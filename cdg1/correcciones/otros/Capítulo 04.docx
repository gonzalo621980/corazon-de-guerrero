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6-02T13:55:00Z">
        <w:r w:rsidRPr="008D03A6" w:rsidDel="00D145D9">
          <w:rPr>
            <w:b w:val="0"/>
            <w:color w:val="000000" w:themeColor="text1"/>
            <w:sz w:val="28"/>
            <w:szCs w:val="28"/>
          </w:rPr>
          <w:delText>camino de los miedos</w:delText>
        </w:r>
      </w:del>
      <w:ins w:id="2" w:author="Paula Castrilli" w:date="2025-06-02T13:55:00Z">
        <w:r w:rsidR="00D145D9">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299CD6F8" wp14:editId="00EFABD5">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D70A20" w:rsidRPr="008D03A6" w:rsidRDefault="00D70A20" w:rsidP="00D70A20">
      <w:pPr>
        <w:pStyle w:val="Capitulo"/>
        <w:ind w:left="0" w:firstLine="0"/>
        <w:outlineLvl w:val="0"/>
        <w:rPr>
          <w:color w:val="000000" w:themeColor="text1"/>
        </w:rPr>
      </w:pPr>
      <w:r w:rsidRPr="008D03A6">
        <w:rPr>
          <w:color w:val="000000" w:themeColor="text1"/>
        </w:rPr>
        <w:lastRenderedPageBreak/>
        <w:t>CAPÍTULO IV</w:t>
      </w:r>
    </w:p>
    <w:p w:rsidR="00D70A20" w:rsidRPr="008D03A6" w:rsidRDefault="00D70A20" w:rsidP="00D70A20">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La lealtad —</w:t>
      </w:r>
    </w:p>
    <w:p w:rsidR="00D70A20" w:rsidRPr="008D03A6" w:rsidRDefault="007F2F28" w:rsidP="00D70A20">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15</w:t>
      </w:r>
    </w:p>
    <w:p w:rsidR="00E04C10" w:rsidRPr="008D03A6" w:rsidRDefault="00E04C10" w:rsidP="001D1D8D">
      <w:pPr>
        <w:tabs>
          <w:tab w:val="left" w:pos="2179"/>
        </w:tabs>
        <w:spacing w:after="0"/>
        <w:ind w:firstLine="284"/>
        <w:jc w:val="both"/>
        <w:rPr>
          <w:rFonts w:ascii="Crimson Text" w:hAnsi="Crimson Text"/>
          <w:color w:val="000000" w:themeColor="text1"/>
          <w:sz w:val="26"/>
          <w:szCs w:val="26"/>
        </w:rPr>
      </w:pPr>
    </w:p>
    <w:p w:rsidR="00077230" w:rsidRPr="008D03A6" w:rsidRDefault="00685E1F"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el sur de Tibur, l</w:t>
      </w:r>
      <w:r w:rsidR="00EF74D8" w:rsidRPr="008D03A6">
        <w:rPr>
          <w:rFonts w:ascii="Crimson Text" w:hAnsi="Crimson Text"/>
          <w:color w:val="000000" w:themeColor="text1"/>
          <w:sz w:val="26"/>
          <w:szCs w:val="26"/>
        </w:rPr>
        <w:t>os pobladores</w:t>
      </w:r>
      <w:r w:rsidR="00543768" w:rsidRPr="008D03A6">
        <w:rPr>
          <w:rFonts w:ascii="Crimson Text" w:hAnsi="Crimson Text"/>
          <w:color w:val="000000" w:themeColor="text1"/>
          <w:sz w:val="26"/>
          <w:szCs w:val="26"/>
        </w:rPr>
        <w:t xml:space="preserve"> </w:t>
      </w:r>
      <w:r w:rsidR="00EF74D8" w:rsidRPr="008D03A6">
        <w:rPr>
          <w:rFonts w:ascii="Crimson Text" w:hAnsi="Crimson Text"/>
          <w:color w:val="000000" w:themeColor="text1"/>
          <w:sz w:val="26"/>
          <w:szCs w:val="26"/>
        </w:rPr>
        <w:t>se establec</w:t>
      </w:r>
      <w:r w:rsidR="00CD2529" w:rsidRPr="008D03A6">
        <w:rPr>
          <w:rFonts w:ascii="Crimson Text" w:hAnsi="Crimson Text"/>
          <w:color w:val="000000" w:themeColor="text1"/>
          <w:sz w:val="26"/>
          <w:szCs w:val="26"/>
        </w:rPr>
        <w:t>ían</w:t>
      </w:r>
      <w:r w:rsidR="00EF74D8" w:rsidRPr="008D03A6">
        <w:rPr>
          <w:rFonts w:ascii="Crimson Text" w:hAnsi="Crimson Text"/>
          <w:color w:val="000000" w:themeColor="text1"/>
          <w:sz w:val="26"/>
          <w:szCs w:val="26"/>
        </w:rPr>
        <w:t xml:space="preserve"> en</w:t>
      </w:r>
      <w:r w:rsidR="00B50528" w:rsidRPr="008D03A6">
        <w:rPr>
          <w:rFonts w:ascii="Crimson Text" w:hAnsi="Crimson Text"/>
          <w:color w:val="000000" w:themeColor="text1"/>
          <w:sz w:val="26"/>
          <w:szCs w:val="26"/>
        </w:rPr>
        <w:t xml:space="preserve"> pequeñas</w:t>
      </w:r>
      <w:r w:rsidR="00DB6C8A" w:rsidRPr="008D03A6">
        <w:rPr>
          <w:rFonts w:ascii="Crimson Text" w:hAnsi="Crimson Text"/>
          <w:color w:val="000000" w:themeColor="text1"/>
          <w:sz w:val="26"/>
          <w:szCs w:val="26"/>
        </w:rPr>
        <w:t xml:space="preserve"> </w:t>
      </w:r>
      <w:r w:rsidR="00EF74D8" w:rsidRPr="008D03A6">
        <w:rPr>
          <w:rFonts w:ascii="Crimson Text" w:hAnsi="Crimson Text"/>
          <w:color w:val="000000" w:themeColor="text1"/>
          <w:sz w:val="26"/>
          <w:szCs w:val="26"/>
        </w:rPr>
        <w:t xml:space="preserve">aldeas </w:t>
      </w:r>
      <w:r w:rsidR="00B50528" w:rsidRPr="008D03A6">
        <w:rPr>
          <w:rFonts w:ascii="Crimson Text" w:hAnsi="Crimson Text"/>
          <w:color w:val="000000" w:themeColor="text1"/>
          <w:sz w:val="26"/>
          <w:szCs w:val="26"/>
        </w:rPr>
        <w:t>diseminadas por toda</w:t>
      </w:r>
      <w:r w:rsidR="00CD2529" w:rsidRPr="008D03A6">
        <w:rPr>
          <w:rFonts w:ascii="Crimson Text" w:hAnsi="Crimson Text"/>
          <w:color w:val="000000" w:themeColor="text1"/>
          <w:sz w:val="26"/>
          <w:szCs w:val="26"/>
        </w:rPr>
        <w:t xml:space="preserve"> la extensión</w:t>
      </w:r>
      <w:r w:rsidR="00DB6C8A" w:rsidRPr="008D03A6">
        <w:rPr>
          <w:rFonts w:ascii="Crimson Text" w:hAnsi="Crimson Text"/>
          <w:color w:val="000000" w:themeColor="text1"/>
          <w:sz w:val="26"/>
          <w:szCs w:val="26"/>
        </w:rPr>
        <w:t xml:space="preserve"> </w:t>
      </w:r>
      <w:r w:rsidR="00CD2529" w:rsidRPr="008D03A6">
        <w:rPr>
          <w:rFonts w:ascii="Crimson Text" w:hAnsi="Crimson Text"/>
          <w:color w:val="000000" w:themeColor="text1"/>
          <w:sz w:val="26"/>
          <w:szCs w:val="26"/>
        </w:rPr>
        <w:t>d</w:t>
      </w:r>
      <w:r w:rsidR="00DB6C8A" w:rsidRPr="008D03A6">
        <w:rPr>
          <w:rFonts w:ascii="Crimson Text" w:hAnsi="Crimson Text"/>
          <w:color w:val="000000" w:themeColor="text1"/>
          <w:sz w:val="26"/>
          <w:szCs w:val="26"/>
        </w:rPr>
        <w:t>el territorio. Estos asentamientos te</w:t>
      </w:r>
      <w:r w:rsidR="0090224B" w:rsidRPr="008D03A6">
        <w:rPr>
          <w:rFonts w:ascii="Crimson Text" w:hAnsi="Crimson Text"/>
          <w:color w:val="000000" w:themeColor="text1"/>
          <w:sz w:val="26"/>
          <w:szCs w:val="26"/>
        </w:rPr>
        <w:t>ndían a agruparse por oficios,</w:t>
      </w:r>
      <w:r w:rsidR="000C1687" w:rsidRPr="008D03A6">
        <w:rPr>
          <w:rFonts w:ascii="Crimson Text" w:hAnsi="Crimson Text"/>
          <w:color w:val="000000" w:themeColor="text1"/>
          <w:sz w:val="26"/>
          <w:szCs w:val="26"/>
        </w:rPr>
        <w:t xml:space="preserve"> </w:t>
      </w:r>
      <w:r w:rsidR="001217DA" w:rsidRPr="008D03A6">
        <w:rPr>
          <w:rFonts w:ascii="Crimson Text" w:hAnsi="Crimson Text"/>
          <w:color w:val="000000" w:themeColor="text1"/>
          <w:sz w:val="26"/>
          <w:szCs w:val="26"/>
        </w:rPr>
        <w:t>tales como</w:t>
      </w:r>
      <w:r w:rsidR="00DB6C8A" w:rsidRPr="008D03A6">
        <w:rPr>
          <w:rFonts w:ascii="Crimson Text" w:hAnsi="Crimson Text"/>
          <w:color w:val="000000" w:themeColor="text1"/>
          <w:sz w:val="26"/>
          <w:szCs w:val="26"/>
        </w:rPr>
        <w:t xml:space="preserve"> l</w:t>
      </w:r>
      <w:r w:rsidR="00CD2529" w:rsidRPr="008D03A6">
        <w:rPr>
          <w:rFonts w:ascii="Crimson Text" w:hAnsi="Crimson Text"/>
          <w:color w:val="000000" w:themeColor="text1"/>
          <w:sz w:val="26"/>
          <w:szCs w:val="26"/>
        </w:rPr>
        <w:t xml:space="preserve">os </w:t>
      </w:r>
      <w:r w:rsidR="00DB6C8A" w:rsidRPr="008D03A6">
        <w:rPr>
          <w:rFonts w:ascii="Crimson Text" w:hAnsi="Crimson Text"/>
          <w:color w:val="000000" w:themeColor="text1"/>
          <w:sz w:val="26"/>
          <w:szCs w:val="26"/>
        </w:rPr>
        <w:t>pescadores</w:t>
      </w:r>
      <w:r w:rsidR="00CD2529" w:rsidRPr="008D03A6">
        <w:rPr>
          <w:rFonts w:ascii="Crimson Text" w:hAnsi="Crimson Text"/>
          <w:color w:val="000000" w:themeColor="text1"/>
          <w:sz w:val="26"/>
          <w:szCs w:val="26"/>
        </w:rPr>
        <w:t>, situados</w:t>
      </w:r>
      <w:r w:rsidR="00DB6C8A" w:rsidRPr="008D03A6">
        <w:rPr>
          <w:rFonts w:ascii="Crimson Text" w:hAnsi="Crimson Text"/>
          <w:color w:val="000000" w:themeColor="text1"/>
          <w:sz w:val="26"/>
          <w:szCs w:val="26"/>
        </w:rPr>
        <w:t xml:space="preserve"> en las cercanías </w:t>
      </w:r>
      <w:r w:rsidRPr="008D03A6">
        <w:rPr>
          <w:rFonts w:ascii="Crimson Text" w:hAnsi="Crimson Text"/>
          <w:color w:val="000000" w:themeColor="text1"/>
          <w:sz w:val="26"/>
          <w:szCs w:val="26"/>
        </w:rPr>
        <w:t>de</w:t>
      </w:r>
      <w:r w:rsidR="00A30F86" w:rsidRPr="008D03A6">
        <w:rPr>
          <w:rFonts w:ascii="Crimson Text" w:hAnsi="Crimson Text"/>
          <w:color w:val="000000" w:themeColor="text1"/>
          <w:sz w:val="26"/>
          <w:szCs w:val="26"/>
        </w:rPr>
        <w:t>l</w:t>
      </w:r>
      <w:r w:rsidR="00DB6C8A" w:rsidRPr="008D03A6">
        <w:rPr>
          <w:rFonts w:ascii="Crimson Text" w:hAnsi="Crimson Text"/>
          <w:color w:val="000000" w:themeColor="text1"/>
          <w:sz w:val="26"/>
          <w:szCs w:val="26"/>
        </w:rPr>
        <w:t xml:space="preserve"> </w:t>
      </w:r>
      <w:del w:id="3" w:author="Paula Castrilli" w:date="2025-06-02T13:56:00Z">
        <w:r w:rsidR="00DB6C8A" w:rsidRPr="008D03A6" w:rsidDel="00902E0B">
          <w:rPr>
            <w:rFonts w:ascii="Crimson Text" w:hAnsi="Crimson Text"/>
            <w:color w:val="000000" w:themeColor="text1"/>
            <w:sz w:val="26"/>
            <w:szCs w:val="26"/>
          </w:rPr>
          <w:delText>lago de los dioses</w:delText>
        </w:r>
      </w:del>
      <w:ins w:id="4" w:author="Paula Castrilli" w:date="2025-06-02T13:56:00Z">
        <w:r w:rsidR="00902E0B">
          <w:rPr>
            <w:rFonts w:ascii="Crimson Text" w:hAnsi="Crimson Text"/>
            <w:color w:val="000000" w:themeColor="text1"/>
            <w:sz w:val="26"/>
            <w:szCs w:val="26"/>
          </w:rPr>
          <w:t>Lago de los Dioses</w:t>
        </w:r>
      </w:ins>
      <w:r w:rsidR="00DB6C8A" w:rsidRPr="008D03A6">
        <w:rPr>
          <w:rFonts w:ascii="Crimson Text" w:hAnsi="Crimson Text"/>
          <w:color w:val="000000" w:themeColor="text1"/>
          <w:sz w:val="26"/>
          <w:szCs w:val="26"/>
        </w:rPr>
        <w:t xml:space="preserve">, </w:t>
      </w:r>
      <w:r w:rsidR="00D87001" w:rsidRPr="008D03A6">
        <w:rPr>
          <w:rFonts w:ascii="Crimson Text" w:hAnsi="Crimson Text"/>
          <w:color w:val="000000" w:themeColor="text1"/>
          <w:sz w:val="26"/>
          <w:szCs w:val="26"/>
        </w:rPr>
        <w:t>o</w:t>
      </w:r>
      <w:r w:rsidR="00DB6C8A" w:rsidRPr="008D03A6">
        <w:rPr>
          <w:rFonts w:ascii="Crimson Text" w:hAnsi="Crimson Text"/>
          <w:color w:val="000000" w:themeColor="text1"/>
          <w:sz w:val="26"/>
          <w:szCs w:val="26"/>
        </w:rPr>
        <w:t xml:space="preserve"> </w:t>
      </w:r>
      <w:r w:rsidR="00CD2529" w:rsidRPr="008D03A6">
        <w:rPr>
          <w:rFonts w:ascii="Crimson Text" w:hAnsi="Crimson Text"/>
          <w:color w:val="000000" w:themeColor="text1"/>
          <w:sz w:val="26"/>
          <w:szCs w:val="26"/>
        </w:rPr>
        <w:t xml:space="preserve">los </w:t>
      </w:r>
      <w:r w:rsidR="00DB6C8A" w:rsidRPr="008D03A6">
        <w:rPr>
          <w:rFonts w:ascii="Crimson Text" w:hAnsi="Crimson Text"/>
          <w:color w:val="000000" w:themeColor="text1"/>
          <w:sz w:val="26"/>
          <w:szCs w:val="26"/>
        </w:rPr>
        <w:t xml:space="preserve">criadores de caballos, </w:t>
      </w:r>
      <w:r w:rsidR="00CD2529" w:rsidRPr="008D03A6">
        <w:rPr>
          <w:rFonts w:ascii="Crimson Text" w:hAnsi="Crimson Text"/>
          <w:color w:val="000000" w:themeColor="text1"/>
          <w:sz w:val="26"/>
          <w:szCs w:val="26"/>
        </w:rPr>
        <w:t>sobre</w:t>
      </w:r>
      <w:r w:rsidR="00DB6C8A" w:rsidRPr="008D03A6">
        <w:rPr>
          <w:rFonts w:ascii="Crimson Text" w:hAnsi="Crimson Text"/>
          <w:color w:val="000000" w:themeColor="text1"/>
          <w:sz w:val="26"/>
          <w:szCs w:val="26"/>
        </w:rPr>
        <w:t xml:space="preserve"> la </w:t>
      </w:r>
      <w:r w:rsidR="00EF74D8" w:rsidRPr="008D03A6">
        <w:rPr>
          <w:rFonts w:ascii="Crimson Text" w:hAnsi="Crimson Text"/>
          <w:color w:val="000000" w:themeColor="text1"/>
          <w:sz w:val="26"/>
          <w:szCs w:val="26"/>
        </w:rPr>
        <w:t>periferia del castillo</w:t>
      </w:r>
      <w:r w:rsidR="00DB1488" w:rsidRPr="008D03A6">
        <w:rPr>
          <w:rFonts w:ascii="Crimson Text" w:hAnsi="Crimson Text"/>
          <w:color w:val="000000" w:themeColor="text1"/>
          <w:sz w:val="26"/>
          <w:szCs w:val="26"/>
        </w:rPr>
        <w:t>.</w:t>
      </w:r>
    </w:p>
    <w:p w:rsidR="0090224B" w:rsidRPr="008D03A6" w:rsidRDefault="0090224B"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había vivido casi toda su vida e</w:t>
      </w:r>
      <w:r w:rsidR="00DB1488" w:rsidRPr="008D03A6">
        <w:rPr>
          <w:rFonts w:ascii="Crimson Text" w:hAnsi="Crimson Text"/>
          <w:color w:val="000000" w:themeColor="text1"/>
          <w:sz w:val="26"/>
          <w:szCs w:val="26"/>
        </w:rPr>
        <w:t xml:space="preserve">n la aldea de </w:t>
      </w:r>
      <w:ins w:id="5" w:author="Paula Castrilli" w:date="2025-06-02T13:57:00Z">
        <w:r w:rsidR="00902E0B">
          <w:rPr>
            <w:rFonts w:ascii="Crimson Text" w:hAnsi="Crimson Text"/>
            <w:color w:val="000000" w:themeColor="text1"/>
            <w:sz w:val="26"/>
            <w:szCs w:val="26"/>
          </w:rPr>
          <w:t xml:space="preserve">los </w:t>
        </w:r>
      </w:ins>
      <w:r w:rsidR="00DB1488" w:rsidRPr="008D03A6">
        <w:rPr>
          <w:rFonts w:ascii="Crimson Text" w:hAnsi="Crimson Text"/>
          <w:color w:val="000000" w:themeColor="text1"/>
          <w:sz w:val="26"/>
          <w:szCs w:val="26"/>
        </w:rPr>
        <w:t>criadores</w:t>
      </w:r>
      <w:r w:rsidR="00685E1F" w:rsidRPr="008D03A6">
        <w:rPr>
          <w:rFonts w:ascii="Crimson Text" w:hAnsi="Crimson Text"/>
          <w:color w:val="000000" w:themeColor="text1"/>
          <w:sz w:val="26"/>
          <w:szCs w:val="26"/>
        </w:rPr>
        <w:t xml:space="preserve"> de caballos</w:t>
      </w:r>
      <w:del w:id="6" w:author="Paula Castrilli" w:date="2025-06-02T13:57:00Z">
        <w:r w:rsidR="006A05F8" w:rsidRPr="008D03A6" w:rsidDel="00902E0B">
          <w:rPr>
            <w:rFonts w:ascii="Crimson Text" w:hAnsi="Crimson Text"/>
            <w:color w:val="000000" w:themeColor="text1"/>
            <w:sz w:val="26"/>
            <w:szCs w:val="26"/>
          </w:rPr>
          <w:delText>,</w:delText>
        </w:r>
      </w:del>
      <w:r w:rsidR="006A05F8" w:rsidRPr="008D03A6">
        <w:rPr>
          <w:rFonts w:ascii="Crimson Text" w:hAnsi="Crimson Text"/>
          <w:color w:val="000000" w:themeColor="text1"/>
          <w:sz w:val="26"/>
          <w:szCs w:val="26"/>
        </w:rPr>
        <w:t xml:space="preserve"> pero,</w:t>
      </w:r>
      <w:r w:rsidRPr="008D03A6">
        <w:rPr>
          <w:rFonts w:ascii="Crimson Text" w:hAnsi="Crimson Text"/>
          <w:color w:val="000000" w:themeColor="text1"/>
          <w:sz w:val="26"/>
          <w:szCs w:val="26"/>
        </w:rPr>
        <w:t xml:space="preserve"> p</w:t>
      </w:r>
      <w:r w:rsidR="00DB1488" w:rsidRPr="008D03A6">
        <w:rPr>
          <w:rFonts w:ascii="Crimson Text" w:hAnsi="Crimson Text"/>
          <w:color w:val="000000" w:themeColor="text1"/>
          <w:sz w:val="26"/>
          <w:szCs w:val="26"/>
        </w:rPr>
        <w:t>robablemente</w:t>
      </w:r>
      <w:r w:rsidR="00640990" w:rsidRPr="008D03A6">
        <w:rPr>
          <w:rFonts w:ascii="Crimson Text" w:hAnsi="Crimson Text"/>
          <w:color w:val="000000" w:themeColor="text1"/>
          <w:sz w:val="26"/>
          <w:szCs w:val="26"/>
        </w:rPr>
        <w:t>,</w:t>
      </w:r>
      <w:r w:rsidR="00DB1488" w:rsidRPr="008D03A6">
        <w:rPr>
          <w:rFonts w:ascii="Crimson Text" w:hAnsi="Crimson Text"/>
          <w:color w:val="000000" w:themeColor="text1"/>
          <w:sz w:val="26"/>
          <w:szCs w:val="26"/>
        </w:rPr>
        <w:t xml:space="preserve"> </w:t>
      </w:r>
      <w:r w:rsidR="00640990" w:rsidRPr="008D03A6">
        <w:rPr>
          <w:rFonts w:ascii="Crimson Text" w:hAnsi="Crimson Text"/>
          <w:color w:val="000000" w:themeColor="text1"/>
          <w:sz w:val="26"/>
          <w:szCs w:val="26"/>
        </w:rPr>
        <w:t xml:space="preserve">transcurrían </w:t>
      </w:r>
      <w:r w:rsidR="00BF73F5" w:rsidRPr="008D03A6">
        <w:rPr>
          <w:rFonts w:ascii="Crimson Text" w:hAnsi="Crimson Text"/>
          <w:color w:val="000000" w:themeColor="text1"/>
          <w:sz w:val="26"/>
          <w:szCs w:val="26"/>
        </w:rPr>
        <w:t>sus</w:t>
      </w:r>
      <w:r w:rsidR="00640990" w:rsidRPr="008D03A6">
        <w:rPr>
          <w:rFonts w:ascii="Crimson Text" w:hAnsi="Crimson Text"/>
          <w:color w:val="000000" w:themeColor="text1"/>
          <w:sz w:val="26"/>
          <w:szCs w:val="26"/>
        </w:rPr>
        <w:t xml:space="preserve"> </w:t>
      </w:r>
      <w:r w:rsidR="00DB1488" w:rsidRPr="008D03A6">
        <w:rPr>
          <w:rFonts w:ascii="Crimson Text" w:hAnsi="Crimson Text"/>
          <w:color w:val="000000" w:themeColor="text1"/>
          <w:sz w:val="26"/>
          <w:szCs w:val="26"/>
        </w:rPr>
        <w:t>última</w:t>
      </w:r>
      <w:r w:rsidR="00BF73F5" w:rsidRPr="008D03A6">
        <w:rPr>
          <w:rFonts w:ascii="Crimson Text" w:hAnsi="Crimson Text"/>
          <w:color w:val="000000" w:themeColor="text1"/>
          <w:sz w:val="26"/>
          <w:szCs w:val="26"/>
        </w:rPr>
        <w:t xml:space="preserve">s horas </w:t>
      </w:r>
      <w:r w:rsidR="00DB1488" w:rsidRPr="008D03A6">
        <w:rPr>
          <w:rFonts w:ascii="Crimson Text" w:hAnsi="Crimson Text"/>
          <w:color w:val="000000" w:themeColor="text1"/>
          <w:sz w:val="26"/>
          <w:szCs w:val="26"/>
        </w:rPr>
        <w:t xml:space="preserve">en </w:t>
      </w:r>
      <w:r w:rsidR="00685E1F" w:rsidRPr="008D03A6">
        <w:rPr>
          <w:rFonts w:ascii="Crimson Text" w:hAnsi="Crimson Text"/>
          <w:color w:val="000000" w:themeColor="text1"/>
          <w:sz w:val="26"/>
          <w:szCs w:val="26"/>
        </w:rPr>
        <w:t>ese</w:t>
      </w:r>
      <w:r w:rsidRPr="008D03A6">
        <w:rPr>
          <w:rFonts w:ascii="Crimson Text" w:hAnsi="Crimson Text"/>
          <w:color w:val="000000" w:themeColor="text1"/>
          <w:sz w:val="26"/>
          <w:szCs w:val="26"/>
        </w:rPr>
        <w:t xml:space="preserve"> lugar, </w:t>
      </w:r>
      <w:r w:rsidR="00EB216A" w:rsidRPr="008D03A6">
        <w:rPr>
          <w:rFonts w:ascii="Crimson Text" w:hAnsi="Crimson Text"/>
          <w:color w:val="000000" w:themeColor="text1"/>
          <w:sz w:val="26"/>
          <w:szCs w:val="26"/>
        </w:rPr>
        <w:t>ya que</w:t>
      </w:r>
      <w:del w:id="7" w:author="Paula Castrilli" w:date="2025-06-02T13:57:00Z">
        <w:r w:rsidR="00EB216A" w:rsidRPr="008D03A6" w:rsidDel="00902E0B">
          <w:rPr>
            <w:rFonts w:ascii="Crimson Text" w:hAnsi="Crimson Text"/>
            <w:color w:val="000000" w:themeColor="text1"/>
            <w:sz w:val="26"/>
            <w:szCs w:val="26"/>
          </w:rPr>
          <w:delText>,</w:delText>
        </w:r>
      </w:del>
      <w:r w:rsidR="00EB216A" w:rsidRPr="008D03A6">
        <w:rPr>
          <w:rFonts w:ascii="Crimson Text" w:hAnsi="Crimson Text"/>
          <w:color w:val="000000" w:themeColor="text1"/>
          <w:sz w:val="26"/>
          <w:szCs w:val="26"/>
        </w:rPr>
        <w:t xml:space="preserve"> </w:t>
      </w:r>
      <w:del w:id="8" w:author="Paula Castrilli" w:date="2025-06-02T13:57:00Z">
        <w:r w:rsidR="00EB216A" w:rsidRPr="008D03A6" w:rsidDel="00902E0B">
          <w:rPr>
            <w:rFonts w:ascii="Crimson Text" w:hAnsi="Crimson Text"/>
            <w:color w:val="000000" w:themeColor="text1"/>
            <w:sz w:val="26"/>
            <w:szCs w:val="26"/>
          </w:rPr>
          <w:delText>de unirse a</w:delText>
        </w:r>
        <w:r w:rsidR="00685E1F" w:rsidRPr="008D03A6" w:rsidDel="00902E0B">
          <w:rPr>
            <w:rFonts w:ascii="Crimson Text" w:hAnsi="Crimson Text"/>
            <w:color w:val="000000" w:themeColor="text1"/>
            <w:sz w:val="26"/>
            <w:szCs w:val="26"/>
          </w:rPr>
          <w:delText xml:space="preserve"> la guardia real,</w:delText>
        </w:r>
        <w:r w:rsidR="00077230" w:rsidRPr="008D03A6" w:rsidDel="00902E0B">
          <w:rPr>
            <w:rFonts w:ascii="Crimson Text" w:hAnsi="Crimson Text"/>
            <w:color w:val="000000" w:themeColor="text1"/>
            <w:sz w:val="26"/>
            <w:szCs w:val="26"/>
          </w:rPr>
          <w:delText xml:space="preserve"> </w:delText>
        </w:r>
      </w:del>
      <w:r w:rsidR="00685E1F" w:rsidRPr="008D03A6">
        <w:rPr>
          <w:rFonts w:ascii="Crimson Text" w:hAnsi="Crimson Text"/>
          <w:color w:val="000000" w:themeColor="text1"/>
          <w:sz w:val="26"/>
          <w:szCs w:val="26"/>
        </w:rPr>
        <w:t xml:space="preserve">un nuevo estilo de vida </w:t>
      </w:r>
      <w:r w:rsidR="00543768" w:rsidRPr="008D03A6">
        <w:rPr>
          <w:rFonts w:ascii="Crimson Text" w:hAnsi="Crimson Text"/>
          <w:color w:val="000000" w:themeColor="text1"/>
          <w:sz w:val="26"/>
          <w:szCs w:val="26"/>
        </w:rPr>
        <w:t>esperaría por él</w:t>
      </w:r>
      <w:ins w:id="9" w:author="Paula Castrilli" w:date="2025-06-02T13:57:00Z">
        <w:r w:rsidR="00902E0B">
          <w:rPr>
            <w:rFonts w:ascii="Crimson Text" w:hAnsi="Crimson Text"/>
            <w:color w:val="000000" w:themeColor="text1"/>
            <w:sz w:val="26"/>
            <w:szCs w:val="26"/>
          </w:rPr>
          <w:t xml:space="preserve"> </w:t>
        </w:r>
        <w:r w:rsidR="00902E0B" w:rsidRPr="008D03A6">
          <w:rPr>
            <w:rFonts w:ascii="Crimson Text" w:hAnsi="Crimson Text"/>
            <w:color w:val="000000" w:themeColor="text1"/>
            <w:sz w:val="26"/>
            <w:szCs w:val="26"/>
          </w:rPr>
          <w:t>de unirse a la guardia real</w:t>
        </w:r>
      </w:ins>
      <w:r w:rsidRPr="008D03A6">
        <w:rPr>
          <w:rFonts w:ascii="Crimson Text" w:hAnsi="Crimson Text"/>
          <w:color w:val="000000" w:themeColor="text1"/>
          <w:sz w:val="26"/>
          <w:szCs w:val="26"/>
        </w:rPr>
        <w:t>.</w:t>
      </w:r>
    </w:p>
    <w:p w:rsidR="00CD2529" w:rsidRPr="008D03A6" w:rsidRDefault="00077230"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encontraba</w:t>
      </w:r>
      <w:r w:rsidR="0064099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erguido</w:t>
      </w:r>
      <w:r w:rsidR="00DB1488" w:rsidRPr="008D03A6">
        <w:rPr>
          <w:rFonts w:ascii="Crimson Text" w:hAnsi="Crimson Text"/>
          <w:color w:val="000000" w:themeColor="text1"/>
          <w:sz w:val="26"/>
          <w:szCs w:val="26"/>
        </w:rPr>
        <w:t xml:space="preserve"> frente a un espejo de metal</w:t>
      </w:r>
      <w:r w:rsidR="00BF35D8" w:rsidRPr="008D03A6">
        <w:rPr>
          <w:rFonts w:ascii="Crimson Text" w:hAnsi="Crimson Text"/>
          <w:color w:val="000000" w:themeColor="text1"/>
          <w:sz w:val="26"/>
          <w:szCs w:val="26"/>
        </w:rPr>
        <w:t xml:space="preserve"> </w:t>
      </w:r>
      <w:r w:rsidR="008F6435" w:rsidRPr="008D03A6">
        <w:rPr>
          <w:rFonts w:ascii="Crimson Text" w:hAnsi="Crimson Text"/>
          <w:color w:val="000000" w:themeColor="text1"/>
          <w:sz w:val="26"/>
          <w:szCs w:val="26"/>
        </w:rPr>
        <w:t>rustico</w:t>
      </w:r>
      <w:del w:id="10" w:author="Paula Castrilli" w:date="2025-06-02T22:46:00Z">
        <w:r w:rsidR="00DB1488" w:rsidRPr="008D03A6" w:rsidDel="00311DC2">
          <w:rPr>
            <w:rFonts w:ascii="Crimson Text" w:hAnsi="Crimson Text"/>
            <w:color w:val="000000" w:themeColor="text1"/>
            <w:sz w:val="26"/>
            <w:szCs w:val="26"/>
          </w:rPr>
          <w:delText>, e</w:delText>
        </w:r>
      </w:del>
      <w:ins w:id="11" w:author="Paula Castrilli" w:date="2025-06-02T22:46:00Z">
        <w:r w:rsidR="00311DC2">
          <w:rPr>
            <w:rFonts w:ascii="Crimson Text" w:hAnsi="Crimson Text"/>
            <w:color w:val="000000" w:themeColor="text1"/>
            <w:sz w:val="26"/>
            <w:szCs w:val="26"/>
          </w:rPr>
          <w:t>. E</w:t>
        </w:r>
      </w:ins>
      <w:r w:rsidR="00DB1488" w:rsidRPr="008D03A6">
        <w:rPr>
          <w:rFonts w:ascii="Crimson Text" w:hAnsi="Crimson Text"/>
          <w:color w:val="000000" w:themeColor="text1"/>
          <w:sz w:val="26"/>
          <w:szCs w:val="26"/>
        </w:rPr>
        <w:t xml:space="preserve">l pulido no era </w:t>
      </w:r>
      <w:del w:id="12" w:author="Paula Castrilli" w:date="2025-06-02T13:57:00Z">
        <w:r w:rsidR="00DB1488" w:rsidRPr="008D03A6" w:rsidDel="00902E0B">
          <w:rPr>
            <w:rFonts w:ascii="Crimson Text" w:hAnsi="Crimson Text"/>
            <w:color w:val="000000" w:themeColor="text1"/>
            <w:sz w:val="26"/>
            <w:szCs w:val="26"/>
          </w:rPr>
          <w:delText xml:space="preserve">el </w:delText>
        </w:r>
        <w:r w:rsidR="00BF35D8" w:rsidRPr="008D03A6" w:rsidDel="00902E0B">
          <w:rPr>
            <w:rFonts w:ascii="Crimson Text" w:hAnsi="Crimson Text"/>
            <w:color w:val="000000" w:themeColor="text1"/>
            <w:sz w:val="26"/>
            <w:szCs w:val="26"/>
          </w:rPr>
          <w:delText>adecuado</w:delText>
        </w:r>
      </w:del>
      <w:commentRangeStart w:id="13"/>
      <w:ins w:id="14" w:author="Paula Castrilli" w:date="2025-06-02T13:57:00Z">
        <w:r w:rsidR="00902E0B">
          <w:rPr>
            <w:rFonts w:ascii="Crimson Text" w:hAnsi="Crimson Text"/>
            <w:color w:val="000000" w:themeColor="text1"/>
            <w:sz w:val="26"/>
            <w:szCs w:val="26"/>
          </w:rPr>
          <w:t>demasiado bueno</w:t>
        </w:r>
        <w:commentRangeEnd w:id="13"/>
        <w:r w:rsidR="00902E0B">
          <w:rPr>
            <w:rStyle w:val="Refdecomentario"/>
          </w:rPr>
          <w:commentReference w:id="13"/>
        </w:r>
      </w:ins>
      <w:r w:rsidR="00BF73F5" w:rsidRPr="008D03A6">
        <w:rPr>
          <w:rFonts w:ascii="Crimson Text" w:hAnsi="Crimson Text"/>
          <w:color w:val="000000" w:themeColor="text1"/>
          <w:sz w:val="26"/>
          <w:szCs w:val="26"/>
        </w:rPr>
        <w:t xml:space="preserve"> y distorsionaba </w:t>
      </w:r>
      <w:r w:rsidR="00EB216A" w:rsidRPr="008D03A6">
        <w:rPr>
          <w:rFonts w:ascii="Crimson Text" w:hAnsi="Crimson Text"/>
          <w:color w:val="000000" w:themeColor="text1"/>
          <w:sz w:val="26"/>
          <w:szCs w:val="26"/>
        </w:rPr>
        <w:t>su figura</w:t>
      </w:r>
      <w:del w:id="15" w:author="Paula Castrilli" w:date="2025-06-02T22:46:00Z">
        <w:r w:rsidR="00DB1488" w:rsidRPr="008D03A6" w:rsidDel="00311DC2">
          <w:rPr>
            <w:rFonts w:ascii="Crimson Text" w:hAnsi="Crimson Text"/>
            <w:color w:val="000000" w:themeColor="text1"/>
            <w:sz w:val="26"/>
            <w:szCs w:val="26"/>
          </w:rPr>
          <w:delText>,</w:delText>
        </w:r>
      </w:del>
      <w:r w:rsidR="00DB1488" w:rsidRPr="008D03A6">
        <w:rPr>
          <w:rFonts w:ascii="Crimson Text" w:hAnsi="Crimson Text"/>
          <w:color w:val="000000" w:themeColor="text1"/>
          <w:sz w:val="26"/>
          <w:szCs w:val="26"/>
        </w:rPr>
        <w:t xml:space="preserve"> pero, de todos modos, era un privilegio </w:t>
      </w:r>
      <w:ins w:id="16" w:author="Paula Castrilli" w:date="2025-06-02T22:47:00Z">
        <w:r w:rsidR="00311DC2">
          <w:rPr>
            <w:rFonts w:ascii="Crimson Text" w:hAnsi="Crimson Text"/>
            <w:color w:val="000000" w:themeColor="text1"/>
            <w:sz w:val="26"/>
            <w:szCs w:val="26"/>
          </w:rPr>
          <w:t xml:space="preserve">tener </w:t>
        </w:r>
      </w:ins>
      <w:r w:rsidR="00DB1488" w:rsidRPr="008D03A6">
        <w:rPr>
          <w:rFonts w:ascii="Crimson Text" w:hAnsi="Crimson Text"/>
          <w:color w:val="000000" w:themeColor="text1"/>
          <w:sz w:val="26"/>
          <w:szCs w:val="26"/>
        </w:rPr>
        <w:t>ese</w:t>
      </w:r>
      <w:r w:rsidR="00640990" w:rsidRPr="008D03A6">
        <w:rPr>
          <w:rFonts w:ascii="Crimson Text" w:hAnsi="Crimson Text"/>
          <w:color w:val="000000" w:themeColor="text1"/>
          <w:sz w:val="26"/>
          <w:szCs w:val="26"/>
        </w:rPr>
        <w:t xml:space="preserve"> tipo de</w:t>
      </w:r>
      <w:r w:rsidR="00DB1488" w:rsidRPr="008D03A6">
        <w:rPr>
          <w:rFonts w:ascii="Crimson Text" w:hAnsi="Crimson Text"/>
          <w:color w:val="000000" w:themeColor="text1"/>
          <w:sz w:val="26"/>
          <w:szCs w:val="26"/>
        </w:rPr>
        <w:t xml:space="preserve"> artefacto </w:t>
      </w:r>
      <w:r w:rsidR="00640990" w:rsidRPr="008D03A6">
        <w:rPr>
          <w:rFonts w:ascii="Crimson Text" w:hAnsi="Crimson Text"/>
          <w:color w:val="000000" w:themeColor="text1"/>
          <w:sz w:val="26"/>
          <w:szCs w:val="26"/>
        </w:rPr>
        <w:t xml:space="preserve">en </w:t>
      </w:r>
      <w:r w:rsidR="00EB216A" w:rsidRPr="008D03A6">
        <w:rPr>
          <w:rFonts w:ascii="Crimson Text" w:hAnsi="Crimson Text"/>
          <w:color w:val="000000" w:themeColor="text1"/>
          <w:sz w:val="26"/>
          <w:szCs w:val="26"/>
        </w:rPr>
        <w:t>la</w:t>
      </w:r>
      <w:r w:rsidR="00640990" w:rsidRPr="008D03A6">
        <w:rPr>
          <w:rFonts w:ascii="Crimson Text" w:hAnsi="Crimson Text"/>
          <w:color w:val="000000" w:themeColor="text1"/>
          <w:sz w:val="26"/>
          <w:szCs w:val="26"/>
        </w:rPr>
        <w:t xml:space="preserve"> casa de</w:t>
      </w:r>
      <w:r w:rsidR="00EB216A" w:rsidRPr="008D03A6">
        <w:rPr>
          <w:rFonts w:ascii="Crimson Text" w:hAnsi="Crimson Text"/>
          <w:color w:val="000000" w:themeColor="text1"/>
          <w:sz w:val="26"/>
          <w:szCs w:val="26"/>
        </w:rPr>
        <w:t xml:space="preserve"> un</w:t>
      </w:r>
      <w:r w:rsidR="00640990" w:rsidRPr="008D03A6">
        <w:rPr>
          <w:rFonts w:ascii="Crimson Text" w:hAnsi="Crimson Text"/>
          <w:color w:val="000000" w:themeColor="text1"/>
          <w:sz w:val="26"/>
          <w:szCs w:val="26"/>
        </w:rPr>
        <w:t xml:space="preserve"> </w:t>
      </w:r>
      <w:r w:rsidR="00153D48" w:rsidRPr="008D03A6">
        <w:rPr>
          <w:rFonts w:ascii="Crimson Text" w:hAnsi="Crimson Text"/>
          <w:color w:val="000000" w:themeColor="text1"/>
          <w:sz w:val="26"/>
          <w:szCs w:val="26"/>
        </w:rPr>
        <w:t>plebeyo</w:t>
      </w:r>
      <w:r w:rsidR="00640990" w:rsidRPr="008D03A6">
        <w:rPr>
          <w:rFonts w:ascii="Crimson Text" w:hAnsi="Crimson Text"/>
          <w:color w:val="000000" w:themeColor="text1"/>
          <w:sz w:val="26"/>
          <w:szCs w:val="26"/>
        </w:rPr>
        <w:t xml:space="preserve">. El reflejo arrojaba </w:t>
      </w:r>
      <w:del w:id="17" w:author="Paula Castrilli" w:date="2025-06-02T22:47:00Z">
        <w:r w:rsidR="00640990" w:rsidRPr="008D03A6" w:rsidDel="00311DC2">
          <w:rPr>
            <w:rFonts w:ascii="Crimson Text" w:hAnsi="Crimson Text"/>
            <w:color w:val="000000" w:themeColor="text1"/>
            <w:sz w:val="26"/>
            <w:szCs w:val="26"/>
          </w:rPr>
          <w:delText>el retrato</w:delText>
        </w:r>
      </w:del>
      <w:ins w:id="18" w:author="Paula Castrilli" w:date="2025-06-02T22:47:00Z">
        <w:r w:rsidR="00311DC2">
          <w:rPr>
            <w:rFonts w:ascii="Crimson Text" w:hAnsi="Crimson Text"/>
            <w:color w:val="000000" w:themeColor="text1"/>
            <w:sz w:val="26"/>
            <w:szCs w:val="26"/>
          </w:rPr>
          <w:t>la imagen</w:t>
        </w:r>
      </w:ins>
      <w:r w:rsidR="00640990" w:rsidRPr="008D03A6">
        <w:rPr>
          <w:rFonts w:ascii="Crimson Text" w:hAnsi="Crimson Text"/>
          <w:color w:val="000000" w:themeColor="text1"/>
          <w:sz w:val="26"/>
          <w:szCs w:val="26"/>
        </w:rPr>
        <w:t xml:space="preserve"> de un verdadero hombre</w:t>
      </w:r>
      <w:del w:id="19" w:author="Paula Castrilli" w:date="2025-06-02T22:47:00Z">
        <w:r w:rsidR="00640990" w:rsidRPr="008D03A6" w:rsidDel="00311DC2">
          <w:rPr>
            <w:rFonts w:ascii="Crimson Text" w:hAnsi="Crimson Text"/>
            <w:color w:val="000000" w:themeColor="text1"/>
            <w:sz w:val="26"/>
            <w:szCs w:val="26"/>
          </w:rPr>
          <w:delText>,</w:delText>
        </w:r>
      </w:del>
      <w:ins w:id="20" w:author="Paula Castrilli" w:date="2025-06-02T22:47:00Z">
        <w:r w:rsidR="00311DC2">
          <w:rPr>
            <w:rFonts w:ascii="Crimson Text" w:hAnsi="Crimson Text"/>
            <w:color w:val="000000" w:themeColor="text1"/>
            <w:sz w:val="26"/>
            <w:szCs w:val="26"/>
          </w:rPr>
          <w:t>.</w:t>
        </w:r>
      </w:ins>
      <w:r w:rsidR="00640990" w:rsidRPr="008D03A6">
        <w:rPr>
          <w:rFonts w:ascii="Crimson Text" w:hAnsi="Crimson Text"/>
          <w:color w:val="000000" w:themeColor="text1"/>
          <w:sz w:val="26"/>
          <w:szCs w:val="26"/>
        </w:rPr>
        <w:t xml:space="preserve"> Eros </w:t>
      </w:r>
      <w:r w:rsidR="008F6435" w:rsidRPr="008D03A6">
        <w:rPr>
          <w:rFonts w:ascii="Crimson Text" w:hAnsi="Crimson Text"/>
          <w:color w:val="000000" w:themeColor="text1"/>
          <w:sz w:val="26"/>
          <w:szCs w:val="26"/>
        </w:rPr>
        <w:t>había dejado de ser</w:t>
      </w:r>
      <w:r w:rsidR="00640990" w:rsidRPr="008D03A6">
        <w:rPr>
          <w:rFonts w:ascii="Crimson Text" w:hAnsi="Crimson Text"/>
          <w:color w:val="000000" w:themeColor="text1"/>
          <w:sz w:val="26"/>
          <w:szCs w:val="26"/>
        </w:rPr>
        <w:t xml:space="preserve"> un joven</w:t>
      </w:r>
      <w:r w:rsidR="008F6435" w:rsidRPr="008D03A6">
        <w:rPr>
          <w:rFonts w:ascii="Crimson Text" w:hAnsi="Crimson Text"/>
          <w:color w:val="000000" w:themeColor="text1"/>
          <w:sz w:val="26"/>
          <w:szCs w:val="26"/>
        </w:rPr>
        <w:t xml:space="preserve"> vulgar</w:t>
      </w:r>
      <w:r w:rsidR="00640990" w:rsidRPr="008D03A6">
        <w:rPr>
          <w:rFonts w:ascii="Crimson Text" w:hAnsi="Crimson Text"/>
          <w:color w:val="000000" w:themeColor="text1"/>
          <w:sz w:val="26"/>
          <w:szCs w:val="26"/>
        </w:rPr>
        <w:t xml:space="preserve"> con sueños de grandeza</w:t>
      </w:r>
      <w:del w:id="21" w:author="Paula Castrilli" w:date="2025-06-02T22:47:00Z">
        <w:r w:rsidR="00640990" w:rsidRPr="008D03A6" w:rsidDel="00311DC2">
          <w:rPr>
            <w:rFonts w:ascii="Crimson Text" w:hAnsi="Crimson Text"/>
            <w:color w:val="000000" w:themeColor="text1"/>
            <w:sz w:val="26"/>
            <w:szCs w:val="26"/>
          </w:rPr>
          <w:delText>. L</w:delText>
        </w:r>
      </w:del>
      <w:ins w:id="22" w:author="Paula Castrilli" w:date="2025-06-02T22:47:00Z">
        <w:r w:rsidR="00311DC2">
          <w:rPr>
            <w:rFonts w:ascii="Crimson Text" w:hAnsi="Crimson Text"/>
            <w:color w:val="000000" w:themeColor="text1"/>
            <w:sz w:val="26"/>
            <w:szCs w:val="26"/>
          </w:rPr>
          <w:t xml:space="preserve"> y ahora l</w:t>
        </w:r>
      </w:ins>
      <w:r w:rsidR="00640990" w:rsidRPr="008D03A6">
        <w:rPr>
          <w:rFonts w:ascii="Crimson Text" w:hAnsi="Crimson Text"/>
          <w:color w:val="000000" w:themeColor="text1"/>
          <w:sz w:val="26"/>
          <w:szCs w:val="26"/>
        </w:rPr>
        <w:t>ucía el uniforme de la guardia</w:t>
      </w:r>
      <w:r w:rsidR="00BF35D8" w:rsidRPr="008D03A6">
        <w:rPr>
          <w:rFonts w:ascii="Crimson Text" w:hAnsi="Crimson Text"/>
          <w:color w:val="000000" w:themeColor="text1"/>
          <w:sz w:val="26"/>
          <w:szCs w:val="26"/>
        </w:rPr>
        <w:t xml:space="preserve"> real</w:t>
      </w:r>
      <w:r w:rsidR="00640990" w:rsidRPr="008D03A6">
        <w:rPr>
          <w:rFonts w:ascii="Crimson Text" w:hAnsi="Crimson Text"/>
          <w:color w:val="000000" w:themeColor="text1"/>
          <w:sz w:val="26"/>
          <w:szCs w:val="26"/>
        </w:rPr>
        <w:t xml:space="preserve"> con elegancia, </w:t>
      </w:r>
      <w:del w:id="23" w:author="Paula Castrilli" w:date="2025-06-02T22:48:00Z">
        <w:r w:rsidR="00640990" w:rsidRPr="008D03A6" w:rsidDel="00311DC2">
          <w:rPr>
            <w:rFonts w:ascii="Crimson Text" w:hAnsi="Crimson Text"/>
            <w:color w:val="000000" w:themeColor="text1"/>
            <w:sz w:val="26"/>
            <w:szCs w:val="26"/>
          </w:rPr>
          <w:delText xml:space="preserve">y </w:delText>
        </w:r>
      </w:del>
      <w:r w:rsidR="00640990" w:rsidRPr="008D03A6">
        <w:rPr>
          <w:rFonts w:ascii="Crimson Text" w:hAnsi="Crimson Text"/>
          <w:color w:val="000000" w:themeColor="text1"/>
          <w:sz w:val="26"/>
          <w:szCs w:val="26"/>
        </w:rPr>
        <w:t>su porte era el de un auténtico caballero.</w:t>
      </w:r>
    </w:p>
    <w:p w:rsidR="00883524" w:rsidRPr="008D03A6" w:rsidRDefault="00543768" w:rsidP="0088352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Contempló</w:t>
      </w:r>
      <w:r w:rsidR="00883524" w:rsidRPr="008D03A6">
        <w:rPr>
          <w:rFonts w:ascii="Crimson Text" w:hAnsi="Crimson Text"/>
          <w:color w:val="000000" w:themeColor="text1"/>
          <w:sz w:val="26"/>
          <w:szCs w:val="26"/>
        </w:rPr>
        <w:t xml:space="preserve"> su imagen por </w:t>
      </w:r>
      <w:del w:id="24" w:author="Paula Castrilli" w:date="2025-06-02T22:48:00Z">
        <w:r w:rsidR="00883524" w:rsidRPr="008D03A6" w:rsidDel="00311DC2">
          <w:rPr>
            <w:rFonts w:ascii="Crimson Text" w:hAnsi="Crimson Text"/>
            <w:color w:val="000000" w:themeColor="text1"/>
            <w:sz w:val="26"/>
            <w:szCs w:val="26"/>
          </w:rPr>
          <w:delText>algunos minutos</w:delText>
        </w:r>
      </w:del>
      <w:ins w:id="25" w:author="Paula Castrilli" w:date="2025-06-02T22:49:00Z">
        <w:r w:rsidR="00311DC2">
          <w:rPr>
            <w:rFonts w:ascii="Crimson Text" w:hAnsi="Crimson Text"/>
            <w:color w:val="000000" w:themeColor="text1"/>
            <w:sz w:val="26"/>
            <w:szCs w:val="26"/>
          </w:rPr>
          <w:t>un</w:t>
        </w:r>
      </w:ins>
      <w:ins w:id="26" w:author="Paula Castrilli" w:date="2025-06-02T22:48:00Z">
        <w:r w:rsidR="00311DC2">
          <w:rPr>
            <w:rFonts w:ascii="Crimson Text" w:hAnsi="Crimson Text"/>
            <w:color w:val="000000" w:themeColor="text1"/>
            <w:sz w:val="26"/>
            <w:szCs w:val="26"/>
          </w:rPr>
          <w:t xml:space="preserve"> momento</w:t>
        </w:r>
      </w:ins>
      <w:r w:rsidR="00883524" w:rsidRPr="008D03A6">
        <w:rPr>
          <w:rFonts w:ascii="Crimson Text" w:hAnsi="Crimson Text"/>
          <w:color w:val="000000" w:themeColor="text1"/>
          <w:sz w:val="26"/>
          <w:szCs w:val="26"/>
        </w:rPr>
        <w:t xml:space="preserve"> más</w:t>
      </w:r>
      <w:del w:id="27" w:author="Paula Castrilli" w:date="2025-06-02T22:48:00Z">
        <w:r w:rsidR="00883524" w:rsidRPr="008D03A6" w:rsidDel="00311DC2">
          <w:rPr>
            <w:rFonts w:ascii="Crimson Text" w:hAnsi="Crimson Text"/>
            <w:color w:val="000000" w:themeColor="text1"/>
            <w:sz w:val="26"/>
            <w:szCs w:val="26"/>
          </w:rPr>
          <w:delText>,</w:delText>
        </w:r>
      </w:del>
      <w:r w:rsidR="0088352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luego </w:t>
      </w:r>
      <w:r w:rsidR="00883524" w:rsidRPr="008D03A6">
        <w:rPr>
          <w:rFonts w:ascii="Crimson Text" w:hAnsi="Crimson Text"/>
          <w:color w:val="000000" w:themeColor="text1"/>
          <w:sz w:val="26"/>
          <w:szCs w:val="26"/>
        </w:rPr>
        <w:t>se dirigió hacía el establo</w:t>
      </w:r>
      <w:r w:rsidRPr="008D03A6">
        <w:rPr>
          <w:rFonts w:ascii="Crimson Text" w:hAnsi="Crimson Text"/>
          <w:color w:val="000000" w:themeColor="text1"/>
          <w:sz w:val="26"/>
          <w:szCs w:val="26"/>
        </w:rPr>
        <w:t xml:space="preserve">, </w:t>
      </w:r>
      <w:r w:rsidR="003E13F8" w:rsidRPr="008D03A6">
        <w:rPr>
          <w:rFonts w:ascii="Crimson Text" w:hAnsi="Crimson Text"/>
          <w:color w:val="000000" w:themeColor="text1"/>
          <w:sz w:val="26"/>
          <w:szCs w:val="26"/>
        </w:rPr>
        <w:t xml:space="preserve">ya que </w:t>
      </w:r>
      <w:r w:rsidRPr="008D03A6">
        <w:rPr>
          <w:rFonts w:ascii="Crimson Text" w:hAnsi="Crimson Text"/>
          <w:color w:val="000000" w:themeColor="text1"/>
          <w:sz w:val="26"/>
          <w:szCs w:val="26"/>
        </w:rPr>
        <w:t xml:space="preserve">debía </w:t>
      </w:r>
      <w:r w:rsidR="00EB216A" w:rsidRPr="008D03A6">
        <w:rPr>
          <w:rFonts w:ascii="Crimson Text" w:hAnsi="Crimson Text"/>
          <w:color w:val="000000" w:themeColor="text1"/>
          <w:sz w:val="26"/>
          <w:szCs w:val="26"/>
        </w:rPr>
        <w:t>comenzar con los</w:t>
      </w:r>
      <w:r w:rsidR="005A584F" w:rsidRPr="008D03A6">
        <w:rPr>
          <w:rFonts w:ascii="Crimson Text" w:hAnsi="Crimson Text"/>
          <w:color w:val="000000" w:themeColor="text1"/>
          <w:sz w:val="26"/>
          <w:szCs w:val="26"/>
        </w:rPr>
        <w:t xml:space="preserve"> preparativos</w:t>
      </w:r>
      <w:r w:rsidRPr="008D03A6">
        <w:rPr>
          <w:rFonts w:ascii="Crimson Text" w:hAnsi="Crimson Text"/>
          <w:color w:val="000000" w:themeColor="text1"/>
          <w:sz w:val="26"/>
          <w:szCs w:val="26"/>
        </w:rPr>
        <w:t xml:space="preserve"> del animal.</w:t>
      </w:r>
      <w:r w:rsidR="00682AFE" w:rsidRPr="008D03A6">
        <w:rPr>
          <w:rFonts w:ascii="Crimson Text" w:hAnsi="Crimson Text"/>
          <w:color w:val="000000" w:themeColor="text1"/>
          <w:sz w:val="26"/>
          <w:szCs w:val="26"/>
        </w:rPr>
        <w:t xml:space="preserve"> El </w:t>
      </w:r>
      <w:r w:rsidRPr="008D03A6">
        <w:rPr>
          <w:rFonts w:ascii="Crimson Text" w:hAnsi="Crimson Text"/>
          <w:color w:val="000000" w:themeColor="text1"/>
          <w:sz w:val="26"/>
          <w:szCs w:val="26"/>
        </w:rPr>
        <w:t>tiempo apremiaba</w:t>
      </w:r>
      <w:del w:id="28" w:author="Paula Castrilli" w:date="2025-06-02T22:48:00Z">
        <w:r w:rsidRPr="008D03A6" w:rsidDel="00311DC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w:t>
      </w:r>
      <w:r w:rsidR="00EB216A" w:rsidRPr="008D03A6">
        <w:rPr>
          <w:rFonts w:ascii="Crimson Text" w:hAnsi="Crimson Text"/>
          <w:color w:val="000000" w:themeColor="text1"/>
          <w:sz w:val="26"/>
          <w:szCs w:val="26"/>
        </w:rPr>
        <w:t>inicio</w:t>
      </w:r>
      <w:r w:rsidR="00682AFE" w:rsidRPr="008D03A6">
        <w:rPr>
          <w:rFonts w:ascii="Crimson Text" w:hAnsi="Crimson Text"/>
          <w:color w:val="000000" w:themeColor="text1"/>
          <w:sz w:val="26"/>
          <w:szCs w:val="26"/>
        </w:rPr>
        <w:t xml:space="preserve"> de la </w:t>
      </w:r>
      <w:r w:rsidR="0088065D" w:rsidRPr="008D03A6">
        <w:rPr>
          <w:rFonts w:ascii="Crimson Text" w:hAnsi="Crimson Text"/>
          <w:color w:val="000000" w:themeColor="text1"/>
          <w:sz w:val="26"/>
          <w:szCs w:val="26"/>
        </w:rPr>
        <w:t xml:space="preserve">ceremonia </w:t>
      </w:r>
      <w:r w:rsidR="00883524" w:rsidRPr="008D03A6">
        <w:rPr>
          <w:rFonts w:ascii="Crimson Text" w:hAnsi="Crimson Text"/>
          <w:color w:val="000000" w:themeColor="text1"/>
          <w:sz w:val="26"/>
          <w:szCs w:val="26"/>
        </w:rPr>
        <w:t>era inminente.</w:t>
      </w:r>
    </w:p>
    <w:p w:rsidR="00883524" w:rsidRPr="008D03A6" w:rsidRDefault="0014448B" w:rsidP="0088352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junto </w:t>
      </w:r>
      <w:r w:rsidR="00ED3666" w:rsidRPr="008D03A6">
        <w:rPr>
          <w:rFonts w:ascii="Crimson Text" w:hAnsi="Crimson Text"/>
          <w:color w:val="000000" w:themeColor="text1"/>
          <w:sz w:val="26"/>
          <w:szCs w:val="26"/>
        </w:rPr>
        <w:t>a Agatha</w:t>
      </w:r>
      <w:r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dedicó unos minutos a</w:t>
      </w:r>
      <w:r w:rsidR="00ED3666" w:rsidRPr="008D03A6">
        <w:rPr>
          <w:rFonts w:ascii="Crimson Text" w:hAnsi="Crimson Text"/>
          <w:color w:val="000000" w:themeColor="text1"/>
          <w:sz w:val="26"/>
          <w:szCs w:val="26"/>
        </w:rPr>
        <w:t xml:space="preserve"> peinar</w:t>
      </w:r>
      <w:r w:rsidR="00E63CA3"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las</w:t>
      </w:r>
      <w:r w:rsidR="005A584F" w:rsidRPr="008D03A6">
        <w:rPr>
          <w:rFonts w:ascii="Crimson Text" w:hAnsi="Crimson Text"/>
          <w:color w:val="000000" w:themeColor="text1"/>
          <w:sz w:val="26"/>
          <w:szCs w:val="26"/>
        </w:rPr>
        <w:t xml:space="preserve"> crines</w:t>
      </w:r>
      <w:r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una trenza </w:t>
      </w:r>
      <w:proofErr w:type="spellStart"/>
      <w:r w:rsidRPr="008D03A6">
        <w:rPr>
          <w:rFonts w:ascii="Crimson Text" w:hAnsi="Crimson Text"/>
          <w:color w:val="000000" w:themeColor="text1"/>
          <w:sz w:val="26"/>
          <w:szCs w:val="26"/>
        </w:rPr>
        <w:t>dragonera</w:t>
      </w:r>
      <w:proofErr w:type="spellEnd"/>
      <w:r w:rsidRPr="008D03A6">
        <w:rPr>
          <w:rFonts w:ascii="Crimson Text" w:hAnsi="Crimson Text"/>
          <w:color w:val="000000" w:themeColor="text1"/>
          <w:sz w:val="26"/>
          <w:szCs w:val="26"/>
        </w:rPr>
        <w:t>, un estilo típico</w:t>
      </w:r>
      <w:del w:id="29" w:author="Paula Castrilli" w:date="2025-06-02T22:49:00Z">
        <w:r w:rsidR="00B823A6" w:rsidRPr="008D03A6" w:rsidDel="00311DC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utilizado en los desfiles </w:t>
      </w:r>
      <w:r w:rsidR="00ED3666" w:rsidRPr="008D03A6">
        <w:rPr>
          <w:rFonts w:ascii="Crimson Text" w:hAnsi="Crimson Text"/>
          <w:color w:val="000000" w:themeColor="text1"/>
          <w:sz w:val="26"/>
          <w:szCs w:val="26"/>
        </w:rPr>
        <w:t>de la realeza</w:t>
      </w:r>
      <w:r w:rsidRPr="008D03A6">
        <w:rPr>
          <w:rFonts w:ascii="Crimson Text" w:hAnsi="Crimson Text"/>
          <w:color w:val="000000" w:themeColor="text1"/>
          <w:sz w:val="26"/>
          <w:szCs w:val="26"/>
        </w:rPr>
        <w:t>. Luego</w:t>
      </w:r>
      <w:r w:rsidR="00E63CA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con la</w:t>
      </w:r>
      <w:r w:rsidRPr="008D03A6">
        <w:rPr>
          <w:rFonts w:ascii="Crimson Text" w:hAnsi="Crimson Text"/>
          <w:color w:val="000000" w:themeColor="text1"/>
          <w:sz w:val="26"/>
          <w:szCs w:val="26"/>
        </w:rPr>
        <w:t xml:space="preserve"> </w:t>
      </w:r>
      <w:r w:rsidR="00AD3BD2" w:rsidRPr="008D03A6">
        <w:rPr>
          <w:rFonts w:ascii="Crimson Text" w:hAnsi="Crimson Text"/>
          <w:color w:val="000000" w:themeColor="text1"/>
          <w:sz w:val="26"/>
          <w:szCs w:val="26"/>
        </w:rPr>
        <w:t>almohaza</w:t>
      </w:r>
      <w:r w:rsidR="00E63CA3" w:rsidRPr="008D03A6">
        <w:rPr>
          <w:rFonts w:ascii="Crimson Text" w:hAnsi="Crimson Text"/>
          <w:color w:val="000000" w:themeColor="text1"/>
          <w:sz w:val="26"/>
          <w:szCs w:val="26"/>
        </w:rPr>
        <w:t>,</w:t>
      </w:r>
      <w:r w:rsidR="00AD3BD2"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 xml:space="preserve">le cepilló </w:t>
      </w:r>
      <w:r w:rsidR="00AD3BD2" w:rsidRPr="008D03A6">
        <w:rPr>
          <w:rFonts w:ascii="Crimson Text" w:hAnsi="Crimson Text"/>
          <w:color w:val="000000" w:themeColor="text1"/>
          <w:sz w:val="26"/>
          <w:szCs w:val="26"/>
        </w:rPr>
        <w:t>el lomo</w:t>
      </w:r>
      <w:r w:rsidR="00D47D81" w:rsidRPr="008D03A6">
        <w:rPr>
          <w:rFonts w:ascii="Crimson Text" w:hAnsi="Crimson Text"/>
          <w:color w:val="000000" w:themeColor="text1"/>
          <w:sz w:val="26"/>
          <w:szCs w:val="26"/>
        </w:rPr>
        <w:t xml:space="preserve"> con sosiego</w:t>
      </w:r>
      <w:r w:rsidR="00AD3BD2" w:rsidRPr="008D03A6">
        <w:rPr>
          <w:rFonts w:ascii="Crimson Text" w:hAnsi="Crimson Text"/>
          <w:color w:val="000000" w:themeColor="text1"/>
          <w:sz w:val="26"/>
          <w:szCs w:val="26"/>
        </w:rPr>
        <w:t xml:space="preserve">. Mientras </w:t>
      </w:r>
      <w:r w:rsidR="00E63CA3" w:rsidRPr="008D03A6">
        <w:rPr>
          <w:rFonts w:ascii="Crimson Text" w:hAnsi="Crimson Text"/>
          <w:color w:val="000000" w:themeColor="text1"/>
          <w:sz w:val="26"/>
          <w:szCs w:val="26"/>
        </w:rPr>
        <w:t xml:space="preserve">deslizaba </w:t>
      </w:r>
      <w:r w:rsidR="00AD3BD2" w:rsidRPr="008D03A6">
        <w:rPr>
          <w:rFonts w:ascii="Crimson Text" w:hAnsi="Crimson Text"/>
          <w:color w:val="000000" w:themeColor="text1"/>
          <w:sz w:val="26"/>
          <w:szCs w:val="26"/>
        </w:rPr>
        <w:t xml:space="preserve">la rasqueta por el pelo, Agatha meneaba </w:t>
      </w:r>
      <w:r w:rsidR="00A457EB" w:rsidRPr="008D03A6">
        <w:rPr>
          <w:rFonts w:ascii="Crimson Text" w:hAnsi="Crimson Text"/>
          <w:color w:val="000000" w:themeColor="text1"/>
          <w:sz w:val="26"/>
          <w:szCs w:val="26"/>
        </w:rPr>
        <w:t xml:space="preserve">la cabeza </w:t>
      </w:r>
      <w:r w:rsidR="00AD3BD2" w:rsidRPr="008D03A6">
        <w:rPr>
          <w:rFonts w:ascii="Crimson Text" w:hAnsi="Crimson Text"/>
          <w:color w:val="000000" w:themeColor="text1"/>
          <w:sz w:val="26"/>
          <w:szCs w:val="26"/>
        </w:rPr>
        <w:t>y emitía suaves relinches,</w:t>
      </w:r>
      <w:r w:rsidR="0088065D" w:rsidRPr="008D03A6">
        <w:rPr>
          <w:rFonts w:ascii="Crimson Text" w:hAnsi="Crimson Text"/>
          <w:color w:val="000000" w:themeColor="text1"/>
          <w:sz w:val="26"/>
          <w:szCs w:val="26"/>
        </w:rPr>
        <w:t xml:space="preserve"> parecía que</w:t>
      </w:r>
      <w:r w:rsidR="00D47D81" w:rsidRPr="008D03A6">
        <w:rPr>
          <w:rFonts w:ascii="Crimson Text" w:hAnsi="Crimson Text"/>
          <w:color w:val="000000" w:themeColor="text1"/>
          <w:sz w:val="26"/>
          <w:szCs w:val="26"/>
        </w:rPr>
        <w:t xml:space="preserve"> lo disfrutaba realmente</w:t>
      </w:r>
      <w:r w:rsidR="00B823A6" w:rsidRPr="008D03A6">
        <w:rPr>
          <w:rFonts w:ascii="Crimson Text" w:hAnsi="Crimson Text"/>
          <w:color w:val="000000" w:themeColor="text1"/>
          <w:sz w:val="26"/>
          <w:szCs w:val="26"/>
        </w:rPr>
        <w:t>.</w:t>
      </w:r>
      <w:r w:rsidR="00A457EB" w:rsidRPr="008D03A6">
        <w:rPr>
          <w:rFonts w:ascii="Crimson Text" w:hAnsi="Crimson Text"/>
          <w:color w:val="000000" w:themeColor="text1"/>
          <w:sz w:val="26"/>
          <w:szCs w:val="26"/>
        </w:rPr>
        <w:t xml:space="preserve"> </w:t>
      </w:r>
      <w:r w:rsidR="00BD4825" w:rsidRPr="008D03A6">
        <w:rPr>
          <w:rFonts w:ascii="Crimson Text" w:hAnsi="Crimson Text"/>
          <w:color w:val="000000" w:themeColor="text1"/>
          <w:sz w:val="26"/>
          <w:szCs w:val="26"/>
        </w:rPr>
        <w:t xml:space="preserve">La yegua </w:t>
      </w:r>
      <w:r w:rsidR="00A457EB" w:rsidRPr="008D03A6">
        <w:rPr>
          <w:rFonts w:ascii="Crimson Text" w:hAnsi="Crimson Text"/>
          <w:color w:val="000000" w:themeColor="text1"/>
          <w:sz w:val="26"/>
          <w:szCs w:val="26"/>
        </w:rPr>
        <w:t xml:space="preserve">le </w:t>
      </w:r>
      <w:r w:rsidR="00E01A40" w:rsidRPr="008D03A6">
        <w:rPr>
          <w:rFonts w:ascii="Crimson Text" w:hAnsi="Crimson Text"/>
          <w:color w:val="000000" w:themeColor="text1"/>
          <w:sz w:val="26"/>
          <w:szCs w:val="26"/>
        </w:rPr>
        <w:t>dio</w:t>
      </w:r>
      <w:r w:rsidR="00630F95" w:rsidRPr="008D03A6">
        <w:rPr>
          <w:rFonts w:ascii="Crimson Text" w:hAnsi="Crimson Text"/>
          <w:color w:val="000000" w:themeColor="text1"/>
          <w:sz w:val="26"/>
          <w:szCs w:val="26"/>
        </w:rPr>
        <w:t xml:space="preserve"> pequeños golpes</w:t>
      </w:r>
      <w:r w:rsidR="003E13F8" w:rsidRPr="008D03A6">
        <w:rPr>
          <w:rFonts w:ascii="Crimson Text" w:hAnsi="Crimson Text"/>
          <w:color w:val="000000" w:themeColor="text1"/>
          <w:sz w:val="26"/>
          <w:szCs w:val="26"/>
        </w:rPr>
        <w:t xml:space="preserve"> con el hocico</w:t>
      </w:r>
      <w:r w:rsidR="00630F95" w:rsidRPr="008D03A6">
        <w:rPr>
          <w:rFonts w:ascii="Crimson Text" w:hAnsi="Crimson Text"/>
          <w:color w:val="000000" w:themeColor="text1"/>
          <w:sz w:val="26"/>
          <w:szCs w:val="26"/>
        </w:rPr>
        <w:t xml:space="preserve"> en el torso,</w:t>
      </w:r>
      <w:r w:rsidR="00BD4825" w:rsidRPr="008D03A6">
        <w:rPr>
          <w:rFonts w:ascii="Crimson Text" w:hAnsi="Crimson Text"/>
          <w:color w:val="000000" w:themeColor="text1"/>
          <w:sz w:val="26"/>
          <w:szCs w:val="26"/>
        </w:rPr>
        <w:t xml:space="preserve"> mientras </w:t>
      </w:r>
      <w:del w:id="30" w:author="Paula Castrilli" w:date="2025-06-02T22:51:00Z">
        <w:r w:rsidR="00E01A40" w:rsidRPr="008D03A6" w:rsidDel="00311DC2">
          <w:rPr>
            <w:rFonts w:ascii="Crimson Text" w:hAnsi="Crimson Text"/>
            <w:color w:val="000000" w:themeColor="text1"/>
            <w:sz w:val="26"/>
            <w:szCs w:val="26"/>
          </w:rPr>
          <w:delText>emitía</w:delText>
        </w:r>
        <w:r w:rsidR="00BD4825" w:rsidRPr="008D03A6" w:rsidDel="00311DC2">
          <w:rPr>
            <w:rFonts w:ascii="Crimson Text" w:hAnsi="Crimson Text"/>
            <w:color w:val="000000" w:themeColor="text1"/>
            <w:sz w:val="26"/>
            <w:szCs w:val="26"/>
          </w:rPr>
          <w:delText xml:space="preserve"> </w:delText>
        </w:r>
      </w:del>
      <w:ins w:id="31" w:author="Paula Castrilli" w:date="2025-06-02T22:51:00Z">
        <w:r w:rsidR="00311DC2">
          <w:rPr>
            <w:rFonts w:ascii="Crimson Text" w:hAnsi="Crimson Text"/>
            <w:color w:val="000000" w:themeColor="text1"/>
            <w:sz w:val="26"/>
            <w:szCs w:val="26"/>
          </w:rPr>
          <w:t>hacía</w:t>
        </w:r>
        <w:r w:rsidR="00311DC2" w:rsidRPr="008D03A6">
          <w:rPr>
            <w:rFonts w:ascii="Crimson Text" w:hAnsi="Crimson Text"/>
            <w:color w:val="000000" w:themeColor="text1"/>
            <w:sz w:val="26"/>
            <w:szCs w:val="26"/>
          </w:rPr>
          <w:t xml:space="preserve"> </w:t>
        </w:r>
      </w:ins>
      <w:r w:rsidR="00BD4825" w:rsidRPr="008D03A6">
        <w:rPr>
          <w:rFonts w:ascii="Crimson Text" w:hAnsi="Crimson Text"/>
          <w:color w:val="000000" w:themeColor="text1"/>
          <w:sz w:val="26"/>
          <w:szCs w:val="26"/>
        </w:rPr>
        <w:t xml:space="preserve">un gesto muy </w:t>
      </w:r>
      <w:r w:rsidR="0088065D" w:rsidRPr="008D03A6">
        <w:rPr>
          <w:rFonts w:ascii="Crimson Text" w:hAnsi="Crimson Text"/>
          <w:color w:val="000000" w:themeColor="text1"/>
          <w:sz w:val="26"/>
          <w:szCs w:val="26"/>
        </w:rPr>
        <w:t>peculiar</w:t>
      </w:r>
      <w:r w:rsidR="00D47D81" w:rsidRPr="008D03A6">
        <w:rPr>
          <w:rFonts w:ascii="Crimson Text" w:hAnsi="Crimson Text"/>
          <w:color w:val="000000" w:themeColor="text1"/>
          <w:sz w:val="26"/>
          <w:szCs w:val="26"/>
        </w:rPr>
        <w:t>,</w:t>
      </w:r>
      <w:r w:rsidR="0088065D" w:rsidRPr="008D03A6">
        <w:rPr>
          <w:rFonts w:ascii="Crimson Text" w:hAnsi="Crimson Text"/>
          <w:color w:val="000000" w:themeColor="text1"/>
          <w:sz w:val="26"/>
          <w:szCs w:val="26"/>
        </w:rPr>
        <w:t xml:space="preserve"> levanta</w:t>
      </w:r>
      <w:r w:rsidR="00D47D81" w:rsidRPr="008D03A6">
        <w:rPr>
          <w:rFonts w:ascii="Crimson Text" w:hAnsi="Crimson Text"/>
          <w:color w:val="000000" w:themeColor="text1"/>
          <w:sz w:val="26"/>
          <w:szCs w:val="26"/>
        </w:rPr>
        <w:t>ndo</w:t>
      </w:r>
      <w:r w:rsidR="005A584F" w:rsidRPr="008D03A6">
        <w:rPr>
          <w:rFonts w:ascii="Crimson Text" w:hAnsi="Crimson Text"/>
          <w:color w:val="000000" w:themeColor="text1"/>
          <w:sz w:val="26"/>
          <w:szCs w:val="26"/>
        </w:rPr>
        <w:t xml:space="preserve"> </w:t>
      </w:r>
      <w:del w:id="32" w:author="Paula Castrilli" w:date="2025-06-02T22:51:00Z">
        <w:r w:rsidR="00D47D81" w:rsidRPr="008D03A6" w:rsidDel="00311DC2">
          <w:rPr>
            <w:rFonts w:ascii="Crimson Text" w:hAnsi="Crimson Text"/>
            <w:color w:val="000000" w:themeColor="text1"/>
            <w:sz w:val="26"/>
            <w:szCs w:val="26"/>
          </w:rPr>
          <w:delText>los</w:delText>
        </w:r>
        <w:r w:rsidR="005A584F" w:rsidRPr="008D03A6" w:rsidDel="00311DC2">
          <w:rPr>
            <w:rFonts w:ascii="Crimson Text" w:hAnsi="Crimson Text"/>
            <w:color w:val="000000" w:themeColor="text1"/>
            <w:sz w:val="26"/>
            <w:szCs w:val="26"/>
          </w:rPr>
          <w:delText xml:space="preserve"> </w:delText>
        </w:r>
      </w:del>
      <w:ins w:id="33" w:author="Paula Castrilli" w:date="2025-06-02T22:51:00Z">
        <w:r w:rsidR="00311DC2">
          <w:rPr>
            <w:rFonts w:ascii="Crimson Text" w:hAnsi="Crimson Text"/>
            <w:color w:val="000000" w:themeColor="text1"/>
            <w:sz w:val="26"/>
            <w:szCs w:val="26"/>
          </w:rPr>
          <w:t>el</w:t>
        </w:r>
        <w:r w:rsidR="00311DC2" w:rsidRPr="008D03A6">
          <w:rPr>
            <w:rFonts w:ascii="Crimson Text" w:hAnsi="Crimson Text"/>
            <w:color w:val="000000" w:themeColor="text1"/>
            <w:sz w:val="26"/>
            <w:szCs w:val="26"/>
          </w:rPr>
          <w:t xml:space="preserve"> </w:t>
        </w:r>
      </w:ins>
      <w:r w:rsidR="005A584F" w:rsidRPr="008D03A6">
        <w:rPr>
          <w:rFonts w:ascii="Crimson Text" w:hAnsi="Crimson Text"/>
          <w:color w:val="000000" w:themeColor="text1"/>
          <w:sz w:val="26"/>
          <w:szCs w:val="26"/>
        </w:rPr>
        <w:t>labio</w:t>
      </w:r>
      <w:del w:id="34" w:author="Paula Castrilli" w:date="2025-06-02T22:51:00Z">
        <w:r w:rsidR="005A584F" w:rsidRPr="008D03A6" w:rsidDel="00311DC2">
          <w:rPr>
            <w:rFonts w:ascii="Crimson Text" w:hAnsi="Crimson Text"/>
            <w:color w:val="000000" w:themeColor="text1"/>
            <w:sz w:val="26"/>
            <w:szCs w:val="26"/>
          </w:rPr>
          <w:delText>s</w:delText>
        </w:r>
      </w:del>
      <w:r w:rsidR="005A584F" w:rsidRPr="008D03A6">
        <w:rPr>
          <w:rFonts w:ascii="Crimson Text" w:hAnsi="Crimson Text"/>
          <w:color w:val="000000" w:themeColor="text1"/>
          <w:sz w:val="26"/>
          <w:szCs w:val="26"/>
        </w:rPr>
        <w:t xml:space="preserve"> superior</w:t>
      </w:r>
      <w:del w:id="35" w:author="Paula Castrilli" w:date="2025-06-02T22:51:00Z">
        <w:r w:rsidR="005A584F" w:rsidRPr="008D03A6" w:rsidDel="00311DC2">
          <w:rPr>
            <w:rFonts w:ascii="Crimson Text" w:hAnsi="Crimson Text"/>
            <w:color w:val="000000" w:themeColor="text1"/>
            <w:sz w:val="26"/>
            <w:szCs w:val="26"/>
          </w:rPr>
          <w:delText>es,</w:delText>
        </w:r>
      </w:del>
      <w:r w:rsidR="00BD4825" w:rsidRPr="008D03A6">
        <w:rPr>
          <w:rFonts w:ascii="Crimson Text" w:hAnsi="Crimson Text"/>
          <w:color w:val="000000" w:themeColor="text1"/>
          <w:sz w:val="26"/>
          <w:szCs w:val="26"/>
        </w:rPr>
        <w:t xml:space="preserve"> y</w:t>
      </w:r>
      <w:r w:rsidR="005A584F"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moviendo las</w:t>
      </w:r>
      <w:r w:rsidR="005A584F" w:rsidRPr="008D03A6">
        <w:rPr>
          <w:rFonts w:ascii="Crimson Text" w:hAnsi="Crimson Text"/>
          <w:color w:val="000000" w:themeColor="text1"/>
          <w:sz w:val="26"/>
          <w:szCs w:val="26"/>
        </w:rPr>
        <w:t xml:space="preserve"> orejas hacia atrás</w:t>
      </w:r>
      <w:r w:rsidR="000B29AD" w:rsidRPr="008D03A6">
        <w:rPr>
          <w:rFonts w:ascii="Crimson Text" w:hAnsi="Crimson Text"/>
          <w:color w:val="000000" w:themeColor="text1"/>
          <w:sz w:val="26"/>
          <w:szCs w:val="26"/>
        </w:rPr>
        <w:t>.</w:t>
      </w:r>
      <w:r w:rsidR="005A584F" w:rsidRPr="008D03A6">
        <w:rPr>
          <w:rFonts w:ascii="Crimson Text" w:hAnsi="Crimson Text"/>
          <w:color w:val="000000" w:themeColor="text1"/>
          <w:sz w:val="26"/>
          <w:szCs w:val="26"/>
        </w:rPr>
        <w:t xml:space="preserve"> Eros</w:t>
      </w:r>
      <w:r w:rsidR="0088065D" w:rsidRPr="008D03A6">
        <w:rPr>
          <w:rFonts w:ascii="Crimson Text" w:hAnsi="Crimson Text"/>
          <w:color w:val="000000" w:themeColor="text1"/>
          <w:sz w:val="26"/>
          <w:szCs w:val="26"/>
        </w:rPr>
        <w:t xml:space="preserve"> </w:t>
      </w:r>
      <w:r w:rsidR="000B29AD" w:rsidRPr="008D03A6">
        <w:rPr>
          <w:rFonts w:ascii="Crimson Text" w:hAnsi="Crimson Text"/>
          <w:color w:val="000000" w:themeColor="text1"/>
          <w:sz w:val="26"/>
          <w:szCs w:val="26"/>
        </w:rPr>
        <w:t>interpretaba esa expresión como</w:t>
      </w:r>
      <w:r w:rsidR="005A584F" w:rsidRPr="008D03A6">
        <w:rPr>
          <w:rFonts w:ascii="Crimson Text" w:hAnsi="Crimson Text"/>
          <w:color w:val="000000" w:themeColor="text1"/>
          <w:sz w:val="26"/>
          <w:szCs w:val="26"/>
        </w:rPr>
        <w:t xml:space="preserve"> una sonrisa, </w:t>
      </w:r>
      <w:r w:rsidR="00630F95" w:rsidRPr="008D03A6">
        <w:rPr>
          <w:rFonts w:ascii="Crimson Text" w:hAnsi="Crimson Text"/>
          <w:color w:val="000000" w:themeColor="text1"/>
          <w:sz w:val="26"/>
          <w:szCs w:val="26"/>
        </w:rPr>
        <w:t xml:space="preserve">él </w:t>
      </w:r>
      <w:r w:rsidR="0073180E" w:rsidRPr="008D03A6">
        <w:rPr>
          <w:rFonts w:ascii="Crimson Text" w:hAnsi="Crimson Text"/>
          <w:color w:val="000000" w:themeColor="text1"/>
          <w:sz w:val="26"/>
          <w:szCs w:val="26"/>
        </w:rPr>
        <w:t>aseguraba</w:t>
      </w:r>
      <w:r w:rsidR="00630F95" w:rsidRPr="008D03A6">
        <w:rPr>
          <w:rFonts w:ascii="Crimson Text" w:hAnsi="Crimson Text"/>
          <w:color w:val="000000" w:themeColor="text1"/>
          <w:sz w:val="26"/>
          <w:szCs w:val="26"/>
        </w:rPr>
        <w:t xml:space="preserve"> que su yegua </w:t>
      </w:r>
      <w:del w:id="36" w:author="Paula Castrilli" w:date="2025-06-02T22:52:00Z">
        <w:r w:rsidR="00630F95" w:rsidRPr="008D03A6" w:rsidDel="00311DC2">
          <w:rPr>
            <w:rFonts w:ascii="Crimson Text" w:hAnsi="Crimson Text"/>
            <w:color w:val="000000" w:themeColor="text1"/>
            <w:sz w:val="26"/>
            <w:szCs w:val="26"/>
          </w:rPr>
          <w:delText xml:space="preserve">sonreía </w:delText>
        </w:r>
      </w:del>
      <w:ins w:id="37" w:author="Paula Castrilli" w:date="2025-06-02T22:52:00Z">
        <w:r w:rsidR="00311DC2">
          <w:rPr>
            <w:rFonts w:ascii="Crimson Text" w:hAnsi="Crimson Text"/>
            <w:color w:val="000000" w:themeColor="text1"/>
            <w:sz w:val="26"/>
            <w:szCs w:val="26"/>
          </w:rPr>
          <w:t>hacía eso</w:t>
        </w:r>
        <w:r w:rsidR="00311DC2" w:rsidRPr="008D03A6">
          <w:rPr>
            <w:rFonts w:ascii="Crimson Text" w:hAnsi="Crimson Text"/>
            <w:color w:val="000000" w:themeColor="text1"/>
            <w:sz w:val="26"/>
            <w:szCs w:val="26"/>
          </w:rPr>
          <w:t xml:space="preserve"> </w:t>
        </w:r>
      </w:ins>
      <w:r w:rsidR="00630F95" w:rsidRPr="008D03A6">
        <w:rPr>
          <w:rFonts w:ascii="Crimson Text" w:hAnsi="Crimson Text"/>
          <w:color w:val="000000" w:themeColor="text1"/>
          <w:sz w:val="26"/>
          <w:szCs w:val="26"/>
        </w:rPr>
        <w:t>cuando estaba feliz.</w:t>
      </w:r>
    </w:p>
    <w:p w:rsidR="009A0598" w:rsidRPr="008D03A6" w:rsidRDefault="00D47D81" w:rsidP="009A05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Decor</w:t>
      </w:r>
      <w:r w:rsidR="009D3268" w:rsidRPr="008D03A6">
        <w:rPr>
          <w:rFonts w:ascii="Crimson Text" w:hAnsi="Crimson Text"/>
          <w:color w:val="000000" w:themeColor="text1"/>
          <w:sz w:val="26"/>
          <w:szCs w:val="26"/>
        </w:rPr>
        <w:t>ó</w:t>
      </w:r>
      <w:r w:rsidR="00BD4825" w:rsidRPr="008D03A6">
        <w:rPr>
          <w:rFonts w:ascii="Crimson Text" w:hAnsi="Crimson Text"/>
          <w:color w:val="000000" w:themeColor="text1"/>
          <w:sz w:val="26"/>
          <w:szCs w:val="26"/>
        </w:rPr>
        <w:t xml:space="preserve"> </w:t>
      </w:r>
      <w:r w:rsidR="001B770B" w:rsidRPr="008D03A6">
        <w:rPr>
          <w:rFonts w:ascii="Crimson Text" w:hAnsi="Crimson Text"/>
          <w:color w:val="000000" w:themeColor="text1"/>
          <w:sz w:val="26"/>
          <w:szCs w:val="26"/>
        </w:rPr>
        <w:t xml:space="preserve">la parte inferior de </w:t>
      </w:r>
      <w:r w:rsidR="00BD4825" w:rsidRPr="008D03A6">
        <w:rPr>
          <w:rFonts w:ascii="Crimson Text" w:hAnsi="Crimson Text"/>
          <w:color w:val="000000" w:themeColor="text1"/>
          <w:sz w:val="26"/>
          <w:szCs w:val="26"/>
        </w:rPr>
        <w:t xml:space="preserve">sus patas con </w:t>
      </w:r>
      <w:r w:rsidR="001B770B" w:rsidRPr="008D03A6">
        <w:rPr>
          <w:rFonts w:ascii="Crimson Text" w:hAnsi="Crimson Text"/>
          <w:color w:val="000000" w:themeColor="text1"/>
          <w:sz w:val="26"/>
          <w:szCs w:val="26"/>
        </w:rPr>
        <w:t xml:space="preserve">cintas de color </w:t>
      </w:r>
      <w:r w:rsidR="000C3831" w:rsidRPr="008D03A6">
        <w:rPr>
          <w:rFonts w:ascii="Crimson Text" w:hAnsi="Crimson Text"/>
          <w:color w:val="000000" w:themeColor="text1"/>
          <w:sz w:val="26"/>
          <w:szCs w:val="26"/>
        </w:rPr>
        <w:t>cobrizo</w:t>
      </w:r>
      <w:r w:rsidR="001B770B" w:rsidRPr="008D03A6">
        <w:rPr>
          <w:rFonts w:ascii="Crimson Text" w:hAnsi="Crimson Text"/>
          <w:color w:val="000000" w:themeColor="text1"/>
          <w:sz w:val="26"/>
          <w:szCs w:val="26"/>
        </w:rPr>
        <w:t xml:space="preserve">, </w:t>
      </w:r>
      <w:r w:rsidR="004B714F" w:rsidRPr="008D03A6">
        <w:rPr>
          <w:rFonts w:ascii="Crimson Text" w:hAnsi="Crimson Text"/>
          <w:color w:val="000000" w:themeColor="text1"/>
          <w:sz w:val="26"/>
          <w:szCs w:val="26"/>
        </w:rPr>
        <w:t>escondiendo</w:t>
      </w:r>
      <w:r w:rsidR="001B770B" w:rsidRPr="008D03A6">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w:t>
      </w:r>
      <w:del w:id="38" w:author="Paula Castrilli" w:date="2025-06-02T22:52:00Z">
        <w:r w:rsidR="001B770B" w:rsidRPr="008D03A6" w:rsidDel="00311DC2">
          <w:rPr>
            <w:rFonts w:ascii="Crimson Text" w:hAnsi="Crimson Text"/>
            <w:color w:val="000000" w:themeColor="text1"/>
            <w:sz w:val="26"/>
            <w:szCs w:val="26"/>
          </w:rPr>
          <w:delText>,</w:delText>
        </w:r>
      </w:del>
      <w:r w:rsidR="001B770B" w:rsidRPr="008D03A6">
        <w:rPr>
          <w:rFonts w:ascii="Crimson Text" w:hAnsi="Crimson Text"/>
          <w:color w:val="000000" w:themeColor="text1"/>
          <w:sz w:val="26"/>
          <w:szCs w:val="26"/>
        </w:rPr>
        <w:t xml:space="preserve"> y</w:t>
      </w:r>
      <w:ins w:id="39" w:author="Paula Castrilli" w:date="2025-06-02T22:52:00Z">
        <w:r w:rsidR="00311DC2">
          <w:rPr>
            <w:rFonts w:ascii="Crimson Text" w:hAnsi="Crimson Text"/>
            <w:color w:val="000000" w:themeColor="text1"/>
            <w:sz w:val="26"/>
            <w:szCs w:val="26"/>
          </w:rPr>
          <w:t>,</w:t>
        </w:r>
      </w:ins>
      <w:r w:rsidR="001B770B" w:rsidRPr="008D03A6">
        <w:rPr>
          <w:rFonts w:ascii="Crimson Text" w:hAnsi="Crimson Text"/>
          <w:color w:val="000000" w:themeColor="text1"/>
          <w:sz w:val="26"/>
          <w:szCs w:val="26"/>
        </w:rPr>
        <w:t xml:space="preserve"> tras una larga recuperación, finalmente</w:t>
      </w:r>
      <w:del w:id="40" w:author="Paula Castrilli" w:date="2025-06-02T22:52:00Z">
        <w:r w:rsidR="001B770B" w:rsidRPr="008D03A6" w:rsidDel="00311DC2">
          <w:rPr>
            <w:rFonts w:ascii="Crimson Text" w:hAnsi="Crimson Text"/>
            <w:color w:val="000000" w:themeColor="text1"/>
            <w:sz w:val="26"/>
            <w:szCs w:val="26"/>
          </w:rPr>
          <w:delText>,</w:delText>
        </w:r>
      </w:del>
      <w:r w:rsidR="001B770B" w:rsidRPr="008D03A6">
        <w:rPr>
          <w:rFonts w:ascii="Crimson Text" w:hAnsi="Crimson Text"/>
          <w:color w:val="000000" w:themeColor="text1"/>
          <w:sz w:val="26"/>
          <w:szCs w:val="26"/>
        </w:rPr>
        <w:t xml:space="preserve"> había sido </w:t>
      </w:r>
      <w:r w:rsidR="000C3831" w:rsidRPr="008D03A6">
        <w:rPr>
          <w:rFonts w:ascii="Crimson Text" w:hAnsi="Crimson Text"/>
          <w:color w:val="000000" w:themeColor="text1"/>
          <w:sz w:val="26"/>
          <w:szCs w:val="26"/>
        </w:rPr>
        <w:t>destinada a los campos</w:t>
      </w:r>
      <w:r w:rsidR="001B770B" w:rsidRPr="008D03A6">
        <w:rPr>
          <w:rFonts w:ascii="Crimson Text" w:hAnsi="Crimson Text"/>
          <w:color w:val="000000" w:themeColor="text1"/>
          <w:sz w:val="26"/>
          <w:szCs w:val="26"/>
        </w:rPr>
        <w:t xml:space="preserve"> de entrenamiento.</w:t>
      </w:r>
      <w:r w:rsidR="009A0598" w:rsidRPr="008D03A6">
        <w:rPr>
          <w:rFonts w:ascii="Crimson Text" w:hAnsi="Crimson Text"/>
          <w:color w:val="000000" w:themeColor="text1"/>
          <w:sz w:val="26"/>
          <w:szCs w:val="26"/>
        </w:rPr>
        <w:t xml:space="preserve"> </w:t>
      </w:r>
      <w:r w:rsidR="000B29AD" w:rsidRPr="008D03A6">
        <w:rPr>
          <w:rFonts w:ascii="Crimson Text" w:hAnsi="Crimson Text"/>
          <w:color w:val="000000" w:themeColor="text1"/>
          <w:sz w:val="26"/>
          <w:szCs w:val="26"/>
        </w:rPr>
        <w:t>Aquella huella</w:t>
      </w:r>
      <w:r w:rsidR="009A0598" w:rsidRPr="008D03A6">
        <w:rPr>
          <w:rFonts w:ascii="Crimson Text" w:hAnsi="Crimson Text"/>
          <w:color w:val="000000" w:themeColor="text1"/>
          <w:sz w:val="26"/>
          <w:szCs w:val="26"/>
        </w:rPr>
        <w:t xml:space="preserve"> </w:t>
      </w:r>
      <w:r w:rsidR="00BF73F5" w:rsidRPr="008D03A6">
        <w:rPr>
          <w:rFonts w:ascii="Crimson Text" w:hAnsi="Crimson Text"/>
          <w:color w:val="000000" w:themeColor="text1"/>
          <w:sz w:val="26"/>
          <w:szCs w:val="26"/>
        </w:rPr>
        <w:t>era</w:t>
      </w:r>
      <w:r w:rsidR="0058316E" w:rsidRPr="008D03A6">
        <w:rPr>
          <w:rFonts w:ascii="Crimson Text" w:hAnsi="Crimson Text"/>
          <w:color w:val="000000" w:themeColor="text1"/>
          <w:sz w:val="26"/>
          <w:szCs w:val="26"/>
        </w:rPr>
        <w:t xml:space="preserve"> un rasgo </w:t>
      </w:r>
      <w:ins w:id="41" w:author="Paula Castrilli" w:date="2025-06-02T22:54:00Z">
        <w:r w:rsidR="00E611B2">
          <w:rPr>
            <w:rFonts w:ascii="Crimson Text" w:hAnsi="Crimson Text"/>
            <w:color w:val="000000" w:themeColor="text1"/>
            <w:sz w:val="26"/>
            <w:szCs w:val="26"/>
          </w:rPr>
          <w:t xml:space="preserve">muy </w:t>
        </w:r>
      </w:ins>
      <w:r w:rsidR="0058316E" w:rsidRPr="008D03A6">
        <w:rPr>
          <w:rFonts w:ascii="Crimson Text" w:hAnsi="Crimson Text"/>
          <w:color w:val="000000" w:themeColor="text1"/>
          <w:sz w:val="26"/>
          <w:szCs w:val="26"/>
        </w:rPr>
        <w:t xml:space="preserve">característico de Agatha </w:t>
      </w:r>
      <w:ins w:id="42" w:author="Paula Castrilli" w:date="2025-06-02T22:54:00Z">
        <w:r w:rsidR="00E611B2">
          <w:rPr>
            <w:rFonts w:ascii="Crimson Text" w:hAnsi="Crimson Text"/>
            <w:color w:val="000000" w:themeColor="text1"/>
            <w:sz w:val="26"/>
            <w:szCs w:val="26"/>
          </w:rPr>
          <w:t xml:space="preserve">y además </w:t>
        </w:r>
      </w:ins>
      <w:r w:rsidR="0058316E" w:rsidRPr="008D03A6">
        <w:rPr>
          <w:rFonts w:ascii="Crimson Text" w:hAnsi="Crimson Text"/>
          <w:color w:val="000000" w:themeColor="text1"/>
          <w:sz w:val="26"/>
          <w:szCs w:val="26"/>
        </w:rPr>
        <w:t xml:space="preserve">difícil de </w:t>
      </w:r>
      <w:r w:rsidR="00A27093" w:rsidRPr="008D03A6">
        <w:rPr>
          <w:rFonts w:ascii="Crimson Text" w:hAnsi="Crimson Text"/>
          <w:color w:val="000000" w:themeColor="text1"/>
          <w:sz w:val="26"/>
          <w:szCs w:val="26"/>
        </w:rPr>
        <w:t>disimular</w:t>
      </w:r>
      <w:r w:rsidR="009A0598" w:rsidRPr="008D03A6">
        <w:rPr>
          <w:rFonts w:ascii="Crimson Text" w:hAnsi="Crimson Text"/>
          <w:color w:val="000000" w:themeColor="text1"/>
          <w:sz w:val="26"/>
          <w:szCs w:val="26"/>
        </w:rPr>
        <w:t>, así que prefirió</w:t>
      </w:r>
      <w:r w:rsidR="000C3831" w:rsidRPr="008D03A6">
        <w:rPr>
          <w:rFonts w:ascii="Crimson Text" w:hAnsi="Crimson Text"/>
          <w:color w:val="000000" w:themeColor="text1"/>
          <w:sz w:val="26"/>
          <w:szCs w:val="26"/>
        </w:rPr>
        <w:t xml:space="preserve"> ocultarla</w:t>
      </w:r>
      <w:del w:id="43" w:author="Paula Castrilli" w:date="2025-06-02T22:53:00Z">
        <w:r w:rsidR="000C3831" w:rsidRPr="008D03A6" w:rsidDel="00311DC2">
          <w:rPr>
            <w:rFonts w:ascii="Crimson Text" w:hAnsi="Crimson Text"/>
            <w:color w:val="000000" w:themeColor="text1"/>
            <w:sz w:val="26"/>
            <w:szCs w:val="26"/>
          </w:rPr>
          <w:delText>,</w:delText>
        </w:r>
      </w:del>
      <w:r w:rsidR="000C3831" w:rsidRPr="008D03A6">
        <w:rPr>
          <w:rFonts w:ascii="Crimson Text" w:hAnsi="Crimson Text"/>
          <w:color w:val="000000" w:themeColor="text1"/>
          <w:sz w:val="26"/>
          <w:szCs w:val="26"/>
        </w:rPr>
        <w:t xml:space="preserve"> para</w:t>
      </w:r>
      <w:r w:rsidR="009A0598" w:rsidRPr="008D03A6">
        <w:rPr>
          <w:rFonts w:ascii="Crimson Text" w:hAnsi="Crimson Text"/>
          <w:color w:val="000000" w:themeColor="text1"/>
          <w:sz w:val="26"/>
          <w:szCs w:val="26"/>
        </w:rPr>
        <w:t xml:space="preserve"> evitar todo margen de </w:t>
      </w:r>
      <w:r w:rsidR="00BF73F5" w:rsidRPr="008D03A6">
        <w:rPr>
          <w:rFonts w:ascii="Crimson Text" w:hAnsi="Crimson Text"/>
          <w:color w:val="000000" w:themeColor="text1"/>
          <w:sz w:val="26"/>
          <w:szCs w:val="26"/>
        </w:rPr>
        <w:t>sospecha</w:t>
      </w:r>
      <w:r w:rsidR="00A27093" w:rsidRPr="008D03A6">
        <w:rPr>
          <w:rFonts w:ascii="Crimson Text" w:hAnsi="Crimson Text"/>
          <w:color w:val="000000" w:themeColor="text1"/>
          <w:sz w:val="26"/>
          <w:szCs w:val="26"/>
        </w:rPr>
        <w:t xml:space="preserve"> dur</w:t>
      </w:r>
      <w:r w:rsidR="000C3831" w:rsidRPr="008D03A6">
        <w:rPr>
          <w:rFonts w:ascii="Crimson Text" w:hAnsi="Crimson Text"/>
          <w:color w:val="000000" w:themeColor="text1"/>
          <w:sz w:val="26"/>
          <w:szCs w:val="26"/>
        </w:rPr>
        <w:t>ante el intercambio</w:t>
      </w:r>
      <w:r w:rsidR="00A27093" w:rsidRPr="008D03A6">
        <w:rPr>
          <w:rFonts w:ascii="Crimson Text" w:hAnsi="Crimson Text"/>
          <w:color w:val="000000" w:themeColor="text1"/>
          <w:sz w:val="26"/>
          <w:szCs w:val="26"/>
        </w:rPr>
        <w:t>.</w:t>
      </w:r>
    </w:p>
    <w:p w:rsidR="001B770B" w:rsidRPr="008D03A6" w:rsidRDefault="004B714F"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Tendió</w:t>
      </w:r>
      <w:r w:rsidR="001B770B" w:rsidRPr="008D03A6">
        <w:rPr>
          <w:rFonts w:ascii="Crimson Text" w:hAnsi="Crimson Text"/>
          <w:color w:val="000000" w:themeColor="text1"/>
          <w:sz w:val="26"/>
          <w:szCs w:val="26"/>
        </w:rPr>
        <w:t xml:space="preserve"> una </w:t>
      </w:r>
      <w:r w:rsidR="009B5CF5" w:rsidRPr="008D03A6">
        <w:rPr>
          <w:rFonts w:ascii="Crimson Text" w:hAnsi="Crimson Text"/>
          <w:color w:val="000000" w:themeColor="text1"/>
          <w:sz w:val="26"/>
          <w:szCs w:val="26"/>
        </w:rPr>
        <w:t xml:space="preserve">manta bordada con </w:t>
      </w:r>
      <w:r w:rsidRPr="008D03A6">
        <w:rPr>
          <w:rFonts w:ascii="Crimson Text" w:hAnsi="Crimson Text"/>
          <w:color w:val="000000" w:themeColor="text1"/>
          <w:sz w:val="26"/>
          <w:szCs w:val="26"/>
        </w:rPr>
        <w:t>insignias</w:t>
      </w:r>
      <w:r w:rsidR="009B5CF5" w:rsidRPr="008D03A6">
        <w:rPr>
          <w:rFonts w:ascii="Crimson Text" w:hAnsi="Crimson Text"/>
          <w:color w:val="000000" w:themeColor="text1"/>
          <w:sz w:val="26"/>
          <w:szCs w:val="26"/>
        </w:rPr>
        <w:t xml:space="preserve"> de la guardia real</w:t>
      </w:r>
      <w:r w:rsidRPr="008D03A6">
        <w:rPr>
          <w:rFonts w:ascii="Crimson Text" w:hAnsi="Crimson Text"/>
          <w:color w:val="000000" w:themeColor="text1"/>
          <w:sz w:val="26"/>
          <w:szCs w:val="26"/>
        </w:rPr>
        <w:t xml:space="preserve"> sobre el lomo</w:t>
      </w:r>
      <w:r w:rsidR="009B5CF5" w:rsidRPr="008D03A6">
        <w:rPr>
          <w:rFonts w:ascii="Crimson Text" w:hAnsi="Crimson Text"/>
          <w:color w:val="000000" w:themeColor="text1"/>
          <w:sz w:val="26"/>
          <w:szCs w:val="26"/>
        </w:rPr>
        <w:t xml:space="preserve">, y le calzó </w:t>
      </w:r>
      <w:r w:rsidR="00D47D81" w:rsidRPr="008D03A6">
        <w:rPr>
          <w:rFonts w:ascii="Crimson Text" w:hAnsi="Crimson Text"/>
          <w:color w:val="000000" w:themeColor="text1"/>
          <w:sz w:val="26"/>
          <w:szCs w:val="26"/>
        </w:rPr>
        <w:t>una de</w:t>
      </w:r>
      <w:r w:rsidR="009B5CF5"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sus</w:t>
      </w:r>
      <w:r w:rsidR="009B5CF5" w:rsidRPr="008D03A6">
        <w:rPr>
          <w:rFonts w:ascii="Crimson Text" w:hAnsi="Crimson Text"/>
          <w:color w:val="000000" w:themeColor="text1"/>
          <w:sz w:val="26"/>
          <w:szCs w:val="26"/>
        </w:rPr>
        <w:t xml:space="preserve"> montura</w:t>
      </w:r>
      <w:r w:rsidR="00D47D81" w:rsidRPr="008D03A6">
        <w:rPr>
          <w:rFonts w:ascii="Crimson Text" w:hAnsi="Crimson Text"/>
          <w:color w:val="000000" w:themeColor="text1"/>
          <w:sz w:val="26"/>
          <w:szCs w:val="26"/>
        </w:rPr>
        <w:t>s</w:t>
      </w:r>
      <w:r w:rsidR="009B5CF5"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t>preferida</w:t>
      </w:r>
      <w:r w:rsidR="00D47D81" w:rsidRPr="008D03A6">
        <w:rPr>
          <w:rFonts w:ascii="Crimson Text" w:hAnsi="Crimson Text"/>
          <w:color w:val="000000" w:themeColor="text1"/>
          <w:sz w:val="26"/>
          <w:szCs w:val="26"/>
        </w:rPr>
        <w:t>s</w:t>
      </w:r>
      <w:r w:rsidR="0058316E" w:rsidRPr="008D03A6">
        <w:rPr>
          <w:rFonts w:ascii="Crimson Text" w:hAnsi="Crimson Text"/>
          <w:color w:val="000000" w:themeColor="text1"/>
          <w:sz w:val="26"/>
          <w:szCs w:val="26"/>
        </w:rPr>
        <w:t>,</w:t>
      </w:r>
      <w:r w:rsidR="009B5CF5" w:rsidRPr="008D03A6">
        <w:rPr>
          <w:rFonts w:ascii="Crimson Text" w:hAnsi="Crimson Text"/>
          <w:color w:val="000000" w:themeColor="text1"/>
          <w:sz w:val="26"/>
          <w:szCs w:val="26"/>
        </w:rPr>
        <w:t xml:space="preserve"> </w:t>
      </w:r>
      <w:r w:rsidR="0017293A" w:rsidRPr="008D03A6">
        <w:rPr>
          <w:rFonts w:ascii="Crimson Text" w:hAnsi="Crimson Text"/>
          <w:color w:val="000000" w:themeColor="text1"/>
          <w:sz w:val="26"/>
          <w:szCs w:val="26"/>
        </w:rPr>
        <w:t>elaborada con cuero negro y bor</w:t>
      </w:r>
      <w:r w:rsidR="009A0598" w:rsidRPr="008D03A6">
        <w:rPr>
          <w:rFonts w:ascii="Crimson Text" w:hAnsi="Crimson Text"/>
          <w:color w:val="000000" w:themeColor="text1"/>
          <w:sz w:val="26"/>
          <w:szCs w:val="26"/>
        </w:rPr>
        <w:t xml:space="preserve">des </w:t>
      </w:r>
      <w:r w:rsidR="0058316E" w:rsidRPr="008D03A6">
        <w:rPr>
          <w:rFonts w:ascii="Crimson Text" w:hAnsi="Crimson Text"/>
          <w:color w:val="000000" w:themeColor="text1"/>
          <w:sz w:val="26"/>
          <w:szCs w:val="26"/>
        </w:rPr>
        <w:t xml:space="preserve">cocidos con hilos </w:t>
      </w:r>
      <w:r w:rsidR="00D47D81" w:rsidRPr="008D03A6">
        <w:rPr>
          <w:rFonts w:ascii="Crimson Text" w:hAnsi="Crimson Text"/>
          <w:color w:val="000000" w:themeColor="text1"/>
          <w:sz w:val="26"/>
          <w:szCs w:val="26"/>
        </w:rPr>
        <w:t>de color plata</w:t>
      </w:r>
      <w:r w:rsidR="009A0598"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t>Por último, le cubrió la cara</w:t>
      </w:r>
      <w:r w:rsidR="009D3268" w:rsidRPr="008D03A6">
        <w:rPr>
          <w:rFonts w:ascii="Crimson Text" w:hAnsi="Crimson Text"/>
          <w:color w:val="000000" w:themeColor="text1"/>
          <w:sz w:val="26"/>
          <w:szCs w:val="26"/>
        </w:rPr>
        <w:t xml:space="preserve"> parcialmente</w:t>
      </w:r>
      <w:r w:rsidR="0058316E" w:rsidRPr="008D03A6">
        <w:rPr>
          <w:rFonts w:ascii="Crimson Text" w:hAnsi="Crimson Text"/>
          <w:color w:val="000000" w:themeColor="text1"/>
          <w:sz w:val="26"/>
          <w:szCs w:val="26"/>
        </w:rPr>
        <w:t xml:space="preserve"> con unas orejeras que se </w:t>
      </w:r>
      <w:r w:rsidR="00D47D81" w:rsidRPr="008D03A6">
        <w:rPr>
          <w:rFonts w:ascii="Crimson Text" w:hAnsi="Crimson Text"/>
          <w:color w:val="000000" w:themeColor="text1"/>
          <w:sz w:val="26"/>
          <w:szCs w:val="26"/>
        </w:rPr>
        <w:t>extendían</w:t>
      </w:r>
      <w:r w:rsidR="0058316E" w:rsidRPr="008D03A6">
        <w:rPr>
          <w:rFonts w:ascii="Crimson Text" w:hAnsi="Crimson Text"/>
          <w:color w:val="000000" w:themeColor="text1"/>
          <w:sz w:val="26"/>
          <w:szCs w:val="26"/>
        </w:rPr>
        <w:t xml:space="preserve"> hacia el hocico. La indumentaria era excesiva para </w:t>
      </w:r>
      <w:r w:rsidR="0058316E" w:rsidRPr="008D03A6">
        <w:rPr>
          <w:rFonts w:ascii="Crimson Text" w:hAnsi="Crimson Text"/>
          <w:color w:val="000000" w:themeColor="text1"/>
          <w:sz w:val="26"/>
          <w:szCs w:val="26"/>
        </w:rPr>
        <w:lastRenderedPageBreak/>
        <w:t>el gusto de Eros, pero</w:t>
      </w:r>
      <w:r w:rsidR="00D47D81" w:rsidRPr="008D03A6">
        <w:rPr>
          <w:rFonts w:ascii="Crimson Text" w:hAnsi="Crimson Text"/>
          <w:color w:val="000000" w:themeColor="text1"/>
          <w:sz w:val="26"/>
          <w:szCs w:val="26"/>
        </w:rPr>
        <w:t xml:space="preserve"> consideró que</w:t>
      </w:r>
      <w:r w:rsidR="0058316E" w:rsidRPr="008D03A6">
        <w:rPr>
          <w:rFonts w:ascii="Crimson Text" w:hAnsi="Crimson Text"/>
          <w:color w:val="000000" w:themeColor="text1"/>
          <w:sz w:val="26"/>
          <w:szCs w:val="26"/>
        </w:rPr>
        <w:t xml:space="preserve"> </w:t>
      </w:r>
      <w:r w:rsidR="00BF73F5" w:rsidRPr="008D03A6">
        <w:rPr>
          <w:rFonts w:ascii="Crimson Text" w:hAnsi="Crimson Text"/>
          <w:color w:val="000000" w:themeColor="text1"/>
          <w:sz w:val="26"/>
          <w:szCs w:val="26"/>
        </w:rPr>
        <w:t xml:space="preserve">sería </w:t>
      </w:r>
      <w:r w:rsidR="009D3268" w:rsidRPr="008D03A6">
        <w:rPr>
          <w:rFonts w:ascii="Crimson Text" w:hAnsi="Crimson Text"/>
          <w:color w:val="000000" w:themeColor="text1"/>
          <w:sz w:val="26"/>
          <w:szCs w:val="26"/>
        </w:rPr>
        <w:t>de ayuda</w:t>
      </w:r>
      <w:r w:rsidR="00BF73F5" w:rsidRPr="008D03A6">
        <w:rPr>
          <w:rFonts w:ascii="Crimson Text" w:hAnsi="Crimson Text"/>
          <w:color w:val="000000" w:themeColor="text1"/>
          <w:sz w:val="26"/>
          <w:szCs w:val="26"/>
        </w:rPr>
        <w:t xml:space="preserve"> </w:t>
      </w:r>
      <w:r w:rsidR="00A27093" w:rsidRPr="008D03A6">
        <w:rPr>
          <w:rFonts w:ascii="Crimson Text" w:hAnsi="Crimson Text"/>
          <w:color w:val="000000" w:themeColor="text1"/>
          <w:sz w:val="26"/>
          <w:szCs w:val="26"/>
        </w:rPr>
        <w:t>para proceder con el plan</w:t>
      </w:r>
      <w:r w:rsidR="0058316E" w:rsidRPr="008D03A6">
        <w:rPr>
          <w:rFonts w:ascii="Crimson Text" w:hAnsi="Crimson Text"/>
          <w:color w:val="000000" w:themeColor="text1"/>
          <w:sz w:val="26"/>
          <w:szCs w:val="26"/>
        </w:rPr>
        <w:t xml:space="preserve"> que llevaría a cabo </w:t>
      </w:r>
      <w:r w:rsidRPr="008D03A6">
        <w:rPr>
          <w:rFonts w:ascii="Crimson Text" w:hAnsi="Crimson Text"/>
          <w:color w:val="000000" w:themeColor="text1"/>
          <w:sz w:val="26"/>
          <w:szCs w:val="26"/>
        </w:rPr>
        <w:t>junto a la princesa</w:t>
      </w:r>
      <w:r w:rsidR="0058316E" w:rsidRPr="008D03A6">
        <w:rPr>
          <w:rFonts w:ascii="Crimson Text" w:hAnsi="Crimson Text"/>
          <w:color w:val="000000" w:themeColor="text1"/>
          <w:sz w:val="26"/>
          <w:szCs w:val="26"/>
        </w:rPr>
        <w:t>.</w:t>
      </w:r>
    </w:p>
    <w:p w:rsidR="00013703" w:rsidRPr="008D03A6" w:rsidRDefault="00E01A40"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preámbulo, </w:t>
      </w:r>
      <w:del w:id="44" w:author="Paula Castrilli" w:date="2025-06-02T23:06:00Z">
        <w:r w:rsidRPr="008D03A6" w:rsidDel="00370346">
          <w:rPr>
            <w:rFonts w:ascii="Crimson Text" w:hAnsi="Crimson Text"/>
            <w:color w:val="000000" w:themeColor="text1"/>
            <w:sz w:val="26"/>
            <w:szCs w:val="26"/>
          </w:rPr>
          <w:delText xml:space="preserve">se dispuso </w:delText>
        </w:r>
        <w:r w:rsidR="001D6524" w:rsidRPr="008D03A6" w:rsidDel="00370346">
          <w:rPr>
            <w:rFonts w:ascii="Crimson Text" w:hAnsi="Crimson Text"/>
            <w:color w:val="000000" w:themeColor="text1"/>
            <w:sz w:val="26"/>
            <w:szCs w:val="26"/>
          </w:rPr>
          <w:delText>a</w:delText>
        </w:r>
      </w:del>
      <w:ins w:id="45" w:author="Paula Castrilli" w:date="2025-06-02T23:06:00Z">
        <w:r w:rsidR="00370346">
          <w:rPr>
            <w:rFonts w:ascii="Crimson Text" w:hAnsi="Crimson Text"/>
            <w:color w:val="000000" w:themeColor="text1"/>
            <w:sz w:val="26"/>
            <w:szCs w:val="26"/>
          </w:rPr>
          <w:t>con la intensión de</w:t>
        </w:r>
      </w:ins>
      <w:r w:rsidR="0083311D" w:rsidRPr="008D03A6">
        <w:rPr>
          <w:rFonts w:ascii="Crimson Text" w:hAnsi="Crimson Text"/>
          <w:color w:val="000000" w:themeColor="text1"/>
          <w:sz w:val="26"/>
          <w:szCs w:val="26"/>
        </w:rPr>
        <w:t xml:space="preserve"> superar la tercera prueba</w:t>
      </w:r>
      <w:ins w:id="46" w:author="Paula Castrilli" w:date="2025-06-02T23:06:00Z">
        <w:r w:rsidR="00370346">
          <w:rPr>
            <w:rFonts w:ascii="Crimson Text" w:hAnsi="Crimson Text"/>
            <w:color w:val="000000" w:themeColor="text1"/>
            <w:sz w:val="26"/>
            <w:szCs w:val="26"/>
          </w:rPr>
          <w:t>,</w:t>
        </w:r>
      </w:ins>
      <w:r w:rsidR="0083311D" w:rsidRPr="008D03A6">
        <w:rPr>
          <w:rFonts w:ascii="Crimson Text" w:hAnsi="Crimson Text"/>
          <w:color w:val="000000" w:themeColor="text1"/>
          <w:sz w:val="26"/>
          <w:szCs w:val="26"/>
        </w:rPr>
        <w:t xml:space="preserve"> </w:t>
      </w:r>
      <w:del w:id="47" w:author="Paula Castrilli" w:date="2025-06-02T23:06:00Z">
        <w:r w:rsidR="0083311D" w:rsidRPr="008D03A6" w:rsidDel="00370346">
          <w:rPr>
            <w:rFonts w:ascii="Crimson Text" w:hAnsi="Crimson Text"/>
            <w:color w:val="000000" w:themeColor="text1"/>
            <w:sz w:val="26"/>
            <w:szCs w:val="26"/>
          </w:rPr>
          <w:delText>y</w:delText>
        </w:r>
        <w:r w:rsidR="001D6524" w:rsidRPr="008D03A6" w:rsidDel="00370346">
          <w:rPr>
            <w:rFonts w:ascii="Crimson Text" w:hAnsi="Crimson Text"/>
            <w:color w:val="000000" w:themeColor="text1"/>
            <w:sz w:val="26"/>
            <w:szCs w:val="26"/>
          </w:rPr>
          <w:delText xml:space="preserve"> dirigirse</w:delText>
        </w:r>
      </w:del>
      <w:ins w:id="48" w:author="Paula Castrilli" w:date="2025-06-02T23:06:00Z">
        <w:r w:rsidR="00370346">
          <w:rPr>
            <w:rFonts w:ascii="Crimson Text" w:hAnsi="Crimson Text"/>
            <w:color w:val="000000" w:themeColor="text1"/>
            <w:sz w:val="26"/>
            <w:szCs w:val="26"/>
          </w:rPr>
          <w:t>se dirigió al lugar pactado</w:t>
        </w:r>
      </w:ins>
      <w:del w:id="49" w:author="Paula Castrilli" w:date="2025-06-02T23:06:00Z">
        <w:r w:rsidRPr="008D03A6" w:rsidDel="00370346">
          <w:rPr>
            <w:rFonts w:ascii="Crimson Text" w:hAnsi="Crimson Text"/>
            <w:color w:val="000000" w:themeColor="text1"/>
            <w:sz w:val="26"/>
            <w:szCs w:val="26"/>
          </w:rPr>
          <w:delText xml:space="preserve"> </w:delText>
        </w:r>
        <w:r w:rsidR="001D6524" w:rsidRPr="008D03A6" w:rsidDel="00370346">
          <w:rPr>
            <w:rFonts w:ascii="Crimson Text" w:hAnsi="Crimson Text"/>
            <w:color w:val="000000" w:themeColor="text1"/>
            <w:sz w:val="26"/>
            <w:szCs w:val="26"/>
          </w:rPr>
          <w:delText>a</w:delText>
        </w:r>
        <w:r w:rsidRPr="008D03A6" w:rsidDel="00370346">
          <w:rPr>
            <w:rFonts w:ascii="Crimson Text" w:hAnsi="Crimson Text"/>
            <w:color w:val="000000" w:themeColor="text1"/>
            <w:sz w:val="26"/>
            <w:szCs w:val="26"/>
          </w:rPr>
          <w:delText>l evento</w:delText>
        </w:r>
      </w:del>
      <w:r w:rsidRPr="008D03A6">
        <w:rPr>
          <w:rFonts w:ascii="Crimson Text" w:hAnsi="Crimson Text"/>
          <w:color w:val="000000" w:themeColor="text1"/>
          <w:sz w:val="26"/>
          <w:szCs w:val="26"/>
        </w:rPr>
        <w:t xml:space="preserve">. Enfundó su espada y montó a Agatha, </w:t>
      </w:r>
      <w:r w:rsidR="0083311D" w:rsidRPr="008D03A6">
        <w:rPr>
          <w:rFonts w:ascii="Crimson Text" w:hAnsi="Crimson Text"/>
          <w:color w:val="000000" w:themeColor="text1"/>
          <w:sz w:val="26"/>
          <w:szCs w:val="26"/>
        </w:rPr>
        <w:t>e, inevitablemente,</w:t>
      </w:r>
      <w:r w:rsidR="001D652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 súbito escalofrío recorrió su cuerpo, una oleada de nervios </w:t>
      </w:r>
      <w:ins w:id="50" w:author="Paula Castrilli" w:date="2025-06-02T23:07:00Z">
        <w:r w:rsidR="00370346">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 xml:space="preserve">lo obligó a </w:t>
      </w:r>
      <w:commentRangeStart w:id="51"/>
      <w:del w:id="52" w:author="Paula Castrilli" w:date="2025-06-02T23:07:00Z">
        <w:r w:rsidRPr="008D03A6" w:rsidDel="00370346">
          <w:rPr>
            <w:rFonts w:ascii="Crimson Text" w:hAnsi="Crimson Text"/>
            <w:color w:val="000000" w:themeColor="text1"/>
            <w:sz w:val="26"/>
            <w:szCs w:val="26"/>
          </w:rPr>
          <w:delText>emitir un suspiro</w:delText>
        </w:r>
        <w:r w:rsidR="0083311D" w:rsidRPr="008D03A6" w:rsidDel="00370346">
          <w:rPr>
            <w:rFonts w:ascii="Crimson Text" w:hAnsi="Crimson Text"/>
            <w:color w:val="000000" w:themeColor="text1"/>
            <w:sz w:val="26"/>
            <w:szCs w:val="26"/>
          </w:rPr>
          <w:delText xml:space="preserve"> profundo</w:delText>
        </w:r>
      </w:del>
      <w:commentRangeEnd w:id="51"/>
      <w:r w:rsidR="00165A1A">
        <w:rPr>
          <w:rStyle w:val="Refdecomentario"/>
        </w:rPr>
        <w:commentReference w:id="51"/>
      </w:r>
      <w:ins w:id="53" w:author="Paula Castrilli" w:date="2025-06-02T23:07:00Z">
        <w:r w:rsidR="00370346">
          <w:rPr>
            <w:rFonts w:ascii="Crimson Text" w:hAnsi="Crimson Text"/>
            <w:color w:val="000000" w:themeColor="text1"/>
            <w:sz w:val="26"/>
            <w:szCs w:val="26"/>
          </w:rPr>
          <w:t>respirar profundamente y soltar el aire despacio para intentar calmarse</w:t>
        </w:r>
      </w:ins>
      <w:r w:rsidRPr="008D03A6">
        <w:rPr>
          <w:rFonts w:ascii="Crimson Text" w:hAnsi="Crimson Text"/>
          <w:color w:val="000000" w:themeColor="text1"/>
          <w:sz w:val="26"/>
          <w:szCs w:val="26"/>
        </w:rPr>
        <w:t xml:space="preserve">. </w:t>
      </w:r>
      <w:r w:rsidR="001D6524" w:rsidRPr="008D03A6">
        <w:rPr>
          <w:rFonts w:ascii="Crimson Text" w:hAnsi="Crimson Text"/>
          <w:color w:val="000000" w:themeColor="text1"/>
          <w:sz w:val="26"/>
          <w:szCs w:val="26"/>
        </w:rPr>
        <w:t>Pensó en su</w:t>
      </w:r>
      <w:r w:rsidR="009D3268" w:rsidRPr="008D03A6">
        <w:rPr>
          <w:rFonts w:ascii="Crimson Text" w:hAnsi="Crimson Text"/>
          <w:color w:val="000000" w:themeColor="text1"/>
          <w:sz w:val="26"/>
          <w:szCs w:val="26"/>
        </w:rPr>
        <w:t xml:space="preserve"> futuro, se </w:t>
      </w:r>
      <w:r w:rsidR="0083311D" w:rsidRPr="008D03A6">
        <w:rPr>
          <w:rFonts w:ascii="Crimson Text" w:hAnsi="Crimson Text"/>
          <w:color w:val="000000" w:themeColor="text1"/>
          <w:sz w:val="26"/>
          <w:szCs w:val="26"/>
        </w:rPr>
        <w:t>imaginó</w:t>
      </w:r>
      <w:r w:rsidR="009D3268" w:rsidRPr="008D03A6">
        <w:rPr>
          <w:rFonts w:ascii="Crimson Text" w:hAnsi="Crimson Text"/>
          <w:color w:val="000000" w:themeColor="text1"/>
          <w:sz w:val="26"/>
          <w:szCs w:val="26"/>
        </w:rPr>
        <w:t xml:space="preserve"> como</w:t>
      </w:r>
      <w:r w:rsidRPr="008D03A6">
        <w:rPr>
          <w:rFonts w:ascii="Crimson Text" w:hAnsi="Crimson Text"/>
          <w:color w:val="000000" w:themeColor="text1"/>
          <w:sz w:val="26"/>
          <w:szCs w:val="26"/>
        </w:rPr>
        <w:t xml:space="preserve"> un caballero real</w:t>
      </w:r>
      <w:del w:id="54" w:author="Paula Castrilli" w:date="2025-06-02T23:08:00Z">
        <w:r w:rsidRPr="008D03A6" w:rsidDel="00370346">
          <w:rPr>
            <w:rFonts w:ascii="Crimson Text" w:hAnsi="Crimson Text"/>
            <w:color w:val="000000" w:themeColor="text1"/>
            <w:sz w:val="26"/>
            <w:szCs w:val="26"/>
          </w:rPr>
          <w:delText>,</w:delText>
        </w:r>
      </w:del>
      <w:r w:rsidR="009D3268" w:rsidRPr="008D03A6">
        <w:rPr>
          <w:rFonts w:ascii="Crimson Text" w:hAnsi="Crimson Text"/>
          <w:color w:val="000000" w:themeColor="text1"/>
          <w:sz w:val="26"/>
          <w:szCs w:val="26"/>
        </w:rPr>
        <w:t xml:space="preserve"> y sintió orgullo,</w:t>
      </w:r>
      <w:r w:rsidRPr="008D03A6">
        <w:rPr>
          <w:rFonts w:ascii="Crimson Text" w:hAnsi="Crimson Text"/>
          <w:color w:val="000000" w:themeColor="text1"/>
          <w:sz w:val="26"/>
          <w:szCs w:val="26"/>
        </w:rPr>
        <w:t xml:space="preserve"> </w:t>
      </w:r>
      <w:r w:rsidR="001D6524" w:rsidRPr="008D03A6">
        <w:rPr>
          <w:rFonts w:ascii="Crimson Text" w:hAnsi="Crimson Text"/>
          <w:color w:val="000000" w:themeColor="text1"/>
          <w:sz w:val="26"/>
          <w:szCs w:val="26"/>
        </w:rPr>
        <w:t>aún restaban</w:t>
      </w:r>
      <w:r w:rsidRPr="008D03A6">
        <w:rPr>
          <w:rFonts w:ascii="Crimson Text" w:hAnsi="Crimson Text"/>
          <w:color w:val="000000" w:themeColor="text1"/>
          <w:sz w:val="26"/>
          <w:szCs w:val="26"/>
        </w:rPr>
        <w:t xml:space="preserve"> </w:t>
      </w:r>
      <w:r w:rsidR="0083311D" w:rsidRPr="008D03A6">
        <w:rPr>
          <w:rFonts w:ascii="Crimson Text" w:hAnsi="Crimson Text"/>
          <w:color w:val="000000" w:themeColor="text1"/>
          <w:sz w:val="26"/>
          <w:szCs w:val="26"/>
        </w:rPr>
        <w:t>escasa</w:t>
      </w:r>
      <w:r w:rsidR="001D6524"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horas </w:t>
      </w:r>
      <w:r w:rsidR="00147AC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conseguirlo</w:t>
      </w:r>
      <w:del w:id="55" w:author="Paula Castrilli" w:date="2025-06-02T23:10:00Z">
        <w:r w:rsidRPr="008D03A6" w:rsidDel="0037034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r w:rsidR="009F7EC1" w:rsidRPr="008D03A6">
        <w:rPr>
          <w:rFonts w:ascii="Crimson Text" w:hAnsi="Crimson Text"/>
          <w:color w:val="000000" w:themeColor="text1"/>
          <w:sz w:val="26"/>
          <w:szCs w:val="26"/>
        </w:rPr>
        <w:t xml:space="preserve"> ya lo palpitaba</w:t>
      </w:r>
      <w:r w:rsidRPr="008D03A6">
        <w:rPr>
          <w:rFonts w:ascii="Crimson Text" w:hAnsi="Crimson Text"/>
          <w:color w:val="000000" w:themeColor="text1"/>
          <w:sz w:val="26"/>
          <w:szCs w:val="26"/>
        </w:rPr>
        <w:t xml:space="preserve"> en su interior. Sabía que estaba dejando </w:t>
      </w:r>
      <w:del w:id="56" w:author="Paula Castrilli" w:date="2025-06-02T23:10:00Z">
        <w:r w:rsidRPr="008D03A6" w:rsidDel="00370346">
          <w:rPr>
            <w:rFonts w:ascii="Crimson Text" w:hAnsi="Crimson Text"/>
            <w:color w:val="000000" w:themeColor="text1"/>
            <w:sz w:val="26"/>
            <w:szCs w:val="26"/>
          </w:rPr>
          <w:delText>a tras</w:delText>
        </w:r>
      </w:del>
      <w:ins w:id="57" w:author="Paula Castrilli" w:date="2025-06-02T23:10:00Z">
        <w:r w:rsidR="00370346">
          <w:rPr>
            <w:rFonts w:ascii="Crimson Text" w:hAnsi="Crimson Text"/>
            <w:color w:val="000000" w:themeColor="text1"/>
            <w:sz w:val="26"/>
            <w:szCs w:val="26"/>
          </w:rPr>
          <w:t>atrás</w:t>
        </w:r>
      </w:ins>
      <w:r w:rsidRPr="008D03A6">
        <w:rPr>
          <w:rFonts w:ascii="Crimson Text" w:hAnsi="Crimson Text"/>
          <w:color w:val="000000" w:themeColor="text1"/>
          <w:sz w:val="26"/>
          <w:szCs w:val="26"/>
        </w:rPr>
        <w:t xml:space="preserve"> un</w:t>
      </w:r>
      <w:r w:rsidR="00512EC8" w:rsidRPr="008D03A6">
        <w:rPr>
          <w:rFonts w:ascii="Crimson Text" w:hAnsi="Crimson Text"/>
          <w:color w:val="000000" w:themeColor="text1"/>
          <w:sz w:val="26"/>
          <w:szCs w:val="26"/>
        </w:rPr>
        <w:t xml:space="preserve"> </w:t>
      </w:r>
      <w:del w:id="58" w:author="Paula Castrilli" w:date="2025-06-02T23:10:00Z">
        <w:r w:rsidR="00512EC8" w:rsidRPr="008D03A6" w:rsidDel="00370346">
          <w:rPr>
            <w:rFonts w:ascii="Crimson Text" w:hAnsi="Crimson Text"/>
            <w:color w:val="000000" w:themeColor="text1"/>
            <w:sz w:val="26"/>
            <w:szCs w:val="26"/>
          </w:rPr>
          <w:delText>recorrido</w:delText>
        </w:r>
        <w:r w:rsidR="00531916" w:rsidRPr="008D03A6" w:rsidDel="00370346">
          <w:rPr>
            <w:rFonts w:ascii="Crimson Text" w:hAnsi="Crimson Text"/>
            <w:color w:val="000000" w:themeColor="text1"/>
            <w:sz w:val="26"/>
            <w:szCs w:val="26"/>
          </w:rPr>
          <w:delText xml:space="preserve"> </w:delText>
        </w:r>
      </w:del>
      <w:ins w:id="59" w:author="Paula Castrilli" w:date="2025-06-02T23:10:00Z">
        <w:r w:rsidR="00370346">
          <w:rPr>
            <w:rFonts w:ascii="Crimson Text" w:hAnsi="Crimson Text"/>
            <w:color w:val="000000" w:themeColor="text1"/>
            <w:sz w:val="26"/>
            <w:szCs w:val="26"/>
          </w:rPr>
          <w:t>camino</w:t>
        </w:r>
        <w:r w:rsidR="00370346" w:rsidRPr="008D03A6">
          <w:rPr>
            <w:rFonts w:ascii="Crimson Text" w:hAnsi="Crimson Text"/>
            <w:color w:val="000000" w:themeColor="text1"/>
            <w:sz w:val="26"/>
            <w:szCs w:val="26"/>
          </w:rPr>
          <w:t xml:space="preserve"> </w:t>
        </w:r>
      </w:ins>
      <w:r w:rsidR="00531916" w:rsidRPr="008D03A6">
        <w:rPr>
          <w:rFonts w:ascii="Crimson Text" w:hAnsi="Crimson Text"/>
          <w:color w:val="000000" w:themeColor="text1"/>
          <w:sz w:val="26"/>
          <w:szCs w:val="26"/>
        </w:rPr>
        <w:t>de esfuerzo y sacrificio</w:t>
      </w:r>
      <w:del w:id="60" w:author="Paula Castrilli" w:date="2025-06-02T23:10:00Z">
        <w:r w:rsidRPr="008D03A6" w:rsidDel="0037034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para acceder a un</w:t>
      </w:r>
      <w:r w:rsidR="0073180E"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9F7EC1" w:rsidRPr="008D03A6">
        <w:rPr>
          <w:rFonts w:ascii="Crimson Text" w:hAnsi="Crimson Text"/>
          <w:color w:val="000000" w:themeColor="text1"/>
          <w:sz w:val="26"/>
          <w:szCs w:val="26"/>
        </w:rPr>
        <w:t xml:space="preserve">mejor </w:t>
      </w:r>
      <w:r w:rsidR="0073180E" w:rsidRPr="008D03A6">
        <w:rPr>
          <w:rFonts w:ascii="Crimson Text" w:hAnsi="Crimson Text"/>
          <w:color w:val="000000" w:themeColor="text1"/>
          <w:sz w:val="26"/>
          <w:szCs w:val="26"/>
        </w:rPr>
        <w:t>posición</w:t>
      </w:r>
      <w:r w:rsidRPr="008D03A6">
        <w:rPr>
          <w:rFonts w:ascii="Crimson Text" w:hAnsi="Crimson Text"/>
          <w:color w:val="000000" w:themeColor="text1"/>
          <w:sz w:val="26"/>
          <w:szCs w:val="26"/>
        </w:rPr>
        <w:t xml:space="preserve">, </w:t>
      </w:r>
      <w:r w:rsidR="00512EC8" w:rsidRPr="008D03A6">
        <w:rPr>
          <w:rFonts w:ascii="Crimson Text" w:hAnsi="Crimson Text"/>
          <w:color w:val="000000" w:themeColor="text1"/>
          <w:sz w:val="26"/>
          <w:szCs w:val="26"/>
        </w:rPr>
        <w:t xml:space="preserve">que </w:t>
      </w:r>
      <w:r w:rsidR="001253E6" w:rsidRPr="008D03A6">
        <w:rPr>
          <w:rFonts w:ascii="Crimson Text" w:hAnsi="Crimson Text"/>
          <w:color w:val="000000" w:themeColor="text1"/>
          <w:sz w:val="26"/>
          <w:szCs w:val="26"/>
        </w:rPr>
        <w:t>le daría protagonismo y</w:t>
      </w:r>
      <w:r w:rsidR="00512EC8" w:rsidRPr="008D03A6">
        <w:rPr>
          <w:rFonts w:ascii="Crimson Text" w:hAnsi="Crimson Text"/>
          <w:color w:val="000000" w:themeColor="text1"/>
          <w:sz w:val="26"/>
          <w:szCs w:val="26"/>
        </w:rPr>
        <w:t xml:space="preserve"> reconocimiento. Su vida ya no sería </w:t>
      </w:r>
      <w:r w:rsidR="005109F8" w:rsidRPr="008D03A6">
        <w:rPr>
          <w:rFonts w:ascii="Crimson Text" w:hAnsi="Crimson Text"/>
          <w:color w:val="000000" w:themeColor="text1"/>
          <w:sz w:val="26"/>
          <w:szCs w:val="26"/>
        </w:rPr>
        <w:t>igual</w:t>
      </w:r>
      <w:r w:rsidR="00512EC8" w:rsidRPr="008D03A6">
        <w:rPr>
          <w:rFonts w:ascii="Crimson Text" w:hAnsi="Crimson Text"/>
          <w:color w:val="000000" w:themeColor="text1"/>
          <w:sz w:val="26"/>
          <w:szCs w:val="26"/>
        </w:rPr>
        <w:t xml:space="preserve">, </w:t>
      </w:r>
      <w:r w:rsidR="005109F8" w:rsidRPr="008D03A6">
        <w:rPr>
          <w:rFonts w:ascii="Crimson Text" w:hAnsi="Crimson Text"/>
          <w:color w:val="000000" w:themeColor="text1"/>
          <w:sz w:val="26"/>
          <w:szCs w:val="26"/>
        </w:rPr>
        <w:t>indefectiblemente</w:t>
      </w:r>
      <w:r w:rsidR="00512EC8" w:rsidRPr="008D03A6">
        <w:rPr>
          <w:rFonts w:ascii="Crimson Text" w:hAnsi="Crimson Text"/>
          <w:color w:val="000000" w:themeColor="text1"/>
          <w:sz w:val="26"/>
          <w:szCs w:val="26"/>
        </w:rPr>
        <w:t xml:space="preserve">, su destino </w:t>
      </w:r>
      <w:r w:rsidR="00531916" w:rsidRPr="008D03A6">
        <w:rPr>
          <w:rFonts w:ascii="Crimson Text" w:hAnsi="Crimson Text"/>
          <w:color w:val="000000" w:themeColor="text1"/>
          <w:sz w:val="26"/>
          <w:szCs w:val="26"/>
        </w:rPr>
        <w:t>dejaría de ser</w:t>
      </w:r>
      <w:r w:rsidR="00512EC8" w:rsidRPr="008D03A6">
        <w:rPr>
          <w:rFonts w:ascii="Crimson Text" w:hAnsi="Crimson Text"/>
          <w:color w:val="000000" w:themeColor="text1"/>
          <w:sz w:val="26"/>
          <w:szCs w:val="26"/>
        </w:rPr>
        <w:t xml:space="preserve"> el de un simple plebeyo.</w:t>
      </w:r>
    </w:p>
    <w:p w:rsidR="00512EC8" w:rsidRPr="008D03A6" w:rsidRDefault="00512EC8"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Enfiló hacia el </w:t>
      </w:r>
      <w:del w:id="61" w:author="Paula Castrilli" w:date="2025-06-02T13:56:00Z">
        <w:r w:rsidRPr="008D03A6" w:rsidDel="00902E0B">
          <w:rPr>
            <w:rFonts w:ascii="Crimson Text" w:hAnsi="Crimson Text"/>
            <w:color w:val="000000" w:themeColor="text1"/>
            <w:sz w:val="26"/>
            <w:szCs w:val="26"/>
          </w:rPr>
          <w:delText>lago de los dioses</w:delText>
        </w:r>
      </w:del>
      <w:ins w:id="62" w:author="Paula Castrilli" w:date="2025-06-02T13:56:00Z">
        <w:r w:rsidR="00902E0B">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cabalgando a su yegua.</w:t>
      </w:r>
      <w:del w:id="63" w:author="Paula Castrilli" w:date="2025-06-02T23:12:00Z">
        <w:r w:rsidRPr="008D03A6" w:rsidDel="00370346">
          <w:rPr>
            <w:rFonts w:ascii="Crimson Text" w:hAnsi="Crimson Text"/>
            <w:color w:val="000000" w:themeColor="text1"/>
            <w:sz w:val="26"/>
            <w:szCs w:val="26"/>
          </w:rPr>
          <w:delText xml:space="preserve"> </w:delText>
        </w:r>
        <w:r w:rsidR="00B8677E" w:rsidRPr="008D03A6" w:rsidDel="00370346">
          <w:rPr>
            <w:rFonts w:ascii="Crimson Text" w:hAnsi="Crimson Text"/>
            <w:color w:val="000000" w:themeColor="text1"/>
            <w:sz w:val="26"/>
            <w:szCs w:val="26"/>
          </w:rPr>
          <w:delText>Avanzó</w:delText>
        </w:r>
        <w:r w:rsidR="001253E6" w:rsidRPr="008D03A6" w:rsidDel="00370346">
          <w:rPr>
            <w:rFonts w:ascii="Crimson Text" w:hAnsi="Crimson Text"/>
            <w:color w:val="000000" w:themeColor="text1"/>
            <w:sz w:val="26"/>
            <w:szCs w:val="26"/>
          </w:rPr>
          <w:delText xml:space="preserve"> </w:delText>
        </w:r>
      </w:del>
      <w:ins w:id="64" w:author="Paula Castrilli" w:date="2025-06-02T23:13:00Z">
        <w:r w:rsidR="00370346">
          <w:rPr>
            <w:rFonts w:ascii="Crimson Text" w:hAnsi="Crimson Text"/>
            <w:color w:val="000000" w:themeColor="text1"/>
            <w:sz w:val="26"/>
            <w:szCs w:val="26"/>
          </w:rPr>
          <w:t xml:space="preserve"> </w:t>
        </w:r>
      </w:ins>
      <w:ins w:id="65" w:author="Paula Castrilli" w:date="2025-06-02T23:12:00Z">
        <w:r w:rsidR="00370346">
          <w:rPr>
            <w:rFonts w:ascii="Crimson Text" w:hAnsi="Crimson Text"/>
            <w:color w:val="000000" w:themeColor="text1"/>
            <w:sz w:val="26"/>
            <w:szCs w:val="26"/>
          </w:rPr>
          <w:t xml:space="preserve">Avanzaron </w:t>
        </w:r>
      </w:ins>
      <w:r w:rsidR="001253E6" w:rsidRPr="008D03A6">
        <w:rPr>
          <w:rFonts w:ascii="Crimson Text" w:hAnsi="Crimson Text"/>
          <w:color w:val="000000" w:themeColor="text1"/>
          <w:sz w:val="26"/>
          <w:szCs w:val="26"/>
        </w:rPr>
        <w:t xml:space="preserve">por el camino real, como tantas veces, </w:t>
      </w:r>
      <w:r w:rsidR="00B8677E" w:rsidRPr="008D03A6">
        <w:rPr>
          <w:rFonts w:ascii="Crimson Text" w:hAnsi="Crimson Text"/>
          <w:color w:val="000000" w:themeColor="text1"/>
          <w:sz w:val="26"/>
          <w:szCs w:val="26"/>
        </w:rPr>
        <w:t>aunque, tal vez,</w:t>
      </w:r>
      <w:r w:rsidR="001253E6" w:rsidRPr="008D03A6">
        <w:rPr>
          <w:rFonts w:ascii="Crimson Text" w:hAnsi="Crimson Text"/>
          <w:color w:val="000000" w:themeColor="text1"/>
          <w:sz w:val="26"/>
          <w:szCs w:val="26"/>
        </w:rPr>
        <w:t xml:space="preserve"> </w:t>
      </w:r>
      <w:ins w:id="66" w:author="Paula Castrilli" w:date="2025-06-02T23:13:00Z">
        <w:r w:rsidR="00370346">
          <w:rPr>
            <w:rFonts w:ascii="Crimson Text" w:hAnsi="Crimson Text"/>
            <w:color w:val="000000" w:themeColor="text1"/>
            <w:sz w:val="26"/>
            <w:szCs w:val="26"/>
          </w:rPr>
          <w:t xml:space="preserve">esa sería </w:t>
        </w:r>
      </w:ins>
      <w:r w:rsidR="001253E6" w:rsidRPr="008D03A6">
        <w:rPr>
          <w:rFonts w:ascii="Crimson Text" w:hAnsi="Crimson Text"/>
          <w:color w:val="000000" w:themeColor="text1"/>
          <w:sz w:val="26"/>
          <w:szCs w:val="26"/>
        </w:rPr>
        <w:t xml:space="preserve">la última como un </w:t>
      </w:r>
      <w:r w:rsidR="00A27093" w:rsidRPr="008D03A6">
        <w:rPr>
          <w:rFonts w:ascii="Crimson Text" w:hAnsi="Crimson Text"/>
          <w:color w:val="000000" w:themeColor="text1"/>
          <w:sz w:val="26"/>
          <w:szCs w:val="26"/>
        </w:rPr>
        <w:t>jinete</w:t>
      </w:r>
      <w:r w:rsidR="001253E6" w:rsidRPr="008D03A6">
        <w:rPr>
          <w:rFonts w:ascii="Crimson Text" w:hAnsi="Crimson Text"/>
          <w:color w:val="000000" w:themeColor="text1"/>
          <w:sz w:val="26"/>
          <w:szCs w:val="26"/>
        </w:rPr>
        <w:t xml:space="preserve"> </w:t>
      </w:r>
      <w:r w:rsidR="005109F8" w:rsidRPr="008D03A6">
        <w:rPr>
          <w:rFonts w:ascii="Crimson Text" w:hAnsi="Crimson Text"/>
          <w:color w:val="000000" w:themeColor="text1"/>
          <w:sz w:val="26"/>
          <w:szCs w:val="26"/>
        </w:rPr>
        <w:t>ordinario</w:t>
      </w:r>
      <w:r w:rsidR="00A27093" w:rsidRPr="008D03A6">
        <w:rPr>
          <w:rFonts w:ascii="Crimson Text" w:hAnsi="Crimson Text"/>
          <w:color w:val="000000" w:themeColor="text1"/>
          <w:sz w:val="26"/>
          <w:szCs w:val="26"/>
        </w:rPr>
        <w:t>. Al llegar al camino del lago</w:t>
      </w:r>
      <w:ins w:id="67" w:author="Paula Castrilli" w:date="2025-06-02T23:13:00Z">
        <w:r w:rsidR="00370346">
          <w:rPr>
            <w:rFonts w:ascii="Crimson Text" w:hAnsi="Crimson Text"/>
            <w:color w:val="000000" w:themeColor="text1"/>
            <w:sz w:val="26"/>
            <w:szCs w:val="26"/>
          </w:rPr>
          <w:t>,</w:t>
        </w:r>
      </w:ins>
      <w:r w:rsidR="001253E6" w:rsidRPr="008D03A6">
        <w:rPr>
          <w:rFonts w:ascii="Crimson Text" w:hAnsi="Crimson Text"/>
          <w:color w:val="000000" w:themeColor="text1"/>
          <w:sz w:val="26"/>
          <w:szCs w:val="26"/>
        </w:rPr>
        <w:t xml:space="preserve"> pudo observar</w:t>
      </w:r>
      <w:del w:id="68" w:author="Paula Castrilli" w:date="2025-06-02T23:13:00Z">
        <w:r w:rsidR="00A27093" w:rsidRPr="008D03A6" w:rsidDel="00370346">
          <w:rPr>
            <w:rFonts w:ascii="Crimson Text" w:hAnsi="Crimson Text"/>
            <w:color w:val="000000" w:themeColor="text1"/>
            <w:sz w:val="26"/>
            <w:szCs w:val="26"/>
          </w:rPr>
          <w:delText>,</w:delText>
        </w:r>
      </w:del>
      <w:r w:rsidR="001253E6" w:rsidRPr="008D03A6">
        <w:rPr>
          <w:rFonts w:ascii="Crimson Text" w:hAnsi="Crimson Text"/>
          <w:color w:val="000000" w:themeColor="text1"/>
          <w:sz w:val="26"/>
          <w:szCs w:val="26"/>
        </w:rPr>
        <w:t xml:space="preserve"> a lo lejos</w:t>
      </w:r>
      <w:del w:id="69" w:author="Paula Castrilli" w:date="2025-06-02T23:13:00Z">
        <w:r w:rsidR="001253E6" w:rsidRPr="008D03A6" w:rsidDel="00370346">
          <w:rPr>
            <w:rFonts w:ascii="Crimson Text" w:hAnsi="Crimson Text"/>
            <w:color w:val="000000" w:themeColor="text1"/>
            <w:sz w:val="26"/>
            <w:szCs w:val="26"/>
          </w:rPr>
          <w:delText>,</w:delText>
        </w:r>
      </w:del>
      <w:r w:rsidR="001253E6" w:rsidRPr="008D03A6">
        <w:rPr>
          <w:rFonts w:ascii="Crimson Text" w:hAnsi="Crimson Text"/>
          <w:color w:val="000000" w:themeColor="text1"/>
          <w:sz w:val="26"/>
          <w:szCs w:val="26"/>
        </w:rPr>
        <w:t xml:space="preserve"> </w:t>
      </w:r>
      <w:r w:rsidR="00B8677E" w:rsidRPr="008D03A6">
        <w:rPr>
          <w:rFonts w:ascii="Crimson Text" w:hAnsi="Crimson Text"/>
          <w:color w:val="000000" w:themeColor="text1"/>
          <w:sz w:val="26"/>
          <w:szCs w:val="26"/>
        </w:rPr>
        <w:t>el resplandor</w:t>
      </w:r>
      <w:r w:rsidR="001253E6" w:rsidRPr="008D03A6">
        <w:rPr>
          <w:rFonts w:ascii="Crimson Text" w:hAnsi="Crimson Text"/>
          <w:color w:val="000000" w:themeColor="text1"/>
          <w:sz w:val="26"/>
          <w:szCs w:val="26"/>
        </w:rPr>
        <w:t xml:space="preserve"> de las antorchas en la oscuridad</w:t>
      </w:r>
      <w:r w:rsidR="0073180E" w:rsidRPr="008D03A6">
        <w:rPr>
          <w:rFonts w:ascii="Crimson Text" w:hAnsi="Crimson Text"/>
          <w:color w:val="000000" w:themeColor="text1"/>
          <w:sz w:val="26"/>
          <w:szCs w:val="26"/>
        </w:rPr>
        <w:t xml:space="preserve"> de </w:t>
      </w:r>
      <w:r w:rsidR="00167D06" w:rsidRPr="008D03A6">
        <w:rPr>
          <w:rFonts w:ascii="Crimson Text" w:hAnsi="Crimson Text"/>
          <w:color w:val="000000" w:themeColor="text1"/>
          <w:sz w:val="26"/>
          <w:szCs w:val="26"/>
        </w:rPr>
        <w:t>aquella</w:t>
      </w:r>
      <w:r w:rsidR="0073180E" w:rsidRPr="008D03A6">
        <w:rPr>
          <w:rFonts w:ascii="Crimson Text" w:hAnsi="Crimson Text"/>
          <w:color w:val="000000" w:themeColor="text1"/>
          <w:sz w:val="26"/>
          <w:szCs w:val="26"/>
        </w:rPr>
        <w:t xml:space="preserve"> noche </w:t>
      </w:r>
      <w:commentRangeStart w:id="70"/>
      <w:r w:rsidR="0073180E" w:rsidRPr="008D03A6">
        <w:rPr>
          <w:rFonts w:ascii="Crimson Text" w:hAnsi="Crimson Text"/>
          <w:color w:val="000000" w:themeColor="text1"/>
          <w:sz w:val="26"/>
          <w:szCs w:val="26"/>
        </w:rPr>
        <w:t>in</w:t>
      </w:r>
      <w:del w:id="71" w:author="Paula Castrilli" w:date="2025-06-02T23:14:00Z">
        <w:r w:rsidR="0073180E" w:rsidRPr="008D03A6" w:rsidDel="00370346">
          <w:rPr>
            <w:rFonts w:ascii="Crimson Text" w:hAnsi="Crimson Text"/>
            <w:color w:val="000000" w:themeColor="text1"/>
            <w:sz w:val="26"/>
            <w:szCs w:val="26"/>
          </w:rPr>
          <w:delText>s</w:delText>
        </w:r>
      </w:del>
      <w:ins w:id="72" w:author="Paula Castrilli" w:date="2025-06-02T23:14:00Z">
        <w:r w:rsidR="00370346">
          <w:rPr>
            <w:rFonts w:ascii="Crimson Text" w:hAnsi="Crimson Text"/>
            <w:color w:val="000000" w:themeColor="text1"/>
            <w:sz w:val="26"/>
            <w:szCs w:val="26"/>
          </w:rPr>
          <w:t>c</w:t>
        </w:r>
      </w:ins>
      <w:r w:rsidR="0073180E" w:rsidRPr="008D03A6">
        <w:rPr>
          <w:rFonts w:ascii="Crimson Text" w:hAnsi="Crimson Text"/>
          <w:color w:val="000000" w:themeColor="text1"/>
          <w:sz w:val="26"/>
          <w:szCs w:val="26"/>
        </w:rPr>
        <w:t>ipiente</w:t>
      </w:r>
      <w:commentRangeEnd w:id="70"/>
      <w:r w:rsidR="00165A1A">
        <w:rPr>
          <w:rStyle w:val="Refdecomentario"/>
        </w:rPr>
        <w:commentReference w:id="70"/>
      </w:r>
      <w:r w:rsidR="00167D06" w:rsidRPr="008D03A6">
        <w:rPr>
          <w:rFonts w:ascii="Crimson Text" w:hAnsi="Crimson Text"/>
          <w:color w:val="000000" w:themeColor="text1"/>
          <w:sz w:val="26"/>
          <w:szCs w:val="26"/>
        </w:rPr>
        <w:t>. La</w:t>
      </w:r>
      <w:r w:rsidR="001253E6" w:rsidRPr="008D03A6">
        <w:rPr>
          <w:rFonts w:ascii="Crimson Text" w:hAnsi="Crimson Text"/>
          <w:color w:val="000000" w:themeColor="text1"/>
          <w:sz w:val="26"/>
          <w:szCs w:val="26"/>
        </w:rPr>
        <w:t xml:space="preserve"> </w:t>
      </w:r>
      <w:r w:rsidR="00167D06" w:rsidRPr="008D03A6">
        <w:rPr>
          <w:rFonts w:ascii="Crimson Text" w:hAnsi="Crimson Text"/>
          <w:color w:val="000000" w:themeColor="text1"/>
          <w:sz w:val="26"/>
          <w:szCs w:val="26"/>
        </w:rPr>
        <w:t>lumbre</w:t>
      </w:r>
      <w:r w:rsidR="001253E6" w:rsidRPr="008D03A6">
        <w:rPr>
          <w:rFonts w:ascii="Crimson Text" w:hAnsi="Crimson Text"/>
          <w:color w:val="000000" w:themeColor="text1"/>
          <w:sz w:val="26"/>
          <w:szCs w:val="26"/>
        </w:rPr>
        <w:t xml:space="preserve"> </w:t>
      </w:r>
      <w:r w:rsidR="00167D06" w:rsidRPr="008D03A6">
        <w:rPr>
          <w:rFonts w:ascii="Crimson Text" w:hAnsi="Crimson Text"/>
          <w:color w:val="000000" w:themeColor="text1"/>
          <w:sz w:val="26"/>
          <w:szCs w:val="26"/>
        </w:rPr>
        <w:t>provenía</w:t>
      </w:r>
      <w:r w:rsidR="005109F8" w:rsidRPr="008D03A6">
        <w:rPr>
          <w:rFonts w:ascii="Crimson Text" w:hAnsi="Crimson Text"/>
          <w:color w:val="000000" w:themeColor="text1"/>
          <w:sz w:val="26"/>
          <w:szCs w:val="26"/>
        </w:rPr>
        <w:t xml:space="preserve"> de</w:t>
      </w:r>
      <w:del w:id="73" w:author="Paula Castrilli" w:date="2025-06-02T23:15:00Z">
        <w:r w:rsidR="005109F8" w:rsidRPr="008D03A6" w:rsidDel="00370346">
          <w:rPr>
            <w:rFonts w:ascii="Crimson Text" w:hAnsi="Crimson Text"/>
            <w:color w:val="000000" w:themeColor="text1"/>
            <w:sz w:val="26"/>
            <w:szCs w:val="26"/>
          </w:rPr>
          <w:delText xml:space="preserve">l </w:delText>
        </w:r>
        <w:r w:rsidR="004366DE" w:rsidRPr="008D03A6" w:rsidDel="00370346">
          <w:rPr>
            <w:rFonts w:ascii="Crimson Text" w:hAnsi="Crimson Text"/>
            <w:color w:val="000000" w:themeColor="text1"/>
            <w:sz w:val="26"/>
            <w:szCs w:val="26"/>
          </w:rPr>
          <w:delText>sector</w:delText>
        </w:r>
      </w:del>
      <w:ins w:id="74" w:author="Paula Castrilli" w:date="2025-06-02T23:15:00Z">
        <w:r w:rsidR="00370346">
          <w:rPr>
            <w:rFonts w:ascii="Crimson Text" w:hAnsi="Crimson Text"/>
            <w:color w:val="000000" w:themeColor="text1"/>
            <w:sz w:val="26"/>
            <w:szCs w:val="26"/>
          </w:rPr>
          <w:t xml:space="preserve"> la zona en</w:t>
        </w:r>
      </w:ins>
      <w:r w:rsidR="001253E6" w:rsidRPr="008D03A6">
        <w:rPr>
          <w:rFonts w:ascii="Crimson Text" w:hAnsi="Crimson Text"/>
          <w:color w:val="000000" w:themeColor="text1"/>
          <w:sz w:val="26"/>
          <w:szCs w:val="26"/>
        </w:rPr>
        <w:t xml:space="preserve"> donde se realizaría la ceremonia.</w:t>
      </w:r>
    </w:p>
    <w:p w:rsidR="001253E6" w:rsidRPr="008D03A6" w:rsidRDefault="00A27093"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ansiedad lo carcomía</w:t>
      </w:r>
      <w:ins w:id="75" w:author="Paula Castrilli" w:date="2025-06-02T23:15:00Z">
        <w:r w:rsidR="00370346">
          <w:rPr>
            <w:rFonts w:ascii="Crimson Text" w:hAnsi="Crimson Text"/>
            <w:color w:val="000000" w:themeColor="text1"/>
            <w:sz w:val="26"/>
            <w:szCs w:val="26"/>
          </w:rPr>
          <w:t xml:space="preserve"> </w:t>
        </w:r>
      </w:ins>
      <w:del w:id="76" w:author="Paula Castrilli" w:date="2025-06-02T23:15:00Z">
        <w:r w:rsidRPr="008D03A6" w:rsidDel="00370346">
          <w:rPr>
            <w:rFonts w:ascii="Crimson Text" w:hAnsi="Crimson Text"/>
            <w:color w:val="000000" w:themeColor="text1"/>
            <w:sz w:val="26"/>
            <w:szCs w:val="26"/>
          </w:rPr>
          <w:delText>,</w:delText>
        </w:r>
      </w:del>
      <w:ins w:id="77" w:author="Paula Castrilli" w:date="2025-06-02T23:15:00Z">
        <w:r w:rsidR="00370346">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la adrenalina le </w:t>
      </w:r>
      <w:r w:rsidR="004366DE" w:rsidRPr="008D03A6">
        <w:rPr>
          <w:rFonts w:ascii="Crimson Text" w:hAnsi="Crimson Text"/>
          <w:color w:val="000000" w:themeColor="text1"/>
          <w:sz w:val="26"/>
          <w:szCs w:val="26"/>
        </w:rPr>
        <w:t>eriz</w:t>
      </w:r>
      <w:ins w:id="78" w:author="Paula Castrilli" w:date="2025-06-02T23:15:00Z">
        <w:r w:rsidR="00370346">
          <w:rPr>
            <w:rFonts w:ascii="Crimson Text" w:hAnsi="Crimson Text"/>
            <w:color w:val="000000" w:themeColor="text1"/>
            <w:sz w:val="26"/>
            <w:szCs w:val="26"/>
          </w:rPr>
          <w:t>ó</w:t>
        </w:r>
      </w:ins>
      <w:del w:id="79" w:author="Paula Castrilli" w:date="2025-06-02T23:15:00Z">
        <w:r w:rsidR="004366DE" w:rsidRPr="008D03A6" w:rsidDel="00370346">
          <w:rPr>
            <w:rFonts w:ascii="Crimson Text" w:hAnsi="Crimson Text"/>
            <w:color w:val="000000" w:themeColor="text1"/>
            <w:sz w:val="26"/>
            <w:szCs w:val="26"/>
          </w:rPr>
          <w:delText>aba</w:delText>
        </w:r>
      </w:del>
      <w:r w:rsidR="004366DE" w:rsidRPr="008D03A6">
        <w:rPr>
          <w:rFonts w:ascii="Crimson Text" w:hAnsi="Crimson Text"/>
          <w:color w:val="000000" w:themeColor="text1"/>
          <w:sz w:val="26"/>
          <w:szCs w:val="26"/>
        </w:rPr>
        <w:t xml:space="preserve"> la piel</w:t>
      </w:r>
      <w:r w:rsidRPr="008D03A6">
        <w:rPr>
          <w:rFonts w:ascii="Crimson Text" w:hAnsi="Crimson Text"/>
          <w:color w:val="000000" w:themeColor="text1"/>
          <w:sz w:val="26"/>
          <w:szCs w:val="26"/>
        </w:rPr>
        <w:t xml:space="preserve">. Tiró de las riendas y </w:t>
      </w:r>
      <w:ins w:id="80" w:author="Paula Castrilli" w:date="2025-06-02T23:16:00Z">
        <w:r w:rsidR="00370346">
          <w:rPr>
            <w:rFonts w:ascii="Crimson Text" w:hAnsi="Crimson Text"/>
            <w:color w:val="000000" w:themeColor="text1"/>
            <w:sz w:val="26"/>
            <w:szCs w:val="26"/>
          </w:rPr>
          <w:t xml:space="preserve">con suavidad </w:t>
        </w:r>
      </w:ins>
      <w:r w:rsidRPr="008D03A6">
        <w:rPr>
          <w:rFonts w:ascii="Crimson Text" w:hAnsi="Crimson Text"/>
          <w:color w:val="000000" w:themeColor="text1"/>
          <w:sz w:val="26"/>
          <w:szCs w:val="26"/>
        </w:rPr>
        <w:t xml:space="preserve">le </w:t>
      </w:r>
      <w:del w:id="81" w:author="Paula Castrilli" w:date="2025-06-02T23:15:00Z">
        <w:r w:rsidRPr="008D03A6" w:rsidDel="00370346">
          <w:rPr>
            <w:rFonts w:ascii="Crimson Text" w:hAnsi="Crimson Text"/>
            <w:color w:val="000000" w:themeColor="text1"/>
            <w:sz w:val="26"/>
            <w:szCs w:val="26"/>
          </w:rPr>
          <w:delText xml:space="preserve">exigió </w:delText>
        </w:r>
      </w:del>
      <w:ins w:id="82" w:author="Paula Castrilli" w:date="2025-06-02T23:15:00Z">
        <w:r w:rsidR="00370346">
          <w:rPr>
            <w:rFonts w:ascii="Crimson Text" w:hAnsi="Crimson Text"/>
            <w:color w:val="000000" w:themeColor="text1"/>
            <w:sz w:val="26"/>
            <w:szCs w:val="26"/>
          </w:rPr>
          <w:t>pidi</w:t>
        </w:r>
      </w:ins>
      <w:ins w:id="83" w:author="Paula Castrilli" w:date="2025-06-02T23:16:00Z">
        <w:r w:rsidR="00370346">
          <w:rPr>
            <w:rFonts w:ascii="Crimson Text" w:hAnsi="Crimson Text"/>
            <w:color w:val="000000" w:themeColor="text1"/>
            <w:sz w:val="26"/>
            <w:szCs w:val="26"/>
          </w:rPr>
          <w:t>ó</w:t>
        </w:r>
      </w:ins>
      <w:ins w:id="84" w:author="Paula Castrilli" w:date="2025-06-02T23:15:00Z">
        <w:r w:rsidR="0037034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Agatha un </w:t>
      </w:r>
      <w:r w:rsidR="004366DE" w:rsidRPr="008D03A6">
        <w:rPr>
          <w:rFonts w:ascii="Crimson Text" w:hAnsi="Crimson Text"/>
          <w:color w:val="000000" w:themeColor="text1"/>
          <w:sz w:val="26"/>
          <w:szCs w:val="26"/>
        </w:rPr>
        <w:t>esfuerzo</w:t>
      </w:r>
      <w:r w:rsidR="00C7360E" w:rsidRPr="008D03A6">
        <w:rPr>
          <w:rFonts w:ascii="Crimson Text" w:hAnsi="Crimson Text"/>
          <w:color w:val="000000" w:themeColor="text1"/>
          <w:sz w:val="26"/>
          <w:szCs w:val="26"/>
        </w:rPr>
        <w:t xml:space="preserve"> más</w:t>
      </w:r>
      <w:r w:rsidR="004366DE"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l animal</w:t>
      </w:r>
      <w:ins w:id="85" w:author="Paula Castrilli" w:date="2025-06-02T23:16:00Z">
        <w:r w:rsidR="00AA0AA3">
          <w:rPr>
            <w:rFonts w:ascii="Crimson Text" w:hAnsi="Crimson Text"/>
            <w:color w:val="000000" w:themeColor="text1"/>
            <w:sz w:val="26"/>
            <w:szCs w:val="26"/>
          </w:rPr>
          <w:t xml:space="preserve"> respondió</w:t>
        </w:r>
      </w:ins>
      <w:r w:rsidRPr="008D03A6">
        <w:rPr>
          <w:rFonts w:ascii="Crimson Text" w:hAnsi="Crimson Text"/>
          <w:color w:val="000000" w:themeColor="text1"/>
          <w:sz w:val="26"/>
          <w:szCs w:val="26"/>
        </w:rPr>
        <w:t xml:space="preserve"> </w:t>
      </w:r>
      <w:del w:id="86" w:author="Paula Castrilli" w:date="2025-06-02T23:16:00Z">
        <w:r w:rsidRPr="008D03A6" w:rsidDel="00AA0AA3">
          <w:rPr>
            <w:rFonts w:ascii="Crimson Text" w:hAnsi="Crimson Text"/>
            <w:color w:val="000000" w:themeColor="text1"/>
            <w:sz w:val="26"/>
            <w:szCs w:val="26"/>
          </w:rPr>
          <w:delText xml:space="preserve">galopó </w:delText>
        </w:r>
      </w:del>
      <w:ins w:id="87" w:author="Paula Castrilli" w:date="2025-06-02T23:16:00Z">
        <w:r w:rsidR="00AA0AA3">
          <w:rPr>
            <w:rFonts w:ascii="Crimson Text" w:hAnsi="Crimson Text"/>
            <w:color w:val="000000" w:themeColor="text1"/>
            <w:sz w:val="26"/>
            <w:szCs w:val="26"/>
          </w:rPr>
          <w:t>galopando</w:t>
        </w:r>
        <w:r w:rsidR="00AA0AA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sin tregua hasta </w:t>
      </w:r>
      <w:r w:rsidR="007D0F31" w:rsidRPr="008D03A6">
        <w:rPr>
          <w:rFonts w:ascii="Crimson Text" w:hAnsi="Crimson Text"/>
          <w:color w:val="000000" w:themeColor="text1"/>
          <w:sz w:val="26"/>
          <w:szCs w:val="26"/>
        </w:rPr>
        <w:t xml:space="preserve">llegar a metros del recinto </w:t>
      </w:r>
      <w:r w:rsidR="009A24F6" w:rsidRPr="008D03A6">
        <w:rPr>
          <w:rFonts w:ascii="Crimson Text" w:hAnsi="Crimson Text"/>
          <w:color w:val="000000" w:themeColor="text1"/>
          <w:sz w:val="26"/>
          <w:szCs w:val="26"/>
        </w:rPr>
        <w:t>ceremonial</w:t>
      </w:r>
      <w:r w:rsidR="007D0F31" w:rsidRPr="008D03A6">
        <w:rPr>
          <w:rFonts w:ascii="Crimson Text" w:hAnsi="Crimson Text"/>
          <w:color w:val="000000" w:themeColor="text1"/>
          <w:sz w:val="26"/>
          <w:szCs w:val="26"/>
        </w:rPr>
        <w:t>.</w:t>
      </w:r>
    </w:p>
    <w:p w:rsidR="007D0F31" w:rsidRPr="008D03A6" w:rsidRDefault="00D93A4A" w:rsidP="001B770B">
      <w:pPr>
        <w:tabs>
          <w:tab w:val="left" w:pos="2179"/>
        </w:tabs>
        <w:spacing w:after="0"/>
        <w:ind w:firstLine="284"/>
        <w:jc w:val="both"/>
        <w:rPr>
          <w:rFonts w:ascii="Crimson Text" w:hAnsi="Crimson Text"/>
          <w:color w:val="000000" w:themeColor="text1"/>
          <w:sz w:val="26"/>
          <w:szCs w:val="26"/>
        </w:rPr>
      </w:pPr>
      <w:del w:id="88" w:author="Paula Castrilli" w:date="2025-06-02T23:16:00Z">
        <w:r w:rsidRPr="008D03A6" w:rsidDel="00AA0AA3">
          <w:rPr>
            <w:rFonts w:ascii="Crimson Text" w:hAnsi="Crimson Text"/>
            <w:color w:val="000000" w:themeColor="text1"/>
            <w:sz w:val="26"/>
            <w:szCs w:val="26"/>
          </w:rPr>
          <w:delText>E</w:delText>
        </w:r>
        <w:r w:rsidR="00946ED8" w:rsidRPr="008D03A6" w:rsidDel="00AA0AA3">
          <w:rPr>
            <w:rFonts w:ascii="Crimson Text" w:hAnsi="Crimson Text"/>
            <w:color w:val="000000" w:themeColor="text1"/>
            <w:sz w:val="26"/>
            <w:szCs w:val="26"/>
          </w:rPr>
          <w:delText>l ingreso</w:delText>
        </w:r>
      </w:del>
      <w:ins w:id="89" w:author="Paula Castrilli" w:date="2025-06-02T23:16:00Z">
        <w:r w:rsidR="00AA0AA3">
          <w:rPr>
            <w:rFonts w:ascii="Crimson Text" w:hAnsi="Crimson Text"/>
            <w:color w:val="000000" w:themeColor="text1"/>
            <w:sz w:val="26"/>
            <w:szCs w:val="26"/>
          </w:rPr>
          <w:t>La entrada</w:t>
        </w:r>
      </w:ins>
      <w:r w:rsidRPr="008D03A6">
        <w:rPr>
          <w:rFonts w:ascii="Crimson Text" w:hAnsi="Crimson Text"/>
          <w:color w:val="000000" w:themeColor="text1"/>
          <w:sz w:val="26"/>
          <w:szCs w:val="26"/>
        </w:rPr>
        <w:t xml:space="preserve"> era extraordinari</w:t>
      </w:r>
      <w:ins w:id="90" w:author="Paula Castrilli" w:date="2025-06-02T23:16:00Z">
        <w:r w:rsidR="00AA0AA3">
          <w:rPr>
            <w:rFonts w:ascii="Crimson Text" w:hAnsi="Crimson Text"/>
            <w:color w:val="000000" w:themeColor="text1"/>
            <w:sz w:val="26"/>
            <w:szCs w:val="26"/>
          </w:rPr>
          <w:t>a</w:t>
        </w:r>
      </w:ins>
      <w:del w:id="91" w:author="Paula Castrilli" w:date="2025-06-02T23:16:00Z">
        <w:r w:rsidRPr="008D03A6" w:rsidDel="00AA0AA3">
          <w:rPr>
            <w:rFonts w:ascii="Crimson Text" w:hAnsi="Crimson Text"/>
            <w:color w:val="000000" w:themeColor="text1"/>
            <w:sz w:val="26"/>
            <w:szCs w:val="26"/>
          </w:rPr>
          <w:delText>o</w:delText>
        </w:r>
      </w:del>
      <w:del w:id="92" w:author="Paula Castrilli" w:date="2025-06-02T23:17:00Z">
        <w:r w:rsidR="00946ED8" w:rsidRPr="008D03A6" w:rsidDel="00AA0AA3">
          <w:rPr>
            <w:rFonts w:ascii="Crimson Text" w:hAnsi="Crimson Text"/>
            <w:color w:val="000000" w:themeColor="text1"/>
            <w:sz w:val="26"/>
            <w:szCs w:val="26"/>
          </w:rPr>
          <w:delText>,</w:delText>
        </w:r>
      </w:del>
      <w:ins w:id="93" w:author="Paula Castrilli" w:date="2025-06-02T23:17:00Z">
        <w:r w:rsidR="00AA0AA3">
          <w:rPr>
            <w:rFonts w:ascii="Crimson Text" w:hAnsi="Crimson Text"/>
            <w:color w:val="000000" w:themeColor="text1"/>
            <w:sz w:val="26"/>
            <w:szCs w:val="26"/>
          </w:rPr>
          <w:t>. A ambas orillas del camino,</w:t>
        </w:r>
      </w:ins>
      <w:r w:rsidR="00946ED8" w:rsidRPr="008D03A6">
        <w:rPr>
          <w:rFonts w:ascii="Crimson Text" w:hAnsi="Crimson Text"/>
          <w:color w:val="000000" w:themeColor="text1"/>
          <w:sz w:val="26"/>
          <w:szCs w:val="26"/>
        </w:rPr>
        <w:t xml:space="preserve"> s</w:t>
      </w:r>
      <w:r w:rsidR="0073180E"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 destacaba</w:t>
      </w:r>
      <w:ins w:id="94" w:author="Paula Castrilli" w:date="2025-06-02T23:17:00Z">
        <w:r w:rsidR="00AA0AA3">
          <w:rPr>
            <w:rFonts w:ascii="Crimson Text" w:hAnsi="Crimson Text"/>
            <w:color w:val="000000" w:themeColor="text1"/>
            <w:sz w:val="26"/>
            <w:szCs w:val="26"/>
          </w:rPr>
          <w:t>n</w:t>
        </w:r>
      </w:ins>
      <w:r w:rsidR="0073180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un par de</w:t>
      </w:r>
      <w:r w:rsidR="0073180E" w:rsidRPr="008D03A6">
        <w:rPr>
          <w:rFonts w:ascii="Crimson Text" w:hAnsi="Crimson Text"/>
          <w:color w:val="000000" w:themeColor="text1"/>
          <w:sz w:val="26"/>
          <w:szCs w:val="26"/>
        </w:rPr>
        <w:t xml:space="preserve"> </w:t>
      </w:r>
      <w:r w:rsidR="00AB5C9B" w:rsidRPr="008D03A6">
        <w:rPr>
          <w:rFonts w:ascii="Crimson Text" w:hAnsi="Crimson Text"/>
          <w:color w:val="000000" w:themeColor="text1"/>
          <w:sz w:val="26"/>
          <w:szCs w:val="26"/>
        </w:rPr>
        <w:t>esculturas</w:t>
      </w:r>
      <w:r w:rsidR="0073180E" w:rsidRPr="008D03A6">
        <w:rPr>
          <w:rFonts w:ascii="Crimson Text" w:hAnsi="Crimson Text"/>
          <w:color w:val="000000" w:themeColor="text1"/>
          <w:sz w:val="26"/>
          <w:szCs w:val="26"/>
        </w:rPr>
        <w:t xml:space="preserve"> talladas </w:t>
      </w:r>
      <w:r w:rsidR="00C7360E" w:rsidRPr="008D03A6">
        <w:rPr>
          <w:rFonts w:ascii="Crimson Text" w:hAnsi="Crimson Text"/>
          <w:color w:val="000000" w:themeColor="text1"/>
          <w:sz w:val="26"/>
          <w:szCs w:val="26"/>
        </w:rPr>
        <w:t>sobre</w:t>
      </w:r>
      <w:r w:rsidR="0073180E" w:rsidRPr="008D03A6">
        <w:rPr>
          <w:rFonts w:ascii="Crimson Text" w:hAnsi="Crimson Text"/>
          <w:color w:val="000000" w:themeColor="text1"/>
          <w:sz w:val="26"/>
          <w:szCs w:val="26"/>
        </w:rPr>
        <w:t xml:space="preserve"> </w:t>
      </w:r>
      <w:r w:rsidR="001306F5" w:rsidRPr="008D03A6">
        <w:rPr>
          <w:rFonts w:ascii="Crimson Text" w:hAnsi="Crimson Text"/>
          <w:color w:val="000000" w:themeColor="text1"/>
          <w:sz w:val="26"/>
          <w:szCs w:val="26"/>
        </w:rPr>
        <w:t>troncos</w:t>
      </w:r>
      <w:del w:id="95" w:author="Paula Castrilli" w:date="2025-06-02T23:17:00Z">
        <w:r w:rsidR="00946ED8" w:rsidRPr="008D03A6" w:rsidDel="00AA0AA3">
          <w:rPr>
            <w:rFonts w:ascii="Crimson Text" w:hAnsi="Crimson Text"/>
            <w:color w:val="000000" w:themeColor="text1"/>
            <w:sz w:val="26"/>
            <w:szCs w:val="26"/>
          </w:rPr>
          <w:delText xml:space="preserve"> </w:delText>
        </w:r>
        <w:r w:rsidR="001306F5" w:rsidRPr="008D03A6" w:rsidDel="00AA0AA3">
          <w:rPr>
            <w:rFonts w:ascii="Crimson Text" w:hAnsi="Crimson Text"/>
            <w:color w:val="000000" w:themeColor="text1"/>
            <w:sz w:val="26"/>
            <w:szCs w:val="26"/>
          </w:rPr>
          <w:delText>a</w:delText>
        </w:r>
        <w:r w:rsidR="00946ED8" w:rsidRPr="008D03A6" w:rsidDel="00AA0AA3">
          <w:rPr>
            <w:rFonts w:ascii="Crimson Text" w:hAnsi="Crimson Text"/>
            <w:color w:val="000000" w:themeColor="text1"/>
            <w:sz w:val="26"/>
            <w:szCs w:val="26"/>
          </w:rPr>
          <w:delText xml:space="preserve"> ambas </w:delText>
        </w:r>
        <w:r w:rsidR="00311EA5" w:rsidRPr="008D03A6" w:rsidDel="00AA0AA3">
          <w:rPr>
            <w:rFonts w:ascii="Crimson Text" w:hAnsi="Crimson Text"/>
            <w:color w:val="000000" w:themeColor="text1"/>
            <w:sz w:val="26"/>
            <w:szCs w:val="26"/>
          </w:rPr>
          <w:delText>orillas</w:delText>
        </w:r>
        <w:r w:rsidR="00946ED8" w:rsidRPr="008D03A6" w:rsidDel="00AA0AA3">
          <w:rPr>
            <w:rFonts w:ascii="Crimson Text" w:hAnsi="Crimson Text"/>
            <w:color w:val="000000" w:themeColor="text1"/>
            <w:sz w:val="26"/>
            <w:szCs w:val="26"/>
          </w:rPr>
          <w:delText xml:space="preserve"> del camino</w:delText>
        </w:r>
      </w:del>
      <w:r w:rsidR="00CF718A" w:rsidRPr="008D03A6">
        <w:rPr>
          <w:rFonts w:ascii="Crimson Text" w:hAnsi="Crimson Text"/>
          <w:color w:val="000000" w:themeColor="text1"/>
          <w:sz w:val="26"/>
          <w:szCs w:val="26"/>
        </w:rPr>
        <w:t>, representando</w:t>
      </w:r>
      <w:r w:rsidR="0073180E" w:rsidRPr="008D03A6">
        <w:rPr>
          <w:rFonts w:ascii="Crimson Text" w:hAnsi="Crimson Text"/>
          <w:color w:val="000000" w:themeColor="text1"/>
          <w:sz w:val="26"/>
          <w:szCs w:val="26"/>
        </w:rPr>
        <w:t xml:space="preserve"> dos</w:t>
      </w:r>
      <w:r w:rsidR="00946ED8" w:rsidRPr="008D03A6">
        <w:rPr>
          <w:rFonts w:ascii="Crimson Text" w:hAnsi="Crimson Text"/>
          <w:color w:val="000000" w:themeColor="text1"/>
          <w:sz w:val="26"/>
          <w:szCs w:val="26"/>
        </w:rPr>
        <w:t xml:space="preserve"> cabezas de dragones</w:t>
      </w:r>
      <w:del w:id="96" w:author="Paula Castrilli" w:date="2025-06-02T23:18:00Z">
        <w:r w:rsidR="00946ED8" w:rsidRPr="008D03A6" w:rsidDel="00AA0AA3">
          <w:rPr>
            <w:rFonts w:ascii="Crimson Text" w:hAnsi="Crimson Text"/>
            <w:color w:val="000000" w:themeColor="text1"/>
            <w:sz w:val="26"/>
            <w:szCs w:val="26"/>
          </w:rPr>
          <w:delText>, s</w:delText>
        </w:r>
      </w:del>
      <w:ins w:id="97" w:author="Paula Castrilli" w:date="2025-06-02T23:18:00Z">
        <w:r w:rsidR="00AA0AA3">
          <w:rPr>
            <w:rFonts w:ascii="Crimson Text" w:hAnsi="Crimson Text"/>
            <w:color w:val="000000" w:themeColor="text1"/>
            <w:sz w:val="26"/>
            <w:szCs w:val="26"/>
          </w:rPr>
          <w:t>. S</w:t>
        </w:r>
      </w:ins>
      <w:r w:rsidR="00946ED8" w:rsidRPr="008D03A6">
        <w:rPr>
          <w:rFonts w:ascii="Crimson Text" w:hAnsi="Crimson Text"/>
          <w:color w:val="000000" w:themeColor="text1"/>
          <w:sz w:val="26"/>
          <w:szCs w:val="26"/>
        </w:rPr>
        <w:t>us bocas</w:t>
      </w:r>
      <w:ins w:id="98" w:author="Paula Castrilli" w:date="2025-06-02T23:18:00Z">
        <w:r w:rsidR="00AA0AA3">
          <w:rPr>
            <w:rFonts w:ascii="Crimson Text" w:hAnsi="Crimson Text"/>
            <w:color w:val="000000" w:themeColor="text1"/>
            <w:sz w:val="26"/>
            <w:szCs w:val="26"/>
          </w:rPr>
          <w:t>,</w:t>
        </w:r>
      </w:ins>
      <w:r w:rsidR="00946E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orientadas</w:t>
      </w:r>
      <w:r w:rsidR="00946ED8" w:rsidRPr="008D03A6">
        <w:rPr>
          <w:rFonts w:ascii="Crimson Text" w:hAnsi="Crimson Text"/>
          <w:color w:val="000000" w:themeColor="text1"/>
          <w:sz w:val="26"/>
          <w:szCs w:val="26"/>
        </w:rPr>
        <w:t xml:space="preserve"> hacia arriba</w:t>
      </w:r>
      <w:ins w:id="99" w:author="Paula Castrilli" w:date="2025-06-02T23:18:00Z">
        <w:r w:rsidR="00AA0AA3">
          <w:rPr>
            <w:rFonts w:ascii="Crimson Text" w:hAnsi="Crimson Text"/>
            <w:color w:val="000000" w:themeColor="text1"/>
            <w:sz w:val="26"/>
            <w:szCs w:val="26"/>
          </w:rPr>
          <w:t>,</w:t>
        </w:r>
      </w:ins>
      <w:r w:rsidR="00946E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contenían</w:t>
      </w:r>
      <w:r w:rsidR="00946ED8" w:rsidRPr="008D03A6">
        <w:rPr>
          <w:rFonts w:ascii="Crimson Text" w:hAnsi="Crimson Text"/>
          <w:color w:val="000000" w:themeColor="text1"/>
          <w:sz w:val="26"/>
          <w:szCs w:val="26"/>
        </w:rPr>
        <w:t xml:space="preserve"> </w:t>
      </w:r>
      <w:r w:rsidR="00A8003A" w:rsidRPr="008D03A6">
        <w:rPr>
          <w:rFonts w:ascii="Crimson Text" w:hAnsi="Crimson Text"/>
          <w:color w:val="000000" w:themeColor="text1"/>
          <w:sz w:val="26"/>
          <w:szCs w:val="26"/>
        </w:rPr>
        <w:t>enormes</w:t>
      </w:r>
      <w:r w:rsidR="00946ED8" w:rsidRPr="008D03A6">
        <w:rPr>
          <w:rFonts w:ascii="Crimson Text" w:hAnsi="Crimson Text"/>
          <w:color w:val="000000" w:themeColor="text1"/>
          <w:sz w:val="26"/>
          <w:szCs w:val="26"/>
        </w:rPr>
        <w:t xml:space="preserve"> antorcha</w:t>
      </w:r>
      <w:r w:rsidR="00CF718A" w:rsidRPr="008D03A6">
        <w:rPr>
          <w:rFonts w:ascii="Crimson Text" w:hAnsi="Crimson Text"/>
          <w:color w:val="000000" w:themeColor="text1"/>
          <w:sz w:val="26"/>
          <w:szCs w:val="26"/>
        </w:rPr>
        <w:t>s</w:t>
      </w:r>
      <w:r w:rsidR="00946ED8" w:rsidRPr="008D03A6">
        <w:rPr>
          <w:rFonts w:ascii="Crimson Text" w:hAnsi="Crimson Text"/>
          <w:color w:val="000000" w:themeColor="text1"/>
          <w:sz w:val="26"/>
          <w:szCs w:val="26"/>
        </w:rPr>
        <w:t xml:space="preserve"> </w:t>
      </w:r>
      <w:r w:rsidR="006D2463" w:rsidRPr="008D03A6">
        <w:rPr>
          <w:rFonts w:ascii="Crimson Text" w:hAnsi="Crimson Text"/>
          <w:color w:val="000000" w:themeColor="text1"/>
          <w:sz w:val="26"/>
          <w:szCs w:val="26"/>
        </w:rPr>
        <w:t>encendidas</w:t>
      </w:r>
      <w:r w:rsidR="00946E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que </w:t>
      </w:r>
      <w:r w:rsidR="00946ED8" w:rsidRPr="008D03A6">
        <w:rPr>
          <w:rFonts w:ascii="Crimson Text" w:hAnsi="Crimson Text"/>
          <w:color w:val="000000" w:themeColor="text1"/>
          <w:sz w:val="26"/>
          <w:szCs w:val="26"/>
        </w:rPr>
        <w:t xml:space="preserve">se </w:t>
      </w:r>
      <w:r w:rsidR="006D2463" w:rsidRPr="008D03A6">
        <w:rPr>
          <w:rFonts w:ascii="Crimson Text" w:hAnsi="Crimson Text"/>
          <w:color w:val="000000" w:themeColor="text1"/>
          <w:sz w:val="26"/>
          <w:szCs w:val="26"/>
        </w:rPr>
        <w:t>asomaban</w:t>
      </w:r>
      <w:r w:rsidR="00AB5C9B" w:rsidRPr="008D03A6">
        <w:rPr>
          <w:rFonts w:ascii="Crimson Text" w:hAnsi="Crimson Text"/>
          <w:color w:val="000000" w:themeColor="text1"/>
          <w:sz w:val="26"/>
          <w:szCs w:val="26"/>
        </w:rPr>
        <w:t xml:space="preserve"> desde la garganta</w:t>
      </w:r>
      <w:r w:rsidR="00946ED8" w:rsidRPr="008D03A6">
        <w:rPr>
          <w:rFonts w:ascii="Crimson Text" w:hAnsi="Crimson Text"/>
          <w:color w:val="000000" w:themeColor="text1"/>
          <w:sz w:val="26"/>
          <w:szCs w:val="26"/>
        </w:rPr>
        <w:t>, simulando una llam</w:t>
      </w:r>
      <w:r w:rsidR="00BB0F9F" w:rsidRPr="008D03A6">
        <w:rPr>
          <w:rFonts w:ascii="Crimson Text" w:hAnsi="Crimson Text"/>
          <w:color w:val="000000" w:themeColor="text1"/>
          <w:sz w:val="26"/>
          <w:szCs w:val="26"/>
        </w:rPr>
        <w:t xml:space="preserve">arada de fuego. </w:t>
      </w:r>
      <w:ins w:id="100" w:author="Paula Castrilli" w:date="2025-06-02T23:18:00Z">
        <w:r w:rsidR="00AA0AA3">
          <w:rPr>
            <w:rFonts w:ascii="Crimson Text" w:hAnsi="Crimson Text"/>
            <w:color w:val="000000" w:themeColor="text1"/>
            <w:sz w:val="26"/>
            <w:szCs w:val="26"/>
          </w:rPr>
          <w:t xml:space="preserve">Pero, mientras </w:t>
        </w:r>
      </w:ins>
      <w:del w:id="101" w:author="Paula Castrilli" w:date="2025-06-02T23:18:00Z">
        <w:r w:rsidR="00BB0F9F" w:rsidRPr="008D03A6" w:rsidDel="00AA0AA3">
          <w:rPr>
            <w:rFonts w:ascii="Crimson Text" w:hAnsi="Crimson Text"/>
            <w:color w:val="000000" w:themeColor="text1"/>
            <w:sz w:val="26"/>
            <w:szCs w:val="26"/>
          </w:rPr>
          <w:delText>L</w:delText>
        </w:r>
      </w:del>
      <w:ins w:id="102" w:author="Paula Castrilli" w:date="2025-06-02T23:18:00Z">
        <w:r w:rsidR="00AA0AA3">
          <w:rPr>
            <w:rFonts w:ascii="Crimson Text" w:hAnsi="Crimson Text"/>
            <w:color w:val="000000" w:themeColor="text1"/>
            <w:sz w:val="26"/>
            <w:szCs w:val="26"/>
          </w:rPr>
          <w:t>l</w:t>
        </w:r>
      </w:ins>
      <w:r w:rsidR="00BB0F9F" w:rsidRPr="008D03A6">
        <w:rPr>
          <w:rFonts w:ascii="Crimson Text" w:hAnsi="Crimson Text"/>
          <w:color w:val="000000" w:themeColor="text1"/>
          <w:sz w:val="26"/>
          <w:szCs w:val="26"/>
        </w:rPr>
        <w:t>a figura ubicad</w:t>
      </w:r>
      <w:r w:rsidR="00946ED8" w:rsidRPr="008D03A6">
        <w:rPr>
          <w:rFonts w:ascii="Crimson Text" w:hAnsi="Crimson Text"/>
          <w:color w:val="000000" w:themeColor="text1"/>
          <w:sz w:val="26"/>
          <w:szCs w:val="26"/>
        </w:rPr>
        <w:t xml:space="preserve">a sobre la izquierda, estaba </w:t>
      </w:r>
      <w:r w:rsidR="009F7EC1" w:rsidRPr="008D03A6">
        <w:rPr>
          <w:rFonts w:ascii="Crimson Text" w:hAnsi="Crimson Text"/>
          <w:color w:val="000000" w:themeColor="text1"/>
          <w:sz w:val="26"/>
          <w:szCs w:val="26"/>
        </w:rPr>
        <w:t>teñida</w:t>
      </w:r>
      <w:r w:rsidR="00946ED8" w:rsidRPr="008D03A6">
        <w:rPr>
          <w:rFonts w:ascii="Crimson Text" w:hAnsi="Crimson Text"/>
          <w:color w:val="000000" w:themeColor="text1"/>
          <w:sz w:val="26"/>
          <w:szCs w:val="26"/>
        </w:rPr>
        <w:t xml:space="preserve"> </w:t>
      </w:r>
      <w:r w:rsidR="00AB5C9B" w:rsidRPr="008D03A6">
        <w:rPr>
          <w:rFonts w:ascii="Crimson Text" w:hAnsi="Crimson Text"/>
          <w:color w:val="000000" w:themeColor="text1"/>
          <w:sz w:val="26"/>
          <w:szCs w:val="26"/>
        </w:rPr>
        <w:t xml:space="preserve">de rojo, </w:t>
      </w:r>
      <w:ins w:id="103" w:author="Paula Castrilli" w:date="2025-06-02T23:19:00Z">
        <w:r w:rsidR="00AA0AA3">
          <w:rPr>
            <w:rFonts w:ascii="Crimson Text" w:hAnsi="Crimson Text"/>
            <w:color w:val="000000" w:themeColor="text1"/>
            <w:sz w:val="26"/>
            <w:szCs w:val="26"/>
          </w:rPr>
          <w:t>l</w:t>
        </w:r>
        <w:r w:rsidR="00AA0AA3" w:rsidRPr="008D03A6">
          <w:rPr>
            <w:rFonts w:ascii="Crimson Text" w:hAnsi="Crimson Text"/>
            <w:color w:val="000000" w:themeColor="text1"/>
            <w:sz w:val="26"/>
            <w:szCs w:val="26"/>
          </w:rPr>
          <w:t>a otra, mantenía el color original de la madera</w:t>
        </w:r>
        <w:r w:rsidR="00AA0AA3">
          <w:rPr>
            <w:rFonts w:ascii="Crimson Text" w:hAnsi="Crimson Text"/>
            <w:color w:val="000000" w:themeColor="text1"/>
            <w:sz w:val="26"/>
            <w:szCs w:val="26"/>
          </w:rPr>
          <w:t>.</w:t>
        </w:r>
        <w:r w:rsidR="00AA0AA3" w:rsidRPr="008D03A6">
          <w:rPr>
            <w:rFonts w:ascii="Crimson Text" w:hAnsi="Crimson Text"/>
            <w:color w:val="000000" w:themeColor="text1"/>
            <w:sz w:val="26"/>
            <w:szCs w:val="26"/>
          </w:rPr>
          <w:t xml:space="preserve"> </w:t>
        </w:r>
      </w:ins>
      <w:del w:id="104" w:author="Paula Castrilli" w:date="2025-06-02T23:19:00Z">
        <w:r w:rsidR="00AB5C9B" w:rsidRPr="008D03A6" w:rsidDel="00AA0AA3">
          <w:rPr>
            <w:rFonts w:ascii="Crimson Text" w:hAnsi="Crimson Text"/>
            <w:color w:val="000000" w:themeColor="text1"/>
            <w:sz w:val="26"/>
            <w:szCs w:val="26"/>
          </w:rPr>
          <w:delText>p</w:delText>
        </w:r>
      </w:del>
      <w:ins w:id="105" w:author="Paula Castrilli" w:date="2025-06-02T23:19:00Z">
        <w:r w:rsidR="00AA0AA3">
          <w:rPr>
            <w:rFonts w:ascii="Crimson Text" w:hAnsi="Crimson Text"/>
            <w:color w:val="000000" w:themeColor="text1"/>
            <w:sz w:val="26"/>
            <w:szCs w:val="26"/>
          </w:rPr>
          <w:t>P</w:t>
        </w:r>
      </w:ins>
      <w:r w:rsidR="00AB5C9B" w:rsidRPr="008D03A6">
        <w:rPr>
          <w:rFonts w:ascii="Crimson Text" w:hAnsi="Crimson Text"/>
          <w:color w:val="000000" w:themeColor="text1"/>
          <w:sz w:val="26"/>
          <w:szCs w:val="26"/>
        </w:rPr>
        <w:t>ero</w:t>
      </w:r>
      <w:ins w:id="106" w:author="Paula Castrilli" w:date="2025-06-02T23:19:00Z">
        <w:r w:rsidR="00AA0AA3">
          <w:rPr>
            <w:rFonts w:ascii="Crimson Text" w:hAnsi="Crimson Text"/>
            <w:color w:val="000000" w:themeColor="text1"/>
            <w:sz w:val="26"/>
            <w:szCs w:val="26"/>
          </w:rPr>
          <w:t xml:space="preserve"> ambas habían sido afectadas por el desgaste y</w:t>
        </w:r>
      </w:ins>
      <w:r w:rsidR="00AB5C9B" w:rsidRPr="008D03A6">
        <w:rPr>
          <w:rFonts w:ascii="Crimson Text" w:hAnsi="Crimson Text"/>
          <w:color w:val="000000" w:themeColor="text1"/>
          <w:sz w:val="26"/>
          <w:szCs w:val="26"/>
        </w:rPr>
        <w:t xml:space="preserve"> el hollín de la llama la</w:t>
      </w:r>
      <w:ins w:id="107" w:author="Paula Castrilli" w:date="2025-06-02T23:20:00Z">
        <w:r w:rsidR="00AA0AA3">
          <w:rPr>
            <w:rFonts w:ascii="Crimson Text" w:hAnsi="Crimson Text"/>
            <w:color w:val="000000" w:themeColor="text1"/>
            <w:sz w:val="26"/>
            <w:szCs w:val="26"/>
          </w:rPr>
          <w:t>s</w:t>
        </w:r>
      </w:ins>
      <w:r w:rsidR="00AB5C9B" w:rsidRPr="008D03A6">
        <w:rPr>
          <w:rFonts w:ascii="Crimson Text" w:hAnsi="Crimson Text"/>
          <w:color w:val="000000" w:themeColor="text1"/>
          <w:sz w:val="26"/>
          <w:szCs w:val="26"/>
        </w:rPr>
        <w:t xml:space="preserve"> había</w:t>
      </w:r>
      <w:r w:rsidR="003424BB" w:rsidRPr="008D03A6">
        <w:rPr>
          <w:rFonts w:ascii="Crimson Text" w:hAnsi="Crimson Text"/>
          <w:color w:val="000000" w:themeColor="text1"/>
          <w:sz w:val="26"/>
          <w:szCs w:val="26"/>
        </w:rPr>
        <w:t xml:space="preserve"> </w:t>
      </w:r>
      <w:r w:rsidR="009F7EC1" w:rsidRPr="008D03A6">
        <w:rPr>
          <w:rFonts w:ascii="Crimson Text" w:hAnsi="Crimson Text"/>
          <w:color w:val="000000" w:themeColor="text1"/>
          <w:sz w:val="26"/>
          <w:szCs w:val="26"/>
        </w:rPr>
        <w:t>oscurecido con el tiempo</w:t>
      </w:r>
      <w:r w:rsidR="00AB5C9B" w:rsidRPr="008D03A6">
        <w:rPr>
          <w:rFonts w:ascii="Crimson Text" w:hAnsi="Crimson Text"/>
          <w:color w:val="000000" w:themeColor="text1"/>
          <w:sz w:val="26"/>
          <w:szCs w:val="26"/>
        </w:rPr>
        <w:t>.</w:t>
      </w:r>
      <w:del w:id="108" w:author="Paula Castrilli" w:date="2025-06-02T23:19:00Z">
        <w:r w:rsidR="003424BB" w:rsidRPr="008D03A6" w:rsidDel="00AA0AA3">
          <w:rPr>
            <w:rFonts w:ascii="Crimson Text" w:hAnsi="Crimson Text"/>
            <w:color w:val="000000" w:themeColor="text1"/>
            <w:sz w:val="26"/>
            <w:szCs w:val="26"/>
          </w:rPr>
          <w:delText xml:space="preserve"> La otra, mantenía el color original de la madera</w:delText>
        </w:r>
      </w:del>
      <w:del w:id="109" w:author="Paula Castrilli" w:date="2025-06-02T23:20:00Z">
        <w:r w:rsidR="003424BB" w:rsidRPr="008D03A6" w:rsidDel="00AA0AA3">
          <w:rPr>
            <w:rFonts w:ascii="Crimson Text" w:hAnsi="Crimson Text"/>
            <w:color w:val="000000" w:themeColor="text1"/>
            <w:sz w:val="26"/>
            <w:szCs w:val="26"/>
          </w:rPr>
          <w:delText xml:space="preserve">, aunque </w:delText>
        </w:r>
        <w:r w:rsidR="009F7EC1" w:rsidRPr="008D03A6" w:rsidDel="00AA0AA3">
          <w:rPr>
            <w:rFonts w:ascii="Crimson Text" w:hAnsi="Crimson Text"/>
            <w:color w:val="000000" w:themeColor="text1"/>
            <w:sz w:val="26"/>
            <w:szCs w:val="26"/>
          </w:rPr>
          <w:delText>afectada</w:delText>
        </w:r>
        <w:r w:rsidR="008463A6" w:rsidRPr="008D03A6" w:rsidDel="00AA0AA3">
          <w:rPr>
            <w:rFonts w:ascii="Crimson Text" w:hAnsi="Crimson Text"/>
            <w:color w:val="000000" w:themeColor="text1"/>
            <w:sz w:val="26"/>
            <w:szCs w:val="26"/>
          </w:rPr>
          <w:delText xml:space="preserve"> por el mismo </w:delText>
        </w:r>
        <w:r w:rsidR="009F7EC1" w:rsidRPr="008D03A6" w:rsidDel="00AA0AA3">
          <w:rPr>
            <w:rFonts w:ascii="Crimson Text" w:hAnsi="Crimson Text"/>
            <w:color w:val="000000" w:themeColor="text1"/>
            <w:sz w:val="26"/>
            <w:szCs w:val="26"/>
          </w:rPr>
          <w:delText>desgaste</w:delText>
        </w:r>
      </w:del>
      <w:r w:rsidR="003424BB" w:rsidRPr="008D03A6">
        <w:rPr>
          <w:rFonts w:ascii="Crimson Text" w:hAnsi="Crimson Text"/>
          <w:color w:val="000000" w:themeColor="text1"/>
          <w:sz w:val="26"/>
          <w:szCs w:val="26"/>
        </w:rPr>
        <w:t xml:space="preserve">. Las estatuas </w:t>
      </w:r>
      <w:r w:rsidR="000B05CF" w:rsidRPr="008D03A6">
        <w:rPr>
          <w:rFonts w:ascii="Crimson Text" w:hAnsi="Crimson Text"/>
          <w:color w:val="000000" w:themeColor="text1"/>
          <w:sz w:val="26"/>
          <w:szCs w:val="26"/>
        </w:rPr>
        <w:t>parecían</w:t>
      </w:r>
      <w:r w:rsidR="003424BB" w:rsidRPr="008D03A6">
        <w:rPr>
          <w:rFonts w:ascii="Crimson Text" w:hAnsi="Crimson Text"/>
          <w:color w:val="000000" w:themeColor="text1"/>
          <w:sz w:val="26"/>
          <w:szCs w:val="26"/>
        </w:rPr>
        <w:t xml:space="preserve"> la</w:t>
      </w:r>
      <w:ins w:id="110" w:author="Paula Castrilli" w:date="2025-06-02T23:20:00Z">
        <w:r w:rsidR="00AA0AA3">
          <w:rPr>
            <w:rFonts w:ascii="Crimson Text" w:hAnsi="Crimson Text"/>
            <w:color w:val="000000" w:themeColor="text1"/>
            <w:sz w:val="26"/>
            <w:szCs w:val="26"/>
          </w:rPr>
          <w:t>s</w:t>
        </w:r>
      </w:ins>
      <w:r w:rsidR="003424BB" w:rsidRPr="008D03A6">
        <w:rPr>
          <w:rFonts w:ascii="Crimson Text" w:hAnsi="Crimson Text"/>
          <w:color w:val="000000" w:themeColor="text1"/>
          <w:sz w:val="26"/>
          <w:szCs w:val="26"/>
        </w:rPr>
        <w:t xml:space="preserve"> efigie</w:t>
      </w:r>
      <w:ins w:id="111" w:author="Paula Castrilli" w:date="2025-06-02T23:20:00Z">
        <w:r w:rsidR="00AA0AA3">
          <w:rPr>
            <w:rFonts w:ascii="Crimson Text" w:hAnsi="Crimson Text"/>
            <w:color w:val="000000" w:themeColor="text1"/>
            <w:sz w:val="26"/>
            <w:szCs w:val="26"/>
          </w:rPr>
          <w:t>s</w:t>
        </w:r>
      </w:ins>
      <w:r w:rsidR="003424BB" w:rsidRPr="008D03A6">
        <w:rPr>
          <w:rFonts w:ascii="Crimson Text" w:hAnsi="Crimson Text"/>
          <w:color w:val="000000" w:themeColor="text1"/>
          <w:sz w:val="26"/>
          <w:szCs w:val="26"/>
        </w:rPr>
        <w:t xml:space="preserve"> </w:t>
      </w:r>
      <w:r w:rsidR="00CF362E" w:rsidRPr="008D03A6">
        <w:rPr>
          <w:rFonts w:ascii="Crimson Text" w:hAnsi="Crimson Text"/>
          <w:color w:val="000000" w:themeColor="text1"/>
          <w:sz w:val="26"/>
          <w:szCs w:val="26"/>
        </w:rPr>
        <w:t>de las fuerzas naturales</w:t>
      </w:r>
      <w:ins w:id="112" w:author="Paula Castrilli" w:date="2025-06-02T23:20:00Z">
        <w:r w:rsidR="00AA0AA3">
          <w:rPr>
            <w:rFonts w:ascii="Crimson Text" w:hAnsi="Crimson Text"/>
            <w:color w:val="000000" w:themeColor="text1"/>
            <w:sz w:val="26"/>
            <w:szCs w:val="26"/>
          </w:rPr>
          <w:t>:</w:t>
        </w:r>
      </w:ins>
      <w:del w:id="113" w:author="Paula Castrilli" w:date="2025-06-02T23:20:00Z">
        <w:r w:rsidR="00CF362E" w:rsidRPr="008D03A6" w:rsidDel="00AA0AA3">
          <w:rPr>
            <w:rFonts w:ascii="Crimson Text" w:hAnsi="Crimson Text"/>
            <w:color w:val="000000" w:themeColor="text1"/>
            <w:sz w:val="26"/>
            <w:szCs w:val="26"/>
          </w:rPr>
          <w:delText>,</w:delText>
        </w:r>
      </w:del>
      <w:r w:rsidR="00CF362E" w:rsidRPr="008D03A6">
        <w:rPr>
          <w:rFonts w:ascii="Crimson Text" w:hAnsi="Crimson Text"/>
          <w:color w:val="000000" w:themeColor="text1"/>
          <w:sz w:val="26"/>
          <w:szCs w:val="26"/>
        </w:rPr>
        <w:t xml:space="preserve"> el bien y el mal, opuestos y enfrentados en un delicado equilibrio.</w:t>
      </w:r>
    </w:p>
    <w:p w:rsidR="00CF362E" w:rsidRPr="008D03A6" w:rsidRDefault="00CF362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adentró en el sendero</w:t>
      </w:r>
      <w:r w:rsidR="000B05CF" w:rsidRPr="008D03A6">
        <w:rPr>
          <w:rFonts w:ascii="Crimson Text" w:hAnsi="Crimson Text"/>
          <w:color w:val="000000" w:themeColor="text1"/>
          <w:sz w:val="26"/>
          <w:szCs w:val="26"/>
        </w:rPr>
        <w:t xml:space="preserve"> con Agatha</w:t>
      </w:r>
      <w:del w:id="114" w:author="Paula Castrilli" w:date="2025-06-02T23:21:00Z">
        <w:r w:rsidRPr="008D03A6" w:rsidDel="00CB7C81">
          <w:rPr>
            <w:rFonts w:ascii="Crimson Text" w:hAnsi="Crimson Text"/>
            <w:color w:val="000000" w:themeColor="text1"/>
            <w:sz w:val="26"/>
            <w:szCs w:val="26"/>
          </w:rPr>
          <w:delText>, e</w:delText>
        </w:r>
      </w:del>
      <w:ins w:id="115" w:author="Paula Castrilli" w:date="2025-06-02T23:21:00Z">
        <w:r w:rsidR="00CB7C81">
          <w:rPr>
            <w:rFonts w:ascii="Crimson Text" w:hAnsi="Crimson Text"/>
            <w:color w:val="000000" w:themeColor="text1"/>
            <w:sz w:val="26"/>
            <w:szCs w:val="26"/>
          </w:rPr>
          <w:t>. E</w:t>
        </w:r>
      </w:ins>
      <w:r w:rsidRPr="008D03A6">
        <w:rPr>
          <w:rFonts w:ascii="Crimson Text" w:hAnsi="Crimson Text"/>
          <w:color w:val="000000" w:themeColor="text1"/>
          <w:sz w:val="26"/>
          <w:szCs w:val="26"/>
        </w:rPr>
        <w:t xml:space="preserve">l calor de las antorchas era </w:t>
      </w:r>
      <w:r w:rsidR="00BB0F9F" w:rsidRPr="008D03A6">
        <w:rPr>
          <w:rFonts w:ascii="Crimson Text" w:hAnsi="Crimson Text"/>
          <w:color w:val="000000" w:themeColor="text1"/>
          <w:sz w:val="26"/>
          <w:szCs w:val="26"/>
        </w:rPr>
        <w:t>sofocante</w:t>
      </w:r>
      <w:r w:rsidRPr="008D03A6">
        <w:rPr>
          <w:rFonts w:ascii="Crimson Text" w:hAnsi="Crimson Text"/>
          <w:color w:val="000000" w:themeColor="text1"/>
          <w:sz w:val="26"/>
          <w:szCs w:val="26"/>
        </w:rPr>
        <w:t xml:space="preserve">, </w:t>
      </w:r>
      <w:ins w:id="116" w:author="Paula Castrilli" w:date="2025-06-02T23:21:00Z">
        <w:r w:rsidR="00CB7C81">
          <w:rPr>
            <w:rFonts w:ascii="Crimson Text" w:hAnsi="Crimson Text"/>
            <w:color w:val="000000" w:themeColor="text1"/>
            <w:sz w:val="26"/>
            <w:szCs w:val="26"/>
          </w:rPr>
          <w:t xml:space="preserve">y </w:t>
        </w:r>
      </w:ins>
      <w:r w:rsidR="000B05CF" w:rsidRPr="008D03A6">
        <w:rPr>
          <w:rFonts w:ascii="Crimson Text" w:hAnsi="Crimson Text"/>
          <w:color w:val="000000" w:themeColor="text1"/>
          <w:sz w:val="26"/>
          <w:szCs w:val="26"/>
        </w:rPr>
        <w:t xml:space="preserve">por un momento se sintió </w:t>
      </w:r>
      <w:r w:rsidR="00A8003A" w:rsidRPr="008D03A6">
        <w:rPr>
          <w:rFonts w:ascii="Crimson Text" w:hAnsi="Crimson Text"/>
          <w:color w:val="000000" w:themeColor="text1"/>
          <w:sz w:val="26"/>
          <w:szCs w:val="26"/>
        </w:rPr>
        <w:t>ingresando al mismo infierno</w:t>
      </w:r>
      <w:r w:rsidR="000B05CF" w:rsidRPr="008D03A6">
        <w:rPr>
          <w:rFonts w:ascii="Crimson Text" w:hAnsi="Crimson Text"/>
          <w:color w:val="000000" w:themeColor="text1"/>
          <w:sz w:val="26"/>
          <w:szCs w:val="26"/>
        </w:rPr>
        <w:t>. Avanz</w:t>
      </w:r>
      <w:r w:rsidR="00470E51" w:rsidRPr="008D03A6">
        <w:rPr>
          <w:rFonts w:ascii="Crimson Text" w:hAnsi="Crimson Text"/>
          <w:color w:val="000000" w:themeColor="text1"/>
          <w:sz w:val="26"/>
          <w:szCs w:val="26"/>
        </w:rPr>
        <w:t>aron</w:t>
      </w:r>
      <w:r w:rsidRPr="008D03A6">
        <w:rPr>
          <w:rFonts w:ascii="Crimson Text" w:hAnsi="Crimson Text"/>
          <w:color w:val="000000" w:themeColor="text1"/>
          <w:sz w:val="26"/>
          <w:szCs w:val="26"/>
        </w:rPr>
        <w:t xml:space="preserve"> por el camino algunos m</w:t>
      </w:r>
      <w:r w:rsidR="00470E51" w:rsidRPr="008D03A6">
        <w:rPr>
          <w:rFonts w:ascii="Crimson Text" w:hAnsi="Crimson Text"/>
          <w:color w:val="000000" w:themeColor="text1"/>
          <w:sz w:val="26"/>
          <w:szCs w:val="26"/>
        </w:rPr>
        <w:t>etros</w:t>
      </w:r>
      <w:del w:id="117" w:author="Paula Castrilli" w:date="2025-06-02T23:21:00Z">
        <w:r w:rsidR="00470E51" w:rsidRPr="008D03A6" w:rsidDel="00CB7C81">
          <w:rPr>
            <w:rFonts w:ascii="Crimson Text" w:hAnsi="Crimson Text"/>
            <w:color w:val="000000" w:themeColor="text1"/>
            <w:sz w:val="26"/>
            <w:szCs w:val="26"/>
          </w:rPr>
          <w:delText>,</w:delText>
        </w:r>
      </w:del>
      <w:r w:rsidR="00470E51" w:rsidRPr="008D03A6">
        <w:rPr>
          <w:rFonts w:ascii="Crimson Text" w:hAnsi="Crimson Text"/>
          <w:color w:val="000000" w:themeColor="text1"/>
          <w:sz w:val="26"/>
          <w:szCs w:val="26"/>
        </w:rPr>
        <w:t xml:space="preserve"> y rápidamente se encontraron</w:t>
      </w:r>
      <w:r w:rsidRPr="008D03A6">
        <w:rPr>
          <w:rFonts w:ascii="Crimson Text" w:hAnsi="Crimson Text"/>
          <w:color w:val="000000" w:themeColor="text1"/>
          <w:sz w:val="26"/>
          <w:szCs w:val="26"/>
        </w:rPr>
        <w:t xml:space="preserve"> con </w:t>
      </w:r>
      <w:r w:rsidR="00F36C61" w:rsidRPr="008D03A6">
        <w:rPr>
          <w:rFonts w:ascii="Crimson Text" w:hAnsi="Crimson Text"/>
          <w:color w:val="000000" w:themeColor="text1"/>
          <w:sz w:val="26"/>
          <w:szCs w:val="26"/>
        </w:rPr>
        <w:t xml:space="preserve">una </w:t>
      </w:r>
      <w:del w:id="118" w:author="Paula Castrilli" w:date="2025-06-02T23:21:00Z">
        <w:r w:rsidR="00F36C61" w:rsidRPr="008D03A6" w:rsidDel="00CB7C81">
          <w:rPr>
            <w:rFonts w:ascii="Crimson Text" w:hAnsi="Crimson Text"/>
            <w:color w:val="000000" w:themeColor="text1"/>
            <w:sz w:val="26"/>
            <w:szCs w:val="26"/>
          </w:rPr>
          <w:delText xml:space="preserve">leve </w:delText>
        </w:r>
      </w:del>
      <w:ins w:id="119" w:author="Paula Castrilli" w:date="2025-06-02T23:21:00Z">
        <w:r w:rsidR="00CB7C81">
          <w:rPr>
            <w:rFonts w:ascii="Crimson Text" w:hAnsi="Crimson Text"/>
            <w:color w:val="000000" w:themeColor="text1"/>
            <w:sz w:val="26"/>
            <w:szCs w:val="26"/>
          </w:rPr>
          <w:t>pequeña</w:t>
        </w:r>
        <w:r w:rsidR="00CB7C81" w:rsidRPr="008D03A6">
          <w:rPr>
            <w:rFonts w:ascii="Crimson Text" w:hAnsi="Crimson Text"/>
            <w:color w:val="000000" w:themeColor="text1"/>
            <w:sz w:val="26"/>
            <w:szCs w:val="26"/>
          </w:rPr>
          <w:t xml:space="preserve"> </w:t>
        </w:r>
      </w:ins>
      <w:r w:rsidR="00F36C61" w:rsidRPr="008D03A6">
        <w:rPr>
          <w:rFonts w:ascii="Crimson Text" w:hAnsi="Crimson Text"/>
          <w:color w:val="000000" w:themeColor="text1"/>
          <w:sz w:val="26"/>
          <w:szCs w:val="26"/>
        </w:rPr>
        <w:t>colina que irrumpía en el horizonte, impidiendo vislumbrar más allá de sus propios límites. Ascendi</w:t>
      </w:r>
      <w:r w:rsidR="00470E51" w:rsidRPr="008D03A6">
        <w:rPr>
          <w:rFonts w:ascii="Crimson Text" w:hAnsi="Crimson Text"/>
          <w:color w:val="000000" w:themeColor="text1"/>
          <w:sz w:val="26"/>
          <w:szCs w:val="26"/>
        </w:rPr>
        <w:t>eron</w:t>
      </w:r>
      <w:r w:rsidR="00F36C61" w:rsidRPr="008D03A6">
        <w:rPr>
          <w:rFonts w:ascii="Crimson Text" w:hAnsi="Crimson Text"/>
          <w:color w:val="000000" w:themeColor="text1"/>
          <w:sz w:val="26"/>
          <w:szCs w:val="26"/>
        </w:rPr>
        <w:t xml:space="preserve"> por la pendient</w:t>
      </w:r>
      <w:r w:rsidR="00BB0F9F" w:rsidRPr="008D03A6">
        <w:rPr>
          <w:rFonts w:ascii="Crimson Text" w:hAnsi="Crimson Text"/>
          <w:color w:val="000000" w:themeColor="text1"/>
          <w:sz w:val="26"/>
          <w:szCs w:val="26"/>
        </w:rPr>
        <w:t>e</w:t>
      </w:r>
      <w:r w:rsidR="00A8003A" w:rsidRPr="008D03A6">
        <w:rPr>
          <w:rFonts w:ascii="Crimson Text" w:hAnsi="Crimson Text"/>
          <w:color w:val="000000" w:themeColor="text1"/>
          <w:sz w:val="26"/>
          <w:szCs w:val="26"/>
        </w:rPr>
        <w:t xml:space="preserve"> hasta el</w:t>
      </w:r>
      <w:r w:rsidR="00BB0F9F" w:rsidRPr="008D03A6">
        <w:rPr>
          <w:rFonts w:ascii="Crimson Text" w:hAnsi="Crimson Text"/>
          <w:color w:val="000000" w:themeColor="text1"/>
          <w:sz w:val="26"/>
          <w:szCs w:val="26"/>
        </w:rPr>
        <w:t xml:space="preserve"> punto más alto</w:t>
      </w:r>
      <w:r w:rsidR="000B05CF" w:rsidRPr="008D03A6">
        <w:rPr>
          <w:rFonts w:ascii="Crimson Text" w:hAnsi="Crimson Text"/>
          <w:color w:val="000000" w:themeColor="text1"/>
          <w:sz w:val="26"/>
          <w:szCs w:val="26"/>
        </w:rPr>
        <w:t xml:space="preserve">, </w:t>
      </w:r>
      <w:ins w:id="120" w:author="Paula Castrilli" w:date="2025-06-02T23:24:00Z">
        <w:r w:rsidR="00CB7C81">
          <w:rPr>
            <w:rFonts w:ascii="Crimson Text" w:hAnsi="Crimson Text"/>
            <w:color w:val="000000" w:themeColor="text1"/>
            <w:sz w:val="26"/>
            <w:szCs w:val="26"/>
          </w:rPr>
          <w:t xml:space="preserve">en </w:t>
        </w:r>
      </w:ins>
      <w:r w:rsidR="00A8003A" w:rsidRPr="008D03A6">
        <w:rPr>
          <w:rFonts w:ascii="Crimson Text" w:hAnsi="Crimson Text"/>
          <w:color w:val="000000" w:themeColor="text1"/>
          <w:sz w:val="26"/>
          <w:szCs w:val="26"/>
        </w:rPr>
        <w:t xml:space="preserve">donde </w:t>
      </w:r>
      <w:r w:rsidR="000B05CF" w:rsidRPr="008D03A6">
        <w:rPr>
          <w:rFonts w:ascii="Crimson Text" w:hAnsi="Crimson Text"/>
          <w:color w:val="000000" w:themeColor="text1"/>
          <w:sz w:val="26"/>
          <w:szCs w:val="26"/>
        </w:rPr>
        <w:t xml:space="preserve">el </w:t>
      </w:r>
      <w:del w:id="121" w:author="Paula Castrilli" w:date="2025-06-02T23:24:00Z">
        <w:r w:rsidR="000B05CF" w:rsidRPr="008D03A6" w:rsidDel="00CB7C81">
          <w:rPr>
            <w:rFonts w:ascii="Crimson Text" w:hAnsi="Crimson Text"/>
            <w:color w:val="000000" w:themeColor="text1"/>
            <w:sz w:val="26"/>
            <w:szCs w:val="26"/>
          </w:rPr>
          <w:delText>panorama</w:delText>
        </w:r>
      </w:del>
      <w:ins w:id="122" w:author="Paula Castrilli" w:date="2025-06-02T23:24:00Z">
        <w:r w:rsidR="00CB7C81" w:rsidRPr="008D03A6">
          <w:rPr>
            <w:rFonts w:ascii="Crimson Text" w:hAnsi="Crimson Text"/>
            <w:color w:val="000000" w:themeColor="text1"/>
            <w:sz w:val="26"/>
            <w:szCs w:val="26"/>
          </w:rPr>
          <w:t>paisaje</w:t>
        </w:r>
      </w:ins>
      <w:r w:rsidR="000B05CF" w:rsidRPr="008D03A6">
        <w:rPr>
          <w:rFonts w:ascii="Crimson Text" w:hAnsi="Crimson Text"/>
          <w:color w:val="000000" w:themeColor="text1"/>
          <w:sz w:val="26"/>
          <w:szCs w:val="26"/>
        </w:rPr>
        <w:t xml:space="preserve"> quedó más </w:t>
      </w:r>
      <w:r w:rsidR="00F36C61" w:rsidRPr="008D03A6">
        <w:rPr>
          <w:rFonts w:ascii="Crimson Text" w:hAnsi="Crimson Text"/>
          <w:color w:val="000000" w:themeColor="text1"/>
          <w:sz w:val="26"/>
          <w:szCs w:val="26"/>
        </w:rPr>
        <w:t>despejado</w:t>
      </w:r>
      <w:r w:rsidR="00841202" w:rsidRPr="008D03A6">
        <w:rPr>
          <w:rFonts w:ascii="Crimson Text" w:hAnsi="Crimson Text"/>
          <w:color w:val="000000" w:themeColor="text1"/>
          <w:sz w:val="26"/>
          <w:szCs w:val="26"/>
        </w:rPr>
        <w:t xml:space="preserve">, </w:t>
      </w:r>
      <w:del w:id="123" w:author="Paula Castrilli" w:date="2025-06-02T23:24:00Z">
        <w:r w:rsidR="00841202" w:rsidRPr="008D03A6" w:rsidDel="00CB7C81">
          <w:rPr>
            <w:rFonts w:ascii="Crimson Text" w:hAnsi="Crimson Text"/>
            <w:color w:val="000000" w:themeColor="text1"/>
            <w:sz w:val="26"/>
            <w:szCs w:val="26"/>
          </w:rPr>
          <w:delText>el marco era sorprendente</w:delText>
        </w:r>
      </w:del>
      <w:ins w:id="124" w:author="Paula Castrilli" w:date="2025-06-02T23:24:00Z">
        <w:r w:rsidR="00CB7C81">
          <w:rPr>
            <w:rFonts w:ascii="Crimson Text" w:hAnsi="Crimson Text"/>
            <w:color w:val="000000" w:themeColor="text1"/>
            <w:sz w:val="26"/>
            <w:szCs w:val="26"/>
          </w:rPr>
          <w:t>y lo que vio lo dejó impresionado</w:t>
        </w:r>
      </w:ins>
      <w:r w:rsidR="00841202" w:rsidRPr="008D03A6">
        <w:rPr>
          <w:rFonts w:ascii="Crimson Text" w:hAnsi="Crimson Text"/>
          <w:color w:val="000000" w:themeColor="text1"/>
          <w:sz w:val="26"/>
          <w:szCs w:val="26"/>
        </w:rPr>
        <w:t>. Más de una docena de carpas estaban montadas, una tras otra, en forma de herradura</w:t>
      </w:r>
      <w:del w:id="125" w:author="Paula Castrilli" w:date="2025-06-02T23:25:00Z">
        <w:r w:rsidR="00841202" w:rsidRPr="008D03A6" w:rsidDel="00CB7C81">
          <w:rPr>
            <w:rFonts w:ascii="Crimson Text" w:hAnsi="Crimson Text"/>
            <w:color w:val="000000" w:themeColor="text1"/>
            <w:sz w:val="26"/>
            <w:szCs w:val="26"/>
          </w:rPr>
          <w:delText>,</w:delText>
        </w:r>
      </w:del>
      <w:r w:rsidR="00841202" w:rsidRPr="008D03A6">
        <w:rPr>
          <w:rFonts w:ascii="Crimson Text" w:hAnsi="Crimson Text"/>
          <w:color w:val="000000" w:themeColor="text1"/>
          <w:sz w:val="26"/>
          <w:szCs w:val="26"/>
        </w:rPr>
        <w:t xml:space="preserve"> y</w:t>
      </w:r>
      <w:ins w:id="126" w:author="Paula Castrilli" w:date="2025-06-02T23:25:00Z">
        <w:r w:rsidR="00CB7C81">
          <w:rPr>
            <w:rFonts w:ascii="Crimson Text" w:hAnsi="Crimson Text"/>
            <w:color w:val="000000" w:themeColor="text1"/>
            <w:sz w:val="26"/>
            <w:szCs w:val="26"/>
          </w:rPr>
          <w:t>,</w:t>
        </w:r>
      </w:ins>
      <w:r w:rsidR="00841202" w:rsidRPr="008D03A6">
        <w:rPr>
          <w:rFonts w:ascii="Crimson Text" w:hAnsi="Crimson Text"/>
          <w:color w:val="000000" w:themeColor="text1"/>
          <w:sz w:val="26"/>
          <w:szCs w:val="26"/>
        </w:rPr>
        <w:t xml:space="preserve"> en el extremo abierto, se extendía un camino en dirección al lago</w:t>
      </w:r>
      <w:del w:id="127" w:author="Paula Castrilli" w:date="2025-06-02T23:25:00Z">
        <w:r w:rsidR="00841202" w:rsidRPr="008D03A6" w:rsidDel="00CB7C81">
          <w:rPr>
            <w:rFonts w:ascii="Crimson Text" w:hAnsi="Crimson Text"/>
            <w:color w:val="000000" w:themeColor="text1"/>
            <w:sz w:val="26"/>
            <w:szCs w:val="26"/>
          </w:rPr>
          <w:delText>,</w:delText>
        </w:r>
      </w:del>
      <w:ins w:id="128" w:author="Paula Castrilli" w:date="2025-06-02T23:25:00Z">
        <w:r w:rsidR="00CB7C81">
          <w:rPr>
            <w:rFonts w:ascii="Crimson Text" w:hAnsi="Crimson Text"/>
            <w:color w:val="000000" w:themeColor="text1"/>
            <w:sz w:val="26"/>
            <w:szCs w:val="26"/>
          </w:rPr>
          <w:t xml:space="preserve"> en</w:t>
        </w:r>
      </w:ins>
      <w:r w:rsidR="00841202" w:rsidRPr="008D03A6">
        <w:rPr>
          <w:rFonts w:ascii="Crimson Text" w:hAnsi="Crimson Text"/>
          <w:color w:val="000000" w:themeColor="text1"/>
          <w:sz w:val="26"/>
          <w:szCs w:val="26"/>
        </w:rPr>
        <w:t xml:space="preserve"> donde</w:t>
      </w:r>
      <w:r w:rsidR="000B05CF" w:rsidRPr="008D03A6">
        <w:rPr>
          <w:rFonts w:ascii="Crimson Text" w:hAnsi="Crimson Text"/>
          <w:color w:val="000000" w:themeColor="text1"/>
          <w:sz w:val="26"/>
          <w:szCs w:val="26"/>
        </w:rPr>
        <w:t>,</w:t>
      </w:r>
      <w:r w:rsidR="00841202" w:rsidRPr="008D03A6">
        <w:rPr>
          <w:rFonts w:ascii="Crimson Text" w:hAnsi="Crimson Text"/>
          <w:color w:val="000000" w:themeColor="text1"/>
          <w:sz w:val="26"/>
          <w:szCs w:val="26"/>
        </w:rPr>
        <w:t xml:space="preserve"> </w:t>
      </w:r>
      <w:del w:id="129" w:author="Paula Castrilli" w:date="2025-06-02T23:25:00Z">
        <w:r w:rsidR="000B05CF" w:rsidRPr="008D03A6" w:rsidDel="00CB7C81">
          <w:rPr>
            <w:rFonts w:ascii="Crimson Text" w:hAnsi="Crimson Text"/>
            <w:color w:val="000000" w:themeColor="text1"/>
            <w:sz w:val="26"/>
            <w:szCs w:val="26"/>
          </w:rPr>
          <w:delText>en apariencia</w:delText>
        </w:r>
      </w:del>
      <w:ins w:id="130" w:author="Paula Castrilli" w:date="2025-06-02T23:25:00Z">
        <w:r w:rsidR="00CB7C81">
          <w:rPr>
            <w:rFonts w:ascii="Crimson Text" w:hAnsi="Crimson Text"/>
            <w:color w:val="000000" w:themeColor="text1"/>
            <w:sz w:val="26"/>
            <w:szCs w:val="26"/>
          </w:rPr>
          <w:t>al aparecer</w:t>
        </w:r>
      </w:ins>
      <w:r w:rsidR="000B05CF" w:rsidRPr="008D03A6">
        <w:rPr>
          <w:rFonts w:ascii="Crimson Text" w:hAnsi="Crimson Text"/>
          <w:color w:val="000000" w:themeColor="text1"/>
          <w:sz w:val="26"/>
          <w:szCs w:val="26"/>
        </w:rPr>
        <w:t>,</w:t>
      </w:r>
      <w:r w:rsidR="002D7591" w:rsidRPr="008D03A6">
        <w:rPr>
          <w:rFonts w:ascii="Crimson Text" w:hAnsi="Crimson Text"/>
          <w:color w:val="000000" w:themeColor="text1"/>
          <w:sz w:val="26"/>
          <w:szCs w:val="26"/>
        </w:rPr>
        <w:t xml:space="preserve"> se realizarían los </w:t>
      </w:r>
      <w:r w:rsidR="002D7591" w:rsidRPr="008D03A6">
        <w:rPr>
          <w:rFonts w:ascii="Crimson Text" w:hAnsi="Crimson Text"/>
          <w:color w:val="000000" w:themeColor="text1"/>
          <w:sz w:val="26"/>
          <w:szCs w:val="26"/>
        </w:rPr>
        <w:lastRenderedPageBreak/>
        <w:t>sacrificios. Había numerosas fogata</w:t>
      </w:r>
      <w:r w:rsidR="006F1724" w:rsidRPr="008D03A6">
        <w:rPr>
          <w:rFonts w:ascii="Crimson Text" w:hAnsi="Crimson Text"/>
          <w:color w:val="000000" w:themeColor="text1"/>
          <w:sz w:val="26"/>
          <w:szCs w:val="26"/>
        </w:rPr>
        <w:t>s que iluminaban el lugar, un cí</w:t>
      </w:r>
      <w:r w:rsidR="002D7591" w:rsidRPr="008D03A6">
        <w:rPr>
          <w:rFonts w:ascii="Crimson Text" w:hAnsi="Crimson Text"/>
          <w:color w:val="000000" w:themeColor="text1"/>
          <w:sz w:val="26"/>
          <w:szCs w:val="26"/>
        </w:rPr>
        <w:t xml:space="preserve">rculo de fuego </w:t>
      </w:r>
      <w:r w:rsidR="000B05CF" w:rsidRPr="008D03A6">
        <w:rPr>
          <w:rFonts w:ascii="Crimson Text" w:hAnsi="Crimson Text"/>
          <w:color w:val="000000" w:themeColor="text1"/>
          <w:sz w:val="26"/>
          <w:szCs w:val="26"/>
        </w:rPr>
        <w:t>ardiendo</w:t>
      </w:r>
      <w:r w:rsidR="002D7591" w:rsidRPr="008D03A6">
        <w:rPr>
          <w:rFonts w:ascii="Crimson Text" w:hAnsi="Crimson Text"/>
          <w:color w:val="000000" w:themeColor="text1"/>
          <w:sz w:val="26"/>
          <w:szCs w:val="26"/>
        </w:rPr>
        <w:t xml:space="preserve"> sobre la tierra </w:t>
      </w:r>
      <w:commentRangeStart w:id="131"/>
      <w:del w:id="132" w:author="Paula Castrilli" w:date="2025-06-02T23:35:00Z">
        <w:r w:rsidR="002D7591" w:rsidRPr="008D03A6" w:rsidDel="003F4FA8">
          <w:rPr>
            <w:rFonts w:ascii="Crimson Text" w:hAnsi="Crimson Text"/>
            <w:color w:val="000000" w:themeColor="text1"/>
            <w:sz w:val="26"/>
            <w:szCs w:val="26"/>
          </w:rPr>
          <w:delText xml:space="preserve">yacía </w:delText>
        </w:r>
      </w:del>
      <w:commentRangeEnd w:id="131"/>
      <w:r w:rsidR="003F4FA8">
        <w:rPr>
          <w:rStyle w:val="Refdecomentario"/>
        </w:rPr>
        <w:commentReference w:id="131"/>
      </w:r>
      <w:ins w:id="133" w:author="Paula Castrilli" w:date="2025-06-02T23:35:00Z">
        <w:r w:rsidR="003F4FA8">
          <w:rPr>
            <w:rFonts w:ascii="Crimson Text" w:hAnsi="Crimson Text"/>
            <w:color w:val="000000" w:themeColor="text1"/>
            <w:sz w:val="26"/>
            <w:szCs w:val="26"/>
          </w:rPr>
          <w:t>se alzaba</w:t>
        </w:r>
        <w:r w:rsidR="003F4FA8" w:rsidRPr="008D03A6">
          <w:rPr>
            <w:rFonts w:ascii="Crimson Text" w:hAnsi="Crimson Text"/>
            <w:color w:val="000000" w:themeColor="text1"/>
            <w:sz w:val="26"/>
            <w:szCs w:val="26"/>
          </w:rPr>
          <w:t xml:space="preserve"> </w:t>
        </w:r>
      </w:ins>
      <w:r w:rsidR="002D7591" w:rsidRPr="008D03A6">
        <w:rPr>
          <w:rFonts w:ascii="Crimson Text" w:hAnsi="Crimson Text"/>
          <w:color w:val="000000" w:themeColor="text1"/>
          <w:sz w:val="26"/>
          <w:szCs w:val="26"/>
        </w:rPr>
        <w:t>en el centro.</w:t>
      </w:r>
    </w:p>
    <w:p w:rsidR="002D7591" w:rsidRPr="008D03A6" w:rsidRDefault="000A0B42"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Descendieron</w:t>
      </w:r>
      <w:r w:rsidR="00890C92" w:rsidRPr="008D03A6">
        <w:rPr>
          <w:rFonts w:ascii="Crimson Text" w:hAnsi="Crimson Text"/>
          <w:color w:val="000000" w:themeColor="text1"/>
          <w:sz w:val="26"/>
          <w:szCs w:val="26"/>
        </w:rPr>
        <w:t xml:space="preserve"> por</w:t>
      </w:r>
      <w:r w:rsidR="002D7591" w:rsidRPr="008D03A6">
        <w:rPr>
          <w:rFonts w:ascii="Crimson Text" w:hAnsi="Crimson Text"/>
          <w:color w:val="000000" w:themeColor="text1"/>
          <w:sz w:val="26"/>
          <w:szCs w:val="26"/>
        </w:rPr>
        <w:t xml:space="preserve"> la colina lentamente</w:t>
      </w:r>
      <w:del w:id="134" w:author="Paula Castrilli" w:date="2025-06-02T23:37:00Z">
        <w:r w:rsidR="002D7591" w:rsidRPr="008D03A6" w:rsidDel="007022AC">
          <w:rPr>
            <w:rFonts w:ascii="Crimson Text" w:hAnsi="Crimson Text"/>
            <w:color w:val="000000" w:themeColor="text1"/>
            <w:sz w:val="26"/>
            <w:szCs w:val="26"/>
          </w:rPr>
          <w:delText>,</w:delText>
        </w:r>
      </w:del>
      <w:r w:rsidR="002D7591" w:rsidRPr="008D03A6">
        <w:rPr>
          <w:rFonts w:ascii="Crimson Text" w:hAnsi="Crimson Text"/>
          <w:color w:val="000000" w:themeColor="text1"/>
          <w:sz w:val="26"/>
          <w:szCs w:val="26"/>
        </w:rPr>
        <w:t xml:space="preserve"> </w:t>
      </w:r>
      <w:r w:rsidR="00A30443" w:rsidRPr="008D03A6">
        <w:rPr>
          <w:rFonts w:ascii="Crimson Text" w:hAnsi="Crimson Text"/>
          <w:color w:val="000000" w:themeColor="text1"/>
          <w:sz w:val="26"/>
          <w:szCs w:val="26"/>
        </w:rPr>
        <w:t>y</w:t>
      </w:r>
      <w:ins w:id="135" w:author="Paula Castrilli" w:date="2025-06-02T23:37:00Z">
        <w:r w:rsidR="007022AC">
          <w:rPr>
            <w:rFonts w:ascii="Crimson Text" w:hAnsi="Crimson Text"/>
            <w:color w:val="000000" w:themeColor="text1"/>
            <w:sz w:val="26"/>
            <w:szCs w:val="26"/>
          </w:rPr>
          <w:t>,</w:t>
        </w:r>
      </w:ins>
      <w:r w:rsidR="00A30443" w:rsidRPr="008D03A6">
        <w:rPr>
          <w:rFonts w:ascii="Crimson Text" w:hAnsi="Crimson Text"/>
          <w:color w:val="000000" w:themeColor="text1"/>
          <w:sz w:val="26"/>
          <w:szCs w:val="26"/>
        </w:rPr>
        <w:t xml:space="preserve"> </w:t>
      </w:r>
      <w:r w:rsidR="002D7591" w:rsidRPr="008D03A6">
        <w:rPr>
          <w:rFonts w:ascii="Crimson Text" w:hAnsi="Crimson Text"/>
          <w:color w:val="000000" w:themeColor="text1"/>
          <w:sz w:val="26"/>
          <w:szCs w:val="26"/>
        </w:rPr>
        <w:t xml:space="preserve">al aproximarse, </w:t>
      </w:r>
      <w:r w:rsidRPr="008D03A6">
        <w:rPr>
          <w:rFonts w:ascii="Crimson Text" w:hAnsi="Crimson Text"/>
          <w:color w:val="000000" w:themeColor="text1"/>
          <w:sz w:val="26"/>
          <w:szCs w:val="26"/>
        </w:rPr>
        <w:t xml:space="preserve">Eros </w:t>
      </w:r>
      <w:r w:rsidR="002D7591" w:rsidRPr="008D03A6">
        <w:rPr>
          <w:rFonts w:ascii="Crimson Text" w:hAnsi="Crimson Text"/>
          <w:color w:val="000000" w:themeColor="text1"/>
          <w:sz w:val="26"/>
          <w:szCs w:val="26"/>
        </w:rPr>
        <w:t xml:space="preserve">pudo apreciar más </w:t>
      </w:r>
      <w:del w:id="136" w:author="Paula Castrilli" w:date="2025-06-02T23:37:00Z">
        <w:r w:rsidR="002D7591" w:rsidRPr="008D03A6" w:rsidDel="007022AC">
          <w:rPr>
            <w:rFonts w:ascii="Crimson Text" w:hAnsi="Crimson Text"/>
            <w:color w:val="000000" w:themeColor="text1"/>
            <w:sz w:val="26"/>
            <w:szCs w:val="26"/>
          </w:rPr>
          <w:delText>del desarrollo</w:delText>
        </w:r>
      </w:del>
      <w:ins w:id="137" w:author="Paula Castrilli" w:date="2025-06-02T23:37:00Z">
        <w:r w:rsidR="007022AC">
          <w:rPr>
            <w:rFonts w:ascii="Crimson Text" w:hAnsi="Crimson Text"/>
            <w:color w:val="000000" w:themeColor="text1"/>
            <w:sz w:val="26"/>
            <w:szCs w:val="26"/>
          </w:rPr>
          <w:t>lo que sucedía allí abajo</w:t>
        </w:r>
      </w:ins>
      <w:r w:rsidR="002D7591" w:rsidRPr="008D03A6">
        <w:rPr>
          <w:rFonts w:ascii="Crimson Text" w:hAnsi="Crimson Text"/>
          <w:color w:val="000000" w:themeColor="text1"/>
          <w:sz w:val="26"/>
          <w:szCs w:val="26"/>
        </w:rPr>
        <w:t xml:space="preserve">. La mayoría </w:t>
      </w:r>
      <w:r w:rsidRPr="008D03A6">
        <w:rPr>
          <w:rFonts w:ascii="Crimson Text" w:hAnsi="Crimson Text"/>
          <w:color w:val="000000" w:themeColor="text1"/>
          <w:sz w:val="26"/>
          <w:szCs w:val="26"/>
        </w:rPr>
        <w:t xml:space="preserve">de los aspirantes ya se </w:t>
      </w:r>
      <w:r w:rsidR="00890C92" w:rsidRPr="008D03A6">
        <w:rPr>
          <w:rFonts w:ascii="Crimson Text" w:hAnsi="Crimson Text"/>
          <w:color w:val="000000" w:themeColor="text1"/>
          <w:sz w:val="26"/>
          <w:szCs w:val="26"/>
        </w:rPr>
        <w:t>encontraban</w:t>
      </w:r>
      <w:r w:rsidR="002D759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presentes</w:t>
      </w:r>
      <w:r w:rsidR="002D7591" w:rsidRPr="008D03A6">
        <w:rPr>
          <w:rFonts w:ascii="Crimson Text" w:hAnsi="Crimson Text"/>
          <w:color w:val="000000" w:themeColor="text1"/>
          <w:sz w:val="26"/>
          <w:szCs w:val="26"/>
        </w:rPr>
        <w:t xml:space="preserve">, </w:t>
      </w:r>
      <w:r w:rsidR="00EC486D" w:rsidRPr="008D03A6">
        <w:rPr>
          <w:rFonts w:ascii="Crimson Text" w:hAnsi="Crimson Text"/>
          <w:color w:val="000000" w:themeColor="text1"/>
          <w:sz w:val="26"/>
          <w:szCs w:val="26"/>
        </w:rPr>
        <w:t>aguardando</w:t>
      </w:r>
      <w:r w:rsidR="00D637EF"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por el momento crucial</w:t>
      </w:r>
      <w:del w:id="138" w:author="Paula Castrilli" w:date="2025-06-02T23:38:00Z">
        <w:r w:rsidR="00470E51" w:rsidRPr="008D03A6" w:rsidDel="007022AC">
          <w:rPr>
            <w:rFonts w:ascii="Crimson Text" w:hAnsi="Crimson Text"/>
            <w:color w:val="000000" w:themeColor="text1"/>
            <w:sz w:val="26"/>
            <w:szCs w:val="26"/>
          </w:rPr>
          <w:delText>,</w:delText>
        </w:r>
      </w:del>
      <w:del w:id="139" w:author="Paula Castrilli" w:date="2025-06-02T23:40:00Z">
        <w:r w:rsidR="00D637EF" w:rsidRPr="008D03A6" w:rsidDel="007022AC">
          <w:rPr>
            <w:rFonts w:ascii="Crimson Text" w:hAnsi="Crimson Text"/>
            <w:color w:val="000000" w:themeColor="text1"/>
            <w:sz w:val="26"/>
            <w:szCs w:val="26"/>
          </w:rPr>
          <w:delText xml:space="preserve"> </w:delText>
        </w:r>
      </w:del>
      <w:ins w:id="140" w:author="Paula Castrilli" w:date="2025-06-02T23:38:00Z">
        <w:r w:rsidR="007022AC">
          <w:rPr>
            <w:rFonts w:ascii="Crimson Text" w:hAnsi="Crimson Text"/>
            <w:color w:val="000000" w:themeColor="text1"/>
            <w:sz w:val="26"/>
            <w:szCs w:val="26"/>
          </w:rPr>
          <w:t xml:space="preserve"> </w:t>
        </w:r>
      </w:ins>
      <w:r w:rsidR="00D637EF" w:rsidRPr="008D03A6">
        <w:rPr>
          <w:rFonts w:ascii="Crimson Text" w:hAnsi="Crimson Text"/>
          <w:color w:val="000000" w:themeColor="text1"/>
          <w:sz w:val="26"/>
          <w:szCs w:val="26"/>
        </w:rPr>
        <w:t xml:space="preserve">acompañados </w:t>
      </w:r>
      <w:del w:id="141" w:author="Paula Castrilli" w:date="2025-06-02T23:39:00Z">
        <w:r w:rsidR="00D637EF" w:rsidRPr="008D03A6" w:rsidDel="007022AC">
          <w:rPr>
            <w:rFonts w:ascii="Crimson Text" w:hAnsi="Crimson Text"/>
            <w:color w:val="000000" w:themeColor="text1"/>
            <w:sz w:val="26"/>
            <w:szCs w:val="26"/>
          </w:rPr>
          <w:delText xml:space="preserve">de </w:delText>
        </w:r>
      </w:del>
      <w:ins w:id="142" w:author="Paula Castrilli" w:date="2025-06-02T23:39:00Z">
        <w:r w:rsidR="007022AC">
          <w:rPr>
            <w:rFonts w:ascii="Crimson Text" w:hAnsi="Crimson Text"/>
            <w:color w:val="000000" w:themeColor="text1"/>
            <w:sz w:val="26"/>
            <w:szCs w:val="26"/>
          </w:rPr>
          <w:t>por</w:t>
        </w:r>
        <w:r w:rsidR="007022AC" w:rsidRPr="008D03A6">
          <w:rPr>
            <w:rFonts w:ascii="Crimson Text" w:hAnsi="Crimson Text"/>
            <w:color w:val="000000" w:themeColor="text1"/>
            <w:sz w:val="26"/>
            <w:szCs w:val="26"/>
          </w:rPr>
          <w:t xml:space="preserve"> </w:t>
        </w:r>
      </w:ins>
      <w:r w:rsidR="00D637EF" w:rsidRPr="008D03A6">
        <w:rPr>
          <w:rFonts w:ascii="Crimson Text" w:hAnsi="Crimson Text"/>
          <w:color w:val="000000" w:themeColor="text1"/>
          <w:sz w:val="26"/>
          <w:szCs w:val="26"/>
        </w:rPr>
        <w:t>familiares y personas allegadas</w:t>
      </w:r>
      <w:del w:id="143" w:author="Paula Castrilli" w:date="2025-06-02T23:40:00Z">
        <w:r w:rsidR="00D637EF" w:rsidRPr="008D03A6" w:rsidDel="007022AC">
          <w:rPr>
            <w:rFonts w:ascii="Crimson Text" w:hAnsi="Crimson Text"/>
            <w:color w:val="000000" w:themeColor="text1"/>
            <w:sz w:val="26"/>
            <w:szCs w:val="26"/>
          </w:rPr>
          <w:delText>, t</w:delText>
        </w:r>
      </w:del>
      <w:ins w:id="144" w:author="Paula Castrilli" w:date="2025-06-02T23:40:00Z">
        <w:r w:rsidR="007022AC">
          <w:rPr>
            <w:rFonts w:ascii="Crimson Text" w:hAnsi="Crimson Text"/>
            <w:color w:val="000000" w:themeColor="text1"/>
            <w:sz w:val="26"/>
            <w:szCs w:val="26"/>
          </w:rPr>
          <w:t>. T</w:t>
        </w:r>
      </w:ins>
      <w:r w:rsidR="00D637EF" w:rsidRPr="008D03A6">
        <w:rPr>
          <w:rFonts w:ascii="Crimson Text" w:hAnsi="Crimson Text"/>
          <w:color w:val="000000" w:themeColor="text1"/>
          <w:sz w:val="26"/>
          <w:szCs w:val="26"/>
        </w:rPr>
        <w:t xml:space="preserve">ambién </w:t>
      </w:r>
      <w:del w:id="145" w:author="Paula Castrilli" w:date="2025-06-02T23:40:00Z">
        <w:r w:rsidR="00A30443" w:rsidRPr="008D03A6" w:rsidDel="007022AC">
          <w:rPr>
            <w:rFonts w:ascii="Crimson Text" w:hAnsi="Crimson Text"/>
            <w:color w:val="000000" w:themeColor="text1"/>
            <w:sz w:val="26"/>
            <w:szCs w:val="26"/>
          </w:rPr>
          <w:delText>había</w:delText>
        </w:r>
        <w:r w:rsidR="00D637EF" w:rsidRPr="008D03A6" w:rsidDel="007022AC">
          <w:rPr>
            <w:rFonts w:ascii="Crimson Text" w:hAnsi="Crimson Text"/>
            <w:color w:val="000000" w:themeColor="text1"/>
            <w:sz w:val="26"/>
            <w:szCs w:val="26"/>
          </w:rPr>
          <w:delText xml:space="preserve"> </w:delText>
        </w:r>
      </w:del>
      <w:ins w:id="146" w:author="Paula Castrilli" w:date="2025-06-02T23:40:00Z">
        <w:r w:rsidR="007022AC">
          <w:rPr>
            <w:rFonts w:ascii="Crimson Text" w:hAnsi="Crimson Text"/>
            <w:color w:val="000000" w:themeColor="text1"/>
            <w:sz w:val="26"/>
            <w:szCs w:val="26"/>
          </w:rPr>
          <w:t>pudo vislumbrar a</w:t>
        </w:r>
        <w:r w:rsidR="007022AC" w:rsidRPr="008D03A6">
          <w:rPr>
            <w:rFonts w:ascii="Crimson Text" w:hAnsi="Crimson Text"/>
            <w:color w:val="000000" w:themeColor="text1"/>
            <w:sz w:val="26"/>
            <w:szCs w:val="26"/>
          </w:rPr>
          <w:t xml:space="preserve"> </w:t>
        </w:r>
      </w:ins>
      <w:r w:rsidR="00D637EF" w:rsidRPr="008D03A6">
        <w:rPr>
          <w:rFonts w:ascii="Crimson Text" w:hAnsi="Crimson Text"/>
          <w:color w:val="000000" w:themeColor="text1"/>
          <w:sz w:val="26"/>
          <w:szCs w:val="26"/>
        </w:rPr>
        <w:t xml:space="preserve">varios integrantes de la guardia real y la </w:t>
      </w:r>
      <w:r w:rsidR="00FA61AB" w:rsidRPr="008D03A6">
        <w:rPr>
          <w:rFonts w:ascii="Crimson Text" w:hAnsi="Crimson Text"/>
          <w:color w:val="000000" w:themeColor="text1"/>
          <w:sz w:val="26"/>
          <w:szCs w:val="26"/>
        </w:rPr>
        <w:t>nobleza</w:t>
      </w:r>
      <w:del w:id="147" w:author="Paula Castrilli" w:date="2025-06-02T23:40:00Z">
        <w:r w:rsidR="00D637EF" w:rsidRPr="008D03A6" w:rsidDel="007022AC">
          <w:rPr>
            <w:rFonts w:ascii="Crimson Text" w:hAnsi="Crimson Text"/>
            <w:color w:val="000000" w:themeColor="text1"/>
            <w:sz w:val="26"/>
            <w:szCs w:val="26"/>
          </w:rPr>
          <w:delText>.</w:delText>
        </w:r>
      </w:del>
      <w:ins w:id="148" w:author="Paula Castrilli" w:date="2025-06-02T23:40:00Z">
        <w:r w:rsidR="007022AC">
          <w:rPr>
            <w:rFonts w:ascii="Crimson Text" w:hAnsi="Crimson Text"/>
            <w:color w:val="000000" w:themeColor="text1"/>
            <w:sz w:val="26"/>
            <w:szCs w:val="26"/>
          </w:rPr>
          <w:t>, entre ellos</w:t>
        </w:r>
      </w:ins>
      <w:r w:rsidR="00D637EF" w:rsidRPr="008D03A6">
        <w:rPr>
          <w:rFonts w:ascii="Crimson Text" w:hAnsi="Crimson Text"/>
          <w:color w:val="000000" w:themeColor="text1"/>
          <w:sz w:val="26"/>
          <w:szCs w:val="26"/>
        </w:rPr>
        <w:t xml:space="preserve"> </w:t>
      </w:r>
      <w:proofErr w:type="spellStart"/>
      <w:r w:rsidR="00A30443" w:rsidRPr="008D03A6">
        <w:rPr>
          <w:rFonts w:ascii="Crimson Text" w:hAnsi="Crimson Text"/>
          <w:color w:val="000000" w:themeColor="text1"/>
          <w:sz w:val="26"/>
          <w:szCs w:val="26"/>
        </w:rPr>
        <w:t>Einar</w:t>
      </w:r>
      <w:proofErr w:type="spellEnd"/>
      <w:r w:rsidR="00A30443" w:rsidRPr="008D03A6">
        <w:rPr>
          <w:rFonts w:ascii="Crimson Text" w:hAnsi="Crimson Text"/>
          <w:color w:val="000000" w:themeColor="text1"/>
          <w:sz w:val="26"/>
          <w:szCs w:val="26"/>
        </w:rPr>
        <w:t>, el consejero del rey, y Klaus</w:t>
      </w:r>
      <w:ins w:id="149" w:author="Paula Castrilli" w:date="2025-06-02T23:41:00Z">
        <w:r w:rsidR="007022AC">
          <w:rPr>
            <w:rFonts w:ascii="Crimson Text" w:hAnsi="Crimson Text"/>
            <w:color w:val="000000" w:themeColor="text1"/>
            <w:sz w:val="26"/>
            <w:szCs w:val="26"/>
          </w:rPr>
          <w:t>,</w:t>
        </w:r>
      </w:ins>
      <w:r w:rsidR="00A30443" w:rsidRPr="008D03A6">
        <w:rPr>
          <w:rFonts w:ascii="Crimson Text" w:hAnsi="Crimson Text"/>
          <w:color w:val="000000" w:themeColor="text1"/>
          <w:sz w:val="26"/>
          <w:szCs w:val="26"/>
        </w:rPr>
        <w:t xml:space="preserve"> </w:t>
      </w:r>
      <w:ins w:id="150" w:author="Paula Castrilli" w:date="2025-06-02T23:41:00Z">
        <w:r w:rsidR="007022AC">
          <w:rPr>
            <w:rFonts w:ascii="Crimson Text" w:hAnsi="Crimson Text"/>
            <w:color w:val="000000" w:themeColor="text1"/>
            <w:sz w:val="26"/>
            <w:szCs w:val="26"/>
          </w:rPr>
          <w:t xml:space="preserve">quienes estaban </w:t>
        </w:r>
      </w:ins>
      <w:del w:id="151" w:author="Paula Castrilli" w:date="2025-06-02T23:41:00Z">
        <w:r w:rsidR="00A30443" w:rsidRPr="008D03A6" w:rsidDel="007022AC">
          <w:rPr>
            <w:rFonts w:ascii="Crimson Text" w:hAnsi="Crimson Text"/>
            <w:color w:val="000000" w:themeColor="text1"/>
            <w:sz w:val="26"/>
            <w:szCs w:val="26"/>
          </w:rPr>
          <w:delText xml:space="preserve">dialogaban </w:delText>
        </w:r>
      </w:del>
      <w:ins w:id="152" w:author="Paula Castrilli" w:date="2025-06-02T23:41:00Z">
        <w:r w:rsidR="007022AC">
          <w:rPr>
            <w:rFonts w:ascii="Crimson Text" w:hAnsi="Crimson Text"/>
            <w:color w:val="000000" w:themeColor="text1"/>
            <w:sz w:val="26"/>
            <w:szCs w:val="26"/>
          </w:rPr>
          <w:t>dialogando</w:t>
        </w:r>
        <w:r w:rsidR="007022AC" w:rsidRPr="008D03A6">
          <w:rPr>
            <w:rFonts w:ascii="Crimson Text" w:hAnsi="Crimson Text"/>
            <w:color w:val="000000" w:themeColor="text1"/>
            <w:sz w:val="26"/>
            <w:szCs w:val="26"/>
          </w:rPr>
          <w:t xml:space="preserve"> </w:t>
        </w:r>
      </w:ins>
      <w:r w:rsidR="00A30443" w:rsidRPr="008D03A6">
        <w:rPr>
          <w:rFonts w:ascii="Crimson Text" w:hAnsi="Crimson Text"/>
          <w:color w:val="000000" w:themeColor="text1"/>
          <w:sz w:val="26"/>
          <w:szCs w:val="26"/>
        </w:rPr>
        <w:t xml:space="preserve">en uno de los puestos, </w:t>
      </w:r>
      <w:r w:rsidR="00890C92" w:rsidRPr="008D03A6">
        <w:rPr>
          <w:rFonts w:ascii="Crimson Text" w:hAnsi="Crimson Text"/>
          <w:color w:val="000000" w:themeColor="text1"/>
          <w:sz w:val="26"/>
          <w:szCs w:val="26"/>
        </w:rPr>
        <w:t>lo que resultaba</w:t>
      </w:r>
      <w:r w:rsidR="009A24F6" w:rsidRPr="008D03A6">
        <w:rPr>
          <w:rFonts w:ascii="Crimson Text" w:hAnsi="Crimson Text"/>
          <w:color w:val="000000" w:themeColor="text1"/>
          <w:sz w:val="26"/>
          <w:szCs w:val="26"/>
        </w:rPr>
        <w:t xml:space="preserve"> una escena</w:t>
      </w:r>
      <w:r w:rsidR="00890C92" w:rsidRPr="008D03A6">
        <w:rPr>
          <w:rFonts w:ascii="Crimson Text" w:hAnsi="Crimson Text"/>
          <w:color w:val="000000" w:themeColor="text1"/>
          <w:sz w:val="26"/>
          <w:szCs w:val="26"/>
        </w:rPr>
        <w:t xml:space="preserve"> </w:t>
      </w:r>
      <w:r w:rsidR="00FA61AB" w:rsidRPr="008D03A6">
        <w:rPr>
          <w:rFonts w:ascii="Crimson Text" w:hAnsi="Crimson Text"/>
          <w:color w:val="000000" w:themeColor="text1"/>
          <w:sz w:val="26"/>
          <w:szCs w:val="26"/>
        </w:rPr>
        <w:t>recurrente</w:t>
      </w:r>
      <w:r w:rsidR="00A30443" w:rsidRPr="008D03A6">
        <w:rPr>
          <w:rFonts w:ascii="Crimson Text" w:hAnsi="Crimson Text"/>
          <w:color w:val="000000" w:themeColor="text1"/>
          <w:sz w:val="26"/>
          <w:szCs w:val="26"/>
        </w:rPr>
        <w:t xml:space="preserve">. </w:t>
      </w:r>
      <w:commentRangeStart w:id="153"/>
      <w:r w:rsidR="00E56B8E" w:rsidRPr="008D03A6">
        <w:rPr>
          <w:rFonts w:ascii="Crimson Text" w:hAnsi="Crimson Text"/>
          <w:color w:val="000000" w:themeColor="text1"/>
          <w:sz w:val="26"/>
          <w:szCs w:val="26"/>
        </w:rPr>
        <w:t>El</w:t>
      </w:r>
      <w:r w:rsidR="00A30443" w:rsidRPr="008D03A6">
        <w:rPr>
          <w:rFonts w:ascii="Crimson Text" w:hAnsi="Crimson Text"/>
          <w:color w:val="000000" w:themeColor="text1"/>
          <w:sz w:val="26"/>
          <w:szCs w:val="26"/>
        </w:rPr>
        <w:t xml:space="preserve"> clima </w:t>
      </w:r>
      <w:ins w:id="154" w:author="PC" w:date="2025-06-06T12:11:00Z">
        <w:r w:rsidR="00165A1A">
          <w:rPr>
            <w:rFonts w:ascii="Crimson Text" w:hAnsi="Crimson Text"/>
            <w:color w:val="000000" w:themeColor="text1"/>
            <w:sz w:val="26"/>
            <w:szCs w:val="26"/>
          </w:rPr>
          <w:t xml:space="preserve">entre la audiencia </w:t>
        </w:r>
      </w:ins>
      <w:r w:rsidR="00A30443" w:rsidRPr="008D03A6">
        <w:rPr>
          <w:rFonts w:ascii="Crimson Text" w:hAnsi="Crimson Text"/>
          <w:color w:val="000000" w:themeColor="text1"/>
          <w:sz w:val="26"/>
          <w:szCs w:val="26"/>
        </w:rPr>
        <w:t>era distendido</w:t>
      </w:r>
      <w:commentRangeEnd w:id="153"/>
      <w:r w:rsidR="007022AC">
        <w:rPr>
          <w:rStyle w:val="Refdecomentario"/>
        </w:rPr>
        <w:commentReference w:id="153"/>
      </w:r>
      <w:r w:rsidR="00A30443" w:rsidRPr="008D03A6">
        <w:rPr>
          <w:rFonts w:ascii="Crimson Text" w:hAnsi="Crimson Text"/>
          <w:color w:val="000000" w:themeColor="text1"/>
          <w:sz w:val="26"/>
          <w:szCs w:val="26"/>
        </w:rPr>
        <w:t>, aunque faltaba poco para el inicio de la ceremonia.</w:t>
      </w:r>
    </w:p>
    <w:p w:rsidR="006F13DF" w:rsidRPr="008D03A6" w:rsidRDefault="00890C92"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del w:id="155" w:author="Paula Castrilli" w:date="2025-06-02T23:43:00Z">
        <w:r w:rsidR="00FD43FA" w:rsidRPr="008D03A6" w:rsidDel="00625C71">
          <w:rPr>
            <w:rFonts w:ascii="Crimson Text" w:hAnsi="Crimson Text"/>
            <w:color w:val="000000" w:themeColor="text1"/>
            <w:sz w:val="26"/>
            <w:szCs w:val="26"/>
          </w:rPr>
          <w:delText>mostró</w:delText>
        </w:r>
        <w:r w:rsidRPr="008D03A6" w:rsidDel="00625C71">
          <w:rPr>
            <w:rFonts w:ascii="Crimson Text" w:hAnsi="Crimson Text"/>
            <w:color w:val="000000" w:themeColor="text1"/>
            <w:sz w:val="26"/>
            <w:szCs w:val="26"/>
          </w:rPr>
          <w:delText xml:space="preserve"> </w:delText>
        </w:r>
      </w:del>
      <w:ins w:id="156" w:author="Paula Castrilli" w:date="2025-06-02T23:43:00Z">
        <w:r w:rsidR="00625C71">
          <w:rPr>
            <w:rFonts w:ascii="Crimson Text" w:hAnsi="Crimson Text"/>
            <w:color w:val="000000" w:themeColor="text1"/>
            <w:sz w:val="26"/>
            <w:szCs w:val="26"/>
          </w:rPr>
          <w:t>mostraba</w:t>
        </w:r>
        <w:r w:rsidR="00625C7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distante</w:t>
      </w:r>
      <w:r w:rsidR="00E56B8E"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sentía preocupación</w:t>
      </w:r>
      <w:ins w:id="157" w:author="Paula Castrilli" w:date="2025-06-02T23:43:00Z">
        <w:r w:rsidR="00625C71">
          <w:rPr>
            <w:rFonts w:ascii="Crimson Text" w:hAnsi="Crimson Text"/>
            <w:color w:val="000000" w:themeColor="text1"/>
            <w:sz w:val="26"/>
            <w:szCs w:val="26"/>
          </w:rPr>
          <w:t xml:space="preserve"> </w:t>
        </w:r>
      </w:ins>
      <w:del w:id="158" w:author="Paula Castrilli" w:date="2025-06-02T23:43:00Z">
        <w:r w:rsidR="00E56B8E" w:rsidRPr="008D03A6" w:rsidDel="00625C71">
          <w:rPr>
            <w:rFonts w:ascii="Crimson Text" w:hAnsi="Crimson Text"/>
            <w:color w:val="000000" w:themeColor="text1"/>
            <w:sz w:val="26"/>
            <w:szCs w:val="26"/>
          </w:rPr>
          <w:delText>,</w:delText>
        </w:r>
      </w:del>
      <w:ins w:id="159" w:author="Paula Castrilli" w:date="2025-06-02T23:43:00Z">
        <w:r w:rsidR="00625C71">
          <w:rPr>
            <w:rFonts w:ascii="Crimson Text" w:hAnsi="Crimson Text"/>
            <w:color w:val="000000" w:themeColor="text1"/>
            <w:sz w:val="26"/>
            <w:szCs w:val="26"/>
          </w:rPr>
          <w:t>y</w:t>
        </w:r>
      </w:ins>
      <w:r w:rsidR="00E56B8E" w:rsidRPr="008D03A6">
        <w:rPr>
          <w:rFonts w:ascii="Crimson Text" w:hAnsi="Crimson Text"/>
          <w:color w:val="000000" w:themeColor="text1"/>
          <w:sz w:val="26"/>
          <w:szCs w:val="26"/>
        </w:rPr>
        <w:t xml:space="preserve"> no podía quitar de su </w:t>
      </w:r>
      <w:r w:rsidR="00470E51" w:rsidRPr="008D03A6">
        <w:rPr>
          <w:rFonts w:ascii="Crimson Text" w:hAnsi="Crimson Text"/>
          <w:color w:val="000000" w:themeColor="text1"/>
          <w:sz w:val="26"/>
          <w:szCs w:val="26"/>
        </w:rPr>
        <w:t>mente</w:t>
      </w:r>
      <w:r w:rsidR="00E56B8E" w:rsidRPr="008D03A6">
        <w:rPr>
          <w:rFonts w:ascii="Crimson Text" w:hAnsi="Crimson Text"/>
          <w:color w:val="000000" w:themeColor="text1"/>
          <w:sz w:val="26"/>
          <w:szCs w:val="26"/>
        </w:rPr>
        <w:t xml:space="preserve"> el intercambio de caballos. Sabía que era la única </w:t>
      </w:r>
      <w:r w:rsidR="00FD43FA" w:rsidRPr="008D03A6">
        <w:rPr>
          <w:rFonts w:ascii="Crimson Text" w:hAnsi="Crimson Text"/>
          <w:color w:val="000000" w:themeColor="text1"/>
          <w:sz w:val="26"/>
          <w:szCs w:val="26"/>
        </w:rPr>
        <w:t>manera de</w:t>
      </w:r>
      <w:r w:rsidR="00E56B8E"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salvarle la</w:t>
      </w:r>
      <w:r w:rsidRPr="008D03A6">
        <w:rPr>
          <w:rFonts w:ascii="Crimson Text" w:hAnsi="Crimson Text"/>
          <w:color w:val="000000" w:themeColor="text1"/>
          <w:sz w:val="26"/>
          <w:szCs w:val="26"/>
        </w:rPr>
        <w:t xml:space="preserve"> vida </w:t>
      </w:r>
      <w:r w:rsidR="00E56B8E" w:rsidRPr="008D03A6">
        <w:rPr>
          <w:rFonts w:ascii="Crimson Text" w:hAnsi="Crimson Text"/>
          <w:color w:val="000000" w:themeColor="text1"/>
          <w:sz w:val="26"/>
          <w:szCs w:val="26"/>
        </w:rPr>
        <w:t>a Agatha, pero</w:t>
      </w:r>
      <w:r w:rsidRPr="008D03A6">
        <w:rPr>
          <w:rFonts w:ascii="Crimson Text" w:hAnsi="Crimson Text"/>
          <w:color w:val="000000" w:themeColor="text1"/>
          <w:sz w:val="26"/>
          <w:szCs w:val="26"/>
        </w:rPr>
        <w:t xml:space="preserve"> también </w:t>
      </w:r>
      <w:r w:rsidR="00FD43FA" w:rsidRPr="008D03A6">
        <w:rPr>
          <w:rFonts w:ascii="Crimson Text" w:hAnsi="Crimson Text"/>
          <w:color w:val="000000" w:themeColor="text1"/>
          <w:sz w:val="26"/>
          <w:szCs w:val="26"/>
        </w:rPr>
        <w:t>era consciente del riesgo al que se exponía</w:t>
      </w:r>
      <w:r w:rsidR="00E56B8E" w:rsidRPr="008D03A6">
        <w:rPr>
          <w:rFonts w:ascii="Crimson Text" w:hAnsi="Crimson Text"/>
          <w:color w:val="000000" w:themeColor="text1"/>
          <w:sz w:val="26"/>
          <w:szCs w:val="26"/>
        </w:rPr>
        <w:t xml:space="preserve">. </w:t>
      </w:r>
      <w:r w:rsidR="00FD43FA" w:rsidRPr="008D03A6">
        <w:rPr>
          <w:rFonts w:ascii="Crimson Text" w:hAnsi="Crimson Text"/>
          <w:color w:val="000000" w:themeColor="text1"/>
          <w:sz w:val="26"/>
          <w:szCs w:val="26"/>
        </w:rPr>
        <w:t xml:space="preserve">Durante </w:t>
      </w:r>
      <w:del w:id="160" w:author="Paula Castrilli" w:date="2025-06-02T23:43:00Z">
        <w:r w:rsidR="00FD43FA" w:rsidRPr="008D03A6" w:rsidDel="00625C71">
          <w:rPr>
            <w:rFonts w:ascii="Crimson Text" w:hAnsi="Crimson Text"/>
            <w:color w:val="000000" w:themeColor="text1"/>
            <w:sz w:val="26"/>
            <w:szCs w:val="26"/>
          </w:rPr>
          <w:delText>toda la previa</w:delText>
        </w:r>
      </w:del>
      <w:ins w:id="161" w:author="Paula Castrilli" w:date="2025-06-02T23:43:00Z">
        <w:r w:rsidR="00625C71">
          <w:rPr>
            <w:rFonts w:ascii="Crimson Text" w:hAnsi="Crimson Text"/>
            <w:color w:val="000000" w:themeColor="text1"/>
            <w:sz w:val="26"/>
            <w:szCs w:val="26"/>
          </w:rPr>
          <w:t>esos momentos previos</w:t>
        </w:r>
      </w:ins>
      <w:r w:rsidR="00FD43FA" w:rsidRPr="008D03A6">
        <w:rPr>
          <w:rFonts w:ascii="Crimson Text" w:hAnsi="Crimson Text"/>
          <w:color w:val="000000" w:themeColor="text1"/>
          <w:sz w:val="26"/>
          <w:szCs w:val="26"/>
        </w:rPr>
        <w:t>, consumió el tiempo tratando</w:t>
      </w:r>
      <w:r w:rsidR="00E56B8E" w:rsidRPr="008D03A6">
        <w:rPr>
          <w:rFonts w:ascii="Crimson Text" w:hAnsi="Crimson Text"/>
          <w:color w:val="000000" w:themeColor="text1"/>
          <w:sz w:val="26"/>
          <w:szCs w:val="26"/>
        </w:rPr>
        <w:t xml:space="preserve"> de identificar </w:t>
      </w:r>
      <w:r w:rsidRPr="008D03A6">
        <w:rPr>
          <w:rFonts w:ascii="Crimson Text" w:hAnsi="Crimson Text"/>
          <w:color w:val="000000" w:themeColor="text1"/>
          <w:sz w:val="26"/>
          <w:szCs w:val="26"/>
        </w:rPr>
        <w:t>a</w:t>
      </w:r>
      <w:r w:rsidR="00E56B8E" w:rsidRPr="008D03A6">
        <w:rPr>
          <w:rFonts w:ascii="Crimson Text" w:hAnsi="Crimson Text"/>
          <w:color w:val="000000" w:themeColor="text1"/>
          <w:sz w:val="26"/>
          <w:szCs w:val="26"/>
        </w:rPr>
        <w:t xml:space="preserve"> la princesa</w:t>
      </w:r>
      <w:r w:rsidRPr="008D03A6">
        <w:rPr>
          <w:rFonts w:ascii="Crimson Text" w:hAnsi="Crimson Text"/>
          <w:color w:val="000000" w:themeColor="text1"/>
          <w:sz w:val="26"/>
          <w:szCs w:val="26"/>
        </w:rPr>
        <w:t xml:space="preserve"> entre las </w:t>
      </w:r>
      <w:r w:rsidR="00FD43FA" w:rsidRPr="008D03A6">
        <w:rPr>
          <w:rFonts w:ascii="Crimson Text" w:hAnsi="Crimson Text"/>
          <w:color w:val="000000" w:themeColor="text1"/>
          <w:sz w:val="26"/>
          <w:szCs w:val="26"/>
        </w:rPr>
        <w:t>personas</w:t>
      </w:r>
      <w:r w:rsidR="00E56B8E" w:rsidRPr="008D03A6">
        <w:rPr>
          <w:rFonts w:ascii="Crimson Text" w:hAnsi="Crimson Text"/>
          <w:color w:val="000000" w:themeColor="text1"/>
          <w:sz w:val="26"/>
          <w:szCs w:val="26"/>
        </w:rPr>
        <w:t xml:space="preserve">, necesitaba </w:t>
      </w:r>
      <w:r w:rsidRPr="008D03A6">
        <w:rPr>
          <w:rFonts w:ascii="Crimson Text" w:hAnsi="Crimson Text"/>
          <w:color w:val="000000" w:themeColor="text1"/>
          <w:sz w:val="26"/>
          <w:szCs w:val="26"/>
        </w:rPr>
        <w:t>su presencia</w:t>
      </w:r>
      <w:r w:rsidR="00E56B8E" w:rsidRPr="008D03A6">
        <w:rPr>
          <w:rFonts w:ascii="Crimson Text" w:hAnsi="Crimson Text"/>
          <w:color w:val="000000" w:themeColor="text1"/>
          <w:sz w:val="26"/>
          <w:szCs w:val="26"/>
        </w:rPr>
        <w:t xml:space="preserve"> para </w:t>
      </w:r>
      <w:r w:rsidRPr="008D03A6">
        <w:rPr>
          <w:rFonts w:ascii="Crimson Text" w:hAnsi="Crimson Text"/>
          <w:color w:val="000000" w:themeColor="text1"/>
          <w:sz w:val="26"/>
          <w:szCs w:val="26"/>
        </w:rPr>
        <w:t>serenarse</w:t>
      </w:r>
      <w:r w:rsidR="00E56B8E" w:rsidRPr="008D03A6">
        <w:rPr>
          <w:rFonts w:ascii="Crimson Text" w:hAnsi="Crimson Text"/>
          <w:color w:val="000000" w:themeColor="text1"/>
          <w:sz w:val="26"/>
          <w:szCs w:val="26"/>
        </w:rPr>
        <w:t>.</w:t>
      </w:r>
      <w:ins w:id="162" w:author="Paula Castrilli" w:date="2025-06-02T23:45:00Z">
        <w:r w:rsidR="00625C71">
          <w:rPr>
            <w:rFonts w:ascii="Crimson Text" w:hAnsi="Crimson Text"/>
            <w:color w:val="000000" w:themeColor="text1"/>
            <w:sz w:val="26"/>
            <w:szCs w:val="26"/>
          </w:rPr>
          <w:t xml:space="preserve"> Sin embargo, no logró encontrarla.</w:t>
        </w:r>
      </w:ins>
    </w:p>
    <w:p w:rsidR="00E56B8E" w:rsidRPr="008D03A6" w:rsidRDefault="00E56B8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Los minutos trascurrieron</w:t>
      </w:r>
      <w:del w:id="163" w:author="Paula Castrilli" w:date="2025-06-02T23:45:00Z">
        <w:r w:rsidRPr="008D03A6" w:rsidDel="00625C7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BE3396" w:rsidRPr="008D03A6">
        <w:rPr>
          <w:rFonts w:ascii="Crimson Text" w:hAnsi="Crimson Text"/>
          <w:color w:val="000000" w:themeColor="text1"/>
          <w:sz w:val="26"/>
          <w:szCs w:val="26"/>
        </w:rPr>
        <w:t>quedó todo dispuesto para el comienzo</w:t>
      </w:r>
      <w:r w:rsidRPr="008D03A6">
        <w:rPr>
          <w:rFonts w:ascii="Crimson Text" w:hAnsi="Crimson Text"/>
          <w:color w:val="000000" w:themeColor="text1"/>
          <w:sz w:val="26"/>
          <w:szCs w:val="26"/>
        </w:rPr>
        <w:t xml:space="preserve">. </w:t>
      </w:r>
      <w:r w:rsidR="00EE21FD" w:rsidRPr="008D03A6">
        <w:rPr>
          <w:rFonts w:ascii="Crimson Text" w:hAnsi="Crimson Text"/>
          <w:color w:val="000000" w:themeColor="text1"/>
          <w:sz w:val="26"/>
          <w:szCs w:val="26"/>
        </w:rPr>
        <w:t>L</w:t>
      </w:r>
      <w:r w:rsidRPr="008D03A6">
        <w:rPr>
          <w:rFonts w:ascii="Crimson Text" w:hAnsi="Crimson Text"/>
          <w:color w:val="000000" w:themeColor="text1"/>
          <w:sz w:val="26"/>
          <w:szCs w:val="26"/>
        </w:rPr>
        <w:t>os futuros guerreros se formaron en</w:t>
      </w:r>
      <w:r w:rsidR="00F77BDE" w:rsidRPr="008D03A6">
        <w:rPr>
          <w:rFonts w:ascii="Crimson Text" w:hAnsi="Crimson Text"/>
          <w:color w:val="000000" w:themeColor="text1"/>
          <w:sz w:val="26"/>
          <w:szCs w:val="26"/>
        </w:rPr>
        <w:t xml:space="preserve"> línea</w:t>
      </w:r>
      <w:ins w:id="164" w:author="Paula Castrilli" w:date="2025-06-02T23:45:00Z">
        <w:r w:rsidR="00625C71">
          <w:rPr>
            <w:rFonts w:ascii="Crimson Text" w:hAnsi="Crimson Text"/>
            <w:color w:val="000000" w:themeColor="text1"/>
            <w:sz w:val="26"/>
            <w:szCs w:val="26"/>
          </w:rPr>
          <w:t xml:space="preserve"> </w:t>
        </w:r>
        <w:r w:rsidR="00625C71" w:rsidRPr="008D03A6">
          <w:rPr>
            <w:rFonts w:ascii="Crimson Text" w:hAnsi="Crimson Text"/>
            <w:color w:val="000000" w:themeColor="text1"/>
            <w:sz w:val="26"/>
            <w:szCs w:val="26"/>
          </w:rPr>
          <w:t>frente a un altar rodeado de antorchas</w:t>
        </w:r>
      </w:ins>
      <w:r w:rsidR="00F77BDE" w:rsidRPr="008D03A6">
        <w:rPr>
          <w:rFonts w:ascii="Crimson Text" w:hAnsi="Crimson Text"/>
          <w:color w:val="000000" w:themeColor="text1"/>
          <w:sz w:val="26"/>
          <w:szCs w:val="26"/>
        </w:rPr>
        <w:t>, montados sobre</w:t>
      </w:r>
      <w:r w:rsidRPr="008D03A6">
        <w:rPr>
          <w:rFonts w:ascii="Crimson Text" w:hAnsi="Crimson Text"/>
          <w:color w:val="000000" w:themeColor="text1"/>
          <w:sz w:val="26"/>
          <w:szCs w:val="26"/>
        </w:rPr>
        <w:t xml:space="preserve"> sus caballos</w:t>
      </w:r>
      <w:del w:id="165" w:author="Paula Castrilli" w:date="2025-06-02T23:46:00Z">
        <w:r w:rsidRPr="008D03A6" w:rsidDel="00625C71">
          <w:rPr>
            <w:rFonts w:ascii="Crimson Text" w:hAnsi="Crimson Text"/>
            <w:color w:val="000000" w:themeColor="text1"/>
            <w:sz w:val="26"/>
            <w:szCs w:val="26"/>
          </w:rPr>
          <w:delText>, y</w:delText>
        </w:r>
      </w:del>
      <w:del w:id="166" w:author="Paula Castrilli" w:date="2025-06-02T23:45:00Z">
        <w:r w:rsidRPr="008D03A6" w:rsidDel="00625C71">
          <w:rPr>
            <w:rFonts w:ascii="Crimson Text" w:hAnsi="Crimson Text"/>
            <w:color w:val="000000" w:themeColor="text1"/>
            <w:sz w:val="26"/>
            <w:szCs w:val="26"/>
          </w:rPr>
          <w:delText xml:space="preserve"> </w:delText>
        </w:r>
        <w:r w:rsidR="00EE21FD" w:rsidRPr="008D03A6" w:rsidDel="00625C71">
          <w:rPr>
            <w:rFonts w:ascii="Crimson Text" w:hAnsi="Crimson Text"/>
            <w:color w:val="000000" w:themeColor="text1"/>
            <w:sz w:val="26"/>
            <w:szCs w:val="26"/>
          </w:rPr>
          <w:delText>frente a un altar rodeado de antorchas</w:delText>
        </w:r>
      </w:del>
      <w:r w:rsidR="004C4131" w:rsidRPr="008D03A6">
        <w:rPr>
          <w:rFonts w:ascii="Crimson Text" w:hAnsi="Crimson Text"/>
          <w:color w:val="000000" w:themeColor="text1"/>
          <w:sz w:val="26"/>
          <w:szCs w:val="26"/>
        </w:rPr>
        <w:t>. Sobre la tarima, varios</w:t>
      </w:r>
      <w:r w:rsidR="00EE21FD" w:rsidRPr="008D03A6">
        <w:rPr>
          <w:rFonts w:ascii="Crimson Text" w:hAnsi="Crimson Text"/>
          <w:color w:val="000000" w:themeColor="text1"/>
          <w:sz w:val="26"/>
          <w:szCs w:val="26"/>
        </w:rPr>
        <w:t xml:space="preserve"> </w:t>
      </w:r>
      <w:r w:rsidR="007C24E4" w:rsidRPr="008D03A6">
        <w:rPr>
          <w:rFonts w:ascii="Crimson Text" w:hAnsi="Crimson Text"/>
          <w:color w:val="000000" w:themeColor="text1"/>
          <w:sz w:val="26"/>
          <w:szCs w:val="26"/>
        </w:rPr>
        <w:t>hombres</w:t>
      </w:r>
      <w:r w:rsidR="004C4131" w:rsidRPr="008D03A6">
        <w:rPr>
          <w:rFonts w:ascii="Crimson Text" w:hAnsi="Crimson Text"/>
          <w:color w:val="000000" w:themeColor="text1"/>
          <w:sz w:val="26"/>
          <w:szCs w:val="26"/>
        </w:rPr>
        <w:t xml:space="preserve"> practicaban una danza típica,</w:t>
      </w:r>
      <w:r w:rsidR="007C24E4" w:rsidRPr="008D03A6">
        <w:rPr>
          <w:rFonts w:ascii="Crimson Text" w:hAnsi="Crimson Text"/>
          <w:color w:val="000000" w:themeColor="text1"/>
          <w:sz w:val="26"/>
          <w:szCs w:val="26"/>
        </w:rPr>
        <w:t xml:space="preserve"> </w:t>
      </w:r>
      <w:r w:rsidR="004C4131" w:rsidRPr="008D03A6">
        <w:rPr>
          <w:rFonts w:ascii="Crimson Text" w:hAnsi="Crimson Text"/>
          <w:color w:val="000000" w:themeColor="text1"/>
          <w:sz w:val="26"/>
          <w:szCs w:val="26"/>
        </w:rPr>
        <w:t>recreando</w:t>
      </w:r>
      <w:r w:rsidR="00EE21FD" w:rsidRPr="008D03A6">
        <w:rPr>
          <w:rFonts w:ascii="Crimson Text" w:hAnsi="Crimson Text"/>
          <w:color w:val="000000" w:themeColor="text1"/>
          <w:sz w:val="26"/>
          <w:szCs w:val="26"/>
        </w:rPr>
        <w:t xml:space="preserve"> personajes mitológicos, tales como </w:t>
      </w:r>
      <w:ins w:id="167" w:author="Paula Castrilli" w:date="2025-06-02T23:47:00Z">
        <w:r w:rsidR="00625C71">
          <w:rPr>
            <w:rFonts w:ascii="Crimson Text" w:hAnsi="Crimson Text"/>
            <w:color w:val="000000" w:themeColor="text1"/>
            <w:sz w:val="26"/>
            <w:szCs w:val="26"/>
          </w:rPr>
          <w:t xml:space="preserve">los </w:t>
        </w:r>
      </w:ins>
      <w:r w:rsidR="00EE21FD" w:rsidRPr="008D03A6">
        <w:rPr>
          <w:rFonts w:ascii="Crimson Text" w:hAnsi="Crimson Text"/>
          <w:color w:val="000000" w:themeColor="text1"/>
          <w:sz w:val="26"/>
          <w:szCs w:val="26"/>
        </w:rPr>
        <w:t>sirvientes y guardianes de los dioses</w:t>
      </w:r>
      <w:r w:rsidR="007C24E4" w:rsidRPr="008D03A6">
        <w:rPr>
          <w:rFonts w:ascii="Crimson Text" w:hAnsi="Crimson Text"/>
          <w:color w:val="000000" w:themeColor="text1"/>
          <w:sz w:val="26"/>
          <w:szCs w:val="26"/>
        </w:rPr>
        <w:t>.</w:t>
      </w:r>
      <w:r w:rsidR="00EE21FD" w:rsidRPr="008D03A6">
        <w:rPr>
          <w:rFonts w:ascii="Crimson Text" w:hAnsi="Crimson Text"/>
          <w:color w:val="000000" w:themeColor="text1"/>
          <w:sz w:val="26"/>
          <w:szCs w:val="26"/>
        </w:rPr>
        <w:t xml:space="preserve"> </w:t>
      </w:r>
      <w:r w:rsidR="004C4131" w:rsidRPr="008D03A6">
        <w:rPr>
          <w:rFonts w:ascii="Crimson Text" w:hAnsi="Crimson Text"/>
          <w:color w:val="000000" w:themeColor="text1"/>
          <w:sz w:val="26"/>
          <w:szCs w:val="26"/>
        </w:rPr>
        <w:t xml:space="preserve">Lucían </w:t>
      </w:r>
      <w:r w:rsidR="007C24E4" w:rsidRPr="008D03A6">
        <w:rPr>
          <w:rFonts w:ascii="Crimson Text" w:hAnsi="Crimson Text"/>
          <w:color w:val="000000" w:themeColor="text1"/>
          <w:sz w:val="26"/>
          <w:szCs w:val="26"/>
        </w:rPr>
        <w:t>disfraces coloridos y máscara</w:t>
      </w:r>
      <w:r w:rsidR="009C5B15"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muy </w:t>
      </w:r>
      <w:r w:rsidR="004C4131" w:rsidRPr="008D03A6">
        <w:rPr>
          <w:rFonts w:ascii="Crimson Text" w:hAnsi="Crimson Text"/>
          <w:color w:val="000000" w:themeColor="text1"/>
          <w:sz w:val="26"/>
          <w:szCs w:val="26"/>
        </w:rPr>
        <w:t>peculi</w:t>
      </w:r>
      <w:r w:rsidR="007C24E4" w:rsidRPr="008D03A6">
        <w:rPr>
          <w:rFonts w:ascii="Crimson Text" w:hAnsi="Crimson Text"/>
          <w:color w:val="000000" w:themeColor="text1"/>
          <w:sz w:val="26"/>
          <w:szCs w:val="26"/>
        </w:rPr>
        <w:t>ar</w:t>
      </w:r>
      <w:r w:rsidR="009C5B15" w:rsidRPr="008D03A6">
        <w:rPr>
          <w:rFonts w:ascii="Crimson Text" w:hAnsi="Crimson Text"/>
          <w:color w:val="000000" w:themeColor="text1"/>
          <w:sz w:val="26"/>
          <w:szCs w:val="26"/>
        </w:rPr>
        <w:t>es</w:t>
      </w:r>
      <w:r w:rsidR="007C24E4" w:rsidRPr="008D03A6">
        <w:rPr>
          <w:rFonts w:ascii="Crimson Text" w:hAnsi="Crimson Text"/>
          <w:color w:val="000000" w:themeColor="text1"/>
          <w:sz w:val="26"/>
          <w:szCs w:val="26"/>
        </w:rPr>
        <w:t xml:space="preserve"> </w:t>
      </w:r>
      <w:commentRangeStart w:id="168"/>
      <w:r w:rsidR="007C24E4" w:rsidRPr="008D03A6">
        <w:rPr>
          <w:rFonts w:ascii="Crimson Text" w:hAnsi="Crimson Text"/>
          <w:color w:val="000000" w:themeColor="text1"/>
          <w:sz w:val="26"/>
          <w:szCs w:val="26"/>
        </w:rPr>
        <w:t>elaborada</w:t>
      </w:r>
      <w:r w:rsidR="009C5B15" w:rsidRPr="008D03A6">
        <w:rPr>
          <w:rFonts w:ascii="Crimson Text" w:hAnsi="Crimson Text"/>
          <w:color w:val="000000" w:themeColor="text1"/>
          <w:sz w:val="26"/>
          <w:szCs w:val="26"/>
        </w:rPr>
        <w:t>s</w:t>
      </w:r>
      <w:r w:rsidR="004C4131" w:rsidRPr="008D03A6">
        <w:rPr>
          <w:rFonts w:ascii="Crimson Text" w:hAnsi="Crimson Text"/>
          <w:color w:val="000000" w:themeColor="text1"/>
          <w:sz w:val="26"/>
          <w:szCs w:val="26"/>
        </w:rPr>
        <w:t xml:space="preserve"> con </w:t>
      </w:r>
      <w:r w:rsidR="007C24E4" w:rsidRPr="008D03A6">
        <w:rPr>
          <w:rFonts w:ascii="Crimson Text" w:hAnsi="Crimson Text"/>
          <w:color w:val="000000" w:themeColor="text1"/>
          <w:sz w:val="26"/>
          <w:szCs w:val="26"/>
        </w:rPr>
        <w:t>cráneo</w:t>
      </w:r>
      <w:r w:rsidR="004C4131" w:rsidRPr="008D03A6">
        <w:rPr>
          <w:rFonts w:ascii="Crimson Text" w:hAnsi="Crimson Text"/>
          <w:color w:val="000000" w:themeColor="text1"/>
          <w:sz w:val="26"/>
          <w:szCs w:val="26"/>
        </w:rPr>
        <w:t xml:space="preserve">s de </w:t>
      </w:r>
      <w:r w:rsidR="007C24E4" w:rsidRPr="008D03A6">
        <w:rPr>
          <w:rFonts w:ascii="Crimson Text" w:hAnsi="Crimson Text"/>
          <w:color w:val="000000" w:themeColor="text1"/>
          <w:sz w:val="26"/>
          <w:szCs w:val="26"/>
        </w:rPr>
        <w:t>caballo</w:t>
      </w:r>
      <w:r w:rsidR="00FD43FA"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w:t>
      </w:r>
      <w:r w:rsidR="00E26FA7" w:rsidRPr="008D03A6">
        <w:rPr>
          <w:rFonts w:ascii="Crimson Text" w:hAnsi="Crimson Text"/>
          <w:color w:val="000000" w:themeColor="text1"/>
          <w:sz w:val="26"/>
          <w:szCs w:val="26"/>
        </w:rPr>
        <w:t>conservados</w:t>
      </w:r>
      <w:r w:rsidR="004C4131" w:rsidRPr="008D03A6">
        <w:rPr>
          <w:rFonts w:ascii="Crimson Text" w:hAnsi="Crimson Text"/>
          <w:color w:val="000000" w:themeColor="text1"/>
          <w:sz w:val="26"/>
          <w:szCs w:val="26"/>
        </w:rPr>
        <w:t xml:space="preserve"> de </w:t>
      </w:r>
      <w:r w:rsidR="00FD43FA" w:rsidRPr="008D03A6">
        <w:rPr>
          <w:rFonts w:ascii="Crimson Text" w:hAnsi="Crimson Text"/>
          <w:color w:val="000000" w:themeColor="text1"/>
          <w:sz w:val="26"/>
          <w:szCs w:val="26"/>
        </w:rPr>
        <w:t>otros</w:t>
      </w:r>
      <w:r w:rsidR="004C4131" w:rsidRPr="008D03A6">
        <w:rPr>
          <w:rFonts w:ascii="Crimson Text" w:hAnsi="Crimson Text"/>
          <w:color w:val="000000" w:themeColor="text1"/>
          <w:sz w:val="26"/>
          <w:szCs w:val="26"/>
        </w:rPr>
        <w:t xml:space="preserve"> </w:t>
      </w:r>
      <w:r w:rsidR="007C24E4" w:rsidRPr="008D03A6">
        <w:rPr>
          <w:rFonts w:ascii="Crimson Text" w:hAnsi="Crimson Text"/>
          <w:color w:val="000000" w:themeColor="text1"/>
          <w:sz w:val="26"/>
          <w:szCs w:val="26"/>
        </w:rPr>
        <w:t xml:space="preserve">rituales </w:t>
      </w:r>
      <w:r w:rsidR="00373D17" w:rsidRPr="008D03A6">
        <w:rPr>
          <w:rFonts w:ascii="Crimson Text" w:hAnsi="Crimson Text"/>
          <w:color w:val="000000" w:themeColor="text1"/>
          <w:sz w:val="26"/>
          <w:szCs w:val="26"/>
        </w:rPr>
        <w:t>similares</w:t>
      </w:r>
      <w:r w:rsidR="007C24E4" w:rsidRPr="008D03A6">
        <w:rPr>
          <w:rFonts w:ascii="Crimson Text" w:hAnsi="Crimson Text"/>
          <w:color w:val="000000" w:themeColor="text1"/>
          <w:sz w:val="26"/>
          <w:szCs w:val="26"/>
        </w:rPr>
        <w:t>.</w:t>
      </w:r>
      <w:commentRangeEnd w:id="168"/>
      <w:r w:rsidR="00F76CD3">
        <w:rPr>
          <w:rStyle w:val="Refdecomentario"/>
        </w:rPr>
        <w:commentReference w:id="168"/>
      </w:r>
    </w:p>
    <w:p w:rsidR="007C24E4" w:rsidRPr="008D03A6" w:rsidRDefault="004448AC"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Una terna</w:t>
      </w:r>
      <w:r w:rsidR="00803DD0" w:rsidRPr="008D03A6">
        <w:rPr>
          <w:rFonts w:ascii="Crimson Text" w:hAnsi="Crimson Text"/>
          <w:color w:val="000000" w:themeColor="text1"/>
          <w:sz w:val="26"/>
          <w:szCs w:val="26"/>
        </w:rPr>
        <w:t xml:space="preserve"> de anc</w:t>
      </w:r>
      <w:r w:rsidR="007C24E4" w:rsidRPr="008D03A6">
        <w:rPr>
          <w:rFonts w:ascii="Crimson Text" w:hAnsi="Crimson Text"/>
          <w:color w:val="000000" w:themeColor="text1"/>
          <w:sz w:val="26"/>
          <w:szCs w:val="26"/>
        </w:rPr>
        <w:t xml:space="preserve">ianos sabios </w:t>
      </w:r>
      <w:r w:rsidR="00157F2B" w:rsidRPr="008D03A6">
        <w:rPr>
          <w:rFonts w:ascii="Crimson Text" w:hAnsi="Crimson Text"/>
          <w:color w:val="000000" w:themeColor="text1"/>
          <w:sz w:val="26"/>
          <w:szCs w:val="26"/>
        </w:rPr>
        <w:t>se encargaba</w:t>
      </w:r>
      <w:r w:rsidR="00E26FA7" w:rsidRPr="008D03A6">
        <w:rPr>
          <w:rFonts w:ascii="Crimson Text" w:hAnsi="Crimson Text"/>
          <w:color w:val="000000" w:themeColor="text1"/>
          <w:sz w:val="26"/>
          <w:szCs w:val="26"/>
        </w:rPr>
        <w:t xml:space="preserve"> de la coordinación</w:t>
      </w:r>
      <w:r w:rsidRPr="008D03A6">
        <w:rPr>
          <w:rFonts w:ascii="Crimson Text" w:hAnsi="Crimson Text"/>
          <w:color w:val="000000" w:themeColor="text1"/>
          <w:sz w:val="26"/>
          <w:szCs w:val="26"/>
        </w:rPr>
        <w:t xml:space="preserve"> </w:t>
      </w:r>
      <w:r w:rsidR="00E26FA7" w:rsidRPr="008D03A6">
        <w:rPr>
          <w:rFonts w:ascii="Crimson Text" w:hAnsi="Crimson Text"/>
          <w:color w:val="000000" w:themeColor="text1"/>
          <w:sz w:val="26"/>
          <w:szCs w:val="26"/>
        </w:rPr>
        <w:t>d</w:t>
      </w:r>
      <w:r w:rsidRPr="008D03A6">
        <w:rPr>
          <w:rFonts w:ascii="Crimson Text" w:hAnsi="Crimson Text"/>
          <w:color w:val="000000" w:themeColor="text1"/>
          <w:sz w:val="26"/>
          <w:szCs w:val="26"/>
        </w:rPr>
        <w:t xml:space="preserve">el </w:t>
      </w:r>
      <w:r w:rsidR="00FA61AB" w:rsidRPr="008D03A6">
        <w:rPr>
          <w:rFonts w:ascii="Crimson Text" w:hAnsi="Crimson Text"/>
          <w:color w:val="000000" w:themeColor="text1"/>
          <w:sz w:val="26"/>
          <w:szCs w:val="26"/>
        </w:rPr>
        <w:t>ritual</w:t>
      </w:r>
      <w:r w:rsidR="00580FD8" w:rsidRPr="008D03A6">
        <w:rPr>
          <w:rFonts w:ascii="Crimson Text" w:hAnsi="Crimson Text"/>
          <w:color w:val="000000" w:themeColor="text1"/>
          <w:sz w:val="26"/>
          <w:szCs w:val="26"/>
        </w:rPr>
        <w:t>. V</w:t>
      </w:r>
      <w:r w:rsidR="007C24E4" w:rsidRPr="008D03A6">
        <w:rPr>
          <w:rFonts w:ascii="Crimson Text" w:hAnsi="Crimson Text"/>
          <w:color w:val="000000" w:themeColor="text1"/>
          <w:sz w:val="26"/>
          <w:szCs w:val="26"/>
        </w:rPr>
        <w:t>estían túnica</w:t>
      </w:r>
      <w:r w:rsidR="00E26FA7"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blanca</w:t>
      </w:r>
      <w:r w:rsidR="00E26FA7" w:rsidRPr="008D03A6">
        <w:rPr>
          <w:rFonts w:ascii="Crimson Text" w:hAnsi="Crimson Text"/>
          <w:color w:val="000000" w:themeColor="text1"/>
          <w:sz w:val="26"/>
          <w:szCs w:val="26"/>
        </w:rPr>
        <w:t>s, largas</w:t>
      </w:r>
      <w:r w:rsidR="007C24E4" w:rsidRPr="008D03A6">
        <w:rPr>
          <w:rFonts w:ascii="Crimson Text" w:hAnsi="Crimson Text"/>
          <w:color w:val="000000" w:themeColor="text1"/>
          <w:sz w:val="26"/>
          <w:szCs w:val="26"/>
        </w:rPr>
        <w:t xml:space="preserve"> </w:t>
      </w:r>
      <w:r w:rsidR="00373D17" w:rsidRPr="008D03A6">
        <w:rPr>
          <w:rFonts w:ascii="Crimson Text" w:hAnsi="Crimson Text"/>
          <w:color w:val="000000" w:themeColor="text1"/>
          <w:sz w:val="26"/>
          <w:szCs w:val="26"/>
        </w:rPr>
        <w:t>hasta los tobillos, y</w:t>
      </w:r>
      <w:del w:id="169" w:author="Paula Castrilli" w:date="2025-06-02T23:54:00Z">
        <w:r w:rsidR="00E26FA7" w:rsidRPr="008D03A6" w:rsidDel="00F76CD3">
          <w:rPr>
            <w:rFonts w:ascii="Crimson Text" w:hAnsi="Crimson Text"/>
            <w:color w:val="000000" w:themeColor="text1"/>
            <w:sz w:val="26"/>
            <w:szCs w:val="26"/>
          </w:rPr>
          <w:delText>,</w:delText>
        </w:r>
        <w:r w:rsidR="00373D17" w:rsidRPr="008D03A6" w:rsidDel="00F76CD3">
          <w:rPr>
            <w:rFonts w:ascii="Crimson Text" w:hAnsi="Crimson Text"/>
            <w:color w:val="000000" w:themeColor="text1"/>
            <w:sz w:val="26"/>
            <w:szCs w:val="26"/>
          </w:rPr>
          <w:delText xml:space="preserve"> e</w:delText>
        </w:r>
        <w:r w:rsidR="00F116EC" w:rsidRPr="008D03A6" w:rsidDel="00F76CD3">
          <w:rPr>
            <w:rFonts w:ascii="Crimson Text" w:hAnsi="Crimson Text"/>
            <w:color w:val="000000" w:themeColor="text1"/>
            <w:sz w:val="26"/>
            <w:szCs w:val="26"/>
          </w:rPr>
          <w:delText>n un</w:delText>
        </w:r>
        <w:r w:rsidR="00580FD8" w:rsidRPr="008D03A6" w:rsidDel="00F76CD3">
          <w:rPr>
            <w:rFonts w:ascii="Crimson Text" w:hAnsi="Crimson Text"/>
            <w:color w:val="000000" w:themeColor="text1"/>
            <w:sz w:val="26"/>
            <w:szCs w:val="26"/>
          </w:rPr>
          <w:delText>a lengua primitiva</w:delText>
        </w:r>
        <w:r w:rsidR="00373D17" w:rsidRPr="008D03A6" w:rsidDel="00F76CD3">
          <w:rPr>
            <w:rFonts w:ascii="Crimson Text" w:hAnsi="Crimson Text"/>
            <w:color w:val="000000" w:themeColor="text1"/>
            <w:sz w:val="26"/>
            <w:szCs w:val="26"/>
          </w:rPr>
          <w:delText xml:space="preserve">, </w:delText>
        </w:r>
      </w:del>
      <w:ins w:id="170" w:author="Paula Castrilli" w:date="2025-06-02T23:54:00Z">
        <w:r w:rsidR="00F76CD3">
          <w:rPr>
            <w:rFonts w:ascii="Crimson Text" w:hAnsi="Crimson Text"/>
            <w:color w:val="000000" w:themeColor="text1"/>
            <w:sz w:val="26"/>
            <w:szCs w:val="26"/>
          </w:rPr>
          <w:t xml:space="preserve"> </w:t>
        </w:r>
      </w:ins>
      <w:r w:rsidR="00373D17" w:rsidRPr="008D03A6">
        <w:rPr>
          <w:rFonts w:ascii="Crimson Text" w:hAnsi="Crimson Text"/>
          <w:color w:val="000000" w:themeColor="text1"/>
          <w:sz w:val="26"/>
          <w:szCs w:val="26"/>
        </w:rPr>
        <w:t xml:space="preserve">recitaban oraciones </w:t>
      </w:r>
      <w:r w:rsidR="00580FD8" w:rsidRPr="008D03A6">
        <w:rPr>
          <w:rFonts w:ascii="Crimson Text" w:hAnsi="Crimson Text"/>
          <w:color w:val="000000" w:themeColor="text1"/>
          <w:sz w:val="26"/>
          <w:szCs w:val="26"/>
        </w:rPr>
        <w:t>invocando</w:t>
      </w:r>
      <w:r w:rsidR="00373D17" w:rsidRPr="008D03A6">
        <w:rPr>
          <w:rFonts w:ascii="Crimson Text" w:hAnsi="Crimson Text"/>
          <w:color w:val="000000" w:themeColor="text1"/>
          <w:sz w:val="26"/>
          <w:szCs w:val="26"/>
        </w:rPr>
        <w:t xml:space="preserve"> la atención de los dioses</w:t>
      </w:r>
      <w:ins w:id="171" w:author="Paula Castrilli" w:date="2025-06-02T23:54:00Z">
        <w:r w:rsidR="00F76CD3">
          <w:rPr>
            <w:rFonts w:ascii="Crimson Text" w:hAnsi="Crimson Text"/>
            <w:color w:val="000000" w:themeColor="text1"/>
            <w:sz w:val="26"/>
            <w:szCs w:val="26"/>
          </w:rPr>
          <w:t xml:space="preserve"> </w:t>
        </w:r>
        <w:r w:rsidR="00F76CD3" w:rsidRPr="008D03A6">
          <w:rPr>
            <w:rFonts w:ascii="Crimson Text" w:hAnsi="Crimson Text"/>
            <w:color w:val="000000" w:themeColor="text1"/>
            <w:sz w:val="26"/>
            <w:szCs w:val="26"/>
          </w:rPr>
          <w:t>en una lengua primitiva</w:t>
        </w:r>
      </w:ins>
      <w:r w:rsidR="00373D17" w:rsidRPr="008D03A6">
        <w:rPr>
          <w:rFonts w:ascii="Crimson Text" w:hAnsi="Crimson Text"/>
          <w:color w:val="000000" w:themeColor="text1"/>
          <w:sz w:val="26"/>
          <w:szCs w:val="26"/>
        </w:rPr>
        <w:t xml:space="preserve">. De fondo, retumbaba </w:t>
      </w:r>
      <w:r w:rsidR="00E26FA7" w:rsidRPr="008D03A6">
        <w:rPr>
          <w:rFonts w:ascii="Crimson Text" w:hAnsi="Crimson Text"/>
          <w:color w:val="000000" w:themeColor="text1"/>
          <w:sz w:val="26"/>
          <w:szCs w:val="26"/>
        </w:rPr>
        <w:t>el sonido monótono y penetrante</w:t>
      </w:r>
      <w:r w:rsidR="00373D17" w:rsidRPr="008D03A6">
        <w:rPr>
          <w:rFonts w:ascii="Crimson Text" w:hAnsi="Crimson Text"/>
          <w:color w:val="000000" w:themeColor="text1"/>
          <w:sz w:val="26"/>
          <w:szCs w:val="26"/>
        </w:rPr>
        <w:t xml:space="preserve"> de los tambores ceremoniales. </w:t>
      </w:r>
      <w:r w:rsidR="00580FD8" w:rsidRPr="008D03A6">
        <w:rPr>
          <w:rFonts w:ascii="Crimson Text" w:hAnsi="Crimson Text"/>
          <w:color w:val="000000" w:themeColor="text1"/>
          <w:sz w:val="26"/>
          <w:szCs w:val="26"/>
        </w:rPr>
        <w:t>El perímetro</w:t>
      </w:r>
      <w:r w:rsidR="00373D17" w:rsidRPr="008D03A6">
        <w:rPr>
          <w:rFonts w:ascii="Crimson Text" w:hAnsi="Crimson Text"/>
          <w:color w:val="000000" w:themeColor="text1"/>
          <w:sz w:val="26"/>
          <w:szCs w:val="26"/>
        </w:rPr>
        <w:t xml:space="preserve"> </w:t>
      </w:r>
      <w:ins w:id="172" w:author="Paula Castrilli" w:date="2025-06-02T23:54:00Z">
        <w:r w:rsidR="00F76CD3">
          <w:rPr>
            <w:rFonts w:ascii="Crimson Text" w:hAnsi="Crimson Text"/>
            <w:color w:val="000000" w:themeColor="text1"/>
            <w:sz w:val="26"/>
            <w:szCs w:val="26"/>
          </w:rPr>
          <w:t xml:space="preserve">de la zona </w:t>
        </w:r>
      </w:ins>
      <w:r w:rsidR="00373D17" w:rsidRPr="008D03A6">
        <w:rPr>
          <w:rFonts w:ascii="Crimson Text" w:hAnsi="Crimson Text"/>
          <w:color w:val="000000" w:themeColor="text1"/>
          <w:sz w:val="26"/>
          <w:szCs w:val="26"/>
        </w:rPr>
        <w:t>del acto principal</w:t>
      </w:r>
      <w:r w:rsidR="00580FD8" w:rsidRPr="008D03A6">
        <w:rPr>
          <w:rFonts w:ascii="Crimson Text" w:hAnsi="Crimson Text"/>
          <w:color w:val="000000" w:themeColor="text1"/>
          <w:sz w:val="26"/>
          <w:szCs w:val="26"/>
        </w:rPr>
        <w:t xml:space="preserve"> estaba delimitado</w:t>
      </w:r>
      <w:r w:rsidR="00CF718A" w:rsidRPr="008D03A6">
        <w:rPr>
          <w:rFonts w:ascii="Crimson Text" w:hAnsi="Crimson Text"/>
          <w:color w:val="000000" w:themeColor="text1"/>
          <w:sz w:val="26"/>
          <w:szCs w:val="26"/>
        </w:rPr>
        <w:t xml:space="preserve"> por</w:t>
      </w:r>
      <w:r w:rsidR="00C621A8" w:rsidRPr="008D03A6">
        <w:rPr>
          <w:rFonts w:ascii="Crimson Text" w:hAnsi="Crimson Text"/>
          <w:color w:val="000000" w:themeColor="text1"/>
          <w:sz w:val="26"/>
          <w:szCs w:val="26"/>
        </w:rPr>
        <w:t xml:space="preserve"> un cí</w:t>
      </w:r>
      <w:r w:rsidR="00373D17" w:rsidRPr="008D03A6">
        <w:rPr>
          <w:rFonts w:ascii="Crimson Text" w:hAnsi="Crimson Text"/>
          <w:color w:val="000000" w:themeColor="text1"/>
          <w:sz w:val="26"/>
          <w:szCs w:val="26"/>
        </w:rPr>
        <w:t xml:space="preserve">rculo de fuego de </w:t>
      </w:r>
      <w:r w:rsidR="00580FD8" w:rsidRPr="008D03A6">
        <w:rPr>
          <w:rFonts w:ascii="Crimson Text" w:hAnsi="Crimson Text"/>
          <w:color w:val="000000" w:themeColor="text1"/>
          <w:sz w:val="26"/>
          <w:szCs w:val="26"/>
        </w:rPr>
        <w:t>varios</w:t>
      </w:r>
      <w:r w:rsidR="00373D17" w:rsidRPr="008D03A6">
        <w:rPr>
          <w:rFonts w:ascii="Crimson Text" w:hAnsi="Crimson Text"/>
          <w:color w:val="000000" w:themeColor="text1"/>
          <w:sz w:val="26"/>
          <w:szCs w:val="26"/>
        </w:rPr>
        <w:t xml:space="preserve"> centímetros de altura</w:t>
      </w:r>
      <w:del w:id="173" w:author="Paula Castrilli" w:date="2025-06-02T23:55:00Z">
        <w:r w:rsidR="00373D17" w:rsidRPr="008D03A6" w:rsidDel="00F76CD3">
          <w:rPr>
            <w:rFonts w:ascii="Crimson Text" w:hAnsi="Crimson Text"/>
            <w:color w:val="000000" w:themeColor="text1"/>
            <w:sz w:val="26"/>
            <w:szCs w:val="26"/>
          </w:rPr>
          <w:delText>, d</w:delText>
        </w:r>
      </w:del>
      <w:ins w:id="174" w:author="Paula Castrilli" w:date="2025-06-02T23:55:00Z">
        <w:r w:rsidR="00F76CD3">
          <w:rPr>
            <w:rFonts w:ascii="Crimson Text" w:hAnsi="Crimson Text"/>
            <w:color w:val="000000" w:themeColor="text1"/>
            <w:sz w:val="26"/>
            <w:szCs w:val="26"/>
          </w:rPr>
          <w:t>. D</w:t>
        </w:r>
      </w:ins>
      <w:r w:rsidR="00373D17" w:rsidRPr="008D03A6">
        <w:rPr>
          <w:rFonts w:ascii="Crimson Text" w:hAnsi="Crimson Text"/>
          <w:color w:val="000000" w:themeColor="text1"/>
          <w:sz w:val="26"/>
          <w:szCs w:val="26"/>
        </w:rPr>
        <w:t xml:space="preserve">etrás de </w:t>
      </w:r>
      <w:del w:id="175" w:author="Paula Castrilli" w:date="2025-06-02T23:55:00Z">
        <w:r w:rsidR="00373D17" w:rsidRPr="008D03A6" w:rsidDel="00F76CD3">
          <w:rPr>
            <w:rFonts w:ascii="Crimson Text" w:hAnsi="Crimson Text"/>
            <w:color w:val="000000" w:themeColor="text1"/>
            <w:sz w:val="26"/>
            <w:szCs w:val="26"/>
          </w:rPr>
          <w:delText>l</w:delText>
        </w:r>
        <w:r w:rsidR="00580FD8" w:rsidRPr="008D03A6" w:rsidDel="00F76CD3">
          <w:rPr>
            <w:rFonts w:ascii="Crimson Text" w:hAnsi="Crimson Text"/>
            <w:color w:val="000000" w:themeColor="text1"/>
            <w:sz w:val="26"/>
            <w:szCs w:val="26"/>
          </w:rPr>
          <w:delText xml:space="preserve">a </w:delText>
        </w:r>
      </w:del>
      <w:ins w:id="176" w:author="Paula Castrilli" w:date="2025-06-02T23:55:00Z">
        <w:r w:rsidR="00F76CD3">
          <w:rPr>
            <w:rFonts w:ascii="Crimson Text" w:hAnsi="Crimson Text"/>
            <w:color w:val="000000" w:themeColor="text1"/>
            <w:sz w:val="26"/>
            <w:szCs w:val="26"/>
          </w:rPr>
          <w:t>esa</w:t>
        </w:r>
        <w:r w:rsidR="00F76CD3" w:rsidRPr="008D03A6">
          <w:rPr>
            <w:rFonts w:ascii="Crimson Text" w:hAnsi="Crimson Text"/>
            <w:color w:val="000000" w:themeColor="text1"/>
            <w:sz w:val="26"/>
            <w:szCs w:val="26"/>
          </w:rPr>
          <w:t xml:space="preserve"> </w:t>
        </w:r>
      </w:ins>
      <w:r w:rsidR="00580FD8" w:rsidRPr="008D03A6">
        <w:rPr>
          <w:rFonts w:ascii="Crimson Text" w:hAnsi="Crimson Text"/>
          <w:color w:val="000000" w:themeColor="text1"/>
          <w:sz w:val="26"/>
          <w:szCs w:val="26"/>
        </w:rPr>
        <w:t xml:space="preserve">muralla de llamas se </w:t>
      </w:r>
      <w:del w:id="177" w:author="Paula Castrilli" w:date="2025-06-02T23:55:00Z">
        <w:r w:rsidR="00580FD8" w:rsidRPr="008D03A6" w:rsidDel="00F76CD3">
          <w:rPr>
            <w:rFonts w:ascii="Crimson Text" w:hAnsi="Crimson Text"/>
            <w:color w:val="000000" w:themeColor="text1"/>
            <w:sz w:val="26"/>
            <w:szCs w:val="26"/>
          </w:rPr>
          <w:delText>amuchaba</w:delText>
        </w:r>
        <w:r w:rsidR="00373D17" w:rsidRPr="008D03A6" w:rsidDel="00F76CD3">
          <w:rPr>
            <w:rFonts w:ascii="Crimson Text" w:hAnsi="Crimson Text"/>
            <w:color w:val="000000" w:themeColor="text1"/>
            <w:sz w:val="26"/>
            <w:szCs w:val="26"/>
          </w:rPr>
          <w:delText xml:space="preserve"> </w:delText>
        </w:r>
      </w:del>
      <w:ins w:id="178" w:author="Paula Castrilli" w:date="2025-06-02T23:55:00Z">
        <w:r w:rsidR="00F76CD3">
          <w:rPr>
            <w:rFonts w:ascii="Crimson Text" w:hAnsi="Crimson Text"/>
            <w:color w:val="000000" w:themeColor="text1"/>
            <w:sz w:val="26"/>
            <w:szCs w:val="26"/>
          </w:rPr>
          <w:t>amontonaban</w:t>
        </w:r>
        <w:r w:rsidR="00F76CD3" w:rsidRPr="008D03A6">
          <w:rPr>
            <w:rFonts w:ascii="Crimson Text" w:hAnsi="Crimson Text"/>
            <w:color w:val="000000" w:themeColor="text1"/>
            <w:sz w:val="26"/>
            <w:szCs w:val="26"/>
          </w:rPr>
          <w:t xml:space="preserve"> </w:t>
        </w:r>
      </w:ins>
      <w:r w:rsidR="00373D17" w:rsidRPr="008D03A6">
        <w:rPr>
          <w:rFonts w:ascii="Crimson Text" w:hAnsi="Crimson Text"/>
          <w:color w:val="000000" w:themeColor="text1"/>
          <w:sz w:val="26"/>
          <w:szCs w:val="26"/>
        </w:rPr>
        <w:t xml:space="preserve">el resto de los presentes </w:t>
      </w:r>
      <w:r w:rsidR="00580FD8" w:rsidRPr="008D03A6">
        <w:rPr>
          <w:rFonts w:ascii="Crimson Text" w:hAnsi="Crimson Text"/>
          <w:color w:val="000000" w:themeColor="text1"/>
          <w:sz w:val="26"/>
          <w:szCs w:val="26"/>
        </w:rPr>
        <w:t>a</w:t>
      </w:r>
      <w:r w:rsidR="00AC5659" w:rsidRPr="008D03A6">
        <w:rPr>
          <w:rFonts w:ascii="Crimson Text" w:hAnsi="Crimson Text"/>
          <w:color w:val="000000" w:themeColor="text1"/>
          <w:sz w:val="26"/>
          <w:szCs w:val="26"/>
        </w:rPr>
        <w:t>clamando por los futuros guerreros</w:t>
      </w:r>
      <w:r w:rsidR="00373D17" w:rsidRPr="008D03A6">
        <w:rPr>
          <w:rFonts w:ascii="Crimson Text" w:hAnsi="Crimson Text"/>
          <w:color w:val="000000" w:themeColor="text1"/>
          <w:sz w:val="26"/>
          <w:szCs w:val="26"/>
        </w:rPr>
        <w:t xml:space="preserve">. El clima era </w:t>
      </w:r>
      <w:del w:id="179" w:author="Paula Castrilli" w:date="2025-06-02T23:56:00Z">
        <w:r w:rsidR="00AC5659" w:rsidRPr="008D03A6" w:rsidDel="00F76CD3">
          <w:rPr>
            <w:rFonts w:ascii="Crimson Text" w:hAnsi="Crimson Text"/>
            <w:color w:val="000000" w:themeColor="text1"/>
            <w:sz w:val="26"/>
            <w:szCs w:val="26"/>
          </w:rPr>
          <w:delText>espectacular</w:delText>
        </w:r>
      </w:del>
      <w:ins w:id="180" w:author="Paula Castrilli" w:date="2025-06-03T00:03:00Z">
        <w:r w:rsidR="00F76CD3">
          <w:rPr>
            <w:rFonts w:ascii="Crimson Text" w:hAnsi="Crimson Text"/>
            <w:color w:val="000000" w:themeColor="text1"/>
            <w:sz w:val="26"/>
            <w:szCs w:val="26"/>
          </w:rPr>
          <w:t>ardiente</w:t>
        </w:r>
      </w:ins>
      <w:r w:rsidR="00373D17" w:rsidRPr="008D03A6">
        <w:rPr>
          <w:rFonts w:ascii="Crimson Text" w:hAnsi="Crimson Text"/>
          <w:color w:val="000000" w:themeColor="text1"/>
          <w:sz w:val="26"/>
          <w:szCs w:val="26"/>
        </w:rPr>
        <w:t>, la expectativa</w:t>
      </w:r>
      <w:ins w:id="181" w:author="Paula Castrilli" w:date="2025-06-03T00:13:00Z">
        <w:r w:rsidR="00623729">
          <w:rPr>
            <w:rFonts w:ascii="Crimson Text" w:hAnsi="Crimson Text"/>
            <w:color w:val="000000" w:themeColor="text1"/>
            <w:sz w:val="26"/>
            <w:szCs w:val="26"/>
          </w:rPr>
          <w:t>,</w:t>
        </w:r>
      </w:ins>
      <w:r w:rsidR="00373D17" w:rsidRPr="008D03A6">
        <w:rPr>
          <w:rFonts w:ascii="Crimson Text" w:hAnsi="Crimson Text"/>
          <w:color w:val="000000" w:themeColor="text1"/>
          <w:sz w:val="26"/>
          <w:szCs w:val="26"/>
        </w:rPr>
        <w:t xml:space="preserve"> enorme.</w:t>
      </w:r>
    </w:p>
    <w:p w:rsidR="00373D17" w:rsidRPr="008D03A6" w:rsidRDefault="00803DD0"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Uno de los anc</w:t>
      </w:r>
      <w:r w:rsidR="00D80730" w:rsidRPr="008D03A6">
        <w:rPr>
          <w:rFonts w:ascii="Crimson Text" w:hAnsi="Crimson Text"/>
          <w:color w:val="000000" w:themeColor="text1"/>
          <w:sz w:val="26"/>
          <w:szCs w:val="26"/>
        </w:rPr>
        <w:t xml:space="preserve">ianos </w:t>
      </w:r>
      <w:r w:rsidR="00AC5659" w:rsidRPr="008D03A6">
        <w:rPr>
          <w:rFonts w:ascii="Crimson Text" w:hAnsi="Crimson Text"/>
          <w:color w:val="000000" w:themeColor="text1"/>
          <w:sz w:val="26"/>
          <w:szCs w:val="26"/>
        </w:rPr>
        <w:t>lanzó</w:t>
      </w:r>
      <w:r w:rsidR="00D80730" w:rsidRPr="008D03A6">
        <w:rPr>
          <w:rFonts w:ascii="Crimson Text" w:hAnsi="Crimson Text"/>
          <w:color w:val="000000" w:themeColor="text1"/>
          <w:sz w:val="26"/>
          <w:szCs w:val="26"/>
        </w:rPr>
        <w:t xml:space="preserve"> un </w:t>
      </w:r>
      <w:r w:rsidR="00744CD1" w:rsidRPr="008D03A6">
        <w:rPr>
          <w:rFonts w:ascii="Crimson Text" w:hAnsi="Crimson Text"/>
          <w:color w:val="000000" w:themeColor="text1"/>
          <w:sz w:val="26"/>
          <w:szCs w:val="26"/>
        </w:rPr>
        <w:t>grito</w:t>
      </w:r>
      <w:r w:rsidR="00D80730" w:rsidRPr="008D03A6">
        <w:rPr>
          <w:rFonts w:ascii="Crimson Text" w:hAnsi="Crimson Text"/>
          <w:color w:val="000000" w:themeColor="text1"/>
          <w:sz w:val="26"/>
          <w:szCs w:val="26"/>
        </w:rPr>
        <w:t xml:space="preserve"> agudo</w:t>
      </w:r>
      <w:r w:rsidR="00E26FA7" w:rsidRPr="008D03A6">
        <w:rPr>
          <w:rFonts w:ascii="Crimson Text" w:hAnsi="Crimson Text"/>
          <w:color w:val="000000" w:themeColor="text1"/>
          <w:sz w:val="26"/>
          <w:szCs w:val="26"/>
        </w:rPr>
        <w:t xml:space="preserve"> y </w:t>
      </w:r>
      <w:r w:rsidR="00727838" w:rsidRPr="008D03A6">
        <w:rPr>
          <w:rFonts w:ascii="Crimson Text" w:hAnsi="Crimson Text"/>
          <w:color w:val="000000" w:themeColor="text1"/>
          <w:sz w:val="26"/>
          <w:szCs w:val="26"/>
        </w:rPr>
        <w:t>salvaje</w:t>
      </w:r>
      <w:r w:rsidR="00D80730" w:rsidRPr="008D03A6">
        <w:rPr>
          <w:rFonts w:ascii="Crimson Text" w:hAnsi="Crimson Text"/>
          <w:color w:val="000000" w:themeColor="text1"/>
          <w:sz w:val="26"/>
          <w:szCs w:val="26"/>
        </w:rPr>
        <w:t xml:space="preserve">, como el de un ave </w:t>
      </w:r>
      <w:r w:rsidR="006A72C5" w:rsidRPr="008D03A6">
        <w:rPr>
          <w:rFonts w:ascii="Crimson Text" w:hAnsi="Crimson Text"/>
          <w:color w:val="000000" w:themeColor="text1"/>
          <w:sz w:val="26"/>
          <w:szCs w:val="26"/>
        </w:rPr>
        <w:t>de montaña</w:t>
      </w:r>
      <w:del w:id="182" w:author="Paula Castrilli" w:date="2025-06-03T00:14:00Z">
        <w:r w:rsidR="00AC5659" w:rsidRPr="008D03A6" w:rsidDel="00F3553F">
          <w:rPr>
            <w:rFonts w:ascii="Crimson Text" w:hAnsi="Crimson Text"/>
            <w:color w:val="000000" w:themeColor="text1"/>
            <w:sz w:val="26"/>
            <w:szCs w:val="26"/>
          </w:rPr>
          <w:delText>,</w:delText>
        </w:r>
      </w:del>
      <w:r w:rsidR="00AC5659" w:rsidRPr="008D03A6">
        <w:rPr>
          <w:rFonts w:ascii="Crimson Text" w:hAnsi="Crimson Text"/>
          <w:color w:val="000000" w:themeColor="text1"/>
          <w:sz w:val="26"/>
          <w:szCs w:val="26"/>
        </w:rPr>
        <w:t xml:space="preserve"> y</w:t>
      </w:r>
      <w:ins w:id="183" w:author="Paula Castrilli" w:date="2025-06-03T00:14:00Z">
        <w:r w:rsidR="00F3553F">
          <w:rPr>
            <w:rFonts w:ascii="Crimson Text" w:hAnsi="Crimson Text"/>
            <w:color w:val="000000" w:themeColor="text1"/>
            <w:sz w:val="26"/>
            <w:szCs w:val="26"/>
          </w:rPr>
          <w:t>,</w:t>
        </w:r>
      </w:ins>
      <w:r w:rsidR="009C5B15" w:rsidRPr="008D03A6">
        <w:rPr>
          <w:rFonts w:ascii="Crimson Text" w:hAnsi="Crimson Text"/>
          <w:color w:val="000000" w:themeColor="text1"/>
          <w:sz w:val="26"/>
          <w:szCs w:val="26"/>
        </w:rPr>
        <w:t xml:space="preserve"> </w:t>
      </w:r>
      <w:r w:rsidR="006A72C5" w:rsidRPr="008D03A6">
        <w:rPr>
          <w:rFonts w:ascii="Crimson Text" w:hAnsi="Crimson Text"/>
          <w:color w:val="000000" w:themeColor="text1"/>
          <w:sz w:val="26"/>
          <w:szCs w:val="26"/>
        </w:rPr>
        <w:t>junto a</w:t>
      </w:r>
      <w:r w:rsidR="009C5B15" w:rsidRPr="008D03A6">
        <w:rPr>
          <w:rFonts w:ascii="Crimson Text" w:hAnsi="Crimson Text"/>
          <w:color w:val="000000" w:themeColor="text1"/>
          <w:sz w:val="26"/>
          <w:szCs w:val="26"/>
        </w:rPr>
        <w:t>l</w:t>
      </w:r>
      <w:r w:rsidR="00AC5659" w:rsidRPr="008D03A6">
        <w:rPr>
          <w:rFonts w:ascii="Crimson Text" w:hAnsi="Crimson Text"/>
          <w:color w:val="000000" w:themeColor="text1"/>
          <w:sz w:val="26"/>
          <w:szCs w:val="26"/>
        </w:rPr>
        <w:t xml:space="preserve"> sonido</w:t>
      </w:r>
      <w:ins w:id="184" w:author="Paula Castrilli" w:date="2025-06-03T00:14:00Z">
        <w:r w:rsidR="00F3553F">
          <w:rPr>
            <w:rFonts w:ascii="Crimson Text" w:hAnsi="Crimson Text"/>
            <w:color w:val="000000" w:themeColor="text1"/>
            <w:sz w:val="26"/>
            <w:szCs w:val="26"/>
          </w:rPr>
          <w:t>,</w:t>
        </w:r>
      </w:ins>
      <w:r w:rsidR="00AC5659" w:rsidRPr="008D03A6">
        <w:rPr>
          <w:rFonts w:ascii="Crimson Text" w:hAnsi="Crimson Text"/>
          <w:color w:val="000000" w:themeColor="text1"/>
          <w:sz w:val="26"/>
          <w:szCs w:val="26"/>
        </w:rPr>
        <w:t xml:space="preserve"> </w:t>
      </w:r>
      <w:r w:rsidR="006A72C5" w:rsidRPr="008D03A6">
        <w:rPr>
          <w:rFonts w:ascii="Crimson Text" w:hAnsi="Crimson Text"/>
          <w:color w:val="000000" w:themeColor="text1"/>
          <w:sz w:val="26"/>
          <w:szCs w:val="26"/>
        </w:rPr>
        <w:t xml:space="preserve">se ahogó </w:t>
      </w:r>
      <w:r w:rsidR="00AC5659" w:rsidRPr="008D03A6">
        <w:rPr>
          <w:rFonts w:ascii="Crimson Text" w:hAnsi="Crimson Text"/>
          <w:color w:val="000000" w:themeColor="text1"/>
          <w:sz w:val="26"/>
          <w:szCs w:val="26"/>
        </w:rPr>
        <w:t xml:space="preserve">el último tronar de los tambores. </w:t>
      </w:r>
      <w:del w:id="185" w:author="Paula Castrilli" w:date="2025-06-03T00:15:00Z">
        <w:r w:rsidR="00AC5659" w:rsidRPr="008D03A6" w:rsidDel="00F3553F">
          <w:rPr>
            <w:rFonts w:ascii="Crimson Text" w:hAnsi="Crimson Text"/>
            <w:color w:val="000000" w:themeColor="text1"/>
            <w:sz w:val="26"/>
            <w:szCs w:val="26"/>
          </w:rPr>
          <w:delText>Luego e</w:delText>
        </w:r>
      </w:del>
      <w:ins w:id="186" w:author="Paula Castrilli" w:date="2025-06-03T00:15:00Z">
        <w:r w:rsidR="00F3553F">
          <w:rPr>
            <w:rFonts w:ascii="Crimson Text" w:hAnsi="Crimson Text"/>
            <w:color w:val="000000" w:themeColor="text1"/>
            <w:sz w:val="26"/>
            <w:szCs w:val="26"/>
          </w:rPr>
          <w:t>E</w:t>
        </w:r>
      </w:ins>
      <w:r w:rsidR="00AC5659" w:rsidRPr="008D03A6">
        <w:rPr>
          <w:rFonts w:ascii="Crimson Text" w:hAnsi="Crimson Text"/>
          <w:color w:val="000000" w:themeColor="text1"/>
          <w:sz w:val="26"/>
          <w:szCs w:val="26"/>
        </w:rPr>
        <w:t>l silencio</w:t>
      </w:r>
      <w:r w:rsidR="00727838" w:rsidRPr="008D03A6">
        <w:rPr>
          <w:rFonts w:ascii="Crimson Text" w:hAnsi="Crimson Text"/>
          <w:color w:val="000000" w:themeColor="text1"/>
          <w:sz w:val="26"/>
          <w:szCs w:val="26"/>
        </w:rPr>
        <w:t xml:space="preserve"> fue</w:t>
      </w:r>
      <w:r w:rsidR="00AC5659" w:rsidRPr="008D03A6">
        <w:rPr>
          <w:rFonts w:ascii="Crimson Text" w:hAnsi="Crimson Text"/>
          <w:color w:val="000000" w:themeColor="text1"/>
          <w:sz w:val="26"/>
          <w:szCs w:val="26"/>
        </w:rPr>
        <w:t xml:space="preserve"> total, </w:t>
      </w:r>
      <w:r w:rsidR="00744CD1" w:rsidRPr="008D03A6">
        <w:rPr>
          <w:rFonts w:ascii="Crimson Text" w:hAnsi="Crimson Text"/>
          <w:color w:val="000000" w:themeColor="text1"/>
          <w:sz w:val="26"/>
          <w:szCs w:val="26"/>
        </w:rPr>
        <w:t>rotundo</w:t>
      </w:r>
      <w:r w:rsidR="00AC5659" w:rsidRPr="008D03A6">
        <w:rPr>
          <w:rFonts w:ascii="Crimson Text" w:hAnsi="Crimson Text"/>
          <w:color w:val="000000" w:themeColor="text1"/>
          <w:sz w:val="26"/>
          <w:szCs w:val="26"/>
        </w:rPr>
        <w:t xml:space="preserve"> y estremecedor. Los siguientes segundos se mantuvieron </w:t>
      </w:r>
      <w:del w:id="187" w:author="Paula Castrilli" w:date="2025-06-03T00:24:00Z">
        <w:r w:rsidR="00AC5659" w:rsidRPr="008D03A6" w:rsidDel="00303058">
          <w:rPr>
            <w:rFonts w:ascii="Crimson Text" w:hAnsi="Crimson Text"/>
            <w:color w:val="000000" w:themeColor="text1"/>
            <w:sz w:val="26"/>
            <w:szCs w:val="26"/>
          </w:rPr>
          <w:delText>constantes</w:delText>
        </w:r>
      </w:del>
      <w:ins w:id="188" w:author="Paula Castrilli" w:date="2025-06-03T00:24:00Z">
        <w:r w:rsidR="00303058">
          <w:rPr>
            <w:rFonts w:ascii="Crimson Text" w:hAnsi="Crimson Text"/>
            <w:color w:val="000000" w:themeColor="text1"/>
            <w:sz w:val="26"/>
            <w:szCs w:val="26"/>
          </w:rPr>
          <w:t>de esa manera</w:t>
        </w:r>
      </w:ins>
      <w:r w:rsidR="00AC5659" w:rsidRPr="008D03A6">
        <w:rPr>
          <w:rFonts w:ascii="Crimson Text" w:hAnsi="Crimson Text"/>
          <w:color w:val="000000" w:themeColor="text1"/>
          <w:sz w:val="26"/>
          <w:szCs w:val="26"/>
        </w:rPr>
        <w:t xml:space="preserve">, la muchedumbre inmóvil, y la escena suspendida en el </w:t>
      </w:r>
      <w:r w:rsidR="0046274E" w:rsidRPr="008D03A6">
        <w:rPr>
          <w:rFonts w:ascii="Crimson Text" w:hAnsi="Crimson Text"/>
          <w:color w:val="000000" w:themeColor="text1"/>
          <w:sz w:val="26"/>
          <w:szCs w:val="26"/>
        </w:rPr>
        <w:t>tiempo</w:t>
      </w:r>
      <w:r w:rsidR="00AC5659" w:rsidRPr="008D03A6">
        <w:rPr>
          <w:rFonts w:ascii="Crimson Text" w:hAnsi="Crimson Text"/>
          <w:color w:val="000000" w:themeColor="text1"/>
          <w:sz w:val="26"/>
          <w:szCs w:val="26"/>
        </w:rPr>
        <w:t>.</w:t>
      </w:r>
    </w:p>
    <w:p w:rsidR="00AC5659" w:rsidRPr="008D03A6" w:rsidRDefault="00AC5659"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se </w:t>
      </w:r>
      <w:r w:rsidR="0046274E" w:rsidRPr="008D03A6">
        <w:rPr>
          <w:rFonts w:ascii="Crimson Text" w:hAnsi="Crimson Text"/>
          <w:color w:val="000000" w:themeColor="text1"/>
          <w:sz w:val="26"/>
          <w:szCs w:val="26"/>
        </w:rPr>
        <w:t>quebr</w:t>
      </w:r>
      <w:r w:rsidRPr="008D03A6">
        <w:rPr>
          <w:rFonts w:ascii="Crimson Text" w:hAnsi="Crimson Text"/>
          <w:color w:val="000000" w:themeColor="text1"/>
          <w:sz w:val="26"/>
          <w:szCs w:val="26"/>
        </w:rPr>
        <w:t>ó la quietud</w:t>
      </w:r>
      <w:del w:id="189" w:author="Paula Castrilli" w:date="2025-06-03T00:25:00Z">
        <w:r w:rsidRPr="008D03A6" w:rsidDel="0030305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 xml:space="preserve">cuando </w:t>
      </w:r>
      <w:r w:rsidRPr="008D03A6">
        <w:rPr>
          <w:rFonts w:ascii="Crimson Text" w:hAnsi="Crimson Text"/>
          <w:color w:val="000000" w:themeColor="text1"/>
          <w:sz w:val="26"/>
          <w:szCs w:val="26"/>
        </w:rPr>
        <w:t xml:space="preserve">el ruido de las botas de un militar hundiéndose en la tierra irrumpió en el ambiente. </w:t>
      </w:r>
      <w:r w:rsidR="0046274E" w:rsidRPr="008D03A6">
        <w:rPr>
          <w:rFonts w:ascii="Crimson Text" w:hAnsi="Crimson Text"/>
          <w:color w:val="000000" w:themeColor="text1"/>
          <w:sz w:val="26"/>
          <w:szCs w:val="26"/>
        </w:rPr>
        <w:t xml:space="preserve">Klaus </w:t>
      </w:r>
      <w:del w:id="190" w:author="Paula Castrilli" w:date="2025-06-03T01:13:00Z">
        <w:r w:rsidR="0046274E" w:rsidRPr="008D03A6" w:rsidDel="007B428A">
          <w:rPr>
            <w:rFonts w:ascii="Crimson Text" w:hAnsi="Crimson Text"/>
            <w:color w:val="000000" w:themeColor="text1"/>
            <w:sz w:val="26"/>
            <w:szCs w:val="26"/>
          </w:rPr>
          <w:delText xml:space="preserve">se hizo presente, y </w:delText>
        </w:r>
      </w:del>
      <w:r w:rsidR="0046274E" w:rsidRPr="008D03A6">
        <w:rPr>
          <w:rFonts w:ascii="Crimson Text" w:hAnsi="Crimson Text"/>
          <w:color w:val="000000" w:themeColor="text1"/>
          <w:sz w:val="26"/>
          <w:szCs w:val="26"/>
        </w:rPr>
        <w:t>caminó</w:t>
      </w:r>
      <w:r w:rsidRPr="008D03A6">
        <w:rPr>
          <w:rFonts w:ascii="Crimson Text" w:hAnsi="Crimson Text"/>
          <w:color w:val="000000" w:themeColor="text1"/>
          <w:sz w:val="26"/>
          <w:szCs w:val="26"/>
        </w:rPr>
        <w:t xml:space="preserve"> hasta ubicarse entre los futuros guerreros y</w:t>
      </w:r>
      <w:r w:rsidR="009C5B15" w:rsidRPr="008D03A6">
        <w:rPr>
          <w:rFonts w:ascii="Crimson Text" w:hAnsi="Crimson Text"/>
          <w:color w:val="000000" w:themeColor="text1"/>
          <w:sz w:val="26"/>
          <w:szCs w:val="26"/>
        </w:rPr>
        <w:t xml:space="preserve"> el</w:t>
      </w:r>
      <w:r w:rsidR="0046274E" w:rsidRPr="008D03A6">
        <w:rPr>
          <w:rFonts w:ascii="Crimson Text" w:hAnsi="Crimson Text"/>
          <w:color w:val="000000" w:themeColor="text1"/>
          <w:sz w:val="26"/>
          <w:szCs w:val="26"/>
        </w:rPr>
        <w:t xml:space="preserve"> </w:t>
      </w:r>
      <w:proofErr w:type="spellStart"/>
      <w:r w:rsidR="0046274E" w:rsidRPr="008D03A6">
        <w:rPr>
          <w:rFonts w:ascii="Crimson Text" w:hAnsi="Crimson Text"/>
          <w:color w:val="000000" w:themeColor="text1"/>
          <w:sz w:val="26"/>
          <w:szCs w:val="26"/>
        </w:rPr>
        <w:t>altar</w:t>
      </w:r>
      <w:del w:id="191" w:author="Paula Castrilli" w:date="2025-06-03T01:13:00Z">
        <w:r w:rsidR="0046274E" w:rsidRPr="008D03A6" w:rsidDel="007B428A">
          <w:rPr>
            <w:rFonts w:ascii="Crimson Text" w:hAnsi="Crimson Text"/>
            <w:color w:val="000000" w:themeColor="text1"/>
            <w:sz w:val="26"/>
            <w:szCs w:val="26"/>
          </w:rPr>
          <w:delText>. O</w:delText>
        </w:r>
      </w:del>
      <w:ins w:id="192" w:author="Paula Castrilli" w:date="2025-06-03T01:13:00Z">
        <w:r w:rsidR="007B428A">
          <w:rPr>
            <w:rFonts w:ascii="Crimson Text" w:hAnsi="Crimson Text"/>
            <w:color w:val="000000" w:themeColor="text1"/>
            <w:sz w:val="26"/>
            <w:szCs w:val="26"/>
          </w:rPr>
          <w:t>y</w:t>
        </w:r>
        <w:proofErr w:type="spellEnd"/>
        <w:r w:rsidR="007B428A">
          <w:rPr>
            <w:rFonts w:ascii="Crimson Text" w:hAnsi="Crimson Text"/>
            <w:color w:val="000000" w:themeColor="text1"/>
            <w:sz w:val="26"/>
            <w:szCs w:val="26"/>
          </w:rPr>
          <w:t xml:space="preserve">, tras </w:t>
        </w:r>
      </w:ins>
      <w:ins w:id="193" w:author="Paula Castrilli" w:date="2025-06-03T01:14:00Z">
        <w:r w:rsidR="007B428A">
          <w:rPr>
            <w:rFonts w:ascii="Crimson Text" w:hAnsi="Crimson Text"/>
            <w:color w:val="000000" w:themeColor="text1"/>
            <w:sz w:val="26"/>
            <w:szCs w:val="26"/>
          </w:rPr>
          <w:t>observar</w:t>
        </w:r>
      </w:ins>
      <w:del w:id="194" w:author="Paula Castrilli" w:date="2025-06-03T01:14:00Z">
        <w:r w:rsidR="0046274E" w:rsidRPr="008D03A6" w:rsidDel="007B428A">
          <w:rPr>
            <w:rFonts w:ascii="Crimson Text" w:hAnsi="Crimson Text"/>
            <w:color w:val="000000" w:themeColor="text1"/>
            <w:sz w:val="26"/>
            <w:szCs w:val="26"/>
          </w:rPr>
          <w:delText>bservó</w:delText>
        </w:r>
      </w:del>
      <w:r w:rsidRPr="008D03A6">
        <w:rPr>
          <w:rFonts w:ascii="Crimson Text" w:hAnsi="Crimson Text"/>
          <w:color w:val="000000" w:themeColor="text1"/>
          <w:sz w:val="26"/>
          <w:szCs w:val="26"/>
        </w:rPr>
        <w:t xml:space="preserve"> a </w:t>
      </w:r>
      <w:r w:rsidR="00727838" w:rsidRPr="008D03A6">
        <w:rPr>
          <w:rFonts w:ascii="Crimson Text" w:hAnsi="Crimson Text"/>
          <w:color w:val="000000" w:themeColor="text1"/>
          <w:sz w:val="26"/>
          <w:szCs w:val="26"/>
        </w:rPr>
        <w:t>la formación</w:t>
      </w:r>
      <w:r w:rsidRPr="008D03A6">
        <w:rPr>
          <w:rFonts w:ascii="Crimson Text" w:hAnsi="Crimson Text"/>
          <w:color w:val="000000" w:themeColor="text1"/>
          <w:sz w:val="26"/>
          <w:szCs w:val="26"/>
        </w:rPr>
        <w:t xml:space="preserve">, </w:t>
      </w:r>
      <w:del w:id="195" w:author="Paula Castrilli" w:date="2025-06-03T01:14:00Z">
        <w:r w:rsidRPr="008D03A6" w:rsidDel="007B428A">
          <w:rPr>
            <w:rFonts w:ascii="Crimson Text" w:hAnsi="Crimson Text"/>
            <w:color w:val="000000" w:themeColor="text1"/>
            <w:sz w:val="26"/>
            <w:szCs w:val="26"/>
          </w:rPr>
          <w:delText>y</w:delText>
        </w:r>
      </w:del>
      <w:ins w:id="196" w:author="Paula Castrilli" w:date="2025-06-03T01:14:00Z">
        <w:r w:rsidR="007B428A">
          <w:rPr>
            <w:rFonts w:ascii="Crimson Text" w:hAnsi="Crimson Text"/>
            <w:color w:val="000000" w:themeColor="text1"/>
            <w:sz w:val="26"/>
            <w:szCs w:val="26"/>
          </w:rPr>
          <w:t>les</w:t>
        </w:r>
      </w:ins>
      <w:r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dedic</w:t>
      </w:r>
      <w:r w:rsidRPr="008D03A6">
        <w:rPr>
          <w:rFonts w:ascii="Crimson Text" w:hAnsi="Crimson Text"/>
          <w:color w:val="000000" w:themeColor="text1"/>
          <w:sz w:val="26"/>
          <w:szCs w:val="26"/>
        </w:rPr>
        <w:t>ó algunas palabras.</w:t>
      </w:r>
    </w:p>
    <w:p w:rsidR="008A15EE" w:rsidRPr="008D03A6" w:rsidRDefault="008A15E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C55E4" w:rsidRPr="008D03A6">
        <w:rPr>
          <w:rFonts w:ascii="Crimson Text" w:hAnsi="Crimson Text"/>
          <w:color w:val="000000" w:themeColor="text1"/>
          <w:sz w:val="26"/>
          <w:szCs w:val="26"/>
        </w:rPr>
        <w:t xml:space="preserve">Servidores de la guardia real, hoy es el primer día </w:t>
      </w:r>
      <w:r w:rsidR="0046274E" w:rsidRPr="008D03A6">
        <w:rPr>
          <w:rFonts w:ascii="Crimson Text" w:hAnsi="Crimson Text"/>
          <w:color w:val="000000" w:themeColor="text1"/>
          <w:sz w:val="26"/>
          <w:szCs w:val="26"/>
        </w:rPr>
        <w:t>de una nueva etapa de</w:t>
      </w:r>
      <w:r w:rsidR="007C55E4" w:rsidRPr="008D03A6">
        <w:rPr>
          <w:rFonts w:ascii="Crimson Text" w:hAnsi="Crimson Text"/>
          <w:color w:val="000000" w:themeColor="text1"/>
          <w:sz w:val="26"/>
          <w:szCs w:val="26"/>
        </w:rPr>
        <w:t xml:space="preserve"> sus vidas. Deberán </w:t>
      </w:r>
      <w:r w:rsidR="0046274E" w:rsidRPr="008D03A6">
        <w:rPr>
          <w:rFonts w:ascii="Crimson Text" w:hAnsi="Crimson Text"/>
          <w:color w:val="000000" w:themeColor="text1"/>
          <w:sz w:val="26"/>
          <w:szCs w:val="26"/>
        </w:rPr>
        <w:t>cumplir con</w:t>
      </w:r>
      <w:r w:rsidR="00303609" w:rsidRPr="008D03A6">
        <w:rPr>
          <w:rFonts w:ascii="Crimson Text" w:hAnsi="Crimson Text"/>
          <w:color w:val="000000" w:themeColor="text1"/>
          <w:sz w:val="26"/>
          <w:szCs w:val="26"/>
        </w:rPr>
        <w:t xml:space="preserve"> </w:t>
      </w:r>
      <w:r w:rsidR="007C55E4" w:rsidRPr="008D03A6">
        <w:rPr>
          <w:rFonts w:ascii="Crimson Text" w:hAnsi="Crimson Text"/>
          <w:color w:val="000000" w:themeColor="text1"/>
          <w:sz w:val="26"/>
          <w:szCs w:val="26"/>
        </w:rPr>
        <w:t>una gran responsabilidad,</w:t>
      </w:r>
      <w:ins w:id="197" w:author="Paula Castrilli" w:date="2025-06-03T01:14:00Z">
        <w:r w:rsidR="007B428A">
          <w:rPr>
            <w:rFonts w:ascii="Crimson Text" w:hAnsi="Crimson Text"/>
            <w:color w:val="000000" w:themeColor="text1"/>
            <w:sz w:val="26"/>
            <w:szCs w:val="26"/>
          </w:rPr>
          <w:t xml:space="preserve"> ya que</w:t>
        </w:r>
      </w:ins>
      <w:r w:rsidR="007C55E4" w:rsidRPr="008D03A6">
        <w:rPr>
          <w:rFonts w:ascii="Crimson Text" w:hAnsi="Crimson Text"/>
          <w:color w:val="000000" w:themeColor="text1"/>
          <w:sz w:val="26"/>
          <w:szCs w:val="26"/>
        </w:rPr>
        <w:t xml:space="preserve"> depositaremos en </w:t>
      </w:r>
      <w:r w:rsidR="007C55E4" w:rsidRPr="008D03A6">
        <w:rPr>
          <w:rFonts w:ascii="Crimson Text" w:hAnsi="Crimson Text"/>
          <w:color w:val="000000" w:themeColor="text1"/>
          <w:sz w:val="26"/>
          <w:szCs w:val="26"/>
        </w:rPr>
        <w:lastRenderedPageBreak/>
        <w:t xml:space="preserve">ustedes la defensa de nuestro reino. </w:t>
      </w:r>
      <w:r w:rsidR="00303609" w:rsidRPr="008D03A6">
        <w:rPr>
          <w:rFonts w:ascii="Crimson Text" w:hAnsi="Crimson Text"/>
          <w:color w:val="000000" w:themeColor="text1"/>
          <w:sz w:val="26"/>
          <w:szCs w:val="26"/>
        </w:rPr>
        <w:t>Ser guerrero de la guardia real</w:t>
      </w:r>
      <w:del w:id="198" w:author="Paula Castrilli" w:date="2025-06-03T01:15:00Z">
        <w:r w:rsidR="00303609" w:rsidRPr="008D03A6" w:rsidDel="007B428A">
          <w:rPr>
            <w:rFonts w:ascii="Crimson Text" w:hAnsi="Crimson Text"/>
            <w:color w:val="000000" w:themeColor="text1"/>
            <w:sz w:val="26"/>
            <w:szCs w:val="26"/>
          </w:rPr>
          <w:delText>,</w:delText>
        </w:r>
      </w:del>
      <w:r w:rsidR="00303609" w:rsidRPr="008D03A6">
        <w:rPr>
          <w:rFonts w:ascii="Crimson Text" w:hAnsi="Crimson Text"/>
          <w:color w:val="000000" w:themeColor="text1"/>
          <w:sz w:val="26"/>
          <w:szCs w:val="26"/>
        </w:rPr>
        <w:t xml:space="preserve"> es un honor </w:t>
      </w:r>
      <w:r w:rsidR="009C5B15" w:rsidRPr="008D03A6">
        <w:rPr>
          <w:rFonts w:ascii="Crimson Text" w:hAnsi="Crimson Text"/>
          <w:color w:val="000000" w:themeColor="text1"/>
          <w:sz w:val="26"/>
          <w:szCs w:val="26"/>
        </w:rPr>
        <w:t>que</w:t>
      </w:r>
      <w:r w:rsidR="00303609" w:rsidRPr="008D03A6">
        <w:rPr>
          <w:rFonts w:ascii="Crimson Text" w:hAnsi="Crimson Text"/>
          <w:color w:val="000000" w:themeColor="text1"/>
          <w:sz w:val="26"/>
          <w:szCs w:val="26"/>
        </w:rPr>
        <w:t xml:space="preserve"> </w:t>
      </w:r>
      <w:r w:rsidR="00727838" w:rsidRPr="008D03A6">
        <w:rPr>
          <w:rFonts w:ascii="Crimson Text" w:hAnsi="Crimson Text"/>
          <w:color w:val="000000" w:themeColor="text1"/>
          <w:sz w:val="26"/>
          <w:szCs w:val="26"/>
        </w:rPr>
        <w:t>pertenece a unos pocos, y u</w:t>
      </w:r>
      <w:r w:rsidR="00303609" w:rsidRPr="008D03A6">
        <w:rPr>
          <w:rFonts w:ascii="Crimson Text" w:hAnsi="Crimson Text"/>
          <w:color w:val="000000" w:themeColor="text1"/>
          <w:sz w:val="26"/>
          <w:szCs w:val="26"/>
        </w:rPr>
        <w:t xml:space="preserve">stedes tendrán ese privilegio. Ya nos demostraron su </w:t>
      </w:r>
      <w:commentRangeStart w:id="199"/>
      <w:del w:id="200" w:author="Paula Castrilli" w:date="2025-06-03T01:16:00Z">
        <w:r w:rsidR="00303609" w:rsidRPr="008D03A6" w:rsidDel="007B428A">
          <w:rPr>
            <w:rFonts w:ascii="Crimson Text" w:hAnsi="Crimson Text"/>
            <w:color w:val="000000" w:themeColor="text1"/>
            <w:sz w:val="26"/>
            <w:szCs w:val="26"/>
          </w:rPr>
          <w:delText xml:space="preserve">valentía </w:delText>
        </w:r>
        <w:commentRangeEnd w:id="199"/>
        <w:r w:rsidR="007B428A" w:rsidDel="007B428A">
          <w:rPr>
            <w:rStyle w:val="Refdecomentario"/>
          </w:rPr>
          <w:commentReference w:id="199"/>
        </w:r>
        <w:r w:rsidR="00303609" w:rsidRPr="008D03A6" w:rsidDel="007B428A">
          <w:rPr>
            <w:rFonts w:ascii="Crimson Text" w:hAnsi="Crimson Text"/>
            <w:color w:val="000000" w:themeColor="text1"/>
            <w:sz w:val="26"/>
            <w:szCs w:val="26"/>
          </w:rPr>
          <w:delText xml:space="preserve">y </w:delText>
        </w:r>
        <w:commentRangeStart w:id="201"/>
        <w:r w:rsidR="00303609" w:rsidRPr="008D03A6" w:rsidDel="007B428A">
          <w:rPr>
            <w:rFonts w:ascii="Crimson Text" w:hAnsi="Crimson Text"/>
            <w:color w:val="000000" w:themeColor="text1"/>
            <w:sz w:val="26"/>
            <w:szCs w:val="26"/>
          </w:rPr>
          <w:delText>destreza</w:delText>
        </w:r>
      </w:del>
      <w:ins w:id="202" w:author="Paula Castrilli" w:date="2025-06-03T01:16:00Z">
        <w:r w:rsidR="007B428A">
          <w:rPr>
            <w:rFonts w:ascii="Crimson Text" w:hAnsi="Crimson Text"/>
            <w:color w:val="000000" w:themeColor="text1"/>
            <w:sz w:val="26"/>
            <w:szCs w:val="26"/>
          </w:rPr>
          <w:t xml:space="preserve">destreza y valentía </w:t>
        </w:r>
        <w:r w:rsidR="007B428A" w:rsidRPr="008D03A6">
          <w:rPr>
            <w:rFonts w:ascii="Crimson Text" w:hAnsi="Crimson Text"/>
            <w:color w:val="000000" w:themeColor="text1"/>
            <w:sz w:val="26"/>
            <w:szCs w:val="26"/>
          </w:rPr>
          <w:t>–</w:t>
        </w:r>
        <w:r w:rsidR="007B428A">
          <w:rPr>
            <w:rFonts w:ascii="Crimson Text" w:hAnsi="Crimson Text"/>
            <w:color w:val="000000" w:themeColor="text1"/>
            <w:sz w:val="26"/>
            <w:szCs w:val="26"/>
          </w:rPr>
          <w:t xml:space="preserve">al decir esto último, hizo una mueca </w:t>
        </w:r>
      </w:ins>
      <w:ins w:id="203" w:author="Paula Castrilli" w:date="2025-06-03T01:18:00Z">
        <w:r w:rsidR="007B428A">
          <w:rPr>
            <w:rFonts w:ascii="Crimson Text" w:hAnsi="Crimson Text"/>
            <w:color w:val="000000" w:themeColor="text1"/>
            <w:sz w:val="26"/>
            <w:szCs w:val="26"/>
          </w:rPr>
          <w:t xml:space="preserve">irónica </w:t>
        </w:r>
      </w:ins>
      <w:ins w:id="204" w:author="Paula Castrilli" w:date="2025-06-03T01:16:00Z">
        <w:r w:rsidR="007B428A">
          <w:rPr>
            <w:rFonts w:ascii="Crimson Text" w:hAnsi="Crimson Text"/>
            <w:color w:val="000000" w:themeColor="text1"/>
            <w:sz w:val="26"/>
            <w:szCs w:val="26"/>
          </w:rPr>
          <w:t>con los labios y miró a los compañeros de Eros, quienes se removieron</w:t>
        </w:r>
      </w:ins>
      <w:ins w:id="205" w:author="Paula Castrilli" w:date="2025-06-03T01:18:00Z">
        <w:r w:rsidR="007B428A">
          <w:rPr>
            <w:rFonts w:ascii="Crimson Text" w:hAnsi="Crimson Text"/>
            <w:color w:val="000000" w:themeColor="text1"/>
            <w:sz w:val="26"/>
            <w:szCs w:val="26"/>
          </w:rPr>
          <w:t xml:space="preserve"> en el lugar,</w:t>
        </w:r>
      </w:ins>
      <w:ins w:id="206" w:author="Paula Castrilli" w:date="2025-06-03T01:16:00Z">
        <w:r w:rsidR="007B428A">
          <w:rPr>
            <w:rFonts w:ascii="Crimson Text" w:hAnsi="Crimson Text"/>
            <w:color w:val="000000" w:themeColor="text1"/>
            <w:sz w:val="26"/>
            <w:szCs w:val="26"/>
          </w:rPr>
          <w:t xml:space="preserve"> inc</w:t>
        </w:r>
      </w:ins>
      <w:ins w:id="207" w:author="Paula Castrilli" w:date="2025-06-03T01:17:00Z">
        <w:r w:rsidR="007B428A">
          <w:rPr>
            <w:rFonts w:ascii="Crimson Text" w:hAnsi="Crimson Text"/>
            <w:color w:val="000000" w:themeColor="text1"/>
            <w:sz w:val="26"/>
            <w:szCs w:val="26"/>
          </w:rPr>
          <w:t>ómodos</w:t>
        </w:r>
      </w:ins>
      <w:ins w:id="208" w:author="Paula Castrilli" w:date="2025-06-03T01:18:00Z">
        <w:r w:rsidR="007B428A">
          <w:rPr>
            <w:rFonts w:ascii="Crimson Text" w:hAnsi="Crimson Text"/>
            <w:color w:val="000000" w:themeColor="text1"/>
            <w:sz w:val="26"/>
            <w:szCs w:val="26"/>
          </w:rPr>
          <w:t>,</w:t>
        </w:r>
      </w:ins>
      <w:ins w:id="209" w:author="Paula Castrilli" w:date="2025-06-03T01:17:00Z">
        <w:r w:rsidR="007B428A">
          <w:rPr>
            <w:rFonts w:ascii="Crimson Text" w:hAnsi="Crimson Text"/>
            <w:color w:val="000000" w:themeColor="text1"/>
            <w:sz w:val="26"/>
            <w:szCs w:val="26"/>
          </w:rPr>
          <w:t xml:space="preserve"> captando la indirecta</w:t>
        </w:r>
        <w:r w:rsidR="007B428A" w:rsidRPr="008D03A6">
          <w:rPr>
            <w:rFonts w:ascii="Crimson Text" w:hAnsi="Crimson Text"/>
            <w:color w:val="000000" w:themeColor="text1"/>
            <w:sz w:val="26"/>
            <w:szCs w:val="26"/>
          </w:rPr>
          <w:t>–</w:t>
        </w:r>
      </w:ins>
      <w:commentRangeEnd w:id="201"/>
      <w:ins w:id="210" w:author="Paula Castrilli" w:date="2025-06-03T01:19:00Z">
        <w:r w:rsidR="007B428A">
          <w:rPr>
            <w:rStyle w:val="Refdecomentario"/>
          </w:rPr>
          <w:commentReference w:id="201"/>
        </w:r>
      </w:ins>
      <w:del w:id="211" w:author="Paula Castrilli" w:date="2025-06-03T01:17:00Z">
        <w:r w:rsidR="00303609" w:rsidRPr="008D03A6" w:rsidDel="007B428A">
          <w:rPr>
            <w:rFonts w:ascii="Crimson Text" w:hAnsi="Crimson Text"/>
            <w:color w:val="000000" w:themeColor="text1"/>
            <w:sz w:val="26"/>
            <w:szCs w:val="26"/>
          </w:rPr>
          <w:delText>, a</w:delText>
        </w:r>
      </w:del>
      <w:ins w:id="212" w:author="Paula Castrilli" w:date="2025-06-03T01:17:00Z">
        <w:r w:rsidR="007B428A">
          <w:rPr>
            <w:rFonts w:ascii="Crimson Text" w:hAnsi="Crimson Text"/>
            <w:color w:val="000000" w:themeColor="text1"/>
            <w:sz w:val="26"/>
            <w:szCs w:val="26"/>
          </w:rPr>
          <w:t>. A</w:t>
        </w:r>
      </w:ins>
      <w:r w:rsidR="00303609" w:rsidRPr="008D03A6">
        <w:rPr>
          <w:rFonts w:ascii="Crimson Text" w:hAnsi="Crimson Text"/>
          <w:color w:val="000000" w:themeColor="text1"/>
          <w:sz w:val="26"/>
          <w:szCs w:val="26"/>
        </w:rPr>
        <w:t>hora deberán enseñarnos su le</w:t>
      </w:r>
      <w:r w:rsidR="0046274E" w:rsidRPr="008D03A6">
        <w:rPr>
          <w:rFonts w:ascii="Crimson Text" w:hAnsi="Crimson Text"/>
          <w:color w:val="000000" w:themeColor="text1"/>
          <w:sz w:val="26"/>
          <w:szCs w:val="26"/>
        </w:rPr>
        <w:t>altad</w:t>
      </w:r>
      <w:ins w:id="213" w:author="Paula Castrilli" w:date="2025-06-03T01:17:00Z">
        <w:r w:rsidR="007B428A">
          <w:rPr>
            <w:rFonts w:ascii="Crimson Text" w:hAnsi="Crimson Text"/>
            <w:color w:val="000000" w:themeColor="text1"/>
            <w:sz w:val="26"/>
            <w:szCs w:val="26"/>
          </w:rPr>
          <w:t xml:space="preserve"> </w:t>
        </w:r>
        <w:r w:rsidR="007B428A" w:rsidRPr="008D03A6">
          <w:rPr>
            <w:rFonts w:ascii="Crimson Text" w:hAnsi="Crimson Text"/>
            <w:color w:val="000000" w:themeColor="text1"/>
            <w:sz w:val="26"/>
            <w:szCs w:val="26"/>
          </w:rPr>
          <w:t>–</w:t>
        </w:r>
        <w:r w:rsidR="007B428A">
          <w:rPr>
            <w:rFonts w:ascii="Crimson Text" w:hAnsi="Crimson Text"/>
            <w:color w:val="000000" w:themeColor="text1"/>
            <w:sz w:val="26"/>
            <w:szCs w:val="26"/>
          </w:rPr>
          <w:t>prosiguió</w:t>
        </w:r>
        <w:r w:rsidR="007B428A" w:rsidRPr="008D03A6">
          <w:rPr>
            <w:rFonts w:ascii="Crimson Text" w:hAnsi="Crimson Text"/>
            <w:color w:val="000000" w:themeColor="text1"/>
            <w:sz w:val="26"/>
            <w:szCs w:val="26"/>
          </w:rPr>
          <w:t>–</w:t>
        </w:r>
      </w:ins>
      <w:r w:rsidR="0046274E" w:rsidRPr="008D03A6">
        <w:rPr>
          <w:rFonts w:ascii="Crimson Text" w:hAnsi="Crimson Text"/>
          <w:color w:val="000000" w:themeColor="text1"/>
          <w:sz w:val="26"/>
          <w:szCs w:val="26"/>
        </w:rPr>
        <w:t>. El sacrificio que llevará</w:t>
      </w:r>
      <w:r w:rsidR="00303609" w:rsidRPr="008D03A6">
        <w:rPr>
          <w:rFonts w:ascii="Crimson Text" w:hAnsi="Crimson Text"/>
          <w:color w:val="000000" w:themeColor="text1"/>
          <w:sz w:val="26"/>
          <w:szCs w:val="26"/>
        </w:rPr>
        <w:t>n a cabo esta noche</w:t>
      </w:r>
      <w:del w:id="214" w:author="Paula Castrilli" w:date="2025-06-03T01:19:00Z">
        <w:r w:rsidR="00303609" w:rsidRPr="008D03A6" w:rsidDel="007B428A">
          <w:rPr>
            <w:rFonts w:ascii="Crimson Text" w:hAnsi="Crimson Text"/>
            <w:color w:val="000000" w:themeColor="text1"/>
            <w:sz w:val="26"/>
            <w:szCs w:val="26"/>
          </w:rPr>
          <w:delText>,</w:delText>
        </w:r>
      </w:del>
      <w:r w:rsidR="00303609" w:rsidRPr="008D03A6">
        <w:rPr>
          <w:rFonts w:ascii="Crimson Text" w:hAnsi="Crimson Text"/>
          <w:color w:val="000000" w:themeColor="text1"/>
          <w:sz w:val="26"/>
          <w:szCs w:val="26"/>
        </w:rPr>
        <w:t xml:space="preserve"> </w:t>
      </w:r>
      <w:r w:rsidR="00727838" w:rsidRPr="008D03A6">
        <w:rPr>
          <w:rFonts w:ascii="Crimson Text" w:hAnsi="Crimson Text"/>
          <w:color w:val="000000" w:themeColor="text1"/>
          <w:sz w:val="26"/>
          <w:szCs w:val="26"/>
        </w:rPr>
        <w:t>proba</w:t>
      </w:r>
      <w:r w:rsidR="00303609" w:rsidRPr="008D03A6">
        <w:rPr>
          <w:rFonts w:ascii="Crimson Text" w:hAnsi="Crimson Text"/>
          <w:color w:val="000000" w:themeColor="text1"/>
          <w:sz w:val="26"/>
          <w:szCs w:val="26"/>
        </w:rPr>
        <w:t>rá que tienen la fort</w:t>
      </w:r>
      <w:r w:rsidR="00727838" w:rsidRPr="008D03A6">
        <w:rPr>
          <w:rFonts w:ascii="Crimson Text" w:hAnsi="Crimson Text"/>
          <w:color w:val="000000" w:themeColor="text1"/>
          <w:sz w:val="26"/>
          <w:szCs w:val="26"/>
        </w:rPr>
        <w:t xml:space="preserve">aleza para ser leales a nuestro reino </w:t>
      </w:r>
      <w:r w:rsidR="00303609" w:rsidRPr="008D03A6">
        <w:rPr>
          <w:rFonts w:ascii="Crimson Text" w:hAnsi="Crimson Text"/>
          <w:color w:val="000000" w:themeColor="text1"/>
          <w:sz w:val="26"/>
          <w:szCs w:val="26"/>
        </w:rPr>
        <w:t xml:space="preserve">bajo cualquier circunstancia, y </w:t>
      </w:r>
      <w:r w:rsidR="00864F7C" w:rsidRPr="008D03A6">
        <w:rPr>
          <w:rFonts w:ascii="Crimson Text" w:hAnsi="Crimson Text"/>
          <w:color w:val="000000" w:themeColor="text1"/>
          <w:sz w:val="26"/>
          <w:szCs w:val="26"/>
        </w:rPr>
        <w:t xml:space="preserve">por ello </w:t>
      </w:r>
      <w:r w:rsidR="00303609" w:rsidRPr="008D03A6">
        <w:rPr>
          <w:rFonts w:ascii="Crimson Text" w:hAnsi="Crimson Text"/>
          <w:color w:val="000000" w:themeColor="text1"/>
          <w:sz w:val="26"/>
          <w:szCs w:val="26"/>
        </w:rPr>
        <w:t xml:space="preserve">serán bendecidos </w:t>
      </w:r>
      <w:commentRangeStart w:id="215"/>
      <w:r w:rsidR="00303609" w:rsidRPr="008D03A6">
        <w:rPr>
          <w:rFonts w:ascii="Crimson Text" w:hAnsi="Crimson Text"/>
          <w:color w:val="000000" w:themeColor="text1"/>
          <w:sz w:val="26"/>
          <w:szCs w:val="26"/>
        </w:rPr>
        <w:t xml:space="preserve">con la </w:t>
      </w:r>
      <w:del w:id="216" w:author="Paula Castrilli" w:date="2025-06-03T01:22:00Z">
        <w:r w:rsidR="00303609" w:rsidRPr="008D03A6" w:rsidDel="007B428A">
          <w:rPr>
            <w:rFonts w:ascii="Crimson Text" w:hAnsi="Crimson Text"/>
            <w:color w:val="000000" w:themeColor="text1"/>
            <w:sz w:val="26"/>
            <w:szCs w:val="26"/>
          </w:rPr>
          <w:delText xml:space="preserve">dicha </w:delText>
        </w:r>
      </w:del>
      <w:ins w:id="217" w:author="Paula Castrilli" w:date="2025-06-03T01:22:00Z">
        <w:r w:rsidR="007B428A">
          <w:rPr>
            <w:rFonts w:ascii="Crimson Text" w:hAnsi="Crimson Text"/>
            <w:color w:val="000000" w:themeColor="text1"/>
            <w:sz w:val="26"/>
            <w:szCs w:val="26"/>
          </w:rPr>
          <w:t>protección</w:t>
        </w:r>
        <w:r w:rsidR="007B428A" w:rsidRPr="008D03A6">
          <w:rPr>
            <w:rFonts w:ascii="Crimson Text" w:hAnsi="Crimson Text"/>
            <w:color w:val="000000" w:themeColor="text1"/>
            <w:sz w:val="26"/>
            <w:szCs w:val="26"/>
          </w:rPr>
          <w:t xml:space="preserve"> </w:t>
        </w:r>
      </w:ins>
      <w:r w:rsidR="00303609" w:rsidRPr="008D03A6">
        <w:rPr>
          <w:rFonts w:ascii="Crimson Text" w:hAnsi="Crimson Text"/>
          <w:color w:val="000000" w:themeColor="text1"/>
          <w:sz w:val="26"/>
          <w:szCs w:val="26"/>
        </w:rPr>
        <w:t>de</w:t>
      </w:r>
      <w:commentRangeEnd w:id="215"/>
      <w:r w:rsidR="007B428A">
        <w:rPr>
          <w:rStyle w:val="Refdecomentario"/>
        </w:rPr>
        <w:commentReference w:id="215"/>
      </w:r>
      <w:r w:rsidR="00303609" w:rsidRPr="008D03A6">
        <w:rPr>
          <w:rFonts w:ascii="Crimson Text" w:hAnsi="Crimson Text"/>
          <w:color w:val="000000" w:themeColor="text1"/>
          <w:sz w:val="26"/>
          <w:szCs w:val="26"/>
        </w:rPr>
        <w:t xml:space="preserve"> los dioses. El corazón de un guerrero debe ser fuerte como el </w:t>
      </w:r>
      <w:r w:rsidR="00D45FB2" w:rsidRPr="008D03A6">
        <w:rPr>
          <w:rFonts w:ascii="Crimson Text" w:hAnsi="Crimson Text"/>
          <w:color w:val="000000" w:themeColor="text1"/>
          <w:sz w:val="26"/>
          <w:szCs w:val="26"/>
        </w:rPr>
        <w:t>hierro</w:t>
      </w:r>
      <w:del w:id="218" w:author="Paula Castrilli" w:date="2025-06-03T01:22:00Z">
        <w:r w:rsidR="00303609" w:rsidRPr="008D03A6" w:rsidDel="007B428A">
          <w:rPr>
            <w:rFonts w:ascii="Crimson Text" w:hAnsi="Crimson Text"/>
            <w:color w:val="000000" w:themeColor="text1"/>
            <w:sz w:val="26"/>
            <w:szCs w:val="26"/>
          </w:rPr>
          <w:delText>,</w:delText>
        </w:r>
      </w:del>
      <w:r w:rsidR="00303609"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 xml:space="preserve">y </w:t>
      </w:r>
      <w:r w:rsidR="00303609" w:rsidRPr="008D03A6">
        <w:rPr>
          <w:rFonts w:ascii="Crimson Text" w:hAnsi="Crimson Text"/>
          <w:color w:val="000000" w:themeColor="text1"/>
          <w:sz w:val="26"/>
          <w:szCs w:val="26"/>
        </w:rPr>
        <w:t xml:space="preserve">hoy </w:t>
      </w:r>
      <w:r w:rsidR="00727838" w:rsidRPr="008D03A6">
        <w:rPr>
          <w:rFonts w:ascii="Crimson Text" w:hAnsi="Crimson Text"/>
          <w:color w:val="000000" w:themeColor="text1"/>
          <w:sz w:val="26"/>
          <w:szCs w:val="26"/>
        </w:rPr>
        <w:t>tienen que</w:t>
      </w:r>
      <w:r w:rsidR="0046274E" w:rsidRPr="008D03A6">
        <w:rPr>
          <w:rFonts w:ascii="Crimson Text" w:hAnsi="Crimson Text"/>
          <w:color w:val="000000" w:themeColor="text1"/>
          <w:sz w:val="26"/>
          <w:szCs w:val="26"/>
        </w:rPr>
        <w:t xml:space="preserve"> demostrarlo</w:t>
      </w:r>
      <w:r w:rsidR="00303609" w:rsidRPr="008D03A6">
        <w:rPr>
          <w:rFonts w:ascii="Crimson Text" w:hAnsi="Crimson Text"/>
          <w:color w:val="000000" w:themeColor="text1"/>
          <w:sz w:val="26"/>
          <w:szCs w:val="26"/>
        </w:rPr>
        <w:t xml:space="preserve"> –concluyó con gran entusiasmo, </w:t>
      </w:r>
      <w:r w:rsidR="0096029E" w:rsidRPr="008D03A6">
        <w:rPr>
          <w:rFonts w:ascii="Crimson Text" w:hAnsi="Crimson Text"/>
          <w:color w:val="000000" w:themeColor="text1"/>
          <w:sz w:val="26"/>
          <w:szCs w:val="26"/>
        </w:rPr>
        <w:t>sus palabras</w:t>
      </w:r>
      <w:r w:rsidR="00303609" w:rsidRPr="008D03A6">
        <w:rPr>
          <w:rFonts w:ascii="Crimson Text" w:hAnsi="Crimson Text"/>
          <w:color w:val="000000" w:themeColor="text1"/>
          <w:sz w:val="26"/>
          <w:szCs w:val="26"/>
        </w:rPr>
        <w:t xml:space="preserve"> </w:t>
      </w:r>
      <w:del w:id="219" w:author="Paula Castrilli" w:date="2025-06-03T01:22:00Z">
        <w:r w:rsidR="00303609" w:rsidRPr="008D03A6" w:rsidDel="007B428A">
          <w:rPr>
            <w:rFonts w:ascii="Crimson Text" w:hAnsi="Crimson Text"/>
            <w:color w:val="000000" w:themeColor="text1"/>
            <w:sz w:val="26"/>
            <w:szCs w:val="26"/>
          </w:rPr>
          <w:delText>era</w:delText>
        </w:r>
        <w:r w:rsidR="0096029E" w:rsidRPr="008D03A6" w:rsidDel="007B428A">
          <w:rPr>
            <w:rFonts w:ascii="Crimson Text" w:hAnsi="Crimson Text"/>
            <w:color w:val="000000" w:themeColor="text1"/>
            <w:sz w:val="26"/>
            <w:szCs w:val="26"/>
          </w:rPr>
          <w:delText>n</w:delText>
        </w:r>
        <w:r w:rsidR="00303609" w:rsidRPr="008D03A6" w:rsidDel="007B428A">
          <w:rPr>
            <w:rFonts w:ascii="Crimson Text" w:hAnsi="Crimson Text"/>
            <w:color w:val="000000" w:themeColor="text1"/>
            <w:sz w:val="26"/>
            <w:szCs w:val="26"/>
          </w:rPr>
          <w:delText xml:space="preserve"> inspirador</w:delText>
        </w:r>
        <w:r w:rsidR="0096029E" w:rsidRPr="008D03A6" w:rsidDel="007B428A">
          <w:rPr>
            <w:rFonts w:ascii="Crimson Text" w:hAnsi="Crimson Text"/>
            <w:color w:val="000000" w:themeColor="text1"/>
            <w:sz w:val="26"/>
            <w:szCs w:val="26"/>
          </w:rPr>
          <w:delText>as</w:delText>
        </w:r>
      </w:del>
      <w:ins w:id="220" w:author="Paula Castrilli" w:date="2025-06-03T01:22:00Z">
        <w:r w:rsidR="007B428A">
          <w:rPr>
            <w:rFonts w:ascii="Crimson Text" w:hAnsi="Crimson Text"/>
            <w:color w:val="000000" w:themeColor="text1"/>
            <w:sz w:val="26"/>
            <w:szCs w:val="26"/>
          </w:rPr>
          <w:t>una inspiraci</w:t>
        </w:r>
      </w:ins>
      <w:ins w:id="221" w:author="Paula Castrilli" w:date="2025-06-03T01:23:00Z">
        <w:r w:rsidR="007B428A">
          <w:rPr>
            <w:rFonts w:ascii="Crimson Text" w:hAnsi="Crimson Text"/>
            <w:color w:val="000000" w:themeColor="text1"/>
            <w:sz w:val="26"/>
            <w:szCs w:val="26"/>
          </w:rPr>
          <w:t>ón</w:t>
        </w:r>
      </w:ins>
      <w:r w:rsidR="00303609" w:rsidRPr="008D03A6">
        <w:rPr>
          <w:rFonts w:ascii="Crimson Text" w:hAnsi="Crimson Text"/>
          <w:color w:val="000000" w:themeColor="text1"/>
          <w:sz w:val="26"/>
          <w:szCs w:val="26"/>
        </w:rPr>
        <w:t xml:space="preserve"> para los jóvenes. Antes de retirarse</w:t>
      </w:r>
      <w:del w:id="222" w:author="Paula Castrilli" w:date="2025-06-03T01:23:00Z">
        <w:r w:rsidR="00303609" w:rsidRPr="008D03A6" w:rsidDel="007B428A">
          <w:rPr>
            <w:rFonts w:ascii="Crimson Text" w:hAnsi="Crimson Text"/>
            <w:color w:val="000000" w:themeColor="text1"/>
            <w:sz w:val="26"/>
            <w:szCs w:val="26"/>
          </w:rPr>
          <w:delText xml:space="preserve"> retomó por última vez</w:delText>
        </w:r>
      </w:del>
      <w:ins w:id="223" w:author="Paula Castrilli" w:date="2025-06-03T01:23:00Z">
        <w:r w:rsidR="007B428A">
          <w:rPr>
            <w:rFonts w:ascii="Crimson Text" w:hAnsi="Crimson Text"/>
            <w:color w:val="000000" w:themeColor="text1"/>
            <w:sz w:val="26"/>
            <w:szCs w:val="26"/>
          </w:rPr>
          <w:t>, añadió</w:t>
        </w:r>
      </w:ins>
      <w:r w:rsidR="00303609" w:rsidRPr="008D03A6">
        <w:rPr>
          <w:rFonts w:ascii="Crimson Text" w:hAnsi="Crimson Text"/>
          <w:color w:val="000000" w:themeColor="text1"/>
          <w:sz w:val="26"/>
          <w:szCs w:val="26"/>
        </w:rPr>
        <w:t>–.</w:t>
      </w:r>
      <w:r w:rsidR="00727838" w:rsidRPr="008D03A6">
        <w:rPr>
          <w:rFonts w:ascii="Crimson Text" w:hAnsi="Crimson Text"/>
          <w:color w:val="000000" w:themeColor="text1"/>
          <w:sz w:val="26"/>
          <w:szCs w:val="26"/>
        </w:rPr>
        <w:t xml:space="preserve"> Superen esta prueba</w:t>
      </w:r>
      <w:r w:rsidR="00E12294" w:rsidRPr="008D03A6">
        <w:rPr>
          <w:rFonts w:ascii="Crimson Text" w:hAnsi="Crimson Text"/>
          <w:color w:val="000000" w:themeColor="text1"/>
          <w:sz w:val="26"/>
          <w:szCs w:val="26"/>
        </w:rPr>
        <w:t xml:space="preserve">, es mi primer orden al frente de este nuevo cuerpo de guerreros. </w:t>
      </w:r>
      <w:r w:rsidR="00727838" w:rsidRPr="008D03A6">
        <w:rPr>
          <w:rFonts w:ascii="Crimson Text" w:hAnsi="Crimson Text"/>
          <w:color w:val="000000" w:themeColor="text1"/>
          <w:sz w:val="26"/>
          <w:szCs w:val="26"/>
        </w:rPr>
        <w:t xml:space="preserve">¡El sacrificio es lealtad! </w:t>
      </w:r>
      <w:commentRangeStart w:id="224"/>
      <w:r w:rsidR="00E12294" w:rsidRPr="008D03A6">
        <w:rPr>
          <w:rFonts w:ascii="Crimson Text" w:hAnsi="Crimson Text"/>
          <w:color w:val="000000" w:themeColor="text1"/>
          <w:sz w:val="26"/>
          <w:szCs w:val="26"/>
        </w:rPr>
        <w:t>¡Bienvenidos a la guardia real!</w:t>
      </w:r>
      <w:commentRangeEnd w:id="224"/>
      <w:r w:rsidR="007B428A">
        <w:rPr>
          <w:rStyle w:val="Refdecomentario"/>
        </w:rPr>
        <w:commentReference w:id="224"/>
      </w:r>
    </w:p>
    <w:p w:rsidR="00E12294" w:rsidRPr="008D03A6" w:rsidRDefault="000C2FCF"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w:t>
      </w:r>
      <w:r w:rsidR="00E12294" w:rsidRPr="008D03A6">
        <w:rPr>
          <w:rFonts w:ascii="Crimson Text" w:hAnsi="Crimson Text"/>
          <w:color w:val="000000" w:themeColor="text1"/>
          <w:sz w:val="26"/>
          <w:szCs w:val="26"/>
        </w:rPr>
        <w:t xml:space="preserve"> </w:t>
      </w:r>
      <w:del w:id="225" w:author="Paula Castrilli" w:date="2025-06-03T01:25:00Z">
        <w:r w:rsidR="00FA61AB" w:rsidRPr="008D03A6" w:rsidDel="006808D2">
          <w:rPr>
            <w:rFonts w:ascii="Crimson Text" w:hAnsi="Crimson Text"/>
            <w:color w:val="000000" w:themeColor="text1"/>
            <w:sz w:val="26"/>
            <w:szCs w:val="26"/>
          </w:rPr>
          <w:delText>té</w:delText>
        </w:r>
        <w:r w:rsidRPr="008D03A6" w:rsidDel="006808D2">
          <w:rPr>
            <w:rFonts w:ascii="Crimson Text" w:hAnsi="Crimson Text"/>
            <w:color w:val="000000" w:themeColor="text1"/>
            <w:sz w:val="26"/>
            <w:szCs w:val="26"/>
          </w:rPr>
          <w:delText xml:space="preserve">rmino </w:delText>
        </w:r>
      </w:del>
      <w:ins w:id="226" w:author="Paula Castrilli" w:date="2025-06-03T01:25:00Z">
        <w:r w:rsidR="006808D2">
          <w:rPr>
            <w:rFonts w:ascii="Crimson Text" w:hAnsi="Crimson Text"/>
            <w:color w:val="000000" w:themeColor="text1"/>
            <w:sz w:val="26"/>
            <w:szCs w:val="26"/>
          </w:rPr>
          <w:t>terminar</w:t>
        </w:r>
      </w:ins>
      <w:del w:id="227" w:author="Paula Castrilli" w:date="2025-06-03T01:25:00Z">
        <w:r w:rsidRPr="008D03A6" w:rsidDel="006808D2">
          <w:rPr>
            <w:rFonts w:ascii="Crimson Text" w:hAnsi="Crimson Text"/>
            <w:color w:val="000000" w:themeColor="text1"/>
            <w:sz w:val="26"/>
            <w:szCs w:val="26"/>
          </w:rPr>
          <w:delText>del</w:delText>
        </w:r>
      </w:del>
      <w:ins w:id="228" w:author="Paula Castrilli" w:date="2025-06-03T01:25:00Z">
        <w:r w:rsidR="006808D2">
          <w:rPr>
            <w:rFonts w:ascii="Crimson Text" w:hAnsi="Crimson Text"/>
            <w:color w:val="000000" w:themeColor="text1"/>
            <w:sz w:val="26"/>
            <w:szCs w:val="26"/>
          </w:rPr>
          <w:t xml:space="preserve"> su</w:t>
        </w:r>
      </w:ins>
      <w:r w:rsidR="004D4CBB" w:rsidRPr="008D03A6">
        <w:rPr>
          <w:rFonts w:ascii="Crimson Text" w:hAnsi="Crimson Text"/>
          <w:color w:val="000000" w:themeColor="text1"/>
          <w:sz w:val="26"/>
          <w:szCs w:val="26"/>
        </w:rPr>
        <w:t xml:space="preserve"> discurso, se </w:t>
      </w:r>
      <w:r w:rsidR="00FA61AB" w:rsidRPr="008D03A6">
        <w:rPr>
          <w:rFonts w:ascii="Crimson Text" w:hAnsi="Crimson Text"/>
          <w:color w:val="000000" w:themeColor="text1"/>
          <w:sz w:val="26"/>
          <w:szCs w:val="26"/>
        </w:rPr>
        <w:t>hizo</w:t>
      </w:r>
      <w:r w:rsidR="00803DD0" w:rsidRPr="008D03A6">
        <w:rPr>
          <w:rFonts w:ascii="Crimson Text" w:hAnsi="Crimson Text"/>
          <w:color w:val="000000" w:themeColor="text1"/>
          <w:sz w:val="26"/>
          <w:szCs w:val="26"/>
        </w:rPr>
        <w:t xml:space="preserve"> a un </w:t>
      </w:r>
      <w:r w:rsidR="00F2612D" w:rsidRPr="008D03A6">
        <w:rPr>
          <w:rFonts w:ascii="Crimson Text" w:hAnsi="Crimson Text"/>
          <w:color w:val="000000" w:themeColor="text1"/>
          <w:sz w:val="26"/>
          <w:szCs w:val="26"/>
        </w:rPr>
        <w:t>lado</w:t>
      </w:r>
      <w:r w:rsidR="00803DD0" w:rsidRPr="008D03A6">
        <w:rPr>
          <w:rFonts w:ascii="Crimson Text" w:hAnsi="Crimson Text"/>
          <w:color w:val="000000" w:themeColor="text1"/>
          <w:sz w:val="26"/>
          <w:szCs w:val="26"/>
        </w:rPr>
        <w:t>,</w:t>
      </w:r>
      <w:ins w:id="229" w:author="Paula Castrilli" w:date="2025-06-03T01:25:00Z">
        <w:r w:rsidR="006808D2">
          <w:rPr>
            <w:rFonts w:ascii="Crimson Text" w:hAnsi="Crimson Text"/>
            <w:color w:val="000000" w:themeColor="text1"/>
            <w:sz w:val="26"/>
            <w:szCs w:val="26"/>
          </w:rPr>
          <w:t xml:space="preserve"> da</w:t>
        </w:r>
      </w:ins>
      <w:ins w:id="230" w:author="Paula Castrilli" w:date="2025-06-03T01:26:00Z">
        <w:r w:rsidR="006808D2">
          <w:rPr>
            <w:rFonts w:ascii="Crimson Text" w:hAnsi="Crimson Text"/>
            <w:color w:val="000000" w:themeColor="text1"/>
            <w:sz w:val="26"/>
            <w:szCs w:val="26"/>
          </w:rPr>
          <w:t>n</w:t>
        </w:r>
      </w:ins>
      <w:ins w:id="231" w:author="Paula Castrilli" w:date="2025-06-03T01:25:00Z">
        <w:r w:rsidR="006808D2">
          <w:rPr>
            <w:rFonts w:ascii="Crimson Text" w:hAnsi="Crimson Text"/>
            <w:color w:val="000000" w:themeColor="text1"/>
            <w:sz w:val="26"/>
            <w:szCs w:val="26"/>
          </w:rPr>
          <w:t>do paso a</w:t>
        </w:r>
      </w:ins>
      <w:del w:id="232" w:author="Paula Castrilli" w:date="2025-06-03T01:26:00Z">
        <w:r w:rsidR="00803DD0" w:rsidRPr="008D03A6" w:rsidDel="006808D2">
          <w:rPr>
            <w:rFonts w:ascii="Crimson Text" w:hAnsi="Crimson Text"/>
            <w:color w:val="000000" w:themeColor="text1"/>
            <w:sz w:val="26"/>
            <w:szCs w:val="26"/>
          </w:rPr>
          <w:delText xml:space="preserve"> y</w:delText>
        </w:r>
      </w:del>
      <w:r w:rsidR="00803DD0" w:rsidRPr="008D03A6">
        <w:rPr>
          <w:rFonts w:ascii="Crimson Text" w:hAnsi="Crimson Text"/>
          <w:color w:val="000000" w:themeColor="text1"/>
          <w:sz w:val="26"/>
          <w:szCs w:val="26"/>
        </w:rPr>
        <w:t xml:space="preserve"> uno de los anc</w:t>
      </w:r>
      <w:r w:rsidR="004D4CBB" w:rsidRPr="008D03A6">
        <w:rPr>
          <w:rFonts w:ascii="Crimson Text" w:hAnsi="Crimson Text"/>
          <w:color w:val="000000" w:themeColor="text1"/>
          <w:sz w:val="26"/>
          <w:szCs w:val="26"/>
        </w:rPr>
        <w:t>ianos</w:t>
      </w:r>
      <w:ins w:id="233" w:author="Paula Castrilli" w:date="2025-06-03T01:26:00Z">
        <w:r w:rsidR="006808D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234" w:author="Paula Castrilli" w:date="2025-06-03T01:26:00Z">
        <w:r w:rsidRPr="008D03A6" w:rsidDel="006808D2">
          <w:rPr>
            <w:rFonts w:ascii="Crimson Text" w:hAnsi="Crimson Text"/>
            <w:color w:val="000000" w:themeColor="text1"/>
            <w:sz w:val="26"/>
            <w:szCs w:val="26"/>
          </w:rPr>
          <w:delText>tomó la iniciativa,</w:delText>
        </w:r>
      </w:del>
      <w:ins w:id="235" w:author="Paula Castrilli" w:date="2025-06-03T01:26:00Z">
        <w:r w:rsidR="006808D2">
          <w:rPr>
            <w:rFonts w:ascii="Crimson Text" w:hAnsi="Crimson Text"/>
            <w:color w:val="000000" w:themeColor="text1"/>
            <w:sz w:val="26"/>
            <w:szCs w:val="26"/>
          </w:rPr>
          <w:t>quien</w:t>
        </w:r>
      </w:ins>
      <w:r w:rsidRPr="008D03A6">
        <w:rPr>
          <w:rFonts w:ascii="Crimson Text" w:hAnsi="Crimson Text"/>
          <w:color w:val="000000" w:themeColor="text1"/>
          <w:sz w:val="26"/>
          <w:szCs w:val="26"/>
        </w:rPr>
        <w:t xml:space="preserve"> </w:t>
      </w:r>
      <w:del w:id="236" w:author="Paula Castrilli" w:date="2025-06-03T01:26:00Z">
        <w:r w:rsidR="006A69D2" w:rsidRPr="008D03A6" w:rsidDel="006808D2">
          <w:rPr>
            <w:rFonts w:ascii="Crimson Text" w:hAnsi="Crimson Text"/>
            <w:color w:val="000000" w:themeColor="text1"/>
            <w:sz w:val="26"/>
            <w:szCs w:val="26"/>
          </w:rPr>
          <w:delText>invitando</w:delText>
        </w:r>
        <w:r w:rsidR="009D39A7" w:rsidRPr="008D03A6" w:rsidDel="006808D2">
          <w:rPr>
            <w:rFonts w:ascii="Crimson Text" w:hAnsi="Crimson Text"/>
            <w:color w:val="000000" w:themeColor="text1"/>
            <w:sz w:val="26"/>
            <w:szCs w:val="26"/>
          </w:rPr>
          <w:delText xml:space="preserve"> </w:delText>
        </w:r>
      </w:del>
      <w:ins w:id="237" w:author="Paula Castrilli" w:date="2025-06-03T01:26:00Z">
        <w:r w:rsidR="006808D2">
          <w:rPr>
            <w:rFonts w:ascii="Crimson Text" w:hAnsi="Crimson Text"/>
            <w:color w:val="000000" w:themeColor="text1"/>
            <w:sz w:val="26"/>
            <w:szCs w:val="26"/>
          </w:rPr>
          <w:t>invitó</w:t>
        </w:r>
        <w:r w:rsidR="006808D2" w:rsidRPr="008D03A6">
          <w:rPr>
            <w:rFonts w:ascii="Crimson Text" w:hAnsi="Crimson Text"/>
            <w:color w:val="000000" w:themeColor="text1"/>
            <w:sz w:val="26"/>
            <w:szCs w:val="26"/>
          </w:rPr>
          <w:t xml:space="preserve"> </w:t>
        </w:r>
      </w:ins>
      <w:r w:rsidR="001C0AA8" w:rsidRPr="008D03A6">
        <w:rPr>
          <w:rFonts w:ascii="Crimson Text" w:hAnsi="Crimson Text"/>
          <w:color w:val="000000" w:themeColor="text1"/>
          <w:sz w:val="26"/>
          <w:szCs w:val="26"/>
        </w:rPr>
        <w:t xml:space="preserve">al primer aspirante a subir </w:t>
      </w:r>
      <w:r w:rsidR="009D39A7" w:rsidRPr="008D03A6">
        <w:rPr>
          <w:rFonts w:ascii="Crimson Text" w:hAnsi="Crimson Text"/>
          <w:color w:val="000000" w:themeColor="text1"/>
          <w:sz w:val="26"/>
          <w:szCs w:val="26"/>
        </w:rPr>
        <w:t>al altar</w:t>
      </w:r>
      <w:r w:rsidR="004D4CBB" w:rsidRPr="008D03A6">
        <w:rPr>
          <w:rFonts w:ascii="Crimson Text" w:hAnsi="Crimson Text"/>
          <w:color w:val="000000" w:themeColor="text1"/>
          <w:sz w:val="26"/>
          <w:szCs w:val="26"/>
        </w:rPr>
        <w:t xml:space="preserve">. El joven avanzó con su caballo y </w:t>
      </w:r>
      <w:ins w:id="238" w:author="Paula Castrilli" w:date="2025-06-03T01:27:00Z">
        <w:r w:rsidR="006808D2">
          <w:rPr>
            <w:rFonts w:ascii="Crimson Text" w:hAnsi="Crimson Text"/>
            <w:color w:val="000000" w:themeColor="text1"/>
            <w:sz w:val="26"/>
            <w:szCs w:val="26"/>
          </w:rPr>
          <w:t>juntos ascendieron</w:t>
        </w:r>
      </w:ins>
      <w:del w:id="239" w:author="Paula Castrilli" w:date="2025-06-03T01:27:00Z">
        <w:r w:rsidR="004D4CBB" w:rsidRPr="008D03A6" w:rsidDel="006808D2">
          <w:rPr>
            <w:rFonts w:ascii="Crimson Text" w:hAnsi="Crimson Text"/>
            <w:color w:val="000000" w:themeColor="text1"/>
            <w:sz w:val="26"/>
            <w:szCs w:val="26"/>
          </w:rPr>
          <w:delText>ascendió</w:delText>
        </w:r>
      </w:del>
      <w:r w:rsidR="004D4CBB" w:rsidRPr="008D03A6">
        <w:rPr>
          <w:rFonts w:ascii="Crimson Text" w:hAnsi="Crimson Text"/>
          <w:color w:val="000000" w:themeColor="text1"/>
          <w:sz w:val="26"/>
          <w:szCs w:val="26"/>
        </w:rPr>
        <w:t xml:space="preserve"> a </w:t>
      </w:r>
      <w:r w:rsidR="009C5B15" w:rsidRPr="008D03A6">
        <w:rPr>
          <w:rFonts w:ascii="Crimson Text" w:hAnsi="Crimson Text"/>
          <w:color w:val="000000" w:themeColor="text1"/>
          <w:sz w:val="26"/>
          <w:szCs w:val="26"/>
        </w:rPr>
        <w:t>través</w:t>
      </w:r>
      <w:r w:rsidR="004D4CBB" w:rsidRPr="008D03A6">
        <w:rPr>
          <w:rFonts w:ascii="Crimson Text" w:hAnsi="Crimson Text"/>
          <w:color w:val="000000" w:themeColor="text1"/>
          <w:sz w:val="26"/>
          <w:szCs w:val="26"/>
        </w:rPr>
        <w:t xml:space="preserve"> una rampa de </w:t>
      </w:r>
      <w:r w:rsidR="000B6D9F" w:rsidRPr="008D03A6">
        <w:rPr>
          <w:rFonts w:ascii="Crimson Text" w:hAnsi="Crimson Text"/>
          <w:color w:val="000000" w:themeColor="text1"/>
          <w:sz w:val="26"/>
          <w:szCs w:val="26"/>
        </w:rPr>
        <w:t xml:space="preserve">hierro, donde el paso </w:t>
      </w:r>
      <w:r w:rsidR="001C0AA8" w:rsidRPr="008D03A6">
        <w:rPr>
          <w:rFonts w:ascii="Crimson Text" w:hAnsi="Crimson Text"/>
          <w:color w:val="000000" w:themeColor="text1"/>
          <w:sz w:val="26"/>
          <w:szCs w:val="26"/>
        </w:rPr>
        <w:t>se hacía</w:t>
      </w:r>
      <w:r w:rsidR="000B6D9F" w:rsidRPr="008D03A6">
        <w:rPr>
          <w:rFonts w:ascii="Crimson Text" w:hAnsi="Crimson Text"/>
          <w:color w:val="000000" w:themeColor="text1"/>
          <w:sz w:val="26"/>
          <w:szCs w:val="26"/>
        </w:rPr>
        <w:t xml:space="preserve"> estrecho</w:t>
      </w:r>
      <w:del w:id="240" w:author="Paula Castrilli" w:date="2025-06-03T01:26:00Z">
        <w:r w:rsidR="001C0AA8" w:rsidRPr="008D03A6" w:rsidDel="006808D2">
          <w:rPr>
            <w:rFonts w:ascii="Crimson Text" w:hAnsi="Crimson Text"/>
            <w:color w:val="000000" w:themeColor="text1"/>
            <w:sz w:val="26"/>
            <w:szCs w:val="26"/>
          </w:rPr>
          <w:delText>,</w:delText>
        </w:r>
      </w:del>
      <w:r w:rsidR="001C0AA8" w:rsidRPr="008D03A6">
        <w:rPr>
          <w:rFonts w:ascii="Crimson Text" w:hAnsi="Crimson Text"/>
          <w:color w:val="000000" w:themeColor="text1"/>
          <w:sz w:val="26"/>
          <w:szCs w:val="26"/>
        </w:rPr>
        <w:t xml:space="preserve"> dada</w:t>
      </w:r>
      <w:r w:rsidR="000B6D9F" w:rsidRPr="008D03A6">
        <w:rPr>
          <w:rFonts w:ascii="Crimson Text" w:hAnsi="Crimson Text"/>
          <w:color w:val="000000" w:themeColor="text1"/>
          <w:sz w:val="26"/>
          <w:szCs w:val="26"/>
        </w:rPr>
        <w:t xml:space="preserve"> la cantidad de ofrendas que </w:t>
      </w:r>
      <w:r w:rsidR="001C0AA8" w:rsidRPr="008D03A6">
        <w:rPr>
          <w:rFonts w:ascii="Crimson Text" w:hAnsi="Crimson Text"/>
          <w:color w:val="000000" w:themeColor="text1"/>
          <w:sz w:val="26"/>
          <w:szCs w:val="26"/>
        </w:rPr>
        <w:t>se amontonaban a los costados</w:t>
      </w:r>
      <w:ins w:id="241" w:author="Paula Castrilli" w:date="2025-06-03T01:27:00Z">
        <w:r w:rsidR="006808D2">
          <w:rPr>
            <w:rFonts w:ascii="Crimson Text" w:hAnsi="Crimson Text"/>
            <w:color w:val="000000" w:themeColor="text1"/>
            <w:sz w:val="26"/>
            <w:szCs w:val="26"/>
          </w:rPr>
          <w:t xml:space="preserve"> ya que</w:t>
        </w:r>
      </w:ins>
      <w:del w:id="242" w:author="Paula Castrilli" w:date="2025-06-03T01:27:00Z">
        <w:r w:rsidR="004D4CBB" w:rsidRPr="008D03A6" w:rsidDel="006808D2">
          <w:rPr>
            <w:rFonts w:ascii="Crimson Text" w:hAnsi="Crimson Text"/>
            <w:color w:val="000000" w:themeColor="text1"/>
            <w:sz w:val="26"/>
            <w:szCs w:val="26"/>
          </w:rPr>
          <w:delText>.</w:delText>
        </w:r>
        <w:r w:rsidR="001C0AA8" w:rsidRPr="008D03A6" w:rsidDel="006808D2">
          <w:rPr>
            <w:rFonts w:ascii="Crimson Text" w:hAnsi="Crimson Text"/>
            <w:color w:val="000000" w:themeColor="text1"/>
            <w:sz w:val="26"/>
            <w:szCs w:val="26"/>
          </w:rPr>
          <w:delText xml:space="preserve"> P</w:delText>
        </w:r>
      </w:del>
      <w:ins w:id="243" w:author="Paula Castrilli" w:date="2025-06-03T01:27:00Z">
        <w:r w:rsidR="006808D2">
          <w:rPr>
            <w:rFonts w:ascii="Crimson Text" w:hAnsi="Crimson Text"/>
            <w:color w:val="000000" w:themeColor="text1"/>
            <w:sz w:val="26"/>
            <w:szCs w:val="26"/>
          </w:rPr>
          <w:t>, p</w:t>
        </w:r>
      </w:ins>
      <w:r w:rsidR="001C0AA8" w:rsidRPr="008D03A6">
        <w:rPr>
          <w:rFonts w:ascii="Crimson Text" w:hAnsi="Crimson Text"/>
          <w:color w:val="000000" w:themeColor="text1"/>
          <w:sz w:val="26"/>
          <w:szCs w:val="26"/>
        </w:rPr>
        <w:t xml:space="preserve">or </w:t>
      </w:r>
      <w:r w:rsidR="00DC58D2" w:rsidRPr="008D03A6">
        <w:rPr>
          <w:rFonts w:ascii="Crimson Text" w:hAnsi="Crimson Text"/>
          <w:color w:val="000000" w:themeColor="text1"/>
          <w:sz w:val="26"/>
          <w:szCs w:val="26"/>
        </w:rPr>
        <w:t>costumbre</w:t>
      </w:r>
      <w:r w:rsidR="001C0AA8" w:rsidRPr="008D03A6">
        <w:rPr>
          <w:rFonts w:ascii="Crimson Text" w:hAnsi="Crimson Text"/>
          <w:color w:val="000000" w:themeColor="text1"/>
          <w:sz w:val="26"/>
          <w:szCs w:val="26"/>
        </w:rPr>
        <w:t xml:space="preserve">, los </w:t>
      </w:r>
      <w:del w:id="244" w:author="Paula Castrilli" w:date="2025-06-03T01:27:00Z">
        <w:r w:rsidR="001C0AA8" w:rsidRPr="008D03A6" w:rsidDel="006808D2">
          <w:rPr>
            <w:rFonts w:ascii="Crimson Text" w:hAnsi="Crimson Text"/>
            <w:color w:val="000000" w:themeColor="text1"/>
            <w:sz w:val="26"/>
            <w:szCs w:val="26"/>
          </w:rPr>
          <w:delText xml:space="preserve">presentes </w:delText>
        </w:r>
      </w:del>
      <w:proofErr w:type="spellStart"/>
      <w:ins w:id="245" w:author="Paula Castrilli" w:date="2025-06-03T01:27:00Z">
        <w:r w:rsidR="006808D2">
          <w:rPr>
            <w:rFonts w:ascii="Crimson Text" w:hAnsi="Crimson Text"/>
            <w:color w:val="000000" w:themeColor="text1"/>
            <w:sz w:val="26"/>
            <w:szCs w:val="26"/>
          </w:rPr>
          <w:t>cuidadanos</w:t>
        </w:r>
        <w:proofErr w:type="spellEnd"/>
        <w:r w:rsidR="006808D2" w:rsidRPr="008D03A6">
          <w:rPr>
            <w:rFonts w:ascii="Crimson Text" w:hAnsi="Crimson Text"/>
            <w:color w:val="000000" w:themeColor="text1"/>
            <w:sz w:val="26"/>
            <w:szCs w:val="26"/>
          </w:rPr>
          <w:t xml:space="preserve"> </w:t>
        </w:r>
      </w:ins>
      <w:r w:rsidR="001C0AA8" w:rsidRPr="008D03A6">
        <w:rPr>
          <w:rFonts w:ascii="Crimson Text" w:hAnsi="Crimson Text"/>
          <w:color w:val="000000" w:themeColor="text1"/>
          <w:sz w:val="26"/>
          <w:szCs w:val="26"/>
        </w:rPr>
        <w:t>solían aprovechar esta</w:t>
      </w:r>
      <w:r w:rsidR="0039780E" w:rsidRPr="008D03A6">
        <w:rPr>
          <w:rFonts w:ascii="Crimson Text" w:hAnsi="Crimson Text"/>
          <w:color w:val="000000" w:themeColor="text1"/>
          <w:sz w:val="26"/>
          <w:szCs w:val="26"/>
        </w:rPr>
        <w:t>s celebracio</w:t>
      </w:r>
      <w:r w:rsidR="001C0AA8" w:rsidRPr="008D03A6">
        <w:rPr>
          <w:rFonts w:ascii="Crimson Text" w:hAnsi="Crimson Text"/>
          <w:color w:val="000000" w:themeColor="text1"/>
          <w:sz w:val="26"/>
          <w:szCs w:val="26"/>
        </w:rPr>
        <w:t>n</w:t>
      </w:r>
      <w:r w:rsidR="0039780E" w:rsidRPr="008D03A6">
        <w:rPr>
          <w:rFonts w:ascii="Crimson Text" w:hAnsi="Crimson Text"/>
          <w:color w:val="000000" w:themeColor="text1"/>
          <w:sz w:val="26"/>
          <w:szCs w:val="26"/>
        </w:rPr>
        <w:t>es</w:t>
      </w:r>
      <w:r w:rsidR="001C0AA8" w:rsidRPr="008D03A6">
        <w:rPr>
          <w:rFonts w:ascii="Crimson Text" w:hAnsi="Crimson Text"/>
          <w:color w:val="000000" w:themeColor="text1"/>
          <w:sz w:val="26"/>
          <w:szCs w:val="26"/>
        </w:rPr>
        <w:t xml:space="preserve"> para demostrar </w:t>
      </w:r>
      <w:r w:rsidR="00803DD0" w:rsidRPr="008D03A6">
        <w:rPr>
          <w:rFonts w:ascii="Crimson Text" w:hAnsi="Crimson Text"/>
          <w:color w:val="000000" w:themeColor="text1"/>
          <w:sz w:val="26"/>
          <w:szCs w:val="26"/>
        </w:rPr>
        <w:t xml:space="preserve">su </w:t>
      </w:r>
      <w:r w:rsidR="001C0AA8" w:rsidRPr="008D03A6">
        <w:rPr>
          <w:rFonts w:ascii="Crimson Text" w:hAnsi="Crimson Text"/>
          <w:color w:val="000000" w:themeColor="text1"/>
          <w:sz w:val="26"/>
          <w:szCs w:val="26"/>
        </w:rPr>
        <w:t>devoción a los dioses.</w:t>
      </w:r>
      <w:r w:rsidR="004D4CBB" w:rsidRPr="008D03A6">
        <w:rPr>
          <w:rFonts w:ascii="Crimson Text" w:hAnsi="Crimson Text"/>
          <w:color w:val="000000" w:themeColor="text1"/>
          <w:sz w:val="26"/>
          <w:szCs w:val="26"/>
        </w:rPr>
        <w:t xml:space="preserve"> Una vez arriba, </w:t>
      </w:r>
      <w:r w:rsidR="006A69D2" w:rsidRPr="008D03A6">
        <w:rPr>
          <w:rFonts w:ascii="Crimson Text" w:hAnsi="Crimson Text"/>
          <w:color w:val="000000" w:themeColor="text1"/>
          <w:sz w:val="26"/>
          <w:szCs w:val="26"/>
        </w:rPr>
        <w:t xml:space="preserve">el </w:t>
      </w:r>
      <w:r w:rsidR="00803DD0" w:rsidRPr="008D03A6">
        <w:rPr>
          <w:rFonts w:ascii="Crimson Text" w:hAnsi="Crimson Text"/>
          <w:color w:val="000000" w:themeColor="text1"/>
          <w:sz w:val="26"/>
          <w:szCs w:val="26"/>
        </w:rPr>
        <w:t xml:space="preserve">sabio </w:t>
      </w:r>
      <w:r w:rsidR="006A69D2" w:rsidRPr="008D03A6">
        <w:rPr>
          <w:rFonts w:ascii="Crimson Text" w:hAnsi="Crimson Text"/>
          <w:color w:val="000000" w:themeColor="text1"/>
          <w:sz w:val="26"/>
          <w:szCs w:val="26"/>
        </w:rPr>
        <w:t>decano</w:t>
      </w:r>
      <w:r w:rsidR="004D4CBB" w:rsidRPr="008D03A6">
        <w:rPr>
          <w:rFonts w:ascii="Crimson Text" w:hAnsi="Crimson Text"/>
          <w:color w:val="000000" w:themeColor="text1"/>
          <w:sz w:val="26"/>
          <w:szCs w:val="26"/>
        </w:rPr>
        <w:t xml:space="preserve"> se acerc</w:t>
      </w:r>
      <w:r w:rsidR="00990EB0" w:rsidRPr="008D03A6">
        <w:rPr>
          <w:rFonts w:ascii="Crimson Text" w:hAnsi="Crimson Text"/>
          <w:color w:val="000000" w:themeColor="text1"/>
          <w:sz w:val="26"/>
          <w:szCs w:val="26"/>
        </w:rPr>
        <w:t>ó</w:t>
      </w:r>
      <w:del w:id="246" w:author="Paula Castrilli" w:date="2025-06-03T01:27:00Z">
        <w:r w:rsidR="00990EB0" w:rsidRPr="008D03A6" w:rsidDel="006808D2">
          <w:rPr>
            <w:rFonts w:ascii="Crimson Text" w:hAnsi="Crimson Text"/>
            <w:color w:val="000000" w:themeColor="text1"/>
            <w:sz w:val="26"/>
            <w:szCs w:val="26"/>
          </w:rPr>
          <w:delText>,</w:delText>
        </w:r>
      </w:del>
      <w:r w:rsidR="00990EB0" w:rsidRPr="008D03A6">
        <w:rPr>
          <w:rFonts w:ascii="Crimson Text" w:hAnsi="Crimson Text"/>
          <w:color w:val="000000" w:themeColor="text1"/>
          <w:sz w:val="26"/>
          <w:szCs w:val="26"/>
        </w:rPr>
        <w:t xml:space="preserve"> y le </w:t>
      </w:r>
      <w:del w:id="247" w:author="Paula Castrilli" w:date="2025-06-03T01:28:00Z">
        <w:r w:rsidR="00990EB0" w:rsidRPr="008D03A6" w:rsidDel="006808D2">
          <w:rPr>
            <w:rFonts w:ascii="Crimson Text" w:hAnsi="Crimson Text"/>
            <w:color w:val="000000" w:themeColor="text1"/>
            <w:sz w:val="26"/>
            <w:szCs w:val="26"/>
          </w:rPr>
          <w:delText xml:space="preserve">aplicó </w:delText>
        </w:r>
      </w:del>
      <w:ins w:id="248" w:author="Paula Castrilli" w:date="2025-06-03T01:28:00Z">
        <w:r w:rsidR="006808D2">
          <w:rPr>
            <w:rFonts w:ascii="Crimson Text" w:hAnsi="Crimson Text"/>
            <w:color w:val="000000" w:themeColor="text1"/>
            <w:sz w:val="26"/>
            <w:szCs w:val="26"/>
          </w:rPr>
          <w:t>realizó</w:t>
        </w:r>
        <w:r w:rsidR="006808D2" w:rsidRPr="008D03A6">
          <w:rPr>
            <w:rFonts w:ascii="Crimson Text" w:hAnsi="Crimson Text"/>
            <w:color w:val="000000" w:themeColor="text1"/>
            <w:sz w:val="26"/>
            <w:szCs w:val="26"/>
          </w:rPr>
          <w:t xml:space="preserve"> </w:t>
        </w:r>
      </w:ins>
      <w:r w:rsidR="00990EB0" w:rsidRPr="008D03A6">
        <w:rPr>
          <w:rFonts w:ascii="Crimson Text" w:hAnsi="Crimson Text"/>
          <w:color w:val="000000" w:themeColor="text1"/>
          <w:sz w:val="26"/>
          <w:szCs w:val="26"/>
        </w:rPr>
        <w:t xml:space="preserve">un corte en la palma de la mano dejando caer un chorro de sangre sobre una cubeta de cerámica. </w:t>
      </w:r>
      <w:del w:id="249" w:author="Paula Castrilli" w:date="2025-06-03T01:28:00Z">
        <w:r w:rsidR="00990EB0" w:rsidRPr="008D03A6" w:rsidDel="006808D2">
          <w:rPr>
            <w:rFonts w:ascii="Crimson Text" w:hAnsi="Crimson Text"/>
            <w:color w:val="000000" w:themeColor="text1"/>
            <w:sz w:val="26"/>
            <w:szCs w:val="26"/>
          </w:rPr>
          <w:delText>Luego e</w:delText>
        </w:r>
      </w:del>
      <w:ins w:id="250" w:author="Paula Castrilli" w:date="2025-06-03T01:28:00Z">
        <w:r w:rsidR="006808D2">
          <w:rPr>
            <w:rFonts w:ascii="Crimson Text" w:hAnsi="Crimson Text"/>
            <w:color w:val="000000" w:themeColor="text1"/>
            <w:sz w:val="26"/>
            <w:szCs w:val="26"/>
          </w:rPr>
          <w:t>E</w:t>
        </w:r>
      </w:ins>
      <w:r w:rsidR="00990EB0" w:rsidRPr="008D03A6">
        <w:rPr>
          <w:rFonts w:ascii="Crimson Text" w:hAnsi="Crimson Text"/>
          <w:color w:val="000000" w:themeColor="text1"/>
          <w:sz w:val="26"/>
          <w:szCs w:val="26"/>
        </w:rPr>
        <w:t xml:space="preserve">levó en alto el recipiente y recitó algunas palabras en la misma lengua primitiva. </w:t>
      </w:r>
      <w:del w:id="251" w:author="Paula Castrilli" w:date="2025-06-03T01:29:00Z">
        <w:r w:rsidR="00990EB0" w:rsidRPr="008D03A6" w:rsidDel="006808D2">
          <w:rPr>
            <w:rFonts w:ascii="Crimson Text" w:hAnsi="Crimson Text"/>
            <w:color w:val="000000" w:themeColor="text1"/>
            <w:sz w:val="26"/>
            <w:szCs w:val="26"/>
          </w:rPr>
          <w:delText>Por último</w:delText>
        </w:r>
      </w:del>
      <w:ins w:id="252" w:author="Paula Castrilli" w:date="2025-06-03T01:29:00Z">
        <w:r w:rsidR="006808D2">
          <w:rPr>
            <w:rFonts w:ascii="Crimson Text" w:hAnsi="Crimson Text"/>
            <w:color w:val="000000" w:themeColor="text1"/>
            <w:sz w:val="26"/>
            <w:szCs w:val="26"/>
          </w:rPr>
          <w:t>Tras esto</w:t>
        </w:r>
      </w:ins>
      <w:r w:rsidR="00990EB0" w:rsidRPr="008D03A6">
        <w:rPr>
          <w:rFonts w:ascii="Crimson Text" w:hAnsi="Crimson Text"/>
          <w:color w:val="000000" w:themeColor="text1"/>
          <w:sz w:val="26"/>
          <w:szCs w:val="26"/>
        </w:rPr>
        <w:t>, le colocaron una capa roja</w:t>
      </w:r>
      <w:r w:rsidR="00FF7334" w:rsidRPr="008D03A6">
        <w:rPr>
          <w:rFonts w:ascii="Crimson Text" w:hAnsi="Crimson Text"/>
          <w:color w:val="000000" w:themeColor="text1"/>
          <w:sz w:val="26"/>
          <w:szCs w:val="26"/>
        </w:rPr>
        <w:t xml:space="preserve"> y blanca</w:t>
      </w:r>
      <w:r w:rsidR="00990EB0" w:rsidRPr="008D03A6">
        <w:rPr>
          <w:rFonts w:ascii="Crimson Text" w:hAnsi="Crimson Text"/>
          <w:color w:val="000000" w:themeColor="text1"/>
          <w:sz w:val="26"/>
          <w:szCs w:val="26"/>
        </w:rPr>
        <w:t xml:space="preserve">, atuendo </w:t>
      </w:r>
      <w:r w:rsidR="00803DD0" w:rsidRPr="008D03A6">
        <w:rPr>
          <w:rFonts w:ascii="Crimson Text" w:hAnsi="Crimson Text"/>
          <w:color w:val="000000" w:themeColor="text1"/>
          <w:sz w:val="26"/>
          <w:szCs w:val="26"/>
        </w:rPr>
        <w:t>exclusivo de</w:t>
      </w:r>
      <w:r w:rsidR="00E7190E" w:rsidRPr="008D03A6">
        <w:rPr>
          <w:rFonts w:ascii="Crimson Text" w:hAnsi="Crimson Text"/>
          <w:color w:val="000000" w:themeColor="text1"/>
          <w:sz w:val="26"/>
          <w:szCs w:val="26"/>
        </w:rPr>
        <w:t xml:space="preserve"> los caballeros reales</w:t>
      </w:r>
      <w:r w:rsidR="00062065" w:rsidRPr="008D03A6">
        <w:rPr>
          <w:rFonts w:ascii="Crimson Text" w:hAnsi="Crimson Text"/>
          <w:color w:val="000000" w:themeColor="text1"/>
          <w:sz w:val="26"/>
          <w:szCs w:val="26"/>
        </w:rPr>
        <w:t>,</w:t>
      </w:r>
      <w:r w:rsidR="00B44B81" w:rsidRPr="008D03A6">
        <w:rPr>
          <w:rFonts w:ascii="Crimson Text" w:hAnsi="Crimson Text"/>
          <w:color w:val="000000" w:themeColor="text1"/>
          <w:sz w:val="26"/>
          <w:szCs w:val="26"/>
        </w:rPr>
        <w:t xml:space="preserve"> y le ofrecieron </w:t>
      </w:r>
      <w:r w:rsidR="00A30B74" w:rsidRPr="008D03A6">
        <w:rPr>
          <w:rFonts w:ascii="Crimson Text" w:hAnsi="Crimson Text"/>
          <w:color w:val="000000" w:themeColor="text1"/>
          <w:sz w:val="26"/>
          <w:szCs w:val="26"/>
        </w:rPr>
        <w:t>de</w:t>
      </w:r>
      <w:r w:rsidR="00B44B81" w:rsidRPr="008D03A6">
        <w:rPr>
          <w:rFonts w:ascii="Crimson Text" w:hAnsi="Crimson Text"/>
          <w:color w:val="000000" w:themeColor="text1"/>
          <w:sz w:val="26"/>
          <w:szCs w:val="26"/>
        </w:rPr>
        <w:t xml:space="preserve"> beber un extraño brebaje </w:t>
      </w:r>
      <w:r w:rsidR="00A30B74" w:rsidRPr="008D03A6">
        <w:rPr>
          <w:rFonts w:ascii="Crimson Text" w:hAnsi="Crimson Text"/>
          <w:color w:val="000000" w:themeColor="text1"/>
          <w:sz w:val="26"/>
          <w:szCs w:val="26"/>
        </w:rPr>
        <w:t>llamado</w:t>
      </w:r>
      <w:r w:rsidR="00B44B81" w:rsidRPr="008D03A6">
        <w:rPr>
          <w:rFonts w:ascii="Crimson Text" w:hAnsi="Crimson Text"/>
          <w:color w:val="000000" w:themeColor="text1"/>
          <w:sz w:val="26"/>
          <w:szCs w:val="26"/>
        </w:rPr>
        <w:t xml:space="preserve"> </w:t>
      </w:r>
      <w:del w:id="253" w:author="Paula Castrilli" w:date="2025-06-03T01:31:00Z">
        <w:r w:rsidR="00A30B74" w:rsidRPr="008D03A6" w:rsidDel="006808D2">
          <w:rPr>
            <w:rFonts w:ascii="Crimson Text" w:hAnsi="Crimson Text"/>
            <w:color w:val="000000" w:themeColor="text1"/>
            <w:sz w:val="26"/>
            <w:szCs w:val="26"/>
          </w:rPr>
          <w:delText>c</w:delText>
        </w:r>
      </w:del>
      <w:ins w:id="254" w:author="Paula Castrilli" w:date="2025-06-03T01:31:00Z">
        <w:r w:rsidR="006808D2">
          <w:rPr>
            <w:rFonts w:ascii="Crimson Text" w:hAnsi="Crimson Text"/>
            <w:color w:val="000000" w:themeColor="text1"/>
            <w:sz w:val="26"/>
            <w:szCs w:val="26"/>
          </w:rPr>
          <w:t>C</w:t>
        </w:r>
      </w:ins>
      <w:r w:rsidR="00B44B81" w:rsidRPr="008D03A6">
        <w:rPr>
          <w:rFonts w:ascii="Crimson Text" w:hAnsi="Crimson Text"/>
          <w:color w:val="000000" w:themeColor="text1"/>
          <w:sz w:val="26"/>
          <w:szCs w:val="26"/>
        </w:rPr>
        <w:t xml:space="preserve">orazón de </w:t>
      </w:r>
      <w:del w:id="255" w:author="Paula Castrilli" w:date="2025-06-03T01:31:00Z">
        <w:r w:rsidR="00A30B74" w:rsidRPr="008D03A6" w:rsidDel="006808D2">
          <w:rPr>
            <w:rFonts w:ascii="Crimson Text" w:hAnsi="Crimson Text"/>
            <w:color w:val="000000" w:themeColor="text1"/>
            <w:sz w:val="26"/>
            <w:szCs w:val="26"/>
          </w:rPr>
          <w:delText>g</w:delText>
        </w:r>
      </w:del>
      <w:ins w:id="256" w:author="Paula Castrilli" w:date="2025-06-03T01:31:00Z">
        <w:r w:rsidR="006808D2">
          <w:rPr>
            <w:rFonts w:ascii="Crimson Text" w:hAnsi="Crimson Text"/>
            <w:color w:val="000000" w:themeColor="text1"/>
            <w:sz w:val="26"/>
            <w:szCs w:val="26"/>
          </w:rPr>
          <w:t>G</w:t>
        </w:r>
      </w:ins>
      <w:r w:rsidR="00B44B81" w:rsidRPr="008D03A6">
        <w:rPr>
          <w:rFonts w:ascii="Crimson Text" w:hAnsi="Crimson Text"/>
          <w:color w:val="000000" w:themeColor="text1"/>
          <w:sz w:val="26"/>
          <w:szCs w:val="26"/>
        </w:rPr>
        <w:t xml:space="preserve">uerrero. Finalmente, </w:t>
      </w:r>
      <w:r w:rsidR="00990EB0" w:rsidRPr="008D03A6">
        <w:rPr>
          <w:rFonts w:ascii="Crimson Text" w:hAnsi="Crimson Text"/>
          <w:color w:val="000000" w:themeColor="text1"/>
          <w:sz w:val="26"/>
          <w:szCs w:val="26"/>
        </w:rPr>
        <w:t xml:space="preserve">le </w:t>
      </w:r>
      <w:r w:rsidR="00803DD0" w:rsidRPr="008D03A6">
        <w:rPr>
          <w:rFonts w:ascii="Crimson Text" w:hAnsi="Crimson Text"/>
          <w:color w:val="000000" w:themeColor="text1"/>
          <w:sz w:val="26"/>
          <w:szCs w:val="26"/>
        </w:rPr>
        <w:t>indicaron</w:t>
      </w:r>
      <w:r w:rsidR="00990EB0" w:rsidRPr="008D03A6">
        <w:rPr>
          <w:rFonts w:ascii="Crimson Text" w:hAnsi="Crimson Text"/>
          <w:color w:val="000000" w:themeColor="text1"/>
          <w:sz w:val="26"/>
          <w:szCs w:val="26"/>
        </w:rPr>
        <w:t xml:space="preserve"> que</w:t>
      </w:r>
      <w:r w:rsidR="00B44B81" w:rsidRPr="008D03A6">
        <w:rPr>
          <w:rFonts w:ascii="Crimson Text" w:hAnsi="Crimson Text"/>
          <w:color w:val="000000" w:themeColor="text1"/>
          <w:sz w:val="26"/>
          <w:szCs w:val="26"/>
        </w:rPr>
        <w:t xml:space="preserve"> descendiera por el otro extremo</w:t>
      </w:r>
      <w:del w:id="257" w:author="Paula Castrilli" w:date="2025-06-03T01:35:00Z">
        <w:r w:rsidR="00B44B81" w:rsidRPr="008D03A6" w:rsidDel="008B365E">
          <w:rPr>
            <w:rFonts w:ascii="Crimson Text" w:hAnsi="Crimson Text"/>
            <w:color w:val="000000" w:themeColor="text1"/>
            <w:sz w:val="26"/>
            <w:szCs w:val="26"/>
          </w:rPr>
          <w:delText>,</w:delText>
        </w:r>
      </w:del>
      <w:r w:rsidR="00B44B81" w:rsidRPr="008D03A6">
        <w:rPr>
          <w:rFonts w:ascii="Crimson Text" w:hAnsi="Crimson Text"/>
          <w:color w:val="000000" w:themeColor="text1"/>
          <w:sz w:val="26"/>
          <w:szCs w:val="26"/>
        </w:rPr>
        <w:t xml:space="preserve"> y</w:t>
      </w:r>
      <w:r w:rsidR="00990EB0" w:rsidRPr="008D03A6">
        <w:rPr>
          <w:rFonts w:ascii="Crimson Text" w:hAnsi="Crimson Text"/>
          <w:color w:val="000000" w:themeColor="text1"/>
          <w:sz w:val="26"/>
          <w:szCs w:val="26"/>
        </w:rPr>
        <w:t xml:space="preserve"> procediera con</w:t>
      </w:r>
      <w:r w:rsidR="00803DD0" w:rsidRPr="008D03A6">
        <w:rPr>
          <w:rFonts w:ascii="Crimson Text" w:hAnsi="Crimson Text"/>
          <w:color w:val="000000" w:themeColor="text1"/>
          <w:sz w:val="26"/>
          <w:szCs w:val="26"/>
        </w:rPr>
        <w:t xml:space="preserve"> el siguiente paso d</w:t>
      </w:r>
      <w:r w:rsidR="00990EB0" w:rsidRPr="008D03A6">
        <w:rPr>
          <w:rFonts w:ascii="Crimson Text" w:hAnsi="Crimson Text"/>
          <w:color w:val="000000" w:themeColor="text1"/>
          <w:sz w:val="26"/>
          <w:szCs w:val="26"/>
        </w:rPr>
        <w:t xml:space="preserve">el </w:t>
      </w:r>
      <w:r w:rsidR="009C5B15" w:rsidRPr="008D03A6">
        <w:rPr>
          <w:rFonts w:ascii="Crimson Text" w:hAnsi="Crimson Text"/>
          <w:color w:val="000000" w:themeColor="text1"/>
          <w:sz w:val="26"/>
          <w:szCs w:val="26"/>
        </w:rPr>
        <w:t>rito</w:t>
      </w:r>
      <w:r w:rsidR="00990EB0" w:rsidRPr="008D03A6">
        <w:rPr>
          <w:rFonts w:ascii="Crimson Text" w:hAnsi="Crimson Text"/>
          <w:color w:val="000000" w:themeColor="text1"/>
          <w:sz w:val="26"/>
          <w:szCs w:val="26"/>
        </w:rPr>
        <w:t>.</w:t>
      </w:r>
      <w:r w:rsidR="00B44B81" w:rsidRPr="008D03A6">
        <w:rPr>
          <w:rFonts w:ascii="Crimson Text" w:hAnsi="Crimson Text"/>
          <w:color w:val="000000" w:themeColor="text1"/>
          <w:sz w:val="26"/>
          <w:szCs w:val="26"/>
        </w:rPr>
        <w:t xml:space="preserve"> </w:t>
      </w:r>
      <w:r w:rsidR="00A30B74" w:rsidRPr="008D03A6">
        <w:rPr>
          <w:rFonts w:ascii="Crimson Text" w:hAnsi="Crimson Text"/>
          <w:color w:val="000000" w:themeColor="text1"/>
          <w:sz w:val="26"/>
          <w:szCs w:val="26"/>
        </w:rPr>
        <w:t>E</w:t>
      </w:r>
      <w:r w:rsidR="00990EB0" w:rsidRPr="008D03A6">
        <w:rPr>
          <w:rFonts w:ascii="Crimson Text" w:hAnsi="Crimson Text"/>
          <w:color w:val="000000" w:themeColor="text1"/>
          <w:sz w:val="26"/>
          <w:szCs w:val="26"/>
        </w:rPr>
        <w:t xml:space="preserve">l </w:t>
      </w:r>
      <w:r w:rsidR="0064080E" w:rsidRPr="008D03A6">
        <w:rPr>
          <w:rFonts w:ascii="Crimson Text" w:hAnsi="Crimson Text"/>
          <w:color w:val="000000" w:themeColor="text1"/>
          <w:sz w:val="26"/>
          <w:szCs w:val="26"/>
        </w:rPr>
        <w:t>joven</w:t>
      </w:r>
      <w:r w:rsidR="00A30B74" w:rsidRPr="008D03A6">
        <w:rPr>
          <w:rFonts w:ascii="Crimson Text" w:hAnsi="Crimson Text"/>
          <w:color w:val="000000" w:themeColor="text1"/>
          <w:sz w:val="26"/>
          <w:szCs w:val="26"/>
        </w:rPr>
        <w:t xml:space="preserve"> acató</w:t>
      </w:r>
      <w:del w:id="258" w:author="Paula Castrilli" w:date="2025-06-03T01:35:00Z">
        <w:r w:rsidR="00A30B74" w:rsidRPr="008D03A6" w:rsidDel="008B365E">
          <w:rPr>
            <w:rFonts w:ascii="Crimson Text" w:hAnsi="Crimson Text"/>
            <w:color w:val="000000" w:themeColor="text1"/>
            <w:sz w:val="26"/>
            <w:szCs w:val="26"/>
          </w:rPr>
          <w:delText>,</w:delText>
        </w:r>
      </w:del>
      <w:r w:rsidR="00A30B74" w:rsidRPr="008D03A6">
        <w:rPr>
          <w:rFonts w:ascii="Crimson Text" w:hAnsi="Crimson Text"/>
          <w:color w:val="000000" w:themeColor="text1"/>
          <w:sz w:val="26"/>
          <w:szCs w:val="26"/>
        </w:rPr>
        <w:t xml:space="preserve"> y</w:t>
      </w:r>
      <w:r w:rsidR="00FF7334" w:rsidRPr="008D03A6">
        <w:rPr>
          <w:rFonts w:ascii="Crimson Text" w:hAnsi="Crimson Text"/>
          <w:color w:val="000000" w:themeColor="text1"/>
          <w:sz w:val="26"/>
          <w:szCs w:val="26"/>
        </w:rPr>
        <w:t xml:space="preserve"> se dirigió haci</w:t>
      </w:r>
      <w:r w:rsidR="00990EB0" w:rsidRPr="008D03A6">
        <w:rPr>
          <w:rFonts w:ascii="Crimson Text" w:hAnsi="Crimson Text"/>
          <w:color w:val="000000" w:themeColor="text1"/>
          <w:sz w:val="26"/>
          <w:szCs w:val="26"/>
        </w:rPr>
        <w:t xml:space="preserve">a </w:t>
      </w:r>
      <w:r w:rsidR="00FF7334" w:rsidRPr="008D03A6">
        <w:rPr>
          <w:rFonts w:ascii="Crimson Text" w:hAnsi="Crimson Text"/>
          <w:color w:val="000000" w:themeColor="text1"/>
          <w:sz w:val="26"/>
          <w:szCs w:val="26"/>
        </w:rPr>
        <w:t>la</w:t>
      </w:r>
      <w:r w:rsidR="00990EB0" w:rsidRPr="008D03A6">
        <w:rPr>
          <w:rFonts w:ascii="Crimson Text" w:hAnsi="Crimson Text"/>
          <w:color w:val="000000" w:themeColor="text1"/>
          <w:sz w:val="26"/>
          <w:szCs w:val="26"/>
        </w:rPr>
        <w:t xml:space="preserve"> senda </w:t>
      </w:r>
      <w:r w:rsidR="00FF7334" w:rsidRPr="008D03A6">
        <w:rPr>
          <w:rFonts w:ascii="Crimson Text" w:hAnsi="Crimson Text"/>
          <w:color w:val="000000" w:themeColor="text1"/>
          <w:sz w:val="26"/>
          <w:szCs w:val="26"/>
        </w:rPr>
        <w:t>que conducía</w:t>
      </w:r>
      <w:r w:rsidR="00DC58D2" w:rsidRPr="008D03A6">
        <w:rPr>
          <w:rFonts w:ascii="Crimson Text" w:hAnsi="Crimson Text"/>
          <w:color w:val="000000" w:themeColor="text1"/>
          <w:sz w:val="26"/>
          <w:szCs w:val="26"/>
        </w:rPr>
        <w:t xml:space="preserve"> al </w:t>
      </w:r>
      <w:del w:id="259" w:author="Paula Castrilli" w:date="2025-06-02T13:56:00Z">
        <w:r w:rsidR="00DC58D2" w:rsidRPr="008D03A6" w:rsidDel="00902E0B">
          <w:rPr>
            <w:rFonts w:ascii="Crimson Text" w:hAnsi="Crimson Text"/>
            <w:color w:val="000000" w:themeColor="text1"/>
            <w:sz w:val="26"/>
            <w:szCs w:val="26"/>
          </w:rPr>
          <w:delText>lago de los dioses</w:delText>
        </w:r>
      </w:del>
      <w:ins w:id="260" w:author="Paula Castrilli" w:date="2025-06-02T13:56:00Z">
        <w:r w:rsidR="00902E0B">
          <w:rPr>
            <w:rFonts w:ascii="Crimson Text" w:hAnsi="Crimson Text"/>
            <w:color w:val="000000" w:themeColor="text1"/>
            <w:sz w:val="26"/>
            <w:szCs w:val="26"/>
          </w:rPr>
          <w:t>Lago de los Dioses</w:t>
        </w:r>
      </w:ins>
      <w:r w:rsidR="00DC58D2" w:rsidRPr="008D03A6">
        <w:rPr>
          <w:rFonts w:ascii="Crimson Text" w:hAnsi="Crimson Text"/>
          <w:color w:val="000000" w:themeColor="text1"/>
          <w:sz w:val="26"/>
          <w:szCs w:val="26"/>
        </w:rPr>
        <w:t xml:space="preserve">, </w:t>
      </w:r>
      <w:r w:rsidR="00933900" w:rsidRPr="008D03A6">
        <w:rPr>
          <w:rFonts w:ascii="Crimson Text" w:hAnsi="Crimson Text"/>
          <w:color w:val="000000" w:themeColor="text1"/>
          <w:sz w:val="26"/>
          <w:szCs w:val="26"/>
        </w:rPr>
        <w:t xml:space="preserve">la </w:t>
      </w:r>
      <w:r w:rsidR="00FF7334" w:rsidRPr="008D03A6">
        <w:rPr>
          <w:rFonts w:ascii="Crimson Text" w:hAnsi="Crimson Text"/>
          <w:color w:val="000000" w:themeColor="text1"/>
          <w:sz w:val="26"/>
          <w:szCs w:val="26"/>
        </w:rPr>
        <w:t>cual hab</w:t>
      </w:r>
      <w:r w:rsidR="00DC58D2" w:rsidRPr="008D03A6">
        <w:rPr>
          <w:rFonts w:ascii="Crimson Text" w:hAnsi="Crimson Text"/>
          <w:color w:val="000000" w:themeColor="text1"/>
          <w:sz w:val="26"/>
          <w:szCs w:val="26"/>
        </w:rPr>
        <w:t>ía sido bautizada</w:t>
      </w:r>
      <w:r w:rsidR="00FF7334" w:rsidRPr="008D03A6">
        <w:rPr>
          <w:rFonts w:ascii="Crimson Text" w:hAnsi="Crimson Text"/>
          <w:color w:val="000000" w:themeColor="text1"/>
          <w:sz w:val="26"/>
          <w:szCs w:val="26"/>
        </w:rPr>
        <w:t xml:space="preserve"> como</w:t>
      </w:r>
      <w:r w:rsidR="00933900" w:rsidRPr="008D03A6">
        <w:rPr>
          <w:rFonts w:ascii="Crimson Text" w:hAnsi="Crimson Text"/>
          <w:color w:val="000000" w:themeColor="text1"/>
          <w:sz w:val="26"/>
          <w:szCs w:val="26"/>
        </w:rPr>
        <w:t xml:space="preserve"> el </w:t>
      </w:r>
      <w:del w:id="261" w:author="Paula Castrilli" w:date="2025-06-03T01:36:00Z">
        <w:r w:rsidR="00933900" w:rsidRPr="008D03A6" w:rsidDel="008B365E">
          <w:rPr>
            <w:rFonts w:ascii="Crimson Text" w:hAnsi="Crimson Text"/>
            <w:color w:val="000000" w:themeColor="text1"/>
            <w:sz w:val="26"/>
            <w:szCs w:val="26"/>
          </w:rPr>
          <w:delText>c</w:delText>
        </w:r>
      </w:del>
      <w:ins w:id="262" w:author="Paula Castrilli" w:date="2025-06-03T01:36:00Z">
        <w:r w:rsidR="008B365E">
          <w:rPr>
            <w:rFonts w:ascii="Crimson Text" w:hAnsi="Crimson Text"/>
            <w:color w:val="000000" w:themeColor="text1"/>
            <w:sz w:val="26"/>
            <w:szCs w:val="26"/>
          </w:rPr>
          <w:t>C</w:t>
        </w:r>
      </w:ins>
      <w:r w:rsidR="00933900" w:rsidRPr="008D03A6">
        <w:rPr>
          <w:rFonts w:ascii="Crimson Text" w:hAnsi="Crimson Text"/>
          <w:color w:val="000000" w:themeColor="text1"/>
          <w:sz w:val="26"/>
          <w:szCs w:val="26"/>
        </w:rPr>
        <w:t xml:space="preserve">amino del </w:t>
      </w:r>
      <w:del w:id="263" w:author="Paula Castrilli" w:date="2025-06-03T01:36:00Z">
        <w:r w:rsidR="00933900" w:rsidRPr="008D03A6" w:rsidDel="008B365E">
          <w:rPr>
            <w:rFonts w:ascii="Crimson Text" w:hAnsi="Crimson Text"/>
            <w:color w:val="000000" w:themeColor="text1"/>
            <w:sz w:val="26"/>
            <w:szCs w:val="26"/>
          </w:rPr>
          <w:delText>g</w:delText>
        </w:r>
      </w:del>
      <w:ins w:id="264" w:author="Paula Castrilli" w:date="2025-06-03T01:36:00Z">
        <w:r w:rsidR="008B365E">
          <w:rPr>
            <w:rFonts w:ascii="Crimson Text" w:hAnsi="Crimson Text"/>
            <w:color w:val="000000" w:themeColor="text1"/>
            <w:sz w:val="26"/>
            <w:szCs w:val="26"/>
          </w:rPr>
          <w:t>G</w:t>
        </w:r>
      </w:ins>
      <w:r w:rsidR="00933900" w:rsidRPr="008D03A6">
        <w:rPr>
          <w:rFonts w:ascii="Crimson Text" w:hAnsi="Crimson Text"/>
          <w:color w:val="000000" w:themeColor="text1"/>
          <w:sz w:val="26"/>
          <w:szCs w:val="26"/>
        </w:rPr>
        <w:t>uerrero.</w:t>
      </w:r>
    </w:p>
    <w:p w:rsidR="00990EB0" w:rsidRPr="008D03A6" w:rsidRDefault="00990EB0"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ritual </w:t>
      </w:r>
      <w:r w:rsidR="002B39CA" w:rsidRPr="008D03A6">
        <w:rPr>
          <w:rFonts w:ascii="Crimson Text" w:hAnsi="Crimson Text"/>
          <w:color w:val="000000" w:themeColor="text1"/>
          <w:sz w:val="26"/>
          <w:szCs w:val="26"/>
        </w:rPr>
        <w:t>continuaría</w:t>
      </w:r>
      <w:r w:rsidRPr="008D03A6">
        <w:rPr>
          <w:rFonts w:ascii="Crimson Text" w:hAnsi="Crimson Text"/>
          <w:color w:val="000000" w:themeColor="text1"/>
          <w:sz w:val="26"/>
          <w:szCs w:val="26"/>
        </w:rPr>
        <w:t xml:space="preserve"> con el sacrificio del animal, </w:t>
      </w:r>
      <w:r w:rsidR="002B39CA" w:rsidRPr="008D03A6">
        <w:rPr>
          <w:rFonts w:ascii="Crimson Text" w:hAnsi="Crimson Text"/>
          <w:color w:val="000000" w:themeColor="text1"/>
          <w:sz w:val="26"/>
          <w:szCs w:val="26"/>
        </w:rPr>
        <w:t>pero antes</w:t>
      </w:r>
      <w:r w:rsidR="009D39A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aspirante deb</w:t>
      </w:r>
      <w:r w:rsidR="00D31740" w:rsidRPr="008D03A6">
        <w:rPr>
          <w:rFonts w:ascii="Crimson Text" w:hAnsi="Crimson Text"/>
          <w:color w:val="000000" w:themeColor="text1"/>
          <w:sz w:val="26"/>
          <w:szCs w:val="26"/>
        </w:rPr>
        <w:t>er</w:t>
      </w:r>
      <w:r w:rsidRPr="008D03A6">
        <w:rPr>
          <w:rFonts w:ascii="Crimson Text" w:hAnsi="Crimson Text"/>
          <w:color w:val="000000" w:themeColor="text1"/>
          <w:sz w:val="26"/>
          <w:szCs w:val="26"/>
        </w:rPr>
        <w:t xml:space="preserve">ía </w:t>
      </w:r>
      <w:r w:rsidR="00DC58D2" w:rsidRPr="008D03A6">
        <w:rPr>
          <w:rFonts w:ascii="Crimson Text" w:hAnsi="Crimson Text"/>
          <w:color w:val="000000" w:themeColor="text1"/>
          <w:sz w:val="26"/>
          <w:szCs w:val="26"/>
        </w:rPr>
        <w:t>transitar</w:t>
      </w:r>
      <w:r w:rsidRPr="008D03A6">
        <w:rPr>
          <w:rFonts w:ascii="Crimson Text" w:hAnsi="Crimson Text"/>
          <w:color w:val="000000" w:themeColor="text1"/>
          <w:sz w:val="26"/>
          <w:szCs w:val="26"/>
        </w:rPr>
        <w:t xml:space="preserve"> </w:t>
      </w:r>
      <w:r w:rsidR="00D31740"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w:t>
      </w:r>
      <w:r w:rsidR="002B39CA" w:rsidRPr="008D03A6">
        <w:rPr>
          <w:rFonts w:ascii="Crimson Text" w:hAnsi="Crimson Text"/>
          <w:color w:val="000000" w:themeColor="text1"/>
          <w:sz w:val="26"/>
          <w:szCs w:val="26"/>
        </w:rPr>
        <w:t>pasaje</w:t>
      </w:r>
      <w:r w:rsidRPr="008D03A6">
        <w:rPr>
          <w:rFonts w:ascii="Crimson Text" w:hAnsi="Crimson Text"/>
          <w:color w:val="000000" w:themeColor="text1"/>
          <w:sz w:val="26"/>
          <w:szCs w:val="26"/>
        </w:rPr>
        <w:t xml:space="preserve"> que lo </w:t>
      </w:r>
      <w:r w:rsidR="002B39CA" w:rsidRPr="008D03A6">
        <w:rPr>
          <w:rFonts w:ascii="Crimson Text" w:hAnsi="Crimson Text"/>
          <w:color w:val="000000" w:themeColor="text1"/>
          <w:sz w:val="26"/>
          <w:szCs w:val="26"/>
        </w:rPr>
        <w:t>llevaría</w:t>
      </w:r>
      <w:r w:rsidR="009D39A7" w:rsidRPr="008D03A6">
        <w:rPr>
          <w:rFonts w:ascii="Crimson Text" w:hAnsi="Crimson Text"/>
          <w:color w:val="000000" w:themeColor="text1"/>
          <w:sz w:val="26"/>
          <w:szCs w:val="26"/>
        </w:rPr>
        <w:t xml:space="preserve"> hacia</w:t>
      </w:r>
      <w:r w:rsidRPr="008D03A6">
        <w:rPr>
          <w:rFonts w:ascii="Crimson Text" w:hAnsi="Crimson Text"/>
          <w:color w:val="000000" w:themeColor="text1"/>
          <w:sz w:val="26"/>
          <w:szCs w:val="26"/>
        </w:rPr>
        <w:t xml:space="preserve"> el lago</w:t>
      </w:r>
      <w:r w:rsidR="009D39A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atravesando más de quinientos metros rodeado</w:t>
      </w:r>
      <w:r w:rsidR="009D39A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de abundante vegetación. La espesura </w:t>
      </w:r>
      <w:r w:rsidR="009D5283" w:rsidRPr="008D03A6">
        <w:rPr>
          <w:rFonts w:ascii="Crimson Text" w:hAnsi="Crimson Text"/>
          <w:color w:val="000000" w:themeColor="text1"/>
          <w:sz w:val="26"/>
          <w:szCs w:val="26"/>
        </w:rPr>
        <w:t>lo aislaría</w:t>
      </w:r>
      <w:r w:rsidR="009D39A7" w:rsidRPr="008D03A6">
        <w:rPr>
          <w:rFonts w:ascii="Crimson Text" w:hAnsi="Crimson Text"/>
          <w:color w:val="000000" w:themeColor="text1"/>
          <w:sz w:val="26"/>
          <w:szCs w:val="26"/>
        </w:rPr>
        <w:t xml:space="preserve"> </w:t>
      </w:r>
      <w:r w:rsidR="00933900" w:rsidRPr="008D03A6">
        <w:rPr>
          <w:rFonts w:ascii="Crimson Text" w:hAnsi="Crimson Text"/>
          <w:color w:val="000000" w:themeColor="text1"/>
          <w:sz w:val="26"/>
          <w:szCs w:val="26"/>
        </w:rPr>
        <w:t xml:space="preserve">del </w:t>
      </w:r>
      <w:del w:id="265" w:author="Paula Castrilli" w:date="2025-06-03T01:37:00Z">
        <w:r w:rsidR="00933900" w:rsidRPr="008D03A6" w:rsidDel="008B365E">
          <w:rPr>
            <w:rFonts w:ascii="Crimson Text" w:hAnsi="Crimson Text"/>
            <w:color w:val="000000" w:themeColor="text1"/>
            <w:sz w:val="26"/>
            <w:szCs w:val="26"/>
          </w:rPr>
          <w:delText>contexto</w:delText>
        </w:r>
      </w:del>
      <w:ins w:id="266" w:author="Paula Castrilli" w:date="2025-06-03T01:37:00Z">
        <w:r w:rsidR="008B365E">
          <w:rPr>
            <w:rFonts w:ascii="Crimson Text" w:hAnsi="Crimson Text"/>
            <w:color w:val="000000" w:themeColor="text1"/>
            <w:sz w:val="26"/>
            <w:szCs w:val="26"/>
          </w:rPr>
          <w:t>ruido y de la gente</w:t>
        </w:r>
      </w:ins>
      <w:r w:rsidR="003B3B11" w:rsidRPr="008D03A6">
        <w:rPr>
          <w:rFonts w:ascii="Crimson Text" w:hAnsi="Crimson Text"/>
          <w:color w:val="000000" w:themeColor="text1"/>
          <w:sz w:val="26"/>
          <w:szCs w:val="26"/>
        </w:rPr>
        <w:t>, generando un ambiente</w:t>
      </w:r>
      <w:r w:rsidR="002B39CA" w:rsidRPr="008D03A6">
        <w:rPr>
          <w:rFonts w:ascii="Crimson Text" w:hAnsi="Crimson Text"/>
          <w:color w:val="000000" w:themeColor="text1"/>
          <w:sz w:val="26"/>
          <w:szCs w:val="26"/>
        </w:rPr>
        <w:t xml:space="preserve"> </w:t>
      </w:r>
      <w:r w:rsidR="003B3B11" w:rsidRPr="008D03A6">
        <w:rPr>
          <w:rFonts w:ascii="Crimson Text" w:hAnsi="Crimson Text"/>
          <w:color w:val="000000" w:themeColor="text1"/>
          <w:sz w:val="26"/>
          <w:szCs w:val="26"/>
        </w:rPr>
        <w:t>íntimo y personal</w:t>
      </w:r>
      <w:r w:rsidR="00933900" w:rsidRPr="008D03A6">
        <w:rPr>
          <w:rFonts w:ascii="Crimson Text" w:hAnsi="Crimson Text"/>
          <w:color w:val="000000" w:themeColor="text1"/>
          <w:sz w:val="26"/>
          <w:szCs w:val="26"/>
        </w:rPr>
        <w:t xml:space="preserve"> </w:t>
      </w:r>
      <w:r w:rsidR="00DC58D2" w:rsidRPr="008D03A6">
        <w:rPr>
          <w:rFonts w:ascii="Crimson Text" w:hAnsi="Crimson Text"/>
          <w:color w:val="000000" w:themeColor="text1"/>
          <w:sz w:val="26"/>
          <w:szCs w:val="26"/>
        </w:rPr>
        <w:t xml:space="preserve">durante el </w:t>
      </w:r>
      <w:r w:rsidR="00D31740" w:rsidRPr="008D03A6">
        <w:rPr>
          <w:rFonts w:ascii="Crimson Text" w:hAnsi="Crimson Text"/>
          <w:color w:val="000000" w:themeColor="text1"/>
          <w:sz w:val="26"/>
          <w:szCs w:val="26"/>
        </w:rPr>
        <w:t>trayecto</w:t>
      </w:r>
      <w:r w:rsidR="00DC58D2"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egún la tradición</w:t>
      </w:r>
      <w:r w:rsidR="009C5B1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31740" w:rsidRPr="008D03A6">
        <w:rPr>
          <w:rFonts w:ascii="Crimson Text" w:hAnsi="Crimson Text"/>
          <w:color w:val="000000" w:themeColor="text1"/>
          <w:sz w:val="26"/>
          <w:szCs w:val="26"/>
        </w:rPr>
        <w:t>la experiencia</w:t>
      </w:r>
      <w:r w:rsidRPr="008D03A6">
        <w:rPr>
          <w:rFonts w:ascii="Crimson Text" w:hAnsi="Crimson Text"/>
          <w:color w:val="000000" w:themeColor="text1"/>
          <w:sz w:val="26"/>
          <w:szCs w:val="26"/>
        </w:rPr>
        <w:t xml:space="preserve"> </w:t>
      </w:r>
      <w:r w:rsidR="009D5283" w:rsidRPr="008D03A6">
        <w:rPr>
          <w:rFonts w:ascii="Crimson Text" w:hAnsi="Crimson Text"/>
          <w:color w:val="000000" w:themeColor="text1"/>
          <w:sz w:val="26"/>
          <w:szCs w:val="26"/>
        </w:rPr>
        <w:t xml:space="preserve">induciría al </w:t>
      </w:r>
      <w:r w:rsidR="00062065" w:rsidRPr="008D03A6">
        <w:rPr>
          <w:rFonts w:ascii="Crimson Text" w:hAnsi="Crimson Text"/>
          <w:color w:val="000000" w:themeColor="text1"/>
          <w:sz w:val="26"/>
          <w:szCs w:val="26"/>
        </w:rPr>
        <w:t>hombre</w:t>
      </w:r>
      <w:r w:rsidR="00933900" w:rsidRPr="008D03A6">
        <w:rPr>
          <w:rFonts w:ascii="Crimson Text" w:hAnsi="Crimson Text"/>
          <w:color w:val="000000" w:themeColor="text1"/>
          <w:sz w:val="26"/>
          <w:szCs w:val="26"/>
        </w:rPr>
        <w:t xml:space="preserve"> </w:t>
      </w:r>
      <w:r w:rsidR="009D5283" w:rsidRPr="008D03A6">
        <w:rPr>
          <w:rFonts w:ascii="Crimson Text" w:hAnsi="Crimson Text"/>
          <w:color w:val="000000" w:themeColor="text1"/>
          <w:sz w:val="26"/>
          <w:szCs w:val="26"/>
        </w:rPr>
        <w:t xml:space="preserve">a </w:t>
      </w:r>
      <w:r w:rsidR="00933900" w:rsidRPr="008D03A6">
        <w:rPr>
          <w:rFonts w:ascii="Crimson Text" w:hAnsi="Crimson Text"/>
          <w:color w:val="000000" w:themeColor="text1"/>
          <w:sz w:val="26"/>
          <w:szCs w:val="26"/>
        </w:rPr>
        <w:t xml:space="preserve">la </w:t>
      </w:r>
      <w:r w:rsidR="009D39A7" w:rsidRPr="008D03A6">
        <w:rPr>
          <w:rFonts w:ascii="Crimson Text" w:hAnsi="Crimson Text"/>
          <w:color w:val="000000" w:themeColor="text1"/>
          <w:sz w:val="26"/>
          <w:szCs w:val="26"/>
        </w:rPr>
        <w:t>int</w:t>
      </w:r>
      <w:r w:rsidR="009D5283" w:rsidRPr="008D03A6">
        <w:rPr>
          <w:rFonts w:ascii="Crimson Text" w:hAnsi="Crimson Text"/>
          <w:color w:val="000000" w:themeColor="text1"/>
          <w:sz w:val="26"/>
          <w:szCs w:val="26"/>
        </w:rPr>
        <w:t>rospección necesaria para complet</w:t>
      </w:r>
      <w:r w:rsidR="009D39A7" w:rsidRPr="008D03A6">
        <w:rPr>
          <w:rFonts w:ascii="Crimson Text" w:hAnsi="Crimson Text"/>
          <w:color w:val="000000" w:themeColor="text1"/>
          <w:sz w:val="26"/>
          <w:szCs w:val="26"/>
        </w:rPr>
        <w:t xml:space="preserve">ar la </w:t>
      </w:r>
      <w:r w:rsidR="00933900" w:rsidRPr="008D03A6">
        <w:rPr>
          <w:rFonts w:ascii="Crimson Text" w:hAnsi="Crimson Text"/>
          <w:color w:val="000000" w:themeColor="text1"/>
          <w:sz w:val="26"/>
          <w:szCs w:val="26"/>
        </w:rPr>
        <w:t xml:space="preserve">transformación, fortificando </w:t>
      </w:r>
      <w:r w:rsidR="009D5283" w:rsidRPr="008D03A6">
        <w:rPr>
          <w:rFonts w:ascii="Crimson Text" w:hAnsi="Crimson Text"/>
          <w:color w:val="000000" w:themeColor="text1"/>
          <w:sz w:val="26"/>
          <w:szCs w:val="26"/>
        </w:rPr>
        <w:t>su</w:t>
      </w:r>
      <w:r w:rsidR="00933900" w:rsidRPr="008D03A6">
        <w:rPr>
          <w:rFonts w:ascii="Crimson Text" w:hAnsi="Crimson Text"/>
          <w:color w:val="000000" w:themeColor="text1"/>
          <w:sz w:val="26"/>
          <w:szCs w:val="26"/>
        </w:rPr>
        <w:t xml:space="preserve"> corazón. </w:t>
      </w:r>
      <w:r w:rsidR="00D31740" w:rsidRPr="008D03A6">
        <w:rPr>
          <w:rFonts w:ascii="Crimson Text" w:hAnsi="Crimson Text"/>
          <w:color w:val="000000" w:themeColor="text1"/>
          <w:sz w:val="26"/>
          <w:szCs w:val="26"/>
        </w:rPr>
        <w:t xml:space="preserve">Al </w:t>
      </w:r>
      <w:r w:rsidR="009D5283" w:rsidRPr="008D03A6">
        <w:rPr>
          <w:rFonts w:ascii="Crimson Text" w:hAnsi="Crimson Text"/>
          <w:color w:val="000000" w:themeColor="text1"/>
          <w:sz w:val="26"/>
          <w:szCs w:val="26"/>
        </w:rPr>
        <w:t>final</w:t>
      </w:r>
      <w:r w:rsidR="00D31740" w:rsidRPr="008D03A6">
        <w:rPr>
          <w:rFonts w:ascii="Crimson Text" w:hAnsi="Crimson Text"/>
          <w:color w:val="000000" w:themeColor="text1"/>
          <w:sz w:val="26"/>
          <w:szCs w:val="26"/>
        </w:rPr>
        <w:t xml:space="preserve"> del recorrido, lo esperarían otros colaboradores</w:t>
      </w:r>
      <w:del w:id="267" w:author="Paula Castrilli" w:date="2025-06-03T01:40:00Z">
        <w:r w:rsidR="00933900" w:rsidRPr="008D03A6" w:rsidDel="008B365E">
          <w:rPr>
            <w:rFonts w:ascii="Crimson Text" w:hAnsi="Crimson Text"/>
            <w:color w:val="000000" w:themeColor="text1"/>
            <w:sz w:val="26"/>
            <w:szCs w:val="26"/>
          </w:rPr>
          <w:delText>,</w:delText>
        </w:r>
      </w:del>
      <w:r w:rsidR="00933900" w:rsidRPr="008D03A6">
        <w:rPr>
          <w:rFonts w:ascii="Crimson Text" w:hAnsi="Crimson Text"/>
          <w:color w:val="000000" w:themeColor="text1"/>
          <w:sz w:val="26"/>
          <w:szCs w:val="26"/>
        </w:rPr>
        <w:t xml:space="preserve"> para asistirlo en el sacrificio. </w:t>
      </w:r>
      <w:r w:rsidR="009D5283" w:rsidRPr="008D03A6">
        <w:rPr>
          <w:rFonts w:ascii="Crimson Text" w:hAnsi="Crimson Text"/>
          <w:color w:val="000000" w:themeColor="text1"/>
          <w:sz w:val="26"/>
          <w:szCs w:val="26"/>
        </w:rPr>
        <w:t>Por último</w:t>
      </w:r>
      <w:r w:rsidR="00933900" w:rsidRPr="008D03A6">
        <w:rPr>
          <w:rFonts w:ascii="Crimson Text" w:hAnsi="Crimson Text"/>
          <w:color w:val="000000" w:themeColor="text1"/>
          <w:sz w:val="26"/>
          <w:szCs w:val="26"/>
        </w:rPr>
        <w:t>, el guerrero deb</w:t>
      </w:r>
      <w:r w:rsidR="00062065" w:rsidRPr="008D03A6">
        <w:rPr>
          <w:rFonts w:ascii="Crimson Text" w:hAnsi="Crimson Text"/>
          <w:color w:val="000000" w:themeColor="text1"/>
          <w:sz w:val="26"/>
          <w:szCs w:val="26"/>
        </w:rPr>
        <w:t>er</w:t>
      </w:r>
      <w:r w:rsidR="00933900" w:rsidRPr="008D03A6">
        <w:rPr>
          <w:rFonts w:ascii="Crimson Text" w:hAnsi="Crimson Text"/>
          <w:color w:val="000000" w:themeColor="text1"/>
          <w:sz w:val="26"/>
          <w:szCs w:val="26"/>
        </w:rPr>
        <w:t xml:space="preserve">ía retornar al altar ceremonial con sus manos teñidas de sangre como muestra de su lealtad, concluyendo </w:t>
      </w:r>
      <w:ins w:id="268" w:author="Paula Castrilli" w:date="2025-06-03T01:43:00Z">
        <w:r w:rsidR="008B365E">
          <w:rPr>
            <w:rFonts w:ascii="Crimson Text" w:hAnsi="Crimson Text"/>
            <w:color w:val="000000" w:themeColor="text1"/>
            <w:sz w:val="26"/>
            <w:szCs w:val="26"/>
          </w:rPr>
          <w:t xml:space="preserve">de esta forma </w:t>
        </w:r>
      </w:ins>
      <w:r w:rsidR="00933900" w:rsidRPr="008D03A6">
        <w:rPr>
          <w:rFonts w:ascii="Crimson Text" w:hAnsi="Crimson Text"/>
          <w:color w:val="000000" w:themeColor="text1"/>
          <w:sz w:val="26"/>
          <w:szCs w:val="26"/>
        </w:rPr>
        <w:t>el rito y dando inicio a su consagración</w:t>
      </w:r>
      <w:r w:rsidR="009C5B15" w:rsidRPr="008D03A6">
        <w:rPr>
          <w:rFonts w:ascii="Crimson Text" w:hAnsi="Crimson Text"/>
          <w:color w:val="000000" w:themeColor="text1"/>
          <w:sz w:val="26"/>
          <w:szCs w:val="26"/>
        </w:rPr>
        <w:t xml:space="preserve"> como</w:t>
      </w:r>
      <w:r w:rsidR="00933900" w:rsidRPr="008D03A6">
        <w:rPr>
          <w:rFonts w:ascii="Crimson Text" w:hAnsi="Crimson Text"/>
          <w:color w:val="000000" w:themeColor="text1"/>
          <w:sz w:val="26"/>
          <w:szCs w:val="26"/>
        </w:rPr>
        <w:t xml:space="preserve"> </w:t>
      </w:r>
      <w:r w:rsidR="00924586" w:rsidRPr="008D03A6">
        <w:rPr>
          <w:rFonts w:ascii="Crimson Text" w:hAnsi="Crimson Text"/>
          <w:color w:val="000000" w:themeColor="text1"/>
          <w:sz w:val="26"/>
          <w:szCs w:val="26"/>
        </w:rPr>
        <w:t>miembro de la guardia real.</w:t>
      </w:r>
    </w:p>
    <w:p w:rsidR="00924586" w:rsidRPr="008D03A6" w:rsidRDefault="00924586"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Mientras otros aspirantes cruzaban el altar, Eros aguardaba</w:t>
      </w:r>
      <w:r w:rsidR="0073588F" w:rsidRPr="008D03A6">
        <w:rPr>
          <w:rFonts w:ascii="Crimson Text" w:hAnsi="Crimson Text"/>
          <w:color w:val="000000" w:themeColor="text1"/>
          <w:sz w:val="26"/>
          <w:szCs w:val="26"/>
        </w:rPr>
        <w:t xml:space="preserve"> </w:t>
      </w:r>
      <w:ins w:id="269" w:author="Paula Castrilli" w:date="2025-06-03T01:48:00Z">
        <w:r w:rsidR="00DA5354">
          <w:rPr>
            <w:rFonts w:ascii="Crimson Text" w:hAnsi="Crimson Text"/>
            <w:color w:val="000000" w:themeColor="text1"/>
            <w:sz w:val="26"/>
            <w:szCs w:val="26"/>
          </w:rPr>
          <w:t xml:space="preserve">inquieto </w:t>
        </w:r>
      </w:ins>
      <w:r w:rsidR="0073588F"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su turno. No había podido encontrarse con la princesa durante </w:t>
      </w:r>
      <w:r w:rsidR="00BF0A65" w:rsidRPr="008D03A6">
        <w:rPr>
          <w:rFonts w:ascii="Crimson Text" w:hAnsi="Crimson Text"/>
          <w:color w:val="000000" w:themeColor="text1"/>
          <w:sz w:val="26"/>
          <w:szCs w:val="26"/>
        </w:rPr>
        <w:t>el acto</w:t>
      </w:r>
      <w:r w:rsidRPr="008D03A6">
        <w:rPr>
          <w:rFonts w:ascii="Crimson Text" w:hAnsi="Crimson Text"/>
          <w:color w:val="000000" w:themeColor="text1"/>
          <w:sz w:val="26"/>
          <w:szCs w:val="26"/>
        </w:rPr>
        <w:t xml:space="preserve"> inicial, </w:t>
      </w:r>
      <w:r w:rsidR="00E7190E" w:rsidRPr="008D03A6">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de todos modos, era optimista en que apareciera de un momento a otro. </w:t>
      </w:r>
      <w:commentRangeStart w:id="270"/>
      <w:ins w:id="271" w:author="Paula Castrilli" w:date="2025-06-03T01:49:00Z">
        <w:r w:rsidR="00DA5354">
          <w:rPr>
            <w:rFonts w:ascii="Crimson Text" w:hAnsi="Crimson Text"/>
            <w:color w:val="000000" w:themeColor="text1"/>
            <w:sz w:val="26"/>
            <w:szCs w:val="26"/>
          </w:rPr>
          <w:t xml:space="preserve">O al menos eso esperaba. </w:t>
        </w:r>
        <w:commentRangeEnd w:id="270"/>
        <w:r w:rsidR="00DA5354">
          <w:rPr>
            <w:rStyle w:val="Refdecomentario"/>
          </w:rPr>
          <w:commentReference w:id="270"/>
        </w:r>
      </w:ins>
      <w:r w:rsidR="00CB44F7" w:rsidRPr="008D03A6">
        <w:rPr>
          <w:rFonts w:ascii="Crimson Text" w:hAnsi="Crimson Text"/>
          <w:color w:val="000000" w:themeColor="text1"/>
          <w:sz w:val="26"/>
          <w:szCs w:val="26"/>
        </w:rPr>
        <w:t xml:space="preserve">Pensaba </w:t>
      </w:r>
      <w:r w:rsidR="00E7190E" w:rsidRPr="008D03A6">
        <w:rPr>
          <w:rFonts w:ascii="Crimson Text" w:hAnsi="Crimson Text"/>
          <w:color w:val="000000" w:themeColor="text1"/>
          <w:sz w:val="26"/>
          <w:szCs w:val="26"/>
        </w:rPr>
        <w:t>que,</w:t>
      </w:r>
      <w:r w:rsidR="00CB44F7" w:rsidRPr="008D03A6">
        <w:rPr>
          <w:rFonts w:ascii="Crimson Text" w:hAnsi="Crimson Text"/>
          <w:color w:val="000000" w:themeColor="text1"/>
          <w:sz w:val="26"/>
          <w:szCs w:val="26"/>
        </w:rPr>
        <w:t xml:space="preserve"> durante el </w:t>
      </w:r>
      <w:r w:rsidRPr="008D03A6">
        <w:rPr>
          <w:rFonts w:ascii="Crimson Text" w:hAnsi="Crimson Text"/>
          <w:color w:val="000000" w:themeColor="text1"/>
          <w:sz w:val="26"/>
          <w:szCs w:val="26"/>
        </w:rPr>
        <w:t xml:space="preserve">curso del </w:t>
      </w:r>
      <w:del w:id="272" w:author="Paula Castrilli" w:date="2025-06-03T01:36:00Z">
        <w:r w:rsidRPr="008D03A6" w:rsidDel="008B365E">
          <w:rPr>
            <w:rFonts w:ascii="Crimson Text" w:hAnsi="Crimson Text"/>
            <w:color w:val="000000" w:themeColor="text1"/>
            <w:sz w:val="26"/>
            <w:szCs w:val="26"/>
          </w:rPr>
          <w:delText xml:space="preserve">camino del </w:delText>
        </w:r>
        <w:r w:rsidRPr="008D03A6" w:rsidDel="008B365E">
          <w:rPr>
            <w:rFonts w:ascii="Crimson Text" w:hAnsi="Crimson Text"/>
            <w:color w:val="000000" w:themeColor="text1"/>
            <w:sz w:val="26"/>
            <w:szCs w:val="26"/>
          </w:rPr>
          <w:lastRenderedPageBreak/>
          <w:delText>guerrero</w:delText>
        </w:r>
      </w:del>
      <w:ins w:id="273" w:author="Paula Castrilli" w:date="2025-06-03T01:36:00Z">
        <w:r w:rsidR="008B365E">
          <w:rPr>
            <w:rFonts w:ascii="Crimson Text" w:hAnsi="Crimson Text"/>
            <w:color w:val="000000" w:themeColor="text1"/>
            <w:sz w:val="26"/>
            <w:szCs w:val="26"/>
          </w:rPr>
          <w:t>Camino del Guerrero</w:t>
        </w:r>
      </w:ins>
      <w:r w:rsidR="00E7190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7190E" w:rsidRPr="008D03A6">
        <w:rPr>
          <w:rFonts w:ascii="Crimson Text" w:hAnsi="Crimson Text"/>
          <w:color w:val="000000" w:themeColor="text1"/>
          <w:sz w:val="26"/>
          <w:szCs w:val="26"/>
        </w:rPr>
        <w:t>tendría la oportunidad</w:t>
      </w:r>
      <w:r w:rsidRPr="008D03A6">
        <w:rPr>
          <w:rFonts w:ascii="Crimson Text" w:hAnsi="Crimson Text"/>
          <w:color w:val="000000" w:themeColor="text1"/>
          <w:sz w:val="26"/>
          <w:szCs w:val="26"/>
        </w:rPr>
        <w:t xml:space="preserve"> ideal para </w:t>
      </w:r>
      <w:r w:rsidR="00BF0A65" w:rsidRPr="008D03A6">
        <w:rPr>
          <w:rFonts w:ascii="Crimson Text" w:hAnsi="Crimson Text"/>
          <w:color w:val="000000" w:themeColor="text1"/>
          <w:sz w:val="26"/>
          <w:szCs w:val="26"/>
        </w:rPr>
        <w:t>ejecutar el plan</w:t>
      </w:r>
      <w:r w:rsidRPr="008D03A6">
        <w:rPr>
          <w:rFonts w:ascii="Crimson Text" w:hAnsi="Crimson Text"/>
          <w:color w:val="000000" w:themeColor="text1"/>
          <w:sz w:val="26"/>
          <w:szCs w:val="26"/>
        </w:rPr>
        <w:t xml:space="preserve"> pactado con Elena</w:t>
      </w:r>
      <w:del w:id="274" w:author="Paula Castrilli" w:date="2025-06-03T01:50:00Z">
        <w:r w:rsidRPr="008D03A6" w:rsidDel="00DA5354">
          <w:rPr>
            <w:rFonts w:ascii="Crimson Text" w:hAnsi="Crimson Text"/>
            <w:color w:val="000000" w:themeColor="text1"/>
            <w:sz w:val="26"/>
            <w:szCs w:val="26"/>
          </w:rPr>
          <w:delText>, a</w:delText>
        </w:r>
      </w:del>
      <w:ins w:id="275" w:author="Paula Castrilli" w:date="2025-06-03T01:50:00Z">
        <w:r w:rsidR="00DA5354">
          <w:rPr>
            <w:rFonts w:ascii="Crimson Text" w:hAnsi="Crimson Text"/>
            <w:color w:val="000000" w:themeColor="text1"/>
            <w:sz w:val="26"/>
            <w:szCs w:val="26"/>
          </w:rPr>
          <w:t>. A</w:t>
        </w:r>
      </w:ins>
      <w:r w:rsidRPr="008D03A6">
        <w:rPr>
          <w:rFonts w:ascii="Crimson Text" w:hAnsi="Crimson Text"/>
          <w:color w:val="000000" w:themeColor="text1"/>
          <w:sz w:val="26"/>
          <w:szCs w:val="26"/>
        </w:rPr>
        <w:t>llí nadie podría observarlos</w:t>
      </w:r>
      <w:del w:id="276" w:author="Paula Castrilli" w:date="2025-06-03T01:50:00Z">
        <w:r w:rsidR="00BF0A65" w:rsidRPr="008D03A6" w:rsidDel="00DA53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sería </w:t>
      </w:r>
      <w:ins w:id="277" w:author="Paula Castrilli" w:date="2025-06-03T01:50:00Z">
        <w:r w:rsidR="00DA5354">
          <w:rPr>
            <w:rFonts w:ascii="Crimson Text" w:hAnsi="Crimson Text"/>
            <w:color w:val="000000" w:themeColor="text1"/>
            <w:sz w:val="26"/>
            <w:szCs w:val="26"/>
          </w:rPr>
          <w:t>más sencillo</w:t>
        </w:r>
      </w:ins>
      <w:del w:id="278" w:author="Paula Castrilli" w:date="2025-06-03T01:50:00Z">
        <w:r w:rsidRPr="008D03A6" w:rsidDel="00DA5354">
          <w:rPr>
            <w:rFonts w:ascii="Crimson Text" w:hAnsi="Crimson Text"/>
            <w:color w:val="000000" w:themeColor="text1"/>
            <w:sz w:val="26"/>
            <w:szCs w:val="26"/>
          </w:rPr>
          <w:delText>efectivo</w:delText>
        </w:r>
      </w:del>
      <w:r w:rsidRPr="008D03A6">
        <w:rPr>
          <w:rFonts w:ascii="Crimson Text" w:hAnsi="Crimson Text"/>
          <w:color w:val="000000" w:themeColor="text1"/>
          <w:sz w:val="26"/>
          <w:szCs w:val="26"/>
        </w:rPr>
        <w:t xml:space="preserve"> el</w:t>
      </w:r>
      <w:r w:rsidR="00BF0A65" w:rsidRPr="008D03A6">
        <w:rPr>
          <w:rFonts w:ascii="Crimson Text" w:hAnsi="Crimson Text"/>
          <w:color w:val="000000" w:themeColor="text1"/>
          <w:sz w:val="26"/>
          <w:szCs w:val="26"/>
        </w:rPr>
        <w:t xml:space="preserve"> intercambio</w:t>
      </w:r>
      <w:r w:rsidRPr="008D03A6">
        <w:rPr>
          <w:rFonts w:ascii="Crimson Text" w:hAnsi="Crimson Text"/>
          <w:color w:val="000000" w:themeColor="text1"/>
          <w:sz w:val="26"/>
          <w:szCs w:val="26"/>
        </w:rPr>
        <w:t>. C</w:t>
      </w:r>
      <w:r w:rsidR="00263048" w:rsidRPr="008D03A6">
        <w:rPr>
          <w:rFonts w:ascii="Crimson Text" w:hAnsi="Crimson Text"/>
          <w:color w:val="000000" w:themeColor="text1"/>
          <w:sz w:val="26"/>
          <w:szCs w:val="26"/>
        </w:rPr>
        <w:t>orrían los minutos, y c</w:t>
      </w:r>
      <w:r w:rsidRPr="008D03A6">
        <w:rPr>
          <w:rFonts w:ascii="Crimson Text" w:hAnsi="Crimson Text"/>
          <w:color w:val="000000" w:themeColor="text1"/>
          <w:sz w:val="26"/>
          <w:szCs w:val="26"/>
        </w:rPr>
        <w:t xml:space="preserve">ontinuaba </w:t>
      </w:r>
      <w:r w:rsidR="0073588F" w:rsidRPr="008D03A6">
        <w:rPr>
          <w:rFonts w:ascii="Crimson Text" w:hAnsi="Crimson Text"/>
          <w:color w:val="000000" w:themeColor="text1"/>
          <w:sz w:val="26"/>
          <w:szCs w:val="26"/>
        </w:rPr>
        <w:t xml:space="preserve">buscando en el gentío </w:t>
      </w:r>
      <w:r w:rsidR="00BF0A65" w:rsidRPr="008D03A6">
        <w:rPr>
          <w:rFonts w:ascii="Crimson Text" w:hAnsi="Crimson Text"/>
          <w:color w:val="000000" w:themeColor="text1"/>
          <w:sz w:val="26"/>
          <w:szCs w:val="26"/>
        </w:rPr>
        <w:t>algún indicio de la princesa</w:t>
      </w:r>
      <w:r w:rsidRPr="008D03A6">
        <w:rPr>
          <w:rFonts w:ascii="Crimson Text" w:hAnsi="Crimson Text"/>
          <w:color w:val="000000" w:themeColor="text1"/>
          <w:sz w:val="26"/>
          <w:szCs w:val="26"/>
        </w:rPr>
        <w:t xml:space="preserve">, pero </w:t>
      </w:r>
      <w:ins w:id="279" w:author="Paula Castrilli" w:date="2025-06-03T01:50:00Z">
        <w:r w:rsidR="00DA5354">
          <w:rPr>
            <w:rFonts w:ascii="Crimson Text" w:hAnsi="Crimson Text"/>
            <w:color w:val="000000" w:themeColor="text1"/>
            <w:sz w:val="26"/>
            <w:szCs w:val="26"/>
          </w:rPr>
          <w:t xml:space="preserve">no había </w:t>
        </w:r>
      </w:ins>
      <w:r w:rsidRPr="008D03A6">
        <w:rPr>
          <w:rFonts w:ascii="Crimson Text" w:hAnsi="Crimson Text"/>
          <w:color w:val="000000" w:themeColor="text1"/>
          <w:sz w:val="26"/>
          <w:szCs w:val="26"/>
        </w:rPr>
        <w:t xml:space="preserve">ningún vestigio de </w:t>
      </w:r>
      <w:ins w:id="280" w:author="Paula Castrilli" w:date="2025-06-03T01:50:00Z">
        <w:r w:rsidR="00DA5354">
          <w:rPr>
            <w:rFonts w:ascii="Crimson Text" w:hAnsi="Crimson Text"/>
            <w:color w:val="000000" w:themeColor="text1"/>
            <w:sz w:val="26"/>
            <w:szCs w:val="26"/>
          </w:rPr>
          <w:t xml:space="preserve">la presencia de </w:t>
        </w:r>
      </w:ins>
      <w:r w:rsidRPr="008D03A6">
        <w:rPr>
          <w:rFonts w:ascii="Crimson Text" w:hAnsi="Crimson Text"/>
          <w:color w:val="000000" w:themeColor="text1"/>
          <w:sz w:val="26"/>
          <w:szCs w:val="26"/>
        </w:rPr>
        <w:t>su amiga</w:t>
      </w:r>
      <w:del w:id="281" w:author="Paula Castrilli" w:date="2025-06-03T01:51:00Z">
        <w:r w:rsidRPr="008D03A6" w:rsidDel="00DA5354">
          <w:rPr>
            <w:rFonts w:ascii="Crimson Text" w:hAnsi="Crimson Text"/>
            <w:color w:val="000000" w:themeColor="text1"/>
            <w:sz w:val="26"/>
            <w:szCs w:val="26"/>
          </w:rPr>
          <w:delText xml:space="preserve"> se hacía presente</w:delText>
        </w:r>
      </w:del>
      <w:r w:rsidRPr="008D03A6">
        <w:rPr>
          <w:rFonts w:ascii="Crimson Text" w:hAnsi="Crimson Text"/>
          <w:color w:val="000000" w:themeColor="text1"/>
          <w:sz w:val="26"/>
          <w:szCs w:val="26"/>
        </w:rPr>
        <w:t>.</w:t>
      </w:r>
    </w:p>
    <w:p w:rsidR="000532B1" w:rsidRDefault="00263048" w:rsidP="00924586">
      <w:pPr>
        <w:tabs>
          <w:tab w:val="left" w:pos="2179"/>
        </w:tabs>
        <w:spacing w:after="0"/>
        <w:ind w:firstLine="284"/>
        <w:jc w:val="both"/>
        <w:rPr>
          <w:ins w:id="282" w:author="PC" w:date="2025-06-04T19:19:00Z"/>
          <w:rFonts w:ascii="Crimson Text" w:hAnsi="Crimson Text"/>
          <w:color w:val="000000" w:themeColor="text1"/>
          <w:sz w:val="26"/>
          <w:szCs w:val="26"/>
        </w:rPr>
      </w:pPr>
      <w:r w:rsidRPr="008D03A6">
        <w:rPr>
          <w:rFonts w:ascii="Crimson Text" w:hAnsi="Crimson Text"/>
          <w:color w:val="000000" w:themeColor="text1"/>
          <w:sz w:val="26"/>
          <w:szCs w:val="26"/>
        </w:rPr>
        <w:t xml:space="preserve">El primer </w:t>
      </w:r>
      <w:r w:rsidR="0084249F" w:rsidRPr="008D03A6">
        <w:rPr>
          <w:rFonts w:ascii="Crimson Text" w:hAnsi="Crimson Text"/>
          <w:color w:val="000000" w:themeColor="text1"/>
          <w:sz w:val="26"/>
          <w:szCs w:val="26"/>
        </w:rPr>
        <w:t>guerrero</w:t>
      </w:r>
      <w:r w:rsidRPr="008D03A6">
        <w:rPr>
          <w:rFonts w:ascii="Crimson Text" w:hAnsi="Crimson Text"/>
          <w:color w:val="000000" w:themeColor="text1"/>
          <w:sz w:val="26"/>
          <w:szCs w:val="26"/>
        </w:rPr>
        <w:t xml:space="preserve"> retornó de </w:t>
      </w:r>
      <w:r w:rsidR="0073588F"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w:t>
      </w:r>
      <w:r w:rsidR="00BF0A65" w:rsidRPr="008D03A6">
        <w:rPr>
          <w:rFonts w:ascii="Crimson Text" w:hAnsi="Crimson Text"/>
          <w:color w:val="000000" w:themeColor="text1"/>
          <w:sz w:val="26"/>
          <w:szCs w:val="26"/>
        </w:rPr>
        <w:t>prueba</w:t>
      </w:r>
      <w:del w:id="283" w:author="PC" w:date="2025-06-04T19:13:00Z">
        <w:r w:rsidRPr="008D03A6" w:rsidDel="000532B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284" w:author="PC" w:date="2025-06-04T19:13:00Z">
        <w:r w:rsidR="000532B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ascendi</w:t>
      </w:r>
      <w:del w:id="285" w:author="PC" w:date="2025-06-04T19:13:00Z">
        <w:r w:rsidRPr="008D03A6" w:rsidDel="000532B1">
          <w:rPr>
            <w:rFonts w:ascii="Crimson Text" w:hAnsi="Crimson Text"/>
            <w:color w:val="000000" w:themeColor="text1"/>
            <w:sz w:val="26"/>
            <w:szCs w:val="26"/>
          </w:rPr>
          <w:delText>ó</w:delText>
        </w:r>
      </w:del>
      <w:ins w:id="286" w:author="PC" w:date="2025-06-04T19:13:00Z">
        <w:r w:rsidR="000532B1">
          <w:rPr>
            <w:rFonts w:ascii="Crimson Text" w:hAnsi="Crimson Text"/>
            <w:color w:val="000000" w:themeColor="text1"/>
            <w:sz w:val="26"/>
            <w:szCs w:val="26"/>
          </w:rPr>
          <w:t>endo</w:t>
        </w:r>
      </w:ins>
      <w:r w:rsidRPr="008D03A6">
        <w:rPr>
          <w:rFonts w:ascii="Crimson Text" w:hAnsi="Crimson Text"/>
          <w:color w:val="000000" w:themeColor="text1"/>
          <w:sz w:val="26"/>
          <w:szCs w:val="26"/>
        </w:rPr>
        <w:t xml:space="preserve"> al altar, </w:t>
      </w:r>
      <w:r w:rsidR="009C5B15" w:rsidRPr="008D03A6">
        <w:rPr>
          <w:rFonts w:ascii="Crimson Text" w:hAnsi="Crimson Text"/>
          <w:color w:val="000000" w:themeColor="text1"/>
          <w:sz w:val="26"/>
          <w:szCs w:val="26"/>
        </w:rPr>
        <w:t>elevó</w:t>
      </w:r>
      <w:r w:rsidRPr="008D03A6">
        <w:rPr>
          <w:rFonts w:ascii="Crimson Text" w:hAnsi="Crimson Text"/>
          <w:color w:val="000000" w:themeColor="text1"/>
          <w:sz w:val="26"/>
          <w:szCs w:val="26"/>
        </w:rPr>
        <w:t xml:space="preserve"> sus manos ensangrentadas, </w:t>
      </w:r>
      <w:del w:id="287" w:author="PC" w:date="2025-06-04T19:13:00Z">
        <w:r w:rsidRPr="008D03A6" w:rsidDel="000532B1">
          <w:rPr>
            <w:rFonts w:ascii="Crimson Text" w:hAnsi="Crimson Text"/>
            <w:color w:val="000000" w:themeColor="text1"/>
            <w:sz w:val="26"/>
            <w:szCs w:val="26"/>
          </w:rPr>
          <w:delText xml:space="preserve">y se mostró </w:delText>
        </w:r>
      </w:del>
      <w:r w:rsidRPr="008D03A6">
        <w:rPr>
          <w:rFonts w:ascii="Crimson Text" w:hAnsi="Crimson Text"/>
          <w:color w:val="000000" w:themeColor="text1"/>
          <w:sz w:val="26"/>
          <w:szCs w:val="26"/>
        </w:rPr>
        <w:t xml:space="preserve">orgulloso de haber cumplido con su </w:t>
      </w:r>
      <w:r w:rsidR="00E7190E" w:rsidRPr="008D03A6">
        <w:rPr>
          <w:rFonts w:ascii="Crimson Text" w:hAnsi="Crimson Text"/>
          <w:color w:val="000000" w:themeColor="text1"/>
          <w:sz w:val="26"/>
          <w:szCs w:val="26"/>
        </w:rPr>
        <w:t>objetivo</w:t>
      </w:r>
      <w:r w:rsidRPr="008D03A6">
        <w:rPr>
          <w:rFonts w:ascii="Crimson Text" w:hAnsi="Crimson Text"/>
          <w:color w:val="000000" w:themeColor="text1"/>
          <w:sz w:val="26"/>
          <w:szCs w:val="26"/>
        </w:rPr>
        <w:t>. Klaus se acercó a él</w:t>
      </w:r>
      <w:del w:id="288" w:author="PC" w:date="2025-06-04T19:13:00Z">
        <w:r w:rsidRPr="008D03A6" w:rsidDel="000532B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le pidió su espada. El joven le entregó el arma</w:t>
      </w:r>
      <w:ins w:id="289" w:author="PC" w:date="2025-06-04T19:14:00Z">
        <w:r w:rsidR="000532B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aún </w:t>
      </w:r>
      <w:r w:rsidR="00E7190E" w:rsidRPr="008D03A6">
        <w:rPr>
          <w:rFonts w:ascii="Crimson Text" w:hAnsi="Crimson Text"/>
          <w:color w:val="000000" w:themeColor="text1"/>
          <w:sz w:val="26"/>
          <w:szCs w:val="26"/>
        </w:rPr>
        <w:t>teñida</w:t>
      </w:r>
      <w:r w:rsidRPr="008D03A6">
        <w:rPr>
          <w:rFonts w:ascii="Crimson Text" w:hAnsi="Crimson Text"/>
          <w:color w:val="000000" w:themeColor="text1"/>
          <w:sz w:val="26"/>
          <w:szCs w:val="26"/>
        </w:rPr>
        <w:t xml:space="preserve"> de sangre, y el militar la </w:t>
      </w:r>
      <w:r w:rsidR="00550C5D" w:rsidRPr="008D03A6">
        <w:rPr>
          <w:rFonts w:ascii="Crimson Text" w:hAnsi="Crimson Text"/>
          <w:color w:val="000000" w:themeColor="text1"/>
          <w:sz w:val="26"/>
          <w:szCs w:val="26"/>
        </w:rPr>
        <w:t>desechó</w:t>
      </w:r>
      <w:ins w:id="290" w:author="PC" w:date="2025-06-04T19:15:00Z">
        <w:r w:rsidR="000532B1">
          <w:rPr>
            <w:rFonts w:ascii="Crimson Text" w:hAnsi="Crimson Text"/>
            <w:color w:val="000000" w:themeColor="text1"/>
            <w:sz w:val="26"/>
            <w:szCs w:val="26"/>
          </w:rPr>
          <w:t>,</w:t>
        </w:r>
      </w:ins>
      <w:r w:rsidR="00550C5D" w:rsidRPr="008D03A6">
        <w:rPr>
          <w:rFonts w:ascii="Crimson Text" w:hAnsi="Crimson Text"/>
          <w:color w:val="000000" w:themeColor="text1"/>
          <w:sz w:val="26"/>
          <w:szCs w:val="26"/>
        </w:rPr>
        <w:t xml:space="preserve"> arrojándola sobre</w:t>
      </w:r>
      <w:r w:rsidR="00D6193A" w:rsidRPr="008D03A6">
        <w:rPr>
          <w:rFonts w:ascii="Crimson Text" w:hAnsi="Crimson Text"/>
          <w:color w:val="000000" w:themeColor="text1"/>
          <w:sz w:val="26"/>
          <w:szCs w:val="26"/>
        </w:rPr>
        <w:t xml:space="preserve"> un </w:t>
      </w:r>
      <w:r w:rsidR="003A42BE" w:rsidRPr="008D03A6">
        <w:rPr>
          <w:rFonts w:ascii="Crimson Text" w:hAnsi="Crimson Text"/>
          <w:color w:val="000000" w:themeColor="text1"/>
          <w:sz w:val="26"/>
          <w:szCs w:val="26"/>
        </w:rPr>
        <w:t>recipiente</w:t>
      </w:r>
      <w:r w:rsidR="00D6193A" w:rsidRPr="008D03A6">
        <w:rPr>
          <w:rFonts w:ascii="Crimson Text" w:hAnsi="Crimson Text"/>
          <w:color w:val="000000" w:themeColor="text1"/>
          <w:sz w:val="26"/>
          <w:szCs w:val="26"/>
        </w:rPr>
        <w:t xml:space="preserve"> de hierro</w:t>
      </w:r>
      <w:r w:rsidR="003A42BE" w:rsidRPr="008D03A6">
        <w:rPr>
          <w:rFonts w:ascii="Crimson Text" w:hAnsi="Crimson Text"/>
          <w:color w:val="000000" w:themeColor="text1"/>
          <w:sz w:val="26"/>
          <w:szCs w:val="26"/>
        </w:rPr>
        <w:t xml:space="preserve"> que ardía </w:t>
      </w:r>
      <w:ins w:id="291" w:author="PC" w:date="2025-06-04T19:14:00Z">
        <w:r w:rsidR="000532B1">
          <w:rPr>
            <w:rFonts w:ascii="Crimson Text" w:hAnsi="Crimson Text"/>
            <w:color w:val="000000" w:themeColor="text1"/>
            <w:sz w:val="26"/>
            <w:szCs w:val="26"/>
          </w:rPr>
          <w:t>con grandes</w:t>
        </w:r>
      </w:ins>
      <w:del w:id="292" w:author="PC" w:date="2025-06-04T19:14:00Z">
        <w:r w:rsidR="003A42BE" w:rsidRPr="008D03A6" w:rsidDel="000532B1">
          <w:rPr>
            <w:rFonts w:ascii="Crimson Text" w:hAnsi="Crimson Text"/>
            <w:color w:val="000000" w:themeColor="text1"/>
            <w:sz w:val="26"/>
            <w:szCs w:val="26"/>
          </w:rPr>
          <w:delText>en</w:delText>
        </w:r>
      </w:del>
      <w:r w:rsidR="003A42BE" w:rsidRPr="008D03A6">
        <w:rPr>
          <w:rFonts w:ascii="Crimson Text" w:hAnsi="Crimson Text"/>
          <w:color w:val="000000" w:themeColor="text1"/>
          <w:sz w:val="26"/>
          <w:szCs w:val="26"/>
        </w:rPr>
        <w:t xml:space="preserve"> llamas</w:t>
      </w:r>
      <w:ins w:id="293" w:author="PC" w:date="2025-06-04T19:14:00Z">
        <w:r w:rsidR="000532B1">
          <w:rPr>
            <w:rFonts w:ascii="Crimson Text" w:hAnsi="Crimson Text"/>
            <w:color w:val="000000" w:themeColor="text1"/>
            <w:sz w:val="26"/>
            <w:szCs w:val="26"/>
          </w:rPr>
          <w:t xml:space="preserve"> </w:t>
        </w:r>
      </w:ins>
      <w:ins w:id="294" w:author="PC" w:date="2025-06-04T19:15:00Z">
        <w:r w:rsidR="000532B1">
          <w:rPr>
            <w:rFonts w:ascii="Crimson Text" w:hAnsi="Crimson Text"/>
            <w:color w:val="000000" w:themeColor="text1"/>
            <w:sz w:val="26"/>
            <w:szCs w:val="26"/>
          </w:rPr>
          <w:t>carmesí</w:t>
        </w:r>
      </w:ins>
      <w:r w:rsidR="003A42BE" w:rsidRPr="008D03A6">
        <w:rPr>
          <w:rFonts w:ascii="Crimson Text" w:hAnsi="Crimson Text"/>
          <w:color w:val="000000" w:themeColor="text1"/>
          <w:sz w:val="26"/>
          <w:szCs w:val="26"/>
        </w:rPr>
        <w:t xml:space="preserve">. Luego le </w:t>
      </w:r>
      <w:r w:rsidR="00550C5D" w:rsidRPr="008D03A6">
        <w:rPr>
          <w:rFonts w:ascii="Crimson Text" w:hAnsi="Crimson Text"/>
          <w:color w:val="000000" w:themeColor="text1"/>
          <w:sz w:val="26"/>
          <w:szCs w:val="26"/>
        </w:rPr>
        <w:t>obsequió</w:t>
      </w:r>
      <w:r w:rsidR="003A42BE" w:rsidRPr="008D03A6">
        <w:rPr>
          <w:rFonts w:ascii="Crimson Text" w:hAnsi="Crimson Text"/>
          <w:color w:val="000000" w:themeColor="text1"/>
          <w:sz w:val="26"/>
          <w:szCs w:val="26"/>
        </w:rPr>
        <w:t xml:space="preserve"> una nueva </w:t>
      </w:r>
      <w:r w:rsidR="00E7190E" w:rsidRPr="008D03A6">
        <w:rPr>
          <w:rFonts w:ascii="Crimson Text" w:hAnsi="Crimson Text"/>
          <w:color w:val="000000" w:themeColor="text1"/>
          <w:sz w:val="26"/>
          <w:szCs w:val="26"/>
        </w:rPr>
        <w:t xml:space="preserve">espada con el símbolo del </w:t>
      </w:r>
      <w:del w:id="295" w:author="PC" w:date="2025-06-04T19:15:00Z">
        <w:r w:rsidR="00E7190E" w:rsidRPr="008D03A6" w:rsidDel="000532B1">
          <w:rPr>
            <w:rFonts w:ascii="Crimson Text" w:hAnsi="Crimson Text"/>
            <w:color w:val="000000" w:themeColor="text1"/>
            <w:sz w:val="26"/>
            <w:szCs w:val="26"/>
          </w:rPr>
          <w:delText>rein</w:delText>
        </w:r>
        <w:r w:rsidR="003A42BE" w:rsidRPr="008D03A6" w:rsidDel="000532B1">
          <w:rPr>
            <w:rFonts w:ascii="Crimson Text" w:hAnsi="Crimson Text"/>
            <w:color w:val="000000" w:themeColor="text1"/>
            <w:sz w:val="26"/>
            <w:szCs w:val="26"/>
          </w:rPr>
          <w:delText>o del sur</w:delText>
        </w:r>
      </w:del>
      <w:ins w:id="296" w:author="PC" w:date="2025-06-04T19:15:00Z">
        <w:r w:rsidR="000532B1">
          <w:rPr>
            <w:rFonts w:ascii="Crimson Text" w:hAnsi="Crimson Text"/>
            <w:color w:val="000000" w:themeColor="text1"/>
            <w:sz w:val="26"/>
            <w:szCs w:val="26"/>
          </w:rPr>
          <w:t>Reinado del Sur</w:t>
        </w:r>
      </w:ins>
      <w:r w:rsidR="003A42BE" w:rsidRPr="008D03A6">
        <w:rPr>
          <w:rFonts w:ascii="Crimson Text" w:hAnsi="Crimson Text"/>
          <w:color w:val="000000" w:themeColor="text1"/>
          <w:sz w:val="26"/>
          <w:szCs w:val="26"/>
        </w:rPr>
        <w:t xml:space="preserve"> grabado sobre el metal. El arma estaba e</w:t>
      </w:r>
      <w:r w:rsidR="0073588F" w:rsidRPr="008D03A6">
        <w:rPr>
          <w:rFonts w:ascii="Crimson Text" w:hAnsi="Crimson Text"/>
          <w:color w:val="000000" w:themeColor="text1"/>
          <w:sz w:val="26"/>
          <w:szCs w:val="26"/>
        </w:rPr>
        <w:t xml:space="preserve">laborada con una aleación de </w:t>
      </w:r>
      <w:r w:rsidR="00E7190E" w:rsidRPr="008D03A6">
        <w:rPr>
          <w:rFonts w:ascii="Crimson Text" w:hAnsi="Crimson Text"/>
          <w:color w:val="000000" w:themeColor="text1"/>
          <w:sz w:val="26"/>
          <w:szCs w:val="26"/>
        </w:rPr>
        <w:t>mejor</w:t>
      </w:r>
      <w:r w:rsidR="003A42BE" w:rsidRPr="008D03A6">
        <w:rPr>
          <w:rFonts w:ascii="Crimson Text" w:hAnsi="Crimson Text"/>
          <w:color w:val="000000" w:themeColor="text1"/>
          <w:sz w:val="26"/>
          <w:szCs w:val="26"/>
        </w:rPr>
        <w:t xml:space="preserve"> calidad</w:t>
      </w:r>
      <w:ins w:id="297" w:author="PC" w:date="2025-06-04T19:16:00Z">
        <w:r w:rsidR="000532B1">
          <w:rPr>
            <w:rFonts w:ascii="Crimson Text" w:hAnsi="Crimson Text"/>
            <w:color w:val="000000" w:themeColor="text1"/>
            <w:sz w:val="26"/>
            <w:szCs w:val="26"/>
          </w:rPr>
          <w:t xml:space="preserve"> que la que usaban los aprendices</w:t>
        </w:r>
      </w:ins>
      <w:del w:id="298" w:author="PC" w:date="2025-06-04T19:16:00Z">
        <w:r w:rsidR="003A42BE" w:rsidRPr="008D03A6" w:rsidDel="000532B1">
          <w:rPr>
            <w:rFonts w:ascii="Crimson Text" w:hAnsi="Crimson Text"/>
            <w:color w:val="000000" w:themeColor="text1"/>
            <w:sz w:val="26"/>
            <w:szCs w:val="26"/>
          </w:rPr>
          <w:delText>,</w:delText>
        </w:r>
      </w:del>
      <w:r w:rsidR="003A42BE" w:rsidRPr="008D03A6">
        <w:rPr>
          <w:rFonts w:ascii="Crimson Text" w:hAnsi="Crimson Text"/>
          <w:color w:val="000000" w:themeColor="text1"/>
          <w:sz w:val="26"/>
          <w:szCs w:val="26"/>
        </w:rPr>
        <w:t xml:space="preserve"> </w:t>
      </w:r>
      <w:r w:rsidR="0073588F" w:rsidRPr="008D03A6">
        <w:rPr>
          <w:rFonts w:ascii="Crimson Text" w:hAnsi="Crimson Text"/>
          <w:color w:val="000000" w:themeColor="text1"/>
          <w:sz w:val="26"/>
          <w:szCs w:val="26"/>
        </w:rPr>
        <w:t>y</w:t>
      </w:r>
      <w:r w:rsidR="003A42BE" w:rsidRPr="008D03A6">
        <w:rPr>
          <w:rFonts w:ascii="Crimson Text" w:hAnsi="Crimson Text"/>
          <w:color w:val="000000" w:themeColor="text1"/>
          <w:sz w:val="26"/>
          <w:szCs w:val="26"/>
        </w:rPr>
        <w:t xml:space="preserve">, </w:t>
      </w:r>
      <w:r w:rsidR="00550C5D" w:rsidRPr="008D03A6">
        <w:rPr>
          <w:rFonts w:ascii="Crimson Text" w:hAnsi="Crimson Text"/>
          <w:color w:val="000000" w:themeColor="text1"/>
          <w:sz w:val="26"/>
          <w:szCs w:val="26"/>
        </w:rPr>
        <w:t xml:space="preserve">lo más importante, </w:t>
      </w:r>
      <w:commentRangeStart w:id="299"/>
      <w:r w:rsidR="00550C5D" w:rsidRPr="008D03A6">
        <w:rPr>
          <w:rFonts w:ascii="Crimson Text" w:hAnsi="Crimson Text"/>
          <w:color w:val="000000" w:themeColor="text1"/>
          <w:sz w:val="26"/>
          <w:szCs w:val="26"/>
        </w:rPr>
        <w:t>era similar a</w:t>
      </w:r>
      <w:r w:rsidR="003A42BE" w:rsidRPr="008D03A6">
        <w:rPr>
          <w:rFonts w:ascii="Crimson Text" w:hAnsi="Crimson Text"/>
          <w:color w:val="000000" w:themeColor="text1"/>
          <w:sz w:val="26"/>
          <w:szCs w:val="26"/>
        </w:rPr>
        <w:t xml:space="preserve"> las utilizadas en </w:t>
      </w:r>
      <w:r w:rsidR="00550C5D" w:rsidRPr="008D03A6">
        <w:rPr>
          <w:rFonts w:ascii="Crimson Text" w:hAnsi="Crimson Text"/>
          <w:color w:val="000000" w:themeColor="text1"/>
          <w:sz w:val="26"/>
          <w:szCs w:val="26"/>
        </w:rPr>
        <w:t xml:space="preserve">las </w:t>
      </w:r>
      <w:r w:rsidR="003A42BE" w:rsidRPr="008D03A6">
        <w:rPr>
          <w:rFonts w:ascii="Crimson Text" w:hAnsi="Crimson Text"/>
          <w:color w:val="000000" w:themeColor="text1"/>
          <w:sz w:val="26"/>
          <w:szCs w:val="26"/>
        </w:rPr>
        <w:t>batallas reales</w:t>
      </w:r>
      <w:commentRangeEnd w:id="299"/>
      <w:r w:rsidR="000532B1">
        <w:rPr>
          <w:rStyle w:val="Refdecomentario"/>
        </w:rPr>
        <w:commentReference w:id="299"/>
      </w:r>
      <w:r w:rsidR="00BF0A65" w:rsidRPr="008D03A6">
        <w:rPr>
          <w:rFonts w:ascii="Crimson Text" w:hAnsi="Crimson Text"/>
          <w:color w:val="000000" w:themeColor="text1"/>
          <w:sz w:val="26"/>
          <w:szCs w:val="26"/>
        </w:rPr>
        <w:t xml:space="preserve">, </w:t>
      </w:r>
      <w:r w:rsidR="004E3111" w:rsidRPr="008D03A6">
        <w:rPr>
          <w:rFonts w:ascii="Crimson Text" w:hAnsi="Crimson Text"/>
          <w:color w:val="000000" w:themeColor="text1"/>
          <w:sz w:val="26"/>
          <w:szCs w:val="26"/>
        </w:rPr>
        <w:t xml:space="preserve">todo un </w:t>
      </w:r>
      <w:del w:id="300" w:author="PC" w:date="2025-06-04T19:18:00Z">
        <w:r w:rsidR="004E3111" w:rsidRPr="008D03A6" w:rsidDel="000532B1">
          <w:rPr>
            <w:rFonts w:ascii="Crimson Text" w:hAnsi="Crimson Text"/>
            <w:color w:val="000000" w:themeColor="text1"/>
            <w:sz w:val="26"/>
            <w:szCs w:val="26"/>
          </w:rPr>
          <w:delText>emblema</w:delText>
        </w:r>
        <w:r w:rsidR="0073588F" w:rsidRPr="008D03A6" w:rsidDel="000532B1">
          <w:rPr>
            <w:rFonts w:ascii="Crimson Text" w:hAnsi="Crimson Text"/>
            <w:color w:val="000000" w:themeColor="text1"/>
            <w:sz w:val="26"/>
            <w:szCs w:val="26"/>
          </w:rPr>
          <w:delText xml:space="preserve"> </w:delText>
        </w:r>
      </w:del>
      <w:ins w:id="301" w:author="PC" w:date="2025-06-04T19:18:00Z">
        <w:r w:rsidR="000532B1">
          <w:rPr>
            <w:rFonts w:ascii="Crimson Text" w:hAnsi="Crimson Text"/>
            <w:color w:val="000000" w:themeColor="text1"/>
            <w:sz w:val="26"/>
            <w:szCs w:val="26"/>
          </w:rPr>
          <w:t>honor</w:t>
        </w:r>
        <w:r w:rsidR="000532B1" w:rsidRPr="008D03A6">
          <w:rPr>
            <w:rFonts w:ascii="Crimson Text" w:hAnsi="Crimson Text"/>
            <w:color w:val="000000" w:themeColor="text1"/>
            <w:sz w:val="26"/>
            <w:szCs w:val="26"/>
          </w:rPr>
          <w:t xml:space="preserve"> </w:t>
        </w:r>
      </w:ins>
      <w:r w:rsidR="0073588F" w:rsidRPr="008D03A6">
        <w:rPr>
          <w:rFonts w:ascii="Crimson Text" w:hAnsi="Crimson Text"/>
          <w:color w:val="000000" w:themeColor="text1"/>
          <w:sz w:val="26"/>
          <w:szCs w:val="26"/>
        </w:rPr>
        <w:t xml:space="preserve">para un </w:t>
      </w:r>
      <w:r w:rsidR="00550C5D" w:rsidRPr="008D03A6">
        <w:rPr>
          <w:rFonts w:ascii="Crimson Text" w:hAnsi="Crimson Text"/>
          <w:color w:val="000000" w:themeColor="text1"/>
          <w:sz w:val="26"/>
          <w:szCs w:val="26"/>
        </w:rPr>
        <w:t>caballero</w:t>
      </w:r>
      <w:r w:rsidR="003A42BE" w:rsidRPr="008D03A6">
        <w:rPr>
          <w:rFonts w:ascii="Crimson Text" w:hAnsi="Crimson Text"/>
          <w:color w:val="000000" w:themeColor="text1"/>
          <w:sz w:val="26"/>
          <w:szCs w:val="26"/>
        </w:rPr>
        <w:t>.</w:t>
      </w:r>
      <w:r w:rsidR="006A1680" w:rsidRPr="008D03A6">
        <w:rPr>
          <w:rFonts w:ascii="Crimson Text" w:hAnsi="Crimson Text"/>
          <w:color w:val="000000" w:themeColor="text1"/>
          <w:sz w:val="26"/>
          <w:szCs w:val="26"/>
        </w:rPr>
        <w:t xml:space="preserve"> Por último, le entregó una medalla, la misma condecoración que </w:t>
      </w:r>
      <w:proofErr w:type="spellStart"/>
      <w:r w:rsidR="006A1680" w:rsidRPr="008D03A6">
        <w:rPr>
          <w:rFonts w:ascii="Crimson Text" w:hAnsi="Crimson Text"/>
          <w:color w:val="000000" w:themeColor="text1"/>
          <w:sz w:val="26"/>
          <w:szCs w:val="26"/>
        </w:rPr>
        <w:t>Sigurd</w:t>
      </w:r>
      <w:proofErr w:type="spellEnd"/>
      <w:r w:rsidR="006A1680" w:rsidRPr="008D03A6">
        <w:rPr>
          <w:rFonts w:ascii="Crimson Text" w:hAnsi="Crimson Text"/>
          <w:color w:val="000000" w:themeColor="text1"/>
          <w:sz w:val="26"/>
          <w:szCs w:val="26"/>
        </w:rPr>
        <w:t xml:space="preserve"> les había exhibido en una de las últimas reuniones.</w:t>
      </w:r>
      <w:r w:rsidR="003A42BE" w:rsidRPr="008D03A6">
        <w:rPr>
          <w:rFonts w:ascii="Crimson Text" w:hAnsi="Crimson Text"/>
          <w:color w:val="000000" w:themeColor="text1"/>
          <w:sz w:val="26"/>
          <w:szCs w:val="26"/>
        </w:rPr>
        <w:t xml:space="preserve"> </w:t>
      </w:r>
      <w:ins w:id="302" w:author="PC" w:date="2025-06-04T19:18:00Z">
        <w:r w:rsidR="000532B1">
          <w:rPr>
            <w:rFonts w:ascii="Crimson Text" w:hAnsi="Crimson Text"/>
            <w:color w:val="000000" w:themeColor="text1"/>
            <w:sz w:val="26"/>
            <w:szCs w:val="26"/>
          </w:rPr>
          <w:t xml:space="preserve">De esta manera, </w:t>
        </w:r>
      </w:ins>
      <w:del w:id="303" w:author="PC" w:date="2025-06-04T19:18:00Z">
        <w:r w:rsidR="003A42BE" w:rsidRPr="008D03A6" w:rsidDel="000532B1">
          <w:rPr>
            <w:rFonts w:ascii="Crimson Text" w:hAnsi="Crimson Text"/>
            <w:color w:val="000000" w:themeColor="text1"/>
            <w:sz w:val="26"/>
            <w:szCs w:val="26"/>
          </w:rPr>
          <w:delText>E</w:delText>
        </w:r>
      </w:del>
      <w:ins w:id="304" w:author="PC" w:date="2025-06-04T19:18:00Z">
        <w:r w:rsidR="000532B1">
          <w:rPr>
            <w:rFonts w:ascii="Crimson Text" w:hAnsi="Crimson Text"/>
            <w:color w:val="000000" w:themeColor="text1"/>
            <w:sz w:val="26"/>
            <w:szCs w:val="26"/>
          </w:rPr>
          <w:t>e</w:t>
        </w:r>
      </w:ins>
      <w:r w:rsidR="003A42BE" w:rsidRPr="008D03A6">
        <w:rPr>
          <w:rFonts w:ascii="Crimson Text" w:hAnsi="Crimson Text"/>
          <w:color w:val="000000" w:themeColor="text1"/>
          <w:sz w:val="26"/>
          <w:szCs w:val="26"/>
        </w:rPr>
        <w:t xml:space="preserve">l joven </w:t>
      </w:r>
      <w:del w:id="305" w:author="PC" w:date="2025-06-04T19:18:00Z">
        <w:r w:rsidR="003A42BE" w:rsidRPr="008D03A6" w:rsidDel="000532B1">
          <w:rPr>
            <w:rFonts w:ascii="Crimson Text" w:hAnsi="Crimson Text"/>
            <w:color w:val="000000" w:themeColor="text1"/>
            <w:sz w:val="26"/>
            <w:szCs w:val="26"/>
          </w:rPr>
          <w:delText xml:space="preserve">era </w:delText>
        </w:r>
      </w:del>
      <w:ins w:id="306" w:author="PC" w:date="2025-06-04T19:18:00Z">
        <w:r w:rsidR="000532B1">
          <w:rPr>
            <w:rFonts w:ascii="Crimson Text" w:hAnsi="Crimson Text"/>
            <w:color w:val="000000" w:themeColor="text1"/>
            <w:sz w:val="26"/>
            <w:szCs w:val="26"/>
          </w:rPr>
          <w:t>fue</w:t>
        </w:r>
        <w:r w:rsidR="000532B1" w:rsidRPr="008D03A6">
          <w:rPr>
            <w:rFonts w:ascii="Crimson Text" w:hAnsi="Crimson Text"/>
            <w:color w:val="000000" w:themeColor="text1"/>
            <w:sz w:val="26"/>
            <w:szCs w:val="26"/>
          </w:rPr>
          <w:t xml:space="preserve"> </w:t>
        </w:r>
      </w:ins>
      <w:r w:rsidR="003A42BE" w:rsidRPr="008D03A6">
        <w:rPr>
          <w:rFonts w:ascii="Crimson Text" w:hAnsi="Crimson Text"/>
          <w:color w:val="000000" w:themeColor="text1"/>
          <w:sz w:val="26"/>
          <w:szCs w:val="26"/>
        </w:rPr>
        <w:t xml:space="preserve">el primero </w:t>
      </w:r>
      <w:r w:rsidR="009C5B15" w:rsidRPr="008D03A6">
        <w:rPr>
          <w:rFonts w:ascii="Crimson Text" w:hAnsi="Crimson Text"/>
          <w:color w:val="000000" w:themeColor="text1"/>
          <w:sz w:val="26"/>
          <w:szCs w:val="26"/>
        </w:rPr>
        <w:t xml:space="preserve">del grupo </w:t>
      </w:r>
      <w:r w:rsidR="003A42BE" w:rsidRPr="008D03A6">
        <w:rPr>
          <w:rFonts w:ascii="Crimson Text" w:hAnsi="Crimson Text"/>
          <w:color w:val="000000" w:themeColor="text1"/>
          <w:sz w:val="26"/>
          <w:szCs w:val="26"/>
        </w:rPr>
        <w:t xml:space="preserve">en convertirse en guerrero real. </w:t>
      </w:r>
    </w:p>
    <w:p w:rsidR="00924586" w:rsidRPr="008D03A6" w:rsidRDefault="003A42BE"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sintió admiración y </w:t>
      </w:r>
      <w:r w:rsidR="00E7190E" w:rsidRPr="008D03A6">
        <w:rPr>
          <w:rFonts w:ascii="Crimson Text" w:hAnsi="Crimson Text"/>
          <w:color w:val="000000" w:themeColor="text1"/>
          <w:sz w:val="26"/>
          <w:szCs w:val="26"/>
        </w:rPr>
        <w:t>respeto</w:t>
      </w:r>
      <w:r w:rsidRPr="008D03A6">
        <w:rPr>
          <w:rFonts w:ascii="Crimson Text" w:hAnsi="Crimson Text"/>
          <w:color w:val="000000" w:themeColor="text1"/>
          <w:sz w:val="26"/>
          <w:szCs w:val="26"/>
        </w:rPr>
        <w:t xml:space="preserve"> por su compañero, pero su entusiasmo se </w:t>
      </w:r>
      <w:ins w:id="307" w:author="PC" w:date="2025-06-04T19:19:00Z">
        <w:r w:rsidR="000532B1">
          <w:rPr>
            <w:rFonts w:ascii="Crimson Text" w:hAnsi="Crimson Text"/>
            <w:color w:val="000000" w:themeColor="text1"/>
            <w:sz w:val="26"/>
            <w:szCs w:val="26"/>
          </w:rPr>
          <w:t>veía empañado</w:t>
        </w:r>
      </w:ins>
      <w:del w:id="308" w:author="PC" w:date="2025-06-04T19:19:00Z">
        <w:r w:rsidRPr="008D03A6" w:rsidDel="000532B1">
          <w:rPr>
            <w:rFonts w:ascii="Crimson Text" w:hAnsi="Crimson Text"/>
            <w:color w:val="000000" w:themeColor="text1"/>
            <w:sz w:val="26"/>
            <w:szCs w:val="26"/>
          </w:rPr>
          <w:delText>empañaba</w:delText>
        </w:r>
      </w:del>
      <w:r w:rsidRPr="008D03A6">
        <w:rPr>
          <w:rFonts w:ascii="Crimson Text" w:hAnsi="Crimson Text"/>
          <w:color w:val="000000" w:themeColor="text1"/>
          <w:sz w:val="26"/>
          <w:szCs w:val="26"/>
        </w:rPr>
        <w:t xml:space="preserve"> por la incertidumbre que le provocaba la ausencia de </w:t>
      </w:r>
      <w:r w:rsidR="006F6783" w:rsidRPr="008D03A6">
        <w:rPr>
          <w:rFonts w:ascii="Crimson Text" w:hAnsi="Crimson Text"/>
          <w:color w:val="000000" w:themeColor="text1"/>
          <w:sz w:val="26"/>
          <w:szCs w:val="26"/>
        </w:rPr>
        <w:t>Elena</w:t>
      </w:r>
      <w:r w:rsidRPr="008D03A6">
        <w:rPr>
          <w:rFonts w:ascii="Crimson Text" w:hAnsi="Crimson Text"/>
          <w:color w:val="000000" w:themeColor="text1"/>
          <w:sz w:val="26"/>
          <w:szCs w:val="26"/>
        </w:rPr>
        <w:t>.</w:t>
      </w:r>
    </w:p>
    <w:p w:rsidR="00A75A5B" w:rsidRPr="008D03A6" w:rsidRDefault="004E3111"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llegó</w:t>
      </w:r>
      <w:r w:rsidR="00FF5A51" w:rsidRPr="008D03A6">
        <w:rPr>
          <w:rFonts w:ascii="Crimson Text" w:hAnsi="Crimson Text"/>
          <w:color w:val="000000" w:themeColor="text1"/>
          <w:sz w:val="26"/>
          <w:szCs w:val="26"/>
        </w:rPr>
        <w:t xml:space="preserve"> su turno, no tuvo más alternativa que </w:t>
      </w:r>
      <w:r w:rsidR="008C62D7" w:rsidRPr="008D03A6">
        <w:rPr>
          <w:rFonts w:ascii="Crimson Text" w:hAnsi="Crimson Text"/>
          <w:color w:val="000000" w:themeColor="text1"/>
          <w:sz w:val="26"/>
          <w:szCs w:val="26"/>
        </w:rPr>
        <w:t xml:space="preserve">avanzar </w:t>
      </w:r>
      <w:r w:rsidR="00AA267E" w:rsidRPr="008D03A6">
        <w:rPr>
          <w:rFonts w:ascii="Crimson Text" w:hAnsi="Crimson Text"/>
          <w:color w:val="000000" w:themeColor="text1"/>
          <w:sz w:val="26"/>
          <w:szCs w:val="26"/>
        </w:rPr>
        <w:t>hacia el</w:t>
      </w:r>
      <w:r w:rsidR="008C62D7" w:rsidRPr="008D03A6">
        <w:rPr>
          <w:rFonts w:ascii="Crimson Text" w:hAnsi="Crimson Text"/>
          <w:color w:val="000000" w:themeColor="text1"/>
          <w:sz w:val="26"/>
          <w:szCs w:val="26"/>
        </w:rPr>
        <w:t xml:space="preserve"> altar</w:t>
      </w:r>
      <w:del w:id="309" w:author="PC" w:date="2025-06-04T19:19:00Z">
        <w:r w:rsidR="00E7190E" w:rsidRPr="008D03A6" w:rsidDel="000532B1">
          <w:rPr>
            <w:rFonts w:ascii="Crimson Text" w:hAnsi="Crimson Text"/>
            <w:color w:val="000000" w:themeColor="text1"/>
            <w:sz w:val="26"/>
            <w:szCs w:val="26"/>
          </w:rPr>
          <w:delText>,</w:delText>
        </w:r>
      </w:del>
      <w:r w:rsidR="008C62D7" w:rsidRPr="008D03A6">
        <w:rPr>
          <w:rFonts w:ascii="Crimson Text" w:hAnsi="Crimson Text"/>
          <w:color w:val="000000" w:themeColor="text1"/>
          <w:sz w:val="26"/>
          <w:szCs w:val="26"/>
        </w:rPr>
        <w:t xml:space="preserve"> y entregarse a </w:t>
      </w:r>
      <w:del w:id="310" w:author="PC" w:date="2025-06-04T19:19:00Z">
        <w:r w:rsidR="008C62D7" w:rsidRPr="008D03A6" w:rsidDel="000532B1">
          <w:rPr>
            <w:rFonts w:ascii="Crimson Text" w:hAnsi="Crimson Text"/>
            <w:color w:val="000000" w:themeColor="text1"/>
            <w:sz w:val="26"/>
            <w:szCs w:val="26"/>
          </w:rPr>
          <w:delText>un desenlace incierto</w:delText>
        </w:r>
      </w:del>
      <w:ins w:id="311" w:author="PC" w:date="2025-06-04T19:19:00Z">
        <w:r w:rsidR="000532B1">
          <w:rPr>
            <w:rFonts w:ascii="Crimson Text" w:hAnsi="Crimson Text"/>
            <w:color w:val="000000" w:themeColor="text1"/>
            <w:sz w:val="26"/>
            <w:szCs w:val="26"/>
          </w:rPr>
          <w:t>la incertidumbre</w:t>
        </w:r>
      </w:ins>
      <w:r w:rsidR="008C62D7" w:rsidRPr="008D03A6">
        <w:rPr>
          <w:rFonts w:ascii="Crimson Text" w:hAnsi="Crimson Text"/>
          <w:color w:val="000000" w:themeColor="text1"/>
          <w:sz w:val="26"/>
          <w:szCs w:val="26"/>
        </w:rPr>
        <w:t xml:space="preserve">. </w:t>
      </w:r>
      <w:del w:id="312" w:author="PC" w:date="2025-06-04T19:20:00Z">
        <w:r w:rsidR="008C62D7" w:rsidRPr="008D03A6" w:rsidDel="000532B1">
          <w:rPr>
            <w:rFonts w:ascii="Crimson Text" w:hAnsi="Crimson Text"/>
            <w:color w:val="000000" w:themeColor="text1"/>
            <w:sz w:val="26"/>
            <w:szCs w:val="26"/>
          </w:rPr>
          <w:delText>El corazón se le aceleraba</w:delText>
        </w:r>
      </w:del>
      <w:ins w:id="313" w:author="PC" w:date="2025-06-04T19:20:00Z">
        <w:r w:rsidR="000532B1">
          <w:rPr>
            <w:rFonts w:ascii="Crimson Text" w:hAnsi="Crimson Text"/>
            <w:color w:val="000000" w:themeColor="text1"/>
            <w:sz w:val="26"/>
            <w:szCs w:val="26"/>
          </w:rPr>
          <w:t>Tenía el corazón acelerado</w:t>
        </w:r>
      </w:ins>
      <w:r w:rsidR="008C62D7" w:rsidRPr="008D03A6">
        <w:rPr>
          <w:rFonts w:ascii="Crimson Text" w:hAnsi="Crimson Text"/>
          <w:color w:val="000000" w:themeColor="text1"/>
          <w:sz w:val="26"/>
          <w:szCs w:val="26"/>
        </w:rPr>
        <w:t xml:space="preserve">, sentía </w:t>
      </w:r>
      <w:r w:rsidR="001E6A9A" w:rsidRPr="008D03A6">
        <w:rPr>
          <w:rFonts w:ascii="Crimson Text" w:hAnsi="Crimson Text"/>
          <w:color w:val="000000" w:themeColor="text1"/>
          <w:sz w:val="26"/>
          <w:szCs w:val="26"/>
        </w:rPr>
        <w:t xml:space="preserve">que </w:t>
      </w:r>
      <w:r w:rsidR="00864F7C" w:rsidRPr="008D03A6">
        <w:rPr>
          <w:rFonts w:ascii="Crimson Text" w:hAnsi="Crimson Text"/>
          <w:color w:val="000000" w:themeColor="text1"/>
          <w:sz w:val="26"/>
          <w:szCs w:val="26"/>
        </w:rPr>
        <w:t>se le escapaba de la</w:t>
      </w:r>
      <w:r w:rsidR="008C62D7" w:rsidRPr="008D03A6">
        <w:rPr>
          <w:rFonts w:ascii="Crimson Text" w:hAnsi="Crimson Text"/>
          <w:color w:val="000000" w:themeColor="text1"/>
          <w:sz w:val="26"/>
          <w:szCs w:val="26"/>
        </w:rPr>
        <w:t xml:space="preserve"> armadura</w:t>
      </w:r>
      <w:r w:rsidR="00FC7244" w:rsidRPr="008D03A6">
        <w:rPr>
          <w:rFonts w:ascii="Crimson Text" w:hAnsi="Crimson Text"/>
          <w:color w:val="000000" w:themeColor="text1"/>
          <w:sz w:val="26"/>
          <w:szCs w:val="26"/>
        </w:rPr>
        <w:t xml:space="preserve"> en cada latido</w:t>
      </w:r>
      <w:r w:rsidR="008C62D7" w:rsidRPr="008D03A6">
        <w:rPr>
          <w:rFonts w:ascii="Crimson Text" w:hAnsi="Crimson Text"/>
          <w:color w:val="000000" w:themeColor="text1"/>
          <w:sz w:val="26"/>
          <w:szCs w:val="26"/>
        </w:rPr>
        <w:t>. El anciano se acercó a él</w:t>
      </w:r>
      <w:del w:id="314" w:author="PC" w:date="2025-06-04T19:20:00Z">
        <w:r w:rsidR="007C45A7" w:rsidRPr="008D03A6" w:rsidDel="000532B1">
          <w:rPr>
            <w:rFonts w:ascii="Crimson Text" w:hAnsi="Crimson Text"/>
            <w:color w:val="000000" w:themeColor="text1"/>
            <w:sz w:val="26"/>
            <w:szCs w:val="26"/>
          </w:rPr>
          <w:delText>,</w:delText>
        </w:r>
      </w:del>
      <w:r w:rsidR="00FC7244" w:rsidRPr="008D03A6">
        <w:rPr>
          <w:rFonts w:ascii="Crimson Text" w:hAnsi="Crimson Text"/>
          <w:color w:val="000000" w:themeColor="text1"/>
          <w:sz w:val="26"/>
          <w:szCs w:val="26"/>
        </w:rPr>
        <w:t xml:space="preserve"> y </w:t>
      </w:r>
      <w:r w:rsidR="00A75A5B" w:rsidRPr="008D03A6">
        <w:rPr>
          <w:rFonts w:ascii="Crimson Text" w:hAnsi="Crimson Text"/>
          <w:color w:val="000000" w:themeColor="text1"/>
          <w:sz w:val="26"/>
          <w:szCs w:val="26"/>
        </w:rPr>
        <w:t xml:space="preserve">procedió con el protocolo ceremonial. </w:t>
      </w:r>
      <w:del w:id="315" w:author="PC" w:date="2025-06-04T19:20:00Z">
        <w:r w:rsidR="00A75A5B" w:rsidRPr="008D03A6" w:rsidDel="000532B1">
          <w:rPr>
            <w:rFonts w:ascii="Crimson Text" w:hAnsi="Crimson Text"/>
            <w:color w:val="000000" w:themeColor="text1"/>
            <w:sz w:val="26"/>
            <w:szCs w:val="26"/>
          </w:rPr>
          <w:delText>L</w:delText>
        </w:r>
        <w:r w:rsidR="001D28C5" w:rsidRPr="008D03A6" w:rsidDel="000532B1">
          <w:rPr>
            <w:rFonts w:ascii="Crimson Text" w:hAnsi="Crimson Text"/>
            <w:color w:val="000000" w:themeColor="text1"/>
            <w:sz w:val="26"/>
            <w:szCs w:val="26"/>
          </w:rPr>
          <w:delText>uego l</w:delText>
        </w:r>
        <w:r w:rsidR="00A75A5B" w:rsidRPr="008D03A6" w:rsidDel="000532B1">
          <w:rPr>
            <w:rFonts w:ascii="Crimson Text" w:hAnsi="Crimson Text"/>
            <w:color w:val="000000" w:themeColor="text1"/>
            <w:sz w:val="26"/>
            <w:szCs w:val="26"/>
          </w:rPr>
          <w:delText>e indicó</w:delText>
        </w:r>
      </w:del>
      <w:ins w:id="316" w:author="PC" w:date="2025-06-04T19:20:00Z">
        <w:r w:rsidR="000532B1">
          <w:rPr>
            <w:rFonts w:ascii="Crimson Text" w:hAnsi="Crimson Text"/>
            <w:color w:val="000000" w:themeColor="text1"/>
            <w:sz w:val="26"/>
            <w:szCs w:val="26"/>
          </w:rPr>
          <w:t>Mientras le indicaba</w:t>
        </w:r>
      </w:ins>
      <w:r w:rsidR="00A75A5B" w:rsidRPr="008D03A6">
        <w:rPr>
          <w:rFonts w:ascii="Crimson Text" w:hAnsi="Crimson Text"/>
          <w:color w:val="000000" w:themeColor="text1"/>
          <w:sz w:val="26"/>
          <w:szCs w:val="26"/>
        </w:rPr>
        <w:t xml:space="preserve"> que bebiera de un pocillo</w:t>
      </w:r>
      <w:del w:id="317" w:author="PC" w:date="2025-06-04T19:21:00Z">
        <w:r w:rsidR="00A75A5B" w:rsidRPr="008D03A6" w:rsidDel="000532B1">
          <w:rPr>
            <w:rFonts w:ascii="Crimson Text" w:hAnsi="Crimson Text"/>
            <w:color w:val="000000" w:themeColor="text1"/>
            <w:sz w:val="26"/>
            <w:szCs w:val="26"/>
          </w:rPr>
          <w:delText>,</w:delText>
        </w:r>
      </w:del>
      <w:r w:rsidR="00A75A5B" w:rsidRPr="008D03A6">
        <w:rPr>
          <w:rFonts w:ascii="Crimson Text" w:hAnsi="Crimson Text"/>
          <w:color w:val="000000" w:themeColor="text1"/>
          <w:sz w:val="26"/>
          <w:szCs w:val="26"/>
        </w:rPr>
        <w:t xml:space="preserve"> que contenía el mismo brebaje que le habían ofrecido a</w:t>
      </w:r>
      <w:r w:rsidR="001D28C5" w:rsidRPr="008D03A6">
        <w:rPr>
          <w:rFonts w:ascii="Crimson Text" w:hAnsi="Crimson Text"/>
          <w:color w:val="000000" w:themeColor="text1"/>
          <w:sz w:val="26"/>
          <w:szCs w:val="26"/>
        </w:rPr>
        <w:t xml:space="preserve"> los otros </w:t>
      </w:r>
      <w:r w:rsidR="0084249F" w:rsidRPr="008D03A6">
        <w:rPr>
          <w:rFonts w:ascii="Crimson Text" w:hAnsi="Crimson Text"/>
          <w:color w:val="000000" w:themeColor="text1"/>
          <w:sz w:val="26"/>
          <w:szCs w:val="26"/>
        </w:rPr>
        <w:t>jóvenes</w:t>
      </w:r>
      <w:r w:rsidR="001D28C5" w:rsidRPr="008D03A6">
        <w:rPr>
          <w:rFonts w:ascii="Crimson Text" w:hAnsi="Crimson Text"/>
          <w:color w:val="000000" w:themeColor="text1"/>
          <w:sz w:val="26"/>
          <w:szCs w:val="26"/>
        </w:rPr>
        <w:t xml:space="preserve">, </w:t>
      </w:r>
      <w:del w:id="318" w:author="PC" w:date="2025-06-04T19:21:00Z">
        <w:r w:rsidR="00873AC3" w:rsidRPr="008D03A6" w:rsidDel="00F83B0A">
          <w:rPr>
            <w:rFonts w:ascii="Crimson Text" w:hAnsi="Crimson Text"/>
            <w:color w:val="000000" w:themeColor="text1"/>
            <w:sz w:val="26"/>
            <w:szCs w:val="26"/>
          </w:rPr>
          <w:delText>a su vez</w:delText>
        </w:r>
        <w:r w:rsidR="001D28C5" w:rsidRPr="008D03A6" w:rsidDel="00F83B0A">
          <w:rPr>
            <w:rFonts w:ascii="Crimson Text" w:hAnsi="Crimson Text"/>
            <w:color w:val="000000" w:themeColor="text1"/>
            <w:sz w:val="26"/>
            <w:szCs w:val="26"/>
          </w:rPr>
          <w:delText>,</w:delText>
        </w:r>
        <w:r w:rsidR="00A75A5B" w:rsidRPr="008D03A6" w:rsidDel="00F83B0A">
          <w:rPr>
            <w:rFonts w:ascii="Crimson Text" w:hAnsi="Crimson Text"/>
            <w:color w:val="000000" w:themeColor="text1"/>
            <w:sz w:val="26"/>
            <w:szCs w:val="26"/>
          </w:rPr>
          <w:delText xml:space="preserve"> lanzó</w:delText>
        </w:r>
      </w:del>
      <w:ins w:id="319" w:author="PC" w:date="2025-06-04T19:21:00Z">
        <w:r w:rsidR="00F83B0A">
          <w:rPr>
            <w:rFonts w:ascii="Crimson Text" w:hAnsi="Crimson Text"/>
            <w:color w:val="000000" w:themeColor="text1"/>
            <w:sz w:val="26"/>
            <w:szCs w:val="26"/>
          </w:rPr>
          <w:t>le dijo</w:t>
        </w:r>
      </w:ins>
      <w:r w:rsidR="00A75A5B" w:rsidRPr="008D03A6">
        <w:rPr>
          <w:rFonts w:ascii="Crimson Text" w:hAnsi="Crimson Text"/>
          <w:color w:val="000000" w:themeColor="text1"/>
          <w:sz w:val="26"/>
          <w:szCs w:val="26"/>
        </w:rPr>
        <w:t xml:space="preserve"> una frase</w:t>
      </w:r>
      <w:r w:rsidR="001D28C5" w:rsidRPr="008D03A6">
        <w:rPr>
          <w:rFonts w:ascii="Crimson Text" w:hAnsi="Crimson Text"/>
          <w:color w:val="000000" w:themeColor="text1"/>
          <w:sz w:val="26"/>
          <w:szCs w:val="26"/>
        </w:rPr>
        <w:t xml:space="preserve"> </w:t>
      </w:r>
      <w:r w:rsidR="0084249F" w:rsidRPr="008D03A6">
        <w:rPr>
          <w:rFonts w:ascii="Crimson Text" w:hAnsi="Crimson Text"/>
          <w:color w:val="000000" w:themeColor="text1"/>
          <w:sz w:val="26"/>
          <w:szCs w:val="26"/>
        </w:rPr>
        <w:t>peculiar</w:t>
      </w:r>
      <w:r w:rsidR="00A75A5B" w:rsidRPr="008D03A6">
        <w:rPr>
          <w:rFonts w:ascii="Crimson Text" w:hAnsi="Crimson Text"/>
          <w:color w:val="000000" w:themeColor="text1"/>
          <w:sz w:val="26"/>
          <w:szCs w:val="26"/>
        </w:rPr>
        <w:t xml:space="preserve">: «Bebe el </w:t>
      </w:r>
      <w:del w:id="320" w:author="Paula Castrilli" w:date="2025-06-03T01:36:00Z">
        <w:r w:rsidR="00A75A5B" w:rsidRPr="008D03A6" w:rsidDel="008B365E">
          <w:rPr>
            <w:rFonts w:ascii="Crimson Text" w:hAnsi="Crimson Text"/>
            <w:color w:val="000000" w:themeColor="text1"/>
            <w:sz w:val="26"/>
            <w:szCs w:val="26"/>
          </w:rPr>
          <w:delText>corazón de guerrero</w:delText>
        </w:r>
      </w:del>
      <w:ins w:id="321" w:author="Paula Castrilli" w:date="2025-06-03T01:36:00Z">
        <w:r w:rsidR="008B365E">
          <w:rPr>
            <w:rFonts w:ascii="Crimson Text" w:hAnsi="Crimson Text"/>
            <w:color w:val="000000" w:themeColor="text1"/>
            <w:sz w:val="26"/>
            <w:szCs w:val="26"/>
          </w:rPr>
          <w:t>Corazón de Guerrero</w:t>
        </w:r>
      </w:ins>
      <w:r w:rsidR="00A75A5B" w:rsidRPr="008D03A6">
        <w:rPr>
          <w:rFonts w:ascii="Crimson Text" w:hAnsi="Crimson Text"/>
          <w:color w:val="000000" w:themeColor="text1"/>
          <w:sz w:val="26"/>
          <w:szCs w:val="26"/>
        </w:rPr>
        <w:t>, para liberar la mente y fortificar el corazón».</w:t>
      </w:r>
    </w:p>
    <w:p w:rsidR="003A42BE" w:rsidRPr="008D03A6" w:rsidRDefault="00A75A5B"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no podía disimular su </w:t>
      </w:r>
      <w:r w:rsidR="001D28C5" w:rsidRPr="008D03A6">
        <w:rPr>
          <w:rFonts w:ascii="Crimson Text" w:hAnsi="Crimson Text"/>
          <w:color w:val="000000" w:themeColor="text1"/>
          <w:sz w:val="26"/>
          <w:szCs w:val="26"/>
        </w:rPr>
        <w:t>nerviosismo</w:t>
      </w:r>
      <w:del w:id="322" w:author="PC" w:date="2025-06-04T19:22:00Z">
        <w:r w:rsidRPr="008D03A6" w:rsidDel="00F83B0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anciano</w:t>
      </w:r>
      <w:ins w:id="323" w:author="PC" w:date="2025-06-04T19:22:00Z">
        <w:r w:rsidR="00F83B0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324" w:author="PC" w:date="2025-06-04T19:22:00Z">
        <w:r w:rsidR="00BD3D37" w:rsidRPr="008D03A6" w:rsidDel="00F83B0A">
          <w:rPr>
            <w:rFonts w:ascii="Crimson Text" w:hAnsi="Crimson Text"/>
            <w:color w:val="000000" w:themeColor="text1"/>
            <w:sz w:val="26"/>
            <w:szCs w:val="26"/>
          </w:rPr>
          <w:delText>lo percibió</w:delText>
        </w:r>
      </w:del>
      <w:ins w:id="325" w:author="PC" w:date="2025-06-04T19:22:00Z">
        <w:r w:rsidR="00F83B0A">
          <w:rPr>
            <w:rFonts w:ascii="Crimson Text" w:hAnsi="Crimson Text"/>
            <w:color w:val="000000" w:themeColor="text1"/>
            <w:sz w:val="26"/>
            <w:szCs w:val="26"/>
          </w:rPr>
          <w:t>habiéndolo percibido</w:t>
        </w:r>
      </w:ins>
      <w:r w:rsidR="00FC7244" w:rsidRPr="008D03A6">
        <w:rPr>
          <w:rFonts w:ascii="Crimson Text" w:hAnsi="Crimson Text"/>
          <w:color w:val="000000" w:themeColor="text1"/>
          <w:sz w:val="26"/>
          <w:szCs w:val="26"/>
        </w:rPr>
        <w:t>,</w:t>
      </w:r>
      <w:r w:rsidR="008C62D7" w:rsidRPr="008D03A6">
        <w:rPr>
          <w:rFonts w:ascii="Crimson Text" w:hAnsi="Crimson Text"/>
          <w:color w:val="000000" w:themeColor="text1"/>
          <w:sz w:val="26"/>
          <w:szCs w:val="26"/>
        </w:rPr>
        <w:t xml:space="preserve"> </w:t>
      </w:r>
      <w:r w:rsidR="00BD3D37" w:rsidRPr="008D03A6">
        <w:rPr>
          <w:rFonts w:ascii="Crimson Text" w:hAnsi="Crimson Text"/>
          <w:color w:val="000000" w:themeColor="text1"/>
          <w:sz w:val="26"/>
          <w:szCs w:val="26"/>
        </w:rPr>
        <w:t>dejó</w:t>
      </w:r>
      <w:r w:rsidR="00FC7244" w:rsidRPr="008D03A6">
        <w:rPr>
          <w:rFonts w:ascii="Crimson Text" w:hAnsi="Crimson Text"/>
          <w:color w:val="000000" w:themeColor="text1"/>
          <w:sz w:val="26"/>
          <w:szCs w:val="26"/>
        </w:rPr>
        <w:t xml:space="preserve"> de recitar</w:t>
      </w:r>
      <w:r w:rsidR="001E6A9A" w:rsidRPr="008D03A6">
        <w:rPr>
          <w:rFonts w:ascii="Crimson Text" w:hAnsi="Crimson Text"/>
          <w:color w:val="000000" w:themeColor="text1"/>
          <w:sz w:val="26"/>
          <w:szCs w:val="26"/>
        </w:rPr>
        <w:t xml:space="preserve"> </w:t>
      </w:r>
      <w:r w:rsidR="00BD3D37" w:rsidRPr="008D03A6">
        <w:rPr>
          <w:rFonts w:ascii="Crimson Text" w:hAnsi="Crimson Text"/>
          <w:color w:val="000000" w:themeColor="text1"/>
          <w:sz w:val="26"/>
          <w:szCs w:val="26"/>
        </w:rPr>
        <w:t>sus</w:t>
      </w:r>
      <w:r w:rsidR="008C62D7" w:rsidRPr="008D03A6">
        <w:rPr>
          <w:rFonts w:ascii="Crimson Text" w:hAnsi="Crimson Text"/>
          <w:color w:val="000000" w:themeColor="text1"/>
          <w:sz w:val="26"/>
          <w:szCs w:val="26"/>
        </w:rPr>
        <w:t xml:space="preserve"> oraciones</w:t>
      </w:r>
      <w:r w:rsidR="00BD3D37" w:rsidRPr="008D03A6">
        <w:rPr>
          <w:rFonts w:ascii="Crimson Text" w:hAnsi="Crimson Text"/>
          <w:color w:val="000000" w:themeColor="text1"/>
          <w:sz w:val="26"/>
          <w:szCs w:val="26"/>
        </w:rPr>
        <w:t xml:space="preserve"> e intentó </w:t>
      </w:r>
      <w:del w:id="326" w:author="PC" w:date="2025-06-04T19:22:00Z">
        <w:r w:rsidR="00BD3D37" w:rsidRPr="008D03A6" w:rsidDel="00F83B0A">
          <w:rPr>
            <w:rFonts w:ascii="Crimson Text" w:hAnsi="Crimson Text"/>
            <w:color w:val="000000" w:themeColor="text1"/>
            <w:sz w:val="26"/>
            <w:szCs w:val="26"/>
          </w:rPr>
          <w:delText>transmitirle</w:delText>
        </w:r>
        <w:r w:rsidR="001E6A9A" w:rsidRPr="008D03A6" w:rsidDel="00F83B0A">
          <w:rPr>
            <w:rFonts w:ascii="Crimson Text" w:hAnsi="Crimson Text"/>
            <w:color w:val="000000" w:themeColor="text1"/>
            <w:sz w:val="26"/>
            <w:szCs w:val="26"/>
          </w:rPr>
          <w:delText xml:space="preserve"> algunos consejos</w:delText>
        </w:r>
      </w:del>
      <w:ins w:id="327" w:author="PC" w:date="2025-06-04T19:22:00Z">
        <w:r w:rsidR="00F83B0A">
          <w:rPr>
            <w:rFonts w:ascii="Crimson Text" w:hAnsi="Crimson Text"/>
            <w:color w:val="000000" w:themeColor="text1"/>
            <w:sz w:val="26"/>
            <w:szCs w:val="26"/>
          </w:rPr>
          <w:t xml:space="preserve">calmarlo </w:t>
        </w:r>
      </w:ins>
      <w:ins w:id="328" w:author="PC" w:date="2025-06-04T19:23:00Z">
        <w:r w:rsidR="00F83B0A">
          <w:rPr>
            <w:rFonts w:ascii="Crimson Text" w:hAnsi="Crimson Text"/>
            <w:color w:val="000000" w:themeColor="text1"/>
            <w:sz w:val="26"/>
            <w:szCs w:val="26"/>
          </w:rPr>
          <w:t>con algunos consejos</w:t>
        </w:r>
      </w:ins>
      <w:r w:rsidR="001E6A9A" w:rsidRPr="008D03A6">
        <w:rPr>
          <w:rFonts w:ascii="Crimson Text" w:hAnsi="Crimson Text"/>
          <w:color w:val="000000" w:themeColor="text1"/>
          <w:sz w:val="26"/>
          <w:szCs w:val="26"/>
        </w:rPr>
        <w:t>.</w:t>
      </w:r>
    </w:p>
    <w:p w:rsidR="001E6A9A" w:rsidRPr="008D03A6" w:rsidRDefault="001E6A9A"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–Tranquilo muchacho</w:t>
      </w:r>
      <w:ins w:id="329" w:author="PC" w:date="2025-06-04T19:24:00Z">
        <w:r w:rsidR="00F83B0A">
          <w:rPr>
            <w:rFonts w:ascii="Crimson Text" w:hAnsi="Crimson Text"/>
            <w:color w:val="000000" w:themeColor="text1"/>
            <w:sz w:val="26"/>
            <w:szCs w:val="26"/>
          </w:rPr>
          <w:t xml:space="preserve"> </w:t>
        </w:r>
        <w:r w:rsidR="00F83B0A" w:rsidRPr="008D03A6">
          <w:rPr>
            <w:rFonts w:ascii="Crimson Text" w:hAnsi="Crimson Text"/>
            <w:color w:val="000000" w:themeColor="text1"/>
            <w:sz w:val="26"/>
            <w:szCs w:val="26"/>
          </w:rPr>
          <w:t>–</w:t>
        </w:r>
        <w:r w:rsidR="00F83B0A">
          <w:rPr>
            <w:rFonts w:ascii="Crimson Text" w:hAnsi="Crimson Text"/>
            <w:color w:val="000000" w:themeColor="text1"/>
            <w:sz w:val="26"/>
            <w:szCs w:val="26"/>
          </w:rPr>
          <w:t>le dijo con simpatía</w:t>
        </w:r>
      </w:ins>
      <w:ins w:id="330" w:author="PC" w:date="2025-06-04T19:26:00Z">
        <w:r w:rsidR="00B65970">
          <w:rPr>
            <w:rFonts w:ascii="Crimson Text" w:hAnsi="Crimson Text"/>
            <w:color w:val="000000" w:themeColor="text1"/>
            <w:sz w:val="26"/>
            <w:szCs w:val="26"/>
          </w:rPr>
          <w:t>, interpretando erróneamente el motivo de la inquietud del muchacho</w:t>
        </w:r>
      </w:ins>
      <w:ins w:id="331" w:author="PC" w:date="2025-06-04T19:24:00Z">
        <w:r w:rsidR="00F83B0A"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Debes ha</w:t>
      </w:r>
      <w:r w:rsidR="00DF766B" w:rsidRPr="008D03A6">
        <w:rPr>
          <w:rFonts w:ascii="Crimson Text" w:hAnsi="Crimson Text"/>
          <w:color w:val="000000" w:themeColor="text1"/>
          <w:sz w:val="26"/>
          <w:szCs w:val="26"/>
        </w:rPr>
        <w:t>cer un corte limpio –le indicó,</w:t>
      </w:r>
      <w:r w:rsidRPr="008D03A6">
        <w:rPr>
          <w:rFonts w:ascii="Crimson Text" w:hAnsi="Crimson Text"/>
          <w:color w:val="000000" w:themeColor="text1"/>
          <w:sz w:val="26"/>
          <w:szCs w:val="26"/>
        </w:rPr>
        <w:t xml:space="preserve"> acercando el filo de un cuchillo sobre la </w:t>
      </w:r>
      <w:r w:rsidR="00971134" w:rsidRPr="008D03A6">
        <w:rPr>
          <w:rFonts w:ascii="Crimson Text" w:hAnsi="Crimson Text"/>
          <w:color w:val="000000" w:themeColor="text1"/>
          <w:sz w:val="26"/>
          <w:szCs w:val="26"/>
        </w:rPr>
        <w:t xml:space="preserve">posición de la </w:t>
      </w:r>
      <w:r w:rsidRPr="008D03A6">
        <w:rPr>
          <w:rFonts w:ascii="Crimson Text" w:hAnsi="Crimson Text"/>
          <w:color w:val="000000" w:themeColor="text1"/>
          <w:sz w:val="26"/>
          <w:szCs w:val="26"/>
        </w:rPr>
        <w:t>yugular de Agatha–, será rápido y no sufrirá</w:t>
      </w:r>
      <w:del w:id="332" w:author="PC" w:date="2025-06-04T19:25:00Z">
        <w:r w:rsidRPr="008D03A6" w:rsidDel="00F83B0A">
          <w:rPr>
            <w:rFonts w:ascii="Crimson Text" w:hAnsi="Crimson Text"/>
            <w:color w:val="000000" w:themeColor="text1"/>
            <w:sz w:val="26"/>
            <w:szCs w:val="26"/>
          </w:rPr>
          <w:delText>. T</w:delText>
        </w:r>
      </w:del>
      <w:ins w:id="333" w:author="PC" w:date="2025-06-04T19:25:00Z">
        <w:r w:rsidR="00F83B0A">
          <w:rPr>
            <w:rFonts w:ascii="Crimson Text" w:hAnsi="Crimson Text"/>
            <w:color w:val="000000" w:themeColor="text1"/>
            <w:sz w:val="26"/>
            <w:szCs w:val="26"/>
          </w:rPr>
          <w:t>, t</w:t>
        </w:r>
      </w:ins>
      <w:r w:rsidRPr="008D03A6">
        <w:rPr>
          <w:rFonts w:ascii="Crimson Text" w:hAnsi="Crimson Text"/>
          <w:color w:val="000000" w:themeColor="text1"/>
          <w:sz w:val="26"/>
          <w:szCs w:val="26"/>
        </w:rPr>
        <w:t>rata de no pensar</w:t>
      </w:r>
      <w:r w:rsidR="00AA267E" w:rsidRPr="008D03A6">
        <w:rPr>
          <w:rFonts w:ascii="Crimson Text" w:hAnsi="Crimson Text"/>
          <w:color w:val="000000" w:themeColor="text1"/>
          <w:sz w:val="26"/>
          <w:szCs w:val="26"/>
        </w:rPr>
        <w:t xml:space="preserve"> demasiado</w:t>
      </w:r>
      <w:del w:id="334" w:author="PC" w:date="2025-06-04T19:25:00Z">
        <w:r w:rsidRPr="008D03A6" w:rsidDel="00F83B0A">
          <w:rPr>
            <w:rFonts w:ascii="Crimson Text" w:hAnsi="Crimson Text"/>
            <w:color w:val="000000" w:themeColor="text1"/>
            <w:sz w:val="26"/>
            <w:szCs w:val="26"/>
          </w:rPr>
          <w:delText>, sabes que hay mucho</w:delText>
        </w:r>
      </w:del>
      <w:ins w:id="335" w:author="PC" w:date="2025-06-04T19:25:00Z">
        <w:r w:rsidR="00F83B0A">
          <w:rPr>
            <w:rFonts w:ascii="Crimson Text" w:hAnsi="Crimson Text"/>
            <w:color w:val="000000" w:themeColor="text1"/>
            <w:sz w:val="26"/>
            <w:szCs w:val="26"/>
          </w:rPr>
          <w:t>. Tu porvenir está</w:t>
        </w:r>
      </w:ins>
      <w:r w:rsidRPr="008D03A6">
        <w:rPr>
          <w:rFonts w:ascii="Crimson Text" w:hAnsi="Crimson Text"/>
          <w:color w:val="000000" w:themeColor="text1"/>
          <w:sz w:val="26"/>
          <w:szCs w:val="26"/>
        </w:rPr>
        <w:t xml:space="preserve"> en juego</w:t>
      </w:r>
      <w:ins w:id="336" w:author="PC" w:date="2025-06-04T19:25:00Z">
        <w:r w:rsidR="00F83B0A">
          <w:rPr>
            <w:rFonts w:ascii="Crimson Text" w:hAnsi="Crimson Text"/>
            <w:color w:val="000000" w:themeColor="text1"/>
            <w:sz w:val="26"/>
            <w:szCs w:val="26"/>
          </w:rPr>
          <w:t xml:space="preserve"> </w:t>
        </w:r>
      </w:ins>
      <w:del w:id="337" w:author="PC" w:date="2025-06-04T19:25:00Z">
        <w:r w:rsidRPr="008D03A6" w:rsidDel="00F83B0A">
          <w:rPr>
            <w:rFonts w:ascii="Crimson Text" w:hAnsi="Crimson Text"/>
            <w:color w:val="000000" w:themeColor="text1"/>
            <w:sz w:val="26"/>
            <w:szCs w:val="26"/>
          </w:rPr>
          <w:delText>,</w:delText>
        </w:r>
      </w:del>
      <w:ins w:id="338" w:author="PC" w:date="2025-06-04T19:25:00Z">
        <w:r w:rsidR="00F83B0A">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de todos modos</w:t>
      </w:r>
      <w:del w:id="339" w:author="PC" w:date="2025-06-04T19:25:00Z">
        <w:r w:rsidRPr="008D03A6" w:rsidDel="00F83B0A">
          <w:rPr>
            <w:rFonts w:ascii="Crimson Text" w:hAnsi="Crimson Text"/>
            <w:color w:val="000000" w:themeColor="text1"/>
            <w:sz w:val="26"/>
            <w:szCs w:val="26"/>
          </w:rPr>
          <w:delText>,</w:delText>
        </w:r>
      </w:del>
      <w:ins w:id="340" w:author="PC" w:date="2025-06-04T19:26:00Z">
        <w:r w:rsidR="00F83B0A">
          <w:rPr>
            <w:rFonts w:ascii="Crimson Text" w:hAnsi="Crimson Text"/>
            <w:color w:val="000000" w:themeColor="text1"/>
            <w:sz w:val="26"/>
            <w:szCs w:val="26"/>
          </w:rPr>
          <w:t xml:space="preserve"> este</w:t>
        </w:r>
      </w:ins>
      <w:r w:rsidRPr="008D03A6">
        <w:rPr>
          <w:rFonts w:ascii="Crimson Text" w:hAnsi="Crimson Text"/>
          <w:color w:val="000000" w:themeColor="text1"/>
          <w:sz w:val="26"/>
          <w:szCs w:val="26"/>
        </w:rPr>
        <w:t xml:space="preserve"> es un ejemplar viejo, </w:t>
      </w:r>
      <w:del w:id="341" w:author="PC" w:date="2025-06-04T19:26:00Z">
        <w:r w:rsidRPr="008D03A6" w:rsidDel="00F83B0A">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ya v</w:t>
      </w:r>
      <w:r w:rsidR="00AA267E" w:rsidRPr="008D03A6">
        <w:rPr>
          <w:rFonts w:ascii="Crimson Text" w:hAnsi="Crimson Text"/>
          <w:color w:val="000000" w:themeColor="text1"/>
          <w:sz w:val="26"/>
          <w:szCs w:val="26"/>
        </w:rPr>
        <w:t xml:space="preserve">ivió sus mejores años con </w:t>
      </w:r>
      <w:del w:id="342" w:author="PC" w:date="2025-06-04T19:26:00Z">
        <w:r w:rsidR="00AA267E" w:rsidRPr="008D03A6" w:rsidDel="00F83B0A">
          <w:rPr>
            <w:rFonts w:ascii="Crimson Text" w:hAnsi="Crimson Text"/>
            <w:color w:val="000000" w:themeColor="text1"/>
            <w:sz w:val="26"/>
            <w:szCs w:val="26"/>
          </w:rPr>
          <w:delText>gracia</w:delText>
        </w:r>
      </w:del>
      <w:ins w:id="343" w:author="PC" w:date="2025-06-04T19:27:00Z">
        <w:r w:rsidR="00B65970">
          <w:rPr>
            <w:rFonts w:ascii="Crimson Text" w:hAnsi="Crimson Text"/>
            <w:color w:val="000000" w:themeColor="text1"/>
            <w:sz w:val="26"/>
            <w:szCs w:val="26"/>
          </w:rPr>
          <w:t>dignidad</w:t>
        </w:r>
      </w:ins>
      <w:r w:rsidRPr="008D03A6">
        <w:rPr>
          <w:rFonts w:ascii="Crimson Text" w:hAnsi="Crimson Text"/>
          <w:color w:val="000000" w:themeColor="text1"/>
          <w:sz w:val="26"/>
          <w:szCs w:val="26"/>
        </w:rPr>
        <w:t>.</w:t>
      </w:r>
    </w:p>
    <w:p w:rsidR="001E6A9A" w:rsidRPr="008D03A6" w:rsidRDefault="001E6A9A"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 tendré en cuenta, gracias por el consejo –respondió Eros,</w:t>
      </w:r>
      <w:del w:id="344" w:author="PC" w:date="2025-06-04T19:28:00Z">
        <w:r w:rsidRPr="008D03A6" w:rsidDel="00B65970">
          <w:rPr>
            <w:rFonts w:ascii="Crimson Text" w:hAnsi="Crimson Text"/>
            <w:color w:val="000000" w:themeColor="text1"/>
            <w:sz w:val="26"/>
            <w:szCs w:val="26"/>
          </w:rPr>
          <w:delText xml:space="preserve"> </w:delText>
        </w:r>
      </w:del>
      <w:del w:id="345" w:author="PC" w:date="2025-06-04T19:27:00Z">
        <w:r w:rsidRPr="008D03A6" w:rsidDel="00B65970">
          <w:rPr>
            <w:rFonts w:ascii="Crimson Text" w:hAnsi="Crimson Text"/>
            <w:color w:val="000000" w:themeColor="text1"/>
            <w:sz w:val="26"/>
            <w:szCs w:val="26"/>
          </w:rPr>
          <w:delText>con</w:delText>
        </w:r>
      </w:del>
      <w:del w:id="346" w:author="PC" w:date="2025-06-04T19:28:00Z">
        <w:r w:rsidRPr="008D03A6" w:rsidDel="00B65970">
          <w:rPr>
            <w:rFonts w:ascii="Crimson Text" w:hAnsi="Crimson Text"/>
            <w:color w:val="000000" w:themeColor="text1"/>
            <w:sz w:val="26"/>
            <w:szCs w:val="26"/>
          </w:rPr>
          <w:delText xml:space="preserve"> tono</w:delText>
        </w:r>
      </w:del>
      <w:r w:rsidRPr="008D03A6">
        <w:rPr>
          <w:rFonts w:ascii="Crimson Text" w:hAnsi="Crimson Text"/>
          <w:color w:val="000000" w:themeColor="text1"/>
          <w:sz w:val="26"/>
          <w:szCs w:val="26"/>
        </w:rPr>
        <w:t xml:space="preserve"> preocupado.</w:t>
      </w:r>
    </w:p>
    <w:p w:rsidR="00B65970" w:rsidRDefault="001E6A9A" w:rsidP="004D1D77">
      <w:pPr>
        <w:tabs>
          <w:tab w:val="left" w:pos="2179"/>
        </w:tabs>
        <w:spacing w:after="0"/>
        <w:ind w:firstLine="284"/>
        <w:jc w:val="both"/>
        <w:rPr>
          <w:ins w:id="347" w:author="PC" w:date="2025-06-04T19:30:00Z"/>
          <w:rFonts w:ascii="Crimson Text" w:hAnsi="Crimson Text"/>
          <w:color w:val="000000" w:themeColor="text1"/>
          <w:sz w:val="26"/>
          <w:szCs w:val="26"/>
        </w:rPr>
      </w:pPr>
      <w:r w:rsidRPr="008D03A6">
        <w:rPr>
          <w:rFonts w:ascii="Crimson Text" w:hAnsi="Crimson Text"/>
          <w:color w:val="000000" w:themeColor="text1"/>
          <w:sz w:val="26"/>
          <w:szCs w:val="26"/>
        </w:rPr>
        <w:t>–Estas muy nervioso, te tienes que relajar. Te ayudaré un poco</w:t>
      </w:r>
      <w:del w:id="348" w:author="PC" w:date="2025-06-04T19:28:00Z">
        <w:r w:rsidRPr="008D03A6" w:rsidDel="00B65970">
          <w:rPr>
            <w:rFonts w:ascii="Crimson Text" w:hAnsi="Crimson Text"/>
            <w:color w:val="000000" w:themeColor="text1"/>
            <w:sz w:val="26"/>
            <w:szCs w:val="26"/>
          </w:rPr>
          <w:delText>, s</w:delText>
        </w:r>
      </w:del>
      <w:ins w:id="349" w:author="PC" w:date="2025-06-04T19:28:00Z">
        <w:r w:rsidR="00B65970">
          <w:rPr>
            <w:rFonts w:ascii="Crimson Text" w:hAnsi="Crimson Text"/>
            <w:color w:val="000000" w:themeColor="text1"/>
            <w:sz w:val="26"/>
            <w:szCs w:val="26"/>
          </w:rPr>
          <w:t>. S</w:t>
        </w:r>
      </w:ins>
      <w:r w:rsidRPr="008D03A6">
        <w:rPr>
          <w:rFonts w:ascii="Crimson Text" w:hAnsi="Crimson Text"/>
          <w:color w:val="000000" w:themeColor="text1"/>
          <w:sz w:val="26"/>
          <w:szCs w:val="26"/>
        </w:rPr>
        <w:t>i hacemos un corte aquí –</w:t>
      </w:r>
      <w:del w:id="350" w:author="PC" w:date="2025-06-04T19:28:00Z">
        <w:r w:rsidRPr="008D03A6" w:rsidDel="00B65970">
          <w:rPr>
            <w:rFonts w:ascii="Crimson Text" w:hAnsi="Crimson Text"/>
            <w:color w:val="000000" w:themeColor="text1"/>
            <w:sz w:val="26"/>
            <w:szCs w:val="26"/>
          </w:rPr>
          <w:delText>afirmó</w:delText>
        </w:r>
      </w:del>
      <w:ins w:id="351" w:author="PC" w:date="2025-06-04T19:28:00Z">
        <w:r w:rsidR="00B65970">
          <w:rPr>
            <w:rFonts w:ascii="Crimson Text" w:hAnsi="Crimson Text"/>
            <w:color w:val="000000" w:themeColor="text1"/>
            <w:sz w:val="26"/>
            <w:szCs w:val="26"/>
          </w:rPr>
          <w:t>le dijo en voz más baja y con tono cómplice</w:t>
        </w:r>
      </w:ins>
      <w:r w:rsidRPr="008D03A6">
        <w:rPr>
          <w:rFonts w:ascii="Crimson Text" w:hAnsi="Crimson Text"/>
          <w:color w:val="000000" w:themeColor="text1"/>
          <w:sz w:val="26"/>
          <w:szCs w:val="26"/>
        </w:rPr>
        <w:t xml:space="preserve">, colocando el filo sobre otra </w:t>
      </w:r>
      <w:r w:rsidR="00AA267E" w:rsidRPr="008D03A6">
        <w:rPr>
          <w:rFonts w:ascii="Crimson Text" w:hAnsi="Crimson Text"/>
          <w:color w:val="000000" w:themeColor="text1"/>
          <w:sz w:val="26"/>
          <w:szCs w:val="26"/>
        </w:rPr>
        <w:t>parte</w:t>
      </w:r>
      <w:r w:rsidR="004D1D77" w:rsidRPr="008D03A6">
        <w:rPr>
          <w:rFonts w:ascii="Crimson Text" w:hAnsi="Crimson Text"/>
          <w:color w:val="000000" w:themeColor="text1"/>
          <w:sz w:val="26"/>
          <w:szCs w:val="26"/>
        </w:rPr>
        <w:t xml:space="preserve"> del cuello de la yegua– se </w:t>
      </w:r>
      <w:r w:rsidR="004E3111" w:rsidRPr="008D03A6">
        <w:rPr>
          <w:rFonts w:ascii="Crimson Text" w:hAnsi="Crimson Text"/>
          <w:color w:val="000000" w:themeColor="text1"/>
          <w:sz w:val="26"/>
          <w:szCs w:val="26"/>
        </w:rPr>
        <w:t>desangrará</w:t>
      </w:r>
      <w:r w:rsidR="004D1D77" w:rsidRPr="008D03A6">
        <w:rPr>
          <w:rFonts w:ascii="Crimson Text" w:hAnsi="Crimson Text"/>
          <w:color w:val="000000" w:themeColor="text1"/>
          <w:sz w:val="26"/>
          <w:szCs w:val="26"/>
        </w:rPr>
        <w:t xml:space="preserve"> de a poco. Para cuando </w:t>
      </w:r>
      <w:r w:rsidR="004D1D77" w:rsidRPr="008D03A6">
        <w:rPr>
          <w:rFonts w:ascii="Crimson Text" w:hAnsi="Crimson Text"/>
          <w:color w:val="000000" w:themeColor="text1"/>
          <w:sz w:val="26"/>
          <w:szCs w:val="26"/>
        </w:rPr>
        <w:lastRenderedPageBreak/>
        <w:t>llegues al lago</w:t>
      </w:r>
      <w:ins w:id="352" w:author="PC" w:date="2025-06-04T19:29:00Z">
        <w:r w:rsidR="00B65970">
          <w:rPr>
            <w:rFonts w:ascii="Crimson Text" w:hAnsi="Crimson Text"/>
            <w:color w:val="000000" w:themeColor="text1"/>
            <w:sz w:val="26"/>
            <w:szCs w:val="26"/>
          </w:rPr>
          <w:t xml:space="preserve"> ya</w:t>
        </w:r>
      </w:ins>
      <w:del w:id="353" w:author="PC" w:date="2025-06-04T19:29:00Z">
        <w:r w:rsidR="004E3111" w:rsidRPr="008D03A6" w:rsidDel="00B65970">
          <w:rPr>
            <w:rFonts w:ascii="Crimson Text" w:hAnsi="Crimson Text"/>
            <w:color w:val="000000" w:themeColor="text1"/>
            <w:sz w:val="26"/>
            <w:szCs w:val="26"/>
          </w:rPr>
          <w:delText>,</w:delText>
        </w:r>
      </w:del>
      <w:r w:rsidR="004E3111" w:rsidRPr="008D03A6">
        <w:rPr>
          <w:rFonts w:ascii="Crimson Text" w:hAnsi="Crimson Text"/>
          <w:color w:val="000000" w:themeColor="text1"/>
          <w:sz w:val="26"/>
          <w:szCs w:val="26"/>
        </w:rPr>
        <w:t xml:space="preserve"> estará moribunda</w:t>
      </w:r>
      <w:del w:id="354" w:author="PC" w:date="2025-06-04T19:29:00Z">
        <w:r w:rsidR="004E3111" w:rsidRPr="008D03A6" w:rsidDel="00B65970">
          <w:rPr>
            <w:rFonts w:ascii="Crimson Text" w:hAnsi="Crimson Text"/>
            <w:color w:val="000000" w:themeColor="text1"/>
            <w:sz w:val="26"/>
            <w:szCs w:val="26"/>
          </w:rPr>
          <w:delText>,</w:delText>
        </w:r>
      </w:del>
      <w:ins w:id="355" w:author="PC" w:date="2025-06-04T19:29:00Z">
        <w:r w:rsidR="00B65970">
          <w:rPr>
            <w:rFonts w:ascii="Crimson Text" w:hAnsi="Crimson Text"/>
            <w:color w:val="000000" w:themeColor="text1"/>
            <w:sz w:val="26"/>
            <w:szCs w:val="26"/>
          </w:rPr>
          <w:t xml:space="preserve"> y</w:t>
        </w:r>
      </w:ins>
      <w:r w:rsidR="004D1D77" w:rsidRPr="008D03A6">
        <w:rPr>
          <w:rFonts w:ascii="Crimson Text" w:hAnsi="Crimson Text"/>
          <w:color w:val="000000" w:themeColor="text1"/>
          <w:sz w:val="26"/>
          <w:szCs w:val="26"/>
        </w:rPr>
        <w:t xml:space="preserve"> te será mucho más sencillo –concluyó, e intentó apoyar la punta del puñal en el cuero del animal. </w:t>
      </w:r>
    </w:p>
    <w:p w:rsidR="001E6A9A" w:rsidRPr="008D03A6" w:rsidRDefault="004D1D77" w:rsidP="004D1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reaccionó</w:t>
      </w:r>
      <w:r w:rsidR="004E3111" w:rsidRPr="008D03A6">
        <w:rPr>
          <w:rFonts w:ascii="Crimson Text" w:hAnsi="Crimson Text"/>
          <w:color w:val="000000" w:themeColor="text1"/>
          <w:sz w:val="26"/>
          <w:szCs w:val="26"/>
        </w:rPr>
        <w:t xml:space="preserve"> de inmediato</w:t>
      </w:r>
      <w:r w:rsidRPr="008D03A6">
        <w:rPr>
          <w:rFonts w:ascii="Crimson Text" w:hAnsi="Crimson Text"/>
          <w:color w:val="000000" w:themeColor="text1"/>
          <w:sz w:val="26"/>
          <w:szCs w:val="26"/>
        </w:rPr>
        <w:t xml:space="preserve">, y </w:t>
      </w:r>
      <w:r w:rsidR="004E3111" w:rsidRPr="008D03A6">
        <w:rPr>
          <w:rFonts w:ascii="Crimson Text" w:hAnsi="Crimson Text"/>
          <w:color w:val="000000" w:themeColor="text1"/>
          <w:sz w:val="26"/>
          <w:szCs w:val="26"/>
        </w:rPr>
        <w:t>tomó</w:t>
      </w:r>
      <w:r w:rsidRPr="008D03A6">
        <w:rPr>
          <w:rFonts w:ascii="Crimson Text" w:hAnsi="Crimson Text"/>
          <w:color w:val="000000" w:themeColor="text1"/>
          <w:sz w:val="26"/>
          <w:szCs w:val="26"/>
        </w:rPr>
        <w:t xml:space="preserve"> </w:t>
      </w:r>
      <w:r w:rsidR="00AA267E" w:rsidRPr="008D03A6">
        <w:rPr>
          <w:rFonts w:ascii="Crimson Text" w:hAnsi="Crimson Text"/>
          <w:color w:val="000000" w:themeColor="text1"/>
          <w:sz w:val="26"/>
          <w:szCs w:val="26"/>
        </w:rPr>
        <w:t>el antebrazo</w:t>
      </w:r>
      <w:r w:rsidRPr="008D03A6">
        <w:rPr>
          <w:rFonts w:ascii="Crimson Text" w:hAnsi="Crimson Text"/>
          <w:color w:val="000000" w:themeColor="text1"/>
          <w:sz w:val="26"/>
          <w:szCs w:val="26"/>
        </w:rPr>
        <w:t xml:space="preserve"> del anciano</w:t>
      </w:r>
      <w:r w:rsidR="004E3111" w:rsidRPr="008D03A6">
        <w:rPr>
          <w:rFonts w:ascii="Crimson Text" w:hAnsi="Crimson Text"/>
          <w:color w:val="000000" w:themeColor="text1"/>
          <w:sz w:val="26"/>
          <w:szCs w:val="26"/>
        </w:rPr>
        <w:t xml:space="preserve"> con fuerzas</w:t>
      </w:r>
      <w:r w:rsidRPr="008D03A6">
        <w:rPr>
          <w:rFonts w:ascii="Crimson Text" w:hAnsi="Crimson Text"/>
          <w:color w:val="000000" w:themeColor="text1"/>
          <w:sz w:val="26"/>
          <w:szCs w:val="26"/>
        </w:rPr>
        <w:t xml:space="preserve">. El hombre retiró el arma, y se mostró </w:t>
      </w:r>
      <w:r w:rsidR="004E3111" w:rsidRPr="008D03A6">
        <w:rPr>
          <w:rFonts w:ascii="Crimson Text" w:hAnsi="Crimson Text"/>
          <w:color w:val="000000" w:themeColor="text1"/>
          <w:sz w:val="26"/>
          <w:szCs w:val="26"/>
        </w:rPr>
        <w:t>sorprendido</w:t>
      </w:r>
      <w:r w:rsidRPr="008D03A6">
        <w:rPr>
          <w:rFonts w:ascii="Crimson Text" w:hAnsi="Crimson Text"/>
          <w:color w:val="000000" w:themeColor="text1"/>
          <w:sz w:val="26"/>
          <w:szCs w:val="26"/>
        </w:rPr>
        <w:t>.</w:t>
      </w:r>
    </w:p>
    <w:p w:rsidR="00BE0541" w:rsidRDefault="00FC7244" w:rsidP="004D1D77">
      <w:pPr>
        <w:tabs>
          <w:tab w:val="left" w:pos="2179"/>
        </w:tabs>
        <w:spacing w:after="0"/>
        <w:ind w:firstLine="284"/>
        <w:jc w:val="both"/>
        <w:rPr>
          <w:ins w:id="356" w:author="PC" w:date="2025-06-04T19:31:00Z"/>
          <w:rFonts w:ascii="Crimson Text" w:hAnsi="Crimson Text"/>
          <w:color w:val="000000" w:themeColor="text1"/>
          <w:sz w:val="26"/>
          <w:szCs w:val="26"/>
        </w:rPr>
      </w:pPr>
      <w:r w:rsidRPr="008D03A6">
        <w:rPr>
          <w:rFonts w:ascii="Crimson Text" w:hAnsi="Crimson Text"/>
          <w:color w:val="000000" w:themeColor="text1"/>
          <w:sz w:val="26"/>
          <w:szCs w:val="26"/>
        </w:rPr>
        <w:t>–</w:t>
      </w:r>
      <w:del w:id="357" w:author="PC" w:date="2025-06-04T19:30:00Z">
        <w:r w:rsidRPr="008D03A6" w:rsidDel="00B65970">
          <w:rPr>
            <w:rFonts w:ascii="Crimson Text" w:hAnsi="Crimson Text"/>
            <w:color w:val="000000" w:themeColor="text1"/>
            <w:sz w:val="26"/>
            <w:szCs w:val="26"/>
          </w:rPr>
          <w:delText>¿</w:delText>
        </w:r>
      </w:del>
      <w:ins w:id="358" w:author="PC" w:date="2025-06-04T19:31:00Z">
        <w:r w:rsidR="00BE0541">
          <w:rPr>
            <w:rFonts w:ascii="Crimson Text" w:hAnsi="Crimson Text"/>
            <w:color w:val="000000" w:themeColor="text1"/>
            <w:sz w:val="26"/>
            <w:szCs w:val="26"/>
          </w:rPr>
          <w:t>¡</w:t>
        </w:r>
      </w:ins>
      <w:r w:rsidRPr="008D03A6">
        <w:rPr>
          <w:rFonts w:ascii="Crimson Text" w:hAnsi="Crimson Text"/>
          <w:color w:val="000000" w:themeColor="text1"/>
          <w:sz w:val="26"/>
          <w:szCs w:val="26"/>
        </w:rPr>
        <w:t>Qué haces</w:t>
      </w:r>
      <w:del w:id="359" w:author="PC" w:date="2025-06-04T19:30:00Z">
        <w:r w:rsidR="004D1D77" w:rsidRPr="008D03A6" w:rsidDel="00B65970">
          <w:rPr>
            <w:rFonts w:ascii="Crimson Text" w:hAnsi="Crimson Text"/>
            <w:color w:val="000000" w:themeColor="text1"/>
            <w:sz w:val="26"/>
            <w:szCs w:val="26"/>
          </w:rPr>
          <w:delText>?</w:delText>
        </w:r>
        <w:r w:rsidRPr="008D03A6" w:rsidDel="00B65970">
          <w:rPr>
            <w:rFonts w:ascii="Crimson Text" w:hAnsi="Crimson Text"/>
            <w:color w:val="000000" w:themeColor="text1"/>
            <w:sz w:val="26"/>
            <w:szCs w:val="26"/>
          </w:rPr>
          <w:delText xml:space="preserve"> ¡N</w:delText>
        </w:r>
      </w:del>
      <w:ins w:id="360" w:author="PC" w:date="2025-06-04T19:30:00Z">
        <w:r w:rsidR="00B65970">
          <w:rPr>
            <w:rFonts w:ascii="Crimson Text" w:hAnsi="Crimson Text"/>
            <w:color w:val="000000" w:themeColor="text1"/>
            <w:sz w:val="26"/>
            <w:szCs w:val="26"/>
          </w:rPr>
          <w:t>, n</w:t>
        </w:r>
      </w:ins>
      <w:r w:rsidRPr="008D03A6">
        <w:rPr>
          <w:rFonts w:ascii="Crimson Text" w:hAnsi="Crimson Text"/>
          <w:color w:val="000000" w:themeColor="text1"/>
          <w:sz w:val="26"/>
          <w:szCs w:val="26"/>
        </w:rPr>
        <w:t>ovato!</w:t>
      </w:r>
      <w:r w:rsidR="004D1D77" w:rsidRPr="008D03A6">
        <w:rPr>
          <w:rFonts w:ascii="Crimson Text" w:hAnsi="Crimson Text"/>
          <w:color w:val="000000" w:themeColor="text1"/>
          <w:sz w:val="26"/>
          <w:szCs w:val="26"/>
        </w:rPr>
        <w:t xml:space="preserve"> </w:t>
      </w:r>
      <w:ins w:id="361" w:author="PC" w:date="2025-06-04T19:30:00Z">
        <w:r w:rsidR="00B65970" w:rsidRPr="008D03A6">
          <w:rPr>
            <w:rFonts w:ascii="Crimson Text" w:hAnsi="Crimson Text"/>
            <w:color w:val="000000" w:themeColor="text1"/>
            <w:sz w:val="26"/>
            <w:szCs w:val="26"/>
          </w:rPr>
          <w:t>–</w:t>
        </w:r>
      </w:ins>
      <w:ins w:id="362" w:author="PC" w:date="2025-06-04T19:31:00Z">
        <w:r w:rsidR="00BE0541">
          <w:rPr>
            <w:rFonts w:ascii="Crimson Text" w:hAnsi="Crimson Text"/>
            <w:color w:val="000000" w:themeColor="text1"/>
            <w:sz w:val="26"/>
            <w:szCs w:val="26"/>
          </w:rPr>
          <w:t>Exclamó</w:t>
        </w:r>
      </w:ins>
      <w:ins w:id="363" w:author="PC" w:date="2025-06-04T19:30:00Z">
        <w:r w:rsidR="00B65970">
          <w:rPr>
            <w:rFonts w:ascii="Crimson Text" w:hAnsi="Crimson Text"/>
            <w:color w:val="000000" w:themeColor="text1"/>
            <w:sz w:val="26"/>
            <w:szCs w:val="26"/>
          </w:rPr>
          <w:t xml:space="preserve"> el anciano, indignado ante la falta de respeto del joven</w:t>
        </w:r>
      </w:ins>
      <w:ins w:id="364" w:author="PC" w:date="2025-06-04T19:31:00Z">
        <w:r w:rsidR="00B65970" w:rsidRPr="008D03A6">
          <w:rPr>
            <w:rFonts w:ascii="Crimson Text" w:hAnsi="Crimson Text"/>
            <w:color w:val="000000" w:themeColor="text1"/>
            <w:sz w:val="26"/>
            <w:szCs w:val="26"/>
          </w:rPr>
          <w:t>–</w:t>
        </w:r>
        <w:r w:rsidR="00BE0541">
          <w:rPr>
            <w:rFonts w:ascii="Crimson Text" w:hAnsi="Crimson Text"/>
            <w:color w:val="000000" w:themeColor="text1"/>
            <w:sz w:val="26"/>
            <w:szCs w:val="26"/>
          </w:rPr>
          <w:t xml:space="preserve">. </w:t>
        </w:r>
      </w:ins>
      <w:r w:rsidR="004D1D77" w:rsidRPr="008D03A6">
        <w:rPr>
          <w:rFonts w:ascii="Crimson Text" w:hAnsi="Crimson Text"/>
          <w:color w:val="000000" w:themeColor="text1"/>
          <w:sz w:val="26"/>
          <w:szCs w:val="26"/>
        </w:rPr>
        <w:t xml:space="preserve">Con ese carácter no creo que dures mucho en la guardia real –dijo, enfadado, luego </w:t>
      </w:r>
      <w:r w:rsidR="00DF766B" w:rsidRPr="008D03A6">
        <w:rPr>
          <w:rFonts w:ascii="Crimson Text" w:hAnsi="Crimson Text"/>
          <w:color w:val="000000" w:themeColor="text1"/>
          <w:sz w:val="26"/>
          <w:szCs w:val="26"/>
        </w:rPr>
        <w:t xml:space="preserve">se </w:t>
      </w:r>
      <w:r w:rsidR="004D1D77" w:rsidRPr="008D03A6">
        <w:rPr>
          <w:rFonts w:ascii="Crimson Text" w:hAnsi="Crimson Text"/>
          <w:color w:val="000000" w:themeColor="text1"/>
          <w:sz w:val="26"/>
          <w:szCs w:val="26"/>
        </w:rPr>
        <w:t>abrió paso</w:t>
      </w:r>
      <w:r w:rsidRPr="008D03A6">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con desprecio,</w:t>
      </w:r>
      <w:r w:rsidR="004D1D77" w:rsidRPr="008D03A6">
        <w:rPr>
          <w:rFonts w:ascii="Crimson Text" w:hAnsi="Crimson Text"/>
          <w:color w:val="000000" w:themeColor="text1"/>
          <w:sz w:val="26"/>
          <w:szCs w:val="26"/>
        </w:rPr>
        <w:t xml:space="preserve"> le indicó</w:t>
      </w:r>
      <w:r w:rsidRPr="008D03A6">
        <w:rPr>
          <w:rFonts w:ascii="Crimson Text" w:hAnsi="Crimson Text"/>
          <w:color w:val="000000" w:themeColor="text1"/>
          <w:sz w:val="26"/>
          <w:szCs w:val="26"/>
        </w:rPr>
        <w:t xml:space="preserve"> </w:t>
      </w:r>
      <w:r w:rsidR="004D1D77" w:rsidRPr="008D03A6">
        <w:rPr>
          <w:rFonts w:ascii="Crimson Text" w:hAnsi="Crimson Text"/>
          <w:color w:val="000000" w:themeColor="text1"/>
          <w:sz w:val="26"/>
          <w:szCs w:val="26"/>
        </w:rPr>
        <w:t xml:space="preserve">que </w:t>
      </w:r>
      <w:r w:rsidR="00AA267E" w:rsidRPr="008D03A6">
        <w:rPr>
          <w:rFonts w:ascii="Crimson Text" w:hAnsi="Crimson Text"/>
          <w:color w:val="000000" w:themeColor="text1"/>
          <w:sz w:val="26"/>
          <w:szCs w:val="26"/>
        </w:rPr>
        <w:t>continuara su curso</w:t>
      </w:r>
      <w:r w:rsidR="004D1D77" w:rsidRPr="008D03A6">
        <w:rPr>
          <w:rFonts w:ascii="Crimson Text" w:hAnsi="Crimson Text"/>
          <w:color w:val="000000" w:themeColor="text1"/>
          <w:sz w:val="26"/>
          <w:szCs w:val="26"/>
        </w:rPr>
        <w:t xml:space="preserve">. </w:t>
      </w:r>
    </w:p>
    <w:p w:rsidR="004D1D77" w:rsidRPr="008D03A6" w:rsidRDefault="004D1D77" w:rsidP="004D1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A120BA" w:rsidRPr="008D03A6">
        <w:rPr>
          <w:rFonts w:ascii="Crimson Text" w:hAnsi="Crimson Text"/>
          <w:color w:val="000000" w:themeColor="text1"/>
          <w:sz w:val="26"/>
          <w:szCs w:val="26"/>
        </w:rPr>
        <w:t>enfiló</w:t>
      </w:r>
      <w:r w:rsidRPr="008D03A6">
        <w:rPr>
          <w:rFonts w:ascii="Crimson Text" w:hAnsi="Crimson Text"/>
          <w:color w:val="000000" w:themeColor="text1"/>
          <w:sz w:val="26"/>
          <w:szCs w:val="26"/>
        </w:rPr>
        <w:t xml:space="preserve"> hacia el </w:t>
      </w:r>
      <w:del w:id="365" w:author="Paula Castrilli" w:date="2025-06-03T01:36:00Z">
        <w:r w:rsidRPr="008D03A6" w:rsidDel="008B365E">
          <w:rPr>
            <w:rFonts w:ascii="Crimson Text" w:hAnsi="Crimson Text"/>
            <w:color w:val="000000" w:themeColor="text1"/>
            <w:sz w:val="26"/>
            <w:szCs w:val="26"/>
          </w:rPr>
          <w:delText>camino del guerrero</w:delText>
        </w:r>
      </w:del>
      <w:ins w:id="366" w:author="Paula Castrilli" w:date="2025-06-03T01:36:00Z">
        <w:r w:rsidR="008B365E">
          <w:rPr>
            <w:rFonts w:ascii="Crimson Text" w:hAnsi="Crimson Text"/>
            <w:color w:val="000000" w:themeColor="text1"/>
            <w:sz w:val="26"/>
            <w:szCs w:val="26"/>
          </w:rPr>
          <w:t>Camino del Guerrero</w:t>
        </w:r>
      </w:ins>
      <w:r w:rsidR="00E10126" w:rsidRPr="008D03A6">
        <w:rPr>
          <w:rFonts w:ascii="Crimson Text" w:hAnsi="Crimson Text"/>
          <w:color w:val="000000" w:themeColor="text1"/>
          <w:sz w:val="26"/>
          <w:szCs w:val="26"/>
        </w:rPr>
        <w:t>, con la vista al frente y</w:t>
      </w:r>
      <w:r w:rsidRPr="008D03A6">
        <w:rPr>
          <w:rFonts w:ascii="Crimson Text" w:hAnsi="Crimson Text"/>
          <w:color w:val="000000" w:themeColor="text1"/>
          <w:sz w:val="26"/>
          <w:szCs w:val="26"/>
        </w:rPr>
        <w:t xml:space="preserve"> sin hacer comentarios.</w:t>
      </w:r>
    </w:p>
    <w:p w:rsidR="007B0E44" w:rsidRPr="008D03A6" w:rsidRDefault="007B0E44" w:rsidP="004D1D77">
      <w:pPr>
        <w:tabs>
          <w:tab w:val="left" w:pos="2179"/>
        </w:tabs>
        <w:spacing w:after="0"/>
        <w:ind w:firstLine="284"/>
        <w:jc w:val="both"/>
        <w:rPr>
          <w:rFonts w:ascii="Crimson Text" w:hAnsi="Crimson Text"/>
          <w:color w:val="000000" w:themeColor="text1"/>
          <w:sz w:val="26"/>
          <w:szCs w:val="26"/>
        </w:rPr>
      </w:pPr>
    </w:p>
    <w:p w:rsidR="00E76A94" w:rsidRPr="008D03A6" w:rsidRDefault="00E76A94">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E76A94" w:rsidRPr="008D03A6" w:rsidRDefault="007F2F28" w:rsidP="00E76A94">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16</w:t>
      </w:r>
    </w:p>
    <w:p w:rsidR="00394411" w:rsidRPr="008D03A6" w:rsidRDefault="00394411" w:rsidP="00E76A94">
      <w:pPr>
        <w:spacing w:after="0"/>
        <w:jc w:val="center"/>
        <w:rPr>
          <w:rFonts w:ascii="Crimson Text" w:hAnsi="Crimson Text"/>
          <w:color w:val="000000" w:themeColor="text1"/>
          <w:sz w:val="26"/>
          <w:szCs w:val="26"/>
        </w:rPr>
      </w:pPr>
    </w:p>
    <w:p w:rsidR="00394411" w:rsidRPr="008D03A6" w:rsidRDefault="00394411" w:rsidP="00394411">
      <w:pPr>
        <w:tabs>
          <w:tab w:val="left" w:pos="2179"/>
        </w:tabs>
        <w:spacing w:after="0"/>
        <w:ind w:firstLine="284"/>
        <w:jc w:val="both"/>
        <w:rPr>
          <w:rFonts w:ascii="Crimson Text" w:hAnsi="Crimson Text"/>
          <w:i/>
          <w:color w:val="000000" w:themeColor="text1"/>
          <w:sz w:val="26"/>
          <w:szCs w:val="26"/>
        </w:rPr>
      </w:pPr>
      <w:r w:rsidRPr="008D03A6">
        <w:rPr>
          <w:rFonts w:ascii="Crimson Text" w:hAnsi="Crimson Text"/>
          <w:i/>
          <w:color w:val="000000" w:themeColor="text1"/>
          <w:sz w:val="26"/>
          <w:szCs w:val="26"/>
        </w:rPr>
        <w:t>Algunas horas atrás…</w:t>
      </w:r>
    </w:p>
    <w:p w:rsidR="004D1D77" w:rsidRPr="008D03A6" w:rsidRDefault="004D1D77" w:rsidP="004D1D77">
      <w:pPr>
        <w:tabs>
          <w:tab w:val="left" w:pos="2179"/>
        </w:tabs>
        <w:spacing w:after="0"/>
        <w:ind w:firstLine="284"/>
        <w:jc w:val="both"/>
        <w:rPr>
          <w:rFonts w:ascii="Crimson Text" w:hAnsi="Crimson Text"/>
          <w:color w:val="000000" w:themeColor="text1"/>
          <w:sz w:val="26"/>
          <w:szCs w:val="26"/>
        </w:rPr>
      </w:pPr>
    </w:p>
    <w:p w:rsidR="00E44E66" w:rsidRPr="008D03A6" w:rsidRDefault="00E44E66" w:rsidP="00E44E66">
      <w:pPr>
        <w:tabs>
          <w:tab w:val="left" w:pos="2179"/>
        </w:tabs>
        <w:spacing w:after="0"/>
        <w:ind w:firstLine="284"/>
        <w:jc w:val="both"/>
        <w:rPr>
          <w:rFonts w:ascii="Crimson Text" w:hAnsi="Crimson Text"/>
          <w:color w:val="000000" w:themeColor="text1"/>
          <w:sz w:val="26"/>
          <w:szCs w:val="26"/>
        </w:rPr>
      </w:pPr>
      <w:commentRangeStart w:id="367"/>
      <w:r w:rsidRPr="008D03A6">
        <w:rPr>
          <w:rFonts w:ascii="Crimson Text" w:hAnsi="Crimson Text"/>
          <w:color w:val="000000" w:themeColor="text1"/>
          <w:sz w:val="26"/>
          <w:szCs w:val="26"/>
        </w:rPr>
        <w:t xml:space="preserve">Elena </w:t>
      </w:r>
      <w:r w:rsidR="006E3110" w:rsidRPr="008D03A6">
        <w:rPr>
          <w:rFonts w:ascii="Crimson Text" w:hAnsi="Crimson Text"/>
          <w:color w:val="000000" w:themeColor="text1"/>
          <w:sz w:val="26"/>
          <w:szCs w:val="26"/>
        </w:rPr>
        <w:t>caminaba por</w:t>
      </w:r>
      <w:r w:rsidRPr="008D03A6">
        <w:rPr>
          <w:rFonts w:ascii="Crimson Text" w:hAnsi="Crimson Text"/>
          <w:color w:val="000000" w:themeColor="text1"/>
          <w:sz w:val="26"/>
          <w:szCs w:val="26"/>
        </w:rPr>
        <w:t xml:space="preserve"> una de las calles internas del castillo</w:t>
      </w:r>
      <w:commentRangeEnd w:id="367"/>
      <w:r w:rsidR="00BE0541">
        <w:rPr>
          <w:rStyle w:val="Refdecomentario"/>
        </w:rPr>
        <w:commentReference w:id="367"/>
      </w:r>
      <w:r w:rsidRPr="008D03A6">
        <w:rPr>
          <w:rFonts w:ascii="Crimson Text" w:hAnsi="Crimson Text"/>
          <w:color w:val="000000" w:themeColor="text1"/>
          <w:sz w:val="26"/>
          <w:szCs w:val="26"/>
        </w:rPr>
        <w:t xml:space="preserve">. Lucía su tabardo oscuro, el </w:t>
      </w:r>
      <w:r w:rsidR="006E3110" w:rsidRPr="008D03A6">
        <w:rPr>
          <w:rFonts w:ascii="Crimson Text" w:hAnsi="Crimson Text"/>
          <w:color w:val="000000" w:themeColor="text1"/>
          <w:sz w:val="26"/>
          <w:szCs w:val="26"/>
        </w:rPr>
        <w:t>cual solía utilizar</w:t>
      </w:r>
      <w:r w:rsidRPr="008D03A6">
        <w:rPr>
          <w:rFonts w:ascii="Crimson Text" w:hAnsi="Crimson Text"/>
          <w:color w:val="000000" w:themeColor="text1"/>
          <w:sz w:val="26"/>
          <w:szCs w:val="26"/>
        </w:rPr>
        <w:t xml:space="preserve"> </w:t>
      </w:r>
      <w:r w:rsidR="006E3110" w:rsidRPr="008D03A6">
        <w:rPr>
          <w:rFonts w:ascii="Crimson Text" w:hAnsi="Crimson Text"/>
          <w:color w:val="000000" w:themeColor="text1"/>
          <w:sz w:val="26"/>
          <w:szCs w:val="26"/>
        </w:rPr>
        <w:t>cada vez que</w:t>
      </w:r>
      <w:r w:rsidRPr="008D03A6">
        <w:rPr>
          <w:rFonts w:ascii="Crimson Text" w:hAnsi="Crimson Text"/>
          <w:color w:val="000000" w:themeColor="text1"/>
          <w:sz w:val="26"/>
          <w:szCs w:val="26"/>
        </w:rPr>
        <w:t xml:space="preserve"> se encontraba con Eros, </w:t>
      </w:r>
      <w:del w:id="368" w:author="PC" w:date="2025-06-04T19:39:00Z">
        <w:r w:rsidRPr="008D03A6" w:rsidDel="00BE0541">
          <w:rPr>
            <w:rFonts w:ascii="Crimson Text" w:hAnsi="Crimson Text"/>
            <w:color w:val="000000" w:themeColor="text1"/>
            <w:sz w:val="26"/>
            <w:szCs w:val="26"/>
          </w:rPr>
          <w:delText>a escondidas de</w:delText>
        </w:r>
        <w:r w:rsidR="006E3110" w:rsidRPr="008D03A6" w:rsidDel="00BE0541">
          <w:rPr>
            <w:rFonts w:ascii="Crimson Text" w:hAnsi="Crimson Text"/>
            <w:color w:val="000000" w:themeColor="text1"/>
            <w:sz w:val="26"/>
            <w:szCs w:val="26"/>
          </w:rPr>
          <w:delText>l resto</w:delText>
        </w:r>
        <w:r w:rsidRPr="008D03A6" w:rsidDel="00BE0541">
          <w:rPr>
            <w:rFonts w:ascii="Crimson Text" w:hAnsi="Crimson Text"/>
            <w:color w:val="000000" w:themeColor="text1"/>
            <w:sz w:val="26"/>
            <w:szCs w:val="26"/>
          </w:rPr>
          <w:delText xml:space="preserve"> </w:delText>
        </w:r>
        <w:r w:rsidR="006E3110" w:rsidRPr="008D03A6" w:rsidDel="00BE0541">
          <w:rPr>
            <w:rFonts w:ascii="Crimson Text" w:hAnsi="Crimson Text"/>
            <w:color w:val="000000" w:themeColor="text1"/>
            <w:sz w:val="26"/>
            <w:szCs w:val="26"/>
          </w:rPr>
          <w:delText>d</w:delText>
        </w:r>
        <w:r w:rsidRPr="008D03A6" w:rsidDel="00BE0541">
          <w:rPr>
            <w:rFonts w:ascii="Crimson Text" w:hAnsi="Crimson Text"/>
            <w:color w:val="000000" w:themeColor="text1"/>
            <w:sz w:val="26"/>
            <w:szCs w:val="26"/>
          </w:rPr>
          <w:delText>el reino. C</w:delText>
        </w:r>
      </w:del>
      <w:ins w:id="369" w:author="PC" w:date="2025-06-04T19:39:00Z">
        <w:r w:rsidR="00BE0541">
          <w:rPr>
            <w:rFonts w:ascii="Crimson Text" w:hAnsi="Crimson Text"/>
            <w:color w:val="000000" w:themeColor="text1"/>
            <w:sz w:val="26"/>
            <w:szCs w:val="26"/>
          </w:rPr>
          <w:t>y c</w:t>
        </w:r>
      </w:ins>
      <w:r w:rsidRPr="008D03A6">
        <w:rPr>
          <w:rFonts w:ascii="Crimson Text" w:hAnsi="Crimson Text"/>
          <w:color w:val="000000" w:themeColor="text1"/>
          <w:sz w:val="26"/>
          <w:szCs w:val="26"/>
        </w:rPr>
        <w:t xml:space="preserve">ubría su cabello con un pañuelo tejido por ella misma, </w:t>
      </w:r>
      <w:ins w:id="370" w:author="PC" w:date="2025-06-04T19:39:00Z">
        <w:r w:rsidR="00BE0541">
          <w:rPr>
            <w:rFonts w:ascii="Crimson Text" w:hAnsi="Crimson Text"/>
            <w:color w:val="000000" w:themeColor="text1"/>
            <w:sz w:val="26"/>
            <w:szCs w:val="26"/>
          </w:rPr>
          <w:t xml:space="preserve">el cual </w:t>
        </w:r>
      </w:ins>
      <w:r w:rsidRPr="008D03A6">
        <w:rPr>
          <w:rFonts w:ascii="Crimson Text" w:hAnsi="Crimson Text"/>
          <w:color w:val="000000" w:themeColor="text1"/>
          <w:sz w:val="26"/>
          <w:szCs w:val="26"/>
        </w:rPr>
        <w:t xml:space="preserve">era </w:t>
      </w:r>
      <w:r w:rsidR="005132A8" w:rsidRPr="008D03A6">
        <w:rPr>
          <w:rFonts w:ascii="Crimson Text" w:hAnsi="Crimson Text"/>
          <w:color w:val="000000" w:themeColor="text1"/>
          <w:sz w:val="26"/>
          <w:szCs w:val="26"/>
        </w:rPr>
        <w:t>rústico</w:t>
      </w:r>
      <w:r w:rsidRPr="008D03A6">
        <w:rPr>
          <w:rFonts w:ascii="Crimson Text" w:hAnsi="Crimson Text"/>
          <w:color w:val="000000" w:themeColor="text1"/>
          <w:sz w:val="26"/>
          <w:szCs w:val="26"/>
        </w:rPr>
        <w:t xml:space="preserve"> y sencillo como el de cualquier campesina</w:t>
      </w:r>
      <w:ins w:id="371" w:author="PC" w:date="2025-06-04T19:39:00Z">
        <w:r w:rsidR="00BE0541">
          <w:rPr>
            <w:rFonts w:ascii="Crimson Text" w:hAnsi="Crimson Text"/>
            <w:color w:val="000000" w:themeColor="text1"/>
            <w:sz w:val="26"/>
            <w:szCs w:val="26"/>
          </w:rPr>
          <w:t xml:space="preserve"> </w:t>
        </w:r>
      </w:ins>
      <w:del w:id="372" w:author="PC" w:date="2025-06-04T19:39:00Z">
        <w:r w:rsidRPr="008D03A6" w:rsidDel="00BE0541">
          <w:rPr>
            <w:rFonts w:ascii="Crimson Text" w:hAnsi="Crimson Text"/>
            <w:color w:val="000000" w:themeColor="text1"/>
            <w:sz w:val="26"/>
            <w:szCs w:val="26"/>
          </w:rPr>
          <w:delText>,</w:delText>
        </w:r>
      </w:del>
      <w:ins w:id="373" w:author="PC" w:date="2025-06-04T19:39:00Z">
        <w:r w:rsidR="00BE0541">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no encajaba con el estilo </w:t>
      </w:r>
      <w:r w:rsidR="006E3110" w:rsidRPr="008D03A6">
        <w:rPr>
          <w:rFonts w:ascii="Crimson Text" w:hAnsi="Crimson Text"/>
          <w:color w:val="000000" w:themeColor="text1"/>
          <w:sz w:val="26"/>
          <w:szCs w:val="26"/>
        </w:rPr>
        <w:t>sofisticado de</w:t>
      </w:r>
      <w:r w:rsidRPr="008D03A6">
        <w:rPr>
          <w:rFonts w:ascii="Crimson Text" w:hAnsi="Crimson Text"/>
          <w:color w:val="000000" w:themeColor="text1"/>
          <w:sz w:val="26"/>
          <w:szCs w:val="26"/>
        </w:rPr>
        <w:t xml:space="preserve"> una princesa. Sin emba</w:t>
      </w:r>
      <w:r w:rsidR="005132A8" w:rsidRPr="008D03A6">
        <w:rPr>
          <w:rFonts w:ascii="Crimson Text" w:hAnsi="Crimson Text"/>
          <w:color w:val="000000" w:themeColor="text1"/>
          <w:sz w:val="26"/>
          <w:szCs w:val="26"/>
        </w:rPr>
        <w:t>rgo, aquel atuendo era discreto</w:t>
      </w:r>
      <w:r w:rsidRPr="008D03A6">
        <w:rPr>
          <w:rFonts w:ascii="Crimson Text" w:hAnsi="Crimson Text"/>
          <w:color w:val="000000" w:themeColor="text1"/>
          <w:sz w:val="26"/>
          <w:szCs w:val="26"/>
        </w:rPr>
        <w:t xml:space="preserve"> e ideal para </w:t>
      </w:r>
      <w:r w:rsidR="006E3110" w:rsidRPr="008D03A6">
        <w:rPr>
          <w:rFonts w:ascii="Crimson Text" w:hAnsi="Crimson Text"/>
          <w:color w:val="000000" w:themeColor="text1"/>
          <w:sz w:val="26"/>
          <w:szCs w:val="26"/>
        </w:rPr>
        <w:t>pasar inadvertida</w:t>
      </w:r>
      <w:r w:rsidRPr="008D03A6">
        <w:rPr>
          <w:rFonts w:ascii="Crimson Text" w:hAnsi="Crimson Text"/>
          <w:color w:val="000000" w:themeColor="text1"/>
          <w:sz w:val="26"/>
          <w:szCs w:val="26"/>
        </w:rPr>
        <w:t>.</w:t>
      </w:r>
    </w:p>
    <w:p w:rsidR="00E44E66" w:rsidRPr="008D03A6" w:rsidRDefault="00E44E66"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 dirigía a paso acelerado rumbo al establo real, </w:t>
      </w:r>
      <w:del w:id="374" w:author="PC" w:date="2025-06-04T19:40:00Z">
        <w:r w:rsidR="003F168D" w:rsidRPr="008D03A6" w:rsidDel="00BE0541">
          <w:rPr>
            <w:rFonts w:ascii="Crimson Text" w:hAnsi="Crimson Text"/>
            <w:color w:val="000000" w:themeColor="text1"/>
            <w:sz w:val="26"/>
            <w:szCs w:val="26"/>
          </w:rPr>
          <w:delText xml:space="preserve">se sentía </w:delText>
        </w:r>
      </w:del>
      <w:r w:rsidR="003F168D" w:rsidRPr="008D03A6">
        <w:rPr>
          <w:rFonts w:ascii="Crimson Text" w:hAnsi="Crimson Text"/>
          <w:color w:val="000000" w:themeColor="text1"/>
          <w:sz w:val="26"/>
          <w:szCs w:val="26"/>
        </w:rPr>
        <w:t>algo nerviosa</w:t>
      </w:r>
      <w:del w:id="375" w:author="PC" w:date="2025-06-04T19:40:00Z">
        <w:r w:rsidR="003F168D" w:rsidRPr="008D03A6" w:rsidDel="00BE0541">
          <w:rPr>
            <w:rFonts w:ascii="Crimson Text" w:hAnsi="Crimson Text"/>
            <w:color w:val="000000" w:themeColor="text1"/>
            <w:sz w:val="26"/>
            <w:szCs w:val="26"/>
          </w:rPr>
          <w:delText>, d</w:delText>
        </w:r>
      </w:del>
      <w:ins w:id="376" w:author="PC" w:date="2025-06-04T19:40:00Z">
        <w:r w:rsidR="00BE0541">
          <w:rPr>
            <w:rFonts w:ascii="Crimson Text" w:hAnsi="Crimson Text"/>
            <w:color w:val="000000" w:themeColor="text1"/>
            <w:sz w:val="26"/>
            <w:szCs w:val="26"/>
          </w:rPr>
          <w:t>. D</w:t>
        </w:r>
      </w:ins>
      <w:r w:rsidR="003F168D" w:rsidRPr="008D03A6">
        <w:rPr>
          <w:rFonts w:ascii="Crimson Text" w:hAnsi="Crimson Text"/>
          <w:color w:val="000000" w:themeColor="text1"/>
          <w:sz w:val="26"/>
          <w:szCs w:val="26"/>
        </w:rPr>
        <w:t xml:space="preserve">ebía sortear varios obstáculos para poder </w:t>
      </w:r>
      <w:del w:id="377" w:author="PC" w:date="2025-06-04T19:40:00Z">
        <w:r w:rsidR="003F168D" w:rsidRPr="008D03A6" w:rsidDel="00BE0541">
          <w:rPr>
            <w:rFonts w:ascii="Crimson Text" w:hAnsi="Crimson Text"/>
            <w:color w:val="000000" w:themeColor="text1"/>
            <w:sz w:val="26"/>
            <w:szCs w:val="26"/>
          </w:rPr>
          <w:delText>cumplir con lo pactado</w:delText>
        </w:r>
      </w:del>
      <w:ins w:id="378" w:author="PC" w:date="2025-06-04T19:40:00Z">
        <w:r w:rsidR="00BE0541">
          <w:rPr>
            <w:rFonts w:ascii="Crimson Text" w:hAnsi="Crimson Text"/>
            <w:color w:val="000000" w:themeColor="text1"/>
            <w:sz w:val="26"/>
            <w:szCs w:val="26"/>
          </w:rPr>
          <w:t>proseguir con el plan que había urdido con Eros</w:t>
        </w:r>
      </w:ins>
      <w:r w:rsidR="003F168D" w:rsidRPr="008D03A6">
        <w:rPr>
          <w:rFonts w:ascii="Crimson Text" w:hAnsi="Crimson Text"/>
          <w:color w:val="000000" w:themeColor="text1"/>
          <w:sz w:val="26"/>
          <w:szCs w:val="26"/>
        </w:rPr>
        <w:t xml:space="preserve">, pero nada la detendría, le había dado su palabra a </w:t>
      </w:r>
      <w:del w:id="379" w:author="PC" w:date="2025-06-04T19:41:00Z">
        <w:r w:rsidR="003F168D" w:rsidRPr="008D03A6" w:rsidDel="00BE0541">
          <w:rPr>
            <w:rFonts w:ascii="Crimson Text" w:hAnsi="Crimson Text"/>
            <w:color w:val="000000" w:themeColor="text1"/>
            <w:sz w:val="26"/>
            <w:szCs w:val="26"/>
          </w:rPr>
          <w:delText xml:space="preserve">Eros </w:delText>
        </w:r>
      </w:del>
      <w:ins w:id="380" w:author="PC" w:date="2025-06-04T19:41:00Z">
        <w:r w:rsidR="0075420D">
          <w:rPr>
            <w:rFonts w:ascii="Crimson Text" w:hAnsi="Crimson Text"/>
            <w:color w:val="000000" w:themeColor="text1"/>
            <w:sz w:val="26"/>
            <w:szCs w:val="26"/>
          </w:rPr>
          <w:t>su amigo</w:t>
        </w:r>
        <w:r w:rsidR="00BE0541" w:rsidRPr="008D03A6">
          <w:rPr>
            <w:rFonts w:ascii="Crimson Text" w:hAnsi="Crimson Text"/>
            <w:color w:val="000000" w:themeColor="text1"/>
            <w:sz w:val="26"/>
            <w:szCs w:val="26"/>
          </w:rPr>
          <w:t xml:space="preserve"> </w:t>
        </w:r>
      </w:ins>
      <w:r w:rsidR="003F168D" w:rsidRPr="008D03A6">
        <w:rPr>
          <w:rFonts w:ascii="Crimson Text" w:hAnsi="Crimson Text"/>
          <w:color w:val="000000" w:themeColor="text1"/>
          <w:sz w:val="26"/>
          <w:szCs w:val="26"/>
        </w:rPr>
        <w:t>de que lo ayudaría a salvar a Agatha.</w:t>
      </w:r>
    </w:p>
    <w:p w:rsidR="003F168D" w:rsidRPr="008D03A6" w:rsidRDefault="003F168D"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Arribó a la puerta del establo, </w:t>
      </w:r>
      <w:ins w:id="381" w:author="PC" w:date="2025-06-04T19:46:00Z">
        <w:r w:rsidR="00180A8D">
          <w:rPr>
            <w:rFonts w:ascii="Crimson Text" w:hAnsi="Crimson Text"/>
            <w:color w:val="000000" w:themeColor="text1"/>
            <w:sz w:val="26"/>
            <w:szCs w:val="26"/>
          </w:rPr>
          <w:t xml:space="preserve">en donde se encontraba </w:t>
        </w:r>
      </w:ins>
      <w:ins w:id="382" w:author="PC" w:date="2025-06-04T19:47:00Z">
        <w:r w:rsidR="00180A8D">
          <w:rPr>
            <w:rFonts w:ascii="Crimson Text" w:hAnsi="Crimson Text"/>
            <w:color w:val="000000" w:themeColor="text1"/>
            <w:sz w:val="26"/>
            <w:szCs w:val="26"/>
          </w:rPr>
          <w:t xml:space="preserve">apostado </w:t>
        </w:r>
      </w:ins>
      <w:r w:rsidR="009455FE" w:rsidRPr="008D03A6">
        <w:rPr>
          <w:rFonts w:ascii="Crimson Text" w:hAnsi="Crimson Text"/>
          <w:color w:val="000000" w:themeColor="text1"/>
          <w:sz w:val="26"/>
          <w:szCs w:val="26"/>
        </w:rPr>
        <w:t>el guardia de la caballería</w:t>
      </w:r>
      <w:del w:id="383" w:author="PC" w:date="2025-06-04T19:47:00Z">
        <w:r w:rsidRPr="008D03A6" w:rsidDel="00180A8D">
          <w:rPr>
            <w:rFonts w:ascii="Crimson Text" w:hAnsi="Crimson Text"/>
            <w:color w:val="000000" w:themeColor="text1"/>
            <w:sz w:val="26"/>
            <w:szCs w:val="26"/>
          </w:rPr>
          <w:delText xml:space="preserve"> se encontraba apostado</w:delText>
        </w:r>
      </w:del>
      <w:r w:rsidRPr="008D03A6">
        <w:rPr>
          <w:rFonts w:ascii="Crimson Text" w:hAnsi="Crimson Text"/>
          <w:color w:val="000000" w:themeColor="text1"/>
          <w:sz w:val="26"/>
          <w:szCs w:val="26"/>
        </w:rPr>
        <w:t xml:space="preserve">, custodiando la entrada. </w:t>
      </w:r>
      <w:ins w:id="384" w:author="PC" w:date="2025-06-04T19:48:00Z">
        <w:r w:rsidR="00F202E1">
          <w:rPr>
            <w:rFonts w:ascii="Crimson Text" w:hAnsi="Crimson Text"/>
            <w:color w:val="000000" w:themeColor="text1"/>
            <w:sz w:val="26"/>
            <w:szCs w:val="26"/>
          </w:rPr>
          <w:t>A ver a la princesa acercándose,</w:t>
        </w:r>
      </w:ins>
      <w:del w:id="385" w:author="PC" w:date="2025-06-04T19:48:00Z">
        <w:r w:rsidRPr="008D03A6" w:rsidDel="00F202E1">
          <w:rPr>
            <w:rFonts w:ascii="Crimson Text" w:hAnsi="Crimson Text"/>
            <w:color w:val="000000" w:themeColor="text1"/>
            <w:sz w:val="26"/>
            <w:szCs w:val="26"/>
          </w:rPr>
          <w:delText>La princesa se acercó, y</w:delText>
        </w:r>
      </w:del>
      <w:r w:rsidRPr="008D03A6">
        <w:rPr>
          <w:rFonts w:ascii="Crimson Text" w:hAnsi="Crimson Text"/>
          <w:color w:val="000000" w:themeColor="text1"/>
          <w:sz w:val="26"/>
          <w:szCs w:val="26"/>
        </w:rPr>
        <w:t xml:space="preserve"> el soldado enderezó su postura</w:t>
      </w:r>
      <w:del w:id="386" w:author="PC" w:date="2025-06-04T19:48:00Z">
        <w:r w:rsidR="005132A8" w:rsidRPr="008D03A6" w:rsidDel="00F202E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5132A8"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 hizo una reverencia. </w:t>
      </w:r>
      <w:r w:rsidR="005132A8" w:rsidRPr="008D03A6">
        <w:rPr>
          <w:rFonts w:ascii="Crimson Text" w:hAnsi="Crimson Text"/>
          <w:color w:val="000000" w:themeColor="text1"/>
          <w:sz w:val="26"/>
          <w:szCs w:val="26"/>
        </w:rPr>
        <w:t>Decidida, Elena tomó</w:t>
      </w:r>
      <w:r w:rsidRPr="008D03A6">
        <w:rPr>
          <w:rFonts w:ascii="Crimson Text" w:hAnsi="Crimson Text"/>
          <w:color w:val="000000" w:themeColor="text1"/>
          <w:sz w:val="26"/>
          <w:szCs w:val="26"/>
        </w:rPr>
        <w:t xml:space="preserve"> la palabra, </w:t>
      </w:r>
      <w:del w:id="387" w:author="PC" w:date="2025-06-04T19:48:00Z">
        <w:r w:rsidRPr="008D03A6" w:rsidDel="00F202E1">
          <w:rPr>
            <w:rFonts w:ascii="Crimson Text" w:hAnsi="Crimson Text"/>
            <w:color w:val="000000" w:themeColor="text1"/>
            <w:sz w:val="26"/>
            <w:szCs w:val="26"/>
          </w:rPr>
          <w:delText>necesitaba persuadirlo</w:delText>
        </w:r>
      </w:del>
      <w:ins w:id="388" w:author="PC" w:date="2025-06-04T19:48:00Z">
        <w:r w:rsidR="00F202E1">
          <w:rPr>
            <w:rFonts w:ascii="Crimson Text" w:hAnsi="Crimson Text"/>
            <w:color w:val="000000" w:themeColor="text1"/>
            <w:sz w:val="26"/>
            <w:szCs w:val="26"/>
          </w:rPr>
          <w:t>utilizando todo el poder de persuasión que tenía</w:t>
        </w:r>
      </w:ins>
      <w:r w:rsidRPr="008D03A6">
        <w:rPr>
          <w:rFonts w:ascii="Crimson Text" w:hAnsi="Crimson Text"/>
          <w:color w:val="000000" w:themeColor="text1"/>
          <w:sz w:val="26"/>
          <w:szCs w:val="26"/>
        </w:rPr>
        <w:t xml:space="preserve"> para </w:t>
      </w:r>
      <w:ins w:id="389" w:author="PC" w:date="2025-06-04T19:48:00Z">
        <w:r w:rsidR="00F202E1">
          <w:rPr>
            <w:rFonts w:ascii="Crimson Text" w:hAnsi="Crimson Text"/>
            <w:color w:val="000000" w:themeColor="text1"/>
            <w:sz w:val="26"/>
            <w:szCs w:val="26"/>
          </w:rPr>
          <w:t xml:space="preserve">poder </w:t>
        </w:r>
      </w:ins>
      <w:r w:rsidRPr="008D03A6">
        <w:rPr>
          <w:rFonts w:ascii="Crimson Text" w:hAnsi="Crimson Text"/>
          <w:color w:val="000000" w:themeColor="text1"/>
          <w:sz w:val="26"/>
          <w:szCs w:val="26"/>
        </w:rPr>
        <w:t>llevar a cabo el primer paso del plan.</w:t>
      </w:r>
    </w:p>
    <w:p w:rsidR="003F168D" w:rsidRPr="008D03A6" w:rsidRDefault="003F168D"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390" w:author="PC" w:date="2025-06-04T19:49:00Z">
        <w:r w:rsidRPr="008D03A6" w:rsidDel="00F202E1">
          <w:rPr>
            <w:rFonts w:ascii="Crimson Text" w:hAnsi="Crimson Text"/>
            <w:color w:val="000000" w:themeColor="text1"/>
            <w:sz w:val="26"/>
            <w:szCs w:val="26"/>
          </w:rPr>
          <w:delText>¡</w:delText>
        </w:r>
      </w:del>
      <w:r w:rsidRPr="008D03A6">
        <w:rPr>
          <w:rFonts w:ascii="Crimson Text" w:hAnsi="Crimson Text"/>
          <w:color w:val="000000" w:themeColor="text1"/>
          <w:sz w:val="26"/>
          <w:szCs w:val="26"/>
        </w:rPr>
        <w:t>Buenas noches</w:t>
      </w:r>
      <w:del w:id="391" w:author="PC" w:date="2025-06-04T19:49:00Z">
        <w:r w:rsidRPr="008D03A6" w:rsidDel="00F202E1">
          <w:rPr>
            <w:rFonts w:ascii="Crimson Text" w:hAnsi="Crimson Text"/>
            <w:color w:val="000000" w:themeColor="text1"/>
            <w:sz w:val="26"/>
            <w:szCs w:val="26"/>
          </w:rPr>
          <w:delText>! N</w:delText>
        </w:r>
      </w:del>
      <w:ins w:id="392" w:author="PC" w:date="2025-06-04T19:49:00Z">
        <w:r w:rsidR="00F202E1">
          <w:rPr>
            <w:rFonts w:ascii="Crimson Text" w:hAnsi="Crimson Text"/>
            <w:color w:val="000000" w:themeColor="text1"/>
            <w:sz w:val="26"/>
            <w:szCs w:val="26"/>
          </w:rPr>
          <w:t>, caballero, n</w:t>
        </w:r>
      </w:ins>
      <w:r w:rsidRPr="008D03A6">
        <w:rPr>
          <w:rFonts w:ascii="Crimson Text" w:hAnsi="Crimson Text"/>
          <w:color w:val="000000" w:themeColor="text1"/>
          <w:sz w:val="26"/>
          <w:szCs w:val="26"/>
        </w:rPr>
        <w:t>ecesitó p</w:t>
      </w:r>
      <w:r w:rsidR="00F677B1" w:rsidRPr="008D03A6">
        <w:rPr>
          <w:rFonts w:ascii="Crimson Text" w:hAnsi="Crimson Text"/>
          <w:color w:val="000000" w:themeColor="text1"/>
          <w:sz w:val="26"/>
          <w:szCs w:val="26"/>
        </w:rPr>
        <w:t>edirl</w:t>
      </w:r>
      <w:r w:rsidRPr="008D03A6">
        <w:rPr>
          <w:rFonts w:ascii="Crimson Text" w:hAnsi="Crimson Text"/>
          <w:color w:val="000000" w:themeColor="text1"/>
          <w:sz w:val="26"/>
          <w:szCs w:val="26"/>
        </w:rPr>
        <w:t>e un favor –anunció la princesa</w:t>
      </w:r>
      <w:del w:id="393" w:author="PC" w:date="2025-06-04T19:52:00Z">
        <w:r w:rsidRPr="008D03A6" w:rsidDel="004F521F">
          <w:rPr>
            <w:rFonts w:ascii="Crimson Text" w:hAnsi="Crimson Text"/>
            <w:color w:val="000000" w:themeColor="text1"/>
            <w:sz w:val="26"/>
            <w:szCs w:val="26"/>
          </w:rPr>
          <w:delText>,</w:delText>
        </w:r>
      </w:del>
      <w:ins w:id="394" w:author="PC" w:date="2025-06-04T19:53:00Z">
        <w:r w:rsidR="004F521F">
          <w:rPr>
            <w:rFonts w:ascii="Crimson Text" w:hAnsi="Crimson Text"/>
            <w:color w:val="000000" w:themeColor="text1"/>
            <w:sz w:val="26"/>
            <w:szCs w:val="26"/>
          </w:rPr>
          <w:t>. Complacida, notó cómo</w:t>
        </w:r>
      </w:ins>
      <w:r w:rsidRPr="008D03A6">
        <w:rPr>
          <w:rFonts w:ascii="Crimson Text" w:hAnsi="Crimson Text"/>
          <w:color w:val="000000" w:themeColor="text1"/>
          <w:sz w:val="26"/>
          <w:szCs w:val="26"/>
        </w:rPr>
        <w:t xml:space="preserve"> el guardia se mostr</w:t>
      </w:r>
      <w:ins w:id="395" w:author="PC" w:date="2025-06-04T19:53:00Z">
        <w:r w:rsidR="004F521F">
          <w:rPr>
            <w:rFonts w:ascii="Crimson Text" w:hAnsi="Crimson Text"/>
            <w:color w:val="000000" w:themeColor="text1"/>
            <w:sz w:val="26"/>
            <w:szCs w:val="26"/>
          </w:rPr>
          <w:t>aba</w:t>
        </w:r>
      </w:ins>
      <w:del w:id="396" w:author="PC" w:date="2025-06-04T19:53:00Z">
        <w:r w:rsidRPr="008D03A6" w:rsidDel="004F521F">
          <w:rPr>
            <w:rFonts w:ascii="Crimson Text" w:hAnsi="Crimson Text"/>
            <w:color w:val="000000" w:themeColor="text1"/>
            <w:sz w:val="26"/>
            <w:szCs w:val="26"/>
          </w:rPr>
          <w:delText>ó</w:delText>
        </w:r>
      </w:del>
      <w:r w:rsidRPr="008D03A6">
        <w:rPr>
          <w:rFonts w:ascii="Crimson Text" w:hAnsi="Crimson Text"/>
          <w:color w:val="000000" w:themeColor="text1"/>
          <w:sz w:val="26"/>
          <w:szCs w:val="26"/>
        </w:rPr>
        <w:t xml:space="preserve"> predispuesto.</w:t>
      </w:r>
    </w:p>
    <w:p w:rsidR="003F168D" w:rsidRPr="008D03A6" w:rsidRDefault="003F168D"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–Por supuesto, </w:t>
      </w:r>
      <w:ins w:id="397" w:author="PC" w:date="2025-06-04T19:53:00Z">
        <w:r w:rsidR="004F521F">
          <w:rPr>
            <w:rFonts w:ascii="Crimson Text" w:hAnsi="Crimson Text"/>
            <w:color w:val="000000" w:themeColor="text1"/>
            <w:sz w:val="26"/>
            <w:szCs w:val="26"/>
          </w:rPr>
          <w:t xml:space="preserve">para </w:t>
        </w:r>
      </w:ins>
      <w:r w:rsidRPr="008D03A6">
        <w:rPr>
          <w:rFonts w:ascii="Crimson Text" w:hAnsi="Crimson Text"/>
          <w:color w:val="000000" w:themeColor="text1"/>
          <w:sz w:val="26"/>
          <w:szCs w:val="26"/>
        </w:rPr>
        <w:t>lo que necesite</w:t>
      </w:r>
      <w:del w:id="398" w:author="PC" w:date="2025-06-04T19:53:00Z">
        <w:r w:rsidRPr="008D03A6" w:rsidDel="004F521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estoy a su servicio</w:t>
      </w:r>
      <w:ins w:id="399" w:author="PC" w:date="2025-06-04T19:54:00Z">
        <w:r w:rsidR="004F521F">
          <w:rPr>
            <w:rFonts w:ascii="Crimson Text" w:hAnsi="Crimson Text"/>
            <w:color w:val="000000" w:themeColor="text1"/>
            <w:sz w:val="26"/>
            <w:szCs w:val="26"/>
          </w:rPr>
          <w:t>, Su Alteza</w:t>
        </w:r>
      </w:ins>
      <w:r w:rsidRPr="008D03A6">
        <w:rPr>
          <w:rFonts w:ascii="Crimson Text" w:hAnsi="Crimson Text"/>
          <w:color w:val="000000" w:themeColor="text1"/>
          <w:sz w:val="26"/>
          <w:szCs w:val="26"/>
        </w:rPr>
        <w:t xml:space="preserve"> –respondió, inmediatamente.</w:t>
      </w:r>
    </w:p>
    <w:p w:rsidR="003F168D" w:rsidRPr="008D03A6" w:rsidRDefault="003F168D"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F677B1" w:rsidRPr="008D03A6">
        <w:rPr>
          <w:rFonts w:ascii="Crimson Text" w:hAnsi="Crimson Text"/>
          <w:color w:val="000000" w:themeColor="text1"/>
          <w:sz w:val="26"/>
          <w:szCs w:val="26"/>
        </w:rPr>
        <w:t>Tengo entendido que pronto se llevará a cabo el sacrificio de algunos caballos enfermos,</w:t>
      </w:r>
      <w:r w:rsidR="00A66B6C" w:rsidRPr="008D03A6">
        <w:rPr>
          <w:rFonts w:ascii="Crimson Text" w:hAnsi="Crimson Text"/>
          <w:color w:val="000000" w:themeColor="text1"/>
          <w:sz w:val="26"/>
          <w:szCs w:val="26"/>
        </w:rPr>
        <w:t xml:space="preserve"> ¿q</w:t>
      </w:r>
      <w:r w:rsidR="00F677B1" w:rsidRPr="008D03A6">
        <w:rPr>
          <w:rFonts w:ascii="Crimson Text" w:hAnsi="Crimson Text"/>
          <w:color w:val="000000" w:themeColor="text1"/>
          <w:sz w:val="26"/>
          <w:szCs w:val="26"/>
        </w:rPr>
        <w:t>ué puede decir</w:t>
      </w:r>
      <w:r w:rsidR="005132A8" w:rsidRPr="008D03A6">
        <w:rPr>
          <w:rFonts w:ascii="Crimson Text" w:hAnsi="Crimson Text"/>
          <w:color w:val="000000" w:themeColor="text1"/>
          <w:sz w:val="26"/>
          <w:szCs w:val="26"/>
        </w:rPr>
        <w:t>me</w:t>
      </w:r>
      <w:r w:rsidR="00F677B1" w:rsidRPr="008D03A6">
        <w:rPr>
          <w:rFonts w:ascii="Crimson Text" w:hAnsi="Crimson Text"/>
          <w:color w:val="000000" w:themeColor="text1"/>
          <w:sz w:val="26"/>
          <w:szCs w:val="26"/>
        </w:rPr>
        <w:t xml:space="preserve"> al respecto?</w:t>
      </w:r>
    </w:p>
    <w:p w:rsidR="00F677B1" w:rsidRPr="008D03A6" w:rsidRDefault="00F677B1"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–Claro que sí</w:t>
      </w:r>
      <w:ins w:id="400" w:author="PC" w:date="2025-06-04T19:53:00Z">
        <w:r w:rsidR="004F521F">
          <w:rPr>
            <w:rFonts w:ascii="Crimson Text" w:hAnsi="Crimson Text"/>
            <w:color w:val="000000" w:themeColor="text1"/>
            <w:sz w:val="26"/>
            <w:szCs w:val="26"/>
          </w:rPr>
          <w:t>, princesa.</w:t>
        </w:r>
      </w:ins>
      <w:del w:id="401" w:author="PC" w:date="2025-06-04T19:53:00Z">
        <w:r w:rsidRPr="008D03A6" w:rsidDel="004F521F">
          <w:rPr>
            <w:rFonts w:ascii="Crimson Text" w:hAnsi="Crimson Text"/>
            <w:color w:val="000000" w:themeColor="text1"/>
            <w:sz w:val="26"/>
            <w:szCs w:val="26"/>
          </w:rPr>
          <w:delText>, e</w:delText>
        </w:r>
      </w:del>
      <w:ins w:id="402" w:author="PC" w:date="2025-06-04T19:53:00Z">
        <w:r w:rsidR="004F521F">
          <w:rPr>
            <w:rFonts w:ascii="Crimson Text" w:hAnsi="Crimson Text"/>
            <w:color w:val="000000" w:themeColor="text1"/>
            <w:sz w:val="26"/>
            <w:szCs w:val="26"/>
          </w:rPr>
          <w:t xml:space="preserve"> E</w:t>
        </w:r>
      </w:ins>
      <w:r w:rsidRPr="008D03A6">
        <w:rPr>
          <w:rFonts w:ascii="Crimson Text" w:hAnsi="Crimson Text"/>
          <w:color w:val="000000" w:themeColor="text1"/>
          <w:sz w:val="26"/>
          <w:szCs w:val="26"/>
        </w:rPr>
        <w:t>sta semana se sacrificar</w:t>
      </w:r>
      <w:del w:id="403" w:author="PC" w:date="2025-06-04T20:15:00Z">
        <w:r w:rsidRPr="008D03A6" w:rsidDel="002158B2">
          <w:rPr>
            <w:rFonts w:ascii="Crimson Text" w:hAnsi="Crimson Text"/>
            <w:color w:val="000000" w:themeColor="text1"/>
            <w:sz w:val="26"/>
            <w:szCs w:val="26"/>
          </w:rPr>
          <w:delText>a</w:delText>
        </w:r>
      </w:del>
      <w:ins w:id="404" w:author="PC" w:date="2025-06-04T20:15:00Z">
        <w:r w:rsidR="002158B2">
          <w:rPr>
            <w:rFonts w:ascii="Crimson Text" w:hAnsi="Crimson Text"/>
            <w:color w:val="000000" w:themeColor="text1"/>
            <w:sz w:val="26"/>
            <w:szCs w:val="26"/>
          </w:rPr>
          <w:t>á</w:t>
        </w:r>
      </w:ins>
      <w:r w:rsidRPr="008D03A6">
        <w:rPr>
          <w:rFonts w:ascii="Crimson Text" w:hAnsi="Crimson Text"/>
          <w:color w:val="000000" w:themeColor="text1"/>
          <w:sz w:val="26"/>
          <w:szCs w:val="26"/>
        </w:rPr>
        <w:t>n algunos caballos</w:t>
      </w:r>
      <w:ins w:id="405" w:author="PC" w:date="2025-06-04T20:16:00Z">
        <w:r w:rsidR="002158B2">
          <w:rPr>
            <w:rFonts w:ascii="Crimson Text" w:hAnsi="Crimson Text"/>
            <w:color w:val="000000" w:themeColor="text1"/>
            <w:sz w:val="26"/>
            <w:szCs w:val="26"/>
          </w:rPr>
          <w:t xml:space="preserve"> </w:t>
        </w:r>
        <w:r w:rsidR="002158B2" w:rsidRPr="008D03A6">
          <w:rPr>
            <w:rFonts w:ascii="Crimson Text" w:hAnsi="Crimson Text"/>
            <w:color w:val="000000" w:themeColor="text1"/>
            <w:sz w:val="26"/>
            <w:szCs w:val="26"/>
          </w:rPr>
          <w:t>–</w:t>
        </w:r>
      </w:ins>
      <w:ins w:id="406" w:author="PC" w:date="2025-06-04T20:18:00Z">
        <w:r w:rsidR="002158B2">
          <w:rPr>
            <w:rFonts w:ascii="Crimson Text" w:hAnsi="Crimson Text"/>
            <w:color w:val="000000" w:themeColor="text1"/>
            <w:sz w:val="26"/>
            <w:szCs w:val="26"/>
          </w:rPr>
          <w:t>le informó</w:t>
        </w:r>
      </w:ins>
      <w:ins w:id="407" w:author="PC" w:date="2025-06-04T20:16:00Z">
        <w:r w:rsidR="002158B2" w:rsidRPr="008D03A6">
          <w:rPr>
            <w:rFonts w:ascii="Crimson Text" w:hAnsi="Crimson Text"/>
            <w:color w:val="000000" w:themeColor="text1"/>
            <w:sz w:val="26"/>
            <w:szCs w:val="26"/>
          </w:rPr>
          <w:t>–</w:t>
        </w:r>
        <w:r w:rsidR="002158B2">
          <w:rPr>
            <w:rFonts w:ascii="Crimson Text" w:hAnsi="Crimson Text"/>
            <w:color w:val="000000" w:themeColor="text1"/>
            <w:sz w:val="26"/>
            <w:szCs w:val="26"/>
          </w:rPr>
          <w:t>.</w:t>
        </w:r>
      </w:ins>
      <w:del w:id="408" w:author="PC" w:date="2025-06-04T20:16:00Z">
        <w:r w:rsidRPr="008D03A6" w:rsidDel="002158B2">
          <w:rPr>
            <w:rFonts w:ascii="Crimson Text" w:hAnsi="Crimson Text"/>
            <w:color w:val="000000" w:themeColor="text1"/>
            <w:sz w:val="26"/>
            <w:szCs w:val="26"/>
          </w:rPr>
          <w:delText>,</w:delText>
        </w:r>
      </w:del>
      <w:ins w:id="409" w:author="PC" w:date="2025-06-04T20:16:00Z">
        <w:r w:rsidR="002158B2">
          <w:rPr>
            <w:rFonts w:ascii="Crimson Text" w:hAnsi="Crimson Text"/>
            <w:color w:val="000000" w:themeColor="text1"/>
            <w:sz w:val="26"/>
            <w:szCs w:val="26"/>
          </w:rPr>
          <w:t xml:space="preserve"> T</w:t>
        </w:r>
      </w:ins>
      <w:ins w:id="410" w:author="PC" w:date="2025-06-04T19:54:00Z">
        <w:r w:rsidR="004F521F">
          <w:rPr>
            <w:rFonts w:ascii="Crimson Text" w:hAnsi="Crimson Text"/>
            <w:color w:val="000000" w:themeColor="text1"/>
            <w:sz w:val="26"/>
            <w:szCs w:val="26"/>
          </w:rPr>
          <w:t>al como</w:t>
        </w:r>
      </w:ins>
      <w:r w:rsidRPr="008D03A6">
        <w:rPr>
          <w:rFonts w:ascii="Crimson Text" w:hAnsi="Crimson Text"/>
          <w:color w:val="000000" w:themeColor="text1"/>
          <w:sz w:val="26"/>
          <w:szCs w:val="26"/>
        </w:rPr>
        <w:t xml:space="preserve"> usted sabe</w:t>
      </w:r>
      <w:ins w:id="411" w:author="PC" w:date="2025-06-04T20:16:00Z">
        <w:r w:rsidR="002158B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412" w:author="PC" w:date="2025-06-04T19:54:00Z">
        <w:r w:rsidRPr="008D03A6" w:rsidDel="004F521F">
          <w:rPr>
            <w:rFonts w:ascii="Crimson Text" w:hAnsi="Crimson Text"/>
            <w:color w:val="000000" w:themeColor="text1"/>
            <w:sz w:val="26"/>
            <w:szCs w:val="26"/>
          </w:rPr>
          <w:delText xml:space="preserve">que </w:delText>
        </w:r>
      </w:del>
      <w:r w:rsidRPr="008D03A6">
        <w:rPr>
          <w:rFonts w:ascii="Crimson Text" w:hAnsi="Crimson Text"/>
          <w:color w:val="000000" w:themeColor="text1"/>
          <w:sz w:val="26"/>
          <w:szCs w:val="26"/>
        </w:rPr>
        <w:t>sólo</w:t>
      </w:r>
      <w:r w:rsidR="005132A8" w:rsidRPr="008D03A6">
        <w:rPr>
          <w:rFonts w:ascii="Crimson Text" w:hAnsi="Crimson Text"/>
          <w:color w:val="000000" w:themeColor="text1"/>
          <w:sz w:val="26"/>
          <w:szCs w:val="26"/>
        </w:rPr>
        <w:t xml:space="preserve"> lo</w:t>
      </w:r>
      <w:r w:rsidRPr="008D03A6">
        <w:rPr>
          <w:rFonts w:ascii="Crimson Text" w:hAnsi="Crimson Text"/>
          <w:color w:val="000000" w:themeColor="text1"/>
          <w:sz w:val="26"/>
          <w:szCs w:val="26"/>
        </w:rPr>
        <w:t xml:space="preserve"> hacemos cuando no hay </w:t>
      </w:r>
      <w:r w:rsidR="005132A8" w:rsidRPr="008D03A6">
        <w:rPr>
          <w:rFonts w:ascii="Crimson Text" w:hAnsi="Crimson Text"/>
          <w:color w:val="000000" w:themeColor="text1"/>
          <w:sz w:val="26"/>
          <w:szCs w:val="26"/>
        </w:rPr>
        <w:t xml:space="preserve">otra </w:t>
      </w:r>
      <w:r w:rsidR="00741CF0" w:rsidRPr="008D03A6">
        <w:rPr>
          <w:rFonts w:ascii="Crimson Text" w:hAnsi="Crimson Text"/>
          <w:color w:val="000000" w:themeColor="text1"/>
          <w:sz w:val="26"/>
          <w:szCs w:val="26"/>
        </w:rPr>
        <w:t>alternativa</w:t>
      </w:r>
      <w:ins w:id="413" w:author="PC" w:date="2025-06-04T20:16:00Z">
        <w:r w:rsidR="002158B2">
          <w:rPr>
            <w:rFonts w:ascii="Crimson Text" w:hAnsi="Crimson Text"/>
            <w:color w:val="000000" w:themeColor="text1"/>
            <w:sz w:val="26"/>
            <w:szCs w:val="26"/>
          </w:rPr>
          <w:t xml:space="preserve"> </w:t>
        </w:r>
      </w:ins>
      <w:del w:id="414" w:author="PC" w:date="2025-06-04T20:16:00Z">
        <w:r w:rsidRPr="008D03A6" w:rsidDel="002158B2">
          <w:rPr>
            <w:rFonts w:ascii="Crimson Text" w:hAnsi="Crimson Text"/>
            <w:color w:val="000000" w:themeColor="text1"/>
            <w:sz w:val="26"/>
            <w:szCs w:val="26"/>
          </w:rPr>
          <w:delText>,</w:delText>
        </w:r>
      </w:del>
      <w:ins w:id="415" w:author="PC" w:date="2025-06-04T20:16:00Z">
        <w:r w:rsidR="002158B2">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estos animales ya están sentenciados por el destino –respondió atajándose</w:t>
      </w:r>
      <w:del w:id="416" w:author="PC" w:date="2025-06-04T20:16:00Z">
        <w:r w:rsidRPr="008D03A6" w:rsidDel="002158B2">
          <w:rPr>
            <w:rFonts w:ascii="Crimson Text" w:hAnsi="Crimson Text"/>
            <w:color w:val="000000" w:themeColor="text1"/>
            <w:sz w:val="26"/>
            <w:szCs w:val="26"/>
          </w:rPr>
          <w:delText>, e</w:delText>
        </w:r>
      </w:del>
      <w:ins w:id="417" w:author="PC" w:date="2025-06-04T20:16:00Z">
        <w:r w:rsidR="002158B2">
          <w:rPr>
            <w:rFonts w:ascii="Crimson Text" w:hAnsi="Crimson Text"/>
            <w:color w:val="000000" w:themeColor="text1"/>
            <w:sz w:val="26"/>
            <w:szCs w:val="26"/>
          </w:rPr>
          <w:t>. Se notaba que e</w:t>
        </w:r>
      </w:ins>
      <w:r w:rsidRPr="008D03A6">
        <w:rPr>
          <w:rFonts w:ascii="Crimson Text" w:hAnsi="Crimson Text"/>
          <w:color w:val="000000" w:themeColor="text1"/>
          <w:sz w:val="26"/>
          <w:szCs w:val="26"/>
        </w:rPr>
        <w:t>l guardia se sentía algo intimidado por la conversación con la hija del rey.</w:t>
      </w:r>
    </w:p>
    <w:p w:rsidR="00F677B1" w:rsidRPr="008D03A6" w:rsidRDefault="00CD7D7D"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quiero </w:t>
      </w:r>
      <w:r w:rsidR="005132A8" w:rsidRPr="008D03A6">
        <w:rPr>
          <w:rFonts w:ascii="Crimson Text" w:hAnsi="Crimson Text"/>
          <w:color w:val="000000" w:themeColor="text1"/>
          <w:sz w:val="26"/>
          <w:szCs w:val="26"/>
        </w:rPr>
        <w:t>incomodarlo</w:t>
      </w:r>
      <w:r w:rsidR="00F677B1" w:rsidRPr="008D03A6">
        <w:rPr>
          <w:rFonts w:ascii="Crimson Text" w:hAnsi="Crimson Text"/>
          <w:color w:val="000000" w:themeColor="text1"/>
          <w:sz w:val="26"/>
          <w:szCs w:val="26"/>
        </w:rPr>
        <w:t xml:space="preserve">, sé que </w:t>
      </w:r>
      <w:r w:rsidR="005132A8" w:rsidRPr="008D03A6">
        <w:rPr>
          <w:rFonts w:ascii="Crimson Text" w:hAnsi="Crimson Text"/>
          <w:color w:val="000000" w:themeColor="text1"/>
          <w:sz w:val="26"/>
          <w:szCs w:val="26"/>
        </w:rPr>
        <w:t>lo hacen</w:t>
      </w:r>
      <w:r w:rsidR="00F677B1" w:rsidRPr="008D03A6">
        <w:rPr>
          <w:rFonts w:ascii="Crimson Text" w:hAnsi="Crimson Text"/>
          <w:color w:val="000000" w:themeColor="text1"/>
          <w:sz w:val="26"/>
          <w:szCs w:val="26"/>
        </w:rPr>
        <w:t xml:space="preserve"> sólo en última instancia –asintió para </w:t>
      </w:r>
      <w:del w:id="418" w:author="PC" w:date="2025-06-04T20:17:00Z">
        <w:r w:rsidR="00F677B1" w:rsidRPr="008D03A6" w:rsidDel="002158B2">
          <w:rPr>
            <w:rFonts w:ascii="Crimson Text" w:hAnsi="Crimson Text"/>
            <w:color w:val="000000" w:themeColor="text1"/>
            <w:sz w:val="26"/>
            <w:szCs w:val="26"/>
          </w:rPr>
          <w:delText xml:space="preserve">conformar </w:delText>
        </w:r>
      </w:del>
      <w:ins w:id="419" w:author="PC" w:date="2025-06-04T20:17:00Z">
        <w:r w:rsidR="002158B2">
          <w:rPr>
            <w:rFonts w:ascii="Crimson Text" w:hAnsi="Crimson Text"/>
            <w:color w:val="000000" w:themeColor="text1"/>
            <w:sz w:val="26"/>
            <w:szCs w:val="26"/>
          </w:rPr>
          <w:t>reconfortar</w:t>
        </w:r>
        <w:r w:rsidR="002158B2" w:rsidRPr="008D03A6">
          <w:rPr>
            <w:rFonts w:ascii="Crimson Text" w:hAnsi="Crimson Text"/>
            <w:color w:val="000000" w:themeColor="text1"/>
            <w:sz w:val="26"/>
            <w:szCs w:val="26"/>
          </w:rPr>
          <w:t xml:space="preserve"> </w:t>
        </w:r>
      </w:ins>
      <w:r w:rsidR="00F677B1" w:rsidRPr="008D03A6">
        <w:rPr>
          <w:rFonts w:ascii="Crimson Text" w:hAnsi="Crimson Text"/>
          <w:color w:val="000000" w:themeColor="text1"/>
          <w:sz w:val="26"/>
          <w:szCs w:val="26"/>
        </w:rPr>
        <w:t>al sold</w:t>
      </w:r>
      <w:r w:rsidR="008C5932" w:rsidRPr="008D03A6">
        <w:rPr>
          <w:rFonts w:ascii="Crimson Text" w:hAnsi="Crimson Text"/>
          <w:color w:val="000000" w:themeColor="text1"/>
          <w:sz w:val="26"/>
          <w:szCs w:val="26"/>
        </w:rPr>
        <w:t>ado, aunque sabía que no era tan cierto</w:t>
      </w:r>
      <w:ins w:id="420" w:author="PC" w:date="2025-06-04T20:17:00Z">
        <w:r w:rsidR="002158B2">
          <w:rPr>
            <w:rFonts w:ascii="Crimson Text" w:hAnsi="Crimson Text"/>
            <w:color w:val="000000" w:themeColor="text1"/>
            <w:sz w:val="26"/>
            <w:szCs w:val="26"/>
          </w:rPr>
          <w:t xml:space="preserve"> </w:t>
        </w:r>
      </w:ins>
      <w:del w:id="421" w:author="PC" w:date="2025-06-04T20:17:00Z">
        <w:r w:rsidR="00F677B1" w:rsidRPr="008D03A6" w:rsidDel="002158B2">
          <w:rPr>
            <w:rFonts w:ascii="Crimson Text" w:hAnsi="Crimson Text"/>
            <w:color w:val="000000" w:themeColor="text1"/>
            <w:sz w:val="26"/>
            <w:szCs w:val="26"/>
          </w:rPr>
          <w:delText>,</w:delText>
        </w:r>
      </w:del>
      <w:ins w:id="422" w:author="PC" w:date="2025-06-04T20:17:00Z">
        <w:r w:rsidR="002158B2">
          <w:rPr>
            <w:rFonts w:ascii="Crimson Text" w:hAnsi="Crimson Text"/>
            <w:color w:val="000000" w:themeColor="text1"/>
            <w:sz w:val="26"/>
            <w:szCs w:val="26"/>
          </w:rPr>
          <w:t>ya que</w:t>
        </w:r>
      </w:ins>
      <w:r w:rsidR="00F677B1" w:rsidRPr="008D03A6">
        <w:rPr>
          <w:rFonts w:ascii="Crimson Text" w:hAnsi="Crimson Text"/>
          <w:color w:val="000000" w:themeColor="text1"/>
          <w:sz w:val="26"/>
          <w:szCs w:val="26"/>
        </w:rPr>
        <w:t xml:space="preserve"> muchas veces los caballos </w:t>
      </w:r>
      <w:r w:rsidR="008C5932" w:rsidRPr="008D03A6">
        <w:rPr>
          <w:rFonts w:ascii="Crimson Text" w:hAnsi="Crimson Text"/>
          <w:color w:val="000000" w:themeColor="text1"/>
          <w:sz w:val="26"/>
          <w:szCs w:val="26"/>
        </w:rPr>
        <w:t>eran sacrificados</w:t>
      </w:r>
      <w:r w:rsidR="00F677B1" w:rsidRPr="008D03A6">
        <w:rPr>
          <w:rFonts w:ascii="Crimson Text" w:hAnsi="Crimson Text"/>
          <w:color w:val="000000" w:themeColor="text1"/>
          <w:sz w:val="26"/>
          <w:szCs w:val="26"/>
        </w:rPr>
        <w:t xml:space="preserve"> por ser viejos y representar un gasto </w:t>
      </w:r>
      <w:r w:rsidR="008C5932" w:rsidRPr="008D03A6">
        <w:rPr>
          <w:rFonts w:ascii="Crimson Text" w:hAnsi="Crimson Text"/>
          <w:color w:val="000000" w:themeColor="text1"/>
          <w:sz w:val="26"/>
          <w:szCs w:val="26"/>
        </w:rPr>
        <w:t>inútil</w:t>
      </w:r>
      <w:r w:rsidR="00F677B1" w:rsidRPr="008D03A6">
        <w:rPr>
          <w:rFonts w:ascii="Crimson Text" w:hAnsi="Crimson Text"/>
          <w:color w:val="000000" w:themeColor="text1"/>
          <w:sz w:val="26"/>
          <w:szCs w:val="26"/>
        </w:rPr>
        <w:t xml:space="preserve">. El guardia hizo un gesto </w:t>
      </w:r>
      <w:r w:rsidR="004B30A9" w:rsidRPr="008D03A6">
        <w:rPr>
          <w:rFonts w:ascii="Crimson Text" w:hAnsi="Crimson Text"/>
          <w:color w:val="000000" w:themeColor="text1"/>
          <w:sz w:val="26"/>
          <w:szCs w:val="26"/>
        </w:rPr>
        <w:t>de aprobación</w:t>
      </w:r>
      <w:r w:rsidR="00F677B1" w:rsidRPr="008D03A6">
        <w:rPr>
          <w:rFonts w:ascii="Crimson Text" w:hAnsi="Crimson Text"/>
          <w:color w:val="000000" w:themeColor="text1"/>
          <w:sz w:val="26"/>
          <w:szCs w:val="26"/>
        </w:rPr>
        <w:t>, y se relajó un poco.</w:t>
      </w:r>
    </w:p>
    <w:p w:rsidR="00F677B1" w:rsidRPr="008D03A6" w:rsidRDefault="00F677B1"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todos modos, quería saber el estado de un caballo en particular, un </w:t>
      </w:r>
      <w:r w:rsidR="009455FE" w:rsidRPr="008D03A6">
        <w:rPr>
          <w:rFonts w:ascii="Crimson Text" w:hAnsi="Crimson Text"/>
          <w:color w:val="000000" w:themeColor="text1"/>
          <w:sz w:val="26"/>
          <w:szCs w:val="26"/>
        </w:rPr>
        <w:t xml:space="preserve">corcel blanco que está moribundo, no recuerdo bien su </w:t>
      </w:r>
      <w:del w:id="423" w:author="PC" w:date="2025-06-04T20:17:00Z">
        <w:r w:rsidR="009455FE" w:rsidRPr="008D03A6" w:rsidDel="002158B2">
          <w:rPr>
            <w:rFonts w:ascii="Crimson Text" w:hAnsi="Crimson Text"/>
            <w:color w:val="000000" w:themeColor="text1"/>
            <w:sz w:val="26"/>
            <w:szCs w:val="26"/>
          </w:rPr>
          <w:delText>apodo</w:delText>
        </w:r>
      </w:del>
      <w:ins w:id="424" w:author="PC" w:date="2025-06-04T20:17:00Z">
        <w:r w:rsidR="002158B2">
          <w:rPr>
            <w:rFonts w:ascii="Crimson Text" w:hAnsi="Crimson Text"/>
            <w:color w:val="000000" w:themeColor="text1"/>
            <w:sz w:val="26"/>
            <w:szCs w:val="26"/>
          </w:rPr>
          <w:t>nombre</w:t>
        </w:r>
      </w:ins>
      <w:r w:rsidR="009455FE" w:rsidRPr="008D03A6">
        <w:rPr>
          <w:rFonts w:ascii="Crimson Text" w:hAnsi="Crimson Text"/>
          <w:color w:val="000000" w:themeColor="text1"/>
          <w:sz w:val="26"/>
          <w:szCs w:val="26"/>
        </w:rPr>
        <w:t>.</w:t>
      </w:r>
    </w:p>
    <w:p w:rsidR="009455FE" w:rsidRPr="008D03A6" w:rsidRDefault="009455FE"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–Tal vez</w:t>
      </w:r>
      <w:del w:id="425" w:author="PC" w:date="2025-06-04T20:18:00Z">
        <w:r w:rsidRPr="008D03A6" w:rsidDel="002158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 refiera a Flecha Blanca,</w:t>
      </w:r>
      <w:ins w:id="426" w:author="PC" w:date="2025-06-04T20:18:00Z">
        <w:r w:rsidR="002158B2">
          <w:rPr>
            <w:rFonts w:ascii="Crimson Text" w:hAnsi="Crimson Text"/>
            <w:color w:val="000000" w:themeColor="text1"/>
            <w:sz w:val="26"/>
            <w:szCs w:val="26"/>
          </w:rPr>
          <w:t xml:space="preserve"> Su Alteza.</w:t>
        </w:r>
      </w:ins>
      <w:r w:rsidRPr="008D03A6">
        <w:rPr>
          <w:rFonts w:ascii="Crimson Text" w:hAnsi="Crimson Text"/>
          <w:color w:val="000000" w:themeColor="text1"/>
          <w:sz w:val="26"/>
          <w:szCs w:val="26"/>
        </w:rPr>
        <w:t xml:space="preserve"> </w:t>
      </w:r>
      <w:del w:id="427" w:author="PC" w:date="2025-06-04T20:18:00Z">
        <w:r w:rsidRPr="008D03A6" w:rsidDel="002158B2">
          <w:rPr>
            <w:rFonts w:ascii="Crimson Text" w:hAnsi="Crimson Text"/>
            <w:color w:val="000000" w:themeColor="text1"/>
            <w:sz w:val="26"/>
            <w:szCs w:val="26"/>
          </w:rPr>
          <w:delText>e</w:delText>
        </w:r>
      </w:del>
      <w:ins w:id="428" w:author="PC" w:date="2025-06-04T20:18:00Z">
        <w:r w:rsidR="002158B2">
          <w:rPr>
            <w:rFonts w:ascii="Crimson Text" w:hAnsi="Crimson Text"/>
            <w:color w:val="000000" w:themeColor="text1"/>
            <w:sz w:val="26"/>
            <w:szCs w:val="26"/>
          </w:rPr>
          <w:t>E</w:t>
        </w:r>
      </w:ins>
      <w:r w:rsidRPr="008D03A6">
        <w:rPr>
          <w:rFonts w:ascii="Crimson Text" w:hAnsi="Crimson Text"/>
          <w:color w:val="000000" w:themeColor="text1"/>
          <w:sz w:val="26"/>
          <w:szCs w:val="26"/>
        </w:rPr>
        <w:t>s uno de los últimos corceles blancos del reino… –</w:t>
      </w:r>
      <w:del w:id="429" w:author="PC" w:date="2025-06-04T20:18:00Z">
        <w:r w:rsidRPr="008D03A6" w:rsidDel="002158B2">
          <w:rPr>
            <w:rFonts w:ascii="Crimson Text" w:hAnsi="Crimson Text"/>
            <w:color w:val="000000" w:themeColor="text1"/>
            <w:sz w:val="26"/>
            <w:szCs w:val="26"/>
          </w:rPr>
          <w:delText>dijo</w:delText>
        </w:r>
      </w:del>
      <w:ins w:id="430" w:author="PC" w:date="2025-06-04T20:18:00Z">
        <w:r w:rsidR="002158B2">
          <w:rPr>
            <w:rFonts w:ascii="Crimson Text" w:hAnsi="Crimson Text"/>
            <w:color w:val="000000" w:themeColor="text1"/>
            <w:sz w:val="26"/>
            <w:szCs w:val="26"/>
          </w:rPr>
          <w:t>comenzó a explicar</w:t>
        </w:r>
      </w:ins>
      <w:r w:rsidRPr="008D03A6">
        <w:rPr>
          <w:rFonts w:ascii="Crimson Text" w:hAnsi="Crimson Text"/>
          <w:color w:val="000000" w:themeColor="text1"/>
          <w:sz w:val="26"/>
          <w:szCs w:val="26"/>
        </w:rPr>
        <w:t>, pero fue interrumpido por la princesa.</w:t>
      </w:r>
    </w:p>
    <w:p w:rsidR="009455FE" w:rsidRPr="008D03A6" w:rsidRDefault="009455FE" w:rsidP="00F677B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lastRenderedPageBreak/>
        <w:t>–¡</w:t>
      </w:r>
      <w:proofErr w:type="gramEnd"/>
      <w:r w:rsidR="008C5932" w:rsidRPr="008D03A6">
        <w:rPr>
          <w:rFonts w:ascii="Crimson Text" w:hAnsi="Crimson Text"/>
          <w:color w:val="000000" w:themeColor="text1"/>
          <w:sz w:val="26"/>
          <w:szCs w:val="26"/>
        </w:rPr>
        <w:t>Sí</w:t>
      </w:r>
      <w:del w:id="431" w:author="PC" w:date="2025-06-04T20:18:00Z">
        <w:r w:rsidR="008C5932" w:rsidRPr="008D03A6" w:rsidDel="002158B2">
          <w:rPr>
            <w:rFonts w:ascii="Crimson Text" w:hAnsi="Crimson Text"/>
            <w:color w:val="000000" w:themeColor="text1"/>
            <w:sz w:val="26"/>
            <w:szCs w:val="26"/>
          </w:rPr>
          <w:delText>! E</w:delText>
        </w:r>
      </w:del>
      <w:ins w:id="432" w:author="PC" w:date="2025-06-04T20:18:00Z">
        <w:r w:rsidR="002158B2">
          <w:rPr>
            <w:rFonts w:ascii="Crimson Text" w:hAnsi="Crimson Text"/>
            <w:color w:val="000000" w:themeColor="text1"/>
            <w:sz w:val="26"/>
            <w:szCs w:val="26"/>
          </w:rPr>
          <w:t>, e</w:t>
        </w:r>
      </w:ins>
      <w:r w:rsidR="008C5932" w:rsidRPr="008D03A6">
        <w:rPr>
          <w:rFonts w:ascii="Crimson Text" w:hAnsi="Crimson Text"/>
          <w:color w:val="000000" w:themeColor="text1"/>
          <w:sz w:val="26"/>
          <w:szCs w:val="26"/>
        </w:rPr>
        <w:t>se mismo</w:t>
      </w:r>
      <w:ins w:id="433" w:author="PC" w:date="2025-06-04T20:18:00Z">
        <w:r w:rsidR="002158B2">
          <w:rPr>
            <w:rFonts w:ascii="Crimson Text" w:hAnsi="Crimson Text"/>
            <w:color w:val="000000" w:themeColor="text1"/>
            <w:sz w:val="26"/>
            <w:szCs w:val="26"/>
          </w:rPr>
          <w:t>!</w:t>
        </w:r>
      </w:ins>
      <w:del w:id="434" w:author="PC" w:date="2025-06-04T20:18:00Z">
        <w:r w:rsidR="008C5932" w:rsidRPr="008D03A6" w:rsidDel="002158B2">
          <w:rPr>
            <w:rFonts w:ascii="Crimson Text" w:hAnsi="Crimson Text"/>
            <w:color w:val="000000" w:themeColor="text1"/>
            <w:sz w:val="26"/>
            <w:szCs w:val="26"/>
          </w:rPr>
          <w:delText>, n</w:delText>
        </w:r>
      </w:del>
      <w:ins w:id="435" w:author="PC" w:date="2025-06-04T20:18:00Z">
        <w:r w:rsidR="002158B2">
          <w:rPr>
            <w:rFonts w:ascii="Crimson Text" w:hAnsi="Crimson Text"/>
            <w:color w:val="000000" w:themeColor="text1"/>
            <w:sz w:val="26"/>
            <w:szCs w:val="26"/>
          </w:rPr>
          <w:t xml:space="preserve"> N</w:t>
        </w:r>
      </w:ins>
      <w:r w:rsidR="008C5932" w:rsidRPr="008D03A6">
        <w:rPr>
          <w:rFonts w:ascii="Crimson Text" w:hAnsi="Crimson Text"/>
          <w:color w:val="000000" w:themeColor="text1"/>
          <w:sz w:val="26"/>
          <w:szCs w:val="26"/>
        </w:rPr>
        <w:t>o sé cómo olvidé</w:t>
      </w:r>
      <w:r w:rsidRPr="008D03A6">
        <w:rPr>
          <w:rFonts w:ascii="Crimson Text" w:hAnsi="Crimson Text"/>
          <w:color w:val="000000" w:themeColor="text1"/>
          <w:sz w:val="26"/>
          <w:szCs w:val="26"/>
        </w:rPr>
        <w:t xml:space="preserve"> su nombre –respondió</w:t>
      </w:r>
      <w:ins w:id="436" w:author="PC" w:date="2025-06-04T20:19:00Z">
        <w:r w:rsidR="002158B2">
          <w:rPr>
            <w:rFonts w:ascii="Crimson Text" w:hAnsi="Crimson Text"/>
            <w:color w:val="000000" w:themeColor="text1"/>
            <w:sz w:val="26"/>
            <w:szCs w:val="26"/>
          </w:rPr>
          <w:t xml:space="preserve"> con cariño fingido en la voz</w:t>
        </w:r>
      </w:ins>
      <w:del w:id="437" w:author="PC" w:date="2025-06-04T20:19:00Z">
        <w:r w:rsidRPr="008D03A6" w:rsidDel="002158B2">
          <w:rPr>
            <w:rFonts w:ascii="Crimson Text" w:hAnsi="Crimson Text"/>
            <w:color w:val="000000" w:themeColor="text1"/>
            <w:sz w:val="26"/>
            <w:szCs w:val="26"/>
          </w:rPr>
          <w:delText>, n</w:delText>
        </w:r>
      </w:del>
      <w:ins w:id="438" w:author="PC" w:date="2025-06-04T20:19:00Z">
        <w:r w:rsidR="002158B2">
          <w:rPr>
            <w:rFonts w:ascii="Crimson Text" w:hAnsi="Crimson Text"/>
            <w:color w:val="000000" w:themeColor="text1"/>
            <w:sz w:val="26"/>
            <w:szCs w:val="26"/>
          </w:rPr>
          <w:t>. N</w:t>
        </w:r>
      </w:ins>
      <w:r w:rsidRPr="008D03A6">
        <w:rPr>
          <w:rFonts w:ascii="Crimson Text" w:hAnsi="Crimson Text"/>
          <w:color w:val="000000" w:themeColor="text1"/>
          <w:sz w:val="26"/>
          <w:szCs w:val="26"/>
        </w:rPr>
        <w:t xml:space="preserve">o tenía la menor idea de cómo se </w:t>
      </w:r>
      <w:r w:rsidR="008C5932" w:rsidRPr="008D03A6">
        <w:rPr>
          <w:rFonts w:ascii="Crimson Text" w:hAnsi="Crimson Text"/>
          <w:color w:val="000000" w:themeColor="text1"/>
          <w:sz w:val="26"/>
          <w:szCs w:val="26"/>
        </w:rPr>
        <w:t>llamaba</w:t>
      </w:r>
      <w:r w:rsidRPr="008D03A6">
        <w:rPr>
          <w:rFonts w:ascii="Crimson Text" w:hAnsi="Crimson Text"/>
          <w:color w:val="000000" w:themeColor="text1"/>
          <w:sz w:val="26"/>
          <w:szCs w:val="26"/>
        </w:rPr>
        <w:t xml:space="preserve">, pero intentaba mostrar </w:t>
      </w:r>
      <w:r w:rsidR="008C5932" w:rsidRPr="008D03A6">
        <w:rPr>
          <w:rFonts w:ascii="Crimson Text" w:hAnsi="Crimson Text"/>
          <w:color w:val="000000" w:themeColor="text1"/>
          <w:sz w:val="26"/>
          <w:szCs w:val="26"/>
        </w:rPr>
        <w:t>un vínculo con</w:t>
      </w:r>
      <w:r w:rsidRPr="008D03A6">
        <w:rPr>
          <w:rFonts w:ascii="Crimson Text" w:hAnsi="Crimson Text"/>
          <w:color w:val="000000" w:themeColor="text1"/>
          <w:sz w:val="26"/>
          <w:szCs w:val="26"/>
        </w:rPr>
        <w:t xml:space="preserve"> el animal.</w:t>
      </w:r>
    </w:p>
    <w:p w:rsidR="002158B2" w:rsidRDefault="009455FE" w:rsidP="00395408">
      <w:pPr>
        <w:tabs>
          <w:tab w:val="left" w:pos="2179"/>
        </w:tabs>
        <w:spacing w:after="0"/>
        <w:ind w:firstLine="284"/>
        <w:jc w:val="both"/>
        <w:rPr>
          <w:ins w:id="439" w:author="PC" w:date="2025-06-04T20:19:00Z"/>
          <w:rFonts w:ascii="Crimson Text" w:hAnsi="Crimson Text"/>
          <w:color w:val="000000" w:themeColor="text1"/>
          <w:sz w:val="26"/>
          <w:szCs w:val="26"/>
        </w:rPr>
      </w:pPr>
      <w:r w:rsidRPr="008D03A6">
        <w:rPr>
          <w:rFonts w:ascii="Crimson Text" w:hAnsi="Crimson Text"/>
          <w:color w:val="000000" w:themeColor="text1"/>
          <w:sz w:val="26"/>
          <w:szCs w:val="26"/>
        </w:rPr>
        <w:t xml:space="preserve">–Lamento decirle que está muy enfermo, contrajo el mal del dragón –anunció, </w:t>
      </w:r>
      <w:r w:rsidR="008C5932" w:rsidRPr="008D03A6">
        <w:rPr>
          <w:rFonts w:ascii="Crimson Text" w:hAnsi="Crimson Text"/>
          <w:color w:val="000000" w:themeColor="text1"/>
          <w:sz w:val="26"/>
          <w:szCs w:val="26"/>
        </w:rPr>
        <w:t>afligido</w:t>
      </w:r>
      <w:ins w:id="440" w:author="PC" w:date="2025-06-04T20:19:00Z">
        <w:r w:rsidR="002158B2">
          <w:rPr>
            <w:rFonts w:ascii="Crimson Text" w:hAnsi="Crimson Text"/>
            <w:color w:val="000000" w:themeColor="text1"/>
            <w:sz w:val="26"/>
            <w:szCs w:val="26"/>
          </w:rPr>
          <w:t>.</w:t>
        </w:r>
      </w:ins>
      <w:del w:id="441" w:author="PC" w:date="2025-06-04T20:19:00Z">
        <w:r w:rsidRPr="008D03A6" w:rsidDel="002158B2">
          <w:rPr>
            <w:rFonts w:ascii="Crimson Text" w:hAnsi="Crimson Text"/>
            <w:color w:val="000000" w:themeColor="text1"/>
            <w:sz w:val="26"/>
            <w:szCs w:val="26"/>
          </w:rPr>
          <w:delText>, s</w:delText>
        </w:r>
      </w:del>
    </w:p>
    <w:p w:rsidR="009455FE" w:rsidRPr="008D03A6" w:rsidRDefault="002158B2" w:rsidP="00395408">
      <w:pPr>
        <w:tabs>
          <w:tab w:val="left" w:pos="2179"/>
        </w:tabs>
        <w:spacing w:after="0"/>
        <w:ind w:firstLine="284"/>
        <w:jc w:val="both"/>
        <w:rPr>
          <w:rFonts w:ascii="Crimson Text" w:hAnsi="Crimson Text"/>
          <w:color w:val="000000" w:themeColor="text1"/>
          <w:sz w:val="26"/>
          <w:szCs w:val="26"/>
        </w:rPr>
      </w:pPr>
      <w:ins w:id="442" w:author="PC" w:date="2025-06-04T20:19:00Z">
        <w:r>
          <w:rPr>
            <w:rFonts w:ascii="Crimson Text" w:hAnsi="Crimson Text"/>
            <w:color w:val="000000" w:themeColor="text1"/>
            <w:sz w:val="26"/>
            <w:szCs w:val="26"/>
          </w:rPr>
          <w:t>S</w:t>
        </w:r>
      </w:ins>
      <w:r w:rsidR="009455FE" w:rsidRPr="008D03A6">
        <w:rPr>
          <w:rFonts w:ascii="Crimson Text" w:hAnsi="Crimson Text"/>
          <w:color w:val="000000" w:themeColor="text1"/>
          <w:sz w:val="26"/>
          <w:szCs w:val="26"/>
        </w:rPr>
        <w:t xml:space="preserve">abía que </w:t>
      </w:r>
      <w:ins w:id="443" w:author="PC" w:date="2025-06-04T20:20:00Z">
        <w:r>
          <w:rPr>
            <w:rFonts w:ascii="Crimson Text" w:hAnsi="Crimson Text"/>
            <w:color w:val="000000" w:themeColor="text1"/>
            <w:sz w:val="26"/>
            <w:szCs w:val="26"/>
          </w:rPr>
          <w:t xml:space="preserve">le </w:t>
        </w:r>
      </w:ins>
      <w:r w:rsidR="009455FE" w:rsidRPr="008D03A6">
        <w:rPr>
          <w:rFonts w:ascii="Crimson Text" w:hAnsi="Crimson Text"/>
          <w:color w:val="000000" w:themeColor="text1"/>
          <w:sz w:val="26"/>
          <w:szCs w:val="26"/>
        </w:rPr>
        <w:t>estaba dando una mala noticia. El mal del drag</w:t>
      </w:r>
      <w:r w:rsidR="00FD2D3C" w:rsidRPr="008D03A6">
        <w:rPr>
          <w:rFonts w:ascii="Crimson Text" w:hAnsi="Crimson Text"/>
          <w:color w:val="000000" w:themeColor="text1"/>
          <w:sz w:val="26"/>
          <w:szCs w:val="26"/>
        </w:rPr>
        <w:t xml:space="preserve">ón </w:t>
      </w:r>
      <w:r w:rsidR="00395408" w:rsidRPr="008D03A6">
        <w:rPr>
          <w:rFonts w:ascii="Crimson Text" w:hAnsi="Crimson Text"/>
          <w:color w:val="000000" w:themeColor="text1"/>
          <w:sz w:val="26"/>
          <w:szCs w:val="26"/>
        </w:rPr>
        <w:t>era</w:t>
      </w:r>
      <w:r w:rsidR="00FD2D3C" w:rsidRPr="008D03A6">
        <w:rPr>
          <w:rFonts w:ascii="Crimson Text" w:hAnsi="Crimson Text"/>
          <w:color w:val="000000" w:themeColor="text1"/>
          <w:sz w:val="26"/>
          <w:szCs w:val="26"/>
        </w:rPr>
        <w:t xml:space="preserve"> un</w:t>
      </w:r>
      <w:r w:rsidR="009455FE" w:rsidRPr="008D03A6">
        <w:rPr>
          <w:rFonts w:ascii="Crimson Text" w:hAnsi="Crimson Text"/>
          <w:color w:val="000000" w:themeColor="text1"/>
          <w:sz w:val="26"/>
          <w:szCs w:val="26"/>
        </w:rPr>
        <w:t xml:space="preserve"> </w:t>
      </w:r>
      <w:r w:rsidR="00FD2D3C" w:rsidRPr="008D03A6">
        <w:rPr>
          <w:rFonts w:ascii="Crimson Text" w:hAnsi="Crimson Text"/>
          <w:color w:val="000000" w:themeColor="text1"/>
          <w:sz w:val="26"/>
          <w:szCs w:val="26"/>
        </w:rPr>
        <w:t xml:space="preserve">extraño </w:t>
      </w:r>
      <w:r w:rsidR="00395408" w:rsidRPr="008D03A6">
        <w:rPr>
          <w:rFonts w:ascii="Crimson Text" w:hAnsi="Crimson Text"/>
          <w:color w:val="000000" w:themeColor="text1"/>
          <w:sz w:val="26"/>
          <w:szCs w:val="26"/>
        </w:rPr>
        <w:t xml:space="preserve">fenómeno que </w:t>
      </w:r>
      <w:r w:rsidR="008C5932" w:rsidRPr="008D03A6">
        <w:rPr>
          <w:rFonts w:ascii="Crimson Text" w:hAnsi="Crimson Text"/>
          <w:color w:val="000000" w:themeColor="text1"/>
          <w:sz w:val="26"/>
          <w:szCs w:val="26"/>
        </w:rPr>
        <w:t xml:space="preserve">se presentaba en los caballos </w:t>
      </w:r>
      <w:r w:rsidR="00FD2D3C" w:rsidRPr="008D03A6">
        <w:rPr>
          <w:rFonts w:ascii="Crimson Text" w:hAnsi="Crimson Text"/>
          <w:color w:val="000000" w:themeColor="text1"/>
          <w:sz w:val="26"/>
          <w:szCs w:val="26"/>
        </w:rPr>
        <w:t>veteranos</w:t>
      </w:r>
      <w:del w:id="444" w:author="PC" w:date="2025-06-04T20:20:00Z">
        <w:r w:rsidR="00FD2D3C" w:rsidRPr="008D03A6" w:rsidDel="002158B2">
          <w:rPr>
            <w:rFonts w:ascii="Crimson Text" w:hAnsi="Crimson Text"/>
            <w:color w:val="000000" w:themeColor="text1"/>
            <w:sz w:val="26"/>
            <w:szCs w:val="26"/>
          </w:rPr>
          <w:delText>. L</w:delText>
        </w:r>
      </w:del>
      <w:ins w:id="445" w:author="PC" w:date="2025-06-04T20:20:00Z">
        <w:r>
          <w:rPr>
            <w:rFonts w:ascii="Crimson Text" w:hAnsi="Crimson Text"/>
            <w:color w:val="000000" w:themeColor="text1"/>
            <w:sz w:val="26"/>
            <w:szCs w:val="26"/>
          </w:rPr>
          <w:t xml:space="preserve"> en la que l</w:t>
        </w:r>
      </w:ins>
      <w:r w:rsidR="00FD2D3C" w:rsidRPr="008D03A6">
        <w:rPr>
          <w:rFonts w:ascii="Crimson Text" w:hAnsi="Crimson Text"/>
          <w:color w:val="000000" w:themeColor="text1"/>
          <w:sz w:val="26"/>
          <w:szCs w:val="26"/>
        </w:rPr>
        <w:t xml:space="preserve">a piel </w:t>
      </w:r>
      <w:r w:rsidR="008C5932" w:rsidRPr="008D03A6">
        <w:rPr>
          <w:rFonts w:ascii="Crimson Text" w:hAnsi="Crimson Text"/>
          <w:color w:val="000000" w:themeColor="text1"/>
          <w:sz w:val="26"/>
          <w:szCs w:val="26"/>
        </w:rPr>
        <w:t>se les volvía</w:t>
      </w:r>
      <w:r w:rsidR="00FD2D3C" w:rsidRPr="008D03A6">
        <w:rPr>
          <w:rFonts w:ascii="Crimson Text" w:hAnsi="Crimson Text"/>
          <w:color w:val="000000" w:themeColor="text1"/>
          <w:sz w:val="26"/>
          <w:szCs w:val="26"/>
        </w:rPr>
        <w:t xml:space="preserve"> escamosa y rígida como la de un dragón</w:t>
      </w:r>
      <w:r w:rsidR="00F75888" w:rsidRPr="008D03A6">
        <w:rPr>
          <w:rFonts w:ascii="Crimson Text" w:hAnsi="Crimson Text"/>
          <w:color w:val="000000" w:themeColor="text1"/>
          <w:sz w:val="26"/>
          <w:szCs w:val="26"/>
        </w:rPr>
        <w:t>.</w:t>
      </w:r>
      <w:r w:rsidR="00FD2D3C"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A</w:t>
      </w:r>
      <w:r w:rsidR="00395408" w:rsidRPr="008D03A6">
        <w:rPr>
          <w:rFonts w:ascii="Crimson Text" w:hAnsi="Crimson Text"/>
          <w:color w:val="000000" w:themeColor="text1"/>
          <w:sz w:val="26"/>
          <w:szCs w:val="26"/>
        </w:rPr>
        <w:t>ntes de que la enfermedad avanzara, sin excepción, el animal debía</w:t>
      </w:r>
      <w:r w:rsidR="00FD2D3C" w:rsidRPr="008D03A6">
        <w:rPr>
          <w:rFonts w:ascii="Crimson Text" w:hAnsi="Crimson Text"/>
          <w:color w:val="000000" w:themeColor="text1"/>
          <w:sz w:val="26"/>
          <w:szCs w:val="26"/>
        </w:rPr>
        <w:t xml:space="preserve"> ser sacrificado</w:t>
      </w:r>
      <w:del w:id="446" w:author="PC" w:date="2025-06-04T20:20:00Z">
        <w:r w:rsidR="00F75888" w:rsidRPr="008D03A6" w:rsidDel="002158B2">
          <w:rPr>
            <w:rFonts w:ascii="Crimson Text" w:hAnsi="Crimson Text"/>
            <w:color w:val="000000" w:themeColor="text1"/>
            <w:sz w:val="26"/>
            <w:szCs w:val="26"/>
          </w:rPr>
          <w:delText>,</w:delText>
        </w:r>
      </w:del>
      <w:r w:rsidR="00FD2D3C" w:rsidRPr="008D03A6">
        <w:rPr>
          <w:rFonts w:ascii="Crimson Text" w:hAnsi="Crimson Text"/>
          <w:color w:val="000000" w:themeColor="text1"/>
          <w:sz w:val="26"/>
          <w:szCs w:val="26"/>
        </w:rPr>
        <w:t xml:space="preserve"> para </w:t>
      </w:r>
      <w:r w:rsidR="00395408" w:rsidRPr="008D03A6">
        <w:rPr>
          <w:rFonts w:ascii="Crimson Text" w:hAnsi="Crimson Text"/>
          <w:color w:val="000000" w:themeColor="text1"/>
          <w:sz w:val="26"/>
          <w:szCs w:val="26"/>
        </w:rPr>
        <w:t>evitar</w:t>
      </w:r>
      <w:r w:rsidR="00F75888" w:rsidRPr="008D03A6">
        <w:rPr>
          <w:rFonts w:ascii="Crimson Text" w:hAnsi="Crimson Text"/>
          <w:color w:val="000000" w:themeColor="text1"/>
          <w:sz w:val="26"/>
          <w:szCs w:val="26"/>
        </w:rPr>
        <w:t>le un</w:t>
      </w:r>
      <w:r w:rsidR="00395408" w:rsidRPr="008D03A6">
        <w:rPr>
          <w:rFonts w:ascii="Crimson Text" w:hAnsi="Crimson Text"/>
          <w:color w:val="000000" w:themeColor="text1"/>
          <w:sz w:val="26"/>
          <w:szCs w:val="26"/>
        </w:rPr>
        <w:t xml:space="preserve"> mayor sufrimiento</w:t>
      </w:r>
      <w:r w:rsidR="00FD2D3C" w:rsidRPr="008D03A6">
        <w:rPr>
          <w:rFonts w:ascii="Crimson Text" w:hAnsi="Crimson Text"/>
          <w:color w:val="000000" w:themeColor="text1"/>
          <w:sz w:val="26"/>
          <w:szCs w:val="26"/>
        </w:rPr>
        <w:t>. Según los ancianos sabios, esa enfermedad forma</w:t>
      </w:r>
      <w:ins w:id="447" w:author="PC" w:date="2025-06-04T20:20:00Z">
        <w:r>
          <w:rPr>
            <w:rFonts w:ascii="Crimson Text" w:hAnsi="Crimson Text"/>
            <w:color w:val="000000" w:themeColor="text1"/>
            <w:sz w:val="26"/>
            <w:szCs w:val="26"/>
          </w:rPr>
          <w:t>ba</w:t>
        </w:r>
      </w:ins>
      <w:r w:rsidR="00FD2D3C" w:rsidRPr="008D03A6">
        <w:rPr>
          <w:rFonts w:ascii="Crimson Text" w:hAnsi="Crimson Text"/>
          <w:color w:val="000000" w:themeColor="text1"/>
          <w:sz w:val="26"/>
          <w:szCs w:val="26"/>
        </w:rPr>
        <w:t xml:space="preserve"> parte de la misma maldición que surgió con el hechizo del día del juicio</w:t>
      </w:r>
      <w:del w:id="448" w:author="PC" w:date="2025-06-04T20:20:00Z">
        <w:r w:rsidR="00FD2D3C" w:rsidRPr="008D03A6" w:rsidDel="002158B2">
          <w:rPr>
            <w:rFonts w:ascii="Crimson Text" w:hAnsi="Crimson Text"/>
            <w:color w:val="000000" w:themeColor="text1"/>
            <w:sz w:val="26"/>
            <w:szCs w:val="26"/>
          </w:rPr>
          <w:delText>,</w:delText>
        </w:r>
      </w:del>
      <w:r w:rsidR="00FD2D3C" w:rsidRPr="008D03A6">
        <w:rPr>
          <w:rFonts w:ascii="Crimson Text" w:hAnsi="Crimson Text"/>
          <w:color w:val="000000" w:themeColor="text1"/>
          <w:sz w:val="26"/>
          <w:szCs w:val="26"/>
        </w:rPr>
        <w:t xml:space="preserve"> y resulta</w:t>
      </w:r>
      <w:ins w:id="449" w:author="PC" w:date="2025-06-04T20:20:00Z">
        <w:r>
          <w:rPr>
            <w:rFonts w:ascii="Crimson Text" w:hAnsi="Crimson Text"/>
            <w:color w:val="000000" w:themeColor="text1"/>
            <w:sz w:val="26"/>
            <w:szCs w:val="26"/>
          </w:rPr>
          <w:t>ba</w:t>
        </w:r>
      </w:ins>
      <w:r w:rsidR="00FD2D3C" w:rsidRPr="008D03A6">
        <w:rPr>
          <w:rFonts w:ascii="Crimson Text" w:hAnsi="Crimson Text"/>
          <w:color w:val="000000" w:themeColor="text1"/>
          <w:sz w:val="26"/>
          <w:szCs w:val="26"/>
        </w:rPr>
        <w:t xml:space="preserve"> un mal augurio </w:t>
      </w:r>
      <w:r w:rsidR="00F75888" w:rsidRPr="008D03A6">
        <w:rPr>
          <w:rFonts w:ascii="Crimson Text" w:hAnsi="Crimson Text"/>
          <w:color w:val="000000" w:themeColor="text1"/>
          <w:sz w:val="26"/>
          <w:szCs w:val="26"/>
        </w:rPr>
        <w:t>permitir</w:t>
      </w:r>
      <w:r w:rsidR="00FD2D3C" w:rsidRPr="008D03A6">
        <w:rPr>
          <w:rFonts w:ascii="Crimson Text" w:hAnsi="Crimson Text"/>
          <w:color w:val="000000" w:themeColor="text1"/>
          <w:sz w:val="26"/>
          <w:szCs w:val="26"/>
        </w:rPr>
        <w:t xml:space="preserve"> que un caballo </w:t>
      </w:r>
      <w:del w:id="450" w:author="PC" w:date="2025-06-04T20:21:00Z">
        <w:r w:rsidR="00FD2D3C" w:rsidRPr="008D03A6" w:rsidDel="002158B2">
          <w:rPr>
            <w:rFonts w:ascii="Crimson Text" w:hAnsi="Crimson Text"/>
            <w:color w:val="000000" w:themeColor="text1"/>
            <w:sz w:val="26"/>
            <w:szCs w:val="26"/>
          </w:rPr>
          <w:delText xml:space="preserve">muera </w:delText>
        </w:r>
      </w:del>
      <w:ins w:id="451" w:author="PC" w:date="2025-06-04T20:21:00Z">
        <w:r>
          <w:rPr>
            <w:rFonts w:ascii="Crimson Text" w:hAnsi="Crimson Text"/>
            <w:color w:val="000000" w:themeColor="text1"/>
            <w:sz w:val="26"/>
            <w:szCs w:val="26"/>
          </w:rPr>
          <w:t>muriera</w:t>
        </w:r>
        <w:r w:rsidRPr="008D03A6">
          <w:rPr>
            <w:rFonts w:ascii="Crimson Text" w:hAnsi="Crimson Text"/>
            <w:color w:val="000000" w:themeColor="text1"/>
            <w:sz w:val="26"/>
            <w:szCs w:val="26"/>
          </w:rPr>
          <w:t xml:space="preserve"> </w:t>
        </w:r>
      </w:ins>
      <w:r w:rsidR="00FD2D3C" w:rsidRPr="008D03A6">
        <w:rPr>
          <w:rFonts w:ascii="Crimson Text" w:hAnsi="Crimson Text"/>
          <w:color w:val="000000" w:themeColor="text1"/>
          <w:sz w:val="26"/>
          <w:szCs w:val="26"/>
        </w:rPr>
        <w:t xml:space="preserve">en esas circunstancias, </w:t>
      </w:r>
      <w:ins w:id="452" w:author="PC" w:date="2025-06-04T20:21:00Z">
        <w:r>
          <w:rPr>
            <w:rFonts w:ascii="Crimson Text" w:hAnsi="Crimson Text"/>
            <w:color w:val="000000" w:themeColor="text1"/>
            <w:sz w:val="26"/>
            <w:szCs w:val="26"/>
          </w:rPr>
          <w:t xml:space="preserve">por lo que </w:t>
        </w:r>
      </w:ins>
      <w:r w:rsidR="00FD2D3C" w:rsidRPr="008D03A6">
        <w:rPr>
          <w:rFonts w:ascii="Crimson Text" w:hAnsi="Crimson Text"/>
          <w:color w:val="000000" w:themeColor="text1"/>
          <w:sz w:val="26"/>
          <w:szCs w:val="26"/>
        </w:rPr>
        <w:t xml:space="preserve">el sacrificio </w:t>
      </w:r>
      <w:r w:rsidR="001349A6" w:rsidRPr="008D03A6">
        <w:rPr>
          <w:rFonts w:ascii="Crimson Text" w:hAnsi="Crimson Text"/>
          <w:color w:val="000000" w:themeColor="text1"/>
          <w:sz w:val="26"/>
          <w:szCs w:val="26"/>
        </w:rPr>
        <w:t>siempre</w:t>
      </w:r>
      <w:r w:rsidR="00395408"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resultaba</w:t>
      </w:r>
      <w:r w:rsidR="00FD2D3C"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una</w:t>
      </w:r>
      <w:r w:rsidR="00FD2D3C" w:rsidRPr="008D03A6">
        <w:rPr>
          <w:rFonts w:ascii="Crimson Text" w:hAnsi="Crimson Text"/>
          <w:color w:val="000000" w:themeColor="text1"/>
          <w:sz w:val="26"/>
          <w:szCs w:val="26"/>
        </w:rPr>
        <w:t xml:space="preserve"> mejor opción.</w:t>
      </w:r>
    </w:p>
    <w:p w:rsidR="00FD2D3C" w:rsidRPr="008D03A6" w:rsidRDefault="001349A6"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–Entiendo, no se preocupe, estoy al tanto de su estado</w:t>
      </w:r>
      <w:ins w:id="453" w:author="PC" w:date="2025-06-04T20:21:00Z">
        <w:r w:rsidR="002158B2">
          <w:rPr>
            <w:rFonts w:ascii="Crimson Text" w:hAnsi="Crimson Text"/>
            <w:color w:val="000000" w:themeColor="text1"/>
            <w:sz w:val="26"/>
            <w:szCs w:val="26"/>
          </w:rPr>
          <w:t xml:space="preserve"> </w:t>
        </w:r>
        <w:r w:rsidR="002158B2" w:rsidRPr="008D03A6">
          <w:rPr>
            <w:rFonts w:ascii="Crimson Text" w:hAnsi="Crimson Text"/>
            <w:color w:val="000000" w:themeColor="text1"/>
            <w:sz w:val="26"/>
            <w:szCs w:val="26"/>
          </w:rPr>
          <w:t>–</w:t>
        </w:r>
        <w:r w:rsidR="002158B2">
          <w:rPr>
            <w:rFonts w:ascii="Crimson Text" w:hAnsi="Crimson Text"/>
            <w:color w:val="000000" w:themeColor="text1"/>
            <w:sz w:val="26"/>
            <w:szCs w:val="26"/>
          </w:rPr>
          <w:t>dijo e hizo una pausa dramática antes de continuar</w:t>
        </w:r>
        <w:r w:rsidR="002158B2"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Flecha Blanca es un animal muy especial para mí.</w:t>
      </w:r>
    </w:p>
    <w:p w:rsidR="001349A6" w:rsidRPr="008D03A6" w:rsidRDefault="001349A6"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–Disculpe mi intromisión, pero </w:t>
      </w:r>
      <w:r w:rsidR="00395408" w:rsidRPr="008D03A6">
        <w:rPr>
          <w:rFonts w:ascii="Crimson Text" w:hAnsi="Crimson Text"/>
          <w:color w:val="000000" w:themeColor="text1"/>
          <w:sz w:val="26"/>
          <w:szCs w:val="26"/>
        </w:rPr>
        <w:t xml:space="preserve">no </w:t>
      </w:r>
      <w:r w:rsidRPr="008D03A6">
        <w:rPr>
          <w:rFonts w:ascii="Crimson Text" w:hAnsi="Crimson Text"/>
          <w:color w:val="000000" w:themeColor="text1"/>
          <w:sz w:val="26"/>
          <w:szCs w:val="26"/>
        </w:rPr>
        <w:t>sabía que tenía</w:t>
      </w:r>
      <w:ins w:id="454" w:author="PC" w:date="2025-06-04T20:21:00Z">
        <w:r w:rsidR="002158B2">
          <w:rPr>
            <w:rFonts w:ascii="Crimson Text" w:hAnsi="Crimson Text"/>
            <w:color w:val="000000" w:themeColor="text1"/>
            <w:sz w:val="26"/>
            <w:szCs w:val="26"/>
          </w:rPr>
          <w:t>n</w:t>
        </w:r>
      </w:ins>
      <w:r w:rsidR="00F75888" w:rsidRPr="008D03A6">
        <w:rPr>
          <w:rFonts w:ascii="Crimson Text" w:hAnsi="Crimson Text"/>
          <w:color w:val="000000" w:themeColor="text1"/>
          <w:sz w:val="26"/>
          <w:szCs w:val="26"/>
        </w:rPr>
        <w:t xml:space="preserve"> esa afinidad</w:t>
      </w:r>
      <w:del w:id="455" w:author="PC" w:date="2025-06-04T20:21:00Z">
        <w:r w:rsidRPr="008D03A6" w:rsidDel="002158B2">
          <w:rPr>
            <w:rFonts w:ascii="Crimson Text" w:hAnsi="Crimson Text"/>
            <w:color w:val="000000" w:themeColor="text1"/>
            <w:sz w:val="26"/>
            <w:szCs w:val="26"/>
          </w:rPr>
          <w:delText>,</w:delText>
        </w:r>
        <w:r w:rsidR="00F75888" w:rsidRPr="008D03A6" w:rsidDel="002158B2">
          <w:rPr>
            <w:rFonts w:ascii="Crimson Text" w:hAnsi="Crimson Text"/>
            <w:color w:val="000000" w:themeColor="text1"/>
            <w:sz w:val="26"/>
            <w:szCs w:val="26"/>
          </w:rPr>
          <w:delText xml:space="preserve"> f</w:delText>
        </w:r>
      </w:del>
      <w:ins w:id="456" w:author="PC" w:date="2025-06-04T20:21:00Z">
        <w:r w:rsidR="002158B2">
          <w:rPr>
            <w:rFonts w:ascii="Crimson Text" w:hAnsi="Crimson Text"/>
            <w:color w:val="000000" w:themeColor="text1"/>
            <w:sz w:val="26"/>
            <w:szCs w:val="26"/>
          </w:rPr>
          <w:t>. F</w:t>
        </w:r>
      </w:ins>
      <w:r w:rsidR="00F75888" w:rsidRPr="008D03A6">
        <w:rPr>
          <w:rFonts w:ascii="Crimson Text" w:hAnsi="Crimson Text"/>
          <w:color w:val="000000" w:themeColor="text1"/>
          <w:sz w:val="26"/>
          <w:szCs w:val="26"/>
        </w:rPr>
        <w:t>ue un caballo de guerra</w:t>
      </w:r>
      <w:del w:id="457" w:author="PC" w:date="2025-06-04T20:22:00Z">
        <w:r w:rsidR="00F75888" w:rsidRPr="008D03A6" w:rsidDel="002158B2">
          <w:rPr>
            <w:rFonts w:ascii="Crimson Text" w:hAnsi="Crimson Text"/>
            <w:color w:val="000000" w:themeColor="text1"/>
            <w:sz w:val="26"/>
            <w:szCs w:val="26"/>
          </w:rPr>
          <w:delText>,</w:delText>
        </w:r>
      </w:del>
      <w:r w:rsidR="00F75888" w:rsidRPr="008D03A6">
        <w:rPr>
          <w:rFonts w:ascii="Crimson Text" w:hAnsi="Crimson Text"/>
          <w:color w:val="000000" w:themeColor="text1"/>
          <w:sz w:val="26"/>
          <w:szCs w:val="26"/>
        </w:rPr>
        <w:t xml:space="preserve"> y lleva un tiempo</w:t>
      </w:r>
      <w:r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 xml:space="preserve">prolongado </w:t>
      </w:r>
      <w:r w:rsidRPr="008D03A6">
        <w:rPr>
          <w:rFonts w:ascii="Crimson Text" w:hAnsi="Crimson Text"/>
          <w:color w:val="000000" w:themeColor="text1"/>
          <w:sz w:val="26"/>
          <w:szCs w:val="26"/>
        </w:rPr>
        <w:t>abandonado aquí.</w:t>
      </w:r>
    </w:p>
    <w:p w:rsidR="002158B2" w:rsidRDefault="001349A6" w:rsidP="00F677B1">
      <w:pPr>
        <w:tabs>
          <w:tab w:val="left" w:pos="2179"/>
        </w:tabs>
        <w:spacing w:after="0"/>
        <w:ind w:firstLine="284"/>
        <w:jc w:val="both"/>
        <w:rPr>
          <w:ins w:id="458" w:author="PC" w:date="2025-06-04T20:22:00Z"/>
          <w:rFonts w:ascii="Crimson Text" w:hAnsi="Crimson Text"/>
          <w:color w:val="000000" w:themeColor="text1"/>
          <w:sz w:val="26"/>
          <w:szCs w:val="26"/>
        </w:rPr>
      </w:pPr>
      <w:r w:rsidRPr="008D03A6">
        <w:rPr>
          <w:rFonts w:ascii="Crimson Text" w:hAnsi="Crimson Text"/>
          <w:color w:val="000000" w:themeColor="text1"/>
          <w:sz w:val="26"/>
          <w:szCs w:val="26"/>
        </w:rPr>
        <w:t xml:space="preserve">–Ya lo sé, </w:t>
      </w:r>
      <w:r w:rsidR="00741CF0" w:rsidRPr="008D03A6">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tengo</w:t>
      </w:r>
      <w:r w:rsidR="00E25F00" w:rsidRPr="008D03A6">
        <w:rPr>
          <w:rFonts w:ascii="Crimson Text" w:hAnsi="Crimson Text"/>
          <w:color w:val="000000" w:themeColor="text1"/>
          <w:sz w:val="26"/>
          <w:szCs w:val="26"/>
        </w:rPr>
        <w:t xml:space="preserve"> muchos</w:t>
      </w:r>
      <w:r w:rsidRPr="008D03A6">
        <w:rPr>
          <w:rFonts w:ascii="Crimson Text" w:hAnsi="Crimson Text"/>
          <w:color w:val="000000" w:themeColor="text1"/>
          <w:sz w:val="26"/>
          <w:szCs w:val="26"/>
        </w:rPr>
        <w:t xml:space="preserve"> recuerdos de mi niñez</w:t>
      </w:r>
      <w:ins w:id="459" w:author="PC" w:date="2025-06-04T20:22:00Z">
        <w:r w:rsidR="002158B2">
          <w:rPr>
            <w:rFonts w:ascii="Crimson Text" w:hAnsi="Crimson Text"/>
            <w:color w:val="000000" w:themeColor="text1"/>
            <w:sz w:val="26"/>
            <w:szCs w:val="26"/>
          </w:rPr>
          <w:t xml:space="preserve"> con él</w:t>
        </w:r>
      </w:ins>
      <w:r w:rsidRPr="008D03A6">
        <w:rPr>
          <w:rFonts w:ascii="Crimson Text" w:hAnsi="Crimson Text"/>
          <w:color w:val="000000" w:themeColor="text1"/>
          <w:sz w:val="26"/>
          <w:szCs w:val="26"/>
        </w:rPr>
        <w:t>. Mi tío Niels</w:t>
      </w:r>
      <w:r w:rsidR="008526CF" w:rsidRPr="008D03A6">
        <w:rPr>
          <w:rFonts w:ascii="Crimson Text" w:hAnsi="Crimson Text"/>
          <w:color w:val="000000" w:themeColor="text1"/>
          <w:sz w:val="26"/>
          <w:szCs w:val="26"/>
        </w:rPr>
        <w:t xml:space="preserve"> me permitía</w:t>
      </w:r>
      <w:r w:rsidRPr="008D03A6">
        <w:rPr>
          <w:rFonts w:ascii="Crimson Text" w:hAnsi="Crimson Text"/>
          <w:color w:val="000000" w:themeColor="text1"/>
          <w:sz w:val="26"/>
          <w:szCs w:val="26"/>
        </w:rPr>
        <w:t xml:space="preserve"> jugar con el potrillo cuando era apenas una niña,</w:t>
      </w:r>
      <w:r w:rsidR="00E25F00" w:rsidRPr="008D03A6">
        <w:rPr>
          <w:rFonts w:ascii="Crimson Text" w:hAnsi="Crimson Text"/>
          <w:color w:val="000000" w:themeColor="text1"/>
          <w:sz w:val="26"/>
          <w:szCs w:val="26"/>
        </w:rPr>
        <w:t xml:space="preserve"> </w:t>
      </w:r>
      <w:r w:rsidR="00741CF0" w:rsidRPr="008D03A6">
        <w:rPr>
          <w:rFonts w:ascii="Crimson Text" w:hAnsi="Crimson Text"/>
          <w:color w:val="000000" w:themeColor="text1"/>
          <w:sz w:val="26"/>
          <w:szCs w:val="26"/>
        </w:rPr>
        <w:t>fue</w:t>
      </w:r>
      <w:r w:rsidR="00C42B33" w:rsidRPr="008D03A6">
        <w:rPr>
          <w:rFonts w:ascii="Crimson Text" w:hAnsi="Crimson Text"/>
          <w:color w:val="000000" w:themeColor="text1"/>
          <w:sz w:val="26"/>
          <w:szCs w:val="26"/>
        </w:rPr>
        <w:t xml:space="preserve"> una época hermosa. Me gustaría compartir sus últimos </w:t>
      </w:r>
      <w:r w:rsidRPr="008D03A6">
        <w:rPr>
          <w:rFonts w:ascii="Crimson Text" w:hAnsi="Crimson Text"/>
          <w:color w:val="000000" w:themeColor="text1"/>
          <w:sz w:val="26"/>
          <w:szCs w:val="26"/>
        </w:rPr>
        <w:t>momentos</w:t>
      </w:r>
      <w:r w:rsidR="00E25F0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w:t>
      </w:r>
      <w:del w:id="460" w:author="PC" w:date="2025-06-04T20:34:00Z">
        <w:r w:rsidR="008526CF" w:rsidRPr="008D03A6" w:rsidDel="004A201C">
          <w:rPr>
            <w:rFonts w:ascii="Crimson Text" w:hAnsi="Crimson Text"/>
            <w:color w:val="000000" w:themeColor="text1"/>
            <w:sz w:val="26"/>
            <w:szCs w:val="26"/>
          </w:rPr>
          <w:delText xml:space="preserve">respondió </w:delText>
        </w:r>
      </w:del>
      <w:ins w:id="461" w:author="PC" w:date="2025-06-04T20:34:00Z">
        <w:r w:rsidR="004A201C">
          <w:rPr>
            <w:rFonts w:ascii="Crimson Text" w:hAnsi="Crimson Text"/>
            <w:color w:val="000000" w:themeColor="text1"/>
            <w:sz w:val="26"/>
            <w:szCs w:val="26"/>
          </w:rPr>
          <w:t>su voz teñida</w:t>
        </w:r>
        <w:r w:rsidR="004A201C" w:rsidRPr="008D03A6">
          <w:rPr>
            <w:rFonts w:ascii="Crimson Text" w:hAnsi="Crimson Text"/>
            <w:color w:val="000000" w:themeColor="text1"/>
            <w:sz w:val="26"/>
            <w:szCs w:val="26"/>
          </w:rPr>
          <w:t xml:space="preserve"> </w:t>
        </w:r>
      </w:ins>
      <w:r w:rsidR="008526CF" w:rsidRPr="008D03A6">
        <w:rPr>
          <w:rFonts w:ascii="Crimson Text" w:hAnsi="Crimson Text"/>
          <w:color w:val="000000" w:themeColor="text1"/>
          <w:sz w:val="26"/>
          <w:szCs w:val="26"/>
        </w:rPr>
        <w:t>con melancolía</w:t>
      </w:r>
      <w:del w:id="462" w:author="PC" w:date="2025-06-04T20:22:00Z">
        <w:r w:rsidR="008526CF" w:rsidRPr="008D03A6" w:rsidDel="002158B2">
          <w:rPr>
            <w:rFonts w:ascii="Crimson Text" w:hAnsi="Crimson Text"/>
            <w:color w:val="000000" w:themeColor="text1"/>
            <w:sz w:val="26"/>
            <w:szCs w:val="26"/>
          </w:rPr>
          <w:delText>, e</w:delText>
        </w:r>
      </w:del>
      <w:ins w:id="463" w:author="PC" w:date="2025-06-04T20:22:00Z">
        <w:r w:rsidR="002158B2">
          <w:rPr>
            <w:rFonts w:ascii="Crimson Text" w:hAnsi="Crimson Text"/>
            <w:color w:val="000000" w:themeColor="text1"/>
            <w:sz w:val="26"/>
            <w:szCs w:val="26"/>
          </w:rPr>
          <w:t>. E</w:t>
        </w:r>
      </w:ins>
      <w:r w:rsidR="008526CF" w:rsidRPr="008D03A6">
        <w:rPr>
          <w:rFonts w:ascii="Crimson Text" w:hAnsi="Crimson Text"/>
          <w:color w:val="000000" w:themeColor="text1"/>
          <w:sz w:val="26"/>
          <w:szCs w:val="26"/>
        </w:rPr>
        <w:t xml:space="preserve">l guardia se sintió conmovido. </w:t>
      </w:r>
    </w:p>
    <w:p w:rsidR="001349A6" w:rsidRPr="008D03A6" w:rsidRDefault="008526CF"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historia </w:t>
      </w:r>
      <w:r w:rsidR="00BF1143" w:rsidRPr="008D03A6">
        <w:rPr>
          <w:rFonts w:ascii="Crimson Text" w:hAnsi="Crimson Text"/>
          <w:color w:val="000000" w:themeColor="text1"/>
          <w:sz w:val="26"/>
          <w:szCs w:val="26"/>
        </w:rPr>
        <w:t>estaba cargada de sentimiento</w:t>
      </w:r>
      <w:del w:id="464" w:author="PC" w:date="2025-06-04T20:22:00Z">
        <w:r w:rsidRPr="008D03A6" w:rsidDel="002158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E25F00"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 xml:space="preserve">en realidad, la princesa no </w:t>
      </w:r>
      <w:r w:rsidR="00E25F00" w:rsidRPr="008D03A6">
        <w:rPr>
          <w:rFonts w:ascii="Crimson Text" w:hAnsi="Crimson Text"/>
          <w:color w:val="000000" w:themeColor="text1"/>
          <w:sz w:val="26"/>
          <w:szCs w:val="26"/>
        </w:rPr>
        <w:t>sabía si</w:t>
      </w:r>
      <w:r w:rsidR="00741CF0" w:rsidRPr="008D03A6">
        <w:rPr>
          <w:rFonts w:ascii="Crimson Text" w:hAnsi="Crimson Text"/>
          <w:color w:val="000000" w:themeColor="text1"/>
          <w:sz w:val="26"/>
          <w:szCs w:val="26"/>
        </w:rPr>
        <w:t xml:space="preserve"> durante su niñez</w:t>
      </w:r>
      <w:r w:rsidR="00E25F00" w:rsidRPr="008D03A6">
        <w:rPr>
          <w:rFonts w:ascii="Crimson Text" w:hAnsi="Crimson Text"/>
          <w:color w:val="000000" w:themeColor="text1"/>
          <w:sz w:val="26"/>
          <w:szCs w:val="26"/>
        </w:rPr>
        <w:t xml:space="preserve"> había</w:t>
      </w:r>
      <w:r w:rsidRPr="008D03A6">
        <w:rPr>
          <w:rFonts w:ascii="Crimson Text" w:hAnsi="Crimson Text"/>
          <w:color w:val="000000" w:themeColor="text1"/>
          <w:sz w:val="26"/>
          <w:szCs w:val="26"/>
        </w:rPr>
        <w:t xml:space="preserve"> tenido contacto con ese corcel</w:t>
      </w:r>
      <w:r w:rsidR="00741CF0" w:rsidRPr="008D03A6">
        <w:rPr>
          <w:rFonts w:ascii="Crimson Text" w:hAnsi="Crimson Text"/>
          <w:color w:val="000000" w:themeColor="text1"/>
          <w:sz w:val="26"/>
          <w:szCs w:val="26"/>
        </w:rPr>
        <w:t xml:space="preserve"> en particular</w:t>
      </w:r>
      <w:ins w:id="465" w:author="PC" w:date="2025-06-04T20:23:00Z">
        <w:r w:rsidR="002158B2">
          <w:rPr>
            <w:rFonts w:ascii="Crimson Text" w:hAnsi="Crimson Text"/>
            <w:color w:val="000000" w:themeColor="text1"/>
            <w:sz w:val="26"/>
            <w:szCs w:val="26"/>
          </w:rPr>
          <w:t xml:space="preserve"> o no</w:t>
        </w:r>
      </w:ins>
      <w:r w:rsidRPr="008D03A6">
        <w:rPr>
          <w:rFonts w:ascii="Crimson Text" w:hAnsi="Crimson Text"/>
          <w:color w:val="000000" w:themeColor="text1"/>
          <w:sz w:val="26"/>
          <w:szCs w:val="26"/>
        </w:rPr>
        <w:t xml:space="preserve">, aunque sí </w:t>
      </w:r>
      <w:r w:rsidR="00741CF0" w:rsidRPr="008D03A6">
        <w:rPr>
          <w:rFonts w:ascii="Crimson Text" w:hAnsi="Crimson Text"/>
          <w:color w:val="000000" w:themeColor="text1"/>
          <w:sz w:val="26"/>
          <w:szCs w:val="26"/>
        </w:rPr>
        <w:t>con otros tantos</w:t>
      </w:r>
      <w:r w:rsidRPr="008D03A6">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 Una frase emotiva</w:t>
      </w:r>
      <w:r w:rsidRPr="008D03A6">
        <w:rPr>
          <w:rFonts w:ascii="Crimson Text" w:hAnsi="Crimson Text"/>
          <w:color w:val="000000" w:themeColor="text1"/>
          <w:sz w:val="26"/>
          <w:szCs w:val="26"/>
        </w:rPr>
        <w:t xml:space="preserve">, en voz de una dulce dama como Elena, </w:t>
      </w:r>
      <w:r w:rsidR="005F1A58"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más </w:t>
      </w:r>
      <w:r w:rsidR="00B35D67" w:rsidRPr="008D03A6">
        <w:rPr>
          <w:rFonts w:ascii="Crimson Text" w:hAnsi="Crimson Text"/>
          <w:color w:val="000000" w:themeColor="text1"/>
          <w:sz w:val="26"/>
          <w:szCs w:val="26"/>
        </w:rPr>
        <w:t>convincente</w:t>
      </w:r>
      <w:r w:rsidRPr="008D03A6">
        <w:rPr>
          <w:rFonts w:ascii="Crimson Text" w:hAnsi="Crimson Text"/>
          <w:color w:val="000000" w:themeColor="text1"/>
          <w:sz w:val="26"/>
          <w:szCs w:val="26"/>
        </w:rPr>
        <w:t xml:space="preserve"> que </w:t>
      </w:r>
      <w:r w:rsidR="00E25F00"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orden, incluso, del rey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 </w:t>
      </w:r>
      <w:r w:rsidR="005F1A58" w:rsidRPr="008D03A6">
        <w:rPr>
          <w:rFonts w:ascii="Crimson Text" w:hAnsi="Crimson Text"/>
          <w:color w:val="000000" w:themeColor="text1"/>
          <w:sz w:val="26"/>
          <w:szCs w:val="26"/>
        </w:rPr>
        <w:t>No era el comportamiento habitual de la princesa</w:t>
      </w:r>
      <w:del w:id="466" w:author="PC" w:date="2025-06-04T20:23:00Z">
        <w:r w:rsidR="005F1A58" w:rsidRPr="008D03A6" w:rsidDel="002158B2">
          <w:rPr>
            <w:rFonts w:ascii="Crimson Text" w:hAnsi="Crimson Text"/>
            <w:color w:val="000000" w:themeColor="text1"/>
            <w:sz w:val="26"/>
            <w:szCs w:val="26"/>
          </w:rPr>
          <w:delText>,</w:delText>
        </w:r>
      </w:del>
      <w:r w:rsidR="005F1A58" w:rsidRPr="008D03A6">
        <w:rPr>
          <w:rFonts w:ascii="Crimson Text" w:hAnsi="Crimson Text"/>
          <w:color w:val="000000" w:themeColor="text1"/>
          <w:sz w:val="26"/>
          <w:szCs w:val="26"/>
        </w:rPr>
        <w:t xml:space="preserve"> pero</w:t>
      </w:r>
      <w:ins w:id="467" w:author="PC" w:date="2025-06-04T20:23:00Z">
        <w:r w:rsidR="002158B2">
          <w:rPr>
            <w:rFonts w:ascii="Crimson Text" w:hAnsi="Crimson Text"/>
            <w:color w:val="000000" w:themeColor="text1"/>
            <w:sz w:val="26"/>
            <w:szCs w:val="26"/>
          </w:rPr>
          <w:t>,</w:t>
        </w:r>
      </w:ins>
      <w:r w:rsidR="005F1A58" w:rsidRPr="008D03A6">
        <w:rPr>
          <w:rFonts w:ascii="Crimson Text" w:hAnsi="Crimson Text"/>
          <w:color w:val="000000" w:themeColor="text1"/>
          <w:sz w:val="26"/>
          <w:szCs w:val="26"/>
        </w:rPr>
        <w:t xml:space="preserve"> en es</w:t>
      </w:r>
      <w:del w:id="468" w:author="PC" w:date="2025-06-04T20:23:00Z">
        <w:r w:rsidR="005F1A58" w:rsidRPr="008D03A6" w:rsidDel="002158B2">
          <w:rPr>
            <w:rFonts w:ascii="Crimson Text" w:hAnsi="Crimson Text"/>
            <w:color w:val="000000" w:themeColor="text1"/>
            <w:sz w:val="26"/>
            <w:szCs w:val="26"/>
          </w:rPr>
          <w:delText>t</w:delText>
        </w:r>
      </w:del>
      <w:r w:rsidR="005F1A58" w:rsidRPr="008D03A6">
        <w:rPr>
          <w:rFonts w:ascii="Crimson Text" w:hAnsi="Crimson Text"/>
          <w:color w:val="000000" w:themeColor="text1"/>
          <w:sz w:val="26"/>
          <w:szCs w:val="26"/>
        </w:rPr>
        <w:t>e caso,</w:t>
      </w:r>
      <w:r w:rsidR="00F00D5E" w:rsidRPr="008D03A6">
        <w:rPr>
          <w:rFonts w:ascii="Crimson Text" w:hAnsi="Crimson Text"/>
          <w:color w:val="000000" w:themeColor="text1"/>
          <w:sz w:val="26"/>
          <w:szCs w:val="26"/>
        </w:rPr>
        <w:t xml:space="preserve"> </w:t>
      </w:r>
      <w:r w:rsidR="00B35D67" w:rsidRPr="008D03A6">
        <w:rPr>
          <w:rFonts w:ascii="Crimson Text" w:hAnsi="Crimson Text"/>
          <w:color w:val="000000" w:themeColor="text1"/>
          <w:sz w:val="26"/>
          <w:szCs w:val="26"/>
        </w:rPr>
        <w:t>se permitió</w:t>
      </w:r>
      <w:r w:rsidR="00C42B33" w:rsidRPr="008D03A6">
        <w:rPr>
          <w:rFonts w:ascii="Crimson Text" w:hAnsi="Crimson Text"/>
          <w:color w:val="000000" w:themeColor="text1"/>
          <w:sz w:val="26"/>
          <w:szCs w:val="26"/>
        </w:rPr>
        <w:t xml:space="preserve"> una</w:t>
      </w:r>
      <w:r w:rsidR="00E25F00" w:rsidRPr="008D03A6">
        <w:rPr>
          <w:rFonts w:ascii="Crimson Text" w:hAnsi="Crimson Text"/>
          <w:color w:val="000000" w:themeColor="text1"/>
          <w:sz w:val="26"/>
          <w:szCs w:val="26"/>
        </w:rPr>
        <w:t xml:space="preserve"> mentira</w:t>
      </w:r>
      <w:r w:rsidR="00C42B33" w:rsidRPr="008D03A6">
        <w:rPr>
          <w:rFonts w:ascii="Crimson Text" w:hAnsi="Crimson Text"/>
          <w:color w:val="000000" w:themeColor="text1"/>
          <w:sz w:val="26"/>
          <w:szCs w:val="26"/>
        </w:rPr>
        <w:t xml:space="preserve"> piadosa al tratarse de una</w:t>
      </w:r>
      <w:r w:rsidR="005F1A58" w:rsidRPr="008D03A6">
        <w:rPr>
          <w:rFonts w:ascii="Crimson Text" w:hAnsi="Crimson Text"/>
          <w:color w:val="000000" w:themeColor="text1"/>
          <w:sz w:val="26"/>
          <w:szCs w:val="26"/>
        </w:rPr>
        <w:t xml:space="preserve"> causa noble</w:t>
      </w:r>
      <w:r w:rsidR="00E25F00" w:rsidRPr="008D03A6">
        <w:rPr>
          <w:rFonts w:ascii="Crimson Text" w:hAnsi="Crimson Text"/>
          <w:color w:val="000000" w:themeColor="text1"/>
          <w:sz w:val="26"/>
          <w:szCs w:val="26"/>
        </w:rPr>
        <w:t>.</w:t>
      </w:r>
    </w:p>
    <w:p w:rsidR="00E25F00" w:rsidRPr="008D03A6" w:rsidRDefault="00E25F00"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–Lamento mucho que tenga que pasar por esto, pero </w:t>
      </w:r>
      <w:ins w:id="469" w:author="PC" w:date="2025-06-04T20:23:00Z">
        <w:r w:rsidR="002158B2">
          <w:rPr>
            <w:rFonts w:ascii="Crimson Text" w:hAnsi="Crimson Text"/>
            <w:color w:val="000000" w:themeColor="text1"/>
            <w:sz w:val="26"/>
            <w:szCs w:val="26"/>
          </w:rPr>
          <w:t xml:space="preserve">no sé </w:t>
        </w:r>
      </w:ins>
      <w:r w:rsidR="00C42B33" w:rsidRPr="008D03A6">
        <w:rPr>
          <w:rFonts w:ascii="Crimson Text" w:hAnsi="Crimson Text"/>
          <w:color w:val="000000" w:themeColor="text1"/>
          <w:sz w:val="26"/>
          <w:szCs w:val="26"/>
        </w:rPr>
        <w:t>qué puedo hacer por usted</w:t>
      </w:r>
      <w:del w:id="470" w:author="PC" w:date="2025-06-04T20:25:00Z">
        <w:r w:rsidR="008A3780" w:rsidRPr="008D03A6" w:rsidDel="002158B2">
          <w:rPr>
            <w:rFonts w:ascii="Crimson Text" w:hAnsi="Crimson Text"/>
            <w:color w:val="000000" w:themeColor="text1"/>
            <w:sz w:val="26"/>
            <w:szCs w:val="26"/>
          </w:rPr>
          <w:delText>, e</w:delText>
        </w:r>
      </w:del>
      <w:ins w:id="471" w:author="PC" w:date="2025-06-04T20:25:00Z">
        <w:r w:rsidR="002158B2">
          <w:rPr>
            <w:rFonts w:ascii="Crimson Text" w:hAnsi="Crimson Text"/>
            <w:color w:val="000000" w:themeColor="text1"/>
            <w:sz w:val="26"/>
            <w:szCs w:val="26"/>
          </w:rPr>
          <w:t>. E</w:t>
        </w:r>
      </w:ins>
      <w:r w:rsidR="008A3780" w:rsidRPr="008D03A6">
        <w:rPr>
          <w:rFonts w:ascii="Crimson Text" w:hAnsi="Crimson Text"/>
          <w:color w:val="000000" w:themeColor="text1"/>
          <w:sz w:val="26"/>
          <w:szCs w:val="26"/>
        </w:rPr>
        <w:t>l cuadro es irreversible</w:t>
      </w:r>
      <w:r w:rsidRPr="008D03A6">
        <w:rPr>
          <w:rFonts w:ascii="Crimson Text" w:hAnsi="Crimson Text"/>
          <w:color w:val="000000" w:themeColor="text1"/>
          <w:sz w:val="26"/>
          <w:szCs w:val="26"/>
        </w:rPr>
        <w:t xml:space="preserve"> –respondió, </w:t>
      </w:r>
      <w:commentRangeStart w:id="472"/>
      <w:del w:id="473" w:author="PC" w:date="2025-06-04T20:25:00Z">
        <w:r w:rsidRPr="008D03A6" w:rsidDel="002158B2">
          <w:rPr>
            <w:rFonts w:ascii="Crimson Text" w:hAnsi="Crimson Text"/>
            <w:color w:val="000000" w:themeColor="text1"/>
            <w:sz w:val="26"/>
            <w:szCs w:val="26"/>
          </w:rPr>
          <w:delText>ofuscado</w:delText>
        </w:r>
      </w:del>
      <w:commentRangeEnd w:id="472"/>
      <w:r w:rsidR="004A201C">
        <w:rPr>
          <w:rStyle w:val="Refdecomentario"/>
        </w:rPr>
        <w:commentReference w:id="472"/>
      </w:r>
      <w:ins w:id="474" w:author="PC" w:date="2025-06-04T20:25:00Z">
        <w:r w:rsidR="002158B2">
          <w:rPr>
            <w:rFonts w:ascii="Crimson Text" w:hAnsi="Crimson Text"/>
            <w:color w:val="000000" w:themeColor="text1"/>
            <w:sz w:val="26"/>
            <w:szCs w:val="26"/>
          </w:rPr>
          <w:t xml:space="preserve">completamente engañado por la actuación de </w:t>
        </w:r>
        <w:r w:rsidR="004A201C">
          <w:rPr>
            <w:rFonts w:ascii="Crimson Text" w:hAnsi="Crimson Text"/>
            <w:color w:val="000000" w:themeColor="text1"/>
            <w:sz w:val="26"/>
            <w:szCs w:val="26"/>
          </w:rPr>
          <w:t>la princesa</w:t>
        </w:r>
      </w:ins>
      <w:r w:rsidRPr="008D03A6">
        <w:rPr>
          <w:rFonts w:ascii="Crimson Text" w:hAnsi="Crimson Text"/>
          <w:color w:val="000000" w:themeColor="text1"/>
          <w:sz w:val="26"/>
          <w:szCs w:val="26"/>
        </w:rPr>
        <w:t>.</w:t>
      </w:r>
    </w:p>
    <w:p w:rsidR="00E25F00" w:rsidRPr="008D03A6" w:rsidRDefault="00E25F00"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475" w:author="PC" w:date="2025-06-04T20:26:00Z">
        <w:r w:rsidR="008443CE" w:rsidRPr="008D03A6" w:rsidDel="004A201C">
          <w:rPr>
            <w:rFonts w:ascii="Crimson Text" w:hAnsi="Crimson Text"/>
            <w:color w:val="000000" w:themeColor="text1"/>
            <w:sz w:val="26"/>
            <w:szCs w:val="26"/>
          </w:rPr>
          <w:delText>¡</w:delText>
        </w:r>
        <w:r w:rsidRPr="008D03A6" w:rsidDel="004A201C">
          <w:rPr>
            <w:rFonts w:ascii="Crimson Text" w:hAnsi="Crimson Text"/>
            <w:color w:val="000000" w:themeColor="text1"/>
            <w:sz w:val="26"/>
            <w:szCs w:val="26"/>
          </w:rPr>
          <w:delText>Sí</w:delText>
        </w:r>
        <w:r w:rsidR="008443CE" w:rsidRPr="008D03A6" w:rsidDel="004A201C">
          <w:rPr>
            <w:rFonts w:ascii="Crimson Text" w:hAnsi="Crimson Text"/>
            <w:color w:val="000000" w:themeColor="text1"/>
            <w:sz w:val="26"/>
            <w:szCs w:val="26"/>
          </w:rPr>
          <w:delText>!</w:delText>
        </w:r>
        <w:r w:rsidRPr="008D03A6" w:rsidDel="004A201C">
          <w:rPr>
            <w:rFonts w:ascii="Crimson Text" w:hAnsi="Crimson Text"/>
            <w:color w:val="000000" w:themeColor="text1"/>
            <w:sz w:val="26"/>
            <w:szCs w:val="26"/>
          </w:rPr>
          <w:delText xml:space="preserve"> </w:delText>
        </w:r>
      </w:del>
      <w:r w:rsidR="005F1A58" w:rsidRPr="008D03A6">
        <w:rPr>
          <w:rFonts w:ascii="Crimson Text" w:hAnsi="Crimson Text"/>
          <w:color w:val="000000" w:themeColor="text1"/>
          <w:sz w:val="26"/>
          <w:szCs w:val="26"/>
        </w:rPr>
        <w:t xml:space="preserve">En </w:t>
      </w:r>
      <w:r w:rsidR="00C42B33" w:rsidRPr="008D03A6">
        <w:rPr>
          <w:rFonts w:ascii="Crimson Text" w:hAnsi="Crimson Text"/>
          <w:color w:val="000000" w:themeColor="text1"/>
          <w:sz w:val="26"/>
          <w:szCs w:val="26"/>
        </w:rPr>
        <w:t>realidad</w:t>
      </w:r>
      <w:del w:id="476" w:author="PC" w:date="2025-06-04T20:26:00Z">
        <w:r w:rsidR="00C42B33" w:rsidRPr="008D03A6" w:rsidDel="004A201C">
          <w:rPr>
            <w:rFonts w:ascii="Crimson Text" w:hAnsi="Crimson Text"/>
            <w:color w:val="000000" w:themeColor="text1"/>
            <w:sz w:val="26"/>
            <w:szCs w:val="26"/>
          </w:rPr>
          <w:delText>,</w:delText>
        </w:r>
      </w:del>
      <w:ins w:id="477" w:author="PC" w:date="2025-06-04T20:26:00Z">
        <w:r w:rsidR="004A201C">
          <w:rPr>
            <w:rFonts w:ascii="Crimson Text" w:hAnsi="Crimson Text"/>
            <w:color w:val="000000" w:themeColor="text1"/>
            <w:sz w:val="26"/>
            <w:szCs w:val="26"/>
          </w:rPr>
          <w:t xml:space="preserve"> sí</w:t>
        </w:r>
      </w:ins>
      <w:r w:rsidR="00C42B33" w:rsidRPr="008D03A6">
        <w:rPr>
          <w:rFonts w:ascii="Crimson Text" w:hAnsi="Crimson Text"/>
          <w:color w:val="000000" w:themeColor="text1"/>
          <w:sz w:val="26"/>
          <w:szCs w:val="26"/>
        </w:rPr>
        <w:t xml:space="preserve"> puede</w:t>
      </w:r>
      <w:r w:rsidR="008443CE" w:rsidRPr="008D03A6">
        <w:rPr>
          <w:rFonts w:ascii="Crimson Text" w:hAnsi="Crimson Text"/>
          <w:color w:val="000000" w:themeColor="text1"/>
          <w:sz w:val="26"/>
          <w:szCs w:val="26"/>
        </w:rPr>
        <w:t xml:space="preserve">. </w:t>
      </w:r>
      <w:r w:rsidR="00C42B33" w:rsidRPr="008D03A6">
        <w:rPr>
          <w:rFonts w:ascii="Crimson Text" w:hAnsi="Crimson Text"/>
          <w:color w:val="000000" w:themeColor="text1"/>
          <w:sz w:val="26"/>
          <w:szCs w:val="26"/>
        </w:rPr>
        <w:t>Podría permitir que me</w:t>
      </w:r>
      <w:r w:rsidR="008443CE" w:rsidRPr="008D03A6">
        <w:rPr>
          <w:rFonts w:ascii="Crimson Text" w:hAnsi="Crimson Text"/>
          <w:color w:val="000000" w:themeColor="text1"/>
          <w:sz w:val="26"/>
          <w:szCs w:val="26"/>
        </w:rPr>
        <w:t xml:space="preserve"> </w:t>
      </w:r>
      <w:r w:rsidR="00C42B33" w:rsidRPr="008D03A6">
        <w:rPr>
          <w:rFonts w:ascii="Crimson Text" w:hAnsi="Crimson Text"/>
          <w:color w:val="000000" w:themeColor="text1"/>
          <w:sz w:val="26"/>
          <w:szCs w:val="26"/>
        </w:rPr>
        <w:t>lleve</w:t>
      </w:r>
      <w:r w:rsidR="008443CE" w:rsidRPr="008D03A6">
        <w:rPr>
          <w:rFonts w:ascii="Crimson Text" w:hAnsi="Crimson Text"/>
          <w:color w:val="000000" w:themeColor="text1"/>
          <w:sz w:val="26"/>
          <w:szCs w:val="26"/>
        </w:rPr>
        <w:t xml:space="preserve"> el caballo, yo misma me encargaré de su sacrificio –anunció, sorprendiendo al guardia.</w:t>
      </w:r>
    </w:p>
    <w:p w:rsidR="008443CE" w:rsidRPr="008D03A6" w:rsidRDefault="008443CE" w:rsidP="00F677B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Usted misma! ¿Por qué haría una cosa así una princesa? Puede ingresar y despedirse de Flecha Blanca</w:t>
      </w:r>
      <w:r w:rsidR="008A3780" w:rsidRPr="008D03A6">
        <w:rPr>
          <w:rFonts w:ascii="Crimson Text" w:hAnsi="Crimson Text"/>
          <w:color w:val="000000" w:themeColor="text1"/>
          <w:sz w:val="26"/>
          <w:szCs w:val="26"/>
        </w:rPr>
        <w:t xml:space="preserve"> si </w:t>
      </w:r>
      <w:ins w:id="478" w:author="PC" w:date="2025-06-04T20:28:00Z">
        <w:r w:rsidR="004A201C">
          <w:rPr>
            <w:rFonts w:ascii="Crimson Text" w:hAnsi="Crimson Text"/>
            <w:color w:val="000000" w:themeColor="text1"/>
            <w:sz w:val="26"/>
            <w:szCs w:val="26"/>
          </w:rPr>
          <w:t xml:space="preserve">así </w:t>
        </w:r>
      </w:ins>
      <w:r w:rsidR="008A3780" w:rsidRPr="008D03A6">
        <w:rPr>
          <w:rFonts w:ascii="Crimson Text" w:hAnsi="Crimson Text"/>
          <w:color w:val="000000" w:themeColor="text1"/>
          <w:sz w:val="26"/>
          <w:szCs w:val="26"/>
        </w:rPr>
        <w:t>lo desea</w:t>
      </w:r>
      <w:del w:id="479" w:author="PC" w:date="2025-06-04T20:36:00Z">
        <w:r w:rsidRPr="008D03A6" w:rsidDel="004A201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ins w:id="480" w:author="PC" w:date="2025-06-04T20:36:00Z">
        <w:r w:rsidR="00CC1AF3">
          <w:rPr>
            <w:rFonts w:ascii="Crimson Text" w:hAnsi="Crimson Text"/>
            <w:color w:val="000000" w:themeColor="text1"/>
            <w:sz w:val="26"/>
            <w:szCs w:val="26"/>
          </w:rPr>
          <w:t>, con todo respeto,</w:t>
        </w:r>
      </w:ins>
      <w:r w:rsidRPr="008D03A6">
        <w:rPr>
          <w:rFonts w:ascii="Crimson Text" w:hAnsi="Crimson Text"/>
          <w:color w:val="000000" w:themeColor="text1"/>
          <w:sz w:val="26"/>
          <w:szCs w:val="26"/>
        </w:rPr>
        <w:t xml:space="preserve"> no creo conveniente</w:t>
      </w:r>
      <w:ins w:id="481" w:author="PC" w:date="2025-06-04T20:36:00Z">
        <w:r w:rsidR="00CC1AF3">
          <w:rPr>
            <w:rFonts w:ascii="Crimson Text" w:hAnsi="Crimson Text"/>
            <w:color w:val="000000" w:themeColor="text1"/>
            <w:sz w:val="26"/>
            <w:szCs w:val="26"/>
          </w:rPr>
          <w:t xml:space="preserve"> que una dama de su alcurnia se encargue de algo como eso</w:t>
        </w:r>
      </w:ins>
      <w:del w:id="482" w:author="PC" w:date="2025-06-04T20:35:00Z">
        <w:r w:rsidRPr="008D03A6" w:rsidDel="004A201C">
          <w:rPr>
            <w:rFonts w:ascii="Crimson Text" w:hAnsi="Crimson Text"/>
            <w:color w:val="000000" w:themeColor="text1"/>
            <w:sz w:val="26"/>
            <w:szCs w:val="26"/>
          </w:rPr>
          <w:delText>…</w:delText>
        </w:r>
      </w:del>
      <w:ins w:id="483" w:author="PC" w:date="2025-06-04T20:35:00Z">
        <w:r w:rsidR="004A201C">
          <w:rPr>
            <w:rFonts w:ascii="Crimson Text" w:hAnsi="Crimson Text"/>
            <w:color w:val="000000" w:themeColor="text1"/>
            <w:sz w:val="26"/>
            <w:szCs w:val="26"/>
          </w:rPr>
          <w:t>, Su Alteza</w:t>
        </w:r>
      </w:ins>
      <w:r w:rsidRPr="008D03A6">
        <w:rPr>
          <w:rFonts w:ascii="Crimson Text" w:hAnsi="Crimson Text"/>
          <w:color w:val="000000" w:themeColor="text1"/>
          <w:sz w:val="26"/>
          <w:szCs w:val="26"/>
        </w:rPr>
        <w:t xml:space="preserve"> –justificó, pero fue nuevamente interrumpido por Elena.</w:t>
      </w:r>
    </w:p>
    <w:p w:rsidR="008443CE" w:rsidRPr="008D03A6" w:rsidRDefault="008443CE"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484" w:author="PC" w:date="2025-06-04T20:33:00Z">
        <w:r w:rsidR="00B35D67" w:rsidRPr="008D03A6" w:rsidDel="004A201C">
          <w:rPr>
            <w:rFonts w:ascii="Crimson Text" w:hAnsi="Crimson Text"/>
            <w:color w:val="000000" w:themeColor="text1"/>
            <w:sz w:val="26"/>
            <w:szCs w:val="26"/>
          </w:rPr>
          <w:delText>¡</w:delText>
        </w:r>
      </w:del>
      <w:ins w:id="485" w:author="PC" w:date="2025-06-04T20:33:00Z">
        <w:r w:rsidR="004A201C">
          <w:rPr>
            <w:rFonts w:ascii="Crimson Text" w:hAnsi="Crimson Text"/>
            <w:color w:val="000000" w:themeColor="text1"/>
            <w:sz w:val="26"/>
            <w:szCs w:val="26"/>
          </w:rPr>
          <w:t>¿</w:t>
        </w:r>
      </w:ins>
      <w:r w:rsidRPr="008D03A6">
        <w:rPr>
          <w:rFonts w:ascii="Crimson Text" w:hAnsi="Crimson Text"/>
          <w:color w:val="000000" w:themeColor="text1"/>
          <w:sz w:val="26"/>
          <w:szCs w:val="26"/>
        </w:rPr>
        <w:t>Insinúa que no tengo el coraje para hacerlo</w:t>
      </w:r>
      <w:ins w:id="486" w:author="PC" w:date="2025-06-04T20:33:00Z">
        <w:r w:rsidR="004A201C">
          <w:rPr>
            <w:rFonts w:ascii="Crimson Text" w:hAnsi="Crimson Text"/>
            <w:color w:val="000000" w:themeColor="text1"/>
            <w:sz w:val="26"/>
            <w:szCs w:val="26"/>
          </w:rPr>
          <w:t>?</w:t>
        </w:r>
      </w:ins>
      <w:del w:id="487" w:author="PC" w:date="2025-06-04T20:33:00Z">
        <w:r w:rsidR="00B35D67" w:rsidRPr="008D03A6" w:rsidDel="004A201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del w:id="488" w:author="PC" w:date="2025-06-04T20:33:00Z">
        <w:r w:rsidRPr="008D03A6" w:rsidDel="004A201C">
          <w:rPr>
            <w:rFonts w:ascii="Crimson Text" w:hAnsi="Crimson Text"/>
            <w:color w:val="000000" w:themeColor="text1"/>
            <w:sz w:val="26"/>
            <w:szCs w:val="26"/>
          </w:rPr>
          <w:delText>respondió,</w:delText>
        </w:r>
      </w:del>
      <w:ins w:id="489" w:author="PC" w:date="2025-06-04T20:33:00Z">
        <w:r w:rsidR="004A201C">
          <w:rPr>
            <w:rFonts w:ascii="Crimson Text" w:hAnsi="Crimson Text"/>
            <w:color w:val="000000" w:themeColor="text1"/>
            <w:sz w:val="26"/>
            <w:szCs w:val="26"/>
          </w:rPr>
          <w:t>preguntó</w:t>
        </w:r>
      </w:ins>
      <w:r w:rsidRPr="008D03A6">
        <w:rPr>
          <w:rFonts w:ascii="Crimson Text" w:hAnsi="Crimson Text"/>
          <w:color w:val="000000" w:themeColor="text1"/>
          <w:sz w:val="26"/>
          <w:szCs w:val="26"/>
        </w:rPr>
        <w:t xml:space="preserve"> con severidad.</w:t>
      </w:r>
    </w:p>
    <w:p w:rsidR="008443CE" w:rsidRPr="008D03A6" w:rsidRDefault="008443CE"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quise decir eso, pero hay un protocolo que cumplir.</w:t>
      </w:r>
    </w:p>
    <w:p w:rsidR="008443CE" w:rsidRPr="008D03A6" w:rsidRDefault="008443CE"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–Es un caso especial, necesito que me ayude. Me llevaré el caballo</w:t>
      </w:r>
      <w:del w:id="490" w:author="PC" w:date="2025-06-04T20:36:00Z">
        <w:r w:rsidRPr="008D03A6" w:rsidDel="00CC1AF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le prometo que yo me encargaré de su sacrificio. Usted puede anunciar que falleció por causa natural esta misma noche.</w:t>
      </w:r>
    </w:p>
    <w:p w:rsidR="008443CE" w:rsidRPr="008D03A6" w:rsidRDefault="008443CE"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–Me pone en un apuro</w:t>
      </w:r>
      <w:ins w:id="491" w:author="PC" w:date="2025-06-04T20:37:00Z">
        <w:r w:rsidR="00CC1AF3">
          <w:rPr>
            <w:rFonts w:ascii="Crimson Text" w:hAnsi="Crimson Text"/>
            <w:color w:val="000000" w:themeColor="text1"/>
            <w:sz w:val="26"/>
            <w:szCs w:val="26"/>
          </w:rPr>
          <w:t>, princesa</w:t>
        </w:r>
      </w:ins>
      <w:r w:rsidR="005F1A5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–dijo</w:t>
      </w:r>
      <w:del w:id="492" w:author="PC" w:date="2025-06-04T20:37:00Z">
        <w:r w:rsidRPr="008D03A6" w:rsidDel="00CC1AF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mantuvo </w:t>
      </w:r>
      <w:del w:id="493" w:author="PC" w:date="2025-06-04T20:37:00Z">
        <w:r w:rsidRPr="008D03A6" w:rsidDel="00CC1AF3">
          <w:rPr>
            <w:rFonts w:ascii="Crimson Text" w:hAnsi="Crimson Text"/>
            <w:color w:val="000000" w:themeColor="text1"/>
            <w:sz w:val="26"/>
            <w:szCs w:val="26"/>
          </w:rPr>
          <w:delText xml:space="preserve">un instante </w:delText>
        </w:r>
      </w:del>
      <w:r w:rsidRPr="008D03A6">
        <w:rPr>
          <w:rFonts w:ascii="Crimson Text" w:hAnsi="Crimson Text"/>
          <w:color w:val="000000" w:themeColor="text1"/>
          <w:sz w:val="26"/>
          <w:szCs w:val="26"/>
        </w:rPr>
        <w:t>pensativo</w:t>
      </w:r>
      <w:ins w:id="494" w:author="PC" w:date="2025-06-04T20:37:00Z">
        <w:r w:rsidR="00CC1AF3">
          <w:rPr>
            <w:rFonts w:ascii="Crimson Text" w:hAnsi="Crimson Text"/>
            <w:color w:val="000000" w:themeColor="text1"/>
            <w:sz w:val="26"/>
            <w:szCs w:val="26"/>
          </w:rPr>
          <w:t xml:space="preserve"> </w:t>
        </w:r>
        <w:r w:rsidR="00CC1AF3" w:rsidRPr="008D03A6">
          <w:rPr>
            <w:rFonts w:ascii="Crimson Text" w:hAnsi="Crimson Text"/>
            <w:color w:val="000000" w:themeColor="text1"/>
            <w:sz w:val="26"/>
            <w:szCs w:val="26"/>
          </w:rPr>
          <w:t>un instante</w:t>
        </w:r>
        <w:r w:rsidR="00CC1AF3">
          <w:rPr>
            <w:rFonts w:ascii="Crimson Text" w:hAnsi="Crimson Text"/>
            <w:color w:val="000000" w:themeColor="text1"/>
            <w:sz w:val="26"/>
            <w:szCs w:val="26"/>
          </w:rPr>
          <w:t xml:space="preserve"> </w:t>
        </w:r>
      </w:ins>
      <w:del w:id="495" w:author="PC" w:date="2025-06-04T20:37:00Z">
        <w:r w:rsidRPr="008D03A6" w:rsidDel="00CC1AF3">
          <w:rPr>
            <w:rFonts w:ascii="Crimson Text" w:hAnsi="Crimson Text"/>
            <w:color w:val="000000" w:themeColor="text1"/>
            <w:sz w:val="26"/>
            <w:szCs w:val="26"/>
          </w:rPr>
          <w:delText>,</w:delText>
        </w:r>
      </w:del>
      <w:ins w:id="496" w:author="PC" w:date="2025-06-04T20:37:00Z">
        <w:r w:rsidR="00CC1AF3">
          <w:rPr>
            <w:rFonts w:ascii="Crimson Text" w:hAnsi="Crimson Text"/>
            <w:color w:val="000000" w:themeColor="text1"/>
            <w:sz w:val="26"/>
            <w:szCs w:val="26"/>
          </w:rPr>
          <w:t>pero, inmediatamente,</w:t>
        </w:r>
      </w:ins>
      <w:r w:rsidRPr="008D03A6">
        <w:rPr>
          <w:rFonts w:ascii="Crimson Text" w:hAnsi="Crimson Text"/>
          <w:color w:val="000000" w:themeColor="text1"/>
          <w:sz w:val="26"/>
          <w:szCs w:val="26"/>
        </w:rPr>
        <w:t xml:space="preserve"> se sintió avasallado por el pedido </w:t>
      </w:r>
      <w:r w:rsidR="00CD7D7D" w:rsidRPr="008D03A6">
        <w:rPr>
          <w:rFonts w:ascii="Crimson Text" w:hAnsi="Crimson Text"/>
          <w:color w:val="000000" w:themeColor="text1"/>
          <w:sz w:val="26"/>
          <w:szCs w:val="26"/>
        </w:rPr>
        <w:t xml:space="preserve">de Elena, </w:t>
      </w:r>
      <w:del w:id="497" w:author="PC" w:date="2025-06-04T20:38:00Z">
        <w:r w:rsidR="00C42B33" w:rsidRPr="008D03A6" w:rsidDel="00CC1AF3">
          <w:rPr>
            <w:rFonts w:ascii="Crimson Text" w:hAnsi="Crimson Text"/>
            <w:color w:val="000000" w:themeColor="text1"/>
            <w:sz w:val="26"/>
            <w:szCs w:val="26"/>
          </w:rPr>
          <w:delText>pero</w:delText>
        </w:r>
        <w:r w:rsidR="008A3780" w:rsidRPr="008D03A6" w:rsidDel="00CC1AF3">
          <w:rPr>
            <w:rFonts w:ascii="Crimson Text" w:hAnsi="Crimson Text"/>
            <w:color w:val="000000" w:themeColor="text1"/>
            <w:sz w:val="26"/>
            <w:szCs w:val="26"/>
          </w:rPr>
          <w:delText xml:space="preserve"> </w:delText>
        </w:r>
      </w:del>
      <w:ins w:id="498" w:author="PC" w:date="2025-06-04T20:38:00Z">
        <w:r w:rsidR="00CC1AF3">
          <w:rPr>
            <w:rFonts w:ascii="Crimson Text" w:hAnsi="Crimson Text"/>
            <w:color w:val="000000" w:themeColor="text1"/>
            <w:sz w:val="26"/>
            <w:szCs w:val="26"/>
          </w:rPr>
          <w:t>por lo que</w:t>
        </w:r>
        <w:r w:rsidR="00CC1AF3" w:rsidRPr="008D03A6">
          <w:rPr>
            <w:rFonts w:ascii="Crimson Text" w:hAnsi="Crimson Text"/>
            <w:color w:val="000000" w:themeColor="text1"/>
            <w:sz w:val="26"/>
            <w:szCs w:val="26"/>
          </w:rPr>
          <w:t xml:space="preserve"> </w:t>
        </w:r>
      </w:ins>
      <w:r w:rsidR="008A3780" w:rsidRPr="008D03A6">
        <w:rPr>
          <w:rFonts w:ascii="Crimson Text" w:hAnsi="Crimson Text"/>
          <w:color w:val="000000" w:themeColor="text1"/>
          <w:sz w:val="26"/>
          <w:szCs w:val="26"/>
        </w:rPr>
        <w:t>finalmente cedió</w:t>
      </w:r>
      <w:r w:rsidRPr="008D03A6">
        <w:rPr>
          <w:rFonts w:ascii="Crimson Text" w:hAnsi="Crimson Text"/>
          <w:color w:val="000000" w:themeColor="text1"/>
          <w:sz w:val="26"/>
          <w:szCs w:val="26"/>
        </w:rPr>
        <w:t>–. Está bien, pero le ruego que se haga cargo de esto, será mi responsabilidad si lo descubren.</w:t>
      </w:r>
    </w:p>
    <w:p w:rsidR="008443CE" w:rsidRPr="008D03A6" w:rsidRDefault="008443CE" w:rsidP="00F677B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Gracias! </w:t>
      </w:r>
      <w:r w:rsidR="00CD7D7D" w:rsidRPr="008D03A6">
        <w:rPr>
          <w:rFonts w:ascii="Crimson Text" w:hAnsi="Crimson Text"/>
          <w:color w:val="000000" w:themeColor="text1"/>
          <w:sz w:val="26"/>
          <w:szCs w:val="26"/>
        </w:rPr>
        <w:t>No me olvidaré de lo que hizo</w:t>
      </w:r>
      <w:r w:rsidR="005F1A58" w:rsidRPr="008D03A6">
        <w:rPr>
          <w:rFonts w:ascii="Crimson Text" w:hAnsi="Crimson Text"/>
          <w:color w:val="000000" w:themeColor="text1"/>
          <w:sz w:val="26"/>
          <w:szCs w:val="26"/>
        </w:rPr>
        <w:t xml:space="preserve"> por mí –contestó</w:t>
      </w:r>
      <w:ins w:id="499" w:author="PC" w:date="2025-06-04T20:38:00Z">
        <w:r w:rsidR="00CC1AF3">
          <w:rPr>
            <w:rFonts w:ascii="Crimson Text" w:hAnsi="Crimson Text"/>
            <w:color w:val="000000" w:themeColor="text1"/>
            <w:sz w:val="26"/>
            <w:szCs w:val="26"/>
          </w:rPr>
          <w:t xml:space="preserve"> ella</w:t>
        </w:r>
      </w:ins>
      <w:r w:rsidR="005F1A58" w:rsidRPr="008D03A6">
        <w:rPr>
          <w:rFonts w:ascii="Crimson Text" w:hAnsi="Crimson Text"/>
          <w:color w:val="000000" w:themeColor="text1"/>
          <w:sz w:val="26"/>
          <w:szCs w:val="26"/>
        </w:rPr>
        <w:t>, e ingresó</w:t>
      </w:r>
      <w:r w:rsidRPr="008D03A6">
        <w:rPr>
          <w:rFonts w:ascii="Crimson Text" w:hAnsi="Crimson Text"/>
          <w:color w:val="000000" w:themeColor="text1"/>
          <w:sz w:val="26"/>
          <w:szCs w:val="26"/>
        </w:rPr>
        <w:t xml:space="preserve"> al establo</w:t>
      </w:r>
      <w:r w:rsidR="00414004" w:rsidRPr="008D03A6">
        <w:rPr>
          <w:rFonts w:ascii="Crimson Text" w:hAnsi="Crimson Text"/>
          <w:color w:val="000000" w:themeColor="text1"/>
          <w:sz w:val="26"/>
          <w:szCs w:val="26"/>
        </w:rPr>
        <w:t>.</w:t>
      </w:r>
    </w:p>
    <w:p w:rsidR="00414004" w:rsidRPr="008D03A6" w:rsidRDefault="00291DD1"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Rápidamente</w:t>
      </w:r>
      <w:r w:rsidR="005F1A58" w:rsidRPr="008D03A6">
        <w:rPr>
          <w:rFonts w:ascii="Crimson Text" w:hAnsi="Crimson Text"/>
          <w:color w:val="000000" w:themeColor="text1"/>
          <w:sz w:val="26"/>
          <w:szCs w:val="26"/>
        </w:rPr>
        <w:t>, identificó</w:t>
      </w:r>
      <w:r w:rsidRPr="008D03A6">
        <w:rPr>
          <w:rFonts w:ascii="Crimson Text" w:hAnsi="Crimson Text"/>
          <w:color w:val="000000" w:themeColor="text1"/>
          <w:sz w:val="26"/>
          <w:szCs w:val="26"/>
        </w:rPr>
        <w:t xml:space="preserve"> al corcel blanco entre el resto del ganado, era único en su especie. Se acercó al animal</w:t>
      </w:r>
      <w:del w:id="500" w:author="PC" w:date="2025-06-04T20:53:00Z">
        <w:r w:rsidRPr="008D03A6" w:rsidDel="00ED047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lo notó</w:t>
      </w:r>
      <w:ins w:id="501" w:author="PC" w:date="2025-06-05T17:46:00Z">
        <w:r w:rsidR="000325BF">
          <w:rPr>
            <w:rFonts w:ascii="Crimson Text" w:hAnsi="Crimson Text"/>
            <w:color w:val="000000" w:themeColor="text1"/>
            <w:sz w:val="26"/>
            <w:szCs w:val="26"/>
          </w:rPr>
          <w:t xml:space="preserve"> lo</w:t>
        </w:r>
      </w:ins>
      <w:r w:rsidRPr="008D03A6">
        <w:rPr>
          <w:rFonts w:ascii="Crimson Text" w:hAnsi="Crimson Text"/>
          <w:color w:val="000000" w:themeColor="text1"/>
          <w:sz w:val="26"/>
          <w:szCs w:val="26"/>
        </w:rPr>
        <w:t xml:space="preserve"> desmejorado</w:t>
      </w:r>
      <w:ins w:id="502" w:author="PC" w:date="2025-06-05T17:46:00Z">
        <w:r w:rsidR="000325BF">
          <w:rPr>
            <w:rFonts w:ascii="Crimson Text" w:hAnsi="Crimson Text"/>
            <w:color w:val="000000" w:themeColor="text1"/>
            <w:sz w:val="26"/>
            <w:szCs w:val="26"/>
          </w:rPr>
          <w:t xml:space="preserve"> que estaba</w:t>
        </w:r>
      </w:ins>
      <w:r w:rsidRPr="008D03A6">
        <w:rPr>
          <w:rFonts w:ascii="Crimson Text" w:hAnsi="Crimson Text"/>
          <w:color w:val="000000" w:themeColor="text1"/>
          <w:sz w:val="26"/>
          <w:szCs w:val="26"/>
        </w:rPr>
        <w:t>. Frotó su ma</w:t>
      </w:r>
      <w:r w:rsidR="00B95C91" w:rsidRPr="008D03A6">
        <w:rPr>
          <w:rFonts w:ascii="Crimson Text" w:hAnsi="Crimson Text"/>
          <w:color w:val="000000" w:themeColor="text1"/>
          <w:sz w:val="26"/>
          <w:szCs w:val="26"/>
        </w:rPr>
        <w:t>no por el lomo</w:t>
      </w:r>
      <w:del w:id="503" w:author="PC" w:date="2025-06-05T17:46:00Z">
        <w:r w:rsidR="00B95C91" w:rsidRPr="008D03A6" w:rsidDel="000325BF">
          <w:rPr>
            <w:rFonts w:ascii="Crimson Text" w:hAnsi="Crimson Text"/>
            <w:color w:val="000000" w:themeColor="text1"/>
            <w:sz w:val="26"/>
            <w:szCs w:val="26"/>
          </w:rPr>
          <w:delText>,</w:delText>
        </w:r>
      </w:del>
      <w:r w:rsidR="00B95C91" w:rsidRPr="008D03A6">
        <w:rPr>
          <w:rFonts w:ascii="Crimson Text" w:hAnsi="Crimson Text"/>
          <w:color w:val="000000" w:themeColor="text1"/>
          <w:sz w:val="26"/>
          <w:szCs w:val="26"/>
        </w:rPr>
        <w:t xml:space="preserve"> y sintió la aspereza de su piel, síntoma acorde al mal del dragón, tal como l</w:t>
      </w:r>
      <w:ins w:id="504" w:author="PC" w:date="2025-06-04T20:54:00Z">
        <w:r w:rsidR="00ED047B">
          <w:rPr>
            <w:rFonts w:ascii="Crimson Text" w:hAnsi="Crimson Text"/>
            <w:color w:val="000000" w:themeColor="text1"/>
            <w:sz w:val="26"/>
            <w:szCs w:val="26"/>
          </w:rPr>
          <w:t>e</w:t>
        </w:r>
      </w:ins>
      <w:del w:id="505" w:author="PC" w:date="2025-06-04T20:54:00Z">
        <w:r w:rsidR="00B95C91" w:rsidRPr="008D03A6" w:rsidDel="00ED047B">
          <w:rPr>
            <w:rFonts w:ascii="Crimson Text" w:hAnsi="Crimson Text"/>
            <w:color w:val="000000" w:themeColor="text1"/>
            <w:sz w:val="26"/>
            <w:szCs w:val="26"/>
          </w:rPr>
          <w:delText>o</w:delText>
        </w:r>
      </w:del>
      <w:r w:rsidR="00B95C91" w:rsidRPr="008D03A6">
        <w:rPr>
          <w:rFonts w:ascii="Crimson Text" w:hAnsi="Crimson Text"/>
          <w:color w:val="000000" w:themeColor="text1"/>
          <w:sz w:val="26"/>
          <w:szCs w:val="26"/>
        </w:rPr>
        <w:t xml:space="preserve"> había anunciado el guardia. Tomó las riendas del animal</w:t>
      </w:r>
      <w:del w:id="506" w:author="PC" w:date="2025-06-04T20:54:00Z">
        <w:r w:rsidR="00B95C91" w:rsidRPr="008D03A6" w:rsidDel="00ED047B">
          <w:rPr>
            <w:rFonts w:ascii="Crimson Text" w:hAnsi="Crimson Text"/>
            <w:color w:val="000000" w:themeColor="text1"/>
            <w:sz w:val="26"/>
            <w:szCs w:val="26"/>
          </w:rPr>
          <w:delText>,</w:delText>
        </w:r>
      </w:del>
      <w:r w:rsidR="00B95C91" w:rsidRPr="008D03A6">
        <w:rPr>
          <w:rFonts w:ascii="Crimson Text" w:hAnsi="Crimson Text"/>
          <w:color w:val="000000" w:themeColor="text1"/>
          <w:sz w:val="26"/>
          <w:szCs w:val="26"/>
        </w:rPr>
        <w:t xml:space="preserve"> pero</w:t>
      </w:r>
      <w:ins w:id="507" w:author="PC" w:date="2025-06-04T20:54:00Z">
        <w:r w:rsidR="00ED047B">
          <w:rPr>
            <w:rFonts w:ascii="Crimson Text" w:hAnsi="Crimson Text"/>
            <w:color w:val="000000" w:themeColor="text1"/>
            <w:sz w:val="26"/>
            <w:szCs w:val="26"/>
          </w:rPr>
          <w:t>,</w:t>
        </w:r>
      </w:ins>
      <w:r w:rsidR="00B95C91" w:rsidRPr="008D03A6">
        <w:rPr>
          <w:rFonts w:ascii="Crimson Text" w:hAnsi="Crimson Text"/>
          <w:color w:val="000000" w:themeColor="text1"/>
          <w:sz w:val="26"/>
          <w:szCs w:val="26"/>
        </w:rPr>
        <w:t xml:space="preserve"> antes de partir, le susurró algunas palabras.</w:t>
      </w:r>
    </w:p>
    <w:p w:rsidR="00B95C91" w:rsidRPr="008D03A6" w:rsidRDefault="00B95C91" w:rsidP="00B95C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–Lamento que </w:t>
      </w:r>
      <w:r w:rsidR="001015EF" w:rsidRPr="008D03A6">
        <w:rPr>
          <w:rFonts w:ascii="Crimson Text" w:hAnsi="Crimson Text"/>
          <w:color w:val="000000" w:themeColor="text1"/>
          <w:sz w:val="26"/>
          <w:szCs w:val="26"/>
        </w:rPr>
        <w:t>tengas que pasar</w:t>
      </w:r>
      <w:r w:rsidRPr="008D03A6">
        <w:rPr>
          <w:rFonts w:ascii="Crimson Text" w:hAnsi="Crimson Text"/>
          <w:color w:val="000000" w:themeColor="text1"/>
          <w:sz w:val="26"/>
          <w:szCs w:val="26"/>
        </w:rPr>
        <w:t xml:space="preserve"> por esto, el destino lo decidió así</w:t>
      </w:r>
      <w:ins w:id="508" w:author="PC" w:date="2025-06-04T20:54:00Z">
        <w:r w:rsidR="00ED047B">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de una manera u otra, </w:t>
      </w:r>
      <w:del w:id="509" w:author="PC" w:date="2025-06-04T20:54:00Z">
        <w:r w:rsidRPr="008D03A6" w:rsidDel="00ED047B">
          <w:rPr>
            <w:rFonts w:ascii="Crimson Text" w:hAnsi="Crimson Text"/>
            <w:color w:val="000000" w:themeColor="text1"/>
            <w:sz w:val="26"/>
            <w:szCs w:val="26"/>
          </w:rPr>
          <w:delText>el</w:delText>
        </w:r>
      </w:del>
      <w:ins w:id="510" w:author="PC" w:date="2025-06-04T20:54:00Z">
        <w:r w:rsidR="00ED047B">
          <w:rPr>
            <w:rFonts w:ascii="Crimson Text" w:hAnsi="Crimson Text"/>
            <w:color w:val="000000" w:themeColor="text1"/>
            <w:sz w:val="26"/>
            <w:szCs w:val="26"/>
          </w:rPr>
          <w:t>tu</w:t>
        </w:r>
      </w:ins>
      <w:r w:rsidRPr="008D03A6">
        <w:rPr>
          <w:rFonts w:ascii="Crimson Text" w:hAnsi="Crimson Text"/>
          <w:color w:val="000000" w:themeColor="text1"/>
          <w:sz w:val="26"/>
          <w:szCs w:val="26"/>
        </w:rPr>
        <w:t xml:space="preserve"> sacrificio ser</w:t>
      </w:r>
      <w:r w:rsidR="001015EF" w:rsidRPr="008D03A6">
        <w:rPr>
          <w:rFonts w:ascii="Crimson Text" w:hAnsi="Crimson Text"/>
          <w:color w:val="000000" w:themeColor="text1"/>
          <w:sz w:val="26"/>
          <w:szCs w:val="26"/>
        </w:rPr>
        <w:t>ía</w:t>
      </w:r>
      <w:r w:rsidRPr="008D03A6">
        <w:rPr>
          <w:rFonts w:ascii="Crimson Text" w:hAnsi="Crimson Text"/>
          <w:color w:val="000000" w:themeColor="text1"/>
          <w:sz w:val="26"/>
          <w:szCs w:val="26"/>
        </w:rPr>
        <w:t xml:space="preserve"> inevitable. Te prometo que no sufrirás, será todo muy rápido</w:t>
      </w:r>
      <w:r w:rsidR="001015EF" w:rsidRPr="008D03A6">
        <w:rPr>
          <w:rFonts w:ascii="Crimson Text" w:hAnsi="Crimson Text"/>
          <w:color w:val="000000" w:themeColor="text1"/>
          <w:sz w:val="26"/>
          <w:szCs w:val="26"/>
        </w:rPr>
        <w:t xml:space="preserve"> –aseveró, mientras le acariciaba el hocico–</w:t>
      </w:r>
      <w:r w:rsidRPr="008D03A6">
        <w:rPr>
          <w:rFonts w:ascii="Crimson Text" w:hAnsi="Crimson Text"/>
          <w:color w:val="000000" w:themeColor="text1"/>
          <w:sz w:val="26"/>
          <w:szCs w:val="26"/>
        </w:rPr>
        <w:t xml:space="preserve">. Tu alma viajará al </w:t>
      </w:r>
      <w:del w:id="511" w:author="PC" w:date="2025-06-05T17:47:00Z">
        <w:r w:rsidRPr="008D03A6" w:rsidDel="00FD394C">
          <w:rPr>
            <w:rFonts w:ascii="Crimson Text" w:hAnsi="Crimson Text"/>
            <w:color w:val="000000" w:themeColor="text1"/>
            <w:sz w:val="26"/>
            <w:szCs w:val="26"/>
          </w:rPr>
          <w:delText>umbral de los dioses</w:delText>
        </w:r>
      </w:del>
      <w:ins w:id="512" w:author="PC" w:date="2025-06-05T17:47:00Z">
        <w:r w:rsidR="00FD394C">
          <w:rPr>
            <w:rFonts w:ascii="Crimson Text" w:hAnsi="Crimson Text"/>
            <w:color w:val="000000" w:themeColor="text1"/>
            <w:sz w:val="26"/>
            <w:szCs w:val="26"/>
          </w:rPr>
          <w:t>Umbral de los Dioses</w:t>
        </w:r>
      </w:ins>
      <w:r w:rsidRPr="008D03A6">
        <w:rPr>
          <w:rFonts w:ascii="Crimson Text" w:hAnsi="Crimson Text"/>
          <w:color w:val="000000" w:themeColor="text1"/>
          <w:sz w:val="26"/>
          <w:szCs w:val="26"/>
        </w:rPr>
        <w:t xml:space="preserve">, junto a los grandes guerreros y sus caballos caídos en las batallas. El ritual te concederá una muerte mucho más </w:t>
      </w:r>
      <w:r w:rsidR="00FC699A" w:rsidRPr="008D03A6">
        <w:rPr>
          <w:rFonts w:ascii="Crimson Text" w:hAnsi="Crimson Text"/>
          <w:color w:val="000000" w:themeColor="text1"/>
          <w:sz w:val="26"/>
          <w:szCs w:val="26"/>
        </w:rPr>
        <w:t>honorable</w:t>
      </w:r>
      <w:del w:id="513" w:author="PC" w:date="2025-06-05T17:47:00Z">
        <w:r w:rsidRPr="008D03A6" w:rsidDel="00FD394C">
          <w:rPr>
            <w:rFonts w:ascii="Crimson Text" w:hAnsi="Crimson Text"/>
            <w:color w:val="000000" w:themeColor="text1"/>
            <w:sz w:val="26"/>
            <w:szCs w:val="26"/>
          </w:rPr>
          <w:delText>,</w:delText>
        </w:r>
      </w:del>
      <w:r w:rsidR="001015EF" w:rsidRPr="008D03A6">
        <w:rPr>
          <w:rFonts w:ascii="Crimson Text" w:hAnsi="Crimson Text"/>
          <w:color w:val="000000" w:themeColor="text1"/>
          <w:sz w:val="26"/>
          <w:szCs w:val="26"/>
        </w:rPr>
        <w:t xml:space="preserve"> </w:t>
      </w:r>
      <w:del w:id="514" w:author="PC" w:date="2025-06-05T18:57:00Z">
        <w:r w:rsidR="001015EF" w:rsidRPr="008D03A6" w:rsidDel="004229CC">
          <w:rPr>
            <w:rFonts w:ascii="Crimson Text" w:hAnsi="Crimson Text"/>
            <w:color w:val="000000" w:themeColor="text1"/>
            <w:sz w:val="26"/>
            <w:szCs w:val="26"/>
          </w:rPr>
          <w:delText>que</w:delText>
        </w:r>
      </w:del>
      <w:ins w:id="515" w:author="PC" w:date="2025-06-05T18:57:00Z">
        <w:r w:rsidR="004229CC">
          <w:rPr>
            <w:rFonts w:ascii="Crimson Text" w:hAnsi="Crimson Text"/>
            <w:color w:val="000000" w:themeColor="text1"/>
            <w:sz w:val="26"/>
            <w:szCs w:val="26"/>
          </w:rPr>
          <w:t>de</w:t>
        </w:r>
      </w:ins>
      <w:r w:rsidR="001015EF" w:rsidRPr="008D03A6">
        <w:rPr>
          <w:rFonts w:ascii="Crimson Text" w:hAnsi="Crimson Text"/>
          <w:color w:val="000000" w:themeColor="text1"/>
          <w:sz w:val="26"/>
          <w:szCs w:val="26"/>
        </w:rPr>
        <w:t xml:space="preserve"> la que </w:t>
      </w:r>
      <w:del w:id="516" w:author="PC" w:date="2025-06-05T17:48:00Z">
        <w:r w:rsidR="001015EF" w:rsidRPr="008D03A6" w:rsidDel="00FD394C">
          <w:rPr>
            <w:rFonts w:ascii="Crimson Text" w:hAnsi="Crimson Text"/>
            <w:color w:val="000000" w:themeColor="text1"/>
            <w:sz w:val="26"/>
            <w:szCs w:val="26"/>
          </w:rPr>
          <w:delText xml:space="preserve">tendrías </w:delText>
        </w:r>
      </w:del>
      <w:ins w:id="517" w:author="PC" w:date="2025-06-05T17:48:00Z">
        <w:r w:rsidR="00FD394C">
          <w:rPr>
            <w:rFonts w:ascii="Crimson Text" w:hAnsi="Crimson Text"/>
            <w:color w:val="000000" w:themeColor="text1"/>
            <w:sz w:val="26"/>
            <w:szCs w:val="26"/>
          </w:rPr>
          <w:t>hubieras tenido</w:t>
        </w:r>
        <w:r w:rsidR="00FD394C" w:rsidRPr="008D03A6">
          <w:rPr>
            <w:rFonts w:ascii="Crimson Text" w:hAnsi="Crimson Text"/>
            <w:color w:val="000000" w:themeColor="text1"/>
            <w:sz w:val="26"/>
            <w:szCs w:val="26"/>
          </w:rPr>
          <w:t xml:space="preserve"> </w:t>
        </w:r>
      </w:ins>
      <w:r w:rsidR="001015EF" w:rsidRPr="008D03A6">
        <w:rPr>
          <w:rFonts w:ascii="Crimson Text" w:hAnsi="Crimson Text"/>
          <w:color w:val="000000" w:themeColor="text1"/>
          <w:sz w:val="26"/>
          <w:szCs w:val="26"/>
        </w:rPr>
        <w:t xml:space="preserve">en unos días. </w:t>
      </w:r>
      <w:commentRangeStart w:id="518"/>
      <w:r w:rsidR="001015EF" w:rsidRPr="008D03A6">
        <w:rPr>
          <w:rFonts w:ascii="Crimson Text" w:hAnsi="Crimson Text"/>
          <w:color w:val="000000" w:themeColor="text1"/>
          <w:sz w:val="26"/>
          <w:szCs w:val="26"/>
        </w:rPr>
        <w:t>Tu dolor cesará y le darás la posibilidad de continuar con vida a una yegua sana</w:t>
      </w:r>
      <w:commentRangeEnd w:id="518"/>
      <w:r w:rsidR="004229CC">
        <w:rPr>
          <w:rStyle w:val="Refdecomentario"/>
        </w:rPr>
        <w:commentReference w:id="518"/>
      </w:r>
      <w:r w:rsidR="001015EF" w:rsidRPr="008D03A6">
        <w:rPr>
          <w:rFonts w:ascii="Crimson Text" w:hAnsi="Crimson Text"/>
          <w:color w:val="000000" w:themeColor="text1"/>
          <w:sz w:val="26"/>
          <w:szCs w:val="26"/>
        </w:rPr>
        <w:t xml:space="preserve">. Que los dioses acompañen tu destino –concluyó, con los ojos </w:t>
      </w:r>
      <w:r w:rsidR="00FC699A" w:rsidRPr="008D03A6">
        <w:rPr>
          <w:rFonts w:ascii="Crimson Text" w:hAnsi="Crimson Text"/>
          <w:color w:val="000000" w:themeColor="text1"/>
          <w:sz w:val="26"/>
          <w:szCs w:val="26"/>
        </w:rPr>
        <w:t>llorosos</w:t>
      </w:r>
      <w:del w:id="519" w:author="PC" w:date="2025-06-05T18:58:00Z">
        <w:r w:rsidR="001015EF" w:rsidRPr="008D03A6" w:rsidDel="004229CC">
          <w:rPr>
            <w:rFonts w:ascii="Crimson Text" w:hAnsi="Crimson Text"/>
            <w:color w:val="000000" w:themeColor="text1"/>
            <w:sz w:val="26"/>
            <w:szCs w:val="26"/>
          </w:rPr>
          <w:delText>, l</w:delText>
        </w:r>
      </w:del>
      <w:ins w:id="520" w:author="PC" w:date="2025-06-05T18:58:00Z">
        <w:r w:rsidR="004229CC">
          <w:rPr>
            <w:rFonts w:ascii="Crimson Text" w:hAnsi="Crimson Text"/>
            <w:color w:val="000000" w:themeColor="text1"/>
            <w:sz w:val="26"/>
            <w:szCs w:val="26"/>
          </w:rPr>
          <w:t>. L</w:t>
        </w:r>
      </w:ins>
      <w:r w:rsidR="001015EF" w:rsidRPr="008D03A6">
        <w:rPr>
          <w:rFonts w:ascii="Crimson Text" w:hAnsi="Crimson Text"/>
          <w:color w:val="000000" w:themeColor="text1"/>
          <w:sz w:val="26"/>
          <w:szCs w:val="26"/>
        </w:rPr>
        <w:t>a culpa la</w:t>
      </w:r>
      <w:ins w:id="521" w:author="PC" w:date="2025-06-05T18:58:00Z">
        <w:r w:rsidR="004229CC">
          <w:rPr>
            <w:rFonts w:ascii="Crimson Text" w:hAnsi="Crimson Text"/>
            <w:color w:val="000000" w:themeColor="text1"/>
            <w:sz w:val="26"/>
            <w:szCs w:val="26"/>
          </w:rPr>
          <w:t xml:space="preserve"> hacía sentir</w:t>
        </w:r>
      </w:ins>
      <w:r w:rsidR="001015EF" w:rsidRPr="008D03A6">
        <w:rPr>
          <w:rFonts w:ascii="Crimson Text" w:hAnsi="Crimson Text"/>
          <w:color w:val="000000" w:themeColor="text1"/>
          <w:sz w:val="26"/>
          <w:szCs w:val="26"/>
        </w:rPr>
        <w:t xml:space="preserve"> </w:t>
      </w:r>
      <w:del w:id="522" w:author="PC" w:date="2025-06-05T18:58:00Z">
        <w:r w:rsidR="001015EF" w:rsidRPr="008D03A6" w:rsidDel="004229CC">
          <w:rPr>
            <w:rFonts w:ascii="Crimson Text" w:hAnsi="Crimson Text"/>
            <w:color w:val="000000" w:themeColor="text1"/>
            <w:sz w:val="26"/>
            <w:szCs w:val="26"/>
          </w:rPr>
          <w:delText>incomodaba</w:delText>
        </w:r>
      </w:del>
      <w:ins w:id="523" w:author="PC" w:date="2025-06-05T18:58:00Z">
        <w:r w:rsidR="004229CC">
          <w:rPr>
            <w:rFonts w:ascii="Crimson Text" w:hAnsi="Crimson Text"/>
            <w:color w:val="000000" w:themeColor="text1"/>
            <w:sz w:val="26"/>
            <w:szCs w:val="26"/>
          </w:rPr>
          <w:t>incómoda</w:t>
        </w:r>
      </w:ins>
      <w:r w:rsidR="001015EF" w:rsidRPr="008D03A6">
        <w:rPr>
          <w:rFonts w:ascii="Crimson Text" w:hAnsi="Crimson Text"/>
          <w:color w:val="000000" w:themeColor="text1"/>
          <w:sz w:val="26"/>
          <w:szCs w:val="26"/>
        </w:rPr>
        <w:t xml:space="preserve">, aunque </w:t>
      </w:r>
      <w:del w:id="524" w:author="PC" w:date="2025-06-05T18:58:00Z">
        <w:r w:rsidR="00B35D67" w:rsidRPr="008D03A6" w:rsidDel="004229CC">
          <w:rPr>
            <w:rFonts w:ascii="Crimson Text" w:hAnsi="Crimson Text"/>
            <w:color w:val="000000" w:themeColor="text1"/>
            <w:sz w:val="26"/>
            <w:szCs w:val="26"/>
          </w:rPr>
          <w:delText>consideraba</w:delText>
        </w:r>
        <w:r w:rsidR="001015EF" w:rsidRPr="008D03A6" w:rsidDel="004229CC">
          <w:rPr>
            <w:rFonts w:ascii="Crimson Text" w:hAnsi="Crimson Text"/>
            <w:color w:val="000000" w:themeColor="text1"/>
            <w:sz w:val="26"/>
            <w:szCs w:val="26"/>
          </w:rPr>
          <w:delText xml:space="preserve"> </w:delText>
        </w:r>
      </w:del>
      <w:ins w:id="525" w:author="PC" w:date="2025-06-05T18:58:00Z">
        <w:r w:rsidR="004229CC">
          <w:rPr>
            <w:rFonts w:ascii="Crimson Text" w:hAnsi="Crimson Text"/>
            <w:color w:val="000000" w:themeColor="text1"/>
            <w:sz w:val="26"/>
            <w:szCs w:val="26"/>
          </w:rPr>
          <w:t>comprendía</w:t>
        </w:r>
        <w:r w:rsidR="004229CC" w:rsidRPr="008D03A6">
          <w:rPr>
            <w:rFonts w:ascii="Crimson Text" w:hAnsi="Crimson Text"/>
            <w:color w:val="000000" w:themeColor="text1"/>
            <w:sz w:val="26"/>
            <w:szCs w:val="26"/>
          </w:rPr>
          <w:t xml:space="preserve"> </w:t>
        </w:r>
      </w:ins>
      <w:r w:rsidR="001015EF" w:rsidRPr="008D03A6">
        <w:rPr>
          <w:rFonts w:ascii="Crimson Text" w:hAnsi="Crimson Text"/>
          <w:color w:val="000000" w:themeColor="text1"/>
          <w:sz w:val="26"/>
          <w:szCs w:val="26"/>
        </w:rPr>
        <w:t>que el fin lo justificaba.</w:t>
      </w:r>
    </w:p>
    <w:p w:rsidR="00A851B7" w:rsidRPr="008D03A6" w:rsidRDefault="00FC699A" w:rsidP="00A851B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Cruzó</w:t>
      </w:r>
      <w:r w:rsidR="001015EF" w:rsidRPr="008D03A6">
        <w:rPr>
          <w:rFonts w:ascii="Crimson Text" w:hAnsi="Crimson Text"/>
          <w:color w:val="000000" w:themeColor="text1"/>
          <w:sz w:val="26"/>
          <w:szCs w:val="26"/>
        </w:rPr>
        <w:t xml:space="preserve"> la puerta del establo caminando, </w:t>
      </w:r>
      <w:r w:rsidRPr="008D03A6">
        <w:rPr>
          <w:rFonts w:ascii="Crimson Text" w:hAnsi="Crimson Text"/>
          <w:color w:val="000000" w:themeColor="text1"/>
          <w:sz w:val="26"/>
          <w:szCs w:val="26"/>
        </w:rPr>
        <w:t>mientras sostenía</w:t>
      </w:r>
      <w:r w:rsidR="001015EF" w:rsidRPr="008D03A6">
        <w:rPr>
          <w:rFonts w:ascii="Crimson Text" w:hAnsi="Crimson Text"/>
          <w:color w:val="000000" w:themeColor="text1"/>
          <w:sz w:val="26"/>
          <w:szCs w:val="26"/>
        </w:rPr>
        <w:t xml:space="preserve"> las riendas del caballo. Le hizo un gesto de gratitud al guard</w:t>
      </w:r>
      <w:r w:rsidR="00A851B7" w:rsidRPr="008D03A6">
        <w:rPr>
          <w:rFonts w:ascii="Crimson Text" w:hAnsi="Crimson Text"/>
          <w:color w:val="000000" w:themeColor="text1"/>
          <w:sz w:val="26"/>
          <w:szCs w:val="26"/>
        </w:rPr>
        <w:t>ia</w:t>
      </w:r>
      <w:del w:id="526" w:author="PC" w:date="2025-06-05T18:59:00Z">
        <w:r w:rsidR="00A851B7" w:rsidRPr="008D03A6" w:rsidDel="004229CC">
          <w:rPr>
            <w:rFonts w:ascii="Crimson Text" w:hAnsi="Crimson Text"/>
            <w:color w:val="000000" w:themeColor="text1"/>
            <w:sz w:val="26"/>
            <w:szCs w:val="26"/>
          </w:rPr>
          <w:delText>,</w:delText>
        </w:r>
      </w:del>
      <w:r w:rsidR="00A851B7" w:rsidRPr="008D03A6">
        <w:rPr>
          <w:rFonts w:ascii="Crimson Text" w:hAnsi="Crimson Text"/>
          <w:color w:val="000000" w:themeColor="text1"/>
          <w:sz w:val="26"/>
          <w:szCs w:val="26"/>
        </w:rPr>
        <w:t xml:space="preserve"> y enfiló nuevamente hacía la calle. Luego montó al animal</w:t>
      </w:r>
      <w:del w:id="527" w:author="PC" w:date="2025-06-05T18:59:00Z">
        <w:r w:rsidR="00A851B7" w:rsidRPr="008D03A6" w:rsidDel="004229CC">
          <w:rPr>
            <w:rFonts w:ascii="Crimson Text" w:hAnsi="Crimson Text"/>
            <w:color w:val="000000" w:themeColor="text1"/>
            <w:sz w:val="26"/>
            <w:szCs w:val="26"/>
          </w:rPr>
          <w:delText>,</w:delText>
        </w:r>
      </w:del>
      <w:r w:rsidR="00A851B7" w:rsidRPr="008D03A6">
        <w:rPr>
          <w:rFonts w:ascii="Crimson Text" w:hAnsi="Crimson Text"/>
          <w:color w:val="000000" w:themeColor="text1"/>
          <w:sz w:val="26"/>
          <w:szCs w:val="26"/>
        </w:rPr>
        <w:t xml:space="preserve"> y </w:t>
      </w:r>
      <w:del w:id="528" w:author="PC" w:date="2025-06-05T18:59:00Z">
        <w:r w:rsidR="00A851B7" w:rsidRPr="008D03A6" w:rsidDel="004229CC">
          <w:rPr>
            <w:rFonts w:ascii="Crimson Text" w:hAnsi="Crimson Text"/>
            <w:color w:val="000000" w:themeColor="text1"/>
            <w:sz w:val="26"/>
            <w:szCs w:val="26"/>
          </w:rPr>
          <w:delText xml:space="preserve">avanzó </w:delText>
        </w:r>
      </w:del>
      <w:ins w:id="529" w:author="PC" w:date="2025-06-05T18:59:00Z">
        <w:r w:rsidR="004229CC">
          <w:rPr>
            <w:rFonts w:ascii="Crimson Text" w:hAnsi="Crimson Text"/>
            <w:color w:val="000000" w:themeColor="text1"/>
            <w:sz w:val="26"/>
            <w:szCs w:val="26"/>
          </w:rPr>
          <w:t>lo hizo avanzar</w:t>
        </w:r>
        <w:r w:rsidR="004229CC" w:rsidRPr="008D03A6">
          <w:rPr>
            <w:rFonts w:ascii="Crimson Text" w:hAnsi="Crimson Text"/>
            <w:color w:val="000000" w:themeColor="text1"/>
            <w:sz w:val="26"/>
            <w:szCs w:val="26"/>
          </w:rPr>
          <w:t xml:space="preserve"> </w:t>
        </w:r>
      </w:ins>
      <w:r w:rsidR="00A851B7" w:rsidRPr="008D03A6">
        <w:rPr>
          <w:rFonts w:ascii="Crimson Text" w:hAnsi="Crimson Text"/>
          <w:color w:val="000000" w:themeColor="text1"/>
          <w:sz w:val="26"/>
          <w:szCs w:val="26"/>
        </w:rPr>
        <w:t>a paso lento, para no exigirlo.</w:t>
      </w:r>
    </w:p>
    <w:p w:rsidR="0066148C" w:rsidRPr="008D03A6" w:rsidRDefault="00A851B7" w:rsidP="0095165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cabo de unos minutos, se encontraba cabalgando por el camino real</w:t>
      </w:r>
      <w:r w:rsidR="0066148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rumbo a la ceremonia de los futuros guerreros. </w:t>
      </w:r>
      <w:r w:rsidR="004B7658" w:rsidRPr="008D03A6">
        <w:rPr>
          <w:rFonts w:ascii="Crimson Text" w:hAnsi="Crimson Text"/>
          <w:color w:val="000000" w:themeColor="text1"/>
          <w:sz w:val="26"/>
          <w:szCs w:val="26"/>
        </w:rPr>
        <w:t>Tras</w:t>
      </w:r>
      <w:r w:rsidRPr="008D03A6">
        <w:rPr>
          <w:rFonts w:ascii="Crimson Text" w:hAnsi="Crimson Text"/>
          <w:color w:val="000000" w:themeColor="text1"/>
          <w:sz w:val="26"/>
          <w:szCs w:val="26"/>
        </w:rPr>
        <w:t xml:space="preserve"> </w:t>
      </w:r>
      <w:r w:rsidR="004B7658" w:rsidRPr="008D03A6">
        <w:rPr>
          <w:rFonts w:ascii="Crimson Text" w:hAnsi="Crimson Text"/>
          <w:color w:val="000000" w:themeColor="text1"/>
          <w:sz w:val="26"/>
          <w:szCs w:val="26"/>
        </w:rPr>
        <w:t>internarse en</w:t>
      </w:r>
      <w:r w:rsidR="00EF5706" w:rsidRPr="008D03A6">
        <w:rPr>
          <w:rFonts w:ascii="Crimson Text" w:hAnsi="Crimson Text"/>
          <w:color w:val="000000" w:themeColor="text1"/>
          <w:sz w:val="26"/>
          <w:szCs w:val="26"/>
        </w:rPr>
        <w:t xml:space="preserve"> la ruta</w:t>
      </w:r>
      <w:r w:rsidRPr="008D03A6">
        <w:rPr>
          <w:rFonts w:ascii="Crimson Text" w:hAnsi="Crimson Text"/>
          <w:color w:val="000000" w:themeColor="text1"/>
          <w:sz w:val="26"/>
          <w:szCs w:val="26"/>
        </w:rPr>
        <w:t xml:space="preserve">, </w:t>
      </w:r>
      <w:del w:id="530" w:author="PC" w:date="2025-06-05T19:02:00Z">
        <w:r w:rsidRPr="008D03A6" w:rsidDel="004229CC">
          <w:rPr>
            <w:rFonts w:ascii="Crimson Text" w:hAnsi="Crimson Text"/>
            <w:color w:val="000000" w:themeColor="text1"/>
            <w:sz w:val="26"/>
            <w:szCs w:val="26"/>
          </w:rPr>
          <w:delText xml:space="preserve">se </w:delText>
        </w:r>
        <w:r w:rsidR="00EF5706" w:rsidRPr="008D03A6" w:rsidDel="004229CC">
          <w:rPr>
            <w:rFonts w:ascii="Crimson Text" w:hAnsi="Crimson Text"/>
            <w:color w:val="000000" w:themeColor="text1"/>
            <w:sz w:val="26"/>
            <w:szCs w:val="26"/>
          </w:rPr>
          <w:delText>presentó</w:delText>
        </w:r>
        <w:r w:rsidRPr="008D03A6" w:rsidDel="004229CC">
          <w:rPr>
            <w:rFonts w:ascii="Crimson Text" w:hAnsi="Crimson Text"/>
            <w:color w:val="000000" w:themeColor="text1"/>
            <w:sz w:val="26"/>
            <w:szCs w:val="26"/>
          </w:rPr>
          <w:delText xml:space="preserve"> un</w:delText>
        </w:r>
      </w:del>
      <w:ins w:id="531" w:author="PC" w:date="2025-06-05T19:02:00Z">
        <w:r w:rsidR="004229CC">
          <w:rPr>
            <w:rFonts w:ascii="Crimson Text" w:hAnsi="Crimson Text"/>
            <w:color w:val="000000" w:themeColor="text1"/>
            <w:sz w:val="26"/>
            <w:szCs w:val="26"/>
          </w:rPr>
          <w:t>se desvió por un</w:t>
        </w:r>
      </w:ins>
      <w:r w:rsidRPr="008D03A6">
        <w:rPr>
          <w:rFonts w:ascii="Crimson Text" w:hAnsi="Crimson Text"/>
          <w:color w:val="000000" w:themeColor="text1"/>
          <w:sz w:val="26"/>
          <w:szCs w:val="26"/>
        </w:rPr>
        <w:t xml:space="preserve"> </w:t>
      </w:r>
      <w:r w:rsidR="00EF5706" w:rsidRPr="008D03A6">
        <w:rPr>
          <w:rFonts w:ascii="Crimson Text" w:hAnsi="Crimson Text"/>
          <w:color w:val="000000" w:themeColor="text1"/>
          <w:sz w:val="26"/>
          <w:szCs w:val="26"/>
        </w:rPr>
        <w:t>camino</w:t>
      </w:r>
      <w:r w:rsidR="0066148C" w:rsidRPr="008D03A6">
        <w:rPr>
          <w:rFonts w:ascii="Crimson Text" w:hAnsi="Crimson Text"/>
          <w:color w:val="000000" w:themeColor="text1"/>
          <w:sz w:val="26"/>
          <w:szCs w:val="26"/>
        </w:rPr>
        <w:t xml:space="preserve"> alternativo</w:t>
      </w:r>
      <w:r w:rsidRPr="008D03A6">
        <w:rPr>
          <w:rFonts w:ascii="Crimson Text" w:hAnsi="Crimson Text"/>
          <w:color w:val="000000" w:themeColor="text1"/>
          <w:sz w:val="26"/>
          <w:szCs w:val="26"/>
        </w:rPr>
        <w:t xml:space="preserve">, el mismo que solía tomar </w:t>
      </w:r>
      <w:ins w:id="532" w:author="PC" w:date="2025-06-05T19:02:00Z">
        <w:r w:rsidR="004229CC">
          <w:rPr>
            <w:rFonts w:ascii="Crimson Text" w:hAnsi="Crimson Text"/>
            <w:color w:val="000000" w:themeColor="text1"/>
            <w:sz w:val="26"/>
            <w:szCs w:val="26"/>
          </w:rPr>
          <w:t>para llegar a</w:t>
        </w:r>
      </w:ins>
      <w:del w:id="533" w:author="PC" w:date="2025-06-05T19:02:00Z">
        <w:r w:rsidRPr="008D03A6" w:rsidDel="004229CC">
          <w:rPr>
            <w:rFonts w:ascii="Crimson Text" w:hAnsi="Crimson Text"/>
            <w:color w:val="000000" w:themeColor="text1"/>
            <w:sz w:val="26"/>
            <w:szCs w:val="26"/>
          </w:rPr>
          <w:delText>en</w:delText>
        </w:r>
      </w:del>
      <w:r w:rsidRPr="008D03A6">
        <w:rPr>
          <w:rFonts w:ascii="Crimson Text" w:hAnsi="Crimson Text"/>
          <w:color w:val="000000" w:themeColor="text1"/>
          <w:sz w:val="26"/>
          <w:szCs w:val="26"/>
        </w:rPr>
        <w:t xml:space="preserve"> aquellos encuentros</w:t>
      </w:r>
      <w:r w:rsidR="0066148C" w:rsidRPr="008D03A6">
        <w:rPr>
          <w:rFonts w:ascii="Crimson Text" w:hAnsi="Crimson Text"/>
          <w:color w:val="000000" w:themeColor="text1"/>
          <w:sz w:val="26"/>
          <w:szCs w:val="26"/>
        </w:rPr>
        <w:t xml:space="preserve"> secreto</w:t>
      </w:r>
      <w:r w:rsidRPr="008D03A6">
        <w:rPr>
          <w:rFonts w:ascii="Crimson Text" w:hAnsi="Crimson Text"/>
          <w:color w:val="000000" w:themeColor="text1"/>
          <w:sz w:val="26"/>
          <w:szCs w:val="26"/>
        </w:rPr>
        <w:t xml:space="preserve">s </w:t>
      </w:r>
      <w:del w:id="534" w:author="PC" w:date="2025-06-05T19:02:00Z">
        <w:r w:rsidRPr="008D03A6" w:rsidDel="004229CC">
          <w:rPr>
            <w:rFonts w:ascii="Crimson Text" w:hAnsi="Crimson Text"/>
            <w:color w:val="000000" w:themeColor="text1"/>
            <w:sz w:val="26"/>
            <w:szCs w:val="26"/>
          </w:rPr>
          <w:delText>junto a</w:delText>
        </w:r>
      </w:del>
      <w:ins w:id="535" w:author="PC" w:date="2025-06-05T19:02:00Z">
        <w:r w:rsidR="004229CC">
          <w:rPr>
            <w:rFonts w:ascii="Crimson Text" w:hAnsi="Crimson Text"/>
            <w:color w:val="000000" w:themeColor="text1"/>
            <w:sz w:val="26"/>
            <w:szCs w:val="26"/>
          </w:rPr>
          <w:t>con</w:t>
        </w:r>
      </w:ins>
      <w:r w:rsidRPr="008D03A6">
        <w:rPr>
          <w:rFonts w:ascii="Crimson Text" w:hAnsi="Crimson Text"/>
          <w:color w:val="000000" w:themeColor="text1"/>
          <w:sz w:val="26"/>
          <w:szCs w:val="26"/>
        </w:rPr>
        <w:t xml:space="preserve"> Eros. E</w:t>
      </w:r>
      <w:r w:rsidR="0066148C" w:rsidRPr="008D03A6">
        <w:rPr>
          <w:rFonts w:ascii="Crimson Text" w:hAnsi="Crimson Text"/>
          <w:color w:val="000000" w:themeColor="text1"/>
          <w:sz w:val="26"/>
          <w:szCs w:val="26"/>
        </w:rPr>
        <w:t>l atajo conducía directo al camino del lago</w:t>
      </w:r>
      <w:del w:id="536" w:author="PC" w:date="2025-06-05T19:03:00Z">
        <w:r w:rsidR="00EF5706" w:rsidRPr="008D03A6" w:rsidDel="004229CC">
          <w:rPr>
            <w:rFonts w:ascii="Crimson Text" w:hAnsi="Crimson Text"/>
            <w:color w:val="000000" w:themeColor="text1"/>
            <w:sz w:val="26"/>
            <w:szCs w:val="26"/>
          </w:rPr>
          <w:delText>,</w:delText>
        </w:r>
      </w:del>
      <w:r w:rsidR="0066148C" w:rsidRPr="008D03A6">
        <w:rPr>
          <w:rFonts w:ascii="Crimson Text" w:hAnsi="Crimson Text"/>
          <w:color w:val="000000" w:themeColor="text1"/>
          <w:sz w:val="26"/>
          <w:szCs w:val="26"/>
        </w:rPr>
        <w:t xml:space="preserve"> y era mucho más discreto, aunque </w:t>
      </w:r>
      <w:r w:rsidR="00EF5706" w:rsidRPr="008D03A6">
        <w:rPr>
          <w:rFonts w:ascii="Crimson Text" w:hAnsi="Crimson Text"/>
          <w:color w:val="000000" w:themeColor="text1"/>
          <w:sz w:val="26"/>
          <w:szCs w:val="26"/>
        </w:rPr>
        <w:t>también peligroso.</w:t>
      </w:r>
      <w:r w:rsidRPr="008D03A6">
        <w:rPr>
          <w:rFonts w:ascii="Crimson Text" w:hAnsi="Crimson Text"/>
          <w:color w:val="000000" w:themeColor="text1"/>
          <w:sz w:val="26"/>
          <w:szCs w:val="26"/>
        </w:rPr>
        <w:t xml:space="preserve"> </w:t>
      </w:r>
      <w:r w:rsidR="00EF5706" w:rsidRPr="008D03A6">
        <w:rPr>
          <w:rFonts w:ascii="Crimson Text" w:hAnsi="Crimson Text"/>
          <w:color w:val="000000" w:themeColor="text1"/>
          <w:sz w:val="26"/>
          <w:szCs w:val="26"/>
        </w:rPr>
        <w:t xml:space="preserve">El sendero </w:t>
      </w:r>
      <w:r w:rsidRPr="008D03A6">
        <w:rPr>
          <w:rFonts w:ascii="Crimson Text" w:hAnsi="Crimson Text"/>
          <w:color w:val="000000" w:themeColor="text1"/>
          <w:sz w:val="26"/>
          <w:szCs w:val="26"/>
        </w:rPr>
        <w:t>atravesaba la aldea de pescadores, un lugar poco apropiado para ser transitado por una mujer, y menos a</w:t>
      </w:r>
      <w:r w:rsidR="0066148C" w:rsidRPr="008D03A6">
        <w:rPr>
          <w:rFonts w:ascii="Crimson Text" w:hAnsi="Crimson Text"/>
          <w:color w:val="000000" w:themeColor="text1"/>
          <w:sz w:val="26"/>
          <w:szCs w:val="26"/>
        </w:rPr>
        <w:t>ún por una prin</w:t>
      </w:r>
      <w:r w:rsidR="00EF5706" w:rsidRPr="008D03A6">
        <w:rPr>
          <w:rFonts w:ascii="Crimson Text" w:hAnsi="Crimson Text"/>
          <w:color w:val="000000" w:themeColor="text1"/>
          <w:sz w:val="26"/>
          <w:szCs w:val="26"/>
        </w:rPr>
        <w:t xml:space="preserve">cesa. </w:t>
      </w:r>
      <w:del w:id="537" w:author="PC" w:date="2025-06-05T19:18:00Z">
        <w:r w:rsidR="00EF5706" w:rsidRPr="008D03A6" w:rsidDel="001461FC">
          <w:rPr>
            <w:rFonts w:ascii="Crimson Text" w:hAnsi="Crimson Text"/>
            <w:color w:val="000000" w:themeColor="text1"/>
            <w:sz w:val="26"/>
            <w:szCs w:val="26"/>
          </w:rPr>
          <w:delText>Pero e</w:delText>
        </w:r>
      </w:del>
      <w:ins w:id="538" w:author="PC" w:date="2025-06-05T19:18:00Z">
        <w:r w:rsidR="001461FC">
          <w:rPr>
            <w:rFonts w:ascii="Crimson Text" w:hAnsi="Crimson Text"/>
            <w:color w:val="000000" w:themeColor="text1"/>
            <w:sz w:val="26"/>
            <w:szCs w:val="26"/>
          </w:rPr>
          <w:t>E</w:t>
        </w:r>
      </w:ins>
      <w:r w:rsidR="00EF5706" w:rsidRPr="008D03A6">
        <w:rPr>
          <w:rFonts w:ascii="Crimson Text" w:hAnsi="Crimson Text"/>
          <w:color w:val="000000" w:themeColor="text1"/>
          <w:sz w:val="26"/>
          <w:szCs w:val="26"/>
        </w:rPr>
        <w:t>l mayor riesgo</w:t>
      </w:r>
      <w:del w:id="539" w:author="PC" w:date="2025-06-05T19:17:00Z">
        <w:r w:rsidR="00EF5706" w:rsidRPr="008D03A6" w:rsidDel="001461FC">
          <w:rPr>
            <w:rFonts w:ascii="Crimson Text" w:hAnsi="Crimson Text"/>
            <w:color w:val="000000" w:themeColor="text1"/>
            <w:sz w:val="26"/>
            <w:szCs w:val="26"/>
          </w:rPr>
          <w:delText>,</w:delText>
        </w:r>
      </w:del>
      <w:r w:rsidR="00EF5706" w:rsidRPr="008D03A6">
        <w:rPr>
          <w:rFonts w:ascii="Crimson Text" w:hAnsi="Crimson Text"/>
          <w:color w:val="000000" w:themeColor="text1"/>
          <w:sz w:val="26"/>
          <w:szCs w:val="26"/>
        </w:rPr>
        <w:t xml:space="preserve"> consistía en</w:t>
      </w:r>
      <w:r w:rsidR="0066148C" w:rsidRPr="008D03A6">
        <w:rPr>
          <w:rFonts w:ascii="Crimson Text" w:hAnsi="Crimson Text"/>
          <w:color w:val="000000" w:themeColor="text1"/>
          <w:sz w:val="26"/>
          <w:szCs w:val="26"/>
        </w:rPr>
        <w:t xml:space="preserve"> que jamás lo había </w:t>
      </w:r>
      <w:r w:rsidR="00EF5706" w:rsidRPr="008D03A6">
        <w:rPr>
          <w:rFonts w:ascii="Crimson Text" w:hAnsi="Crimson Text"/>
          <w:color w:val="000000" w:themeColor="text1"/>
          <w:sz w:val="26"/>
          <w:szCs w:val="26"/>
        </w:rPr>
        <w:t>abordado</w:t>
      </w:r>
      <w:r w:rsidR="0066148C" w:rsidRPr="008D03A6">
        <w:rPr>
          <w:rFonts w:ascii="Crimson Text" w:hAnsi="Crimson Text"/>
          <w:color w:val="000000" w:themeColor="text1"/>
          <w:sz w:val="26"/>
          <w:szCs w:val="26"/>
        </w:rPr>
        <w:t xml:space="preserve"> por la noche, y las circu</w:t>
      </w:r>
      <w:r w:rsidR="008A3780" w:rsidRPr="008D03A6">
        <w:rPr>
          <w:rFonts w:ascii="Crimson Text" w:hAnsi="Crimson Text"/>
          <w:color w:val="000000" w:themeColor="text1"/>
          <w:sz w:val="26"/>
          <w:szCs w:val="26"/>
        </w:rPr>
        <w:t>nstancias</w:t>
      </w:r>
      <w:r w:rsidR="005F655C" w:rsidRPr="008D03A6">
        <w:rPr>
          <w:rFonts w:ascii="Crimson Text" w:hAnsi="Crimson Text"/>
          <w:color w:val="000000" w:themeColor="text1"/>
          <w:sz w:val="26"/>
          <w:szCs w:val="26"/>
        </w:rPr>
        <w:t xml:space="preserve"> actuales</w:t>
      </w:r>
      <w:r w:rsidR="008A3780" w:rsidRPr="008D03A6">
        <w:rPr>
          <w:rFonts w:ascii="Crimson Text" w:hAnsi="Crimson Text"/>
          <w:color w:val="000000" w:themeColor="text1"/>
          <w:sz w:val="26"/>
          <w:szCs w:val="26"/>
        </w:rPr>
        <w:t xml:space="preserve"> la </w:t>
      </w:r>
      <w:r w:rsidR="005F655C" w:rsidRPr="008D03A6">
        <w:rPr>
          <w:rFonts w:ascii="Crimson Text" w:hAnsi="Crimson Text"/>
          <w:color w:val="000000" w:themeColor="text1"/>
          <w:sz w:val="26"/>
          <w:szCs w:val="26"/>
        </w:rPr>
        <w:t>colocaban</w:t>
      </w:r>
      <w:r w:rsidR="008A3780" w:rsidRPr="008D03A6">
        <w:rPr>
          <w:rFonts w:ascii="Crimson Text" w:hAnsi="Crimson Text"/>
          <w:color w:val="000000" w:themeColor="text1"/>
          <w:sz w:val="26"/>
          <w:szCs w:val="26"/>
        </w:rPr>
        <w:t xml:space="preserve"> en ese apuro</w:t>
      </w:r>
      <w:ins w:id="540" w:author="PC" w:date="2025-06-05T19:19:00Z">
        <w:r w:rsidR="001461FC">
          <w:rPr>
            <w:rFonts w:ascii="Crimson Text" w:hAnsi="Crimson Text"/>
            <w:color w:val="000000" w:themeColor="text1"/>
            <w:sz w:val="26"/>
            <w:szCs w:val="26"/>
          </w:rPr>
          <w:t xml:space="preserve">. </w:t>
        </w:r>
        <w:r w:rsidR="0063408F">
          <w:rPr>
            <w:rFonts w:ascii="Crimson Text" w:hAnsi="Crimson Text"/>
            <w:color w:val="000000" w:themeColor="text1"/>
            <w:sz w:val="26"/>
            <w:szCs w:val="26"/>
          </w:rPr>
          <w:t xml:space="preserve">Además, </w:t>
        </w:r>
      </w:ins>
      <w:moveToRangeStart w:id="541" w:author="PC" w:date="2025-06-05T19:19:00Z" w:name="move200043560"/>
      <w:moveTo w:id="542" w:author="PC" w:date="2025-06-05T19:19:00Z">
        <w:del w:id="543" w:author="PC" w:date="2025-06-05T19:19:00Z">
          <w:r w:rsidR="001461FC" w:rsidRPr="008D03A6" w:rsidDel="0063408F">
            <w:rPr>
              <w:rFonts w:ascii="Crimson Text" w:hAnsi="Crimson Text"/>
              <w:color w:val="000000" w:themeColor="text1"/>
              <w:sz w:val="26"/>
              <w:szCs w:val="26"/>
            </w:rPr>
            <w:delText>L</w:delText>
          </w:r>
        </w:del>
      </w:moveTo>
      <w:ins w:id="544" w:author="PC" w:date="2025-06-05T19:19:00Z">
        <w:r w:rsidR="0063408F">
          <w:rPr>
            <w:rFonts w:ascii="Crimson Text" w:hAnsi="Crimson Text"/>
            <w:color w:val="000000" w:themeColor="text1"/>
            <w:sz w:val="26"/>
            <w:szCs w:val="26"/>
          </w:rPr>
          <w:t>l</w:t>
        </w:r>
      </w:ins>
      <w:moveTo w:id="545" w:author="PC" w:date="2025-06-05T19:19:00Z">
        <w:r w:rsidR="001461FC" w:rsidRPr="008D03A6">
          <w:rPr>
            <w:rFonts w:ascii="Crimson Text" w:hAnsi="Crimson Text"/>
            <w:color w:val="000000" w:themeColor="text1"/>
            <w:sz w:val="26"/>
            <w:szCs w:val="26"/>
          </w:rPr>
          <w:t>a vía era solitaria y muy oscura, y le demandaría estar alerta a cada paso</w:t>
        </w:r>
        <w:proofErr w:type="gramStart"/>
        <w:r w:rsidR="001461FC" w:rsidRPr="008D03A6">
          <w:rPr>
            <w:rFonts w:ascii="Crimson Text" w:hAnsi="Crimson Text"/>
            <w:color w:val="000000" w:themeColor="text1"/>
            <w:sz w:val="26"/>
            <w:szCs w:val="26"/>
          </w:rPr>
          <w:t>.</w:t>
        </w:r>
      </w:moveTo>
      <w:moveToRangeEnd w:id="541"/>
      <w:r w:rsidR="0066148C" w:rsidRPr="008D03A6">
        <w:rPr>
          <w:rFonts w:ascii="Crimson Text" w:hAnsi="Crimson Text"/>
          <w:color w:val="000000" w:themeColor="text1"/>
          <w:sz w:val="26"/>
          <w:szCs w:val="26"/>
        </w:rPr>
        <w:t>.</w:t>
      </w:r>
      <w:proofErr w:type="gramEnd"/>
      <w:r w:rsidR="0066148C" w:rsidRPr="008D03A6">
        <w:rPr>
          <w:rFonts w:ascii="Crimson Text" w:hAnsi="Crimson Text"/>
          <w:color w:val="000000" w:themeColor="text1"/>
          <w:sz w:val="26"/>
          <w:szCs w:val="26"/>
        </w:rPr>
        <w:t xml:space="preserve"> </w:t>
      </w:r>
      <w:ins w:id="546" w:author="PC" w:date="2025-06-05T19:18:00Z">
        <w:r w:rsidR="001461FC">
          <w:rPr>
            <w:rFonts w:ascii="Crimson Text" w:hAnsi="Crimson Text"/>
            <w:color w:val="000000" w:themeColor="text1"/>
            <w:sz w:val="26"/>
            <w:szCs w:val="26"/>
          </w:rPr>
          <w:t xml:space="preserve">Pero </w:t>
        </w:r>
      </w:ins>
      <w:del w:id="547" w:author="PC" w:date="2025-06-05T19:18:00Z">
        <w:r w:rsidR="005F655C" w:rsidRPr="008D03A6" w:rsidDel="001461FC">
          <w:rPr>
            <w:rFonts w:ascii="Crimson Text" w:hAnsi="Crimson Text"/>
            <w:color w:val="000000" w:themeColor="text1"/>
            <w:sz w:val="26"/>
            <w:szCs w:val="26"/>
          </w:rPr>
          <w:delText>C</w:delText>
        </w:r>
      </w:del>
      <w:ins w:id="548" w:author="PC" w:date="2025-06-05T19:18:00Z">
        <w:r w:rsidR="001461FC">
          <w:rPr>
            <w:rFonts w:ascii="Crimson Text" w:hAnsi="Crimson Text"/>
            <w:color w:val="000000" w:themeColor="text1"/>
            <w:sz w:val="26"/>
            <w:szCs w:val="26"/>
          </w:rPr>
          <w:t>c</w:t>
        </w:r>
      </w:ins>
      <w:r w:rsidR="0066148C" w:rsidRPr="008D03A6">
        <w:rPr>
          <w:rFonts w:ascii="Crimson Text" w:hAnsi="Crimson Text"/>
          <w:color w:val="000000" w:themeColor="text1"/>
          <w:sz w:val="26"/>
          <w:szCs w:val="26"/>
        </w:rPr>
        <w:t>ontinuar por el camino tradicional</w:t>
      </w:r>
      <w:del w:id="549" w:author="PC" w:date="2025-06-05T19:18:00Z">
        <w:r w:rsidR="0066148C" w:rsidRPr="008D03A6" w:rsidDel="001461FC">
          <w:rPr>
            <w:rFonts w:ascii="Crimson Text" w:hAnsi="Crimson Text"/>
            <w:color w:val="000000" w:themeColor="text1"/>
            <w:sz w:val="26"/>
            <w:szCs w:val="26"/>
          </w:rPr>
          <w:delText>,</w:delText>
        </w:r>
      </w:del>
      <w:r w:rsidR="0066148C" w:rsidRPr="008D03A6">
        <w:rPr>
          <w:rFonts w:ascii="Crimson Text" w:hAnsi="Crimson Text"/>
          <w:color w:val="000000" w:themeColor="text1"/>
          <w:sz w:val="26"/>
          <w:szCs w:val="26"/>
        </w:rPr>
        <w:t xml:space="preserve"> </w:t>
      </w:r>
      <w:r w:rsidR="005F655C" w:rsidRPr="008D03A6">
        <w:rPr>
          <w:rFonts w:ascii="Crimson Text" w:hAnsi="Crimson Text"/>
          <w:color w:val="000000" w:themeColor="text1"/>
          <w:sz w:val="26"/>
          <w:szCs w:val="26"/>
        </w:rPr>
        <w:t>implicaba</w:t>
      </w:r>
      <w:r w:rsidR="0066148C" w:rsidRPr="008D03A6">
        <w:rPr>
          <w:rFonts w:ascii="Crimson Text" w:hAnsi="Crimson Text"/>
          <w:color w:val="000000" w:themeColor="text1"/>
          <w:sz w:val="26"/>
          <w:szCs w:val="26"/>
        </w:rPr>
        <w:t xml:space="preserve"> ser advertida por cualquier miembro de la realeza</w:t>
      </w:r>
      <w:ins w:id="550" w:author="PC" w:date="2025-06-05T19:18:00Z">
        <w:r w:rsidR="001461FC">
          <w:rPr>
            <w:rFonts w:ascii="Crimson Text" w:hAnsi="Crimson Text"/>
            <w:color w:val="000000" w:themeColor="text1"/>
            <w:sz w:val="26"/>
            <w:szCs w:val="26"/>
          </w:rPr>
          <w:t>,</w:t>
        </w:r>
      </w:ins>
      <w:r w:rsidR="0066148C" w:rsidRPr="008D03A6">
        <w:rPr>
          <w:rFonts w:ascii="Crimson Text" w:hAnsi="Crimson Text"/>
          <w:color w:val="000000" w:themeColor="text1"/>
          <w:sz w:val="26"/>
          <w:szCs w:val="26"/>
        </w:rPr>
        <w:t xml:space="preserve"> poniendo en </w:t>
      </w:r>
      <w:r w:rsidR="003F0411" w:rsidRPr="008D03A6">
        <w:rPr>
          <w:rFonts w:ascii="Crimson Text" w:hAnsi="Crimson Text"/>
          <w:color w:val="000000" w:themeColor="text1"/>
          <w:sz w:val="26"/>
          <w:szCs w:val="26"/>
        </w:rPr>
        <w:t>juego</w:t>
      </w:r>
      <w:r w:rsidR="0095165F" w:rsidRPr="008D03A6">
        <w:rPr>
          <w:rFonts w:ascii="Crimson Text" w:hAnsi="Crimson Text"/>
          <w:color w:val="000000" w:themeColor="text1"/>
          <w:sz w:val="26"/>
          <w:szCs w:val="26"/>
        </w:rPr>
        <w:t xml:space="preserve"> el plan del intercambio. </w:t>
      </w:r>
      <w:r w:rsidR="0066148C" w:rsidRPr="008D03A6">
        <w:rPr>
          <w:rFonts w:ascii="Crimson Text" w:hAnsi="Crimson Text"/>
          <w:color w:val="000000" w:themeColor="text1"/>
          <w:sz w:val="26"/>
          <w:szCs w:val="26"/>
        </w:rPr>
        <w:t xml:space="preserve">Sin pensarlo más, Elena optó por el sendero alternativo. </w:t>
      </w:r>
      <w:moveFromRangeStart w:id="551" w:author="PC" w:date="2025-06-05T19:19:00Z" w:name="move200043560"/>
      <w:moveFrom w:id="552" w:author="PC" w:date="2025-06-05T19:19:00Z">
        <w:r w:rsidR="0066148C" w:rsidRPr="008D03A6" w:rsidDel="001461FC">
          <w:rPr>
            <w:rFonts w:ascii="Crimson Text" w:hAnsi="Crimson Text"/>
            <w:color w:val="000000" w:themeColor="text1"/>
            <w:sz w:val="26"/>
            <w:szCs w:val="26"/>
          </w:rPr>
          <w:t xml:space="preserve">La vía era solitaria y muy oscura, </w:t>
        </w:r>
        <w:r w:rsidR="00B35D67" w:rsidRPr="008D03A6" w:rsidDel="001461FC">
          <w:rPr>
            <w:rFonts w:ascii="Crimson Text" w:hAnsi="Crimson Text"/>
            <w:color w:val="000000" w:themeColor="text1"/>
            <w:sz w:val="26"/>
            <w:szCs w:val="26"/>
          </w:rPr>
          <w:t xml:space="preserve">y </w:t>
        </w:r>
        <w:r w:rsidR="008D598D" w:rsidRPr="008D03A6" w:rsidDel="001461FC">
          <w:rPr>
            <w:rFonts w:ascii="Crimson Text" w:hAnsi="Crimson Text"/>
            <w:color w:val="000000" w:themeColor="text1"/>
            <w:sz w:val="26"/>
            <w:szCs w:val="26"/>
          </w:rPr>
          <w:t>le demandaría</w:t>
        </w:r>
        <w:r w:rsidR="004B7658" w:rsidRPr="008D03A6" w:rsidDel="001461FC">
          <w:rPr>
            <w:rFonts w:ascii="Crimson Text" w:hAnsi="Crimson Text"/>
            <w:color w:val="000000" w:themeColor="text1"/>
            <w:sz w:val="26"/>
            <w:szCs w:val="26"/>
          </w:rPr>
          <w:t xml:space="preserve"> estar alerta </w:t>
        </w:r>
        <w:r w:rsidR="0095165F" w:rsidRPr="008D03A6" w:rsidDel="001461FC">
          <w:rPr>
            <w:rFonts w:ascii="Crimson Text" w:hAnsi="Crimson Text"/>
            <w:color w:val="000000" w:themeColor="text1"/>
            <w:sz w:val="26"/>
            <w:szCs w:val="26"/>
          </w:rPr>
          <w:t>a cada paso</w:t>
        </w:r>
        <w:r w:rsidR="0066148C" w:rsidRPr="008D03A6" w:rsidDel="001461FC">
          <w:rPr>
            <w:rFonts w:ascii="Crimson Text" w:hAnsi="Crimson Text"/>
            <w:color w:val="000000" w:themeColor="text1"/>
            <w:sz w:val="26"/>
            <w:szCs w:val="26"/>
          </w:rPr>
          <w:t>.</w:t>
        </w:r>
      </w:moveFrom>
      <w:moveFromRangeEnd w:id="551"/>
    </w:p>
    <w:p w:rsidR="004B7658" w:rsidRPr="008D03A6" w:rsidRDefault="004B7658"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mediar el recorrido</w:t>
      </w:r>
      <w:del w:id="553" w:author="PC" w:date="2025-06-05T19:20:00Z">
        <w:r w:rsidRPr="008D03A6" w:rsidDel="0063408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surgió un imprevisto. Dos campesinos se aproximaban por el sentido opuesto, ambos </w:t>
      </w:r>
      <w:del w:id="554" w:author="PC" w:date="2025-06-05T19:20:00Z">
        <w:r w:rsidRPr="008D03A6" w:rsidDel="0063408F">
          <w:rPr>
            <w:rFonts w:ascii="Crimson Text" w:hAnsi="Crimson Text"/>
            <w:color w:val="000000" w:themeColor="text1"/>
            <w:sz w:val="26"/>
            <w:szCs w:val="26"/>
          </w:rPr>
          <w:delText xml:space="preserve">cabalgaban </w:delText>
        </w:r>
      </w:del>
      <w:ins w:id="555" w:author="PC" w:date="2025-06-05T19:20:00Z">
        <w:r w:rsidR="0063408F">
          <w:rPr>
            <w:rFonts w:ascii="Crimson Text" w:hAnsi="Crimson Text"/>
            <w:color w:val="000000" w:themeColor="text1"/>
            <w:sz w:val="26"/>
            <w:szCs w:val="26"/>
          </w:rPr>
          <w:t>cabalgando</w:t>
        </w:r>
        <w:r w:rsidR="0063408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caballos de </w:t>
      </w:r>
      <w:r w:rsidR="0095165F" w:rsidRPr="008D03A6">
        <w:rPr>
          <w:rFonts w:ascii="Crimson Text" w:hAnsi="Crimson Text"/>
          <w:color w:val="000000" w:themeColor="text1"/>
          <w:sz w:val="26"/>
          <w:szCs w:val="26"/>
        </w:rPr>
        <w:t>tiro</w:t>
      </w:r>
      <w:r w:rsidRPr="008D03A6">
        <w:rPr>
          <w:rFonts w:ascii="Crimson Text" w:hAnsi="Crimson Text"/>
          <w:color w:val="000000" w:themeColor="text1"/>
          <w:sz w:val="26"/>
          <w:szCs w:val="26"/>
        </w:rPr>
        <w:t>. Elena se había ocupado en lucir un estilo sencillo para pasar inadvertida, pero el caballo que cabalgaba no era para nada ordinario. Los corceles blancos eran poco frecuentes en el reino</w:t>
      </w:r>
      <w:del w:id="556" w:author="PC" w:date="2025-06-05T19:25:00Z">
        <w:r w:rsidRPr="008D03A6" w:rsidDel="0063408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más allá de su estado de salud deficiente, el animal tenía un porte destacable. Los aldeanos no tardaron en </w:t>
      </w:r>
      <w:r w:rsidR="00967982" w:rsidRPr="008D03A6">
        <w:rPr>
          <w:rFonts w:ascii="Crimson Text" w:hAnsi="Crimson Text"/>
          <w:color w:val="000000" w:themeColor="text1"/>
          <w:sz w:val="26"/>
          <w:szCs w:val="26"/>
        </w:rPr>
        <w:t>prestar</w:t>
      </w:r>
      <w:ins w:id="557" w:author="PC" w:date="2025-06-05T19:26:00Z">
        <w:r w:rsidR="0063408F">
          <w:rPr>
            <w:rFonts w:ascii="Crimson Text" w:hAnsi="Crimson Text"/>
            <w:color w:val="000000" w:themeColor="text1"/>
            <w:sz w:val="26"/>
            <w:szCs w:val="26"/>
          </w:rPr>
          <w:t>le</w:t>
        </w:r>
      </w:ins>
      <w:r w:rsidR="00967982" w:rsidRPr="008D03A6">
        <w:rPr>
          <w:rFonts w:ascii="Crimson Text" w:hAnsi="Crimson Text"/>
          <w:color w:val="000000" w:themeColor="text1"/>
          <w:sz w:val="26"/>
          <w:szCs w:val="26"/>
        </w:rPr>
        <w:t xml:space="preserve"> atención</w:t>
      </w:r>
      <w:r w:rsidRPr="008D03A6">
        <w:rPr>
          <w:rFonts w:ascii="Crimson Text" w:hAnsi="Crimson Text"/>
          <w:color w:val="000000" w:themeColor="text1"/>
          <w:sz w:val="26"/>
          <w:szCs w:val="26"/>
        </w:rPr>
        <w:t>.</w:t>
      </w:r>
    </w:p>
    <w:p w:rsidR="004B7658" w:rsidRPr="008D03A6" w:rsidRDefault="004B7658"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Cuando estaban a punto de cruzarse, la princesa agachó la cabeza para no ser advertida, </w:t>
      </w:r>
      <w:ins w:id="558" w:author="PC" w:date="2025-06-05T19:27:00Z">
        <w:r w:rsidR="00204E24">
          <w:rPr>
            <w:rFonts w:ascii="Crimson Text" w:hAnsi="Crimson Text"/>
            <w:color w:val="000000" w:themeColor="text1"/>
            <w:sz w:val="26"/>
            <w:szCs w:val="26"/>
          </w:rPr>
          <w:t xml:space="preserve">pero aun así pudo notar cómo </w:t>
        </w:r>
      </w:ins>
      <w:r w:rsidRPr="008D03A6">
        <w:rPr>
          <w:rFonts w:ascii="Crimson Text" w:hAnsi="Crimson Text"/>
          <w:color w:val="000000" w:themeColor="text1"/>
          <w:sz w:val="26"/>
          <w:szCs w:val="26"/>
        </w:rPr>
        <w:t>los hombres la mira</w:t>
      </w:r>
      <w:ins w:id="559" w:author="PC" w:date="2025-06-05T19:27:00Z">
        <w:r w:rsidR="00204E24">
          <w:rPr>
            <w:rFonts w:ascii="Crimson Text" w:hAnsi="Crimson Text"/>
            <w:color w:val="000000" w:themeColor="text1"/>
            <w:sz w:val="26"/>
            <w:szCs w:val="26"/>
          </w:rPr>
          <w:t>ban</w:t>
        </w:r>
      </w:ins>
      <w:del w:id="560" w:author="PC" w:date="2025-06-05T19:27:00Z">
        <w:r w:rsidRPr="008D03A6" w:rsidDel="00204E24">
          <w:rPr>
            <w:rFonts w:ascii="Crimson Text" w:hAnsi="Crimson Text"/>
            <w:color w:val="000000" w:themeColor="text1"/>
            <w:sz w:val="26"/>
            <w:szCs w:val="26"/>
          </w:rPr>
          <w:delText>ron</w:delText>
        </w:r>
      </w:del>
      <w:r w:rsidRPr="008D03A6">
        <w:rPr>
          <w:rFonts w:ascii="Crimson Text" w:hAnsi="Crimson Text"/>
          <w:color w:val="000000" w:themeColor="text1"/>
          <w:sz w:val="26"/>
          <w:szCs w:val="26"/>
        </w:rPr>
        <w:t xml:space="preserve"> de arriba </w:t>
      </w:r>
      <w:ins w:id="561" w:author="PC" w:date="2025-06-05T19:27:00Z">
        <w:r w:rsidR="00204E24">
          <w:rPr>
            <w:rFonts w:ascii="Crimson Text" w:hAnsi="Crimson Text"/>
            <w:color w:val="000000" w:themeColor="text1"/>
            <w:sz w:val="26"/>
            <w:szCs w:val="26"/>
          </w:rPr>
          <w:t xml:space="preserve">a </w:t>
        </w:r>
      </w:ins>
      <w:r w:rsidRPr="008D03A6">
        <w:rPr>
          <w:rFonts w:ascii="Crimson Text" w:hAnsi="Crimson Text"/>
          <w:color w:val="000000" w:themeColor="text1"/>
          <w:sz w:val="26"/>
          <w:szCs w:val="26"/>
        </w:rPr>
        <w:t>abajo. Luego</w:t>
      </w:r>
      <w:ins w:id="562" w:author="PC" w:date="2025-06-05T19:27:00Z">
        <w:r w:rsidR="00204E2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0C6E59" w:rsidRPr="008D03A6">
        <w:rPr>
          <w:rFonts w:ascii="Crimson Text" w:hAnsi="Crimson Text"/>
          <w:color w:val="000000" w:themeColor="text1"/>
          <w:sz w:val="26"/>
          <w:szCs w:val="26"/>
        </w:rPr>
        <w:t>oyó</w:t>
      </w:r>
      <w:r w:rsidRPr="008D03A6">
        <w:rPr>
          <w:rFonts w:ascii="Crimson Text" w:hAnsi="Crimson Text"/>
          <w:color w:val="000000" w:themeColor="text1"/>
          <w:sz w:val="26"/>
          <w:szCs w:val="26"/>
        </w:rPr>
        <w:t xml:space="preserve"> </w:t>
      </w:r>
      <w:r w:rsidR="000C6E59" w:rsidRPr="008D03A6">
        <w:rPr>
          <w:rFonts w:ascii="Crimson Text" w:hAnsi="Crimson Text"/>
          <w:color w:val="000000" w:themeColor="text1"/>
          <w:sz w:val="26"/>
          <w:szCs w:val="26"/>
        </w:rPr>
        <w:t xml:space="preserve">las </w:t>
      </w:r>
      <w:r w:rsidRPr="008D03A6">
        <w:rPr>
          <w:rFonts w:ascii="Crimson Text" w:hAnsi="Crimson Text"/>
          <w:color w:val="000000" w:themeColor="text1"/>
          <w:sz w:val="26"/>
          <w:szCs w:val="26"/>
        </w:rPr>
        <w:t xml:space="preserve">voces de </w:t>
      </w:r>
      <w:r w:rsidR="000C6E59" w:rsidRPr="008D03A6">
        <w:rPr>
          <w:rFonts w:ascii="Crimson Text" w:hAnsi="Crimson Text"/>
          <w:color w:val="000000" w:themeColor="text1"/>
          <w:sz w:val="26"/>
          <w:szCs w:val="26"/>
        </w:rPr>
        <w:t xml:space="preserve">los </w:t>
      </w:r>
      <w:r w:rsidRPr="008D03A6">
        <w:rPr>
          <w:rFonts w:ascii="Crimson Text" w:hAnsi="Crimson Text"/>
          <w:color w:val="000000" w:themeColor="text1"/>
          <w:sz w:val="26"/>
          <w:szCs w:val="26"/>
        </w:rPr>
        <w:t>campesinos susurra</w:t>
      </w:r>
      <w:r w:rsidR="000C6E59" w:rsidRPr="008D03A6">
        <w:rPr>
          <w:rFonts w:ascii="Crimson Text" w:hAnsi="Crimson Text"/>
          <w:color w:val="000000" w:themeColor="text1"/>
          <w:sz w:val="26"/>
          <w:szCs w:val="26"/>
        </w:rPr>
        <w:t>ndo a sus espaldas</w:t>
      </w:r>
      <w:del w:id="563"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y el sonido del trote de los caballos </w:t>
      </w:r>
      <w:r w:rsidR="00967982" w:rsidRPr="008D03A6">
        <w:rPr>
          <w:rFonts w:ascii="Crimson Text" w:hAnsi="Crimson Text"/>
          <w:color w:val="000000" w:themeColor="text1"/>
          <w:sz w:val="26"/>
          <w:szCs w:val="26"/>
        </w:rPr>
        <w:t>alterando</w:t>
      </w:r>
      <w:r w:rsidR="000C6E59" w:rsidRPr="008D03A6">
        <w:rPr>
          <w:rFonts w:ascii="Crimson Text" w:hAnsi="Crimson Text"/>
          <w:color w:val="000000" w:themeColor="text1"/>
          <w:sz w:val="26"/>
          <w:szCs w:val="26"/>
        </w:rPr>
        <w:t xml:space="preserve"> su ritmo. Intuyó que algo malo sucedería, volteó su cabeza hacía atrás</w:t>
      </w:r>
      <w:del w:id="564"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y advirtió que habían girado para </w:t>
      </w:r>
      <w:r w:rsidR="00967982" w:rsidRPr="008D03A6">
        <w:rPr>
          <w:rFonts w:ascii="Crimson Text" w:hAnsi="Crimson Text"/>
          <w:color w:val="000000" w:themeColor="text1"/>
          <w:sz w:val="26"/>
          <w:szCs w:val="26"/>
        </w:rPr>
        <w:t>ir tras ella</w:t>
      </w:r>
      <w:r w:rsidR="000C6E59" w:rsidRPr="008D03A6">
        <w:rPr>
          <w:rFonts w:ascii="Crimson Text" w:hAnsi="Crimson Text"/>
          <w:color w:val="000000" w:themeColor="text1"/>
          <w:sz w:val="26"/>
          <w:szCs w:val="26"/>
        </w:rPr>
        <w:t>. Un súbito escalofrío recorrió su cuerpo</w:t>
      </w:r>
      <w:ins w:id="565" w:author="PC" w:date="2025-06-05T19:28:00Z">
        <w:r w:rsidR="00204E24">
          <w:rPr>
            <w:rFonts w:ascii="Crimson Text" w:hAnsi="Crimson Text"/>
            <w:color w:val="000000" w:themeColor="text1"/>
            <w:sz w:val="26"/>
            <w:szCs w:val="26"/>
          </w:rPr>
          <w:t xml:space="preserve"> </w:t>
        </w:r>
      </w:ins>
      <w:del w:id="566" w:author="PC" w:date="2025-06-05T19:28:00Z">
        <w:r w:rsidR="000C6E59" w:rsidRPr="008D03A6" w:rsidDel="00204E24">
          <w:rPr>
            <w:rFonts w:ascii="Crimson Text" w:hAnsi="Crimson Text"/>
            <w:color w:val="000000" w:themeColor="text1"/>
            <w:sz w:val="26"/>
            <w:szCs w:val="26"/>
          </w:rPr>
          <w:delText>,</w:delText>
        </w:r>
      </w:del>
      <w:ins w:id="567" w:author="PC" w:date="2025-06-05T19:28:00Z">
        <w:r w:rsidR="00204E24">
          <w:rPr>
            <w:rFonts w:ascii="Crimson Text" w:hAnsi="Crimson Text"/>
            <w:color w:val="000000" w:themeColor="text1"/>
            <w:sz w:val="26"/>
            <w:szCs w:val="26"/>
          </w:rPr>
          <w:t>y</w:t>
        </w:r>
      </w:ins>
      <w:r w:rsidR="000C6E59" w:rsidRPr="008D03A6">
        <w:rPr>
          <w:rFonts w:ascii="Crimson Text" w:hAnsi="Crimson Text"/>
          <w:color w:val="000000" w:themeColor="text1"/>
          <w:sz w:val="26"/>
          <w:szCs w:val="26"/>
        </w:rPr>
        <w:t xml:space="preserve"> se sintió realmente en peligro. Aceleró un poco la marcha de Flecha Blanca</w:t>
      </w:r>
      <w:del w:id="568"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pero, al mismo tiempo, los otros do</w:t>
      </w:r>
      <w:r w:rsidR="00B902B3" w:rsidRPr="008D03A6">
        <w:rPr>
          <w:rFonts w:ascii="Crimson Text" w:hAnsi="Crimson Text"/>
          <w:color w:val="000000" w:themeColor="text1"/>
          <w:sz w:val="26"/>
          <w:szCs w:val="26"/>
        </w:rPr>
        <w:t>s caballos también incrementaron</w:t>
      </w:r>
      <w:r w:rsidR="000C6E59" w:rsidRPr="008D03A6">
        <w:rPr>
          <w:rFonts w:ascii="Crimson Text" w:hAnsi="Crimson Text"/>
          <w:color w:val="000000" w:themeColor="text1"/>
          <w:sz w:val="26"/>
          <w:szCs w:val="26"/>
        </w:rPr>
        <w:t xml:space="preserve"> su paso. Los hombres alcanzaron su posición rápidamente</w:t>
      </w:r>
      <w:del w:id="569" w:author="PC" w:date="2025-06-05T19:28:00Z">
        <w:r w:rsidR="000C6E59" w:rsidRPr="008D03A6" w:rsidDel="00204E24">
          <w:rPr>
            <w:rFonts w:ascii="Crimson Text" w:hAnsi="Crimson Text"/>
            <w:color w:val="000000" w:themeColor="text1"/>
            <w:sz w:val="26"/>
            <w:szCs w:val="26"/>
          </w:rPr>
          <w:delText>,</w:delText>
        </w:r>
      </w:del>
      <w:r w:rsidR="000C6E59" w:rsidRPr="008D03A6">
        <w:rPr>
          <w:rFonts w:ascii="Crimson Text" w:hAnsi="Crimson Text"/>
          <w:color w:val="000000" w:themeColor="text1"/>
          <w:sz w:val="26"/>
          <w:szCs w:val="26"/>
        </w:rPr>
        <w:t xml:space="preserve"> y se ubicaron uno</w:t>
      </w:r>
      <w:r w:rsidR="00C60945" w:rsidRPr="008D03A6">
        <w:rPr>
          <w:rFonts w:ascii="Crimson Text" w:hAnsi="Crimson Text"/>
          <w:color w:val="000000" w:themeColor="text1"/>
          <w:sz w:val="26"/>
          <w:szCs w:val="26"/>
        </w:rPr>
        <w:t xml:space="preserve"> de cada lado.</w:t>
      </w:r>
    </w:p>
    <w:p w:rsidR="000C6E59" w:rsidRPr="008D03A6" w:rsidRDefault="00C60945" w:rsidP="004B765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D658C7" w:rsidRPr="008D03A6">
        <w:rPr>
          <w:rFonts w:ascii="Crimson Text" w:hAnsi="Crimson Text"/>
          <w:color w:val="000000" w:themeColor="text1"/>
          <w:sz w:val="26"/>
          <w:szCs w:val="26"/>
        </w:rPr>
        <w:t>¡</w:t>
      </w:r>
      <w:proofErr w:type="gramEnd"/>
      <w:r w:rsidR="00D658C7" w:rsidRPr="008D03A6">
        <w:rPr>
          <w:rFonts w:ascii="Crimson Text" w:hAnsi="Crimson Text"/>
          <w:color w:val="000000" w:themeColor="text1"/>
          <w:sz w:val="26"/>
          <w:szCs w:val="26"/>
        </w:rPr>
        <w:t xml:space="preserve">Que belleza! </w:t>
      </w:r>
      <w:r w:rsidRPr="008D03A6">
        <w:rPr>
          <w:rFonts w:ascii="Crimson Text" w:hAnsi="Crimson Text"/>
          <w:color w:val="000000" w:themeColor="text1"/>
          <w:sz w:val="26"/>
          <w:szCs w:val="26"/>
        </w:rPr>
        <w:t xml:space="preserve">–lanzó uno de los campesinos, </w:t>
      </w:r>
      <w:ins w:id="570" w:author="PC" w:date="2025-06-05T19:30:00Z">
        <w:r w:rsidR="00637B24">
          <w:rPr>
            <w:rFonts w:ascii="Crimson Text" w:hAnsi="Crimson Text"/>
            <w:color w:val="000000" w:themeColor="text1"/>
            <w:sz w:val="26"/>
            <w:szCs w:val="26"/>
          </w:rPr>
          <w:t xml:space="preserve">y </w:t>
        </w:r>
      </w:ins>
      <w:r w:rsidRPr="008D03A6">
        <w:rPr>
          <w:rFonts w:ascii="Crimson Text" w:hAnsi="Crimson Text"/>
          <w:color w:val="000000" w:themeColor="text1"/>
          <w:sz w:val="26"/>
          <w:szCs w:val="26"/>
        </w:rPr>
        <w:t>la princesa lo miró de reojo, sin emitir palabras.</w:t>
      </w:r>
    </w:p>
    <w:p w:rsidR="00C60945" w:rsidRPr="008D03A6" w:rsidRDefault="00C60945"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w:t>
      </w:r>
      <w:r w:rsidR="00D658C7" w:rsidRPr="008D03A6">
        <w:rPr>
          <w:rFonts w:ascii="Crimson Text" w:hAnsi="Crimson Text"/>
          <w:color w:val="000000" w:themeColor="text1"/>
          <w:sz w:val="26"/>
          <w:szCs w:val="26"/>
        </w:rPr>
        <w:t>o se incomode, lo digo por el animal</w:t>
      </w:r>
      <w:del w:id="571" w:author="PC" w:date="2025-06-05T19:30:00Z">
        <w:r w:rsidR="00D658C7" w:rsidRPr="008D03A6" w:rsidDel="00637B24">
          <w:rPr>
            <w:rFonts w:ascii="Crimson Text" w:hAnsi="Crimson Text"/>
            <w:color w:val="000000" w:themeColor="text1"/>
            <w:sz w:val="26"/>
            <w:szCs w:val="26"/>
          </w:rPr>
          <w:delText>, ¡h</w:delText>
        </w:r>
      </w:del>
      <w:ins w:id="572" w:author="PC" w:date="2025-06-05T19:30:00Z">
        <w:r w:rsidR="00637B24">
          <w:rPr>
            <w:rFonts w:ascii="Crimson Text" w:hAnsi="Crimson Text"/>
            <w:color w:val="000000" w:themeColor="text1"/>
            <w:sz w:val="26"/>
            <w:szCs w:val="26"/>
          </w:rPr>
          <w:t>. ¡H</w:t>
        </w:r>
      </w:ins>
      <w:r w:rsidR="00D658C7" w:rsidRPr="008D03A6">
        <w:rPr>
          <w:rFonts w:ascii="Crimson Text" w:hAnsi="Crimson Text"/>
          <w:color w:val="000000" w:themeColor="text1"/>
          <w:sz w:val="26"/>
          <w:szCs w:val="26"/>
        </w:rPr>
        <w:t xml:space="preserve">ermoso espécimen! ¿Acaso es un caballo real? –indagó, generando mayor tensión en Elena, quien </w:t>
      </w:r>
      <w:del w:id="573" w:author="PC" w:date="2025-06-05T19:37:00Z">
        <w:r w:rsidR="00D658C7" w:rsidRPr="008D03A6" w:rsidDel="004018DB">
          <w:rPr>
            <w:rFonts w:ascii="Crimson Text" w:hAnsi="Crimson Text"/>
            <w:color w:val="000000" w:themeColor="text1"/>
            <w:sz w:val="26"/>
            <w:szCs w:val="26"/>
          </w:rPr>
          <w:delText>sostuvo el</w:delText>
        </w:r>
      </w:del>
      <w:ins w:id="574" w:author="PC" w:date="2025-06-05T19:37:00Z">
        <w:r w:rsidR="004018DB">
          <w:rPr>
            <w:rFonts w:ascii="Crimson Text" w:hAnsi="Crimson Text"/>
            <w:color w:val="000000" w:themeColor="text1"/>
            <w:sz w:val="26"/>
            <w:szCs w:val="26"/>
          </w:rPr>
          <w:t xml:space="preserve"> permaneció en</w:t>
        </w:r>
      </w:ins>
      <w:r w:rsidR="00D658C7" w:rsidRPr="008D03A6">
        <w:rPr>
          <w:rFonts w:ascii="Crimson Text" w:hAnsi="Crimson Text"/>
          <w:color w:val="000000" w:themeColor="text1"/>
          <w:sz w:val="26"/>
          <w:szCs w:val="26"/>
        </w:rPr>
        <w:t xml:space="preserve"> silencio, pero no pudo evitar mirarlo con furia. El campesino se mantuvo dubitativo un segundo</w:t>
      </w:r>
      <w:del w:id="575" w:author="PC" w:date="2025-06-05T19:37:00Z">
        <w:r w:rsidR="00D658C7" w:rsidRPr="008D03A6" w:rsidDel="004018DB">
          <w:rPr>
            <w:rFonts w:ascii="Crimson Text" w:hAnsi="Crimson Text"/>
            <w:color w:val="000000" w:themeColor="text1"/>
            <w:sz w:val="26"/>
            <w:szCs w:val="26"/>
          </w:rPr>
          <w:delText>,</w:delText>
        </w:r>
      </w:del>
      <w:r w:rsidR="00D658C7" w:rsidRPr="008D03A6">
        <w:rPr>
          <w:rFonts w:ascii="Crimson Text" w:hAnsi="Crimson Text"/>
          <w:color w:val="000000" w:themeColor="text1"/>
          <w:sz w:val="26"/>
          <w:szCs w:val="26"/>
        </w:rPr>
        <w:t xml:space="preserve"> y </w:t>
      </w:r>
      <w:ins w:id="576" w:author="PC" w:date="2025-06-05T19:38:00Z">
        <w:r w:rsidR="004018DB">
          <w:rPr>
            <w:rFonts w:ascii="Crimson Text" w:hAnsi="Crimson Text"/>
            <w:color w:val="000000" w:themeColor="text1"/>
            <w:sz w:val="26"/>
            <w:szCs w:val="26"/>
          </w:rPr>
          <w:t xml:space="preserve">luego, dándose cuenta, </w:t>
        </w:r>
      </w:ins>
      <w:r w:rsidR="00D658C7" w:rsidRPr="008D03A6">
        <w:rPr>
          <w:rFonts w:ascii="Crimson Text" w:hAnsi="Crimson Text"/>
          <w:color w:val="000000" w:themeColor="text1"/>
          <w:sz w:val="26"/>
          <w:szCs w:val="26"/>
        </w:rPr>
        <w:t>reaccionó sorprendido– ¿Usted es la princesa? –indagó</w:t>
      </w:r>
      <w:r w:rsidR="00F10A79" w:rsidRPr="008D03A6">
        <w:rPr>
          <w:rFonts w:ascii="Crimson Text" w:hAnsi="Crimson Text"/>
          <w:color w:val="000000" w:themeColor="text1"/>
          <w:sz w:val="26"/>
          <w:szCs w:val="26"/>
        </w:rPr>
        <w:t xml:space="preserve">, mientras </w:t>
      </w:r>
      <w:r w:rsidR="005C6555" w:rsidRPr="008D03A6">
        <w:rPr>
          <w:rFonts w:ascii="Crimson Text" w:hAnsi="Crimson Text"/>
          <w:color w:val="000000" w:themeColor="text1"/>
          <w:sz w:val="26"/>
          <w:szCs w:val="26"/>
        </w:rPr>
        <w:t>observaba</w:t>
      </w:r>
      <w:r w:rsidR="00F10A79" w:rsidRPr="008D03A6">
        <w:rPr>
          <w:rFonts w:ascii="Crimson Text" w:hAnsi="Crimson Text"/>
          <w:color w:val="000000" w:themeColor="text1"/>
          <w:sz w:val="26"/>
          <w:szCs w:val="26"/>
        </w:rPr>
        <w:t xml:space="preserve"> al otro hombre</w:t>
      </w:r>
      <w:r w:rsidR="00D658C7" w:rsidRPr="008D03A6">
        <w:rPr>
          <w:rFonts w:ascii="Crimson Text" w:hAnsi="Crimson Text"/>
          <w:color w:val="000000" w:themeColor="text1"/>
          <w:sz w:val="26"/>
          <w:szCs w:val="26"/>
        </w:rPr>
        <w:t xml:space="preserve"> con gran expectativa.</w:t>
      </w:r>
    </w:p>
    <w:p w:rsidR="004018DB" w:rsidRDefault="00F10A79" w:rsidP="00D658C7">
      <w:pPr>
        <w:tabs>
          <w:tab w:val="left" w:pos="2179"/>
        </w:tabs>
        <w:spacing w:after="0"/>
        <w:ind w:firstLine="284"/>
        <w:jc w:val="both"/>
        <w:rPr>
          <w:ins w:id="577" w:author="PC" w:date="2025-06-05T19:40: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Si mi padre estuviera aquí</w:t>
      </w:r>
      <w:del w:id="578" w:author="PC" w:date="2025-06-05T19:38:00Z">
        <w:r w:rsidRPr="008D03A6" w:rsidDel="004018D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D658C7" w:rsidRPr="008D03A6">
        <w:rPr>
          <w:rFonts w:ascii="Crimson Text" w:hAnsi="Crimson Text"/>
          <w:color w:val="000000" w:themeColor="text1"/>
          <w:sz w:val="26"/>
          <w:szCs w:val="26"/>
        </w:rPr>
        <w:t>les cortaría el cuello! –</w:t>
      </w:r>
      <w:del w:id="579" w:author="PC" w:date="2025-06-05T19:40:00Z">
        <w:r w:rsidR="00D658C7" w:rsidRPr="008D03A6" w:rsidDel="004018DB">
          <w:rPr>
            <w:rFonts w:ascii="Crimson Text" w:hAnsi="Crimson Text"/>
            <w:color w:val="000000" w:themeColor="text1"/>
            <w:sz w:val="26"/>
            <w:szCs w:val="26"/>
          </w:rPr>
          <w:delText xml:space="preserve">retrucó </w:delText>
        </w:r>
      </w:del>
      <w:ins w:id="580" w:author="PC" w:date="2025-06-05T19:40:00Z">
        <w:r w:rsidR="004018DB">
          <w:rPr>
            <w:rFonts w:ascii="Crimson Text" w:hAnsi="Crimson Text"/>
            <w:color w:val="000000" w:themeColor="text1"/>
            <w:sz w:val="26"/>
            <w:szCs w:val="26"/>
          </w:rPr>
          <w:t>exclamó</w:t>
        </w:r>
        <w:r w:rsidR="004018DB" w:rsidRPr="008D03A6">
          <w:rPr>
            <w:rFonts w:ascii="Crimson Text" w:hAnsi="Crimson Text"/>
            <w:color w:val="000000" w:themeColor="text1"/>
            <w:sz w:val="26"/>
            <w:szCs w:val="26"/>
          </w:rPr>
          <w:t xml:space="preserve"> </w:t>
        </w:r>
      </w:ins>
      <w:r w:rsidR="00D658C7" w:rsidRPr="008D03A6">
        <w:rPr>
          <w:rFonts w:ascii="Crimson Text" w:hAnsi="Crimson Text"/>
          <w:color w:val="000000" w:themeColor="text1"/>
          <w:sz w:val="26"/>
          <w:szCs w:val="26"/>
        </w:rPr>
        <w:t xml:space="preserve">con </w:t>
      </w:r>
      <w:r w:rsidR="00967982" w:rsidRPr="008D03A6">
        <w:rPr>
          <w:rFonts w:ascii="Crimson Text" w:hAnsi="Crimson Text"/>
          <w:color w:val="000000" w:themeColor="text1"/>
          <w:sz w:val="26"/>
          <w:szCs w:val="26"/>
        </w:rPr>
        <w:t>bronca</w:t>
      </w:r>
      <w:r w:rsidR="00D658C7" w:rsidRPr="008D03A6">
        <w:rPr>
          <w:rFonts w:ascii="Crimson Text" w:hAnsi="Crimson Text"/>
          <w:color w:val="000000" w:themeColor="text1"/>
          <w:sz w:val="26"/>
          <w:szCs w:val="26"/>
        </w:rPr>
        <w:t xml:space="preserve">. </w:t>
      </w:r>
    </w:p>
    <w:p w:rsidR="00D658C7" w:rsidRPr="008D03A6" w:rsidRDefault="00D658C7"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Los hombres se mira</w:t>
      </w:r>
      <w:r w:rsidR="005262D0" w:rsidRPr="008D03A6">
        <w:rPr>
          <w:rFonts w:ascii="Crimson Text" w:hAnsi="Crimson Text"/>
          <w:color w:val="000000" w:themeColor="text1"/>
          <w:sz w:val="26"/>
          <w:szCs w:val="26"/>
        </w:rPr>
        <w:t>ron y estallaron en carcajadas</w:t>
      </w:r>
      <w:del w:id="581" w:author="PC" w:date="2025-06-05T19:40:00Z">
        <w:r w:rsidR="005262D0" w:rsidRPr="008D03A6" w:rsidDel="004018DB">
          <w:rPr>
            <w:rFonts w:ascii="Crimson Text" w:hAnsi="Crimson Text"/>
            <w:color w:val="000000" w:themeColor="text1"/>
            <w:sz w:val="26"/>
            <w:szCs w:val="26"/>
          </w:rPr>
          <w:delText>, e</w:delText>
        </w:r>
      </w:del>
      <w:ins w:id="582" w:author="PC" w:date="2025-06-05T19:40:00Z">
        <w:r w:rsidR="004018DB">
          <w:rPr>
            <w:rFonts w:ascii="Crimson Text" w:hAnsi="Crimson Text"/>
            <w:color w:val="000000" w:themeColor="text1"/>
            <w:sz w:val="26"/>
            <w:szCs w:val="26"/>
          </w:rPr>
          <w:t>. E</w:t>
        </w:r>
      </w:ins>
      <w:r w:rsidR="005262D0" w:rsidRPr="008D03A6">
        <w:rPr>
          <w:rFonts w:ascii="Crimson Text" w:hAnsi="Crimson Text"/>
          <w:color w:val="000000" w:themeColor="text1"/>
          <w:sz w:val="26"/>
          <w:szCs w:val="26"/>
        </w:rPr>
        <w:t xml:space="preserve">l mismo que había abierto el diálogo reaccionó más incisivo, </w:t>
      </w:r>
      <w:r w:rsidR="00F10A79" w:rsidRPr="008D03A6">
        <w:rPr>
          <w:rFonts w:ascii="Crimson Text" w:hAnsi="Crimson Text"/>
          <w:color w:val="000000" w:themeColor="text1"/>
          <w:sz w:val="26"/>
          <w:szCs w:val="26"/>
        </w:rPr>
        <w:t xml:space="preserve">el otro </w:t>
      </w:r>
      <w:del w:id="583" w:author="PC" w:date="2025-06-05T20:05:00Z">
        <w:r w:rsidR="00F10A79" w:rsidRPr="008D03A6" w:rsidDel="00602279">
          <w:rPr>
            <w:rFonts w:ascii="Crimson Text" w:hAnsi="Crimson Text"/>
            <w:color w:val="000000" w:themeColor="text1"/>
            <w:sz w:val="26"/>
            <w:szCs w:val="26"/>
          </w:rPr>
          <w:delText>continuo</w:delText>
        </w:r>
      </w:del>
      <w:ins w:id="584" w:author="PC" w:date="2025-06-05T20:05:00Z">
        <w:r w:rsidR="00602279" w:rsidRPr="008D03A6">
          <w:rPr>
            <w:rFonts w:ascii="Crimson Text" w:hAnsi="Crimson Text"/>
            <w:color w:val="000000" w:themeColor="text1"/>
            <w:sz w:val="26"/>
            <w:szCs w:val="26"/>
          </w:rPr>
          <w:t>continúo</w:t>
        </w:r>
      </w:ins>
      <w:r w:rsidR="00F10A79" w:rsidRPr="008D03A6">
        <w:rPr>
          <w:rFonts w:ascii="Crimson Text" w:hAnsi="Crimson Text"/>
          <w:color w:val="000000" w:themeColor="text1"/>
          <w:sz w:val="26"/>
          <w:szCs w:val="26"/>
        </w:rPr>
        <w:t xml:space="preserve"> tan sólo expectante</w:t>
      </w:r>
      <w:r w:rsidR="005262D0" w:rsidRPr="008D03A6">
        <w:rPr>
          <w:rFonts w:ascii="Crimson Text" w:hAnsi="Crimson Text"/>
          <w:color w:val="000000" w:themeColor="text1"/>
          <w:sz w:val="26"/>
          <w:szCs w:val="26"/>
        </w:rPr>
        <w:t>.</w:t>
      </w:r>
    </w:p>
    <w:p w:rsidR="005262D0" w:rsidRPr="008D03A6" w:rsidRDefault="005262D0"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–Lamento que el rey no se encuentre presente. Toda mi vida soñé con pertenecer a la nobleza. Tal vez, si tuviéramos algo juntos… podría ser tu príncipe</w:t>
      </w:r>
      <w:ins w:id="585" w:author="PC" w:date="2025-06-05T19:41:00Z">
        <w:r w:rsidR="004018DB">
          <w:rPr>
            <w:rFonts w:ascii="Crimson Text" w:hAnsi="Crimson Text"/>
            <w:color w:val="000000" w:themeColor="text1"/>
            <w:sz w:val="26"/>
            <w:szCs w:val="26"/>
          </w:rPr>
          <w:t xml:space="preserve"> </w:t>
        </w:r>
        <w:commentRangeStart w:id="586"/>
        <w:r w:rsidR="004018DB" w:rsidRPr="008D03A6">
          <w:rPr>
            <w:rFonts w:ascii="Crimson Text" w:hAnsi="Crimson Text"/>
            <w:color w:val="000000" w:themeColor="text1"/>
            <w:sz w:val="26"/>
            <w:szCs w:val="26"/>
          </w:rPr>
          <w:t>–</w:t>
        </w:r>
      </w:ins>
      <w:ins w:id="587" w:author="PC" w:date="2025-06-05T19:42:00Z">
        <w:r w:rsidR="004018DB">
          <w:rPr>
            <w:rFonts w:ascii="Crimson Text" w:hAnsi="Crimson Text"/>
            <w:color w:val="000000" w:themeColor="text1"/>
            <w:sz w:val="26"/>
            <w:szCs w:val="26"/>
          </w:rPr>
          <w:t>sugirió</w:t>
        </w:r>
      </w:ins>
      <w:ins w:id="588" w:author="PC" w:date="2025-06-05T19:41:00Z">
        <w:r w:rsidR="004018DB">
          <w:rPr>
            <w:rFonts w:ascii="Crimson Text" w:hAnsi="Crimson Text"/>
            <w:color w:val="000000" w:themeColor="text1"/>
            <w:sz w:val="26"/>
            <w:szCs w:val="26"/>
          </w:rPr>
          <w:t xml:space="preserve"> en un tono repugnante</w:t>
        </w:r>
        <w:r w:rsidR="004018DB" w:rsidRPr="008D03A6">
          <w:rPr>
            <w:rFonts w:ascii="Crimson Text" w:hAnsi="Crimson Text"/>
            <w:color w:val="000000" w:themeColor="text1"/>
            <w:sz w:val="26"/>
            <w:szCs w:val="26"/>
          </w:rPr>
          <w:t>–</w:t>
        </w:r>
        <w:commentRangeEnd w:id="586"/>
        <w:r w:rsidR="004018DB">
          <w:rPr>
            <w:rStyle w:val="Refdecomentario"/>
          </w:rPr>
          <w:commentReference w:id="586"/>
        </w:r>
      </w:ins>
      <w:r w:rsidR="001A4139" w:rsidRPr="008D03A6">
        <w:rPr>
          <w:rFonts w:ascii="Crimson Text" w:hAnsi="Crimson Text"/>
          <w:color w:val="000000" w:themeColor="text1"/>
          <w:sz w:val="26"/>
          <w:szCs w:val="26"/>
        </w:rPr>
        <w:t>. Por entrar en</w:t>
      </w:r>
      <w:r w:rsidR="005E0777" w:rsidRPr="008D03A6">
        <w:rPr>
          <w:rFonts w:ascii="Crimson Text" w:hAnsi="Crimson Text"/>
          <w:color w:val="000000" w:themeColor="text1"/>
          <w:sz w:val="26"/>
          <w:szCs w:val="26"/>
        </w:rPr>
        <w:t xml:space="preserve"> tu cama, resignaría a todas mis amantes –insistió, con una sonrisa burlona.</w:t>
      </w:r>
    </w:p>
    <w:p w:rsidR="000A2D29" w:rsidRDefault="005E0777" w:rsidP="00D658C7">
      <w:pPr>
        <w:tabs>
          <w:tab w:val="left" w:pos="2179"/>
        </w:tabs>
        <w:spacing w:after="0"/>
        <w:ind w:firstLine="284"/>
        <w:jc w:val="both"/>
        <w:rPr>
          <w:ins w:id="589" w:author="PC" w:date="2025-06-05T19:47:00Z"/>
          <w:rFonts w:ascii="Crimson Text" w:hAnsi="Crimson Text"/>
          <w:color w:val="000000" w:themeColor="text1"/>
          <w:sz w:val="26"/>
          <w:szCs w:val="26"/>
        </w:rPr>
      </w:pPr>
      <w:commentRangeStart w:id="590"/>
      <w:r w:rsidRPr="008D03A6">
        <w:rPr>
          <w:rFonts w:ascii="Crimson Text" w:hAnsi="Crimson Text"/>
          <w:color w:val="000000" w:themeColor="text1"/>
          <w:sz w:val="26"/>
          <w:szCs w:val="26"/>
        </w:rPr>
        <w:t>–Para dejarte entrar</w:t>
      </w:r>
      <w:r w:rsidR="001A4139" w:rsidRPr="008D03A6">
        <w:rPr>
          <w:rFonts w:ascii="Crimson Text" w:hAnsi="Crimson Text"/>
          <w:color w:val="000000" w:themeColor="text1"/>
          <w:sz w:val="26"/>
          <w:szCs w:val="26"/>
        </w:rPr>
        <w:t xml:space="preserve"> en mi cama</w:t>
      </w:r>
      <w:r w:rsidRPr="008D03A6">
        <w:rPr>
          <w:rFonts w:ascii="Crimson Text" w:hAnsi="Crimson Text"/>
          <w:color w:val="000000" w:themeColor="text1"/>
          <w:sz w:val="26"/>
          <w:szCs w:val="26"/>
        </w:rPr>
        <w:t>, tendría que resignar al buen gusto</w:t>
      </w:r>
      <w:r w:rsidR="001A4139" w:rsidRPr="008D03A6">
        <w:rPr>
          <w:rFonts w:ascii="Crimson Text" w:hAnsi="Crimson Text"/>
          <w:color w:val="000000" w:themeColor="text1"/>
          <w:sz w:val="26"/>
          <w:szCs w:val="26"/>
        </w:rPr>
        <w:t xml:space="preserve"> primero</w:t>
      </w:r>
      <w:r w:rsidRPr="008D03A6">
        <w:rPr>
          <w:rFonts w:ascii="Crimson Text" w:hAnsi="Crimson Text"/>
          <w:color w:val="000000" w:themeColor="text1"/>
          <w:sz w:val="26"/>
          <w:szCs w:val="26"/>
        </w:rPr>
        <w:t xml:space="preserve"> </w:t>
      </w:r>
      <w:commentRangeEnd w:id="590"/>
      <w:r w:rsidR="004018DB">
        <w:rPr>
          <w:rStyle w:val="Refdecomentario"/>
        </w:rPr>
        <w:commentReference w:id="590"/>
      </w:r>
      <w:r w:rsidRPr="008D03A6">
        <w:rPr>
          <w:rFonts w:ascii="Crimson Text" w:hAnsi="Crimson Text"/>
          <w:color w:val="000000" w:themeColor="text1"/>
          <w:sz w:val="26"/>
          <w:szCs w:val="26"/>
        </w:rPr>
        <w:t>–retrucó,</w:t>
      </w:r>
      <w:r w:rsidR="00F10A79" w:rsidRPr="008D03A6">
        <w:rPr>
          <w:rFonts w:ascii="Crimson Text" w:hAnsi="Crimson Text"/>
          <w:color w:val="000000" w:themeColor="text1"/>
          <w:sz w:val="26"/>
          <w:szCs w:val="26"/>
        </w:rPr>
        <w:t xml:space="preserve"> </w:t>
      </w:r>
      <w:r w:rsidR="00F10A79" w:rsidRPr="004018DB">
        <w:rPr>
          <w:rFonts w:ascii="Crimson Text" w:hAnsi="Crimson Text"/>
          <w:color w:val="000000" w:themeColor="text1"/>
          <w:sz w:val="26"/>
          <w:szCs w:val="26"/>
          <w:highlight w:val="yellow"/>
          <w:rPrChange w:id="591" w:author="PC" w:date="2025-06-05T19:45:00Z">
            <w:rPr>
              <w:rFonts w:ascii="Crimson Text" w:hAnsi="Crimson Text"/>
              <w:color w:val="000000" w:themeColor="text1"/>
              <w:sz w:val="26"/>
              <w:szCs w:val="26"/>
            </w:rPr>
          </w:rPrChange>
        </w:rPr>
        <w:t>y concluyó con un corte de manga</w:t>
      </w:r>
      <w:r w:rsidRPr="008D03A6">
        <w:rPr>
          <w:rFonts w:ascii="Crimson Text" w:hAnsi="Crimson Text"/>
          <w:color w:val="000000" w:themeColor="text1"/>
          <w:sz w:val="26"/>
          <w:szCs w:val="26"/>
        </w:rPr>
        <w:t xml:space="preserve">. </w:t>
      </w:r>
    </w:p>
    <w:p w:rsidR="005E0777" w:rsidRPr="008D03A6" w:rsidRDefault="005E0777" w:rsidP="00D658C7">
      <w:pPr>
        <w:tabs>
          <w:tab w:val="left" w:pos="2179"/>
        </w:tabs>
        <w:spacing w:after="0"/>
        <w:ind w:firstLine="284"/>
        <w:jc w:val="both"/>
        <w:rPr>
          <w:rFonts w:ascii="Crimson Text" w:hAnsi="Crimson Text"/>
          <w:color w:val="000000" w:themeColor="text1"/>
          <w:sz w:val="26"/>
          <w:szCs w:val="26"/>
        </w:rPr>
      </w:pPr>
      <w:del w:id="592" w:author="PC" w:date="2025-06-05T19:47:00Z">
        <w:r w:rsidRPr="008D03A6" w:rsidDel="000A2D29">
          <w:rPr>
            <w:rFonts w:ascii="Crimson Text" w:hAnsi="Crimson Text"/>
            <w:color w:val="000000" w:themeColor="text1"/>
            <w:sz w:val="26"/>
            <w:szCs w:val="26"/>
          </w:rPr>
          <w:delText>Luego t</w:delText>
        </w:r>
      </w:del>
      <w:ins w:id="593" w:author="PC" w:date="2025-06-05T19:47:00Z">
        <w:r w:rsidR="000A2D29">
          <w:rPr>
            <w:rFonts w:ascii="Crimson Text" w:hAnsi="Crimson Text"/>
            <w:color w:val="000000" w:themeColor="text1"/>
            <w:sz w:val="26"/>
            <w:szCs w:val="26"/>
          </w:rPr>
          <w:t>T</w:t>
        </w:r>
      </w:ins>
      <w:r w:rsidRPr="008D03A6">
        <w:rPr>
          <w:rFonts w:ascii="Crimson Text" w:hAnsi="Crimson Text"/>
          <w:color w:val="000000" w:themeColor="text1"/>
          <w:sz w:val="26"/>
          <w:szCs w:val="26"/>
        </w:rPr>
        <w:t xml:space="preserve">iró de las riendas con fuerzas, y Flecha Blanca </w:t>
      </w:r>
      <w:r w:rsidR="00057856" w:rsidRPr="008D03A6">
        <w:rPr>
          <w:rFonts w:ascii="Crimson Text" w:hAnsi="Crimson Text"/>
          <w:color w:val="000000" w:themeColor="text1"/>
          <w:sz w:val="26"/>
          <w:szCs w:val="26"/>
        </w:rPr>
        <w:t>se disparó hacía delante. Los aldeanos hicieron lo propio</w:t>
      </w:r>
      <w:del w:id="594" w:author="PC" w:date="2025-06-05T19:47:00Z">
        <w:r w:rsidR="00057856" w:rsidRPr="008D03A6" w:rsidDel="000A2D29">
          <w:rPr>
            <w:rFonts w:ascii="Crimson Text" w:hAnsi="Crimson Text"/>
            <w:color w:val="000000" w:themeColor="text1"/>
            <w:sz w:val="26"/>
            <w:szCs w:val="26"/>
          </w:rPr>
          <w:delText>,</w:delText>
        </w:r>
      </w:del>
      <w:r w:rsidR="00057856" w:rsidRPr="008D03A6">
        <w:rPr>
          <w:rFonts w:ascii="Crimson Text" w:hAnsi="Crimson Text"/>
          <w:color w:val="000000" w:themeColor="text1"/>
          <w:sz w:val="26"/>
          <w:szCs w:val="26"/>
        </w:rPr>
        <w:t xml:space="preserve"> y </w:t>
      </w:r>
      <w:del w:id="595" w:author="PC" w:date="2025-06-05T19:47:00Z">
        <w:r w:rsidR="00057856" w:rsidRPr="008D03A6" w:rsidDel="000A2D29">
          <w:rPr>
            <w:rFonts w:ascii="Crimson Text" w:hAnsi="Crimson Text"/>
            <w:color w:val="000000" w:themeColor="text1"/>
            <w:sz w:val="26"/>
            <w:szCs w:val="26"/>
          </w:rPr>
          <w:delText>también</w:delText>
        </w:r>
      </w:del>
      <w:r w:rsidR="00057856" w:rsidRPr="008D03A6">
        <w:rPr>
          <w:rFonts w:ascii="Crimson Text" w:hAnsi="Crimson Text"/>
          <w:color w:val="000000" w:themeColor="text1"/>
          <w:sz w:val="26"/>
          <w:szCs w:val="26"/>
        </w:rPr>
        <w:t xml:space="preserve"> aceleraron su marcha tras la princesa. El corcel</w:t>
      </w:r>
      <w:ins w:id="596" w:author="PC" w:date="2025-06-05T19:47:00Z">
        <w:r w:rsidR="000A2D29">
          <w:rPr>
            <w:rFonts w:ascii="Crimson Text" w:hAnsi="Crimson Text"/>
            <w:color w:val="000000" w:themeColor="text1"/>
            <w:sz w:val="26"/>
            <w:szCs w:val="26"/>
          </w:rPr>
          <w:t>, a pesar de su enfermedad,</w:t>
        </w:r>
      </w:ins>
      <w:r w:rsidR="00057856" w:rsidRPr="008D03A6">
        <w:rPr>
          <w:rFonts w:ascii="Crimson Text" w:hAnsi="Crimson Text"/>
          <w:color w:val="000000" w:themeColor="text1"/>
          <w:sz w:val="26"/>
          <w:szCs w:val="26"/>
        </w:rPr>
        <w:t xml:space="preserve"> </w:t>
      </w:r>
      <w:del w:id="597" w:author="PC" w:date="2025-06-05T19:47:00Z">
        <w:r w:rsidR="00057856" w:rsidRPr="008D03A6" w:rsidDel="000A2D29">
          <w:rPr>
            <w:rFonts w:ascii="Crimson Text" w:hAnsi="Crimson Text"/>
            <w:color w:val="000000" w:themeColor="text1"/>
            <w:sz w:val="26"/>
            <w:szCs w:val="26"/>
          </w:rPr>
          <w:delText xml:space="preserve">era </w:delText>
        </w:r>
      </w:del>
      <w:ins w:id="598" w:author="PC" w:date="2025-06-05T19:47:00Z">
        <w:r w:rsidR="000A2D29">
          <w:rPr>
            <w:rFonts w:ascii="Crimson Text" w:hAnsi="Crimson Text"/>
            <w:color w:val="000000" w:themeColor="text1"/>
            <w:sz w:val="26"/>
            <w:szCs w:val="26"/>
          </w:rPr>
          <w:t>seguía siendo</w:t>
        </w:r>
        <w:r w:rsidR="000A2D29" w:rsidRPr="008D03A6">
          <w:rPr>
            <w:rFonts w:ascii="Crimson Text" w:hAnsi="Crimson Text"/>
            <w:color w:val="000000" w:themeColor="text1"/>
            <w:sz w:val="26"/>
            <w:szCs w:val="26"/>
          </w:rPr>
          <w:t xml:space="preserve"> </w:t>
        </w:r>
      </w:ins>
      <w:r w:rsidR="00057856" w:rsidRPr="008D03A6">
        <w:rPr>
          <w:rFonts w:ascii="Crimson Text" w:hAnsi="Crimson Text"/>
          <w:color w:val="000000" w:themeColor="text1"/>
          <w:sz w:val="26"/>
          <w:szCs w:val="26"/>
        </w:rPr>
        <w:t>más veloz</w:t>
      </w:r>
      <w:del w:id="599" w:author="PC" w:date="2025-06-05T19:48:00Z">
        <w:r w:rsidR="00057856" w:rsidRPr="008D03A6" w:rsidDel="000A2D29">
          <w:rPr>
            <w:rFonts w:ascii="Crimson Text" w:hAnsi="Crimson Text"/>
            <w:color w:val="000000" w:themeColor="text1"/>
            <w:sz w:val="26"/>
            <w:szCs w:val="26"/>
          </w:rPr>
          <w:delText>,</w:delText>
        </w:r>
      </w:del>
      <w:r w:rsidR="00057856" w:rsidRPr="008D03A6">
        <w:rPr>
          <w:rFonts w:ascii="Crimson Text" w:hAnsi="Crimson Text"/>
          <w:color w:val="000000" w:themeColor="text1"/>
          <w:sz w:val="26"/>
          <w:szCs w:val="26"/>
        </w:rPr>
        <w:t xml:space="preserve"> y pudo distanciarse varios metros de los otros dos caballos, pero su </w:t>
      </w:r>
      <w:del w:id="600" w:author="PC" w:date="2025-06-05T19:53:00Z">
        <w:r w:rsidR="00057856" w:rsidRPr="008D03A6" w:rsidDel="00253F79">
          <w:rPr>
            <w:rFonts w:ascii="Crimson Text" w:hAnsi="Crimson Text"/>
            <w:color w:val="000000" w:themeColor="text1"/>
            <w:sz w:val="26"/>
            <w:szCs w:val="26"/>
          </w:rPr>
          <w:delText xml:space="preserve">compostura </w:delText>
        </w:r>
      </w:del>
      <w:ins w:id="601" w:author="PC" w:date="2025-06-05T20:00:00Z">
        <w:r w:rsidR="00602279">
          <w:rPr>
            <w:rFonts w:ascii="Crimson Text" w:hAnsi="Crimson Text"/>
            <w:color w:val="000000" w:themeColor="text1"/>
            <w:sz w:val="26"/>
            <w:szCs w:val="26"/>
          </w:rPr>
          <w:t>resistencia</w:t>
        </w:r>
      </w:ins>
      <w:ins w:id="602" w:author="PC" w:date="2025-06-05T19:53:00Z">
        <w:r w:rsidR="00253F79" w:rsidRPr="008D03A6">
          <w:rPr>
            <w:rFonts w:ascii="Crimson Text" w:hAnsi="Crimson Text"/>
            <w:color w:val="000000" w:themeColor="text1"/>
            <w:sz w:val="26"/>
            <w:szCs w:val="26"/>
          </w:rPr>
          <w:t xml:space="preserve"> </w:t>
        </w:r>
      </w:ins>
      <w:r w:rsidR="00967982" w:rsidRPr="008D03A6">
        <w:rPr>
          <w:rFonts w:ascii="Crimson Text" w:hAnsi="Crimson Text"/>
          <w:color w:val="000000" w:themeColor="text1"/>
          <w:sz w:val="26"/>
          <w:szCs w:val="26"/>
        </w:rPr>
        <w:t xml:space="preserve">no </w:t>
      </w:r>
      <w:del w:id="603" w:author="PC" w:date="2025-06-05T20:00:00Z">
        <w:r w:rsidR="005C6555" w:rsidRPr="008D03A6" w:rsidDel="00602279">
          <w:rPr>
            <w:rFonts w:ascii="Crimson Text" w:hAnsi="Crimson Text"/>
            <w:color w:val="000000" w:themeColor="text1"/>
            <w:sz w:val="26"/>
            <w:szCs w:val="26"/>
          </w:rPr>
          <w:delText xml:space="preserve">resistiría </w:delText>
        </w:r>
      </w:del>
      <w:ins w:id="604" w:author="PC" w:date="2025-06-05T20:00:00Z">
        <w:r w:rsidR="00602279">
          <w:rPr>
            <w:rFonts w:ascii="Crimson Text" w:hAnsi="Crimson Text"/>
            <w:color w:val="000000" w:themeColor="text1"/>
            <w:sz w:val="26"/>
            <w:szCs w:val="26"/>
          </w:rPr>
          <w:t>durar</w:t>
        </w:r>
      </w:ins>
      <w:ins w:id="605" w:author="PC" w:date="2025-06-05T20:01:00Z">
        <w:r w:rsidR="00602279">
          <w:rPr>
            <w:rFonts w:ascii="Crimson Text" w:hAnsi="Crimson Text"/>
            <w:color w:val="000000" w:themeColor="text1"/>
            <w:sz w:val="26"/>
            <w:szCs w:val="26"/>
          </w:rPr>
          <w:t>ía</w:t>
        </w:r>
      </w:ins>
      <w:ins w:id="606" w:author="PC" w:date="2025-06-05T20:00:00Z">
        <w:r w:rsidR="00602279" w:rsidRPr="008D03A6">
          <w:rPr>
            <w:rFonts w:ascii="Crimson Text" w:hAnsi="Crimson Text"/>
            <w:color w:val="000000" w:themeColor="text1"/>
            <w:sz w:val="26"/>
            <w:szCs w:val="26"/>
          </w:rPr>
          <w:t xml:space="preserve"> </w:t>
        </w:r>
      </w:ins>
      <w:r w:rsidR="005C6555" w:rsidRPr="008D03A6">
        <w:rPr>
          <w:rFonts w:ascii="Crimson Text" w:hAnsi="Crimson Text"/>
          <w:color w:val="000000" w:themeColor="text1"/>
          <w:sz w:val="26"/>
          <w:szCs w:val="26"/>
        </w:rPr>
        <w:t>mucho tiempo</w:t>
      </w:r>
      <w:r w:rsidR="00057856" w:rsidRPr="008D03A6">
        <w:rPr>
          <w:rFonts w:ascii="Crimson Text" w:hAnsi="Crimson Text"/>
          <w:color w:val="000000" w:themeColor="text1"/>
          <w:sz w:val="26"/>
          <w:szCs w:val="26"/>
        </w:rPr>
        <w:t>.</w:t>
      </w:r>
    </w:p>
    <w:p w:rsidR="001A4139" w:rsidRPr="008D03A6" w:rsidRDefault="001A4139"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w:t>
      </w:r>
      <w:ins w:id="607" w:author="PC" w:date="2025-06-05T20:01:00Z">
        <w:r w:rsidR="00602279">
          <w:rPr>
            <w:rFonts w:ascii="Crimson Text" w:hAnsi="Crimson Text"/>
            <w:color w:val="000000" w:themeColor="text1"/>
            <w:sz w:val="26"/>
            <w:szCs w:val="26"/>
          </w:rPr>
          <w:t xml:space="preserve">minutos </w:t>
        </w:r>
      </w:ins>
      <w:r w:rsidRPr="008D03A6">
        <w:rPr>
          <w:rFonts w:ascii="Crimson Text" w:hAnsi="Crimson Text"/>
          <w:color w:val="000000" w:themeColor="text1"/>
          <w:sz w:val="26"/>
          <w:szCs w:val="26"/>
        </w:rPr>
        <w:t>siguientes</w:t>
      </w:r>
      <w:del w:id="608" w:author="PC" w:date="2025-06-05T20:01:00Z">
        <w:r w:rsidRPr="008D03A6" w:rsidDel="00602279">
          <w:rPr>
            <w:rFonts w:ascii="Crimson Text" w:hAnsi="Crimson Text"/>
            <w:color w:val="000000" w:themeColor="text1"/>
            <w:sz w:val="26"/>
            <w:szCs w:val="26"/>
          </w:rPr>
          <w:delText xml:space="preserve"> instantes</w:delText>
        </w:r>
      </w:del>
      <w:r w:rsidRPr="008D03A6">
        <w:rPr>
          <w:rFonts w:ascii="Crimson Text" w:hAnsi="Crimson Text"/>
          <w:color w:val="000000" w:themeColor="text1"/>
          <w:sz w:val="26"/>
          <w:szCs w:val="26"/>
        </w:rPr>
        <w:t xml:space="preserve"> fueron </w:t>
      </w:r>
      <w:del w:id="609" w:author="PC" w:date="2025-06-05T20:01:00Z">
        <w:r w:rsidRPr="008D03A6" w:rsidDel="00602279">
          <w:rPr>
            <w:rFonts w:ascii="Crimson Text" w:hAnsi="Crimson Text"/>
            <w:color w:val="000000" w:themeColor="text1"/>
            <w:sz w:val="26"/>
            <w:szCs w:val="26"/>
          </w:rPr>
          <w:delText>de alta tensión</w:delText>
        </w:r>
      </w:del>
      <w:ins w:id="610" w:author="PC" w:date="2025-06-05T20:01:00Z">
        <w:r w:rsidR="00602279">
          <w:rPr>
            <w:rFonts w:ascii="Crimson Text" w:hAnsi="Crimson Text"/>
            <w:color w:val="000000" w:themeColor="text1"/>
            <w:sz w:val="26"/>
            <w:szCs w:val="26"/>
          </w:rPr>
          <w:t>los más tensos de la vida de la joven</w:t>
        </w:r>
      </w:ins>
      <w:del w:id="611" w:author="PC" w:date="2025-06-05T20:01:00Z">
        <w:r w:rsidRPr="008D03A6" w:rsidDel="00602279">
          <w:rPr>
            <w:rFonts w:ascii="Crimson Text" w:hAnsi="Crimson Text"/>
            <w:color w:val="000000" w:themeColor="text1"/>
            <w:sz w:val="26"/>
            <w:szCs w:val="26"/>
          </w:rPr>
          <w:delText>, l</w:delText>
        </w:r>
      </w:del>
      <w:ins w:id="612" w:author="PC" w:date="2025-06-05T20:01:00Z">
        <w:r w:rsidR="00602279">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a persecución se mantuvo por un largo trayecto. El corcel blanco sostenía </w:t>
      </w:r>
      <w:del w:id="613" w:author="PC" w:date="2025-06-05T20:02:00Z">
        <w:r w:rsidRPr="008D03A6" w:rsidDel="00602279">
          <w:rPr>
            <w:rFonts w:ascii="Crimson Text" w:hAnsi="Crimson Text"/>
            <w:color w:val="000000" w:themeColor="text1"/>
            <w:sz w:val="26"/>
            <w:szCs w:val="26"/>
          </w:rPr>
          <w:delText>un</w:delText>
        </w:r>
      </w:del>
      <w:ins w:id="614" w:author="PC" w:date="2025-06-05T20:02:00Z">
        <w:r w:rsidR="00602279">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galope </w:t>
      </w:r>
      <w:del w:id="615" w:author="PC" w:date="2025-06-05T20:02:00Z">
        <w:r w:rsidRPr="008D03A6" w:rsidDel="00602279">
          <w:rPr>
            <w:rFonts w:ascii="Crimson Text" w:hAnsi="Crimson Text"/>
            <w:color w:val="000000" w:themeColor="text1"/>
            <w:sz w:val="26"/>
            <w:szCs w:val="26"/>
          </w:rPr>
          <w:delText>parejo</w:delText>
        </w:r>
      </w:del>
      <w:ins w:id="616" w:author="PC" w:date="2025-06-05T20:02:00Z">
        <w:r w:rsidR="00602279">
          <w:rPr>
            <w:rFonts w:ascii="Crimson Text" w:hAnsi="Crimson Text"/>
            <w:color w:val="000000" w:themeColor="text1"/>
            <w:sz w:val="26"/>
            <w:szCs w:val="26"/>
          </w:rPr>
          <w:t>rápido</w:t>
        </w:r>
      </w:ins>
      <w:r w:rsidRPr="008D03A6">
        <w:rPr>
          <w:rFonts w:ascii="Crimson Text" w:hAnsi="Crimson Text"/>
          <w:color w:val="000000" w:themeColor="text1"/>
          <w:sz w:val="26"/>
          <w:szCs w:val="26"/>
        </w:rPr>
        <w:t>, pero los otros caballos no se quedaban</w:t>
      </w:r>
      <w:ins w:id="617" w:author="PC" w:date="2025-06-05T20:02:00Z">
        <w:r w:rsidR="00602279">
          <w:rPr>
            <w:rFonts w:ascii="Crimson Text" w:hAnsi="Crimson Text"/>
            <w:color w:val="000000" w:themeColor="text1"/>
            <w:sz w:val="26"/>
            <w:szCs w:val="26"/>
          </w:rPr>
          <w:t xml:space="preserve"> muy</w:t>
        </w:r>
      </w:ins>
      <w:r w:rsidRPr="008D03A6">
        <w:rPr>
          <w:rFonts w:ascii="Crimson Text" w:hAnsi="Crimson Text"/>
          <w:color w:val="000000" w:themeColor="text1"/>
          <w:sz w:val="26"/>
          <w:szCs w:val="26"/>
        </w:rPr>
        <w:t xml:space="preserve"> atrás, </w:t>
      </w:r>
      <w:r w:rsidR="004F2425" w:rsidRPr="008D03A6">
        <w:rPr>
          <w:rFonts w:ascii="Crimson Text" w:hAnsi="Crimson Text"/>
          <w:color w:val="000000" w:themeColor="text1"/>
          <w:sz w:val="26"/>
          <w:szCs w:val="26"/>
        </w:rPr>
        <w:t>apenas</w:t>
      </w:r>
      <w:r w:rsidRPr="008D03A6">
        <w:rPr>
          <w:rFonts w:ascii="Crimson Text" w:hAnsi="Crimson Text"/>
          <w:color w:val="000000" w:themeColor="text1"/>
          <w:sz w:val="26"/>
          <w:szCs w:val="26"/>
        </w:rPr>
        <w:t xml:space="preserve"> cien metros separaban a la princesa de sus </w:t>
      </w:r>
      <w:r w:rsidR="00967982" w:rsidRPr="008D03A6">
        <w:rPr>
          <w:rFonts w:ascii="Crimson Text" w:hAnsi="Crimson Text"/>
          <w:color w:val="000000" w:themeColor="text1"/>
          <w:sz w:val="26"/>
          <w:szCs w:val="26"/>
        </w:rPr>
        <w:t>perseguidore</w:t>
      </w:r>
      <w:r w:rsidRPr="008D03A6">
        <w:rPr>
          <w:rFonts w:ascii="Crimson Text" w:hAnsi="Crimson Text"/>
          <w:color w:val="000000" w:themeColor="text1"/>
          <w:sz w:val="26"/>
          <w:szCs w:val="26"/>
        </w:rPr>
        <w:t>s.</w:t>
      </w:r>
    </w:p>
    <w:p w:rsidR="00602279" w:rsidRDefault="001A4139" w:rsidP="00D658C7">
      <w:pPr>
        <w:tabs>
          <w:tab w:val="left" w:pos="2179"/>
        </w:tabs>
        <w:spacing w:after="0"/>
        <w:ind w:firstLine="284"/>
        <w:jc w:val="both"/>
        <w:rPr>
          <w:ins w:id="618" w:author="PC" w:date="2025-06-05T20:05:00Z"/>
          <w:rFonts w:ascii="Crimson Text" w:hAnsi="Crimson Text"/>
          <w:color w:val="000000" w:themeColor="text1"/>
          <w:sz w:val="26"/>
          <w:szCs w:val="26"/>
        </w:rPr>
      </w:pPr>
      <w:r w:rsidRPr="008D03A6">
        <w:rPr>
          <w:rFonts w:ascii="Crimson Text" w:hAnsi="Crimson Text"/>
          <w:color w:val="000000" w:themeColor="text1"/>
          <w:sz w:val="26"/>
          <w:szCs w:val="26"/>
        </w:rPr>
        <w:t xml:space="preserve">De pronto, sucedió lo que era predecible, las energías de Flecha Blanca comenzaron a </w:t>
      </w:r>
      <w:del w:id="619" w:author="PC" w:date="2025-06-05T20:03:00Z">
        <w:r w:rsidR="005C6555" w:rsidRPr="008D03A6" w:rsidDel="00602279">
          <w:rPr>
            <w:rFonts w:ascii="Crimson Text" w:hAnsi="Crimson Text"/>
            <w:color w:val="000000" w:themeColor="text1"/>
            <w:sz w:val="26"/>
            <w:szCs w:val="26"/>
          </w:rPr>
          <w:delText>flaquear</w:delText>
        </w:r>
      </w:del>
      <w:ins w:id="620" w:author="PC" w:date="2025-06-05T20:03:00Z">
        <w:r w:rsidR="00602279">
          <w:rPr>
            <w:rFonts w:ascii="Crimson Text" w:hAnsi="Crimson Text"/>
            <w:color w:val="000000" w:themeColor="text1"/>
            <w:sz w:val="26"/>
            <w:szCs w:val="26"/>
          </w:rPr>
          <w:t>disminuir</w:t>
        </w:r>
      </w:ins>
      <w:r w:rsidRPr="008D03A6">
        <w:rPr>
          <w:rFonts w:ascii="Crimson Text" w:hAnsi="Crimson Text"/>
          <w:color w:val="000000" w:themeColor="text1"/>
          <w:sz w:val="26"/>
          <w:szCs w:val="26"/>
        </w:rPr>
        <w:t xml:space="preserve">. El animal se mostraba agitado, y su ritmo comenzaba a </w:t>
      </w:r>
      <w:del w:id="621" w:author="PC" w:date="2025-06-05T20:03:00Z">
        <w:r w:rsidRPr="008D03A6" w:rsidDel="00602279">
          <w:rPr>
            <w:rFonts w:ascii="Crimson Text" w:hAnsi="Crimson Text"/>
            <w:color w:val="000000" w:themeColor="text1"/>
            <w:sz w:val="26"/>
            <w:szCs w:val="26"/>
          </w:rPr>
          <w:delText>ser deficiente</w:delText>
        </w:r>
      </w:del>
      <w:ins w:id="622" w:author="PC" w:date="2025-06-05T20:03:00Z">
        <w:r w:rsidR="00602279">
          <w:rPr>
            <w:rFonts w:ascii="Crimson Text" w:hAnsi="Crimson Text"/>
            <w:color w:val="000000" w:themeColor="text1"/>
            <w:sz w:val="26"/>
            <w:szCs w:val="26"/>
          </w:rPr>
          <w:t>flaquear</w:t>
        </w:r>
      </w:ins>
      <w:r w:rsidRPr="008D03A6">
        <w:rPr>
          <w:rFonts w:ascii="Crimson Text" w:hAnsi="Crimson Text"/>
          <w:color w:val="000000" w:themeColor="text1"/>
          <w:sz w:val="26"/>
          <w:szCs w:val="26"/>
        </w:rPr>
        <w:t xml:space="preserve">. No quedaban muchas </w:t>
      </w:r>
      <w:r w:rsidR="00B66AAF" w:rsidRPr="008D03A6">
        <w:rPr>
          <w:rFonts w:ascii="Crimson Text" w:hAnsi="Crimson Text"/>
          <w:color w:val="000000" w:themeColor="text1"/>
          <w:sz w:val="26"/>
          <w:szCs w:val="26"/>
        </w:rPr>
        <w:t>opciones</w:t>
      </w:r>
      <w:r w:rsidRPr="008D03A6">
        <w:rPr>
          <w:rFonts w:ascii="Crimson Text" w:hAnsi="Crimson Text"/>
          <w:color w:val="000000" w:themeColor="text1"/>
          <w:sz w:val="26"/>
          <w:szCs w:val="26"/>
        </w:rPr>
        <w:t xml:space="preserve">, por lo que Elena tomó una decisión arriesgada. En una curva del camino, </w:t>
      </w:r>
      <w:del w:id="623" w:author="PC" w:date="2025-06-05T20:03:00Z">
        <w:r w:rsidRPr="008D03A6" w:rsidDel="00602279">
          <w:rPr>
            <w:rFonts w:ascii="Crimson Text" w:hAnsi="Crimson Text"/>
            <w:color w:val="000000" w:themeColor="text1"/>
            <w:sz w:val="26"/>
            <w:szCs w:val="26"/>
          </w:rPr>
          <w:delText xml:space="preserve">tomó un </w:delText>
        </w:r>
        <w:r w:rsidR="00967982" w:rsidRPr="008D03A6" w:rsidDel="00602279">
          <w:rPr>
            <w:rFonts w:ascii="Crimson Text" w:hAnsi="Crimson Text"/>
            <w:color w:val="000000" w:themeColor="text1"/>
            <w:sz w:val="26"/>
            <w:szCs w:val="26"/>
          </w:rPr>
          <w:delText>desvío</w:delText>
        </w:r>
      </w:del>
      <w:ins w:id="624" w:author="PC" w:date="2025-06-05T20:03:00Z">
        <w:r w:rsidR="00602279">
          <w:rPr>
            <w:rFonts w:ascii="Crimson Text" w:hAnsi="Crimson Text"/>
            <w:color w:val="000000" w:themeColor="text1"/>
            <w:sz w:val="26"/>
            <w:szCs w:val="26"/>
          </w:rPr>
          <w:t>obligó al caballo a desviarse</w:t>
        </w:r>
      </w:ins>
      <w:r w:rsidRPr="008D03A6">
        <w:rPr>
          <w:rFonts w:ascii="Crimson Text" w:hAnsi="Crimson Text"/>
          <w:color w:val="000000" w:themeColor="text1"/>
          <w:sz w:val="26"/>
          <w:szCs w:val="26"/>
        </w:rPr>
        <w:t xml:space="preserve"> por entremedio de la maleza</w:t>
      </w:r>
      <w:del w:id="625" w:author="PC" w:date="2025-06-05T20:04:00Z">
        <w:r w:rsidRPr="008D03A6" w:rsidDel="0060227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zambulló</w:t>
      </w:r>
      <w:ins w:id="626" w:author="PC" w:date="2025-06-05T20:04:00Z">
        <w:r w:rsidR="00602279">
          <w:rPr>
            <w:rFonts w:ascii="Crimson Text" w:hAnsi="Crimson Text"/>
            <w:color w:val="000000" w:themeColor="text1"/>
            <w:sz w:val="26"/>
            <w:szCs w:val="26"/>
          </w:rPr>
          <w:t xml:space="preserve"> </w:t>
        </w:r>
        <w:r w:rsidR="00602279">
          <w:rPr>
            <w:rFonts w:ascii="Crimson Text" w:hAnsi="Crimson Text"/>
            <w:color w:val="000000" w:themeColor="text1"/>
            <w:sz w:val="26"/>
            <w:szCs w:val="26"/>
          </w:rPr>
          <w:lastRenderedPageBreak/>
          <w:t>entre los altos pastizales mientras</w:t>
        </w:r>
      </w:ins>
      <w:del w:id="627" w:author="PC" w:date="2025-06-05T20:05:00Z">
        <w:r w:rsidRPr="008D03A6" w:rsidDel="00602279">
          <w:rPr>
            <w:rFonts w:ascii="Crimson Text" w:hAnsi="Crimson Text"/>
            <w:color w:val="000000" w:themeColor="text1"/>
            <w:sz w:val="26"/>
            <w:szCs w:val="26"/>
          </w:rPr>
          <w:delText xml:space="preserve"> </w:delText>
        </w:r>
        <w:r w:rsidR="00BC7578" w:rsidRPr="008D03A6" w:rsidDel="00602279">
          <w:rPr>
            <w:rFonts w:ascii="Crimson Text" w:hAnsi="Crimson Text"/>
            <w:color w:val="000000" w:themeColor="text1"/>
            <w:sz w:val="26"/>
            <w:szCs w:val="26"/>
          </w:rPr>
          <w:delText>para que</w:delText>
        </w:r>
      </w:del>
      <w:r w:rsidR="00BC7578" w:rsidRPr="008D03A6">
        <w:rPr>
          <w:rFonts w:ascii="Crimson Text" w:hAnsi="Crimson Text"/>
          <w:color w:val="000000" w:themeColor="text1"/>
          <w:sz w:val="26"/>
          <w:szCs w:val="26"/>
        </w:rPr>
        <w:t xml:space="preserve"> el corcel </w:t>
      </w:r>
      <w:ins w:id="628" w:author="PC" w:date="2025-06-05T20:05:00Z">
        <w:r w:rsidR="00602279">
          <w:rPr>
            <w:rFonts w:ascii="Crimson Text" w:hAnsi="Crimson Text"/>
            <w:color w:val="000000" w:themeColor="text1"/>
            <w:sz w:val="26"/>
            <w:szCs w:val="26"/>
          </w:rPr>
          <w:t>continuaba</w:t>
        </w:r>
      </w:ins>
      <w:del w:id="629" w:author="PC" w:date="2025-06-05T20:05:00Z">
        <w:r w:rsidR="00BC7578" w:rsidRPr="008D03A6" w:rsidDel="00602279">
          <w:rPr>
            <w:rFonts w:ascii="Crimson Text" w:hAnsi="Crimson Text"/>
            <w:color w:val="000000" w:themeColor="text1"/>
            <w:sz w:val="26"/>
            <w:szCs w:val="26"/>
          </w:rPr>
          <w:delText>continuara</w:delText>
        </w:r>
      </w:del>
      <w:r w:rsidR="00BC7578" w:rsidRPr="008D03A6">
        <w:rPr>
          <w:rFonts w:ascii="Crimson Text" w:hAnsi="Crimson Text"/>
          <w:color w:val="000000" w:themeColor="text1"/>
          <w:sz w:val="26"/>
          <w:szCs w:val="26"/>
        </w:rPr>
        <w:t xml:space="preserve"> solo con su marcha. </w:t>
      </w:r>
    </w:p>
    <w:p w:rsidR="001A4139" w:rsidRPr="008D03A6" w:rsidRDefault="00BC7578"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Rodó por la tierra con violencia, recibiendo varios cortes y machucones. Sin pensar en las heridas</w:t>
      </w:r>
      <w:ins w:id="630" w:author="PC" w:date="2025-06-05T20:06:00Z">
        <w:r w:rsidR="00602279">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corrió por la vegetación</w:t>
      </w:r>
      <w:del w:id="631" w:author="PC" w:date="2025-06-05T20:06:00Z">
        <w:r w:rsidRPr="008D03A6" w:rsidDel="0060227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ocultó entre medio de unos arbustos de follaje </w:t>
      </w:r>
      <w:r w:rsidR="001C7B15" w:rsidRPr="008D03A6">
        <w:rPr>
          <w:rFonts w:ascii="Crimson Text" w:hAnsi="Crimson Text"/>
          <w:color w:val="000000" w:themeColor="text1"/>
          <w:sz w:val="26"/>
          <w:szCs w:val="26"/>
        </w:rPr>
        <w:t>abundante</w:t>
      </w:r>
      <w:r w:rsidRPr="008D03A6">
        <w:rPr>
          <w:rFonts w:ascii="Crimson Text" w:hAnsi="Crimson Text"/>
          <w:color w:val="000000" w:themeColor="text1"/>
          <w:sz w:val="26"/>
          <w:szCs w:val="26"/>
        </w:rPr>
        <w:t>. Por su parte, Flecha B</w:t>
      </w:r>
      <w:r w:rsidR="001C7B15" w:rsidRPr="008D03A6">
        <w:rPr>
          <w:rFonts w:ascii="Crimson Text" w:hAnsi="Crimson Text"/>
          <w:color w:val="000000" w:themeColor="text1"/>
          <w:sz w:val="26"/>
          <w:szCs w:val="26"/>
        </w:rPr>
        <w:t xml:space="preserve">lanca </w:t>
      </w:r>
      <w:r w:rsidR="00967982" w:rsidRPr="008D03A6">
        <w:rPr>
          <w:rFonts w:ascii="Crimson Text" w:hAnsi="Crimson Text"/>
          <w:color w:val="000000" w:themeColor="text1"/>
          <w:sz w:val="26"/>
          <w:szCs w:val="26"/>
        </w:rPr>
        <w:t>avanzó</w:t>
      </w:r>
      <w:r w:rsidR="001C7B1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galopando en dirección recta</w:t>
      </w:r>
      <w:ins w:id="632" w:author="PC" w:date="2025-06-05T20:06:00Z">
        <w:r w:rsidR="00602279">
          <w:rPr>
            <w:rFonts w:ascii="Crimson Text" w:hAnsi="Crimson Text"/>
            <w:color w:val="000000" w:themeColor="text1"/>
            <w:sz w:val="26"/>
            <w:szCs w:val="26"/>
          </w:rPr>
          <w:t xml:space="preserve"> </w:t>
        </w:r>
      </w:ins>
      <w:del w:id="633" w:author="PC" w:date="2025-06-05T20:06:00Z">
        <w:r w:rsidRPr="008D03A6" w:rsidDel="00602279">
          <w:rPr>
            <w:rFonts w:ascii="Crimson Text" w:hAnsi="Crimson Text"/>
            <w:color w:val="000000" w:themeColor="text1"/>
            <w:sz w:val="26"/>
            <w:szCs w:val="26"/>
          </w:rPr>
          <w:delText>,</w:delText>
        </w:r>
      </w:del>
      <w:ins w:id="634" w:author="PC" w:date="2025-06-05T20:06:00Z">
        <w:r w:rsidR="00602279">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los hombres tomaron la curva</w:t>
      </w:r>
      <w:del w:id="635" w:author="PC" w:date="2025-06-05T20:06:00Z">
        <w:r w:rsidRPr="008D03A6" w:rsidDel="00602279">
          <w:rPr>
            <w:rFonts w:ascii="Crimson Text" w:hAnsi="Crimson Text"/>
            <w:color w:val="000000" w:themeColor="text1"/>
            <w:sz w:val="26"/>
            <w:szCs w:val="26"/>
          </w:rPr>
          <w:delText xml:space="preserve"> y </w:delText>
        </w:r>
        <w:r w:rsidR="00355230" w:rsidRPr="008D03A6" w:rsidDel="00602279">
          <w:rPr>
            <w:rFonts w:ascii="Crimson Text" w:hAnsi="Crimson Text"/>
            <w:color w:val="000000" w:themeColor="text1"/>
            <w:sz w:val="26"/>
            <w:szCs w:val="26"/>
          </w:rPr>
          <w:delText>siguieron</w:delText>
        </w:r>
      </w:del>
      <w:ins w:id="636" w:author="PC" w:date="2025-06-05T20:06:00Z">
        <w:r w:rsidR="00602279">
          <w:rPr>
            <w:rFonts w:ascii="Crimson Text" w:hAnsi="Crimson Text"/>
            <w:color w:val="000000" w:themeColor="text1"/>
            <w:sz w:val="26"/>
            <w:szCs w:val="26"/>
          </w:rPr>
          <w:t>, siguiendo</w:t>
        </w:r>
      </w:ins>
      <w:r w:rsidRPr="008D03A6">
        <w:rPr>
          <w:rFonts w:ascii="Crimson Text" w:hAnsi="Crimson Text"/>
          <w:color w:val="000000" w:themeColor="text1"/>
          <w:sz w:val="26"/>
          <w:szCs w:val="26"/>
        </w:rPr>
        <w:t xml:space="preserve"> por el camino</w:t>
      </w:r>
      <w:del w:id="637" w:author="PC" w:date="2025-06-05T20:07:00Z">
        <w:r w:rsidRPr="008D03A6" w:rsidDel="00C55873">
          <w:rPr>
            <w:rFonts w:ascii="Crimson Text" w:hAnsi="Crimson Text"/>
            <w:color w:val="000000" w:themeColor="text1"/>
            <w:sz w:val="26"/>
            <w:szCs w:val="26"/>
          </w:rPr>
          <w:delText>, c</w:delText>
        </w:r>
      </w:del>
      <w:ins w:id="638" w:author="PC" w:date="2025-06-05T20:07:00Z">
        <w:r w:rsidR="00C55873">
          <w:rPr>
            <w:rFonts w:ascii="Crimson Text" w:hAnsi="Crimson Text"/>
            <w:color w:val="000000" w:themeColor="text1"/>
            <w:sz w:val="26"/>
            <w:szCs w:val="26"/>
          </w:rPr>
          <w:t>. Sabían que tenían a su favor el hecho de que c</w:t>
        </w:r>
      </w:ins>
      <w:r w:rsidRPr="008D03A6">
        <w:rPr>
          <w:rFonts w:ascii="Crimson Text" w:hAnsi="Crimson Text"/>
          <w:color w:val="000000" w:themeColor="text1"/>
          <w:sz w:val="26"/>
          <w:szCs w:val="26"/>
        </w:rPr>
        <w:t xml:space="preserve">onocían perfectamente el terreno, por lo que </w:t>
      </w:r>
      <w:r w:rsidR="00721254" w:rsidRPr="008D03A6">
        <w:rPr>
          <w:rFonts w:ascii="Crimson Text" w:hAnsi="Crimson Text"/>
          <w:color w:val="000000" w:themeColor="text1"/>
          <w:sz w:val="26"/>
          <w:szCs w:val="26"/>
        </w:rPr>
        <w:t>intentaron</w:t>
      </w:r>
      <w:r w:rsidR="001C7B1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abordar a la princesa por el otro extremo. </w:t>
      </w:r>
      <w:commentRangeStart w:id="639"/>
      <w:ins w:id="640" w:author="PC" w:date="2025-06-05T20:08:00Z">
        <w:r w:rsidR="00C55873">
          <w:rPr>
            <w:rFonts w:ascii="Crimson Text" w:hAnsi="Crimson Text"/>
            <w:color w:val="000000" w:themeColor="text1"/>
            <w:sz w:val="26"/>
            <w:szCs w:val="26"/>
          </w:rPr>
          <w:t>Desde su escondite, Elena pudo observar</w:t>
        </w:r>
      </w:ins>
      <w:ins w:id="641" w:author="PC" w:date="2025-06-05T20:11:00Z">
        <w:r w:rsidR="00C55873">
          <w:rPr>
            <w:rFonts w:ascii="Crimson Text" w:hAnsi="Crimson Text"/>
            <w:color w:val="000000" w:themeColor="text1"/>
            <w:sz w:val="26"/>
            <w:szCs w:val="26"/>
          </w:rPr>
          <w:t>, no sin cierta dificultad,</w:t>
        </w:r>
      </w:ins>
      <w:ins w:id="642" w:author="PC" w:date="2025-06-05T20:08:00Z">
        <w:r w:rsidR="00C55873">
          <w:rPr>
            <w:rFonts w:ascii="Crimson Text" w:hAnsi="Crimson Text"/>
            <w:color w:val="000000" w:themeColor="text1"/>
            <w:sz w:val="26"/>
            <w:szCs w:val="26"/>
          </w:rPr>
          <w:t xml:space="preserve"> cuando ellos</w:t>
        </w:r>
      </w:ins>
      <w:del w:id="643" w:author="PC" w:date="2025-06-05T20:08:00Z">
        <w:r w:rsidRPr="008D03A6" w:rsidDel="00C55873">
          <w:rPr>
            <w:rFonts w:ascii="Crimson Text" w:hAnsi="Crimson Text"/>
            <w:color w:val="000000" w:themeColor="text1"/>
            <w:sz w:val="26"/>
            <w:szCs w:val="26"/>
          </w:rPr>
          <w:delText>Cuando</w:delText>
        </w:r>
      </w:del>
      <w:r w:rsidRPr="008D03A6">
        <w:rPr>
          <w:rFonts w:ascii="Crimson Text" w:hAnsi="Crimson Text"/>
          <w:color w:val="000000" w:themeColor="text1"/>
          <w:sz w:val="26"/>
          <w:szCs w:val="26"/>
        </w:rPr>
        <w:t xml:space="preserve"> </w:t>
      </w:r>
      <w:commentRangeEnd w:id="639"/>
      <w:r w:rsidR="00C55873">
        <w:rPr>
          <w:rStyle w:val="Refdecomentario"/>
        </w:rPr>
        <w:commentReference w:id="639"/>
      </w:r>
      <w:r w:rsidRPr="008D03A6">
        <w:rPr>
          <w:rFonts w:ascii="Crimson Text" w:hAnsi="Crimson Text"/>
          <w:color w:val="000000" w:themeColor="text1"/>
          <w:sz w:val="26"/>
          <w:szCs w:val="26"/>
        </w:rPr>
        <w:t>alcanzaron el punto de cruce</w:t>
      </w:r>
      <w:ins w:id="644" w:author="PC" w:date="2025-06-05T20:09:00Z">
        <w:r w:rsidR="00C55873">
          <w:rPr>
            <w:rFonts w:ascii="Crimson Text" w:hAnsi="Crimson Text"/>
            <w:color w:val="000000" w:themeColor="text1"/>
            <w:sz w:val="26"/>
            <w:szCs w:val="26"/>
          </w:rPr>
          <w:t xml:space="preserve"> </w:t>
        </w:r>
      </w:ins>
      <w:del w:id="645" w:author="PC" w:date="2025-06-05T20:09:00Z">
        <w:r w:rsidRPr="008D03A6" w:rsidDel="00C55873">
          <w:rPr>
            <w:rFonts w:ascii="Crimson Text" w:hAnsi="Crimson Text"/>
            <w:color w:val="000000" w:themeColor="text1"/>
            <w:sz w:val="26"/>
            <w:szCs w:val="26"/>
          </w:rPr>
          <w:delText>,</w:delText>
        </w:r>
      </w:del>
      <w:ins w:id="646" w:author="PC" w:date="2025-06-05T20:09:00Z">
        <w:r w:rsidR="00C55873">
          <w:rPr>
            <w:rFonts w:ascii="Crimson Text" w:hAnsi="Crimson Text"/>
            <w:color w:val="000000" w:themeColor="text1"/>
            <w:sz w:val="26"/>
            <w:szCs w:val="26"/>
          </w:rPr>
          <w:t xml:space="preserve">y </w:t>
        </w:r>
      </w:ins>
      <w:ins w:id="647" w:author="PC" w:date="2025-06-05T20:10:00Z">
        <w:r w:rsidR="00C55873">
          <w:rPr>
            <w:rFonts w:ascii="Crimson Text" w:hAnsi="Crimson Text"/>
            <w:color w:val="000000" w:themeColor="text1"/>
            <w:sz w:val="26"/>
            <w:szCs w:val="26"/>
          </w:rPr>
          <w:t>esperaban</w:t>
        </w:r>
      </w:ins>
      <w:del w:id="648" w:author="PC" w:date="2025-06-05T20:10:00Z">
        <w:r w:rsidRPr="008D03A6" w:rsidDel="00C55873">
          <w:rPr>
            <w:rFonts w:ascii="Crimson Text" w:hAnsi="Crimson Text"/>
            <w:color w:val="000000" w:themeColor="text1"/>
            <w:sz w:val="26"/>
            <w:szCs w:val="26"/>
          </w:rPr>
          <w:delText xml:space="preserve"> esperaron</w:delText>
        </w:r>
      </w:del>
      <w:r w:rsidRPr="008D03A6">
        <w:rPr>
          <w:rFonts w:ascii="Crimson Text" w:hAnsi="Crimson Text"/>
          <w:color w:val="000000" w:themeColor="text1"/>
          <w:sz w:val="26"/>
          <w:szCs w:val="26"/>
        </w:rPr>
        <w:t xml:space="preserve"> agazapados, </w:t>
      </w:r>
      <w:del w:id="649" w:author="PC" w:date="2025-06-05T20:09:00Z">
        <w:r w:rsidRPr="008D03A6" w:rsidDel="00C55873">
          <w:rPr>
            <w:rFonts w:ascii="Crimson Text" w:hAnsi="Crimson Text"/>
            <w:color w:val="000000" w:themeColor="text1"/>
            <w:sz w:val="26"/>
            <w:szCs w:val="26"/>
          </w:rPr>
          <w:delText>mientras observaban</w:delText>
        </w:r>
      </w:del>
      <w:ins w:id="650" w:author="PC" w:date="2025-06-05T20:09:00Z">
        <w:r w:rsidR="00C55873">
          <w:rPr>
            <w:rFonts w:ascii="Crimson Text" w:hAnsi="Crimson Text"/>
            <w:color w:val="000000" w:themeColor="text1"/>
            <w:sz w:val="26"/>
            <w:szCs w:val="26"/>
          </w:rPr>
          <w:t>mirando</w:t>
        </w:r>
      </w:ins>
      <w:r w:rsidRPr="008D03A6">
        <w:rPr>
          <w:rFonts w:ascii="Crimson Text" w:hAnsi="Crimson Text"/>
          <w:color w:val="000000" w:themeColor="text1"/>
          <w:sz w:val="26"/>
          <w:szCs w:val="26"/>
        </w:rPr>
        <w:t xml:space="preserve"> </w:t>
      </w:r>
      <w:del w:id="651" w:author="PC" w:date="2025-06-05T20:10:00Z">
        <w:r w:rsidRPr="008D03A6" w:rsidDel="00C55873">
          <w:rPr>
            <w:rFonts w:ascii="Crimson Text" w:hAnsi="Crimson Text"/>
            <w:color w:val="000000" w:themeColor="text1"/>
            <w:sz w:val="26"/>
            <w:szCs w:val="26"/>
          </w:rPr>
          <w:delText>como</w:delText>
        </w:r>
      </w:del>
      <w:ins w:id="652" w:author="PC" w:date="2025-06-05T20:10:00Z">
        <w:r w:rsidR="00C55873">
          <w:rPr>
            <w:rFonts w:ascii="Crimson Text" w:hAnsi="Crimson Text"/>
            <w:color w:val="000000" w:themeColor="text1"/>
            <w:sz w:val="26"/>
            <w:szCs w:val="26"/>
          </w:rPr>
          <w:t>cómo</w:t>
        </w:r>
      </w:ins>
      <w:r w:rsidRPr="008D03A6">
        <w:rPr>
          <w:rFonts w:ascii="Crimson Text" w:hAnsi="Crimson Text"/>
          <w:color w:val="000000" w:themeColor="text1"/>
          <w:sz w:val="26"/>
          <w:szCs w:val="26"/>
        </w:rPr>
        <w:t xml:space="preserve"> el corcel blanco brillaba entre la espesura</w:t>
      </w:r>
      <w:del w:id="653" w:author="PC" w:date="2025-06-05T20:09:00Z">
        <w:r w:rsidRPr="008D03A6" w:rsidDel="00C5587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dirigía directo hacía su posición. Finalmente, Flecha Blanca </w:t>
      </w:r>
      <w:r w:rsidR="00355230" w:rsidRPr="008D03A6">
        <w:rPr>
          <w:rFonts w:ascii="Crimson Text" w:hAnsi="Crimson Text"/>
          <w:color w:val="000000" w:themeColor="text1"/>
          <w:sz w:val="26"/>
          <w:szCs w:val="26"/>
        </w:rPr>
        <w:t>abandonó</w:t>
      </w:r>
      <w:r w:rsidRPr="008D03A6">
        <w:rPr>
          <w:rFonts w:ascii="Crimson Text" w:hAnsi="Crimson Text"/>
          <w:color w:val="000000" w:themeColor="text1"/>
          <w:sz w:val="26"/>
          <w:szCs w:val="26"/>
        </w:rPr>
        <w:t xml:space="preserve"> la vegetaci</w:t>
      </w:r>
      <w:r w:rsidR="001C7B15" w:rsidRPr="008D03A6">
        <w:rPr>
          <w:rFonts w:ascii="Crimson Text" w:hAnsi="Crimson Text"/>
          <w:color w:val="000000" w:themeColor="text1"/>
          <w:sz w:val="26"/>
          <w:szCs w:val="26"/>
        </w:rPr>
        <w:t>ón</w:t>
      </w:r>
      <w:del w:id="654" w:author="PC" w:date="2025-06-05T20:10:00Z">
        <w:r w:rsidR="00355230" w:rsidRPr="008D03A6" w:rsidDel="00C55873">
          <w:rPr>
            <w:rFonts w:ascii="Crimson Text" w:hAnsi="Crimson Text"/>
            <w:color w:val="000000" w:themeColor="text1"/>
            <w:sz w:val="26"/>
            <w:szCs w:val="26"/>
          </w:rPr>
          <w:delText>,</w:delText>
        </w:r>
      </w:del>
      <w:r w:rsidR="001C7B15" w:rsidRPr="008D03A6">
        <w:rPr>
          <w:rFonts w:ascii="Crimson Text" w:hAnsi="Crimson Text"/>
          <w:color w:val="000000" w:themeColor="text1"/>
          <w:sz w:val="26"/>
          <w:szCs w:val="26"/>
        </w:rPr>
        <w:t xml:space="preserve"> y </w:t>
      </w:r>
      <w:r w:rsidR="00355230" w:rsidRPr="008D03A6">
        <w:rPr>
          <w:rFonts w:ascii="Crimson Text" w:hAnsi="Crimson Text"/>
          <w:color w:val="000000" w:themeColor="text1"/>
          <w:sz w:val="26"/>
          <w:szCs w:val="26"/>
        </w:rPr>
        <w:t>retornó</w:t>
      </w:r>
      <w:r w:rsidR="001C7B15" w:rsidRPr="008D03A6">
        <w:rPr>
          <w:rFonts w:ascii="Crimson Text" w:hAnsi="Crimson Text"/>
          <w:color w:val="000000" w:themeColor="text1"/>
          <w:sz w:val="26"/>
          <w:szCs w:val="26"/>
        </w:rPr>
        <w:t xml:space="preserve"> nuevamente</w:t>
      </w:r>
      <w:r w:rsidRPr="008D03A6">
        <w:rPr>
          <w:rFonts w:ascii="Crimson Text" w:hAnsi="Crimson Text"/>
          <w:color w:val="000000" w:themeColor="text1"/>
          <w:sz w:val="26"/>
          <w:szCs w:val="26"/>
        </w:rPr>
        <w:t xml:space="preserve"> </w:t>
      </w:r>
      <w:r w:rsidR="001C7B15"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 camino, con las pocas energías que le restaban.</w:t>
      </w:r>
      <w:r w:rsidR="00355230" w:rsidRPr="008D03A6">
        <w:rPr>
          <w:rFonts w:ascii="Crimson Text" w:hAnsi="Crimson Text"/>
          <w:color w:val="000000" w:themeColor="text1"/>
          <w:sz w:val="26"/>
          <w:szCs w:val="26"/>
        </w:rPr>
        <w:t xml:space="preserve"> Los campesinos se </w:t>
      </w:r>
      <w:r w:rsidRPr="008D03A6">
        <w:rPr>
          <w:rFonts w:ascii="Crimson Text" w:hAnsi="Crimson Text"/>
          <w:color w:val="000000" w:themeColor="text1"/>
          <w:sz w:val="26"/>
          <w:szCs w:val="26"/>
        </w:rPr>
        <w:t>cruzaron</w:t>
      </w:r>
      <w:ins w:id="655" w:author="PC" w:date="2025-06-05T20:10:00Z">
        <w:r w:rsidR="00C55873">
          <w:rPr>
            <w:rFonts w:ascii="Crimson Text" w:hAnsi="Crimson Text"/>
            <w:color w:val="000000" w:themeColor="text1"/>
            <w:sz w:val="26"/>
            <w:szCs w:val="26"/>
          </w:rPr>
          <w:t xml:space="preserve"> en su camino</w:t>
        </w:r>
      </w:ins>
      <w:r w:rsidRPr="008D03A6">
        <w:rPr>
          <w:rFonts w:ascii="Crimson Text" w:hAnsi="Crimson Text"/>
          <w:color w:val="000000" w:themeColor="text1"/>
          <w:sz w:val="26"/>
          <w:szCs w:val="26"/>
        </w:rPr>
        <w:t xml:space="preserve"> y frenaron su avance.</w:t>
      </w:r>
    </w:p>
    <w:p w:rsidR="00BC7578" w:rsidRPr="008D03A6" w:rsidRDefault="00BC7578" w:rsidP="00D658C7">
      <w:pPr>
        <w:tabs>
          <w:tab w:val="left" w:pos="2179"/>
        </w:tabs>
        <w:spacing w:after="0"/>
        <w:ind w:firstLine="284"/>
        <w:jc w:val="both"/>
        <w:rPr>
          <w:rFonts w:ascii="Crimson Text" w:hAnsi="Crimson Text"/>
          <w:color w:val="000000" w:themeColor="text1"/>
          <w:sz w:val="26"/>
          <w:szCs w:val="26"/>
        </w:rPr>
      </w:pPr>
      <w:del w:id="656" w:author="PC" w:date="2025-06-05T20:11:00Z">
        <w:r w:rsidRPr="008D03A6" w:rsidDel="00C55873">
          <w:rPr>
            <w:rFonts w:ascii="Crimson Text" w:hAnsi="Crimson Text"/>
            <w:color w:val="000000" w:themeColor="text1"/>
            <w:sz w:val="26"/>
            <w:szCs w:val="26"/>
          </w:rPr>
          <w:delText>Elena aguardaba oculta, y, con dificultad, podía apreciar algo de la escena</w:delText>
        </w:r>
      </w:del>
      <w:ins w:id="657" w:author="PC" w:date="2025-06-05T20:11:00Z">
        <w:r w:rsidR="00C55873">
          <w:rPr>
            <w:rFonts w:ascii="Crimson Text" w:hAnsi="Crimson Text"/>
            <w:color w:val="000000" w:themeColor="text1"/>
            <w:sz w:val="26"/>
            <w:szCs w:val="26"/>
          </w:rPr>
          <w:t>La princesa vio c</w:t>
        </w:r>
      </w:ins>
      <w:ins w:id="658" w:author="PC" w:date="2025-06-05T20:12:00Z">
        <w:r w:rsidR="00C55873">
          <w:rPr>
            <w:rFonts w:ascii="Crimson Text" w:hAnsi="Crimson Text"/>
            <w:color w:val="000000" w:themeColor="text1"/>
            <w:sz w:val="26"/>
            <w:szCs w:val="26"/>
          </w:rPr>
          <w:t>ómo</w:t>
        </w:r>
      </w:ins>
      <w:del w:id="659" w:author="PC" w:date="2025-06-05T20:12:00Z">
        <w:r w:rsidRPr="008D03A6" w:rsidDel="00C55873">
          <w:rPr>
            <w:rFonts w:ascii="Crimson Text" w:hAnsi="Crimson Text"/>
            <w:color w:val="000000" w:themeColor="text1"/>
            <w:sz w:val="26"/>
            <w:szCs w:val="26"/>
          </w:rPr>
          <w:delText>. L</w:delText>
        </w:r>
      </w:del>
      <w:ins w:id="660" w:author="PC" w:date="2025-06-05T20:12:00Z">
        <w:r w:rsidR="00C55873">
          <w:rPr>
            <w:rFonts w:ascii="Crimson Text" w:hAnsi="Crimson Text"/>
            <w:color w:val="000000" w:themeColor="text1"/>
            <w:sz w:val="26"/>
            <w:szCs w:val="26"/>
          </w:rPr>
          <w:t xml:space="preserve"> l</w:t>
        </w:r>
      </w:ins>
      <w:r w:rsidRPr="008D03A6">
        <w:rPr>
          <w:rFonts w:ascii="Crimson Text" w:hAnsi="Crimson Text"/>
          <w:color w:val="000000" w:themeColor="text1"/>
          <w:sz w:val="26"/>
          <w:szCs w:val="26"/>
        </w:rPr>
        <w:t>os hombres miraban en todas direcciones</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extrañados, </w:t>
      </w:r>
      <w:ins w:id="661" w:author="PC" w:date="2025-06-05T20:12:00Z">
        <w:r w:rsidR="00C55873">
          <w:rPr>
            <w:rFonts w:ascii="Crimson Text" w:hAnsi="Crimson Text"/>
            <w:color w:val="000000" w:themeColor="text1"/>
            <w:sz w:val="26"/>
            <w:szCs w:val="26"/>
          </w:rPr>
          <w:t xml:space="preserve">y </w:t>
        </w:r>
      </w:ins>
      <w:r w:rsidRPr="008D03A6">
        <w:rPr>
          <w:rFonts w:ascii="Crimson Text" w:hAnsi="Crimson Text"/>
          <w:color w:val="000000" w:themeColor="text1"/>
          <w:sz w:val="26"/>
          <w:szCs w:val="26"/>
        </w:rPr>
        <w:t xml:space="preserve">se </w:t>
      </w:r>
      <w:del w:id="662" w:author="PC" w:date="2025-06-05T20:12:00Z">
        <w:r w:rsidRPr="008D03A6" w:rsidDel="00C55873">
          <w:rPr>
            <w:rFonts w:ascii="Crimson Text" w:hAnsi="Crimson Text"/>
            <w:color w:val="000000" w:themeColor="text1"/>
            <w:sz w:val="26"/>
            <w:szCs w:val="26"/>
          </w:rPr>
          <w:delText xml:space="preserve">sorprendieron </w:delText>
        </w:r>
      </w:del>
      <w:ins w:id="663" w:author="PC" w:date="2025-06-05T20:12:00Z">
        <w:r w:rsidR="00C55873">
          <w:rPr>
            <w:rFonts w:ascii="Crimson Text" w:hAnsi="Crimson Text"/>
            <w:color w:val="000000" w:themeColor="text1"/>
            <w:sz w:val="26"/>
            <w:szCs w:val="26"/>
          </w:rPr>
          <w:t>sorprendían</w:t>
        </w:r>
        <w:r w:rsidR="00C5587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de ver al corcel sin su jinete. </w:t>
      </w:r>
      <w:r w:rsidR="0011417F" w:rsidRPr="008D03A6">
        <w:rPr>
          <w:rFonts w:ascii="Crimson Text" w:hAnsi="Crimson Text"/>
          <w:color w:val="000000" w:themeColor="text1"/>
          <w:sz w:val="26"/>
          <w:szCs w:val="26"/>
        </w:rPr>
        <w:t>Durante</w:t>
      </w:r>
      <w:r w:rsidRPr="008D03A6">
        <w:rPr>
          <w:rFonts w:ascii="Crimson Text" w:hAnsi="Crimson Text"/>
          <w:color w:val="000000" w:themeColor="text1"/>
          <w:sz w:val="26"/>
          <w:szCs w:val="26"/>
        </w:rPr>
        <w:t xml:space="preserve"> algunos minutos, hicieron una búsqueda superficial por la periferia del camino</w:t>
      </w:r>
      <w:del w:id="664" w:author="PC" w:date="2025-06-05T20:31:00Z">
        <w:r w:rsidRPr="008D03A6" w:rsidDel="00EB7A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sin adentrarse</w:t>
      </w:r>
      <w:r w:rsidR="0011417F" w:rsidRPr="008D03A6">
        <w:rPr>
          <w:rFonts w:ascii="Crimson Text" w:hAnsi="Crimson Text"/>
          <w:color w:val="000000" w:themeColor="text1"/>
          <w:sz w:val="26"/>
          <w:szCs w:val="26"/>
        </w:rPr>
        <w:t xml:space="preserve"> demasiado</w:t>
      </w:r>
      <w:r w:rsidRPr="008D03A6">
        <w:rPr>
          <w:rFonts w:ascii="Crimson Text" w:hAnsi="Crimson Text"/>
          <w:color w:val="000000" w:themeColor="text1"/>
          <w:sz w:val="26"/>
          <w:szCs w:val="26"/>
        </w:rPr>
        <w:t xml:space="preserve"> en la vegetación. </w:t>
      </w:r>
      <w:commentRangeStart w:id="665"/>
      <w:r w:rsidR="00355230" w:rsidRPr="008D03A6">
        <w:rPr>
          <w:rFonts w:ascii="Crimson Text" w:hAnsi="Crimson Text"/>
          <w:color w:val="000000" w:themeColor="text1"/>
          <w:sz w:val="26"/>
          <w:szCs w:val="26"/>
        </w:rPr>
        <w:t>Resignados</w:t>
      </w:r>
      <w:r w:rsidRPr="008D03A6">
        <w:rPr>
          <w:rFonts w:ascii="Crimson Text" w:hAnsi="Crimson Text"/>
          <w:color w:val="000000" w:themeColor="text1"/>
          <w:sz w:val="26"/>
          <w:szCs w:val="26"/>
        </w:rPr>
        <w:t>,</w:t>
      </w:r>
      <w:r w:rsidR="0011417F" w:rsidRPr="008D03A6">
        <w:rPr>
          <w:rFonts w:ascii="Crimson Text" w:hAnsi="Crimson Text"/>
          <w:color w:val="000000" w:themeColor="text1"/>
          <w:sz w:val="26"/>
          <w:szCs w:val="26"/>
        </w:rPr>
        <w:t xml:space="preserve"> consideraron que el botín ya era suficiente</w:t>
      </w:r>
      <w:del w:id="666" w:author="PC" w:date="2025-06-05T20:32:00Z">
        <w:r w:rsidR="0011417F" w:rsidRPr="008D03A6" w:rsidDel="00EB7AB2">
          <w:rPr>
            <w:rFonts w:ascii="Crimson Text" w:hAnsi="Crimson Text"/>
            <w:color w:val="000000" w:themeColor="text1"/>
            <w:sz w:val="26"/>
            <w:szCs w:val="26"/>
          </w:rPr>
          <w:delText>,</w:delText>
        </w:r>
      </w:del>
      <w:r w:rsidR="0011417F"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renuncia</w:t>
      </w:r>
      <w:r w:rsidR="0011417F" w:rsidRPr="008D03A6">
        <w:rPr>
          <w:rFonts w:ascii="Crimson Text" w:hAnsi="Crimson Text"/>
          <w:color w:val="000000" w:themeColor="text1"/>
          <w:sz w:val="26"/>
          <w:szCs w:val="26"/>
        </w:rPr>
        <w:t>ndo</w:t>
      </w:r>
      <w:r w:rsidRPr="008D03A6">
        <w:rPr>
          <w:rFonts w:ascii="Crimson Text" w:hAnsi="Crimson Text"/>
          <w:color w:val="000000" w:themeColor="text1"/>
          <w:sz w:val="26"/>
          <w:szCs w:val="26"/>
        </w:rPr>
        <w:t xml:space="preserve"> a la </w:t>
      </w:r>
      <w:r w:rsidR="00355230" w:rsidRPr="008D03A6">
        <w:rPr>
          <w:rFonts w:ascii="Crimson Text" w:hAnsi="Crimson Text"/>
          <w:color w:val="000000" w:themeColor="text1"/>
          <w:sz w:val="26"/>
          <w:szCs w:val="26"/>
        </w:rPr>
        <w:t>idea</w:t>
      </w:r>
      <w:r w:rsidRPr="008D03A6">
        <w:rPr>
          <w:rFonts w:ascii="Crimson Text" w:hAnsi="Crimson Text"/>
          <w:color w:val="000000" w:themeColor="text1"/>
          <w:sz w:val="26"/>
          <w:szCs w:val="26"/>
        </w:rPr>
        <w:t xml:space="preserve"> de hallar a la princesa</w:t>
      </w:r>
      <w:r w:rsidR="0011417F" w:rsidRPr="008D03A6">
        <w:rPr>
          <w:rFonts w:ascii="Crimson Text" w:hAnsi="Crimson Text"/>
          <w:color w:val="000000" w:themeColor="text1"/>
          <w:sz w:val="26"/>
          <w:szCs w:val="26"/>
        </w:rPr>
        <w:t>, se retiraron con el corcel blanco.</w:t>
      </w:r>
      <w:commentRangeEnd w:id="665"/>
      <w:r w:rsidR="00EB7AB2">
        <w:rPr>
          <w:rStyle w:val="Refdecomentario"/>
        </w:rPr>
        <w:commentReference w:id="665"/>
      </w:r>
    </w:p>
    <w:p w:rsidR="0011417F" w:rsidRPr="008D03A6" w:rsidRDefault="0011417F"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fuera de peligro, Elena se </w:t>
      </w:r>
      <w:r w:rsidR="001C7B15" w:rsidRPr="008D03A6">
        <w:rPr>
          <w:rFonts w:ascii="Crimson Text" w:hAnsi="Crimson Text"/>
          <w:color w:val="000000" w:themeColor="text1"/>
          <w:sz w:val="26"/>
          <w:szCs w:val="26"/>
        </w:rPr>
        <w:t>tumbó</w:t>
      </w:r>
      <w:r w:rsidRPr="008D03A6">
        <w:rPr>
          <w:rFonts w:ascii="Crimson Text" w:hAnsi="Crimson Text"/>
          <w:color w:val="000000" w:themeColor="text1"/>
          <w:sz w:val="26"/>
          <w:szCs w:val="26"/>
        </w:rPr>
        <w:t xml:space="preserve"> en el piso, agitada y exhausta por la experiencia. </w:t>
      </w:r>
      <w:del w:id="667" w:author="PC" w:date="2025-06-05T20:32:00Z">
        <w:r w:rsidRPr="008D03A6" w:rsidDel="00EB7AB2">
          <w:rPr>
            <w:rFonts w:ascii="Crimson Text" w:hAnsi="Crimson Text"/>
            <w:color w:val="000000" w:themeColor="text1"/>
            <w:sz w:val="26"/>
            <w:szCs w:val="26"/>
          </w:rPr>
          <w:delText xml:space="preserve">Al </w:delText>
        </w:r>
      </w:del>
      <w:ins w:id="668" w:author="PC" w:date="2025-06-05T20:32:00Z">
        <w:r w:rsidR="00EB7AB2">
          <w:rPr>
            <w:rFonts w:ascii="Crimson Text" w:hAnsi="Crimson Text"/>
            <w:color w:val="000000" w:themeColor="text1"/>
            <w:sz w:val="26"/>
            <w:szCs w:val="26"/>
          </w:rPr>
          <w:t>Tras</w:t>
        </w:r>
        <w:r w:rsidR="00EB7AB2"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recuperar algo de calma, reflexionó sobre lo sucedido</w:t>
      </w:r>
      <w:del w:id="669" w:author="PC" w:date="2025-06-05T20:32:00Z">
        <w:r w:rsidRPr="008D03A6" w:rsidDel="00EB7A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sintió pena por el caballo</w:t>
      </w:r>
      <w:del w:id="670" w:author="PC" w:date="2025-06-05T20:32:00Z">
        <w:r w:rsidRPr="008D03A6" w:rsidDel="00EB7AB2">
          <w:rPr>
            <w:rFonts w:ascii="Crimson Text" w:hAnsi="Crimson Text"/>
            <w:color w:val="000000" w:themeColor="text1"/>
            <w:sz w:val="26"/>
            <w:szCs w:val="26"/>
          </w:rPr>
          <w:delText>, p</w:delText>
        </w:r>
      </w:del>
      <w:ins w:id="671" w:author="PC" w:date="2025-06-05T20:32:00Z">
        <w:r w:rsidR="00EB7AB2">
          <w:rPr>
            <w:rFonts w:ascii="Crimson Text" w:hAnsi="Crimson Text"/>
            <w:color w:val="000000" w:themeColor="text1"/>
            <w:sz w:val="26"/>
            <w:szCs w:val="26"/>
          </w:rPr>
          <w:t>. P</w:t>
        </w:r>
      </w:ins>
      <w:r w:rsidRPr="008D03A6">
        <w:rPr>
          <w:rFonts w:ascii="Crimson Text" w:hAnsi="Crimson Text"/>
          <w:color w:val="000000" w:themeColor="text1"/>
          <w:sz w:val="26"/>
          <w:szCs w:val="26"/>
        </w:rPr>
        <w:t>ensó que no se merecía ese final</w:t>
      </w:r>
      <w:del w:id="672" w:author="PC" w:date="2025-06-05T20:32:00Z">
        <w:r w:rsidRPr="008D03A6" w:rsidDel="00EB7AB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que ahora su destino sería realmente incierto. </w:t>
      </w:r>
      <w:r w:rsidR="00355230" w:rsidRPr="008D03A6">
        <w:rPr>
          <w:rFonts w:ascii="Crimson Text" w:hAnsi="Crimson Text"/>
          <w:color w:val="000000" w:themeColor="text1"/>
          <w:sz w:val="26"/>
          <w:szCs w:val="26"/>
        </w:rPr>
        <w:t>Sin embargo</w:t>
      </w:r>
      <w:r w:rsidRPr="008D03A6">
        <w:rPr>
          <w:rFonts w:ascii="Crimson Text" w:hAnsi="Crimson Text"/>
          <w:color w:val="000000" w:themeColor="text1"/>
          <w:sz w:val="26"/>
          <w:szCs w:val="26"/>
        </w:rPr>
        <w:t xml:space="preserve">, se lamentó aún más por haber arruinado el plan del intercambio. Ya no podría cumplir con su parte, pero se </w:t>
      </w:r>
      <w:r w:rsidR="00355230" w:rsidRPr="008D03A6">
        <w:rPr>
          <w:rFonts w:ascii="Crimson Text" w:hAnsi="Crimson Text"/>
          <w:color w:val="000000" w:themeColor="text1"/>
          <w:sz w:val="26"/>
          <w:szCs w:val="26"/>
        </w:rPr>
        <w:t>propuso</w:t>
      </w:r>
      <w:r w:rsidRPr="008D03A6">
        <w:rPr>
          <w:rFonts w:ascii="Crimson Text" w:hAnsi="Crimson Text"/>
          <w:color w:val="000000" w:themeColor="text1"/>
          <w:sz w:val="26"/>
          <w:szCs w:val="26"/>
        </w:rPr>
        <w:t xml:space="preserve"> llegar a tiempo para advertir a Eros sobre el inconveniente.</w:t>
      </w:r>
    </w:p>
    <w:p w:rsidR="0011417F" w:rsidRPr="008D03A6" w:rsidRDefault="0011417F"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levantó con dificultad, y</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673" w:author="PC" w:date="2025-06-05T20:34:00Z">
        <w:r w:rsidR="00355230" w:rsidRPr="008D03A6" w:rsidDel="00EB7AB2">
          <w:rPr>
            <w:rFonts w:ascii="Crimson Text" w:hAnsi="Crimson Text"/>
            <w:color w:val="000000" w:themeColor="text1"/>
            <w:sz w:val="26"/>
            <w:szCs w:val="26"/>
          </w:rPr>
          <w:delText>sobrellevando</w:delText>
        </w:r>
        <w:r w:rsidRPr="008D03A6" w:rsidDel="00EB7AB2">
          <w:rPr>
            <w:rFonts w:ascii="Crimson Text" w:hAnsi="Crimson Text"/>
            <w:color w:val="000000" w:themeColor="text1"/>
            <w:sz w:val="26"/>
            <w:szCs w:val="26"/>
          </w:rPr>
          <w:delText xml:space="preserve"> </w:delText>
        </w:r>
      </w:del>
      <w:ins w:id="674" w:author="PC" w:date="2025-06-05T20:34:00Z">
        <w:r w:rsidR="00EB7AB2">
          <w:rPr>
            <w:rFonts w:ascii="Crimson Text" w:hAnsi="Crimson Text"/>
            <w:color w:val="000000" w:themeColor="text1"/>
            <w:sz w:val="26"/>
            <w:szCs w:val="26"/>
          </w:rPr>
          <w:t>aguantando el dolor de</w:t>
        </w:r>
        <w:r w:rsidR="00EB7AB2" w:rsidRPr="008D03A6">
          <w:rPr>
            <w:rFonts w:ascii="Crimson Text" w:hAnsi="Crimson Text"/>
            <w:color w:val="000000" w:themeColor="text1"/>
            <w:sz w:val="26"/>
            <w:szCs w:val="26"/>
          </w:rPr>
          <w:t xml:space="preserve"> </w:t>
        </w:r>
      </w:ins>
      <w:r w:rsidR="00444B6A" w:rsidRPr="008D03A6">
        <w:rPr>
          <w:rFonts w:ascii="Crimson Text" w:hAnsi="Crimson Text"/>
          <w:color w:val="000000" w:themeColor="text1"/>
          <w:sz w:val="26"/>
          <w:szCs w:val="26"/>
        </w:rPr>
        <w:t>l</w:t>
      </w:r>
      <w:r w:rsidRPr="008D03A6">
        <w:rPr>
          <w:rFonts w:ascii="Crimson Text" w:hAnsi="Crimson Text"/>
          <w:color w:val="000000" w:themeColor="text1"/>
          <w:sz w:val="26"/>
          <w:szCs w:val="26"/>
        </w:rPr>
        <w:t>as heridas</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retomó el camino a pie. </w:t>
      </w:r>
      <w:r w:rsidR="00E77762" w:rsidRPr="008D03A6">
        <w:rPr>
          <w:rFonts w:ascii="Crimson Text" w:hAnsi="Crimson Text"/>
          <w:color w:val="000000" w:themeColor="text1"/>
          <w:sz w:val="26"/>
          <w:szCs w:val="26"/>
        </w:rPr>
        <w:t>Sus ropas estaban rasgadas y sucias</w:t>
      </w:r>
      <w:del w:id="675" w:author="PC" w:date="2025-06-05T20:34:00Z">
        <w:r w:rsidR="00E77762" w:rsidRPr="008D03A6" w:rsidDel="00EB7AB2">
          <w:rPr>
            <w:rFonts w:ascii="Crimson Text" w:hAnsi="Crimson Text"/>
            <w:color w:val="000000" w:themeColor="text1"/>
            <w:sz w:val="26"/>
            <w:szCs w:val="26"/>
          </w:rPr>
          <w:delText xml:space="preserve">. La travesía le </w:delText>
        </w:r>
        <w:r w:rsidR="00444B6A" w:rsidRPr="008D03A6" w:rsidDel="00EB7AB2">
          <w:rPr>
            <w:rFonts w:ascii="Crimson Text" w:hAnsi="Crimson Text"/>
            <w:color w:val="000000" w:themeColor="text1"/>
            <w:sz w:val="26"/>
            <w:szCs w:val="26"/>
          </w:rPr>
          <w:delText>provocó</w:delText>
        </w:r>
        <w:r w:rsidR="00E77762" w:rsidRPr="008D03A6" w:rsidDel="00EB7AB2">
          <w:rPr>
            <w:rFonts w:ascii="Crimson Text" w:hAnsi="Crimson Text"/>
            <w:color w:val="000000" w:themeColor="text1"/>
            <w:sz w:val="26"/>
            <w:szCs w:val="26"/>
          </w:rPr>
          <w:delText xml:space="preserve"> varios </w:delText>
        </w:r>
        <w:r w:rsidR="00444B6A" w:rsidRPr="008D03A6" w:rsidDel="00EB7AB2">
          <w:rPr>
            <w:rFonts w:ascii="Crimson Text" w:hAnsi="Crimson Text"/>
            <w:color w:val="000000" w:themeColor="text1"/>
            <w:sz w:val="26"/>
            <w:szCs w:val="26"/>
          </w:rPr>
          <w:delText>contratiempos</w:delText>
        </w:r>
        <w:r w:rsidR="00E77762" w:rsidRPr="008D03A6" w:rsidDel="00EB7AB2">
          <w:rPr>
            <w:rFonts w:ascii="Crimson Text" w:hAnsi="Crimson Text"/>
            <w:color w:val="000000" w:themeColor="text1"/>
            <w:sz w:val="26"/>
            <w:szCs w:val="26"/>
          </w:rPr>
          <w:delText>,</w:delText>
        </w:r>
      </w:del>
      <w:r w:rsidR="00E77762" w:rsidRPr="008D03A6">
        <w:rPr>
          <w:rFonts w:ascii="Crimson Text" w:hAnsi="Crimson Text"/>
          <w:color w:val="000000" w:themeColor="text1"/>
          <w:sz w:val="26"/>
          <w:szCs w:val="26"/>
        </w:rPr>
        <w:t xml:space="preserve"> pero, </w:t>
      </w:r>
      <w:r w:rsidR="00444B6A" w:rsidRPr="008D03A6">
        <w:rPr>
          <w:rFonts w:ascii="Crimson Text" w:hAnsi="Crimson Text"/>
          <w:color w:val="000000" w:themeColor="text1"/>
          <w:sz w:val="26"/>
          <w:szCs w:val="26"/>
        </w:rPr>
        <w:t>al menos</w:t>
      </w:r>
      <w:r w:rsidR="00E77762" w:rsidRPr="008D03A6">
        <w:rPr>
          <w:rFonts w:ascii="Crimson Text" w:hAnsi="Crimson Text"/>
          <w:color w:val="000000" w:themeColor="text1"/>
          <w:sz w:val="26"/>
          <w:szCs w:val="26"/>
        </w:rPr>
        <w:t xml:space="preserve">, </w:t>
      </w:r>
      <w:del w:id="676" w:author="PC" w:date="2025-06-05T20:35:00Z">
        <w:r w:rsidR="00E77762" w:rsidRPr="008D03A6" w:rsidDel="00EB7AB2">
          <w:rPr>
            <w:rFonts w:ascii="Crimson Text" w:hAnsi="Crimson Text"/>
            <w:color w:val="000000" w:themeColor="text1"/>
            <w:sz w:val="26"/>
            <w:szCs w:val="26"/>
          </w:rPr>
          <w:delText xml:space="preserve">ahora </w:delText>
        </w:r>
      </w:del>
      <w:r w:rsidR="003C6DFD" w:rsidRPr="008D03A6">
        <w:rPr>
          <w:rFonts w:ascii="Crimson Text" w:hAnsi="Crimson Text"/>
          <w:color w:val="000000" w:themeColor="text1"/>
          <w:sz w:val="26"/>
          <w:szCs w:val="26"/>
        </w:rPr>
        <w:t>ya no tendría que preocuparse por</w:t>
      </w:r>
      <w:r w:rsidR="00E77762" w:rsidRPr="008D03A6">
        <w:rPr>
          <w:rFonts w:ascii="Crimson Text" w:hAnsi="Crimson Text"/>
          <w:color w:val="000000" w:themeColor="text1"/>
          <w:sz w:val="26"/>
          <w:szCs w:val="26"/>
        </w:rPr>
        <w:t xml:space="preserve"> pasar inadvertida: su </w:t>
      </w:r>
      <w:r w:rsidR="00444B6A" w:rsidRPr="008D03A6">
        <w:rPr>
          <w:rFonts w:ascii="Crimson Text" w:hAnsi="Crimson Text"/>
          <w:color w:val="000000" w:themeColor="text1"/>
          <w:sz w:val="26"/>
          <w:szCs w:val="26"/>
        </w:rPr>
        <w:t>aspecto</w:t>
      </w:r>
      <w:r w:rsidR="00E77762" w:rsidRPr="008D03A6">
        <w:rPr>
          <w:rFonts w:ascii="Crimson Text" w:hAnsi="Crimson Text"/>
          <w:color w:val="000000" w:themeColor="text1"/>
          <w:sz w:val="26"/>
          <w:szCs w:val="26"/>
        </w:rPr>
        <w:t xml:space="preserve"> era lo </w:t>
      </w:r>
      <w:r w:rsidR="000D15E6" w:rsidRPr="008D03A6">
        <w:rPr>
          <w:rFonts w:ascii="Crimson Text" w:hAnsi="Crimson Text"/>
          <w:color w:val="000000" w:themeColor="text1"/>
          <w:sz w:val="26"/>
          <w:szCs w:val="26"/>
        </w:rPr>
        <w:t>opuesto</w:t>
      </w:r>
      <w:r w:rsidR="00E77762" w:rsidRPr="008D03A6">
        <w:rPr>
          <w:rFonts w:ascii="Crimson Text" w:hAnsi="Crimson Text"/>
          <w:color w:val="000000" w:themeColor="text1"/>
          <w:sz w:val="26"/>
          <w:szCs w:val="26"/>
        </w:rPr>
        <w:t xml:space="preserve"> a una princesa.</w:t>
      </w:r>
    </w:p>
    <w:p w:rsidR="001D51C1" w:rsidRPr="008D03A6" w:rsidRDefault="001D51C1" w:rsidP="001D51C1">
      <w:pPr>
        <w:tabs>
          <w:tab w:val="left" w:pos="2179"/>
        </w:tabs>
        <w:spacing w:after="0"/>
        <w:ind w:firstLine="284"/>
        <w:jc w:val="both"/>
        <w:rPr>
          <w:rFonts w:ascii="Crimson Text" w:hAnsi="Crimson Text"/>
          <w:color w:val="000000" w:themeColor="text1"/>
          <w:sz w:val="26"/>
          <w:szCs w:val="26"/>
        </w:rPr>
      </w:pPr>
    </w:p>
    <w:p w:rsidR="001D51C1" w:rsidRPr="008D03A6" w:rsidRDefault="001D51C1" w:rsidP="001D51C1">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D51C1" w:rsidRPr="008D03A6" w:rsidRDefault="007F2F28" w:rsidP="001D51C1">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17</w:t>
      </w:r>
    </w:p>
    <w:p w:rsidR="00057856" w:rsidRPr="008D03A6" w:rsidRDefault="00057856" w:rsidP="00D658C7">
      <w:pPr>
        <w:tabs>
          <w:tab w:val="left" w:pos="2179"/>
        </w:tabs>
        <w:spacing w:after="0"/>
        <w:ind w:firstLine="284"/>
        <w:jc w:val="both"/>
        <w:rPr>
          <w:rFonts w:ascii="Crimson Text" w:hAnsi="Crimson Text"/>
          <w:color w:val="000000" w:themeColor="text1"/>
          <w:sz w:val="26"/>
          <w:szCs w:val="26"/>
        </w:rPr>
      </w:pPr>
    </w:p>
    <w:p w:rsidR="001D51C1" w:rsidRPr="008D03A6" w:rsidRDefault="009576BA"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EF0D57" w:rsidRPr="008D03A6">
        <w:rPr>
          <w:rFonts w:ascii="Crimson Text" w:hAnsi="Crimson Text"/>
          <w:color w:val="000000" w:themeColor="text1"/>
          <w:sz w:val="26"/>
          <w:szCs w:val="26"/>
        </w:rPr>
        <w:t xml:space="preserve"> trote</w:t>
      </w:r>
      <w:r w:rsidR="00B37A11" w:rsidRPr="008D03A6">
        <w:rPr>
          <w:rFonts w:ascii="Crimson Text" w:hAnsi="Crimson Text"/>
          <w:color w:val="000000" w:themeColor="text1"/>
          <w:sz w:val="26"/>
          <w:szCs w:val="26"/>
        </w:rPr>
        <w:t xml:space="preserve"> </w:t>
      </w:r>
      <w:r w:rsidR="00077538" w:rsidRPr="008D03A6">
        <w:rPr>
          <w:rFonts w:ascii="Crimson Text" w:hAnsi="Crimson Text"/>
          <w:color w:val="000000" w:themeColor="text1"/>
          <w:sz w:val="26"/>
          <w:szCs w:val="26"/>
        </w:rPr>
        <w:t>lento pero firme</w:t>
      </w:r>
      <w:r w:rsidR="00EF0D57" w:rsidRPr="008D03A6">
        <w:rPr>
          <w:rFonts w:ascii="Crimson Text" w:hAnsi="Crimson Text"/>
          <w:color w:val="000000" w:themeColor="text1"/>
          <w:sz w:val="26"/>
          <w:szCs w:val="26"/>
        </w:rPr>
        <w:t>,</w:t>
      </w:r>
      <w:r w:rsidR="00B37A11"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Agatha abordó</w:t>
      </w:r>
      <w:r w:rsidR="00B37A11" w:rsidRPr="008D03A6">
        <w:rPr>
          <w:rFonts w:ascii="Crimson Text" w:hAnsi="Crimson Text"/>
          <w:color w:val="000000" w:themeColor="text1"/>
          <w:sz w:val="26"/>
          <w:szCs w:val="26"/>
        </w:rPr>
        <w:t xml:space="preserve"> el </w:t>
      </w:r>
      <w:del w:id="677" w:author="Paula Castrilli" w:date="2025-06-03T01:36:00Z">
        <w:r w:rsidR="00B37A11" w:rsidRPr="008D03A6" w:rsidDel="008B365E">
          <w:rPr>
            <w:rFonts w:ascii="Crimson Text" w:hAnsi="Crimson Text"/>
            <w:color w:val="000000" w:themeColor="text1"/>
            <w:sz w:val="26"/>
            <w:szCs w:val="26"/>
          </w:rPr>
          <w:delText>camino del guerrero</w:delText>
        </w:r>
      </w:del>
      <w:ins w:id="678" w:author="Paula Castrilli" w:date="2025-06-03T01:36:00Z">
        <w:r w:rsidR="008B365E">
          <w:rPr>
            <w:rFonts w:ascii="Crimson Text" w:hAnsi="Crimson Text"/>
            <w:color w:val="000000" w:themeColor="text1"/>
            <w:sz w:val="26"/>
            <w:szCs w:val="26"/>
          </w:rPr>
          <w:t>Camino del Guerrero</w:t>
        </w:r>
      </w:ins>
      <w:r w:rsidR="00B37A11" w:rsidRPr="008D03A6">
        <w:rPr>
          <w:rFonts w:ascii="Crimson Text" w:hAnsi="Crimson Text"/>
          <w:color w:val="000000" w:themeColor="text1"/>
          <w:sz w:val="26"/>
          <w:szCs w:val="26"/>
        </w:rPr>
        <w:t xml:space="preserve">. </w:t>
      </w:r>
      <w:r w:rsidR="00D37A2C" w:rsidRPr="008D03A6">
        <w:rPr>
          <w:rFonts w:ascii="Crimson Text" w:hAnsi="Crimson Text"/>
          <w:color w:val="000000" w:themeColor="text1"/>
          <w:sz w:val="26"/>
          <w:szCs w:val="26"/>
        </w:rPr>
        <w:t xml:space="preserve">Eros </w:t>
      </w:r>
      <w:r w:rsidR="00DB331F" w:rsidRPr="008D03A6">
        <w:rPr>
          <w:rFonts w:ascii="Crimson Text" w:hAnsi="Crimson Text"/>
          <w:color w:val="000000" w:themeColor="text1"/>
          <w:sz w:val="26"/>
          <w:szCs w:val="26"/>
        </w:rPr>
        <w:t>rebosaba</w:t>
      </w:r>
      <w:r w:rsidR="003E2921" w:rsidRPr="008D03A6">
        <w:rPr>
          <w:rFonts w:ascii="Crimson Text" w:hAnsi="Crimson Text"/>
          <w:color w:val="000000" w:themeColor="text1"/>
          <w:sz w:val="26"/>
          <w:szCs w:val="26"/>
        </w:rPr>
        <w:t xml:space="preserve"> expectativa</w:t>
      </w:r>
      <w:r w:rsidR="0024096D" w:rsidRPr="008D03A6">
        <w:rPr>
          <w:rFonts w:ascii="Crimson Text" w:hAnsi="Crimson Text"/>
          <w:color w:val="000000" w:themeColor="text1"/>
          <w:sz w:val="26"/>
          <w:szCs w:val="26"/>
        </w:rPr>
        <w:t xml:space="preserve"> por su futuro</w:t>
      </w:r>
      <w:r w:rsidR="003E2921" w:rsidRPr="008D03A6">
        <w:rPr>
          <w:rFonts w:ascii="Crimson Text" w:hAnsi="Crimson Text"/>
          <w:color w:val="000000" w:themeColor="text1"/>
          <w:sz w:val="26"/>
          <w:szCs w:val="26"/>
        </w:rPr>
        <w:t>, aunque tras</w:t>
      </w:r>
      <w:r w:rsidR="00D37A2C" w:rsidRPr="008D03A6">
        <w:rPr>
          <w:rFonts w:ascii="Crimson Text" w:hAnsi="Crimson Text"/>
          <w:color w:val="000000" w:themeColor="text1"/>
          <w:sz w:val="26"/>
          <w:szCs w:val="26"/>
        </w:rPr>
        <w:t>lucía</w:t>
      </w:r>
      <w:r w:rsidR="00E1261A" w:rsidRPr="008D03A6">
        <w:rPr>
          <w:rFonts w:ascii="Crimson Text" w:hAnsi="Crimson Text"/>
          <w:color w:val="000000" w:themeColor="text1"/>
          <w:sz w:val="26"/>
          <w:szCs w:val="26"/>
        </w:rPr>
        <w:t xml:space="preserve"> </w:t>
      </w:r>
      <w:r w:rsidR="003E2921" w:rsidRPr="008D03A6">
        <w:rPr>
          <w:rFonts w:ascii="Crimson Text" w:hAnsi="Crimson Text"/>
          <w:color w:val="000000" w:themeColor="text1"/>
          <w:sz w:val="26"/>
          <w:szCs w:val="26"/>
        </w:rPr>
        <w:t>cierta incertidumbre</w:t>
      </w:r>
      <w:r w:rsidR="00B37A11" w:rsidRPr="008D03A6">
        <w:rPr>
          <w:rFonts w:ascii="Crimson Text" w:hAnsi="Crimson Text"/>
          <w:color w:val="000000" w:themeColor="text1"/>
          <w:sz w:val="26"/>
          <w:szCs w:val="26"/>
        </w:rPr>
        <w:t xml:space="preserve">. </w:t>
      </w:r>
      <w:r w:rsidR="004D345D" w:rsidRPr="008D03A6">
        <w:rPr>
          <w:rFonts w:ascii="Crimson Text" w:hAnsi="Crimson Text"/>
          <w:color w:val="000000" w:themeColor="text1"/>
          <w:sz w:val="26"/>
          <w:szCs w:val="26"/>
        </w:rPr>
        <w:t>Esperanzado</w:t>
      </w:r>
      <w:r w:rsidR="00D37A2C" w:rsidRPr="008D03A6">
        <w:rPr>
          <w:rFonts w:ascii="Crimson Text" w:hAnsi="Crimson Text"/>
          <w:color w:val="000000" w:themeColor="text1"/>
          <w:sz w:val="26"/>
          <w:szCs w:val="26"/>
        </w:rPr>
        <w:t>,</w:t>
      </w:r>
      <w:r w:rsidR="00B37A11" w:rsidRPr="008D03A6">
        <w:rPr>
          <w:rFonts w:ascii="Crimson Text" w:hAnsi="Crimson Text"/>
          <w:color w:val="000000" w:themeColor="text1"/>
          <w:sz w:val="26"/>
          <w:szCs w:val="26"/>
        </w:rPr>
        <w:t xml:space="preserve"> agua</w:t>
      </w:r>
      <w:r w:rsidR="009A0779" w:rsidRPr="008D03A6">
        <w:rPr>
          <w:rFonts w:ascii="Crimson Text" w:hAnsi="Crimson Text"/>
          <w:color w:val="000000" w:themeColor="text1"/>
          <w:sz w:val="26"/>
          <w:szCs w:val="26"/>
        </w:rPr>
        <w:t>rdaba por la presencia de Elena</w:t>
      </w:r>
      <w:r w:rsidR="00B37A11" w:rsidRPr="008D03A6">
        <w:rPr>
          <w:rFonts w:ascii="Crimson Text" w:hAnsi="Crimson Text"/>
          <w:color w:val="000000" w:themeColor="text1"/>
          <w:sz w:val="26"/>
          <w:szCs w:val="26"/>
        </w:rPr>
        <w:t xml:space="preserve"> </w:t>
      </w:r>
      <w:r w:rsidR="00D37A2C" w:rsidRPr="008D03A6">
        <w:rPr>
          <w:rFonts w:ascii="Crimson Text" w:hAnsi="Crimson Text"/>
          <w:color w:val="000000" w:themeColor="text1"/>
          <w:sz w:val="26"/>
          <w:szCs w:val="26"/>
        </w:rPr>
        <w:t xml:space="preserve">para </w:t>
      </w:r>
      <w:r w:rsidR="006E06BA" w:rsidRPr="008D03A6">
        <w:rPr>
          <w:rFonts w:ascii="Crimson Text" w:hAnsi="Crimson Text"/>
          <w:color w:val="000000" w:themeColor="text1"/>
          <w:sz w:val="26"/>
          <w:szCs w:val="26"/>
        </w:rPr>
        <w:t>efectuar</w:t>
      </w:r>
      <w:r w:rsidRPr="008D03A6">
        <w:rPr>
          <w:rFonts w:ascii="Crimson Text" w:hAnsi="Crimson Text"/>
          <w:color w:val="000000" w:themeColor="text1"/>
          <w:sz w:val="26"/>
          <w:szCs w:val="26"/>
        </w:rPr>
        <w:t xml:space="preserve"> el</w:t>
      </w:r>
      <w:r w:rsidR="00D37A2C" w:rsidRPr="008D03A6">
        <w:rPr>
          <w:rFonts w:ascii="Crimson Text" w:hAnsi="Crimson Text"/>
          <w:color w:val="000000" w:themeColor="text1"/>
          <w:sz w:val="26"/>
          <w:szCs w:val="26"/>
        </w:rPr>
        <w:t xml:space="preserve"> intercambio</w:t>
      </w:r>
      <w:r w:rsidR="00E27328" w:rsidRPr="008D03A6">
        <w:rPr>
          <w:rFonts w:ascii="Crimson Text" w:hAnsi="Crimson Text"/>
          <w:color w:val="000000" w:themeColor="text1"/>
          <w:sz w:val="26"/>
          <w:szCs w:val="26"/>
        </w:rPr>
        <w:t xml:space="preserve"> de caballos</w:t>
      </w:r>
      <w:r w:rsidR="00B37A11" w:rsidRPr="008D03A6">
        <w:rPr>
          <w:rFonts w:ascii="Crimson Text" w:hAnsi="Crimson Text"/>
          <w:color w:val="000000" w:themeColor="text1"/>
          <w:sz w:val="26"/>
          <w:szCs w:val="26"/>
        </w:rPr>
        <w:t xml:space="preserve">, pero </w:t>
      </w:r>
      <w:r w:rsidR="004D345D" w:rsidRPr="008D03A6">
        <w:rPr>
          <w:rFonts w:ascii="Crimson Text" w:hAnsi="Crimson Text"/>
          <w:color w:val="000000" w:themeColor="text1"/>
          <w:sz w:val="26"/>
          <w:szCs w:val="26"/>
        </w:rPr>
        <w:t>la espera</w:t>
      </w:r>
      <w:r w:rsidR="00B37A11" w:rsidRPr="008D03A6">
        <w:rPr>
          <w:rFonts w:ascii="Crimson Text" w:hAnsi="Crimson Text"/>
          <w:color w:val="000000" w:themeColor="text1"/>
          <w:sz w:val="26"/>
          <w:szCs w:val="26"/>
        </w:rPr>
        <w:t xml:space="preserve"> lo </w:t>
      </w:r>
      <w:r w:rsidR="004D345D" w:rsidRPr="008D03A6">
        <w:rPr>
          <w:rFonts w:ascii="Crimson Text" w:hAnsi="Crimson Text"/>
          <w:color w:val="000000" w:themeColor="text1"/>
          <w:sz w:val="26"/>
          <w:szCs w:val="26"/>
        </w:rPr>
        <w:t xml:space="preserve">mantenía </w:t>
      </w:r>
      <w:del w:id="679" w:author="PC" w:date="2025-06-05T20:36:00Z">
        <w:r w:rsidR="004D345D" w:rsidRPr="008D03A6" w:rsidDel="00E91654">
          <w:rPr>
            <w:rFonts w:ascii="Crimson Text" w:hAnsi="Crimson Text"/>
            <w:color w:val="000000" w:themeColor="text1"/>
            <w:sz w:val="26"/>
            <w:szCs w:val="26"/>
          </w:rPr>
          <w:delText>absorto</w:delText>
        </w:r>
      </w:del>
      <w:ins w:id="680" w:author="PC" w:date="2025-06-05T20:36:00Z">
        <w:r w:rsidR="00E91654">
          <w:rPr>
            <w:rFonts w:ascii="Crimson Text" w:hAnsi="Crimson Text"/>
            <w:color w:val="000000" w:themeColor="text1"/>
            <w:sz w:val="26"/>
            <w:szCs w:val="26"/>
          </w:rPr>
          <w:t>en vilo</w:t>
        </w:r>
      </w:ins>
      <w:r w:rsidR="00B37A11" w:rsidRPr="008D03A6">
        <w:rPr>
          <w:rFonts w:ascii="Crimson Text" w:hAnsi="Crimson Text"/>
          <w:color w:val="000000" w:themeColor="text1"/>
          <w:sz w:val="26"/>
          <w:szCs w:val="26"/>
        </w:rPr>
        <w:t>.</w:t>
      </w:r>
    </w:p>
    <w:p w:rsidR="00B37A11" w:rsidRPr="008D03A6" w:rsidRDefault="00B37A11" w:rsidP="009576B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recorrido </w:t>
      </w:r>
      <w:r w:rsidR="00567104" w:rsidRPr="008D03A6">
        <w:rPr>
          <w:rFonts w:ascii="Crimson Text" w:hAnsi="Crimson Text"/>
          <w:color w:val="000000" w:themeColor="text1"/>
          <w:sz w:val="26"/>
          <w:szCs w:val="26"/>
        </w:rPr>
        <w:t>apenas</w:t>
      </w:r>
      <w:r w:rsidRPr="008D03A6">
        <w:rPr>
          <w:rFonts w:ascii="Crimson Text" w:hAnsi="Crimson Text"/>
          <w:color w:val="000000" w:themeColor="text1"/>
          <w:sz w:val="26"/>
          <w:szCs w:val="26"/>
        </w:rPr>
        <w:t xml:space="preserve"> </w:t>
      </w:r>
      <w:r w:rsidR="009576BA" w:rsidRPr="008D03A6">
        <w:rPr>
          <w:rFonts w:ascii="Crimson Text" w:hAnsi="Crimson Text"/>
          <w:color w:val="000000" w:themeColor="text1"/>
          <w:sz w:val="26"/>
          <w:szCs w:val="26"/>
        </w:rPr>
        <w:t xml:space="preserve">había </w:t>
      </w:r>
      <w:r w:rsidR="006D4FE4" w:rsidRPr="008D03A6">
        <w:rPr>
          <w:rFonts w:ascii="Crimson Text" w:hAnsi="Crimson Text"/>
          <w:color w:val="000000" w:themeColor="text1"/>
          <w:sz w:val="26"/>
          <w:szCs w:val="26"/>
        </w:rPr>
        <w:t>iniciado</w:t>
      </w:r>
      <w:del w:id="681" w:author="PC" w:date="2025-06-05T20:36:00Z">
        <w:r w:rsidRPr="008D03A6" w:rsidDel="00E916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567104" w:rsidRPr="008D03A6">
        <w:rPr>
          <w:rFonts w:ascii="Crimson Text" w:hAnsi="Crimson Text"/>
          <w:color w:val="000000" w:themeColor="text1"/>
          <w:sz w:val="26"/>
          <w:szCs w:val="26"/>
        </w:rPr>
        <w:t xml:space="preserve">y el largo </w:t>
      </w:r>
      <w:r w:rsidRPr="008D03A6">
        <w:rPr>
          <w:rFonts w:ascii="Crimson Text" w:hAnsi="Crimson Text"/>
          <w:color w:val="000000" w:themeColor="text1"/>
          <w:sz w:val="26"/>
          <w:szCs w:val="26"/>
        </w:rPr>
        <w:t xml:space="preserve">trayecto hasta </w:t>
      </w:r>
      <w:r w:rsidR="00567104" w:rsidRPr="008D03A6">
        <w:rPr>
          <w:rFonts w:ascii="Crimson Text" w:hAnsi="Crimson Text"/>
          <w:color w:val="000000" w:themeColor="text1"/>
          <w:sz w:val="26"/>
          <w:szCs w:val="26"/>
        </w:rPr>
        <w:t xml:space="preserve">el </w:t>
      </w:r>
      <w:del w:id="682" w:author="Paula Castrilli" w:date="2025-06-02T13:56:00Z">
        <w:r w:rsidR="00567104" w:rsidRPr="008D03A6" w:rsidDel="00902E0B">
          <w:rPr>
            <w:rFonts w:ascii="Crimson Text" w:hAnsi="Crimson Text"/>
            <w:color w:val="000000" w:themeColor="text1"/>
            <w:sz w:val="26"/>
            <w:szCs w:val="26"/>
          </w:rPr>
          <w:delText>lago de</w:delText>
        </w:r>
        <w:r w:rsidRPr="008D03A6" w:rsidDel="00902E0B">
          <w:rPr>
            <w:rFonts w:ascii="Crimson Text" w:hAnsi="Crimson Text"/>
            <w:color w:val="000000" w:themeColor="text1"/>
            <w:sz w:val="26"/>
            <w:szCs w:val="26"/>
          </w:rPr>
          <w:delText xml:space="preserve"> los dioses</w:delText>
        </w:r>
      </w:del>
      <w:ins w:id="683" w:author="Paula Castrilli" w:date="2025-06-02T13:56:00Z">
        <w:r w:rsidR="00902E0B">
          <w:rPr>
            <w:rFonts w:ascii="Crimson Text" w:hAnsi="Crimson Text"/>
            <w:color w:val="000000" w:themeColor="text1"/>
            <w:sz w:val="26"/>
            <w:szCs w:val="26"/>
          </w:rPr>
          <w:t>Lago de los Dioses</w:t>
        </w:r>
      </w:ins>
      <w:del w:id="684" w:author="PC" w:date="2025-06-05T20:37:00Z">
        <w:r w:rsidR="00567104" w:rsidRPr="008D03A6" w:rsidDel="00E916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le </w:t>
      </w:r>
      <w:r w:rsidR="00BE2471" w:rsidRPr="008D03A6">
        <w:rPr>
          <w:rFonts w:ascii="Crimson Text" w:hAnsi="Crimson Text"/>
          <w:color w:val="000000" w:themeColor="text1"/>
          <w:sz w:val="26"/>
          <w:szCs w:val="26"/>
        </w:rPr>
        <w:t>propiciaba</w:t>
      </w:r>
      <w:r w:rsidR="00567104" w:rsidRPr="008D03A6">
        <w:rPr>
          <w:rFonts w:ascii="Crimson Text" w:hAnsi="Crimson Text"/>
          <w:color w:val="000000" w:themeColor="text1"/>
          <w:sz w:val="26"/>
          <w:szCs w:val="26"/>
        </w:rPr>
        <w:t xml:space="preserve"> una ocasión ideal para</w:t>
      </w:r>
      <w:r w:rsidRPr="008D03A6">
        <w:rPr>
          <w:rFonts w:ascii="Crimson Text" w:hAnsi="Crimson Text"/>
          <w:color w:val="000000" w:themeColor="text1"/>
          <w:sz w:val="26"/>
          <w:szCs w:val="26"/>
        </w:rPr>
        <w:t xml:space="preserve"> reflexionar </w:t>
      </w:r>
      <w:r w:rsidR="009576BA" w:rsidRPr="008D03A6">
        <w:rPr>
          <w:rFonts w:ascii="Crimson Text" w:hAnsi="Crimson Text"/>
          <w:color w:val="000000" w:themeColor="text1"/>
          <w:sz w:val="26"/>
          <w:szCs w:val="26"/>
        </w:rPr>
        <w:t>acerca de</w:t>
      </w:r>
      <w:r w:rsidR="006D4FE4" w:rsidRPr="008D03A6">
        <w:rPr>
          <w:rFonts w:ascii="Crimson Text" w:hAnsi="Crimson Text"/>
          <w:color w:val="000000" w:themeColor="text1"/>
          <w:sz w:val="26"/>
          <w:szCs w:val="26"/>
        </w:rPr>
        <w:t xml:space="preserve"> sus objetivos </w:t>
      </w:r>
      <w:r w:rsidRPr="008D03A6">
        <w:rPr>
          <w:rFonts w:ascii="Crimson Text" w:hAnsi="Crimson Text"/>
          <w:color w:val="000000" w:themeColor="text1"/>
          <w:sz w:val="26"/>
          <w:szCs w:val="26"/>
        </w:rPr>
        <w:t>y la responsabilid</w:t>
      </w:r>
      <w:r w:rsidR="00567104" w:rsidRPr="008D03A6">
        <w:rPr>
          <w:rFonts w:ascii="Crimson Text" w:hAnsi="Crimson Text"/>
          <w:color w:val="000000" w:themeColor="text1"/>
          <w:sz w:val="26"/>
          <w:szCs w:val="26"/>
        </w:rPr>
        <w:t xml:space="preserve">ad que </w:t>
      </w:r>
      <w:r w:rsidR="009576BA" w:rsidRPr="008D03A6">
        <w:rPr>
          <w:rFonts w:ascii="Crimson Text" w:hAnsi="Crimson Text"/>
          <w:color w:val="000000" w:themeColor="text1"/>
          <w:sz w:val="26"/>
          <w:szCs w:val="26"/>
        </w:rPr>
        <w:t>asumiría</w:t>
      </w:r>
      <w:r w:rsidR="00567104"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BE2471" w:rsidRPr="008D03A6">
        <w:rPr>
          <w:rFonts w:ascii="Crimson Text" w:hAnsi="Crimson Text"/>
          <w:color w:val="000000" w:themeColor="text1"/>
          <w:sz w:val="26"/>
          <w:szCs w:val="26"/>
        </w:rPr>
        <w:t>A su vez</w:t>
      </w:r>
      <w:r w:rsidR="00567104" w:rsidRPr="008D03A6">
        <w:rPr>
          <w:rFonts w:ascii="Crimson Text" w:hAnsi="Crimson Text"/>
          <w:color w:val="000000" w:themeColor="text1"/>
          <w:sz w:val="26"/>
          <w:szCs w:val="26"/>
        </w:rPr>
        <w:t xml:space="preserve">, </w:t>
      </w:r>
      <w:r w:rsidR="00BE2471" w:rsidRPr="008D03A6">
        <w:rPr>
          <w:rFonts w:ascii="Crimson Text" w:hAnsi="Crimson Text"/>
          <w:color w:val="000000" w:themeColor="text1"/>
          <w:sz w:val="26"/>
          <w:szCs w:val="26"/>
        </w:rPr>
        <w:t>le ofrecía</w:t>
      </w:r>
      <w:r w:rsidR="00567104" w:rsidRPr="008D03A6">
        <w:rPr>
          <w:rFonts w:ascii="Crimson Text" w:hAnsi="Crimson Text"/>
          <w:color w:val="000000" w:themeColor="text1"/>
          <w:sz w:val="26"/>
          <w:szCs w:val="26"/>
        </w:rPr>
        <w:t xml:space="preserve"> </w:t>
      </w:r>
      <w:r w:rsidR="0006554D" w:rsidRPr="008D03A6">
        <w:rPr>
          <w:rFonts w:ascii="Crimson Text" w:hAnsi="Crimson Text"/>
          <w:color w:val="000000" w:themeColor="text1"/>
          <w:sz w:val="26"/>
          <w:szCs w:val="26"/>
        </w:rPr>
        <w:t>una</w:t>
      </w:r>
      <w:r w:rsidR="005D4125" w:rsidRPr="008D03A6">
        <w:rPr>
          <w:rFonts w:ascii="Crimson Text" w:hAnsi="Crimson Text"/>
          <w:color w:val="000000" w:themeColor="text1"/>
          <w:sz w:val="26"/>
          <w:szCs w:val="26"/>
        </w:rPr>
        <w:t xml:space="preserve"> última </w:t>
      </w:r>
      <w:r w:rsidR="006D4FE4" w:rsidRPr="008D03A6">
        <w:rPr>
          <w:rFonts w:ascii="Crimson Text" w:hAnsi="Crimson Text"/>
          <w:color w:val="000000" w:themeColor="text1"/>
          <w:sz w:val="26"/>
          <w:szCs w:val="26"/>
        </w:rPr>
        <w:t>oportunidad</w:t>
      </w:r>
      <w:r w:rsidR="005D4125" w:rsidRPr="008D03A6">
        <w:rPr>
          <w:rFonts w:ascii="Crimson Text" w:hAnsi="Crimson Text"/>
          <w:color w:val="000000" w:themeColor="text1"/>
          <w:sz w:val="26"/>
          <w:szCs w:val="26"/>
        </w:rPr>
        <w:t xml:space="preserve"> </w:t>
      </w:r>
      <w:r w:rsidR="008B1BE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que</w:t>
      </w:r>
      <w:r w:rsidR="00BE2471" w:rsidRPr="008D03A6">
        <w:rPr>
          <w:rFonts w:ascii="Crimson Text" w:hAnsi="Crimson Text"/>
          <w:color w:val="000000" w:themeColor="text1"/>
          <w:sz w:val="26"/>
          <w:szCs w:val="26"/>
        </w:rPr>
        <w:t xml:space="preserve"> apareciera</w:t>
      </w:r>
      <w:r w:rsidRPr="008D03A6">
        <w:rPr>
          <w:rFonts w:ascii="Crimson Text" w:hAnsi="Crimson Text"/>
          <w:color w:val="000000" w:themeColor="text1"/>
          <w:sz w:val="26"/>
          <w:szCs w:val="26"/>
        </w:rPr>
        <w:t xml:space="preserve"> la princesa</w:t>
      </w:r>
      <w:del w:id="685" w:author="PC" w:date="2025-06-05T20:37:00Z">
        <w:r w:rsidR="00567104" w:rsidRPr="008D03A6" w:rsidDel="00E91654">
          <w:rPr>
            <w:rFonts w:ascii="Crimson Text" w:hAnsi="Crimson Text"/>
            <w:color w:val="000000" w:themeColor="text1"/>
            <w:sz w:val="26"/>
            <w:szCs w:val="26"/>
          </w:rPr>
          <w:delText>,</w:delText>
        </w:r>
      </w:del>
      <w:r w:rsidR="00567104" w:rsidRPr="008D03A6">
        <w:rPr>
          <w:rFonts w:ascii="Crimson Text" w:hAnsi="Crimson Text"/>
          <w:color w:val="000000" w:themeColor="text1"/>
          <w:sz w:val="26"/>
          <w:szCs w:val="26"/>
        </w:rPr>
        <w:t xml:space="preserve"> y encausara su destino definitivamente.</w:t>
      </w:r>
    </w:p>
    <w:p w:rsidR="00B37A11" w:rsidRPr="008D03A6" w:rsidRDefault="00B37A11"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camino </w:t>
      </w:r>
      <w:r w:rsidR="006351A7" w:rsidRPr="008D03A6">
        <w:rPr>
          <w:rFonts w:ascii="Crimson Text" w:hAnsi="Crimson Text"/>
          <w:color w:val="000000" w:themeColor="text1"/>
          <w:sz w:val="26"/>
          <w:szCs w:val="26"/>
        </w:rPr>
        <w:t>era llano y de fácil acceso</w:t>
      </w:r>
      <w:r w:rsidRPr="008D03A6">
        <w:rPr>
          <w:rFonts w:ascii="Crimson Text" w:hAnsi="Crimson Text"/>
          <w:color w:val="000000" w:themeColor="text1"/>
          <w:sz w:val="26"/>
          <w:szCs w:val="26"/>
        </w:rPr>
        <w:t xml:space="preserve">, </w:t>
      </w:r>
      <w:r w:rsidR="00311EA5" w:rsidRPr="008D03A6">
        <w:rPr>
          <w:rFonts w:ascii="Crimson Text" w:hAnsi="Crimson Text"/>
          <w:color w:val="000000" w:themeColor="text1"/>
          <w:sz w:val="26"/>
          <w:szCs w:val="26"/>
        </w:rPr>
        <w:t xml:space="preserve">se notaba que había sido acondicionado ese mismo día, aún flotaba en el </w:t>
      </w:r>
      <w:r w:rsidR="006A0D2B" w:rsidRPr="008D03A6">
        <w:rPr>
          <w:rFonts w:ascii="Crimson Text" w:hAnsi="Crimson Text"/>
          <w:color w:val="000000" w:themeColor="text1"/>
          <w:sz w:val="26"/>
          <w:szCs w:val="26"/>
        </w:rPr>
        <w:t>ambiente</w:t>
      </w:r>
      <w:r w:rsidR="00311EA5" w:rsidRPr="008D03A6">
        <w:rPr>
          <w:rFonts w:ascii="Crimson Text" w:hAnsi="Crimson Text"/>
          <w:color w:val="000000" w:themeColor="text1"/>
          <w:sz w:val="26"/>
          <w:szCs w:val="26"/>
        </w:rPr>
        <w:t xml:space="preserve"> el aroma a tierra removida entreverándose con el perfume de la vegetación. A ambas orillas del sendero, se </w:t>
      </w:r>
      <w:r w:rsidR="00BA5051" w:rsidRPr="008D03A6">
        <w:rPr>
          <w:rFonts w:ascii="Crimson Text" w:hAnsi="Crimson Text"/>
          <w:color w:val="000000" w:themeColor="text1"/>
          <w:sz w:val="26"/>
          <w:szCs w:val="26"/>
        </w:rPr>
        <w:t xml:space="preserve">destacaba </w:t>
      </w:r>
      <w:r w:rsidR="00311EA5" w:rsidRPr="008D03A6">
        <w:rPr>
          <w:rFonts w:ascii="Crimson Text" w:hAnsi="Crimson Text"/>
          <w:color w:val="000000" w:themeColor="text1"/>
          <w:sz w:val="26"/>
          <w:szCs w:val="26"/>
        </w:rPr>
        <w:t xml:space="preserve">la presencia de los árboles uña de dragón, una especie </w:t>
      </w:r>
      <w:r w:rsidR="006A0D2B" w:rsidRPr="008D03A6">
        <w:rPr>
          <w:rFonts w:ascii="Crimson Text" w:hAnsi="Crimson Text"/>
          <w:color w:val="000000" w:themeColor="text1"/>
          <w:sz w:val="26"/>
          <w:szCs w:val="26"/>
        </w:rPr>
        <w:t>autóctona</w:t>
      </w:r>
      <w:r w:rsidR="00311EA5" w:rsidRPr="008D03A6">
        <w:rPr>
          <w:rFonts w:ascii="Crimson Text" w:hAnsi="Crimson Text"/>
          <w:color w:val="000000" w:themeColor="text1"/>
          <w:sz w:val="26"/>
          <w:szCs w:val="26"/>
        </w:rPr>
        <w:t xml:space="preserve"> </w:t>
      </w:r>
      <w:r w:rsidR="006A0D2B" w:rsidRPr="008D03A6">
        <w:rPr>
          <w:rFonts w:ascii="Crimson Text" w:hAnsi="Crimson Text"/>
          <w:color w:val="000000" w:themeColor="text1"/>
          <w:sz w:val="26"/>
          <w:szCs w:val="26"/>
        </w:rPr>
        <w:t>de la región</w:t>
      </w:r>
      <w:r w:rsidR="00311EA5" w:rsidRPr="008D03A6">
        <w:rPr>
          <w:rFonts w:ascii="Crimson Text" w:hAnsi="Crimson Text"/>
          <w:color w:val="000000" w:themeColor="text1"/>
          <w:sz w:val="26"/>
          <w:szCs w:val="26"/>
        </w:rPr>
        <w:t xml:space="preserve">, </w:t>
      </w:r>
      <w:r w:rsidR="00BA5051" w:rsidRPr="008D03A6">
        <w:rPr>
          <w:rFonts w:ascii="Crimson Text" w:hAnsi="Crimson Text"/>
          <w:color w:val="000000" w:themeColor="text1"/>
          <w:sz w:val="26"/>
          <w:szCs w:val="26"/>
        </w:rPr>
        <w:t>reconocida</w:t>
      </w:r>
      <w:r w:rsidR="00311EA5" w:rsidRPr="008D03A6">
        <w:rPr>
          <w:rFonts w:ascii="Crimson Text" w:hAnsi="Crimson Text"/>
          <w:color w:val="000000" w:themeColor="text1"/>
          <w:sz w:val="26"/>
          <w:szCs w:val="26"/>
        </w:rPr>
        <w:t xml:space="preserve"> por sus hojas rojas y puntiagudas</w:t>
      </w:r>
      <w:del w:id="686" w:author="PC" w:date="2025-06-05T20:39:00Z">
        <w:r w:rsidR="00311EA5" w:rsidRPr="008D03A6" w:rsidDel="00322389">
          <w:rPr>
            <w:rFonts w:ascii="Crimson Text" w:hAnsi="Crimson Text"/>
            <w:color w:val="000000" w:themeColor="text1"/>
            <w:sz w:val="26"/>
            <w:szCs w:val="26"/>
          </w:rPr>
          <w:delText>,</w:delText>
        </w:r>
      </w:del>
      <w:r w:rsidR="00311EA5" w:rsidRPr="008D03A6">
        <w:rPr>
          <w:rFonts w:ascii="Crimson Text" w:hAnsi="Crimson Text"/>
          <w:color w:val="000000" w:themeColor="text1"/>
          <w:sz w:val="26"/>
          <w:szCs w:val="26"/>
        </w:rPr>
        <w:t xml:space="preserve"> </w:t>
      </w:r>
      <w:r w:rsidR="00E27328" w:rsidRPr="008D03A6">
        <w:rPr>
          <w:rFonts w:ascii="Crimson Text" w:hAnsi="Crimson Text"/>
          <w:color w:val="000000" w:themeColor="text1"/>
          <w:sz w:val="26"/>
          <w:szCs w:val="26"/>
        </w:rPr>
        <w:t>que daban</w:t>
      </w:r>
      <w:r w:rsidR="00311EA5" w:rsidRPr="008D03A6">
        <w:rPr>
          <w:rFonts w:ascii="Crimson Text" w:hAnsi="Crimson Text"/>
          <w:color w:val="000000" w:themeColor="text1"/>
          <w:sz w:val="26"/>
          <w:szCs w:val="26"/>
        </w:rPr>
        <w:t xml:space="preserve"> origen a su nombre.</w:t>
      </w:r>
    </w:p>
    <w:p w:rsidR="00311EA5" w:rsidRPr="008D03A6" w:rsidRDefault="00311EA5" w:rsidP="00063C1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avanzó por </w:t>
      </w:r>
      <w:r w:rsidR="00063C14"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senda </w:t>
      </w:r>
      <w:r w:rsidR="00A718C3" w:rsidRPr="008D03A6">
        <w:rPr>
          <w:rFonts w:ascii="Crimson Text" w:hAnsi="Crimson Text"/>
          <w:color w:val="000000" w:themeColor="text1"/>
          <w:sz w:val="26"/>
          <w:szCs w:val="26"/>
        </w:rPr>
        <w:t>durante varios minutos</w:t>
      </w:r>
      <w:del w:id="687" w:author="PC" w:date="2025-06-05T20:44:00Z">
        <w:r w:rsidRPr="008D03A6" w:rsidDel="0032238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y</w:t>
      </w:r>
      <w:r w:rsidR="00C54862" w:rsidRPr="008D03A6">
        <w:rPr>
          <w:rFonts w:ascii="Crimson Text" w:hAnsi="Crimson Text"/>
          <w:color w:val="000000" w:themeColor="text1"/>
          <w:sz w:val="26"/>
          <w:szCs w:val="26"/>
        </w:rPr>
        <w:t xml:space="preserve"> su mente </w:t>
      </w:r>
      <w:r w:rsidR="003E2921" w:rsidRPr="008D03A6">
        <w:rPr>
          <w:rFonts w:ascii="Crimson Text" w:hAnsi="Crimson Text"/>
          <w:color w:val="000000" w:themeColor="text1"/>
          <w:sz w:val="26"/>
          <w:szCs w:val="26"/>
        </w:rPr>
        <w:t>estaba</w:t>
      </w:r>
      <w:r w:rsidR="00A718C3" w:rsidRPr="008D03A6">
        <w:rPr>
          <w:rFonts w:ascii="Crimson Text" w:hAnsi="Crimson Text"/>
          <w:color w:val="000000" w:themeColor="text1"/>
          <w:sz w:val="26"/>
          <w:szCs w:val="26"/>
        </w:rPr>
        <w:t xml:space="preserve"> cada vez más</w:t>
      </w:r>
      <w:r w:rsidR="003E2921" w:rsidRPr="008D03A6">
        <w:rPr>
          <w:rFonts w:ascii="Crimson Text" w:hAnsi="Crimson Text"/>
          <w:color w:val="000000" w:themeColor="text1"/>
          <w:sz w:val="26"/>
          <w:szCs w:val="26"/>
        </w:rPr>
        <w:t xml:space="preserve"> embebida en</w:t>
      </w:r>
      <w:r w:rsidR="00063C14"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el mismo</w:t>
      </w:r>
      <w:r w:rsidR="00063C14" w:rsidRPr="008D03A6">
        <w:rPr>
          <w:rFonts w:ascii="Crimson Text" w:hAnsi="Crimson Text"/>
          <w:color w:val="000000" w:themeColor="text1"/>
          <w:sz w:val="26"/>
          <w:szCs w:val="26"/>
        </w:rPr>
        <w:t xml:space="preserve"> pensamiento:</w:t>
      </w:r>
      <w:r w:rsidR="00C5486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llevar a cabo el intercambio. </w:t>
      </w:r>
      <w:r w:rsidR="00C54862" w:rsidRPr="008D03A6">
        <w:rPr>
          <w:rFonts w:ascii="Crimson Text" w:hAnsi="Crimson Text"/>
          <w:color w:val="000000" w:themeColor="text1"/>
          <w:sz w:val="26"/>
          <w:szCs w:val="26"/>
        </w:rPr>
        <w:t xml:space="preserve">Se lamentaba de que esta instancia trascendental de su vida se </w:t>
      </w:r>
      <w:r w:rsidR="006D63DA" w:rsidRPr="008D03A6">
        <w:rPr>
          <w:rFonts w:ascii="Crimson Text" w:hAnsi="Crimson Text"/>
          <w:color w:val="000000" w:themeColor="text1"/>
          <w:sz w:val="26"/>
          <w:szCs w:val="26"/>
        </w:rPr>
        <w:t>viera opacada</w:t>
      </w:r>
      <w:ins w:id="688" w:author="PC" w:date="2025-06-05T20:50:00Z">
        <w:r w:rsidR="00220D2A">
          <w:rPr>
            <w:rFonts w:ascii="Crimson Text" w:hAnsi="Crimson Text"/>
            <w:color w:val="000000" w:themeColor="text1"/>
            <w:sz w:val="26"/>
            <w:szCs w:val="26"/>
          </w:rPr>
          <w:t xml:space="preserve"> por lo que le exigían que hiciera</w:t>
        </w:r>
      </w:ins>
      <w:r w:rsidR="00C54862" w:rsidRPr="008D03A6">
        <w:rPr>
          <w:rFonts w:ascii="Crimson Text" w:hAnsi="Crimson Text"/>
          <w:color w:val="000000" w:themeColor="text1"/>
          <w:sz w:val="26"/>
          <w:szCs w:val="26"/>
        </w:rPr>
        <w:t xml:space="preserve">, había soñado por años con este momento, </w:t>
      </w:r>
      <w:del w:id="689" w:author="PC" w:date="2025-06-05T20:50:00Z">
        <w:r w:rsidR="00C54862" w:rsidRPr="008D03A6" w:rsidDel="00220D2A">
          <w:rPr>
            <w:rFonts w:ascii="Crimson Text" w:hAnsi="Crimson Text"/>
            <w:color w:val="000000" w:themeColor="text1"/>
            <w:sz w:val="26"/>
            <w:szCs w:val="26"/>
          </w:rPr>
          <w:delText>pero</w:delText>
        </w:r>
      </w:del>
      <w:ins w:id="690" w:author="PC" w:date="2025-06-05T20:50:00Z">
        <w:r w:rsidR="00220D2A">
          <w:rPr>
            <w:rFonts w:ascii="Crimson Text" w:hAnsi="Crimson Text"/>
            <w:color w:val="000000" w:themeColor="text1"/>
            <w:sz w:val="26"/>
            <w:szCs w:val="26"/>
          </w:rPr>
          <w:t>y</w:t>
        </w:r>
      </w:ins>
      <w:r w:rsidR="00C54862" w:rsidRPr="008D03A6">
        <w:rPr>
          <w:rFonts w:ascii="Crimson Text" w:hAnsi="Crimson Text"/>
          <w:color w:val="000000" w:themeColor="text1"/>
          <w:sz w:val="26"/>
          <w:szCs w:val="26"/>
        </w:rPr>
        <w:t xml:space="preserve"> nunca imaginó que se desarrollaría </w:t>
      </w:r>
      <w:r w:rsidR="006D63DA" w:rsidRPr="008D03A6">
        <w:rPr>
          <w:rFonts w:ascii="Crimson Text" w:hAnsi="Crimson Text"/>
          <w:color w:val="000000" w:themeColor="text1"/>
          <w:sz w:val="26"/>
          <w:szCs w:val="26"/>
        </w:rPr>
        <w:t>de esta manera</w:t>
      </w:r>
      <w:r w:rsidR="00C54862" w:rsidRPr="008D03A6">
        <w:rPr>
          <w:rFonts w:ascii="Crimson Text" w:hAnsi="Crimson Text"/>
          <w:color w:val="000000" w:themeColor="text1"/>
          <w:sz w:val="26"/>
          <w:szCs w:val="26"/>
        </w:rPr>
        <w:t>.</w:t>
      </w:r>
    </w:p>
    <w:p w:rsidR="00C54862" w:rsidRPr="008D03A6" w:rsidRDefault="00C54862" w:rsidP="002F0103">
      <w:pPr>
        <w:tabs>
          <w:tab w:val="left" w:pos="2179"/>
        </w:tabs>
        <w:spacing w:after="0"/>
        <w:ind w:firstLine="284"/>
        <w:jc w:val="both"/>
        <w:rPr>
          <w:rFonts w:ascii="Crimson Text" w:hAnsi="Crimson Text"/>
          <w:color w:val="000000" w:themeColor="text1"/>
          <w:sz w:val="26"/>
          <w:szCs w:val="26"/>
        </w:rPr>
      </w:pPr>
      <w:commentRangeStart w:id="691"/>
      <w:del w:id="692" w:author="PC" w:date="2025-06-05T20:50:00Z">
        <w:r w:rsidRPr="008D03A6" w:rsidDel="00220D2A">
          <w:rPr>
            <w:rFonts w:ascii="Crimson Text" w:hAnsi="Crimson Text"/>
            <w:color w:val="000000" w:themeColor="text1"/>
            <w:sz w:val="26"/>
            <w:szCs w:val="26"/>
          </w:rPr>
          <w:delText>Al mediar el</w:delText>
        </w:r>
      </w:del>
      <w:commentRangeEnd w:id="691"/>
      <w:r w:rsidR="00220D2A">
        <w:rPr>
          <w:rStyle w:val="Refdecomentario"/>
        </w:rPr>
        <w:commentReference w:id="691"/>
      </w:r>
      <w:ins w:id="693" w:author="PC" w:date="2025-06-05T20:50:00Z">
        <w:r w:rsidR="00220D2A">
          <w:rPr>
            <w:rFonts w:ascii="Crimson Text" w:hAnsi="Crimson Text"/>
            <w:color w:val="000000" w:themeColor="text1"/>
            <w:sz w:val="26"/>
            <w:szCs w:val="26"/>
          </w:rPr>
          <w:t>A mitad del</w:t>
        </w:r>
      </w:ins>
      <w:r w:rsidRPr="008D03A6">
        <w:rPr>
          <w:rFonts w:ascii="Crimson Text" w:hAnsi="Crimson Text"/>
          <w:color w:val="000000" w:themeColor="text1"/>
          <w:sz w:val="26"/>
          <w:szCs w:val="26"/>
        </w:rPr>
        <w:t xml:space="preserve"> recorrido, </w:t>
      </w:r>
      <w:r w:rsidR="006D63DA" w:rsidRPr="008D03A6">
        <w:rPr>
          <w:rFonts w:ascii="Crimson Text" w:hAnsi="Crimson Text"/>
          <w:color w:val="000000" w:themeColor="text1"/>
          <w:sz w:val="26"/>
          <w:szCs w:val="26"/>
        </w:rPr>
        <w:t xml:space="preserve">frustrado, </w:t>
      </w:r>
      <w:del w:id="694" w:author="PC" w:date="2025-06-05T20:52:00Z">
        <w:r w:rsidR="006D63DA" w:rsidRPr="008D03A6" w:rsidDel="004954B9">
          <w:rPr>
            <w:rFonts w:ascii="Crimson Text" w:hAnsi="Crimson Text"/>
            <w:color w:val="000000" w:themeColor="text1"/>
            <w:sz w:val="26"/>
            <w:szCs w:val="26"/>
          </w:rPr>
          <w:delText>echó</w:delText>
        </w:r>
        <w:r w:rsidRPr="008D03A6" w:rsidDel="004954B9">
          <w:rPr>
            <w:rFonts w:ascii="Crimson Text" w:hAnsi="Crimson Text"/>
            <w:color w:val="000000" w:themeColor="text1"/>
            <w:sz w:val="26"/>
            <w:szCs w:val="26"/>
          </w:rPr>
          <w:delText xml:space="preserve"> de menos</w:delText>
        </w:r>
      </w:del>
      <w:ins w:id="695" w:author="PC" w:date="2025-06-05T20:52:00Z">
        <w:r w:rsidR="004954B9">
          <w:rPr>
            <w:rFonts w:ascii="Crimson Text" w:hAnsi="Crimson Text"/>
            <w:color w:val="000000" w:themeColor="text1"/>
            <w:sz w:val="26"/>
            <w:szCs w:val="26"/>
          </w:rPr>
          <w:t>se resignó a</w:t>
        </w:r>
      </w:ins>
      <w:r w:rsidRPr="008D03A6">
        <w:rPr>
          <w:rFonts w:ascii="Crimson Text" w:hAnsi="Crimson Text"/>
          <w:color w:val="000000" w:themeColor="text1"/>
          <w:sz w:val="26"/>
          <w:szCs w:val="26"/>
        </w:rPr>
        <w:t xml:space="preserve"> la posibilidad de que Elena </w:t>
      </w:r>
      <w:del w:id="696" w:author="PC" w:date="2025-06-05T20:52:00Z">
        <w:r w:rsidR="002F0103" w:rsidRPr="008D03A6" w:rsidDel="004954B9">
          <w:rPr>
            <w:rFonts w:ascii="Crimson Text" w:hAnsi="Crimson Text"/>
            <w:color w:val="000000" w:themeColor="text1"/>
            <w:sz w:val="26"/>
            <w:szCs w:val="26"/>
          </w:rPr>
          <w:delText>se hiciera</w:delText>
        </w:r>
      </w:del>
      <w:ins w:id="697" w:author="PC" w:date="2025-06-05T20:52:00Z">
        <w:r w:rsidR="004954B9">
          <w:rPr>
            <w:rFonts w:ascii="Crimson Text" w:hAnsi="Crimson Text"/>
            <w:color w:val="000000" w:themeColor="text1"/>
            <w:sz w:val="26"/>
            <w:szCs w:val="26"/>
          </w:rPr>
          <w:t>no se haría</w:t>
        </w:r>
      </w:ins>
      <w:r w:rsidR="002F0103" w:rsidRPr="008D03A6">
        <w:rPr>
          <w:rFonts w:ascii="Crimson Text" w:hAnsi="Crimson Text"/>
          <w:color w:val="000000" w:themeColor="text1"/>
          <w:sz w:val="26"/>
          <w:szCs w:val="26"/>
        </w:rPr>
        <w:t xml:space="preserve"> presente</w:t>
      </w:r>
      <w:del w:id="698" w:author="PC" w:date="2025-06-05T20:53:00Z">
        <w:r w:rsidR="002F0103" w:rsidRPr="008D03A6" w:rsidDel="004954B9">
          <w:rPr>
            <w:rFonts w:ascii="Crimson Text" w:hAnsi="Crimson Text"/>
            <w:color w:val="000000" w:themeColor="text1"/>
            <w:sz w:val="26"/>
            <w:szCs w:val="26"/>
          </w:rPr>
          <w:delText>,</w:delText>
        </w:r>
      </w:del>
      <w:r w:rsidR="002F0103" w:rsidRPr="008D03A6">
        <w:rPr>
          <w:rFonts w:ascii="Crimson Text" w:hAnsi="Crimson Text"/>
          <w:color w:val="000000" w:themeColor="text1"/>
          <w:sz w:val="26"/>
          <w:szCs w:val="26"/>
        </w:rPr>
        <w:t xml:space="preserve"> y </w:t>
      </w:r>
      <w:del w:id="699" w:author="PC" w:date="2025-06-05T20:53:00Z">
        <w:r w:rsidR="006D63DA" w:rsidRPr="008D03A6" w:rsidDel="004954B9">
          <w:rPr>
            <w:rFonts w:ascii="Crimson Text" w:hAnsi="Crimson Text"/>
            <w:color w:val="000000" w:themeColor="text1"/>
            <w:sz w:val="26"/>
            <w:szCs w:val="26"/>
          </w:rPr>
          <w:delText>asumió</w:delText>
        </w:r>
        <w:r w:rsidR="002F0103" w:rsidRPr="008D03A6" w:rsidDel="004954B9">
          <w:rPr>
            <w:rFonts w:ascii="Crimson Text" w:hAnsi="Crimson Text"/>
            <w:color w:val="000000" w:themeColor="text1"/>
            <w:sz w:val="26"/>
            <w:szCs w:val="26"/>
          </w:rPr>
          <w:delText xml:space="preserve"> </w:delText>
        </w:r>
        <w:r w:rsidR="00255B1C" w:rsidRPr="008D03A6" w:rsidDel="004954B9">
          <w:rPr>
            <w:rFonts w:ascii="Crimson Text" w:hAnsi="Crimson Text"/>
            <w:color w:val="000000" w:themeColor="text1"/>
            <w:sz w:val="26"/>
            <w:szCs w:val="26"/>
          </w:rPr>
          <w:delText>la idea de</w:delText>
        </w:r>
        <w:r w:rsidR="002F0103" w:rsidRPr="008D03A6" w:rsidDel="004954B9">
          <w:rPr>
            <w:rFonts w:ascii="Crimson Text" w:hAnsi="Crimson Text"/>
            <w:color w:val="000000" w:themeColor="text1"/>
            <w:sz w:val="26"/>
            <w:szCs w:val="26"/>
          </w:rPr>
          <w:delText xml:space="preserve"> hallar</w:delText>
        </w:r>
      </w:del>
      <w:ins w:id="700" w:author="PC" w:date="2025-06-05T20:53:00Z">
        <w:r w:rsidR="004954B9">
          <w:rPr>
            <w:rFonts w:ascii="Crimson Text" w:hAnsi="Crimson Text"/>
            <w:color w:val="000000" w:themeColor="text1"/>
            <w:sz w:val="26"/>
            <w:szCs w:val="26"/>
          </w:rPr>
          <w:t>comenzó a pensar formas de hallar</w:t>
        </w:r>
      </w:ins>
      <w:r w:rsidR="002F0103" w:rsidRPr="008D03A6">
        <w:rPr>
          <w:rFonts w:ascii="Crimson Text" w:hAnsi="Crimson Text"/>
          <w:color w:val="000000" w:themeColor="text1"/>
          <w:sz w:val="26"/>
          <w:szCs w:val="26"/>
        </w:rPr>
        <w:t xml:space="preserve"> </w:t>
      </w:r>
      <w:r w:rsidR="00255B1C" w:rsidRPr="008D03A6">
        <w:rPr>
          <w:rFonts w:ascii="Crimson Text" w:hAnsi="Crimson Text"/>
          <w:color w:val="000000" w:themeColor="text1"/>
          <w:sz w:val="26"/>
          <w:szCs w:val="26"/>
        </w:rPr>
        <w:t>una</w:t>
      </w:r>
      <w:r w:rsidR="002F0103" w:rsidRPr="008D03A6">
        <w:rPr>
          <w:rFonts w:ascii="Crimson Text" w:hAnsi="Crimson Text"/>
          <w:color w:val="000000" w:themeColor="text1"/>
          <w:sz w:val="26"/>
          <w:szCs w:val="26"/>
        </w:rPr>
        <w:t xml:space="preserve"> salida</w:t>
      </w:r>
      <w:r w:rsidR="00255B1C" w:rsidRPr="008D03A6">
        <w:rPr>
          <w:rFonts w:ascii="Crimson Text" w:hAnsi="Crimson Text"/>
          <w:color w:val="000000" w:themeColor="text1"/>
          <w:sz w:val="26"/>
          <w:szCs w:val="26"/>
        </w:rPr>
        <w:t xml:space="preserve"> </w:t>
      </w:r>
      <w:commentRangeStart w:id="701"/>
      <w:del w:id="702" w:author="PC" w:date="2025-06-05T20:53:00Z">
        <w:r w:rsidR="00255B1C" w:rsidRPr="008D03A6" w:rsidDel="004954B9">
          <w:rPr>
            <w:rFonts w:ascii="Crimson Text" w:hAnsi="Crimson Text"/>
            <w:color w:val="000000" w:themeColor="text1"/>
            <w:sz w:val="26"/>
            <w:szCs w:val="26"/>
          </w:rPr>
          <w:delText>diferente</w:delText>
        </w:r>
      </w:del>
      <w:commentRangeEnd w:id="701"/>
      <w:r w:rsidR="004954B9">
        <w:rPr>
          <w:rStyle w:val="Refdecomentario"/>
        </w:rPr>
        <w:commentReference w:id="701"/>
      </w:r>
      <w:ins w:id="703" w:author="PC" w:date="2025-06-05T20:53:00Z">
        <w:r w:rsidR="004954B9">
          <w:rPr>
            <w:rFonts w:ascii="Crimson Text" w:hAnsi="Crimson Text"/>
            <w:color w:val="000000" w:themeColor="text1"/>
            <w:sz w:val="26"/>
            <w:szCs w:val="26"/>
          </w:rPr>
          <w:t>distinta</w:t>
        </w:r>
      </w:ins>
      <w:r w:rsidRPr="008D03A6">
        <w:rPr>
          <w:rFonts w:ascii="Crimson Text" w:hAnsi="Crimson Text"/>
          <w:color w:val="000000" w:themeColor="text1"/>
          <w:sz w:val="26"/>
          <w:szCs w:val="26"/>
        </w:rPr>
        <w:t xml:space="preserve">. Mientras </w:t>
      </w:r>
      <w:r w:rsidR="002F0103" w:rsidRPr="008D03A6">
        <w:rPr>
          <w:rFonts w:ascii="Crimson Text" w:hAnsi="Crimson Text"/>
          <w:color w:val="000000" w:themeColor="text1"/>
          <w:sz w:val="26"/>
          <w:szCs w:val="26"/>
        </w:rPr>
        <w:t>consideraba alternativas</w:t>
      </w:r>
      <w:r w:rsidRPr="008D03A6">
        <w:rPr>
          <w:rFonts w:ascii="Crimson Text" w:hAnsi="Crimson Text"/>
          <w:color w:val="000000" w:themeColor="text1"/>
          <w:sz w:val="26"/>
          <w:szCs w:val="26"/>
        </w:rPr>
        <w:t xml:space="preserve">, </w:t>
      </w:r>
      <w:del w:id="704" w:author="PC" w:date="2025-06-05T20:54:00Z">
        <w:r w:rsidRPr="008D03A6" w:rsidDel="004954B9">
          <w:rPr>
            <w:rFonts w:ascii="Crimson Text" w:hAnsi="Crimson Text"/>
            <w:color w:val="000000" w:themeColor="text1"/>
            <w:sz w:val="26"/>
            <w:szCs w:val="26"/>
          </w:rPr>
          <w:delText>comenz</w:delText>
        </w:r>
        <w:r w:rsidR="009A0779" w:rsidRPr="008D03A6" w:rsidDel="004954B9">
          <w:rPr>
            <w:rFonts w:ascii="Crimson Text" w:hAnsi="Crimson Text"/>
            <w:color w:val="000000" w:themeColor="text1"/>
            <w:sz w:val="26"/>
            <w:szCs w:val="26"/>
          </w:rPr>
          <w:delText xml:space="preserve">ó </w:delText>
        </w:r>
      </w:del>
      <w:ins w:id="705" w:author="PC" w:date="2025-06-05T20:54:00Z">
        <w:r w:rsidR="004954B9">
          <w:rPr>
            <w:rFonts w:ascii="Crimson Text" w:hAnsi="Crimson Text"/>
            <w:color w:val="000000" w:themeColor="text1"/>
            <w:sz w:val="26"/>
            <w:szCs w:val="26"/>
          </w:rPr>
          <w:t>empezó</w:t>
        </w:r>
        <w:r w:rsidR="004954B9" w:rsidRPr="008D03A6">
          <w:rPr>
            <w:rFonts w:ascii="Crimson Text" w:hAnsi="Crimson Text"/>
            <w:color w:val="000000" w:themeColor="text1"/>
            <w:sz w:val="26"/>
            <w:szCs w:val="26"/>
          </w:rPr>
          <w:t xml:space="preserve"> </w:t>
        </w:r>
      </w:ins>
      <w:r w:rsidR="009A0779" w:rsidRPr="008D03A6">
        <w:rPr>
          <w:rFonts w:ascii="Crimson Text" w:hAnsi="Crimson Text"/>
          <w:color w:val="000000" w:themeColor="text1"/>
          <w:sz w:val="26"/>
          <w:szCs w:val="26"/>
        </w:rPr>
        <w:t>a sentir un</w:t>
      </w:r>
      <w:r w:rsidR="006D63DA" w:rsidRPr="008D03A6">
        <w:rPr>
          <w:rFonts w:ascii="Crimson Text" w:hAnsi="Crimson Text"/>
          <w:color w:val="000000" w:themeColor="text1"/>
          <w:sz w:val="26"/>
          <w:szCs w:val="26"/>
        </w:rPr>
        <w:t xml:space="preserve"> intenso</w:t>
      </w:r>
      <w:r w:rsidR="009A0779" w:rsidRPr="008D03A6">
        <w:rPr>
          <w:rFonts w:ascii="Crimson Text" w:hAnsi="Crimson Text"/>
          <w:color w:val="000000" w:themeColor="text1"/>
          <w:sz w:val="26"/>
          <w:szCs w:val="26"/>
        </w:rPr>
        <w:t xml:space="preserve"> mareo</w:t>
      </w:r>
      <w:del w:id="706" w:author="PC" w:date="2025-06-05T20:54:00Z">
        <w:r w:rsidR="009A0779" w:rsidRPr="008D03A6" w:rsidDel="004954B9">
          <w:rPr>
            <w:rFonts w:ascii="Crimson Text" w:hAnsi="Crimson Text"/>
            <w:color w:val="000000" w:themeColor="text1"/>
            <w:sz w:val="26"/>
            <w:szCs w:val="26"/>
          </w:rPr>
          <w:delText>,</w:delText>
        </w:r>
      </w:del>
      <w:r w:rsidR="009A0779" w:rsidRPr="008D03A6">
        <w:rPr>
          <w:rFonts w:ascii="Crimson Text" w:hAnsi="Crimson Text"/>
          <w:color w:val="000000" w:themeColor="text1"/>
          <w:sz w:val="26"/>
          <w:szCs w:val="26"/>
        </w:rPr>
        <w:t xml:space="preserve"> como </w:t>
      </w:r>
      <w:r w:rsidRPr="008D03A6">
        <w:rPr>
          <w:rFonts w:ascii="Crimson Text" w:hAnsi="Crimson Text"/>
          <w:color w:val="000000" w:themeColor="text1"/>
          <w:sz w:val="26"/>
          <w:szCs w:val="26"/>
        </w:rPr>
        <w:t xml:space="preserve">jamás había experimentado antes. </w:t>
      </w:r>
      <w:r w:rsidR="009A0779" w:rsidRPr="008D03A6">
        <w:rPr>
          <w:rFonts w:ascii="Crimson Text" w:hAnsi="Crimson Text"/>
          <w:color w:val="000000" w:themeColor="text1"/>
          <w:sz w:val="26"/>
          <w:szCs w:val="26"/>
        </w:rPr>
        <w:t>Fue entonces cuando</w:t>
      </w:r>
      <w:r w:rsidRPr="008D03A6">
        <w:rPr>
          <w:rFonts w:ascii="Crimson Text" w:hAnsi="Crimson Text"/>
          <w:color w:val="000000" w:themeColor="text1"/>
          <w:sz w:val="26"/>
          <w:szCs w:val="26"/>
        </w:rPr>
        <w:t xml:space="preserve"> recordó el extraño brebaje que había ingerido en el altar</w:t>
      </w:r>
      <w:del w:id="707" w:author="PC" w:date="2025-06-05T20:54:00Z">
        <w:r w:rsidRPr="008D03A6" w:rsidDel="004954B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las palabras del anciano, carente</w:t>
      </w:r>
      <w:r w:rsidR="00507EC1" w:rsidRPr="008D03A6">
        <w:rPr>
          <w:rFonts w:ascii="Crimson Text" w:hAnsi="Crimson Text"/>
          <w:color w:val="000000" w:themeColor="text1"/>
          <w:sz w:val="26"/>
          <w:szCs w:val="26"/>
        </w:rPr>
        <w:t xml:space="preserve">s de sentido </w:t>
      </w:r>
      <w:r w:rsidR="00F47D0A"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ese entonces: </w:t>
      </w:r>
      <w:r w:rsidR="00507EC1" w:rsidRPr="008D03A6">
        <w:rPr>
          <w:rFonts w:ascii="Crimson Text" w:hAnsi="Crimson Text"/>
          <w:color w:val="000000" w:themeColor="text1"/>
          <w:sz w:val="26"/>
          <w:szCs w:val="26"/>
        </w:rPr>
        <w:t xml:space="preserve">«Bebe el </w:t>
      </w:r>
      <w:del w:id="708" w:author="Paula Castrilli" w:date="2025-06-03T01:36:00Z">
        <w:r w:rsidR="00507EC1" w:rsidRPr="008D03A6" w:rsidDel="008B365E">
          <w:rPr>
            <w:rFonts w:ascii="Crimson Text" w:hAnsi="Crimson Text"/>
            <w:color w:val="000000" w:themeColor="text1"/>
            <w:sz w:val="26"/>
            <w:szCs w:val="26"/>
          </w:rPr>
          <w:delText>coraz</w:delText>
        </w:r>
        <w:r w:rsidR="00AC2BCA" w:rsidRPr="008D03A6" w:rsidDel="008B365E">
          <w:rPr>
            <w:rFonts w:ascii="Crimson Text" w:hAnsi="Crimson Text"/>
            <w:color w:val="000000" w:themeColor="text1"/>
            <w:sz w:val="26"/>
            <w:szCs w:val="26"/>
          </w:rPr>
          <w:delText>ón de guerrero</w:delText>
        </w:r>
      </w:del>
      <w:ins w:id="709" w:author="Paula Castrilli" w:date="2025-06-03T01:36:00Z">
        <w:r w:rsidR="008B365E">
          <w:rPr>
            <w:rFonts w:ascii="Crimson Text" w:hAnsi="Crimson Text"/>
            <w:color w:val="000000" w:themeColor="text1"/>
            <w:sz w:val="26"/>
            <w:szCs w:val="26"/>
          </w:rPr>
          <w:t>Corazón de Guerrero</w:t>
        </w:r>
      </w:ins>
      <w:del w:id="710" w:author="PC" w:date="2025-06-05T20:54:00Z">
        <w:r w:rsidR="00100C94" w:rsidRPr="008D03A6" w:rsidDel="004954B9">
          <w:rPr>
            <w:rFonts w:ascii="Crimson Text" w:hAnsi="Crimson Text"/>
            <w:color w:val="000000" w:themeColor="text1"/>
            <w:sz w:val="26"/>
            <w:szCs w:val="26"/>
          </w:rPr>
          <w:delText>,</w:delText>
        </w:r>
      </w:del>
      <w:r w:rsidR="00AC2BCA" w:rsidRPr="008D03A6">
        <w:rPr>
          <w:rFonts w:ascii="Crimson Text" w:hAnsi="Crimson Text"/>
          <w:color w:val="000000" w:themeColor="text1"/>
          <w:sz w:val="26"/>
          <w:szCs w:val="26"/>
        </w:rPr>
        <w:t xml:space="preserve"> para</w:t>
      </w:r>
      <w:r w:rsidR="002F0103" w:rsidRPr="008D03A6">
        <w:rPr>
          <w:rFonts w:ascii="Crimson Text" w:hAnsi="Crimson Text"/>
          <w:color w:val="000000" w:themeColor="text1"/>
          <w:sz w:val="26"/>
          <w:szCs w:val="26"/>
        </w:rPr>
        <w:t xml:space="preserve"> liberar la mente y fortificar el</w:t>
      </w:r>
      <w:r w:rsidR="00AC2BCA" w:rsidRPr="008D03A6">
        <w:rPr>
          <w:rFonts w:ascii="Crimson Text" w:hAnsi="Crimson Text"/>
          <w:color w:val="000000" w:themeColor="text1"/>
          <w:sz w:val="26"/>
          <w:szCs w:val="26"/>
        </w:rPr>
        <w:t xml:space="preserve"> corazón</w:t>
      </w:r>
      <w:r w:rsidR="00507EC1" w:rsidRPr="008D03A6">
        <w:rPr>
          <w:rFonts w:ascii="Crimson Text" w:hAnsi="Crimson Text"/>
          <w:color w:val="000000" w:themeColor="text1"/>
          <w:sz w:val="26"/>
          <w:szCs w:val="26"/>
        </w:rPr>
        <w:t>».</w:t>
      </w:r>
    </w:p>
    <w:p w:rsidR="00AC2BCA" w:rsidRPr="008D03A6" w:rsidRDefault="00255B1C"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malestar</w:t>
      </w:r>
      <w:r w:rsidR="00100C9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le provocó inestabilidad, por lo que </w:t>
      </w:r>
      <w:r w:rsidR="00100C94" w:rsidRPr="008D03A6">
        <w:rPr>
          <w:rFonts w:ascii="Crimson Text" w:hAnsi="Crimson Text"/>
          <w:color w:val="000000" w:themeColor="text1"/>
          <w:sz w:val="26"/>
          <w:szCs w:val="26"/>
        </w:rPr>
        <w:t xml:space="preserve">detuvo </w:t>
      </w:r>
      <w:r w:rsidR="00910E2B" w:rsidRPr="008D03A6">
        <w:rPr>
          <w:rFonts w:ascii="Crimson Text" w:hAnsi="Crimson Text"/>
          <w:color w:val="000000" w:themeColor="text1"/>
          <w:sz w:val="26"/>
          <w:szCs w:val="26"/>
        </w:rPr>
        <w:t>l</w:t>
      </w:r>
      <w:r w:rsidR="00100C94" w:rsidRPr="008D03A6">
        <w:rPr>
          <w:rFonts w:ascii="Crimson Text" w:hAnsi="Crimson Text"/>
          <w:color w:val="000000" w:themeColor="text1"/>
          <w:sz w:val="26"/>
          <w:szCs w:val="26"/>
        </w:rPr>
        <w:t>a</w:t>
      </w:r>
      <w:r w:rsidR="00910E2B" w:rsidRPr="008D03A6">
        <w:rPr>
          <w:rFonts w:ascii="Crimson Text" w:hAnsi="Crimson Text"/>
          <w:color w:val="000000" w:themeColor="text1"/>
          <w:sz w:val="26"/>
          <w:szCs w:val="26"/>
        </w:rPr>
        <w:t xml:space="preserve"> marcha de</w:t>
      </w:r>
      <w:r w:rsidR="00100C94" w:rsidRPr="008D03A6">
        <w:rPr>
          <w:rFonts w:ascii="Crimson Text" w:hAnsi="Crimson Text"/>
          <w:color w:val="000000" w:themeColor="text1"/>
          <w:sz w:val="26"/>
          <w:szCs w:val="26"/>
        </w:rPr>
        <w:t xml:space="preserve"> la yegua</w:t>
      </w:r>
      <w:del w:id="711" w:author="PC" w:date="2025-06-05T20:55:00Z">
        <w:r w:rsidR="00100C94" w:rsidRPr="008D03A6" w:rsidDel="004954B9">
          <w:rPr>
            <w:rFonts w:ascii="Crimson Text" w:hAnsi="Crimson Text"/>
            <w:color w:val="000000" w:themeColor="text1"/>
            <w:sz w:val="26"/>
            <w:szCs w:val="26"/>
          </w:rPr>
          <w:delText>,</w:delText>
        </w:r>
      </w:del>
      <w:r w:rsidR="00100C94" w:rsidRPr="008D03A6">
        <w:rPr>
          <w:rFonts w:ascii="Crimson Text" w:hAnsi="Crimson Text"/>
          <w:color w:val="000000" w:themeColor="text1"/>
          <w:sz w:val="26"/>
          <w:szCs w:val="26"/>
        </w:rPr>
        <w:t xml:space="preserve"> y prefirió </w:t>
      </w:r>
      <w:r w:rsidR="00910E2B" w:rsidRPr="008D03A6">
        <w:rPr>
          <w:rFonts w:ascii="Crimson Text" w:hAnsi="Crimson Text"/>
          <w:color w:val="000000" w:themeColor="text1"/>
          <w:sz w:val="26"/>
          <w:szCs w:val="26"/>
        </w:rPr>
        <w:t>permanecer</w:t>
      </w:r>
      <w:r w:rsidR="00100C94" w:rsidRPr="008D03A6">
        <w:rPr>
          <w:rFonts w:ascii="Crimson Text" w:hAnsi="Crimson Text"/>
          <w:color w:val="000000" w:themeColor="text1"/>
          <w:sz w:val="26"/>
          <w:szCs w:val="26"/>
        </w:rPr>
        <w:t xml:space="preserve"> de pie. Dio algunos pasos</w:t>
      </w:r>
      <w:del w:id="712" w:author="PC" w:date="2025-06-05T20:55:00Z">
        <w:r w:rsidR="00100C94" w:rsidRPr="008D03A6" w:rsidDel="004954B9">
          <w:rPr>
            <w:rFonts w:ascii="Crimson Text" w:hAnsi="Crimson Text"/>
            <w:color w:val="000000" w:themeColor="text1"/>
            <w:sz w:val="26"/>
            <w:szCs w:val="26"/>
          </w:rPr>
          <w:delText>,</w:delText>
        </w:r>
      </w:del>
      <w:r w:rsidR="00100C94" w:rsidRPr="008D03A6">
        <w:rPr>
          <w:rFonts w:ascii="Crimson Text" w:hAnsi="Crimson Text"/>
          <w:color w:val="000000" w:themeColor="text1"/>
          <w:sz w:val="26"/>
          <w:szCs w:val="26"/>
        </w:rPr>
        <w:t xml:space="preserve"> y se quedó inmóvil, agobiado por la incómoda sensación. Pos</w:t>
      </w:r>
      <w:r w:rsidR="00850DA5" w:rsidRPr="008D03A6">
        <w:rPr>
          <w:rFonts w:ascii="Crimson Text" w:hAnsi="Crimson Text"/>
          <w:color w:val="000000" w:themeColor="text1"/>
          <w:sz w:val="26"/>
          <w:szCs w:val="26"/>
        </w:rPr>
        <w:t xml:space="preserve">ó la vista </w:t>
      </w:r>
      <w:r w:rsidR="00600795" w:rsidRPr="008D03A6">
        <w:rPr>
          <w:rFonts w:ascii="Crimson Text" w:hAnsi="Crimson Text"/>
          <w:color w:val="000000" w:themeColor="text1"/>
          <w:sz w:val="26"/>
          <w:szCs w:val="26"/>
        </w:rPr>
        <w:t>perdida</w:t>
      </w:r>
      <w:r w:rsidR="00850DA5" w:rsidRPr="008D03A6">
        <w:rPr>
          <w:rFonts w:ascii="Crimson Text" w:hAnsi="Crimson Text"/>
          <w:color w:val="000000" w:themeColor="text1"/>
          <w:sz w:val="26"/>
          <w:szCs w:val="26"/>
        </w:rPr>
        <w:t xml:space="preserve"> </w:t>
      </w:r>
      <w:del w:id="713" w:author="PC" w:date="2025-06-05T20:55:00Z">
        <w:r w:rsidR="00850DA5" w:rsidRPr="008D03A6" w:rsidDel="004954B9">
          <w:rPr>
            <w:rFonts w:ascii="Crimson Text" w:hAnsi="Crimson Text"/>
            <w:color w:val="000000" w:themeColor="text1"/>
            <w:sz w:val="26"/>
            <w:szCs w:val="26"/>
          </w:rPr>
          <w:delText>en el</w:delText>
        </w:r>
      </w:del>
      <w:ins w:id="714" w:author="PC" w:date="2025-06-05T20:55:00Z">
        <w:r w:rsidR="004954B9">
          <w:rPr>
            <w:rFonts w:ascii="Crimson Text" w:hAnsi="Crimson Text"/>
            <w:color w:val="000000" w:themeColor="text1"/>
            <w:sz w:val="26"/>
            <w:szCs w:val="26"/>
          </w:rPr>
          <w:t>al</w:t>
        </w:r>
      </w:ins>
      <w:r w:rsidR="00100C94" w:rsidRPr="008D03A6">
        <w:rPr>
          <w:rFonts w:ascii="Crimson Text" w:hAnsi="Crimson Text"/>
          <w:color w:val="000000" w:themeColor="text1"/>
          <w:sz w:val="26"/>
          <w:szCs w:val="26"/>
        </w:rPr>
        <w:t xml:space="preserve"> frente, </w:t>
      </w:r>
      <w:r w:rsidR="009A0779" w:rsidRPr="008D03A6">
        <w:rPr>
          <w:rFonts w:ascii="Crimson Text" w:hAnsi="Crimson Text"/>
          <w:color w:val="000000" w:themeColor="text1"/>
          <w:sz w:val="26"/>
          <w:szCs w:val="26"/>
        </w:rPr>
        <w:t>observando</w:t>
      </w:r>
      <w:r w:rsidR="00100C94" w:rsidRPr="008D03A6">
        <w:rPr>
          <w:rFonts w:ascii="Crimson Text" w:hAnsi="Crimson Text"/>
          <w:color w:val="000000" w:themeColor="text1"/>
          <w:sz w:val="26"/>
          <w:szCs w:val="26"/>
        </w:rPr>
        <w:t xml:space="preserve"> el sendero hasta </w:t>
      </w:r>
      <w:r w:rsidR="00600795" w:rsidRPr="008D03A6">
        <w:rPr>
          <w:rFonts w:ascii="Crimson Text" w:hAnsi="Crimson Text"/>
          <w:color w:val="000000" w:themeColor="text1"/>
          <w:sz w:val="26"/>
          <w:szCs w:val="26"/>
        </w:rPr>
        <w:t>esfumarse</w:t>
      </w:r>
      <w:r w:rsidR="00100C94" w:rsidRPr="008D03A6">
        <w:rPr>
          <w:rFonts w:ascii="Crimson Text" w:hAnsi="Crimson Text"/>
          <w:color w:val="000000" w:themeColor="text1"/>
          <w:sz w:val="26"/>
          <w:szCs w:val="26"/>
        </w:rPr>
        <w:t xml:space="preserve"> en el horizonte, </w:t>
      </w:r>
      <w:ins w:id="715" w:author="PC" w:date="2025-06-05T20:55:00Z">
        <w:r w:rsidR="004954B9">
          <w:rPr>
            <w:rFonts w:ascii="Crimson Text" w:hAnsi="Crimson Text"/>
            <w:color w:val="000000" w:themeColor="text1"/>
            <w:sz w:val="26"/>
            <w:szCs w:val="26"/>
          </w:rPr>
          <w:t xml:space="preserve">en </w:t>
        </w:r>
      </w:ins>
      <w:r w:rsidR="00100C94" w:rsidRPr="008D03A6">
        <w:rPr>
          <w:rFonts w:ascii="Crimson Text" w:hAnsi="Crimson Text"/>
          <w:color w:val="000000" w:themeColor="text1"/>
          <w:sz w:val="26"/>
          <w:szCs w:val="26"/>
        </w:rPr>
        <w:t xml:space="preserve">donde </w:t>
      </w:r>
      <w:r w:rsidR="00850DA5" w:rsidRPr="008D03A6">
        <w:rPr>
          <w:rFonts w:ascii="Crimson Text" w:hAnsi="Crimson Text"/>
          <w:color w:val="000000" w:themeColor="text1"/>
          <w:sz w:val="26"/>
          <w:szCs w:val="26"/>
        </w:rPr>
        <w:t xml:space="preserve">las copas de </w:t>
      </w:r>
      <w:r w:rsidR="00100C94" w:rsidRPr="008D03A6">
        <w:rPr>
          <w:rFonts w:ascii="Crimson Text" w:hAnsi="Crimson Text"/>
          <w:color w:val="000000" w:themeColor="text1"/>
          <w:sz w:val="26"/>
          <w:szCs w:val="26"/>
        </w:rPr>
        <w:t>los árboles parecían unirse.</w:t>
      </w:r>
    </w:p>
    <w:p w:rsidR="00850DA5" w:rsidRPr="008D03A6" w:rsidRDefault="00910E2B"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Inmerso en ese trance inesperado, la </w:t>
      </w:r>
      <w:del w:id="716" w:author="PC" w:date="2025-06-05T21:03:00Z">
        <w:r w:rsidRPr="008D03A6" w:rsidDel="00C44A9D">
          <w:rPr>
            <w:rFonts w:ascii="Crimson Text" w:hAnsi="Crimson Text"/>
            <w:color w:val="000000" w:themeColor="text1"/>
            <w:sz w:val="26"/>
            <w:szCs w:val="26"/>
          </w:rPr>
          <w:delText xml:space="preserve">escena </w:delText>
        </w:r>
      </w:del>
      <w:ins w:id="717" w:author="PC" w:date="2025-06-05T21:03:00Z">
        <w:r w:rsidR="00C44A9D">
          <w:rPr>
            <w:rFonts w:ascii="Crimson Text" w:hAnsi="Crimson Text"/>
            <w:color w:val="000000" w:themeColor="text1"/>
            <w:sz w:val="26"/>
            <w:szCs w:val="26"/>
          </w:rPr>
          <w:t>s</w:t>
        </w:r>
      </w:ins>
      <w:ins w:id="718" w:author="PC" w:date="2025-06-05T21:04:00Z">
        <w:r w:rsidR="00C44A9D">
          <w:rPr>
            <w:rFonts w:ascii="Crimson Text" w:hAnsi="Crimson Text"/>
            <w:color w:val="000000" w:themeColor="text1"/>
            <w:sz w:val="26"/>
            <w:szCs w:val="26"/>
          </w:rPr>
          <w:t>i</w:t>
        </w:r>
      </w:ins>
      <w:ins w:id="719" w:author="PC" w:date="2025-06-05T21:03:00Z">
        <w:r w:rsidR="00C44A9D">
          <w:rPr>
            <w:rFonts w:ascii="Crimson Text" w:hAnsi="Crimson Text"/>
            <w:color w:val="000000" w:themeColor="text1"/>
            <w:sz w:val="26"/>
            <w:szCs w:val="26"/>
          </w:rPr>
          <w:t>t</w:t>
        </w:r>
      </w:ins>
      <w:ins w:id="720" w:author="PC" w:date="2025-06-05T21:04:00Z">
        <w:r w:rsidR="00C44A9D">
          <w:rPr>
            <w:rFonts w:ascii="Crimson Text" w:hAnsi="Crimson Text"/>
            <w:color w:val="000000" w:themeColor="text1"/>
            <w:sz w:val="26"/>
            <w:szCs w:val="26"/>
          </w:rPr>
          <w:t>u</w:t>
        </w:r>
      </w:ins>
      <w:ins w:id="721" w:author="PC" w:date="2025-06-05T21:03:00Z">
        <w:r w:rsidR="00C44A9D">
          <w:rPr>
            <w:rFonts w:ascii="Crimson Text" w:hAnsi="Crimson Text"/>
            <w:color w:val="000000" w:themeColor="text1"/>
            <w:sz w:val="26"/>
            <w:szCs w:val="26"/>
          </w:rPr>
          <w:t>ación</w:t>
        </w:r>
        <w:r w:rsidR="00C44A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se </w:t>
      </w:r>
      <w:del w:id="722" w:author="PC" w:date="2025-06-05T21:04:00Z">
        <w:r w:rsidRPr="008D03A6" w:rsidDel="00C44A9D">
          <w:rPr>
            <w:rFonts w:ascii="Crimson Text" w:hAnsi="Crimson Text"/>
            <w:color w:val="000000" w:themeColor="text1"/>
            <w:sz w:val="26"/>
            <w:szCs w:val="26"/>
          </w:rPr>
          <w:delText xml:space="preserve">complejizó </w:delText>
        </w:r>
      </w:del>
      <w:ins w:id="723" w:author="PC" w:date="2025-06-05T21:04:00Z">
        <w:r w:rsidR="00C44A9D">
          <w:rPr>
            <w:rFonts w:ascii="Crimson Text" w:hAnsi="Crimson Text"/>
            <w:color w:val="000000" w:themeColor="text1"/>
            <w:sz w:val="26"/>
            <w:szCs w:val="26"/>
          </w:rPr>
          <w:t>complicó</w:t>
        </w:r>
        <w:r w:rsidR="00C44A9D" w:rsidRPr="008D03A6">
          <w:rPr>
            <w:rFonts w:ascii="Crimson Text" w:hAnsi="Crimson Text"/>
            <w:color w:val="000000" w:themeColor="text1"/>
            <w:sz w:val="26"/>
            <w:szCs w:val="26"/>
          </w:rPr>
          <w:t xml:space="preserve"> </w:t>
        </w:r>
      </w:ins>
      <w:r w:rsidR="005E4FA7" w:rsidRPr="008D03A6">
        <w:rPr>
          <w:rFonts w:ascii="Crimson Text" w:hAnsi="Crimson Text"/>
          <w:color w:val="000000" w:themeColor="text1"/>
          <w:sz w:val="26"/>
          <w:szCs w:val="26"/>
        </w:rPr>
        <w:t>aún</w:t>
      </w:r>
      <w:r w:rsidRPr="008D03A6">
        <w:rPr>
          <w:rFonts w:ascii="Crimson Text" w:hAnsi="Crimson Text"/>
          <w:color w:val="000000" w:themeColor="text1"/>
          <w:sz w:val="26"/>
          <w:szCs w:val="26"/>
        </w:rPr>
        <w:t xml:space="preserve"> más</w:t>
      </w:r>
      <w:del w:id="724" w:author="PC" w:date="2025-06-05T21:04:00Z">
        <w:r w:rsidR="005E4FA7" w:rsidRPr="008D03A6" w:rsidDel="00C44A9D">
          <w:rPr>
            <w:rFonts w:ascii="Crimson Text" w:hAnsi="Crimson Text"/>
            <w:color w:val="000000" w:themeColor="text1"/>
            <w:sz w:val="26"/>
            <w:szCs w:val="26"/>
          </w:rPr>
          <w:delText>,</w:delText>
        </w:r>
      </w:del>
      <w:r w:rsidR="005E4FA7" w:rsidRPr="008D03A6">
        <w:rPr>
          <w:rFonts w:ascii="Crimson Text" w:hAnsi="Crimson Text"/>
          <w:color w:val="000000" w:themeColor="text1"/>
          <w:sz w:val="26"/>
          <w:szCs w:val="26"/>
        </w:rPr>
        <w:t xml:space="preserve"> cuando el terreno comenzó a temblar. </w:t>
      </w:r>
      <w:r w:rsidR="00B3252B" w:rsidRPr="008D03A6">
        <w:rPr>
          <w:rFonts w:ascii="Crimson Text" w:hAnsi="Crimson Text"/>
          <w:color w:val="000000" w:themeColor="text1"/>
          <w:sz w:val="26"/>
          <w:szCs w:val="26"/>
        </w:rPr>
        <w:t>El suelo</w:t>
      </w:r>
      <w:r w:rsidR="005E4FA7" w:rsidRPr="008D03A6">
        <w:rPr>
          <w:rFonts w:ascii="Crimson Text" w:hAnsi="Crimson Text"/>
          <w:color w:val="000000" w:themeColor="text1"/>
          <w:sz w:val="26"/>
          <w:szCs w:val="26"/>
        </w:rPr>
        <w:t xml:space="preserve"> </w:t>
      </w:r>
      <w:r w:rsidR="00C45536" w:rsidRPr="008D03A6">
        <w:rPr>
          <w:rFonts w:ascii="Crimson Text" w:hAnsi="Crimson Text"/>
          <w:color w:val="000000" w:themeColor="text1"/>
          <w:sz w:val="26"/>
          <w:szCs w:val="26"/>
        </w:rPr>
        <w:t>se agrietó</w:t>
      </w:r>
      <w:r w:rsidR="005E4FA7" w:rsidRPr="008D03A6">
        <w:rPr>
          <w:rFonts w:ascii="Crimson Text" w:hAnsi="Crimson Text"/>
          <w:color w:val="000000" w:themeColor="text1"/>
          <w:sz w:val="26"/>
          <w:szCs w:val="26"/>
        </w:rPr>
        <w:t xml:space="preserve"> </w:t>
      </w:r>
      <w:r w:rsidR="00600795" w:rsidRPr="008D03A6">
        <w:rPr>
          <w:rFonts w:ascii="Crimson Text" w:hAnsi="Crimson Text"/>
          <w:color w:val="000000" w:themeColor="text1"/>
          <w:sz w:val="26"/>
          <w:szCs w:val="26"/>
        </w:rPr>
        <w:t xml:space="preserve">por </w:t>
      </w:r>
      <w:r w:rsidR="005E4FA7" w:rsidRPr="008D03A6">
        <w:rPr>
          <w:rFonts w:ascii="Crimson Text" w:hAnsi="Crimson Text"/>
          <w:color w:val="000000" w:themeColor="text1"/>
          <w:sz w:val="26"/>
          <w:szCs w:val="26"/>
        </w:rPr>
        <w:t>delante</w:t>
      </w:r>
      <w:del w:id="725" w:author="PC" w:date="2025-06-05T21:04:00Z">
        <w:r w:rsidR="005E4FA7" w:rsidRPr="008D03A6" w:rsidDel="00C44A9D">
          <w:rPr>
            <w:rFonts w:ascii="Crimson Text" w:hAnsi="Crimson Text"/>
            <w:color w:val="000000" w:themeColor="text1"/>
            <w:sz w:val="26"/>
            <w:szCs w:val="26"/>
          </w:rPr>
          <w:delText>,</w:delText>
        </w:r>
      </w:del>
      <w:r w:rsidR="005E4FA7" w:rsidRPr="008D03A6">
        <w:rPr>
          <w:rFonts w:ascii="Crimson Text" w:hAnsi="Crimson Text"/>
          <w:color w:val="000000" w:themeColor="text1"/>
          <w:sz w:val="26"/>
          <w:szCs w:val="26"/>
        </w:rPr>
        <w:t xml:space="preserve"> </w:t>
      </w:r>
      <w:r w:rsidR="00F6599E" w:rsidRPr="008D03A6">
        <w:rPr>
          <w:rFonts w:ascii="Crimson Text" w:hAnsi="Crimson Text"/>
          <w:color w:val="000000" w:themeColor="text1"/>
          <w:sz w:val="26"/>
          <w:szCs w:val="26"/>
        </w:rPr>
        <w:t>y</w:t>
      </w:r>
      <w:r w:rsidR="005E4FA7" w:rsidRPr="008D03A6">
        <w:rPr>
          <w:rFonts w:ascii="Crimson Text" w:hAnsi="Crimson Text"/>
          <w:color w:val="000000" w:themeColor="text1"/>
          <w:sz w:val="26"/>
          <w:szCs w:val="26"/>
        </w:rPr>
        <w:t xml:space="preserve"> la vib</w:t>
      </w:r>
      <w:r w:rsidR="00B3252B" w:rsidRPr="008D03A6">
        <w:rPr>
          <w:rFonts w:ascii="Crimson Text" w:hAnsi="Crimson Text"/>
          <w:color w:val="000000" w:themeColor="text1"/>
          <w:sz w:val="26"/>
          <w:szCs w:val="26"/>
        </w:rPr>
        <w:t>ración h</w:t>
      </w:r>
      <w:ins w:id="726" w:author="PC" w:date="2025-06-05T21:04:00Z">
        <w:r w:rsidR="00C44A9D">
          <w:rPr>
            <w:rFonts w:ascii="Crimson Text" w:hAnsi="Crimson Text"/>
            <w:color w:val="000000" w:themeColor="text1"/>
            <w:sz w:val="26"/>
            <w:szCs w:val="26"/>
          </w:rPr>
          <w:t>izo</w:t>
        </w:r>
      </w:ins>
      <w:del w:id="727" w:author="PC" w:date="2025-06-05T21:04:00Z">
        <w:r w:rsidR="00B3252B" w:rsidRPr="008D03A6" w:rsidDel="00C44A9D">
          <w:rPr>
            <w:rFonts w:ascii="Crimson Text" w:hAnsi="Crimson Text"/>
            <w:color w:val="000000" w:themeColor="text1"/>
            <w:sz w:val="26"/>
            <w:szCs w:val="26"/>
          </w:rPr>
          <w:delText>acía</w:delText>
        </w:r>
      </w:del>
      <w:r w:rsidR="00B3252B" w:rsidRPr="008D03A6">
        <w:rPr>
          <w:rFonts w:ascii="Crimson Text" w:hAnsi="Crimson Text"/>
          <w:color w:val="000000" w:themeColor="text1"/>
          <w:sz w:val="26"/>
          <w:szCs w:val="26"/>
        </w:rPr>
        <w:t xml:space="preserve"> brincar </w:t>
      </w:r>
      <w:r w:rsidR="00F6599E" w:rsidRPr="008D03A6">
        <w:rPr>
          <w:rFonts w:ascii="Crimson Text" w:hAnsi="Crimson Text"/>
          <w:color w:val="000000" w:themeColor="text1"/>
          <w:sz w:val="26"/>
          <w:szCs w:val="26"/>
        </w:rPr>
        <w:t>las piedr</w:t>
      </w:r>
      <w:r w:rsidR="005E4FA7" w:rsidRPr="008D03A6">
        <w:rPr>
          <w:rFonts w:ascii="Crimson Text" w:hAnsi="Crimson Text"/>
          <w:color w:val="000000" w:themeColor="text1"/>
          <w:sz w:val="26"/>
          <w:szCs w:val="26"/>
        </w:rPr>
        <w:t xml:space="preserve">as </w:t>
      </w:r>
      <w:r w:rsidR="00B3252B" w:rsidRPr="008D03A6">
        <w:rPr>
          <w:rFonts w:ascii="Crimson Text" w:hAnsi="Crimson Text"/>
          <w:color w:val="000000" w:themeColor="text1"/>
          <w:sz w:val="26"/>
          <w:szCs w:val="26"/>
        </w:rPr>
        <w:t>sueltas en la tierra</w:t>
      </w:r>
      <w:r w:rsidR="005E4FA7" w:rsidRPr="008D03A6">
        <w:rPr>
          <w:rFonts w:ascii="Crimson Text" w:hAnsi="Crimson Text"/>
          <w:color w:val="000000" w:themeColor="text1"/>
          <w:sz w:val="26"/>
          <w:szCs w:val="26"/>
        </w:rPr>
        <w:t xml:space="preserve">. Eros </w:t>
      </w:r>
      <w:r w:rsidR="00B3252B" w:rsidRPr="008D03A6">
        <w:rPr>
          <w:rFonts w:ascii="Crimson Text" w:hAnsi="Crimson Text"/>
          <w:color w:val="000000" w:themeColor="text1"/>
          <w:sz w:val="26"/>
          <w:szCs w:val="26"/>
        </w:rPr>
        <w:t>no supo qué hacer</w:t>
      </w:r>
      <w:r w:rsidR="005E4FA7" w:rsidRPr="008D03A6">
        <w:rPr>
          <w:rFonts w:ascii="Crimson Text" w:hAnsi="Crimson Text"/>
          <w:color w:val="000000" w:themeColor="text1"/>
          <w:sz w:val="26"/>
          <w:szCs w:val="26"/>
        </w:rPr>
        <w:t>, tan sólo atinó a observar a Agatha, que se alimentaba de la hierba a un costado del camino</w:t>
      </w:r>
      <w:del w:id="728" w:author="PC" w:date="2025-06-05T21:04:00Z">
        <w:r w:rsidR="005E4FA7" w:rsidRPr="008D03A6" w:rsidDel="00C44A9D">
          <w:rPr>
            <w:rFonts w:ascii="Crimson Text" w:hAnsi="Crimson Text"/>
            <w:color w:val="000000" w:themeColor="text1"/>
            <w:sz w:val="26"/>
            <w:szCs w:val="26"/>
          </w:rPr>
          <w:delText>,</w:delText>
        </w:r>
      </w:del>
      <w:r w:rsidR="005E4FA7" w:rsidRPr="008D03A6">
        <w:rPr>
          <w:rFonts w:ascii="Crimson Text" w:hAnsi="Crimson Text"/>
          <w:color w:val="000000" w:themeColor="text1"/>
          <w:sz w:val="26"/>
          <w:szCs w:val="26"/>
        </w:rPr>
        <w:t xml:space="preserve"> sin darse </w:t>
      </w:r>
      <w:r w:rsidR="00B3252B" w:rsidRPr="008D03A6">
        <w:rPr>
          <w:rFonts w:ascii="Crimson Text" w:hAnsi="Crimson Text"/>
          <w:color w:val="000000" w:themeColor="text1"/>
          <w:sz w:val="26"/>
          <w:szCs w:val="26"/>
        </w:rPr>
        <w:t xml:space="preserve">por </w:t>
      </w:r>
      <w:r w:rsidR="005E4FA7" w:rsidRPr="008D03A6">
        <w:rPr>
          <w:rFonts w:ascii="Crimson Text" w:hAnsi="Crimson Text"/>
          <w:color w:val="000000" w:themeColor="text1"/>
          <w:sz w:val="26"/>
          <w:szCs w:val="26"/>
        </w:rPr>
        <w:t xml:space="preserve">aludida </w:t>
      </w:r>
      <w:r w:rsidR="00B3252B" w:rsidRPr="008D03A6">
        <w:rPr>
          <w:rFonts w:ascii="Crimson Text" w:hAnsi="Crimson Text"/>
          <w:color w:val="000000" w:themeColor="text1"/>
          <w:sz w:val="26"/>
          <w:szCs w:val="26"/>
        </w:rPr>
        <w:t>de</w:t>
      </w:r>
      <w:r w:rsidR="005E4FA7" w:rsidRPr="008D03A6">
        <w:rPr>
          <w:rFonts w:ascii="Crimson Text" w:hAnsi="Crimson Text"/>
          <w:color w:val="000000" w:themeColor="text1"/>
          <w:sz w:val="26"/>
          <w:szCs w:val="26"/>
        </w:rPr>
        <w:t xml:space="preserve"> lo que estaba sucediendo.</w:t>
      </w:r>
    </w:p>
    <w:p w:rsidR="005E4FA7" w:rsidRPr="008D03A6" w:rsidRDefault="005E4FA7"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Giró la vista nuevamente, y se sorprendió al </w:t>
      </w:r>
      <w:r w:rsidR="00072830" w:rsidRPr="008D03A6">
        <w:rPr>
          <w:rFonts w:ascii="Crimson Text" w:hAnsi="Crimson Text"/>
          <w:color w:val="000000" w:themeColor="text1"/>
          <w:sz w:val="26"/>
          <w:szCs w:val="26"/>
        </w:rPr>
        <w:t>ver</w:t>
      </w:r>
      <w:r w:rsidRPr="008D03A6">
        <w:rPr>
          <w:rFonts w:ascii="Crimson Text" w:hAnsi="Crimson Text"/>
          <w:color w:val="000000" w:themeColor="text1"/>
          <w:sz w:val="26"/>
          <w:szCs w:val="26"/>
        </w:rPr>
        <w:t xml:space="preserve"> cómo dos cúpulas de piedra, perfectamente pulidas, </w:t>
      </w:r>
      <w:r w:rsidR="00600795" w:rsidRPr="008D03A6">
        <w:rPr>
          <w:rFonts w:ascii="Crimson Text" w:hAnsi="Crimson Text"/>
          <w:color w:val="000000" w:themeColor="text1"/>
          <w:sz w:val="26"/>
          <w:szCs w:val="26"/>
        </w:rPr>
        <w:t>quebraban</w:t>
      </w:r>
      <w:r w:rsidR="00D62FBB" w:rsidRPr="008D03A6">
        <w:rPr>
          <w:rFonts w:ascii="Crimson Text" w:hAnsi="Crimson Text"/>
          <w:color w:val="000000" w:themeColor="text1"/>
          <w:sz w:val="26"/>
          <w:szCs w:val="26"/>
        </w:rPr>
        <w:t xml:space="preserve"> el terreno y se proyectaban verticalmente. El </w:t>
      </w:r>
      <w:r w:rsidR="00D62FBB" w:rsidRPr="008D03A6">
        <w:rPr>
          <w:rFonts w:ascii="Crimson Text" w:hAnsi="Crimson Text"/>
          <w:color w:val="000000" w:themeColor="text1"/>
          <w:sz w:val="26"/>
          <w:szCs w:val="26"/>
        </w:rPr>
        <w:lastRenderedPageBreak/>
        <w:t xml:space="preserve">estruendo </w:t>
      </w:r>
      <w:del w:id="729" w:author="PC" w:date="2025-06-05T21:05:00Z">
        <w:r w:rsidR="00D62FBB" w:rsidRPr="008D03A6" w:rsidDel="00B54CE2">
          <w:rPr>
            <w:rFonts w:ascii="Crimson Text" w:hAnsi="Crimson Text"/>
            <w:color w:val="000000" w:themeColor="text1"/>
            <w:sz w:val="26"/>
            <w:szCs w:val="26"/>
          </w:rPr>
          <w:delText xml:space="preserve">era </w:delText>
        </w:r>
      </w:del>
      <w:ins w:id="730" w:author="PC" w:date="2025-06-05T21:05:00Z">
        <w:r w:rsidR="00B54CE2">
          <w:rPr>
            <w:rFonts w:ascii="Crimson Text" w:hAnsi="Crimson Text"/>
            <w:color w:val="000000" w:themeColor="text1"/>
            <w:sz w:val="26"/>
            <w:szCs w:val="26"/>
          </w:rPr>
          <w:t>fue</w:t>
        </w:r>
        <w:r w:rsidR="00B54CE2" w:rsidRPr="008D03A6">
          <w:rPr>
            <w:rFonts w:ascii="Crimson Text" w:hAnsi="Crimson Text"/>
            <w:color w:val="000000" w:themeColor="text1"/>
            <w:sz w:val="26"/>
            <w:szCs w:val="26"/>
          </w:rPr>
          <w:t xml:space="preserve"> </w:t>
        </w:r>
      </w:ins>
      <w:r w:rsidR="00D62FBB" w:rsidRPr="008D03A6">
        <w:rPr>
          <w:rFonts w:ascii="Crimson Text" w:hAnsi="Crimson Text"/>
          <w:color w:val="000000" w:themeColor="text1"/>
          <w:sz w:val="26"/>
          <w:szCs w:val="26"/>
        </w:rPr>
        <w:t>abrumador</w:t>
      </w:r>
      <w:del w:id="731" w:author="PC" w:date="2025-06-05T21:05:00Z">
        <w:r w:rsidR="00D62FBB" w:rsidRPr="008D03A6" w:rsidDel="00B54CE2">
          <w:rPr>
            <w:rFonts w:ascii="Crimson Text" w:hAnsi="Crimson Text"/>
            <w:color w:val="000000" w:themeColor="text1"/>
            <w:sz w:val="26"/>
            <w:szCs w:val="26"/>
          </w:rPr>
          <w:delText>,</w:delText>
        </w:r>
      </w:del>
      <w:r w:rsidR="00D62FBB" w:rsidRPr="008D03A6">
        <w:rPr>
          <w:rFonts w:ascii="Crimson Text" w:hAnsi="Crimson Text"/>
          <w:color w:val="000000" w:themeColor="text1"/>
          <w:sz w:val="26"/>
          <w:szCs w:val="26"/>
        </w:rPr>
        <w:t xml:space="preserve"> y el suelo </w:t>
      </w:r>
      <w:del w:id="732" w:author="PC" w:date="2025-06-05T21:05:00Z">
        <w:r w:rsidR="00D62FBB" w:rsidRPr="008D03A6" w:rsidDel="00B54CE2">
          <w:rPr>
            <w:rFonts w:ascii="Crimson Text" w:hAnsi="Crimson Text"/>
            <w:color w:val="000000" w:themeColor="text1"/>
            <w:sz w:val="26"/>
            <w:szCs w:val="26"/>
          </w:rPr>
          <w:delText>se movía</w:delText>
        </w:r>
      </w:del>
      <w:ins w:id="733" w:author="PC" w:date="2025-06-05T21:05:00Z">
        <w:r w:rsidR="00B54CE2">
          <w:rPr>
            <w:rFonts w:ascii="Crimson Text" w:hAnsi="Crimson Text"/>
            <w:color w:val="000000" w:themeColor="text1"/>
            <w:sz w:val="26"/>
            <w:szCs w:val="26"/>
          </w:rPr>
          <w:t>comenzó a moverse</w:t>
        </w:r>
      </w:ins>
      <w:r w:rsidR="00D62FBB" w:rsidRPr="008D03A6">
        <w:rPr>
          <w:rFonts w:ascii="Crimson Text" w:hAnsi="Crimson Text"/>
          <w:color w:val="000000" w:themeColor="text1"/>
          <w:sz w:val="26"/>
          <w:szCs w:val="26"/>
        </w:rPr>
        <w:t xml:space="preserve"> con mayor intensidad. A</w:t>
      </w:r>
      <w:r w:rsidR="00F6599E" w:rsidRPr="008D03A6">
        <w:rPr>
          <w:rFonts w:ascii="Crimson Text" w:hAnsi="Crimson Text"/>
          <w:color w:val="000000" w:themeColor="text1"/>
          <w:sz w:val="26"/>
          <w:szCs w:val="26"/>
        </w:rPr>
        <w:t xml:space="preserve">l cabo de algunos segundos, los domos emergentes </w:t>
      </w:r>
      <w:del w:id="734" w:author="PC" w:date="2025-06-05T21:17:00Z">
        <w:r w:rsidR="00D62FBB" w:rsidRPr="008D03A6" w:rsidDel="00F85306">
          <w:rPr>
            <w:rFonts w:ascii="Crimson Text" w:hAnsi="Crimson Text"/>
            <w:color w:val="000000" w:themeColor="text1"/>
            <w:sz w:val="26"/>
            <w:szCs w:val="26"/>
          </w:rPr>
          <w:delText xml:space="preserve">derivaron </w:delText>
        </w:r>
      </w:del>
      <w:ins w:id="735" w:author="PC" w:date="2025-06-05T21:17:00Z">
        <w:r w:rsidR="00F85306">
          <w:rPr>
            <w:rFonts w:ascii="Crimson Text" w:hAnsi="Crimson Text"/>
            <w:color w:val="000000" w:themeColor="text1"/>
            <w:sz w:val="26"/>
            <w:szCs w:val="26"/>
          </w:rPr>
          <w:t>se convirtieron</w:t>
        </w:r>
        <w:r w:rsidR="00F85306" w:rsidRPr="008D03A6">
          <w:rPr>
            <w:rFonts w:ascii="Crimson Text" w:hAnsi="Crimson Text"/>
            <w:color w:val="000000" w:themeColor="text1"/>
            <w:sz w:val="26"/>
            <w:szCs w:val="26"/>
          </w:rPr>
          <w:t xml:space="preserve"> </w:t>
        </w:r>
      </w:ins>
      <w:r w:rsidR="00D62FBB" w:rsidRPr="008D03A6">
        <w:rPr>
          <w:rFonts w:ascii="Crimson Text" w:hAnsi="Crimson Text"/>
          <w:color w:val="000000" w:themeColor="text1"/>
          <w:sz w:val="26"/>
          <w:szCs w:val="26"/>
        </w:rPr>
        <w:t xml:space="preserve">en </w:t>
      </w:r>
      <w:r w:rsidR="00C45536" w:rsidRPr="008D03A6">
        <w:rPr>
          <w:rFonts w:ascii="Crimson Text" w:hAnsi="Crimson Text"/>
          <w:color w:val="000000" w:themeColor="text1"/>
          <w:sz w:val="26"/>
          <w:szCs w:val="26"/>
        </w:rPr>
        <w:t xml:space="preserve">torres colosales que se </w:t>
      </w:r>
      <w:ins w:id="736" w:author="PC" w:date="2025-06-05T21:19:00Z">
        <w:r w:rsidR="00EA477E">
          <w:rPr>
            <w:rFonts w:ascii="Crimson Text" w:hAnsi="Crimson Text"/>
            <w:color w:val="000000" w:themeColor="text1"/>
            <w:sz w:val="26"/>
            <w:szCs w:val="26"/>
          </w:rPr>
          <w:t xml:space="preserve">pararon </w:t>
        </w:r>
      </w:ins>
      <w:del w:id="737" w:author="PC" w:date="2025-06-05T21:19:00Z">
        <w:r w:rsidR="00C45536" w:rsidRPr="008D03A6" w:rsidDel="00EA477E">
          <w:rPr>
            <w:rFonts w:ascii="Crimson Text" w:hAnsi="Crimson Text"/>
            <w:color w:val="000000" w:themeColor="text1"/>
            <w:sz w:val="26"/>
            <w:szCs w:val="26"/>
          </w:rPr>
          <w:delText>impusieron</w:delText>
        </w:r>
        <w:r w:rsidR="00D62FBB" w:rsidRPr="008D03A6" w:rsidDel="00EA477E">
          <w:rPr>
            <w:rFonts w:ascii="Crimson Text" w:hAnsi="Crimson Text"/>
            <w:color w:val="000000" w:themeColor="text1"/>
            <w:sz w:val="26"/>
            <w:szCs w:val="26"/>
          </w:rPr>
          <w:delText xml:space="preserve"> </w:delText>
        </w:r>
      </w:del>
      <w:ins w:id="738" w:author="PC" w:date="2025-06-05T21:19:00Z">
        <w:r w:rsidR="00EA477E">
          <w:rPr>
            <w:rFonts w:ascii="Crimson Text" w:hAnsi="Crimson Text"/>
            <w:color w:val="000000" w:themeColor="text1"/>
            <w:sz w:val="26"/>
            <w:szCs w:val="26"/>
          </w:rPr>
          <w:t>imponentes</w:t>
        </w:r>
        <w:r w:rsidR="00EA477E" w:rsidRPr="008D03A6">
          <w:rPr>
            <w:rFonts w:ascii="Crimson Text" w:hAnsi="Crimson Text"/>
            <w:color w:val="000000" w:themeColor="text1"/>
            <w:sz w:val="26"/>
            <w:szCs w:val="26"/>
          </w:rPr>
          <w:t xml:space="preserve"> </w:t>
        </w:r>
      </w:ins>
      <w:r w:rsidR="00D62FBB" w:rsidRPr="008D03A6">
        <w:rPr>
          <w:rFonts w:ascii="Crimson Text" w:hAnsi="Crimson Text"/>
          <w:color w:val="000000" w:themeColor="text1"/>
          <w:sz w:val="26"/>
          <w:szCs w:val="26"/>
        </w:rPr>
        <w:t xml:space="preserve">frente a él. El </w:t>
      </w:r>
      <w:r w:rsidR="00491EDE" w:rsidRPr="008D03A6">
        <w:rPr>
          <w:rFonts w:ascii="Crimson Text" w:hAnsi="Crimson Text"/>
          <w:color w:val="000000" w:themeColor="text1"/>
          <w:sz w:val="26"/>
          <w:szCs w:val="26"/>
        </w:rPr>
        <w:t>extraordinario</w:t>
      </w:r>
      <w:r w:rsidR="00D62FBB" w:rsidRPr="008D03A6">
        <w:rPr>
          <w:rFonts w:ascii="Crimson Text" w:hAnsi="Crimson Text"/>
          <w:color w:val="000000" w:themeColor="text1"/>
          <w:sz w:val="26"/>
          <w:szCs w:val="26"/>
        </w:rPr>
        <w:t xml:space="preserve"> suceso culminó cuando </w:t>
      </w:r>
      <w:r w:rsidR="00F6599E" w:rsidRPr="008D03A6">
        <w:rPr>
          <w:rFonts w:ascii="Crimson Text" w:hAnsi="Crimson Text"/>
          <w:color w:val="000000" w:themeColor="text1"/>
          <w:sz w:val="26"/>
          <w:szCs w:val="26"/>
        </w:rPr>
        <w:t>surg</w:t>
      </w:r>
      <w:r w:rsidR="00D62FBB" w:rsidRPr="008D03A6">
        <w:rPr>
          <w:rFonts w:ascii="Crimson Text" w:hAnsi="Crimson Text"/>
          <w:color w:val="000000" w:themeColor="text1"/>
          <w:sz w:val="26"/>
          <w:szCs w:val="26"/>
        </w:rPr>
        <w:t>ió de la tierra la estructura completa</w:t>
      </w:r>
      <w:del w:id="739" w:author="PC" w:date="2025-06-05T21:20:00Z">
        <w:r w:rsidR="00D62FBB" w:rsidRPr="008D03A6" w:rsidDel="00EA477E">
          <w:rPr>
            <w:rFonts w:ascii="Crimson Text" w:hAnsi="Crimson Text"/>
            <w:color w:val="000000" w:themeColor="text1"/>
            <w:sz w:val="26"/>
            <w:szCs w:val="26"/>
          </w:rPr>
          <w:delText xml:space="preserve">, </w:delText>
        </w:r>
        <w:r w:rsidR="00F6599E" w:rsidRPr="008D03A6" w:rsidDel="00EA477E">
          <w:rPr>
            <w:rFonts w:ascii="Crimson Text" w:hAnsi="Crimson Text"/>
            <w:color w:val="000000" w:themeColor="text1"/>
            <w:sz w:val="26"/>
            <w:szCs w:val="26"/>
          </w:rPr>
          <w:delText>l</w:delText>
        </w:r>
      </w:del>
      <w:ins w:id="740" w:author="PC" w:date="2025-06-05T21:20:00Z">
        <w:r w:rsidR="00EA477E">
          <w:rPr>
            <w:rFonts w:ascii="Crimson Text" w:hAnsi="Crimson Text"/>
            <w:color w:val="000000" w:themeColor="text1"/>
            <w:sz w:val="26"/>
            <w:szCs w:val="26"/>
          </w:rPr>
          <w:t>. L</w:t>
        </w:r>
      </w:ins>
      <w:r w:rsidR="00D62FBB" w:rsidRPr="008D03A6">
        <w:rPr>
          <w:rFonts w:ascii="Crimson Text" w:hAnsi="Crimson Text"/>
          <w:color w:val="000000" w:themeColor="text1"/>
          <w:sz w:val="26"/>
          <w:szCs w:val="26"/>
        </w:rPr>
        <w:t xml:space="preserve">as torres </w:t>
      </w:r>
      <w:r w:rsidR="00FE02C1" w:rsidRPr="008D03A6">
        <w:rPr>
          <w:rFonts w:ascii="Crimson Text" w:hAnsi="Crimson Text"/>
          <w:color w:val="000000" w:themeColor="text1"/>
          <w:sz w:val="26"/>
          <w:szCs w:val="26"/>
        </w:rPr>
        <w:t>encerraban una</w:t>
      </w:r>
      <w:r w:rsidR="009754D4" w:rsidRPr="008D03A6">
        <w:rPr>
          <w:rFonts w:ascii="Crimson Text" w:hAnsi="Crimson Text"/>
          <w:color w:val="000000" w:themeColor="text1"/>
          <w:sz w:val="26"/>
          <w:szCs w:val="26"/>
        </w:rPr>
        <w:t xml:space="preserve"> escalinata que conducía a</w:t>
      </w:r>
      <w:r w:rsidR="00D62FBB" w:rsidRPr="008D03A6">
        <w:rPr>
          <w:rFonts w:ascii="Crimson Text" w:hAnsi="Crimson Text"/>
          <w:color w:val="000000" w:themeColor="text1"/>
          <w:sz w:val="26"/>
          <w:szCs w:val="26"/>
        </w:rPr>
        <w:t xml:space="preserve"> un portal formidable, compuesto por columnas de plata y oro, tan relucientes como el mismo sol</w:t>
      </w:r>
      <w:del w:id="741" w:author="PC" w:date="2025-06-05T21:20:00Z">
        <w:r w:rsidR="00D62FBB" w:rsidRPr="008D03A6" w:rsidDel="00EA477E">
          <w:rPr>
            <w:rFonts w:ascii="Crimson Text" w:hAnsi="Crimson Text"/>
            <w:color w:val="000000" w:themeColor="text1"/>
            <w:sz w:val="26"/>
            <w:szCs w:val="26"/>
          </w:rPr>
          <w:delText>. P</w:delText>
        </w:r>
      </w:del>
      <w:ins w:id="742" w:author="PC" w:date="2025-06-05T21:20:00Z">
        <w:r w:rsidR="00EA477E">
          <w:rPr>
            <w:rFonts w:ascii="Crimson Text" w:hAnsi="Crimson Text"/>
            <w:color w:val="000000" w:themeColor="text1"/>
            <w:sz w:val="26"/>
            <w:szCs w:val="26"/>
          </w:rPr>
          <w:t>, pero p</w:t>
        </w:r>
      </w:ins>
      <w:r w:rsidR="00D62FBB" w:rsidRPr="008D03A6">
        <w:rPr>
          <w:rFonts w:ascii="Crimson Text" w:hAnsi="Crimson Text"/>
          <w:color w:val="000000" w:themeColor="text1"/>
          <w:sz w:val="26"/>
          <w:szCs w:val="26"/>
        </w:rPr>
        <w:t xml:space="preserve">oco se podía apreciar más allá </w:t>
      </w:r>
      <w:r w:rsidR="00FE02C1" w:rsidRPr="008D03A6">
        <w:rPr>
          <w:rFonts w:ascii="Crimson Text" w:hAnsi="Crimson Text"/>
          <w:color w:val="000000" w:themeColor="text1"/>
          <w:sz w:val="26"/>
          <w:szCs w:val="26"/>
        </w:rPr>
        <w:t xml:space="preserve">de </w:t>
      </w:r>
      <w:r w:rsidR="009754D4" w:rsidRPr="008D03A6">
        <w:rPr>
          <w:rFonts w:ascii="Crimson Text" w:hAnsi="Crimson Text"/>
          <w:color w:val="000000" w:themeColor="text1"/>
          <w:sz w:val="26"/>
          <w:szCs w:val="26"/>
        </w:rPr>
        <w:t xml:space="preserve">aquel </w:t>
      </w:r>
      <w:r w:rsidR="0097407F" w:rsidRPr="008D03A6">
        <w:rPr>
          <w:rFonts w:ascii="Crimson Text" w:hAnsi="Crimson Text"/>
          <w:color w:val="000000" w:themeColor="text1"/>
          <w:sz w:val="26"/>
          <w:szCs w:val="26"/>
        </w:rPr>
        <w:t>portal</w:t>
      </w:r>
      <w:r w:rsidR="00D62FBB" w:rsidRPr="008D03A6">
        <w:rPr>
          <w:rFonts w:ascii="Crimson Text" w:hAnsi="Crimson Text"/>
          <w:color w:val="000000" w:themeColor="text1"/>
          <w:sz w:val="26"/>
          <w:szCs w:val="26"/>
        </w:rPr>
        <w:t xml:space="preserve">, </w:t>
      </w:r>
      <w:r w:rsidR="00491EDE" w:rsidRPr="008D03A6">
        <w:rPr>
          <w:rFonts w:ascii="Crimson Text" w:hAnsi="Crimson Text"/>
          <w:color w:val="000000" w:themeColor="text1"/>
          <w:sz w:val="26"/>
          <w:szCs w:val="26"/>
        </w:rPr>
        <w:t xml:space="preserve">dado que flotaba en su interior una </w:t>
      </w:r>
      <w:del w:id="743" w:author="PC" w:date="2025-06-05T21:20:00Z">
        <w:r w:rsidR="00491EDE" w:rsidRPr="008D03A6" w:rsidDel="00EA477E">
          <w:rPr>
            <w:rFonts w:ascii="Crimson Text" w:hAnsi="Crimson Text"/>
            <w:color w:val="000000" w:themeColor="text1"/>
            <w:sz w:val="26"/>
            <w:szCs w:val="26"/>
          </w:rPr>
          <w:delText xml:space="preserve">especie de </w:delText>
        </w:r>
      </w:del>
      <w:r w:rsidR="00491EDE" w:rsidRPr="008D03A6">
        <w:rPr>
          <w:rFonts w:ascii="Crimson Text" w:hAnsi="Crimson Text"/>
          <w:color w:val="000000" w:themeColor="text1"/>
          <w:sz w:val="26"/>
          <w:szCs w:val="26"/>
        </w:rPr>
        <w:t xml:space="preserve">bruma blanca y espesa. </w:t>
      </w:r>
      <w:r w:rsidR="009754D4" w:rsidRPr="008D03A6">
        <w:rPr>
          <w:rFonts w:ascii="Crimson Text" w:hAnsi="Crimson Text"/>
          <w:color w:val="000000" w:themeColor="text1"/>
          <w:sz w:val="26"/>
          <w:szCs w:val="26"/>
        </w:rPr>
        <w:t>Sin dudas,</w:t>
      </w:r>
      <w:r w:rsidR="00FE02C1" w:rsidRPr="008D03A6">
        <w:rPr>
          <w:rFonts w:ascii="Crimson Text" w:hAnsi="Crimson Text"/>
          <w:color w:val="000000" w:themeColor="text1"/>
          <w:sz w:val="26"/>
          <w:szCs w:val="26"/>
        </w:rPr>
        <w:t xml:space="preserve"> </w:t>
      </w:r>
      <w:ins w:id="744" w:author="PC" w:date="2025-06-05T21:21:00Z">
        <w:r w:rsidR="00EA477E">
          <w:rPr>
            <w:rFonts w:ascii="Crimson Text" w:hAnsi="Crimson Text"/>
            <w:color w:val="000000" w:themeColor="text1"/>
            <w:sz w:val="26"/>
            <w:szCs w:val="26"/>
          </w:rPr>
          <w:t xml:space="preserve">aquello </w:t>
        </w:r>
      </w:ins>
      <w:r w:rsidR="009A004F" w:rsidRPr="008D03A6">
        <w:rPr>
          <w:rFonts w:ascii="Crimson Text" w:hAnsi="Crimson Text"/>
          <w:color w:val="000000" w:themeColor="text1"/>
          <w:sz w:val="26"/>
          <w:szCs w:val="26"/>
        </w:rPr>
        <w:t xml:space="preserve">representaba </w:t>
      </w:r>
      <w:r w:rsidR="00491EDE" w:rsidRPr="008D03A6">
        <w:rPr>
          <w:rFonts w:ascii="Crimson Text" w:hAnsi="Crimson Text"/>
          <w:color w:val="000000" w:themeColor="text1"/>
          <w:sz w:val="26"/>
          <w:szCs w:val="26"/>
        </w:rPr>
        <w:t xml:space="preserve">el </w:t>
      </w:r>
      <w:del w:id="745" w:author="PC" w:date="2025-06-05T17:47:00Z">
        <w:r w:rsidR="00491EDE" w:rsidRPr="008D03A6" w:rsidDel="00FD394C">
          <w:rPr>
            <w:rFonts w:ascii="Crimson Text" w:hAnsi="Crimson Text"/>
            <w:color w:val="000000" w:themeColor="text1"/>
            <w:sz w:val="26"/>
            <w:szCs w:val="26"/>
          </w:rPr>
          <w:delText>umbral de los dioses</w:delText>
        </w:r>
      </w:del>
      <w:ins w:id="746" w:author="PC" w:date="2025-06-05T17:47:00Z">
        <w:r w:rsidR="00FD394C">
          <w:rPr>
            <w:rFonts w:ascii="Crimson Text" w:hAnsi="Crimson Text"/>
            <w:color w:val="000000" w:themeColor="text1"/>
            <w:sz w:val="26"/>
            <w:szCs w:val="26"/>
          </w:rPr>
          <w:t>Umbral de los Dioses</w:t>
        </w:r>
      </w:ins>
      <w:r w:rsidR="00491EDE" w:rsidRPr="008D03A6">
        <w:rPr>
          <w:rFonts w:ascii="Crimson Text" w:hAnsi="Crimson Text"/>
          <w:color w:val="000000" w:themeColor="text1"/>
          <w:sz w:val="26"/>
          <w:szCs w:val="26"/>
        </w:rPr>
        <w:t>, tal como Eros lo h</w:t>
      </w:r>
      <w:r w:rsidR="009754D4" w:rsidRPr="008D03A6">
        <w:rPr>
          <w:rFonts w:ascii="Crimson Text" w:hAnsi="Crimson Text"/>
          <w:color w:val="000000" w:themeColor="text1"/>
          <w:sz w:val="26"/>
          <w:szCs w:val="26"/>
        </w:rPr>
        <w:t>ubiera</w:t>
      </w:r>
      <w:r w:rsidR="00491EDE" w:rsidRPr="008D03A6">
        <w:rPr>
          <w:rFonts w:ascii="Crimson Text" w:hAnsi="Crimson Text"/>
          <w:color w:val="000000" w:themeColor="text1"/>
          <w:sz w:val="26"/>
          <w:szCs w:val="26"/>
        </w:rPr>
        <w:t xml:space="preserve"> imaginado,</w:t>
      </w:r>
      <w:ins w:id="747" w:author="PC" w:date="2025-06-05T21:21:00Z">
        <w:r w:rsidR="00EA477E">
          <w:rPr>
            <w:rFonts w:ascii="Crimson Text" w:hAnsi="Crimson Text"/>
            <w:color w:val="000000" w:themeColor="text1"/>
            <w:sz w:val="26"/>
            <w:szCs w:val="26"/>
          </w:rPr>
          <w:t xml:space="preserve"> parecía</w:t>
        </w:r>
      </w:ins>
      <w:r w:rsidR="00491EDE" w:rsidRPr="008D03A6">
        <w:rPr>
          <w:rFonts w:ascii="Crimson Text" w:hAnsi="Crimson Text"/>
          <w:color w:val="000000" w:themeColor="text1"/>
          <w:sz w:val="26"/>
          <w:szCs w:val="26"/>
        </w:rPr>
        <w:t xml:space="preserve"> </w:t>
      </w:r>
      <w:r w:rsidR="009754D4" w:rsidRPr="008D03A6">
        <w:rPr>
          <w:rFonts w:ascii="Crimson Text" w:hAnsi="Crimson Text"/>
          <w:color w:val="000000" w:themeColor="text1"/>
          <w:sz w:val="26"/>
          <w:szCs w:val="26"/>
        </w:rPr>
        <w:t>una</w:t>
      </w:r>
      <w:r w:rsidR="00491EDE" w:rsidRPr="008D03A6">
        <w:rPr>
          <w:rFonts w:ascii="Crimson Text" w:hAnsi="Crimson Text"/>
          <w:color w:val="000000" w:themeColor="text1"/>
          <w:sz w:val="26"/>
          <w:szCs w:val="26"/>
        </w:rPr>
        <w:t xml:space="preserve"> </w:t>
      </w:r>
      <w:r w:rsidR="009A004F" w:rsidRPr="008D03A6">
        <w:rPr>
          <w:rFonts w:ascii="Crimson Text" w:hAnsi="Crimson Text"/>
          <w:color w:val="000000" w:themeColor="text1"/>
          <w:sz w:val="26"/>
          <w:szCs w:val="26"/>
        </w:rPr>
        <w:t>réplica</w:t>
      </w:r>
      <w:r w:rsidR="00491EDE" w:rsidRPr="008D03A6">
        <w:rPr>
          <w:rFonts w:ascii="Crimson Text" w:hAnsi="Crimson Text"/>
          <w:color w:val="000000" w:themeColor="text1"/>
          <w:sz w:val="26"/>
          <w:szCs w:val="26"/>
        </w:rPr>
        <w:t xml:space="preserve"> exacta</w:t>
      </w:r>
      <w:r w:rsidR="009754D4" w:rsidRPr="008D03A6">
        <w:rPr>
          <w:rFonts w:ascii="Crimson Text" w:hAnsi="Crimson Text"/>
          <w:color w:val="000000" w:themeColor="text1"/>
          <w:sz w:val="26"/>
          <w:szCs w:val="26"/>
        </w:rPr>
        <w:t xml:space="preserve"> </w:t>
      </w:r>
      <w:r w:rsidR="00491EDE" w:rsidRPr="008D03A6">
        <w:rPr>
          <w:rFonts w:ascii="Crimson Text" w:hAnsi="Crimson Text"/>
          <w:color w:val="000000" w:themeColor="text1"/>
          <w:sz w:val="26"/>
          <w:szCs w:val="26"/>
        </w:rPr>
        <w:t>extraída de su mente. La escena era fantástica</w:t>
      </w:r>
      <w:del w:id="748" w:author="PC" w:date="2025-06-05T21:22:00Z">
        <w:r w:rsidR="00491EDE" w:rsidRPr="008D03A6" w:rsidDel="001C6381">
          <w:rPr>
            <w:rFonts w:ascii="Crimson Text" w:hAnsi="Crimson Text"/>
            <w:color w:val="000000" w:themeColor="text1"/>
            <w:sz w:val="26"/>
            <w:szCs w:val="26"/>
          </w:rPr>
          <w:delText>,</w:delText>
        </w:r>
      </w:del>
      <w:r w:rsidR="00491EDE" w:rsidRPr="008D03A6">
        <w:rPr>
          <w:rFonts w:ascii="Crimson Text" w:hAnsi="Crimson Text"/>
          <w:color w:val="000000" w:themeColor="text1"/>
          <w:sz w:val="26"/>
          <w:szCs w:val="26"/>
        </w:rPr>
        <w:t xml:space="preserve"> y el joven </w:t>
      </w:r>
      <w:r w:rsidR="009A004F" w:rsidRPr="008D03A6">
        <w:rPr>
          <w:rFonts w:ascii="Crimson Text" w:hAnsi="Crimson Text"/>
          <w:color w:val="000000" w:themeColor="text1"/>
          <w:sz w:val="26"/>
          <w:szCs w:val="26"/>
        </w:rPr>
        <w:t>se preguntó si estaría perdiendo la</w:t>
      </w:r>
      <w:r w:rsidR="00491EDE" w:rsidRPr="008D03A6">
        <w:rPr>
          <w:rFonts w:ascii="Crimson Text" w:hAnsi="Crimson Text"/>
          <w:color w:val="000000" w:themeColor="text1"/>
          <w:sz w:val="26"/>
          <w:szCs w:val="26"/>
        </w:rPr>
        <w:t xml:space="preserve"> cordura.</w:t>
      </w:r>
    </w:p>
    <w:p w:rsidR="00491EDE" w:rsidRPr="008D03A6" w:rsidRDefault="0060012F" w:rsidP="00D658C7">
      <w:pPr>
        <w:tabs>
          <w:tab w:val="left" w:pos="2179"/>
        </w:tabs>
        <w:spacing w:after="0"/>
        <w:ind w:firstLine="284"/>
        <w:jc w:val="both"/>
        <w:rPr>
          <w:rFonts w:ascii="Crimson Text" w:hAnsi="Crimson Text"/>
          <w:color w:val="000000" w:themeColor="text1"/>
          <w:sz w:val="26"/>
          <w:szCs w:val="26"/>
        </w:rPr>
      </w:pPr>
      <w:ins w:id="749" w:author="PC" w:date="2025-06-05T21:23:00Z">
        <w:r>
          <w:rPr>
            <w:rFonts w:ascii="Crimson Text" w:hAnsi="Crimson Text"/>
            <w:color w:val="000000" w:themeColor="text1"/>
            <w:sz w:val="26"/>
            <w:szCs w:val="26"/>
          </w:rPr>
          <w:t>Eros se mantuvo</w:t>
        </w:r>
      </w:ins>
      <w:del w:id="750" w:author="PC" w:date="2025-06-05T21:23:00Z">
        <w:r w:rsidR="00491EDE" w:rsidRPr="008D03A6" w:rsidDel="0060012F">
          <w:rPr>
            <w:rFonts w:ascii="Crimson Text" w:hAnsi="Crimson Text"/>
            <w:color w:val="000000" w:themeColor="text1"/>
            <w:sz w:val="26"/>
            <w:szCs w:val="26"/>
          </w:rPr>
          <w:delText>Sin</w:delText>
        </w:r>
      </w:del>
      <w:ins w:id="751" w:author="PC" w:date="2025-06-05T21:23:00Z">
        <w:r>
          <w:rPr>
            <w:rFonts w:ascii="Crimson Text" w:hAnsi="Crimson Text"/>
            <w:color w:val="000000" w:themeColor="text1"/>
            <w:sz w:val="26"/>
            <w:szCs w:val="26"/>
          </w:rPr>
          <w:t xml:space="preserve"> sin</w:t>
        </w:r>
      </w:ins>
      <w:r w:rsidR="00491EDE" w:rsidRPr="008D03A6">
        <w:rPr>
          <w:rFonts w:ascii="Crimson Text" w:hAnsi="Crimson Text"/>
          <w:color w:val="000000" w:themeColor="text1"/>
          <w:sz w:val="26"/>
          <w:szCs w:val="26"/>
        </w:rPr>
        <w:t xml:space="preserve"> reacción, </w:t>
      </w:r>
      <w:del w:id="752" w:author="PC" w:date="2025-06-05T21:23:00Z">
        <w:r w:rsidR="00491EDE" w:rsidRPr="008D03A6" w:rsidDel="0060012F">
          <w:rPr>
            <w:rFonts w:ascii="Crimson Text" w:hAnsi="Crimson Text"/>
            <w:color w:val="000000" w:themeColor="text1"/>
            <w:sz w:val="26"/>
            <w:szCs w:val="26"/>
          </w:rPr>
          <w:delText xml:space="preserve">Eros se mantuvo </w:delText>
        </w:r>
      </w:del>
      <w:r w:rsidR="00491EDE" w:rsidRPr="008D03A6">
        <w:rPr>
          <w:rFonts w:ascii="Crimson Text" w:hAnsi="Crimson Text"/>
          <w:color w:val="000000" w:themeColor="text1"/>
          <w:sz w:val="26"/>
          <w:szCs w:val="26"/>
        </w:rPr>
        <w:t xml:space="preserve">tan sólo expectante, hasta que </w:t>
      </w:r>
      <w:r w:rsidR="00072830" w:rsidRPr="008D03A6">
        <w:rPr>
          <w:rFonts w:ascii="Crimson Text" w:hAnsi="Crimson Text"/>
          <w:color w:val="000000" w:themeColor="text1"/>
          <w:sz w:val="26"/>
          <w:szCs w:val="26"/>
        </w:rPr>
        <w:t>advirtió</w:t>
      </w:r>
      <w:r w:rsidR="00491EDE" w:rsidRPr="008D03A6">
        <w:rPr>
          <w:rFonts w:ascii="Crimson Text" w:hAnsi="Crimson Text"/>
          <w:color w:val="000000" w:themeColor="text1"/>
          <w:sz w:val="26"/>
          <w:szCs w:val="26"/>
        </w:rPr>
        <w:t xml:space="preserve"> la presencia de una silueta descender por </w:t>
      </w:r>
      <w:r w:rsidR="0013725B" w:rsidRPr="008D03A6">
        <w:rPr>
          <w:rFonts w:ascii="Crimson Text" w:hAnsi="Crimson Text"/>
          <w:color w:val="000000" w:themeColor="text1"/>
          <w:sz w:val="26"/>
          <w:szCs w:val="26"/>
        </w:rPr>
        <w:t>las escalin</w:t>
      </w:r>
      <w:r w:rsidR="009A004F" w:rsidRPr="008D03A6">
        <w:rPr>
          <w:rFonts w:ascii="Crimson Text" w:hAnsi="Crimson Text"/>
          <w:color w:val="000000" w:themeColor="text1"/>
          <w:sz w:val="26"/>
          <w:szCs w:val="26"/>
        </w:rPr>
        <w:t>atas. Se trataba de su padre,</w:t>
      </w:r>
      <w:ins w:id="753" w:author="PC" w:date="2025-06-05T21:23:00Z">
        <w:r>
          <w:rPr>
            <w:rFonts w:ascii="Crimson Text" w:hAnsi="Crimson Text"/>
            <w:color w:val="000000" w:themeColor="text1"/>
            <w:sz w:val="26"/>
            <w:szCs w:val="26"/>
          </w:rPr>
          <w:t xml:space="preserve"> quien</w:t>
        </w:r>
      </w:ins>
      <w:r w:rsidR="009A004F" w:rsidRPr="008D03A6">
        <w:rPr>
          <w:rFonts w:ascii="Crimson Text" w:hAnsi="Crimson Text"/>
          <w:color w:val="000000" w:themeColor="text1"/>
          <w:sz w:val="26"/>
          <w:szCs w:val="26"/>
        </w:rPr>
        <w:t xml:space="preserve"> </w:t>
      </w:r>
      <w:r w:rsidR="0013725B" w:rsidRPr="008D03A6">
        <w:rPr>
          <w:rFonts w:ascii="Crimson Text" w:hAnsi="Crimson Text"/>
          <w:color w:val="000000" w:themeColor="text1"/>
          <w:sz w:val="26"/>
          <w:szCs w:val="26"/>
        </w:rPr>
        <w:t>lucía rej</w:t>
      </w:r>
      <w:r w:rsidR="009A004F" w:rsidRPr="008D03A6">
        <w:rPr>
          <w:rFonts w:ascii="Crimson Text" w:hAnsi="Crimson Text"/>
          <w:color w:val="000000" w:themeColor="text1"/>
          <w:sz w:val="26"/>
          <w:szCs w:val="26"/>
        </w:rPr>
        <w:t>uvenecido y</w:t>
      </w:r>
      <w:r w:rsidR="0013725B" w:rsidRPr="008D03A6">
        <w:rPr>
          <w:rFonts w:ascii="Crimson Text" w:hAnsi="Crimson Text"/>
          <w:color w:val="000000" w:themeColor="text1"/>
          <w:sz w:val="26"/>
          <w:szCs w:val="26"/>
        </w:rPr>
        <w:t xml:space="preserve"> con la misma impronta de sus años </w:t>
      </w:r>
      <w:r w:rsidR="00072830" w:rsidRPr="008D03A6">
        <w:rPr>
          <w:rFonts w:ascii="Crimson Text" w:hAnsi="Crimson Text"/>
          <w:color w:val="000000" w:themeColor="text1"/>
          <w:sz w:val="26"/>
          <w:szCs w:val="26"/>
        </w:rPr>
        <w:t>de auge, cuando recién se había</w:t>
      </w:r>
      <w:r w:rsidR="0013725B" w:rsidRPr="008D03A6">
        <w:rPr>
          <w:rFonts w:ascii="Crimson Text" w:hAnsi="Crimson Text"/>
          <w:color w:val="000000" w:themeColor="text1"/>
          <w:sz w:val="26"/>
          <w:szCs w:val="26"/>
        </w:rPr>
        <w:t xml:space="preserve"> asentado en el territori</w:t>
      </w:r>
      <w:r w:rsidR="002D4F0B" w:rsidRPr="008D03A6">
        <w:rPr>
          <w:rFonts w:ascii="Crimson Text" w:hAnsi="Crimson Text"/>
          <w:color w:val="000000" w:themeColor="text1"/>
          <w:sz w:val="26"/>
          <w:szCs w:val="26"/>
        </w:rPr>
        <w:t xml:space="preserve">o de Tibur. Se </w:t>
      </w:r>
      <w:r w:rsidR="00CE05F6" w:rsidRPr="008D03A6">
        <w:rPr>
          <w:rFonts w:ascii="Crimson Text" w:hAnsi="Crimson Text"/>
          <w:color w:val="000000" w:themeColor="text1"/>
          <w:sz w:val="26"/>
          <w:szCs w:val="26"/>
        </w:rPr>
        <w:t>acercó</w:t>
      </w:r>
      <w:r w:rsidR="002D4F0B" w:rsidRPr="008D03A6">
        <w:rPr>
          <w:rFonts w:ascii="Crimson Text" w:hAnsi="Crimson Text"/>
          <w:color w:val="000000" w:themeColor="text1"/>
          <w:sz w:val="26"/>
          <w:szCs w:val="26"/>
        </w:rPr>
        <w:t xml:space="preserve"> </w:t>
      </w:r>
      <w:r w:rsidR="009A004F" w:rsidRPr="008D03A6">
        <w:rPr>
          <w:rFonts w:ascii="Crimson Text" w:hAnsi="Crimson Text"/>
          <w:color w:val="000000" w:themeColor="text1"/>
          <w:sz w:val="26"/>
          <w:szCs w:val="26"/>
        </w:rPr>
        <w:t>a la</w:t>
      </w:r>
      <w:r w:rsidR="0013725B" w:rsidRPr="008D03A6">
        <w:rPr>
          <w:rFonts w:ascii="Crimson Text" w:hAnsi="Crimson Text"/>
          <w:color w:val="000000" w:themeColor="text1"/>
          <w:sz w:val="26"/>
          <w:szCs w:val="26"/>
        </w:rPr>
        <w:t xml:space="preserve"> posici</w:t>
      </w:r>
      <w:r w:rsidR="00724F0A" w:rsidRPr="008D03A6">
        <w:rPr>
          <w:rFonts w:ascii="Crimson Text" w:hAnsi="Crimson Text"/>
          <w:color w:val="000000" w:themeColor="text1"/>
          <w:sz w:val="26"/>
          <w:szCs w:val="26"/>
        </w:rPr>
        <w:t>ón</w:t>
      </w:r>
      <w:r w:rsidR="009A004F" w:rsidRPr="008D03A6">
        <w:rPr>
          <w:rFonts w:ascii="Crimson Text" w:hAnsi="Crimson Text"/>
          <w:color w:val="000000" w:themeColor="text1"/>
          <w:sz w:val="26"/>
          <w:szCs w:val="26"/>
        </w:rPr>
        <w:t xml:space="preserve"> de Eros</w:t>
      </w:r>
      <w:del w:id="754" w:author="PC" w:date="2025-06-05T21:24:00Z">
        <w:r w:rsidR="0013725B" w:rsidRPr="008D03A6" w:rsidDel="0060012F">
          <w:rPr>
            <w:rFonts w:ascii="Crimson Text" w:hAnsi="Crimson Text"/>
            <w:color w:val="000000" w:themeColor="text1"/>
            <w:sz w:val="26"/>
            <w:szCs w:val="26"/>
          </w:rPr>
          <w:delText>,</w:delText>
        </w:r>
      </w:del>
      <w:r w:rsidR="0013725B" w:rsidRPr="008D03A6">
        <w:rPr>
          <w:rFonts w:ascii="Crimson Text" w:hAnsi="Crimson Text"/>
          <w:color w:val="000000" w:themeColor="text1"/>
          <w:sz w:val="26"/>
          <w:szCs w:val="26"/>
        </w:rPr>
        <w:t xml:space="preserve"> y se dirigió a </w:t>
      </w:r>
      <w:r w:rsidR="009A004F" w:rsidRPr="008D03A6">
        <w:rPr>
          <w:rFonts w:ascii="Crimson Text" w:hAnsi="Crimson Text"/>
          <w:color w:val="000000" w:themeColor="text1"/>
          <w:sz w:val="26"/>
          <w:szCs w:val="26"/>
        </w:rPr>
        <w:t>él</w:t>
      </w:r>
      <w:r w:rsidR="0013725B" w:rsidRPr="008D03A6">
        <w:rPr>
          <w:rFonts w:ascii="Crimson Text" w:hAnsi="Crimson Text"/>
          <w:color w:val="000000" w:themeColor="text1"/>
          <w:sz w:val="26"/>
          <w:szCs w:val="26"/>
        </w:rPr>
        <w:t>.</w:t>
      </w:r>
    </w:p>
    <w:p w:rsidR="0013725B" w:rsidRPr="008D03A6" w:rsidRDefault="008F51F0" w:rsidP="00D658C7">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724F0A" w:rsidRPr="008D03A6">
        <w:rPr>
          <w:rFonts w:ascii="Crimson Text" w:hAnsi="Crimson Text"/>
          <w:color w:val="000000" w:themeColor="text1"/>
          <w:sz w:val="26"/>
          <w:szCs w:val="26"/>
        </w:rPr>
        <w:t>¡</w:t>
      </w:r>
      <w:proofErr w:type="gramEnd"/>
      <w:r w:rsidR="00724F0A" w:rsidRPr="008D03A6">
        <w:rPr>
          <w:rFonts w:ascii="Crimson Text" w:hAnsi="Crimson Text"/>
          <w:color w:val="000000" w:themeColor="text1"/>
          <w:sz w:val="26"/>
          <w:szCs w:val="26"/>
        </w:rPr>
        <w:t>Hola hijo! Esta es la despedida que no pudimos tener –anunció, y Eros trató de responder, pero sólo</w:t>
      </w:r>
      <w:ins w:id="755" w:author="PC" w:date="2025-06-05T21:24:00Z">
        <w:r w:rsidR="0060012F">
          <w:rPr>
            <w:rFonts w:ascii="Crimson Text" w:hAnsi="Crimson Text"/>
            <w:color w:val="000000" w:themeColor="text1"/>
            <w:sz w:val="26"/>
            <w:szCs w:val="26"/>
          </w:rPr>
          <w:t xml:space="preserve"> podía</w:t>
        </w:r>
      </w:ins>
      <w:del w:id="756" w:author="PC" w:date="2025-06-05T21:24:00Z">
        <w:r w:rsidR="00724F0A" w:rsidRPr="008D03A6" w:rsidDel="0060012F">
          <w:rPr>
            <w:rFonts w:ascii="Crimson Text" w:hAnsi="Crimson Text"/>
            <w:color w:val="000000" w:themeColor="text1"/>
            <w:sz w:val="26"/>
            <w:szCs w:val="26"/>
          </w:rPr>
          <w:delText xml:space="preserve"> balbucea</w:delText>
        </w:r>
        <w:r w:rsidR="00072830" w:rsidRPr="008D03A6" w:rsidDel="0060012F">
          <w:rPr>
            <w:rFonts w:ascii="Crimson Text" w:hAnsi="Crimson Text"/>
            <w:color w:val="000000" w:themeColor="text1"/>
            <w:sz w:val="26"/>
            <w:szCs w:val="26"/>
          </w:rPr>
          <w:delText>ba</w:delText>
        </w:r>
      </w:del>
      <w:ins w:id="757" w:author="PC" w:date="2025-06-05T21:24:00Z">
        <w:r w:rsidR="0060012F">
          <w:rPr>
            <w:rFonts w:ascii="Crimson Text" w:hAnsi="Crimson Text"/>
            <w:color w:val="000000" w:themeColor="text1"/>
            <w:sz w:val="26"/>
            <w:szCs w:val="26"/>
          </w:rPr>
          <w:t xml:space="preserve"> balbucear</w:t>
        </w:r>
      </w:ins>
      <w:r w:rsidR="00724F0A" w:rsidRPr="008D03A6">
        <w:rPr>
          <w:rFonts w:ascii="Crimson Text" w:hAnsi="Crimson Text"/>
          <w:color w:val="000000" w:themeColor="text1"/>
          <w:sz w:val="26"/>
          <w:szCs w:val="26"/>
        </w:rPr>
        <w:t>.</w:t>
      </w:r>
    </w:p>
    <w:p w:rsidR="00724F0A" w:rsidRPr="008D03A6" w:rsidRDefault="00724F0A"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100A67" w:rsidRPr="008D03A6">
        <w:rPr>
          <w:rFonts w:ascii="Crimson Text" w:hAnsi="Crimson Text"/>
          <w:color w:val="000000" w:themeColor="text1"/>
          <w:sz w:val="26"/>
          <w:szCs w:val="26"/>
        </w:rPr>
        <w:t>La muerte me llevó</w:t>
      </w:r>
      <w:r w:rsidRPr="008D03A6">
        <w:rPr>
          <w:rFonts w:ascii="Crimson Text" w:hAnsi="Crimson Text"/>
          <w:color w:val="000000" w:themeColor="text1"/>
          <w:sz w:val="26"/>
          <w:szCs w:val="26"/>
        </w:rPr>
        <w:t xml:space="preserve"> cuando aún eras </w:t>
      </w:r>
      <w:r w:rsidR="00072830" w:rsidRPr="008D03A6">
        <w:rPr>
          <w:rFonts w:ascii="Crimson Text" w:hAnsi="Crimson Text"/>
          <w:color w:val="000000" w:themeColor="text1"/>
          <w:sz w:val="26"/>
          <w:szCs w:val="26"/>
        </w:rPr>
        <w:t>muy</w:t>
      </w:r>
      <w:r w:rsidRPr="008D03A6">
        <w:rPr>
          <w:rFonts w:ascii="Crimson Text" w:hAnsi="Crimson Text"/>
          <w:color w:val="000000" w:themeColor="text1"/>
          <w:sz w:val="26"/>
          <w:szCs w:val="26"/>
        </w:rPr>
        <w:t xml:space="preserve"> joven, pero ahora veo un hombre frente a mí –afirmó, y posó su mano sobre el hombro de Eros.</w:t>
      </w:r>
    </w:p>
    <w:p w:rsidR="00724F0A" w:rsidRPr="008D03A6" w:rsidRDefault="00724F0A" w:rsidP="00D658C7">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Qué es </w:t>
      </w:r>
      <w:r w:rsidR="00AA5C86" w:rsidRPr="008D03A6">
        <w:rPr>
          <w:rFonts w:ascii="Crimson Text" w:hAnsi="Crimson Text"/>
          <w:color w:val="000000" w:themeColor="text1"/>
          <w:sz w:val="26"/>
          <w:szCs w:val="26"/>
        </w:rPr>
        <w:t>esto? ¿</w:t>
      </w:r>
      <w:r w:rsidR="00072830" w:rsidRPr="008D03A6">
        <w:rPr>
          <w:rFonts w:ascii="Crimson Text" w:hAnsi="Crimson Text"/>
          <w:color w:val="000000" w:themeColor="text1"/>
          <w:sz w:val="26"/>
          <w:szCs w:val="26"/>
        </w:rPr>
        <w:t>E</w:t>
      </w:r>
      <w:r w:rsidRPr="008D03A6">
        <w:rPr>
          <w:rFonts w:ascii="Crimson Text" w:hAnsi="Crimson Text"/>
          <w:color w:val="000000" w:themeColor="text1"/>
          <w:sz w:val="26"/>
          <w:szCs w:val="26"/>
        </w:rPr>
        <w:t>s real? –</w:t>
      </w:r>
      <w:ins w:id="758" w:author="PC" w:date="2025-06-05T21:24:00Z">
        <w:r w:rsidR="0060012F">
          <w:rPr>
            <w:rFonts w:ascii="Crimson Text" w:hAnsi="Crimson Text"/>
            <w:color w:val="000000" w:themeColor="text1"/>
            <w:sz w:val="26"/>
            <w:szCs w:val="26"/>
          </w:rPr>
          <w:t xml:space="preserve">logró </w:t>
        </w:r>
      </w:ins>
      <w:del w:id="759" w:author="PC" w:date="2025-06-05T21:24:00Z">
        <w:r w:rsidRPr="008D03A6" w:rsidDel="0060012F">
          <w:rPr>
            <w:rFonts w:ascii="Crimson Text" w:hAnsi="Crimson Text"/>
            <w:color w:val="000000" w:themeColor="text1"/>
            <w:sz w:val="26"/>
            <w:szCs w:val="26"/>
          </w:rPr>
          <w:delText>preguntó</w:delText>
        </w:r>
      </w:del>
      <w:ins w:id="760" w:author="PC" w:date="2025-06-05T21:24:00Z">
        <w:r w:rsidR="0060012F">
          <w:rPr>
            <w:rFonts w:ascii="Crimson Text" w:hAnsi="Crimson Text"/>
            <w:color w:val="000000" w:themeColor="text1"/>
            <w:sz w:val="26"/>
            <w:szCs w:val="26"/>
          </w:rPr>
          <w:t>preguntar al fin</w:t>
        </w:r>
      </w:ins>
      <w:r w:rsidRPr="008D03A6">
        <w:rPr>
          <w:rFonts w:ascii="Crimson Text" w:hAnsi="Crimson Text"/>
          <w:color w:val="000000" w:themeColor="text1"/>
          <w:sz w:val="26"/>
          <w:szCs w:val="26"/>
        </w:rPr>
        <w:t>, sin entender nada.</w:t>
      </w:r>
    </w:p>
    <w:p w:rsidR="0049464C" w:rsidRPr="008D03A6" w:rsidRDefault="00724F0A" w:rsidP="0049464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080EAE" w:rsidRPr="008D03A6">
        <w:rPr>
          <w:rFonts w:ascii="Crimson Text" w:hAnsi="Crimson Text"/>
          <w:color w:val="000000" w:themeColor="text1"/>
          <w:sz w:val="26"/>
          <w:szCs w:val="26"/>
        </w:rPr>
        <w:t>S</w:t>
      </w:r>
      <w:r w:rsidR="00072830" w:rsidRPr="008D03A6">
        <w:rPr>
          <w:rFonts w:ascii="Crimson Text" w:hAnsi="Crimson Text"/>
          <w:color w:val="000000" w:themeColor="text1"/>
          <w:sz w:val="26"/>
          <w:szCs w:val="26"/>
        </w:rPr>
        <w:t>erá</w:t>
      </w:r>
      <w:r w:rsidR="00080EAE" w:rsidRPr="008D03A6">
        <w:rPr>
          <w:rFonts w:ascii="Crimson Text" w:hAnsi="Crimson Text"/>
          <w:color w:val="000000" w:themeColor="text1"/>
          <w:sz w:val="26"/>
          <w:szCs w:val="26"/>
        </w:rPr>
        <w:t xml:space="preserve"> real si tú</w:t>
      </w:r>
      <w:r w:rsidR="00C60FFB" w:rsidRPr="008D03A6">
        <w:rPr>
          <w:rFonts w:ascii="Crimson Text" w:hAnsi="Crimson Text"/>
          <w:color w:val="000000" w:themeColor="text1"/>
          <w:sz w:val="26"/>
          <w:szCs w:val="26"/>
        </w:rPr>
        <w:t xml:space="preserve"> puedes</w:t>
      </w:r>
      <w:r w:rsidR="00080EAE" w:rsidRPr="008D03A6">
        <w:rPr>
          <w:rFonts w:ascii="Crimson Text" w:hAnsi="Crimson Text"/>
          <w:color w:val="000000" w:themeColor="text1"/>
          <w:sz w:val="26"/>
          <w:szCs w:val="26"/>
        </w:rPr>
        <w:t xml:space="preserve"> cree</w:t>
      </w:r>
      <w:r w:rsidR="00C60FFB" w:rsidRPr="008D03A6">
        <w:rPr>
          <w:rFonts w:ascii="Crimson Text" w:hAnsi="Crimson Text"/>
          <w:color w:val="000000" w:themeColor="text1"/>
          <w:sz w:val="26"/>
          <w:szCs w:val="26"/>
        </w:rPr>
        <w:t>rlo</w:t>
      </w:r>
      <w:r w:rsidRPr="008D03A6">
        <w:rPr>
          <w:rFonts w:ascii="Crimson Text" w:hAnsi="Crimson Text"/>
          <w:color w:val="000000" w:themeColor="text1"/>
          <w:sz w:val="26"/>
          <w:szCs w:val="26"/>
        </w:rPr>
        <w:t xml:space="preserve"> –dijo, e hizo una pausa. </w:t>
      </w:r>
      <w:r w:rsidR="00910F64" w:rsidRPr="008D03A6">
        <w:rPr>
          <w:rFonts w:ascii="Crimson Text" w:hAnsi="Crimson Text"/>
          <w:color w:val="000000" w:themeColor="text1"/>
          <w:sz w:val="26"/>
          <w:szCs w:val="26"/>
        </w:rPr>
        <w:t>Clavó su mirada en los ojos de</w:t>
      </w:r>
      <w:r w:rsidRPr="008D03A6">
        <w:rPr>
          <w:rFonts w:ascii="Crimson Text" w:hAnsi="Crimson Text"/>
          <w:color w:val="000000" w:themeColor="text1"/>
          <w:sz w:val="26"/>
          <w:szCs w:val="26"/>
        </w:rPr>
        <w:t xml:space="preserve"> su hijo</w:t>
      </w:r>
      <w:ins w:id="761" w:author="PC" w:date="2025-06-05T21:26:00Z">
        <w:r w:rsidR="0060012F">
          <w:rPr>
            <w:rFonts w:ascii="Crimson Text" w:hAnsi="Crimson Text"/>
            <w:color w:val="000000" w:themeColor="text1"/>
            <w:sz w:val="26"/>
            <w:szCs w:val="26"/>
          </w:rPr>
          <w:t xml:space="preserve"> y se quedó unos segundos en silencio</w:t>
        </w:r>
      </w:ins>
      <w:r w:rsidR="00910F64" w:rsidRPr="008D03A6">
        <w:rPr>
          <w:rFonts w:ascii="Crimson Text" w:hAnsi="Crimson Text"/>
          <w:color w:val="000000" w:themeColor="text1"/>
          <w:sz w:val="26"/>
          <w:szCs w:val="26"/>
        </w:rPr>
        <w:t xml:space="preserve">, mientras </w:t>
      </w:r>
      <w:r w:rsidRPr="008D03A6">
        <w:rPr>
          <w:rFonts w:ascii="Crimson Text" w:hAnsi="Crimson Text"/>
          <w:color w:val="000000" w:themeColor="text1"/>
          <w:sz w:val="26"/>
          <w:szCs w:val="26"/>
        </w:rPr>
        <w:t xml:space="preserve">su rostro </w:t>
      </w:r>
      <w:r w:rsidR="00910F64" w:rsidRPr="008D03A6">
        <w:rPr>
          <w:rFonts w:ascii="Crimson Text" w:hAnsi="Crimson Text"/>
          <w:color w:val="000000" w:themeColor="text1"/>
          <w:sz w:val="26"/>
          <w:szCs w:val="26"/>
        </w:rPr>
        <w:t>emanaba</w:t>
      </w:r>
      <w:r w:rsidR="0049464C" w:rsidRPr="008D03A6">
        <w:rPr>
          <w:rFonts w:ascii="Crimson Text" w:hAnsi="Crimson Text"/>
          <w:color w:val="000000" w:themeColor="text1"/>
          <w:sz w:val="26"/>
          <w:szCs w:val="26"/>
        </w:rPr>
        <w:t xml:space="preserve"> </w:t>
      </w:r>
      <w:del w:id="762" w:author="PC" w:date="2025-06-05T21:26:00Z">
        <w:r w:rsidR="0049464C" w:rsidRPr="008D03A6" w:rsidDel="0060012F">
          <w:rPr>
            <w:rFonts w:ascii="Crimson Text" w:hAnsi="Crimson Text"/>
            <w:color w:val="000000" w:themeColor="text1"/>
            <w:sz w:val="26"/>
            <w:szCs w:val="26"/>
          </w:rPr>
          <w:delText>armonía</w:delText>
        </w:r>
      </w:del>
      <w:ins w:id="763" w:author="PC" w:date="2025-06-05T21:26:00Z">
        <w:r w:rsidR="0060012F">
          <w:rPr>
            <w:rFonts w:ascii="Crimson Text" w:hAnsi="Crimson Text"/>
            <w:color w:val="000000" w:themeColor="text1"/>
            <w:sz w:val="26"/>
            <w:szCs w:val="26"/>
          </w:rPr>
          <w:t>paz</w:t>
        </w:r>
      </w:ins>
      <w:r w:rsidR="0049464C" w:rsidRPr="008D03A6">
        <w:rPr>
          <w:rFonts w:ascii="Crimson Text" w:hAnsi="Crimson Text"/>
          <w:color w:val="000000" w:themeColor="text1"/>
          <w:sz w:val="26"/>
          <w:szCs w:val="26"/>
        </w:rPr>
        <w:t>. Luego continuó–. M</w:t>
      </w:r>
      <w:r w:rsidR="00910F64" w:rsidRPr="008D03A6">
        <w:rPr>
          <w:rFonts w:ascii="Crimson Text" w:hAnsi="Crimson Text"/>
          <w:color w:val="000000" w:themeColor="text1"/>
          <w:sz w:val="26"/>
          <w:szCs w:val="26"/>
        </w:rPr>
        <w:t>e gustaría estar a tu lado</w:t>
      </w:r>
      <w:r w:rsidR="0049464C" w:rsidRPr="008D03A6">
        <w:rPr>
          <w:rFonts w:ascii="Crimson Text" w:hAnsi="Crimson Text"/>
          <w:color w:val="000000" w:themeColor="text1"/>
          <w:sz w:val="26"/>
          <w:szCs w:val="26"/>
        </w:rPr>
        <w:t xml:space="preserve">, acompañándote en este momento especial. </w:t>
      </w:r>
      <w:r w:rsidR="00910F64" w:rsidRPr="008D03A6">
        <w:rPr>
          <w:rFonts w:ascii="Crimson Text" w:hAnsi="Crimson Text"/>
          <w:color w:val="000000" w:themeColor="text1"/>
          <w:sz w:val="26"/>
          <w:szCs w:val="26"/>
        </w:rPr>
        <w:t>Ambos sabemos que e</w:t>
      </w:r>
      <w:r w:rsidR="0049464C" w:rsidRPr="008D03A6">
        <w:rPr>
          <w:rFonts w:ascii="Crimson Text" w:hAnsi="Crimson Text"/>
          <w:color w:val="000000" w:themeColor="text1"/>
          <w:sz w:val="26"/>
          <w:szCs w:val="26"/>
        </w:rPr>
        <w:t>so no p</w:t>
      </w:r>
      <w:r w:rsidR="00910F64" w:rsidRPr="008D03A6">
        <w:rPr>
          <w:rFonts w:ascii="Crimson Text" w:hAnsi="Crimson Text"/>
          <w:color w:val="000000" w:themeColor="text1"/>
          <w:sz w:val="26"/>
          <w:szCs w:val="26"/>
        </w:rPr>
        <w:t>odrá suceder</w:t>
      </w:r>
      <w:del w:id="764" w:author="PC" w:date="2025-06-05T21:27:00Z">
        <w:r w:rsidR="00910F64" w:rsidRPr="008D03A6" w:rsidDel="0060012F">
          <w:rPr>
            <w:rFonts w:ascii="Crimson Text" w:hAnsi="Crimson Text"/>
            <w:color w:val="000000" w:themeColor="text1"/>
            <w:sz w:val="26"/>
            <w:szCs w:val="26"/>
          </w:rPr>
          <w:delText>,</w:delText>
        </w:r>
      </w:del>
      <w:r w:rsidR="00910F64" w:rsidRPr="008D03A6">
        <w:rPr>
          <w:rFonts w:ascii="Crimson Text" w:hAnsi="Crimson Text"/>
          <w:color w:val="000000" w:themeColor="text1"/>
          <w:sz w:val="26"/>
          <w:szCs w:val="26"/>
        </w:rPr>
        <w:t xml:space="preserve"> pero, al menos, </w:t>
      </w:r>
      <w:del w:id="765" w:author="PC" w:date="2025-06-05T21:27:00Z">
        <w:r w:rsidR="00910F64" w:rsidRPr="008D03A6" w:rsidDel="0060012F">
          <w:rPr>
            <w:rFonts w:ascii="Crimson Text" w:hAnsi="Crimson Text"/>
            <w:color w:val="000000" w:themeColor="text1"/>
            <w:sz w:val="26"/>
            <w:szCs w:val="26"/>
          </w:rPr>
          <w:delText>quisiera</w:delText>
        </w:r>
        <w:r w:rsidR="0049464C" w:rsidRPr="008D03A6" w:rsidDel="0060012F">
          <w:rPr>
            <w:rFonts w:ascii="Crimson Text" w:hAnsi="Crimson Text"/>
            <w:color w:val="000000" w:themeColor="text1"/>
            <w:sz w:val="26"/>
            <w:szCs w:val="26"/>
          </w:rPr>
          <w:delText xml:space="preserve"> </w:delText>
        </w:r>
      </w:del>
      <w:ins w:id="766" w:author="PC" w:date="2025-06-05T21:27:00Z">
        <w:r w:rsidR="0060012F">
          <w:rPr>
            <w:rFonts w:ascii="Crimson Text" w:hAnsi="Crimson Text"/>
            <w:color w:val="000000" w:themeColor="text1"/>
            <w:sz w:val="26"/>
            <w:szCs w:val="26"/>
          </w:rPr>
          <w:t>quiero</w:t>
        </w:r>
        <w:r w:rsidR="0060012F" w:rsidRPr="008D03A6">
          <w:rPr>
            <w:rFonts w:ascii="Crimson Text" w:hAnsi="Crimson Text"/>
            <w:color w:val="000000" w:themeColor="text1"/>
            <w:sz w:val="26"/>
            <w:szCs w:val="26"/>
          </w:rPr>
          <w:t xml:space="preserve"> </w:t>
        </w:r>
      </w:ins>
      <w:r w:rsidR="0049464C" w:rsidRPr="008D03A6">
        <w:rPr>
          <w:rFonts w:ascii="Crimson Text" w:hAnsi="Crimson Text"/>
          <w:color w:val="000000" w:themeColor="text1"/>
          <w:sz w:val="26"/>
          <w:szCs w:val="26"/>
        </w:rPr>
        <w:t xml:space="preserve">que sepas que estaré </w:t>
      </w:r>
      <w:r w:rsidR="00072830" w:rsidRPr="008D03A6">
        <w:rPr>
          <w:rFonts w:ascii="Crimson Text" w:hAnsi="Crimson Text"/>
          <w:color w:val="000000" w:themeColor="text1"/>
          <w:sz w:val="26"/>
          <w:szCs w:val="26"/>
        </w:rPr>
        <w:t>apoyándote</w:t>
      </w:r>
      <w:r w:rsidR="0049464C" w:rsidRPr="008D03A6">
        <w:rPr>
          <w:rFonts w:ascii="Crimson Text" w:hAnsi="Crimson Text"/>
          <w:color w:val="000000" w:themeColor="text1"/>
          <w:sz w:val="26"/>
          <w:szCs w:val="26"/>
        </w:rPr>
        <w:t xml:space="preserve">, más allá del camino que tomes. </w:t>
      </w:r>
      <w:del w:id="767" w:author="PC" w:date="2025-06-05T21:27:00Z">
        <w:r w:rsidR="0049464C" w:rsidRPr="008D03A6" w:rsidDel="0060012F">
          <w:rPr>
            <w:rFonts w:ascii="Crimson Text" w:hAnsi="Crimson Text"/>
            <w:color w:val="000000" w:themeColor="text1"/>
            <w:sz w:val="26"/>
            <w:szCs w:val="26"/>
          </w:rPr>
          <w:delText>Pero d</w:delText>
        </w:r>
      </w:del>
      <w:ins w:id="768" w:author="PC" w:date="2025-06-05T21:27:00Z">
        <w:r w:rsidR="0060012F">
          <w:rPr>
            <w:rFonts w:ascii="Crimson Text" w:hAnsi="Crimson Text"/>
            <w:color w:val="000000" w:themeColor="text1"/>
            <w:sz w:val="26"/>
            <w:szCs w:val="26"/>
          </w:rPr>
          <w:t>D</w:t>
        </w:r>
      </w:ins>
      <w:r w:rsidR="0049464C" w:rsidRPr="008D03A6">
        <w:rPr>
          <w:rFonts w:ascii="Crimson Text" w:hAnsi="Crimson Text"/>
          <w:color w:val="000000" w:themeColor="text1"/>
          <w:sz w:val="26"/>
          <w:szCs w:val="26"/>
        </w:rPr>
        <w:t xml:space="preserve">ebes escuchar a tu corazón, no te dejes llevar por </w:t>
      </w:r>
      <w:ins w:id="769" w:author="PC" w:date="2025-06-05T21:28:00Z">
        <w:r w:rsidR="0060012F">
          <w:rPr>
            <w:rFonts w:ascii="Crimson Text" w:hAnsi="Crimson Text"/>
            <w:color w:val="000000" w:themeColor="text1"/>
            <w:sz w:val="26"/>
            <w:szCs w:val="26"/>
          </w:rPr>
          <w:t xml:space="preserve">la </w:t>
        </w:r>
      </w:ins>
      <w:del w:id="770" w:author="PC" w:date="2025-06-05T21:28:00Z">
        <w:r w:rsidR="0049464C" w:rsidRPr="008D03A6" w:rsidDel="0060012F">
          <w:rPr>
            <w:rFonts w:ascii="Crimson Text" w:hAnsi="Crimson Text"/>
            <w:color w:val="000000" w:themeColor="text1"/>
            <w:sz w:val="26"/>
            <w:szCs w:val="26"/>
          </w:rPr>
          <w:delText>cualquier otra</w:delText>
        </w:r>
      </w:del>
      <w:r w:rsidR="0049464C" w:rsidRPr="008D03A6">
        <w:rPr>
          <w:rFonts w:ascii="Crimson Text" w:hAnsi="Crimson Text"/>
          <w:color w:val="000000" w:themeColor="text1"/>
          <w:sz w:val="26"/>
          <w:szCs w:val="26"/>
        </w:rPr>
        <w:t xml:space="preserve"> </w:t>
      </w:r>
      <w:r w:rsidR="00072830" w:rsidRPr="008D03A6">
        <w:rPr>
          <w:rFonts w:ascii="Crimson Text" w:hAnsi="Crimson Text"/>
          <w:color w:val="000000" w:themeColor="text1"/>
          <w:sz w:val="26"/>
          <w:szCs w:val="26"/>
        </w:rPr>
        <w:t>razón</w:t>
      </w:r>
      <w:ins w:id="771" w:author="PC" w:date="2025-06-05T21:28:00Z">
        <w:r w:rsidR="0060012F">
          <w:rPr>
            <w:rFonts w:ascii="Crimson Text" w:hAnsi="Crimson Text"/>
            <w:color w:val="000000" w:themeColor="text1"/>
            <w:sz w:val="26"/>
            <w:szCs w:val="26"/>
          </w:rPr>
          <w:t xml:space="preserve"> </w:t>
        </w:r>
        <w:commentRangeStart w:id="772"/>
        <w:r w:rsidR="0060012F">
          <w:rPr>
            <w:rFonts w:ascii="Crimson Text" w:hAnsi="Crimson Text"/>
            <w:color w:val="000000" w:themeColor="text1"/>
            <w:sz w:val="26"/>
            <w:szCs w:val="26"/>
          </w:rPr>
          <w:t>de cualquier otro hombre</w:t>
        </w:r>
        <w:commentRangeEnd w:id="772"/>
        <w:r w:rsidR="0060012F">
          <w:rPr>
            <w:rStyle w:val="Refdecomentario"/>
          </w:rPr>
          <w:commentReference w:id="772"/>
        </w:r>
      </w:ins>
      <w:del w:id="773" w:author="PC" w:date="2025-06-05T21:27:00Z">
        <w:r w:rsidR="0049464C" w:rsidRPr="008D03A6" w:rsidDel="0060012F">
          <w:rPr>
            <w:rFonts w:ascii="Crimson Text" w:hAnsi="Crimson Text"/>
            <w:color w:val="000000" w:themeColor="text1"/>
            <w:sz w:val="26"/>
            <w:szCs w:val="26"/>
          </w:rPr>
          <w:delText>, s</w:delText>
        </w:r>
      </w:del>
      <w:ins w:id="774" w:author="PC" w:date="2025-06-05T21:27:00Z">
        <w:r w:rsidR="0060012F">
          <w:rPr>
            <w:rFonts w:ascii="Crimson Text" w:hAnsi="Crimson Text"/>
            <w:color w:val="000000" w:themeColor="text1"/>
            <w:sz w:val="26"/>
            <w:szCs w:val="26"/>
          </w:rPr>
          <w:t>. S</w:t>
        </w:r>
      </w:ins>
      <w:r w:rsidR="0049464C" w:rsidRPr="008D03A6">
        <w:rPr>
          <w:rFonts w:ascii="Crimson Text" w:hAnsi="Crimson Text"/>
          <w:color w:val="000000" w:themeColor="text1"/>
          <w:sz w:val="26"/>
          <w:szCs w:val="26"/>
        </w:rPr>
        <w:t xml:space="preserve">i haces lo que </w:t>
      </w:r>
      <w:ins w:id="775" w:author="PC" w:date="2025-06-05T21:27:00Z">
        <w:r w:rsidR="0060012F">
          <w:rPr>
            <w:rFonts w:ascii="Crimson Text" w:hAnsi="Crimson Text"/>
            <w:color w:val="000000" w:themeColor="text1"/>
            <w:sz w:val="26"/>
            <w:szCs w:val="26"/>
          </w:rPr>
          <w:t xml:space="preserve">realmente </w:t>
        </w:r>
      </w:ins>
      <w:r w:rsidR="0049464C" w:rsidRPr="008D03A6">
        <w:rPr>
          <w:rFonts w:ascii="Crimson Text" w:hAnsi="Crimson Text"/>
          <w:color w:val="000000" w:themeColor="text1"/>
          <w:sz w:val="26"/>
          <w:szCs w:val="26"/>
        </w:rPr>
        <w:t>sientes</w:t>
      </w:r>
      <w:del w:id="776" w:author="PC" w:date="2025-06-05T21:27:00Z">
        <w:r w:rsidR="0049464C" w:rsidRPr="008D03A6" w:rsidDel="0060012F">
          <w:rPr>
            <w:rFonts w:ascii="Crimson Text" w:hAnsi="Crimson Text"/>
            <w:color w:val="000000" w:themeColor="text1"/>
            <w:sz w:val="26"/>
            <w:szCs w:val="26"/>
          </w:rPr>
          <w:delText xml:space="preserve"> realmente</w:delText>
        </w:r>
      </w:del>
      <w:r w:rsidR="0049464C" w:rsidRPr="008D03A6">
        <w:rPr>
          <w:rFonts w:ascii="Crimson Text" w:hAnsi="Crimson Text"/>
          <w:color w:val="000000" w:themeColor="text1"/>
          <w:sz w:val="26"/>
          <w:szCs w:val="26"/>
        </w:rPr>
        <w:t>, seguro tomarás las decisiones correctas –concluyó, sus palabras transmitían tranquilidad.</w:t>
      </w:r>
    </w:p>
    <w:p w:rsidR="0049464C" w:rsidRPr="008D03A6" w:rsidRDefault="0049464C" w:rsidP="0049464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–Estoy a punto de convertirme en guerrero de la guardia real</w:t>
      </w:r>
      <w:del w:id="777" w:author="Paula Castrilli" w:date="2025-06-05T22:11:00Z">
        <w:r w:rsidRPr="008D03A6" w:rsidDel="00AD59C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al mismo tiempo, debó decidir entre la vida de Agatha o cumplir mi sueño, ¿qué debo hacer? –preguntó, aún sorprendido por </w:t>
      </w:r>
      <w:r w:rsidR="00910F64"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presencia.</w:t>
      </w:r>
    </w:p>
    <w:p w:rsidR="0049464C" w:rsidRPr="008D03A6" w:rsidRDefault="0049464C" w:rsidP="0049464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–Yo no puedo darte esa respuesta</w:t>
      </w:r>
      <w:del w:id="778" w:author="Paula Castrilli" w:date="2025-06-05T22:11:00Z">
        <w:r w:rsidRPr="008D03A6" w:rsidDel="00AD59C5">
          <w:rPr>
            <w:rFonts w:ascii="Crimson Text" w:hAnsi="Crimson Text"/>
            <w:color w:val="000000" w:themeColor="text1"/>
            <w:sz w:val="26"/>
            <w:szCs w:val="26"/>
          </w:rPr>
          <w:delText>. D</w:delText>
        </w:r>
      </w:del>
      <w:ins w:id="779" w:author="Paula Castrilli" w:date="2025-06-05T22:11:00Z">
        <w:r w:rsidR="00AD59C5">
          <w:rPr>
            <w:rFonts w:ascii="Crimson Text" w:hAnsi="Crimson Text"/>
            <w:color w:val="000000" w:themeColor="text1"/>
            <w:sz w:val="26"/>
            <w:szCs w:val="26"/>
          </w:rPr>
          <w:t>, d</w:t>
        </w:r>
      </w:ins>
      <w:r w:rsidRPr="008D03A6">
        <w:rPr>
          <w:rFonts w:ascii="Crimson Text" w:hAnsi="Crimson Text"/>
          <w:color w:val="000000" w:themeColor="text1"/>
          <w:sz w:val="26"/>
          <w:szCs w:val="26"/>
        </w:rPr>
        <w:t>eberás encontrarla tú mismo</w:t>
      </w:r>
      <w:del w:id="780" w:author="Paula Castrilli" w:date="2025-06-05T22:12:00Z">
        <w:r w:rsidRPr="008D03A6" w:rsidDel="00AD59C5">
          <w:rPr>
            <w:rFonts w:ascii="Crimson Text" w:hAnsi="Crimson Text"/>
            <w:color w:val="000000" w:themeColor="text1"/>
            <w:sz w:val="26"/>
            <w:szCs w:val="26"/>
          </w:rPr>
          <w:delText>, l</w:delText>
        </w:r>
      </w:del>
      <w:ins w:id="781" w:author="Paula Castrilli" w:date="2025-06-05T22:12:00Z">
        <w:r w:rsidR="00AD59C5">
          <w:rPr>
            <w:rFonts w:ascii="Crimson Text" w:hAnsi="Crimson Text"/>
            <w:color w:val="000000" w:themeColor="text1"/>
            <w:sz w:val="26"/>
            <w:szCs w:val="26"/>
          </w:rPr>
          <w:t>. L</w:t>
        </w:r>
      </w:ins>
      <w:r w:rsidRPr="008D03A6">
        <w:rPr>
          <w:rFonts w:ascii="Crimson Text" w:hAnsi="Crimson Text"/>
          <w:color w:val="000000" w:themeColor="text1"/>
          <w:sz w:val="26"/>
          <w:szCs w:val="26"/>
        </w:rPr>
        <w:t>o</w:t>
      </w:r>
      <w:r w:rsidR="00910F64" w:rsidRPr="008D03A6">
        <w:rPr>
          <w:rFonts w:ascii="Crimson Text" w:hAnsi="Crimson Text"/>
          <w:color w:val="000000" w:themeColor="text1"/>
          <w:sz w:val="26"/>
          <w:szCs w:val="26"/>
        </w:rPr>
        <w:t xml:space="preserve"> único que puedo decirte es que busques en</w:t>
      </w:r>
      <w:r w:rsidRPr="008D03A6">
        <w:rPr>
          <w:rFonts w:ascii="Crimson Text" w:hAnsi="Crimson Text"/>
          <w:color w:val="000000" w:themeColor="text1"/>
          <w:sz w:val="26"/>
          <w:szCs w:val="26"/>
        </w:rPr>
        <w:t xml:space="preserve"> tu </w:t>
      </w:r>
      <w:r w:rsidR="00D06D64" w:rsidRPr="008D03A6">
        <w:rPr>
          <w:rFonts w:ascii="Crimson Text" w:hAnsi="Crimson Text"/>
          <w:color w:val="000000" w:themeColor="text1"/>
          <w:sz w:val="26"/>
          <w:szCs w:val="26"/>
        </w:rPr>
        <w:t>interior</w:t>
      </w:r>
      <w:commentRangeStart w:id="782"/>
      <w:del w:id="783" w:author="Paula Castrilli" w:date="2025-06-05T22:12:00Z">
        <w:r w:rsidRPr="008D03A6" w:rsidDel="00AD59C5">
          <w:rPr>
            <w:rFonts w:ascii="Crimson Text" w:hAnsi="Crimson Text"/>
            <w:color w:val="000000" w:themeColor="text1"/>
            <w:sz w:val="26"/>
            <w:szCs w:val="26"/>
          </w:rPr>
          <w:delText>. Sé que lo harás,</w:delText>
        </w:r>
      </w:del>
      <w:ins w:id="784" w:author="Paula Castrilli" w:date="2025-06-05T22:12:00Z">
        <w:r w:rsidR="00AD59C5">
          <w:rPr>
            <w:rFonts w:ascii="Crimson Text" w:hAnsi="Crimson Text"/>
            <w:color w:val="000000" w:themeColor="text1"/>
            <w:sz w:val="26"/>
            <w:szCs w:val="26"/>
          </w:rPr>
          <w:t>, tal como siempre haces y</w:t>
        </w:r>
      </w:ins>
      <w:commentRangeEnd w:id="782"/>
      <w:ins w:id="785" w:author="Paula Castrilli" w:date="2025-06-05T22:13:00Z">
        <w:r w:rsidR="00AD59C5">
          <w:rPr>
            <w:rStyle w:val="Refdecomentario"/>
          </w:rPr>
          <w:commentReference w:id="782"/>
        </w:r>
      </w:ins>
      <w:r w:rsidRPr="008D03A6">
        <w:rPr>
          <w:rFonts w:ascii="Crimson Text" w:hAnsi="Crimson Text"/>
          <w:color w:val="000000" w:themeColor="text1"/>
          <w:sz w:val="26"/>
          <w:szCs w:val="26"/>
        </w:rPr>
        <w:t xml:space="preserve"> por eso siempre estaré orgulloso de ti</w:t>
      </w:r>
      <w:del w:id="786" w:author="Paula Castrilli" w:date="2025-06-05T22:13:00Z">
        <w:r w:rsidRPr="008D03A6" w:rsidDel="00AD59C5">
          <w:rPr>
            <w:rFonts w:ascii="Crimson Text" w:hAnsi="Crimson Text"/>
            <w:color w:val="000000" w:themeColor="text1"/>
            <w:sz w:val="26"/>
            <w:szCs w:val="26"/>
          </w:rPr>
          <w:delText>, l</w:delText>
        </w:r>
      </w:del>
      <w:ins w:id="787" w:author="Paula Castrilli" w:date="2025-06-05T22:13:00Z">
        <w:r w:rsidR="00AD59C5">
          <w:rPr>
            <w:rFonts w:ascii="Crimson Text" w:hAnsi="Crimson Text"/>
            <w:color w:val="000000" w:themeColor="text1"/>
            <w:sz w:val="26"/>
            <w:szCs w:val="26"/>
          </w:rPr>
          <w:t>. L</w:t>
        </w:r>
      </w:ins>
      <w:r w:rsidRPr="008D03A6">
        <w:rPr>
          <w:rFonts w:ascii="Crimson Text" w:hAnsi="Crimson Text"/>
          <w:color w:val="000000" w:themeColor="text1"/>
          <w:sz w:val="26"/>
          <w:szCs w:val="26"/>
        </w:rPr>
        <w:t>amento no habértelo dicho en vida –</w:t>
      </w:r>
      <w:del w:id="788" w:author="Paula Castrilli" w:date="2025-06-05T22:16:00Z">
        <w:r w:rsidR="00AA5C86" w:rsidRPr="008D03A6" w:rsidDel="00AD59C5">
          <w:rPr>
            <w:rFonts w:ascii="Crimson Text" w:hAnsi="Crimson Text"/>
            <w:color w:val="000000" w:themeColor="text1"/>
            <w:sz w:val="26"/>
            <w:szCs w:val="26"/>
          </w:rPr>
          <w:delText xml:space="preserve">afirmó </w:delText>
        </w:r>
      </w:del>
      <w:ins w:id="789" w:author="Paula Castrilli" w:date="2025-06-05T22:16:00Z">
        <w:r w:rsidR="00AD59C5">
          <w:rPr>
            <w:rFonts w:ascii="Crimson Text" w:hAnsi="Crimson Text"/>
            <w:color w:val="000000" w:themeColor="text1"/>
            <w:sz w:val="26"/>
            <w:szCs w:val="26"/>
          </w:rPr>
          <w:t>dijo,</w:t>
        </w:r>
        <w:r w:rsidR="00AD59C5" w:rsidRPr="008D03A6">
          <w:rPr>
            <w:rFonts w:ascii="Crimson Text" w:hAnsi="Crimson Text"/>
            <w:color w:val="000000" w:themeColor="text1"/>
            <w:sz w:val="26"/>
            <w:szCs w:val="26"/>
          </w:rPr>
          <w:t xml:space="preserve"> </w:t>
        </w:r>
      </w:ins>
      <w:r w:rsidR="00AA5C86" w:rsidRPr="008D03A6">
        <w:rPr>
          <w:rFonts w:ascii="Crimson Text" w:hAnsi="Crimson Text"/>
          <w:color w:val="000000" w:themeColor="text1"/>
          <w:sz w:val="26"/>
          <w:szCs w:val="26"/>
        </w:rPr>
        <w:t>emocionado</w:t>
      </w:r>
      <w:del w:id="790" w:author="Paula Castrilli" w:date="2025-06-05T22:16:00Z">
        <w:r w:rsidR="00AA5C86" w:rsidRPr="008D03A6" w:rsidDel="00AD59C5">
          <w:rPr>
            <w:rFonts w:ascii="Crimson Text" w:hAnsi="Crimson Text"/>
            <w:color w:val="000000" w:themeColor="text1"/>
            <w:sz w:val="26"/>
            <w:szCs w:val="26"/>
          </w:rPr>
          <w:delText>,</w:delText>
        </w:r>
      </w:del>
      <w:ins w:id="791" w:author="Paula Castrilli" w:date="2025-06-05T22:16:00Z">
        <w:r w:rsidR="00AD59C5">
          <w:rPr>
            <w:rFonts w:ascii="Crimson Text" w:hAnsi="Crimson Text"/>
            <w:color w:val="000000" w:themeColor="text1"/>
            <w:sz w:val="26"/>
            <w:szCs w:val="26"/>
          </w:rPr>
          <w:t>. Luego</w:t>
        </w:r>
      </w:ins>
      <w:r w:rsidR="00AA5C8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apart</w:t>
      </w:r>
      <w:r w:rsidR="00AA5C86" w:rsidRPr="008D03A6">
        <w:rPr>
          <w:rFonts w:ascii="Crimson Text" w:hAnsi="Crimson Text"/>
          <w:color w:val="000000" w:themeColor="text1"/>
          <w:sz w:val="26"/>
          <w:szCs w:val="26"/>
        </w:rPr>
        <w:t>ó la mirada</w:t>
      </w:r>
      <w:del w:id="792" w:author="Paula Castrilli" w:date="2025-06-05T22:17:00Z">
        <w:r w:rsidR="00AA5C86" w:rsidRPr="008D03A6" w:rsidDel="00AD59C5">
          <w:rPr>
            <w:rFonts w:ascii="Crimson Text" w:hAnsi="Crimson Text"/>
            <w:color w:val="000000" w:themeColor="text1"/>
            <w:sz w:val="26"/>
            <w:szCs w:val="26"/>
          </w:rPr>
          <w:delText>,</w:delText>
        </w:r>
      </w:del>
      <w:r w:rsidR="00AA5C86" w:rsidRPr="008D03A6">
        <w:rPr>
          <w:rFonts w:ascii="Crimson Text" w:hAnsi="Crimson Text"/>
          <w:color w:val="000000" w:themeColor="text1"/>
          <w:sz w:val="26"/>
          <w:szCs w:val="26"/>
        </w:rPr>
        <w:t xml:space="preserve"> y </w:t>
      </w:r>
      <w:r w:rsidR="00910F64" w:rsidRPr="008D03A6">
        <w:rPr>
          <w:rFonts w:ascii="Crimson Text" w:hAnsi="Crimson Text"/>
          <w:color w:val="000000" w:themeColor="text1"/>
          <w:sz w:val="26"/>
          <w:szCs w:val="26"/>
        </w:rPr>
        <w:t>se alejó unos pasos</w:t>
      </w:r>
      <w:r w:rsidRPr="008D03A6">
        <w:rPr>
          <w:rFonts w:ascii="Crimson Text" w:hAnsi="Crimson Text"/>
          <w:color w:val="000000" w:themeColor="text1"/>
          <w:sz w:val="26"/>
          <w:szCs w:val="26"/>
        </w:rPr>
        <w:t>.</w:t>
      </w:r>
    </w:p>
    <w:p w:rsidR="00AA5C86" w:rsidRPr="008D03A6" w:rsidRDefault="00AA5C86" w:rsidP="0049464C">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Espera</w:t>
      </w:r>
      <w:del w:id="793" w:author="Paula Castrilli" w:date="2025-06-05T22:17:00Z">
        <w:r w:rsidRPr="008D03A6" w:rsidDel="00AD59C5">
          <w:rPr>
            <w:rFonts w:ascii="Crimson Text" w:hAnsi="Crimson Text"/>
            <w:color w:val="000000" w:themeColor="text1"/>
            <w:sz w:val="26"/>
            <w:szCs w:val="26"/>
          </w:rPr>
          <w:delText>! ¡N</w:delText>
        </w:r>
      </w:del>
      <w:ins w:id="794" w:author="Paula Castrilli" w:date="2025-06-05T22:17:00Z">
        <w:r w:rsidR="00AD59C5">
          <w:rPr>
            <w:rFonts w:ascii="Crimson Text" w:hAnsi="Crimson Text"/>
            <w:color w:val="000000" w:themeColor="text1"/>
            <w:sz w:val="26"/>
            <w:szCs w:val="26"/>
          </w:rPr>
          <w:t>, n</w:t>
        </w:r>
      </w:ins>
      <w:r w:rsidRPr="008D03A6">
        <w:rPr>
          <w:rFonts w:ascii="Crimson Text" w:hAnsi="Crimson Text"/>
          <w:color w:val="000000" w:themeColor="text1"/>
          <w:sz w:val="26"/>
          <w:szCs w:val="26"/>
        </w:rPr>
        <w:t>o te vaya</w:t>
      </w:r>
      <w:r w:rsidR="00DF6BD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w:t>
      </w:r>
    </w:p>
    <w:p w:rsidR="00AA5C86" w:rsidRPr="008D03A6" w:rsidRDefault="00AA5C86" w:rsidP="0049464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–Ya no pertenezco aquí, sólo necesitaba decirte estas palabras. Vive tu vida con gracia, algún día </w:t>
      </w:r>
      <w:del w:id="795" w:author="Paula Castrilli" w:date="2025-06-05T22:17:00Z">
        <w:r w:rsidRPr="008D03A6" w:rsidDel="00AD59C5">
          <w:rPr>
            <w:rFonts w:ascii="Crimson Text" w:hAnsi="Crimson Text"/>
            <w:color w:val="000000" w:themeColor="text1"/>
            <w:sz w:val="26"/>
            <w:szCs w:val="26"/>
          </w:rPr>
          <w:delText>te encontraré</w:delText>
        </w:r>
      </w:del>
      <w:ins w:id="796" w:author="Paula Castrilli" w:date="2025-06-05T22:17:00Z">
        <w:r w:rsidR="00AD59C5">
          <w:rPr>
            <w:rFonts w:ascii="Crimson Text" w:hAnsi="Crimson Text"/>
            <w:color w:val="000000" w:themeColor="text1"/>
            <w:sz w:val="26"/>
            <w:szCs w:val="26"/>
          </w:rPr>
          <w:t>nos encontraremos</w:t>
        </w:r>
      </w:ins>
      <w:r w:rsidRPr="008D03A6">
        <w:rPr>
          <w:rFonts w:ascii="Crimson Text" w:hAnsi="Crimson Text"/>
          <w:color w:val="000000" w:themeColor="text1"/>
          <w:sz w:val="26"/>
          <w:szCs w:val="26"/>
        </w:rPr>
        <w:t xml:space="preserve"> en el </w:t>
      </w:r>
      <w:del w:id="797" w:author="PC" w:date="2025-06-05T17:47:00Z">
        <w:r w:rsidRPr="008D03A6" w:rsidDel="00FD394C">
          <w:rPr>
            <w:rFonts w:ascii="Crimson Text" w:hAnsi="Crimson Text"/>
            <w:color w:val="000000" w:themeColor="text1"/>
            <w:sz w:val="26"/>
            <w:szCs w:val="26"/>
          </w:rPr>
          <w:delText>umbral de los dioses</w:delText>
        </w:r>
      </w:del>
      <w:ins w:id="798" w:author="PC" w:date="2025-06-05T17:47:00Z">
        <w:r w:rsidR="00FD394C">
          <w:rPr>
            <w:rFonts w:ascii="Crimson Text" w:hAnsi="Crimson Text"/>
            <w:color w:val="000000" w:themeColor="text1"/>
            <w:sz w:val="26"/>
            <w:szCs w:val="26"/>
          </w:rPr>
          <w:t>Umbral de los Dioses</w:t>
        </w:r>
      </w:ins>
      <w:r w:rsidRPr="008D03A6">
        <w:rPr>
          <w:rFonts w:ascii="Crimson Text" w:hAnsi="Crimson Text"/>
          <w:color w:val="000000" w:themeColor="text1"/>
          <w:sz w:val="26"/>
          <w:szCs w:val="26"/>
        </w:rPr>
        <w:t xml:space="preserve"> –concluyó</w:t>
      </w:r>
      <w:del w:id="799" w:author="Paula Castrilli" w:date="2025-06-05T22:26:00Z">
        <w:r w:rsidRPr="008D03A6" w:rsidDel="008319E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800" w:author="Paula Castrilli" w:date="2025-06-05T22:26:00Z">
        <w:r w:rsidR="008319E6">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801" w:author="Paula Castrilli" w:date="2025-06-05T22:26:00Z">
        <w:r w:rsidRPr="008D03A6" w:rsidDel="008319E6">
          <w:rPr>
            <w:rFonts w:ascii="Crimson Text" w:hAnsi="Crimson Text"/>
            <w:color w:val="000000" w:themeColor="text1"/>
            <w:sz w:val="26"/>
            <w:szCs w:val="26"/>
          </w:rPr>
          <w:delText xml:space="preserve">dio </w:delText>
        </w:r>
      </w:del>
      <w:ins w:id="802" w:author="Paula Castrilli" w:date="2025-06-05T22:26:00Z">
        <w:r w:rsidR="008319E6">
          <w:rPr>
            <w:rFonts w:ascii="Crimson Text" w:hAnsi="Crimson Text"/>
            <w:color w:val="000000" w:themeColor="text1"/>
            <w:sz w:val="26"/>
            <w:szCs w:val="26"/>
          </w:rPr>
          <w:t>dando</w:t>
        </w:r>
        <w:r w:rsidR="008319E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media vuelta, enfiló hacia las </w:t>
      </w:r>
      <w:r w:rsidRPr="008D03A6">
        <w:rPr>
          <w:rFonts w:ascii="Crimson Text" w:hAnsi="Crimson Text"/>
          <w:color w:val="000000" w:themeColor="text1"/>
          <w:sz w:val="26"/>
          <w:szCs w:val="26"/>
        </w:rPr>
        <w:lastRenderedPageBreak/>
        <w:t>escaleras</w:t>
      </w:r>
      <w:del w:id="803" w:author="Paula Castrilli" w:date="2025-06-05T22:26:00Z">
        <w:r w:rsidR="00910F64" w:rsidRPr="008D03A6" w:rsidDel="008319E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comenzó a ascender con serenidad. Eros </w:t>
      </w:r>
      <w:del w:id="804" w:author="Paula Castrilli" w:date="2025-06-05T22:27:00Z">
        <w:r w:rsidRPr="008D03A6" w:rsidDel="008319E6">
          <w:rPr>
            <w:rFonts w:ascii="Crimson Text" w:hAnsi="Crimson Text"/>
            <w:color w:val="000000" w:themeColor="text1"/>
            <w:sz w:val="26"/>
            <w:szCs w:val="26"/>
          </w:rPr>
          <w:delText>atinó a</w:delText>
        </w:r>
      </w:del>
      <w:ins w:id="805" w:author="Paula Castrilli" w:date="2025-06-05T22:27:00Z">
        <w:r w:rsidR="008319E6">
          <w:rPr>
            <w:rFonts w:ascii="Crimson Text" w:hAnsi="Crimson Text"/>
            <w:color w:val="000000" w:themeColor="text1"/>
            <w:sz w:val="26"/>
            <w:szCs w:val="26"/>
          </w:rPr>
          <w:t>quiso</w:t>
        </w:r>
      </w:ins>
      <w:r w:rsidRPr="008D03A6">
        <w:rPr>
          <w:rFonts w:ascii="Crimson Text" w:hAnsi="Crimson Text"/>
          <w:color w:val="000000" w:themeColor="text1"/>
          <w:sz w:val="26"/>
          <w:szCs w:val="26"/>
        </w:rPr>
        <w:t xml:space="preserve"> </w:t>
      </w:r>
      <w:r w:rsidR="00910F64" w:rsidRPr="008D03A6">
        <w:rPr>
          <w:rFonts w:ascii="Crimson Text" w:hAnsi="Crimson Text"/>
          <w:color w:val="000000" w:themeColor="text1"/>
          <w:sz w:val="26"/>
          <w:szCs w:val="26"/>
        </w:rPr>
        <w:t>perseguirlo</w:t>
      </w:r>
      <w:del w:id="806" w:author="Paula Castrilli" w:date="2025-06-05T22:26:00Z">
        <w:r w:rsidRPr="008D03A6" w:rsidDel="008319E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910F64" w:rsidRPr="008D03A6">
        <w:rPr>
          <w:rFonts w:ascii="Crimson Text" w:hAnsi="Crimson Text"/>
          <w:color w:val="000000" w:themeColor="text1"/>
          <w:sz w:val="26"/>
          <w:szCs w:val="26"/>
        </w:rPr>
        <w:t>para evitar</w:t>
      </w:r>
      <w:r w:rsidR="00072830" w:rsidRPr="008D03A6">
        <w:rPr>
          <w:rFonts w:ascii="Crimson Text" w:hAnsi="Crimson Text"/>
          <w:color w:val="000000" w:themeColor="text1"/>
          <w:sz w:val="26"/>
          <w:szCs w:val="26"/>
        </w:rPr>
        <w:t xml:space="preserve"> que se alejara</w:t>
      </w:r>
      <w:del w:id="807" w:author="Paula Castrilli" w:date="2025-06-05T22:26:00Z">
        <w:r w:rsidRPr="008D03A6" w:rsidDel="008319E6">
          <w:rPr>
            <w:rFonts w:ascii="Crimson Text" w:hAnsi="Crimson Text"/>
            <w:color w:val="000000" w:themeColor="text1"/>
            <w:sz w:val="26"/>
            <w:szCs w:val="26"/>
          </w:rPr>
          <w:delText>. P</w:delText>
        </w:r>
      </w:del>
      <w:ins w:id="808" w:author="Paula Castrilli" w:date="2025-06-05T22:26:00Z">
        <w:r w:rsidR="008319E6">
          <w:rPr>
            <w:rFonts w:ascii="Crimson Text" w:hAnsi="Crimson Text"/>
            <w:color w:val="000000" w:themeColor="text1"/>
            <w:sz w:val="26"/>
            <w:szCs w:val="26"/>
          </w:rPr>
          <w:t>, p</w:t>
        </w:r>
      </w:ins>
      <w:r w:rsidRPr="008D03A6">
        <w:rPr>
          <w:rFonts w:ascii="Crimson Text" w:hAnsi="Crimson Text"/>
          <w:color w:val="000000" w:themeColor="text1"/>
          <w:sz w:val="26"/>
          <w:szCs w:val="26"/>
        </w:rPr>
        <w:t>ero el cuerpo de su padre comenzó a irradiar una fuerte luz</w:t>
      </w:r>
      <w:del w:id="809" w:author="Paula Castrilli" w:date="2025-06-05T22:40:00Z">
        <w:r w:rsidRPr="008D03A6" w:rsidDel="00895014">
          <w:rPr>
            <w:rFonts w:ascii="Crimson Text" w:hAnsi="Crimson Text"/>
            <w:color w:val="000000" w:themeColor="text1"/>
            <w:sz w:val="26"/>
            <w:szCs w:val="26"/>
          </w:rPr>
          <w:delText xml:space="preserve">, </w:delText>
        </w:r>
        <w:r w:rsidR="001539BE" w:rsidRPr="008D03A6" w:rsidDel="00895014">
          <w:rPr>
            <w:rFonts w:ascii="Crimson Text" w:hAnsi="Crimson Text"/>
            <w:color w:val="000000" w:themeColor="text1"/>
            <w:sz w:val="26"/>
            <w:szCs w:val="26"/>
          </w:rPr>
          <w:delText>y</w:delText>
        </w:r>
      </w:del>
      <w:ins w:id="810" w:author="Paula Castrilli" w:date="2025-06-05T22:40:00Z">
        <w:r w:rsidR="00895014">
          <w:rPr>
            <w:rFonts w:ascii="Crimson Text" w:hAnsi="Crimson Text"/>
            <w:color w:val="000000" w:themeColor="text1"/>
            <w:sz w:val="26"/>
            <w:szCs w:val="26"/>
          </w:rPr>
          <w:t xml:space="preserve"> que</w:t>
        </w:r>
      </w:ins>
      <w:r w:rsidR="001539BE" w:rsidRPr="008D03A6">
        <w:rPr>
          <w:rFonts w:ascii="Crimson Text" w:hAnsi="Crimson Text"/>
          <w:color w:val="000000" w:themeColor="text1"/>
          <w:sz w:val="26"/>
          <w:szCs w:val="26"/>
        </w:rPr>
        <w:t xml:space="preserve"> lo hizo retroceder</w:t>
      </w:r>
      <w:r w:rsidRPr="008D03A6">
        <w:rPr>
          <w:rFonts w:ascii="Crimson Text" w:hAnsi="Crimson Text"/>
          <w:color w:val="000000" w:themeColor="text1"/>
          <w:sz w:val="26"/>
          <w:szCs w:val="26"/>
        </w:rPr>
        <w:t>. A los</w:t>
      </w:r>
      <w:r w:rsidR="00C60FFB" w:rsidRPr="008D03A6">
        <w:rPr>
          <w:rFonts w:ascii="Crimson Text" w:hAnsi="Crimson Text"/>
          <w:color w:val="000000" w:themeColor="text1"/>
          <w:sz w:val="26"/>
          <w:szCs w:val="26"/>
        </w:rPr>
        <w:t xml:space="preserve"> pocos segundos, su padre junto a</w:t>
      </w:r>
      <w:r w:rsidRPr="008D03A6">
        <w:rPr>
          <w:rFonts w:ascii="Crimson Text" w:hAnsi="Crimson Text"/>
          <w:color w:val="000000" w:themeColor="text1"/>
          <w:sz w:val="26"/>
          <w:szCs w:val="26"/>
        </w:rPr>
        <w:t xml:space="preserve"> la estructura </w:t>
      </w:r>
      <w:r w:rsidR="001539BE" w:rsidRPr="008D03A6">
        <w:rPr>
          <w:rFonts w:ascii="Crimson Text" w:hAnsi="Crimson Text"/>
          <w:color w:val="000000" w:themeColor="text1"/>
          <w:sz w:val="26"/>
          <w:szCs w:val="26"/>
        </w:rPr>
        <w:t>majestuosa</w:t>
      </w:r>
      <w:r w:rsidRPr="008D03A6">
        <w:rPr>
          <w:rFonts w:ascii="Crimson Text" w:hAnsi="Crimson Text"/>
          <w:color w:val="000000" w:themeColor="text1"/>
          <w:sz w:val="26"/>
          <w:szCs w:val="26"/>
        </w:rPr>
        <w:t xml:space="preserve"> que había emergido de la tierra</w:t>
      </w:r>
      <w:r w:rsidR="001539BE" w:rsidRPr="008D03A6">
        <w:rPr>
          <w:rFonts w:ascii="Crimson Text" w:hAnsi="Crimson Text"/>
          <w:color w:val="000000" w:themeColor="text1"/>
          <w:sz w:val="26"/>
          <w:szCs w:val="26"/>
        </w:rPr>
        <w:t>,</w:t>
      </w:r>
      <w:r w:rsidR="00C60FFB" w:rsidRPr="008D03A6">
        <w:rPr>
          <w:rFonts w:ascii="Crimson Text" w:hAnsi="Crimson Text"/>
          <w:color w:val="000000" w:themeColor="text1"/>
          <w:sz w:val="26"/>
          <w:szCs w:val="26"/>
        </w:rPr>
        <w:t xml:space="preserve"> empezaron</w:t>
      </w:r>
      <w:r w:rsidRPr="008D03A6">
        <w:rPr>
          <w:rFonts w:ascii="Crimson Text" w:hAnsi="Crimson Text"/>
          <w:color w:val="000000" w:themeColor="text1"/>
          <w:sz w:val="26"/>
          <w:szCs w:val="26"/>
        </w:rPr>
        <w:t xml:space="preserve"> a desvanecerse. De un </w:t>
      </w:r>
      <w:del w:id="811" w:author="Paula Castrilli" w:date="2025-06-05T22:40:00Z">
        <w:r w:rsidRPr="008D03A6" w:rsidDel="00895014">
          <w:rPr>
            <w:rFonts w:ascii="Crimson Text" w:hAnsi="Crimson Text"/>
            <w:color w:val="000000" w:themeColor="text1"/>
            <w:sz w:val="26"/>
            <w:szCs w:val="26"/>
          </w:rPr>
          <w:delText xml:space="preserve">monto </w:delText>
        </w:r>
      </w:del>
      <w:ins w:id="812" w:author="Paula Castrilli" w:date="2025-06-05T22:40:00Z">
        <w:r w:rsidR="00895014">
          <w:rPr>
            <w:rFonts w:ascii="Crimson Text" w:hAnsi="Crimson Text"/>
            <w:color w:val="000000" w:themeColor="text1"/>
            <w:sz w:val="26"/>
            <w:szCs w:val="26"/>
          </w:rPr>
          <w:t>momento</w:t>
        </w:r>
        <w:r w:rsidR="0089501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otro, todo </w:t>
      </w:r>
      <w:del w:id="813" w:author="Paula Castrilli" w:date="2025-06-05T22:40:00Z">
        <w:r w:rsidRPr="008D03A6" w:rsidDel="00895014">
          <w:rPr>
            <w:rFonts w:ascii="Crimson Text" w:hAnsi="Crimson Text"/>
            <w:color w:val="000000" w:themeColor="text1"/>
            <w:sz w:val="26"/>
            <w:szCs w:val="26"/>
          </w:rPr>
          <w:delText>desapareció</w:delText>
        </w:r>
      </w:del>
      <w:ins w:id="814" w:author="Paula Castrilli" w:date="2025-06-05T22:40:00Z">
        <w:r w:rsidR="00895014">
          <w:rPr>
            <w:rFonts w:ascii="Crimson Text" w:hAnsi="Crimson Text"/>
            <w:color w:val="000000" w:themeColor="text1"/>
            <w:sz w:val="26"/>
            <w:szCs w:val="26"/>
          </w:rPr>
          <w:t>había desaparecido</w:t>
        </w:r>
      </w:ins>
      <w:r w:rsidRPr="008D03A6">
        <w:rPr>
          <w:rFonts w:ascii="Crimson Text" w:hAnsi="Crimson Text"/>
          <w:color w:val="000000" w:themeColor="text1"/>
          <w:sz w:val="26"/>
          <w:szCs w:val="26"/>
        </w:rPr>
        <w:t xml:space="preserve">, </w:t>
      </w:r>
      <w:del w:id="815" w:author="Paula Castrilli" w:date="2025-06-05T22:41:00Z">
        <w:r w:rsidRPr="008D03A6" w:rsidDel="00895014">
          <w:rPr>
            <w:rFonts w:ascii="Crimson Text" w:hAnsi="Crimson Text"/>
            <w:color w:val="000000" w:themeColor="text1"/>
            <w:sz w:val="26"/>
            <w:szCs w:val="26"/>
          </w:rPr>
          <w:delText xml:space="preserve">y la </w:delText>
        </w:r>
        <w:r w:rsidR="00517ED8" w:rsidRPr="008D03A6" w:rsidDel="00895014">
          <w:rPr>
            <w:rFonts w:ascii="Crimson Text" w:hAnsi="Crimson Text"/>
            <w:color w:val="000000" w:themeColor="text1"/>
            <w:sz w:val="26"/>
            <w:szCs w:val="26"/>
          </w:rPr>
          <w:delText>insólita</w:delText>
        </w:r>
        <w:r w:rsidRPr="008D03A6" w:rsidDel="00895014">
          <w:rPr>
            <w:rFonts w:ascii="Crimson Text" w:hAnsi="Crimson Text"/>
            <w:color w:val="000000" w:themeColor="text1"/>
            <w:sz w:val="26"/>
            <w:szCs w:val="26"/>
          </w:rPr>
          <w:delText xml:space="preserve"> figuración </w:delText>
        </w:r>
        <w:r w:rsidR="001539BE" w:rsidRPr="008D03A6" w:rsidDel="00895014">
          <w:rPr>
            <w:rFonts w:ascii="Crimson Text" w:hAnsi="Crimson Text"/>
            <w:color w:val="000000" w:themeColor="text1"/>
            <w:sz w:val="26"/>
            <w:szCs w:val="26"/>
          </w:rPr>
          <w:delText>permaneció</w:delText>
        </w:r>
      </w:del>
      <w:ins w:id="816" w:author="Paula Castrilli" w:date="2025-06-05T22:41:00Z">
        <w:r w:rsidR="00895014">
          <w:rPr>
            <w:rFonts w:ascii="Crimson Text" w:hAnsi="Crimson Text"/>
            <w:color w:val="000000" w:themeColor="text1"/>
            <w:sz w:val="26"/>
            <w:szCs w:val="26"/>
          </w:rPr>
          <w:t>permaneciendo lo sucedido</w:t>
        </w:r>
      </w:ins>
      <w:r w:rsidR="001539B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sólo en la mente de Eros.</w:t>
      </w:r>
    </w:p>
    <w:p w:rsidR="00892D2C" w:rsidRPr="008D03A6" w:rsidRDefault="00AC7F98"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w:t>
      </w:r>
      <w:r w:rsidR="00AE243A" w:rsidRPr="008D03A6">
        <w:rPr>
          <w:rFonts w:ascii="Crimson Text" w:hAnsi="Crimson Text"/>
          <w:color w:val="000000" w:themeColor="text1"/>
          <w:sz w:val="26"/>
          <w:szCs w:val="26"/>
        </w:rPr>
        <w:t xml:space="preserve"> </w:t>
      </w:r>
      <w:del w:id="817" w:author="Paula Castrilli" w:date="2025-06-05T22:41:00Z">
        <w:r w:rsidR="00AE243A" w:rsidRPr="008D03A6" w:rsidDel="00895014">
          <w:rPr>
            <w:rFonts w:ascii="Crimson Text" w:hAnsi="Crimson Text"/>
            <w:color w:val="000000" w:themeColor="text1"/>
            <w:sz w:val="26"/>
            <w:szCs w:val="26"/>
          </w:rPr>
          <w:delText xml:space="preserve">se </w:delText>
        </w:r>
      </w:del>
      <w:r w:rsidR="00AE243A" w:rsidRPr="008D03A6">
        <w:rPr>
          <w:rFonts w:ascii="Crimson Text" w:hAnsi="Crimson Text"/>
          <w:color w:val="000000" w:themeColor="text1"/>
          <w:sz w:val="26"/>
          <w:szCs w:val="26"/>
        </w:rPr>
        <w:t>quedó estremecido</w:t>
      </w:r>
      <w:del w:id="818" w:author="Paula Castrilli" w:date="2025-06-05T22:41:00Z">
        <w:r w:rsidR="00AE243A" w:rsidRPr="008D03A6" w:rsidDel="00895014">
          <w:rPr>
            <w:rFonts w:ascii="Crimson Text" w:hAnsi="Crimson Text"/>
            <w:color w:val="000000" w:themeColor="text1"/>
            <w:sz w:val="26"/>
            <w:szCs w:val="26"/>
          </w:rPr>
          <w:delText xml:space="preserve"> ante lo acontecido</w:delText>
        </w:r>
      </w:del>
      <w:r w:rsidR="00AE243A" w:rsidRPr="008D03A6">
        <w:rPr>
          <w:rFonts w:ascii="Crimson Text" w:hAnsi="Crimson Text"/>
          <w:color w:val="000000" w:themeColor="text1"/>
          <w:sz w:val="26"/>
          <w:szCs w:val="26"/>
        </w:rPr>
        <w:t xml:space="preserve">. Sabía que la presencia de su padre era producto de su imaginación, estimulada por el brebaje que le habían </w:t>
      </w:r>
      <w:r w:rsidR="00517ED8" w:rsidRPr="008D03A6">
        <w:rPr>
          <w:rFonts w:ascii="Crimson Text" w:hAnsi="Crimson Text"/>
          <w:color w:val="000000" w:themeColor="text1"/>
          <w:sz w:val="26"/>
          <w:szCs w:val="26"/>
        </w:rPr>
        <w:t>suministrado</w:t>
      </w:r>
      <w:r w:rsidR="00AE243A" w:rsidRPr="008D03A6">
        <w:rPr>
          <w:rFonts w:ascii="Crimson Text" w:hAnsi="Crimson Text"/>
          <w:color w:val="000000" w:themeColor="text1"/>
          <w:sz w:val="26"/>
          <w:szCs w:val="26"/>
        </w:rPr>
        <w:t xml:space="preserve"> los ancianos sabios. Más allá de eso, consideró</w:t>
      </w:r>
      <w:del w:id="819" w:author="Paula Castrilli" w:date="2025-06-05T22:42:00Z">
        <w:r w:rsidR="00AE243A" w:rsidRPr="008D03A6" w:rsidDel="00895014">
          <w:rPr>
            <w:rFonts w:ascii="Crimson Text" w:hAnsi="Crimson Text"/>
            <w:color w:val="000000" w:themeColor="text1"/>
            <w:sz w:val="26"/>
            <w:szCs w:val="26"/>
          </w:rPr>
          <w:delText>,</w:delText>
        </w:r>
      </w:del>
      <w:r w:rsidR="00AE243A" w:rsidRPr="008D03A6">
        <w:rPr>
          <w:rFonts w:ascii="Crimson Text" w:hAnsi="Crimson Text"/>
          <w:color w:val="000000" w:themeColor="text1"/>
          <w:sz w:val="26"/>
          <w:szCs w:val="26"/>
        </w:rPr>
        <w:t xml:space="preserve"> también</w:t>
      </w:r>
      <w:del w:id="820" w:author="Paula Castrilli" w:date="2025-06-05T22:42:00Z">
        <w:r w:rsidR="00AE243A" w:rsidRPr="008D03A6" w:rsidDel="00895014">
          <w:rPr>
            <w:rFonts w:ascii="Crimson Text" w:hAnsi="Crimson Text"/>
            <w:color w:val="000000" w:themeColor="text1"/>
            <w:sz w:val="26"/>
            <w:szCs w:val="26"/>
          </w:rPr>
          <w:delText>,</w:delText>
        </w:r>
      </w:del>
      <w:r w:rsidR="00AE243A" w:rsidRPr="008D03A6">
        <w:rPr>
          <w:rFonts w:ascii="Crimson Text" w:hAnsi="Crimson Text"/>
          <w:color w:val="000000" w:themeColor="text1"/>
          <w:sz w:val="26"/>
          <w:szCs w:val="26"/>
        </w:rPr>
        <w:t xml:space="preserve"> que se tr</w:t>
      </w:r>
      <w:r w:rsidRPr="008D03A6">
        <w:rPr>
          <w:rFonts w:ascii="Crimson Text" w:hAnsi="Crimson Text"/>
          <w:color w:val="000000" w:themeColor="text1"/>
          <w:sz w:val="26"/>
          <w:szCs w:val="26"/>
        </w:rPr>
        <w:t xml:space="preserve">ataba de un mensaje, que había </w:t>
      </w:r>
      <w:r w:rsidR="00AE243A"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w:t>
      </w:r>
      <w:r w:rsidR="00AE243A" w:rsidRPr="008D03A6">
        <w:rPr>
          <w:rFonts w:ascii="Crimson Text" w:hAnsi="Crimson Text"/>
          <w:color w:val="000000" w:themeColor="text1"/>
          <w:sz w:val="26"/>
          <w:szCs w:val="26"/>
        </w:rPr>
        <w:t>go más detrás de esa extraña aparición. No podía ser una simple alucinación</w:t>
      </w:r>
      <w:ins w:id="821" w:author="Paula Castrilli" w:date="2025-06-05T22:42:00Z">
        <w:r w:rsidR="00895014">
          <w:rPr>
            <w:rFonts w:ascii="Crimson Text" w:hAnsi="Crimson Text"/>
            <w:color w:val="000000" w:themeColor="text1"/>
            <w:sz w:val="26"/>
            <w:szCs w:val="26"/>
          </w:rPr>
          <w:t xml:space="preserve"> o</w:t>
        </w:r>
      </w:ins>
      <w:r w:rsidR="00AE243A" w:rsidRPr="008D03A6">
        <w:rPr>
          <w:rFonts w:ascii="Crimson Text" w:hAnsi="Crimson Text"/>
          <w:color w:val="000000" w:themeColor="text1"/>
          <w:sz w:val="26"/>
          <w:szCs w:val="26"/>
        </w:rPr>
        <w:t xml:space="preserve">, </w:t>
      </w:r>
      <w:r w:rsidR="00892D2C" w:rsidRPr="008D03A6">
        <w:rPr>
          <w:rFonts w:ascii="Crimson Text" w:hAnsi="Crimson Text"/>
          <w:color w:val="000000" w:themeColor="text1"/>
          <w:sz w:val="26"/>
          <w:szCs w:val="26"/>
        </w:rPr>
        <w:t xml:space="preserve">al menos, quería creer que aquello se trataba de una revelación </w:t>
      </w:r>
      <w:r w:rsidR="00517ED8" w:rsidRPr="008D03A6">
        <w:rPr>
          <w:rFonts w:ascii="Crimson Text" w:hAnsi="Crimson Text"/>
          <w:color w:val="000000" w:themeColor="text1"/>
          <w:sz w:val="26"/>
          <w:szCs w:val="26"/>
        </w:rPr>
        <w:t>para clarificar</w:t>
      </w:r>
      <w:r w:rsidR="00892D2C" w:rsidRPr="008D03A6">
        <w:rPr>
          <w:rFonts w:ascii="Crimson Text" w:hAnsi="Crimson Text"/>
          <w:color w:val="000000" w:themeColor="text1"/>
          <w:sz w:val="26"/>
          <w:szCs w:val="26"/>
        </w:rPr>
        <w:t xml:space="preserve"> su destino.</w:t>
      </w:r>
    </w:p>
    <w:p w:rsidR="00892D2C" w:rsidRPr="008D03A6" w:rsidRDefault="00892D2C" w:rsidP="00E652A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Sintió paz </w:t>
      </w:r>
      <w:r w:rsidR="00517ED8"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las palabras de su padre</w:t>
      </w:r>
      <w:commentRangeStart w:id="822"/>
      <w:r w:rsidRPr="008D03A6">
        <w:rPr>
          <w:rFonts w:ascii="Crimson Text" w:hAnsi="Crimson Text"/>
          <w:color w:val="000000" w:themeColor="text1"/>
          <w:sz w:val="26"/>
          <w:szCs w:val="26"/>
        </w:rPr>
        <w:t xml:space="preserve">, </w:t>
      </w:r>
      <w:r w:rsidR="00C07F8C" w:rsidRPr="008D03A6">
        <w:rPr>
          <w:rFonts w:ascii="Crimson Text" w:hAnsi="Crimson Text"/>
          <w:color w:val="000000" w:themeColor="text1"/>
          <w:sz w:val="26"/>
          <w:szCs w:val="26"/>
        </w:rPr>
        <w:t xml:space="preserve">quien </w:t>
      </w:r>
      <w:del w:id="823" w:author="Paula Castrilli" w:date="2025-06-05T22:45:00Z">
        <w:r w:rsidR="00C07F8C" w:rsidRPr="008D03A6" w:rsidDel="002C61C9">
          <w:rPr>
            <w:rFonts w:ascii="Crimson Text" w:hAnsi="Crimson Text"/>
            <w:color w:val="000000" w:themeColor="text1"/>
            <w:sz w:val="26"/>
            <w:szCs w:val="26"/>
          </w:rPr>
          <w:delText>le transmitió</w:delText>
        </w:r>
        <w:r w:rsidRPr="008D03A6" w:rsidDel="002C61C9">
          <w:rPr>
            <w:rFonts w:ascii="Crimson Text" w:hAnsi="Crimson Text"/>
            <w:color w:val="000000" w:themeColor="text1"/>
            <w:sz w:val="26"/>
            <w:szCs w:val="26"/>
          </w:rPr>
          <w:delText xml:space="preserve"> </w:delText>
        </w:r>
      </w:del>
      <w:ins w:id="824" w:author="Paula Castrilli" w:date="2025-06-05T22:45:00Z">
        <w:r w:rsidR="002C61C9">
          <w:rPr>
            <w:rFonts w:ascii="Crimson Text" w:hAnsi="Crimson Text"/>
            <w:color w:val="000000" w:themeColor="text1"/>
            <w:sz w:val="26"/>
            <w:szCs w:val="26"/>
          </w:rPr>
          <w:t>había transmitido</w:t>
        </w:r>
      </w:ins>
      <w:del w:id="825" w:author="Paula Castrilli" w:date="2025-06-05T22:45:00Z">
        <w:r w:rsidRPr="008D03A6" w:rsidDel="002C61C9">
          <w:rPr>
            <w:rFonts w:ascii="Crimson Text" w:hAnsi="Crimson Text"/>
            <w:color w:val="000000" w:themeColor="text1"/>
            <w:sz w:val="26"/>
            <w:szCs w:val="26"/>
          </w:rPr>
          <w:delText>un</w:delText>
        </w:r>
      </w:del>
      <w:r w:rsidRPr="008D03A6">
        <w:rPr>
          <w:rFonts w:ascii="Crimson Text" w:hAnsi="Crimson Text"/>
          <w:color w:val="000000" w:themeColor="text1"/>
          <w:sz w:val="26"/>
          <w:szCs w:val="26"/>
        </w:rPr>
        <w:t xml:space="preserve"> apoyo incondicional, </w:t>
      </w:r>
      <w:r w:rsidR="00C07F8C" w:rsidRPr="008D03A6">
        <w:rPr>
          <w:rFonts w:ascii="Crimson Text" w:hAnsi="Crimson Text"/>
          <w:color w:val="000000" w:themeColor="text1"/>
          <w:sz w:val="26"/>
          <w:szCs w:val="26"/>
        </w:rPr>
        <w:t>valorando</w:t>
      </w:r>
      <w:r w:rsidRPr="008D03A6">
        <w:rPr>
          <w:rFonts w:ascii="Crimson Text" w:hAnsi="Crimson Text"/>
          <w:color w:val="000000" w:themeColor="text1"/>
          <w:sz w:val="26"/>
          <w:szCs w:val="26"/>
        </w:rPr>
        <w:t xml:space="preserve"> </w:t>
      </w:r>
      <w:r w:rsidR="00C07F8C" w:rsidRPr="008D03A6">
        <w:rPr>
          <w:rFonts w:ascii="Crimson Text" w:hAnsi="Crimson Text"/>
          <w:color w:val="000000" w:themeColor="text1"/>
          <w:sz w:val="26"/>
          <w:szCs w:val="26"/>
        </w:rPr>
        <w:t>la importancia de encontrar respuestas en</w:t>
      </w:r>
      <w:r w:rsidR="000B5813" w:rsidRPr="008D03A6">
        <w:rPr>
          <w:rFonts w:ascii="Crimson Text" w:hAnsi="Crimson Text"/>
          <w:color w:val="000000" w:themeColor="text1"/>
          <w:sz w:val="26"/>
          <w:szCs w:val="26"/>
        </w:rPr>
        <w:t xml:space="preserve"> su interior</w:t>
      </w:r>
      <w:commentRangeEnd w:id="822"/>
      <w:r w:rsidR="00895014">
        <w:rPr>
          <w:rStyle w:val="Refdecomentario"/>
        </w:rPr>
        <w:commentReference w:id="822"/>
      </w:r>
      <w:r w:rsidRPr="008D03A6">
        <w:rPr>
          <w:rFonts w:ascii="Crimson Text" w:hAnsi="Crimson Text"/>
          <w:color w:val="000000" w:themeColor="text1"/>
          <w:sz w:val="26"/>
          <w:szCs w:val="26"/>
        </w:rPr>
        <w:t xml:space="preserve">. </w:t>
      </w:r>
      <w:ins w:id="826" w:author="Paula Castrilli" w:date="2025-06-05T22:46:00Z">
        <w:r w:rsidR="002C61C9">
          <w:rPr>
            <w:rFonts w:ascii="Crimson Text" w:hAnsi="Crimson Text"/>
            <w:color w:val="000000" w:themeColor="text1"/>
            <w:sz w:val="26"/>
            <w:szCs w:val="26"/>
          </w:rPr>
          <w:t xml:space="preserve">Pero </w:t>
        </w:r>
      </w:ins>
      <w:del w:id="827" w:author="Paula Castrilli" w:date="2025-06-05T22:46:00Z">
        <w:r w:rsidR="00C07F8C" w:rsidRPr="008D03A6" w:rsidDel="002C61C9">
          <w:rPr>
            <w:rFonts w:ascii="Crimson Text" w:hAnsi="Crimson Text"/>
            <w:color w:val="000000" w:themeColor="text1"/>
            <w:sz w:val="26"/>
            <w:szCs w:val="26"/>
          </w:rPr>
          <w:delText>A</w:delText>
        </w:r>
      </w:del>
      <w:ins w:id="828" w:author="Paula Castrilli" w:date="2025-06-05T22:46:00Z">
        <w:r w:rsidR="002C61C9">
          <w:rPr>
            <w:rFonts w:ascii="Crimson Text" w:hAnsi="Crimson Text"/>
            <w:color w:val="000000" w:themeColor="text1"/>
            <w:sz w:val="26"/>
            <w:szCs w:val="26"/>
          </w:rPr>
          <w:t>a</w:t>
        </w:r>
      </w:ins>
      <w:r w:rsidR="00C07F8C" w:rsidRPr="008D03A6">
        <w:rPr>
          <w:rFonts w:ascii="Crimson Text" w:hAnsi="Crimson Text"/>
          <w:color w:val="000000" w:themeColor="text1"/>
          <w:sz w:val="26"/>
          <w:szCs w:val="26"/>
        </w:rPr>
        <w:t>hora</w:t>
      </w:r>
      <w:del w:id="829" w:author="Paula Castrilli" w:date="2025-06-05T22:46:00Z">
        <w:r w:rsidR="00C07F8C" w:rsidRPr="008D03A6" w:rsidDel="002C61C9">
          <w:rPr>
            <w:rFonts w:ascii="Crimson Text" w:hAnsi="Crimson Text"/>
            <w:color w:val="000000" w:themeColor="text1"/>
            <w:sz w:val="26"/>
            <w:szCs w:val="26"/>
          </w:rPr>
          <w:delText>,</w:delText>
        </w:r>
      </w:del>
      <w:r w:rsidR="00C07F8C" w:rsidRPr="008D03A6">
        <w:rPr>
          <w:rFonts w:ascii="Crimson Text" w:hAnsi="Crimson Text"/>
          <w:color w:val="000000" w:themeColor="text1"/>
          <w:sz w:val="26"/>
          <w:szCs w:val="26"/>
        </w:rPr>
        <w:t xml:space="preserve"> tenía que tomar</w:t>
      </w:r>
      <w:r w:rsidRPr="008D03A6">
        <w:rPr>
          <w:rFonts w:ascii="Crimson Text" w:hAnsi="Crimson Text"/>
          <w:color w:val="000000" w:themeColor="text1"/>
          <w:sz w:val="26"/>
          <w:szCs w:val="26"/>
        </w:rPr>
        <w:t xml:space="preserve"> una</w:t>
      </w:r>
      <w:r w:rsidR="00C07F8C" w:rsidRPr="008D03A6">
        <w:rPr>
          <w:rFonts w:ascii="Crimson Text" w:hAnsi="Crimson Text"/>
          <w:color w:val="000000" w:themeColor="text1"/>
          <w:sz w:val="26"/>
          <w:szCs w:val="26"/>
        </w:rPr>
        <w:t xml:space="preserve"> difícil</w:t>
      </w:r>
      <w:r w:rsidRPr="008D03A6">
        <w:rPr>
          <w:rFonts w:ascii="Crimson Text" w:hAnsi="Crimson Text"/>
          <w:color w:val="000000" w:themeColor="text1"/>
          <w:sz w:val="26"/>
          <w:szCs w:val="26"/>
        </w:rPr>
        <w:t xml:space="preserve"> decisión</w:t>
      </w:r>
      <w:del w:id="830" w:author="Paula Castrilli" w:date="2025-06-05T22:46:00Z">
        <w:r w:rsidRPr="008D03A6" w:rsidDel="002C61C9">
          <w:rPr>
            <w:rFonts w:ascii="Crimson Text" w:hAnsi="Crimson Text"/>
            <w:color w:val="000000" w:themeColor="text1"/>
            <w:sz w:val="26"/>
            <w:szCs w:val="26"/>
          </w:rPr>
          <w:delText>, s</w:delText>
        </w:r>
      </w:del>
      <w:ins w:id="831" w:author="Paula Castrilli" w:date="2025-06-05T22:46:00Z">
        <w:r w:rsidR="002C61C9">
          <w:rPr>
            <w:rFonts w:ascii="Crimson Text" w:hAnsi="Crimson Text"/>
            <w:color w:val="000000" w:themeColor="text1"/>
            <w:sz w:val="26"/>
            <w:szCs w:val="26"/>
          </w:rPr>
          <w:t>. S</w:t>
        </w:r>
      </w:ins>
      <w:r w:rsidRPr="008D03A6">
        <w:rPr>
          <w:rFonts w:ascii="Crimson Text" w:hAnsi="Crimson Text"/>
          <w:color w:val="000000" w:themeColor="text1"/>
          <w:sz w:val="26"/>
          <w:szCs w:val="26"/>
        </w:rPr>
        <w:t>abía que las chances de que la princesa lo ayudar</w:t>
      </w:r>
      <w:r w:rsidR="00D94825" w:rsidRPr="008D03A6">
        <w:rPr>
          <w:rFonts w:ascii="Crimson Text" w:hAnsi="Crimson Text"/>
          <w:color w:val="000000" w:themeColor="text1"/>
          <w:sz w:val="26"/>
          <w:szCs w:val="26"/>
        </w:rPr>
        <w:t>a eran remotas</w:t>
      </w:r>
      <w:del w:id="832" w:author="Paula Castrilli" w:date="2025-06-05T22:46:00Z">
        <w:r w:rsidR="00D94825" w:rsidRPr="008D03A6" w:rsidDel="002C61C9">
          <w:rPr>
            <w:rFonts w:ascii="Crimson Text" w:hAnsi="Crimson Text"/>
            <w:color w:val="000000" w:themeColor="text1"/>
            <w:sz w:val="26"/>
            <w:szCs w:val="26"/>
          </w:rPr>
          <w:delText>,</w:delText>
        </w:r>
      </w:del>
      <w:r w:rsidR="00D94825" w:rsidRPr="008D03A6">
        <w:rPr>
          <w:rFonts w:ascii="Crimson Text" w:hAnsi="Crimson Text"/>
          <w:color w:val="000000" w:themeColor="text1"/>
          <w:sz w:val="26"/>
          <w:szCs w:val="26"/>
        </w:rPr>
        <w:t xml:space="preserve"> y que </w:t>
      </w:r>
      <w:del w:id="833" w:author="Paula Castrilli" w:date="2025-06-05T22:46:00Z">
        <w:r w:rsidR="00D94825" w:rsidRPr="008D03A6" w:rsidDel="002C61C9">
          <w:rPr>
            <w:rFonts w:ascii="Crimson Text" w:hAnsi="Crimson Text"/>
            <w:color w:val="000000" w:themeColor="text1"/>
            <w:sz w:val="26"/>
            <w:szCs w:val="26"/>
          </w:rPr>
          <w:delText>debía</w:delText>
        </w:r>
        <w:r w:rsidRPr="008D03A6" w:rsidDel="002C61C9">
          <w:rPr>
            <w:rFonts w:ascii="Crimson Text" w:hAnsi="Crimson Text"/>
            <w:color w:val="000000" w:themeColor="text1"/>
            <w:sz w:val="26"/>
            <w:szCs w:val="26"/>
          </w:rPr>
          <w:delText xml:space="preserve"> </w:delText>
        </w:r>
      </w:del>
      <w:ins w:id="834" w:author="Paula Castrilli" w:date="2025-06-05T22:46:00Z">
        <w:r w:rsidR="002C61C9">
          <w:rPr>
            <w:rFonts w:ascii="Crimson Text" w:hAnsi="Crimson Text"/>
            <w:color w:val="000000" w:themeColor="text1"/>
            <w:sz w:val="26"/>
            <w:szCs w:val="26"/>
          </w:rPr>
          <w:t>iba a tener que</w:t>
        </w:r>
        <w:r w:rsidR="002C61C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seguir adelante</w:t>
      </w:r>
      <w:r w:rsidR="00C07F8C" w:rsidRPr="008D03A6">
        <w:rPr>
          <w:rFonts w:ascii="Crimson Text" w:hAnsi="Crimson Text"/>
          <w:color w:val="000000" w:themeColor="text1"/>
          <w:sz w:val="26"/>
          <w:szCs w:val="26"/>
        </w:rPr>
        <w:t xml:space="preserve"> por su cuenta</w:t>
      </w:r>
      <w:r w:rsidRPr="008D03A6">
        <w:rPr>
          <w:rFonts w:ascii="Crimson Text" w:hAnsi="Crimson Text"/>
          <w:color w:val="000000" w:themeColor="text1"/>
          <w:sz w:val="26"/>
          <w:szCs w:val="26"/>
        </w:rPr>
        <w:t xml:space="preserve">. </w:t>
      </w:r>
      <w:ins w:id="835" w:author="Paula Castrilli" w:date="2025-06-05T22:46:00Z">
        <w:r w:rsidR="002C61C9">
          <w:rPr>
            <w:rFonts w:ascii="Crimson Text" w:hAnsi="Crimson Text"/>
            <w:color w:val="000000" w:themeColor="text1"/>
            <w:sz w:val="26"/>
            <w:szCs w:val="26"/>
          </w:rPr>
          <w:t xml:space="preserve">Por lo que, </w:t>
        </w:r>
      </w:ins>
      <w:del w:id="836" w:author="Paula Castrilli" w:date="2025-06-05T22:46:00Z">
        <w:r w:rsidR="00C07F8C" w:rsidRPr="008D03A6" w:rsidDel="002C61C9">
          <w:rPr>
            <w:rFonts w:ascii="Crimson Text" w:hAnsi="Crimson Text"/>
            <w:color w:val="000000" w:themeColor="text1"/>
            <w:sz w:val="26"/>
            <w:szCs w:val="26"/>
          </w:rPr>
          <w:delText>C</w:delText>
        </w:r>
      </w:del>
      <w:ins w:id="837" w:author="Paula Castrilli" w:date="2025-06-05T22:46:00Z">
        <w:r w:rsidR="002C61C9">
          <w:rPr>
            <w:rFonts w:ascii="Crimson Text" w:hAnsi="Crimson Text"/>
            <w:color w:val="000000" w:themeColor="text1"/>
            <w:sz w:val="26"/>
            <w:szCs w:val="26"/>
          </w:rPr>
          <w:t>c</w:t>
        </w:r>
      </w:ins>
      <w:r w:rsidR="00C07F8C" w:rsidRPr="008D03A6">
        <w:rPr>
          <w:rFonts w:ascii="Crimson Text" w:hAnsi="Crimson Text"/>
          <w:color w:val="000000" w:themeColor="text1"/>
          <w:sz w:val="26"/>
          <w:szCs w:val="26"/>
        </w:rPr>
        <w:t>onsiderando</w:t>
      </w:r>
      <w:r w:rsidRPr="008D03A6">
        <w:rPr>
          <w:rFonts w:ascii="Crimson Text" w:hAnsi="Crimson Text"/>
          <w:color w:val="000000" w:themeColor="text1"/>
          <w:sz w:val="26"/>
          <w:szCs w:val="26"/>
        </w:rPr>
        <w:t xml:space="preserve"> el consejo de su padre, se dispuso a avanzar</w:t>
      </w:r>
      <w:del w:id="838" w:author="Paula Castrilli" w:date="2025-06-05T22:47:00Z">
        <w:r w:rsidRPr="008D03A6" w:rsidDel="002C61C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15DF8" w:rsidRPr="008D03A6">
        <w:rPr>
          <w:rFonts w:ascii="Crimson Text" w:hAnsi="Crimson Text"/>
          <w:color w:val="000000" w:themeColor="text1"/>
          <w:sz w:val="26"/>
          <w:szCs w:val="26"/>
        </w:rPr>
        <w:t>y dejarse llevar por lo que dictara su corazón</w:t>
      </w:r>
      <w:r w:rsidRPr="008D03A6">
        <w:rPr>
          <w:rFonts w:ascii="Crimson Text" w:hAnsi="Crimson Text"/>
          <w:color w:val="000000" w:themeColor="text1"/>
          <w:sz w:val="26"/>
          <w:szCs w:val="26"/>
        </w:rPr>
        <w:t>.</w:t>
      </w:r>
    </w:p>
    <w:p w:rsidR="00892D2C" w:rsidRPr="008D03A6" w:rsidRDefault="00892D2C"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Montó a Agatha</w:t>
      </w:r>
      <w:del w:id="839" w:author="Paula Castrilli" w:date="2025-06-05T22:51:00Z">
        <w:r w:rsidRPr="008D03A6" w:rsidDel="00756F2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continuó el </w:t>
      </w:r>
      <w:r w:rsidR="00A047D9" w:rsidRPr="008D03A6">
        <w:rPr>
          <w:rFonts w:ascii="Crimson Text" w:hAnsi="Crimson Text"/>
          <w:color w:val="000000" w:themeColor="text1"/>
          <w:sz w:val="26"/>
          <w:szCs w:val="26"/>
        </w:rPr>
        <w:t xml:space="preserve">camino </w:t>
      </w:r>
      <w:r w:rsidRPr="008D03A6">
        <w:rPr>
          <w:rFonts w:ascii="Crimson Text" w:hAnsi="Crimson Text"/>
          <w:color w:val="000000" w:themeColor="text1"/>
          <w:sz w:val="26"/>
          <w:szCs w:val="26"/>
        </w:rPr>
        <w:t xml:space="preserve">rumbo al </w:t>
      </w:r>
      <w:del w:id="840" w:author="Paula Castrilli" w:date="2025-06-02T13:56:00Z">
        <w:r w:rsidRPr="008D03A6" w:rsidDel="00902E0B">
          <w:rPr>
            <w:rFonts w:ascii="Crimson Text" w:hAnsi="Crimson Text"/>
            <w:color w:val="000000" w:themeColor="text1"/>
            <w:sz w:val="26"/>
            <w:szCs w:val="26"/>
          </w:rPr>
          <w:delText>lago de los dioses</w:delText>
        </w:r>
      </w:del>
      <w:ins w:id="841" w:author="Paula Castrilli" w:date="2025-06-02T13:56:00Z">
        <w:r w:rsidR="00902E0B">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A047D9" w:rsidRPr="008D03A6">
        <w:rPr>
          <w:rFonts w:ascii="Crimson Text" w:hAnsi="Crimson Text"/>
          <w:color w:val="000000" w:themeColor="text1"/>
          <w:sz w:val="26"/>
          <w:szCs w:val="26"/>
        </w:rPr>
        <w:t>Durante el recorrido, aún perduraba el efecto alucinógeno del brebaje</w:t>
      </w:r>
      <w:ins w:id="842" w:author="Paula Castrilli" w:date="2025-06-05T22:51:00Z">
        <w:r w:rsidR="00756F23">
          <w:rPr>
            <w:rFonts w:ascii="Crimson Text" w:hAnsi="Crimson Text"/>
            <w:color w:val="000000" w:themeColor="text1"/>
            <w:sz w:val="26"/>
            <w:szCs w:val="26"/>
          </w:rPr>
          <w:t xml:space="preserve"> y</w:t>
        </w:r>
      </w:ins>
      <w:r w:rsidR="00A047D9" w:rsidRPr="008D03A6">
        <w:rPr>
          <w:rFonts w:ascii="Crimson Text" w:hAnsi="Crimson Text"/>
          <w:color w:val="000000" w:themeColor="text1"/>
          <w:sz w:val="26"/>
          <w:szCs w:val="26"/>
        </w:rPr>
        <w:t xml:space="preserve">, si bien no volvió a tener </w:t>
      </w:r>
      <w:r w:rsidR="00C369D6" w:rsidRPr="008D03A6">
        <w:rPr>
          <w:rFonts w:ascii="Crimson Text" w:hAnsi="Crimson Text"/>
          <w:color w:val="000000" w:themeColor="text1"/>
          <w:sz w:val="26"/>
          <w:szCs w:val="26"/>
        </w:rPr>
        <w:t>visiones</w:t>
      </w:r>
      <w:r w:rsidR="00A047D9" w:rsidRPr="008D03A6">
        <w:rPr>
          <w:rFonts w:ascii="Crimson Text" w:hAnsi="Crimson Text"/>
          <w:color w:val="000000" w:themeColor="text1"/>
          <w:sz w:val="26"/>
          <w:szCs w:val="26"/>
        </w:rPr>
        <w:t xml:space="preserve">, sentía una profunda conexión con la naturaleza que lo </w:t>
      </w:r>
      <w:r w:rsidR="001D278F" w:rsidRPr="008D03A6">
        <w:rPr>
          <w:rFonts w:ascii="Crimson Text" w:hAnsi="Crimson Text"/>
          <w:color w:val="000000" w:themeColor="text1"/>
          <w:sz w:val="26"/>
          <w:szCs w:val="26"/>
        </w:rPr>
        <w:t>rode</w:t>
      </w:r>
      <w:r w:rsidR="00A047D9" w:rsidRPr="008D03A6">
        <w:rPr>
          <w:rFonts w:ascii="Crimson Text" w:hAnsi="Crimson Text"/>
          <w:color w:val="000000" w:themeColor="text1"/>
          <w:sz w:val="26"/>
          <w:szCs w:val="26"/>
        </w:rPr>
        <w:t>aba. Una extrema sensibilidad</w:t>
      </w:r>
      <w:del w:id="843" w:author="Paula Castrilli" w:date="2025-06-05T22:51:00Z">
        <w:r w:rsidR="00A047D9" w:rsidRPr="008D03A6" w:rsidDel="00756F23">
          <w:rPr>
            <w:rFonts w:ascii="Crimson Text" w:hAnsi="Crimson Text"/>
            <w:color w:val="000000" w:themeColor="text1"/>
            <w:sz w:val="26"/>
            <w:szCs w:val="26"/>
          </w:rPr>
          <w:delText>,</w:delText>
        </w:r>
      </w:del>
      <w:r w:rsidR="00A047D9" w:rsidRPr="008D03A6">
        <w:rPr>
          <w:rFonts w:ascii="Crimson Text" w:hAnsi="Crimson Text"/>
          <w:color w:val="000000" w:themeColor="text1"/>
          <w:sz w:val="26"/>
          <w:szCs w:val="26"/>
        </w:rPr>
        <w:t xml:space="preserve"> le permitía </w:t>
      </w:r>
      <w:r w:rsidR="001D278F" w:rsidRPr="008D03A6">
        <w:rPr>
          <w:rFonts w:ascii="Crimson Text" w:hAnsi="Crimson Text"/>
          <w:color w:val="000000" w:themeColor="text1"/>
          <w:sz w:val="26"/>
          <w:szCs w:val="26"/>
        </w:rPr>
        <w:t>abrir sus sentidos</w:t>
      </w:r>
      <w:r w:rsidR="00A047D9" w:rsidRPr="008D03A6">
        <w:rPr>
          <w:rFonts w:ascii="Crimson Text" w:hAnsi="Crimson Text"/>
          <w:color w:val="000000" w:themeColor="text1"/>
          <w:sz w:val="26"/>
          <w:szCs w:val="26"/>
        </w:rPr>
        <w:t xml:space="preserve"> y </w:t>
      </w:r>
      <w:r w:rsidR="001D278F" w:rsidRPr="008D03A6">
        <w:rPr>
          <w:rFonts w:ascii="Crimson Text" w:hAnsi="Crimson Text"/>
          <w:color w:val="000000" w:themeColor="text1"/>
          <w:sz w:val="26"/>
          <w:szCs w:val="26"/>
        </w:rPr>
        <w:t>percibir</w:t>
      </w:r>
      <w:r w:rsidR="00A047D9" w:rsidRPr="008D03A6">
        <w:rPr>
          <w:rFonts w:ascii="Crimson Text" w:hAnsi="Crimson Text"/>
          <w:color w:val="000000" w:themeColor="text1"/>
          <w:sz w:val="26"/>
          <w:szCs w:val="26"/>
        </w:rPr>
        <w:t xml:space="preserve"> la energía de la vegetación. Ese estado de éxtasis lo alejaba, por el momento, de sus preocupaciones.</w:t>
      </w:r>
    </w:p>
    <w:p w:rsidR="00A047D9" w:rsidRPr="008D03A6" w:rsidRDefault="00A047D9"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aproximarse al final del </w:t>
      </w:r>
      <w:del w:id="844" w:author="Paula Castrilli" w:date="2025-06-03T01:36:00Z">
        <w:r w:rsidRPr="008D03A6" w:rsidDel="008B365E">
          <w:rPr>
            <w:rFonts w:ascii="Crimson Text" w:hAnsi="Crimson Text"/>
            <w:color w:val="000000" w:themeColor="text1"/>
            <w:sz w:val="26"/>
            <w:szCs w:val="26"/>
          </w:rPr>
          <w:delText>camino del guerrero</w:delText>
        </w:r>
      </w:del>
      <w:ins w:id="845" w:author="Paula Castrilli" w:date="2025-06-03T01:36:00Z">
        <w:r w:rsidR="008B365E">
          <w:rPr>
            <w:rFonts w:ascii="Crimson Text" w:hAnsi="Crimson Text"/>
            <w:color w:val="000000" w:themeColor="text1"/>
            <w:sz w:val="26"/>
            <w:szCs w:val="26"/>
          </w:rPr>
          <w:t>Camino del Guerrero</w:t>
        </w:r>
      </w:ins>
      <w:r w:rsidRPr="008D03A6">
        <w:rPr>
          <w:rFonts w:ascii="Crimson Text" w:hAnsi="Crimson Text"/>
          <w:color w:val="000000" w:themeColor="text1"/>
          <w:sz w:val="26"/>
          <w:szCs w:val="26"/>
        </w:rPr>
        <w:t>, pudo observar un arco formado por las mismas ramas de los árboles</w:t>
      </w:r>
      <w:del w:id="846" w:author="Paula Castrilli" w:date="2025-06-05T22:58:00Z">
        <w:r w:rsidRPr="008D03A6" w:rsidDel="00756F2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demarcando la salida del sendero y el acceso a la </w:t>
      </w:r>
      <w:r w:rsidR="001D278F" w:rsidRPr="008D03A6">
        <w:rPr>
          <w:rFonts w:ascii="Crimson Text" w:hAnsi="Crimson Text"/>
          <w:color w:val="000000" w:themeColor="text1"/>
          <w:sz w:val="26"/>
          <w:szCs w:val="26"/>
        </w:rPr>
        <w:t>ribera</w:t>
      </w:r>
      <w:r w:rsidRPr="008D03A6">
        <w:rPr>
          <w:rFonts w:ascii="Crimson Text" w:hAnsi="Crimson Text"/>
          <w:color w:val="000000" w:themeColor="text1"/>
          <w:sz w:val="26"/>
          <w:szCs w:val="26"/>
        </w:rPr>
        <w:t xml:space="preserve"> </w:t>
      </w:r>
      <w:r w:rsidR="001D278F" w:rsidRPr="008D03A6">
        <w:rPr>
          <w:rFonts w:ascii="Crimson Text" w:hAnsi="Crimson Text"/>
          <w:color w:val="000000" w:themeColor="text1"/>
          <w:sz w:val="26"/>
          <w:szCs w:val="26"/>
        </w:rPr>
        <w:t>d</w:t>
      </w:r>
      <w:r w:rsidRPr="008D03A6">
        <w:rPr>
          <w:rFonts w:ascii="Crimson Text" w:hAnsi="Crimson Text"/>
          <w:color w:val="000000" w:themeColor="text1"/>
          <w:sz w:val="26"/>
          <w:szCs w:val="26"/>
        </w:rPr>
        <w:t xml:space="preserve">el </w:t>
      </w:r>
      <w:del w:id="847" w:author="Paula Castrilli" w:date="2025-06-02T13:56:00Z">
        <w:r w:rsidRPr="008D03A6" w:rsidDel="00902E0B">
          <w:rPr>
            <w:rFonts w:ascii="Crimson Text" w:hAnsi="Crimson Text"/>
            <w:color w:val="000000" w:themeColor="text1"/>
            <w:sz w:val="26"/>
            <w:szCs w:val="26"/>
          </w:rPr>
          <w:delText>lago</w:delText>
        </w:r>
        <w:r w:rsidR="001D278F" w:rsidRPr="008D03A6" w:rsidDel="00902E0B">
          <w:rPr>
            <w:rFonts w:ascii="Crimson Text" w:hAnsi="Crimson Text"/>
            <w:color w:val="000000" w:themeColor="text1"/>
            <w:sz w:val="26"/>
            <w:szCs w:val="26"/>
          </w:rPr>
          <w:delText xml:space="preserve"> de los dioses</w:delText>
        </w:r>
      </w:del>
      <w:ins w:id="848" w:author="Paula Castrilli" w:date="2025-06-02T13:56:00Z">
        <w:r w:rsidR="00902E0B">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Desde lejos</w:t>
      </w:r>
      <w:del w:id="849" w:author="Paula Castrilli" w:date="2025-06-05T23:09:00Z">
        <w:r w:rsidRPr="008D03A6" w:rsidDel="002A5FF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w:t>
      </w:r>
      <w:ins w:id="850" w:author="Paula Castrilli" w:date="2025-06-05T23:02:00Z">
        <w:r w:rsidR="002A5FF3">
          <w:rPr>
            <w:rFonts w:ascii="Crimson Text" w:hAnsi="Crimson Text"/>
            <w:color w:val="000000" w:themeColor="text1"/>
            <w:sz w:val="26"/>
            <w:szCs w:val="26"/>
          </w:rPr>
          <w:t xml:space="preserve"> podía apreciar</w:t>
        </w:r>
      </w:ins>
      <w:del w:id="851" w:author="Paula Castrilli" w:date="2025-06-05T23:03:00Z">
        <w:r w:rsidRPr="008D03A6" w:rsidDel="002A5FF3">
          <w:rPr>
            <w:rFonts w:ascii="Crimson Text" w:hAnsi="Crimson Text"/>
            <w:color w:val="000000" w:themeColor="text1"/>
            <w:sz w:val="26"/>
            <w:szCs w:val="26"/>
          </w:rPr>
          <w:delText xml:space="preserve"> </w:delText>
        </w:r>
        <w:r w:rsidR="001D278F" w:rsidRPr="008D03A6" w:rsidDel="002A5FF3">
          <w:rPr>
            <w:rFonts w:ascii="Crimson Text" w:hAnsi="Crimson Text"/>
            <w:color w:val="000000" w:themeColor="text1"/>
            <w:sz w:val="26"/>
            <w:szCs w:val="26"/>
          </w:rPr>
          <w:delText>apreciaba</w:delText>
        </w:r>
        <w:r w:rsidRPr="008D03A6" w:rsidDel="002A5FF3">
          <w:rPr>
            <w:rFonts w:ascii="Crimson Text" w:hAnsi="Crimson Text"/>
            <w:color w:val="000000" w:themeColor="text1"/>
            <w:sz w:val="26"/>
            <w:szCs w:val="26"/>
          </w:rPr>
          <w:delText xml:space="preserve"> gran</w:delText>
        </w:r>
      </w:del>
      <w:ins w:id="852" w:author="Paula Castrilli" w:date="2025-06-05T23:03:00Z">
        <w:r w:rsidR="002A5FF3">
          <w:rPr>
            <w:rFonts w:ascii="Crimson Text" w:hAnsi="Crimson Text"/>
            <w:color w:val="000000" w:themeColor="text1"/>
            <w:sz w:val="26"/>
            <w:szCs w:val="26"/>
          </w:rPr>
          <w:t xml:space="preserve"> mucha</w:t>
        </w:r>
      </w:ins>
      <w:r w:rsidRPr="008D03A6">
        <w:rPr>
          <w:rFonts w:ascii="Crimson Text" w:hAnsi="Crimson Text"/>
          <w:color w:val="000000" w:themeColor="text1"/>
          <w:sz w:val="26"/>
          <w:szCs w:val="26"/>
        </w:rPr>
        <w:t xml:space="preserve"> </w:t>
      </w:r>
      <w:r w:rsidR="0097407F" w:rsidRPr="008D03A6">
        <w:rPr>
          <w:rFonts w:ascii="Crimson Text" w:hAnsi="Crimson Text"/>
          <w:color w:val="000000" w:themeColor="text1"/>
          <w:sz w:val="26"/>
          <w:szCs w:val="26"/>
        </w:rPr>
        <w:t>actividad</w:t>
      </w:r>
      <w:ins w:id="853" w:author="Paula Castrilli" w:date="2025-06-05T23:10:00Z">
        <w:r w:rsidR="002A5FF3">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w:t>
      </w:r>
      <w:ins w:id="854" w:author="Paula Castrilli" w:date="2025-06-05T23:09:00Z">
        <w:r w:rsidR="002A5FF3">
          <w:rPr>
            <w:rFonts w:ascii="Crimson Text" w:hAnsi="Crimson Text"/>
            <w:color w:val="000000" w:themeColor="text1"/>
            <w:sz w:val="26"/>
            <w:szCs w:val="26"/>
          </w:rPr>
          <w:t>mientras tanto,</w:t>
        </w:r>
      </w:ins>
      <w:ins w:id="855" w:author="Paula Castrilli" w:date="2025-06-05T23:03:00Z">
        <w:r w:rsidR="002A5FF3">
          <w:rPr>
            <w:rFonts w:ascii="Crimson Text" w:hAnsi="Crimson Text"/>
            <w:color w:val="000000" w:themeColor="text1"/>
            <w:sz w:val="26"/>
            <w:szCs w:val="26"/>
          </w:rPr>
          <w:t xml:space="preserve"> </w:t>
        </w:r>
      </w:ins>
      <w:r w:rsidR="00692138" w:rsidRPr="008D03A6">
        <w:rPr>
          <w:rFonts w:ascii="Crimson Text" w:hAnsi="Crimson Text"/>
          <w:color w:val="000000" w:themeColor="text1"/>
          <w:sz w:val="26"/>
          <w:szCs w:val="26"/>
        </w:rPr>
        <w:t xml:space="preserve">Eros </w:t>
      </w:r>
      <w:r w:rsidR="004F0FEF" w:rsidRPr="008D03A6">
        <w:rPr>
          <w:rFonts w:ascii="Crimson Text" w:hAnsi="Crimson Text"/>
          <w:color w:val="000000" w:themeColor="text1"/>
          <w:sz w:val="26"/>
          <w:szCs w:val="26"/>
        </w:rPr>
        <w:t xml:space="preserve">continuó su marcha hasta abandonar el camino </w:t>
      </w:r>
      <w:r w:rsidR="001D278F" w:rsidRPr="008D03A6">
        <w:rPr>
          <w:rFonts w:ascii="Crimson Text" w:hAnsi="Crimson Text"/>
          <w:color w:val="000000" w:themeColor="text1"/>
          <w:sz w:val="26"/>
          <w:szCs w:val="26"/>
        </w:rPr>
        <w:t>definitivamente</w:t>
      </w:r>
      <w:r w:rsidR="004F0FEF" w:rsidRPr="008D03A6">
        <w:rPr>
          <w:rFonts w:ascii="Crimson Text" w:hAnsi="Crimson Text"/>
          <w:color w:val="000000" w:themeColor="text1"/>
          <w:sz w:val="26"/>
          <w:szCs w:val="26"/>
        </w:rPr>
        <w:t>.</w:t>
      </w:r>
    </w:p>
    <w:p w:rsidR="00290011" w:rsidRPr="008D03A6" w:rsidRDefault="001D278F" w:rsidP="0029001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w:t>
      </w:r>
      <w:r w:rsidR="00414302" w:rsidRPr="008D03A6">
        <w:rPr>
          <w:rFonts w:ascii="Crimson Text" w:hAnsi="Crimson Text"/>
          <w:color w:val="000000" w:themeColor="text1"/>
          <w:sz w:val="26"/>
          <w:szCs w:val="26"/>
        </w:rPr>
        <w:t>rente a la orilla</w:t>
      </w:r>
      <w:r w:rsidR="004F0FEF" w:rsidRPr="008D03A6">
        <w:rPr>
          <w:rFonts w:ascii="Crimson Text" w:hAnsi="Crimson Text"/>
          <w:color w:val="000000" w:themeColor="text1"/>
          <w:sz w:val="26"/>
          <w:szCs w:val="26"/>
        </w:rPr>
        <w:t>, pudo tener un</w:t>
      </w:r>
      <w:r w:rsidR="00F2365C" w:rsidRPr="008D03A6">
        <w:rPr>
          <w:rFonts w:ascii="Crimson Text" w:hAnsi="Crimson Text"/>
          <w:color w:val="000000" w:themeColor="text1"/>
          <w:sz w:val="26"/>
          <w:szCs w:val="26"/>
        </w:rPr>
        <w:t xml:space="preserve"> mejor</w:t>
      </w:r>
      <w:r w:rsidR="004F0FEF" w:rsidRPr="008D03A6">
        <w:rPr>
          <w:rFonts w:ascii="Crimson Text" w:hAnsi="Crimson Text"/>
          <w:color w:val="000000" w:themeColor="text1"/>
          <w:sz w:val="26"/>
          <w:szCs w:val="26"/>
        </w:rPr>
        <w:t xml:space="preserve"> panorama</w:t>
      </w:r>
      <w:r w:rsidR="00414302" w:rsidRPr="008D03A6">
        <w:rPr>
          <w:rFonts w:ascii="Crimson Text" w:hAnsi="Crimson Text"/>
          <w:color w:val="000000" w:themeColor="text1"/>
          <w:sz w:val="26"/>
          <w:szCs w:val="26"/>
        </w:rPr>
        <w:t xml:space="preserve"> </w:t>
      </w:r>
      <w:del w:id="856" w:author="Paula Castrilli" w:date="2025-06-05T23:10:00Z">
        <w:r w:rsidR="00414302" w:rsidRPr="008D03A6" w:rsidDel="002A5FF3">
          <w:rPr>
            <w:rFonts w:ascii="Crimson Text" w:hAnsi="Crimson Text"/>
            <w:color w:val="000000" w:themeColor="text1"/>
            <w:sz w:val="26"/>
            <w:szCs w:val="26"/>
          </w:rPr>
          <w:delText>del acontecimiento</w:delText>
        </w:r>
      </w:del>
      <w:ins w:id="857" w:author="Paula Castrilli" w:date="2025-06-05T23:10:00Z">
        <w:r w:rsidR="002A5FF3">
          <w:rPr>
            <w:rFonts w:ascii="Crimson Text" w:hAnsi="Crimson Text"/>
            <w:color w:val="000000" w:themeColor="text1"/>
            <w:sz w:val="26"/>
            <w:szCs w:val="26"/>
          </w:rPr>
          <w:t>de lo que estaba pasando</w:t>
        </w:r>
      </w:ins>
      <w:r w:rsidR="004F0FEF" w:rsidRPr="008D03A6">
        <w:rPr>
          <w:rFonts w:ascii="Crimson Text" w:hAnsi="Crimson Text"/>
          <w:color w:val="000000" w:themeColor="text1"/>
          <w:sz w:val="26"/>
          <w:szCs w:val="26"/>
        </w:rPr>
        <w:t xml:space="preserve">. Era una noche despejada y cálida, la luna estaba </w:t>
      </w:r>
      <w:del w:id="858" w:author="Paula Castrilli" w:date="2025-06-05T23:11:00Z">
        <w:r w:rsidR="004F0FEF" w:rsidRPr="008D03A6" w:rsidDel="002A5FF3">
          <w:rPr>
            <w:rFonts w:ascii="Crimson Text" w:hAnsi="Crimson Text"/>
            <w:color w:val="000000" w:themeColor="text1"/>
            <w:sz w:val="26"/>
            <w:szCs w:val="26"/>
          </w:rPr>
          <w:delText xml:space="preserve">completa </w:delText>
        </w:r>
      </w:del>
      <w:ins w:id="859" w:author="Paula Castrilli" w:date="2025-06-05T23:11:00Z">
        <w:r w:rsidR="002A5FF3">
          <w:rPr>
            <w:rFonts w:ascii="Crimson Text" w:hAnsi="Crimson Text"/>
            <w:color w:val="000000" w:themeColor="text1"/>
            <w:sz w:val="26"/>
            <w:szCs w:val="26"/>
          </w:rPr>
          <w:t>llena</w:t>
        </w:r>
        <w:r w:rsidR="002A5FF3" w:rsidRPr="008D03A6">
          <w:rPr>
            <w:rFonts w:ascii="Crimson Text" w:hAnsi="Crimson Text"/>
            <w:color w:val="000000" w:themeColor="text1"/>
            <w:sz w:val="26"/>
            <w:szCs w:val="26"/>
          </w:rPr>
          <w:t xml:space="preserve"> </w:t>
        </w:r>
      </w:ins>
      <w:r w:rsidR="004F0FEF" w:rsidRPr="008D03A6">
        <w:rPr>
          <w:rFonts w:ascii="Crimson Text" w:hAnsi="Crimson Text"/>
          <w:color w:val="000000" w:themeColor="text1"/>
          <w:sz w:val="26"/>
          <w:szCs w:val="26"/>
        </w:rPr>
        <w:t>y su claridad se reflejaba en el lago. En las aguas calmas resplandecía la luz de numerosas velas encendidas que reposaban sob</w:t>
      </w:r>
      <w:r w:rsidR="00414302" w:rsidRPr="008D03A6">
        <w:rPr>
          <w:rFonts w:ascii="Crimson Text" w:hAnsi="Crimson Text"/>
          <w:color w:val="000000" w:themeColor="text1"/>
          <w:sz w:val="26"/>
          <w:szCs w:val="26"/>
        </w:rPr>
        <w:t>re</w:t>
      </w:r>
      <w:r w:rsidR="00F2365C" w:rsidRPr="008D03A6">
        <w:rPr>
          <w:rFonts w:ascii="Crimson Text" w:hAnsi="Crimson Text"/>
          <w:color w:val="000000" w:themeColor="text1"/>
          <w:sz w:val="26"/>
          <w:szCs w:val="26"/>
        </w:rPr>
        <w:t xml:space="preserve"> pequeñas</w:t>
      </w:r>
      <w:r w:rsidR="00414302" w:rsidRPr="008D03A6">
        <w:rPr>
          <w:rFonts w:ascii="Crimson Text" w:hAnsi="Crimson Text"/>
          <w:color w:val="000000" w:themeColor="text1"/>
          <w:sz w:val="26"/>
          <w:szCs w:val="26"/>
        </w:rPr>
        <w:t xml:space="preserve"> boyas esparcidas </w:t>
      </w:r>
      <w:r w:rsidR="00191B58" w:rsidRPr="008D03A6">
        <w:rPr>
          <w:rFonts w:ascii="Crimson Text" w:hAnsi="Crimson Text"/>
          <w:color w:val="000000" w:themeColor="text1"/>
          <w:sz w:val="26"/>
          <w:szCs w:val="26"/>
        </w:rPr>
        <w:t>libre</w:t>
      </w:r>
      <w:r w:rsidR="00414302" w:rsidRPr="008D03A6">
        <w:rPr>
          <w:rFonts w:ascii="Crimson Text" w:hAnsi="Crimson Text"/>
          <w:color w:val="000000" w:themeColor="text1"/>
          <w:sz w:val="26"/>
          <w:szCs w:val="26"/>
        </w:rPr>
        <w:t>mente</w:t>
      </w:r>
      <w:r w:rsidR="004F0FEF" w:rsidRPr="008D03A6">
        <w:rPr>
          <w:rFonts w:ascii="Crimson Text" w:hAnsi="Crimson Text"/>
          <w:color w:val="000000" w:themeColor="text1"/>
          <w:sz w:val="26"/>
          <w:szCs w:val="26"/>
        </w:rPr>
        <w:t xml:space="preserve">, una vieja costumbre </w:t>
      </w:r>
      <w:r w:rsidR="00191B58" w:rsidRPr="008D03A6">
        <w:rPr>
          <w:rFonts w:ascii="Crimson Text" w:hAnsi="Crimson Text"/>
          <w:color w:val="000000" w:themeColor="text1"/>
          <w:sz w:val="26"/>
          <w:szCs w:val="26"/>
        </w:rPr>
        <w:t>empleada</w:t>
      </w:r>
      <w:r w:rsidR="00290011" w:rsidRPr="008D03A6">
        <w:rPr>
          <w:rFonts w:ascii="Crimson Text" w:hAnsi="Crimson Text"/>
          <w:color w:val="000000" w:themeColor="text1"/>
          <w:sz w:val="26"/>
          <w:szCs w:val="26"/>
        </w:rPr>
        <w:t xml:space="preserve"> para recordar a las </w:t>
      </w:r>
      <w:r w:rsidR="00F2365C" w:rsidRPr="008D03A6">
        <w:rPr>
          <w:rFonts w:ascii="Crimson Text" w:hAnsi="Crimson Text"/>
          <w:color w:val="000000" w:themeColor="text1"/>
          <w:sz w:val="26"/>
          <w:szCs w:val="26"/>
        </w:rPr>
        <w:t xml:space="preserve">almas caídas en la batalla. Un </w:t>
      </w:r>
      <w:del w:id="860" w:author="Paula Castrilli" w:date="2025-06-05T23:18:00Z">
        <w:r w:rsidR="00F2365C" w:rsidRPr="008D03A6" w:rsidDel="00495452">
          <w:rPr>
            <w:rFonts w:ascii="Crimson Text" w:hAnsi="Crimson Text"/>
            <w:color w:val="000000" w:themeColor="text1"/>
            <w:sz w:val="26"/>
            <w:szCs w:val="26"/>
          </w:rPr>
          <w:delText xml:space="preserve">tipo </w:delText>
        </w:r>
        <w:r w:rsidR="00290011" w:rsidRPr="008D03A6" w:rsidDel="00495452">
          <w:rPr>
            <w:rFonts w:ascii="Crimson Text" w:hAnsi="Crimson Text"/>
            <w:color w:val="000000" w:themeColor="text1"/>
            <w:sz w:val="26"/>
            <w:szCs w:val="26"/>
          </w:rPr>
          <w:delText xml:space="preserve">de </w:delText>
        </w:r>
      </w:del>
      <w:r w:rsidR="00290011" w:rsidRPr="008D03A6">
        <w:rPr>
          <w:rFonts w:ascii="Crimson Text" w:hAnsi="Crimson Text"/>
          <w:color w:val="000000" w:themeColor="text1"/>
          <w:sz w:val="26"/>
          <w:szCs w:val="26"/>
        </w:rPr>
        <w:t>corral</w:t>
      </w:r>
      <w:r w:rsidR="00414302" w:rsidRPr="008D03A6">
        <w:rPr>
          <w:rFonts w:ascii="Crimson Text" w:hAnsi="Crimson Text"/>
          <w:color w:val="000000" w:themeColor="text1"/>
          <w:sz w:val="26"/>
          <w:szCs w:val="26"/>
        </w:rPr>
        <w:t xml:space="preserve"> se adentraba en el agua</w:t>
      </w:r>
      <w:del w:id="861" w:author="Paula Castrilli" w:date="2025-06-05T23:15:00Z">
        <w:r w:rsidR="00191B58" w:rsidRPr="008D03A6" w:rsidDel="00595A3A">
          <w:rPr>
            <w:rFonts w:ascii="Crimson Text" w:hAnsi="Crimson Text"/>
            <w:color w:val="000000" w:themeColor="text1"/>
            <w:sz w:val="26"/>
            <w:szCs w:val="26"/>
          </w:rPr>
          <w:delText>,</w:delText>
        </w:r>
      </w:del>
      <w:r w:rsidR="00290011" w:rsidRPr="008D03A6">
        <w:rPr>
          <w:rFonts w:ascii="Crimson Text" w:hAnsi="Crimson Text"/>
          <w:color w:val="000000" w:themeColor="text1"/>
          <w:sz w:val="26"/>
          <w:szCs w:val="26"/>
        </w:rPr>
        <w:t xml:space="preserve"> </w:t>
      </w:r>
      <w:r w:rsidR="00191B58" w:rsidRPr="008D03A6">
        <w:rPr>
          <w:rFonts w:ascii="Crimson Text" w:hAnsi="Crimson Text"/>
          <w:color w:val="000000" w:themeColor="text1"/>
          <w:sz w:val="26"/>
          <w:szCs w:val="26"/>
        </w:rPr>
        <w:t>justo</w:t>
      </w:r>
      <w:r w:rsidR="00414302" w:rsidRPr="008D03A6">
        <w:rPr>
          <w:rFonts w:ascii="Crimson Text" w:hAnsi="Crimson Text"/>
          <w:color w:val="000000" w:themeColor="text1"/>
          <w:sz w:val="26"/>
          <w:szCs w:val="26"/>
        </w:rPr>
        <w:t xml:space="preserve"> en</w:t>
      </w:r>
      <w:r w:rsidR="00290011" w:rsidRPr="008D03A6">
        <w:rPr>
          <w:rFonts w:ascii="Crimson Text" w:hAnsi="Crimson Text"/>
          <w:color w:val="000000" w:themeColor="text1"/>
          <w:sz w:val="26"/>
          <w:szCs w:val="26"/>
        </w:rPr>
        <w:t xml:space="preserve"> dirección a la posición de Eros, pero otros tantos, similares, </w:t>
      </w:r>
      <w:r w:rsidR="00414302" w:rsidRPr="008D03A6">
        <w:rPr>
          <w:rFonts w:ascii="Crimson Text" w:hAnsi="Crimson Text"/>
          <w:color w:val="000000" w:themeColor="text1"/>
          <w:sz w:val="26"/>
          <w:szCs w:val="26"/>
        </w:rPr>
        <w:t xml:space="preserve">se extendían </w:t>
      </w:r>
      <w:r w:rsidR="00290011" w:rsidRPr="008D03A6">
        <w:rPr>
          <w:rFonts w:ascii="Crimson Text" w:hAnsi="Crimson Text"/>
          <w:color w:val="000000" w:themeColor="text1"/>
          <w:sz w:val="26"/>
          <w:szCs w:val="26"/>
        </w:rPr>
        <w:t xml:space="preserve">hacia los costados. </w:t>
      </w:r>
      <w:r w:rsidR="00191B58" w:rsidRPr="008D03A6">
        <w:rPr>
          <w:rFonts w:ascii="Crimson Text" w:hAnsi="Crimson Text"/>
          <w:color w:val="000000" w:themeColor="text1"/>
          <w:sz w:val="26"/>
          <w:szCs w:val="26"/>
        </w:rPr>
        <w:t>Sobre</w:t>
      </w:r>
      <w:r w:rsidR="00290011" w:rsidRPr="008D03A6">
        <w:rPr>
          <w:rFonts w:ascii="Crimson Text" w:hAnsi="Crimson Text"/>
          <w:color w:val="000000" w:themeColor="text1"/>
          <w:sz w:val="26"/>
          <w:szCs w:val="26"/>
        </w:rPr>
        <w:t xml:space="preserve"> la orilla, donde comenzaba cada </w:t>
      </w:r>
      <w:r w:rsidR="00191B58" w:rsidRPr="008D03A6">
        <w:rPr>
          <w:rFonts w:ascii="Crimson Text" w:hAnsi="Crimson Text"/>
          <w:color w:val="000000" w:themeColor="text1"/>
          <w:sz w:val="26"/>
          <w:szCs w:val="26"/>
        </w:rPr>
        <w:t>cerco</w:t>
      </w:r>
      <w:r w:rsidR="00290011" w:rsidRPr="008D03A6">
        <w:rPr>
          <w:rFonts w:ascii="Crimson Text" w:hAnsi="Crimson Text"/>
          <w:color w:val="000000" w:themeColor="text1"/>
          <w:sz w:val="26"/>
          <w:szCs w:val="26"/>
        </w:rPr>
        <w:t xml:space="preserve">, aguardaba un integrante de la guardia real para asistir </w:t>
      </w:r>
      <w:r w:rsidR="00191B58" w:rsidRPr="008D03A6">
        <w:rPr>
          <w:rFonts w:ascii="Crimson Text" w:hAnsi="Crimson Text"/>
          <w:color w:val="000000" w:themeColor="text1"/>
          <w:sz w:val="26"/>
          <w:szCs w:val="26"/>
        </w:rPr>
        <w:t>en los sacrificios</w:t>
      </w:r>
      <w:r w:rsidR="00290011" w:rsidRPr="008D03A6">
        <w:rPr>
          <w:rFonts w:ascii="Crimson Text" w:hAnsi="Crimson Text"/>
          <w:color w:val="000000" w:themeColor="text1"/>
          <w:sz w:val="26"/>
          <w:szCs w:val="26"/>
        </w:rPr>
        <w:t>. Vestían atuendo</w:t>
      </w:r>
      <w:r w:rsidR="001A5D8E"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w:t>
      </w:r>
      <w:del w:id="862" w:author="Paula Castrilli" w:date="2025-06-05T23:16:00Z">
        <w:r w:rsidR="00290011" w:rsidRPr="008D03A6" w:rsidDel="00595A3A">
          <w:rPr>
            <w:rFonts w:ascii="Crimson Text" w:hAnsi="Crimson Text"/>
            <w:color w:val="000000" w:themeColor="text1"/>
            <w:sz w:val="26"/>
            <w:szCs w:val="26"/>
          </w:rPr>
          <w:delText>intimidante</w:delText>
        </w:r>
        <w:r w:rsidR="001A5D8E" w:rsidRPr="008D03A6" w:rsidDel="00595A3A">
          <w:rPr>
            <w:rFonts w:ascii="Crimson Text" w:hAnsi="Crimson Text"/>
            <w:color w:val="000000" w:themeColor="text1"/>
            <w:sz w:val="26"/>
            <w:szCs w:val="26"/>
          </w:rPr>
          <w:delText>s</w:delText>
        </w:r>
      </w:del>
      <w:ins w:id="863" w:author="Paula Castrilli" w:date="2025-06-05T23:16:00Z">
        <w:r w:rsidR="00595A3A">
          <w:rPr>
            <w:rFonts w:ascii="Crimson Text" w:hAnsi="Crimson Text"/>
            <w:color w:val="000000" w:themeColor="text1"/>
            <w:sz w:val="26"/>
            <w:szCs w:val="26"/>
          </w:rPr>
          <w:t>pensados para intimidar</w:t>
        </w:r>
      </w:ins>
      <w:r w:rsidR="00290011" w:rsidRPr="008D03A6">
        <w:rPr>
          <w:rFonts w:ascii="Crimson Text" w:hAnsi="Crimson Text"/>
          <w:color w:val="000000" w:themeColor="text1"/>
          <w:sz w:val="26"/>
          <w:szCs w:val="26"/>
        </w:rPr>
        <w:t>, con capucha</w:t>
      </w:r>
      <w:r w:rsidR="00191B58"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negra</w:t>
      </w:r>
      <w:r w:rsidR="00191B58"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w:t>
      </w:r>
      <w:r w:rsidR="001A5D8E" w:rsidRPr="008D03A6">
        <w:rPr>
          <w:rFonts w:ascii="Crimson Text" w:hAnsi="Crimson Text"/>
          <w:color w:val="000000" w:themeColor="text1"/>
          <w:sz w:val="26"/>
          <w:szCs w:val="26"/>
        </w:rPr>
        <w:t xml:space="preserve">que </w:t>
      </w:r>
      <w:r w:rsidR="00290011" w:rsidRPr="008D03A6">
        <w:rPr>
          <w:rFonts w:ascii="Crimson Text" w:hAnsi="Crimson Text"/>
          <w:color w:val="000000" w:themeColor="text1"/>
          <w:sz w:val="26"/>
          <w:szCs w:val="26"/>
        </w:rPr>
        <w:t>les cubría parcialmente el rostro</w:t>
      </w:r>
      <w:ins w:id="864" w:author="Paula Castrilli" w:date="2025-06-05T23:17:00Z">
        <w:r w:rsidR="00595A3A">
          <w:rPr>
            <w:rFonts w:ascii="Crimson Text" w:hAnsi="Crimson Text"/>
            <w:color w:val="000000" w:themeColor="text1"/>
            <w:sz w:val="26"/>
            <w:szCs w:val="26"/>
          </w:rPr>
          <w:t xml:space="preserve"> y</w:t>
        </w:r>
      </w:ins>
      <w:r w:rsidR="00290011" w:rsidRPr="008D03A6">
        <w:rPr>
          <w:rFonts w:ascii="Crimson Text" w:hAnsi="Crimson Text"/>
          <w:color w:val="000000" w:themeColor="text1"/>
          <w:sz w:val="26"/>
          <w:szCs w:val="26"/>
        </w:rPr>
        <w:t xml:space="preserve">, en ese </w:t>
      </w:r>
      <w:r w:rsidR="00191B58" w:rsidRPr="008D03A6">
        <w:rPr>
          <w:rFonts w:ascii="Crimson Text" w:hAnsi="Crimson Text"/>
          <w:color w:val="000000" w:themeColor="text1"/>
          <w:sz w:val="26"/>
          <w:szCs w:val="26"/>
        </w:rPr>
        <w:t>escenario</w:t>
      </w:r>
      <w:r w:rsidR="00290011" w:rsidRPr="008D03A6">
        <w:rPr>
          <w:rFonts w:ascii="Crimson Text" w:hAnsi="Crimson Text"/>
          <w:color w:val="000000" w:themeColor="text1"/>
          <w:sz w:val="26"/>
          <w:szCs w:val="26"/>
        </w:rPr>
        <w:t xml:space="preserve"> de inmolación, </w:t>
      </w:r>
      <w:del w:id="865" w:author="Paula Castrilli" w:date="2025-06-05T23:17:00Z">
        <w:r w:rsidR="00290011" w:rsidRPr="008D03A6" w:rsidDel="00595A3A">
          <w:rPr>
            <w:rFonts w:ascii="Crimson Text" w:hAnsi="Crimson Text"/>
            <w:color w:val="000000" w:themeColor="text1"/>
            <w:sz w:val="26"/>
            <w:szCs w:val="26"/>
          </w:rPr>
          <w:delText>parecía</w:delText>
        </w:r>
        <w:r w:rsidR="00251D97" w:rsidRPr="008D03A6" w:rsidDel="00595A3A">
          <w:rPr>
            <w:rFonts w:ascii="Crimson Text" w:hAnsi="Crimson Text"/>
            <w:color w:val="000000" w:themeColor="text1"/>
            <w:sz w:val="26"/>
            <w:szCs w:val="26"/>
          </w:rPr>
          <w:delText xml:space="preserve">n </w:delText>
        </w:r>
      </w:del>
      <w:ins w:id="866" w:author="Paula Castrilli" w:date="2025-06-05T23:17:00Z">
        <w:r w:rsidR="00595A3A">
          <w:rPr>
            <w:rFonts w:ascii="Crimson Text" w:hAnsi="Crimson Text"/>
            <w:color w:val="000000" w:themeColor="text1"/>
            <w:sz w:val="26"/>
            <w:szCs w:val="26"/>
          </w:rPr>
          <w:t>los hacían parecer</w:t>
        </w:r>
        <w:r w:rsidR="00595A3A" w:rsidRPr="008D03A6">
          <w:rPr>
            <w:rFonts w:ascii="Crimson Text" w:hAnsi="Crimson Text"/>
            <w:color w:val="000000" w:themeColor="text1"/>
            <w:sz w:val="26"/>
            <w:szCs w:val="26"/>
          </w:rPr>
          <w:t xml:space="preserve"> </w:t>
        </w:r>
      </w:ins>
      <w:r w:rsidR="00251D97" w:rsidRPr="008D03A6">
        <w:rPr>
          <w:rFonts w:ascii="Crimson Text" w:hAnsi="Crimson Text"/>
          <w:color w:val="000000" w:themeColor="text1"/>
          <w:sz w:val="26"/>
          <w:szCs w:val="26"/>
        </w:rPr>
        <w:t>sirvientes de</w:t>
      </w:r>
      <w:r w:rsidR="00290011" w:rsidRPr="008D03A6">
        <w:rPr>
          <w:rFonts w:ascii="Crimson Text" w:hAnsi="Crimson Text"/>
          <w:color w:val="000000" w:themeColor="text1"/>
          <w:sz w:val="26"/>
          <w:szCs w:val="26"/>
        </w:rPr>
        <w:t xml:space="preserve"> la misma muerte.</w:t>
      </w:r>
    </w:p>
    <w:p w:rsidR="00290011" w:rsidRPr="008D03A6" w:rsidRDefault="00191B58" w:rsidP="0029001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Uno de los</w:t>
      </w:r>
      <w:r w:rsidR="002A3ABB" w:rsidRPr="008D03A6">
        <w:rPr>
          <w:rFonts w:ascii="Crimson Text" w:hAnsi="Crimson Text"/>
          <w:color w:val="000000" w:themeColor="text1"/>
          <w:sz w:val="26"/>
          <w:szCs w:val="26"/>
        </w:rPr>
        <w:t xml:space="preserve"> hombre</w:t>
      </w:r>
      <w:r w:rsidRPr="008D03A6">
        <w:rPr>
          <w:rFonts w:ascii="Crimson Text" w:hAnsi="Crimson Text"/>
          <w:color w:val="000000" w:themeColor="text1"/>
          <w:sz w:val="26"/>
          <w:szCs w:val="26"/>
        </w:rPr>
        <w:t>s advirtió la presencia de</w:t>
      </w:r>
      <w:r w:rsidR="002A3ABB" w:rsidRPr="008D03A6">
        <w:rPr>
          <w:rFonts w:ascii="Crimson Text" w:hAnsi="Crimson Text"/>
          <w:color w:val="000000" w:themeColor="text1"/>
          <w:sz w:val="26"/>
          <w:szCs w:val="26"/>
        </w:rPr>
        <w:t xml:space="preserve"> Eros</w:t>
      </w:r>
      <w:del w:id="867" w:author="PC" w:date="2025-06-06T12:14:00Z">
        <w:r w:rsidR="002A3ABB" w:rsidRPr="008D03A6" w:rsidDel="00165A1A">
          <w:rPr>
            <w:rFonts w:ascii="Crimson Text" w:hAnsi="Crimson Text"/>
            <w:color w:val="000000" w:themeColor="text1"/>
            <w:sz w:val="26"/>
            <w:szCs w:val="26"/>
          </w:rPr>
          <w:delText>,</w:delText>
        </w:r>
        <w:r w:rsidRPr="008D03A6" w:rsidDel="00165A1A">
          <w:rPr>
            <w:rFonts w:ascii="Crimson Text" w:hAnsi="Crimson Text"/>
            <w:color w:val="000000" w:themeColor="text1"/>
            <w:sz w:val="26"/>
            <w:szCs w:val="26"/>
          </w:rPr>
          <w:delText xml:space="preserve"> y</w:delText>
        </w:r>
        <w:r w:rsidR="002A3ABB" w:rsidRPr="008D03A6" w:rsidDel="00165A1A">
          <w:rPr>
            <w:rFonts w:ascii="Crimson Text" w:hAnsi="Crimson Text"/>
            <w:color w:val="000000" w:themeColor="text1"/>
            <w:sz w:val="26"/>
            <w:szCs w:val="26"/>
          </w:rPr>
          <w:delText xml:space="preserve"> l</w:delText>
        </w:r>
      </w:del>
      <w:ins w:id="868" w:author="PC" w:date="2025-06-06T12:14:00Z">
        <w:r w:rsidR="00165A1A">
          <w:rPr>
            <w:rFonts w:ascii="Crimson Text" w:hAnsi="Crimson Text"/>
            <w:color w:val="000000" w:themeColor="text1"/>
            <w:sz w:val="26"/>
            <w:szCs w:val="26"/>
          </w:rPr>
          <w:t>. L</w:t>
        </w:r>
      </w:ins>
      <w:r w:rsidR="002A3ABB" w:rsidRPr="008D03A6">
        <w:rPr>
          <w:rFonts w:ascii="Crimson Text" w:hAnsi="Crimson Text"/>
          <w:color w:val="000000" w:themeColor="text1"/>
          <w:sz w:val="26"/>
          <w:szCs w:val="26"/>
        </w:rPr>
        <w:t>e hizo señas para que descendiera del caballo</w:t>
      </w:r>
      <w:del w:id="869" w:author="PC" w:date="2025-06-06T12:14:00Z">
        <w:r w:rsidR="002A3ABB" w:rsidRPr="008D03A6" w:rsidDel="00165A1A">
          <w:rPr>
            <w:rFonts w:ascii="Crimson Text" w:hAnsi="Crimson Text"/>
            <w:color w:val="000000" w:themeColor="text1"/>
            <w:sz w:val="26"/>
            <w:szCs w:val="26"/>
          </w:rPr>
          <w:delText>,</w:delText>
        </w:r>
      </w:del>
      <w:r w:rsidR="002A3ABB" w:rsidRPr="008D03A6">
        <w:rPr>
          <w:rFonts w:ascii="Crimson Text" w:hAnsi="Crimson Text"/>
          <w:color w:val="000000" w:themeColor="text1"/>
          <w:sz w:val="26"/>
          <w:szCs w:val="26"/>
        </w:rPr>
        <w:t xml:space="preserve"> y procediera con </w:t>
      </w:r>
      <w:r w:rsidRPr="008D03A6">
        <w:rPr>
          <w:rFonts w:ascii="Crimson Text" w:hAnsi="Crimson Text"/>
          <w:color w:val="000000" w:themeColor="text1"/>
          <w:sz w:val="26"/>
          <w:szCs w:val="26"/>
        </w:rPr>
        <w:t>el ritual</w:t>
      </w:r>
      <w:r w:rsidR="002A3ABB"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l joven</w:t>
      </w:r>
      <w:r w:rsidR="002A3ABB" w:rsidRPr="008D03A6">
        <w:rPr>
          <w:rFonts w:ascii="Crimson Text" w:hAnsi="Crimson Text"/>
          <w:color w:val="000000" w:themeColor="text1"/>
          <w:sz w:val="26"/>
          <w:szCs w:val="26"/>
        </w:rPr>
        <w:t xml:space="preserve"> comprendió que, definitivamente, ya no había </w:t>
      </w:r>
      <w:del w:id="870" w:author="PC" w:date="2025-06-06T12:14:00Z">
        <w:r w:rsidR="002A3ABB" w:rsidRPr="008D03A6" w:rsidDel="00165A1A">
          <w:rPr>
            <w:rFonts w:ascii="Crimson Text" w:hAnsi="Crimson Text"/>
            <w:color w:val="000000" w:themeColor="text1"/>
            <w:sz w:val="26"/>
            <w:szCs w:val="26"/>
          </w:rPr>
          <w:delText>alternativa para</w:delText>
        </w:r>
      </w:del>
      <w:ins w:id="871" w:author="PC" w:date="2025-06-06T12:14:00Z">
        <w:r w:rsidR="00165A1A">
          <w:rPr>
            <w:rFonts w:ascii="Crimson Text" w:hAnsi="Crimson Text"/>
            <w:color w:val="000000" w:themeColor="text1"/>
            <w:sz w:val="26"/>
            <w:szCs w:val="26"/>
          </w:rPr>
          <w:t>manera de</w:t>
        </w:r>
      </w:ins>
      <w:r w:rsidR="002A3ABB" w:rsidRPr="008D03A6">
        <w:rPr>
          <w:rFonts w:ascii="Crimson Text" w:hAnsi="Crimson Text"/>
          <w:color w:val="000000" w:themeColor="text1"/>
          <w:sz w:val="26"/>
          <w:szCs w:val="26"/>
        </w:rPr>
        <w:t xml:space="preserve"> cumplir con </w:t>
      </w:r>
      <w:r w:rsidRPr="008D03A6">
        <w:rPr>
          <w:rFonts w:ascii="Crimson Text" w:hAnsi="Crimson Text"/>
          <w:color w:val="000000" w:themeColor="text1"/>
          <w:sz w:val="26"/>
          <w:szCs w:val="26"/>
        </w:rPr>
        <w:t>la tercera prueba</w:t>
      </w:r>
      <w:r w:rsidR="002A3ABB" w:rsidRPr="008D03A6">
        <w:rPr>
          <w:rFonts w:ascii="Crimson Text" w:hAnsi="Crimson Text"/>
          <w:color w:val="000000" w:themeColor="text1"/>
          <w:sz w:val="26"/>
          <w:szCs w:val="26"/>
        </w:rPr>
        <w:t xml:space="preserve"> sin que Agatha se viera afectada. </w:t>
      </w:r>
      <w:r w:rsidR="00E4152E" w:rsidRPr="008D03A6">
        <w:rPr>
          <w:rFonts w:ascii="Crimson Text" w:hAnsi="Crimson Text"/>
          <w:color w:val="000000" w:themeColor="text1"/>
          <w:sz w:val="26"/>
          <w:szCs w:val="26"/>
        </w:rPr>
        <w:t>H</w:t>
      </w:r>
      <w:r w:rsidR="008252DF" w:rsidRPr="008D03A6">
        <w:rPr>
          <w:rFonts w:ascii="Crimson Text" w:hAnsi="Crimson Text"/>
          <w:color w:val="000000" w:themeColor="text1"/>
          <w:sz w:val="26"/>
          <w:szCs w:val="26"/>
        </w:rPr>
        <w:t>abía llegado la hora de</w:t>
      </w:r>
      <w:r w:rsidR="002A3ABB" w:rsidRPr="008D03A6">
        <w:rPr>
          <w:rFonts w:ascii="Crimson Text" w:hAnsi="Crimson Text"/>
          <w:color w:val="000000" w:themeColor="text1"/>
          <w:sz w:val="26"/>
          <w:szCs w:val="26"/>
        </w:rPr>
        <w:t xml:space="preserve"> tomar </w:t>
      </w:r>
      <w:ins w:id="872" w:author="PC" w:date="2025-06-06T12:15:00Z">
        <w:r w:rsidR="00165A1A">
          <w:rPr>
            <w:rFonts w:ascii="Crimson Text" w:hAnsi="Crimson Text"/>
            <w:color w:val="000000" w:themeColor="text1"/>
            <w:sz w:val="26"/>
            <w:szCs w:val="26"/>
          </w:rPr>
          <w:t>una</w:t>
        </w:r>
      </w:ins>
      <w:del w:id="873" w:author="PC" w:date="2025-06-06T12:15:00Z">
        <w:r w:rsidR="002A3ABB" w:rsidRPr="008D03A6" w:rsidDel="00165A1A">
          <w:rPr>
            <w:rFonts w:ascii="Crimson Text" w:hAnsi="Crimson Text"/>
            <w:color w:val="000000" w:themeColor="text1"/>
            <w:sz w:val="26"/>
            <w:szCs w:val="26"/>
          </w:rPr>
          <w:delText>la</w:delText>
        </w:r>
      </w:del>
      <w:r w:rsidR="002A3ABB" w:rsidRPr="008D03A6">
        <w:rPr>
          <w:rFonts w:ascii="Crimson Text" w:hAnsi="Crimson Text"/>
          <w:color w:val="000000" w:themeColor="text1"/>
          <w:sz w:val="26"/>
          <w:szCs w:val="26"/>
        </w:rPr>
        <w:t xml:space="preserve"> dura decisión.</w:t>
      </w:r>
    </w:p>
    <w:p w:rsidR="001A0B0F" w:rsidRPr="008D03A6" w:rsidRDefault="002A3ABB"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Obedeció al colaborador y</w:t>
      </w:r>
      <w:ins w:id="874" w:author="PC" w:date="2025-06-06T12:15:00Z">
        <w:r w:rsidR="00165A1A">
          <w:rPr>
            <w:rFonts w:ascii="Crimson Text" w:hAnsi="Crimson Text"/>
            <w:color w:val="000000" w:themeColor="text1"/>
            <w:sz w:val="26"/>
            <w:szCs w:val="26"/>
          </w:rPr>
          <w:t>, al desmontar</w:t>
        </w:r>
      </w:ins>
      <w:del w:id="875" w:author="PC" w:date="2025-06-06T12:15:00Z">
        <w:r w:rsidRPr="008D03A6" w:rsidDel="00165A1A">
          <w:rPr>
            <w:rFonts w:ascii="Crimson Text" w:hAnsi="Crimson Text"/>
            <w:color w:val="000000" w:themeColor="text1"/>
            <w:sz w:val="26"/>
            <w:szCs w:val="26"/>
          </w:rPr>
          <w:delText xml:space="preserve"> desmontó</w:delText>
        </w:r>
      </w:del>
      <w:r w:rsidRPr="008D03A6">
        <w:rPr>
          <w:rFonts w:ascii="Crimson Text" w:hAnsi="Crimson Text"/>
          <w:color w:val="000000" w:themeColor="text1"/>
          <w:sz w:val="26"/>
          <w:szCs w:val="26"/>
        </w:rPr>
        <w:t xml:space="preserve">, tomó </w:t>
      </w:r>
      <w:r w:rsidR="008252DF" w:rsidRPr="008D03A6">
        <w:rPr>
          <w:rFonts w:ascii="Crimson Text" w:hAnsi="Crimson Text"/>
          <w:color w:val="000000" w:themeColor="text1"/>
          <w:sz w:val="26"/>
          <w:szCs w:val="26"/>
        </w:rPr>
        <w:t>las</w:t>
      </w:r>
      <w:r w:rsidRPr="008D03A6">
        <w:rPr>
          <w:rFonts w:ascii="Crimson Text" w:hAnsi="Crimson Text"/>
          <w:color w:val="000000" w:themeColor="text1"/>
          <w:sz w:val="26"/>
          <w:szCs w:val="26"/>
        </w:rPr>
        <w:t xml:space="preserve"> riendas</w:t>
      </w:r>
      <w:r w:rsidR="008252DF" w:rsidRPr="008D03A6">
        <w:rPr>
          <w:rFonts w:ascii="Crimson Text" w:hAnsi="Crimson Text"/>
          <w:color w:val="000000" w:themeColor="text1"/>
          <w:sz w:val="26"/>
          <w:szCs w:val="26"/>
        </w:rPr>
        <w:t xml:space="preserve"> de la yegua</w:t>
      </w:r>
      <w:r w:rsidRPr="008D03A6">
        <w:rPr>
          <w:rFonts w:ascii="Crimson Text" w:hAnsi="Crimson Text"/>
          <w:color w:val="000000" w:themeColor="text1"/>
          <w:sz w:val="26"/>
          <w:szCs w:val="26"/>
        </w:rPr>
        <w:t xml:space="preserve"> y la ubicó a su </w:t>
      </w:r>
      <w:r w:rsidR="008252DF" w:rsidRPr="008D03A6">
        <w:rPr>
          <w:rFonts w:ascii="Crimson Text" w:hAnsi="Crimson Text"/>
          <w:color w:val="000000" w:themeColor="text1"/>
          <w:sz w:val="26"/>
          <w:szCs w:val="26"/>
        </w:rPr>
        <w:t>lado</w:t>
      </w:r>
      <w:r w:rsidRPr="008D03A6">
        <w:rPr>
          <w:rFonts w:ascii="Crimson Text" w:hAnsi="Crimson Text"/>
          <w:color w:val="000000" w:themeColor="text1"/>
          <w:sz w:val="26"/>
          <w:szCs w:val="26"/>
        </w:rPr>
        <w:t xml:space="preserve">. A paso </w:t>
      </w:r>
      <w:r w:rsidR="00E4152E" w:rsidRPr="008D03A6">
        <w:rPr>
          <w:rFonts w:ascii="Crimson Text" w:hAnsi="Crimson Text"/>
          <w:color w:val="000000" w:themeColor="text1"/>
          <w:sz w:val="26"/>
          <w:szCs w:val="26"/>
        </w:rPr>
        <w:t>resignado</w:t>
      </w:r>
      <w:r w:rsidRPr="008D03A6">
        <w:rPr>
          <w:rFonts w:ascii="Crimson Text" w:hAnsi="Crimson Text"/>
          <w:color w:val="000000" w:themeColor="text1"/>
          <w:sz w:val="26"/>
          <w:szCs w:val="26"/>
        </w:rPr>
        <w:t xml:space="preserve">, se dirigió </w:t>
      </w:r>
      <w:r w:rsidR="008252DF" w:rsidRPr="008D03A6">
        <w:rPr>
          <w:rFonts w:ascii="Crimson Text" w:hAnsi="Crimson Text"/>
          <w:color w:val="000000" w:themeColor="text1"/>
          <w:sz w:val="26"/>
          <w:szCs w:val="26"/>
        </w:rPr>
        <w:t>en dirección al</w:t>
      </w:r>
      <w:r w:rsidRPr="008D03A6">
        <w:rPr>
          <w:rFonts w:ascii="Crimson Text" w:hAnsi="Crimson Text"/>
          <w:color w:val="000000" w:themeColor="text1"/>
          <w:sz w:val="26"/>
          <w:szCs w:val="26"/>
        </w:rPr>
        <w:t xml:space="preserve"> corral</w:t>
      </w:r>
      <w:r w:rsidR="008252D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atravesando la playa. Mientras caminaba,</w:t>
      </w:r>
      <w:r w:rsidR="001C0A08" w:rsidRPr="008D03A6">
        <w:rPr>
          <w:rFonts w:ascii="Crimson Text" w:hAnsi="Crimson Text"/>
          <w:color w:val="000000" w:themeColor="text1"/>
          <w:sz w:val="26"/>
          <w:szCs w:val="26"/>
        </w:rPr>
        <w:t xml:space="preserve"> aún </w:t>
      </w:r>
      <w:r w:rsidR="00224E21" w:rsidRPr="008D03A6">
        <w:rPr>
          <w:rFonts w:ascii="Crimson Text" w:hAnsi="Crimson Text"/>
          <w:color w:val="000000" w:themeColor="text1"/>
          <w:sz w:val="26"/>
          <w:szCs w:val="26"/>
        </w:rPr>
        <w:t>padecía</w:t>
      </w:r>
      <w:r w:rsidR="001C0A08" w:rsidRPr="008D03A6">
        <w:rPr>
          <w:rFonts w:ascii="Crimson Text" w:hAnsi="Crimson Text"/>
          <w:color w:val="000000" w:themeColor="text1"/>
          <w:sz w:val="26"/>
          <w:szCs w:val="26"/>
        </w:rPr>
        <w:t xml:space="preserve"> los efectos del brebaje,</w:t>
      </w:r>
      <w:r w:rsidR="00224E21" w:rsidRPr="008D03A6">
        <w:rPr>
          <w:rFonts w:ascii="Crimson Text" w:hAnsi="Crimson Text"/>
          <w:color w:val="000000" w:themeColor="text1"/>
          <w:sz w:val="26"/>
          <w:szCs w:val="26"/>
        </w:rPr>
        <w:t xml:space="preserve"> </w:t>
      </w:r>
      <w:del w:id="876" w:author="PC" w:date="2025-06-06T12:16:00Z">
        <w:r w:rsidR="00224E21" w:rsidRPr="008D03A6" w:rsidDel="00165A1A">
          <w:rPr>
            <w:rFonts w:ascii="Crimson Text" w:hAnsi="Crimson Text"/>
            <w:color w:val="000000" w:themeColor="text1"/>
            <w:sz w:val="26"/>
            <w:szCs w:val="26"/>
          </w:rPr>
          <w:delText>y</w:delText>
        </w:r>
      </w:del>
      <w:ins w:id="877" w:author="PC" w:date="2025-06-06T12:16:00Z">
        <w:r w:rsidR="00165A1A">
          <w:rPr>
            <w:rFonts w:ascii="Crimson Text" w:hAnsi="Crimson Text"/>
            <w:color w:val="000000" w:themeColor="text1"/>
            <w:sz w:val="26"/>
            <w:szCs w:val="26"/>
          </w:rPr>
          <w:t>lo que provocaba que</w:t>
        </w:r>
      </w:ins>
      <w:r w:rsidRPr="008D03A6">
        <w:rPr>
          <w:rFonts w:ascii="Crimson Text" w:hAnsi="Crimson Text"/>
          <w:color w:val="000000" w:themeColor="text1"/>
          <w:sz w:val="26"/>
          <w:szCs w:val="26"/>
        </w:rPr>
        <w:t xml:space="preserve"> los pensamientos se le </w:t>
      </w:r>
      <w:del w:id="878" w:author="PC" w:date="2025-06-06T12:17:00Z">
        <w:r w:rsidR="00E4152E" w:rsidRPr="008D03A6" w:rsidDel="00165A1A">
          <w:rPr>
            <w:rFonts w:ascii="Crimson Text" w:hAnsi="Crimson Text"/>
            <w:color w:val="000000" w:themeColor="text1"/>
            <w:sz w:val="26"/>
            <w:szCs w:val="26"/>
          </w:rPr>
          <w:delText>entre</w:delText>
        </w:r>
        <w:r w:rsidRPr="008D03A6" w:rsidDel="00165A1A">
          <w:rPr>
            <w:rFonts w:ascii="Crimson Text" w:hAnsi="Crimson Text"/>
            <w:color w:val="000000" w:themeColor="text1"/>
            <w:sz w:val="26"/>
            <w:szCs w:val="26"/>
          </w:rPr>
          <w:delText>mezclaban</w:delText>
        </w:r>
      </w:del>
      <w:ins w:id="879" w:author="PC" w:date="2025-06-06T12:17:00Z">
        <w:r w:rsidR="00165A1A">
          <w:rPr>
            <w:rFonts w:ascii="Crimson Text" w:hAnsi="Crimson Text"/>
            <w:color w:val="000000" w:themeColor="text1"/>
            <w:sz w:val="26"/>
            <w:szCs w:val="26"/>
          </w:rPr>
          <w:t>entremezclaran</w:t>
        </w:r>
      </w:ins>
      <w:r w:rsidRPr="008D03A6">
        <w:rPr>
          <w:rFonts w:ascii="Crimson Text" w:hAnsi="Crimson Text"/>
          <w:color w:val="000000" w:themeColor="text1"/>
          <w:sz w:val="26"/>
          <w:szCs w:val="26"/>
        </w:rPr>
        <w:t xml:space="preserve">. Recordó las palabras de su padre, diciéndole que escuchara a su corazón. </w:t>
      </w:r>
      <w:r w:rsidR="00224E21" w:rsidRPr="008D03A6">
        <w:rPr>
          <w:rFonts w:ascii="Crimson Text" w:hAnsi="Crimson Text"/>
          <w:color w:val="000000" w:themeColor="text1"/>
          <w:sz w:val="26"/>
          <w:szCs w:val="26"/>
        </w:rPr>
        <w:t>También, pe</w:t>
      </w:r>
      <w:r w:rsidRPr="008D03A6">
        <w:rPr>
          <w:rFonts w:ascii="Crimson Text" w:hAnsi="Crimson Text"/>
          <w:color w:val="000000" w:themeColor="text1"/>
          <w:sz w:val="26"/>
          <w:szCs w:val="26"/>
        </w:rPr>
        <w:t xml:space="preserve">nsó en todo el esfuerzo </w:t>
      </w:r>
      <w:r w:rsidR="00224E21" w:rsidRPr="008D03A6">
        <w:rPr>
          <w:rFonts w:ascii="Crimson Text" w:hAnsi="Crimson Text"/>
          <w:color w:val="000000" w:themeColor="text1"/>
          <w:sz w:val="26"/>
          <w:szCs w:val="26"/>
        </w:rPr>
        <w:t>invertido para</w:t>
      </w:r>
      <w:r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 xml:space="preserve">alcanzar </w:t>
      </w:r>
      <w:del w:id="880" w:author="PC" w:date="2025-06-06T12:17:00Z">
        <w:r w:rsidR="00224E21" w:rsidRPr="008D03A6" w:rsidDel="00165A1A">
          <w:rPr>
            <w:rFonts w:ascii="Crimson Text" w:hAnsi="Crimson Text"/>
            <w:color w:val="000000" w:themeColor="text1"/>
            <w:sz w:val="26"/>
            <w:szCs w:val="26"/>
          </w:rPr>
          <w:delText xml:space="preserve">esta </w:delText>
        </w:r>
      </w:del>
      <w:ins w:id="881" w:author="PC" w:date="2025-06-06T12:17:00Z">
        <w:r w:rsidR="00165A1A">
          <w:rPr>
            <w:rFonts w:ascii="Crimson Text" w:hAnsi="Crimson Text"/>
            <w:color w:val="000000" w:themeColor="text1"/>
            <w:sz w:val="26"/>
            <w:szCs w:val="26"/>
          </w:rPr>
          <w:t>esa</w:t>
        </w:r>
        <w:r w:rsidR="00165A1A" w:rsidRPr="008D03A6">
          <w:rPr>
            <w:rFonts w:ascii="Crimson Text" w:hAnsi="Crimson Text"/>
            <w:color w:val="000000" w:themeColor="text1"/>
            <w:sz w:val="26"/>
            <w:szCs w:val="26"/>
          </w:rPr>
          <w:t xml:space="preserve"> </w:t>
        </w:r>
      </w:ins>
      <w:r w:rsidR="00224E21" w:rsidRPr="008D03A6">
        <w:rPr>
          <w:rFonts w:ascii="Crimson Text" w:hAnsi="Crimson Text"/>
          <w:color w:val="000000" w:themeColor="text1"/>
          <w:sz w:val="26"/>
          <w:szCs w:val="26"/>
        </w:rPr>
        <w:t>oportunidad</w:t>
      </w:r>
      <w:r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sin olvidar</w:t>
      </w:r>
      <w:r w:rsidRPr="008D03A6">
        <w:rPr>
          <w:rFonts w:ascii="Crimson Text" w:hAnsi="Crimson Text"/>
          <w:color w:val="000000" w:themeColor="text1"/>
          <w:sz w:val="26"/>
          <w:szCs w:val="26"/>
        </w:rPr>
        <w:t xml:space="preserve"> las palabras de Klaus, </w:t>
      </w:r>
      <w:del w:id="882" w:author="PC" w:date="2025-06-06T12:17:00Z">
        <w:r w:rsidRPr="008D03A6" w:rsidDel="003B3347">
          <w:rPr>
            <w:rFonts w:ascii="Crimson Text" w:hAnsi="Crimson Text"/>
            <w:color w:val="000000" w:themeColor="text1"/>
            <w:sz w:val="26"/>
            <w:szCs w:val="26"/>
          </w:rPr>
          <w:delText xml:space="preserve">anunciando </w:delText>
        </w:r>
      </w:del>
      <w:ins w:id="883" w:author="PC" w:date="2025-06-06T12:17:00Z">
        <w:r w:rsidR="003B3347">
          <w:rPr>
            <w:rFonts w:ascii="Crimson Text" w:hAnsi="Crimson Text"/>
            <w:color w:val="000000" w:themeColor="text1"/>
            <w:sz w:val="26"/>
            <w:szCs w:val="26"/>
          </w:rPr>
          <w:t xml:space="preserve">quien </w:t>
        </w:r>
      </w:ins>
      <w:ins w:id="884" w:author="PC" w:date="2025-06-06T12:20:00Z">
        <w:r w:rsidR="003B3347">
          <w:rPr>
            <w:rFonts w:ascii="Crimson Text" w:hAnsi="Crimson Text"/>
            <w:color w:val="000000" w:themeColor="text1"/>
            <w:sz w:val="26"/>
            <w:szCs w:val="26"/>
          </w:rPr>
          <w:t>les había advertido</w:t>
        </w:r>
      </w:ins>
      <w:ins w:id="885" w:author="PC" w:date="2025-06-06T12:17:00Z">
        <w:r w:rsidR="003B334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que el incumplimiento de la prueba sería considerado una insubordinaci</w:t>
      </w:r>
      <w:r w:rsidR="001A0B0F" w:rsidRPr="008D03A6">
        <w:rPr>
          <w:rFonts w:ascii="Crimson Text" w:hAnsi="Crimson Text"/>
          <w:color w:val="000000" w:themeColor="text1"/>
          <w:sz w:val="26"/>
          <w:szCs w:val="26"/>
        </w:rPr>
        <w:t>ón grav</w:t>
      </w:r>
      <w:r w:rsidRPr="008D03A6">
        <w:rPr>
          <w:rFonts w:ascii="Crimson Text" w:hAnsi="Crimson Text"/>
          <w:color w:val="000000" w:themeColor="text1"/>
          <w:sz w:val="26"/>
          <w:szCs w:val="26"/>
        </w:rPr>
        <w:t>e.</w:t>
      </w:r>
    </w:p>
    <w:p w:rsidR="002A3ABB" w:rsidRPr="008D03A6" w:rsidRDefault="001A0B0F"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Observó a Agatha</w:t>
      </w:r>
      <w:del w:id="886" w:author="PC" w:date="2025-06-06T12:20:00Z">
        <w:r w:rsidRPr="008D03A6" w:rsidDel="003B334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volaron a su mente recuerdos de </w:t>
      </w:r>
      <w:r w:rsidR="00C431E2" w:rsidRPr="008D03A6">
        <w:rPr>
          <w:rFonts w:ascii="Crimson Text" w:hAnsi="Crimson Text"/>
          <w:color w:val="000000" w:themeColor="text1"/>
          <w:sz w:val="26"/>
          <w:szCs w:val="26"/>
        </w:rPr>
        <w:t>su niñez, imágenes de la potr</w:t>
      </w:r>
      <w:r w:rsidRPr="008D03A6">
        <w:rPr>
          <w:rFonts w:ascii="Crimson Text" w:hAnsi="Crimson Text"/>
          <w:color w:val="000000" w:themeColor="text1"/>
          <w:sz w:val="26"/>
          <w:szCs w:val="26"/>
        </w:rPr>
        <w:t xml:space="preserve">a jugando con él en los establos. </w:t>
      </w:r>
      <w:del w:id="887" w:author="PC" w:date="2025-06-06T12:21:00Z">
        <w:r w:rsidR="00224E21" w:rsidRPr="008D03A6" w:rsidDel="006C4BD5">
          <w:rPr>
            <w:rFonts w:ascii="Crimson Text" w:hAnsi="Crimson Text"/>
            <w:color w:val="000000" w:themeColor="text1"/>
            <w:sz w:val="26"/>
            <w:szCs w:val="26"/>
          </w:rPr>
          <w:delText>Además</w:delText>
        </w:r>
        <w:r w:rsidRPr="008D03A6" w:rsidDel="006C4BD5">
          <w:rPr>
            <w:rFonts w:ascii="Crimson Text" w:hAnsi="Crimson Text"/>
            <w:color w:val="000000" w:themeColor="text1"/>
            <w:sz w:val="26"/>
            <w:szCs w:val="26"/>
          </w:rPr>
          <w:delText>, r</w:delText>
        </w:r>
      </w:del>
      <w:ins w:id="888" w:author="PC" w:date="2025-06-06T12:21:00Z">
        <w:r w:rsidR="006C4BD5">
          <w:rPr>
            <w:rFonts w:ascii="Crimson Text" w:hAnsi="Crimson Text"/>
            <w:color w:val="000000" w:themeColor="text1"/>
            <w:sz w:val="26"/>
            <w:szCs w:val="26"/>
          </w:rPr>
          <w:t>R</w:t>
        </w:r>
      </w:ins>
      <w:r w:rsidRPr="008D03A6">
        <w:rPr>
          <w:rFonts w:ascii="Crimson Text" w:hAnsi="Crimson Text"/>
          <w:color w:val="000000" w:themeColor="text1"/>
          <w:sz w:val="26"/>
          <w:szCs w:val="26"/>
        </w:rPr>
        <w:t xml:space="preserve">ecordó los últimos tiempos, donde ambos habían </w:t>
      </w:r>
      <w:del w:id="889" w:author="PC" w:date="2025-06-06T12:21:00Z">
        <w:r w:rsidRPr="008D03A6" w:rsidDel="006C4BD5">
          <w:rPr>
            <w:rFonts w:ascii="Crimson Text" w:hAnsi="Crimson Text"/>
            <w:color w:val="000000" w:themeColor="text1"/>
            <w:sz w:val="26"/>
            <w:szCs w:val="26"/>
          </w:rPr>
          <w:delText xml:space="preserve">formado un gran equipo, superando </w:delText>
        </w:r>
      </w:del>
      <w:ins w:id="890" w:author="PC" w:date="2025-06-06T12:21:00Z">
        <w:r w:rsidR="006C4BD5">
          <w:rPr>
            <w:rFonts w:ascii="Crimson Text" w:hAnsi="Crimson Text"/>
            <w:color w:val="000000" w:themeColor="text1"/>
            <w:sz w:val="26"/>
            <w:szCs w:val="26"/>
          </w:rPr>
          <w:t xml:space="preserve">superado </w:t>
        </w:r>
      </w:ins>
      <w:r w:rsidRPr="008D03A6">
        <w:rPr>
          <w:rFonts w:ascii="Crimson Text" w:hAnsi="Crimson Text"/>
          <w:color w:val="000000" w:themeColor="text1"/>
          <w:sz w:val="26"/>
          <w:szCs w:val="26"/>
        </w:rPr>
        <w:t>las exigencias de los entrenamientos,</w:t>
      </w:r>
      <w:r w:rsidR="00E4152E" w:rsidRPr="008D03A6">
        <w:rPr>
          <w:rFonts w:ascii="Crimson Text" w:hAnsi="Crimson Text"/>
          <w:color w:val="000000" w:themeColor="text1"/>
          <w:sz w:val="26"/>
          <w:szCs w:val="26"/>
        </w:rPr>
        <w:t xml:space="preserve"> donde nada hubiera logrado sin ella</w:t>
      </w:r>
      <w:ins w:id="891" w:author="PC" w:date="2025-06-06T12:21:00Z">
        <w:r w:rsidR="006C4BD5">
          <w:rPr>
            <w:rFonts w:ascii="Crimson Text" w:hAnsi="Crimson Text"/>
            <w:color w:val="000000" w:themeColor="text1"/>
            <w:sz w:val="26"/>
            <w:szCs w:val="26"/>
          </w:rPr>
          <w:t xml:space="preserve"> ya que </w:t>
        </w:r>
      </w:ins>
      <w:ins w:id="892" w:author="PC" w:date="2025-06-06T12:22:00Z">
        <w:r w:rsidR="006C4BD5">
          <w:rPr>
            <w:rFonts w:ascii="Crimson Text" w:hAnsi="Crimson Text"/>
            <w:color w:val="000000" w:themeColor="text1"/>
            <w:sz w:val="26"/>
            <w:szCs w:val="26"/>
          </w:rPr>
          <w:t>juntos</w:t>
        </w:r>
      </w:ins>
      <w:ins w:id="893" w:author="PC" w:date="2025-06-06T12:21:00Z">
        <w:r w:rsidR="006C4BD5">
          <w:rPr>
            <w:rFonts w:ascii="Crimson Text" w:hAnsi="Crimson Text"/>
            <w:color w:val="000000" w:themeColor="text1"/>
            <w:sz w:val="26"/>
            <w:szCs w:val="26"/>
          </w:rPr>
          <w:t xml:space="preserve"> eran un</w:t>
        </w:r>
      </w:ins>
      <w:ins w:id="894" w:author="PC" w:date="2025-06-06T12:22:00Z">
        <w:r w:rsidR="006C4BD5">
          <w:rPr>
            <w:rFonts w:ascii="Crimson Text" w:hAnsi="Crimson Text"/>
            <w:color w:val="000000" w:themeColor="text1"/>
            <w:sz w:val="26"/>
            <w:szCs w:val="26"/>
          </w:rPr>
          <w:t xml:space="preserve"> equipo</w:t>
        </w:r>
      </w:ins>
      <w:r w:rsidRPr="008D03A6">
        <w:rPr>
          <w:rFonts w:ascii="Crimson Text" w:hAnsi="Crimson Text"/>
          <w:color w:val="000000" w:themeColor="text1"/>
          <w:sz w:val="26"/>
          <w:szCs w:val="26"/>
        </w:rPr>
        <w:t>.</w:t>
      </w:r>
    </w:p>
    <w:p w:rsidR="001A0B0F" w:rsidRPr="008D03A6" w:rsidRDefault="00BA7556"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w:t>
      </w:r>
      <w:r w:rsidR="001A0B0F" w:rsidRPr="008D03A6">
        <w:rPr>
          <w:rFonts w:ascii="Crimson Text" w:hAnsi="Crimson Text"/>
          <w:color w:val="000000" w:themeColor="text1"/>
          <w:sz w:val="26"/>
          <w:szCs w:val="26"/>
        </w:rPr>
        <w:t xml:space="preserve">l trayecto se hacía interminable, y </w:t>
      </w:r>
      <w:r w:rsidRPr="008D03A6">
        <w:rPr>
          <w:rFonts w:ascii="Crimson Text" w:hAnsi="Crimson Text"/>
          <w:color w:val="000000" w:themeColor="text1"/>
          <w:sz w:val="26"/>
          <w:szCs w:val="26"/>
        </w:rPr>
        <w:t>se convertía en un</w:t>
      </w:r>
      <w:r w:rsidR="001A0B0F" w:rsidRPr="008D03A6">
        <w:rPr>
          <w:rFonts w:ascii="Crimson Text" w:hAnsi="Crimson Text"/>
          <w:color w:val="000000" w:themeColor="text1"/>
          <w:sz w:val="26"/>
          <w:szCs w:val="26"/>
        </w:rPr>
        <w:t xml:space="preserve"> suplicio para Eros. No estaba dispuesto a entregar a Agatha en ese ritual, sin embargo, </w:t>
      </w:r>
      <w:del w:id="895" w:author="PC" w:date="2025-06-06T12:22:00Z">
        <w:r w:rsidR="001A0B0F" w:rsidRPr="008D03A6" w:rsidDel="006C4BD5">
          <w:rPr>
            <w:rFonts w:ascii="Crimson Text" w:hAnsi="Crimson Text"/>
            <w:color w:val="000000" w:themeColor="text1"/>
            <w:sz w:val="26"/>
            <w:szCs w:val="26"/>
          </w:rPr>
          <w:delText xml:space="preserve">avanzaba </w:delText>
        </w:r>
      </w:del>
      <w:ins w:id="896" w:author="PC" w:date="2025-06-06T12:22:00Z">
        <w:r w:rsidR="006C4BD5">
          <w:rPr>
            <w:rFonts w:ascii="Crimson Text" w:hAnsi="Crimson Text"/>
            <w:color w:val="000000" w:themeColor="text1"/>
            <w:sz w:val="26"/>
            <w:szCs w:val="26"/>
          </w:rPr>
          <w:t>seguía avanzando</w:t>
        </w:r>
        <w:r w:rsidR="006C4BD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 impotencia</w:t>
      </w:r>
      <w:r w:rsidR="001A0B0F" w:rsidRPr="008D03A6">
        <w:rPr>
          <w:rFonts w:ascii="Crimson Text" w:hAnsi="Crimson Text"/>
          <w:color w:val="000000" w:themeColor="text1"/>
          <w:sz w:val="26"/>
          <w:szCs w:val="26"/>
        </w:rPr>
        <w:t xml:space="preserve">, sin saber qué hacer. En ese instante de desasosiego, </w:t>
      </w:r>
      <w:r w:rsidR="00282BD8" w:rsidRPr="008D03A6">
        <w:rPr>
          <w:rFonts w:ascii="Crimson Text" w:hAnsi="Crimson Text"/>
          <w:color w:val="000000" w:themeColor="text1"/>
          <w:sz w:val="26"/>
          <w:szCs w:val="26"/>
        </w:rPr>
        <w:t>oyó</w:t>
      </w:r>
      <w:r w:rsidR="001A0B0F" w:rsidRPr="008D03A6">
        <w:rPr>
          <w:rFonts w:ascii="Crimson Text" w:hAnsi="Crimson Text"/>
          <w:color w:val="000000" w:themeColor="text1"/>
          <w:sz w:val="26"/>
          <w:szCs w:val="26"/>
        </w:rPr>
        <w:t xml:space="preserve"> el gemido de un </w:t>
      </w:r>
      <w:r w:rsidR="001C0A08" w:rsidRPr="008D03A6">
        <w:rPr>
          <w:rFonts w:ascii="Crimson Text" w:hAnsi="Crimson Text"/>
          <w:color w:val="000000" w:themeColor="text1"/>
          <w:sz w:val="26"/>
          <w:szCs w:val="26"/>
        </w:rPr>
        <w:t>animal</w:t>
      </w:r>
      <w:r w:rsidR="001A0B0F" w:rsidRPr="008D03A6">
        <w:rPr>
          <w:rFonts w:ascii="Crimson Text" w:hAnsi="Crimson Text"/>
          <w:color w:val="000000" w:themeColor="text1"/>
          <w:sz w:val="26"/>
          <w:szCs w:val="26"/>
        </w:rPr>
        <w:t xml:space="preserve"> a </w:t>
      </w:r>
      <w:r w:rsidR="002A1669" w:rsidRPr="008D03A6">
        <w:rPr>
          <w:rFonts w:ascii="Crimson Text" w:hAnsi="Crimson Text"/>
          <w:color w:val="000000" w:themeColor="text1"/>
          <w:sz w:val="26"/>
          <w:szCs w:val="26"/>
        </w:rPr>
        <w:t>su alrededor</w:t>
      </w:r>
      <w:r w:rsidR="001A0B0F" w:rsidRPr="008D03A6">
        <w:rPr>
          <w:rFonts w:ascii="Crimson Text" w:hAnsi="Crimson Text"/>
          <w:color w:val="000000" w:themeColor="text1"/>
          <w:sz w:val="26"/>
          <w:szCs w:val="26"/>
        </w:rPr>
        <w:t xml:space="preserve">. Sorprendido, giró la cabeza en todas direcciones </w:t>
      </w:r>
      <w:r w:rsidRPr="008D03A6">
        <w:rPr>
          <w:rFonts w:ascii="Crimson Text" w:hAnsi="Crimson Text"/>
          <w:color w:val="000000" w:themeColor="text1"/>
          <w:sz w:val="26"/>
          <w:szCs w:val="26"/>
        </w:rPr>
        <w:t>hasta</w:t>
      </w:r>
      <w:r w:rsidR="001A0B0F" w:rsidRPr="008D03A6">
        <w:rPr>
          <w:rFonts w:ascii="Crimson Text" w:hAnsi="Crimson Text"/>
          <w:color w:val="000000" w:themeColor="text1"/>
          <w:sz w:val="26"/>
          <w:szCs w:val="26"/>
        </w:rPr>
        <w:t xml:space="preserve"> identificar el origen, y pudo divisar a </w:t>
      </w:r>
      <w:r w:rsidRPr="008D03A6">
        <w:rPr>
          <w:rFonts w:ascii="Crimson Text" w:hAnsi="Crimson Text"/>
          <w:color w:val="000000" w:themeColor="text1"/>
          <w:sz w:val="26"/>
          <w:szCs w:val="26"/>
        </w:rPr>
        <w:t>escasos</w:t>
      </w:r>
      <w:r w:rsidR="001C0A08" w:rsidRPr="008D03A6">
        <w:rPr>
          <w:rFonts w:ascii="Crimson Text" w:hAnsi="Crimson Text"/>
          <w:color w:val="000000" w:themeColor="text1"/>
          <w:sz w:val="26"/>
          <w:szCs w:val="26"/>
        </w:rPr>
        <w:t xml:space="preserve"> metros</w:t>
      </w:r>
      <w:del w:id="897" w:author="PC" w:date="2025-06-06T12:23:00Z">
        <w:r w:rsidR="001C0A08" w:rsidRPr="008D03A6" w:rsidDel="006C4BD5">
          <w:rPr>
            <w:rFonts w:ascii="Crimson Text" w:hAnsi="Crimson Text"/>
            <w:color w:val="000000" w:themeColor="text1"/>
            <w:sz w:val="26"/>
            <w:szCs w:val="26"/>
          </w:rPr>
          <w:delText>, como</w:delText>
        </w:r>
      </w:del>
      <w:ins w:id="898" w:author="PC" w:date="2025-06-06T12:23:00Z">
        <w:r w:rsidR="006C4BD5">
          <w:rPr>
            <w:rFonts w:ascii="Crimson Text" w:hAnsi="Crimson Text"/>
            <w:color w:val="000000" w:themeColor="text1"/>
            <w:sz w:val="26"/>
            <w:szCs w:val="26"/>
          </w:rPr>
          <w:t xml:space="preserve"> cómo</w:t>
        </w:r>
      </w:ins>
      <w:r w:rsidR="001C0A08" w:rsidRPr="008D03A6">
        <w:rPr>
          <w:rFonts w:ascii="Crimson Text" w:hAnsi="Crimson Text"/>
          <w:color w:val="000000" w:themeColor="text1"/>
          <w:sz w:val="26"/>
          <w:szCs w:val="26"/>
        </w:rPr>
        <w:t xml:space="preserve"> se desplomaba</w:t>
      </w:r>
      <w:r w:rsidR="001E3869" w:rsidRPr="008D03A6">
        <w:rPr>
          <w:rFonts w:ascii="Crimson Text" w:hAnsi="Crimson Text"/>
          <w:color w:val="000000" w:themeColor="text1"/>
          <w:sz w:val="26"/>
          <w:szCs w:val="26"/>
        </w:rPr>
        <w:t xml:space="preserve"> un caballo sobre</w:t>
      </w:r>
      <w:r w:rsidR="001C0A08" w:rsidRPr="008D03A6">
        <w:rPr>
          <w:rFonts w:ascii="Crimson Text" w:hAnsi="Crimson Text"/>
          <w:color w:val="000000" w:themeColor="text1"/>
          <w:sz w:val="26"/>
          <w:szCs w:val="26"/>
        </w:rPr>
        <w:t xml:space="preserve"> la orilla, en </w:t>
      </w:r>
      <w:r w:rsidR="002A1669" w:rsidRPr="008D03A6">
        <w:rPr>
          <w:rFonts w:ascii="Crimson Text" w:hAnsi="Crimson Text"/>
          <w:color w:val="000000" w:themeColor="text1"/>
          <w:sz w:val="26"/>
          <w:szCs w:val="26"/>
        </w:rPr>
        <w:t>uno</w:t>
      </w:r>
      <w:r w:rsidRPr="008D03A6">
        <w:rPr>
          <w:rFonts w:ascii="Crimson Text" w:hAnsi="Crimson Text"/>
          <w:color w:val="000000" w:themeColor="text1"/>
          <w:sz w:val="26"/>
          <w:szCs w:val="26"/>
        </w:rPr>
        <w:t xml:space="preserve"> de los puestos destinados a</w:t>
      </w:r>
      <w:r w:rsidR="002A1669" w:rsidRPr="008D03A6">
        <w:rPr>
          <w:rFonts w:ascii="Crimson Text" w:hAnsi="Crimson Text"/>
          <w:color w:val="000000" w:themeColor="text1"/>
          <w:sz w:val="26"/>
          <w:szCs w:val="26"/>
        </w:rPr>
        <w:t xml:space="preserve"> los</w:t>
      </w:r>
      <w:r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sacrificios. Allí, un aspirante sostenía su espada</w:t>
      </w:r>
      <w:r w:rsidRPr="008D03A6">
        <w:rPr>
          <w:rFonts w:ascii="Crimson Text" w:hAnsi="Crimson Text"/>
          <w:color w:val="000000" w:themeColor="text1"/>
          <w:sz w:val="26"/>
          <w:szCs w:val="26"/>
        </w:rPr>
        <w:t xml:space="preserve"> ensangrentada</w:t>
      </w:r>
      <w:r w:rsidR="001C0A08" w:rsidRPr="008D03A6">
        <w:rPr>
          <w:rFonts w:ascii="Crimson Text" w:hAnsi="Crimson Text"/>
          <w:color w:val="000000" w:themeColor="text1"/>
          <w:sz w:val="26"/>
          <w:szCs w:val="26"/>
        </w:rPr>
        <w:t xml:space="preserve"> en la mano, la misma con la que habría desgarrado el cuello del animal. La </w:t>
      </w:r>
      <w:del w:id="899" w:author="PC" w:date="2025-06-06T18:14:00Z">
        <w:r w:rsidR="001C0A08" w:rsidRPr="008D03A6" w:rsidDel="007B3583">
          <w:rPr>
            <w:rFonts w:ascii="Crimson Text" w:hAnsi="Crimson Text"/>
            <w:color w:val="000000" w:themeColor="text1"/>
            <w:sz w:val="26"/>
            <w:szCs w:val="26"/>
          </w:rPr>
          <w:delText xml:space="preserve">escena era </w:delText>
        </w:r>
      </w:del>
      <w:r w:rsidR="001C0A08" w:rsidRPr="008D03A6">
        <w:rPr>
          <w:rFonts w:ascii="Crimson Text" w:hAnsi="Crimson Text"/>
          <w:color w:val="000000" w:themeColor="text1"/>
          <w:sz w:val="26"/>
          <w:szCs w:val="26"/>
        </w:rPr>
        <w:t xml:space="preserve">fatídica e </w:t>
      </w:r>
      <w:r w:rsidR="001E4745" w:rsidRPr="008D03A6">
        <w:rPr>
          <w:rFonts w:ascii="Crimson Text" w:hAnsi="Crimson Text"/>
          <w:color w:val="000000" w:themeColor="text1"/>
          <w:sz w:val="26"/>
          <w:szCs w:val="26"/>
        </w:rPr>
        <w:t>inquietante</w:t>
      </w:r>
      <w:ins w:id="900" w:author="PC" w:date="2025-06-06T18:15:00Z">
        <w:r w:rsidR="007B3583">
          <w:rPr>
            <w:rFonts w:ascii="Crimson Text" w:hAnsi="Crimson Text"/>
            <w:color w:val="000000" w:themeColor="text1"/>
            <w:sz w:val="26"/>
            <w:szCs w:val="26"/>
          </w:rPr>
          <w:t xml:space="preserve"> escena</w:t>
        </w:r>
      </w:ins>
      <w:del w:id="901" w:author="PC" w:date="2025-06-06T18:15:00Z">
        <w:r w:rsidR="00FC228A" w:rsidRPr="008D03A6" w:rsidDel="007B3583">
          <w:rPr>
            <w:rFonts w:ascii="Crimson Text" w:hAnsi="Crimson Text"/>
            <w:color w:val="000000" w:themeColor="text1"/>
            <w:sz w:val="26"/>
            <w:szCs w:val="26"/>
          </w:rPr>
          <w:delText>, la imagen</w:delText>
        </w:r>
      </w:del>
      <w:r w:rsidR="00FC228A" w:rsidRPr="008D03A6">
        <w:rPr>
          <w:rFonts w:ascii="Crimson Text" w:hAnsi="Crimson Text"/>
          <w:color w:val="000000" w:themeColor="text1"/>
          <w:sz w:val="26"/>
          <w:szCs w:val="26"/>
        </w:rPr>
        <w:t xml:space="preserve"> despertó en Eros</w:t>
      </w:r>
      <w:r w:rsidR="001C0A08" w:rsidRPr="008D03A6">
        <w:rPr>
          <w:rFonts w:ascii="Crimson Text" w:hAnsi="Crimson Text"/>
          <w:color w:val="000000" w:themeColor="text1"/>
          <w:sz w:val="26"/>
          <w:szCs w:val="26"/>
        </w:rPr>
        <w:t xml:space="preserve"> una oleada de adrenalina que le </w:t>
      </w:r>
      <w:r w:rsidR="001E3869" w:rsidRPr="008D03A6">
        <w:rPr>
          <w:rFonts w:ascii="Crimson Text" w:hAnsi="Crimson Text"/>
          <w:color w:val="000000" w:themeColor="text1"/>
          <w:sz w:val="26"/>
          <w:szCs w:val="26"/>
        </w:rPr>
        <w:t>tensó los músculos. El</w:t>
      </w:r>
      <w:r w:rsidR="001C0A08" w:rsidRPr="008D03A6">
        <w:rPr>
          <w:rFonts w:ascii="Crimson Text" w:hAnsi="Crimson Text"/>
          <w:color w:val="000000" w:themeColor="text1"/>
          <w:sz w:val="26"/>
          <w:szCs w:val="26"/>
        </w:rPr>
        <w:t xml:space="preserve"> impacto lo sacudió</w:t>
      </w:r>
      <w:ins w:id="902" w:author="PC" w:date="2025-06-06T18:15:00Z">
        <w:r w:rsidR="007B3583">
          <w:rPr>
            <w:rFonts w:ascii="Crimson Text" w:hAnsi="Crimson Text"/>
            <w:color w:val="000000" w:themeColor="text1"/>
            <w:sz w:val="26"/>
            <w:szCs w:val="26"/>
          </w:rPr>
          <w:t xml:space="preserve"> de tal manera que</w:t>
        </w:r>
      </w:ins>
      <w:del w:id="903" w:author="PC" w:date="2025-06-06T18:15:00Z">
        <w:r w:rsidR="001C0A08" w:rsidRPr="008D03A6" w:rsidDel="007B3583">
          <w:rPr>
            <w:rFonts w:ascii="Crimson Text" w:hAnsi="Crimson Text"/>
            <w:color w:val="000000" w:themeColor="text1"/>
            <w:sz w:val="26"/>
            <w:szCs w:val="26"/>
          </w:rPr>
          <w:delText xml:space="preserve"> y</w:delText>
        </w:r>
      </w:del>
      <w:r w:rsidR="001C0A08" w:rsidRPr="008D03A6">
        <w:rPr>
          <w:rFonts w:ascii="Crimson Text" w:hAnsi="Crimson Text"/>
          <w:color w:val="000000" w:themeColor="text1"/>
          <w:sz w:val="26"/>
          <w:szCs w:val="26"/>
        </w:rPr>
        <w:t xml:space="preserve">, de un momento a otro, </w:t>
      </w:r>
      <w:del w:id="904" w:author="PC" w:date="2025-06-06T18:15:00Z">
        <w:r w:rsidR="001C0A08" w:rsidRPr="008D03A6" w:rsidDel="007B3583">
          <w:rPr>
            <w:rFonts w:ascii="Crimson Text" w:hAnsi="Crimson Text"/>
            <w:color w:val="000000" w:themeColor="text1"/>
            <w:sz w:val="26"/>
            <w:szCs w:val="26"/>
          </w:rPr>
          <w:delText xml:space="preserve">apabulló </w:delText>
        </w:r>
      </w:del>
      <w:ins w:id="905" w:author="PC" w:date="2025-06-06T18:15:00Z">
        <w:r w:rsidR="007B3583">
          <w:rPr>
            <w:rFonts w:ascii="Crimson Text" w:hAnsi="Crimson Text"/>
            <w:color w:val="000000" w:themeColor="text1"/>
            <w:sz w:val="26"/>
            <w:szCs w:val="26"/>
          </w:rPr>
          <w:t>anuló</w:t>
        </w:r>
        <w:r w:rsidR="007B3583" w:rsidRPr="008D03A6">
          <w:rPr>
            <w:rFonts w:ascii="Crimson Text" w:hAnsi="Crimson Text"/>
            <w:color w:val="000000" w:themeColor="text1"/>
            <w:sz w:val="26"/>
            <w:szCs w:val="26"/>
          </w:rPr>
          <w:t xml:space="preserve"> </w:t>
        </w:r>
      </w:ins>
      <w:r w:rsidR="001C0A08" w:rsidRPr="008D03A6">
        <w:rPr>
          <w:rFonts w:ascii="Crimson Text" w:hAnsi="Crimson Text"/>
          <w:color w:val="000000" w:themeColor="text1"/>
          <w:sz w:val="26"/>
          <w:szCs w:val="26"/>
        </w:rPr>
        <w:t xml:space="preserve">el efecto </w:t>
      </w:r>
      <w:r w:rsidR="00FC228A" w:rsidRPr="008D03A6">
        <w:rPr>
          <w:rFonts w:ascii="Crimson Text" w:hAnsi="Crimson Text"/>
          <w:color w:val="000000" w:themeColor="text1"/>
          <w:sz w:val="26"/>
          <w:szCs w:val="26"/>
        </w:rPr>
        <w:t>residual</w:t>
      </w:r>
      <w:r w:rsidR="001C0A08" w:rsidRPr="008D03A6">
        <w:rPr>
          <w:rFonts w:ascii="Crimson Text" w:hAnsi="Crimson Text"/>
          <w:color w:val="000000" w:themeColor="text1"/>
          <w:sz w:val="26"/>
          <w:szCs w:val="26"/>
        </w:rPr>
        <w:t xml:space="preserve"> del brebaje. </w:t>
      </w:r>
      <w:r w:rsidR="00FC228A" w:rsidRPr="008D03A6">
        <w:rPr>
          <w:rFonts w:ascii="Crimson Text" w:hAnsi="Crimson Text"/>
          <w:color w:val="000000" w:themeColor="text1"/>
          <w:sz w:val="26"/>
          <w:szCs w:val="26"/>
        </w:rPr>
        <w:t>Tras</w:t>
      </w:r>
      <w:r w:rsidR="001630A8"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 xml:space="preserve">recuperar la cordura, </w:t>
      </w:r>
      <w:r w:rsidR="00A801BB" w:rsidRPr="008D03A6">
        <w:rPr>
          <w:rFonts w:ascii="Crimson Text" w:hAnsi="Crimson Text"/>
          <w:color w:val="000000" w:themeColor="text1"/>
          <w:sz w:val="26"/>
          <w:szCs w:val="26"/>
        </w:rPr>
        <w:t xml:space="preserve">se estremeció ante la situación </w:t>
      </w:r>
      <w:r w:rsidR="00FC228A" w:rsidRPr="008D03A6">
        <w:rPr>
          <w:rFonts w:ascii="Crimson Text" w:hAnsi="Crimson Text"/>
          <w:color w:val="000000" w:themeColor="text1"/>
          <w:sz w:val="26"/>
          <w:szCs w:val="26"/>
        </w:rPr>
        <w:t>en la que estaba inmerso</w:t>
      </w:r>
      <w:r w:rsidR="00A801BB" w:rsidRPr="008D03A6">
        <w:rPr>
          <w:rFonts w:ascii="Crimson Text" w:hAnsi="Crimson Text"/>
          <w:color w:val="000000" w:themeColor="text1"/>
          <w:sz w:val="26"/>
          <w:szCs w:val="26"/>
        </w:rPr>
        <w:t>. Detuvo su marcha</w:t>
      </w:r>
      <w:del w:id="906" w:author="PC" w:date="2025-06-06T18:15:00Z">
        <w:r w:rsidR="00FC228A" w:rsidRPr="008D03A6" w:rsidDel="007B3583">
          <w:rPr>
            <w:rFonts w:ascii="Crimson Text" w:hAnsi="Crimson Text"/>
            <w:color w:val="000000" w:themeColor="text1"/>
            <w:sz w:val="26"/>
            <w:szCs w:val="26"/>
          </w:rPr>
          <w:delText>,</w:delText>
        </w:r>
      </w:del>
      <w:r w:rsidR="00A801BB" w:rsidRPr="008D03A6">
        <w:rPr>
          <w:rFonts w:ascii="Crimson Text" w:hAnsi="Crimson Text"/>
          <w:color w:val="000000" w:themeColor="text1"/>
          <w:sz w:val="26"/>
          <w:szCs w:val="26"/>
        </w:rPr>
        <w:t xml:space="preserve"> y </w:t>
      </w:r>
      <w:r w:rsidR="001E3869" w:rsidRPr="008D03A6">
        <w:rPr>
          <w:rFonts w:ascii="Crimson Text" w:hAnsi="Crimson Text"/>
          <w:color w:val="000000" w:themeColor="text1"/>
          <w:sz w:val="26"/>
          <w:szCs w:val="26"/>
        </w:rPr>
        <w:t>permaneció</w:t>
      </w:r>
      <w:r w:rsidR="001630A8" w:rsidRPr="008D03A6">
        <w:rPr>
          <w:rFonts w:ascii="Crimson Text" w:hAnsi="Crimson Text"/>
          <w:color w:val="000000" w:themeColor="text1"/>
          <w:sz w:val="26"/>
          <w:szCs w:val="26"/>
        </w:rPr>
        <w:t xml:space="preserve"> perplejo</w:t>
      </w:r>
      <w:ins w:id="907" w:author="PC" w:date="2025-06-06T18:16:00Z">
        <w:r w:rsidR="007B3583">
          <w:rPr>
            <w:rFonts w:ascii="Crimson Text" w:hAnsi="Crimson Text"/>
            <w:color w:val="000000" w:themeColor="text1"/>
            <w:sz w:val="26"/>
            <w:szCs w:val="26"/>
          </w:rPr>
          <w:t>,</w:t>
        </w:r>
      </w:ins>
      <w:del w:id="908" w:author="PC" w:date="2025-06-06T18:16:00Z">
        <w:r w:rsidR="001630A8" w:rsidRPr="008D03A6" w:rsidDel="007B3583">
          <w:rPr>
            <w:rFonts w:ascii="Crimson Text" w:hAnsi="Crimson Text"/>
            <w:color w:val="000000" w:themeColor="text1"/>
            <w:sz w:val="26"/>
            <w:szCs w:val="26"/>
          </w:rPr>
          <w:delText xml:space="preserve"> y</w:delText>
        </w:r>
      </w:del>
      <w:r w:rsidR="00A801BB" w:rsidRPr="008D03A6">
        <w:rPr>
          <w:rFonts w:ascii="Crimson Text" w:hAnsi="Crimson Text"/>
          <w:color w:val="000000" w:themeColor="text1"/>
          <w:sz w:val="26"/>
          <w:szCs w:val="26"/>
        </w:rPr>
        <w:t xml:space="preserve"> vacilante.</w:t>
      </w:r>
    </w:p>
    <w:p w:rsidR="00A801BB" w:rsidRPr="008D03A6" w:rsidRDefault="00A801BB"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colabor</w:t>
      </w:r>
      <w:r w:rsidR="00FC228A" w:rsidRPr="008D03A6">
        <w:rPr>
          <w:rFonts w:ascii="Crimson Text" w:hAnsi="Crimson Text"/>
          <w:color w:val="000000" w:themeColor="text1"/>
          <w:sz w:val="26"/>
          <w:szCs w:val="26"/>
        </w:rPr>
        <w:t xml:space="preserve">ador de la guardia real </w:t>
      </w:r>
      <w:del w:id="909" w:author="PC" w:date="2025-06-06T18:16:00Z">
        <w:r w:rsidR="00FC228A" w:rsidRPr="008D03A6" w:rsidDel="007B3583">
          <w:rPr>
            <w:rFonts w:ascii="Crimson Text" w:hAnsi="Crimson Text"/>
            <w:color w:val="000000" w:themeColor="text1"/>
            <w:sz w:val="26"/>
            <w:szCs w:val="26"/>
          </w:rPr>
          <w:delText>insistió</w:delText>
        </w:r>
        <w:r w:rsidRPr="008D03A6" w:rsidDel="007B3583">
          <w:rPr>
            <w:rFonts w:ascii="Crimson Text" w:hAnsi="Crimson Text"/>
            <w:color w:val="000000" w:themeColor="text1"/>
            <w:sz w:val="26"/>
            <w:szCs w:val="26"/>
          </w:rPr>
          <w:delText xml:space="preserve"> </w:delText>
        </w:r>
      </w:del>
      <w:ins w:id="910" w:author="PC" w:date="2025-06-06T18:16:00Z">
        <w:r w:rsidR="007B3583">
          <w:rPr>
            <w:rFonts w:ascii="Crimson Text" w:hAnsi="Crimson Text"/>
            <w:color w:val="000000" w:themeColor="text1"/>
            <w:sz w:val="26"/>
            <w:szCs w:val="26"/>
          </w:rPr>
          <w:t>le hizo señas</w:t>
        </w:r>
        <w:r w:rsidR="007B358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 ímpetu</w:t>
      </w:r>
      <w:r w:rsidR="001E3869" w:rsidRPr="008D03A6">
        <w:rPr>
          <w:rFonts w:ascii="Crimson Text" w:hAnsi="Crimson Text"/>
          <w:color w:val="000000" w:themeColor="text1"/>
          <w:sz w:val="26"/>
          <w:szCs w:val="26"/>
        </w:rPr>
        <w:t xml:space="preserve"> para</w:t>
      </w:r>
      <w:r w:rsidRPr="008D03A6">
        <w:rPr>
          <w:rFonts w:ascii="Crimson Text" w:hAnsi="Crimson Text"/>
          <w:color w:val="000000" w:themeColor="text1"/>
          <w:sz w:val="26"/>
          <w:szCs w:val="26"/>
        </w:rPr>
        <w:t xml:space="preserve"> que </w:t>
      </w:r>
      <w:r w:rsidR="001630A8" w:rsidRPr="008D03A6">
        <w:rPr>
          <w:rFonts w:ascii="Crimson Text" w:hAnsi="Crimson Text"/>
          <w:color w:val="000000" w:themeColor="text1"/>
          <w:sz w:val="26"/>
          <w:szCs w:val="26"/>
        </w:rPr>
        <w:t>continuara</w:t>
      </w:r>
      <w:r w:rsidRPr="008D03A6">
        <w:rPr>
          <w:rFonts w:ascii="Crimson Text" w:hAnsi="Crimson Text"/>
          <w:color w:val="000000" w:themeColor="text1"/>
          <w:sz w:val="26"/>
          <w:szCs w:val="26"/>
        </w:rPr>
        <w:t xml:space="preserve">, </w:t>
      </w:r>
      <w:r w:rsidR="00FC228A" w:rsidRPr="008D03A6">
        <w:rPr>
          <w:rFonts w:ascii="Crimson Text" w:hAnsi="Crimson Text"/>
          <w:color w:val="000000" w:themeColor="text1"/>
          <w:sz w:val="26"/>
          <w:szCs w:val="26"/>
        </w:rPr>
        <w:t>demostrando</w:t>
      </w:r>
      <w:r w:rsidRPr="008D03A6">
        <w:rPr>
          <w:rFonts w:ascii="Crimson Text" w:hAnsi="Crimson Text"/>
          <w:color w:val="000000" w:themeColor="text1"/>
          <w:sz w:val="26"/>
          <w:szCs w:val="26"/>
        </w:rPr>
        <w:t xml:space="preserve"> </w:t>
      </w:r>
      <w:del w:id="911" w:author="PC" w:date="2025-06-06T18:16:00Z">
        <w:r w:rsidR="003F1969" w:rsidRPr="008D03A6" w:rsidDel="007B3583">
          <w:rPr>
            <w:rFonts w:ascii="Crimson Text" w:hAnsi="Crimson Text"/>
            <w:color w:val="000000" w:themeColor="text1"/>
            <w:sz w:val="26"/>
            <w:szCs w:val="26"/>
          </w:rPr>
          <w:delText xml:space="preserve">su </w:delText>
        </w:r>
      </w:del>
      <w:r w:rsidR="003F1969" w:rsidRPr="008D03A6">
        <w:rPr>
          <w:rFonts w:ascii="Crimson Text" w:hAnsi="Crimson Text"/>
          <w:color w:val="000000" w:themeColor="text1"/>
          <w:sz w:val="26"/>
          <w:szCs w:val="26"/>
        </w:rPr>
        <w:t>im</w:t>
      </w:r>
      <w:r w:rsidRPr="008D03A6">
        <w:rPr>
          <w:rFonts w:ascii="Crimson Text" w:hAnsi="Crimson Text"/>
          <w:color w:val="000000" w:themeColor="text1"/>
          <w:sz w:val="26"/>
          <w:szCs w:val="26"/>
        </w:rPr>
        <w:t>paciencia. Por su parte, Agatha golpeó con el hocico el pecho de Eros</w:t>
      </w:r>
      <w:del w:id="912" w:author="PC" w:date="2025-06-06T18:16:00Z">
        <w:r w:rsidRPr="008D03A6" w:rsidDel="007B358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ambos se </w:t>
      </w:r>
      <w:r w:rsidR="001630A8" w:rsidRPr="008D03A6">
        <w:rPr>
          <w:rFonts w:ascii="Crimson Text" w:hAnsi="Crimson Text"/>
          <w:color w:val="000000" w:themeColor="text1"/>
          <w:sz w:val="26"/>
          <w:szCs w:val="26"/>
        </w:rPr>
        <w:t>observaron</w:t>
      </w:r>
      <w:r w:rsidRPr="008D03A6">
        <w:rPr>
          <w:rFonts w:ascii="Crimson Text" w:hAnsi="Crimson Text"/>
          <w:color w:val="000000" w:themeColor="text1"/>
          <w:sz w:val="26"/>
          <w:szCs w:val="26"/>
        </w:rPr>
        <w:t xml:space="preserve">. El animal se </w:t>
      </w:r>
      <w:r w:rsidR="00FC228A" w:rsidRPr="008D03A6">
        <w:rPr>
          <w:rFonts w:ascii="Crimson Text" w:hAnsi="Crimson Text"/>
          <w:color w:val="000000" w:themeColor="text1"/>
          <w:sz w:val="26"/>
          <w:szCs w:val="26"/>
        </w:rPr>
        <w:t>encontraba</w:t>
      </w:r>
      <w:r w:rsidRPr="008D03A6">
        <w:rPr>
          <w:rFonts w:ascii="Crimson Text" w:hAnsi="Crimson Text"/>
          <w:color w:val="000000" w:themeColor="text1"/>
          <w:sz w:val="26"/>
          <w:szCs w:val="26"/>
        </w:rPr>
        <w:t xml:space="preserve"> alterado, y denotaba horro</w:t>
      </w:r>
      <w:r w:rsidR="001630A8" w:rsidRPr="008D03A6">
        <w:rPr>
          <w:rFonts w:ascii="Crimson Text" w:hAnsi="Crimson Text"/>
          <w:color w:val="000000" w:themeColor="text1"/>
          <w:sz w:val="26"/>
          <w:szCs w:val="26"/>
        </w:rPr>
        <w:t>r</w:t>
      </w:r>
      <w:r w:rsidRPr="008D03A6">
        <w:rPr>
          <w:rFonts w:ascii="Crimson Text" w:hAnsi="Crimson Text"/>
          <w:color w:val="000000" w:themeColor="text1"/>
          <w:sz w:val="26"/>
          <w:szCs w:val="26"/>
        </w:rPr>
        <w:t xml:space="preserve"> en su mirada. Ya no había más tiempo para especulaciones, tenía que tomar </w:t>
      </w:r>
      <w:r w:rsidR="002E6318"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decisión: sacrificar a Agatha y convertirse en</w:t>
      </w:r>
      <w:ins w:id="913" w:author="PC" w:date="2025-06-06T18:16:00Z">
        <w:r w:rsidR="007B3583">
          <w:rPr>
            <w:rFonts w:ascii="Crimson Text" w:hAnsi="Crimson Text"/>
            <w:color w:val="000000" w:themeColor="text1"/>
            <w:sz w:val="26"/>
            <w:szCs w:val="26"/>
          </w:rPr>
          <w:t xml:space="preserve"> un</w:t>
        </w:r>
      </w:ins>
      <w:del w:id="914" w:author="PC" w:date="2025-06-06T18:16:00Z">
        <w:r w:rsidRPr="008D03A6" w:rsidDel="007B3583">
          <w:rPr>
            <w:rFonts w:ascii="Crimson Text" w:hAnsi="Crimson Text"/>
            <w:color w:val="000000" w:themeColor="text1"/>
            <w:sz w:val="26"/>
            <w:szCs w:val="26"/>
          </w:rPr>
          <w:delText xml:space="preserve"> guerrero</w:delText>
        </w:r>
      </w:del>
      <w:ins w:id="915" w:author="PC" w:date="2025-06-06T18:17:00Z">
        <w:r w:rsidR="007B3583">
          <w:rPr>
            <w:rFonts w:ascii="Crimson Text" w:hAnsi="Crimson Text"/>
            <w:color w:val="000000" w:themeColor="text1"/>
            <w:sz w:val="26"/>
            <w:szCs w:val="26"/>
          </w:rPr>
          <w:t xml:space="preserve"> </w:t>
        </w:r>
      </w:ins>
      <w:ins w:id="916" w:author="PC" w:date="2025-06-06T18:16:00Z">
        <w:r w:rsidR="007B3583">
          <w:rPr>
            <w:rFonts w:ascii="Crimson Text" w:hAnsi="Crimson Text"/>
            <w:color w:val="000000" w:themeColor="text1"/>
            <w:sz w:val="26"/>
            <w:szCs w:val="26"/>
          </w:rPr>
          <w:t>guardia</w:t>
        </w:r>
      </w:ins>
      <w:r w:rsidRPr="008D03A6">
        <w:rPr>
          <w:rFonts w:ascii="Crimson Text" w:hAnsi="Crimson Text"/>
          <w:color w:val="000000" w:themeColor="text1"/>
          <w:sz w:val="26"/>
          <w:szCs w:val="26"/>
        </w:rPr>
        <w:t xml:space="preserve"> real, o huir junto a ella</w:t>
      </w:r>
      <w:r w:rsidR="00FC228A" w:rsidRPr="008D03A6">
        <w:rPr>
          <w:rFonts w:ascii="Crimson Text" w:hAnsi="Crimson Text"/>
          <w:color w:val="000000" w:themeColor="text1"/>
          <w:sz w:val="26"/>
          <w:szCs w:val="26"/>
        </w:rPr>
        <w:t xml:space="preserve"> hacia un destino incierto</w:t>
      </w:r>
      <w:r w:rsidRPr="008D03A6">
        <w:rPr>
          <w:rFonts w:ascii="Crimson Text" w:hAnsi="Crimson Text"/>
          <w:color w:val="000000" w:themeColor="text1"/>
          <w:sz w:val="26"/>
          <w:szCs w:val="26"/>
        </w:rPr>
        <w:t>.</w:t>
      </w:r>
    </w:p>
    <w:p w:rsidR="00A801BB" w:rsidRPr="008D03A6" w:rsidRDefault="002E6318" w:rsidP="00332B6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última vez,</w:t>
      </w:r>
      <w:r w:rsidR="00A801BB" w:rsidRPr="008D03A6">
        <w:rPr>
          <w:rFonts w:ascii="Crimson Text" w:hAnsi="Crimson Text"/>
          <w:color w:val="000000" w:themeColor="text1"/>
          <w:sz w:val="26"/>
          <w:szCs w:val="26"/>
        </w:rPr>
        <w:t xml:space="preserve"> pensó en el consejo de su padre</w:t>
      </w:r>
      <w:del w:id="917" w:author="PC" w:date="2025-06-06T18:17:00Z">
        <w:r w:rsidR="00A801BB" w:rsidRPr="008D03A6" w:rsidDel="007B3583">
          <w:rPr>
            <w:rFonts w:ascii="Crimson Text" w:hAnsi="Crimson Text"/>
            <w:color w:val="000000" w:themeColor="text1"/>
            <w:sz w:val="26"/>
            <w:szCs w:val="26"/>
          </w:rPr>
          <w:delText xml:space="preserve">, y </w:delText>
        </w:r>
        <w:r w:rsidR="00FF13AA" w:rsidRPr="008D03A6" w:rsidDel="007B3583">
          <w:rPr>
            <w:rFonts w:ascii="Crimson Text" w:hAnsi="Crimson Text"/>
            <w:color w:val="000000" w:themeColor="text1"/>
            <w:sz w:val="26"/>
            <w:szCs w:val="26"/>
          </w:rPr>
          <w:delText>optó por</w:delText>
        </w:r>
        <w:r w:rsidR="00A801BB" w:rsidRPr="008D03A6" w:rsidDel="007B3583">
          <w:rPr>
            <w:rFonts w:ascii="Crimson Text" w:hAnsi="Crimson Text"/>
            <w:color w:val="000000" w:themeColor="text1"/>
            <w:sz w:val="26"/>
            <w:szCs w:val="26"/>
          </w:rPr>
          <w:delText xml:space="preserve"> </w:delText>
        </w:r>
        <w:r w:rsidRPr="008D03A6" w:rsidDel="007B3583">
          <w:rPr>
            <w:rFonts w:ascii="Crimson Text" w:hAnsi="Crimson Text"/>
            <w:color w:val="000000" w:themeColor="text1"/>
            <w:sz w:val="26"/>
            <w:szCs w:val="26"/>
          </w:rPr>
          <w:delText>elegir</w:delText>
        </w:r>
        <w:r w:rsidR="001E3869" w:rsidRPr="008D03A6" w:rsidDel="007B3583">
          <w:rPr>
            <w:rFonts w:ascii="Crimson Text" w:hAnsi="Crimson Text"/>
            <w:color w:val="000000" w:themeColor="text1"/>
            <w:sz w:val="26"/>
            <w:szCs w:val="26"/>
          </w:rPr>
          <w:delText xml:space="preserve"> lo que su corazón le </w:delText>
        </w:r>
        <w:r w:rsidRPr="008D03A6" w:rsidDel="007B3583">
          <w:rPr>
            <w:rFonts w:ascii="Crimson Text" w:hAnsi="Crimson Text"/>
            <w:color w:val="000000" w:themeColor="text1"/>
            <w:sz w:val="26"/>
            <w:szCs w:val="26"/>
          </w:rPr>
          <w:delText>demandaba</w:delText>
        </w:r>
      </w:del>
      <w:r w:rsidR="00A801BB" w:rsidRPr="008D03A6">
        <w:rPr>
          <w:rFonts w:ascii="Crimson Text" w:hAnsi="Crimson Text"/>
          <w:color w:val="000000" w:themeColor="text1"/>
          <w:sz w:val="26"/>
          <w:szCs w:val="26"/>
        </w:rPr>
        <w:t xml:space="preserve">. </w:t>
      </w:r>
      <w:ins w:id="918" w:author="PC" w:date="2025-06-06T18:17:00Z">
        <w:r w:rsidR="007B3583">
          <w:rPr>
            <w:rFonts w:ascii="Crimson Text" w:hAnsi="Crimson Text"/>
            <w:color w:val="000000" w:themeColor="text1"/>
            <w:sz w:val="26"/>
            <w:szCs w:val="26"/>
          </w:rPr>
          <w:t xml:space="preserve">Sin pensárselo dos veces, </w:t>
        </w:r>
      </w:ins>
      <w:del w:id="919" w:author="PC" w:date="2025-06-06T18:17:00Z">
        <w:r w:rsidR="00A801BB" w:rsidRPr="008D03A6" w:rsidDel="007B3583">
          <w:rPr>
            <w:rFonts w:ascii="Crimson Text" w:hAnsi="Crimson Text"/>
            <w:color w:val="000000" w:themeColor="text1"/>
            <w:sz w:val="26"/>
            <w:szCs w:val="26"/>
          </w:rPr>
          <w:delText>M</w:delText>
        </w:r>
      </w:del>
      <w:ins w:id="920" w:author="PC" w:date="2025-06-06T18:17:00Z">
        <w:r w:rsidR="007B3583">
          <w:rPr>
            <w:rFonts w:ascii="Crimson Text" w:hAnsi="Crimson Text"/>
            <w:color w:val="000000" w:themeColor="text1"/>
            <w:sz w:val="26"/>
            <w:szCs w:val="26"/>
          </w:rPr>
          <w:t>m</w:t>
        </w:r>
      </w:ins>
      <w:r w:rsidR="00A801BB" w:rsidRPr="008D03A6">
        <w:rPr>
          <w:rFonts w:ascii="Crimson Text" w:hAnsi="Crimson Text"/>
          <w:color w:val="000000" w:themeColor="text1"/>
          <w:sz w:val="26"/>
          <w:szCs w:val="26"/>
        </w:rPr>
        <w:t xml:space="preserve">ontó a Agatha nuevamente, y </w:t>
      </w:r>
      <w:r w:rsidR="00AD665C" w:rsidRPr="008D03A6">
        <w:rPr>
          <w:rFonts w:ascii="Crimson Text" w:hAnsi="Crimson Text"/>
          <w:color w:val="000000" w:themeColor="text1"/>
          <w:sz w:val="26"/>
          <w:szCs w:val="26"/>
        </w:rPr>
        <w:t xml:space="preserve">dijo </w:t>
      </w:r>
      <w:r w:rsidR="000C2699" w:rsidRPr="008D03A6">
        <w:rPr>
          <w:rFonts w:ascii="Crimson Text" w:hAnsi="Crimson Text"/>
          <w:color w:val="000000" w:themeColor="text1"/>
          <w:sz w:val="26"/>
          <w:szCs w:val="26"/>
        </w:rPr>
        <w:t xml:space="preserve">convencido «Somos un equipo», </w:t>
      </w:r>
      <w:ins w:id="921" w:author="PC" w:date="2025-06-06T18:18:00Z">
        <w:r w:rsidR="007B3583">
          <w:rPr>
            <w:rFonts w:ascii="Crimson Text" w:hAnsi="Crimson Text"/>
            <w:color w:val="000000" w:themeColor="text1"/>
            <w:sz w:val="26"/>
            <w:szCs w:val="26"/>
          </w:rPr>
          <w:t xml:space="preserve">para </w:t>
        </w:r>
      </w:ins>
      <w:r w:rsidR="000C2699" w:rsidRPr="008D03A6">
        <w:rPr>
          <w:rFonts w:ascii="Crimson Text" w:hAnsi="Crimson Text"/>
          <w:color w:val="000000" w:themeColor="text1"/>
          <w:sz w:val="26"/>
          <w:szCs w:val="26"/>
        </w:rPr>
        <w:t>l</w:t>
      </w:r>
      <w:r w:rsidR="00AD665C" w:rsidRPr="008D03A6">
        <w:rPr>
          <w:rFonts w:ascii="Crimson Text" w:hAnsi="Crimson Text"/>
          <w:color w:val="000000" w:themeColor="text1"/>
          <w:sz w:val="26"/>
          <w:szCs w:val="26"/>
        </w:rPr>
        <w:t xml:space="preserve">uego </w:t>
      </w:r>
      <w:del w:id="922" w:author="PC" w:date="2025-06-06T18:18:00Z">
        <w:r w:rsidR="00A801BB" w:rsidRPr="008D03A6" w:rsidDel="007B3583">
          <w:rPr>
            <w:rFonts w:ascii="Crimson Text" w:hAnsi="Crimson Text"/>
            <w:color w:val="000000" w:themeColor="text1"/>
            <w:sz w:val="26"/>
            <w:szCs w:val="26"/>
          </w:rPr>
          <w:delText xml:space="preserve">tiró </w:delText>
        </w:r>
      </w:del>
      <w:ins w:id="923" w:author="PC" w:date="2025-06-06T18:18:00Z">
        <w:r w:rsidR="007B3583">
          <w:rPr>
            <w:rFonts w:ascii="Crimson Text" w:hAnsi="Crimson Text"/>
            <w:color w:val="000000" w:themeColor="text1"/>
            <w:sz w:val="26"/>
            <w:szCs w:val="26"/>
          </w:rPr>
          <w:t>tirar</w:t>
        </w:r>
        <w:r w:rsidR="007B3583" w:rsidRPr="008D03A6">
          <w:rPr>
            <w:rFonts w:ascii="Crimson Text" w:hAnsi="Crimson Text"/>
            <w:color w:val="000000" w:themeColor="text1"/>
            <w:sz w:val="26"/>
            <w:szCs w:val="26"/>
          </w:rPr>
          <w:t xml:space="preserve"> </w:t>
        </w:r>
      </w:ins>
      <w:r w:rsidR="00A801BB" w:rsidRPr="008D03A6">
        <w:rPr>
          <w:rFonts w:ascii="Crimson Text" w:hAnsi="Crimson Text"/>
          <w:color w:val="000000" w:themeColor="text1"/>
          <w:sz w:val="26"/>
          <w:szCs w:val="26"/>
        </w:rPr>
        <w:t xml:space="preserve">de las riendas con </w:t>
      </w:r>
      <w:r w:rsidRPr="008D03A6">
        <w:rPr>
          <w:rFonts w:ascii="Crimson Text" w:hAnsi="Crimson Text"/>
          <w:color w:val="000000" w:themeColor="text1"/>
          <w:sz w:val="26"/>
          <w:szCs w:val="26"/>
        </w:rPr>
        <w:t>firmeza</w:t>
      </w:r>
      <w:r w:rsidR="00A801BB" w:rsidRPr="008D03A6">
        <w:rPr>
          <w:rFonts w:ascii="Crimson Text" w:hAnsi="Crimson Text"/>
          <w:color w:val="000000" w:themeColor="text1"/>
          <w:sz w:val="26"/>
          <w:szCs w:val="26"/>
        </w:rPr>
        <w:t>. El animal se inclinó hacía un costado</w:t>
      </w:r>
      <w:del w:id="924" w:author="PC" w:date="2025-06-06T18:18:00Z">
        <w:r w:rsidR="00A801BB" w:rsidRPr="008D03A6" w:rsidDel="007B3583">
          <w:rPr>
            <w:rFonts w:ascii="Crimson Text" w:hAnsi="Crimson Text"/>
            <w:color w:val="000000" w:themeColor="text1"/>
            <w:sz w:val="26"/>
            <w:szCs w:val="26"/>
          </w:rPr>
          <w:delText>,</w:delText>
        </w:r>
      </w:del>
      <w:r w:rsidR="00A801BB" w:rsidRPr="008D03A6">
        <w:rPr>
          <w:rFonts w:ascii="Crimson Text" w:hAnsi="Crimson Text"/>
          <w:color w:val="000000" w:themeColor="text1"/>
          <w:sz w:val="26"/>
          <w:szCs w:val="26"/>
        </w:rPr>
        <w:t xml:space="preserve"> y comenzó </w:t>
      </w:r>
      <w:r w:rsidR="00332B6E" w:rsidRPr="008D03A6">
        <w:rPr>
          <w:rFonts w:ascii="Crimson Text" w:hAnsi="Crimson Text"/>
          <w:color w:val="000000" w:themeColor="text1"/>
          <w:sz w:val="26"/>
          <w:szCs w:val="26"/>
        </w:rPr>
        <w:t>a galopar</w:t>
      </w:r>
      <w:r w:rsidR="00A801BB" w:rsidRPr="008D03A6">
        <w:rPr>
          <w:rFonts w:ascii="Crimson Text" w:hAnsi="Crimson Text"/>
          <w:color w:val="000000" w:themeColor="text1"/>
          <w:sz w:val="26"/>
          <w:szCs w:val="26"/>
        </w:rPr>
        <w:t xml:space="preserve"> con todas sus energías.</w:t>
      </w:r>
      <w:r w:rsidR="00332B6E" w:rsidRPr="008D03A6">
        <w:rPr>
          <w:rFonts w:ascii="Crimson Text" w:hAnsi="Crimson Text"/>
          <w:color w:val="000000" w:themeColor="text1"/>
          <w:sz w:val="26"/>
          <w:szCs w:val="26"/>
        </w:rPr>
        <w:t xml:space="preserve"> </w:t>
      </w:r>
      <w:r w:rsidR="00A801BB" w:rsidRPr="008D03A6">
        <w:rPr>
          <w:rFonts w:ascii="Crimson Text" w:hAnsi="Crimson Text"/>
          <w:color w:val="000000" w:themeColor="text1"/>
          <w:sz w:val="26"/>
          <w:szCs w:val="26"/>
        </w:rPr>
        <w:t>Ambos huyeron</w:t>
      </w:r>
      <w:r w:rsidR="00332B6E" w:rsidRPr="008D03A6">
        <w:rPr>
          <w:rFonts w:ascii="Crimson Text" w:hAnsi="Crimson Text"/>
          <w:color w:val="000000" w:themeColor="text1"/>
          <w:sz w:val="26"/>
          <w:szCs w:val="26"/>
        </w:rPr>
        <w:t xml:space="preserve"> sin mirar atrás, los gritos exacerbados del colaborador</w:t>
      </w:r>
      <w:r w:rsidR="00A801BB" w:rsidRPr="008D03A6">
        <w:rPr>
          <w:rFonts w:ascii="Crimson Text" w:hAnsi="Crimson Text"/>
          <w:color w:val="000000" w:themeColor="text1"/>
          <w:sz w:val="26"/>
          <w:szCs w:val="26"/>
        </w:rPr>
        <w:t xml:space="preserve">, </w:t>
      </w:r>
      <w:r w:rsidR="00A801BB" w:rsidRPr="008D03A6">
        <w:rPr>
          <w:rFonts w:ascii="Crimson Text" w:hAnsi="Crimson Text"/>
          <w:color w:val="000000" w:themeColor="text1"/>
          <w:sz w:val="26"/>
          <w:szCs w:val="26"/>
        </w:rPr>
        <w:lastRenderedPageBreak/>
        <w:t>s</w:t>
      </w:r>
      <w:r w:rsidR="00A7749C" w:rsidRPr="008D03A6">
        <w:rPr>
          <w:rFonts w:ascii="Crimson Text" w:hAnsi="Crimson Text"/>
          <w:color w:val="000000" w:themeColor="text1"/>
          <w:sz w:val="26"/>
          <w:szCs w:val="26"/>
        </w:rPr>
        <w:t>e desvanecieron a sus espaldas</w:t>
      </w:r>
      <w:del w:id="925" w:author="PC" w:date="2025-06-06T18:18:00Z">
        <w:r w:rsidR="00A7749C" w:rsidRPr="008D03A6" w:rsidDel="007B3583">
          <w:rPr>
            <w:rFonts w:ascii="Crimson Text" w:hAnsi="Crimson Text"/>
            <w:color w:val="000000" w:themeColor="text1"/>
            <w:sz w:val="26"/>
            <w:szCs w:val="26"/>
          </w:rPr>
          <w:delText xml:space="preserve">, </w:delText>
        </w:r>
        <w:r w:rsidR="00332B6E" w:rsidRPr="008D03A6" w:rsidDel="007B3583">
          <w:rPr>
            <w:rFonts w:ascii="Crimson Text" w:hAnsi="Crimson Text"/>
            <w:color w:val="000000" w:themeColor="text1"/>
            <w:sz w:val="26"/>
            <w:szCs w:val="26"/>
          </w:rPr>
          <w:delText xml:space="preserve">y </w:delText>
        </w:r>
        <w:r w:rsidR="00A7749C" w:rsidRPr="008D03A6" w:rsidDel="007B3583">
          <w:rPr>
            <w:rFonts w:ascii="Crimson Text" w:hAnsi="Crimson Text"/>
            <w:color w:val="000000" w:themeColor="text1"/>
            <w:sz w:val="26"/>
            <w:szCs w:val="26"/>
          </w:rPr>
          <w:delText>y</w:delText>
        </w:r>
      </w:del>
      <w:ins w:id="926" w:author="PC" w:date="2025-06-06T18:18:00Z">
        <w:r w:rsidR="007B3583">
          <w:rPr>
            <w:rFonts w:ascii="Crimson Text" w:hAnsi="Crimson Text"/>
            <w:color w:val="000000" w:themeColor="text1"/>
            <w:sz w:val="26"/>
            <w:szCs w:val="26"/>
          </w:rPr>
          <w:t>. Y</w:t>
        </w:r>
      </w:ins>
      <w:r w:rsidR="00A7749C" w:rsidRPr="008D03A6">
        <w:rPr>
          <w:rFonts w:ascii="Crimson Text" w:hAnsi="Crimson Text"/>
          <w:color w:val="000000" w:themeColor="text1"/>
          <w:sz w:val="26"/>
          <w:szCs w:val="26"/>
        </w:rPr>
        <w:t xml:space="preserve">a nada </w:t>
      </w:r>
      <w:del w:id="927" w:author="PC" w:date="2025-06-06T18:18:00Z">
        <w:r w:rsidR="00A7749C" w:rsidRPr="008D03A6" w:rsidDel="007B3583">
          <w:rPr>
            <w:rFonts w:ascii="Crimson Text" w:hAnsi="Crimson Text"/>
            <w:color w:val="000000" w:themeColor="text1"/>
            <w:sz w:val="26"/>
            <w:szCs w:val="26"/>
          </w:rPr>
          <w:delText xml:space="preserve">podía </w:delText>
        </w:r>
      </w:del>
      <w:ins w:id="928" w:author="PC" w:date="2025-06-06T18:18:00Z">
        <w:r w:rsidR="007B3583">
          <w:rPr>
            <w:rFonts w:ascii="Crimson Text" w:hAnsi="Crimson Text"/>
            <w:color w:val="000000" w:themeColor="text1"/>
            <w:sz w:val="26"/>
            <w:szCs w:val="26"/>
          </w:rPr>
          <w:t>podría</w:t>
        </w:r>
        <w:r w:rsidR="007B3583" w:rsidRPr="008D03A6">
          <w:rPr>
            <w:rFonts w:ascii="Crimson Text" w:hAnsi="Crimson Text"/>
            <w:color w:val="000000" w:themeColor="text1"/>
            <w:sz w:val="26"/>
            <w:szCs w:val="26"/>
          </w:rPr>
          <w:t xml:space="preserve"> </w:t>
        </w:r>
      </w:ins>
      <w:r w:rsidR="00A7749C" w:rsidRPr="008D03A6">
        <w:rPr>
          <w:rFonts w:ascii="Crimson Text" w:hAnsi="Crimson Text"/>
          <w:color w:val="000000" w:themeColor="text1"/>
          <w:sz w:val="26"/>
          <w:szCs w:val="26"/>
        </w:rPr>
        <w:t>evitar que Eros abandonara la tercera prueba.</w:t>
      </w:r>
    </w:p>
    <w:p w:rsidR="00822CDB" w:rsidRPr="008D03A6" w:rsidRDefault="00A7749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35703C" w:rsidRPr="008D03A6">
        <w:rPr>
          <w:rFonts w:ascii="Crimson Text" w:hAnsi="Crimson Text"/>
          <w:color w:val="000000" w:themeColor="text1"/>
          <w:sz w:val="26"/>
          <w:szCs w:val="26"/>
        </w:rPr>
        <w:t>gatha avanzó</w:t>
      </w:r>
      <w:r w:rsidR="00332B6E" w:rsidRPr="008D03A6">
        <w:rPr>
          <w:rFonts w:ascii="Crimson Text" w:hAnsi="Crimson Text"/>
          <w:color w:val="000000" w:themeColor="text1"/>
          <w:sz w:val="26"/>
          <w:szCs w:val="26"/>
        </w:rPr>
        <w:t xml:space="preserve"> sin tregua </w:t>
      </w:r>
      <w:r w:rsidR="00FF13AA" w:rsidRPr="008D03A6">
        <w:rPr>
          <w:rFonts w:ascii="Crimson Text" w:hAnsi="Crimson Text"/>
          <w:color w:val="000000" w:themeColor="text1"/>
          <w:sz w:val="26"/>
          <w:szCs w:val="26"/>
        </w:rPr>
        <w:t>por</w:t>
      </w:r>
      <w:r w:rsidR="00332B6E" w:rsidRPr="008D03A6">
        <w:rPr>
          <w:rFonts w:ascii="Crimson Text" w:hAnsi="Crimson Text"/>
          <w:color w:val="000000" w:themeColor="text1"/>
          <w:sz w:val="26"/>
          <w:szCs w:val="26"/>
        </w:rPr>
        <w:t xml:space="preserve"> la </w:t>
      </w:r>
      <w:r w:rsidR="00FF13AA" w:rsidRPr="008D03A6">
        <w:rPr>
          <w:rFonts w:ascii="Crimson Text" w:hAnsi="Crimson Text"/>
          <w:color w:val="000000" w:themeColor="text1"/>
          <w:sz w:val="26"/>
          <w:szCs w:val="26"/>
        </w:rPr>
        <w:t>ribera</w:t>
      </w:r>
      <w:r w:rsidR="00332B6E" w:rsidRPr="008D03A6">
        <w:rPr>
          <w:rFonts w:ascii="Crimson Text" w:hAnsi="Crimson Text"/>
          <w:color w:val="000000" w:themeColor="text1"/>
          <w:sz w:val="26"/>
          <w:szCs w:val="26"/>
        </w:rPr>
        <w:t xml:space="preserve"> del </w:t>
      </w:r>
      <w:del w:id="929" w:author="Paula Castrilli" w:date="2025-06-02T13:56:00Z">
        <w:r w:rsidR="00332B6E" w:rsidRPr="008D03A6" w:rsidDel="00902E0B">
          <w:rPr>
            <w:rFonts w:ascii="Crimson Text" w:hAnsi="Crimson Text"/>
            <w:color w:val="000000" w:themeColor="text1"/>
            <w:sz w:val="26"/>
            <w:szCs w:val="26"/>
          </w:rPr>
          <w:delText>lago de los dioses</w:delText>
        </w:r>
      </w:del>
      <w:ins w:id="930" w:author="Paula Castrilli" w:date="2025-06-02T13:56:00Z">
        <w:r w:rsidR="00902E0B">
          <w:rPr>
            <w:rFonts w:ascii="Crimson Text" w:hAnsi="Crimson Text"/>
            <w:color w:val="000000" w:themeColor="text1"/>
            <w:sz w:val="26"/>
            <w:szCs w:val="26"/>
          </w:rPr>
          <w:t>Lago de los Dioses</w:t>
        </w:r>
      </w:ins>
      <w:del w:id="931" w:author="PC" w:date="2025-06-06T18:23:00Z">
        <w:r w:rsidRPr="008D03A6" w:rsidDel="007B3583">
          <w:rPr>
            <w:rFonts w:ascii="Crimson Text" w:hAnsi="Crimson Text"/>
            <w:color w:val="000000" w:themeColor="text1"/>
            <w:sz w:val="26"/>
            <w:szCs w:val="26"/>
          </w:rPr>
          <w:delText xml:space="preserve">, </w:delText>
        </w:r>
        <w:r w:rsidR="00822CDB" w:rsidRPr="008D03A6" w:rsidDel="007B3583">
          <w:rPr>
            <w:rFonts w:ascii="Crimson Text" w:hAnsi="Crimson Text"/>
            <w:color w:val="000000" w:themeColor="text1"/>
            <w:sz w:val="26"/>
            <w:szCs w:val="26"/>
          </w:rPr>
          <w:delText xml:space="preserve">el marco era </w:delText>
        </w:r>
        <w:r w:rsidR="00FF13AA" w:rsidRPr="008D03A6" w:rsidDel="007B3583">
          <w:rPr>
            <w:rFonts w:ascii="Crimson Text" w:hAnsi="Crimson Text"/>
            <w:color w:val="000000" w:themeColor="text1"/>
            <w:sz w:val="26"/>
            <w:szCs w:val="26"/>
          </w:rPr>
          <w:delText>espeluznante</w:delText>
        </w:r>
      </w:del>
      <w:ins w:id="932" w:author="PC" w:date="2025-06-06T18:23:00Z">
        <w:r w:rsidR="007B3583">
          <w:rPr>
            <w:rFonts w:ascii="Crimson Text" w:hAnsi="Crimson Text"/>
            <w:color w:val="000000" w:themeColor="text1"/>
            <w:sz w:val="26"/>
            <w:szCs w:val="26"/>
          </w:rPr>
          <w:t>. El paisaje era espeluznante:</w:t>
        </w:r>
      </w:ins>
      <w:del w:id="933" w:author="PC" w:date="2025-06-06T18:23:00Z">
        <w:r w:rsidR="00822CDB" w:rsidRPr="008D03A6" w:rsidDel="007B3583">
          <w:rPr>
            <w:rFonts w:ascii="Crimson Text" w:hAnsi="Crimson Text"/>
            <w:color w:val="000000" w:themeColor="text1"/>
            <w:sz w:val="26"/>
            <w:szCs w:val="26"/>
          </w:rPr>
          <w:delText xml:space="preserve">. </w:delText>
        </w:r>
        <w:r w:rsidR="00332B6E" w:rsidRPr="008D03A6" w:rsidDel="007B3583">
          <w:rPr>
            <w:rFonts w:ascii="Crimson Text" w:hAnsi="Crimson Text"/>
            <w:color w:val="000000" w:themeColor="text1"/>
            <w:sz w:val="26"/>
            <w:szCs w:val="26"/>
          </w:rPr>
          <w:delText>L</w:delText>
        </w:r>
      </w:del>
      <w:ins w:id="934" w:author="PC" w:date="2025-06-06T18:23:00Z">
        <w:r w:rsidR="007B3583">
          <w:rPr>
            <w:rFonts w:ascii="Crimson Text" w:hAnsi="Crimson Text"/>
            <w:color w:val="000000" w:themeColor="text1"/>
            <w:sz w:val="26"/>
            <w:szCs w:val="26"/>
          </w:rPr>
          <w:t xml:space="preserve"> l</w:t>
        </w:r>
      </w:ins>
      <w:r w:rsidR="00332B6E" w:rsidRPr="008D03A6">
        <w:rPr>
          <w:rFonts w:ascii="Crimson Text" w:hAnsi="Crimson Text"/>
          <w:color w:val="000000" w:themeColor="text1"/>
          <w:sz w:val="26"/>
          <w:szCs w:val="26"/>
        </w:rPr>
        <w:t>as aguas</w:t>
      </w:r>
      <w:r w:rsidR="00822CDB" w:rsidRPr="008D03A6">
        <w:rPr>
          <w:rFonts w:ascii="Crimson Text" w:hAnsi="Crimson Text"/>
          <w:color w:val="000000" w:themeColor="text1"/>
          <w:sz w:val="26"/>
          <w:szCs w:val="26"/>
        </w:rPr>
        <w:t xml:space="preserve"> estaba</w:t>
      </w:r>
      <w:r w:rsidR="00332B6E" w:rsidRPr="008D03A6">
        <w:rPr>
          <w:rFonts w:ascii="Crimson Text" w:hAnsi="Crimson Text"/>
          <w:color w:val="000000" w:themeColor="text1"/>
          <w:sz w:val="26"/>
          <w:szCs w:val="26"/>
        </w:rPr>
        <w:t>n teñidas</w:t>
      </w:r>
      <w:r w:rsidR="0035703C" w:rsidRPr="008D03A6">
        <w:rPr>
          <w:rFonts w:ascii="Crimson Text" w:hAnsi="Crimson Text"/>
          <w:color w:val="000000" w:themeColor="text1"/>
          <w:sz w:val="26"/>
          <w:szCs w:val="26"/>
        </w:rPr>
        <w:t xml:space="preserve"> de sangre</w:t>
      </w:r>
      <w:del w:id="935" w:author="PC" w:date="2025-06-06T18:23:00Z">
        <w:r w:rsidR="0035703C" w:rsidRPr="008D03A6" w:rsidDel="007B3583">
          <w:rPr>
            <w:rFonts w:ascii="Crimson Text" w:hAnsi="Crimson Text"/>
            <w:color w:val="000000" w:themeColor="text1"/>
            <w:sz w:val="26"/>
            <w:szCs w:val="26"/>
          </w:rPr>
          <w:delText>,</w:delText>
        </w:r>
      </w:del>
      <w:r w:rsidR="0035703C" w:rsidRPr="008D03A6">
        <w:rPr>
          <w:rFonts w:ascii="Crimson Text" w:hAnsi="Crimson Text"/>
          <w:color w:val="000000" w:themeColor="text1"/>
          <w:sz w:val="26"/>
          <w:szCs w:val="26"/>
        </w:rPr>
        <w:t xml:space="preserve"> y los </w:t>
      </w:r>
      <w:r w:rsidR="00332B6E" w:rsidRPr="008D03A6">
        <w:rPr>
          <w:rFonts w:ascii="Crimson Text" w:hAnsi="Crimson Text"/>
          <w:color w:val="000000" w:themeColor="text1"/>
          <w:sz w:val="26"/>
          <w:szCs w:val="26"/>
        </w:rPr>
        <w:t>rest</w:t>
      </w:r>
      <w:r w:rsidR="0035703C" w:rsidRPr="008D03A6">
        <w:rPr>
          <w:rFonts w:ascii="Crimson Text" w:hAnsi="Crimson Text"/>
          <w:color w:val="000000" w:themeColor="text1"/>
          <w:sz w:val="26"/>
          <w:szCs w:val="26"/>
        </w:rPr>
        <w:t>os de los caballos se encontraban esparcidos</w:t>
      </w:r>
      <w:r w:rsidR="009B3703" w:rsidRPr="008D03A6">
        <w:rPr>
          <w:rFonts w:ascii="Crimson Text" w:hAnsi="Crimson Text"/>
          <w:color w:val="000000" w:themeColor="text1"/>
          <w:sz w:val="26"/>
          <w:szCs w:val="26"/>
        </w:rPr>
        <w:t xml:space="preserve"> sobre</w:t>
      </w:r>
      <w:r w:rsidR="00822CDB" w:rsidRPr="008D03A6">
        <w:rPr>
          <w:rFonts w:ascii="Crimson Text" w:hAnsi="Crimson Text"/>
          <w:color w:val="000000" w:themeColor="text1"/>
          <w:sz w:val="26"/>
          <w:szCs w:val="26"/>
        </w:rPr>
        <w:t xml:space="preserve"> la tierra o flotando</w:t>
      </w:r>
      <w:r w:rsidR="00FF13AA" w:rsidRPr="008D03A6">
        <w:rPr>
          <w:rFonts w:ascii="Crimson Text" w:hAnsi="Crimson Text"/>
          <w:color w:val="000000" w:themeColor="text1"/>
          <w:sz w:val="26"/>
          <w:szCs w:val="26"/>
        </w:rPr>
        <w:t xml:space="preserve"> en la orilla</w:t>
      </w:r>
      <w:r w:rsidR="0035703C" w:rsidRPr="008D03A6">
        <w:rPr>
          <w:rFonts w:ascii="Crimson Text" w:hAnsi="Crimson Text"/>
          <w:color w:val="000000" w:themeColor="text1"/>
          <w:sz w:val="26"/>
          <w:szCs w:val="26"/>
        </w:rPr>
        <w:t>.</w:t>
      </w:r>
      <w:r w:rsidR="00FF13AA" w:rsidRPr="008D03A6">
        <w:rPr>
          <w:rFonts w:ascii="Crimson Text" w:hAnsi="Crimson Text"/>
          <w:color w:val="000000" w:themeColor="text1"/>
          <w:sz w:val="26"/>
          <w:szCs w:val="26"/>
        </w:rPr>
        <w:t xml:space="preserve"> Aquel lugar </w:t>
      </w:r>
      <w:r w:rsidR="00822CDB" w:rsidRPr="008D03A6">
        <w:rPr>
          <w:rFonts w:ascii="Crimson Text" w:hAnsi="Crimson Text"/>
          <w:color w:val="000000" w:themeColor="text1"/>
          <w:sz w:val="26"/>
          <w:szCs w:val="26"/>
        </w:rPr>
        <w:t>parecía un campo de batalla.</w:t>
      </w:r>
    </w:p>
    <w:p w:rsidR="00100C94" w:rsidRPr="008D03A6" w:rsidRDefault="0035703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A7749C" w:rsidRPr="008D03A6">
        <w:rPr>
          <w:rFonts w:ascii="Crimson Text" w:hAnsi="Crimson Text"/>
          <w:color w:val="000000" w:themeColor="text1"/>
          <w:sz w:val="26"/>
          <w:szCs w:val="26"/>
        </w:rPr>
        <w:t>Eros se sentía at</w:t>
      </w:r>
      <w:r w:rsidRPr="008D03A6">
        <w:rPr>
          <w:rFonts w:ascii="Crimson Text" w:hAnsi="Crimson Text"/>
          <w:color w:val="000000" w:themeColor="text1"/>
          <w:sz w:val="26"/>
          <w:szCs w:val="26"/>
        </w:rPr>
        <w:t xml:space="preserve">errado y libre al mismo tiempo. </w:t>
      </w:r>
      <w:r w:rsidR="00822CDB" w:rsidRPr="008D03A6">
        <w:rPr>
          <w:rFonts w:ascii="Crimson Text" w:hAnsi="Crimson Text"/>
          <w:color w:val="000000" w:themeColor="text1"/>
          <w:sz w:val="26"/>
          <w:szCs w:val="26"/>
        </w:rPr>
        <w:t>No tenía</w:t>
      </w:r>
      <w:r w:rsidRPr="008D03A6">
        <w:rPr>
          <w:rFonts w:ascii="Crimson Text" w:hAnsi="Crimson Text"/>
          <w:color w:val="000000" w:themeColor="text1"/>
          <w:sz w:val="26"/>
          <w:szCs w:val="26"/>
        </w:rPr>
        <w:t xml:space="preserve"> un rumbo claro</w:t>
      </w:r>
      <w:del w:id="936" w:author="PC" w:date="2025-06-06T18:28:00Z">
        <w:r w:rsidRPr="008D03A6" w:rsidDel="007B519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22CDB"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al menos, sabía que su única oportunidad estaría</w:t>
      </w:r>
      <w:r w:rsidR="00822CDB" w:rsidRPr="008D03A6">
        <w:rPr>
          <w:rFonts w:ascii="Crimson Text" w:hAnsi="Crimson Text"/>
          <w:color w:val="000000" w:themeColor="text1"/>
          <w:sz w:val="26"/>
          <w:szCs w:val="26"/>
        </w:rPr>
        <w:t xml:space="preserve"> en las </w:t>
      </w:r>
      <w:del w:id="937" w:author="PC" w:date="2025-06-06T18:33:00Z">
        <w:r w:rsidR="00822CDB" w:rsidRPr="008D03A6" w:rsidDel="007B519C">
          <w:rPr>
            <w:rFonts w:ascii="Crimson Text" w:hAnsi="Crimson Text"/>
            <w:color w:val="000000" w:themeColor="text1"/>
            <w:sz w:val="26"/>
            <w:szCs w:val="26"/>
          </w:rPr>
          <w:delText xml:space="preserve">tierras </w:delText>
        </w:r>
      </w:del>
      <w:ins w:id="938" w:author="PC" w:date="2025-06-06T18:33:00Z">
        <w:r w:rsidR="007B519C">
          <w:rPr>
            <w:rFonts w:ascii="Crimson Text" w:hAnsi="Crimson Text"/>
            <w:color w:val="000000" w:themeColor="text1"/>
            <w:sz w:val="26"/>
            <w:szCs w:val="26"/>
          </w:rPr>
          <w:t>T</w:t>
        </w:r>
        <w:r w:rsidR="007B519C" w:rsidRPr="008D03A6">
          <w:rPr>
            <w:rFonts w:ascii="Crimson Text" w:hAnsi="Crimson Text"/>
            <w:color w:val="000000" w:themeColor="text1"/>
            <w:sz w:val="26"/>
            <w:szCs w:val="26"/>
          </w:rPr>
          <w:t xml:space="preserve">ierras </w:t>
        </w:r>
        <w:r w:rsidR="007B519C">
          <w:rPr>
            <w:rFonts w:ascii="Crimson Text" w:hAnsi="Crimson Text"/>
            <w:color w:val="000000" w:themeColor="text1"/>
            <w:sz w:val="26"/>
            <w:szCs w:val="26"/>
          </w:rPr>
          <w:t>Altas</w:t>
        </w:r>
      </w:ins>
      <w:del w:id="939" w:author="PC" w:date="2025-06-06T18:33:00Z">
        <w:r w:rsidR="00822CDB" w:rsidRPr="008D03A6" w:rsidDel="007B519C">
          <w:rPr>
            <w:rFonts w:ascii="Crimson Text" w:hAnsi="Crimson Text"/>
            <w:color w:val="000000" w:themeColor="text1"/>
            <w:sz w:val="26"/>
            <w:szCs w:val="26"/>
          </w:rPr>
          <w:delText xml:space="preserve">altas </w:delText>
        </w:r>
      </w:del>
      <w:ins w:id="940" w:author="PC" w:date="2025-06-06T18:33:00Z">
        <w:r w:rsidR="007B519C">
          <w:rPr>
            <w:rFonts w:ascii="Crimson Text" w:hAnsi="Crimson Text"/>
            <w:color w:val="000000" w:themeColor="text1"/>
            <w:sz w:val="26"/>
            <w:szCs w:val="26"/>
          </w:rPr>
          <w:t xml:space="preserve"> </w:t>
        </w:r>
      </w:ins>
      <w:r w:rsidR="00822CDB" w:rsidRPr="008D03A6">
        <w:rPr>
          <w:rFonts w:ascii="Crimson Text" w:hAnsi="Crimson Text"/>
          <w:color w:val="000000" w:themeColor="text1"/>
          <w:sz w:val="26"/>
          <w:szCs w:val="26"/>
        </w:rPr>
        <w:t xml:space="preserve">del oeste. No podía permanecer </w:t>
      </w:r>
      <w:r w:rsidR="001E2EBB" w:rsidRPr="008D03A6">
        <w:rPr>
          <w:rFonts w:ascii="Crimson Text" w:hAnsi="Crimson Text"/>
          <w:color w:val="000000" w:themeColor="text1"/>
          <w:sz w:val="26"/>
          <w:szCs w:val="26"/>
        </w:rPr>
        <w:t xml:space="preserve">más </w:t>
      </w:r>
      <w:r w:rsidR="00822CDB" w:rsidRPr="008D03A6">
        <w:rPr>
          <w:rFonts w:ascii="Crimson Text" w:hAnsi="Crimson Text"/>
          <w:color w:val="000000" w:themeColor="text1"/>
          <w:sz w:val="26"/>
          <w:szCs w:val="26"/>
        </w:rPr>
        <w:t xml:space="preserve">en el sur, </w:t>
      </w:r>
      <w:r w:rsidR="001E2EBB" w:rsidRPr="008D03A6">
        <w:rPr>
          <w:rFonts w:ascii="Crimson Text" w:hAnsi="Crimson Text"/>
          <w:color w:val="000000" w:themeColor="text1"/>
          <w:sz w:val="26"/>
          <w:szCs w:val="26"/>
        </w:rPr>
        <w:t>ya que sería</w:t>
      </w:r>
      <w:r w:rsidR="00822CDB" w:rsidRPr="008D03A6">
        <w:rPr>
          <w:rFonts w:ascii="Crimson Text" w:hAnsi="Crimson Text"/>
          <w:color w:val="000000" w:themeColor="text1"/>
          <w:sz w:val="26"/>
          <w:szCs w:val="26"/>
        </w:rPr>
        <w:t xml:space="preserve"> condenado como un desertor. </w:t>
      </w:r>
    </w:p>
    <w:p w:rsidR="0035703C" w:rsidRPr="008D03A6" w:rsidRDefault="0035703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w:t>
      </w:r>
      <w:r w:rsidR="00822CDB" w:rsidRPr="008D03A6">
        <w:rPr>
          <w:rFonts w:ascii="Crimson Text" w:hAnsi="Crimson Text"/>
          <w:color w:val="000000" w:themeColor="text1"/>
          <w:sz w:val="26"/>
          <w:szCs w:val="26"/>
        </w:rPr>
        <w:t>evitó</w:t>
      </w:r>
      <w:r w:rsidR="001E2EBB" w:rsidRPr="008D03A6">
        <w:rPr>
          <w:rFonts w:ascii="Crimson Text" w:hAnsi="Crimson Text"/>
          <w:color w:val="000000" w:themeColor="text1"/>
          <w:sz w:val="26"/>
          <w:szCs w:val="26"/>
        </w:rPr>
        <w:t xml:space="preserve"> el sacrificio</w:t>
      </w:r>
      <w:r w:rsidRPr="008D03A6">
        <w:rPr>
          <w:rFonts w:ascii="Crimson Text" w:hAnsi="Crimson Text"/>
          <w:color w:val="000000" w:themeColor="text1"/>
          <w:sz w:val="26"/>
          <w:szCs w:val="26"/>
        </w:rPr>
        <w:t xml:space="preserve">, aunque a un precio </w:t>
      </w:r>
      <w:r w:rsidR="00822CDB" w:rsidRPr="008D03A6">
        <w:rPr>
          <w:rFonts w:ascii="Crimson Text" w:hAnsi="Crimson Text"/>
          <w:color w:val="000000" w:themeColor="text1"/>
          <w:sz w:val="26"/>
          <w:szCs w:val="26"/>
        </w:rPr>
        <w:t xml:space="preserve">muy </w:t>
      </w:r>
      <w:r w:rsidRPr="008D03A6">
        <w:rPr>
          <w:rFonts w:ascii="Crimson Text" w:hAnsi="Crimson Text"/>
          <w:color w:val="000000" w:themeColor="text1"/>
          <w:sz w:val="26"/>
          <w:szCs w:val="26"/>
        </w:rPr>
        <w:t xml:space="preserve">alto. No </w:t>
      </w:r>
      <w:r w:rsidR="00822CDB" w:rsidRPr="008D03A6">
        <w:rPr>
          <w:rFonts w:ascii="Crimson Text" w:hAnsi="Crimson Text"/>
          <w:color w:val="000000" w:themeColor="text1"/>
          <w:sz w:val="26"/>
          <w:szCs w:val="26"/>
        </w:rPr>
        <w:t>cumplió</w:t>
      </w:r>
      <w:r w:rsidRPr="008D03A6">
        <w:rPr>
          <w:rFonts w:ascii="Crimson Text" w:hAnsi="Crimson Text"/>
          <w:color w:val="000000" w:themeColor="text1"/>
          <w:sz w:val="26"/>
          <w:szCs w:val="26"/>
        </w:rPr>
        <w:t xml:space="preserve"> con la prueba que le exigía la guardia real, pero</w:t>
      </w:r>
      <w:del w:id="941" w:author="PC" w:date="2025-06-06T18:34:00Z">
        <w:r w:rsidRPr="008D03A6" w:rsidDel="007B519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sí pudo demostrar su lealtad a Agatha</w:t>
      </w:r>
      <w:r w:rsidR="00865E0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impidiendo su muerte.</w:t>
      </w:r>
    </w:p>
    <w:p w:rsidR="00282BD8" w:rsidRPr="008D03A6" w:rsidRDefault="00282BD8" w:rsidP="00282BD8">
      <w:pPr>
        <w:tabs>
          <w:tab w:val="left" w:pos="2179"/>
        </w:tabs>
        <w:spacing w:after="0"/>
        <w:ind w:firstLine="284"/>
        <w:jc w:val="both"/>
        <w:rPr>
          <w:rFonts w:ascii="Crimson Text" w:hAnsi="Crimson Text"/>
          <w:color w:val="000000" w:themeColor="text1"/>
          <w:sz w:val="26"/>
          <w:szCs w:val="26"/>
        </w:rPr>
      </w:pPr>
    </w:p>
    <w:p w:rsidR="00282BD8" w:rsidRPr="008D03A6" w:rsidRDefault="00282BD8" w:rsidP="00282BD8">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282BD8" w:rsidRPr="008D03A6" w:rsidRDefault="007F2F28" w:rsidP="00282BD8">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18</w:t>
      </w:r>
    </w:p>
    <w:p w:rsidR="0035703C" w:rsidRPr="008D03A6" w:rsidRDefault="0035703C" w:rsidP="0035703C">
      <w:pPr>
        <w:tabs>
          <w:tab w:val="left" w:pos="2179"/>
        </w:tabs>
        <w:spacing w:after="0"/>
        <w:ind w:firstLine="284"/>
        <w:jc w:val="both"/>
        <w:rPr>
          <w:rFonts w:ascii="Crimson Text" w:hAnsi="Crimson Text"/>
          <w:color w:val="000000" w:themeColor="text1"/>
          <w:sz w:val="26"/>
          <w:szCs w:val="26"/>
        </w:rPr>
      </w:pPr>
    </w:p>
    <w:p w:rsidR="00282BD8" w:rsidRPr="008D03A6" w:rsidRDefault="00364DB5" w:rsidP="0035703C">
      <w:pPr>
        <w:tabs>
          <w:tab w:val="left" w:pos="2179"/>
        </w:tabs>
        <w:spacing w:after="0"/>
        <w:ind w:firstLine="284"/>
        <w:jc w:val="both"/>
        <w:rPr>
          <w:rFonts w:ascii="Crimson Text" w:hAnsi="Crimson Text"/>
          <w:color w:val="000000" w:themeColor="text1"/>
          <w:sz w:val="26"/>
          <w:szCs w:val="26"/>
        </w:rPr>
      </w:pPr>
      <w:del w:id="942" w:author="PC" w:date="2025-06-06T18:43:00Z">
        <w:r w:rsidRPr="008D03A6" w:rsidDel="007A0BAA">
          <w:rPr>
            <w:rFonts w:ascii="Crimson Text" w:hAnsi="Crimson Text"/>
            <w:color w:val="000000" w:themeColor="text1"/>
            <w:sz w:val="26"/>
            <w:szCs w:val="26"/>
          </w:rPr>
          <w:delText>Dejando atrás</w:delText>
        </w:r>
      </w:del>
      <w:ins w:id="943" w:author="PC" w:date="2025-06-06T18:43:00Z">
        <w:r w:rsidR="007A0BAA">
          <w:rPr>
            <w:rFonts w:ascii="Crimson Text" w:hAnsi="Crimson Text"/>
            <w:color w:val="000000" w:themeColor="text1"/>
            <w:sz w:val="26"/>
            <w:szCs w:val="26"/>
          </w:rPr>
          <w:t>Después de la</w:t>
        </w:r>
      </w:ins>
      <w:del w:id="944" w:author="PC" w:date="2025-06-06T18:43:00Z">
        <w:r w:rsidR="00974CF7" w:rsidRPr="008D03A6" w:rsidDel="007A0BAA">
          <w:rPr>
            <w:rFonts w:ascii="Crimson Text" w:hAnsi="Crimson Text"/>
            <w:color w:val="000000" w:themeColor="text1"/>
            <w:sz w:val="26"/>
            <w:szCs w:val="26"/>
          </w:rPr>
          <w:delText xml:space="preserve"> una</w:delText>
        </w:r>
      </w:del>
      <w:r w:rsidR="00974CF7" w:rsidRPr="008D03A6">
        <w:rPr>
          <w:rFonts w:ascii="Crimson Text" w:hAnsi="Crimson Text"/>
          <w:color w:val="000000" w:themeColor="text1"/>
          <w:sz w:val="26"/>
          <w:szCs w:val="26"/>
        </w:rPr>
        <w:t xml:space="preserve"> ardua caminata</w:t>
      </w:r>
      <w:ins w:id="945" w:author="PC" w:date="2025-06-06T18:44:00Z">
        <w:r w:rsidR="007A0BAA">
          <w:rPr>
            <w:rFonts w:ascii="Crimson Text" w:hAnsi="Crimson Text"/>
            <w:color w:val="000000" w:themeColor="text1"/>
            <w:sz w:val="26"/>
            <w:szCs w:val="26"/>
          </w:rPr>
          <w:t xml:space="preserve"> que precedió a su huida</w:t>
        </w:r>
      </w:ins>
      <w:r w:rsidR="00974CF7" w:rsidRPr="008D03A6">
        <w:rPr>
          <w:rFonts w:ascii="Crimson Text" w:hAnsi="Crimson Text"/>
          <w:color w:val="000000" w:themeColor="text1"/>
          <w:sz w:val="26"/>
          <w:szCs w:val="26"/>
        </w:rPr>
        <w:t xml:space="preserve">, Elena arribó al recinto ceremonial. Su imagen era </w:t>
      </w:r>
      <w:r w:rsidRPr="008D03A6">
        <w:rPr>
          <w:rFonts w:ascii="Crimson Text" w:hAnsi="Crimson Text"/>
          <w:color w:val="000000" w:themeColor="text1"/>
          <w:sz w:val="26"/>
          <w:szCs w:val="26"/>
        </w:rPr>
        <w:t>deplorable</w:t>
      </w:r>
      <w:r w:rsidR="00974CF7" w:rsidRPr="008D03A6">
        <w:rPr>
          <w:rFonts w:ascii="Crimson Text" w:hAnsi="Crimson Text"/>
          <w:color w:val="000000" w:themeColor="text1"/>
          <w:sz w:val="26"/>
          <w:szCs w:val="26"/>
        </w:rPr>
        <w:t>, jamás había lucido tan demacrada. El tabardo estaba sucio por la tierra</w:t>
      </w:r>
      <w:r w:rsidR="00152A65"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B674F4" w:rsidRPr="008D03A6">
        <w:rPr>
          <w:rFonts w:ascii="Crimson Text" w:hAnsi="Crimson Text"/>
          <w:color w:val="000000" w:themeColor="text1"/>
          <w:sz w:val="26"/>
          <w:szCs w:val="26"/>
        </w:rPr>
        <w:t xml:space="preserve">con </w:t>
      </w:r>
      <w:r w:rsidR="00152A65" w:rsidRPr="008D03A6">
        <w:rPr>
          <w:rFonts w:ascii="Crimson Text" w:hAnsi="Crimson Text"/>
          <w:color w:val="000000" w:themeColor="text1"/>
          <w:sz w:val="26"/>
          <w:szCs w:val="26"/>
        </w:rPr>
        <w:t>restos de</w:t>
      </w:r>
      <w:r w:rsidR="00974CF7" w:rsidRPr="008D03A6">
        <w:rPr>
          <w:rFonts w:ascii="Crimson Text" w:hAnsi="Crimson Text"/>
          <w:color w:val="000000" w:themeColor="text1"/>
          <w:sz w:val="26"/>
          <w:szCs w:val="26"/>
        </w:rPr>
        <w:t xml:space="preserve"> pastos </w:t>
      </w:r>
      <w:r w:rsidRPr="008D03A6">
        <w:rPr>
          <w:rFonts w:ascii="Crimson Text" w:hAnsi="Crimson Text"/>
          <w:color w:val="000000" w:themeColor="text1"/>
          <w:sz w:val="26"/>
          <w:szCs w:val="26"/>
        </w:rPr>
        <w:t xml:space="preserve">secos </w:t>
      </w:r>
      <w:del w:id="946" w:author="PC" w:date="2025-06-06T18:55:00Z">
        <w:r w:rsidR="0071778E" w:rsidRPr="008D03A6" w:rsidDel="00DE1DFA">
          <w:rPr>
            <w:rFonts w:ascii="Crimson Text" w:hAnsi="Crimson Text"/>
            <w:color w:val="000000" w:themeColor="text1"/>
            <w:sz w:val="26"/>
            <w:szCs w:val="26"/>
          </w:rPr>
          <w:delText>entreverados</w:delText>
        </w:r>
        <w:r w:rsidRPr="008D03A6" w:rsidDel="00DE1DFA">
          <w:rPr>
            <w:rFonts w:ascii="Crimson Text" w:hAnsi="Crimson Text"/>
            <w:color w:val="000000" w:themeColor="text1"/>
            <w:sz w:val="26"/>
            <w:szCs w:val="26"/>
          </w:rPr>
          <w:delText xml:space="preserve"> </w:delText>
        </w:r>
      </w:del>
      <w:ins w:id="947" w:author="PC" w:date="2025-06-06T18:55:00Z">
        <w:r w:rsidR="00DE1DFA">
          <w:rPr>
            <w:rFonts w:ascii="Crimson Text" w:hAnsi="Crimson Text"/>
            <w:color w:val="000000" w:themeColor="text1"/>
            <w:sz w:val="26"/>
            <w:szCs w:val="26"/>
          </w:rPr>
          <w:t>enganchados</w:t>
        </w:r>
        <w:r w:rsidR="00DE1DF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la tela. </w:t>
      </w:r>
      <w:commentRangeStart w:id="948"/>
      <w:r w:rsidRPr="008D03A6">
        <w:rPr>
          <w:rFonts w:ascii="Crimson Text" w:hAnsi="Crimson Text"/>
          <w:color w:val="000000" w:themeColor="text1"/>
          <w:sz w:val="26"/>
          <w:szCs w:val="26"/>
        </w:rPr>
        <w:t>E</w:t>
      </w:r>
      <w:r w:rsidR="00974CF7" w:rsidRPr="008D03A6">
        <w:rPr>
          <w:rFonts w:ascii="Crimson Text" w:hAnsi="Crimson Text"/>
          <w:color w:val="000000" w:themeColor="text1"/>
          <w:sz w:val="26"/>
          <w:szCs w:val="26"/>
        </w:rPr>
        <w:t>l pañuelo que cubría su cabeza tenía un par de agujeros del tamaño de una nuez</w:t>
      </w:r>
      <w:commentRangeEnd w:id="948"/>
      <w:r w:rsidR="00DE1DFA">
        <w:rPr>
          <w:rStyle w:val="Refdecomentario"/>
        </w:rPr>
        <w:commentReference w:id="948"/>
      </w:r>
      <w:r w:rsidR="00974CF7" w:rsidRPr="008D03A6">
        <w:rPr>
          <w:rFonts w:ascii="Crimson Text" w:hAnsi="Crimson Text"/>
          <w:color w:val="000000" w:themeColor="text1"/>
          <w:sz w:val="26"/>
          <w:szCs w:val="26"/>
        </w:rPr>
        <w:t xml:space="preserve">. </w:t>
      </w:r>
      <w:commentRangeStart w:id="949"/>
      <w:r w:rsidR="00974CF7" w:rsidRPr="008D03A6">
        <w:rPr>
          <w:rFonts w:ascii="Crimson Text" w:hAnsi="Crimson Text"/>
          <w:color w:val="000000" w:themeColor="text1"/>
          <w:sz w:val="26"/>
          <w:szCs w:val="26"/>
        </w:rPr>
        <w:t xml:space="preserve">Sus pies descalzos, </w:t>
      </w:r>
      <w:r w:rsidRPr="008D03A6">
        <w:rPr>
          <w:rFonts w:ascii="Crimson Text" w:hAnsi="Crimson Text"/>
          <w:color w:val="000000" w:themeColor="text1"/>
          <w:sz w:val="26"/>
          <w:szCs w:val="26"/>
        </w:rPr>
        <w:t xml:space="preserve">estaban </w:t>
      </w:r>
      <w:r w:rsidR="00974CF7" w:rsidRPr="008D03A6">
        <w:rPr>
          <w:rFonts w:ascii="Crimson Text" w:hAnsi="Crimson Text"/>
          <w:color w:val="000000" w:themeColor="text1"/>
          <w:sz w:val="26"/>
          <w:szCs w:val="26"/>
        </w:rPr>
        <w:t>embarrados y llenos de raspaduras.</w:t>
      </w:r>
      <w:commentRangeEnd w:id="949"/>
      <w:r w:rsidR="00DE1DFA">
        <w:rPr>
          <w:rStyle w:val="Refdecomentario"/>
        </w:rPr>
        <w:commentReference w:id="949"/>
      </w:r>
      <w:r w:rsidR="00974CF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En esas condiciones</w:t>
      </w:r>
      <w:del w:id="950" w:author="PC" w:date="2025-06-06T18:57:00Z">
        <w:r w:rsidRPr="008D03A6" w:rsidDel="00DE1DF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w:t>
      </w:r>
      <w:r w:rsidR="00974CF7" w:rsidRPr="008D03A6">
        <w:rPr>
          <w:rFonts w:ascii="Crimson Text" w:hAnsi="Crimson Text"/>
          <w:color w:val="000000" w:themeColor="text1"/>
          <w:sz w:val="26"/>
          <w:szCs w:val="26"/>
        </w:rPr>
        <w:t>e costaba caminar, el cansancio y los golpes hacían de cada paso un suplicio.</w:t>
      </w:r>
    </w:p>
    <w:p w:rsidR="00974CF7" w:rsidRPr="008D03A6" w:rsidRDefault="00974CF7"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pesar </w:t>
      </w:r>
      <w:r w:rsidR="003324EE" w:rsidRPr="008D03A6">
        <w:rPr>
          <w:rFonts w:ascii="Crimson Text" w:hAnsi="Crimson Text"/>
          <w:color w:val="000000" w:themeColor="text1"/>
          <w:sz w:val="26"/>
          <w:szCs w:val="26"/>
        </w:rPr>
        <w:t xml:space="preserve">de </w:t>
      </w:r>
      <w:del w:id="951" w:author="PC" w:date="2025-06-06T18:57:00Z">
        <w:r w:rsidR="003324EE" w:rsidRPr="008D03A6" w:rsidDel="00DE1DFA">
          <w:rPr>
            <w:rFonts w:ascii="Crimson Text" w:hAnsi="Crimson Text"/>
            <w:color w:val="000000" w:themeColor="text1"/>
            <w:sz w:val="26"/>
            <w:szCs w:val="26"/>
          </w:rPr>
          <w:delText>la adversidad</w:delText>
        </w:r>
      </w:del>
      <w:ins w:id="952" w:author="PC" w:date="2025-06-06T18:57:00Z">
        <w:r w:rsidR="00DE1DFA">
          <w:rPr>
            <w:rFonts w:ascii="Crimson Text" w:hAnsi="Crimson Text"/>
            <w:color w:val="000000" w:themeColor="text1"/>
            <w:sz w:val="26"/>
            <w:szCs w:val="26"/>
          </w:rPr>
          <w:t>todo</w:t>
        </w:r>
      </w:ins>
      <w:r w:rsidR="003324E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3324EE" w:rsidRPr="008D03A6">
        <w:rPr>
          <w:rFonts w:ascii="Crimson Text" w:hAnsi="Crimson Text"/>
          <w:color w:val="000000" w:themeColor="text1"/>
          <w:sz w:val="26"/>
          <w:szCs w:val="26"/>
        </w:rPr>
        <w:t xml:space="preserve">al menos, </w:t>
      </w:r>
      <w:r w:rsidRPr="008D03A6">
        <w:rPr>
          <w:rFonts w:ascii="Crimson Text" w:hAnsi="Crimson Text"/>
          <w:color w:val="000000" w:themeColor="text1"/>
          <w:sz w:val="26"/>
          <w:szCs w:val="26"/>
        </w:rPr>
        <w:t xml:space="preserve">había llegado </w:t>
      </w:r>
      <w:r w:rsidR="002F5832" w:rsidRPr="008D03A6">
        <w:rPr>
          <w:rFonts w:ascii="Crimson Text" w:hAnsi="Crimson Text"/>
          <w:color w:val="000000" w:themeColor="text1"/>
          <w:sz w:val="26"/>
          <w:szCs w:val="26"/>
        </w:rPr>
        <w:t>al destino previsto. Preocupada,</w:t>
      </w:r>
      <w:r w:rsidRPr="008D03A6">
        <w:rPr>
          <w:rFonts w:ascii="Crimson Text" w:hAnsi="Crimson Text"/>
          <w:color w:val="000000" w:themeColor="text1"/>
          <w:sz w:val="26"/>
          <w:szCs w:val="26"/>
        </w:rPr>
        <w:t xml:space="preserve"> </w:t>
      </w:r>
      <w:r w:rsidR="002F5832" w:rsidRPr="008D03A6">
        <w:rPr>
          <w:rFonts w:ascii="Crimson Text" w:hAnsi="Crimson Text"/>
          <w:color w:val="000000" w:themeColor="text1"/>
          <w:sz w:val="26"/>
          <w:szCs w:val="26"/>
        </w:rPr>
        <w:t>tan sólo pensaba en dar aviso a su amigo acerca del incidente sufrido</w:t>
      </w:r>
      <w:del w:id="953" w:author="PC" w:date="2025-06-06T19:05:00Z">
        <w:r w:rsidR="001F3842" w:rsidRPr="008D03A6" w:rsidDel="0042585A">
          <w:rPr>
            <w:rFonts w:ascii="Crimson Text" w:hAnsi="Crimson Text"/>
            <w:color w:val="000000" w:themeColor="text1"/>
            <w:sz w:val="26"/>
            <w:szCs w:val="26"/>
          </w:rPr>
          <w:delText xml:space="preserve">. </w:delText>
        </w:r>
        <w:r w:rsidR="002F5832" w:rsidRPr="008D03A6" w:rsidDel="0042585A">
          <w:rPr>
            <w:rFonts w:ascii="Crimson Text" w:hAnsi="Crimson Text"/>
            <w:color w:val="000000" w:themeColor="text1"/>
            <w:sz w:val="26"/>
            <w:szCs w:val="26"/>
          </w:rPr>
          <w:delText>Rogaba</w:delText>
        </w:r>
      </w:del>
      <w:ins w:id="954" w:author="PC" w:date="2025-06-06T19:05:00Z">
        <w:r w:rsidR="0042585A">
          <w:rPr>
            <w:rFonts w:ascii="Crimson Text" w:hAnsi="Crimson Text"/>
            <w:color w:val="000000" w:themeColor="text1"/>
            <w:sz w:val="26"/>
            <w:szCs w:val="26"/>
          </w:rPr>
          <w:t xml:space="preserve"> mientras rogaba</w:t>
        </w:r>
      </w:ins>
      <w:r w:rsidR="002F5832" w:rsidRPr="008D03A6">
        <w:rPr>
          <w:rFonts w:ascii="Crimson Text" w:hAnsi="Crimson Text"/>
          <w:color w:val="000000" w:themeColor="text1"/>
          <w:sz w:val="26"/>
          <w:szCs w:val="26"/>
        </w:rPr>
        <w:t xml:space="preserve"> a los dioses</w:t>
      </w:r>
      <w:del w:id="955" w:author="PC" w:date="2025-06-06T19:05:00Z">
        <w:r w:rsidR="002F5832" w:rsidRPr="008D03A6" w:rsidDel="0042585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no fuera demasiado</w:t>
      </w:r>
      <w:del w:id="956" w:author="PC" w:date="2025-06-06T19:06:00Z">
        <w:r w:rsidRPr="008D03A6" w:rsidDel="0042585A">
          <w:rPr>
            <w:rFonts w:ascii="Crimson Text" w:hAnsi="Crimson Text"/>
            <w:color w:val="000000" w:themeColor="text1"/>
            <w:sz w:val="26"/>
            <w:szCs w:val="26"/>
          </w:rPr>
          <w:delText xml:space="preserve"> tard</w:delText>
        </w:r>
        <w:r w:rsidR="002F5832" w:rsidRPr="008D03A6" w:rsidDel="0042585A">
          <w:rPr>
            <w:rFonts w:ascii="Crimson Text" w:hAnsi="Crimson Text"/>
            <w:color w:val="000000" w:themeColor="text1"/>
            <w:sz w:val="26"/>
            <w:szCs w:val="26"/>
          </w:rPr>
          <w:delText>e para transmitir</w:delText>
        </w:r>
        <w:r w:rsidRPr="008D03A6" w:rsidDel="0042585A">
          <w:rPr>
            <w:rFonts w:ascii="Crimson Text" w:hAnsi="Crimson Text"/>
            <w:color w:val="000000" w:themeColor="text1"/>
            <w:sz w:val="26"/>
            <w:szCs w:val="26"/>
          </w:rPr>
          <w:delText xml:space="preserve"> el mensaje</w:delText>
        </w:r>
      </w:del>
      <w:r w:rsidRPr="008D03A6">
        <w:rPr>
          <w:rFonts w:ascii="Crimson Text" w:hAnsi="Crimson Text"/>
          <w:color w:val="000000" w:themeColor="text1"/>
          <w:sz w:val="26"/>
          <w:szCs w:val="26"/>
        </w:rPr>
        <w:t>.</w:t>
      </w:r>
    </w:p>
    <w:p w:rsidR="00974CF7" w:rsidRPr="008D03A6" w:rsidRDefault="002F5832"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w:t>
      </w:r>
      <w:del w:id="957" w:author="PC" w:date="2025-06-06T19:06:00Z">
        <w:r w:rsidRPr="008D03A6" w:rsidDel="0042585A">
          <w:rPr>
            <w:rFonts w:ascii="Crimson Text" w:hAnsi="Crimson Text"/>
            <w:color w:val="000000" w:themeColor="text1"/>
            <w:sz w:val="26"/>
            <w:szCs w:val="26"/>
          </w:rPr>
          <w:delText>dentro</w:delText>
        </w:r>
      </w:del>
      <w:ins w:id="958" w:author="PC" w:date="2025-06-06T19:06:00Z">
        <w:r w:rsidR="0042585A">
          <w:rPr>
            <w:rFonts w:ascii="Crimson Text" w:hAnsi="Crimson Text"/>
            <w:color w:val="000000" w:themeColor="text1"/>
            <w:sz w:val="26"/>
            <w:szCs w:val="26"/>
          </w:rPr>
          <w:t>en el lugar</w:t>
        </w:r>
      </w:ins>
      <w:r w:rsidR="00974CF7" w:rsidRPr="008D03A6">
        <w:rPr>
          <w:rFonts w:ascii="Crimson Text" w:hAnsi="Crimson Text"/>
          <w:color w:val="000000" w:themeColor="text1"/>
          <w:sz w:val="26"/>
          <w:szCs w:val="26"/>
        </w:rPr>
        <w:t xml:space="preserve">, </w:t>
      </w:r>
      <w:r w:rsidR="00F27CC1" w:rsidRPr="008D03A6">
        <w:rPr>
          <w:rFonts w:ascii="Crimson Text" w:hAnsi="Crimson Text"/>
          <w:color w:val="000000" w:themeColor="text1"/>
          <w:sz w:val="26"/>
          <w:szCs w:val="26"/>
        </w:rPr>
        <w:t xml:space="preserve">se </w:t>
      </w:r>
      <w:r w:rsidR="00E04A49" w:rsidRPr="008D03A6">
        <w:rPr>
          <w:rFonts w:ascii="Crimson Text" w:hAnsi="Crimson Text"/>
          <w:color w:val="000000" w:themeColor="text1"/>
          <w:sz w:val="26"/>
          <w:szCs w:val="26"/>
        </w:rPr>
        <w:t>top</w:t>
      </w:r>
      <w:r w:rsidR="00F27CC1" w:rsidRPr="008D03A6">
        <w:rPr>
          <w:rFonts w:ascii="Crimson Text" w:hAnsi="Crimson Text"/>
          <w:color w:val="000000" w:themeColor="text1"/>
          <w:sz w:val="26"/>
          <w:szCs w:val="26"/>
        </w:rPr>
        <w:t>ó con</w:t>
      </w:r>
      <w:r w:rsidR="00974CF7" w:rsidRPr="008D03A6">
        <w:rPr>
          <w:rFonts w:ascii="Crimson Text" w:hAnsi="Crimson Text"/>
          <w:color w:val="000000" w:themeColor="text1"/>
          <w:sz w:val="26"/>
          <w:szCs w:val="26"/>
        </w:rPr>
        <w:t xml:space="preserve"> un ambiente enrarecido. </w:t>
      </w:r>
      <w:r w:rsidRPr="008D03A6">
        <w:rPr>
          <w:rFonts w:ascii="Crimson Text" w:hAnsi="Crimson Text"/>
          <w:color w:val="000000" w:themeColor="text1"/>
          <w:sz w:val="26"/>
          <w:szCs w:val="26"/>
        </w:rPr>
        <w:t>Si bien</w:t>
      </w:r>
      <w:r w:rsidR="00974CF7" w:rsidRPr="008D03A6">
        <w:rPr>
          <w:rFonts w:ascii="Crimson Text" w:hAnsi="Crimson Text"/>
          <w:color w:val="000000" w:themeColor="text1"/>
          <w:sz w:val="26"/>
          <w:szCs w:val="26"/>
        </w:rPr>
        <w:t>, existía</w:t>
      </w:r>
      <w:r w:rsidRPr="008D03A6">
        <w:rPr>
          <w:rFonts w:ascii="Crimson Text" w:hAnsi="Crimson Text"/>
          <w:color w:val="000000" w:themeColor="text1"/>
          <w:sz w:val="26"/>
          <w:szCs w:val="26"/>
        </w:rPr>
        <w:t xml:space="preserve"> un</w:t>
      </w:r>
      <w:r w:rsidR="00974CF7" w:rsidRPr="008D03A6">
        <w:rPr>
          <w:rFonts w:ascii="Crimson Text" w:hAnsi="Crimson Text"/>
          <w:color w:val="000000" w:themeColor="text1"/>
          <w:sz w:val="26"/>
          <w:szCs w:val="26"/>
        </w:rPr>
        <w:t xml:space="preserve"> clima de júbilo por la </w:t>
      </w:r>
      <w:r w:rsidR="00AF46BD" w:rsidRPr="008D03A6">
        <w:rPr>
          <w:rFonts w:ascii="Crimson Text" w:hAnsi="Crimson Text"/>
          <w:color w:val="000000" w:themeColor="text1"/>
          <w:sz w:val="26"/>
          <w:szCs w:val="26"/>
        </w:rPr>
        <w:t>promoción</w:t>
      </w:r>
      <w:r w:rsidR="00974CF7" w:rsidRPr="008D03A6">
        <w:rPr>
          <w:rFonts w:ascii="Crimson Text" w:hAnsi="Crimson Text"/>
          <w:color w:val="000000" w:themeColor="text1"/>
          <w:sz w:val="26"/>
          <w:szCs w:val="26"/>
        </w:rPr>
        <w:t xml:space="preserve"> de los nuevos guerreros, </w:t>
      </w:r>
      <w:r w:rsidR="00ED6DF5" w:rsidRPr="008D03A6">
        <w:rPr>
          <w:rFonts w:ascii="Crimson Text" w:hAnsi="Crimson Text"/>
          <w:color w:val="000000" w:themeColor="text1"/>
          <w:sz w:val="26"/>
          <w:szCs w:val="26"/>
        </w:rPr>
        <w:t xml:space="preserve">donde </w:t>
      </w:r>
      <w:r w:rsidR="00974CF7" w:rsidRPr="008D03A6">
        <w:rPr>
          <w:rFonts w:ascii="Crimson Text" w:hAnsi="Crimson Text"/>
          <w:color w:val="000000" w:themeColor="text1"/>
          <w:sz w:val="26"/>
          <w:szCs w:val="26"/>
        </w:rPr>
        <w:t xml:space="preserve">nobles y plebeyos </w:t>
      </w:r>
      <w:r w:rsidRPr="008D03A6">
        <w:rPr>
          <w:rFonts w:ascii="Crimson Text" w:hAnsi="Crimson Text"/>
          <w:color w:val="000000" w:themeColor="text1"/>
          <w:sz w:val="26"/>
          <w:szCs w:val="26"/>
        </w:rPr>
        <w:t>compartían</w:t>
      </w:r>
      <w:r w:rsidR="00974CF7" w:rsidRPr="008D03A6">
        <w:rPr>
          <w:rFonts w:ascii="Crimson Text" w:hAnsi="Crimson Text"/>
          <w:color w:val="000000" w:themeColor="text1"/>
          <w:sz w:val="26"/>
          <w:szCs w:val="26"/>
        </w:rPr>
        <w:t xml:space="preserve"> risas y </w:t>
      </w:r>
      <w:r w:rsidRPr="008D03A6">
        <w:rPr>
          <w:rFonts w:ascii="Crimson Text" w:hAnsi="Crimson Text"/>
          <w:color w:val="000000" w:themeColor="text1"/>
          <w:sz w:val="26"/>
          <w:szCs w:val="26"/>
        </w:rPr>
        <w:t>tragos por doquier</w:t>
      </w:r>
      <w:r w:rsidR="00ED6DF5" w:rsidRPr="008D03A6">
        <w:rPr>
          <w:rFonts w:ascii="Crimson Text" w:hAnsi="Crimson Text"/>
          <w:color w:val="000000" w:themeColor="text1"/>
          <w:sz w:val="26"/>
          <w:szCs w:val="26"/>
        </w:rPr>
        <w:t>, también</w:t>
      </w:r>
      <w:del w:id="959" w:author="PC" w:date="2025-06-06T19:06:00Z">
        <w:r w:rsidR="00ED6DF5" w:rsidRPr="008D03A6" w:rsidDel="0042585A">
          <w:rPr>
            <w:rFonts w:ascii="Crimson Text" w:hAnsi="Crimson Text"/>
            <w:color w:val="000000" w:themeColor="text1"/>
            <w:sz w:val="26"/>
            <w:szCs w:val="26"/>
          </w:rPr>
          <w:delText>,</w:delText>
        </w:r>
      </w:del>
      <w:r w:rsidR="00ED6DF5" w:rsidRPr="008D03A6">
        <w:rPr>
          <w:rFonts w:ascii="Crimson Text" w:hAnsi="Crimson Text"/>
          <w:color w:val="000000" w:themeColor="text1"/>
          <w:sz w:val="26"/>
          <w:szCs w:val="26"/>
        </w:rPr>
        <w:t xml:space="preserve"> se percibía </w:t>
      </w:r>
      <w:r w:rsidRPr="008D03A6">
        <w:rPr>
          <w:rFonts w:ascii="Crimson Text" w:hAnsi="Crimson Text"/>
          <w:color w:val="000000" w:themeColor="text1"/>
          <w:sz w:val="26"/>
          <w:szCs w:val="26"/>
        </w:rPr>
        <w:t>nerviosismo</w:t>
      </w:r>
      <w:r w:rsidR="00ED6DF5" w:rsidRPr="008D03A6">
        <w:rPr>
          <w:rFonts w:ascii="Crimson Text" w:hAnsi="Crimson Text"/>
          <w:color w:val="000000" w:themeColor="text1"/>
          <w:sz w:val="26"/>
          <w:szCs w:val="26"/>
        </w:rPr>
        <w:t xml:space="preserve"> en </w:t>
      </w:r>
      <w:r w:rsidRPr="008D03A6">
        <w:rPr>
          <w:rFonts w:ascii="Crimson Text" w:hAnsi="Crimson Text"/>
          <w:color w:val="000000" w:themeColor="text1"/>
          <w:sz w:val="26"/>
          <w:szCs w:val="26"/>
        </w:rPr>
        <w:t>va</w:t>
      </w:r>
      <w:r w:rsidR="00AB14E0" w:rsidRPr="008D03A6">
        <w:rPr>
          <w:rFonts w:ascii="Crimson Text" w:hAnsi="Crimson Text"/>
          <w:color w:val="000000" w:themeColor="text1"/>
          <w:sz w:val="26"/>
          <w:szCs w:val="26"/>
        </w:rPr>
        <w:t>r</w:t>
      </w:r>
      <w:r w:rsidRPr="008D03A6">
        <w:rPr>
          <w:rFonts w:ascii="Crimson Text" w:hAnsi="Crimson Text"/>
          <w:color w:val="000000" w:themeColor="text1"/>
          <w:sz w:val="26"/>
          <w:szCs w:val="26"/>
        </w:rPr>
        <w:t>ias</w:t>
      </w:r>
      <w:r w:rsidR="00ED6DF5" w:rsidRPr="008D03A6">
        <w:rPr>
          <w:rFonts w:ascii="Crimson Text" w:hAnsi="Crimson Text"/>
          <w:color w:val="000000" w:themeColor="text1"/>
          <w:sz w:val="26"/>
          <w:szCs w:val="26"/>
        </w:rPr>
        <w:t xml:space="preserve"> personas. Algunos caballeros reales se mostraban inquietos, </w:t>
      </w:r>
      <w:r w:rsidR="00AB14E0" w:rsidRPr="008D03A6">
        <w:rPr>
          <w:rFonts w:ascii="Crimson Text" w:hAnsi="Crimson Text"/>
          <w:color w:val="000000" w:themeColor="text1"/>
          <w:sz w:val="26"/>
          <w:szCs w:val="26"/>
        </w:rPr>
        <w:t>iban</w:t>
      </w:r>
      <w:r w:rsidR="00ED6DF5" w:rsidRPr="008D03A6">
        <w:rPr>
          <w:rFonts w:ascii="Crimson Text" w:hAnsi="Crimson Text"/>
          <w:color w:val="000000" w:themeColor="text1"/>
          <w:sz w:val="26"/>
          <w:szCs w:val="26"/>
        </w:rPr>
        <w:t xml:space="preserve"> </w:t>
      </w:r>
      <w:r w:rsidR="00AB14E0" w:rsidRPr="008D03A6">
        <w:rPr>
          <w:rFonts w:ascii="Crimson Text" w:hAnsi="Crimson Text"/>
          <w:color w:val="000000" w:themeColor="text1"/>
          <w:sz w:val="26"/>
          <w:szCs w:val="26"/>
        </w:rPr>
        <w:t xml:space="preserve">de una punta a otra </w:t>
      </w:r>
      <w:r w:rsidR="00ED6DF5" w:rsidRPr="008D03A6">
        <w:rPr>
          <w:rFonts w:ascii="Crimson Text" w:hAnsi="Crimson Text"/>
          <w:color w:val="000000" w:themeColor="text1"/>
          <w:sz w:val="26"/>
          <w:szCs w:val="26"/>
        </w:rPr>
        <w:t>con sus caballos</w:t>
      </w:r>
      <w:r w:rsidR="00412BF7" w:rsidRPr="008D03A6">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 alterados, como si </w:t>
      </w:r>
      <w:r w:rsidR="00AB14E0" w:rsidRPr="008D03A6">
        <w:rPr>
          <w:rFonts w:ascii="Crimson Text" w:hAnsi="Crimson Text"/>
          <w:color w:val="000000" w:themeColor="text1"/>
          <w:sz w:val="26"/>
          <w:szCs w:val="26"/>
        </w:rPr>
        <w:t>estuvieran alertas</w:t>
      </w:r>
      <w:r w:rsidR="00ED6DF5" w:rsidRPr="008D03A6">
        <w:rPr>
          <w:rFonts w:ascii="Crimson Text" w:hAnsi="Crimson Text"/>
          <w:color w:val="000000" w:themeColor="text1"/>
          <w:sz w:val="26"/>
          <w:szCs w:val="26"/>
        </w:rPr>
        <w:t>.</w:t>
      </w:r>
    </w:p>
    <w:p w:rsidR="00ED6DF5" w:rsidRPr="008D03A6" w:rsidRDefault="00ED6DF5"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Cruzó la vista con un campesino, que apenas podía sostenerse</w:t>
      </w:r>
      <w:r w:rsidR="00AB14E0" w:rsidRPr="008D03A6">
        <w:rPr>
          <w:rFonts w:ascii="Crimson Text" w:hAnsi="Crimson Text"/>
          <w:color w:val="000000" w:themeColor="text1"/>
          <w:sz w:val="26"/>
          <w:szCs w:val="26"/>
        </w:rPr>
        <w:t xml:space="preserve"> </w:t>
      </w:r>
      <w:r w:rsidR="0071778E" w:rsidRPr="008D03A6">
        <w:rPr>
          <w:rFonts w:ascii="Crimson Text" w:hAnsi="Crimson Text"/>
          <w:color w:val="000000" w:themeColor="text1"/>
          <w:sz w:val="26"/>
          <w:szCs w:val="26"/>
        </w:rPr>
        <w:t xml:space="preserve">de pie </w:t>
      </w:r>
      <w:del w:id="960" w:author="PC" w:date="2025-06-06T19:06:00Z">
        <w:r w:rsidR="00AB14E0" w:rsidRPr="008D03A6" w:rsidDel="0042585A">
          <w:rPr>
            <w:rFonts w:ascii="Crimson Text" w:hAnsi="Crimson Text"/>
            <w:color w:val="000000" w:themeColor="text1"/>
            <w:sz w:val="26"/>
            <w:szCs w:val="26"/>
          </w:rPr>
          <w:delText>por</w:delText>
        </w:r>
        <w:r w:rsidRPr="008D03A6" w:rsidDel="0042585A">
          <w:rPr>
            <w:rFonts w:ascii="Crimson Text" w:hAnsi="Crimson Text"/>
            <w:color w:val="000000" w:themeColor="text1"/>
            <w:sz w:val="26"/>
            <w:szCs w:val="26"/>
          </w:rPr>
          <w:delText xml:space="preserve"> su</w:delText>
        </w:r>
      </w:del>
      <w:ins w:id="961" w:author="PC" w:date="2025-06-06T19:06:00Z">
        <w:r w:rsidR="0042585A">
          <w:rPr>
            <w:rFonts w:ascii="Crimson Text" w:hAnsi="Crimson Text"/>
            <w:color w:val="000000" w:themeColor="text1"/>
            <w:sz w:val="26"/>
            <w:szCs w:val="26"/>
          </w:rPr>
          <w:t>a causa de la</w:t>
        </w:r>
      </w:ins>
      <w:r w:rsidRPr="008D03A6">
        <w:rPr>
          <w:rFonts w:ascii="Crimson Text" w:hAnsi="Crimson Text"/>
          <w:color w:val="000000" w:themeColor="text1"/>
          <w:sz w:val="26"/>
          <w:szCs w:val="26"/>
        </w:rPr>
        <w:t xml:space="preserve"> ebriedad, quien, a pesar de su </w:t>
      </w:r>
      <w:r w:rsidR="00A02B33" w:rsidRPr="008D03A6">
        <w:rPr>
          <w:rFonts w:ascii="Crimson Text" w:hAnsi="Crimson Text"/>
          <w:color w:val="000000" w:themeColor="text1"/>
          <w:sz w:val="26"/>
          <w:szCs w:val="26"/>
        </w:rPr>
        <w:t xml:space="preserve">poco </w:t>
      </w:r>
      <w:r w:rsidRPr="008D03A6">
        <w:rPr>
          <w:rFonts w:ascii="Crimson Text" w:hAnsi="Crimson Text"/>
          <w:color w:val="000000" w:themeColor="text1"/>
          <w:sz w:val="26"/>
          <w:szCs w:val="26"/>
        </w:rPr>
        <w:t xml:space="preserve">juicio, se vio sorprendido </w:t>
      </w:r>
      <w:r w:rsidR="00A02B33" w:rsidRPr="008D03A6">
        <w:rPr>
          <w:rFonts w:ascii="Crimson Text" w:hAnsi="Crimson Text"/>
          <w:color w:val="000000" w:themeColor="text1"/>
          <w:sz w:val="26"/>
          <w:szCs w:val="26"/>
        </w:rPr>
        <w:t>ante</w:t>
      </w:r>
      <w:r w:rsidRPr="008D03A6">
        <w:rPr>
          <w:rFonts w:ascii="Crimson Text" w:hAnsi="Crimson Text"/>
          <w:color w:val="000000" w:themeColor="text1"/>
          <w:sz w:val="26"/>
          <w:szCs w:val="26"/>
        </w:rPr>
        <w:t xml:space="preserve"> el estado de la princesa. El hombre se dirigió a ella</w:t>
      </w:r>
      <w:r w:rsidR="00A02B3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02B33" w:rsidRPr="008D03A6">
        <w:rPr>
          <w:rFonts w:ascii="Crimson Text" w:hAnsi="Crimson Text"/>
          <w:color w:val="000000" w:themeColor="text1"/>
          <w:sz w:val="26"/>
          <w:szCs w:val="26"/>
        </w:rPr>
        <w:t>intrigado</w:t>
      </w:r>
      <w:r w:rsidRPr="008D03A6">
        <w:rPr>
          <w:rFonts w:ascii="Crimson Text" w:hAnsi="Crimson Text"/>
          <w:color w:val="000000" w:themeColor="text1"/>
          <w:sz w:val="26"/>
          <w:szCs w:val="26"/>
        </w:rPr>
        <w:t>.</w:t>
      </w:r>
    </w:p>
    <w:p w:rsidR="00ED6DF5" w:rsidRPr="008D03A6" w:rsidRDefault="00ED6DF5" w:rsidP="0035703C">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Muchacha! ¿Qué te ocurrió? </w:t>
      </w:r>
      <w:ins w:id="962" w:author="PC" w:date="2025-06-06T19:07:00Z">
        <w:r w:rsidR="0042585A">
          <w:rPr>
            <w:rFonts w:ascii="Crimson Text" w:hAnsi="Crimson Text"/>
            <w:color w:val="000000" w:themeColor="text1"/>
            <w:sz w:val="26"/>
            <w:szCs w:val="26"/>
          </w:rPr>
          <w:t>¿</w:t>
        </w:r>
      </w:ins>
      <w:r w:rsidRPr="008D03A6">
        <w:rPr>
          <w:rFonts w:ascii="Crimson Text" w:hAnsi="Crimson Text"/>
          <w:color w:val="000000" w:themeColor="text1"/>
          <w:sz w:val="26"/>
          <w:szCs w:val="26"/>
        </w:rPr>
        <w:t>Acaso</w:t>
      </w:r>
      <w:del w:id="963" w:author="PC" w:date="2025-06-06T19:07:00Z">
        <w:r w:rsidRPr="008D03A6" w:rsidDel="0042585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te peleaste con un dragón</w:t>
      </w:r>
      <w:ins w:id="964" w:author="PC" w:date="2025-06-06T19:07:00Z">
        <w:r w:rsidR="0042585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965" w:author="PC" w:date="2025-06-06T19:07:00Z">
        <w:r w:rsidRPr="008D03A6" w:rsidDel="0042585A">
          <w:rPr>
            <w:rFonts w:ascii="Crimson Text" w:hAnsi="Crimson Text"/>
            <w:color w:val="000000" w:themeColor="text1"/>
            <w:sz w:val="26"/>
            <w:szCs w:val="26"/>
          </w:rPr>
          <w:delText xml:space="preserve">pronunció </w:delText>
        </w:r>
      </w:del>
      <w:ins w:id="966" w:author="PC" w:date="2025-06-06T19:08:00Z">
        <w:r w:rsidR="0042585A">
          <w:rPr>
            <w:rFonts w:ascii="Crimson Text" w:hAnsi="Crimson Text"/>
            <w:color w:val="000000" w:themeColor="text1"/>
            <w:sz w:val="26"/>
            <w:szCs w:val="26"/>
          </w:rPr>
          <w:t>P</w:t>
        </w:r>
      </w:ins>
      <w:ins w:id="967" w:author="PC" w:date="2025-06-06T19:07:00Z">
        <w:r w:rsidR="0042585A">
          <w:rPr>
            <w:rFonts w:ascii="Crimson Text" w:hAnsi="Crimson Text"/>
            <w:color w:val="000000" w:themeColor="text1"/>
            <w:sz w:val="26"/>
            <w:szCs w:val="26"/>
          </w:rPr>
          <w:t>reguntó</w:t>
        </w:r>
        <w:r w:rsidR="0042585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con dificultad, mientras </w:t>
      </w:r>
      <w:ins w:id="968" w:author="PC" w:date="2025-06-06T19:08:00Z">
        <w:r w:rsidR="0042585A">
          <w:rPr>
            <w:rFonts w:ascii="Crimson Text" w:hAnsi="Crimson Text"/>
            <w:color w:val="000000" w:themeColor="text1"/>
            <w:sz w:val="26"/>
            <w:szCs w:val="26"/>
          </w:rPr>
          <w:t xml:space="preserve">que de </w:t>
        </w:r>
      </w:ins>
      <w:r w:rsidRPr="008D03A6">
        <w:rPr>
          <w:rFonts w:ascii="Crimson Text" w:hAnsi="Crimson Text"/>
          <w:color w:val="000000" w:themeColor="text1"/>
          <w:sz w:val="26"/>
          <w:szCs w:val="26"/>
        </w:rPr>
        <w:t>su boca emanaba el mismo olor que un establo sin mantenimiento.</w:t>
      </w:r>
    </w:p>
    <w:p w:rsidR="00E06AD5" w:rsidRPr="008D03A6" w:rsidRDefault="00ED6DF5"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se preocupe por mí, </w:t>
      </w:r>
      <w:r w:rsidR="00A02B33" w:rsidRPr="008D03A6">
        <w:rPr>
          <w:rFonts w:ascii="Crimson Text" w:hAnsi="Crimson Text"/>
          <w:color w:val="000000" w:themeColor="text1"/>
          <w:sz w:val="26"/>
          <w:szCs w:val="26"/>
        </w:rPr>
        <w:t>mejor preocúpese por usted</w:t>
      </w:r>
      <w:r w:rsidRPr="008D03A6">
        <w:rPr>
          <w:rFonts w:ascii="Crimson Text" w:hAnsi="Crimson Text"/>
          <w:color w:val="000000" w:themeColor="text1"/>
          <w:sz w:val="26"/>
          <w:szCs w:val="26"/>
        </w:rPr>
        <w:t xml:space="preserve"> –respondió, molesta por haber despertado lastima</w:t>
      </w:r>
      <w:r w:rsidR="00E06AD5" w:rsidRPr="008D03A6">
        <w:rPr>
          <w:rFonts w:ascii="Crimson Text" w:hAnsi="Crimson Text"/>
          <w:color w:val="000000" w:themeColor="text1"/>
          <w:sz w:val="26"/>
          <w:szCs w:val="26"/>
        </w:rPr>
        <w:t>, incluso,</w:t>
      </w:r>
      <w:r w:rsidRPr="008D03A6">
        <w:rPr>
          <w:rFonts w:ascii="Crimson Text" w:hAnsi="Crimson Text"/>
          <w:color w:val="000000" w:themeColor="text1"/>
          <w:sz w:val="26"/>
          <w:szCs w:val="26"/>
        </w:rPr>
        <w:t xml:space="preserve"> en alguien que </w:t>
      </w:r>
      <w:r w:rsidR="00A02B33" w:rsidRPr="008D03A6">
        <w:rPr>
          <w:rFonts w:ascii="Crimson Text" w:hAnsi="Crimson Text"/>
          <w:color w:val="000000" w:themeColor="text1"/>
          <w:sz w:val="26"/>
          <w:szCs w:val="26"/>
        </w:rPr>
        <w:t>real</w:t>
      </w:r>
      <w:r w:rsidR="00E06AD5" w:rsidRPr="008D03A6">
        <w:rPr>
          <w:rFonts w:ascii="Crimson Text" w:hAnsi="Crimson Text"/>
          <w:color w:val="000000" w:themeColor="text1"/>
          <w:sz w:val="26"/>
          <w:szCs w:val="26"/>
        </w:rPr>
        <w:t>mente daba lastima. Pero, al menos, se alegró de</w:t>
      </w:r>
      <w:r w:rsidR="00412BF7" w:rsidRPr="008D03A6">
        <w:rPr>
          <w:rFonts w:ascii="Crimson Text" w:hAnsi="Crimson Text"/>
          <w:color w:val="000000" w:themeColor="text1"/>
          <w:sz w:val="26"/>
          <w:szCs w:val="26"/>
        </w:rPr>
        <w:t xml:space="preserve"> no</w:t>
      </w:r>
      <w:r w:rsidR="00A02B33" w:rsidRPr="008D03A6">
        <w:rPr>
          <w:rFonts w:ascii="Crimson Text" w:hAnsi="Crimson Text"/>
          <w:color w:val="000000" w:themeColor="text1"/>
          <w:sz w:val="26"/>
          <w:szCs w:val="26"/>
        </w:rPr>
        <w:t xml:space="preserve"> </w:t>
      </w:r>
      <w:del w:id="969" w:author="PC" w:date="2025-06-06T19:08:00Z">
        <w:r w:rsidR="00A02B33" w:rsidRPr="008D03A6" w:rsidDel="0042585A">
          <w:rPr>
            <w:rFonts w:ascii="Crimson Text" w:hAnsi="Crimson Text"/>
            <w:color w:val="000000" w:themeColor="text1"/>
            <w:sz w:val="26"/>
            <w:szCs w:val="26"/>
          </w:rPr>
          <w:delText xml:space="preserve">ser </w:delText>
        </w:r>
      </w:del>
      <w:ins w:id="970" w:author="PC" w:date="2025-06-06T19:08:00Z">
        <w:r w:rsidR="0042585A">
          <w:rPr>
            <w:rFonts w:ascii="Crimson Text" w:hAnsi="Crimson Text"/>
            <w:color w:val="000000" w:themeColor="text1"/>
            <w:sz w:val="26"/>
            <w:szCs w:val="26"/>
          </w:rPr>
          <w:t>haber sido</w:t>
        </w:r>
        <w:r w:rsidR="0042585A" w:rsidRPr="008D03A6">
          <w:rPr>
            <w:rFonts w:ascii="Crimson Text" w:hAnsi="Crimson Text"/>
            <w:color w:val="000000" w:themeColor="text1"/>
            <w:sz w:val="26"/>
            <w:szCs w:val="26"/>
          </w:rPr>
          <w:t xml:space="preserve"> </w:t>
        </w:r>
      </w:ins>
      <w:r w:rsidR="00A02B33" w:rsidRPr="008D03A6">
        <w:rPr>
          <w:rFonts w:ascii="Crimson Text" w:hAnsi="Crimson Text"/>
          <w:color w:val="000000" w:themeColor="text1"/>
          <w:sz w:val="26"/>
          <w:szCs w:val="26"/>
        </w:rPr>
        <w:t>reconocida como la hija del rey</w:t>
      </w:r>
      <w:r w:rsidR="0014356B" w:rsidRPr="008D03A6">
        <w:rPr>
          <w:rFonts w:ascii="Crimson Text" w:hAnsi="Crimson Text"/>
          <w:color w:val="000000" w:themeColor="text1"/>
          <w:sz w:val="26"/>
          <w:szCs w:val="26"/>
        </w:rPr>
        <w:t>.</w:t>
      </w:r>
    </w:p>
    <w:p w:rsidR="00E06AD5" w:rsidRPr="008D03A6" w:rsidRDefault="00E06AD5"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–Cómo usted diga, </w:t>
      </w:r>
      <w:ins w:id="971" w:author="PC" w:date="2025-06-06T19:09:00Z">
        <w:r w:rsidR="00F33AC0">
          <w:rPr>
            <w:rFonts w:ascii="Crimson Text" w:hAnsi="Crimson Text"/>
            <w:color w:val="000000" w:themeColor="text1"/>
            <w:sz w:val="26"/>
            <w:szCs w:val="26"/>
          </w:rPr>
          <w:t xml:space="preserve">señorita, pero </w:t>
        </w:r>
      </w:ins>
      <w:r w:rsidRPr="008D03A6">
        <w:rPr>
          <w:rFonts w:ascii="Crimson Text" w:hAnsi="Crimson Text"/>
          <w:color w:val="000000" w:themeColor="text1"/>
          <w:sz w:val="26"/>
          <w:szCs w:val="26"/>
        </w:rPr>
        <w:t xml:space="preserve">prepárese para una noche larga –lanzó, e hizo una pausa para beber un </w:t>
      </w:r>
      <w:r w:rsidR="00A02B33" w:rsidRPr="008D03A6">
        <w:rPr>
          <w:rFonts w:ascii="Crimson Text" w:hAnsi="Crimson Text"/>
          <w:color w:val="000000" w:themeColor="text1"/>
          <w:sz w:val="26"/>
          <w:szCs w:val="26"/>
        </w:rPr>
        <w:t>sorbo</w:t>
      </w:r>
      <w:r w:rsidRPr="008D03A6">
        <w:rPr>
          <w:rFonts w:ascii="Crimson Text" w:hAnsi="Crimson Text"/>
          <w:color w:val="000000" w:themeColor="text1"/>
          <w:sz w:val="26"/>
          <w:szCs w:val="26"/>
        </w:rPr>
        <w:t xml:space="preserve"> más del</w:t>
      </w:r>
      <w:commentRangeStart w:id="972"/>
      <w:r w:rsidRPr="008D03A6">
        <w:rPr>
          <w:rFonts w:ascii="Crimson Text" w:hAnsi="Crimson Text"/>
          <w:color w:val="000000" w:themeColor="text1"/>
          <w:sz w:val="26"/>
          <w:szCs w:val="26"/>
        </w:rPr>
        <w:t xml:space="preserve"> </w:t>
      </w:r>
      <w:ins w:id="973" w:author="PC" w:date="2025-06-06T19:09:00Z">
        <w:r w:rsidR="00F33AC0">
          <w:rPr>
            <w:rFonts w:ascii="Crimson Text" w:hAnsi="Crimson Text"/>
            <w:color w:val="000000" w:themeColor="text1"/>
            <w:sz w:val="26"/>
            <w:szCs w:val="26"/>
          </w:rPr>
          <w:t xml:space="preserve">que seguramente sería el </w:t>
        </w:r>
        <w:commentRangeEnd w:id="972"/>
        <w:r w:rsidR="00F33AC0">
          <w:rPr>
            <w:rStyle w:val="Refdecomentario"/>
          </w:rPr>
          <w:commentReference w:id="972"/>
        </w:r>
      </w:ins>
      <w:r w:rsidRPr="008D03A6">
        <w:rPr>
          <w:rFonts w:ascii="Crimson Text" w:hAnsi="Crimson Text"/>
          <w:color w:val="000000" w:themeColor="text1"/>
          <w:sz w:val="26"/>
          <w:szCs w:val="26"/>
        </w:rPr>
        <w:t xml:space="preserve">enésimo vaso que </w:t>
      </w:r>
      <w:r w:rsidR="00DB3019" w:rsidRPr="008D03A6">
        <w:rPr>
          <w:rFonts w:ascii="Crimson Text" w:hAnsi="Crimson Text"/>
          <w:color w:val="000000" w:themeColor="text1"/>
          <w:sz w:val="26"/>
          <w:szCs w:val="26"/>
        </w:rPr>
        <w:t>sostenía</w:t>
      </w:r>
      <w:r w:rsidRPr="008D03A6">
        <w:rPr>
          <w:rFonts w:ascii="Crimson Text" w:hAnsi="Crimson Text"/>
          <w:color w:val="000000" w:themeColor="text1"/>
          <w:sz w:val="26"/>
          <w:szCs w:val="26"/>
        </w:rPr>
        <w:t xml:space="preserve"> en su mano. </w:t>
      </w:r>
      <w:del w:id="974" w:author="PC" w:date="2025-06-06T19:10:00Z">
        <w:r w:rsidRPr="008D03A6" w:rsidDel="00F33AC0">
          <w:rPr>
            <w:rFonts w:ascii="Crimson Text" w:hAnsi="Crimson Text"/>
            <w:color w:val="000000" w:themeColor="text1"/>
            <w:sz w:val="26"/>
            <w:szCs w:val="26"/>
          </w:rPr>
          <w:delText xml:space="preserve">Luego </w:delText>
        </w:r>
      </w:del>
      <w:ins w:id="975" w:author="PC" w:date="2025-06-06T19:10:00Z">
        <w:r w:rsidR="00F33AC0">
          <w:rPr>
            <w:rFonts w:ascii="Crimson Text" w:hAnsi="Crimson Text"/>
            <w:color w:val="000000" w:themeColor="text1"/>
            <w:sz w:val="26"/>
            <w:szCs w:val="26"/>
          </w:rPr>
          <w:t>Tras un suspiro satisfecho,</w:t>
        </w:r>
        <w:r w:rsidR="00F33AC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continu</w:t>
      </w:r>
      <w:r w:rsidR="00412BF7" w:rsidRPr="008D03A6">
        <w:rPr>
          <w:rFonts w:ascii="Crimson Text" w:hAnsi="Crimson Text"/>
          <w:color w:val="000000" w:themeColor="text1"/>
          <w:sz w:val="26"/>
          <w:szCs w:val="26"/>
        </w:rPr>
        <w:t>ó hablando</w:t>
      </w:r>
      <w:del w:id="976" w:author="PC" w:date="2025-06-06T19:11:00Z">
        <w:r w:rsidR="00412BF7" w:rsidRPr="008D03A6" w:rsidDel="00F33AC0">
          <w:rPr>
            <w:rFonts w:ascii="Crimson Text" w:hAnsi="Crimson Text"/>
            <w:color w:val="000000" w:themeColor="text1"/>
            <w:sz w:val="26"/>
            <w:szCs w:val="26"/>
          </w:rPr>
          <w:delText>,</w:delText>
        </w:r>
      </w:del>
      <w:r w:rsidR="00412BF7" w:rsidRPr="008D03A6">
        <w:rPr>
          <w:rFonts w:ascii="Crimson Text" w:hAnsi="Crimson Text"/>
          <w:color w:val="000000" w:themeColor="text1"/>
          <w:sz w:val="26"/>
          <w:szCs w:val="26"/>
        </w:rPr>
        <w:t xml:space="preserve"> mientras </w:t>
      </w:r>
      <w:r w:rsidRPr="008D03A6">
        <w:rPr>
          <w:rFonts w:ascii="Crimson Text" w:hAnsi="Crimson Text"/>
          <w:color w:val="000000" w:themeColor="text1"/>
          <w:sz w:val="26"/>
          <w:szCs w:val="26"/>
        </w:rPr>
        <w:t xml:space="preserve">parte del líquido se le </w:t>
      </w:r>
      <w:r w:rsidR="00A02B33" w:rsidRPr="008D03A6">
        <w:rPr>
          <w:rFonts w:ascii="Crimson Text" w:hAnsi="Crimson Text"/>
          <w:color w:val="000000" w:themeColor="text1"/>
          <w:sz w:val="26"/>
          <w:szCs w:val="26"/>
        </w:rPr>
        <w:t>derramaba</w:t>
      </w:r>
      <w:r w:rsidRPr="008D03A6">
        <w:rPr>
          <w:rFonts w:ascii="Crimson Text" w:hAnsi="Crimson Text"/>
          <w:color w:val="000000" w:themeColor="text1"/>
          <w:sz w:val="26"/>
          <w:szCs w:val="26"/>
        </w:rPr>
        <w:t xml:space="preserve"> de la boca, entre palabra y palabra–. Esto es una locura, </w:t>
      </w:r>
      <w:ins w:id="977" w:author="PC" w:date="2025-06-06T19:11:00Z">
        <w:r w:rsidR="00F33AC0">
          <w:rPr>
            <w:rFonts w:ascii="Crimson Text" w:hAnsi="Crimson Text"/>
            <w:color w:val="000000" w:themeColor="text1"/>
            <w:sz w:val="26"/>
            <w:szCs w:val="26"/>
          </w:rPr>
          <w:t>¿</w:t>
        </w:r>
      </w:ins>
      <w:r w:rsidRPr="008D03A6">
        <w:rPr>
          <w:rFonts w:ascii="Crimson Text" w:hAnsi="Crimson Text"/>
          <w:color w:val="000000" w:themeColor="text1"/>
          <w:sz w:val="26"/>
          <w:szCs w:val="26"/>
        </w:rPr>
        <w:t>a quién se le ocurriría hacer una cosa así</w:t>
      </w:r>
      <w:ins w:id="978" w:author="PC" w:date="2025-06-06T19:11:00Z">
        <w:r w:rsidR="00F33AC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979" w:author="PC" w:date="2025-06-06T19:11:00Z">
        <w:r w:rsidRPr="008D03A6" w:rsidDel="00F33AC0">
          <w:rPr>
            <w:rFonts w:ascii="Crimson Text" w:hAnsi="Crimson Text"/>
            <w:color w:val="000000" w:themeColor="text1"/>
            <w:sz w:val="26"/>
            <w:szCs w:val="26"/>
          </w:rPr>
          <w:delText>concluyó</w:delText>
        </w:r>
      </w:del>
      <w:ins w:id="980" w:author="PC" w:date="2025-06-06T19:11:00Z">
        <w:r w:rsidR="00F33AC0">
          <w:rPr>
            <w:rFonts w:ascii="Crimson Text" w:hAnsi="Crimson Text"/>
            <w:color w:val="000000" w:themeColor="text1"/>
            <w:sz w:val="26"/>
            <w:szCs w:val="26"/>
          </w:rPr>
          <w:t>Comentó</w:t>
        </w:r>
      </w:ins>
      <w:r w:rsidRPr="008D03A6">
        <w:rPr>
          <w:rFonts w:ascii="Crimson Text" w:hAnsi="Crimson Text"/>
          <w:color w:val="000000" w:themeColor="text1"/>
          <w:sz w:val="26"/>
          <w:szCs w:val="26"/>
        </w:rPr>
        <w:t xml:space="preserve">, apoyando un brazo sobre </w:t>
      </w:r>
      <w:r w:rsidR="00A02B33"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tirante de una </w:t>
      </w:r>
      <w:r w:rsidR="00A02B33" w:rsidRPr="008D03A6">
        <w:rPr>
          <w:rFonts w:ascii="Crimson Text" w:hAnsi="Crimson Text"/>
          <w:color w:val="000000" w:themeColor="text1"/>
          <w:sz w:val="26"/>
          <w:szCs w:val="26"/>
        </w:rPr>
        <w:t>carpa</w:t>
      </w:r>
      <w:r w:rsidRPr="008D03A6">
        <w:rPr>
          <w:rFonts w:ascii="Crimson Text" w:hAnsi="Crimson Text"/>
          <w:color w:val="000000" w:themeColor="text1"/>
          <w:sz w:val="26"/>
          <w:szCs w:val="26"/>
        </w:rPr>
        <w:t>.</w:t>
      </w:r>
    </w:p>
    <w:p w:rsidR="00E06AD5" w:rsidRPr="008D03A6" w:rsidRDefault="00E06AD5" w:rsidP="00E06AD5">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De qué locura está hablando? ¿Qué sucedió? –</w:t>
      </w:r>
      <w:ins w:id="981" w:author="PC" w:date="2025-06-06T19:11:00Z">
        <w:r w:rsidR="00F33AC0">
          <w:rPr>
            <w:rFonts w:ascii="Crimson Text" w:hAnsi="Crimson Text"/>
            <w:color w:val="000000" w:themeColor="text1"/>
            <w:sz w:val="26"/>
            <w:szCs w:val="26"/>
          </w:rPr>
          <w:t>P</w:t>
        </w:r>
      </w:ins>
      <w:del w:id="982" w:author="PC" w:date="2025-06-06T19:11:00Z">
        <w:r w:rsidRPr="008D03A6" w:rsidDel="00F33AC0">
          <w:rPr>
            <w:rFonts w:ascii="Crimson Text" w:hAnsi="Crimson Text"/>
            <w:color w:val="000000" w:themeColor="text1"/>
            <w:sz w:val="26"/>
            <w:szCs w:val="26"/>
          </w:rPr>
          <w:delText>p</w:delText>
        </w:r>
      </w:del>
      <w:r w:rsidRPr="008D03A6">
        <w:rPr>
          <w:rFonts w:ascii="Crimson Text" w:hAnsi="Crimson Text"/>
          <w:color w:val="000000" w:themeColor="text1"/>
          <w:sz w:val="26"/>
          <w:szCs w:val="26"/>
        </w:rPr>
        <w:t xml:space="preserve">reguntó, </w:t>
      </w:r>
      <w:commentRangeStart w:id="983"/>
      <w:r w:rsidR="00EA611F" w:rsidRPr="008D03A6">
        <w:rPr>
          <w:rFonts w:ascii="Crimson Text" w:hAnsi="Crimson Text"/>
          <w:color w:val="000000" w:themeColor="text1"/>
          <w:sz w:val="26"/>
          <w:szCs w:val="26"/>
        </w:rPr>
        <w:t>interesada</w:t>
      </w:r>
      <w:commentRangeEnd w:id="983"/>
      <w:r w:rsidR="00F33AC0">
        <w:rPr>
          <w:rStyle w:val="Refdecomentario"/>
        </w:rPr>
        <w:commentReference w:id="983"/>
      </w:r>
      <w:r w:rsidRPr="008D03A6">
        <w:rPr>
          <w:rFonts w:ascii="Crimson Text" w:hAnsi="Crimson Text"/>
          <w:color w:val="000000" w:themeColor="text1"/>
          <w:sz w:val="26"/>
          <w:szCs w:val="26"/>
        </w:rPr>
        <w:t>.</w:t>
      </w:r>
    </w:p>
    <w:p w:rsidR="00E06AD5" w:rsidRPr="008D03A6" w:rsidRDefault="00E06AD5"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E1739F" w:rsidRPr="008D03A6">
        <w:rPr>
          <w:rFonts w:ascii="Crimson Text" w:hAnsi="Crimson Text"/>
          <w:color w:val="000000" w:themeColor="text1"/>
          <w:sz w:val="26"/>
          <w:szCs w:val="26"/>
        </w:rPr>
        <w:t>El desertor, el desertor –</w:t>
      </w:r>
      <w:del w:id="984" w:author="PC" w:date="2025-06-06T19:12:00Z">
        <w:r w:rsidR="00E1739F" w:rsidRPr="008D03A6" w:rsidDel="00F33AC0">
          <w:rPr>
            <w:rFonts w:ascii="Crimson Text" w:hAnsi="Crimson Text"/>
            <w:color w:val="000000" w:themeColor="text1"/>
            <w:sz w:val="26"/>
            <w:szCs w:val="26"/>
          </w:rPr>
          <w:delText>dijo</w:delText>
        </w:r>
      </w:del>
      <w:commentRangeStart w:id="985"/>
      <w:ins w:id="986" w:author="PC" w:date="2025-06-06T19:12:00Z">
        <w:r w:rsidR="00F33AC0">
          <w:rPr>
            <w:rFonts w:ascii="Crimson Text" w:hAnsi="Crimson Text"/>
            <w:color w:val="000000" w:themeColor="text1"/>
            <w:sz w:val="26"/>
            <w:szCs w:val="26"/>
          </w:rPr>
          <w:t>repitió, como si fuera su deber saberlo</w:t>
        </w:r>
        <w:commentRangeEnd w:id="985"/>
        <w:r w:rsidR="00F33AC0">
          <w:rPr>
            <w:rStyle w:val="Refdecomentario"/>
          </w:rPr>
          <w:commentReference w:id="985"/>
        </w:r>
      </w:ins>
      <w:r w:rsidR="00E1739F" w:rsidRPr="008D03A6">
        <w:rPr>
          <w:rFonts w:ascii="Crimson Text" w:hAnsi="Crimson Text"/>
          <w:color w:val="000000" w:themeColor="text1"/>
          <w:sz w:val="26"/>
          <w:szCs w:val="26"/>
        </w:rPr>
        <w:t>, y emitió algunas carcajadas roncas–, huyó cómo un cobarde. Ya lo van a encontrar</w:t>
      </w:r>
      <w:del w:id="987" w:author="PC" w:date="2025-06-06T19:13:00Z">
        <w:r w:rsidR="00E1739F" w:rsidRPr="008D03A6" w:rsidDel="00503EF6">
          <w:rPr>
            <w:rFonts w:ascii="Crimson Text" w:hAnsi="Crimson Text"/>
            <w:color w:val="000000" w:themeColor="text1"/>
            <w:sz w:val="26"/>
            <w:szCs w:val="26"/>
          </w:rPr>
          <w:delText>,</w:delText>
        </w:r>
      </w:del>
      <w:r w:rsidR="00E1739F" w:rsidRPr="008D03A6">
        <w:rPr>
          <w:rFonts w:ascii="Crimson Text" w:hAnsi="Crimson Text"/>
          <w:color w:val="000000" w:themeColor="text1"/>
          <w:sz w:val="26"/>
          <w:szCs w:val="26"/>
        </w:rPr>
        <w:t xml:space="preserve"> y tendrá su merecido –concluyó, con </w:t>
      </w:r>
      <w:del w:id="988" w:author="PC" w:date="2025-06-06T19:14:00Z">
        <w:r w:rsidR="00E1739F" w:rsidRPr="008D03A6" w:rsidDel="00503EF6">
          <w:rPr>
            <w:rFonts w:ascii="Crimson Text" w:hAnsi="Crimson Text"/>
            <w:color w:val="000000" w:themeColor="text1"/>
            <w:sz w:val="26"/>
            <w:szCs w:val="26"/>
          </w:rPr>
          <w:delText>gran esfuerzo</w:delText>
        </w:r>
      </w:del>
      <w:ins w:id="989" w:author="PC" w:date="2025-06-06T19:14:00Z">
        <w:r w:rsidR="00503EF6">
          <w:rPr>
            <w:rFonts w:ascii="Crimson Text" w:hAnsi="Crimson Text"/>
            <w:color w:val="000000" w:themeColor="text1"/>
            <w:sz w:val="26"/>
            <w:szCs w:val="26"/>
          </w:rPr>
          <w:t>voz pastosa</w:t>
        </w:r>
      </w:ins>
      <w:r w:rsidR="00E1739F" w:rsidRPr="008D03A6">
        <w:rPr>
          <w:rFonts w:ascii="Crimson Text" w:hAnsi="Crimson Text"/>
          <w:color w:val="000000" w:themeColor="text1"/>
          <w:sz w:val="26"/>
          <w:szCs w:val="26"/>
        </w:rPr>
        <w:t xml:space="preserve">. Luego se le zafó el brazo </w:t>
      </w:r>
      <w:del w:id="990" w:author="PC" w:date="2025-06-06T19:13:00Z">
        <w:r w:rsidR="00E1739F" w:rsidRPr="008D03A6" w:rsidDel="00503EF6">
          <w:rPr>
            <w:rFonts w:ascii="Crimson Text" w:hAnsi="Crimson Text"/>
            <w:color w:val="000000" w:themeColor="text1"/>
            <w:sz w:val="26"/>
            <w:szCs w:val="26"/>
          </w:rPr>
          <w:delText>de la columna</w:delText>
        </w:r>
      </w:del>
      <w:ins w:id="991" w:author="PC" w:date="2025-06-06T19:13:00Z">
        <w:r w:rsidR="00503EF6">
          <w:rPr>
            <w:rFonts w:ascii="Crimson Text" w:hAnsi="Crimson Text"/>
            <w:color w:val="000000" w:themeColor="text1"/>
            <w:sz w:val="26"/>
            <w:szCs w:val="26"/>
          </w:rPr>
          <w:t>del tirante</w:t>
        </w:r>
      </w:ins>
      <w:del w:id="992" w:author="PC" w:date="2025-06-06T19:13:00Z">
        <w:r w:rsidR="00412BF7" w:rsidRPr="008D03A6" w:rsidDel="00503EF6">
          <w:rPr>
            <w:rFonts w:ascii="Crimson Text" w:hAnsi="Crimson Text"/>
            <w:color w:val="000000" w:themeColor="text1"/>
            <w:sz w:val="26"/>
            <w:szCs w:val="26"/>
          </w:rPr>
          <w:delText>,</w:delText>
        </w:r>
      </w:del>
      <w:r w:rsidR="00E1739F" w:rsidRPr="008D03A6">
        <w:rPr>
          <w:rFonts w:ascii="Crimson Text" w:hAnsi="Crimson Text"/>
          <w:color w:val="000000" w:themeColor="text1"/>
          <w:sz w:val="26"/>
          <w:szCs w:val="26"/>
        </w:rPr>
        <w:t xml:space="preserve"> y cayó sentado en el piso. </w:t>
      </w:r>
      <w:del w:id="993" w:author="PC" w:date="2025-06-06T19:14:00Z">
        <w:r w:rsidR="00F34F42" w:rsidRPr="008D03A6" w:rsidDel="00503EF6">
          <w:rPr>
            <w:rFonts w:ascii="Crimson Text" w:hAnsi="Crimson Text"/>
            <w:color w:val="000000" w:themeColor="text1"/>
            <w:sz w:val="26"/>
            <w:szCs w:val="26"/>
          </w:rPr>
          <w:delText>Sin reacción</w:delText>
        </w:r>
      </w:del>
      <w:ins w:id="994" w:author="PC" w:date="2025-06-06T19:14:00Z">
        <w:r w:rsidR="00503EF6">
          <w:rPr>
            <w:rFonts w:ascii="Crimson Text" w:hAnsi="Crimson Text"/>
            <w:color w:val="000000" w:themeColor="text1"/>
            <w:sz w:val="26"/>
            <w:szCs w:val="26"/>
          </w:rPr>
          <w:t>Sin intentar volver a incorporarse</w:t>
        </w:r>
      </w:ins>
      <w:r w:rsidR="00F34F42" w:rsidRPr="008D03A6">
        <w:rPr>
          <w:rFonts w:ascii="Crimson Text" w:hAnsi="Crimson Text"/>
          <w:color w:val="000000" w:themeColor="text1"/>
          <w:sz w:val="26"/>
          <w:szCs w:val="26"/>
        </w:rPr>
        <w:t xml:space="preserve">, </w:t>
      </w:r>
      <w:del w:id="995" w:author="PC" w:date="2025-06-06T19:14:00Z">
        <w:r w:rsidR="00F34F42" w:rsidRPr="008D03A6" w:rsidDel="00503EF6">
          <w:rPr>
            <w:rFonts w:ascii="Crimson Text" w:hAnsi="Crimson Text"/>
            <w:color w:val="000000" w:themeColor="text1"/>
            <w:sz w:val="26"/>
            <w:szCs w:val="26"/>
          </w:rPr>
          <w:delText>balbuceo</w:delText>
        </w:r>
      </w:del>
      <w:ins w:id="996" w:author="PC" w:date="2025-06-06T19:14:00Z">
        <w:r w:rsidR="00503EF6">
          <w:rPr>
            <w:rFonts w:ascii="Crimson Text" w:hAnsi="Crimson Text"/>
            <w:color w:val="000000" w:themeColor="text1"/>
            <w:sz w:val="26"/>
            <w:szCs w:val="26"/>
          </w:rPr>
          <w:t>balbuceó</w:t>
        </w:r>
      </w:ins>
      <w:r w:rsidR="00F34F42" w:rsidRPr="008D03A6">
        <w:rPr>
          <w:rFonts w:ascii="Crimson Text" w:hAnsi="Crimson Text"/>
          <w:color w:val="000000" w:themeColor="text1"/>
          <w:sz w:val="26"/>
          <w:szCs w:val="26"/>
        </w:rPr>
        <w:t xml:space="preserve"> algunas palabras </w:t>
      </w:r>
      <w:del w:id="997" w:author="PC" w:date="2025-06-06T19:14:00Z">
        <w:r w:rsidR="00EA611F" w:rsidRPr="008D03A6" w:rsidDel="00503EF6">
          <w:rPr>
            <w:rFonts w:ascii="Crimson Text" w:hAnsi="Crimson Text"/>
            <w:color w:val="000000" w:themeColor="text1"/>
            <w:sz w:val="26"/>
            <w:szCs w:val="26"/>
          </w:rPr>
          <w:delText>inconclusas</w:delText>
        </w:r>
      </w:del>
      <w:ins w:id="998" w:author="PC" w:date="2025-06-06T19:14:00Z">
        <w:r w:rsidR="00503EF6">
          <w:rPr>
            <w:rFonts w:ascii="Crimson Text" w:hAnsi="Crimson Text"/>
            <w:color w:val="000000" w:themeColor="text1"/>
            <w:sz w:val="26"/>
            <w:szCs w:val="26"/>
          </w:rPr>
          <w:t>incoherentes</w:t>
        </w:r>
      </w:ins>
      <w:r w:rsidR="00F34F42" w:rsidRPr="008D03A6">
        <w:rPr>
          <w:rFonts w:ascii="Crimson Text" w:hAnsi="Crimson Text"/>
          <w:color w:val="000000" w:themeColor="text1"/>
          <w:sz w:val="26"/>
          <w:szCs w:val="26"/>
        </w:rPr>
        <w:t>, y se quedó dormido.</w:t>
      </w:r>
    </w:p>
    <w:p w:rsidR="00F34F42" w:rsidRPr="008D03A6" w:rsidRDefault="00F34F42" w:rsidP="000707F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w:t>
      </w:r>
      <w:r w:rsidR="003D77BE" w:rsidRPr="008D03A6">
        <w:rPr>
          <w:rFonts w:ascii="Crimson Text" w:hAnsi="Crimson Text"/>
          <w:color w:val="000000" w:themeColor="text1"/>
          <w:sz w:val="26"/>
          <w:szCs w:val="26"/>
        </w:rPr>
        <w:t>súbito escalofrío</w:t>
      </w:r>
      <w:r w:rsidRPr="008D03A6">
        <w:rPr>
          <w:rFonts w:ascii="Crimson Text" w:hAnsi="Crimson Text"/>
          <w:color w:val="000000" w:themeColor="text1"/>
          <w:sz w:val="26"/>
          <w:szCs w:val="26"/>
        </w:rPr>
        <w:t xml:space="preserve"> recorrió </w:t>
      </w:r>
      <w:r w:rsidR="003D77BE" w:rsidRPr="008D03A6">
        <w:rPr>
          <w:rFonts w:ascii="Crimson Text" w:hAnsi="Crimson Text"/>
          <w:color w:val="000000" w:themeColor="text1"/>
          <w:sz w:val="26"/>
          <w:szCs w:val="26"/>
        </w:rPr>
        <w:t>el cuerpo</w:t>
      </w:r>
      <w:r w:rsidRPr="008D03A6">
        <w:rPr>
          <w:rFonts w:ascii="Crimson Text" w:hAnsi="Crimson Text"/>
          <w:color w:val="000000" w:themeColor="text1"/>
          <w:sz w:val="26"/>
          <w:szCs w:val="26"/>
        </w:rPr>
        <w:t xml:space="preserve"> de la princesa, </w:t>
      </w:r>
      <w:r w:rsidR="000707F8" w:rsidRPr="008D03A6">
        <w:rPr>
          <w:rFonts w:ascii="Crimson Text" w:hAnsi="Crimson Text"/>
          <w:color w:val="000000" w:themeColor="text1"/>
          <w:sz w:val="26"/>
          <w:szCs w:val="26"/>
        </w:rPr>
        <w:t>intuía</w:t>
      </w:r>
      <w:r w:rsidRPr="008D03A6">
        <w:rPr>
          <w:rFonts w:ascii="Crimson Text" w:hAnsi="Crimson Text"/>
          <w:color w:val="000000" w:themeColor="text1"/>
          <w:sz w:val="26"/>
          <w:szCs w:val="26"/>
        </w:rPr>
        <w:t xml:space="preserve"> que algo malo</w:t>
      </w:r>
      <w:r w:rsidR="003D77BE" w:rsidRPr="008D03A6">
        <w:rPr>
          <w:rFonts w:ascii="Crimson Text" w:hAnsi="Crimson Text"/>
          <w:color w:val="000000" w:themeColor="text1"/>
          <w:sz w:val="26"/>
          <w:szCs w:val="26"/>
        </w:rPr>
        <w:t xml:space="preserve"> </w:t>
      </w:r>
      <w:r w:rsidR="000707F8" w:rsidRPr="008D03A6">
        <w:rPr>
          <w:rFonts w:ascii="Crimson Text" w:hAnsi="Crimson Text"/>
          <w:color w:val="000000" w:themeColor="text1"/>
          <w:sz w:val="26"/>
          <w:szCs w:val="26"/>
        </w:rPr>
        <w:t xml:space="preserve">sucedía </w:t>
      </w:r>
      <w:r w:rsidR="003D77BE" w:rsidRPr="008D03A6">
        <w:rPr>
          <w:rFonts w:ascii="Crimson Text" w:hAnsi="Crimson Text"/>
          <w:color w:val="000000" w:themeColor="text1"/>
          <w:sz w:val="26"/>
          <w:szCs w:val="26"/>
        </w:rPr>
        <w:t>con Eros</w:t>
      </w:r>
      <w:r w:rsidRPr="008D03A6">
        <w:rPr>
          <w:rFonts w:ascii="Crimson Text" w:hAnsi="Crimson Text"/>
          <w:color w:val="000000" w:themeColor="text1"/>
          <w:sz w:val="26"/>
          <w:szCs w:val="26"/>
        </w:rPr>
        <w:t xml:space="preserve">. </w:t>
      </w:r>
      <w:commentRangeStart w:id="999"/>
      <w:del w:id="1000" w:author="PC" w:date="2025-06-06T19:18:00Z">
        <w:r w:rsidRPr="008D03A6" w:rsidDel="00235CB4">
          <w:rPr>
            <w:rFonts w:ascii="Crimson Text" w:hAnsi="Crimson Text"/>
            <w:color w:val="000000" w:themeColor="text1"/>
            <w:sz w:val="26"/>
            <w:szCs w:val="26"/>
          </w:rPr>
          <w:delText>Nerviosa</w:delText>
        </w:r>
        <w:r w:rsidR="000707F8" w:rsidRPr="008D03A6" w:rsidDel="00235CB4">
          <w:rPr>
            <w:rFonts w:ascii="Crimson Text" w:hAnsi="Crimson Text"/>
            <w:color w:val="000000" w:themeColor="text1"/>
            <w:sz w:val="26"/>
            <w:szCs w:val="26"/>
          </w:rPr>
          <w:delText xml:space="preserve"> y ansiosa</w:delText>
        </w:r>
      </w:del>
      <w:commentRangeEnd w:id="999"/>
      <w:r w:rsidR="00AA6ED7">
        <w:rPr>
          <w:rStyle w:val="Refdecomentario"/>
        </w:rPr>
        <w:commentReference w:id="999"/>
      </w:r>
      <w:ins w:id="1001" w:author="PC" w:date="2025-06-06T19:18:00Z">
        <w:r w:rsidR="00235CB4">
          <w:rPr>
            <w:rFonts w:ascii="Crimson Text" w:hAnsi="Crimson Text"/>
            <w:color w:val="000000" w:themeColor="text1"/>
            <w:sz w:val="26"/>
            <w:szCs w:val="26"/>
          </w:rPr>
          <w:t>Ansiosa y con los nervios a flor de piel</w:t>
        </w:r>
      </w:ins>
      <w:r w:rsidRPr="008D03A6">
        <w:rPr>
          <w:rFonts w:ascii="Crimson Text" w:hAnsi="Crimson Text"/>
          <w:color w:val="000000" w:themeColor="text1"/>
          <w:sz w:val="26"/>
          <w:szCs w:val="26"/>
        </w:rPr>
        <w:t xml:space="preserve">, trató </w:t>
      </w:r>
      <w:r w:rsidRPr="008D03A6">
        <w:rPr>
          <w:rFonts w:ascii="Crimson Text" w:hAnsi="Crimson Text"/>
          <w:color w:val="000000" w:themeColor="text1"/>
          <w:sz w:val="26"/>
          <w:szCs w:val="26"/>
        </w:rPr>
        <w:lastRenderedPageBreak/>
        <w:t xml:space="preserve">de buscar información </w:t>
      </w:r>
      <w:del w:id="1002" w:author="PC" w:date="2025-06-06T20:19:00Z">
        <w:r w:rsidRPr="008D03A6" w:rsidDel="00AA6ED7">
          <w:rPr>
            <w:rFonts w:ascii="Crimson Text" w:hAnsi="Crimson Text"/>
            <w:color w:val="000000" w:themeColor="text1"/>
            <w:sz w:val="26"/>
            <w:szCs w:val="26"/>
          </w:rPr>
          <w:delText xml:space="preserve">en manos </w:delText>
        </w:r>
      </w:del>
      <w:r w:rsidRPr="008D03A6">
        <w:rPr>
          <w:rFonts w:ascii="Crimson Text" w:hAnsi="Crimson Text"/>
          <w:color w:val="000000" w:themeColor="text1"/>
          <w:sz w:val="26"/>
          <w:szCs w:val="26"/>
        </w:rPr>
        <w:t xml:space="preserve">de alguien </w:t>
      </w:r>
      <w:r w:rsidR="000707F8" w:rsidRPr="008D03A6">
        <w:rPr>
          <w:rFonts w:ascii="Crimson Text" w:hAnsi="Crimson Text"/>
          <w:color w:val="000000" w:themeColor="text1"/>
          <w:sz w:val="26"/>
          <w:szCs w:val="26"/>
        </w:rPr>
        <w:t xml:space="preserve">un poco </w:t>
      </w:r>
      <w:r w:rsidRPr="008D03A6">
        <w:rPr>
          <w:rFonts w:ascii="Crimson Text" w:hAnsi="Crimson Text"/>
          <w:color w:val="000000" w:themeColor="text1"/>
          <w:sz w:val="26"/>
          <w:szCs w:val="26"/>
        </w:rPr>
        <w:t>más cue</w:t>
      </w:r>
      <w:r w:rsidR="000707F8" w:rsidRPr="008D03A6">
        <w:rPr>
          <w:rFonts w:ascii="Crimson Text" w:hAnsi="Crimson Text"/>
          <w:color w:val="000000" w:themeColor="text1"/>
          <w:sz w:val="26"/>
          <w:szCs w:val="26"/>
        </w:rPr>
        <w:t xml:space="preserve">rdo que su último interlocutor. </w:t>
      </w:r>
      <w:r w:rsidRPr="008D03A6">
        <w:rPr>
          <w:rFonts w:ascii="Crimson Text" w:hAnsi="Crimson Text"/>
          <w:color w:val="000000" w:themeColor="text1"/>
          <w:sz w:val="26"/>
          <w:szCs w:val="26"/>
        </w:rPr>
        <w:t xml:space="preserve">Sin </w:t>
      </w:r>
      <w:del w:id="1003" w:author="PC" w:date="2025-06-06T20:26:00Z">
        <w:r w:rsidR="000707F8" w:rsidRPr="008D03A6" w:rsidDel="00AA6ED7">
          <w:rPr>
            <w:rFonts w:ascii="Crimson Text" w:hAnsi="Crimson Text"/>
            <w:color w:val="000000" w:themeColor="text1"/>
            <w:sz w:val="26"/>
            <w:szCs w:val="26"/>
          </w:rPr>
          <w:delText xml:space="preserve">ahondar </w:delText>
        </w:r>
      </w:del>
      <w:ins w:id="1004" w:author="PC" w:date="2025-06-06T20:26:00Z">
        <w:r w:rsidR="00AA6ED7">
          <w:rPr>
            <w:rFonts w:ascii="Crimson Text" w:hAnsi="Crimson Text"/>
            <w:color w:val="000000" w:themeColor="text1"/>
            <w:sz w:val="26"/>
            <w:szCs w:val="26"/>
          </w:rPr>
          <w:t>necesidad de rondar</w:t>
        </w:r>
        <w:r w:rsidR="00AA6ED7" w:rsidRPr="008D03A6">
          <w:rPr>
            <w:rFonts w:ascii="Crimson Text" w:hAnsi="Crimson Text"/>
            <w:color w:val="000000" w:themeColor="text1"/>
            <w:sz w:val="26"/>
            <w:szCs w:val="26"/>
          </w:rPr>
          <w:t xml:space="preserve"> </w:t>
        </w:r>
      </w:ins>
      <w:r w:rsidR="000707F8" w:rsidRPr="008D03A6">
        <w:rPr>
          <w:rFonts w:ascii="Crimson Text" w:hAnsi="Crimson Text"/>
          <w:color w:val="000000" w:themeColor="text1"/>
          <w:sz w:val="26"/>
          <w:szCs w:val="26"/>
        </w:rPr>
        <w:t xml:space="preserve">demasiado, </w:t>
      </w:r>
      <w:r w:rsidR="00E04A49" w:rsidRPr="008D03A6">
        <w:rPr>
          <w:rFonts w:ascii="Crimson Text" w:hAnsi="Crimson Text"/>
          <w:color w:val="000000" w:themeColor="text1"/>
          <w:sz w:val="26"/>
          <w:szCs w:val="26"/>
        </w:rPr>
        <w:t>presenció</w:t>
      </w:r>
      <w:r w:rsidR="000707F8" w:rsidRPr="008D03A6">
        <w:rPr>
          <w:rFonts w:ascii="Crimson Text" w:hAnsi="Crimson Text"/>
          <w:color w:val="000000" w:themeColor="text1"/>
          <w:sz w:val="26"/>
          <w:szCs w:val="26"/>
        </w:rPr>
        <w:t xml:space="preserve"> un diálogo entre</w:t>
      </w:r>
      <w:r w:rsidR="00C015D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Klaus</w:t>
      </w:r>
      <w:r w:rsidR="000707F8"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un subordinado</w:t>
      </w:r>
      <w:r w:rsidR="000707F8" w:rsidRPr="008D03A6">
        <w:rPr>
          <w:rFonts w:ascii="Crimson Text" w:hAnsi="Crimson Text"/>
          <w:color w:val="000000" w:themeColor="text1"/>
          <w:sz w:val="26"/>
          <w:szCs w:val="26"/>
        </w:rPr>
        <w:t xml:space="preserve"> en uno de los puestos</w:t>
      </w:r>
      <w:r w:rsidRPr="008D03A6">
        <w:rPr>
          <w:rFonts w:ascii="Crimson Text" w:hAnsi="Crimson Text"/>
          <w:color w:val="000000" w:themeColor="text1"/>
          <w:sz w:val="26"/>
          <w:szCs w:val="26"/>
        </w:rPr>
        <w:t xml:space="preserve">. </w:t>
      </w:r>
      <w:del w:id="1005" w:author="PC" w:date="2025-06-06T20:35:00Z">
        <w:r w:rsidR="000707F8" w:rsidRPr="008D03A6" w:rsidDel="00670155">
          <w:rPr>
            <w:rFonts w:ascii="Crimson Text" w:hAnsi="Crimson Text"/>
            <w:color w:val="000000" w:themeColor="text1"/>
            <w:sz w:val="26"/>
            <w:szCs w:val="26"/>
          </w:rPr>
          <w:delText>La charla denotaba preocupación en ambos militares</w:delText>
        </w:r>
      </w:del>
      <w:ins w:id="1006" w:author="PC" w:date="2025-06-06T20:35:00Z">
        <w:r w:rsidR="00670155">
          <w:rPr>
            <w:rFonts w:ascii="Crimson Text" w:hAnsi="Crimson Text"/>
            <w:color w:val="000000" w:themeColor="text1"/>
            <w:sz w:val="26"/>
            <w:szCs w:val="26"/>
          </w:rPr>
          <w:t>El rostro de ambos militares denotaba preocupaci</w:t>
        </w:r>
      </w:ins>
      <w:ins w:id="1007" w:author="PC" w:date="2025-06-06T20:36:00Z">
        <w:r w:rsidR="00670155">
          <w:rPr>
            <w:rFonts w:ascii="Crimson Text" w:hAnsi="Crimson Text"/>
            <w:color w:val="000000" w:themeColor="text1"/>
            <w:sz w:val="26"/>
            <w:szCs w:val="26"/>
          </w:rPr>
          <w:t>ón mientras charlaban</w:t>
        </w:r>
      </w:ins>
      <w:r w:rsidR="000707F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Se acercó </w:t>
      </w:r>
      <w:ins w:id="1008" w:author="PC" w:date="2025-06-06T20:36:00Z">
        <w:r w:rsidR="00670155">
          <w:rPr>
            <w:rFonts w:ascii="Crimson Text" w:hAnsi="Crimson Text"/>
            <w:color w:val="000000" w:themeColor="text1"/>
            <w:sz w:val="26"/>
            <w:szCs w:val="26"/>
          </w:rPr>
          <w:t xml:space="preserve">a ellos </w:t>
        </w:r>
      </w:ins>
      <w:r w:rsidR="000707F8" w:rsidRPr="008D03A6">
        <w:rPr>
          <w:rFonts w:ascii="Crimson Text" w:hAnsi="Crimson Text"/>
          <w:color w:val="000000" w:themeColor="text1"/>
          <w:sz w:val="26"/>
          <w:szCs w:val="26"/>
        </w:rPr>
        <w:t>con cautela para no</w:t>
      </w:r>
      <w:r w:rsidRPr="008D03A6">
        <w:rPr>
          <w:rFonts w:ascii="Crimson Text" w:hAnsi="Crimson Text"/>
          <w:color w:val="000000" w:themeColor="text1"/>
          <w:sz w:val="26"/>
          <w:szCs w:val="26"/>
        </w:rPr>
        <w:t xml:space="preserve"> ser advertida, pero lo suficiente como para oír la conversación.</w:t>
      </w:r>
    </w:p>
    <w:p w:rsidR="00755D99" w:rsidRPr="008D03A6" w:rsidRDefault="00F34F42" w:rsidP="00670155">
      <w:pPr>
        <w:tabs>
          <w:tab w:val="left" w:pos="2179"/>
        </w:tabs>
        <w:spacing w:after="0"/>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Esto es una ofensa a la guardia real, no podemos quedarnos de brazos cruzados –dijo Klaus, </w:t>
      </w:r>
      <w:r w:rsidR="00E04A49" w:rsidRPr="008D03A6">
        <w:rPr>
          <w:rFonts w:ascii="Crimson Text" w:hAnsi="Crimson Text"/>
          <w:color w:val="000000" w:themeColor="text1"/>
          <w:sz w:val="26"/>
          <w:szCs w:val="26"/>
        </w:rPr>
        <w:t>enfurecido</w:t>
      </w:r>
      <w:r w:rsidR="00755D99" w:rsidRPr="008D03A6">
        <w:rPr>
          <w:rFonts w:ascii="Crimson Text" w:hAnsi="Crimson Text"/>
          <w:color w:val="000000" w:themeColor="text1"/>
          <w:sz w:val="26"/>
          <w:szCs w:val="26"/>
        </w:rPr>
        <w:t xml:space="preserve">. El </w:t>
      </w:r>
      <w:r w:rsidR="00434413" w:rsidRPr="008D03A6">
        <w:rPr>
          <w:rFonts w:ascii="Crimson Text" w:hAnsi="Crimson Text"/>
          <w:color w:val="000000" w:themeColor="text1"/>
          <w:sz w:val="26"/>
          <w:szCs w:val="26"/>
        </w:rPr>
        <w:t>otro hombre</w:t>
      </w:r>
      <w:r w:rsidR="00755D99" w:rsidRPr="008D03A6">
        <w:rPr>
          <w:rFonts w:ascii="Crimson Text" w:hAnsi="Crimson Text"/>
          <w:color w:val="000000" w:themeColor="text1"/>
          <w:sz w:val="26"/>
          <w:szCs w:val="26"/>
        </w:rPr>
        <w:t>, tan sólo asentía con</w:t>
      </w:r>
      <w:r w:rsidR="005273BB" w:rsidRPr="008D03A6">
        <w:rPr>
          <w:rFonts w:ascii="Crimson Text" w:hAnsi="Crimson Text"/>
          <w:color w:val="000000" w:themeColor="text1"/>
          <w:sz w:val="26"/>
          <w:szCs w:val="26"/>
        </w:rPr>
        <w:t xml:space="preserve"> la</w:t>
      </w:r>
      <w:r w:rsidR="00755D99" w:rsidRPr="008D03A6">
        <w:rPr>
          <w:rFonts w:ascii="Crimson Text" w:hAnsi="Crimson Text"/>
          <w:color w:val="000000" w:themeColor="text1"/>
          <w:sz w:val="26"/>
          <w:szCs w:val="26"/>
        </w:rPr>
        <w:t xml:space="preserve"> cabeza</w:t>
      </w:r>
      <w:r w:rsidR="00670155">
        <w:rPr>
          <w:rFonts w:ascii="Crimson Text" w:hAnsi="Crimson Text"/>
          <w:color w:val="000000" w:themeColor="text1"/>
          <w:sz w:val="26"/>
          <w:szCs w:val="26"/>
        </w:rPr>
        <w:t xml:space="preserve"> </w:t>
      </w:r>
      <w:r w:rsidR="00755D99" w:rsidRPr="008D03A6">
        <w:rPr>
          <w:rFonts w:ascii="Crimson Text" w:hAnsi="Crimson Text"/>
          <w:color w:val="000000" w:themeColor="text1"/>
          <w:sz w:val="26"/>
          <w:szCs w:val="26"/>
        </w:rPr>
        <w:t>–</w:t>
      </w:r>
      <w:r w:rsidR="00670155">
        <w:rPr>
          <w:rFonts w:ascii="Crimson Text" w:hAnsi="Crimson Text"/>
          <w:color w:val="000000" w:themeColor="text1"/>
          <w:sz w:val="26"/>
          <w:szCs w:val="26"/>
        </w:rPr>
        <w:t xml:space="preserve">. </w:t>
      </w:r>
      <w:r w:rsidR="00755D99" w:rsidRPr="008D03A6">
        <w:rPr>
          <w:rFonts w:ascii="Crimson Text" w:hAnsi="Crimson Text"/>
          <w:color w:val="000000" w:themeColor="text1"/>
          <w:sz w:val="26"/>
          <w:szCs w:val="26"/>
        </w:rPr>
        <w:t xml:space="preserve">Antes de comunicárselo al rey, </w:t>
      </w:r>
      <w:del w:id="1009" w:author="PC" w:date="2025-06-06T20:38:00Z">
        <w:r w:rsidR="00755D99" w:rsidRPr="008D03A6" w:rsidDel="00670155">
          <w:rPr>
            <w:rFonts w:ascii="Crimson Text" w:hAnsi="Crimson Text"/>
            <w:color w:val="000000" w:themeColor="text1"/>
            <w:sz w:val="26"/>
            <w:szCs w:val="26"/>
          </w:rPr>
          <w:delText>necesito que lo encontremos</w:delText>
        </w:r>
      </w:del>
      <w:ins w:id="1010" w:author="PC" w:date="2025-06-06T20:38:00Z">
        <w:r w:rsidR="00670155">
          <w:rPr>
            <w:rFonts w:ascii="Crimson Text" w:hAnsi="Crimson Text"/>
            <w:color w:val="000000" w:themeColor="text1"/>
            <w:sz w:val="26"/>
            <w:szCs w:val="26"/>
          </w:rPr>
          <w:t>necesitamos encontrarlo</w:t>
        </w:r>
      </w:ins>
      <w:r w:rsidR="00755D99" w:rsidRPr="008D03A6">
        <w:rPr>
          <w:rFonts w:ascii="Crimson Text" w:hAnsi="Crimson Text"/>
          <w:color w:val="000000" w:themeColor="text1"/>
          <w:sz w:val="26"/>
          <w:szCs w:val="26"/>
        </w:rPr>
        <w:t xml:space="preserve"> –</w:t>
      </w:r>
      <w:del w:id="1011" w:author="PC" w:date="2025-06-06T20:38:00Z">
        <w:r w:rsidR="00E04A49" w:rsidRPr="008D03A6" w:rsidDel="00670155">
          <w:rPr>
            <w:rFonts w:ascii="Crimson Text" w:hAnsi="Crimson Text"/>
            <w:color w:val="000000" w:themeColor="text1"/>
            <w:sz w:val="26"/>
            <w:szCs w:val="26"/>
          </w:rPr>
          <w:delText>afirm</w:delText>
        </w:r>
        <w:r w:rsidR="00755D99" w:rsidRPr="008D03A6" w:rsidDel="00670155">
          <w:rPr>
            <w:rFonts w:ascii="Crimson Text" w:hAnsi="Crimson Text"/>
            <w:color w:val="000000" w:themeColor="text1"/>
            <w:sz w:val="26"/>
            <w:szCs w:val="26"/>
          </w:rPr>
          <w:delText>ó</w:delText>
        </w:r>
      </w:del>
      <w:ins w:id="1012" w:author="PC" w:date="2025-06-06T20:38:00Z">
        <w:r w:rsidR="00670155">
          <w:rPr>
            <w:rFonts w:ascii="Crimson Text" w:hAnsi="Crimson Text"/>
            <w:color w:val="000000" w:themeColor="text1"/>
            <w:sz w:val="26"/>
            <w:szCs w:val="26"/>
          </w:rPr>
          <w:t>prosiguió</w:t>
        </w:r>
      </w:ins>
      <w:r w:rsidR="00755D99" w:rsidRPr="008D03A6">
        <w:rPr>
          <w:rFonts w:ascii="Crimson Text" w:hAnsi="Crimson Text"/>
          <w:color w:val="000000" w:themeColor="text1"/>
          <w:sz w:val="26"/>
          <w:szCs w:val="26"/>
        </w:rPr>
        <w:t xml:space="preserve">, </w:t>
      </w:r>
      <w:r w:rsidR="00E04A49" w:rsidRPr="008D03A6">
        <w:rPr>
          <w:rFonts w:ascii="Crimson Text" w:hAnsi="Crimson Text"/>
          <w:color w:val="000000" w:themeColor="text1"/>
          <w:sz w:val="26"/>
          <w:szCs w:val="26"/>
        </w:rPr>
        <w:t>impaciente</w:t>
      </w:r>
      <w:r w:rsidR="00755D99" w:rsidRPr="008D03A6">
        <w:rPr>
          <w:rFonts w:ascii="Crimson Text" w:hAnsi="Crimson Text"/>
          <w:color w:val="000000" w:themeColor="text1"/>
          <w:sz w:val="26"/>
          <w:szCs w:val="26"/>
        </w:rPr>
        <w:t xml:space="preserve">. </w:t>
      </w:r>
      <w:r w:rsidR="006F6054" w:rsidRPr="008D03A6">
        <w:rPr>
          <w:rFonts w:ascii="Crimson Text" w:hAnsi="Crimson Text"/>
          <w:color w:val="000000" w:themeColor="text1"/>
          <w:sz w:val="26"/>
          <w:szCs w:val="26"/>
        </w:rPr>
        <w:t>S</w:t>
      </w:r>
      <w:r w:rsidR="00DE0261" w:rsidRPr="008D03A6">
        <w:rPr>
          <w:rFonts w:ascii="Crimson Text" w:hAnsi="Crimson Text"/>
          <w:color w:val="000000" w:themeColor="text1"/>
          <w:sz w:val="26"/>
          <w:szCs w:val="26"/>
        </w:rPr>
        <w:t>e mantuvo</w:t>
      </w:r>
      <w:r w:rsidR="00E04A49" w:rsidRPr="008D03A6">
        <w:rPr>
          <w:rFonts w:ascii="Crimson Text" w:hAnsi="Crimson Text"/>
          <w:color w:val="000000" w:themeColor="text1"/>
          <w:sz w:val="26"/>
          <w:szCs w:val="26"/>
        </w:rPr>
        <w:t xml:space="preserve"> pensativo</w:t>
      </w:r>
      <w:r w:rsidR="00755D99" w:rsidRPr="008D03A6">
        <w:rPr>
          <w:rFonts w:ascii="Crimson Text" w:hAnsi="Crimson Text"/>
          <w:color w:val="000000" w:themeColor="text1"/>
          <w:sz w:val="26"/>
          <w:szCs w:val="26"/>
        </w:rPr>
        <w:t xml:space="preserve"> un momento</w:t>
      </w:r>
      <w:del w:id="1013" w:author="PC" w:date="2025-06-06T20:42:00Z">
        <w:r w:rsidR="00755D99" w:rsidRPr="008D03A6" w:rsidDel="00670155">
          <w:rPr>
            <w:rFonts w:ascii="Crimson Text" w:hAnsi="Crimson Text"/>
            <w:color w:val="000000" w:themeColor="text1"/>
            <w:sz w:val="26"/>
            <w:szCs w:val="26"/>
          </w:rPr>
          <w:delText>, y</w:delText>
        </w:r>
      </w:del>
      <w:ins w:id="1014" w:author="PC" w:date="2025-06-06T20:42:00Z">
        <w:r w:rsidR="00670155">
          <w:rPr>
            <w:rFonts w:ascii="Crimson Text" w:hAnsi="Crimson Text"/>
            <w:color w:val="000000" w:themeColor="text1"/>
            <w:sz w:val="26"/>
            <w:szCs w:val="26"/>
          </w:rPr>
          <w:t xml:space="preserve"> para</w:t>
        </w:r>
      </w:ins>
      <w:r w:rsidR="00755D99" w:rsidRPr="008D03A6">
        <w:rPr>
          <w:rFonts w:ascii="Crimson Text" w:hAnsi="Crimson Text"/>
          <w:color w:val="000000" w:themeColor="text1"/>
          <w:sz w:val="26"/>
          <w:szCs w:val="26"/>
        </w:rPr>
        <w:t xml:space="preserve"> </w:t>
      </w:r>
      <w:del w:id="1015" w:author="PC" w:date="2025-06-06T20:38:00Z">
        <w:r w:rsidR="00755D99" w:rsidRPr="008D03A6" w:rsidDel="00670155">
          <w:rPr>
            <w:rFonts w:ascii="Crimson Text" w:hAnsi="Crimson Text"/>
            <w:color w:val="000000" w:themeColor="text1"/>
            <w:sz w:val="26"/>
            <w:szCs w:val="26"/>
          </w:rPr>
          <w:delText xml:space="preserve">reanudo </w:delText>
        </w:r>
      </w:del>
      <w:ins w:id="1016" w:author="PC" w:date="2025-06-06T20:38:00Z">
        <w:r w:rsidR="00670155">
          <w:rPr>
            <w:rFonts w:ascii="Crimson Text" w:hAnsi="Crimson Text"/>
            <w:color w:val="000000" w:themeColor="text1"/>
            <w:sz w:val="26"/>
            <w:szCs w:val="26"/>
          </w:rPr>
          <w:t>reanud</w:t>
        </w:r>
      </w:ins>
      <w:ins w:id="1017" w:author="PC" w:date="2025-06-06T20:42:00Z">
        <w:r w:rsidR="00670155">
          <w:rPr>
            <w:rFonts w:ascii="Crimson Text" w:hAnsi="Crimson Text"/>
            <w:color w:val="000000" w:themeColor="text1"/>
            <w:sz w:val="26"/>
            <w:szCs w:val="26"/>
          </w:rPr>
          <w:t>ar después con vos más filosa</w:t>
        </w:r>
      </w:ins>
      <w:del w:id="1018" w:author="PC" w:date="2025-06-06T20:42:00Z">
        <w:r w:rsidR="00755D99" w:rsidRPr="008D03A6" w:rsidDel="00670155">
          <w:rPr>
            <w:rFonts w:ascii="Crimson Text" w:hAnsi="Crimson Text"/>
            <w:color w:val="000000" w:themeColor="text1"/>
            <w:sz w:val="26"/>
            <w:szCs w:val="26"/>
          </w:rPr>
          <w:delText>más incisivo</w:delText>
        </w:r>
      </w:del>
      <w:r w:rsidR="00755D99" w:rsidRPr="008D03A6">
        <w:rPr>
          <w:rFonts w:ascii="Crimson Text" w:hAnsi="Crimson Text"/>
          <w:color w:val="000000" w:themeColor="text1"/>
          <w:sz w:val="26"/>
          <w:szCs w:val="26"/>
        </w:rPr>
        <w:t xml:space="preserve">–. ¿Cómo </w:t>
      </w:r>
      <w:r w:rsidR="00DE0261" w:rsidRPr="008D03A6">
        <w:rPr>
          <w:rFonts w:ascii="Crimson Text" w:hAnsi="Crimson Text"/>
          <w:color w:val="000000" w:themeColor="text1"/>
          <w:sz w:val="26"/>
          <w:szCs w:val="26"/>
        </w:rPr>
        <w:t>pudo</w:t>
      </w:r>
      <w:r w:rsidR="00755D99" w:rsidRPr="008D03A6">
        <w:rPr>
          <w:rFonts w:ascii="Crimson Text" w:hAnsi="Crimson Text"/>
          <w:color w:val="000000" w:themeColor="text1"/>
          <w:sz w:val="26"/>
          <w:szCs w:val="26"/>
        </w:rPr>
        <w:t xml:space="preserve"> huir cuando estaba a punto de convertirse en guerrero real? </w:t>
      </w:r>
      <w:r w:rsidR="00A91F51" w:rsidRPr="008D03A6">
        <w:rPr>
          <w:rFonts w:ascii="Crimson Text" w:hAnsi="Crimson Text"/>
          <w:color w:val="000000" w:themeColor="text1"/>
          <w:sz w:val="26"/>
          <w:szCs w:val="26"/>
        </w:rPr>
        <w:t>Sería</w:t>
      </w:r>
      <w:r w:rsidR="00755D99" w:rsidRPr="008D03A6">
        <w:rPr>
          <w:rFonts w:ascii="Crimson Text" w:hAnsi="Crimson Text"/>
          <w:color w:val="000000" w:themeColor="text1"/>
          <w:sz w:val="26"/>
          <w:szCs w:val="26"/>
        </w:rPr>
        <w:t xml:space="preserve"> </w:t>
      </w:r>
      <w:r w:rsidR="00C015D6" w:rsidRPr="008D03A6">
        <w:rPr>
          <w:rFonts w:ascii="Crimson Text" w:hAnsi="Crimson Text"/>
          <w:color w:val="000000" w:themeColor="text1"/>
          <w:sz w:val="26"/>
          <w:szCs w:val="26"/>
        </w:rPr>
        <w:t>espía</w:t>
      </w:r>
      <w:r w:rsidR="00A91F51" w:rsidRPr="008D03A6">
        <w:rPr>
          <w:rFonts w:ascii="Crimson Text" w:hAnsi="Crimson Text"/>
          <w:color w:val="000000" w:themeColor="text1"/>
          <w:sz w:val="26"/>
          <w:szCs w:val="26"/>
        </w:rPr>
        <w:t xml:space="preserve"> del norte</w:t>
      </w:r>
      <w:r w:rsidR="00755D99" w:rsidRPr="008D03A6">
        <w:rPr>
          <w:rFonts w:ascii="Crimson Text" w:hAnsi="Crimson Text"/>
          <w:color w:val="000000" w:themeColor="text1"/>
          <w:sz w:val="26"/>
          <w:szCs w:val="26"/>
        </w:rPr>
        <w:t>, estaría borracho, o simplemente es un idiota</w:t>
      </w:r>
      <w:ins w:id="1019" w:author="PC" w:date="2025-06-06T20:42:00Z">
        <w:r w:rsidR="00670155">
          <w:rPr>
            <w:rFonts w:ascii="Crimson Text" w:hAnsi="Crimson Text"/>
            <w:color w:val="000000" w:themeColor="text1"/>
            <w:sz w:val="26"/>
            <w:szCs w:val="26"/>
          </w:rPr>
          <w:t xml:space="preserve"> </w:t>
        </w:r>
        <w:r w:rsidR="00670155" w:rsidRPr="008D03A6">
          <w:rPr>
            <w:rFonts w:ascii="Crimson Text" w:hAnsi="Crimson Text"/>
            <w:color w:val="000000" w:themeColor="text1"/>
            <w:sz w:val="26"/>
            <w:szCs w:val="26"/>
          </w:rPr>
          <w:t>–</w:t>
        </w:r>
        <w:r w:rsidR="00670155">
          <w:rPr>
            <w:rFonts w:ascii="Crimson Text" w:hAnsi="Crimson Text"/>
            <w:color w:val="000000" w:themeColor="text1"/>
            <w:sz w:val="26"/>
            <w:szCs w:val="26"/>
          </w:rPr>
          <w:t>enumer</w:t>
        </w:r>
      </w:ins>
      <w:ins w:id="1020" w:author="PC" w:date="2025-06-06T20:43:00Z">
        <w:r w:rsidR="00670155">
          <w:rPr>
            <w:rFonts w:ascii="Crimson Text" w:hAnsi="Crimson Text"/>
            <w:color w:val="000000" w:themeColor="text1"/>
            <w:sz w:val="26"/>
            <w:szCs w:val="26"/>
          </w:rPr>
          <w:t>ó, intentando comprender</w:t>
        </w:r>
      </w:ins>
      <w:r w:rsidR="00755D99" w:rsidRPr="008D03A6">
        <w:rPr>
          <w:rFonts w:ascii="Crimson Text" w:hAnsi="Crimson Text"/>
          <w:color w:val="000000" w:themeColor="text1"/>
          <w:sz w:val="26"/>
          <w:szCs w:val="26"/>
        </w:rPr>
        <w:t>.</w:t>
      </w:r>
    </w:p>
    <w:p w:rsidR="00755D99" w:rsidRPr="008D03A6" w:rsidRDefault="00755D99"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se quedó pasmada</w:t>
      </w:r>
      <w:del w:id="1021" w:author="PC" w:date="2025-06-06T20:43:00Z">
        <w:r w:rsidRPr="008D03A6" w:rsidDel="00670155">
          <w:rPr>
            <w:rFonts w:ascii="Crimson Text" w:hAnsi="Crimson Text"/>
            <w:color w:val="000000" w:themeColor="text1"/>
            <w:sz w:val="26"/>
            <w:szCs w:val="26"/>
          </w:rPr>
          <w:delText>, l</w:delText>
        </w:r>
      </w:del>
      <w:ins w:id="1022" w:author="PC" w:date="2025-06-06T20:43:00Z">
        <w:r w:rsidR="00670155">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o que en principio </w:t>
      </w:r>
      <w:r w:rsidR="00AC1BA4" w:rsidRPr="008D03A6">
        <w:rPr>
          <w:rFonts w:ascii="Crimson Text" w:hAnsi="Crimson Text"/>
          <w:color w:val="000000" w:themeColor="text1"/>
          <w:sz w:val="26"/>
          <w:szCs w:val="26"/>
        </w:rPr>
        <w:t>era un mero</w:t>
      </w:r>
      <w:r w:rsidRPr="008D03A6">
        <w:rPr>
          <w:rFonts w:ascii="Crimson Text" w:hAnsi="Crimson Text"/>
          <w:color w:val="000000" w:themeColor="text1"/>
          <w:sz w:val="26"/>
          <w:szCs w:val="26"/>
        </w:rPr>
        <w:t xml:space="preserve"> presentimiento, ahora se convertía en un hecho </w:t>
      </w:r>
      <w:r w:rsidR="00AC1BA4" w:rsidRPr="008D03A6">
        <w:rPr>
          <w:rFonts w:ascii="Crimson Text" w:hAnsi="Crimson Text"/>
          <w:color w:val="000000" w:themeColor="text1"/>
          <w:sz w:val="26"/>
          <w:szCs w:val="26"/>
        </w:rPr>
        <w:t>prácticamente</w:t>
      </w:r>
      <w:r w:rsidRPr="008D03A6">
        <w:rPr>
          <w:rFonts w:ascii="Crimson Text" w:hAnsi="Crimson Text"/>
          <w:color w:val="000000" w:themeColor="text1"/>
          <w:sz w:val="26"/>
          <w:szCs w:val="26"/>
        </w:rPr>
        <w:t xml:space="preserve"> confirmado.</w:t>
      </w:r>
      <w:r w:rsidR="00061D36" w:rsidRPr="008D03A6">
        <w:rPr>
          <w:rFonts w:ascii="Crimson Text" w:hAnsi="Crimson Text"/>
          <w:color w:val="000000" w:themeColor="text1"/>
          <w:sz w:val="26"/>
          <w:szCs w:val="26"/>
        </w:rPr>
        <w:t xml:space="preserve"> Ella sabía que Eros consideraría</w:t>
      </w:r>
      <w:r w:rsidRPr="008D03A6">
        <w:rPr>
          <w:rFonts w:ascii="Crimson Text" w:hAnsi="Crimson Text"/>
          <w:color w:val="000000" w:themeColor="text1"/>
          <w:sz w:val="26"/>
          <w:szCs w:val="26"/>
        </w:rPr>
        <w:t xml:space="preserve"> la idea de huir</w:t>
      </w:r>
      <w:del w:id="1023" w:author="PC" w:date="2025-06-06T20:43:00Z">
        <w:r w:rsidR="00AC1BA4" w:rsidRPr="008D03A6" w:rsidDel="00670155">
          <w:rPr>
            <w:rFonts w:ascii="Crimson Text" w:hAnsi="Crimson Text"/>
            <w:color w:val="000000" w:themeColor="text1"/>
            <w:sz w:val="26"/>
            <w:szCs w:val="26"/>
          </w:rPr>
          <w:delText>,</w:delText>
        </w:r>
      </w:del>
      <w:r w:rsidR="00AC1BA4" w:rsidRPr="008D03A6">
        <w:rPr>
          <w:rFonts w:ascii="Crimson Text" w:hAnsi="Crimson Text"/>
          <w:color w:val="000000" w:themeColor="text1"/>
          <w:sz w:val="26"/>
          <w:szCs w:val="26"/>
        </w:rPr>
        <w:t xml:space="preserve"> en caso de </w:t>
      </w:r>
      <w:r w:rsidR="00DE0261" w:rsidRPr="008D03A6">
        <w:rPr>
          <w:rFonts w:ascii="Crimson Text" w:hAnsi="Crimson Text"/>
          <w:color w:val="000000" w:themeColor="text1"/>
          <w:sz w:val="26"/>
          <w:szCs w:val="26"/>
        </w:rPr>
        <w:t>que no pudiera</w:t>
      </w:r>
      <w:r w:rsidRPr="008D03A6">
        <w:rPr>
          <w:rFonts w:ascii="Crimson Text" w:hAnsi="Crimson Text"/>
          <w:color w:val="000000" w:themeColor="text1"/>
          <w:sz w:val="26"/>
          <w:szCs w:val="26"/>
        </w:rPr>
        <w:t xml:space="preserve"> salvar a Agatha. </w:t>
      </w:r>
      <w:r w:rsidR="00AC1BA4" w:rsidRPr="008D03A6">
        <w:rPr>
          <w:rFonts w:ascii="Crimson Text" w:hAnsi="Crimson Text"/>
          <w:color w:val="000000" w:themeColor="text1"/>
          <w:sz w:val="26"/>
          <w:szCs w:val="26"/>
        </w:rPr>
        <w:t xml:space="preserve">Prefirió </w:t>
      </w:r>
      <w:del w:id="1024" w:author="PC" w:date="2025-06-06T20:43:00Z">
        <w:r w:rsidR="00AC1BA4" w:rsidRPr="008D03A6" w:rsidDel="00A7546C">
          <w:rPr>
            <w:rFonts w:ascii="Crimson Text" w:hAnsi="Crimson Text"/>
            <w:color w:val="000000" w:themeColor="text1"/>
            <w:sz w:val="26"/>
            <w:szCs w:val="26"/>
          </w:rPr>
          <w:delText>no</w:delText>
        </w:r>
        <w:r w:rsidRPr="008D03A6" w:rsidDel="00A7546C">
          <w:rPr>
            <w:rFonts w:ascii="Crimson Text" w:hAnsi="Crimson Text"/>
            <w:color w:val="000000" w:themeColor="text1"/>
            <w:sz w:val="26"/>
            <w:szCs w:val="26"/>
          </w:rPr>
          <w:delText xml:space="preserve"> </w:delText>
        </w:r>
        <w:commentRangeStart w:id="1025"/>
        <w:r w:rsidRPr="008D03A6" w:rsidDel="00A7546C">
          <w:rPr>
            <w:rFonts w:ascii="Crimson Text" w:hAnsi="Crimson Text"/>
            <w:color w:val="000000" w:themeColor="text1"/>
            <w:sz w:val="26"/>
            <w:szCs w:val="26"/>
          </w:rPr>
          <w:delText>in</w:delText>
        </w:r>
        <w:r w:rsidR="007F08E2" w:rsidRPr="008D03A6" w:rsidDel="00A7546C">
          <w:rPr>
            <w:rFonts w:ascii="Crimson Text" w:hAnsi="Crimson Text"/>
            <w:color w:val="000000" w:themeColor="text1"/>
            <w:sz w:val="26"/>
            <w:szCs w:val="26"/>
          </w:rPr>
          <w:delText xml:space="preserve">dagar </w:delText>
        </w:r>
      </w:del>
      <w:commentRangeEnd w:id="1025"/>
      <w:r w:rsidR="00A7546C">
        <w:rPr>
          <w:rStyle w:val="Refdecomentario"/>
        </w:rPr>
        <w:commentReference w:id="1025"/>
      </w:r>
      <w:del w:id="1026" w:author="PC" w:date="2025-06-06T20:43:00Z">
        <w:r w:rsidR="007F08E2" w:rsidRPr="008D03A6" w:rsidDel="00A7546C">
          <w:rPr>
            <w:rFonts w:ascii="Crimson Text" w:hAnsi="Crimson Text"/>
            <w:color w:val="000000" w:themeColor="text1"/>
            <w:sz w:val="26"/>
            <w:szCs w:val="26"/>
          </w:rPr>
          <w:delText>más</w:delText>
        </w:r>
      </w:del>
      <w:ins w:id="1027" w:author="PC" w:date="2025-06-06T20:45:00Z">
        <w:r w:rsidR="00A7546C">
          <w:rPr>
            <w:rFonts w:ascii="Crimson Text" w:hAnsi="Crimson Text"/>
            <w:color w:val="000000" w:themeColor="text1"/>
            <w:sz w:val="26"/>
            <w:szCs w:val="26"/>
          </w:rPr>
          <w:t>no escuchar más</w:t>
        </w:r>
      </w:ins>
      <w:r w:rsidR="007F08E2" w:rsidRPr="008D03A6">
        <w:rPr>
          <w:rFonts w:ascii="Crimson Text" w:hAnsi="Crimson Text"/>
          <w:color w:val="000000" w:themeColor="text1"/>
          <w:sz w:val="26"/>
          <w:szCs w:val="26"/>
        </w:rPr>
        <w:t xml:space="preserve">, </w:t>
      </w:r>
      <w:r w:rsidR="00AC1BA4" w:rsidRPr="008D03A6">
        <w:rPr>
          <w:rFonts w:ascii="Crimson Text" w:hAnsi="Crimson Text"/>
          <w:color w:val="000000" w:themeColor="text1"/>
          <w:sz w:val="26"/>
          <w:szCs w:val="26"/>
        </w:rPr>
        <w:t>dando</w:t>
      </w:r>
      <w:r w:rsidR="007F08E2" w:rsidRPr="008D03A6">
        <w:rPr>
          <w:rFonts w:ascii="Crimson Text" w:hAnsi="Crimson Text"/>
          <w:color w:val="000000" w:themeColor="text1"/>
          <w:sz w:val="26"/>
          <w:szCs w:val="26"/>
        </w:rPr>
        <w:t xml:space="preserve"> por sentado que </w:t>
      </w:r>
      <w:r w:rsidR="00DE0261" w:rsidRPr="008D03A6">
        <w:rPr>
          <w:rFonts w:ascii="Crimson Text" w:hAnsi="Crimson Text"/>
          <w:color w:val="000000" w:themeColor="text1"/>
          <w:sz w:val="26"/>
          <w:szCs w:val="26"/>
        </w:rPr>
        <w:t>esa era la razón</w:t>
      </w:r>
      <w:r w:rsidRPr="008D03A6">
        <w:rPr>
          <w:rFonts w:ascii="Crimson Text" w:hAnsi="Crimson Text"/>
          <w:color w:val="000000" w:themeColor="text1"/>
          <w:sz w:val="26"/>
          <w:szCs w:val="26"/>
        </w:rPr>
        <w:t xml:space="preserve"> del desconcierto generalizado. Sintió culpa por no haber podido asistirlo</w:t>
      </w:r>
      <w:del w:id="1028" w:author="PC" w:date="2025-06-06T20:44:00Z">
        <w:r w:rsidRPr="008D03A6" w:rsidDel="00A7546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AC1BA4" w:rsidRPr="008D03A6">
        <w:rPr>
          <w:rFonts w:ascii="Crimson Text" w:hAnsi="Crimson Text"/>
          <w:color w:val="000000" w:themeColor="text1"/>
          <w:sz w:val="26"/>
          <w:szCs w:val="26"/>
        </w:rPr>
        <w:t>tristeza</w:t>
      </w:r>
      <w:r w:rsidRPr="008D03A6">
        <w:rPr>
          <w:rFonts w:ascii="Crimson Text" w:hAnsi="Crimson Text"/>
          <w:color w:val="000000" w:themeColor="text1"/>
          <w:sz w:val="26"/>
          <w:szCs w:val="26"/>
        </w:rPr>
        <w:t xml:space="preserve"> </w:t>
      </w:r>
      <w:r w:rsidR="00AC1BA4" w:rsidRPr="008D03A6">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imaginar a su amigo señalado como un desertor.</w:t>
      </w:r>
    </w:p>
    <w:p w:rsidR="00755D99" w:rsidRPr="008D03A6" w:rsidRDefault="006F6054"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Tomó distancia</w:t>
      </w:r>
      <w:r w:rsidR="00755D99" w:rsidRPr="008D03A6">
        <w:rPr>
          <w:rFonts w:ascii="Crimson Text" w:hAnsi="Crimson Text"/>
          <w:color w:val="000000" w:themeColor="text1"/>
          <w:sz w:val="26"/>
          <w:szCs w:val="26"/>
        </w:rPr>
        <w:t xml:space="preserve"> para ganar privacidad,</w:t>
      </w:r>
      <w:r w:rsidR="00AC1BA4" w:rsidRPr="008D03A6">
        <w:rPr>
          <w:rFonts w:ascii="Crimson Text" w:hAnsi="Crimson Text"/>
          <w:color w:val="000000" w:themeColor="text1"/>
          <w:sz w:val="26"/>
          <w:szCs w:val="26"/>
        </w:rPr>
        <w:t xml:space="preserve"> e</w:t>
      </w:r>
      <w:r w:rsidR="00755D99" w:rsidRPr="008D03A6">
        <w:rPr>
          <w:rFonts w:ascii="Crimson Text" w:hAnsi="Crimson Text"/>
          <w:color w:val="000000" w:themeColor="text1"/>
          <w:sz w:val="26"/>
          <w:szCs w:val="26"/>
        </w:rPr>
        <w:t xml:space="preserve"> ingresó a una </w:t>
      </w:r>
      <w:r w:rsidR="00322CB1" w:rsidRPr="008D03A6">
        <w:rPr>
          <w:rFonts w:ascii="Crimson Text" w:hAnsi="Crimson Text"/>
          <w:color w:val="000000" w:themeColor="text1"/>
          <w:sz w:val="26"/>
          <w:szCs w:val="26"/>
        </w:rPr>
        <w:t>carpa que</w:t>
      </w:r>
      <w:r w:rsidR="00755D99" w:rsidRPr="008D03A6">
        <w:rPr>
          <w:rFonts w:ascii="Crimson Text" w:hAnsi="Crimson Text"/>
          <w:color w:val="000000" w:themeColor="text1"/>
          <w:sz w:val="26"/>
          <w:szCs w:val="26"/>
        </w:rPr>
        <w:t xml:space="preserve"> se encontraba vacía. Se sentó sobre un banco</w:t>
      </w:r>
      <w:ins w:id="1029" w:author="PC" w:date="2025-06-06T20:45:00Z">
        <w:r w:rsidR="00823E96">
          <w:rPr>
            <w:rFonts w:ascii="Crimson Text" w:hAnsi="Crimson Text"/>
            <w:color w:val="000000" w:themeColor="text1"/>
            <w:sz w:val="26"/>
            <w:szCs w:val="26"/>
          </w:rPr>
          <w:t xml:space="preserve"> </w:t>
        </w:r>
      </w:ins>
      <w:del w:id="1030" w:author="PC" w:date="2025-06-06T20:45:00Z">
        <w:r w:rsidR="00755D99" w:rsidRPr="008D03A6" w:rsidDel="00823E96">
          <w:rPr>
            <w:rFonts w:ascii="Crimson Text" w:hAnsi="Crimson Text"/>
            <w:color w:val="000000" w:themeColor="text1"/>
            <w:sz w:val="26"/>
            <w:szCs w:val="26"/>
          </w:rPr>
          <w:delText>, y dej</w:delText>
        </w:r>
        <w:r w:rsidR="000A57F1" w:rsidRPr="008D03A6" w:rsidDel="00823E96">
          <w:rPr>
            <w:rFonts w:ascii="Crimson Text" w:hAnsi="Crimson Text"/>
            <w:color w:val="000000" w:themeColor="text1"/>
            <w:sz w:val="26"/>
            <w:szCs w:val="26"/>
          </w:rPr>
          <w:delText>ó</w:delText>
        </w:r>
      </w:del>
      <w:ins w:id="1031" w:author="PC" w:date="2025-06-06T20:45:00Z">
        <w:r w:rsidR="00823E96">
          <w:rPr>
            <w:rFonts w:ascii="Crimson Text" w:hAnsi="Crimson Text"/>
            <w:color w:val="000000" w:themeColor="text1"/>
            <w:sz w:val="26"/>
            <w:szCs w:val="26"/>
          </w:rPr>
          <w:t>para poder dejar</w:t>
        </w:r>
      </w:ins>
      <w:r w:rsidR="000A57F1" w:rsidRPr="008D03A6">
        <w:rPr>
          <w:rFonts w:ascii="Crimson Text" w:hAnsi="Crimson Text"/>
          <w:color w:val="000000" w:themeColor="text1"/>
          <w:sz w:val="26"/>
          <w:szCs w:val="26"/>
        </w:rPr>
        <w:t xml:space="preserve"> reposar su cuerpo ago</w:t>
      </w:r>
      <w:r w:rsidR="00DE0261" w:rsidRPr="008D03A6">
        <w:rPr>
          <w:rFonts w:ascii="Crimson Text" w:hAnsi="Crimson Text"/>
          <w:color w:val="000000" w:themeColor="text1"/>
          <w:sz w:val="26"/>
          <w:szCs w:val="26"/>
        </w:rPr>
        <w:t>ta</w:t>
      </w:r>
      <w:r w:rsidRPr="008D03A6">
        <w:rPr>
          <w:rFonts w:ascii="Crimson Text" w:hAnsi="Crimson Text"/>
          <w:color w:val="000000" w:themeColor="text1"/>
          <w:sz w:val="26"/>
          <w:szCs w:val="26"/>
        </w:rPr>
        <w:t>do y dolorido</w:t>
      </w:r>
      <w:del w:id="1032" w:author="PC" w:date="2025-06-06T20:59:00Z">
        <w:r w:rsidRPr="008D03A6" w:rsidDel="00576CDC">
          <w:rPr>
            <w:rFonts w:ascii="Crimson Text" w:hAnsi="Crimson Text"/>
            <w:color w:val="000000" w:themeColor="text1"/>
            <w:sz w:val="26"/>
            <w:szCs w:val="26"/>
          </w:rPr>
          <w:delText>.</w:delText>
        </w:r>
      </w:del>
      <w:ins w:id="1033" w:author="PC" w:date="2025-06-06T20:59:00Z">
        <w:r w:rsidR="00576CDC">
          <w:rPr>
            <w:rFonts w:ascii="Crimson Text" w:hAnsi="Crimson Text"/>
            <w:color w:val="000000" w:themeColor="text1"/>
            <w:sz w:val="26"/>
            <w:szCs w:val="26"/>
          </w:rPr>
          <w:t>, y, tapándose el rostro con las manos</w:t>
        </w:r>
      </w:ins>
      <w:del w:id="1034" w:author="PC" w:date="2025-06-06T20:59:00Z">
        <w:r w:rsidRPr="008D03A6" w:rsidDel="00576CDC">
          <w:rPr>
            <w:rFonts w:ascii="Crimson Text" w:hAnsi="Crimson Text"/>
            <w:color w:val="000000" w:themeColor="text1"/>
            <w:sz w:val="26"/>
            <w:szCs w:val="26"/>
          </w:rPr>
          <w:delText xml:space="preserve"> Luego se</w:delText>
        </w:r>
        <w:r w:rsidR="000A57F1" w:rsidRPr="008D03A6" w:rsidDel="00576CDC">
          <w:rPr>
            <w:rFonts w:ascii="Crimson Text" w:hAnsi="Crimson Text"/>
            <w:color w:val="000000" w:themeColor="text1"/>
            <w:sz w:val="26"/>
            <w:szCs w:val="26"/>
          </w:rPr>
          <w:delText xml:space="preserve"> tomó el rostro con las manos, y</w:delText>
        </w:r>
      </w:del>
      <w:ins w:id="1035" w:author="PC" w:date="2025-06-06T20:59:00Z">
        <w:r w:rsidR="00576CDC">
          <w:rPr>
            <w:rFonts w:ascii="Crimson Text" w:hAnsi="Crimson Text"/>
            <w:color w:val="000000" w:themeColor="text1"/>
            <w:sz w:val="26"/>
            <w:szCs w:val="26"/>
          </w:rPr>
          <w:t>,</w:t>
        </w:r>
      </w:ins>
      <w:r w:rsidR="000A57F1" w:rsidRPr="008D03A6">
        <w:rPr>
          <w:rFonts w:ascii="Crimson Text" w:hAnsi="Crimson Text"/>
          <w:color w:val="000000" w:themeColor="text1"/>
          <w:sz w:val="26"/>
          <w:szCs w:val="26"/>
        </w:rPr>
        <w:t xml:space="preserve"> no pudo evitar </w:t>
      </w:r>
      <w:r w:rsidR="00DE0261" w:rsidRPr="008D03A6">
        <w:rPr>
          <w:rFonts w:ascii="Crimson Text" w:hAnsi="Crimson Text"/>
          <w:color w:val="000000" w:themeColor="text1"/>
          <w:sz w:val="26"/>
          <w:szCs w:val="26"/>
        </w:rPr>
        <w:t>que las lágrimas lo humedecieran</w:t>
      </w:r>
      <w:r w:rsidR="00322CB1" w:rsidRPr="008D03A6">
        <w:rPr>
          <w:rFonts w:ascii="Crimson Text" w:hAnsi="Crimson Text"/>
          <w:color w:val="000000" w:themeColor="text1"/>
          <w:sz w:val="26"/>
          <w:szCs w:val="26"/>
        </w:rPr>
        <w:t>. Angustiada, dejó salir parte de la</w:t>
      </w:r>
      <w:r w:rsidR="000A57F1" w:rsidRPr="008D03A6">
        <w:rPr>
          <w:rFonts w:ascii="Crimson Text" w:hAnsi="Crimson Text"/>
          <w:color w:val="000000" w:themeColor="text1"/>
          <w:sz w:val="26"/>
          <w:szCs w:val="26"/>
        </w:rPr>
        <w:t xml:space="preserve"> </w:t>
      </w:r>
      <w:r w:rsidR="0012199C" w:rsidRPr="008D03A6">
        <w:rPr>
          <w:rFonts w:ascii="Crimson Text" w:hAnsi="Crimson Text"/>
          <w:color w:val="000000" w:themeColor="text1"/>
          <w:sz w:val="26"/>
          <w:szCs w:val="26"/>
        </w:rPr>
        <w:t>bronca</w:t>
      </w:r>
      <w:r w:rsidR="000A57F1" w:rsidRPr="008D03A6">
        <w:rPr>
          <w:rFonts w:ascii="Crimson Text" w:hAnsi="Crimson Text"/>
          <w:color w:val="000000" w:themeColor="text1"/>
          <w:sz w:val="26"/>
          <w:szCs w:val="26"/>
        </w:rPr>
        <w:t xml:space="preserve">, pero </w:t>
      </w:r>
      <w:r w:rsidRPr="008D03A6">
        <w:rPr>
          <w:rFonts w:ascii="Crimson Text" w:hAnsi="Crimson Text"/>
          <w:color w:val="000000" w:themeColor="text1"/>
          <w:sz w:val="26"/>
          <w:szCs w:val="26"/>
        </w:rPr>
        <w:t xml:space="preserve">no tardó en </w:t>
      </w:r>
      <w:del w:id="1036" w:author="PC" w:date="2025-06-06T20:59:00Z">
        <w:r w:rsidRPr="008D03A6" w:rsidDel="00576CDC">
          <w:rPr>
            <w:rFonts w:ascii="Crimson Text" w:hAnsi="Crimson Text"/>
            <w:color w:val="000000" w:themeColor="text1"/>
            <w:sz w:val="26"/>
            <w:szCs w:val="26"/>
          </w:rPr>
          <w:delText>reaccionar</w:delText>
        </w:r>
      </w:del>
      <w:ins w:id="1037" w:author="PC" w:date="2025-06-06T20:59:00Z">
        <w:r w:rsidR="00576CDC">
          <w:rPr>
            <w:rFonts w:ascii="Crimson Text" w:hAnsi="Crimson Text"/>
            <w:color w:val="000000" w:themeColor="text1"/>
            <w:sz w:val="26"/>
            <w:szCs w:val="26"/>
          </w:rPr>
          <w:t>recomponerse</w:t>
        </w:r>
      </w:ins>
      <w:r w:rsidR="000A57F1" w:rsidRPr="008D03A6">
        <w:rPr>
          <w:rFonts w:ascii="Crimson Text" w:hAnsi="Crimson Text"/>
          <w:color w:val="000000" w:themeColor="text1"/>
          <w:sz w:val="26"/>
          <w:szCs w:val="26"/>
        </w:rPr>
        <w:t xml:space="preserve">. Su espíritu </w:t>
      </w:r>
      <w:r w:rsidR="00C204AE" w:rsidRPr="008D03A6">
        <w:rPr>
          <w:rFonts w:ascii="Crimson Text" w:hAnsi="Crimson Text"/>
          <w:color w:val="000000" w:themeColor="text1"/>
          <w:sz w:val="26"/>
          <w:szCs w:val="26"/>
        </w:rPr>
        <w:t>impulsivo</w:t>
      </w:r>
      <w:r w:rsidR="000A57F1" w:rsidRPr="008D03A6">
        <w:rPr>
          <w:rFonts w:ascii="Crimson Text" w:hAnsi="Crimson Text"/>
          <w:color w:val="000000" w:themeColor="text1"/>
          <w:sz w:val="26"/>
          <w:szCs w:val="26"/>
        </w:rPr>
        <w:t xml:space="preserve"> no </w:t>
      </w:r>
      <w:r w:rsidR="00F27CC1" w:rsidRPr="008D03A6">
        <w:rPr>
          <w:rFonts w:ascii="Crimson Text" w:hAnsi="Crimson Text"/>
          <w:color w:val="000000" w:themeColor="text1"/>
          <w:sz w:val="26"/>
          <w:szCs w:val="26"/>
        </w:rPr>
        <w:t xml:space="preserve">le </w:t>
      </w:r>
      <w:del w:id="1038" w:author="PC" w:date="2025-06-06T20:59:00Z">
        <w:r w:rsidR="00F27CC1" w:rsidRPr="008D03A6" w:rsidDel="00576CDC">
          <w:rPr>
            <w:rFonts w:ascii="Crimson Text" w:hAnsi="Crimson Text"/>
            <w:color w:val="000000" w:themeColor="text1"/>
            <w:sz w:val="26"/>
            <w:szCs w:val="26"/>
          </w:rPr>
          <w:delText>permitió</w:delText>
        </w:r>
        <w:r w:rsidR="000A57F1" w:rsidRPr="008D03A6" w:rsidDel="00576CDC">
          <w:rPr>
            <w:rFonts w:ascii="Crimson Text" w:hAnsi="Crimson Text"/>
            <w:color w:val="000000" w:themeColor="text1"/>
            <w:sz w:val="26"/>
            <w:szCs w:val="26"/>
          </w:rPr>
          <w:delText xml:space="preserve"> </w:delText>
        </w:r>
      </w:del>
      <w:ins w:id="1039" w:author="PC" w:date="2025-06-06T20:59:00Z">
        <w:r w:rsidR="00576CDC">
          <w:rPr>
            <w:rFonts w:ascii="Crimson Text" w:hAnsi="Crimson Text"/>
            <w:color w:val="000000" w:themeColor="text1"/>
            <w:sz w:val="26"/>
            <w:szCs w:val="26"/>
          </w:rPr>
          <w:t>permitía</w:t>
        </w:r>
        <w:r w:rsidR="00576CDC" w:rsidRPr="008D03A6">
          <w:rPr>
            <w:rFonts w:ascii="Crimson Text" w:hAnsi="Crimson Text"/>
            <w:color w:val="000000" w:themeColor="text1"/>
            <w:sz w:val="26"/>
            <w:szCs w:val="26"/>
          </w:rPr>
          <w:t xml:space="preserve"> </w:t>
        </w:r>
      </w:ins>
      <w:r w:rsidR="003B235F" w:rsidRPr="008D03A6">
        <w:rPr>
          <w:rFonts w:ascii="Crimson Text" w:hAnsi="Crimson Text"/>
          <w:color w:val="000000" w:themeColor="text1"/>
          <w:sz w:val="26"/>
          <w:szCs w:val="26"/>
        </w:rPr>
        <w:t>continuar</w:t>
      </w:r>
      <w:r w:rsidR="000A57F1" w:rsidRPr="008D03A6">
        <w:rPr>
          <w:rFonts w:ascii="Crimson Text" w:hAnsi="Crimson Text"/>
          <w:color w:val="000000" w:themeColor="text1"/>
          <w:sz w:val="26"/>
          <w:szCs w:val="26"/>
        </w:rPr>
        <w:t xml:space="preserve"> sentada</w:t>
      </w:r>
      <w:r w:rsidR="00F27CC1" w:rsidRPr="008D03A6">
        <w:rPr>
          <w:rFonts w:ascii="Crimson Text" w:hAnsi="Crimson Text"/>
          <w:color w:val="000000" w:themeColor="text1"/>
          <w:sz w:val="26"/>
          <w:szCs w:val="26"/>
        </w:rPr>
        <w:t xml:space="preserve"> por más tiempo</w:t>
      </w:r>
      <w:del w:id="1040" w:author="PC" w:date="2025-06-06T21:00:00Z">
        <w:r w:rsidR="000A57F1" w:rsidRPr="008D03A6" w:rsidDel="00576CDC">
          <w:rPr>
            <w:rFonts w:ascii="Crimson Text" w:hAnsi="Crimson Text"/>
            <w:color w:val="000000" w:themeColor="text1"/>
            <w:sz w:val="26"/>
            <w:szCs w:val="26"/>
          </w:rPr>
          <w:delText>. N</w:delText>
        </w:r>
      </w:del>
      <w:ins w:id="1041" w:author="PC" w:date="2025-06-06T21:00:00Z">
        <w:r w:rsidR="00576CDC">
          <w:rPr>
            <w:rFonts w:ascii="Crimson Text" w:hAnsi="Crimson Text"/>
            <w:color w:val="000000" w:themeColor="text1"/>
            <w:sz w:val="26"/>
            <w:szCs w:val="26"/>
          </w:rPr>
          <w:t>, n</w:t>
        </w:r>
      </w:ins>
      <w:r w:rsidR="000A57F1" w:rsidRPr="008D03A6">
        <w:rPr>
          <w:rFonts w:ascii="Crimson Text" w:hAnsi="Crimson Text"/>
          <w:color w:val="000000" w:themeColor="text1"/>
          <w:sz w:val="26"/>
          <w:szCs w:val="26"/>
        </w:rPr>
        <w:t>ecesitaba hacer algo al respecto</w:t>
      </w:r>
      <w:del w:id="1042" w:author="PC" w:date="2025-06-06T21:00:00Z">
        <w:r w:rsidR="000A57F1" w:rsidRPr="008D03A6" w:rsidDel="00576CDC">
          <w:rPr>
            <w:rFonts w:ascii="Crimson Text" w:hAnsi="Crimson Text"/>
            <w:color w:val="000000" w:themeColor="text1"/>
            <w:sz w:val="26"/>
            <w:szCs w:val="26"/>
          </w:rPr>
          <w:delText xml:space="preserve">, </w:delText>
        </w:r>
        <w:r w:rsidR="00F27CC1" w:rsidRPr="008D03A6" w:rsidDel="00576CDC">
          <w:rPr>
            <w:rFonts w:ascii="Crimson Text" w:hAnsi="Crimson Text"/>
            <w:color w:val="000000" w:themeColor="text1"/>
            <w:sz w:val="26"/>
            <w:szCs w:val="26"/>
          </w:rPr>
          <w:delText xml:space="preserve">entonces </w:delText>
        </w:r>
        <w:r w:rsidR="000A57F1" w:rsidRPr="008D03A6" w:rsidDel="00576CDC">
          <w:rPr>
            <w:rFonts w:ascii="Crimson Text" w:hAnsi="Crimson Text"/>
            <w:color w:val="000000" w:themeColor="text1"/>
            <w:sz w:val="26"/>
            <w:szCs w:val="26"/>
          </w:rPr>
          <w:delText>recordó</w:delText>
        </w:r>
      </w:del>
      <w:ins w:id="1043" w:author="PC" w:date="2025-06-06T21:00:00Z">
        <w:r w:rsidR="00576CDC">
          <w:rPr>
            <w:rFonts w:ascii="Crimson Text" w:hAnsi="Crimson Text"/>
            <w:color w:val="000000" w:themeColor="text1"/>
            <w:sz w:val="26"/>
            <w:szCs w:val="26"/>
          </w:rPr>
          <w:t>. Recordó entonces</w:t>
        </w:r>
      </w:ins>
      <w:r w:rsidR="00C44F5D" w:rsidRPr="008D03A6">
        <w:rPr>
          <w:rFonts w:ascii="Crimson Text" w:hAnsi="Crimson Text"/>
          <w:color w:val="000000" w:themeColor="text1"/>
          <w:sz w:val="26"/>
          <w:szCs w:val="26"/>
        </w:rPr>
        <w:t xml:space="preserve"> la charla que </w:t>
      </w:r>
      <w:r w:rsidR="008D7BC3" w:rsidRPr="008D03A6">
        <w:rPr>
          <w:rFonts w:ascii="Crimson Text" w:hAnsi="Crimson Text"/>
          <w:color w:val="000000" w:themeColor="text1"/>
          <w:sz w:val="26"/>
          <w:szCs w:val="26"/>
        </w:rPr>
        <w:t>había tenido</w:t>
      </w:r>
      <w:r w:rsidR="00CC3A93" w:rsidRPr="008D03A6">
        <w:rPr>
          <w:rFonts w:ascii="Crimson Text" w:hAnsi="Crimson Text"/>
          <w:color w:val="000000" w:themeColor="text1"/>
          <w:sz w:val="26"/>
          <w:szCs w:val="26"/>
        </w:rPr>
        <w:t xml:space="preserve"> con Eros</w:t>
      </w:r>
      <w:r w:rsidR="00C44F5D" w:rsidRPr="008D03A6">
        <w:rPr>
          <w:rFonts w:ascii="Crimson Text" w:hAnsi="Crimson Text"/>
          <w:color w:val="000000" w:themeColor="text1"/>
          <w:sz w:val="26"/>
          <w:szCs w:val="26"/>
        </w:rPr>
        <w:t xml:space="preserve"> en la biblioteca </w:t>
      </w:r>
      <w:r w:rsidR="00314CD8" w:rsidRPr="008D03A6">
        <w:rPr>
          <w:rFonts w:ascii="Crimson Text" w:hAnsi="Crimson Text"/>
          <w:color w:val="000000" w:themeColor="text1"/>
          <w:sz w:val="26"/>
          <w:szCs w:val="26"/>
        </w:rPr>
        <w:t>real</w:t>
      </w:r>
      <w:r w:rsidR="00C44F5D" w:rsidRPr="008D03A6">
        <w:rPr>
          <w:rFonts w:ascii="Crimson Text" w:hAnsi="Crimson Text"/>
          <w:color w:val="000000" w:themeColor="text1"/>
          <w:sz w:val="26"/>
          <w:szCs w:val="26"/>
        </w:rPr>
        <w:t>, donde</w:t>
      </w:r>
      <w:r w:rsidR="000A57F1" w:rsidRPr="008D03A6">
        <w:rPr>
          <w:rFonts w:ascii="Crimson Text" w:hAnsi="Crimson Text"/>
          <w:color w:val="000000" w:themeColor="text1"/>
          <w:sz w:val="26"/>
          <w:szCs w:val="26"/>
        </w:rPr>
        <w:t xml:space="preserve"> </w:t>
      </w:r>
      <w:r w:rsidR="00CC3A93" w:rsidRPr="008D03A6">
        <w:rPr>
          <w:rFonts w:ascii="Crimson Text" w:hAnsi="Crimson Text"/>
          <w:color w:val="000000" w:themeColor="text1"/>
          <w:sz w:val="26"/>
          <w:szCs w:val="26"/>
        </w:rPr>
        <w:t>él</w:t>
      </w:r>
      <w:r w:rsidR="00C44F5D" w:rsidRPr="008D03A6">
        <w:rPr>
          <w:rFonts w:ascii="Crimson Text" w:hAnsi="Crimson Text"/>
          <w:color w:val="000000" w:themeColor="text1"/>
          <w:sz w:val="26"/>
          <w:szCs w:val="26"/>
        </w:rPr>
        <w:t xml:space="preserve"> le confesó que partiría</w:t>
      </w:r>
      <w:r w:rsidR="000A57F1" w:rsidRPr="008D03A6">
        <w:rPr>
          <w:rFonts w:ascii="Crimson Text" w:hAnsi="Crimson Text"/>
          <w:color w:val="000000" w:themeColor="text1"/>
          <w:sz w:val="26"/>
          <w:szCs w:val="26"/>
        </w:rPr>
        <w:t xml:space="preserve"> hacia el oeste</w:t>
      </w:r>
      <w:del w:id="1044" w:author="PC" w:date="2025-06-06T21:00:00Z">
        <w:r w:rsidR="00C44F5D" w:rsidRPr="008D03A6" w:rsidDel="00576CDC">
          <w:rPr>
            <w:rFonts w:ascii="Crimson Text" w:hAnsi="Crimson Text"/>
            <w:color w:val="000000" w:themeColor="text1"/>
            <w:sz w:val="26"/>
            <w:szCs w:val="26"/>
          </w:rPr>
          <w:delText>, si</w:delText>
        </w:r>
      </w:del>
      <w:ins w:id="1045" w:author="PC" w:date="2025-06-06T21:00:00Z">
        <w:r w:rsidR="00576CDC">
          <w:rPr>
            <w:rFonts w:ascii="Crimson Text" w:hAnsi="Crimson Text"/>
            <w:color w:val="000000" w:themeColor="text1"/>
            <w:sz w:val="26"/>
            <w:szCs w:val="26"/>
          </w:rPr>
          <w:t xml:space="preserve"> en caso de que</w:t>
        </w:r>
      </w:ins>
      <w:r w:rsidR="00C44F5D" w:rsidRPr="008D03A6">
        <w:rPr>
          <w:rFonts w:ascii="Crimson Text" w:hAnsi="Crimson Text"/>
          <w:color w:val="000000" w:themeColor="text1"/>
          <w:sz w:val="26"/>
          <w:szCs w:val="26"/>
        </w:rPr>
        <w:t xml:space="preserve"> tuviera que huir</w:t>
      </w:r>
      <w:r w:rsidR="00F27CC1" w:rsidRPr="008D03A6">
        <w:rPr>
          <w:rFonts w:ascii="Crimson Text" w:hAnsi="Crimson Text"/>
          <w:color w:val="000000" w:themeColor="text1"/>
          <w:sz w:val="26"/>
          <w:szCs w:val="26"/>
        </w:rPr>
        <w:t>. No sabía si estaría</w:t>
      </w:r>
      <w:r w:rsidR="000A57F1" w:rsidRPr="008D03A6">
        <w:rPr>
          <w:rFonts w:ascii="Crimson Text" w:hAnsi="Crimson Text"/>
          <w:color w:val="000000" w:themeColor="text1"/>
          <w:sz w:val="26"/>
          <w:szCs w:val="26"/>
        </w:rPr>
        <w:t xml:space="preserve"> a tiempo de de</w:t>
      </w:r>
      <w:r w:rsidR="00F541F5" w:rsidRPr="008D03A6">
        <w:rPr>
          <w:rFonts w:ascii="Crimson Text" w:hAnsi="Crimson Text"/>
          <w:color w:val="000000" w:themeColor="text1"/>
          <w:sz w:val="26"/>
          <w:szCs w:val="26"/>
        </w:rPr>
        <w:t>tenerlo, pero consideró</w:t>
      </w:r>
      <w:r w:rsidR="000A57F1" w:rsidRPr="008D03A6">
        <w:rPr>
          <w:rFonts w:ascii="Crimson Text" w:hAnsi="Crimson Text"/>
          <w:color w:val="000000" w:themeColor="text1"/>
          <w:sz w:val="26"/>
          <w:szCs w:val="26"/>
        </w:rPr>
        <w:t xml:space="preserve"> que sería mejor intenta</w:t>
      </w:r>
      <w:r w:rsidR="00AE235E" w:rsidRPr="008D03A6">
        <w:rPr>
          <w:rFonts w:ascii="Crimson Text" w:hAnsi="Crimson Text"/>
          <w:color w:val="000000" w:themeColor="text1"/>
          <w:sz w:val="26"/>
          <w:szCs w:val="26"/>
        </w:rPr>
        <w:t>r</w:t>
      </w:r>
      <w:r w:rsidR="000A57F1" w:rsidRPr="008D03A6">
        <w:rPr>
          <w:rFonts w:ascii="Crimson Text" w:hAnsi="Crimson Text"/>
          <w:color w:val="000000" w:themeColor="text1"/>
          <w:sz w:val="26"/>
          <w:szCs w:val="26"/>
        </w:rPr>
        <w:t>lo</w:t>
      </w:r>
      <w:del w:id="1046" w:author="PC" w:date="2025-06-06T21:00:00Z">
        <w:r w:rsidR="000A57F1" w:rsidRPr="008D03A6" w:rsidDel="00576CDC">
          <w:rPr>
            <w:rFonts w:ascii="Crimson Text" w:hAnsi="Crimson Text"/>
            <w:color w:val="000000" w:themeColor="text1"/>
            <w:sz w:val="26"/>
            <w:szCs w:val="26"/>
          </w:rPr>
          <w:delText>,</w:delText>
        </w:r>
      </w:del>
      <w:r w:rsidR="000A57F1" w:rsidRPr="008D03A6">
        <w:rPr>
          <w:rFonts w:ascii="Crimson Text" w:hAnsi="Crimson Text"/>
          <w:color w:val="000000" w:themeColor="text1"/>
          <w:sz w:val="26"/>
          <w:szCs w:val="26"/>
        </w:rPr>
        <w:t xml:space="preserve"> antes </w:t>
      </w:r>
      <w:del w:id="1047" w:author="PC" w:date="2025-06-06T21:00:00Z">
        <w:r w:rsidR="000A57F1" w:rsidRPr="008D03A6" w:rsidDel="00576CDC">
          <w:rPr>
            <w:rFonts w:ascii="Crimson Text" w:hAnsi="Crimson Text"/>
            <w:color w:val="000000" w:themeColor="text1"/>
            <w:sz w:val="26"/>
            <w:szCs w:val="26"/>
          </w:rPr>
          <w:delText>de</w:delText>
        </w:r>
      </w:del>
      <w:ins w:id="1048" w:author="PC" w:date="2025-06-06T21:00:00Z">
        <w:r w:rsidR="00576CDC">
          <w:rPr>
            <w:rFonts w:ascii="Crimson Text" w:hAnsi="Crimson Text"/>
            <w:color w:val="000000" w:themeColor="text1"/>
            <w:sz w:val="26"/>
            <w:szCs w:val="26"/>
          </w:rPr>
          <w:t>que</w:t>
        </w:r>
      </w:ins>
      <w:r w:rsidR="000A57F1" w:rsidRPr="008D03A6">
        <w:rPr>
          <w:rFonts w:ascii="Crimson Text" w:hAnsi="Crimson Text"/>
          <w:color w:val="000000" w:themeColor="text1"/>
          <w:sz w:val="26"/>
          <w:szCs w:val="26"/>
        </w:rPr>
        <w:t xml:space="preserve"> quedarse </w:t>
      </w:r>
      <w:r w:rsidR="00C44F5D" w:rsidRPr="008D03A6">
        <w:rPr>
          <w:rFonts w:ascii="Crimson Text" w:hAnsi="Crimson Text"/>
          <w:color w:val="000000" w:themeColor="text1"/>
          <w:sz w:val="26"/>
          <w:szCs w:val="26"/>
        </w:rPr>
        <w:t>a lamentarlo</w:t>
      </w:r>
      <w:r w:rsidR="000A57F1" w:rsidRPr="008D03A6">
        <w:rPr>
          <w:rFonts w:ascii="Crimson Text" w:hAnsi="Crimson Text"/>
          <w:color w:val="000000" w:themeColor="text1"/>
          <w:sz w:val="26"/>
          <w:szCs w:val="26"/>
        </w:rPr>
        <w:t>.</w:t>
      </w:r>
    </w:p>
    <w:p w:rsidR="00092205" w:rsidRPr="008D03A6" w:rsidRDefault="000A57F1"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Advirtió un palenque con varios caballos amarrados</w:t>
      </w:r>
      <w:del w:id="1049" w:author="PC" w:date="2025-06-06T21:00:00Z">
        <w:r w:rsidRPr="008D03A6" w:rsidDel="00576CDC">
          <w:rPr>
            <w:rFonts w:ascii="Crimson Text" w:hAnsi="Crimson Text"/>
            <w:color w:val="000000" w:themeColor="text1"/>
            <w:sz w:val="26"/>
            <w:szCs w:val="26"/>
          </w:rPr>
          <w:delText xml:space="preserve">, se </w:delText>
        </w:r>
        <w:r w:rsidR="00092205" w:rsidRPr="008D03A6" w:rsidDel="00576CDC">
          <w:rPr>
            <w:rFonts w:ascii="Crimson Text" w:hAnsi="Crimson Text"/>
            <w:color w:val="000000" w:themeColor="text1"/>
            <w:sz w:val="26"/>
            <w:szCs w:val="26"/>
          </w:rPr>
          <w:delText>ubicaba</w:delText>
        </w:r>
      </w:del>
      <w:ins w:id="1050" w:author="PC" w:date="2025-06-06T21:01:00Z">
        <w:r w:rsidR="00576CDC">
          <w:rPr>
            <w:rFonts w:ascii="Crimson Text" w:hAnsi="Crimson Text"/>
            <w:color w:val="000000" w:themeColor="text1"/>
            <w:sz w:val="26"/>
            <w:szCs w:val="26"/>
          </w:rPr>
          <w:t xml:space="preserve"> </w:t>
        </w:r>
      </w:ins>
      <w:ins w:id="1051" w:author="PC" w:date="2025-06-06T21:00:00Z">
        <w:r w:rsidR="00576CDC">
          <w:rPr>
            <w:rFonts w:ascii="Crimson Text" w:hAnsi="Crimson Text"/>
            <w:color w:val="000000" w:themeColor="text1"/>
            <w:sz w:val="26"/>
            <w:szCs w:val="26"/>
          </w:rPr>
          <w:t>ubicado</w:t>
        </w:r>
      </w:ins>
      <w:r w:rsidRPr="008D03A6">
        <w:rPr>
          <w:rFonts w:ascii="Crimson Text" w:hAnsi="Crimson Text"/>
          <w:color w:val="000000" w:themeColor="text1"/>
          <w:sz w:val="26"/>
          <w:szCs w:val="26"/>
        </w:rPr>
        <w:t xml:space="preserve"> </w:t>
      </w:r>
      <w:r w:rsidR="00092205" w:rsidRPr="008D03A6">
        <w:rPr>
          <w:rFonts w:ascii="Crimson Text" w:hAnsi="Crimson Text"/>
          <w:color w:val="000000" w:themeColor="text1"/>
          <w:sz w:val="26"/>
          <w:szCs w:val="26"/>
        </w:rPr>
        <w:t>en un sector bastante</w:t>
      </w:r>
      <w:r w:rsidRPr="008D03A6">
        <w:rPr>
          <w:rFonts w:ascii="Crimson Text" w:hAnsi="Crimson Text"/>
          <w:color w:val="000000" w:themeColor="text1"/>
          <w:sz w:val="26"/>
          <w:szCs w:val="26"/>
        </w:rPr>
        <w:t xml:space="preserve"> alejado de</w:t>
      </w:r>
      <w:r w:rsidR="00C44F5D" w:rsidRPr="008D03A6">
        <w:rPr>
          <w:rFonts w:ascii="Crimson Text" w:hAnsi="Crimson Text"/>
          <w:color w:val="000000" w:themeColor="text1"/>
          <w:sz w:val="26"/>
          <w:szCs w:val="26"/>
        </w:rPr>
        <w:t>l gentío</w:t>
      </w:r>
      <w:del w:id="1052" w:author="PC" w:date="2025-06-06T21:01:00Z">
        <w:r w:rsidRPr="008D03A6" w:rsidDel="00576CDC">
          <w:rPr>
            <w:rFonts w:ascii="Crimson Text" w:hAnsi="Crimson Text"/>
            <w:color w:val="000000" w:themeColor="text1"/>
            <w:sz w:val="26"/>
            <w:szCs w:val="26"/>
          </w:rPr>
          <w:delText>. Pensó</w:delText>
        </w:r>
      </w:del>
      <w:ins w:id="1053" w:author="PC" w:date="2025-06-06T21:01:00Z">
        <w:r w:rsidR="00576CDC">
          <w:rPr>
            <w:rFonts w:ascii="Crimson Text" w:hAnsi="Crimson Text"/>
            <w:color w:val="000000" w:themeColor="text1"/>
            <w:sz w:val="26"/>
            <w:szCs w:val="26"/>
          </w:rPr>
          <w:t>, y pensó</w:t>
        </w:r>
      </w:ins>
      <w:r w:rsidRPr="008D03A6">
        <w:rPr>
          <w:rFonts w:ascii="Crimson Text" w:hAnsi="Crimson Text"/>
          <w:color w:val="000000" w:themeColor="text1"/>
          <w:sz w:val="26"/>
          <w:szCs w:val="26"/>
        </w:rPr>
        <w:t xml:space="preserve"> que podría tomar uno de ellos sin</w:t>
      </w:r>
      <w:r w:rsidR="00C44F5D" w:rsidRPr="008D03A6">
        <w:rPr>
          <w:rFonts w:ascii="Crimson Text" w:hAnsi="Crimson Text"/>
          <w:color w:val="000000" w:themeColor="text1"/>
          <w:sz w:val="26"/>
          <w:szCs w:val="26"/>
        </w:rPr>
        <w:t xml:space="preserve"> que nadie lo notara</w:t>
      </w:r>
      <w:r w:rsidRPr="008D03A6">
        <w:rPr>
          <w:rFonts w:ascii="Crimson Text" w:hAnsi="Crimson Text"/>
          <w:color w:val="000000" w:themeColor="text1"/>
          <w:sz w:val="26"/>
          <w:szCs w:val="26"/>
        </w:rPr>
        <w:t xml:space="preserve">. Con cuidado, se </w:t>
      </w:r>
      <w:r w:rsidR="003E6CF8" w:rsidRPr="008D03A6">
        <w:rPr>
          <w:rFonts w:ascii="Crimson Text" w:hAnsi="Crimson Text"/>
          <w:color w:val="000000" w:themeColor="text1"/>
          <w:sz w:val="26"/>
          <w:szCs w:val="26"/>
        </w:rPr>
        <w:t>arrimó</w:t>
      </w:r>
      <w:r w:rsidRPr="008D03A6">
        <w:rPr>
          <w:rFonts w:ascii="Crimson Text" w:hAnsi="Crimson Text"/>
          <w:color w:val="000000" w:themeColor="text1"/>
          <w:sz w:val="26"/>
          <w:szCs w:val="26"/>
        </w:rPr>
        <w:t xml:space="preserve"> a los animales</w:t>
      </w:r>
      <w:del w:id="1054" w:author="PC" w:date="2025-06-06T21:01:00Z">
        <w:r w:rsidRPr="008D03A6" w:rsidDel="00576CD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092205" w:rsidRPr="008D03A6">
        <w:rPr>
          <w:rFonts w:ascii="Crimson Text" w:hAnsi="Crimson Text"/>
          <w:color w:val="000000" w:themeColor="text1"/>
          <w:sz w:val="26"/>
          <w:szCs w:val="26"/>
        </w:rPr>
        <w:t xml:space="preserve">y </w:t>
      </w:r>
      <w:r w:rsidR="00C44F5D" w:rsidRPr="008D03A6">
        <w:rPr>
          <w:rFonts w:ascii="Crimson Text" w:hAnsi="Crimson Text"/>
          <w:color w:val="000000" w:themeColor="text1"/>
          <w:sz w:val="26"/>
          <w:szCs w:val="26"/>
        </w:rPr>
        <w:t>escogió</w:t>
      </w:r>
      <w:r w:rsidRPr="008D03A6">
        <w:rPr>
          <w:rFonts w:ascii="Crimson Text" w:hAnsi="Crimson Text"/>
          <w:color w:val="000000" w:themeColor="text1"/>
          <w:sz w:val="26"/>
          <w:szCs w:val="26"/>
        </w:rPr>
        <w:t xml:space="preserve"> una yegua joven. En cuestión de segundos, se encontraba </w:t>
      </w:r>
      <w:r w:rsidR="00092205" w:rsidRPr="008D03A6">
        <w:rPr>
          <w:rFonts w:ascii="Crimson Text" w:hAnsi="Crimson Text"/>
          <w:color w:val="000000" w:themeColor="text1"/>
          <w:sz w:val="26"/>
          <w:szCs w:val="26"/>
        </w:rPr>
        <w:t>tirando de las riendas</w:t>
      </w:r>
      <w:del w:id="1055" w:author="PC" w:date="2025-06-06T21:01:00Z">
        <w:r w:rsidRPr="008D03A6" w:rsidDel="00576CD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ale</w:t>
      </w:r>
      <w:r w:rsidR="00092205" w:rsidRPr="008D03A6">
        <w:rPr>
          <w:rFonts w:ascii="Crimson Text" w:hAnsi="Crimson Text"/>
          <w:color w:val="000000" w:themeColor="text1"/>
          <w:sz w:val="26"/>
          <w:szCs w:val="26"/>
        </w:rPr>
        <w:t>jándose del recinto ceremonial.</w:t>
      </w:r>
    </w:p>
    <w:p w:rsidR="00576CDC" w:rsidRDefault="00092205" w:rsidP="00092205">
      <w:pPr>
        <w:tabs>
          <w:tab w:val="left" w:pos="2179"/>
        </w:tabs>
        <w:spacing w:after="0"/>
        <w:ind w:firstLine="284"/>
        <w:jc w:val="both"/>
        <w:rPr>
          <w:ins w:id="1056" w:author="PC" w:date="2025-06-06T21:02:00Z"/>
          <w:rFonts w:ascii="Crimson Text" w:hAnsi="Crimson Text"/>
          <w:color w:val="000000" w:themeColor="text1"/>
          <w:sz w:val="26"/>
          <w:szCs w:val="26"/>
        </w:rPr>
      </w:pPr>
      <w:r w:rsidRPr="008D03A6">
        <w:rPr>
          <w:rFonts w:ascii="Crimson Text" w:hAnsi="Crimson Text"/>
          <w:color w:val="000000" w:themeColor="text1"/>
          <w:sz w:val="26"/>
          <w:szCs w:val="26"/>
        </w:rPr>
        <w:t>Abord</w:t>
      </w:r>
      <w:r w:rsidR="000028C8" w:rsidRPr="008D03A6">
        <w:rPr>
          <w:rFonts w:ascii="Crimson Text" w:hAnsi="Crimson Text"/>
          <w:color w:val="000000" w:themeColor="text1"/>
          <w:sz w:val="26"/>
          <w:szCs w:val="26"/>
        </w:rPr>
        <w:t xml:space="preserve">ó </w:t>
      </w:r>
      <w:r w:rsidRPr="008D03A6">
        <w:rPr>
          <w:rFonts w:ascii="Crimson Text" w:hAnsi="Crimson Text"/>
          <w:color w:val="000000" w:themeColor="text1"/>
          <w:sz w:val="26"/>
          <w:szCs w:val="26"/>
        </w:rPr>
        <w:t xml:space="preserve">el camino del </w:t>
      </w:r>
      <w:del w:id="1057" w:author="Paula Castrilli" w:date="2025-06-02T13:56:00Z">
        <w:r w:rsidRPr="008D03A6" w:rsidDel="00902E0B">
          <w:rPr>
            <w:rFonts w:ascii="Crimson Text" w:hAnsi="Crimson Text"/>
            <w:color w:val="000000" w:themeColor="text1"/>
            <w:sz w:val="26"/>
            <w:szCs w:val="26"/>
          </w:rPr>
          <w:delText>lago de los dioses</w:delText>
        </w:r>
      </w:del>
      <w:ins w:id="1058" w:author="Paula Castrilli" w:date="2025-06-02T13:56:00Z">
        <w:r w:rsidR="00902E0B">
          <w:rPr>
            <w:rFonts w:ascii="Crimson Text" w:hAnsi="Crimson Text"/>
            <w:color w:val="000000" w:themeColor="text1"/>
            <w:sz w:val="26"/>
            <w:szCs w:val="26"/>
          </w:rPr>
          <w:t>Lago de los Dioses</w:t>
        </w:r>
      </w:ins>
      <w:del w:id="1059" w:author="PC" w:date="2025-06-06T21:01:00Z">
        <w:r w:rsidR="000028C8" w:rsidRPr="008D03A6" w:rsidDel="00576CDC">
          <w:rPr>
            <w:rFonts w:ascii="Crimson Text" w:hAnsi="Crimson Text"/>
            <w:color w:val="000000" w:themeColor="text1"/>
            <w:sz w:val="26"/>
            <w:szCs w:val="26"/>
          </w:rPr>
          <w:delText>,</w:delText>
        </w:r>
      </w:del>
      <w:r w:rsidR="000028C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y a</w:t>
      </w:r>
      <w:r w:rsidR="001F3EA6" w:rsidRPr="008D03A6">
        <w:rPr>
          <w:rFonts w:ascii="Crimson Text" w:hAnsi="Crimson Text"/>
          <w:color w:val="000000" w:themeColor="text1"/>
          <w:sz w:val="26"/>
          <w:szCs w:val="26"/>
        </w:rPr>
        <w:t>tr</w:t>
      </w:r>
      <w:r w:rsidR="00DD4D44" w:rsidRPr="008D03A6">
        <w:rPr>
          <w:rFonts w:ascii="Crimson Text" w:hAnsi="Crimson Text"/>
          <w:color w:val="000000" w:themeColor="text1"/>
          <w:sz w:val="26"/>
          <w:szCs w:val="26"/>
        </w:rPr>
        <w:t>avesó el trayecto hasta el final</w:t>
      </w:r>
      <w:r w:rsidRPr="008D03A6">
        <w:rPr>
          <w:rFonts w:ascii="Crimson Text" w:hAnsi="Crimson Text"/>
          <w:color w:val="000000" w:themeColor="text1"/>
          <w:sz w:val="26"/>
          <w:szCs w:val="26"/>
        </w:rPr>
        <w:t>, esta vez, sin contratiempos. D</w:t>
      </w:r>
      <w:r w:rsidR="001F3EA6" w:rsidRPr="008D03A6">
        <w:rPr>
          <w:rFonts w:ascii="Crimson Text" w:hAnsi="Crimson Text"/>
          <w:color w:val="000000" w:themeColor="text1"/>
          <w:sz w:val="26"/>
          <w:szCs w:val="26"/>
        </w:rPr>
        <w:t>urante el recorrido</w:t>
      </w:r>
      <w:r w:rsidR="004B12F8" w:rsidRPr="008D03A6">
        <w:rPr>
          <w:rFonts w:ascii="Crimson Text" w:hAnsi="Crimson Text"/>
          <w:color w:val="000000" w:themeColor="text1"/>
          <w:sz w:val="26"/>
          <w:szCs w:val="26"/>
        </w:rPr>
        <w:t>,</w:t>
      </w:r>
      <w:r w:rsidR="001F3EA6" w:rsidRPr="008D03A6">
        <w:rPr>
          <w:rFonts w:ascii="Crimson Text" w:hAnsi="Crimson Text"/>
          <w:color w:val="000000" w:themeColor="text1"/>
          <w:sz w:val="26"/>
          <w:szCs w:val="26"/>
        </w:rPr>
        <w:t xml:space="preserve"> </w:t>
      </w:r>
      <w:r w:rsidR="00F27CC1" w:rsidRPr="008D03A6">
        <w:rPr>
          <w:rFonts w:ascii="Crimson Text" w:hAnsi="Crimson Text"/>
          <w:color w:val="000000" w:themeColor="text1"/>
          <w:sz w:val="26"/>
          <w:szCs w:val="26"/>
        </w:rPr>
        <w:t>identificó</w:t>
      </w:r>
      <w:r w:rsidR="001F3EA6" w:rsidRPr="008D03A6">
        <w:rPr>
          <w:rFonts w:ascii="Crimson Text" w:hAnsi="Crimson Text"/>
          <w:color w:val="000000" w:themeColor="text1"/>
          <w:sz w:val="26"/>
          <w:szCs w:val="26"/>
        </w:rPr>
        <w:t xml:space="preserve"> la presencia de varios caballeros custodiando la zona, tratando de </w:t>
      </w:r>
      <w:r w:rsidR="004B12F8" w:rsidRPr="008D03A6">
        <w:rPr>
          <w:rFonts w:ascii="Crimson Text" w:hAnsi="Crimson Text"/>
          <w:color w:val="000000" w:themeColor="text1"/>
          <w:sz w:val="26"/>
          <w:szCs w:val="26"/>
        </w:rPr>
        <w:t>hallar</w:t>
      </w:r>
      <w:r w:rsidR="001F3EA6" w:rsidRPr="008D03A6">
        <w:rPr>
          <w:rFonts w:ascii="Crimson Text" w:hAnsi="Crimson Text"/>
          <w:color w:val="000000" w:themeColor="text1"/>
          <w:sz w:val="26"/>
          <w:szCs w:val="26"/>
        </w:rPr>
        <w:t xml:space="preserve"> el rastro del </w:t>
      </w:r>
      <w:del w:id="1060" w:author="PC" w:date="2025-06-06T21:01:00Z">
        <w:r w:rsidR="001F3EA6" w:rsidRPr="008D03A6" w:rsidDel="00576CDC">
          <w:rPr>
            <w:rFonts w:ascii="Crimson Text" w:hAnsi="Crimson Text"/>
            <w:color w:val="000000" w:themeColor="text1"/>
            <w:sz w:val="26"/>
            <w:szCs w:val="26"/>
          </w:rPr>
          <w:delText xml:space="preserve">supuesto </w:delText>
        </w:r>
      </w:del>
      <w:r w:rsidR="001F3EA6" w:rsidRPr="008D03A6">
        <w:rPr>
          <w:rFonts w:ascii="Crimson Text" w:hAnsi="Crimson Text"/>
          <w:color w:val="000000" w:themeColor="text1"/>
          <w:sz w:val="26"/>
          <w:szCs w:val="26"/>
        </w:rPr>
        <w:t xml:space="preserve">desertor. </w:t>
      </w:r>
      <w:ins w:id="1061" w:author="PC" w:date="2025-06-06T21:01:00Z">
        <w:r w:rsidR="00576CDC">
          <w:rPr>
            <w:rFonts w:ascii="Crimson Text" w:hAnsi="Crimson Text"/>
            <w:color w:val="000000" w:themeColor="text1"/>
            <w:sz w:val="26"/>
            <w:szCs w:val="26"/>
          </w:rPr>
          <w:t xml:space="preserve">Elena </w:t>
        </w:r>
      </w:ins>
      <w:del w:id="1062" w:author="PC" w:date="2025-06-06T21:02:00Z">
        <w:r w:rsidR="00DD4D44" w:rsidRPr="008D03A6" w:rsidDel="00576CDC">
          <w:rPr>
            <w:rFonts w:ascii="Crimson Text" w:hAnsi="Crimson Text"/>
            <w:color w:val="000000" w:themeColor="text1"/>
            <w:sz w:val="26"/>
            <w:szCs w:val="26"/>
          </w:rPr>
          <w:delText>Sabía</w:delText>
        </w:r>
      </w:del>
      <w:ins w:id="1063" w:author="PC" w:date="2025-06-06T21:02:00Z">
        <w:r w:rsidR="00576CDC">
          <w:rPr>
            <w:rFonts w:ascii="Crimson Text" w:hAnsi="Crimson Text"/>
            <w:color w:val="000000" w:themeColor="text1"/>
            <w:sz w:val="26"/>
            <w:szCs w:val="26"/>
          </w:rPr>
          <w:t>sabía</w:t>
        </w:r>
      </w:ins>
      <w:r w:rsidR="00DD4D44" w:rsidRPr="008D03A6">
        <w:rPr>
          <w:rFonts w:ascii="Crimson Text" w:hAnsi="Crimson Text"/>
          <w:color w:val="000000" w:themeColor="text1"/>
          <w:sz w:val="26"/>
          <w:szCs w:val="26"/>
        </w:rPr>
        <w:t xml:space="preserve"> que</w:t>
      </w:r>
      <w:r w:rsidR="001F3EA6" w:rsidRPr="008D03A6">
        <w:rPr>
          <w:rFonts w:ascii="Crimson Text" w:hAnsi="Crimson Text"/>
          <w:color w:val="000000" w:themeColor="text1"/>
          <w:sz w:val="26"/>
          <w:szCs w:val="26"/>
        </w:rPr>
        <w:t xml:space="preserve"> estaban </w:t>
      </w:r>
      <w:del w:id="1064" w:author="PC" w:date="2025-06-06T21:02:00Z">
        <w:r w:rsidR="001F3EA6" w:rsidRPr="008D03A6" w:rsidDel="00576CDC">
          <w:rPr>
            <w:rFonts w:ascii="Crimson Text" w:hAnsi="Crimson Text"/>
            <w:color w:val="000000" w:themeColor="text1"/>
            <w:sz w:val="26"/>
            <w:szCs w:val="26"/>
          </w:rPr>
          <w:delText>equivocados</w:delText>
        </w:r>
      </w:del>
      <w:ins w:id="1065" w:author="PC" w:date="2025-06-06T21:02:00Z">
        <w:r w:rsidR="00576CDC">
          <w:rPr>
            <w:rFonts w:ascii="Crimson Text" w:hAnsi="Crimson Text"/>
            <w:color w:val="000000" w:themeColor="text1"/>
            <w:sz w:val="26"/>
            <w:szCs w:val="26"/>
          </w:rPr>
          <w:t>buscando en el lugar equivocado</w:t>
        </w:r>
      </w:ins>
      <w:r w:rsidR="001F3EA6" w:rsidRPr="008D03A6">
        <w:rPr>
          <w:rFonts w:ascii="Crimson Text" w:hAnsi="Crimson Text"/>
          <w:color w:val="000000" w:themeColor="text1"/>
          <w:sz w:val="26"/>
          <w:szCs w:val="26"/>
        </w:rPr>
        <w:t>, nunca encontrarían a Eros</w:t>
      </w:r>
      <w:ins w:id="1066" w:author="PC" w:date="2025-06-06T21:02:00Z">
        <w:r w:rsidR="00576CDC">
          <w:rPr>
            <w:rFonts w:ascii="Crimson Text" w:hAnsi="Crimson Text"/>
            <w:color w:val="000000" w:themeColor="text1"/>
            <w:sz w:val="26"/>
            <w:szCs w:val="26"/>
          </w:rPr>
          <w:t xml:space="preserve"> </w:t>
        </w:r>
      </w:ins>
      <w:del w:id="1067" w:author="PC" w:date="2025-06-06T21:02:00Z">
        <w:r w:rsidR="001F3EA6" w:rsidRPr="008D03A6" w:rsidDel="00576CDC">
          <w:rPr>
            <w:rFonts w:ascii="Crimson Text" w:hAnsi="Crimson Text"/>
            <w:color w:val="000000" w:themeColor="text1"/>
            <w:sz w:val="26"/>
            <w:szCs w:val="26"/>
          </w:rPr>
          <w:delText>,</w:delText>
        </w:r>
      </w:del>
      <w:ins w:id="1068" w:author="PC" w:date="2025-06-06T21:02:00Z">
        <w:r w:rsidR="00576CDC">
          <w:rPr>
            <w:rFonts w:ascii="Crimson Text" w:hAnsi="Crimson Text"/>
            <w:color w:val="000000" w:themeColor="text1"/>
            <w:sz w:val="26"/>
            <w:szCs w:val="26"/>
          </w:rPr>
          <w:t>porque</w:t>
        </w:r>
      </w:ins>
      <w:r w:rsidR="001F3EA6" w:rsidRPr="008D03A6">
        <w:rPr>
          <w:rFonts w:ascii="Crimson Text" w:hAnsi="Crimson Text"/>
          <w:color w:val="000000" w:themeColor="text1"/>
          <w:sz w:val="26"/>
          <w:szCs w:val="26"/>
        </w:rPr>
        <w:t xml:space="preserve"> nadie pensaría que enfilaría hacía el oeste</w:t>
      </w:r>
      <w:del w:id="1069" w:author="PC" w:date="2025-06-06T21:02:00Z">
        <w:r w:rsidR="001F3EA6" w:rsidRPr="008D03A6" w:rsidDel="00576CDC">
          <w:rPr>
            <w:rFonts w:ascii="Crimson Text" w:hAnsi="Crimson Text"/>
            <w:color w:val="000000" w:themeColor="text1"/>
            <w:sz w:val="26"/>
            <w:szCs w:val="26"/>
          </w:rPr>
          <w:delText>, n</w:delText>
        </w:r>
      </w:del>
      <w:ins w:id="1070" w:author="PC" w:date="2025-06-06T21:02:00Z">
        <w:r w:rsidR="00576CDC">
          <w:rPr>
            <w:rFonts w:ascii="Crimson Text" w:hAnsi="Crimson Text"/>
            <w:color w:val="000000" w:themeColor="text1"/>
            <w:sz w:val="26"/>
            <w:szCs w:val="26"/>
          </w:rPr>
          <w:t>. N</w:t>
        </w:r>
      </w:ins>
      <w:r w:rsidR="001F3EA6" w:rsidRPr="008D03A6">
        <w:rPr>
          <w:rFonts w:ascii="Crimson Text" w:hAnsi="Crimson Text"/>
          <w:color w:val="000000" w:themeColor="text1"/>
          <w:sz w:val="26"/>
          <w:szCs w:val="26"/>
        </w:rPr>
        <w:t xml:space="preserve">adie </w:t>
      </w:r>
      <w:del w:id="1071" w:author="PC" w:date="2025-06-06T21:02:00Z">
        <w:r w:rsidR="001F3EA6" w:rsidRPr="008D03A6" w:rsidDel="00576CDC">
          <w:rPr>
            <w:rFonts w:ascii="Crimson Text" w:hAnsi="Crimson Text"/>
            <w:color w:val="000000" w:themeColor="text1"/>
            <w:sz w:val="26"/>
            <w:szCs w:val="26"/>
          </w:rPr>
          <w:delText xml:space="preserve">salvo </w:delText>
        </w:r>
      </w:del>
      <w:ins w:id="1072" w:author="PC" w:date="2025-06-06T21:02:00Z">
        <w:r w:rsidR="00576CDC">
          <w:rPr>
            <w:rFonts w:ascii="Crimson Text" w:hAnsi="Crimson Text"/>
            <w:color w:val="000000" w:themeColor="text1"/>
            <w:sz w:val="26"/>
            <w:szCs w:val="26"/>
          </w:rPr>
          <w:t>excepto</w:t>
        </w:r>
        <w:r w:rsidR="00576CDC" w:rsidRPr="008D03A6">
          <w:rPr>
            <w:rFonts w:ascii="Crimson Text" w:hAnsi="Crimson Text"/>
            <w:color w:val="000000" w:themeColor="text1"/>
            <w:sz w:val="26"/>
            <w:szCs w:val="26"/>
          </w:rPr>
          <w:t xml:space="preserve"> </w:t>
        </w:r>
      </w:ins>
      <w:r w:rsidR="00BA272F" w:rsidRPr="008D03A6">
        <w:rPr>
          <w:rFonts w:ascii="Crimson Text" w:hAnsi="Crimson Text"/>
          <w:color w:val="000000" w:themeColor="text1"/>
          <w:sz w:val="26"/>
          <w:szCs w:val="26"/>
        </w:rPr>
        <w:t>ella</w:t>
      </w:r>
      <w:r w:rsidR="001F3EA6" w:rsidRPr="008D03A6">
        <w:rPr>
          <w:rFonts w:ascii="Crimson Text" w:hAnsi="Crimson Text"/>
          <w:color w:val="000000" w:themeColor="text1"/>
          <w:sz w:val="26"/>
          <w:szCs w:val="26"/>
        </w:rPr>
        <w:t xml:space="preserve">. </w:t>
      </w:r>
    </w:p>
    <w:p w:rsidR="000A57F1" w:rsidRPr="008D03A6" w:rsidRDefault="001F3EA6"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Finalmente</w:t>
      </w:r>
      <w:ins w:id="1073" w:author="PC" w:date="2025-06-06T21:02:00Z">
        <w:r w:rsidR="00576CDC">
          <w:rPr>
            <w:rFonts w:ascii="Crimson Text" w:hAnsi="Crimson Text"/>
            <w:color w:val="000000" w:themeColor="text1"/>
            <w:sz w:val="26"/>
            <w:szCs w:val="26"/>
          </w:rPr>
          <w:t>,</w:t>
        </w:r>
      </w:ins>
      <w:del w:id="1074" w:author="PC" w:date="2025-06-06T21:02:00Z">
        <w:r w:rsidRPr="008D03A6" w:rsidDel="00576CDC">
          <w:rPr>
            <w:rFonts w:ascii="Crimson Text" w:hAnsi="Crimson Text"/>
            <w:color w:val="000000" w:themeColor="text1"/>
            <w:sz w:val="26"/>
            <w:szCs w:val="26"/>
          </w:rPr>
          <w:delText xml:space="preserve"> accedió</w:delText>
        </w:r>
      </w:del>
      <w:ins w:id="1075" w:author="PC" w:date="2025-06-06T21:02:00Z">
        <w:r w:rsidR="00576CDC">
          <w:rPr>
            <w:rFonts w:ascii="Crimson Text" w:hAnsi="Crimson Text"/>
            <w:color w:val="000000" w:themeColor="text1"/>
            <w:sz w:val="26"/>
            <w:szCs w:val="26"/>
          </w:rPr>
          <w:t xml:space="preserve"> llegó</w:t>
        </w:r>
      </w:ins>
      <w:r w:rsidRPr="008D03A6">
        <w:rPr>
          <w:rFonts w:ascii="Crimson Text" w:hAnsi="Crimson Text"/>
          <w:color w:val="000000" w:themeColor="text1"/>
          <w:sz w:val="26"/>
          <w:szCs w:val="26"/>
        </w:rPr>
        <w:t xml:space="preserve"> al </w:t>
      </w:r>
      <w:del w:id="1076" w:author="Paula Castrilli" w:date="2025-06-02T13:55:00Z">
        <w:r w:rsidRPr="008D03A6" w:rsidDel="00D145D9">
          <w:rPr>
            <w:rFonts w:ascii="Crimson Text" w:hAnsi="Crimson Text"/>
            <w:color w:val="000000" w:themeColor="text1"/>
            <w:sz w:val="26"/>
            <w:szCs w:val="26"/>
          </w:rPr>
          <w:delText>camino de los miedos</w:delText>
        </w:r>
      </w:del>
      <w:ins w:id="1077" w:author="Paula Castrilli" w:date="2025-06-02T13:55:00Z">
        <w:r w:rsidR="00D145D9">
          <w:rPr>
            <w:rFonts w:ascii="Crimson Text" w:hAnsi="Crimson Text"/>
            <w:color w:val="000000" w:themeColor="text1"/>
            <w:sz w:val="26"/>
            <w:szCs w:val="26"/>
          </w:rPr>
          <w:t>Camino de los Miedos</w:t>
        </w:r>
      </w:ins>
      <w:del w:id="1078" w:author="PC" w:date="2025-06-06T21:02:00Z">
        <w:r w:rsidRPr="008D03A6" w:rsidDel="00576CD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dirigió rumbo al </w:t>
      </w:r>
      <w:del w:id="1079" w:author="Paula Castrilli" w:date="2025-06-02T13:56:00Z">
        <w:r w:rsidRPr="008D03A6" w:rsidDel="00D145D9">
          <w:rPr>
            <w:rFonts w:ascii="Crimson Text" w:hAnsi="Crimson Text"/>
            <w:color w:val="000000" w:themeColor="text1"/>
            <w:sz w:val="26"/>
            <w:szCs w:val="26"/>
          </w:rPr>
          <w:delText>bosque encantado</w:delText>
        </w:r>
      </w:del>
      <w:ins w:id="1080" w:author="Paula Castrilli" w:date="2025-06-02T13:56:00Z">
        <w:r w:rsidR="00D145D9">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w:t>
      </w:r>
    </w:p>
    <w:p w:rsidR="001F3EA6" w:rsidRPr="008D03A6" w:rsidRDefault="001F3EA6"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yegua estaba en buen estado, era veloz y </w:t>
      </w:r>
      <w:r w:rsidR="00C41F95" w:rsidRPr="008D03A6">
        <w:rPr>
          <w:rFonts w:ascii="Crimson Text" w:hAnsi="Crimson Text"/>
          <w:color w:val="000000" w:themeColor="text1"/>
          <w:sz w:val="26"/>
          <w:szCs w:val="26"/>
        </w:rPr>
        <w:t>obediente. En cuestión</w:t>
      </w:r>
      <w:r w:rsidR="00DD4D44" w:rsidRPr="008D03A6">
        <w:rPr>
          <w:rFonts w:ascii="Crimson Text" w:hAnsi="Crimson Text"/>
          <w:color w:val="000000" w:themeColor="text1"/>
          <w:sz w:val="26"/>
          <w:szCs w:val="26"/>
        </w:rPr>
        <w:t xml:space="preserve"> de</w:t>
      </w:r>
      <w:r w:rsidR="00C41F95" w:rsidRPr="008D03A6">
        <w:rPr>
          <w:rFonts w:ascii="Crimson Text" w:hAnsi="Crimson Text"/>
          <w:color w:val="000000" w:themeColor="text1"/>
          <w:sz w:val="26"/>
          <w:szCs w:val="26"/>
        </w:rPr>
        <w:t xml:space="preserve"> minutos, le permitió </w:t>
      </w:r>
      <w:r w:rsidR="003E6CF8" w:rsidRPr="008D03A6">
        <w:rPr>
          <w:rFonts w:ascii="Crimson Text" w:hAnsi="Crimson Text"/>
          <w:color w:val="000000" w:themeColor="text1"/>
          <w:sz w:val="26"/>
          <w:szCs w:val="26"/>
        </w:rPr>
        <w:t>arribar</w:t>
      </w:r>
      <w:r w:rsidR="00C41F95" w:rsidRPr="008D03A6">
        <w:rPr>
          <w:rFonts w:ascii="Crimson Text" w:hAnsi="Crimson Text"/>
          <w:color w:val="000000" w:themeColor="text1"/>
          <w:sz w:val="26"/>
          <w:szCs w:val="26"/>
        </w:rPr>
        <w:t xml:space="preserve"> a las inmediaciones del bosque. N</w:t>
      </w:r>
      <w:r w:rsidR="00997FEC" w:rsidRPr="008D03A6">
        <w:rPr>
          <w:rFonts w:ascii="Crimson Text" w:hAnsi="Crimson Text"/>
          <w:color w:val="000000" w:themeColor="text1"/>
          <w:sz w:val="26"/>
          <w:szCs w:val="26"/>
        </w:rPr>
        <w:t>o era la primera vez que la princesa visitaba el lugar, pero n</w:t>
      </w:r>
      <w:r w:rsidR="00C41F95" w:rsidRPr="008D03A6">
        <w:rPr>
          <w:rFonts w:ascii="Crimson Text" w:hAnsi="Crimson Text"/>
          <w:color w:val="000000" w:themeColor="text1"/>
          <w:sz w:val="26"/>
          <w:szCs w:val="26"/>
        </w:rPr>
        <w:t xml:space="preserve">unca había estado tan cerca </w:t>
      </w:r>
      <w:r w:rsidR="003E6CF8" w:rsidRPr="008D03A6">
        <w:rPr>
          <w:rFonts w:ascii="Crimson Text" w:hAnsi="Crimson Text"/>
          <w:color w:val="000000" w:themeColor="text1"/>
          <w:sz w:val="26"/>
          <w:szCs w:val="26"/>
        </w:rPr>
        <w:t>de</w:t>
      </w:r>
      <w:r w:rsidR="00C41F95" w:rsidRPr="008D03A6">
        <w:rPr>
          <w:rFonts w:ascii="Crimson Text" w:hAnsi="Crimson Text"/>
          <w:color w:val="000000" w:themeColor="text1"/>
          <w:sz w:val="26"/>
          <w:szCs w:val="26"/>
        </w:rPr>
        <w:t xml:space="preserve"> ese </w:t>
      </w:r>
      <w:r w:rsidR="00C00999" w:rsidRPr="008D03A6">
        <w:rPr>
          <w:rFonts w:ascii="Crimson Text" w:hAnsi="Crimson Text"/>
          <w:color w:val="000000" w:themeColor="text1"/>
          <w:sz w:val="26"/>
          <w:szCs w:val="26"/>
        </w:rPr>
        <w:t>sitio</w:t>
      </w:r>
      <w:r w:rsidR="00C41F95" w:rsidRPr="008D03A6">
        <w:rPr>
          <w:rFonts w:ascii="Crimson Text" w:hAnsi="Crimson Text"/>
          <w:color w:val="000000" w:themeColor="text1"/>
          <w:sz w:val="26"/>
          <w:szCs w:val="26"/>
        </w:rPr>
        <w:t xml:space="preserve"> tenebroso. Aminoró la marcha</w:t>
      </w:r>
      <w:del w:id="1081" w:author="PC" w:date="2025-06-06T21:04:00Z">
        <w:r w:rsidR="00C41F95" w:rsidRPr="008D03A6" w:rsidDel="005D52F9">
          <w:rPr>
            <w:rFonts w:ascii="Crimson Text" w:hAnsi="Crimson Text"/>
            <w:color w:val="000000" w:themeColor="text1"/>
            <w:sz w:val="26"/>
            <w:szCs w:val="26"/>
          </w:rPr>
          <w:delText>,</w:delText>
        </w:r>
      </w:del>
      <w:r w:rsidR="00C41F95" w:rsidRPr="008D03A6">
        <w:rPr>
          <w:rFonts w:ascii="Crimson Text" w:hAnsi="Crimson Text"/>
          <w:color w:val="000000" w:themeColor="text1"/>
          <w:sz w:val="26"/>
          <w:szCs w:val="26"/>
        </w:rPr>
        <w:t xml:space="preserve"> y, lentamente, recorrió los últimos metros del camino antes de </w:t>
      </w:r>
      <w:del w:id="1082" w:author="PC" w:date="2025-06-06T21:04:00Z">
        <w:r w:rsidR="00D23571" w:rsidRPr="008D03A6" w:rsidDel="005D52F9">
          <w:rPr>
            <w:rFonts w:ascii="Crimson Text" w:hAnsi="Crimson Text"/>
            <w:color w:val="000000" w:themeColor="text1"/>
            <w:sz w:val="26"/>
            <w:szCs w:val="26"/>
          </w:rPr>
          <w:delText>que se adentrara</w:delText>
        </w:r>
      </w:del>
      <w:ins w:id="1083" w:author="PC" w:date="2025-06-06T21:04:00Z">
        <w:r w:rsidR="005D52F9">
          <w:rPr>
            <w:rFonts w:ascii="Crimson Text" w:hAnsi="Crimson Text"/>
            <w:color w:val="000000" w:themeColor="text1"/>
            <w:sz w:val="26"/>
            <w:szCs w:val="26"/>
          </w:rPr>
          <w:t>adentrarse</w:t>
        </w:r>
      </w:ins>
      <w:r w:rsidR="00C41F95" w:rsidRPr="008D03A6">
        <w:rPr>
          <w:rFonts w:ascii="Crimson Text" w:hAnsi="Crimson Text"/>
          <w:color w:val="000000" w:themeColor="text1"/>
          <w:sz w:val="26"/>
          <w:szCs w:val="26"/>
        </w:rPr>
        <w:t xml:space="preserve"> en la vegetación.</w:t>
      </w:r>
      <w:r w:rsidR="00D23571" w:rsidRPr="008D03A6">
        <w:rPr>
          <w:rFonts w:ascii="Crimson Text" w:hAnsi="Crimson Text"/>
          <w:color w:val="000000" w:themeColor="text1"/>
          <w:sz w:val="26"/>
          <w:szCs w:val="26"/>
        </w:rPr>
        <w:t xml:space="preserve"> Al llegar a las puertas</w:t>
      </w:r>
      <w:del w:id="1084" w:author="PC" w:date="2025-06-06T21:05:00Z">
        <w:r w:rsidR="00D23571" w:rsidRPr="008D03A6" w:rsidDel="005D52F9">
          <w:rPr>
            <w:rFonts w:ascii="Crimson Text" w:hAnsi="Crimson Text"/>
            <w:color w:val="000000" w:themeColor="text1"/>
            <w:sz w:val="26"/>
            <w:szCs w:val="26"/>
          </w:rPr>
          <w:delText xml:space="preserve"> del </w:delText>
        </w:r>
      </w:del>
      <w:del w:id="1085" w:author="Paula Castrilli" w:date="2025-06-02T13:56:00Z">
        <w:r w:rsidR="00D23571" w:rsidRPr="008D03A6" w:rsidDel="00D145D9">
          <w:rPr>
            <w:rFonts w:ascii="Crimson Text" w:hAnsi="Crimson Text"/>
            <w:color w:val="000000" w:themeColor="text1"/>
            <w:sz w:val="26"/>
            <w:szCs w:val="26"/>
          </w:rPr>
          <w:delText>bosque encantado</w:delText>
        </w:r>
      </w:del>
      <w:ins w:id="1086" w:author="Paula Castrilli" w:date="2025-06-02T13:56:00Z">
        <w:del w:id="1087" w:author="PC" w:date="2025-06-06T21:05:00Z">
          <w:r w:rsidR="00D145D9" w:rsidDel="005D52F9">
            <w:rPr>
              <w:rFonts w:ascii="Crimson Text" w:hAnsi="Crimson Text"/>
              <w:color w:val="000000" w:themeColor="text1"/>
              <w:sz w:val="26"/>
              <w:szCs w:val="26"/>
            </w:rPr>
            <w:delText>Bosque Encantado</w:delText>
          </w:r>
        </w:del>
      </w:ins>
      <w:r w:rsidR="00D23571" w:rsidRPr="008D03A6">
        <w:rPr>
          <w:rFonts w:ascii="Crimson Text" w:hAnsi="Crimson Text"/>
          <w:color w:val="000000" w:themeColor="text1"/>
          <w:sz w:val="26"/>
          <w:szCs w:val="26"/>
        </w:rPr>
        <w:t>, le llamó la atención</w:t>
      </w:r>
      <w:r w:rsidR="003E6CF8" w:rsidRPr="008D03A6">
        <w:rPr>
          <w:rFonts w:ascii="Crimson Text" w:hAnsi="Crimson Text"/>
          <w:color w:val="000000" w:themeColor="text1"/>
          <w:sz w:val="26"/>
          <w:szCs w:val="26"/>
        </w:rPr>
        <w:t xml:space="preserve"> la presencia de</w:t>
      </w:r>
      <w:r w:rsidR="00D23571" w:rsidRPr="008D03A6">
        <w:rPr>
          <w:rFonts w:ascii="Crimson Text" w:hAnsi="Crimson Text"/>
          <w:color w:val="000000" w:themeColor="text1"/>
          <w:sz w:val="26"/>
          <w:szCs w:val="26"/>
        </w:rPr>
        <w:t xml:space="preserve"> un bulto arrumbado a un costado. Desmontó</w:t>
      </w:r>
      <w:del w:id="1088" w:author="PC" w:date="2025-06-06T21:05:00Z">
        <w:r w:rsidR="00D23571" w:rsidRPr="008D03A6" w:rsidDel="005D52F9">
          <w:rPr>
            <w:rFonts w:ascii="Crimson Text" w:hAnsi="Crimson Text"/>
            <w:color w:val="000000" w:themeColor="text1"/>
            <w:sz w:val="26"/>
            <w:szCs w:val="26"/>
          </w:rPr>
          <w:delText>,</w:delText>
        </w:r>
      </w:del>
      <w:r w:rsidR="00D23571" w:rsidRPr="008D03A6">
        <w:rPr>
          <w:rFonts w:ascii="Crimson Text" w:hAnsi="Crimson Text"/>
          <w:color w:val="000000" w:themeColor="text1"/>
          <w:sz w:val="26"/>
          <w:szCs w:val="26"/>
        </w:rPr>
        <w:t xml:space="preserve"> y se aproximó al objeto. </w:t>
      </w:r>
      <w:r w:rsidR="00870BDD" w:rsidRPr="008D03A6">
        <w:rPr>
          <w:rFonts w:ascii="Crimson Text" w:hAnsi="Crimson Text"/>
          <w:color w:val="000000" w:themeColor="text1"/>
          <w:sz w:val="26"/>
          <w:szCs w:val="26"/>
        </w:rPr>
        <w:t>Al</w:t>
      </w:r>
      <w:r w:rsidR="00D23571" w:rsidRPr="008D03A6">
        <w:rPr>
          <w:rFonts w:ascii="Crimson Text" w:hAnsi="Crimson Text"/>
          <w:color w:val="000000" w:themeColor="text1"/>
          <w:sz w:val="26"/>
          <w:szCs w:val="26"/>
        </w:rPr>
        <w:t xml:space="preserve"> examinarlo, </w:t>
      </w:r>
      <w:r w:rsidR="00C44F5D" w:rsidRPr="008D03A6">
        <w:rPr>
          <w:rFonts w:ascii="Crimson Text" w:hAnsi="Crimson Text"/>
          <w:color w:val="000000" w:themeColor="text1"/>
          <w:sz w:val="26"/>
          <w:szCs w:val="26"/>
        </w:rPr>
        <w:t>descubrió</w:t>
      </w:r>
      <w:r w:rsidR="00D23571" w:rsidRPr="008D03A6">
        <w:rPr>
          <w:rFonts w:ascii="Crimson Text" w:hAnsi="Crimson Text"/>
          <w:color w:val="000000" w:themeColor="text1"/>
          <w:sz w:val="26"/>
          <w:szCs w:val="26"/>
        </w:rPr>
        <w:t xml:space="preserve"> que se trataba de prendas de la guardia real, tanto del </w:t>
      </w:r>
      <w:del w:id="1089" w:author="PC" w:date="2025-06-06T21:05:00Z">
        <w:r w:rsidR="00D23571" w:rsidRPr="008D03A6" w:rsidDel="005D52F9">
          <w:rPr>
            <w:rFonts w:ascii="Crimson Text" w:hAnsi="Crimson Text"/>
            <w:color w:val="000000" w:themeColor="text1"/>
            <w:sz w:val="26"/>
            <w:szCs w:val="26"/>
          </w:rPr>
          <w:delText xml:space="preserve">caballo </w:delText>
        </w:r>
      </w:del>
      <w:ins w:id="1090" w:author="PC" w:date="2025-06-06T21:05:00Z">
        <w:r w:rsidR="005D52F9">
          <w:rPr>
            <w:rFonts w:ascii="Crimson Text" w:hAnsi="Crimson Text"/>
            <w:color w:val="000000" w:themeColor="text1"/>
            <w:sz w:val="26"/>
            <w:szCs w:val="26"/>
          </w:rPr>
          <w:t>jinete</w:t>
        </w:r>
        <w:r w:rsidR="005D52F9" w:rsidRPr="008D03A6">
          <w:rPr>
            <w:rFonts w:ascii="Crimson Text" w:hAnsi="Crimson Text"/>
            <w:color w:val="000000" w:themeColor="text1"/>
            <w:sz w:val="26"/>
            <w:szCs w:val="26"/>
          </w:rPr>
          <w:t xml:space="preserve"> </w:t>
        </w:r>
      </w:ins>
      <w:r w:rsidR="00D23571" w:rsidRPr="008D03A6">
        <w:rPr>
          <w:rFonts w:ascii="Crimson Text" w:hAnsi="Crimson Text"/>
          <w:color w:val="000000" w:themeColor="text1"/>
          <w:sz w:val="26"/>
          <w:szCs w:val="26"/>
        </w:rPr>
        <w:t xml:space="preserve">como </w:t>
      </w:r>
      <w:r w:rsidR="00874D54" w:rsidRPr="008D03A6">
        <w:rPr>
          <w:rFonts w:ascii="Crimson Text" w:hAnsi="Crimson Text"/>
          <w:color w:val="000000" w:themeColor="text1"/>
          <w:sz w:val="26"/>
          <w:szCs w:val="26"/>
        </w:rPr>
        <w:t>d</w:t>
      </w:r>
      <w:r w:rsidR="008B2B2D" w:rsidRPr="008D03A6">
        <w:rPr>
          <w:rFonts w:ascii="Crimson Text" w:hAnsi="Crimson Text"/>
          <w:color w:val="000000" w:themeColor="text1"/>
          <w:sz w:val="26"/>
          <w:szCs w:val="26"/>
        </w:rPr>
        <w:t>el</w:t>
      </w:r>
      <w:r w:rsidR="00D23571" w:rsidRPr="008D03A6">
        <w:rPr>
          <w:rFonts w:ascii="Crimson Text" w:hAnsi="Crimson Text"/>
          <w:color w:val="000000" w:themeColor="text1"/>
          <w:sz w:val="26"/>
          <w:szCs w:val="26"/>
        </w:rPr>
        <w:t xml:space="preserve"> </w:t>
      </w:r>
      <w:del w:id="1091" w:author="PC" w:date="2025-06-06T21:06:00Z">
        <w:r w:rsidR="00D23571" w:rsidRPr="008D03A6" w:rsidDel="005D52F9">
          <w:rPr>
            <w:rFonts w:ascii="Crimson Text" w:hAnsi="Crimson Text"/>
            <w:color w:val="000000" w:themeColor="text1"/>
            <w:sz w:val="26"/>
            <w:szCs w:val="26"/>
          </w:rPr>
          <w:delText>jinete</w:delText>
        </w:r>
      </w:del>
      <w:ins w:id="1092" w:author="PC" w:date="2025-06-06T21:06:00Z">
        <w:r w:rsidR="005D52F9">
          <w:rPr>
            <w:rFonts w:ascii="Crimson Text" w:hAnsi="Crimson Text"/>
            <w:color w:val="000000" w:themeColor="text1"/>
            <w:sz w:val="26"/>
            <w:szCs w:val="26"/>
          </w:rPr>
          <w:t>caballo</w:t>
        </w:r>
      </w:ins>
      <w:r w:rsidR="00D23571" w:rsidRPr="008D03A6">
        <w:rPr>
          <w:rFonts w:ascii="Crimson Text" w:hAnsi="Crimson Text"/>
          <w:color w:val="000000" w:themeColor="text1"/>
          <w:sz w:val="26"/>
          <w:szCs w:val="26"/>
        </w:rPr>
        <w:t xml:space="preserve">. </w:t>
      </w:r>
      <w:r w:rsidR="003E6CF8" w:rsidRPr="008D03A6">
        <w:rPr>
          <w:rFonts w:ascii="Crimson Text" w:hAnsi="Crimson Text"/>
          <w:color w:val="000000" w:themeColor="text1"/>
          <w:sz w:val="26"/>
          <w:szCs w:val="26"/>
        </w:rPr>
        <w:t>No quedaban</w:t>
      </w:r>
      <w:r w:rsidR="00D23571" w:rsidRPr="008D03A6">
        <w:rPr>
          <w:rFonts w:ascii="Crimson Text" w:hAnsi="Crimson Text"/>
          <w:color w:val="000000" w:themeColor="text1"/>
          <w:sz w:val="26"/>
          <w:szCs w:val="26"/>
        </w:rPr>
        <w:t xml:space="preserve"> dudas, Eros las había desechado, para emprender </w:t>
      </w:r>
      <w:r w:rsidR="00026683" w:rsidRPr="008D03A6">
        <w:rPr>
          <w:rFonts w:ascii="Crimson Text" w:hAnsi="Crimson Text"/>
          <w:color w:val="000000" w:themeColor="text1"/>
          <w:sz w:val="26"/>
          <w:szCs w:val="26"/>
        </w:rPr>
        <w:t>su viaje</w:t>
      </w:r>
      <w:r w:rsidR="00D23571" w:rsidRPr="008D03A6">
        <w:rPr>
          <w:rFonts w:ascii="Crimson Text" w:hAnsi="Crimson Text"/>
          <w:color w:val="000000" w:themeColor="text1"/>
          <w:sz w:val="26"/>
          <w:szCs w:val="26"/>
        </w:rPr>
        <w:t xml:space="preserve"> </w:t>
      </w:r>
      <w:r w:rsidR="00874D54" w:rsidRPr="008D03A6">
        <w:rPr>
          <w:rFonts w:ascii="Crimson Text" w:hAnsi="Crimson Text"/>
          <w:color w:val="000000" w:themeColor="text1"/>
          <w:sz w:val="26"/>
          <w:szCs w:val="26"/>
        </w:rPr>
        <w:t>hacia el</w:t>
      </w:r>
      <w:r w:rsidR="00D23571" w:rsidRPr="008D03A6">
        <w:rPr>
          <w:rFonts w:ascii="Crimson Text" w:hAnsi="Crimson Text"/>
          <w:color w:val="000000" w:themeColor="text1"/>
          <w:sz w:val="26"/>
          <w:szCs w:val="26"/>
        </w:rPr>
        <w:t xml:space="preserve"> oeste.</w:t>
      </w:r>
    </w:p>
    <w:p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desazón invadió su </w:t>
      </w:r>
      <w:commentRangeStart w:id="1093"/>
      <w:del w:id="1094" w:author="PC" w:date="2025-06-06T21:06:00Z">
        <w:r w:rsidRPr="008D03A6" w:rsidDel="005D52F9">
          <w:rPr>
            <w:rFonts w:ascii="Crimson Text" w:hAnsi="Crimson Text"/>
            <w:color w:val="000000" w:themeColor="text1"/>
            <w:sz w:val="26"/>
            <w:szCs w:val="26"/>
          </w:rPr>
          <w:delText>corazón</w:delText>
        </w:r>
      </w:del>
      <w:commentRangeEnd w:id="1093"/>
      <w:r w:rsidR="005D52F9">
        <w:rPr>
          <w:rStyle w:val="Refdecomentario"/>
        </w:rPr>
        <w:commentReference w:id="1093"/>
      </w:r>
      <w:ins w:id="1095" w:author="PC" w:date="2025-06-06T21:06:00Z">
        <w:r w:rsidR="005D52F9">
          <w:rPr>
            <w:rFonts w:ascii="Crimson Text" w:hAnsi="Crimson Text"/>
            <w:color w:val="000000" w:themeColor="text1"/>
            <w:sz w:val="26"/>
            <w:szCs w:val="26"/>
          </w:rPr>
          <w:t>pecho</w:t>
        </w:r>
      </w:ins>
      <w:del w:id="1096" w:author="PC" w:date="2025-06-06T21:06:00Z">
        <w:r w:rsidRPr="008D03A6" w:rsidDel="005D52F9">
          <w:rPr>
            <w:rFonts w:ascii="Crimson Text" w:hAnsi="Crimson Text"/>
            <w:color w:val="000000" w:themeColor="text1"/>
            <w:sz w:val="26"/>
            <w:szCs w:val="26"/>
          </w:rPr>
          <w:delText>, definitivamente</w:delText>
        </w:r>
      </w:del>
      <w:ins w:id="1097" w:author="PC" w:date="2025-06-06T21:06:00Z">
        <w:r w:rsidR="005D52F9">
          <w:rPr>
            <w:rFonts w:ascii="Crimson Text" w:hAnsi="Crimson Text"/>
            <w:color w:val="000000" w:themeColor="text1"/>
            <w:sz w:val="26"/>
            <w:szCs w:val="26"/>
          </w:rPr>
          <w:t>. Definitivamente</w:t>
        </w:r>
      </w:ins>
      <w:r w:rsidRPr="008D03A6">
        <w:rPr>
          <w:rFonts w:ascii="Crimson Text" w:hAnsi="Crimson Text"/>
          <w:color w:val="000000" w:themeColor="text1"/>
          <w:sz w:val="26"/>
          <w:szCs w:val="26"/>
        </w:rPr>
        <w:t xml:space="preserve">, su amigo se había marchado. Sintió </w:t>
      </w:r>
      <w:r w:rsidR="008B2B2D" w:rsidRPr="008D03A6">
        <w:rPr>
          <w:rFonts w:ascii="Crimson Text" w:hAnsi="Crimson Text"/>
          <w:color w:val="000000" w:themeColor="text1"/>
          <w:sz w:val="26"/>
          <w:szCs w:val="26"/>
        </w:rPr>
        <w:t>pena</w:t>
      </w:r>
      <w:r w:rsidRPr="008D03A6">
        <w:rPr>
          <w:rFonts w:ascii="Crimson Text" w:hAnsi="Crimson Text"/>
          <w:color w:val="000000" w:themeColor="text1"/>
          <w:sz w:val="26"/>
          <w:szCs w:val="26"/>
        </w:rPr>
        <w:t xml:space="preserve"> por su </w:t>
      </w:r>
      <w:r w:rsidR="00775B1F" w:rsidRPr="008D03A6">
        <w:rPr>
          <w:rFonts w:ascii="Crimson Text" w:hAnsi="Crimson Text"/>
          <w:color w:val="000000" w:themeColor="text1"/>
          <w:sz w:val="26"/>
          <w:szCs w:val="26"/>
        </w:rPr>
        <w:t>ausencia</w:t>
      </w:r>
      <w:r w:rsidRPr="008D03A6">
        <w:rPr>
          <w:rFonts w:ascii="Crimson Text" w:hAnsi="Crimson Text"/>
          <w:color w:val="000000" w:themeColor="text1"/>
          <w:sz w:val="26"/>
          <w:szCs w:val="26"/>
        </w:rPr>
        <w:t xml:space="preserve">, pero aún más por lo que le </w:t>
      </w:r>
      <w:r w:rsidR="003E6CF8" w:rsidRPr="008D03A6">
        <w:rPr>
          <w:rFonts w:ascii="Crimson Text" w:hAnsi="Crimson Text"/>
          <w:color w:val="000000" w:themeColor="text1"/>
          <w:sz w:val="26"/>
          <w:szCs w:val="26"/>
        </w:rPr>
        <w:t>depararía el destino</w:t>
      </w:r>
      <w:r w:rsidR="006B59E9" w:rsidRPr="008D03A6">
        <w:rPr>
          <w:rFonts w:ascii="Crimson Text" w:hAnsi="Crimson Text"/>
          <w:color w:val="000000" w:themeColor="text1"/>
          <w:sz w:val="26"/>
          <w:szCs w:val="26"/>
        </w:rPr>
        <w:t>, ese lugar</w:t>
      </w:r>
      <w:r w:rsidRPr="008D03A6">
        <w:rPr>
          <w:rFonts w:ascii="Crimson Text" w:hAnsi="Crimson Text"/>
          <w:color w:val="000000" w:themeColor="text1"/>
          <w:sz w:val="26"/>
          <w:szCs w:val="26"/>
        </w:rPr>
        <w:t xml:space="preserve"> era una </w:t>
      </w:r>
      <w:r w:rsidR="00775B1F" w:rsidRPr="008D03A6">
        <w:rPr>
          <w:rFonts w:ascii="Crimson Text" w:hAnsi="Crimson Text"/>
          <w:color w:val="000000" w:themeColor="text1"/>
          <w:sz w:val="26"/>
          <w:szCs w:val="26"/>
        </w:rPr>
        <w:t xml:space="preserve">verdadera </w:t>
      </w:r>
      <w:r w:rsidRPr="008D03A6">
        <w:rPr>
          <w:rFonts w:ascii="Crimson Text" w:hAnsi="Crimson Text"/>
          <w:color w:val="000000" w:themeColor="text1"/>
          <w:sz w:val="26"/>
          <w:szCs w:val="26"/>
        </w:rPr>
        <w:t xml:space="preserve">tumba. Las </w:t>
      </w:r>
      <w:r w:rsidR="008B2B2D" w:rsidRPr="008D03A6">
        <w:rPr>
          <w:rFonts w:ascii="Crimson Text" w:hAnsi="Crimson Text"/>
          <w:color w:val="000000" w:themeColor="text1"/>
          <w:sz w:val="26"/>
          <w:szCs w:val="26"/>
        </w:rPr>
        <w:t>chances</w:t>
      </w:r>
      <w:r w:rsidRPr="008D03A6">
        <w:rPr>
          <w:rFonts w:ascii="Crimson Text" w:hAnsi="Crimson Text"/>
          <w:color w:val="000000" w:themeColor="text1"/>
          <w:sz w:val="26"/>
          <w:szCs w:val="26"/>
        </w:rPr>
        <w:t xml:space="preserve"> de </w:t>
      </w:r>
      <w:r w:rsidR="008B2B2D" w:rsidRPr="008D03A6">
        <w:rPr>
          <w:rFonts w:ascii="Crimson Text" w:hAnsi="Crimson Text"/>
          <w:color w:val="000000" w:themeColor="text1"/>
          <w:sz w:val="26"/>
          <w:szCs w:val="26"/>
        </w:rPr>
        <w:t>supervivencia</w:t>
      </w:r>
      <w:r w:rsidRPr="008D03A6">
        <w:rPr>
          <w:rFonts w:ascii="Crimson Text" w:hAnsi="Crimson Text"/>
          <w:color w:val="000000" w:themeColor="text1"/>
          <w:sz w:val="26"/>
          <w:szCs w:val="26"/>
        </w:rPr>
        <w:t xml:space="preserve"> eran remotas</w:t>
      </w:r>
      <w:ins w:id="1098" w:author="PC" w:date="2025-06-06T21:07:00Z">
        <w:r w:rsidR="005D52F9">
          <w:rPr>
            <w:rFonts w:ascii="Crimson Text" w:hAnsi="Crimson Text"/>
            <w:color w:val="000000" w:themeColor="text1"/>
            <w:sz w:val="26"/>
            <w:szCs w:val="26"/>
          </w:rPr>
          <w:t xml:space="preserve"> y</w:t>
        </w:r>
      </w:ins>
      <w:del w:id="1099" w:author="PC" w:date="2025-06-06T21:07:00Z">
        <w:r w:rsidRPr="008D03A6" w:rsidDel="005D52F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B2B2D" w:rsidRPr="008D03A6">
        <w:rPr>
          <w:rFonts w:ascii="Crimson Text" w:hAnsi="Crimson Text"/>
          <w:color w:val="000000" w:themeColor="text1"/>
          <w:sz w:val="26"/>
          <w:szCs w:val="26"/>
        </w:rPr>
        <w:t xml:space="preserve">ya </w:t>
      </w:r>
      <w:r w:rsidRPr="008D03A6">
        <w:rPr>
          <w:rFonts w:ascii="Crimson Text" w:hAnsi="Crimson Text"/>
          <w:color w:val="000000" w:themeColor="text1"/>
          <w:sz w:val="26"/>
          <w:szCs w:val="26"/>
        </w:rPr>
        <w:t xml:space="preserve">no se trataba de una </w:t>
      </w:r>
      <w:r w:rsidR="008B2B2D" w:rsidRPr="008D03A6">
        <w:rPr>
          <w:rFonts w:ascii="Crimson Text" w:hAnsi="Crimson Text"/>
          <w:color w:val="000000" w:themeColor="text1"/>
          <w:sz w:val="26"/>
          <w:szCs w:val="26"/>
        </w:rPr>
        <w:t xml:space="preserve">mera </w:t>
      </w:r>
      <w:r w:rsidRPr="008D03A6">
        <w:rPr>
          <w:rFonts w:ascii="Crimson Text" w:hAnsi="Crimson Text"/>
          <w:color w:val="000000" w:themeColor="text1"/>
          <w:sz w:val="26"/>
          <w:szCs w:val="26"/>
        </w:rPr>
        <w:t>prueba de iniciación</w:t>
      </w:r>
      <w:del w:id="1100" w:author="PC" w:date="2025-06-06T21:07:00Z">
        <w:r w:rsidRPr="008D03A6" w:rsidDel="005D52F9">
          <w:rPr>
            <w:rFonts w:ascii="Crimson Text" w:hAnsi="Crimson Text"/>
            <w:color w:val="000000" w:themeColor="text1"/>
            <w:sz w:val="26"/>
            <w:szCs w:val="26"/>
          </w:rPr>
          <w:delText>, s</w:delText>
        </w:r>
      </w:del>
      <w:ins w:id="1101" w:author="PC" w:date="2025-06-06T21:07:00Z">
        <w:r w:rsidR="005D52F9">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i pretendía llegar a las </w:t>
      </w:r>
      <w:del w:id="1102" w:author="PC" w:date="2025-06-06T21:07:00Z">
        <w:r w:rsidRPr="008D03A6" w:rsidDel="005D52F9">
          <w:rPr>
            <w:rFonts w:ascii="Crimson Text" w:hAnsi="Crimson Text"/>
            <w:color w:val="000000" w:themeColor="text1"/>
            <w:sz w:val="26"/>
            <w:szCs w:val="26"/>
          </w:rPr>
          <w:delText>tierras altas</w:delText>
        </w:r>
      </w:del>
      <w:ins w:id="1103" w:author="PC" w:date="2025-06-06T21:07:00Z">
        <w:r w:rsidR="005D52F9">
          <w:rPr>
            <w:rFonts w:ascii="Crimson Text" w:hAnsi="Crimson Text"/>
            <w:color w:val="000000" w:themeColor="text1"/>
            <w:sz w:val="26"/>
            <w:szCs w:val="26"/>
          </w:rPr>
          <w:t>Tierras Altas</w:t>
        </w:r>
      </w:ins>
      <w:r w:rsidRPr="008D03A6">
        <w:rPr>
          <w:rFonts w:ascii="Crimson Text" w:hAnsi="Crimson Text"/>
          <w:color w:val="000000" w:themeColor="text1"/>
          <w:sz w:val="26"/>
          <w:szCs w:val="26"/>
        </w:rPr>
        <w:t>, ten</w:t>
      </w:r>
      <w:r w:rsidR="006C7E72" w:rsidRPr="008D03A6">
        <w:rPr>
          <w:rFonts w:ascii="Crimson Text" w:hAnsi="Crimson Text"/>
          <w:color w:val="000000" w:themeColor="text1"/>
          <w:sz w:val="26"/>
          <w:szCs w:val="26"/>
        </w:rPr>
        <w:t>dr</w:t>
      </w:r>
      <w:r w:rsidRPr="008D03A6">
        <w:rPr>
          <w:rFonts w:ascii="Crimson Text" w:hAnsi="Crimson Text"/>
          <w:color w:val="000000" w:themeColor="text1"/>
          <w:sz w:val="26"/>
          <w:szCs w:val="26"/>
        </w:rPr>
        <w:t>ía que atravesar el bosque completo.</w:t>
      </w:r>
    </w:p>
    <w:p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Volvió al camino</w:t>
      </w:r>
      <w:del w:id="1104" w:author="PC" w:date="2025-06-06T21:07:00Z">
        <w:r w:rsidR="007C18AE" w:rsidRPr="008D03A6" w:rsidDel="005D52F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3B235F" w:rsidRPr="008D03A6">
        <w:rPr>
          <w:rFonts w:ascii="Crimson Text" w:hAnsi="Crimson Text"/>
          <w:color w:val="000000" w:themeColor="text1"/>
          <w:sz w:val="26"/>
          <w:szCs w:val="26"/>
        </w:rPr>
        <w:t>permaneció inmóvil con</w:t>
      </w:r>
      <w:r w:rsidR="00E04A49" w:rsidRPr="008D03A6">
        <w:rPr>
          <w:rFonts w:ascii="Crimson Text" w:hAnsi="Crimson Text"/>
          <w:color w:val="000000" w:themeColor="text1"/>
          <w:sz w:val="26"/>
          <w:szCs w:val="26"/>
        </w:rPr>
        <w:t xml:space="preserve"> la mirada</w:t>
      </w:r>
      <w:r w:rsidR="003B235F" w:rsidRPr="008D03A6">
        <w:rPr>
          <w:rFonts w:ascii="Crimson Text" w:hAnsi="Crimson Text"/>
          <w:color w:val="000000" w:themeColor="text1"/>
          <w:sz w:val="26"/>
          <w:szCs w:val="26"/>
        </w:rPr>
        <w:t xml:space="preserve"> hundida en</w:t>
      </w:r>
      <w:r w:rsidRPr="008D03A6">
        <w:rPr>
          <w:rFonts w:ascii="Crimson Text" w:hAnsi="Crimson Text"/>
          <w:color w:val="000000" w:themeColor="text1"/>
          <w:sz w:val="26"/>
          <w:szCs w:val="26"/>
        </w:rPr>
        <w:t xml:space="preserve"> </w:t>
      </w:r>
      <w:del w:id="1105" w:author="PC" w:date="2025-06-06T21:07:00Z">
        <w:r w:rsidRPr="008D03A6" w:rsidDel="005D52F9">
          <w:rPr>
            <w:rFonts w:ascii="Crimson Text" w:hAnsi="Crimson Text"/>
            <w:color w:val="000000" w:themeColor="text1"/>
            <w:sz w:val="26"/>
            <w:szCs w:val="26"/>
          </w:rPr>
          <w:delText>el interior</w:delText>
        </w:r>
      </w:del>
      <w:ins w:id="1106" w:author="PC" w:date="2025-06-06T21:07:00Z">
        <w:r w:rsidR="005D52F9">
          <w:rPr>
            <w:rFonts w:ascii="Crimson Text" w:hAnsi="Crimson Text"/>
            <w:color w:val="000000" w:themeColor="text1"/>
            <w:sz w:val="26"/>
            <w:szCs w:val="26"/>
          </w:rPr>
          <w:t>las profundidades</w:t>
        </w:r>
      </w:ins>
      <w:r w:rsidRPr="008D03A6">
        <w:rPr>
          <w:rFonts w:ascii="Crimson Text" w:hAnsi="Crimson Text"/>
          <w:color w:val="000000" w:themeColor="text1"/>
          <w:sz w:val="26"/>
          <w:szCs w:val="26"/>
        </w:rPr>
        <w:t xml:space="preserve"> del </w:t>
      </w:r>
      <w:del w:id="1107" w:author="Paula Castrilli" w:date="2025-06-02T13:56:00Z">
        <w:r w:rsidRPr="008D03A6" w:rsidDel="00D145D9">
          <w:rPr>
            <w:rFonts w:ascii="Crimson Text" w:hAnsi="Crimson Text"/>
            <w:color w:val="000000" w:themeColor="text1"/>
            <w:sz w:val="26"/>
            <w:szCs w:val="26"/>
          </w:rPr>
          <w:delText>bosque encantado</w:delText>
        </w:r>
      </w:del>
      <w:ins w:id="1108" w:author="Paula Castrilli" w:date="2025-06-02T13:56:00Z">
        <w:r w:rsidR="00D145D9">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Sentía que aquello era una despedida, suplicó a los dioses por Eros</w:t>
      </w:r>
      <w:del w:id="1109" w:author="PC" w:date="2025-06-06T21:08:00Z">
        <w:r w:rsidRPr="008D03A6" w:rsidDel="005D52F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874D54" w:rsidRPr="008D03A6">
        <w:rPr>
          <w:rFonts w:ascii="Crimson Text" w:hAnsi="Crimson Text"/>
          <w:color w:val="000000" w:themeColor="text1"/>
          <w:sz w:val="26"/>
          <w:szCs w:val="26"/>
        </w:rPr>
        <w:t xml:space="preserve">luego </w:t>
      </w:r>
      <w:r w:rsidRPr="008D03A6">
        <w:rPr>
          <w:rFonts w:ascii="Crimson Text" w:hAnsi="Crimson Text"/>
          <w:color w:val="000000" w:themeColor="text1"/>
          <w:sz w:val="26"/>
          <w:szCs w:val="26"/>
        </w:rPr>
        <w:t xml:space="preserve">se marchó. </w:t>
      </w:r>
      <w:r w:rsidR="007C18AE" w:rsidRPr="008D03A6">
        <w:rPr>
          <w:rFonts w:ascii="Crimson Text" w:hAnsi="Crimson Text"/>
          <w:color w:val="000000" w:themeColor="text1"/>
          <w:sz w:val="26"/>
          <w:szCs w:val="26"/>
        </w:rPr>
        <w:t>Durante el retorno</w:t>
      </w:r>
      <w:r w:rsidRPr="008D03A6">
        <w:rPr>
          <w:rFonts w:ascii="Crimson Text" w:hAnsi="Crimson Text"/>
          <w:color w:val="000000" w:themeColor="text1"/>
          <w:sz w:val="26"/>
          <w:szCs w:val="26"/>
        </w:rPr>
        <w:t xml:space="preserve"> al castillo, se recriminó una y mil veces no haber podido cumplir con su parte del intercambio.</w:t>
      </w:r>
    </w:p>
    <w:p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bookmarkStart w:id="1110" w:name="_GoBack"/>
      <w:bookmarkEnd w:id="1110"/>
    </w:p>
    <w:p w:rsidR="000F3833" w:rsidRPr="008D03A6" w:rsidRDefault="000F3833" w:rsidP="00DE2E3E">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Paula Castrilli" w:date="2025-06-06T19:13:00Z" w:initials="PC">
    <w:p w:rsidR="008B365E" w:rsidRDefault="008B365E">
      <w:pPr>
        <w:pStyle w:val="Textocomentario"/>
      </w:pPr>
      <w:r>
        <w:rPr>
          <w:rStyle w:val="Refdecomentario"/>
        </w:rPr>
        <w:annotationRef/>
      </w:r>
      <w:r>
        <w:t xml:space="preserve">Decir que “no es el adecuado” suena a que sabe cuál sería el adecuado y </w:t>
      </w:r>
      <w:proofErr w:type="spellStart"/>
      <w:r>
        <w:t>como</w:t>
      </w:r>
      <w:proofErr w:type="spellEnd"/>
      <w:r>
        <w:t xml:space="preserve"> hacerlo. Queda más natural decir que “no era demasiado bueno”, que es lo que pensaría la persona promedio.</w:t>
      </w:r>
    </w:p>
  </w:comment>
  <w:comment w:id="51" w:author="PC" w:date="2025-06-06T19:13:00Z" w:initials="P">
    <w:p w:rsidR="00165A1A" w:rsidRDefault="00165A1A">
      <w:pPr>
        <w:pStyle w:val="Textocomentario"/>
      </w:pPr>
      <w:r>
        <w:rPr>
          <w:rStyle w:val="Refdecomentario"/>
        </w:rPr>
        <w:annotationRef/>
      </w:r>
      <w:r>
        <w:t>“Suspirar” suele estar asociado a la añoranza, la irritación o la resignación. Para recuperar calma se asocia el respirar profundamente y largar el aire despacio.</w:t>
      </w:r>
    </w:p>
  </w:comment>
  <w:comment w:id="70" w:author="PC" w:date="2025-06-06T19:13:00Z" w:initials="P">
    <w:p w:rsidR="00165A1A" w:rsidRDefault="00165A1A">
      <w:pPr>
        <w:pStyle w:val="Textocomentario"/>
      </w:pPr>
      <w:r>
        <w:rPr>
          <w:rStyle w:val="Refdecomentario"/>
        </w:rPr>
        <w:annotationRef/>
      </w:r>
      <w:r>
        <w:t>“insipiente” con “S” significa "</w:t>
      </w:r>
      <w:r w:rsidRPr="00165A1A">
        <w:t>Falto de sabiduría o ciencia</w:t>
      </w:r>
      <w:r>
        <w:t>”</w:t>
      </w:r>
    </w:p>
  </w:comment>
  <w:comment w:id="131" w:author="Paula Castrilli" w:date="2025-06-06T19:13:00Z" w:initials="PC">
    <w:p w:rsidR="008B365E" w:rsidRDefault="008B365E">
      <w:pPr>
        <w:pStyle w:val="Textocomentario"/>
      </w:pPr>
      <w:r>
        <w:rPr>
          <w:rStyle w:val="Refdecomentario"/>
        </w:rPr>
        <w:annotationRef/>
      </w:r>
      <w:r>
        <w:t>“Yacer” se usa para cosas inertes y muertas. No está DEL TODO MAL, pero tampoco está bien. Queda muy forzado. Y teniendo en cuenta de que además se está hablando de algo como el fuego, que siempre se lo relaciona con lo vivo, con el movimiento, no genera tampoco una buena imagen mental.</w:t>
      </w:r>
    </w:p>
  </w:comment>
  <w:comment w:id="153" w:author="Paula Castrilli" w:date="2025-06-06T19:13:00Z" w:initials="PC">
    <w:p w:rsidR="008B365E" w:rsidRDefault="008B365E">
      <w:pPr>
        <w:pStyle w:val="Textocomentario"/>
      </w:pPr>
      <w:r>
        <w:rPr>
          <w:rStyle w:val="Refdecomentario"/>
        </w:rPr>
        <w:annotationRef/>
      </w:r>
      <w:r>
        <w:t>No debería  haber aunque sea un mínimo de tensión entre los aspirantes por lo que estaban por hacer? Entiendo que a los demás no les importen los animales que se van a sacrificar, pero a los aspirantes sí debería, por lo que deberían mostrarse afligidos, tensos, malhumorados y muy pocos de buen humor.</w:t>
      </w:r>
    </w:p>
  </w:comment>
  <w:comment w:id="168" w:author="Paula Castrilli" w:date="2025-06-06T19:13:00Z" w:initials="PC">
    <w:p w:rsidR="008B365E" w:rsidRDefault="008B365E">
      <w:pPr>
        <w:pStyle w:val="Textocomentario"/>
      </w:pPr>
      <w:r>
        <w:rPr>
          <w:rStyle w:val="Refdecomentario"/>
        </w:rPr>
        <w:annotationRef/>
      </w:r>
      <w:proofErr w:type="spellStart"/>
      <w:r>
        <w:t>Ajajajajajajaja</w:t>
      </w:r>
      <w:proofErr w:type="spellEnd"/>
      <w:r>
        <w:t xml:space="preserve">! Qué turbio </w:t>
      </w:r>
      <w:proofErr w:type="spellStart"/>
      <w:r>
        <w:t>xD</w:t>
      </w:r>
      <w:proofErr w:type="spellEnd"/>
      <w:r>
        <w:t>!</w:t>
      </w:r>
    </w:p>
  </w:comment>
  <w:comment w:id="199" w:author="Paula Castrilli" w:date="2025-06-06T19:13:00Z" w:initials="PC">
    <w:p w:rsidR="008B365E" w:rsidRDefault="008B365E">
      <w:pPr>
        <w:pStyle w:val="Textocomentario"/>
      </w:pPr>
      <w:r>
        <w:rPr>
          <w:rStyle w:val="Refdecomentario"/>
        </w:rPr>
        <w:annotationRef/>
      </w:r>
      <w:r>
        <w:t>De hecho, sólo lo hizo Eros.</w:t>
      </w:r>
    </w:p>
  </w:comment>
  <w:comment w:id="201" w:author="Paula Castrilli" w:date="2025-06-06T19:13:00Z" w:initials="PC">
    <w:p w:rsidR="008B365E" w:rsidRDefault="008B365E">
      <w:pPr>
        <w:pStyle w:val="Textocomentario"/>
      </w:pPr>
      <w:r>
        <w:rPr>
          <w:rStyle w:val="Refdecomentario"/>
        </w:rPr>
        <w:annotationRef/>
      </w:r>
      <w:r>
        <w:t>Lo podés borrar y dejar como pusiste, pero Klaus tampoco estaba de acuerdo con lo que sucedió y esta es una buena manera sutil de demostrarlo que no afecta a la trama. Total, ya sabemos que no puede ir en contra del rey pero nada le impide demostrar su descontento.</w:t>
      </w:r>
    </w:p>
  </w:comment>
  <w:comment w:id="215" w:author="Paula Castrilli" w:date="2025-06-06T19:13:00Z" w:initials="PC">
    <w:p w:rsidR="008B365E" w:rsidRDefault="008B365E">
      <w:pPr>
        <w:pStyle w:val="Textocomentario"/>
      </w:pPr>
      <w:r>
        <w:rPr>
          <w:rStyle w:val="Refdecomentario"/>
        </w:rPr>
        <w:annotationRef/>
      </w:r>
      <w:r>
        <w:t>No me parece que la palabra “dicha” vaya en consonancia con la labor de un guerrero. Un guerrero busca protección y fortaleza</w:t>
      </w:r>
    </w:p>
  </w:comment>
  <w:comment w:id="224" w:author="Paula Castrilli" w:date="2025-06-06T19:13:00Z" w:initials="PC">
    <w:p w:rsidR="008B365E" w:rsidRDefault="008B365E">
      <w:pPr>
        <w:pStyle w:val="Textocomentario"/>
      </w:pPr>
      <w:r>
        <w:rPr>
          <w:rStyle w:val="Refdecomentario"/>
        </w:rPr>
        <w:annotationRef/>
      </w:r>
      <w:r>
        <w:t>Lo borraría, porque se está anticipando a algo que no sabe si va a pasar porque no sabe si todos lo van a poder cumplir. En su lugar dudaría mucho, ya que, salvo Eros, todos los demás no hicieron la primera prueba, lo que para él debería significar un defecto de fortaleza y carácter. No les daría la bienvenida sino hasta que vea con mis propios ojos que, al menos, esto SÍ lo hacen.</w:t>
      </w:r>
    </w:p>
  </w:comment>
  <w:comment w:id="270" w:author="Paula Castrilli" w:date="2025-06-06T19:13:00Z" w:initials="PC">
    <w:p w:rsidR="00DA5354" w:rsidRDefault="00DA5354">
      <w:pPr>
        <w:pStyle w:val="Textocomentario"/>
      </w:pPr>
      <w:r>
        <w:rPr>
          <w:rStyle w:val="Refdecomentario"/>
        </w:rPr>
        <w:annotationRef/>
      </w:r>
      <w:r>
        <w:t>Lo podés borra, pero para que quede que está nervioso y preocupado por lo que va a pasar y si va a salir bien el plan.</w:t>
      </w:r>
    </w:p>
  </w:comment>
  <w:comment w:id="299" w:author="PC" w:date="2025-06-06T19:13:00Z" w:initials="P">
    <w:p w:rsidR="000532B1" w:rsidRDefault="000532B1">
      <w:pPr>
        <w:pStyle w:val="Textocomentario"/>
      </w:pPr>
      <w:r>
        <w:rPr>
          <w:rStyle w:val="Refdecomentario"/>
        </w:rPr>
        <w:annotationRef/>
      </w:r>
      <w:r>
        <w:t>Por qué “similar” y no la misma? Se supone que ya son miembros de la guardia real.</w:t>
      </w:r>
    </w:p>
  </w:comment>
  <w:comment w:id="367" w:author="PC" w:date="2025-06-06T19:13:00Z" w:initials="P">
    <w:p w:rsidR="00BE0541" w:rsidRDefault="00BE0541">
      <w:pPr>
        <w:pStyle w:val="Textocomentario"/>
      </w:pPr>
      <w:r>
        <w:rPr>
          <w:rStyle w:val="Refdecomentario"/>
        </w:rPr>
        <w:annotationRef/>
      </w:r>
      <w:r>
        <w:t>De adentro del castillo del interior o de los patios del castillo? Si es en el interior del castillo es pasillo y si es en los patios hay que indicar que es una de las calles de los patios interiores del castillo</w:t>
      </w:r>
    </w:p>
  </w:comment>
  <w:comment w:id="472" w:author="PC" w:date="2025-06-06T19:13:00Z" w:initials="P">
    <w:p w:rsidR="004A201C" w:rsidRDefault="004A201C">
      <w:pPr>
        <w:pStyle w:val="Textocomentario"/>
      </w:pPr>
      <w:r>
        <w:rPr>
          <w:rStyle w:val="Refdecomentario"/>
        </w:rPr>
        <w:annotationRef/>
      </w:r>
      <w:r>
        <w:t>Ofuscado suele utilizarse como sinónimo de “enojado”. Si bien el significado es que no piensa ni ve con claridad, se asocia más bien a estados de ánimos alterados.</w:t>
      </w:r>
    </w:p>
  </w:comment>
  <w:comment w:id="518" w:author="PC" w:date="2025-06-06T19:13:00Z" w:initials="P">
    <w:p w:rsidR="004229CC" w:rsidRDefault="004229CC">
      <w:pPr>
        <w:pStyle w:val="Textocomentario"/>
      </w:pPr>
      <w:r>
        <w:rPr>
          <w:rStyle w:val="Refdecomentario"/>
        </w:rPr>
        <w:annotationRef/>
      </w:r>
      <w:r>
        <w:t>No termino de entender muy bien esto.</w:t>
      </w:r>
    </w:p>
  </w:comment>
  <w:comment w:id="586" w:author="PC" w:date="2025-06-06T19:13:00Z" w:initials="P">
    <w:p w:rsidR="004018DB" w:rsidRDefault="004018DB">
      <w:pPr>
        <w:pStyle w:val="Textocomentario"/>
      </w:pPr>
      <w:r>
        <w:rPr>
          <w:rStyle w:val="Refdecomentario"/>
        </w:rPr>
        <w:annotationRef/>
      </w:r>
      <w:r>
        <w:t>Lo podés sacar, pero estaría bueno agregar de qué manera lo dijo. También podés poner algo como:</w:t>
      </w:r>
      <w:r>
        <w:br/>
      </w:r>
      <w:r>
        <w:br/>
        <w:t>“sugirió en un tono que a Elena le provocó repugnancia”</w:t>
      </w:r>
    </w:p>
  </w:comment>
  <w:comment w:id="590" w:author="PC" w:date="2025-06-06T19:13:00Z" w:initials="P">
    <w:p w:rsidR="004018DB" w:rsidRDefault="004018DB">
      <w:pPr>
        <w:pStyle w:val="Textocomentario"/>
      </w:pPr>
      <w:r>
        <w:rPr>
          <w:rStyle w:val="Refdecomentario"/>
        </w:rPr>
        <w:annotationRef/>
      </w:r>
      <w:r>
        <w:t>GO GIRL!</w:t>
      </w:r>
    </w:p>
  </w:comment>
  <w:comment w:id="639" w:author="PC" w:date="2025-06-06T19:13:00Z" w:initials="P">
    <w:p w:rsidR="00C55873" w:rsidRDefault="00C55873">
      <w:pPr>
        <w:pStyle w:val="Textocomentario"/>
      </w:pPr>
      <w:r>
        <w:rPr>
          <w:rStyle w:val="Refdecomentario"/>
        </w:rPr>
        <w:annotationRef/>
      </w:r>
      <w:proofErr w:type="spellStart"/>
      <w:r>
        <w:t>Estarpia</w:t>
      </w:r>
      <w:proofErr w:type="spellEnd"/>
      <w:r>
        <w:t xml:space="preserve"> tal vez mejor poner esto acá, porque </w:t>
      </w:r>
      <w:proofErr w:type="spellStart"/>
      <w:r>
        <w:t>sino</w:t>
      </w:r>
      <w:proofErr w:type="spellEnd"/>
      <w:r>
        <w:t xml:space="preserve"> es medio confuso de leer</w:t>
      </w:r>
    </w:p>
  </w:comment>
  <w:comment w:id="665" w:author="PC" w:date="2025-06-06T19:13:00Z" w:initials="P">
    <w:p w:rsidR="00EB7AB2" w:rsidRDefault="00EB7AB2">
      <w:pPr>
        <w:pStyle w:val="Textocomentario"/>
      </w:pPr>
      <w:r>
        <w:rPr>
          <w:rStyle w:val="Refdecomentario"/>
        </w:rPr>
        <w:annotationRef/>
      </w:r>
      <w:r>
        <w:t xml:space="preserve">Ay, </w:t>
      </w:r>
      <w:proofErr w:type="spellStart"/>
      <w:r>
        <w:t>lpm</w:t>
      </w:r>
      <w:proofErr w:type="spellEnd"/>
      <w:r>
        <w:t xml:space="preserve"> </w:t>
      </w:r>
      <w:proofErr w:type="spellStart"/>
      <w:r>
        <w:t>Dx</w:t>
      </w:r>
      <w:proofErr w:type="spellEnd"/>
      <w:r>
        <w:t>!</w:t>
      </w:r>
    </w:p>
  </w:comment>
  <w:comment w:id="691" w:author="PC" w:date="2025-06-06T19:13:00Z" w:initials="P">
    <w:p w:rsidR="00220D2A" w:rsidRDefault="00220D2A">
      <w:pPr>
        <w:pStyle w:val="Textocomentario"/>
      </w:pPr>
      <w:r>
        <w:rPr>
          <w:rStyle w:val="Refdecomentario"/>
        </w:rPr>
        <w:annotationRef/>
      </w:r>
      <w:r>
        <w:t>No está mal, pero usaste la misma frase hace página y media al inicio de un párrafo y por el tipo de construcción el lector la recuerda.</w:t>
      </w:r>
    </w:p>
  </w:comment>
  <w:comment w:id="701" w:author="PC" w:date="2025-06-06T19:13:00Z" w:initials="P">
    <w:p w:rsidR="004954B9" w:rsidRDefault="004954B9">
      <w:pPr>
        <w:pStyle w:val="Textocomentario"/>
      </w:pPr>
      <w:r>
        <w:rPr>
          <w:rStyle w:val="Refdecomentario"/>
        </w:rPr>
        <w:annotationRef/>
      </w:r>
      <w:r>
        <w:t>Presente – diferente</w:t>
      </w:r>
    </w:p>
    <w:p w:rsidR="004954B9" w:rsidRDefault="004954B9">
      <w:pPr>
        <w:pStyle w:val="Textocomentario"/>
      </w:pPr>
      <w:r>
        <w:t>Ambas terminan en “ente” y hacen ruido en la oración.</w:t>
      </w:r>
    </w:p>
  </w:comment>
  <w:comment w:id="772" w:author="PC" w:date="2025-06-06T19:13:00Z" w:initials="P">
    <w:p w:rsidR="0060012F" w:rsidRDefault="0060012F">
      <w:pPr>
        <w:pStyle w:val="Textocomentario"/>
      </w:pPr>
      <w:r>
        <w:rPr>
          <w:rStyle w:val="Refdecomentario"/>
        </w:rPr>
        <w:annotationRef/>
      </w:r>
      <w:r>
        <w:t>Te referías a esto? Si no es esto, fíjate si lo podés decir de alguna otra manera y de reemplazar la palabra “razón” por otra que no rime con “corazón”</w:t>
      </w:r>
    </w:p>
  </w:comment>
  <w:comment w:id="782" w:author="Paula Castrilli" w:date="2025-06-06T19:13:00Z" w:initials="PC">
    <w:p w:rsidR="00AD59C5" w:rsidRDefault="00AD59C5">
      <w:pPr>
        <w:pStyle w:val="Textocomentario"/>
      </w:pPr>
      <w:r>
        <w:rPr>
          <w:rStyle w:val="Refdecomentario"/>
        </w:rPr>
        <w:annotationRef/>
      </w:r>
      <w:r>
        <w:t>Lo cambié por la parte de que lamenta no habérselo dicho en vida. El “sé que lo harás” es un potencial y queda raro el “lamento no habértelo dicho en vida” ya que no había forma de que se lo dijera sobre un potencial. Si tendría sentido que lo lamente si es sobre algo que su hijo siempre hizo, que en este caso Eros siempre se dejó guiar por su corazón.</w:t>
      </w:r>
    </w:p>
  </w:comment>
  <w:comment w:id="822" w:author="Paula Castrilli" w:date="2025-06-06T19:13:00Z" w:initials="PC">
    <w:p w:rsidR="00895014" w:rsidRDefault="00895014">
      <w:pPr>
        <w:pStyle w:val="Textocomentario"/>
      </w:pPr>
      <w:r>
        <w:rPr>
          <w:rStyle w:val="Refdecomentario"/>
        </w:rPr>
        <w:annotationRef/>
      </w:r>
      <w:r>
        <w:t xml:space="preserve">Lo borraría porque básicamente es como si resumiera lo que pasó antes. Si sólo </w:t>
      </w:r>
      <w:proofErr w:type="spellStart"/>
      <w:r>
        <w:t>dejás</w:t>
      </w:r>
      <w:proofErr w:type="spellEnd"/>
      <w:r>
        <w:t xml:space="preserve"> lo de que sintió paz por las palabras de su padre queda mejor.</w:t>
      </w:r>
    </w:p>
  </w:comment>
  <w:comment w:id="948" w:author="PC" w:date="2025-06-06T19:13:00Z" w:initials="P">
    <w:p w:rsidR="00DE1DFA" w:rsidRDefault="00DE1DFA">
      <w:pPr>
        <w:pStyle w:val="Textocomentario"/>
      </w:pPr>
      <w:r>
        <w:rPr>
          <w:rStyle w:val="Refdecomentario"/>
        </w:rPr>
        <w:annotationRef/>
      </w:r>
      <w:r>
        <w:t xml:space="preserve">No pondría que tenía agujeros porque </w:t>
      </w:r>
      <w:proofErr w:type="spellStart"/>
      <w:r>
        <w:t>sino</w:t>
      </w:r>
      <w:proofErr w:type="spellEnd"/>
      <w:r>
        <w:t xml:space="preserve"> uno como lector piensa que se hirió de gravedad la cabeza.</w:t>
      </w:r>
    </w:p>
  </w:comment>
  <w:comment w:id="949" w:author="PC" w:date="2025-06-06T19:13:00Z" w:initials="P">
    <w:p w:rsidR="00DE1DFA" w:rsidRDefault="00DE1DFA">
      <w:pPr>
        <w:pStyle w:val="Textocomentario"/>
      </w:pPr>
      <w:r>
        <w:rPr>
          <w:rStyle w:val="Refdecomentario"/>
        </w:rPr>
        <w:annotationRef/>
      </w:r>
      <w:r>
        <w:t>En qué momento quedó descalza? Yo pondría que su calzado era más barro que tela y que las suelas presentaban agujeros del tamaño de nueces y del pañuelo sólo diría que estaba rasgado y deshilachado.</w:t>
      </w:r>
    </w:p>
  </w:comment>
  <w:comment w:id="972" w:author="PC" w:date="2025-06-06T19:13:00Z" w:initials="P">
    <w:p w:rsidR="00F33AC0" w:rsidRDefault="00F33AC0">
      <w:pPr>
        <w:pStyle w:val="Textocomentario"/>
      </w:pPr>
      <w:r>
        <w:rPr>
          <w:rStyle w:val="Refdecomentario"/>
        </w:rPr>
        <w:annotationRef/>
      </w:r>
      <w:r>
        <w:t>Agrego esto por, siendo que está del punto de vista de Elena, ella no puede sino más que especular cuántos vasos se habría tomado.</w:t>
      </w:r>
    </w:p>
  </w:comment>
  <w:comment w:id="983" w:author="PC" w:date="2025-06-06T19:17:00Z" w:initials="P">
    <w:p w:rsidR="00F33AC0" w:rsidRDefault="00F33AC0">
      <w:pPr>
        <w:pStyle w:val="Textocomentario"/>
      </w:pPr>
      <w:r>
        <w:rPr>
          <w:rStyle w:val="Refdecomentario"/>
        </w:rPr>
        <w:annotationRef/>
      </w:r>
      <w:r>
        <w:t>Lo cambiaría y pondría en su lugar</w:t>
      </w:r>
    </w:p>
    <w:p w:rsidR="00F33AC0" w:rsidRDefault="00F33AC0">
      <w:pPr>
        <w:pStyle w:val="Textocomentario"/>
      </w:pPr>
    </w:p>
    <w:p w:rsidR="00F33AC0" w:rsidRDefault="00F33AC0">
      <w:pPr>
        <w:pStyle w:val="Textocomentario"/>
      </w:pPr>
      <w:r>
        <w:t>“Preguntó, teniendo un mal presentimiento”</w:t>
      </w:r>
    </w:p>
    <w:p w:rsidR="00235CB4" w:rsidRDefault="00235CB4">
      <w:pPr>
        <w:pStyle w:val="Textocomentario"/>
      </w:pPr>
    </w:p>
    <w:p w:rsidR="00235CB4" w:rsidRDefault="00235CB4">
      <w:pPr>
        <w:pStyle w:val="Textocomentario"/>
      </w:pPr>
      <w:r>
        <w:t>Vi que lo pusiste más abajo, pero es el único que tenía potencial para cometer una locura ese día en esa prueba y, por ende, no sería raro que Elena pensara automáticamente en él al escuchar eso.</w:t>
      </w:r>
    </w:p>
  </w:comment>
  <w:comment w:id="985" w:author="PC" w:date="2025-06-06T19:13:00Z" w:initials="P">
    <w:p w:rsidR="00F33AC0" w:rsidRDefault="00F33AC0">
      <w:pPr>
        <w:pStyle w:val="Textocomentario"/>
      </w:pPr>
      <w:r>
        <w:rPr>
          <w:rStyle w:val="Refdecomentario"/>
        </w:rPr>
        <w:annotationRef/>
      </w:r>
      <w:r>
        <w:t>La repetición da la idea de que medio la está sobrando, pero podés sacarlo.</w:t>
      </w:r>
    </w:p>
  </w:comment>
  <w:comment w:id="999" w:author="PC" w:date="2025-06-06T20:18:00Z" w:initials="P">
    <w:p w:rsidR="00AA6ED7" w:rsidRDefault="00AA6ED7">
      <w:pPr>
        <w:pStyle w:val="Textocomentario"/>
      </w:pPr>
      <w:r>
        <w:rPr>
          <w:rStyle w:val="Refdecomentario"/>
        </w:rPr>
        <w:annotationRef/>
      </w:r>
      <w:r>
        <w:t>“ansiosa y nerviosa” provoca cacofonía</w:t>
      </w:r>
    </w:p>
  </w:comment>
  <w:comment w:id="1025" w:author="PC" w:date="2025-06-06T20:44:00Z" w:initials="P">
    <w:p w:rsidR="00A7546C" w:rsidRDefault="00A7546C">
      <w:pPr>
        <w:pStyle w:val="Textocomentario"/>
      </w:pPr>
      <w:r>
        <w:rPr>
          <w:rStyle w:val="Refdecomentario"/>
        </w:rPr>
        <w:annotationRef/>
      </w:r>
      <w:r>
        <w:t>Indagar es cuando uno está activamente preguntando o hablando con alguien para obtener información. En este caso, Elena está averiguando de forma pasiva.</w:t>
      </w:r>
    </w:p>
  </w:comment>
  <w:comment w:id="1093" w:author="PC" w:date="2025-06-06T21:06:00Z" w:initials="P">
    <w:p w:rsidR="005D52F9" w:rsidRDefault="005D52F9">
      <w:pPr>
        <w:pStyle w:val="Textocomentario"/>
      </w:pPr>
      <w:r>
        <w:rPr>
          <w:rStyle w:val="Refdecomentario"/>
        </w:rPr>
        <w:annotationRef/>
      </w:r>
      <w:r>
        <w:t>Desazón - corazón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42C" w:rsidRDefault="003E742C" w:rsidP="00F1536C">
      <w:pPr>
        <w:spacing w:after="0" w:line="240" w:lineRule="auto"/>
      </w:pPr>
      <w:r>
        <w:separator/>
      </w:r>
    </w:p>
  </w:endnote>
  <w:endnote w:type="continuationSeparator" w:id="0">
    <w:p w:rsidR="003E742C" w:rsidRDefault="003E742C"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5E" w:rsidRPr="00F1536C" w:rsidRDefault="008B365E">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5D52F9" w:rsidRPr="005D52F9">
      <w:rPr>
        <w:caps/>
        <w:noProof/>
        <w:color w:val="000000" w:themeColor="text1"/>
        <w:lang w:val="es-ES"/>
      </w:rPr>
      <w:t>19</w:t>
    </w:r>
    <w:r w:rsidRPr="00F1536C">
      <w:rPr>
        <w:caps/>
        <w:color w:val="000000" w:themeColor="text1"/>
      </w:rPr>
      <w:fldChar w:fldCharType="end"/>
    </w:r>
  </w:p>
  <w:p w:rsidR="008B365E" w:rsidRDefault="008B36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42C" w:rsidRDefault="003E742C" w:rsidP="00F1536C">
      <w:pPr>
        <w:spacing w:after="0" w:line="240" w:lineRule="auto"/>
      </w:pPr>
      <w:r>
        <w:separator/>
      </w:r>
    </w:p>
  </w:footnote>
  <w:footnote w:type="continuationSeparator" w:id="0">
    <w:p w:rsidR="003E742C" w:rsidRDefault="003E742C"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5E" w:rsidRPr="008D03A6" w:rsidRDefault="008B365E"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00241E3E">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8B365E" w:rsidRDefault="008B36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5BF"/>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32B1"/>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D29"/>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1FC"/>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5A1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A8D"/>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381"/>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CED"/>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4E24"/>
    <w:rsid w:val="002077C6"/>
    <w:rsid w:val="00207D8D"/>
    <w:rsid w:val="00210ED6"/>
    <w:rsid w:val="00212067"/>
    <w:rsid w:val="002131B0"/>
    <w:rsid w:val="0021321B"/>
    <w:rsid w:val="002134DF"/>
    <w:rsid w:val="00213F61"/>
    <w:rsid w:val="0021450D"/>
    <w:rsid w:val="00215008"/>
    <w:rsid w:val="002154C2"/>
    <w:rsid w:val="00215536"/>
    <w:rsid w:val="002158B2"/>
    <w:rsid w:val="00215BBD"/>
    <w:rsid w:val="00216B47"/>
    <w:rsid w:val="002170F2"/>
    <w:rsid w:val="0021789C"/>
    <w:rsid w:val="00220623"/>
    <w:rsid w:val="00220D2A"/>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CB4"/>
    <w:rsid w:val="00235D17"/>
    <w:rsid w:val="00235ED5"/>
    <w:rsid w:val="002361BA"/>
    <w:rsid w:val="00236C7B"/>
    <w:rsid w:val="00237206"/>
    <w:rsid w:val="00237EE1"/>
    <w:rsid w:val="00240282"/>
    <w:rsid w:val="0024045B"/>
    <w:rsid w:val="002408D2"/>
    <w:rsid w:val="0024096D"/>
    <w:rsid w:val="00241E3E"/>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3F79"/>
    <w:rsid w:val="00254B70"/>
    <w:rsid w:val="00254FDE"/>
    <w:rsid w:val="00255A71"/>
    <w:rsid w:val="00255B1C"/>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A5FF3"/>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1C9"/>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05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DC2"/>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389"/>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346"/>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347"/>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07E2"/>
    <w:rsid w:val="003E10B7"/>
    <w:rsid w:val="003E13F8"/>
    <w:rsid w:val="003E2862"/>
    <w:rsid w:val="003E2921"/>
    <w:rsid w:val="003E479E"/>
    <w:rsid w:val="003E4D11"/>
    <w:rsid w:val="003E5B58"/>
    <w:rsid w:val="003E5D8D"/>
    <w:rsid w:val="003E691E"/>
    <w:rsid w:val="003E6CF8"/>
    <w:rsid w:val="003E742C"/>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4FA8"/>
    <w:rsid w:val="003F532D"/>
    <w:rsid w:val="003F62ED"/>
    <w:rsid w:val="003F6B94"/>
    <w:rsid w:val="003F781F"/>
    <w:rsid w:val="0040063E"/>
    <w:rsid w:val="0040108F"/>
    <w:rsid w:val="00401126"/>
    <w:rsid w:val="0040132A"/>
    <w:rsid w:val="004018DB"/>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29CC"/>
    <w:rsid w:val="00423CB6"/>
    <w:rsid w:val="00423F17"/>
    <w:rsid w:val="00424317"/>
    <w:rsid w:val="00424724"/>
    <w:rsid w:val="00425441"/>
    <w:rsid w:val="0042585A"/>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452"/>
    <w:rsid w:val="004954B9"/>
    <w:rsid w:val="0049557E"/>
    <w:rsid w:val="00495DDB"/>
    <w:rsid w:val="0049655E"/>
    <w:rsid w:val="00496C52"/>
    <w:rsid w:val="004971EF"/>
    <w:rsid w:val="004A04D1"/>
    <w:rsid w:val="004A1EAF"/>
    <w:rsid w:val="004A201C"/>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21F"/>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3EF6"/>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5D7"/>
    <w:rsid w:val="00575B85"/>
    <w:rsid w:val="00575C25"/>
    <w:rsid w:val="0057664A"/>
    <w:rsid w:val="00576CDC"/>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5A3A"/>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2F9"/>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12F"/>
    <w:rsid w:val="00600795"/>
    <w:rsid w:val="00600B02"/>
    <w:rsid w:val="00601A7D"/>
    <w:rsid w:val="00602279"/>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729"/>
    <w:rsid w:val="00623AEC"/>
    <w:rsid w:val="00623AF9"/>
    <w:rsid w:val="00623B47"/>
    <w:rsid w:val="006240EA"/>
    <w:rsid w:val="00624BEC"/>
    <w:rsid w:val="00624E2C"/>
    <w:rsid w:val="00624FD5"/>
    <w:rsid w:val="00625C71"/>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8F"/>
    <w:rsid w:val="006340CF"/>
    <w:rsid w:val="006344FC"/>
    <w:rsid w:val="00634A05"/>
    <w:rsid w:val="006351A7"/>
    <w:rsid w:val="00635203"/>
    <w:rsid w:val="00636361"/>
    <w:rsid w:val="006364D3"/>
    <w:rsid w:val="00637B24"/>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7E1"/>
    <w:rsid w:val="00665CC3"/>
    <w:rsid w:val="006663D6"/>
    <w:rsid w:val="006672FC"/>
    <w:rsid w:val="006676E7"/>
    <w:rsid w:val="00667E6E"/>
    <w:rsid w:val="00670155"/>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8D2"/>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4BD5"/>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2AC"/>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20D"/>
    <w:rsid w:val="0075448F"/>
    <w:rsid w:val="00754C26"/>
    <w:rsid w:val="00755B6D"/>
    <w:rsid w:val="00755D99"/>
    <w:rsid w:val="00756759"/>
    <w:rsid w:val="00756A8D"/>
    <w:rsid w:val="00756D44"/>
    <w:rsid w:val="00756D52"/>
    <w:rsid w:val="00756F23"/>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6F9E"/>
    <w:rsid w:val="007979E9"/>
    <w:rsid w:val="00797C87"/>
    <w:rsid w:val="00797DFE"/>
    <w:rsid w:val="007A0954"/>
    <w:rsid w:val="007A0BAA"/>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583"/>
    <w:rsid w:val="007B39E0"/>
    <w:rsid w:val="007B3BFB"/>
    <w:rsid w:val="007B4076"/>
    <w:rsid w:val="007B428A"/>
    <w:rsid w:val="007B519C"/>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1B1"/>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3E96"/>
    <w:rsid w:val="00824ADA"/>
    <w:rsid w:val="00824E44"/>
    <w:rsid w:val="008252DF"/>
    <w:rsid w:val="00825991"/>
    <w:rsid w:val="008260EB"/>
    <w:rsid w:val="0083107A"/>
    <w:rsid w:val="0083125E"/>
    <w:rsid w:val="008319E6"/>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1AD"/>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086"/>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014"/>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65E"/>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E0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0C0"/>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3B8C"/>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46C"/>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0AA3"/>
    <w:rsid w:val="00AA12B3"/>
    <w:rsid w:val="00AA13BD"/>
    <w:rsid w:val="00AA251C"/>
    <w:rsid w:val="00AA267E"/>
    <w:rsid w:val="00AA2CAF"/>
    <w:rsid w:val="00AA34C8"/>
    <w:rsid w:val="00AA4879"/>
    <w:rsid w:val="00AA49D7"/>
    <w:rsid w:val="00AA4B8A"/>
    <w:rsid w:val="00AA5C86"/>
    <w:rsid w:val="00AA603B"/>
    <w:rsid w:val="00AA61DF"/>
    <w:rsid w:val="00AA6ED7"/>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59C5"/>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5D6F"/>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E2"/>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970"/>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305"/>
    <w:rsid w:val="00B94650"/>
    <w:rsid w:val="00B94A11"/>
    <w:rsid w:val="00B95245"/>
    <w:rsid w:val="00B9524F"/>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5B1"/>
    <w:rsid w:val="00BD3D37"/>
    <w:rsid w:val="00BD45DE"/>
    <w:rsid w:val="00BD4825"/>
    <w:rsid w:val="00BD48D3"/>
    <w:rsid w:val="00BD4C68"/>
    <w:rsid w:val="00BD4FE6"/>
    <w:rsid w:val="00BD5B42"/>
    <w:rsid w:val="00BD6C4A"/>
    <w:rsid w:val="00BD6FB2"/>
    <w:rsid w:val="00BE0541"/>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A9D"/>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321"/>
    <w:rsid w:val="00C55873"/>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C81"/>
    <w:rsid w:val="00CB7E42"/>
    <w:rsid w:val="00CC0172"/>
    <w:rsid w:val="00CC1190"/>
    <w:rsid w:val="00CC1396"/>
    <w:rsid w:val="00CC1AF3"/>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45D9"/>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5354"/>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1DFA"/>
    <w:rsid w:val="00DE23C0"/>
    <w:rsid w:val="00DE23DE"/>
    <w:rsid w:val="00DE25B3"/>
    <w:rsid w:val="00DE2A0F"/>
    <w:rsid w:val="00DE2E3E"/>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3CB0"/>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657D"/>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1B2"/>
    <w:rsid w:val="00E61A18"/>
    <w:rsid w:val="00E62AB7"/>
    <w:rsid w:val="00E62C17"/>
    <w:rsid w:val="00E62E98"/>
    <w:rsid w:val="00E639BF"/>
    <w:rsid w:val="00E63CA3"/>
    <w:rsid w:val="00E63CF9"/>
    <w:rsid w:val="00E64059"/>
    <w:rsid w:val="00E64461"/>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1654"/>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477E"/>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B7AB2"/>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47B"/>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2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3AC0"/>
    <w:rsid w:val="00F342C2"/>
    <w:rsid w:val="00F34F42"/>
    <w:rsid w:val="00F3553F"/>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6CD3"/>
    <w:rsid w:val="00F77423"/>
    <w:rsid w:val="00F77BDE"/>
    <w:rsid w:val="00F802B1"/>
    <w:rsid w:val="00F804E8"/>
    <w:rsid w:val="00F8075B"/>
    <w:rsid w:val="00F8150F"/>
    <w:rsid w:val="00F81DD8"/>
    <w:rsid w:val="00F81DFC"/>
    <w:rsid w:val="00F82435"/>
    <w:rsid w:val="00F8269C"/>
    <w:rsid w:val="00F83489"/>
    <w:rsid w:val="00F83B0A"/>
    <w:rsid w:val="00F84351"/>
    <w:rsid w:val="00F84B46"/>
    <w:rsid w:val="00F84E24"/>
    <w:rsid w:val="00F85306"/>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394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902E0B"/>
    <w:rPr>
      <w:sz w:val="16"/>
      <w:szCs w:val="16"/>
    </w:rPr>
  </w:style>
  <w:style w:type="paragraph" w:styleId="Textocomentario">
    <w:name w:val="annotation text"/>
    <w:basedOn w:val="Normal"/>
    <w:link w:val="TextocomentarioCar"/>
    <w:uiPriority w:val="99"/>
    <w:semiHidden/>
    <w:unhideWhenUsed/>
    <w:rsid w:val="00902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2E0B"/>
    <w:rPr>
      <w:sz w:val="20"/>
      <w:szCs w:val="20"/>
    </w:rPr>
  </w:style>
  <w:style w:type="paragraph" w:styleId="Asuntodelcomentario">
    <w:name w:val="annotation subject"/>
    <w:basedOn w:val="Textocomentario"/>
    <w:next w:val="Textocomentario"/>
    <w:link w:val="AsuntodelcomentarioCar"/>
    <w:uiPriority w:val="99"/>
    <w:semiHidden/>
    <w:unhideWhenUsed/>
    <w:rsid w:val="00902E0B"/>
    <w:rPr>
      <w:b/>
      <w:bCs/>
    </w:rPr>
  </w:style>
  <w:style w:type="character" w:customStyle="1" w:styleId="AsuntodelcomentarioCar">
    <w:name w:val="Asunto del comentario Car"/>
    <w:basedOn w:val="TextocomentarioCar"/>
    <w:link w:val="Asuntodelcomentario"/>
    <w:uiPriority w:val="99"/>
    <w:semiHidden/>
    <w:rsid w:val="00902E0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902E0B"/>
    <w:rPr>
      <w:sz w:val="16"/>
      <w:szCs w:val="16"/>
    </w:rPr>
  </w:style>
  <w:style w:type="paragraph" w:styleId="Textocomentario">
    <w:name w:val="annotation text"/>
    <w:basedOn w:val="Normal"/>
    <w:link w:val="TextocomentarioCar"/>
    <w:uiPriority w:val="99"/>
    <w:semiHidden/>
    <w:unhideWhenUsed/>
    <w:rsid w:val="00902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2E0B"/>
    <w:rPr>
      <w:sz w:val="20"/>
      <w:szCs w:val="20"/>
    </w:rPr>
  </w:style>
  <w:style w:type="paragraph" w:styleId="Asuntodelcomentario">
    <w:name w:val="annotation subject"/>
    <w:basedOn w:val="Textocomentario"/>
    <w:next w:val="Textocomentario"/>
    <w:link w:val="AsuntodelcomentarioCar"/>
    <w:uiPriority w:val="99"/>
    <w:semiHidden/>
    <w:unhideWhenUsed/>
    <w:rsid w:val="00902E0B"/>
    <w:rPr>
      <w:b/>
      <w:bCs/>
    </w:rPr>
  </w:style>
  <w:style w:type="character" w:customStyle="1" w:styleId="AsuntodelcomentarioCar">
    <w:name w:val="Asunto del comentario Car"/>
    <w:basedOn w:val="TextocomentarioCar"/>
    <w:link w:val="Asuntodelcomentario"/>
    <w:uiPriority w:val="99"/>
    <w:semiHidden/>
    <w:rsid w:val="00902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336B-D950-4A9E-8B6C-107CBD5E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20</Pages>
  <Words>7641</Words>
  <Characters>42031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62</cp:revision>
  <cp:lastPrinted>2025-03-03T03:42:00Z</cp:lastPrinted>
  <dcterms:created xsi:type="dcterms:W3CDTF">2025-05-21T13:44:00Z</dcterms:created>
  <dcterms:modified xsi:type="dcterms:W3CDTF">2025-06-07T00:09:00Z</dcterms:modified>
</cp:coreProperties>
</file>