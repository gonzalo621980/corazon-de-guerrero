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107F6D" w:rsidRPr="00E3184D" w:rsidRDefault="00107F6D" w:rsidP="00107F6D">
      <w:pPr>
        <w:pStyle w:val="NormalWeb"/>
      </w:pPr>
      <w:bookmarkStart w:id="0" w:name="_Toc422656603"/>
    </w:p>
    <w:p w:rsidR="00107F6D" w:rsidRPr="00E3184D" w:rsidRDefault="00107F6D" w:rsidP="00107F6D">
      <w:pPr>
        <w:pStyle w:val="Capitulo"/>
        <w:ind w:left="0" w:firstLine="0"/>
        <w:outlineLvl w:val="0"/>
        <w:rPr>
          <w:color w:val="auto"/>
        </w:rPr>
      </w:pPr>
    </w:p>
    <w:p w:rsidR="00DB2459" w:rsidRPr="00E3184D" w:rsidRDefault="00DB2459" w:rsidP="00107F6D">
      <w:pPr>
        <w:pStyle w:val="Capitulo"/>
        <w:ind w:left="0" w:firstLine="0"/>
        <w:outlineLvl w:val="0"/>
        <w:rPr>
          <w:color w:val="auto"/>
        </w:rPr>
      </w:pPr>
    </w:p>
    <w:p w:rsidR="00107F6D" w:rsidRPr="00E3184D" w:rsidRDefault="00107F6D" w:rsidP="00107F6D">
      <w:pPr>
        <w:pStyle w:val="Capitulo"/>
        <w:ind w:left="0" w:firstLine="0"/>
        <w:outlineLvl w:val="0"/>
        <w:rPr>
          <w:color w:val="auto"/>
        </w:rPr>
      </w:pPr>
      <w:r w:rsidRPr="00E3184D">
        <w:rPr>
          <w:color w:val="auto"/>
        </w:rPr>
        <w:t>CORAZÓN DE GUERRERO</w:t>
      </w:r>
    </w:p>
    <w:p w:rsidR="006641CC" w:rsidRPr="00E3184D" w:rsidRDefault="006641CC" w:rsidP="00107F6D">
      <w:pPr>
        <w:pStyle w:val="Capitulo"/>
        <w:ind w:left="0" w:firstLine="0"/>
        <w:outlineLvl w:val="0"/>
        <w:rPr>
          <w:b w:val="0"/>
          <w:color w:val="auto"/>
          <w:sz w:val="28"/>
          <w:szCs w:val="28"/>
        </w:rPr>
      </w:pPr>
      <w:r w:rsidRPr="00E3184D">
        <w:rPr>
          <w:rFonts w:cs="Arial"/>
          <w:b w:val="0"/>
          <w:color w:val="auto"/>
          <w:sz w:val="28"/>
          <w:szCs w:val="28"/>
        </w:rPr>
        <w:t>—</w:t>
      </w:r>
      <w:r w:rsidRPr="00E3184D">
        <w:rPr>
          <w:b w:val="0"/>
          <w:color w:val="auto"/>
          <w:sz w:val="28"/>
          <w:szCs w:val="28"/>
        </w:rPr>
        <w:t>El camino de los miedos</w:t>
      </w:r>
      <w:r w:rsidRPr="00E3184D">
        <w:rPr>
          <w:rFonts w:cs="Arial"/>
          <w:b w:val="0"/>
          <w:color w:val="auto"/>
          <w:sz w:val="28"/>
          <w:szCs w:val="28"/>
        </w:rPr>
        <w:t>—</w:t>
      </w:r>
    </w:p>
    <w:p w:rsidR="00DB2459" w:rsidRPr="00E3184D" w:rsidRDefault="00DB2459" w:rsidP="00107F6D">
      <w:pPr>
        <w:pStyle w:val="Capitulo"/>
        <w:ind w:left="0" w:firstLine="0"/>
        <w:outlineLvl w:val="0"/>
        <w:rPr>
          <w:color w:val="auto"/>
        </w:rPr>
      </w:pPr>
    </w:p>
    <w:p w:rsidR="00107F6D" w:rsidRPr="00E3184D" w:rsidRDefault="008527A7" w:rsidP="00107F6D">
      <w:pPr>
        <w:pStyle w:val="NormalWeb"/>
        <w:jc w:val="center"/>
      </w:pPr>
      <w:r w:rsidRPr="00E3184D">
        <w:rPr>
          <w:noProof/>
          <w:lang w:val="es-AR" w:eastAsia="es-AR"/>
        </w:rPr>
        <w:drawing>
          <wp:inline distT="0" distB="0" distL="0" distR="0" wp14:anchorId="0B138C7B" wp14:editId="0800F5EC">
            <wp:extent cx="5759450" cy="45466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4546600"/>
                    </a:xfrm>
                    <a:prstGeom prst="rect">
                      <a:avLst/>
                    </a:prstGeom>
                  </pic:spPr>
                </pic:pic>
              </a:graphicData>
            </a:graphic>
          </wp:inline>
        </w:drawing>
      </w:r>
    </w:p>
    <w:p w:rsidR="00DB2459" w:rsidRPr="00E3184D" w:rsidRDefault="00DB2459" w:rsidP="00107F6D">
      <w:pPr>
        <w:pStyle w:val="NormalWeb"/>
        <w:jc w:val="center"/>
      </w:pPr>
    </w:p>
    <w:p w:rsidR="00DB2459" w:rsidRPr="00E3184D" w:rsidRDefault="00DB2459" w:rsidP="00DB2459">
      <w:pPr>
        <w:pStyle w:val="Capitulo"/>
        <w:ind w:left="0" w:firstLine="0"/>
        <w:outlineLvl w:val="0"/>
        <w:rPr>
          <w:rFonts w:cs="Arial"/>
          <w:color w:val="auto"/>
          <w:sz w:val="28"/>
          <w:szCs w:val="28"/>
        </w:rPr>
      </w:pPr>
      <w:r w:rsidRPr="00E3184D">
        <w:rPr>
          <w:rFonts w:cs="Arial"/>
          <w:color w:val="auto"/>
          <w:sz w:val="28"/>
          <w:szCs w:val="28"/>
        </w:rPr>
        <w:t>Gonzalo Cajaraville</w:t>
      </w:r>
    </w:p>
    <w:p w:rsidR="00DB2459" w:rsidRPr="00E3184D" w:rsidRDefault="00DB2459" w:rsidP="00DB2459">
      <w:pPr>
        <w:pStyle w:val="Capitulo"/>
        <w:ind w:left="0" w:firstLine="0"/>
        <w:outlineLvl w:val="0"/>
        <w:rPr>
          <w:color w:val="auto"/>
        </w:rPr>
      </w:pPr>
    </w:p>
    <w:p w:rsidR="00107F6D" w:rsidRPr="00E3184D" w:rsidRDefault="00107F6D" w:rsidP="00107F6D">
      <w:pPr>
        <w:pStyle w:val="NormalWeb"/>
        <w:rPr>
          <w:lang w:val="es-AR"/>
        </w:rPr>
      </w:pPr>
      <w:r w:rsidRPr="00E3184D">
        <w:rPr>
          <w:lang w:val="es-AR"/>
        </w:rPr>
        <w:br w:type="page"/>
      </w:r>
    </w:p>
    <w:p w:rsidR="00F1536C" w:rsidRPr="00E3184D" w:rsidRDefault="00F1536C" w:rsidP="001E3864">
      <w:pPr>
        <w:pStyle w:val="Capitulo"/>
        <w:ind w:left="0" w:firstLine="0"/>
        <w:outlineLvl w:val="0"/>
        <w:rPr>
          <w:color w:val="auto"/>
        </w:rPr>
      </w:pPr>
      <w:r w:rsidRPr="00E3184D">
        <w:rPr>
          <w:color w:val="auto"/>
        </w:rPr>
        <w:lastRenderedPageBreak/>
        <w:t>CAPÍTULO I</w:t>
      </w:r>
      <w:bookmarkEnd w:id="0"/>
    </w:p>
    <w:p w:rsidR="00F1536C" w:rsidRPr="00E3184D" w:rsidRDefault="00C03151" w:rsidP="001E3864">
      <w:pPr>
        <w:jc w:val="center"/>
        <w:rPr>
          <w:rFonts w:ascii="Book Antiqua" w:hAnsi="Book Antiqua" w:cs="Arial"/>
          <w:sz w:val="28"/>
          <w:szCs w:val="28"/>
        </w:rPr>
      </w:pPr>
      <w:r w:rsidRPr="00E3184D">
        <w:rPr>
          <w:rFonts w:ascii="Book Antiqua" w:hAnsi="Book Antiqua" w:cs="Arial"/>
          <w:sz w:val="28"/>
          <w:szCs w:val="28"/>
        </w:rPr>
        <w:t>—</w:t>
      </w:r>
      <w:r w:rsidR="003F781F" w:rsidRPr="00E3184D">
        <w:rPr>
          <w:rFonts w:ascii="Book Antiqua" w:hAnsi="Book Antiqua" w:cs="Arial"/>
          <w:sz w:val="28"/>
          <w:szCs w:val="28"/>
        </w:rPr>
        <w:t>El aprendiz</w:t>
      </w:r>
      <w:r w:rsidR="00F1536C" w:rsidRPr="00E3184D">
        <w:rPr>
          <w:rFonts w:ascii="Book Antiqua" w:hAnsi="Book Antiqua" w:cs="Arial"/>
          <w:sz w:val="28"/>
          <w:szCs w:val="28"/>
        </w:rPr>
        <w:t>—</w:t>
      </w:r>
    </w:p>
    <w:p w:rsidR="00F1536C" w:rsidRPr="00E3184D" w:rsidRDefault="00F1536C" w:rsidP="001E3864">
      <w:pPr>
        <w:spacing w:after="0"/>
        <w:jc w:val="center"/>
        <w:rPr>
          <w:rFonts w:ascii="Crimson Text" w:hAnsi="Crimson Text"/>
          <w:sz w:val="26"/>
          <w:szCs w:val="26"/>
        </w:rPr>
      </w:pPr>
      <w:r w:rsidRPr="00E3184D">
        <w:rPr>
          <w:rFonts w:ascii="Crimson Text" w:hAnsi="Crimson Text"/>
          <w:sz w:val="26"/>
          <w:szCs w:val="26"/>
        </w:rPr>
        <w:fldChar w:fldCharType="begin"/>
      </w:r>
      <w:r w:rsidRPr="00E3184D">
        <w:rPr>
          <w:rFonts w:ascii="Crimson Text" w:hAnsi="Crimson Text"/>
          <w:sz w:val="26"/>
          <w:szCs w:val="26"/>
        </w:rPr>
        <w:instrText xml:space="preserve"> SEQ SubCapitulos \* MERGEFORMAT </w:instrText>
      </w:r>
      <w:r w:rsidRPr="00E3184D">
        <w:rPr>
          <w:rFonts w:ascii="Crimson Text" w:hAnsi="Crimson Text"/>
          <w:sz w:val="26"/>
          <w:szCs w:val="26"/>
        </w:rPr>
        <w:fldChar w:fldCharType="separate"/>
      </w:r>
      <w:r w:rsidR="000E784B" w:rsidRPr="00E3184D">
        <w:rPr>
          <w:rFonts w:ascii="Crimson Text" w:hAnsi="Crimson Text"/>
          <w:noProof/>
          <w:sz w:val="26"/>
          <w:szCs w:val="26"/>
        </w:rPr>
        <w:t>1</w:t>
      </w:r>
      <w:r w:rsidRPr="00E3184D">
        <w:rPr>
          <w:rFonts w:ascii="Crimson Text" w:hAnsi="Crimson Text"/>
          <w:sz w:val="26"/>
          <w:szCs w:val="26"/>
        </w:rPr>
        <w:fldChar w:fldCharType="end"/>
      </w:r>
    </w:p>
    <w:p w:rsidR="00033308" w:rsidRPr="00E3184D" w:rsidRDefault="00033308" w:rsidP="001E3864">
      <w:pPr>
        <w:spacing w:after="0"/>
        <w:jc w:val="both"/>
        <w:rPr>
          <w:rFonts w:ascii="Crimson Text" w:hAnsi="Crimson Text"/>
          <w:sz w:val="26"/>
          <w:szCs w:val="26"/>
        </w:rPr>
      </w:pPr>
    </w:p>
    <w:p w:rsidR="00975C97" w:rsidRPr="00E3184D" w:rsidRDefault="004F14AE" w:rsidP="001E3864">
      <w:pPr>
        <w:spacing w:after="0"/>
        <w:ind w:firstLine="284"/>
        <w:jc w:val="both"/>
        <w:rPr>
          <w:rFonts w:ascii="Crimson Text" w:hAnsi="Crimson Text"/>
          <w:sz w:val="26"/>
          <w:szCs w:val="26"/>
        </w:rPr>
      </w:pPr>
      <w:r w:rsidRPr="00E3184D">
        <w:rPr>
          <w:rFonts w:ascii="Crimson Text" w:hAnsi="Crimson Text"/>
          <w:sz w:val="26"/>
          <w:szCs w:val="26"/>
        </w:rPr>
        <w:t xml:space="preserve">Agatha </w:t>
      </w:r>
      <w:r w:rsidR="004874FD" w:rsidRPr="00E3184D">
        <w:rPr>
          <w:rFonts w:ascii="Crimson Text" w:hAnsi="Crimson Text"/>
          <w:sz w:val="26"/>
          <w:szCs w:val="26"/>
        </w:rPr>
        <w:t>desafiaba a</w:t>
      </w:r>
      <w:r w:rsidRPr="00E3184D">
        <w:rPr>
          <w:rFonts w:ascii="Crimson Text" w:hAnsi="Crimson Text"/>
          <w:sz w:val="26"/>
          <w:szCs w:val="26"/>
        </w:rPr>
        <w:t>l viento c</w:t>
      </w:r>
      <w:r w:rsidR="00786DB6" w:rsidRPr="00E3184D">
        <w:rPr>
          <w:rFonts w:ascii="Crimson Text" w:hAnsi="Crimson Text"/>
          <w:sz w:val="26"/>
          <w:szCs w:val="26"/>
        </w:rPr>
        <w:t>omo una flecha</w:t>
      </w:r>
      <w:r w:rsidR="004874FD" w:rsidRPr="00E3184D">
        <w:rPr>
          <w:rFonts w:ascii="Crimson Text" w:hAnsi="Crimson Text"/>
          <w:sz w:val="26"/>
          <w:szCs w:val="26"/>
        </w:rPr>
        <w:t xml:space="preserve"> veloz</w:t>
      </w:r>
      <w:r w:rsidR="00786DB6" w:rsidRPr="00E3184D">
        <w:rPr>
          <w:rFonts w:ascii="Crimson Text" w:hAnsi="Crimson Text"/>
          <w:sz w:val="26"/>
          <w:szCs w:val="26"/>
        </w:rPr>
        <w:t xml:space="preserve">. </w:t>
      </w:r>
      <w:del w:id="1" w:author="Paula Castrilli" w:date="2025-05-19T15:40:00Z">
        <w:r w:rsidR="00786DB6" w:rsidRPr="00E3184D" w:rsidDel="00F32291">
          <w:rPr>
            <w:rFonts w:ascii="Crimson Text" w:hAnsi="Crimson Text"/>
            <w:sz w:val="26"/>
            <w:szCs w:val="26"/>
          </w:rPr>
          <w:delText xml:space="preserve">Las </w:delText>
        </w:r>
      </w:del>
      <w:ins w:id="2" w:author="Paula Castrilli" w:date="2025-05-19T15:40:00Z">
        <w:r w:rsidR="00F32291">
          <w:rPr>
            <w:rFonts w:ascii="Crimson Text" w:hAnsi="Crimson Text"/>
            <w:sz w:val="26"/>
            <w:szCs w:val="26"/>
          </w:rPr>
          <w:t>Sus</w:t>
        </w:r>
        <w:r w:rsidR="00F32291" w:rsidRPr="00E3184D">
          <w:rPr>
            <w:rFonts w:ascii="Crimson Text" w:hAnsi="Crimson Text"/>
            <w:sz w:val="26"/>
            <w:szCs w:val="26"/>
          </w:rPr>
          <w:t xml:space="preserve"> </w:t>
        </w:r>
      </w:ins>
      <w:r w:rsidR="00786DB6" w:rsidRPr="00E3184D">
        <w:rPr>
          <w:rFonts w:ascii="Crimson Text" w:hAnsi="Crimson Text"/>
          <w:sz w:val="26"/>
          <w:szCs w:val="26"/>
        </w:rPr>
        <w:t>crines flameaban y se</w:t>
      </w:r>
      <w:r w:rsidRPr="00E3184D">
        <w:rPr>
          <w:rFonts w:ascii="Crimson Text" w:hAnsi="Crimson Text"/>
          <w:sz w:val="26"/>
          <w:szCs w:val="26"/>
        </w:rPr>
        <w:t xml:space="preserve"> enredaban </w:t>
      </w:r>
      <w:r w:rsidR="005C2825" w:rsidRPr="00E3184D">
        <w:rPr>
          <w:rFonts w:ascii="Crimson Text" w:hAnsi="Crimson Text"/>
          <w:sz w:val="26"/>
          <w:szCs w:val="26"/>
        </w:rPr>
        <w:t>con el aire húmedo</w:t>
      </w:r>
      <w:r w:rsidR="00786DB6" w:rsidRPr="00E3184D">
        <w:rPr>
          <w:rFonts w:ascii="Crimson Text" w:hAnsi="Crimson Text"/>
          <w:sz w:val="26"/>
          <w:szCs w:val="26"/>
        </w:rPr>
        <w:t xml:space="preserve"> del lago</w:t>
      </w:r>
      <w:r w:rsidRPr="00E3184D">
        <w:rPr>
          <w:rFonts w:ascii="Crimson Text" w:hAnsi="Crimson Text"/>
          <w:sz w:val="26"/>
          <w:szCs w:val="26"/>
        </w:rPr>
        <w:t xml:space="preserve">. El golpe de las pezuñas en la </w:t>
      </w:r>
      <w:r w:rsidR="00441645" w:rsidRPr="00E3184D">
        <w:rPr>
          <w:rFonts w:ascii="Crimson Text" w:hAnsi="Crimson Text"/>
          <w:sz w:val="26"/>
          <w:szCs w:val="26"/>
        </w:rPr>
        <w:t>tierra</w:t>
      </w:r>
      <w:r w:rsidRPr="00E3184D">
        <w:rPr>
          <w:rFonts w:ascii="Crimson Text" w:hAnsi="Crimson Text"/>
          <w:sz w:val="26"/>
          <w:szCs w:val="26"/>
        </w:rPr>
        <w:t xml:space="preserve"> mojada </w:t>
      </w:r>
      <w:r w:rsidR="000F798A" w:rsidRPr="00E3184D">
        <w:rPr>
          <w:rFonts w:ascii="Crimson Text" w:hAnsi="Crimson Text"/>
          <w:sz w:val="26"/>
          <w:szCs w:val="26"/>
        </w:rPr>
        <w:t>entonaba</w:t>
      </w:r>
      <w:r w:rsidR="00975C97" w:rsidRPr="00E3184D">
        <w:rPr>
          <w:rFonts w:ascii="Crimson Text" w:hAnsi="Crimson Text"/>
          <w:sz w:val="26"/>
          <w:szCs w:val="26"/>
        </w:rPr>
        <w:t xml:space="preserve"> ese</w:t>
      </w:r>
      <w:r w:rsidRPr="00E3184D">
        <w:rPr>
          <w:rFonts w:ascii="Crimson Text" w:hAnsi="Crimson Text"/>
          <w:sz w:val="26"/>
          <w:szCs w:val="26"/>
        </w:rPr>
        <w:t xml:space="preserve"> compás único </w:t>
      </w:r>
      <w:r w:rsidR="00E7753A" w:rsidRPr="00E3184D">
        <w:rPr>
          <w:rFonts w:ascii="Crimson Text" w:hAnsi="Crimson Text"/>
          <w:sz w:val="26"/>
          <w:szCs w:val="26"/>
        </w:rPr>
        <w:t>d</w:t>
      </w:r>
      <w:r w:rsidRPr="00E3184D">
        <w:rPr>
          <w:rFonts w:ascii="Crimson Text" w:hAnsi="Crimson Text"/>
          <w:sz w:val="26"/>
          <w:szCs w:val="26"/>
        </w:rPr>
        <w:t>el galope de un caballo</w:t>
      </w:r>
      <w:r w:rsidR="00975C97" w:rsidRPr="00E3184D">
        <w:rPr>
          <w:rFonts w:ascii="Crimson Text" w:hAnsi="Crimson Text"/>
          <w:sz w:val="26"/>
          <w:szCs w:val="26"/>
        </w:rPr>
        <w:t xml:space="preserve">, </w:t>
      </w:r>
      <w:r w:rsidR="00E7753A" w:rsidRPr="00E3184D">
        <w:rPr>
          <w:rFonts w:ascii="Crimson Text" w:hAnsi="Crimson Text"/>
          <w:sz w:val="26"/>
          <w:szCs w:val="26"/>
        </w:rPr>
        <w:t>un</w:t>
      </w:r>
      <w:r w:rsidR="000F798A" w:rsidRPr="00E3184D">
        <w:rPr>
          <w:rFonts w:ascii="Crimson Text" w:hAnsi="Crimson Text"/>
          <w:sz w:val="26"/>
          <w:szCs w:val="26"/>
        </w:rPr>
        <w:t xml:space="preserve"> sonido </w:t>
      </w:r>
      <w:r w:rsidR="00975C97" w:rsidRPr="00E3184D">
        <w:rPr>
          <w:rFonts w:ascii="Crimson Text" w:hAnsi="Crimson Text"/>
          <w:sz w:val="26"/>
          <w:szCs w:val="26"/>
        </w:rPr>
        <w:t>inspirador</w:t>
      </w:r>
      <w:r w:rsidR="00CF0EA4" w:rsidRPr="00E3184D">
        <w:rPr>
          <w:rFonts w:ascii="Crimson Text" w:hAnsi="Crimson Text"/>
          <w:sz w:val="26"/>
          <w:szCs w:val="26"/>
        </w:rPr>
        <w:t xml:space="preserve"> y</w:t>
      </w:r>
      <w:r w:rsidR="00975C97" w:rsidRPr="00E3184D">
        <w:rPr>
          <w:rFonts w:ascii="Crimson Text" w:hAnsi="Crimson Text"/>
          <w:sz w:val="26"/>
          <w:szCs w:val="26"/>
        </w:rPr>
        <w:t xml:space="preserve"> </w:t>
      </w:r>
      <w:r w:rsidR="00E7753A" w:rsidRPr="00E3184D">
        <w:rPr>
          <w:rFonts w:ascii="Crimson Text" w:hAnsi="Crimson Text"/>
          <w:sz w:val="26"/>
          <w:szCs w:val="26"/>
        </w:rPr>
        <w:t>sublime</w:t>
      </w:r>
      <w:r w:rsidR="000F798A" w:rsidRPr="00E3184D">
        <w:rPr>
          <w:rFonts w:ascii="Crimson Text" w:hAnsi="Crimson Text"/>
          <w:sz w:val="26"/>
          <w:szCs w:val="26"/>
        </w:rPr>
        <w:t>,</w:t>
      </w:r>
      <w:r w:rsidR="00975C97" w:rsidRPr="00E3184D">
        <w:rPr>
          <w:rFonts w:ascii="Crimson Text" w:hAnsi="Crimson Text"/>
          <w:sz w:val="26"/>
          <w:szCs w:val="26"/>
        </w:rPr>
        <w:t xml:space="preserve"> </w:t>
      </w:r>
      <w:r w:rsidR="003066B1" w:rsidRPr="00E3184D">
        <w:rPr>
          <w:rFonts w:ascii="Crimson Text" w:hAnsi="Crimson Text"/>
          <w:sz w:val="26"/>
          <w:szCs w:val="26"/>
        </w:rPr>
        <w:t>tanto</w:t>
      </w:r>
      <w:r w:rsidR="00975C97" w:rsidRPr="00E3184D">
        <w:rPr>
          <w:rFonts w:ascii="Crimson Text" w:hAnsi="Crimson Text"/>
          <w:sz w:val="26"/>
          <w:szCs w:val="26"/>
        </w:rPr>
        <w:t xml:space="preserve"> como la </w:t>
      </w:r>
      <w:r w:rsidRPr="00E3184D">
        <w:rPr>
          <w:rFonts w:ascii="Crimson Text" w:hAnsi="Crimson Text"/>
          <w:sz w:val="26"/>
          <w:szCs w:val="26"/>
        </w:rPr>
        <w:t>libertad</w:t>
      </w:r>
      <w:r w:rsidR="00441645" w:rsidRPr="00E3184D">
        <w:rPr>
          <w:rFonts w:ascii="Crimson Text" w:hAnsi="Crimson Text"/>
          <w:sz w:val="26"/>
          <w:szCs w:val="26"/>
        </w:rPr>
        <w:t xml:space="preserve"> misma</w:t>
      </w:r>
      <w:r w:rsidRPr="00E3184D">
        <w:rPr>
          <w:rFonts w:ascii="Crimson Text" w:hAnsi="Crimson Text"/>
          <w:sz w:val="26"/>
          <w:szCs w:val="26"/>
        </w:rPr>
        <w:t>.</w:t>
      </w:r>
    </w:p>
    <w:p w:rsidR="00E7753A" w:rsidRPr="00E3184D" w:rsidRDefault="0059175C" w:rsidP="00E7753A">
      <w:pPr>
        <w:tabs>
          <w:tab w:val="left" w:pos="2179"/>
        </w:tabs>
        <w:spacing w:after="0"/>
        <w:ind w:firstLine="284"/>
        <w:jc w:val="both"/>
        <w:rPr>
          <w:rFonts w:ascii="Crimson Text" w:hAnsi="Crimson Text"/>
          <w:sz w:val="26"/>
          <w:szCs w:val="26"/>
        </w:rPr>
      </w:pPr>
      <w:r w:rsidRPr="00E3184D">
        <w:rPr>
          <w:rFonts w:ascii="Crimson Text" w:hAnsi="Crimson Text"/>
          <w:sz w:val="26"/>
          <w:szCs w:val="26"/>
        </w:rPr>
        <w:t xml:space="preserve">Eros tomaba las riendas de </w:t>
      </w:r>
      <w:r w:rsidR="00A674A0" w:rsidRPr="00E3184D">
        <w:rPr>
          <w:rFonts w:ascii="Crimson Text" w:hAnsi="Crimson Text"/>
          <w:sz w:val="26"/>
          <w:szCs w:val="26"/>
        </w:rPr>
        <w:t>la</w:t>
      </w:r>
      <w:r w:rsidRPr="00E3184D">
        <w:rPr>
          <w:rFonts w:ascii="Crimson Text" w:hAnsi="Crimson Text"/>
          <w:sz w:val="26"/>
          <w:szCs w:val="26"/>
        </w:rPr>
        <w:t xml:space="preserve"> yegua con firmeza</w:t>
      </w:r>
      <w:del w:id="3" w:author="Paula Castrilli" w:date="2025-05-19T15:41:00Z">
        <w:r w:rsidRPr="00E3184D" w:rsidDel="00F32291">
          <w:rPr>
            <w:rFonts w:ascii="Crimson Text" w:hAnsi="Crimson Text"/>
            <w:sz w:val="26"/>
            <w:szCs w:val="26"/>
          </w:rPr>
          <w:delText>, m</w:delText>
        </w:r>
      </w:del>
      <w:ins w:id="4" w:author="Paula Castrilli" w:date="2025-05-19T15:41:00Z">
        <w:r w:rsidR="00F32291">
          <w:rPr>
            <w:rFonts w:ascii="Crimson Text" w:hAnsi="Crimson Text"/>
            <w:sz w:val="26"/>
            <w:szCs w:val="26"/>
          </w:rPr>
          <w:t>. M</w:t>
        </w:r>
      </w:ins>
      <w:r w:rsidRPr="00E3184D">
        <w:rPr>
          <w:rFonts w:ascii="Crimson Text" w:hAnsi="Crimson Text"/>
          <w:sz w:val="26"/>
          <w:szCs w:val="26"/>
        </w:rPr>
        <w:t xml:space="preserve">ientras su cuerpo </w:t>
      </w:r>
      <w:r w:rsidR="00BF76C0" w:rsidRPr="00E3184D">
        <w:rPr>
          <w:rFonts w:ascii="Crimson Text" w:hAnsi="Crimson Text"/>
          <w:sz w:val="26"/>
          <w:szCs w:val="26"/>
        </w:rPr>
        <w:t>daba</w:t>
      </w:r>
      <w:r w:rsidRPr="00E3184D">
        <w:rPr>
          <w:rFonts w:ascii="Crimson Text" w:hAnsi="Crimson Text"/>
          <w:sz w:val="26"/>
          <w:szCs w:val="26"/>
        </w:rPr>
        <w:t xml:space="preserve"> brincos sobre la montura</w:t>
      </w:r>
      <w:r w:rsidR="00DD0FC9" w:rsidRPr="00E3184D">
        <w:rPr>
          <w:rFonts w:ascii="Crimson Text" w:hAnsi="Crimson Text"/>
          <w:sz w:val="26"/>
          <w:szCs w:val="26"/>
        </w:rPr>
        <w:t>, le desbordaba la</w:t>
      </w:r>
      <w:r w:rsidRPr="00E3184D">
        <w:rPr>
          <w:rFonts w:ascii="Crimson Text" w:hAnsi="Crimson Text"/>
          <w:sz w:val="26"/>
          <w:szCs w:val="26"/>
        </w:rPr>
        <w:t xml:space="preserve"> satisfacción </w:t>
      </w:r>
      <w:r w:rsidR="00AA49D7" w:rsidRPr="00E3184D">
        <w:rPr>
          <w:rFonts w:ascii="Crimson Text" w:hAnsi="Crimson Text"/>
          <w:sz w:val="26"/>
          <w:szCs w:val="26"/>
        </w:rPr>
        <w:t xml:space="preserve">de </w:t>
      </w:r>
      <w:r w:rsidRPr="00E3184D">
        <w:rPr>
          <w:rFonts w:ascii="Crimson Text" w:hAnsi="Crimson Text"/>
          <w:sz w:val="26"/>
          <w:szCs w:val="26"/>
        </w:rPr>
        <w:t>cabalgar aquel animal.</w:t>
      </w:r>
    </w:p>
    <w:p w:rsidR="00E7753A" w:rsidRPr="00E3184D" w:rsidRDefault="0059175C" w:rsidP="00E7753A">
      <w:pPr>
        <w:tabs>
          <w:tab w:val="left" w:pos="2179"/>
        </w:tabs>
        <w:spacing w:after="0"/>
        <w:ind w:firstLine="284"/>
        <w:jc w:val="both"/>
        <w:rPr>
          <w:rFonts w:ascii="Crimson Text" w:hAnsi="Crimson Text"/>
          <w:sz w:val="26"/>
          <w:szCs w:val="26"/>
        </w:rPr>
      </w:pPr>
      <w:r w:rsidRPr="00E3184D">
        <w:rPr>
          <w:rFonts w:ascii="Crimson Text" w:hAnsi="Crimson Text"/>
          <w:sz w:val="26"/>
          <w:szCs w:val="26"/>
        </w:rPr>
        <w:t>El sol del mediodía</w:t>
      </w:r>
      <w:r w:rsidR="001336DE" w:rsidRPr="00E3184D">
        <w:rPr>
          <w:rFonts w:ascii="Crimson Text" w:hAnsi="Crimson Text"/>
          <w:sz w:val="26"/>
          <w:szCs w:val="26"/>
        </w:rPr>
        <w:t xml:space="preserve"> ya</w:t>
      </w:r>
      <w:r w:rsidRPr="00E3184D">
        <w:rPr>
          <w:rFonts w:ascii="Crimson Text" w:hAnsi="Crimson Text"/>
          <w:sz w:val="26"/>
          <w:szCs w:val="26"/>
        </w:rPr>
        <w:t xml:space="preserve"> se había posado, lo que anunciaba que el entrenamiento con los grandes maestros estaría </w:t>
      </w:r>
      <w:r w:rsidR="00AA49D7" w:rsidRPr="00E3184D">
        <w:rPr>
          <w:rFonts w:ascii="Crimson Text" w:hAnsi="Crimson Text"/>
          <w:sz w:val="26"/>
          <w:szCs w:val="26"/>
        </w:rPr>
        <w:t>a punto</w:t>
      </w:r>
      <w:r w:rsidR="001336DE" w:rsidRPr="00E3184D">
        <w:rPr>
          <w:rFonts w:ascii="Crimson Text" w:hAnsi="Crimson Text"/>
          <w:sz w:val="26"/>
          <w:szCs w:val="26"/>
        </w:rPr>
        <w:t xml:space="preserve"> de comenzar.</w:t>
      </w:r>
      <w:r w:rsidR="00E7753A" w:rsidRPr="00E3184D">
        <w:rPr>
          <w:rFonts w:ascii="Crimson Text" w:hAnsi="Crimson Text"/>
          <w:sz w:val="26"/>
          <w:szCs w:val="26"/>
        </w:rPr>
        <w:t xml:space="preserve"> </w:t>
      </w:r>
      <w:commentRangeStart w:id="5"/>
      <w:r w:rsidR="00E7753A" w:rsidRPr="00E3184D">
        <w:rPr>
          <w:rFonts w:ascii="Crimson Text" w:hAnsi="Crimson Text"/>
          <w:sz w:val="26"/>
          <w:szCs w:val="26"/>
        </w:rPr>
        <w:t>Sin embargo, apenas minutos atrás, habían partido del faro del sur</w:t>
      </w:r>
      <w:commentRangeEnd w:id="5"/>
      <w:r w:rsidR="00F32291">
        <w:rPr>
          <w:rStyle w:val="Refdecomentario"/>
        </w:rPr>
        <w:commentReference w:id="5"/>
      </w:r>
      <w:r w:rsidR="00E7753A" w:rsidRPr="00E3184D">
        <w:rPr>
          <w:rFonts w:ascii="Crimson Text" w:hAnsi="Crimson Text"/>
          <w:sz w:val="26"/>
          <w:szCs w:val="26"/>
        </w:rPr>
        <w:t xml:space="preserve">. </w:t>
      </w:r>
      <w:r w:rsidR="001336DE" w:rsidRPr="00E3184D">
        <w:rPr>
          <w:rFonts w:ascii="Crimson Text" w:hAnsi="Crimson Text"/>
          <w:sz w:val="26"/>
          <w:szCs w:val="26"/>
        </w:rPr>
        <w:t>El tiempo apremiaba</w:t>
      </w:r>
      <w:r w:rsidR="00E7753A" w:rsidRPr="00E3184D">
        <w:rPr>
          <w:rFonts w:ascii="Crimson Text" w:hAnsi="Crimson Text"/>
          <w:sz w:val="26"/>
          <w:szCs w:val="26"/>
        </w:rPr>
        <w:t>.</w:t>
      </w:r>
    </w:p>
    <w:p w:rsidR="002E58B4" w:rsidRPr="00E3184D" w:rsidRDefault="00E7753A" w:rsidP="00E7753A">
      <w:pPr>
        <w:tabs>
          <w:tab w:val="left" w:pos="2179"/>
        </w:tabs>
        <w:spacing w:after="0"/>
        <w:ind w:firstLine="284"/>
        <w:jc w:val="both"/>
        <w:rPr>
          <w:rFonts w:ascii="Crimson Text" w:hAnsi="Crimson Text"/>
          <w:sz w:val="26"/>
          <w:szCs w:val="26"/>
        </w:rPr>
      </w:pPr>
      <w:commentRangeStart w:id="6"/>
      <w:r w:rsidRPr="00E3184D">
        <w:rPr>
          <w:rFonts w:ascii="Crimson Text" w:hAnsi="Crimson Text"/>
          <w:sz w:val="26"/>
          <w:szCs w:val="26"/>
        </w:rPr>
        <w:t>A pesar de la demora</w:t>
      </w:r>
      <w:commentRangeEnd w:id="6"/>
      <w:r w:rsidR="00F32291">
        <w:rPr>
          <w:rStyle w:val="Refdecomentario"/>
        </w:rPr>
        <w:commentReference w:id="6"/>
      </w:r>
      <w:r w:rsidRPr="00E3184D">
        <w:rPr>
          <w:rFonts w:ascii="Crimson Text" w:hAnsi="Crimson Text"/>
          <w:sz w:val="26"/>
          <w:szCs w:val="26"/>
        </w:rPr>
        <w:t xml:space="preserve">, </w:t>
      </w:r>
      <w:r w:rsidR="001336DE" w:rsidRPr="00E3184D">
        <w:rPr>
          <w:rFonts w:ascii="Crimson Text" w:hAnsi="Crimson Text"/>
          <w:sz w:val="26"/>
          <w:szCs w:val="26"/>
        </w:rPr>
        <w:t>Eros decidió hacer una pausa an</w:t>
      </w:r>
      <w:r w:rsidR="00441645" w:rsidRPr="00E3184D">
        <w:rPr>
          <w:rFonts w:ascii="Crimson Text" w:hAnsi="Crimson Text"/>
          <w:sz w:val="26"/>
          <w:szCs w:val="26"/>
        </w:rPr>
        <w:t>tes de abandonar el camino del lago</w:t>
      </w:r>
      <w:r w:rsidR="001336DE" w:rsidRPr="00E3184D">
        <w:rPr>
          <w:rFonts w:ascii="Crimson Text" w:hAnsi="Crimson Text"/>
          <w:sz w:val="26"/>
          <w:szCs w:val="26"/>
        </w:rPr>
        <w:t>.</w:t>
      </w:r>
      <w:r w:rsidR="0098599E" w:rsidRPr="00E3184D">
        <w:rPr>
          <w:rFonts w:ascii="Crimson Text" w:hAnsi="Crimson Text"/>
          <w:sz w:val="26"/>
          <w:szCs w:val="26"/>
        </w:rPr>
        <w:t xml:space="preserve"> </w:t>
      </w:r>
      <w:r w:rsidR="00441645" w:rsidRPr="00E3184D">
        <w:rPr>
          <w:rFonts w:ascii="Crimson Text" w:hAnsi="Crimson Text"/>
          <w:sz w:val="26"/>
          <w:szCs w:val="26"/>
        </w:rPr>
        <w:t xml:space="preserve">Agatha se arrimó a la orilla y bebió agua fresca con </w:t>
      </w:r>
      <w:del w:id="7" w:author="Paula Castrilli" w:date="2025-05-19T16:14:00Z">
        <w:r w:rsidR="00441645" w:rsidRPr="00E3184D" w:rsidDel="00575B07">
          <w:rPr>
            <w:rFonts w:ascii="Crimson Text" w:hAnsi="Crimson Text"/>
            <w:sz w:val="26"/>
            <w:szCs w:val="26"/>
          </w:rPr>
          <w:delText>intensidad</w:delText>
        </w:r>
      </w:del>
      <w:proofErr w:type="spellStart"/>
      <w:ins w:id="8" w:author="Paula Castrilli" w:date="2025-05-19T16:14:00Z">
        <w:r w:rsidR="00575B07">
          <w:rPr>
            <w:rFonts w:ascii="Crimson Text" w:hAnsi="Crimson Text"/>
            <w:sz w:val="26"/>
            <w:szCs w:val="26"/>
          </w:rPr>
          <w:t>fruicción</w:t>
        </w:r>
      </w:ins>
      <w:proofErr w:type="spellEnd"/>
      <w:r w:rsidR="00441645" w:rsidRPr="00E3184D">
        <w:rPr>
          <w:rFonts w:ascii="Crimson Text" w:hAnsi="Crimson Text"/>
          <w:sz w:val="26"/>
          <w:szCs w:val="26"/>
        </w:rPr>
        <w:t>.</w:t>
      </w:r>
      <w:r w:rsidR="002E58B4" w:rsidRPr="00E3184D">
        <w:rPr>
          <w:rFonts w:ascii="Crimson Text" w:hAnsi="Crimson Text"/>
          <w:sz w:val="26"/>
          <w:szCs w:val="26"/>
        </w:rPr>
        <w:t xml:space="preserve"> La yegua pertenecía a una de las razas más </w:t>
      </w:r>
      <w:r w:rsidR="00CC5395" w:rsidRPr="00E3184D">
        <w:rPr>
          <w:rFonts w:ascii="Crimson Text" w:hAnsi="Crimson Text"/>
          <w:sz w:val="26"/>
          <w:szCs w:val="26"/>
        </w:rPr>
        <w:t>valoradas</w:t>
      </w:r>
      <w:r w:rsidR="002E58B4" w:rsidRPr="00E3184D">
        <w:rPr>
          <w:rFonts w:ascii="Crimson Text" w:hAnsi="Crimson Text"/>
          <w:sz w:val="26"/>
          <w:szCs w:val="26"/>
        </w:rPr>
        <w:t xml:space="preserve"> por la realeza</w:t>
      </w:r>
      <w:del w:id="9" w:author="Paula Castrilli" w:date="2025-05-19T16:15:00Z">
        <w:r w:rsidR="002E58B4" w:rsidRPr="00E3184D" w:rsidDel="00575B07">
          <w:rPr>
            <w:rFonts w:ascii="Crimson Text" w:hAnsi="Crimson Text"/>
            <w:sz w:val="26"/>
            <w:szCs w:val="26"/>
          </w:rPr>
          <w:delText xml:space="preserve">, era un espécimen </w:delText>
        </w:r>
        <w:r w:rsidR="00195038" w:rsidRPr="00E3184D" w:rsidDel="00575B07">
          <w:rPr>
            <w:rFonts w:ascii="Crimson Text" w:hAnsi="Crimson Text"/>
            <w:sz w:val="26"/>
            <w:szCs w:val="26"/>
          </w:rPr>
          <w:delText>único y bello,</w:delText>
        </w:r>
      </w:del>
      <w:del w:id="10" w:author="Paula Castrilli" w:date="2025-05-19T16:16:00Z">
        <w:r w:rsidR="00195038" w:rsidRPr="00E3184D" w:rsidDel="00575B07">
          <w:rPr>
            <w:rFonts w:ascii="Crimson Text" w:hAnsi="Crimson Text"/>
            <w:sz w:val="26"/>
            <w:szCs w:val="26"/>
          </w:rPr>
          <w:delText xml:space="preserve"> de</w:delText>
        </w:r>
      </w:del>
      <w:ins w:id="11" w:author="Paula Castrilli" w:date="2025-05-19T16:16:00Z">
        <w:r w:rsidR="00575B07">
          <w:rPr>
            <w:rFonts w:ascii="Crimson Text" w:hAnsi="Crimson Text"/>
            <w:sz w:val="26"/>
            <w:szCs w:val="26"/>
          </w:rPr>
          <w:t xml:space="preserve"> por su</w:t>
        </w:r>
      </w:ins>
      <w:r w:rsidR="00195038" w:rsidRPr="00E3184D">
        <w:rPr>
          <w:rFonts w:ascii="Crimson Text" w:hAnsi="Crimson Text"/>
          <w:sz w:val="26"/>
          <w:szCs w:val="26"/>
        </w:rPr>
        <w:t xml:space="preserve"> gran musculatura y pelaje blanco con crin y cola plateadas</w:t>
      </w:r>
      <w:ins w:id="12" w:author="Paula Castrilli" w:date="2025-05-19T16:16:00Z">
        <w:r w:rsidR="00575B07">
          <w:rPr>
            <w:rFonts w:ascii="Crimson Text" w:hAnsi="Crimson Text"/>
            <w:sz w:val="26"/>
            <w:szCs w:val="26"/>
          </w:rPr>
          <w:t>. E</w:t>
        </w:r>
        <w:r w:rsidR="00575B07" w:rsidRPr="00E3184D">
          <w:rPr>
            <w:rFonts w:ascii="Crimson Text" w:hAnsi="Crimson Text"/>
            <w:sz w:val="26"/>
            <w:szCs w:val="26"/>
          </w:rPr>
          <w:t>ra un espécimen único y bello</w:t>
        </w:r>
      </w:ins>
      <w:r w:rsidR="00195038" w:rsidRPr="00E3184D">
        <w:rPr>
          <w:rFonts w:ascii="Crimson Text" w:hAnsi="Crimson Text"/>
          <w:sz w:val="26"/>
          <w:szCs w:val="26"/>
        </w:rPr>
        <w:t>.</w:t>
      </w:r>
    </w:p>
    <w:p w:rsidR="001336DE" w:rsidRPr="00E3184D" w:rsidRDefault="00F5392B"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El joven</w:t>
      </w:r>
      <w:r w:rsidR="00441645" w:rsidRPr="00E3184D">
        <w:rPr>
          <w:rFonts w:ascii="Crimson Text" w:hAnsi="Crimson Text"/>
          <w:sz w:val="26"/>
          <w:szCs w:val="26"/>
        </w:rPr>
        <w:t xml:space="preserve"> se acercó a ella y le acarició el lomo dándole algunas palmadas.</w:t>
      </w:r>
      <w:r w:rsidR="002C0E8C" w:rsidRPr="00E3184D">
        <w:rPr>
          <w:rFonts w:ascii="Crimson Text" w:hAnsi="Crimson Text"/>
          <w:sz w:val="26"/>
          <w:szCs w:val="26"/>
        </w:rPr>
        <w:t xml:space="preserve"> La miraba con </w:t>
      </w:r>
      <w:r w:rsidR="00E373B4" w:rsidRPr="00E3184D">
        <w:rPr>
          <w:rFonts w:ascii="Crimson Text" w:hAnsi="Crimson Text"/>
          <w:sz w:val="26"/>
          <w:szCs w:val="26"/>
        </w:rPr>
        <w:t>devoción,</w:t>
      </w:r>
      <w:r w:rsidR="002C0E8C" w:rsidRPr="00E3184D">
        <w:rPr>
          <w:rFonts w:ascii="Crimson Text" w:hAnsi="Crimson Text"/>
          <w:sz w:val="26"/>
          <w:szCs w:val="26"/>
        </w:rPr>
        <w:t xml:space="preserve"> </w:t>
      </w:r>
      <w:r w:rsidR="003066B1" w:rsidRPr="00E3184D">
        <w:rPr>
          <w:rFonts w:ascii="Crimson Text" w:hAnsi="Crimson Text"/>
          <w:sz w:val="26"/>
          <w:szCs w:val="26"/>
        </w:rPr>
        <w:t>pero con un dejo de melancolía</w:t>
      </w:r>
      <w:r w:rsidR="00E373B4" w:rsidRPr="00E3184D">
        <w:rPr>
          <w:rFonts w:ascii="Crimson Text" w:hAnsi="Crimson Text"/>
          <w:sz w:val="26"/>
          <w:szCs w:val="26"/>
        </w:rPr>
        <w:t xml:space="preserve">. </w:t>
      </w:r>
      <w:r w:rsidR="00823066" w:rsidRPr="00E3184D">
        <w:rPr>
          <w:rFonts w:ascii="Crimson Text" w:hAnsi="Crimson Text"/>
          <w:sz w:val="26"/>
          <w:szCs w:val="26"/>
        </w:rPr>
        <w:t xml:space="preserve">El día </w:t>
      </w:r>
      <w:r w:rsidR="00E373B4" w:rsidRPr="00E3184D">
        <w:rPr>
          <w:rFonts w:ascii="Crimson Text" w:hAnsi="Crimson Text"/>
          <w:sz w:val="26"/>
          <w:szCs w:val="26"/>
        </w:rPr>
        <w:t xml:space="preserve">de la gran ceremonia </w:t>
      </w:r>
      <w:r w:rsidR="0098599E" w:rsidRPr="00E3184D">
        <w:rPr>
          <w:rFonts w:ascii="Crimson Text" w:hAnsi="Crimson Text"/>
          <w:sz w:val="26"/>
          <w:szCs w:val="26"/>
        </w:rPr>
        <w:t xml:space="preserve">se acercaba y la despedida </w:t>
      </w:r>
      <w:r w:rsidR="00F90586" w:rsidRPr="00E3184D">
        <w:rPr>
          <w:rFonts w:ascii="Crimson Text" w:hAnsi="Crimson Text"/>
          <w:sz w:val="26"/>
          <w:szCs w:val="26"/>
        </w:rPr>
        <w:t>era</w:t>
      </w:r>
      <w:r w:rsidR="00E373B4" w:rsidRPr="00E3184D">
        <w:rPr>
          <w:rFonts w:ascii="Crimson Text" w:hAnsi="Crimson Text"/>
          <w:sz w:val="26"/>
          <w:szCs w:val="26"/>
        </w:rPr>
        <w:t xml:space="preserve"> inminente.</w:t>
      </w:r>
    </w:p>
    <w:p w:rsidR="00E373B4" w:rsidRPr="00E3184D" w:rsidRDefault="00E373B4"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Durante ese instante, varias imágenes se le vinieron a la mente. Recordó la primera vez que la había montado</w:t>
      </w:r>
      <w:ins w:id="13" w:author="Paula Castrilli" w:date="2025-05-19T16:17:00Z">
        <w:r w:rsidR="00575B07">
          <w:rPr>
            <w:rFonts w:ascii="Crimson Text" w:hAnsi="Crimson Text"/>
            <w:sz w:val="26"/>
            <w:szCs w:val="26"/>
          </w:rPr>
          <w:t>:</w:t>
        </w:r>
      </w:ins>
      <w:del w:id="14" w:author="Paula Castrilli" w:date="2025-05-19T16:17:00Z">
        <w:r w:rsidRPr="00E3184D" w:rsidDel="00575B07">
          <w:rPr>
            <w:rFonts w:ascii="Crimson Text" w:hAnsi="Crimson Text"/>
            <w:sz w:val="26"/>
            <w:szCs w:val="26"/>
          </w:rPr>
          <w:delText>,</w:delText>
        </w:r>
      </w:del>
      <w:r w:rsidRPr="00E3184D">
        <w:rPr>
          <w:rFonts w:ascii="Crimson Text" w:hAnsi="Crimson Text"/>
          <w:sz w:val="26"/>
          <w:szCs w:val="26"/>
        </w:rPr>
        <w:t xml:space="preserve"> era apenas un aprendiz de espadachín </w:t>
      </w:r>
      <w:del w:id="15" w:author="Paula Castrilli" w:date="2025-05-19T16:18:00Z">
        <w:r w:rsidRPr="00E3184D" w:rsidDel="00575B07">
          <w:rPr>
            <w:rFonts w:ascii="Crimson Text" w:hAnsi="Crimson Text"/>
            <w:sz w:val="26"/>
            <w:szCs w:val="26"/>
          </w:rPr>
          <w:delText>y al menos pesaba</w:delText>
        </w:r>
      </w:del>
      <w:ins w:id="16" w:author="Paula Castrilli" w:date="2025-05-19T16:18:00Z">
        <w:r w:rsidR="00575B07">
          <w:rPr>
            <w:rFonts w:ascii="Crimson Text" w:hAnsi="Crimson Text"/>
            <w:sz w:val="26"/>
            <w:szCs w:val="26"/>
          </w:rPr>
          <w:t>con</w:t>
        </w:r>
      </w:ins>
      <w:r w:rsidRPr="00E3184D">
        <w:rPr>
          <w:rFonts w:ascii="Crimson Text" w:hAnsi="Crimson Text"/>
          <w:sz w:val="26"/>
          <w:szCs w:val="26"/>
        </w:rPr>
        <w:t xml:space="preserve"> </w:t>
      </w:r>
      <w:commentRangeStart w:id="17"/>
      <w:r w:rsidRPr="00E3184D">
        <w:rPr>
          <w:rFonts w:ascii="Crimson Text" w:hAnsi="Crimson Text"/>
          <w:sz w:val="26"/>
          <w:szCs w:val="26"/>
        </w:rPr>
        <w:t>diez kilos menos de masa muscular</w:t>
      </w:r>
      <w:commentRangeEnd w:id="17"/>
      <w:r w:rsidR="00575B07">
        <w:rPr>
          <w:rStyle w:val="Refdecomentario"/>
        </w:rPr>
        <w:commentReference w:id="17"/>
      </w:r>
      <w:r w:rsidRPr="00E3184D">
        <w:rPr>
          <w:rFonts w:ascii="Crimson Text" w:hAnsi="Crimson Text"/>
          <w:sz w:val="26"/>
          <w:szCs w:val="26"/>
        </w:rPr>
        <w:t>. En aquel enton</w:t>
      </w:r>
      <w:r w:rsidR="00EB082E" w:rsidRPr="00E3184D">
        <w:rPr>
          <w:rFonts w:ascii="Crimson Text" w:hAnsi="Crimson Text"/>
          <w:sz w:val="26"/>
          <w:szCs w:val="26"/>
        </w:rPr>
        <w:t>c</w:t>
      </w:r>
      <w:r w:rsidRPr="00E3184D">
        <w:rPr>
          <w:rFonts w:ascii="Crimson Text" w:hAnsi="Crimson Text"/>
          <w:sz w:val="26"/>
          <w:szCs w:val="26"/>
        </w:rPr>
        <w:t xml:space="preserve">es, Agatha había sido relegada de las primeras filas, la yegua tenía </w:t>
      </w:r>
      <w:r w:rsidR="00494E50" w:rsidRPr="00E3184D">
        <w:rPr>
          <w:rFonts w:ascii="Crimson Text" w:hAnsi="Crimson Text"/>
          <w:sz w:val="26"/>
          <w:szCs w:val="26"/>
        </w:rPr>
        <w:t>diez</w:t>
      </w:r>
      <w:r w:rsidRPr="00E3184D">
        <w:rPr>
          <w:rFonts w:ascii="Crimson Text" w:hAnsi="Crimson Text"/>
          <w:sz w:val="26"/>
          <w:szCs w:val="26"/>
        </w:rPr>
        <w:t xml:space="preserve"> años y se recuperaba de una grave lesión </w:t>
      </w:r>
      <w:r w:rsidR="00EB082E" w:rsidRPr="00E3184D">
        <w:rPr>
          <w:rFonts w:ascii="Crimson Text" w:hAnsi="Crimson Text"/>
          <w:sz w:val="26"/>
          <w:szCs w:val="26"/>
        </w:rPr>
        <w:t>en una de sus pat</w:t>
      </w:r>
      <w:r w:rsidRPr="00E3184D">
        <w:rPr>
          <w:rFonts w:ascii="Crimson Text" w:hAnsi="Crimson Text"/>
          <w:sz w:val="26"/>
          <w:szCs w:val="26"/>
        </w:rPr>
        <w:t xml:space="preserve">as. Ya no sería tenida en cuenta para las próximas campañas, </w:t>
      </w:r>
      <w:r w:rsidR="00045ECE" w:rsidRPr="00E3184D">
        <w:rPr>
          <w:rFonts w:ascii="Crimson Text" w:hAnsi="Crimson Text"/>
          <w:sz w:val="26"/>
          <w:szCs w:val="26"/>
        </w:rPr>
        <w:t>y</w:t>
      </w:r>
      <w:r w:rsidRPr="00E3184D">
        <w:rPr>
          <w:rFonts w:ascii="Crimson Text" w:hAnsi="Crimson Text"/>
          <w:sz w:val="26"/>
          <w:szCs w:val="26"/>
        </w:rPr>
        <w:t>, como otros caballos</w:t>
      </w:r>
      <w:r w:rsidR="0098599E" w:rsidRPr="00E3184D">
        <w:rPr>
          <w:rFonts w:ascii="Crimson Text" w:hAnsi="Crimson Text"/>
          <w:sz w:val="26"/>
          <w:szCs w:val="26"/>
        </w:rPr>
        <w:t>,</w:t>
      </w:r>
      <w:r w:rsidRPr="00E3184D">
        <w:rPr>
          <w:rFonts w:ascii="Crimson Text" w:hAnsi="Crimson Text"/>
          <w:sz w:val="26"/>
          <w:szCs w:val="26"/>
        </w:rPr>
        <w:t xml:space="preserve"> </w:t>
      </w:r>
      <w:del w:id="18" w:author="Paula Castrilli" w:date="2025-05-19T16:20:00Z">
        <w:r w:rsidRPr="00E3184D" w:rsidDel="00575B07">
          <w:rPr>
            <w:rFonts w:ascii="Crimson Text" w:hAnsi="Crimson Text"/>
            <w:sz w:val="26"/>
            <w:szCs w:val="26"/>
          </w:rPr>
          <w:delText xml:space="preserve">era </w:delText>
        </w:r>
      </w:del>
      <w:ins w:id="19" w:author="Paula Castrilli" w:date="2025-05-19T16:20:00Z">
        <w:r w:rsidR="00575B07">
          <w:rPr>
            <w:rFonts w:ascii="Crimson Text" w:hAnsi="Crimson Text"/>
            <w:sz w:val="26"/>
            <w:szCs w:val="26"/>
          </w:rPr>
          <w:t>fue</w:t>
        </w:r>
        <w:r w:rsidR="00575B07" w:rsidRPr="00E3184D">
          <w:rPr>
            <w:rFonts w:ascii="Crimson Text" w:hAnsi="Crimson Text"/>
            <w:sz w:val="26"/>
            <w:szCs w:val="26"/>
          </w:rPr>
          <w:t xml:space="preserve"> </w:t>
        </w:r>
      </w:ins>
      <w:r w:rsidRPr="00E3184D">
        <w:rPr>
          <w:rFonts w:ascii="Crimson Text" w:hAnsi="Crimson Text"/>
          <w:sz w:val="26"/>
          <w:szCs w:val="26"/>
        </w:rPr>
        <w:t xml:space="preserve">designada </w:t>
      </w:r>
      <w:r w:rsidR="00FE537B" w:rsidRPr="00E3184D">
        <w:rPr>
          <w:rFonts w:ascii="Crimson Text" w:hAnsi="Crimson Text"/>
          <w:sz w:val="26"/>
          <w:szCs w:val="26"/>
        </w:rPr>
        <w:t xml:space="preserve">como auxiliar de entrenamiento de reclutas, sólo apta </w:t>
      </w:r>
      <w:r w:rsidR="00045ECE" w:rsidRPr="00E3184D">
        <w:rPr>
          <w:rFonts w:ascii="Crimson Text" w:hAnsi="Crimson Text"/>
          <w:sz w:val="26"/>
          <w:szCs w:val="26"/>
        </w:rPr>
        <w:t>para las prácticas</w:t>
      </w:r>
      <w:r w:rsidRPr="00E3184D">
        <w:rPr>
          <w:rFonts w:ascii="Crimson Text" w:hAnsi="Crimson Text"/>
          <w:sz w:val="26"/>
          <w:szCs w:val="26"/>
        </w:rPr>
        <w:t xml:space="preserve"> en los campos de aprendizaje.</w:t>
      </w:r>
    </w:p>
    <w:p w:rsidR="00505410" w:rsidRPr="00E3184D" w:rsidRDefault="00F95167"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No era su primer contacto con el animal</w:t>
      </w:r>
      <w:r w:rsidR="00505410" w:rsidRPr="00E3184D">
        <w:rPr>
          <w:rFonts w:ascii="Crimson Text" w:hAnsi="Crimson Text"/>
          <w:sz w:val="26"/>
          <w:szCs w:val="26"/>
        </w:rPr>
        <w:t xml:space="preserve">, </w:t>
      </w:r>
      <w:r w:rsidRPr="00E3184D">
        <w:rPr>
          <w:rFonts w:ascii="Crimson Text" w:hAnsi="Crimson Text"/>
          <w:sz w:val="26"/>
          <w:szCs w:val="26"/>
        </w:rPr>
        <w:t xml:space="preserve">pues su </w:t>
      </w:r>
      <w:r w:rsidR="002E150D" w:rsidRPr="00E3184D">
        <w:rPr>
          <w:rFonts w:ascii="Crimson Text" w:hAnsi="Crimson Text"/>
          <w:sz w:val="26"/>
          <w:szCs w:val="26"/>
        </w:rPr>
        <w:t>padre, un criador de caballos</w:t>
      </w:r>
      <w:r w:rsidRPr="00E3184D">
        <w:rPr>
          <w:rFonts w:ascii="Crimson Text" w:hAnsi="Crimson Text"/>
          <w:sz w:val="26"/>
          <w:szCs w:val="26"/>
        </w:rPr>
        <w:t>, había vendido a Agatha a un caballero</w:t>
      </w:r>
      <w:r w:rsidR="00AE35EB" w:rsidRPr="00E3184D">
        <w:rPr>
          <w:rFonts w:ascii="Crimson Text" w:hAnsi="Crimson Text"/>
          <w:sz w:val="26"/>
          <w:szCs w:val="26"/>
        </w:rPr>
        <w:t xml:space="preserve"> </w:t>
      </w:r>
      <w:r w:rsidR="008669FD" w:rsidRPr="00E3184D">
        <w:rPr>
          <w:rFonts w:ascii="Crimson Text" w:hAnsi="Crimson Text"/>
          <w:sz w:val="26"/>
          <w:szCs w:val="26"/>
        </w:rPr>
        <w:t>de</w:t>
      </w:r>
      <w:r w:rsidR="00AE35EB" w:rsidRPr="00E3184D">
        <w:rPr>
          <w:rFonts w:ascii="Crimson Text" w:hAnsi="Crimson Text"/>
          <w:sz w:val="26"/>
          <w:szCs w:val="26"/>
        </w:rPr>
        <w:t xml:space="preserve"> la nobleza</w:t>
      </w:r>
      <w:r w:rsidRPr="00E3184D">
        <w:rPr>
          <w:rFonts w:ascii="Crimson Text" w:hAnsi="Crimson Text"/>
          <w:sz w:val="26"/>
          <w:szCs w:val="26"/>
        </w:rPr>
        <w:t>. Eros</w:t>
      </w:r>
      <w:r w:rsidR="00520AD6" w:rsidRPr="00E3184D">
        <w:rPr>
          <w:rFonts w:ascii="Crimson Text" w:hAnsi="Crimson Text"/>
          <w:sz w:val="26"/>
          <w:szCs w:val="26"/>
        </w:rPr>
        <w:t xml:space="preserve"> era apenas un </w:t>
      </w:r>
      <w:r w:rsidR="007F299C" w:rsidRPr="00E3184D">
        <w:rPr>
          <w:rFonts w:ascii="Crimson Text" w:hAnsi="Crimson Text"/>
          <w:sz w:val="26"/>
          <w:szCs w:val="26"/>
        </w:rPr>
        <w:t>niño</w:t>
      </w:r>
      <w:r w:rsidR="00520AD6" w:rsidRPr="00E3184D">
        <w:rPr>
          <w:rFonts w:ascii="Crimson Text" w:hAnsi="Crimson Text"/>
          <w:sz w:val="26"/>
          <w:szCs w:val="26"/>
        </w:rPr>
        <w:t>, pero</w:t>
      </w:r>
      <w:r w:rsidR="002C21DE" w:rsidRPr="00E3184D">
        <w:rPr>
          <w:rFonts w:ascii="Crimson Text" w:hAnsi="Crimson Text"/>
          <w:sz w:val="26"/>
          <w:szCs w:val="26"/>
        </w:rPr>
        <w:t xml:space="preserve"> como</w:t>
      </w:r>
      <w:r w:rsidRPr="00E3184D">
        <w:rPr>
          <w:rFonts w:ascii="Crimson Text" w:hAnsi="Crimson Text"/>
          <w:sz w:val="26"/>
          <w:szCs w:val="26"/>
        </w:rPr>
        <w:t xml:space="preserve"> contribuía</w:t>
      </w:r>
      <w:r w:rsidR="00AE35EB" w:rsidRPr="00E3184D">
        <w:rPr>
          <w:rFonts w:ascii="Crimson Text" w:hAnsi="Crimson Text"/>
          <w:sz w:val="26"/>
          <w:szCs w:val="26"/>
        </w:rPr>
        <w:t xml:space="preserve"> </w:t>
      </w:r>
      <w:r w:rsidR="006B02F1" w:rsidRPr="00E3184D">
        <w:rPr>
          <w:rFonts w:ascii="Crimson Text" w:hAnsi="Crimson Text"/>
          <w:sz w:val="26"/>
          <w:szCs w:val="26"/>
        </w:rPr>
        <w:t>en</w:t>
      </w:r>
      <w:r w:rsidR="00AE35EB" w:rsidRPr="00E3184D">
        <w:rPr>
          <w:rFonts w:ascii="Crimson Text" w:hAnsi="Crimson Text"/>
          <w:sz w:val="26"/>
          <w:szCs w:val="26"/>
        </w:rPr>
        <w:t xml:space="preserve"> las tareas </w:t>
      </w:r>
      <w:r w:rsidR="002C21DE" w:rsidRPr="00E3184D">
        <w:rPr>
          <w:rFonts w:ascii="Crimson Text" w:hAnsi="Crimson Text"/>
          <w:sz w:val="26"/>
          <w:szCs w:val="26"/>
        </w:rPr>
        <w:t xml:space="preserve">del establo, participó en los cuidados de </w:t>
      </w:r>
      <w:r w:rsidR="00AE35EB" w:rsidRPr="00E3184D">
        <w:rPr>
          <w:rFonts w:ascii="Crimson Text" w:hAnsi="Crimson Text"/>
          <w:sz w:val="26"/>
          <w:szCs w:val="26"/>
        </w:rPr>
        <w:t xml:space="preserve">la </w:t>
      </w:r>
      <w:r w:rsidR="00C431E2" w:rsidRPr="00E3184D">
        <w:rPr>
          <w:rFonts w:ascii="Crimson Text" w:hAnsi="Crimson Text"/>
          <w:sz w:val="26"/>
          <w:szCs w:val="26"/>
        </w:rPr>
        <w:t>potra</w:t>
      </w:r>
      <w:r w:rsidRPr="00E3184D">
        <w:rPr>
          <w:rFonts w:ascii="Crimson Text" w:hAnsi="Crimson Text"/>
          <w:sz w:val="26"/>
          <w:szCs w:val="26"/>
        </w:rPr>
        <w:t xml:space="preserve"> </w:t>
      </w:r>
      <w:r w:rsidR="00AE35EB" w:rsidRPr="00E3184D">
        <w:rPr>
          <w:rFonts w:ascii="Crimson Text" w:hAnsi="Crimson Text"/>
          <w:sz w:val="26"/>
          <w:szCs w:val="26"/>
        </w:rPr>
        <w:t xml:space="preserve">en sus primeros años de vida. Por lo que al reencontrarse con el </w:t>
      </w:r>
      <w:commentRangeStart w:id="20"/>
      <w:r w:rsidR="00AE35EB" w:rsidRPr="00E3184D">
        <w:rPr>
          <w:rFonts w:ascii="Crimson Text" w:hAnsi="Crimson Text"/>
          <w:sz w:val="26"/>
          <w:szCs w:val="26"/>
        </w:rPr>
        <w:t>animal</w:t>
      </w:r>
      <w:commentRangeEnd w:id="20"/>
      <w:r w:rsidR="00575B07">
        <w:rPr>
          <w:rStyle w:val="Refdecomentario"/>
        </w:rPr>
        <w:commentReference w:id="20"/>
      </w:r>
      <w:r w:rsidR="00AE35EB" w:rsidRPr="00E3184D">
        <w:rPr>
          <w:rFonts w:ascii="Crimson Text" w:hAnsi="Crimson Text"/>
          <w:sz w:val="26"/>
          <w:szCs w:val="26"/>
        </w:rPr>
        <w:t xml:space="preserve"> sintió un</w:t>
      </w:r>
      <w:r w:rsidR="008669FD" w:rsidRPr="00E3184D">
        <w:rPr>
          <w:rFonts w:ascii="Crimson Text" w:hAnsi="Crimson Text"/>
          <w:sz w:val="26"/>
          <w:szCs w:val="26"/>
        </w:rPr>
        <w:t>a unión inmediata</w:t>
      </w:r>
      <w:r w:rsidR="00505410" w:rsidRPr="00E3184D">
        <w:rPr>
          <w:rFonts w:ascii="Crimson Text" w:hAnsi="Crimson Text"/>
          <w:sz w:val="26"/>
          <w:szCs w:val="26"/>
        </w:rPr>
        <w:t>. Desde entonces</w:t>
      </w:r>
      <w:ins w:id="21" w:author="Paula Castrilli" w:date="2025-05-19T16:22:00Z">
        <w:r w:rsidR="00575B07">
          <w:rPr>
            <w:rFonts w:ascii="Crimson Text" w:hAnsi="Crimson Text"/>
            <w:sz w:val="26"/>
            <w:szCs w:val="26"/>
          </w:rPr>
          <w:t>,</w:t>
        </w:r>
      </w:ins>
      <w:r w:rsidR="00505410" w:rsidRPr="00E3184D">
        <w:rPr>
          <w:rFonts w:ascii="Crimson Text" w:hAnsi="Crimson Text"/>
          <w:sz w:val="26"/>
          <w:szCs w:val="26"/>
        </w:rPr>
        <w:t xml:space="preserve"> </w:t>
      </w:r>
      <w:r w:rsidR="002C21DE" w:rsidRPr="00E3184D">
        <w:rPr>
          <w:rFonts w:ascii="Crimson Text" w:hAnsi="Crimson Text"/>
          <w:sz w:val="26"/>
          <w:szCs w:val="26"/>
        </w:rPr>
        <w:t xml:space="preserve">se encargó de su </w:t>
      </w:r>
      <w:r w:rsidR="006B02F1" w:rsidRPr="00E3184D">
        <w:rPr>
          <w:rFonts w:ascii="Crimson Text" w:hAnsi="Crimson Text"/>
          <w:sz w:val="26"/>
          <w:szCs w:val="26"/>
        </w:rPr>
        <w:t>protección</w:t>
      </w:r>
      <w:del w:id="22" w:author="Paula Castrilli" w:date="2025-05-19T16:22:00Z">
        <w:r w:rsidR="00505410" w:rsidRPr="00E3184D" w:rsidDel="00575B07">
          <w:rPr>
            <w:rFonts w:ascii="Crimson Text" w:hAnsi="Crimson Text"/>
            <w:sz w:val="26"/>
            <w:szCs w:val="26"/>
          </w:rPr>
          <w:delText>,</w:delText>
        </w:r>
      </w:del>
      <w:r w:rsidR="00505410" w:rsidRPr="00E3184D">
        <w:rPr>
          <w:rFonts w:ascii="Crimson Text" w:hAnsi="Crimson Text"/>
          <w:sz w:val="26"/>
          <w:szCs w:val="26"/>
        </w:rPr>
        <w:t xml:space="preserve"> y</w:t>
      </w:r>
      <w:r w:rsidR="00AE35EB" w:rsidRPr="00E3184D">
        <w:rPr>
          <w:rFonts w:ascii="Crimson Text" w:hAnsi="Crimson Text"/>
          <w:sz w:val="26"/>
          <w:szCs w:val="26"/>
        </w:rPr>
        <w:t xml:space="preserve"> </w:t>
      </w:r>
      <w:r w:rsidR="00520AD6" w:rsidRPr="00E3184D">
        <w:rPr>
          <w:rFonts w:ascii="Crimson Text" w:hAnsi="Crimson Text"/>
          <w:sz w:val="26"/>
          <w:szCs w:val="26"/>
        </w:rPr>
        <w:t>la yegua lo retribuyó</w:t>
      </w:r>
      <w:r w:rsidR="00505410" w:rsidRPr="00E3184D">
        <w:rPr>
          <w:rFonts w:ascii="Crimson Text" w:hAnsi="Crimson Text"/>
          <w:sz w:val="26"/>
          <w:szCs w:val="26"/>
        </w:rPr>
        <w:t xml:space="preserve"> con un alto rendimiento en los entrenamientos.</w:t>
      </w:r>
    </w:p>
    <w:p w:rsidR="004C42FD" w:rsidRPr="00E3184D" w:rsidRDefault="00AA49D7"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Dejando de lado aquellas</w:t>
      </w:r>
      <w:r w:rsidR="00C33BA1" w:rsidRPr="00E3184D">
        <w:rPr>
          <w:rFonts w:ascii="Crimson Text" w:hAnsi="Crimson Text"/>
          <w:sz w:val="26"/>
          <w:szCs w:val="26"/>
        </w:rPr>
        <w:t xml:space="preserve"> memorias, </w:t>
      </w:r>
      <w:r w:rsidR="00F90586" w:rsidRPr="00E3184D">
        <w:rPr>
          <w:rFonts w:ascii="Crimson Text" w:hAnsi="Crimson Text"/>
          <w:sz w:val="26"/>
          <w:szCs w:val="26"/>
        </w:rPr>
        <w:t>tomó a su</w:t>
      </w:r>
      <w:r w:rsidR="00C33BA1" w:rsidRPr="00E3184D">
        <w:rPr>
          <w:rFonts w:ascii="Crimson Text" w:hAnsi="Crimson Text"/>
          <w:sz w:val="26"/>
          <w:szCs w:val="26"/>
        </w:rPr>
        <w:t xml:space="preserve"> yegua</w:t>
      </w:r>
      <w:r w:rsidRPr="00E3184D">
        <w:rPr>
          <w:rFonts w:ascii="Crimson Text" w:hAnsi="Crimson Text"/>
          <w:sz w:val="26"/>
          <w:szCs w:val="26"/>
        </w:rPr>
        <w:t xml:space="preserve"> </w:t>
      </w:r>
      <w:r w:rsidR="00C33BA1" w:rsidRPr="00E3184D">
        <w:rPr>
          <w:rFonts w:ascii="Crimson Text" w:hAnsi="Crimson Text"/>
          <w:sz w:val="26"/>
          <w:szCs w:val="26"/>
        </w:rPr>
        <w:t xml:space="preserve">y </w:t>
      </w:r>
      <w:r w:rsidR="009970B6" w:rsidRPr="00E3184D">
        <w:rPr>
          <w:rFonts w:ascii="Crimson Text" w:hAnsi="Crimson Text"/>
          <w:sz w:val="26"/>
          <w:szCs w:val="26"/>
        </w:rPr>
        <w:t>recuperó</w:t>
      </w:r>
      <w:r w:rsidRPr="00E3184D">
        <w:rPr>
          <w:rFonts w:ascii="Crimson Text" w:hAnsi="Crimson Text"/>
          <w:sz w:val="26"/>
          <w:szCs w:val="26"/>
        </w:rPr>
        <w:t xml:space="preserve"> la marcha rumbo</w:t>
      </w:r>
      <w:r w:rsidR="00BA0808" w:rsidRPr="00E3184D">
        <w:rPr>
          <w:rFonts w:ascii="Crimson Text" w:hAnsi="Crimson Text"/>
          <w:sz w:val="26"/>
          <w:szCs w:val="26"/>
        </w:rPr>
        <w:t xml:space="preserve"> a</w:t>
      </w:r>
      <w:r w:rsidR="00C33BA1" w:rsidRPr="00E3184D">
        <w:rPr>
          <w:rFonts w:ascii="Crimson Text" w:hAnsi="Crimson Text"/>
          <w:sz w:val="26"/>
          <w:szCs w:val="26"/>
        </w:rPr>
        <w:t>l castillo.</w:t>
      </w:r>
      <w:r w:rsidR="00F90586" w:rsidRPr="00E3184D">
        <w:rPr>
          <w:rFonts w:ascii="Crimson Text" w:hAnsi="Crimson Text"/>
          <w:sz w:val="26"/>
          <w:szCs w:val="26"/>
        </w:rPr>
        <w:t xml:space="preserve"> </w:t>
      </w:r>
      <w:r w:rsidR="006F79BB" w:rsidRPr="00E3184D">
        <w:rPr>
          <w:rFonts w:ascii="Crimson Text" w:hAnsi="Crimson Text"/>
          <w:sz w:val="26"/>
          <w:szCs w:val="26"/>
        </w:rPr>
        <w:t>Durante</w:t>
      </w:r>
      <w:r w:rsidR="00F90586" w:rsidRPr="00E3184D">
        <w:rPr>
          <w:rFonts w:ascii="Crimson Text" w:hAnsi="Crimson Text"/>
          <w:sz w:val="26"/>
          <w:szCs w:val="26"/>
        </w:rPr>
        <w:t xml:space="preserve"> un kilómetro </w:t>
      </w:r>
      <w:r w:rsidR="004C42FD" w:rsidRPr="00E3184D">
        <w:rPr>
          <w:rFonts w:ascii="Crimson Text" w:hAnsi="Crimson Text"/>
          <w:sz w:val="26"/>
          <w:szCs w:val="26"/>
        </w:rPr>
        <w:t>y medio avanzaron sin interrupciones hasta llegar</w:t>
      </w:r>
      <w:r w:rsidR="006F79BB" w:rsidRPr="00E3184D">
        <w:rPr>
          <w:rFonts w:ascii="Crimson Text" w:hAnsi="Crimson Text"/>
          <w:sz w:val="26"/>
          <w:szCs w:val="26"/>
        </w:rPr>
        <w:t xml:space="preserve"> al final del camino del lago, donde se abría una bifurcación. Hacia </w:t>
      </w:r>
      <w:r w:rsidR="006F79BB" w:rsidRPr="00E3184D">
        <w:rPr>
          <w:rFonts w:ascii="Crimson Text" w:hAnsi="Crimson Text"/>
          <w:sz w:val="26"/>
          <w:szCs w:val="26"/>
        </w:rPr>
        <w:lastRenderedPageBreak/>
        <w:t xml:space="preserve">el </w:t>
      </w:r>
      <w:r w:rsidR="009D10F0" w:rsidRPr="00E3184D">
        <w:rPr>
          <w:rFonts w:ascii="Crimson Text" w:hAnsi="Crimson Text"/>
          <w:sz w:val="26"/>
          <w:szCs w:val="26"/>
        </w:rPr>
        <w:t>sur</w:t>
      </w:r>
      <w:r w:rsidR="006F79BB" w:rsidRPr="00E3184D">
        <w:rPr>
          <w:rFonts w:ascii="Crimson Text" w:hAnsi="Crimson Text"/>
          <w:sz w:val="26"/>
          <w:szCs w:val="26"/>
        </w:rPr>
        <w:t xml:space="preserve"> comenzaba la </w:t>
      </w:r>
      <w:ins w:id="23" w:author="Paula Castrilli" w:date="2025-05-19T16:26:00Z">
        <w:r w:rsidR="009418FA">
          <w:rPr>
            <w:rFonts w:ascii="Crimson Text" w:hAnsi="Crimson Text"/>
            <w:sz w:val="26"/>
            <w:szCs w:val="26"/>
          </w:rPr>
          <w:t>R</w:t>
        </w:r>
      </w:ins>
      <w:del w:id="24" w:author="Paula Castrilli" w:date="2025-05-19T16:26:00Z">
        <w:r w:rsidR="006F79BB" w:rsidRPr="00E3184D" w:rsidDel="009418FA">
          <w:rPr>
            <w:rFonts w:ascii="Crimson Text" w:hAnsi="Crimson Text"/>
            <w:sz w:val="26"/>
            <w:szCs w:val="26"/>
          </w:rPr>
          <w:delText>r</w:delText>
        </w:r>
      </w:del>
      <w:r w:rsidR="006F79BB" w:rsidRPr="00E3184D">
        <w:rPr>
          <w:rFonts w:ascii="Crimson Text" w:hAnsi="Crimson Text"/>
          <w:sz w:val="26"/>
          <w:szCs w:val="26"/>
        </w:rPr>
        <w:t xml:space="preserve">uta </w:t>
      </w:r>
      <w:del w:id="25" w:author="Paula Castrilli" w:date="2025-05-19T16:26:00Z">
        <w:r w:rsidR="006F79BB" w:rsidRPr="00E3184D" w:rsidDel="009418FA">
          <w:rPr>
            <w:rFonts w:ascii="Crimson Text" w:hAnsi="Crimson Text"/>
            <w:sz w:val="26"/>
            <w:szCs w:val="26"/>
          </w:rPr>
          <w:delText>r</w:delText>
        </w:r>
      </w:del>
      <w:ins w:id="26" w:author="Paula Castrilli" w:date="2025-05-19T16:26:00Z">
        <w:r w:rsidR="009418FA">
          <w:rPr>
            <w:rFonts w:ascii="Crimson Text" w:hAnsi="Crimson Text"/>
            <w:sz w:val="26"/>
            <w:szCs w:val="26"/>
          </w:rPr>
          <w:t>R</w:t>
        </w:r>
      </w:ins>
      <w:r w:rsidR="006F79BB" w:rsidRPr="00E3184D">
        <w:rPr>
          <w:rFonts w:ascii="Crimson Text" w:hAnsi="Crimson Text"/>
          <w:sz w:val="26"/>
          <w:szCs w:val="26"/>
        </w:rPr>
        <w:t xml:space="preserve">eal, la senda </w:t>
      </w:r>
      <w:r w:rsidR="00505410" w:rsidRPr="00E3184D">
        <w:rPr>
          <w:rFonts w:ascii="Crimson Text" w:hAnsi="Crimson Text"/>
          <w:sz w:val="26"/>
          <w:szCs w:val="26"/>
        </w:rPr>
        <w:t>con destino</w:t>
      </w:r>
      <w:r w:rsidR="006F79BB" w:rsidRPr="00E3184D">
        <w:rPr>
          <w:rFonts w:ascii="Crimson Text" w:hAnsi="Crimson Text"/>
          <w:sz w:val="26"/>
          <w:szCs w:val="26"/>
        </w:rPr>
        <w:t xml:space="preserve"> al castillo del rey </w:t>
      </w:r>
      <w:proofErr w:type="spellStart"/>
      <w:r w:rsidR="006F79BB" w:rsidRPr="00E3184D">
        <w:rPr>
          <w:rFonts w:ascii="Crimson Text" w:hAnsi="Crimson Text"/>
          <w:sz w:val="26"/>
          <w:szCs w:val="26"/>
        </w:rPr>
        <w:t>Gregor</w:t>
      </w:r>
      <w:proofErr w:type="spellEnd"/>
      <w:r w:rsidR="006F79BB" w:rsidRPr="00E3184D">
        <w:rPr>
          <w:rFonts w:ascii="Crimson Text" w:hAnsi="Crimson Text"/>
          <w:sz w:val="26"/>
          <w:szCs w:val="26"/>
        </w:rPr>
        <w:t xml:space="preserve">. Hacia el oeste, el </w:t>
      </w:r>
      <w:del w:id="27" w:author="Paula Castrilli" w:date="2025-05-19T16:24:00Z">
        <w:r w:rsidR="006F79BB" w:rsidRPr="00E3184D" w:rsidDel="009418FA">
          <w:rPr>
            <w:rFonts w:ascii="Crimson Text" w:hAnsi="Crimson Text"/>
            <w:sz w:val="26"/>
            <w:szCs w:val="26"/>
          </w:rPr>
          <w:delText>c</w:delText>
        </w:r>
      </w:del>
      <w:ins w:id="28" w:author="Paula Castrilli" w:date="2025-05-19T16:24:00Z">
        <w:r w:rsidR="009418FA">
          <w:rPr>
            <w:rFonts w:ascii="Crimson Text" w:hAnsi="Crimson Text"/>
            <w:sz w:val="26"/>
            <w:szCs w:val="26"/>
          </w:rPr>
          <w:t>C</w:t>
        </w:r>
      </w:ins>
      <w:r w:rsidR="006F79BB" w:rsidRPr="00E3184D">
        <w:rPr>
          <w:rFonts w:ascii="Crimson Text" w:hAnsi="Crimson Text"/>
          <w:sz w:val="26"/>
          <w:szCs w:val="26"/>
        </w:rPr>
        <w:t xml:space="preserve">amino de los </w:t>
      </w:r>
      <w:ins w:id="29" w:author="Paula Castrilli" w:date="2025-05-19T16:24:00Z">
        <w:r w:rsidR="009418FA">
          <w:rPr>
            <w:rFonts w:ascii="Crimson Text" w:hAnsi="Crimson Text"/>
            <w:sz w:val="26"/>
            <w:szCs w:val="26"/>
          </w:rPr>
          <w:t>M</w:t>
        </w:r>
      </w:ins>
      <w:del w:id="30" w:author="Paula Castrilli" w:date="2025-05-19T16:24:00Z">
        <w:r w:rsidR="006F79BB" w:rsidRPr="00E3184D" w:rsidDel="009418FA">
          <w:rPr>
            <w:rFonts w:ascii="Crimson Text" w:hAnsi="Crimson Text"/>
            <w:sz w:val="26"/>
            <w:szCs w:val="26"/>
          </w:rPr>
          <w:delText>m</w:delText>
        </w:r>
      </w:del>
      <w:r w:rsidR="006F79BB" w:rsidRPr="00E3184D">
        <w:rPr>
          <w:rFonts w:ascii="Crimson Text" w:hAnsi="Crimson Text"/>
          <w:sz w:val="26"/>
          <w:szCs w:val="26"/>
        </w:rPr>
        <w:t xml:space="preserve">iedos. Ese pasaje </w:t>
      </w:r>
      <w:ins w:id="31" w:author="Paula Castrilli" w:date="2025-05-19T16:25:00Z">
        <w:r w:rsidR="009418FA">
          <w:rPr>
            <w:rFonts w:ascii="Crimson Text" w:hAnsi="Crimson Text"/>
            <w:sz w:val="26"/>
            <w:szCs w:val="26"/>
          </w:rPr>
          <w:t xml:space="preserve">hacía tiempo que </w:t>
        </w:r>
      </w:ins>
      <w:r w:rsidR="006F79BB" w:rsidRPr="00E3184D">
        <w:rPr>
          <w:rFonts w:ascii="Crimson Text" w:hAnsi="Crimson Text"/>
          <w:sz w:val="26"/>
          <w:szCs w:val="26"/>
        </w:rPr>
        <w:t>ya no era transitado ni por el caballero más valiente. Alguna vez</w:t>
      </w:r>
      <w:ins w:id="32" w:author="Paula Castrilli" w:date="2025-05-19T16:25:00Z">
        <w:r w:rsidR="009418FA">
          <w:rPr>
            <w:rFonts w:ascii="Crimson Text" w:hAnsi="Crimson Text"/>
            <w:sz w:val="26"/>
            <w:szCs w:val="26"/>
          </w:rPr>
          <w:t>,</w:t>
        </w:r>
      </w:ins>
      <w:r w:rsidR="006F79BB" w:rsidRPr="00E3184D">
        <w:rPr>
          <w:rFonts w:ascii="Crimson Text" w:hAnsi="Crimson Text"/>
          <w:sz w:val="26"/>
          <w:szCs w:val="26"/>
        </w:rPr>
        <w:t xml:space="preserve"> esa vía </w:t>
      </w:r>
      <w:del w:id="33" w:author="Paula Castrilli" w:date="2025-05-19T16:25:00Z">
        <w:r w:rsidR="006F79BB" w:rsidRPr="00E3184D" w:rsidDel="009418FA">
          <w:rPr>
            <w:rFonts w:ascii="Crimson Text" w:hAnsi="Crimson Text"/>
            <w:sz w:val="26"/>
            <w:szCs w:val="26"/>
          </w:rPr>
          <w:delText xml:space="preserve">conducía </w:delText>
        </w:r>
      </w:del>
      <w:ins w:id="34" w:author="Paula Castrilli" w:date="2025-05-19T16:25:00Z">
        <w:r w:rsidR="009418FA">
          <w:rPr>
            <w:rFonts w:ascii="Crimson Text" w:hAnsi="Crimson Text"/>
            <w:sz w:val="26"/>
            <w:szCs w:val="26"/>
          </w:rPr>
          <w:t>había conducido</w:t>
        </w:r>
        <w:r w:rsidR="009418FA" w:rsidRPr="00E3184D">
          <w:rPr>
            <w:rFonts w:ascii="Crimson Text" w:hAnsi="Crimson Text"/>
            <w:sz w:val="26"/>
            <w:szCs w:val="26"/>
          </w:rPr>
          <w:t xml:space="preserve"> </w:t>
        </w:r>
      </w:ins>
      <w:r w:rsidR="006F79BB" w:rsidRPr="00E3184D">
        <w:rPr>
          <w:rFonts w:ascii="Crimson Text" w:hAnsi="Crimson Text"/>
          <w:sz w:val="26"/>
          <w:szCs w:val="26"/>
        </w:rPr>
        <w:t xml:space="preserve">hacia las </w:t>
      </w:r>
      <w:ins w:id="35" w:author="Paula Castrilli" w:date="2025-05-19T16:25:00Z">
        <w:r w:rsidR="009418FA">
          <w:rPr>
            <w:rFonts w:ascii="Crimson Text" w:hAnsi="Crimson Text"/>
            <w:sz w:val="26"/>
            <w:szCs w:val="26"/>
          </w:rPr>
          <w:t>T</w:t>
        </w:r>
      </w:ins>
      <w:del w:id="36" w:author="Paula Castrilli" w:date="2025-05-19T16:25:00Z">
        <w:r w:rsidR="006F79BB" w:rsidRPr="00E3184D" w:rsidDel="009418FA">
          <w:rPr>
            <w:rFonts w:ascii="Crimson Text" w:hAnsi="Crimson Text"/>
            <w:sz w:val="26"/>
            <w:szCs w:val="26"/>
          </w:rPr>
          <w:delText>t</w:delText>
        </w:r>
      </w:del>
      <w:r w:rsidR="006F79BB" w:rsidRPr="00E3184D">
        <w:rPr>
          <w:rFonts w:ascii="Crimson Text" w:hAnsi="Crimson Text"/>
          <w:sz w:val="26"/>
          <w:szCs w:val="26"/>
        </w:rPr>
        <w:t xml:space="preserve">ierras </w:t>
      </w:r>
      <w:del w:id="37" w:author="Paula Castrilli" w:date="2025-05-19T16:25:00Z">
        <w:r w:rsidR="006F79BB" w:rsidRPr="00E3184D" w:rsidDel="009418FA">
          <w:rPr>
            <w:rFonts w:ascii="Crimson Text" w:hAnsi="Crimson Text"/>
            <w:sz w:val="26"/>
            <w:szCs w:val="26"/>
          </w:rPr>
          <w:delText>a</w:delText>
        </w:r>
      </w:del>
      <w:ins w:id="38" w:author="Paula Castrilli" w:date="2025-05-19T16:25:00Z">
        <w:r w:rsidR="009418FA">
          <w:rPr>
            <w:rFonts w:ascii="Crimson Text" w:hAnsi="Crimson Text"/>
            <w:sz w:val="26"/>
            <w:szCs w:val="26"/>
          </w:rPr>
          <w:t>A</w:t>
        </w:r>
      </w:ins>
      <w:r w:rsidR="006F79BB" w:rsidRPr="00E3184D">
        <w:rPr>
          <w:rFonts w:ascii="Crimson Text" w:hAnsi="Crimson Text"/>
          <w:sz w:val="26"/>
          <w:szCs w:val="26"/>
        </w:rPr>
        <w:t xml:space="preserve">ltas, pero la ira de los dioses </w:t>
      </w:r>
      <w:del w:id="39" w:author="Paula Castrilli" w:date="2025-05-19T16:25:00Z">
        <w:r w:rsidR="004C42FD" w:rsidRPr="00E3184D" w:rsidDel="009418FA">
          <w:rPr>
            <w:rFonts w:ascii="Crimson Text" w:hAnsi="Crimson Text"/>
            <w:sz w:val="26"/>
            <w:szCs w:val="26"/>
          </w:rPr>
          <w:delText xml:space="preserve">desató </w:delText>
        </w:r>
      </w:del>
      <w:ins w:id="40" w:author="Paula Castrilli" w:date="2025-05-19T16:25:00Z">
        <w:r w:rsidR="009418FA">
          <w:rPr>
            <w:rFonts w:ascii="Crimson Text" w:hAnsi="Crimson Text"/>
            <w:sz w:val="26"/>
            <w:szCs w:val="26"/>
          </w:rPr>
          <w:t>había desatado</w:t>
        </w:r>
        <w:r w:rsidR="009418FA" w:rsidRPr="00E3184D">
          <w:rPr>
            <w:rFonts w:ascii="Crimson Text" w:hAnsi="Crimson Text"/>
            <w:sz w:val="26"/>
            <w:szCs w:val="26"/>
          </w:rPr>
          <w:t xml:space="preserve"> </w:t>
        </w:r>
      </w:ins>
      <w:r w:rsidR="004C42FD" w:rsidRPr="00E3184D">
        <w:rPr>
          <w:rFonts w:ascii="Crimson Text" w:hAnsi="Crimson Text"/>
          <w:sz w:val="26"/>
          <w:szCs w:val="26"/>
        </w:rPr>
        <w:t>la peor maldición sobre ese lugar.</w:t>
      </w:r>
    </w:p>
    <w:p w:rsidR="00006BA6" w:rsidRPr="00E3184D" w:rsidRDefault="004C42FD" w:rsidP="001E3864">
      <w:pPr>
        <w:tabs>
          <w:tab w:val="left" w:pos="2179"/>
        </w:tabs>
        <w:spacing w:after="0"/>
        <w:ind w:firstLine="284"/>
        <w:jc w:val="both"/>
        <w:rPr>
          <w:rFonts w:ascii="Crimson Text" w:hAnsi="Crimson Text"/>
          <w:sz w:val="26"/>
          <w:szCs w:val="26"/>
        </w:rPr>
      </w:pPr>
      <w:del w:id="41" w:author="Paula Castrilli" w:date="2025-05-19T16:26:00Z">
        <w:r w:rsidRPr="00E3184D" w:rsidDel="009418FA">
          <w:rPr>
            <w:rFonts w:ascii="Crimson Text" w:hAnsi="Crimson Text"/>
            <w:sz w:val="26"/>
            <w:szCs w:val="26"/>
          </w:rPr>
          <w:delText>Eros y Agatha a</w:delText>
        </w:r>
      </w:del>
      <w:ins w:id="42" w:author="Paula Castrilli" w:date="2025-05-19T16:26:00Z">
        <w:r w:rsidR="009418FA">
          <w:rPr>
            <w:rFonts w:ascii="Crimson Text" w:hAnsi="Crimson Text"/>
            <w:sz w:val="26"/>
            <w:szCs w:val="26"/>
          </w:rPr>
          <w:t>A</w:t>
        </w:r>
      </w:ins>
      <w:r w:rsidRPr="00E3184D">
        <w:rPr>
          <w:rFonts w:ascii="Crimson Text" w:hAnsi="Crimson Text"/>
          <w:sz w:val="26"/>
          <w:szCs w:val="26"/>
        </w:rPr>
        <w:t xml:space="preserve">vanzaron por la </w:t>
      </w:r>
      <w:del w:id="43" w:author="Paula Castrilli" w:date="2025-05-19T16:26:00Z">
        <w:r w:rsidRPr="00E3184D" w:rsidDel="009418FA">
          <w:rPr>
            <w:rFonts w:ascii="Crimson Text" w:hAnsi="Crimson Text"/>
            <w:sz w:val="26"/>
            <w:szCs w:val="26"/>
          </w:rPr>
          <w:delText>r</w:delText>
        </w:r>
      </w:del>
      <w:ins w:id="44" w:author="Paula Castrilli" w:date="2025-05-19T16:26:00Z">
        <w:r w:rsidR="009418FA">
          <w:rPr>
            <w:rFonts w:ascii="Crimson Text" w:hAnsi="Crimson Text"/>
            <w:sz w:val="26"/>
            <w:szCs w:val="26"/>
          </w:rPr>
          <w:t>R</w:t>
        </w:r>
      </w:ins>
      <w:r w:rsidRPr="00E3184D">
        <w:rPr>
          <w:rFonts w:ascii="Crimson Text" w:hAnsi="Crimson Text"/>
          <w:sz w:val="26"/>
          <w:szCs w:val="26"/>
        </w:rPr>
        <w:t xml:space="preserve">uta </w:t>
      </w:r>
      <w:del w:id="45" w:author="Paula Castrilli" w:date="2025-05-19T16:26:00Z">
        <w:r w:rsidRPr="00E3184D" w:rsidDel="009418FA">
          <w:rPr>
            <w:rFonts w:ascii="Crimson Text" w:hAnsi="Crimson Text"/>
            <w:sz w:val="26"/>
            <w:szCs w:val="26"/>
          </w:rPr>
          <w:delText>r</w:delText>
        </w:r>
      </w:del>
      <w:ins w:id="46" w:author="Paula Castrilli" w:date="2025-05-19T16:26:00Z">
        <w:r w:rsidR="009418FA">
          <w:rPr>
            <w:rFonts w:ascii="Crimson Text" w:hAnsi="Crimson Text"/>
            <w:sz w:val="26"/>
            <w:szCs w:val="26"/>
          </w:rPr>
          <w:t>R</w:t>
        </w:r>
      </w:ins>
      <w:r w:rsidRPr="00E3184D">
        <w:rPr>
          <w:rFonts w:ascii="Crimson Text" w:hAnsi="Crimson Text"/>
          <w:sz w:val="26"/>
          <w:szCs w:val="26"/>
        </w:rPr>
        <w:t xml:space="preserve">eal </w:t>
      </w:r>
      <w:r w:rsidR="00006BA6" w:rsidRPr="00E3184D">
        <w:rPr>
          <w:rFonts w:ascii="Crimson Text" w:hAnsi="Crimson Text"/>
          <w:sz w:val="26"/>
          <w:szCs w:val="26"/>
        </w:rPr>
        <w:t>durante varios minutos</w:t>
      </w:r>
      <w:ins w:id="47" w:author="Paula Castrilli" w:date="2025-05-19T16:26:00Z">
        <w:r w:rsidR="009418FA">
          <w:rPr>
            <w:rFonts w:ascii="Crimson Text" w:hAnsi="Crimson Text"/>
            <w:sz w:val="26"/>
            <w:szCs w:val="26"/>
          </w:rPr>
          <w:t xml:space="preserve">, </w:t>
        </w:r>
        <w:commentRangeStart w:id="48"/>
        <w:r w:rsidR="009418FA">
          <w:rPr>
            <w:rFonts w:ascii="Crimson Text" w:hAnsi="Crimson Text"/>
            <w:sz w:val="26"/>
            <w:szCs w:val="26"/>
          </w:rPr>
          <w:t>contemplando el paisaje por milésima vez</w:t>
        </w:r>
      </w:ins>
      <w:commentRangeEnd w:id="48"/>
      <w:ins w:id="49" w:author="Paula Castrilli" w:date="2025-05-19T16:27:00Z">
        <w:r w:rsidR="009418FA">
          <w:rPr>
            <w:rStyle w:val="Refdecomentario"/>
          </w:rPr>
          <w:commentReference w:id="48"/>
        </w:r>
      </w:ins>
      <w:r w:rsidR="00006BA6" w:rsidRPr="00E3184D">
        <w:rPr>
          <w:rFonts w:ascii="Crimson Text" w:hAnsi="Crimson Text"/>
          <w:sz w:val="26"/>
          <w:szCs w:val="26"/>
        </w:rPr>
        <w:t xml:space="preserve">. El camino se encontraba perfectamente </w:t>
      </w:r>
      <w:r w:rsidR="00405CE4" w:rsidRPr="00E3184D">
        <w:rPr>
          <w:rFonts w:ascii="Crimson Text" w:hAnsi="Crimson Text"/>
          <w:sz w:val="26"/>
          <w:szCs w:val="26"/>
        </w:rPr>
        <w:t>llano</w:t>
      </w:r>
      <w:r w:rsidR="00237EE1" w:rsidRPr="00E3184D">
        <w:rPr>
          <w:rFonts w:ascii="Crimson Text" w:hAnsi="Crimson Text"/>
          <w:sz w:val="26"/>
          <w:szCs w:val="26"/>
        </w:rPr>
        <w:t>,</w:t>
      </w:r>
      <w:r w:rsidR="00006BA6" w:rsidRPr="00E3184D">
        <w:rPr>
          <w:rFonts w:ascii="Crimson Text" w:hAnsi="Crimson Text"/>
          <w:sz w:val="26"/>
          <w:szCs w:val="26"/>
        </w:rPr>
        <w:t xml:space="preserve"> ideal para </w:t>
      </w:r>
      <w:r w:rsidR="00A8287F" w:rsidRPr="00E3184D">
        <w:rPr>
          <w:rFonts w:ascii="Crimson Text" w:hAnsi="Crimson Text"/>
          <w:sz w:val="26"/>
          <w:szCs w:val="26"/>
        </w:rPr>
        <w:t>el tránsito de</w:t>
      </w:r>
      <w:r w:rsidR="00006BA6" w:rsidRPr="00E3184D">
        <w:rPr>
          <w:rFonts w:ascii="Crimson Text" w:hAnsi="Crimson Text"/>
          <w:sz w:val="26"/>
          <w:szCs w:val="26"/>
        </w:rPr>
        <w:t xml:space="preserve"> carruajes. A</w:t>
      </w:r>
      <w:r w:rsidR="005D6DB2" w:rsidRPr="00E3184D">
        <w:rPr>
          <w:rFonts w:ascii="Crimson Text" w:hAnsi="Crimson Text"/>
          <w:sz w:val="26"/>
          <w:szCs w:val="26"/>
        </w:rPr>
        <w:t xml:space="preserve"> ambos lados</w:t>
      </w:r>
      <w:r w:rsidR="00196B5F" w:rsidRPr="00E3184D">
        <w:rPr>
          <w:rFonts w:ascii="Crimson Text" w:hAnsi="Crimson Text"/>
          <w:sz w:val="26"/>
          <w:szCs w:val="26"/>
        </w:rPr>
        <w:t xml:space="preserve"> resaltaba la belleza de</w:t>
      </w:r>
      <w:r w:rsidR="005D6DB2" w:rsidRPr="00E3184D">
        <w:rPr>
          <w:rFonts w:ascii="Crimson Text" w:hAnsi="Crimson Text"/>
          <w:sz w:val="26"/>
          <w:szCs w:val="26"/>
        </w:rPr>
        <w:t xml:space="preserve"> un </w:t>
      </w:r>
      <w:r w:rsidR="00A8287F" w:rsidRPr="00E3184D">
        <w:rPr>
          <w:rFonts w:ascii="Crimson Text" w:hAnsi="Crimson Text"/>
          <w:sz w:val="26"/>
          <w:szCs w:val="26"/>
        </w:rPr>
        <w:t>extenso muro formado por á</w:t>
      </w:r>
      <w:r w:rsidR="005D6DB2" w:rsidRPr="00E3184D">
        <w:rPr>
          <w:rFonts w:ascii="Crimson Text" w:hAnsi="Crimson Text"/>
          <w:sz w:val="26"/>
          <w:szCs w:val="26"/>
        </w:rPr>
        <w:t>rboles emperatriz, el favorito del rey por sus copas elegantes. Durante la primavera</w:t>
      </w:r>
      <w:ins w:id="50" w:author="Paula Castrilli" w:date="2025-05-19T16:28:00Z">
        <w:r w:rsidR="001B7F6A">
          <w:rPr>
            <w:rFonts w:ascii="Crimson Text" w:hAnsi="Crimson Text"/>
            <w:sz w:val="26"/>
            <w:szCs w:val="26"/>
          </w:rPr>
          <w:t>,</w:t>
        </w:r>
      </w:ins>
      <w:r w:rsidR="005D6DB2" w:rsidRPr="00E3184D">
        <w:rPr>
          <w:rFonts w:ascii="Crimson Text" w:hAnsi="Crimson Text"/>
          <w:sz w:val="26"/>
          <w:szCs w:val="26"/>
        </w:rPr>
        <w:t xml:space="preserve"> una hermosa flor brota</w:t>
      </w:r>
      <w:r w:rsidR="00A8287F" w:rsidRPr="00E3184D">
        <w:rPr>
          <w:rFonts w:ascii="Crimson Text" w:hAnsi="Crimson Text"/>
          <w:sz w:val="26"/>
          <w:szCs w:val="26"/>
        </w:rPr>
        <w:t>ba</w:t>
      </w:r>
      <w:r w:rsidR="005D6DB2" w:rsidRPr="00E3184D">
        <w:rPr>
          <w:rFonts w:ascii="Crimson Text" w:hAnsi="Crimson Text"/>
          <w:sz w:val="26"/>
          <w:szCs w:val="26"/>
        </w:rPr>
        <w:t xml:space="preserve"> de sus ramas cubriendo de un color morado intenso</w:t>
      </w:r>
      <w:r w:rsidR="00A8287F" w:rsidRPr="00E3184D">
        <w:rPr>
          <w:rFonts w:ascii="Crimson Text" w:hAnsi="Crimson Text"/>
          <w:sz w:val="26"/>
          <w:szCs w:val="26"/>
        </w:rPr>
        <w:t xml:space="preserve"> todo el follaje, el cual iba</w:t>
      </w:r>
      <w:r w:rsidR="005D6DB2" w:rsidRPr="00E3184D">
        <w:rPr>
          <w:rFonts w:ascii="Crimson Text" w:hAnsi="Crimson Text"/>
          <w:sz w:val="26"/>
          <w:szCs w:val="26"/>
        </w:rPr>
        <w:t xml:space="preserve"> mutando a un color oxido con el devenir del otoño. </w:t>
      </w:r>
      <w:r w:rsidR="00A8287F" w:rsidRPr="00E3184D">
        <w:rPr>
          <w:rFonts w:ascii="Crimson Text" w:hAnsi="Crimson Text"/>
          <w:sz w:val="26"/>
          <w:szCs w:val="26"/>
        </w:rPr>
        <w:t xml:space="preserve">Las copas de los árboles se unían en lo alto de manera que no se distinguía donde terminaba una </w:t>
      </w:r>
      <w:r w:rsidR="009970B6" w:rsidRPr="00E3184D">
        <w:rPr>
          <w:rFonts w:ascii="Crimson Text" w:hAnsi="Crimson Text"/>
          <w:sz w:val="26"/>
          <w:szCs w:val="26"/>
        </w:rPr>
        <w:t>y comenzaba</w:t>
      </w:r>
      <w:r w:rsidR="00A8287F" w:rsidRPr="00E3184D">
        <w:rPr>
          <w:rFonts w:ascii="Crimson Text" w:hAnsi="Crimson Text"/>
          <w:sz w:val="26"/>
          <w:szCs w:val="26"/>
        </w:rPr>
        <w:t xml:space="preserve"> otra, creando </w:t>
      </w:r>
      <w:r w:rsidR="007B053A" w:rsidRPr="00E3184D">
        <w:rPr>
          <w:rFonts w:ascii="Crimson Text" w:hAnsi="Crimson Text"/>
          <w:sz w:val="26"/>
          <w:szCs w:val="26"/>
        </w:rPr>
        <w:t xml:space="preserve">una especie </w:t>
      </w:r>
      <w:r w:rsidR="0063406D" w:rsidRPr="00E3184D">
        <w:rPr>
          <w:rFonts w:ascii="Crimson Text" w:hAnsi="Crimson Text"/>
          <w:sz w:val="26"/>
          <w:szCs w:val="26"/>
        </w:rPr>
        <w:t>de túnel</w:t>
      </w:r>
      <w:r w:rsidR="007B053A" w:rsidRPr="00E3184D">
        <w:rPr>
          <w:rFonts w:ascii="Crimson Text" w:hAnsi="Crimson Text"/>
          <w:sz w:val="26"/>
          <w:szCs w:val="26"/>
        </w:rPr>
        <w:t xml:space="preserve"> natural</w:t>
      </w:r>
      <w:r w:rsidR="0063406D" w:rsidRPr="00E3184D">
        <w:rPr>
          <w:rFonts w:ascii="Crimson Text" w:hAnsi="Crimson Text"/>
          <w:sz w:val="26"/>
          <w:szCs w:val="26"/>
        </w:rPr>
        <w:t xml:space="preserve"> formado por la </w:t>
      </w:r>
      <w:r w:rsidR="009970B6" w:rsidRPr="00E3184D">
        <w:rPr>
          <w:rFonts w:ascii="Crimson Text" w:hAnsi="Crimson Text"/>
          <w:sz w:val="26"/>
          <w:szCs w:val="26"/>
        </w:rPr>
        <w:t>espesa</w:t>
      </w:r>
      <w:r w:rsidR="0063406D" w:rsidRPr="00E3184D">
        <w:rPr>
          <w:rFonts w:ascii="Crimson Text" w:hAnsi="Crimson Text"/>
          <w:sz w:val="26"/>
          <w:szCs w:val="26"/>
        </w:rPr>
        <w:t xml:space="preserve"> vegetación.</w:t>
      </w:r>
    </w:p>
    <w:p w:rsidR="00E2488B" w:rsidRPr="00E3184D" w:rsidRDefault="0063406D"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 xml:space="preserve">Atravesaron esa bella ruta </w:t>
      </w:r>
      <w:r w:rsidR="004C42FD" w:rsidRPr="00E3184D">
        <w:rPr>
          <w:rFonts w:ascii="Crimson Text" w:hAnsi="Crimson Text"/>
          <w:sz w:val="26"/>
          <w:szCs w:val="26"/>
        </w:rPr>
        <w:t xml:space="preserve">hasta llegar a las puertas del castillo. </w:t>
      </w:r>
      <w:r w:rsidR="00E2488B" w:rsidRPr="00E3184D">
        <w:rPr>
          <w:rFonts w:ascii="Crimson Text" w:hAnsi="Crimson Text"/>
          <w:sz w:val="26"/>
          <w:szCs w:val="26"/>
        </w:rPr>
        <w:t xml:space="preserve">Dos torres colosales se </w:t>
      </w:r>
      <w:r w:rsidRPr="00E3184D">
        <w:rPr>
          <w:rFonts w:ascii="Crimson Text" w:hAnsi="Crimson Text"/>
          <w:sz w:val="26"/>
          <w:szCs w:val="26"/>
        </w:rPr>
        <w:t>desprendían</w:t>
      </w:r>
      <w:r w:rsidR="00E2488B" w:rsidRPr="00E3184D">
        <w:rPr>
          <w:rFonts w:ascii="Crimson Text" w:hAnsi="Crimson Text"/>
          <w:sz w:val="26"/>
          <w:szCs w:val="26"/>
        </w:rPr>
        <w:t xml:space="preserve"> verticalmente como guardianes de roca</w:t>
      </w:r>
      <w:r w:rsidRPr="00E3184D">
        <w:rPr>
          <w:rFonts w:ascii="Crimson Text" w:hAnsi="Crimson Text"/>
          <w:sz w:val="26"/>
          <w:szCs w:val="26"/>
        </w:rPr>
        <w:t xml:space="preserve"> custodiando </w:t>
      </w:r>
      <w:r w:rsidR="00682721" w:rsidRPr="00E3184D">
        <w:rPr>
          <w:rFonts w:ascii="Crimson Text" w:hAnsi="Crimson Text"/>
          <w:sz w:val="26"/>
          <w:szCs w:val="26"/>
        </w:rPr>
        <w:t>la</w:t>
      </w:r>
      <w:r w:rsidRPr="00E3184D">
        <w:rPr>
          <w:rFonts w:ascii="Crimson Text" w:hAnsi="Crimson Text"/>
          <w:sz w:val="26"/>
          <w:szCs w:val="26"/>
        </w:rPr>
        <w:t xml:space="preserve"> entrada. Un puente de madera </w:t>
      </w:r>
      <w:r w:rsidR="007D3AAD" w:rsidRPr="00E3184D">
        <w:rPr>
          <w:rFonts w:ascii="Crimson Text" w:hAnsi="Crimson Text"/>
          <w:sz w:val="26"/>
          <w:szCs w:val="26"/>
        </w:rPr>
        <w:t>conectaba</w:t>
      </w:r>
      <w:r w:rsidRPr="00E3184D">
        <w:rPr>
          <w:rFonts w:ascii="Crimson Text" w:hAnsi="Crimson Text"/>
          <w:sz w:val="26"/>
          <w:szCs w:val="26"/>
        </w:rPr>
        <w:t xml:space="preserve"> </w:t>
      </w:r>
      <w:r w:rsidR="007D3AAD" w:rsidRPr="00E3184D">
        <w:rPr>
          <w:rFonts w:ascii="Crimson Text" w:hAnsi="Crimson Text"/>
          <w:sz w:val="26"/>
          <w:szCs w:val="26"/>
        </w:rPr>
        <w:t>la orilla de la laguna que circundaba el fuerte con la puerta principal, la cual estaba construida con madera de roble y gruesas vigas de hierro. Sobre el frente, se distinguía un enorme escudo con un dragón enroscado sobre una gran espad</w:t>
      </w:r>
      <w:r w:rsidR="00B92735" w:rsidRPr="00E3184D">
        <w:rPr>
          <w:rFonts w:ascii="Crimson Text" w:hAnsi="Crimson Text"/>
          <w:sz w:val="26"/>
          <w:szCs w:val="26"/>
        </w:rPr>
        <w:t>a, el símbolo que representaba a</w:t>
      </w:r>
      <w:r w:rsidR="007D3AAD" w:rsidRPr="00E3184D">
        <w:rPr>
          <w:rFonts w:ascii="Crimson Text" w:hAnsi="Crimson Text"/>
          <w:sz w:val="26"/>
          <w:szCs w:val="26"/>
        </w:rPr>
        <w:t xml:space="preserve">l </w:t>
      </w:r>
      <w:ins w:id="51" w:author="Paula Castrilli" w:date="2025-05-19T17:19:00Z">
        <w:r w:rsidR="00D250B2">
          <w:rPr>
            <w:rFonts w:ascii="Crimson Text" w:hAnsi="Crimson Text"/>
            <w:sz w:val="26"/>
            <w:szCs w:val="26"/>
          </w:rPr>
          <w:t>R</w:t>
        </w:r>
      </w:ins>
      <w:del w:id="52" w:author="Paula Castrilli" w:date="2025-05-19T17:19:00Z">
        <w:r w:rsidR="007D3AAD" w:rsidRPr="00E3184D" w:rsidDel="00D250B2">
          <w:rPr>
            <w:rFonts w:ascii="Crimson Text" w:hAnsi="Crimson Text"/>
            <w:sz w:val="26"/>
            <w:szCs w:val="26"/>
          </w:rPr>
          <w:delText>r</w:delText>
        </w:r>
      </w:del>
      <w:r w:rsidR="007D3AAD" w:rsidRPr="00E3184D">
        <w:rPr>
          <w:rFonts w:ascii="Crimson Text" w:hAnsi="Crimson Text"/>
          <w:sz w:val="26"/>
          <w:szCs w:val="26"/>
        </w:rPr>
        <w:t xml:space="preserve">einado del </w:t>
      </w:r>
      <w:r w:rsidR="009D10F0" w:rsidRPr="00E3184D">
        <w:rPr>
          <w:rFonts w:ascii="Crimson Text" w:hAnsi="Crimson Text"/>
          <w:sz w:val="26"/>
          <w:szCs w:val="26"/>
        </w:rPr>
        <w:t>Sur</w:t>
      </w:r>
      <w:r w:rsidR="007D3AAD" w:rsidRPr="00E3184D">
        <w:rPr>
          <w:rFonts w:ascii="Crimson Text" w:hAnsi="Crimson Text"/>
          <w:sz w:val="26"/>
          <w:szCs w:val="26"/>
        </w:rPr>
        <w:t>.</w:t>
      </w:r>
    </w:p>
    <w:p w:rsidR="007D3AAD" w:rsidRPr="00E3184D" w:rsidRDefault="007D3AAD"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 xml:space="preserve">Cruzaron el puente y, mientras atravesaban la entrada, Eros hizo una reverencia a los guardias que estaban apostados a cada lado del ingreso. Uno de ellos, </w:t>
      </w:r>
      <w:r w:rsidR="001A1FC3" w:rsidRPr="00E3184D">
        <w:rPr>
          <w:rFonts w:ascii="Crimson Text" w:hAnsi="Crimson Text"/>
          <w:sz w:val="26"/>
          <w:szCs w:val="26"/>
        </w:rPr>
        <w:t xml:space="preserve">el caballero Jensen, un viejo amigo de su padre, le hizo </w:t>
      </w:r>
      <w:r w:rsidR="00E4273E" w:rsidRPr="00E3184D">
        <w:rPr>
          <w:rFonts w:ascii="Crimson Text" w:hAnsi="Crimson Text"/>
          <w:sz w:val="26"/>
          <w:szCs w:val="26"/>
        </w:rPr>
        <w:t>un gesto para que se diera</w:t>
      </w:r>
      <w:r w:rsidR="001A1FC3" w:rsidRPr="00E3184D">
        <w:rPr>
          <w:rFonts w:ascii="Crimson Text" w:hAnsi="Crimson Text"/>
          <w:sz w:val="26"/>
          <w:szCs w:val="26"/>
        </w:rPr>
        <w:t xml:space="preserve"> prisa. La jornada de entrenamiento ya había comenzado y Eros estaba llegando </w:t>
      </w:r>
      <w:del w:id="53" w:author="Paula Castrilli" w:date="2025-05-19T16:36:00Z">
        <w:r w:rsidR="001A1FC3" w:rsidRPr="00E3184D" w:rsidDel="00C50E68">
          <w:rPr>
            <w:rFonts w:ascii="Crimson Text" w:hAnsi="Crimson Text"/>
            <w:sz w:val="26"/>
            <w:szCs w:val="26"/>
          </w:rPr>
          <w:delText>retrasado</w:delText>
        </w:r>
      </w:del>
      <w:ins w:id="54" w:author="Paula Castrilli" w:date="2025-05-19T16:36:00Z">
        <w:r w:rsidR="00C50E68">
          <w:rPr>
            <w:rFonts w:ascii="Crimson Text" w:hAnsi="Crimson Text"/>
            <w:sz w:val="26"/>
            <w:szCs w:val="26"/>
          </w:rPr>
          <w:t>tarde</w:t>
        </w:r>
      </w:ins>
      <w:r w:rsidR="001A1FC3" w:rsidRPr="00E3184D">
        <w:rPr>
          <w:rFonts w:ascii="Crimson Text" w:hAnsi="Crimson Text"/>
          <w:sz w:val="26"/>
          <w:szCs w:val="26"/>
        </w:rPr>
        <w:t>.</w:t>
      </w:r>
    </w:p>
    <w:p w:rsidR="00DB6ABB" w:rsidRPr="00E3184D" w:rsidRDefault="004C42FD" w:rsidP="001E3864">
      <w:pPr>
        <w:tabs>
          <w:tab w:val="left" w:pos="2179"/>
        </w:tabs>
        <w:spacing w:after="0"/>
        <w:ind w:firstLine="284"/>
        <w:jc w:val="both"/>
        <w:rPr>
          <w:rFonts w:ascii="Crimson Text" w:hAnsi="Crimson Text"/>
          <w:sz w:val="26"/>
          <w:szCs w:val="26"/>
        </w:rPr>
      </w:pPr>
      <w:del w:id="55" w:author="Paula Castrilli" w:date="2025-05-19T16:37:00Z">
        <w:r w:rsidRPr="00E3184D" w:rsidDel="00C50E68">
          <w:rPr>
            <w:rFonts w:ascii="Crimson Text" w:hAnsi="Crimson Text"/>
            <w:sz w:val="26"/>
            <w:szCs w:val="26"/>
          </w:rPr>
          <w:delText>Luego</w:delText>
        </w:r>
        <w:r w:rsidR="006D20A4" w:rsidRPr="00E3184D" w:rsidDel="00C50E68">
          <w:rPr>
            <w:rFonts w:ascii="Crimson Text" w:hAnsi="Crimson Text"/>
            <w:sz w:val="26"/>
            <w:szCs w:val="26"/>
          </w:rPr>
          <w:delText>,</w:delText>
        </w:r>
        <w:r w:rsidRPr="00E3184D" w:rsidDel="00C50E68">
          <w:rPr>
            <w:rFonts w:ascii="Crimson Text" w:hAnsi="Crimson Text"/>
            <w:sz w:val="26"/>
            <w:szCs w:val="26"/>
          </w:rPr>
          <w:delText xml:space="preserve"> a </w:delText>
        </w:r>
      </w:del>
      <w:ins w:id="56" w:author="Paula Castrilli" w:date="2025-05-19T16:37:00Z">
        <w:r w:rsidR="00C50E68">
          <w:rPr>
            <w:rFonts w:ascii="Crimson Text" w:hAnsi="Crimson Text"/>
            <w:sz w:val="26"/>
            <w:szCs w:val="26"/>
          </w:rPr>
          <w:t xml:space="preserve">A </w:t>
        </w:r>
      </w:ins>
      <w:r w:rsidRPr="00E3184D">
        <w:rPr>
          <w:rFonts w:ascii="Crimson Text" w:hAnsi="Crimson Text"/>
          <w:sz w:val="26"/>
          <w:szCs w:val="26"/>
        </w:rPr>
        <w:t>trote firme</w:t>
      </w:r>
      <w:r w:rsidR="006D20A4" w:rsidRPr="00E3184D">
        <w:rPr>
          <w:rFonts w:ascii="Crimson Text" w:hAnsi="Crimson Text"/>
          <w:sz w:val="26"/>
          <w:szCs w:val="26"/>
        </w:rPr>
        <w:t>,</w:t>
      </w:r>
      <w:r w:rsidR="006F79BB" w:rsidRPr="00E3184D">
        <w:rPr>
          <w:rFonts w:ascii="Crimson Text" w:hAnsi="Crimson Text"/>
          <w:sz w:val="26"/>
          <w:szCs w:val="26"/>
        </w:rPr>
        <w:t xml:space="preserve"> </w:t>
      </w:r>
      <w:del w:id="57" w:author="Paula Castrilli" w:date="2025-05-19T16:37:00Z">
        <w:r w:rsidRPr="00E3184D" w:rsidDel="00C50E68">
          <w:rPr>
            <w:rFonts w:ascii="Crimson Text" w:hAnsi="Crimson Text"/>
            <w:sz w:val="26"/>
            <w:szCs w:val="26"/>
          </w:rPr>
          <w:delText>se dirigieron</w:delText>
        </w:r>
      </w:del>
      <w:ins w:id="58" w:author="Paula Castrilli" w:date="2025-05-19T16:37:00Z">
        <w:r w:rsidR="00C50E68">
          <w:rPr>
            <w:rFonts w:ascii="Crimson Text" w:hAnsi="Crimson Text"/>
            <w:sz w:val="26"/>
            <w:szCs w:val="26"/>
          </w:rPr>
          <w:t>dirigió a la yegua</w:t>
        </w:r>
      </w:ins>
      <w:r w:rsidRPr="00E3184D">
        <w:rPr>
          <w:rFonts w:ascii="Crimson Text" w:hAnsi="Crimson Text"/>
          <w:sz w:val="26"/>
          <w:szCs w:val="26"/>
        </w:rPr>
        <w:t xml:space="preserve"> </w:t>
      </w:r>
      <w:r w:rsidR="00552326" w:rsidRPr="00E3184D">
        <w:rPr>
          <w:rFonts w:ascii="Crimson Text" w:hAnsi="Crimson Text"/>
          <w:sz w:val="26"/>
          <w:szCs w:val="26"/>
        </w:rPr>
        <w:t>rumbo a</w:t>
      </w:r>
      <w:r w:rsidR="00860682" w:rsidRPr="00E3184D">
        <w:rPr>
          <w:rFonts w:ascii="Crimson Text" w:hAnsi="Crimson Text"/>
          <w:sz w:val="26"/>
          <w:szCs w:val="26"/>
        </w:rPr>
        <w:t xml:space="preserve"> </w:t>
      </w:r>
      <w:r w:rsidR="00552326" w:rsidRPr="00E3184D">
        <w:rPr>
          <w:rFonts w:ascii="Crimson Text" w:hAnsi="Crimson Text"/>
          <w:sz w:val="26"/>
          <w:szCs w:val="26"/>
        </w:rPr>
        <w:t>l</w:t>
      </w:r>
      <w:r w:rsidR="00860682" w:rsidRPr="00E3184D">
        <w:rPr>
          <w:rFonts w:ascii="Crimson Text" w:hAnsi="Crimson Text"/>
          <w:sz w:val="26"/>
          <w:szCs w:val="26"/>
        </w:rPr>
        <w:t>a</w:t>
      </w:r>
      <w:r w:rsidR="00552326" w:rsidRPr="00E3184D">
        <w:rPr>
          <w:rFonts w:ascii="Crimson Text" w:hAnsi="Crimson Text"/>
          <w:sz w:val="26"/>
          <w:szCs w:val="26"/>
        </w:rPr>
        <w:t xml:space="preserve"> </w:t>
      </w:r>
      <w:r w:rsidR="00F60B7B" w:rsidRPr="00E3184D">
        <w:rPr>
          <w:rFonts w:ascii="Crimson Text" w:hAnsi="Crimson Text"/>
          <w:sz w:val="26"/>
          <w:szCs w:val="26"/>
        </w:rPr>
        <w:t>armería</w:t>
      </w:r>
      <w:ins w:id="59" w:author="Paula Castrilli" w:date="2025-05-19T16:42:00Z">
        <w:r w:rsidR="00C50E68">
          <w:rPr>
            <w:rFonts w:ascii="Crimson Text" w:hAnsi="Crimson Text"/>
            <w:sz w:val="26"/>
            <w:szCs w:val="26"/>
          </w:rPr>
          <w:t xml:space="preserve">, </w:t>
        </w:r>
        <w:commentRangeStart w:id="60"/>
        <w:r w:rsidR="00C50E68">
          <w:rPr>
            <w:rFonts w:ascii="Crimson Text" w:hAnsi="Crimson Text"/>
            <w:sz w:val="26"/>
            <w:szCs w:val="26"/>
          </w:rPr>
          <w:t>donde desmontó de un salto</w:t>
        </w:r>
        <w:commentRangeEnd w:id="60"/>
        <w:r w:rsidR="00C50E68">
          <w:rPr>
            <w:rStyle w:val="Refdecomentario"/>
          </w:rPr>
          <w:commentReference w:id="60"/>
        </w:r>
      </w:ins>
      <w:r w:rsidR="001A1FC3" w:rsidRPr="00E3184D">
        <w:rPr>
          <w:rFonts w:ascii="Crimson Text" w:hAnsi="Crimson Text"/>
          <w:sz w:val="26"/>
          <w:szCs w:val="26"/>
        </w:rPr>
        <w:t>.</w:t>
      </w:r>
      <w:r w:rsidR="006B3EA2" w:rsidRPr="00E3184D">
        <w:rPr>
          <w:rFonts w:ascii="Crimson Text" w:hAnsi="Crimson Text"/>
          <w:sz w:val="26"/>
          <w:szCs w:val="26"/>
        </w:rPr>
        <w:t xml:space="preserve"> El viejo Bjorn tenía todo listo</w:t>
      </w:r>
      <w:ins w:id="61" w:author="Paula Castrilli" w:date="2025-05-19T16:37:00Z">
        <w:r w:rsidR="00C50E68">
          <w:rPr>
            <w:rFonts w:ascii="Crimson Text" w:hAnsi="Crimson Text"/>
            <w:sz w:val="26"/>
            <w:szCs w:val="26"/>
          </w:rPr>
          <w:t>:</w:t>
        </w:r>
      </w:ins>
      <w:del w:id="62" w:author="Paula Castrilli" w:date="2025-05-19T16:37:00Z">
        <w:r w:rsidR="006B3EA2" w:rsidRPr="00E3184D" w:rsidDel="00C50E68">
          <w:rPr>
            <w:rFonts w:ascii="Crimson Text" w:hAnsi="Crimson Text"/>
            <w:sz w:val="26"/>
            <w:szCs w:val="26"/>
          </w:rPr>
          <w:delText>,</w:delText>
        </w:r>
      </w:del>
      <w:r w:rsidR="006B3EA2" w:rsidRPr="00E3184D">
        <w:rPr>
          <w:rFonts w:ascii="Crimson Text" w:hAnsi="Crimson Text"/>
          <w:sz w:val="26"/>
          <w:szCs w:val="26"/>
        </w:rPr>
        <w:t xml:space="preserve"> una </w:t>
      </w:r>
      <w:r w:rsidR="0067351E" w:rsidRPr="00E3184D">
        <w:rPr>
          <w:rFonts w:ascii="Crimson Text" w:hAnsi="Crimson Text"/>
          <w:sz w:val="26"/>
          <w:szCs w:val="26"/>
        </w:rPr>
        <w:t>añeja</w:t>
      </w:r>
      <w:r w:rsidR="006B3EA2" w:rsidRPr="00E3184D">
        <w:rPr>
          <w:rFonts w:ascii="Crimson Text" w:hAnsi="Crimson Text"/>
          <w:sz w:val="26"/>
          <w:szCs w:val="26"/>
        </w:rPr>
        <w:t xml:space="preserve"> armadura de mil batallas, una </w:t>
      </w:r>
      <w:r w:rsidR="00822A6A" w:rsidRPr="00E3184D">
        <w:rPr>
          <w:rFonts w:ascii="Crimson Text" w:hAnsi="Crimson Text"/>
          <w:sz w:val="26"/>
          <w:szCs w:val="26"/>
        </w:rPr>
        <w:t>lanza</w:t>
      </w:r>
      <w:r w:rsidR="006B3EA2" w:rsidRPr="00E3184D">
        <w:rPr>
          <w:rFonts w:ascii="Crimson Text" w:hAnsi="Crimson Text"/>
          <w:sz w:val="26"/>
          <w:szCs w:val="26"/>
        </w:rPr>
        <w:t xml:space="preserve"> un poco oxidada y las protecciones para el caballo. </w:t>
      </w:r>
      <w:ins w:id="63" w:author="Paula Castrilli" w:date="2025-05-19T16:38:00Z">
        <w:r w:rsidR="00C50E68">
          <w:rPr>
            <w:rFonts w:ascii="Crimson Text" w:hAnsi="Crimson Text"/>
            <w:sz w:val="26"/>
            <w:szCs w:val="26"/>
          </w:rPr>
          <w:t xml:space="preserve">Con la mirada, </w:t>
        </w:r>
      </w:ins>
      <w:del w:id="64" w:author="Paula Castrilli" w:date="2025-05-19T16:38:00Z">
        <w:r w:rsidR="00E75DE5" w:rsidRPr="00E3184D" w:rsidDel="00C50E68">
          <w:rPr>
            <w:rFonts w:ascii="Crimson Text" w:hAnsi="Crimson Text"/>
            <w:sz w:val="26"/>
            <w:szCs w:val="26"/>
          </w:rPr>
          <w:delText>I</w:delText>
        </w:r>
      </w:del>
      <w:ins w:id="65" w:author="Paula Castrilli" w:date="2025-05-19T16:38:00Z">
        <w:r w:rsidR="00C50E68">
          <w:rPr>
            <w:rFonts w:ascii="Crimson Text" w:hAnsi="Crimson Text"/>
            <w:sz w:val="26"/>
            <w:szCs w:val="26"/>
          </w:rPr>
          <w:t>i</w:t>
        </w:r>
      </w:ins>
      <w:r w:rsidR="00E75DE5" w:rsidRPr="00E3184D">
        <w:rPr>
          <w:rFonts w:ascii="Crimson Text" w:hAnsi="Crimson Text"/>
          <w:sz w:val="26"/>
          <w:szCs w:val="26"/>
        </w:rPr>
        <w:t xml:space="preserve">nterceptó </w:t>
      </w:r>
      <w:del w:id="66" w:author="Paula Castrilli" w:date="2025-05-19T16:38:00Z">
        <w:r w:rsidR="00E75DE5" w:rsidRPr="00E3184D" w:rsidDel="00C50E68">
          <w:rPr>
            <w:rFonts w:ascii="Crimson Text" w:hAnsi="Crimson Text"/>
            <w:sz w:val="26"/>
            <w:szCs w:val="26"/>
          </w:rPr>
          <w:delText>a</w:delText>
        </w:r>
      </w:del>
      <w:ins w:id="67" w:author="Paula Castrilli" w:date="2025-05-19T16:38:00Z">
        <w:r w:rsidR="00C50E68">
          <w:rPr>
            <w:rFonts w:ascii="Crimson Text" w:hAnsi="Crimson Text"/>
            <w:sz w:val="26"/>
            <w:szCs w:val="26"/>
          </w:rPr>
          <w:t>los ojos de</w:t>
        </w:r>
      </w:ins>
      <w:r w:rsidR="00E75DE5" w:rsidRPr="00E3184D">
        <w:rPr>
          <w:rFonts w:ascii="Crimson Text" w:hAnsi="Crimson Text"/>
          <w:sz w:val="26"/>
          <w:szCs w:val="26"/>
        </w:rPr>
        <w:t xml:space="preserve"> </w:t>
      </w:r>
      <w:r w:rsidR="0068363A" w:rsidRPr="00E3184D">
        <w:rPr>
          <w:rFonts w:ascii="Crimson Text" w:hAnsi="Crimson Text"/>
          <w:sz w:val="26"/>
          <w:szCs w:val="26"/>
        </w:rPr>
        <w:t>Eros</w:t>
      </w:r>
      <w:r w:rsidR="00E75DE5" w:rsidRPr="00E3184D">
        <w:rPr>
          <w:rFonts w:ascii="Crimson Text" w:hAnsi="Crimson Text"/>
          <w:sz w:val="26"/>
          <w:szCs w:val="26"/>
        </w:rPr>
        <w:t xml:space="preserve"> </w:t>
      </w:r>
      <w:del w:id="68" w:author="Paula Castrilli" w:date="2025-05-19T16:38:00Z">
        <w:r w:rsidR="00E75DE5" w:rsidRPr="00E3184D" w:rsidDel="00C50E68">
          <w:rPr>
            <w:rFonts w:ascii="Crimson Text" w:hAnsi="Crimson Text"/>
            <w:sz w:val="26"/>
            <w:szCs w:val="26"/>
          </w:rPr>
          <w:delText xml:space="preserve">con la vista </w:delText>
        </w:r>
      </w:del>
      <w:r w:rsidR="00E75DE5" w:rsidRPr="00E3184D">
        <w:rPr>
          <w:rFonts w:ascii="Crimson Text" w:hAnsi="Crimson Text"/>
          <w:sz w:val="26"/>
          <w:szCs w:val="26"/>
        </w:rPr>
        <w:t>y</w:t>
      </w:r>
      <w:ins w:id="69" w:author="Paula Castrilli" w:date="2025-05-19T16:39:00Z">
        <w:r w:rsidR="00C50E68">
          <w:rPr>
            <w:rFonts w:ascii="Crimson Text" w:hAnsi="Crimson Text"/>
            <w:sz w:val="26"/>
            <w:szCs w:val="26"/>
          </w:rPr>
          <w:t xml:space="preserve">, con </w:t>
        </w:r>
      </w:ins>
      <w:del w:id="70" w:author="Paula Castrilli" w:date="2025-05-19T16:39:00Z">
        <w:r w:rsidR="00E75DE5" w:rsidRPr="00E3184D" w:rsidDel="00C50E68">
          <w:rPr>
            <w:rFonts w:ascii="Crimson Text" w:hAnsi="Crimson Text"/>
            <w:sz w:val="26"/>
            <w:szCs w:val="26"/>
          </w:rPr>
          <w:delText xml:space="preserve"> </w:delText>
        </w:r>
        <w:r w:rsidR="0068363A" w:rsidRPr="00E3184D" w:rsidDel="00C50E68">
          <w:rPr>
            <w:rFonts w:ascii="Crimson Text" w:hAnsi="Crimson Text"/>
            <w:sz w:val="26"/>
            <w:szCs w:val="26"/>
          </w:rPr>
          <w:delText>soltó un gesto</w:delText>
        </w:r>
      </w:del>
      <w:r w:rsidR="0068363A" w:rsidRPr="00E3184D">
        <w:rPr>
          <w:rFonts w:ascii="Crimson Text" w:hAnsi="Crimson Text"/>
          <w:sz w:val="26"/>
          <w:szCs w:val="26"/>
        </w:rPr>
        <w:t xml:space="preserve"> </w:t>
      </w:r>
      <w:ins w:id="71" w:author="Paula Castrilli" w:date="2025-05-19T16:39:00Z">
        <w:r w:rsidR="00C50E68">
          <w:rPr>
            <w:rFonts w:ascii="Crimson Text" w:hAnsi="Crimson Text"/>
            <w:sz w:val="26"/>
            <w:szCs w:val="26"/>
          </w:rPr>
          <w:t xml:space="preserve">un gesto </w:t>
        </w:r>
      </w:ins>
      <w:r w:rsidR="0068363A" w:rsidRPr="00E3184D">
        <w:rPr>
          <w:rFonts w:ascii="Crimson Text" w:hAnsi="Crimson Text"/>
          <w:sz w:val="26"/>
          <w:szCs w:val="26"/>
        </w:rPr>
        <w:t>de fastidió, l</w:t>
      </w:r>
      <w:r w:rsidR="006B3EA2" w:rsidRPr="00E3184D">
        <w:rPr>
          <w:rFonts w:ascii="Crimson Text" w:hAnsi="Crimson Text"/>
          <w:sz w:val="26"/>
          <w:szCs w:val="26"/>
        </w:rPr>
        <w:t>e entregó el equipo de entrenamiento</w:t>
      </w:r>
      <w:del w:id="72" w:author="Paula Castrilli" w:date="2025-05-19T16:39:00Z">
        <w:r w:rsidR="006B3EA2" w:rsidRPr="00E3184D" w:rsidDel="00C50E68">
          <w:rPr>
            <w:rFonts w:ascii="Crimson Text" w:hAnsi="Crimson Text"/>
            <w:sz w:val="26"/>
            <w:szCs w:val="26"/>
          </w:rPr>
          <w:delText xml:space="preserve"> y</w:delText>
        </w:r>
      </w:del>
      <w:r w:rsidR="006B3EA2" w:rsidRPr="00E3184D">
        <w:rPr>
          <w:rFonts w:ascii="Crimson Text" w:hAnsi="Crimson Text"/>
          <w:sz w:val="26"/>
          <w:szCs w:val="26"/>
        </w:rPr>
        <w:t xml:space="preserve"> con cara de pocos amigos</w:t>
      </w:r>
      <w:ins w:id="73" w:author="Paula Castrilli" w:date="2025-05-19T16:40:00Z">
        <w:r w:rsidR="00C50E68">
          <w:rPr>
            <w:rFonts w:ascii="Crimson Text" w:hAnsi="Crimson Text"/>
            <w:sz w:val="26"/>
            <w:szCs w:val="26"/>
          </w:rPr>
          <w:t>, mientras</w:t>
        </w:r>
      </w:ins>
      <w:r w:rsidR="00D762F1" w:rsidRPr="00E3184D">
        <w:rPr>
          <w:rFonts w:ascii="Crimson Text" w:hAnsi="Crimson Text"/>
          <w:sz w:val="26"/>
          <w:szCs w:val="26"/>
        </w:rPr>
        <w:t xml:space="preserve"> gruñ</w:t>
      </w:r>
      <w:ins w:id="74" w:author="Paula Castrilli" w:date="2025-05-19T16:40:00Z">
        <w:r w:rsidR="00C50E68">
          <w:rPr>
            <w:rFonts w:ascii="Crimson Text" w:hAnsi="Crimson Text"/>
            <w:sz w:val="26"/>
            <w:szCs w:val="26"/>
          </w:rPr>
          <w:t>ía</w:t>
        </w:r>
      </w:ins>
      <w:del w:id="75" w:author="Paula Castrilli" w:date="2025-05-19T16:40:00Z">
        <w:r w:rsidR="00D762F1" w:rsidRPr="00E3184D" w:rsidDel="00C50E68">
          <w:rPr>
            <w:rFonts w:ascii="Crimson Text" w:hAnsi="Crimson Text"/>
            <w:sz w:val="26"/>
            <w:szCs w:val="26"/>
          </w:rPr>
          <w:delText>o</w:delText>
        </w:r>
      </w:del>
      <w:r w:rsidR="00D762F1" w:rsidRPr="00E3184D">
        <w:rPr>
          <w:rFonts w:ascii="Crimson Text" w:hAnsi="Crimson Text"/>
          <w:sz w:val="26"/>
          <w:szCs w:val="26"/>
        </w:rPr>
        <w:t xml:space="preserve"> algunas palabras.</w:t>
      </w:r>
    </w:p>
    <w:p w:rsidR="006B3EA2" w:rsidRPr="00E3184D" w:rsidRDefault="002E1261"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w:t>
      </w:r>
      <w:r w:rsidR="006B3EA2" w:rsidRPr="00E3184D">
        <w:rPr>
          <w:rFonts w:ascii="Crimson Text" w:hAnsi="Crimson Text"/>
          <w:sz w:val="26"/>
          <w:szCs w:val="26"/>
        </w:rPr>
        <w:t xml:space="preserve">¡Jóvenes! </w:t>
      </w:r>
      <w:ins w:id="76" w:author="Paula Castrilli" w:date="2025-05-19T16:41:00Z">
        <w:r w:rsidR="00C50E68">
          <w:rPr>
            <w:rFonts w:ascii="Crimson Text" w:hAnsi="Crimson Text"/>
            <w:sz w:val="26"/>
            <w:szCs w:val="26"/>
          </w:rPr>
          <w:t>¿</w:t>
        </w:r>
      </w:ins>
      <w:r w:rsidR="006B3EA2" w:rsidRPr="00E3184D">
        <w:rPr>
          <w:rFonts w:ascii="Crimson Text" w:hAnsi="Crimson Text"/>
          <w:sz w:val="26"/>
          <w:szCs w:val="26"/>
        </w:rPr>
        <w:t>Quién los entiende</w:t>
      </w:r>
      <w:ins w:id="77" w:author="Paula Castrilli" w:date="2025-05-19T16:41:00Z">
        <w:r w:rsidR="00C50E68">
          <w:rPr>
            <w:rFonts w:ascii="Crimson Text" w:hAnsi="Crimson Text"/>
            <w:sz w:val="26"/>
            <w:szCs w:val="26"/>
          </w:rPr>
          <w:t>?</w:t>
        </w:r>
      </w:ins>
      <w:del w:id="78" w:author="Paula Castrilli" w:date="2025-05-19T16:41:00Z">
        <w:r w:rsidR="006B3EA2" w:rsidRPr="00E3184D" w:rsidDel="00C50E68">
          <w:rPr>
            <w:rFonts w:ascii="Crimson Text" w:hAnsi="Crimson Text"/>
            <w:sz w:val="26"/>
            <w:szCs w:val="26"/>
          </w:rPr>
          <w:delText>.</w:delText>
        </w:r>
      </w:del>
      <w:r w:rsidR="006B3EA2" w:rsidRPr="00E3184D">
        <w:rPr>
          <w:rFonts w:ascii="Crimson Text" w:hAnsi="Crimson Text"/>
          <w:sz w:val="26"/>
          <w:szCs w:val="26"/>
        </w:rPr>
        <w:t xml:space="preserve"> Llegas tarde otra vez –</w:t>
      </w:r>
      <w:del w:id="79" w:author="Paula Castrilli" w:date="2025-05-19T16:41:00Z">
        <w:r w:rsidR="0068363A" w:rsidRPr="00E3184D" w:rsidDel="00C50E68">
          <w:rPr>
            <w:rFonts w:ascii="Crimson Text" w:hAnsi="Crimson Text"/>
            <w:sz w:val="26"/>
            <w:szCs w:val="26"/>
          </w:rPr>
          <w:delText xml:space="preserve">exclamó </w:delText>
        </w:r>
      </w:del>
      <w:ins w:id="80" w:author="Paula Castrilli" w:date="2025-05-19T16:41:00Z">
        <w:r w:rsidR="00C50E68">
          <w:rPr>
            <w:rFonts w:ascii="Crimson Text" w:hAnsi="Crimson Text"/>
            <w:sz w:val="26"/>
            <w:szCs w:val="26"/>
          </w:rPr>
          <w:t>le espetó</w:t>
        </w:r>
        <w:r w:rsidR="00C50E68" w:rsidRPr="00E3184D">
          <w:rPr>
            <w:rFonts w:ascii="Crimson Text" w:hAnsi="Crimson Text"/>
            <w:sz w:val="26"/>
            <w:szCs w:val="26"/>
          </w:rPr>
          <w:t xml:space="preserve"> </w:t>
        </w:r>
      </w:ins>
      <w:del w:id="81" w:author="Paula Castrilli" w:date="2025-05-19T16:41:00Z">
        <w:r w:rsidR="006B3EA2" w:rsidRPr="00E3184D" w:rsidDel="00C50E68">
          <w:rPr>
            <w:rFonts w:ascii="Crimson Text" w:hAnsi="Crimson Text"/>
            <w:sz w:val="26"/>
            <w:szCs w:val="26"/>
          </w:rPr>
          <w:delText>mientras bufaba</w:delText>
        </w:r>
      </w:del>
      <w:ins w:id="82" w:author="Paula Castrilli" w:date="2025-05-19T16:41:00Z">
        <w:r w:rsidR="00C50E68">
          <w:rPr>
            <w:rFonts w:ascii="Crimson Text" w:hAnsi="Crimson Text"/>
            <w:sz w:val="26"/>
            <w:szCs w:val="26"/>
          </w:rPr>
          <w:t>bufando</w:t>
        </w:r>
      </w:ins>
      <w:r w:rsidR="006B3EA2" w:rsidRPr="00E3184D">
        <w:rPr>
          <w:rFonts w:ascii="Crimson Text" w:hAnsi="Crimson Text"/>
          <w:sz w:val="26"/>
          <w:szCs w:val="26"/>
        </w:rPr>
        <w:t xml:space="preserve"> por lo bajo</w:t>
      </w:r>
      <w:r w:rsidR="00D762F1" w:rsidRPr="00E3184D">
        <w:rPr>
          <w:rFonts w:ascii="Crimson Text" w:hAnsi="Crimson Text"/>
          <w:sz w:val="26"/>
          <w:szCs w:val="26"/>
        </w:rPr>
        <w:t>.</w:t>
      </w:r>
    </w:p>
    <w:p w:rsidR="006B3EA2" w:rsidRPr="00E3184D" w:rsidRDefault="002E1261"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w:t>
      </w:r>
      <w:r w:rsidR="006B3EA2" w:rsidRPr="00E3184D">
        <w:rPr>
          <w:rFonts w:ascii="Crimson Text" w:hAnsi="Crimson Text"/>
          <w:sz w:val="26"/>
          <w:szCs w:val="26"/>
        </w:rPr>
        <w:t>Ya lo sé</w:t>
      </w:r>
      <w:r w:rsidR="00F5392B" w:rsidRPr="00E3184D">
        <w:rPr>
          <w:rFonts w:ascii="Crimson Text" w:hAnsi="Crimson Text"/>
          <w:sz w:val="26"/>
          <w:szCs w:val="26"/>
        </w:rPr>
        <w:t>,</w:t>
      </w:r>
      <w:r w:rsidR="006B3EA2" w:rsidRPr="00E3184D">
        <w:rPr>
          <w:rFonts w:ascii="Crimson Text" w:hAnsi="Crimson Text"/>
          <w:sz w:val="26"/>
          <w:szCs w:val="26"/>
        </w:rPr>
        <w:t xml:space="preserve"> no volverá a pasar –afirmó </w:t>
      </w:r>
      <w:ins w:id="83" w:author="Paula Castrilli" w:date="2025-05-19T16:41:00Z">
        <w:r w:rsidR="00C50E68">
          <w:rPr>
            <w:rFonts w:ascii="Crimson Text" w:hAnsi="Crimson Text"/>
            <w:sz w:val="26"/>
            <w:szCs w:val="26"/>
          </w:rPr>
          <w:t xml:space="preserve">el joven </w:t>
        </w:r>
      </w:ins>
      <w:r w:rsidR="006B3EA2" w:rsidRPr="00E3184D">
        <w:rPr>
          <w:rFonts w:ascii="Crimson Text" w:hAnsi="Crimson Text"/>
          <w:sz w:val="26"/>
          <w:szCs w:val="26"/>
        </w:rPr>
        <w:t xml:space="preserve">al momento que tomaba las armaduras </w:t>
      </w:r>
      <w:r w:rsidR="00D762F1" w:rsidRPr="00E3184D">
        <w:rPr>
          <w:rFonts w:ascii="Crimson Text" w:hAnsi="Crimson Text"/>
          <w:sz w:val="26"/>
          <w:szCs w:val="26"/>
        </w:rPr>
        <w:t>y le guiñaba un ojo.</w:t>
      </w:r>
    </w:p>
    <w:p w:rsidR="00D762F1" w:rsidRPr="00E3184D" w:rsidRDefault="00D762F1"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–Estás a punto de convertirte en un guerrero, no lo estropees –concluyó mientras se daba la vuelta y continuaba ordenando otros objetos.</w:t>
      </w:r>
    </w:p>
    <w:p w:rsidR="006D02C7" w:rsidRPr="00E3184D" w:rsidRDefault="00D762F1"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Eros</w:t>
      </w:r>
      <w:r w:rsidR="00552326" w:rsidRPr="00E3184D">
        <w:rPr>
          <w:rFonts w:ascii="Crimson Text" w:hAnsi="Crimson Text"/>
          <w:sz w:val="26"/>
          <w:szCs w:val="26"/>
        </w:rPr>
        <w:t xml:space="preserve"> </w:t>
      </w:r>
      <w:ins w:id="84" w:author="Paula Castrilli" w:date="2025-05-19T16:42:00Z">
        <w:r w:rsidR="00C50E68">
          <w:rPr>
            <w:rFonts w:ascii="Crimson Text" w:hAnsi="Crimson Text"/>
            <w:sz w:val="26"/>
            <w:szCs w:val="26"/>
          </w:rPr>
          <w:t xml:space="preserve">volvió a montar </w:t>
        </w:r>
      </w:ins>
      <w:del w:id="85" w:author="Paula Castrilli" w:date="2025-05-19T16:42:00Z">
        <w:r w:rsidR="00552326" w:rsidRPr="00E3184D" w:rsidDel="00C50E68">
          <w:rPr>
            <w:rFonts w:ascii="Crimson Text" w:hAnsi="Crimson Text"/>
            <w:sz w:val="26"/>
            <w:szCs w:val="26"/>
          </w:rPr>
          <w:delText xml:space="preserve">montó </w:delText>
        </w:r>
      </w:del>
      <w:r w:rsidR="00552326" w:rsidRPr="00E3184D">
        <w:rPr>
          <w:rFonts w:ascii="Crimson Text" w:hAnsi="Crimson Text"/>
          <w:sz w:val="26"/>
          <w:szCs w:val="26"/>
        </w:rPr>
        <w:t>a su yegua y</w:t>
      </w:r>
      <w:r w:rsidRPr="00E3184D">
        <w:rPr>
          <w:rFonts w:ascii="Crimson Text" w:hAnsi="Crimson Text"/>
          <w:sz w:val="26"/>
          <w:szCs w:val="26"/>
        </w:rPr>
        <w:t xml:space="preserve"> </w:t>
      </w:r>
      <w:r w:rsidR="006D02C7" w:rsidRPr="00E3184D">
        <w:rPr>
          <w:rFonts w:ascii="Crimson Text" w:hAnsi="Crimson Text"/>
          <w:sz w:val="26"/>
          <w:szCs w:val="26"/>
        </w:rPr>
        <w:t>se dirigió a ella por lo bajo.</w:t>
      </w:r>
    </w:p>
    <w:p w:rsidR="006D02C7" w:rsidRPr="00E3184D" w:rsidRDefault="006D02C7" w:rsidP="00BB0CDB">
      <w:pPr>
        <w:tabs>
          <w:tab w:val="left" w:pos="2179"/>
        </w:tabs>
        <w:spacing w:after="0"/>
        <w:ind w:firstLine="284"/>
        <w:jc w:val="both"/>
        <w:rPr>
          <w:rFonts w:ascii="Crimson Text" w:hAnsi="Crimson Text"/>
          <w:sz w:val="26"/>
          <w:szCs w:val="26"/>
        </w:rPr>
      </w:pPr>
      <w:r w:rsidRPr="00E3184D">
        <w:rPr>
          <w:rFonts w:ascii="Crimson Text" w:hAnsi="Crimson Text"/>
          <w:sz w:val="26"/>
          <w:szCs w:val="26"/>
        </w:rPr>
        <w:lastRenderedPageBreak/>
        <w:t>–Somos un equipo –susurró y le dio algunas palmadas en el lomo</w:t>
      </w:r>
      <w:commentRangeStart w:id="86"/>
      <w:r w:rsidRPr="00E3184D">
        <w:rPr>
          <w:rFonts w:ascii="Crimson Text" w:hAnsi="Crimson Text"/>
          <w:sz w:val="26"/>
          <w:szCs w:val="26"/>
        </w:rPr>
        <w:t>, solía repetir esa frase cada vez que asumían un compromiso juntos</w:t>
      </w:r>
      <w:commentRangeEnd w:id="86"/>
      <w:r w:rsidR="00C50E68">
        <w:rPr>
          <w:rStyle w:val="Refdecomentario"/>
        </w:rPr>
        <w:commentReference w:id="86"/>
      </w:r>
      <w:r w:rsidRPr="00E3184D">
        <w:rPr>
          <w:rFonts w:ascii="Crimson Text" w:hAnsi="Crimson Text"/>
          <w:sz w:val="26"/>
          <w:szCs w:val="26"/>
        </w:rPr>
        <w:t>. Luego enfiló</w:t>
      </w:r>
      <w:r w:rsidR="00D762F1" w:rsidRPr="00E3184D">
        <w:rPr>
          <w:rFonts w:ascii="Crimson Text" w:hAnsi="Crimson Text"/>
          <w:sz w:val="26"/>
          <w:szCs w:val="26"/>
        </w:rPr>
        <w:t xml:space="preserve"> con prisa</w:t>
      </w:r>
      <w:r w:rsidR="00552326" w:rsidRPr="00E3184D">
        <w:rPr>
          <w:rFonts w:ascii="Crimson Text" w:hAnsi="Crimson Text"/>
          <w:sz w:val="26"/>
          <w:szCs w:val="26"/>
        </w:rPr>
        <w:t>s</w:t>
      </w:r>
      <w:r w:rsidR="00D762F1" w:rsidRPr="00E3184D">
        <w:rPr>
          <w:rFonts w:ascii="Crimson Text" w:hAnsi="Crimson Text"/>
          <w:sz w:val="26"/>
          <w:szCs w:val="26"/>
        </w:rPr>
        <w:t xml:space="preserve"> hac</w:t>
      </w:r>
      <w:r w:rsidR="00552326" w:rsidRPr="00E3184D">
        <w:rPr>
          <w:rFonts w:ascii="Crimson Text" w:hAnsi="Crimson Text"/>
          <w:sz w:val="26"/>
          <w:szCs w:val="26"/>
        </w:rPr>
        <w:t>ia el campo de entrenamiento.</w:t>
      </w:r>
    </w:p>
    <w:p w:rsidR="00552326" w:rsidRPr="00E3184D" w:rsidRDefault="00552326" w:rsidP="001E3864">
      <w:pPr>
        <w:jc w:val="center"/>
        <w:rPr>
          <w:rFonts w:ascii="Crimson Text" w:hAnsi="Crimson Text" w:cs="Arial"/>
          <w:sz w:val="26"/>
          <w:szCs w:val="26"/>
        </w:rPr>
      </w:pPr>
      <w:r w:rsidRPr="00E3184D">
        <w:rPr>
          <w:rFonts w:ascii="Crimson Text" w:hAnsi="Crimson Text"/>
          <w:sz w:val="26"/>
          <w:szCs w:val="26"/>
        </w:rPr>
        <w:br w:type="page"/>
      </w:r>
      <w:r w:rsidRPr="00E3184D">
        <w:rPr>
          <w:rFonts w:ascii="Crimson Text" w:hAnsi="Crimson Text" w:cs="Arial"/>
          <w:sz w:val="26"/>
          <w:szCs w:val="26"/>
        </w:rPr>
        <w:lastRenderedPageBreak/>
        <w:t>2</w:t>
      </w:r>
    </w:p>
    <w:p w:rsidR="006C25E1" w:rsidRPr="00E3184D" w:rsidRDefault="006C25E1" w:rsidP="001E3864">
      <w:pPr>
        <w:tabs>
          <w:tab w:val="left" w:pos="2179"/>
        </w:tabs>
        <w:spacing w:after="0"/>
        <w:ind w:firstLine="284"/>
        <w:jc w:val="both"/>
        <w:rPr>
          <w:rFonts w:ascii="Crimson Text" w:hAnsi="Crimson Text" w:cs="Arial"/>
          <w:sz w:val="26"/>
          <w:szCs w:val="26"/>
        </w:rPr>
      </w:pPr>
    </w:p>
    <w:p w:rsidR="001E6823" w:rsidRPr="00E3184D" w:rsidRDefault="00822A6A"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Eros tiró de las riendas</w:t>
      </w:r>
      <w:del w:id="87" w:author="Paula Castrilli" w:date="2025-05-19T16:48:00Z">
        <w:r w:rsidRPr="00E3184D" w:rsidDel="0049466F">
          <w:rPr>
            <w:rFonts w:ascii="Crimson Text" w:hAnsi="Crimson Text"/>
            <w:sz w:val="26"/>
            <w:szCs w:val="26"/>
          </w:rPr>
          <w:delText>,</w:delText>
        </w:r>
      </w:del>
      <w:r w:rsidRPr="00E3184D">
        <w:rPr>
          <w:rFonts w:ascii="Crimson Text" w:hAnsi="Crimson Text"/>
          <w:sz w:val="26"/>
          <w:szCs w:val="26"/>
        </w:rPr>
        <w:t xml:space="preserve"> </w:t>
      </w:r>
      <w:r w:rsidR="00574740" w:rsidRPr="00E3184D">
        <w:rPr>
          <w:rFonts w:ascii="Crimson Text" w:hAnsi="Crimson Text"/>
          <w:sz w:val="26"/>
          <w:szCs w:val="26"/>
        </w:rPr>
        <w:t>y mantuvo firme</w:t>
      </w:r>
      <w:r w:rsidR="00BE73D2" w:rsidRPr="00E3184D">
        <w:rPr>
          <w:rFonts w:ascii="Crimson Text" w:hAnsi="Crimson Text"/>
          <w:sz w:val="26"/>
          <w:szCs w:val="26"/>
        </w:rPr>
        <w:t xml:space="preserve"> y</w:t>
      </w:r>
      <w:r w:rsidR="00574740" w:rsidRPr="00E3184D">
        <w:rPr>
          <w:rFonts w:ascii="Crimson Text" w:hAnsi="Crimson Text"/>
          <w:sz w:val="26"/>
          <w:szCs w:val="26"/>
        </w:rPr>
        <w:t xml:space="preserve"> al frente la</w:t>
      </w:r>
      <w:r w:rsidRPr="00E3184D">
        <w:rPr>
          <w:rFonts w:ascii="Crimson Text" w:hAnsi="Crimson Text"/>
          <w:sz w:val="26"/>
          <w:szCs w:val="26"/>
        </w:rPr>
        <w:t xml:space="preserve"> lanza. </w:t>
      </w:r>
      <w:r w:rsidR="00353B45" w:rsidRPr="00E3184D">
        <w:rPr>
          <w:rFonts w:ascii="Crimson Text" w:hAnsi="Crimson Text"/>
          <w:sz w:val="26"/>
          <w:szCs w:val="26"/>
        </w:rPr>
        <w:t>Agatha</w:t>
      </w:r>
      <w:r w:rsidRPr="00E3184D">
        <w:rPr>
          <w:rFonts w:ascii="Crimson Text" w:hAnsi="Crimson Text"/>
          <w:sz w:val="26"/>
          <w:szCs w:val="26"/>
        </w:rPr>
        <w:t xml:space="preserve"> comenzó a galopar en una explosión de energía, dejando una enrome polvareda a su paso. </w:t>
      </w:r>
      <w:r w:rsidR="001E6823" w:rsidRPr="00E3184D">
        <w:rPr>
          <w:rFonts w:ascii="Crimson Text" w:hAnsi="Crimson Text"/>
          <w:sz w:val="26"/>
          <w:szCs w:val="26"/>
        </w:rPr>
        <w:t xml:space="preserve">Con dientes apretados y concentración sólo </w:t>
      </w:r>
      <w:r w:rsidR="00B36951" w:rsidRPr="00E3184D">
        <w:rPr>
          <w:rFonts w:ascii="Crimson Text" w:hAnsi="Crimson Text"/>
          <w:sz w:val="26"/>
          <w:szCs w:val="26"/>
        </w:rPr>
        <w:t>se enfocó en</w:t>
      </w:r>
      <w:r w:rsidR="001815F2" w:rsidRPr="00E3184D">
        <w:rPr>
          <w:rFonts w:ascii="Crimson Text" w:hAnsi="Crimson Text"/>
          <w:sz w:val="26"/>
          <w:szCs w:val="26"/>
        </w:rPr>
        <w:t xml:space="preserve"> el</w:t>
      </w:r>
      <w:r w:rsidR="00EB0759" w:rsidRPr="00E3184D">
        <w:rPr>
          <w:rFonts w:ascii="Crimson Text" w:hAnsi="Crimson Text"/>
          <w:sz w:val="26"/>
          <w:szCs w:val="26"/>
        </w:rPr>
        <w:t xml:space="preserve"> objetivo</w:t>
      </w:r>
      <w:r w:rsidR="001E6823" w:rsidRPr="00E3184D">
        <w:rPr>
          <w:rFonts w:ascii="Crimson Text" w:hAnsi="Crimson Text"/>
          <w:sz w:val="26"/>
          <w:szCs w:val="26"/>
        </w:rPr>
        <w:t>. «Soy un guerrero, soy un guerrero»</w:t>
      </w:r>
      <w:r w:rsidR="00287588" w:rsidRPr="00E3184D">
        <w:rPr>
          <w:rFonts w:ascii="Crimson Text" w:hAnsi="Crimson Text"/>
          <w:sz w:val="26"/>
          <w:szCs w:val="26"/>
        </w:rPr>
        <w:t>, se</w:t>
      </w:r>
      <w:r w:rsidR="001E6823" w:rsidRPr="00E3184D">
        <w:rPr>
          <w:rFonts w:ascii="Crimson Text" w:hAnsi="Crimson Text"/>
          <w:sz w:val="26"/>
          <w:szCs w:val="26"/>
        </w:rPr>
        <w:t xml:space="preserve"> repetía el joven</w:t>
      </w:r>
      <w:r w:rsidR="00C020CE" w:rsidRPr="00E3184D">
        <w:rPr>
          <w:rFonts w:ascii="Crimson Text" w:hAnsi="Crimson Text"/>
          <w:sz w:val="26"/>
          <w:szCs w:val="26"/>
        </w:rPr>
        <w:t>.</w:t>
      </w:r>
    </w:p>
    <w:p w:rsidR="00552326" w:rsidRPr="00E3184D" w:rsidRDefault="006B4C85"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 xml:space="preserve">Cuando </w:t>
      </w:r>
      <w:r w:rsidR="008F0D3B" w:rsidRPr="00E3184D">
        <w:rPr>
          <w:rFonts w:ascii="Crimson Text" w:hAnsi="Crimson Text"/>
          <w:sz w:val="26"/>
          <w:szCs w:val="26"/>
        </w:rPr>
        <w:t>el</w:t>
      </w:r>
      <w:r w:rsidRPr="00E3184D">
        <w:rPr>
          <w:rFonts w:ascii="Crimson Text" w:hAnsi="Crimson Text"/>
          <w:sz w:val="26"/>
          <w:szCs w:val="26"/>
        </w:rPr>
        <w:t xml:space="preserve"> oponente ingresó en</w:t>
      </w:r>
      <w:r w:rsidR="00C020CE" w:rsidRPr="00E3184D">
        <w:rPr>
          <w:rFonts w:ascii="Crimson Text" w:hAnsi="Crimson Text"/>
          <w:sz w:val="26"/>
          <w:szCs w:val="26"/>
        </w:rPr>
        <w:t xml:space="preserve"> </w:t>
      </w:r>
      <w:ins w:id="88" w:author="Paula Castrilli" w:date="2025-05-19T16:49:00Z">
        <w:r w:rsidR="0049466F">
          <w:rPr>
            <w:rFonts w:ascii="Crimson Text" w:hAnsi="Crimson Text"/>
            <w:sz w:val="26"/>
            <w:szCs w:val="26"/>
          </w:rPr>
          <w:t xml:space="preserve">la </w:t>
        </w:r>
      </w:ins>
      <w:r w:rsidRPr="00E3184D">
        <w:rPr>
          <w:rFonts w:ascii="Crimson Text" w:hAnsi="Crimson Text"/>
          <w:sz w:val="26"/>
          <w:szCs w:val="26"/>
        </w:rPr>
        <w:t xml:space="preserve">zona de </w:t>
      </w:r>
      <w:r w:rsidR="00C020CE" w:rsidRPr="00E3184D">
        <w:rPr>
          <w:rFonts w:ascii="Crimson Text" w:hAnsi="Crimson Text"/>
          <w:sz w:val="26"/>
          <w:szCs w:val="26"/>
        </w:rPr>
        <w:t>cho</w:t>
      </w:r>
      <w:r w:rsidRPr="00E3184D">
        <w:rPr>
          <w:rFonts w:ascii="Crimson Text" w:hAnsi="Crimson Text"/>
          <w:sz w:val="26"/>
          <w:szCs w:val="26"/>
        </w:rPr>
        <w:t xml:space="preserve">que, </w:t>
      </w:r>
      <w:del w:id="89" w:author="Paula Castrilli" w:date="2025-05-19T16:49:00Z">
        <w:r w:rsidRPr="00E3184D" w:rsidDel="0049466F">
          <w:rPr>
            <w:rFonts w:ascii="Crimson Text" w:hAnsi="Crimson Text"/>
            <w:sz w:val="26"/>
            <w:szCs w:val="26"/>
          </w:rPr>
          <w:delText xml:space="preserve">práctico </w:delText>
        </w:r>
      </w:del>
      <w:ins w:id="90" w:author="Paula Castrilli" w:date="2025-05-19T16:49:00Z">
        <w:r w:rsidR="0049466F">
          <w:rPr>
            <w:rFonts w:ascii="Crimson Text" w:hAnsi="Crimson Text"/>
            <w:sz w:val="26"/>
            <w:szCs w:val="26"/>
          </w:rPr>
          <w:t>realizó</w:t>
        </w:r>
        <w:r w:rsidR="0049466F" w:rsidRPr="00E3184D">
          <w:rPr>
            <w:rFonts w:ascii="Crimson Text" w:hAnsi="Crimson Text"/>
            <w:sz w:val="26"/>
            <w:szCs w:val="26"/>
          </w:rPr>
          <w:t xml:space="preserve"> </w:t>
        </w:r>
      </w:ins>
      <w:r w:rsidRPr="00E3184D">
        <w:rPr>
          <w:rFonts w:ascii="Crimson Text" w:hAnsi="Crimson Text"/>
          <w:sz w:val="26"/>
          <w:szCs w:val="26"/>
        </w:rPr>
        <w:t xml:space="preserve">un giro brusco con </w:t>
      </w:r>
      <w:r w:rsidR="00266AC6" w:rsidRPr="00E3184D">
        <w:rPr>
          <w:rFonts w:ascii="Crimson Text" w:hAnsi="Crimson Text"/>
          <w:sz w:val="26"/>
          <w:szCs w:val="26"/>
        </w:rPr>
        <w:t>el arma</w:t>
      </w:r>
      <w:r w:rsidRPr="00E3184D">
        <w:rPr>
          <w:rFonts w:ascii="Crimson Text" w:hAnsi="Crimson Text"/>
          <w:sz w:val="26"/>
          <w:szCs w:val="26"/>
        </w:rPr>
        <w:t xml:space="preserve"> bloqueando </w:t>
      </w:r>
      <w:r w:rsidR="00E639BF" w:rsidRPr="00E3184D">
        <w:rPr>
          <w:rFonts w:ascii="Crimson Text" w:hAnsi="Crimson Text"/>
          <w:sz w:val="26"/>
          <w:szCs w:val="26"/>
        </w:rPr>
        <w:t>su</w:t>
      </w:r>
      <w:r w:rsidR="00C020CE" w:rsidRPr="00E3184D">
        <w:rPr>
          <w:rFonts w:ascii="Crimson Text" w:hAnsi="Crimson Text"/>
          <w:sz w:val="26"/>
          <w:szCs w:val="26"/>
        </w:rPr>
        <w:t xml:space="preserve"> ataque</w:t>
      </w:r>
      <w:r w:rsidR="00BE73D2" w:rsidRPr="00E3184D">
        <w:rPr>
          <w:rFonts w:ascii="Crimson Text" w:hAnsi="Crimson Text"/>
          <w:sz w:val="26"/>
          <w:szCs w:val="26"/>
        </w:rPr>
        <w:t>,</w:t>
      </w:r>
      <w:r w:rsidRPr="00E3184D">
        <w:rPr>
          <w:rFonts w:ascii="Crimson Text" w:hAnsi="Crimson Text"/>
          <w:sz w:val="26"/>
          <w:szCs w:val="26"/>
        </w:rPr>
        <w:t xml:space="preserve"> y luego impactó</w:t>
      </w:r>
      <w:r w:rsidR="00C61066" w:rsidRPr="00E3184D">
        <w:rPr>
          <w:rFonts w:ascii="Crimson Text" w:hAnsi="Crimson Text"/>
          <w:sz w:val="26"/>
          <w:szCs w:val="26"/>
        </w:rPr>
        <w:t xml:space="preserve"> la punta de la lanza</w:t>
      </w:r>
      <w:r w:rsidRPr="00E3184D">
        <w:rPr>
          <w:rFonts w:ascii="Crimson Text" w:hAnsi="Crimson Text"/>
          <w:sz w:val="26"/>
          <w:szCs w:val="26"/>
        </w:rPr>
        <w:t xml:space="preserve"> en la armadura. </w:t>
      </w:r>
      <w:r w:rsidR="00C020CE" w:rsidRPr="00E3184D">
        <w:rPr>
          <w:rFonts w:ascii="Crimson Text" w:hAnsi="Crimson Text"/>
          <w:sz w:val="26"/>
          <w:szCs w:val="26"/>
        </w:rPr>
        <w:t>El</w:t>
      </w:r>
      <w:r w:rsidRPr="00E3184D">
        <w:rPr>
          <w:rFonts w:ascii="Crimson Text" w:hAnsi="Crimson Text"/>
          <w:sz w:val="26"/>
          <w:szCs w:val="26"/>
        </w:rPr>
        <w:t xml:space="preserve"> movimiento </w:t>
      </w:r>
      <w:r w:rsidR="00C020CE" w:rsidRPr="00E3184D">
        <w:rPr>
          <w:rFonts w:ascii="Crimson Text" w:hAnsi="Crimson Text"/>
          <w:sz w:val="26"/>
          <w:szCs w:val="26"/>
        </w:rPr>
        <w:t>fue preciso</w:t>
      </w:r>
      <w:del w:id="91" w:author="Paula Castrilli" w:date="2025-05-19T16:49:00Z">
        <w:r w:rsidR="006C3197" w:rsidRPr="00E3184D" w:rsidDel="0049466F">
          <w:rPr>
            <w:rFonts w:ascii="Crimson Text" w:hAnsi="Crimson Text"/>
            <w:sz w:val="26"/>
            <w:szCs w:val="26"/>
          </w:rPr>
          <w:delText>,</w:delText>
        </w:r>
      </w:del>
      <w:ins w:id="92" w:author="Paula Castrilli" w:date="2025-05-19T16:49:00Z">
        <w:r w:rsidR="0049466F">
          <w:rPr>
            <w:rFonts w:ascii="Crimson Text" w:hAnsi="Crimson Text"/>
            <w:sz w:val="26"/>
            <w:szCs w:val="26"/>
          </w:rPr>
          <w:t>:</w:t>
        </w:r>
      </w:ins>
      <w:r w:rsidR="00C020CE" w:rsidRPr="00E3184D">
        <w:rPr>
          <w:rFonts w:ascii="Crimson Text" w:hAnsi="Crimson Text"/>
          <w:sz w:val="26"/>
          <w:szCs w:val="26"/>
        </w:rPr>
        <w:t xml:space="preserve"> el caballero salió despedido del caballo y rodó por el suelo.</w:t>
      </w:r>
    </w:p>
    <w:p w:rsidR="00C020CE" w:rsidRPr="00E3184D" w:rsidRDefault="00C020CE"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 xml:space="preserve">Eros </w:t>
      </w:r>
      <w:r w:rsidR="00353B45" w:rsidRPr="00E3184D">
        <w:rPr>
          <w:rFonts w:ascii="Crimson Text" w:hAnsi="Crimson Text"/>
          <w:sz w:val="26"/>
          <w:szCs w:val="26"/>
        </w:rPr>
        <w:t>detuvo a la yegua</w:t>
      </w:r>
      <w:ins w:id="93" w:author="Paula Castrilli" w:date="2025-05-19T16:49:00Z">
        <w:r w:rsidR="0049466F">
          <w:rPr>
            <w:rFonts w:ascii="Crimson Text" w:hAnsi="Crimson Text"/>
            <w:sz w:val="26"/>
            <w:szCs w:val="26"/>
          </w:rPr>
          <w:t>, desmontó</w:t>
        </w:r>
      </w:ins>
      <w:r w:rsidR="00353B45" w:rsidRPr="00E3184D">
        <w:rPr>
          <w:rFonts w:ascii="Crimson Text" w:hAnsi="Crimson Text"/>
          <w:sz w:val="26"/>
          <w:szCs w:val="26"/>
        </w:rPr>
        <w:t xml:space="preserve"> y </w:t>
      </w:r>
      <w:r w:rsidR="002D7F09" w:rsidRPr="00E3184D">
        <w:rPr>
          <w:rFonts w:ascii="Crimson Text" w:hAnsi="Crimson Text"/>
          <w:sz w:val="26"/>
          <w:szCs w:val="26"/>
        </w:rPr>
        <w:t xml:space="preserve">corrió </w:t>
      </w:r>
      <w:del w:id="94" w:author="Paula Castrilli" w:date="2025-05-19T16:50:00Z">
        <w:r w:rsidR="002D7F09" w:rsidRPr="00E3184D" w:rsidDel="0049466F">
          <w:rPr>
            <w:rFonts w:ascii="Crimson Text" w:hAnsi="Crimson Text"/>
            <w:sz w:val="26"/>
            <w:szCs w:val="26"/>
          </w:rPr>
          <w:delText>hasta la posición de</w:delText>
        </w:r>
      </w:del>
      <w:ins w:id="95" w:author="Paula Castrilli" w:date="2025-05-19T16:50:00Z">
        <w:r w:rsidR="0049466F">
          <w:rPr>
            <w:rFonts w:ascii="Crimson Text" w:hAnsi="Crimson Text"/>
            <w:sz w:val="26"/>
            <w:szCs w:val="26"/>
          </w:rPr>
          <w:t>hacia donde había caído</w:t>
        </w:r>
      </w:ins>
      <w:r w:rsidR="002D7F09" w:rsidRPr="00E3184D">
        <w:rPr>
          <w:rFonts w:ascii="Crimson Text" w:hAnsi="Crimson Text"/>
          <w:sz w:val="26"/>
          <w:szCs w:val="26"/>
        </w:rPr>
        <w:t xml:space="preserve"> su adversario</w:t>
      </w:r>
      <w:ins w:id="96" w:author="Paula Castrilli" w:date="2025-05-19T16:50:00Z">
        <w:r w:rsidR="0049466F">
          <w:rPr>
            <w:rFonts w:ascii="Crimson Text" w:hAnsi="Crimson Text"/>
            <w:sz w:val="26"/>
            <w:szCs w:val="26"/>
          </w:rPr>
          <w:t>.</w:t>
        </w:r>
      </w:ins>
      <w:del w:id="97" w:author="Paula Castrilli" w:date="2025-05-19T16:50:00Z">
        <w:r w:rsidR="002D7F09" w:rsidRPr="00E3184D" w:rsidDel="0049466F">
          <w:rPr>
            <w:rFonts w:ascii="Crimson Text" w:hAnsi="Crimson Text"/>
            <w:sz w:val="26"/>
            <w:szCs w:val="26"/>
          </w:rPr>
          <w:delText>,</w:delText>
        </w:r>
      </w:del>
      <w:r w:rsidR="002D7F09" w:rsidRPr="00E3184D">
        <w:rPr>
          <w:rFonts w:ascii="Crimson Text" w:hAnsi="Crimson Text"/>
          <w:sz w:val="26"/>
          <w:szCs w:val="26"/>
        </w:rPr>
        <w:t xml:space="preserve"> </w:t>
      </w:r>
      <w:del w:id="98" w:author="Paula Castrilli" w:date="2025-05-19T16:50:00Z">
        <w:r w:rsidR="00BE73D2" w:rsidRPr="00E3184D" w:rsidDel="0049466F">
          <w:rPr>
            <w:rFonts w:ascii="Crimson Text" w:hAnsi="Crimson Text"/>
            <w:sz w:val="26"/>
            <w:szCs w:val="26"/>
          </w:rPr>
          <w:delText>p</w:delText>
        </w:r>
      </w:del>
      <w:ins w:id="99" w:author="Paula Castrilli" w:date="2025-05-19T16:50:00Z">
        <w:r w:rsidR="0049466F">
          <w:rPr>
            <w:rFonts w:ascii="Crimson Text" w:hAnsi="Crimson Text"/>
            <w:sz w:val="26"/>
            <w:szCs w:val="26"/>
          </w:rPr>
          <w:t>P</w:t>
        </w:r>
      </w:ins>
      <w:r w:rsidR="00BE73D2" w:rsidRPr="00E3184D">
        <w:rPr>
          <w:rFonts w:ascii="Crimson Text" w:hAnsi="Crimson Text"/>
          <w:sz w:val="26"/>
          <w:szCs w:val="26"/>
        </w:rPr>
        <w:t xml:space="preserve">reocupado, </w:t>
      </w:r>
      <w:r w:rsidR="002D7F09" w:rsidRPr="00E3184D">
        <w:rPr>
          <w:rFonts w:ascii="Crimson Text" w:hAnsi="Crimson Text"/>
          <w:sz w:val="26"/>
          <w:szCs w:val="26"/>
        </w:rPr>
        <w:t>lo ayudó a quitarse la máscara de hierro.</w:t>
      </w:r>
    </w:p>
    <w:p w:rsidR="0067351E" w:rsidRPr="00E3184D" w:rsidRDefault="0067351E"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–¿Te encuentras bien? –preguntó Eros</w:t>
      </w:r>
      <w:del w:id="100" w:author="Paula Castrilli" w:date="2025-05-19T16:50:00Z">
        <w:r w:rsidRPr="00E3184D" w:rsidDel="0049466F">
          <w:rPr>
            <w:rFonts w:ascii="Crimson Text" w:hAnsi="Crimson Text"/>
            <w:sz w:val="26"/>
            <w:szCs w:val="26"/>
          </w:rPr>
          <w:delText xml:space="preserve"> y le extendió</w:delText>
        </w:r>
      </w:del>
      <w:ins w:id="101" w:author="Paula Castrilli" w:date="2025-05-19T16:50:00Z">
        <w:r w:rsidR="0049466F">
          <w:rPr>
            <w:rFonts w:ascii="Crimson Text" w:hAnsi="Crimson Text"/>
            <w:sz w:val="26"/>
            <w:szCs w:val="26"/>
          </w:rPr>
          <w:t>, extendiéndole</w:t>
        </w:r>
      </w:ins>
      <w:r w:rsidRPr="00E3184D">
        <w:rPr>
          <w:rFonts w:ascii="Crimson Text" w:hAnsi="Crimson Text"/>
          <w:sz w:val="26"/>
          <w:szCs w:val="26"/>
        </w:rPr>
        <w:t xml:space="preserve"> la mano.</w:t>
      </w:r>
    </w:p>
    <w:p w:rsidR="002D7F09" w:rsidRPr="00E3184D" w:rsidRDefault="002D7F09"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w:t>
      </w:r>
      <w:r w:rsidR="008C0B04" w:rsidRPr="00E3184D">
        <w:rPr>
          <w:rFonts w:ascii="Crimson Text" w:hAnsi="Crimson Text"/>
          <w:sz w:val="26"/>
          <w:szCs w:val="26"/>
        </w:rPr>
        <w:t>Sí, no te preocupes</w:t>
      </w:r>
      <w:r w:rsidRPr="00E3184D">
        <w:rPr>
          <w:rFonts w:ascii="Crimson Text" w:hAnsi="Crimson Text"/>
          <w:sz w:val="26"/>
          <w:szCs w:val="26"/>
        </w:rPr>
        <w:t xml:space="preserve"> –</w:t>
      </w:r>
      <w:commentRangeStart w:id="102"/>
      <w:del w:id="103" w:author="Paula Castrilli" w:date="2025-05-19T16:51:00Z">
        <w:r w:rsidR="008C0B04" w:rsidRPr="00E3184D" w:rsidDel="0049466F">
          <w:rPr>
            <w:rFonts w:ascii="Crimson Text" w:hAnsi="Crimson Text"/>
            <w:sz w:val="26"/>
            <w:szCs w:val="26"/>
          </w:rPr>
          <w:delText>exclamó</w:delText>
        </w:r>
        <w:r w:rsidR="005322AE" w:rsidRPr="00E3184D" w:rsidDel="0049466F">
          <w:rPr>
            <w:rFonts w:ascii="Crimson Text" w:hAnsi="Crimson Text"/>
            <w:sz w:val="26"/>
            <w:szCs w:val="26"/>
          </w:rPr>
          <w:delText xml:space="preserve"> </w:delText>
        </w:r>
      </w:del>
      <w:commentRangeEnd w:id="102"/>
      <w:r w:rsidR="0049466F">
        <w:rPr>
          <w:rStyle w:val="Refdecomentario"/>
        </w:rPr>
        <w:commentReference w:id="102"/>
      </w:r>
      <w:ins w:id="104" w:author="Paula Castrilli" w:date="2025-05-19T16:51:00Z">
        <w:r w:rsidR="0049466F">
          <w:rPr>
            <w:rFonts w:ascii="Crimson Text" w:hAnsi="Crimson Text"/>
            <w:sz w:val="26"/>
            <w:szCs w:val="26"/>
          </w:rPr>
          <w:t>lo tranquilizó</w:t>
        </w:r>
        <w:r w:rsidR="0049466F" w:rsidRPr="00E3184D">
          <w:rPr>
            <w:rFonts w:ascii="Crimson Text" w:hAnsi="Crimson Text"/>
            <w:sz w:val="26"/>
            <w:szCs w:val="26"/>
          </w:rPr>
          <w:t xml:space="preserve"> </w:t>
        </w:r>
      </w:ins>
      <w:r w:rsidR="005322AE" w:rsidRPr="00E3184D">
        <w:rPr>
          <w:rFonts w:ascii="Crimson Text" w:hAnsi="Crimson Text"/>
          <w:sz w:val="26"/>
          <w:szCs w:val="26"/>
        </w:rPr>
        <w:t>Ar</w:t>
      </w:r>
      <w:r w:rsidR="00F60B7B" w:rsidRPr="00E3184D">
        <w:rPr>
          <w:rFonts w:ascii="Crimson Text" w:hAnsi="Crimson Text"/>
          <w:sz w:val="26"/>
          <w:szCs w:val="26"/>
        </w:rPr>
        <w:t>o</w:t>
      </w:r>
      <w:r w:rsidR="005322AE" w:rsidRPr="00E3184D">
        <w:rPr>
          <w:rFonts w:ascii="Crimson Text" w:hAnsi="Crimson Text"/>
          <w:sz w:val="26"/>
          <w:szCs w:val="26"/>
        </w:rPr>
        <w:t>n, uno de los más jóvenes de los aprendices,</w:t>
      </w:r>
      <w:r w:rsidR="00B36951" w:rsidRPr="00E3184D">
        <w:rPr>
          <w:rFonts w:ascii="Crimson Text" w:hAnsi="Crimson Text"/>
          <w:sz w:val="26"/>
          <w:szCs w:val="26"/>
        </w:rPr>
        <w:t xml:space="preserve"> </w:t>
      </w:r>
      <w:r w:rsidRPr="00E3184D">
        <w:rPr>
          <w:rFonts w:ascii="Crimson Text" w:hAnsi="Crimson Text"/>
          <w:sz w:val="26"/>
          <w:szCs w:val="26"/>
        </w:rPr>
        <w:t>mientras se levantaba aún dolorido por la sacudida.</w:t>
      </w:r>
    </w:p>
    <w:p w:rsidR="002D7F09" w:rsidRPr="00E3184D" w:rsidRDefault="001A6E3C"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w:t>
      </w:r>
      <w:r w:rsidR="00B36951" w:rsidRPr="00E3184D">
        <w:rPr>
          <w:rFonts w:ascii="Crimson Text" w:hAnsi="Crimson Text"/>
          <w:sz w:val="26"/>
          <w:szCs w:val="26"/>
        </w:rPr>
        <w:t xml:space="preserve">Perdón, creo que fui muy duro –se excusó Eros. </w:t>
      </w:r>
      <w:r w:rsidR="005322AE" w:rsidRPr="00E3184D">
        <w:rPr>
          <w:rFonts w:ascii="Crimson Text" w:hAnsi="Crimson Text"/>
          <w:sz w:val="26"/>
          <w:szCs w:val="26"/>
        </w:rPr>
        <w:t>Más allá</w:t>
      </w:r>
      <w:r w:rsidR="00B36951" w:rsidRPr="00E3184D">
        <w:rPr>
          <w:rFonts w:ascii="Crimson Text" w:hAnsi="Crimson Text"/>
          <w:sz w:val="26"/>
          <w:szCs w:val="26"/>
        </w:rPr>
        <w:t xml:space="preserve"> de las disculpas, </w:t>
      </w:r>
      <w:r w:rsidR="005322AE" w:rsidRPr="00E3184D">
        <w:rPr>
          <w:rFonts w:ascii="Crimson Text" w:hAnsi="Crimson Text"/>
          <w:sz w:val="26"/>
          <w:szCs w:val="26"/>
        </w:rPr>
        <w:t>sabía que</w:t>
      </w:r>
      <w:ins w:id="105" w:author="Paula Castrilli" w:date="2025-05-19T16:53:00Z">
        <w:r w:rsidR="0049466F">
          <w:rPr>
            <w:rFonts w:ascii="Crimson Text" w:hAnsi="Crimson Text"/>
            <w:sz w:val="26"/>
            <w:szCs w:val="26"/>
          </w:rPr>
          <w:t>,</w:t>
        </w:r>
      </w:ins>
      <w:r w:rsidR="005322AE" w:rsidRPr="00E3184D">
        <w:rPr>
          <w:rFonts w:ascii="Crimson Text" w:hAnsi="Crimson Text"/>
          <w:sz w:val="26"/>
          <w:szCs w:val="26"/>
        </w:rPr>
        <w:t xml:space="preserve"> s</w:t>
      </w:r>
      <w:r w:rsidR="00B36951" w:rsidRPr="00E3184D">
        <w:rPr>
          <w:rFonts w:ascii="Crimson Text" w:hAnsi="Crimson Text"/>
          <w:sz w:val="26"/>
          <w:szCs w:val="26"/>
        </w:rPr>
        <w:t>i su oponente hubiera podido dar ese golpe</w:t>
      </w:r>
      <w:ins w:id="106" w:author="Paula Castrilli" w:date="2025-05-19T16:53:00Z">
        <w:r w:rsidR="0049466F">
          <w:rPr>
            <w:rFonts w:ascii="Crimson Text" w:hAnsi="Crimson Text"/>
            <w:sz w:val="26"/>
            <w:szCs w:val="26"/>
          </w:rPr>
          <w:t>,</w:t>
        </w:r>
      </w:ins>
      <w:r w:rsidR="00B36951" w:rsidRPr="00E3184D">
        <w:rPr>
          <w:rFonts w:ascii="Crimson Text" w:hAnsi="Crimson Text"/>
          <w:sz w:val="26"/>
          <w:szCs w:val="26"/>
        </w:rPr>
        <w:t xml:space="preserve"> sin dudas lo hubiera hecho también. </w:t>
      </w:r>
      <w:r w:rsidR="005322AE" w:rsidRPr="00E3184D">
        <w:rPr>
          <w:rFonts w:ascii="Crimson Text" w:hAnsi="Crimson Text"/>
          <w:sz w:val="26"/>
          <w:szCs w:val="26"/>
        </w:rPr>
        <w:t xml:space="preserve">De todos modos, sintió algo de culpa por la caída, había sido muy estrepitosa. </w:t>
      </w:r>
      <w:proofErr w:type="spellStart"/>
      <w:ins w:id="107" w:author="Paula Castrilli" w:date="2025-05-19T16:53:00Z">
        <w:r w:rsidR="0049466F">
          <w:rPr>
            <w:rFonts w:ascii="Crimson Text" w:hAnsi="Crimson Text"/>
            <w:sz w:val="26"/>
            <w:szCs w:val="26"/>
          </w:rPr>
          <w:t>Aún</w:t>
        </w:r>
        <w:proofErr w:type="spellEnd"/>
        <w:r w:rsidR="0049466F">
          <w:rPr>
            <w:rFonts w:ascii="Crimson Text" w:hAnsi="Crimson Text"/>
            <w:sz w:val="26"/>
            <w:szCs w:val="26"/>
          </w:rPr>
          <w:t xml:space="preserve"> así, </w:t>
        </w:r>
      </w:ins>
      <w:del w:id="108" w:author="Paula Castrilli" w:date="2025-05-19T16:53:00Z">
        <w:r w:rsidR="00B36951" w:rsidRPr="00E3184D" w:rsidDel="0049466F">
          <w:rPr>
            <w:rFonts w:ascii="Crimson Text" w:hAnsi="Crimson Text"/>
            <w:sz w:val="26"/>
            <w:szCs w:val="26"/>
          </w:rPr>
          <w:delText>L</w:delText>
        </w:r>
      </w:del>
      <w:ins w:id="109" w:author="Paula Castrilli" w:date="2025-05-19T16:53:00Z">
        <w:r w:rsidR="0049466F">
          <w:rPr>
            <w:rFonts w:ascii="Crimson Text" w:hAnsi="Crimson Text"/>
            <w:sz w:val="26"/>
            <w:szCs w:val="26"/>
          </w:rPr>
          <w:t>l</w:t>
        </w:r>
      </w:ins>
      <w:r w:rsidR="00B36951" w:rsidRPr="00E3184D">
        <w:rPr>
          <w:rFonts w:ascii="Crimson Text" w:hAnsi="Crimson Text"/>
          <w:sz w:val="26"/>
          <w:szCs w:val="26"/>
        </w:rPr>
        <w:t xml:space="preserve">a maniobra </w:t>
      </w:r>
      <w:del w:id="110" w:author="Paula Castrilli" w:date="2025-05-19T16:53:00Z">
        <w:r w:rsidR="00B36951" w:rsidRPr="00E3184D" w:rsidDel="0049466F">
          <w:rPr>
            <w:rFonts w:ascii="Crimson Text" w:hAnsi="Crimson Text"/>
            <w:sz w:val="26"/>
            <w:szCs w:val="26"/>
          </w:rPr>
          <w:delText>fue</w:delText>
        </w:r>
      </w:del>
      <w:ins w:id="111" w:author="Paula Castrilli" w:date="2025-05-19T16:53:00Z">
        <w:r w:rsidR="0049466F">
          <w:rPr>
            <w:rFonts w:ascii="Crimson Text" w:hAnsi="Crimson Text"/>
            <w:sz w:val="26"/>
            <w:szCs w:val="26"/>
          </w:rPr>
          <w:t>había sido</w:t>
        </w:r>
      </w:ins>
      <w:r w:rsidR="00B36951" w:rsidRPr="00E3184D">
        <w:rPr>
          <w:rFonts w:ascii="Crimson Text" w:hAnsi="Crimson Text"/>
          <w:sz w:val="26"/>
          <w:szCs w:val="26"/>
        </w:rPr>
        <w:t xml:space="preserve"> tan limpia y efic</w:t>
      </w:r>
      <w:r w:rsidR="001A69E0" w:rsidRPr="00E3184D">
        <w:rPr>
          <w:rFonts w:ascii="Crimson Text" w:hAnsi="Crimson Text"/>
          <w:sz w:val="26"/>
          <w:szCs w:val="26"/>
        </w:rPr>
        <w:t>az</w:t>
      </w:r>
      <w:del w:id="112" w:author="Paula Castrilli" w:date="2025-05-19T16:53:00Z">
        <w:r w:rsidR="001A69E0" w:rsidRPr="00E3184D" w:rsidDel="0049466F">
          <w:rPr>
            <w:rFonts w:ascii="Crimson Text" w:hAnsi="Crimson Text"/>
            <w:sz w:val="26"/>
            <w:szCs w:val="26"/>
          </w:rPr>
          <w:delText>,</w:delText>
        </w:r>
      </w:del>
      <w:r w:rsidR="001A69E0" w:rsidRPr="00E3184D">
        <w:rPr>
          <w:rFonts w:ascii="Crimson Text" w:hAnsi="Crimson Text"/>
          <w:sz w:val="26"/>
          <w:szCs w:val="26"/>
        </w:rPr>
        <w:t xml:space="preserve"> que despertó la atención de </w:t>
      </w:r>
      <w:commentRangeStart w:id="113"/>
      <w:proofErr w:type="spellStart"/>
      <w:r w:rsidR="00B36951" w:rsidRPr="00E3184D">
        <w:rPr>
          <w:rFonts w:ascii="Crimson Text" w:hAnsi="Crimson Text"/>
          <w:sz w:val="26"/>
          <w:szCs w:val="26"/>
        </w:rPr>
        <w:t>Sigurd</w:t>
      </w:r>
      <w:commentRangeEnd w:id="113"/>
      <w:proofErr w:type="spellEnd"/>
      <w:r w:rsidR="0049466F">
        <w:rPr>
          <w:rStyle w:val="Refdecomentario"/>
        </w:rPr>
        <w:commentReference w:id="113"/>
      </w:r>
      <w:r w:rsidR="00B36951" w:rsidRPr="00E3184D">
        <w:rPr>
          <w:rFonts w:ascii="Crimson Text" w:hAnsi="Crimson Text"/>
          <w:sz w:val="26"/>
          <w:szCs w:val="26"/>
        </w:rPr>
        <w:t>, quien estaba a cargo del entrenamiento.</w:t>
      </w:r>
    </w:p>
    <w:p w:rsidR="001E6823" w:rsidRPr="00E3184D" w:rsidRDefault="00B36951"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 xml:space="preserve">El maestro guerrero se acercó a Eros y lo miró fijamente a los ojos. Su expresión siempre había sido implacable, rara vez se escapaba un gesto de aquel rostro de piedra. Sin embargo, una sutil mueca </w:t>
      </w:r>
      <w:r w:rsidR="009224DE" w:rsidRPr="00E3184D">
        <w:rPr>
          <w:rFonts w:ascii="Crimson Text" w:hAnsi="Crimson Text"/>
          <w:sz w:val="26"/>
          <w:szCs w:val="26"/>
        </w:rPr>
        <w:t xml:space="preserve">de aprobación parecía </w:t>
      </w:r>
      <w:commentRangeStart w:id="114"/>
      <w:r w:rsidR="009224DE" w:rsidRPr="00E3184D">
        <w:rPr>
          <w:rFonts w:ascii="Crimson Text" w:hAnsi="Crimson Text"/>
          <w:sz w:val="26"/>
          <w:szCs w:val="26"/>
        </w:rPr>
        <w:t xml:space="preserve">abrir </w:t>
      </w:r>
      <w:r w:rsidR="00810325" w:rsidRPr="00E3184D">
        <w:rPr>
          <w:rFonts w:ascii="Crimson Text" w:hAnsi="Crimson Text"/>
          <w:sz w:val="26"/>
          <w:szCs w:val="26"/>
        </w:rPr>
        <w:t>un vestigio de emoción</w:t>
      </w:r>
      <w:commentRangeEnd w:id="114"/>
      <w:r w:rsidR="00BE294F">
        <w:rPr>
          <w:rStyle w:val="Refdecomentario"/>
        </w:rPr>
        <w:commentReference w:id="114"/>
      </w:r>
      <w:r w:rsidR="00810325" w:rsidRPr="00E3184D">
        <w:rPr>
          <w:rFonts w:ascii="Crimson Text" w:hAnsi="Crimson Text"/>
          <w:sz w:val="26"/>
          <w:szCs w:val="26"/>
        </w:rPr>
        <w:t>.</w:t>
      </w:r>
    </w:p>
    <w:p w:rsidR="001F6727" w:rsidRPr="00E3184D" w:rsidRDefault="00DF1F67" w:rsidP="00BE294F">
      <w:pPr>
        <w:tabs>
          <w:tab w:val="left" w:pos="2179"/>
        </w:tabs>
        <w:spacing w:after="0"/>
        <w:jc w:val="both"/>
        <w:rPr>
          <w:rFonts w:ascii="Crimson Text" w:hAnsi="Crimson Text"/>
          <w:sz w:val="26"/>
          <w:szCs w:val="26"/>
        </w:rPr>
        <w:pPrChange w:id="115" w:author="Paula Castrilli" w:date="2025-05-19T16:59:00Z">
          <w:pPr>
            <w:tabs>
              <w:tab w:val="left" w:pos="2179"/>
            </w:tabs>
            <w:spacing w:after="0"/>
            <w:ind w:firstLine="284"/>
            <w:jc w:val="both"/>
          </w:pPr>
        </w:pPrChange>
      </w:pPr>
      <w:r w:rsidRPr="00E3184D">
        <w:rPr>
          <w:rFonts w:ascii="Crimson Text" w:hAnsi="Crimson Text"/>
          <w:sz w:val="26"/>
          <w:szCs w:val="26"/>
        </w:rPr>
        <w:t>–Buen golpe muchacho –</w:t>
      </w:r>
      <w:ins w:id="116" w:author="Paula Castrilli" w:date="2025-05-19T16:58:00Z">
        <w:r w:rsidR="00BE294F">
          <w:rPr>
            <w:rFonts w:ascii="Crimson Text" w:hAnsi="Crimson Text"/>
            <w:sz w:val="26"/>
            <w:szCs w:val="26"/>
          </w:rPr>
          <w:t xml:space="preserve">dijo. </w:t>
        </w:r>
      </w:ins>
      <w:r w:rsidRPr="00E3184D">
        <w:rPr>
          <w:rFonts w:ascii="Crimson Text" w:hAnsi="Crimson Text"/>
          <w:sz w:val="26"/>
          <w:szCs w:val="26"/>
        </w:rPr>
        <w:t>El elogió</w:t>
      </w:r>
      <w:ins w:id="117" w:author="Paula Castrilli" w:date="2025-05-19T16:58:00Z">
        <w:r w:rsidR="00BE294F">
          <w:rPr>
            <w:rFonts w:ascii="Crimson Text" w:hAnsi="Crimson Text"/>
            <w:sz w:val="26"/>
            <w:szCs w:val="26"/>
          </w:rPr>
          <w:t xml:space="preserve"> inesperado</w:t>
        </w:r>
      </w:ins>
      <w:r w:rsidRPr="00E3184D">
        <w:rPr>
          <w:rFonts w:ascii="Crimson Text" w:hAnsi="Crimson Text"/>
          <w:sz w:val="26"/>
          <w:szCs w:val="26"/>
        </w:rPr>
        <w:t xml:space="preserve"> le </w:t>
      </w:r>
      <w:del w:id="118" w:author="Paula Castrilli" w:date="2025-05-19T16:59:00Z">
        <w:r w:rsidRPr="00E3184D" w:rsidDel="00BE294F">
          <w:rPr>
            <w:rFonts w:ascii="Crimson Text" w:hAnsi="Crimson Text"/>
            <w:sz w:val="26"/>
            <w:szCs w:val="26"/>
          </w:rPr>
          <w:delText>había llenado</w:delText>
        </w:r>
      </w:del>
      <w:ins w:id="119" w:author="Paula Castrilli" w:date="2025-05-19T16:59:00Z">
        <w:r w:rsidR="00BE294F">
          <w:rPr>
            <w:rFonts w:ascii="Crimson Text" w:hAnsi="Crimson Text"/>
            <w:sz w:val="26"/>
            <w:szCs w:val="26"/>
          </w:rPr>
          <w:t>llenó</w:t>
        </w:r>
      </w:ins>
      <w:r w:rsidRPr="00E3184D">
        <w:rPr>
          <w:rFonts w:ascii="Crimson Text" w:hAnsi="Crimson Text"/>
          <w:sz w:val="26"/>
          <w:szCs w:val="26"/>
        </w:rPr>
        <w:t xml:space="preserve"> el pecho</w:t>
      </w:r>
      <w:r w:rsidR="00E871F5" w:rsidRPr="00E3184D">
        <w:rPr>
          <w:rFonts w:ascii="Crimson Text" w:hAnsi="Crimson Text"/>
          <w:sz w:val="26"/>
          <w:szCs w:val="26"/>
        </w:rPr>
        <w:t xml:space="preserve"> de orgullo</w:t>
      </w:r>
      <w:r w:rsidRPr="00E3184D">
        <w:rPr>
          <w:rFonts w:ascii="Crimson Text" w:hAnsi="Crimson Text"/>
          <w:sz w:val="26"/>
          <w:szCs w:val="26"/>
        </w:rPr>
        <w:t xml:space="preserve"> a Eros. </w:t>
      </w:r>
      <w:proofErr w:type="spellStart"/>
      <w:r w:rsidRPr="00E3184D">
        <w:rPr>
          <w:rFonts w:ascii="Crimson Text" w:hAnsi="Crimson Text"/>
          <w:sz w:val="26"/>
          <w:szCs w:val="26"/>
        </w:rPr>
        <w:t>Sigurd</w:t>
      </w:r>
      <w:proofErr w:type="spellEnd"/>
      <w:r w:rsidRPr="00E3184D">
        <w:rPr>
          <w:rFonts w:ascii="Crimson Text" w:hAnsi="Crimson Text"/>
          <w:sz w:val="26"/>
          <w:szCs w:val="26"/>
        </w:rPr>
        <w:t xml:space="preserve"> nunca regalaba halagos, sin dudas estaba impresionado con su rendimiento–</w:t>
      </w:r>
      <w:r w:rsidR="00BE294F">
        <w:rPr>
          <w:rFonts w:ascii="Crimson Text" w:hAnsi="Crimson Text"/>
          <w:sz w:val="26"/>
          <w:szCs w:val="26"/>
        </w:rPr>
        <w:t xml:space="preserve">. </w:t>
      </w:r>
      <w:r w:rsidRPr="00E3184D">
        <w:rPr>
          <w:rFonts w:ascii="Crimson Text" w:hAnsi="Crimson Text"/>
          <w:sz w:val="26"/>
          <w:szCs w:val="26"/>
        </w:rPr>
        <w:t>S</w:t>
      </w:r>
      <w:r w:rsidR="00DB6289" w:rsidRPr="00E3184D">
        <w:rPr>
          <w:rFonts w:ascii="Crimson Text" w:hAnsi="Crimson Text"/>
          <w:sz w:val="26"/>
          <w:szCs w:val="26"/>
        </w:rPr>
        <w:t xml:space="preserve">e nota que </w:t>
      </w:r>
      <w:r w:rsidR="001A69E0" w:rsidRPr="00E3184D">
        <w:rPr>
          <w:rFonts w:ascii="Crimson Text" w:hAnsi="Crimson Text"/>
          <w:sz w:val="26"/>
          <w:szCs w:val="26"/>
        </w:rPr>
        <w:t>trabajaste</w:t>
      </w:r>
      <w:r w:rsidR="00DB6289" w:rsidRPr="00E3184D">
        <w:rPr>
          <w:rFonts w:ascii="Crimson Text" w:hAnsi="Crimson Text"/>
          <w:sz w:val="26"/>
          <w:szCs w:val="26"/>
        </w:rPr>
        <w:t xml:space="preserve"> duro</w:t>
      </w:r>
      <w:commentRangeStart w:id="120"/>
      <w:r w:rsidR="00DB6289" w:rsidRPr="00E3184D">
        <w:rPr>
          <w:rFonts w:ascii="Crimson Text" w:hAnsi="Crimson Text"/>
          <w:sz w:val="26"/>
          <w:szCs w:val="26"/>
        </w:rPr>
        <w:t>, y t</w:t>
      </w:r>
      <w:r w:rsidRPr="00E3184D">
        <w:rPr>
          <w:rFonts w:ascii="Crimson Text" w:hAnsi="Crimson Text"/>
          <w:sz w:val="26"/>
          <w:szCs w:val="26"/>
        </w:rPr>
        <w:t xml:space="preserve">u crecimiento </w:t>
      </w:r>
      <w:r w:rsidR="001A69E0" w:rsidRPr="00E3184D">
        <w:rPr>
          <w:rFonts w:ascii="Crimson Text" w:hAnsi="Crimson Text"/>
          <w:sz w:val="26"/>
          <w:szCs w:val="26"/>
        </w:rPr>
        <w:t>fue</w:t>
      </w:r>
      <w:r w:rsidRPr="00E3184D">
        <w:rPr>
          <w:rFonts w:ascii="Crimson Text" w:hAnsi="Crimson Text"/>
          <w:sz w:val="26"/>
          <w:szCs w:val="26"/>
        </w:rPr>
        <w:t xml:space="preserve"> el esperado</w:t>
      </w:r>
      <w:commentRangeEnd w:id="120"/>
      <w:r w:rsidR="001C2D45">
        <w:rPr>
          <w:rStyle w:val="Refdecomentario"/>
        </w:rPr>
        <w:commentReference w:id="120"/>
      </w:r>
      <w:r w:rsidR="00DB6289" w:rsidRPr="00E3184D">
        <w:rPr>
          <w:rFonts w:ascii="Crimson Text" w:hAnsi="Crimson Text"/>
          <w:sz w:val="26"/>
          <w:szCs w:val="26"/>
        </w:rPr>
        <w:t xml:space="preserve"> –continuó</w:t>
      </w:r>
      <w:ins w:id="121" w:author="Paula Castrilli" w:date="2025-05-19T17:01:00Z">
        <w:r w:rsidR="001C2D45">
          <w:rPr>
            <w:rFonts w:ascii="Crimson Text" w:hAnsi="Crimson Text"/>
            <w:sz w:val="26"/>
            <w:szCs w:val="26"/>
          </w:rPr>
          <w:t>,</w:t>
        </w:r>
      </w:ins>
      <w:r w:rsidR="00DB6289" w:rsidRPr="00E3184D">
        <w:rPr>
          <w:rFonts w:ascii="Crimson Text" w:hAnsi="Crimson Text"/>
          <w:sz w:val="26"/>
          <w:szCs w:val="26"/>
        </w:rPr>
        <w:t xml:space="preserve"> mientras apoyaba su mano en uno </w:t>
      </w:r>
      <w:r w:rsidR="000459F2" w:rsidRPr="00E3184D">
        <w:rPr>
          <w:rFonts w:ascii="Crimson Text" w:hAnsi="Crimson Text"/>
          <w:sz w:val="26"/>
          <w:szCs w:val="26"/>
        </w:rPr>
        <w:t>de los hombros de Eros</w:t>
      </w:r>
      <w:r w:rsidR="005F0E99" w:rsidRPr="00E3184D">
        <w:rPr>
          <w:rFonts w:ascii="Crimson Text" w:hAnsi="Crimson Text"/>
          <w:sz w:val="26"/>
          <w:szCs w:val="26"/>
        </w:rPr>
        <w:t>–</w:t>
      </w:r>
      <w:r w:rsidR="000459F2" w:rsidRPr="00E3184D">
        <w:rPr>
          <w:rFonts w:ascii="Crimson Text" w:hAnsi="Crimson Text"/>
          <w:sz w:val="26"/>
          <w:szCs w:val="26"/>
        </w:rPr>
        <w:t>.</w:t>
      </w:r>
      <w:r w:rsidR="005F0E99" w:rsidRPr="00E3184D">
        <w:rPr>
          <w:rFonts w:ascii="Crimson Text" w:hAnsi="Crimson Text"/>
          <w:sz w:val="26"/>
          <w:szCs w:val="26"/>
        </w:rPr>
        <w:t xml:space="preserve"> R</w:t>
      </w:r>
      <w:r w:rsidR="00DB6289" w:rsidRPr="00E3184D">
        <w:rPr>
          <w:rFonts w:ascii="Crimson Text" w:hAnsi="Crimson Text"/>
          <w:sz w:val="26"/>
          <w:szCs w:val="26"/>
        </w:rPr>
        <w:t>ecuerda</w:t>
      </w:r>
      <w:r w:rsidR="005F0E99" w:rsidRPr="00E3184D">
        <w:rPr>
          <w:rFonts w:ascii="Crimson Text" w:hAnsi="Crimson Text"/>
          <w:sz w:val="26"/>
          <w:szCs w:val="26"/>
        </w:rPr>
        <w:t xml:space="preserve"> que de nada servirá alcanzar </w:t>
      </w:r>
      <w:r w:rsidR="00C965E0" w:rsidRPr="00E3184D">
        <w:rPr>
          <w:rFonts w:ascii="Crimson Text" w:hAnsi="Crimson Text"/>
          <w:sz w:val="26"/>
          <w:szCs w:val="26"/>
        </w:rPr>
        <w:t>un gran</w:t>
      </w:r>
      <w:r w:rsidR="005F0E99" w:rsidRPr="00E3184D">
        <w:rPr>
          <w:rFonts w:ascii="Crimson Text" w:hAnsi="Crimson Text"/>
          <w:sz w:val="26"/>
          <w:szCs w:val="26"/>
        </w:rPr>
        <w:t xml:space="preserve"> nivel si no </w:t>
      </w:r>
      <w:r w:rsidR="00C965E0" w:rsidRPr="00E3184D">
        <w:rPr>
          <w:rFonts w:ascii="Crimson Text" w:hAnsi="Crimson Text"/>
          <w:sz w:val="26"/>
          <w:szCs w:val="26"/>
        </w:rPr>
        <w:t xml:space="preserve">puedes </w:t>
      </w:r>
      <w:r w:rsidR="001F6727" w:rsidRPr="00E3184D">
        <w:rPr>
          <w:rFonts w:ascii="Crimson Text" w:hAnsi="Crimson Text"/>
          <w:sz w:val="26"/>
          <w:szCs w:val="26"/>
        </w:rPr>
        <w:t>mantenerlo –</w:t>
      </w:r>
      <w:del w:id="122" w:author="Paula Castrilli" w:date="2025-05-19T17:02:00Z">
        <w:r w:rsidR="001F6727" w:rsidRPr="00E3184D" w:rsidDel="001C2D45">
          <w:rPr>
            <w:rFonts w:ascii="Crimson Text" w:hAnsi="Crimson Text"/>
            <w:sz w:val="26"/>
            <w:szCs w:val="26"/>
          </w:rPr>
          <w:delText xml:space="preserve">exclamó </w:delText>
        </w:r>
      </w:del>
      <w:ins w:id="123" w:author="Paula Castrilli" w:date="2025-05-19T17:02:00Z">
        <w:r w:rsidR="001C2D45">
          <w:rPr>
            <w:rFonts w:ascii="Crimson Text" w:hAnsi="Crimson Text"/>
            <w:sz w:val="26"/>
            <w:szCs w:val="26"/>
          </w:rPr>
          <w:t>le advirtió</w:t>
        </w:r>
        <w:r w:rsidR="001C2D45" w:rsidRPr="00E3184D">
          <w:rPr>
            <w:rFonts w:ascii="Crimson Text" w:hAnsi="Crimson Text"/>
            <w:sz w:val="26"/>
            <w:szCs w:val="26"/>
          </w:rPr>
          <w:t xml:space="preserve"> </w:t>
        </w:r>
      </w:ins>
      <w:r w:rsidR="001F6727" w:rsidRPr="00E3184D">
        <w:rPr>
          <w:rFonts w:ascii="Crimson Text" w:hAnsi="Crimson Text"/>
          <w:sz w:val="26"/>
          <w:szCs w:val="26"/>
        </w:rPr>
        <w:t>con severidad</w:t>
      </w:r>
      <w:del w:id="124" w:author="Paula Castrilli" w:date="2025-05-19T17:09:00Z">
        <w:r w:rsidR="001F6727" w:rsidRPr="00E3184D" w:rsidDel="009717C6">
          <w:rPr>
            <w:rFonts w:ascii="Crimson Text" w:hAnsi="Crimson Text"/>
            <w:sz w:val="26"/>
            <w:szCs w:val="26"/>
          </w:rPr>
          <w:delText>,</w:delText>
        </w:r>
      </w:del>
      <w:r w:rsidR="001F6727" w:rsidRPr="00E3184D">
        <w:rPr>
          <w:rFonts w:ascii="Crimson Text" w:hAnsi="Crimson Text"/>
          <w:sz w:val="26"/>
          <w:szCs w:val="26"/>
        </w:rPr>
        <w:t xml:space="preserve"> </w:t>
      </w:r>
      <w:ins w:id="125" w:author="Paula Castrilli" w:date="2025-05-19T17:09:00Z">
        <w:r w:rsidR="009717C6">
          <w:rPr>
            <w:rFonts w:ascii="Crimson Text" w:hAnsi="Crimson Text"/>
            <w:sz w:val="26"/>
            <w:szCs w:val="26"/>
          </w:rPr>
          <w:t xml:space="preserve">para </w:t>
        </w:r>
      </w:ins>
      <w:r w:rsidR="001F6727" w:rsidRPr="00E3184D">
        <w:rPr>
          <w:rFonts w:ascii="Crimson Text" w:hAnsi="Crimson Text"/>
          <w:sz w:val="26"/>
          <w:szCs w:val="26"/>
        </w:rPr>
        <w:t>luego</w:t>
      </w:r>
      <w:ins w:id="126" w:author="Paula Castrilli" w:date="2025-05-19T17:09:00Z">
        <w:r w:rsidR="009717C6">
          <w:rPr>
            <w:rFonts w:ascii="Crimson Text" w:hAnsi="Crimson Text"/>
            <w:sz w:val="26"/>
            <w:szCs w:val="26"/>
          </w:rPr>
          <w:t xml:space="preserve"> continuar</w:t>
        </w:r>
      </w:ins>
      <w:ins w:id="127" w:author="Paula Castrilli" w:date="2025-05-19T17:10:00Z">
        <w:r w:rsidR="009717C6">
          <w:rPr>
            <w:rFonts w:ascii="Crimson Text" w:hAnsi="Crimson Text"/>
            <w:sz w:val="26"/>
            <w:szCs w:val="26"/>
          </w:rPr>
          <w:t>,</w:t>
        </w:r>
      </w:ins>
      <w:r w:rsidR="001F6727" w:rsidRPr="00E3184D">
        <w:rPr>
          <w:rFonts w:ascii="Crimson Text" w:hAnsi="Crimson Text"/>
          <w:sz w:val="26"/>
          <w:szCs w:val="26"/>
        </w:rPr>
        <w:t xml:space="preserve"> un poco más relajado</w:t>
      </w:r>
      <w:del w:id="128" w:author="Paula Castrilli" w:date="2025-05-19T17:10:00Z">
        <w:r w:rsidR="001F6727" w:rsidRPr="00E3184D" w:rsidDel="009717C6">
          <w:rPr>
            <w:rFonts w:ascii="Crimson Text" w:hAnsi="Crimson Text"/>
            <w:sz w:val="26"/>
            <w:szCs w:val="26"/>
          </w:rPr>
          <w:delText xml:space="preserve"> continuó</w:delText>
        </w:r>
      </w:del>
      <w:r w:rsidR="001F6727" w:rsidRPr="00E3184D">
        <w:rPr>
          <w:rFonts w:ascii="Crimson Text" w:hAnsi="Crimson Text"/>
          <w:sz w:val="26"/>
          <w:szCs w:val="26"/>
        </w:rPr>
        <w:t xml:space="preserve">–. Fuiste el mejor de la </w:t>
      </w:r>
      <w:r w:rsidR="00F27AEB" w:rsidRPr="00E3184D">
        <w:rPr>
          <w:rFonts w:ascii="Crimson Text" w:hAnsi="Crimson Text"/>
          <w:sz w:val="26"/>
          <w:szCs w:val="26"/>
        </w:rPr>
        <w:t>unidad de aprendizaje</w:t>
      </w:r>
      <w:del w:id="129" w:author="Paula Castrilli" w:date="2025-05-19T17:10:00Z">
        <w:r w:rsidR="001F6727" w:rsidRPr="00E3184D" w:rsidDel="009717C6">
          <w:rPr>
            <w:rFonts w:ascii="Crimson Text" w:hAnsi="Crimson Text"/>
            <w:sz w:val="26"/>
            <w:szCs w:val="26"/>
          </w:rPr>
          <w:delText>,</w:delText>
        </w:r>
      </w:del>
      <w:r w:rsidR="001F6727" w:rsidRPr="00E3184D">
        <w:rPr>
          <w:rFonts w:ascii="Crimson Text" w:hAnsi="Crimson Text"/>
          <w:sz w:val="26"/>
          <w:szCs w:val="26"/>
        </w:rPr>
        <w:t xml:space="preserve"> </w:t>
      </w:r>
      <w:r w:rsidR="00F27AEB" w:rsidRPr="00E3184D">
        <w:rPr>
          <w:rFonts w:ascii="Crimson Text" w:hAnsi="Crimson Text"/>
          <w:sz w:val="26"/>
          <w:szCs w:val="26"/>
        </w:rPr>
        <w:t xml:space="preserve">y </w:t>
      </w:r>
      <w:r w:rsidR="001F6727" w:rsidRPr="00E3184D">
        <w:rPr>
          <w:rFonts w:ascii="Crimson Text" w:hAnsi="Crimson Text"/>
          <w:sz w:val="26"/>
          <w:szCs w:val="26"/>
        </w:rPr>
        <w:t>v</w:t>
      </w:r>
      <w:r w:rsidR="00C061B4" w:rsidRPr="00E3184D">
        <w:rPr>
          <w:rFonts w:ascii="Crimson Text" w:hAnsi="Crimson Text"/>
          <w:sz w:val="26"/>
          <w:szCs w:val="26"/>
        </w:rPr>
        <w:t>oy a recompensar</w:t>
      </w:r>
      <w:r w:rsidR="001F6727" w:rsidRPr="00E3184D">
        <w:rPr>
          <w:rFonts w:ascii="Crimson Text" w:hAnsi="Crimson Text"/>
          <w:sz w:val="26"/>
          <w:szCs w:val="26"/>
        </w:rPr>
        <w:t xml:space="preserve"> tu esfuerzo –dijo e hizo una pausa para generar </w:t>
      </w:r>
      <w:del w:id="130" w:author="Paula Castrilli" w:date="2025-05-19T17:10:00Z">
        <w:r w:rsidR="001F6727" w:rsidRPr="00E3184D" w:rsidDel="009717C6">
          <w:rPr>
            <w:rFonts w:ascii="Crimson Text" w:hAnsi="Crimson Text"/>
            <w:sz w:val="26"/>
            <w:szCs w:val="26"/>
          </w:rPr>
          <w:delText xml:space="preserve">un poco de </w:delText>
        </w:r>
      </w:del>
      <w:r w:rsidR="001F6727" w:rsidRPr="00E3184D">
        <w:rPr>
          <w:rFonts w:ascii="Crimson Text" w:hAnsi="Crimson Text"/>
          <w:sz w:val="26"/>
          <w:szCs w:val="26"/>
        </w:rPr>
        <w:t xml:space="preserve">suspenso, </w:t>
      </w:r>
      <w:del w:id="131" w:author="Paula Castrilli" w:date="2025-05-19T17:10:00Z">
        <w:r w:rsidR="001F6727" w:rsidRPr="00E3184D" w:rsidDel="009717C6">
          <w:rPr>
            <w:rFonts w:ascii="Crimson Text" w:hAnsi="Crimson Text"/>
            <w:sz w:val="26"/>
            <w:szCs w:val="26"/>
          </w:rPr>
          <w:delText xml:space="preserve">mientras tanto, disfrutaba </w:delText>
        </w:r>
      </w:del>
      <w:ins w:id="132" w:author="Paula Castrilli" w:date="2025-05-19T17:10:00Z">
        <w:r w:rsidR="009717C6">
          <w:rPr>
            <w:rFonts w:ascii="Crimson Text" w:hAnsi="Crimson Text"/>
            <w:sz w:val="26"/>
            <w:szCs w:val="26"/>
          </w:rPr>
          <w:t>disfrutando d</w:t>
        </w:r>
      </w:ins>
      <w:r w:rsidR="001F6727" w:rsidRPr="00E3184D">
        <w:rPr>
          <w:rFonts w:ascii="Crimson Text" w:hAnsi="Crimson Text"/>
          <w:sz w:val="26"/>
          <w:szCs w:val="26"/>
        </w:rPr>
        <w:t xml:space="preserve">el gesto de intriga que se dibujaba en el rostro del joven–. </w:t>
      </w:r>
      <w:r w:rsidR="00156477" w:rsidRPr="00E3184D">
        <w:rPr>
          <w:rFonts w:ascii="Crimson Text" w:hAnsi="Crimson Text"/>
          <w:sz w:val="26"/>
          <w:szCs w:val="26"/>
        </w:rPr>
        <w:t xml:space="preserve">Esta tarde podrás ocupar el puesto de vigía de la </w:t>
      </w:r>
      <w:del w:id="133" w:author="Paula Castrilli" w:date="2025-05-19T17:10:00Z">
        <w:r w:rsidR="00156477" w:rsidRPr="00E3184D" w:rsidDel="009717C6">
          <w:rPr>
            <w:rFonts w:ascii="Crimson Text" w:hAnsi="Crimson Text"/>
            <w:sz w:val="26"/>
            <w:szCs w:val="26"/>
          </w:rPr>
          <w:delText>t</w:delText>
        </w:r>
      </w:del>
      <w:ins w:id="134" w:author="Paula Castrilli" w:date="2025-05-19T17:10:00Z">
        <w:r w:rsidR="009717C6">
          <w:rPr>
            <w:rFonts w:ascii="Crimson Text" w:hAnsi="Crimson Text"/>
            <w:sz w:val="26"/>
            <w:szCs w:val="26"/>
          </w:rPr>
          <w:t>T</w:t>
        </w:r>
      </w:ins>
      <w:r w:rsidR="00156477" w:rsidRPr="00E3184D">
        <w:rPr>
          <w:rFonts w:ascii="Crimson Text" w:hAnsi="Crimson Text"/>
          <w:sz w:val="26"/>
          <w:szCs w:val="26"/>
        </w:rPr>
        <w:t xml:space="preserve">orre del </w:t>
      </w:r>
      <w:del w:id="135" w:author="Paula Castrilli" w:date="2025-05-19T17:10:00Z">
        <w:r w:rsidR="00156477" w:rsidRPr="00E3184D" w:rsidDel="009717C6">
          <w:rPr>
            <w:rFonts w:ascii="Crimson Text" w:hAnsi="Crimson Text"/>
            <w:sz w:val="26"/>
            <w:szCs w:val="26"/>
          </w:rPr>
          <w:delText>h</w:delText>
        </w:r>
      </w:del>
      <w:ins w:id="136" w:author="Paula Castrilli" w:date="2025-05-19T17:10:00Z">
        <w:r w:rsidR="009717C6">
          <w:rPr>
            <w:rFonts w:ascii="Crimson Text" w:hAnsi="Crimson Text"/>
            <w:sz w:val="26"/>
            <w:szCs w:val="26"/>
          </w:rPr>
          <w:t>H</w:t>
        </w:r>
      </w:ins>
      <w:r w:rsidR="00156477" w:rsidRPr="00E3184D">
        <w:rPr>
          <w:rFonts w:ascii="Crimson Text" w:hAnsi="Crimson Text"/>
          <w:sz w:val="26"/>
          <w:szCs w:val="26"/>
        </w:rPr>
        <w:t>omenaje</w:t>
      </w:r>
      <w:r w:rsidR="00C061B4" w:rsidRPr="00E3184D">
        <w:rPr>
          <w:rFonts w:ascii="Crimson Text" w:hAnsi="Crimson Text"/>
          <w:sz w:val="26"/>
          <w:szCs w:val="26"/>
        </w:rPr>
        <w:t>.</w:t>
      </w:r>
    </w:p>
    <w:p w:rsidR="00C061B4" w:rsidRPr="00E3184D" w:rsidRDefault="00C061B4" w:rsidP="001E3864">
      <w:pPr>
        <w:tabs>
          <w:tab w:val="left" w:pos="2179"/>
        </w:tabs>
        <w:spacing w:after="0"/>
        <w:ind w:firstLine="284"/>
        <w:jc w:val="both"/>
        <w:rPr>
          <w:rFonts w:ascii="Crimson Text" w:hAnsi="Crimson Text"/>
          <w:sz w:val="26"/>
          <w:szCs w:val="26"/>
        </w:rPr>
      </w:pPr>
      <w:proofErr w:type="gramStart"/>
      <w:r w:rsidRPr="00E3184D">
        <w:rPr>
          <w:rFonts w:ascii="Crimson Text" w:hAnsi="Crimson Text"/>
          <w:sz w:val="26"/>
          <w:szCs w:val="26"/>
        </w:rPr>
        <w:t>–</w:t>
      </w:r>
      <w:ins w:id="137" w:author="Paula Castrilli" w:date="2025-05-19T17:11:00Z">
        <w:r w:rsidR="009717C6">
          <w:rPr>
            <w:rFonts w:ascii="Crimson Text" w:hAnsi="Crimson Text"/>
            <w:sz w:val="26"/>
            <w:szCs w:val="26"/>
          </w:rPr>
          <w:t>¡</w:t>
        </w:r>
      </w:ins>
      <w:proofErr w:type="gramEnd"/>
      <w:r w:rsidRPr="00E3184D">
        <w:rPr>
          <w:rFonts w:ascii="Crimson Text" w:hAnsi="Crimson Text"/>
          <w:sz w:val="26"/>
          <w:szCs w:val="26"/>
        </w:rPr>
        <w:t>Será un honor</w:t>
      </w:r>
      <w:ins w:id="138" w:author="Paula Castrilli" w:date="2025-05-19T17:11:00Z">
        <w:r w:rsidR="009717C6">
          <w:rPr>
            <w:rFonts w:ascii="Crimson Text" w:hAnsi="Crimson Text"/>
            <w:sz w:val="26"/>
            <w:szCs w:val="26"/>
          </w:rPr>
          <w:t>,</w:t>
        </w:r>
      </w:ins>
      <w:r w:rsidRPr="00E3184D">
        <w:rPr>
          <w:rFonts w:ascii="Crimson Text" w:hAnsi="Crimson Text"/>
          <w:sz w:val="26"/>
          <w:szCs w:val="26"/>
        </w:rPr>
        <w:t xml:space="preserve"> señor</w:t>
      </w:r>
      <w:ins w:id="139" w:author="Paula Castrilli" w:date="2025-05-19T17:11:00Z">
        <w:r w:rsidR="009717C6">
          <w:rPr>
            <w:rFonts w:ascii="Crimson Text" w:hAnsi="Crimson Text"/>
            <w:sz w:val="26"/>
            <w:szCs w:val="26"/>
          </w:rPr>
          <w:t>!</w:t>
        </w:r>
      </w:ins>
      <w:r w:rsidRPr="00E3184D">
        <w:rPr>
          <w:rFonts w:ascii="Crimson Text" w:hAnsi="Crimson Text"/>
          <w:sz w:val="26"/>
          <w:szCs w:val="26"/>
        </w:rPr>
        <w:t xml:space="preserve"> –</w:t>
      </w:r>
      <w:del w:id="140" w:author="Paula Castrilli" w:date="2025-05-19T17:11:00Z">
        <w:r w:rsidRPr="00E3184D" w:rsidDel="009717C6">
          <w:rPr>
            <w:rFonts w:ascii="Crimson Text" w:hAnsi="Crimson Text"/>
            <w:sz w:val="26"/>
            <w:szCs w:val="26"/>
          </w:rPr>
          <w:delText>r</w:delText>
        </w:r>
      </w:del>
      <w:ins w:id="141" w:author="Paula Castrilli" w:date="2025-05-19T17:11:00Z">
        <w:r w:rsidR="009717C6">
          <w:rPr>
            <w:rFonts w:ascii="Crimson Text" w:hAnsi="Crimson Text"/>
            <w:sz w:val="26"/>
            <w:szCs w:val="26"/>
          </w:rPr>
          <w:t>R</w:t>
        </w:r>
      </w:ins>
      <w:r w:rsidRPr="00E3184D">
        <w:rPr>
          <w:rFonts w:ascii="Crimson Text" w:hAnsi="Crimson Text"/>
          <w:sz w:val="26"/>
          <w:szCs w:val="26"/>
        </w:rPr>
        <w:t>espondió</w:t>
      </w:r>
      <w:ins w:id="142" w:author="Paula Castrilli" w:date="2025-05-19T17:11:00Z">
        <w:r w:rsidR="009717C6">
          <w:rPr>
            <w:rFonts w:ascii="Crimson Text" w:hAnsi="Crimson Text"/>
            <w:sz w:val="26"/>
            <w:szCs w:val="26"/>
          </w:rPr>
          <w:t>,</w:t>
        </w:r>
      </w:ins>
      <w:r w:rsidRPr="00E3184D">
        <w:rPr>
          <w:rFonts w:ascii="Crimson Text" w:hAnsi="Crimson Text"/>
          <w:sz w:val="26"/>
          <w:szCs w:val="26"/>
        </w:rPr>
        <w:t xml:space="preserve"> </w:t>
      </w:r>
      <w:del w:id="143" w:author="Paula Castrilli" w:date="2025-05-19T17:11:00Z">
        <w:r w:rsidRPr="00E3184D" w:rsidDel="009717C6">
          <w:rPr>
            <w:rFonts w:ascii="Crimson Text" w:hAnsi="Crimson Text"/>
            <w:sz w:val="26"/>
            <w:szCs w:val="26"/>
          </w:rPr>
          <w:delText>con gran asombro</w:delText>
        </w:r>
      </w:del>
      <w:ins w:id="144" w:author="Paula Castrilli" w:date="2025-05-19T17:11:00Z">
        <w:r w:rsidR="009717C6">
          <w:rPr>
            <w:rFonts w:ascii="Crimson Text" w:hAnsi="Crimson Text"/>
            <w:sz w:val="26"/>
            <w:szCs w:val="26"/>
          </w:rPr>
          <w:t>asombrado</w:t>
        </w:r>
      </w:ins>
      <w:del w:id="145" w:author="Paula Castrilli" w:date="2025-05-19T17:11:00Z">
        <w:r w:rsidRPr="00E3184D" w:rsidDel="009717C6">
          <w:rPr>
            <w:rFonts w:ascii="Crimson Text" w:hAnsi="Crimson Text"/>
            <w:sz w:val="26"/>
            <w:szCs w:val="26"/>
          </w:rPr>
          <w:delText>,</w:delText>
        </w:r>
      </w:del>
      <w:r w:rsidRPr="00E3184D">
        <w:rPr>
          <w:rFonts w:ascii="Crimson Text" w:hAnsi="Crimson Text"/>
          <w:sz w:val="26"/>
          <w:szCs w:val="26"/>
        </w:rPr>
        <w:t xml:space="preserve"> </w:t>
      </w:r>
      <w:del w:id="146" w:author="Paula Castrilli" w:date="2025-05-19T17:11:00Z">
        <w:r w:rsidRPr="00E3184D" w:rsidDel="009717C6">
          <w:rPr>
            <w:rFonts w:ascii="Crimson Text" w:hAnsi="Crimson Text"/>
            <w:sz w:val="26"/>
            <w:szCs w:val="26"/>
          </w:rPr>
          <w:delText>n</w:delText>
        </w:r>
      </w:del>
      <w:ins w:id="147" w:author="Paula Castrilli" w:date="2025-05-19T17:11:00Z">
        <w:r w:rsidR="009717C6">
          <w:rPr>
            <w:rFonts w:ascii="Crimson Text" w:hAnsi="Crimson Text"/>
            <w:sz w:val="26"/>
            <w:szCs w:val="26"/>
          </w:rPr>
          <w:t>N</w:t>
        </w:r>
      </w:ins>
      <w:r w:rsidRPr="00E3184D">
        <w:rPr>
          <w:rFonts w:ascii="Crimson Text" w:hAnsi="Crimson Text"/>
          <w:sz w:val="26"/>
          <w:szCs w:val="26"/>
        </w:rPr>
        <w:t xml:space="preserve">o esperaba </w:t>
      </w:r>
      <w:r w:rsidR="009344A6" w:rsidRPr="00E3184D">
        <w:rPr>
          <w:rFonts w:ascii="Crimson Text" w:hAnsi="Crimson Text"/>
          <w:sz w:val="26"/>
          <w:szCs w:val="26"/>
        </w:rPr>
        <w:t>tal</w:t>
      </w:r>
      <w:r w:rsidRPr="00E3184D">
        <w:rPr>
          <w:rFonts w:ascii="Crimson Text" w:hAnsi="Crimson Text"/>
          <w:sz w:val="26"/>
          <w:szCs w:val="26"/>
        </w:rPr>
        <w:t xml:space="preserve"> </w:t>
      </w:r>
      <w:r w:rsidR="00E871F5" w:rsidRPr="00E3184D">
        <w:rPr>
          <w:rFonts w:ascii="Crimson Text" w:hAnsi="Crimson Text"/>
          <w:sz w:val="26"/>
          <w:szCs w:val="26"/>
        </w:rPr>
        <w:t>recompensa</w:t>
      </w:r>
      <w:r w:rsidRPr="00E3184D">
        <w:rPr>
          <w:rFonts w:ascii="Crimson Text" w:hAnsi="Crimson Text"/>
          <w:sz w:val="26"/>
          <w:szCs w:val="26"/>
        </w:rPr>
        <w:t>.</w:t>
      </w:r>
      <w:r w:rsidR="00E871F5" w:rsidRPr="00E3184D">
        <w:rPr>
          <w:rFonts w:ascii="Crimson Text" w:hAnsi="Crimson Text"/>
          <w:sz w:val="26"/>
          <w:szCs w:val="26"/>
        </w:rPr>
        <w:t xml:space="preserve"> Aún sin ser oficialmente un guerrero, </w:t>
      </w:r>
      <w:ins w:id="148" w:author="Paula Castrilli" w:date="2025-05-19T17:11:00Z">
        <w:r w:rsidR="009717C6">
          <w:rPr>
            <w:rFonts w:ascii="Crimson Text" w:hAnsi="Crimson Text"/>
            <w:sz w:val="26"/>
            <w:szCs w:val="26"/>
          </w:rPr>
          <w:t>¡</w:t>
        </w:r>
      </w:ins>
      <w:r w:rsidR="00E871F5" w:rsidRPr="00E3184D">
        <w:rPr>
          <w:rFonts w:ascii="Crimson Text" w:hAnsi="Crimson Text"/>
          <w:sz w:val="26"/>
          <w:szCs w:val="26"/>
        </w:rPr>
        <w:t>iba a tener la posibilidad de asumir una responsabilidad propia de la guardia real</w:t>
      </w:r>
      <w:ins w:id="149" w:author="Paula Castrilli" w:date="2025-05-19T17:11:00Z">
        <w:r w:rsidR="009717C6">
          <w:rPr>
            <w:rFonts w:ascii="Crimson Text" w:hAnsi="Crimson Text"/>
            <w:sz w:val="26"/>
            <w:szCs w:val="26"/>
          </w:rPr>
          <w:t>!</w:t>
        </w:r>
      </w:ins>
      <w:del w:id="150" w:author="Paula Castrilli" w:date="2025-05-19T17:11:00Z">
        <w:r w:rsidR="00E871F5" w:rsidRPr="00E3184D" w:rsidDel="009717C6">
          <w:rPr>
            <w:rFonts w:ascii="Crimson Text" w:hAnsi="Crimson Text"/>
            <w:sz w:val="26"/>
            <w:szCs w:val="26"/>
          </w:rPr>
          <w:delText>.</w:delText>
        </w:r>
      </w:del>
    </w:p>
    <w:p w:rsidR="009717C6" w:rsidRDefault="00C061B4" w:rsidP="001E3864">
      <w:pPr>
        <w:tabs>
          <w:tab w:val="left" w:pos="2179"/>
        </w:tabs>
        <w:spacing w:after="0"/>
        <w:ind w:firstLine="284"/>
        <w:jc w:val="both"/>
        <w:rPr>
          <w:ins w:id="151" w:author="Paula Castrilli" w:date="2025-05-19T17:12:00Z"/>
          <w:rFonts w:ascii="Crimson Text" w:hAnsi="Crimson Text"/>
          <w:sz w:val="26"/>
          <w:szCs w:val="26"/>
        </w:rPr>
      </w:pPr>
      <w:r w:rsidRPr="00E3184D">
        <w:rPr>
          <w:rFonts w:ascii="Crimson Text" w:hAnsi="Crimson Text"/>
          <w:sz w:val="26"/>
          <w:szCs w:val="26"/>
        </w:rPr>
        <w:t xml:space="preserve">–Te lo ganaste </w:t>
      </w:r>
      <w:r w:rsidR="005F0E99" w:rsidRPr="00E3184D">
        <w:rPr>
          <w:rFonts w:ascii="Crimson Text" w:hAnsi="Crimson Text"/>
          <w:sz w:val="26"/>
          <w:szCs w:val="26"/>
        </w:rPr>
        <w:t>–concluyó</w:t>
      </w:r>
      <w:ins w:id="152" w:author="Paula Castrilli" w:date="2025-05-19T17:12:00Z">
        <w:r w:rsidR="009717C6">
          <w:rPr>
            <w:rFonts w:ascii="Crimson Text" w:hAnsi="Crimson Text"/>
            <w:sz w:val="26"/>
            <w:szCs w:val="26"/>
          </w:rPr>
          <w:t xml:space="preserve"> con simpleza.</w:t>
        </w:r>
      </w:ins>
      <w:r w:rsidR="005F0E99" w:rsidRPr="00E3184D">
        <w:rPr>
          <w:rFonts w:ascii="Crimson Text" w:hAnsi="Crimson Text"/>
          <w:sz w:val="26"/>
          <w:szCs w:val="26"/>
        </w:rPr>
        <w:t xml:space="preserve"> </w:t>
      </w:r>
    </w:p>
    <w:p w:rsidR="00514A26" w:rsidRPr="00E3184D" w:rsidRDefault="009717C6" w:rsidP="001E3864">
      <w:pPr>
        <w:tabs>
          <w:tab w:val="left" w:pos="2179"/>
        </w:tabs>
        <w:spacing w:after="0"/>
        <w:ind w:firstLine="284"/>
        <w:jc w:val="both"/>
        <w:rPr>
          <w:rFonts w:ascii="Crimson Text" w:hAnsi="Crimson Text"/>
          <w:sz w:val="26"/>
          <w:szCs w:val="26"/>
        </w:rPr>
      </w:pPr>
      <w:proofErr w:type="spellStart"/>
      <w:ins w:id="153" w:author="Paula Castrilli" w:date="2025-05-19T17:12:00Z">
        <w:r>
          <w:rPr>
            <w:rFonts w:ascii="Crimson Text" w:hAnsi="Crimson Text"/>
            <w:sz w:val="26"/>
            <w:szCs w:val="26"/>
          </w:rPr>
          <w:lastRenderedPageBreak/>
          <w:t>Sigurd</w:t>
        </w:r>
      </w:ins>
      <w:proofErr w:type="spellEnd"/>
      <w:del w:id="154" w:author="Paula Castrilli" w:date="2025-05-19T17:13:00Z">
        <w:r w:rsidR="00C061B4" w:rsidRPr="00E3184D" w:rsidDel="009717C6">
          <w:rPr>
            <w:rFonts w:ascii="Crimson Text" w:hAnsi="Crimson Text"/>
            <w:sz w:val="26"/>
            <w:szCs w:val="26"/>
          </w:rPr>
          <w:delText>y</w:delText>
        </w:r>
      </w:del>
      <w:r w:rsidR="005F0E99" w:rsidRPr="00E3184D">
        <w:rPr>
          <w:rFonts w:ascii="Crimson Text" w:hAnsi="Crimson Text"/>
          <w:sz w:val="26"/>
          <w:szCs w:val="26"/>
        </w:rPr>
        <w:t xml:space="preserve"> </w:t>
      </w:r>
      <w:r w:rsidR="00C061B4" w:rsidRPr="00E3184D">
        <w:rPr>
          <w:rFonts w:ascii="Crimson Text" w:hAnsi="Crimson Text"/>
          <w:sz w:val="26"/>
          <w:szCs w:val="26"/>
        </w:rPr>
        <w:t>convocó</w:t>
      </w:r>
      <w:r w:rsidR="009344A6" w:rsidRPr="00E3184D">
        <w:rPr>
          <w:rFonts w:ascii="Crimson Text" w:hAnsi="Crimson Text"/>
          <w:sz w:val="26"/>
          <w:szCs w:val="26"/>
        </w:rPr>
        <w:t xml:space="preserve"> al resto del grupo</w:t>
      </w:r>
      <w:r w:rsidR="005F0E99" w:rsidRPr="00E3184D">
        <w:rPr>
          <w:rFonts w:ascii="Crimson Text" w:hAnsi="Crimson Text"/>
          <w:sz w:val="26"/>
          <w:szCs w:val="26"/>
        </w:rPr>
        <w:t xml:space="preserve">. </w:t>
      </w:r>
      <w:r w:rsidR="005A3690" w:rsidRPr="00E3184D">
        <w:rPr>
          <w:rFonts w:ascii="Crimson Text" w:hAnsi="Crimson Text"/>
          <w:sz w:val="26"/>
          <w:szCs w:val="26"/>
        </w:rPr>
        <w:t>L</w:t>
      </w:r>
      <w:r w:rsidR="00514A26" w:rsidRPr="00E3184D">
        <w:rPr>
          <w:rFonts w:ascii="Crimson Text" w:hAnsi="Crimson Text"/>
          <w:sz w:val="26"/>
          <w:szCs w:val="26"/>
        </w:rPr>
        <w:t>os jóvenes se fueron acercando de a uno</w:t>
      </w:r>
      <w:r w:rsidR="005A3690" w:rsidRPr="00E3184D">
        <w:rPr>
          <w:rFonts w:ascii="Crimson Text" w:hAnsi="Crimson Text"/>
          <w:sz w:val="26"/>
          <w:szCs w:val="26"/>
        </w:rPr>
        <w:t xml:space="preserve"> a paso lento</w:t>
      </w:r>
      <w:r w:rsidR="00514A26" w:rsidRPr="00E3184D">
        <w:rPr>
          <w:rFonts w:ascii="Crimson Text" w:hAnsi="Crimson Text"/>
          <w:sz w:val="26"/>
          <w:szCs w:val="26"/>
        </w:rPr>
        <w:t xml:space="preserve">. Se mostraban algo extenuados, el entrenamiento había sido muy intenso. </w:t>
      </w:r>
      <w:r w:rsidR="005A3690" w:rsidRPr="00E3184D">
        <w:rPr>
          <w:rFonts w:ascii="Crimson Text" w:hAnsi="Crimson Text"/>
          <w:sz w:val="26"/>
          <w:szCs w:val="26"/>
        </w:rPr>
        <w:t xml:space="preserve">Faltaban días para </w:t>
      </w:r>
      <w:r w:rsidR="00166D39" w:rsidRPr="00E3184D">
        <w:rPr>
          <w:rFonts w:ascii="Crimson Text" w:hAnsi="Crimson Text"/>
          <w:sz w:val="26"/>
          <w:szCs w:val="26"/>
        </w:rPr>
        <w:t>el reto</w:t>
      </w:r>
      <w:r w:rsidR="005A3690" w:rsidRPr="00E3184D">
        <w:rPr>
          <w:rFonts w:ascii="Crimson Text" w:hAnsi="Crimson Text"/>
          <w:sz w:val="26"/>
          <w:szCs w:val="26"/>
        </w:rPr>
        <w:t xml:space="preserve"> final y los ejercicios eran </w:t>
      </w:r>
      <w:del w:id="155" w:author="Paula Castrilli" w:date="2025-05-19T17:13:00Z">
        <w:r w:rsidR="005A3690" w:rsidRPr="00E3184D" w:rsidDel="009717C6">
          <w:rPr>
            <w:rFonts w:ascii="Crimson Text" w:hAnsi="Crimson Text"/>
            <w:sz w:val="26"/>
            <w:szCs w:val="26"/>
          </w:rPr>
          <w:delText xml:space="preserve">muy </w:delText>
        </w:r>
      </w:del>
      <w:ins w:id="156" w:author="Paula Castrilli" w:date="2025-05-19T17:13:00Z">
        <w:r>
          <w:rPr>
            <w:rFonts w:ascii="Crimson Text" w:hAnsi="Crimson Text"/>
            <w:sz w:val="26"/>
            <w:szCs w:val="26"/>
          </w:rPr>
          <w:t>cada vez más</w:t>
        </w:r>
        <w:r w:rsidRPr="00E3184D">
          <w:rPr>
            <w:rFonts w:ascii="Crimson Text" w:hAnsi="Crimson Text"/>
            <w:sz w:val="26"/>
            <w:szCs w:val="26"/>
          </w:rPr>
          <w:t xml:space="preserve"> </w:t>
        </w:r>
      </w:ins>
      <w:r w:rsidR="005A3690" w:rsidRPr="00E3184D">
        <w:rPr>
          <w:rFonts w:ascii="Crimson Text" w:hAnsi="Crimson Text"/>
          <w:sz w:val="26"/>
          <w:szCs w:val="26"/>
        </w:rPr>
        <w:t>exigentes.</w:t>
      </w:r>
      <w:r w:rsidR="00C965E0" w:rsidRPr="00E3184D">
        <w:rPr>
          <w:rFonts w:ascii="Crimson Text" w:hAnsi="Crimson Text"/>
          <w:sz w:val="26"/>
          <w:szCs w:val="26"/>
        </w:rPr>
        <w:t xml:space="preserve"> </w:t>
      </w:r>
    </w:p>
    <w:p w:rsidR="00DF1F67" w:rsidRPr="00E3184D" w:rsidRDefault="005F0E99" w:rsidP="001E3864">
      <w:pPr>
        <w:tabs>
          <w:tab w:val="left" w:pos="2179"/>
        </w:tabs>
        <w:spacing w:after="0"/>
        <w:ind w:firstLine="284"/>
        <w:jc w:val="both"/>
        <w:rPr>
          <w:rFonts w:ascii="Crimson Text" w:hAnsi="Crimson Text"/>
          <w:sz w:val="26"/>
          <w:szCs w:val="26"/>
        </w:rPr>
      </w:pPr>
      <w:del w:id="157" w:author="Paula Castrilli" w:date="2025-05-19T17:14:00Z">
        <w:r w:rsidRPr="00E3184D" w:rsidDel="009717C6">
          <w:rPr>
            <w:rFonts w:ascii="Crimson Text" w:hAnsi="Crimson Text"/>
            <w:sz w:val="26"/>
            <w:szCs w:val="26"/>
          </w:rPr>
          <w:delText>Todos s</w:delText>
        </w:r>
      </w:del>
      <w:ins w:id="158" w:author="Paula Castrilli" w:date="2025-05-19T17:14:00Z">
        <w:r w:rsidR="009717C6">
          <w:rPr>
            <w:rFonts w:ascii="Crimson Text" w:hAnsi="Crimson Text"/>
            <w:sz w:val="26"/>
            <w:szCs w:val="26"/>
          </w:rPr>
          <w:t>S</w:t>
        </w:r>
      </w:ins>
      <w:r w:rsidRPr="00E3184D">
        <w:rPr>
          <w:rFonts w:ascii="Crimson Text" w:hAnsi="Crimson Text"/>
          <w:sz w:val="26"/>
          <w:szCs w:val="26"/>
        </w:rPr>
        <w:t xml:space="preserve">e reunieron </w:t>
      </w:r>
      <w:r w:rsidR="009B40B3" w:rsidRPr="00E3184D">
        <w:rPr>
          <w:rFonts w:ascii="Crimson Text" w:hAnsi="Crimson Text"/>
          <w:sz w:val="26"/>
          <w:szCs w:val="26"/>
        </w:rPr>
        <w:t xml:space="preserve">en </w:t>
      </w:r>
      <w:del w:id="159" w:author="Paula Castrilli" w:date="2025-05-19T17:14:00Z">
        <w:r w:rsidR="009B40B3" w:rsidRPr="00E3184D" w:rsidDel="009717C6">
          <w:rPr>
            <w:rFonts w:ascii="Crimson Text" w:hAnsi="Crimson Text"/>
            <w:sz w:val="26"/>
            <w:szCs w:val="26"/>
          </w:rPr>
          <w:delText>una especie</w:delText>
        </w:r>
        <w:r w:rsidRPr="00E3184D" w:rsidDel="009717C6">
          <w:rPr>
            <w:rFonts w:ascii="Crimson Text" w:hAnsi="Crimson Text"/>
            <w:sz w:val="26"/>
            <w:szCs w:val="26"/>
          </w:rPr>
          <w:delText xml:space="preserve"> de ronda</w:delText>
        </w:r>
      </w:del>
      <w:ins w:id="160" w:author="Paula Castrilli" w:date="2025-05-19T17:14:00Z">
        <w:r w:rsidR="009717C6">
          <w:rPr>
            <w:rFonts w:ascii="Crimson Text" w:hAnsi="Crimson Text"/>
            <w:sz w:val="26"/>
            <w:szCs w:val="26"/>
          </w:rPr>
          <w:t>un círculo</w:t>
        </w:r>
      </w:ins>
      <w:r w:rsidRPr="00E3184D">
        <w:rPr>
          <w:rFonts w:ascii="Crimson Text" w:hAnsi="Crimson Text"/>
          <w:sz w:val="26"/>
          <w:szCs w:val="26"/>
        </w:rPr>
        <w:t xml:space="preserve">, donde </w:t>
      </w:r>
      <w:proofErr w:type="spellStart"/>
      <w:r w:rsidRPr="00E3184D">
        <w:rPr>
          <w:rFonts w:ascii="Crimson Text" w:hAnsi="Crimson Text"/>
          <w:sz w:val="26"/>
          <w:szCs w:val="26"/>
        </w:rPr>
        <w:t>Sigurd</w:t>
      </w:r>
      <w:proofErr w:type="spellEnd"/>
      <w:r w:rsidR="005A3690" w:rsidRPr="00E3184D">
        <w:rPr>
          <w:rFonts w:ascii="Crimson Text" w:hAnsi="Crimson Text"/>
          <w:sz w:val="26"/>
          <w:szCs w:val="26"/>
        </w:rPr>
        <w:t xml:space="preserve"> se situó en el centro y</w:t>
      </w:r>
      <w:r w:rsidRPr="00E3184D">
        <w:rPr>
          <w:rFonts w:ascii="Crimson Text" w:hAnsi="Crimson Text"/>
          <w:sz w:val="26"/>
          <w:szCs w:val="26"/>
        </w:rPr>
        <w:t xml:space="preserve"> tomó la palabra.</w:t>
      </w:r>
    </w:p>
    <w:p w:rsidR="005F0E99" w:rsidRPr="00E3184D" w:rsidDel="009717C6" w:rsidRDefault="005F0E99" w:rsidP="001E3864">
      <w:pPr>
        <w:tabs>
          <w:tab w:val="left" w:pos="2179"/>
        </w:tabs>
        <w:spacing w:after="0"/>
        <w:ind w:firstLine="284"/>
        <w:jc w:val="both"/>
        <w:rPr>
          <w:del w:id="161" w:author="Paula Castrilli" w:date="2025-05-19T17:16:00Z"/>
          <w:rFonts w:ascii="Crimson Text" w:hAnsi="Crimson Text"/>
          <w:sz w:val="26"/>
          <w:szCs w:val="26"/>
        </w:rPr>
      </w:pPr>
      <w:proofErr w:type="gramStart"/>
      <w:r w:rsidRPr="00E3184D">
        <w:rPr>
          <w:rFonts w:ascii="Crimson Text" w:hAnsi="Crimson Text"/>
          <w:sz w:val="26"/>
          <w:szCs w:val="26"/>
        </w:rPr>
        <w:t>–</w:t>
      </w:r>
      <w:ins w:id="162" w:author="Paula Castrilli" w:date="2025-05-19T17:15:00Z">
        <w:r w:rsidR="009717C6">
          <w:rPr>
            <w:rFonts w:ascii="Crimson Text" w:hAnsi="Crimson Text"/>
            <w:sz w:val="26"/>
            <w:szCs w:val="26"/>
          </w:rPr>
          <w:t>¡</w:t>
        </w:r>
      </w:ins>
      <w:proofErr w:type="gramEnd"/>
      <w:r w:rsidRPr="00E3184D">
        <w:rPr>
          <w:rFonts w:ascii="Crimson Text" w:hAnsi="Crimson Text"/>
          <w:sz w:val="26"/>
          <w:szCs w:val="26"/>
        </w:rPr>
        <w:t xml:space="preserve">Jóvenes </w:t>
      </w:r>
      <w:r w:rsidR="005A3690" w:rsidRPr="00E3184D">
        <w:rPr>
          <w:rFonts w:ascii="Crimson Text" w:hAnsi="Crimson Text"/>
          <w:sz w:val="26"/>
          <w:szCs w:val="26"/>
        </w:rPr>
        <w:t>aspirantes</w:t>
      </w:r>
      <w:r w:rsidRPr="00E3184D">
        <w:rPr>
          <w:rFonts w:ascii="Crimson Text" w:hAnsi="Crimson Text"/>
          <w:sz w:val="26"/>
          <w:szCs w:val="26"/>
        </w:rPr>
        <w:t>, futuros guerreros</w:t>
      </w:r>
      <w:ins w:id="163" w:author="Paula Castrilli" w:date="2025-05-19T17:16:00Z">
        <w:r w:rsidR="009717C6">
          <w:rPr>
            <w:rFonts w:ascii="Crimson Text" w:hAnsi="Crimson Text"/>
            <w:sz w:val="26"/>
            <w:szCs w:val="26"/>
          </w:rPr>
          <w:t>!</w:t>
        </w:r>
      </w:ins>
      <w:r w:rsidRPr="00E3184D">
        <w:rPr>
          <w:rFonts w:ascii="Crimson Text" w:hAnsi="Crimson Text"/>
          <w:sz w:val="26"/>
          <w:szCs w:val="26"/>
        </w:rPr>
        <w:t xml:space="preserve"> –comenzó </w:t>
      </w:r>
      <w:r w:rsidR="009B40B3" w:rsidRPr="00E3184D">
        <w:rPr>
          <w:rFonts w:ascii="Crimson Text" w:hAnsi="Crimson Text"/>
          <w:sz w:val="26"/>
          <w:szCs w:val="26"/>
        </w:rPr>
        <w:t>el discurso mir</w:t>
      </w:r>
      <w:ins w:id="164" w:author="Paula Castrilli" w:date="2025-05-19T17:15:00Z">
        <w:r w:rsidR="009717C6">
          <w:rPr>
            <w:rFonts w:ascii="Crimson Text" w:hAnsi="Crimson Text"/>
            <w:sz w:val="26"/>
            <w:szCs w:val="26"/>
          </w:rPr>
          <w:t>á</w:t>
        </w:r>
      </w:ins>
      <w:del w:id="165" w:author="Paula Castrilli" w:date="2025-05-19T17:14:00Z">
        <w:r w:rsidR="009B40B3" w:rsidRPr="00E3184D" w:rsidDel="009717C6">
          <w:rPr>
            <w:rFonts w:ascii="Crimson Text" w:hAnsi="Crimson Text"/>
            <w:sz w:val="26"/>
            <w:szCs w:val="26"/>
          </w:rPr>
          <w:delText>a</w:delText>
        </w:r>
      </w:del>
      <w:r w:rsidR="009B40B3" w:rsidRPr="00E3184D">
        <w:rPr>
          <w:rFonts w:ascii="Crimson Text" w:hAnsi="Crimson Text"/>
          <w:sz w:val="26"/>
          <w:szCs w:val="26"/>
        </w:rPr>
        <w:t>ndo</w:t>
      </w:r>
      <w:ins w:id="166" w:author="Paula Castrilli" w:date="2025-05-19T17:15:00Z">
        <w:r w:rsidR="009717C6">
          <w:rPr>
            <w:rFonts w:ascii="Crimson Text" w:hAnsi="Crimson Text"/>
            <w:sz w:val="26"/>
            <w:szCs w:val="26"/>
          </w:rPr>
          <w:t>los</w:t>
        </w:r>
      </w:ins>
      <w:r w:rsidR="009B40B3" w:rsidRPr="00E3184D">
        <w:rPr>
          <w:rFonts w:ascii="Crimson Text" w:hAnsi="Crimson Text"/>
          <w:sz w:val="26"/>
          <w:szCs w:val="26"/>
        </w:rPr>
        <w:t xml:space="preserve"> </w:t>
      </w:r>
      <w:r w:rsidR="005A3690" w:rsidRPr="00E3184D">
        <w:rPr>
          <w:rFonts w:ascii="Crimson Text" w:hAnsi="Crimson Text"/>
          <w:sz w:val="26"/>
          <w:szCs w:val="26"/>
        </w:rPr>
        <w:t>a la cara</w:t>
      </w:r>
      <w:commentRangeStart w:id="167"/>
      <w:del w:id="168" w:author="Paula Castrilli" w:date="2025-05-19T17:15:00Z">
        <w:r w:rsidR="009B40B3" w:rsidRPr="00E3184D" w:rsidDel="009717C6">
          <w:rPr>
            <w:rFonts w:ascii="Crimson Text" w:hAnsi="Crimson Text"/>
            <w:sz w:val="26"/>
            <w:szCs w:val="26"/>
          </w:rPr>
          <w:delText xml:space="preserve"> a cada uno de ellos</w:delText>
        </w:r>
      </w:del>
      <w:commentRangeEnd w:id="167"/>
      <w:r w:rsidR="009717C6">
        <w:rPr>
          <w:rStyle w:val="Refdecomentario"/>
        </w:rPr>
        <w:commentReference w:id="167"/>
      </w:r>
      <w:r w:rsidR="009B40B3" w:rsidRPr="00E3184D">
        <w:rPr>
          <w:rFonts w:ascii="Crimson Text" w:hAnsi="Crimson Text"/>
          <w:sz w:val="26"/>
          <w:szCs w:val="26"/>
        </w:rPr>
        <w:t xml:space="preserve">. </w:t>
      </w:r>
      <w:r w:rsidR="005A3690" w:rsidRPr="00E3184D">
        <w:rPr>
          <w:rFonts w:ascii="Crimson Text" w:hAnsi="Crimson Text"/>
          <w:sz w:val="26"/>
          <w:szCs w:val="26"/>
        </w:rPr>
        <w:t>Su mirada penetrante parecía cautivar los ojos de aquellos jóvenes</w:t>
      </w:r>
      <w:del w:id="169" w:author="Paula Castrilli" w:date="2025-05-19T17:16:00Z">
        <w:r w:rsidR="005A3690" w:rsidRPr="00E3184D" w:rsidDel="009717C6">
          <w:rPr>
            <w:rFonts w:ascii="Crimson Text" w:hAnsi="Crimson Text"/>
            <w:sz w:val="26"/>
            <w:szCs w:val="26"/>
          </w:rPr>
          <w:delText>.</w:delText>
        </w:r>
      </w:del>
    </w:p>
    <w:p w:rsidR="009717C6" w:rsidRDefault="005A3690" w:rsidP="001E3864">
      <w:pPr>
        <w:tabs>
          <w:tab w:val="left" w:pos="2179"/>
        </w:tabs>
        <w:spacing w:after="0"/>
        <w:ind w:firstLine="284"/>
        <w:jc w:val="both"/>
        <w:rPr>
          <w:ins w:id="170" w:author="Paula Castrilli" w:date="2025-05-19T17:17:00Z"/>
          <w:rFonts w:ascii="Crimson Text" w:hAnsi="Crimson Text"/>
          <w:sz w:val="26"/>
          <w:szCs w:val="26"/>
        </w:rPr>
      </w:pPr>
      <w:r w:rsidRPr="00E3184D">
        <w:rPr>
          <w:rFonts w:ascii="Crimson Text" w:hAnsi="Crimson Text"/>
          <w:sz w:val="26"/>
          <w:szCs w:val="26"/>
        </w:rPr>
        <w:t>–</w:t>
      </w:r>
      <w:ins w:id="171" w:author="Paula Castrilli" w:date="2025-05-19T17:16:00Z">
        <w:r w:rsidR="009717C6">
          <w:rPr>
            <w:rFonts w:ascii="Crimson Text" w:hAnsi="Crimson Text"/>
            <w:sz w:val="26"/>
            <w:szCs w:val="26"/>
          </w:rPr>
          <w:t>.</w:t>
        </w:r>
      </w:ins>
      <w:r w:rsidRPr="00E3184D">
        <w:rPr>
          <w:rFonts w:ascii="Crimson Text" w:hAnsi="Crimson Text"/>
          <w:sz w:val="26"/>
          <w:szCs w:val="26"/>
        </w:rPr>
        <w:t xml:space="preserve">Están a punto de tener la oportunidad de sus vidas. </w:t>
      </w:r>
      <w:r w:rsidR="00965830" w:rsidRPr="00E3184D">
        <w:rPr>
          <w:rFonts w:ascii="Crimson Text" w:hAnsi="Crimson Text"/>
          <w:sz w:val="26"/>
          <w:szCs w:val="26"/>
        </w:rPr>
        <w:t>Pertenecer a la guardia real</w:t>
      </w:r>
      <w:r w:rsidRPr="00E3184D">
        <w:rPr>
          <w:rFonts w:ascii="Crimson Text" w:hAnsi="Crimson Text"/>
          <w:sz w:val="26"/>
          <w:szCs w:val="26"/>
        </w:rPr>
        <w:t xml:space="preserve"> </w:t>
      </w:r>
      <w:r w:rsidR="00370FF3" w:rsidRPr="00E3184D">
        <w:rPr>
          <w:rFonts w:ascii="Crimson Text" w:hAnsi="Crimson Text"/>
          <w:sz w:val="26"/>
          <w:szCs w:val="26"/>
        </w:rPr>
        <w:t>es el mayor honor que un hombre puede alcanzar</w:t>
      </w:r>
      <w:r w:rsidRPr="00E3184D">
        <w:rPr>
          <w:rFonts w:ascii="Crimson Text" w:hAnsi="Crimson Text"/>
          <w:sz w:val="26"/>
          <w:szCs w:val="26"/>
        </w:rPr>
        <w:t xml:space="preserve"> –</w:t>
      </w:r>
      <w:r w:rsidR="000459F2" w:rsidRPr="00E3184D">
        <w:rPr>
          <w:rFonts w:ascii="Crimson Text" w:hAnsi="Crimson Text"/>
          <w:sz w:val="26"/>
          <w:szCs w:val="26"/>
        </w:rPr>
        <w:t>afirmó</w:t>
      </w:r>
      <w:r w:rsidR="005959CB" w:rsidRPr="00E3184D">
        <w:rPr>
          <w:rFonts w:ascii="Crimson Text" w:hAnsi="Crimson Text"/>
          <w:sz w:val="26"/>
          <w:szCs w:val="26"/>
        </w:rPr>
        <w:t xml:space="preserve"> </w:t>
      </w:r>
      <w:r w:rsidRPr="00E3184D">
        <w:rPr>
          <w:rFonts w:ascii="Crimson Text" w:hAnsi="Crimson Text"/>
          <w:sz w:val="26"/>
          <w:szCs w:val="26"/>
        </w:rPr>
        <w:t xml:space="preserve">alzando la voz–. De ustedes depende convertirse en </w:t>
      </w:r>
      <w:r w:rsidR="000459F2" w:rsidRPr="00E3184D">
        <w:rPr>
          <w:rFonts w:ascii="Crimson Text" w:hAnsi="Crimson Text"/>
          <w:sz w:val="26"/>
          <w:szCs w:val="26"/>
        </w:rPr>
        <w:t>verdadero</w:t>
      </w:r>
      <w:r w:rsidR="0078211E" w:rsidRPr="00E3184D">
        <w:rPr>
          <w:rFonts w:ascii="Crimson Text" w:hAnsi="Crimson Text"/>
          <w:sz w:val="26"/>
          <w:szCs w:val="26"/>
        </w:rPr>
        <w:t>s</w:t>
      </w:r>
      <w:r w:rsidR="000459F2" w:rsidRPr="00E3184D">
        <w:rPr>
          <w:rFonts w:ascii="Crimson Text" w:hAnsi="Crimson Text"/>
          <w:sz w:val="26"/>
          <w:szCs w:val="26"/>
        </w:rPr>
        <w:t xml:space="preserve"> guerrero</w:t>
      </w:r>
      <w:r w:rsidR="0078211E" w:rsidRPr="00E3184D">
        <w:rPr>
          <w:rFonts w:ascii="Crimson Text" w:hAnsi="Crimson Text"/>
          <w:sz w:val="26"/>
          <w:szCs w:val="26"/>
        </w:rPr>
        <w:t>s</w:t>
      </w:r>
      <w:del w:id="172" w:author="Paula Castrilli" w:date="2025-05-19T17:16:00Z">
        <w:r w:rsidRPr="00E3184D" w:rsidDel="009717C6">
          <w:rPr>
            <w:rFonts w:ascii="Crimson Text" w:hAnsi="Crimson Text"/>
            <w:sz w:val="26"/>
            <w:szCs w:val="26"/>
          </w:rPr>
          <w:delText>,</w:delText>
        </w:r>
      </w:del>
      <w:r w:rsidRPr="00E3184D">
        <w:rPr>
          <w:rFonts w:ascii="Crimson Text" w:hAnsi="Crimson Text"/>
          <w:sz w:val="26"/>
          <w:szCs w:val="26"/>
        </w:rPr>
        <w:t xml:space="preserve"> o </w:t>
      </w:r>
      <w:r w:rsidR="000459F2" w:rsidRPr="00E3184D">
        <w:rPr>
          <w:rFonts w:ascii="Crimson Text" w:hAnsi="Crimson Text"/>
          <w:sz w:val="26"/>
          <w:szCs w:val="26"/>
        </w:rPr>
        <w:t xml:space="preserve">deambular por este pueblo como </w:t>
      </w:r>
      <w:del w:id="173" w:author="Paula Castrilli" w:date="2025-05-19T17:16:00Z">
        <w:r w:rsidR="00002468" w:rsidRPr="00E3184D" w:rsidDel="009717C6">
          <w:rPr>
            <w:rFonts w:ascii="Crimson Text" w:hAnsi="Crimson Text"/>
            <w:sz w:val="26"/>
            <w:szCs w:val="26"/>
          </w:rPr>
          <w:delText>alguien</w:delText>
        </w:r>
        <w:r w:rsidR="000459F2" w:rsidRPr="00E3184D" w:rsidDel="009717C6">
          <w:rPr>
            <w:rFonts w:ascii="Crimson Text" w:hAnsi="Crimson Text"/>
            <w:sz w:val="26"/>
            <w:szCs w:val="26"/>
          </w:rPr>
          <w:delText xml:space="preserve"> </w:delText>
        </w:r>
        <w:r w:rsidR="00002468" w:rsidRPr="00E3184D" w:rsidDel="009717C6">
          <w:rPr>
            <w:rFonts w:ascii="Crimson Text" w:hAnsi="Crimson Text"/>
            <w:sz w:val="26"/>
            <w:szCs w:val="26"/>
          </w:rPr>
          <w:delText>más</w:delText>
        </w:r>
      </w:del>
      <w:ins w:id="174" w:author="Paula Castrilli" w:date="2025-05-19T17:16:00Z">
        <w:r w:rsidR="009717C6">
          <w:rPr>
            <w:rFonts w:ascii="Crimson Text" w:hAnsi="Crimson Text"/>
            <w:sz w:val="26"/>
            <w:szCs w:val="26"/>
          </w:rPr>
          <w:t>uno más del montón</w:t>
        </w:r>
      </w:ins>
      <w:r w:rsidR="000459F2" w:rsidRPr="00E3184D">
        <w:rPr>
          <w:rFonts w:ascii="Crimson Text" w:hAnsi="Crimson Text"/>
          <w:sz w:val="26"/>
          <w:szCs w:val="26"/>
        </w:rPr>
        <w:t xml:space="preserve">, lamentándose toda su vida por no haber cumplido sus sueños –concluyó </w:t>
      </w:r>
      <w:r w:rsidR="0078211E" w:rsidRPr="00E3184D">
        <w:rPr>
          <w:rFonts w:ascii="Crimson Text" w:hAnsi="Crimson Text"/>
          <w:sz w:val="26"/>
          <w:szCs w:val="26"/>
        </w:rPr>
        <w:t>categóricamente</w:t>
      </w:r>
      <w:r w:rsidR="000459F2" w:rsidRPr="00E3184D">
        <w:rPr>
          <w:rFonts w:ascii="Crimson Text" w:hAnsi="Crimson Text"/>
          <w:sz w:val="26"/>
          <w:szCs w:val="26"/>
        </w:rPr>
        <w:t>.</w:t>
      </w:r>
      <w:r w:rsidR="00FA2556" w:rsidRPr="00E3184D">
        <w:rPr>
          <w:rFonts w:ascii="Crimson Text" w:hAnsi="Crimson Text"/>
          <w:sz w:val="26"/>
          <w:szCs w:val="26"/>
        </w:rPr>
        <w:t xml:space="preserve"> </w:t>
      </w:r>
    </w:p>
    <w:p w:rsidR="005A3690" w:rsidRPr="00E3184D" w:rsidRDefault="00FA2556" w:rsidP="001E3864">
      <w:pPr>
        <w:tabs>
          <w:tab w:val="left" w:pos="2179"/>
        </w:tabs>
        <w:spacing w:after="0"/>
        <w:ind w:firstLine="284"/>
        <w:jc w:val="both"/>
        <w:rPr>
          <w:rFonts w:ascii="Crimson Text" w:hAnsi="Crimson Text"/>
          <w:sz w:val="26"/>
          <w:szCs w:val="26"/>
        </w:rPr>
      </w:pPr>
      <w:del w:id="175" w:author="Paula Castrilli" w:date="2025-05-19T17:17:00Z">
        <w:r w:rsidRPr="00E3184D" w:rsidDel="009717C6">
          <w:rPr>
            <w:rFonts w:ascii="Crimson Text" w:hAnsi="Crimson Text"/>
            <w:sz w:val="26"/>
            <w:szCs w:val="26"/>
          </w:rPr>
          <w:delText>Luego t</w:delText>
        </w:r>
      </w:del>
      <w:ins w:id="176" w:author="Paula Castrilli" w:date="2025-05-19T17:17:00Z">
        <w:r w:rsidR="009717C6">
          <w:rPr>
            <w:rFonts w:ascii="Crimson Text" w:hAnsi="Crimson Text"/>
            <w:sz w:val="26"/>
            <w:szCs w:val="26"/>
          </w:rPr>
          <w:t>T</w:t>
        </w:r>
      </w:ins>
      <w:r w:rsidRPr="00E3184D">
        <w:rPr>
          <w:rFonts w:ascii="Crimson Text" w:hAnsi="Crimson Text"/>
          <w:sz w:val="26"/>
          <w:szCs w:val="26"/>
        </w:rPr>
        <w:t xml:space="preserve">omó una medalla que colgaba del pecho de su </w:t>
      </w:r>
      <w:r w:rsidR="007A5B55" w:rsidRPr="00E3184D">
        <w:rPr>
          <w:rFonts w:ascii="Crimson Text" w:hAnsi="Crimson Text"/>
          <w:sz w:val="26"/>
          <w:szCs w:val="26"/>
        </w:rPr>
        <w:t>armadura, donde l</w:t>
      </w:r>
      <w:r w:rsidR="0078211E" w:rsidRPr="00E3184D">
        <w:rPr>
          <w:rFonts w:ascii="Crimson Text" w:hAnsi="Crimson Text"/>
          <w:sz w:val="26"/>
          <w:szCs w:val="26"/>
        </w:rPr>
        <w:t>ucía</w:t>
      </w:r>
      <w:r w:rsidR="00083B89" w:rsidRPr="00E3184D">
        <w:rPr>
          <w:rFonts w:ascii="Crimson Text" w:hAnsi="Crimson Text"/>
          <w:sz w:val="26"/>
          <w:szCs w:val="26"/>
        </w:rPr>
        <w:t xml:space="preserve"> numerosas </w:t>
      </w:r>
      <w:r w:rsidR="00557033" w:rsidRPr="00E3184D">
        <w:rPr>
          <w:rFonts w:ascii="Crimson Text" w:hAnsi="Crimson Text"/>
          <w:sz w:val="26"/>
          <w:szCs w:val="26"/>
        </w:rPr>
        <w:t>condecoraciones</w:t>
      </w:r>
      <w:r w:rsidR="00083B89" w:rsidRPr="00E3184D">
        <w:rPr>
          <w:rFonts w:ascii="Crimson Text" w:hAnsi="Crimson Text"/>
          <w:sz w:val="26"/>
          <w:szCs w:val="26"/>
        </w:rPr>
        <w:t xml:space="preserve"> que representaban todo tipo de conquistas personales, entre batallas ganadas y grandes ascensos. </w:t>
      </w:r>
      <w:proofErr w:type="spellStart"/>
      <w:r w:rsidR="00083B89" w:rsidRPr="00E3184D">
        <w:rPr>
          <w:rFonts w:ascii="Crimson Text" w:hAnsi="Crimson Text"/>
          <w:sz w:val="26"/>
          <w:szCs w:val="26"/>
        </w:rPr>
        <w:t>Sigurd</w:t>
      </w:r>
      <w:proofErr w:type="spellEnd"/>
      <w:r w:rsidR="00083B89" w:rsidRPr="00E3184D">
        <w:rPr>
          <w:rFonts w:ascii="Crimson Text" w:hAnsi="Crimson Text"/>
          <w:sz w:val="26"/>
          <w:szCs w:val="26"/>
        </w:rPr>
        <w:t xml:space="preserve"> había sido un </w:t>
      </w:r>
      <w:r w:rsidR="00557033" w:rsidRPr="00E3184D">
        <w:rPr>
          <w:rFonts w:ascii="Crimson Text" w:hAnsi="Crimson Text"/>
          <w:sz w:val="26"/>
          <w:szCs w:val="26"/>
        </w:rPr>
        <w:t>importante</w:t>
      </w:r>
      <w:r w:rsidR="00083B89" w:rsidRPr="00E3184D">
        <w:rPr>
          <w:rFonts w:ascii="Crimson Text" w:hAnsi="Crimson Text"/>
          <w:sz w:val="26"/>
          <w:szCs w:val="26"/>
        </w:rPr>
        <w:t xml:space="preserve"> guerrero, uno de los más renombrados por la milicia. Retirado de aquella</w:t>
      </w:r>
      <w:r w:rsidR="00246B4E" w:rsidRPr="00E3184D">
        <w:rPr>
          <w:rFonts w:ascii="Crimson Text" w:hAnsi="Crimson Text"/>
          <w:sz w:val="26"/>
          <w:szCs w:val="26"/>
        </w:rPr>
        <w:t xml:space="preserve"> actividad</w:t>
      </w:r>
      <w:r w:rsidR="00083B89" w:rsidRPr="00E3184D">
        <w:rPr>
          <w:rFonts w:ascii="Crimson Text" w:hAnsi="Crimson Text"/>
          <w:sz w:val="26"/>
          <w:szCs w:val="26"/>
        </w:rPr>
        <w:t xml:space="preserve">, </w:t>
      </w:r>
      <w:del w:id="177" w:author="Paula Castrilli" w:date="2025-05-19T17:17:00Z">
        <w:r w:rsidR="00083B89" w:rsidRPr="00E3184D" w:rsidDel="009717C6">
          <w:rPr>
            <w:rFonts w:ascii="Crimson Text" w:hAnsi="Crimson Text"/>
            <w:sz w:val="26"/>
            <w:szCs w:val="26"/>
          </w:rPr>
          <w:delText xml:space="preserve">hoy </w:delText>
        </w:r>
      </w:del>
      <w:r w:rsidR="00083B89" w:rsidRPr="00E3184D">
        <w:rPr>
          <w:rFonts w:ascii="Crimson Text" w:hAnsi="Crimson Text"/>
          <w:sz w:val="26"/>
          <w:szCs w:val="26"/>
        </w:rPr>
        <w:t>se dedica</w:t>
      </w:r>
      <w:r w:rsidR="000E5AC3" w:rsidRPr="00E3184D">
        <w:rPr>
          <w:rFonts w:ascii="Crimson Text" w:hAnsi="Crimson Text"/>
          <w:sz w:val="26"/>
          <w:szCs w:val="26"/>
        </w:rPr>
        <w:t>ba</w:t>
      </w:r>
      <w:r w:rsidR="00083B89" w:rsidRPr="00E3184D">
        <w:rPr>
          <w:rFonts w:ascii="Crimson Text" w:hAnsi="Crimson Text"/>
          <w:sz w:val="26"/>
          <w:szCs w:val="26"/>
        </w:rPr>
        <w:t xml:space="preserve"> a formar futuros soldados</w:t>
      </w:r>
      <w:del w:id="178" w:author="Paula Castrilli" w:date="2025-05-19T17:26:00Z">
        <w:r w:rsidR="00083B89" w:rsidRPr="00E3184D" w:rsidDel="00D250B2">
          <w:rPr>
            <w:rFonts w:ascii="Crimson Text" w:hAnsi="Crimson Text"/>
            <w:sz w:val="26"/>
            <w:szCs w:val="26"/>
          </w:rPr>
          <w:delText>,</w:delText>
        </w:r>
      </w:del>
      <w:r w:rsidR="00083B89" w:rsidRPr="00E3184D">
        <w:rPr>
          <w:rFonts w:ascii="Crimson Text" w:hAnsi="Crimson Text"/>
          <w:sz w:val="26"/>
          <w:szCs w:val="26"/>
        </w:rPr>
        <w:t xml:space="preserve"> transmitiéndole</w:t>
      </w:r>
      <w:ins w:id="179" w:author="Paula Castrilli" w:date="2025-05-19T17:26:00Z">
        <w:r w:rsidR="00D250B2">
          <w:rPr>
            <w:rFonts w:ascii="Crimson Text" w:hAnsi="Crimson Text"/>
            <w:sz w:val="26"/>
            <w:szCs w:val="26"/>
          </w:rPr>
          <w:t>s</w:t>
        </w:r>
      </w:ins>
      <w:r w:rsidR="00083B89" w:rsidRPr="00E3184D">
        <w:rPr>
          <w:rFonts w:ascii="Crimson Text" w:hAnsi="Crimson Text"/>
          <w:sz w:val="26"/>
          <w:szCs w:val="26"/>
        </w:rPr>
        <w:t xml:space="preserve"> su experiencia e </w:t>
      </w:r>
      <w:r w:rsidR="0078211E" w:rsidRPr="00E3184D">
        <w:rPr>
          <w:rFonts w:ascii="Crimson Text" w:hAnsi="Crimson Text"/>
          <w:sz w:val="26"/>
          <w:szCs w:val="26"/>
        </w:rPr>
        <w:t>inculcándoles</w:t>
      </w:r>
      <w:r w:rsidR="00083B89" w:rsidRPr="00E3184D">
        <w:rPr>
          <w:rFonts w:ascii="Crimson Text" w:hAnsi="Crimson Text"/>
          <w:sz w:val="26"/>
          <w:szCs w:val="26"/>
        </w:rPr>
        <w:t xml:space="preserve"> el orgullo de </w:t>
      </w:r>
      <w:commentRangeStart w:id="180"/>
      <w:r w:rsidR="00083B89" w:rsidRPr="00E3184D">
        <w:rPr>
          <w:rFonts w:ascii="Crimson Text" w:hAnsi="Crimson Text"/>
          <w:sz w:val="26"/>
          <w:szCs w:val="26"/>
        </w:rPr>
        <w:t xml:space="preserve">defender las tierras del </w:t>
      </w:r>
      <w:ins w:id="181" w:author="Paula Castrilli" w:date="2025-05-19T17:24:00Z">
        <w:r w:rsidR="00D250B2">
          <w:rPr>
            <w:rFonts w:ascii="Crimson Text" w:hAnsi="Crimson Text"/>
            <w:sz w:val="26"/>
            <w:szCs w:val="26"/>
          </w:rPr>
          <w:t>R</w:t>
        </w:r>
      </w:ins>
      <w:del w:id="182" w:author="Paula Castrilli" w:date="2025-05-19T17:24:00Z">
        <w:r w:rsidR="00083B89" w:rsidRPr="00E3184D" w:rsidDel="00D250B2">
          <w:rPr>
            <w:rFonts w:ascii="Crimson Text" w:hAnsi="Crimson Text"/>
            <w:sz w:val="26"/>
            <w:szCs w:val="26"/>
          </w:rPr>
          <w:delText>r</w:delText>
        </w:r>
      </w:del>
      <w:r w:rsidR="00083B89" w:rsidRPr="00E3184D">
        <w:rPr>
          <w:rFonts w:ascii="Crimson Text" w:hAnsi="Crimson Text"/>
          <w:sz w:val="26"/>
          <w:szCs w:val="26"/>
        </w:rPr>
        <w:t xml:space="preserve">einado del </w:t>
      </w:r>
      <w:r w:rsidR="009D10F0" w:rsidRPr="00E3184D">
        <w:rPr>
          <w:rFonts w:ascii="Crimson Text" w:hAnsi="Crimson Text"/>
          <w:sz w:val="26"/>
          <w:szCs w:val="26"/>
        </w:rPr>
        <w:t>Sur</w:t>
      </w:r>
      <w:commentRangeEnd w:id="180"/>
      <w:r w:rsidR="009717C6">
        <w:rPr>
          <w:rStyle w:val="Refdecomentario"/>
        </w:rPr>
        <w:commentReference w:id="180"/>
      </w:r>
      <w:r w:rsidR="00083B89" w:rsidRPr="00E3184D">
        <w:rPr>
          <w:rFonts w:ascii="Crimson Text" w:hAnsi="Crimson Text"/>
          <w:sz w:val="26"/>
          <w:szCs w:val="26"/>
        </w:rPr>
        <w:t>.</w:t>
      </w:r>
    </w:p>
    <w:p w:rsidR="00557033" w:rsidRPr="00E3184D" w:rsidRDefault="00557033" w:rsidP="001E3864">
      <w:pPr>
        <w:tabs>
          <w:tab w:val="left" w:pos="2179"/>
        </w:tabs>
        <w:spacing w:after="0"/>
        <w:ind w:firstLine="284"/>
        <w:jc w:val="both"/>
        <w:rPr>
          <w:rFonts w:ascii="Crimson Text" w:hAnsi="Crimson Text"/>
          <w:sz w:val="26"/>
          <w:szCs w:val="26"/>
        </w:rPr>
      </w:pPr>
      <w:commentRangeStart w:id="183"/>
      <w:r w:rsidRPr="00E3184D">
        <w:rPr>
          <w:rFonts w:ascii="Crimson Text" w:hAnsi="Crimson Text"/>
          <w:sz w:val="26"/>
          <w:szCs w:val="26"/>
        </w:rPr>
        <w:t>Pero aquella medalla que sostenía en su mano</w:t>
      </w:r>
      <w:del w:id="184" w:author="Paula Castrilli" w:date="2025-05-19T17:26:00Z">
        <w:r w:rsidRPr="00E3184D" w:rsidDel="00D250B2">
          <w:rPr>
            <w:rFonts w:ascii="Crimson Text" w:hAnsi="Crimson Text"/>
            <w:sz w:val="26"/>
            <w:szCs w:val="26"/>
          </w:rPr>
          <w:delText>,</w:delText>
        </w:r>
      </w:del>
      <w:r w:rsidRPr="00E3184D">
        <w:rPr>
          <w:rFonts w:ascii="Crimson Text" w:hAnsi="Crimson Text"/>
          <w:sz w:val="26"/>
          <w:szCs w:val="26"/>
        </w:rPr>
        <w:t xml:space="preserve"> no era una insignia más, era el distintivo que había ganado al convertirse en guerrero real, cuando era un aprendiz y </w:t>
      </w:r>
      <w:r w:rsidR="00246B4E" w:rsidRPr="00E3184D">
        <w:rPr>
          <w:rFonts w:ascii="Crimson Text" w:hAnsi="Crimson Text"/>
          <w:sz w:val="26"/>
          <w:szCs w:val="26"/>
        </w:rPr>
        <w:t>mantenía</w:t>
      </w:r>
      <w:r w:rsidRPr="00E3184D">
        <w:rPr>
          <w:rFonts w:ascii="Crimson Text" w:hAnsi="Crimson Text"/>
          <w:sz w:val="26"/>
          <w:szCs w:val="26"/>
        </w:rPr>
        <w:t xml:space="preserve"> </w:t>
      </w:r>
      <w:r w:rsidR="00301EDA" w:rsidRPr="00E3184D">
        <w:rPr>
          <w:rFonts w:ascii="Crimson Text" w:hAnsi="Crimson Text"/>
          <w:sz w:val="26"/>
          <w:szCs w:val="26"/>
        </w:rPr>
        <w:t>las mismas ilusiones</w:t>
      </w:r>
      <w:r w:rsidRPr="00E3184D">
        <w:rPr>
          <w:rFonts w:ascii="Crimson Text" w:hAnsi="Crimson Text"/>
          <w:sz w:val="26"/>
          <w:szCs w:val="26"/>
        </w:rPr>
        <w:t xml:space="preserve"> que los jóvenes que tenía frente a él.</w:t>
      </w:r>
    </w:p>
    <w:p w:rsidR="0078211E" w:rsidRPr="00E3184D" w:rsidRDefault="0078211E"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–Esta medalla es la más importante de todas, si</w:t>
      </w:r>
      <w:ins w:id="185" w:author="Paula Castrilli" w:date="2025-05-19T17:27:00Z">
        <w:r w:rsidR="00D250B2">
          <w:rPr>
            <w:rFonts w:ascii="Crimson Text" w:hAnsi="Crimson Text"/>
            <w:sz w:val="26"/>
            <w:szCs w:val="26"/>
          </w:rPr>
          <w:t xml:space="preserve"> </w:t>
        </w:r>
      </w:ins>
      <w:r w:rsidRPr="00E3184D">
        <w:rPr>
          <w:rFonts w:ascii="Crimson Text" w:hAnsi="Crimson Text"/>
          <w:sz w:val="26"/>
          <w:szCs w:val="26"/>
        </w:rPr>
        <w:t>no fuera por esta conquist</w:t>
      </w:r>
      <w:r w:rsidR="00940390" w:rsidRPr="00E3184D">
        <w:rPr>
          <w:rFonts w:ascii="Crimson Text" w:hAnsi="Crimson Text"/>
          <w:sz w:val="26"/>
          <w:szCs w:val="26"/>
        </w:rPr>
        <w:t>a, ninguna de las demás hubiera sido posible</w:t>
      </w:r>
      <w:r w:rsidRPr="00E3184D">
        <w:rPr>
          <w:rFonts w:ascii="Crimson Text" w:hAnsi="Crimson Text"/>
          <w:sz w:val="26"/>
          <w:szCs w:val="26"/>
        </w:rPr>
        <w:t xml:space="preserve"> </w:t>
      </w:r>
      <w:r w:rsidR="00C621A8" w:rsidRPr="00E3184D">
        <w:rPr>
          <w:rFonts w:ascii="Crimson Text" w:hAnsi="Crimson Text"/>
          <w:sz w:val="26"/>
          <w:szCs w:val="26"/>
        </w:rPr>
        <w:t>–anunció mientras recorría el cí</w:t>
      </w:r>
      <w:r w:rsidRPr="00E3184D">
        <w:rPr>
          <w:rFonts w:ascii="Crimson Text" w:hAnsi="Crimson Text"/>
          <w:sz w:val="26"/>
          <w:szCs w:val="26"/>
        </w:rPr>
        <w:t>rculo exhibiendo el galardón a escasos centímetros de las narices de sus discípulos</w:t>
      </w:r>
      <w:del w:id="186" w:author="Paula Castrilli" w:date="2025-05-19T17:27:00Z">
        <w:r w:rsidRPr="00E3184D" w:rsidDel="00D250B2">
          <w:rPr>
            <w:rFonts w:ascii="Crimson Text" w:hAnsi="Crimson Text"/>
            <w:sz w:val="26"/>
            <w:szCs w:val="26"/>
          </w:rPr>
          <w:delText>.</w:delText>
        </w:r>
      </w:del>
      <w:commentRangeEnd w:id="183"/>
      <w:r w:rsidR="00D250B2">
        <w:rPr>
          <w:rStyle w:val="Refdecomentario"/>
        </w:rPr>
        <w:commentReference w:id="183"/>
      </w:r>
    </w:p>
    <w:p w:rsidR="00D250B2" w:rsidRDefault="0078211E" w:rsidP="00D250B2">
      <w:pPr>
        <w:tabs>
          <w:tab w:val="left" w:pos="2179"/>
        </w:tabs>
        <w:spacing w:after="0"/>
        <w:jc w:val="both"/>
        <w:rPr>
          <w:ins w:id="187" w:author="Paula Castrilli" w:date="2025-05-19T17:29:00Z"/>
          <w:rFonts w:ascii="Crimson Text" w:hAnsi="Crimson Text"/>
          <w:sz w:val="26"/>
          <w:szCs w:val="26"/>
        </w:rPr>
        <w:pPrChange w:id="188" w:author="Paula Castrilli" w:date="2025-05-19T17:27:00Z">
          <w:pPr>
            <w:tabs>
              <w:tab w:val="left" w:pos="2179"/>
            </w:tabs>
            <w:spacing w:after="0"/>
            <w:ind w:firstLine="284"/>
            <w:jc w:val="both"/>
          </w:pPr>
        </w:pPrChange>
      </w:pPr>
      <w:r w:rsidRPr="00E3184D">
        <w:rPr>
          <w:rFonts w:ascii="Crimson Text" w:hAnsi="Crimson Text"/>
          <w:sz w:val="26"/>
          <w:szCs w:val="26"/>
        </w:rPr>
        <w:t>–</w:t>
      </w:r>
      <w:ins w:id="189" w:author="Paula Castrilli" w:date="2025-05-19T17:27:00Z">
        <w:r w:rsidR="00D250B2">
          <w:rPr>
            <w:rFonts w:ascii="Crimson Text" w:hAnsi="Crimson Text"/>
            <w:sz w:val="26"/>
            <w:szCs w:val="26"/>
          </w:rPr>
          <w:t xml:space="preserve">. </w:t>
        </w:r>
      </w:ins>
      <w:r w:rsidRPr="00E3184D">
        <w:rPr>
          <w:rFonts w:ascii="Crimson Text" w:hAnsi="Crimson Text"/>
          <w:sz w:val="26"/>
          <w:szCs w:val="26"/>
        </w:rPr>
        <w:t>Ahora deben alcanzarla ustedes, no tienen permitido fallar. Redoblen sus esfuerzos, agudicen sus sentidos</w:t>
      </w:r>
      <w:del w:id="190" w:author="Paula Castrilli" w:date="2025-05-19T17:27:00Z">
        <w:r w:rsidRPr="00E3184D" w:rsidDel="00D250B2">
          <w:rPr>
            <w:rFonts w:ascii="Crimson Text" w:hAnsi="Crimson Text"/>
            <w:sz w:val="26"/>
            <w:szCs w:val="26"/>
          </w:rPr>
          <w:delText>,</w:delText>
        </w:r>
      </w:del>
      <w:r w:rsidRPr="00E3184D">
        <w:rPr>
          <w:rFonts w:ascii="Crimson Text" w:hAnsi="Crimson Text"/>
          <w:sz w:val="26"/>
          <w:szCs w:val="26"/>
        </w:rPr>
        <w:t xml:space="preserve"> y</w:t>
      </w:r>
      <w:ins w:id="191" w:author="Paula Castrilli" w:date="2025-05-19T17:27:00Z">
        <w:r w:rsidR="00D250B2">
          <w:rPr>
            <w:rFonts w:ascii="Crimson Text" w:hAnsi="Crimson Text"/>
            <w:sz w:val="26"/>
            <w:szCs w:val="26"/>
          </w:rPr>
          <w:t>,</w:t>
        </w:r>
      </w:ins>
      <w:r w:rsidRPr="00E3184D">
        <w:rPr>
          <w:rFonts w:ascii="Crimson Text" w:hAnsi="Crimson Text"/>
          <w:sz w:val="26"/>
          <w:szCs w:val="26"/>
        </w:rPr>
        <w:t xml:space="preserve"> por sobre todas las cosas</w:t>
      </w:r>
      <w:ins w:id="192" w:author="Paula Castrilli" w:date="2025-05-19T17:27:00Z">
        <w:r w:rsidR="00D250B2">
          <w:rPr>
            <w:rFonts w:ascii="Crimson Text" w:hAnsi="Crimson Text"/>
            <w:sz w:val="26"/>
            <w:szCs w:val="26"/>
          </w:rPr>
          <w:t>,</w:t>
        </w:r>
      </w:ins>
      <w:r w:rsidRPr="00E3184D">
        <w:rPr>
          <w:rFonts w:ascii="Crimson Text" w:hAnsi="Crimson Text"/>
          <w:sz w:val="26"/>
          <w:szCs w:val="26"/>
        </w:rPr>
        <w:t xml:space="preserve"> </w:t>
      </w:r>
      <w:del w:id="193" w:author="Paula Castrilli" w:date="2025-05-19T17:27:00Z">
        <w:r w:rsidR="00510232" w:rsidRPr="00E3184D" w:rsidDel="00D250B2">
          <w:rPr>
            <w:rFonts w:ascii="Crimson Text" w:hAnsi="Crimson Text"/>
            <w:sz w:val="26"/>
            <w:szCs w:val="26"/>
          </w:rPr>
          <w:delText xml:space="preserve">estén </w:delText>
        </w:r>
      </w:del>
      <w:ins w:id="194" w:author="Paula Castrilli" w:date="2025-05-19T17:27:00Z">
        <w:r w:rsidR="00D250B2">
          <w:rPr>
            <w:rFonts w:ascii="Crimson Text" w:hAnsi="Crimson Text"/>
            <w:sz w:val="26"/>
            <w:szCs w:val="26"/>
          </w:rPr>
          <w:t>procuren estar</w:t>
        </w:r>
        <w:r w:rsidR="00D250B2" w:rsidRPr="00E3184D">
          <w:rPr>
            <w:rFonts w:ascii="Crimson Text" w:hAnsi="Crimson Text"/>
            <w:sz w:val="26"/>
            <w:szCs w:val="26"/>
          </w:rPr>
          <w:t xml:space="preserve"> </w:t>
        </w:r>
      </w:ins>
      <w:r w:rsidR="00510232" w:rsidRPr="00E3184D">
        <w:rPr>
          <w:rFonts w:ascii="Crimson Text" w:hAnsi="Crimson Text"/>
          <w:sz w:val="26"/>
          <w:szCs w:val="26"/>
        </w:rPr>
        <w:t xml:space="preserve">a la altura de las circunstancias –concluyó con </w:t>
      </w:r>
      <w:commentRangeStart w:id="195"/>
      <w:r w:rsidR="00510232" w:rsidRPr="00E3184D">
        <w:rPr>
          <w:rFonts w:ascii="Crimson Text" w:hAnsi="Crimson Text"/>
          <w:sz w:val="26"/>
          <w:szCs w:val="26"/>
        </w:rPr>
        <w:t>temperamento</w:t>
      </w:r>
      <w:commentRangeEnd w:id="195"/>
      <w:r w:rsidR="00D250B2">
        <w:rPr>
          <w:rStyle w:val="Refdecomentario"/>
        </w:rPr>
        <w:commentReference w:id="195"/>
      </w:r>
      <w:r w:rsidR="00510232" w:rsidRPr="00E3184D">
        <w:rPr>
          <w:rFonts w:ascii="Crimson Text" w:hAnsi="Crimson Text"/>
          <w:sz w:val="26"/>
          <w:szCs w:val="26"/>
        </w:rPr>
        <w:t xml:space="preserve">, </w:t>
      </w:r>
    </w:p>
    <w:p w:rsidR="007B0769" w:rsidRDefault="00510232" w:rsidP="00D250B2">
      <w:pPr>
        <w:tabs>
          <w:tab w:val="left" w:pos="2179"/>
        </w:tabs>
        <w:spacing w:after="0"/>
        <w:ind w:firstLine="284"/>
        <w:jc w:val="both"/>
        <w:rPr>
          <w:ins w:id="196" w:author="Paula Castrilli" w:date="2025-05-19T17:30:00Z"/>
          <w:rFonts w:ascii="Crimson Text" w:hAnsi="Crimson Text"/>
          <w:sz w:val="26"/>
          <w:szCs w:val="26"/>
        </w:rPr>
      </w:pPr>
      <w:del w:id="197" w:author="Paula Castrilli" w:date="2025-05-19T17:29:00Z">
        <w:r w:rsidRPr="00E3184D" w:rsidDel="00D250B2">
          <w:rPr>
            <w:rFonts w:ascii="Crimson Text" w:hAnsi="Crimson Text"/>
            <w:sz w:val="26"/>
            <w:szCs w:val="26"/>
          </w:rPr>
          <w:delText>h</w:delText>
        </w:r>
      </w:del>
      <w:ins w:id="198" w:author="Paula Castrilli" w:date="2025-05-19T17:29:00Z">
        <w:r w:rsidR="00D250B2">
          <w:rPr>
            <w:rFonts w:ascii="Crimson Text" w:hAnsi="Crimson Text"/>
            <w:sz w:val="26"/>
            <w:szCs w:val="26"/>
          </w:rPr>
          <w:t>H</w:t>
        </w:r>
      </w:ins>
      <w:r w:rsidRPr="00E3184D">
        <w:rPr>
          <w:rFonts w:ascii="Crimson Text" w:hAnsi="Crimson Text"/>
          <w:sz w:val="26"/>
          <w:szCs w:val="26"/>
        </w:rPr>
        <w:t>izo una pausa y retomó</w:t>
      </w:r>
      <w:ins w:id="199" w:author="Paula Castrilli" w:date="2025-05-19T17:30:00Z">
        <w:r w:rsidR="007B0769">
          <w:rPr>
            <w:rFonts w:ascii="Crimson Text" w:hAnsi="Crimson Text"/>
            <w:sz w:val="26"/>
            <w:szCs w:val="26"/>
          </w:rPr>
          <w:t>,</w:t>
        </w:r>
      </w:ins>
      <w:r w:rsidRPr="00E3184D">
        <w:rPr>
          <w:rFonts w:ascii="Crimson Text" w:hAnsi="Crimson Text"/>
          <w:sz w:val="26"/>
          <w:szCs w:val="26"/>
        </w:rPr>
        <w:t xml:space="preserve"> más </w:t>
      </w:r>
      <w:r w:rsidR="00F60918" w:rsidRPr="00E3184D">
        <w:rPr>
          <w:rFonts w:ascii="Crimson Text" w:hAnsi="Crimson Text"/>
          <w:sz w:val="26"/>
          <w:szCs w:val="26"/>
        </w:rPr>
        <w:t>tranquilo</w:t>
      </w:r>
      <w:ins w:id="200" w:author="Paula Castrilli" w:date="2025-05-19T17:30:00Z">
        <w:r w:rsidR="007B0769">
          <w:rPr>
            <w:rFonts w:ascii="Crimson Text" w:hAnsi="Crimson Text"/>
            <w:sz w:val="26"/>
            <w:szCs w:val="26"/>
          </w:rPr>
          <w:t xml:space="preserve"> pero con firmeza.</w:t>
        </w:r>
      </w:ins>
    </w:p>
    <w:p w:rsidR="0078211E" w:rsidRPr="00E3184D" w:rsidRDefault="00510232" w:rsidP="00D250B2">
      <w:pPr>
        <w:tabs>
          <w:tab w:val="left" w:pos="2179"/>
        </w:tabs>
        <w:spacing w:after="0"/>
        <w:ind w:firstLine="284"/>
        <w:jc w:val="both"/>
        <w:rPr>
          <w:rFonts w:ascii="Crimson Text" w:hAnsi="Crimson Text"/>
          <w:sz w:val="26"/>
          <w:szCs w:val="26"/>
        </w:rPr>
      </w:pPr>
      <w:r w:rsidRPr="00E3184D">
        <w:rPr>
          <w:rFonts w:ascii="Crimson Text" w:hAnsi="Crimson Text"/>
          <w:sz w:val="26"/>
          <w:szCs w:val="26"/>
        </w:rPr>
        <w:t>–</w:t>
      </w:r>
      <w:del w:id="201" w:author="Paula Castrilli" w:date="2025-05-19T17:30:00Z">
        <w:r w:rsidRPr="00E3184D" w:rsidDel="007B0769">
          <w:rPr>
            <w:rFonts w:ascii="Crimson Text" w:hAnsi="Crimson Text"/>
            <w:sz w:val="26"/>
            <w:szCs w:val="26"/>
          </w:rPr>
          <w:delText xml:space="preserve">. </w:delText>
        </w:r>
      </w:del>
      <w:r w:rsidRPr="00E3184D">
        <w:rPr>
          <w:rFonts w:ascii="Crimson Text" w:hAnsi="Crimson Text"/>
          <w:sz w:val="26"/>
          <w:szCs w:val="26"/>
        </w:rPr>
        <w:t xml:space="preserve">Este fue nuestro último entrenamiento. </w:t>
      </w:r>
      <w:r w:rsidR="00017CB8" w:rsidRPr="00E3184D">
        <w:rPr>
          <w:rFonts w:ascii="Crimson Text" w:hAnsi="Crimson Text"/>
          <w:sz w:val="26"/>
          <w:szCs w:val="26"/>
        </w:rPr>
        <w:t>En el futuro</w:t>
      </w:r>
      <w:r w:rsidR="00BD30C1" w:rsidRPr="00E3184D">
        <w:rPr>
          <w:rFonts w:ascii="Crimson Text" w:hAnsi="Crimson Text"/>
          <w:sz w:val="26"/>
          <w:szCs w:val="26"/>
        </w:rPr>
        <w:t xml:space="preserve"> los </w:t>
      </w:r>
      <w:r w:rsidR="00017CB8" w:rsidRPr="00E3184D">
        <w:rPr>
          <w:rFonts w:ascii="Crimson Text" w:hAnsi="Crimson Text"/>
          <w:sz w:val="26"/>
          <w:szCs w:val="26"/>
        </w:rPr>
        <w:t>quiero ver</w:t>
      </w:r>
      <w:r w:rsidRPr="00E3184D">
        <w:rPr>
          <w:rFonts w:ascii="Crimson Text" w:hAnsi="Crimson Text"/>
          <w:sz w:val="26"/>
          <w:szCs w:val="26"/>
        </w:rPr>
        <w:t xml:space="preserve"> en el campo de batalla, defendiendo </w:t>
      </w:r>
      <w:r w:rsidR="00017CB8" w:rsidRPr="00E3184D">
        <w:rPr>
          <w:rFonts w:ascii="Crimson Text" w:hAnsi="Crimson Text"/>
          <w:sz w:val="26"/>
          <w:szCs w:val="26"/>
        </w:rPr>
        <w:t>este</w:t>
      </w:r>
      <w:r w:rsidRPr="00E3184D">
        <w:rPr>
          <w:rFonts w:ascii="Crimson Text" w:hAnsi="Crimson Text"/>
          <w:sz w:val="26"/>
          <w:szCs w:val="26"/>
        </w:rPr>
        <w:t xml:space="preserve"> escudo</w:t>
      </w:r>
      <w:r w:rsidR="00017CB8" w:rsidRPr="00E3184D">
        <w:rPr>
          <w:rFonts w:ascii="Crimson Text" w:hAnsi="Crimson Text"/>
          <w:sz w:val="26"/>
          <w:szCs w:val="26"/>
        </w:rPr>
        <w:t xml:space="preserve"> con el alma</w:t>
      </w:r>
      <w:r w:rsidRPr="00E3184D">
        <w:rPr>
          <w:rFonts w:ascii="Crimson Text" w:hAnsi="Crimson Text"/>
          <w:sz w:val="26"/>
          <w:szCs w:val="26"/>
        </w:rPr>
        <w:t xml:space="preserve">. ¡Hasta </w:t>
      </w:r>
      <w:r w:rsidR="0010518B" w:rsidRPr="00E3184D">
        <w:rPr>
          <w:rFonts w:ascii="Crimson Text" w:hAnsi="Crimson Text"/>
          <w:sz w:val="26"/>
          <w:szCs w:val="26"/>
        </w:rPr>
        <w:t>pronto</w:t>
      </w:r>
      <w:ins w:id="202" w:author="Paula Castrilli" w:date="2025-05-19T17:30:00Z">
        <w:r w:rsidR="007B0769">
          <w:rPr>
            <w:rFonts w:ascii="Crimson Text" w:hAnsi="Crimson Text"/>
            <w:sz w:val="26"/>
            <w:szCs w:val="26"/>
          </w:rPr>
          <w:t>,</w:t>
        </w:r>
      </w:ins>
      <w:r w:rsidRPr="00E3184D">
        <w:rPr>
          <w:rFonts w:ascii="Crimson Text" w:hAnsi="Crimson Text"/>
          <w:sz w:val="26"/>
          <w:szCs w:val="26"/>
        </w:rPr>
        <w:t xml:space="preserve"> aspirantes!</w:t>
      </w:r>
    </w:p>
    <w:p w:rsidR="00510232" w:rsidRPr="00E3184D" w:rsidRDefault="00510232" w:rsidP="001E3864">
      <w:pPr>
        <w:tabs>
          <w:tab w:val="left" w:pos="2179"/>
        </w:tabs>
        <w:spacing w:after="0"/>
        <w:ind w:firstLine="284"/>
        <w:jc w:val="both"/>
        <w:rPr>
          <w:rFonts w:ascii="Crimson Text" w:hAnsi="Crimson Text"/>
          <w:sz w:val="26"/>
          <w:szCs w:val="26"/>
        </w:rPr>
      </w:pPr>
      <w:proofErr w:type="gramStart"/>
      <w:r w:rsidRPr="00E3184D">
        <w:rPr>
          <w:rFonts w:ascii="Crimson Text" w:hAnsi="Crimson Text"/>
          <w:sz w:val="26"/>
          <w:szCs w:val="26"/>
        </w:rPr>
        <w:t>–¡</w:t>
      </w:r>
      <w:proofErr w:type="gramEnd"/>
      <w:r w:rsidRPr="00E3184D">
        <w:rPr>
          <w:rFonts w:ascii="Crimson Text" w:hAnsi="Crimson Text"/>
          <w:sz w:val="26"/>
          <w:szCs w:val="26"/>
        </w:rPr>
        <w:t xml:space="preserve">Hasta </w:t>
      </w:r>
      <w:r w:rsidR="0010518B" w:rsidRPr="00E3184D">
        <w:rPr>
          <w:rFonts w:ascii="Crimson Text" w:hAnsi="Crimson Text"/>
          <w:sz w:val="26"/>
          <w:szCs w:val="26"/>
        </w:rPr>
        <w:t>pronto</w:t>
      </w:r>
      <w:ins w:id="203" w:author="Paula Castrilli" w:date="2025-05-19T17:31:00Z">
        <w:r w:rsidR="007B0769">
          <w:rPr>
            <w:rFonts w:ascii="Crimson Text" w:hAnsi="Crimson Text"/>
            <w:sz w:val="26"/>
            <w:szCs w:val="26"/>
          </w:rPr>
          <w:t>,</w:t>
        </w:r>
      </w:ins>
      <w:r w:rsidR="0010518B" w:rsidRPr="00E3184D">
        <w:rPr>
          <w:rFonts w:ascii="Crimson Text" w:hAnsi="Crimson Text"/>
          <w:sz w:val="26"/>
          <w:szCs w:val="26"/>
        </w:rPr>
        <w:t xml:space="preserve"> </w:t>
      </w:r>
      <w:r w:rsidRPr="00E3184D">
        <w:rPr>
          <w:rFonts w:ascii="Crimson Text" w:hAnsi="Crimson Text"/>
          <w:sz w:val="26"/>
          <w:szCs w:val="26"/>
        </w:rPr>
        <w:t>señor! –exclamaron todos al mismo tiempo.</w:t>
      </w:r>
    </w:p>
    <w:p w:rsidR="00F60B7B" w:rsidRPr="00E3184D" w:rsidRDefault="00F60B7B" w:rsidP="001E3864">
      <w:pPr>
        <w:tabs>
          <w:tab w:val="left" w:pos="2179"/>
        </w:tabs>
        <w:spacing w:after="0"/>
        <w:ind w:firstLine="284"/>
        <w:jc w:val="both"/>
        <w:rPr>
          <w:rFonts w:ascii="Crimson Text" w:hAnsi="Crimson Text"/>
          <w:sz w:val="26"/>
          <w:szCs w:val="26"/>
        </w:rPr>
      </w:pPr>
      <w:proofErr w:type="spellStart"/>
      <w:r w:rsidRPr="00E3184D">
        <w:rPr>
          <w:rFonts w:ascii="Crimson Text" w:hAnsi="Crimson Text"/>
          <w:sz w:val="26"/>
          <w:szCs w:val="26"/>
        </w:rPr>
        <w:t>Sigurd</w:t>
      </w:r>
      <w:proofErr w:type="spellEnd"/>
      <w:r w:rsidRPr="00E3184D">
        <w:rPr>
          <w:rFonts w:ascii="Crimson Text" w:hAnsi="Crimson Text"/>
          <w:sz w:val="26"/>
          <w:szCs w:val="26"/>
        </w:rPr>
        <w:t xml:space="preserve"> dio por finaliz</w:t>
      </w:r>
      <w:r w:rsidR="00BD30C1" w:rsidRPr="00E3184D">
        <w:rPr>
          <w:rFonts w:ascii="Crimson Text" w:hAnsi="Crimson Text"/>
          <w:sz w:val="26"/>
          <w:szCs w:val="26"/>
        </w:rPr>
        <w:t>ada la jornada</w:t>
      </w:r>
      <w:r w:rsidRPr="00E3184D">
        <w:rPr>
          <w:rFonts w:ascii="Crimson Text" w:hAnsi="Crimson Text"/>
          <w:sz w:val="26"/>
          <w:szCs w:val="26"/>
        </w:rPr>
        <w:t xml:space="preserve">, y los reclutas se </w:t>
      </w:r>
      <w:r w:rsidR="00BD30C1" w:rsidRPr="00E3184D">
        <w:rPr>
          <w:rFonts w:ascii="Crimson Text" w:hAnsi="Crimson Text"/>
          <w:sz w:val="26"/>
          <w:szCs w:val="26"/>
        </w:rPr>
        <w:t>retiraron</w:t>
      </w:r>
      <w:r w:rsidR="00431FB9" w:rsidRPr="00E3184D">
        <w:rPr>
          <w:rFonts w:ascii="Crimson Text" w:hAnsi="Crimson Text"/>
          <w:sz w:val="26"/>
          <w:szCs w:val="26"/>
        </w:rPr>
        <w:t xml:space="preserve"> del campo de aprendizaje, </w:t>
      </w:r>
      <w:del w:id="204" w:author="Paula Castrilli" w:date="2025-05-19T17:31:00Z">
        <w:r w:rsidR="00431FB9" w:rsidRPr="00E3184D" w:rsidDel="007B0769">
          <w:rPr>
            <w:rFonts w:ascii="Crimson Text" w:hAnsi="Crimson Text"/>
            <w:sz w:val="26"/>
            <w:szCs w:val="26"/>
          </w:rPr>
          <w:delText>y, distendidamente,</w:delText>
        </w:r>
        <w:r w:rsidR="00301EDA" w:rsidRPr="00E3184D" w:rsidDel="007B0769">
          <w:rPr>
            <w:rFonts w:ascii="Crimson Text" w:hAnsi="Crimson Text"/>
            <w:sz w:val="26"/>
            <w:szCs w:val="26"/>
          </w:rPr>
          <w:delText xml:space="preserve"> se dirigieron</w:delText>
        </w:r>
      </w:del>
      <w:proofErr w:type="spellStart"/>
      <w:ins w:id="205" w:author="Paula Castrilli" w:date="2025-05-19T17:31:00Z">
        <w:r w:rsidR="007B0769">
          <w:rPr>
            <w:rFonts w:ascii="Crimson Text" w:hAnsi="Crimson Text"/>
            <w:sz w:val="26"/>
            <w:szCs w:val="26"/>
          </w:rPr>
          <w:t>diriguéndose</w:t>
        </w:r>
        <w:proofErr w:type="spellEnd"/>
        <w:r w:rsidR="007B0769">
          <w:rPr>
            <w:rFonts w:ascii="Crimson Text" w:hAnsi="Crimson Text"/>
            <w:sz w:val="26"/>
            <w:szCs w:val="26"/>
          </w:rPr>
          <w:t xml:space="preserve"> de manera relajada</w:t>
        </w:r>
      </w:ins>
      <w:r w:rsidR="00301EDA" w:rsidRPr="00E3184D">
        <w:rPr>
          <w:rFonts w:ascii="Crimson Text" w:hAnsi="Crimson Text"/>
          <w:sz w:val="26"/>
          <w:szCs w:val="26"/>
        </w:rPr>
        <w:t xml:space="preserve"> a</w:t>
      </w:r>
      <w:r w:rsidRPr="00E3184D">
        <w:rPr>
          <w:rFonts w:ascii="Crimson Text" w:hAnsi="Crimson Text"/>
          <w:sz w:val="26"/>
          <w:szCs w:val="26"/>
        </w:rPr>
        <w:t xml:space="preserve"> la armería. </w:t>
      </w:r>
      <w:r w:rsidR="00224CD1" w:rsidRPr="00E3184D">
        <w:rPr>
          <w:rFonts w:ascii="Crimson Text" w:hAnsi="Crimson Text"/>
          <w:sz w:val="26"/>
          <w:szCs w:val="26"/>
        </w:rPr>
        <w:t xml:space="preserve">Por detrás del grupo, avanzaba Aron </w:t>
      </w:r>
      <w:r w:rsidR="00BD30C1" w:rsidRPr="00E3184D">
        <w:rPr>
          <w:rFonts w:ascii="Crimson Text" w:hAnsi="Crimson Text"/>
          <w:sz w:val="26"/>
          <w:szCs w:val="26"/>
        </w:rPr>
        <w:t>a paso lento</w:t>
      </w:r>
      <w:r w:rsidR="00224CD1" w:rsidRPr="00E3184D">
        <w:rPr>
          <w:rFonts w:ascii="Crimson Text" w:hAnsi="Crimson Text"/>
          <w:sz w:val="26"/>
          <w:szCs w:val="26"/>
        </w:rPr>
        <w:t xml:space="preserve">, dolorido y </w:t>
      </w:r>
      <w:commentRangeStart w:id="206"/>
      <w:r w:rsidR="00224CD1" w:rsidRPr="00E3184D">
        <w:rPr>
          <w:rFonts w:ascii="Crimson Text" w:hAnsi="Crimson Text"/>
          <w:sz w:val="26"/>
          <w:szCs w:val="26"/>
        </w:rPr>
        <w:t>tomándose una de las rodillas</w:t>
      </w:r>
      <w:commentRangeEnd w:id="206"/>
      <w:r w:rsidR="007B0769">
        <w:rPr>
          <w:rStyle w:val="Refdecomentario"/>
        </w:rPr>
        <w:commentReference w:id="206"/>
      </w:r>
      <w:r w:rsidR="00224CD1" w:rsidRPr="00E3184D">
        <w:rPr>
          <w:rFonts w:ascii="Crimson Text" w:hAnsi="Crimson Text"/>
          <w:sz w:val="26"/>
          <w:szCs w:val="26"/>
        </w:rPr>
        <w:t>. E</w:t>
      </w:r>
      <w:r w:rsidR="005F2630" w:rsidRPr="00E3184D">
        <w:rPr>
          <w:rFonts w:ascii="Crimson Text" w:hAnsi="Crimson Text"/>
          <w:sz w:val="26"/>
          <w:szCs w:val="26"/>
        </w:rPr>
        <w:t>ros aminoró</w:t>
      </w:r>
      <w:r w:rsidR="00224CD1" w:rsidRPr="00E3184D">
        <w:rPr>
          <w:rFonts w:ascii="Crimson Text" w:hAnsi="Crimson Text"/>
          <w:sz w:val="26"/>
          <w:szCs w:val="26"/>
        </w:rPr>
        <w:t xml:space="preserve"> su marcha para que el joven alcanzara su posición.</w:t>
      </w:r>
    </w:p>
    <w:p w:rsidR="00224CD1" w:rsidRPr="00E3184D" w:rsidRDefault="002E1261"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lastRenderedPageBreak/>
        <w:t>–</w:t>
      </w:r>
      <w:r w:rsidR="00224CD1" w:rsidRPr="00E3184D">
        <w:rPr>
          <w:rFonts w:ascii="Crimson Text" w:hAnsi="Crimson Text"/>
          <w:sz w:val="26"/>
          <w:szCs w:val="26"/>
        </w:rPr>
        <w:t>Tuviste una mala caída, ¿cómo está tu pierna? –preguntó</w:t>
      </w:r>
      <w:ins w:id="207" w:author="Paula Castrilli" w:date="2025-05-19T17:39:00Z">
        <w:r w:rsidR="0006090A">
          <w:rPr>
            <w:rFonts w:ascii="Crimson Text" w:hAnsi="Crimson Text"/>
            <w:sz w:val="26"/>
            <w:szCs w:val="26"/>
          </w:rPr>
          <w:t>,</w:t>
        </w:r>
      </w:ins>
      <w:r w:rsidR="00224CD1" w:rsidRPr="00E3184D">
        <w:rPr>
          <w:rFonts w:ascii="Crimson Text" w:hAnsi="Crimson Text"/>
          <w:sz w:val="26"/>
          <w:szCs w:val="26"/>
        </w:rPr>
        <w:t xml:space="preserve"> </w:t>
      </w:r>
      <w:r w:rsidR="005579EB" w:rsidRPr="00E3184D">
        <w:rPr>
          <w:rFonts w:ascii="Crimson Text" w:hAnsi="Crimson Text"/>
          <w:sz w:val="26"/>
          <w:szCs w:val="26"/>
        </w:rPr>
        <w:t xml:space="preserve">preocupado por </w:t>
      </w:r>
      <w:r w:rsidR="00914E53" w:rsidRPr="00E3184D">
        <w:rPr>
          <w:rFonts w:ascii="Crimson Text" w:hAnsi="Crimson Text"/>
          <w:sz w:val="26"/>
          <w:szCs w:val="26"/>
        </w:rPr>
        <w:t>s</w:t>
      </w:r>
      <w:r w:rsidR="009E3F7F" w:rsidRPr="00E3184D">
        <w:rPr>
          <w:rFonts w:ascii="Crimson Text" w:hAnsi="Crimson Text"/>
          <w:sz w:val="26"/>
          <w:szCs w:val="26"/>
        </w:rPr>
        <w:t>u</w:t>
      </w:r>
      <w:r w:rsidR="005579EB" w:rsidRPr="00E3184D">
        <w:rPr>
          <w:rFonts w:ascii="Crimson Text" w:hAnsi="Crimson Text"/>
          <w:sz w:val="26"/>
          <w:szCs w:val="26"/>
        </w:rPr>
        <w:t xml:space="preserve"> compañero.</w:t>
      </w:r>
      <w:r w:rsidR="00A64352" w:rsidRPr="00E3184D">
        <w:rPr>
          <w:rFonts w:ascii="Crimson Text" w:hAnsi="Crimson Text"/>
          <w:sz w:val="26"/>
          <w:szCs w:val="26"/>
        </w:rPr>
        <w:t xml:space="preserve"> Aron </w:t>
      </w:r>
      <w:r w:rsidR="00431FB9" w:rsidRPr="00E3184D">
        <w:rPr>
          <w:rFonts w:ascii="Crimson Text" w:hAnsi="Crimson Text"/>
          <w:sz w:val="26"/>
          <w:szCs w:val="26"/>
        </w:rPr>
        <w:t>acumulaba malos</w:t>
      </w:r>
      <w:r w:rsidR="00A64352" w:rsidRPr="00E3184D">
        <w:rPr>
          <w:rFonts w:ascii="Crimson Text" w:hAnsi="Crimson Text"/>
          <w:sz w:val="26"/>
          <w:szCs w:val="26"/>
        </w:rPr>
        <w:t xml:space="preserve"> rendimiento</w:t>
      </w:r>
      <w:r w:rsidR="00431FB9" w:rsidRPr="00E3184D">
        <w:rPr>
          <w:rFonts w:ascii="Crimson Text" w:hAnsi="Crimson Text"/>
          <w:sz w:val="26"/>
          <w:szCs w:val="26"/>
        </w:rPr>
        <w:t>s</w:t>
      </w:r>
      <w:r w:rsidR="00A64352" w:rsidRPr="00E3184D">
        <w:rPr>
          <w:rFonts w:ascii="Crimson Text" w:hAnsi="Crimson Text"/>
          <w:sz w:val="26"/>
          <w:szCs w:val="26"/>
        </w:rPr>
        <w:t xml:space="preserve"> </w:t>
      </w:r>
      <w:r w:rsidR="00914E53" w:rsidRPr="00E3184D">
        <w:rPr>
          <w:rFonts w:ascii="Crimson Text" w:hAnsi="Crimson Text"/>
          <w:sz w:val="26"/>
          <w:szCs w:val="26"/>
        </w:rPr>
        <w:t xml:space="preserve">en </w:t>
      </w:r>
      <w:r w:rsidR="00431FB9" w:rsidRPr="00E3184D">
        <w:rPr>
          <w:rFonts w:ascii="Crimson Text" w:hAnsi="Crimson Text"/>
          <w:sz w:val="26"/>
          <w:szCs w:val="26"/>
        </w:rPr>
        <w:t>las prácticas</w:t>
      </w:r>
      <w:r w:rsidR="00914E53" w:rsidRPr="00E3184D">
        <w:rPr>
          <w:rFonts w:ascii="Crimson Text" w:hAnsi="Crimson Text"/>
          <w:sz w:val="26"/>
          <w:szCs w:val="26"/>
        </w:rPr>
        <w:t xml:space="preserve">, y </w:t>
      </w:r>
      <w:r w:rsidR="00431FB9" w:rsidRPr="00E3184D">
        <w:rPr>
          <w:rFonts w:ascii="Crimson Text" w:hAnsi="Crimson Text"/>
          <w:sz w:val="26"/>
          <w:szCs w:val="26"/>
        </w:rPr>
        <w:t>ahora la lesión</w:t>
      </w:r>
      <w:r w:rsidR="00914E53" w:rsidRPr="00E3184D">
        <w:rPr>
          <w:rFonts w:ascii="Crimson Text" w:hAnsi="Crimson Text"/>
          <w:sz w:val="26"/>
          <w:szCs w:val="26"/>
        </w:rPr>
        <w:t xml:space="preserve"> </w:t>
      </w:r>
      <w:r w:rsidR="005722B0" w:rsidRPr="00E3184D">
        <w:rPr>
          <w:rFonts w:ascii="Crimson Text" w:hAnsi="Crimson Text"/>
          <w:sz w:val="26"/>
          <w:szCs w:val="26"/>
        </w:rPr>
        <w:t>sumaba</w:t>
      </w:r>
      <w:r w:rsidR="00914E53" w:rsidRPr="00E3184D">
        <w:rPr>
          <w:rFonts w:ascii="Crimson Text" w:hAnsi="Crimson Text"/>
          <w:sz w:val="26"/>
          <w:szCs w:val="26"/>
        </w:rPr>
        <w:t xml:space="preserve"> un inconveniente </w:t>
      </w:r>
      <w:r w:rsidR="00BD30C1" w:rsidRPr="00E3184D">
        <w:rPr>
          <w:rFonts w:ascii="Crimson Text" w:hAnsi="Crimson Text"/>
          <w:sz w:val="26"/>
          <w:szCs w:val="26"/>
        </w:rPr>
        <w:t>más a</w:t>
      </w:r>
      <w:r w:rsidR="00914E53" w:rsidRPr="00E3184D">
        <w:rPr>
          <w:rFonts w:ascii="Crimson Text" w:hAnsi="Crimson Text"/>
          <w:sz w:val="26"/>
          <w:szCs w:val="26"/>
        </w:rPr>
        <w:t xml:space="preserve"> sus aspiraciones.</w:t>
      </w:r>
    </w:p>
    <w:p w:rsidR="005579EB" w:rsidRPr="00E3184D" w:rsidRDefault="002E1261"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w:t>
      </w:r>
      <w:r w:rsidR="005579EB" w:rsidRPr="00E3184D">
        <w:rPr>
          <w:rFonts w:ascii="Crimson Text" w:hAnsi="Crimson Text"/>
          <w:sz w:val="26"/>
          <w:szCs w:val="26"/>
        </w:rPr>
        <w:t xml:space="preserve">Fue un golpe muy fuerte, </w:t>
      </w:r>
      <w:commentRangeStart w:id="208"/>
      <w:r w:rsidR="00C316CA" w:rsidRPr="00E3184D">
        <w:rPr>
          <w:rFonts w:ascii="Crimson Text" w:hAnsi="Crimson Text"/>
          <w:sz w:val="26"/>
          <w:szCs w:val="26"/>
        </w:rPr>
        <w:t>creo que me rompí</w:t>
      </w:r>
      <w:r w:rsidR="005579EB" w:rsidRPr="00E3184D">
        <w:rPr>
          <w:rFonts w:ascii="Crimson Text" w:hAnsi="Crimson Text"/>
          <w:sz w:val="26"/>
          <w:szCs w:val="26"/>
        </w:rPr>
        <w:t xml:space="preserve"> la rodilla</w:t>
      </w:r>
      <w:commentRangeEnd w:id="208"/>
      <w:r w:rsidR="0006090A">
        <w:rPr>
          <w:rStyle w:val="Refdecomentario"/>
        </w:rPr>
        <w:commentReference w:id="208"/>
      </w:r>
      <w:r w:rsidR="005579EB" w:rsidRPr="00E3184D">
        <w:rPr>
          <w:rFonts w:ascii="Crimson Text" w:hAnsi="Crimson Text"/>
          <w:sz w:val="26"/>
          <w:szCs w:val="26"/>
        </w:rPr>
        <w:t xml:space="preserve">. </w:t>
      </w:r>
      <w:r w:rsidR="00914E53" w:rsidRPr="00E3184D">
        <w:rPr>
          <w:rFonts w:ascii="Crimson Text" w:hAnsi="Crimson Text"/>
          <w:sz w:val="26"/>
          <w:szCs w:val="26"/>
        </w:rPr>
        <w:t>No sé si estaré listo para</w:t>
      </w:r>
      <w:r w:rsidR="005579EB" w:rsidRPr="00E3184D">
        <w:rPr>
          <w:rFonts w:ascii="Crimson Text" w:hAnsi="Crimson Text"/>
          <w:sz w:val="26"/>
          <w:szCs w:val="26"/>
        </w:rPr>
        <w:t xml:space="preserve"> las pruebas finales –</w:t>
      </w:r>
      <w:r w:rsidR="00C316CA" w:rsidRPr="00E3184D">
        <w:rPr>
          <w:rFonts w:ascii="Crimson Text" w:hAnsi="Crimson Text"/>
          <w:sz w:val="26"/>
          <w:szCs w:val="26"/>
        </w:rPr>
        <w:t xml:space="preserve">respondió </w:t>
      </w:r>
      <w:r w:rsidR="00431FB9" w:rsidRPr="00E3184D">
        <w:rPr>
          <w:rFonts w:ascii="Crimson Text" w:hAnsi="Crimson Text"/>
          <w:sz w:val="26"/>
          <w:szCs w:val="26"/>
        </w:rPr>
        <w:t>haciendo gestos de dolor</w:t>
      </w:r>
      <w:r w:rsidR="007D1319" w:rsidRPr="00E3184D">
        <w:rPr>
          <w:rFonts w:ascii="Crimson Text" w:hAnsi="Crimson Text"/>
          <w:sz w:val="26"/>
          <w:szCs w:val="26"/>
        </w:rPr>
        <w:t>.</w:t>
      </w:r>
    </w:p>
    <w:p w:rsidR="00C561AC" w:rsidRPr="00E3184D" w:rsidRDefault="002E1261" w:rsidP="001E3864">
      <w:pPr>
        <w:tabs>
          <w:tab w:val="left" w:pos="2179"/>
        </w:tabs>
        <w:spacing w:after="0"/>
        <w:ind w:firstLine="284"/>
        <w:jc w:val="both"/>
        <w:rPr>
          <w:rFonts w:ascii="Crimson Text" w:hAnsi="Crimson Text"/>
          <w:sz w:val="26"/>
          <w:szCs w:val="26"/>
          <w:u w:val="single"/>
        </w:rPr>
      </w:pPr>
      <w:r w:rsidRPr="00E3184D">
        <w:rPr>
          <w:rFonts w:ascii="Crimson Text" w:hAnsi="Crimson Text"/>
          <w:sz w:val="26"/>
          <w:szCs w:val="26"/>
        </w:rPr>
        <w:t>–</w:t>
      </w:r>
      <w:r w:rsidR="00A960C4" w:rsidRPr="00E3184D">
        <w:rPr>
          <w:rFonts w:ascii="Crimson Text" w:hAnsi="Crimson Text"/>
          <w:sz w:val="26"/>
          <w:szCs w:val="26"/>
        </w:rPr>
        <w:t>Aún faltan algunos d</w:t>
      </w:r>
      <w:r w:rsidR="00BD30C1" w:rsidRPr="00E3184D">
        <w:rPr>
          <w:rFonts w:ascii="Crimson Text" w:hAnsi="Crimson Text"/>
          <w:sz w:val="26"/>
          <w:szCs w:val="26"/>
        </w:rPr>
        <w:t>ías, seguro podrás recuperarte. No te desanimes –alentó a su colega</w:t>
      </w:r>
      <w:r w:rsidR="00C561AC" w:rsidRPr="00E3184D">
        <w:rPr>
          <w:rFonts w:ascii="Crimson Text" w:hAnsi="Crimson Text"/>
          <w:sz w:val="26"/>
          <w:szCs w:val="26"/>
        </w:rPr>
        <w:t>.</w:t>
      </w:r>
    </w:p>
    <w:p w:rsidR="00C561AC" w:rsidRPr="00E3184D" w:rsidRDefault="002E1261"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w:t>
      </w:r>
      <w:r w:rsidR="00C561AC" w:rsidRPr="00E3184D">
        <w:rPr>
          <w:rFonts w:ascii="Crimson Text" w:hAnsi="Crimson Text"/>
          <w:sz w:val="26"/>
          <w:szCs w:val="26"/>
        </w:rPr>
        <w:t>Eso espero, sino mi padre me matará –</w:t>
      </w:r>
      <w:del w:id="209" w:author="Paula Castrilli" w:date="2025-05-19T17:41:00Z">
        <w:r w:rsidR="00C561AC" w:rsidRPr="00E3184D" w:rsidDel="00A575AD">
          <w:rPr>
            <w:rFonts w:ascii="Crimson Text" w:hAnsi="Crimson Text"/>
            <w:sz w:val="26"/>
            <w:szCs w:val="26"/>
          </w:rPr>
          <w:delText>exclamó</w:delText>
        </w:r>
      </w:del>
      <w:ins w:id="210" w:author="Paula Castrilli" w:date="2025-05-19T17:41:00Z">
        <w:r w:rsidR="00A575AD">
          <w:rPr>
            <w:rFonts w:ascii="Crimson Text" w:hAnsi="Crimson Text"/>
            <w:sz w:val="26"/>
            <w:szCs w:val="26"/>
          </w:rPr>
          <w:t>respondió d</w:t>
        </w:r>
      </w:ins>
      <w:ins w:id="211" w:author="Paula Castrilli" w:date="2025-05-19T17:42:00Z">
        <w:r w:rsidR="00A575AD">
          <w:rPr>
            <w:rFonts w:ascii="Crimson Text" w:hAnsi="Crimson Text"/>
            <w:sz w:val="26"/>
            <w:szCs w:val="26"/>
          </w:rPr>
          <w:t>ébilmente</w:t>
        </w:r>
      </w:ins>
      <w:ins w:id="212" w:author="Paula Castrilli" w:date="2025-05-19T17:41:00Z">
        <w:r w:rsidR="00A575AD">
          <w:rPr>
            <w:rFonts w:ascii="Crimson Text" w:hAnsi="Crimson Text"/>
            <w:sz w:val="26"/>
            <w:szCs w:val="26"/>
          </w:rPr>
          <w:t>,</w:t>
        </w:r>
      </w:ins>
      <w:r w:rsidR="00C561AC" w:rsidRPr="00E3184D">
        <w:rPr>
          <w:rFonts w:ascii="Crimson Text" w:hAnsi="Crimson Text"/>
          <w:sz w:val="26"/>
          <w:szCs w:val="26"/>
        </w:rPr>
        <w:t xml:space="preserve"> mirando hacia el suelo.</w:t>
      </w:r>
    </w:p>
    <w:p w:rsidR="00C561AC" w:rsidRPr="00E3184D" w:rsidRDefault="002E1261"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w:t>
      </w:r>
      <w:r w:rsidR="00C561AC" w:rsidRPr="00E3184D">
        <w:rPr>
          <w:rFonts w:ascii="Crimson Text" w:hAnsi="Crimson Text"/>
          <w:sz w:val="26"/>
          <w:szCs w:val="26"/>
        </w:rPr>
        <w:t xml:space="preserve">Lo que importa es tu vocación, tus ganas de </w:t>
      </w:r>
      <w:r w:rsidR="00B862E5" w:rsidRPr="00E3184D">
        <w:rPr>
          <w:rFonts w:ascii="Crimson Text" w:hAnsi="Crimson Text"/>
          <w:sz w:val="26"/>
          <w:szCs w:val="26"/>
        </w:rPr>
        <w:t>convertirte en un guerrero</w:t>
      </w:r>
      <w:r w:rsidR="00C561AC" w:rsidRPr="00E3184D">
        <w:rPr>
          <w:rFonts w:ascii="Crimson Text" w:hAnsi="Crimson Text"/>
          <w:sz w:val="26"/>
          <w:szCs w:val="26"/>
        </w:rPr>
        <w:t xml:space="preserve"> real, no lo que tu padre desee.</w:t>
      </w:r>
    </w:p>
    <w:p w:rsidR="00C561AC" w:rsidRPr="00E3184D" w:rsidRDefault="002E1261"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w:t>
      </w:r>
      <w:r w:rsidR="00C561AC" w:rsidRPr="00E3184D">
        <w:rPr>
          <w:rFonts w:ascii="Crimson Text" w:hAnsi="Crimson Text"/>
          <w:sz w:val="26"/>
          <w:szCs w:val="26"/>
        </w:rPr>
        <w:t>Él</w:t>
      </w:r>
      <w:r w:rsidR="00D67521" w:rsidRPr="00E3184D">
        <w:rPr>
          <w:rFonts w:ascii="Crimson Text" w:hAnsi="Crimson Text"/>
          <w:sz w:val="26"/>
          <w:szCs w:val="26"/>
        </w:rPr>
        <w:t xml:space="preserve"> pertenece a la nobleza, pero</w:t>
      </w:r>
      <w:r w:rsidR="00C561AC" w:rsidRPr="00E3184D">
        <w:rPr>
          <w:rFonts w:ascii="Crimson Text" w:hAnsi="Crimson Text"/>
          <w:sz w:val="26"/>
          <w:szCs w:val="26"/>
        </w:rPr>
        <w:t xml:space="preserve"> fue un guerrero frustrado</w:t>
      </w:r>
      <w:del w:id="213" w:author="Paula Castrilli" w:date="2025-05-19T17:42:00Z">
        <w:r w:rsidR="00C561AC" w:rsidRPr="00E3184D" w:rsidDel="00A575AD">
          <w:rPr>
            <w:rFonts w:ascii="Crimson Text" w:hAnsi="Crimson Text"/>
            <w:sz w:val="26"/>
            <w:szCs w:val="26"/>
          </w:rPr>
          <w:delText>, a</w:delText>
        </w:r>
      </w:del>
      <w:ins w:id="214" w:author="Paula Castrilli" w:date="2025-05-19T17:42:00Z">
        <w:r w:rsidR="00A575AD">
          <w:rPr>
            <w:rFonts w:ascii="Crimson Text" w:hAnsi="Crimson Text"/>
            <w:sz w:val="26"/>
            <w:szCs w:val="26"/>
          </w:rPr>
          <w:t>. A</w:t>
        </w:r>
      </w:ins>
      <w:r w:rsidR="00C561AC" w:rsidRPr="00E3184D">
        <w:rPr>
          <w:rFonts w:ascii="Crimson Text" w:hAnsi="Crimson Text"/>
          <w:sz w:val="26"/>
          <w:szCs w:val="26"/>
        </w:rPr>
        <w:t xml:space="preserve">hora su sueño es que yo </w:t>
      </w:r>
      <w:r w:rsidR="00D67521" w:rsidRPr="00E3184D">
        <w:rPr>
          <w:rFonts w:ascii="Crimson Text" w:hAnsi="Crimson Text"/>
          <w:sz w:val="26"/>
          <w:szCs w:val="26"/>
        </w:rPr>
        <w:t>ingrese</w:t>
      </w:r>
      <w:r w:rsidR="00B862E5" w:rsidRPr="00E3184D">
        <w:rPr>
          <w:rFonts w:ascii="Crimson Text" w:hAnsi="Crimson Text"/>
          <w:sz w:val="26"/>
          <w:szCs w:val="26"/>
        </w:rPr>
        <w:t xml:space="preserve"> a la guardia</w:t>
      </w:r>
      <w:r w:rsidR="00081C73" w:rsidRPr="00E3184D">
        <w:rPr>
          <w:rFonts w:ascii="Crimson Text" w:hAnsi="Crimson Text"/>
          <w:sz w:val="26"/>
          <w:szCs w:val="26"/>
        </w:rPr>
        <w:t xml:space="preserve"> real</w:t>
      </w:r>
      <w:del w:id="215" w:author="Paula Castrilli" w:date="2025-05-19T17:42:00Z">
        <w:r w:rsidR="00081C73" w:rsidRPr="00E3184D" w:rsidDel="00A575AD">
          <w:rPr>
            <w:rFonts w:ascii="Crimson Text" w:hAnsi="Crimson Text"/>
            <w:sz w:val="26"/>
            <w:szCs w:val="26"/>
          </w:rPr>
          <w:delText>. N</w:delText>
        </w:r>
      </w:del>
      <w:ins w:id="216" w:author="Paula Castrilli" w:date="2025-05-19T17:42:00Z">
        <w:r w:rsidR="00A575AD">
          <w:rPr>
            <w:rFonts w:ascii="Crimson Text" w:hAnsi="Crimson Text"/>
            <w:sz w:val="26"/>
            <w:szCs w:val="26"/>
          </w:rPr>
          <w:t>, ¡n</w:t>
        </w:r>
      </w:ins>
      <w:r w:rsidR="00081C73" w:rsidRPr="00E3184D">
        <w:rPr>
          <w:rFonts w:ascii="Crimson Text" w:hAnsi="Crimson Text"/>
          <w:sz w:val="26"/>
          <w:szCs w:val="26"/>
        </w:rPr>
        <w:t xml:space="preserve">o </w:t>
      </w:r>
      <w:r w:rsidR="00C561AC" w:rsidRPr="00E3184D">
        <w:rPr>
          <w:rFonts w:ascii="Crimson Text" w:hAnsi="Crimson Text"/>
          <w:sz w:val="26"/>
          <w:szCs w:val="26"/>
        </w:rPr>
        <w:t>puedo fallar</w:t>
      </w:r>
      <w:r w:rsidR="00081C73" w:rsidRPr="00E3184D">
        <w:rPr>
          <w:rFonts w:ascii="Crimson Text" w:hAnsi="Crimson Text"/>
          <w:sz w:val="26"/>
          <w:szCs w:val="26"/>
        </w:rPr>
        <w:t>le</w:t>
      </w:r>
      <w:ins w:id="217" w:author="Paula Castrilli" w:date="2025-05-19T17:42:00Z">
        <w:r w:rsidR="00A575AD">
          <w:rPr>
            <w:rFonts w:ascii="Crimson Text" w:hAnsi="Crimson Text"/>
            <w:sz w:val="26"/>
            <w:szCs w:val="26"/>
          </w:rPr>
          <w:t>!</w:t>
        </w:r>
      </w:ins>
      <w:r w:rsidR="00C561AC" w:rsidRPr="00E3184D">
        <w:rPr>
          <w:rFonts w:ascii="Crimson Text" w:hAnsi="Crimson Text"/>
          <w:sz w:val="26"/>
          <w:szCs w:val="26"/>
        </w:rPr>
        <w:t xml:space="preserve"> –</w:t>
      </w:r>
      <w:del w:id="218" w:author="Paula Castrilli" w:date="2025-05-19T17:42:00Z">
        <w:r w:rsidR="00C561AC" w:rsidRPr="00E3184D" w:rsidDel="00A575AD">
          <w:rPr>
            <w:rFonts w:ascii="Crimson Text" w:hAnsi="Crimson Text"/>
            <w:sz w:val="26"/>
            <w:szCs w:val="26"/>
          </w:rPr>
          <w:delText>afirm</w:delText>
        </w:r>
        <w:r w:rsidR="00B862E5" w:rsidRPr="00E3184D" w:rsidDel="00A575AD">
          <w:rPr>
            <w:rFonts w:ascii="Crimson Text" w:hAnsi="Crimson Text"/>
            <w:sz w:val="26"/>
            <w:szCs w:val="26"/>
          </w:rPr>
          <w:delText xml:space="preserve">ó </w:delText>
        </w:r>
      </w:del>
      <w:ins w:id="219" w:author="Paula Castrilli" w:date="2025-05-19T17:42:00Z">
        <w:r w:rsidR="00A575AD">
          <w:rPr>
            <w:rFonts w:ascii="Crimson Text" w:hAnsi="Crimson Text"/>
            <w:sz w:val="26"/>
            <w:szCs w:val="26"/>
          </w:rPr>
          <w:t>exclamó</w:t>
        </w:r>
        <w:r w:rsidR="00A575AD" w:rsidRPr="00E3184D">
          <w:rPr>
            <w:rFonts w:ascii="Crimson Text" w:hAnsi="Crimson Text"/>
            <w:sz w:val="26"/>
            <w:szCs w:val="26"/>
          </w:rPr>
          <w:t xml:space="preserve"> </w:t>
        </w:r>
      </w:ins>
      <w:r w:rsidR="00B862E5" w:rsidRPr="00E3184D">
        <w:rPr>
          <w:rFonts w:ascii="Crimson Text" w:hAnsi="Crimson Text"/>
          <w:sz w:val="26"/>
          <w:szCs w:val="26"/>
        </w:rPr>
        <w:t xml:space="preserve">con </w:t>
      </w:r>
      <w:r w:rsidR="00C561AC" w:rsidRPr="00E3184D">
        <w:rPr>
          <w:rFonts w:ascii="Crimson Text" w:hAnsi="Crimson Text"/>
          <w:sz w:val="26"/>
          <w:szCs w:val="26"/>
        </w:rPr>
        <w:t>culpa</w:t>
      </w:r>
      <w:commentRangeStart w:id="220"/>
      <w:ins w:id="221" w:author="Paula Castrilli" w:date="2025-05-19T17:42:00Z">
        <w:r w:rsidR="00A575AD">
          <w:rPr>
            <w:rFonts w:ascii="Crimson Text" w:hAnsi="Crimson Text"/>
            <w:sz w:val="26"/>
            <w:szCs w:val="26"/>
          </w:rPr>
          <w:t xml:space="preserve"> y desesperaci</w:t>
        </w:r>
      </w:ins>
      <w:ins w:id="222" w:author="Paula Castrilli" w:date="2025-05-19T17:43:00Z">
        <w:r w:rsidR="00A575AD">
          <w:rPr>
            <w:rFonts w:ascii="Crimson Text" w:hAnsi="Crimson Text"/>
            <w:sz w:val="26"/>
            <w:szCs w:val="26"/>
          </w:rPr>
          <w:t>ón en la voz</w:t>
        </w:r>
        <w:commentRangeEnd w:id="220"/>
        <w:r w:rsidR="00A575AD">
          <w:rPr>
            <w:rStyle w:val="Refdecomentario"/>
          </w:rPr>
          <w:commentReference w:id="220"/>
        </w:r>
      </w:ins>
      <w:r w:rsidR="00C561AC" w:rsidRPr="00E3184D">
        <w:rPr>
          <w:rFonts w:ascii="Crimson Text" w:hAnsi="Crimson Text"/>
          <w:sz w:val="26"/>
          <w:szCs w:val="26"/>
        </w:rPr>
        <w:t>.</w:t>
      </w:r>
    </w:p>
    <w:p w:rsidR="00C561AC" w:rsidRPr="00E3184D" w:rsidRDefault="002E1261"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w:t>
      </w:r>
      <w:r w:rsidR="00C561AC" w:rsidRPr="00E3184D">
        <w:rPr>
          <w:rFonts w:ascii="Crimson Text" w:hAnsi="Crimson Text"/>
          <w:sz w:val="26"/>
          <w:szCs w:val="26"/>
        </w:rPr>
        <w:t>Lamento que tengas que cargar con eso</w:t>
      </w:r>
      <w:ins w:id="223" w:author="Paula Castrilli" w:date="2025-05-19T17:43:00Z">
        <w:r w:rsidR="00A575AD">
          <w:rPr>
            <w:rFonts w:ascii="Crimson Text" w:hAnsi="Crimson Text"/>
            <w:sz w:val="26"/>
            <w:szCs w:val="26"/>
          </w:rPr>
          <w:t xml:space="preserve"> </w:t>
        </w:r>
        <w:r w:rsidR="00A575AD" w:rsidRPr="00E3184D">
          <w:rPr>
            <w:rFonts w:ascii="Crimson Text" w:hAnsi="Crimson Text"/>
            <w:sz w:val="26"/>
            <w:szCs w:val="26"/>
          </w:rPr>
          <w:t>–</w:t>
        </w:r>
        <w:r w:rsidR="00A575AD">
          <w:rPr>
            <w:rFonts w:ascii="Crimson Text" w:hAnsi="Crimson Text"/>
            <w:sz w:val="26"/>
            <w:szCs w:val="26"/>
          </w:rPr>
          <w:t>le dijo Eros con sinceridad</w:t>
        </w:r>
        <w:r w:rsidR="00A575AD" w:rsidRPr="00E3184D">
          <w:rPr>
            <w:rFonts w:ascii="Crimson Text" w:hAnsi="Crimson Text"/>
            <w:sz w:val="26"/>
            <w:szCs w:val="26"/>
          </w:rPr>
          <w:t>–</w:t>
        </w:r>
      </w:ins>
      <w:r w:rsidR="00C561AC" w:rsidRPr="00E3184D">
        <w:rPr>
          <w:rFonts w:ascii="Crimson Text" w:hAnsi="Crimson Text"/>
          <w:sz w:val="26"/>
          <w:szCs w:val="26"/>
        </w:rPr>
        <w:t xml:space="preserve">. Deberías hacerlo por ti, tu padre </w:t>
      </w:r>
      <w:r w:rsidR="00D67521" w:rsidRPr="00E3184D">
        <w:rPr>
          <w:rFonts w:ascii="Crimson Text" w:hAnsi="Crimson Text"/>
          <w:sz w:val="26"/>
          <w:szCs w:val="26"/>
        </w:rPr>
        <w:t>debería</w:t>
      </w:r>
      <w:r w:rsidR="00C561AC" w:rsidRPr="00E3184D">
        <w:rPr>
          <w:rFonts w:ascii="Crimson Text" w:hAnsi="Crimson Text"/>
          <w:sz w:val="26"/>
          <w:szCs w:val="26"/>
        </w:rPr>
        <w:t xml:space="preserve"> </w:t>
      </w:r>
      <w:r w:rsidR="001A69E0" w:rsidRPr="00E3184D">
        <w:rPr>
          <w:rFonts w:ascii="Crimson Text" w:hAnsi="Crimson Text"/>
          <w:sz w:val="26"/>
          <w:szCs w:val="26"/>
        </w:rPr>
        <w:t>apoyarte</w:t>
      </w:r>
      <w:r w:rsidR="00C561AC" w:rsidRPr="00E3184D">
        <w:rPr>
          <w:rFonts w:ascii="Crimson Text" w:hAnsi="Crimson Text"/>
          <w:sz w:val="26"/>
          <w:szCs w:val="26"/>
        </w:rPr>
        <w:t xml:space="preserve">, </w:t>
      </w:r>
      <w:commentRangeStart w:id="224"/>
      <w:del w:id="225" w:author="Paula Castrilli" w:date="2025-05-19T17:43:00Z">
        <w:r w:rsidR="00C561AC" w:rsidRPr="00E3184D" w:rsidDel="00A575AD">
          <w:rPr>
            <w:rFonts w:ascii="Crimson Text" w:hAnsi="Crimson Text"/>
            <w:sz w:val="26"/>
            <w:szCs w:val="26"/>
          </w:rPr>
          <w:delText xml:space="preserve">apruebes </w:delText>
        </w:r>
      </w:del>
      <w:commentRangeEnd w:id="224"/>
      <w:r w:rsidR="00A575AD">
        <w:rPr>
          <w:rStyle w:val="Refdecomentario"/>
        </w:rPr>
        <w:commentReference w:id="224"/>
      </w:r>
      <w:ins w:id="226" w:author="Paula Castrilli" w:date="2025-05-19T17:43:00Z">
        <w:r w:rsidR="00A575AD">
          <w:rPr>
            <w:rFonts w:ascii="Crimson Text" w:hAnsi="Crimson Text"/>
            <w:sz w:val="26"/>
            <w:szCs w:val="26"/>
          </w:rPr>
          <w:t>así lo logres</w:t>
        </w:r>
        <w:r w:rsidR="00A575AD" w:rsidRPr="00E3184D">
          <w:rPr>
            <w:rFonts w:ascii="Crimson Text" w:hAnsi="Crimson Text"/>
            <w:sz w:val="26"/>
            <w:szCs w:val="26"/>
          </w:rPr>
          <w:t xml:space="preserve"> </w:t>
        </w:r>
      </w:ins>
      <w:r w:rsidR="00C561AC" w:rsidRPr="00E3184D">
        <w:rPr>
          <w:rFonts w:ascii="Crimson Text" w:hAnsi="Crimson Text"/>
          <w:sz w:val="26"/>
          <w:szCs w:val="26"/>
        </w:rPr>
        <w:t>o no –dijo</w:t>
      </w:r>
      <w:r w:rsidR="00081C73" w:rsidRPr="00E3184D">
        <w:rPr>
          <w:rFonts w:ascii="Crimson Text" w:hAnsi="Crimson Text"/>
          <w:sz w:val="26"/>
          <w:szCs w:val="26"/>
        </w:rPr>
        <w:t>,</w:t>
      </w:r>
      <w:r w:rsidR="00BD30C1" w:rsidRPr="00E3184D">
        <w:rPr>
          <w:rFonts w:ascii="Crimson Text" w:hAnsi="Crimson Text"/>
          <w:sz w:val="26"/>
          <w:szCs w:val="26"/>
        </w:rPr>
        <w:t xml:space="preserve"> y </w:t>
      </w:r>
      <w:commentRangeStart w:id="227"/>
      <w:r w:rsidR="00BD30C1" w:rsidRPr="00E3184D">
        <w:rPr>
          <w:rFonts w:ascii="Crimson Text" w:hAnsi="Crimson Text"/>
          <w:sz w:val="26"/>
          <w:szCs w:val="26"/>
        </w:rPr>
        <w:t xml:space="preserve">le </w:t>
      </w:r>
      <w:r w:rsidR="001A69E0" w:rsidRPr="00E3184D">
        <w:rPr>
          <w:rFonts w:ascii="Crimson Text" w:hAnsi="Crimson Text"/>
          <w:sz w:val="26"/>
          <w:szCs w:val="26"/>
        </w:rPr>
        <w:t>tendió</w:t>
      </w:r>
      <w:r w:rsidR="00613A87" w:rsidRPr="00E3184D">
        <w:rPr>
          <w:rFonts w:ascii="Crimson Text" w:hAnsi="Crimson Text"/>
          <w:sz w:val="26"/>
          <w:szCs w:val="26"/>
        </w:rPr>
        <w:t xml:space="preserve"> el brazo</w:t>
      </w:r>
      <w:commentRangeEnd w:id="227"/>
      <w:r w:rsidR="00A575AD">
        <w:rPr>
          <w:rStyle w:val="Refdecomentario"/>
        </w:rPr>
        <w:commentReference w:id="227"/>
      </w:r>
      <w:r w:rsidR="00BD30C1" w:rsidRPr="00E3184D">
        <w:rPr>
          <w:rFonts w:ascii="Crimson Text" w:hAnsi="Crimson Text"/>
          <w:sz w:val="26"/>
          <w:szCs w:val="26"/>
        </w:rPr>
        <w:t xml:space="preserve"> para ayudarlo a caminar.</w:t>
      </w:r>
    </w:p>
    <w:p w:rsidR="00C561AC" w:rsidRPr="00E3184D" w:rsidRDefault="002E1261" w:rsidP="001E3864">
      <w:pPr>
        <w:tabs>
          <w:tab w:val="left" w:pos="2179"/>
        </w:tabs>
        <w:spacing w:after="0"/>
        <w:ind w:firstLine="284"/>
        <w:jc w:val="both"/>
        <w:rPr>
          <w:rFonts w:ascii="Crimson Text" w:hAnsi="Crimson Text"/>
          <w:sz w:val="26"/>
          <w:szCs w:val="26"/>
          <w:u w:val="single"/>
        </w:rPr>
      </w:pPr>
      <w:r w:rsidRPr="00E3184D">
        <w:rPr>
          <w:rFonts w:ascii="Crimson Text" w:hAnsi="Crimson Text"/>
          <w:sz w:val="26"/>
          <w:szCs w:val="26"/>
        </w:rPr>
        <w:t>–</w:t>
      </w:r>
      <w:r w:rsidR="00D67521" w:rsidRPr="00E3184D">
        <w:rPr>
          <w:rFonts w:ascii="Crimson Text" w:hAnsi="Crimson Text"/>
          <w:sz w:val="26"/>
          <w:szCs w:val="26"/>
        </w:rPr>
        <w:t>No es tan simple. De todos modos</w:t>
      </w:r>
      <w:del w:id="228" w:author="Paula Castrilli" w:date="2025-05-19T17:45:00Z">
        <w:r w:rsidR="00D67521" w:rsidRPr="00E3184D" w:rsidDel="00A575AD">
          <w:rPr>
            <w:rFonts w:ascii="Crimson Text" w:hAnsi="Crimson Text"/>
            <w:sz w:val="26"/>
            <w:szCs w:val="26"/>
          </w:rPr>
          <w:delText>,</w:delText>
        </w:r>
      </w:del>
      <w:r w:rsidR="00D67521" w:rsidRPr="00E3184D">
        <w:rPr>
          <w:rFonts w:ascii="Crimson Text" w:hAnsi="Crimson Text"/>
          <w:sz w:val="26"/>
          <w:szCs w:val="26"/>
        </w:rPr>
        <w:t xml:space="preserve"> g</w:t>
      </w:r>
      <w:r w:rsidR="00C561AC" w:rsidRPr="00E3184D">
        <w:rPr>
          <w:rFonts w:ascii="Crimson Text" w:hAnsi="Crimson Text"/>
          <w:sz w:val="26"/>
          <w:szCs w:val="26"/>
        </w:rPr>
        <w:t>racias</w:t>
      </w:r>
      <w:ins w:id="229" w:author="Paula Castrilli" w:date="2025-05-19T17:45:00Z">
        <w:r w:rsidR="00A575AD">
          <w:rPr>
            <w:rFonts w:ascii="Crimson Text" w:hAnsi="Crimson Text"/>
            <w:sz w:val="26"/>
            <w:szCs w:val="26"/>
          </w:rPr>
          <w:t>,</w:t>
        </w:r>
      </w:ins>
      <w:r w:rsidR="00C561AC" w:rsidRPr="00E3184D">
        <w:rPr>
          <w:rFonts w:ascii="Crimson Text" w:hAnsi="Crimson Text"/>
          <w:sz w:val="26"/>
          <w:szCs w:val="26"/>
        </w:rPr>
        <w:t xml:space="preserve"> amigo –</w:t>
      </w:r>
      <w:r w:rsidR="00D67521" w:rsidRPr="00E3184D">
        <w:rPr>
          <w:rFonts w:ascii="Crimson Text" w:hAnsi="Crimson Text"/>
          <w:sz w:val="26"/>
          <w:szCs w:val="26"/>
        </w:rPr>
        <w:t>concluyó, apenado.</w:t>
      </w:r>
    </w:p>
    <w:p w:rsidR="00510232" w:rsidRPr="00E3184D" w:rsidRDefault="00BD30C1" w:rsidP="001E3864">
      <w:pPr>
        <w:tabs>
          <w:tab w:val="left" w:pos="2179"/>
        </w:tabs>
        <w:spacing w:after="0"/>
        <w:ind w:firstLine="284"/>
        <w:jc w:val="both"/>
        <w:rPr>
          <w:rFonts w:ascii="Crimson Text" w:hAnsi="Crimson Text"/>
          <w:sz w:val="26"/>
          <w:szCs w:val="26"/>
          <w:u w:val="single"/>
        </w:rPr>
      </w:pPr>
      <w:r w:rsidRPr="00E3184D">
        <w:rPr>
          <w:rFonts w:ascii="Crimson Text" w:hAnsi="Crimson Text"/>
          <w:sz w:val="26"/>
          <w:szCs w:val="26"/>
        </w:rPr>
        <w:t xml:space="preserve">Al llegar a la armería, los esperaba el gruñón de </w:t>
      </w:r>
      <w:r w:rsidR="00C561AC" w:rsidRPr="00E3184D">
        <w:rPr>
          <w:rFonts w:ascii="Crimson Text" w:hAnsi="Crimson Text"/>
          <w:sz w:val="26"/>
          <w:szCs w:val="26"/>
        </w:rPr>
        <w:t>Bjorn</w:t>
      </w:r>
      <w:r w:rsidR="00B862E5" w:rsidRPr="00E3184D">
        <w:rPr>
          <w:rFonts w:ascii="Crimson Text" w:hAnsi="Crimson Text"/>
          <w:sz w:val="26"/>
          <w:szCs w:val="26"/>
        </w:rPr>
        <w:t xml:space="preserve"> parado </w:t>
      </w:r>
      <w:del w:id="230" w:author="Paula Castrilli" w:date="2025-05-19T17:52:00Z">
        <w:r w:rsidR="00B862E5" w:rsidRPr="00E3184D" w:rsidDel="001D757F">
          <w:rPr>
            <w:rFonts w:ascii="Crimson Text" w:hAnsi="Crimson Text"/>
            <w:sz w:val="26"/>
            <w:szCs w:val="26"/>
          </w:rPr>
          <w:delText>en</w:delText>
        </w:r>
      </w:del>
      <w:ins w:id="231" w:author="Paula Castrilli" w:date="2025-05-19T17:52:00Z">
        <w:r w:rsidR="001D757F">
          <w:rPr>
            <w:rFonts w:ascii="Crimson Text" w:hAnsi="Crimson Text"/>
            <w:sz w:val="26"/>
            <w:szCs w:val="26"/>
          </w:rPr>
          <w:t>frente a</w:t>
        </w:r>
      </w:ins>
      <w:r w:rsidR="00B862E5" w:rsidRPr="00E3184D">
        <w:rPr>
          <w:rFonts w:ascii="Crimson Text" w:hAnsi="Crimson Text"/>
          <w:sz w:val="26"/>
          <w:szCs w:val="26"/>
        </w:rPr>
        <w:t xml:space="preserve"> la puerta. Estaba de brazos</w:t>
      </w:r>
      <w:r w:rsidR="005722B0" w:rsidRPr="00E3184D">
        <w:rPr>
          <w:rFonts w:ascii="Crimson Text" w:hAnsi="Crimson Text"/>
          <w:sz w:val="26"/>
          <w:szCs w:val="26"/>
        </w:rPr>
        <w:t xml:space="preserve"> cruzados</w:t>
      </w:r>
      <w:r w:rsidR="00B862E5" w:rsidRPr="00E3184D">
        <w:rPr>
          <w:rFonts w:ascii="Crimson Text" w:hAnsi="Crimson Text"/>
          <w:sz w:val="26"/>
          <w:szCs w:val="26"/>
        </w:rPr>
        <w:t xml:space="preserve">, y, </w:t>
      </w:r>
      <w:r w:rsidR="00C561AC" w:rsidRPr="00E3184D">
        <w:rPr>
          <w:rFonts w:ascii="Crimson Text" w:hAnsi="Crimson Text"/>
          <w:sz w:val="26"/>
          <w:szCs w:val="26"/>
        </w:rPr>
        <w:t>como siempre</w:t>
      </w:r>
      <w:r w:rsidR="00B862E5" w:rsidRPr="00E3184D">
        <w:rPr>
          <w:rFonts w:ascii="Crimson Text" w:hAnsi="Crimson Text"/>
          <w:sz w:val="26"/>
          <w:szCs w:val="26"/>
        </w:rPr>
        <w:t xml:space="preserve">, </w:t>
      </w:r>
      <w:r w:rsidR="00081C73" w:rsidRPr="00E3184D">
        <w:rPr>
          <w:rFonts w:ascii="Crimson Text" w:hAnsi="Crimson Text"/>
          <w:sz w:val="26"/>
          <w:szCs w:val="26"/>
        </w:rPr>
        <w:t>un poco</w:t>
      </w:r>
      <w:r w:rsidR="00C561AC" w:rsidRPr="00E3184D">
        <w:rPr>
          <w:rFonts w:ascii="Crimson Text" w:hAnsi="Crimson Text"/>
          <w:sz w:val="26"/>
          <w:szCs w:val="26"/>
        </w:rPr>
        <w:t xml:space="preserve"> enfadado.</w:t>
      </w:r>
    </w:p>
    <w:p w:rsidR="001D757F" w:rsidRDefault="002E1261" w:rsidP="001E3864">
      <w:pPr>
        <w:tabs>
          <w:tab w:val="left" w:pos="2179"/>
        </w:tabs>
        <w:spacing w:after="0"/>
        <w:ind w:firstLine="284"/>
        <w:jc w:val="both"/>
        <w:rPr>
          <w:ins w:id="232" w:author="Paula Castrilli" w:date="2025-05-19T17:53:00Z"/>
          <w:rFonts w:ascii="Crimson Text" w:hAnsi="Crimson Text"/>
          <w:sz w:val="26"/>
          <w:szCs w:val="26"/>
        </w:rPr>
      </w:pPr>
      <w:r w:rsidRPr="00E3184D">
        <w:rPr>
          <w:rFonts w:ascii="Crimson Text" w:hAnsi="Crimson Text"/>
          <w:sz w:val="26"/>
          <w:szCs w:val="26"/>
        </w:rPr>
        <w:t>–</w:t>
      </w:r>
      <w:r w:rsidR="00C561AC" w:rsidRPr="00E3184D">
        <w:rPr>
          <w:rFonts w:ascii="Crimson Text" w:hAnsi="Crimson Text"/>
          <w:sz w:val="26"/>
          <w:szCs w:val="26"/>
        </w:rPr>
        <w:t>Tarde para llegar, tarde para irse –</w:t>
      </w:r>
      <w:del w:id="233" w:author="Paula Castrilli" w:date="2025-05-19T17:52:00Z">
        <w:r w:rsidR="00B862E5" w:rsidRPr="00E3184D" w:rsidDel="001D757F">
          <w:rPr>
            <w:rFonts w:ascii="Crimson Text" w:hAnsi="Crimson Text"/>
            <w:sz w:val="26"/>
            <w:szCs w:val="26"/>
          </w:rPr>
          <w:delText xml:space="preserve">exclamó </w:delText>
        </w:r>
      </w:del>
      <w:ins w:id="234" w:author="Paula Castrilli" w:date="2025-05-19T17:52:00Z">
        <w:r w:rsidR="001D757F">
          <w:rPr>
            <w:rFonts w:ascii="Crimson Text" w:hAnsi="Crimson Text"/>
            <w:sz w:val="26"/>
            <w:szCs w:val="26"/>
          </w:rPr>
          <w:t>resopló,</w:t>
        </w:r>
        <w:r w:rsidR="001D757F" w:rsidRPr="00E3184D">
          <w:rPr>
            <w:rFonts w:ascii="Crimson Text" w:hAnsi="Crimson Text"/>
            <w:sz w:val="26"/>
            <w:szCs w:val="26"/>
          </w:rPr>
          <w:t xml:space="preserve"> </w:t>
        </w:r>
      </w:ins>
      <w:del w:id="235" w:author="Paula Castrilli" w:date="2025-05-19T17:53:00Z">
        <w:r w:rsidR="00B862E5" w:rsidRPr="00E3184D" w:rsidDel="001D757F">
          <w:rPr>
            <w:rFonts w:ascii="Crimson Text" w:hAnsi="Crimson Text"/>
            <w:sz w:val="26"/>
            <w:szCs w:val="26"/>
          </w:rPr>
          <w:delText>enojado</w:delText>
        </w:r>
      </w:del>
      <w:ins w:id="236" w:author="Paula Castrilli" w:date="2025-05-19T17:53:00Z">
        <w:r w:rsidR="001D757F">
          <w:rPr>
            <w:rFonts w:ascii="Crimson Text" w:hAnsi="Crimson Text"/>
            <w:sz w:val="26"/>
            <w:szCs w:val="26"/>
          </w:rPr>
          <w:t>molesto</w:t>
        </w:r>
      </w:ins>
      <w:r w:rsidR="00B862E5" w:rsidRPr="00E3184D">
        <w:rPr>
          <w:rFonts w:ascii="Crimson Text" w:hAnsi="Crimson Text"/>
          <w:sz w:val="26"/>
          <w:szCs w:val="26"/>
        </w:rPr>
        <w:t xml:space="preserve">. </w:t>
      </w:r>
    </w:p>
    <w:p w:rsidR="00C561AC" w:rsidRPr="00E3184D" w:rsidRDefault="00B862E5"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Tomó las armas y las monturas que le entregaron los reclutas</w:t>
      </w:r>
      <w:del w:id="237" w:author="Paula Castrilli" w:date="2025-05-19T17:52:00Z">
        <w:r w:rsidR="00D67521" w:rsidRPr="00E3184D" w:rsidDel="001D757F">
          <w:rPr>
            <w:rFonts w:ascii="Crimson Text" w:hAnsi="Crimson Text"/>
            <w:sz w:val="26"/>
            <w:szCs w:val="26"/>
          </w:rPr>
          <w:delText>,</w:delText>
        </w:r>
      </w:del>
      <w:r w:rsidRPr="00E3184D">
        <w:rPr>
          <w:rFonts w:ascii="Crimson Text" w:hAnsi="Crimson Text"/>
          <w:sz w:val="26"/>
          <w:szCs w:val="26"/>
        </w:rPr>
        <w:t xml:space="preserve"> y las guardó de manera desprolija. Antes de que se retiraran los jóvenes, se dirigió a Eros.</w:t>
      </w:r>
    </w:p>
    <w:p w:rsidR="00B862E5" w:rsidRPr="00E3184D" w:rsidRDefault="002E1261" w:rsidP="001E3864">
      <w:pPr>
        <w:tabs>
          <w:tab w:val="left" w:pos="2179"/>
        </w:tabs>
        <w:spacing w:after="0"/>
        <w:ind w:firstLine="284"/>
        <w:jc w:val="both"/>
        <w:rPr>
          <w:rFonts w:ascii="Crimson Text" w:hAnsi="Crimson Text"/>
          <w:sz w:val="26"/>
          <w:szCs w:val="26"/>
          <w:u w:val="single"/>
        </w:rPr>
      </w:pPr>
      <w:r w:rsidRPr="00E3184D">
        <w:rPr>
          <w:rFonts w:ascii="Crimson Text" w:hAnsi="Crimson Text"/>
          <w:sz w:val="26"/>
          <w:szCs w:val="26"/>
        </w:rPr>
        <w:t>–</w:t>
      </w:r>
      <w:r w:rsidR="00B862E5" w:rsidRPr="00E3184D">
        <w:rPr>
          <w:rFonts w:ascii="Crimson Text" w:hAnsi="Crimson Text"/>
          <w:sz w:val="26"/>
          <w:szCs w:val="26"/>
        </w:rPr>
        <w:t>Si tu padre estuviera aquí</w:t>
      </w:r>
      <w:del w:id="238" w:author="Paula Castrilli" w:date="2025-05-19T17:53:00Z">
        <w:r w:rsidR="00B862E5" w:rsidRPr="00E3184D" w:rsidDel="001D757F">
          <w:rPr>
            <w:rFonts w:ascii="Crimson Text" w:hAnsi="Crimson Text"/>
            <w:sz w:val="26"/>
            <w:szCs w:val="26"/>
          </w:rPr>
          <w:delText>,</w:delText>
        </w:r>
      </w:del>
      <w:r w:rsidR="00B862E5" w:rsidRPr="00E3184D">
        <w:rPr>
          <w:rFonts w:ascii="Crimson Text" w:hAnsi="Crimson Text"/>
          <w:sz w:val="26"/>
          <w:szCs w:val="26"/>
        </w:rPr>
        <w:t xml:space="preserve"> </w:t>
      </w:r>
      <w:del w:id="239" w:author="Paula Castrilli" w:date="2025-05-19T17:53:00Z">
        <w:r w:rsidR="00B862E5" w:rsidRPr="00E3184D" w:rsidDel="001D757F">
          <w:rPr>
            <w:rFonts w:ascii="Crimson Text" w:hAnsi="Crimson Text"/>
            <w:sz w:val="26"/>
            <w:szCs w:val="26"/>
          </w:rPr>
          <w:delText xml:space="preserve">seguramente </w:delText>
        </w:r>
      </w:del>
      <w:r w:rsidR="00B862E5" w:rsidRPr="00E3184D">
        <w:rPr>
          <w:rFonts w:ascii="Crimson Text" w:hAnsi="Crimson Text"/>
          <w:sz w:val="26"/>
          <w:szCs w:val="26"/>
        </w:rPr>
        <w:t>estaría muy orgulloso de ti, muchacho –</w:t>
      </w:r>
      <w:r w:rsidR="0079204D" w:rsidRPr="00E3184D">
        <w:rPr>
          <w:rFonts w:ascii="Crimson Text" w:hAnsi="Crimson Text"/>
          <w:sz w:val="26"/>
          <w:szCs w:val="26"/>
        </w:rPr>
        <w:t>soltó</w:t>
      </w:r>
      <w:ins w:id="240" w:author="Paula Castrilli" w:date="2025-05-19T17:53:00Z">
        <w:r w:rsidR="001D757F">
          <w:rPr>
            <w:rFonts w:ascii="Crimson Text" w:hAnsi="Crimson Text"/>
            <w:sz w:val="26"/>
            <w:szCs w:val="26"/>
          </w:rPr>
          <w:t>,</w:t>
        </w:r>
      </w:ins>
      <w:r w:rsidR="0079204D" w:rsidRPr="00E3184D">
        <w:rPr>
          <w:rFonts w:ascii="Crimson Text" w:hAnsi="Crimson Text"/>
          <w:sz w:val="26"/>
          <w:szCs w:val="26"/>
        </w:rPr>
        <w:t xml:space="preserve"> </w:t>
      </w:r>
      <w:r w:rsidR="000A5749" w:rsidRPr="00E3184D">
        <w:rPr>
          <w:rFonts w:ascii="Crimson Text" w:hAnsi="Crimson Text"/>
          <w:sz w:val="26"/>
          <w:szCs w:val="26"/>
        </w:rPr>
        <w:t xml:space="preserve">mirándolo </w:t>
      </w:r>
      <w:ins w:id="241" w:author="Paula Castrilli" w:date="2025-05-19T17:53:00Z">
        <w:r w:rsidR="001D757F">
          <w:rPr>
            <w:rFonts w:ascii="Crimson Text" w:hAnsi="Crimson Text"/>
            <w:sz w:val="26"/>
            <w:szCs w:val="26"/>
          </w:rPr>
          <w:t xml:space="preserve">con intensidad </w:t>
        </w:r>
      </w:ins>
      <w:r w:rsidR="000A5749" w:rsidRPr="00E3184D">
        <w:rPr>
          <w:rFonts w:ascii="Crimson Text" w:hAnsi="Crimson Text"/>
          <w:sz w:val="26"/>
          <w:szCs w:val="26"/>
        </w:rPr>
        <w:t>a los ojos unos segundos</w:t>
      </w:r>
      <w:r w:rsidR="0079204D" w:rsidRPr="00E3184D">
        <w:rPr>
          <w:rFonts w:ascii="Crimson Text" w:hAnsi="Crimson Text"/>
          <w:sz w:val="26"/>
          <w:szCs w:val="26"/>
        </w:rPr>
        <w:t>. D</w:t>
      </w:r>
      <w:r w:rsidR="002B28F8" w:rsidRPr="00E3184D">
        <w:rPr>
          <w:rFonts w:ascii="Crimson Text" w:hAnsi="Crimson Text"/>
          <w:sz w:val="26"/>
          <w:szCs w:val="26"/>
        </w:rPr>
        <w:t>espués de todo, d</w:t>
      </w:r>
      <w:r w:rsidR="0079204D" w:rsidRPr="00E3184D">
        <w:rPr>
          <w:rFonts w:ascii="Crimson Text" w:hAnsi="Crimson Text"/>
          <w:sz w:val="26"/>
          <w:szCs w:val="26"/>
        </w:rPr>
        <w:t>etrás de su malhumor</w:t>
      </w:r>
      <w:r w:rsidR="003E022B" w:rsidRPr="00E3184D">
        <w:rPr>
          <w:rFonts w:ascii="Crimson Text" w:hAnsi="Crimson Text"/>
          <w:sz w:val="26"/>
          <w:szCs w:val="26"/>
        </w:rPr>
        <w:t>,</w:t>
      </w:r>
      <w:r w:rsidR="0079204D" w:rsidRPr="00E3184D">
        <w:rPr>
          <w:rFonts w:ascii="Crimson Text" w:hAnsi="Crimson Text"/>
          <w:sz w:val="26"/>
          <w:szCs w:val="26"/>
        </w:rPr>
        <w:t xml:space="preserve"> parecí</w:t>
      </w:r>
      <w:r w:rsidR="002B28F8" w:rsidRPr="00E3184D">
        <w:rPr>
          <w:rFonts w:ascii="Crimson Text" w:hAnsi="Crimson Text"/>
          <w:sz w:val="26"/>
          <w:szCs w:val="26"/>
        </w:rPr>
        <w:t>a esconder algo de sensibilidad</w:t>
      </w:r>
      <w:r w:rsidR="0079204D" w:rsidRPr="00E3184D">
        <w:rPr>
          <w:rFonts w:ascii="Crimson Text" w:hAnsi="Crimson Text"/>
          <w:sz w:val="26"/>
          <w:szCs w:val="26"/>
        </w:rPr>
        <w:t>.</w:t>
      </w:r>
    </w:p>
    <w:p w:rsidR="00C402C8" w:rsidRPr="00E3184D" w:rsidRDefault="00D67521"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 xml:space="preserve">–Gracias </w:t>
      </w:r>
      <w:r w:rsidR="00C402C8" w:rsidRPr="00E3184D">
        <w:rPr>
          <w:rFonts w:ascii="Crimson Text" w:hAnsi="Crimson Text"/>
          <w:sz w:val="26"/>
          <w:szCs w:val="26"/>
        </w:rPr>
        <w:t xml:space="preserve">–respondió </w:t>
      </w:r>
      <w:ins w:id="242" w:author="Paula Castrilli" w:date="2025-05-19T17:53:00Z">
        <w:r w:rsidR="001D757F">
          <w:rPr>
            <w:rFonts w:ascii="Crimson Text" w:hAnsi="Crimson Text"/>
            <w:sz w:val="26"/>
            <w:szCs w:val="26"/>
          </w:rPr>
          <w:t xml:space="preserve">el joven, </w:t>
        </w:r>
      </w:ins>
      <w:r w:rsidR="00C402C8" w:rsidRPr="00E3184D">
        <w:rPr>
          <w:rFonts w:ascii="Crimson Text" w:hAnsi="Crimson Text"/>
          <w:sz w:val="26"/>
          <w:szCs w:val="26"/>
        </w:rPr>
        <w:t>sorprendido</w:t>
      </w:r>
      <w:del w:id="243" w:author="Paula Castrilli" w:date="2025-05-19T17:54:00Z">
        <w:r w:rsidR="00C402C8" w:rsidRPr="00E3184D" w:rsidDel="001D757F">
          <w:rPr>
            <w:rFonts w:ascii="Crimson Text" w:hAnsi="Crimson Text"/>
            <w:sz w:val="26"/>
            <w:szCs w:val="26"/>
          </w:rPr>
          <w:delText>, n</w:delText>
        </w:r>
      </w:del>
      <w:ins w:id="244" w:author="Paula Castrilli" w:date="2025-05-19T17:54:00Z">
        <w:r w:rsidR="001D757F">
          <w:rPr>
            <w:rFonts w:ascii="Crimson Text" w:hAnsi="Crimson Text"/>
            <w:sz w:val="26"/>
            <w:szCs w:val="26"/>
          </w:rPr>
          <w:t>. N</w:t>
        </w:r>
      </w:ins>
      <w:r w:rsidR="00C402C8" w:rsidRPr="00E3184D">
        <w:rPr>
          <w:rFonts w:ascii="Crimson Text" w:hAnsi="Crimson Text"/>
          <w:sz w:val="26"/>
          <w:szCs w:val="26"/>
        </w:rPr>
        <w:t>o esperaba el gesto.</w:t>
      </w:r>
    </w:p>
    <w:p w:rsidR="00C402C8" w:rsidRPr="00E3184D" w:rsidRDefault="00C402C8" w:rsidP="001E3864">
      <w:pPr>
        <w:tabs>
          <w:tab w:val="left" w:pos="2179"/>
        </w:tabs>
        <w:spacing w:after="0"/>
        <w:ind w:firstLine="284"/>
        <w:jc w:val="both"/>
        <w:rPr>
          <w:rFonts w:ascii="Crimson Text" w:hAnsi="Crimson Text"/>
          <w:sz w:val="26"/>
          <w:szCs w:val="26"/>
          <w:u w:val="single"/>
        </w:rPr>
      </w:pPr>
      <w:r w:rsidRPr="00E3184D">
        <w:rPr>
          <w:rFonts w:ascii="Crimson Text" w:hAnsi="Crimson Text"/>
          <w:sz w:val="26"/>
          <w:szCs w:val="26"/>
        </w:rPr>
        <w:t>–Convertirse en guerr</w:t>
      </w:r>
      <w:r w:rsidR="001A69E0" w:rsidRPr="00E3184D">
        <w:rPr>
          <w:rFonts w:ascii="Crimson Text" w:hAnsi="Crimson Text"/>
          <w:sz w:val="26"/>
          <w:szCs w:val="26"/>
        </w:rPr>
        <w:t>ero real es un verdadero reto</w:t>
      </w:r>
      <w:r w:rsidRPr="00E3184D">
        <w:rPr>
          <w:rFonts w:ascii="Crimson Text" w:hAnsi="Crimson Text"/>
          <w:sz w:val="26"/>
          <w:szCs w:val="26"/>
        </w:rPr>
        <w:t>. Yo no pude lograrlo, nunca fui bueno con la esp</w:t>
      </w:r>
      <w:r w:rsidR="00F46866" w:rsidRPr="00E3184D">
        <w:rPr>
          <w:rFonts w:ascii="Crimson Text" w:hAnsi="Crimson Text"/>
          <w:sz w:val="26"/>
          <w:szCs w:val="26"/>
        </w:rPr>
        <w:t xml:space="preserve">ada, </w:t>
      </w:r>
      <w:del w:id="245" w:author="Paula Castrilli" w:date="2025-05-19T17:54:00Z">
        <w:r w:rsidR="001408BB" w:rsidRPr="00E3184D" w:rsidDel="001D757F">
          <w:rPr>
            <w:rFonts w:ascii="Crimson Text" w:hAnsi="Crimson Text"/>
            <w:sz w:val="26"/>
            <w:szCs w:val="26"/>
          </w:rPr>
          <w:delText>por eso</w:delText>
        </w:r>
      </w:del>
      <w:ins w:id="246" w:author="Paula Castrilli" w:date="2025-05-19T17:54:00Z">
        <w:r w:rsidR="001D757F">
          <w:rPr>
            <w:rFonts w:ascii="Crimson Text" w:hAnsi="Crimson Text"/>
            <w:sz w:val="26"/>
            <w:szCs w:val="26"/>
          </w:rPr>
          <w:t>pero</w:t>
        </w:r>
      </w:ins>
      <w:r w:rsidR="00F46866" w:rsidRPr="00E3184D">
        <w:rPr>
          <w:rFonts w:ascii="Crimson Text" w:hAnsi="Crimson Text"/>
          <w:sz w:val="26"/>
          <w:szCs w:val="26"/>
        </w:rPr>
        <w:t xml:space="preserve"> me conformo</w:t>
      </w:r>
      <w:r w:rsidRPr="00E3184D">
        <w:rPr>
          <w:rFonts w:ascii="Crimson Text" w:hAnsi="Crimson Text"/>
          <w:sz w:val="26"/>
          <w:szCs w:val="26"/>
        </w:rPr>
        <w:t xml:space="preserve"> colaborando en la armería –expresó, con nostalgia.</w:t>
      </w:r>
    </w:p>
    <w:p w:rsidR="00C402C8" w:rsidRPr="00E3184D" w:rsidRDefault="00C402C8"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–También es importante lo que tú haces</w:t>
      </w:r>
      <w:r w:rsidR="00353CB5" w:rsidRPr="00E3184D">
        <w:rPr>
          <w:rFonts w:ascii="Crimson Text" w:hAnsi="Crimson Text"/>
          <w:sz w:val="26"/>
          <w:szCs w:val="26"/>
        </w:rPr>
        <w:t>, sin tu ayuda no podríamos entrenar</w:t>
      </w:r>
      <w:r w:rsidRPr="00E3184D">
        <w:rPr>
          <w:rFonts w:ascii="Crimson Text" w:hAnsi="Crimson Text"/>
          <w:sz w:val="26"/>
          <w:szCs w:val="26"/>
        </w:rPr>
        <w:t xml:space="preserve"> –lanzó Aron, sumándose a la conversación</w:t>
      </w:r>
      <w:r w:rsidR="00114DB7" w:rsidRPr="00E3184D">
        <w:rPr>
          <w:rFonts w:ascii="Crimson Text" w:hAnsi="Crimson Text"/>
          <w:sz w:val="26"/>
          <w:szCs w:val="26"/>
        </w:rPr>
        <w:t>. Bjorn lo miró con suspicacia</w:t>
      </w:r>
      <w:r w:rsidR="00353CB5" w:rsidRPr="00E3184D">
        <w:rPr>
          <w:rFonts w:ascii="Crimson Text" w:hAnsi="Crimson Text"/>
          <w:sz w:val="26"/>
          <w:szCs w:val="26"/>
        </w:rPr>
        <w:t>.</w:t>
      </w:r>
    </w:p>
    <w:p w:rsidR="00C402C8" w:rsidRPr="00E3184D" w:rsidRDefault="00C402C8" w:rsidP="001E3864">
      <w:pPr>
        <w:tabs>
          <w:tab w:val="left" w:pos="2179"/>
        </w:tabs>
        <w:spacing w:after="0"/>
        <w:ind w:firstLine="284"/>
        <w:jc w:val="both"/>
        <w:rPr>
          <w:rFonts w:ascii="Crimson Text" w:hAnsi="Crimson Text"/>
          <w:sz w:val="26"/>
          <w:szCs w:val="26"/>
          <w:u w:val="single"/>
        </w:rPr>
      </w:pPr>
      <w:r w:rsidRPr="00E3184D">
        <w:rPr>
          <w:rFonts w:ascii="Crimson Text" w:hAnsi="Crimson Text"/>
          <w:sz w:val="26"/>
          <w:szCs w:val="26"/>
        </w:rPr>
        <w:t>–</w:t>
      </w:r>
      <w:r w:rsidR="00114DB7" w:rsidRPr="00E3184D">
        <w:rPr>
          <w:rFonts w:ascii="Crimson Text" w:hAnsi="Crimson Text"/>
          <w:sz w:val="26"/>
          <w:szCs w:val="26"/>
        </w:rPr>
        <w:t xml:space="preserve">Eso no es cierto, mi trabajo lo puede hacer cualquier granjero. Pero lo que harán ustedes, sí es importante. En este reino no </w:t>
      </w:r>
      <w:r w:rsidR="00613A87" w:rsidRPr="00E3184D">
        <w:rPr>
          <w:rFonts w:ascii="Crimson Text" w:hAnsi="Crimson Text"/>
          <w:sz w:val="26"/>
          <w:szCs w:val="26"/>
        </w:rPr>
        <w:t>se valora</w:t>
      </w:r>
      <w:r w:rsidR="00114DB7" w:rsidRPr="00E3184D">
        <w:rPr>
          <w:rFonts w:ascii="Crimson Text" w:hAnsi="Crimson Text"/>
          <w:sz w:val="26"/>
          <w:szCs w:val="26"/>
        </w:rPr>
        <w:t xml:space="preserve"> la función de la guardia real como debería</w:t>
      </w:r>
      <w:r w:rsidR="00E24CEB" w:rsidRPr="00E3184D">
        <w:rPr>
          <w:rFonts w:ascii="Crimson Text" w:hAnsi="Crimson Text"/>
          <w:sz w:val="26"/>
          <w:szCs w:val="26"/>
        </w:rPr>
        <w:t xml:space="preserve"> ser</w:t>
      </w:r>
      <w:r w:rsidR="00114DB7" w:rsidRPr="00E3184D">
        <w:rPr>
          <w:rFonts w:ascii="Crimson Text" w:hAnsi="Crimson Text"/>
          <w:sz w:val="26"/>
          <w:szCs w:val="26"/>
        </w:rPr>
        <w:t xml:space="preserve"> –dijo, </w:t>
      </w:r>
      <w:del w:id="247" w:author="Paula Castrilli" w:date="2025-05-19T17:55:00Z">
        <w:r w:rsidR="00E24CEB" w:rsidRPr="00E3184D" w:rsidDel="001D757F">
          <w:rPr>
            <w:rFonts w:ascii="Crimson Text" w:hAnsi="Crimson Text"/>
            <w:sz w:val="26"/>
            <w:szCs w:val="26"/>
          </w:rPr>
          <w:delText>gruñó</w:delText>
        </w:r>
        <w:r w:rsidR="00114DB7" w:rsidRPr="00E3184D" w:rsidDel="001D757F">
          <w:rPr>
            <w:rFonts w:ascii="Crimson Text" w:hAnsi="Crimson Text"/>
            <w:sz w:val="26"/>
            <w:szCs w:val="26"/>
          </w:rPr>
          <w:delText xml:space="preserve"> </w:delText>
        </w:r>
      </w:del>
      <w:ins w:id="248" w:author="Paula Castrilli" w:date="2025-05-19T17:55:00Z">
        <w:r w:rsidR="001D757F">
          <w:rPr>
            <w:rFonts w:ascii="Crimson Text" w:hAnsi="Crimson Text"/>
            <w:sz w:val="26"/>
            <w:szCs w:val="26"/>
          </w:rPr>
          <w:t>gruñendo</w:t>
        </w:r>
        <w:r w:rsidR="001D757F" w:rsidRPr="00E3184D">
          <w:rPr>
            <w:rFonts w:ascii="Crimson Text" w:hAnsi="Crimson Text"/>
            <w:sz w:val="26"/>
            <w:szCs w:val="26"/>
          </w:rPr>
          <w:t xml:space="preserve"> </w:t>
        </w:r>
      </w:ins>
      <w:del w:id="249" w:author="Paula Castrilli" w:date="2025-05-19T17:55:00Z">
        <w:r w:rsidR="00114DB7" w:rsidRPr="00E3184D" w:rsidDel="001D757F">
          <w:rPr>
            <w:rFonts w:ascii="Crimson Text" w:hAnsi="Crimson Text"/>
            <w:sz w:val="26"/>
            <w:szCs w:val="26"/>
          </w:rPr>
          <w:delText>un</w:delText>
        </w:r>
      </w:del>
      <w:ins w:id="250" w:author="Paula Castrilli" w:date="2025-05-19T17:55:00Z">
        <w:r w:rsidR="001D757F">
          <w:rPr>
            <w:rFonts w:ascii="Crimson Text" w:hAnsi="Crimson Text"/>
            <w:sz w:val="26"/>
            <w:szCs w:val="26"/>
          </w:rPr>
          <w:t>otro</w:t>
        </w:r>
      </w:ins>
      <w:r w:rsidR="00114DB7" w:rsidRPr="00E3184D">
        <w:rPr>
          <w:rFonts w:ascii="Crimson Text" w:hAnsi="Crimson Text"/>
          <w:sz w:val="26"/>
          <w:szCs w:val="26"/>
        </w:rPr>
        <w:t xml:space="preserve"> poco, y continu</w:t>
      </w:r>
      <w:ins w:id="251" w:author="Paula Castrilli" w:date="2025-05-19T17:55:00Z">
        <w:r w:rsidR="001D757F">
          <w:rPr>
            <w:rFonts w:ascii="Crimson Text" w:hAnsi="Crimson Text"/>
            <w:sz w:val="26"/>
            <w:szCs w:val="26"/>
          </w:rPr>
          <w:t>ó</w:t>
        </w:r>
      </w:ins>
      <w:del w:id="252" w:author="Paula Castrilli" w:date="2025-05-19T17:55:00Z">
        <w:r w:rsidR="00114DB7" w:rsidRPr="00E3184D" w:rsidDel="001D757F">
          <w:rPr>
            <w:rFonts w:ascii="Crimson Text" w:hAnsi="Crimson Text"/>
            <w:sz w:val="26"/>
            <w:szCs w:val="26"/>
          </w:rPr>
          <w:delText>o</w:delText>
        </w:r>
      </w:del>
      <w:del w:id="253" w:author="Paula Castrilli" w:date="2025-05-19T17:56:00Z">
        <w:r w:rsidR="00114DB7" w:rsidRPr="00E3184D" w:rsidDel="001D757F">
          <w:rPr>
            <w:rFonts w:ascii="Crimson Text" w:hAnsi="Crimson Text"/>
            <w:sz w:val="26"/>
            <w:szCs w:val="26"/>
          </w:rPr>
          <w:delText xml:space="preserve"> su discurso</w:delText>
        </w:r>
      </w:del>
      <w:r w:rsidR="00114DB7" w:rsidRPr="00E3184D">
        <w:rPr>
          <w:rFonts w:ascii="Crimson Text" w:hAnsi="Crimson Text"/>
          <w:sz w:val="26"/>
          <w:szCs w:val="26"/>
        </w:rPr>
        <w:t xml:space="preserve">–. Ustedes </w:t>
      </w:r>
      <w:r w:rsidR="001408BB" w:rsidRPr="00E3184D">
        <w:rPr>
          <w:rFonts w:ascii="Crimson Text" w:hAnsi="Crimson Text"/>
          <w:sz w:val="26"/>
          <w:szCs w:val="26"/>
        </w:rPr>
        <w:t>deberían oír las historias</w:t>
      </w:r>
      <w:r w:rsidR="00114DB7" w:rsidRPr="00E3184D">
        <w:rPr>
          <w:rFonts w:ascii="Crimson Text" w:hAnsi="Crimson Text"/>
          <w:sz w:val="26"/>
          <w:szCs w:val="26"/>
        </w:rPr>
        <w:t xml:space="preserve"> de las </w:t>
      </w:r>
      <w:commentRangeStart w:id="254"/>
      <w:r w:rsidR="00114DB7" w:rsidRPr="00E3184D">
        <w:rPr>
          <w:rFonts w:ascii="Crimson Text" w:hAnsi="Crimson Text"/>
          <w:sz w:val="26"/>
          <w:szCs w:val="26"/>
        </w:rPr>
        <w:t xml:space="preserve">grandes </w:t>
      </w:r>
      <w:commentRangeEnd w:id="254"/>
      <w:r w:rsidR="001D757F">
        <w:rPr>
          <w:rStyle w:val="Refdecomentario"/>
        </w:rPr>
        <w:commentReference w:id="254"/>
      </w:r>
      <w:r w:rsidR="00114DB7" w:rsidRPr="00E3184D">
        <w:rPr>
          <w:rFonts w:ascii="Crimson Text" w:hAnsi="Crimson Text"/>
          <w:sz w:val="26"/>
          <w:szCs w:val="26"/>
        </w:rPr>
        <w:t xml:space="preserve">batallas, nuestro pueblo sufrió mucho. Hoy </w:t>
      </w:r>
      <w:r w:rsidR="00353CB5" w:rsidRPr="00E3184D">
        <w:rPr>
          <w:rFonts w:ascii="Crimson Text" w:hAnsi="Crimson Text"/>
          <w:sz w:val="26"/>
          <w:szCs w:val="26"/>
        </w:rPr>
        <w:t>nos</w:t>
      </w:r>
      <w:r w:rsidR="00114DB7" w:rsidRPr="00E3184D">
        <w:rPr>
          <w:rFonts w:ascii="Crimson Text" w:hAnsi="Crimson Text"/>
          <w:sz w:val="26"/>
          <w:szCs w:val="26"/>
        </w:rPr>
        <w:t xml:space="preserve"> faltan recursos</w:t>
      </w:r>
      <w:r w:rsidR="001408BB" w:rsidRPr="00E3184D">
        <w:rPr>
          <w:rFonts w:ascii="Crimson Text" w:hAnsi="Crimson Text"/>
          <w:sz w:val="26"/>
          <w:szCs w:val="26"/>
        </w:rPr>
        <w:t xml:space="preserve"> y la crisis es dura</w:t>
      </w:r>
      <w:r w:rsidR="00114DB7" w:rsidRPr="00E3184D">
        <w:rPr>
          <w:rFonts w:ascii="Crimson Text" w:hAnsi="Crimson Text"/>
          <w:sz w:val="26"/>
          <w:szCs w:val="26"/>
        </w:rPr>
        <w:t>, pero</w:t>
      </w:r>
      <w:r w:rsidR="001408BB" w:rsidRPr="00E3184D">
        <w:rPr>
          <w:rFonts w:ascii="Crimson Text" w:hAnsi="Crimson Text"/>
          <w:sz w:val="26"/>
          <w:szCs w:val="26"/>
        </w:rPr>
        <w:t>, al menos,</w:t>
      </w:r>
      <w:r w:rsidR="00353CB5" w:rsidRPr="00E3184D">
        <w:rPr>
          <w:rFonts w:ascii="Crimson Text" w:hAnsi="Crimson Text"/>
          <w:sz w:val="26"/>
          <w:szCs w:val="26"/>
        </w:rPr>
        <w:t xml:space="preserve"> la guardia real </w:t>
      </w:r>
      <w:r w:rsidR="001408BB" w:rsidRPr="00E3184D">
        <w:rPr>
          <w:rFonts w:ascii="Crimson Text" w:hAnsi="Crimson Text"/>
          <w:sz w:val="26"/>
          <w:szCs w:val="26"/>
        </w:rPr>
        <w:t>tiene</w:t>
      </w:r>
      <w:r w:rsidR="00353CB5" w:rsidRPr="00E3184D">
        <w:rPr>
          <w:rFonts w:ascii="Crimson Text" w:hAnsi="Crimson Text"/>
          <w:sz w:val="26"/>
          <w:szCs w:val="26"/>
        </w:rPr>
        <w:t xml:space="preserve"> controlado los ataques enemigos –</w:t>
      </w:r>
      <w:del w:id="255" w:author="Paula Castrilli" w:date="2025-05-19T18:01:00Z">
        <w:r w:rsidR="00D41832" w:rsidRPr="00E3184D" w:rsidDel="00447857">
          <w:rPr>
            <w:rFonts w:ascii="Crimson Text" w:hAnsi="Crimson Text"/>
            <w:sz w:val="26"/>
            <w:szCs w:val="26"/>
          </w:rPr>
          <w:delText>argumentó</w:delText>
        </w:r>
      </w:del>
      <w:ins w:id="256" w:author="Paula Castrilli" w:date="2025-05-19T18:01:00Z">
        <w:r w:rsidR="00447857">
          <w:rPr>
            <w:rFonts w:ascii="Crimson Text" w:hAnsi="Crimson Text"/>
            <w:sz w:val="26"/>
            <w:szCs w:val="26"/>
          </w:rPr>
          <w:t>explicó</w:t>
        </w:r>
      </w:ins>
      <w:r w:rsidR="00353CB5" w:rsidRPr="00E3184D">
        <w:rPr>
          <w:rFonts w:ascii="Crimson Text" w:hAnsi="Crimson Text"/>
          <w:sz w:val="26"/>
          <w:szCs w:val="26"/>
        </w:rPr>
        <w:t xml:space="preserve">, sus palabras </w:t>
      </w:r>
      <w:del w:id="257" w:author="Paula Castrilli" w:date="2025-05-19T18:01:00Z">
        <w:r w:rsidR="00353CB5" w:rsidRPr="00E3184D" w:rsidDel="00447857">
          <w:rPr>
            <w:rFonts w:ascii="Crimson Text" w:hAnsi="Crimson Text"/>
            <w:sz w:val="26"/>
            <w:szCs w:val="26"/>
          </w:rPr>
          <w:delText xml:space="preserve">estaban </w:delText>
        </w:r>
      </w:del>
      <w:r w:rsidR="00353CB5" w:rsidRPr="00E3184D">
        <w:rPr>
          <w:rFonts w:ascii="Crimson Text" w:hAnsi="Crimson Text"/>
          <w:sz w:val="26"/>
          <w:szCs w:val="26"/>
        </w:rPr>
        <w:t>cargadas de emoción. Eros y Aron tan sólo se observaron en silencio</w:t>
      </w:r>
      <w:del w:id="258" w:author="Paula Castrilli" w:date="2025-05-19T18:01:00Z">
        <w:r w:rsidR="00353CB5" w:rsidRPr="00E3184D" w:rsidDel="00447857">
          <w:rPr>
            <w:rFonts w:ascii="Crimson Text" w:hAnsi="Crimson Text"/>
            <w:sz w:val="26"/>
            <w:szCs w:val="26"/>
          </w:rPr>
          <w:delText>,</w:delText>
        </w:r>
      </w:del>
      <w:r w:rsidR="00353CB5" w:rsidRPr="00E3184D">
        <w:rPr>
          <w:rFonts w:ascii="Crimson Text" w:hAnsi="Crimson Text"/>
          <w:sz w:val="26"/>
          <w:szCs w:val="26"/>
        </w:rPr>
        <w:t xml:space="preserve"> </w:t>
      </w:r>
      <w:del w:id="259" w:author="Paula Castrilli" w:date="2025-05-19T18:01:00Z">
        <w:r w:rsidR="00353CB5" w:rsidRPr="00E3184D" w:rsidDel="00447857">
          <w:rPr>
            <w:rFonts w:ascii="Crimson Text" w:hAnsi="Crimson Text"/>
            <w:sz w:val="26"/>
            <w:szCs w:val="26"/>
          </w:rPr>
          <w:delText xml:space="preserve">y </w:delText>
        </w:r>
      </w:del>
      <w:ins w:id="260" w:author="Paula Castrilli" w:date="2025-05-19T18:01:00Z">
        <w:r w:rsidR="00447857">
          <w:rPr>
            <w:rFonts w:ascii="Crimson Text" w:hAnsi="Crimson Text"/>
            <w:sz w:val="26"/>
            <w:szCs w:val="26"/>
          </w:rPr>
          <w:t>mientras</w:t>
        </w:r>
        <w:r w:rsidR="00447857" w:rsidRPr="00E3184D">
          <w:rPr>
            <w:rFonts w:ascii="Crimson Text" w:hAnsi="Crimson Text"/>
            <w:sz w:val="26"/>
            <w:szCs w:val="26"/>
          </w:rPr>
          <w:t xml:space="preserve"> </w:t>
        </w:r>
      </w:ins>
      <w:r w:rsidR="00353CB5" w:rsidRPr="00E3184D">
        <w:rPr>
          <w:rFonts w:ascii="Crimson Text" w:hAnsi="Crimson Text"/>
          <w:sz w:val="26"/>
          <w:szCs w:val="26"/>
        </w:rPr>
        <w:t xml:space="preserve">el viejo </w:t>
      </w:r>
      <w:del w:id="261" w:author="Paula Castrilli" w:date="2025-05-19T18:01:00Z">
        <w:r w:rsidR="00E24CEB" w:rsidRPr="00E3184D" w:rsidDel="00447857">
          <w:rPr>
            <w:rFonts w:ascii="Crimson Text" w:hAnsi="Crimson Text"/>
            <w:sz w:val="26"/>
            <w:szCs w:val="26"/>
          </w:rPr>
          <w:delText xml:space="preserve">retomó </w:delText>
        </w:r>
      </w:del>
      <w:ins w:id="262" w:author="Paula Castrilli" w:date="2025-05-19T18:01:00Z">
        <w:r w:rsidR="00447857">
          <w:rPr>
            <w:rFonts w:ascii="Crimson Text" w:hAnsi="Crimson Text"/>
            <w:sz w:val="26"/>
            <w:szCs w:val="26"/>
          </w:rPr>
          <w:t>retomaba</w:t>
        </w:r>
        <w:r w:rsidR="00447857" w:rsidRPr="00E3184D">
          <w:rPr>
            <w:rFonts w:ascii="Crimson Text" w:hAnsi="Crimson Text"/>
            <w:sz w:val="26"/>
            <w:szCs w:val="26"/>
          </w:rPr>
          <w:t xml:space="preserve"> </w:t>
        </w:r>
      </w:ins>
      <w:r w:rsidR="00E24CEB" w:rsidRPr="00E3184D">
        <w:rPr>
          <w:rFonts w:ascii="Crimson Text" w:hAnsi="Crimson Text"/>
          <w:sz w:val="26"/>
          <w:szCs w:val="26"/>
        </w:rPr>
        <w:t>nuevamente</w:t>
      </w:r>
      <w:r w:rsidR="000A2F7B" w:rsidRPr="00E3184D">
        <w:rPr>
          <w:rFonts w:ascii="Crimson Text" w:hAnsi="Crimson Text"/>
          <w:sz w:val="26"/>
          <w:szCs w:val="26"/>
        </w:rPr>
        <w:t xml:space="preserve">, </w:t>
      </w:r>
      <w:r w:rsidR="00E24CEB" w:rsidRPr="00E3184D">
        <w:rPr>
          <w:rFonts w:ascii="Crimson Text" w:hAnsi="Crimson Text"/>
          <w:sz w:val="26"/>
          <w:szCs w:val="26"/>
        </w:rPr>
        <w:t>murmurando</w:t>
      </w:r>
      <w:r w:rsidR="000A2F7B" w:rsidRPr="00E3184D">
        <w:rPr>
          <w:rFonts w:ascii="Crimson Text" w:hAnsi="Crimson Text"/>
          <w:sz w:val="26"/>
          <w:szCs w:val="26"/>
        </w:rPr>
        <w:t xml:space="preserve"> para sí mismo–. Algún día </w:t>
      </w:r>
      <w:r w:rsidR="00E24CEB" w:rsidRPr="00E3184D">
        <w:rPr>
          <w:rFonts w:ascii="Crimson Text" w:hAnsi="Crimson Text"/>
          <w:sz w:val="26"/>
          <w:szCs w:val="26"/>
        </w:rPr>
        <w:t>será</w:t>
      </w:r>
      <w:r w:rsidR="000A2F7B" w:rsidRPr="00E3184D">
        <w:rPr>
          <w:rFonts w:ascii="Crimson Text" w:hAnsi="Crimson Text"/>
          <w:sz w:val="26"/>
          <w:szCs w:val="26"/>
        </w:rPr>
        <w:t xml:space="preserve"> todo </w:t>
      </w:r>
      <w:r w:rsidR="00E24CEB" w:rsidRPr="00E3184D">
        <w:rPr>
          <w:rFonts w:ascii="Crimson Text" w:hAnsi="Crimson Text"/>
          <w:sz w:val="26"/>
          <w:szCs w:val="26"/>
        </w:rPr>
        <w:t>como antes</w:t>
      </w:r>
      <w:r w:rsidR="000A2F7B" w:rsidRPr="00E3184D">
        <w:rPr>
          <w:rFonts w:ascii="Crimson Text" w:hAnsi="Crimson Text"/>
          <w:sz w:val="26"/>
          <w:szCs w:val="26"/>
        </w:rPr>
        <w:t xml:space="preserve"> y </w:t>
      </w:r>
      <w:r w:rsidR="00D67521" w:rsidRPr="00E3184D">
        <w:rPr>
          <w:rFonts w:ascii="Crimson Text" w:hAnsi="Crimson Text"/>
          <w:sz w:val="26"/>
          <w:szCs w:val="26"/>
        </w:rPr>
        <w:t>v</w:t>
      </w:r>
      <w:r w:rsidR="00E24CEB" w:rsidRPr="00E3184D">
        <w:rPr>
          <w:rFonts w:ascii="Crimson Text" w:hAnsi="Crimson Text"/>
          <w:sz w:val="26"/>
          <w:szCs w:val="26"/>
        </w:rPr>
        <w:t>olvere</w:t>
      </w:r>
      <w:r w:rsidR="00D67521" w:rsidRPr="00E3184D">
        <w:rPr>
          <w:rFonts w:ascii="Crimson Text" w:hAnsi="Crimson Text"/>
          <w:sz w:val="26"/>
          <w:szCs w:val="26"/>
        </w:rPr>
        <w:t>mos</w:t>
      </w:r>
      <w:r w:rsidR="000A2F7B" w:rsidRPr="00E3184D">
        <w:rPr>
          <w:rFonts w:ascii="Crimson Text" w:hAnsi="Crimson Text"/>
          <w:sz w:val="26"/>
          <w:szCs w:val="26"/>
        </w:rPr>
        <w:t xml:space="preserve"> </w:t>
      </w:r>
      <w:r w:rsidR="001408BB" w:rsidRPr="00E3184D">
        <w:rPr>
          <w:rFonts w:ascii="Crimson Text" w:hAnsi="Crimson Text"/>
          <w:sz w:val="26"/>
          <w:szCs w:val="26"/>
        </w:rPr>
        <w:t xml:space="preserve">a </w:t>
      </w:r>
      <w:r w:rsidR="000A2F7B" w:rsidRPr="00E3184D">
        <w:rPr>
          <w:rFonts w:ascii="Crimson Text" w:hAnsi="Crimson Text"/>
          <w:sz w:val="26"/>
          <w:szCs w:val="26"/>
        </w:rPr>
        <w:t xml:space="preserve">las </w:t>
      </w:r>
      <w:del w:id="263" w:author="Paula Castrilli" w:date="2025-05-19T17:56:00Z">
        <w:r w:rsidR="000A2F7B" w:rsidRPr="00E3184D" w:rsidDel="001D757F">
          <w:rPr>
            <w:rFonts w:ascii="Crimson Text" w:hAnsi="Crimson Text"/>
            <w:sz w:val="26"/>
            <w:szCs w:val="26"/>
          </w:rPr>
          <w:delText>t</w:delText>
        </w:r>
      </w:del>
      <w:ins w:id="264" w:author="Paula Castrilli" w:date="2025-05-19T17:56:00Z">
        <w:r w:rsidR="001D757F">
          <w:rPr>
            <w:rFonts w:ascii="Crimson Text" w:hAnsi="Crimson Text"/>
            <w:sz w:val="26"/>
            <w:szCs w:val="26"/>
          </w:rPr>
          <w:t>T</w:t>
        </w:r>
      </w:ins>
      <w:r w:rsidR="000A2F7B" w:rsidRPr="00E3184D">
        <w:rPr>
          <w:rFonts w:ascii="Crimson Text" w:hAnsi="Crimson Text"/>
          <w:sz w:val="26"/>
          <w:szCs w:val="26"/>
        </w:rPr>
        <w:t xml:space="preserve">ierras </w:t>
      </w:r>
      <w:del w:id="265" w:author="Paula Castrilli" w:date="2025-05-19T17:56:00Z">
        <w:r w:rsidR="000A2F7B" w:rsidRPr="00E3184D" w:rsidDel="001D757F">
          <w:rPr>
            <w:rFonts w:ascii="Crimson Text" w:hAnsi="Crimson Text"/>
            <w:sz w:val="26"/>
            <w:szCs w:val="26"/>
          </w:rPr>
          <w:delText>a</w:delText>
        </w:r>
      </w:del>
      <w:ins w:id="266" w:author="Paula Castrilli" w:date="2025-05-19T17:56:00Z">
        <w:r w:rsidR="001D757F">
          <w:rPr>
            <w:rFonts w:ascii="Crimson Text" w:hAnsi="Crimson Text"/>
            <w:sz w:val="26"/>
            <w:szCs w:val="26"/>
          </w:rPr>
          <w:t>A</w:t>
        </w:r>
      </w:ins>
      <w:r w:rsidR="000A2F7B" w:rsidRPr="00E3184D">
        <w:rPr>
          <w:rFonts w:ascii="Crimson Text" w:hAnsi="Crimson Text"/>
          <w:sz w:val="26"/>
          <w:szCs w:val="26"/>
        </w:rPr>
        <w:t>ltas.</w:t>
      </w:r>
    </w:p>
    <w:p w:rsidR="000A2F7B" w:rsidRPr="00E3184D" w:rsidRDefault="00613A87" w:rsidP="001E3864">
      <w:pPr>
        <w:tabs>
          <w:tab w:val="left" w:pos="2179"/>
        </w:tabs>
        <w:spacing w:after="0"/>
        <w:ind w:firstLine="284"/>
        <w:jc w:val="both"/>
        <w:rPr>
          <w:rFonts w:ascii="Crimson Text" w:hAnsi="Crimson Text"/>
          <w:sz w:val="26"/>
          <w:szCs w:val="26"/>
          <w:u w:val="single"/>
        </w:rPr>
      </w:pPr>
      <w:r w:rsidRPr="00E3184D">
        <w:rPr>
          <w:rFonts w:ascii="Crimson Text" w:hAnsi="Crimson Text"/>
          <w:sz w:val="26"/>
          <w:szCs w:val="26"/>
        </w:rPr>
        <w:lastRenderedPageBreak/>
        <w:t>–Eso lo escuché muchas veces. N</w:t>
      </w:r>
      <w:r w:rsidR="000A2F7B" w:rsidRPr="00E3184D">
        <w:rPr>
          <w:rFonts w:ascii="Crimson Text" w:hAnsi="Crimson Text"/>
          <w:sz w:val="26"/>
          <w:szCs w:val="26"/>
        </w:rPr>
        <w:t xml:space="preserve">o conocemos a nadie del </w:t>
      </w:r>
      <w:ins w:id="267" w:author="Paula Castrilli" w:date="2025-05-19T18:02:00Z">
        <w:r w:rsidR="00447857">
          <w:rPr>
            <w:rFonts w:ascii="Crimson Text" w:hAnsi="Crimson Text"/>
            <w:sz w:val="26"/>
            <w:szCs w:val="26"/>
          </w:rPr>
          <w:t>R</w:t>
        </w:r>
      </w:ins>
      <w:del w:id="268" w:author="Paula Castrilli" w:date="2025-05-19T18:02:00Z">
        <w:r w:rsidR="000A2F7B" w:rsidRPr="00E3184D" w:rsidDel="00447857">
          <w:rPr>
            <w:rFonts w:ascii="Crimson Text" w:hAnsi="Crimson Text"/>
            <w:sz w:val="26"/>
            <w:szCs w:val="26"/>
          </w:rPr>
          <w:delText>r</w:delText>
        </w:r>
      </w:del>
      <w:r w:rsidR="000A2F7B" w:rsidRPr="00E3184D">
        <w:rPr>
          <w:rFonts w:ascii="Crimson Text" w:hAnsi="Crimson Text"/>
          <w:sz w:val="26"/>
          <w:szCs w:val="26"/>
        </w:rPr>
        <w:t>ein</w:t>
      </w:r>
      <w:r w:rsidR="005C0FCA" w:rsidRPr="00E3184D">
        <w:rPr>
          <w:rFonts w:ascii="Crimson Text" w:hAnsi="Crimson Text"/>
          <w:sz w:val="26"/>
          <w:szCs w:val="26"/>
        </w:rPr>
        <w:t>ado del O</w:t>
      </w:r>
      <w:r w:rsidR="000A2F7B" w:rsidRPr="00E3184D">
        <w:rPr>
          <w:rFonts w:ascii="Crimson Text" w:hAnsi="Crimson Text"/>
          <w:sz w:val="26"/>
          <w:szCs w:val="26"/>
        </w:rPr>
        <w:t>este, no sabemos nada de ellos ¿por qué es tan importante? –preguntó Aron</w:t>
      </w:r>
      <w:ins w:id="269" w:author="Paula Castrilli" w:date="2025-05-19T18:02:00Z">
        <w:r w:rsidR="00447857">
          <w:rPr>
            <w:rFonts w:ascii="Crimson Text" w:hAnsi="Crimson Text"/>
            <w:sz w:val="26"/>
            <w:szCs w:val="26"/>
          </w:rPr>
          <w:t xml:space="preserve"> con curiosidad</w:t>
        </w:r>
      </w:ins>
      <w:del w:id="270" w:author="Paula Castrilli" w:date="2025-05-19T18:02:00Z">
        <w:r w:rsidR="000A2F7B" w:rsidRPr="00E3184D" w:rsidDel="00447857">
          <w:rPr>
            <w:rFonts w:ascii="Crimson Text" w:hAnsi="Crimson Text"/>
            <w:sz w:val="26"/>
            <w:szCs w:val="26"/>
          </w:rPr>
          <w:delText>,</w:delText>
        </w:r>
      </w:del>
      <w:ins w:id="271" w:author="Paula Castrilli" w:date="2025-05-19T18:02:00Z">
        <w:r w:rsidR="00447857">
          <w:rPr>
            <w:rFonts w:ascii="Crimson Text" w:hAnsi="Crimson Text"/>
            <w:sz w:val="26"/>
            <w:szCs w:val="26"/>
          </w:rPr>
          <w:t>.</w:t>
        </w:r>
      </w:ins>
      <w:r w:rsidR="000A2F7B" w:rsidRPr="00E3184D">
        <w:rPr>
          <w:rFonts w:ascii="Crimson Text" w:hAnsi="Crimson Text"/>
          <w:sz w:val="26"/>
          <w:szCs w:val="26"/>
        </w:rPr>
        <w:t xml:space="preserve"> </w:t>
      </w:r>
      <w:ins w:id="272" w:author="Paula Castrilli" w:date="2025-05-19T18:02:00Z">
        <w:r w:rsidR="00447857">
          <w:rPr>
            <w:rFonts w:ascii="Crimson Text" w:hAnsi="Crimson Text"/>
            <w:sz w:val="26"/>
            <w:szCs w:val="26"/>
          </w:rPr>
          <w:t>Sin embargo,</w:t>
        </w:r>
      </w:ins>
      <w:del w:id="273" w:author="Paula Castrilli" w:date="2025-05-19T18:02:00Z">
        <w:r w:rsidR="000A2F7B" w:rsidRPr="00E3184D" w:rsidDel="00447857">
          <w:rPr>
            <w:rFonts w:ascii="Crimson Text" w:hAnsi="Crimson Text"/>
            <w:sz w:val="26"/>
            <w:szCs w:val="26"/>
          </w:rPr>
          <w:delText>pero</w:delText>
        </w:r>
      </w:del>
      <w:r w:rsidR="000A2F7B" w:rsidRPr="00E3184D">
        <w:rPr>
          <w:rFonts w:ascii="Crimson Text" w:hAnsi="Crimson Text"/>
          <w:sz w:val="26"/>
          <w:szCs w:val="26"/>
        </w:rPr>
        <w:t xml:space="preserve"> su atrevimiento fastidió al viejo.</w:t>
      </w:r>
    </w:p>
    <w:p w:rsidR="00742B1B" w:rsidRPr="00E3184D" w:rsidRDefault="00933E2B" w:rsidP="001E3864">
      <w:pPr>
        <w:tabs>
          <w:tab w:val="left" w:pos="2179"/>
        </w:tabs>
        <w:spacing w:after="0"/>
        <w:ind w:firstLine="284"/>
        <w:jc w:val="both"/>
        <w:rPr>
          <w:rFonts w:ascii="Crimson Text" w:hAnsi="Crimson Text"/>
          <w:sz w:val="26"/>
          <w:szCs w:val="26"/>
          <w:u w:val="single"/>
        </w:rPr>
      </w:pPr>
      <w:proofErr w:type="gramStart"/>
      <w:r w:rsidRPr="00E3184D">
        <w:rPr>
          <w:rFonts w:ascii="Crimson Text" w:hAnsi="Crimson Text"/>
          <w:sz w:val="26"/>
          <w:szCs w:val="26"/>
        </w:rPr>
        <w:t>–</w:t>
      </w:r>
      <w:r w:rsidR="000A2F7B" w:rsidRPr="00E3184D">
        <w:rPr>
          <w:rFonts w:ascii="Crimson Text" w:hAnsi="Crimson Text"/>
          <w:sz w:val="26"/>
          <w:szCs w:val="26"/>
        </w:rPr>
        <w:t>¿</w:t>
      </w:r>
      <w:proofErr w:type="gramEnd"/>
      <w:r w:rsidRPr="00E3184D">
        <w:rPr>
          <w:rFonts w:ascii="Crimson Text" w:hAnsi="Crimson Text"/>
          <w:sz w:val="26"/>
          <w:szCs w:val="26"/>
        </w:rPr>
        <w:t>C</w:t>
      </w:r>
      <w:r w:rsidR="000A2F7B" w:rsidRPr="00E3184D">
        <w:rPr>
          <w:rFonts w:ascii="Crimson Text" w:hAnsi="Crimson Text"/>
          <w:sz w:val="26"/>
          <w:szCs w:val="26"/>
        </w:rPr>
        <w:t>ómo te atreves a hacer ese comentario?</w:t>
      </w:r>
      <w:del w:id="274" w:author="Paula Castrilli" w:date="2025-05-19T18:02:00Z">
        <w:r w:rsidR="00742B1B" w:rsidRPr="00E3184D" w:rsidDel="00447857">
          <w:rPr>
            <w:rFonts w:ascii="Crimson Text" w:hAnsi="Crimson Text"/>
            <w:sz w:val="26"/>
            <w:szCs w:val="26"/>
          </w:rPr>
          <w:delText>,</w:delText>
        </w:r>
      </w:del>
      <w:r w:rsidR="000A2F7B" w:rsidRPr="00E3184D">
        <w:rPr>
          <w:rFonts w:ascii="Crimson Text" w:hAnsi="Crimson Text"/>
          <w:sz w:val="26"/>
          <w:szCs w:val="26"/>
        </w:rPr>
        <w:t xml:space="preserve"> </w:t>
      </w:r>
      <w:del w:id="275" w:author="Paula Castrilli" w:date="2025-05-19T18:02:00Z">
        <w:r w:rsidR="004455D8" w:rsidRPr="00E3184D" w:rsidDel="00447857">
          <w:rPr>
            <w:rFonts w:ascii="Crimson Text" w:hAnsi="Crimson Text"/>
            <w:sz w:val="26"/>
            <w:szCs w:val="26"/>
          </w:rPr>
          <w:delText>p</w:delText>
        </w:r>
      </w:del>
      <w:ins w:id="276" w:author="Paula Castrilli" w:date="2025-05-19T18:02:00Z">
        <w:r w:rsidR="00447857">
          <w:rPr>
            <w:rFonts w:ascii="Crimson Text" w:hAnsi="Crimson Text"/>
            <w:sz w:val="26"/>
            <w:szCs w:val="26"/>
          </w:rPr>
          <w:t>P</w:t>
        </w:r>
      </w:ins>
      <w:r w:rsidR="004455D8" w:rsidRPr="00E3184D">
        <w:rPr>
          <w:rFonts w:ascii="Crimson Text" w:hAnsi="Crimson Text"/>
          <w:sz w:val="26"/>
          <w:szCs w:val="26"/>
        </w:rPr>
        <w:t>ronto serás un</w:t>
      </w:r>
      <w:r w:rsidR="000A2F7B" w:rsidRPr="00E3184D">
        <w:rPr>
          <w:rFonts w:ascii="Crimson Text" w:hAnsi="Crimson Text"/>
          <w:sz w:val="26"/>
          <w:szCs w:val="26"/>
        </w:rPr>
        <w:t xml:space="preserve"> guerrero, ¿qué tienes en la cabeza? –</w:t>
      </w:r>
      <w:del w:id="277" w:author="Paula Castrilli" w:date="2025-05-19T18:02:00Z">
        <w:r w:rsidR="000A2F7B" w:rsidRPr="00E3184D" w:rsidDel="00447857">
          <w:rPr>
            <w:rFonts w:ascii="Crimson Text" w:hAnsi="Crimson Text"/>
            <w:sz w:val="26"/>
            <w:szCs w:val="26"/>
          </w:rPr>
          <w:delText>refutó</w:delText>
        </w:r>
      </w:del>
      <w:ins w:id="278" w:author="Paula Castrilli" w:date="2025-05-19T18:02:00Z">
        <w:r w:rsidR="00447857">
          <w:rPr>
            <w:rFonts w:ascii="Crimson Text" w:hAnsi="Crimson Text"/>
            <w:sz w:val="26"/>
            <w:szCs w:val="26"/>
          </w:rPr>
          <w:t>exclamó</w:t>
        </w:r>
      </w:ins>
      <w:r w:rsidR="000A2F7B" w:rsidRPr="00E3184D">
        <w:rPr>
          <w:rFonts w:ascii="Crimson Text" w:hAnsi="Crimson Text"/>
          <w:sz w:val="26"/>
          <w:szCs w:val="26"/>
        </w:rPr>
        <w:t xml:space="preserve">, su fastidio </w:t>
      </w:r>
      <w:del w:id="279" w:author="Paula Castrilli" w:date="2025-05-19T18:02:00Z">
        <w:r w:rsidR="000A2F7B" w:rsidRPr="00E3184D" w:rsidDel="00447857">
          <w:rPr>
            <w:rFonts w:ascii="Crimson Text" w:hAnsi="Crimson Text"/>
            <w:sz w:val="26"/>
            <w:szCs w:val="26"/>
          </w:rPr>
          <w:delText>se convertía</w:delText>
        </w:r>
      </w:del>
      <w:ins w:id="280" w:author="Paula Castrilli" w:date="2025-05-19T18:02:00Z">
        <w:r w:rsidR="00447857">
          <w:rPr>
            <w:rFonts w:ascii="Crimson Text" w:hAnsi="Crimson Text"/>
            <w:sz w:val="26"/>
            <w:szCs w:val="26"/>
          </w:rPr>
          <w:t>convertido</w:t>
        </w:r>
      </w:ins>
      <w:r w:rsidR="000A2F7B" w:rsidRPr="00E3184D">
        <w:rPr>
          <w:rFonts w:ascii="Crimson Text" w:hAnsi="Crimson Text"/>
          <w:sz w:val="26"/>
          <w:szCs w:val="26"/>
        </w:rPr>
        <w:t xml:space="preserve"> en furia, </w:t>
      </w:r>
      <w:del w:id="281" w:author="Paula Castrilli" w:date="2025-05-19T18:03:00Z">
        <w:r w:rsidR="000A2F7B" w:rsidRPr="00E3184D" w:rsidDel="00447857">
          <w:rPr>
            <w:rFonts w:ascii="Crimson Text" w:hAnsi="Crimson Text"/>
            <w:sz w:val="26"/>
            <w:szCs w:val="26"/>
          </w:rPr>
          <w:delText xml:space="preserve">y </w:delText>
        </w:r>
      </w:del>
      <w:ins w:id="282" w:author="Paula Castrilli" w:date="2025-05-19T18:03:00Z">
        <w:r w:rsidR="00447857">
          <w:rPr>
            <w:rFonts w:ascii="Crimson Text" w:hAnsi="Crimson Text"/>
            <w:sz w:val="26"/>
            <w:szCs w:val="26"/>
          </w:rPr>
          <w:t>logrando que</w:t>
        </w:r>
        <w:r w:rsidR="00447857" w:rsidRPr="00E3184D">
          <w:rPr>
            <w:rFonts w:ascii="Crimson Text" w:hAnsi="Crimson Text"/>
            <w:sz w:val="26"/>
            <w:szCs w:val="26"/>
          </w:rPr>
          <w:t xml:space="preserve"> </w:t>
        </w:r>
      </w:ins>
      <w:r w:rsidR="000A2F7B" w:rsidRPr="00E3184D">
        <w:rPr>
          <w:rFonts w:ascii="Crimson Text" w:hAnsi="Crimson Text"/>
          <w:sz w:val="26"/>
          <w:szCs w:val="26"/>
        </w:rPr>
        <w:t xml:space="preserve">el joven se </w:t>
      </w:r>
      <w:del w:id="283" w:author="Paula Castrilli" w:date="2025-05-19T18:03:00Z">
        <w:r w:rsidR="000A2F7B" w:rsidRPr="00E3184D" w:rsidDel="00447857">
          <w:rPr>
            <w:rFonts w:ascii="Crimson Text" w:hAnsi="Crimson Text"/>
            <w:sz w:val="26"/>
            <w:szCs w:val="26"/>
          </w:rPr>
          <w:delText xml:space="preserve">quedó </w:delText>
        </w:r>
      </w:del>
      <w:ins w:id="284" w:author="Paula Castrilli" w:date="2025-05-19T18:03:00Z">
        <w:r w:rsidR="00447857">
          <w:rPr>
            <w:rFonts w:ascii="Crimson Text" w:hAnsi="Crimson Text"/>
            <w:sz w:val="26"/>
            <w:szCs w:val="26"/>
          </w:rPr>
          <w:t>quedara</w:t>
        </w:r>
        <w:r w:rsidR="00447857" w:rsidRPr="00E3184D">
          <w:rPr>
            <w:rFonts w:ascii="Crimson Text" w:hAnsi="Crimson Text"/>
            <w:sz w:val="26"/>
            <w:szCs w:val="26"/>
          </w:rPr>
          <w:t xml:space="preserve"> </w:t>
        </w:r>
      </w:ins>
      <w:r w:rsidR="000A2F7B" w:rsidRPr="00E3184D">
        <w:rPr>
          <w:rFonts w:ascii="Crimson Text" w:hAnsi="Crimson Text"/>
          <w:sz w:val="26"/>
          <w:szCs w:val="26"/>
        </w:rPr>
        <w:t xml:space="preserve">callado. Se </w:t>
      </w:r>
      <w:r w:rsidR="00FA052B" w:rsidRPr="00E3184D">
        <w:rPr>
          <w:rFonts w:ascii="Crimson Text" w:hAnsi="Crimson Text"/>
          <w:sz w:val="26"/>
          <w:szCs w:val="26"/>
        </w:rPr>
        <w:t>extendió</w:t>
      </w:r>
      <w:r w:rsidR="000A2F7B" w:rsidRPr="00E3184D">
        <w:rPr>
          <w:rFonts w:ascii="Crimson Text" w:hAnsi="Crimson Text"/>
          <w:sz w:val="26"/>
          <w:szCs w:val="26"/>
        </w:rPr>
        <w:t xml:space="preserve"> un silencio incómodo, hasta que </w:t>
      </w:r>
      <w:r w:rsidR="006E2916" w:rsidRPr="00E3184D">
        <w:rPr>
          <w:rFonts w:ascii="Crimson Text" w:hAnsi="Crimson Text"/>
          <w:sz w:val="26"/>
          <w:szCs w:val="26"/>
        </w:rPr>
        <w:t>Bjorn</w:t>
      </w:r>
      <w:r w:rsidR="000A2F7B" w:rsidRPr="00E3184D">
        <w:rPr>
          <w:rFonts w:ascii="Crimson Text" w:hAnsi="Crimson Text"/>
          <w:sz w:val="26"/>
          <w:szCs w:val="26"/>
        </w:rPr>
        <w:t xml:space="preserve"> </w:t>
      </w:r>
      <w:r w:rsidR="00E24CEB" w:rsidRPr="00E3184D">
        <w:rPr>
          <w:rFonts w:ascii="Crimson Text" w:hAnsi="Crimson Text"/>
          <w:sz w:val="26"/>
          <w:szCs w:val="26"/>
        </w:rPr>
        <w:t>se tranquilizó un poco</w:t>
      </w:r>
      <w:r w:rsidR="000A2F7B" w:rsidRPr="00E3184D">
        <w:rPr>
          <w:rFonts w:ascii="Crimson Text" w:hAnsi="Crimson Text"/>
          <w:sz w:val="26"/>
          <w:szCs w:val="26"/>
        </w:rPr>
        <w:t xml:space="preserve">–. Ellos son nuestra familia, es parte de nuestra historia, </w:t>
      </w:r>
      <w:r w:rsidR="00742B1B" w:rsidRPr="00E3184D">
        <w:rPr>
          <w:rFonts w:ascii="Crimson Text" w:hAnsi="Crimson Text"/>
          <w:sz w:val="26"/>
          <w:szCs w:val="26"/>
        </w:rPr>
        <w:t>algún d</w:t>
      </w:r>
      <w:r w:rsidR="00E24CEB" w:rsidRPr="00E3184D">
        <w:rPr>
          <w:rFonts w:ascii="Crimson Text" w:hAnsi="Crimson Text"/>
          <w:sz w:val="26"/>
          <w:szCs w:val="26"/>
        </w:rPr>
        <w:t>ía volveremos a ser un sólo reino</w:t>
      </w:r>
      <w:r w:rsidR="00742B1B" w:rsidRPr="00E3184D">
        <w:rPr>
          <w:rFonts w:ascii="Crimson Text" w:hAnsi="Crimson Text"/>
          <w:sz w:val="26"/>
          <w:szCs w:val="26"/>
        </w:rPr>
        <w:t>. Pero mientras exista ese maldito hechizo, lo veo muy difícil.</w:t>
      </w:r>
    </w:p>
    <w:p w:rsidR="000A2F7B" w:rsidRPr="00E3184D" w:rsidRDefault="00742B1B" w:rsidP="001E3864">
      <w:pPr>
        <w:tabs>
          <w:tab w:val="left" w:pos="2179"/>
        </w:tabs>
        <w:spacing w:after="0"/>
        <w:ind w:firstLine="284"/>
        <w:jc w:val="both"/>
        <w:rPr>
          <w:rFonts w:ascii="Crimson Text" w:hAnsi="Crimson Text"/>
          <w:sz w:val="26"/>
          <w:szCs w:val="26"/>
        </w:rPr>
      </w:pPr>
      <w:proofErr w:type="gramStart"/>
      <w:r w:rsidRPr="00E3184D">
        <w:rPr>
          <w:rFonts w:ascii="Crimson Text" w:hAnsi="Crimson Text"/>
          <w:sz w:val="26"/>
          <w:szCs w:val="26"/>
        </w:rPr>
        <w:t>–¿</w:t>
      </w:r>
      <w:proofErr w:type="gramEnd"/>
      <w:r w:rsidRPr="00E3184D">
        <w:rPr>
          <w:rFonts w:ascii="Crimson Text" w:hAnsi="Crimson Text"/>
          <w:sz w:val="26"/>
          <w:szCs w:val="26"/>
        </w:rPr>
        <w:t xml:space="preserve">Te refieres al hechizo del </w:t>
      </w:r>
      <w:del w:id="285" w:author="Paula Castrilli" w:date="2025-05-19T22:39:00Z">
        <w:r w:rsidRPr="00E3184D" w:rsidDel="00B16908">
          <w:rPr>
            <w:rFonts w:ascii="Crimson Text" w:hAnsi="Crimson Text"/>
            <w:sz w:val="26"/>
            <w:szCs w:val="26"/>
          </w:rPr>
          <w:delText>bosque encantado</w:delText>
        </w:r>
      </w:del>
      <w:ins w:id="286" w:author="Paula Castrilli" w:date="2025-05-19T22:39:00Z">
        <w:r w:rsidR="00B16908">
          <w:rPr>
            <w:rFonts w:ascii="Crimson Text" w:hAnsi="Crimson Text"/>
            <w:sz w:val="26"/>
            <w:szCs w:val="26"/>
          </w:rPr>
          <w:t>Bosque Encantado</w:t>
        </w:r>
      </w:ins>
      <w:r w:rsidRPr="00E3184D">
        <w:rPr>
          <w:rFonts w:ascii="Crimson Text" w:hAnsi="Crimson Text"/>
          <w:sz w:val="26"/>
          <w:szCs w:val="26"/>
        </w:rPr>
        <w:t>? –preguntó Eros.</w:t>
      </w:r>
    </w:p>
    <w:p w:rsidR="00742B1B" w:rsidRPr="00E3184D" w:rsidRDefault="00742B1B"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 xml:space="preserve">–¡Exacto! </w:t>
      </w:r>
      <w:r w:rsidR="005C0FCA" w:rsidRPr="00E3184D">
        <w:rPr>
          <w:rFonts w:ascii="Crimson Text" w:hAnsi="Crimson Text"/>
          <w:sz w:val="26"/>
          <w:szCs w:val="26"/>
        </w:rPr>
        <w:t>Un territorio dividido</w:t>
      </w:r>
      <w:r w:rsidRPr="00E3184D">
        <w:rPr>
          <w:rFonts w:ascii="Crimson Text" w:hAnsi="Crimson Text"/>
          <w:sz w:val="26"/>
          <w:szCs w:val="26"/>
        </w:rPr>
        <w:t xml:space="preserve"> por una maldición.</w:t>
      </w:r>
    </w:p>
    <w:p w:rsidR="00742B1B" w:rsidRPr="00E3184D" w:rsidRDefault="00742B1B"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–Existen muchas historias al respecto, ¿cómo sucedió eso realmente? –indagó, interesado.</w:t>
      </w:r>
    </w:p>
    <w:p w:rsidR="00742B1B" w:rsidRPr="00E3184D" w:rsidRDefault="00742B1B" w:rsidP="00742B1B">
      <w:pPr>
        <w:tabs>
          <w:tab w:val="left" w:pos="2179"/>
        </w:tabs>
        <w:spacing w:after="0"/>
        <w:ind w:firstLine="284"/>
        <w:jc w:val="both"/>
        <w:rPr>
          <w:rFonts w:ascii="Crimson Text" w:hAnsi="Crimson Text"/>
          <w:sz w:val="26"/>
          <w:szCs w:val="26"/>
          <w:u w:val="single"/>
        </w:rPr>
      </w:pPr>
      <w:r w:rsidRPr="00E3184D">
        <w:rPr>
          <w:rFonts w:ascii="Crimson Text" w:hAnsi="Crimson Text"/>
          <w:sz w:val="26"/>
          <w:szCs w:val="26"/>
        </w:rPr>
        <w:t xml:space="preserve">–Hace cientos de años, </w:t>
      </w:r>
      <w:r w:rsidR="00815737" w:rsidRPr="00E3184D">
        <w:rPr>
          <w:rFonts w:ascii="Crimson Text" w:hAnsi="Crimson Text"/>
          <w:sz w:val="26"/>
          <w:szCs w:val="26"/>
        </w:rPr>
        <w:t xml:space="preserve">la lucha </w:t>
      </w:r>
      <w:r w:rsidRPr="00E3184D">
        <w:rPr>
          <w:rFonts w:ascii="Crimson Text" w:hAnsi="Crimson Text"/>
          <w:sz w:val="26"/>
          <w:szCs w:val="26"/>
        </w:rPr>
        <w:t>entre el su</w:t>
      </w:r>
      <w:r w:rsidR="00815737" w:rsidRPr="00E3184D">
        <w:rPr>
          <w:rFonts w:ascii="Crimson Text" w:hAnsi="Crimson Text"/>
          <w:sz w:val="26"/>
          <w:szCs w:val="26"/>
        </w:rPr>
        <w:t>r y el norte era interminable</w:t>
      </w:r>
      <w:r w:rsidRPr="00E3184D">
        <w:rPr>
          <w:rFonts w:ascii="Crimson Text" w:hAnsi="Crimson Text"/>
          <w:sz w:val="26"/>
          <w:szCs w:val="26"/>
        </w:rPr>
        <w:t xml:space="preserve">. La crisis se extendió hasta que despertó la ira de los dioses. El colapso ocurrió en una de las batallas más salvajes. Como tantas otras, desatada en el bosque que nace a los pies del </w:t>
      </w:r>
      <w:del w:id="287" w:author="Paula Castrilli" w:date="2025-05-19T18:05:00Z">
        <w:r w:rsidRPr="00E3184D" w:rsidDel="00E34FC2">
          <w:rPr>
            <w:rFonts w:ascii="Crimson Text" w:hAnsi="Crimson Text"/>
            <w:sz w:val="26"/>
            <w:szCs w:val="26"/>
          </w:rPr>
          <w:delText>l</w:delText>
        </w:r>
      </w:del>
      <w:ins w:id="288" w:author="Paula Castrilli" w:date="2025-05-19T18:05:00Z">
        <w:r w:rsidR="00E34FC2">
          <w:rPr>
            <w:rFonts w:ascii="Crimson Text" w:hAnsi="Crimson Text"/>
            <w:sz w:val="26"/>
            <w:szCs w:val="26"/>
          </w:rPr>
          <w:t>L</w:t>
        </w:r>
      </w:ins>
      <w:r w:rsidRPr="00E3184D">
        <w:rPr>
          <w:rFonts w:ascii="Crimson Text" w:hAnsi="Crimson Text"/>
          <w:sz w:val="26"/>
          <w:szCs w:val="26"/>
        </w:rPr>
        <w:t xml:space="preserve">ago de los </w:t>
      </w:r>
      <w:del w:id="289" w:author="Paula Castrilli" w:date="2025-05-19T18:05:00Z">
        <w:r w:rsidRPr="00E3184D" w:rsidDel="00E34FC2">
          <w:rPr>
            <w:rFonts w:ascii="Crimson Text" w:hAnsi="Crimson Text"/>
            <w:sz w:val="26"/>
            <w:szCs w:val="26"/>
          </w:rPr>
          <w:delText>d</w:delText>
        </w:r>
      </w:del>
      <w:ins w:id="290" w:author="Paula Castrilli" w:date="2025-05-19T18:05:00Z">
        <w:r w:rsidR="00E34FC2">
          <w:rPr>
            <w:rFonts w:ascii="Crimson Text" w:hAnsi="Crimson Text"/>
            <w:sz w:val="26"/>
            <w:szCs w:val="26"/>
          </w:rPr>
          <w:t>D</w:t>
        </w:r>
      </w:ins>
      <w:r w:rsidRPr="00E3184D">
        <w:rPr>
          <w:rFonts w:ascii="Crimson Text" w:hAnsi="Crimson Text"/>
          <w:sz w:val="26"/>
          <w:szCs w:val="26"/>
        </w:rPr>
        <w:t xml:space="preserve">ioses. Ese lugar </w:t>
      </w:r>
      <w:r w:rsidR="004455D8" w:rsidRPr="00E3184D">
        <w:rPr>
          <w:rFonts w:ascii="Crimson Text" w:hAnsi="Crimson Text"/>
          <w:sz w:val="26"/>
          <w:szCs w:val="26"/>
        </w:rPr>
        <w:t>era</w:t>
      </w:r>
      <w:r w:rsidR="00613A87" w:rsidRPr="00E3184D">
        <w:rPr>
          <w:rFonts w:ascii="Crimson Text" w:hAnsi="Crimson Text"/>
          <w:sz w:val="26"/>
          <w:szCs w:val="26"/>
        </w:rPr>
        <w:t xml:space="preserve"> el límite entre ambos rein</w:t>
      </w:r>
      <w:r w:rsidRPr="00E3184D">
        <w:rPr>
          <w:rFonts w:ascii="Crimson Text" w:hAnsi="Crimson Text"/>
          <w:sz w:val="26"/>
          <w:szCs w:val="26"/>
        </w:rPr>
        <w:t>os y, por tanto, el escenario principal de la mayoría de los enfrentamientos.</w:t>
      </w:r>
    </w:p>
    <w:p w:rsidR="00E34FC2" w:rsidRDefault="00742B1B" w:rsidP="00095048">
      <w:pPr>
        <w:tabs>
          <w:tab w:val="left" w:pos="2179"/>
        </w:tabs>
        <w:spacing w:after="0"/>
        <w:ind w:firstLine="284"/>
        <w:jc w:val="both"/>
        <w:rPr>
          <w:ins w:id="291" w:author="Paula Castrilli" w:date="2025-05-19T18:12:00Z"/>
          <w:rFonts w:ascii="Crimson Text" w:hAnsi="Crimson Text"/>
          <w:sz w:val="26"/>
          <w:szCs w:val="26"/>
        </w:rPr>
      </w:pPr>
      <w:r w:rsidRPr="00E3184D">
        <w:rPr>
          <w:rFonts w:ascii="Crimson Text" w:hAnsi="Crimson Text"/>
          <w:sz w:val="26"/>
          <w:szCs w:val="26"/>
        </w:rPr>
        <w:t>»</w:t>
      </w:r>
      <w:commentRangeStart w:id="292"/>
      <w:r w:rsidRPr="00E3184D">
        <w:rPr>
          <w:rFonts w:ascii="Crimson Text" w:hAnsi="Crimson Text"/>
          <w:sz w:val="26"/>
          <w:szCs w:val="26"/>
        </w:rPr>
        <w:t>Fue entonces</w:t>
      </w:r>
      <w:del w:id="293" w:author="Paula Castrilli" w:date="2025-05-19T18:08:00Z">
        <w:r w:rsidRPr="00E3184D" w:rsidDel="00E34FC2">
          <w:rPr>
            <w:rFonts w:ascii="Crimson Text" w:hAnsi="Crimson Text"/>
            <w:sz w:val="26"/>
            <w:szCs w:val="26"/>
          </w:rPr>
          <w:delText>,</w:delText>
        </w:r>
      </w:del>
      <w:r w:rsidRPr="00E3184D">
        <w:rPr>
          <w:rFonts w:ascii="Crimson Text" w:hAnsi="Crimson Text"/>
          <w:sz w:val="26"/>
          <w:szCs w:val="26"/>
        </w:rPr>
        <w:t xml:space="preserve"> cuando los dioses impartieron justicia</w:t>
      </w:r>
      <w:commentRangeEnd w:id="292"/>
      <w:r w:rsidR="00E34FC2">
        <w:rPr>
          <w:rStyle w:val="Refdecomentario"/>
        </w:rPr>
        <w:commentReference w:id="292"/>
      </w:r>
      <w:ins w:id="294" w:author="Paula Castrilli" w:date="2025-05-19T18:09:00Z">
        <w:r w:rsidR="00E34FC2">
          <w:rPr>
            <w:rFonts w:ascii="Crimson Text" w:hAnsi="Crimson Text"/>
            <w:sz w:val="26"/>
            <w:szCs w:val="26"/>
          </w:rPr>
          <w:t xml:space="preserve"> </w:t>
        </w:r>
      </w:ins>
      <w:proofErr w:type="spellStart"/>
      <w:ins w:id="295" w:author="Paula Castrilli" w:date="2025-05-19T18:10:00Z">
        <w:r w:rsidR="00E34FC2">
          <w:rPr>
            <w:rFonts w:ascii="Crimson Text" w:hAnsi="Crimson Text"/>
            <w:sz w:val="26"/>
            <w:szCs w:val="26"/>
          </w:rPr>
          <w:t>y</w:t>
        </w:r>
      </w:ins>
      <w:del w:id="296" w:author="Paula Castrilli" w:date="2025-05-19T18:09:00Z">
        <w:r w:rsidRPr="00E3184D" w:rsidDel="00E34FC2">
          <w:rPr>
            <w:rFonts w:ascii="Crimson Text" w:hAnsi="Crimson Text"/>
            <w:sz w:val="26"/>
            <w:szCs w:val="26"/>
          </w:rPr>
          <w:delText xml:space="preserve">, </w:delText>
        </w:r>
      </w:del>
      <w:del w:id="297" w:author="Paula Castrilli" w:date="2025-05-19T18:10:00Z">
        <w:r w:rsidRPr="00E3184D" w:rsidDel="00E34FC2">
          <w:rPr>
            <w:rFonts w:ascii="Crimson Text" w:hAnsi="Crimson Text"/>
            <w:sz w:val="26"/>
            <w:szCs w:val="26"/>
          </w:rPr>
          <w:delText xml:space="preserve">lanzando </w:delText>
        </w:r>
      </w:del>
      <w:ins w:id="298" w:author="Paula Castrilli" w:date="2025-05-19T18:10:00Z">
        <w:r w:rsidR="00E34FC2" w:rsidRPr="00E3184D">
          <w:rPr>
            <w:rFonts w:ascii="Crimson Text" w:hAnsi="Crimson Text"/>
            <w:sz w:val="26"/>
            <w:szCs w:val="26"/>
          </w:rPr>
          <w:t>lanza</w:t>
        </w:r>
        <w:r w:rsidR="00E34FC2">
          <w:rPr>
            <w:rFonts w:ascii="Crimson Text" w:hAnsi="Crimson Text"/>
            <w:sz w:val="26"/>
            <w:szCs w:val="26"/>
          </w:rPr>
          <w:t>ron</w:t>
        </w:r>
        <w:proofErr w:type="spellEnd"/>
        <w:r w:rsidR="00E34FC2" w:rsidRPr="00E3184D">
          <w:rPr>
            <w:rFonts w:ascii="Crimson Text" w:hAnsi="Crimson Text"/>
            <w:sz w:val="26"/>
            <w:szCs w:val="26"/>
          </w:rPr>
          <w:t xml:space="preserve"> </w:t>
        </w:r>
      </w:ins>
      <w:r w:rsidRPr="00E3184D">
        <w:rPr>
          <w:rFonts w:ascii="Crimson Text" w:hAnsi="Crimson Text"/>
          <w:sz w:val="26"/>
          <w:szCs w:val="26"/>
        </w:rPr>
        <w:t xml:space="preserve">un maleficio sobre el bosque para dividir </w:t>
      </w:r>
      <w:r w:rsidR="004455D8" w:rsidRPr="00E3184D">
        <w:rPr>
          <w:rFonts w:ascii="Crimson Text" w:hAnsi="Crimson Text"/>
          <w:sz w:val="26"/>
          <w:szCs w:val="26"/>
        </w:rPr>
        <w:t>el territorio</w:t>
      </w:r>
      <w:r w:rsidRPr="00E3184D">
        <w:rPr>
          <w:rFonts w:ascii="Crimson Text" w:hAnsi="Crimson Text"/>
          <w:sz w:val="26"/>
          <w:szCs w:val="26"/>
        </w:rPr>
        <w:t>. El encant</w:t>
      </w:r>
      <w:ins w:id="299" w:author="Paula Castrilli" w:date="2025-05-19T18:11:00Z">
        <w:r w:rsidR="00E34FC2">
          <w:rPr>
            <w:rFonts w:ascii="Crimson Text" w:hAnsi="Crimson Text"/>
            <w:sz w:val="26"/>
            <w:szCs w:val="26"/>
          </w:rPr>
          <w:t>amiento</w:t>
        </w:r>
      </w:ins>
      <w:del w:id="300" w:author="Paula Castrilli" w:date="2025-05-19T18:11:00Z">
        <w:r w:rsidRPr="00E3184D" w:rsidDel="00E34FC2">
          <w:rPr>
            <w:rFonts w:ascii="Crimson Text" w:hAnsi="Crimson Text"/>
            <w:sz w:val="26"/>
            <w:szCs w:val="26"/>
          </w:rPr>
          <w:delText>o</w:delText>
        </w:r>
      </w:del>
      <w:r w:rsidRPr="00E3184D">
        <w:rPr>
          <w:rFonts w:ascii="Crimson Text" w:hAnsi="Crimson Text"/>
          <w:sz w:val="26"/>
          <w:szCs w:val="26"/>
        </w:rPr>
        <w:t xml:space="preserve"> </w:t>
      </w:r>
      <w:ins w:id="301" w:author="Paula Castrilli" w:date="2025-05-19T18:09:00Z">
        <w:r w:rsidR="00E34FC2">
          <w:rPr>
            <w:rFonts w:ascii="Crimson Text" w:hAnsi="Crimson Text"/>
            <w:sz w:val="26"/>
            <w:szCs w:val="26"/>
          </w:rPr>
          <w:t xml:space="preserve">no sólo </w:t>
        </w:r>
      </w:ins>
      <w:r w:rsidRPr="00E3184D">
        <w:rPr>
          <w:rFonts w:ascii="Crimson Text" w:hAnsi="Crimson Text"/>
          <w:sz w:val="26"/>
          <w:szCs w:val="26"/>
        </w:rPr>
        <w:t>dejó la zona plagada de dragones</w:t>
      </w:r>
      <w:ins w:id="302" w:author="Paula Castrilli" w:date="2025-05-19T18:09:00Z">
        <w:r w:rsidR="00E34FC2">
          <w:rPr>
            <w:rFonts w:ascii="Crimson Text" w:hAnsi="Crimson Text"/>
            <w:sz w:val="26"/>
            <w:szCs w:val="26"/>
          </w:rPr>
          <w:t xml:space="preserve"> </w:t>
        </w:r>
      </w:ins>
      <w:del w:id="303" w:author="Paula Castrilli" w:date="2025-05-19T18:09:00Z">
        <w:r w:rsidRPr="00E3184D" w:rsidDel="00E34FC2">
          <w:rPr>
            <w:rFonts w:ascii="Crimson Text" w:hAnsi="Crimson Text"/>
            <w:sz w:val="26"/>
            <w:szCs w:val="26"/>
          </w:rPr>
          <w:delText>, y un hechizo</w:delText>
        </w:r>
      </w:del>
      <w:ins w:id="304" w:author="Paula Castrilli" w:date="2025-05-19T18:09:00Z">
        <w:r w:rsidR="00E34FC2">
          <w:rPr>
            <w:rFonts w:ascii="Crimson Text" w:hAnsi="Crimson Text"/>
            <w:sz w:val="26"/>
            <w:szCs w:val="26"/>
          </w:rPr>
          <w:t xml:space="preserve">sino que también la </w:t>
        </w:r>
      </w:ins>
      <w:ins w:id="305" w:author="Paula Castrilli" w:date="2025-05-19T18:11:00Z">
        <w:r w:rsidR="00E34FC2">
          <w:rPr>
            <w:rFonts w:ascii="Crimson Text" w:hAnsi="Crimson Text"/>
            <w:sz w:val="26"/>
            <w:szCs w:val="26"/>
          </w:rPr>
          <w:t>maldijo</w:t>
        </w:r>
      </w:ins>
      <w:del w:id="306" w:author="Paula Castrilli" w:date="2025-05-19T18:09:00Z">
        <w:r w:rsidRPr="00E3184D" w:rsidDel="00E34FC2">
          <w:rPr>
            <w:rFonts w:ascii="Crimson Text" w:hAnsi="Crimson Text"/>
            <w:sz w:val="26"/>
            <w:szCs w:val="26"/>
          </w:rPr>
          <w:delText xml:space="preserve"> mediante el cual</w:delText>
        </w:r>
      </w:del>
      <w:ins w:id="307" w:author="Paula Castrilli" w:date="2025-05-19T18:09:00Z">
        <w:r w:rsidR="00E34FC2">
          <w:rPr>
            <w:rFonts w:ascii="Crimson Text" w:hAnsi="Crimson Text"/>
            <w:sz w:val="26"/>
            <w:szCs w:val="26"/>
          </w:rPr>
          <w:t xml:space="preserve"> para que</w:t>
        </w:r>
      </w:ins>
      <w:r w:rsidRPr="00E3184D">
        <w:rPr>
          <w:rFonts w:ascii="Crimson Text" w:hAnsi="Crimson Text"/>
          <w:sz w:val="26"/>
          <w:szCs w:val="26"/>
        </w:rPr>
        <w:t xml:space="preserve"> todo hombre que ingresara al bosque se enfrentar</w:t>
      </w:r>
      <w:ins w:id="308" w:author="Paula Castrilli" w:date="2025-05-19T18:10:00Z">
        <w:r w:rsidR="00E34FC2">
          <w:rPr>
            <w:rFonts w:ascii="Crimson Text" w:hAnsi="Crimson Text"/>
            <w:sz w:val="26"/>
            <w:szCs w:val="26"/>
          </w:rPr>
          <w:t>a</w:t>
        </w:r>
      </w:ins>
      <w:del w:id="309" w:author="Paula Castrilli" w:date="2025-05-19T18:10:00Z">
        <w:r w:rsidRPr="00E3184D" w:rsidDel="00E34FC2">
          <w:rPr>
            <w:rFonts w:ascii="Crimson Text" w:hAnsi="Crimson Text"/>
            <w:sz w:val="26"/>
            <w:szCs w:val="26"/>
          </w:rPr>
          <w:delText>ía</w:delText>
        </w:r>
      </w:del>
      <w:r w:rsidRPr="00E3184D">
        <w:rPr>
          <w:rFonts w:ascii="Crimson Text" w:hAnsi="Crimson Text"/>
          <w:sz w:val="26"/>
          <w:szCs w:val="26"/>
        </w:rPr>
        <w:t xml:space="preserve"> a sus propios miedos. Sólo quien pudiera superarlos tendría la posibilidad de escapar del ataque de </w:t>
      </w:r>
      <w:del w:id="310" w:author="Paula Castrilli" w:date="2025-05-19T18:10:00Z">
        <w:r w:rsidRPr="00E3184D" w:rsidDel="00E34FC2">
          <w:rPr>
            <w:rFonts w:ascii="Crimson Text" w:hAnsi="Crimson Text"/>
            <w:sz w:val="26"/>
            <w:szCs w:val="26"/>
          </w:rPr>
          <w:delText>los dragones</w:delText>
        </w:r>
      </w:del>
      <w:ins w:id="311" w:author="Paula Castrilli" w:date="2025-05-19T18:10:00Z">
        <w:r w:rsidR="00E34FC2">
          <w:rPr>
            <w:rFonts w:ascii="Crimson Text" w:hAnsi="Crimson Text"/>
            <w:sz w:val="26"/>
            <w:szCs w:val="26"/>
          </w:rPr>
          <w:t>las bestias</w:t>
        </w:r>
      </w:ins>
      <w:r w:rsidRPr="00E3184D">
        <w:rPr>
          <w:rFonts w:ascii="Crimson Text" w:hAnsi="Crimson Text"/>
          <w:sz w:val="26"/>
          <w:szCs w:val="26"/>
        </w:rPr>
        <w:t xml:space="preserve"> al acecho. Pero quien se viera paralizado ante sus miserias, sin dudas, sería presa fácil y devorado por las criaturas.</w:t>
      </w:r>
      <w:r w:rsidR="00940390" w:rsidRPr="00E3184D">
        <w:rPr>
          <w:rFonts w:ascii="Crimson Text" w:hAnsi="Crimson Text"/>
          <w:sz w:val="26"/>
          <w:szCs w:val="26"/>
        </w:rPr>
        <w:t xml:space="preserve"> Ese episodio fue recordado como el </w:t>
      </w:r>
      <w:del w:id="312" w:author="Paula Castrilli" w:date="2025-05-19T18:11:00Z">
        <w:r w:rsidR="00940390" w:rsidRPr="00E3184D" w:rsidDel="00E34FC2">
          <w:rPr>
            <w:rFonts w:ascii="Crimson Text" w:hAnsi="Crimson Text"/>
            <w:sz w:val="26"/>
            <w:szCs w:val="26"/>
          </w:rPr>
          <w:delText>d</w:delText>
        </w:r>
      </w:del>
      <w:ins w:id="313" w:author="Paula Castrilli" w:date="2025-05-19T18:11:00Z">
        <w:r w:rsidR="00E34FC2">
          <w:rPr>
            <w:rFonts w:ascii="Crimson Text" w:hAnsi="Crimson Text"/>
            <w:sz w:val="26"/>
            <w:szCs w:val="26"/>
          </w:rPr>
          <w:t>D</w:t>
        </w:r>
      </w:ins>
      <w:r w:rsidR="00940390" w:rsidRPr="00E3184D">
        <w:rPr>
          <w:rFonts w:ascii="Crimson Text" w:hAnsi="Crimson Text"/>
          <w:sz w:val="26"/>
          <w:szCs w:val="26"/>
        </w:rPr>
        <w:t xml:space="preserve">ía del </w:t>
      </w:r>
      <w:del w:id="314" w:author="Paula Castrilli" w:date="2025-05-19T18:11:00Z">
        <w:r w:rsidR="00940390" w:rsidRPr="00E3184D" w:rsidDel="00E34FC2">
          <w:rPr>
            <w:rFonts w:ascii="Crimson Text" w:hAnsi="Crimson Text"/>
            <w:sz w:val="26"/>
            <w:szCs w:val="26"/>
          </w:rPr>
          <w:delText>j</w:delText>
        </w:r>
      </w:del>
      <w:ins w:id="315" w:author="Paula Castrilli" w:date="2025-05-19T18:11:00Z">
        <w:r w:rsidR="00E34FC2">
          <w:rPr>
            <w:rFonts w:ascii="Crimson Text" w:hAnsi="Crimson Text"/>
            <w:sz w:val="26"/>
            <w:szCs w:val="26"/>
          </w:rPr>
          <w:t>J</w:t>
        </w:r>
      </w:ins>
      <w:r w:rsidR="00940390" w:rsidRPr="00E3184D">
        <w:rPr>
          <w:rFonts w:ascii="Crimson Text" w:hAnsi="Crimson Text"/>
          <w:sz w:val="26"/>
          <w:szCs w:val="26"/>
        </w:rPr>
        <w:t>uicio</w:t>
      </w:r>
      <w:r w:rsidR="00095048" w:rsidRPr="00E3184D">
        <w:rPr>
          <w:rFonts w:ascii="Crimson Text" w:hAnsi="Crimson Text"/>
          <w:sz w:val="26"/>
          <w:szCs w:val="26"/>
        </w:rPr>
        <w:t xml:space="preserve"> </w:t>
      </w:r>
      <w:r w:rsidR="00D41832" w:rsidRPr="00E3184D">
        <w:rPr>
          <w:rFonts w:ascii="Crimson Text" w:hAnsi="Crimson Text"/>
          <w:sz w:val="26"/>
          <w:szCs w:val="26"/>
        </w:rPr>
        <w:t>–</w:t>
      </w:r>
      <w:r w:rsidR="00095048" w:rsidRPr="00E3184D">
        <w:rPr>
          <w:rFonts w:ascii="Crimson Text" w:hAnsi="Crimson Text"/>
          <w:sz w:val="26"/>
          <w:szCs w:val="26"/>
        </w:rPr>
        <w:t>concluyó el viejo</w:t>
      </w:r>
      <w:ins w:id="316" w:author="Paula Castrilli" w:date="2025-05-19T18:12:00Z">
        <w:r w:rsidR="00E34FC2">
          <w:rPr>
            <w:rFonts w:ascii="Crimson Text" w:hAnsi="Crimson Text"/>
            <w:sz w:val="26"/>
            <w:szCs w:val="26"/>
          </w:rPr>
          <w:t xml:space="preserve"> con voz imponente</w:t>
        </w:r>
      </w:ins>
      <w:r w:rsidRPr="00E3184D">
        <w:rPr>
          <w:rFonts w:ascii="Crimson Text" w:hAnsi="Crimson Text"/>
          <w:sz w:val="26"/>
          <w:szCs w:val="26"/>
        </w:rPr>
        <w:t>.</w:t>
      </w:r>
      <w:r w:rsidR="00D41832" w:rsidRPr="00E3184D">
        <w:rPr>
          <w:rFonts w:ascii="Crimson Text" w:hAnsi="Crimson Text"/>
          <w:sz w:val="26"/>
          <w:szCs w:val="26"/>
        </w:rPr>
        <w:t xml:space="preserve"> Lueg</w:t>
      </w:r>
      <w:r w:rsidR="00E24CEB" w:rsidRPr="00E3184D">
        <w:rPr>
          <w:rFonts w:ascii="Crimson Text" w:hAnsi="Crimson Text"/>
          <w:sz w:val="26"/>
          <w:szCs w:val="26"/>
        </w:rPr>
        <w:t>o</w:t>
      </w:r>
      <w:ins w:id="317" w:author="Paula Castrilli" w:date="2025-05-19T18:12:00Z">
        <w:r w:rsidR="00E34FC2">
          <w:rPr>
            <w:rFonts w:ascii="Crimson Text" w:hAnsi="Crimson Text"/>
            <w:sz w:val="26"/>
            <w:szCs w:val="26"/>
          </w:rPr>
          <w:t>, sin más,</w:t>
        </w:r>
      </w:ins>
      <w:r w:rsidR="00D41832" w:rsidRPr="00E3184D">
        <w:rPr>
          <w:rFonts w:ascii="Crimson Text" w:hAnsi="Crimson Text"/>
          <w:sz w:val="26"/>
          <w:szCs w:val="26"/>
        </w:rPr>
        <w:t xml:space="preserve"> se sentó en una silla y simplemente abandonó la charla. </w:t>
      </w:r>
    </w:p>
    <w:p w:rsidR="00742B1B" w:rsidRPr="00E3184D" w:rsidRDefault="00D41832" w:rsidP="00095048">
      <w:pPr>
        <w:tabs>
          <w:tab w:val="left" w:pos="2179"/>
        </w:tabs>
        <w:spacing w:after="0"/>
        <w:ind w:firstLine="284"/>
        <w:jc w:val="both"/>
        <w:rPr>
          <w:rFonts w:ascii="Crimson Text" w:hAnsi="Crimson Text"/>
          <w:sz w:val="26"/>
          <w:szCs w:val="26"/>
          <w:u w:val="single"/>
        </w:rPr>
      </w:pPr>
      <w:r w:rsidRPr="00E3184D">
        <w:rPr>
          <w:rFonts w:ascii="Crimson Text" w:hAnsi="Crimson Text"/>
          <w:sz w:val="26"/>
          <w:szCs w:val="26"/>
        </w:rPr>
        <w:t>Los jóvenes</w:t>
      </w:r>
      <w:ins w:id="318" w:author="Paula Castrilli" w:date="2025-05-19T18:12:00Z">
        <w:r w:rsidR="00FE7EDA">
          <w:rPr>
            <w:rFonts w:ascii="Crimson Text" w:hAnsi="Crimson Text"/>
            <w:sz w:val="26"/>
            <w:szCs w:val="26"/>
          </w:rPr>
          <w:t xml:space="preserve">, aún confundidos por </w:t>
        </w:r>
      </w:ins>
      <w:ins w:id="319" w:author="Paula Castrilli" w:date="2025-05-19T18:13:00Z">
        <w:r w:rsidR="00FE7EDA">
          <w:rPr>
            <w:rFonts w:ascii="Crimson Text" w:hAnsi="Crimson Text"/>
            <w:sz w:val="26"/>
            <w:szCs w:val="26"/>
          </w:rPr>
          <w:t>el abrupto final del relato</w:t>
        </w:r>
      </w:ins>
      <w:ins w:id="320" w:author="Paula Castrilli" w:date="2025-05-19T18:12:00Z">
        <w:r w:rsidR="00FE7EDA">
          <w:rPr>
            <w:rFonts w:ascii="Crimson Text" w:hAnsi="Crimson Text"/>
            <w:sz w:val="26"/>
            <w:szCs w:val="26"/>
          </w:rPr>
          <w:t>,</w:t>
        </w:r>
      </w:ins>
      <w:r w:rsidRPr="00E3184D">
        <w:rPr>
          <w:rFonts w:ascii="Crimson Text" w:hAnsi="Crimson Text"/>
          <w:sz w:val="26"/>
          <w:szCs w:val="26"/>
        </w:rPr>
        <w:t xml:space="preserve"> entendieron que había terminado</w:t>
      </w:r>
      <w:r w:rsidR="00D67521" w:rsidRPr="00E3184D">
        <w:rPr>
          <w:rFonts w:ascii="Crimson Text" w:hAnsi="Crimson Text"/>
          <w:sz w:val="26"/>
          <w:szCs w:val="26"/>
        </w:rPr>
        <w:t xml:space="preserve"> la conversación, y se marcharon</w:t>
      </w:r>
      <w:r w:rsidR="000A1BBE" w:rsidRPr="00E3184D">
        <w:rPr>
          <w:rFonts w:ascii="Crimson Text" w:hAnsi="Crimson Text"/>
          <w:sz w:val="26"/>
          <w:szCs w:val="26"/>
        </w:rPr>
        <w:t xml:space="preserve"> sin hacer comentarios</w:t>
      </w:r>
      <w:r w:rsidR="00D67521" w:rsidRPr="00E3184D">
        <w:rPr>
          <w:rFonts w:ascii="Crimson Text" w:hAnsi="Crimson Text"/>
          <w:sz w:val="26"/>
          <w:szCs w:val="26"/>
        </w:rPr>
        <w:t>.</w:t>
      </w:r>
    </w:p>
    <w:p w:rsidR="00244E10" w:rsidRPr="00E3184D" w:rsidRDefault="00244E10" w:rsidP="00D41832">
      <w:pPr>
        <w:tabs>
          <w:tab w:val="left" w:pos="2179"/>
        </w:tabs>
        <w:spacing w:after="0"/>
        <w:ind w:firstLine="284"/>
        <w:jc w:val="both"/>
        <w:rPr>
          <w:rFonts w:ascii="Crimson Text" w:hAnsi="Crimson Text"/>
          <w:sz w:val="26"/>
          <w:szCs w:val="26"/>
          <w:u w:val="single"/>
        </w:rPr>
      </w:pPr>
      <w:r w:rsidRPr="00E3184D">
        <w:rPr>
          <w:rFonts w:ascii="Crimson Text" w:hAnsi="Crimson Text"/>
          <w:sz w:val="26"/>
          <w:szCs w:val="26"/>
        </w:rPr>
        <w:t xml:space="preserve">Caminaron varios metros </w:t>
      </w:r>
      <w:del w:id="321" w:author="Paula Castrilli" w:date="2025-05-19T18:17:00Z">
        <w:r w:rsidRPr="00E3184D" w:rsidDel="00206927">
          <w:rPr>
            <w:rFonts w:ascii="Crimson Text" w:hAnsi="Crimson Text"/>
            <w:sz w:val="26"/>
            <w:szCs w:val="26"/>
          </w:rPr>
          <w:delText>sobre una senda que se ale</w:delText>
        </w:r>
        <w:r w:rsidR="005D1699" w:rsidRPr="00E3184D" w:rsidDel="00206927">
          <w:rPr>
            <w:rFonts w:ascii="Crimson Text" w:hAnsi="Crimson Text"/>
            <w:sz w:val="26"/>
            <w:szCs w:val="26"/>
          </w:rPr>
          <w:delText>jaba</w:delText>
        </w:r>
      </w:del>
      <w:ins w:id="322" w:author="Paula Castrilli" w:date="2025-05-19T18:17:00Z">
        <w:r w:rsidR="00206927">
          <w:rPr>
            <w:rFonts w:ascii="Crimson Text" w:hAnsi="Crimson Text"/>
            <w:sz w:val="26"/>
            <w:szCs w:val="26"/>
          </w:rPr>
          <w:t>alejándose</w:t>
        </w:r>
      </w:ins>
      <w:r w:rsidR="005D1699" w:rsidRPr="00E3184D">
        <w:rPr>
          <w:rFonts w:ascii="Crimson Text" w:hAnsi="Crimson Text"/>
          <w:sz w:val="26"/>
          <w:szCs w:val="26"/>
        </w:rPr>
        <w:t xml:space="preserve"> del campo de entrenamiento hasta un punto donde </w:t>
      </w:r>
      <w:r w:rsidRPr="00E3184D">
        <w:rPr>
          <w:rFonts w:ascii="Crimson Text" w:hAnsi="Crimson Text"/>
          <w:sz w:val="26"/>
          <w:szCs w:val="26"/>
        </w:rPr>
        <w:t>deb</w:t>
      </w:r>
      <w:r w:rsidR="005D1699" w:rsidRPr="00E3184D">
        <w:rPr>
          <w:rFonts w:ascii="Crimson Text" w:hAnsi="Crimson Text"/>
          <w:sz w:val="26"/>
          <w:szCs w:val="26"/>
        </w:rPr>
        <w:t>ían</w:t>
      </w:r>
      <w:r w:rsidRPr="00E3184D">
        <w:rPr>
          <w:rFonts w:ascii="Crimson Text" w:hAnsi="Crimson Text"/>
          <w:sz w:val="26"/>
          <w:szCs w:val="26"/>
        </w:rPr>
        <w:t xml:space="preserve"> </w:t>
      </w:r>
      <w:r w:rsidR="004455D8" w:rsidRPr="00E3184D">
        <w:rPr>
          <w:rFonts w:ascii="Crimson Text" w:hAnsi="Crimson Text"/>
          <w:sz w:val="26"/>
          <w:szCs w:val="26"/>
        </w:rPr>
        <w:t>continuar</w:t>
      </w:r>
      <w:r w:rsidRPr="00E3184D">
        <w:rPr>
          <w:rFonts w:ascii="Crimson Text" w:hAnsi="Crimson Text"/>
          <w:sz w:val="26"/>
          <w:szCs w:val="26"/>
        </w:rPr>
        <w:t xml:space="preserve"> en sentido</w:t>
      </w:r>
      <w:r w:rsidR="005D1699" w:rsidRPr="00E3184D">
        <w:rPr>
          <w:rFonts w:ascii="Crimson Text" w:hAnsi="Crimson Text"/>
          <w:sz w:val="26"/>
          <w:szCs w:val="26"/>
        </w:rPr>
        <w:t>s</w:t>
      </w:r>
      <w:r w:rsidRPr="00E3184D">
        <w:rPr>
          <w:rFonts w:ascii="Crimson Text" w:hAnsi="Crimson Text"/>
          <w:sz w:val="26"/>
          <w:szCs w:val="26"/>
        </w:rPr>
        <w:t xml:space="preserve"> opuesto</w:t>
      </w:r>
      <w:r w:rsidR="005D1699" w:rsidRPr="00E3184D">
        <w:rPr>
          <w:rFonts w:ascii="Crimson Text" w:hAnsi="Crimson Text"/>
          <w:sz w:val="26"/>
          <w:szCs w:val="26"/>
        </w:rPr>
        <w:t>s. Eros vivía en la granja que había heredado de su padre</w:t>
      </w:r>
      <w:ins w:id="323" w:author="Paula Castrilli" w:date="2025-05-19T18:18:00Z">
        <w:r w:rsidR="00206927">
          <w:rPr>
            <w:rFonts w:ascii="Crimson Text" w:hAnsi="Crimson Text"/>
            <w:sz w:val="26"/>
            <w:szCs w:val="26"/>
          </w:rPr>
          <w:t xml:space="preserve"> </w:t>
        </w:r>
      </w:ins>
      <w:del w:id="324" w:author="Paula Castrilli" w:date="2025-05-19T18:18:00Z">
        <w:r w:rsidR="005D1699" w:rsidRPr="00E3184D" w:rsidDel="00206927">
          <w:rPr>
            <w:rFonts w:ascii="Crimson Text" w:hAnsi="Crimson Text"/>
            <w:sz w:val="26"/>
            <w:szCs w:val="26"/>
          </w:rPr>
          <w:delText xml:space="preserve">, </w:delText>
        </w:r>
      </w:del>
      <w:ins w:id="325" w:author="Paula Castrilli" w:date="2025-05-19T18:18:00Z">
        <w:r w:rsidR="00206927">
          <w:rPr>
            <w:rFonts w:ascii="Crimson Text" w:hAnsi="Crimson Text"/>
            <w:sz w:val="26"/>
            <w:szCs w:val="26"/>
          </w:rPr>
          <w:t>que</w:t>
        </w:r>
        <w:r w:rsidR="00206927" w:rsidRPr="00E3184D">
          <w:rPr>
            <w:rFonts w:ascii="Crimson Text" w:hAnsi="Crimson Text"/>
            <w:sz w:val="26"/>
            <w:szCs w:val="26"/>
          </w:rPr>
          <w:t xml:space="preserve"> </w:t>
        </w:r>
      </w:ins>
      <w:r w:rsidRPr="00E3184D">
        <w:rPr>
          <w:rFonts w:ascii="Crimson Text" w:hAnsi="Crimson Text"/>
          <w:sz w:val="26"/>
          <w:szCs w:val="26"/>
        </w:rPr>
        <w:t xml:space="preserve">se encontraba a las afueras del castillo, en </w:t>
      </w:r>
      <w:r w:rsidR="00507972" w:rsidRPr="00E3184D">
        <w:rPr>
          <w:rFonts w:ascii="Crimson Text" w:hAnsi="Crimson Text"/>
          <w:sz w:val="26"/>
          <w:szCs w:val="26"/>
        </w:rPr>
        <w:t>la aldea</w:t>
      </w:r>
      <w:r w:rsidRPr="00E3184D">
        <w:rPr>
          <w:rFonts w:ascii="Crimson Text" w:hAnsi="Crimson Text"/>
          <w:sz w:val="26"/>
          <w:szCs w:val="26"/>
        </w:rPr>
        <w:t xml:space="preserve"> de criadores de caballos. </w:t>
      </w:r>
      <w:r w:rsidR="005D1699" w:rsidRPr="00E3184D">
        <w:rPr>
          <w:rFonts w:ascii="Crimson Text" w:hAnsi="Crimson Text"/>
          <w:sz w:val="26"/>
          <w:szCs w:val="26"/>
        </w:rPr>
        <w:t xml:space="preserve">Mientras que Aron residía en el propio castillo junto a su familia. Su padre, un importante miembro de la nobleza, tenía </w:t>
      </w:r>
      <w:ins w:id="326" w:author="Paula Castrilli" w:date="2025-05-19T18:19:00Z">
        <w:r w:rsidR="00206927">
          <w:rPr>
            <w:rFonts w:ascii="Crimson Text" w:hAnsi="Crimson Text"/>
            <w:sz w:val="26"/>
            <w:szCs w:val="26"/>
          </w:rPr>
          <w:t xml:space="preserve">varios </w:t>
        </w:r>
      </w:ins>
      <w:r w:rsidR="005D1699" w:rsidRPr="00E3184D">
        <w:rPr>
          <w:rFonts w:ascii="Crimson Text" w:hAnsi="Crimson Text"/>
          <w:sz w:val="26"/>
          <w:szCs w:val="26"/>
        </w:rPr>
        <w:t xml:space="preserve">privilegios y les </w:t>
      </w:r>
      <w:r w:rsidR="00613A87" w:rsidRPr="00E3184D">
        <w:rPr>
          <w:rFonts w:ascii="Crimson Text" w:hAnsi="Crimson Text"/>
          <w:sz w:val="26"/>
          <w:szCs w:val="26"/>
        </w:rPr>
        <w:t>proporcionaba</w:t>
      </w:r>
      <w:r w:rsidR="005D1699" w:rsidRPr="00E3184D">
        <w:rPr>
          <w:rFonts w:ascii="Crimson Text" w:hAnsi="Crimson Text"/>
          <w:sz w:val="26"/>
          <w:szCs w:val="26"/>
        </w:rPr>
        <w:t xml:space="preserve"> una vida bastante acomodada.</w:t>
      </w:r>
    </w:p>
    <w:p w:rsidR="00244E10" w:rsidRPr="00E3184D" w:rsidRDefault="00244E10" w:rsidP="00D41832">
      <w:pPr>
        <w:tabs>
          <w:tab w:val="left" w:pos="2179"/>
        </w:tabs>
        <w:spacing w:after="0"/>
        <w:ind w:firstLine="284"/>
        <w:jc w:val="both"/>
        <w:rPr>
          <w:rFonts w:ascii="Crimson Text" w:hAnsi="Crimson Text"/>
          <w:sz w:val="26"/>
          <w:szCs w:val="26"/>
        </w:rPr>
      </w:pPr>
      <w:r w:rsidRPr="00E3184D">
        <w:rPr>
          <w:rFonts w:ascii="Crimson Text" w:hAnsi="Crimson Text"/>
          <w:sz w:val="26"/>
          <w:szCs w:val="26"/>
        </w:rPr>
        <w:t>Eros atinó a despedirse de su amigo</w:t>
      </w:r>
      <w:r w:rsidR="005D1699" w:rsidRPr="00E3184D">
        <w:rPr>
          <w:rFonts w:ascii="Crimson Text" w:hAnsi="Crimson Text"/>
          <w:sz w:val="26"/>
          <w:szCs w:val="26"/>
        </w:rPr>
        <w:t>, pero Aron se anticipó con un comentario inesperado.</w:t>
      </w:r>
    </w:p>
    <w:p w:rsidR="00206927" w:rsidRDefault="005D1699" w:rsidP="005D1699">
      <w:pPr>
        <w:tabs>
          <w:tab w:val="left" w:pos="2179"/>
        </w:tabs>
        <w:spacing w:after="0"/>
        <w:ind w:firstLine="284"/>
        <w:jc w:val="both"/>
        <w:rPr>
          <w:ins w:id="327" w:author="Paula Castrilli" w:date="2025-05-19T18:19:00Z"/>
          <w:rFonts w:ascii="Crimson Text" w:hAnsi="Crimson Text"/>
          <w:sz w:val="26"/>
          <w:szCs w:val="26"/>
        </w:rPr>
      </w:pPr>
      <w:r w:rsidRPr="00E3184D">
        <w:rPr>
          <w:rFonts w:ascii="Crimson Text" w:hAnsi="Crimson Text"/>
          <w:sz w:val="26"/>
          <w:szCs w:val="26"/>
        </w:rPr>
        <w:t xml:space="preserve">–Te vi con la princesa en el </w:t>
      </w:r>
      <w:del w:id="328" w:author="Paula Castrilli" w:date="2025-05-19T18:19:00Z">
        <w:r w:rsidRPr="00E3184D" w:rsidDel="00206927">
          <w:rPr>
            <w:rFonts w:ascii="Crimson Text" w:hAnsi="Crimson Text"/>
            <w:sz w:val="26"/>
            <w:szCs w:val="26"/>
          </w:rPr>
          <w:delText>l</w:delText>
        </w:r>
      </w:del>
      <w:ins w:id="329" w:author="Paula Castrilli" w:date="2025-05-19T18:19:00Z">
        <w:r w:rsidR="00206927">
          <w:rPr>
            <w:rFonts w:ascii="Crimson Text" w:hAnsi="Crimson Text"/>
            <w:sz w:val="26"/>
            <w:szCs w:val="26"/>
          </w:rPr>
          <w:t>L</w:t>
        </w:r>
      </w:ins>
      <w:r w:rsidRPr="00E3184D">
        <w:rPr>
          <w:rFonts w:ascii="Crimson Text" w:hAnsi="Crimson Text"/>
          <w:sz w:val="26"/>
          <w:szCs w:val="26"/>
        </w:rPr>
        <w:t xml:space="preserve">ago de los </w:t>
      </w:r>
      <w:del w:id="330" w:author="Paula Castrilli" w:date="2025-05-19T18:19:00Z">
        <w:r w:rsidRPr="00E3184D" w:rsidDel="00206927">
          <w:rPr>
            <w:rFonts w:ascii="Crimson Text" w:hAnsi="Crimson Text"/>
            <w:sz w:val="26"/>
            <w:szCs w:val="26"/>
          </w:rPr>
          <w:delText>d</w:delText>
        </w:r>
      </w:del>
      <w:ins w:id="331" w:author="Paula Castrilli" w:date="2025-05-19T18:19:00Z">
        <w:r w:rsidR="00206927">
          <w:rPr>
            <w:rFonts w:ascii="Crimson Text" w:hAnsi="Crimson Text"/>
            <w:sz w:val="26"/>
            <w:szCs w:val="26"/>
          </w:rPr>
          <w:t>D</w:t>
        </w:r>
      </w:ins>
      <w:r w:rsidRPr="00E3184D">
        <w:rPr>
          <w:rFonts w:ascii="Crimson Text" w:hAnsi="Crimson Text"/>
          <w:sz w:val="26"/>
          <w:szCs w:val="26"/>
        </w:rPr>
        <w:t xml:space="preserve">ioses –lanzó, </w:t>
      </w:r>
      <w:r w:rsidR="00BF2FB3" w:rsidRPr="00E3184D">
        <w:rPr>
          <w:rFonts w:ascii="Crimson Text" w:hAnsi="Crimson Text"/>
          <w:sz w:val="26"/>
          <w:szCs w:val="26"/>
        </w:rPr>
        <w:t xml:space="preserve">como una daga, </w:t>
      </w:r>
      <w:r w:rsidRPr="00E3184D">
        <w:rPr>
          <w:rFonts w:ascii="Crimson Text" w:hAnsi="Crimson Text"/>
          <w:sz w:val="26"/>
          <w:szCs w:val="26"/>
        </w:rPr>
        <w:t xml:space="preserve">y Eros se quedó </w:t>
      </w:r>
      <w:del w:id="332" w:author="Paula Castrilli" w:date="2025-05-19T18:19:00Z">
        <w:r w:rsidRPr="00E3184D" w:rsidDel="00206927">
          <w:rPr>
            <w:rFonts w:ascii="Crimson Text" w:hAnsi="Crimson Text"/>
            <w:sz w:val="26"/>
            <w:szCs w:val="26"/>
          </w:rPr>
          <w:delText>plasmado</w:delText>
        </w:r>
      </w:del>
      <w:ins w:id="333" w:author="Paula Castrilli" w:date="2025-05-19T18:19:00Z">
        <w:r w:rsidR="00206927">
          <w:rPr>
            <w:rFonts w:ascii="Crimson Text" w:hAnsi="Crimson Text"/>
            <w:sz w:val="26"/>
            <w:szCs w:val="26"/>
          </w:rPr>
          <w:t>pasmado</w:t>
        </w:r>
      </w:ins>
      <w:r w:rsidRPr="00E3184D">
        <w:rPr>
          <w:rFonts w:ascii="Crimson Text" w:hAnsi="Crimson Text"/>
          <w:sz w:val="26"/>
          <w:szCs w:val="26"/>
        </w:rPr>
        <w:t xml:space="preserve">. </w:t>
      </w:r>
    </w:p>
    <w:p w:rsidR="005D1699" w:rsidRPr="00E3184D" w:rsidRDefault="005D1699" w:rsidP="005D1699">
      <w:pPr>
        <w:tabs>
          <w:tab w:val="left" w:pos="2179"/>
        </w:tabs>
        <w:spacing w:after="0"/>
        <w:ind w:firstLine="284"/>
        <w:jc w:val="both"/>
        <w:rPr>
          <w:rFonts w:ascii="Crimson Text" w:hAnsi="Crimson Text"/>
          <w:sz w:val="26"/>
          <w:szCs w:val="26"/>
        </w:rPr>
      </w:pPr>
      <w:r w:rsidRPr="00E3184D">
        <w:rPr>
          <w:rFonts w:ascii="Crimson Text" w:hAnsi="Crimson Text"/>
          <w:sz w:val="26"/>
          <w:szCs w:val="26"/>
        </w:rPr>
        <w:lastRenderedPageBreak/>
        <w:t>Tard</w:t>
      </w:r>
      <w:del w:id="334" w:author="Paula Castrilli" w:date="2025-05-19T18:19:00Z">
        <w:r w:rsidRPr="00E3184D" w:rsidDel="00206927">
          <w:rPr>
            <w:rFonts w:ascii="Crimson Text" w:hAnsi="Crimson Text"/>
            <w:sz w:val="26"/>
            <w:szCs w:val="26"/>
          </w:rPr>
          <w:delText>o</w:delText>
        </w:r>
      </w:del>
      <w:ins w:id="335" w:author="Paula Castrilli" w:date="2025-05-19T18:19:00Z">
        <w:r w:rsidR="00206927">
          <w:rPr>
            <w:rFonts w:ascii="Crimson Text" w:hAnsi="Crimson Text"/>
            <w:sz w:val="26"/>
            <w:szCs w:val="26"/>
          </w:rPr>
          <w:t>ó</w:t>
        </w:r>
      </w:ins>
      <w:r w:rsidRPr="00E3184D">
        <w:rPr>
          <w:rFonts w:ascii="Crimson Text" w:hAnsi="Crimson Text"/>
          <w:sz w:val="26"/>
          <w:szCs w:val="26"/>
        </w:rPr>
        <w:t xml:space="preserve"> unos segundos en reaccionar</w:t>
      </w:r>
      <w:del w:id="336" w:author="Paula Castrilli" w:date="2025-05-19T18:19:00Z">
        <w:r w:rsidRPr="00E3184D" w:rsidDel="00206927">
          <w:rPr>
            <w:rFonts w:ascii="Crimson Text" w:hAnsi="Crimson Text"/>
            <w:sz w:val="26"/>
            <w:szCs w:val="26"/>
          </w:rPr>
          <w:delText>,</w:delText>
        </w:r>
      </w:del>
      <w:r w:rsidRPr="00E3184D">
        <w:rPr>
          <w:rFonts w:ascii="Crimson Text" w:hAnsi="Crimson Text"/>
          <w:sz w:val="26"/>
          <w:szCs w:val="26"/>
        </w:rPr>
        <w:t xml:space="preserve"> y</w:t>
      </w:r>
      <w:ins w:id="337" w:author="Paula Castrilli" w:date="2025-05-19T18:19:00Z">
        <w:r w:rsidR="00206927">
          <w:rPr>
            <w:rFonts w:ascii="Crimson Text" w:hAnsi="Crimson Text"/>
            <w:sz w:val="26"/>
            <w:szCs w:val="26"/>
          </w:rPr>
          <w:t>, cuando lo hizo,</w:t>
        </w:r>
      </w:ins>
      <w:r w:rsidRPr="00E3184D">
        <w:rPr>
          <w:rFonts w:ascii="Crimson Text" w:hAnsi="Crimson Text"/>
          <w:sz w:val="26"/>
          <w:szCs w:val="26"/>
        </w:rPr>
        <w:t xml:space="preserve"> preguntó</w:t>
      </w:r>
      <w:ins w:id="338" w:author="Paula Castrilli" w:date="2025-05-19T18:20:00Z">
        <w:r w:rsidR="00206927">
          <w:rPr>
            <w:rFonts w:ascii="Crimson Text" w:hAnsi="Crimson Text"/>
            <w:sz w:val="26"/>
            <w:szCs w:val="26"/>
          </w:rPr>
          <w:t>,</w:t>
        </w:r>
      </w:ins>
      <w:r w:rsidRPr="00E3184D">
        <w:rPr>
          <w:rFonts w:ascii="Crimson Text" w:hAnsi="Crimson Text"/>
          <w:sz w:val="26"/>
          <w:szCs w:val="26"/>
        </w:rPr>
        <w:t xml:space="preserve"> nervioso</w:t>
      </w:r>
      <w:ins w:id="339" w:author="Paula Castrilli" w:date="2025-05-19T18:20:00Z">
        <w:r w:rsidR="00206927">
          <w:rPr>
            <w:rFonts w:ascii="Crimson Text" w:hAnsi="Crimson Text"/>
            <w:sz w:val="26"/>
            <w:szCs w:val="26"/>
          </w:rPr>
          <w:t>:</w:t>
        </w:r>
      </w:ins>
      <w:del w:id="340" w:author="Paula Castrilli" w:date="2025-05-19T18:20:00Z">
        <w:r w:rsidRPr="00E3184D" w:rsidDel="00206927">
          <w:rPr>
            <w:rFonts w:ascii="Crimson Text" w:hAnsi="Crimson Text"/>
            <w:sz w:val="26"/>
            <w:szCs w:val="26"/>
          </w:rPr>
          <w:delText>.</w:delText>
        </w:r>
      </w:del>
    </w:p>
    <w:p w:rsidR="005D1699" w:rsidRPr="00E3184D" w:rsidRDefault="005D1699" w:rsidP="005D1699">
      <w:pPr>
        <w:tabs>
          <w:tab w:val="left" w:pos="2179"/>
        </w:tabs>
        <w:spacing w:after="0"/>
        <w:ind w:firstLine="284"/>
        <w:jc w:val="both"/>
        <w:rPr>
          <w:rFonts w:ascii="Crimson Text" w:hAnsi="Crimson Text"/>
          <w:sz w:val="26"/>
          <w:szCs w:val="26"/>
        </w:rPr>
      </w:pPr>
      <w:proofErr w:type="gramStart"/>
      <w:r w:rsidRPr="00E3184D">
        <w:rPr>
          <w:rFonts w:ascii="Crimson Text" w:hAnsi="Crimson Text"/>
          <w:sz w:val="26"/>
          <w:szCs w:val="26"/>
        </w:rPr>
        <w:t>–¿</w:t>
      </w:r>
      <w:proofErr w:type="gramEnd"/>
      <w:r w:rsidRPr="00E3184D">
        <w:rPr>
          <w:rFonts w:ascii="Crimson Text" w:hAnsi="Crimson Text"/>
          <w:sz w:val="26"/>
          <w:szCs w:val="26"/>
        </w:rPr>
        <w:t xml:space="preserve">Tú y </w:t>
      </w:r>
      <w:r w:rsidR="005C0FCA" w:rsidRPr="00E3184D">
        <w:rPr>
          <w:rFonts w:ascii="Crimson Text" w:hAnsi="Crimson Text"/>
          <w:sz w:val="26"/>
          <w:szCs w:val="26"/>
        </w:rPr>
        <w:t>quién</w:t>
      </w:r>
      <w:r w:rsidRPr="00E3184D">
        <w:rPr>
          <w:rFonts w:ascii="Crimson Text" w:hAnsi="Crimson Text"/>
          <w:sz w:val="26"/>
          <w:szCs w:val="26"/>
        </w:rPr>
        <w:t xml:space="preserve"> m</w:t>
      </w:r>
      <w:r w:rsidR="00DC781E" w:rsidRPr="00E3184D">
        <w:rPr>
          <w:rFonts w:ascii="Crimson Text" w:hAnsi="Crimson Text"/>
          <w:sz w:val="26"/>
          <w:szCs w:val="26"/>
        </w:rPr>
        <w:t xml:space="preserve">ás </w:t>
      </w:r>
      <w:r w:rsidR="005C0FCA" w:rsidRPr="00E3184D">
        <w:rPr>
          <w:rFonts w:ascii="Crimson Text" w:hAnsi="Crimson Text"/>
          <w:sz w:val="26"/>
          <w:szCs w:val="26"/>
        </w:rPr>
        <w:t>sabe de</w:t>
      </w:r>
      <w:r w:rsidR="00DC781E" w:rsidRPr="00E3184D">
        <w:rPr>
          <w:rFonts w:ascii="Crimson Text" w:hAnsi="Crimson Text"/>
          <w:sz w:val="26"/>
          <w:szCs w:val="26"/>
        </w:rPr>
        <w:t xml:space="preserve"> </w:t>
      </w:r>
      <w:r w:rsidRPr="00E3184D">
        <w:rPr>
          <w:rFonts w:ascii="Crimson Text" w:hAnsi="Crimson Text"/>
          <w:sz w:val="26"/>
          <w:szCs w:val="26"/>
        </w:rPr>
        <w:t>esto?</w:t>
      </w:r>
    </w:p>
    <w:p w:rsidR="005D1699" w:rsidRPr="00E3184D" w:rsidRDefault="005D1699" w:rsidP="005D1699">
      <w:pPr>
        <w:tabs>
          <w:tab w:val="left" w:pos="2179"/>
        </w:tabs>
        <w:spacing w:after="0"/>
        <w:ind w:firstLine="284"/>
        <w:jc w:val="both"/>
        <w:rPr>
          <w:rFonts w:ascii="Crimson Text" w:hAnsi="Crimson Text"/>
          <w:sz w:val="26"/>
          <w:szCs w:val="26"/>
        </w:rPr>
      </w:pPr>
      <w:r w:rsidRPr="00E3184D">
        <w:rPr>
          <w:rFonts w:ascii="Crimson Text" w:hAnsi="Crimson Text"/>
          <w:sz w:val="26"/>
          <w:szCs w:val="26"/>
        </w:rPr>
        <w:t>–Tranquilo, sólo yo los vi, y no lo hablé con nadie más. ¿Cómo lo lograste?</w:t>
      </w:r>
    </w:p>
    <w:p w:rsidR="005D1699" w:rsidRPr="00E3184D" w:rsidRDefault="005D1699" w:rsidP="005D1699">
      <w:pPr>
        <w:tabs>
          <w:tab w:val="left" w:pos="2179"/>
        </w:tabs>
        <w:spacing w:after="0"/>
        <w:ind w:firstLine="284"/>
        <w:jc w:val="both"/>
        <w:rPr>
          <w:rFonts w:ascii="Crimson Text" w:hAnsi="Crimson Text"/>
          <w:sz w:val="26"/>
          <w:szCs w:val="26"/>
        </w:rPr>
      </w:pPr>
      <w:r w:rsidRPr="00E3184D">
        <w:rPr>
          <w:rFonts w:ascii="Crimson Text" w:hAnsi="Crimson Text"/>
          <w:sz w:val="26"/>
          <w:szCs w:val="26"/>
        </w:rPr>
        <w:t xml:space="preserve">–¿Lograr </w:t>
      </w:r>
      <w:r w:rsidR="00DC781E" w:rsidRPr="00E3184D">
        <w:rPr>
          <w:rFonts w:ascii="Crimson Text" w:hAnsi="Crimson Text"/>
          <w:sz w:val="26"/>
          <w:szCs w:val="26"/>
        </w:rPr>
        <w:t>qué</w:t>
      </w:r>
      <w:r w:rsidRPr="00E3184D">
        <w:rPr>
          <w:rFonts w:ascii="Crimson Text" w:hAnsi="Crimson Text"/>
          <w:sz w:val="26"/>
          <w:szCs w:val="26"/>
        </w:rPr>
        <w:t>?</w:t>
      </w:r>
    </w:p>
    <w:p w:rsidR="00DC781E" w:rsidRPr="00E3184D" w:rsidRDefault="00DC781E" w:rsidP="005D1699">
      <w:pPr>
        <w:tabs>
          <w:tab w:val="left" w:pos="2179"/>
        </w:tabs>
        <w:spacing w:after="0"/>
        <w:ind w:firstLine="284"/>
        <w:jc w:val="both"/>
        <w:rPr>
          <w:rFonts w:ascii="Crimson Text" w:hAnsi="Crimson Text"/>
          <w:sz w:val="26"/>
          <w:szCs w:val="26"/>
        </w:rPr>
      </w:pPr>
      <w:r w:rsidRPr="00E3184D">
        <w:rPr>
          <w:rFonts w:ascii="Crimson Text" w:hAnsi="Crimson Text"/>
          <w:sz w:val="26"/>
          <w:szCs w:val="26"/>
        </w:rPr>
        <w:t>–Vamos, despertar interés en la princesa.</w:t>
      </w:r>
    </w:p>
    <w:p w:rsidR="00DC781E" w:rsidRPr="00E3184D" w:rsidRDefault="00DC781E" w:rsidP="005D1699">
      <w:pPr>
        <w:tabs>
          <w:tab w:val="left" w:pos="2179"/>
        </w:tabs>
        <w:spacing w:after="0"/>
        <w:ind w:firstLine="284"/>
        <w:jc w:val="both"/>
        <w:rPr>
          <w:rFonts w:ascii="Crimson Text" w:hAnsi="Crimson Text"/>
          <w:sz w:val="26"/>
          <w:szCs w:val="26"/>
          <w:u w:val="single"/>
        </w:rPr>
      </w:pPr>
      <w:r w:rsidRPr="00E3184D">
        <w:rPr>
          <w:rFonts w:ascii="Crimson Text" w:hAnsi="Crimson Text"/>
          <w:sz w:val="26"/>
          <w:szCs w:val="26"/>
        </w:rPr>
        <w:t xml:space="preserve">–Sólo somos buenos amigos, no hay nada más –respondió Eros, </w:t>
      </w:r>
      <w:del w:id="341" w:author="Paula Castrilli" w:date="2025-05-19T18:20:00Z">
        <w:r w:rsidRPr="00E3184D" w:rsidDel="00206927">
          <w:rPr>
            <w:rFonts w:ascii="Crimson Text" w:hAnsi="Crimson Text"/>
            <w:sz w:val="26"/>
            <w:szCs w:val="26"/>
          </w:rPr>
          <w:delText xml:space="preserve">la situación lo ponía </w:delText>
        </w:r>
      </w:del>
      <w:r w:rsidRPr="00E3184D">
        <w:rPr>
          <w:rFonts w:ascii="Crimson Text" w:hAnsi="Crimson Text"/>
          <w:sz w:val="26"/>
          <w:szCs w:val="26"/>
        </w:rPr>
        <w:t>incómodo–. Nadie se tiene que enterar de esto, ¿puedo confiar en ti?</w:t>
      </w:r>
    </w:p>
    <w:p w:rsidR="00DC781E" w:rsidRPr="00E3184D" w:rsidRDefault="00DC781E" w:rsidP="005D1699">
      <w:pPr>
        <w:tabs>
          <w:tab w:val="left" w:pos="2179"/>
        </w:tabs>
        <w:spacing w:after="0"/>
        <w:ind w:firstLine="284"/>
        <w:jc w:val="both"/>
        <w:rPr>
          <w:rFonts w:ascii="Crimson Text" w:hAnsi="Crimson Text"/>
          <w:sz w:val="26"/>
          <w:szCs w:val="26"/>
        </w:rPr>
      </w:pPr>
      <w:r w:rsidRPr="00E3184D">
        <w:rPr>
          <w:rFonts w:ascii="Crimson Text" w:hAnsi="Crimson Text"/>
          <w:sz w:val="26"/>
          <w:szCs w:val="26"/>
        </w:rPr>
        <w:t xml:space="preserve">–Seguro, seré una tumba. Pero aún no me contaste cómo la conociste. Tú no perteneces a la nobleza. Yo la he visto en muchas reuniones y jamás pude </w:t>
      </w:r>
      <w:del w:id="342" w:author="Paula Castrilli" w:date="2025-05-19T18:21:00Z">
        <w:r w:rsidRPr="00E3184D" w:rsidDel="00206927">
          <w:rPr>
            <w:rFonts w:ascii="Crimson Text" w:hAnsi="Crimson Text"/>
            <w:sz w:val="26"/>
            <w:szCs w:val="26"/>
          </w:rPr>
          <w:delText xml:space="preserve">superar </w:delText>
        </w:r>
      </w:del>
      <w:ins w:id="343" w:author="Paula Castrilli" w:date="2025-05-19T18:21:00Z">
        <w:r w:rsidR="00206927">
          <w:rPr>
            <w:rFonts w:ascii="Crimson Text" w:hAnsi="Crimson Text"/>
            <w:sz w:val="26"/>
            <w:szCs w:val="26"/>
          </w:rPr>
          <w:t>hacer más que darle</w:t>
        </w:r>
        <w:r w:rsidR="00206927" w:rsidRPr="00E3184D">
          <w:rPr>
            <w:rFonts w:ascii="Crimson Text" w:hAnsi="Crimson Text"/>
            <w:sz w:val="26"/>
            <w:szCs w:val="26"/>
          </w:rPr>
          <w:t xml:space="preserve"> </w:t>
        </w:r>
      </w:ins>
      <w:r w:rsidRPr="00E3184D">
        <w:rPr>
          <w:rFonts w:ascii="Crimson Text" w:hAnsi="Crimson Text"/>
          <w:sz w:val="26"/>
          <w:szCs w:val="26"/>
        </w:rPr>
        <w:t>un saludo formal.</w:t>
      </w:r>
    </w:p>
    <w:p w:rsidR="00DC781E" w:rsidRPr="00E3184D" w:rsidRDefault="00DC781E" w:rsidP="005D1699">
      <w:pPr>
        <w:tabs>
          <w:tab w:val="left" w:pos="2179"/>
        </w:tabs>
        <w:spacing w:after="0"/>
        <w:ind w:firstLine="284"/>
        <w:jc w:val="both"/>
        <w:rPr>
          <w:rFonts w:ascii="Crimson Text" w:hAnsi="Crimson Text"/>
          <w:sz w:val="26"/>
          <w:szCs w:val="26"/>
        </w:rPr>
      </w:pPr>
      <w:r w:rsidRPr="00E3184D">
        <w:rPr>
          <w:rFonts w:ascii="Crimson Text" w:hAnsi="Crimson Text"/>
          <w:sz w:val="26"/>
          <w:szCs w:val="26"/>
        </w:rPr>
        <w:t>–</w:t>
      </w:r>
      <w:r w:rsidR="00F85F27" w:rsidRPr="00E3184D">
        <w:rPr>
          <w:rFonts w:ascii="Crimson Text" w:hAnsi="Crimson Text"/>
          <w:sz w:val="26"/>
          <w:szCs w:val="26"/>
        </w:rPr>
        <w:t>La conocí</w:t>
      </w:r>
      <w:r w:rsidRPr="00E3184D">
        <w:rPr>
          <w:rFonts w:ascii="Crimson Text" w:hAnsi="Crimson Text"/>
          <w:sz w:val="26"/>
          <w:szCs w:val="26"/>
        </w:rPr>
        <w:t xml:space="preserve"> </w:t>
      </w:r>
      <w:r w:rsidR="00F85F27" w:rsidRPr="00E3184D">
        <w:rPr>
          <w:rFonts w:ascii="Crimson Text" w:hAnsi="Crimson Text"/>
          <w:sz w:val="26"/>
          <w:szCs w:val="26"/>
        </w:rPr>
        <w:t>hace mucho tiempo,</w:t>
      </w:r>
      <w:r w:rsidRPr="00E3184D">
        <w:rPr>
          <w:rFonts w:ascii="Crimson Text" w:hAnsi="Crimson Text"/>
          <w:sz w:val="26"/>
          <w:szCs w:val="26"/>
        </w:rPr>
        <w:t xml:space="preserve"> es una larga historia –respondió</w:t>
      </w:r>
      <w:ins w:id="344" w:author="Paula Castrilli" w:date="2025-05-19T18:21:00Z">
        <w:r w:rsidR="00206927">
          <w:rPr>
            <w:rFonts w:ascii="Crimson Text" w:hAnsi="Crimson Text"/>
            <w:sz w:val="26"/>
            <w:szCs w:val="26"/>
          </w:rPr>
          <w:t xml:space="preserve"> vagamente</w:t>
        </w:r>
      </w:ins>
      <w:r w:rsidRPr="00E3184D">
        <w:rPr>
          <w:rFonts w:ascii="Crimson Text" w:hAnsi="Crimson Text"/>
          <w:sz w:val="26"/>
          <w:szCs w:val="26"/>
        </w:rPr>
        <w:t xml:space="preserve">, </w:t>
      </w:r>
      <w:del w:id="345" w:author="Paula Castrilli" w:date="2025-05-19T18:21:00Z">
        <w:r w:rsidRPr="00E3184D" w:rsidDel="00206927">
          <w:rPr>
            <w:rFonts w:ascii="Crimson Text" w:hAnsi="Crimson Text"/>
            <w:sz w:val="26"/>
            <w:szCs w:val="26"/>
          </w:rPr>
          <w:delText>se sentía</w:delText>
        </w:r>
      </w:del>
      <w:ins w:id="346" w:author="Paula Castrilli" w:date="2025-05-19T18:21:00Z">
        <w:r w:rsidR="00206927">
          <w:rPr>
            <w:rFonts w:ascii="Crimson Text" w:hAnsi="Crimson Text"/>
            <w:sz w:val="26"/>
            <w:szCs w:val="26"/>
          </w:rPr>
          <w:t>sintiéndose</w:t>
        </w:r>
      </w:ins>
      <w:r w:rsidRPr="00E3184D">
        <w:rPr>
          <w:rFonts w:ascii="Crimson Text" w:hAnsi="Crimson Text"/>
          <w:sz w:val="26"/>
          <w:szCs w:val="26"/>
        </w:rPr>
        <w:t xml:space="preserve"> acorralado.</w:t>
      </w:r>
    </w:p>
    <w:p w:rsidR="00DC781E" w:rsidRDefault="00DC781E" w:rsidP="005D1699">
      <w:pPr>
        <w:tabs>
          <w:tab w:val="left" w:pos="2179"/>
        </w:tabs>
        <w:spacing w:after="0"/>
        <w:ind w:firstLine="284"/>
        <w:jc w:val="both"/>
        <w:rPr>
          <w:ins w:id="347" w:author="Paula Castrilli" w:date="2025-05-19T18:22:00Z"/>
          <w:rFonts w:ascii="Crimson Text" w:hAnsi="Crimson Text"/>
          <w:sz w:val="26"/>
          <w:szCs w:val="26"/>
        </w:rPr>
      </w:pPr>
      <w:r w:rsidRPr="00E3184D">
        <w:rPr>
          <w:rFonts w:ascii="Crimson Text" w:hAnsi="Crimson Text"/>
          <w:sz w:val="26"/>
          <w:szCs w:val="26"/>
        </w:rPr>
        <w:t>–Ella es hermosa, te envidio</w:t>
      </w:r>
      <w:ins w:id="348" w:author="Paula Castrilli" w:date="2025-05-19T18:21:00Z">
        <w:r w:rsidR="00206927">
          <w:rPr>
            <w:rFonts w:ascii="Crimson Text" w:hAnsi="Crimson Text"/>
            <w:sz w:val="26"/>
            <w:szCs w:val="26"/>
          </w:rPr>
          <w:t>,</w:t>
        </w:r>
      </w:ins>
      <w:r w:rsidRPr="00E3184D">
        <w:rPr>
          <w:rFonts w:ascii="Crimson Text" w:hAnsi="Crimson Text"/>
          <w:sz w:val="26"/>
          <w:szCs w:val="26"/>
        </w:rPr>
        <w:t xml:space="preserve"> amigo. </w:t>
      </w:r>
      <w:r w:rsidR="00BF2FB3" w:rsidRPr="00E3184D">
        <w:rPr>
          <w:rFonts w:ascii="Crimson Text" w:hAnsi="Crimson Text"/>
          <w:sz w:val="26"/>
          <w:szCs w:val="26"/>
        </w:rPr>
        <w:t>Por favor, c</w:t>
      </w:r>
      <w:r w:rsidRPr="00E3184D">
        <w:rPr>
          <w:rFonts w:ascii="Crimson Text" w:hAnsi="Crimson Text"/>
          <w:sz w:val="26"/>
          <w:szCs w:val="26"/>
        </w:rPr>
        <w:t>uéntame esa historia –</w:t>
      </w:r>
      <w:del w:id="349" w:author="Paula Castrilli" w:date="2025-05-19T18:21:00Z">
        <w:r w:rsidRPr="00E3184D" w:rsidDel="00206927">
          <w:rPr>
            <w:rFonts w:ascii="Crimson Text" w:hAnsi="Crimson Text"/>
            <w:sz w:val="26"/>
            <w:szCs w:val="26"/>
          </w:rPr>
          <w:delText>indagó</w:delText>
        </w:r>
      </w:del>
      <w:ins w:id="350" w:author="Paula Castrilli" w:date="2025-05-19T18:21:00Z">
        <w:r w:rsidR="00206927">
          <w:rPr>
            <w:rFonts w:ascii="Crimson Text" w:hAnsi="Crimson Text"/>
            <w:sz w:val="26"/>
            <w:szCs w:val="26"/>
          </w:rPr>
          <w:t>insistió</w:t>
        </w:r>
      </w:ins>
      <w:r w:rsidRPr="00E3184D">
        <w:rPr>
          <w:rFonts w:ascii="Crimson Text" w:hAnsi="Crimson Text"/>
          <w:sz w:val="26"/>
          <w:szCs w:val="26"/>
        </w:rPr>
        <w:t xml:space="preserve">, </w:t>
      </w:r>
      <w:del w:id="351" w:author="Paula Castrilli" w:date="2025-05-19T18:21:00Z">
        <w:r w:rsidRPr="00E3184D" w:rsidDel="00206927">
          <w:rPr>
            <w:rFonts w:ascii="Crimson Text" w:hAnsi="Crimson Text"/>
            <w:sz w:val="26"/>
            <w:szCs w:val="26"/>
          </w:rPr>
          <w:delText>y aguardó</w:delText>
        </w:r>
      </w:del>
      <w:ins w:id="352" w:author="Paula Castrilli" w:date="2025-05-19T18:21:00Z">
        <w:r w:rsidR="00206927">
          <w:rPr>
            <w:rFonts w:ascii="Crimson Text" w:hAnsi="Crimson Text"/>
            <w:sz w:val="26"/>
            <w:szCs w:val="26"/>
          </w:rPr>
          <w:t>aguardando</w:t>
        </w:r>
      </w:ins>
      <w:r w:rsidRPr="00E3184D">
        <w:rPr>
          <w:rFonts w:ascii="Crimson Text" w:hAnsi="Crimson Text"/>
          <w:sz w:val="26"/>
          <w:szCs w:val="26"/>
        </w:rPr>
        <w:t xml:space="preserve"> con expectativa.</w:t>
      </w:r>
    </w:p>
    <w:p w:rsidR="00206927" w:rsidRPr="00E3184D" w:rsidRDefault="00206927" w:rsidP="005D1699">
      <w:pPr>
        <w:tabs>
          <w:tab w:val="left" w:pos="2179"/>
        </w:tabs>
        <w:spacing w:after="0"/>
        <w:ind w:firstLine="284"/>
        <w:jc w:val="both"/>
        <w:rPr>
          <w:rFonts w:ascii="Crimson Text" w:hAnsi="Crimson Text"/>
          <w:sz w:val="26"/>
          <w:szCs w:val="26"/>
          <w:u w:val="single"/>
        </w:rPr>
      </w:pPr>
      <w:commentRangeStart w:id="353"/>
      <w:ins w:id="354" w:author="Paula Castrilli" w:date="2025-05-19T18:22:00Z">
        <w:r>
          <w:rPr>
            <w:rFonts w:ascii="Crimson Text" w:hAnsi="Crimson Text"/>
            <w:sz w:val="26"/>
            <w:szCs w:val="26"/>
          </w:rPr>
          <w:t xml:space="preserve">Sabiendo que no tenía escapatoria y que su amigo no cesaría de preguntarle hasta que le diera una explicación, </w:t>
        </w:r>
      </w:ins>
      <w:ins w:id="355" w:author="Paula Castrilli" w:date="2025-05-19T18:23:00Z">
        <w:r>
          <w:rPr>
            <w:rFonts w:ascii="Crimson Text" w:hAnsi="Crimson Text"/>
            <w:sz w:val="26"/>
            <w:szCs w:val="26"/>
          </w:rPr>
          <w:t>miró hacia todos lados para asegurarse de que no viniera nadie y</w:t>
        </w:r>
      </w:ins>
      <w:ins w:id="356" w:author="Paula Castrilli" w:date="2025-05-19T18:24:00Z">
        <w:r>
          <w:rPr>
            <w:rFonts w:ascii="Crimson Text" w:hAnsi="Crimson Text"/>
            <w:sz w:val="26"/>
            <w:szCs w:val="26"/>
          </w:rPr>
          <w:t>,</w:t>
        </w:r>
      </w:ins>
      <w:ins w:id="357" w:author="Paula Castrilli" w:date="2025-05-19T18:23:00Z">
        <w:r>
          <w:rPr>
            <w:rFonts w:ascii="Crimson Text" w:hAnsi="Crimson Text"/>
            <w:sz w:val="26"/>
            <w:szCs w:val="26"/>
          </w:rPr>
          <w:t xml:space="preserve"> con voz baja</w:t>
        </w:r>
      </w:ins>
      <w:ins w:id="358" w:author="Paula Castrilli" w:date="2025-05-19T18:24:00Z">
        <w:r>
          <w:rPr>
            <w:rFonts w:ascii="Crimson Text" w:hAnsi="Crimson Text"/>
            <w:sz w:val="26"/>
            <w:szCs w:val="26"/>
          </w:rPr>
          <w:t>, comenzó a contarle a toda velocidad</w:t>
        </w:r>
      </w:ins>
      <w:ins w:id="359" w:author="Paula Castrilli" w:date="2025-05-19T18:22:00Z">
        <w:r>
          <w:rPr>
            <w:rFonts w:ascii="Crimson Text" w:hAnsi="Crimson Text"/>
            <w:sz w:val="26"/>
            <w:szCs w:val="26"/>
          </w:rPr>
          <w:t>.</w:t>
        </w:r>
        <w:commentRangeEnd w:id="353"/>
        <w:r>
          <w:rPr>
            <w:rStyle w:val="Refdecomentario"/>
          </w:rPr>
          <w:commentReference w:id="353"/>
        </w:r>
      </w:ins>
    </w:p>
    <w:p w:rsidR="00F85F27" w:rsidRPr="00E3184D" w:rsidRDefault="00DC781E" w:rsidP="00F85F27">
      <w:pPr>
        <w:tabs>
          <w:tab w:val="left" w:pos="2179"/>
        </w:tabs>
        <w:spacing w:after="0"/>
        <w:ind w:firstLine="284"/>
        <w:jc w:val="both"/>
        <w:rPr>
          <w:rFonts w:ascii="Crimson Text" w:hAnsi="Crimson Text"/>
          <w:sz w:val="26"/>
          <w:szCs w:val="26"/>
        </w:rPr>
      </w:pPr>
      <w:r w:rsidRPr="00E3184D">
        <w:rPr>
          <w:rFonts w:ascii="Crimson Text" w:hAnsi="Crimson Text"/>
          <w:sz w:val="26"/>
          <w:szCs w:val="26"/>
        </w:rPr>
        <w:t>–</w:t>
      </w:r>
      <w:r w:rsidR="00F85F27" w:rsidRPr="00E3184D">
        <w:rPr>
          <w:rFonts w:ascii="Crimson Text" w:hAnsi="Crimson Text"/>
          <w:sz w:val="26"/>
          <w:szCs w:val="26"/>
        </w:rPr>
        <w:t xml:space="preserve">Éramos niños, </w:t>
      </w:r>
      <w:commentRangeStart w:id="360"/>
      <w:r w:rsidR="00F85F27" w:rsidRPr="00E3184D">
        <w:rPr>
          <w:rFonts w:ascii="Crimson Text" w:hAnsi="Crimson Text"/>
          <w:sz w:val="26"/>
          <w:szCs w:val="26"/>
        </w:rPr>
        <w:t xml:space="preserve">ambos proveníamos de clases diferentes, </w:t>
      </w:r>
      <w:r w:rsidR="00724F7E" w:rsidRPr="00E3184D">
        <w:rPr>
          <w:rFonts w:ascii="Crimson Text" w:hAnsi="Crimson Text"/>
          <w:sz w:val="26"/>
          <w:szCs w:val="26"/>
        </w:rPr>
        <w:t xml:space="preserve">pero </w:t>
      </w:r>
      <w:r w:rsidR="00F85F27" w:rsidRPr="00E3184D">
        <w:rPr>
          <w:rFonts w:ascii="Crimson Text" w:hAnsi="Crimson Text"/>
          <w:sz w:val="26"/>
          <w:szCs w:val="26"/>
        </w:rPr>
        <w:t>el destino nos cruzó por casualidad</w:t>
      </w:r>
      <w:commentRangeEnd w:id="360"/>
      <w:r w:rsidR="00206927">
        <w:rPr>
          <w:rStyle w:val="Refdecomentario"/>
        </w:rPr>
        <w:commentReference w:id="360"/>
      </w:r>
      <w:r w:rsidR="00F85F27" w:rsidRPr="00E3184D">
        <w:rPr>
          <w:rFonts w:ascii="Crimson Text" w:hAnsi="Crimson Text"/>
          <w:sz w:val="26"/>
          <w:szCs w:val="26"/>
        </w:rPr>
        <w:t>. Ella amaba los caballos desde pequeña, y solía acompañar a su tío Niels a recorrer establos en busca de los mejores especímenes para la caballería real. Yo pasaba la mayor parte del tiempo en los corrales junto a mi padre. Él se había convertido en el principal proveedor de caballos de la realeza.</w:t>
      </w:r>
    </w:p>
    <w:p w:rsidR="00F85F27" w:rsidRPr="00E3184D" w:rsidRDefault="00C23406" w:rsidP="00F85F27">
      <w:pPr>
        <w:tabs>
          <w:tab w:val="left" w:pos="2179"/>
        </w:tabs>
        <w:spacing w:after="0"/>
        <w:ind w:firstLine="284"/>
        <w:jc w:val="both"/>
        <w:rPr>
          <w:rFonts w:ascii="Crimson Text" w:hAnsi="Crimson Text"/>
          <w:sz w:val="26"/>
          <w:szCs w:val="26"/>
        </w:rPr>
      </w:pPr>
      <w:r w:rsidRPr="00E3184D">
        <w:rPr>
          <w:rFonts w:ascii="Crimson Text" w:hAnsi="Crimson Text"/>
          <w:sz w:val="26"/>
          <w:szCs w:val="26"/>
        </w:rPr>
        <w:t>»</w:t>
      </w:r>
      <w:r w:rsidR="00F85F27" w:rsidRPr="00E3184D">
        <w:rPr>
          <w:rFonts w:ascii="Crimson Text" w:hAnsi="Crimson Text"/>
          <w:sz w:val="26"/>
          <w:szCs w:val="26"/>
        </w:rPr>
        <w:t xml:space="preserve">Fue así como en los establos, </w:t>
      </w:r>
      <w:r w:rsidR="00BF2FB3" w:rsidRPr="00E3184D">
        <w:rPr>
          <w:rFonts w:ascii="Crimson Text" w:hAnsi="Crimson Text"/>
          <w:sz w:val="26"/>
          <w:szCs w:val="26"/>
        </w:rPr>
        <w:t>jugando y riendo</w:t>
      </w:r>
      <w:r w:rsidR="00F85F27" w:rsidRPr="00E3184D">
        <w:rPr>
          <w:rFonts w:ascii="Crimson Text" w:hAnsi="Crimson Text"/>
          <w:sz w:val="26"/>
          <w:szCs w:val="26"/>
        </w:rPr>
        <w:t xml:space="preserve">, surgió una amistad entre </w:t>
      </w:r>
      <w:r w:rsidRPr="00E3184D">
        <w:rPr>
          <w:rFonts w:ascii="Crimson Text" w:hAnsi="Crimson Text"/>
          <w:sz w:val="26"/>
          <w:szCs w:val="26"/>
        </w:rPr>
        <w:t>nosotros</w:t>
      </w:r>
      <w:r w:rsidR="005C0FCA" w:rsidRPr="00E3184D">
        <w:rPr>
          <w:rFonts w:ascii="Crimson Text" w:hAnsi="Crimson Text"/>
          <w:sz w:val="26"/>
          <w:szCs w:val="26"/>
        </w:rPr>
        <w:t>. Elena estaba</w:t>
      </w:r>
      <w:r w:rsidR="00F85F27" w:rsidRPr="00E3184D">
        <w:rPr>
          <w:rFonts w:ascii="Crimson Text" w:hAnsi="Crimson Text"/>
          <w:sz w:val="26"/>
          <w:szCs w:val="26"/>
        </w:rPr>
        <w:t xml:space="preserve"> recluida a vivir entre nobles, casi no tenía trato con pequeños de su edad, </w:t>
      </w:r>
      <w:r w:rsidRPr="00E3184D">
        <w:rPr>
          <w:rFonts w:ascii="Crimson Text" w:hAnsi="Crimson Text"/>
          <w:sz w:val="26"/>
          <w:szCs w:val="26"/>
        </w:rPr>
        <w:t xml:space="preserve">conmigo pudo vivir algo diferente, y </w:t>
      </w:r>
      <w:r w:rsidR="00BF2FB3" w:rsidRPr="00E3184D">
        <w:rPr>
          <w:rFonts w:ascii="Crimson Text" w:hAnsi="Crimson Text"/>
          <w:sz w:val="26"/>
          <w:szCs w:val="26"/>
        </w:rPr>
        <w:t>disfrutar</w:t>
      </w:r>
      <w:r w:rsidR="00724F7E" w:rsidRPr="00E3184D">
        <w:rPr>
          <w:rFonts w:ascii="Crimson Text" w:hAnsi="Crimson Text"/>
          <w:sz w:val="26"/>
          <w:szCs w:val="26"/>
        </w:rPr>
        <w:t xml:space="preserve"> parte</w:t>
      </w:r>
      <w:r w:rsidR="00BF2FB3" w:rsidRPr="00E3184D">
        <w:rPr>
          <w:rFonts w:ascii="Crimson Text" w:hAnsi="Crimson Text"/>
          <w:sz w:val="26"/>
          <w:szCs w:val="26"/>
        </w:rPr>
        <w:t xml:space="preserve"> de</w:t>
      </w:r>
      <w:r w:rsidR="00F85F27" w:rsidRPr="00E3184D">
        <w:rPr>
          <w:rFonts w:ascii="Crimson Text" w:hAnsi="Crimson Text"/>
          <w:sz w:val="26"/>
          <w:szCs w:val="26"/>
        </w:rPr>
        <w:t xml:space="preserve"> su infancia.</w:t>
      </w:r>
    </w:p>
    <w:p w:rsidR="00C23406" w:rsidRPr="00E3184D" w:rsidRDefault="00C23406" w:rsidP="00F85F27">
      <w:pPr>
        <w:tabs>
          <w:tab w:val="left" w:pos="2179"/>
        </w:tabs>
        <w:spacing w:after="0"/>
        <w:ind w:firstLine="284"/>
        <w:jc w:val="both"/>
        <w:rPr>
          <w:rFonts w:ascii="Crimson Text" w:hAnsi="Crimson Text"/>
          <w:sz w:val="26"/>
          <w:szCs w:val="26"/>
        </w:rPr>
      </w:pPr>
      <w:r w:rsidRPr="00E3184D">
        <w:rPr>
          <w:rFonts w:ascii="Crimson Text" w:hAnsi="Crimson Text"/>
          <w:sz w:val="26"/>
          <w:szCs w:val="26"/>
        </w:rPr>
        <w:t>–Pero ya no son niños, y se siguen viendo a escondidas –</w:t>
      </w:r>
      <w:del w:id="361" w:author="Paula Castrilli" w:date="2025-05-19T18:31:00Z">
        <w:r w:rsidRPr="00E3184D" w:rsidDel="00B57411">
          <w:rPr>
            <w:rFonts w:ascii="Crimson Text" w:hAnsi="Crimson Text"/>
            <w:sz w:val="26"/>
            <w:szCs w:val="26"/>
          </w:rPr>
          <w:delText xml:space="preserve">interrumpió </w:delText>
        </w:r>
      </w:del>
      <w:ins w:id="362" w:author="Paula Castrilli" w:date="2025-05-19T18:31:00Z">
        <w:r w:rsidR="00B57411">
          <w:rPr>
            <w:rFonts w:ascii="Crimson Text" w:hAnsi="Crimson Text"/>
            <w:sz w:val="26"/>
            <w:szCs w:val="26"/>
          </w:rPr>
          <w:t>señaló</w:t>
        </w:r>
        <w:r w:rsidR="00B57411" w:rsidRPr="00E3184D">
          <w:rPr>
            <w:rFonts w:ascii="Crimson Text" w:hAnsi="Crimson Text"/>
            <w:sz w:val="26"/>
            <w:szCs w:val="26"/>
          </w:rPr>
          <w:t xml:space="preserve"> </w:t>
        </w:r>
      </w:ins>
      <w:r w:rsidRPr="00E3184D">
        <w:rPr>
          <w:rFonts w:ascii="Crimson Text" w:hAnsi="Crimson Text"/>
          <w:sz w:val="26"/>
          <w:szCs w:val="26"/>
        </w:rPr>
        <w:t xml:space="preserve">Aron, </w:t>
      </w:r>
      <w:del w:id="363" w:author="Paula Castrilli" w:date="2025-05-19T18:30:00Z">
        <w:r w:rsidRPr="00E3184D" w:rsidDel="00B57411">
          <w:rPr>
            <w:rFonts w:ascii="Crimson Text" w:hAnsi="Crimson Text"/>
            <w:sz w:val="26"/>
            <w:szCs w:val="26"/>
          </w:rPr>
          <w:delText xml:space="preserve">disfrutaba </w:delText>
        </w:r>
      </w:del>
      <w:ins w:id="364" w:author="Paula Castrilli" w:date="2025-05-19T18:30:00Z">
        <w:r w:rsidR="00B57411">
          <w:rPr>
            <w:rFonts w:ascii="Crimson Text" w:hAnsi="Crimson Text"/>
            <w:sz w:val="26"/>
            <w:szCs w:val="26"/>
          </w:rPr>
          <w:t>disfrutando</w:t>
        </w:r>
        <w:r w:rsidR="00B57411" w:rsidRPr="00E3184D">
          <w:rPr>
            <w:rFonts w:ascii="Crimson Text" w:hAnsi="Crimson Text"/>
            <w:sz w:val="26"/>
            <w:szCs w:val="26"/>
          </w:rPr>
          <w:t xml:space="preserve"> </w:t>
        </w:r>
      </w:ins>
      <w:r w:rsidRPr="00E3184D">
        <w:rPr>
          <w:rFonts w:ascii="Crimson Text" w:hAnsi="Crimson Text"/>
          <w:sz w:val="26"/>
          <w:szCs w:val="26"/>
        </w:rPr>
        <w:t xml:space="preserve">de la </w:t>
      </w:r>
      <w:r w:rsidR="00BF2FB3" w:rsidRPr="00E3184D">
        <w:rPr>
          <w:rFonts w:ascii="Crimson Text" w:hAnsi="Crimson Text"/>
          <w:sz w:val="26"/>
          <w:szCs w:val="26"/>
        </w:rPr>
        <w:t>conversación</w:t>
      </w:r>
      <w:r w:rsidRPr="00E3184D">
        <w:rPr>
          <w:rFonts w:ascii="Crimson Text" w:hAnsi="Crimson Text"/>
          <w:sz w:val="26"/>
          <w:szCs w:val="26"/>
        </w:rPr>
        <w:t>.</w:t>
      </w:r>
    </w:p>
    <w:p w:rsidR="00F85F27" w:rsidRPr="00E3184D" w:rsidRDefault="00C23406" w:rsidP="00F85F27">
      <w:pPr>
        <w:tabs>
          <w:tab w:val="left" w:pos="2179"/>
        </w:tabs>
        <w:spacing w:after="0"/>
        <w:ind w:firstLine="284"/>
        <w:jc w:val="both"/>
        <w:rPr>
          <w:rFonts w:ascii="Crimson Text" w:hAnsi="Crimson Text"/>
          <w:sz w:val="26"/>
          <w:szCs w:val="26"/>
        </w:rPr>
      </w:pPr>
      <w:r w:rsidRPr="00E3184D">
        <w:rPr>
          <w:rFonts w:ascii="Crimson Text" w:hAnsi="Crimson Text"/>
          <w:sz w:val="26"/>
          <w:szCs w:val="26"/>
        </w:rPr>
        <w:t>–</w:t>
      </w:r>
      <w:r w:rsidR="00F85F27" w:rsidRPr="00E3184D">
        <w:rPr>
          <w:rFonts w:ascii="Crimson Text" w:hAnsi="Crimson Text"/>
          <w:sz w:val="26"/>
          <w:szCs w:val="26"/>
        </w:rPr>
        <w:t>Con el correr del tiempo</w:t>
      </w:r>
      <w:ins w:id="365" w:author="Paula Castrilli" w:date="2025-05-19T18:31:00Z">
        <w:r w:rsidR="00B57411">
          <w:rPr>
            <w:rFonts w:ascii="Crimson Text" w:hAnsi="Crimson Text"/>
            <w:sz w:val="26"/>
            <w:szCs w:val="26"/>
          </w:rPr>
          <w:t xml:space="preserve"> </w:t>
        </w:r>
        <w:r w:rsidR="00B57411" w:rsidRPr="00E3184D">
          <w:rPr>
            <w:rFonts w:ascii="Crimson Text" w:hAnsi="Crimson Text"/>
            <w:sz w:val="26"/>
            <w:szCs w:val="26"/>
          </w:rPr>
          <w:t>–</w:t>
        </w:r>
        <w:r w:rsidR="00B57411">
          <w:rPr>
            <w:rFonts w:ascii="Crimson Text" w:hAnsi="Crimson Text"/>
            <w:sz w:val="26"/>
            <w:szCs w:val="26"/>
          </w:rPr>
          <w:t>continuó Eros, ignorando la interrupción de su amigo</w:t>
        </w:r>
        <w:r w:rsidR="00B57411" w:rsidRPr="00E3184D">
          <w:rPr>
            <w:rFonts w:ascii="Crimson Text" w:hAnsi="Crimson Text"/>
            <w:sz w:val="26"/>
            <w:szCs w:val="26"/>
          </w:rPr>
          <w:t>–</w:t>
        </w:r>
      </w:ins>
      <w:r w:rsidR="00F85F27" w:rsidRPr="00E3184D">
        <w:rPr>
          <w:rFonts w:ascii="Crimson Text" w:hAnsi="Crimson Text"/>
          <w:sz w:val="26"/>
          <w:szCs w:val="26"/>
        </w:rPr>
        <w:t xml:space="preserve">, </w:t>
      </w:r>
      <w:r w:rsidRPr="00E3184D">
        <w:rPr>
          <w:rFonts w:ascii="Crimson Text" w:hAnsi="Crimson Text"/>
          <w:sz w:val="26"/>
          <w:szCs w:val="26"/>
        </w:rPr>
        <w:t>crecimos</w:t>
      </w:r>
      <w:r w:rsidR="00F85F27" w:rsidRPr="00E3184D">
        <w:rPr>
          <w:rFonts w:ascii="Crimson Text" w:hAnsi="Crimson Text"/>
          <w:sz w:val="26"/>
          <w:szCs w:val="26"/>
        </w:rPr>
        <w:t xml:space="preserve"> y </w:t>
      </w:r>
      <w:del w:id="366" w:author="Paula Castrilli" w:date="2025-05-19T18:31:00Z">
        <w:r w:rsidRPr="00E3184D" w:rsidDel="00B57411">
          <w:rPr>
            <w:rFonts w:ascii="Crimson Text" w:hAnsi="Crimson Text"/>
            <w:sz w:val="26"/>
            <w:szCs w:val="26"/>
          </w:rPr>
          <w:delText xml:space="preserve">anduvimos </w:delText>
        </w:r>
      </w:del>
      <w:ins w:id="367" w:author="Paula Castrilli" w:date="2025-05-19T18:31:00Z">
        <w:r w:rsidR="00B57411">
          <w:rPr>
            <w:rFonts w:ascii="Crimson Text" w:hAnsi="Crimson Text"/>
            <w:sz w:val="26"/>
            <w:szCs w:val="26"/>
          </w:rPr>
          <w:t>terminamos</w:t>
        </w:r>
        <w:r w:rsidR="00B57411" w:rsidRPr="00E3184D">
          <w:rPr>
            <w:rFonts w:ascii="Crimson Text" w:hAnsi="Crimson Text"/>
            <w:sz w:val="26"/>
            <w:szCs w:val="26"/>
          </w:rPr>
          <w:t xml:space="preserve"> </w:t>
        </w:r>
      </w:ins>
      <w:del w:id="368" w:author="Paula Castrilli" w:date="2025-05-19T18:31:00Z">
        <w:r w:rsidR="00BC7E8E" w:rsidRPr="00E3184D" w:rsidDel="00B57411">
          <w:rPr>
            <w:rFonts w:ascii="Crimson Text" w:hAnsi="Crimson Text"/>
            <w:sz w:val="26"/>
            <w:szCs w:val="26"/>
          </w:rPr>
          <w:delText xml:space="preserve">por </w:delText>
        </w:r>
      </w:del>
      <w:ins w:id="369" w:author="Paula Castrilli" w:date="2025-05-19T18:31:00Z">
        <w:r w:rsidR="00B57411">
          <w:rPr>
            <w:rFonts w:ascii="Crimson Text" w:hAnsi="Crimson Text"/>
            <w:sz w:val="26"/>
            <w:szCs w:val="26"/>
          </w:rPr>
          <w:t>en</w:t>
        </w:r>
        <w:r w:rsidR="00B57411" w:rsidRPr="00E3184D">
          <w:rPr>
            <w:rFonts w:ascii="Crimson Text" w:hAnsi="Crimson Text"/>
            <w:sz w:val="26"/>
            <w:szCs w:val="26"/>
          </w:rPr>
          <w:t xml:space="preserve"> </w:t>
        </w:r>
      </w:ins>
      <w:r w:rsidR="00F85F27" w:rsidRPr="00E3184D">
        <w:rPr>
          <w:rFonts w:ascii="Crimson Text" w:hAnsi="Crimson Text"/>
          <w:sz w:val="26"/>
          <w:szCs w:val="26"/>
        </w:rPr>
        <w:t xml:space="preserve">caminos </w:t>
      </w:r>
      <w:r w:rsidRPr="00E3184D">
        <w:rPr>
          <w:rFonts w:ascii="Crimson Text" w:hAnsi="Crimson Text"/>
          <w:sz w:val="26"/>
          <w:szCs w:val="26"/>
        </w:rPr>
        <w:t>diferentes</w:t>
      </w:r>
      <w:r w:rsidR="00F85F27" w:rsidRPr="00E3184D">
        <w:rPr>
          <w:rFonts w:ascii="Crimson Text" w:hAnsi="Crimson Text"/>
          <w:sz w:val="26"/>
          <w:szCs w:val="26"/>
        </w:rPr>
        <w:t xml:space="preserve">. </w:t>
      </w:r>
      <w:r w:rsidR="00724F7E" w:rsidRPr="00E3184D">
        <w:rPr>
          <w:rFonts w:ascii="Crimson Text" w:hAnsi="Crimson Text"/>
          <w:sz w:val="26"/>
          <w:szCs w:val="26"/>
        </w:rPr>
        <w:t>Yo soñaba</w:t>
      </w:r>
      <w:r w:rsidRPr="00E3184D">
        <w:rPr>
          <w:rFonts w:ascii="Crimson Text" w:hAnsi="Crimson Text"/>
          <w:sz w:val="26"/>
          <w:szCs w:val="26"/>
        </w:rPr>
        <w:t xml:space="preserve"> con ser un guerrero</w:t>
      </w:r>
      <w:r w:rsidR="00F85F27" w:rsidRPr="00E3184D">
        <w:rPr>
          <w:rFonts w:ascii="Crimson Text" w:hAnsi="Crimson Text"/>
          <w:sz w:val="26"/>
          <w:szCs w:val="26"/>
        </w:rPr>
        <w:t xml:space="preserve"> y </w:t>
      </w:r>
      <w:del w:id="370" w:author="Paula Castrilli" w:date="2025-05-19T18:32:00Z">
        <w:r w:rsidR="00BC7E8E" w:rsidRPr="00E3184D" w:rsidDel="00B57411">
          <w:rPr>
            <w:rFonts w:ascii="Crimson Text" w:hAnsi="Crimson Text"/>
            <w:sz w:val="26"/>
            <w:szCs w:val="26"/>
          </w:rPr>
          <w:delText>entreg</w:delText>
        </w:r>
        <w:r w:rsidRPr="00E3184D" w:rsidDel="00B57411">
          <w:rPr>
            <w:rFonts w:ascii="Crimson Text" w:hAnsi="Crimson Text"/>
            <w:sz w:val="26"/>
            <w:szCs w:val="26"/>
          </w:rPr>
          <w:delText xml:space="preserve">ué </w:delText>
        </w:r>
      </w:del>
      <w:ins w:id="371" w:author="Paula Castrilli" w:date="2025-05-19T18:32:00Z">
        <w:r w:rsidR="00B57411">
          <w:rPr>
            <w:rFonts w:ascii="Crimson Text" w:hAnsi="Crimson Text"/>
            <w:sz w:val="26"/>
            <w:szCs w:val="26"/>
          </w:rPr>
          <w:t>estoy entregando</w:t>
        </w:r>
        <w:r w:rsidR="00B57411" w:rsidRPr="00E3184D">
          <w:rPr>
            <w:rFonts w:ascii="Crimson Text" w:hAnsi="Crimson Text"/>
            <w:sz w:val="26"/>
            <w:szCs w:val="26"/>
          </w:rPr>
          <w:t xml:space="preserve"> </w:t>
        </w:r>
      </w:ins>
      <w:r w:rsidRPr="00E3184D">
        <w:rPr>
          <w:rFonts w:ascii="Crimson Text" w:hAnsi="Crimson Text"/>
          <w:sz w:val="26"/>
          <w:szCs w:val="26"/>
        </w:rPr>
        <w:t xml:space="preserve">mi </w:t>
      </w:r>
      <w:r w:rsidR="00BC7E8E" w:rsidRPr="00E3184D">
        <w:rPr>
          <w:rFonts w:ascii="Crimson Text" w:hAnsi="Crimson Text"/>
          <w:sz w:val="26"/>
          <w:szCs w:val="26"/>
        </w:rPr>
        <w:t>vida</w:t>
      </w:r>
      <w:r w:rsidRPr="00E3184D">
        <w:rPr>
          <w:rFonts w:ascii="Crimson Text" w:hAnsi="Crimson Text"/>
          <w:sz w:val="26"/>
          <w:szCs w:val="26"/>
        </w:rPr>
        <w:t xml:space="preserve"> </w:t>
      </w:r>
      <w:r w:rsidR="004927EF" w:rsidRPr="00E3184D">
        <w:rPr>
          <w:rFonts w:ascii="Crimson Text" w:hAnsi="Crimson Text"/>
          <w:sz w:val="26"/>
          <w:szCs w:val="26"/>
        </w:rPr>
        <w:t>a</w:t>
      </w:r>
      <w:r w:rsidRPr="00E3184D">
        <w:rPr>
          <w:rFonts w:ascii="Crimson Text" w:hAnsi="Crimson Text"/>
          <w:sz w:val="26"/>
          <w:szCs w:val="26"/>
        </w:rPr>
        <w:t xml:space="preserve"> los entrenamientos</w:t>
      </w:r>
      <w:r w:rsidR="00F85F27" w:rsidRPr="00E3184D">
        <w:rPr>
          <w:rFonts w:ascii="Crimson Text" w:hAnsi="Crimson Text"/>
          <w:sz w:val="26"/>
          <w:szCs w:val="26"/>
        </w:rPr>
        <w:t xml:space="preserve">. Elena, por </w:t>
      </w:r>
      <w:r w:rsidR="00BC7E8E" w:rsidRPr="00E3184D">
        <w:rPr>
          <w:rFonts w:ascii="Crimson Text" w:hAnsi="Crimson Text"/>
          <w:sz w:val="26"/>
          <w:szCs w:val="26"/>
        </w:rPr>
        <w:t xml:space="preserve">su parte, se </w:t>
      </w:r>
      <w:del w:id="372" w:author="Paula Castrilli" w:date="2025-05-19T18:32:00Z">
        <w:r w:rsidR="00BC7E8E" w:rsidRPr="00E3184D" w:rsidDel="00B57411">
          <w:rPr>
            <w:rFonts w:ascii="Crimson Text" w:hAnsi="Crimson Text"/>
            <w:sz w:val="26"/>
            <w:szCs w:val="26"/>
          </w:rPr>
          <w:delText>dedicó</w:delText>
        </w:r>
        <w:r w:rsidR="00F85F27" w:rsidRPr="00E3184D" w:rsidDel="00B57411">
          <w:rPr>
            <w:rFonts w:ascii="Crimson Text" w:hAnsi="Crimson Text"/>
            <w:sz w:val="26"/>
            <w:szCs w:val="26"/>
          </w:rPr>
          <w:delText xml:space="preserve"> </w:delText>
        </w:r>
      </w:del>
      <w:ins w:id="373" w:author="Paula Castrilli" w:date="2025-05-19T18:32:00Z">
        <w:r w:rsidR="00B57411">
          <w:rPr>
            <w:rFonts w:ascii="Crimson Text" w:hAnsi="Crimson Text"/>
            <w:sz w:val="26"/>
            <w:szCs w:val="26"/>
          </w:rPr>
          <w:t>dedica</w:t>
        </w:r>
        <w:r w:rsidR="00B57411" w:rsidRPr="00E3184D">
          <w:rPr>
            <w:rFonts w:ascii="Crimson Text" w:hAnsi="Crimson Text"/>
            <w:sz w:val="26"/>
            <w:szCs w:val="26"/>
          </w:rPr>
          <w:t xml:space="preserve"> </w:t>
        </w:r>
      </w:ins>
      <w:r w:rsidR="00F85F27" w:rsidRPr="00E3184D">
        <w:rPr>
          <w:rFonts w:ascii="Crimson Text" w:hAnsi="Crimson Text"/>
          <w:sz w:val="26"/>
          <w:szCs w:val="26"/>
        </w:rPr>
        <w:t xml:space="preserve">a cultivar sus aptitudes como princesa. </w:t>
      </w:r>
      <w:r w:rsidR="00BC7E8E" w:rsidRPr="00E3184D">
        <w:rPr>
          <w:rFonts w:ascii="Crimson Text" w:hAnsi="Crimson Text"/>
          <w:sz w:val="26"/>
          <w:szCs w:val="26"/>
        </w:rPr>
        <w:t>Hace tiempo que</w:t>
      </w:r>
      <w:r w:rsidR="00BF2FB3" w:rsidRPr="00E3184D">
        <w:rPr>
          <w:rFonts w:ascii="Crimson Text" w:hAnsi="Crimson Text"/>
          <w:sz w:val="26"/>
          <w:szCs w:val="26"/>
        </w:rPr>
        <w:t xml:space="preserve"> </w:t>
      </w:r>
      <w:r w:rsidR="00BC7E8E" w:rsidRPr="00E3184D">
        <w:rPr>
          <w:rFonts w:ascii="Crimson Text" w:hAnsi="Crimson Text"/>
          <w:sz w:val="26"/>
          <w:szCs w:val="26"/>
        </w:rPr>
        <w:t>el rey</w:t>
      </w:r>
      <w:r w:rsidRPr="00E3184D">
        <w:rPr>
          <w:rFonts w:ascii="Crimson Text" w:hAnsi="Crimson Text"/>
          <w:sz w:val="26"/>
          <w:szCs w:val="26"/>
        </w:rPr>
        <w:t xml:space="preserve"> </w:t>
      </w:r>
      <w:r w:rsidR="00BC7E8E" w:rsidRPr="00E3184D">
        <w:rPr>
          <w:rFonts w:ascii="Crimson Text" w:hAnsi="Crimson Text"/>
          <w:sz w:val="26"/>
          <w:szCs w:val="26"/>
        </w:rPr>
        <w:t>desea</w:t>
      </w:r>
      <w:r w:rsidR="00F85F27" w:rsidRPr="00E3184D">
        <w:rPr>
          <w:rFonts w:ascii="Crimson Text" w:hAnsi="Crimson Text"/>
          <w:sz w:val="26"/>
          <w:szCs w:val="26"/>
        </w:rPr>
        <w:t xml:space="preserve"> </w:t>
      </w:r>
      <w:r w:rsidR="00BC7E8E" w:rsidRPr="00E3184D">
        <w:rPr>
          <w:rFonts w:ascii="Crimson Text" w:hAnsi="Crimson Text"/>
          <w:sz w:val="26"/>
          <w:szCs w:val="26"/>
        </w:rPr>
        <w:t>ver a su hija casada con un buen</w:t>
      </w:r>
      <w:r w:rsidR="00F85F27" w:rsidRPr="00E3184D">
        <w:rPr>
          <w:rFonts w:ascii="Crimson Text" w:hAnsi="Crimson Text"/>
          <w:sz w:val="26"/>
          <w:szCs w:val="26"/>
        </w:rPr>
        <w:t xml:space="preserve"> príncipe, y fortalecer vínculos con otr</w:t>
      </w:r>
      <w:r w:rsidR="004927EF" w:rsidRPr="00E3184D">
        <w:rPr>
          <w:rFonts w:ascii="Crimson Text" w:hAnsi="Crimson Text"/>
          <w:sz w:val="26"/>
          <w:szCs w:val="26"/>
        </w:rPr>
        <w:t>as familias reales</w:t>
      </w:r>
      <w:r w:rsidR="00BC7E8E" w:rsidRPr="00E3184D">
        <w:rPr>
          <w:rFonts w:ascii="Crimson Text" w:hAnsi="Crimson Text"/>
          <w:sz w:val="26"/>
          <w:szCs w:val="26"/>
        </w:rPr>
        <w:t xml:space="preserve">. </w:t>
      </w:r>
      <w:ins w:id="374" w:author="Paula Castrilli" w:date="2025-05-19T18:35:00Z">
        <w:r w:rsidR="00426496">
          <w:rPr>
            <w:rFonts w:ascii="Crimson Text" w:hAnsi="Crimson Text"/>
            <w:sz w:val="26"/>
            <w:szCs w:val="26"/>
          </w:rPr>
          <w:t xml:space="preserve">Algo a lo que ella viene resistiéndose, </w:t>
        </w:r>
      </w:ins>
      <w:del w:id="375" w:author="Paula Castrilli" w:date="2025-05-19T18:36:00Z">
        <w:r w:rsidR="00BC7E8E" w:rsidRPr="00E3184D" w:rsidDel="00426496">
          <w:rPr>
            <w:rFonts w:ascii="Crimson Text" w:hAnsi="Crimson Text"/>
            <w:sz w:val="26"/>
            <w:szCs w:val="26"/>
          </w:rPr>
          <w:delText>Desde entonces</w:delText>
        </w:r>
        <w:r w:rsidR="00BF2FB3" w:rsidRPr="00E3184D" w:rsidDel="00426496">
          <w:rPr>
            <w:rFonts w:ascii="Crimson Text" w:hAnsi="Crimson Text"/>
            <w:sz w:val="26"/>
            <w:szCs w:val="26"/>
          </w:rPr>
          <w:delText>,</w:delText>
        </w:r>
        <w:r w:rsidRPr="00E3184D" w:rsidDel="00426496">
          <w:rPr>
            <w:rFonts w:ascii="Crimson Text" w:hAnsi="Crimson Text"/>
            <w:sz w:val="26"/>
            <w:szCs w:val="26"/>
          </w:rPr>
          <w:delText xml:space="preserve"> ella se resiste </w:delText>
        </w:r>
      </w:del>
      <w:r w:rsidRPr="00E3184D">
        <w:rPr>
          <w:rFonts w:ascii="Crimson Text" w:hAnsi="Crimson Text"/>
          <w:sz w:val="26"/>
          <w:szCs w:val="26"/>
        </w:rPr>
        <w:t>esperando</w:t>
      </w:r>
      <w:ins w:id="376" w:author="Paula Castrilli" w:date="2025-05-19T18:36:00Z">
        <w:r w:rsidR="00426496">
          <w:rPr>
            <w:rFonts w:ascii="Crimson Text" w:hAnsi="Crimson Text"/>
            <w:sz w:val="26"/>
            <w:szCs w:val="26"/>
          </w:rPr>
          <w:t xml:space="preserve"> a</w:t>
        </w:r>
      </w:ins>
      <w:r w:rsidRPr="00E3184D">
        <w:rPr>
          <w:rFonts w:ascii="Crimson Text" w:hAnsi="Crimson Text"/>
          <w:sz w:val="26"/>
          <w:szCs w:val="26"/>
        </w:rPr>
        <w:t xml:space="preserve"> que llegue el hombre adecuado.</w:t>
      </w:r>
    </w:p>
    <w:p w:rsidR="00C23406" w:rsidRPr="00E3184D" w:rsidRDefault="00C23406" w:rsidP="00F85F27">
      <w:pPr>
        <w:tabs>
          <w:tab w:val="left" w:pos="2179"/>
        </w:tabs>
        <w:spacing w:after="0"/>
        <w:ind w:firstLine="284"/>
        <w:jc w:val="both"/>
        <w:rPr>
          <w:rFonts w:ascii="Crimson Text" w:hAnsi="Crimson Text"/>
          <w:sz w:val="26"/>
          <w:szCs w:val="26"/>
          <w:u w:val="single"/>
        </w:rPr>
      </w:pPr>
      <w:proofErr w:type="gramStart"/>
      <w:r w:rsidRPr="00E3184D">
        <w:rPr>
          <w:rFonts w:ascii="Crimson Text" w:hAnsi="Crimson Text"/>
          <w:sz w:val="26"/>
          <w:szCs w:val="26"/>
        </w:rPr>
        <w:t>–¿</w:t>
      </w:r>
      <w:proofErr w:type="gramEnd"/>
      <w:r w:rsidRPr="00E3184D">
        <w:rPr>
          <w:rFonts w:ascii="Crimson Text" w:hAnsi="Crimson Text"/>
          <w:sz w:val="26"/>
          <w:szCs w:val="26"/>
        </w:rPr>
        <w:t>Ese hombre eres tú? –preguntó</w:t>
      </w:r>
      <w:r w:rsidR="008A2F65" w:rsidRPr="00E3184D">
        <w:rPr>
          <w:rFonts w:ascii="Crimson Text" w:hAnsi="Crimson Text"/>
          <w:sz w:val="26"/>
          <w:szCs w:val="26"/>
        </w:rPr>
        <w:t xml:space="preserve"> Aron</w:t>
      </w:r>
      <w:r w:rsidRPr="00E3184D">
        <w:rPr>
          <w:rFonts w:ascii="Crimson Text" w:hAnsi="Crimson Text"/>
          <w:sz w:val="26"/>
          <w:szCs w:val="26"/>
        </w:rPr>
        <w:t>, con una sonrisa burlona.</w:t>
      </w:r>
    </w:p>
    <w:p w:rsidR="00F85F27" w:rsidRPr="00E3184D" w:rsidRDefault="00C23406" w:rsidP="00F85F27">
      <w:pPr>
        <w:tabs>
          <w:tab w:val="left" w:pos="2179"/>
        </w:tabs>
        <w:spacing w:after="0"/>
        <w:ind w:firstLine="284"/>
        <w:jc w:val="both"/>
        <w:rPr>
          <w:rFonts w:ascii="Crimson Text" w:hAnsi="Crimson Text"/>
          <w:sz w:val="26"/>
          <w:szCs w:val="26"/>
          <w:u w:val="single"/>
        </w:rPr>
      </w:pPr>
      <w:r w:rsidRPr="00E3184D">
        <w:rPr>
          <w:rFonts w:ascii="Crimson Text" w:hAnsi="Crimson Text"/>
          <w:sz w:val="26"/>
          <w:szCs w:val="26"/>
        </w:rPr>
        <w:t>–Ya te dije que sólo somos buenos amigos. Además</w:t>
      </w:r>
      <w:r w:rsidR="004927EF" w:rsidRPr="00E3184D">
        <w:rPr>
          <w:rFonts w:ascii="Crimson Text" w:hAnsi="Crimson Text"/>
          <w:sz w:val="26"/>
          <w:szCs w:val="26"/>
        </w:rPr>
        <w:t>, está</w:t>
      </w:r>
      <w:r w:rsidR="00F85F27" w:rsidRPr="00E3184D">
        <w:rPr>
          <w:rFonts w:ascii="Crimson Text" w:hAnsi="Crimson Text"/>
          <w:sz w:val="26"/>
          <w:szCs w:val="26"/>
        </w:rPr>
        <w:t xml:space="preserve"> mal visto que una princesa </w:t>
      </w:r>
      <w:del w:id="377" w:author="Paula Castrilli" w:date="2025-05-19T18:36:00Z">
        <w:r w:rsidR="00F85F27" w:rsidRPr="00E3184D" w:rsidDel="00426496">
          <w:rPr>
            <w:rFonts w:ascii="Crimson Text" w:hAnsi="Crimson Text"/>
            <w:sz w:val="26"/>
            <w:szCs w:val="26"/>
          </w:rPr>
          <w:delText xml:space="preserve">tuviera </w:delText>
        </w:r>
      </w:del>
      <w:ins w:id="378" w:author="Paula Castrilli" w:date="2025-05-19T18:36:00Z">
        <w:r w:rsidR="00426496">
          <w:rPr>
            <w:rFonts w:ascii="Crimson Text" w:hAnsi="Crimson Text"/>
            <w:sz w:val="26"/>
            <w:szCs w:val="26"/>
          </w:rPr>
          <w:t>tenga</w:t>
        </w:r>
        <w:r w:rsidR="00426496" w:rsidRPr="00E3184D">
          <w:rPr>
            <w:rFonts w:ascii="Crimson Text" w:hAnsi="Crimson Text"/>
            <w:sz w:val="26"/>
            <w:szCs w:val="26"/>
          </w:rPr>
          <w:t xml:space="preserve"> </w:t>
        </w:r>
      </w:ins>
      <w:r w:rsidR="00F85F27" w:rsidRPr="00E3184D">
        <w:rPr>
          <w:rFonts w:ascii="Crimson Text" w:hAnsi="Crimson Text"/>
          <w:sz w:val="26"/>
          <w:szCs w:val="26"/>
        </w:rPr>
        <w:t>contacto con un plebeyo.</w:t>
      </w:r>
      <w:del w:id="379" w:author="Paula Castrilli" w:date="2025-05-19T18:36:00Z">
        <w:r w:rsidR="00F85F27" w:rsidRPr="00E3184D" w:rsidDel="00426496">
          <w:rPr>
            <w:rFonts w:ascii="Crimson Text" w:hAnsi="Crimson Text"/>
            <w:sz w:val="26"/>
            <w:szCs w:val="26"/>
          </w:rPr>
          <w:delText xml:space="preserve"> </w:delText>
        </w:r>
        <w:r w:rsidRPr="00E3184D" w:rsidDel="00426496">
          <w:rPr>
            <w:rFonts w:ascii="Crimson Text" w:hAnsi="Crimson Text"/>
            <w:sz w:val="26"/>
            <w:szCs w:val="26"/>
          </w:rPr>
          <w:delText>L</w:delText>
        </w:r>
        <w:r w:rsidR="00177D80" w:rsidRPr="00E3184D" w:rsidDel="00426496">
          <w:rPr>
            <w:rFonts w:ascii="Crimson Text" w:hAnsi="Crimson Text"/>
            <w:sz w:val="26"/>
            <w:szCs w:val="26"/>
          </w:rPr>
          <w:delText xml:space="preserve">as costumbres de la nobleza </w:delText>
        </w:r>
        <w:r w:rsidRPr="00E3184D" w:rsidDel="00426496">
          <w:rPr>
            <w:rFonts w:ascii="Crimson Text" w:hAnsi="Crimson Text"/>
            <w:sz w:val="26"/>
            <w:szCs w:val="26"/>
          </w:rPr>
          <w:delText xml:space="preserve">y sus prejuicios </w:delText>
        </w:r>
        <w:r w:rsidR="00BF2FB3" w:rsidRPr="00E3184D" w:rsidDel="00426496">
          <w:rPr>
            <w:rFonts w:ascii="Crimson Text" w:hAnsi="Crimson Text"/>
            <w:sz w:val="26"/>
            <w:szCs w:val="26"/>
          </w:rPr>
          <w:delText>impedirían</w:delText>
        </w:r>
        <w:r w:rsidRPr="00E3184D" w:rsidDel="00426496">
          <w:rPr>
            <w:rFonts w:ascii="Crimson Text" w:hAnsi="Crimson Text"/>
            <w:sz w:val="26"/>
            <w:szCs w:val="26"/>
          </w:rPr>
          <w:delText xml:space="preserve"> una</w:delText>
        </w:r>
        <w:r w:rsidR="00F85F27" w:rsidRPr="00E3184D" w:rsidDel="00426496">
          <w:rPr>
            <w:rFonts w:ascii="Crimson Text" w:hAnsi="Crimson Text"/>
            <w:sz w:val="26"/>
            <w:szCs w:val="26"/>
          </w:rPr>
          <w:delText xml:space="preserve"> relación entre </w:delText>
        </w:r>
        <w:r w:rsidR="00BF2FB3" w:rsidRPr="00E3184D" w:rsidDel="00426496">
          <w:rPr>
            <w:rFonts w:ascii="Crimson Text" w:hAnsi="Crimson Text"/>
            <w:sz w:val="26"/>
            <w:szCs w:val="26"/>
          </w:rPr>
          <w:delText>nosotros</w:delText>
        </w:r>
        <w:r w:rsidR="00F85F27" w:rsidRPr="00E3184D" w:rsidDel="00426496">
          <w:rPr>
            <w:rFonts w:ascii="Crimson Text" w:hAnsi="Crimson Text"/>
            <w:sz w:val="26"/>
            <w:szCs w:val="26"/>
          </w:rPr>
          <w:delText>.</w:delText>
        </w:r>
      </w:del>
    </w:p>
    <w:p w:rsidR="008A2F65" w:rsidRPr="00E3184D" w:rsidRDefault="008A2F65" w:rsidP="00F85F27">
      <w:pPr>
        <w:tabs>
          <w:tab w:val="left" w:pos="2179"/>
        </w:tabs>
        <w:spacing w:after="0"/>
        <w:ind w:firstLine="284"/>
        <w:jc w:val="both"/>
        <w:rPr>
          <w:rFonts w:ascii="Crimson Text" w:hAnsi="Crimson Text"/>
          <w:sz w:val="26"/>
          <w:szCs w:val="26"/>
          <w:u w:val="single"/>
        </w:rPr>
      </w:pPr>
      <w:r w:rsidRPr="00E3184D">
        <w:rPr>
          <w:rFonts w:ascii="Crimson Text" w:hAnsi="Crimson Text"/>
          <w:sz w:val="26"/>
          <w:szCs w:val="26"/>
        </w:rPr>
        <w:lastRenderedPageBreak/>
        <w:t>»</w:t>
      </w:r>
      <w:r w:rsidR="00F85F27" w:rsidRPr="00E3184D">
        <w:rPr>
          <w:rFonts w:ascii="Crimson Text" w:hAnsi="Crimson Text"/>
          <w:sz w:val="26"/>
          <w:szCs w:val="26"/>
        </w:rPr>
        <w:t xml:space="preserve">Sin embargo, </w:t>
      </w:r>
      <w:del w:id="380" w:author="Paula Castrilli" w:date="2025-05-19T18:40:00Z">
        <w:r w:rsidR="00F85F27" w:rsidRPr="00E3184D" w:rsidDel="00A13C44">
          <w:rPr>
            <w:rFonts w:ascii="Crimson Text" w:hAnsi="Crimson Text"/>
            <w:sz w:val="26"/>
            <w:szCs w:val="26"/>
          </w:rPr>
          <w:delText xml:space="preserve">a pesar </w:delText>
        </w:r>
        <w:r w:rsidR="006A4914" w:rsidRPr="00E3184D" w:rsidDel="00A13C44">
          <w:rPr>
            <w:rFonts w:ascii="Crimson Text" w:hAnsi="Crimson Text"/>
            <w:sz w:val="26"/>
            <w:szCs w:val="26"/>
          </w:rPr>
          <w:delText xml:space="preserve">de </w:delText>
        </w:r>
        <w:r w:rsidR="004927EF" w:rsidRPr="00E3184D" w:rsidDel="00A13C44">
          <w:rPr>
            <w:rFonts w:ascii="Crimson Text" w:hAnsi="Crimson Text"/>
            <w:sz w:val="26"/>
            <w:szCs w:val="26"/>
          </w:rPr>
          <w:delText>nuestras</w:delText>
        </w:r>
        <w:r w:rsidR="00F85F27" w:rsidRPr="00E3184D" w:rsidDel="00A13C44">
          <w:rPr>
            <w:rFonts w:ascii="Crimson Text" w:hAnsi="Crimson Text"/>
            <w:sz w:val="26"/>
            <w:szCs w:val="26"/>
          </w:rPr>
          <w:delText xml:space="preserve"> realidades distintas, </w:delText>
        </w:r>
        <w:r w:rsidRPr="00E3184D" w:rsidDel="00A13C44">
          <w:rPr>
            <w:rFonts w:ascii="Crimson Text" w:hAnsi="Crimson Text"/>
            <w:sz w:val="26"/>
            <w:szCs w:val="26"/>
          </w:rPr>
          <w:delText xml:space="preserve">siempre </w:delText>
        </w:r>
        <w:r w:rsidR="004927EF" w:rsidRPr="00E3184D" w:rsidDel="00A13C44">
          <w:rPr>
            <w:rFonts w:ascii="Crimson Text" w:hAnsi="Crimson Text"/>
            <w:sz w:val="26"/>
            <w:szCs w:val="26"/>
          </w:rPr>
          <w:delText>mantuvimos</w:delText>
        </w:r>
        <w:r w:rsidRPr="00E3184D" w:rsidDel="00A13C44">
          <w:rPr>
            <w:rFonts w:ascii="Crimson Text" w:hAnsi="Crimson Text"/>
            <w:sz w:val="26"/>
            <w:szCs w:val="26"/>
          </w:rPr>
          <w:delText xml:space="preserve"> el afecto</w:delText>
        </w:r>
      </w:del>
      <w:ins w:id="381" w:author="Paula Castrilli" w:date="2025-05-19T18:40:00Z">
        <w:r w:rsidR="00A13C44">
          <w:rPr>
            <w:rFonts w:ascii="Crimson Text" w:hAnsi="Crimson Text"/>
            <w:sz w:val="26"/>
            <w:szCs w:val="26"/>
          </w:rPr>
          <w:t>siempre mantuvimos el cariño que sent</w:t>
        </w:r>
      </w:ins>
      <w:ins w:id="382" w:author="Paula Castrilli" w:date="2025-05-19T18:41:00Z">
        <w:r w:rsidR="00A13C44">
          <w:rPr>
            <w:rFonts w:ascii="Crimson Text" w:hAnsi="Crimson Text"/>
            <w:sz w:val="26"/>
            <w:szCs w:val="26"/>
          </w:rPr>
          <w:t>íamos cuando éramos niños</w:t>
        </w:r>
      </w:ins>
      <w:r w:rsidRPr="00E3184D">
        <w:rPr>
          <w:rFonts w:ascii="Crimson Text" w:hAnsi="Crimson Text"/>
          <w:sz w:val="26"/>
          <w:szCs w:val="26"/>
        </w:rPr>
        <w:t>. Por eso nos</w:t>
      </w:r>
      <w:r w:rsidR="004927EF" w:rsidRPr="00E3184D">
        <w:rPr>
          <w:rFonts w:ascii="Crimson Text" w:hAnsi="Crimson Text"/>
          <w:sz w:val="26"/>
          <w:szCs w:val="26"/>
        </w:rPr>
        <w:t xml:space="preserve"> encontramos</w:t>
      </w:r>
      <w:r w:rsidR="00F85F27" w:rsidRPr="00E3184D">
        <w:rPr>
          <w:rFonts w:ascii="Crimson Text" w:hAnsi="Crimson Text"/>
          <w:sz w:val="26"/>
          <w:szCs w:val="26"/>
        </w:rPr>
        <w:t xml:space="preserve"> a </w:t>
      </w:r>
      <w:r w:rsidRPr="00E3184D">
        <w:rPr>
          <w:rFonts w:ascii="Crimson Text" w:hAnsi="Crimson Text"/>
          <w:sz w:val="26"/>
          <w:szCs w:val="26"/>
        </w:rPr>
        <w:t xml:space="preserve">escondidas en lugares </w:t>
      </w:r>
      <w:r w:rsidR="00613A87" w:rsidRPr="00E3184D">
        <w:rPr>
          <w:rFonts w:ascii="Crimson Text" w:hAnsi="Crimson Text"/>
          <w:sz w:val="26"/>
          <w:szCs w:val="26"/>
        </w:rPr>
        <w:t>seguros</w:t>
      </w:r>
      <w:r w:rsidRPr="00E3184D">
        <w:rPr>
          <w:rFonts w:ascii="Crimson Text" w:hAnsi="Crimson Text"/>
          <w:sz w:val="26"/>
          <w:szCs w:val="26"/>
        </w:rPr>
        <w:t>, y e</w:t>
      </w:r>
      <w:r w:rsidR="00F85F27" w:rsidRPr="00E3184D">
        <w:rPr>
          <w:rFonts w:ascii="Crimson Text" w:hAnsi="Crimson Text"/>
          <w:sz w:val="26"/>
          <w:szCs w:val="26"/>
        </w:rPr>
        <w:t xml:space="preserve">l </w:t>
      </w:r>
      <w:del w:id="383" w:author="Paula Castrilli" w:date="2025-05-19T18:41:00Z">
        <w:r w:rsidR="00F85F27" w:rsidRPr="00E3184D" w:rsidDel="00A13C44">
          <w:rPr>
            <w:rFonts w:ascii="Crimson Text" w:hAnsi="Crimson Text"/>
            <w:sz w:val="26"/>
            <w:szCs w:val="26"/>
          </w:rPr>
          <w:delText>l</w:delText>
        </w:r>
      </w:del>
      <w:ins w:id="384" w:author="Paula Castrilli" w:date="2025-05-19T18:41:00Z">
        <w:r w:rsidR="00A13C44">
          <w:rPr>
            <w:rFonts w:ascii="Crimson Text" w:hAnsi="Crimson Text"/>
            <w:sz w:val="26"/>
            <w:szCs w:val="26"/>
          </w:rPr>
          <w:t>L</w:t>
        </w:r>
      </w:ins>
      <w:r w:rsidR="00F85F27" w:rsidRPr="00E3184D">
        <w:rPr>
          <w:rFonts w:ascii="Crimson Text" w:hAnsi="Crimson Text"/>
          <w:sz w:val="26"/>
          <w:szCs w:val="26"/>
        </w:rPr>
        <w:t xml:space="preserve">ago de los </w:t>
      </w:r>
      <w:del w:id="385" w:author="Paula Castrilli" w:date="2025-05-19T18:41:00Z">
        <w:r w:rsidR="00F85F27" w:rsidRPr="00E3184D" w:rsidDel="00A13C44">
          <w:rPr>
            <w:rFonts w:ascii="Crimson Text" w:hAnsi="Crimson Text"/>
            <w:sz w:val="26"/>
            <w:szCs w:val="26"/>
          </w:rPr>
          <w:delText>d</w:delText>
        </w:r>
      </w:del>
      <w:ins w:id="386" w:author="Paula Castrilli" w:date="2025-05-19T18:41:00Z">
        <w:r w:rsidR="00A13C44">
          <w:rPr>
            <w:rFonts w:ascii="Crimson Text" w:hAnsi="Crimson Text"/>
            <w:sz w:val="26"/>
            <w:szCs w:val="26"/>
          </w:rPr>
          <w:t>D</w:t>
        </w:r>
      </w:ins>
      <w:r w:rsidR="00F85F27" w:rsidRPr="00E3184D">
        <w:rPr>
          <w:rFonts w:ascii="Crimson Text" w:hAnsi="Crimson Text"/>
          <w:sz w:val="26"/>
          <w:szCs w:val="26"/>
        </w:rPr>
        <w:t>ioses era el sitio perfecto, alejado y discreto.</w:t>
      </w:r>
      <w:r w:rsidRPr="00E3184D">
        <w:rPr>
          <w:rFonts w:ascii="Crimson Text" w:hAnsi="Crimson Text"/>
          <w:sz w:val="26"/>
          <w:szCs w:val="26"/>
        </w:rPr>
        <w:t xml:space="preserve"> Al menos, </w:t>
      </w:r>
      <w:r w:rsidR="004927EF" w:rsidRPr="00E3184D">
        <w:rPr>
          <w:rFonts w:ascii="Crimson Text" w:hAnsi="Crimson Text"/>
          <w:sz w:val="26"/>
          <w:szCs w:val="26"/>
        </w:rPr>
        <w:t xml:space="preserve">lo era </w:t>
      </w:r>
      <w:r w:rsidRPr="00E3184D">
        <w:rPr>
          <w:rFonts w:ascii="Crimson Text" w:hAnsi="Crimson Text"/>
          <w:sz w:val="26"/>
          <w:szCs w:val="26"/>
        </w:rPr>
        <w:t>hasta ahora –</w:t>
      </w:r>
      <w:del w:id="387" w:author="Paula Castrilli" w:date="2025-05-19T18:42:00Z">
        <w:r w:rsidRPr="00E3184D" w:rsidDel="00A13C44">
          <w:rPr>
            <w:rFonts w:ascii="Crimson Text" w:hAnsi="Crimson Text"/>
            <w:sz w:val="26"/>
            <w:szCs w:val="26"/>
          </w:rPr>
          <w:delText>dijo</w:delText>
        </w:r>
      </w:del>
      <w:ins w:id="388" w:author="Paula Castrilli" w:date="2025-05-19T18:42:00Z">
        <w:r w:rsidR="00A13C44">
          <w:rPr>
            <w:rFonts w:ascii="Crimson Text" w:hAnsi="Crimson Text"/>
            <w:sz w:val="26"/>
            <w:szCs w:val="26"/>
          </w:rPr>
          <w:t xml:space="preserve">terminó </w:t>
        </w:r>
      </w:ins>
      <w:del w:id="389" w:author="Paula Castrilli" w:date="2025-05-19T18:42:00Z">
        <w:r w:rsidRPr="00E3184D" w:rsidDel="00A13C44">
          <w:rPr>
            <w:rFonts w:ascii="Crimson Text" w:hAnsi="Crimson Text"/>
            <w:sz w:val="26"/>
            <w:szCs w:val="26"/>
          </w:rPr>
          <w:delText>, y soltó</w:delText>
        </w:r>
      </w:del>
      <w:ins w:id="390" w:author="Paula Castrilli" w:date="2025-05-19T18:42:00Z">
        <w:r w:rsidR="00A13C44">
          <w:rPr>
            <w:rFonts w:ascii="Crimson Text" w:hAnsi="Crimson Text"/>
            <w:sz w:val="26"/>
            <w:szCs w:val="26"/>
          </w:rPr>
          <w:t>con</w:t>
        </w:r>
      </w:ins>
      <w:r w:rsidRPr="00E3184D">
        <w:rPr>
          <w:rFonts w:ascii="Crimson Text" w:hAnsi="Crimson Text"/>
          <w:sz w:val="26"/>
          <w:szCs w:val="26"/>
        </w:rPr>
        <w:t xml:space="preserve"> un gesto risueño, relajándose un poco.</w:t>
      </w:r>
    </w:p>
    <w:p w:rsidR="008A2F65" w:rsidRPr="00E3184D" w:rsidRDefault="008A2F65" w:rsidP="00F85F27">
      <w:pPr>
        <w:tabs>
          <w:tab w:val="left" w:pos="2179"/>
        </w:tabs>
        <w:spacing w:after="0"/>
        <w:ind w:firstLine="284"/>
        <w:jc w:val="both"/>
        <w:rPr>
          <w:rFonts w:ascii="Crimson Text" w:hAnsi="Crimson Text"/>
          <w:sz w:val="26"/>
          <w:szCs w:val="26"/>
        </w:rPr>
      </w:pPr>
      <w:r w:rsidRPr="00E3184D">
        <w:rPr>
          <w:rFonts w:ascii="Crimson Text" w:hAnsi="Crimson Text"/>
          <w:sz w:val="26"/>
          <w:szCs w:val="26"/>
        </w:rPr>
        <w:t>–Es muy peligroso lo que hacen</w:t>
      </w:r>
      <w:ins w:id="391" w:author="Paula Castrilli" w:date="2025-05-19T18:42:00Z">
        <w:r w:rsidR="00A13C44">
          <w:rPr>
            <w:rFonts w:ascii="Crimson Text" w:hAnsi="Crimson Text"/>
            <w:sz w:val="26"/>
            <w:szCs w:val="26"/>
          </w:rPr>
          <w:t xml:space="preserve"> </w:t>
        </w:r>
        <w:r w:rsidR="00A13C44" w:rsidRPr="00E3184D">
          <w:rPr>
            <w:rFonts w:ascii="Crimson Text" w:hAnsi="Crimson Text"/>
            <w:sz w:val="26"/>
            <w:szCs w:val="26"/>
          </w:rPr>
          <w:t>–</w:t>
        </w:r>
        <w:r w:rsidR="00A13C44">
          <w:rPr>
            <w:rFonts w:ascii="Crimson Text" w:hAnsi="Crimson Text"/>
            <w:sz w:val="26"/>
            <w:szCs w:val="26"/>
          </w:rPr>
          <w:t>le recordó Aron, con semblante serio</w:t>
        </w:r>
        <w:r w:rsidR="00A13C44" w:rsidRPr="00E3184D">
          <w:rPr>
            <w:rFonts w:ascii="Crimson Text" w:hAnsi="Crimson Text"/>
            <w:sz w:val="26"/>
            <w:szCs w:val="26"/>
          </w:rPr>
          <w:t>–</w:t>
        </w:r>
      </w:ins>
      <w:r w:rsidRPr="00E3184D">
        <w:rPr>
          <w:rFonts w:ascii="Crimson Text" w:hAnsi="Crimson Text"/>
          <w:sz w:val="26"/>
          <w:szCs w:val="26"/>
        </w:rPr>
        <w:t>, si llegaran a verte con ella, no sé qué sucedería</w:t>
      </w:r>
      <w:del w:id="392" w:author="Paula Castrilli" w:date="2025-05-19T18:42:00Z">
        <w:r w:rsidRPr="00E3184D" w:rsidDel="00A13C44">
          <w:rPr>
            <w:rFonts w:ascii="Crimson Text" w:hAnsi="Crimson Text"/>
            <w:sz w:val="26"/>
            <w:szCs w:val="26"/>
          </w:rPr>
          <w:delText xml:space="preserve"> –dijo Aron, </w:delText>
        </w:r>
        <w:r w:rsidR="00C27BC9" w:rsidRPr="00E3184D" w:rsidDel="00A13C44">
          <w:rPr>
            <w:rFonts w:ascii="Crimson Text" w:hAnsi="Crimson Text"/>
            <w:sz w:val="26"/>
            <w:szCs w:val="26"/>
          </w:rPr>
          <w:delText>esta vez con mayor seriedad</w:delText>
        </w:r>
      </w:del>
      <w:r w:rsidRPr="00E3184D">
        <w:rPr>
          <w:rFonts w:ascii="Crimson Text" w:hAnsi="Crimson Text"/>
          <w:sz w:val="26"/>
          <w:szCs w:val="26"/>
        </w:rPr>
        <w:t>.</w:t>
      </w:r>
    </w:p>
    <w:p w:rsidR="00DC781E" w:rsidRPr="00E3184D" w:rsidRDefault="008A2F65" w:rsidP="00F85F27">
      <w:pPr>
        <w:tabs>
          <w:tab w:val="left" w:pos="2179"/>
        </w:tabs>
        <w:spacing w:after="0"/>
        <w:ind w:firstLine="284"/>
        <w:jc w:val="both"/>
        <w:rPr>
          <w:rFonts w:ascii="Crimson Text" w:hAnsi="Crimson Text"/>
          <w:sz w:val="26"/>
          <w:szCs w:val="26"/>
          <w:u w:val="single"/>
        </w:rPr>
      </w:pPr>
      <w:r w:rsidRPr="00E3184D">
        <w:rPr>
          <w:rFonts w:ascii="Crimson Text" w:hAnsi="Crimson Text"/>
          <w:sz w:val="26"/>
          <w:szCs w:val="26"/>
        </w:rPr>
        <w:t xml:space="preserve">–Ya lo sé, pero disfruto mucho su compañía. </w:t>
      </w:r>
      <w:del w:id="393" w:author="Paula Castrilli" w:date="2025-05-19T19:01:00Z">
        <w:r w:rsidRPr="00E3184D" w:rsidDel="007A1A95">
          <w:rPr>
            <w:rFonts w:ascii="Crimson Text" w:hAnsi="Crimson Text"/>
            <w:sz w:val="26"/>
            <w:szCs w:val="26"/>
          </w:rPr>
          <w:delText>Ambos compartimos</w:delText>
        </w:r>
        <w:r w:rsidR="00F85F27" w:rsidRPr="00E3184D" w:rsidDel="007A1A95">
          <w:rPr>
            <w:rFonts w:ascii="Crimson Text" w:hAnsi="Crimson Text"/>
            <w:sz w:val="26"/>
            <w:szCs w:val="26"/>
          </w:rPr>
          <w:delText xml:space="preserve"> atardeceres y largas charla</w:delText>
        </w:r>
        <w:r w:rsidRPr="00E3184D" w:rsidDel="007A1A95">
          <w:rPr>
            <w:rFonts w:ascii="Crimson Text" w:hAnsi="Crimson Text"/>
            <w:sz w:val="26"/>
            <w:szCs w:val="26"/>
          </w:rPr>
          <w:delText>s</w:delText>
        </w:r>
        <w:r w:rsidR="00F85F27" w:rsidRPr="00E3184D" w:rsidDel="007A1A95">
          <w:rPr>
            <w:rFonts w:ascii="Crimson Text" w:hAnsi="Crimson Text"/>
            <w:sz w:val="26"/>
            <w:szCs w:val="26"/>
          </w:rPr>
          <w:delText xml:space="preserve"> sobre </w:delText>
        </w:r>
        <w:r w:rsidRPr="00E3184D" w:rsidDel="007A1A95">
          <w:rPr>
            <w:rFonts w:ascii="Crimson Text" w:hAnsi="Crimson Text"/>
            <w:sz w:val="26"/>
            <w:szCs w:val="26"/>
          </w:rPr>
          <w:delText>nuestros</w:delText>
        </w:r>
        <w:r w:rsidR="00F85F27" w:rsidRPr="00E3184D" w:rsidDel="007A1A95">
          <w:rPr>
            <w:rFonts w:ascii="Crimson Text" w:hAnsi="Crimson Text"/>
            <w:sz w:val="26"/>
            <w:szCs w:val="26"/>
          </w:rPr>
          <w:delText xml:space="preserve"> mundos diferentes</w:delText>
        </w:r>
      </w:del>
      <w:ins w:id="394" w:author="Paula Castrilli" w:date="2025-05-19T19:01:00Z">
        <w:r w:rsidR="007A1A95">
          <w:rPr>
            <w:rFonts w:ascii="Crimson Text" w:hAnsi="Crimson Text"/>
            <w:sz w:val="26"/>
            <w:szCs w:val="26"/>
          </w:rPr>
          <w:t>Nos gusta compartir el atardecer y charlar sobre nuestros mundos, tan diferentes</w:t>
        </w:r>
      </w:ins>
      <w:r w:rsidR="00F85F27" w:rsidRPr="00E3184D">
        <w:rPr>
          <w:rFonts w:ascii="Crimson Text" w:hAnsi="Crimson Text"/>
          <w:sz w:val="26"/>
          <w:szCs w:val="26"/>
        </w:rPr>
        <w:t xml:space="preserve">. </w:t>
      </w:r>
      <w:del w:id="395" w:author="Paula Castrilli" w:date="2025-05-19T19:00:00Z">
        <w:r w:rsidR="00BF2FB3" w:rsidRPr="00E3184D" w:rsidDel="007A1A95">
          <w:rPr>
            <w:rFonts w:ascii="Crimson Text" w:hAnsi="Crimson Text"/>
            <w:sz w:val="26"/>
            <w:szCs w:val="26"/>
          </w:rPr>
          <w:delText>Pero</w:delText>
        </w:r>
        <w:r w:rsidRPr="00E3184D" w:rsidDel="007A1A95">
          <w:rPr>
            <w:rFonts w:ascii="Crimson Text" w:hAnsi="Crimson Text"/>
            <w:sz w:val="26"/>
            <w:szCs w:val="26"/>
          </w:rPr>
          <w:delText xml:space="preserve"> </w:delText>
        </w:r>
      </w:del>
      <w:ins w:id="396" w:author="Paula Castrilli" w:date="2025-05-19T19:00:00Z">
        <w:r w:rsidR="007A1A95">
          <w:rPr>
            <w:rFonts w:ascii="Crimson Text" w:hAnsi="Crimson Text"/>
            <w:sz w:val="26"/>
            <w:szCs w:val="26"/>
          </w:rPr>
          <w:t>Aunque</w:t>
        </w:r>
        <w:r w:rsidR="007A1A95" w:rsidRPr="00E3184D">
          <w:rPr>
            <w:rFonts w:ascii="Crimson Text" w:hAnsi="Crimson Text"/>
            <w:sz w:val="26"/>
            <w:szCs w:val="26"/>
          </w:rPr>
          <w:t xml:space="preserve"> </w:t>
        </w:r>
      </w:ins>
      <w:r w:rsidRPr="00E3184D">
        <w:rPr>
          <w:rFonts w:ascii="Crimson Text" w:hAnsi="Crimson Text"/>
          <w:sz w:val="26"/>
          <w:szCs w:val="26"/>
        </w:rPr>
        <w:t xml:space="preserve">cada </w:t>
      </w:r>
      <w:commentRangeStart w:id="397"/>
      <w:del w:id="398" w:author="Paula Castrilli" w:date="2025-05-19T19:00:00Z">
        <w:r w:rsidRPr="00E3184D" w:rsidDel="007A1A95">
          <w:rPr>
            <w:rFonts w:ascii="Crimson Text" w:hAnsi="Crimson Text"/>
            <w:sz w:val="26"/>
            <w:szCs w:val="26"/>
          </w:rPr>
          <w:delText xml:space="preserve">cita </w:delText>
        </w:r>
      </w:del>
      <w:commentRangeEnd w:id="397"/>
      <w:ins w:id="399" w:author="Paula Castrilli" w:date="2025-05-19T19:00:00Z">
        <w:r w:rsidR="007A1A95">
          <w:rPr>
            <w:rFonts w:ascii="Crimson Text" w:hAnsi="Crimson Text"/>
            <w:sz w:val="26"/>
            <w:szCs w:val="26"/>
          </w:rPr>
          <w:t>reunión</w:t>
        </w:r>
        <w:r w:rsidR="007A1A95" w:rsidRPr="00E3184D">
          <w:rPr>
            <w:rFonts w:ascii="Crimson Text" w:hAnsi="Crimson Text"/>
            <w:sz w:val="26"/>
            <w:szCs w:val="26"/>
          </w:rPr>
          <w:t xml:space="preserve"> </w:t>
        </w:r>
      </w:ins>
      <w:r w:rsidR="00A13C44">
        <w:rPr>
          <w:rStyle w:val="Refdecomentario"/>
        </w:rPr>
        <w:commentReference w:id="397"/>
      </w:r>
      <w:r w:rsidR="00BF2FB3" w:rsidRPr="00E3184D">
        <w:rPr>
          <w:rFonts w:ascii="Crimson Text" w:hAnsi="Crimson Text"/>
          <w:sz w:val="26"/>
          <w:szCs w:val="26"/>
        </w:rPr>
        <w:t>es</w:t>
      </w:r>
      <w:r w:rsidR="00F85F27" w:rsidRPr="00E3184D">
        <w:rPr>
          <w:rFonts w:ascii="Crimson Text" w:hAnsi="Crimson Text"/>
          <w:sz w:val="26"/>
          <w:szCs w:val="26"/>
        </w:rPr>
        <w:t xml:space="preserve"> una verdadera odisea para</w:t>
      </w:r>
      <w:r w:rsidRPr="00E3184D">
        <w:rPr>
          <w:rFonts w:ascii="Crimson Text" w:hAnsi="Crimson Text"/>
          <w:sz w:val="26"/>
          <w:szCs w:val="26"/>
        </w:rPr>
        <w:t xml:space="preserve"> </w:t>
      </w:r>
      <w:del w:id="400" w:author="Paula Castrilli" w:date="2025-05-19T19:01:00Z">
        <w:r w:rsidRPr="00E3184D" w:rsidDel="007A1A95">
          <w:rPr>
            <w:rFonts w:ascii="Crimson Text" w:hAnsi="Crimson Text"/>
            <w:sz w:val="26"/>
            <w:szCs w:val="26"/>
          </w:rPr>
          <w:delText>ella</w:delText>
        </w:r>
      </w:del>
      <w:ins w:id="401" w:author="Paula Castrilli" w:date="2025-05-19T19:01:00Z">
        <w:r w:rsidR="007A1A95">
          <w:rPr>
            <w:rFonts w:ascii="Crimson Text" w:hAnsi="Crimson Text"/>
            <w:sz w:val="26"/>
            <w:szCs w:val="26"/>
          </w:rPr>
          <w:t>los dos</w:t>
        </w:r>
      </w:ins>
      <w:r w:rsidRPr="00E3184D">
        <w:rPr>
          <w:rFonts w:ascii="Crimson Text" w:hAnsi="Crimson Text"/>
          <w:sz w:val="26"/>
          <w:szCs w:val="26"/>
        </w:rPr>
        <w:t>. Elena debe</w:t>
      </w:r>
      <w:r w:rsidR="00F85F27" w:rsidRPr="00E3184D">
        <w:rPr>
          <w:rFonts w:ascii="Crimson Text" w:hAnsi="Crimson Text"/>
          <w:sz w:val="26"/>
          <w:szCs w:val="26"/>
        </w:rPr>
        <w:t xml:space="preserve"> tomar caminos alternativos, poco transitados, para mantener resguardada su identidad, lo que </w:t>
      </w:r>
      <w:r w:rsidR="004927EF" w:rsidRPr="00E3184D">
        <w:rPr>
          <w:rFonts w:ascii="Crimson Text" w:hAnsi="Crimson Text"/>
          <w:sz w:val="26"/>
          <w:szCs w:val="26"/>
        </w:rPr>
        <w:t>implica</w:t>
      </w:r>
      <w:r w:rsidR="00F85F27" w:rsidRPr="00E3184D">
        <w:rPr>
          <w:rFonts w:ascii="Crimson Text" w:hAnsi="Crimson Text"/>
          <w:sz w:val="26"/>
          <w:szCs w:val="26"/>
        </w:rPr>
        <w:t xml:space="preserve"> un riesgo permanente.</w:t>
      </w:r>
      <w:r w:rsidR="00BC7E8E" w:rsidRPr="00E3184D">
        <w:rPr>
          <w:rFonts w:ascii="Crimson Text" w:hAnsi="Crimson Text"/>
          <w:sz w:val="26"/>
          <w:szCs w:val="26"/>
        </w:rPr>
        <w:t xml:space="preserve"> Y yo me juego el pellejo, creo que terminaría bajo tierra </w:t>
      </w:r>
      <w:r w:rsidRPr="00E3184D">
        <w:rPr>
          <w:rFonts w:ascii="Crimson Text" w:hAnsi="Crimson Text"/>
          <w:sz w:val="26"/>
          <w:szCs w:val="26"/>
        </w:rPr>
        <w:t xml:space="preserve">si nos descubren –concluyó, hizo una pausa y retomó mirando al </w:t>
      </w:r>
      <w:r w:rsidR="00EF7359" w:rsidRPr="00E3184D">
        <w:rPr>
          <w:rFonts w:ascii="Crimson Text" w:hAnsi="Crimson Text"/>
          <w:sz w:val="26"/>
          <w:szCs w:val="26"/>
        </w:rPr>
        <w:t>frente, con la vista perdida</w:t>
      </w:r>
      <w:r w:rsidRPr="00E3184D">
        <w:rPr>
          <w:rFonts w:ascii="Crimson Text" w:hAnsi="Crimson Text"/>
          <w:sz w:val="26"/>
          <w:szCs w:val="26"/>
        </w:rPr>
        <w:t>–. De todos modos, vale la pena correr el riesgo, es mi mejor amiga.</w:t>
      </w:r>
    </w:p>
    <w:p w:rsidR="00D41832" w:rsidRPr="00E3184D" w:rsidRDefault="00D41832" w:rsidP="00D41832">
      <w:pPr>
        <w:tabs>
          <w:tab w:val="left" w:pos="2179"/>
        </w:tabs>
        <w:spacing w:after="0"/>
        <w:ind w:firstLine="284"/>
        <w:jc w:val="both"/>
        <w:rPr>
          <w:rFonts w:ascii="Crimson Text" w:hAnsi="Crimson Text"/>
          <w:sz w:val="26"/>
          <w:szCs w:val="26"/>
          <w:u w:val="single"/>
        </w:rPr>
      </w:pPr>
    </w:p>
    <w:p w:rsidR="0079204D" w:rsidRPr="00E3184D" w:rsidRDefault="0079204D" w:rsidP="001E3864">
      <w:pPr>
        <w:jc w:val="both"/>
        <w:rPr>
          <w:rFonts w:ascii="Crimson Text" w:hAnsi="Crimson Text"/>
          <w:sz w:val="26"/>
          <w:szCs w:val="26"/>
        </w:rPr>
      </w:pPr>
      <w:r w:rsidRPr="00E3184D">
        <w:rPr>
          <w:rFonts w:ascii="Crimson Text" w:hAnsi="Crimson Text"/>
          <w:sz w:val="26"/>
          <w:szCs w:val="26"/>
        </w:rPr>
        <w:br w:type="page"/>
      </w:r>
    </w:p>
    <w:p w:rsidR="00033308" w:rsidRPr="00E3184D" w:rsidRDefault="007F2F28" w:rsidP="001E3864">
      <w:pPr>
        <w:tabs>
          <w:tab w:val="left" w:pos="2179"/>
        </w:tabs>
        <w:spacing w:after="0"/>
        <w:jc w:val="center"/>
        <w:rPr>
          <w:rFonts w:ascii="Crimson Text" w:hAnsi="Crimson Text"/>
          <w:sz w:val="26"/>
          <w:szCs w:val="26"/>
        </w:rPr>
      </w:pPr>
      <w:r w:rsidRPr="00E3184D">
        <w:rPr>
          <w:rFonts w:ascii="Crimson Text" w:hAnsi="Crimson Text"/>
          <w:sz w:val="26"/>
          <w:szCs w:val="26"/>
        </w:rPr>
        <w:lastRenderedPageBreak/>
        <w:t>3</w:t>
      </w:r>
    </w:p>
    <w:p w:rsidR="00033308" w:rsidRPr="00E3184D" w:rsidRDefault="00033308" w:rsidP="001E3864">
      <w:pPr>
        <w:tabs>
          <w:tab w:val="left" w:pos="2179"/>
        </w:tabs>
        <w:spacing w:after="0"/>
        <w:ind w:firstLine="284"/>
        <w:jc w:val="both"/>
        <w:rPr>
          <w:rFonts w:ascii="Crimson Text" w:hAnsi="Crimson Text"/>
          <w:sz w:val="26"/>
          <w:szCs w:val="26"/>
        </w:rPr>
      </w:pPr>
    </w:p>
    <w:p w:rsidR="005F6F8E" w:rsidRPr="00E3184D" w:rsidRDefault="00B842AC"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 xml:space="preserve">Eros </w:t>
      </w:r>
      <w:r w:rsidR="00EE6819" w:rsidRPr="00E3184D">
        <w:rPr>
          <w:rFonts w:ascii="Crimson Text" w:hAnsi="Crimson Text"/>
          <w:sz w:val="26"/>
          <w:szCs w:val="26"/>
        </w:rPr>
        <w:t>se encontraba</w:t>
      </w:r>
      <w:r w:rsidRPr="00E3184D">
        <w:rPr>
          <w:rFonts w:ascii="Crimson Text" w:hAnsi="Crimson Text"/>
          <w:sz w:val="26"/>
          <w:szCs w:val="26"/>
        </w:rPr>
        <w:t xml:space="preserve"> apostado en una almena del ala norte de la </w:t>
      </w:r>
      <w:ins w:id="402" w:author="Paula Castrilli" w:date="2025-05-19T19:02:00Z">
        <w:r w:rsidR="00A57F10">
          <w:rPr>
            <w:rFonts w:ascii="Crimson Text" w:hAnsi="Crimson Text"/>
            <w:sz w:val="26"/>
            <w:szCs w:val="26"/>
          </w:rPr>
          <w:t>T</w:t>
        </w:r>
      </w:ins>
      <w:del w:id="403" w:author="Paula Castrilli" w:date="2025-05-19T19:02:00Z">
        <w:r w:rsidRPr="00E3184D" w:rsidDel="00A57F10">
          <w:rPr>
            <w:rFonts w:ascii="Crimson Text" w:hAnsi="Crimson Text"/>
            <w:sz w:val="26"/>
            <w:szCs w:val="26"/>
          </w:rPr>
          <w:delText>t</w:delText>
        </w:r>
      </w:del>
      <w:r w:rsidRPr="00E3184D">
        <w:rPr>
          <w:rFonts w:ascii="Crimson Text" w:hAnsi="Crimson Text"/>
          <w:sz w:val="26"/>
          <w:szCs w:val="26"/>
        </w:rPr>
        <w:t xml:space="preserve">orre del </w:t>
      </w:r>
      <w:del w:id="404" w:author="Paula Castrilli" w:date="2025-05-19T19:02:00Z">
        <w:r w:rsidRPr="00E3184D" w:rsidDel="00A57F10">
          <w:rPr>
            <w:rFonts w:ascii="Crimson Text" w:hAnsi="Crimson Text"/>
            <w:sz w:val="26"/>
            <w:szCs w:val="26"/>
          </w:rPr>
          <w:delText>h</w:delText>
        </w:r>
      </w:del>
      <w:ins w:id="405" w:author="Paula Castrilli" w:date="2025-05-19T19:02:00Z">
        <w:r w:rsidR="00A57F10">
          <w:rPr>
            <w:rFonts w:ascii="Crimson Text" w:hAnsi="Crimson Text"/>
            <w:sz w:val="26"/>
            <w:szCs w:val="26"/>
          </w:rPr>
          <w:t>H</w:t>
        </w:r>
      </w:ins>
      <w:r w:rsidRPr="00E3184D">
        <w:rPr>
          <w:rFonts w:ascii="Crimson Text" w:hAnsi="Crimson Text"/>
          <w:sz w:val="26"/>
          <w:szCs w:val="26"/>
        </w:rPr>
        <w:t xml:space="preserve">omenaje. </w:t>
      </w:r>
      <w:commentRangeStart w:id="406"/>
      <w:r w:rsidR="005F6F8E" w:rsidRPr="00E3184D">
        <w:rPr>
          <w:rFonts w:ascii="Crimson Text" w:hAnsi="Crimson Text"/>
          <w:sz w:val="26"/>
          <w:szCs w:val="26"/>
        </w:rPr>
        <w:t>Aquella estructura formidable sobresalía por su prominente altura</w:t>
      </w:r>
      <w:commentRangeEnd w:id="406"/>
      <w:r w:rsidR="00A57F10">
        <w:rPr>
          <w:rStyle w:val="Refdecomentario"/>
        </w:rPr>
        <w:commentReference w:id="406"/>
      </w:r>
      <w:r w:rsidR="005F6F8E" w:rsidRPr="00E3184D">
        <w:rPr>
          <w:rFonts w:ascii="Crimson Text" w:hAnsi="Crimson Text"/>
          <w:sz w:val="26"/>
          <w:szCs w:val="26"/>
        </w:rPr>
        <w:t xml:space="preserve">. Estaba construida </w:t>
      </w:r>
      <w:r w:rsidR="00781069" w:rsidRPr="00E3184D">
        <w:rPr>
          <w:rFonts w:ascii="Crimson Text" w:hAnsi="Crimson Text"/>
          <w:sz w:val="26"/>
          <w:szCs w:val="26"/>
        </w:rPr>
        <w:t>en forma rectangular</w:t>
      </w:r>
      <w:r w:rsidR="00EE6819" w:rsidRPr="00E3184D">
        <w:rPr>
          <w:rFonts w:ascii="Crimson Text" w:hAnsi="Crimson Text"/>
          <w:sz w:val="26"/>
          <w:szCs w:val="26"/>
        </w:rPr>
        <w:t xml:space="preserve"> con las esquinas redondeadas</w:t>
      </w:r>
      <w:r w:rsidR="005F6F8E" w:rsidRPr="00E3184D">
        <w:rPr>
          <w:rFonts w:ascii="Crimson Text" w:hAnsi="Crimson Text"/>
          <w:sz w:val="26"/>
          <w:szCs w:val="26"/>
        </w:rPr>
        <w:t>, y se ubicaba en el centro del castillo.</w:t>
      </w:r>
    </w:p>
    <w:p w:rsidR="00AA49D7" w:rsidRPr="00E3184D" w:rsidRDefault="00B842AC"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Desde esa posición</w:t>
      </w:r>
      <w:ins w:id="407" w:author="Paula Castrilli" w:date="2025-05-19T19:03:00Z">
        <w:r w:rsidR="00A57F10">
          <w:rPr>
            <w:rFonts w:ascii="Crimson Text" w:hAnsi="Crimson Text"/>
            <w:sz w:val="26"/>
            <w:szCs w:val="26"/>
          </w:rPr>
          <w:t xml:space="preserve"> privilegiada</w:t>
        </w:r>
      </w:ins>
      <w:r w:rsidRPr="00E3184D">
        <w:rPr>
          <w:rFonts w:ascii="Crimson Text" w:hAnsi="Crimson Text"/>
          <w:sz w:val="26"/>
          <w:szCs w:val="26"/>
        </w:rPr>
        <w:t xml:space="preserve"> la vista era </w:t>
      </w:r>
      <w:r w:rsidR="00584B63" w:rsidRPr="00E3184D">
        <w:rPr>
          <w:rFonts w:ascii="Crimson Text" w:hAnsi="Crimson Text"/>
          <w:sz w:val="26"/>
          <w:szCs w:val="26"/>
        </w:rPr>
        <w:t>majestuosa</w:t>
      </w:r>
      <w:r w:rsidRPr="00E3184D">
        <w:rPr>
          <w:rFonts w:ascii="Crimson Text" w:hAnsi="Crimson Text"/>
          <w:sz w:val="26"/>
          <w:szCs w:val="26"/>
        </w:rPr>
        <w:t xml:space="preserve">. </w:t>
      </w:r>
      <w:r w:rsidR="00584B63" w:rsidRPr="00E3184D">
        <w:rPr>
          <w:rFonts w:ascii="Crimson Text" w:hAnsi="Crimson Text"/>
          <w:sz w:val="26"/>
          <w:szCs w:val="26"/>
        </w:rPr>
        <w:t>E</w:t>
      </w:r>
      <w:ins w:id="408" w:author="Paula Castrilli" w:date="2025-05-19T19:08:00Z">
        <w:r w:rsidR="00A57F10">
          <w:rPr>
            <w:rFonts w:ascii="Crimson Text" w:hAnsi="Crimson Text"/>
            <w:sz w:val="26"/>
            <w:szCs w:val="26"/>
          </w:rPr>
          <w:t>ra</w:t>
        </w:r>
      </w:ins>
      <w:del w:id="409" w:author="Paula Castrilli" w:date="2025-05-19T19:08:00Z">
        <w:r w:rsidR="00584B63" w:rsidRPr="00E3184D" w:rsidDel="00A57F10">
          <w:rPr>
            <w:rFonts w:ascii="Crimson Text" w:hAnsi="Crimson Text"/>
            <w:sz w:val="26"/>
            <w:szCs w:val="26"/>
          </w:rPr>
          <w:delText>n</w:delText>
        </w:r>
      </w:del>
      <w:r w:rsidR="00584B63" w:rsidRPr="00E3184D">
        <w:rPr>
          <w:rFonts w:ascii="Crimson Text" w:hAnsi="Crimson Text"/>
          <w:sz w:val="26"/>
          <w:szCs w:val="26"/>
        </w:rPr>
        <w:t xml:space="preserve"> el ocaso de una </w:t>
      </w:r>
      <w:r w:rsidRPr="00E3184D">
        <w:rPr>
          <w:rFonts w:ascii="Crimson Text" w:hAnsi="Crimson Text"/>
          <w:sz w:val="26"/>
          <w:szCs w:val="26"/>
        </w:rPr>
        <w:t xml:space="preserve">tarde </w:t>
      </w:r>
      <w:r w:rsidR="005F6F8E" w:rsidRPr="00E3184D">
        <w:rPr>
          <w:rFonts w:ascii="Crimson Text" w:hAnsi="Crimson Text"/>
          <w:sz w:val="26"/>
          <w:szCs w:val="26"/>
        </w:rPr>
        <w:t>otoñal</w:t>
      </w:r>
      <w:ins w:id="410" w:author="Paula Castrilli" w:date="2025-05-19T19:08:00Z">
        <w:r w:rsidR="00A57F10">
          <w:rPr>
            <w:rFonts w:ascii="Crimson Text" w:hAnsi="Crimson Text"/>
            <w:sz w:val="26"/>
            <w:szCs w:val="26"/>
          </w:rPr>
          <w:t xml:space="preserve"> y</w:t>
        </w:r>
      </w:ins>
      <w:del w:id="411" w:author="Paula Castrilli" w:date="2025-05-19T19:08:00Z">
        <w:r w:rsidRPr="00E3184D" w:rsidDel="00A57F10">
          <w:rPr>
            <w:rFonts w:ascii="Crimson Text" w:hAnsi="Crimson Text"/>
            <w:sz w:val="26"/>
            <w:szCs w:val="26"/>
          </w:rPr>
          <w:delText>,</w:delText>
        </w:r>
      </w:del>
      <w:r w:rsidRPr="00E3184D">
        <w:rPr>
          <w:rFonts w:ascii="Crimson Text" w:hAnsi="Crimson Text"/>
          <w:sz w:val="26"/>
          <w:szCs w:val="26"/>
        </w:rPr>
        <w:t xml:space="preserve"> el sol comenzaba a descender lentamente</w:t>
      </w:r>
      <w:del w:id="412" w:author="Paula Castrilli" w:date="2025-05-19T19:08:00Z">
        <w:r w:rsidRPr="00E3184D" w:rsidDel="00A57F10">
          <w:rPr>
            <w:rFonts w:ascii="Crimson Text" w:hAnsi="Crimson Text"/>
            <w:sz w:val="26"/>
            <w:szCs w:val="26"/>
          </w:rPr>
          <w:delText xml:space="preserve"> y</w:delText>
        </w:r>
      </w:del>
      <w:ins w:id="413" w:author="Paula Castrilli" w:date="2025-05-19T19:08:00Z">
        <w:r w:rsidR="00A57F10">
          <w:rPr>
            <w:rFonts w:ascii="Crimson Text" w:hAnsi="Crimson Text"/>
            <w:sz w:val="26"/>
            <w:szCs w:val="26"/>
          </w:rPr>
          <w:t>.</w:t>
        </w:r>
      </w:ins>
      <w:r w:rsidRPr="00E3184D">
        <w:rPr>
          <w:rFonts w:ascii="Crimson Text" w:hAnsi="Crimson Text"/>
          <w:sz w:val="26"/>
          <w:szCs w:val="26"/>
        </w:rPr>
        <w:t xml:space="preserve"> </w:t>
      </w:r>
      <w:del w:id="414" w:author="Paula Castrilli" w:date="2025-05-19T19:08:00Z">
        <w:r w:rsidRPr="00E3184D" w:rsidDel="00A57F10">
          <w:rPr>
            <w:rFonts w:ascii="Crimson Text" w:hAnsi="Crimson Text"/>
            <w:sz w:val="26"/>
            <w:szCs w:val="26"/>
          </w:rPr>
          <w:delText>l</w:delText>
        </w:r>
      </w:del>
      <w:ins w:id="415" w:author="Paula Castrilli" w:date="2025-05-19T19:08:00Z">
        <w:r w:rsidR="00A57F10">
          <w:rPr>
            <w:rFonts w:ascii="Crimson Text" w:hAnsi="Crimson Text"/>
            <w:sz w:val="26"/>
            <w:szCs w:val="26"/>
          </w:rPr>
          <w:t>L</w:t>
        </w:r>
      </w:ins>
      <w:r w:rsidRPr="00E3184D">
        <w:rPr>
          <w:rFonts w:ascii="Crimson Text" w:hAnsi="Crimson Text"/>
          <w:sz w:val="26"/>
          <w:szCs w:val="26"/>
        </w:rPr>
        <w:t xml:space="preserve">a ausencia de nubes permitía </w:t>
      </w:r>
      <w:del w:id="416" w:author="Paula Castrilli" w:date="2025-05-19T19:08:00Z">
        <w:r w:rsidRPr="00E3184D" w:rsidDel="00A57F10">
          <w:rPr>
            <w:rFonts w:ascii="Crimson Text" w:hAnsi="Crimson Text"/>
            <w:sz w:val="26"/>
            <w:szCs w:val="26"/>
          </w:rPr>
          <w:delText xml:space="preserve">una excelente visibilidad. Se podía </w:delText>
        </w:r>
      </w:del>
      <w:r w:rsidRPr="00E3184D">
        <w:rPr>
          <w:rFonts w:ascii="Crimson Text" w:hAnsi="Crimson Text"/>
          <w:sz w:val="26"/>
          <w:szCs w:val="26"/>
        </w:rPr>
        <w:t xml:space="preserve">observar claramente los picos nevados de la cordillera del este, y, </w:t>
      </w:r>
      <w:ins w:id="417" w:author="Paula Castrilli" w:date="2025-05-19T19:09:00Z">
        <w:r w:rsidR="00A57F10">
          <w:rPr>
            <w:rFonts w:ascii="Crimson Text" w:hAnsi="Crimson Text"/>
            <w:sz w:val="26"/>
            <w:szCs w:val="26"/>
          </w:rPr>
          <w:t xml:space="preserve">más </w:t>
        </w:r>
      </w:ins>
      <w:r w:rsidR="00584B63" w:rsidRPr="00E3184D">
        <w:rPr>
          <w:rFonts w:ascii="Crimson Text" w:hAnsi="Crimson Text"/>
          <w:sz w:val="26"/>
          <w:szCs w:val="26"/>
        </w:rPr>
        <w:t>a lo lejos</w:t>
      </w:r>
      <w:r w:rsidRPr="00E3184D">
        <w:rPr>
          <w:rFonts w:ascii="Crimson Text" w:hAnsi="Crimson Text"/>
          <w:sz w:val="26"/>
          <w:szCs w:val="26"/>
        </w:rPr>
        <w:t xml:space="preserve">, </w:t>
      </w:r>
      <w:r w:rsidR="00584B63" w:rsidRPr="00E3184D">
        <w:rPr>
          <w:rFonts w:ascii="Crimson Text" w:hAnsi="Crimson Text"/>
          <w:sz w:val="26"/>
          <w:szCs w:val="26"/>
        </w:rPr>
        <w:t xml:space="preserve">las aguas calmas del lago de los dioses y la espesa vegetación del </w:t>
      </w:r>
      <w:del w:id="418" w:author="Paula Castrilli" w:date="2025-05-19T22:39:00Z">
        <w:r w:rsidR="00584B63" w:rsidRPr="00E3184D" w:rsidDel="00B16908">
          <w:rPr>
            <w:rFonts w:ascii="Crimson Text" w:hAnsi="Crimson Text"/>
            <w:sz w:val="26"/>
            <w:szCs w:val="26"/>
          </w:rPr>
          <w:delText>bosque encantado</w:delText>
        </w:r>
      </w:del>
      <w:ins w:id="419" w:author="Paula Castrilli" w:date="2025-05-19T22:39:00Z">
        <w:r w:rsidR="00B16908">
          <w:rPr>
            <w:rFonts w:ascii="Crimson Text" w:hAnsi="Crimson Text"/>
            <w:sz w:val="26"/>
            <w:szCs w:val="26"/>
          </w:rPr>
          <w:t>Bosque Encantado</w:t>
        </w:r>
      </w:ins>
      <w:r w:rsidR="00584B63" w:rsidRPr="00E3184D">
        <w:rPr>
          <w:rFonts w:ascii="Crimson Text" w:hAnsi="Crimson Text"/>
          <w:sz w:val="26"/>
          <w:szCs w:val="26"/>
        </w:rPr>
        <w:t xml:space="preserve">, </w:t>
      </w:r>
      <w:del w:id="420" w:author="Paula Castrilli" w:date="2025-05-19T19:09:00Z">
        <w:r w:rsidR="00584B63" w:rsidRPr="00E3184D" w:rsidDel="00A57F10">
          <w:rPr>
            <w:rFonts w:ascii="Crimson Text" w:hAnsi="Crimson Text"/>
            <w:sz w:val="26"/>
            <w:szCs w:val="26"/>
          </w:rPr>
          <w:delText xml:space="preserve">demarcando </w:delText>
        </w:r>
      </w:del>
      <w:ins w:id="421" w:author="Paula Castrilli" w:date="2025-05-19T19:09:00Z">
        <w:r w:rsidR="00A57F10">
          <w:rPr>
            <w:rFonts w:ascii="Crimson Text" w:hAnsi="Crimson Text"/>
            <w:sz w:val="26"/>
            <w:szCs w:val="26"/>
          </w:rPr>
          <w:t>delimitando</w:t>
        </w:r>
        <w:r w:rsidR="00A57F10" w:rsidRPr="00E3184D">
          <w:rPr>
            <w:rFonts w:ascii="Crimson Text" w:hAnsi="Crimson Text"/>
            <w:sz w:val="26"/>
            <w:szCs w:val="26"/>
          </w:rPr>
          <w:t xml:space="preserve"> </w:t>
        </w:r>
      </w:ins>
      <w:r w:rsidR="00584B63" w:rsidRPr="00E3184D">
        <w:rPr>
          <w:rFonts w:ascii="Crimson Text" w:hAnsi="Crimson Text"/>
          <w:sz w:val="26"/>
          <w:szCs w:val="26"/>
        </w:rPr>
        <w:t xml:space="preserve">los confines del </w:t>
      </w:r>
      <w:del w:id="422" w:author="Paula Castrilli" w:date="2025-05-19T19:09:00Z">
        <w:r w:rsidR="00584B63" w:rsidRPr="00E3184D" w:rsidDel="00A57F10">
          <w:rPr>
            <w:rFonts w:ascii="Crimson Text" w:hAnsi="Crimson Text"/>
            <w:sz w:val="26"/>
            <w:szCs w:val="26"/>
          </w:rPr>
          <w:delText>r</w:delText>
        </w:r>
      </w:del>
      <w:ins w:id="423" w:author="Paula Castrilli" w:date="2025-05-19T19:09:00Z">
        <w:r w:rsidR="00A57F10">
          <w:rPr>
            <w:rFonts w:ascii="Crimson Text" w:hAnsi="Crimson Text"/>
            <w:sz w:val="26"/>
            <w:szCs w:val="26"/>
          </w:rPr>
          <w:t>R</w:t>
        </w:r>
      </w:ins>
      <w:r w:rsidR="00584B63" w:rsidRPr="00E3184D">
        <w:rPr>
          <w:rFonts w:ascii="Crimson Text" w:hAnsi="Crimson Text"/>
          <w:sz w:val="26"/>
          <w:szCs w:val="26"/>
        </w:rPr>
        <w:t>einado del Sur.</w:t>
      </w:r>
    </w:p>
    <w:p w:rsidR="00584B63" w:rsidRPr="00E3184D" w:rsidRDefault="000E3BE6" w:rsidP="001E3864">
      <w:pPr>
        <w:tabs>
          <w:tab w:val="left" w:pos="2179"/>
        </w:tabs>
        <w:spacing w:after="0"/>
        <w:ind w:firstLine="284"/>
        <w:jc w:val="both"/>
        <w:rPr>
          <w:rFonts w:ascii="Crimson Text" w:hAnsi="Crimson Text"/>
          <w:sz w:val="26"/>
          <w:szCs w:val="26"/>
        </w:rPr>
      </w:pPr>
      <w:commentRangeStart w:id="424"/>
      <w:r w:rsidRPr="00E3184D">
        <w:rPr>
          <w:rFonts w:ascii="Crimson Text" w:hAnsi="Crimson Text"/>
          <w:sz w:val="26"/>
          <w:szCs w:val="26"/>
        </w:rPr>
        <w:t>E</w:t>
      </w:r>
      <w:r w:rsidR="00EE6819" w:rsidRPr="00E3184D">
        <w:rPr>
          <w:rFonts w:ascii="Crimson Text" w:hAnsi="Crimson Text"/>
          <w:sz w:val="26"/>
          <w:szCs w:val="26"/>
        </w:rPr>
        <w:t>l joven e</w:t>
      </w:r>
      <w:r w:rsidRPr="00E3184D">
        <w:rPr>
          <w:rFonts w:ascii="Crimson Text" w:hAnsi="Crimson Text"/>
          <w:sz w:val="26"/>
          <w:szCs w:val="26"/>
        </w:rPr>
        <w:t>staba a un paso de convertirse en</w:t>
      </w:r>
      <w:r w:rsidR="00EE6819" w:rsidRPr="00E3184D">
        <w:rPr>
          <w:rFonts w:ascii="Crimson Text" w:hAnsi="Crimson Text"/>
          <w:sz w:val="26"/>
          <w:szCs w:val="26"/>
        </w:rPr>
        <w:t xml:space="preserve"> un nuevo</w:t>
      </w:r>
      <w:r w:rsidRPr="00E3184D">
        <w:rPr>
          <w:rFonts w:ascii="Crimson Text" w:hAnsi="Crimson Text"/>
          <w:sz w:val="26"/>
          <w:szCs w:val="26"/>
        </w:rPr>
        <w:t xml:space="preserve"> guerrero, </w:t>
      </w:r>
      <w:r w:rsidR="00EE6819" w:rsidRPr="00E3184D">
        <w:rPr>
          <w:rFonts w:ascii="Crimson Text" w:hAnsi="Crimson Text"/>
          <w:sz w:val="26"/>
          <w:szCs w:val="26"/>
        </w:rPr>
        <w:t xml:space="preserve">y </w:t>
      </w:r>
      <w:r w:rsidR="00F266A7" w:rsidRPr="00E3184D">
        <w:rPr>
          <w:rFonts w:ascii="Crimson Text" w:hAnsi="Crimson Text"/>
          <w:sz w:val="26"/>
          <w:szCs w:val="26"/>
        </w:rPr>
        <w:t xml:space="preserve">su </w:t>
      </w:r>
      <w:del w:id="425" w:author="Paula Castrilli" w:date="2025-05-19T19:10:00Z">
        <w:r w:rsidR="00AA61DF" w:rsidRPr="00E3184D" w:rsidDel="00497761">
          <w:rPr>
            <w:rFonts w:ascii="Crimson Text" w:hAnsi="Crimson Text"/>
            <w:sz w:val="26"/>
            <w:szCs w:val="26"/>
          </w:rPr>
          <w:delText>alto</w:delText>
        </w:r>
        <w:r w:rsidR="00F266A7" w:rsidRPr="00E3184D" w:rsidDel="00497761">
          <w:rPr>
            <w:rFonts w:ascii="Crimson Text" w:hAnsi="Crimson Text"/>
            <w:sz w:val="26"/>
            <w:szCs w:val="26"/>
          </w:rPr>
          <w:delText xml:space="preserve"> rendimiento</w:delText>
        </w:r>
      </w:del>
      <w:ins w:id="426" w:author="Paula Castrilli" w:date="2025-05-19T19:10:00Z">
        <w:r w:rsidR="00497761">
          <w:rPr>
            <w:rFonts w:ascii="Crimson Text" w:hAnsi="Crimson Text"/>
            <w:sz w:val="26"/>
            <w:szCs w:val="26"/>
          </w:rPr>
          <w:t>excelente desempeño</w:t>
        </w:r>
      </w:ins>
      <w:r w:rsidR="0049486E" w:rsidRPr="00E3184D">
        <w:rPr>
          <w:rFonts w:ascii="Crimson Text" w:hAnsi="Crimson Text"/>
          <w:sz w:val="26"/>
          <w:szCs w:val="26"/>
        </w:rPr>
        <w:t xml:space="preserve"> en las prácticas</w:t>
      </w:r>
      <w:del w:id="427" w:author="Paula Castrilli" w:date="2025-05-19T19:10:00Z">
        <w:r w:rsidR="0049486E" w:rsidRPr="00E3184D" w:rsidDel="00497761">
          <w:rPr>
            <w:rFonts w:ascii="Crimson Text" w:hAnsi="Crimson Text"/>
            <w:sz w:val="26"/>
            <w:szCs w:val="26"/>
          </w:rPr>
          <w:delText>,</w:delText>
        </w:r>
      </w:del>
      <w:r w:rsidRPr="00E3184D">
        <w:rPr>
          <w:rFonts w:ascii="Crimson Text" w:hAnsi="Crimson Text"/>
          <w:sz w:val="26"/>
          <w:szCs w:val="26"/>
        </w:rPr>
        <w:t xml:space="preserve"> le </w:t>
      </w:r>
      <w:r w:rsidR="00F266A7" w:rsidRPr="00E3184D">
        <w:rPr>
          <w:rFonts w:ascii="Crimson Text" w:hAnsi="Crimson Text"/>
          <w:sz w:val="26"/>
          <w:szCs w:val="26"/>
        </w:rPr>
        <w:t>había permitido participar en</w:t>
      </w:r>
      <w:r w:rsidRPr="00E3184D">
        <w:rPr>
          <w:rFonts w:ascii="Crimson Text" w:hAnsi="Crimson Text"/>
          <w:sz w:val="26"/>
          <w:szCs w:val="26"/>
        </w:rPr>
        <w:t xml:space="preserve"> la guardia real</w:t>
      </w:r>
      <w:r w:rsidR="00F266A7" w:rsidRPr="00E3184D">
        <w:rPr>
          <w:rFonts w:ascii="Crimson Text" w:hAnsi="Crimson Text"/>
          <w:sz w:val="26"/>
          <w:szCs w:val="26"/>
        </w:rPr>
        <w:t xml:space="preserve"> de manera temprana</w:t>
      </w:r>
      <w:r w:rsidRPr="00E3184D">
        <w:rPr>
          <w:rFonts w:ascii="Crimson Text" w:hAnsi="Crimson Text"/>
          <w:sz w:val="26"/>
          <w:szCs w:val="26"/>
        </w:rPr>
        <w:t>.</w:t>
      </w:r>
      <w:commentRangeEnd w:id="424"/>
      <w:r w:rsidR="00497761">
        <w:rPr>
          <w:rStyle w:val="Refdecomentario"/>
        </w:rPr>
        <w:commentReference w:id="424"/>
      </w:r>
      <w:r w:rsidRPr="00E3184D">
        <w:rPr>
          <w:rFonts w:ascii="Crimson Text" w:hAnsi="Crimson Text"/>
          <w:sz w:val="26"/>
          <w:szCs w:val="26"/>
        </w:rPr>
        <w:t xml:space="preserve"> </w:t>
      </w:r>
      <w:ins w:id="428" w:author="Paula Castrilli" w:date="2025-05-19T19:12:00Z">
        <w:r w:rsidR="00497761">
          <w:rPr>
            <w:rFonts w:ascii="Crimson Text" w:hAnsi="Crimson Text"/>
            <w:sz w:val="26"/>
            <w:szCs w:val="26"/>
          </w:rPr>
          <w:t xml:space="preserve">Más allá del bello paisaje, </w:t>
        </w:r>
      </w:ins>
      <w:del w:id="429" w:author="Paula Castrilli" w:date="2025-05-19T19:12:00Z">
        <w:r w:rsidRPr="00E3184D" w:rsidDel="00497761">
          <w:rPr>
            <w:rFonts w:ascii="Crimson Text" w:hAnsi="Crimson Text"/>
            <w:sz w:val="26"/>
            <w:szCs w:val="26"/>
          </w:rPr>
          <w:delText>L</w:delText>
        </w:r>
      </w:del>
      <w:proofErr w:type="spellStart"/>
      <w:ins w:id="430" w:author="Paula Castrilli" w:date="2025-05-19T19:12:00Z">
        <w:r w:rsidR="00497761">
          <w:rPr>
            <w:rFonts w:ascii="Crimson Text" w:hAnsi="Crimson Text"/>
            <w:sz w:val="26"/>
            <w:szCs w:val="26"/>
          </w:rPr>
          <w:t>k</w:t>
        </w:r>
      </w:ins>
      <w:r w:rsidRPr="00E3184D">
        <w:rPr>
          <w:rFonts w:ascii="Crimson Text" w:hAnsi="Crimson Text"/>
          <w:sz w:val="26"/>
          <w:szCs w:val="26"/>
        </w:rPr>
        <w:t>os</w:t>
      </w:r>
      <w:proofErr w:type="spellEnd"/>
      <w:r w:rsidRPr="00E3184D">
        <w:rPr>
          <w:rFonts w:ascii="Crimson Text" w:hAnsi="Crimson Text"/>
          <w:sz w:val="26"/>
          <w:szCs w:val="26"/>
        </w:rPr>
        <w:t xml:space="preserve"> puntos de vigía eran vitales para la defensa del imperio</w:t>
      </w:r>
      <w:del w:id="431" w:author="Paula Castrilli" w:date="2025-05-19T19:12:00Z">
        <w:r w:rsidRPr="00E3184D" w:rsidDel="00497761">
          <w:rPr>
            <w:rFonts w:ascii="Crimson Text" w:hAnsi="Crimson Text"/>
            <w:sz w:val="26"/>
            <w:szCs w:val="26"/>
          </w:rPr>
          <w:delText>,</w:delText>
        </w:r>
      </w:del>
      <w:r w:rsidRPr="00E3184D">
        <w:rPr>
          <w:rFonts w:ascii="Crimson Text" w:hAnsi="Crimson Text"/>
          <w:sz w:val="26"/>
          <w:szCs w:val="26"/>
        </w:rPr>
        <w:t xml:space="preserve"> y</w:t>
      </w:r>
      <w:ins w:id="432" w:author="Paula Castrilli" w:date="2025-05-19T19:12:00Z">
        <w:r w:rsidR="00497761">
          <w:rPr>
            <w:rFonts w:ascii="Crimson Text" w:hAnsi="Crimson Text"/>
            <w:sz w:val="26"/>
            <w:szCs w:val="26"/>
          </w:rPr>
          <w:t>,</w:t>
        </w:r>
      </w:ins>
      <w:r w:rsidRPr="00E3184D">
        <w:rPr>
          <w:rFonts w:ascii="Crimson Text" w:hAnsi="Crimson Text"/>
          <w:sz w:val="26"/>
          <w:szCs w:val="26"/>
        </w:rPr>
        <w:t xml:space="preserve"> desde el</w:t>
      </w:r>
      <w:r w:rsidR="00B4228F" w:rsidRPr="00E3184D">
        <w:rPr>
          <w:rFonts w:ascii="Crimson Text" w:hAnsi="Crimson Text"/>
          <w:sz w:val="26"/>
          <w:szCs w:val="26"/>
        </w:rPr>
        <w:t xml:space="preserve"> torreón</w:t>
      </w:r>
      <w:ins w:id="433" w:author="Paula Castrilli" w:date="2025-05-19T19:12:00Z">
        <w:r w:rsidR="00497761">
          <w:rPr>
            <w:rFonts w:ascii="Crimson Text" w:hAnsi="Crimson Text"/>
            <w:sz w:val="26"/>
            <w:szCs w:val="26"/>
          </w:rPr>
          <w:t>,</w:t>
        </w:r>
      </w:ins>
      <w:r w:rsidRPr="00E3184D">
        <w:rPr>
          <w:rFonts w:ascii="Crimson Text" w:hAnsi="Crimson Text"/>
          <w:sz w:val="26"/>
          <w:szCs w:val="26"/>
        </w:rPr>
        <w:t xml:space="preserve"> se tenía una visión estratégica </w:t>
      </w:r>
      <w:commentRangeStart w:id="434"/>
      <w:r w:rsidRPr="00E3184D">
        <w:rPr>
          <w:rFonts w:ascii="Crimson Text" w:hAnsi="Crimson Text"/>
          <w:sz w:val="26"/>
          <w:szCs w:val="26"/>
        </w:rPr>
        <w:t>del frente del castillo</w:t>
      </w:r>
      <w:commentRangeEnd w:id="434"/>
      <w:r w:rsidR="00497761">
        <w:rPr>
          <w:rStyle w:val="Refdecomentario"/>
        </w:rPr>
        <w:commentReference w:id="434"/>
      </w:r>
      <w:r w:rsidRPr="00E3184D">
        <w:rPr>
          <w:rFonts w:ascii="Crimson Text" w:hAnsi="Crimson Text"/>
          <w:sz w:val="26"/>
          <w:szCs w:val="26"/>
        </w:rPr>
        <w:t>.</w:t>
      </w:r>
    </w:p>
    <w:p w:rsidR="00B4228F" w:rsidRPr="00E3184D" w:rsidDel="001D33D6" w:rsidRDefault="00EE6819" w:rsidP="001E3864">
      <w:pPr>
        <w:tabs>
          <w:tab w:val="left" w:pos="2179"/>
        </w:tabs>
        <w:spacing w:after="0"/>
        <w:ind w:firstLine="284"/>
        <w:jc w:val="both"/>
        <w:rPr>
          <w:del w:id="435" w:author="Paula Castrilli" w:date="2025-05-19T19:26:00Z"/>
          <w:rFonts w:ascii="Crimson Text" w:hAnsi="Crimson Text"/>
          <w:sz w:val="26"/>
          <w:szCs w:val="26"/>
        </w:rPr>
      </w:pPr>
      <w:r w:rsidRPr="00E3184D">
        <w:rPr>
          <w:rFonts w:ascii="Crimson Text" w:hAnsi="Crimson Text"/>
          <w:sz w:val="26"/>
          <w:szCs w:val="26"/>
        </w:rPr>
        <w:t>S</w:t>
      </w:r>
      <w:r w:rsidR="002C1FC2" w:rsidRPr="00E3184D">
        <w:rPr>
          <w:rFonts w:ascii="Crimson Text" w:hAnsi="Crimson Text"/>
          <w:sz w:val="26"/>
          <w:szCs w:val="26"/>
        </w:rPr>
        <w:t>e desempeñaba como centinela por primera vez en su vida</w:t>
      </w:r>
      <w:ins w:id="436" w:author="Paula Castrilli" w:date="2025-05-19T19:25:00Z">
        <w:r w:rsidR="001D33D6">
          <w:rPr>
            <w:rFonts w:ascii="Crimson Text" w:hAnsi="Crimson Text"/>
            <w:sz w:val="26"/>
            <w:szCs w:val="26"/>
          </w:rPr>
          <w:t xml:space="preserve"> y estaba entusiasmado por cumplir con su labor</w:t>
        </w:r>
      </w:ins>
      <w:del w:id="437" w:author="Paula Castrilli" w:date="2025-05-19T19:25:00Z">
        <w:r w:rsidR="002C1FC2" w:rsidRPr="00E3184D" w:rsidDel="001D33D6">
          <w:rPr>
            <w:rFonts w:ascii="Crimson Text" w:hAnsi="Crimson Text"/>
            <w:sz w:val="26"/>
            <w:szCs w:val="26"/>
          </w:rPr>
          <w:delText xml:space="preserve">, </w:delText>
        </w:r>
        <w:r w:rsidR="00B4228F" w:rsidRPr="00E3184D" w:rsidDel="001D33D6">
          <w:rPr>
            <w:rFonts w:ascii="Crimson Text" w:hAnsi="Crimson Text"/>
            <w:sz w:val="26"/>
            <w:szCs w:val="26"/>
          </w:rPr>
          <w:delText>jamás había estado tan cerca de la realeza</w:delText>
        </w:r>
      </w:del>
      <w:r w:rsidR="00B4228F" w:rsidRPr="00E3184D">
        <w:rPr>
          <w:rFonts w:ascii="Crimson Text" w:hAnsi="Crimson Text"/>
          <w:sz w:val="26"/>
          <w:szCs w:val="26"/>
        </w:rPr>
        <w:t xml:space="preserve">. En los pisos inferiores de la torre se hallaban los </w:t>
      </w:r>
      <w:r w:rsidR="00944EEC" w:rsidRPr="00E3184D">
        <w:rPr>
          <w:rFonts w:ascii="Crimson Text" w:hAnsi="Crimson Text"/>
          <w:sz w:val="26"/>
          <w:szCs w:val="26"/>
        </w:rPr>
        <w:t>aposentos</w:t>
      </w:r>
      <w:r w:rsidR="00B4228F" w:rsidRPr="00E3184D">
        <w:rPr>
          <w:rFonts w:ascii="Crimson Text" w:hAnsi="Crimson Text"/>
          <w:sz w:val="26"/>
          <w:szCs w:val="26"/>
        </w:rPr>
        <w:t xml:space="preserve"> del rey y </w:t>
      </w:r>
      <w:r w:rsidR="005F6F8E" w:rsidRPr="00E3184D">
        <w:rPr>
          <w:rFonts w:ascii="Crimson Text" w:hAnsi="Crimson Text"/>
          <w:sz w:val="26"/>
          <w:szCs w:val="26"/>
        </w:rPr>
        <w:t>la cúpula</w:t>
      </w:r>
      <w:r w:rsidR="00B4228F" w:rsidRPr="00E3184D">
        <w:rPr>
          <w:rFonts w:ascii="Crimson Text" w:hAnsi="Crimson Text"/>
          <w:sz w:val="26"/>
          <w:szCs w:val="26"/>
        </w:rPr>
        <w:t xml:space="preserve"> de la nobleza, el gran salón y los almacenes más importantes.</w:t>
      </w:r>
      <w:ins w:id="438" w:author="Paula Castrilli" w:date="2025-05-19T19:25:00Z">
        <w:r w:rsidR="001D33D6">
          <w:rPr>
            <w:rFonts w:ascii="Crimson Text" w:hAnsi="Crimson Text"/>
            <w:sz w:val="26"/>
            <w:szCs w:val="26"/>
          </w:rPr>
          <w:t xml:space="preserve"> J</w:t>
        </w:r>
        <w:r w:rsidR="001D33D6" w:rsidRPr="00E3184D">
          <w:rPr>
            <w:rFonts w:ascii="Crimson Text" w:hAnsi="Crimson Text"/>
            <w:sz w:val="26"/>
            <w:szCs w:val="26"/>
          </w:rPr>
          <w:t>amás había estado tan cerca de la realeza</w:t>
        </w:r>
      </w:ins>
      <w:ins w:id="439" w:author="Paula Castrilli" w:date="2025-05-19T19:26:00Z">
        <w:r w:rsidR="001D33D6">
          <w:rPr>
            <w:rFonts w:ascii="Crimson Text" w:hAnsi="Crimson Text"/>
            <w:sz w:val="26"/>
            <w:szCs w:val="26"/>
          </w:rPr>
          <w:t xml:space="preserve">, a excepción de la princesa, claro. </w:t>
        </w:r>
      </w:ins>
    </w:p>
    <w:p w:rsidR="001D33D6" w:rsidRDefault="00B4228F" w:rsidP="001D33D6">
      <w:pPr>
        <w:tabs>
          <w:tab w:val="left" w:pos="2179"/>
        </w:tabs>
        <w:spacing w:after="0"/>
        <w:jc w:val="both"/>
        <w:rPr>
          <w:ins w:id="440" w:author="Paula Castrilli" w:date="2025-05-19T19:26:00Z"/>
          <w:rFonts w:ascii="Crimson Text" w:hAnsi="Crimson Text"/>
          <w:sz w:val="26"/>
          <w:szCs w:val="26"/>
        </w:rPr>
        <w:pPrChange w:id="441" w:author="Paula Castrilli" w:date="2025-05-19T19:26:00Z">
          <w:pPr>
            <w:tabs>
              <w:tab w:val="left" w:pos="2179"/>
            </w:tabs>
            <w:spacing w:after="0"/>
            <w:ind w:firstLine="284"/>
            <w:jc w:val="both"/>
          </w:pPr>
        </w:pPrChange>
      </w:pPr>
      <w:r w:rsidRPr="00E3184D">
        <w:rPr>
          <w:rFonts w:ascii="Crimson Text" w:hAnsi="Crimson Text"/>
          <w:sz w:val="26"/>
          <w:szCs w:val="26"/>
        </w:rPr>
        <w:t>S</w:t>
      </w:r>
      <w:r w:rsidR="002C1FC2" w:rsidRPr="00E3184D">
        <w:rPr>
          <w:rFonts w:ascii="Crimson Text" w:hAnsi="Crimson Text"/>
          <w:sz w:val="26"/>
          <w:szCs w:val="26"/>
        </w:rPr>
        <w:t xml:space="preserve">entía </w:t>
      </w:r>
      <w:r w:rsidRPr="00E3184D">
        <w:rPr>
          <w:rFonts w:ascii="Crimson Text" w:hAnsi="Crimson Text"/>
          <w:sz w:val="26"/>
          <w:szCs w:val="26"/>
        </w:rPr>
        <w:t>orgullo</w:t>
      </w:r>
      <w:r w:rsidR="002C1FC2" w:rsidRPr="00E3184D">
        <w:rPr>
          <w:rFonts w:ascii="Crimson Text" w:hAnsi="Crimson Text"/>
          <w:sz w:val="26"/>
          <w:szCs w:val="26"/>
        </w:rPr>
        <w:t xml:space="preserve"> de </w:t>
      </w:r>
      <w:r w:rsidRPr="00E3184D">
        <w:rPr>
          <w:rFonts w:ascii="Crimson Text" w:hAnsi="Crimson Text"/>
          <w:sz w:val="26"/>
          <w:szCs w:val="26"/>
        </w:rPr>
        <w:t>haber llegado tan lejos, y lamentaba que su padre no pud</w:t>
      </w:r>
      <w:r w:rsidR="00054738" w:rsidRPr="00E3184D">
        <w:rPr>
          <w:rFonts w:ascii="Crimson Text" w:hAnsi="Crimson Text"/>
          <w:sz w:val="26"/>
          <w:szCs w:val="26"/>
        </w:rPr>
        <w:t>iera estar vivo para presenciarlo</w:t>
      </w:r>
      <w:r w:rsidR="001F6587" w:rsidRPr="00E3184D">
        <w:rPr>
          <w:rFonts w:ascii="Crimson Text" w:hAnsi="Crimson Text"/>
          <w:sz w:val="26"/>
          <w:szCs w:val="26"/>
        </w:rPr>
        <w:t xml:space="preserve">. </w:t>
      </w:r>
    </w:p>
    <w:p w:rsidR="000E3BE6" w:rsidRPr="00E3184D" w:rsidRDefault="001F6587" w:rsidP="001D33D6">
      <w:pPr>
        <w:tabs>
          <w:tab w:val="left" w:pos="2179"/>
        </w:tabs>
        <w:spacing w:after="0"/>
        <w:ind w:firstLine="284"/>
        <w:jc w:val="both"/>
        <w:rPr>
          <w:rFonts w:ascii="Crimson Text" w:hAnsi="Crimson Text"/>
          <w:sz w:val="26"/>
          <w:szCs w:val="26"/>
        </w:rPr>
      </w:pPr>
      <w:r w:rsidRPr="00E3184D">
        <w:rPr>
          <w:rFonts w:ascii="Crimson Text" w:hAnsi="Crimson Text"/>
          <w:sz w:val="26"/>
          <w:szCs w:val="26"/>
        </w:rPr>
        <w:t>Mientras reflexionaba en silencio</w:t>
      </w:r>
      <w:del w:id="442" w:author="Paula Castrilli" w:date="2025-05-19T19:27:00Z">
        <w:r w:rsidRPr="00E3184D" w:rsidDel="001D33D6">
          <w:rPr>
            <w:rFonts w:ascii="Crimson Text" w:hAnsi="Crimson Text"/>
            <w:sz w:val="26"/>
            <w:szCs w:val="26"/>
          </w:rPr>
          <w:delText xml:space="preserve"> sobre su vida</w:delText>
        </w:r>
      </w:del>
      <w:r w:rsidRPr="00E3184D">
        <w:rPr>
          <w:rFonts w:ascii="Crimson Text" w:hAnsi="Crimson Text"/>
          <w:sz w:val="26"/>
          <w:szCs w:val="26"/>
        </w:rPr>
        <w:t xml:space="preserve">, mantenía la vista al frente, atento, custodiando </w:t>
      </w:r>
      <w:r w:rsidR="007A45BD" w:rsidRPr="00E3184D">
        <w:rPr>
          <w:rFonts w:ascii="Crimson Text" w:hAnsi="Crimson Text"/>
          <w:sz w:val="26"/>
          <w:szCs w:val="26"/>
        </w:rPr>
        <w:t>el</w:t>
      </w:r>
      <w:r w:rsidRPr="00E3184D">
        <w:rPr>
          <w:rFonts w:ascii="Crimson Text" w:hAnsi="Crimson Text"/>
          <w:sz w:val="26"/>
          <w:szCs w:val="26"/>
        </w:rPr>
        <w:t xml:space="preserve"> territorio</w:t>
      </w:r>
      <w:ins w:id="443" w:author="Paula Castrilli" w:date="2025-05-19T19:27:00Z">
        <w:r w:rsidR="001D33D6">
          <w:rPr>
            <w:rFonts w:ascii="Crimson Text" w:hAnsi="Crimson Text"/>
            <w:sz w:val="26"/>
            <w:szCs w:val="26"/>
          </w:rPr>
          <w:t xml:space="preserve"> </w:t>
        </w:r>
      </w:ins>
      <w:del w:id="444" w:author="Paula Castrilli" w:date="2025-05-19T19:27:00Z">
        <w:r w:rsidRPr="00E3184D" w:rsidDel="001D33D6">
          <w:rPr>
            <w:rFonts w:ascii="Crimson Text" w:hAnsi="Crimson Text"/>
            <w:sz w:val="26"/>
            <w:szCs w:val="26"/>
          </w:rPr>
          <w:delText>,</w:delText>
        </w:r>
      </w:del>
      <w:ins w:id="445" w:author="Paula Castrilli" w:date="2025-05-19T19:27:00Z">
        <w:r w:rsidR="001D33D6">
          <w:rPr>
            <w:rFonts w:ascii="Crimson Text" w:hAnsi="Crimson Text"/>
            <w:sz w:val="26"/>
            <w:szCs w:val="26"/>
          </w:rPr>
          <w:t>y</w:t>
        </w:r>
      </w:ins>
      <w:r w:rsidRPr="00E3184D">
        <w:rPr>
          <w:rFonts w:ascii="Crimson Text" w:hAnsi="Crimson Text"/>
          <w:sz w:val="26"/>
          <w:szCs w:val="26"/>
        </w:rPr>
        <w:t xml:space="preserve"> supervisando cualquier movimiento que pudiera resultar sospechoso.</w:t>
      </w:r>
    </w:p>
    <w:p w:rsidR="001F6587" w:rsidRPr="00E3184D" w:rsidRDefault="001F6587"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De pronto una voz</w:t>
      </w:r>
      <w:r w:rsidR="009C56B5" w:rsidRPr="00E3184D">
        <w:rPr>
          <w:rFonts w:ascii="Crimson Text" w:hAnsi="Crimson Text"/>
          <w:sz w:val="26"/>
          <w:szCs w:val="26"/>
        </w:rPr>
        <w:t>,</w:t>
      </w:r>
      <w:r w:rsidRPr="00E3184D">
        <w:rPr>
          <w:rFonts w:ascii="Crimson Text" w:hAnsi="Crimson Text"/>
          <w:sz w:val="26"/>
          <w:szCs w:val="26"/>
        </w:rPr>
        <w:t xml:space="preserve"> </w:t>
      </w:r>
      <w:r w:rsidR="00EE6819" w:rsidRPr="00E3184D">
        <w:rPr>
          <w:rFonts w:ascii="Crimson Text" w:hAnsi="Crimson Text"/>
          <w:sz w:val="26"/>
          <w:szCs w:val="26"/>
        </w:rPr>
        <w:t>cálida</w:t>
      </w:r>
      <w:r w:rsidR="009C56B5" w:rsidRPr="00E3184D">
        <w:rPr>
          <w:rFonts w:ascii="Crimson Text" w:hAnsi="Crimson Text"/>
          <w:sz w:val="26"/>
          <w:szCs w:val="26"/>
        </w:rPr>
        <w:t xml:space="preserve"> e</w:t>
      </w:r>
      <w:r w:rsidRPr="00E3184D">
        <w:rPr>
          <w:rFonts w:ascii="Crimson Text" w:hAnsi="Crimson Text"/>
          <w:sz w:val="26"/>
          <w:szCs w:val="26"/>
        </w:rPr>
        <w:t xml:space="preserve"> inesperada, se oyó a sus espaldas</w:t>
      </w:r>
      <w:r w:rsidR="009C56B5" w:rsidRPr="00E3184D">
        <w:rPr>
          <w:rFonts w:ascii="Crimson Text" w:hAnsi="Crimson Text"/>
          <w:sz w:val="26"/>
          <w:szCs w:val="26"/>
        </w:rPr>
        <w:t>,</w:t>
      </w:r>
      <w:r w:rsidRPr="00E3184D">
        <w:rPr>
          <w:rFonts w:ascii="Crimson Text" w:hAnsi="Crimson Text"/>
          <w:sz w:val="26"/>
          <w:szCs w:val="26"/>
        </w:rPr>
        <w:t xml:space="preserve"> </w:t>
      </w:r>
      <w:del w:id="446" w:author="Paula Castrilli" w:date="2025-05-19T19:27:00Z">
        <w:r w:rsidR="009C56B5" w:rsidRPr="00E3184D" w:rsidDel="001D33D6">
          <w:rPr>
            <w:rFonts w:ascii="Crimson Text" w:hAnsi="Crimson Text"/>
            <w:sz w:val="26"/>
            <w:szCs w:val="26"/>
          </w:rPr>
          <w:delText>y lo sobresaltó</w:delText>
        </w:r>
      </w:del>
      <w:proofErr w:type="spellStart"/>
      <w:ins w:id="447" w:author="Paula Castrilli" w:date="2025-05-19T19:27:00Z">
        <w:r w:rsidR="001D33D6">
          <w:rPr>
            <w:rFonts w:ascii="Crimson Text" w:hAnsi="Crimson Text"/>
            <w:sz w:val="26"/>
            <w:szCs w:val="26"/>
          </w:rPr>
          <w:t>sobresaltandolo</w:t>
        </w:r>
      </w:ins>
      <w:proofErr w:type="spellEnd"/>
      <w:r w:rsidRPr="00E3184D">
        <w:rPr>
          <w:rFonts w:ascii="Crimson Text" w:hAnsi="Crimson Text"/>
          <w:sz w:val="26"/>
          <w:szCs w:val="26"/>
        </w:rPr>
        <w:t>.</w:t>
      </w:r>
    </w:p>
    <w:p w:rsidR="001F6587" w:rsidRPr="00E3184D" w:rsidRDefault="002E1261" w:rsidP="001E3864">
      <w:pPr>
        <w:tabs>
          <w:tab w:val="left" w:pos="2179"/>
        </w:tabs>
        <w:spacing w:after="0"/>
        <w:ind w:firstLine="284"/>
        <w:jc w:val="both"/>
        <w:rPr>
          <w:rFonts w:ascii="Crimson Text" w:hAnsi="Crimson Text"/>
          <w:sz w:val="26"/>
          <w:szCs w:val="26"/>
        </w:rPr>
      </w:pPr>
      <w:proofErr w:type="gramStart"/>
      <w:r w:rsidRPr="00E3184D">
        <w:rPr>
          <w:rFonts w:ascii="Crimson Text" w:hAnsi="Crimson Text"/>
          <w:sz w:val="26"/>
          <w:szCs w:val="26"/>
        </w:rPr>
        <w:t>–</w:t>
      </w:r>
      <w:r w:rsidR="009C56B5" w:rsidRPr="00E3184D">
        <w:rPr>
          <w:rFonts w:ascii="Crimson Text" w:hAnsi="Crimson Text"/>
          <w:sz w:val="26"/>
          <w:szCs w:val="26"/>
        </w:rPr>
        <w:t>¿</w:t>
      </w:r>
      <w:proofErr w:type="gramEnd"/>
      <w:r w:rsidR="009C56B5" w:rsidRPr="00E3184D">
        <w:rPr>
          <w:rFonts w:ascii="Crimson Text" w:hAnsi="Crimson Text"/>
          <w:sz w:val="26"/>
          <w:szCs w:val="26"/>
        </w:rPr>
        <w:t>Cómo estás</w:t>
      </w:r>
      <w:ins w:id="448" w:author="Paula Castrilli" w:date="2025-05-19T19:27:00Z">
        <w:r w:rsidR="001D33D6">
          <w:rPr>
            <w:rFonts w:ascii="Crimson Text" w:hAnsi="Crimson Text"/>
            <w:sz w:val="26"/>
            <w:szCs w:val="26"/>
          </w:rPr>
          <w:t>,</w:t>
        </w:r>
      </w:ins>
      <w:r w:rsidR="009C56B5" w:rsidRPr="00E3184D">
        <w:rPr>
          <w:rFonts w:ascii="Crimson Text" w:hAnsi="Crimson Text"/>
          <w:sz w:val="26"/>
          <w:szCs w:val="26"/>
        </w:rPr>
        <w:t xml:space="preserve"> guerrero? –murmuró </w:t>
      </w:r>
      <w:r w:rsidR="00EE6819" w:rsidRPr="00E3184D">
        <w:rPr>
          <w:rFonts w:ascii="Crimson Text" w:hAnsi="Crimson Text"/>
          <w:sz w:val="26"/>
          <w:szCs w:val="26"/>
        </w:rPr>
        <w:t>una</w:t>
      </w:r>
      <w:r w:rsidR="009C56B5" w:rsidRPr="00E3184D">
        <w:rPr>
          <w:rFonts w:ascii="Crimson Text" w:hAnsi="Crimson Text"/>
          <w:sz w:val="26"/>
          <w:szCs w:val="26"/>
        </w:rPr>
        <w:t xml:space="preserve"> mujer. Eros </w:t>
      </w:r>
      <w:r w:rsidR="00EE6819" w:rsidRPr="00E3184D">
        <w:rPr>
          <w:rFonts w:ascii="Crimson Text" w:hAnsi="Crimson Text"/>
          <w:sz w:val="26"/>
          <w:szCs w:val="26"/>
        </w:rPr>
        <w:t xml:space="preserve">se </w:t>
      </w:r>
      <w:r w:rsidR="004E4DA8" w:rsidRPr="00E3184D">
        <w:rPr>
          <w:rFonts w:ascii="Crimson Text" w:hAnsi="Crimson Text"/>
          <w:sz w:val="26"/>
          <w:szCs w:val="26"/>
        </w:rPr>
        <w:t xml:space="preserve">volteó </w:t>
      </w:r>
      <w:r w:rsidR="009C56B5" w:rsidRPr="00E3184D">
        <w:rPr>
          <w:rFonts w:ascii="Crimson Text" w:hAnsi="Crimson Text"/>
          <w:sz w:val="26"/>
          <w:szCs w:val="26"/>
        </w:rPr>
        <w:t xml:space="preserve">y observó a la joven. Se trataba de la princesa </w:t>
      </w:r>
      <w:r w:rsidR="00CF6AF1" w:rsidRPr="00E3184D">
        <w:rPr>
          <w:rFonts w:ascii="Crimson Text" w:hAnsi="Crimson Text"/>
          <w:sz w:val="26"/>
          <w:szCs w:val="26"/>
        </w:rPr>
        <w:t>Elena</w:t>
      </w:r>
      <w:r w:rsidR="009C56B5" w:rsidRPr="00E3184D">
        <w:rPr>
          <w:rFonts w:ascii="Crimson Text" w:hAnsi="Crimson Text"/>
          <w:sz w:val="26"/>
          <w:szCs w:val="26"/>
        </w:rPr>
        <w:t xml:space="preserve">, la única hija del rey </w:t>
      </w:r>
      <w:proofErr w:type="spellStart"/>
      <w:r w:rsidR="009C56B5" w:rsidRPr="00E3184D">
        <w:rPr>
          <w:rFonts w:ascii="Crimson Text" w:hAnsi="Crimson Text"/>
          <w:sz w:val="26"/>
          <w:szCs w:val="26"/>
        </w:rPr>
        <w:t>Gregor</w:t>
      </w:r>
      <w:proofErr w:type="spellEnd"/>
      <w:r w:rsidR="009C56B5" w:rsidRPr="00E3184D">
        <w:rPr>
          <w:rFonts w:ascii="Crimson Text" w:hAnsi="Crimson Text"/>
          <w:sz w:val="26"/>
          <w:szCs w:val="26"/>
        </w:rPr>
        <w:t>.</w:t>
      </w:r>
    </w:p>
    <w:p w:rsidR="00D16293" w:rsidRPr="00E3184D" w:rsidRDefault="002E1261"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w:t>
      </w:r>
      <w:r w:rsidR="00D16293" w:rsidRPr="00E3184D">
        <w:rPr>
          <w:rFonts w:ascii="Crimson Text" w:hAnsi="Crimson Text"/>
          <w:sz w:val="26"/>
          <w:szCs w:val="26"/>
        </w:rPr>
        <w:t>¡Hola! No te esperaba aquí. Creo que no es buen</w:t>
      </w:r>
      <w:r w:rsidR="00C620F3" w:rsidRPr="00E3184D">
        <w:rPr>
          <w:rFonts w:ascii="Crimson Text" w:hAnsi="Crimson Text"/>
          <w:sz w:val="26"/>
          <w:szCs w:val="26"/>
        </w:rPr>
        <w:t>a</w:t>
      </w:r>
      <w:r w:rsidR="00D16293" w:rsidRPr="00E3184D">
        <w:rPr>
          <w:rFonts w:ascii="Crimson Text" w:hAnsi="Crimson Text"/>
          <w:sz w:val="26"/>
          <w:szCs w:val="26"/>
        </w:rPr>
        <w:t xml:space="preserve"> idea que nos vean hablando juntos –</w:t>
      </w:r>
      <w:del w:id="449" w:author="Paula Castrilli" w:date="2025-05-19T19:28:00Z">
        <w:r w:rsidR="00D16293" w:rsidRPr="00E3184D" w:rsidDel="00002AB8">
          <w:rPr>
            <w:rFonts w:ascii="Crimson Text" w:hAnsi="Crimson Text"/>
            <w:sz w:val="26"/>
            <w:szCs w:val="26"/>
          </w:rPr>
          <w:delText xml:space="preserve">exclamó </w:delText>
        </w:r>
      </w:del>
      <w:ins w:id="450" w:author="Paula Castrilli" w:date="2025-05-19T19:28:00Z">
        <w:r w:rsidR="00002AB8">
          <w:rPr>
            <w:rFonts w:ascii="Crimson Text" w:hAnsi="Crimson Text"/>
            <w:sz w:val="26"/>
            <w:szCs w:val="26"/>
          </w:rPr>
          <w:t>dijo</w:t>
        </w:r>
        <w:r w:rsidR="00002AB8" w:rsidRPr="00E3184D">
          <w:rPr>
            <w:rFonts w:ascii="Crimson Text" w:hAnsi="Crimson Text"/>
            <w:sz w:val="26"/>
            <w:szCs w:val="26"/>
          </w:rPr>
          <w:t xml:space="preserve"> </w:t>
        </w:r>
      </w:ins>
      <w:r w:rsidR="00D16293" w:rsidRPr="00E3184D">
        <w:rPr>
          <w:rFonts w:ascii="Crimson Text" w:hAnsi="Crimson Text"/>
          <w:sz w:val="26"/>
          <w:szCs w:val="26"/>
        </w:rPr>
        <w:t xml:space="preserve">algo nervioso. Miraba a ambos lados para asegurarse </w:t>
      </w:r>
      <w:ins w:id="451" w:author="Paula Castrilli" w:date="2025-05-19T19:28:00Z">
        <w:r w:rsidR="00002AB8">
          <w:rPr>
            <w:rFonts w:ascii="Crimson Text" w:hAnsi="Crimson Text"/>
            <w:sz w:val="26"/>
            <w:szCs w:val="26"/>
          </w:rPr>
          <w:t xml:space="preserve">de </w:t>
        </w:r>
      </w:ins>
      <w:r w:rsidR="00D16293" w:rsidRPr="00E3184D">
        <w:rPr>
          <w:rFonts w:ascii="Crimson Text" w:hAnsi="Crimson Text"/>
          <w:sz w:val="26"/>
          <w:szCs w:val="26"/>
        </w:rPr>
        <w:t xml:space="preserve">que nadie los </w:t>
      </w:r>
      <w:r w:rsidR="00CA23A3" w:rsidRPr="00E3184D">
        <w:rPr>
          <w:rFonts w:ascii="Crimson Text" w:hAnsi="Crimson Text"/>
          <w:sz w:val="26"/>
          <w:szCs w:val="26"/>
        </w:rPr>
        <w:t>estuviera</w:t>
      </w:r>
      <w:r w:rsidR="00D16293" w:rsidRPr="00E3184D">
        <w:rPr>
          <w:rFonts w:ascii="Crimson Text" w:hAnsi="Crimson Text"/>
          <w:sz w:val="26"/>
          <w:szCs w:val="26"/>
        </w:rPr>
        <w:t xml:space="preserve"> observando.</w:t>
      </w:r>
    </w:p>
    <w:p w:rsidR="00D16293" w:rsidRPr="00E3184D" w:rsidRDefault="002E1261"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w:t>
      </w:r>
      <w:r w:rsidR="00D16293" w:rsidRPr="00E3184D">
        <w:rPr>
          <w:rFonts w:ascii="Crimson Text" w:hAnsi="Crimson Text"/>
          <w:sz w:val="26"/>
          <w:szCs w:val="26"/>
        </w:rPr>
        <w:t>Tranquilo, salvo los centinelas</w:t>
      </w:r>
      <w:r w:rsidR="00CA23A3" w:rsidRPr="00E3184D">
        <w:rPr>
          <w:rFonts w:ascii="Crimson Text" w:hAnsi="Crimson Text"/>
          <w:sz w:val="26"/>
          <w:szCs w:val="26"/>
        </w:rPr>
        <w:t>,</w:t>
      </w:r>
      <w:r w:rsidR="00D16293" w:rsidRPr="00E3184D">
        <w:rPr>
          <w:rFonts w:ascii="Crimson Text" w:hAnsi="Crimson Text"/>
          <w:sz w:val="26"/>
          <w:szCs w:val="26"/>
        </w:rPr>
        <w:t xml:space="preserve"> nadie sube aquí arriba –respondió con seguridad. Hizo una pequeña pausa</w:t>
      </w:r>
      <w:ins w:id="452" w:author="Paula Castrilli" w:date="2025-05-19T19:29:00Z">
        <w:r w:rsidR="00002AB8">
          <w:rPr>
            <w:rFonts w:ascii="Crimson Text" w:hAnsi="Crimson Text"/>
            <w:sz w:val="26"/>
            <w:szCs w:val="26"/>
          </w:rPr>
          <w:t>, pensativa,</w:t>
        </w:r>
      </w:ins>
      <w:r w:rsidR="00D16293" w:rsidRPr="00E3184D">
        <w:rPr>
          <w:rFonts w:ascii="Crimson Text" w:hAnsi="Crimson Text"/>
          <w:sz w:val="26"/>
          <w:szCs w:val="26"/>
        </w:rPr>
        <w:t xml:space="preserve"> y </w:t>
      </w:r>
      <w:ins w:id="453" w:author="Paula Castrilli" w:date="2025-05-19T19:28:00Z">
        <w:r w:rsidR="00002AB8">
          <w:rPr>
            <w:rFonts w:ascii="Crimson Text" w:hAnsi="Crimson Text"/>
            <w:sz w:val="26"/>
            <w:szCs w:val="26"/>
          </w:rPr>
          <w:t>añadió</w:t>
        </w:r>
      </w:ins>
      <w:del w:id="454" w:author="Paula Castrilli" w:date="2025-05-19T19:28:00Z">
        <w:r w:rsidR="00D16293" w:rsidRPr="00E3184D" w:rsidDel="00002AB8">
          <w:rPr>
            <w:rFonts w:ascii="Crimson Text" w:hAnsi="Crimson Text"/>
            <w:sz w:val="26"/>
            <w:szCs w:val="26"/>
          </w:rPr>
          <w:delText>reanudo</w:delText>
        </w:r>
      </w:del>
      <w:r w:rsidR="00D16293" w:rsidRPr="00E3184D">
        <w:rPr>
          <w:rFonts w:ascii="Crimson Text" w:hAnsi="Crimson Text"/>
          <w:sz w:val="26"/>
          <w:szCs w:val="26"/>
        </w:rPr>
        <w:t xml:space="preserve">–. Bueno, casi nadie, yo lo hago </w:t>
      </w:r>
      <w:r w:rsidR="00EE6819" w:rsidRPr="00E3184D">
        <w:rPr>
          <w:rFonts w:ascii="Crimson Text" w:hAnsi="Crimson Text"/>
          <w:sz w:val="26"/>
          <w:szCs w:val="26"/>
        </w:rPr>
        <w:t>a veces</w:t>
      </w:r>
      <w:r w:rsidR="008775E8" w:rsidRPr="00E3184D">
        <w:rPr>
          <w:rFonts w:ascii="Crimson Text" w:hAnsi="Crimson Text"/>
          <w:sz w:val="26"/>
          <w:szCs w:val="26"/>
        </w:rPr>
        <w:t xml:space="preserve"> también</w:t>
      </w:r>
      <w:r w:rsidR="00D16293" w:rsidRPr="00E3184D">
        <w:rPr>
          <w:rFonts w:ascii="Crimson Text" w:hAnsi="Crimson Text"/>
          <w:sz w:val="26"/>
          <w:szCs w:val="26"/>
        </w:rPr>
        <w:t xml:space="preserve">. Me </w:t>
      </w:r>
      <w:r w:rsidR="00EE6819" w:rsidRPr="00E3184D">
        <w:rPr>
          <w:rFonts w:ascii="Crimson Text" w:hAnsi="Crimson Text"/>
          <w:sz w:val="26"/>
          <w:szCs w:val="26"/>
        </w:rPr>
        <w:t>gusta</w:t>
      </w:r>
      <w:r w:rsidR="00D16293" w:rsidRPr="00E3184D">
        <w:rPr>
          <w:rFonts w:ascii="Crimson Text" w:hAnsi="Crimson Text"/>
          <w:sz w:val="26"/>
          <w:szCs w:val="26"/>
        </w:rPr>
        <w:t xml:space="preserve"> la vista de esta torre</w:t>
      </w:r>
      <w:del w:id="455" w:author="Paula Castrilli" w:date="2025-05-19T19:29:00Z">
        <w:r w:rsidR="00D16293" w:rsidRPr="00E3184D" w:rsidDel="00002AB8">
          <w:rPr>
            <w:rFonts w:ascii="Crimson Text" w:hAnsi="Crimson Text"/>
            <w:sz w:val="26"/>
            <w:szCs w:val="26"/>
          </w:rPr>
          <w:delText>. M</w:delText>
        </w:r>
      </w:del>
      <w:ins w:id="456" w:author="Paula Castrilli" w:date="2025-05-19T19:29:00Z">
        <w:r w:rsidR="00002AB8">
          <w:rPr>
            <w:rFonts w:ascii="Crimson Text" w:hAnsi="Crimson Text"/>
            <w:sz w:val="26"/>
            <w:szCs w:val="26"/>
          </w:rPr>
          <w:t>, m</w:t>
        </w:r>
      </w:ins>
      <w:r w:rsidR="00D16293" w:rsidRPr="00E3184D">
        <w:rPr>
          <w:rFonts w:ascii="Crimson Text" w:hAnsi="Crimson Text"/>
          <w:sz w:val="26"/>
          <w:szCs w:val="26"/>
        </w:rPr>
        <w:t xml:space="preserve">e </w:t>
      </w:r>
      <w:r w:rsidR="00EE6819" w:rsidRPr="00E3184D">
        <w:rPr>
          <w:rFonts w:ascii="Crimson Text" w:hAnsi="Crimson Text"/>
          <w:sz w:val="26"/>
          <w:szCs w:val="26"/>
        </w:rPr>
        <w:t>encanta</w:t>
      </w:r>
      <w:r w:rsidR="00CA23A3" w:rsidRPr="00E3184D">
        <w:rPr>
          <w:rFonts w:ascii="Crimson Text" w:hAnsi="Crimson Text"/>
          <w:sz w:val="26"/>
          <w:szCs w:val="26"/>
        </w:rPr>
        <w:t xml:space="preserve"> mirar a</w:t>
      </w:r>
      <w:r w:rsidR="00D16293" w:rsidRPr="00E3184D">
        <w:rPr>
          <w:rFonts w:ascii="Crimson Text" w:hAnsi="Crimson Text"/>
          <w:sz w:val="26"/>
          <w:szCs w:val="26"/>
        </w:rPr>
        <w:t xml:space="preserve">l horizonte y pensar, me ayuda a ordenar </w:t>
      </w:r>
      <w:r w:rsidR="00EE6819" w:rsidRPr="00E3184D">
        <w:rPr>
          <w:rFonts w:ascii="Crimson Text" w:hAnsi="Crimson Text"/>
          <w:sz w:val="26"/>
          <w:szCs w:val="26"/>
        </w:rPr>
        <w:t>la</w:t>
      </w:r>
      <w:r w:rsidR="00D16293" w:rsidRPr="00E3184D">
        <w:rPr>
          <w:rFonts w:ascii="Crimson Text" w:hAnsi="Crimson Text"/>
          <w:sz w:val="26"/>
          <w:szCs w:val="26"/>
        </w:rPr>
        <w:t>s ideas</w:t>
      </w:r>
      <w:r w:rsidRPr="00E3184D">
        <w:rPr>
          <w:rFonts w:ascii="Crimson Text" w:hAnsi="Crimson Text"/>
          <w:sz w:val="26"/>
          <w:szCs w:val="26"/>
        </w:rPr>
        <w:t xml:space="preserve"> </w:t>
      </w:r>
      <w:r w:rsidR="00D16293" w:rsidRPr="00E3184D">
        <w:rPr>
          <w:rFonts w:ascii="Crimson Text" w:hAnsi="Crimson Text"/>
          <w:sz w:val="26"/>
          <w:szCs w:val="26"/>
        </w:rPr>
        <w:t>–concluyó con una sonrisa.</w:t>
      </w:r>
    </w:p>
    <w:p w:rsidR="00D16293" w:rsidRPr="00E3184D" w:rsidRDefault="002E1261"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w:t>
      </w:r>
      <w:r w:rsidR="00D16293" w:rsidRPr="00E3184D">
        <w:rPr>
          <w:rFonts w:ascii="Crimson Text" w:hAnsi="Crimson Text"/>
          <w:sz w:val="26"/>
          <w:szCs w:val="26"/>
        </w:rPr>
        <w:t>No sabía que ten</w:t>
      </w:r>
      <w:r w:rsidR="00460461" w:rsidRPr="00E3184D">
        <w:rPr>
          <w:rFonts w:ascii="Crimson Text" w:hAnsi="Crimson Text"/>
          <w:sz w:val="26"/>
          <w:szCs w:val="26"/>
        </w:rPr>
        <w:t>ías es</w:t>
      </w:r>
      <w:r w:rsidR="00D16293" w:rsidRPr="00E3184D">
        <w:rPr>
          <w:rFonts w:ascii="Crimson Text" w:hAnsi="Crimson Text"/>
          <w:sz w:val="26"/>
          <w:szCs w:val="26"/>
        </w:rPr>
        <w:t>a costumbre, nunca me lo habías contado.</w:t>
      </w:r>
    </w:p>
    <w:p w:rsidR="00157218" w:rsidRPr="00E3184D" w:rsidRDefault="002E1261"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w:t>
      </w:r>
      <w:r w:rsidR="00D16293" w:rsidRPr="00E3184D">
        <w:rPr>
          <w:rFonts w:ascii="Crimson Text" w:hAnsi="Crimson Text"/>
          <w:sz w:val="26"/>
          <w:szCs w:val="26"/>
        </w:rPr>
        <w:t xml:space="preserve">Hay muchas cosas que no sabes de mí, una princesa </w:t>
      </w:r>
      <w:r w:rsidR="00157218" w:rsidRPr="00E3184D">
        <w:rPr>
          <w:rFonts w:ascii="Crimson Text" w:hAnsi="Crimson Text"/>
          <w:sz w:val="26"/>
          <w:szCs w:val="26"/>
        </w:rPr>
        <w:t>está llena de</w:t>
      </w:r>
      <w:r w:rsidR="00D16293" w:rsidRPr="00E3184D">
        <w:rPr>
          <w:rFonts w:ascii="Crimson Text" w:hAnsi="Crimson Text"/>
          <w:sz w:val="26"/>
          <w:szCs w:val="26"/>
        </w:rPr>
        <w:t xml:space="preserve"> </w:t>
      </w:r>
      <w:r w:rsidR="00157218" w:rsidRPr="00E3184D">
        <w:rPr>
          <w:rFonts w:ascii="Crimson Text" w:hAnsi="Crimson Text"/>
          <w:sz w:val="26"/>
          <w:szCs w:val="26"/>
        </w:rPr>
        <w:t>enigmas</w:t>
      </w:r>
      <w:r w:rsidR="00D16293" w:rsidRPr="00E3184D">
        <w:rPr>
          <w:rFonts w:ascii="Crimson Text" w:hAnsi="Crimson Text"/>
          <w:sz w:val="26"/>
          <w:szCs w:val="26"/>
        </w:rPr>
        <w:t xml:space="preserve"> </w:t>
      </w:r>
      <w:r w:rsidRPr="00E3184D">
        <w:rPr>
          <w:rFonts w:ascii="Crimson Text" w:hAnsi="Crimson Text"/>
          <w:sz w:val="26"/>
          <w:szCs w:val="26"/>
        </w:rPr>
        <w:t>–</w:t>
      </w:r>
      <w:r w:rsidR="00914132" w:rsidRPr="00E3184D">
        <w:rPr>
          <w:rFonts w:ascii="Crimson Text" w:hAnsi="Crimson Text"/>
          <w:sz w:val="26"/>
          <w:szCs w:val="26"/>
        </w:rPr>
        <w:t>respondió con una sonrisa socarrona</w:t>
      </w:r>
      <w:r w:rsidR="00D16293" w:rsidRPr="00E3184D">
        <w:rPr>
          <w:rFonts w:ascii="Crimson Text" w:hAnsi="Crimson Text"/>
          <w:sz w:val="26"/>
          <w:szCs w:val="26"/>
        </w:rPr>
        <w:t>–</w:t>
      </w:r>
      <w:r w:rsidR="00CD06CB" w:rsidRPr="00E3184D">
        <w:rPr>
          <w:rFonts w:ascii="Crimson Text" w:hAnsi="Crimson Text"/>
          <w:sz w:val="26"/>
          <w:szCs w:val="26"/>
        </w:rPr>
        <w:t>.</w:t>
      </w:r>
      <w:r w:rsidR="00157218" w:rsidRPr="00E3184D">
        <w:rPr>
          <w:rFonts w:ascii="Crimson Text" w:hAnsi="Crimson Text"/>
          <w:sz w:val="26"/>
          <w:szCs w:val="26"/>
        </w:rPr>
        <w:t xml:space="preserve"> En cambio, tú –hizo una pausa y </w:t>
      </w:r>
      <w:r w:rsidR="00157218" w:rsidRPr="00E3184D">
        <w:rPr>
          <w:rFonts w:ascii="Crimson Text" w:hAnsi="Crimson Text"/>
          <w:sz w:val="26"/>
          <w:szCs w:val="26"/>
        </w:rPr>
        <w:lastRenderedPageBreak/>
        <w:t xml:space="preserve">reanudo más incisiva–, lo </w:t>
      </w:r>
      <w:r w:rsidR="00460461" w:rsidRPr="00E3184D">
        <w:rPr>
          <w:rFonts w:ascii="Crimson Text" w:hAnsi="Crimson Text"/>
          <w:sz w:val="26"/>
          <w:szCs w:val="26"/>
        </w:rPr>
        <w:t>tienes todo</w:t>
      </w:r>
      <w:r w:rsidR="00157218" w:rsidRPr="00E3184D">
        <w:rPr>
          <w:rFonts w:ascii="Crimson Text" w:hAnsi="Crimson Text"/>
          <w:sz w:val="26"/>
          <w:szCs w:val="26"/>
        </w:rPr>
        <w:t xml:space="preserve"> mu</w:t>
      </w:r>
      <w:r w:rsidR="00460461" w:rsidRPr="00E3184D">
        <w:rPr>
          <w:rFonts w:ascii="Crimson Text" w:hAnsi="Crimson Text"/>
          <w:sz w:val="26"/>
          <w:szCs w:val="26"/>
        </w:rPr>
        <w:t>y definido</w:t>
      </w:r>
      <w:r w:rsidR="00157218" w:rsidRPr="00E3184D">
        <w:rPr>
          <w:rFonts w:ascii="Crimson Text" w:hAnsi="Crimson Text"/>
          <w:sz w:val="26"/>
          <w:szCs w:val="26"/>
        </w:rPr>
        <w:t>. Estás a punto de unirte a la guard</w:t>
      </w:r>
      <w:r w:rsidR="006D4F92" w:rsidRPr="00E3184D">
        <w:rPr>
          <w:rFonts w:ascii="Crimson Text" w:hAnsi="Crimson Text"/>
          <w:sz w:val="26"/>
          <w:szCs w:val="26"/>
        </w:rPr>
        <w:t>ia real,</w:t>
      </w:r>
      <w:r w:rsidR="00157218" w:rsidRPr="00E3184D">
        <w:rPr>
          <w:rFonts w:ascii="Crimson Text" w:hAnsi="Crimson Text"/>
          <w:sz w:val="26"/>
          <w:szCs w:val="26"/>
        </w:rPr>
        <w:t xml:space="preserve"> ¿</w:t>
      </w:r>
      <w:r w:rsidR="006D4F92" w:rsidRPr="00E3184D">
        <w:rPr>
          <w:rFonts w:ascii="Crimson Text" w:hAnsi="Crimson Text"/>
          <w:sz w:val="26"/>
          <w:szCs w:val="26"/>
        </w:rPr>
        <w:t>y</w:t>
      </w:r>
      <w:r w:rsidR="00157218" w:rsidRPr="00E3184D">
        <w:rPr>
          <w:rFonts w:ascii="Crimson Text" w:hAnsi="Crimson Text"/>
          <w:sz w:val="26"/>
          <w:szCs w:val="26"/>
        </w:rPr>
        <w:t xml:space="preserve"> despu</w:t>
      </w:r>
      <w:r w:rsidR="00E15183" w:rsidRPr="00E3184D">
        <w:rPr>
          <w:rFonts w:ascii="Crimson Text" w:hAnsi="Crimson Text"/>
          <w:sz w:val="26"/>
          <w:szCs w:val="26"/>
        </w:rPr>
        <w:t>és</w:t>
      </w:r>
      <w:r w:rsidR="00157218" w:rsidRPr="00E3184D">
        <w:rPr>
          <w:rFonts w:ascii="Crimson Text" w:hAnsi="Crimson Text"/>
          <w:sz w:val="26"/>
          <w:szCs w:val="26"/>
        </w:rPr>
        <w:t>?</w:t>
      </w:r>
    </w:p>
    <w:p w:rsidR="00157218" w:rsidRPr="00E3184D" w:rsidRDefault="002E1261"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w:t>
      </w:r>
      <w:r w:rsidR="00157218" w:rsidRPr="00E3184D">
        <w:rPr>
          <w:rFonts w:ascii="Crimson Text" w:hAnsi="Crimson Text"/>
          <w:sz w:val="26"/>
          <w:szCs w:val="26"/>
        </w:rPr>
        <w:t xml:space="preserve">¿Después qué? ¿Cuál es el </w:t>
      </w:r>
      <w:r w:rsidR="00054738" w:rsidRPr="00E3184D">
        <w:rPr>
          <w:rFonts w:ascii="Crimson Text" w:hAnsi="Crimson Text"/>
          <w:sz w:val="26"/>
          <w:szCs w:val="26"/>
        </w:rPr>
        <w:t>punto</w:t>
      </w:r>
      <w:r w:rsidR="00157218" w:rsidRPr="00E3184D">
        <w:rPr>
          <w:rFonts w:ascii="Crimson Text" w:hAnsi="Crimson Text"/>
          <w:sz w:val="26"/>
          <w:szCs w:val="26"/>
        </w:rPr>
        <w:t>? –preguntó con</w:t>
      </w:r>
      <w:r w:rsidR="006D4F92" w:rsidRPr="00E3184D">
        <w:rPr>
          <w:rFonts w:ascii="Crimson Text" w:hAnsi="Crimson Text"/>
          <w:sz w:val="26"/>
          <w:szCs w:val="26"/>
        </w:rPr>
        <w:t>f</w:t>
      </w:r>
      <w:r w:rsidR="00157218" w:rsidRPr="00E3184D">
        <w:rPr>
          <w:rFonts w:ascii="Crimson Text" w:hAnsi="Crimson Text"/>
          <w:sz w:val="26"/>
          <w:szCs w:val="26"/>
        </w:rPr>
        <w:t>undido.</w:t>
      </w:r>
    </w:p>
    <w:p w:rsidR="00157218" w:rsidRPr="00E3184D" w:rsidRDefault="002E1261"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w:t>
      </w:r>
      <w:r w:rsidR="00157218" w:rsidRPr="00E3184D">
        <w:rPr>
          <w:rFonts w:ascii="Crimson Text" w:hAnsi="Crimson Text"/>
          <w:sz w:val="26"/>
          <w:szCs w:val="26"/>
        </w:rPr>
        <w:t xml:space="preserve">Después </w:t>
      </w:r>
      <w:ins w:id="457" w:author="Paula Castrilli" w:date="2025-05-19T19:39:00Z">
        <w:r w:rsidR="005B67FA">
          <w:rPr>
            <w:rFonts w:ascii="Crimson Text" w:hAnsi="Crimson Text"/>
            <w:sz w:val="26"/>
            <w:szCs w:val="26"/>
          </w:rPr>
          <w:t xml:space="preserve">de </w:t>
        </w:r>
      </w:ins>
      <w:r w:rsidR="00E15183" w:rsidRPr="00E3184D">
        <w:rPr>
          <w:rFonts w:ascii="Crimson Text" w:hAnsi="Crimson Text"/>
          <w:sz w:val="26"/>
          <w:szCs w:val="26"/>
        </w:rPr>
        <w:t xml:space="preserve">que </w:t>
      </w:r>
      <w:r w:rsidR="00157218" w:rsidRPr="00E3184D">
        <w:rPr>
          <w:rFonts w:ascii="Crimson Text" w:hAnsi="Crimson Text"/>
          <w:sz w:val="26"/>
          <w:szCs w:val="26"/>
        </w:rPr>
        <w:t>te</w:t>
      </w:r>
      <w:r w:rsidR="00E15183" w:rsidRPr="00E3184D">
        <w:rPr>
          <w:rFonts w:ascii="Crimson Text" w:hAnsi="Crimson Text"/>
          <w:sz w:val="26"/>
          <w:szCs w:val="26"/>
        </w:rPr>
        <w:t xml:space="preserve"> envíen a la batalla,</w:t>
      </w:r>
      <w:r w:rsidR="00157218" w:rsidRPr="00E3184D">
        <w:rPr>
          <w:rFonts w:ascii="Crimson Text" w:hAnsi="Crimson Text"/>
          <w:sz w:val="26"/>
          <w:szCs w:val="26"/>
        </w:rPr>
        <w:t xml:space="preserve"> </w:t>
      </w:r>
      <w:r w:rsidR="00E15183" w:rsidRPr="00E3184D">
        <w:rPr>
          <w:rFonts w:ascii="Crimson Text" w:hAnsi="Crimson Text"/>
          <w:sz w:val="26"/>
          <w:szCs w:val="26"/>
        </w:rPr>
        <w:t xml:space="preserve">¿qué pasará? </w:t>
      </w:r>
      <w:r w:rsidR="005C1F27" w:rsidRPr="00E3184D">
        <w:rPr>
          <w:rFonts w:ascii="Crimson Text" w:hAnsi="Crimson Text"/>
          <w:sz w:val="26"/>
          <w:szCs w:val="26"/>
        </w:rPr>
        <w:t>Miles de soldados mueren en las campañas. ¿Por qué tú? Tengo miedo de perderte</w:t>
      </w:r>
      <w:r w:rsidR="00E15183" w:rsidRPr="00E3184D">
        <w:rPr>
          <w:rFonts w:ascii="Crimson Text" w:hAnsi="Crimson Text"/>
          <w:sz w:val="26"/>
          <w:szCs w:val="26"/>
        </w:rPr>
        <w:t>, e</w:t>
      </w:r>
      <w:r w:rsidR="005C1F27" w:rsidRPr="00E3184D">
        <w:rPr>
          <w:rFonts w:ascii="Crimson Text" w:hAnsi="Crimson Text"/>
          <w:sz w:val="26"/>
          <w:szCs w:val="26"/>
        </w:rPr>
        <w:t xml:space="preserve">res el único amigo </w:t>
      </w:r>
      <w:r w:rsidR="00460461" w:rsidRPr="00E3184D">
        <w:rPr>
          <w:rFonts w:ascii="Crimson Text" w:hAnsi="Crimson Text"/>
          <w:sz w:val="26"/>
          <w:szCs w:val="26"/>
        </w:rPr>
        <w:t>verdadero</w:t>
      </w:r>
      <w:r w:rsidR="005C1F27" w:rsidRPr="00E3184D">
        <w:rPr>
          <w:rFonts w:ascii="Crimson Text" w:hAnsi="Crimson Text"/>
          <w:sz w:val="26"/>
          <w:szCs w:val="26"/>
        </w:rPr>
        <w:t xml:space="preserve"> que tengo –concluyó con la vo</w:t>
      </w:r>
      <w:del w:id="458" w:author="Paula Castrilli" w:date="2025-05-19T19:39:00Z">
        <w:r w:rsidR="005C1F27" w:rsidRPr="00E3184D" w:rsidDel="005B67FA">
          <w:rPr>
            <w:rFonts w:ascii="Crimson Text" w:hAnsi="Crimson Text"/>
            <w:sz w:val="26"/>
            <w:szCs w:val="26"/>
          </w:rPr>
          <w:delText>s</w:delText>
        </w:r>
      </w:del>
      <w:ins w:id="459" w:author="Paula Castrilli" w:date="2025-05-19T19:39:00Z">
        <w:r w:rsidR="005B67FA">
          <w:rPr>
            <w:rFonts w:ascii="Crimson Text" w:hAnsi="Crimson Text"/>
            <w:sz w:val="26"/>
            <w:szCs w:val="26"/>
          </w:rPr>
          <w:t>z</w:t>
        </w:r>
      </w:ins>
      <w:r w:rsidR="005C1F27" w:rsidRPr="00E3184D">
        <w:rPr>
          <w:rFonts w:ascii="Crimson Text" w:hAnsi="Crimson Text"/>
          <w:sz w:val="26"/>
          <w:szCs w:val="26"/>
        </w:rPr>
        <w:t xml:space="preserve"> entrecortada.</w:t>
      </w:r>
    </w:p>
    <w:p w:rsidR="005C1F27" w:rsidRPr="00E3184D" w:rsidRDefault="002E1261"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w:t>
      </w:r>
      <w:r w:rsidR="005C1F27" w:rsidRPr="00E3184D">
        <w:rPr>
          <w:rFonts w:ascii="Crimson Text" w:hAnsi="Crimson Text"/>
          <w:sz w:val="26"/>
          <w:szCs w:val="26"/>
        </w:rPr>
        <w:t>No debes preocuparte</w:t>
      </w:r>
      <w:del w:id="460" w:author="Paula Castrilli" w:date="2025-05-19T19:40:00Z">
        <w:r w:rsidR="005C1F27" w:rsidRPr="00E3184D" w:rsidDel="005B67FA">
          <w:rPr>
            <w:rFonts w:ascii="Crimson Text" w:hAnsi="Crimson Text"/>
            <w:sz w:val="26"/>
            <w:szCs w:val="26"/>
          </w:rPr>
          <w:delText>. S</w:delText>
        </w:r>
      </w:del>
      <w:ins w:id="461" w:author="Paula Castrilli" w:date="2025-05-19T19:40:00Z">
        <w:r w:rsidR="005B67FA">
          <w:rPr>
            <w:rFonts w:ascii="Crimson Text" w:hAnsi="Crimson Text"/>
            <w:sz w:val="26"/>
            <w:szCs w:val="26"/>
          </w:rPr>
          <w:t>, s</w:t>
        </w:r>
      </w:ins>
      <w:r w:rsidR="005C1F27" w:rsidRPr="00E3184D">
        <w:rPr>
          <w:rFonts w:ascii="Crimson Text" w:hAnsi="Crimson Text"/>
          <w:sz w:val="26"/>
          <w:szCs w:val="26"/>
        </w:rPr>
        <w:t xml:space="preserve">eré un </w:t>
      </w:r>
      <w:r w:rsidR="00E15183" w:rsidRPr="00E3184D">
        <w:rPr>
          <w:rFonts w:ascii="Crimson Text" w:hAnsi="Crimson Text"/>
          <w:sz w:val="26"/>
          <w:szCs w:val="26"/>
        </w:rPr>
        <w:t>buen</w:t>
      </w:r>
      <w:r w:rsidR="005C1F27" w:rsidRPr="00E3184D">
        <w:rPr>
          <w:rFonts w:ascii="Crimson Text" w:hAnsi="Crimson Text"/>
          <w:sz w:val="26"/>
          <w:szCs w:val="26"/>
        </w:rPr>
        <w:t xml:space="preserve"> guerrero y </w:t>
      </w:r>
      <w:r w:rsidR="00E15183" w:rsidRPr="00E3184D">
        <w:rPr>
          <w:rFonts w:ascii="Crimson Text" w:hAnsi="Crimson Text"/>
          <w:sz w:val="26"/>
          <w:szCs w:val="26"/>
        </w:rPr>
        <w:t>sabré cuidarme</w:t>
      </w:r>
      <w:r w:rsidR="005C1F27" w:rsidRPr="00E3184D">
        <w:rPr>
          <w:rFonts w:ascii="Crimson Text" w:hAnsi="Crimson Text"/>
          <w:sz w:val="26"/>
          <w:szCs w:val="26"/>
        </w:rPr>
        <w:t>. Sé que es peligroso, pero este es mi destino –</w:t>
      </w:r>
      <w:del w:id="462" w:author="Paula Castrilli" w:date="2025-05-19T19:41:00Z">
        <w:r w:rsidR="00302FD8" w:rsidRPr="00E3184D" w:rsidDel="005B67FA">
          <w:rPr>
            <w:rFonts w:ascii="Crimson Text" w:hAnsi="Crimson Text"/>
            <w:sz w:val="26"/>
            <w:szCs w:val="26"/>
          </w:rPr>
          <w:delText>exclamó</w:delText>
        </w:r>
      </w:del>
      <w:ins w:id="463" w:author="Paula Castrilli" w:date="2025-05-19T19:41:00Z">
        <w:r w:rsidR="005B67FA">
          <w:rPr>
            <w:rFonts w:ascii="Crimson Text" w:hAnsi="Crimson Text"/>
            <w:sz w:val="26"/>
            <w:szCs w:val="26"/>
          </w:rPr>
          <w:t>dijo con solemnidad</w:t>
        </w:r>
      </w:ins>
      <w:r w:rsidR="005C1F27" w:rsidRPr="00E3184D">
        <w:rPr>
          <w:rFonts w:ascii="Crimson Text" w:hAnsi="Crimson Text"/>
          <w:sz w:val="26"/>
          <w:szCs w:val="26"/>
        </w:rPr>
        <w:t xml:space="preserve">, </w:t>
      </w:r>
      <w:del w:id="464" w:author="Paula Castrilli" w:date="2025-05-19T19:41:00Z">
        <w:r w:rsidR="005C1F27" w:rsidRPr="00E3184D" w:rsidDel="005B67FA">
          <w:rPr>
            <w:rFonts w:ascii="Crimson Text" w:hAnsi="Crimson Text"/>
            <w:sz w:val="26"/>
            <w:szCs w:val="26"/>
          </w:rPr>
          <w:delText>se tomó un momento, y</w:delText>
        </w:r>
      </w:del>
      <w:ins w:id="465" w:author="Paula Castrilli" w:date="2025-05-19T19:41:00Z">
        <w:r w:rsidR="005B67FA">
          <w:rPr>
            <w:rFonts w:ascii="Crimson Text" w:hAnsi="Crimson Text"/>
            <w:sz w:val="26"/>
            <w:szCs w:val="26"/>
          </w:rPr>
          <w:t>luego</w:t>
        </w:r>
      </w:ins>
      <w:r w:rsidR="005C1F27" w:rsidRPr="00E3184D">
        <w:rPr>
          <w:rFonts w:ascii="Crimson Text" w:hAnsi="Crimson Text"/>
          <w:sz w:val="26"/>
          <w:szCs w:val="26"/>
        </w:rPr>
        <w:t xml:space="preserve"> retrucó con ironía–. </w:t>
      </w:r>
      <w:r w:rsidR="0010562B" w:rsidRPr="00E3184D">
        <w:rPr>
          <w:rFonts w:ascii="Crimson Text" w:hAnsi="Crimson Text"/>
          <w:sz w:val="26"/>
          <w:szCs w:val="26"/>
        </w:rPr>
        <w:t xml:space="preserve">Tú también tienes todo definido, </w:t>
      </w:r>
      <w:r w:rsidR="00C40CF2" w:rsidRPr="00E3184D">
        <w:rPr>
          <w:rFonts w:ascii="Crimson Text" w:hAnsi="Crimson Text"/>
          <w:sz w:val="26"/>
          <w:szCs w:val="26"/>
        </w:rPr>
        <w:t>algún día te casaras</w:t>
      </w:r>
      <w:r w:rsidR="005C1F27" w:rsidRPr="00E3184D">
        <w:rPr>
          <w:rFonts w:ascii="Crimson Text" w:hAnsi="Crimson Text"/>
          <w:sz w:val="26"/>
          <w:szCs w:val="26"/>
        </w:rPr>
        <w:t xml:space="preserve"> con un </w:t>
      </w:r>
      <w:del w:id="466" w:author="Paula Castrilli" w:date="2025-05-19T19:39:00Z">
        <w:r w:rsidR="005C1F27" w:rsidRPr="00E3184D" w:rsidDel="005B67FA">
          <w:rPr>
            <w:rFonts w:ascii="Crimson Text" w:hAnsi="Crimson Text"/>
            <w:sz w:val="26"/>
            <w:szCs w:val="26"/>
          </w:rPr>
          <w:delText xml:space="preserve">rey </w:delText>
        </w:r>
      </w:del>
      <w:ins w:id="467" w:author="Paula Castrilli" w:date="2025-05-19T19:39:00Z">
        <w:r w:rsidR="005B67FA">
          <w:rPr>
            <w:rFonts w:ascii="Crimson Text" w:hAnsi="Crimson Text"/>
            <w:sz w:val="26"/>
            <w:szCs w:val="26"/>
          </w:rPr>
          <w:t>pr</w:t>
        </w:r>
      </w:ins>
      <w:ins w:id="468" w:author="Paula Castrilli" w:date="2025-05-19T19:40:00Z">
        <w:r w:rsidR="005B67FA">
          <w:rPr>
            <w:rFonts w:ascii="Crimson Text" w:hAnsi="Crimson Text"/>
            <w:sz w:val="26"/>
            <w:szCs w:val="26"/>
          </w:rPr>
          <w:t>íncipe</w:t>
        </w:r>
      </w:ins>
      <w:ins w:id="469" w:author="Paula Castrilli" w:date="2025-05-19T19:39:00Z">
        <w:r w:rsidR="005B67FA" w:rsidRPr="00E3184D">
          <w:rPr>
            <w:rFonts w:ascii="Crimson Text" w:hAnsi="Crimson Text"/>
            <w:sz w:val="26"/>
            <w:szCs w:val="26"/>
          </w:rPr>
          <w:t xml:space="preserve"> </w:t>
        </w:r>
      </w:ins>
      <w:r w:rsidR="005C1F27" w:rsidRPr="00E3184D">
        <w:rPr>
          <w:rFonts w:ascii="Crimson Text" w:hAnsi="Crimson Text"/>
          <w:sz w:val="26"/>
          <w:szCs w:val="26"/>
        </w:rPr>
        <w:t>y</w:t>
      </w:r>
      <w:ins w:id="470" w:author="Paula Castrilli" w:date="2025-05-19T19:40:00Z">
        <w:r w:rsidR="005B67FA">
          <w:rPr>
            <w:rFonts w:ascii="Crimson Text" w:hAnsi="Crimson Text"/>
            <w:sz w:val="26"/>
            <w:szCs w:val="26"/>
          </w:rPr>
          <w:t xml:space="preserve"> eventualmente</w:t>
        </w:r>
      </w:ins>
      <w:r w:rsidR="005C1F27" w:rsidRPr="00E3184D">
        <w:rPr>
          <w:rFonts w:ascii="Crimson Text" w:hAnsi="Crimson Text"/>
          <w:sz w:val="26"/>
          <w:szCs w:val="26"/>
        </w:rPr>
        <w:t xml:space="preserve"> ser</w:t>
      </w:r>
      <w:r w:rsidR="00860682" w:rsidRPr="00E3184D">
        <w:rPr>
          <w:rFonts w:ascii="Crimson Text" w:hAnsi="Crimson Text"/>
          <w:sz w:val="26"/>
          <w:szCs w:val="26"/>
        </w:rPr>
        <w:t>ás</w:t>
      </w:r>
      <w:r w:rsidR="005C1F27" w:rsidRPr="00E3184D">
        <w:rPr>
          <w:rFonts w:ascii="Crimson Text" w:hAnsi="Crimson Text"/>
          <w:sz w:val="26"/>
          <w:szCs w:val="26"/>
        </w:rPr>
        <w:t xml:space="preserve"> una gran </w:t>
      </w:r>
      <w:r w:rsidR="006D4F92" w:rsidRPr="00E3184D">
        <w:rPr>
          <w:rFonts w:ascii="Crimson Text" w:hAnsi="Crimson Text"/>
          <w:sz w:val="26"/>
          <w:szCs w:val="26"/>
        </w:rPr>
        <w:t>reina, ¿y después?</w:t>
      </w:r>
    </w:p>
    <w:p w:rsidR="005C1F27" w:rsidRPr="00E3184D" w:rsidRDefault="005C1F27" w:rsidP="001E3864">
      <w:pPr>
        <w:tabs>
          <w:tab w:val="left" w:pos="2179"/>
        </w:tabs>
        <w:spacing w:after="0"/>
        <w:ind w:firstLine="284"/>
        <w:jc w:val="both"/>
      </w:pPr>
      <w:r w:rsidRPr="00E3184D">
        <w:rPr>
          <w:rFonts w:ascii="Crimson Text" w:hAnsi="Crimson Text"/>
          <w:sz w:val="26"/>
          <w:szCs w:val="26"/>
        </w:rPr>
        <w:t xml:space="preserve">Elena se quedó </w:t>
      </w:r>
      <w:del w:id="471" w:author="Paula Castrilli" w:date="2025-05-19T19:42:00Z">
        <w:r w:rsidRPr="00E3184D" w:rsidDel="005B67FA">
          <w:rPr>
            <w:rFonts w:ascii="Crimson Text" w:hAnsi="Crimson Text"/>
            <w:sz w:val="26"/>
            <w:szCs w:val="26"/>
          </w:rPr>
          <w:delText xml:space="preserve">muda </w:delText>
        </w:r>
      </w:del>
      <w:ins w:id="472" w:author="Paula Castrilli" w:date="2025-05-19T19:42:00Z">
        <w:r w:rsidR="005B67FA">
          <w:rPr>
            <w:rFonts w:ascii="Crimson Text" w:hAnsi="Crimson Text"/>
            <w:sz w:val="26"/>
            <w:szCs w:val="26"/>
          </w:rPr>
          <w:t>callada</w:t>
        </w:r>
        <w:r w:rsidR="005B67FA" w:rsidRPr="00E3184D">
          <w:rPr>
            <w:rFonts w:ascii="Crimson Text" w:hAnsi="Crimson Text"/>
            <w:sz w:val="26"/>
            <w:szCs w:val="26"/>
          </w:rPr>
          <w:t xml:space="preserve"> </w:t>
        </w:r>
      </w:ins>
      <w:r w:rsidRPr="00E3184D">
        <w:rPr>
          <w:rFonts w:ascii="Crimson Text" w:hAnsi="Crimson Text"/>
          <w:sz w:val="26"/>
          <w:szCs w:val="26"/>
        </w:rPr>
        <w:t>unos segundos. La</w:t>
      </w:r>
      <w:ins w:id="473" w:author="Paula Castrilli" w:date="2025-05-19T19:42:00Z">
        <w:r w:rsidR="005B67FA">
          <w:rPr>
            <w:rFonts w:ascii="Crimson Text" w:hAnsi="Crimson Text"/>
            <w:sz w:val="26"/>
            <w:szCs w:val="26"/>
          </w:rPr>
          <w:t>s</w:t>
        </w:r>
      </w:ins>
      <w:r w:rsidRPr="00E3184D">
        <w:rPr>
          <w:rFonts w:ascii="Crimson Text" w:hAnsi="Crimson Text"/>
          <w:sz w:val="26"/>
          <w:szCs w:val="26"/>
        </w:rPr>
        <w:t xml:space="preserve"> </w:t>
      </w:r>
      <w:del w:id="474" w:author="Paula Castrilli" w:date="2025-05-19T19:42:00Z">
        <w:r w:rsidRPr="00E3184D" w:rsidDel="005B67FA">
          <w:rPr>
            <w:rFonts w:ascii="Crimson Text" w:hAnsi="Crimson Text"/>
            <w:sz w:val="26"/>
            <w:szCs w:val="26"/>
          </w:rPr>
          <w:delText xml:space="preserve">afirmación </w:delText>
        </w:r>
      </w:del>
      <w:ins w:id="475" w:author="Paula Castrilli" w:date="2025-05-19T19:42:00Z">
        <w:r w:rsidR="005B67FA">
          <w:rPr>
            <w:rFonts w:ascii="Crimson Text" w:hAnsi="Crimson Text"/>
            <w:sz w:val="26"/>
            <w:szCs w:val="26"/>
          </w:rPr>
          <w:t>palabras</w:t>
        </w:r>
        <w:r w:rsidR="005B67FA" w:rsidRPr="00E3184D">
          <w:rPr>
            <w:rFonts w:ascii="Crimson Text" w:hAnsi="Crimson Text"/>
            <w:sz w:val="26"/>
            <w:szCs w:val="26"/>
          </w:rPr>
          <w:t xml:space="preserve"> </w:t>
        </w:r>
      </w:ins>
      <w:r w:rsidRPr="00E3184D">
        <w:rPr>
          <w:rFonts w:ascii="Crimson Text" w:hAnsi="Crimson Text"/>
          <w:sz w:val="26"/>
          <w:szCs w:val="26"/>
        </w:rPr>
        <w:t>de Eros la ponía</w:t>
      </w:r>
      <w:ins w:id="476" w:author="Paula Castrilli" w:date="2025-05-19T19:43:00Z">
        <w:r w:rsidR="005B67FA">
          <w:rPr>
            <w:rFonts w:ascii="Crimson Text" w:hAnsi="Crimson Text"/>
            <w:sz w:val="26"/>
            <w:szCs w:val="26"/>
          </w:rPr>
          <w:t>n</w:t>
        </w:r>
      </w:ins>
      <w:r w:rsidRPr="00E3184D">
        <w:rPr>
          <w:rFonts w:ascii="Crimson Text" w:hAnsi="Crimson Text"/>
          <w:sz w:val="26"/>
          <w:szCs w:val="26"/>
        </w:rPr>
        <w:t xml:space="preserve"> incomoda</w:t>
      </w:r>
      <w:del w:id="477" w:author="Paula Castrilli" w:date="2025-05-19T19:43:00Z">
        <w:r w:rsidRPr="00E3184D" w:rsidDel="005B67FA">
          <w:rPr>
            <w:rFonts w:ascii="Crimson Text" w:hAnsi="Crimson Text"/>
            <w:sz w:val="26"/>
            <w:szCs w:val="26"/>
          </w:rPr>
          <w:delText>,</w:delText>
        </w:r>
      </w:del>
      <w:r w:rsidR="004E4DA8" w:rsidRPr="00E3184D">
        <w:rPr>
          <w:rFonts w:ascii="Crimson Text" w:hAnsi="Crimson Text"/>
          <w:sz w:val="26"/>
          <w:szCs w:val="26"/>
        </w:rPr>
        <w:t xml:space="preserve"> y no quería hablar al respecto</w:t>
      </w:r>
      <w:ins w:id="478" w:author="Paula Castrilli" w:date="2025-05-19T19:43:00Z">
        <w:r w:rsidR="005B67FA">
          <w:rPr>
            <w:rFonts w:ascii="Crimson Text" w:hAnsi="Crimson Text"/>
            <w:sz w:val="26"/>
            <w:szCs w:val="26"/>
          </w:rPr>
          <w:t>.</w:t>
        </w:r>
      </w:ins>
      <w:del w:id="479" w:author="Paula Castrilli" w:date="2025-05-19T19:43:00Z">
        <w:r w:rsidR="004E4DA8" w:rsidRPr="00E3184D" w:rsidDel="005B67FA">
          <w:rPr>
            <w:rFonts w:ascii="Crimson Text" w:hAnsi="Crimson Text"/>
            <w:sz w:val="26"/>
            <w:szCs w:val="26"/>
          </w:rPr>
          <w:delText xml:space="preserve">, prefirió </w:delText>
        </w:r>
        <w:r w:rsidRPr="00E3184D" w:rsidDel="005B67FA">
          <w:rPr>
            <w:rFonts w:ascii="Crimson Text" w:hAnsi="Crimson Text"/>
            <w:sz w:val="26"/>
            <w:szCs w:val="26"/>
          </w:rPr>
          <w:delText>cambiar de tema.</w:delText>
        </w:r>
      </w:del>
    </w:p>
    <w:p w:rsidR="00D16293" w:rsidRPr="00E3184D" w:rsidRDefault="005B67FA" w:rsidP="001E3864">
      <w:pPr>
        <w:tabs>
          <w:tab w:val="left" w:pos="2179"/>
        </w:tabs>
        <w:spacing w:after="0"/>
        <w:ind w:firstLine="284"/>
        <w:jc w:val="both"/>
        <w:rPr>
          <w:rFonts w:ascii="Crimson Text" w:hAnsi="Crimson Text"/>
          <w:sz w:val="26"/>
          <w:szCs w:val="26"/>
        </w:rPr>
      </w:pPr>
      <w:ins w:id="480" w:author="Paula Castrilli" w:date="2025-05-19T19:44:00Z">
        <w:r w:rsidRPr="00E3184D">
          <w:rPr>
            <w:rFonts w:ascii="Crimson Text" w:hAnsi="Crimson Text"/>
            <w:sz w:val="26"/>
            <w:szCs w:val="26"/>
          </w:rPr>
          <w:t>–</w:t>
        </w:r>
      </w:ins>
      <w:r w:rsidR="00D16293" w:rsidRPr="00E3184D">
        <w:rPr>
          <w:rFonts w:ascii="Crimson Text" w:hAnsi="Crimson Text"/>
          <w:sz w:val="26"/>
          <w:szCs w:val="26"/>
        </w:rPr>
        <w:t>Ven</w:t>
      </w:r>
      <w:r w:rsidR="006905E8" w:rsidRPr="00E3184D">
        <w:rPr>
          <w:rFonts w:ascii="Crimson Text" w:hAnsi="Crimson Text"/>
          <w:sz w:val="26"/>
          <w:szCs w:val="26"/>
        </w:rPr>
        <w:t>,</w:t>
      </w:r>
      <w:r w:rsidR="00D16293" w:rsidRPr="00E3184D">
        <w:rPr>
          <w:rFonts w:ascii="Crimson Text" w:hAnsi="Crimson Text"/>
          <w:sz w:val="26"/>
          <w:szCs w:val="26"/>
        </w:rPr>
        <w:t xml:space="preserve"> </w:t>
      </w:r>
      <w:r w:rsidR="006905E8" w:rsidRPr="00E3184D">
        <w:rPr>
          <w:rFonts w:ascii="Crimson Text" w:hAnsi="Crimson Text"/>
          <w:sz w:val="26"/>
          <w:szCs w:val="26"/>
        </w:rPr>
        <w:t>t</w:t>
      </w:r>
      <w:r w:rsidR="00D16293" w:rsidRPr="00E3184D">
        <w:rPr>
          <w:rFonts w:ascii="Crimson Text" w:hAnsi="Crimson Text"/>
          <w:sz w:val="26"/>
          <w:szCs w:val="26"/>
        </w:rPr>
        <w:t>e mostraré algo –</w:t>
      </w:r>
      <w:ins w:id="481" w:author="Paula Castrilli" w:date="2025-05-19T19:44:00Z">
        <w:r>
          <w:rPr>
            <w:rFonts w:ascii="Crimson Text" w:hAnsi="Crimson Text"/>
            <w:sz w:val="26"/>
            <w:szCs w:val="26"/>
          </w:rPr>
          <w:t xml:space="preserve">le </w:t>
        </w:r>
      </w:ins>
      <w:r w:rsidR="00640DF0" w:rsidRPr="00E3184D">
        <w:rPr>
          <w:rFonts w:ascii="Crimson Text" w:hAnsi="Crimson Text"/>
          <w:sz w:val="26"/>
          <w:szCs w:val="26"/>
        </w:rPr>
        <w:t>dijo</w:t>
      </w:r>
      <w:ins w:id="482" w:author="Paula Castrilli" w:date="2025-05-19T19:44:00Z">
        <w:r>
          <w:rPr>
            <w:rFonts w:ascii="Crimson Text" w:hAnsi="Crimson Text"/>
            <w:sz w:val="26"/>
            <w:szCs w:val="26"/>
          </w:rPr>
          <w:t>, cambiando de tema</w:t>
        </w:r>
      </w:ins>
      <w:r w:rsidR="00054738" w:rsidRPr="00E3184D">
        <w:rPr>
          <w:rFonts w:ascii="Crimson Text" w:hAnsi="Crimson Text"/>
          <w:sz w:val="26"/>
          <w:szCs w:val="26"/>
        </w:rPr>
        <w:t>,</w:t>
      </w:r>
      <w:r w:rsidR="006905E8" w:rsidRPr="00E3184D">
        <w:rPr>
          <w:rFonts w:ascii="Crimson Text" w:hAnsi="Crimson Text"/>
          <w:sz w:val="26"/>
          <w:szCs w:val="26"/>
        </w:rPr>
        <w:t xml:space="preserve"> y le </w:t>
      </w:r>
      <w:r w:rsidR="00EE6819" w:rsidRPr="00E3184D">
        <w:rPr>
          <w:rFonts w:ascii="Crimson Text" w:hAnsi="Crimson Text"/>
          <w:sz w:val="26"/>
          <w:szCs w:val="26"/>
        </w:rPr>
        <w:t>hizo un gesto</w:t>
      </w:r>
      <w:r w:rsidR="006905E8" w:rsidRPr="00E3184D">
        <w:rPr>
          <w:rFonts w:ascii="Crimson Text" w:hAnsi="Crimson Text"/>
          <w:sz w:val="26"/>
          <w:szCs w:val="26"/>
        </w:rPr>
        <w:t xml:space="preserve"> para que la siguiera. </w:t>
      </w:r>
      <w:del w:id="483" w:author="Paula Castrilli" w:date="2025-05-19T19:44:00Z">
        <w:r w:rsidR="006905E8" w:rsidRPr="00E3184D" w:rsidDel="005B67FA">
          <w:rPr>
            <w:rFonts w:ascii="Crimson Text" w:hAnsi="Crimson Text"/>
            <w:sz w:val="26"/>
            <w:szCs w:val="26"/>
          </w:rPr>
          <w:delText>E</w:delText>
        </w:r>
        <w:r w:rsidR="00EE6819" w:rsidRPr="00E3184D" w:rsidDel="005B67FA">
          <w:rPr>
            <w:rFonts w:ascii="Crimson Text" w:hAnsi="Crimson Text"/>
            <w:sz w:val="26"/>
            <w:szCs w:val="26"/>
          </w:rPr>
          <w:delText xml:space="preserve">ros </w:delText>
        </w:r>
      </w:del>
      <w:ins w:id="484" w:author="Paula Castrilli" w:date="2025-05-19T19:44:00Z">
        <w:r>
          <w:rPr>
            <w:rFonts w:ascii="Crimson Text" w:hAnsi="Crimson Text"/>
            <w:sz w:val="26"/>
            <w:szCs w:val="26"/>
          </w:rPr>
          <w:t>Él</w:t>
        </w:r>
        <w:r w:rsidRPr="00E3184D">
          <w:rPr>
            <w:rFonts w:ascii="Crimson Text" w:hAnsi="Crimson Text"/>
            <w:sz w:val="26"/>
            <w:szCs w:val="26"/>
          </w:rPr>
          <w:t xml:space="preserve"> </w:t>
        </w:r>
      </w:ins>
      <w:r w:rsidR="00EE6819" w:rsidRPr="00E3184D">
        <w:rPr>
          <w:rFonts w:ascii="Crimson Text" w:hAnsi="Crimson Text"/>
          <w:sz w:val="26"/>
          <w:szCs w:val="26"/>
        </w:rPr>
        <w:t>dudo un instante</w:t>
      </w:r>
      <w:r w:rsidR="006905E8" w:rsidRPr="00E3184D">
        <w:rPr>
          <w:rFonts w:ascii="Crimson Text" w:hAnsi="Crimson Text"/>
          <w:sz w:val="26"/>
          <w:szCs w:val="26"/>
        </w:rPr>
        <w:t xml:space="preserve">, era su primer día como centinela y </w:t>
      </w:r>
      <w:del w:id="485" w:author="Paula Castrilli" w:date="2025-05-19T19:44:00Z">
        <w:r w:rsidR="006905E8" w:rsidRPr="00E3184D" w:rsidDel="005B67FA">
          <w:rPr>
            <w:rFonts w:ascii="Crimson Text" w:hAnsi="Crimson Text"/>
            <w:sz w:val="26"/>
            <w:szCs w:val="26"/>
          </w:rPr>
          <w:delText>estaba a punto</w:delText>
        </w:r>
      </w:del>
      <w:proofErr w:type="spellStart"/>
      <w:ins w:id="486" w:author="Paula Castrilli" w:date="2025-05-19T19:44:00Z">
        <w:r>
          <w:rPr>
            <w:rFonts w:ascii="Crimson Text" w:hAnsi="Crimson Text"/>
            <w:sz w:val="26"/>
            <w:szCs w:val="26"/>
          </w:rPr>
          <w:t>y</w:t>
        </w:r>
        <w:proofErr w:type="spellEnd"/>
        <w:r>
          <w:rPr>
            <w:rFonts w:ascii="Crimson Text" w:hAnsi="Crimson Text"/>
            <w:sz w:val="26"/>
            <w:szCs w:val="26"/>
          </w:rPr>
          <w:t xml:space="preserve"> no quería</w:t>
        </w:r>
      </w:ins>
      <w:r w:rsidR="006905E8" w:rsidRPr="00E3184D">
        <w:rPr>
          <w:rFonts w:ascii="Crimson Text" w:hAnsi="Crimson Text"/>
          <w:sz w:val="26"/>
          <w:szCs w:val="26"/>
        </w:rPr>
        <w:t xml:space="preserve"> </w:t>
      </w:r>
      <w:del w:id="487" w:author="Paula Castrilli" w:date="2025-05-19T19:44:00Z">
        <w:r w:rsidR="006905E8" w:rsidRPr="00E3184D" w:rsidDel="005B67FA">
          <w:rPr>
            <w:rFonts w:ascii="Crimson Text" w:hAnsi="Crimson Text"/>
            <w:sz w:val="26"/>
            <w:szCs w:val="26"/>
          </w:rPr>
          <w:delText xml:space="preserve">de </w:delText>
        </w:r>
      </w:del>
      <w:r w:rsidR="006905E8" w:rsidRPr="00E3184D">
        <w:rPr>
          <w:rFonts w:ascii="Crimson Text" w:hAnsi="Crimson Text"/>
          <w:sz w:val="26"/>
          <w:szCs w:val="26"/>
        </w:rPr>
        <w:t xml:space="preserve">abandonar su puesto. </w:t>
      </w:r>
      <w:ins w:id="488" w:author="Paula Castrilli" w:date="2025-05-19T19:44:00Z">
        <w:r>
          <w:rPr>
            <w:rFonts w:ascii="Crimson Text" w:hAnsi="Crimson Text"/>
            <w:sz w:val="26"/>
            <w:szCs w:val="26"/>
          </w:rPr>
          <w:t xml:space="preserve">Tras unos segundos de debate interno, </w:t>
        </w:r>
      </w:ins>
      <w:del w:id="489" w:author="Paula Castrilli" w:date="2025-05-19T19:45:00Z">
        <w:r w:rsidR="006905E8" w:rsidRPr="00E3184D" w:rsidDel="005B67FA">
          <w:rPr>
            <w:rFonts w:ascii="Crimson Text" w:hAnsi="Crimson Text"/>
            <w:sz w:val="26"/>
            <w:szCs w:val="26"/>
          </w:rPr>
          <w:delText>De todos modos, asumió el riesgo y acompaño</w:delText>
        </w:r>
      </w:del>
      <w:ins w:id="490" w:author="Paula Castrilli" w:date="2025-05-19T19:45:00Z">
        <w:r>
          <w:rPr>
            <w:rFonts w:ascii="Crimson Text" w:hAnsi="Crimson Text"/>
            <w:sz w:val="26"/>
            <w:szCs w:val="26"/>
          </w:rPr>
          <w:t>decidió acompañar</w:t>
        </w:r>
      </w:ins>
      <w:r w:rsidR="006905E8" w:rsidRPr="00E3184D">
        <w:rPr>
          <w:rFonts w:ascii="Crimson Text" w:hAnsi="Crimson Text"/>
          <w:sz w:val="26"/>
          <w:szCs w:val="26"/>
        </w:rPr>
        <w:t xml:space="preserve"> a la princesa</w:t>
      </w:r>
      <w:ins w:id="491" w:author="Paula Castrilli" w:date="2025-05-19T19:45:00Z">
        <w:r>
          <w:rPr>
            <w:rFonts w:ascii="Crimson Text" w:hAnsi="Crimson Text"/>
            <w:sz w:val="26"/>
            <w:szCs w:val="26"/>
          </w:rPr>
          <w:t xml:space="preserve"> de todos modos</w:t>
        </w:r>
      </w:ins>
      <w:r w:rsidR="006905E8" w:rsidRPr="00E3184D">
        <w:rPr>
          <w:rFonts w:ascii="Crimson Text" w:hAnsi="Crimson Text"/>
          <w:sz w:val="26"/>
          <w:szCs w:val="26"/>
        </w:rPr>
        <w:t>.</w:t>
      </w:r>
    </w:p>
    <w:p w:rsidR="001F6587" w:rsidRPr="00E3184D" w:rsidRDefault="000D484E"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 xml:space="preserve">Ambos </w:t>
      </w:r>
      <w:r w:rsidR="00F639ED" w:rsidRPr="00E3184D">
        <w:rPr>
          <w:rFonts w:ascii="Crimson Text" w:hAnsi="Crimson Text"/>
          <w:sz w:val="26"/>
          <w:szCs w:val="26"/>
        </w:rPr>
        <w:t>recorrieron</w:t>
      </w:r>
      <w:r w:rsidRPr="00E3184D">
        <w:rPr>
          <w:rFonts w:ascii="Crimson Text" w:hAnsi="Crimson Text"/>
          <w:sz w:val="26"/>
          <w:szCs w:val="26"/>
        </w:rPr>
        <w:t xml:space="preserve"> el pasillo </w:t>
      </w:r>
      <w:r w:rsidR="00F639ED" w:rsidRPr="00E3184D">
        <w:rPr>
          <w:rFonts w:ascii="Crimson Text" w:hAnsi="Crimson Text"/>
          <w:sz w:val="26"/>
          <w:szCs w:val="26"/>
        </w:rPr>
        <w:t>d</w:t>
      </w:r>
      <w:r w:rsidRPr="00E3184D">
        <w:rPr>
          <w:rFonts w:ascii="Crimson Text" w:hAnsi="Crimson Text"/>
          <w:sz w:val="26"/>
          <w:szCs w:val="26"/>
        </w:rPr>
        <w:t xml:space="preserve">el ala norte, hasta </w:t>
      </w:r>
      <w:r w:rsidR="00EE6819" w:rsidRPr="00E3184D">
        <w:rPr>
          <w:rFonts w:ascii="Crimson Text" w:hAnsi="Crimson Text"/>
          <w:sz w:val="26"/>
          <w:szCs w:val="26"/>
        </w:rPr>
        <w:t>llegar</w:t>
      </w:r>
      <w:r w:rsidR="00781069" w:rsidRPr="00E3184D">
        <w:rPr>
          <w:rFonts w:ascii="Crimson Text" w:hAnsi="Crimson Text"/>
          <w:sz w:val="26"/>
          <w:szCs w:val="26"/>
        </w:rPr>
        <w:t xml:space="preserve"> a una de las esquinas</w:t>
      </w:r>
      <w:r w:rsidRPr="00E3184D">
        <w:rPr>
          <w:rFonts w:ascii="Crimson Text" w:hAnsi="Crimson Text"/>
          <w:sz w:val="26"/>
          <w:szCs w:val="26"/>
        </w:rPr>
        <w:t xml:space="preserve">. Allí, la torre </w:t>
      </w:r>
      <w:r w:rsidR="00781069" w:rsidRPr="00E3184D">
        <w:rPr>
          <w:rFonts w:ascii="Crimson Text" w:hAnsi="Crimson Text"/>
          <w:sz w:val="26"/>
          <w:szCs w:val="26"/>
        </w:rPr>
        <w:t>tenía un diseño semicircular</w:t>
      </w:r>
      <w:r w:rsidRPr="00E3184D">
        <w:rPr>
          <w:rFonts w:ascii="Crimson Text" w:hAnsi="Crimson Text"/>
          <w:sz w:val="26"/>
          <w:szCs w:val="26"/>
        </w:rPr>
        <w:t xml:space="preserve"> y disponía de una </w:t>
      </w:r>
      <w:r w:rsidR="00054738" w:rsidRPr="00E3184D">
        <w:rPr>
          <w:rFonts w:ascii="Crimson Text" w:hAnsi="Crimson Text"/>
          <w:sz w:val="26"/>
          <w:szCs w:val="26"/>
        </w:rPr>
        <w:t>garita</w:t>
      </w:r>
      <w:r w:rsidRPr="00E3184D">
        <w:rPr>
          <w:rFonts w:ascii="Crimson Text" w:hAnsi="Crimson Text"/>
          <w:sz w:val="26"/>
          <w:szCs w:val="26"/>
        </w:rPr>
        <w:t xml:space="preserve"> con forma de bóveda</w:t>
      </w:r>
      <w:r w:rsidR="00781069" w:rsidRPr="00E3184D">
        <w:rPr>
          <w:rFonts w:ascii="Crimson Text" w:hAnsi="Crimson Text"/>
          <w:sz w:val="26"/>
          <w:szCs w:val="26"/>
        </w:rPr>
        <w:t>,</w:t>
      </w:r>
      <w:r w:rsidRPr="00E3184D">
        <w:rPr>
          <w:rFonts w:ascii="Crimson Text" w:hAnsi="Crimson Text"/>
          <w:sz w:val="26"/>
          <w:szCs w:val="26"/>
        </w:rPr>
        <w:t xml:space="preserve"> donde cabían al menos dos personas. La princesa le indicó que se </w:t>
      </w:r>
      <w:r w:rsidR="006E6C73" w:rsidRPr="00E3184D">
        <w:rPr>
          <w:rFonts w:ascii="Crimson Text" w:hAnsi="Crimson Text"/>
          <w:sz w:val="26"/>
          <w:szCs w:val="26"/>
        </w:rPr>
        <w:t>ubicara</w:t>
      </w:r>
      <w:r w:rsidRPr="00E3184D">
        <w:rPr>
          <w:rFonts w:ascii="Crimson Text" w:hAnsi="Crimson Text"/>
          <w:sz w:val="26"/>
          <w:szCs w:val="26"/>
        </w:rPr>
        <w:t xml:space="preserve"> </w:t>
      </w:r>
      <w:r w:rsidR="00054738" w:rsidRPr="00E3184D">
        <w:rPr>
          <w:rFonts w:ascii="Crimson Text" w:hAnsi="Crimson Text"/>
          <w:sz w:val="26"/>
          <w:szCs w:val="26"/>
        </w:rPr>
        <w:t>frente a la ventana</w:t>
      </w:r>
      <w:r w:rsidRPr="00E3184D">
        <w:rPr>
          <w:rFonts w:ascii="Crimson Text" w:hAnsi="Crimson Text"/>
          <w:sz w:val="26"/>
          <w:szCs w:val="26"/>
        </w:rPr>
        <w:t xml:space="preserve">, </w:t>
      </w:r>
      <w:ins w:id="492" w:author="Paula Castrilli" w:date="2025-05-19T19:46:00Z">
        <w:r w:rsidR="005C0F76">
          <w:rPr>
            <w:rFonts w:ascii="Crimson Text" w:hAnsi="Crimson Text"/>
            <w:sz w:val="26"/>
            <w:szCs w:val="26"/>
          </w:rPr>
          <w:t xml:space="preserve">para </w:t>
        </w:r>
      </w:ins>
      <w:r w:rsidRPr="00E3184D">
        <w:rPr>
          <w:rFonts w:ascii="Crimson Text" w:hAnsi="Crimson Text"/>
          <w:sz w:val="26"/>
          <w:szCs w:val="26"/>
        </w:rPr>
        <w:t xml:space="preserve">luego </w:t>
      </w:r>
      <w:del w:id="493" w:author="Paula Castrilli" w:date="2025-05-19T19:46:00Z">
        <w:r w:rsidRPr="00E3184D" w:rsidDel="005C0F76">
          <w:rPr>
            <w:rFonts w:ascii="Crimson Text" w:hAnsi="Crimson Text"/>
            <w:sz w:val="26"/>
            <w:szCs w:val="26"/>
          </w:rPr>
          <w:delText xml:space="preserve">ella se </w:delText>
        </w:r>
        <w:r w:rsidR="006E6C73" w:rsidRPr="00E3184D" w:rsidDel="005C0F76">
          <w:rPr>
            <w:rFonts w:ascii="Crimson Text" w:hAnsi="Crimson Text"/>
            <w:sz w:val="26"/>
            <w:szCs w:val="26"/>
          </w:rPr>
          <w:delText>arrim</w:delText>
        </w:r>
        <w:r w:rsidR="00FD09EA" w:rsidRPr="00E3184D" w:rsidDel="005C0F76">
          <w:rPr>
            <w:rFonts w:ascii="Crimson Text" w:hAnsi="Crimson Text"/>
            <w:sz w:val="26"/>
            <w:szCs w:val="26"/>
          </w:rPr>
          <w:delText>ó</w:delText>
        </w:r>
      </w:del>
      <w:ins w:id="494" w:author="Paula Castrilli" w:date="2025-05-19T19:46:00Z">
        <w:r w:rsidR="005C0F76">
          <w:rPr>
            <w:rFonts w:ascii="Crimson Text" w:hAnsi="Crimson Text"/>
            <w:sz w:val="26"/>
            <w:szCs w:val="26"/>
          </w:rPr>
          <w:t>arrimarse</w:t>
        </w:r>
      </w:ins>
      <w:r w:rsidRPr="00E3184D">
        <w:rPr>
          <w:rFonts w:ascii="Crimson Text" w:hAnsi="Crimson Text"/>
          <w:sz w:val="26"/>
          <w:szCs w:val="26"/>
        </w:rPr>
        <w:t xml:space="preserve"> a su lado. Aquel </w:t>
      </w:r>
      <w:r w:rsidR="00FD09EA" w:rsidRPr="00E3184D">
        <w:rPr>
          <w:rFonts w:ascii="Crimson Text" w:hAnsi="Crimson Text"/>
          <w:sz w:val="26"/>
          <w:szCs w:val="26"/>
        </w:rPr>
        <w:t>punto de</w:t>
      </w:r>
      <w:r w:rsidRPr="00E3184D">
        <w:rPr>
          <w:rFonts w:ascii="Crimson Text" w:hAnsi="Crimson Text"/>
          <w:sz w:val="26"/>
          <w:szCs w:val="26"/>
        </w:rPr>
        <w:t xml:space="preserve"> vista </w:t>
      </w:r>
      <w:r w:rsidR="00FD09EA" w:rsidRPr="00E3184D">
        <w:rPr>
          <w:rFonts w:ascii="Crimson Text" w:hAnsi="Crimson Text"/>
          <w:sz w:val="26"/>
          <w:szCs w:val="26"/>
        </w:rPr>
        <w:t xml:space="preserve">era </w:t>
      </w:r>
      <w:r w:rsidR="00BF1DCA" w:rsidRPr="00E3184D">
        <w:rPr>
          <w:rFonts w:ascii="Crimson Text" w:hAnsi="Crimson Text"/>
          <w:sz w:val="26"/>
          <w:szCs w:val="26"/>
        </w:rPr>
        <w:t>completamente diferente al</w:t>
      </w:r>
      <w:r w:rsidRPr="00E3184D">
        <w:rPr>
          <w:rFonts w:ascii="Crimson Text" w:hAnsi="Crimson Text"/>
          <w:sz w:val="26"/>
          <w:szCs w:val="26"/>
        </w:rPr>
        <w:t xml:space="preserve"> anterior. Se </w:t>
      </w:r>
      <w:r w:rsidR="006E6C73" w:rsidRPr="00E3184D">
        <w:rPr>
          <w:rFonts w:ascii="Crimson Text" w:hAnsi="Crimson Text"/>
          <w:sz w:val="26"/>
          <w:szCs w:val="26"/>
        </w:rPr>
        <w:t>podía contemplar</w:t>
      </w:r>
      <w:r w:rsidRPr="00E3184D">
        <w:rPr>
          <w:rFonts w:ascii="Crimson Text" w:hAnsi="Crimson Text"/>
          <w:sz w:val="26"/>
          <w:szCs w:val="26"/>
        </w:rPr>
        <w:t xml:space="preserve"> la cordillera este en toda su extensión, de sur a norte, </w:t>
      </w:r>
      <w:r w:rsidR="00F639ED" w:rsidRPr="00E3184D">
        <w:rPr>
          <w:rFonts w:ascii="Crimson Text" w:hAnsi="Crimson Text"/>
          <w:sz w:val="26"/>
          <w:szCs w:val="26"/>
        </w:rPr>
        <w:t>hasta esfumarse</w:t>
      </w:r>
      <w:r w:rsidRPr="00E3184D">
        <w:rPr>
          <w:rFonts w:ascii="Crimson Text" w:hAnsi="Crimson Text"/>
          <w:sz w:val="26"/>
          <w:szCs w:val="26"/>
        </w:rPr>
        <w:t xml:space="preserve"> en el horizonte. El paisaje era asombroso, Eros nunca había tenido la posibilidad de observar </w:t>
      </w:r>
      <w:r w:rsidR="00FD09EA" w:rsidRPr="00E3184D">
        <w:rPr>
          <w:rFonts w:ascii="Crimson Text" w:hAnsi="Crimson Text"/>
          <w:sz w:val="26"/>
          <w:szCs w:val="26"/>
        </w:rPr>
        <w:t xml:space="preserve">las montañas </w:t>
      </w:r>
      <w:r w:rsidRPr="00E3184D">
        <w:rPr>
          <w:rFonts w:ascii="Crimson Text" w:hAnsi="Crimson Text"/>
          <w:sz w:val="26"/>
          <w:szCs w:val="26"/>
        </w:rPr>
        <w:t xml:space="preserve">desde esa posición, </w:t>
      </w:r>
      <w:r w:rsidR="00FD09EA" w:rsidRPr="00E3184D">
        <w:rPr>
          <w:rFonts w:ascii="Crimson Text" w:hAnsi="Crimson Text"/>
          <w:sz w:val="26"/>
          <w:szCs w:val="26"/>
        </w:rPr>
        <w:t>la altura de la torre ofrecía una perspectiva singular.</w:t>
      </w:r>
    </w:p>
    <w:p w:rsidR="00FD09EA" w:rsidRPr="00E3184D" w:rsidRDefault="00FD09EA"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El</w:t>
      </w:r>
      <w:r w:rsidR="00BF1DCA" w:rsidRPr="00E3184D">
        <w:rPr>
          <w:rFonts w:ascii="Crimson Text" w:hAnsi="Crimson Text"/>
          <w:sz w:val="26"/>
          <w:szCs w:val="26"/>
        </w:rPr>
        <w:t>ena</w:t>
      </w:r>
      <w:r w:rsidRPr="00E3184D">
        <w:rPr>
          <w:rFonts w:ascii="Crimson Text" w:hAnsi="Crimson Text"/>
          <w:sz w:val="26"/>
          <w:szCs w:val="26"/>
        </w:rPr>
        <w:t xml:space="preserve"> se </w:t>
      </w:r>
      <w:r w:rsidR="006E6C73" w:rsidRPr="00E3184D">
        <w:rPr>
          <w:rFonts w:ascii="Crimson Text" w:hAnsi="Crimson Text"/>
          <w:sz w:val="26"/>
          <w:szCs w:val="26"/>
        </w:rPr>
        <w:t>acerc</w:t>
      </w:r>
      <w:r w:rsidRPr="00E3184D">
        <w:rPr>
          <w:rFonts w:ascii="Crimson Text" w:hAnsi="Crimson Text"/>
          <w:sz w:val="26"/>
          <w:szCs w:val="26"/>
        </w:rPr>
        <w:t>ó un poco más, y murmuro por lo bajo.</w:t>
      </w:r>
    </w:p>
    <w:p w:rsidR="00FD09EA" w:rsidRPr="00E3184D" w:rsidRDefault="002E1261"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w:t>
      </w:r>
      <w:r w:rsidR="00FD09EA" w:rsidRPr="00E3184D">
        <w:rPr>
          <w:rFonts w:ascii="Crimson Text" w:hAnsi="Crimson Text"/>
          <w:sz w:val="26"/>
          <w:szCs w:val="26"/>
        </w:rPr>
        <w:t>E</w:t>
      </w:r>
      <w:r w:rsidR="0077571A" w:rsidRPr="00E3184D">
        <w:rPr>
          <w:rFonts w:ascii="Crimson Text" w:hAnsi="Crimson Text"/>
          <w:sz w:val="26"/>
          <w:szCs w:val="26"/>
        </w:rPr>
        <w:t>s</w:t>
      </w:r>
      <w:r w:rsidR="00BF1DCA" w:rsidRPr="00E3184D">
        <w:rPr>
          <w:rFonts w:ascii="Crimson Text" w:hAnsi="Crimson Text"/>
          <w:sz w:val="26"/>
          <w:szCs w:val="26"/>
        </w:rPr>
        <w:t>t</w:t>
      </w:r>
      <w:r w:rsidR="00FD09EA" w:rsidRPr="00E3184D">
        <w:rPr>
          <w:rFonts w:ascii="Crimson Text" w:hAnsi="Crimson Text"/>
          <w:sz w:val="26"/>
          <w:szCs w:val="26"/>
        </w:rPr>
        <w:t xml:space="preserve">a es mi vista favorita, ves el pico más alto –pronunció suavemente mientras </w:t>
      </w:r>
      <w:r w:rsidR="00BF43B0" w:rsidRPr="00E3184D">
        <w:rPr>
          <w:rFonts w:ascii="Crimson Text" w:hAnsi="Crimson Text"/>
          <w:sz w:val="26"/>
          <w:szCs w:val="26"/>
        </w:rPr>
        <w:t>señalaba</w:t>
      </w:r>
      <w:r w:rsidR="00FD09EA" w:rsidRPr="00E3184D">
        <w:rPr>
          <w:rFonts w:ascii="Crimson Text" w:hAnsi="Crimson Text"/>
          <w:sz w:val="26"/>
          <w:szCs w:val="26"/>
        </w:rPr>
        <w:t xml:space="preserve"> </w:t>
      </w:r>
      <w:r w:rsidR="00A145FA" w:rsidRPr="00E3184D">
        <w:rPr>
          <w:rFonts w:ascii="Crimson Text" w:hAnsi="Crimson Text"/>
          <w:sz w:val="26"/>
          <w:szCs w:val="26"/>
        </w:rPr>
        <w:t>hacia l</w:t>
      </w:r>
      <w:r w:rsidR="006E6C73" w:rsidRPr="00E3184D">
        <w:rPr>
          <w:rFonts w:ascii="Crimson Text" w:hAnsi="Crimson Text"/>
          <w:sz w:val="26"/>
          <w:szCs w:val="26"/>
        </w:rPr>
        <w:t>as altas cumbres</w:t>
      </w:r>
      <w:r w:rsidR="00FD09EA" w:rsidRPr="00E3184D">
        <w:rPr>
          <w:rFonts w:ascii="Crimson Text" w:hAnsi="Crimson Text"/>
          <w:sz w:val="26"/>
          <w:szCs w:val="26"/>
        </w:rPr>
        <w:t>–. A veces imagin</w:t>
      </w:r>
      <w:ins w:id="495" w:author="Paula Castrilli" w:date="2025-05-19T19:47:00Z">
        <w:r w:rsidR="005C0F76">
          <w:rPr>
            <w:rFonts w:ascii="Crimson Text" w:hAnsi="Crimson Text"/>
            <w:sz w:val="26"/>
            <w:szCs w:val="26"/>
          </w:rPr>
          <w:t>o</w:t>
        </w:r>
      </w:ins>
      <w:del w:id="496" w:author="Paula Castrilli" w:date="2025-05-19T19:47:00Z">
        <w:r w:rsidR="00FD09EA" w:rsidRPr="00E3184D" w:rsidDel="005C0F76">
          <w:rPr>
            <w:rFonts w:ascii="Crimson Text" w:hAnsi="Crimson Text"/>
            <w:sz w:val="26"/>
            <w:szCs w:val="26"/>
          </w:rPr>
          <w:delText>ó</w:delText>
        </w:r>
      </w:del>
      <w:r w:rsidR="00FD09EA" w:rsidRPr="00E3184D">
        <w:rPr>
          <w:rFonts w:ascii="Crimson Text" w:hAnsi="Crimson Text"/>
          <w:sz w:val="26"/>
          <w:szCs w:val="26"/>
        </w:rPr>
        <w:t xml:space="preserve"> que </w:t>
      </w:r>
      <w:r w:rsidR="00BF43B0" w:rsidRPr="00E3184D">
        <w:rPr>
          <w:rFonts w:ascii="Crimson Text" w:hAnsi="Crimson Text"/>
          <w:sz w:val="26"/>
          <w:szCs w:val="26"/>
        </w:rPr>
        <w:t>puedo montar</w:t>
      </w:r>
      <w:r w:rsidR="0077571A" w:rsidRPr="00E3184D">
        <w:rPr>
          <w:rFonts w:ascii="Crimson Text" w:hAnsi="Crimson Text"/>
          <w:sz w:val="26"/>
          <w:szCs w:val="26"/>
        </w:rPr>
        <w:t xml:space="preserve"> un dragón</w:t>
      </w:r>
      <w:r w:rsidR="00C228A4" w:rsidRPr="00E3184D">
        <w:rPr>
          <w:rFonts w:ascii="Crimson Text" w:hAnsi="Crimson Text"/>
          <w:sz w:val="26"/>
          <w:szCs w:val="26"/>
        </w:rPr>
        <w:t xml:space="preserve"> </w:t>
      </w:r>
      <w:r w:rsidR="0077571A" w:rsidRPr="00E3184D">
        <w:rPr>
          <w:rFonts w:ascii="Crimson Text" w:hAnsi="Crimson Text"/>
          <w:sz w:val="26"/>
          <w:szCs w:val="26"/>
        </w:rPr>
        <w:t xml:space="preserve">y </w:t>
      </w:r>
      <w:r w:rsidR="00BF43B0" w:rsidRPr="00E3184D">
        <w:rPr>
          <w:rFonts w:ascii="Crimson Text" w:hAnsi="Crimson Text"/>
          <w:sz w:val="26"/>
          <w:szCs w:val="26"/>
        </w:rPr>
        <w:t>llegar</w:t>
      </w:r>
      <w:r w:rsidR="0077571A" w:rsidRPr="00E3184D">
        <w:rPr>
          <w:rFonts w:ascii="Crimson Text" w:hAnsi="Crimson Text"/>
          <w:sz w:val="26"/>
          <w:szCs w:val="26"/>
        </w:rPr>
        <w:t xml:space="preserve"> hasta esa </w:t>
      </w:r>
      <w:r w:rsidR="006E6C73" w:rsidRPr="00E3184D">
        <w:rPr>
          <w:rFonts w:ascii="Crimson Text" w:hAnsi="Crimson Text"/>
          <w:sz w:val="26"/>
          <w:szCs w:val="26"/>
        </w:rPr>
        <w:t>montaña</w:t>
      </w:r>
      <w:r w:rsidR="0077571A" w:rsidRPr="00E3184D">
        <w:rPr>
          <w:rFonts w:ascii="Crimson Text" w:hAnsi="Crimson Text"/>
          <w:sz w:val="26"/>
          <w:szCs w:val="26"/>
        </w:rPr>
        <w:t>. Un dragón</w:t>
      </w:r>
      <w:r w:rsidR="00C228A4" w:rsidRPr="00E3184D">
        <w:rPr>
          <w:rFonts w:ascii="Crimson Text" w:hAnsi="Crimson Text"/>
          <w:sz w:val="26"/>
          <w:szCs w:val="26"/>
        </w:rPr>
        <w:t xml:space="preserve"> blanco</w:t>
      </w:r>
      <w:r w:rsidR="00B71A8E" w:rsidRPr="00E3184D">
        <w:rPr>
          <w:rFonts w:ascii="Crimson Text" w:hAnsi="Crimson Text"/>
          <w:sz w:val="26"/>
          <w:szCs w:val="26"/>
        </w:rPr>
        <w:t>,</w:t>
      </w:r>
      <w:r w:rsidR="0077571A" w:rsidRPr="00E3184D">
        <w:rPr>
          <w:rFonts w:ascii="Crimson Text" w:hAnsi="Crimson Text"/>
          <w:sz w:val="26"/>
          <w:szCs w:val="26"/>
        </w:rPr>
        <w:t xml:space="preserve"> como el de los cuentos lege</w:t>
      </w:r>
      <w:r w:rsidR="00BF43B0" w:rsidRPr="00E3184D">
        <w:rPr>
          <w:rFonts w:ascii="Crimson Text" w:hAnsi="Crimson Text"/>
          <w:sz w:val="26"/>
          <w:szCs w:val="26"/>
        </w:rPr>
        <w:t>ndarios, y volar sobre la cordillera</w:t>
      </w:r>
      <w:r w:rsidR="006E6C73" w:rsidRPr="00E3184D">
        <w:rPr>
          <w:rFonts w:ascii="Crimson Text" w:hAnsi="Crimson Text"/>
          <w:sz w:val="26"/>
          <w:szCs w:val="26"/>
        </w:rPr>
        <w:t xml:space="preserve"> hasta posarme en aquella cima</w:t>
      </w:r>
      <w:r w:rsidR="0077571A" w:rsidRPr="00E3184D">
        <w:rPr>
          <w:rFonts w:ascii="Crimson Text" w:hAnsi="Crimson Text"/>
          <w:sz w:val="26"/>
          <w:szCs w:val="26"/>
        </w:rPr>
        <w:t xml:space="preserve">, la más alta, y desde ahí </w:t>
      </w:r>
      <w:r w:rsidR="00BF43B0" w:rsidRPr="00E3184D">
        <w:rPr>
          <w:rFonts w:ascii="Crimson Text" w:hAnsi="Crimson Text"/>
          <w:sz w:val="26"/>
          <w:szCs w:val="26"/>
        </w:rPr>
        <w:t>contemplar</w:t>
      </w:r>
      <w:r w:rsidR="0077571A" w:rsidRPr="00E3184D">
        <w:rPr>
          <w:rFonts w:ascii="Crimson Text" w:hAnsi="Crimson Text"/>
          <w:sz w:val="26"/>
          <w:szCs w:val="26"/>
        </w:rPr>
        <w:t xml:space="preserve"> todo el territorio de Tibur. Sería grandioso, ¿</w:t>
      </w:r>
      <w:del w:id="497" w:author="Paula Castrilli" w:date="2025-05-19T19:47:00Z">
        <w:r w:rsidR="0077571A" w:rsidRPr="00E3184D" w:rsidDel="005C0F76">
          <w:rPr>
            <w:rFonts w:ascii="Crimson Text" w:hAnsi="Crimson Text"/>
            <w:sz w:val="26"/>
            <w:szCs w:val="26"/>
          </w:rPr>
          <w:delText>Qué piensas</w:delText>
        </w:r>
      </w:del>
      <w:ins w:id="498" w:author="Paula Castrilli" w:date="2025-05-19T19:47:00Z">
        <w:r w:rsidR="005C0F76">
          <w:rPr>
            <w:rFonts w:ascii="Crimson Text" w:hAnsi="Crimson Text"/>
            <w:sz w:val="26"/>
            <w:szCs w:val="26"/>
          </w:rPr>
          <w:t>no te parece</w:t>
        </w:r>
      </w:ins>
      <w:r w:rsidR="0077571A" w:rsidRPr="00E3184D">
        <w:rPr>
          <w:rFonts w:ascii="Crimson Text" w:hAnsi="Crimson Text"/>
          <w:sz w:val="26"/>
          <w:szCs w:val="26"/>
        </w:rPr>
        <w:t>? –concluyó con la vista perdida entre los cerros.</w:t>
      </w:r>
    </w:p>
    <w:p w:rsidR="001A696E" w:rsidRPr="00E3184D" w:rsidRDefault="002E1261" w:rsidP="001A696E">
      <w:pPr>
        <w:tabs>
          <w:tab w:val="left" w:pos="2179"/>
        </w:tabs>
        <w:spacing w:after="0"/>
        <w:ind w:firstLine="284"/>
        <w:jc w:val="both"/>
        <w:rPr>
          <w:rFonts w:ascii="Crimson Text" w:hAnsi="Crimson Text"/>
          <w:sz w:val="26"/>
          <w:szCs w:val="26"/>
        </w:rPr>
      </w:pPr>
      <w:r w:rsidRPr="00E3184D">
        <w:rPr>
          <w:rFonts w:ascii="Crimson Text" w:hAnsi="Crimson Text"/>
          <w:sz w:val="26"/>
          <w:szCs w:val="26"/>
        </w:rPr>
        <w:t>–</w:t>
      </w:r>
      <w:r w:rsidR="004F446F" w:rsidRPr="00E3184D">
        <w:rPr>
          <w:rFonts w:ascii="Crimson Text" w:hAnsi="Crimson Text"/>
          <w:sz w:val="26"/>
          <w:szCs w:val="26"/>
        </w:rPr>
        <w:t>Sería increíble</w:t>
      </w:r>
      <w:r w:rsidR="00BF43B0" w:rsidRPr="00E3184D">
        <w:rPr>
          <w:rFonts w:ascii="Crimson Text" w:hAnsi="Crimson Text"/>
          <w:sz w:val="26"/>
          <w:szCs w:val="26"/>
        </w:rPr>
        <w:t xml:space="preserve"> pero imposible. </w:t>
      </w:r>
      <w:r w:rsidR="006E6C73" w:rsidRPr="00E3184D">
        <w:rPr>
          <w:rFonts w:ascii="Crimson Text" w:hAnsi="Crimson Text"/>
          <w:sz w:val="26"/>
          <w:szCs w:val="26"/>
        </w:rPr>
        <w:t>No podrías montar un dragón</w:t>
      </w:r>
      <w:r w:rsidR="00BF43B0" w:rsidRPr="00E3184D">
        <w:rPr>
          <w:rFonts w:ascii="Crimson Text" w:hAnsi="Crimson Text"/>
          <w:sz w:val="26"/>
          <w:szCs w:val="26"/>
        </w:rPr>
        <w:t xml:space="preserve">, te </w:t>
      </w:r>
      <w:del w:id="499" w:author="Paula Castrilli" w:date="2025-05-19T19:47:00Z">
        <w:r w:rsidR="00BF43B0" w:rsidRPr="00E3184D" w:rsidDel="005C0F76">
          <w:rPr>
            <w:rFonts w:ascii="Crimson Text" w:hAnsi="Crimson Text"/>
            <w:sz w:val="26"/>
            <w:szCs w:val="26"/>
          </w:rPr>
          <w:delText xml:space="preserve">devoraría </w:delText>
        </w:r>
      </w:del>
      <w:ins w:id="500" w:author="Paula Castrilli" w:date="2025-05-19T19:47:00Z">
        <w:r w:rsidR="005C0F76">
          <w:rPr>
            <w:rFonts w:ascii="Crimson Text" w:hAnsi="Crimson Text"/>
            <w:sz w:val="26"/>
            <w:szCs w:val="26"/>
          </w:rPr>
          <w:t>destrozaría</w:t>
        </w:r>
        <w:r w:rsidR="005C0F76" w:rsidRPr="00E3184D">
          <w:rPr>
            <w:rFonts w:ascii="Crimson Text" w:hAnsi="Crimson Text"/>
            <w:sz w:val="26"/>
            <w:szCs w:val="26"/>
          </w:rPr>
          <w:t xml:space="preserve"> </w:t>
        </w:r>
      </w:ins>
      <w:r w:rsidR="00BF43B0" w:rsidRPr="00E3184D">
        <w:rPr>
          <w:rFonts w:ascii="Crimson Text" w:hAnsi="Crimson Text"/>
          <w:sz w:val="26"/>
          <w:szCs w:val="26"/>
        </w:rPr>
        <w:t>en mil pedazos –retrucó</w:t>
      </w:r>
      <w:ins w:id="501" w:author="Paula Castrilli" w:date="2025-05-19T19:47:00Z">
        <w:r w:rsidR="005C0F76">
          <w:rPr>
            <w:rFonts w:ascii="Crimson Text" w:hAnsi="Crimson Text"/>
            <w:sz w:val="26"/>
            <w:szCs w:val="26"/>
          </w:rPr>
          <w:t xml:space="preserve"> él,</w:t>
        </w:r>
      </w:ins>
      <w:r w:rsidR="00BF43B0" w:rsidRPr="00E3184D">
        <w:rPr>
          <w:rFonts w:ascii="Crimson Text" w:hAnsi="Crimson Text"/>
          <w:sz w:val="26"/>
          <w:szCs w:val="26"/>
        </w:rPr>
        <w:t xml:space="preserve"> riendo</w:t>
      </w:r>
      <w:r w:rsidR="006B6145" w:rsidRPr="00E3184D">
        <w:rPr>
          <w:rFonts w:ascii="Crimson Text" w:hAnsi="Crimson Text"/>
          <w:sz w:val="26"/>
          <w:szCs w:val="26"/>
        </w:rPr>
        <w:t>.</w:t>
      </w:r>
      <w:r w:rsidR="008D7134" w:rsidRPr="00E3184D">
        <w:t xml:space="preserve"> </w:t>
      </w:r>
      <w:r w:rsidR="008D7134" w:rsidRPr="00E3184D">
        <w:rPr>
          <w:rFonts w:ascii="Crimson Text" w:hAnsi="Crimson Text"/>
          <w:sz w:val="26"/>
          <w:szCs w:val="26"/>
        </w:rPr>
        <w:t xml:space="preserve">Elena le dio un pequeño golpe en el hombro, y le sonrió </w:t>
      </w:r>
      <w:del w:id="502" w:author="Paula Castrilli" w:date="2025-05-19T19:48:00Z">
        <w:r w:rsidR="008D7134" w:rsidRPr="00E3184D" w:rsidDel="005C0F76">
          <w:rPr>
            <w:rFonts w:ascii="Crimson Text" w:hAnsi="Crimson Text"/>
            <w:sz w:val="26"/>
            <w:szCs w:val="26"/>
          </w:rPr>
          <w:delText>irónicamente</w:delText>
        </w:r>
      </w:del>
      <w:ins w:id="503" w:author="Paula Castrilli" w:date="2025-05-19T19:48:00Z">
        <w:r w:rsidR="005C0F76">
          <w:rPr>
            <w:rFonts w:ascii="Crimson Text" w:hAnsi="Crimson Text"/>
            <w:sz w:val="26"/>
            <w:szCs w:val="26"/>
          </w:rPr>
          <w:t>de manera burlona</w:t>
        </w:r>
      </w:ins>
      <w:r w:rsidR="008D7134" w:rsidRPr="00E3184D">
        <w:rPr>
          <w:rFonts w:ascii="Crimson Text" w:hAnsi="Crimson Text"/>
          <w:sz w:val="26"/>
          <w:szCs w:val="26"/>
        </w:rPr>
        <w:t>.</w:t>
      </w:r>
    </w:p>
    <w:p w:rsidR="00BF43B0" w:rsidRPr="00E3184D" w:rsidRDefault="002E1261"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w:t>
      </w:r>
      <w:r w:rsidR="001A696E" w:rsidRPr="00E3184D">
        <w:rPr>
          <w:rFonts w:ascii="Crimson Text" w:hAnsi="Crimson Text"/>
          <w:sz w:val="26"/>
          <w:szCs w:val="26"/>
        </w:rPr>
        <w:t>Qu</w:t>
      </w:r>
      <w:ins w:id="504" w:author="Paula Castrilli" w:date="2025-05-19T19:48:00Z">
        <w:r w:rsidR="005C0F76">
          <w:rPr>
            <w:rFonts w:ascii="Crimson Text" w:hAnsi="Crimson Text"/>
            <w:sz w:val="26"/>
            <w:szCs w:val="26"/>
          </w:rPr>
          <w:t>é</w:t>
        </w:r>
      </w:ins>
      <w:del w:id="505" w:author="Paula Castrilli" w:date="2025-05-19T19:48:00Z">
        <w:r w:rsidR="001A696E" w:rsidRPr="00E3184D" w:rsidDel="005C0F76">
          <w:rPr>
            <w:rFonts w:ascii="Crimson Text" w:hAnsi="Crimson Text"/>
            <w:sz w:val="26"/>
            <w:szCs w:val="26"/>
          </w:rPr>
          <w:delText>e</w:delText>
        </w:r>
      </w:del>
      <w:r w:rsidR="001A696E" w:rsidRPr="00E3184D">
        <w:rPr>
          <w:rFonts w:ascii="Crimson Text" w:hAnsi="Crimson Text"/>
          <w:sz w:val="26"/>
          <w:szCs w:val="26"/>
        </w:rPr>
        <w:t xml:space="preserve"> poco sabes de dragones</w:t>
      </w:r>
      <w:r w:rsidR="00BF43B0" w:rsidRPr="00E3184D">
        <w:rPr>
          <w:rFonts w:ascii="Crimson Text" w:hAnsi="Crimson Text"/>
          <w:sz w:val="26"/>
          <w:szCs w:val="26"/>
        </w:rPr>
        <w:t xml:space="preserve">. </w:t>
      </w:r>
      <w:r w:rsidR="001A696E" w:rsidRPr="00E3184D">
        <w:rPr>
          <w:rFonts w:ascii="Crimson Text" w:hAnsi="Crimson Text"/>
          <w:sz w:val="26"/>
          <w:szCs w:val="26"/>
        </w:rPr>
        <w:t>El</w:t>
      </w:r>
      <w:r w:rsidR="00BF43B0" w:rsidRPr="00E3184D">
        <w:rPr>
          <w:rFonts w:ascii="Crimson Text" w:hAnsi="Crimson Text"/>
          <w:sz w:val="26"/>
          <w:szCs w:val="26"/>
        </w:rPr>
        <w:t xml:space="preserve"> dragón</w:t>
      </w:r>
      <w:r w:rsidR="00920AE6" w:rsidRPr="00E3184D">
        <w:rPr>
          <w:rFonts w:ascii="Crimson Text" w:hAnsi="Crimson Text"/>
          <w:sz w:val="26"/>
          <w:szCs w:val="26"/>
        </w:rPr>
        <w:t xml:space="preserve"> blanco es el único</w:t>
      </w:r>
      <w:r w:rsidR="006B6145" w:rsidRPr="00E3184D">
        <w:rPr>
          <w:rFonts w:ascii="Crimson Text" w:hAnsi="Crimson Text"/>
          <w:sz w:val="26"/>
          <w:szCs w:val="26"/>
        </w:rPr>
        <w:t xml:space="preserve"> </w:t>
      </w:r>
      <w:r w:rsidR="001A696E" w:rsidRPr="00E3184D">
        <w:rPr>
          <w:rFonts w:ascii="Crimson Text" w:hAnsi="Crimson Text"/>
          <w:sz w:val="26"/>
          <w:szCs w:val="26"/>
        </w:rPr>
        <w:t>que puede ser domad</w:t>
      </w:r>
      <w:r w:rsidR="00755B6D" w:rsidRPr="00E3184D">
        <w:rPr>
          <w:rFonts w:ascii="Crimson Text" w:hAnsi="Crimson Text"/>
          <w:sz w:val="26"/>
          <w:szCs w:val="26"/>
        </w:rPr>
        <w:t>o</w:t>
      </w:r>
      <w:r w:rsidR="001A696E" w:rsidRPr="00E3184D">
        <w:rPr>
          <w:rFonts w:ascii="Crimson Text" w:hAnsi="Crimson Text"/>
          <w:sz w:val="26"/>
          <w:szCs w:val="26"/>
        </w:rPr>
        <w:t xml:space="preserve"> </w:t>
      </w:r>
      <w:r w:rsidR="00C44F44" w:rsidRPr="00E3184D">
        <w:rPr>
          <w:rFonts w:ascii="Crimson Text" w:hAnsi="Crimson Text"/>
          <w:sz w:val="26"/>
          <w:szCs w:val="26"/>
        </w:rPr>
        <w:t xml:space="preserve">por el humano, y </w:t>
      </w:r>
      <w:commentRangeStart w:id="506"/>
      <w:r w:rsidR="00C44F44" w:rsidRPr="00E3184D">
        <w:rPr>
          <w:rFonts w:ascii="Crimson Text" w:hAnsi="Crimson Text"/>
          <w:sz w:val="26"/>
          <w:szCs w:val="26"/>
        </w:rPr>
        <w:t xml:space="preserve">sólo existe uno </w:t>
      </w:r>
      <w:r w:rsidR="001A696E" w:rsidRPr="00E3184D">
        <w:rPr>
          <w:rFonts w:ascii="Crimson Text" w:hAnsi="Crimson Text"/>
          <w:sz w:val="26"/>
          <w:szCs w:val="26"/>
        </w:rPr>
        <w:t xml:space="preserve">predestinado por </w:t>
      </w:r>
      <w:r w:rsidR="00920AE6" w:rsidRPr="00E3184D">
        <w:rPr>
          <w:rFonts w:ascii="Crimson Text" w:hAnsi="Crimson Text"/>
          <w:sz w:val="26"/>
          <w:szCs w:val="26"/>
        </w:rPr>
        <w:t>persona</w:t>
      </w:r>
      <w:commentRangeEnd w:id="506"/>
      <w:r w:rsidR="005C0F76">
        <w:rPr>
          <w:rStyle w:val="Refdecomentario"/>
        </w:rPr>
        <w:commentReference w:id="506"/>
      </w:r>
      <w:r w:rsidR="001A696E" w:rsidRPr="00E3184D">
        <w:rPr>
          <w:rFonts w:ascii="Crimson Text" w:hAnsi="Crimson Text"/>
          <w:sz w:val="26"/>
          <w:szCs w:val="26"/>
        </w:rPr>
        <w:t>. Si encuentra</w:t>
      </w:r>
      <w:r w:rsidR="00920AE6" w:rsidRPr="00E3184D">
        <w:rPr>
          <w:rFonts w:ascii="Crimson Text" w:hAnsi="Crimson Text"/>
          <w:sz w:val="26"/>
          <w:szCs w:val="26"/>
        </w:rPr>
        <w:t>s a t</w:t>
      </w:r>
      <w:r w:rsidR="001A696E" w:rsidRPr="00E3184D">
        <w:rPr>
          <w:rFonts w:ascii="Crimson Text" w:hAnsi="Crimson Text"/>
          <w:sz w:val="26"/>
          <w:szCs w:val="26"/>
        </w:rPr>
        <w:t>u dragón blanco, el vínculo es para toda la vida</w:t>
      </w:r>
      <w:r w:rsidR="00BF43B0" w:rsidRPr="00E3184D">
        <w:rPr>
          <w:rFonts w:ascii="Crimson Text" w:hAnsi="Crimson Text"/>
          <w:sz w:val="26"/>
          <w:szCs w:val="26"/>
        </w:rPr>
        <w:t xml:space="preserve"> –</w:t>
      </w:r>
      <w:r w:rsidR="001A696E" w:rsidRPr="00E3184D">
        <w:rPr>
          <w:rFonts w:ascii="Crimson Text" w:hAnsi="Crimson Text"/>
          <w:sz w:val="26"/>
          <w:szCs w:val="26"/>
        </w:rPr>
        <w:t>argumentó,</w:t>
      </w:r>
      <w:r w:rsidR="00BF43B0" w:rsidRPr="00E3184D">
        <w:rPr>
          <w:rFonts w:ascii="Crimson Text" w:hAnsi="Crimson Text"/>
          <w:sz w:val="26"/>
          <w:szCs w:val="26"/>
        </w:rPr>
        <w:t xml:space="preserve"> </w:t>
      </w:r>
      <w:r w:rsidR="00330A94" w:rsidRPr="00E3184D">
        <w:rPr>
          <w:rFonts w:ascii="Crimson Text" w:hAnsi="Crimson Text"/>
          <w:sz w:val="26"/>
          <w:szCs w:val="26"/>
        </w:rPr>
        <w:t>y volteó su mirada nuevamente hacia las montañas.</w:t>
      </w:r>
    </w:p>
    <w:p w:rsidR="001A696E" w:rsidRPr="00E3184D" w:rsidRDefault="002E1261" w:rsidP="001E3864">
      <w:pPr>
        <w:tabs>
          <w:tab w:val="left" w:pos="2179"/>
        </w:tabs>
        <w:spacing w:after="0"/>
        <w:ind w:firstLine="284"/>
        <w:jc w:val="both"/>
        <w:rPr>
          <w:rFonts w:ascii="Crimson Text" w:hAnsi="Crimson Text"/>
          <w:sz w:val="26"/>
          <w:szCs w:val="26"/>
        </w:rPr>
      </w:pPr>
      <w:proofErr w:type="gramStart"/>
      <w:r w:rsidRPr="00E3184D">
        <w:rPr>
          <w:rFonts w:ascii="Crimson Text" w:hAnsi="Crimson Text"/>
          <w:sz w:val="26"/>
          <w:szCs w:val="26"/>
        </w:rPr>
        <w:lastRenderedPageBreak/>
        <w:t>–</w:t>
      </w:r>
      <w:r w:rsidR="001A696E" w:rsidRPr="00E3184D">
        <w:rPr>
          <w:rFonts w:ascii="Crimson Text" w:hAnsi="Crimson Text"/>
          <w:sz w:val="26"/>
          <w:szCs w:val="26"/>
        </w:rPr>
        <w:t>¿</w:t>
      </w:r>
      <w:proofErr w:type="gramEnd"/>
      <w:r w:rsidR="001A696E" w:rsidRPr="00E3184D">
        <w:rPr>
          <w:rFonts w:ascii="Crimson Text" w:hAnsi="Crimson Text"/>
          <w:sz w:val="26"/>
          <w:szCs w:val="26"/>
        </w:rPr>
        <w:t xml:space="preserve">Cómo </w:t>
      </w:r>
      <w:del w:id="507" w:author="Paula Castrilli" w:date="2025-05-19T19:48:00Z">
        <w:r w:rsidR="001A696E" w:rsidRPr="00E3184D" w:rsidDel="005C0F76">
          <w:rPr>
            <w:rFonts w:ascii="Crimson Text" w:hAnsi="Crimson Text"/>
            <w:sz w:val="26"/>
            <w:szCs w:val="26"/>
          </w:rPr>
          <w:delText>sabés</w:delText>
        </w:r>
      </w:del>
      <w:ins w:id="508" w:author="Paula Castrilli" w:date="2025-05-19T19:48:00Z">
        <w:r w:rsidR="005C0F76" w:rsidRPr="00E3184D">
          <w:rPr>
            <w:rFonts w:ascii="Crimson Text" w:hAnsi="Crimson Text"/>
            <w:sz w:val="26"/>
            <w:szCs w:val="26"/>
          </w:rPr>
          <w:t>sabes</w:t>
        </w:r>
      </w:ins>
      <w:r w:rsidR="001A696E" w:rsidRPr="00E3184D">
        <w:rPr>
          <w:rFonts w:ascii="Crimson Text" w:hAnsi="Crimson Text"/>
          <w:sz w:val="26"/>
          <w:szCs w:val="26"/>
        </w:rPr>
        <w:t xml:space="preserve"> todo eso</w:t>
      </w:r>
      <w:r w:rsidR="008D7134" w:rsidRPr="00E3184D">
        <w:rPr>
          <w:rFonts w:ascii="Crimson Text" w:hAnsi="Crimson Text"/>
          <w:sz w:val="26"/>
          <w:szCs w:val="26"/>
        </w:rPr>
        <w:t xml:space="preserve"> de los dragones?</w:t>
      </w:r>
    </w:p>
    <w:p w:rsidR="006B6145" w:rsidRPr="00E3184D" w:rsidRDefault="002E1261"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w:t>
      </w:r>
      <w:r w:rsidR="006B6145" w:rsidRPr="00E3184D">
        <w:rPr>
          <w:rFonts w:ascii="Crimson Text" w:hAnsi="Crimson Text"/>
          <w:sz w:val="26"/>
          <w:szCs w:val="26"/>
        </w:rPr>
        <w:t xml:space="preserve">En mis ratos libres, cuando no me </w:t>
      </w:r>
      <w:r w:rsidR="006941D0" w:rsidRPr="00E3184D">
        <w:rPr>
          <w:rFonts w:ascii="Crimson Text" w:hAnsi="Crimson Text"/>
          <w:sz w:val="26"/>
          <w:szCs w:val="26"/>
        </w:rPr>
        <w:t>encuentro</w:t>
      </w:r>
      <w:r w:rsidR="006B6145" w:rsidRPr="00E3184D">
        <w:rPr>
          <w:rFonts w:ascii="Crimson Text" w:hAnsi="Crimson Text"/>
          <w:sz w:val="26"/>
          <w:szCs w:val="26"/>
        </w:rPr>
        <w:t xml:space="preserve"> a escondidas </w:t>
      </w:r>
      <w:r w:rsidR="00EE48D5" w:rsidRPr="00E3184D">
        <w:rPr>
          <w:rFonts w:ascii="Crimson Text" w:hAnsi="Crimson Text"/>
          <w:sz w:val="26"/>
          <w:szCs w:val="26"/>
        </w:rPr>
        <w:t>contigo</w:t>
      </w:r>
      <w:r w:rsidR="006B6145" w:rsidRPr="00E3184D">
        <w:rPr>
          <w:rFonts w:ascii="Crimson Text" w:hAnsi="Crimson Text"/>
          <w:sz w:val="26"/>
          <w:szCs w:val="26"/>
        </w:rPr>
        <w:t xml:space="preserve"> –</w:t>
      </w:r>
      <w:del w:id="509" w:author="Paula Castrilli" w:date="2025-05-19T19:49:00Z">
        <w:r w:rsidR="006B6145" w:rsidRPr="00E3184D" w:rsidDel="005C0F76">
          <w:rPr>
            <w:rFonts w:ascii="Crimson Text" w:hAnsi="Crimson Text"/>
            <w:sz w:val="26"/>
            <w:szCs w:val="26"/>
          </w:rPr>
          <w:delText>dij</w:delText>
        </w:r>
        <w:r w:rsidR="008D7134" w:rsidRPr="00E3184D" w:rsidDel="005C0F76">
          <w:rPr>
            <w:rFonts w:ascii="Crimson Text" w:hAnsi="Crimson Text"/>
            <w:sz w:val="26"/>
            <w:szCs w:val="26"/>
          </w:rPr>
          <w:delText>o</w:delText>
        </w:r>
      </w:del>
      <w:ins w:id="510" w:author="Paula Castrilli" w:date="2025-05-19T19:49:00Z">
        <w:r w:rsidR="005C0F76">
          <w:rPr>
            <w:rFonts w:ascii="Crimson Text" w:hAnsi="Crimson Text"/>
            <w:sz w:val="26"/>
            <w:szCs w:val="26"/>
          </w:rPr>
          <w:t>comenzó</w:t>
        </w:r>
      </w:ins>
      <w:r w:rsidR="008D7134" w:rsidRPr="00E3184D">
        <w:rPr>
          <w:rFonts w:ascii="Crimson Text" w:hAnsi="Crimson Text"/>
          <w:sz w:val="26"/>
          <w:szCs w:val="26"/>
        </w:rPr>
        <w:t xml:space="preserve">, y le dedicó </w:t>
      </w:r>
      <w:r w:rsidR="006B6145" w:rsidRPr="00E3184D">
        <w:rPr>
          <w:rFonts w:ascii="Crimson Text" w:hAnsi="Crimson Text"/>
          <w:sz w:val="26"/>
          <w:szCs w:val="26"/>
        </w:rPr>
        <w:t>una mirada cómplice–, me gusta col</w:t>
      </w:r>
      <w:r w:rsidR="00803DD0" w:rsidRPr="00E3184D">
        <w:rPr>
          <w:rFonts w:ascii="Crimson Text" w:hAnsi="Crimson Text"/>
          <w:sz w:val="26"/>
          <w:szCs w:val="26"/>
        </w:rPr>
        <w:t xml:space="preserve">arme en la biblioteca de los </w:t>
      </w:r>
      <w:commentRangeStart w:id="511"/>
      <w:r w:rsidR="00803DD0" w:rsidRPr="00E3184D">
        <w:rPr>
          <w:rFonts w:ascii="Crimson Text" w:hAnsi="Crimson Text"/>
          <w:sz w:val="26"/>
          <w:szCs w:val="26"/>
        </w:rPr>
        <w:t>anc</w:t>
      </w:r>
      <w:r w:rsidR="006B6145" w:rsidRPr="00E3184D">
        <w:rPr>
          <w:rFonts w:ascii="Crimson Text" w:hAnsi="Crimson Text"/>
          <w:sz w:val="26"/>
          <w:szCs w:val="26"/>
        </w:rPr>
        <w:t>ianos sabios</w:t>
      </w:r>
      <w:commentRangeEnd w:id="511"/>
      <w:r w:rsidR="005C0F76">
        <w:rPr>
          <w:rStyle w:val="Refdecomentario"/>
        </w:rPr>
        <w:commentReference w:id="511"/>
      </w:r>
      <w:r w:rsidR="006B6145" w:rsidRPr="00E3184D">
        <w:rPr>
          <w:rFonts w:ascii="Crimson Text" w:hAnsi="Crimson Text"/>
          <w:sz w:val="26"/>
          <w:szCs w:val="26"/>
        </w:rPr>
        <w:t>.</w:t>
      </w:r>
    </w:p>
    <w:p w:rsidR="006B6145" w:rsidRPr="00E3184D" w:rsidRDefault="002E1261"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w:t>
      </w:r>
      <w:r w:rsidR="006B6145" w:rsidRPr="00E3184D">
        <w:rPr>
          <w:rFonts w:ascii="Crimson Text" w:hAnsi="Crimson Text"/>
          <w:sz w:val="26"/>
          <w:szCs w:val="26"/>
        </w:rPr>
        <w:t>Pero está prohibido su ingreso –</w:t>
      </w:r>
      <w:del w:id="512" w:author="Paula Castrilli" w:date="2025-05-19T19:50:00Z">
        <w:r w:rsidR="008D7134" w:rsidRPr="00E3184D" w:rsidDel="004E4A5A">
          <w:rPr>
            <w:rFonts w:ascii="Crimson Text" w:hAnsi="Crimson Text"/>
            <w:sz w:val="26"/>
            <w:szCs w:val="26"/>
          </w:rPr>
          <w:delText>preguntó</w:delText>
        </w:r>
      </w:del>
      <w:ins w:id="513" w:author="Paula Castrilli" w:date="2025-05-19T19:50:00Z">
        <w:r w:rsidR="004E4A5A">
          <w:rPr>
            <w:rFonts w:ascii="Crimson Text" w:hAnsi="Crimson Text"/>
            <w:sz w:val="26"/>
            <w:szCs w:val="26"/>
          </w:rPr>
          <w:t>señaló</w:t>
        </w:r>
      </w:ins>
      <w:r w:rsidR="006B6145" w:rsidRPr="00E3184D">
        <w:rPr>
          <w:rFonts w:ascii="Crimson Text" w:hAnsi="Crimson Text"/>
          <w:sz w:val="26"/>
          <w:szCs w:val="26"/>
        </w:rPr>
        <w:t>, extrañado.</w:t>
      </w:r>
    </w:p>
    <w:p w:rsidR="00BE7DD8" w:rsidRPr="00E3184D" w:rsidRDefault="00BE7DD8" w:rsidP="00BE7DD8">
      <w:pPr>
        <w:tabs>
          <w:tab w:val="left" w:pos="2179"/>
        </w:tabs>
        <w:spacing w:after="0"/>
        <w:ind w:firstLine="284"/>
        <w:jc w:val="both"/>
        <w:rPr>
          <w:rFonts w:ascii="Crimson Text" w:hAnsi="Crimson Text"/>
          <w:sz w:val="26"/>
          <w:szCs w:val="26"/>
        </w:rPr>
      </w:pPr>
      <w:r w:rsidRPr="00E3184D">
        <w:rPr>
          <w:rFonts w:ascii="Crimson Text" w:hAnsi="Crimson Text"/>
          <w:sz w:val="26"/>
          <w:szCs w:val="26"/>
        </w:rPr>
        <w:t xml:space="preserve">–No para todos –lanzó </w:t>
      </w:r>
      <w:ins w:id="514" w:author="Paula Castrilli" w:date="2025-05-19T19:50:00Z">
        <w:r w:rsidR="004E4A5A">
          <w:rPr>
            <w:rFonts w:ascii="Crimson Text" w:hAnsi="Crimson Text"/>
            <w:sz w:val="26"/>
            <w:szCs w:val="26"/>
          </w:rPr>
          <w:t xml:space="preserve">ella </w:t>
        </w:r>
      </w:ins>
      <w:r w:rsidR="00EE48D5" w:rsidRPr="00E3184D">
        <w:rPr>
          <w:rFonts w:ascii="Crimson Text" w:hAnsi="Crimson Text"/>
          <w:sz w:val="26"/>
          <w:szCs w:val="26"/>
        </w:rPr>
        <w:t>con suficiencia</w:t>
      </w:r>
      <w:r w:rsidRPr="00E3184D">
        <w:rPr>
          <w:rFonts w:ascii="Crimson Text" w:hAnsi="Crimson Text"/>
          <w:sz w:val="26"/>
          <w:szCs w:val="26"/>
        </w:rPr>
        <w:t>.</w:t>
      </w:r>
    </w:p>
    <w:p w:rsidR="00BE7DD8" w:rsidRPr="00E3184D" w:rsidRDefault="00BE7DD8" w:rsidP="00BE7DD8">
      <w:pPr>
        <w:tabs>
          <w:tab w:val="left" w:pos="2179"/>
        </w:tabs>
        <w:spacing w:after="0"/>
        <w:ind w:firstLine="284"/>
        <w:jc w:val="both"/>
        <w:rPr>
          <w:rFonts w:ascii="Crimson Text" w:hAnsi="Crimson Text"/>
          <w:sz w:val="26"/>
          <w:szCs w:val="26"/>
        </w:rPr>
      </w:pPr>
      <w:r w:rsidRPr="00E3184D">
        <w:rPr>
          <w:rFonts w:ascii="Crimson Text" w:hAnsi="Crimson Text"/>
          <w:sz w:val="26"/>
          <w:szCs w:val="26"/>
        </w:rPr>
        <w:t>–</w:t>
      </w:r>
      <w:r w:rsidR="00EE48D5" w:rsidRPr="00E3184D">
        <w:rPr>
          <w:rFonts w:ascii="Crimson Text" w:hAnsi="Crimson Text"/>
          <w:sz w:val="26"/>
          <w:szCs w:val="26"/>
        </w:rPr>
        <w:t>Privilegios de princesa</w:t>
      </w:r>
      <w:r w:rsidR="00644EDC" w:rsidRPr="00E3184D">
        <w:rPr>
          <w:rFonts w:ascii="Crimson Text" w:hAnsi="Crimson Text"/>
          <w:sz w:val="26"/>
          <w:szCs w:val="26"/>
        </w:rPr>
        <w:t xml:space="preserve"> –</w:t>
      </w:r>
      <w:del w:id="515" w:author="Paula Castrilli" w:date="2025-05-19T19:50:00Z">
        <w:r w:rsidR="00644EDC" w:rsidRPr="00E3184D" w:rsidDel="004E4A5A">
          <w:rPr>
            <w:rFonts w:ascii="Crimson Text" w:hAnsi="Crimson Text"/>
            <w:sz w:val="26"/>
            <w:szCs w:val="26"/>
          </w:rPr>
          <w:delText xml:space="preserve">retrucó </w:delText>
        </w:r>
      </w:del>
      <w:ins w:id="516" w:author="Paula Castrilli" w:date="2025-05-19T19:50:00Z">
        <w:r w:rsidR="004E4A5A">
          <w:rPr>
            <w:rFonts w:ascii="Crimson Text" w:hAnsi="Crimson Text"/>
            <w:sz w:val="26"/>
            <w:szCs w:val="26"/>
          </w:rPr>
          <w:t>le replicó</w:t>
        </w:r>
        <w:r w:rsidR="004E4A5A" w:rsidRPr="00E3184D">
          <w:rPr>
            <w:rFonts w:ascii="Crimson Text" w:hAnsi="Crimson Text"/>
            <w:sz w:val="26"/>
            <w:szCs w:val="26"/>
          </w:rPr>
          <w:t xml:space="preserve"> </w:t>
        </w:r>
      </w:ins>
      <w:r w:rsidR="00644EDC" w:rsidRPr="00E3184D">
        <w:rPr>
          <w:rFonts w:ascii="Crimson Text" w:hAnsi="Crimson Text"/>
          <w:sz w:val="26"/>
          <w:szCs w:val="26"/>
        </w:rPr>
        <w:t>con ironía.</w:t>
      </w:r>
    </w:p>
    <w:p w:rsidR="00EE48D5" w:rsidRPr="00E3184D" w:rsidRDefault="00EE48D5" w:rsidP="00EE48D5">
      <w:pPr>
        <w:tabs>
          <w:tab w:val="left" w:pos="2179"/>
        </w:tabs>
        <w:spacing w:after="0"/>
        <w:ind w:firstLine="284"/>
        <w:jc w:val="both"/>
        <w:rPr>
          <w:rFonts w:ascii="Crimson Text" w:hAnsi="Crimson Text"/>
          <w:sz w:val="26"/>
          <w:szCs w:val="26"/>
        </w:rPr>
      </w:pPr>
      <w:r w:rsidRPr="00E3184D">
        <w:rPr>
          <w:rFonts w:ascii="Crimson Text" w:hAnsi="Crimson Text"/>
          <w:sz w:val="26"/>
          <w:szCs w:val="26"/>
        </w:rPr>
        <w:t>–No es un privilegio, ni el</w:t>
      </w:r>
      <w:r w:rsidR="00644EDC" w:rsidRPr="00E3184D">
        <w:rPr>
          <w:rFonts w:ascii="Crimson Text" w:hAnsi="Crimson Text"/>
          <w:sz w:val="26"/>
          <w:szCs w:val="26"/>
        </w:rPr>
        <w:t xml:space="preserve"> rey está al tanto</w:t>
      </w:r>
      <w:r w:rsidRPr="00E3184D">
        <w:rPr>
          <w:rFonts w:ascii="Crimson Text" w:hAnsi="Crimson Text"/>
          <w:sz w:val="26"/>
          <w:szCs w:val="26"/>
        </w:rPr>
        <w:t xml:space="preserve">, lo conseguí por </w:t>
      </w:r>
      <w:r w:rsidR="00644EDC" w:rsidRPr="00E3184D">
        <w:rPr>
          <w:rFonts w:ascii="Crimson Text" w:hAnsi="Crimson Text"/>
          <w:sz w:val="26"/>
          <w:szCs w:val="26"/>
        </w:rPr>
        <w:t>mérito propio</w:t>
      </w:r>
      <w:r w:rsidRPr="00E3184D">
        <w:rPr>
          <w:rFonts w:ascii="Crimson Text" w:hAnsi="Crimson Text"/>
          <w:sz w:val="26"/>
          <w:szCs w:val="26"/>
        </w:rPr>
        <w:t xml:space="preserve"> –</w:t>
      </w:r>
      <w:del w:id="517" w:author="Paula Castrilli" w:date="2025-05-19T19:51:00Z">
        <w:r w:rsidRPr="00E3184D" w:rsidDel="004E4A5A">
          <w:rPr>
            <w:rFonts w:ascii="Crimson Text" w:hAnsi="Crimson Text"/>
            <w:sz w:val="26"/>
            <w:szCs w:val="26"/>
          </w:rPr>
          <w:delText xml:space="preserve">lanzó </w:delText>
        </w:r>
      </w:del>
      <w:ins w:id="518" w:author="Paula Castrilli" w:date="2025-05-19T19:51:00Z">
        <w:r w:rsidR="004E4A5A">
          <w:rPr>
            <w:rFonts w:ascii="Crimson Text" w:hAnsi="Crimson Text"/>
            <w:sz w:val="26"/>
            <w:szCs w:val="26"/>
          </w:rPr>
          <w:t>le dijo,</w:t>
        </w:r>
        <w:r w:rsidR="004E4A5A" w:rsidRPr="00E3184D">
          <w:rPr>
            <w:rFonts w:ascii="Crimson Text" w:hAnsi="Crimson Text"/>
            <w:sz w:val="26"/>
            <w:szCs w:val="26"/>
          </w:rPr>
          <w:t xml:space="preserve"> </w:t>
        </w:r>
      </w:ins>
      <w:r w:rsidRPr="00E3184D">
        <w:rPr>
          <w:rFonts w:ascii="Crimson Text" w:hAnsi="Crimson Text"/>
          <w:sz w:val="26"/>
          <w:szCs w:val="26"/>
        </w:rPr>
        <w:t>sembrando intriga.</w:t>
      </w:r>
    </w:p>
    <w:p w:rsidR="00BE7DD8" w:rsidRPr="00E3184D" w:rsidRDefault="004E4A5A" w:rsidP="001E3864">
      <w:pPr>
        <w:tabs>
          <w:tab w:val="left" w:pos="2179"/>
        </w:tabs>
        <w:spacing w:after="0"/>
        <w:ind w:firstLine="284"/>
        <w:jc w:val="both"/>
        <w:rPr>
          <w:rFonts w:ascii="Crimson Text" w:hAnsi="Crimson Text"/>
          <w:sz w:val="26"/>
          <w:szCs w:val="26"/>
        </w:rPr>
      </w:pPr>
      <w:proofErr w:type="gramStart"/>
      <w:ins w:id="519" w:author="Paula Castrilli" w:date="2025-05-19T19:51:00Z">
        <w:r w:rsidRPr="00E3184D">
          <w:rPr>
            <w:rFonts w:ascii="Crimson Text" w:hAnsi="Crimson Text"/>
            <w:sz w:val="26"/>
            <w:szCs w:val="26"/>
          </w:rPr>
          <w:t>–</w:t>
        </w:r>
      </w:ins>
      <w:r w:rsidR="00EE48D5" w:rsidRPr="00E3184D">
        <w:rPr>
          <w:rFonts w:ascii="Crimson Text" w:hAnsi="Crimson Text"/>
          <w:sz w:val="26"/>
          <w:szCs w:val="26"/>
        </w:rPr>
        <w:t>¿</w:t>
      </w:r>
      <w:proofErr w:type="gramEnd"/>
      <w:r w:rsidR="00EE48D5" w:rsidRPr="00E3184D">
        <w:rPr>
          <w:rFonts w:ascii="Crimson Text" w:hAnsi="Crimson Text"/>
          <w:sz w:val="26"/>
          <w:szCs w:val="26"/>
        </w:rPr>
        <w:t>Cómo lo lograste?</w:t>
      </w:r>
    </w:p>
    <w:p w:rsidR="001A696E" w:rsidRPr="00E3184D" w:rsidRDefault="00EE48D5" w:rsidP="004E4A5A">
      <w:pPr>
        <w:tabs>
          <w:tab w:val="left" w:pos="2179"/>
        </w:tabs>
        <w:spacing w:after="0"/>
        <w:jc w:val="both"/>
        <w:rPr>
          <w:rFonts w:ascii="Crimson Text" w:hAnsi="Crimson Text"/>
          <w:sz w:val="26"/>
          <w:szCs w:val="26"/>
        </w:rPr>
        <w:pPrChange w:id="520" w:author="Paula Castrilli" w:date="2025-05-19T19:53:00Z">
          <w:pPr>
            <w:tabs>
              <w:tab w:val="left" w:pos="2179"/>
            </w:tabs>
            <w:spacing w:after="0"/>
            <w:ind w:firstLine="284"/>
            <w:jc w:val="both"/>
          </w:pPr>
        </w:pPrChange>
      </w:pPr>
      <w:commentRangeStart w:id="521"/>
      <w:r w:rsidRPr="00E3184D">
        <w:rPr>
          <w:rFonts w:ascii="Crimson Text" w:hAnsi="Crimson Text"/>
          <w:sz w:val="26"/>
          <w:szCs w:val="26"/>
        </w:rPr>
        <w:t>–</w:t>
      </w:r>
      <w:ins w:id="522" w:author="Paula Castrilli" w:date="2025-05-19T19:53:00Z">
        <w:r w:rsidR="004E4A5A" w:rsidRPr="004E4A5A">
          <w:t xml:space="preserve"> </w:t>
        </w:r>
        <w:r w:rsidR="004E4A5A">
          <w:t>Tal vez te lo cuente en otro momento</w:t>
        </w:r>
        <w:r w:rsidR="004E4A5A" w:rsidRPr="00E3184D">
          <w:rPr>
            <w:rFonts w:ascii="Crimson Text" w:hAnsi="Crimson Text"/>
            <w:sz w:val="26"/>
            <w:szCs w:val="26"/>
          </w:rPr>
          <w:t>–</w:t>
        </w:r>
        <w:r w:rsidR="004E4A5A">
          <w:rPr>
            <w:rStyle w:val="Refdecomentario"/>
          </w:rPr>
          <w:annotationRef/>
        </w:r>
        <w:r w:rsidR="004E4A5A">
          <w:rPr>
            <w:rFonts w:ascii="Crimson Text" w:hAnsi="Crimson Text"/>
            <w:sz w:val="26"/>
            <w:szCs w:val="26"/>
          </w:rPr>
          <w:t>le dijo, de manera enigmática.</w:t>
        </w:r>
      </w:ins>
      <w:del w:id="523" w:author="Paula Castrilli" w:date="2025-05-19T19:53:00Z">
        <w:r w:rsidRPr="00E3184D" w:rsidDel="004E4A5A">
          <w:rPr>
            <w:rFonts w:ascii="Crimson Text" w:hAnsi="Crimson Text"/>
            <w:sz w:val="26"/>
            <w:szCs w:val="26"/>
          </w:rPr>
          <w:delText xml:space="preserve">Es una larga historia, pero prefiero </w:delText>
        </w:r>
        <w:r w:rsidR="00644EDC" w:rsidRPr="00E3184D" w:rsidDel="004E4A5A">
          <w:rPr>
            <w:rFonts w:ascii="Crimson Text" w:hAnsi="Crimson Text"/>
            <w:sz w:val="26"/>
            <w:szCs w:val="26"/>
          </w:rPr>
          <w:delText>no hablar de eso ahora</w:delText>
        </w:r>
        <w:r w:rsidRPr="00E3184D" w:rsidDel="004E4A5A">
          <w:rPr>
            <w:rFonts w:ascii="Crimson Text" w:hAnsi="Crimson Text"/>
            <w:sz w:val="26"/>
            <w:szCs w:val="26"/>
          </w:rPr>
          <w:delText xml:space="preserve"> –</w:delText>
        </w:r>
        <w:commentRangeEnd w:id="521"/>
        <w:r w:rsidR="004E4A5A" w:rsidDel="004E4A5A">
          <w:rPr>
            <w:rStyle w:val="Refdecomentario"/>
          </w:rPr>
          <w:commentReference w:id="521"/>
        </w:r>
        <w:r w:rsidR="00644EDC" w:rsidRPr="00E3184D" w:rsidDel="004E4A5A">
          <w:rPr>
            <w:rFonts w:ascii="Crimson Text" w:hAnsi="Crimson Text"/>
            <w:sz w:val="26"/>
            <w:szCs w:val="26"/>
          </w:rPr>
          <w:delText>concluyó, y retomó el curso de la charla abruptamente</w:delText>
        </w:r>
      </w:del>
      <w:r w:rsidRPr="00E3184D">
        <w:rPr>
          <w:rFonts w:ascii="Crimson Text" w:hAnsi="Crimson Text"/>
          <w:sz w:val="26"/>
          <w:szCs w:val="26"/>
        </w:rPr>
        <w:t>.</w:t>
      </w:r>
      <w:r w:rsidR="008D7134" w:rsidRPr="00E3184D">
        <w:rPr>
          <w:rFonts w:ascii="Crimson Text" w:hAnsi="Crimson Text"/>
          <w:sz w:val="26"/>
          <w:szCs w:val="26"/>
        </w:rPr>
        <w:t xml:space="preserve"> Eros</w:t>
      </w:r>
      <w:ins w:id="524" w:author="Paula Castrilli" w:date="2025-05-19T19:53:00Z">
        <w:r w:rsidR="004E4A5A">
          <w:rPr>
            <w:rFonts w:ascii="Crimson Text" w:hAnsi="Crimson Text"/>
            <w:sz w:val="26"/>
            <w:szCs w:val="26"/>
          </w:rPr>
          <w:t>, intrigado,</w:t>
        </w:r>
      </w:ins>
      <w:r w:rsidR="008D7134" w:rsidRPr="00E3184D">
        <w:rPr>
          <w:rFonts w:ascii="Crimson Text" w:hAnsi="Crimson Text"/>
          <w:sz w:val="26"/>
          <w:szCs w:val="26"/>
        </w:rPr>
        <w:t xml:space="preserve"> se quedó sin palabras</w:t>
      </w:r>
      <w:r w:rsidR="002E1261" w:rsidRPr="00E3184D">
        <w:rPr>
          <w:rFonts w:ascii="Crimson Text" w:hAnsi="Crimson Text"/>
          <w:sz w:val="26"/>
          <w:szCs w:val="26"/>
        </w:rPr>
        <w:t>–</w:t>
      </w:r>
      <w:r w:rsidR="004E4A5A">
        <w:rPr>
          <w:rFonts w:ascii="Crimson Text" w:hAnsi="Crimson Text"/>
          <w:sz w:val="26"/>
          <w:szCs w:val="26"/>
        </w:rPr>
        <w:t xml:space="preserve">. </w:t>
      </w:r>
      <w:r w:rsidR="008D7134" w:rsidRPr="00E3184D">
        <w:rPr>
          <w:rFonts w:ascii="Crimson Text" w:hAnsi="Crimson Text"/>
          <w:sz w:val="26"/>
          <w:szCs w:val="26"/>
        </w:rPr>
        <w:t xml:space="preserve">Encontré libros de todo tipo, pero los que más me </w:t>
      </w:r>
      <w:r w:rsidR="000B501A" w:rsidRPr="00E3184D">
        <w:rPr>
          <w:rFonts w:ascii="Crimson Text" w:hAnsi="Crimson Text"/>
          <w:sz w:val="26"/>
          <w:szCs w:val="26"/>
        </w:rPr>
        <w:t>gustan</w:t>
      </w:r>
      <w:r w:rsidR="008D7134" w:rsidRPr="00E3184D">
        <w:rPr>
          <w:rFonts w:ascii="Crimson Text" w:hAnsi="Crimson Text"/>
          <w:sz w:val="26"/>
          <w:szCs w:val="26"/>
        </w:rPr>
        <w:t xml:space="preserve"> son los que </w:t>
      </w:r>
      <w:r w:rsidR="000B501A" w:rsidRPr="00E3184D">
        <w:rPr>
          <w:rFonts w:ascii="Crimson Text" w:hAnsi="Crimson Text"/>
          <w:sz w:val="26"/>
          <w:szCs w:val="26"/>
        </w:rPr>
        <w:t>tratan</w:t>
      </w:r>
      <w:r w:rsidR="008D7134" w:rsidRPr="00E3184D">
        <w:rPr>
          <w:rFonts w:ascii="Crimson Text" w:hAnsi="Crimson Text"/>
          <w:sz w:val="26"/>
          <w:szCs w:val="26"/>
        </w:rPr>
        <w:t xml:space="preserve"> </w:t>
      </w:r>
      <w:r w:rsidR="000B501A" w:rsidRPr="00E3184D">
        <w:rPr>
          <w:rFonts w:ascii="Crimson Text" w:hAnsi="Crimson Text"/>
          <w:sz w:val="26"/>
          <w:szCs w:val="26"/>
        </w:rPr>
        <w:t>sobre</w:t>
      </w:r>
      <w:r w:rsidR="008D7134" w:rsidRPr="00E3184D">
        <w:rPr>
          <w:rFonts w:ascii="Crimson Text" w:hAnsi="Crimson Text"/>
          <w:sz w:val="26"/>
          <w:szCs w:val="26"/>
        </w:rPr>
        <w:t xml:space="preserve"> dragones. Existen muchos tipos de dragones, ¿lo sabías?</w:t>
      </w:r>
    </w:p>
    <w:p w:rsidR="008D7134" w:rsidRPr="00E3184D" w:rsidRDefault="002E1261"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w:t>
      </w:r>
      <w:r w:rsidR="008D7134" w:rsidRPr="00E3184D">
        <w:rPr>
          <w:rFonts w:ascii="Crimson Text" w:hAnsi="Crimson Text"/>
          <w:sz w:val="26"/>
          <w:szCs w:val="26"/>
        </w:rPr>
        <w:t>No lo sabía</w:t>
      </w:r>
      <w:r w:rsidR="00C44F44" w:rsidRPr="00E3184D">
        <w:rPr>
          <w:rFonts w:ascii="Crimson Text" w:hAnsi="Crimson Text"/>
          <w:sz w:val="26"/>
          <w:szCs w:val="26"/>
        </w:rPr>
        <w:t xml:space="preserve">, </w:t>
      </w:r>
      <w:r w:rsidR="008D7134" w:rsidRPr="00E3184D">
        <w:rPr>
          <w:rFonts w:ascii="Crimson Text" w:hAnsi="Crimson Text"/>
          <w:sz w:val="26"/>
          <w:szCs w:val="26"/>
        </w:rPr>
        <w:t>lo mío son los caballos</w:t>
      </w:r>
      <w:r w:rsidR="00EC7880" w:rsidRPr="00E3184D">
        <w:rPr>
          <w:rFonts w:ascii="Crimson Text" w:hAnsi="Crimson Text"/>
          <w:sz w:val="26"/>
          <w:szCs w:val="26"/>
        </w:rPr>
        <w:t xml:space="preserve"> </w:t>
      </w:r>
      <w:r w:rsidR="00861B41" w:rsidRPr="00E3184D">
        <w:rPr>
          <w:rFonts w:ascii="Crimson Text" w:hAnsi="Crimson Text"/>
          <w:sz w:val="26"/>
          <w:szCs w:val="26"/>
        </w:rPr>
        <w:t xml:space="preserve">–respondió, y </w:t>
      </w:r>
      <w:proofErr w:type="spellStart"/>
      <w:r w:rsidR="00861B41" w:rsidRPr="00E3184D">
        <w:rPr>
          <w:rFonts w:ascii="Crimson Text" w:hAnsi="Crimson Text"/>
          <w:sz w:val="26"/>
          <w:szCs w:val="26"/>
        </w:rPr>
        <w:t>ri</w:t>
      </w:r>
      <w:ins w:id="525" w:author="Paula Castrilli" w:date="2025-05-19T19:54:00Z">
        <w:r w:rsidR="004E4A5A">
          <w:rPr>
            <w:rFonts w:ascii="Crimson Text" w:hAnsi="Crimson Text"/>
            <w:sz w:val="26"/>
            <w:szCs w:val="26"/>
          </w:rPr>
          <w:t>ó</w:t>
        </w:r>
      </w:ins>
      <w:proofErr w:type="spellEnd"/>
      <w:del w:id="526" w:author="Paula Castrilli" w:date="2025-05-19T19:54:00Z">
        <w:r w:rsidR="00861B41" w:rsidRPr="00E3184D" w:rsidDel="004E4A5A">
          <w:rPr>
            <w:rFonts w:ascii="Crimson Text" w:hAnsi="Crimson Text"/>
            <w:sz w:val="26"/>
            <w:szCs w:val="26"/>
          </w:rPr>
          <w:delText>o</w:delText>
        </w:r>
      </w:del>
      <w:r w:rsidR="00861B41" w:rsidRPr="00E3184D">
        <w:rPr>
          <w:rFonts w:ascii="Crimson Text" w:hAnsi="Crimson Text"/>
          <w:sz w:val="26"/>
          <w:szCs w:val="26"/>
        </w:rPr>
        <w:t xml:space="preserve"> </w:t>
      </w:r>
      <w:del w:id="527" w:author="Paula Castrilli" w:date="2025-05-19T19:54:00Z">
        <w:r w:rsidR="00861B41" w:rsidRPr="00E3184D" w:rsidDel="004E4A5A">
          <w:rPr>
            <w:rFonts w:ascii="Crimson Text" w:hAnsi="Crimson Text"/>
            <w:sz w:val="26"/>
            <w:szCs w:val="26"/>
          </w:rPr>
          <w:delText>sutilmente</w:delText>
        </w:r>
      </w:del>
      <w:ins w:id="528" w:author="Paula Castrilli" w:date="2025-05-19T19:54:00Z">
        <w:r w:rsidR="004E4A5A">
          <w:rPr>
            <w:rFonts w:ascii="Crimson Text" w:hAnsi="Crimson Text"/>
            <w:sz w:val="26"/>
            <w:szCs w:val="26"/>
          </w:rPr>
          <w:t>suavemente</w:t>
        </w:r>
      </w:ins>
      <w:r w:rsidR="008D7134" w:rsidRPr="00E3184D">
        <w:rPr>
          <w:rFonts w:ascii="Crimson Text" w:hAnsi="Crimson Text"/>
          <w:sz w:val="26"/>
          <w:szCs w:val="26"/>
        </w:rPr>
        <w:t>.</w:t>
      </w:r>
      <w:r w:rsidR="00861B41" w:rsidRPr="00E3184D">
        <w:rPr>
          <w:rFonts w:ascii="Crimson Text" w:hAnsi="Crimson Text"/>
          <w:sz w:val="26"/>
          <w:szCs w:val="26"/>
        </w:rPr>
        <w:t xml:space="preserve"> No le interesaban los dragones, pero adoraba </w:t>
      </w:r>
      <w:r w:rsidR="00E440BE" w:rsidRPr="00E3184D">
        <w:rPr>
          <w:rFonts w:ascii="Crimson Text" w:hAnsi="Crimson Text"/>
          <w:sz w:val="26"/>
          <w:szCs w:val="26"/>
        </w:rPr>
        <w:t>oír a</w:t>
      </w:r>
      <w:r w:rsidR="00861B41" w:rsidRPr="00E3184D">
        <w:rPr>
          <w:rFonts w:ascii="Crimson Text" w:hAnsi="Crimson Text"/>
          <w:sz w:val="26"/>
          <w:szCs w:val="26"/>
        </w:rPr>
        <w:t xml:space="preserve"> su amiga</w:t>
      </w:r>
      <w:r w:rsidR="00E440BE" w:rsidRPr="00E3184D">
        <w:rPr>
          <w:rFonts w:ascii="Crimson Text" w:hAnsi="Crimson Text"/>
          <w:sz w:val="26"/>
          <w:szCs w:val="26"/>
        </w:rPr>
        <w:t xml:space="preserve">, </w:t>
      </w:r>
      <w:r w:rsidR="00755B6D" w:rsidRPr="00E3184D">
        <w:rPr>
          <w:rFonts w:ascii="Crimson Text" w:hAnsi="Crimson Text"/>
          <w:sz w:val="26"/>
          <w:szCs w:val="26"/>
        </w:rPr>
        <w:t xml:space="preserve">admiraba </w:t>
      </w:r>
      <w:r w:rsidR="00E440BE" w:rsidRPr="00E3184D">
        <w:rPr>
          <w:rFonts w:ascii="Crimson Text" w:hAnsi="Crimson Text"/>
          <w:sz w:val="26"/>
          <w:szCs w:val="26"/>
        </w:rPr>
        <w:t>la pasión con la que</w:t>
      </w:r>
      <w:r w:rsidR="00861B41" w:rsidRPr="00E3184D">
        <w:rPr>
          <w:rFonts w:ascii="Crimson Text" w:hAnsi="Crimson Text"/>
          <w:sz w:val="26"/>
          <w:szCs w:val="26"/>
        </w:rPr>
        <w:t xml:space="preserve"> relataba sus historias–.</w:t>
      </w:r>
      <w:r w:rsidR="008D7134" w:rsidRPr="00E3184D">
        <w:rPr>
          <w:rFonts w:ascii="Crimson Text" w:hAnsi="Crimson Text"/>
          <w:sz w:val="26"/>
          <w:szCs w:val="26"/>
        </w:rPr>
        <w:t xml:space="preserve"> Adelante, cuéntame lo que sabes.</w:t>
      </w:r>
    </w:p>
    <w:p w:rsidR="00861B41" w:rsidRPr="00E3184D" w:rsidRDefault="002E1261" w:rsidP="001E3864">
      <w:pPr>
        <w:tabs>
          <w:tab w:val="left" w:pos="2179"/>
        </w:tabs>
        <w:spacing w:after="0"/>
        <w:ind w:firstLine="284"/>
        <w:jc w:val="both"/>
        <w:rPr>
          <w:rFonts w:ascii="Crimson Text" w:hAnsi="Crimson Text"/>
          <w:sz w:val="26"/>
          <w:szCs w:val="26"/>
        </w:rPr>
      </w:pPr>
      <w:proofErr w:type="gramStart"/>
      <w:r w:rsidRPr="00E3184D">
        <w:rPr>
          <w:rFonts w:ascii="Crimson Text" w:hAnsi="Crimson Text"/>
          <w:sz w:val="26"/>
          <w:szCs w:val="26"/>
        </w:rPr>
        <w:t>–</w:t>
      </w:r>
      <w:ins w:id="529" w:author="Paula Castrilli" w:date="2025-05-19T19:54:00Z">
        <w:r w:rsidR="004E4A5A">
          <w:rPr>
            <w:rFonts w:ascii="Crimson Text" w:hAnsi="Crimson Text"/>
            <w:sz w:val="26"/>
            <w:szCs w:val="26"/>
          </w:rPr>
          <w:t>¡</w:t>
        </w:r>
      </w:ins>
      <w:proofErr w:type="gramEnd"/>
      <w:r w:rsidR="00C44F44" w:rsidRPr="00E3184D">
        <w:rPr>
          <w:rFonts w:ascii="Crimson Text" w:hAnsi="Crimson Text"/>
          <w:sz w:val="26"/>
          <w:szCs w:val="26"/>
        </w:rPr>
        <w:t>Bien</w:t>
      </w:r>
      <w:del w:id="530" w:author="Paula Castrilli" w:date="2025-05-19T19:54:00Z">
        <w:r w:rsidR="00C44F44" w:rsidRPr="00E3184D" w:rsidDel="004E4A5A">
          <w:rPr>
            <w:rFonts w:ascii="Crimson Text" w:hAnsi="Crimson Text"/>
            <w:sz w:val="26"/>
            <w:szCs w:val="26"/>
          </w:rPr>
          <w:delText>.</w:delText>
        </w:r>
      </w:del>
      <w:ins w:id="531" w:author="Paula Castrilli" w:date="2025-05-19T19:54:00Z">
        <w:r w:rsidR="004E4A5A">
          <w:rPr>
            <w:rFonts w:ascii="Crimson Text" w:hAnsi="Crimson Text"/>
            <w:sz w:val="26"/>
            <w:szCs w:val="26"/>
          </w:rPr>
          <w:t>!</w:t>
        </w:r>
      </w:ins>
      <w:r w:rsidR="00C44F44" w:rsidRPr="00E3184D">
        <w:rPr>
          <w:rFonts w:ascii="Crimson Text" w:hAnsi="Crimson Text"/>
          <w:sz w:val="26"/>
          <w:szCs w:val="26"/>
        </w:rPr>
        <w:t xml:space="preserve"> Primero, t</w:t>
      </w:r>
      <w:r w:rsidR="00E440BE" w:rsidRPr="00E3184D">
        <w:rPr>
          <w:rFonts w:ascii="Crimson Text" w:hAnsi="Crimson Text"/>
          <w:sz w:val="26"/>
          <w:szCs w:val="26"/>
        </w:rPr>
        <w:t>enemos a l</w:t>
      </w:r>
      <w:r w:rsidR="00861B41" w:rsidRPr="00E3184D">
        <w:rPr>
          <w:rFonts w:ascii="Crimson Text" w:hAnsi="Crimson Text"/>
          <w:sz w:val="26"/>
          <w:szCs w:val="26"/>
        </w:rPr>
        <w:t>os dragones verdes,</w:t>
      </w:r>
      <w:r w:rsidR="00E440BE" w:rsidRPr="00E3184D">
        <w:rPr>
          <w:rFonts w:ascii="Crimson Text" w:hAnsi="Crimson Text"/>
          <w:sz w:val="26"/>
          <w:szCs w:val="26"/>
        </w:rPr>
        <w:t xml:space="preserve"> que</w:t>
      </w:r>
      <w:r w:rsidR="00861B41" w:rsidRPr="00E3184D">
        <w:rPr>
          <w:rFonts w:ascii="Crimson Text" w:hAnsi="Crimson Text"/>
          <w:sz w:val="26"/>
          <w:szCs w:val="26"/>
        </w:rPr>
        <w:t xml:space="preserve"> son criaturas con cuerpo de serpiente. Son muy </w:t>
      </w:r>
      <w:r w:rsidR="00E440BE" w:rsidRPr="00E3184D">
        <w:rPr>
          <w:rFonts w:ascii="Crimson Text" w:hAnsi="Crimson Text"/>
          <w:sz w:val="26"/>
          <w:szCs w:val="26"/>
        </w:rPr>
        <w:t xml:space="preserve">ligeros, y </w:t>
      </w:r>
      <w:r w:rsidR="0003765B" w:rsidRPr="00E3184D">
        <w:rPr>
          <w:rFonts w:ascii="Crimson Text" w:hAnsi="Crimson Text"/>
          <w:sz w:val="26"/>
          <w:szCs w:val="26"/>
        </w:rPr>
        <w:t>estrangulan a sus víctimas antes de devorarlas. No querrás toparte con uno de ellos, pues seguro no tendrás escapatoria.</w:t>
      </w:r>
    </w:p>
    <w:p w:rsidR="0090100C" w:rsidRPr="00E3184D" w:rsidRDefault="002E1261" w:rsidP="002E5DBB">
      <w:pPr>
        <w:tabs>
          <w:tab w:val="left" w:pos="2179"/>
        </w:tabs>
        <w:spacing w:after="0"/>
        <w:ind w:firstLine="284"/>
        <w:jc w:val="both"/>
        <w:rPr>
          <w:rFonts w:ascii="Crimson Text" w:hAnsi="Crimson Text"/>
          <w:sz w:val="26"/>
          <w:szCs w:val="26"/>
        </w:rPr>
      </w:pPr>
      <w:r w:rsidRPr="00E3184D">
        <w:rPr>
          <w:rFonts w:ascii="Crimson Text" w:hAnsi="Crimson Text"/>
          <w:sz w:val="26"/>
          <w:szCs w:val="26"/>
        </w:rPr>
        <w:t>»También</w:t>
      </w:r>
      <w:r w:rsidR="00E440BE" w:rsidRPr="00E3184D">
        <w:rPr>
          <w:rFonts w:ascii="Crimson Text" w:hAnsi="Crimson Text"/>
          <w:sz w:val="26"/>
          <w:szCs w:val="26"/>
        </w:rPr>
        <w:t xml:space="preserve"> están l</w:t>
      </w:r>
      <w:r w:rsidR="0003765B" w:rsidRPr="00E3184D">
        <w:rPr>
          <w:rFonts w:ascii="Crimson Text" w:hAnsi="Crimson Text"/>
          <w:sz w:val="26"/>
          <w:szCs w:val="26"/>
        </w:rPr>
        <w:t xml:space="preserve">os dragones negros, </w:t>
      </w:r>
      <w:r w:rsidR="0043169D" w:rsidRPr="00E3184D">
        <w:rPr>
          <w:rFonts w:ascii="Crimson Text" w:hAnsi="Crimson Text"/>
          <w:sz w:val="26"/>
          <w:szCs w:val="26"/>
        </w:rPr>
        <w:t>entre</w:t>
      </w:r>
      <w:r w:rsidR="00E440BE" w:rsidRPr="00E3184D">
        <w:rPr>
          <w:rFonts w:ascii="Crimson Text" w:hAnsi="Crimson Text"/>
          <w:sz w:val="26"/>
          <w:szCs w:val="26"/>
        </w:rPr>
        <w:t xml:space="preserve"> los más</w:t>
      </w:r>
      <w:r w:rsidR="0003765B" w:rsidRPr="00E3184D">
        <w:rPr>
          <w:rFonts w:ascii="Crimson Text" w:hAnsi="Crimson Text"/>
          <w:sz w:val="26"/>
          <w:szCs w:val="26"/>
        </w:rPr>
        <w:t xml:space="preserve"> temibles, tiene dos o </w:t>
      </w:r>
      <w:r w:rsidR="004F446F" w:rsidRPr="00E3184D">
        <w:rPr>
          <w:rFonts w:ascii="Crimson Text" w:hAnsi="Crimson Text"/>
          <w:sz w:val="26"/>
          <w:szCs w:val="26"/>
        </w:rPr>
        <w:t>más cabezas. No son muy rápidos</w:t>
      </w:r>
      <w:r w:rsidR="0003765B" w:rsidRPr="00E3184D">
        <w:rPr>
          <w:rFonts w:ascii="Crimson Text" w:hAnsi="Crimson Text"/>
          <w:sz w:val="26"/>
          <w:szCs w:val="26"/>
        </w:rPr>
        <w:t xml:space="preserve"> pero difíciles de enfrentar en el cuerpo a cuerpo.</w:t>
      </w:r>
      <w:r w:rsidR="00E440BE" w:rsidRPr="00E3184D">
        <w:rPr>
          <w:rFonts w:ascii="Crimson Text" w:hAnsi="Crimson Text"/>
          <w:sz w:val="26"/>
          <w:szCs w:val="26"/>
        </w:rPr>
        <w:t xml:space="preserve"> Son bestias </w:t>
      </w:r>
      <w:r w:rsidR="000B501A" w:rsidRPr="00E3184D">
        <w:rPr>
          <w:rFonts w:ascii="Crimson Text" w:hAnsi="Crimson Text"/>
          <w:sz w:val="26"/>
          <w:szCs w:val="26"/>
        </w:rPr>
        <w:t>enormes</w:t>
      </w:r>
      <w:r w:rsidR="00E440BE" w:rsidRPr="00E3184D">
        <w:rPr>
          <w:rFonts w:ascii="Crimson Text" w:hAnsi="Crimson Text"/>
          <w:sz w:val="26"/>
          <w:szCs w:val="26"/>
        </w:rPr>
        <w:t>, a diferencia de l</w:t>
      </w:r>
      <w:r w:rsidR="0003765B" w:rsidRPr="00E3184D">
        <w:rPr>
          <w:rFonts w:ascii="Crimson Text" w:hAnsi="Crimson Text"/>
          <w:sz w:val="26"/>
          <w:szCs w:val="26"/>
        </w:rPr>
        <w:t xml:space="preserve">os dragones grises, </w:t>
      </w:r>
      <w:r w:rsidR="00E440BE" w:rsidRPr="00E3184D">
        <w:rPr>
          <w:rFonts w:ascii="Crimson Text" w:hAnsi="Crimson Text"/>
          <w:sz w:val="26"/>
          <w:szCs w:val="26"/>
        </w:rPr>
        <w:t xml:space="preserve">que </w:t>
      </w:r>
      <w:r w:rsidR="0003765B" w:rsidRPr="00E3184D">
        <w:rPr>
          <w:rFonts w:ascii="Crimson Text" w:hAnsi="Crimson Text"/>
          <w:sz w:val="26"/>
          <w:szCs w:val="26"/>
        </w:rPr>
        <w:t xml:space="preserve">son </w:t>
      </w:r>
      <w:r w:rsidR="00E440BE" w:rsidRPr="00E3184D">
        <w:rPr>
          <w:rFonts w:ascii="Crimson Text" w:hAnsi="Crimson Text"/>
          <w:sz w:val="26"/>
          <w:szCs w:val="26"/>
        </w:rPr>
        <w:t xml:space="preserve">más </w:t>
      </w:r>
      <w:r w:rsidR="008A5398" w:rsidRPr="00E3184D">
        <w:rPr>
          <w:rFonts w:ascii="Crimson Text" w:hAnsi="Crimson Text"/>
          <w:sz w:val="26"/>
          <w:szCs w:val="26"/>
        </w:rPr>
        <w:t>pequeños,</w:t>
      </w:r>
      <w:r w:rsidR="0003765B" w:rsidRPr="00E3184D">
        <w:rPr>
          <w:rFonts w:ascii="Crimson Text" w:hAnsi="Crimson Text"/>
          <w:sz w:val="26"/>
          <w:szCs w:val="26"/>
        </w:rPr>
        <w:t xml:space="preserve"> pero</w:t>
      </w:r>
      <w:r w:rsidR="00E440BE" w:rsidRPr="00E3184D">
        <w:rPr>
          <w:rFonts w:ascii="Crimson Text" w:hAnsi="Crimson Text"/>
          <w:sz w:val="26"/>
          <w:szCs w:val="26"/>
        </w:rPr>
        <w:t xml:space="preserve"> no menos peligrosos. </w:t>
      </w:r>
      <w:ins w:id="532" w:author="Paula Castrilli" w:date="2025-05-19T19:58:00Z">
        <w:r w:rsidR="00037F86">
          <w:rPr>
            <w:rFonts w:ascii="Crimson Text" w:hAnsi="Crimson Text"/>
            <w:sz w:val="26"/>
            <w:szCs w:val="26"/>
          </w:rPr>
          <w:t xml:space="preserve">Los dragones grises </w:t>
        </w:r>
      </w:ins>
      <w:del w:id="533" w:author="Paula Castrilli" w:date="2025-05-19T19:58:00Z">
        <w:r w:rsidR="00E440BE" w:rsidRPr="00E3184D" w:rsidDel="00037F86">
          <w:rPr>
            <w:rFonts w:ascii="Crimson Text" w:hAnsi="Crimson Text"/>
            <w:sz w:val="26"/>
            <w:szCs w:val="26"/>
          </w:rPr>
          <w:delText>T</w:delText>
        </w:r>
      </w:del>
      <w:ins w:id="534" w:author="Paula Castrilli" w:date="2025-05-19T19:58:00Z">
        <w:r w:rsidR="00037F86">
          <w:rPr>
            <w:rFonts w:ascii="Crimson Text" w:hAnsi="Crimson Text"/>
            <w:sz w:val="26"/>
            <w:szCs w:val="26"/>
          </w:rPr>
          <w:t>t</w:t>
        </w:r>
      </w:ins>
      <w:r w:rsidR="00E440BE" w:rsidRPr="00E3184D">
        <w:rPr>
          <w:rFonts w:ascii="Crimson Text" w:hAnsi="Crimson Text"/>
          <w:sz w:val="26"/>
          <w:szCs w:val="26"/>
        </w:rPr>
        <w:t>ienen la</w:t>
      </w:r>
      <w:r w:rsidR="0003765B" w:rsidRPr="00E3184D">
        <w:rPr>
          <w:rFonts w:ascii="Crimson Text" w:hAnsi="Crimson Text"/>
          <w:sz w:val="26"/>
          <w:szCs w:val="26"/>
        </w:rPr>
        <w:t xml:space="preserve"> piel </w:t>
      </w:r>
      <w:r w:rsidR="00E440BE" w:rsidRPr="00E3184D">
        <w:rPr>
          <w:rFonts w:ascii="Crimson Text" w:hAnsi="Crimson Text"/>
          <w:sz w:val="26"/>
          <w:szCs w:val="26"/>
        </w:rPr>
        <w:t>del color de</w:t>
      </w:r>
      <w:r w:rsidR="0003765B" w:rsidRPr="00E3184D">
        <w:rPr>
          <w:rFonts w:ascii="Crimson Text" w:hAnsi="Crimson Text"/>
          <w:sz w:val="26"/>
          <w:szCs w:val="26"/>
        </w:rPr>
        <w:t xml:space="preserve"> las rocas</w:t>
      </w:r>
      <w:del w:id="535" w:author="Paula Castrilli" w:date="2025-05-19T19:58:00Z">
        <w:r w:rsidR="0003765B" w:rsidRPr="00E3184D" w:rsidDel="00037F86">
          <w:rPr>
            <w:rFonts w:ascii="Crimson Text" w:hAnsi="Crimson Text"/>
            <w:sz w:val="26"/>
            <w:szCs w:val="26"/>
          </w:rPr>
          <w:delText xml:space="preserve">. </w:delText>
        </w:r>
        <w:r w:rsidR="00E440BE" w:rsidRPr="00E3184D" w:rsidDel="00037F86">
          <w:rPr>
            <w:rFonts w:ascii="Crimson Text" w:hAnsi="Crimson Text"/>
            <w:sz w:val="26"/>
            <w:szCs w:val="26"/>
          </w:rPr>
          <w:delText>S</w:delText>
        </w:r>
      </w:del>
      <w:ins w:id="536" w:author="Paula Castrilli" w:date="2025-05-19T19:58:00Z">
        <w:r w:rsidR="00037F86">
          <w:rPr>
            <w:rFonts w:ascii="Crimson Text" w:hAnsi="Crimson Text"/>
            <w:sz w:val="26"/>
            <w:szCs w:val="26"/>
          </w:rPr>
          <w:t xml:space="preserve"> y s</w:t>
        </w:r>
      </w:ins>
      <w:r w:rsidR="00E440BE" w:rsidRPr="00E3184D">
        <w:rPr>
          <w:rFonts w:ascii="Crimson Text" w:hAnsi="Crimson Text"/>
          <w:sz w:val="26"/>
          <w:szCs w:val="26"/>
        </w:rPr>
        <w:t>e esconden</w:t>
      </w:r>
      <w:del w:id="537" w:author="Paula Castrilli" w:date="2025-05-19T19:58:00Z">
        <w:r w:rsidR="00E440BE" w:rsidRPr="00E3184D" w:rsidDel="00037F86">
          <w:rPr>
            <w:rFonts w:ascii="Crimson Text" w:hAnsi="Crimson Text"/>
            <w:sz w:val="26"/>
            <w:szCs w:val="26"/>
          </w:rPr>
          <w:delText>,</w:delText>
        </w:r>
      </w:del>
      <w:del w:id="538" w:author="Paula Castrilli" w:date="2025-05-19T19:59:00Z">
        <w:r w:rsidR="00E440BE" w:rsidRPr="00E3184D" w:rsidDel="00037F86">
          <w:rPr>
            <w:rFonts w:ascii="Crimson Text" w:hAnsi="Crimson Text"/>
            <w:sz w:val="26"/>
            <w:szCs w:val="26"/>
          </w:rPr>
          <w:delText xml:space="preserve"> y e</w:delText>
        </w:r>
      </w:del>
      <w:ins w:id="539" w:author="Paula Castrilli" w:date="2025-05-19T19:59:00Z">
        <w:r w:rsidR="00037F86">
          <w:rPr>
            <w:rFonts w:ascii="Crimson Text" w:hAnsi="Crimson Text"/>
            <w:sz w:val="26"/>
            <w:szCs w:val="26"/>
          </w:rPr>
          <w:t>. E</w:t>
        </w:r>
      </w:ins>
      <w:r w:rsidR="0003765B" w:rsidRPr="00E3184D">
        <w:rPr>
          <w:rFonts w:ascii="Crimson Text" w:hAnsi="Crimson Text"/>
          <w:sz w:val="26"/>
          <w:szCs w:val="26"/>
        </w:rPr>
        <w:t>speran agazapados a sus presas</w:t>
      </w:r>
      <w:r w:rsidR="00E440BE" w:rsidRPr="00E3184D">
        <w:rPr>
          <w:rFonts w:ascii="Crimson Text" w:hAnsi="Crimson Text"/>
          <w:sz w:val="26"/>
          <w:szCs w:val="26"/>
        </w:rPr>
        <w:t xml:space="preserve"> para atacar </w:t>
      </w:r>
      <w:r w:rsidR="0043169D" w:rsidRPr="00E3184D">
        <w:rPr>
          <w:rFonts w:ascii="Crimson Text" w:hAnsi="Crimson Text"/>
          <w:sz w:val="26"/>
          <w:szCs w:val="26"/>
        </w:rPr>
        <w:t xml:space="preserve">por sorpresa, </w:t>
      </w:r>
      <w:commentRangeStart w:id="540"/>
      <w:r w:rsidR="0043169D" w:rsidRPr="00E3184D">
        <w:rPr>
          <w:rFonts w:ascii="Crimson Text" w:hAnsi="Crimson Text"/>
          <w:sz w:val="26"/>
          <w:szCs w:val="26"/>
        </w:rPr>
        <w:t>como</w:t>
      </w:r>
      <w:r w:rsidR="00E440BE" w:rsidRPr="00E3184D">
        <w:rPr>
          <w:rFonts w:ascii="Crimson Text" w:hAnsi="Crimson Text"/>
          <w:sz w:val="26"/>
          <w:szCs w:val="26"/>
        </w:rPr>
        <w:t xml:space="preserve"> depredadores nocturnos</w:t>
      </w:r>
      <w:r w:rsidR="0090100C" w:rsidRPr="00E3184D">
        <w:rPr>
          <w:rFonts w:ascii="Crimson Text" w:hAnsi="Crimson Text"/>
          <w:sz w:val="26"/>
          <w:szCs w:val="26"/>
        </w:rPr>
        <w:t xml:space="preserve"> </w:t>
      </w:r>
      <w:commentRangeEnd w:id="540"/>
      <w:r w:rsidR="00037F86">
        <w:rPr>
          <w:rStyle w:val="Refdecomentario"/>
        </w:rPr>
        <w:commentReference w:id="540"/>
      </w:r>
      <w:r w:rsidR="0090100C" w:rsidRPr="00E3184D">
        <w:rPr>
          <w:rFonts w:ascii="Crimson Text" w:hAnsi="Crimson Text"/>
          <w:sz w:val="26"/>
          <w:szCs w:val="26"/>
        </w:rPr>
        <w:t xml:space="preserve">–relató, apasionada, </w:t>
      </w:r>
      <w:del w:id="541" w:author="Paula Castrilli" w:date="2025-05-19T19:59:00Z">
        <w:r w:rsidR="0090100C" w:rsidRPr="00E3184D" w:rsidDel="00EA3A15">
          <w:rPr>
            <w:rFonts w:ascii="Crimson Text" w:hAnsi="Crimson Text"/>
            <w:sz w:val="26"/>
            <w:szCs w:val="26"/>
          </w:rPr>
          <w:delText>no daba</w:delText>
        </w:r>
      </w:del>
      <w:ins w:id="542" w:author="Paula Castrilli" w:date="2025-05-19T19:59:00Z">
        <w:r w:rsidR="00EA3A15">
          <w:rPr>
            <w:rFonts w:ascii="Crimson Text" w:hAnsi="Crimson Text"/>
            <w:sz w:val="26"/>
            <w:szCs w:val="26"/>
          </w:rPr>
          <w:t>sin dar</w:t>
        </w:r>
      </w:ins>
      <w:r w:rsidR="0090100C" w:rsidRPr="00E3184D">
        <w:rPr>
          <w:rFonts w:ascii="Crimson Text" w:hAnsi="Crimson Text"/>
          <w:sz w:val="26"/>
          <w:szCs w:val="26"/>
        </w:rPr>
        <w:t xml:space="preserve"> tregua en sus explicaciones</w:t>
      </w:r>
      <w:r w:rsidR="002E5DBB" w:rsidRPr="00E3184D">
        <w:rPr>
          <w:rFonts w:ascii="Crimson Text" w:hAnsi="Crimson Text"/>
          <w:sz w:val="26"/>
          <w:szCs w:val="26"/>
        </w:rPr>
        <w:t>.</w:t>
      </w:r>
    </w:p>
    <w:p w:rsidR="00E440BE" w:rsidRPr="00E3184D" w:rsidRDefault="002E1261" w:rsidP="0090100C">
      <w:pPr>
        <w:tabs>
          <w:tab w:val="left" w:pos="2179"/>
        </w:tabs>
        <w:spacing w:after="0"/>
        <w:ind w:firstLine="284"/>
        <w:jc w:val="both"/>
        <w:rPr>
          <w:rFonts w:ascii="Crimson Text" w:hAnsi="Crimson Text"/>
          <w:sz w:val="26"/>
          <w:szCs w:val="26"/>
        </w:rPr>
      </w:pPr>
      <w:del w:id="543" w:author="Paula Castrilli" w:date="2025-05-19T19:59:00Z">
        <w:r w:rsidRPr="00E3184D" w:rsidDel="00EA3A15">
          <w:rPr>
            <w:rFonts w:ascii="Crimson Text" w:hAnsi="Crimson Text"/>
            <w:sz w:val="26"/>
            <w:szCs w:val="26"/>
          </w:rPr>
          <w:delText>–</w:delText>
        </w:r>
      </w:del>
      <w:ins w:id="544" w:author="Paula Castrilli" w:date="2025-05-19T19:59:00Z">
        <w:r w:rsidR="00EA3A15" w:rsidRPr="00E3184D">
          <w:rPr>
            <w:rFonts w:ascii="Crimson Text" w:hAnsi="Crimson Text"/>
            <w:sz w:val="26"/>
            <w:szCs w:val="26"/>
          </w:rPr>
          <w:t>»</w:t>
        </w:r>
      </w:ins>
      <w:r w:rsidR="00C44F44" w:rsidRPr="00E3184D">
        <w:rPr>
          <w:rFonts w:ascii="Crimson Text" w:hAnsi="Crimson Text"/>
          <w:sz w:val="26"/>
          <w:szCs w:val="26"/>
        </w:rPr>
        <w:t xml:space="preserve">Los más </w:t>
      </w:r>
      <w:r w:rsidR="0043169D" w:rsidRPr="00E3184D">
        <w:rPr>
          <w:rFonts w:ascii="Crimson Text" w:hAnsi="Crimson Text"/>
          <w:sz w:val="26"/>
          <w:szCs w:val="26"/>
        </w:rPr>
        <w:t>destacados</w:t>
      </w:r>
      <w:r w:rsidR="00C44F44" w:rsidRPr="00E3184D">
        <w:rPr>
          <w:rFonts w:ascii="Crimson Text" w:hAnsi="Crimson Text"/>
          <w:sz w:val="26"/>
          <w:szCs w:val="26"/>
        </w:rPr>
        <w:t xml:space="preserve"> son </w:t>
      </w:r>
      <w:r w:rsidR="002E5DBB" w:rsidRPr="00E3184D">
        <w:rPr>
          <w:rFonts w:ascii="Crimson Text" w:hAnsi="Crimson Text"/>
          <w:sz w:val="26"/>
          <w:szCs w:val="26"/>
        </w:rPr>
        <w:t>los dragones rojos y</w:t>
      </w:r>
      <w:ins w:id="545" w:author="Paula Castrilli" w:date="2025-05-19T20:00:00Z">
        <w:r w:rsidR="00EA3A15">
          <w:rPr>
            <w:rFonts w:ascii="Crimson Text" w:hAnsi="Crimson Text"/>
            <w:sz w:val="26"/>
            <w:szCs w:val="26"/>
          </w:rPr>
          <w:t xml:space="preserve"> los dragones</w:t>
        </w:r>
      </w:ins>
      <w:r w:rsidR="002E5DBB" w:rsidRPr="00E3184D">
        <w:rPr>
          <w:rFonts w:ascii="Crimson Text" w:hAnsi="Crimson Text"/>
          <w:sz w:val="26"/>
          <w:szCs w:val="26"/>
        </w:rPr>
        <w:t xml:space="preserve"> blancos. Son las criaturas más fuertes, con </w:t>
      </w:r>
      <w:r w:rsidR="000B501A" w:rsidRPr="00E3184D">
        <w:rPr>
          <w:rFonts w:ascii="Crimson Text" w:hAnsi="Crimson Text"/>
          <w:sz w:val="26"/>
          <w:szCs w:val="26"/>
        </w:rPr>
        <w:t>grandes</w:t>
      </w:r>
      <w:r w:rsidR="002E5DBB" w:rsidRPr="00E3184D">
        <w:rPr>
          <w:rFonts w:ascii="Crimson Text" w:hAnsi="Crimson Text"/>
          <w:sz w:val="26"/>
          <w:szCs w:val="26"/>
        </w:rPr>
        <w:t xml:space="preserve"> alas,</w:t>
      </w:r>
      <w:r w:rsidR="0043169D" w:rsidRPr="00E3184D">
        <w:rPr>
          <w:rFonts w:ascii="Crimson Text" w:hAnsi="Crimson Text"/>
          <w:sz w:val="26"/>
          <w:szCs w:val="26"/>
        </w:rPr>
        <w:t xml:space="preserve"> y</w:t>
      </w:r>
      <w:r w:rsidR="002E5DBB" w:rsidRPr="00E3184D">
        <w:rPr>
          <w:rFonts w:ascii="Crimson Text" w:hAnsi="Crimson Text"/>
          <w:sz w:val="26"/>
          <w:szCs w:val="26"/>
        </w:rPr>
        <w:t xml:space="preserve"> capaces de lanzar llamaradas de fuego. Los típicos </w:t>
      </w:r>
      <w:r w:rsidR="00C44F44" w:rsidRPr="00E3184D">
        <w:rPr>
          <w:rFonts w:ascii="Crimson Text" w:hAnsi="Crimson Text"/>
          <w:sz w:val="26"/>
          <w:szCs w:val="26"/>
        </w:rPr>
        <w:t xml:space="preserve">dragones </w:t>
      </w:r>
      <w:commentRangeStart w:id="546"/>
      <w:r w:rsidR="00C44F44" w:rsidRPr="00E3184D">
        <w:rPr>
          <w:rFonts w:ascii="Crimson Text" w:hAnsi="Crimson Text"/>
          <w:sz w:val="26"/>
          <w:szCs w:val="26"/>
        </w:rPr>
        <w:t xml:space="preserve">invocados </w:t>
      </w:r>
      <w:commentRangeEnd w:id="546"/>
      <w:r w:rsidR="00EA3A15">
        <w:rPr>
          <w:rStyle w:val="Refdecomentario"/>
        </w:rPr>
        <w:commentReference w:id="546"/>
      </w:r>
      <w:r w:rsidR="00C44F44" w:rsidRPr="00E3184D">
        <w:rPr>
          <w:rFonts w:ascii="Crimson Text" w:hAnsi="Crimson Text"/>
          <w:sz w:val="26"/>
          <w:szCs w:val="26"/>
        </w:rPr>
        <w:t>en las historias antiguas</w:t>
      </w:r>
      <w:r w:rsidR="002E5DBB" w:rsidRPr="00E3184D">
        <w:rPr>
          <w:rFonts w:ascii="Crimson Text" w:hAnsi="Crimson Text"/>
          <w:sz w:val="26"/>
          <w:szCs w:val="26"/>
        </w:rPr>
        <w:t xml:space="preserve">. Ambos son igual de poderosos, </w:t>
      </w:r>
      <w:r w:rsidR="000B501A" w:rsidRPr="00E3184D">
        <w:rPr>
          <w:rFonts w:ascii="Crimson Text" w:hAnsi="Crimson Text"/>
          <w:sz w:val="26"/>
          <w:szCs w:val="26"/>
        </w:rPr>
        <w:t xml:space="preserve">pero </w:t>
      </w:r>
      <w:ins w:id="547" w:author="Paula Castrilli" w:date="2025-05-19T20:01:00Z">
        <w:r w:rsidR="00EA3A15">
          <w:rPr>
            <w:rFonts w:ascii="Crimson Text" w:hAnsi="Crimson Text"/>
            <w:sz w:val="26"/>
            <w:szCs w:val="26"/>
          </w:rPr>
          <w:t xml:space="preserve">mientras </w:t>
        </w:r>
      </w:ins>
      <w:r w:rsidR="000B501A" w:rsidRPr="00E3184D">
        <w:rPr>
          <w:rFonts w:ascii="Crimson Text" w:hAnsi="Crimson Text"/>
          <w:sz w:val="26"/>
          <w:szCs w:val="26"/>
        </w:rPr>
        <w:t>el dragón rojo representa</w:t>
      </w:r>
      <w:r w:rsidR="002E5DBB" w:rsidRPr="00E3184D">
        <w:rPr>
          <w:rFonts w:ascii="Crimson Text" w:hAnsi="Crimson Text"/>
          <w:sz w:val="26"/>
          <w:szCs w:val="26"/>
        </w:rPr>
        <w:t xml:space="preserve"> la parte oscura de la naturaleza, </w:t>
      </w:r>
      <w:del w:id="548" w:author="Paula Castrilli" w:date="2025-05-19T20:01:00Z">
        <w:r w:rsidR="002E5DBB" w:rsidRPr="00E3184D" w:rsidDel="00EA3A15">
          <w:rPr>
            <w:rFonts w:ascii="Crimson Text" w:hAnsi="Crimson Text"/>
            <w:sz w:val="26"/>
            <w:szCs w:val="26"/>
          </w:rPr>
          <w:delText xml:space="preserve">mientras que </w:delText>
        </w:r>
      </w:del>
      <w:r w:rsidR="002E5DBB" w:rsidRPr="00E3184D">
        <w:rPr>
          <w:rFonts w:ascii="Crimson Text" w:hAnsi="Crimson Text"/>
          <w:sz w:val="26"/>
          <w:szCs w:val="26"/>
        </w:rPr>
        <w:t>el dragón blanco</w:t>
      </w:r>
      <w:del w:id="549" w:author="Paula Castrilli" w:date="2025-05-19T20:01:00Z">
        <w:r w:rsidR="002E5DBB" w:rsidRPr="00E3184D" w:rsidDel="00EA3A15">
          <w:rPr>
            <w:rFonts w:ascii="Crimson Text" w:hAnsi="Crimson Text"/>
            <w:sz w:val="26"/>
            <w:szCs w:val="26"/>
          </w:rPr>
          <w:delText>,</w:delText>
        </w:r>
      </w:del>
      <w:r w:rsidR="002E5DBB" w:rsidRPr="00E3184D">
        <w:rPr>
          <w:rFonts w:ascii="Crimson Text" w:hAnsi="Crimson Text"/>
          <w:sz w:val="26"/>
          <w:szCs w:val="26"/>
        </w:rPr>
        <w:t xml:space="preserve"> es la evolución</w:t>
      </w:r>
      <w:del w:id="550" w:author="Paula Castrilli" w:date="2025-05-19T20:01:00Z">
        <w:r w:rsidR="002E5DBB" w:rsidRPr="00E3184D" w:rsidDel="00EA3A15">
          <w:rPr>
            <w:rFonts w:ascii="Crimson Text" w:hAnsi="Crimson Text"/>
            <w:sz w:val="26"/>
            <w:szCs w:val="26"/>
          </w:rPr>
          <w:delText>,</w:delText>
        </w:r>
      </w:del>
      <w:r w:rsidR="00C44F44" w:rsidRPr="00E3184D">
        <w:rPr>
          <w:rFonts w:ascii="Crimson Text" w:hAnsi="Crimson Text"/>
          <w:sz w:val="26"/>
          <w:szCs w:val="26"/>
        </w:rPr>
        <w:t xml:space="preserve"> y</w:t>
      </w:r>
      <w:r w:rsidR="002E5DBB" w:rsidRPr="00E3184D">
        <w:rPr>
          <w:rFonts w:ascii="Crimson Text" w:hAnsi="Crimson Text"/>
          <w:sz w:val="26"/>
          <w:szCs w:val="26"/>
        </w:rPr>
        <w:t xml:space="preserve"> permite el equilibrio de </w:t>
      </w:r>
      <w:r w:rsidR="00C44F44" w:rsidRPr="00E3184D">
        <w:rPr>
          <w:rFonts w:ascii="Crimson Text" w:hAnsi="Crimson Text"/>
          <w:sz w:val="26"/>
          <w:szCs w:val="26"/>
        </w:rPr>
        <w:t xml:space="preserve">las </w:t>
      </w:r>
      <w:r w:rsidR="002E5DBB" w:rsidRPr="00E3184D">
        <w:rPr>
          <w:rFonts w:ascii="Crimson Text" w:hAnsi="Crimson Text"/>
          <w:sz w:val="26"/>
          <w:szCs w:val="26"/>
        </w:rPr>
        <w:t>fuerzas. Las leyendas dicen que los grandes guerreros arriba</w:t>
      </w:r>
      <w:r w:rsidR="00C44F44" w:rsidRPr="00E3184D">
        <w:rPr>
          <w:rFonts w:ascii="Crimson Text" w:hAnsi="Crimson Text"/>
          <w:sz w:val="26"/>
          <w:szCs w:val="26"/>
        </w:rPr>
        <w:t>ro</w:t>
      </w:r>
      <w:r w:rsidR="002E5DBB" w:rsidRPr="00E3184D">
        <w:rPr>
          <w:rFonts w:ascii="Crimson Text" w:hAnsi="Crimson Text"/>
          <w:sz w:val="26"/>
          <w:szCs w:val="26"/>
        </w:rPr>
        <w:t>n al umbral de los dioses montando un gran dragón blanco.</w:t>
      </w:r>
    </w:p>
    <w:p w:rsidR="0003765B" w:rsidRPr="00E3184D" w:rsidRDefault="002E1261"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w:t>
      </w:r>
      <w:r w:rsidR="0090100C" w:rsidRPr="00E3184D">
        <w:rPr>
          <w:rFonts w:ascii="Crimson Text" w:hAnsi="Crimson Text"/>
          <w:sz w:val="26"/>
          <w:szCs w:val="26"/>
        </w:rPr>
        <w:t xml:space="preserve">Y, por último, los dragones azules, son solitarios, y habitan en los pantanos. No se sabe mucho de ellos, tal vez, </w:t>
      </w:r>
      <w:commentRangeStart w:id="551"/>
      <w:r w:rsidR="0090100C" w:rsidRPr="00E3184D">
        <w:rPr>
          <w:rFonts w:ascii="Crimson Text" w:hAnsi="Crimson Text"/>
          <w:sz w:val="26"/>
          <w:szCs w:val="26"/>
        </w:rPr>
        <w:t>sean sólo un mito</w:t>
      </w:r>
      <w:commentRangeEnd w:id="551"/>
      <w:r w:rsidR="00EA3A15">
        <w:rPr>
          <w:rStyle w:val="Refdecomentario"/>
        </w:rPr>
        <w:commentReference w:id="551"/>
      </w:r>
      <w:r w:rsidR="0090100C" w:rsidRPr="00E3184D">
        <w:rPr>
          <w:rFonts w:ascii="Crimson Text" w:hAnsi="Crimson Text"/>
          <w:sz w:val="26"/>
          <w:szCs w:val="26"/>
        </w:rPr>
        <w:t>.</w:t>
      </w:r>
    </w:p>
    <w:p w:rsidR="00330A94" w:rsidRPr="00E3184D" w:rsidRDefault="00C44F44"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Mientras Elena explicaba sus teorías de dragones,</w:t>
      </w:r>
      <w:r w:rsidR="00330A94" w:rsidRPr="00E3184D">
        <w:rPr>
          <w:rFonts w:ascii="Crimson Text" w:hAnsi="Crimson Text"/>
          <w:sz w:val="26"/>
          <w:szCs w:val="26"/>
        </w:rPr>
        <w:t xml:space="preserve"> se </w:t>
      </w:r>
      <w:r w:rsidRPr="00E3184D">
        <w:rPr>
          <w:rFonts w:ascii="Crimson Text" w:hAnsi="Crimson Text"/>
          <w:sz w:val="26"/>
          <w:szCs w:val="26"/>
        </w:rPr>
        <w:t>oyó</w:t>
      </w:r>
      <w:r w:rsidR="00330A94" w:rsidRPr="00E3184D">
        <w:rPr>
          <w:rFonts w:ascii="Crimson Text" w:hAnsi="Crimson Text"/>
          <w:sz w:val="26"/>
          <w:szCs w:val="26"/>
        </w:rPr>
        <w:t xml:space="preserve"> un sonido brusco, como el de una madera añeja a</w:t>
      </w:r>
      <w:r w:rsidR="00915547" w:rsidRPr="00E3184D">
        <w:rPr>
          <w:rFonts w:ascii="Crimson Text" w:hAnsi="Crimson Text"/>
          <w:sz w:val="26"/>
          <w:szCs w:val="26"/>
        </w:rPr>
        <w:t>l</w:t>
      </w:r>
      <w:r w:rsidR="00330A94" w:rsidRPr="00E3184D">
        <w:rPr>
          <w:rFonts w:ascii="Crimson Text" w:hAnsi="Crimson Text"/>
          <w:sz w:val="26"/>
          <w:szCs w:val="26"/>
        </w:rPr>
        <w:t xml:space="preserve"> quebrantarse. Ambos se sobresaltaron, y corrieron hacía la posición del puesto que Eros había abandonado. Al llegar, </w:t>
      </w:r>
      <w:r w:rsidR="00330A94" w:rsidRPr="00E3184D">
        <w:rPr>
          <w:rFonts w:ascii="Crimson Text" w:hAnsi="Crimson Text"/>
          <w:sz w:val="26"/>
          <w:szCs w:val="26"/>
        </w:rPr>
        <w:lastRenderedPageBreak/>
        <w:t xml:space="preserve">dos aves de rapiña revoloteaban entre unos viejos tirantes disputándose los restos de un roedor que, por lo visto, </w:t>
      </w:r>
      <w:del w:id="552" w:author="Paula Castrilli" w:date="2025-05-19T20:07:00Z">
        <w:r w:rsidR="00330A94" w:rsidRPr="00E3184D" w:rsidDel="00EA3A15">
          <w:rPr>
            <w:rFonts w:ascii="Crimson Text" w:hAnsi="Crimson Text"/>
            <w:sz w:val="26"/>
            <w:szCs w:val="26"/>
          </w:rPr>
          <w:delText xml:space="preserve">lo </w:delText>
        </w:r>
      </w:del>
      <w:r w:rsidR="00330A94" w:rsidRPr="00E3184D">
        <w:rPr>
          <w:rFonts w:ascii="Crimson Text" w:hAnsi="Crimson Text"/>
          <w:sz w:val="26"/>
          <w:szCs w:val="26"/>
        </w:rPr>
        <w:t xml:space="preserve">habían cazado recientemente. </w:t>
      </w:r>
      <w:r w:rsidR="00915547" w:rsidRPr="00E3184D">
        <w:rPr>
          <w:rFonts w:ascii="Crimson Text" w:hAnsi="Crimson Text"/>
          <w:sz w:val="26"/>
          <w:szCs w:val="26"/>
        </w:rPr>
        <w:t>Al final, se trataba</w:t>
      </w:r>
      <w:r w:rsidR="00330A94" w:rsidRPr="00E3184D">
        <w:rPr>
          <w:rFonts w:ascii="Crimson Text" w:hAnsi="Crimson Text"/>
          <w:sz w:val="26"/>
          <w:szCs w:val="26"/>
        </w:rPr>
        <w:t xml:space="preserve"> </w:t>
      </w:r>
      <w:r w:rsidR="0040453F" w:rsidRPr="00E3184D">
        <w:rPr>
          <w:rFonts w:ascii="Crimson Text" w:hAnsi="Crimson Text"/>
          <w:sz w:val="26"/>
          <w:szCs w:val="26"/>
        </w:rPr>
        <w:t xml:space="preserve">de </w:t>
      </w:r>
      <w:r w:rsidR="00330A94" w:rsidRPr="00E3184D">
        <w:rPr>
          <w:rFonts w:ascii="Crimson Text" w:hAnsi="Crimson Text"/>
          <w:sz w:val="26"/>
          <w:szCs w:val="26"/>
        </w:rPr>
        <w:t xml:space="preserve">una falsa alarma, pero </w:t>
      </w:r>
      <w:ins w:id="553" w:author="Paula Castrilli" w:date="2025-05-19T20:07:00Z">
        <w:r w:rsidR="00EA3A15">
          <w:rPr>
            <w:rFonts w:ascii="Crimson Text" w:hAnsi="Crimson Text"/>
            <w:sz w:val="26"/>
            <w:szCs w:val="26"/>
          </w:rPr>
          <w:t xml:space="preserve">para </w:t>
        </w:r>
      </w:ins>
      <w:r w:rsidR="00330A94" w:rsidRPr="00E3184D">
        <w:rPr>
          <w:rFonts w:ascii="Crimson Text" w:hAnsi="Crimson Text"/>
          <w:sz w:val="26"/>
          <w:szCs w:val="26"/>
        </w:rPr>
        <w:t>Eros</w:t>
      </w:r>
      <w:ins w:id="554" w:author="Paula Castrilli" w:date="2025-05-19T20:07:00Z">
        <w:r w:rsidR="00EA3A15">
          <w:rPr>
            <w:rFonts w:ascii="Crimson Text" w:hAnsi="Crimson Text"/>
            <w:sz w:val="26"/>
            <w:szCs w:val="26"/>
          </w:rPr>
          <w:t>, que</w:t>
        </w:r>
      </w:ins>
      <w:r w:rsidR="00330A94" w:rsidRPr="00E3184D">
        <w:rPr>
          <w:rFonts w:ascii="Crimson Text" w:hAnsi="Crimson Text"/>
          <w:sz w:val="26"/>
          <w:szCs w:val="26"/>
        </w:rPr>
        <w:t xml:space="preserve"> aún sentía su corazón acelerado, aquello </w:t>
      </w:r>
      <w:del w:id="555" w:author="Paula Castrilli" w:date="2025-05-19T20:08:00Z">
        <w:r w:rsidR="00915547" w:rsidRPr="00E3184D" w:rsidDel="00EA3A15">
          <w:rPr>
            <w:rFonts w:ascii="Crimson Text" w:hAnsi="Crimson Text"/>
            <w:sz w:val="26"/>
            <w:szCs w:val="26"/>
          </w:rPr>
          <w:delText>lo tomó</w:delText>
        </w:r>
      </w:del>
      <w:ins w:id="556" w:author="Paula Castrilli" w:date="2025-05-19T20:08:00Z">
        <w:r w:rsidR="00EA3A15">
          <w:rPr>
            <w:rFonts w:ascii="Crimson Text" w:hAnsi="Crimson Text"/>
            <w:sz w:val="26"/>
            <w:szCs w:val="26"/>
          </w:rPr>
          <w:t>fue</w:t>
        </w:r>
      </w:ins>
      <w:r w:rsidR="00915547" w:rsidRPr="00E3184D">
        <w:rPr>
          <w:rFonts w:ascii="Crimson Text" w:hAnsi="Crimson Text"/>
          <w:sz w:val="26"/>
          <w:szCs w:val="26"/>
        </w:rPr>
        <w:t xml:space="preserve"> como</w:t>
      </w:r>
      <w:r w:rsidR="00330A94" w:rsidRPr="00E3184D">
        <w:rPr>
          <w:rFonts w:ascii="Crimson Text" w:hAnsi="Crimson Text"/>
          <w:sz w:val="26"/>
          <w:szCs w:val="26"/>
        </w:rPr>
        <w:t xml:space="preserve"> una advertencia.</w:t>
      </w:r>
    </w:p>
    <w:p w:rsidR="00330A94" w:rsidRPr="00E3184D" w:rsidRDefault="00330A94"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 xml:space="preserve">La princesa </w:t>
      </w:r>
      <w:r w:rsidR="00BF1DCA" w:rsidRPr="00E3184D">
        <w:rPr>
          <w:rFonts w:ascii="Crimson Text" w:hAnsi="Crimson Text"/>
          <w:sz w:val="26"/>
          <w:szCs w:val="26"/>
        </w:rPr>
        <w:t>notó</w:t>
      </w:r>
      <w:r w:rsidR="0084415D" w:rsidRPr="00E3184D">
        <w:rPr>
          <w:rFonts w:ascii="Crimson Text" w:hAnsi="Crimson Text"/>
          <w:sz w:val="26"/>
          <w:szCs w:val="26"/>
        </w:rPr>
        <w:t xml:space="preserve"> los nervios del joven, e, instintivamente, lo abrazó para transmitirle tranquilidad. Eros respondió al </w:t>
      </w:r>
      <w:del w:id="557" w:author="Paula Castrilli" w:date="2025-05-19T20:08:00Z">
        <w:r w:rsidR="0084415D" w:rsidRPr="00E3184D" w:rsidDel="00EA3A15">
          <w:rPr>
            <w:rFonts w:ascii="Crimson Text" w:hAnsi="Crimson Text"/>
            <w:sz w:val="26"/>
            <w:szCs w:val="26"/>
          </w:rPr>
          <w:delText>momento</w:delText>
        </w:r>
      </w:del>
      <w:ins w:id="558" w:author="Paula Castrilli" w:date="2025-05-19T20:08:00Z">
        <w:r w:rsidR="00EA3A15">
          <w:rPr>
            <w:rFonts w:ascii="Crimson Text" w:hAnsi="Crimson Text"/>
            <w:sz w:val="26"/>
            <w:szCs w:val="26"/>
          </w:rPr>
          <w:t xml:space="preserve">instante </w:t>
        </w:r>
      </w:ins>
      <w:del w:id="559" w:author="Paula Castrilli" w:date="2025-05-19T20:08:00Z">
        <w:r w:rsidR="0084415D" w:rsidRPr="00E3184D" w:rsidDel="00EA3A15">
          <w:rPr>
            <w:rFonts w:ascii="Crimson Text" w:hAnsi="Crimson Text"/>
            <w:sz w:val="26"/>
            <w:szCs w:val="26"/>
          </w:rPr>
          <w:delText>, y la rodeo</w:delText>
        </w:r>
      </w:del>
      <w:ins w:id="560" w:author="Paula Castrilli" w:date="2025-05-19T20:08:00Z">
        <w:r w:rsidR="00EA3A15">
          <w:rPr>
            <w:rFonts w:ascii="Crimson Text" w:hAnsi="Crimson Text"/>
            <w:sz w:val="26"/>
            <w:szCs w:val="26"/>
          </w:rPr>
          <w:t>rodeándola a</w:t>
        </w:r>
      </w:ins>
      <w:ins w:id="561" w:author="Paula Castrilli" w:date="2025-05-19T20:09:00Z">
        <w:r w:rsidR="00EA3A15">
          <w:rPr>
            <w:rFonts w:ascii="Crimson Text" w:hAnsi="Crimson Text"/>
            <w:sz w:val="26"/>
            <w:szCs w:val="26"/>
          </w:rPr>
          <w:t xml:space="preserve"> s</w:t>
        </w:r>
      </w:ins>
      <w:ins w:id="562" w:author="Paula Castrilli" w:date="2025-05-19T20:08:00Z">
        <w:r w:rsidR="00EA3A15">
          <w:rPr>
            <w:rFonts w:ascii="Crimson Text" w:hAnsi="Crimson Text"/>
            <w:sz w:val="26"/>
            <w:szCs w:val="26"/>
          </w:rPr>
          <w:t>u vez</w:t>
        </w:r>
      </w:ins>
      <w:r w:rsidR="0084415D" w:rsidRPr="00E3184D">
        <w:rPr>
          <w:rFonts w:ascii="Crimson Text" w:hAnsi="Crimson Text"/>
          <w:sz w:val="26"/>
          <w:szCs w:val="26"/>
        </w:rPr>
        <w:t xml:space="preserve"> con sus brazos. Ambos </w:t>
      </w:r>
      <w:del w:id="563" w:author="Paula Castrilli" w:date="2025-05-19T20:11:00Z">
        <w:r w:rsidR="0084415D" w:rsidRPr="00E3184D" w:rsidDel="00EA3A15">
          <w:rPr>
            <w:rFonts w:ascii="Crimson Text" w:hAnsi="Crimson Text"/>
            <w:sz w:val="26"/>
            <w:szCs w:val="26"/>
          </w:rPr>
          <w:delText xml:space="preserve">se </w:delText>
        </w:r>
        <w:r w:rsidR="00915547" w:rsidRPr="00E3184D" w:rsidDel="00EA3A15">
          <w:rPr>
            <w:rFonts w:ascii="Crimson Text" w:hAnsi="Crimson Text"/>
            <w:sz w:val="26"/>
            <w:szCs w:val="26"/>
          </w:rPr>
          <w:delText>toparon</w:delText>
        </w:r>
      </w:del>
      <w:ins w:id="564" w:author="Paula Castrilli" w:date="2025-05-19T20:11:00Z">
        <w:r w:rsidR="00EA3A15">
          <w:rPr>
            <w:rFonts w:ascii="Crimson Text" w:hAnsi="Crimson Text"/>
            <w:sz w:val="26"/>
            <w:szCs w:val="26"/>
          </w:rPr>
          <w:t>quedaron</w:t>
        </w:r>
      </w:ins>
      <w:r w:rsidR="0084415D" w:rsidRPr="00E3184D">
        <w:rPr>
          <w:rFonts w:ascii="Crimson Text" w:hAnsi="Crimson Text"/>
          <w:sz w:val="26"/>
          <w:szCs w:val="26"/>
        </w:rPr>
        <w:t xml:space="preserve"> cara a cara, sorprendidos, </w:t>
      </w:r>
      <w:ins w:id="565" w:author="Paula Castrilli" w:date="2025-05-19T20:11:00Z">
        <w:r w:rsidR="00ED47DE">
          <w:rPr>
            <w:rFonts w:ascii="Crimson Text" w:hAnsi="Crimson Text"/>
            <w:sz w:val="26"/>
            <w:szCs w:val="26"/>
          </w:rPr>
          <w:t xml:space="preserve">y </w:t>
        </w:r>
      </w:ins>
      <w:r w:rsidR="0084415D" w:rsidRPr="00E3184D">
        <w:rPr>
          <w:rFonts w:ascii="Crimson Text" w:hAnsi="Crimson Text"/>
          <w:sz w:val="26"/>
          <w:szCs w:val="26"/>
        </w:rPr>
        <w:t xml:space="preserve">casi sin entender la proximidad en la que </w:t>
      </w:r>
      <w:del w:id="566" w:author="Paula Castrilli" w:date="2025-05-19T20:11:00Z">
        <w:r w:rsidR="0084415D" w:rsidRPr="00E3184D" w:rsidDel="00ED47DE">
          <w:rPr>
            <w:rFonts w:ascii="Crimson Text" w:hAnsi="Crimson Text"/>
            <w:sz w:val="26"/>
            <w:szCs w:val="26"/>
          </w:rPr>
          <w:delText>habían quedado</w:delText>
        </w:r>
      </w:del>
      <w:ins w:id="567" w:author="Paula Castrilli" w:date="2025-05-19T20:11:00Z">
        <w:r w:rsidR="00ED47DE">
          <w:rPr>
            <w:rFonts w:ascii="Crimson Text" w:hAnsi="Crimson Text"/>
            <w:sz w:val="26"/>
            <w:szCs w:val="26"/>
          </w:rPr>
          <w:t>se encontraban</w:t>
        </w:r>
      </w:ins>
      <w:r w:rsidR="0084415D" w:rsidRPr="00E3184D">
        <w:rPr>
          <w:rFonts w:ascii="Crimson Text" w:hAnsi="Crimson Text"/>
          <w:sz w:val="26"/>
          <w:szCs w:val="26"/>
        </w:rPr>
        <w:t xml:space="preserve">. La mirada fue profunda, </w:t>
      </w:r>
      <w:r w:rsidR="00915547" w:rsidRPr="00E3184D">
        <w:rPr>
          <w:rFonts w:ascii="Crimson Text" w:hAnsi="Crimson Text"/>
          <w:sz w:val="26"/>
          <w:szCs w:val="26"/>
        </w:rPr>
        <w:t xml:space="preserve">y </w:t>
      </w:r>
      <w:del w:id="568" w:author="Paula Castrilli" w:date="2025-05-19T20:11:00Z">
        <w:r w:rsidR="0084415D" w:rsidRPr="00E3184D" w:rsidDel="00ED47DE">
          <w:rPr>
            <w:rFonts w:ascii="Crimson Text" w:hAnsi="Crimson Text"/>
            <w:sz w:val="26"/>
            <w:szCs w:val="26"/>
          </w:rPr>
          <w:delText xml:space="preserve">sintieron </w:delText>
        </w:r>
      </w:del>
      <w:ins w:id="569" w:author="Paula Castrilli" w:date="2025-05-19T20:11:00Z">
        <w:r w:rsidR="00ED47DE">
          <w:rPr>
            <w:rFonts w:ascii="Crimson Text" w:hAnsi="Crimson Text"/>
            <w:sz w:val="26"/>
            <w:szCs w:val="26"/>
          </w:rPr>
          <w:t>la</w:t>
        </w:r>
        <w:r w:rsidR="00ED47DE" w:rsidRPr="00E3184D">
          <w:rPr>
            <w:rFonts w:ascii="Crimson Text" w:hAnsi="Crimson Text"/>
            <w:sz w:val="26"/>
            <w:szCs w:val="26"/>
          </w:rPr>
          <w:t xml:space="preserve"> </w:t>
        </w:r>
      </w:ins>
      <w:r w:rsidR="0084415D" w:rsidRPr="00E3184D">
        <w:rPr>
          <w:rFonts w:ascii="Crimson Text" w:hAnsi="Crimson Text"/>
          <w:sz w:val="26"/>
          <w:szCs w:val="26"/>
        </w:rPr>
        <w:t xml:space="preserve">atracción </w:t>
      </w:r>
      <w:ins w:id="570" w:author="Paula Castrilli" w:date="2025-05-19T20:11:00Z">
        <w:r w:rsidR="00ED47DE">
          <w:rPr>
            <w:rFonts w:ascii="Crimson Text" w:hAnsi="Crimson Text"/>
            <w:sz w:val="26"/>
            <w:szCs w:val="26"/>
          </w:rPr>
          <w:t xml:space="preserve">que sintieron fue tan fuerte </w:t>
        </w:r>
      </w:ins>
      <w:r w:rsidR="0084415D" w:rsidRPr="00E3184D">
        <w:rPr>
          <w:rFonts w:ascii="Crimson Text" w:hAnsi="Crimson Text"/>
          <w:sz w:val="26"/>
          <w:szCs w:val="26"/>
        </w:rPr>
        <w:t xml:space="preserve">como </w:t>
      </w:r>
      <w:del w:id="571" w:author="Paula Castrilli" w:date="2025-05-19T20:13:00Z">
        <w:r w:rsidR="0084415D" w:rsidRPr="00E3184D" w:rsidDel="00ED47DE">
          <w:rPr>
            <w:rFonts w:ascii="Crimson Text" w:hAnsi="Crimson Text"/>
            <w:sz w:val="26"/>
            <w:szCs w:val="26"/>
          </w:rPr>
          <w:delText>nunca antes</w:delText>
        </w:r>
      </w:del>
      <w:ins w:id="572" w:author="Paula Castrilli" w:date="2025-05-19T20:13:00Z">
        <w:r w:rsidR="00ED47DE">
          <w:rPr>
            <w:rFonts w:ascii="Crimson Text" w:hAnsi="Crimson Text"/>
            <w:sz w:val="26"/>
            <w:szCs w:val="26"/>
          </w:rPr>
          <w:t>extraña para ellos</w:t>
        </w:r>
      </w:ins>
      <w:r w:rsidR="0084415D" w:rsidRPr="00E3184D">
        <w:rPr>
          <w:rFonts w:ascii="Crimson Text" w:hAnsi="Crimson Text"/>
          <w:sz w:val="26"/>
          <w:szCs w:val="26"/>
        </w:rPr>
        <w:t>, pero, inmediatamente, Elena se escabulló del abrazo y tomó algunos centímetros de distancia. Como si nada hubiera ocurrido, desvió la situación completamente</w:t>
      </w:r>
      <w:commentRangeStart w:id="573"/>
      <w:ins w:id="574" w:author="Paula Castrilli" w:date="2025-05-19T20:13:00Z">
        <w:r w:rsidR="00ED47DE">
          <w:rPr>
            <w:rFonts w:ascii="Crimson Text" w:hAnsi="Crimson Text"/>
            <w:sz w:val="26"/>
            <w:szCs w:val="26"/>
          </w:rPr>
          <w:t>, aunque en sus mejillas se podía percibir un ligero rubor</w:t>
        </w:r>
      </w:ins>
      <w:commentRangeEnd w:id="573"/>
      <w:ins w:id="575" w:author="Paula Castrilli" w:date="2025-05-19T20:14:00Z">
        <w:r w:rsidR="00ED47DE">
          <w:rPr>
            <w:rStyle w:val="Refdecomentario"/>
          </w:rPr>
          <w:commentReference w:id="573"/>
        </w:r>
      </w:ins>
      <w:r w:rsidR="0084415D" w:rsidRPr="00E3184D">
        <w:rPr>
          <w:rFonts w:ascii="Crimson Text" w:hAnsi="Crimson Text"/>
          <w:sz w:val="26"/>
          <w:szCs w:val="26"/>
        </w:rPr>
        <w:t>.</w:t>
      </w:r>
    </w:p>
    <w:p w:rsidR="00F134C6" w:rsidRPr="00E3184D" w:rsidRDefault="002E1261"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–Qué</w:t>
      </w:r>
      <w:r w:rsidR="0084415D" w:rsidRPr="00E3184D">
        <w:rPr>
          <w:rFonts w:ascii="Crimson Text" w:hAnsi="Crimson Text"/>
          <w:sz w:val="26"/>
          <w:szCs w:val="26"/>
        </w:rPr>
        <w:t xml:space="preserve"> suerte que se trataba de aves solamente, no quisiera que te sorprendan fuera de tu puesto de vigía</w:t>
      </w:r>
      <w:r w:rsidR="00BF1DCA" w:rsidRPr="00E3184D">
        <w:rPr>
          <w:rFonts w:ascii="Crimson Text" w:hAnsi="Crimson Text"/>
          <w:sz w:val="26"/>
          <w:szCs w:val="26"/>
        </w:rPr>
        <w:t>. Nos vemos luego</w:t>
      </w:r>
      <w:r w:rsidR="0084415D" w:rsidRPr="00E3184D">
        <w:rPr>
          <w:rFonts w:ascii="Crimson Text" w:hAnsi="Crimson Text"/>
          <w:sz w:val="26"/>
          <w:szCs w:val="26"/>
        </w:rPr>
        <w:t xml:space="preserve"> –</w:t>
      </w:r>
      <w:del w:id="576" w:author="Paula Castrilli" w:date="2025-05-19T20:15:00Z">
        <w:r w:rsidR="0084415D" w:rsidRPr="00E3184D" w:rsidDel="00ED47DE">
          <w:rPr>
            <w:rFonts w:ascii="Crimson Text" w:hAnsi="Crimson Text"/>
            <w:sz w:val="26"/>
            <w:szCs w:val="26"/>
          </w:rPr>
          <w:delText xml:space="preserve">exclamó </w:delText>
        </w:r>
      </w:del>
      <w:ins w:id="577" w:author="Paula Castrilli" w:date="2025-05-19T20:15:00Z">
        <w:r w:rsidR="00ED47DE">
          <w:rPr>
            <w:rFonts w:ascii="Crimson Text" w:hAnsi="Crimson Text"/>
            <w:sz w:val="26"/>
            <w:szCs w:val="26"/>
          </w:rPr>
          <w:t>le dijo al fin,</w:t>
        </w:r>
        <w:r w:rsidR="00ED47DE" w:rsidRPr="00E3184D">
          <w:rPr>
            <w:rFonts w:ascii="Crimson Text" w:hAnsi="Crimson Text"/>
            <w:sz w:val="26"/>
            <w:szCs w:val="26"/>
          </w:rPr>
          <w:t xml:space="preserve"> </w:t>
        </w:r>
      </w:ins>
      <w:r w:rsidR="0084415D" w:rsidRPr="00E3184D">
        <w:rPr>
          <w:rFonts w:ascii="Crimson Text" w:hAnsi="Crimson Text"/>
          <w:sz w:val="26"/>
          <w:szCs w:val="26"/>
        </w:rPr>
        <w:t>esquivando la mirada del joven. Luego dio media vuelta y enfiló hacia la salida.</w:t>
      </w:r>
    </w:p>
    <w:p w:rsidR="00F134C6" w:rsidRPr="00E3184D" w:rsidRDefault="002E1261"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w:t>
      </w:r>
      <w:r w:rsidR="0084415D" w:rsidRPr="00E3184D">
        <w:rPr>
          <w:rFonts w:ascii="Crimson Text" w:hAnsi="Crimson Text"/>
          <w:sz w:val="26"/>
          <w:szCs w:val="26"/>
        </w:rPr>
        <w:t>Creo que tienes razón, es mejor que… –</w:t>
      </w:r>
      <w:r w:rsidR="00F134C6" w:rsidRPr="00E3184D">
        <w:rPr>
          <w:rFonts w:ascii="Crimson Text" w:hAnsi="Crimson Text"/>
          <w:sz w:val="26"/>
          <w:szCs w:val="26"/>
        </w:rPr>
        <w:t>murmuró</w:t>
      </w:r>
      <w:del w:id="578" w:author="Paula Castrilli" w:date="2025-05-19T20:15:00Z">
        <w:r w:rsidR="00F134C6" w:rsidRPr="00E3184D" w:rsidDel="00ED47DE">
          <w:rPr>
            <w:rFonts w:ascii="Crimson Text" w:hAnsi="Crimson Text"/>
            <w:sz w:val="26"/>
            <w:szCs w:val="26"/>
          </w:rPr>
          <w:delText xml:space="preserve"> aminorando su voz</w:delText>
        </w:r>
      </w:del>
      <w:r w:rsidR="00F134C6" w:rsidRPr="00E3184D">
        <w:rPr>
          <w:rFonts w:ascii="Crimson Text" w:hAnsi="Crimson Text"/>
          <w:sz w:val="26"/>
          <w:szCs w:val="26"/>
        </w:rPr>
        <w:t>,</w:t>
      </w:r>
      <w:ins w:id="579" w:author="Paula Castrilli" w:date="2025-05-19T20:16:00Z">
        <w:r w:rsidR="00ED47DE">
          <w:rPr>
            <w:rFonts w:ascii="Crimson Text" w:hAnsi="Crimson Text"/>
            <w:sz w:val="26"/>
            <w:szCs w:val="26"/>
          </w:rPr>
          <w:t xml:space="preserve"> sin llegar a completar la frase.</w:t>
        </w:r>
      </w:ins>
      <w:r w:rsidR="00F134C6" w:rsidRPr="00E3184D">
        <w:rPr>
          <w:rFonts w:ascii="Crimson Text" w:hAnsi="Crimson Text"/>
          <w:sz w:val="26"/>
          <w:szCs w:val="26"/>
        </w:rPr>
        <w:t xml:space="preserve"> </w:t>
      </w:r>
      <w:del w:id="580" w:author="Paula Castrilli" w:date="2025-05-19T20:16:00Z">
        <w:r w:rsidR="00F134C6" w:rsidRPr="00E3184D" w:rsidDel="00ED47DE">
          <w:rPr>
            <w:rFonts w:ascii="Crimson Text" w:hAnsi="Crimson Text"/>
            <w:sz w:val="26"/>
            <w:szCs w:val="26"/>
          </w:rPr>
          <w:delText>l</w:delText>
        </w:r>
      </w:del>
      <w:ins w:id="581" w:author="Paula Castrilli" w:date="2025-05-19T20:16:00Z">
        <w:r w:rsidR="00ED47DE">
          <w:rPr>
            <w:rFonts w:ascii="Crimson Text" w:hAnsi="Crimson Text"/>
            <w:sz w:val="26"/>
            <w:szCs w:val="26"/>
          </w:rPr>
          <w:t>L</w:t>
        </w:r>
      </w:ins>
      <w:r w:rsidR="00F134C6" w:rsidRPr="00E3184D">
        <w:rPr>
          <w:rFonts w:ascii="Crimson Text" w:hAnsi="Crimson Text"/>
          <w:sz w:val="26"/>
          <w:szCs w:val="26"/>
        </w:rPr>
        <w:t xml:space="preserve">a princesa ya se había </w:t>
      </w:r>
      <w:del w:id="582" w:author="Paula Castrilli" w:date="2025-05-19T20:16:00Z">
        <w:r w:rsidR="006512F3" w:rsidRPr="00E3184D" w:rsidDel="00ED47DE">
          <w:rPr>
            <w:rFonts w:ascii="Crimson Text" w:hAnsi="Crimson Text"/>
            <w:sz w:val="26"/>
            <w:szCs w:val="26"/>
          </w:rPr>
          <w:delText>dado la vuelta</w:delText>
        </w:r>
      </w:del>
      <w:ins w:id="583" w:author="Paula Castrilli" w:date="2025-05-19T20:16:00Z">
        <w:r w:rsidR="00ED47DE">
          <w:rPr>
            <w:rFonts w:ascii="Crimson Text" w:hAnsi="Crimson Text"/>
            <w:sz w:val="26"/>
            <w:szCs w:val="26"/>
          </w:rPr>
          <w:t>alejado</w:t>
        </w:r>
      </w:ins>
      <w:r w:rsidR="00F134C6" w:rsidRPr="00E3184D">
        <w:rPr>
          <w:rFonts w:ascii="Crimson Text" w:hAnsi="Crimson Text"/>
          <w:sz w:val="26"/>
          <w:szCs w:val="26"/>
        </w:rPr>
        <w:t xml:space="preserve">, </w:t>
      </w:r>
      <w:r w:rsidR="00915547" w:rsidRPr="00E3184D">
        <w:rPr>
          <w:rFonts w:ascii="Crimson Text" w:hAnsi="Crimson Text"/>
          <w:sz w:val="26"/>
          <w:szCs w:val="26"/>
        </w:rPr>
        <w:t xml:space="preserve">y </w:t>
      </w:r>
      <w:r w:rsidR="00F134C6" w:rsidRPr="00E3184D">
        <w:rPr>
          <w:rFonts w:ascii="Crimson Text" w:hAnsi="Crimson Text"/>
          <w:sz w:val="26"/>
          <w:szCs w:val="26"/>
        </w:rPr>
        <w:t xml:space="preserve">sus palabras </w:t>
      </w:r>
      <w:r w:rsidR="0064738F" w:rsidRPr="00E3184D">
        <w:rPr>
          <w:rFonts w:ascii="Crimson Text" w:hAnsi="Crimson Text"/>
          <w:sz w:val="26"/>
          <w:szCs w:val="26"/>
        </w:rPr>
        <w:t>quedaron flotando en el aire</w:t>
      </w:r>
      <w:r w:rsidR="00F134C6" w:rsidRPr="00E3184D">
        <w:rPr>
          <w:rFonts w:ascii="Crimson Text" w:hAnsi="Crimson Text"/>
          <w:sz w:val="26"/>
          <w:szCs w:val="26"/>
        </w:rPr>
        <w:t>.</w:t>
      </w:r>
      <w:r w:rsidR="00783CBB" w:rsidRPr="00E3184D">
        <w:rPr>
          <w:rFonts w:ascii="Crimson Text" w:hAnsi="Crimson Text"/>
          <w:sz w:val="26"/>
          <w:szCs w:val="26"/>
        </w:rPr>
        <w:t xml:space="preserve"> En ese momento ingresó el caballero Jensen, </w:t>
      </w:r>
      <w:del w:id="584" w:author="Paula Castrilli" w:date="2025-05-19T20:17:00Z">
        <w:r w:rsidR="00783CBB" w:rsidRPr="00E3184D" w:rsidDel="00ED47DE">
          <w:rPr>
            <w:rFonts w:ascii="Crimson Text" w:hAnsi="Crimson Text"/>
            <w:sz w:val="26"/>
            <w:szCs w:val="26"/>
          </w:rPr>
          <w:delText>y</w:delText>
        </w:r>
      </w:del>
      <w:del w:id="585" w:author="Paula Castrilli" w:date="2025-05-19T20:16:00Z">
        <w:r w:rsidR="00783CBB" w:rsidRPr="00E3184D" w:rsidDel="00ED47DE">
          <w:rPr>
            <w:rFonts w:ascii="Crimson Text" w:hAnsi="Crimson Text"/>
            <w:sz w:val="26"/>
            <w:szCs w:val="26"/>
          </w:rPr>
          <w:delText xml:space="preserve"> </w:delText>
        </w:r>
      </w:del>
      <w:r w:rsidR="00783CBB" w:rsidRPr="00E3184D">
        <w:rPr>
          <w:rFonts w:ascii="Crimson Text" w:hAnsi="Crimson Text"/>
          <w:sz w:val="26"/>
          <w:szCs w:val="26"/>
        </w:rPr>
        <w:t>saludó a la hija del rey con una reverencia</w:t>
      </w:r>
      <w:ins w:id="586" w:author="Paula Castrilli" w:date="2025-05-19T20:17:00Z">
        <w:r w:rsidR="00ED47DE">
          <w:rPr>
            <w:rFonts w:ascii="Crimson Text" w:hAnsi="Crimson Text"/>
            <w:sz w:val="26"/>
            <w:szCs w:val="26"/>
          </w:rPr>
          <w:t xml:space="preserve"> </w:t>
        </w:r>
      </w:ins>
      <w:del w:id="587" w:author="Paula Castrilli" w:date="2025-05-19T20:17:00Z">
        <w:r w:rsidR="00783CBB" w:rsidRPr="00E3184D" w:rsidDel="00ED47DE">
          <w:rPr>
            <w:rFonts w:ascii="Crimson Text" w:hAnsi="Crimson Text"/>
            <w:sz w:val="26"/>
            <w:szCs w:val="26"/>
          </w:rPr>
          <w:delText>, luego</w:delText>
        </w:r>
      </w:del>
      <w:ins w:id="588" w:author="Paula Castrilli" w:date="2025-05-19T20:17:00Z">
        <w:r w:rsidR="00ED47DE">
          <w:rPr>
            <w:rFonts w:ascii="Crimson Text" w:hAnsi="Crimson Text"/>
            <w:sz w:val="26"/>
            <w:szCs w:val="26"/>
          </w:rPr>
          <w:t>y</w:t>
        </w:r>
      </w:ins>
      <w:r w:rsidR="00783CBB" w:rsidRPr="00E3184D">
        <w:rPr>
          <w:rFonts w:ascii="Crimson Text" w:hAnsi="Crimson Text"/>
          <w:sz w:val="26"/>
          <w:szCs w:val="26"/>
        </w:rPr>
        <w:t xml:space="preserve"> se quedó observando cómo Eros la perseguía con la mirada hasta que su figura </w:t>
      </w:r>
      <w:del w:id="589" w:author="Paula Castrilli" w:date="2025-05-19T20:17:00Z">
        <w:r w:rsidR="00783CBB" w:rsidRPr="00E3184D" w:rsidDel="00ED47DE">
          <w:rPr>
            <w:rFonts w:ascii="Crimson Text" w:hAnsi="Crimson Text"/>
            <w:sz w:val="26"/>
            <w:szCs w:val="26"/>
          </w:rPr>
          <w:delText>se diluyó</w:delText>
        </w:r>
      </w:del>
      <w:ins w:id="590" w:author="Paula Castrilli" w:date="2025-05-19T20:17:00Z">
        <w:r w:rsidR="00ED47DE">
          <w:rPr>
            <w:rFonts w:ascii="Crimson Text" w:hAnsi="Crimson Text"/>
            <w:sz w:val="26"/>
            <w:szCs w:val="26"/>
          </w:rPr>
          <w:t>desaparecía</w:t>
        </w:r>
      </w:ins>
      <w:r w:rsidR="00783CBB" w:rsidRPr="00E3184D">
        <w:rPr>
          <w:rFonts w:ascii="Crimson Text" w:hAnsi="Crimson Text"/>
          <w:sz w:val="26"/>
          <w:szCs w:val="26"/>
        </w:rPr>
        <w:t xml:space="preserve"> tras la puerta de salida.</w:t>
      </w:r>
    </w:p>
    <w:p w:rsidR="00783CBB" w:rsidRPr="00E3184D" w:rsidRDefault="002E1261"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w:t>
      </w:r>
      <w:r w:rsidR="00783CBB" w:rsidRPr="00E3184D">
        <w:rPr>
          <w:rFonts w:ascii="Crimson Text" w:hAnsi="Crimson Text"/>
          <w:sz w:val="26"/>
          <w:szCs w:val="26"/>
        </w:rPr>
        <w:t>Terminó tu turno, soy tu reemplazo. ¿Cómo fue tu primer día? –</w:t>
      </w:r>
      <w:r w:rsidR="00FD49B2" w:rsidRPr="00E3184D">
        <w:rPr>
          <w:rFonts w:ascii="Crimson Text" w:hAnsi="Crimson Text"/>
          <w:sz w:val="26"/>
          <w:szCs w:val="26"/>
        </w:rPr>
        <w:t>preguntó</w:t>
      </w:r>
      <w:ins w:id="591" w:author="Paula Castrilli" w:date="2025-05-19T20:17:00Z">
        <w:r w:rsidR="00ED47DE">
          <w:rPr>
            <w:rFonts w:ascii="Crimson Text" w:hAnsi="Crimson Text"/>
            <w:sz w:val="26"/>
            <w:szCs w:val="26"/>
          </w:rPr>
          <w:t>,</w:t>
        </w:r>
      </w:ins>
      <w:r w:rsidR="00FD49B2" w:rsidRPr="00E3184D">
        <w:rPr>
          <w:rFonts w:ascii="Crimson Text" w:hAnsi="Crimson Text"/>
          <w:sz w:val="26"/>
          <w:szCs w:val="26"/>
        </w:rPr>
        <w:t xml:space="preserve"> tratando de acaparar la atención de Eros, quien aún </w:t>
      </w:r>
      <w:del w:id="592" w:author="Paula Castrilli" w:date="2025-05-19T20:18:00Z">
        <w:r w:rsidR="00FD49B2" w:rsidRPr="00E3184D" w:rsidDel="00ED47DE">
          <w:rPr>
            <w:rFonts w:ascii="Crimson Text" w:hAnsi="Crimson Text"/>
            <w:sz w:val="26"/>
            <w:szCs w:val="26"/>
          </w:rPr>
          <w:delText xml:space="preserve">se encontraba </w:delText>
        </w:r>
        <w:r w:rsidR="00A145FA" w:rsidRPr="00E3184D" w:rsidDel="00ED47DE">
          <w:rPr>
            <w:rFonts w:ascii="Crimson Text" w:hAnsi="Crimson Text"/>
            <w:sz w:val="26"/>
            <w:szCs w:val="26"/>
          </w:rPr>
          <w:delText>obnubilado</w:delText>
        </w:r>
      </w:del>
      <w:ins w:id="593" w:author="Paula Castrilli" w:date="2025-05-19T20:18:00Z">
        <w:r w:rsidR="00ED47DE">
          <w:rPr>
            <w:rFonts w:ascii="Crimson Text" w:hAnsi="Crimson Text"/>
            <w:sz w:val="26"/>
            <w:szCs w:val="26"/>
          </w:rPr>
          <w:t>tenía los ojos clavados en la puerta por la que se había ido la princesa</w:t>
        </w:r>
      </w:ins>
      <w:r w:rsidR="00FD49B2" w:rsidRPr="00E3184D">
        <w:rPr>
          <w:rFonts w:ascii="Crimson Text" w:hAnsi="Crimson Text"/>
          <w:sz w:val="26"/>
          <w:szCs w:val="26"/>
        </w:rPr>
        <w:t>.</w:t>
      </w:r>
    </w:p>
    <w:p w:rsidR="00FD49B2" w:rsidRPr="00E3184D" w:rsidRDefault="002E1261" w:rsidP="001E3864">
      <w:pPr>
        <w:tabs>
          <w:tab w:val="left" w:pos="2179"/>
        </w:tabs>
        <w:spacing w:after="0"/>
        <w:ind w:firstLine="284"/>
        <w:jc w:val="both"/>
        <w:rPr>
          <w:rFonts w:ascii="Crimson Text" w:hAnsi="Crimson Text"/>
          <w:sz w:val="26"/>
          <w:szCs w:val="26"/>
        </w:rPr>
      </w:pPr>
      <w:commentRangeStart w:id="594"/>
      <w:r w:rsidRPr="00E3184D">
        <w:rPr>
          <w:rFonts w:ascii="Crimson Text" w:hAnsi="Crimson Text"/>
          <w:sz w:val="26"/>
          <w:szCs w:val="26"/>
        </w:rPr>
        <w:t>–</w:t>
      </w:r>
      <w:r w:rsidR="00FD49B2" w:rsidRPr="00E3184D">
        <w:rPr>
          <w:rFonts w:ascii="Crimson Text" w:hAnsi="Crimson Text"/>
          <w:sz w:val="26"/>
          <w:szCs w:val="26"/>
        </w:rPr>
        <w:t>¡Bien! Eso creo –respondió volviendo en sí. Tomó sus cosas y se perfiló para retirarse.</w:t>
      </w:r>
    </w:p>
    <w:p w:rsidR="00FD49B2" w:rsidRPr="00E3184D" w:rsidRDefault="002E1261"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w:t>
      </w:r>
      <w:r w:rsidR="00FD49B2" w:rsidRPr="00E3184D">
        <w:rPr>
          <w:rFonts w:ascii="Crimson Text" w:hAnsi="Crimson Text"/>
          <w:sz w:val="26"/>
          <w:szCs w:val="26"/>
        </w:rPr>
        <w:t>No busques lo imposible –</w:t>
      </w:r>
      <w:del w:id="595" w:author="Paula Castrilli" w:date="2025-05-19T20:22:00Z">
        <w:r w:rsidR="00FD49B2" w:rsidRPr="00E3184D" w:rsidDel="002A1DA5">
          <w:rPr>
            <w:rFonts w:ascii="Crimson Text" w:hAnsi="Crimson Text"/>
            <w:sz w:val="26"/>
            <w:szCs w:val="26"/>
          </w:rPr>
          <w:delText xml:space="preserve">exclamó </w:delText>
        </w:r>
      </w:del>
      <w:ins w:id="596" w:author="Paula Castrilli" w:date="2025-05-19T20:22:00Z">
        <w:r w:rsidR="002A1DA5">
          <w:rPr>
            <w:rFonts w:ascii="Crimson Text" w:hAnsi="Crimson Text"/>
            <w:sz w:val="26"/>
            <w:szCs w:val="26"/>
          </w:rPr>
          <w:t>le dijo</w:t>
        </w:r>
        <w:r w:rsidR="002A1DA5" w:rsidRPr="00E3184D">
          <w:rPr>
            <w:rFonts w:ascii="Crimson Text" w:hAnsi="Crimson Text"/>
            <w:sz w:val="26"/>
            <w:szCs w:val="26"/>
          </w:rPr>
          <w:t xml:space="preserve"> </w:t>
        </w:r>
      </w:ins>
      <w:r w:rsidR="00FD49B2" w:rsidRPr="00E3184D">
        <w:rPr>
          <w:rFonts w:ascii="Crimson Text" w:hAnsi="Crimson Text"/>
          <w:sz w:val="26"/>
          <w:szCs w:val="26"/>
        </w:rPr>
        <w:t>Jensen</w:t>
      </w:r>
      <w:ins w:id="597" w:author="Paula Castrilli" w:date="2025-05-19T20:22:00Z">
        <w:r w:rsidR="002A1DA5">
          <w:rPr>
            <w:rFonts w:ascii="Crimson Text" w:hAnsi="Crimson Text"/>
            <w:sz w:val="26"/>
            <w:szCs w:val="26"/>
          </w:rPr>
          <w:t>, repentinamente</w:t>
        </w:r>
      </w:ins>
      <w:r w:rsidR="00FD49B2" w:rsidRPr="00E3184D">
        <w:rPr>
          <w:rFonts w:ascii="Crimson Text" w:hAnsi="Crimson Text"/>
          <w:sz w:val="26"/>
          <w:szCs w:val="26"/>
        </w:rPr>
        <w:t>.</w:t>
      </w:r>
      <w:commentRangeEnd w:id="594"/>
      <w:r w:rsidR="00ED47DE">
        <w:rPr>
          <w:rStyle w:val="Refdecomentario"/>
        </w:rPr>
        <w:commentReference w:id="594"/>
      </w:r>
    </w:p>
    <w:p w:rsidR="00FD49B2" w:rsidRPr="00E3184D" w:rsidRDefault="002E1261" w:rsidP="001E3864">
      <w:pPr>
        <w:tabs>
          <w:tab w:val="left" w:pos="2179"/>
        </w:tabs>
        <w:spacing w:after="0"/>
        <w:ind w:firstLine="284"/>
        <w:jc w:val="both"/>
        <w:rPr>
          <w:rFonts w:ascii="Crimson Text" w:hAnsi="Crimson Text"/>
          <w:sz w:val="26"/>
          <w:szCs w:val="26"/>
        </w:rPr>
      </w:pPr>
      <w:proofErr w:type="gramStart"/>
      <w:r w:rsidRPr="00E3184D">
        <w:rPr>
          <w:rFonts w:ascii="Crimson Text" w:hAnsi="Crimson Text"/>
          <w:sz w:val="26"/>
          <w:szCs w:val="26"/>
        </w:rPr>
        <w:t>–</w:t>
      </w:r>
      <w:r w:rsidR="00FD49B2" w:rsidRPr="00E3184D">
        <w:rPr>
          <w:rFonts w:ascii="Crimson Text" w:hAnsi="Crimson Text"/>
          <w:sz w:val="26"/>
          <w:szCs w:val="26"/>
        </w:rPr>
        <w:t>¿</w:t>
      </w:r>
      <w:proofErr w:type="gramEnd"/>
      <w:r w:rsidR="00FD49B2" w:rsidRPr="00E3184D">
        <w:rPr>
          <w:rFonts w:ascii="Crimson Text" w:hAnsi="Crimson Text"/>
          <w:sz w:val="26"/>
          <w:szCs w:val="26"/>
        </w:rPr>
        <w:t>Perdón? –preguntó Eros</w:t>
      </w:r>
      <w:r w:rsidR="006F58B4" w:rsidRPr="00E3184D">
        <w:rPr>
          <w:rFonts w:ascii="Crimson Text" w:hAnsi="Crimson Text"/>
          <w:sz w:val="26"/>
          <w:szCs w:val="26"/>
        </w:rPr>
        <w:t>,</w:t>
      </w:r>
      <w:r w:rsidR="00FD49B2" w:rsidRPr="00E3184D">
        <w:rPr>
          <w:rFonts w:ascii="Crimson Text" w:hAnsi="Crimson Text"/>
          <w:sz w:val="26"/>
          <w:szCs w:val="26"/>
        </w:rPr>
        <w:t xml:space="preserve"> confundido.</w:t>
      </w:r>
    </w:p>
    <w:p w:rsidR="00755E2A" w:rsidRDefault="002E1261" w:rsidP="001E3864">
      <w:pPr>
        <w:tabs>
          <w:tab w:val="left" w:pos="2179"/>
        </w:tabs>
        <w:spacing w:after="0"/>
        <w:ind w:firstLine="284"/>
        <w:jc w:val="both"/>
        <w:rPr>
          <w:ins w:id="598" w:author="Paula Castrilli" w:date="2025-05-19T20:31:00Z"/>
          <w:rFonts w:ascii="Crimson Text" w:hAnsi="Crimson Text"/>
          <w:sz w:val="26"/>
          <w:szCs w:val="26"/>
        </w:rPr>
      </w:pPr>
      <w:r w:rsidRPr="00E3184D">
        <w:rPr>
          <w:rFonts w:ascii="Crimson Text" w:hAnsi="Crimson Text"/>
          <w:sz w:val="26"/>
          <w:szCs w:val="26"/>
        </w:rPr>
        <w:t>–</w:t>
      </w:r>
      <w:r w:rsidR="00FD49B2" w:rsidRPr="00E3184D">
        <w:rPr>
          <w:rFonts w:ascii="Crimson Text" w:hAnsi="Crimson Text"/>
          <w:sz w:val="26"/>
          <w:szCs w:val="26"/>
        </w:rPr>
        <w:t xml:space="preserve">La princesa –dijo, </w:t>
      </w:r>
      <w:del w:id="599" w:author="Paula Castrilli" w:date="2025-05-19T20:23:00Z">
        <w:r w:rsidR="00FD49B2" w:rsidRPr="00E3184D" w:rsidDel="002A1DA5">
          <w:rPr>
            <w:rFonts w:ascii="Crimson Text" w:hAnsi="Crimson Text"/>
            <w:sz w:val="26"/>
            <w:szCs w:val="26"/>
          </w:rPr>
          <w:delText>hizo una pausa y reanudó</w:delText>
        </w:r>
      </w:del>
      <w:ins w:id="600" w:author="Paula Castrilli" w:date="2025-05-19T20:23:00Z">
        <w:r w:rsidR="002A1DA5">
          <w:rPr>
            <w:rFonts w:ascii="Crimson Text" w:hAnsi="Crimson Text"/>
            <w:sz w:val="26"/>
            <w:szCs w:val="26"/>
          </w:rPr>
          <w:t>señalando lo obvio</w:t>
        </w:r>
      </w:ins>
      <w:r w:rsidR="00FD49B2" w:rsidRPr="00E3184D">
        <w:rPr>
          <w:rFonts w:ascii="Crimson Text" w:hAnsi="Crimson Text"/>
          <w:sz w:val="26"/>
          <w:szCs w:val="26"/>
        </w:rPr>
        <w:t>–</w:t>
      </w:r>
      <w:del w:id="601" w:author="Paula Castrilli" w:date="2025-05-19T20:23:00Z">
        <w:r w:rsidRPr="00E3184D" w:rsidDel="002A1DA5">
          <w:rPr>
            <w:rFonts w:ascii="Crimson Text" w:hAnsi="Crimson Text"/>
            <w:sz w:val="26"/>
            <w:szCs w:val="26"/>
          </w:rPr>
          <w:delText xml:space="preserve"> </w:delText>
        </w:r>
        <w:r w:rsidR="00FD49B2" w:rsidRPr="00E3184D" w:rsidDel="002A1DA5">
          <w:rPr>
            <w:rFonts w:ascii="Crimson Text" w:hAnsi="Crimson Text"/>
            <w:sz w:val="26"/>
            <w:szCs w:val="26"/>
          </w:rPr>
          <w:delText>n</w:delText>
        </w:r>
      </w:del>
      <w:ins w:id="602" w:author="Paula Castrilli" w:date="2025-05-19T20:23:00Z">
        <w:r w:rsidR="002A1DA5">
          <w:rPr>
            <w:rFonts w:ascii="Crimson Text" w:hAnsi="Crimson Text"/>
            <w:sz w:val="26"/>
            <w:szCs w:val="26"/>
          </w:rPr>
          <w:t>. N</w:t>
        </w:r>
      </w:ins>
      <w:r w:rsidR="00FD49B2" w:rsidRPr="00E3184D">
        <w:rPr>
          <w:rFonts w:ascii="Crimson Text" w:hAnsi="Crimson Text"/>
          <w:sz w:val="26"/>
          <w:szCs w:val="26"/>
        </w:rPr>
        <w:t>o está a tu alcance. No te metas en problemas</w:t>
      </w:r>
      <w:del w:id="603" w:author="Paula Castrilli" w:date="2025-05-19T20:23:00Z">
        <w:r w:rsidR="00FD49B2" w:rsidRPr="00E3184D" w:rsidDel="002A1DA5">
          <w:rPr>
            <w:rFonts w:ascii="Crimson Text" w:hAnsi="Crimson Text"/>
            <w:sz w:val="26"/>
            <w:szCs w:val="26"/>
          </w:rPr>
          <w:delText>. L</w:delText>
        </w:r>
      </w:del>
      <w:ins w:id="604" w:author="Paula Castrilli" w:date="2025-05-19T20:23:00Z">
        <w:r w:rsidR="002A1DA5">
          <w:rPr>
            <w:rFonts w:ascii="Crimson Text" w:hAnsi="Crimson Text"/>
            <w:sz w:val="26"/>
            <w:szCs w:val="26"/>
          </w:rPr>
          <w:t>, l</w:t>
        </w:r>
      </w:ins>
      <w:r w:rsidR="00FD49B2" w:rsidRPr="00E3184D">
        <w:rPr>
          <w:rFonts w:ascii="Crimson Text" w:hAnsi="Crimson Text"/>
          <w:sz w:val="26"/>
          <w:szCs w:val="26"/>
        </w:rPr>
        <w:t>o tuyo es la guardia real, toma el consejo de un viejo guerrero –</w:t>
      </w:r>
      <w:del w:id="605" w:author="Paula Castrilli" w:date="2025-05-19T20:31:00Z">
        <w:r w:rsidR="00FD49B2" w:rsidRPr="00E3184D" w:rsidDel="00755E2A">
          <w:rPr>
            <w:rFonts w:ascii="Crimson Text" w:hAnsi="Crimson Text"/>
            <w:sz w:val="26"/>
            <w:szCs w:val="26"/>
          </w:rPr>
          <w:delText xml:space="preserve">exclamó </w:delText>
        </w:r>
      </w:del>
      <w:ins w:id="606" w:author="Paula Castrilli" w:date="2025-05-19T20:31:00Z">
        <w:r w:rsidR="00755E2A">
          <w:rPr>
            <w:rFonts w:ascii="Crimson Text" w:hAnsi="Crimson Text"/>
            <w:sz w:val="26"/>
            <w:szCs w:val="26"/>
          </w:rPr>
          <w:t>añadió,</w:t>
        </w:r>
        <w:r w:rsidR="00755E2A" w:rsidRPr="00E3184D">
          <w:rPr>
            <w:rFonts w:ascii="Crimson Text" w:hAnsi="Crimson Text"/>
            <w:sz w:val="26"/>
            <w:szCs w:val="26"/>
          </w:rPr>
          <w:t xml:space="preserve"> </w:t>
        </w:r>
      </w:ins>
      <w:r w:rsidR="00FD49B2" w:rsidRPr="00E3184D">
        <w:rPr>
          <w:rFonts w:ascii="Crimson Text" w:hAnsi="Crimson Text"/>
          <w:sz w:val="26"/>
          <w:szCs w:val="26"/>
        </w:rPr>
        <w:t xml:space="preserve">tratando de </w:t>
      </w:r>
      <w:del w:id="607" w:author="Paula Castrilli" w:date="2025-05-19T20:31:00Z">
        <w:r w:rsidR="00FD49B2" w:rsidRPr="00E3184D" w:rsidDel="00755E2A">
          <w:rPr>
            <w:rFonts w:ascii="Crimson Text" w:hAnsi="Crimson Text"/>
            <w:sz w:val="26"/>
            <w:szCs w:val="26"/>
          </w:rPr>
          <w:delText xml:space="preserve">ser </w:delText>
        </w:r>
      </w:del>
      <w:ins w:id="608" w:author="Paula Castrilli" w:date="2025-05-19T20:31:00Z">
        <w:r w:rsidR="00755E2A">
          <w:rPr>
            <w:rFonts w:ascii="Crimson Text" w:hAnsi="Crimson Text"/>
            <w:sz w:val="26"/>
            <w:szCs w:val="26"/>
          </w:rPr>
          <w:t>sonar</w:t>
        </w:r>
        <w:r w:rsidR="00755E2A" w:rsidRPr="00E3184D">
          <w:rPr>
            <w:rFonts w:ascii="Crimson Text" w:hAnsi="Crimson Text"/>
            <w:sz w:val="26"/>
            <w:szCs w:val="26"/>
          </w:rPr>
          <w:t xml:space="preserve"> </w:t>
        </w:r>
      </w:ins>
      <w:r w:rsidR="00FD49B2" w:rsidRPr="00E3184D">
        <w:rPr>
          <w:rFonts w:ascii="Crimson Text" w:hAnsi="Crimson Text"/>
          <w:sz w:val="26"/>
          <w:szCs w:val="26"/>
        </w:rPr>
        <w:t xml:space="preserve">convincente, y se dirigió hacia su puesto. </w:t>
      </w:r>
    </w:p>
    <w:p w:rsidR="00FD49B2" w:rsidRPr="00E3184D" w:rsidRDefault="00FD49B2"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 xml:space="preserve">Eros </w:t>
      </w:r>
      <w:r w:rsidR="00A145FA" w:rsidRPr="00E3184D">
        <w:rPr>
          <w:rFonts w:ascii="Crimson Text" w:hAnsi="Crimson Text"/>
          <w:sz w:val="26"/>
          <w:szCs w:val="26"/>
        </w:rPr>
        <w:t>tan sólo asintió con un gesto.</w:t>
      </w:r>
    </w:p>
    <w:p w:rsidR="00B53E5B" w:rsidRPr="00E3184D" w:rsidRDefault="00B53E5B" w:rsidP="001E3864">
      <w:pPr>
        <w:jc w:val="both"/>
        <w:rPr>
          <w:rFonts w:ascii="Crimson Text" w:hAnsi="Crimson Text"/>
          <w:sz w:val="26"/>
          <w:szCs w:val="26"/>
        </w:rPr>
      </w:pPr>
    </w:p>
    <w:p w:rsidR="00DD4FF5" w:rsidRPr="00E3184D" w:rsidRDefault="00DD4FF5" w:rsidP="001E3864">
      <w:pPr>
        <w:tabs>
          <w:tab w:val="left" w:pos="2179"/>
        </w:tabs>
        <w:spacing w:after="0"/>
        <w:ind w:firstLine="284"/>
        <w:jc w:val="both"/>
        <w:rPr>
          <w:rFonts w:ascii="Crimson Text" w:hAnsi="Crimson Text"/>
          <w:sz w:val="26"/>
          <w:szCs w:val="26"/>
        </w:rPr>
      </w:pPr>
    </w:p>
    <w:p w:rsidR="00A60D6C" w:rsidRPr="00E3184D" w:rsidRDefault="00A60D6C" w:rsidP="001E3864">
      <w:pPr>
        <w:jc w:val="both"/>
        <w:rPr>
          <w:rFonts w:ascii="Crimson Text" w:hAnsi="Crimson Text"/>
          <w:sz w:val="26"/>
          <w:szCs w:val="26"/>
        </w:rPr>
      </w:pPr>
      <w:r w:rsidRPr="00E3184D">
        <w:rPr>
          <w:rFonts w:ascii="Crimson Text" w:hAnsi="Crimson Text"/>
          <w:sz w:val="26"/>
          <w:szCs w:val="26"/>
        </w:rPr>
        <w:br w:type="page"/>
      </w:r>
    </w:p>
    <w:p w:rsidR="00981B08" w:rsidRPr="00E3184D" w:rsidRDefault="007F2F28" w:rsidP="001E3864">
      <w:pPr>
        <w:tabs>
          <w:tab w:val="left" w:pos="2179"/>
        </w:tabs>
        <w:spacing w:after="0"/>
        <w:jc w:val="center"/>
        <w:rPr>
          <w:rFonts w:ascii="Crimson Text" w:hAnsi="Crimson Text"/>
          <w:sz w:val="26"/>
          <w:szCs w:val="26"/>
        </w:rPr>
      </w:pPr>
      <w:r w:rsidRPr="00E3184D">
        <w:rPr>
          <w:rFonts w:ascii="Crimson Text" w:hAnsi="Crimson Text"/>
          <w:sz w:val="26"/>
          <w:szCs w:val="26"/>
        </w:rPr>
        <w:lastRenderedPageBreak/>
        <w:t>4</w:t>
      </w:r>
    </w:p>
    <w:p w:rsidR="00A60D6C" w:rsidRPr="00E3184D" w:rsidRDefault="00A60D6C" w:rsidP="001E3864">
      <w:pPr>
        <w:tabs>
          <w:tab w:val="left" w:pos="2179"/>
        </w:tabs>
        <w:spacing w:after="0"/>
        <w:jc w:val="both"/>
        <w:rPr>
          <w:rFonts w:ascii="Crimson Text" w:hAnsi="Crimson Text"/>
          <w:sz w:val="26"/>
          <w:szCs w:val="26"/>
        </w:rPr>
      </w:pPr>
    </w:p>
    <w:p w:rsidR="00173355" w:rsidRPr="00E3184D" w:rsidRDefault="001A79C3"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El grupo de</w:t>
      </w:r>
      <w:r w:rsidR="006F2EFD" w:rsidRPr="00E3184D">
        <w:rPr>
          <w:rFonts w:ascii="Crimson Text" w:hAnsi="Crimson Text"/>
          <w:sz w:val="26"/>
          <w:szCs w:val="26"/>
        </w:rPr>
        <w:t xml:space="preserve"> </w:t>
      </w:r>
      <w:r w:rsidR="003B555D" w:rsidRPr="00E3184D">
        <w:rPr>
          <w:rFonts w:ascii="Crimson Text" w:hAnsi="Crimson Text"/>
          <w:sz w:val="26"/>
          <w:szCs w:val="26"/>
        </w:rPr>
        <w:t>reclutas</w:t>
      </w:r>
      <w:r w:rsidR="006F2EFD" w:rsidRPr="00E3184D">
        <w:rPr>
          <w:rFonts w:ascii="Crimson Text" w:hAnsi="Crimson Text"/>
          <w:sz w:val="26"/>
          <w:szCs w:val="26"/>
        </w:rPr>
        <w:t xml:space="preserve"> </w:t>
      </w:r>
      <w:r w:rsidR="00173355" w:rsidRPr="00E3184D">
        <w:rPr>
          <w:rFonts w:ascii="Crimson Text" w:hAnsi="Crimson Text"/>
          <w:sz w:val="26"/>
          <w:szCs w:val="26"/>
        </w:rPr>
        <w:t>estaba</w:t>
      </w:r>
      <w:r w:rsidRPr="00E3184D">
        <w:rPr>
          <w:rFonts w:ascii="Crimson Text" w:hAnsi="Crimson Text"/>
          <w:sz w:val="26"/>
          <w:szCs w:val="26"/>
        </w:rPr>
        <w:t xml:space="preserve"> reunido</w:t>
      </w:r>
      <w:r w:rsidR="00173355" w:rsidRPr="00E3184D">
        <w:rPr>
          <w:rFonts w:ascii="Crimson Text" w:hAnsi="Crimson Text"/>
          <w:sz w:val="26"/>
          <w:szCs w:val="26"/>
        </w:rPr>
        <w:t xml:space="preserve"> en el campo de entrenamiento</w:t>
      </w:r>
      <w:r w:rsidRPr="00E3184D">
        <w:rPr>
          <w:rFonts w:ascii="Crimson Text" w:hAnsi="Crimson Text"/>
          <w:sz w:val="26"/>
          <w:szCs w:val="26"/>
        </w:rPr>
        <w:t>, ubicado</w:t>
      </w:r>
      <w:r w:rsidR="00173355" w:rsidRPr="00E3184D">
        <w:rPr>
          <w:rFonts w:ascii="Crimson Text" w:hAnsi="Crimson Text"/>
          <w:sz w:val="26"/>
          <w:szCs w:val="26"/>
        </w:rPr>
        <w:t xml:space="preserve"> </w:t>
      </w:r>
      <w:r w:rsidRPr="00E3184D">
        <w:rPr>
          <w:rFonts w:ascii="Crimson Text" w:hAnsi="Crimson Text"/>
          <w:sz w:val="26"/>
          <w:szCs w:val="26"/>
        </w:rPr>
        <w:t>en las inmediaciones del</w:t>
      </w:r>
      <w:r w:rsidR="006F2EFD" w:rsidRPr="00E3184D">
        <w:rPr>
          <w:rFonts w:ascii="Crimson Text" w:hAnsi="Crimson Text"/>
          <w:sz w:val="26"/>
          <w:szCs w:val="26"/>
        </w:rPr>
        <w:t xml:space="preserve"> castillo</w:t>
      </w:r>
      <w:r w:rsidR="007B6574" w:rsidRPr="00E3184D">
        <w:rPr>
          <w:rFonts w:ascii="Crimson Text" w:hAnsi="Crimson Text"/>
          <w:sz w:val="26"/>
          <w:szCs w:val="26"/>
        </w:rPr>
        <w:t>.</w:t>
      </w:r>
      <w:r w:rsidR="006F2EFD" w:rsidRPr="00E3184D">
        <w:rPr>
          <w:rFonts w:ascii="Crimson Text" w:hAnsi="Crimson Text"/>
          <w:sz w:val="26"/>
          <w:szCs w:val="26"/>
        </w:rPr>
        <w:t xml:space="preserve"> </w:t>
      </w:r>
      <w:r w:rsidR="003B555D" w:rsidRPr="00E3184D">
        <w:rPr>
          <w:rFonts w:ascii="Crimson Text" w:hAnsi="Crimson Text"/>
          <w:sz w:val="26"/>
          <w:szCs w:val="26"/>
        </w:rPr>
        <w:t>E</w:t>
      </w:r>
      <w:r w:rsidR="006F2EFD" w:rsidRPr="00E3184D">
        <w:rPr>
          <w:rFonts w:ascii="Crimson Text" w:hAnsi="Crimson Text"/>
          <w:sz w:val="26"/>
          <w:szCs w:val="26"/>
        </w:rPr>
        <w:t xml:space="preserve">l predio simulaba un </w:t>
      </w:r>
      <w:del w:id="609" w:author="Paula Castrilli" w:date="2025-05-19T20:32:00Z">
        <w:r w:rsidRPr="00E3184D" w:rsidDel="005A6FAF">
          <w:rPr>
            <w:rFonts w:ascii="Crimson Text" w:hAnsi="Crimson Text"/>
            <w:sz w:val="26"/>
            <w:szCs w:val="26"/>
          </w:rPr>
          <w:delText>ambiente</w:delText>
        </w:r>
        <w:r w:rsidR="006F2EFD" w:rsidRPr="00E3184D" w:rsidDel="005A6FAF">
          <w:rPr>
            <w:rFonts w:ascii="Crimson Text" w:hAnsi="Crimson Text"/>
            <w:sz w:val="26"/>
            <w:szCs w:val="26"/>
          </w:rPr>
          <w:delText xml:space="preserve"> </w:delText>
        </w:r>
      </w:del>
      <w:ins w:id="610" w:author="Paula Castrilli" w:date="2025-05-19T20:32:00Z">
        <w:r w:rsidR="005A6FAF">
          <w:rPr>
            <w:rFonts w:ascii="Crimson Text" w:hAnsi="Crimson Text"/>
            <w:sz w:val="26"/>
            <w:szCs w:val="26"/>
          </w:rPr>
          <w:t>campo</w:t>
        </w:r>
        <w:r w:rsidR="005A6FAF" w:rsidRPr="00E3184D">
          <w:rPr>
            <w:rFonts w:ascii="Crimson Text" w:hAnsi="Crimson Text"/>
            <w:sz w:val="26"/>
            <w:szCs w:val="26"/>
          </w:rPr>
          <w:t xml:space="preserve"> </w:t>
        </w:r>
      </w:ins>
      <w:r w:rsidR="006F2EFD" w:rsidRPr="00E3184D">
        <w:rPr>
          <w:rFonts w:ascii="Crimson Text" w:hAnsi="Crimson Text"/>
          <w:sz w:val="26"/>
          <w:szCs w:val="26"/>
        </w:rPr>
        <w:t xml:space="preserve">de batalla, compuesto por un pequeño bosque, </w:t>
      </w:r>
      <w:r w:rsidR="007722FC" w:rsidRPr="00E3184D">
        <w:rPr>
          <w:rFonts w:ascii="Crimson Text" w:hAnsi="Crimson Text"/>
          <w:sz w:val="26"/>
          <w:szCs w:val="26"/>
        </w:rPr>
        <w:t>una laguna con agua</w:t>
      </w:r>
      <w:r w:rsidR="00A3056F" w:rsidRPr="00E3184D">
        <w:rPr>
          <w:rFonts w:ascii="Crimson Text" w:hAnsi="Crimson Text"/>
          <w:sz w:val="26"/>
          <w:szCs w:val="26"/>
        </w:rPr>
        <w:t>s</w:t>
      </w:r>
      <w:r w:rsidR="007722FC" w:rsidRPr="00E3184D">
        <w:rPr>
          <w:rFonts w:ascii="Crimson Text" w:hAnsi="Crimson Text"/>
          <w:sz w:val="26"/>
          <w:szCs w:val="26"/>
        </w:rPr>
        <w:t xml:space="preserve"> estancada</w:t>
      </w:r>
      <w:r w:rsidR="00A3056F" w:rsidRPr="00E3184D">
        <w:rPr>
          <w:rFonts w:ascii="Crimson Text" w:hAnsi="Crimson Text"/>
          <w:sz w:val="26"/>
          <w:szCs w:val="26"/>
        </w:rPr>
        <w:t>s</w:t>
      </w:r>
      <w:del w:id="611" w:author="Paula Castrilli" w:date="2025-05-19T20:33:00Z">
        <w:r w:rsidR="007722FC" w:rsidRPr="00E3184D" w:rsidDel="005A6FAF">
          <w:rPr>
            <w:rFonts w:ascii="Crimson Text" w:hAnsi="Crimson Text"/>
            <w:sz w:val="26"/>
            <w:szCs w:val="26"/>
          </w:rPr>
          <w:delText>,</w:delText>
        </w:r>
      </w:del>
      <w:r w:rsidR="007722FC" w:rsidRPr="00E3184D">
        <w:rPr>
          <w:rFonts w:ascii="Crimson Text" w:hAnsi="Crimson Text"/>
          <w:sz w:val="26"/>
          <w:szCs w:val="26"/>
        </w:rPr>
        <w:t xml:space="preserve"> y </w:t>
      </w:r>
      <w:r w:rsidR="006F2EFD" w:rsidRPr="00E3184D">
        <w:rPr>
          <w:rFonts w:ascii="Crimson Text" w:hAnsi="Crimson Text"/>
          <w:sz w:val="26"/>
          <w:szCs w:val="26"/>
        </w:rPr>
        <w:t xml:space="preserve">una gran explanada </w:t>
      </w:r>
      <w:r w:rsidRPr="00E3184D">
        <w:rPr>
          <w:rFonts w:ascii="Crimson Text" w:hAnsi="Crimson Text"/>
          <w:sz w:val="26"/>
          <w:szCs w:val="26"/>
        </w:rPr>
        <w:t>de hierba tupida</w:t>
      </w:r>
      <w:r w:rsidR="007722FC" w:rsidRPr="00E3184D">
        <w:rPr>
          <w:rFonts w:ascii="Crimson Text" w:hAnsi="Crimson Text"/>
          <w:sz w:val="26"/>
          <w:szCs w:val="26"/>
        </w:rPr>
        <w:t xml:space="preserve"> con</w:t>
      </w:r>
      <w:r w:rsidR="006F2EFD" w:rsidRPr="00E3184D">
        <w:rPr>
          <w:rFonts w:ascii="Crimson Text" w:hAnsi="Crimson Text"/>
          <w:sz w:val="26"/>
          <w:szCs w:val="26"/>
        </w:rPr>
        <w:t xml:space="preserve"> barricadas para improvisar escenario</w:t>
      </w:r>
      <w:r w:rsidRPr="00E3184D">
        <w:rPr>
          <w:rFonts w:ascii="Crimson Text" w:hAnsi="Crimson Text"/>
          <w:sz w:val="26"/>
          <w:szCs w:val="26"/>
        </w:rPr>
        <w:t>s</w:t>
      </w:r>
      <w:r w:rsidR="006F2EFD" w:rsidRPr="00E3184D">
        <w:rPr>
          <w:rFonts w:ascii="Crimson Text" w:hAnsi="Crimson Text"/>
          <w:sz w:val="26"/>
          <w:szCs w:val="26"/>
        </w:rPr>
        <w:t xml:space="preserve"> de guerra.</w:t>
      </w:r>
    </w:p>
    <w:p w:rsidR="007B6574" w:rsidRPr="00E3184D" w:rsidRDefault="003B555D"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Junto a ellos se encont</w:t>
      </w:r>
      <w:r w:rsidR="000E4A8C" w:rsidRPr="00E3184D">
        <w:rPr>
          <w:rFonts w:ascii="Crimson Text" w:hAnsi="Crimson Text"/>
          <w:sz w:val="26"/>
          <w:szCs w:val="26"/>
        </w:rPr>
        <w:t>raba</w:t>
      </w:r>
      <w:ins w:id="612" w:author="Paula Castrilli" w:date="2025-05-19T20:33:00Z">
        <w:r w:rsidR="005A6FAF">
          <w:rPr>
            <w:rFonts w:ascii="Crimson Text" w:hAnsi="Crimson Text"/>
            <w:sz w:val="26"/>
            <w:szCs w:val="26"/>
          </w:rPr>
          <w:t>n</w:t>
        </w:r>
      </w:ins>
      <w:r w:rsidR="000E4A8C" w:rsidRPr="00E3184D">
        <w:rPr>
          <w:rFonts w:ascii="Crimson Text" w:hAnsi="Crimson Text"/>
          <w:sz w:val="26"/>
          <w:szCs w:val="26"/>
        </w:rPr>
        <w:t xml:space="preserve"> el maestro guerrero </w:t>
      </w:r>
      <w:proofErr w:type="spellStart"/>
      <w:r w:rsidR="000E4A8C" w:rsidRPr="00E3184D">
        <w:rPr>
          <w:rFonts w:ascii="Crimson Text" w:hAnsi="Crimson Text"/>
          <w:sz w:val="26"/>
          <w:szCs w:val="26"/>
        </w:rPr>
        <w:t>Sigurd</w:t>
      </w:r>
      <w:proofErr w:type="spellEnd"/>
      <w:r w:rsidR="00C27BC9" w:rsidRPr="00E3184D">
        <w:rPr>
          <w:rFonts w:ascii="Crimson Text" w:hAnsi="Crimson Text"/>
          <w:sz w:val="26"/>
          <w:szCs w:val="26"/>
        </w:rPr>
        <w:t>, Bjorn</w:t>
      </w:r>
      <w:r w:rsidR="000E4A8C" w:rsidRPr="00E3184D">
        <w:rPr>
          <w:rFonts w:ascii="Crimson Text" w:hAnsi="Crimson Text"/>
          <w:sz w:val="26"/>
          <w:szCs w:val="26"/>
        </w:rPr>
        <w:t xml:space="preserve"> y</w:t>
      </w:r>
      <w:r w:rsidRPr="00E3184D">
        <w:rPr>
          <w:rFonts w:ascii="Crimson Text" w:hAnsi="Crimson Text"/>
          <w:sz w:val="26"/>
          <w:szCs w:val="26"/>
        </w:rPr>
        <w:t xml:space="preserve"> uno de los ancianos sabios. </w:t>
      </w:r>
      <w:r w:rsidR="002333C2" w:rsidRPr="00E3184D">
        <w:rPr>
          <w:rFonts w:ascii="Crimson Text" w:hAnsi="Crimson Text"/>
          <w:sz w:val="26"/>
          <w:szCs w:val="26"/>
        </w:rPr>
        <w:t>Pero</w:t>
      </w:r>
      <w:ins w:id="613" w:author="Paula Castrilli" w:date="2025-05-19T20:33:00Z">
        <w:r w:rsidR="005A6FAF">
          <w:rPr>
            <w:rFonts w:ascii="Crimson Text" w:hAnsi="Crimson Text"/>
            <w:sz w:val="26"/>
            <w:szCs w:val="26"/>
          </w:rPr>
          <w:t>,</w:t>
        </w:r>
      </w:ins>
      <w:r w:rsidR="002333C2" w:rsidRPr="00E3184D">
        <w:rPr>
          <w:rFonts w:ascii="Crimson Text" w:hAnsi="Crimson Text"/>
          <w:sz w:val="26"/>
          <w:szCs w:val="26"/>
        </w:rPr>
        <w:t xml:space="preserve"> esta vez, n</w:t>
      </w:r>
      <w:r w:rsidR="001A79C3" w:rsidRPr="00E3184D">
        <w:rPr>
          <w:rFonts w:ascii="Crimson Text" w:hAnsi="Crimson Text"/>
          <w:sz w:val="26"/>
          <w:szCs w:val="26"/>
        </w:rPr>
        <w:t xml:space="preserve">o era una jornada de aprendizaje, estas </w:t>
      </w:r>
      <w:del w:id="614" w:author="Paula Castrilli" w:date="2025-05-19T20:34:00Z">
        <w:r w:rsidR="001A79C3" w:rsidRPr="00E3184D" w:rsidDel="005A6FAF">
          <w:rPr>
            <w:rFonts w:ascii="Crimson Text" w:hAnsi="Crimson Text"/>
            <w:sz w:val="26"/>
            <w:szCs w:val="26"/>
          </w:rPr>
          <w:delText xml:space="preserve">ya </w:delText>
        </w:r>
      </w:del>
      <w:ins w:id="615" w:author="Paula Castrilli" w:date="2025-05-19T20:34:00Z">
        <w:r w:rsidR="005A6FAF">
          <w:rPr>
            <w:rFonts w:ascii="Crimson Text" w:hAnsi="Crimson Text"/>
            <w:sz w:val="26"/>
            <w:szCs w:val="26"/>
          </w:rPr>
          <w:t>finalmente</w:t>
        </w:r>
        <w:r w:rsidR="005A6FAF" w:rsidRPr="00E3184D">
          <w:rPr>
            <w:rFonts w:ascii="Crimson Text" w:hAnsi="Crimson Text"/>
            <w:sz w:val="26"/>
            <w:szCs w:val="26"/>
          </w:rPr>
          <w:t xml:space="preserve"> </w:t>
        </w:r>
      </w:ins>
      <w:r w:rsidR="001A79C3" w:rsidRPr="00E3184D">
        <w:rPr>
          <w:rFonts w:ascii="Crimson Text" w:hAnsi="Crimson Text"/>
          <w:sz w:val="26"/>
          <w:szCs w:val="26"/>
        </w:rPr>
        <w:t xml:space="preserve">habían </w:t>
      </w:r>
      <w:r w:rsidR="007E02F0" w:rsidRPr="00E3184D">
        <w:rPr>
          <w:rFonts w:ascii="Crimson Text" w:hAnsi="Crimson Text"/>
          <w:sz w:val="26"/>
          <w:szCs w:val="26"/>
        </w:rPr>
        <w:t>culminado</w:t>
      </w:r>
      <w:del w:id="616" w:author="Paula Castrilli" w:date="2025-05-19T20:34:00Z">
        <w:r w:rsidR="007B6574" w:rsidRPr="00E3184D" w:rsidDel="005A6FAF">
          <w:rPr>
            <w:rFonts w:ascii="Crimson Text" w:hAnsi="Crimson Text"/>
            <w:sz w:val="26"/>
            <w:szCs w:val="26"/>
          </w:rPr>
          <w:delText>,</w:delText>
        </w:r>
        <w:r w:rsidR="006663D6" w:rsidRPr="00E3184D" w:rsidDel="005A6FAF">
          <w:rPr>
            <w:rFonts w:ascii="Crimson Text" w:hAnsi="Crimson Text"/>
            <w:sz w:val="26"/>
            <w:szCs w:val="26"/>
          </w:rPr>
          <w:delText xml:space="preserve"> </w:delText>
        </w:r>
      </w:del>
      <w:ins w:id="617" w:author="Paula Castrilli" w:date="2025-05-19T20:34:00Z">
        <w:r w:rsidR="005A6FAF">
          <w:rPr>
            <w:rFonts w:ascii="Crimson Text" w:hAnsi="Crimson Text"/>
            <w:sz w:val="26"/>
            <w:szCs w:val="26"/>
          </w:rPr>
          <w:t xml:space="preserve">. La reunión de ahora </w:t>
        </w:r>
      </w:ins>
      <w:r w:rsidR="006663D6" w:rsidRPr="00E3184D">
        <w:rPr>
          <w:rFonts w:ascii="Crimson Text" w:hAnsi="Crimson Text"/>
          <w:sz w:val="26"/>
          <w:szCs w:val="26"/>
        </w:rPr>
        <w:t xml:space="preserve">se trataba de una charla informal </w:t>
      </w:r>
      <w:r w:rsidR="00135EC5" w:rsidRPr="00E3184D">
        <w:rPr>
          <w:rFonts w:ascii="Crimson Text" w:hAnsi="Crimson Text"/>
          <w:sz w:val="26"/>
          <w:szCs w:val="26"/>
        </w:rPr>
        <w:t>para ori</w:t>
      </w:r>
      <w:r w:rsidR="007E02F0" w:rsidRPr="00E3184D">
        <w:rPr>
          <w:rFonts w:ascii="Crimson Text" w:hAnsi="Crimson Text"/>
          <w:sz w:val="26"/>
          <w:szCs w:val="26"/>
        </w:rPr>
        <w:t>entar a los futuros guerreros</w:t>
      </w:r>
      <w:r w:rsidR="00135EC5" w:rsidRPr="00E3184D">
        <w:rPr>
          <w:rFonts w:ascii="Crimson Text" w:hAnsi="Crimson Text"/>
          <w:sz w:val="26"/>
          <w:szCs w:val="26"/>
        </w:rPr>
        <w:t>.</w:t>
      </w:r>
      <w:r w:rsidR="007B6574" w:rsidRPr="00E3184D">
        <w:rPr>
          <w:rFonts w:ascii="Crimson Text" w:hAnsi="Crimson Text"/>
          <w:sz w:val="26"/>
          <w:szCs w:val="26"/>
        </w:rPr>
        <w:t xml:space="preserve"> </w:t>
      </w:r>
      <w:r w:rsidR="006F2EFD" w:rsidRPr="00E3184D">
        <w:rPr>
          <w:rFonts w:ascii="Crimson Text" w:hAnsi="Crimson Text"/>
          <w:sz w:val="26"/>
          <w:szCs w:val="26"/>
        </w:rPr>
        <w:t>Los jóvenes debían enfrentar</w:t>
      </w:r>
      <w:r w:rsidR="007E02F0" w:rsidRPr="00E3184D">
        <w:rPr>
          <w:rFonts w:ascii="Crimson Text" w:hAnsi="Crimson Text"/>
          <w:sz w:val="26"/>
          <w:szCs w:val="26"/>
        </w:rPr>
        <w:t xml:space="preserve"> el reto final</w:t>
      </w:r>
      <w:del w:id="618" w:author="Paula Castrilli" w:date="2025-05-19T20:34:00Z">
        <w:r w:rsidR="007E02F0" w:rsidRPr="00E3184D" w:rsidDel="005A6FAF">
          <w:rPr>
            <w:rFonts w:ascii="Crimson Text" w:hAnsi="Crimson Text"/>
            <w:sz w:val="26"/>
            <w:szCs w:val="26"/>
          </w:rPr>
          <w:delText>,</w:delText>
        </w:r>
      </w:del>
      <w:r w:rsidR="006F2EFD" w:rsidRPr="00E3184D">
        <w:rPr>
          <w:rFonts w:ascii="Crimson Text" w:hAnsi="Crimson Text"/>
          <w:sz w:val="26"/>
          <w:szCs w:val="26"/>
        </w:rPr>
        <w:t xml:space="preserve"> </w:t>
      </w:r>
      <w:r w:rsidR="005F547E" w:rsidRPr="00E3184D">
        <w:rPr>
          <w:rFonts w:ascii="Crimson Text" w:hAnsi="Crimson Text"/>
          <w:sz w:val="26"/>
          <w:szCs w:val="26"/>
        </w:rPr>
        <w:t xml:space="preserve">y se </w:t>
      </w:r>
      <w:del w:id="619" w:author="Paula Castrilli" w:date="2025-05-19T20:34:00Z">
        <w:r w:rsidR="005F547E" w:rsidRPr="00E3184D" w:rsidDel="005A6FAF">
          <w:rPr>
            <w:rFonts w:ascii="Crimson Text" w:hAnsi="Crimson Text"/>
            <w:sz w:val="26"/>
            <w:szCs w:val="26"/>
          </w:rPr>
          <w:delText xml:space="preserve">preparaban </w:delText>
        </w:r>
      </w:del>
      <w:proofErr w:type="spellStart"/>
      <w:ins w:id="620" w:author="Paula Castrilli" w:date="2025-05-19T20:34:00Z">
        <w:r w:rsidR="005A6FAF">
          <w:rPr>
            <w:rFonts w:ascii="Crimson Text" w:hAnsi="Crimson Text"/>
            <w:sz w:val="26"/>
            <w:szCs w:val="26"/>
          </w:rPr>
          <w:t>se</w:t>
        </w:r>
        <w:proofErr w:type="spellEnd"/>
        <w:r w:rsidR="005A6FAF">
          <w:rPr>
            <w:rFonts w:ascii="Crimson Text" w:hAnsi="Crimson Text"/>
            <w:sz w:val="26"/>
            <w:szCs w:val="26"/>
          </w:rPr>
          <w:t xml:space="preserve"> estaban preparando</w:t>
        </w:r>
        <w:r w:rsidR="005A6FAF" w:rsidRPr="00E3184D">
          <w:rPr>
            <w:rFonts w:ascii="Crimson Text" w:hAnsi="Crimson Text"/>
            <w:sz w:val="26"/>
            <w:szCs w:val="26"/>
          </w:rPr>
          <w:t xml:space="preserve"> </w:t>
        </w:r>
      </w:ins>
      <w:r w:rsidR="005F547E" w:rsidRPr="00E3184D">
        <w:rPr>
          <w:rFonts w:ascii="Crimson Text" w:hAnsi="Crimson Text"/>
          <w:sz w:val="26"/>
          <w:szCs w:val="26"/>
        </w:rPr>
        <w:t xml:space="preserve">para </w:t>
      </w:r>
      <w:r w:rsidR="006F2EFD" w:rsidRPr="00E3184D">
        <w:rPr>
          <w:rFonts w:ascii="Crimson Text" w:hAnsi="Crimson Text"/>
          <w:sz w:val="26"/>
          <w:szCs w:val="26"/>
        </w:rPr>
        <w:t xml:space="preserve">el </w:t>
      </w:r>
      <w:r w:rsidR="00BB2A52" w:rsidRPr="00E3184D">
        <w:rPr>
          <w:rFonts w:ascii="Crimson Text" w:hAnsi="Crimson Text"/>
          <w:sz w:val="26"/>
          <w:szCs w:val="26"/>
        </w:rPr>
        <w:t>desafío</w:t>
      </w:r>
      <w:r w:rsidR="006F2EFD" w:rsidRPr="00E3184D">
        <w:rPr>
          <w:rFonts w:ascii="Crimson Text" w:hAnsi="Crimson Text"/>
          <w:sz w:val="26"/>
          <w:szCs w:val="26"/>
        </w:rPr>
        <w:t xml:space="preserve"> de su</w:t>
      </w:r>
      <w:r w:rsidRPr="00E3184D">
        <w:rPr>
          <w:rFonts w:ascii="Crimson Text" w:hAnsi="Crimson Text"/>
          <w:sz w:val="26"/>
          <w:szCs w:val="26"/>
        </w:rPr>
        <w:t>s vidas.</w:t>
      </w:r>
    </w:p>
    <w:p w:rsidR="003B555D" w:rsidRPr="00E3184D" w:rsidRDefault="00AB4071"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El grupo</w:t>
      </w:r>
      <w:r w:rsidR="0012539D" w:rsidRPr="00E3184D">
        <w:rPr>
          <w:rFonts w:ascii="Crimson Text" w:hAnsi="Crimson Text"/>
          <w:sz w:val="26"/>
          <w:szCs w:val="26"/>
        </w:rPr>
        <w:t xml:space="preserve"> </w:t>
      </w:r>
      <w:r w:rsidR="00BC4E51" w:rsidRPr="00E3184D">
        <w:rPr>
          <w:rFonts w:ascii="Crimson Text" w:hAnsi="Crimson Text"/>
          <w:sz w:val="26"/>
          <w:szCs w:val="26"/>
        </w:rPr>
        <w:t>estaba</w:t>
      </w:r>
      <w:r w:rsidR="0012539D" w:rsidRPr="00E3184D">
        <w:rPr>
          <w:rFonts w:ascii="Crimson Text" w:hAnsi="Crimson Text"/>
          <w:sz w:val="26"/>
          <w:szCs w:val="26"/>
        </w:rPr>
        <w:t xml:space="preserve"> form</w:t>
      </w:r>
      <w:r w:rsidR="00BC4E51" w:rsidRPr="00E3184D">
        <w:rPr>
          <w:rFonts w:ascii="Crimson Text" w:hAnsi="Crimson Text"/>
          <w:sz w:val="26"/>
          <w:szCs w:val="26"/>
        </w:rPr>
        <w:t>ado</w:t>
      </w:r>
      <w:r w:rsidR="0012539D" w:rsidRPr="00E3184D">
        <w:rPr>
          <w:rFonts w:ascii="Crimson Text" w:hAnsi="Crimson Text"/>
          <w:sz w:val="26"/>
          <w:szCs w:val="26"/>
        </w:rPr>
        <w:t xml:space="preserve"> en línea</w:t>
      </w:r>
      <w:r w:rsidR="00887FC3" w:rsidRPr="00E3184D">
        <w:rPr>
          <w:rFonts w:ascii="Crimson Text" w:hAnsi="Crimson Text"/>
          <w:sz w:val="26"/>
          <w:szCs w:val="26"/>
        </w:rPr>
        <w:t xml:space="preserve">, </w:t>
      </w:r>
      <w:del w:id="621" w:author="Paula Castrilli" w:date="2025-05-19T20:35:00Z">
        <w:r w:rsidR="0012539D" w:rsidRPr="00E3184D" w:rsidDel="005A6FAF">
          <w:rPr>
            <w:rFonts w:ascii="Crimson Text" w:hAnsi="Crimson Text"/>
            <w:sz w:val="26"/>
            <w:szCs w:val="26"/>
          </w:rPr>
          <w:delText>y esper</w:delText>
        </w:r>
        <w:r w:rsidR="00887FC3" w:rsidRPr="00E3184D" w:rsidDel="005A6FAF">
          <w:rPr>
            <w:rFonts w:ascii="Crimson Text" w:hAnsi="Crimson Text"/>
            <w:sz w:val="26"/>
            <w:szCs w:val="26"/>
          </w:rPr>
          <w:delText>ó</w:delText>
        </w:r>
      </w:del>
      <w:ins w:id="622" w:author="Paula Castrilli" w:date="2025-05-19T20:35:00Z">
        <w:r w:rsidR="005A6FAF">
          <w:rPr>
            <w:rFonts w:ascii="Crimson Text" w:hAnsi="Crimson Text"/>
            <w:sz w:val="26"/>
            <w:szCs w:val="26"/>
          </w:rPr>
          <w:t>esperando</w:t>
        </w:r>
      </w:ins>
      <w:r w:rsidR="0012539D" w:rsidRPr="00E3184D">
        <w:rPr>
          <w:rFonts w:ascii="Crimson Text" w:hAnsi="Crimson Text"/>
          <w:sz w:val="26"/>
          <w:szCs w:val="26"/>
        </w:rPr>
        <w:t xml:space="preserve"> </w:t>
      </w:r>
      <w:del w:id="623" w:author="Paula Castrilli" w:date="2025-05-19T20:35:00Z">
        <w:r w:rsidR="005F547E" w:rsidRPr="00E3184D" w:rsidDel="005A6FAF">
          <w:rPr>
            <w:rFonts w:ascii="Crimson Text" w:hAnsi="Crimson Text"/>
            <w:sz w:val="26"/>
            <w:szCs w:val="26"/>
          </w:rPr>
          <w:delText xml:space="preserve">hasta </w:delText>
        </w:r>
      </w:del>
      <w:ins w:id="624" w:author="Paula Castrilli" w:date="2025-05-19T20:35:00Z">
        <w:r w:rsidR="005A6FAF">
          <w:rPr>
            <w:rFonts w:ascii="Crimson Text" w:hAnsi="Crimson Text"/>
            <w:sz w:val="26"/>
            <w:szCs w:val="26"/>
          </w:rPr>
          <w:t>a</w:t>
        </w:r>
        <w:r w:rsidR="005A6FAF" w:rsidRPr="00E3184D">
          <w:rPr>
            <w:rFonts w:ascii="Crimson Text" w:hAnsi="Crimson Text"/>
            <w:sz w:val="26"/>
            <w:szCs w:val="26"/>
          </w:rPr>
          <w:t xml:space="preserve"> </w:t>
        </w:r>
      </w:ins>
      <w:r w:rsidR="005F547E" w:rsidRPr="00E3184D">
        <w:rPr>
          <w:rFonts w:ascii="Crimson Text" w:hAnsi="Crimson Text"/>
          <w:sz w:val="26"/>
          <w:szCs w:val="26"/>
        </w:rPr>
        <w:t xml:space="preserve">que </w:t>
      </w:r>
      <w:proofErr w:type="spellStart"/>
      <w:r w:rsidR="005F547E" w:rsidRPr="00E3184D">
        <w:rPr>
          <w:rFonts w:ascii="Crimson Text" w:hAnsi="Crimson Text"/>
          <w:sz w:val="26"/>
          <w:szCs w:val="26"/>
        </w:rPr>
        <w:t>Sigurd</w:t>
      </w:r>
      <w:proofErr w:type="spellEnd"/>
      <w:r w:rsidR="005F547E" w:rsidRPr="00E3184D">
        <w:rPr>
          <w:rFonts w:ascii="Crimson Text" w:hAnsi="Crimson Text"/>
          <w:sz w:val="26"/>
          <w:szCs w:val="26"/>
        </w:rPr>
        <w:t xml:space="preserve"> rompiera</w:t>
      </w:r>
      <w:r w:rsidR="0012539D" w:rsidRPr="00E3184D">
        <w:rPr>
          <w:rFonts w:ascii="Crimson Text" w:hAnsi="Crimson Text"/>
          <w:sz w:val="26"/>
          <w:szCs w:val="26"/>
        </w:rPr>
        <w:t xml:space="preserve"> </w:t>
      </w:r>
      <w:r w:rsidRPr="00E3184D">
        <w:rPr>
          <w:rFonts w:ascii="Crimson Text" w:hAnsi="Crimson Text"/>
          <w:sz w:val="26"/>
          <w:szCs w:val="26"/>
        </w:rPr>
        <w:t>el silencio</w:t>
      </w:r>
      <w:r w:rsidR="00887FC3" w:rsidRPr="00E3184D">
        <w:rPr>
          <w:rFonts w:ascii="Crimson Text" w:hAnsi="Crimson Text"/>
          <w:sz w:val="26"/>
          <w:szCs w:val="26"/>
        </w:rPr>
        <w:t>.</w:t>
      </w:r>
    </w:p>
    <w:p w:rsidR="00887FC3" w:rsidRPr="00E3184D" w:rsidRDefault="002E1261" w:rsidP="001E3864">
      <w:pPr>
        <w:tabs>
          <w:tab w:val="left" w:pos="2179"/>
        </w:tabs>
        <w:spacing w:after="0"/>
        <w:ind w:firstLine="284"/>
        <w:jc w:val="both"/>
        <w:rPr>
          <w:rFonts w:ascii="Crimson Text" w:hAnsi="Crimson Text"/>
          <w:sz w:val="26"/>
          <w:szCs w:val="26"/>
        </w:rPr>
      </w:pPr>
      <w:proofErr w:type="gramStart"/>
      <w:r w:rsidRPr="00E3184D">
        <w:rPr>
          <w:rFonts w:ascii="Crimson Text" w:hAnsi="Crimson Text"/>
          <w:sz w:val="26"/>
          <w:szCs w:val="26"/>
        </w:rPr>
        <w:t>–</w:t>
      </w:r>
      <w:ins w:id="625" w:author="Paula Castrilli" w:date="2025-05-19T20:35:00Z">
        <w:r w:rsidR="005A6FAF">
          <w:rPr>
            <w:rFonts w:ascii="Crimson Text" w:hAnsi="Crimson Text"/>
            <w:sz w:val="26"/>
            <w:szCs w:val="26"/>
          </w:rPr>
          <w:t>¡</w:t>
        </w:r>
      </w:ins>
      <w:proofErr w:type="gramEnd"/>
      <w:r w:rsidR="00887FC3" w:rsidRPr="00E3184D">
        <w:rPr>
          <w:rFonts w:ascii="Crimson Text" w:hAnsi="Crimson Text"/>
          <w:sz w:val="26"/>
          <w:szCs w:val="26"/>
        </w:rPr>
        <w:t>Jóvenes aspirantes, futuros guerreros</w:t>
      </w:r>
      <w:ins w:id="626" w:author="Paula Castrilli" w:date="2025-05-19T20:35:00Z">
        <w:r w:rsidR="005A6FAF">
          <w:rPr>
            <w:rFonts w:ascii="Crimson Text" w:hAnsi="Crimson Text"/>
            <w:sz w:val="26"/>
            <w:szCs w:val="26"/>
          </w:rPr>
          <w:t>!</w:t>
        </w:r>
      </w:ins>
      <w:r w:rsidR="00887FC3" w:rsidRPr="00E3184D">
        <w:rPr>
          <w:rFonts w:ascii="Crimson Text" w:hAnsi="Crimson Text"/>
          <w:sz w:val="26"/>
          <w:szCs w:val="26"/>
        </w:rPr>
        <w:t xml:space="preserve"> –</w:t>
      </w:r>
      <w:r w:rsidR="0061180E" w:rsidRPr="00E3184D">
        <w:rPr>
          <w:rFonts w:ascii="Crimson Text" w:hAnsi="Crimson Text"/>
          <w:sz w:val="26"/>
          <w:szCs w:val="26"/>
        </w:rPr>
        <w:t>exclamó con voz fuerte</w:t>
      </w:r>
      <w:ins w:id="627" w:author="Paula Castrilli" w:date="2025-05-19T20:35:00Z">
        <w:r w:rsidR="005A6FAF">
          <w:rPr>
            <w:rFonts w:ascii="Crimson Text" w:hAnsi="Crimson Text"/>
            <w:sz w:val="26"/>
            <w:szCs w:val="26"/>
          </w:rPr>
          <w:t>, dirigiéndose a ellos como siempre lo hacía</w:t>
        </w:r>
      </w:ins>
      <w:r w:rsidR="0061180E" w:rsidRPr="00E3184D">
        <w:rPr>
          <w:rFonts w:ascii="Crimson Text" w:hAnsi="Crimson Text"/>
          <w:sz w:val="26"/>
          <w:szCs w:val="26"/>
        </w:rPr>
        <w:t>–. E</w:t>
      </w:r>
      <w:r w:rsidR="00BB2A52" w:rsidRPr="00E3184D">
        <w:rPr>
          <w:rFonts w:ascii="Crimson Text" w:hAnsi="Crimson Text"/>
          <w:sz w:val="26"/>
          <w:szCs w:val="26"/>
        </w:rPr>
        <w:t xml:space="preserve">n sus manos tienen </w:t>
      </w:r>
      <w:r w:rsidR="00AB4071" w:rsidRPr="00E3184D">
        <w:rPr>
          <w:rFonts w:ascii="Crimson Text" w:hAnsi="Crimson Text"/>
          <w:sz w:val="26"/>
          <w:szCs w:val="26"/>
        </w:rPr>
        <w:t>una gran</w:t>
      </w:r>
      <w:r w:rsidR="00BB2A52" w:rsidRPr="00E3184D">
        <w:rPr>
          <w:rFonts w:ascii="Crimson Text" w:hAnsi="Crimson Text"/>
          <w:sz w:val="26"/>
          <w:szCs w:val="26"/>
        </w:rPr>
        <w:t xml:space="preserve"> </w:t>
      </w:r>
      <w:r w:rsidR="0061180E" w:rsidRPr="00E3184D">
        <w:rPr>
          <w:rFonts w:ascii="Crimson Text" w:hAnsi="Crimson Text"/>
          <w:sz w:val="26"/>
          <w:szCs w:val="26"/>
        </w:rPr>
        <w:t>responsabilidad. Estamos atravesando tiempos difíciles, y hoy, más que nunca, necesitamos de guerreros valientes que protejan nuestra tierra.</w:t>
      </w:r>
    </w:p>
    <w:p w:rsidR="0061180E" w:rsidRPr="00E3184D" w:rsidRDefault="0061180E"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»Ser miembro de la guardia real</w:t>
      </w:r>
      <w:del w:id="628" w:author="Paula Castrilli" w:date="2025-05-19T21:07:00Z">
        <w:r w:rsidRPr="00E3184D" w:rsidDel="007908CA">
          <w:rPr>
            <w:rFonts w:ascii="Crimson Text" w:hAnsi="Crimson Text"/>
            <w:sz w:val="26"/>
            <w:szCs w:val="26"/>
          </w:rPr>
          <w:delText>,</w:delText>
        </w:r>
      </w:del>
      <w:r w:rsidRPr="00E3184D">
        <w:rPr>
          <w:rFonts w:ascii="Crimson Text" w:hAnsi="Crimson Text"/>
          <w:sz w:val="26"/>
          <w:szCs w:val="26"/>
        </w:rPr>
        <w:t xml:space="preserve"> es el honor más grande que se puede llevar. Nosotros damos la vida </w:t>
      </w:r>
      <w:r w:rsidR="001559BB" w:rsidRPr="00E3184D">
        <w:rPr>
          <w:rFonts w:ascii="Crimson Text" w:hAnsi="Crimson Text"/>
          <w:sz w:val="26"/>
          <w:szCs w:val="26"/>
        </w:rPr>
        <w:t>para proteger a</w:t>
      </w:r>
      <w:r w:rsidRPr="00E3184D">
        <w:rPr>
          <w:rFonts w:ascii="Crimson Text" w:hAnsi="Crimson Text"/>
          <w:sz w:val="26"/>
          <w:szCs w:val="26"/>
        </w:rPr>
        <w:t xml:space="preserve"> nuestro pueblo</w:t>
      </w:r>
      <w:del w:id="629" w:author="Paula Castrilli" w:date="2025-05-19T21:07:00Z">
        <w:r w:rsidRPr="00E3184D" w:rsidDel="007908CA">
          <w:rPr>
            <w:rFonts w:ascii="Crimson Text" w:hAnsi="Crimson Text"/>
            <w:sz w:val="26"/>
            <w:szCs w:val="26"/>
          </w:rPr>
          <w:delText>,</w:delText>
        </w:r>
      </w:del>
      <w:r w:rsidRPr="00E3184D">
        <w:rPr>
          <w:rFonts w:ascii="Crimson Text" w:hAnsi="Crimson Text"/>
          <w:sz w:val="26"/>
          <w:szCs w:val="26"/>
        </w:rPr>
        <w:t xml:space="preserve"> y</w:t>
      </w:r>
      <w:ins w:id="630" w:author="Paula Castrilli" w:date="2025-05-19T21:07:00Z">
        <w:r w:rsidR="007908CA">
          <w:rPr>
            <w:rFonts w:ascii="Crimson Text" w:hAnsi="Crimson Text"/>
            <w:sz w:val="26"/>
            <w:szCs w:val="26"/>
          </w:rPr>
          <w:t>,</w:t>
        </w:r>
      </w:ins>
      <w:r w:rsidRPr="00E3184D">
        <w:rPr>
          <w:rFonts w:ascii="Crimson Text" w:hAnsi="Crimson Text"/>
          <w:sz w:val="26"/>
          <w:szCs w:val="26"/>
        </w:rPr>
        <w:t xml:space="preserve"> cuando triunfamos en la batalla, la gratificación es enorme. Tendrán miedo, dolor y sufrimiento, pero nada opaca</w:t>
      </w:r>
      <w:r w:rsidR="00BD0BE2" w:rsidRPr="00E3184D">
        <w:rPr>
          <w:rFonts w:ascii="Crimson Text" w:hAnsi="Crimson Text"/>
          <w:sz w:val="26"/>
          <w:szCs w:val="26"/>
        </w:rPr>
        <w:t>rá</w:t>
      </w:r>
      <w:r w:rsidRPr="00E3184D">
        <w:rPr>
          <w:rFonts w:ascii="Crimson Text" w:hAnsi="Crimson Text"/>
          <w:sz w:val="26"/>
          <w:szCs w:val="26"/>
        </w:rPr>
        <w:t xml:space="preserve"> la satisfacción de cumplir con nuestro deber.</w:t>
      </w:r>
    </w:p>
    <w:p w:rsidR="0061180E" w:rsidRPr="00E3184D" w:rsidRDefault="0061180E"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»Del otro lado nos espera un enemigo despiadado. Un enemigo que está decidido a hacer lo necesario para llevarnos al límite, para destruir nuestro</w:t>
      </w:r>
      <w:ins w:id="631" w:author="Paula Castrilli" w:date="2025-05-19T21:08:00Z">
        <w:r w:rsidR="007908CA">
          <w:rPr>
            <w:rFonts w:ascii="Crimson Text" w:hAnsi="Crimson Text"/>
            <w:sz w:val="26"/>
            <w:szCs w:val="26"/>
          </w:rPr>
          <w:t xml:space="preserve"> reino, quedarse con nuestro</w:t>
        </w:r>
      </w:ins>
      <w:r w:rsidRPr="00E3184D">
        <w:rPr>
          <w:rFonts w:ascii="Crimson Text" w:hAnsi="Crimson Text"/>
          <w:sz w:val="26"/>
          <w:szCs w:val="26"/>
        </w:rPr>
        <w:t>s recursos</w:t>
      </w:r>
      <w:del w:id="632" w:author="Paula Castrilli" w:date="2025-05-19T21:08:00Z">
        <w:r w:rsidRPr="00E3184D" w:rsidDel="007908CA">
          <w:rPr>
            <w:rFonts w:ascii="Crimson Text" w:hAnsi="Crimson Text"/>
            <w:sz w:val="26"/>
            <w:szCs w:val="26"/>
          </w:rPr>
          <w:delText>,</w:delText>
        </w:r>
      </w:del>
      <w:r w:rsidRPr="00E3184D">
        <w:rPr>
          <w:rFonts w:ascii="Crimson Text" w:hAnsi="Crimson Text"/>
          <w:sz w:val="26"/>
          <w:szCs w:val="26"/>
        </w:rPr>
        <w:t xml:space="preserve"> y esclavizar a nuestra</w:t>
      </w:r>
      <w:r w:rsidR="00BB2A52" w:rsidRPr="00E3184D">
        <w:rPr>
          <w:rFonts w:ascii="Crimson Text" w:hAnsi="Crimson Text"/>
          <w:sz w:val="26"/>
          <w:szCs w:val="26"/>
        </w:rPr>
        <w:t>s</w:t>
      </w:r>
      <w:r w:rsidRPr="00E3184D">
        <w:rPr>
          <w:rFonts w:ascii="Crimson Text" w:hAnsi="Crimson Text"/>
          <w:sz w:val="26"/>
          <w:szCs w:val="26"/>
        </w:rPr>
        <w:t xml:space="preserve"> </w:t>
      </w:r>
      <w:r w:rsidR="00BB2A52" w:rsidRPr="00E3184D">
        <w:rPr>
          <w:rFonts w:ascii="Crimson Text" w:hAnsi="Crimson Text"/>
          <w:sz w:val="26"/>
          <w:szCs w:val="26"/>
        </w:rPr>
        <w:t>familias</w:t>
      </w:r>
      <w:r w:rsidRPr="00E3184D">
        <w:rPr>
          <w:rFonts w:ascii="Crimson Text" w:hAnsi="Crimson Text"/>
          <w:sz w:val="26"/>
          <w:szCs w:val="26"/>
        </w:rPr>
        <w:t xml:space="preserve"> –hizo una pausa para recobrar algo de aliento, y continuó–</w:t>
      </w:r>
      <w:del w:id="633" w:author="Paula Castrilli" w:date="2025-05-19T21:08:00Z">
        <w:r w:rsidRPr="00E3184D" w:rsidDel="007908CA">
          <w:rPr>
            <w:rFonts w:ascii="Crimson Text" w:hAnsi="Crimson Text"/>
            <w:sz w:val="26"/>
            <w:szCs w:val="26"/>
          </w:rPr>
          <w:delText>,</w:delText>
        </w:r>
      </w:del>
      <w:r w:rsidRPr="00E3184D">
        <w:rPr>
          <w:rFonts w:ascii="Crimson Text" w:hAnsi="Crimson Text"/>
          <w:sz w:val="26"/>
          <w:szCs w:val="26"/>
        </w:rPr>
        <w:t xml:space="preserve"> </w:t>
      </w:r>
      <w:del w:id="634" w:author="Paula Castrilli" w:date="2025-05-19T21:08:00Z">
        <w:r w:rsidRPr="00E3184D" w:rsidDel="007908CA">
          <w:rPr>
            <w:rFonts w:ascii="Crimson Text" w:hAnsi="Crimson Text"/>
            <w:sz w:val="26"/>
            <w:szCs w:val="26"/>
          </w:rPr>
          <w:delText>p</w:delText>
        </w:r>
      </w:del>
      <w:ins w:id="635" w:author="Paula Castrilli" w:date="2025-05-19T21:08:00Z">
        <w:r w:rsidR="007908CA">
          <w:rPr>
            <w:rFonts w:ascii="Crimson Text" w:hAnsi="Crimson Text"/>
            <w:sz w:val="26"/>
            <w:szCs w:val="26"/>
          </w:rPr>
          <w:t>¡P</w:t>
        </w:r>
      </w:ins>
      <w:r w:rsidRPr="00E3184D">
        <w:rPr>
          <w:rFonts w:ascii="Crimson Text" w:hAnsi="Crimson Text"/>
          <w:sz w:val="26"/>
          <w:szCs w:val="26"/>
        </w:rPr>
        <w:t>ero no lo permitiremos</w:t>
      </w:r>
      <w:ins w:id="636" w:author="Paula Castrilli" w:date="2025-05-19T21:08:00Z">
        <w:r w:rsidR="007908CA">
          <w:rPr>
            <w:rFonts w:ascii="Crimson Text" w:hAnsi="Crimson Text"/>
            <w:sz w:val="26"/>
            <w:szCs w:val="26"/>
          </w:rPr>
          <w:t>!</w:t>
        </w:r>
      </w:ins>
      <w:del w:id="637" w:author="Paula Castrilli" w:date="2025-05-19T21:08:00Z">
        <w:r w:rsidRPr="00E3184D" w:rsidDel="007908CA">
          <w:rPr>
            <w:rFonts w:ascii="Crimson Text" w:hAnsi="Crimson Text"/>
            <w:sz w:val="26"/>
            <w:szCs w:val="26"/>
          </w:rPr>
          <w:delText>.</w:delText>
        </w:r>
      </w:del>
    </w:p>
    <w:p w:rsidR="00074597" w:rsidRPr="00E3184D" w:rsidRDefault="002E1261"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w:t>
      </w:r>
      <w:r w:rsidR="00074597" w:rsidRPr="00E3184D">
        <w:rPr>
          <w:rFonts w:ascii="Crimson Text" w:hAnsi="Crimson Text"/>
          <w:sz w:val="26"/>
          <w:szCs w:val="26"/>
        </w:rPr>
        <w:t>¡No lo permitiremos! –repitió</w:t>
      </w:r>
      <w:r w:rsidR="009A7646" w:rsidRPr="00E3184D">
        <w:rPr>
          <w:rFonts w:ascii="Crimson Text" w:hAnsi="Crimson Text"/>
          <w:sz w:val="26"/>
          <w:szCs w:val="26"/>
        </w:rPr>
        <w:t xml:space="preserve"> </w:t>
      </w:r>
      <w:proofErr w:type="spellStart"/>
      <w:r w:rsidR="009A7646" w:rsidRPr="00E3184D">
        <w:rPr>
          <w:rFonts w:ascii="Crimson Text" w:hAnsi="Crimson Text"/>
          <w:sz w:val="26"/>
          <w:szCs w:val="26"/>
        </w:rPr>
        <w:t>Sigurd</w:t>
      </w:r>
      <w:proofErr w:type="spellEnd"/>
      <w:r w:rsidR="00074597" w:rsidRPr="00E3184D">
        <w:rPr>
          <w:rFonts w:ascii="Crimson Text" w:hAnsi="Crimson Text"/>
          <w:sz w:val="26"/>
          <w:szCs w:val="26"/>
        </w:rPr>
        <w:t xml:space="preserve"> con un grito.</w:t>
      </w:r>
    </w:p>
    <w:p w:rsidR="00074597" w:rsidRPr="00E3184D" w:rsidRDefault="002E1261"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w:t>
      </w:r>
      <w:r w:rsidR="00074597" w:rsidRPr="00E3184D">
        <w:rPr>
          <w:rFonts w:ascii="Crimson Text" w:hAnsi="Crimson Text"/>
          <w:sz w:val="26"/>
          <w:szCs w:val="26"/>
        </w:rPr>
        <w:t xml:space="preserve">¡No lo permitiremos! –repitieron los jóvenes con </w:t>
      </w:r>
      <w:del w:id="638" w:author="Paula Castrilli" w:date="2025-05-19T21:08:00Z">
        <w:r w:rsidR="00074597" w:rsidRPr="00E3184D" w:rsidDel="007908CA">
          <w:rPr>
            <w:rFonts w:ascii="Crimson Text" w:hAnsi="Crimson Text"/>
            <w:sz w:val="26"/>
            <w:szCs w:val="26"/>
          </w:rPr>
          <w:delText>la voz en alto</w:delText>
        </w:r>
      </w:del>
      <w:ins w:id="639" w:author="Paula Castrilli" w:date="2025-05-19T21:08:00Z">
        <w:r w:rsidR="007908CA">
          <w:rPr>
            <w:rFonts w:ascii="Crimson Text" w:hAnsi="Crimson Text"/>
            <w:sz w:val="26"/>
            <w:szCs w:val="26"/>
          </w:rPr>
          <w:t>pasión</w:t>
        </w:r>
      </w:ins>
      <w:r w:rsidR="00074597" w:rsidRPr="00E3184D">
        <w:rPr>
          <w:rFonts w:ascii="Crimson Text" w:hAnsi="Crimson Text"/>
          <w:sz w:val="26"/>
          <w:szCs w:val="26"/>
        </w:rPr>
        <w:t>.</w:t>
      </w:r>
    </w:p>
    <w:p w:rsidR="0082170C" w:rsidRPr="00E3184D" w:rsidRDefault="002E1261" w:rsidP="001E3864">
      <w:pPr>
        <w:tabs>
          <w:tab w:val="left" w:pos="2179"/>
        </w:tabs>
        <w:spacing w:after="0"/>
        <w:ind w:firstLine="284"/>
        <w:jc w:val="both"/>
        <w:rPr>
          <w:rFonts w:ascii="Crimson Text" w:hAnsi="Crimson Text"/>
          <w:sz w:val="26"/>
          <w:szCs w:val="26"/>
        </w:rPr>
      </w:pPr>
      <w:proofErr w:type="gramStart"/>
      <w:r w:rsidRPr="00E3184D">
        <w:rPr>
          <w:rFonts w:ascii="Crimson Text" w:hAnsi="Crimson Text"/>
          <w:sz w:val="26"/>
          <w:szCs w:val="26"/>
        </w:rPr>
        <w:t>–</w:t>
      </w:r>
      <w:r w:rsidR="0082170C" w:rsidRPr="00E3184D">
        <w:rPr>
          <w:rFonts w:ascii="Crimson Text" w:hAnsi="Crimson Text"/>
          <w:sz w:val="26"/>
          <w:szCs w:val="26"/>
        </w:rPr>
        <w:t>¡</w:t>
      </w:r>
      <w:proofErr w:type="gramEnd"/>
      <w:r w:rsidR="0082170C" w:rsidRPr="00E3184D">
        <w:rPr>
          <w:rFonts w:ascii="Crimson Text" w:hAnsi="Crimson Text"/>
          <w:sz w:val="26"/>
          <w:szCs w:val="26"/>
        </w:rPr>
        <w:t xml:space="preserve">Tendrán que pasar </w:t>
      </w:r>
      <w:ins w:id="640" w:author="Paula Castrilli" w:date="2025-05-19T21:08:00Z">
        <w:r w:rsidR="007908CA">
          <w:rPr>
            <w:rFonts w:ascii="Crimson Text" w:hAnsi="Crimson Text"/>
            <w:sz w:val="26"/>
            <w:szCs w:val="26"/>
          </w:rPr>
          <w:t xml:space="preserve">por </w:t>
        </w:r>
      </w:ins>
      <w:r w:rsidR="0082170C" w:rsidRPr="00E3184D">
        <w:rPr>
          <w:rFonts w:ascii="Crimson Text" w:hAnsi="Crimson Text"/>
          <w:sz w:val="26"/>
          <w:szCs w:val="26"/>
        </w:rPr>
        <w:t xml:space="preserve">sobre mi cadáver! –exclamó </w:t>
      </w:r>
      <w:proofErr w:type="spellStart"/>
      <w:r w:rsidR="0082170C" w:rsidRPr="00E3184D">
        <w:rPr>
          <w:rFonts w:ascii="Crimson Text" w:hAnsi="Crimson Text"/>
          <w:sz w:val="26"/>
          <w:szCs w:val="26"/>
        </w:rPr>
        <w:t>Gisli</w:t>
      </w:r>
      <w:proofErr w:type="spellEnd"/>
      <w:r w:rsidR="0082170C" w:rsidRPr="00E3184D">
        <w:rPr>
          <w:rFonts w:ascii="Crimson Text" w:hAnsi="Crimson Text"/>
          <w:sz w:val="26"/>
          <w:szCs w:val="26"/>
        </w:rPr>
        <w:t>, tal vez, el aspirante menos prometedor. Su exceso de peso le dificultaba esquivar golpes en las prácticas, pero aún más las burlas de sus compañeros.</w:t>
      </w:r>
    </w:p>
    <w:p w:rsidR="0082170C" w:rsidRPr="00E3184D" w:rsidRDefault="002E1261" w:rsidP="001E3864">
      <w:pPr>
        <w:tabs>
          <w:tab w:val="left" w:pos="2179"/>
        </w:tabs>
        <w:spacing w:after="0"/>
        <w:ind w:firstLine="284"/>
        <w:jc w:val="both"/>
        <w:rPr>
          <w:rFonts w:ascii="Crimson Text" w:hAnsi="Crimson Text"/>
          <w:sz w:val="26"/>
          <w:szCs w:val="26"/>
        </w:rPr>
      </w:pPr>
      <w:proofErr w:type="gramStart"/>
      <w:r w:rsidRPr="00E3184D">
        <w:rPr>
          <w:rFonts w:ascii="Crimson Text" w:hAnsi="Crimson Text"/>
          <w:sz w:val="26"/>
          <w:szCs w:val="26"/>
        </w:rPr>
        <w:t>–</w:t>
      </w:r>
      <w:ins w:id="641" w:author="Paula Castrilli" w:date="2025-05-19T21:09:00Z">
        <w:r w:rsidR="007908CA">
          <w:rPr>
            <w:rFonts w:ascii="Crimson Text" w:hAnsi="Crimson Text"/>
            <w:sz w:val="26"/>
            <w:szCs w:val="26"/>
          </w:rPr>
          <w:t>¡</w:t>
        </w:r>
      </w:ins>
      <w:proofErr w:type="gramEnd"/>
      <w:r w:rsidR="0082170C" w:rsidRPr="00E3184D">
        <w:rPr>
          <w:rFonts w:ascii="Crimson Text" w:hAnsi="Crimson Text"/>
          <w:sz w:val="26"/>
          <w:szCs w:val="26"/>
        </w:rPr>
        <w:t xml:space="preserve">Querrás decir </w:t>
      </w:r>
      <w:del w:id="642" w:author="Paula Castrilli" w:date="2025-05-19T21:09:00Z">
        <w:r w:rsidR="0082170C" w:rsidRPr="00E3184D" w:rsidDel="007908CA">
          <w:rPr>
            <w:rFonts w:ascii="Crimson Text" w:hAnsi="Crimson Text"/>
            <w:sz w:val="26"/>
            <w:szCs w:val="26"/>
          </w:rPr>
          <w:delText>¡</w:delText>
        </w:r>
      </w:del>
      <w:r w:rsidR="0082170C" w:rsidRPr="00E3184D">
        <w:rPr>
          <w:rFonts w:ascii="Crimson Text" w:hAnsi="Crimson Text"/>
          <w:sz w:val="26"/>
          <w:szCs w:val="26"/>
        </w:rPr>
        <w:t xml:space="preserve">tendrán que </w:t>
      </w:r>
      <w:del w:id="643" w:author="Paula Castrilli" w:date="2025-05-19T21:09:00Z">
        <w:r w:rsidR="0082170C" w:rsidRPr="00E3184D" w:rsidDel="007908CA">
          <w:rPr>
            <w:rFonts w:ascii="Crimson Text" w:hAnsi="Crimson Text"/>
            <w:sz w:val="26"/>
            <w:szCs w:val="26"/>
          </w:rPr>
          <w:delText xml:space="preserve">rebotar </w:delText>
        </w:r>
      </w:del>
      <w:ins w:id="644" w:author="Paula Castrilli" w:date="2025-05-19T21:09:00Z">
        <w:r w:rsidR="007908CA">
          <w:rPr>
            <w:rFonts w:ascii="Crimson Text" w:hAnsi="Crimson Text"/>
            <w:sz w:val="26"/>
            <w:szCs w:val="26"/>
          </w:rPr>
          <w:t>escalar</w:t>
        </w:r>
        <w:r w:rsidR="007908CA" w:rsidRPr="00E3184D">
          <w:rPr>
            <w:rFonts w:ascii="Crimson Text" w:hAnsi="Crimson Text"/>
            <w:sz w:val="26"/>
            <w:szCs w:val="26"/>
          </w:rPr>
          <w:t xml:space="preserve"> </w:t>
        </w:r>
      </w:ins>
      <w:r w:rsidR="0082170C" w:rsidRPr="00E3184D">
        <w:rPr>
          <w:rFonts w:ascii="Crimson Text" w:hAnsi="Crimson Text"/>
          <w:sz w:val="26"/>
          <w:szCs w:val="26"/>
        </w:rPr>
        <w:t xml:space="preserve">sobre </w:t>
      </w:r>
      <w:del w:id="645" w:author="Paula Castrilli" w:date="2025-05-19T21:09:00Z">
        <w:r w:rsidR="0082170C" w:rsidRPr="00E3184D" w:rsidDel="007908CA">
          <w:rPr>
            <w:rFonts w:ascii="Crimson Text" w:hAnsi="Crimson Text"/>
            <w:sz w:val="26"/>
            <w:szCs w:val="26"/>
          </w:rPr>
          <w:delText>mi</w:delText>
        </w:r>
      </w:del>
      <w:ins w:id="646" w:author="Paula Castrilli" w:date="2025-05-19T21:09:00Z">
        <w:r w:rsidR="007908CA">
          <w:rPr>
            <w:rFonts w:ascii="Crimson Text" w:hAnsi="Crimson Text"/>
            <w:sz w:val="26"/>
            <w:szCs w:val="26"/>
          </w:rPr>
          <w:t>tu</w:t>
        </w:r>
      </w:ins>
      <w:r w:rsidR="0082170C" w:rsidRPr="00E3184D">
        <w:rPr>
          <w:rFonts w:ascii="Crimson Text" w:hAnsi="Crimson Text"/>
          <w:sz w:val="26"/>
          <w:szCs w:val="26"/>
        </w:rPr>
        <w:t xml:space="preserve"> cadáver! –respondió otro de los aspirantes, y varios lanzaron carcajadas.</w:t>
      </w:r>
    </w:p>
    <w:p w:rsidR="0082170C" w:rsidRPr="00E3184D" w:rsidDel="007908CA" w:rsidRDefault="002E1261" w:rsidP="001E3864">
      <w:pPr>
        <w:tabs>
          <w:tab w:val="left" w:pos="2179"/>
        </w:tabs>
        <w:spacing w:after="0"/>
        <w:ind w:firstLine="284"/>
        <w:jc w:val="both"/>
        <w:rPr>
          <w:del w:id="647" w:author="Paula Castrilli" w:date="2025-05-19T21:10:00Z"/>
          <w:rFonts w:ascii="Crimson Text" w:hAnsi="Crimson Text"/>
          <w:sz w:val="26"/>
          <w:szCs w:val="26"/>
        </w:rPr>
      </w:pPr>
      <w:r w:rsidRPr="00E3184D">
        <w:rPr>
          <w:rFonts w:ascii="Crimson Text" w:hAnsi="Crimson Text"/>
          <w:sz w:val="26"/>
          <w:szCs w:val="26"/>
        </w:rPr>
        <w:t>–</w:t>
      </w:r>
      <w:r w:rsidR="0082170C" w:rsidRPr="00E3184D">
        <w:rPr>
          <w:rFonts w:ascii="Crimson Text" w:hAnsi="Crimson Text"/>
          <w:sz w:val="26"/>
          <w:szCs w:val="26"/>
        </w:rPr>
        <w:t>¡Silencio! –</w:t>
      </w:r>
      <w:del w:id="648" w:author="Paula Castrilli" w:date="2025-05-19T21:09:00Z">
        <w:r w:rsidR="0082170C" w:rsidRPr="00E3184D" w:rsidDel="007908CA">
          <w:rPr>
            <w:rFonts w:ascii="Crimson Text" w:hAnsi="Crimson Text"/>
            <w:sz w:val="26"/>
            <w:szCs w:val="26"/>
          </w:rPr>
          <w:delText xml:space="preserve">gritó </w:delText>
        </w:r>
      </w:del>
      <w:ins w:id="649" w:author="Paula Castrilli" w:date="2025-05-19T21:09:00Z">
        <w:r w:rsidR="007908CA">
          <w:rPr>
            <w:rFonts w:ascii="Crimson Text" w:hAnsi="Crimson Text"/>
            <w:sz w:val="26"/>
            <w:szCs w:val="26"/>
          </w:rPr>
          <w:t>ordenó</w:t>
        </w:r>
        <w:r w:rsidR="007908CA" w:rsidRPr="00E3184D">
          <w:rPr>
            <w:rFonts w:ascii="Crimson Text" w:hAnsi="Crimson Text"/>
            <w:sz w:val="26"/>
            <w:szCs w:val="26"/>
          </w:rPr>
          <w:t xml:space="preserve"> </w:t>
        </w:r>
      </w:ins>
      <w:proofErr w:type="spellStart"/>
      <w:r w:rsidR="0082170C" w:rsidRPr="00E3184D">
        <w:rPr>
          <w:rFonts w:ascii="Crimson Text" w:hAnsi="Crimson Text"/>
          <w:sz w:val="26"/>
          <w:szCs w:val="26"/>
        </w:rPr>
        <w:t>Sigurd</w:t>
      </w:r>
      <w:proofErr w:type="spellEnd"/>
      <w:ins w:id="650" w:author="Paula Castrilli" w:date="2025-05-19T21:10:00Z">
        <w:r w:rsidR="007908CA">
          <w:rPr>
            <w:rFonts w:ascii="Crimson Text" w:hAnsi="Crimson Text"/>
            <w:sz w:val="26"/>
            <w:szCs w:val="26"/>
          </w:rPr>
          <w:t>, la voz hecha un látigo</w:t>
        </w:r>
      </w:ins>
      <w:del w:id="651" w:author="Paula Castrilli" w:date="2025-05-19T21:10:00Z">
        <w:r w:rsidR="0082170C" w:rsidRPr="00E3184D" w:rsidDel="007908CA">
          <w:rPr>
            <w:rFonts w:ascii="Crimson Text" w:hAnsi="Crimson Text"/>
            <w:sz w:val="26"/>
            <w:szCs w:val="26"/>
          </w:rPr>
          <w:delText xml:space="preserve"> enojado, e</w:delText>
        </w:r>
        <w:r w:rsidR="006F79F6" w:rsidRPr="00E3184D" w:rsidDel="007908CA">
          <w:rPr>
            <w:rFonts w:ascii="Crimson Text" w:hAnsi="Crimson Text"/>
            <w:sz w:val="26"/>
            <w:szCs w:val="26"/>
          </w:rPr>
          <w:delText>speró</w:delText>
        </w:r>
        <w:r w:rsidR="0082170C" w:rsidRPr="00E3184D" w:rsidDel="007908CA">
          <w:rPr>
            <w:rFonts w:ascii="Crimson Text" w:hAnsi="Crimson Text"/>
            <w:sz w:val="26"/>
            <w:szCs w:val="26"/>
          </w:rPr>
          <w:delText xml:space="preserve"> a que callaran todos, y </w:delText>
        </w:r>
        <w:r w:rsidR="00B60161" w:rsidRPr="00E3184D" w:rsidDel="007908CA">
          <w:rPr>
            <w:rFonts w:ascii="Crimson Text" w:hAnsi="Crimson Text"/>
            <w:sz w:val="26"/>
            <w:szCs w:val="26"/>
          </w:rPr>
          <w:delText>retomó</w:delText>
        </w:r>
        <w:r w:rsidR="0082170C" w:rsidRPr="00E3184D" w:rsidDel="007908CA">
          <w:rPr>
            <w:rFonts w:ascii="Crimson Text" w:hAnsi="Crimson Text"/>
            <w:sz w:val="26"/>
            <w:szCs w:val="26"/>
          </w:rPr>
          <w:delText xml:space="preserve"> el discurso.</w:delText>
        </w:r>
      </w:del>
    </w:p>
    <w:p w:rsidR="00932721" w:rsidRPr="00E3184D" w:rsidRDefault="002E1261" w:rsidP="007908CA">
      <w:pPr>
        <w:tabs>
          <w:tab w:val="left" w:pos="2179"/>
        </w:tabs>
        <w:spacing w:after="0"/>
        <w:jc w:val="both"/>
        <w:rPr>
          <w:rFonts w:ascii="Crimson Text" w:hAnsi="Crimson Text"/>
          <w:sz w:val="26"/>
          <w:szCs w:val="26"/>
        </w:rPr>
        <w:pPrChange w:id="652" w:author="Paula Castrilli" w:date="2025-05-19T21:10:00Z">
          <w:pPr>
            <w:tabs>
              <w:tab w:val="left" w:pos="2179"/>
            </w:tabs>
            <w:spacing w:after="0"/>
            <w:ind w:firstLine="284"/>
            <w:jc w:val="both"/>
          </w:pPr>
        </w:pPrChange>
      </w:pPr>
      <w:r w:rsidRPr="00E3184D">
        <w:rPr>
          <w:rFonts w:ascii="Crimson Text" w:hAnsi="Crimson Text"/>
          <w:sz w:val="26"/>
          <w:szCs w:val="26"/>
        </w:rPr>
        <w:t>–</w:t>
      </w:r>
      <w:r w:rsidR="007908CA">
        <w:rPr>
          <w:rFonts w:ascii="Crimson Text" w:hAnsi="Crimson Text"/>
          <w:sz w:val="26"/>
          <w:szCs w:val="26"/>
        </w:rPr>
        <w:t xml:space="preserve">. </w:t>
      </w:r>
      <w:del w:id="653" w:author="Paula Castrilli" w:date="2025-05-19T21:11:00Z">
        <w:r w:rsidR="001947DF" w:rsidRPr="00E3184D" w:rsidDel="007908CA">
          <w:rPr>
            <w:rFonts w:ascii="Crimson Text" w:hAnsi="Crimson Text"/>
            <w:sz w:val="26"/>
            <w:szCs w:val="26"/>
          </w:rPr>
          <w:delText xml:space="preserve">Entonces </w:delText>
        </w:r>
      </w:del>
      <w:ins w:id="654" w:author="Paula Castrilli" w:date="2025-05-19T21:11:00Z">
        <w:r w:rsidR="007908CA">
          <w:rPr>
            <w:rFonts w:ascii="Crimson Text" w:hAnsi="Crimson Text"/>
            <w:sz w:val="26"/>
            <w:szCs w:val="26"/>
          </w:rPr>
          <w:t>Para ello</w:t>
        </w:r>
        <w:r w:rsidR="007908CA" w:rsidRPr="00E3184D">
          <w:rPr>
            <w:rFonts w:ascii="Crimson Text" w:hAnsi="Crimson Text"/>
            <w:sz w:val="26"/>
            <w:szCs w:val="26"/>
          </w:rPr>
          <w:t xml:space="preserve"> </w:t>
        </w:r>
      </w:ins>
      <w:r w:rsidR="001947DF" w:rsidRPr="00E3184D">
        <w:rPr>
          <w:rFonts w:ascii="Crimson Text" w:hAnsi="Crimson Text"/>
          <w:sz w:val="26"/>
          <w:szCs w:val="26"/>
        </w:rPr>
        <w:t>deber</w:t>
      </w:r>
      <w:r w:rsidR="00DF7B0D" w:rsidRPr="00E3184D">
        <w:rPr>
          <w:rFonts w:ascii="Crimson Text" w:hAnsi="Crimson Text"/>
          <w:sz w:val="26"/>
          <w:szCs w:val="26"/>
        </w:rPr>
        <w:t>án tener éxito en el reto final –</w:t>
      </w:r>
      <w:del w:id="655" w:author="Paula Castrilli" w:date="2025-05-19T21:11:00Z">
        <w:r w:rsidR="00394054" w:rsidRPr="00E3184D" w:rsidDel="007908CA">
          <w:rPr>
            <w:rFonts w:ascii="Crimson Text" w:hAnsi="Crimson Text"/>
            <w:sz w:val="26"/>
            <w:szCs w:val="26"/>
          </w:rPr>
          <w:delText xml:space="preserve">afirmó </w:delText>
        </w:r>
      </w:del>
      <w:ins w:id="656" w:author="Paula Castrilli" w:date="2025-05-19T21:11:00Z">
        <w:r w:rsidR="007908CA">
          <w:rPr>
            <w:rFonts w:ascii="Crimson Text" w:hAnsi="Crimson Text"/>
            <w:sz w:val="26"/>
            <w:szCs w:val="26"/>
          </w:rPr>
          <w:t>continuó</w:t>
        </w:r>
        <w:r w:rsidR="007908CA" w:rsidRPr="00E3184D">
          <w:rPr>
            <w:rFonts w:ascii="Crimson Text" w:hAnsi="Crimson Text"/>
            <w:sz w:val="26"/>
            <w:szCs w:val="26"/>
          </w:rPr>
          <w:t xml:space="preserve"> </w:t>
        </w:r>
      </w:ins>
      <w:r w:rsidR="00394054" w:rsidRPr="00E3184D">
        <w:rPr>
          <w:rFonts w:ascii="Crimson Text" w:hAnsi="Crimson Text"/>
          <w:sz w:val="26"/>
          <w:szCs w:val="26"/>
        </w:rPr>
        <w:t>con vehemencia</w:t>
      </w:r>
      <w:ins w:id="657" w:author="Paula Castrilli" w:date="2025-05-19T21:11:00Z">
        <w:r w:rsidR="007908CA">
          <w:rPr>
            <w:rFonts w:ascii="Crimson Text" w:hAnsi="Crimson Text"/>
            <w:sz w:val="26"/>
            <w:szCs w:val="26"/>
          </w:rPr>
          <w:t>.</w:t>
        </w:r>
      </w:ins>
      <w:del w:id="658" w:author="Paula Castrilli" w:date="2025-05-19T21:11:00Z">
        <w:r w:rsidR="00394054" w:rsidRPr="00E3184D" w:rsidDel="007908CA">
          <w:rPr>
            <w:rFonts w:ascii="Crimson Text" w:hAnsi="Crimson Text"/>
            <w:sz w:val="26"/>
            <w:szCs w:val="26"/>
          </w:rPr>
          <w:delText>,</w:delText>
        </w:r>
      </w:del>
      <w:r w:rsidR="00394054" w:rsidRPr="00E3184D">
        <w:rPr>
          <w:rFonts w:ascii="Crimson Text" w:hAnsi="Crimson Text"/>
          <w:sz w:val="26"/>
          <w:szCs w:val="26"/>
        </w:rPr>
        <w:t xml:space="preserve"> </w:t>
      </w:r>
      <w:del w:id="659" w:author="Paula Castrilli" w:date="2025-05-19T21:11:00Z">
        <w:r w:rsidR="00394054" w:rsidRPr="00E3184D" w:rsidDel="007908CA">
          <w:rPr>
            <w:rFonts w:ascii="Crimson Text" w:hAnsi="Crimson Text"/>
            <w:sz w:val="26"/>
            <w:szCs w:val="26"/>
          </w:rPr>
          <w:delText xml:space="preserve">luego </w:delText>
        </w:r>
      </w:del>
      <w:ins w:id="660" w:author="Paula Castrilli" w:date="2025-05-19T21:11:00Z">
        <w:r w:rsidR="007908CA">
          <w:rPr>
            <w:rFonts w:ascii="Crimson Text" w:hAnsi="Crimson Text"/>
            <w:sz w:val="26"/>
            <w:szCs w:val="26"/>
          </w:rPr>
          <w:t>A continuación,</w:t>
        </w:r>
        <w:r w:rsidR="007908CA" w:rsidRPr="00E3184D">
          <w:rPr>
            <w:rFonts w:ascii="Crimson Text" w:hAnsi="Crimson Text"/>
            <w:sz w:val="26"/>
            <w:szCs w:val="26"/>
          </w:rPr>
          <w:t xml:space="preserve"> </w:t>
        </w:r>
      </w:ins>
      <w:r w:rsidR="00394054" w:rsidRPr="00E3184D">
        <w:rPr>
          <w:rFonts w:ascii="Crimson Text" w:hAnsi="Crimson Text"/>
          <w:sz w:val="26"/>
          <w:szCs w:val="26"/>
        </w:rPr>
        <w:t>señal</w:t>
      </w:r>
      <w:ins w:id="661" w:author="Paula Castrilli" w:date="2025-05-19T21:11:00Z">
        <w:r w:rsidR="007908CA">
          <w:rPr>
            <w:rFonts w:ascii="Crimson Text" w:hAnsi="Crimson Text"/>
            <w:sz w:val="26"/>
            <w:szCs w:val="26"/>
          </w:rPr>
          <w:t>ó</w:t>
        </w:r>
      </w:ins>
      <w:del w:id="662" w:author="Paula Castrilli" w:date="2025-05-19T21:11:00Z">
        <w:r w:rsidR="00394054" w:rsidRPr="00E3184D" w:rsidDel="007908CA">
          <w:rPr>
            <w:rFonts w:ascii="Crimson Text" w:hAnsi="Crimson Text"/>
            <w:sz w:val="26"/>
            <w:szCs w:val="26"/>
          </w:rPr>
          <w:delText>o</w:delText>
        </w:r>
      </w:del>
      <w:r w:rsidR="00394054" w:rsidRPr="00E3184D">
        <w:rPr>
          <w:rFonts w:ascii="Crimson Text" w:hAnsi="Crimson Text"/>
          <w:sz w:val="26"/>
          <w:szCs w:val="26"/>
        </w:rPr>
        <w:t xml:space="preserve"> a </w:t>
      </w:r>
      <w:del w:id="663" w:author="Paula Castrilli" w:date="2025-05-19T21:12:00Z">
        <w:r w:rsidR="00394054" w:rsidRPr="00E3184D" w:rsidDel="007908CA">
          <w:rPr>
            <w:rFonts w:ascii="Crimson Text" w:hAnsi="Crimson Text"/>
            <w:sz w:val="26"/>
            <w:szCs w:val="26"/>
          </w:rPr>
          <w:delText xml:space="preserve">Harald, </w:delText>
        </w:r>
      </w:del>
      <w:r w:rsidR="00394054" w:rsidRPr="00E3184D">
        <w:rPr>
          <w:rFonts w:ascii="Crimson Text" w:hAnsi="Crimson Text"/>
          <w:sz w:val="26"/>
          <w:szCs w:val="26"/>
        </w:rPr>
        <w:t xml:space="preserve">uno de los ancianos sabios más importantes del reinado, quien se encontraba a su lado–. </w:t>
      </w:r>
      <w:proofErr w:type="spellStart"/>
      <w:r w:rsidR="00394054" w:rsidRPr="00E3184D">
        <w:rPr>
          <w:rFonts w:ascii="Crimson Text" w:hAnsi="Crimson Text"/>
          <w:sz w:val="26"/>
          <w:szCs w:val="26"/>
        </w:rPr>
        <w:t>Ha</w:t>
      </w:r>
      <w:r w:rsidR="00932721" w:rsidRPr="00E3184D">
        <w:rPr>
          <w:rFonts w:ascii="Crimson Text" w:hAnsi="Crimson Text"/>
          <w:sz w:val="26"/>
          <w:szCs w:val="26"/>
        </w:rPr>
        <w:t>rald</w:t>
      </w:r>
      <w:proofErr w:type="spellEnd"/>
      <w:r w:rsidR="00932721" w:rsidRPr="00E3184D">
        <w:rPr>
          <w:rFonts w:ascii="Crimson Text" w:hAnsi="Crimson Text"/>
          <w:sz w:val="26"/>
          <w:szCs w:val="26"/>
        </w:rPr>
        <w:t xml:space="preserve"> nos acompaña</w:t>
      </w:r>
      <w:r w:rsidR="00AB4071" w:rsidRPr="00E3184D">
        <w:rPr>
          <w:rFonts w:ascii="Crimson Text" w:hAnsi="Crimson Text"/>
          <w:sz w:val="26"/>
          <w:szCs w:val="26"/>
        </w:rPr>
        <w:t>rá</w:t>
      </w:r>
      <w:r w:rsidR="00932721" w:rsidRPr="00E3184D">
        <w:rPr>
          <w:rFonts w:ascii="Crimson Text" w:hAnsi="Crimson Text"/>
          <w:sz w:val="26"/>
          <w:szCs w:val="26"/>
        </w:rPr>
        <w:t xml:space="preserve"> esta tarde, y ustede</w:t>
      </w:r>
      <w:r w:rsidR="00AB4071" w:rsidRPr="00E3184D">
        <w:rPr>
          <w:rFonts w:ascii="Crimson Text" w:hAnsi="Crimson Text"/>
          <w:sz w:val="26"/>
          <w:szCs w:val="26"/>
        </w:rPr>
        <w:t xml:space="preserve">s tendrán el privilegio de oír </w:t>
      </w:r>
      <w:r w:rsidR="00932721" w:rsidRPr="00E3184D">
        <w:rPr>
          <w:rFonts w:ascii="Crimson Text" w:hAnsi="Crimson Text"/>
          <w:sz w:val="26"/>
          <w:szCs w:val="26"/>
        </w:rPr>
        <w:t>e</w:t>
      </w:r>
      <w:r w:rsidR="00AB4071" w:rsidRPr="00E3184D">
        <w:rPr>
          <w:rFonts w:ascii="Crimson Text" w:hAnsi="Crimson Text"/>
          <w:sz w:val="26"/>
          <w:szCs w:val="26"/>
        </w:rPr>
        <w:t>n</w:t>
      </w:r>
      <w:r w:rsidR="00932721" w:rsidRPr="00E3184D">
        <w:rPr>
          <w:rFonts w:ascii="Crimson Text" w:hAnsi="Crimson Text"/>
          <w:sz w:val="26"/>
          <w:szCs w:val="26"/>
        </w:rPr>
        <w:t xml:space="preserve"> sus propias palabras, el significado de este reto –</w:t>
      </w:r>
      <w:r w:rsidR="00AB4071" w:rsidRPr="00E3184D">
        <w:rPr>
          <w:rFonts w:ascii="Crimson Text" w:hAnsi="Crimson Text"/>
          <w:sz w:val="26"/>
          <w:szCs w:val="26"/>
        </w:rPr>
        <w:t>concluyó</w:t>
      </w:r>
      <w:ins w:id="664" w:author="Paula Castrilli" w:date="2025-05-19T21:12:00Z">
        <w:r w:rsidR="007908CA">
          <w:rPr>
            <w:rFonts w:ascii="Crimson Text" w:hAnsi="Crimson Text"/>
            <w:sz w:val="26"/>
            <w:szCs w:val="26"/>
          </w:rPr>
          <w:t>,</w:t>
        </w:r>
      </w:ins>
      <w:r w:rsidR="00AB4071" w:rsidRPr="00E3184D">
        <w:rPr>
          <w:rFonts w:ascii="Crimson Text" w:hAnsi="Crimson Text"/>
          <w:sz w:val="26"/>
          <w:szCs w:val="26"/>
        </w:rPr>
        <w:t xml:space="preserve"> dándole </w:t>
      </w:r>
      <w:r w:rsidR="00932721" w:rsidRPr="00E3184D">
        <w:rPr>
          <w:rFonts w:ascii="Crimson Text" w:hAnsi="Crimson Text"/>
          <w:sz w:val="26"/>
          <w:szCs w:val="26"/>
        </w:rPr>
        <w:t>paso al anciano.</w:t>
      </w:r>
    </w:p>
    <w:p w:rsidR="00FA1F8F" w:rsidRPr="00E3184D" w:rsidRDefault="00FA1F8F"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lastRenderedPageBreak/>
        <w:t>–Muchachos</w:t>
      </w:r>
      <w:ins w:id="665" w:author="Paula Castrilli" w:date="2025-05-19T21:13:00Z">
        <w:r w:rsidR="007908CA">
          <w:rPr>
            <w:rFonts w:ascii="Crimson Text" w:hAnsi="Crimson Text"/>
            <w:sz w:val="26"/>
            <w:szCs w:val="26"/>
          </w:rPr>
          <w:t xml:space="preserve"> </w:t>
        </w:r>
        <w:commentRangeStart w:id="666"/>
        <w:r w:rsidR="007908CA" w:rsidRPr="00E3184D">
          <w:rPr>
            <w:rFonts w:ascii="Crimson Text" w:hAnsi="Crimson Text"/>
            <w:sz w:val="26"/>
            <w:szCs w:val="26"/>
          </w:rPr>
          <w:t>–</w:t>
        </w:r>
        <w:r w:rsidR="007908CA">
          <w:rPr>
            <w:rFonts w:ascii="Crimson Text" w:hAnsi="Crimson Text"/>
            <w:sz w:val="26"/>
            <w:szCs w:val="26"/>
          </w:rPr>
          <w:t>comenzó el anciano, con voz cascada</w:t>
        </w:r>
        <w:r w:rsidR="007908CA" w:rsidRPr="00E3184D">
          <w:rPr>
            <w:rFonts w:ascii="Crimson Text" w:hAnsi="Crimson Text"/>
            <w:sz w:val="26"/>
            <w:szCs w:val="26"/>
          </w:rPr>
          <w:t>–</w:t>
        </w:r>
      </w:ins>
      <w:r w:rsidRPr="00E3184D">
        <w:rPr>
          <w:rFonts w:ascii="Crimson Text" w:hAnsi="Crimson Text"/>
          <w:sz w:val="26"/>
          <w:szCs w:val="26"/>
        </w:rPr>
        <w:t xml:space="preserve">, </w:t>
      </w:r>
      <w:commentRangeEnd w:id="666"/>
      <w:r w:rsidR="007908CA">
        <w:rPr>
          <w:rStyle w:val="Refdecomentario"/>
        </w:rPr>
        <w:commentReference w:id="666"/>
      </w:r>
      <w:r w:rsidRPr="00E3184D">
        <w:rPr>
          <w:rFonts w:ascii="Crimson Text" w:hAnsi="Crimson Text"/>
          <w:sz w:val="26"/>
          <w:szCs w:val="26"/>
        </w:rPr>
        <w:t>llev</w:t>
      </w:r>
      <w:ins w:id="667" w:author="Paula Castrilli" w:date="2025-05-19T21:55:00Z">
        <w:r w:rsidR="00967E76">
          <w:rPr>
            <w:rFonts w:ascii="Crimson Text" w:hAnsi="Crimson Text"/>
            <w:sz w:val="26"/>
            <w:szCs w:val="26"/>
          </w:rPr>
          <w:t>o</w:t>
        </w:r>
      </w:ins>
      <w:del w:id="668" w:author="Paula Castrilli" w:date="2025-05-19T21:55:00Z">
        <w:r w:rsidRPr="00E3184D" w:rsidDel="00967E76">
          <w:rPr>
            <w:rFonts w:ascii="Crimson Text" w:hAnsi="Crimson Text"/>
            <w:sz w:val="26"/>
            <w:szCs w:val="26"/>
          </w:rPr>
          <w:delText>ó</w:delText>
        </w:r>
      </w:del>
      <w:r w:rsidRPr="00E3184D">
        <w:rPr>
          <w:rFonts w:ascii="Crimson Text" w:hAnsi="Crimson Text"/>
          <w:sz w:val="26"/>
          <w:szCs w:val="26"/>
        </w:rPr>
        <w:t xml:space="preserve"> años instruyendo </w:t>
      </w:r>
      <w:r w:rsidR="00FD0810" w:rsidRPr="00E3184D">
        <w:rPr>
          <w:rFonts w:ascii="Crimson Text" w:hAnsi="Crimson Text"/>
          <w:sz w:val="26"/>
          <w:szCs w:val="26"/>
        </w:rPr>
        <w:t>reclutas</w:t>
      </w:r>
      <w:r w:rsidRPr="00E3184D">
        <w:rPr>
          <w:rFonts w:ascii="Crimson Text" w:hAnsi="Crimson Text"/>
          <w:sz w:val="26"/>
          <w:szCs w:val="26"/>
        </w:rPr>
        <w:t>, y en cada ocasión intento transmitirles la importancia de</w:t>
      </w:r>
      <w:del w:id="669" w:author="Paula Castrilli" w:date="2025-05-19T21:13:00Z">
        <w:r w:rsidRPr="00E3184D" w:rsidDel="007908CA">
          <w:rPr>
            <w:rFonts w:ascii="Crimson Text" w:hAnsi="Crimson Text"/>
            <w:sz w:val="26"/>
            <w:szCs w:val="26"/>
          </w:rPr>
          <w:delText>l reto final</w:delText>
        </w:r>
      </w:del>
      <w:ins w:id="670" w:author="Paula Castrilli" w:date="2025-05-19T21:13:00Z">
        <w:r w:rsidR="007908CA">
          <w:rPr>
            <w:rFonts w:ascii="Crimson Text" w:hAnsi="Crimson Text"/>
            <w:sz w:val="26"/>
            <w:szCs w:val="26"/>
          </w:rPr>
          <w:t xml:space="preserve"> esta última prueba</w:t>
        </w:r>
      </w:ins>
      <w:r w:rsidRPr="00E3184D">
        <w:rPr>
          <w:rFonts w:ascii="Crimson Text" w:hAnsi="Crimson Text"/>
          <w:sz w:val="26"/>
          <w:szCs w:val="26"/>
        </w:rPr>
        <w:t xml:space="preserve">. Estamos hablando del paso </w:t>
      </w:r>
      <w:r w:rsidR="00FD0810" w:rsidRPr="00E3184D">
        <w:rPr>
          <w:rFonts w:ascii="Crimson Text" w:hAnsi="Crimson Text"/>
          <w:sz w:val="26"/>
          <w:szCs w:val="26"/>
        </w:rPr>
        <w:t>previo a</w:t>
      </w:r>
      <w:r w:rsidRPr="00E3184D">
        <w:rPr>
          <w:rFonts w:ascii="Crimson Text" w:hAnsi="Crimson Text"/>
          <w:sz w:val="26"/>
          <w:szCs w:val="26"/>
        </w:rPr>
        <w:t xml:space="preserve"> ser miembro de la guardia real</w:t>
      </w:r>
      <w:del w:id="671" w:author="Paula Castrilli" w:date="2025-05-19T21:13:00Z">
        <w:r w:rsidRPr="00E3184D" w:rsidDel="007908CA">
          <w:rPr>
            <w:rFonts w:ascii="Crimson Text" w:hAnsi="Crimson Text"/>
            <w:sz w:val="26"/>
            <w:szCs w:val="26"/>
          </w:rPr>
          <w:delText>,</w:delText>
        </w:r>
      </w:del>
      <w:r w:rsidRPr="00E3184D">
        <w:rPr>
          <w:rFonts w:ascii="Crimson Text" w:hAnsi="Crimson Text"/>
          <w:sz w:val="26"/>
          <w:szCs w:val="26"/>
        </w:rPr>
        <w:t xml:space="preserve"> </w:t>
      </w:r>
      <w:r w:rsidR="00FD0810" w:rsidRPr="00E3184D">
        <w:rPr>
          <w:rFonts w:ascii="Crimson Text" w:hAnsi="Crimson Text"/>
          <w:sz w:val="26"/>
          <w:szCs w:val="26"/>
        </w:rPr>
        <w:t>y</w:t>
      </w:r>
      <w:r w:rsidRPr="00E3184D">
        <w:rPr>
          <w:rFonts w:ascii="Crimson Text" w:hAnsi="Crimson Text"/>
          <w:sz w:val="26"/>
          <w:szCs w:val="26"/>
        </w:rPr>
        <w:t xml:space="preserve"> convertirse en un verdadero guerrero. Para entender esta responsabilidad, deben tener presente nuestro pasado</w:t>
      </w:r>
      <w:r w:rsidR="00FD0810" w:rsidRPr="00E3184D">
        <w:rPr>
          <w:rFonts w:ascii="Crimson Text" w:hAnsi="Crimson Text"/>
          <w:sz w:val="26"/>
          <w:szCs w:val="26"/>
        </w:rPr>
        <w:t xml:space="preserve"> –anunció, su presencia impartía respeto entre los jóvenes</w:t>
      </w:r>
      <w:r w:rsidRPr="00E3184D">
        <w:rPr>
          <w:rFonts w:ascii="Crimson Text" w:hAnsi="Crimson Text"/>
          <w:sz w:val="26"/>
          <w:szCs w:val="26"/>
        </w:rPr>
        <w:t>.</w:t>
      </w:r>
    </w:p>
    <w:p w:rsidR="00FA1F8F" w:rsidRPr="00E3184D" w:rsidRDefault="00FA1F8F" w:rsidP="00FA1F8F">
      <w:pPr>
        <w:tabs>
          <w:tab w:val="left" w:pos="2179"/>
        </w:tabs>
        <w:spacing w:after="0"/>
        <w:ind w:firstLine="284"/>
        <w:jc w:val="both"/>
        <w:rPr>
          <w:rFonts w:ascii="Crimson Text" w:hAnsi="Crimson Text"/>
          <w:sz w:val="26"/>
          <w:szCs w:val="26"/>
        </w:rPr>
      </w:pPr>
      <w:r w:rsidRPr="00E3184D">
        <w:rPr>
          <w:rFonts w:ascii="Crimson Text" w:hAnsi="Crimson Text"/>
          <w:sz w:val="26"/>
          <w:szCs w:val="26"/>
        </w:rPr>
        <w:t>»Durante muchos años</w:t>
      </w:r>
      <w:ins w:id="672" w:author="Paula Castrilli" w:date="2025-05-19T21:20:00Z">
        <w:r w:rsidR="005467F6">
          <w:rPr>
            <w:rFonts w:ascii="Crimson Text" w:hAnsi="Crimson Text"/>
            <w:sz w:val="26"/>
            <w:szCs w:val="26"/>
          </w:rPr>
          <w:t>,</w:t>
        </w:r>
      </w:ins>
      <w:r w:rsidRPr="00E3184D">
        <w:rPr>
          <w:rFonts w:ascii="Crimson Text" w:hAnsi="Crimson Text"/>
          <w:sz w:val="26"/>
          <w:szCs w:val="26"/>
        </w:rPr>
        <w:t xml:space="preserve"> </w:t>
      </w:r>
      <w:r w:rsidR="00C27BC9" w:rsidRPr="00E3184D">
        <w:rPr>
          <w:rFonts w:ascii="Crimson Text" w:hAnsi="Crimson Text"/>
          <w:sz w:val="26"/>
          <w:szCs w:val="26"/>
        </w:rPr>
        <w:t>nuestros guerreros</w:t>
      </w:r>
      <w:r w:rsidRPr="00E3184D">
        <w:rPr>
          <w:rFonts w:ascii="Crimson Text" w:hAnsi="Crimson Text"/>
          <w:sz w:val="26"/>
          <w:szCs w:val="26"/>
        </w:rPr>
        <w:t xml:space="preserve"> ha</w:t>
      </w:r>
      <w:r w:rsidR="00C27BC9" w:rsidRPr="00E3184D">
        <w:rPr>
          <w:rFonts w:ascii="Crimson Text" w:hAnsi="Crimson Text"/>
          <w:sz w:val="26"/>
          <w:szCs w:val="26"/>
        </w:rPr>
        <w:t>n</w:t>
      </w:r>
      <w:r w:rsidRPr="00E3184D">
        <w:rPr>
          <w:rFonts w:ascii="Crimson Text" w:hAnsi="Crimson Text"/>
          <w:sz w:val="26"/>
          <w:szCs w:val="26"/>
        </w:rPr>
        <w:t xml:space="preserve"> protegido el </w:t>
      </w:r>
      <w:del w:id="673" w:author="Paula Castrilli" w:date="2025-05-19T21:20:00Z">
        <w:r w:rsidRPr="00E3184D" w:rsidDel="005467F6">
          <w:rPr>
            <w:rFonts w:ascii="Crimson Text" w:hAnsi="Crimson Text"/>
            <w:sz w:val="26"/>
            <w:szCs w:val="26"/>
          </w:rPr>
          <w:delText>r</w:delText>
        </w:r>
      </w:del>
      <w:ins w:id="674" w:author="Paula Castrilli" w:date="2025-05-19T21:20:00Z">
        <w:r w:rsidR="005467F6">
          <w:rPr>
            <w:rFonts w:ascii="Crimson Text" w:hAnsi="Crimson Text"/>
            <w:sz w:val="26"/>
            <w:szCs w:val="26"/>
          </w:rPr>
          <w:t>R</w:t>
        </w:r>
      </w:ins>
      <w:r w:rsidRPr="00E3184D">
        <w:rPr>
          <w:rFonts w:ascii="Crimson Text" w:hAnsi="Crimson Text"/>
          <w:sz w:val="26"/>
          <w:szCs w:val="26"/>
        </w:rPr>
        <w:t xml:space="preserve">einado del Sur de los ataques enemigos. Desde que se quebró el orden en la región, esta tarea ha sido </w:t>
      </w:r>
      <w:del w:id="675" w:author="Paula Castrilli" w:date="2025-05-19T21:20:00Z">
        <w:r w:rsidRPr="00E3184D" w:rsidDel="005467F6">
          <w:rPr>
            <w:rFonts w:ascii="Crimson Text" w:hAnsi="Crimson Text"/>
            <w:sz w:val="26"/>
            <w:szCs w:val="26"/>
          </w:rPr>
          <w:delText>temeraria</w:delText>
        </w:r>
      </w:del>
      <w:ins w:id="676" w:author="Paula Castrilli" w:date="2025-05-19T21:20:00Z">
        <w:r w:rsidR="005467F6">
          <w:rPr>
            <w:rFonts w:ascii="Crimson Text" w:hAnsi="Crimson Text"/>
            <w:sz w:val="26"/>
            <w:szCs w:val="26"/>
          </w:rPr>
          <w:t>una de las más peligrosas que se puedan contar</w:t>
        </w:r>
      </w:ins>
      <w:r w:rsidRPr="00E3184D">
        <w:rPr>
          <w:rFonts w:ascii="Crimson Text" w:hAnsi="Crimson Text"/>
          <w:sz w:val="26"/>
          <w:szCs w:val="26"/>
        </w:rPr>
        <w:t xml:space="preserve">. Los juglares narran historias sangrientas entre sureños y norteños, donde grandes batallas </w:t>
      </w:r>
      <w:del w:id="677" w:author="Paula Castrilli" w:date="2025-05-19T21:20:00Z">
        <w:r w:rsidRPr="00E3184D" w:rsidDel="005467F6">
          <w:rPr>
            <w:rFonts w:ascii="Crimson Text" w:hAnsi="Crimson Text"/>
            <w:sz w:val="26"/>
            <w:szCs w:val="26"/>
          </w:rPr>
          <w:delText xml:space="preserve">ponían </w:delText>
        </w:r>
      </w:del>
      <w:ins w:id="678" w:author="Paula Castrilli" w:date="2025-05-19T21:20:00Z">
        <w:r w:rsidR="005467F6">
          <w:rPr>
            <w:rFonts w:ascii="Crimson Text" w:hAnsi="Crimson Text"/>
            <w:sz w:val="26"/>
            <w:szCs w:val="26"/>
          </w:rPr>
          <w:t>pusieron</w:t>
        </w:r>
        <w:r w:rsidR="005467F6" w:rsidRPr="00E3184D">
          <w:rPr>
            <w:rFonts w:ascii="Crimson Text" w:hAnsi="Crimson Text"/>
            <w:sz w:val="26"/>
            <w:szCs w:val="26"/>
          </w:rPr>
          <w:t xml:space="preserve"> </w:t>
        </w:r>
      </w:ins>
      <w:r w:rsidRPr="00E3184D">
        <w:rPr>
          <w:rFonts w:ascii="Crimson Text" w:hAnsi="Crimson Text"/>
          <w:sz w:val="26"/>
          <w:szCs w:val="26"/>
        </w:rPr>
        <w:t xml:space="preserve">en juego el dominio sobre el </w:t>
      </w:r>
      <w:del w:id="679" w:author="Paula Castrilli" w:date="2025-05-19T21:20:00Z">
        <w:r w:rsidRPr="00E3184D" w:rsidDel="005467F6">
          <w:rPr>
            <w:rFonts w:ascii="Crimson Text" w:hAnsi="Crimson Text"/>
            <w:sz w:val="26"/>
            <w:szCs w:val="26"/>
          </w:rPr>
          <w:delText>l</w:delText>
        </w:r>
      </w:del>
      <w:ins w:id="680" w:author="Paula Castrilli" w:date="2025-05-19T21:20:00Z">
        <w:r w:rsidR="005467F6">
          <w:rPr>
            <w:rFonts w:ascii="Crimson Text" w:hAnsi="Crimson Text"/>
            <w:sz w:val="26"/>
            <w:szCs w:val="26"/>
          </w:rPr>
          <w:t>L</w:t>
        </w:r>
      </w:ins>
      <w:r w:rsidRPr="00E3184D">
        <w:rPr>
          <w:rFonts w:ascii="Crimson Text" w:hAnsi="Crimson Text"/>
          <w:sz w:val="26"/>
          <w:szCs w:val="26"/>
        </w:rPr>
        <w:t xml:space="preserve">ago de los </w:t>
      </w:r>
      <w:del w:id="681" w:author="Paula Castrilli" w:date="2025-05-19T21:20:00Z">
        <w:r w:rsidRPr="00E3184D" w:rsidDel="005467F6">
          <w:rPr>
            <w:rFonts w:ascii="Crimson Text" w:hAnsi="Crimson Text"/>
            <w:sz w:val="26"/>
            <w:szCs w:val="26"/>
          </w:rPr>
          <w:delText>d</w:delText>
        </w:r>
      </w:del>
      <w:ins w:id="682" w:author="Paula Castrilli" w:date="2025-05-19T21:20:00Z">
        <w:r w:rsidR="005467F6">
          <w:rPr>
            <w:rFonts w:ascii="Crimson Text" w:hAnsi="Crimson Text"/>
            <w:sz w:val="26"/>
            <w:szCs w:val="26"/>
          </w:rPr>
          <w:t>D</w:t>
        </w:r>
      </w:ins>
      <w:r w:rsidRPr="00E3184D">
        <w:rPr>
          <w:rFonts w:ascii="Crimson Text" w:hAnsi="Crimson Text"/>
          <w:sz w:val="26"/>
          <w:szCs w:val="26"/>
        </w:rPr>
        <w:t xml:space="preserve">ioses. Esta rivalidad sólo </w:t>
      </w:r>
      <w:ins w:id="683" w:author="Paula Castrilli" w:date="2025-05-19T21:21:00Z">
        <w:r w:rsidR="005467F6">
          <w:rPr>
            <w:rFonts w:ascii="Crimson Text" w:hAnsi="Crimson Text"/>
            <w:sz w:val="26"/>
            <w:szCs w:val="26"/>
          </w:rPr>
          <w:t xml:space="preserve">se </w:t>
        </w:r>
      </w:ins>
      <w:r w:rsidRPr="00E3184D">
        <w:rPr>
          <w:rFonts w:ascii="Crimson Text" w:hAnsi="Crimson Text"/>
          <w:sz w:val="26"/>
          <w:szCs w:val="26"/>
        </w:rPr>
        <w:t>puede comprender</w:t>
      </w:r>
      <w:del w:id="684" w:author="Paula Castrilli" w:date="2025-05-19T21:21:00Z">
        <w:r w:rsidRPr="00E3184D" w:rsidDel="005467F6">
          <w:rPr>
            <w:rFonts w:ascii="Crimson Text" w:hAnsi="Crimson Text"/>
            <w:sz w:val="26"/>
            <w:szCs w:val="26"/>
          </w:rPr>
          <w:delText>se</w:delText>
        </w:r>
      </w:del>
      <w:r w:rsidRPr="00E3184D">
        <w:rPr>
          <w:rFonts w:ascii="Crimson Text" w:hAnsi="Crimson Text"/>
          <w:sz w:val="26"/>
          <w:szCs w:val="26"/>
        </w:rPr>
        <w:t xml:space="preserve"> al remontarse cientos de años atrás, cuando transcurría la </w:t>
      </w:r>
      <w:ins w:id="685" w:author="Paula Castrilli" w:date="2025-05-19T21:29:00Z">
        <w:r w:rsidR="009C2132">
          <w:rPr>
            <w:rFonts w:ascii="Crimson Text" w:hAnsi="Crimson Text"/>
            <w:sz w:val="26"/>
            <w:szCs w:val="26"/>
          </w:rPr>
          <w:t>E</w:t>
        </w:r>
      </w:ins>
      <w:del w:id="686" w:author="Paula Castrilli" w:date="2025-05-19T21:29:00Z">
        <w:r w:rsidRPr="00E3184D" w:rsidDel="009C2132">
          <w:rPr>
            <w:rFonts w:ascii="Crimson Text" w:hAnsi="Crimson Text"/>
            <w:sz w:val="26"/>
            <w:szCs w:val="26"/>
          </w:rPr>
          <w:delText>e</w:delText>
        </w:r>
      </w:del>
      <w:r w:rsidRPr="00E3184D">
        <w:rPr>
          <w:rFonts w:ascii="Crimson Text" w:hAnsi="Crimson Text"/>
          <w:sz w:val="26"/>
          <w:szCs w:val="26"/>
        </w:rPr>
        <w:t xml:space="preserve">ra del </w:t>
      </w:r>
      <w:del w:id="687" w:author="Paula Castrilli" w:date="2025-05-19T21:29:00Z">
        <w:r w:rsidRPr="00E3184D" w:rsidDel="009C2132">
          <w:rPr>
            <w:rFonts w:ascii="Crimson Text" w:hAnsi="Crimson Text"/>
            <w:sz w:val="26"/>
            <w:szCs w:val="26"/>
          </w:rPr>
          <w:delText>e</w:delText>
        </w:r>
      </w:del>
      <w:ins w:id="688" w:author="Paula Castrilli" w:date="2025-05-19T21:29:00Z">
        <w:r w:rsidR="009C2132">
          <w:rPr>
            <w:rFonts w:ascii="Crimson Text" w:hAnsi="Crimson Text"/>
            <w:sz w:val="26"/>
            <w:szCs w:val="26"/>
          </w:rPr>
          <w:t>E</w:t>
        </w:r>
      </w:ins>
      <w:r w:rsidRPr="00E3184D">
        <w:rPr>
          <w:rFonts w:ascii="Crimson Text" w:hAnsi="Crimson Text"/>
          <w:sz w:val="26"/>
          <w:szCs w:val="26"/>
        </w:rPr>
        <w:t>splendor.</w:t>
      </w:r>
    </w:p>
    <w:p w:rsidR="00FA1F8F" w:rsidRPr="00E3184D" w:rsidRDefault="00FA1F8F" w:rsidP="00FA1F8F">
      <w:pPr>
        <w:tabs>
          <w:tab w:val="left" w:pos="2179"/>
        </w:tabs>
        <w:spacing w:after="0"/>
        <w:ind w:firstLine="284"/>
        <w:jc w:val="both"/>
        <w:rPr>
          <w:rFonts w:ascii="Crimson Text" w:hAnsi="Crimson Text"/>
          <w:sz w:val="26"/>
          <w:szCs w:val="26"/>
          <w:u w:val="single"/>
        </w:rPr>
      </w:pPr>
      <w:r w:rsidRPr="00E3184D">
        <w:rPr>
          <w:rFonts w:ascii="Crimson Text" w:hAnsi="Crimson Text"/>
          <w:sz w:val="26"/>
          <w:szCs w:val="26"/>
        </w:rPr>
        <w:t>»En aquellos días reinaba la paz en todo el territorio de Tibur. Una bella región comprendida por un extenso valle rodeado por enormes cordones montañosos</w:t>
      </w:r>
      <w:del w:id="689" w:author="Paula Castrilli" w:date="2025-05-19T21:29:00Z">
        <w:r w:rsidRPr="00E3184D" w:rsidDel="009C2132">
          <w:rPr>
            <w:rFonts w:ascii="Crimson Text" w:hAnsi="Crimson Text"/>
            <w:sz w:val="26"/>
            <w:szCs w:val="26"/>
          </w:rPr>
          <w:delText>,</w:delText>
        </w:r>
      </w:del>
      <w:r w:rsidRPr="00E3184D">
        <w:rPr>
          <w:rFonts w:ascii="Crimson Text" w:hAnsi="Crimson Text"/>
          <w:sz w:val="26"/>
          <w:szCs w:val="26"/>
        </w:rPr>
        <w:t xml:space="preserve"> y un </w:t>
      </w:r>
      <w:del w:id="690" w:author="Paula Castrilli" w:date="2025-05-19T21:30:00Z">
        <w:r w:rsidRPr="00E3184D" w:rsidDel="009C2132">
          <w:rPr>
            <w:rFonts w:ascii="Crimson Text" w:hAnsi="Crimson Text"/>
            <w:sz w:val="26"/>
            <w:szCs w:val="26"/>
          </w:rPr>
          <w:delText xml:space="preserve">preciado </w:delText>
        </w:r>
      </w:del>
      <w:ins w:id="691" w:author="Paula Castrilli" w:date="2025-05-19T21:30:00Z">
        <w:r w:rsidR="009C2132">
          <w:rPr>
            <w:rFonts w:ascii="Crimson Text" w:hAnsi="Crimson Text"/>
            <w:sz w:val="26"/>
            <w:szCs w:val="26"/>
          </w:rPr>
          <w:t>precioso</w:t>
        </w:r>
        <w:r w:rsidR="009C2132" w:rsidRPr="00E3184D">
          <w:rPr>
            <w:rFonts w:ascii="Crimson Text" w:hAnsi="Crimson Text"/>
            <w:sz w:val="26"/>
            <w:szCs w:val="26"/>
          </w:rPr>
          <w:t xml:space="preserve"> </w:t>
        </w:r>
      </w:ins>
      <w:r w:rsidRPr="00E3184D">
        <w:rPr>
          <w:rFonts w:ascii="Crimson Text" w:hAnsi="Crimson Text"/>
          <w:sz w:val="26"/>
          <w:szCs w:val="26"/>
        </w:rPr>
        <w:t xml:space="preserve">lago, capaz de proveer alimento y agua dulce a todos sus habitantes. Aquí, en el sur, se </w:t>
      </w:r>
      <w:del w:id="692" w:author="Paula Castrilli" w:date="2025-05-19T21:30:00Z">
        <w:r w:rsidRPr="00E3184D" w:rsidDel="009C2132">
          <w:rPr>
            <w:rFonts w:ascii="Crimson Text" w:hAnsi="Crimson Text"/>
            <w:sz w:val="26"/>
            <w:szCs w:val="26"/>
          </w:rPr>
          <w:delText xml:space="preserve">establecía </w:delText>
        </w:r>
      </w:del>
      <w:ins w:id="693" w:author="Paula Castrilli" w:date="2025-05-19T21:30:00Z">
        <w:r w:rsidR="009C2132">
          <w:rPr>
            <w:rFonts w:ascii="Crimson Text" w:hAnsi="Crimson Text"/>
            <w:sz w:val="26"/>
            <w:szCs w:val="26"/>
          </w:rPr>
          <w:t>había establecido</w:t>
        </w:r>
        <w:r w:rsidR="009C2132" w:rsidRPr="00E3184D">
          <w:rPr>
            <w:rFonts w:ascii="Crimson Text" w:hAnsi="Crimson Text"/>
            <w:sz w:val="26"/>
            <w:szCs w:val="26"/>
          </w:rPr>
          <w:t xml:space="preserve"> </w:t>
        </w:r>
      </w:ins>
      <w:r w:rsidRPr="00E3184D">
        <w:rPr>
          <w:rFonts w:ascii="Crimson Text" w:hAnsi="Crimson Text"/>
          <w:sz w:val="26"/>
          <w:szCs w:val="26"/>
        </w:rPr>
        <w:t xml:space="preserve">un reinado próspero y armónico, con su base situada en nuestro </w:t>
      </w:r>
      <w:r w:rsidR="00FD0810" w:rsidRPr="00E3184D">
        <w:rPr>
          <w:rFonts w:ascii="Crimson Text" w:hAnsi="Crimson Text"/>
          <w:sz w:val="26"/>
          <w:szCs w:val="26"/>
        </w:rPr>
        <w:t>preciado</w:t>
      </w:r>
      <w:r w:rsidRPr="00E3184D">
        <w:rPr>
          <w:rFonts w:ascii="Crimson Text" w:hAnsi="Crimson Text"/>
          <w:sz w:val="26"/>
          <w:szCs w:val="26"/>
        </w:rPr>
        <w:t xml:space="preserve"> castillo, donde</w:t>
      </w:r>
      <w:del w:id="694" w:author="Paula Castrilli" w:date="2025-05-19T21:30:00Z">
        <w:r w:rsidRPr="00E3184D" w:rsidDel="009C2132">
          <w:rPr>
            <w:rFonts w:ascii="Crimson Text" w:hAnsi="Crimson Text"/>
            <w:sz w:val="26"/>
            <w:szCs w:val="26"/>
          </w:rPr>
          <w:delText>,</w:delText>
        </w:r>
      </w:del>
      <w:r w:rsidRPr="00E3184D">
        <w:rPr>
          <w:rFonts w:ascii="Crimson Text" w:hAnsi="Crimson Text"/>
          <w:sz w:val="26"/>
          <w:szCs w:val="26"/>
        </w:rPr>
        <w:t xml:space="preserve"> un rey benévolo</w:t>
      </w:r>
      <w:del w:id="695" w:author="Paula Castrilli" w:date="2025-05-19T21:30:00Z">
        <w:r w:rsidRPr="00E3184D" w:rsidDel="009C2132">
          <w:rPr>
            <w:rFonts w:ascii="Crimson Text" w:hAnsi="Crimson Text"/>
            <w:sz w:val="26"/>
            <w:szCs w:val="26"/>
          </w:rPr>
          <w:delText>,</w:delText>
        </w:r>
      </w:del>
      <w:r w:rsidRPr="00E3184D">
        <w:rPr>
          <w:rFonts w:ascii="Crimson Text" w:hAnsi="Crimson Text"/>
          <w:sz w:val="26"/>
          <w:szCs w:val="26"/>
        </w:rPr>
        <w:t xml:space="preserve"> había implementado un sistema de convivencia basado en la igualdad de oportunidades. </w:t>
      </w:r>
      <w:proofErr w:type="gramStart"/>
      <w:r w:rsidR="007D2122" w:rsidRPr="00E3184D">
        <w:rPr>
          <w:rFonts w:ascii="Crimson Text" w:hAnsi="Crimson Text"/>
          <w:sz w:val="26"/>
          <w:szCs w:val="26"/>
        </w:rPr>
        <w:t>T</w:t>
      </w:r>
      <w:r w:rsidRPr="00E3184D">
        <w:rPr>
          <w:rFonts w:ascii="Crimson Text" w:hAnsi="Crimson Text"/>
          <w:sz w:val="26"/>
          <w:szCs w:val="26"/>
        </w:rPr>
        <w:t>anto</w:t>
      </w:r>
      <w:proofErr w:type="gramEnd"/>
      <w:r w:rsidRPr="00E3184D">
        <w:rPr>
          <w:rFonts w:ascii="Crimson Text" w:hAnsi="Crimson Text"/>
          <w:sz w:val="26"/>
          <w:szCs w:val="26"/>
        </w:rPr>
        <w:t xml:space="preserve"> campesinos como nobles</w:t>
      </w:r>
      <w:del w:id="696" w:author="Paula Castrilli" w:date="2025-05-19T21:30:00Z">
        <w:r w:rsidRPr="00E3184D" w:rsidDel="009C2132">
          <w:rPr>
            <w:rFonts w:ascii="Crimson Text" w:hAnsi="Crimson Text"/>
            <w:sz w:val="26"/>
            <w:szCs w:val="26"/>
          </w:rPr>
          <w:delText>,</w:delText>
        </w:r>
      </w:del>
      <w:r w:rsidRPr="00E3184D">
        <w:rPr>
          <w:rFonts w:ascii="Crimson Text" w:hAnsi="Crimson Text"/>
          <w:sz w:val="26"/>
          <w:szCs w:val="26"/>
        </w:rPr>
        <w:t xml:space="preserve"> disponían de todo lo necesario para vivir y criar a sus hijos dignamente</w:t>
      </w:r>
      <w:r w:rsidR="00FD0810" w:rsidRPr="00E3184D">
        <w:rPr>
          <w:rFonts w:ascii="Crimson Text" w:hAnsi="Crimson Text"/>
          <w:sz w:val="26"/>
          <w:szCs w:val="26"/>
        </w:rPr>
        <w:t xml:space="preserve"> –</w:t>
      </w:r>
      <w:r w:rsidR="001B3071" w:rsidRPr="00E3184D">
        <w:rPr>
          <w:rFonts w:ascii="Crimson Text" w:hAnsi="Crimson Text"/>
          <w:sz w:val="26"/>
          <w:szCs w:val="26"/>
        </w:rPr>
        <w:t>expresó el anciano</w:t>
      </w:r>
      <w:r w:rsidR="00FD0810" w:rsidRPr="00E3184D">
        <w:rPr>
          <w:rFonts w:ascii="Crimson Text" w:hAnsi="Crimson Text"/>
          <w:sz w:val="26"/>
          <w:szCs w:val="26"/>
        </w:rPr>
        <w:t xml:space="preserve">, </w:t>
      </w:r>
      <w:del w:id="697" w:author="Paula Castrilli" w:date="2025-05-19T21:31:00Z">
        <w:r w:rsidR="001B3071" w:rsidRPr="00E3184D" w:rsidDel="0015772A">
          <w:rPr>
            <w:rFonts w:ascii="Crimson Text" w:hAnsi="Crimson Text"/>
            <w:sz w:val="26"/>
            <w:szCs w:val="26"/>
          </w:rPr>
          <w:delText xml:space="preserve">disfrutando </w:delText>
        </w:r>
      </w:del>
      <w:ins w:id="698" w:author="Paula Castrilli" w:date="2025-05-19T21:31:00Z">
        <w:r w:rsidR="0015772A">
          <w:rPr>
            <w:rFonts w:ascii="Crimson Text" w:hAnsi="Crimson Text"/>
            <w:sz w:val="26"/>
            <w:szCs w:val="26"/>
          </w:rPr>
          <w:t>narrando</w:t>
        </w:r>
        <w:r w:rsidR="0015772A" w:rsidRPr="00E3184D">
          <w:rPr>
            <w:rFonts w:ascii="Crimson Text" w:hAnsi="Crimson Text"/>
            <w:sz w:val="26"/>
            <w:szCs w:val="26"/>
          </w:rPr>
          <w:t xml:space="preserve"> </w:t>
        </w:r>
      </w:ins>
      <w:r w:rsidR="001B3071" w:rsidRPr="00E3184D">
        <w:rPr>
          <w:rFonts w:ascii="Crimson Text" w:hAnsi="Crimson Text"/>
          <w:sz w:val="26"/>
          <w:szCs w:val="26"/>
        </w:rPr>
        <w:t>con</w:t>
      </w:r>
      <w:r w:rsidR="00C27BC9" w:rsidRPr="00E3184D">
        <w:rPr>
          <w:rFonts w:ascii="Crimson Text" w:hAnsi="Crimson Text"/>
          <w:sz w:val="26"/>
          <w:szCs w:val="26"/>
        </w:rPr>
        <w:t xml:space="preserve"> pasión</w:t>
      </w:r>
      <w:r w:rsidRPr="00E3184D">
        <w:rPr>
          <w:rFonts w:ascii="Crimson Text" w:hAnsi="Crimson Text"/>
          <w:sz w:val="26"/>
          <w:szCs w:val="26"/>
        </w:rPr>
        <w:t>.</w:t>
      </w:r>
    </w:p>
    <w:p w:rsidR="00FD0810" w:rsidRPr="00E3184D" w:rsidRDefault="00FD0810" w:rsidP="00FD0810">
      <w:pPr>
        <w:tabs>
          <w:tab w:val="left" w:pos="2179"/>
        </w:tabs>
        <w:spacing w:after="0"/>
        <w:ind w:firstLine="284"/>
        <w:jc w:val="both"/>
        <w:rPr>
          <w:rFonts w:ascii="Crimson Text" w:hAnsi="Crimson Text"/>
          <w:sz w:val="26"/>
          <w:szCs w:val="26"/>
        </w:rPr>
      </w:pPr>
      <w:r w:rsidRPr="00E3184D">
        <w:rPr>
          <w:rFonts w:ascii="Crimson Text" w:hAnsi="Crimson Text"/>
          <w:sz w:val="26"/>
          <w:szCs w:val="26"/>
        </w:rPr>
        <w:t>»</w:t>
      </w:r>
      <w:r w:rsidR="00FA1F8F" w:rsidRPr="00E3184D">
        <w:rPr>
          <w:rFonts w:ascii="Crimson Text" w:hAnsi="Crimson Text"/>
          <w:sz w:val="26"/>
          <w:szCs w:val="26"/>
        </w:rPr>
        <w:t xml:space="preserve">El imperio se mantuvo en auge por mucho tiempo, </w:t>
      </w:r>
      <w:r w:rsidRPr="00E3184D">
        <w:rPr>
          <w:rFonts w:ascii="Crimson Text" w:hAnsi="Crimson Text"/>
          <w:sz w:val="26"/>
          <w:szCs w:val="26"/>
        </w:rPr>
        <w:t>y supo expandir</w:t>
      </w:r>
      <w:r w:rsidR="00FA1F8F" w:rsidRPr="00E3184D">
        <w:rPr>
          <w:rFonts w:ascii="Crimson Text" w:hAnsi="Crimson Text"/>
          <w:sz w:val="26"/>
          <w:szCs w:val="26"/>
        </w:rPr>
        <w:t xml:space="preserve"> su dominio más allá de las orillas del </w:t>
      </w:r>
      <w:ins w:id="699" w:author="Paula Castrilli" w:date="2025-05-19T21:32:00Z">
        <w:r w:rsidR="00E43B75">
          <w:rPr>
            <w:rFonts w:ascii="Crimson Text" w:hAnsi="Crimson Text"/>
            <w:sz w:val="26"/>
            <w:szCs w:val="26"/>
          </w:rPr>
          <w:t>L</w:t>
        </w:r>
      </w:ins>
      <w:del w:id="700" w:author="Paula Castrilli" w:date="2025-05-19T21:32:00Z">
        <w:r w:rsidR="00FA1F8F" w:rsidRPr="00E3184D" w:rsidDel="00E43B75">
          <w:rPr>
            <w:rFonts w:ascii="Crimson Text" w:hAnsi="Crimson Text"/>
            <w:sz w:val="26"/>
            <w:szCs w:val="26"/>
          </w:rPr>
          <w:delText>l</w:delText>
        </w:r>
      </w:del>
      <w:r w:rsidR="00FA1F8F" w:rsidRPr="00E3184D">
        <w:rPr>
          <w:rFonts w:ascii="Crimson Text" w:hAnsi="Crimson Text"/>
          <w:sz w:val="26"/>
          <w:szCs w:val="26"/>
        </w:rPr>
        <w:t xml:space="preserve">ago de los </w:t>
      </w:r>
      <w:del w:id="701" w:author="Paula Castrilli" w:date="2025-05-19T21:32:00Z">
        <w:r w:rsidR="00FA1F8F" w:rsidRPr="00E3184D" w:rsidDel="00E43B75">
          <w:rPr>
            <w:rFonts w:ascii="Crimson Text" w:hAnsi="Crimson Text"/>
            <w:sz w:val="26"/>
            <w:szCs w:val="26"/>
          </w:rPr>
          <w:delText>d</w:delText>
        </w:r>
      </w:del>
      <w:ins w:id="702" w:author="Paula Castrilli" w:date="2025-05-19T21:32:00Z">
        <w:r w:rsidR="00E43B75">
          <w:rPr>
            <w:rFonts w:ascii="Crimson Text" w:hAnsi="Crimson Text"/>
            <w:sz w:val="26"/>
            <w:szCs w:val="26"/>
          </w:rPr>
          <w:t>D</w:t>
        </w:r>
      </w:ins>
      <w:r w:rsidR="00FA1F8F" w:rsidRPr="00E3184D">
        <w:rPr>
          <w:rFonts w:ascii="Crimson Text" w:hAnsi="Crimson Text"/>
          <w:sz w:val="26"/>
          <w:szCs w:val="26"/>
        </w:rPr>
        <w:t xml:space="preserve">ioses y las </w:t>
      </w:r>
      <w:del w:id="703" w:author="Paula Castrilli" w:date="2025-05-19T21:32:00Z">
        <w:r w:rsidR="00FA1F8F" w:rsidRPr="00E3184D" w:rsidDel="00E43B75">
          <w:rPr>
            <w:rFonts w:ascii="Crimson Text" w:hAnsi="Crimson Text"/>
            <w:sz w:val="26"/>
            <w:szCs w:val="26"/>
          </w:rPr>
          <w:delText>t</w:delText>
        </w:r>
      </w:del>
      <w:ins w:id="704" w:author="Paula Castrilli" w:date="2025-05-19T21:32:00Z">
        <w:r w:rsidR="00E43B75">
          <w:rPr>
            <w:rFonts w:ascii="Crimson Text" w:hAnsi="Crimson Text"/>
            <w:sz w:val="26"/>
            <w:szCs w:val="26"/>
          </w:rPr>
          <w:t>T</w:t>
        </w:r>
      </w:ins>
      <w:r w:rsidR="00FA1F8F" w:rsidRPr="00E3184D">
        <w:rPr>
          <w:rFonts w:ascii="Crimson Text" w:hAnsi="Crimson Text"/>
          <w:sz w:val="26"/>
          <w:szCs w:val="26"/>
        </w:rPr>
        <w:t xml:space="preserve">ierras </w:t>
      </w:r>
      <w:del w:id="705" w:author="Paula Castrilli" w:date="2025-05-19T21:32:00Z">
        <w:r w:rsidR="00FA1F8F" w:rsidRPr="00E3184D" w:rsidDel="00E43B75">
          <w:rPr>
            <w:rFonts w:ascii="Crimson Text" w:hAnsi="Crimson Text"/>
            <w:sz w:val="26"/>
            <w:szCs w:val="26"/>
          </w:rPr>
          <w:delText>a</w:delText>
        </w:r>
      </w:del>
      <w:ins w:id="706" w:author="Paula Castrilli" w:date="2025-05-19T21:32:00Z">
        <w:r w:rsidR="00E43B75">
          <w:rPr>
            <w:rFonts w:ascii="Crimson Text" w:hAnsi="Crimson Text"/>
            <w:sz w:val="26"/>
            <w:szCs w:val="26"/>
          </w:rPr>
          <w:t>A</w:t>
        </w:r>
      </w:ins>
      <w:r w:rsidR="00FA1F8F" w:rsidRPr="00E3184D">
        <w:rPr>
          <w:rFonts w:ascii="Crimson Text" w:hAnsi="Crimson Text"/>
          <w:sz w:val="26"/>
          <w:szCs w:val="26"/>
        </w:rPr>
        <w:t>ltas. Incluso</w:t>
      </w:r>
      <w:del w:id="707" w:author="Paula Castrilli" w:date="2025-05-19T21:32:00Z">
        <w:r w:rsidR="00FA1F8F" w:rsidRPr="00E3184D" w:rsidDel="00E43B75">
          <w:rPr>
            <w:rFonts w:ascii="Crimson Text" w:hAnsi="Crimson Text"/>
            <w:sz w:val="26"/>
            <w:szCs w:val="26"/>
          </w:rPr>
          <w:delText>,</w:delText>
        </w:r>
      </w:del>
      <w:r w:rsidR="00FA1F8F" w:rsidRPr="00E3184D">
        <w:rPr>
          <w:rFonts w:ascii="Crimson Text" w:hAnsi="Crimson Text"/>
          <w:sz w:val="26"/>
          <w:szCs w:val="26"/>
        </w:rPr>
        <w:t xml:space="preserve"> allí, en las montañas, una gran fortaleza había sido construida con el fin de goberna</w:t>
      </w:r>
      <w:r w:rsidRPr="00E3184D">
        <w:rPr>
          <w:rFonts w:ascii="Crimson Text" w:hAnsi="Crimson Text"/>
          <w:sz w:val="26"/>
          <w:szCs w:val="26"/>
        </w:rPr>
        <w:t>r la zona oeste del territorio. Pero, m</w:t>
      </w:r>
      <w:r w:rsidR="00FA1F8F" w:rsidRPr="00E3184D">
        <w:rPr>
          <w:rFonts w:ascii="Crimson Text" w:hAnsi="Crimson Text"/>
          <w:sz w:val="26"/>
          <w:szCs w:val="26"/>
        </w:rPr>
        <w:t>ás allá del apogeo, las fisuras no tardaron en emerger</w:t>
      </w:r>
      <w:ins w:id="708" w:author="Paula Castrilli" w:date="2025-05-19T21:41:00Z">
        <w:r w:rsidR="00DD7DD3">
          <w:rPr>
            <w:rFonts w:ascii="Crimson Text" w:hAnsi="Crimson Text"/>
            <w:sz w:val="26"/>
            <w:szCs w:val="26"/>
          </w:rPr>
          <w:t xml:space="preserve"> </w:t>
        </w:r>
      </w:ins>
      <w:del w:id="709" w:author="Paula Castrilli" w:date="2025-05-19T21:41:00Z">
        <w:r w:rsidRPr="00E3184D" w:rsidDel="00DD7DD3">
          <w:rPr>
            <w:rFonts w:ascii="Crimson Text" w:hAnsi="Crimson Text"/>
            <w:sz w:val="26"/>
            <w:szCs w:val="26"/>
          </w:rPr>
          <w:delText>,</w:delText>
        </w:r>
        <w:r w:rsidR="00FA1F8F" w:rsidRPr="00E3184D" w:rsidDel="00DD7DD3">
          <w:rPr>
            <w:rFonts w:ascii="Crimson Text" w:hAnsi="Crimson Text"/>
            <w:sz w:val="26"/>
            <w:szCs w:val="26"/>
          </w:rPr>
          <w:delText xml:space="preserve"> </w:delText>
        </w:r>
        <w:r w:rsidRPr="00E3184D" w:rsidDel="00DD7DD3">
          <w:rPr>
            <w:rFonts w:ascii="Crimson Text" w:hAnsi="Crimson Text"/>
            <w:sz w:val="26"/>
            <w:szCs w:val="26"/>
          </w:rPr>
          <w:delText>ya que</w:delText>
        </w:r>
      </w:del>
      <w:ins w:id="710" w:author="Paula Castrilli" w:date="2025-05-19T21:41:00Z">
        <w:r w:rsidR="00DD7DD3">
          <w:rPr>
            <w:rFonts w:ascii="Crimson Text" w:hAnsi="Crimson Text"/>
            <w:sz w:val="26"/>
            <w:szCs w:val="26"/>
          </w:rPr>
          <w:t>cuando</w:t>
        </w:r>
      </w:ins>
      <w:r w:rsidR="00FA1F8F" w:rsidRPr="00E3184D">
        <w:rPr>
          <w:rFonts w:ascii="Crimson Text" w:hAnsi="Crimson Text"/>
          <w:sz w:val="26"/>
          <w:szCs w:val="26"/>
        </w:rPr>
        <w:t xml:space="preserve"> varias familias reales se opusieron al régimen vigente. </w:t>
      </w:r>
      <w:del w:id="711" w:author="Paula Castrilli" w:date="2025-05-19T21:42:00Z">
        <w:r w:rsidR="00FA1F8F" w:rsidRPr="00E3184D" w:rsidDel="00DD7DD3">
          <w:rPr>
            <w:rFonts w:ascii="Crimson Text" w:hAnsi="Crimson Text"/>
            <w:sz w:val="26"/>
            <w:szCs w:val="26"/>
          </w:rPr>
          <w:delText>Los argumentos e</w:delText>
        </w:r>
      </w:del>
      <w:ins w:id="712" w:author="Paula Castrilli" w:date="2025-05-19T21:42:00Z">
        <w:r w:rsidR="00DD7DD3">
          <w:rPr>
            <w:rFonts w:ascii="Crimson Text" w:hAnsi="Crimson Text"/>
            <w:sz w:val="26"/>
            <w:szCs w:val="26"/>
          </w:rPr>
          <w:t>E</w:t>
        </w:r>
      </w:ins>
      <w:r w:rsidR="00FA1F8F" w:rsidRPr="00E3184D">
        <w:rPr>
          <w:rFonts w:ascii="Crimson Text" w:hAnsi="Crimson Text"/>
          <w:sz w:val="26"/>
          <w:szCs w:val="26"/>
        </w:rPr>
        <w:t>xigían una distribución de los recursos acorde a la reputación de cada familia y su vinculación con la nobleza. Esta discrepancia provocó varios estallidos sociales en el seno del imperio. Tras años de levantamientos y revueltas, la grieta se tornó irreversible</w:t>
      </w:r>
      <w:r w:rsidR="001B3071" w:rsidRPr="00E3184D">
        <w:rPr>
          <w:rFonts w:ascii="Crimson Text" w:hAnsi="Crimson Text"/>
          <w:sz w:val="26"/>
          <w:szCs w:val="26"/>
        </w:rPr>
        <w:t xml:space="preserve"> –expresó, </w:t>
      </w:r>
      <w:del w:id="713" w:author="Paula Castrilli" w:date="2025-05-19T21:43:00Z">
        <w:r w:rsidR="001B3071" w:rsidRPr="00E3184D" w:rsidDel="00DD7DD3">
          <w:rPr>
            <w:rFonts w:ascii="Crimson Text" w:hAnsi="Crimson Text"/>
            <w:sz w:val="26"/>
            <w:szCs w:val="26"/>
          </w:rPr>
          <w:delText>dejándo</w:delText>
        </w:r>
      </w:del>
      <w:ins w:id="714" w:author="Paula Castrilli" w:date="2025-05-19T21:43:00Z">
        <w:r w:rsidR="00DD7DD3">
          <w:rPr>
            <w:rFonts w:ascii="Crimson Text" w:hAnsi="Crimson Text"/>
            <w:sz w:val="26"/>
            <w:szCs w:val="26"/>
          </w:rPr>
          <w:t xml:space="preserve">dejando </w:t>
        </w:r>
      </w:ins>
      <w:del w:id="715" w:author="Paula Castrilli" w:date="2025-05-19T21:43:00Z">
        <w:r w:rsidR="001B3071" w:rsidRPr="00E3184D" w:rsidDel="00DD7DD3">
          <w:rPr>
            <w:rFonts w:ascii="Crimson Text" w:hAnsi="Crimson Text"/>
            <w:sz w:val="26"/>
            <w:szCs w:val="26"/>
          </w:rPr>
          <w:delText>se llevar por</w:delText>
        </w:r>
      </w:del>
      <w:ins w:id="716" w:author="Paula Castrilli" w:date="2025-05-19T21:43:00Z">
        <w:r w:rsidR="00DD7DD3">
          <w:rPr>
            <w:rFonts w:ascii="Crimson Text" w:hAnsi="Crimson Text"/>
            <w:sz w:val="26"/>
            <w:szCs w:val="26"/>
          </w:rPr>
          <w:t>fluir</w:t>
        </w:r>
      </w:ins>
      <w:r w:rsidR="001B3071" w:rsidRPr="00E3184D">
        <w:rPr>
          <w:rFonts w:ascii="Crimson Text" w:hAnsi="Crimson Text"/>
          <w:sz w:val="26"/>
          <w:szCs w:val="26"/>
        </w:rPr>
        <w:t xml:space="preserve"> sus palabras</w:t>
      </w:r>
      <w:r w:rsidR="00FA1F8F" w:rsidRPr="00E3184D">
        <w:rPr>
          <w:rFonts w:ascii="Crimson Text" w:hAnsi="Crimson Text"/>
          <w:sz w:val="26"/>
          <w:szCs w:val="26"/>
        </w:rPr>
        <w:t>.</w:t>
      </w:r>
    </w:p>
    <w:p w:rsidR="00FA1F8F" w:rsidRPr="00E3184D" w:rsidRDefault="00FA1F8F" w:rsidP="00FA1F8F">
      <w:pPr>
        <w:tabs>
          <w:tab w:val="left" w:pos="2179"/>
        </w:tabs>
        <w:spacing w:after="0"/>
        <w:ind w:firstLine="284"/>
        <w:jc w:val="both"/>
        <w:rPr>
          <w:rFonts w:ascii="Crimson Text" w:hAnsi="Crimson Text"/>
          <w:sz w:val="26"/>
          <w:szCs w:val="26"/>
        </w:rPr>
      </w:pPr>
      <w:r w:rsidRPr="00E3184D">
        <w:rPr>
          <w:rFonts w:ascii="Crimson Text" w:hAnsi="Crimson Text"/>
          <w:sz w:val="26"/>
          <w:szCs w:val="26"/>
        </w:rPr>
        <w:t xml:space="preserve"> </w:t>
      </w:r>
      <w:r w:rsidR="00FD0810" w:rsidRPr="00E3184D">
        <w:rPr>
          <w:rFonts w:ascii="Crimson Text" w:hAnsi="Crimson Text"/>
          <w:sz w:val="26"/>
          <w:szCs w:val="26"/>
        </w:rPr>
        <w:t>»</w:t>
      </w:r>
      <w:r w:rsidRPr="00E3184D">
        <w:rPr>
          <w:rFonts w:ascii="Crimson Text" w:hAnsi="Crimson Text"/>
          <w:sz w:val="26"/>
          <w:szCs w:val="26"/>
        </w:rPr>
        <w:t xml:space="preserve">Finalmente, </w:t>
      </w:r>
      <w:del w:id="717" w:author="Paula Castrilli" w:date="2025-05-19T21:43:00Z">
        <w:r w:rsidRPr="00E3184D" w:rsidDel="00DD7DD3">
          <w:rPr>
            <w:rFonts w:ascii="Crimson Text" w:hAnsi="Crimson Text"/>
            <w:sz w:val="26"/>
            <w:szCs w:val="26"/>
          </w:rPr>
          <w:delText xml:space="preserve">los </w:delText>
        </w:r>
        <w:r w:rsidR="007D2122" w:rsidRPr="00E3184D" w:rsidDel="00DD7DD3">
          <w:rPr>
            <w:rFonts w:ascii="Crimson Text" w:hAnsi="Crimson Text"/>
            <w:sz w:val="26"/>
            <w:szCs w:val="26"/>
          </w:rPr>
          <w:delText>habitantes</w:delText>
        </w:r>
      </w:del>
      <w:ins w:id="718" w:author="Paula Castrilli" w:date="2025-05-19T21:43:00Z">
        <w:r w:rsidR="00DD7DD3">
          <w:rPr>
            <w:rFonts w:ascii="Crimson Text" w:hAnsi="Crimson Text"/>
            <w:sz w:val="26"/>
            <w:szCs w:val="26"/>
          </w:rPr>
          <w:t>las familias</w:t>
        </w:r>
      </w:ins>
      <w:r w:rsidRPr="00E3184D">
        <w:rPr>
          <w:rFonts w:ascii="Crimson Text" w:hAnsi="Crimson Text"/>
          <w:sz w:val="26"/>
          <w:szCs w:val="26"/>
        </w:rPr>
        <w:t xml:space="preserve"> disidentes decidieron renunciar al orden establecido</w:t>
      </w:r>
      <w:del w:id="719" w:author="Paula Castrilli" w:date="2025-05-19T21:43:00Z">
        <w:r w:rsidRPr="00E3184D" w:rsidDel="00DD7DD3">
          <w:rPr>
            <w:rFonts w:ascii="Crimson Text" w:hAnsi="Crimson Text"/>
            <w:sz w:val="26"/>
            <w:szCs w:val="26"/>
          </w:rPr>
          <w:delText>,</w:delText>
        </w:r>
      </w:del>
      <w:r w:rsidRPr="00E3184D">
        <w:rPr>
          <w:rFonts w:ascii="Crimson Text" w:hAnsi="Crimson Text"/>
          <w:sz w:val="26"/>
          <w:szCs w:val="26"/>
        </w:rPr>
        <w:t xml:space="preserve"> y partieron hacia </w:t>
      </w:r>
      <w:r w:rsidR="001B3071" w:rsidRPr="00E3184D">
        <w:rPr>
          <w:rFonts w:ascii="Crimson Text" w:hAnsi="Crimson Text"/>
          <w:sz w:val="26"/>
          <w:szCs w:val="26"/>
        </w:rPr>
        <w:t>el</w:t>
      </w:r>
      <w:r w:rsidRPr="00E3184D">
        <w:rPr>
          <w:rFonts w:ascii="Crimson Text" w:hAnsi="Crimson Text"/>
          <w:sz w:val="26"/>
          <w:szCs w:val="26"/>
        </w:rPr>
        <w:t xml:space="preserve"> norte, más allá de los límites del reinado del Sur. Al poco tiempo, cimentaron su propio imperio al cual denominaron el </w:t>
      </w:r>
      <w:ins w:id="720" w:author="Paula Castrilli" w:date="2025-05-19T21:44:00Z">
        <w:r w:rsidR="00DD7DD3">
          <w:rPr>
            <w:rFonts w:ascii="Crimson Text" w:hAnsi="Crimson Text"/>
            <w:sz w:val="26"/>
            <w:szCs w:val="26"/>
          </w:rPr>
          <w:t>R</w:t>
        </w:r>
      </w:ins>
      <w:del w:id="721" w:author="Paula Castrilli" w:date="2025-05-19T21:44:00Z">
        <w:r w:rsidRPr="00E3184D" w:rsidDel="00DD7DD3">
          <w:rPr>
            <w:rFonts w:ascii="Crimson Text" w:hAnsi="Crimson Text"/>
            <w:sz w:val="26"/>
            <w:szCs w:val="26"/>
          </w:rPr>
          <w:delText>r</w:delText>
        </w:r>
      </w:del>
      <w:r w:rsidRPr="00E3184D">
        <w:rPr>
          <w:rFonts w:ascii="Crimson Text" w:hAnsi="Crimson Text"/>
          <w:sz w:val="26"/>
          <w:szCs w:val="26"/>
        </w:rPr>
        <w:t>einado del Norte, donde instalaron sus propias reglas y leyes.</w:t>
      </w:r>
      <w:r w:rsidR="001B3071" w:rsidRPr="00E3184D">
        <w:rPr>
          <w:rFonts w:ascii="Crimson Text" w:hAnsi="Crimson Text"/>
          <w:sz w:val="26"/>
          <w:szCs w:val="26"/>
        </w:rPr>
        <w:t xml:space="preserve"> </w:t>
      </w:r>
      <w:r w:rsidR="00C27BC9" w:rsidRPr="00E3184D">
        <w:rPr>
          <w:rFonts w:ascii="Crimson Text" w:hAnsi="Crimson Text"/>
          <w:sz w:val="26"/>
          <w:szCs w:val="26"/>
        </w:rPr>
        <w:t>El nuevo régimen se desarrolló</w:t>
      </w:r>
      <w:r w:rsidRPr="00E3184D">
        <w:rPr>
          <w:rFonts w:ascii="Crimson Text" w:hAnsi="Crimson Text"/>
          <w:sz w:val="26"/>
          <w:szCs w:val="26"/>
        </w:rPr>
        <w:t xml:space="preserve"> en base a los ideales que habían motivado el éxodo. Pero </w:t>
      </w:r>
      <w:del w:id="722" w:author="Paula Castrilli" w:date="2025-05-19T21:52:00Z">
        <w:r w:rsidRPr="00E3184D" w:rsidDel="00967E76">
          <w:rPr>
            <w:rFonts w:ascii="Crimson Text" w:hAnsi="Crimson Text"/>
            <w:sz w:val="26"/>
            <w:szCs w:val="26"/>
          </w:rPr>
          <w:delText xml:space="preserve">el sistema </w:delText>
        </w:r>
      </w:del>
      <w:r w:rsidRPr="00E3184D">
        <w:rPr>
          <w:rFonts w:ascii="Crimson Text" w:hAnsi="Crimson Text"/>
          <w:sz w:val="26"/>
          <w:szCs w:val="26"/>
        </w:rPr>
        <w:t>no lograba</w:t>
      </w:r>
      <w:ins w:id="723" w:author="Paula Castrilli" w:date="2025-05-19T21:52:00Z">
        <w:r w:rsidR="00967E76">
          <w:rPr>
            <w:rFonts w:ascii="Crimson Text" w:hAnsi="Crimson Text"/>
            <w:sz w:val="26"/>
            <w:szCs w:val="26"/>
          </w:rPr>
          <w:t>n</w:t>
        </w:r>
      </w:ins>
      <w:r w:rsidRPr="00E3184D">
        <w:rPr>
          <w:rFonts w:ascii="Crimson Text" w:hAnsi="Crimson Text"/>
          <w:sz w:val="26"/>
          <w:szCs w:val="26"/>
        </w:rPr>
        <w:t xml:space="preserve"> </w:t>
      </w:r>
      <w:del w:id="724" w:author="Paula Castrilli" w:date="2025-05-19T21:52:00Z">
        <w:r w:rsidRPr="00E3184D" w:rsidDel="00967E76">
          <w:rPr>
            <w:rFonts w:ascii="Crimson Text" w:hAnsi="Crimson Text"/>
            <w:sz w:val="26"/>
            <w:szCs w:val="26"/>
          </w:rPr>
          <w:delText>el funcionamiento ideal</w:delText>
        </w:r>
      </w:del>
      <w:ins w:id="725" w:author="Paula Castrilli" w:date="2025-05-19T21:52:00Z">
        <w:r w:rsidR="00967E76">
          <w:rPr>
            <w:rFonts w:ascii="Crimson Text" w:hAnsi="Crimson Text"/>
            <w:sz w:val="26"/>
            <w:szCs w:val="26"/>
          </w:rPr>
          <w:t xml:space="preserve">que el sistema funcionase </w:t>
        </w:r>
      </w:ins>
      <w:ins w:id="726" w:author="Paula Castrilli" w:date="2025-05-19T21:53:00Z">
        <w:r w:rsidR="00967E76">
          <w:rPr>
            <w:rFonts w:ascii="Crimson Text" w:hAnsi="Crimson Text"/>
            <w:sz w:val="26"/>
            <w:szCs w:val="26"/>
          </w:rPr>
          <w:t>de la manera en que ellos querían</w:t>
        </w:r>
      </w:ins>
      <w:r w:rsidRPr="00E3184D">
        <w:rPr>
          <w:rFonts w:ascii="Crimson Text" w:hAnsi="Crimson Text"/>
          <w:sz w:val="26"/>
          <w:szCs w:val="26"/>
        </w:rPr>
        <w:t xml:space="preserve">. </w:t>
      </w:r>
      <w:commentRangeStart w:id="727"/>
      <w:r w:rsidRPr="00E3184D">
        <w:rPr>
          <w:rFonts w:ascii="Crimson Text" w:hAnsi="Crimson Text"/>
          <w:sz w:val="26"/>
          <w:szCs w:val="26"/>
        </w:rPr>
        <w:t>El bienestar de la nobleza dependía de los servicios que ofrecía la plebe, y el bajo margen de pobreza en la región rompía con ese balance</w:t>
      </w:r>
      <w:commentRangeEnd w:id="727"/>
      <w:r w:rsidR="00967E76">
        <w:rPr>
          <w:rStyle w:val="Refdecomentario"/>
        </w:rPr>
        <w:commentReference w:id="727"/>
      </w:r>
      <w:r w:rsidRPr="00E3184D">
        <w:rPr>
          <w:rFonts w:ascii="Crimson Text" w:hAnsi="Crimson Text"/>
          <w:sz w:val="26"/>
          <w:szCs w:val="26"/>
        </w:rPr>
        <w:t>. Resultaba imposible alcanzar ese equilibrio</w:t>
      </w:r>
      <w:ins w:id="728" w:author="Paula Castrilli" w:date="2025-05-19T21:53:00Z">
        <w:r w:rsidR="00967E76">
          <w:rPr>
            <w:rFonts w:ascii="Crimson Text" w:hAnsi="Crimson Text"/>
            <w:sz w:val="26"/>
            <w:szCs w:val="26"/>
          </w:rPr>
          <w:t>, sobre todo porque</w:t>
        </w:r>
      </w:ins>
      <w:del w:id="729" w:author="Paula Castrilli" w:date="2025-05-19T21:53:00Z">
        <w:r w:rsidRPr="00E3184D" w:rsidDel="00967E76">
          <w:rPr>
            <w:rFonts w:ascii="Crimson Text" w:hAnsi="Crimson Text"/>
            <w:sz w:val="26"/>
            <w:szCs w:val="26"/>
          </w:rPr>
          <w:delText xml:space="preserve"> mientras</w:delText>
        </w:r>
      </w:del>
      <w:r w:rsidRPr="00E3184D">
        <w:rPr>
          <w:rFonts w:ascii="Crimson Text" w:hAnsi="Crimson Text"/>
          <w:sz w:val="26"/>
          <w:szCs w:val="26"/>
        </w:rPr>
        <w:t xml:space="preserve"> la vida en el sur ofrecía mejores oportunidades </w:t>
      </w:r>
      <w:r w:rsidR="001B3071" w:rsidRPr="00E3184D">
        <w:rPr>
          <w:rFonts w:ascii="Crimson Text" w:hAnsi="Crimson Text"/>
          <w:sz w:val="26"/>
          <w:szCs w:val="26"/>
        </w:rPr>
        <w:t xml:space="preserve">para los más </w:t>
      </w:r>
      <w:r w:rsidR="001B3071" w:rsidRPr="00E3184D">
        <w:rPr>
          <w:rFonts w:ascii="Crimson Text" w:hAnsi="Crimson Text"/>
          <w:sz w:val="26"/>
          <w:szCs w:val="26"/>
        </w:rPr>
        <w:lastRenderedPageBreak/>
        <w:t>humildes. Ante este escenario</w:t>
      </w:r>
      <w:r w:rsidRPr="00E3184D">
        <w:rPr>
          <w:rFonts w:ascii="Crimson Text" w:hAnsi="Crimson Text"/>
          <w:sz w:val="26"/>
          <w:szCs w:val="26"/>
        </w:rPr>
        <w:t xml:space="preserve">, el control del </w:t>
      </w:r>
      <w:ins w:id="730" w:author="Paula Castrilli" w:date="2025-05-19T21:54:00Z">
        <w:r w:rsidR="00967E76">
          <w:rPr>
            <w:rFonts w:ascii="Crimson Text" w:hAnsi="Crimson Text"/>
            <w:sz w:val="26"/>
            <w:szCs w:val="26"/>
          </w:rPr>
          <w:t>L</w:t>
        </w:r>
      </w:ins>
      <w:del w:id="731" w:author="Paula Castrilli" w:date="2025-05-19T21:54:00Z">
        <w:r w:rsidRPr="00E3184D" w:rsidDel="00967E76">
          <w:rPr>
            <w:rFonts w:ascii="Crimson Text" w:hAnsi="Crimson Text"/>
            <w:sz w:val="26"/>
            <w:szCs w:val="26"/>
          </w:rPr>
          <w:delText>l</w:delText>
        </w:r>
      </w:del>
      <w:r w:rsidRPr="00E3184D">
        <w:rPr>
          <w:rFonts w:ascii="Crimson Text" w:hAnsi="Crimson Text"/>
          <w:sz w:val="26"/>
          <w:szCs w:val="26"/>
        </w:rPr>
        <w:t xml:space="preserve">ago de los </w:t>
      </w:r>
      <w:del w:id="732" w:author="Paula Castrilli" w:date="2025-05-19T21:54:00Z">
        <w:r w:rsidRPr="00E3184D" w:rsidDel="00967E76">
          <w:rPr>
            <w:rFonts w:ascii="Crimson Text" w:hAnsi="Crimson Text"/>
            <w:sz w:val="26"/>
            <w:szCs w:val="26"/>
          </w:rPr>
          <w:delText>d</w:delText>
        </w:r>
      </w:del>
      <w:ins w:id="733" w:author="Paula Castrilli" w:date="2025-05-19T21:54:00Z">
        <w:r w:rsidR="00967E76">
          <w:rPr>
            <w:rFonts w:ascii="Crimson Text" w:hAnsi="Crimson Text"/>
            <w:sz w:val="26"/>
            <w:szCs w:val="26"/>
          </w:rPr>
          <w:t>D</w:t>
        </w:r>
      </w:ins>
      <w:r w:rsidRPr="00E3184D">
        <w:rPr>
          <w:rFonts w:ascii="Crimson Text" w:hAnsi="Crimson Text"/>
          <w:sz w:val="26"/>
          <w:szCs w:val="26"/>
        </w:rPr>
        <w:t xml:space="preserve">ioses se volvió crucial. Los nobles del norte pensaron que, restringiendo los recursos en el sur, </w:t>
      </w:r>
      <w:ins w:id="734" w:author="Paula Castrilli" w:date="2025-05-19T21:54:00Z">
        <w:r w:rsidR="00967E76">
          <w:rPr>
            <w:rFonts w:ascii="Crimson Text" w:hAnsi="Crimson Text"/>
            <w:sz w:val="26"/>
            <w:szCs w:val="26"/>
          </w:rPr>
          <w:t xml:space="preserve">al menos </w:t>
        </w:r>
      </w:ins>
      <w:r w:rsidRPr="00E3184D">
        <w:rPr>
          <w:rFonts w:ascii="Crimson Text" w:hAnsi="Crimson Text"/>
          <w:sz w:val="26"/>
          <w:szCs w:val="26"/>
        </w:rPr>
        <w:t>un sector de la población se vería obligado a migrar hacia el norte.</w:t>
      </w:r>
      <w:r w:rsidR="001B3071" w:rsidRPr="00E3184D">
        <w:rPr>
          <w:rFonts w:ascii="Crimson Text" w:hAnsi="Crimson Text"/>
          <w:sz w:val="26"/>
          <w:szCs w:val="26"/>
        </w:rPr>
        <w:t xml:space="preserve"> </w:t>
      </w:r>
      <w:r w:rsidRPr="00E3184D">
        <w:rPr>
          <w:rFonts w:ascii="Crimson Text" w:hAnsi="Crimson Text"/>
          <w:sz w:val="26"/>
          <w:szCs w:val="26"/>
        </w:rPr>
        <w:t>Desde entonces, la obsesión por el control de los recursos desató una guerra interminable entre ambos reinados. Un largo periodo de luchas tiñó de sangre y hambrunas el territorio de Tibur</w:t>
      </w:r>
      <w:r w:rsidR="001B3071" w:rsidRPr="00E3184D">
        <w:rPr>
          <w:rFonts w:ascii="Crimson Text" w:hAnsi="Crimson Text"/>
          <w:sz w:val="26"/>
          <w:szCs w:val="26"/>
        </w:rPr>
        <w:t xml:space="preserve"> –relató </w:t>
      </w:r>
      <w:proofErr w:type="spellStart"/>
      <w:r w:rsidR="001B3071" w:rsidRPr="00E3184D">
        <w:rPr>
          <w:rFonts w:ascii="Crimson Text" w:hAnsi="Crimson Text"/>
          <w:sz w:val="26"/>
          <w:szCs w:val="26"/>
        </w:rPr>
        <w:t>Harald</w:t>
      </w:r>
      <w:proofErr w:type="spellEnd"/>
      <w:r w:rsidR="001B3071" w:rsidRPr="00E3184D">
        <w:rPr>
          <w:rFonts w:ascii="Crimson Text" w:hAnsi="Crimson Text"/>
          <w:sz w:val="26"/>
          <w:szCs w:val="26"/>
        </w:rPr>
        <w:t xml:space="preserve">, </w:t>
      </w:r>
      <w:del w:id="735" w:author="Paula Castrilli" w:date="2025-05-19T22:05:00Z">
        <w:r w:rsidR="001B3071" w:rsidRPr="00E3184D" w:rsidDel="00920BA6">
          <w:rPr>
            <w:rFonts w:ascii="Crimson Text" w:hAnsi="Crimson Text"/>
            <w:sz w:val="26"/>
            <w:szCs w:val="26"/>
          </w:rPr>
          <w:delText>y los</w:delText>
        </w:r>
      </w:del>
      <w:ins w:id="736" w:author="Paula Castrilli" w:date="2025-05-19T22:05:00Z">
        <w:r w:rsidR="00920BA6">
          <w:rPr>
            <w:rFonts w:ascii="Crimson Text" w:hAnsi="Crimson Text"/>
            <w:sz w:val="26"/>
            <w:szCs w:val="26"/>
          </w:rPr>
          <w:t xml:space="preserve">conmoviendo a </w:t>
        </w:r>
        <w:proofErr w:type="gramStart"/>
        <w:r w:rsidR="00920BA6">
          <w:rPr>
            <w:rFonts w:ascii="Crimson Text" w:hAnsi="Crimson Text"/>
            <w:sz w:val="26"/>
            <w:szCs w:val="26"/>
          </w:rPr>
          <w:t xml:space="preserve">los </w:t>
        </w:r>
      </w:ins>
      <w:r w:rsidR="001B3071" w:rsidRPr="00E3184D">
        <w:rPr>
          <w:rFonts w:ascii="Crimson Text" w:hAnsi="Crimson Text"/>
          <w:sz w:val="26"/>
          <w:szCs w:val="26"/>
        </w:rPr>
        <w:t xml:space="preserve"> jóvenes</w:t>
      </w:r>
      <w:proofErr w:type="gramEnd"/>
      <w:del w:id="737" w:author="Paula Castrilli" w:date="2025-05-19T22:05:00Z">
        <w:r w:rsidR="00095048" w:rsidRPr="00E3184D" w:rsidDel="00920BA6">
          <w:rPr>
            <w:rFonts w:ascii="Crimson Text" w:hAnsi="Crimson Text"/>
            <w:sz w:val="26"/>
            <w:szCs w:val="26"/>
          </w:rPr>
          <w:delText xml:space="preserve"> se conmovían con la historia</w:delText>
        </w:r>
      </w:del>
      <w:r w:rsidR="00095048" w:rsidRPr="00E3184D">
        <w:rPr>
          <w:rFonts w:ascii="Crimson Text" w:hAnsi="Crimson Text"/>
          <w:sz w:val="26"/>
          <w:szCs w:val="26"/>
        </w:rPr>
        <w:t xml:space="preserve">, </w:t>
      </w:r>
      <w:del w:id="738" w:author="Paula Castrilli" w:date="2025-05-19T22:05:00Z">
        <w:r w:rsidR="00095048" w:rsidRPr="00E3184D" w:rsidDel="00920BA6">
          <w:rPr>
            <w:rFonts w:ascii="Crimson Text" w:hAnsi="Crimson Text"/>
            <w:sz w:val="26"/>
            <w:szCs w:val="26"/>
          </w:rPr>
          <w:delText>no todos</w:delText>
        </w:r>
      </w:del>
      <w:ins w:id="739" w:author="Paula Castrilli" w:date="2025-05-19T22:05:00Z">
        <w:r w:rsidR="00920BA6">
          <w:rPr>
            <w:rFonts w:ascii="Crimson Text" w:hAnsi="Crimson Text"/>
            <w:sz w:val="26"/>
            <w:szCs w:val="26"/>
          </w:rPr>
          <w:t>quienes no</w:t>
        </w:r>
      </w:ins>
      <w:r w:rsidR="00095048" w:rsidRPr="00E3184D">
        <w:rPr>
          <w:rFonts w:ascii="Crimson Text" w:hAnsi="Crimson Text"/>
          <w:sz w:val="26"/>
          <w:szCs w:val="26"/>
        </w:rPr>
        <w:t xml:space="preserve"> conocían </w:t>
      </w:r>
      <w:r w:rsidR="00C27BC9" w:rsidRPr="00E3184D">
        <w:rPr>
          <w:rFonts w:ascii="Crimson Text" w:hAnsi="Crimson Text"/>
          <w:sz w:val="26"/>
          <w:szCs w:val="26"/>
        </w:rPr>
        <w:t>esos</w:t>
      </w:r>
      <w:r w:rsidR="00095048" w:rsidRPr="00E3184D">
        <w:rPr>
          <w:rFonts w:ascii="Crimson Text" w:hAnsi="Crimson Text"/>
          <w:sz w:val="26"/>
          <w:szCs w:val="26"/>
        </w:rPr>
        <w:t xml:space="preserve"> detalles </w:t>
      </w:r>
      <w:r w:rsidR="000A1BBE" w:rsidRPr="00E3184D">
        <w:rPr>
          <w:rFonts w:ascii="Crimson Text" w:hAnsi="Crimson Text"/>
          <w:sz w:val="26"/>
          <w:szCs w:val="26"/>
        </w:rPr>
        <w:t>del pasado</w:t>
      </w:r>
      <w:r w:rsidRPr="00E3184D">
        <w:rPr>
          <w:rFonts w:ascii="Crimson Text" w:hAnsi="Crimson Text"/>
          <w:sz w:val="26"/>
          <w:szCs w:val="26"/>
        </w:rPr>
        <w:t>.</w:t>
      </w:r>
    </w:p>
    <w:p w:rsidR="00074597" w:rsidRPr="00E3184D" w:rsidRDefault="00095048" w:rsidP="000A1BBE">
      <w:pPr>
        <w:tabs>
          <w:tab w:val="left" w:pos="2179"/>
        </w:tabs>
        <w:spacing w:after="0"/>
        <w:ind w:firstLine="284"/>
        <w:jc w:val="both"/>
        <w:rPr>
          <w:rFonts w:ascii="Crimson Text" w:hAnsi="Crimson Text"/>
          <w:sz w:val="26"/>
          <w:szCs w:val="26"/>
          <w:u w:val="single"/>
        </w:rPr>
      </w:pPr>
      <w:r w:rsidRPr="00E3184D">
        <w:rPr>
          <w:rFonts w:ascii="Crimson Text" w:hAnsi="Crimson Text"/>
          <w:sz w:val="26"/>
          <w:szCs w:val="26"/>
        </w:rPr>
        <w:t>»</w:t>
      </w:r>
      <w:r w:rsidR="000A1BBE" w:rsidRPr="00E3184D">
        <w:rPr>
          <w:rFonts w:ascii="Crimson Text" w:hAnsi="Crimson Text"/>
          <w:sz w:val="26"/>
          <w:szCs w:val="26"/>
        </w:rPr>
        <w:t xml:space="preserve">El resto ya lo saben, </w:t>
      </w:r>
      <w:r w:rsidRPr="00E3184D">
        <w:rPr>
          <w:rFonts w:ascii="Crimson Text" w:hAnsi="Crimson Text"/>
          <w:sz w:val="26"/>
          <w:szCs w:val="26"/>
        </w:rPr>
        <w:t>los dioses</w:t>
      </w:r>
      <w:ins w:id="740" w:author="Paula Castrilli" w:date="2025-05-19T22:06:00Z">
        <w:r w:rsidR="00920BA6">
          <w:rPr>
            <w:rFonts w:ascii="Crimson Text" w:hAnsi="Crimson Text"/>
            <w:sz w:val="26"/>
            <w:szCs w:val="26"/>
          </w:rPr>
          <w:t>,</w:t>
        </w:r>
      </w:ins>
      <w:r w:rsidR="000A1BBE" w:rsidRPr="00E3184D">
        <w:rPr>
          <w:rFonts w:ascii="Crimson Text" w:hAnsi="Crimson Text"/>
          <w:sz w:val="26"/>
          <w:szCs w:val="26"/>
        </w:rPr>
        <w:t xml:space="preserve"> furiosos</w:t>
      </w:r>
      <w:ins w:id="741" w:author="Paula Castrilli" w:date="2025-05-19T22:06:00Z">
        <w:r w:rsidR="00920BA6">
          <w:rPr>
            <w:rFonts w:ascii="Crimson Text" w:hAnsi="Crimson Text"/>
            <w:sz w:val="26"/>
            <w:szCs w:val="26"/>
          </w:rPr>
          <w:t>,</w:t>
        </w:r>
      </w:ins>
      <w:r w:rsidRPr="00E3184D">
        <w:rPr>
          <w:rFonts w:ascii="Crimson Text" w:hAnsi="Crimson Text"/>
          <w:sz w:val="26"/>
          <w:szCs w:val="26"/>
        </w:rPr>
        <w:t xml:space="preserve"> </w:t>
      </w:r>
      <w:r w:rsidR="000A1BBE" w:rsidRPr="00E3184D">
        <w:rPr>
          <w:rFonts w:ascii="Crimson Text" w:hAnsi="Crimson Text"/>
          <w:sz w:val="26"/>
          <w:szCs w:val="26"/>
        </w:rPr>
        <w:t xml:space="preserve">lanzaron un hechizo sobre el bosque para acabar con los enfrentamientos. Pero a pesar de ello, las luchas no cesaron, aunque fueron más aisladas, </w:t>
      </w:r>
      <w:r w:rsidR="007D2122" w:rsidRPr="00E3184D">
        <w:rPr>
          <w:rFonts w:ascii="Crimson Text" w:hAnsi="Crimson Text"/>
          <w:sz w:val="26"/>
          <w:szCs w:val="26"/>
        </w:rPr>
        <w:t>ya</w:t>
      </w:r>
      <w:r w:rsidR="000A1BBE" w:rsidRPr="00E3184D">
        <w:rPr>
          <w:rFonts w:ascii="Crimson Text" w:hAnsi="Crimson Text"/>
          <w:sz w:val="26"/>
          <w:szCs w:val="26"/>
        </w:rPr>
        <w:t xml:space="preserve"> que la única vía de conexión entre ambos reinos </w:t>
      </w:r>
      <w:ins w:id="742" w:author="Paula Castrilli" w:date="2025-05-19T22:06:00Z">
        <w:r w:rsidR="00920BA6">
          <w:rPr>
            <w:rFonts w:ascii="Crimson Text" w:hAnsi="Crimson Text"/>
            <w:sz w:val="26"/>
            <w:szCs w:val="26"/>
          </w:rPr>
          <w:t xml:space="preserve">siempre </w:t>
        </w:r>
      </w:ins>
      <w:r w:rsidR="00C27BC9" w:rsidRPr="00E3184D">
        <w:rPr>
          <w:rFonts w:ascii="Crimson Text" w:hAnsi="Crimson Text"/>
          <w:sz w:val="26"/>
          <w:szCs w:val="26"/>
        </w:rPr>
        <w:t>fue</w:t>
      </w:r>
      <w:r w:rsidR="007D2122" w:rsidRPr="00E3184D">
        <w:rPr>
          <w:rFonts w:ascii="Crimson Text" w:hAnsi="Crimson Text"/>
          <w:sz w:val="26"/>
          <w:szCs w:val="26"/>
        </w:rPr>
        <w:t xml:space="preserve"> </w:t>
      </w:r>
      <w:r w:rsidR="000A1BBE" w:rsidRPr="00E3184D">
        <w:rPr>
          <w:rFonts w:ascii="Crimson Text" w:hAnsi="Crimson Text"/>
          <w:sz w:val="26"/>
          <w:szCs w:val="26"/>
        </w:rPr>
        <w:t xml:space="preserve">el </w:t>
      </w:r>
      <w:del w:id="743" w:author="Paula Castrilli" w:date="2025-05-19T22:06:00Z">
        <w:r w:rsidR="000A1BBE" w:rsidRPr="00E3184D" w:rsidDel="00920BA6">
          <w:rPr>
            <w:rFonts w:ascii="Crimson Text" w:hAnsi="Crimson Text"/>
            <w:sz w:val="26"/>
            <w:szCs w:val="26"/>
          </w:rPr>
          <w:delText>l</w:delText>
        </w:r>
      </w:del>
      <w:ins w:id="744" w:author="Paula Castrilli" w:date="2025-05-19T22:06:00Z">
        <w:r w:rsidR="00920BA6">
          <w:rPr>
            <w:rFonts w:ascii="Crimson Text" w:hAnsi="Crimson Text"/>
            <w:sz w:val="26"/>
            <w:szCs w:val="26"/>
          </w:rPr>
          <w:t>L</w:t>
        </w:r>
      </w:ins>
      <w:r w:rsidR="000A1BBE" w:rsidRPr="00E3184D">
        <w:rPr>
          <w:rFonts w:ascii="Crimson Text" w:hAnsi="Crimson Text"/>
          <w:sz w:val="26"/>
          <w:szCs w:val="26"/>
        </w:rPr>
        <w:t xml:space="preserve">ago de los </w:t>
      </w:r>
      <w:del w:id="745" w:author="Paula Castrilli" w:date="2025-05-19T22:06:00Z">
        <w:r w:rsidR="000A1BBE" w:rsidRPr="00E3184D" w:rsidDel="00920BA6">
          <w:rPr>
            <w:rFonts w:ascii="Crimson Text" w:hAnsi="Crimson Text"/>
            <w:sz w:val="26"/>
            <w:szCs w:val="26"/>
          </w:rPr>
          <w:delText>d</w:delText>
        </w:r>
      </w:del>
      <w:ins w:id="746" w:author="Paula Castrilli" w:date="2025-05-19T22:06:00Z">
        <w:r w:rsidR="00920BA6">
          <w:rPr>
            <w:rFonts w:ascii="Crimson Text" w:hAnsi="Crimson Text"/>
            <w:sz w:val="26"/>
            <w:szCs w:val="26"/>
          </w:rPr>
          <w:t>D</w:t>
        </w:r>
      </w:ins>
      <w:r w:rsidR="000A1BBE" w:rsidRPr="00E3184D">
        <w:rPr>
          <w:rFonts w:ascii="Crimson Text" w:hAnsi="Crimson Text"/>
          <w:sz w:val="26"/>
          <w:szCs w:val="26"/>
        </w:rPr>
        <w:t xml:space="preserve">ioses. Esto le permitió al </w:t>
      </w:r>
      <w:del w:id="747" w:author="Paula Castrilli" w:date="2025-05-19T22:07:00Z">
        <w:r w:rsidR="000A1BBE" w:rsidRPr="00E3184D" w:rsidDel="00920BA6">
          <w:rPr>
            <w:rFonts w:ascii="Crimson Text" w:hAnsi="Crimson Text"/>
            <w:sz w:val="26"/>
            <w:szCs w:val="26"/>
          </w:rPr>
          <w:delText>r</w:delText>
        </w:r>
      </w:del>
      <w:ins w:id="748" w:author="Paula Castrilli" w:date="2025-05-19T22:07:00Z">
        <w:r w:rsidR="00920BA6">
          <w:rPr>
            <w:rFonts w:ascii="Crimson Text" w:hAnsi="Crimson Text"/>
            <w:sz w:val="26"/>
            <w:szCs w:val="26"/>
          </w:rPr>
          <w:t>R</w:t>
        </w:r>
      </w:ins>
      <w:r w:rsidR="000A1BBE" w:rsidRPr="00E3184D">
        <w:rPr>
          <w:rFonts w:ascii="Crimson Text" w:hAnsi="Crimson Text"/>
          <w:sz w:val="26"/>
          <w:szCs w:val="26"/>
        </w:rPr>
        <w:t>einado del Sur establecer una mejor defensa. Así</w:t>
      </w:r>
      <w:del w:id="749" w:author="Paula Castrilli" w:date="2025-05-19T22:07:00Z">
        <w:r w:rsidR="000A1BBE" w:rsidRPr="00E3184D" w:rsidDel="00920BA6">
          <w:rPr>
            <w:rFonts w:ascii="Crimson Text" w:hAnsi="Crimson Text"/>
            <w:sz w:val="26"/>
            <w:szCs w:val="26"/>
          </w:rPr>
          <w:delText>,</w:delText>
        </w:r>
      </w:del>
      <w:r w:rsidR="000A1BBE" w:rsidRPr="00E3184D">
        <w:rPr>
          <w:rFonts w:ascii="Crimson Text" w:hAnsi="Crimson Text"/>
          <w:sz w:val="26"/>
          <w:szCs w:val="26"/>
        </w:rPr>
        <w:t xml:space="preserve"> surgió la guardia real, la caballería mejor entrenada, con la misión de custodiar </w:t>
      </w:r>
      <w:del w:id="750" w:author="Paula Castrilli" w:date="2025-05-19T22:07:00Z">
        <w:r w:rsidR="000A1BBE" w:rsidRPr="00E3184D" w:rsidDel="00920BA6">
          <w:rPr>
            <w:rFonts w:ascii="Crimson Text" w:hAnsi="Crimson Text"/>
            <w:sz w:val="26"/>
            <w:szCs w:val="26"/>
          </w:rPr>
          <w:delText>las</w:delText>
        </w:r>
      </w:del>
      <w:ins w:id="751" w:author="Paula Castrilli" w:date="2025-05-19T22:07:00Z">
        <w:r w:rsidR="00920BA6">
          <w:rPr>
            <w:rFonts w:ascii="Crimson Text" w:hAnsi="Crimson Text"/>
            <w:sz w:val="26"/>
            <w:szCs w:val="26"/>
          </w:rPr>
          <w:t>sus</w:t>
        </w:r>
      </w:ins>
      <w:r w:rsidR="000A1BBE" w:rsidRPr="00E3184D">
        <w:rPr>
          <w:rFonts w:ascii="Crimson Text" w:hAnsi="Crimson Text"/>
          <w:sz w:val="26"/>
          <w:szCs w:val="26"/>
        </w:rPr>
        <w:t xml:space="preserve"> orillas</w:t>
      </w:r>
      <w:del w:id="752" w:author="Paula Castrilli" w:date="2025-05-19T22:07:00Z">
        <w:r w:rsidR="000A1BBE" w:rsidRPr="00E3184D" w:rsidDel="00920BA6">
          <w:rPr>
            <w:rFonts w:ascii="Crimson Text" w:hAnsi="Crimson Text"/>
            <w:sz w:val="26"/>
            <w:szCs w:val="26"/>
          </w:rPr>
          <w:delText xml:space="preserve"> del lago de los dioses</w:delText>
        </w:r>
      </w:del>
      <w:r w:rsidR="000A1BBE" w:rsidRPr="00E3184D">
        <w:rPr>
          <w:rFonts w:ascii="Crimson Text" w:hAnsi="Crimson Text"/>
          <w:sz w:val="26"/>
          <w:szCs w:val="26"/>
        </w:rPr>
        <w:t>. Desde</w:t>
      </w:r>
      <w:ins w:id="753" w:author="Paula Castrilli" w:date="2025-05-19T22:08:00Z">
        <w:r w:rsidR="00DC3979">
          <w:rPr>
            <w:rFonts w:ascii="Crimson Text" w:hAnsi="Crimson Text"/>
            <w:sz w:val="26"/>
            <w:szCs w:val="26"/>
          </w:rPr>
          <w:t xml:space="preserve"> ese</w:t>
        </w:r>
      </w:ins>
      <w:r w:rsidR="000A1BBE" w:rsidRPr="00E3184D">
        <w:rPr>
          <w:rFonts w:ascii="Crimson Text" w:hAnsi="Crimson Text"/>
          <w:sz w:val="26"/>
          <w:szCs w:val="26"/>
        </w:rPr>
        <w:t xml:space="preserve"> entonces, pertenecer a este grupo de elite</w:t>
      </w:r>
      <w:del w:id="754" w:author="Paula Castrilli" w:date="2025-05-19T22:07:00Z">
        <w:r w:rsidR="000A1BBE" w:rsidRPr="00E3184D" w:rsidDel="00920BA6">
          <w:rPr>
            <w:rFonts w:ascii="Crimson Text" w:hAnsi="Crimson Text"/>
            <w:sz w:val="26"/>
            <w:szCs w:val="26"/>
          </w:rPr>
          <w:delText>,</w:delText>
        </w:r>
      </w:del>
      <w:r w:rsidR="000A1BBE" w:rsidRPr="00E3184D">
        <w:rPr>
          <w:rFonts w:ascii="Crimson Text" w:hAnsi="Crimson Text"/>
          <w:sz w:val="26"/>
          <w:szCs w:val="26"/>
        </w:rPr>
        <w:t xml:space="preserve"> se convirtió en un gran honor para los hombres del sur</w:t>
      </w:r>
      <w:ins w:id="755" w:author="Paula Castrilli" w:date="2025-05-19T22:08:00Z">
        <w:r w:rsidR="00DC3979">
          <w:rPr>
            <w:rFonts w:ascii="Crimson Text" w:hAnsi="Crimson Text"/>
            <w:sz w:val="26"/>
            <w:szCs w:val="26"/>
          </w:rPr>
          <w:t>. Grupo al que ustedes, j</w:t>
        </w:r>
      </w:ins>
      <w:ins w:id="756" w:author="Paula Castrilli" w:date="2025-05-19T22:09:00Z">
        <w:r w:rsidR="00DC3979">
          <w:rPr>
            <w:rFonts w:ascii="Crimson Text" w:hAnsi="Crimson Text"/>
            <w:sz w:val="26"/>
            <w:szCs w:val="26"/>
          </w:rPr>
          <w:t xml:space="preserve">óvenes, </w:t>
        </w:r>
      </w:ins>
      <w:ins w:id="757" w:author="Paula Castrilli" w:date="2025-05-19T22:10:00Z">
        <w:r w:rsidR="00DC3979">
          <w:rPr>
            <w:rFonts w:ascii="Crimson Text" w:hAnsi="Crimson Text"/>
            <w:sz w:val="26"/>
            <w:szCs w:val="26"/>
          </w:rPr>
          <w:t>p</w:t>
        </w:r>
      </w:ins>
      <w:ins w:id="758" w:author="Paula Castrilli" w:date="2025-05-19T22:09:00Z">
        <w:r w:rsidR="00DC3979">
          <w:rPr>
            <w:rFonts w:ascii="Crimson Text" w:hAnsi="Crimson Text"/>
            <w:sz w:val="26"/>
            <w:szCs w:val="26"/>
          </w:rPr>
          <w:t>ueden llegar a pertenecer</w:t>
        </w:r>
      </w:ins>
      <w:r w:rsidR="000A1BBE" w:rsidRPr="00E3184D">
        <w:rPr>
          <w:rFonts w:ascii="Crimson Text" w:hAnsi="Crimson Text"/>
          <w:sz w:val="26"/>
          <w:szCs w:val="26"/>
        </w:rPr>
        <w:t xml:space="preserve"> –concluyó, extenuado</w:t>
      </w:r>
      <w:del w:id="759" w:author="Paula Castrilli" w:date="2025-05-19T22:09:00Z">
        <w:r w:rsidR="000A1BBE" w:rsidRPr="00E3184D" w:rsidDel="00DC3979">
          <w:rPr>
            <w:rFonts w:ascii="Crimson Text" w:hAnsi="Crimson Text"/>
            <w:sz w:val="26"/>
            <w:szCs w:val="26"/>
          </w:rPr>
          <w:delText>,</w:delText>
        </w:r>
      </w:del>
      <w:ins w:id="760" w:author="Paula Castrilli" w:date="2025-05-19T22:09:00Z">
        <w:r w:rsidR="00DC3979">
          <w:rPr>
            <w:rFonts w:ascii="Crimson Text" w:hAnsi="Crimson Text"/>
            <w:sz w:val="26"/>
            <w:szCs w:val="26"/>
          </w:rPr>
          <w:t>.</w:t>
        </w:r>
      </w:ins>
      <w:r w:rsidR="000A1BBE" w:rsidRPr="00E3184D">
        <w:rPr>
          <w:rFonts w:ascii="Crimson Text" w:hAnsi="Crimson Text"/>
          <w:sz w:val="26"/>
          <w:szCs w:val="26"/>
        </w:rPr>
        <w:t xml:space="preserve"> </w:t>
      </w:r>
      <w:del w:id="761" w:author="Paula Castrilli" w:date="2025-05-19T22:09:00Z">
        <w:r w:rsidR="000A1BBE" w:rsidRPr="00E3184D" w:rsidDel="00DC3979">
          <w:rPr>
            <w:rFonts w:ascii="Crimson Text" w:hAnsi="Crimson Text"/>
            <w:sz w:val="26"/>
            <w:szCs w:val="26"/>
          </w:rPr>
          <w:delText>s</w:delText>
        </w:r>
      </w:del>
      <w:ins w:id="762" w:author="Paula Castrilli" w:date="2025-05-19T22:09:00Z">
        <w:r w:rsidR="00DC3979">
          <w:rPr>
            <w:rFonts w:ascii="Crimson Text" w:hAnsi="Crimson Text"/>
            <w:sz w:val="26"/>
            <w:szCs w:val="26"/>
          </w:rPr>
          <w:t>S</w:t>
        </w:r>
      </w:ins>
      <w:r w:rsidR="000A1BBE" w:rsidRPr="00E3184D">
        <w:rPr>
          <w:rFonts w:ascii="Crimson Text" w:hAnsi="Crimson Text"/>
          <w:sz w:val="26"/>
          <w:szCs w:val="26"/>
        </w:rPr>
        <w:t xml:space="preserve">e tomó un momento </w:t>
      </w:r>
      <w:ins w:id="763" w:author="Paula Castrilli" w:date="2025-05-19T22:09:00Z">
        <w:r w:rsidR="00DC3979">
          <w:rPr>
            <w:rFonts w:ascii="Crimson Text" w:hAnsi="Crimson Text"/>
            <w:sz w:val="26"/>
            <w:szCs w:val="26"/>
          </w:rPr>
          <w:t xml:space="preserve">para recuperar el aliento </w:t>
        </w:r>
      </w:ins>
      <w:r w:rsidR="000A1BBE" w:rsidRPr="00E3184D">
        <w:rPr>
          <w:rFonts w:ascii="Crimson Text" w:hAnsi="Crimson Text"/>
          <w:sz w:val="26"/>
          <w:szCs w:val="26"/>
        </w:rPr>
        <w:t xml:space="preserve">y continuó–. </w:t>
      </w:r>
      <w:r w:rsidR="00932721" w:rsidRPr="00E3184D">
        <w:rPr>
          <w:rFonts w:ascii="Crimson Text" w:hAnsi="Crimson Text"/>
          <w:sz w:val="26"/>
          <w:szCs w:val="26"/>
        </w:rPr>
        <w:t xml:space="preserve">En este </w:t>
      </w:r>
      <w:r w:rsidR="000A1BBE" w:rsidRPr="00E3184D">
        <w:rPr>
          <w:rFonts w:ascii="Crimson Text" w:hAnsi="Crimson Text"/>
          <w:sz w:val="26"/>
          <w:szCs w:val="26"/>
        </w:rPr>
        <w:t>reto</w:t>
      </w:r>
      <w:r w:rsidR="00932721" w:rsidRPr="00E3184D">
        <w:rPr>
          <w:rFonts w:ascii="Crimson Text" w:hAnsi="Crimson Text"/>
          <w:sz w:val="26"/>
          <w:szCs w:val="26"/>
        </w:rPr>
        <w:t xml:space="preserve"> les pedimos que nos demuestren que tienen las cualidades para </w:t>
      </w:r>
      <w:r w:rsidR="007D2122" w:rsidRPr="00E3184D">
        <w:rPr>
          <w:rFonts w:ascii="Crimson Text" w:hAnsi="Crimson Text"/>
          <w:sz w:val="26"/>
          <w:szCs w:val="26"/>
        </w:rPr>
        <w:t>formar parte</w:t>
      </w:r>
      <w:r w:rsidR="00932721" w:rsidRPr="00E3184D">
        <w:rPr>
          <w:rFonts w:ascii="Crimson Text" w:hAnsi="Crimson Text"/>
          <w:sz w:val="26"/>
          <w:szCs w:val="26"/>
        </w:rPr>
        <w:t xml:space="preserve"> de la guardia real.</w:t>
      </w:r>
    </w:p>
    <w:p w:rsidR="00D31CF6" w:rsidRPr="00E3184D" w:rsidRDefault="00932721" w:rsidP="001E3864">
      <w:pPr>
        <w:tabs>
          <w:tab w:val="left" w:pos="2179"/>
        </w:tabs>
        <w:spacing w:after="0"/>
        <w:ind w:firstLine="284"/>
        <w:jc w:val="both"/>
        <w:rPr>
          <w:rFonts w:ascii="Crimson Text" w:hAnsi="Crimson Text"/>
          <w:sz w:val="26"/>
          <w:szCs w:val="26"/>
          <w:u w:val="single"/>
        </w:rPr>
      </w:pPr>
      <w:r w:rsidRPr="00E3184D">
        <w:rPr>
          <w:rFonts w:ascii="Crimson Text" w:hAnsi="Crimson Text"/>
          <w:sz w:val="26"/>
          <w:szCs w:val="26"/>
        </w:rPr>
        <w:t xml:space="preserve">»Todo </w:t>
      </w:r>
      <w:r w:rsidR="0067506D" w:rsidRPr="00E3184D">
        <w:rPr>
          <w:rFonts w:ascii="Crimson Text" w:hAnsi="Crimson Text"/>
          <w:sz w:val="26"/>
          <w:szCs w:val="26"/>
        </w:rPr>
        <w:t>aspirante</w:t>
      </w:r>
      <w:r w:rsidRPr="00E3184D">
        <w:rPr>
          <w:rFonts w:ascii="Crimson Text" w:hAnsi="Crimson Text"/>
          <w:sz w:val="26"/>
          <w:szCs w:val="26"/>
        </w:rPr>
        <w:t xml:space="preserve"> debe </w:t>
      </w:r>
      <w:r w:rsidR="00677CB7" w:rsidRPr="00E3184D">
        <w:rPr>
          <w:rFonts w:ascii="Crimson Text" w:hAnsi="Crimson Text"/>
          <w:sz w:val="26"/>
          <w:szCs w:val="26"/>
        </w:rPr>
        <w:t>probar</w:t>
      </w:r>
      <w:r w:rsidR="0098404C" w:rsidRPr="00E3184D">
        <w:rPr>
          <w:rFonts w:ascii="Crimson Text" w:hAnsi="Crimson Text"/>
          <w:sz w:val="26"/>
          <w:szCs w:val="26"/>
        </w:rPr>
        <w:t xml:space="preserve"> que posee</w:t>
      </w:r>
      <w:r w:rsidRPr="00E3184D">
        <w:rPr>
          <w:rFonts w:ascii="Crimson Text" w:hAnsi="Crimson Text"/>
          <w:sz w:val="26"/>
          <w:szCs w:val="26"/>
        </w:rPr>
        <w:t xml:space="preserve"> </w:t>
      </w:r>
      <w:r w:rsidR="0067506D" w:rsidRPr="00E3184D">
        <w:rPr>
          <w:rFonts w:ascii="Crimson Text" w:hAnsi="Crimson Text"/>
          <w:sz w:val="26"/>
          <w:szCs w:val="26"/>
        </w:rPr>
        <w:t xml:space="preserve">los tres atributos reales </w:t>
      </w:r>
      <w:r w:rsidR="0098404C" w:rsidRPr="00E3184D">
        <w:rPr>
          <w:rFonts w:ascii="Crimson Text" w:hAnsi="Crimson Text"/>
          <w:sz w:val="26"/>
          <w:szCs w:val="26"/>
        </w:rPr>
        <w:t>que definen a un</w:t>
      </w:r>
      <w:r w:rsidR="0067506D" w:rsidRPr="00E3184D">
        <w:rPr>
          <w:rFonts w:ascii="Crimson Text" w:hAnsi="Crimson Text"/>
          <w:sz w:val="26"/>
          <w:szCs w:val="26"/>
        </w:rPr>
        <w:t xml:space="preserve"> guerrero</w:t>
      </w:r>
      <w:del w:id="764" w:author="Paula Castrilli" w:date="2025-05-19T22:10:00Z">
        <w:r w:rsidR="0067506D" w:rsidRPr="00E3184D" w:rsidDel="00DC3979">
          <w:rPr>
            <w:rFonts w:ascii="Crimson Text" w:hAnsi="Crimson Text"/>
            <w:sz w:val="26"/>
            <w:szCs w:val="26"/>
          </w:rPr>
          <w:delText xml:space="preserve">. Esos </w:delText>
        </w:r>
        <w:r w:rsidR="0098404C" w:rsidRPr="00E3184D" w:rsidDel="00DC3979">
          <w:rPr>
            <w:rFonts w:ascii="Crimson Text" w:hAnsi="Crimson Text"/>
            <w:sz w:val="26"/>
            <w:szCs w:val="26"/>
          </w:rPr>
          <w:delText>elementos</w:delText>
        </w:r>
        <w:r w:rsidR="0067506D" w:rsidRPr="00E3184D" w:rsidDel="00DC3979">
          <w:rPr>
            <w:rFonts w:ascii="Crimson Text" w:hAnsi="Crimson Text"/>
            <w:sz w:val="26"/>
            <w:szCs w:val="26"/>
          </w:rPr>
          <w:delText xml:space="preserve"> son</w:delText>
        </w:r>
      </w:del>
      <w:r w:rsidR="0098404C" w:rsidRPr="00E3184D">
        <w:rPr>
          <w:rFonts w:ascii="Crimson Text" w:hAnsi="Crimson Text"/>
          <w:sz w:val="26"/>
          <w:szCs w:val="26"/>
        </w:rPr>
        <w:t>:</w:t>
      </w:r>
      <w:r w:rsidR="0067506D" w:rsidRPr="00E3184D">
        <w:rPr>
          <w:rFonts w:ascii="Crimson Text" w:hAnsi="Crimson Text"/>
          <w:sz w:val="26"/>
          <w:szCs w:val="26"/>
        </w:rPr>
        <w:t xml:space="preserve"> v</w:t>
      </w:r>
      <w:r w:rsidRPr="00E3184D">
        <w:rPr>
          <w:rFonts w:ascii="Crimson Text" w:hAnsi="Crimson Text"/>
          <w:sz w:val="26"/>
          <w:szCs w:val="26"/>
        </w:rPr>
        <w:t>alentía, destreza y lealtad –</w:t>
      </w:r>
      <w:r w:rsidR="007D2122" w:rsidRPr="00E3184D">
        <w:rPr>
          <w:rFonts w:ascii="Crimson Text" w:hAnsi="Crimson Text"/>
          <w:sz w:val="26"/>
          <w:szCs w:val="26"/>
        </w:rPr>
        <w:t>expresó</w:t>
      </w:r>
      <w:r w:rsidRPr="00E3184D">
        <w:rPr>
          <w:rFonts w:ascii="Crimson Text" w:hAnsi="Crimson Text"/>
          <w:sz w:val="26"/>
          <w:szCs w:val="26"/>
        </w:rPr>
        <w:t xml:space="preserve"> solemnemente</w:t>
      </w:r>
      <w:ins w:id="765" w:author="Paula Castrilli" w:date="2025-05-19T22:10:00Z">
        <w:r w:rsidR="00DC3979" w:rsidRPr="00E3184D">
          <w:rPr>
            <w:rFonts w:ascii="Crimson Text" w:hAnsi="Crimson Text"/>
            <w:sz w:val="26"/>
            <w:szCs w:val="26"/>
          </w:rPr>
          <w:t>–</w:t>
        </w:r>
      </w:ins>
      <w:r w:rsidRPr="00E3184D">
        <w:rPr>
          <w:rFonts w:ascii="Crimson Text" w:hAnsi="Crimson Text"/>
          <w:sz w:val="26"/>
          <w:szCs w:val="26"/>
        </w:rPr>
        <w:t>.</w:t>
      </w:r>
      <w:r w:rsidR="00CA4982" w:rsidRPr="00E3184D">
        <w:rPr>
          <w:rFonts w:ascii="Crimson Text" w:hAnsi="Crimson Text"/>
          <w:sz w:val="26"/>
          <w:szCs w:val="26"/>
        </w:rPr>
        <w:t xml:space="preserve"> </w:t>
      </w:r>
      <w:r w:rsidR="00E21E75" w:rsidRPr="00E3184D">
        <w:rPr>
          <w:rFonts w:ascii="Crimson Text" w:hAnsi="Crimson Text"/>
          <w:sz w:val="26"/>
          <w:szCs w:val="26"/>
        </w:rPr>
        <w:t xml:space="preserve">Existen </w:t>
      </w:r>
      <w:r w:rsidR="006D6DC9" w:rsidRPr="00E3184D">
        <w:rPr>
          <w:rFonts w:ascii="Crimson Text" w:hAnsi="Crimson Text"/>
          <w:sz w:val="26"/>
          <w:szCs w:val="26"/>
        </w:rPr>
        <w:t>dos tipos de hombre</w:t>
      </w:r>
      <w:r w:rsidR="00AD6D18" w:rsidRPr="00E3184D">
        <w:rPr>
          <w:rFonts w:ascii="Crimson Text" w:hAnsi="Crimson Text"/>
          <w:sz w:val="26"/>
          <w:szCs w:val="26"/>
        </w:rPr>
        <w:t>s</w:t>
      </w:r>
      <w:r w:rsidR="006D6DC9" w:rsidRPr="00E3184D">
        <w:rPr>
          <w:rFonts w:ascii="Crimson Text" w:hAnsi="Crimson Text"/>
          <w:sz w:val="26"/>
          <w:szCs w:val="26"/>
        </w:rPr>
        <w:t>:</w:t>
      </w:r>
      <w:r w:rsidR="00E21E75" w:rsidRPr="00E3184D">
        <w:rPr>
          <w:rFonts w:ascii="Crimson Text" w:hAnsi="Crimson Text"/>
          <w:sz w:val="26"/>
          <w:szCs w:val="26"/>
        </w:rPr>
        <w:t xml:space="preserve"> los valientes y los cobardes. </w:t>
      </w:r>
      <w:r w:rsidR="006D6DC9" w:rsidRPr="00E3184D">
        <w:rPr>
          <w:rFonts w:ascii="Crimson Text" w:hAnsi="Crimson Text"/>
          <w:sz w:val="26"/>
          <w:szCs w:val="26"/>
        </w:rPr>
        <w:t xml:space="preserve">Cualquier </w:t>
      </w:r>
      <w:r w:rsidR="00D31CF6" w:rsidRPr="00E3184D">
        <w:rPr>
          <w:rFonts w:ascii="Crimson Text" w:hAnsi="Crimson Text"/>
          <w:sz w:val="26"/>
          <w:szCs w:val="26"/>
        </w:rPr>
        <w:t>cualidad puede</w:t>
      </w:r>
      <w:r w:rsidR="006D6DC9" w:rsidRPr="00E3184D">
        <w:rPr>
          <w:rFonts w:ascii="Crimson Text" w:hAnsi="Crimson Text"/>
          <w:sz w:val="26"/>
          <w:szCs w:val="26"/>
        </w:rPr>
        <w:t xml:space="preserve"> a</w:t>
      </w:r>
      <w:r w:rsidR="00D31CF6" w:rsidRPr="00E3184D">
        <w:rPr>
          <w:rFonts w:ascii="Crimson Text" w:hAnsi="Crimson Text"/>
          <w:sz w:val="26"/>
          <w:szCs w:val="26"/>
        </w:rPr>
        <w:t>dquirirse</w:t>
      </w:r>
      <w:r w:rsidR="00E21E75" w:rsidRPr="00E3184D">
        <w:rPr>
          <w:rFonts w:ascii="Crimson Text" w:hAnsi="Crimson Text"/>
          <w:sz w:val="26"/>
          <w:szCs w:val="26"/>
        </w:rPr>
        <w:t xml:space="preserve"> </w:t>
      </w:r>
      <w:r w:rsidR="004A04D1" w:rsidRPr="00E3184D">
        <w:rPr>
          <w:rFonts w:ascii="Crimson Text" w:hAnsi="Crimson Text"/>
          <w:sz w:val="26"/>
          <w:szCs w:val="26"/>
        </w:rPr>
        <w:t>durante el camino</w:t>
      </w:r>
      <w:r w:rsidR="00D31CF6" w:rsidRPr="00E3184D">
        <w:rPr>
          <w:rFonts w:ascii="Crimson Text" w:hAnsi="Crimson Text"/>
          <w:sz w:val="26"/>
          <w:szCs w:val="26"/>
        </w:rPr>
        <w:t>, pero no</w:t>
      </w:r>
      <w:r w:rsidR="00E21E75" w:rsidRPr="00E3184D">
        <w:rPr>
          <w:rFonts w:ascii="Crimson Text" w:hAnsi="Crimson Text"/>
          <w:sz w:val="26"/>
          <w:szCs w:val="26"/>
        </w:rPr>
        <w:t xml:space="preserve"> la valentía</w:t>
      </w:r>
      <w:r w:rsidR="00D31CF6" w:rsidRPr="00E3184D">
        <w:rPr>
          <w:rFonts w:ascii="Crimson Text" w:hAnsi="Crimson Text"/>
          <w:sz w:val="26"/>
          <w:szCs w:val="26"/>
        </w:rPr>
        <w:t>,</w:t>
      </w:r>
      <w:r w:rsidR="00E21E75" w:rsidRPr="00E3184D">
        <w:rPr>
          <w:rFonts w:ascii="Crimson Text" w:hAnsi="Crimson Text"/>
          <w:sz w:val="26"/>
          <w:szCs w:val="26"/>
        </w:rPr>
        <w:t xml:space="preserve"> es un don con el que se nace</w:t>
      </w:r>
      <w:r w:rsidR="00D31CF6" w:rsidRPr="00E3184D">
        <w:rPr>
          <w:rFonts w:ascii="Crimson Text" w:hAnsi="Crimson Text"/>
          <w:sz w:val="26"/>
          <w:szCs w:val="26"/>
        </w:rPr>
        <w:t>.</w:t>
      </w:r>
      <w:ins w:id="766" w:author="Paula Castrilli" w:date="2025-05-19T22:10:00Z">
        <w:r w:rsidR="00DC3979">
          <w:rPr>
            <w:rFonts w:ascii="Crimson Text" w:hAnsi="Crimson Text"/>
            <w:sz w:val="26"/>
            <w:szCs w:val="26"/>
          </w:rPr>
          <w:t xml:space="preserve"> </w:t>
        </w:r>
      </w:ins>
    </w:p>
    <w:p w:rsidR="002A318F" w:rsidRPr="00E3184D" w:rsidRDefault="00CA4982"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w:t>
      </w:r>
      <w:r w:rsidR="00D73739" w:rsidRPr="00E3184D">
        <w:rPr>
          <w:rFonts w:ascii="Crimson Text" w:hAnsi="Crimson Text"/>
          <w:sz w:val="26"/>
          <w:szCs w:val="26"/>
        </w:rPr>
        <w:t>Hace falta mucho coraje p</w:t>
      </w:r>
      <w:r w:rsidR="006D6DC9" w:rsidRPr="00E3184D">
        <w:rPr>
          <w:rFonts w:ascii="Crimson Text" w:hAnsi="Crimson Text"/>
          <w:sz w:val="26"/>
          <w:szCs w:val="26"/>
        </w:rPr>
        <w:t xml:space="preserve">ara entregar la vida </w:t>
      </w:r>
      <w:r w:rsidR="00D31CF6" w:rsidRPr="00E3184D">
        <w:rPr>
          <w:rFonts w:ascii="Crimson Text" w:hAnsi="Crimson Text"/>
          <w:sz w:val="26"/>
          <w:szCs w:val="26"/>
        </w:rPr>
        <w:t>en</w:t>
      </w:r>
      <w:r w:rsidR="002A318F" w:rsidRPr="00E3184D">
        <w:rPr>
          <w:rFonts w:ascii="Crimson Text" w:hAnsi="Crimson Text"/>
          <w:sz w:val="26"/>
          <w:szCs w:val="26"/>
        </w:rPr>
        <w:t xml:space="preserve"> defensa</w:t>
      </w:r>
      <w:r w:rsidR="006D6DC9" w:rsidRPr="00E3184D">
        <w:rPr>
          <w:rFonts w:ascii="Crimson Text" w:hAnsi="Crimson Text"/>
          <w:sz w:val="26"/>
          <w:szCs w:val="26"/>
        </w:rPr>
        <w:t xml:space="preserve"> de un </w:t>
      </w:r>
      <w:r w:rsidR="00D73739" w:rsidRPr="00E3184D">
        <w:rPr>
          <w:rFonts w:ascii="Crimson Text" w:hAnsi="Crimson Text"/>
          <w:sz w:val="26"/>
          <w:szCs w:val="26"/>
        </w:rPr>
        <w:t>pueblo</w:t>
      </w:r>
      <w:r w:rsidR="006D6DC9" w:rsidRPr="00E3184D">
        <w:rPr>
          <w:rFonts w:ascii="Crimson Text" w:hAnsi="Crimson Text"/>
          <w:sz w:val="26"/>
          <w:szCs w:val="26"/>
        </w:rPr>
        <w:t xml:space="preserve">, </w:t>
      </w:r>
      <w:r w:rsidR="00D73739" w:rsidRPr="00E3184D">
        <w:rPr>
          <w:rFonts w:ascii="Crimson Text" w:hAnsi="Crimson Text"/>
          <w:sz w:val="26"/>
          <w:szCs w:val="26"/>
        </w:rPr>
        <w:t>no todos tienen</w:t>
      </w:r>
      <w:r w:rsidR="00DD7A13" w:rsidRPr="00E3184D">
        <w:rPr>
          <w:rFonts w:ascii="Crimson Text" w:hAnsi="Crimson Text"/>
          <w:sz w:val="26"/>
          <w:szCs w:val="26"/>
        </w:rPr>
        <w:t xml:space="preserve"> ese fuego interno</w:t>
      </w:r>
      <w:r w:rsidR="006D6DC9" w:rsidRPr="00E3184D">
        <w:rPr>
          <w:rFonts w:ascii="Crimson Text" w:hAnsi="Crimson Text"/>
          <w:sz w:val="26"/>
          <w:szCs w:val="26"/>
        </w:rPr>
        <w:t>. Ustedes deberán tener esa fuerza, y lo mediremos en la primera</w:t>
      </w:r>
      <w:r w:rsidR="002A318F" w:rsidRPr="00E3184D">
        <w:rPr>
          <w:rFonts w:ascii="Crimson Text" w:hAnsi="Crimson Text"/>
          <w:sz w:val="26"/>
          <w:szCs w:val="26"/>
        </w:rPr>
        <w:t xml:space="preserve"> prueba. Evaluaremos esa condición llevándolos al límite de sus capacidades, y aquel que flaquee </w:t>
      </w:r>
      <w:r w:rsidR="00AB4071" w:rsidRPr="00E3184D">
        <w:rPr>
          <w:rFonts w:ascii="Crimson Text" w:hAnsi="Crimson Text"/>
          <w:sz w:val="26"/>
          <w:szCs w:val="26"/>
        </w:rPr>
        <w:t xml:space="preserve">no </w:t>
      </w:r>
      <w:r w:rsidR="002A318F" w:rsidRPr="00E3184D">
        <w:rPr>
          <w:rFonts w:ascii="Crimson Text" w:hAnsi="Crimson Text"/>
          <w:sz w:val="26"/>
          <w:szCs w:val="26"/>
        </w:rPr>
        <w:t xml:space="preserve">será </w:t>
      </w:r>
      <w:r w:rsidR="00D31CF6" w:rsidRPr="00E3184D">
        <w:rPr>
          <w:rFonts w:ascii="Crimson Text" w:hAnsi="Crimson Text"/>
          <w:sz w:val="26"/>
          <w:szCs w:val="26"/>
        </w:rPr>
        <w:t>digno de pertenecer</w:t>
      </w:r>
      <w:del w:id="767" w:author="Paula Castrilli" w:date="2025-05-19T22:11:00Z">
        <w:r w:rsidR="00D31CF6" w:rsidRPr="00E3184D" w:rsidDel="00DC3979">
          <w:rPr>
            <w:rFonts w:ascii="Crimson Text" w:hAnsi="Crimson Text"/>
            <w:sz w:val="26"/>
            <w:szCs w:val="26"/>
          </w:rPr>
          <w:delText xml:space="preserve"> a</w:delText>
        </w:r>
        <w:r w:rsidR="002A318F" w:rsidRPr="00E3184D" w:rsidDel="00DC3979">
          <w:rPr>
            <w:rFonts w:ascii="Crimson Text" w:hAnsi="Crimson Text"/>
            <w:sz w:val="26"/>
            <w:szCs w:val="26"/>
          </w:rPr>
          <w:delText xml:space="preserve"> la guardia real</w:delText>
        </w:r>
      </w:del>
      <w:r w:rsidR="002A318F" w:rsidRPr="00E3184D">
        <w:rPr>
          <w:rFonts w:ascii="Crimson Text" w:hAnsi="Crimson Text"/>
          <w:sz w:val="26"/>
          <w:szCs w:val="26"/>
        </w:rPr>
        <w:t xml:space="preserve">. Para </w:t>
      </w:r>
      <w:r w:rsidR="00895E10" w:rsidRPr="00E3184D">
        <w:rPr>
          <w:rFonts w:ascii="Crimson Text" w:hAnsi="Crimson Text"/>
          <w:sz w:val="26"/>
          <w:szCs w:val="26"/>
        </w:rPr>
        <w:t>superar</w:t>
      </w:r>
      <w:ins w:id="768" w:author="Paula Castrilli" w:date="2025-05-19T22:11:00Z">
        <w:r w:rsidR="00DC3979">
          <w:rPr>
            <w:rFonts w:ascii="Crimson Text" w:hAnsi="Crimson Text"/>
            <w:sz w:val="26"/>
            <w:szCs w:val="26"/>
          </w:rPr>
          <w:t>la</w:t>
        </w:r>
      </w:ins>
      <w:del w:id="769" w:author="Paula Castrilli" w:date="2025-05-19T22:11:00Z">
        <w:r w:rsidR="002A318F" w:rsidRPr="00E3184D" w:rsidDel="00DC3979">
          <w:rPr>
            <w:rFonts w:ascii="Crimson Text" w:hAnsi="Crimson Text"/>
            <w:sz w:val="26"/>
            <w:szCs w:val="26"/>
          </w:rPr>
          <w:delText xml:space="preserve"> esta prueba</w:delText>
        </w:r>
      </w:del>
      <w:ins w:id="770" w:author="Paula Castrilli" w:date="2025-05-19T22:11:00Z">
        <w:r w:rsidR="00DC3979">
          <w:rPr>
            <w:rFonts w:ascii="Crimson Text" w:hAnsi="Crimson Text"/>
            <w:sz w:val="26"/>
            <w:szCs w:val="26"/>
          </w:rPr>
          <w:t>,</w:t>
        </w:r>
      </w:ins>
      <w:r w:rsidR="002A318F" w:rsidRPr="00E3184D">
        <w:rPr>
          <w:rFonts w:ascii="Crimson Text" w:hAnsi="Crimson Text"/>
          <w:sz w:val="26"/>
          <w:szCs w:val="26"/>
        </w:rPr>
        <w:t xml:space="preserve"> deberán </w:t>
      </w:r>
      <w:r w:rsidR="00895E10" w:rsidRPr="00E3184D">
        <w:rPr>
          <w:rFonts w:ascii="Crimson Text" w:hAnsi="Crimson Text"/>
          <w:sz w:val="26"/>
          <w:szCs w:val="26"/>
        </w:rPr>
        <w:t xml:space="preserve">enfrentar a </w:t>
      </w:r>
      <w:r w:rsidR="002A318F" w:rsidRPr="00E3184D">
        <w:rPr>
          <w:rFonts w:ascii="Crimson Text" w:hAnsi="Crimson Text"/>
          <w:sz w:val="26"/>
          <w:szCs w:val="26"/>
        </w:rPr>
        <w:t>sus propios miedos –</w:t>
      </w:r>
      <w:del w:id="771" w:author="Paula Castrilli" w:date="2025-05-19T22:13:00Z">
        <w:r w:rsidR="002A318F" w:rsidRPr="00E3184D" w:rsidDel="00F94827">
          <w:rPr>
            <w:rFonts w:ascii="Crimson Text" w:hAnsi="Crimson Text"/>
            <w:sz w:val="26"/>
            <w:szCs w:val="26"/>
          </w:rPr>
          <w:delText>concluyó bastante</w:delText>
        </w:r>
      </w:del>
      <w:ins w:id="772" w:author="Paula Castrilli" w:date="2025-05-19T22:13:00Z">
        <w:r w:rsidR="00F94827">
          <w:rPr>
            <w:rFonts w:ascii="Crimson Text" w:hAnsi="Crimson Text"/>
            <w:sz w:val="26"/>
            <w:szCs w:val="26"/>
          </w:rPr>
          <w:t>el anciano estaba cada vez más</w:t>
        </w:r>
      </w:ins>
      <w:r w:rsidR="002A318F" w:rsidRPr="00E3184D">
        <w:rPr>
          <w:rFonts w:ascii="Crimson Text" w:hAnsi="Crimson Text"/>
          <w:sz w:val="26"/>
          <w:szCs w:val="26"/>
        </w:rPr>
        <w:t xml:space="preserve"> agitado</w:t>
      </w:r>
      <w:del w:id="773" w:author="Paula Castrilli" w:date="2025-05-19T22:13:00Z">
        <w:r w:rsidR="002A318F" w:rsidRPr="00E3184D" w:rsidDel="00F94827">
          <w:rPr>
            <w:rFonts w:ascii="Crimson Text" w:hAnsi="Crimson Text"/>
            <w:sz w:val="26"/>
            <w:szCs w:val="26"/>
          </w:rPr>
          <w:delText>, e</w:delText>
        </w:r>
      </w:del>
      <w:ins w:id="774" w:author="Paula Castrilli" w:date="2025-05-19T22:13:00Z">
        <w:r w:rsidR="00F94827">
          <w:rPr>
            <w:rFonts w:ascii="Crimson Text" w:hAnsi="Crimson Text"/>
            <w:sz w:val="26"/>
            <w:szCs w:val="26"/>
          </w:rPr>
          <w:t>. E</w:t>
        </w:r>
      </w:ins>
      <w:r w:rsidR="002A318F" w:rsidRPr="00E3184D">
        <w:rPr>
          <w:rFonts w:ascii="Crimson Text" w:hAnsi="Crimson Text"/>
          <w:sz w:val="26"/>
          <w:szCs w:val="26"/>
        </w:rPr>
        <w:t>l discurso</w:t>
      </w:r>
      <w:ins w:id="775" w:author="Paula Castrilli" w:date="2025-05-19T22:13:00Z">
        <w:r w:rsidR="00F94827">
          <w:rPr>
            <w:rFonts w:ascii="Crimson Text" w:hAnsi="Crimson Text"/>
            <w:sz w:val="26"/>
            <w:szCs w:val="26"/>
          </w:rPr>
          <w:t xml:space="preserve"> lo</w:t>
        </w:r>
      </w:ins>
      <w:r w:rsidR="002A318F" w:rsidRPr="00E3184D">
        <w:rPr>
          <w:rFonts w:ascii="Crimson Text" w:hAnsi="Crimson Text"/>
          <w:sz w:val="26"/>
          <w:szCs w:val="26"/>
        </w:rPr>
        <w:t xml:space="preserve"> </w:t>
      </w:r>
      <w:r w:rsidR="007D2122" w:rsidRPr="00E3184D">
        <w:rPr>
          <w:rFonts w:ascii="Crimson Text" w:hAnsi="Crimson Text"/>
          <w:sz w:val="26"/>
          <w:szCs w:val="26"/>
        </w:rPr>
        <w:t>motivaba</w:t>
      </w:r>
      <w:del w:id="776" w:author="Paula Castrilli" w:date="2025-05-19T22:13:00Z">
        <w:r w:rsidR="007D2122" w:rsidRPr="00E3184D" w:rsidDel="00F94827">
          <w:rPr>
            <w:rFonts w:ascii="Crimson Text" w:hAnsi="Crimson Text"/>
            <w:sz w:val="26"/>
            <w:szCs w:val="26"/>
          </w:rPr>
          <w:delText xml:space="preserve"> a</w:delText>
        </w:r>
        <w:r w:rsidR="002A318F" w:rsidRPr="00E3184D" w:rsidDel="00F94827">
          <w:rPr>
            <w:rFonts w:ascii="Crimson Text" w:hAnsi="Crimson Text"/>
            <w:sz w:val="26"/>
            <w:szCs w:val="26"/>
          </w:rPr>
          <w:delText>l anciano</w:delText>
        </w:r>
      </w:del>
      <w:r w:rsidR="002A318F" w:rsidRPr="00E3184D">
        <w:rPr>
          <w:rFonts w:ascii="Crimson Text" w:hAnsi="Crimson Text"/>
          <w:sz w:val="26"/>
          <w:szCs w:val="26"/>
        </w:rPr>
        <w:t xml:space="preserve">, pero lo dejaba sin oxígeno. Al ver que </w:t>
      </w:r>
      <w:proofErr w:type="spellStart"/>
      <w:r w:rsidR="002A318F" w:rsidRPr="00E3184D">
        <w:rPr>
          <w:rFonts w:ascii="Crimson Text" w:hAnsi="Crimson Text"/>
          <w:sz w:val="26"/>
          <w:szCs w:val="26"/>
        </w:rPr>
        <w:t>Harald</w:t>
      </w:r>
      <w:proofErr w:type="spellEnd"/>
      <w:r w:rsidR="002A318F" w:rsidRPr="00E3184D">
        <w:rPr>
          <w:rFonts w:ascii="Crimson Text" w:hAnsi="Crimson Text"/>
          <w:sz w:val="26"/>
          <w:szCs w:val="26"/>
        </w:rPr>
        <w:t xml:space="preserve"> necesitaba una pausa, </w:t>
      </w:r>
      <w:proofErr w:type="spellStart"/>
      <w:r w:rsidR="002A318F" w:rsidRPr="00E3184D">
        <w:rPr>
          <w:rFonts w:ascii="Crimson Text" w:hAnsi="Crimson Text"/>
          <w:sz w:val="26"/>
          <w:szCs w:val="26"/>
        </w:rPr>
        <w:t>Sigurd</w:t>
      </w:r>
      <w:proofErr w:type="spellEnd"/>
      <w:r w:rsidR="002A318F" w:rsidRPr="00E3184D">
        <w:rPr>
          <w:rFonts w:ascii="Crimson Text" w:hAnsi="Crimson Text"/>
          <w:sz w:val="26"/>
          <w:szCs w:val="26"/>
        </w:rPr>
        <w:t xml:space="preserve"> tomó la palabra nuevamente.</w:t>
      </w:r>
    </w:p>
    <w:p w:rsidR="002A318F" w:rsidRPr="00E3184D" w:rsidRDefault="002E1261"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w:t>
      </w:r>
      <w:r w:rsidR="002A318F" w:rsidRPr="00E3184D">
        <w:rPr>
          <w:rFonts w:ascii="Crimson Text" w:hAnsi="Crimson Text"/>
          <w:sz w:val="26"/>
          <w:szCs w:val="26"/>
        </w:rPr>
        <w:t xml:space="preserve">Como dijo </w:t>
      </w:r>
      <w:proofErr w:type="spellStart"/>
      <w:r w:rsidR="002A318F" w:rsidRPr="00E3184D">
        <w:rPr>
          <w:rFonts w:ascii="Crimson Text" w:hAnsi="Crimson Text"/>
          <w:sz w:val="26"/>
          <w:szCs w:val="26"/>
        </w:rPr>
        <w:t>Harald</w:t>
      </w:r>
      <w:proofErr w:type="spellEnd"/>
      <w:r w:rsidR="002A318F" w:rsidRPr="00E3184D">
        <w:rPr>
          <w:rFonts w:ascii="Crimson Text" w:hAnsi="Crimson Text"/>
          <w:sz w:val="26"/>
          <w:szCs w:val="26"/>
        </w:rPr>
        <w:t>, el primer paso del reto final pondrá a prueba la valentía de cada uno de ustedes</w:t>
      </w:r>
      <w:r w:rsidR="00372233" w:rsidRPr="00E3184D">
        <w:rPr>
          <w:rFonts w:ascii="Crimson Text" w:hAnsi="Crimson Text"/>
          <w:sz w:val="26"/>
          <w:szCs w:val="26"/>
        </w:rPr>
        <w:t xml:space="preserve">. Hoy </w:t>
      </w:r>
      <w:r w:rsidR="00D31CF6" w:rsidRPr="00E3184D">
        <w:rPr>
          <w:rFonts w:ascii="Crimson Text" w:hAnsi="Crimson Text"/>
          <w:sz w:val="26"/>
          <w:szCs w:val="26"/>
        </w:rPr>
        <w:t>nos enfocaremos en</w:t>
      </w:r>
      <w:r w:rsidR="00372233" w:rsidRPr="00E3184D">
        <w:rPr>
          <w:rFonts w:ascii="Crimson Text" w:hAnsi="Crimson Text"/>
          <w:sz w:val="26"/>
          <w:szCs w:val="26"/>
        </w:rPr>
        <w:t xml:space="preserve"> esta prueba, </w:t>
      </w:r>
      <w:r w:rsidR="00AB4071" w:rsidRPr="00E3184D">
        <w:rPr>
          <w:rFonts w:ascii="Crimson Text" w:hAnsi="Crimson Text"/>
          <w:sz w:val="26"/>
          <w:szCs w:val="26"/>
        </w:rPr>
        <w:t xml:space="preserve">y </w:t>
      </w:r>
      <w:r w:rsidR="00372233" w:rsidRPr="00E3184D">
        <w:rPr>
          <w:rFonts w:ascii="Crimson Text" w:hAnsi="Crimson Text"/>
          <w:sz w:val="26"/>
          <w:szCs w:val="26"/>
        </w:rPr>
        <w:t xml:space="preserve">sólo cuando haya sido superada </w:t>
      </w:r>
      <w:r w:rsidR="00FB07FD" w:rsidRPr="00E3184D">
        <w:rPr>
          <w:rFonts w:ascii="Crimson Text" w:hAnsi="Crimson Text"/>
          <w:sz w:val="26"/>
          <w:szCs w:val="26"/>
        </w:rPr>
        <w:t xml:space="preserve">les explicaré </w:t>
      </w:r>
      <w:r w:rsidR="00D31CF6" w:rsidRPr="00E3184D">
        <w:rPr>
          <w:rFonts w:ascii="Crimson Text" w:hAnsi="Crimson Text"/>
          <w:sz w:val="26"/>
          <w:szCs w:val="26"/>
        </w:rPr>
        <w:t>más del resto</w:t>
      </w:r>
      <w:r w:rsidR="00372233" w:rsidRPr="00E3184D">
        <w:rPr>
          <w:rFonts w:ascii="Crimson Text" w:hAnsi="Crimson Text"/>
          <w:sz w:val="26"/>
          <w:szCs w:val="26"/>
        </w:rPr>
        <w:t xml:space="preserve">. No será sencillo, es un </w:t>
      </w:r>
      <w:proofErr w:type="spellStart"/>
      <w:r w:rsidR="00372233" w:rsidRPr="00E3184D">
        <w:rPr>
          <w:rFonts w:ascii="Crimson Text" w:hAnsi="Crimson Text"/>
          <w:sz w:val="26"/>
          <w:szCs w:val="26"/>
        </w:rPr>
        <w:t>desafi</w:t>
      </w:r>
      <w:ins w:id="777" w:author="Paula Castrilli" w:date="2025-05-19T22:14:00Z">
        <w:r w:rsidR="00651164">
          <w:rPr>
            <w:rFonts w:ascii="Crimson Text" w:hAnsi="Crimson Text"/>
            <w:sz w:val="26"/>
            <w:szCs w:val="26"/>
          </w:rPr>
          <w:t>o</w:t>
        </w:r>
      </w:ins>
      <w:proofErr w:type="spellEnd"/>
      <w:del w:id="778" w:author="Paula Castrilli" w:date="2025-05-19T22:14:00Z">
        <w:r w:rsidR="00372233" w:rsidRPr="00E3184D" w:rsidDel="00651164">
          <w:rPr>
            <w:rFonts w:ascii="Crimson Text" w:hAnsi="Crimson Text"/>
            <w:sz w:val="26"/>
            <w:szCs w:val="26"/>
          </w:rPr>
          <w:delText>ó</w:delText>
        </w:r>
      </w:del>
      <w:r w:rsidR="00372233" w:rsidRPr="00E3184D">
        <w:rPr>
          <w:rFonts w:ascii="Crimson Text" w:hAnsi="Crimson Text"/>
          <w:sz w:val="26"/>
          <w:szCs w:val="26"/>
        </w:rPr>
        <w:t xml:space="preserve"> </w:t>
      </w:r>
      <w:del w:id="779" w:author="Paula Castrilli" w:date="2025-05-19T22:14:00Z">
        <w:r w:rsidR="00372233" w:rsidRPr="00E3184D" w:rsidDel="00651164">
          <w:rPr>
            <w:rFonts w:ascii="Crimson Text" w:hAnsi="Crimson Text"/>
            <w:sz w:val="26"/>
            <w:szCs w:val="26"/>
          </w:rPr>
          <w:delText xml:space="preserve">inédito y </w:delText>
        </w:r>
      </w:del>
      <w:r w:rsidR="00372233" w:rsidRPr="00E3184D">
        <w:rPr>
          <w:rFonts w:ascii="Crimson Text" w:hAnsi="Crimson Text"/>
          <w:sz w:val="26"/>
          <w:szCs w:val="26"/>
        </w:rPr>
        <w:t>peligroso, pero confío en que lo lograrán</w:t>
      </w:r>
      <w:r w:rsidR="00F4565A" w:rsidRPr="00E3184D">
        <w:rPr>
          <w:rFonts w:ascii="Crimson Text" w:hAnsi="Crimson Text"/>
          <w:sz w:val="26"/>
          <w:szCs w:val="26"/>
        </w:rPr>
        <w:t xml:space="preserve"> –</w:t>
      </w:r>
      <w:del w:id="780" w:author="Paula Castrilli" w:date="2025-05-19T22:14:00Z">
        <w:r w:rsidR="00F4565A" w:rsidRPr="00E3184D" w:rsidDel="00651164">
          <w:rPr>
            <w:rFonts w:ascii="Crimson Text" w:hAnsi="Crimson Text"/>
            <w:sz w:val="26"/>
            <w:szCs w:val="26"/>
          </w:rPr>
          <w:delText xml:space="preserve">lanzó </w:delText>
        </w:r>
      </w:del>
      <w:ins w:id="781" w:author="Paula Castrilli" w:date="2025-05-19T22:14:00Z">
        <w:r w:rsidR="00651164">
          <w:rPr>
            <w:rFonts w:ascii="Crimson Text" w:hAnsi="Crimson Text"/>
            <w:sz w:val="26"/>
            <w:szCs w:val="26"/>
          </w:rPr>
          <w:t>decía</w:t>
        </w:r>
        <w:r w:rsidR="00651164" w:rsidRPr="00E3184D">
          <w:rPr>
            <w:rFonts w:ascii="Crimson Text" w:hAnsi="Crimson Text"/>
            <w:sz w:val="26"/>
            <w:szCs w:val="26"/>
          </w:rPr>
          <w:t xml:space="preserve"> </w:t>
        </w:r>
      </w:ins>
      <w:r w:rsidR="00444D26" w:rsidRPr="00E3184D">
        <w:rPr>
          <w:rFonts w:ascii="Crimson Text" w:hAnsi="Crimson Text"/>
          <w:sz w:val="26"/>
          <w:szCs w:val="26"/>
        </w:rPr>
        <w:t>cada palabra</w:t>
      </w:r>
      <w:r w:rsidR="00F4565A" w:rsidRPr="00E3184D">
        <w:rPr>
          <w:rFonts w:ascii="Crimson Text" w:hAnsi="Crimson Text"/>
          <w:sz w:val="26"/>
          <w:szCs w:val="26"/>
        </w:rPr>
        <w:t xml:space="preserve"> </w:t>
      </w:r>
      <w:del w:id="782" w:author="Paula Castrilli" w:date="2025-05-19T22:15:00Z">
        <w:r w:rsidR="00F4565A" w:rsidRPr="00E3184D" w:rsidDel="00651164">
          <w:rPr>
            <w:rFonts w:ascii="Crimson Text" w:hAnsi="Crimson Text"/>
            <w:sz w:val="26"/>
            <w:szCs w:val="26"/>
          </w:rPr>
          <w:delText>entre los rostros confundidos de los aspirantes</w:delText>
        </w:r>
      </w:del>
      <w:ins w:id="783" w:author="Paula Castrilli" w:date="2025-05-19T22:15:00Z">
        <w:r w:rsidR="00651164">
          <w:rPr>
            <w:rFonts w:ascii="Crimson Text" w:hAnsi="Crimson Text"/>
            <w:sz w:val="26"/>
            <w:szCs w:val="26"/>
          </w:rPr>
          <w:t>con la mayor claridad posible</w:t>
        </w:r>
      </w:ins>
      <w:r w:rsidR="002A318F" w:rsidRPr="00E3184D">
        <w:rPr>
          <w:rFonts w:ascii="Crimson Text" w:hAnsi="Crimson Text"/>
          <w:sz w:val="26"/>
          <w:szCs w:val="26"/>
        </w:rPr>
        <w:t>.</w:t>
      </w:r>
      <w:r w:rsidR="00F4565A" w:rsidRPr="00E3184D">
        <w:rPr>
          <w:rFonts w:ascii="Crimson Text" w:hAnsi="Crimson Text"/>
          <w:sz w:val="26"/>
          <w:szCs w:val="26"/>
        </w:rPr>
        <w:t xml:space="preserve"> Tras </w:t>
      </w:r>
      <w:del w:id="784" w:author="Paula Castrilli" w:date="2025-05-19T22:15:00Z">
        <w:r w:rsidR="000F571D" w:rsidRPr="00E3184D" w:rsidDel="00651164">
          <w:rPr>
            <w:rFonts w:ascii="Crimson Text" w:hAnsi="Crimson Text"/>
            <w:sz w:val="26"/>
            <w:szCs w:val="26"/>
          </w:rPr>
          <w:delText>extender</w:delText>
        </w:r>
        <w:r w:rsidR="00F4565A" w:rsidRPr="00E3184D" w:rsidDel="00651164">
          <w:rPr>
            <w:rFonts w:ascii="Crimson Text" w:hAnsi="Crimson Text"/>
            <w:sz w:val="26"/>
            <w:szCs w:val="26"/>
          </w:rPr>
          <w:delText xml:space="preserve"> unos segundos más </w:delText>
        </w:r>
        <w:r w:rsidR="000F571D" w:rsidRPr="00E3184D" w:rsidDel="00651164">
          <w:rPr>
            <w:rFonts w:ascii="Crimson Text" w:hAnsi="Crimson Text"/>
            <w:sz w:val="26"/>
            <w:szCs w:val="26"/>
          </w:rPr>
          <w:delText>el</w:delText>
        </w:r>
        <w:r w:rsidR="00F4565A" w:rsidRPr="00E3184D" w:rsidDel="00651164">
          <w:rPr>
            <w:rFonts w:ascii="Crimson Text" w:hAnsi="Crimson Text"/>
            <w:sz w:val="26"/>
            <w:szCs w:val="26"/>
          </w:rPr>
          <w:delText xml:space="preserve"> marco de incertidumbre</w:delText>
        </w:r>
      </w:del>
      <w:ins w:id="785" w:author="Paula Castrilli" w:date="2025-05-19T22:15:00Z">
        <w:r w:rsidR="00651164">
          <w:rPr>
            <w:rFonts w:ascii="Crimson Text" w:hAnsi="Crimson Text"/>
            <w:sz w:val="26"/>
            <w:szCs w:val="26"/>
          </w:rPr>
          <w:t>observar unos segundos m</w:t>
        </w:r>
      </w:ins>
      <w:ins w:id="786" w:author="Paula Castrilli" w:date="2025-05-19T22:16:00Z">
        <w:r w:rsidR="00651164">
          <w:rPr>
            <w:rFonts w:ascii="Crimson Text" w:hAnsi="Crimson Text"/>
            <w:sz w:val="26"/>
            <w:szCs w:val="26"/>
          </w:rPr>
          <w:t>ás los rostros confundidos de los aspirantes</w:t>
        </w:r>
      </w:ins>
      <w:r w:rsidR="00F4565A" w:rsidRPr="00E3184D">
        <w:rPr>
          <w:rFonts w:ascii="Crimson Text" w:hAnsi="Crimson Text"/>
          <w:sz w:val="26"/>
          <w:szCs w:val="26"/>
        </w:rPr>
        <w:t>, finalmente</w:t>
      </w:r>
      <w:del w:id="787" w:author="Paula Castrilli" w:date="2025-05-19T22:16:00Z">
        <w:r w:rsidR="00F4565A" w:rsidRPr="00E3184D" w:rsidDel="00651164">
          <w:rPr>
            <w:rFonts w:ascii="Crimson Text" w:hAnsi="Crimson Text"/>
            <w:sz w:val="26"/>
            <w:szCs w:val="26"/>
          </w:rPr>
          <w:delText>,</w:delText>
        </w:r>
      </w:del>
      <w:r w:rsidR="00F4565A" w:rsidRPr="00E3184D">
        <w:rPr>
          <w:rFonts w:ascii="Crimson Text" w:hAnsi="Crimson Text"/>
          <w:sz w:val="26"/>
          <w:szCs w:val="26"/>
        </w:rPr>
        <w:t xml:space="preserve"> fue </w:t>
      </w:r>
      <w:r w:rsidR="000F571D" w:rsidRPr="00E3184D">
        <w:rPr>
          <w:rFonts w:ascii="Crimson Text" w:hAnsi="Crimson Text"/>
          <w:sz w:val="26"/>
          <w:szCs w:val="26"/>
        </w:rPr>
        <w:t>al grano</w:t>
      </w:r>
      <w:r w:rsidR="00F4565A" w:rsidRPr="00E3184D">
        <w:rPr>
          <w:rFonts w:ascii="Crimson Text" w:hAnsi="Crimson Text"/>
          <w:sz w:val="26"/>
          <w:szCs w:val="26"/>
        </w:rPr>
        <w:t xml:space="preserve">–. Deberán ingresar al </w:t>
      </w:r>
      <w:del w:id="788" w:author="Paula Castrilli" w:date="2025-05-19T22:39:00Z">
        <w:r w:rsidR="00F4565A" w:rsidRPr="00E3184D" w:rsidDel="00B16908">
          <w:rPr>
            <w:rFonts w:ascii="Crimson Text" w:hAnsi="Crimson Text"/>
            <w:sz w:val="26"/>
            <w:szCs w:val="26"/>
          </w:rPr>
          <w:delText>bosque encantado</w:delText>
        </w:r>
      </w:del>
      <w:ins w:id="789" w:author="Paula Castrilli" w:date="2025-05-19T22:39:00Z">
        <w:r w:rsidR="00B16908">
          <w:rPr>
            <w:rFonts w:ascii="Crimson Text" w:hAnsi="Crimson Text"/>
            <w:sz w:val="26"/>
            <w:szCs w:val="26"/>
          </w:rPr>
          <w:t>Bosque Encantado</w:t>
        </w:r>
      </w:ins>
      <w:r w:rsidR="00F4565A" w:rsidRPr="00E3184D">
        <w:rPr>
          <w:rFonts w:ascii="Crimson Text" w:hAnsi="Crimson Text"/>
          <w:sz w:val="26"/>
          <w:szCs w:val="26"/>
        </w:rPr>
        <w:t xml:space="preserve"> –dijo, e inmediatamente se desató el murmullo entre los jóvenes–. Llegar</w:t>
      </w:r>
      <w:r w:rsidR="00BA1E32" w:rsidRPr="00E3184D">
        <w:rPr>
          <w:rFonts w:ascii="Crimson Text" w:hAnsi="Crimson Text"/>
          <w:sz w:val="26"/>
          <w:szCs w:val="26"/>
        </w:rPr>
        <w:t xml:space="preserve">án hasta el </w:t>
      </w:r>
      <w:r w:rsidR="00EA19B4" w:rsidRPr="00E3184D">
        <w:rPr>
          <w:rFonts w:ascii="Crimson Text" w:hAnsi="Crimson Text"/>
          <w:sz w:val="26"/>
          <w:szCs w:val="26"/>
        </w:rPr>
        <w:lastRenderedPageBreak/>
        <w:t>búnker</w:t>
      </w:r>
      <w:r w:rsidR="00BA1E32" w:rsidRPr="00E3184D">
        <w:rPr>
          <w:rFonts w:ascii="Crimson Text" w:hAnsi="Crimson Text"/>
          <w:sz w:val="26"/>
          <w:szCs w:val="26"/>
        </w:rPr>
        <w:t xml:space="preserve"> abandonado, tomarán uno de los estandartes </w:t>
      </w:r>
      <w:r w:rsidR="00895E10" w:rsidRPr="00E3184D">
        <w:rPr>
          <w:rFonts w:ascii="Crimson Text" w:hAnsi="Crimson Text"/>
          <w:sz w:val="26"/>
          <w:szCs w:val="26"/>
        </w:rPr>
        <w:t>d</w:t>
      </w:r>
      <w:r w:rsidR="00BA1E32" w:rsidRPr="00E3184D">
        <w:rPr>
          <w:rFonts w:ascii="Crimson Text" w:hAnsi="Crimson Text"/>
          <w:sz w:val="26"/>
          <w:szCs w:val="26"/>
        </w:rPr>
        <w:t>el salón principal, y lo traerán como prueba de haber alcanzado el objetivo.</w:t>
      </w:r>
    </w:p>
    <w:p w:rsidR="00BA1E32" w:rsidRPr="00E3184D" w:rsidRDefault="002E1261"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w:t>
      </w:r>
      <w:r w:rsidR="00BA1E32" w:rsidRPr="00E3184D">
        <w:rPr>
          <w:rFonts w:ascii="Crimson Text" w:hAnsi="Crimson Text"/>
          <w:sz w:val="26"/>
          <w:szCs w:val="26"/>
        </w:rPr>
        <w:t>¡Es una misión suicida! –</w:t>
      </w:r>
      <w:del w:id="790" w:author="Paula Castrilli" w:date="2025-05-19T22:17:00Z">
        <w:r w:rsidR="00BA1E32" w:rsidRPr="00E3184D" w:rsidDel="0037615F">
          <w:rPr>
            <w:rFonts w:ascii="Crimson Text" w:hAnsi="Crimson Text"/>
            <w:sz w:val="26"/>
            <w:szCs w:val="26"/>
          </w:rPr>
          <w:delText xml:space="preserve">exclamó </w:delText>
        </w:r>
      </w:del>
      <w:ins w:id="791" w:author="Paula Castrilli" w:date="2025-05-19T22:17:00Z">
        <w:r w:rsidR="0037615F">
          <w:rPr>
            <w:rFonts w:ascii="Crimson Text" w:hAnsi="Crimson Text"/>
            <w:sz w:val="26"/>
            <w:szCs w:val="26"/>
          </w:rPr>
          <w:t>protestó</w:t>
        </w:r>
        <w:r w:rsidR="0037615F" w:rsidRPr="00E3184D">
          <w:rPr>
            <w:rFonts w:ascii="Crimson Text" w:hAnsi="Crimson Text"/>
            <w:sz w:val="26"/>
            <w:szCs w:val="26"/>
          </w:rPr>
          <w:t xml:space="preserve"> </w:t>
        </w:r>
      </w:ins>
      <w:r w:rsidR="00BA1E32" w:rsidRPr="00E3184D">
        <w:rPr>
          <w:rFonts w:ascii="Crimson Text" w:hAnsi="Crimson Text"/>
          <w:sz w:val="26"/>
          <w:szCs w:val="26"/>
        </w:rPr>
        <w:t xml:space="preserve">sorprendido uno de los </w:t>
      </w:r>
      <w:del w:id="792" w:author="Paula Castrilli" w:date="2025-05-19T22:17:00Z">
        <w:r w:rsidR="00BA1E32" w:rsidRPr="00E3184D" w:rsidDel="0037615F">
          <w:rPr>
            <w:rFonts w:ascii="Crimson Text" w:hAnsi="Crimson Text"/>
            <w:sz w:val="26"/>
            <w:szCs w:val="26"/>
          </w:rPr>
          <w:delText>aspirantes</w:delText>
        </w:r>
      </w:del>
      <w:ins w:id="793" w:author="Paula Castrilli" w:date="2025-05-19T22:17:00Z">
        <w:r w:rsidR="0037615F">
          <w:rPr>
            <w:rFonts w:ascii="Crimson Text" w:hAnsi="Crimson Text"/>
            <w:sz w:val="26"/>
            <w:szCs w:val="26"/>
          </w:rPr>
          <w:t>reclutas</w:t>
        </w:r>
      </w:ins>
      <w:r w:rsidR="00BA1E32" w:rsidRPr="00E3184D">
        <w:rPr>
          <w:rFonts w:ascii="Crimson Text" w:hAnsi="Crimson Text"/>
          <w:sz w:val="26"/>
          <w:szCs w:val="26"/>
        </w:rPr>
        <w:t>.</w:t>
      </w:r>
    </w:p>
    <w:p w:rsidR="00BA1E32" w:rsidRPr="00E3184D" w:rsidRDefault="002E1261"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w:t>
      </w:r>
      <w:r w:rsidR="00BA1E32" w:rsidRPr="00E3184D">
        <w:rPr>
          <w:rFonts w:ascii="Crimson Text" w:hAnsi="Crimson Text"/>
          <w:sz w:val="26"/>
          <w:szCs w:val="26"/>
        </w:rPr>
        <w:t xml:space="preserve">Toda misión de un guerrero es peligrosa, si le tienes miedo a la muerte elegiste el camino equivocado –respondió </w:t>
      </w:r>
      <w:proofErr w:type="spellStart"/>
      <w:r w:rsidR="00BA1E32" w:rsidRPr="00E3184D">
        <w:rPr>
          <w:rFonts w:ascii="Crimson Text" w:hAnsi="Crimson Text"/>
          <w:sz w:val="26"/>
          <w:szCs w:val="26"/>
        </w:rPr>
        <w:t>Sigurd</w:t>
      </w:r>
      <w:proofErr w:type="spellEnd"/>
      <w:ins w:id="794" w:author="Paula Castrilli" w:date="2025-05-19T22:18:00Z">
        <w:r w:rsidR="0037615F">
          <w:rPr>
            <w:rFonts w:ascii="Crimson Text" w:hAnsi="Crimson Text"/>
            <w:sz w:val="26"/>
            <w:szCs w:val="26"/>
          </w:rPr>
          <w:t>, cortante</w:t>
        </w:r>
      </w:ins>
      <w:del w:id="795" w:author="Paula Castrilli" w:date="2025-05-19T22:18:00Z">
        <w:r w:rsidR="00BA1E32" w:rsidRPr="00E3184D" w:rsidDel="0037615F">
          <w:rPr>
            <w:rFonts w:ascii="Crimson Text" w:hAnsi="Crimson Text"/>
            <w:sz w:val="26"/>
            <w:szCs w:val="26"/>
          </w:rPr>
          <w:delText xml:space="preserve"> con temperamento</w:delText>
        </w:r>
      </w:del>
      <w:r w:rsidR="00BA1E32" w:rsidRPr="00E3184D">
        <w:rPr>
          <w:rFonts w:ascii="Crimson Text" w:hAnsi="Crimson Text"/>
          <w:sz w:val="26"/>
          <w:szCs w:val="26"/>
        </w:rPr>
        <w:t>.</w:t>
      </w:r>
    </w:p>
    <w:p w:rsidR="00BA1E32" w:rsidRPr="00E3184D" w:rsidRDefault="002E1261"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w:t>
      </w:r>
      <w:r w:rsidR="00BA1E32" w:rsidRPr="00E3184D">
        <w:rPr>
          <w:rFonts w:ascii="Crimson Text" w:hAnsi="Crimson Text"/>
          <w:sz w:val="26"/>
          <w:szCs w:val="26"/>
        </w:rPr>
        <w:t>No se trata de valentía</w:t>
      </w:r>
      <w:del w:id="796" w:author="Paula Castrilli" w:date="2025-05-19T22:18:00Z">
        <w:r w:rsidR="00BA1E32" w:rsidRPr="00E3184D" w:rsidDel="0037615F">
          <w:rPr>
            <w:rFonts w:ascii="Crimson Text" w:hAnsi="Crimson Text"/>
            <w:sz w:val="26"/>
            <w:szCs w:val="26"/>
          </w:rPr>
          <w:delText>.</w:delText>
        </w:r>
      </w:del>
      <w:ins w:id="797" w:author="Paula Castrilli" w:date="2025-05-19T22:18:00Z">
        <w:r w:rsidR="0037615F">
          <w:rPr>
            <w:rFonts w:ascii="Crimson Text" w:hAnsi="Crimson Text"/>
            <w:sz w:val="26"/>
            <w:szCs w:val="26"/>
          </w:rPr>
          <w:t>,</w:t>
        </w:r>
      </w:ins>
      <w:r w:rsidR="00BA1E32" w:rsidRPr="00E3184D">
        <w:rPr>
          <w:rFonts w:ascii="Crimson Text" w:hAnsi="Crimson Text"/>
          <w:sz w:val="26"/>
          <w:szCs w:val="26"/>
        </w:rPr>
        <w:t xml:space="preserve"> ¿</w:t>
      </w:r>
      <w:del w:id="798" w:author="Paula Castrilli" w:date="2025-05-19T22:18:00Z">
        <w:r w:rsidR="00BA1E32" w:rsidRPr="00E3184D" w:rsidDel="0037615F">
          <w:rPr>
            <w:rFonts w:ascii="Crimson Text" w:hAnsi="Crimson Text"/>
            <w:sz w:val="26"/>
            <w:szCs w:val="26"/>
          </w:rPr>
          <w:delText>U</w:delText>
        </w:r>
      </w:del>
      <w:ins w:id="799" w:author="Paula Castrilli" w:date="2025-05-19T22:18:00Z">
        <w:r w:rsidR="0037615F">
          <w:rPr>
            <w:rFonts w:ascii="Crimson Text" w:hAnsi="Crimson Text"/>
            <w:sz w:val="26"/>
            <w:szCs w:val="26"/>
          </w:rPr>
          <w:t>u</w:t>
        </w:r>
      </w:ins>
      <w:r w:rsidR="00BA1E32" w:rsidRPr="00E3184D">
        <w:rPr>
          <w:rFonts w:ascii="Crimson Text" w:hAnsi="Crimson Text"/>
          <w:sz w:val="26"/>
          <w:szCs w:val="26"/>
        </w:rPr>
        <w:t>stedes quieren un batallón de guerreros o de cadáveres? –retrucó el muchacho enfadado.</w:t>
      </w:r>
    </w:p>
    <w:p w:rsidR="00BA1E32" w:rsidRPr="00E3184D" w:rsidRDefault="002E1261"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w:t>
      </w:r>
      <w:r w:rsidR="00BA1E32" w:rsidRPr="00E3184D">
        <w:rPr>
          <w:rFonts w:ascii="Crimson Text" w:hAnsi="Crimson Text"/>
          <w:sz w:val="26"/>
          <w:szCs w:val="26"/>
        </w:rPr>
        <w:t xml:space="preserve">¡Eres un insolente! </w:t>
      </w:r>
      <w:ins w:id="800" w:author="Paula Castrilli" w:date="2025-05-19T22:18:00Z">
        <w:r w:rsidR="0037615F">
          <w:rPr>
            <w:rFonts w:ascii="Crimson Text" w:hAnsi="Crimson Text"/>
            <w:sz w:val="26"/>
            <w:szCs w:val="26"/>
          </w:rPr>
          <w:t>¿</w:t>
        </w:r>
      </w:ins>
      <w:r w:rsidR="00BA1E32" w:rsidRPr="00E3184D">
        <w:rPr>
          <w:rFonts w:ascii="Crimson Text" w:hAnsi="Crimson Text"/>
          <w:sz w:val="26"/>
          <w:szCs w:val="26"/>
        </w:rPr>
        <w:t>Cómo te atreves a hablarle de esa forma a un superior</w:t>
      </w:r>
      <w:ins w:id="801" w:author="Paula Castrilli" w:date="2025-05-19T22:18:00Z">
        <w:r w:rsidR="0037615F">
          <w:rPr>
            <w:rFonts w:ascii="Crimson Text" w:hAnsi="Crimson Text"/>
            <w:sz w:val="26"/>
            <w:szCs w:val="26"/>
          </w:rPr>
          <w:t>?</w:t>
        </w:r>
      </w:ins>
      <w:del w:id="802" w:author="Paula Castrilli" w:date="2025-05-19T22:18:00Z">
        <w:r w:rsidR="00BA1E32" w:rsidRPr="00E3184D" w:rsidDel="0037615F">
          <w:rPr>
            <w:rFonts w:ascii="Crimson Text" w:hAnsi="Crimson Text"/>
            <w:sz w:val="26"/>
            <w:szCs w:val="26"/>
          </w:rPr>
          <w:delText>.</w:delText>
        </w:r>
      </w:del>
      <w:r w:rsidR="00BA1E32" w:rsidRPr="00E3184D">
        <w:rPr>
          <w:rFonts w:ascii="Crimson Text" w:hAnsi="Crimson Text"/>
          <w:sz w:val="26"/>
          <w:szCs w:val="26"/>
        </w:rPr>
        <w:t xml:space="preserve"> </w:t>
      </w:r>
      <w:r w:rsidR="00444D26" w:rsidRPr="00E3184D">
        <w:rPr>
          <w:rFonts w:ascii="Crimson Text" w:hAnsi="Crimson Text"/>
          <w:sz w:val="26"/>
          <w:szCs w:val="26"/>
        </w:rPr>
        <w:t>Creo que t</w:t>
      </w:r>
      <w:r w:rsidR="00BA1E32" w:rsidRPr="00E3184D">
        <w:rPr>
          <w:rFonts w:ascii="Crimson Text" w:hAnsi="Crimson Text"/>
          <w:sz w:val="26"/>
          <w:szCs w:val="26"/>
        </w:rPr>
        <w:t>us días en la guardia real han terminado –</w:t>
      </w:r>
      <w:r w:rsidR="00191F47" w:rsidRPr="00E3184D">
        <w:rPr>
          <w:rFonts w:ascii="Crimson Text" w:hAnsi="Crimson Text"/>
          <w:sz w:val="26"/>
          <w:szCs w:val="26"/>
        </w:rPr>
        <w:t xml:space="preserve">respondió </w:t>
      </w:r>
      <w:ins w:id="803" w:author="Paula Castrilli" w:date="2025-05-19T22:18:00Z">
        <w:r w:rsidR="0037615F">
          <w:rPr>
            <w:rFonts w:ascii="Crimson Text" w:hAnsi="Crimson Text"/>
            <w:sz w:val="26"/>
            <w:szCs w:val="26"/>
          </w:rPr>
          <w:t xml:space="preserve">el guerrero, </w:t>
        </w:r>
      </w:ins>
      <w:r w:rsidR="00191F47" w:rsidRPr="00E3184D">
        <w:rPr>
          <w:rFonts w:ascii="Crimson Text" w:hAnsi="Crimson Text"/>
          <w:sz w:val="26"/>
          <w:szCs w:val="26"/>
        </w:rPr>
        <w:t xml:space="preserve">desencajado. Por su parte, </w:t>
      </w:r>
      <w:proofErr w:type="spellStart"/>
      <w:r w:rsidR="00191F47" w:rsidRPr="00E3184D">
        <w:rPr>
          <w:rFonts w:ascii="Crimson Text" w:hAnsi="Crimson Text"/>
          <w:sz w:val="26"/>
          <w:szCs w:val="26"/>
        </w:rPr>
        <w:t>Harald</w:t>
      </w:r>
      <w:proofErr w:type="spellEnd"/>
      <w:r w:rsidR="00191F47" w:rsidRPr="00E3184D">
        <w:rPr>
          <w:rFonts w:ascii="Crimson Text" w:hAnsi="Crimson Text"/>
          <w:sz w:val="26"/>
          <w:szCs w:val="26"/>
        </w:rPr>
        <w:t xml:space="preserve"> meneaba la cabeza</w:t>
      </w:r>
      <w:ins w:id="804" w:author="Paula Castrilli" w:date="2025-05-19T22:19:00Z">
        <w:r w:rsidR="0037615F">
          <w:rPr>
            <w:rFonts w:ascii="Crimson Text" w:hAnsi="Crimson Text"/>
            <w:sz w:val="26"/>
            <w:szCs w:val="26"/>
          </w:rPr>
          <w:t>,</w:t>
        </w:r>
      </w:ins>
      <w:r w:rsidR="00191F47" w:rsidRPr="00E3184D">
        <w:rPr>
          <w:rFonts w:ascii="Crimson Text" w:hAnsi="Crimson Text"/>
          <w:sz w:val="26"/>
          <w:szCs w:val="26"/>
        </w:rPr>
        <w:t xml:space="preserve"> repudiando la reacción del recluta. El clima se tornó incomodo</w:t>
      </w:r>
      <w:r w:rsidR="000F571D" w:rsidRPr="00E3184D">
        <w:rPr>
          <w:rFonts w:ascii="Crimson Text" w:hAnsi="Crimson Text"/>
          <w:sz w:val="26"/>
          <w:szCs w:val="26"/>
        </w:rPr>
        <w:t>,</w:t>
      </w:r>
      <w:r w:rsidR="00191F47" w:rsidRPr="00E3184D">
        <w:rPr>
          <w:rFonts w:ascii="Crimson Text" w:hAnsi="Crimson Text"/>
          <w:sz w:val="26"/>
          <w:szCs w:val="26"/>
        </w:rPr>
        <w:t xml:space="preserve"> </w:t>
      </w:r>
      <w:r w:rsidR="000F571D" w:rsidRPr="00E3184D">
        <w:rPr>
          <w:rFonts w:ascii="Crimson Text" w:hAnsi="Crimson Text"/>
          <w:sz w:val="26"/>
          <w:szCs w:val="26"/>
        </w:rPr>
        <w:t>y tras unos</w:t>
      </w:r>
      <w:r w:rsidR="00191F47" w:rsidRPr="00E3184D">
        <w:rPr>
          <w:rFonts w:ascii="Crimson Text" w:hAnsi="Crimson Text"/>
          <w:sz w:val="26"/>
          <w:szCs w:val="26"/>
        </w:rPr>
        <w:t xml:space="preserve"> segundos de silencio</w:t>
      </w:r>
      <w:ins w:id="805" w:author="Paula Castrilli" w:date="2025-05-19T22:20:00Z">
        <w:r w:rsidR="0037615F">
          <w:rPr>
            <w:rFonts w:ascii="Crimson Text" w:hAnsi="Crimson Text"/>
            <w:sz w:val="26"/>
            <w:szCs w:val="26"/>
          </w:rPr>
          <w:t>, el joven</w:t>
        </w:r>
      </w:ins>
      <w:r w:rsidR="00191F47" w:rsidRPr="00E3184D">
        <w:rPr>
          <w:rFonts w:ascii="Crimson Text" w:hAnsi="Crimson Text"/>
          <w:sz w:val="26"/>
          <w:szCs w:val="26"/>
        </w:rPr>
        <w:t xml:space="preserve"> reaccionó</w:t>
      </w:r>
      <w:del w:id="806" w:author="Paula Castrilli" w:date="2025-05-19T22:20:00Z">
        <w:r w:rsidR="00191F47" w:rsidRPr="00E3184D" w:rsidDel="0037615F">
          <w:rPr>
            <w:rFonts w:ascii="Crimson Text" w:hAnsi="Crimson Text"/>
            <w:sz w:val="26"/>
            <w:szCs w:val="26"/>
          </w:rPr>
          <w:delText xml:space="preserve"> el </w:delText>
        </w:r>
        <w:r w:rsidR="00446BC4" w:rsidRPr="00E3184D" w:rsidDel="0037615F">
          <w:rPr>
            <w:rFonts w:ascii="Crimson Text" w:hAnsi="Crimson Text"/>
            <w:sz w:val="26"/>
            <w:szCs w:val="26"/>
          </w:rPr>
          <w:delText>joven</w:delText>
        </w:r>
      </w:del>
      <w:r w:rsidR="00191F47" w:rsidRPr="00E3184D">
        <w:rPr>
          <w:rFonts w:ascii="Crimson Text" w:hAnsi="Crimson Text"/>
          <w:sz w:val="26"/>
          <w:szCs w:val="26"/>
        </w:rPr>
        <w:t>.</w:t>
      </w:r>
    </w:p>
    <w:p w:rsidR="00191F47" w:rsidRPr="00E3184D" w:rsidRDefault="002E1261"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w:t>
      </w:r>
      <w:r w:rsidR="00444D26" w:rsidRPr="00E3184D">
        <w:rPr>
          <w:rFonts w:ascii="Crimson Text" w:hAnsi="Crimson Text"/>
          <w:sz w:val="26"/>
          <w:szCs w:val="26"/>
        </w:rPr>
        <w:t>Señor, discúlpeme</w:t>
      </w:r>
      <w:r w:rsidR="00191F47" w:rsidRPr="00E3184D">
        <w:rPr>
          <w:rFonts w:ascii="Crimson Text" w:hAnsi="Crimson Text"/>
          <w:sz w:val="26"/>
          <w:szCs w:val="26"/>
        </w:rPr>
        <w:t xml:space="preserve"> por haber</w:t>
      </w:r>
      <w:r w:rsidR="000F571D" w:rsidRPr="00E3184D">
        <w:rPr>
          <w:rFonts w:ascii="Crimson Text" w:hAnsi="Crimson Text"/>
          <w:sz w:val="26"/>
          <w:szCs w:val="26"/>
        </w:rPr>
        <w:t>me</w:t>
      </w:r>
      <w:r w:rsidR="00191F47" w:rsidRPr="00E3184D">
        <w:rPr>
          <w:rFonts w:ascii="Crimson Text" w:hAnsi="Crimson Text"/>
          <w:sz w:val="26"/>
          <w:szCs w:val="26"/>
        </w:rPr>
        <w:t xml:space="preserve"> excedido –pronunció con la voz entrecortada–. De todos modos, si el reto nos exige ingresar al </w:t>
      </w:r>
      <w:del w:id="807" w:author="Paula Castrilli" w:date="2025-05-19T22:39:00Z">
        <w:r w:rsidR="00191F47" w:rsidRPr="00E3184D" w:rsidDel="00B16908">
          <w:rPr>
            <w:rFonts w:ascii="Crimson Text" w:hAnsi="Crimson Text"/>
            <w:sz w:val="26"/>
            <w:szCs w:val="26"/>
          </w:rPr>
          <w:delText>bosque encantado</w:delText>
        </w:r>
      </w:del>
      <w:ins w:id="808" w:author="Paula Castrilli" w:date="2025-05-19T22:39:00Z">
        <w:r w:rsidR="00B16908">
          <w:rPr>
            <w:rFonts w:ascii="Crimson Text" w:hAnsi="Crimson Text"/>
            <w:sz w:val="26"/>
            <w:szCs w:val="26"/>
          </w:rPr>
          <w:t>Bosque Encantado</w:t>
        </w:r>
      </w:ins>
      <w:r w:rsidR="00191F47" w:rsidRPr="00E3184D">
        <w:rPr>
          <w:rFonts w:ascii="Crimson Text" w:hAnsi="Crimson Text"/>
          <w:sz w:val="26"/>
          <w:szCs w:val="26"/>
        </w:rPr>
        <w:t xml:space="preserve">, yo </w:t>
      </w:r>
      <w:r w:rsidR="00444D26" w:rsidRPr="00E3184D">
        <w:rPr>
          <w:rFonts w:ascii="Crimson Text" w:hAnsi="Crimson Text"/>
          <w:sz w:val="26"/>
          <w:szCs w:val="26"/>
        </w:rPr>
        <w:t>prefiero</w:t>
      </w:r>
      <w:r w:rsidR="00191F47" w:rsidRPr="00E3184D">
        <w:rPr>
          <w:rFonts w:ascii="Crimson Text" w:hAnsi="Crimson Text"/>
          <w:sz w:val="26"/>
          <w:szCs w:val="26"/>
        </w:rPr>
        <w:t xml:space="preserve"> renunciar en este momento.</w:t>
      </w:r>
    </w:p>
    <w:p w:rsidR="0037615F" w:rsidRDefault="002E1261" w:rsidP="001E3864">
      <w:pPr>
        <w:tabs>
          <w:tab w:val="left" w:pos="2179"/>
        </w:tabs>
        <w:spacing w:after="0"/>
        <w:ind w:firstLine="284"/>
        <w:jc w:val="both"/>
        <w:rPr>
          <w:ins w:id="809" w:author="Paula Castrilli" w:date="2025-05-19T22:19:00Z"/>
          <w:rFonts w:ascii="Crimson Text" w:hAnsi="Crimson Text"/>
          <w:sz w:val="26"/>
          <w:szCs w:val="26"/>
        </w:rPr>
      </w:pPr>
      <w:r w:rsidRPr="00E3184D">
        <w:rPr>
          <w:rFonts w:ascii="Crimson Text" w:hAnsi="Crimson Text"/>
          <w:sz w:val="26"/>
          <w:szCs w:val="26"/>
        </w:rPr>
        <w:t>–</w:t>
      </w:r>
      <w:r w:rsidR="00191F47" w:rsidRPr="00E3184D">
        <w:rPr>
          <w:rFonts w:ascii="Crimson Text" w:hAnsi="Crimson Text"/>
          <w:sz w:val="26"/>
          <w:szCs w:val="26"/>
        </w:rPr>
        <w:t>Le deseo suerte en su nueva vida de cobarde, tal vez consiga un buen trabajo como lustrabotas –</w:t>
      </w:r>
      <w:del w:id="810" w:author="Paula Castrilli" w:date="2025-05-19T22:20:00Z">
        <w:r w:rsidR="00191F47" w:rsidRPr="00E3184D" w:rsidDel="0037615F">
          <w:rPr>
            <w:rFonts w:ascii="Crimson Text" w:hAnsi="Crimson Text"/>
            <w:sz w:val="26"/>
            <w:szCs w:val="26"/>
          </w:rPr>
          <w:delText xml:space="preserve">concluyó </w:delText>
        </w:r>
      </w:del>
      <w:ins w:id="811" w:author="Paula Castrilli" w:date="2025-05-19T22:20:00Z">
        <w:r w:rsidR="0037615F">
          <w:rPr>
            <w:rFonts w:ascii="Crimson Text" w:hAnsi="Crimson Text"/>
            <w:sz w:val="26"/>
            <w:szCs w:val="26"/>
          </w:rPr>
          <w:t>dijo</w:t>
        </w:r>
        <w:r w:rsidR="0037615F" w:rsidRPr="00E3184D">
          <w:rPr>
            <w:rFonts w:ascii="Crimson Text" w:hAnsi="Crimson Text"/>
            <w:sz w:val="26"/>
            <w:szCs w:val="26"/>
          </w:rPr>
          <w:t xml:space="preserve"> </w:t>
        </w:r>
      </w:ins>
      <w:proofErr w:type="spellStart"/>
      <w:r w:rsidR="00191F47" w:rsidRPr="00E3184D">
        <w:rPr>
          <w:rFonts w:ascii="Crimson Text" w:hAnsi="Crimson Text"/>
          <w:sz w:val="26"/>
          <w:szCs w:val="26"/>
        </w:rPr>
        <w:t>Sigurd</w:t>
      </w:r>
      <w:proofErr w:type="spellEnd"/>
      <w:ins w:id="812" w:author="Paula Castrilli" w:date="2025-05-19T22:20:00Z">
        <w:r w:rsidR="0037615F">
          <w:rPr>
            <w:rFonts w:ascii="Crimson Text" w:hAnsi="Crimson Text"/>
            <w:sz w:val="26"/>
            <w:szCs w:val="26"/>
          </w:rPr>
          <w:t xml:space="preserve"> con mordacidad,</w:t>
        </w:r>
      </w:ins>
      <w:r w:rsidR="00191F47" w:rsidRPr="00E3184D">
        <w:rPr>
          <w:rFonts w:ascii="Crimson Text" w:hAnsi="Crimson Text"/>
          <w:sz w:val="26"/>
          <w:szCs w:val="26"/>
        </w:rPr>
        <w:t xml:space="preserve"> haciendo un gesto para que el muchacho se retirara. </w:t>
      </w:r>
      <w:del w:id="813" w:author="Paula Castrilli" w:date="2025-05-19T22:19:00Z">
        <w:r w:rsidR="00191F47" w:rsidRPr="00E3184D" w:rsidDel="0037615F">
          <w:rPr>
            <w:rFonts w:ascii="Crimson Text" w:hAnsi="Crimson Text"/>
            <w:sz w:val="26"/>
            <w:szCs w:val="26"/>
          </w:rPr>
          <w:delText>Luego e</w:delText>
        </w:r>
      </w:del>
    </w:p>
    <w:p w:rsidR="00191F47" w:rsidRPr="00E3184D" w:rsidRDefault="0037615F" w:rsidP="001E3864">
      <w:pPr>
        <w:tabs>
          <w:tab w:val="left" w:pos="2179"/>
        </w:tabs>
        <w:spacing w:after="0"/>
        <w:ind w:firstLine="284"/>
        <w:jc w:val="both"/>
        <w:rPr>
          <w:rFonts w:ascii="Crimson Text" w:hAnsi="Crimson Text"/>
          <w:sz w:val="26"/>
          <w:szCs w:val="26"/>
        </w:rPr>
      </w:pPr>
      <w:ins w:id="814" w:author="Paula Castrilli" w:date="2025-05-19T22:19:00Z">
        <w:r>
          <w:rPr>
            <w:rFonts w:ascii="Crimson Text" w:hAnsi="Crimson Text"/>
            <w:sz w:val="26"/>
            <w:szCs w:val="26"/>
          </w:rPr>
          <w:t>E</w:t>
        </w:r>
      </w:ins>
      <w:r w:rsidR="00191F47" w:rsidRPr="00E3184D">
        <w:rPr>
          <w:rFonts w:ascii="Crimson Text" w:hAnsi="Crimson Text"/>
          <w:sz w:val="26"/>
          <w:szCs w:val="26"/>
        </w:rPr>
        <w:t xml:space="preserve">l aspirante dio media vuelta y se </w:t>
      </w:r>
      <w:r w:rsidR="00446BC4" w:rsidRPr="00E3184D">
        <w:rPr>
          <w:rFonts w:ascii="Crimson Text" w:hAnsi="Crimson Text"/>
          <w:sz w:val="26"/>
          <w:szCs w:val="26"/>
        </w:rPr>
        <w:t>marchó</w:t>
      </w:r>
      <w:r w:rsidR="00191F47" w:rsidRPr="00E3184D">
        <w:rPr>
          <w:rFonts w:ascii="Crimson Text" w:hAnsi="Crimson Text"/>
          <w:sz w:val="26"/>
          <w:szCs w:val="26"/>
        </w:rPr>
        <w:t xml:space="preserve"> con la c</w:t>
      </w:r>
      <w:r w:rsidR="000F571D" w:rsidRPr="00E3184D">
        <w:rPr>
          <w:rFonts w:ascii="Crimson Text" w:hAnsi="Crimson Text"/>
          <w:sz w:val="26"/>
          <w:szCs w:val="26"/>
        </w:rPr>
        <w:t>abeza gacha y sin pronunciar palabra</w:t>
      </w:r>
      <w:r w:rsidR="001C7C67" w:rsidRPr="00E3184D">
        <w:rPr>
          <w:rFonts w:ascii="Crimson Text" w:hAnsi="Crimson Text"/>
          <w:sz w:val="26"/>
          <w:szCs w:val="26"/>
        </w:rPr>
        <w:t>. Antes de que la situación se volviera más hostil, el anciano tomó la palabra tratando de apaciguar el malestar.</w:t>
      </w:r>
    </w:p>
    <w:p w:rsidR="00582EC5" w:rsidRPr="00E3184D" w:rsidRDefault="002E1261"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w:t>
      </w:r>
      <w:r w:rsidR="001C7C67" w:rsidRPr="00E3184D">
        <w:rPr>
          <w:rFonts w:ascii="Crimson Text" w:hAnsi="Crimson Text"/>
          <w:sz w:val="26"/>
          <w:szCs w:val="26"/>
        </w:rPr>
        <w:t xml:space="preserve">Jóvenes, sé que no es una prueba sencilla. Las leyendas dicen que nadie ha podido </w:t>
      </w:r>
      <w:r w:rsidR="00AE6A5D" w:rsidRPr="00E3184D">
        <w:rPr>
          <w:rFonts w:ascii="Crimson Text" w:hAnsi="Crimson Text"/>
          <w:sz w:val="26"/>
          <w:szCs w:val="26"/>
        </w:rPr>
        <w:t>sobrevivir al</w:t>
      </w:r>
      <w:r w:rsidR="00582EC5" w:rsidRPr="00E3184D">
        <w:rPr>
          <w:rFonts w:ascii="Crimson Text" w:hAnsi="Crimson Text"/>
          <w:sz w:val="26"/>
          <w:szCs w:val="26"/>
        </w:rPr>
        <w:t xml:space="preserve"> </w:t>
      </w:r>
      <w:del w:id="815" w:author="Paula Castrilli" w:date="2025-05-19T22:39:00Z">
        <w:r w:rsidR="00582EC5" w:rsidRPr="00E3184D" w:rsidDel="00B16908">
          <w:rPr>
            <w:rFonts w:ascii="Crimson Text" w:hAnsi="Crimson Text"/>
            <w:sz w:val="26"/>
            <w:szCs w:val="26"/>
          </w:rPr>
          <w:delText>bosque encantado</w:delText>
        </w:r>
      </w:del>
      <w:ins w:id="816" w:author="Paula Castrilli" w:date="2025-05-19T22:39:00Z">
        <w:r w:rsidR="00B16908">
          <w:rPr>
            <w:rFonts w:ascii="Crimson Text" w:hAnsi="Crimson Text"/>
            <w:sz w:val="26"/>
            <w:szCs w:val="26"/>
          </w:rPr>
          <w:t>Bosque Encantado</w:t>
        </w:r>
      </w:ins>
      <w:r w:rsidR="00582EC5" w:rsidRPr="00E3184D">
        <w:rPr>
          <w:rFonts w:ascii="Crimson Text" w:hAnsi="Crimson Text"/>
          <w:sz w:val="26"/>
          <w:szCs w:val="26"/>
        </w:rPr>
        <w:t>, pero no todas las historias que se oyen son reales.</w:t>
      </w:r>
      <w:r w:rsidR="00AE6A5D" w:rsidRPr="00E3184D">
        <w:rPr>
          <w:rFonts w:ascii="Crimson Text" w:hAnsi="Crimson Text"/>
          <w:sz w:val="26"/>
          <w:szCs w:val="26"/>
        </w:rPr>
        <w:t xml:space="preserve"> </w:t>
      </w:r>
      <w:r w:rsidR="00582EC5" w:rsidRPr="00E3184D">
        <w:rPr>
          <w:rFonts w:ascii="Crimson Text" w:hAnsi="Crimson Text"/>
          <w:sz w:val="26"/>
          <w:szCs w:val="26"/>
        </w:rPr>
        <w:t xml:space="preserve">Los dioses han maldecido ese lugar para que los cobardes no se </w:t>
      </w:r>
      <w:r w:rsidR="00CF43B1" w:rsidRPr="00E3184D">
        <w:rPr>
          <w:rFonts w:ascii="Crimson Text" w:hAnsi="Crimson Text"/>
          <w:sz w:val="26"/>
          <w:szCs w:val="26"/>
        </w:rPr>
        <w:t>atrevieran</w:t>
      </w:r>
      <w:r w:rsidR="00582EC5" w:rsidRPr="00E3184D">
        <w:rPr>
          <w:rFonts w:ascii="Crimson Text" w:hAnsi="Crimson Text"/>
          <w:sz w:val="26"/>
          <w:szCs w:val="26"/>
        </w:rPr>
        <w:t xml:space="preserve"> </w:t>
      </w:r>
      <w:r w:rsidR="000F571D" w:rsidRPr="00E3184D">
        <w:rPr>
          <w:rFonts w:ascii="Crimson Text" w:hAnsi="Crimson Text"/>
          <w:sz w:val="26"/>
          <w:szCs w:val="26"/>
        </w:rPr>
        <w:t>a pisarlo jamás</w:t>
      </w:r>
      <w:r w:rsidR="00582EC5" w:rsidRPr="00E3184D">
        <w:rPr>
          <w:rFonts w:ascii="Crimson Text" w:hAnsi="Crimson Text"/>
          <w:sz w:val="26"/>
          <w:szCs w:val="26"/>
        </w:rPr>
        <w:t>. Pero los valientes siempre han sido recompensados por ellos, estoy seguro que si ustedes tienen el don de la valentía podrán superar el desafío. Aquel siti</w:t>
      </w:r>
      <w:ins w:id="817" w:author="Paula Castrilli" w:date="2025-05-19T22:21:00Z">
        <w:r w:rsidR="00742EAD">
          <w:rPr>
            <w:rFonts w:ascii="Crimson Text" w:hAnsi="Crimson Text"/>
            <w:sz w:val="26"/>
            <w:szCs w:val="26"/>
          </w:rPr>
          <w:t>o</w:t>
        </w:r>
      </w:ins>
      <w:del w:id="818" w:author="Paula Castrilli" w:date="2025-05-19T22:21:00Z">
        <w:r w:rsidR="00582EC5" w:rsidRPr="00E3184D" w:rsidDel="00742EAD">
          <w:rPr>
            <w:rFonts w:ascii="Crimson Text" w:hAnsi="Crimson Text"/>
            <w:sz w:val="26"/>
            <w:szCs w:val="26"/>
          </w:rPr>
          <w:delText>ó</w:delText>
        </w:r>
      </w:del>
      <w:r w:rsidR="00582EC5" w:rsidRPr="00E3184D">
        <w:rPr>
          <w:rFonts w:ascii="Crimson Text" w:hAnsi="Crimson Text"/>
          <w:sz w:val="26"/>
          <w:szCs w:val="26"/>
        </w:rPr>
        <w:t xml:space="preserve"> nos pone cara a cara con nuestros </w:t>
      </w:r>
      <w:r w:rsidR="000F571D" w:rsidRPr="00E3184D">
        <w:rPr>
          <w:rFonts w:ascii="Crimson Text" w:hAnsi="Crimson Text"/>
          <w:sz w:val="26"/>
          <w:szCs w:val="26"/>
        </w:rPr>
        <w:t>propios</w:t>
      </w:r>
      <w:r w:rsidR="00582EC5" w:rsidRPr="00E3184D">
        <w:rPr>
          <w:rFonts w:ascii="Crimson Text" w:hAnsi="Crimson Text"/>
          <w:sz w:val="26"/>
          <w:szCs w:val="26"/>
        </w:rPr>
        <w:t xml:space="preserve"> miedos, es virtud de un guerrero enfrentarlos y no quebrarse. Confío en que podrán hacerlo –</w:t>
      </w:r>
      <w:del w:id="819" w:author="Paula Castrilli" w:date="2025-05-19T22:24:00Z">
        <w:r w:rsidR="00582EC5" w:rsidRPr="00E3184D" w:rsidDel="00A14FAA">
          <w:rPr>
            <w:rFonts w:ascii="Crimson Text" w:hAnsi="Crimson Text"/>
            <w:sz w:val="26"/>
            <w:szCs w:val="26"/>
          </w:rPr>
          <w:delText xml:space="preserve">concluyó </w:delText>
        </w:r>
      </w:del>
      <w:ins w:id="820" w:author="Paula Castrilli" w:date="2025-05-19T22:24:00Z">
        <w:r w:rsidR="00A14FAA">
          <w:rPr>
            <w:rFonts w:ascii="Crimson Text" w:hAnsi="Crimson Text"/>
            <w:sz w:val="26"/>
            <w:szCs w:val="26"/>
          </w:rPr>
          <w:t>finalizó</w:t>
        </w:r>
        <w:r w:rsidR="00A14FAA" w:rsidRPr="00E3184D">
          <w:rPr>
            <w:rFonts w:ascii="Crimson Text" w:hAnsi="Crimson Text"/>
            <w:sz w:val="26"/>
            <w:szCs w:val="26"/>
          </w:rPr>
          <w:t xml:space="preserve"> </w:t>
        </w:r>
      </w:ins>
      <w:proofErr w:type="spellStart"/>
      <w:r w:rsidR="00582EC5" w:rsidRPr="00E3184D">
        <w:rPr>
          <w:rFonts w:ascii="Crimson Text" w:hAnsi="Crimson Text"/>
          <w:sz w:val="26"/>
          <w:szCs w:val="26"/>
        </w:rPr>
        <w:t>H</w:t>
      </w:r>
      <w:r w:rsidR="00886A93" w:rsidRPr="00E3184D">
        <w:rPr>
          <w:rFonts w:ascii="Crimson Text" w:hAnsi="Crimson Text"/>
          <w:sz w:val="26"/>
          <w:szCs w:val="26"/>
        </w:rPr>
        <w:t>arald</w:t>
      </w:r>
      <w:proofErr w:type="spellEnd"/>
      <w:r w:rsidR="00886A93" w:rsidRPr="00E3184D">
        <w:rPr>
          <w:rFonts w:ascii="Crimson Text" w:hAnsi="Crimson Text"/>
          <w:sz w:val="26"/>
          <w:szCs w:val="26"/>
        </w:rPr>
        <w:t xml:space="preserve">, </w:t>
      </w:r>
      <w:del w:id="821" w:author="Paula Castrilli" w:date="2025-05-19T22:24:00Z">
        <w:r w:rsidR="00886A93" w:rsidRPr="00E3184D" w:rsidDel="00A14FAA">
          <w:rPr>
            <w:rFonts w:ascii="Crimson Text" w:hAnsi="Crimson Text"/>
            <w:sz w:val="26"/>
            <w:szCs w:val="26"/>
          </w:rPr>
          <w:delText xml:space="preserve">sus </w:delText>
        </w:r>
        <w:r w:rsidR="00611AFB" w:rsidRPr="00E3184D" w:rsidDel="00A14FAA">
          <w:rPr>
            <w:rFonts w:ascii="Crimson Text" w:hAnsi="Crimson Text"/>
            <w:sz w:val="26"/>
            <w:szCs w:val="26"/>
          </w:rPr>
          <w:delText>comentarios</w:delText>
        </w:r>
        <w:r w:rsidR="00886A93" w:rsidRPr="00E3184D" w:rsidDel="00A14FAA">
          <w:rPr>
            <w:rFonts w:ascii="Crimson Text" w:hAnsi="Crimson Text"/>
            <w:sz w:val="26"/>
            <w:szCs w:val="26"/>
          </w:rPr>
          <w:delText xml:space="preserve"> devolvían</w:delText>
        </w:r>
      </w:del>
      <w:ins w:id="822" w:author="Paula Castrilli" w:date="2025-05-19T22:24:00Z">
        <w:r w:rsidR="00A14FAA">
          <w:rPr>
            <w:rFonts w:ascii="Crimson Text" w:hAnsi="Crimson Text"/>
            <w:sz w:val="26"/>
            <w:szCs w:val="26"/>
          </w:rPr>
          <w:t>devolviendo</w:t>
        </w:r>
      </w:ins>
      <w:r w:rsidR="00886A93" w:rsidRPr="00E3184D">
        <w:rPr>
          <w:rFonts w:ascii="Crimson Text" w:hAnsi="Crimson Text"/>
          <w:sz w:val="26"/>
          <w:szCs w:val="26"/>
        </w:rPr>
        <w:t xml:space="preserve"> algo de serenidad</w:t>
      </w:r>
      <w:ins w:id="823" w:author="Paula Castrilli" w:date="2025-05-19T22:25:00Z">
        <w:r w:rsidR="00A14FAA">
          <w:rPr>
            <w:rFonts w:ascii="Crimson Text" w:hAnsi="Crimson Text"/>
            <w:sz w:val="26"/>
            <w:szCs w:val="26"/>
          </w:rPr>
          <w:t xml:space="preserve"> al antes tenso ambiente</w:t>
        </w:r>
      </w:ins>
      <w:r w:rsidR="00886A93" w:rsidRPr="00E3184D">
        <w:rPr>
          <w:rFonts w:ascii="Crimson Text" w:hAnsi="Crimson Text"/>
          <w:sz w:val="26"/>
          <w:szCs w:val="26"/>
        </w:rPr>
        <w:t>.</w:t>
      </w:r>
    </w:p>
    <w:p w:rsidR="00886A93" w:rsidRPr="00E3184D" w:rsidRDefault="002E1261" w:rsidP="001E3864">
      <w:pPr>
        <w:tabs>
          <w:tab w:val="left" w:pos="2179"/>
        </w:tabs>
        <w:spacing w:after="0"/>
        <w:ind w:firstLine="284"/>
        <w:jc w:val="both"/>
        <w:rPr>
          <w:rFonts w:ascii="Crimson Text" w:hAnsi="Crimson Text"/>
          <w:sz w:val="26"/>
          <w:szCs w:val="26"/>
          <w:u w:val="single"/>
        </w:rPr>
      </w:pPr>
      <w:r w:rsidRPr="00E3184D">
        <w:rPr>
          <w:rFonts w:ascii="Crimson Text" w:hAnsi="Crimson Text"/>
          <w:sz w:val="26"/>
          <w:szCs w:val="26"/>
        </w:rPr>
        <w:t>–</w:t>
      </w:r>
      <w:r w:rsidR="00886A93" w:rsidRPr="00E3184D">
        <w:rPr>
          <w:rFonts w:ascii="Crimson Text" w:hAnsi="Crimson Text"/>
          <w:sz w:val="26"/>
          <w:szCs w:val="26"/>
        </w:rPr>
        <w:t xml:space="preserve">Muchachos, no se trata de arriesgar sus vidas inútilmente –retomó la palabra </w:t>
      </w:r>
      <w:proofErr w:type="spellStart"/>
      <w:r w:rsidR="00886A93" w:rsidRPr="00E3184D">
        <w:rPr>
          <w:rFonts w:ascii="Crimson Text" w:hAnsi="Crimson Text"/>
          <w:sz w:val="26"/>
          <w:szCs w:val="26"/>
        </w:rPr>
        <w:t>Sigurd</w:t>
      </w:r>
      <w:proofErr w:type="spellEnd"/>
      <w:ins w:id="824" w:author="Paula Castrilli" w:date="2025-05-19T22:25:00Z">
        <w:r w:rsidR="00A14FAA">
          <w:rPr>
            <w:rFonts w:ascii="Crimson Text" w:hAnsi="Crimson Text"/>
            <w:sz w:val="26"/>
            <w:szCs w:val="26"/>
          </w:rPr>
          <w:t>, con voz más conciliadora</w:t>
        </w:r>
      </w:ins>
      <w:r w:rsidR="00886A93" w:rsidRPr="00E3184D">
        <w:rPr>
          <w:rFonts w:ascii="Crimson Text" w:hAnsi="Crimson Text"/>
          <w:sz w:val="26"/>
          <w:szCs w:val="26"/>
        </w:rPr>
        <w:t>–. Tenemos motivos para considerar la posibilidad de adentrarnos en el bosque en una</w:t>
      </w:r>
      <w:r w:rsidR="008955E7" w:rsidRPr="00E3184D">
        <w:rPr>
          <w:rFonts w:ascii="Crimson Text" w:hAnsi="Crimson Text"/>
          <w:sz w:val="26"/>
          <w:szCs w:val="26"/>
        </w:rPr>
        <w:t xml:space="preserve"> misión</w:t>
      </w:r>
      <w:r w:rsidR="00886A93" w:rsidRPr="00E3184D">
        <w:rPr>
          <w:rFonts w:ascii="Crimson Text" w:hAnsi="Crimson Text"/>
          <w:sz w:val="26"/>
          <w:szCs w:val="26"/>
        </w:rPr>
        <w:t xml:space="preserve"> </w:t>
      </w:r>
      <w:r w:rsidR="008955E7" w:rsidRPr="00E3184D">
        <w:rPr>
          <w:rFonts w:ascii="Crimson Text" w:hAnsi="Crimson Text"/>
          <w:sz w:val="26"/>
          <w:szCs w:val="26"/>
        </w:rPr>
        <w:t>oficial</w:t>
      </w:r>
      <w:r w:rsidR="00886A93" w:rsidRPr="00E3184D">
        <w:rPr>
          <w:rFonts w:ascii="Crimson Text" w:hAnsi="Crimson Text"/>
          <w:sz w:val="26"/>
          <w:szCs w:val="26"/>
        </w:rPr>
        <w:t xml:space="preserve"> de la guardia real. Y es necesario </w:t>
      </w:r>
      <w:r w:rsidR="00E10915" w:rsidRPr="00E3184D">
        <w:rPr>
          <w:rFonts w:ascii="Crimson Text" w:hAnsi="Crimson Text"/>
          <w:sz w:val="26"/>
          <w:szCs w:val="26"/>
        </w:rPr>
        <w:t>tener información sobre el</w:t>
      </w:r>
      <w:r w:rsidR="00886A93" w:rsidRPr="00E3184D">
        <w:rPr>
          <w:rFonts w:ascii="Crimson Text" w:hAnsi="Crimson Text"/>
          <w:sz w:val="26"/>
          <w:szCs w:val="26"/>
        </w:rPr>
        <w:t xml:space="preserve"> campo de batalla</w:t>
      </w:r>
      <w:r w:rsidR="008955E7" w:rsidRPr="00E3184D">
        <w:rPr>
          <w:rFonts w:ascii="Crimson Text" w:hAnsi="Crimson Text"/>
          <w:sz w:val="26"/>
          <w:szCs w:val="26"/>
        </w:rPr>
        <w:t xml:space="preserve"> primero</w:t>
      </w:r>
      <w:r w:rsidR="00886A93" w:rsidRPr="00E3184D">
        <w:rPr>
          <w:rFonts w:ascii="Crimson Text" w:hAnsi="Crimson Text"/>
          <w:sz w:val="26"/>
          <w:szCs w:val="26"/>
        </w:rPr>
        <w:t>.</w:t>
      </w:r>
    </w:p>
    <w:p w:rsidR="00A14FAA" w:rsidRDefault="00886A93" w:rsidP="001E3864">
      <w:pPr>
        <w:tabs>
          <w:tab w:val="left" w:pos="2179"/>
        </w:tabs>
        <w:spacing w:after="0"/>
        <w:ind w:firstLine="284"/>
        <w:jc w:val="both"/>
        <w:rPr>
          <w:ins w:id="825" w:author="Paula Castrilli" w:date="2025-05-19T22:28:00Z"/>
          <w:rFonts w:ascii="Crimson Text" w:hAnsi="Crimson Text"/>
          <w:sz w:val="26"/>
          <w:szCs w:val="26"/>
        </w:rPr>
      </w:pPr>
      <w:r w:rsidRPr="00E3184D">
        <w:rPr>
          <w:rFonts w:ascii="Crimson Text" w:hAnsi="Crimson Text"/>
          <w:sz w:val="26"/>
          <w:szCs w:val="26"/>
        </w:rPr>
        <w:t xml:space="preserve">»Llevamos años sin tener contacto con el </w:t>
      </w:r>
      <w:del w:id="826" w:author="Paula Castrilli" w:date="2025-05-19T22:25:00Z">
        <w:r w:rsidRPr="00E3184D" w:rsidDel="00A14FAA">
          <w:rPr>
            <w:rFonts w:ascii="Crimson Text" w:hAnsi="Crimson Text"/>
            <w:sz w:val="26"/>
            <w:szCs w:val="26"/>
          </w:rPr>
          <w:delText>r</w:delText>
        </w:r>
      </w:del>
      <w:ins w:id="827" w:author="Paula Castrilli" w:date="2025-05-19T22:25:00Z">
        <w:r w:rsidR="00A14FAA">
          <w:rPr>
            <w:rFonts w:ascii="Crimson Text" w:hAnsi="Crimson Text"/>
            <w:sz w:val="26"/>
            <w:szCs w:val="26"/>
          </w:rPr>
          <w:t>R</w:t>
        </w:r>
      </w:ins>
      <w:r w:rsidRPr="00E3184D">
        <w:rPr>
          <w:rFonts w:ascii="Crimson Text" w:hAnsi="Crimson Text"/>
          <w:sz w:val="26"/>
          <w:szCs w:val="26"/>
        </w:rPr>
        <w:t xml:space="preserve">einado del Oeste, la </w:t>
      </w:r>
      <w:r w:rsidR="00A10AAB" w:rsidRPr="00E3184D">
        <w:rPr>
          <w:rFonts w:ascii="Crimson Text" w:hAnsi="Crimson Text"/>
          <w:sz w:val="26"/>
          <w:szCs w:val="26"/>
        </w:rPr>
        <w:t>restricción</w:t>
      </w:r>
      <w:r w:rsidRPr="00E3184D">
        <w:rPr>
          <w:rFonts w:ascii="Crimson Text" w:hAnsi="Crimson Text"/>
          <w:sz w:val="26"/>
          <w:szCs w:val="26"/>
        </w:rPr>
        <w:t xml:space="preserve"> del bosque nos </w:t>
      </w:r>
      <w:r w:rsidR="00D0153C" w:rsidRPr="00E3184D">
        <w:rPr>
          <w:rFonts w:ascii="Crimson Text" w:hAnsi="Crimson Text"/>
          <w:sz w:val="26"/>
          <w:szCs w:val="26"/>
        </w:rPr>
        <w:t>mantuvo</w:t>
      </w:r>
      <w:r w:rsidRPr="00E3184D">
        <w:rPr>
          <w:rFonts w:ascii="Crimson Text" w:hAnsi="Crimson Text"/>
          <w:sz w:val="26"/>
          <w:szCs w:val="26"/>
        </w:rPr>
        <w:t xml:space="preserve"> marginados de nuestros compatriotas</w:t>
      </w:r>
      <w:del w:id="828" w:author="Paula Castrilli" w:date="2025-05-19T22:25:00Z">
        <w:r w:rsidRPr="00E3184D" w:rsidDel="00A14FAA">
          <w:rPr>
            <w:rFonts w:ascii="Crimson Text" w:hAnsi="Crimson Text"/>
            <w:sz w:val="26"/>
            <w:szCs w:val="26"/>
          </w:rPr>
          <w:delText>,</w:delText>
        </w:r>
      </w:del>
      <w:r w:rsidRPr="00E3184D">
        <w:rPr>
          <w:rFonts w:ascii="Crimson Text" w:hAnsi="Crimson Text"/>
          <w:sz w:val="26"/>
          <w:szCs w:val="26"/>
        </w:rPr>
        <w:t xml:space="preserve"> y </w:t>
      </w:r>
      <w:r w:rsidR="00611AFB" w:rsidRPr="00E3184D">
        <w:rPr>
          <w:rFonts w:ascii="Crimson Text" w:hAnsi="Crimson Text"/>
          <w:sz w:val="26"/>
          <w:szCs w:val="26"/>
        </w:rPr>
        <w:t>no sabemos si necesitan nuestra ayuda</w:t>
      </w:r>
      <w:r w:rsidRPr="00E3184D">
        <w:rPr>
          <w:rFonts w:ascii="Crimson Text" w:hAnsi="Crimson Text"/>
          <w:sz w:val="26"/>
          <w:szCs w:val="26"/>
        </w:rPr>
        <w:t xml:space="preserve">. No podemos </w:t>
      </w:r>
      <w:r w:rsidR="00611AFB" w:rsidRPr="00E3184D">
        <w:rPr>
          <w:rFonts w:ascii="Crimson Text" w:hAnsi="Crimson Text"/>
          <w:sz w:val="26"/>
          <w:szCs w:val="26"/>
        </w:rPr>
        <w:t>esperar más</w:t>
      </w:r>
      <w:r w:rsidRPr="00E3184D">
        <w:rPr>
          <w:rFonts w:ascii="Crimson Text" w:hAnsi="Crimson Text"/>
          <w:sz w:val="26"/>
          <w:szCs w:val="26"/>
        </w:rPr>
        <w:t xml:space="preserve">, debemos </w:t>
      </w:r>
      <w:r w:rsidR="008955E7" w:rsidRPr="00E3184D">
        <w:rPr>
          <w:rFonts w:ascii="Crimson Text" w:hAnsi="Crimson Text"/>
          <w:sz w:val="26"/>
          <w:szCs w:val="26"/>
        </w:rPr>
        <w:t>atravesar</w:t>
      </w:r>
      <w:r w:rsidR="00E10915" w:rsidRPr="00E3184D">
        <w:rPr>
          <w:rFonts w:ascii="Crimson Text" w:hAnsi="Crimson Text"/>
          <w:sz w:val="26"/>
          <w:szCs w:val="26"/>
        </w:rPr>
        <w:t xml:space="preserve"> la</w:t>
      </w:r>
      <w:r w:rsidR="00A10AAB" w:rsidRPr="00E3184D">
        <w:rPr>
          <w:rFonts w:ascii="Crimson Text" w:hAnsi="Crimson Text"/>
          <w:sz w:val="26"/>
          <w:szCs w:val="26"/>
        </w:rPr>
        <w:t xml:space="preserve"> zona maldita</w:t>
      </w:r>
      <w:r w:rsidRPr="00E3184D">
        <w:rPr>
          <w:rFonts w:ascii="Crimson Text" w:hAnsi="Crimson Text"/>
          <w:sz w:val="26"/>
          <w:szCs w:val="26"/>
        </w:rPr>
        <w:t xml:space="preserve"> para llegar </w:t>
      </w:r>
      <w:r w:rsidR="00E10915" w:rsidRPr="00E3184D">
        <w:rPr>
          <w:rFonts w:ascii="Crimson Text" w:hAnsi="Crimson Text"/>
          <w:sz w:val="26"/>
          <w:szCs w:val="26"/>
        </w:rPr>
        <w:t>a las</w:t>
      </w:r>
      <w:r w:rsidRPr="00E3184D">
        <w:rPr>
          <w:rFonts w:ascii="Crimson Text" w:hAnsi="Crimson Text"/>
          <w:sz w:val="26"/>
          <w:szCs w:val="26"/>
        </w:rPr>
        <w:t xml:space="preserve"> tierras altas y brindar nuestro apoyo –</w:t>
      </w:r>
      <w:del w:id="829" w:author="Paula Castrilli" w:date="2025-05-19T22:26:00Z">
        <w:r w:rsidRPr="00E3184D" w:rsidDel="00A14FAA">
          <w:rPr>
            <w:rFonts w:ascii="Crimson Text" w:hAnsi="Crimson Text"/>
            <w:sz w:val="26"/>
            <w:szCs w:val="26"/>
          </w:rPr>
          <w:delText xml:space="preserve">exclamó con </w:delText>
        </w:r>
        <w:commentRangeStart w:id="830"/>
        <w:r w:rsidRPr="00E3184D" w:rsidDel="00A14FAA">
          <w:rPr>
            <w:rFonts w:ascii="Crimson Text" w:hAnsi="Crimson Text"/>
            <w:sz w:val="26"/>
            <w:szCs w:val="26"/>
          </w:rPr>
          <w:delText>dramatismo</w:delText>
        </w:r>
        <w:commentRangeEnd w:id="830"/>
        <w:r w:rsidR="00A14FAA" w:rsidDel="00A14FAA">
          <w:rPr>
            <w:rStyle w:val="Refdecomentario"/>
          </w:rPr>
          <w:commentReference w:id="830"/>
        </w:r>
      </w:del>
      <w:ins w:id="831" w:author="Paula Castrilli" w:date="2025-05-19T22:26:00Z">
        <w:r w:rsidR="00A14FAA">
          <w:rPr>
            <w:rFonts w:ascii="Crimson Text" w:hAnsi="Crimson Text"/>
            <w:sz w:val="26"/>
            <w:szCs w:val="26"/>
          </w:rPr>
          <w:t>explicó, con un dejo de urgencia en la voz, algo poco habitual en él</w:t>
        </w:r>
      </w:ins>
      <w:r w:rsidRPr="00E3184D">
        <w:rPr>
          <w:rFonts w:ascii="Crimson Text" w:hAnsi="Crimson Text"/>
          <w:sz w:val="26"/>
          <w:szCs w:val="26"/>
        </w:rPr>
        <w:t xml:space="preserve">–. </w:t>
      </w:r>
      <w:r w:rsidR="00A10AAB" w:rsidRPr="00E3184D">
        <w:rPr>
          <w:rFonts w:ascii="Crimson Text" w:hAnsi="Crimson Text"/>
          <w:sz w:val="26"/>
          <w:szCs w:val="26"/>
        </w:rPr>
        <w:t xml:space="preserve">Lo que están a punto de hacer, no se trata de una mera prueba de </w:t>
      </w:r>
      <w:r w:rsidR="00B34C0F" w:rsidRPr="00E3184D">
        <w:rPr>
          <w:rFonts w:ascii="Crimson Text" w:hAnsi="Crimson Text"/>
          <w:sz w:val="26"/>
          <w:szCs w:val="26"/>
        </w:rPr>
        <w:t>ingreso</w:t>
      </w:r>
      <w:r w:rsidR="00A10AAB" w:rsidRPr="00E3184D">
        <w:rPr>
          <w:rFonts w:ascii="Crimson Text" w:hAnsi="Crimson Text"/>
          <w:sz w:val="26"/>
          <w:szCs w:val="26"/>
        </w:rPr>
        <w:t>, también es un servicio a la guardia real</w:t>
      </w:r>
      <w:r w:rsidR="00E10915" w:rsidRPr="00E3184D">
        <w:rPr>
          <w:rFonts w:ascii="Crimson Text" w:hAnsi="Crimson Text"/>
          <w:sz w:val="26"/>
          <w:szCs w:val="26"/>
        </w:rPr>
        <w:t xml:space="preserve">, </w:t>
      </w:r>
      <w:del w:id="832" w:author="Paula Castrilli" w:date="2025-05-19T22:27:00Z">
        <w:r w:rsidR="00E10915" w:rsidRPr="00E3184D" w:rsidDel="00A14FAA">
          <w:rPr>
            <w:rFonts w:ascii="Crimson Text" w:hAnsi="Crimson Text"/>
            <w:sz w:val="26"/>
            <w:szCs w:val="26"/>
          </w:rPr>
          <w:delText xml:space="preserve">un </w:delText>
        </w:r>
      </w:del>
      <w:ins w:id="833" w:author="Paula Castrilli" w:date="2025-05-19T22:27:00Z">
        <w:r w:rsidR="00A14FAA">
          <w:rPr>
            <w:rFonts w:ascii="Crimson Text" w:hAnsi="Crimson Text"/>
            <w:sz w:val="26"/>
            <w:szCs w:val="26"/>
          </w:rPr>
          <w:t>su primer</w:t>
        </w:r>
        <w:r w:rsidR="00A14FAA" w:rsidRPr="00E3184D">
          <w:rPr>
            <w:rFonts w:ascii="Crimson Text" w:hAnsi="Crimson Text"/>
            <w:sz w:val="26"/>
            <w:szCs w:val="26"/>
          </w:rPr>
          <w:t xml:space="preserve"> </w:t>
        </w:r>
      </w:ins>
      <w:r w:rsidR="00E10915" w:rsidRPr="00E3184D">
        <w:rPr>
          <w:rFonts w:ascii="Crimson Text" w:hAnsi="Crimson Text"/>
          <w:sz w:val="26"/>
          <w:szCs w:val="26"/>
        </w:rPr>
        <w:t>acto heroico</w:t>
      </w:r>
      <w:r w:rsidR="00A10AAB" w:rsidRPr="00E3184D">
        <w:rPr>
          <w:rFonts w:ascii="Crimson Text" w:hAnsi="Crimson Text"/>
          <w:sz w:val="26"/>
          <w:szCs w:val="26"/>
        </w:rPr>
        <w:t xml:space="preserve">. </w:t>
      </w:r>
      <w:r w:rsidR="00A10AAB" w:rsidRPr="00E3184D">
        <w:rPr>
          <w:rFonts w:ascii="Crimson Text" w:hAnsi="Crimson Text"/>
          <w:sz w:val="26"/>
          <w:szCs w:val="26"/>
        </w:rPr>
        <w:lastRenderedPageBreak/>
        <w:t xml:space="preserve">Ustedes nos dirán </w:t>
      </w:r>
      <w:r w:rsidR="008955E7" w:rsidRPr="00E3184D">
        <w:rPr>
          <w:rFonts w:ascii="Crimson Text" w:hAnsi="Crimson Text"/>
          <w:sz w:val="26"/>
          <w:szCs w:val="26"/>
        </w:rPr>
        <w:t>cómo</w:t>
      </w:r>
      <w:r w:rsidR="00753D63" w:rsidRPr="00E3184D">
        <w:rPr>
          <w:rFonts w:ascii="Crimson Text" w:hAnsi="Crimson Text"/>
          <w:sz w:val="26"/>
          <w:szCs w:val="26"/>
        </w:rPr>
        <w:t xml:space="preserve"> es es</w:t>
      </w:r>
      <w:r w:rsidR="00B34C0F" w:rsidRPr="00E3184D">
        <w:rPr>
          <w:rFonts w:ascii="Crimson Text" w:hAnsi="Crimson Text"/>
          <w:sz w:val="26"/>
          <w:szCs w:val="26"/>
        </w:rPr>
        <w:t>e</w:t>
      </w:r>
      <w:r w:rsidR="00A10AAB" w:rsidRPr="00E3184D">
        <w:rPr>
          <w:rFonts w:ascii="Crimson Text" w:hAnsi="Crimson Text"/>
          <w:sz w:val="26"/>
          <w:szCs w:val="26"/>
        </w:rPr>
        <w:t xml:space="preserve"> enemigo que </w:t>
      </w:r>
      <w:r w:rsidR="00B34C0F" w:rsidRPr="00E3184D">
        <w:rPr>
          <w:rFonts w:ascii="Crimson Text" w:hAnsi="Crimson Text"/>
          <w:sz w:val="26"/>
          <w:szCs w:val="26"/>
        </w:rPr>
        <w:t>se esconde</w:t>
      </w:r>
      <w:r w:rsidR="008955E7" w:rsidRPr="00E3184D">
        <w:rPr>
          <w:rFonts w:ascii="Crimson Text" w:hAnsi="Crimson Text"/>
          <w:sz w:val="26"/>
          <w:szCs w:val="26"/>
        </w:rPr>
        <w:t xml:space="preserve"> en la oscuridad</w:t>
      </w:r>
      <w:r w:rsidR="00753D63" w:rsidRPr="00E3184D">
        <w:rPr>
          <w:rFonts w:ascii="Crimson Text" w:hAnsi="Crimson Text"/>
          <w:sz w:val="26"/>
          <w:szCs w:val="26"/>
        </w:rPr>
        <w:t xml:space="preserve"> y </w:t>
      </w:r>
      <w:r w:rsidR="00A10AAB" w:rsidRPr="00E3184D">
        <w:rPr>
          <w:rFonts w:ascii="Crimson Text" w:hAnsi="Crimson Text"/>
          <w:sz w:val="26"/>
          <w:szCs w:val="26"/>
        </w:rPr>
        <w:t>desconocemos, que no lleva armadura como las nuestras, per</w:t>
      </w:r>
      <w:r w:rsidR="00946D21" w:rsidRPr="00E3184D">
        <w:rPr>
          <w:rFonts w:ascii="Crimson Text" w:hAnsi="Crimson Text"/>
          <w:sz w:val="26"/>
          <w:szCs w:val="26"/>
        </w:rPr>
        <w:t xml:space="preserve">o que sin duda se podrá </w:t>
      </w:r>
      <w:r w:rsidR="00E10915" w:rsidRPr="00E3184D">
        <w:rPr>
          <w:rFonts w:ascii="Crimson Text" w:hAnsi="Crimson Text"/>
          <w:sz w:val="26"/>
          <w:szCs w:val="26"/>
        </w:rPr>
        <w:t>enfrentar</w:t>
      </w:r>
      <w:r w:rsidR="00B34C0F" w:rsidRPr="00E3184D">
        <w:rPr>
          <w:rFonts w:ascii="Crimson Text" w:hAnsi="Crimson Text"/>
          <w:sz w:val="26"/>
          <w:szCs w:val="26"/>
        </w:rPr>
        <w:t xml:space="preserve"> y vencer</w:t>
      </w:r>
      <w:r w:rsidR="00A10AAB" w:rsidRPr="00E3184D">
        <w:rPr>
          <w:rFonts w:ascii="Crimson Text" w:hAnsi="Crimson Text"/>
          <w:sz w:val="26"/>
          <w:szCs w:val="26"/>
        </w:rPr>
        <w:t xml:space="preserve"> como a cualquier otro –</w:t>
      </w:r>
      <w:ins w:id="834" w:author="Paula Castrilli" w:date="2025-05-19T22:27:00Z">
        <w:r w:rsidR="00A14FAA">
          <w:rPr>
            <w:rFonts w:ascii="Crimson Text" w:hAnsi="Crimson Text"/>
            <w:sz w:val="26"/>
            <w:szCs w:val="26"/>
          </w:rPr>
          <w:t>t</w:t>
        </w:r>
      </w:ins>
      <w:del w:id="835" w:author="Paula Castrilli" w:date="2025-05-19T22:27:00Z">
        <w:r w:rsidR="00946D21" w:rsidRPr="00E3184D" w:rsidDel="00A14FAA">
          <w:rPr>
            <w:rFonts w:ascii="Crimson Text" w:hAnsi="Crimson Text"/>
            <w:sz w:val="26"/>
            <w:szCs w:val="26"/>
          </w:rPr>
          <w:delText>T</w:delText>
        </w:r>
      </w:del>
      <w:r w:rsidR="00946D21" w:rsidRPr="00E3184D">
        <w:rPr>
          <w:rFonts w:ascii="Crimson Text" w:hAnsi="Crimson Text"/>
          <w:sz w:val="26"/>
          <w:szCs w:val="26"/>
        </w:rPr>
        <w:t>erminó su explicación</w:t>
      </w:r>
      <w:r w:rsidR="00A10AAB" w:rsidRPr="00E3184D">
        <w:rPr>
          <w:rFonts w:ascii="Crimson Text" w:hAnsi="Crimson Text"/>
          <w:sz w:val="26"/>
          <w:szCs w:val="26"/>
        </w:rPr>
        <w:t xml:space="preserve"> </w:t>
      </w:r>
      <w:r w:rsidR="00946D21" w:rsidRPr="00E3184D">
        <w:rPr>
          <w:rFonts w:ascii="Crimson Text" w:hAnsi="Crimson Text"/>
          <w:sz w:val="26"/>
          <w:szCs w:val="26"/>
        </w:rPr>
        <w:t>algo nervioso</w:t>
      </w:r>
      <w:ins w:id="836" w:author="Paula Castrilli" w:date="2025-05-19T22:28:00Z">
        <w:r w:rsidR="00A14FAA">
          <w:rPr>
            <w:rFonts w:ascii="Crimson Text" w:hAnsi="Crimson Text"/>
            <w:sz w:val="26"/>
            <w:szCs w:val="26"/>
          </w:rPr>
          <w:t>.</w:t>
        </w:r>
      </w:ins>
      <w:del w:id="837" w:author="Paula Castrilli" w:date="2025-05-19T22:28:00Z">
        <w:r w:rsidR="00946D21" w:rsidRPr="00E3184D" w:rsidDel="00A14FAA">
          <w:rPr>
            <w:rFonts w:ascii="Crimson Text" w:hAnsi="Crimson Text"/>
            <w:sz w:val="26"/>
            <w:szCs w:val="26"/>
          </w:rPr>
          <w:delText>,</w:delText>
        </w:r>
      </w:del>
      <w:r w:rsidR="00946D21" w:rsidRPr="00E3184D">
        <w:rPr>
          <w:rFonts w:ascii="Crimson Text" w:hAnsi="Crimson Text"/>
          <w:sz w:val="26"/>
          <w:szCs w:val="26"/>
        </w:rPr>
        <w:t xml:space="preserve"> </w:t>
      </w:r>
      <w:del w:id="838" w:author="Paula Castrilli" w:date="2025-05-19T22:28:00Z">
        <w:r w:rsidR="00946D21" w:rsidRPr="00E3184D" w:rsidDel="00A14FAA">
          <w:rPr>
            <w:rFonts w:ascii="Crimson Text" w:hAnsi="Crimson Text"/>
            <w:sz w:val="26"/>
            <w:szCs w:val="26"/>
          </w:rPr>
          <w:delText>n</w:delText>
        </w:r>
      </w:del>
    </w:p>
    <w:p w:rsidR="00F629AD" w:rsidRPr="00E3184D" w:rsidRDefault="00A14FAA" w:rsidP="001E3864">
      <w:pPr>
        <w:tabs>
          <w:tab w:val="left" w:pos="2179"/>
        </w:tabs>
        <w:spacing w:after="0"/>
        <w:ind w:firstLine="284"/>
        <w:jc w:val="both"/>
        <w:rPr>
          <w:rFonts w:ascii="Crimson Text" w:hAnsi="Crimson Text"/>
          <w:sz w:val="26"/>
          <w:szCs w:val="26"/>
          <w:u w:val="single"/>
        </w:rPr>
      </w:pPr>
      <w:ins w:id="839" w:author="Paula Castrilli" w:date="2025-05-19T22:28:00Z">
        <w:r>
          <w:rPr>
            <w:rFonts w:ascii="Crimson Text" w:hAnsi="Crimson Text"/>
            <w:sz w:val="26"/>
            <w:szCs w:val="26"/>
          </w:rPr>
          <w:t>N</w:t>
        </w:r>
      </w:ins>
      <w:r w:rsidR="00946D21" w:rsidRPr="00E3184D">
        <w:rPr>
          <w:rFonts w:ascii="Crimson Text" w:hAnsi="Crimson Text"/>
          <w:sz w:val="26"/>
          <w:szCs w:val="26"/>
        </w:rPr>
        <w:t xml:space="preserve">o le </w:t>
      </w:r>
      <w:del w:id="840" w:author="Paula Castrilli" w:date="2025-05-19T22:28:00Z">
        <w:r w:rsidR="00946D21" w:rsidRPr="00E3184D" w:rsidDel="00A14FAA">
          <w:rPr>
            <w:rFonts w:ascii="Crimson Text" w:hAnsi="Crimson Text"/>
            <w:sz w:val="26"/>
            <w:szCs w:val="26"/>
          </w:rPr>
          <w:delText xml:space="preserve">resultó </w:delText>
        </w:r>
      </w:del>
      <w:ins w:id="841" w:author="Paula Castrilli" w:date="2025-05-19T22:28:00Z">
        <w:r>
          <w:rPr>
            <w:rFonts w:ascii="Crimson Text" w:hAnsi="Crimson Text"/>
            <w:sz w:val="26"/>
            <w:szCs w:val="26"/>
          </w:rPr>
          <w:t>había resultado</w:t>
        </w:r>
        <w:r w:rsidRPr="00E3184D">
          <w:rPr>
            <w:rFonts w:ascii="Crimson Text" w:hAnsi="Crimson Text"/>
            <w:sz w:val="26"/>
            <w:szCs w:val="26"/>
          </w:rPr>
          <w:t xml:space="preserve"> </w:t>
        </w:r>
      </w:ins>
      <w:r w:rsidR="00946D21" w:rsidRPr="00E3184D">
        <w:rPr>
          <w:rFonts w:ascii="Crimson Text" w:hAnsi="Crimson Text"/>
          <w:sz w:val="26"/>
          <w:szCs w:val="26"/>
        </w:rPr>
        <w:t xml:space="preserve">sencillo transmitirle al grupo la noticia. </w:t>
      </w:r>
      <w:proofErr w:type="spellStart"/>
      <w:r w:rsidR="00946D21" w:rsidRPr="00E3184D">
        <w:rPr>
          <w:rFonts w:ascii="Crimson Text" w:hAnsi="Crimson Text"/>
          <w:sz w:val="26"/>
          <w:szCs w:val="26"/>
        </w:rPr>
        <w:t>Sigurd</w:t>
      </w:r>
      <w:proofErr w:type="spellEnd"/>
      <w:r w:rsidR="00946D21" w:rsidRPr="00E3184D">
        <w:rPr>
          <w:rFonts w:ascii="Crimson Text" w:hAnsi="Crimson Text"/>
          <w:sz w:val="26"/>
          <w:szCs w:val="26"/>
        </w:rPr>
        <w:t xml:space="preserve"> no estaba de acuerdo en exponer a los </w:t>
      </w:r>
      <w:r w:rsidR="008955E7" w:rsidRPr="00E3184D">
        <w:rPr>
          <w:rFonts w:ascii="Crimson Text" w:hAnsi="Crimson Text"/>
          <w:sz w:val="26"/>
          <w:szCs w:val="26"/>
        </w:rPr>
        <w:t>reclutas</w:t>
      </w:r>
      <w:ins w:id="842" w:author="Paula Castrilli" w:date="2025-05-19T22:28:00Z">
        <w:r>
          <w:rPr>
            <w:rFonts w:ascii="Crimson Text" w:hAnsi="Crimson Text"/>
            <w:sz w:val="26"/>
            <w:szCs w:val="26"/>
          </w:rPr>
          <w:t xml:space="preserve">, </w:t>
        </w:r>
        <w:commentRangeStart w:id="843"/>
        <w:r>
          <w:rPr>
            <w:rFonts w:ascii="Crimson Text" w:hAnsi="Crimson Text"/>
            <w:sz w:val="26"/>
            <w:szCs w:val="26"/>
          </w:rPr>
          <w:t>prácticamente unos novatos</w:t>
        </w:r>
        <w:commentRangeEnd w:id="843"/>
        <w:r>
          <w:rPr>
            <w:rStyle w:val="Refdecomentario"/>
          </w:rPr>
          <w:commentReference w:id="843"/>
        </w:r>
        <w:r>
          <w:rPr>
            <w:rFonts w:ascii="Crimson Text" w:hAnsi="Crimson Text"/>
            <w:sz w:val="26"/>
            <w:szCs w:val="26"/>
          </w:rPr>
          <w:t>,</w:t>
        </w:r>
      </w:ins>
      <w:r w:rsidR="00946D21" w:rsidRPr="00E3184D">
        <w:rPr>
          <w:rFonts w:ascii="Crimson Text" w:hAnsi="Crimson Text"/>
          <w:sz w:val="26"/>
          <w:szCs w:val="26"/>
        </w:rPr>
        <w:t xml:space="preserve"> a tal peligro, pero la decisión no </w:t>
      </w:r>
      <w:del w:id="844" w:author="Paula Castrilli" w:date="2025-05-19T22:29:00Z">
        <w:r w:rsidR="00946D21" w:rsidRPr="00E3184D" w:rsidDel="00A14FAA">
          <w:rPr>
            <w:rFonts w:ascii="Crimson Text" w:hAnsi="Crimson Text"/>
            <w:sz w:val="26"/>
            <w:szCs w:val="26"/>
          </w:rPr>
          <w:delText xml:space="preserve">era </w:delText>
        </w:r>
      </w:del>
      <w:ins w:id="845" w:author="Paula Castrilli" w:date="2025-05-19T22:29:00Z">
        <w:r>
          <w:rPr>
            <w:rFonts w:ascii="Crimson Text" w:hAnsi="Crimson Text"/>
            <w:sz w:val="26"/>
            <w:szCs w:val="26"/>
          </w:rPr>
          <w:t>había sido</w:t>
        </w:r>
        <w:r w:rsidRPr="00E3184D">
          <w:rPr>
            <w:rFonts w:ascii="Crimson Text" w:hAnsi="Crimson Text"/>
            <w:sz w:val="26"/>
            <w:szCs w:val="26"/>
          </w:rPr>
          <w:t xml:space="preserve"> </w:t>
        </w:r>
      </w:ins>
      <w:r w:rsidR="00946D21" w:rsidRPr="00E3184D">
        <w:rPr>
          <w:rFonts w:ascii="Crimson Text" w:hAnsi="Crimson Text"/>
          <w:sz w:val="26"/>
          <w:szCs w:val="26"/>
        </w:rPr>
        <w:t>suya</w:t>
      </w:r>
      <w:del w:id="846" w:author="Paula Castrilli" w:date="2025-05-19T22:29:00Z">
        <w:r w:rsidR="00946D21" w:rsidRPr="00E3184D" w:rsidDel="00A14FAA">
          <w:rPr>
            <w:rFonts w:ascii="Crimson Text" w:hAnsi="Crimson Text"/>
            <w:sz w:val="26"/>
            <w:szCs w:val="26"/>
          </w:rPr>
          <w:delText>, l</w:delText>
        </w:r>
      </w:del>
      <w:ins w:id="847" w:author="Paula Castrilli" w:date="2025-05-19T22:29:00Z">
        <w:r>
          <w:rPr>
            <w:rFonts w:ascii="Crimson Text" w:hAnsi="Crimson Text"/>
            <w:sz w:val="26"/>
            <w:szCs w:val="26"/>
          </w:rPr>
          <w:t>. L</w:t>
        </w:r>
      </w:ins>
      <w:r w:rsidR="00946D21" w:rsidRPr="00E3184D">
        <w:rPr>
          <w:rFonts w:ascii="Crimson Text" w:hAnsi="Crimson Text"/>
          <w:sz w:val="26"/>
          <w:szCs w:val="26"/>
        </w:rPr>
        <w:t xml:space="preserve">as autoridades de la guardia real </w:t>
      </w:r>
      <w:r w:rsidR="00F629AD" w:rsidRPr="00E3184D">
        <w:rPr>
          <w:rFonts w:ascii="Crimson Text" w:hAnsi="Crimson Text"/>
          <w:sz w:val="26"/>
          <w:szCs w:val="26"/>
        </w:rPr>
        <w:t>lo habían definido de ese modo</w:t>
      </w:r>
      <w:ins w:id="848" w:author="Paula Castrilli" w:date="2025-05-19T22:29:00Z">
        <w:r>
          <w:rPr>
            <w:rFonts w:ascii="Crimson Text" w:hAnsi="Crimson Text"/>
            <w:sz w:val="26"/>
            <w:szCs w:val="26"/>
          </w:rPr>
          <w:t xml:space="preserve"> y él no había podido oponerse</w:t>
        </w:r>
      </w:ins>
      <w:r w:rsidR="00F629AD" w:rsidRPr="00E3184D">
        <w:rPr>
          <w:rFonts w:ascii="Crimson Text" w:hAnsi="Crimson Text"/>
          <w:sz w:val="26"/>
          <w:szCs w:val="26"/>
        </w:rPr>
        <w:t>.</w:t>
      </w:r>
    </w:p>
    <w:p w:rsidR="00933E2B" w:rsidRPr="00E3184D" w:rsidRDefault="00933E2B"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 xml:space="preserve">La jornada concluyó con un clima enrarecido. Los reclutas no estaban conformes con las pautas definidas para la primera prueba. Por su parte, Eros necesitaba mayor información sobre el </w:t>
      </w:r>
      <w:del w:id="849" w:author="Paula Castrilli" w:date="2025-05-19T22:39:00Z">
        <w:r w:rsidRPr="00E3184D" w:rsidDel="00B16908">
          <w:rPr>
            <w:rFonts w:ascii="Crimson Text" w:hAnsi="Crimson Text"/>
            <w:sz w:val="26"/>
            <w:szCs w:val="26"/>
          </w:rPr>
          <w:delText>bosque encantado</w:delText>
        </w:r>
      </w:del>
      <w:ins w:id="850" w:author="Paula Castrilli" w:date="2025-05-19T22:39:00Z">
        <w:r w:rsidR="00B16908">
          <w:rPr>
            <w:rFonts w:ascii="Crimson Text" w:hAnsi="Crimson Text"/>
            <w:sz w:val="26"/>
            <w:szCs w:val="26"/>
          </w:rPr>
          <w:t>Bosque Encantado</w:t>
        </w:r>
      </w:ins>
      <w:r w:rsidRPr="00E3184D">
        <w:rPr>
          <w:rFonts w:ascii="Crimson Text" w:hAnsi="Crimson Text"/>
          <w:sz w:val="26"/>
          <w:szCs w:val="26"/>
        </w:rPr>
        <w:t xml:space="preserve">, debía enfrentar un escenario desconocido, y eso le generaba </w:t>
      </w:r>
      <w:ins w:id="851" w:author="Paula Castrilli" w:date="2025-05-19T22:30:00Z">
        <w:r w:rsidR="000D67D0">
          <w:rPr>
            <w:rFonts w:ascii="Crimson Text" w:hAnsi="Crimson Text"/>
            <w:sz w:val="26"/>
            <w:szCs w:val="26"/>
          </w:rPr>
          <w:t xml:space="preserve">la misma </w:t>
        </w:r>
      </w:ins>
      <w:r w:rsidRPr="00E3184D">
        <w:rPr>
          <w:rFonts w:ascii="Crimson Text" w:hAnsi="Crimson Text"/>
          <w:sz w:val="26"/>
          <w:szCs w:val="26"/>
        </w:rPr>
        <w:t>incertidumbre</w:t>
      </w:r>
      <w:ins w:id="852" w:author="Paula Castrilli" w:date="2025-05-19T22:30:00Z">
        <w:r w:rsidR="000D67D0">
          <w:rPr>
            <w:rFonts w:ascii="Crimson Text" w:hAnsi="Crimson Text"/>
            <w:sz w:val="26"/>
            <w:szCs w:val="26"/>
          </w:rPr>
          <w:t xml:space="preserve"> que a todos sus compañeros</w:t>
        </w:r>
      </w:ins>
      <w:r w:rsidRPr="00E3184D">
        <w:rPr>
          <w:rFonts w:ascii="Crimson Text" w:hAnsi="Crimson Text"/>
          <w:sz w:val="26"/>
          <w:szCs w:val="26"/>
        </w:rPr>
        <w:t>. Recordó los comentarios de Bjorn</w:t>
      </w:r>
      <w:del w:id="853" w:author="Paula Castrilli" w:date="2025-05-19T22:30:00Z">
        <w:r w:rsidRPr="00E3184D" w:rsidDel="000D67D0">
          <w:rPr>
            <w:rFonts w:ascii="Crimson Text" w:hAnsi="Crimson Text"/>
            <w:sz w:val="26"/>
            <w:szCs w:val="26"/>
          </w:rPr>
          <w:delText>,</w:delText>
        </w:r>
      </w:del>
      <w:r w:rsidRPr="00E3184D">
        <w:rPr>
          <w:rFonts w:ascii="Crimson Text" w:hAnsi="Crimson Text"/>
          <w:sz w:val="26"/>
          <w:szCs w:val="26"/>
        </w:rPr>
        <w:t xml:space="preserve"> la tarde anterior</w:t>
      </w:r>
      <w:ins w:id="854" w:author="Paula Castrilli" w:date="2025-05-19T22:30:00Z">
        <w:r w:rsidR="000D67D0">
          <w:rPr>
            <w:rFonts w:ascii="Crimson Text" w:hAnsi="Crimson Text"/>
            <w:sz w:val="26"/>
            <w:szCs w:val="26"/>
          </w:rPr>
          <w:t>,</w:t>
        </w:r>
      </w:ins>
      <w:r w:rsidRPr="00E3184D">
        <w:rPr>
          <w:rFonts w:ascii="Crimson Text" w:hAnsi="Crimson Text"/>
          <w:sz w:val="26"/>
          <w:szCs w:val="26"/>
        </w:rPr>
        <w:t xml:space="preserve"> luego del último entrenamiento. Antes de que se dispers</w:t>
      </w:r>
      <w:ins w:id="855" w:author="Paula Castrilli" w:date="2025-05-19T22:30:00Z">
        <w:r w:rsidR="000D67D0">
          <w:rPr>
            <w:rFonts w:ascii="Crimson Text" w:hAnsi="Crimson Text"/>
            <w:sz w:val="26"/>
            <w:szCs w:val="26"/>
          </w:rPr>
          <w:t>aran</w:t>
        </w:r>
      </w:ins>
      <w:del w:id="856" w:author="Paula Castrilli" w:date="2025-05-19T22:30:00Z">
        <w:r w:rsidRPr="00E3184D" w:rsidDel="000D67D0">
          <w:rPr>
            <w:rFonts w:ascii="Crimson Text" w:hAnsi="Crimson Text"/>
            <w:sz w:val="26"/>
            <w:szCs w:val="26"/>
          </w:rPr>
          <w:delText>en</w:delText>
        </w:r>
      </w:del>
      <w:r w:rsidRPr="00E3184D">
        <w:rPr>
          <w:rFonts w:ascii="Crimson Text" w:hAnsi="Crimson Text"/>
          <w:sz w:val="26"/>
          <w:szCs w:val="26"/>
        </w:rPr>
        <w:t xml:space="preserve"> los presentes, el joven se acercó al viejo</w:t>
      </w:r>
      <w:ins w:id="857" w:author="Paula Castrilli" w:date="2025-05-19T22:30:00Z">
        <w:r w:rsidR="000D67D0">
          <w:rPr>
            <w:rFonts w:ascii="Crimson Text" w:hAnsi="Crimson Text"/>
            <w:sz w:val="26"/>
            <w:szCs w:val="26"/>
          </w:rPr>
          <w:t xml:space="preserve"> armero</w:t>
        </w:r>
      </w:ins>
      <w:r w:rsidRPr="00E3184D">
        <w:rPr>
          <w:rFonts w:ascii="Crimson Text" w:hAnsi="Crimson Text"/>
          <w:sz w:val="26"/>
          <w:szCs w:val="26"/>
        </w:rPr>
        <w:t xml:space="preserve"> para indagar un poco m</w:t>
      </w:r>
      <w:r w:rsidR="00D745FA" w:rsidRPr="00E3184D">
        <w:rPr>
          <w:rFonts w:ascii="Crimson Text" w:hAnsi="Crimson Text"/>
          <w:sz w:val="26"/>
          <w:szCs w:val="26"/>
        </w:rPr>
        <w:t>ás sobre el tema.</w:t>
      </w:r>
    </w:p>
    <w:p w:rsidR="00933E2B" w:rsidRPr="00E3184D" w:rsidRDefault="00933E2B"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–Discúlpeme, ¿</w:t>
      </w:r>
      <w:del w:id="858" w:author="Paula Castrilli" w:date="2025-05-19T22:30:00Z">
        <w:r w:rsidRPr="00E3184D" w:rsidDel="000D67D0">
          <w:rPr>
            <w:rFonts w:ascii="Crimson Text" w:hAnsi="Crimson Text"/>
            <w:sz w:val="26"/>
            <w:szCs w:val="26"/>
          </w:rPr>
          <w:delText xml:space="preserve">necesito </w:delText>
        </w:r>
      </w:del>
      <w:ins w:id="859" w:author="Paula Castrilli" w:date="2025-05-19T22:30:00Z">
        <w:r w:rsidR="000D67D0">
          <w:rPr>
            <w:rFonts w:ascii="Crimson Text" w:hAnsi="Crimson Text"/>
            <w:sz w:val="26"/>
            <w:szCs w:val="26"/>
          </w:rPr>
          <w:t>puedo</w:t>
        </w:r>
        <w:r w:rsidR="000D67D0" w:rsidRPr="00E3184D">
          <w:rPr>
            <w:rFonts w:ascii="Crimson Text" w:hAnsi="Crimson Text"/>
            <w:sz w:val="26"/>
            <w:szCs w:val="26"/>
          </w:rPr>
          <w:t xml:space="preserve"> </w:t>
        </w:r>
      </w:ins>
      <w:r w:rsidRPr="00E3184D">
        <w:rPr>
          <w:rFonts w:ascii="Crimson Text" w:hAnsi="Crimson Text"/>
          <w:sz w:val="26"/>
          <w:szCs w:val="26"/>
        </w:rPr>
        <w:t>hablar con usted? –dijo Eros, dirigiéndose a Bjorn, quien ya estaba alejándose del grupo.</w:t>
      </w:r>
    </w:p>
    <w:p w:rsidR="00D745FA" w:rsidRPr="00E3184D" w:rsidRDefault="00D745FA" w:rsidP="001E3864">
      <w:pPr>
        <w:tabs>
          <w:tab w:val="left" w:pos="2179"/>
        </w:tabs>
        <w:spacing w:after="0"/>
        <w:ind w:firstLine="284"/>
        <w:jc w:val="both"/>
        <w:rPr>
          <w:rFonts w:ascii="Crimson Text" w:hAnsi="Crimson Text"/>
          <w:sz w:val="26"/>
          <w:szCs w:val="26"/>
          <w:u w:val="single"/>
        </w:rPr>
      </w:pPr>
      <w:r w:rsidRPr="00E3184D">
        <w:rPr>
          <w:rFonts w:ascii="Crimson Text" w:hAnsi="Crimson Text"/>
          <w:sz w:val="26"/>
          <w:szCs w:val="26"/>
        </w:rPr>
        <w:t xml:space="preserve">–¿Qué ocurre? Ya lo escuchó al maestro, la reunión terminó –respondió, con pocas ganas de </w:t>
      </w:r>
      <w:r w:rsidR="00D3136E" w:rsidRPr="00E3184D">
        <w:rPr>
          <w:rFonts w:ascii="Crimson Text" w:hAnsi="Crimson Text"/>
          <w:sz w:val="26"/>
          <w:szCs w:val="26"/>
        </w:rPr>
        <w:t>continuar</w:t>
      </w:r>
      <w:r w:rsidRPr="00E3184D">
        <w:rPr>
          <w:rFonts w:ascii="Crimson Text" w:hAnsi="Crimson Text"/>
          <w:sz w:val="26"/>
          <w:szCs w:val="26"/>
        </w:rPr>
        <w:t xml:space="preserve"> el diálogo.</w:t>
      </w:r>
    </w:p>
    <w:p w:rsidR="00D745FA" w:rsidRPr="00E3184D" w:rsidRDefault="00D745FA"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–Q</w:t>
      </w:r>
      <w:r w:rsidR="00D3136E" w:rsidRPr="00E3184D">
        <w:rPr>
          <w:rFonts w:ascii="Crimson Text" w:hAnsi="Crimson Text"/>
          <w:sz w:val="26"/>
          <w:szCs w:val="26"/>
        </w:rPr>
        <w:t>uisiera retom</w:t>
      </w:r>
      <w:r w:rsidRPr="00E3184D">
        <w:rPr>
          <w:rFonts w:ascii="Crimson Text" w:hAnsi="Crimson Text"/>
          <w:sz w:val="26"/>
          <w:szCs w:val="26"/>
        </w:rPr>
        <w:t xml:space="preserve">ar la charla del otro día, sobre el </w:t>
      </w:r>
      <w:del w:id="860" w:author="Paula Castrilli" w:date="2025-05-19T22:39:00Z">
        <w:r w:rsidRPr="00E3184D" w:rsidDel="00B16908">
          <w:rPr>
            <w:rFonts w:ascii="Crimson Text" w:hAnsi="Crimson Text"/>
            <w:sz w:val="26"/>
            <w:szCs w:val="26"/>
          </w:rPr>
          <w:delText>bosque encantado</w:delText>
        </w:r>
      </w:del>
      <w:ins w:id="861" w:author="Paula Castrilli" w:date="2025-05-19T22:39:00Z">
        <w:r w:rsidR="00B16908">
          <w:rPr>
            <w:rFonts w:ascii="Crimson Text" w:hAnsi="Crimson Text"/>
            <w:sz w:val="26"/>
            <w:szCs w:val="26"/>
          </w:rPr>
          <w:t>Bosque Encantado</w:t>
        </w:r>
      </w:ins>
      <w:ins w:id="862" w:author="Paula Castrilli" w:date="2025-05-19T22:32:00Z">
        <w:r w:rsidR="005E605A">
          <w:rPr>
            <w:rFonts w:ascii="Crimson Text" w:hAnsi="Crimson Text"/>
            <w:sz w:val="26"/>
            <w:szCs w:val="26"/>
          </w:rPr>
          <w:t>, señor</w:t>
        </w:r>
      </w:ins>
      <w:r w:rsidRPr="00E3184D">
        <w:rPr>
          <w:rFonts w:ascii="Crimson Text" w:hAnsi="Crimson Text"/>
          <w:sz w:val="26"/>
          <w:szCs w:val="26"/>
        </w:rPr>
        <w:t>.</w:t>
      </w:r>
    </w:p>
    <w:p w:rsidR="00D745FA" w:rsidRPr="00E3184D" w:rsidRDefault="00D745FA"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 xml:space="preserve">–No hay mucho más que hablar, es un lugar peligroso, </w:t>
      </w:r>
      <w:del w:id="863" w:author="Paula Castrilli" w:date="2025-05-19T22:32:00Z">
        <w:r w:rsidRPr="00E3184D" w:rsidDel="005E605A">
          <w:rPr>
            <w:rFonts w:ascii="Crimson Text" w:hAnsi="Crimson Text"/>
            <w:sz w:val="26"/>
            <w:szCs w:val="26"/>
          </w:rPr>
          <w:delText>qué más puedo decir</w:delText>
        </w:r>
      </w:del>
      <w:ins w:id="864" w:author="Paula Castrilli" w:date="2025-05-19T22:32:00Z">
        <w:r w:rsidR="005E605A">
          <w:rPr>
            <w:rFonts w:ascii="Crimson Text" w:hAnsi="Crimson Text"/>
            <w:sz w:val="26"/>
            <w:szCs w:val="26"/>
          </w:rPr>
          <w:t>ya no tengo más nada que pueda decir</w:t>
        </w:r>
      </w:ins>
      <w:r w:rsidRPr="00E3184D">
        <w:rPr>
          <w:rFonts w:ascii="Crimson Text" w:hAnsi="Crimson Text"/>
          <w:sz w:val="26"/>
          <w:szCs w:val="26"/>
        </w:rPr>
        <w:t xml:space="preserve"> –expresó, </w:t>
      </w:r>
      <w:r w:rsidR="00D3136E" w:rsidRPr="00E3184D">
        <w:rPr>
          <w:rFonts w:ascii="Crimson Text" w:hAnsi="Crimson Text"/>
          <w:sz w:val="26"/>
          <w:szCs w:val="26"/>
        </w:rPr>
        <w:t>sin detenerse</w:t>
      </w:r>
      <w:r w:rsidRPr="00E3184D">
        <w:rPr>
          <w:rFonts w:ascii="Crimson Text" w:hAnsi="Crimson Text"/>
          <w:sz w:val="26"/>
          <w:szCs w:val="26"/>
        </w:rPr>
        <w:t xml:space="preserve">, </w:t>
      </w:r>
      <w:del w:id="865" w:author="Paula Castrilli" w:date="2025-05-19T22:33:00Z">
        <w:r w:rsidRPr="00E3184D" w:rsidDel="005E605A">
          <w:rPr>
            <w:rFonts w:ascii="Crimson Text" w:hAnsi="Crimson Text"/>
            <w:sz w:val="26"/>
            <w:szCs w:val="26"/>
          </w:rPr>
          <w:delText xml:space="preserve">se sentía </w:delText>
        </w:r>
      </w:del>
      <w:r w:rsidRPr="00E3184D">
        <w:rPr>
          <w:rFonts w:ascii="Crimson Text" w:hAnsi="Crimson Text"/>
          <w:sz w:val="26"/>
          <w:szCs w:val="26"/>
        </w:rPr>
        <w:t>incómodo. A</w:t>
      </w:r>
      <w:ins w:id="866" w:author="Paula Castrilli" w:date="2025-05-19T22:33:00Z">
        <w:r w:rsidR="005E605A">
          <w:rPr>
            <w:rFonts w:ascii="Crimson Text" w:hAnsi="Crimson Text"/>
            <w:sz w:val="26"/>
            <w:szCs w:val="26"/>
          </w:rPr>
          <w:t>l</w:t>
        </w:r>
      </w:ins>
      <w:del w:id="867" w:author="Paula Castrilli" w:date="2025-05-19T22:33:00Z">
        <w:r w:rsidRPr="00E3184D" w:rsidDel="005E605A">
          <w:rPr>
            <w:rFonts w:ascii="Crimson Text" w:hAnsi="Crimson Text"/>
            <w:sz w:val="26"/>
            <w:szCs w:val="26"/>
          </w:rPr>
          <w:delText xml:space="preserve"> lo</w:delText>
        </w:r>
      </w:del>
      <w:r w:rsidRPr="00E3184D">
        <w:rPr>
          <w:rFonts w:ascii="Crimson Text" w:hAnsi="Crimson Text"/>
          <w:sz w:val="26"/>
          <w:szCs w:val="26"/>
        </w:rPr>
        <w:t xml:space="preserve"> igual que </w:t>
      </w:r>
      <w:proofErr w:type="spellStart"/>
      <w:r w:rsidRPr="00E3184D">
        <w:rPr>
          <w:rFonts w:ascii="Crimson Text" w:hAnsi="Crimson Text"/>
          <w:sz w:val="26"/>
          <w:szCs w:val="26"/>
        </w:rPr>
        <w:t>Sigurd</w:t>
      </w:r>
      <w:proofErr w:type="spellEnd"/>
      <w:r w:rsidRPr="00E3184D">
        <w:rPr>
          <w:rFonts w:ascii="Crimson Text" w:hAnsi="Crimson Text"/>
          <w:sz w:val="26"/>
          <w:szCs w:val="26"/>
        </w:rPr>
        <w:t xml:space="preserve">, repudiaba lo establecido para la primera prueba, pero </w:t>
      </w:r>
      <w:del w:id="868" w:author="Paula Castrilli" w:date="2025-05-19T22:33:00Z">
        <w:r w:rsidRPr="00E3184D" w:rsidDel="005E605A">
          <w:rPr>
            <w:rFonts w:ascii="Crimson Text" w:hAnsi="Crimson Text"/>
            <w:sz w:val="26"/>
            <w:szCs w:val="26"/>
          </w:rPr>
          <w:delText>debía disimularlo</w:delText>
        </w:r>
      </w:del>
      <w:ins w:id="869" w:author="Paula Castrilli" w:date="2025-05-19T22:33:00Z">
        <w:r w:rsidR="005E605A">
          <w:rPr>
            <w:rFonts w:ascii="Crimson Text" w:hAnsi="Crimson Text"/>
            <w:sz w:val="26"/>
            <w:szCs w:val="26"/>
          </w:rPr>
          <w:t>no podía demostrarlo</w:t>
        </w:r>
      </w:ins>
      <w:r w:rsidRPr="00E3184D">
        <w:rPr>
          <w:rFonts w:ascii="Crimson Text" w:hAnsi="Crimson Text"/>
          <w:sz w:val="26"/>
          <w:szCs w:val="26"/>
        </w:rPr>
        <w:t>.</w:t>
      </w:r>
    </w:p>
    <w:p w:rsidR="005E605A" w:rsidRDefault="00D745FA" w:rsidP="00D745FA">
      <w:pPr>
        <w:tabs>
          <w:tab w:val="left" w:pos="2179"/>
        </w:tabs>
        <w:spacing w:after="0"/>
        <w:ind w:firstLine="284"/>
        <w:jc w:val="both"/>
        <w:rPr>
          <w:ins w:id="870" w:author="Paula Castrilli" w:date="2025-05-19T22:34:00Z"/>
          <w:rFonts w:ascii="Crimson Text" w:hAnsi="Crimson Text"/>
          <w:sz w:val="26"/>
          <w:szCs w:val="26"/>
        </w:rPr>
      </w:pPr>
      <w:r w:rsidRPr="00E3184D">
        <w:rPr>
          <w:rFonts w:ascii="Crimson Text" w:hAnsi="Crimson Text"/>
          <w:sz w:val="26"/>
          <w:szCs w:val="26"/>
        </w:rPr>
        <w:t xml:space="preserve">–Ya sé que es peligroso, pero </w:t>
      </w:r>
      <w:del w:id="871" w:author="Paula Castrilli" w:date="2025-05-19T22:33:00Z">
        <w:r w:rsidRPr="00E3184D" w:rsidDel="005E605A">
          <w:rPr>
            <w:rFonts w:ascii="Crimson Text" w:hAnsi="Crimson Text"/>
            <w:sz w:val="26"/>
            <w:szCs w:val="26"/>
          </w:rPr>
          <w:delText>qué más puede contarme</w:delText>
        </w:r>
      </w:del>
      <w:ins w:id="872" w:author="Paula Castrilli" w:date="2025-05-19T22:33:00Z">
        <w:r w:rsidR="005E605A">
          <w:rPr>
            <w:rFonts w:ascii="Crimson Text" w:hAnsi="Crimson Text"/>
            <w:sz w:val="26"/>
            <w:szCs w:val="26"/>
          </w:rPr>
          <w:t>necesito más información</w:t>
        </w:r>
      </w:ins>
      <w:r w:rsidRPr="00E3184D">
        <w:rPr>
          <w:rFonts w:ascii="Crimson Text" w:hAnsi="Crimson Text"/>
          <w:sz w:val="26"/>
          <w:szCs w:val="26"/>
        </w:rPr>
        <w:t xml:space="preserve">. ¿Conoce alguien que lo haya intentado? ¿Qué hay ahí adentro? –indagó, con mayor </w:t>
      </w:r>
      <w:del w:id="873" w:author="Paula Castrilli" w:date="2025-05-19T22:34:00Z">
        <w:r w:rsidRPr="00E3184D" w:rsidDel="005E605A">
          <w:rPr>
            <w:rFonts w:ascii="Crimson Text" w:hAnsi="Crimson Text"/>
            <w:sz w:val="26"/>
            <w:szCs w:val="26"/>
          </w:rPr>
          <w:delText>firmeza</w:delText>
        </w:r>
      </w:del>
      <w:ins w:id="874" w:author="Paula Castrilli" w:date="2025-05-19T22:34:00Z">
        <w:r w:rsidR="005E605A">
          <w:rPr>
            <w:rFonts w:ascii="Crimson Text" w:hAnsi="Crimson Text"/>
            <w:sz w:val="26"/>
            <w:szCs w:val="26"/>
          </w:rPr>
          <w:t>insistencia</w:t>
        </w:r>
      </w:ins>
      <w:r w:rsidRPr="00E3184D">
        <w:rPr>
          <w:rFonts w:ascii="Crimson Text" w:hAnsi="Crimson Text"/>
          <w:sz w:val="26"/>
          <w:szCs w:val="26"/>
        </w:rPr>
        <w:t xml:space="preserve">. </w:t>
      </w:r>
    </w:p>
    <w:p w:rsidR="00D745FA" w:rsidRPr="00E3184D" w:rsidRDefault="00D745FA" w:rsidP="00C54934">
      <w:pPr>
        <w:tabs>
          <w:tab w:val="left" w:pos="2179"/>
        </w:tabs>
        <w:spacing w:after="0"/>
        <w:ind w:firstLine="284"/>
        <w:jc w:val="both"/>
        <w:rPr>
          <w:rFonts w:ascii="Crimson Text" w:hAnsi="Crimson Text"/>
          <w:sz w:val="26"/>
          <w:szCs w:val="26"/>
        </w:rPr>
      </w:pPr>
      <w:r w:rsidRPr="00E3184D">
        <w:rPr>
          <w:rFonts w:ascii="Crimson Text" w:hAnsi="Crimson Text"/>
          <w:sz w:val="26"/>
          <w:szCs w:val="26"/>
        </w:rPr>
        <w:t xml:space="preserve">Bjorn detuvo su marcha, y lo observó </w:t>
      </w:r>
      <w:r w:rsidR="00D3136E" w:rsidRPr="00E3184D">
        <w:rPr>
          <w:rFonts w:ascii="Crimson Text" w:hAnsi="Crimson Text"/>
          <w:sz w:val="26"/>
          <w:szCs w:val="26"/>
        </w:rPr>
        <w:t>seriamente</w:t>
      </w:r>
      <w:r w:rsidRPr="00E3184D">
        <w:rPr>
          <w:rFonts w:ascii="Crimson Text" w:hAnsi="Crimson Text"/>
          <w:sz w:val="26"/>
          <w:szCs w:val="26"/>
        </w:rPr>
        <w:t>. Vaciló un instante, y le hizo un gesto para que lo siguiera.</w:t>
      </w:r>
      <w:r w:rsidR="005E605A">
        <w:rPr>
          <w:rFonts w:ascii="Crimson Text" w:hAnsi="Crimson Text"/>
          <w:sz w:val="26"/>
          <w:szCs w:val="26"/>
        </w:rPr>
        <w:t xml:space="preserve"> </w:t>
      </w:r>
      <w:r w:rsidRPr="00E3184D">
        <w:rPr>
          <w:rFonts w:ascii="Crimson Text" w:hAnsi="Crimson Text"/>
          <w:sz w:val="26"/>
          <w:szCs w:val="26"/>
        </w:rPr>
        <w:t xml:space="preserve">Ambos avanzaron algunos pasos y se alejaron </w:t>
      </w:r>
      <w:del w:id="875" w:author="Paula Castrilli" w:date="2025-05-19T22:35:00Z">
        <w:r w:rsidRPr="00E3184D" w:rsidDel="00C54934">
          <w:rPr>
            <w:rFonts w:ascii="Crimson Text" w:hAnsi="Crimson Text"/>
            <w:sz w:val="26"/>
            <w:szCs w:val="26"/>
          </w:rPr>
          <w:delText xml:space="preserve">definitivamente </w:delText>
        </w:r>
      </w:del>
      <w:r w:rsidRPr="00E3184D">
        <w:rPr>
          <w:rFonts w:ascii="Crimson Text" w:hAnsi="Crimson Text"/>
          <w:sz w:val="26"/>
          <w:szCs w:val="26"/>
        </w:rPr>
        <w:t xml:space="preserve">de los demás. </w:t>
      </w:r>
      <w:del w:id="876" w:author="Paula Castrilli" w:date="2025-05-19T22:35:00Z">
        <w:r w:rsidRPr="00E3184D" w:rsidDel="00C54934">
          <w:rPr>
            <w:rFonts w:ascii="Crimson Text" w:hAnsi="Crimson Text"/>
            <w:sz w:val="26"/>
            <w:szCs w:val="26"/>
          </w:rPr>
          <w:delText>Al ganar un poco de privacidad,</w:delText>
        </w:r>
      </w:del>
      <w:ins w:id="877" w:author="Paula Castrilli" w:date="2025-05-19T22:35:00Z">
        <w:r w:rsidR="00C54934">
          <w:rPr>
            <w:rFonts w:ascii="Crimson Text" w:hAnsi="Crimson Text"/>
            <w:sz w:val="26"/>
            <w:szCs w:val="26"/>
          </w:rPr>
          <w:t>No fue sino hasta que los perdieron definitivamente de vista que</w:t>
        </w:r>
      </w:ins>
      <w:r w:rsidRPr="00E3184D">
        <w:rPr>
          <w:rFonts w:ascii="Crimson Text" w:hAnsi="Crimson Text"/>
          <w:sz w:val="26"/>
          <w:szCs w:val="26"/>
        </w:rPr>
        <w:t xml:space="preserve"> el viejo se sintió más seguro.</w:t>
      </w:r>
    </w:p>
    <w:p w:rsidR="00D745FA" w:rsidRPr="00E3184D" w:rsidRDefault="00D745FA" w:rsidP="00D745FA">
      <w:pPr>
        <w:tabs>
          <w:tab w:val="left" w:pos="2179"/>
        </w:tabs>
        <w:spacing w:after="0"/>
        <w:ind w:firstLine="284"/>
        <w:jc w:val="both"/>
        <w:rPr>
          <w:rFonts w:ascii="Crimson Text" w:hAnsi="Crimson Text"/>
          <w:sz w:val="26"/>
          <w:szCs w:val="26"/>
          <w:u w:val="single"/>
        </w:rPr>
      </w:pPr>
      <w:r w:rsidRPr="00E3184D">
        <w:rPr>
          <w:rFonts w:ascii="Crimson Text" w:hAnsi="Crimson Text"/>
          <w:sz w:val="26"/>
          <w:szCs w:val="26"/>
        </w:rPr>
        <w:t>–</w:t>
      </w:r>
      <w:r w:rsidR="000D60B7" w:rsidRPr="00E3184D">
        <w:rPr>
          <w:rFonts w:ascii="Crimson Text" w:hAnsi="Crimson Text"/>
          <w:sz w:val="26"/>
          <w:szCs w:val="26"/>
        </w:rPr>
        <w:t>L</w:t>
      </w:r>
      <w:r w:rsidR="00744F57" w:rsidRPr="00E3184D">
        <w:rPr>
          <w:rFonts w:ascii="Crimson Text" w:hAnsi="Crimson Text"/>
          <w:sz w:val="26"/>
          <w:szCs w:val="26"/>
        </w:rPr>
        <w:t>as historias que dan vueltas</w:t>
      </w:r>
      <w:r w:rsidR="000D60B7" w:rsidRPr="00E3184D">
        <w:rPr>
          <w:rFonts w:ascii="Crimson Text" w:hAnsi="Crimson Text"/>
          <w:sz w:val="26"/>
          <w:szCs w:val="26"/>
        </w:rPr>
        <w:t>, no son más que cuentos y mitos</w:t>
      </w:r>
      <w:ins w:id="878" w:author="Paula Castrilli" w:date="2025-05-19T22:36:00Z">
        <w:r w:rsidR="00C54934">
          <w:rPr>
            <w:rFonts w:ascii="Crimson Text" w:hAnsi="Crimson Text"/>
            <w:sz w:val="26"/>
            <w:szCs w:val="26"/>
          </w:rPr>
          <w:t xml:space="preserve"> </w:t>
        </w:r>
        <w:r w:rsidR="00C54934" w:rsidRPr="00E3184D">
          <w:rPr>
            <w:rFonts w:ascii="Crimson Text" w:hAnsi="Crimson Text"/>
            <w:sz w:val="26"/>
            <w:szCs w:val="26"/>
          </w:rPr>
          <w:t>–</w:t>
        </w:r>
        <w:r w:rsidR="00C54934">
          <w:rPr>
            <w:rFonts w:ascii="Crimson Text" w:hAnsi="Crimson Text"/>
            <w:sz w:val="26"/>
            <w:szCs w:val="26"/>
          </w:rPr>
          <w:t>comenzó Bjorn</w:t>
        </w:r>
        <w:r w:rsidR="00C54934" w:rsidRPr="00E3184D">
          <w:rPr>
            <w:rFonts w:ascii="Crimson Text" w:hAnsi="Crimson Text"/>
            <w:sz w:val="26"/>
            <w:szCs w:val="26"/>
          </w:rPr>
          <w:t>–</w:t>
        </w:r>
      </w:ins>
      <w:r w:rsidR="000D60B7" w:rsidRPr="00E3184D">
        <w:rPr>
          <w:rFonts w:ascii="Crimson Text" w:hAnsi="Crimson Text"/>
          <w:sz w:val="26"/>
          <w:szCs w:val="26"/>
        </w:rPr>
        <w:t xml:space="preserve">. Los que realmente se atrevieron a ingresar a ese lugar no </w:t>
      </w:r>
      <w:r w:rsidR="00D3136E" w:rsidRPr="00E3184D">
        <w:rPr>
          <w:rFonts w:ascii="Crimson Text" w:hAnsi="Crimson Text"/>
          <w:sz w:val="26"/>
          <w:szCs w:val="26"/>
        </w:rPr>
        <w:t>volvieron, así que se sabe muy poco al respecto.</w:t>
      </w:r>
      <w:r w:rsidR="000D60B7" w:rsidRPr="00E3184D">
        <w:rPr>
          <w:rFonts w:ascii="Crimson Text" w:hAnsi="Crimson Text"/>
          <w:sz w:val="26"/>
          <w:szCs w:val="26"/>
        </w:rPr>
        <w:t xml:space="preserve"> Sólo hubo una excepción, un guerrero llamado Igor</w:t>
      </w:r>
      <w:del w:id="879" w:author="Paula Castrilli" w:date="2025-05-19T22:36:00Z">
        <w:r w:rsidR="000D60B7" w:rsidRPr="00E3184D" w:rsidDel="00C54934">
          <w:rPr>
            <w:rFonts w:ascii="Crimson Text" w:hAnsi="Crimson Text"/>
            <w:sz w:val="26"/>
            <w:szCs w:val="26"/>
          </w:rPr>
          <w:delText>, f</w:delText>
        </w:r>
      </w:del>
      <w:ins w:id="880" w:author="Paula Castrilli" w:date="2025-05-19T22:36:00Z">
        <w:r w:rsidR="00C54934">
          <w:rPr>
            <w:rFonts w:ascii="Crimson Text" w:hAnsi="Crimson Text"/>
            <w:sz w:val="26"/>
            <w:szCs w:val="26"/>
          </w:rPr>
          <w:t>. F</w:t>
        </w:r>
      </w:ins>
      <w:r w:rsidR="000D60B7" w:rsidRPr="00E3184D">
        <w:rPr>
          <w:rFonts w:ascii="Crimson Text" w:hAnsi="Crimson Text"/>
          <w:sz w:val="26"/>
          <w:szCs w:val="26"/>
        </w:rPr>
        <w:t>ue capaz de salir con vida de ese sitio, pero tampoco fue algo bueno.</w:t>
      </w:r>
    </w:p>
    <w:p w:rsidR="000D60B7" w:rsidRPr="00E3184D" w:rsidRDefault="000D60B7" w:rsidP="00D745FA">
      <w:pPr>
        <w:tabs>
          <w:tab w:val="left" w:pos="2179"/>
        </w:tabs>
        <w:spacing w:after="0"/>
        <w:ind w:firstLine="284"/>
        <w:jc w:val="both"/>
        <w:rPr>
          <w:rFonts w:ascii="Crimson Text" w:hAnsi="Crimson Text"/>
          <w:sz w:val="26"/>
          <w:szCs w:val="26"/>
        </w:rPr>
      </w:pPr>
      <w:proofErr w:type="gramStart"/>
      <w:r w:rsidRPr="00E3184D">
        <w:rPr>
          <w:rFonts w:ascii="Crimson Text" w:hAnsi="Crimson Text"/>
          <w:sz w:val="26"/>
          <w:szCs w:val="26"/>
        </w:rPr>
        <w:t>–¿</w:t>
      </w:r>
      <w:proofErr w:type="gramEnd"/>
      <w:r w:rsidRPr="00E3184D">
        <w:rPr>
          <w:rFonts w:ascii="Crimson Text" w:hAnsi="Crimson Text"/>
          <w:sz w:val="26"/>
          <w:szCs w:val="26"/>
        </w:rPr>
        <w:t>Qué</w:t>
      </w:r>
      <w:ins w:id="881" w:author="Paula Castrilli" w:date="2025-05-19T22:36:00Z">
        <w:r w:rsidR="00C54934">
          <w:rPr>
            <w:rFonts w:ascii="Crimson Text" w:hAnsi="Crimson Text"/>
            <w:sz w:val="26"/>
            <w:szCs w:val="26"/>
          </w:rPr>
          <w:t xml:space="preserve"> le</w:t>
        </w:r>
      </w:ins>
      <w:r w:rsidRPr="00E3184D">
        <w:rPr>
          <w:rFonts w:ascii="Crimson Text" w:hAnsi="Crimson Text"/>
          <w:sz w:val="26"/>
          <w:szCs w:val="26"/>
        </w:rPr>
        <w:t xml:space="preserve"> sucedió? Sin rodeos, cuéntamelo</w:t>
      </w:r>
      <w:ins w:id="882" w:author="Paula Castrilli" w:date="2025-05-19T22:36:00Z">
        <w:r w:rsidR="00C54934">
          <w:rPr>
            <w:rFonts w:ascii="Crimson Text" w:hAnsi="Crimson Text"/>
            <w:sz w:val="26"/>
            <w:szCs w:val="26"/>
          </w:rPr>
          <w:t>, por favor</w:t>
        </w:r>
      </w:ins>
      <w:del w:id="883" w:author="Paula Castrilli" w:date="2025-05-19T22:36:00Z">
        <w:r w:rsidRPr="00E3184D" w:rsidDel="00C54934">
          <w:rPr>
            <w:rFonts w:ascii="Crimson Text" w:hAnsi="Crimson Text"/>
            <w:sz w:val="26"/>
            <w:szCs w:val="26"/>
          </w:rPr>
          <w:delText>, p</w:delText>
        </w:r>
      </w:del>
      <w:ins w:id="884" w:author="Paula Castrilli" w:date="2025-05-19T22:36:00Z">
        <w:r w:rsidR="00C54934">
          <w:rPr>
            <w:rFonts w:ascii="Crimson Text" w:hAnsi="Crimson Text"/>
            <w:sz w:val="26"/>
            <w:szCs w:val="26"/>
          </w:rPr>
          <w:t>. P</w:t>
        </w:r>
      </w:ins>
      <w:r w:rsidRPr="00E3184D">
        <w:rPr>
          <w:rFonts w:ascii="Crimson Text" w:hAnsi="Crimson Text"/>
          <w:sz w:val="26"/>
          <w:szCs w:val="26"/>
        </w:rPr>
        <w:t>refiero saber a qué me enfrentaré –insistió Eros.</w:t>
      </w:r>
    </w:p>
    <w:p w:rsidR="00933E2B" w:rsidRPr="00E3184D" w:rsidRDefault="00D3136E"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lastRenderedPageBreak/>
        <w:t>–Ese guerrero era una verdadera bestia, no le temía a nada. En el campo de batalla había eliminado más enemigos, que cualquier otro soldado. Quienes lo conocían, decían que realmente disfrutaba destrozar a sus oponentes.</w:t>
      </w:r>
    </w:p>
    <w:p w:rsidR="00DD103A" w:rsidRDefault="00D3136E" w:rsidP="00B11D37">
      <w:pPr>
        <w:tabs>
          <w:tab w:val="left" w:pos="2179"/>
        </w:tabs>
        <w:spacing w:after="0"/>
        <w:ind w:firstLine="284"/>
        <w:jc w:val="both"/>
        <w:rPr>
          <w:ins w:id="885" w:author="Paula Castrilli" w:date="2025-05-19T22:54:00Z"/>
          <w:rFonts w:ascii="Crimson Text" w:hAnsi="Crimson Text"/>
          <w:sz w:val="26"/>
          <w:szCs w:val="26"/>
        </w:rPr>
      </w:pPr>
      <w:r w:rsidRPr="00E3184D">
        <w:rPr>
          <w:rFonts w:ascii="Crimson Text" w:hAnsi="Crimson Text"/>
          <w:sz w:val="26"/>
          <w:szCs w:val="26"/>
        </w:rPr>
        <w:t>»</w:t>
      </w:r>
      <w:commentRangeStart w:id="886"/>
      <w:r w:rsidRPr="00E3184D">
        <w:rPr>
          <w:rFonts w:ascii="Crimson Text" w:hAnsi="Crimson Text"/>
          <w:sz w:val="26"/>
          <w:szCs w:val="26"/>
        </w:rPr>
        <w:t xml:space="preserve">Las leyendas populares dicen </w:t>
      </w:r>
      <w:commentRangeEnd w:id="886"/>
      <w:r w:rsidR="00DD103A">
        <w:rPr>
          <w:rStyle w:val="Refdecomentario"/>
        </w:rPr>
        <w:commentReference w:id="886"/>
      </w:r>
      <w:r w:rsidRPr="00E3184D">
        <w:rPr>
          <w:rFonts w:ascii="Crimson Text" w:hAnsi="Crimson Text"/>
          <w:sz w:val="26"/>
          <w:szCs w:val="26"/>
        </w:rPr>
        <w:t xml:space="preserve">que el </w:t>
      </w:r>
      <w:del w:id="887" w:author="Paula Castrilli" w:date="2025-05-19T22:39:00Z">
        <w:r w:rsidRPr="00E3184D" w:rsidDel="00B16908">
          <w:rPr>
            <w:rFonts w:ascii="Crimson Text" w:hAnsi="Crimson Text"/>
            <w:sz w:val="26"/>
            <w:szCs w:val="26"/>
          </w:rPr>
          <w:delText>bosque encantado</w:delText>
        </w:r>
      </w:del>
      <w:ins w:id="888" w:author="Paula Castrilli" w:date="2025-05-19T22:39:00Z">
        <w:r w:rsidR="00B16908">
          <w:rPr>
            <w:rFonts w:ascii="Crimson Text" w:hAnsi="Crimson Text"/>
            <w:sz w:val="26"/>
            <w:szCs w:val="26"/>
          </w:rPr>
          <w:t>Bosque Encantado</w:t>
        </w:r>
      </w:ins>
      <w:r w:rsidRPr="00E3184D">
        <w:rPr>
          <w:rFonts w:ascii="Crimson Text" w:hAnsi="Crimson Text"/>
          <w:sz w:val="26"/>
          <w:szCs w:val="26"/>
        </w:rPr>
        <w:t xml:space="preserve"> te </w:t>
      </w:r>
      <w:del w:id="889" w:author="Paula Castrilli" w:date="2025-05-19T22:37:00Z">
        <w:r w:rsidR="0075448F" w:rsidRPr="00E3184D" w:rsidDel="00C54934">
          <w:rPr>
            <w:rFonts w:ascii="Crimson Text" w:hAnsi="Crimson Text"/>
            <w:sz w:val="26"/>
            <w:szCs w:val="26"/>
          </w:rPr>
          <w:delText xml:space="preserve">confronta </w:delText>
        </w:r>
      </w:del>
      <w:ins w:id="890" w:author="Paula Castrilli" w:date="2025-05-19T22:37:00Z">
        <w:r w:rsidR="00C54934">
          <w:rPr>
            <w:rFonts w:ascii="Crimson Text" w:hAnsi="Crimson Text"/>
            <w:sz w:val="26"/>
            <w:szCs w:val="26"/>
          </w:rPr>
          <w:t>enfrenta</w:t>
        </w:r>
        <w:r w:rsidR="00C54934" w:rsidRPr="00E3184D">
          <w:rPr>
            <w:rFonts w:ascii="Crimson Text" w:hAnsi="Crimson Text"/>
            <w:sz w:val="26"/>
            <w:szCs w:val="26"/>
          </w:rPr>
          <w:t xml:space="preserve"> </w:t>
        </w:r>
      </w:ins>
      <w:r w:rsidR="0075448F" w:rsidRPr="00E3184D">
        <w:rPr>
          <w:rFonts w:ascii="Crimson Text" w:hAnsi="Crimson Text"/>
          <w:sz w:val="26"/>
          <w:szCs w:val="26"/>
        </w:rPr>
        <w:t>con</w:t>
      </w:r>
      <w:r w:rsidRPr="00E3184D">
        <w:rPr>
          <w:rFonts w:ascii="Crimson Text" w:hAnsi="Crimson Text"/>
          <w:sz w:val="26"/>
          <w:szCs w:val="26"/>
        </w:rPr>
        <w:t xml:space="preserve"> tus propios miedos, y sólo sobrevivirá quien pueda </w:t>
      </w:r>
      <w:del w:id="891" w:author="Paula Castrilli" w:date="2025-05-19T22:38:00Z">
        <w:r w:rsidRPr="00E3184D" w:rsidDel="00C54934">
          <w:rPr>
            <w:rFonts w:ascii="Crimson Text" w:hAnsi="Crimson Text"/>
            <w:sz w:val="26"/>
            <w:szCs w:val="26"/>
          </w:rPr>
          <w:delText>enfrentarlos</w:delText>
        </w:r>
      </w:del>
      <w:ins w:id="892" w:author="Paula Castrilli" w:date="2025-05-19T22:38:00Z">
        <w:r w:rsidR="00C54934">
          <w:rPr>
            <w:rFonts w:ascii="Crimson Text" w:hAnsi="Crimson Text"/>
            <w:sz w:val="26"/>
            <w:szCs w:val="26"/>
          </w:rPr>
          <w:t>superarlos</w:t>
        </w:r>
      </w:ins>
      <w:r w:rsidRPr="00E3184D">
        <w:rPr>
          <w:rFonts w:ascii="Crimson Text" w:hAnsi="Crimson Text"/>
          <w:sz w:val="26"/>
          <w:szCs w:val="26"/>
        </w:rPr>
        <w:t xml:space="preserve">. Igor no tenía miedos, era el guerrero más valiente jamás visto, sin dudas, </w:t>
      </w:r>
      <w:r w:rsidR="007F4846" w:rsidRPr="00E3184D">
        <w:rPr>
          <w:rFonts w:ascii="Crimson Text" w:hAnsi="Crimson Text"/>
          <w:sz w:val="26"/>
          <w:szCs w:val="26"/>
        </w:rPr>
        <w:t>resultaba</w:t>
      </w:r>
      <w:r w:rsidRPr="00E3184D">
        <w:rPr>
          <w:rFonts w:ascii="Crimson Text" w:hAnsi="Crimson Text"/>
          <w:sz w:val="26"/>
          <w:szCs w:val="26"/>
        </w:rPr>
        <w:t xml:space="preserve"> el candidato ideal para ingresar a</w:t>
      </w:r>
      <w:del w:id="893" w:author="Paula Castrilli" w:date="2025-05-19T22:39:00Z">
        <w:r w:rsidRPr="00E3184D" w:rsidDel="00B16908">
          <w:rPr>
            <w:rFonts w:ascii="Crimson Text" w:hAnsi="Crimson Text"/>
            <w:sz w:val="26"/>
            <w:szCs w:val="26"/>
          </w:rPr>
          <w:delText>l bosque</w:delText>
        </w:r>
      </w:del>
      <w:ins w:id="894" w:author="Paula Castrilli" w:date="2025-05-19T22:39:00Z">
        <w:r w:rsidR="00B16908">
          <w:rPr>
            <w:rFonts w:ascii="Crimson Text" w:hAnsi="Crimson Text"/>
            <w:sz w:val="26"/>
            <w:szCs w:val="26"/>
          </w:rPr>
          <w:t xml:space="preserve"> ese maldito lugar</w:t>
        </w:r>
      </w:ins>
      <w:r w:rsidRPr="00E3184D">
        <w:rPr>
          <w:rFonts w:ascii="Crimson Text" w:hAnsi="Crimson Text"/>
          <w:sz w:val="26"/>
          <w:szCs w:val="26"/>
        </w:rPr>
        <w:t xml:space="preserve">. Fue así, que se ofreció para hacer una misión de exploración. </w:t>
      </w:r>
      <w:del w:id="895" w:author="Paula Castrilli" w:date="2025-05-19T22:37:00Z">
        <w:r w:rsidRPr="00E3184D" w:rsidDel="00C54934">
          <w:rPr>
            <w:rFonts w:ascii="Crimson Text" w:hAnsi="Crimson Text"/>
            <w:sz w:val="26"/>
            <w:szCs w:val="26"/>
          </w:rPr>
          <w:delText xml:space="preserve">Luego </w:delText>
        </w:r>
        <w:r w:rsidR="007F4846" w:rsidRPr="00E3184D" w:rsidDel="00C54934">
          <w:rPr>
            <w:rFonts w:ascii="Crimson Text" w:hAnsi="Crimson Text"/>
            <w:sz w:val="26"/>
            <w:szCs w:val="26"/>
          </w:rPr>
          <w:delText>s</w:delText>
        </w:r>
      </w:del>
      <w:ins w:id="896" w:author="Paula Castrilli" w:date="2025-05-19T22:37:00Z">
        <w:r w:rsidR="00C54934">
          <w:rPr>
            <w:rFonts w:ascii="Crimson Text" w:hAnsi="Crimson Text"/>
            <w:sz w:val="26"/>
            <w:szCs w:val="26"/>
          </w:rPr>
          <w:t>S</w:t>
        </w:r>
      </w:ins>
      <w:r w:rsidR="007F4846" w:rsidRPr="00E3184D">
        <w:rPr>
          <w:rFonts w:ascii="Crimson Text" w:hAnsi="Crimson Text"/>
          <w:sz w:val="26"/>
          <w:szCs w:val="26"/>
        </w:rPr>
        <w:t>e internó en e</w:t>
      </w:r>
      <w:r w:rsidRPr="00E3184D">
        <w:rPr>
          <w:rFonts w:ascii="Crimson Text" w:hAnsi="Crimson Text"/>
          <w:sz w:val="26"/>
          <w:szCs w:val="26"/>
        </w:rPr>
        <w:t xml:space="preserve">l bosque, y </w:t>
      </w:r>
      <w:del w:id="897" w:author="Paula Castrilli" w:date="2025-05-19T22:39:00Z">
        <w:r w:rsidRPr="00E3184D" w:rsidDel="00B16908">
          <w:rPr>
            <w:rFonts w:ascii="Crimson Text" w:hAnsi="Crimson Text"/>
            <w:sz w:val="26"/>
            <w:szCs w:val="26"/>
          </w:rPr>
          <w:delText>se ausentó</w:delText>
        </w:r>
      </w:del>
      <w:ins w:id="898" w:author="Paula Castrilli" w:date="2025-05-19T22:39:00Z">
        <w:r w:rsidR="00B16908">
          <w:rPr>
            <w:rFonts w:ascii="Crimson Text" w:hAnsi="Crimson Text"/>
            <w:sz w:val="26"/>
            <w:szCs w:val="26"/>
          </w:rPr>
          <w:t>permaneció allí</w:t>
        </w:r>
      </w:ins>
      <w:r w:rsidRPr="00E3184D">
        <w:rPr>
          <w:rFonts w:ascii="Crimson Text" w:hAnsi="Crimson Text"/>
          <w:sz w:val="26"/>
          <w:szCs w:val="26"/>
        </w:rPr>
        <w:t xml:space="preserve"> por varios d</w:t>
      </w:r>
      <w:r w:rsidR="007F4846" w:rsidRPr="00E3184D">
        <w:rPr>
          <w:rFonts w:ascii="Crimson Text" w:hAnsi="Crimson Text"/>
          <w:sz w:val="26"/>
          <w:szCs w:val="26"/>
        </w:rPr>
        <w:t xml:space="preserve">ías. </w:t>
      </w:r>
      <w:ins w:id="899" w:author="Paula Castrilli" w:date="2025-05-19T22:40:00Z">
        <w:r w:rsidR="00B16908">
          <w:rPr>
            <w:rFonts w:ascii="Crimson Text" w:hAnsi="Crimson Text"/>
            <w:sz w:val="26"/>
            <w:szCs w:val="26"/>
          </w:rPr>
          <w:t xml:space="preserve">Llegó un punto en que </w:t>
        </w:r>
      </w:ins>
      <w:del w:id="900" w:author="Paula Castrilli" w:date="2025-05-19T22:40:00Z">
        <w:r w:rsidR="007F4846" w:rsidRPr="00E3184D" w:rsidDel="00B16908">
          <w:rPr>
            <w:rFonts w:ascii="Crimson Text" w:hAnsi="Crimson Text"/>
            <w:sz w:val="26"/>
            <w:szCs w:val="26"/>
          </w:rPr>
          <w:delText>L</w:delText>
        </w:r>
      </w:del>
      <w:ins w:id="901" w:author="Paula Castrilli" w:date="2025-05-19T22:40:00Z">
        <w:r w:rsidR="00B16908">
          <w:rPr>
            <w:rFonts w:ascii="Crimson Text" w:hAnsi="Crimson Text"/>
            <w:sz w:val="26"/>
            <w:szCs w:val="26"/>
          </w:rPr>
          <w:t>l</w:t>
        </w:r>
      </w:ins>
      <w:r w:rsidR="007F4846" w:rsidRPr="00E3184D">
        <w:rPr>
          <w:rFonts w:ascii="Crimson Text" w:hAnsi="Crimson Text"/>
          <w:sz w:val="26"/>
          <w:szCs w:val="26"/>
        </w:rPr>
        <w:t xml:space="preserve">a espera se </w:t>
      </w:r>
      <w:del w:id="902" w:author="Paula Castrilli" w:date="2025-05-19T22:40:00Z">
        <w:r w:rsidR="007F4846" w:rsidRPr="00E3184D" w:rsidDel="00B16908">
          <w:rPr>
            <w:rFonts w:ascii="Crimson Text" w:hAnsi="Crimson Text"/>
            <w:sz w:val="26"/>
            <w:szCs w:val="26"/>
          </w:rPr>
          <w:delText>había alargado</w:delText>
        </w:r>
      </w:del>
      <w:ins w:id="903" w:author="Paula Castrilli" w:date="2025-05-19T22:40:00Z">
        <w:r w:rsidR="00B16908">
          <w:rPr>
            <w:rFonts w:ascii="Crimson Text" w:hAnsi="Crimson Text"/>
            <w:sz w:val="26"/>
            <w:szCs w:val="26"/>
          </w:rPr>
          <w:t>alargó</w:t>
        </w:r>
      </w:ins>
      <w:r w:rsidR="007F4846" w:rsidRPr="00E3184D">
        <w:rPr>
          <w:rFonts w:ascii="Crimson Text" w:hAnsi="Crimson Text"/>
          <w:sz w:val="26"/>
          <w:szCs w:val="26"/>
        </w:rPr>
        <w:t xml:space="preserve"> y</w:t>
      </w:r>
      <w:r w:rsidRPr="00E3184D">
        <w:rPr>
          <w:rFonts w:ascii="Crimson Text" w:hAnsi="Crimson Text"/>
          <w:sz w:val="26"/>
          <w:szCs w:val="26"/>
        </w:rPr>
        <w:t xml:space="preserve"> </w:t>
      </w:r>
      <w:ins w:id="904" w:author="Paula Castrilli" w:date="2025-05-19T22:40:00Z">
        <w:r w:rsidR="00B16908">
          <w:rPr>
            <w:rFonts w:ascii="Crimson Text" w:hAnsi="Crimson Text"/>
            <w:sz w:val="26"/>
            <w:szCs w:val="26"/>
          </w:rPr>
          <w:t xml:space="preserve">que </w:t>
        </w:r>
      </w:ins>
      <w:r w:rsidRPr="00E3184D">
        <w:rPr>
          <w:rFonts w:ascii="Crimson Text" w:hAnsi="Crimson Text"/>
          <w:sz w:val="26"/>
          <w:szCs w:val="26"/>
        </w:rPr>
        <w:t xml:space="preserve">todos lo </w:t>
      </w:r>
      <w:del w:id="905" w:author="Paula Castrilli" w:date="2025-05-19T22:40:00Z">
        <w:r w:rsidRPr="00E3184D" w:rsidDel="00B16908">
          <w:rPr>
            <w:rFonts w:ascii="Crimson Text" w:hAnsi="Crimson Text"/>
            <w:sz w:val="26"/>
            <w:szCs w:val="26"/>
          </w:rPr>
          <w:delText xml:space="preserve">daban </w:delText>
        </w:r>
      </w:del>
      <w:ins w:id="906" w:author="Paula Castrilli" w:date="2025-05-19T22:40:00Z">
        <w:r w:rsidR="00B16908">
          <w:rPr>
            <w:rFonts w:ascii="Crimson Text" w:hAnsi="Crimson Text"/>
            <w:sz w:val="26"/>
            <w:szCs w:val="26"/>
          </w:rPr>
          <w:t>dieron</w:t>
        </w:r>
        <w:r w:rsidR="00B16908" w:rsidRPr="00E3184D">
          <w:rPr>
            <w:rFonts w:ascii="Crimson Text" w:hAnsi="Crimson Text"/>
            <w:sz w:val="26"/>
            <w:szCs w:val="26"/>
          </w:rPr>
          <w:t xml:space="preserve"> </w:t>
        </w:r>
      </w:ins>
      <w:r w:rsidRPr="00E3184D">
        <w:rPr>
          <w:rFonts w:ascii="Crimson Text" w:hAnsi="Crimson Text"/>
          <w:sz w:val="26"/>
          <w:szCs w:val="26"/>
        </w:rPr>
        <w:t>por muerto. P</w:t>
      </w:r>
      <w:r w:rsidR="007F4846" w:rsidRPr="00E3184D">
        <w:rPr>
          <w:rFonts w:ascii="Crimson Text" w:hAnsi="Crimson Text"/>
          <w:sz w:val="26"/>
          <w:szCs w:val="26"/>
        </w:rPr>
        <w:t>ero</w:t>
      </w:r>
      <w:ins w:id="907" w:author="Paula Castrilli" w:date="2025-05-19T22:40:00Z">
        <w:r w:rsidR="00B16908">
          <w:rPr>
            <w:rFonts w:ascii="Crimson Text" w:hAnsi="Crimson Text"/>
            <w:sz w:val="26"/>
            <w:szCs w:val="26"/>
          </w:rPr>
          <w:t>,</w:t>
        </w:r>
      </w:ins>
      <w:r w:rsidR="007F4846" w:rsidRPr="00E3184D">
        <w:rPr>
          <w:rFonts w:ascii="Crimson Text" w:hAnsi="Crimson Text"/>
          <w:sz w:val="26"/>
          <w:szCs w:val="26"/>
        </w:rPr>
        <w:t xml:space="preserve"> una noche</w:t>
      </w:r>
      <w:ins w:id="908" w:author="Paula Castrilli" w:date="2025-05-19T22:40:00Z">
        <w:r w:rsidR="00B16908">
          <w:rPr>
            <w:rFonts w:ascii="Crimson Text" w:hAnsi="Crimson Text"/>
            <w:sz w:val="26"/>
            <w:szCs w:val="26"/>
          </w:rPr>
          <w:t xml:space="preserve"> </w:t>
        </w:r>
        <w:commentRangeStart w:id="909"/>
        <w:r w:rsidR="00B16908">
          <w:rPr>
            <w:rFonts w:ascii="Crimson Text" w:hAnsi="Crimson Text"/>
            <w:sz w:val="26"/>
            <w:szCs w:val="26"/>
          </w:rPr>
          <w:t>sin luna</w:t>
        </w:r>
        <w:commentRangeEnd w:id="909"/>
        <w:r w:rsidR="00B16908">
          <w:rPr>
            <w:rStyle w:val="Refdecomentario"/>
          </w:rPr>
          <w:commentReference w:id="909"/>
        </w:r>
      </w:ins>
      <w:ins w:id="910" w:author="Paula Castrilli" w:date="2025-05-19T22:54:00Z">
        <w:r w:rsidR="00DD103A">
          <w:rPr>
            <w:rFonts w:ascii="Crimson Text" w:hAnsi="Crimson Text"/>
            <w:sz w:val="26"/>
            <w:szCs w:val="26"/>
          </w:rPr>
          <w:t>,</w:t>
        </w:r>
      </w:ins>
      <w:r w:rsidRPr="00E3184D">
        <w:rPr>
          <w:rFonts w:ascii="Crimson Text" w:hAnsi="Crimson Text"/>
          <w:sz w:val="26"/>
          <w:szCs w:val="26"/>
        </w:rPr>
        <w:t xml:space="preserve"> volvió</w:t>
      </w:r>
      <w:del w:id="911" w:author="Paula Castrilli" w:date="2025-05-19T22:41:00Z">
        <w:r w:rsidRPr="00E3184D" w:rsidDel="00B16908">
          <w:rPr>
            <w:rFonts w:ascii="Crimson Text" w:hAnsi="Crimson Text"/>
            <w:sz w:val="26"/>
            <w:szCs w:val="26"/>
          </w:rPr>
          <w:delText>,</w:delText>
        </w:r>
      </w:del>
      <w:ins w:id="912" w:author="Paula Castrilli" w:date="2025-05-19T22:41:00Z">
        <w:r w:rsidR="00B16908">
          <w:rPr>
            <w:rFonts w:ascii="Crimson Text" w:hAnsi="Crimson Text"/>
            <w:sz w:val="26"/>
            <w:szCs w:val="26"/>
          </w:rPr>
          <w:t>.</w:t>
        </w:r>
      </w:ins>
      <w:r w:rsidRPr="00E3184D">
        <w:rPr>
          <w:rFonts w:ascii="Crimson Text" w:hAnsi="Crimson Text"/>
          <w:sz w:val="26"/>
          <w:szCs w:val="26"/>
        </w:rPr>
        <w:t xml:space="preserve"> </w:t>
      </w:r>
      <w:del w:id="913" w:author="Paula Castrilli" w:date="2025-05-19T22:41:00Z">
        <w:r w:rsidR="007F4846" w:rsidRPr="00E3184D" w:rsidDel="00B16908">
          <w:rPr>
            <w:rFonts w:ascii="Crimson Text" w:hAnsi="Crimson Text"/>
            <w:sz w:val="26"/>
            <w:szCs w:val="26"/>
          </w:rPr>
          <w:delText>y s</w:delText>
        </w:r>
      </w:del>
      <w:ins w:id="914" w:author="Paula Castrilli" w:date="2025-05-19T22:41:00Z">
        <w:r w:rsidR="00B16908">
          <w:rPr>
            <w:rFonts w:ascii="Crimson Text" w:hAnsi="Crimson Text"/>
            <w:sz w:val="26"/>
            <w:szCs w:val="26"/>
          </w:rPr>
          <w:t>S</w:t>
        </w:r>
      </w:ins>
      <w:r w:rsidR="007F4846" w:rsidRPr="00E3184D">
        <w:rPr>
          <w:rFonts w:ascii="Crimson Text" w:hAnsi="Crimson Text"/>
          <w:sz w:val="26"/>
          <w:szCs w:val="26"/>
        </w:rPr>
        <w:t>e hizo</w:t>
      </w:r>
      <w:r w:rsidRPr="00E3184D">
        <w:rPr>
          <w:rFonts w:ascii="Crimson Text" w:hAnsi="Crimson Text"/>
          <w:sz w:val="26"/>
          <w:szCs w:val="26"/>
        </w:rPr>
        <w:t xml:space="preserve"> presente</w:t>
      </w:r>
      <w:r w:rsidR="007F4846" w:rsidRPr="00E3184D">
        <w:rPr>
          <w:rFonts w:ascii="Crimson Text" w:hAnsi="Crimson Text"/>
          <w:sz w:val="26"/>
          <w:szCs w:val="26"/>
        </w:rPr>
        <w:t xml:space="preserve"> en </w:t>
      </w:r>
      <w:del w:id="915" w:author="Paula Castrilli" w:date="2025-05-19T22:41:00Z">
        <w:r w:rsidR="007F4846" w:rsidRPr="00E3184D" w:rsidDel="00B16908">
          <w:rPr>
            <w:rFonts w:ascii="Crimson Text" w:hAnsi="Crimson Text"/>
            <w:sz w:val="26"/>
            <w:szCs w:val="26"/>
          </w:rPr>
          <w:delText>el pueblo, ingresó a una</w:delText>
        </w:r>
      </w:del>
      <w:ins w:id="916" w:author="Paula Castrilli" w:date="2025-05-19T22:41:00Z">
        <w:r w:rsidR="00B16908">
          <w:rPr>
            <w:rFonts w:ascii="Crimson Text" w:hAnsi="Crimson Text"/>
            <w:sz w:val="26"/>
            <w:szCs w:val="26"/>
          </w:rPr>
          <w:t>la</w:t>
        </w:r>
      </w:ins>
      <w:r w:rsidR="007F4846" w:rsidRPr="00E3184D">
        <w:rPr>
          <w:rFonts w:ascii="Crimson Text" w:hAnsi="Crimson Text"/>
          <w:sz w:val="26"/>
          <w:szCs w:val="26"/>
        </w:rPr>
        <w:t xml:space="preserve"> taberna </w:t>
      </w:r>
      <w:ins w:id="917" w:author="Paula Castrilli" w:date="2025-05-19T22:41:00Z">
        <w:r w:rsidR="00B16908">
          <w:rPr>
            <w:rFonts w:ascii="Crimson Text" w:hAnsi="Crimson Text"/>
            <w:sz w:val="26"/>
            <w:szCs w:val="26"/>
          </w:rPr>
          <w:t xml:space="preserve">del pueblo </w:t>
        </w:r>
      </w:ins>
      <w:r w:rsidR="007F4846" w:rsidRPr="00E3184D">
        <w:rPr>
          <w:rFonts w:ascii="Crimson Text" w:hAnsi="Crimson Text"/>
          <w:sz w:val="26"/>
          <w:szCs w:val="26"/>
        </w:rPr>
        <w:t>y fue recibido como un héroe</w:t>
      </w:r>
      <w:del w:id="918" w:author="Paula Castrilli" w:date="2025-05-19T22:41:00Z">
        <w:r w:rsidR="007F4846" w:rsidRPr="00E3184D" w:rsidDel="00B16908">
          <w:rPr>
            <w:rFonts w:ascii="Crimson Text" w:hAnsi="Crimson Text"/>
            <w:sz w:val="26"/>
            <w:szCs w:val="26"/>
          </w:rPr>
          <w:delText>, t</w:delText>
        </w:r>
      </w:del>
      <w:ins w:id="919" w:author="Paula Castrilli" w:date="2025-05-19T22:41:00Z">
        <w:r w:rsidR="00B16908">
          <w:rPr>
            <w:rFonts w:ascii="Crimson Text" w:hAnsi="Crimson Text"/>
            <w:sz w:val="26"/>
            <w:szCs w:val="26"/>
          </w:rPr>
          <w:t>. T</w:t>
        </w:r>
      </w:ins>
      <w:r w:rsidR="007F4846" w:rsidRPr="00E3184D">
        <w:rPr>
          <w:rFonts w:ascii="Crimson Text" w:hAnsi="Crimson Text"/>
          <w:sz w:val="26"/>
          <w:szCs w:val="26"/>
        </w:rPr>
        <w:t xml:space="preserve">odos querían abrazarlo y escuchar sus historias, pero </w:t>
      </w:r>
      <w:del w:id="920" w:author="Paula Castrilli" w:date="2025-05-19T22:41:00Z">
        <w:r w:rsidR="007F4846" w:rsidRPr="00E3184D" w:rsidDel="00B16908">
          <w:rPr>
            <w:rFonts w:ascii="Crimson Text" w:hAnsi="Crimson Text"/>
            <w:sz w:val="26"/>
            <w:szCs w:val="26"/>
          </w:rPr>
          <w:delText>e</w:delText>
        </w:r>
      </w:del>
      <w:ins w:id="921" w:author="Paula Castrilli" w:date="2025-05-19T22:41:00Z">
        <w:r w:rsidR="00B16908">
          <w:rPr>
            <w:rFonts w:ascii="Crimson Text" w:hAnsi="Crimson Text"/>
            <w:sz w:val="26"/>
            <w:szCs w:val="26"/>
          </w:rPr>
          <w:t>é</w:t>
        </w:r>
      </w:ins>
      <w:r w:rsidR="007F4846" w:rsidRPr="00E3184D">
        <w:rPr>
          <w:rFonts w:ascii="Crimson Text" w:hAnsi="Crimson Text"/>
          <w:sz w:val="26"/>
          <w:szCs w:val="26"/>
        </w:rPr>
        <w:t xml:space="preserve">l ya no era el mismo. Su furia y sed de sangre se habían enardecido, ese hombre había </w:t>
      </w:r>
      <w:del w:id="922" w:author="Paula Castrilli" w:date="2025-05-19T22:42:00Z">
        <w:r w:rsidR="007F4846" w:rsidRPr="00E3184D" w:rsidDel="00B16908">
          <w:rPr>
            <w:rFonts w:ascii="Crimson Text" w:hAnsi="Crimson Text"/>
            <w:sz w:val="26"/>
            <w:szCs w:val="26"/>
          </w:rPr>
          <w:delText>enloqueció</w:delText>
        </w:r>
      </w:del>
      <w:ins w:id="923" w:author="Paula Castrilli" w:date="2025-05-19T22:42:00Z">
        <w:r w:rsidR="00B16908">
          <w:rPr>
            <w:rFonts w:ascii="Crimson Text" w:hAnsi="Crimson Text"/>
            <w:sz w:val="26"/>
            <w:szCs w:val="26"/>
          </w:rPr>
          <w:t>enloquecido</w:t>
        </w:r>
      </w:ins>
      <w:r w:rsidR="007F4846" w:rsidRPr="00E3184D">
        <w:rPr>
          <w:rFonts w:ascii="Crimson Text" w:hAnsi="Crimson Text"/>
          <w:sz w:val="26"/>
          <w:szCs w:val="26"/>
        </w:rPr>
        <w:t xml:space="preserve">. </w:t>
      </w:r>
      <w:ins w:id="924" w:author="Paula Castrilli" w:date="2025-05-19T22:42:00Z">
        <w:r w:rsidR="00B16908">
          <w:rPr>
            <w:rFonts w:ascii="Crimson Text" w:hAnsi="Crimson Text"/>
            <w:sz w:val="26"/>
            <w:szCs w:val="26"/>
          </w:rPr>
          <w:t xml:space="preserve">Sin ningún tipo de señal que los alertara de lo que iba a pasar, Igor </w:t>
        </w:r>
      </w:ins>
      <w:del w:id="925" w:author="Paula Castrilli" w:date="2025-05-19T22:42:00Z">
        <w:r w:rsidR="00C86151" w:rsidRPr="00E3184D" w:rsidDel="00B16908">
          <w:rPr>
            <w:rFonts w:ascii="Crimson Text" w:hAnsi="Crimson Text"/>
            <w:sz w:val="26"/>
            <w:szCs w:val="26"/>
          </w:rPr>
          <w:delText>E</w:delText>
        </w:r>
      </w:del>
      <w:ins w:id="926" w:author="Paula Castrilli" w:date="2025-05-19T22:42:00Z">
        <w:r w:rsidR="00B16908">
          <w:rPr>
            <w:rFonts w:ascii="Crimson Text" w:hAnsi="Crimson Text"/>
            <w:sz w:val="26"/>
            <w:szCs w:val="26"/>
          </w:rPr>
          <w:t>e</w:t>
        </w:r>
      </w:ins>
      <w:r w:rsidR="00C86151" w:rsidRPr="00E3184D">
        <w:rPr>
          <w:rFonts w:ascii="Crimson Text" w:hAnsi="Crimson Text"/>
          <w:sz w:val="26"/>
          <w:szCs w:val="26"/>
        </w:rPr>
        <w:t>mpuñó</w:t>
      </w:r>
      <w:r w:rsidR="007F4846" w:rsidRPr="00E3184D">
        <w:rPr>
          <w:rFonts w:ascii="Crimson Text" w:hAnsi="Crimson Text"/>
          <w:sz w:val="26"/>
          <w:szCs w:val="26"/>
        </w:rPr>
        <w:t xml:space="preserve"> su espada y comenzó a atacar a los presentes, con la misma saña con que lo hacía con sus enemigos. Ya no distinguía </w:t>
      </w:r>
      <w:del w:id="927" w:author="Paula Castrilli" w:date="2025-05-19T22:49:00Z">
        <w:r w:rsidR="007F4846" w:rsidRPr="00E3184D" w:rsidDel="00B843AF">
          <w:rPr>
            <w:rFonts w:ascii="Crimson Text" w:hAnsi="Crimson Text"/>
            <w:sz w:val="26"/>
            <w:szCs w:val="26"/>
          </w:rPr>
          <w:delText>la batalla de lo cotidiano</w:delText>
        </w:r>
      </w:del>
      <w:ins w:id="928" w:author="Paula Castrilli" w:date="2025-05-19T22:49:00Z">
        <w:r w:rsidR="00B843AF">
          <w:rPr>
            <w:rFonts w:ascii="Crimson Text" w:hAnsi="Crimson Text"/>
            <w:sz w:val="26"/>
            <w:szCs w:val="26"/>
          </w:rPr>
          <w:t>monstruos de humanos</w:t>
        </w:r>
      </w:ins>
      <w:r w:rsidR="007F4846" w:rsidRPr="00E3184D">
        <w:rPr>
          <w:rFonts w:ascii="Crimson Text" w:hAnsi="Crimson Text"/>
          <w:sz w:val="26"/>
          <w:szCs w:val="26"/>
        </w:rPr>
        <w:t>, s</w:t>
      </w:r>
      <w:r w:rsidR="00C86151" w:rsidRPr="00E3184D">
        <w:rPr>
          <w:rFonts w:ascii="Crimson Text" w:hAnsi="Crimson Text"/>
          <w:sz w:val="26"/>
          <w:szCs w:val="26"/>
        </w:rPr>
        <w:t xml:space="preserve">ólo pensaba en matar. El desastre fue </w:t>
      </w:r>
      <w:del w:id="929" w:author="Paula Castrilli" w:date="2025-05-19T22:50:00Z">
        <w:r w:rsidR="00C86151" w:rsidRPr="00E3184D" w:rsidDel="00BF7305">
          <w:rPr>
            <w:rFonts w:ascii="Crimson Text" w:hAnsi="Crimson Text"/>
            <w:sz w:val="26"/>
            <w:szCs w:val="26"/>
          </w:rPr>
          <w:delText>importante</w:delText>
        </w:r>
      </w:del>
      <w:ins w:id="930" w:author="Paula Castrilli" w:date="2025-05-19T22:50:00Z">
        <w:r w:rsidR="00BF7305">
          <w:rPr>
            <w:rFonts w:ascii="Crimson Text" w:hAnsi="Crimson Text"/>
            <w:sz w:val="26"/>
            <w:szCs w:val="26"/>
          </w:rPr>
          <w:t>terrible</w:t>
        </w:r>
      </w:ins>
      <w:r w:rsidR="00C86151" w:rsidRPr="00E3184D">
        <w:rPr>
          <w:rFonts w:ascii="Crimson Text" w:hAnsi="Crimson Text"/>
          <w:sz w:val="26"/>
          <w:szCs w:val="26"/>
        </w:rPr>
        <w:t xml:space="preserve">, </w:t>
      </w:r>
      <w:del w:id="931" w:author="Paula Castrilli" w:date="2025-05-19T22:50:00Z">
        <w:r w:rsidR="00C86151" w:rsidRPr="00E3184D" w:rsidDel="00BF7305">
          <w:rPr>
            <w:rFonts w:ascii="Crimson Text" w:hAnsi="Crimson Text"/>
            <w:sz w:val="26"/>
            <w:szCs w:val="26"/>
          </w:rPr>
          <w:delText xml:space="preserve">varios </w:delText>
        </w:r>
      </w:del>
      <w:proofErr w:type="gramStart"/>
      <w:ins w:id="932" w:author="Paula Castrilli" w:date="2025-05-19T22:50:00Z">
        <w:r w:rsidR="00BF7305">
          <w:rPr>
            <w:rFonts w:ascii="Crimson Text" w:hAnsi="Crimson Text"/>
            <w:sz w:val="26"/>
            <w:szCs w:val="26"/>
          </w:rPr>
          <w:t>hubieron</w:t>
        </w:r>
        <w:proofErr w:type="gramEnd"/>
        <w:r w:rsidR="00BF7305" w:rsidRPr="00E3184D">
          <w:rPr>
            <w:rFonts w:ascii="Crimson Text" w:hAnsi="Crimson Text"/>
            <w:sz w:val="26"/>
            <w:szCs w:val="26"/>
          </w:rPr>
          <w:t xml:space="preserve"> </w:t>
        </w:r>
      </w:ins>
      <w:r w:rsidR="00C86151" w:rsidRPr="00E3184D">
        <w:rPr>
          <w:rFonts w:ascii="Crimson Text" w:hAnsi="Crimson Text"/>
          <w:sz w:val="26"/>
          <w:szCs w:val="26"/>
        </w:rPr>
        <w:t xml:space="preserve">muertos y </w:t>
      </w:r>
      <w:ins w:id="933" w:author="Paula Castrilli" w:date="2025-05-19T22:50:00Z">
        <w:r w:rsidR="00BF7305">
          <w:rPr>
            <w:rFonts w:ascii="Crimson Text" w:hAnsi="Crimson Text"/>
            <w:sz w:val="26"/>
            <w:szCs w:val="26"/>
          </w:rPr>
          <w:t xml:space="preserve">muchos </w:t>
        </w:r>
      </w:ins>
      <w:r w:rsidR="00C86151" w:rsidRPr="00E3184D">
        <w:rPr>
          <w:rFonts w:ascii="Crimson Text" w:hAnsi="Crimson Text"/>
          <w:sz w:val="26"/>
          <w:szCs w:val="26"/>
        </w:rPr>
        <w:t xml:space="preserve">heridos </w:t>
      </w:r>
      <w:del w:id="934" w:author="Paula Castrilli" w:date="2025-05-19T22:50:00Z">
        <w:r w:rsidR="00C86151" w:rsidRPr="00E3184D" w:rsidDel="00BF7305">
          <w:rPr>
            <w:rFonts w:ascii="Crimson Text" w:hAnsi="Crimson Text"/>
            <w:sz w:val="26"/>
            <w:szCs w:val="26"/>
          </w:rPr>
          <w:delText>fueron víctimas de la trifulca</w:delText>
        </w:r>
      </w:del>
      <w:ins w:id="935" w:author="Paula Castrilli" w:date="2025-05-19T22:50:00Z">
        <w:r w:rsidR="00BF7305">
          <w:rPr>
            <w:rFonts w:ascii="Crimson Text" w:hAnsi="Crimson Text"/>
            <w:sz w:val="26"/>
            <w:szCs w:val="26"/>
          </w:rPr>
          <w:t>de la locura que había hecho presa de Igor</w:t>
        </w:r>
      </w:ins>
      <w:r w:rsidR="00C86151" w:rsidRPr="00E3184D">
        <w:rPr>
          <w:rFonts w:ascii="Crimson Text" w:hAnsi="Crimson Text"/>
          <w:sz w:val="26"/>
          <w:szCs w:val="26"/>
        </w:rPr>
        <w:t xml:space="preserve">. Cuando </w:t>
      </w:r>
      <w:ins w:id="936" w:author="Paula Castrilli" w:date="2025-05-19T22:50:00Z">
        <w:r w:rsidR="00BF7305">
          <w:rPr>
            <w:rFonts w:ascii="Crimson Text" w:hAnsi="Crimson Text"/>
            <w:sz w:val="26"/>
            <w:szCs w:val="26"/>
          </w:rPr>
          <w:t xml:space="preserve">finalmente llegaron </w:t>
        </w:r>
      </w:ins>
      <w:r w:rsidR="00C86151" w:rsidRPr="00E3184D">
        <w:rPr>
          <w:rFonts w:ascii="Crimson Text" w:hAnsi="Crimson Text"/>
          <w:sz w:val="26"/>
          <w:szCs w:val="26"/>
        </w:rPr>
        <w:t xml:space="preserve">los guardias </w:t>
      </w:r>
      <w:ins w:id="937" w:author="Paula Castrilli" w:date="2025-05-19T22:51:00Z">
        <w:r w:rsidR="00BF7305">
          <w:rPr>
            <w:rFonts w:ascii="Crimson Text" w:hAnsi="Crimson Text"/>
            <w:sz w:val="26"/>
            <w:szCs w:val="26"/>
          </w:rPr>
          <w:t xml:space="preserve">e </w:t>
        </w:r>
      </w:ins>
      <w:r w:rsidR="00C86151" w:rsidRPr="00E3184D">
        <w:rPr>
          <w:rFonts w:ascii="Crimson Text" w:hAnsi="Crimson Text"/>
          <w:sz w:val="26"/>
          <w:szCs w:val="26"/>
        </w:rPr>
        <w:t xml:space="preserve">intentaron detenerlo, él huyó y se refugió en el </w:t>
      </w:r>
      <w:del w:id="938" w:author="Paula Castrilli" w:date="2025-05-19T22:39:00Z">
        <w:r w:rsidR="00C86151" w:rsidRPr="00E3184D" w:rsidDel="00B16908">
          <w:rPr>
            <w:rFonts w:ascii="Crimson Text" w:hAnsi="Crimson Text"/>
            <w:sz w:val="26"/>
            <w:szCs w:val="26"/>
          </w:rPr>
          <w:delText>bosque encantado</w:delText>
        </w:r>
      </w:del>
      <w:ins w:id="939" w:author="Paula Castrilli" w:date="2025-05-19T22:39:00Z">
        <w:r w:rsidR="00B16908">
          <w:rPr>
            <w:rFonts w:ascii="Crimson Text" w:hAnsi="Crimson Text"/>
            <w:sz w:val="26"/>
            <w:szCs w:val="26"/>
          </w:rPr>
          <w:t>Bosque Encantado</w:t>
        </w:r>
      </w:ins>
      <w:ins w:id="940" w:author="Paula Castrilli" w:date="2025-05-19T22:51:00Z">
        <w:r w:rsidR="00BF7305">
          <w:rPr>
            <w:rFonts w:ascii="Crimson Text" w:hAnsi="Crimson Text"/>
            <w:sz w:val="26"/>
            <w:szCs w:val="26"/>
          </w:rPr>
          <w:t xml:space="preserve"> </w:t>
        </w:r>
      </w:ins>
      <w:del w:id="941" w:author="Paula Castrilli" w:date="2025-05-19T22:51:00Z">
        <w:r w:rsidR="00C86151" w:rsidRPr="00E3184D" w:rsidDel="00BF7305">
          <w:rPr>
            <w:rFonts w:ascii="Crimson Text" w:hAnsi="Crimson Text"/>
            <w:sz w:val="26"/>
            <w:szCs w:val="26"/>
          </w:rPr>
          <w:delText>. N</w:delText>
        </w:r>
      </w:del>
      <w:ins w:id="942" w:author="Paula Castrilli" w:date="2025-05-19T22:51:00Z">
        <w:r w:rsidR="00BF7305">
          <w:rPr>
            <w:rFonts w:ascii="Crimson Text" w:hAnsi="Crimson Text"/>
            <w:sz w:val="26"/>
            <w:szCs w:val="26"/>
          </w:rPr>
          <w:t>y n</w:t>
        </w:r>
      </w:ins>
      <w:r w:rsidR="00C86151" w:rsidRPr="00E3184D">
        <w:rPr>
          <w:rFonts w:ascii="Crimson Text" w:hAnsi="Crimson Text"/>
          <w:sz w:val="26"/>
          <w:szCs w:val="26"/>
        </w:rPr>
        <w:t xml:space="preserve">unca más </w:t>
      </w:r>
      <w:r w:rsidR="00B11D37" w:rsidRPr="00E3184D">
        <w:rPr>
          <w:rFonts w:ascii="Crimson Text" w:hAnsi="Crimson Text"/>
          <w:sz w:val="26"/>
          <w:szCs w:val="26"/>
        </w:rPr>
        <w:t xml:space="preserve">nadie tuvo noticias de él </w:t>
      </w:r>
      <w:r w:rsidR="00C86151" w:rsidRPr="00E3184D">
        <w:rPr>
          <w:rFonts w:ascii="Crimson Text" w:hAnsi="Crimson Text"/>
          <w:sz w:val="26"/>
          <w:szCs w:val="26"/>
        </w:rPr>
        <w:t>–concluyó Bjorn</w:t>
      </w:r>
      <w:del w:id="943" w:author="Paula Castrilli" w:date="2025-05-19T22:54:00Z">
        <w:r w:rsidR="00C86151" w:rsidRPr="00E3184D" w:rsidDel="00DD103A">
          <w:rPr>
            <w:rFonts w:ascii="Crimson Text" w:hAnsi="Crimson Text"/>
            <w:sz w:val="26"/>
            <w:szCs w:val="26"/>
          </w:rPr>
          <w:delText>,</w:delText>
        </w:r>
      </w:del>
      <w:ins w:id="944" w:author="Paula Castrilli" w:date="2025-05-19T22:54:00Z">
        <w:r w:rsidR="00DD103A">
          <w:rPr>
            <w:rFonts w:ascii="Crimson Text" w:hAnsi="Crimson Text"/>
            <w:sz w:val="26"/>
            <w:szCs w:val="26"/>
          </w:rPr>
          <w:t>.</w:t>
        </w:r>
      </w:ins>
      <w:r w:rsidR="00C86151" w:rsidRPr="00E3184D">
        <w:rPr>
          <w:rFonts w:ascii="Crimson Text" w:hAnsi="Crimson Text"/>
          <w:sz w:val="26"/>
          <w:szCs w:val="26"/>
        </w:rPr>
        <w:t xml:space="preserve"> </w:t>
      </w:r>
    </w:p>
    <w:p w:rsidR="00D3136E" w:rsidRPr="00E3184D" w:rsidRDefault="00DD103A" w:rsidP="00B11D37">
      <w:pPr>
        <w:tabs>
          <w:tab w:val="left" w:pos="2179"/>
        </w:tabs>
        <w:spacing w:after="0"/>
        <w:ind w:firstLine="284"/>
        <w:jc w:val="both"/>
        <w:rPr>
          <w:rFonts w:ascii="Crimson Text" w:hAnsi="Crimson Text"/>
          <w:sz w:val="26"/>
          <w:szCs w:val="26"/>
        </w:rPr>
      </w:pPr>
      <w:ins w:id="945" w:author="Paula Castrilli" w:date="2025-05-19T22:54:00Z">
        <w:r>
          <w:rPr>
            <w:rFonts w:ascii="Crimson Text" w:hAnsi="Crimson Text"/>
            <w:sz w:val="26"/>
            <w:szCs w:val="26"/>
          </w:rPr>
          <w:t>El joven soltó el aire que no se dio cuenta hasta ese momento que hab</w:t>
        </w:r>
      </w:ins>
      <w:ins w:id="946" w:author="Paula Castrilli" w:date="2025-05-19T22:55:00Z">
        <w:r>
          <w:rPr>
            <w:rFonts w:ascii="Crimson Text" w:hAnsi="Crimson Text"/>
            <w:sz w:val="26"/>
            <w:szCs w:val="26"/>
          </w:rPr>
          <w:t>ía estado reteniendo</w:t>
        </w:r>
      </w:ins>
      <w:del w:id="947" w:author="Paula Castrilli" w:date="2025-05-19T22:55:00Z">
        <w:r w:rsidR="00C86151" w:rsidRPr="00E3184D" w:rsidDel="00DD103A">
          <w:rPr>
            <w:rFonts w:ascii="Crimson Text" w:hAnsi="Crimson Text"/>
            <w:sz w:val="26"/>
            <w:szCs w:val="26"/>
          </w:rPr>
          <w:delText xml:space="preserve">y </w:delText>
        </w:r>
        <w:r w:rsidR="00481ED7" w:rsidRPr="00E3184D" w:rsidDel="00DD103A">
          <w:rPr>
            <w:rFonts w:ascii="Crimson Text" w:hAnsi="Crimson Text"/>
            <w:sz w:val="26"/>
            <w:szCs w:val="26"/>
          </w:rPr>
          <w:delText>el joven</w:delText>
        </w:r>
        <w:r w:rsidR="00C86151" w:rsidRPr="00E3184D" w:rsidDel="00DD103A">
          <w:rPr>
            <w:rFonts w:ascii="Crimson Text" w:hAnsi="Crimson Text"/>
            <w:sz w:val="26"/>
            <w:szCs w:val="26"/>
          </w:rPr>
          <w:delText xml:space="preserve"> se quedó sin palabras</w:delText>
        </w:r>
      </w:del>
      <w:r w:rsidR="00C86151" w:rsidRPr="00E3184D">
        <w:rPr>
          <w:rFonts w:ascii="Crimson Text" w:hAnsi="Crimson Text"/>
          <w:sz w:val="26"/>
          <w:szCs w:val="26"/>
        </w:rPr>
        <w:t>. Cuanto más indagaba</w:t>
      </w:r>
      <w:ins w:id="948" w:author="Paula Castrilli" w:date="2025-05-19T22:55:00Z">
        <w:r>
          <w:rPr>
            <w:rFonts w:ascii="Crimson Text" w:hAnsi="Crimson Text"/>
            <w:sz w:val="26"/>
            <w:szCs w:val="26"/>
          </w:rPr>
          <w:t xml:space="preserve"> sobre el tema</w:t>
        </w:r>
      </w:ins>
      <w:r w:rsidR="00C86151" w:rsidRPr="00E3184D">
        <w:rPr>
          <w:rFonts w:ascii="Crimson Text" w:hAnsi="Crimson Text"/>
          <w:sz w:val="26"/>
          <w:szCs w:val="26"/>
        </w:rPr>
        <w:t xml:space="preserve">, </w:t>
      </w:r>
      <w:ins w:id="949" w:author="Paula Castrilli" w:date="2025-05-19T22:55:00Z">
        <w:r>
          <w:rPr>
            <w:rFonts w:ascii="Crimson Text" w:hAnsi="Crimson Text"/>
            <w:sz w:val="26"/>
            <w:szCs w:val="26"/>
          </w:rPr>
          <w:t>más siniestro le parecía aquel lugar</w:t>
        </w:r>
      </w:ins>
      <w:del w:id="950" w:author="Paula Castrilli" w:date="2025-05-19T22:55:00Z">
        <w:r w:rsidR="00C86151" w:rsidRPr="00E3184D" w:rsidDel="00DD103A">
          <w:rPr>
            <w:rFonts w:ascii="Crimson Text" w:hAnsi="Crimson Text"/>
            <w:sz w:val="26"/>
            <w:szCs w:val="26"/>
          </w:rPr>
          <w:delText xml:space="preserve">aquel lugar parecía más </w:delText>
        </w:r>
        <w:r w:rsidR="00FD7756" w:rsidRPr="00E3184D" w:rsidDel="00DD103A">
          <w:rPr>
            <w:rFonts w:ascii="Crimson Text" w:hAnsi="Crimson Text"/>
            <w:sz w:val="26"/>
            <w:szCs w:val="26"/>
          </w:rPr>
          <w:delText>siniestro</w:delText>
        </w:r>
      </w:del>
      <w:r w:rsidR="00C86151" w:rsidRPr="00E3184D">
        <w:rPr>
          <w:rFonts w:ascii="Crimson Text" w:hAnsi="Crimson Text"/>
          <w:sz w:val="26"/>
          <w:szCs w:val="26"/>
        </w:rPr>
        <w:t>.</w:t>
      </w:r>
    </w:p>
    <w:p w:rsidR="00481ED7" w:rsidRPr="00E3184D" w:rsidRDefault="00481ED7"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 xml:space="preserve">–Eso es todo lo que sé. No tengo nada más que contarte. Ahora por favor </w:t>
      </w:r>
      <w:r w:rsidR="009E556D" w:rsidRPr="00E3184D">
        <w:rPr>
          <w:rFonts w:ascii="Crimson Text" w:hAnsi="Crimson Text"/>
          <w:sz w:val="26"/>
          <w:szCs w:val="26"/>
        </w:rPr>
        <w:t>déjame</w:t>
      </w:r>
      <w:r w:rsidRPr="00E3184D">
        <w:rPr>
          <w:rFonts w:ascii="Crimson Text" w:hAnsi="Crimson Text"/>
          <w:sz w:val="26"/>
          <w:szCs w:val="26"/>
        </w:rPr>
        <w:t xml:space="preserve"> marchar –dijo el viejo, dio media vuelta, y lo dejó a Eros </w:t>
      </w:r>
      <w:r w:rsidR="00502466" w:rsidRPr="00E3184D">
        <w:rPr>
          <w:rFonts w:ascii="Crimson Text" w:hAnsi="Crimson Text"/>
          <w:sz w:val="26"/>
          <w:szCs w:val="26"/>
        </w:rPr>
        <w:t>sólo con sus pensamientos.</w:t>
      </w:r>
    </w:p>
    <w:p w:rsidR="00502466" w:rsidRPr="00E3184D" w:rsidRDefault="00502466" w:rsidP="001E3864">
      <w:pPr>
        <w:tabs>
          <w:tab w:val="left" w:pos="2179"/>
        </w:tabs>
        <w:spacing w:after="0"/>
        <w:ind w:firstLine="284"/>
        <w:jc w:val="both"/>
        <w:rPr>
          <w:rFonts w:ascii="Crimson Text" w:hAnsi="Crimson Text"/>
          <w:sz w:val="26"/>
          <w:szCs w:val="26"/>
          <w:u w:val="single"/>
        </w:rPr>
      </w:pPr>
    </w:p>
    <w:p w:rsidR="0015023F" w:rsidRPr="00E3184D" w:rsidRDefault="0015023F"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br w:type="page"/>
      </w:r>
    </w:p>
    <w:p w:rsidR="0015023F" w:rsidRPr="00E3184D" w:rsidRDefault="007F2F28" w:rsidP="001E3864">
      <w:pPr>
        <w:tabs>
          <w:tab w:val="left" w:pos="2179"/>
        </w:tabs>
        <w:spacing w:after="0"/>
        <w:jc w:val="center"/>
        <w:rPr>
          <w:rFonts w:ascii="Crimson Text" w:hAnsi="Crimson Text"/>
          <w:sz w:val="26"/>
          <w:szCs w:val="26"/>
        </w:rPr>
      </w:pPr>
      <w:r w:rsidRPr="00E3184D">
        <w:rPr>
          <w:rFonts w:ascii="Crimson Text" w:hAnsi="Crimson Text"/>
          <w:sz w:val="26"/>
          <w:szCs w:val="26"/>
        </w:rPr>
        <w:lastRenderedPageBreak/>
        <w:t>5</w:t>
      </w:r>
    </w:p>
    <w:p w:rsidR="004319CE" w:rsidRPr="00E3184D" w:rsidRDefault="004319CE" w:rsidP="001E3864">
      <w:pPr>
        <w:tabs>
          <w:tab w:val="left" w:pos="2179"/>
        </w:tabs>
        <w:spacing w:after="0"/>
        <w:jc w:val="both"/>
        <w:rPr>
          <w:rFonts w:ascii="Crimson Text" w:hAnsi="Crimson Text"/>
          <w:sz w:val="26"/>
          <w:szCs w:val="26"/>
        </w:rPr>
      </w:pPr>
    </w:p>
    <w:p w:rsidR="004319CE" w:rsidRPr="00E3184D" w:rsidRDefault="004319CE" w:rsidP="001E3864">
      <w:pPr>
        <w:tabs>
          <w:tab w:val="left" w:pos="2179"/>
        </w:tabs>
        <w:spacing w:after="0"/>
        <w:ind w:firstLine="284"/>
        <w:jc w:val="both"/>
        <w:rPr>
          <w:rFonts w:ascii="Crimson Text" w:hAnsi="Crimson Text"/>
          <w:i/>
          <w:sz w:val="26"/>
          <w:szCs w:val="26"/>
        </w:rPr>
      </w:pPr>
      <w:r w:rsidRPr="00E3184D">
        <w:rPr>
          <w:rFonts w:ascii="Crimson Text" w:hAnsi="Crimson Text"/>
          <w:i/>
          <w:sz w:val="26"/>
          <w:szCs w:val="26"/>
        </w:rPr>
        <w:t>Algunos días atrás…</w:t>
      </w:r>
    </w:p>
    <w:p w:rsidR="004319CE" w:rsidRPr="00E3184D" w:rsidRDefault="004319CE" w:rsidP="001E3864">
      <w:pPr>
        <w:tabs>
          <w:tab w:val="left" w:pos="2179"/>
        </w:tabs>
        <w:spacing w:after="0"/>
        <w:ind w:firstLine="284"/>
        <w:jc w:val="both"/>
        <w:rPr>
          <w:rFonts w:ascii="Crimson Text" w:hAnsi="Crimson Text"/>
          <w:sz w:val="26"/>
          <w:szCs w:val="26"/>
        </w:rPr>
      </w:pPr>
    </w:p>
    <w:p w:rsidR="004319CE" w:rsidRPr="00E3184D" w:rsidRDefault="004319CE"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E</w:t>
      </w:r>
      <w:r w:rsidR="00CA57FE" w:rsidRPr="00E3184D">
        <w:rPr>
          <w:rFonts w:ascii="Crimson Text" w:hAnsi="Crimson Text"/>
          <w:sz w:val="26"/>
          <w:szCs w:val="26"/>
        </w:rPr>
        <w:t xml:space="preserve">n </w:t>
      </w:r>
      <w:r w:rsidRPr="00E3184D">
        <w:rPr>
          <w:rFonts w:ascii="Crimson Text" w:hAnsi="Crimson Text"/>
          <w:sz w:val="26"/>
          <w:szCs w:val="26"/>
        </w:rPr>
        <w:t>los pasillos subterráneos del castillo</w:t>
      </w:r>
      <w:r w:rsidR="00CA57FE" w:rsidRPr="00E3184D">
        <w:rPr>
          <w:rFonts w:ascii="Crimson Text" w:hAnsi="Crimson Text"/>
          <w:sz w:val="26"/>
          <w:szCs w:val="26"/>
        </w:rPr>
        <w:t xml:space="preserve"> se hallaba instalada la prisión más </w:t>
      </w:r>
      <w:r w:rsidR="006E17FF" w:rsidRPr="00E3184D">
        <w:rPr>
          <w:rFonts w:ascii="Crimson Text" w:hAnsi="Crimson Text"/>
          <w:sz w:val="26"/>
          <w:szCs w:val="26"/>
        </w:rPr>
        <w:t>sombría</w:t>
      </w:r>
      <w:r w:rsidR="00CA57FE" w:rsidRPr="00E3184D">
        <w:rPr>
          <w:rFonts w:ascii="Crimson Text" w:hAnsi="Crimson Text"/>
          <w:sz w:val="26"/>
          <w:szCs w:val="26"/>
        </w:rPr>
        <w:t xml:space="preserve"> de todo el territorio de Tibur</w:t>
      </w:r>
      <w:r w:rsidRPr="00E3184D">
        <w:rPr>
          <w:rFonts w:ascii="Crimson Text" w:hAnsi="Crimson Text"/>
          <w:sz w:val="26"/>
          <w:szCs w:val="26"/>
        </w:rPr>
        <w:t xml:space="preserve">. </w:t>
      </w:r>
      <w:r w:rsidR="006E17FF" w:rsidRPr="00E3184D">
        <w:rPr>
          <w:rFonts w:ascii="Crimson Text" w:hAnsi="Crimson Text"/>
          <w:sz w:val="26"/>
          <w:szCs w:val="26"/>
        </w:rPr>
        <w:t>Allí, l</w:t>
      </w:r>
      <w:r w:rsidR="008F75FE" w:rsidRPr="00E3184D">
        <w:rPr>
          <w:rFonts w:ascii="Crimson Text" w:hAnsi="Crimson Text"/>
          <w:sz w:val="26"/>
          <w:szCs w:val="26"/>
        </w:rPr>
        <w:t>a oscuridad y la humedad se impregnaba</w:t>
      </w:r>
      <w:r w:rsidR="000500E1" w:rsidRPr="00E3184D">
        <w:rPr>
          <w:rFonts w:ascii="Crimson Text" w:hAnsi="Crimson Text"/>
          <w:sz w:val="26"/>
          <w:szCs w:val="26"/>
        </w:rPr>
        <w:t>n</w:t>
      </w:r>
      <w:r w:rsidR="008F75FE" w:rsidRPr="00E3184D">
        <w:rPr>
          <w:rFonts w:ascii="Crimson Text" w:hAnsi="Crimson Text"/>
          <w:sz w:val="26"/>
          <w:szCs w:val="26"/>
        </w:rPr>
        <w:t xml:space="preserve"> en los muros de las mazmorras, </w:t>
      </w:r>
      <w:r w:rsidR="006E17FF" w:rsidRPr="00E3184D">
        <w:rPr>
          <w:rFonts w:ascii="Crimson Text" w:hAnsi="Crimson Text"/>
          <w:sz w:val="26"/>
          <w:szCs w:val="26"/>
        </w:rPr>
        <w:t>montando</w:t>
      </w:r>
      <w:r w:rsidR="008F75FE" w:rsidRPr="00E3184D">
        <w:rPr>
          <w:rFonts w:ascii="Crimson Text" w:hAnsi="Crimson Text"/>
          <w:sz w:val="26"/>
          <w:szCs w:val="26"/>
        </w:rPr>
        <w:t xml:space="preserve"> un escenario tétrico</w:t>
      </w:r>
      <w:r w:rsidR="006E17FF" w:rsidRPr="00E3184D">
        <w:rPr>
          <w:rFonts w:ascii="Crimson Text" w:hAnsi="Crimson Text"/>
          <w:sz w:val="26"/>
          <w:szCs w:val="26"/>
        </w:rPr>
        <w:t xml:space="preserve"> y deprimente</w:t>
      </w:r>
      <w:r w:rsidR="008F75FE" w:rsidRPr="00E3184D">
        <w:rPr>
          <w:rFonts w:ascii="Crimson Text" w:hAnsi="Crimson Text"/>
          <w:sz w:val="26"/>
          <w:szCs w:val="26"/>
        </w:rPr>
        <w:t>. En esa cueva de penurias, donde hasta los demonios hu</w:t>
      </w:r>
      <w:r w:rsidR="000500E1" w:rsidRPr="00E3184D">
        <w:rPr>
          <w:rFonts w:ascii="Crimson Text" w:hAnsi="Crimson Text"/>
          <w:sz w:val="26"/>
          <w:szCs w:val="26"/>
        </w:rPr>
        <w:t>ían</w:t>
      </w:r>
      <w:r w:rsidR="008F75FE" w:rsidRPr="00E3184D">
        <w:rPr>
          <w:rFonts w:ascii="Crimson Text" w:hAnsi="Crimson Text"/>
          <w:sz w:val="26"/>
          <w:szCs w:val="26"/>
        </w:rPr>
        <w:t xml:space="preserve">, </w:t>
      </w:r>
      <w:r w:rsidR="003B6C3D" w:rsidRPr="00E3184D">
        <w:rPr>
          <w:rFonts w:ascii="Crimson Text" w:hAnsi="Crimson Text"/>
          <w:sz w:val="26"/>
          <w:szCs w:val="26"/>
        </w:rPr>
        <w:t>permanecían encerrados</w:t>
      </w:r>
      <w:r w:rsidR="008F75FE" w:rsidRPr="00E3184D">
        <w:rPr>
          <w:rFonts w:ascii="Crimson Text" w:hAnsi="Crimson Text"/>
          <w:sz w:val="26"/>
          <w:szCs w:val="26"/>
        </w:rPr>
        <w:t xml:space="preserve"> los </w:t>
      </w:r>
      <w:r w:rsidR="003B6C3D" w:rsidRPr="00E3184D">
        <w:rPr>
          <w:rFonts w:ascii="Crimson Text" w:hAnsi="Crimson Text"/>
          <w:sz w:val="26"/>
          <w:szCs w:val="26"/>
        </w:rPr>
        <w:t>individuos</w:t>
      </w:r>
      <w:r w:rsidR="008F75FE" w:rsidRPr="00E3184D">
        <w:rPr>
          <w:rFonts w:ascii="Crimson Text" w:hAnsi="Crimson Text"/>
          <w:sz w:val="26"/>
          <w:szCs w:val="26"/>
        </w:rPr>
        <w:t xml:space="preserve"> más peligrosos y </w:t>
      </w:r>
      <w:r w:rsidR="00824ADA" w:rsidRPr="00E3184D">
        <w:rPr>
          <w:rFonts w:ascii="Crimson Text" w:hAnsi="Crimson Text"/>
          <w:sz w:val="26"/>
          <w:szCs w:val="26"/>
        </w:rPr>
        <w:t xml:space="preserve">odiados del reino, </w:t>
      </w:r>
      <w:r w:rsidR="000500E1" w:rsidRPr="00E3184D">
        <w:rPr>
          <w:rFonts w:ascii="Crimson Text" w:hAnsi="Crimson Text"/>
          <w:sz w:val="26"/>
          <w:szCs w:val="26"/>
        </w:rPr>
        <w:t>tales como</w:t>
      </w:r>
      <w:r w:rsidR="00824ADA" w:rsidRPr="00E3184D">
        <w:rPr>
          <w:rFonts w:ascii="Crimson Text" w:hAnsi="Crimson Text"/>
          <w:sz w:val="26"/>
          <w:szCs w:val="26"/>
        </w:rPr>
        <w:t xml:space="preserve"> violadores, asesinos, prisioneros de guerra y desertores.</w:t>
      </w:r>
    </w:p>
    <w:p w:rsidR="000500E1" w:rsidRPr="00E3184D" w:rsidRDefault="008B2100"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E</w:t>
      </w:r>
      <w:r w:rsidR="00DF19B4" w:rsidRPr="00E3184D">
        <w:rPr>
          <w:rFonts w:ascii="Crimson Text" w:hAnsi="Crimson Text"/>
          <w:sz w:val="26"/>
          <w:szCs w:val="26"/>
        </w:rPr>
        <w:t>n el último calabozo</w:t>
      </w:r>
      <w:r w:rsidRPr="00E3184D">
        <w:rPr>
          <w:rFonts w:ascii="Crimson Text" w:hAnsi="Crimson Text"/>
          <w:sz w:val="26"/>
          <w:szCs w:val="26"/>
        </w:rPr>
        <w:t xml:space="preserve">, donde la luz apenas </w:t>
      </w:r>
      <w:r w:rsidR="003B6C3D" w:rsidRPr="00E3184D">
        <w:rPr>
          <w:rFonts w:ascii="Crimson Text" w:hAnsi="Crimson Text"/>
          <w:sz w:val="26"/>
          <w:szCs w:val="26"/>
        </w:rPr>
        <w:t>asomaba</w:t>
      </w:r>
      <w:r w:rsidR="00215008" w:rsidRPr="00E3184D">
        <w:rPr>
          <w:rFonts w:ascii="Crimson Text" w:hAnsi="Crimson Text"/>
          <w:sz w:val="26"/>
          <w:szCs w:val="26"/>
        </w:rPr>
        <w:t xml:space="preserve"> </w:t>
      </w:r>
      <w:r w:rsidRPr="00E3184D">
        <w:rPr>
          <w:rFonts w:ascii="Crimson Text" w:hAnsi="Crimson Text"/>
          <w:sz w:val="26"/>
          <w:szCs w:val="26"/>
        </w:rPr>
        <w:t xml:space="preserve">durante el día, </w:t>
      </w:r>
      <w:r w:rsidR="00215008" w:rsidRPr="00E3184D">
        <w:rPr>
          <w:rFonts w:ascii="Crimson Text" w:hAnsi="Crimson Text"/>
          <w:sz w:val="26"/>
          <w:szCs w:val="26"/>
        </w:rPr>
        <w:t>se encontraba</w:t>
      </w:r>
      <w:r w:rsidRPr="00E3184D">
        <w:rPr>
          <w:rFonts w:ascii="Crimson Text" w:hAnsi="Crimson Text"/>
          <w:sz w:val="26"/>
          <w:szCs w:val="26"/>
        </w:rPr>
        <w:t xml:space="preserve"> recluido </w:t>
      </w:r>
      <w:r w:rsidR="008C3F88" w:rsidRPr="00E3184D">
        <w:rPr>
          <w:rFonts w:ascii="Crimson Text" w:hAnsi="Crimson Text"/>
          <w:sz w:val="26"/>
          <w:szCs w:val="26"/>
        </w:rPr>
        <w:t>el</w:t>
      </w:r>
      <w:r w:rsidRPr="00E3184D">
        <w:rPr>
          <w:rFonts w:ascii="Crimson Text" w:hAnsi="Crimson Text"/>
          <w:sz w:val="26"/>
          <w:szCs w:val="26"/>
        </w:rPr>
        <w:t xml:space="preserve"> </w:t>
      </w:r>
      <w:r w:rsidR="00DA3A41" w:rsidRPr="00E3184D">
        <w:rPr>
          <w:rFonts w:ascii="Crimson Text" w:hAnsi="Crimson Text"/>
          <w:sz w:val="26"/>
          <w:szCs w:val="26"/>
        </w:rPr>
        <w:t>comandante</w:t>
      </w:r>
      <w:r w:rsidR="008C3F88" w:rsidRPr="00E3184D">
        <w:rPr>
          <w:rFonts w:ascii="Crimson Text" w:hAnsi="Crimson Text"/>
          <w:sz w:val="26"/>
          <w:szCs w:val="26"/>
        </w:rPr>
        <w:t xml:space="preserve"> </w:t>
      </w:r>
      <w:proofErr w:type="spellStart"/>
      <w:r w:rsidR="008C3F88" w:rsidRPr="00E3184D">
        <w:rPr>
          <w:rFonts w:ascii="Crimson Text" w:hAnsi="Crimson Text"/>
          <w:sz w:val="26"/>
          <w:szCs w:val="26"/>
        </w:rPr>
        <w:t>Kol</w:t>
      </w:r>
      <w:proofErr w:type="spellEnd"/>
      <w:r w:rsidR="008C3F88" w:rsidRPr="00E3184D">
        <w:rPr>
          <w:rFonts w:ascii="Crimson Text" w:hAnsi="Crimson Text"/>
          <w:sz w:val="26"/>
          <w:szCs w:val="26"/>
        </w:rPr>
        <w:t>,</w:t>
      </w:r>
      <w:r w:rsidR="00DA3A41" w:rsidRPr="00E3184D">
        <w:rPr>
          <w:rFonts w:ascii="Crimson Text" w:hAnsi="Crimson Text"/>
          <w:sz w:val="26"/>
          <w:szCs w:val="26"/>
        </w:rPr>
        <w:t xml:space="preserve"> </w:t>
      </w:r>
      <w:r w:rsidR="008C3F88" w:rsidRPr="00E3184D">
        <w:rPr>
          <w:rFonts w:ascii="Crimson Text" w:hAnsi="Crimson Text"/>
          <w:sz w:val="26"/>
          <w:szCs w:val="26"/>
        </w:rPr>
        <w:t xml:space="preserve">un estratega </w:t>
      </w:r>
      <w:r w:rsidR="00DA3A41" w:rsidRPr="00E3184D">
        <w:rPr>
          <w:rFonts w:ascii="Crimson Text" w:hAnsi="Crimson Text"/>
          <w:sz w:val="26"/>
          <w:szCs w:val="26"/>
        </w:rPr>
        <w:t>del ejército del Norte</w:t>
      </w:r>
      <w:r w:rsidR="000500E1" w:rsidRPr="00E3184D">
        <w:rPr>
          <w:rFonts w:ascii="Crimson Text" w:hAnsi="Crimson Text"/>
          <w:sz w:val="26"/>
          <w:szCs w:val="26"/>
        </w:rPr>
        <w:t>, quien cargaba e</w:t>
      </w:r>
      <w:r w:rsidR="00DA3A41" w:rsidRPr="00E3184D">
        <w:rPr>
          <w:rFonts w:ascii="Crimson Text" w:hAnsi="Crimson Text"/>
          <w:sz w:val="26"/>
          <w:szCs w:val="26"/>
        </w:rPr>
        <w:t>n sus manos la sangre de miles de soldados sureños</w:t>
      </w:r>
      <w:r w:rsidR="000500E1" w:rsidRPr="00E3184D">
        <w:rPr>
          <w:rFonts w:ascii="Crimson Text" w:hAnsi="Crimson Text"/>
          <w:sz w:val="26"/>
          <w:szCs w:val="26"/>
        </w:rPr>
        <w:t>,</w:t>
      </w:r>
      <w:r w:rsidR="00DA3A41" w:rsidRPr="00E3184D">
        <w:rPr>
          <w:rFonts w:ascii="Crimson Text" w:hAnsi="Crimson Text"/>
          <w:sz w:val="26"/>
          <w:szCs w:val="26"/>
        </w:rPr>
        <w:t xml:space="preserve"> asesinados en los campos de batalla. </w:t>
      </w:r>
      <w:del w:id="951" w:author="Paula Castrilli" w:date="2025-05-19T22:58:00Z">
        <w:r w:rsidR="003B6C3D" w:rsidRPr="00E3184D" w:rsidDel="00A74B43">
          <w:rPr>
            <w:rFonts w:ascii="Crimson Text" w:hAnsi="Crimson Text"/>
            <w:sz w:val="26"/>
            <w:szCs w:val="26"/>
          </w:rPr>
          <w:delText>P</w:delText>
        </w:r>
        <w:r w:rsidR="00DA3A41" w:rsidRPr="00E3184D" w:rsidDel="00A74B43">
          <w:rPr>
            <w:rFonts w:ascii="Crimson Text" w:hAnsi="Crimson Text"/>
            <w:sz w:val="26"/>
            <w:szCs w:val="26"/>
          </w:rPr>
          <w:delText>oco tiempo</w:delText>
        </w:r>
        <w:r w:rsidR="003B6C3D" w:rsidRPr="00E3184D" w:rsidDel="00A74B43">
          <w:rPr>
            <w:rFonts w:ascii="Crimson Text" w:hAnsi="Crimson Text"/>
            <w:sz w:val="26"/>
            <w:szCs w:val="26"/>
          </w:rPr>
          <w:delText xml:space="preserve"> atrás</w:delText>
        </w:r>
        <w:r w:rsidR="00DA3A41" w:rsidRPr="00E3184D" w:rsidDel="00A74B43">
          <w:rPr>
            <w:rFonts w:ascii="Crimson Text" w:hAnsi="Crimson Text"/>
            <w:sz w:val="26"/>
            <w:szCs w:val="26"/>
          </w:rPr>
          <w:delText xml:space="preserve">, </w:delText>
        </w:r>
        <w:r w:rsidR="003B6C3D" w:rsidRPr="00E3184D" w:rsidDel="00A74B43">
          <w:rPr>
            <w:rFonts w:ascii="Crimson Text" w:hAnsi="Crimson Text"/>
            <w:sz w:val="26"/>
            <w:szCs w:val="26"/>
          </w:rPr>
          <w:delText>h</w:delText>
        </w:r>
      </w:del>
      <w:ins w:id="952" w:author="Paula Castrilli" w:date="2025-05-19T22:58:00Z">
        <w:r w:rsidR="00A74B43">
          <w:rPr>
            <w:rFonts w:ascii="Crimson Text" w:hAnsi="Crimson Text"/>
            <w:sz w:val="26"/>
            <w:szCs w:val="26"/>
          </w:rPr>
          <w:t>H</w:t>
        </w:r>
      </w:ins>
      <w:r w:rsidR="003B6C3D" w:rsidRPr="00E3184D">
        <w:rPr>
          <w:rFonts w:ascii="Crimson Text" w:hAnsi="Crimson Text"/>
          <w:sz w:val="26"/>
          <w:szCs w:val="26"/>
        </w:rPr>
        <w:t>abía sido</w:t>
      </w:r>
      <w:r w:rsidR="00215008" w:rsidRPr="00E3184D">
        <w:rPr>
          <w:rFonts w:ascii="Crimson Text" w:hAnsi="Crimson Text"/>
          <w:sz w:val="26"/>
          <w:szCs w:val="26"/>
        </w:rPr>
        <w:t xml:space="preserve"> capturado</w:t>
      </w:r>
      <w:r w:rsidR="003B6C3D" w:rsidRPr="00E3184D">
        <w:rPr>
          <w:rFonts w:ascii="Crimson Text" w:hAnsi="Crimson Text"/>
          <w:sz w:val="26"/>
          <w:szCs w:val="26"/>
        </w:rPr>
        <w:t xml:space="preserve"> </w:t>
      </w:r>
      <w:ins w:id="953" w:author="Paula Castrilli" w:date="2025-05-19T22:58:00Z">
        <w:r w:rsidR="00A74B43">
          <w:rPr>
            <w:rFonts w:ascii="Crimson Text" w:hAnsi="Crimson Text"/>
            <w:sz w:val="26"/>
            <w:szCs w:val="26"/>
          </w:rPr>
          <w:t xml:space="preserve">poco tiempo atrás </w:t>
        </w:r>
      </w:ins>
      <w:r w:rsidR="003B6C3D" w:rsidRPr="00E3184D">
        <w:rPr>
          <w:rFonts w:ascii="Crimson Text" w:hAnsi="Crimson Text"/>
          <w:sz w:val="26"/>
          <w:szCs w:val="26"/>
        </w:rPr>
        <w:t>por</w:t>
      </w:r>
      <w:r w:rsidR="00DA3A41" w:rsidRPr="00E3184D">
        <w:rPr>
          <w:rFonts w:ascii="Crimson Text" w:hAnsi="Crimson Text"/>
          <w:sz w:val="26"/>
          <w:szCs w:val="26"/>
        </w:rPr>
        <w:t xml:space="preserve"> la guardia real en un duro enfrentamiento.</w:t>
      </w:r>
      <w:r w:rsidR="000500E1" w:rsidRPr="00E3184D">
        <w:rPr>
          <w:rFonts w:ascii="Crimson Text" w:hAnsi="Crimson Text"/>
          <w:sz w:val="26"/>
          <w:szCs w:val="26"/>
        </w:rPr>
        <w:t xml:space="preserve"> </w:t>
      </w:r>
      <w:ins w:id="954" w:author="Paula Castrilli" w:date="2025-05-19T22:58:00Z">
        <w:r w:rsidR="00A74B43">
          <w:rPr>
            <w:rFonts w:ascii="Crimson Text" w:hAnsi="Crimson Text"/>
            <w:sz w:val="26"/>
            <w:szCs w:val="26"/>
          </w:rPr>
          <w:t xml:space="preserve">Si no fuera porque </w:t>
        </w:r>
      </w:ins>
      <w:del w:id="955" w:author="Paula Castrilli" w:date="2025-05-19T22:58:00Z">
        <w:r w:rsidR="000500E1" w:rsidRPr="00E3184D" w:rsidDel="00A74B43">
          <w:rPr>
            <w:rFonts w:ascii="Crimson Text" w:hAnsi="Crimson Text"/>
            <w:sz w:val="26"/>
            <w:szCs w:val="26"/>
          </w:rPr>
          <w:delText>S</w:delText>
        </w:r>
      </w:del>
      <w:ins w:id="956" w:author="Paula Castrilli" w:date="2025-05-19T22:58:00Z">
        <w:r w:rsidR="00A74B43">
          <w:rPr>
            <w:rFonts w:ascii="Crimson Text" w:hAnsi="Crimson Text"/>
            <w:sz w:val="26"/>
            <w:szCs w:val="26"/>
          </w:rPr>
          <w:t>s</w:t>
        </w:r>
      </w:ins>
      <w:r w:rsidR="000500E1" w:rsidRPr="00E3184D">
        <w:rPr>
          <w:rFonts w:ascii="Crimson Text" w:hAnsi="Crimson Text"/>
          <w:sz w:val="26"/>
          <w:szCs w:val="26"/>
        </w:rPr>
        <w:t>u</w:t>
      </w:r>
      <w:r w:rsidR="00DA3A41" w:rsidRPr="00E3184D">
        <w:rPr>
          <w:rFonts w:ascii="Crimson Text" w:hAnsi="Crimson Text"/>
          <w:sz w:val="26"/>
          <w:szCs w:val="26"/>
        </w:rPr>
        <w:t xml:space="preserve"> </w:t>
      </w:r>
      <w:r w:rsidR="00D00D07" w:rsidRPr="00E3184D">
        <w:rPr>
          <w:rFonts w:ascii="Crimson Text" w:hAnsi="Crimson Text"/>
          <w:sz w:val="26"/>
          <w:szCs w:val="26"/>
        </w:rPr>
        <w:t xml:space="preserve">reclusión </w:t>
      </w:r>
      <w:r w:rsidR="003B6C3D" w:rsidRPr="00E3184D">
        <w:rPr>
          <w:rFonts w:ascii="Crimson Text" w:hAnsi="Crimson Text"/>
          <w:sz w:val="26"/>
          <w:szCs w:val="26"/>
        </w:rPr>
        <w:t xml:space="preserve">se sostenía como </w:t>
      </w:r>
      <w:r w:rsidR="00DA3A41" w:rsidRPr="00E3184D">
        <w:rPr>
          <w:rFonts w:ascii="Crimson Text" w:hAnsi="Crimson Text"/>
          <w:sz w:val="26"/>
          <w:szCs w:val="26"/>
        </w:rPr>
        <w:t xml:space="preserve">futura carta de negociación con los </w:t>
      </w:r>
      <w:r w:rsidR="00A94C76" w:rsidRPr="00E3184D">
        <w:rPr>
          <w:rFonts w:ascii="Crimson Text" w:hAnsi="Crimson Text"/>
          <w:sz w:val="26"/>
          <w:szCs w:val="26"/>
        </w:rPr>
        <w:t>enemigos</w:t>
      </w:r>
      <w:ins w:id="957" w:author="Paula Castrilli" w:date="2025-05-19T22:59:00Z">
        <w:r w:rsidR="00174452">
          <w:rPr>
            <w:rFonts w:ascii="Crimson Text" w:hAnsi="Crimson Text"/>
            <w:sz w:val="26"/>
            <w:szCs w:val="26"/>
          </w:rPr>
          <w:t xml:space="preserve"> del norte</w:t>
        </w:r>
      </w:ins>
      <w:r w:rsidR="00A94C76" w:rsidRPr="00E3184D">
        <w:rPr>
          <w:rFonts w:ascii="Crimson Text" w:hAnsi="Crimson Text"/>
          <w:sz w:val="26"/>
          <w:szCs w:val="26"/>
        </w:rPr>
        <w:t xml:space="preserve">, </w:t>
      </w:r>
      <w:del w:id="958" w:author="Paula Castrilli" w:date="2025-05-19T22:59:00Z">
        <w:r w:rsidR="00A94C76" w:rsidRPr="00E3184D" w:rsidDel="00174452">
          <w:rPr>
            <w:rFonts w:ascii="Crimson Text" w:hAnsi="Crimson Text"/>
            <w:sz w:val="26"/>
            <w:szCs w:val="26"/>
          </w:rPr>
          <w:delText>ya que, d</w:delText>
        </w:r>
        <w:r w:rsidR="000500E1" w:rsidRPr="00E3184D" w:rsidDel="00174452">
          <w:rPr>
            <w:rFonts w:ascii="Crimson Text" w:hAnsi="Crimson Text"/>
            <w:sz w:val="26"/>
            <w:szCs w:val="26"/>
          </w:rPr>
          <w:delText xml:space="preserve">e lo contrario, </w:delText>
        </w:r>
      </w:del>
      <w:r w:rsidR="000500E1" w:rsidRPr="00E3184D">
        <w:rPr>
          <w:rFonts w:ascii="Crimson Text" w:hAnsi="Crimson Text"/>
          <w:sz w:val="26"/>
          <w:szCs w:val="26"/>
        </w:rPr>
        <w:t>hubiera sido ejecutado en una plaza pública</w:t>
      </w:r>
      <w:ins w:id="959" w:author="Paula Castrilli" w:date="2025-05-19T22:59:00Z">
        <w:r w:rsidR="00174452">
          <w:rPr>
            <w:rFonts w:ascii="Crimson Text" w:hAnsi="Crimson Text"/>
            <w:sz w:val="26"/>
            <w:szCs w:val="26"/>
          </w:rPr>
          <w:t xml:space="preserve"> inmediatamente tras su captura</w:t>
        </w:r>
      </w:ins>
      <w:r w:rsidR="000500E1" w:rsidRPr="00E3184D">
        <w:rPr>
          <w:rFonts w:ascii="Crimson Text" w:hAnsi="Crimson Text"/>
          <w:sz w:val="26"/>
          <w:szCs w:val="26"/>
        </w:rPr>
        <w:t>.</w:t>
      </w:r>
    </w:p>
    <w:p w:rsidR="00135EC5" w:rsidRPr="00E3184D" w:rsidRDefault="000500E1"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El militar</w:t>
      </w:r>
      <w:r w:rsidR="00A94C76" w:rsidRPr="00E3184D">
        <w:rPr>
          <w:rFonts w:ascii="Crimson Text" w:hAnsi="Crimson Text"/>
          <w:sz w:val="26"/>
          <w:szCs w:val="26"/>
        </w:rPr>
        <w:t>, quien</w:t>
      </w:r>
      <w:r w:rsidRPr="00E3184D">
        <w:rPr>
          <w:rFonts w:ascii="Crimson Text" w:hAnsi="Crimson Text"/>
          <w:sz w:val="26"/>
          <w:szCs w:val="26"/>
        </w:rPr>
        <w:t xml:space="preserve"> se </w:t>
      </w:r>
      <w:del w:id="960" w:author="Paula Castrilli" w:date="2025-05-19T22:59:00Z">
        <w:r w:rsidR="003B6C3D" w:rsidRPr="00E3184D" w:rsidDel="00174452">
          <w:rPr>
            <w:rFonts w:ascii="Crimson Text" w:hAnsi="Crimson Text"/>
            <w:sz w:val="26"/>
            <w:szCs w:val="26"/>
          </w:rPr>
          <w:delText>mantuvo</w:delText>
        </w:r>
        <w:r w:rsidRPr="00E3184D" w:rsidDel="00174452">
          <w:rPr>
            <w:rFonts w:ascii="Crimson Text" w:hAnsi="Crimson Text"/>
            <w:sz w:val="26"/>
            <w:szCs w:val="26"/>
          </w:rPr>
          <w:delText xml:space="preserve"> </w:delText>
        </w:r>
      </w:del>
      <w:ins w:id="961" w:author="Paula Castrilli" w:date="2025-05-19T22:59:00Z">
        <w:r w:rsidR="00174452">
          <w:rPr>
            <w:rFonts w:ascii="Crimson Text" w:hAnsi="Crimson Text"/>
            <w:sz w:val="26"/>
            <w:szCs w:val="26"/>
          </w:rPr>
          <w:t>había mantenido</w:t>
        </w:r>
        <w:r w:rsidR="00174452" w:rsidRPr="00E3184D">
          <w:rPr>
            <w:rFonts w:ascii="Crimson Text" w:hAnsi="Crimson Text"/>
            <w:sz w:val="26"/>
            <w:szCs w:val="26"/>
          </w:rPr>
          <w:t xml:space="preserve"> </w:t>
        </w:r>
      </w:ins>
      <w:r w:rsidRPr="00E3184D">
        <w:rPr>
          <w:rFonts w:ascii="Crimson Text" w:hAnsi="Crimson Text"/>
          <w:sz w:val="26"/>
          <w:szCs w:val="26"/>
        </w:rPr>
        <w:t>en absoluto silencio desde su encierro, repentinamente</w:t>
      </w:r>
      <w:r w:rsidR="00A94C76" w:rsidRPr="00E3184D">
        <w:rPr>
          <w:rFonts w:ascii="Crimson Text" w:hAnsi="Crimson Text"/>
          <w:sz w:val="26"/>
          <w:szCs w:val="26"/>
        </w:rPr>
        <w:t>,</w:t>
      </w:r>
      <w:r w:rsidRPr="00E3184D">
        <w:rPr>
          <w:rFonts w:ascii="Crimson Text" w:hAnsi="Crimson Text"/>
          <w:sz w:val="26"/>
          <w:szCs w:val="26"/>
        </w:rPr>
        <w:t xml:space="preserve"> </w:t>
      </w:r>
      <w:r w:rsidR="006E17FF" w:rsidRPr="00E3184D">
        <w:rPr>
          <w:rFonts w:ascii="Crimson Text" w:hAnsi="Crimson Text"/>
          <w:sz w:val="26"/>
          <w:szCs w:val="26"/>
        </w:rPr>
        <w:t>decidió</w:t>
      </w:r>
      <w:r w:rsidR="00A94C76" w:rsidRPr="00E3184D">
        <w:rPr>
          <w:rFonts w:ascii="Crimson Text" w:hAnsi="Crimson Text"/>
          <w:sz w:val="26"/>
          <w:szCs w:val="26"/>
        </w:rPr>
        <w:t xml:space="preserve"> </w:t>
      </w:r>
      <w:r w:rsidR="0083125E" w:rsidRPr="00E3184D">
        <w:rPr>
          <w:rFonts w:ascii="Crimson Text" w:hAnsi="Crimson Text"/>
          <w:sz w:val="26"/>
          <w:szCs w:val="26"/>
        </w:rPr>
        <w:t>romper el mutismo</w:t>
      </w:r>
      <w:r w:rsidRPr="00E3184D">
        <w:rPr>
          <w:rFonts w:ascii="Crimson Text" w:hAnsi="Crimson Text"/>
          <w:sz w:val="26"/>
          <w:szCs w:val="26"/>
        </w:rPr>
        <w:t xml:space="preserve">. </w:t>
      </w:r>
      <w:r w:rsidR="00DF19B4" w:rsidRPr="00E3184D">
        <w:rPr>
          <w:rFonts w:ascii="Crimson Text" w:hAnsi="Crimson Text"/>
          <w:sz w:val="26"/>
          <w:szCs w:val="26"/>
        </w:rPr>
        <w:t>Con un tazón de madera comenzó a dar golpes contra los barrotes de la puerta de su celda</w:t>
      </w:r>
      <w:r w:rsidR="003B6C3D" w:rsidRPr="00E3184D">
        <w:rPr>
          <w:rFonts w:ascii="Crimson Text" w:hAnsi="Crimson Text"/>
          <w:sz w:val="26"/>
          <w:szCs w:val="26"/>
        </w:rPr>
        <w:t xml:space="preserve"> para </w:t>
      </w:r>
      <w:r w:rsidR="0083125E" w:rsidRPr="00E3184D">
        <w:rPr>
          <w:rFonts w:ascii="Crimson Text" w:hAnsi="Crimson Text"/>
          <w:sz w:val="26"/>
          <w:szCs w:val="26"/>
        </w:rPr>
        <w:t>llamar la atención</w:t>
      </w:r>
      <w:r w:rsidR="00DF19B4" w:rsidRPr="00E3184D">
        <w:rPr>
          <w:rFonts w:ascii="Crimson Text" w:hAnsi="Crimson Text"/>
          <w:sz w:val="26"/>
          <w:szCs w:val="26"/>
        </w:rPr>
        <w:t>. Antes de ser reprimido</w:t>
      </w:r>
      <w:r w:rsidR="003B6C3D" w:rsidRPr="00E3184D">
        <w:rPr>
          <w:rFonts w:ascii="Crimson Text" w:hAnsi="Crimson Text"/>
          <w:sz w:val="26"/>
          <w:szCs w:val="26"/>
        </w:rPr>
        <w:t xml:space="preserve"> por </w:t>
      </w:r>
      <w:r w:rsidR="005E018E" w:rsidRPr="00E3184D">
        <w:rPr>
          <w:rFonts w:ascii="Crimson Text" w:hAnsi="Crimson Text"/>
          <w:sz w:val="26"/>
          <w:szCs w:val="26"/>
        </w:rPr>
        <w:t>el guardia</w:t>
      </w:r>
      <w:r w:rsidR="00DF19B4" w:rsidRPr="00E3184D">
        <w:rPr>
          <w:rFonts w:ascii="Crimson Text" w:hAnsi="Crimson Text"/>
          <w:sz w:val="26"/>
          <w:szCs w:val="26"/>
        </w:rPr>
        <w:t>, suplicó por una entrevista con el rey</w:t>
      </w:r>
      <w:r w:rsidR="00A94C76" w:rsidRPr="00E3184D">
        <w:rPr>
          <w:rFonts w:ascii="Crimson Text" w:hAnsi="Crimson Text"/>
          <w:sz w:val="26"/>
          <w:szCs w:val="26"/>
        </w:rPr>
        <w:t>, a</w:t>
      </w:r>
      <w:r w:rsidR="00DF19B4" w:rsidRPr="00E3184D">
        <w:rPr>
          <w:rFonts w:ascii="Crimson Text" w:hAnsi="Crimson Text"/>
          <w:sz w:val="26"/>
          <w:szCs w:val="26"/>
        </w:rPr>
        <w:t>rgument</w:t>
      </w:r>
      <w:r w:rsidR="00A94C76" w:rsidRPr="00E3184D">
        <w:rPr>
          <w:rFonts w:ascii="Crimson Text" w:hAnsi="Crimson Text"/>
          <w:sz w:val="26"/>
          <w:szCs w:val="26"/>
        </w:rPr>
        <w:t>ando</w:t>
      </w:r>
      <w:r w:rsidR="00DF19B4" w:rsidRPr="00E3184D">
        <w:rPr>
          <w:rFonts w:ascii="Crimson Text" w:hAnsi="Crimson Text"/>
          <w:sz w:val="26"/>
          <w:szCs w:val="26"/>
        </w:rPr>
        <w:t xml:space="preserve"> </w:t>
      </w:r>
      <w:r w:rsidR="00A94C76" w:rsidRPr="00E3184D">
        <w:rPr>
          <w:rFonts w:ascii="Crimson Text" w:hAnsi="Crimson Text"/>
          <w:sz w:val="26"/>
          <w:szCs w:val="26"/>
        </w:rPr>
        <w:t>poseer</w:t>
      </w:r>
      <w:r w:rsidR="00DF19B4" w:rsidRPr="00E3184D">
        <w:rPr>
          <w:rFonts w:ascii="Crimson Text" w:hAnsi="Crimson Text"/>
          <w:sz w:val="26"/>
          <w:szCs w:val="26"/>
        </w:rPr>
        <w:t xml:space="preserve"> información </w:t>
      </w:r>
      <w:r w:rsidRPr="00E3184D">
        <w:rPr>
          <w:rFonts w:ascii="Crimson Text" w:hAnsi="Crimson Text"/>
          <w:sz w:val="26"/>
          <w:szCs w:val="26"/>
        </w:rPr>
        <w:t>sumamente importante, que estaba dispuesto a negociar a cambio de una mejora en sus condiciones de vida.</w:t>
      </w:r>
    </w:p>
    <w:p w:rsidR="00A94C76" w:rsidRPr="00E3184D" w:rsidRDefault="005E018E"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 xml:space="preserve">El centinela de turno </w:t>
      </w:r>
      <w:r w:rsidR="00A94C76" w:rsidRPr="00E3184D">
        <w:rPr>
          <w:rFonts w:ascii="Crimson Text" w:hAnsi="Crimson Text"/>
          <w:sz w:val="26"/>
          <w:szCs w:val="26"/>
        </w:rPr>
        <w:t xml:space="preserve">llevó la </w:t>
      </w:r>
      <w:del w:id="962" w:author="Paula Castrilli" w:date="2025-05-19T23:00:00Z">
        <w:r w:rsidR="00A94C76" w:rsidRPr="00E3184D" w:rsidDel="00174452">
          <w:rPr>
            <w:rFonts w:ascii="Crimson Text" w:hAnsi="Crimson Text"/>
            <w:sz w:val="26"/>
            <w:szCs w:val="26"/>
          </w:rPr>
          <w:delText xml:space="preserve">inquietud </w:delText>
        </w:r>
      </w:del>
      <w:ins w:id="963" w:author="Paula Castrilli" w:date="2025-05-19T23:00:00Z">
        <w:r w:rsidR="00174452">
          <w:rPr>
            <w:rFonts w:ascii="Crimson Text" w:hAnsi="Crimson Text"/>
            <w:sz w:val="26"/>
            <w:szCs w:val="26"/>
          </w:rPr>
          <w:t>inesperada solicitud</w:t>
        </w:r>
        <w:r w:rsidR="00174452" w:rsidRPr="00E3184D">
          <w:rPr>
            <w:rFonts w:ascii="Crimson Text" w:hAnsi="Crimson Text"/>
            <w:sz w:val="26"/>
            <w:szCs w:val="26"/>
          </w:rPr>
          <w:t xml:space="preserve"> </w:t>
        </w:r>
      </w:ins>
      <w:r w:rsidR="00A94C76" w:rsidRPr="00E3184D">
        <w:rPr>
          <w:rFonts w:ascii="Crimson Text" w:hAnsi="Crimson Text"/>
          <w:sz w:val="26"/>
          <w:szCs w:val="26"/>
        </w:rPr>
        <w:t xml:space="preserve">a su superior, y este decidió </w:t>
      </w:r>
      <w:r w:rsidR="00A0224B" w:rsidRPr="00E3184D">
        <w:rPr>
          <w:rFonts w:ascii="Crimson Text" w:hAnsi="Crimson Text"/>
          <w:sz w:val="26"/>
          <w:szCs w:val="26"/>
        </w:rPr>
        <w:t>informar</w:t>
      </w:r>
      <w:r w:rsidR="00A94C76" w:rsidRPr="00E3184D">
        <w:rPr>
          <w:rFonts w:ascii="Crimson Text" w:hAnsi="Crimson Text"/>
          <w:sz w:val="26"/>
          <w:szCs w:val="26"/>
        </w:rPr>
        <w:t xml:space="preserve"> la propuesta a su majestad. A los pocos minutos, el comandante </w:t>
      </w:r>
      <w:r w:rsidR="00BA5261" w:rsidRPr="00E3184D">
        <w:rPr>
          <w:rFonts w:ascii="Crimson Text" w:hAnsi="Crimson Text"/>
          <w:sz w:val="26"/>
          <w:szCs w:val="26"/>
        </w:rPr>
        <w:t>fue presentado</w:t>
      </w:r>
      <w:del w:id="964" w:author="Paula Castrilli" w:date="2025-05-19T23:00:00Z">
        <w:r w:rsidR="00BA5261" w:rsidRPr="00E3184D" w:rsidDel="00174452">
          <w:rPr>
            <w:rFonts w:ascii="Crimson Text" w:hAnsi="Crimson Text"/>
            <w:sz w:val="26"/>
            <w:szCs w:val="26"/>
          </w:rPr>
          <w:delText>,</w:delText>
        </w:r>
      </w:del>
      <w:r w:rsidR="00A94C76" w:rsidRPr="00E3184D">
        <w:rPr>
          <w:rFonts w:ascii="Crimson Text" w:hAnsi="Crimson Text"/>
          <w:sz w:val="26"/>
          <w:szCs w:val="26"/>
        </w:rPr>
        <w:t xml:space="preserve"> cara a cara</w:t>
      </w:r>
      <w:del w:id="965" w:author="Paula Castrilli" w:date="2025-05-19T23:00:00Z">
        <w:r w:rsidR="00BA5261" w:rsidRPr="00E3184D" w:rsidDel="00174452">
          <w:rPr>
            <w:rFonts w:ascii="Crimson Text" w:hAnsi="Crimson Text"/>
            <w:sz w:val="26"/>
            <w:szCs w:val="26"/>
          </w:rPr>
          <w:delText>,</w:delText>
        </w:r>
      </w:del>
      <w:r w:rsidR="00A94C76" w:rsidRPr="00E3184D">
        <w:rPr>
          <w:rFonts w:ascii="Crimson Text" w:hAnsi="Crimson Text"/>
          <w:sz w:val="26"/>
          <w:szCs w:val="26"/>
        </w:rPr>
        <w:t xml:space="preserve"> con el rey </w:t>
      </w:r>
      <w:proofErr w:type="spellStart"/>
      <w:r w:rsidR="00A94C76" w:rsidRPr="00E3184D">
        <w:rPr>
          <w:rFonts w:ascii="Crimson Text" w:hAnsi="Crimson Text"/>
          <w:sz w:val="26"/>
          <w:szCs w:val="26"/>
        </w:rPr>
        <w:t>Gregor</w:t>
      </w:r>
      <w:proofErr w:type="spellEnd"/>
      <w:r w:rsidR="00F629AD" w:rsidRPr="00E3184D">
        <w:rPr>
          <w:rFonts w:ascii="Crimson Text" w:hAnsi="Crimson Text"/>
          <w:sz w:val="26"/>
          <w:szCs w:val="26"/>
        </w:rPr>
        <w:t>, en el salón principal</w:t>
      </w:r>
      <w:r w:rsidR="00A94C76" w:rsidRPr="00E3184D">
        <w:rPr>
          <w:rFonts w:ascii="Crimson Text" w:hAnsi="Crimson Text"/>
          <w:sz w:val="26"/>
          <w:szCs w:val="26"/>
        </w:rPr>
        <w:t xml:space="preserve">. Sus extremidades estaban amarradas con cadenas, </w:t>
      </w:r>
      <w:commentRangeStart w:id="966"/>
      <w:r w:rsidR="00C20929" w:rsidRPr="00E3184D">
        <w:rPr>
          <w:rFonts w:ascii="Crimson Text" w:hAnsi="Crimson Text"/>
          <w:sz w:val="26"/>
          <w:szCs w:val="26"/>
        </w:rPr>
        <w:t xml:space="preserve">y dos soldados </w:t>
      </w:r>
      <w:commentRangeEnd w:id="966"/>
      <w:r w:rsidR="00174452">
        <w:rPr>
          <w:rStyle w:val="Refdecomentario"/>
        </w:rPr>
        <w:commentReference w:id="966"/>
      </w:r>
      <w:r w:rsidR="00C20929" w:rsidRPr="00E3184D">
        <w:rPr>
          <w:rFonts w:ascii="Crimson Text" w:hAnsi="Crimson Text"/>
          <w:sz w:val="26"/>
          <w:szCs w:val="26"/>
        </w:rPr>
        <w:t>lo vigilaban de cerca</w:t>
      </w:r>
      <w:r w:rsidR="00A94C76" w:rsidRPr="00E3184D">
        <w:rPr>
          <w:rFonts w:ascii="Crimson Text" w:hAnsi="Crimson Text"/>
          <w:sz w:val="26"/>
          <w:szCs w:val="26"/>
        </w:rPr>
        <w:t xml:space="preserve">, </w:t>
      </w:r>
      <w:r w:rsidR="00244AA1" w:rsidRPr="00E3184D">
        <w:rPr>
          <w:rFonts w:ascii="Crimson Text" w:hAnsi="Crimson Text"/>
          <w:sz w:val="26"/>
          <w:szCs w:val="26"/>
        </w:rPr>
        <w:t xml:space="preserve">de </w:t>
      </w:r>
      <w:del w:id="967" w:author="Paula Castrilli" w:date="2025-05-19T23:02:00Z">
        <w:r w:rsidR="00244AA1" w:rsidRPr="00E3184D" w:rsidDel="00174452">
          <w:rPr>
            <w:rFonts w:ascii="Crimson Text" w:hAnsi="Crimson Text"/>
            <w:sz w:val="26"/>
            <w:szCs w:val="26"/>
          </w:rPr>
          <w:delText>esta manera</w:delText>
        </w:r>
        <w:r w:rsidR="0083125E" w:rsidRPr="00E3184D" w:rsidDel="00174452">
          <w:rPr>
            <w:rFonts w:ascii="Crimson Text" w:hAnsi="Crimson Text"/>
            <w:sz w:val="26"/>
            <w:szCs w:val="26"/>
          </w:rPr>
          <w:delText xml:space="preserve">, obtuvo la </w:delText>
        </w:r>
        <w:r w:rsidR="00A94C76" w:rsidRPr="00E3184D" w:rsidDel="00174452">
          <w:rPr>
            <w:rFonts w:ascii="Crimson Text" w:hAnsi="Crimson Text"/>
            <w:sz w:val="26"/>
            <w:szCs w:val="26"/>
          </w:rPr>
          <w:delText xml:space="preserve">posibilidad de </w:delText>
        </w:r>
        <w:r w:rsidR="0083125E" w:rsidRPr="00E3184D" w:rsidDel="00174452">
          <w:rPr>
            <w:rFonts w:ascii="Crimson Text" w:hAnsi="Crimson Text"/>
            <w:sz w:val="26"/>
            <w:szCs w:val="26"/>
          </w:rPr>
          <w:delText>exponer</w:delText>
        </w:r>
        <w:r w:rsidR="00A94C76" w:rsidRPr="00E3184D" w:rsidDel="00174452">
          <w:rPr>
            <w:rFonts w:ascii="Crimson Text" w:hAnsi="Crimson Text"/>
            <w:sz w:val="26"/>
            <w:szCs w:val="26"/>
          </w:rPr>
          <w:delText xml:space="preserve"> su </w:delText>
        </w:r>
        <w:r w:rsidR="00C20929" w:rsidRPr="00E3184D" w:rsidDel="00174452">
          <w:rPr>
            <w:rFonts w:ascii="Crimson Text" w:hAnsi="Crimson Text"/>
            <w:sz w:val="26"/>
            <w:szCs w:val="26"/>
          </w:rPr>
          <w:delText>oferta</w:delText>
        </w:r>
      </w:del>
      <w:ins w:id="968" w:author="Paula Castrilli" w:date="2025-05-19T23:02:00Z">
        <w:r w:rsidR="00174452">
          <w:rPr>
            <w:rFonts w:ascii="Crimson Text" w:hAnsi="Crimson Text"/>
            <w:sz w:val="26"/>
            <w:szCs w:val="26"/>
          </w:rPr>
          <w:t>manera que no le fuera posible escapar n</w:t>
        </w:r>
      </w:ins>
      <w:ins w:id="969" w:author="Paula Castrilli" w:date="2025-05-19T23:03:00Z">
        <w:r w:rsidR="00174452">
          <w:rPr>
            <w:rFonts w:ascii="Crimson Text" w:hAnsi="Crimson Text"/>
            <w:sz w:val="26"/>
            <w:szCs w:val="26"/>
          </w:rPr>
          <w:t>i</w:t>
        </w:r>
      </w:ins>
      <w:ins w:id="970" w:author="Paula Castrilli" w:date="2025-05-19T23:02:00Z">
        <w:r w:rsidR="00174452">
          <w:rPr>
            <w:rFonts w:ascii="Crimson Text" w:hAnsi="Crimson Text"/>
            <w:sz w:val="26"/>
            <w:szCs w:val="26"/>
          </w:rPr>
          <w:t xml:space="preserve"> atacar a su soberano</w:t>
        </w:r>
      </w:ins>
      <w:r w:rsidR="00A94C76" w:rsidRPr="00E3184D">
        <w:rPr>
          <w:rFonts w:ascii="Crimson Text" w:hAnsi="Crimson Text"/>
          <w:sz w:val="26"/>
          <w:szCs w:val="26"/>
        </w:rPr>
        <w:t>.</w:t>
      </w:r>
    </w:p>
    <w:p w:rsidR="00A94C76" w:rsidRPr="00E3184D" w:rsidRDefault="002E1261"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w:t>
      </w:r>
      <w:r w:rsidR="00A94C76" w:rsidRPr="00E3184D">
        <w:rPr>
          <w:rFonts w:ascii="Crimson Text" w:hAnsi="Crimson Text"/>
          <w:sz w:val="26"/>
          <w:szCs w:val="26"/>
        </w:rPr>
        <w:t xml:space="preserve">Rey </w:t>
      </w:r>
      <w:proofErr w:type="spellStart"/>
      <w:r w:rsidR="00A94C76" w:rsidRPr="00E3184D">
        <w:rPr>
          <w:rFonts w:ascii="Crimson Text" w:hAnsi="Crimson Text"/>
          <w:sz w:val="26"/>
          <w:szCs w:val="26"/>
        </w:rPr>
        <w:t>Gregor</w:t>
      </w:r>
      <w:proofErr w:type="spellEnd"/>
      <w:r w:rsidR="00A94C76" w:rsidRPr="00E3184D">
        <w:rPr>
          <w:rFonts w:ascii="Crimson Text" w:hAnsi="Crimson Text"/>
          <w:sz w:val="26"/>
          <w:szCs w:val="26"/>
        </w:rPr>
        <w:t>, agradezco su amabilidad –expresó haciendo una re</w:t>
      </w:r>
      <w:ins w:id="971" w:author="Paula Castrilli" w:date="2025-05-19T23:03:00Z">
        <w:r w:rsidR="00174452">
          <w:rPr>
            <w:rFonts w:ascii="Crimson Text" w:hAnsi="Crimson Text"/>
            <w:sz w:val="26"/>
            <w:szCs w:val="26"/>
          </w:rPr>
          <w:t>v</w:t>
        </w:r>
      </w:ins>
      <w:del w:id="972" w:author="Paula Castrilli" w:date="2025-05-19T23:03:00Z">
        <w:r w:rsidR="00A94C76" w:rsidRPr="00E3184D" w:rsidDel="00174452">
          <w:rPr>
            <w:rFonts w:ascii="Crimson Text" w:hAnsi="Crimson Text"/>
            <w:sz w:val="26"/>
            <w:szCs w:val="26"/>
          </w:rPr>
          <w:delText>f</w:delText>
        </w:r>
      </w:del>
      <w:r w:rsidR="00A94C76" w:rsidRPr="00E3184D">
        <w:rPr>
          <w:rFonts w:ascii="Crimson Text" w:hAnsi="Crimson Text"/>
          <w:sz w:val="26"/>
          <w:szCs w:val="26"/>
        </w:rPr>
        <w:t xml:space="preserve">erencia con la poca movilidad </w:t>
      </w:r>
      <w:ins w:id="973" w:author="Paula Castrilli" w:date="2025-05-19T23:03:00Z">
        <w:r w:rsidR="00174452">
          <w:rPr>
            <w:rFonts w:ascii="Crimson Text" w:hAnsi="Crimson Text"/>
            <w:sz w:val="26"/>
            <w:szCs w:val="26"/>
          </w:rPr>
          <w:t xml:space="preserve">de la </w:t>
        </w:r>
      </w:ins>
      <w:r w:rsidR="00A94C76" w:rsidRPr="00E3184D">
        <w:rPr>
          <w:rFonts w:ascii="Crimson Text" w:hAnsi="Crimson Text"/>
          <w:sz w:val="26"/>
          <w:szCs w:val="26"/>
        </w:rPr>
        <w:t xml:space="preserve">que </w:t>
      </w:r>
      <w:r w:rsidR="005B27DE" w:rsidRPr="00E3184D">
        <w:rPr>
          <w:rFonts w:ascii="Crimson Text" w:hAnsi="Crimson Text"/>
          <w:sz w:val="26"/>
          <w:szCs w:val="26"/>
        </w:rPr>
        <w:t>disponía</w:t>
      </w:r>
      <w:r w:rsidR="00A94C76" w:rsidRPr="00E3184D">
        <w:rPr>
          <w:rFonts w:ascii="Crimson Text" w:hAnsi="Crimson Text"/>
          <w:sz w:val="26"/>
          <w:szCs w:val="26"/>
        </w:rPr>
        <w:t>.</w:t>
      </w:r>
    </w:p>
    <w:p w:rsidR="00A94C76" w:rsidRPr="00E3184D" w:rsidRDefault="002E1261"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w:t>
      </w:r>
      <w:r w:rsidR="005B27DE" w:rsidRPr="00E3184D">
        <w:rPr>
          <w:rFonts w:ascii="Crimson Text" w:hAnsi="Crimson Text"/>
          <w:sz w:val="26"/>
          <w:szCs w:val="26"/>
        </w:rPr>
        <w:t>Sólo hay una cosa que odio más que perder el tiempo: la injusticia –dijo</w:t>
      </w:r>
      <w:ins w:id="974" w:author="Paula Castrilli" w:date="2025-05-19T23:03:00Z">
        <w:r w:rsidR="00174452">
          <w:rPr>
            <w:rFonts w:ascii="Crimson Text" w:hAnsi="Crimson Text"/>
            <w:sz w:val="26"/>
            <w:szCs w:val="26"/>
          </w:rPr>
          <w:t xml:space="preserve"> el aludido</w:t>
        </w:r>
      </w:ins>
      <w:r w:rsidR="005B27DE" w:rsidRPr="00E3184D">
        <w:rPr>
          <w:rFonts w:ascii="Crimson Text" w:hAnsi="Crimson Text"/>
          <w:sz w:val="26"/>
          <w:szCs w:val="26"/>
        </w:rPr>
        <w:t xml:space="preserve"> con tono áspero–. Y su reino ha sido muy injusto con nuestro pueblo desde hace </w:t>
      </w:r>
      <w:del w:id="975" w:author="Paula Castrilli" w:date="2025-05-19T23:03:00Z">
        <w:r w:rsidR="005B27DE" w:rsidRPr="00E3184D" w:rsidDel="00174452">
          <w:rPr>
            <w:rFonts w:ascii="Crimson Text" w:hAnsi="Crimson Text"/>
            <w:sz w:val="26"/>
            <w:szCs w:val="26"/>
          </w:rPr>
          <w:delText>muchos años</w:delText>
        </w:r>
      </w:del>
      <w:ins w:id="976" w:author="Paula Castrilli" w:date="2025-05-19T23:03:00Z">
        <w:r w:rsidR="00174452">
          <w:rPr>
            <w:rFonts w:ascii="Crimson Text" w:hAnsi="Crimson Text"/>
            <w:sz w:val="26"/>
            <w:szCs w:val="26"/>
          </w:rPr>
          <w:t>más tiempo del que puedo contar</w:t>
        </w:r>
      </w:ins>
      <w:r w:rsidR="005B27DE" w:rsidRPr="00E3184D">
        <w:rPr>
          <w:rFonts w:ascii="Crimson Text" w:hAnsi="Crimson Text"/>
          <w:sz w:val="26"/>
          <w:szCs w:val="26"/>
        </w:rPr>
        <w:t>. Así que, al menos, valor</w:t>
      </w:r>
      <w:ins w:id="977" w:author="Paula Castrilli" w:date="2025-05-19T23:03:00Z">
        <w:r w:rsidR="00174452">
          <w:rPr>
            <w:rFonts w:ascii="Crimson Text" w:hAnsi="Crimson Text"/>
            <w:sz w:val="26"/>
            <w:szCs w:val="26"/>
          </w:rPr>
          <w:t>e</w:t>
        </w:r>
      </w:ins>
      <w:del w:id="978" w:author="Paula Castrilli" w:date="2025-05-19T23:03:00Z">
        <w:r w:rsidR="005B27DE" w:rsidRPr="00E3184D" w:rsidDel="00174452">
          <w:rPr>
            <w:rFonts w:ascii="Crimson Text" w:hAnsi="Crimson Text"/>
            <w:sz w:val="26"/>
            <w:szCs w:val="26"/>
          </w:rPr>
          <w:delText>é</w:delText>
        </w:r>
      </w:del>
      <w:r w:rsidR="005B27DE" w:rsidRPr="00E3184D">
        <w:rPr>
          <w:rFonts w:ascii="Crimson Text" w:hAnsi="Crimson Text"/>
          <w:sz w:val="26"/>
          <w:szCs w:val="26"/>
        </w:rPr>
        <w:t xml:space="preserve"> mi tiempo</w:t>
      </w:r>
      <w:r w:rsidR="00816FF2" w:rsidRPr="00E3184D">
        <w:rPr>
          <w:rFonts w:ascii="Crimson Text" w:hAnsi="Crimson Text"/>
          <w:sz w:val="26"/>
          <w:szCs w:val="26"/>
        </w:rPr>
        <w:t>, ¿qué tiene pare decir?</w:t>
      </w:r>
      <w:r w:rsidR="005B27DE" w:rsidRPr="00E3184D">
        <w:rPr>
          <w:rFonts w:ascii="Crimson Text" w:hAnsi="Crimson Text"/>
          <w:sz w:val="26"/>
          <w:szCs w:val="26"/>
        </w:rPr>
        <w:t xml:space="preserve"> –</w:t>
      </w:r>
      <w:del w:id="979" w:author="Paula Castrilli" w:date="2025-05-19T23:03:00Z">
        <w:r w:rsidR="005B27DE" w:rsidRPr="00E3184D" w:rsidDel="00174452">
          <w:rPr>
            <w:rFonts w:ascii="Crimson Text" w:hAnsi="Crimson Text"/>
            <w:sz w:val="26"/>
            <w:szCs w:val="26"/>
          </w:rPr>
          <w:delText xml:space="preserve">concluyó </w:delText>
        </w:r>
      </w:del>
      <w:proofErr w:type="gramStart"/>
      <w:ins w:id="980" w:author="Paula Castrilli" w:date="2025-05-19T23:03:00Z">
        <w:r w:rsidR="00174452">
          <w:rPr>
            <w:rFonts w:ascii="Crimson Text" w:hAnsi="Crimson Text"/>
            <w:sz w:val="26"/>
            <w:szCs w:val="26"/>
          </w:rPr>
          <w:t>exigió</w:t>
        </w:r>
        <w:proofErr w:type="gramEnd"/>
        <w:r w:rsidR="00174452">
          <w:rPr>
            <w:rFonts w:ascii="Crimson Text" w:hAnsi="Crimson Text"/>
            <w:sz w:val="26"/>
            <w:szCs w:val="26"/>
          </w:rPr>
          <w:t>,</w:t>
        </w:r>
        <w:r w:rsidR="00174452" w:rsidRPr="00E3184D">
          <w:rPr>
            <w:rFonts w:ascii="Crimson Text" w:hAnsi="Crimson Text"/>
            <w:sz w:val="26"/>
            <w:szCs w:val="26"/>
          </w:rPr>
          <w:t xml:space="preserve"> </w:t>
        </w:r>
      </w:ins>
      <w:r w:rsidR="005B27DE" w:rsidRPr="00E3184D">
        <w:rPr>
          <w:rFonts w:ascii="Crimson Text" w:hAnsi="Crimson Text"/>
          <w:sz w:val="26"/>
          <w:szCs w:val="26"/>
        </w:rPr>
        <w:t>elevando la voz–.</w:t>
      </w:r>
    </w:p>
    <w:p w:rsidR="005B27DE" w:rsidRPr="00E3184D" w:rsidRDefault="002E1261" w:rsidP="001E3864">
      <w:pPr>
        <w:tabs>
          <w:tab w:val="left" w:pos="2179"/>
        </w:tabs>
        <w:spacing w:after="0"/>
        <w:ind w:firstLine="284"/>
        <w:jc w:val="both"/>
        <w:rPr>
          <w:rFonts w:ascii="Crimson Text" w:hAnsi="Crimson Text"/>
          <w:sz w:val="26"/>
          <w:szCs w:val="26"/>
        </w:rPr>
      </w:pPr>
      <w:commentRangeStart w:id="981"/>
      <w:r w:rsidRPr="00E3184D">
        <w:rPr>
          <w:rFonts w:ascii="Crimson Text" w:hAnsi="Crimson Text"/>
          <w:sz w:val="26"/>
          <w:szCs w:val="26"/>
        </w:rPr>
        <w:t>–</w:t>
      </w:r>
      <w:r w:rsidR="00C20929" w:rsidRPr="00E3184D">
        <w:rPr>
          <w:rFonts w:ascii="Crimson Text" w:hAnsi="Crimson Text"/>
          <w:sz w:val="26"/>
          <w:szCs w:val="26"/>
        </w:rPr>
        <w:t>Seré breve y directo</w:t>
      </w:r>
      <w:r w:rsidR="00D00D07" w:rsidRPr="00E3184D">
        <w:rPr>
          <w:rFonts w:ascii="Crimson Text" w:hAnsi="Crimson Text"/>
          <w:sz w:val="26"/>
          <w:szCs w:val="26"/>
        </w:rPr>
        <w:t>.</w:t>
      </w:r>
      <w:r w:rsidR="00C20929" w:rsidRPr="00E3184D">
        <w:rPr>
          <w:rFonts w:ascii="Crimson Text" w:hAnsi="Crimson Text"/>
          <w:sz w:val="26"/>
          <w:szCs w:val="26"/>
        </w:rPr>
        <w:t xml:space="preserve"> El reinado del Norte planea atacar a la fortaleza del Oeste, esta vez no será un saqueo, </w:t>
      </w:r>
      <w:r w:rsidR="00215536" w:rsidRPr="00E3184D">
        <w:rPr>
          <w:rFonts w:ascii="Crimson Text" w:hAnsi="Crimson Text"/>
          <w:sz w:val="26"/>
          <w:szCs w:val="26"/>
        </w:rPr>
        <w:t>sino</w:t>
      </w:r>
      <w:r w:rsidR="00C20929" w:rsidRPr="00E3184D">
        <w:rPr>
          <w:rFonts w:ascii="Crimson Text" w:hAnsi="Crimson Text"/>
          <w:sz w:val="26"/>
          <w:szCs w:val="26"/>
        </w:rPr>
        <w:t xml:space="preserve"> una invasi</w:t>
      </w:r>
      <w:r w:rsidR="00D00D07" w:rsidRPr="00E3184D">
        <w:rPr>
          <w:rFonts w:ascii="Crimson Text" w:hAnsi="Crimson Text"/>
          <w:sz w:val="26"/>
          <w:szCs w:val="26"/>
        </w:rPr>
        <w:t>ón definitiva –dijo algo dubitativo, hizo una pausa, y continuó con más firmeza–. Si quieren los detalles, les pediré algunas mejoras en mi situación de confinamiento.</w:t>
      </w:r>
      <w:commentRangeEnd w:id="981"/>
      <w:r w:rsidR="00174452">
        <w:rPr>
          <w:rStyle w:val="Refdecomentario"/>
        </w:rPr>
        <w:commentReference w:id="981"/>
      </w:r>
    </w:p>
    <w:p w:rsidR="00D00D07" w:rsidRPr="00E3184D" w:rsidRDefault="002E1261"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lastRenderedPageBreak/>
        <w:t>–</w:t>
      </w:r>
      <w:r w:rsidR="00D00D07" w:rsidRPr="00E3184D">
        <w:rPr>
          <w:rFonts w:ascii="Crimson Text" w:hAnsi="Crimson Text"/>
          <w:sz w:val="26"/>
          <w:szCs w:val="26"/>
        </w:rPr>
        <w:t>Dime lo que tengas para decir, y luego yo decidiré qu</w:t>
      </w:r>
      <w:del w:id="982" w:author="Paula Castrilli" w:date="2025-05-19T23:04:00Z">
        <w:r w:rsidR="00D00D07" w:rsidRPr="00E3184D" w:rsidDel="00174452">
          <w:rPr>
            <w:rFonts w:ascii="Crimson Text" w:hAnsi="Crimson Text"/>
            <w:sz w:val="26"/>
            <w:szCs w:val="26"/>
          </w:rPr>
          <w:delText>e</w:delText>
        </w:r>
      </w:del>
      <w:ins w:id="983" w:author="Paula Castrilli" w:date="2025-05-19T23:04:00Z">
        <w:r w:rsidR="00174452">
          <w:rPr>
            <w:rFonts w:ascii="Crimson Text" w:hAnsi="Crimson Text"/>
            <w:sz w:val="26"/>
            <w:szCs w:val="26"/>
          </w:rPr>
          <w:t>é</w:t>
        </w:r>
      </w:ins>
      <w:r w:rsidR="00D00D07" w:rsidRPr="00E3184D">
        <w:rPr>
          <w:rFonts w:ascii="Crimson Text" w:hAnsi="Crimson Text"/>
          <w:sz w:val="26"/>
          <w:szCs w:val="26"/>
        </w:rPr>
        <w:t xml:space="preserve"> hacer contigo. Tú no estás en condiciones de pedir nada</w:t>
      </w:r>
      <w:r w:rsidR="00F629AD" w:rsidRPr="00E3184D">
        <w:rPr>
          <w:rFonts w:ascii="Crimson Text" w:hAnsi="Crimson Text"/>
          <w:sz w:val="26"/>
          <w:szCs w:val="26"/>
        </w:rPr>
        <w:t xml:space="preserve"> –respondió inmediatamente, exacerbado.</w:t>
      </w:r>
    </w:p>
    <w:p w:rsidR="00F629AD" w:rsidRPr="00E3184D" w:rsidRDefault="002E1261"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w:t>
      </w:r>
      <w:r w:rsidR="00F629AD" w:rsidRPr="00E3184D">
        <w:rPr>
          <w:rFonts w:ascii="Crimson Text" w:hAnsi="Crimson Text"/>
          <w:sz w:val="26"/>
          <w:szCs w:val="26"/>
        </w:rPr>
        <w:t>No tengo nada que perder, no hablaré si no me prometen mejoras –</w:t>
      </w:r>
      <w:del w:id="984" w:author="Paula Castrilli" w:date="2025-05-19T23:04:00Z">
        <w:r w:rsidR="00F629AD" w:rsidRPr="00E3184D" w:rsidDel="00174452">
          <w:rPr>
            <w:rFonts w:ascii="Crimson Text" w:hAnsi="Crimson Text"/>
            <w:sz w:val="26"/>
            <w:szCs w:val="26"/>
          </w:rPr>
          <w:delText xml:space="preserve">retrucó </w:delText>
        </w:r>
      </w:del>
      <w:ins w:id="985" w:author="Paula Castrilli" w:date="2025-05-19T23:04:00Z">
        <w:r w:rsidR="00174452">
          <w:rPr>
            <w:rFonts w:ascii="Crimson Text" w:hAnsi="Crimson Text"/>
            <w:sz w:val="26"/>
            <w:szCs w:val="26"/>
          </w:rPr>
          <w:t>replicó</w:t>
        </w:r>
        <w:r w:rsidR="00174452" w:rsidRPr="00E3184D">
          <w:rPr>
            <w:rFonts w:ascii="Crimson Text" w:hAnsi="Crimson Text"/>
            <w:sz w:val="26"/>
            <w:szCs w:val="26"/>
          </w:rPr>
          <w:t xml:space="preserve"> </w:t>
        </w:r>
      </w:ins>
      <w:r w:rsidR="00F629AD" w:rsidRPr="00E3184D">
        <w:rPr>
          <w:rFonts w:ascii="Crimson Text" w:hAnsi="Crimson Text"/>
          <w:sz w:val="26"/>
          <w:szCs w:val="26"/>
        </w:rPr>
        <w:t>sin sentirse intimidado por el rey.</w:t>
      </w:r>
    </w:p>
    <w:p w:rsidR="00F629AD" w:rsidRPr="00E3184D" w:rsidRDefault="002E1261" w:rsidP="001E3864">
      <w:pPr>
        <w:tabs>
          <w:tab w:val="left" w:pos="2179"/>
        </w:tabs>
        <w:spacing w:after="0"/>
        <w:ind w:firstLine="284"/>
        <w:jc w:val="both"/>
        <w:rPr>
          <w:rFonts w:ascii="Crimson Text" w:hAnsi="Crimson Text"/>
          <w:sz w:val="26"/>
          <w:szCs w:val="26"/>
        </w:rPr>
      </w:pPr>
      <w:commentRangeStart w:id="986"/>
      <w:r w:rsidRPr="00E3184D">
        <w:rPr>
          <w:rFonts w:ascii="Crimson Text" w:hAnsi="Crimson Text"/>
          <w:sz w:val="26"/>
          <w:szCs w:val="26"/>
        </w:rPr>
        <w:t>–</w:t>
      </w:r>
      <w:del w:id="987" w:author="Paula Castrilli" w:date="2025-05-19T23:04:00Z">
        <w:r w:rsidR="00F629AD" w:rsidRPr="00E3184D" w:rsidDel="00174452">
          <w:rPr>
            <w:rFonts w:ascii="Crimson Text" w:hAnsi="Crimson Text"/>
            <w:sz w:val="26"/>
            <w:szCs w:val="26"/>
          </w:rPr>
          <w:delText>¡</w:delText>
        </w:r>
      </w:del>
      <w:r w:rsidR="00F629AD" w:rsidRPr="00E3184D">
        <w:rPr>
          <w:rFonts w:ascii="Crimson Text" w:hAnsi="Crimson Text"/>
          <w:sz w:val="26"/>
          <w:szCs w:val="26"/>
        </w:rPr>
        <w:t>Yo no negocio con asesinos</w:t>
      </w:r>
      <w:ins w:id="988" w:author="Paula Castrilli" w:date="2025-05-19T23:04:00Z">
        <w:r w:rsidR="00174452">
          <w:rPr>
            <w:rFonts w:ascii="Crimson Text" w:hAnsi="Crimson Text"/>
            <w:sz w:val="26"/>
            <w:szCs w:val="26"/>
          </w:rPr>
          <w:t>.</w:t>
        </w:r>
      </w:ins>
      <w:del w:id="989" w:author="Paula Castrilli" w:date="2025-05-19T23:04:00Z">
        <w:r w:rsidR="00F629AD" w:rsidRPr="00E3184D" w:rsidDel="00174452">
          <w:rPr>
            <w:rFonts w:ascii="Crimson Text" w:hAnsi="Crimson Text"/>
            <w:sz w:val="26"/>
            <w:szCs w:val="26"/>
          </w:rPr>
          <w:delText>!</w:delText>
        </w:r>
      </w:del>
      <w:r w:rsidR="00F629AD" w:rsidRPr="00E3184D">
        <w:rPr>
          <w:rFonts w:ascii="Crimson Text" w:hAnsi="Crimson Text"/>
          <w:sz w:val="26"/>
          <w:szCs w:val="26"/>
        </w:rPr>
        <w:t xml:space="preserve"> Lleven a esta basura a su chiquero –exclamó golpeando su cetro contra el piso.</w:t>
      </w:r>
      <w:commentRangeEnd w:id="986"/>
      <w:r w:rsidR="00174452">
        <w:rPr>
          <w:rStyle w:val="Refdecomentario"/>
        </w:rPr>
        <w:commentReference w:id="986"/>
      </w:r>
    </w:p>
    <w:p w:rsidR="00215008" w:rsidRPr="00E3184D" w:rsidRDefault="00F629AD"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Los guardias llevaron al prisionero a su celda</w:t>
      </w:r>
      <w:r w:rsidR="00215008" w:rsidRPr="00E3184D">
        <w:rPr>
          <w:rFonts w:ascii="Crimson Text" w:hAnsi="Crimson Text"/>
          <w:sz w:val="26"/>
          <w:szCs w:val="26"/>
        </w:rPr>
        <w:t xml:space="preserve"> nuevamente</w:t>
      </w:r>
      <w:r w:rsidRPr="00E3184D">
        <w:rPr>
          <w:rFonts w:ascii="Crimson Text" w:hAnsi="Crimson Text"/>
          <w:sz w:val="26"/>
          <w:szCs w:val="26"/>
        </w:rPr>
        <w:t>.</w:t>
      </w:r>
    </w:p>
    <w:p w:rsidR="00F629AD" w:rsidRPr="00E3184D" w:rsidRDefault="00F629AD" w:rsidP="001E3864">
      <w:pPr>
        <w:tabs>
          <w:tab w:val="left" w:pos="2179"/>
        </w:tabs>
        <w:spacing w:after="0"/>
        <w:ind w:firstLine="284"/>
        <w:jc w:val="both"/>
        <w:rPr>
          <w:rFonts w:ascii="Crimson Text" w:hAnsi="Crimson Text"/>
          <w:sz w:val="26"/>
          <w:szCs w:val="26"/>
        </w:rPr>
      </w:pPr>
    </w:p>
    <w:p w:rsidR="00F629AD" w:rsidRPr="00E3184D" w:rsidRDefault="00F629AD"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 xml:space="preserve">Durante las guerras previas al </w:t>
      </w:r>
      <w:del w:id="990" w:author="Paula Castrilli" w:date="2025-05-19T23:11:00Z">
        <w:r w:rsidR="00316D92" w:rsidRPr="00E3184D" w:rsidDel="00482AB1">
          <w:rPr>
            <w:rFonts w:ascii="Crimson Text" w:hAnsi="Crimson Text"/>
            <w:sz w:val="26"/>
            <w:szCs w:val="26"/>
          </w:rPr>
          <w:delText>d</w:delText>
        </w:r>
      </w:del>
      <w:ins w:id="991" w:author="Paula Castrilli" w:date="2025-05-19T23:11:00Z">
        <w:r w:rsidR="00482AB1">
          <w:rPr>
            <w:rFonts w:ascii="Crimson Text" w:hAnsi="Crimson Text"/>
            <w:sz w:val="26"/>
            <w:szCs w:val="26"/>
          </w:rPr>
          <w:t>D</w:t>
        </w:r>
      </w:ins>
      <w:r w:rsidR="00316D92" w:rsidRPr="00E3184D">
        <w:rPr>
          <w:rFonts w:ascii="Crimson Text" w:hAnsi="Crimson Text"/>
          <w:sz w:val="26"/>
          <w:szCs w:val="26"/>
        </w:rPr>
        <w:t xml:space="preserve">ía del </w:t>
      </w:r>
      <w:del w:id="992" w:author="Paula Castrilli" w:date="2025-05-19T23:11:00Z">
        <w:r w:rsidR="00316D92" w:rsidRPr="00E3184D" w:rsidDel="00482AB1">
          <w:rPr>
            <w:rFonts w:ascii="Crimson Text" w:hAnsi="Crimson Text"/>
            <w:sz w:val="26"/>
            <w:szCs w:val="26"/>
          </w:rPr>
          <w:delText>j</w:delText>
        </w:r>
      </w:del>
      <w:ins w:id="993" w:author="Paula Castrilli" w:date="2025-05-19T23:11:00Z">
        <w:r w:rsidR="00482AB1">
          <w:rPr>
            <w:rFonts w:ascii="Crimson Text" w:hAnsi="Crimson Text"/>
            <w:sz w:val="26"/>
            <w:szCs w:val="26"/>
          </w:rPr>
          <w:t>J</w:t>
        </w:r>
      </w:ins>
      <w:r w:rsidR="00316D92" w:rsidRPr="00E3184D">
        <w:rPr>
          <w:rFonts w:ascii="Crimson Text" w:hAnsi="Crimson Text"/>
          <w:sz w:val="26"/>
          <w:szCs w:val="26"/>
        </w:rPr>
        <w:t>uicio</w:t>
      </w:r>
      <w:r w:rsidRPr="00E3184D">
        <w:rPr>
          <w:rFonts w:ascii="Crimson Text" w:hAnsi="Crimson Text"/>
          <w:sz w:val="26"/>
          <w:szCs w:val="26"/>
        </w:rPr>
        <w:t xml:space="preserve">, el </w:t>
      </w:r>
      <w:del w:id="994" w:author="Paula Castrilli" w:date="2025-05-19T23:11:00Z">
        <w:r w:rsidRPr="00E3184D" w:rsidDel="00482AB1">
          <w:rPr>
            <w:rFonts w:ascii="Crimson Text" w:hAnsi="Crimson Text"/>
            <w:sz w:val="26"/>
            <w:szCs w:val="26"/>
          </w:rPr>
          <w:delText>r</w:delText>
        </w:r>
      </w:del>
      <w:ins w:id="995" w:author="Paula Castrilli" w:date="2025-05-19T23:11:00Z">
        <w:r w:rsidR="00482AB1">
          <w:rPr>
            <w:rFonts w:ascii="Crimson Text" w:hAnsi="Crimson Text"/>
            <w:sz w:val="26"/>
            <w:szCs w:val="26"/>
          </w:rPr>
          <w:t>R</w:t>
        </w:r>
      </w:ins>
      <w:r w:rsidRPr="00E3184D">
        <w:rPr>
          <w:rFonts w:ascii="Crimson Text" w:hAnsi="Crimson Text"/>
          <w:sz w:val="26"/>
          <w:szCs w:val="26"/>
        </w:rPr>
        <w:t xml:space="preserve">einado del Sur </w:t>
      </w:r>
      <w:r w:rsidR="000D1AEC" w:rsidRPr="00E3184D">
        <w:rPr>
          <w:rFonts w:ascii="Crimson Text" w:hAnsi="Crimson Text"/>
          <w:sz w:val="26"/>
          <w:szCs w:val="26"/>
        </w:rPr>
        <w:t>mantenía</w:t>
      </w:r>
      <w:r w:rsidR="00215008" w:rsidRPr="00E3184D">
        <w:rPr>
          <w:rFonts w:ascii="Crimson Text" w:hAnsi="Crimson Text"/>
          <w:sz w:val="26"/>
          <w:szCs w:val="26"/>
        </w:rPr>
        <w:t xml:space="preserve"> una alianza con el </w:t>
      </w:r>
      <w:ins w:id="996" w:author="Paula Castrilli" w:date="2025-05-19T23:11:00Z">
        <w:r w:rsidR="00482AB1">
          <w:rPr>
            <w:rFonts w:ascii="Crimson Text" w:hAnsi="Crimson Text"/>
            <w:sz w:val="26"/>
            <w:szCs w:val="26"/>
          </w:rPr>
          <w:t>R</w:t>
        </w:r>
      </w:ins>
      <w:del w:id="997" w:author="Paula Castrilli" w:date="2025-05-19T23:11:00Z">
        <w:r w:rsidR="00215008" w:rsidRPr="00E3184D" w:rsidDel="00482AB1">
          <w:rPr>
            <w:rFonts w:ascii="Crimson Text" w:hAnsi="Crimson Text"/>
            <w:sz w:val="26"/>
            <w:szCs w:val="26"/>
          </w:rPr>
          <w:delText>r</w:delText>
        </w:r>
      </w:del>
      <w:r w:rsidR="00215008" w:rsidRPr="00E3184D">
        <w:rPr>
          <w:rFonts w:ascii="Crimson Text" w:hAnsi="Crimson Text"/>
          <w:sz w:val="26"/>
          <w:szCs w:val="26"/>
        </w:rPr>
        <w:t>einado del Oeste</w:t>
      </w:r>
      <w:r w:rsidR="00125F0F" w:rsidRPr="00E3184D">
        <w:rPr>
          <w:rFonts w:ascii="Crimson Text" w:hAnsi="Crimson Text"/>
          <w:sz w:val="26"/>
          <w:szCs w:val="26"/>
        </w:rPr>
        <w:t xml:space="preserve">, </w:t>
      </w:r>
      <w:r w:rsidR="004C79B7" w:rsidRPr="00E3184D">
        <w:rPr>
          <w:rFonts w:ascii="Crimson Text" w:hAnsi="Crimson Text"/>
          <w:sz w:val="26"/>
          <w:szCs w:val="26"/>
        </w:rPr>
        <w:t>ubicado</w:t>
      </w:r>
      <w:r w:rsidRPr="00E3184D">
        <w:rPr>
          <w:rFonts w:ascii="Crimson Text" w:hAnsi="Crimson Text"/>
          <w:sz w:val="26"/>
          <w:szCs w:val="26"/>
        </w:rPr>
        <w:t xml:space="preserve"> en las </w:t>
      </w:r>
      <w:ins w:id="998" w:author="Paula Castrilli" w:date="2025-05-19T23:11:00Z">
        <w:r w:rsidR="00482AB1">
          <w:rPr>
            <w:rFonts w:ascii="Crimson Text" w:hAnsi="Crimson Text"/>
            <w:sz w:val="26"/>
            <w:szCs w:val="26"/>
          </w:rPr>
          <w:t>T</w:t>
        </w:r>
      </w:ins>
      <w:del w:id="999" w:author="Paula Castrilli" w:date="2025-05-19T23:11:00Z">
        <w:r w:rsidRPr="00E3184D" w:rsidDel="00482AB1">
          <w:rPr>
            <w:rFonts w:ascii="Crimson Text" w:hAnsi="Crimson Text"/>
            <w:sz w:val="26"/>
            <w:szCs w:val="26"/>
          </w:rPr>
          <w:delText>t</w:delText>
        </w:r>
      </w:del>
      <w:r w:rsidRPr="00E3184D">
        <w:rPr>
          <w:rFonts w:ascii="Crimson Text" w:hAnsi="Crimson Text"/>
          <w:sz w:val="26"/>
          <w:szCs w:val="26"/>
        </w:rPr>
        <w:t xml:space="preserve">ierras </w:t>
      </w:r>
      <w:del w:id="1000" w:author="Paula Castrilli" w:date="2025-05-19T23:11:00Z">
        <w:r w:rsidRPr="00E3184D" w:rsidDel="00482AB1">
          <w:rPr>
            <w:rFonts w:ascii="Crimson Text" w:hAnsi="Crimson Text"/>
            <w:sz w:val="26"/>
            <w:szCs w:val="26"/>
          </w:rPr>
          <w:delText>a</w:delText>
        </w:r>
      </w:del>
      <w:ins w:id="1001" w:author="Paula Castrilli" w:date="2025-05-19T23:11:00Z">
        <w:r w:rsidR="00482AB1">
          <w:rPr>
            <w:rFonts w:ascii="Crimson Text" w:hAnsi="Crimson Text"/>
            <w:sz w:val="26"/>
            <w:szCs w:val="26"/>
          </w:rPr>
          <w:t>A</w:t>
        </w:r>
      </w:ins>
      <w:r w:rsidRPr="00E3184D">
        <w:rPr>
          <w:rFonts w:ascii="Crimson Text" w:hAnsi="Crimson Text"/>
          <w:sz w:val="26"/>
          <w:szCs w:val="26"/>
        </w:rPr>
        <w:t xml:space="preserve">ltas, al otro lado del bosque. Ambos reinos integraban un solo imperio que se defendía de los ataques del Norte. Pero tras </w:t>
      </w:r>
      <w:r w:rsidR="000D1AEC" w:rsidRPr="00E3184D">
        <w:rPr>
          <w:rFonts w:ascii="Crimson Text" w:hAnsi="Crimson Text"/>
          <w:sz w:val="26"/>
          <w:szCs w:val="26"/>
        </w:rPr>
        <w:t>la maldición de los dioses</w:t>
      </w:r>
      <w:r w:rsidRPr="00E3184D">
        <w:rPr>
          <w:rFonts w:ascii="Crimson Text" w:hAnsi="Crimson Text"/>
          <w:sz w:val="26"/>
          <w:szCs w:val="26"/>
        </w:rPr>
        <w:t xml:space="preserve">, </w:t>
      </w:r>
      <w:r w:rsidR="000D1AEC" w:rsidRPr="00E3184D">
        <w:rPr>
          <w:rFonts w:ascii="Crimson Text" w:hAnsi="Crimson Text"/>
          <w:sz w:val="26"/>
          <w:szCs w:val="26"/>
        </w:rPr>
        <w:t>las rutas quedaron abnegadas y los pueblos permanecieron</w:t>
      </w:r>
      <w:r w:rsidRPr="00E3184D">
        <w:rPr>
          <w:rFonts w:ascii="Crimson Text" w:hAnsi="Crimson Text"/>
          <w:sz w:val="26"/>
          <w:szCs w:val="26"/>
        </w:rPr>
        <w:t xml:space="preserve"> completamente incomunicados.</w:t>
      </w:r>
    </w:p>
    <w:p w:rsidR="00F629AD" w:rsidRPr="00E3184D" w:rsidRDefault="004C79B7" w:rsidP="001E3864">
      <w:pPr>
        <w:tabs>
          <w:tab w:val="left" w:pos="2179"/>
        </w:tabs>
        <w:spacing w:after="0"/>
        <w:ind w:firstLine="284"/>
        <w:jc w:val="both"/>
        <w:rPr>
          <w:rFonts w:ascii="Crimson Text" w:hAnsi="Crimson Text"/>
          <w:sz w:val="26"/>
          <w:szCs w:val="26"/>
        </w:rPr>
      </w:pPr>
      <w:del w:id="1002" w:author="Paula Castrilli" w:date="2025-05-19T23:12:00Z">
        <w:r w:rsidRPr="00E3184D" w:rsidDel="00482AB1">
          <w:rPr>
            <w:rFonts w:ascii="Crimson Text" w:hAnsi="Crimson Text"/>
            <w:sz w:val="26"/>
            <w:szCs w:val="26"/>
          </w:rPr>
          <w:delText>El Sur no tuvo más noticia de sus compatriotas del</w:delText>
        </w:r>
        <w:r w:rsidR="00F629AD" w:rsidRPr="00E3184D" w:rsidDel="00482AB1">
          <w:rPr>
            <w:rFonts w:ascii="Crimson Text" w:hAnsi="Crimson Text"/>
            <w:sz w:val="26"/>
            <w:szCs w:val="26"/>
          </w:rPr>
          <w:delText xml:space="preserve"> </w:delText>
        </w:r>
        <w:r w:rsidR="000D1AEC" w:rsidRPr="00E3184D" w:rsidDel="00482AB1">
          <w:rPr>
            <w:rFonts w:ascii="Crimson Text" w:hAnsi="Crimson Text"/>
            <w:sz w:val="26"/>
            <w:szCs w:val="26"/>
          </w:rPr>
          <w:delText>Oeste</w:delText>
        </w:r>
        <w:r w:rsidR="00F629AD" w:rsidRPr="00E3184D" w:rsidDel="00482AB1">
          <w:rPr>
            <w:rFonts w:ascii="Crimson Text" w:hAnsi="Crimson Text"/>
            <w:sz w:val="26"/>
            <w:szCs w:val="26"/>
          </w:rPr>
          <w:delText>, s</w:delText>
        </w:r>
      </w:del>
      <w:ins w:id="1003" w:author="Paula Castrilli" w:date="2025-05-19T23:12:00Z">
        <w:r w:rsidR="00482AB1">
          <w:rPr>
            <w:rFonts w:ascii="Crimson Text" w:hAnsi="Crimson Text"/>
            <w:sz w:val="26"/>
            <w:szCs w:val="26"/>
          </w:rPr>
          <w:t>S</w:t>
        </w:r>
      </w:ins>
      <w:r w:rsidR="00F629AD" w:rsidRPr="00E3184D">
        <w:rPr>
          <w:rFonts w:ascii="Crimson Text" w:hAnsi="Crimson Text"/>
          <w:sz w:val="26"/>
          <w:szCs w:val="26"/>
        </w:rPr>
        <w:t xml:space="preserve">in embargo, </w:t>
      </w:r>
      <w:r w:rsidR="00316D92" w:rsidRPr="00E3184D">
        <w:rPr>
          <w:rFonts w:ascii="Crimson Text" w:hAnsi="Crimson Text"/>
          <w:sz w:val="26"/>
          <w:szCs w:val="26"/>
        </w:rPr>
        <w:t>la revelación del comandante prisionero</w:t>
      </w:r>
      <w:r w:rsidR="00F629AD" w:rsidRPr="00E3184D">
        <w:rPr>
          <w:rFonts w:ascii="Crimson Text" w:hAnsi="Crimson Text"/>
          <w:sz w:val="26"/>
          <w:szCs w:val="26"/>
        </w:rPr>
        <w:t xml:space="preserve">, despertó la alerta en la cúpula del rey </w:t>
      </w:r>
      <w:proofErr w:type="spellStart"/>
      <w:r w:rsidR="00F629AD" w:rsidRPr="00E3184D">
        <w:rPr>
          <w:rFonts w:ascii="Crimson Text" w:hAnsi="Crimson Text"/>
          <w:sz w:val="26"/>
          <w:szCs w:val="26"/>
        </w:rPr>
        <w:t>Gregor</w:t>
      </w:r>
      <w:proofErr w:type="spellEnd"/>
      <w:r w:rsidR="00F629AD" w:rsidRPr="00E3184D">
        <w:rPr>
          <w:rFonts w:ascii="Crimson Text" w:hAnsi="Crimson Text"/>
          <w:sz w:val="26"/>
          <w:szCs w:val="26"/>
        </w:rPr>
        <w:t>.</w:t>
      </w:r>
      <w:r w:rsidRPr="00E3184D">
        <w:rPr>
          <w:rFonts w:ascii="Crimson Text" w:hAnsi="Crimson Text"/>
          <w:sz w:val="26"/>
          <w:szCs w:val="26"/>
        </w:rPr>
        <w:t xml:space="preserve"> Ante la presunta invasión, el monarca delegó su preocupación a los altos mandos de la guardia real. Inmediatamente, comenzaron a planificar una misión de apoyo </w:t>
      </w:r>
      <w:r w:rsidR="00A64F5D" w:rsidRPr="00E3184D">
        <w:rPr>
          <w:rFonts w:ascii="Crimson Text" w:hAnsi="Crimson Text"/>
          <w:sz w:val="26"/>
          <w:szCs w:val="26"/>
        </w:rPr>
        <w:t>para</w:t>
      </w:r>
      <w:r w:rsidRPr="00E3184D">
        <w:rPr>
          <w:rFonts w:ascii="Crimson Text" w:hAnsi="Crimson Text"/>
          <w:sz w:val="26"/>
          <w:szCs w:val="26"/>
        </w:rPr>
        <w:t xml:space="preserve"> </w:t>
      </w:r>
      <w:r w:rsidR="00A374DD" w:rsidRPr="00E3184D">
        <w:rPr>
          <w:rFonts w:ascii="Crimson Text" w:hAnsi="Crimson Text"/>
          <w:sz w:val="26"/>
          <w:szCs w:val="26"/>
        </w:rPr>
        <w:t>respaldar al ejercito del Oeste</w:t>
      </w:r>
      <w:r w:rsidRPr="00E3184D">
        <w:rPr>
          <w:rFonts w:ascii="Crimson Text" w:hAnsi="Crimson Text"/>
          <w:sz w:val="26"/>
          <w:szCs w:val="26"/>
        </w:rPr>
        <w:t xml:space="preserve">. Pero antes de abordar la amenaza que representaba el </w:t>
      </w:r>
      <w:r w:rsidR="009070C9" w:rsidRPr="00E3184D">
        <w:rPr>
          <w:rFonts w:ascii="Crimson Text" w:hAnsi="Crimson Text"/>
          <w:sz w:val="26"/>
          <w:szCs w:val="26"/>
        </w:rPr>
        <w:t>ataque</w:t>
      </w:r>
      <w:r w:rsidRPr="00E3184D">
        <w:rPr>
          <w:rFonts w:ascii="Crimson Text" w:hAnsi="Crimson Text"/>
          <w:sz w:val="26"/>
          <w:szCs w:val="26"/>
        </w:rPr>
        <w:t xml:space="preserve"> del Norte, había un </w:t>
      </w:r>
      <w:r w:rsidR="009070C9" w:rsidRPr="00E3184D">
        <w:rPr>
          <w:rFonts w:ascii="Crimson Text" w:hAnsi="Crimson Text"/>
          <w:sz w:val="26"/>
          <w:szCs w:val="26"/>
        </w:rPr>
        <w:t>obstáculo</w:t>
      </w:r>
      <w:r w:rsidR="006E16C4" w:rsidRPr="00E3184D">
        <w:rPr>
          <w:rFonts w:ascii="Crimson Text" w:hAnsi="Crimson Text"/>
          <w:sz w:val="26"/>
          <w:szCs w:val="26"/>
        </w:rPr>
        <w:t>, no menos importante</w:t>
      </w:r>
      <w:r w:rsidRPr="00E3184D">
        <w:rPr>
          <w:rFonts w:ascii="Crimson Text" w:hAnsi="Crimson Text"/>
          <w:sz w:val="26"/>
          <w:szCs w:val="26"/>
        </w:rPr>
        <w:t xml:space="preserve"> por superar: el </w:t>
      </w:r>
      <w:del w:id="1004" w:author="Paula Castrilli" w:date="2025-05-19T22:39:00Z">
        <w:r w:rsidRPr="00E3184D" w:rsidDel="00B16908">
          <w:rPr>
            <w:rFonts w:ascii="Crimson Text" w:hAnsi="Crimson Text"/>
            <w:sz w:val="26"/>
            <w:szCs w:val="26"/>
          </w:rPr>
          <w:delText>bosque encantado</w:delText>
        </w:r>
      </w:del>
      <w:ins w:id="1005" w:author="Paula Castrilli" w:date="2025-05-19T22:39:00Z">
        <w:r w:rsidR="00B16908">
          <w:rPr>
            <w:rFonts w:ascii="Crimson Text" w:hAnsi="Crimson Text"/>
            <w:sz w:val="26"/>
            <w:szCs w:val="26"/>
          </w:rPr>
          <w:t>Bosque Encantado</w:t>
        </w:r>
      </w:ins>
      <w:r w:rsidRPr="00E3184D">
        <w:rPr>
          <w:rFonts w:ascii="Crimson Text" w:hAnsi="Crimson Text"/>
          <w:sz w:val="26"/>
          <w:szCs w:val="26"/>
        </w:rPr>
        <w:t>.</w:t>
      </w:r>
    </w:p>
    <w:p w:rsidR="002607F4" w:rsidRPr="00E3184D" w:rsidRDefault="004C79B7"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 xml:space="preserve">Para llegar a las </w:t>
      </w:r>
      <w:ins w:id="1006" w:author="Paula Castrilli" w:date="2025-05-19T23:12:00Z">
        <w:r w:rsidR="00482AB1">
          <w:rPr>
            <w:rFonts w:ascii="Crimson Text" w:hAnsi="Crimson Text"/>
            <w:sz w:val="26"/>
            <w:szCs w:val="26"/>
          </w:rPr>
          <w:t>T</w:t>
        </w:r>
      </w:ins>
      <w:del w:id="1007" w:author="Paula Castrilli" w:date="2025-05-19T23:12:00Z">
        <w:r w:rsidRPr="00E3184D" w:rsidDel="00482AB1">
          <w:rPr>
            <w:rFonts w:ascii="Crimson Text" w:hAnsi="Crimson Text"/>
            <w:sz w:val="26"/>
            <w:szCs w:val="26"/>
          </w:rPr>
          <w:delText>t</w:delText>
        </w:r>
      </w:del>
      <w:r w:rsidRPr="00E3184D">
        <w:rPr>
          <w:rFonts w:ascii="Crimson Text" w:hAnsi="Crimson Text"/>
          <w:sz w:val="26"/>
          <w:szCs w:val="26"/>
        </w:rPr>
        <w:t xml:space="preserve">ierras </w:t>
      </w:r>
      <w:del w:id="1008" w:author="Paula Castrilli" w:date="2025-05-19T23:12:00Z">
        <w:r w:rsidRPr="00E3184D" w:rsidDel="00482AB1">
          <w:rPr>
            <w:rFonts w:ascii="Crimson Text" w:hAnsi="Crimson Text"/>
            <w:sz w:val="26"/>
            <w:szCs w:val="26"/>
          </w:rPr>
          <w:delText>a</w:delText>
        </w:r>
      </w:del>
      <w:ins w:id="1009" w:author="Paula Castrilli" w:date="2025-05-19T23:12:00Z">
        <w:r w:rsidR="00482AB1">
          <w:rPr>
            <w:rFonts w:ascii="Crimson Text" w:hAnsi="Crimson Text"/>
            <w:sz w:val="26"/>
            <w:szCs w:val="26"/>
          </w:rPr>
          <w:t>A</w:t>
        </w:r>
      </w:ins>
      <w:r w:rsidRPr="00E3184D">
        <w:rPr>
          <w:rFonts w:ascii="Crimson Text" w:hAnsi="Crimson Text"/>
          <w:sz w:val="26"/>
          <w:szCs w:val="26"/>
        </w:rPr>
        <w:t xml:space="preserve">ltas, era </w:t>
      </w:r>
      <w:r w:rsidR="002607F4" w:rsidRPr="00E3184D">
        <w:rPr>
          <w:rFonts w:ascii="Crimson Text" w:hAnsi="Crimson Text"/>
          <w:sz w:val="26"/>
          <w:szCs w:val="26"/>
        </w:rPr>
        <w:t>inevitable</w:t>
      </w:r>
      <w:r w:rsidRPr="00E3184D">
        <w:rPr>
          <w:rFonts w:ascii="Crimson Text" w:hAnsi="Crimson Text"/>
          <w:sz w:val="26"/>
          <w:szCs w:val="26"/>
        </w:rPr>
        <w:t xml:space="preserve"> atravesar</w:t>
      </w:r>
      <w:r w:rsidR="00C43A16" w:rsidRPr="00E3184D">
        <w:rPr>
          <w:rFonts w:ascii="Crimson Text" w:hAnsi="Crimson Text"/>
          <w:sz w:val="26"/>
          <w:szCs w:val="26"/>
        </w:rPr>
        <w:t xml:space="preserve"> el</w:t>
      </w:r>
      <w:r w:rsidR="00F629AD" w:rsidRPr="00E3184D">
        <w:rPr>
          <w:rFonts w:ascii="Crimson Text" w:hAnsi="Crimson Text"/>
          <w:sz w:val="26"/>
          <w:szCs w:val="26"/>
        </w:rPr>
        <w:t xml:space="preserve"> bosque</w:t>
      </w:r>
      <w:r w:rsidR="00C43A16" w:rsidRPr="00E3184D">
        <w:rPr>
          <w:rFonts w:ascii="Crimson Text" w:hAnsi="Crimson Text"/>
          <w:sz w:val="26"/>
          <w:szCs w:val="26"/>
        </w:rPr>
        <w:t xml:space="preserve">, pero la falta de </w:t>
      </w:r>
      <w:r w:rsidR="002607F4" w:rsidRPr="00E3184D">
        <w:rPr>
          <w:rFonts w:ascii="Crimson Text" w:hAnsi="Crimson Text"/>
          <w:sz w:val="26"/>
          <w:szCs w:val="26"/>
        </w:rPr>
        <w:t>conocimiento</w:t>
      </w:r>
      <w:r w:rsidR="00C43A16" w:rsidRPr="00E3184D">
        <w:rPr>
          <w:rFonts w:ascii="Crimson Text" w:hAnsi="Crimson Text"/>
          <w:sz w:val="26"/>
          <w:szCs w:val="26"/>
        </w:rPr>
        <w:t xml:space="preserve"> </w:t>
      </w:r>
      <w:r w:rsidR="003D494E" w:rsidRPr="00E3184D">
        <w:rPr>
          <w:rFonts w:ascii="Crimson Text" w:hAnsi="Crimson Text"/>
          <w:sz w:val="26"/>
          <w:szCs w:val="26"/>
        </w:rPr>
        <w:t>sobre los peligros que acecha</w:t>
      </w:r>
      <w:ins w:id="1010" w:author="Paula Castrilli" w:date="2025-05-19T23:12:00Z">
        <w:r w:rsidR="00482AB1">
          <w:rPr>
            <w:rFonts w:ascii="Crimson Text" w:hAnsi="Crimson Text"/>
            <w:sz w:val="26"/>
            <w:szCs w:val="26"/>
          </w:rPr>
          <w:t>ba</w:t>
        </w:r>
      </w:ins>
      <w:r w:rsidR="003D494E" w:rsidRPr="00E3184D">
        <w:rPr>
          <w:rFonts w:ascii="Crimson Text" w:hAnsi="Crimson Text"/>
          <w:sz w:val="26"/>
          <w:szCs w:val="26"/>
        </w:rPr>
        <w:t>n en ese territorio comprometían el objetivo final. No querían arriesgar</w:t>
      </w:r>
      <w:r w:rsidR="00EE7EA3" w:rsidRPr="00E3184D">
        <w:rPr>
          <w:rFonts w:ascii="Crimson Text" w:hAnsi="Crimson Text"/>
          <w:sz w:val="26"/>
          <w:szCs w:val="26"/>
        </w:rPr>
        <w:t xml:space="preserve"> a</w:t>
      </w:r>
      <w:r w:rsidR="003D494E" w:rsidRPr="00E3184D">
        <w:rPr>
          <w:rFonts w:ascii="Crimson Text" w:hAnsi="Crimson Text"/>
          <w:sz w:val="26"/>
          <w:szCs w:val="26"/>
        </w:rPr>
        <w:t xml:space="preserve"> los mejores hombres de </w:t>
      </w:r>
      <w:r w:rsidR="002607F4" w:rsidRPr="00E3184D">
        <w:rPr>
          <w:rFonts w:ascii="Crimson Text" w:hAnsi="Crimson Text"/>
          <w:sz w:val="26"/>
          <w:szCs w:val="26"/>
        </w:rPr>
        <w:t>la guardia real</w:t>
      </w:r>
      <w:del w:id="1011" w:author="Paula Castrilli" w:date="2025-05-19T23:13:00Z">
        <w:r w:rsidR="002607F4" w:rsidRPr="00E3184D" w:rsidDel="00482AB1">
          <w:rPr>
            <w:rFonts w:ascii="Crimson Text" w:hAnsi="Crimson Text"/>
            <w:sz w:val="26"/>
            <w:szCs w:val="26"/>
          </w:rPr>
          <w:delText>,</w:delText>
        </w:r>
      </w:del>
      <w:r w:rsidR="002607F4" w:rsidRPr="00E3184D">
        <w:rPr>
          <w:rFonts w:ascii="Crimson Text" w:hAnsi="Crimson Text"/>
          <w:sz w:val="26"/>
          <w:szCs w:val="26"/>
        </w:rPr>
        <w:t xml:space="preserve"> en una odisea frente a un enemigo que se desconocía por completo. </w:t>
      </w:r>
      <w:proofErr w:type="spellStart"/>
      <w:ins w:id="1012" w:author="Paula Castrilli" w:date="2025-05-19T23:13:00Z">
        <w:r w:rsidR="00482AB1">
          <w:rPr>
            <w:rFonts w:ascii="Crimson Text" w:hAnsi="Crimson Text"/>
            <w:sz w:val="26"/>
            <w:szCs w:val="26"/>
          </w:rPr>
          <w:t>Aún</w:t>
        </w:r>
        <w:proofErr w:type="spellEnd"/>
        <w:r w:rsidR="00482AB1">
          <w:rPr>
            <w:rFonts w:ascii="Crimson Text" w:hAnsi="Crimson Text"/>
            <w:sz w:val="26"/>
            <w:szCs w:val="26"/>
          </w:rPr>
          <w:t xml:space="preserve"> así, </w:t>
        </w:r>
      </w:ins>
      <w:del w:id="1013" w:author="Paula Castrilli" w:date="2025-05-19T23:13:00Z">
        <w:r w:rsidR="002607F4" w:rsidRPr="00E3184D" w:rsidDel="00482AB1">
          <w:rPr>
            <w:rFonts w:ascii="Crimson Text" w:hAnsi="Crimson Text"/>
            <w:sz w:val="26"/>
            <w:szCs w:val="26"/>
          </w:rPr>
          <w:delText>Resultaba</w:delText>
        </w:r>
        <w:r w:rsidR="003D494E" w:rsidRPr="00E3184D" w:rsidDel="00482AB1">
          <w:rPr>
            <w:rFonts w:ascii="Crimson Text" w:hAnsi="Crimson Text"/>
            <w:sz w:val="26"/>
            <w:szCs w:val="26"/>
          </w:rPr>
          <w:delText xml:space="preserve"> </w:delText>
        </w:r>
        <w:r w:rsidR="002607F4" w:rsidRPr="00E3184D" w:rsidDel="00482AB1">
          <w:rPr>
            <w:rFonts w:ascii="Crimson Text" w:hAnsi="Crimson Text"/>
            <w:sz w:val="26"/>
            <w:szCs w:val="26"/>
          </w:rPr>
          <w:delText>necesario</w:delText>
        </w:r>
      </w:del>
      <w:ins w:id="1014" w:author="Paula Castrilli" w:date="2025-05-19T23:13:00Z">
        <w:r w:rsidR="00482AB1">
          <w:rPr>
            <w:rFonts w:ascii="Crimson Text" w:hAnsi="Crimson Text"/>
            <w:sz w:val="26"/>
            <w:szCs w:val="26"/>
          </w:rPr>
          <w:t>era imperioso</w:t>
        </w:r>
      </w:ins>
      <w:del w:id="1015" w:author="Paula Castrilli" w:date="2025-05-19T23:14:00Z">
        <w:r w:rsidR="002607F4" w:rsidRPr="00E3184D" w:rsidDel="00482AB1">
          <w:rPr>
            <w:rFonts w:ascii="Crimson Text" w:hAnsi="Crimson Text"/>
            <w:sz w:val="26"/>
            <w:szCs w:val="26"/>
          </w:rPr>
          <w:delText xml:space="preserve"> impulsar</w:delText>
        </w:r>
      </w:del>
      <w:ins w:id="1016" w:author="Paula Castrilli" w:date="2025-05-19T23:14:00Z">
        <w:r w:rsidR="00482AB1">
          <w:rPr>
            <w:rFonts w:ascii="Crimson Text" w:hAnsi="Crimson Text"/>
            <w:sz w:val="26"/>
            <w:szCs w:val="26"/>
          </w:rPr>
          <w:t xml:space="preserve"> ejecutar</w:t>
        </w:r>
      </w:ins>
      <w:r w:rsidR="002607F4" w:rsidRPr="00E3184D">
        <w:rPr>
          <w:rFonts w:ascii="Crimson Text" w:hAnsi="Crimson Text"/>
          <w:sz w:val="26"/>
          <w:szCs w:val="26"/>
        </w:rPr>
        <w:t xml:space="preserve"> una misión </w:t>
      </w:r>
      <w:r w:rsidR="00F629AD" w:rsidRPr="00E3184D">
        <w:rPr>
          <w:rFonts w:ascii="Crimson Text" w:hAnsi="Crimson Text"/>
          <w:sz w:val="26"/>
          <w:szCs w:val="26"/>
        </w:rPr>
        <w:t>de exploración</w:t>
      </w:r>
      <w:r w:rsidR="002607F4" w:rsidRPr="00E3184D">
        <w:rPr>
          <w:rFonts w:ascii="Crimson Text" w:hAnsi="Crimson Text"/>
          <w:sz w:val="26"/>
          <w:szCs w:val="26"/>
        </w:rPr>
        <w:t xml:space="preserve"> que ofreciera información al respecto</w:t>
      </w:r>
      <w:ins w:id="1017" w:author="Paula Castrilli" w:date="2025-05-19T23:14:00Z">
        <w:r w:rsidR="00482AB1">
          <w:rPr>
            <w:rFonts w:ascii="Crimson Text" w:hAnsi="Crimson Text"/>
            <w:sz w:val="26"/>
            <w:szCs w:val="26"/>
          </w:rPr>
          <w:t xml:space="preserve"> lo antes posible</w:t>
        </w:r>
      </w:ins>
      <w:r w:rsidR="002607F4" w:rsidRPr="00E3184D">
        <w:rPr>
          <w:rFonts w:ascii="Crimson Text" w:hAnsi="Crimson Text"/>
          <w:sz w:val="26"/>
          <w:szCs w:val="26"/>
        </w:rPr>
        <w:t>.</w:t>
      </w:r>
    </w:p>
    <w:p w:rsidR="002134DF" w:rsidRPr="00E3184D" w:rsidRDefault="00812F50"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Finalmente, l</w:t>
      </w:r>
      <w:r w:rsidR="002607F4" w:rsidRPr="00E3184D">
        <w:rPr>
          <w:rFonts w:ascii="Crimson Text" w:hAnsi="Crimson Text"/>
          <w:sz w:val="26"/>
          <w:szCs w:val="26"/>
        </w:rPr>
        <w:t xml:space="preserve">as autoridades </w:t>
      </w:r>
      <w:r w:rsidR="00EE7EA3" w:rsidRPr="00E3184D">
        <w:rPr>
          <w:rFonts w:ascii="Crimson Text" w:hAnsi="Crimson Text"/>
          <w:sz w:val="26"/>
          <w:szCs w:val="26"/>
        </w:rPr>
        <w:t xml:space="preserve">militares </w:t>
      </w:r>
      <w:r w:rsidR="002607F4" w:rsidRPr="00E3184D">
        <w:rPr>
          <w:rFonts w:ascii="Crimson Text" w:hAnsi="Crimson Text"/>
          <w:sz w:val="26"/>
          <w:szCs w:val="26"/>
        </w:rPr>
        <w:t>deci</w:t>
      </w:r>
      <w:bookmarkStart w:id="1018" w:name="_GoBack"/>
      <w:bookmarkEnd w:id="1018"/>
      <w:r w:rsidR="002607F4" w:rsidRPr="00E3184D">
        <w:rPr>
          <w:rFonts w:ascii="Crimson Text" w:hAnsi="Crimson Text"/>
          <w:sz w:val="26"/>
          <w:szCs w:val="26"/>
        </w:rPr>
        <w:t xml:space="preserve">dieron conformar un escuadrón de </w:t>
      </w:r>
      <w:r w:rsidRPr="00E3184D">
        <w:rPr>
          <w:rFonts w:ascii="Crimson Text" w:hAnsi="Crimson Text"/>
          <w:sz w:val="26"/>
          <w:szCs w:val="26"/>
        </w:rPr>
        <w:t>reconocimiento</w:t>
      </w:r>
      <w:r w:rsidR="002607F4" w:rsidRPr="00E3184D">
        <w:rPr>
          <w:rFonts w:ascii="Crimson Text" w:hAnsi="Crimson Text"/>
          <w:sz w:val="26"/>
          <w:szCs w:val="26"/>
        </w:rPr>
        <w:t xml:space="preserve"> </w:t>
      </w:r>
      <w:r w:rsidR="00EE7EA3" w:rsidRPr="00E3184D">
        <w:rPr>
          <w:rFonts w:ascii="Crimson Text" w:hAnsi="Crimson Text"/>
          <w:sz w:val="26"/>
          <w:szCs w:val="26"/>
        </w:rPr>
        <w:t>reuniendo a</w:t>
      </w:r>
      <w:r w:rsidR="00F629AD" w:rsidRPr="00E3184D">
        <w:rPr>
          <w:rFonts w:ascii="Crimson Text" w:hAnsi="Crimson Text"/>
          <w:sz w:val="26"/>
          <w:szCs w:val="26"/>
        </w:rPr>
        <w:t xml:space="preserve"> los hombres más prescindibles</w:t>
      </w:r>
      <w:r w:rsidRPr="00E3184D">
        <w:rPr>
          <w:rFonts w:ascii="Crimson Text" w:hAnsi="Crimson Text"/>
          <w:sz w:val="26"/>
          <w:szCs w:val="26"/>
        </w:rPr>
        <w:t xml:space="preserve"> de la fuerza.</w:t>
      </w:r>
      <w:r w:rsidR="00EE7EA3" w:rsidRPr="00E3184D">
        <w:rPr>
          <w:rFonts w:ascii="Crimson Text" w:hAnsi="Crimson Text"/>
          <w:sz w:val="26"/>
          <w:szCs w:val="26"/>
        </w:rPr>
        <w:t xml:space="preserve"> Los reclutas de la guardia real daban con el perfil adecuado</w:t>
      </w:r>
      <w:commentRangeStart w:id="1019"/>
      <w:r w:rsidR="005D13CF" w:rsidRPr="00E3184D">
        <w:rPr>
          <w:rFonts w:ascii="Crimson Text" w:hAnsi="Crimson Text"/>
          <w:sz w:val="26"/>
          <w:szCs w:val="26"/>
        </w:rPr>
        <w:t>, apenas eran aprendices</w:t>
      </w:r>
      <w:commentRangeEnd w:id="1019"/>
      <w:r w:rsidR="00482AB1">
        <w:rPr>
          <w:rStyle w:val="Refdecomentario"/>
        </w:rPr>
        <w:commentReference w:id="1019"/>
      </w:r>
      <w:r w:rsidR="00EE7EA3" w:rsidRPr="00E3184D">
        <w:rPr>
          <w:rFonts w:ascii="Crimson Text" w:hAnsi="Crimson Text"/>
          <w:sz w:val="26"/>
          <w:szCs w:val="26"/>
        </w:rPr>
        <w:t xml:space="preserve">. </w:t>
      </w:r>
      <w:r w:rsidR="00AA34C8" w:rsidRPr="00E3184D">
        <w:rPr>
          <w:rFonts w:ascii="Crimson Text" w:hAnsi="Crimson Text"/>
          <w:sz w:val="26"/>
          <w:szCs w:val="26"/>
        </w:rPr>
        <w:t>En consecuencia, l</w:t>
      </w:r>
      <w:r w:rsidR="00EE7EA3" w:rsidRPr="00E3184D">
        <w:rPr>
          <w:rFonts w:ascii="Crimson Text" w:hAnsi="Crimson Text"/>
          <w:sz w:val="26"/>
          <w:szCs w:val="26"/>
        </w:rPr>
        <w:t xml:space="preserve">a valentía de los </w:t>
      </w:r>
      <w:ins w:id="1020" w:author="Paula Castrilli" w:date="2025-05-19T23:16:00Z">
        <w:r w:rsidR="00482AB1">
          <w:rPr>
            <w:rFonts w:ascii="Crimson Text" w:hAnsi="Crimson Text"/>
            <w:sz w:val="26"/>
            <w:szCs w:val="26"/>
          </w:rPr>
          <w:t xml:space="preserve">estos </w:t>
        </w:r>
      </w:ins>
      <w:r w:rsidR="00EE7EA3" w:rsidRPr="00E3184D">
        <w:rPr>
          <w:rFonts w:ascii="Crimson Text" w:hAnsi="Crimson Text"/>
          <w:sz w:val="26"/>
          <w:szCs w:val="26"/>
        </w:rPr>
        <w:t xml:space="preserve">futuros guerreros </w:t>
      </w:r>
      <w:r w:rsidR="005D13CF" w:rsidRPr="00E3184D">
        <w:rPr>
          <w:rFonts w:ascii="Crimson Text" w:hAnsi="Crimson Text"/>
          <w:sz w:val="26"/>
          <w:szCs w:val="26"/>
        </w:rPr>
        <w:t>sería</w:t>
      </w:r>
      <w:r w:rsidR="00EE7EA3" w:rsidRPr="00E3184D">
        <w:rPr>
          <w:rFonts w:ascii="Crimson Text" w:hAnsi="Crimson Text"/>
          <w:sz w:val="26"/>
          <w:szCs w:val="26"/>
        </w:rPr>
        <w:t xml:space="preserve"> determinante para l</w:t>
      </w:r>
      <w:del w:id="1021" w:author="Paula Castrilli" w:date="2025-05-19T23:17:00Z">
        <w:r w:rsidR="00EE7EA3" w:rsidRPr="00E3184D" w:rsidDel="00482AB1">
          <w:rPr>
            <w:rFonts w:ascii="Crimson Text" w:hAnsi="Crimson Text"/>
            <w:sz w:val="26"/>
            <w:szCs w:val="26"/>
          </w:rPr>
          <w:delText>a</w:delText>
        </w:r>
      </w:del>
      <w:ins w:id="1022" w:author="Paula Castrilli" w:date="2025-05-19T23:17:00Z">
        <w:r w:rsidR="00482AB1">
          <w:rPr>
            <w:rFonts w:ascii="Crimson Text" w:hAnsi="Crimson Text"/>
            <w:sz w:val="26"/>
            <w:szCs w:val="26"/>
          </w:rPr>
          <w:t>o</w:t>
        </w:r>
      </w:ins>
      <w:r w:rsidR="00EE7EA3" w:rsidRPr="00E3184D">
        <w:rPr>
          <w:rFonts w:ascii="Crimson Text" w:hAnsi="Crimson Text"/>
          <w:sz w:val="26"/>
          <w:szCs w:val="26"/>
        </w:rPr>
        <w:t xml:space="preserve">s </w:t>
      </w:r>
      <w:del w:id="1023" w:author="Paula Castrilli" w:date="2025-05-19T23:17:00Z">
        <w:r w:rsidR="00EE7EA3" w:rsidRPr="00E3184D" w:rsidDel="00482AB1">
          <w:rPr>
            <w:rFonts w:ascii="Crimson Text" w:hAnsi="Crimson Text"/>
            <w:sz w:val="26"/>
            <w:szCs w:val="26"/>
          </w:rPr>
          <w:delText xml:space="preserve">aspiraciones </w:delText>
        </w:r>
      </w:del>
      <w:ins w:id="1024" w:author="Paula Castrilli" w:date="2025-05-19T23:17:00Z">
        <w:r w:rsidR="00482AB1">
          <w:rPr>
            <w:rFonts w:ascii="Crimson Text" w:hAnsi="Crimson Text"/>
            <w:sz w:val="26"/>
            <w:szCs w:val="26"/>
          </w:rPr>
          <w:t>planes</w:t>
        </w:r>
        <w:r w:rsidR="00482AB1" w:rsidRPr="00E3184D">
          <w:rPr>
            <w:rFonts w:ascii="Crimson Text" w:hAnsi="Crimson Text"/>
            <w:sz w:val="26"/>
            <w:szCs w:val="26"/>
          </w:rPr>
          <w:t xml:space="preserve"> </w:t>
        </w:r>
      </w:ins>
      <w:r w:rsidR="00EE7EA3" w:rsidRPr="00E3184D">
        <w:rPr>
          <w:rFonts w:ascii="Crimson Text" w:hAnsi="Crimson Text"/>
          <w:sz w:val="26"/>
          <w:szCs w:val="26"/>
        </w:rPr>
        <w:t>del reino.</w:t>
      </w:r>
    </w:p>
    <w:p w:rsidR="00F629AD" w:rsidRPr="00E3184D" w:rsidRDefault="00F629AD" w:rsidP="001E3864">
      <w:pPr>
        <w:tabs>
          <w:tab w:val="left" w:pos="2179"/>
        </w:tabs>
        <w:spacing w:after="0"/>
        <w:ind w:firstLine="284"/>
        <w:jc w:val="both"/>
        <w:rPr>
          <w:rFonts w:ascii="Crimson Text" w:hAnsi="Crimson Text"/>
          <w:sz w:val="26"/>
          <w:szCs w:val="26"/>
        </w:rPr>
      </w:pPr>
    </w:p>
    <w:p w:rsidR="00535D81" w:rsidRPr="00E3184D" w:rsidRDefault="00535D81" w:rsidP="001E3864">
      <w:pPr>
        <w:jc w:val="both"/>
        <w:rPr>
          <w:rFonts w:ascii="Crimson Text" w:hAnsi="Crimson Text"/>
          <w:sz w:val="26"/>
          <w:szCs w:val="26"/>
        </w:rPr>
      </w:pPr>
    </w:p>
    <w:sectPr w:rsidR="00535D81" w:rsidRPr="00E3184D" w:rsidSect="005E605A">
      <w:headerReference w:type="default" r:id="rId11"/>
      <w:footerReference w:type="default" r:id="rId12"/>
      <w:pgSz w:w="11906" w:h="16838"/>
      <w:pgMar w:top="1418" w:right="1418" w:bottom="1418" w:left="1701" w:header="709" w:footer="709" w:gutter="0"/>
      <w:pgNumType w:start="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Paula Castrilli" w:date="2025-05-19T22:49:00Z" w:initials="PC">
    <w:p w:rsidR="009C2132" w:rsidRDefault="009C2132">
      <w:pPr>
        <w:pStyle w:val="Textocomentario"/>
      </w:pPr>
      <w:r>
        <w:rPr>
          <w:rStyle w:val="Refdecomentario"/>
        </w:rPr>
        <w:annotationRef/>
      </w:r>
      <w:r>
        <w:t>Calculo que con esto estás queriendo indicar que estaba demorado. De ser así, tal vez pondría algo como “Sin embargo, a pesar de su entusiasmo, estaba demorado: apenas minutos atrás habían partido del faro del sur, por lo que el tiempo apremiaba”.</w:t>
      </w:r>
    </w:p>
  </w:comment>
  <w:comment w:id="6" w:author="Paula Castrilli" w:date="2025-05-19T22:49:00Z" w:initials="PC">
    <w:p w:rsidR="009C2132" w:rsidRDefault="009C2132">
      <w:pPr>
        <w:pStyle w:val="Textocomentario"/>
      </w:pPr>
      <w:r>
        <w:rPr>
          <w:rStyle w:val="Refdecomentario"/>
        </w:rPr>
        <w:annotationRef/>
      </w:r>
      <w:r>
        <w:t xml:space="preserve">Si </w:t>
      </w:r>
      <w:proofErr w:type="spellStart"/>
      <w:r>
        <w:t>tomás</w:t>
      </w:r>
      <w:proofErr w:type="spellEnd"/>
      <w:r>
        <w:t xml:space="preserve"> el cambio que te puse antes, acá pondría: “Aun así, Eros decidió…”</w:t>
      </w:r>
    </w:p>
  </w:comment>
  <w:comment w:id="17" w:author="Paula Castrilli" w:date="2025-05-19T22:49:00Z" w:initials="PC">
    <w:p w:rsidR="009C2132" w:rsidRDefault="009C2132">
      <w:pPr>
        <w:pStyle w:val="Textocomentario"/>
      </w:pPr>
      <w:r>
        <w:rPr>
          <w:rStyle w:val="Refdecomentario"/>
        </w:rPr>
        <w:annotationRef/>
      </w:r>
      <w:r>
        <w:t>Exageraría un poco y pondría veinte kilos menos. Diez kilos no es tanto y menos si estamos hablando de masa muscular. Aunque como no sé todavía qué edad tiene el protagonista ni tampoco su contextura, lo dejo como sugerencia. Si estamos hablando que cuando empezó tenía unos 12 o 14 años y ahora tiene más de veinte, 10 kilos es muy poco.</w:t>
      </w:r>
    </w:p>
  </w:comment>
  <w:comment w:id="20" w:author="Paula Castrilli" w:date="2025-05-19T22:49:00Z" w:initials="PC">
    <w:p w:rsidR="009C2132" w:rsidRDefault="009C2132">
      <w:pPr>
        <w:pStyle w:val="Textocomentario"/>
      </w:pPr>
      <w:r>
        <w:rPr>
          <w:rStyle w:val="Refdecomentario"/>
        </w:rPr>
        <w:annotationRef/>
      </w:r>
      <w:r>
        <w:t>Agregaría algo que te indique la posible edad, tipo: Por lo que, al reencontrarse con el animal siendo él ya un adolescente, sintió una unión inmediata”</w:t>
      </w:r>
    </w:p>
  </w:comment>
  <w:comment w:id="48" w:author="Paula Castrilli" w:date="2025-05-19T22:49:00Z" w:initials="PC">
    <w:p w:rsidR="009C2132" w:rsidRDefault="009C2132">
      <w:pPr>
        <w:pStyle w:val="Textocomentario"/>
      </w:pPr>
      <w:r>
        <w:rPr>
          <w:rStyle w:val="Refdecomentario"/>
        </w:rPr>
        <w:annotationRef/>
      </w:r>
      <w:r>
        <w:t>Sólo una sugerencia para justificar la descripción que hace en la siguiente oración. Cuando uno conoce demasiado una ruta, suele ya no prestarle tanta atención.</w:t>
      </w:r>
    </w:p>
  </w:comment>
  <w:comment w:id="60" w:author="Paula Castrilli" w:date="2025-05-19T22:49:00Z" w:initials="PC">
    <w:p w:rsidR="009C2132" w:rsidRDefault="009C2132">
      <w:pPr>
        <w:pStyle w:val="Textocomentario"/>
      </w:pPr>
      <w:r>
        <w:rPr>
          <w:rStyle w:val="Refdecomentario"/>
        </w:rPr>
        <w:annotationRef/>
      </w:r>
      <w:r>
        <w:t>Porque más abajo decís que se vuelve a montar, por lo que tiene que decirse en algún momento que previamente desmontó.</w:t>
      </w:r>
    </w:p>
  </w:comment>
  <w:comment w:id="86" w:author="Paula Castrilli" w:date="2025-05-19T22:49:00Z" w:initials="PC">
    <w:p w:rsidR="009C2132" w:rsidRDefault="009C2132">
      <w:pPr>
        <w:pStyle w:val="Textocomentario"/>
      </w:pPr>
      <w:r>
        <w:rPr>
          <w:rStyle w:val="Refdecomentario"/>
        </w:rPr>
        <w:annotationRef/>
      </w:r>
      <w:r>
        <w:t xml:space="preserve">Lo sacaría porque no suma mucho a la narración y queda medio </w:t>
      </w:r>
      <w:proofErr w:type="spellStart"/>
      <w:r>
        <w:t>decsolgado</w:t>
      </w:r>
      <w:proofErr w:type="spellEnd"/>
      <w:r>
        <w:t>, pero no está mal en sí.</w:t>
      </w:r>
    </w:p>
  </w:comment>
  <w:comment w:id="102" w:author="Paula Castrilli" w:date="2025-05-19T22:49:00Z" w:initials="PC">
    <w:p w:rsidR="009C2132" w:rsidRDefault="009C2132">
      <w:pPr>
        <w:pStyle w:val="Textocomentario"/>
      </w:pPr>
      <w:r>
        <w:rPr>
          <w:rStyle w:val="Refdecomentario"/>
        </w:rPr>
        <w:annotationRef/>
      </w:r>
      <w:r>
        <w:t>No sería correcto utilizarlo en este caso.</w:t>
      </w:r>
    </w:p>
  </w:comment>
  <w:comment w:id="113" w:author="Paula Castrilli" w:date="2025-05-19T22:49:00Z" w:initials="PC">
    <w:p w:rsidR="009C2132" w:rsidRDefault="009C2132">
      <w:pPr>
        <w:pStyle w:val="Textocomentario"/>
      </w:pPr>
      <w:r>
        <w:rPr>
          <w:rStyle w:val="Refdecomentario"/>
        </w:rPr>
        <w:annotationRef/>
      </w:r>
      <w:r>
        <w:t xml:space="preserve">Qué rango tiene </w:t>
      </w:r>
      <w:proofErr w:type="spellStart"/>
      <w:r>
        <w:t>Sigurd</w:t>
      </w:r>
      <w:proofErr w:type="spellEnd"/>
      <w:r>
        <w:t>? Si es caballero estaría bueno poner:</w:t>
      </w:r>
      <w:r>
        <w:br/>
        <w:t>“</w:t>
      </w:r>
      <w:r w:rsidRPr="00E3184D">
        <w:rPr>
          <w:rFonts w:ascii="Crimson Text" w:hAnsi="Crimson Text"/>
          <w:sz w:val="26"/>
          <w:szCs w:val="26"/>
        </w:rPr>
        <w:t xml:space="preserve">despertó la atención de </w:t>
      </w:r>
      <w:proofErr w:type="spellStart"/>
      <w:r w:rsidRPr="00E3184D">
        <w:rPr>
          <w:rFonts w:ascii="Crimson Text" w:hAnsi="Crimson Text"/>
          <w:sz w:val="26"/>
          <w:szCs w:val="26"/>
        </w:rPr>
        <w:t>Sigurd</w:t>
      </w:r>
      <w:proofErr w:type="spellEnd"/>
      <w:r>
        <w:rPr>
          <w:rStyle w:val="Refdecomentario"/>
        </w:rPr>
        <w:annotationRef/>
      </w:r>
      <w:r w:rsidRPr="00E3184D">
        <w:rPr>
          <w:rFonts w:ascii="Crimson Text" w:hAnsi="Crimson Text"/>
          <w:sz w:val="26"/>
          <w:szCs w:val="26"/>
        </w:rPr>
        <w:t xml:space="preserve">, </w:t>
      </w:r>
      <w:r>
        <w:rPr>
          <w:rFonts w:ascii="Crimson Text" w:hAnsi="Crimson Text"/>
          <w:sz w:val="26"/>
          <w:szCs w:val="26"/>
        </w:rPr>
        <w:t xml:space="preserve">el caballero </w:t>
      </w:r>
      <w:r w:rsidRPr="00E3184D">
        <w:rPr>
          <w:rFonts w:ascii="Crimson Text" w:hAnsi="Crimson Text"/>
          <w:sz w:val="26"/>
          <w:szCs w:val="26"/>
        </w:rPr>
        <w:t>qu</w:t>
      </w:r>
      <w:r>
        <w:rPr>
          <w:rFonts w:ascii="Crimson Text" w:hAnsi="Crimson Text"/>
          <w:sz w:val="26"/>
          <w:szCs w:val="26"/>
        </w:rPr>
        <w:t>e</w:t>
      </w:r>
      <w:r w:rsidRPr="00E3184D">
        <w:rPr>
          <w:rFonts w:ascii="Crimson Text" w:hAnsi="Crimson Text"/>
          <w:sz w:val="26"/>
          <w:szCs w:val="26"/>
        </w:rPr>
        <w:t xml:space="preserve"> estaba a cargo del entrenamiento</w:t>
      </w:r>
      <w:r>
        <w:rPr>
          <w:rFonts w:ascii="Crimson Text" w:hAnsi="Crimson Text"/>
          <w:sz w:val="26"/>
          <w:szCs w:val="26"/>
        </w:rPr>
        <w:t>”</w:t>
      </w:r>
      <w:r>
        <w:rPr>
          <w:rFonts w:ascii="Crimson Text" w:hAnsi="Crimson Text"/>
          <w:sz w:val="26"/>
          <w:szCs w:val="26"/>
        </w:rPr>
        <w:br/>
        <w:t>Como para que se demuestre más la hazaña de haber hecho una maniobra así.</w:t>
      </w:r>
    </w:p>
  </w:comment>
  <w:comment w:id="114" w:author="Paula Castrilli" w:date="2025-05-19T22:49:00Z" w:initials="PC">
    <w:p w:rsidR="009C2132" w:rsidRDefault="009C2132">
      <w:pPr>
        <w:pStyle w:val="Textocomentario"/>
      </w:pPr>
      <w:r>
        <w:rPr>
          <w:rStyle w:val="Refdecomentario"/>
        </w:rPr>
        <w:annotationRef/>
      </w:r>
      <w:r>
        <w:t>No me termina de cerrar cómo está dicho</w:t>
      </w:r>
    </w:p>
  </w:comment>
  <w:comment w:id="120" w:author="Paula Castrilli" w:date="2025-05-19T22:49:00Z" w:initials="PC">
    <w:p w:rsidR="009C2132" w:rsidRDefault="009C2132">
      <w:pPr>
        <w:pStyle w:val="Textocomentario"/>
      </w:pPr>
      <w:r>
        <w:rPr>
          <w:rStyle w:val="Refdecomentario"/>
        </w:rPr>
        <w:annotationRef/>
      </w:r>
      <w:r>
        <w:t>Lo sacaría, queda mejor que sólo diga que se nota que trabajo duro y que después se continúe con lo otro.</w:t>
      </w:r>
    </w:p>
  </w:comment>
  <w:comment w:id="167" w:author="Paula Castrilli" w:date="2025-05-19T22:49:00Z" w:initials="PC">
    <w:p w:rsidR="009C2132" w:rsidRDefault="009C2132">
      <w:pPr>
        <w:pStyle w:val="Textocomentario"/>
      </w:pPr>
      <w:r>
        <w:rPr>
          <w:rStyle w:val="Refdecomentario"/>
        </w:rPr>
        <w:annotationRef/>
      </w:r>
      <w:r>
        <w:t xml:space="preserve">Si se reunieron en una ronda o círculo en torno a </w:t>
      </w:r>
      <w:proofErr w:type="spellStart"/>
      <w:r>
        <w:t>Sigurd</w:t>
      </w:r>
      <w:proofErr w:type="spellEnd"/>
      <w:r>
        <w:t xml:space="preserve">, </w:t>
      </w:r>
      <w:proofErr w:type="spellStart"/>
      <w:r>
        <w:t>Sigurd</w:t>
      </w:r>
      <w:proofErr w:type="spellEnd"/>
      <w:r>
        <w:t xml:space="preserve"> tendría que girar como un trompo para poder mirarles la cara a todos.</w:t>
      </w:r>
    </w:p>
  </w:comment>
  <w:comment w:id="180" w:author="Paula Castrilli" w:date="2025-05-19T22:49:00Z" w:initials="PC">
    <w:p w:rsidR="009C2132" w:rsidRDefault="009C2132">
      <w:pPr>
        <w:pStyle w:val="Textocomentario"/>
      </w:pPr>
      <w:r>
        <w:rPr>
          <w:rStyle w:val="Refdecomentario"/>
        </w:rPr>
        <w:annotationRef/>
      </w:r>
      <w:r>
        <w:t>Es confuso. Entiendo la que tierras del Reinado del Sur son en las que están ahora. O es que tienen que defender a las tierras en las que están ahora del Reinado del Sur?</w:t>
      </w:r>
    </w:p>
  </w:comment>
  <w:comment w:id="183" w:author="Paula Castrilli" w:date="2025-05-19T22:49:00Z" w:initials="PC">
    <w:p w:rsidR="009C2132" w:rsidRDefault="009C2132">
      <w:pPr>
        <w:pStyle w:val="Textocomentario"/>
      </w:pPr>
      <w:r>
        <w:rPr>
          <w:rStyle w:val="Refdecomentario"/>
        </w:rPr>
        <w:annotationRef/>
      </w:r>
      <w:r>
        <w:t>Es una conquista por la que pasan todos por igual o es una hazaña que tiene que lograr cada uno de alguna manera? Queda explicado esto en algún momento? Y a qué se refiere con “conquista”?</w:t>
      </w:r>
    </w:p>
  </w:comment>
  <w:comment w:id="195" w:author="Paula Castrilli" w:date="2025-05-19T22:49:00Z" w:initials="PC">
    <w:p w:rsidR="009C2132" w:rsidRDefault="009C2132">
      <w:pPr>
        <w:pStyle w:val="Textocomentario"/>
      </w:pPr>
      <w:r>
        <w:rPr>
          <w:rStyle w:val="Refdecomentario"/>
        </w:rPr>
        <w:annotationRef/>
      </w:r>
      <w:r>
        <w:t xml:space="preserve">A qué te referís con la palabra “temperamento”? </w:t>
      </w:r>
      <w:proofErr w:type="spellStart"/>
      <w:r>
        <w:t>Reemplazá</w:t>
      </w:r>
      <w:proofErr w:type="spellEnd"/>
      <w:r>
        <w:t xml:space="preserve"> “temperamento por lo que de verdad quisiste decir.</w:t>
      </w:r>
    </w:p>
  </w:comment>
  <w:comment w:id="206" w:author="Paula Castrilli" w:date="2025-05-19T22:49:00Z" w:initials="PC">
    <w:p w:rsidR="009C2132" w:rsidRDefault="009C2132">
      <w:pPr>
        <w:pStyle w:val="Textocomentario"/>
      </w:pPr>
      <w:r>
        <w:rPr>
          <w:rStyle w:val="Refdecomentario"/>
        </w:rPr>
        <w:annotationRef/>
      </w:r>
      <w:r>
        <w:rPr>
          <w:rStyle w:val="Refdecomentario"/>
        </w:rPr>
        <w:t xml:space="preserve">Si se agarra la rodilla difícilmente pueda avanzar. </w:t>
      </w:r>
      <w:proofErr w:type="spellStart"/>
      <w:r>
        <w:rPr>
          <w:rStyle w:val="Refdecomentario"/>
        </w:rPr>
        <w:t>Poné</w:t>
      </w:r>
      <w:proofErr w:type="spellEnd"/>
      <w:r>
        <w:rPr>
          <w:rStyle w:val="Refdecomentario"/>
        </w:rPr>
        <w:t xml:space="preserve"> que avanzaba rengueando o que usaba su espada para enderezar su andar.</w:t>
      </w:r>
    </w:p>
  </w:comment>
  <w:comment w:id="208" w:author="Paula Castrilli" w:date="2025-05-19T22:49:00Z" w:initials="PC">
    <w:p w:rsidR="009C2132" w:rsidRDefault="009C2132">
      <w:pPr>
        <w:pStyle w:val="Textocomentario"/>
      </w:pPr>
      <w:r>
        <w:rPr>
          <w:rStyle w:val="Refdecomentario"/>
        </w:rPr>
        <w:annotationRef/>
      </w:r>
      <w:r>
        <w:t>Estaría retorciéndose de dolor en el piso desde que se cayó. Un esguince en el tobillo sería más creíble en este caso. Se podría haber sacado de lugar la rodilla, pero eso se tendría que haber notado cuando se cayó del caballo. La mejor opción es el esguince de tobillo.</w:t>
      </w:r>
    </w:p>
  </w:comment>
  <w:comment w:id="220" w:author="Paula Castrilli" w:date="2025-05-19T22:49:00Z" w:initials="PC">
    <w:p w:rsidR="009C2132" w:rsidRDefault="009C2132">
      <w:pPr>
        <w:pStyle w:val="Textocomentario"/>
      </w:pPr>
      <w:r>
        <w:rPr>
          <w:rStyle w:val="Refdecomentario"/>
        </w:rPr>
        <w:annotationRef/>
      </w:r>
      <w:r>
        <w:t>Es que parece medio desesperado, pero es sugerencia</w:t>
      </w:r>
    </w:p>
  </w:comment>
  <w:comment w:id="224" w:author="Paula Castrilli" w:date="2025-05-19T22:49:00Z" w:initials="PC">
    <w:p w:rsidR="009C2132" w:rsidRDefault="009C2132">
      <w:pPr>
        <w:pStyle w:val="Textocomentario"/>
      </w:pPr>
      <w:r>
        <w:rPr>
          <w:rStyle w:val="Refdecomentario"/>
        </w:rPr>
        <w:annotationRef/>
      </w:r>
      <w:r>
        <w:t>No está mal, pero esta palabra me recuerda más a los exámenes de la secundaria.</w:t>
      </w:r>
    </w:p>
  </w:comment>
  <w:comment w:id="227" w:author="Paula Castrilli" w:date="2025-05-19T22:49:00Z" w:initials="PC">
    <w:p w:rsidR="009C2132" w:rsidRDefault="009C2132">
      <w:pPr>
        <w:pStyle w:val="Textocomentario"/>
      </w:pPr>
      <w:r>
        <w:rPr>
          <w:rStyle w:val="Refdecomentario"/>
        </w:rPr>
        <w:annotationRef/>
      </w:r>
      <w:r>
        <w:t>Lo reemplazaría por:</w:t>
      </w:r>
      <w:r>
        <w:br/>
      </w:r>
      <w:r>
        <w:br/>
        <w:t>“y puso el brazo de su amigo sobre sus hombros”</w:t>
      </w:r>
    </w:p>
  </w:comment>
  <w:comment w:id="254" w:author="Paula Castrilli" w:date="2025-05-19T22:49:00Z" w:initials="PC">
    <w:p w:rsidR="009C2132" w:rsidRDefault="009C2132">
      <w:pPr>
        <w:pStyle w:val="Textocomentario"/>
      </w:pPr>
      <w:r>
        <w:rPr>
          <w:rStyle w:val="Refdecomentario"/>
        </w:rPr>
        <w:annotationRef/>
      </w:r>
      <w:r>
        <w:t>Lo cambiaría por “antiguas”, al menos pareciera que está rememorando cosas que pasaron hace mucho tiempo.</w:t>
      </w:r>
    </w:p>
  </w:comment>
  <w:comment w:id="292" w:author="Paula Castrilli" w:date="2025-05-19T22:49:00Z" w:initials="PC">
    <w:p w:rsidR="009C2132" w:rsidRDefault="009C2132">
      <w:pPr>
        <w:pStyle w:val="Textocomentario"/>
      </w:pPr>
      <w:r>
        <w:rPr>
          <w:rStyle w:val="Refdecomentario"/>
        </w:rPr>
        <w:annotationRef/>
      </w:r>
      <w:r>
        <w:t>Lo pondría así:</w:t>
      </w:r>
      <w:r>
        <w:br/>
      </w:r>
      <w:r>
        <w:br/>
      </w:r>
      <w:r>
        <w:rPr>
          <w:rFonts w:ascii="Crimson Text" w:hAnsi="Crimson Text"/>
          <w:sz w:val="26"/>
          <w:szCs w:val="26"/>
        </w:rPr>
        <w:t xml:space="preserve">Fue entonces </w:t>
      </w:r>
      <w:r w:rsidRPr="00E3184D">
        <w:rPr>
          <w:rFonts w:ascii="Crimson Text" w:hAnsi="Crimson Text"/>
          <w:sz w:val="26"/>
          <w:szCs w:val="26"/>
        </w:rPr>
        <w:t>cuando los dioses</w:t>
      </w:r>
      <w:r>
        <w:rPr>
          <w:rFonts w:ascii="Crimson Text" w:hAnsi="Crimson Text"/>
          <w:sz w:val="26"/>
          <w:szCs w:val="26"/>
        </w:rPr>
        <w:t xml:space="preserve">, cansados ante tanto derramamiento de sangre/cansados de que se perturbara la paz de su lugar sagrado/cansados de algo, </w:t>
      </w:r>
      <w:r w:rsidRPr="00E3184D">
        <w:rPr>
          <w:rFonts w:ascii="Crimson Text" w:hAnsi="Crimson Text"/>
          <w:sz w:val="26"/>
          <w:szCs w:val="26"/>
        </w:rPr>
        <w:t xml:space="preserve"> impartieron justicia</w:t>
      </w:r>
    </w:p>
  </w:comment>
  <w:comment w:id="353" w:author="Paula Castrilli" w:date="2025-05-19T22:49:00Z" w:initials="PC">
    <w:p w:rsidR="009C2132" w:rsidRDefault="009C2132">
      <w:pPr>
        <w:pStyle w:val="Textocomentario"/>
      </w:pPr>
      <w:r>
        <w:rPr>
          <w:rStyle w:val="Refdecomentario"/>
        </w:rPr>
        <w:annotationRef/>
      </w:r>
      <w:r>
        <w:t xml:space="preserve">Lo puse porque la verdad es que cede muy fácilmente. Se supone que es algo tan complicado que ni siquiera se lo dijo a su mejor amigo y no lo tiene que saber nadie. Tampoco me parece que le cuente ahí, en el miedo del camino, donde puede aparecer cualquier persona y escucharlos. También puede arrastrarlo hasta alguna de las esquinas menos concurridas del lugar y contarle o adentrarse un poco en alguna arboleda, pero eso ya tendrías que reescribir un montón. </w:t>
      </w:r>
      <w:r>
        <w:br/>
        <w:t>Entiendo que estás apurado de tiempo y no es más que una sugerencia, pero al menos te convendría dejar lo que te escribí.</w:t>
      </w:r>
    </w:p>
  </w:comment>
  <w:comment w:id="360" w:author="Paula Castrilli" w:date="2025-05-19T22:49:00Z" w:initials="PC">
    <w:p w:rsidR="009C2132" w:rsidRPr="00E3184D" w:rsidRDefault="009C2132" w:rsidP="00206927">
      <w:pPr>
        <w:tabs>
          <w:tab w:val="left" w:pos="2179"/>
        </w:tabs>
        <w:spacing w:after="0"/>
        <w:ind w:firstLine="284"/>
        <w:jc w:val="both"/>
        <w:rPr>
          <w:rFonts w:ascii="Crimson Text" w:hAnsi="Crimson Text"/>
          <w:sz w:val="26"/>
          <w:szCs w:val="26"/>
        </w:rPr>
      </w:pPr>
      <w:r>
        <w:rPr>
          <w:rStyle w:val="Refdecomentario"/>
        </w:rPr>
        <w:annotationRef/>
      </w:r>
      <w:r>
        <w:t>Esto es una obviedad, lo sacaría. Dejaría:</w:t>
      </w:r>
      <w:r>
        <w:br/>
      </w:r>
      <w:r>
        <w:br/>
      </w:r>
      <w:r w:rsidRPr="00E3184D">
        <w:rPr>
          <w:rFonts w:ascii="Crimson Text" w:hAnsi="Crimson Text"/>
          <w:sz w:val="26"/>
          <w:szCs w:val="26"/>
        </w:rPr>
        <w:t>Éramos niños</w:t>
      </w:r>
      <w:r>
        <w:rPr>
          <w:rStyle w:val="Refdecomentario"/>
        </w:rPr>
        <w:annotationRef/>
      </w:r>
      <w:r>
        <w:rPr>
          <w:rFonts w:ascii="Crimson Text" w:hAnsi="Crimson Text"/>
          <w:sz w:val="26"/>
          <w:szCs w:val="26"/>
        </w:rPr>
        <w:t>,</w:t>
      </w:r>
      <w:r w:rsidRPr="00E3184D">
        <w:rPr>
          <w:rFonts w:ascii="Crimson Text" w:hAnsi="Crimson Text"/>
          <w:sz w:val="26"/>
          <w:szCs w:val="26"/>
        </w:rPr>
        <w:t xml:space="preserve"> </w:t>
      </w:r>
      <w:r>
        <w:rPr>
          <w:rFonts w:ascii="Crimson Text" w:hAnsi="Crimson Text"/>
          <w:sz w:val="26"/>
          <w:szCs w:val="26"/>
        </w:rPr>
        <w:t>e</w:t>
      </w:r>
      <w:r w:rsidRPr="00E3184D">
        <w:rPr>
          <w:rFonts w:ascii="Crimson Text" w:hAnsi="Crimson Text"/>
          <w:sz w:val="26"/>
          <w:szCs w:val="26"/>
        </w:rPr>
        <w:t xml:space="preserve">lla amaba los caballos desde pequeña, y solía acompañar a su tío Niels a recorrer establos en busca de los mejores especímenes para la caballería real. </w:t>
      </w:r>
      <w:r>
        <w:rPr>
          <w:rFonts w:ascii="Crimson Text" w:hAnsi="Crimson Text"/>
          <w:sz w:val="26"/>
          <w:szCs w:val="26"/>
        </w:rPr>
        <w:t>En ese entonces, y</w:t>
      </w:r>
      <w:r w:rsidRPr="00E3184D">
        <w:rPr>
          <w:rFonts w:ascii="Crimson Text" w:hAnsi="Crimson Text"/>
          <w:sz w:val="26"/>
          <w:szCs w:val="26"/>
        </w:rPr>
        <w:t>o pasaba la mayor parte del tiempo en los corrales junto a mi padre</w:t>
      </w:r>
      <w:r>
        <w:rPr>
          <w:rFonts w:ascii="Crimson Text" w:hAnsi="Crimson Text"/>
          <w:sz w:val="26"/>
          <w:szCs w:val="26"/>
        </w:rPr>
        <w:t>,</w:t>
      </w:r>
      <w:r w:rsidRPr="00E3184D">
        <w:rPr>
          <w:rFonts w:ascii="Crimson Text" w:hAnsi="Crimson Text"/>
          <w:sz w:val="26"/>
          <w:szCs w:val="26"/>
        </w:rPr>
        <w:t xml:space="preserve"> </w:t>
      </w:r>
      <w:r>
        <w:rPr>
          <w:rFonts w:ascii="Crimson Text" w:hAnsi="Crimson Text"/>
          <w:sz w:val="26"/>
          <w:szCs w:val="26"/>
        </w:rPr>
        <w:t>quien</w:t>
      </w:r>
      <w:r w:rsidRPr="00E3184D">
        <w:rPr>
          <w:rFonts w:ascii="Crimson Text" w:hAnsi="Crimson Text"/>
          <w:sz w:val="26"/>
          <w:szCs w:val="26"/>
        </w:rPr>
        <w:t xml:space="preserve"> se había convertido en el principal proveedor de caballos de la realeza.</w:t>
      </w:r>
      <w:r>
        <w:rPr>
          <w:rFonts w:ascii="Crimson Text" w:hAnsi="Crimson Text"/>
          <w:sz w:val="26"/>
          <w:szCs w:val="26"/>
        </w:rPr>
        <w:t xml:space="preserve"> Así fue cómo nos conocimos.</w:t>
      </w:r>
    </w:p>
    <w:p w:rsidR="009C2132" w:rsidRDefault="009C2132">
      <w:pPr>
        <w:pStyle w:val="Textocomentario"/>
      </w:pPr>
      <w:r w:rsidRPr="00E3184D">
        <w:rPr>
          <w:rFonts w:ascii="Crimson Text" w:hAnsi="Crimson Text"/>
          <w:sz w:val="26"/>
          <w:szCs w:val="26"/>
        </w:rPr>
        <w:t>Elena estaba</w:t>
      </w:r>
      <w:r>
        <w:rPr>
          <w:rFonts w:ascii="Crimson Text" w:hAnsi="Crimson Text"/>
          <w:sz w:val="26"/>
          <w:szCs w:val="26"/>
        </w:rPr>
        <w:t xml:space="preserve"> recluida a vivir entre nobles y</w:t>
      </w:r>
      <w:r w:rsidRPr="00E3184D">
        <w:rPr>
          <w:rFonts w:ascii="Crimson Text" w:hAnsi="Crimson Text"/>
          <w:sz w:val="26"/>
          <w:szCs w:val="26"/>
        </w:rPr>
        <w:t xml:space="preserve"> casi no tení</w:t>
      </w:r>
      <w:r>
        <w:rPr>
          <w:rFonts w:ascii="Crimson Text" w:hAnsi="Crimson Text"/>
          <w:sz w:val="26"/>
          <w:szCs w:val="26"/>
        </w:rPr>
        <w:t>a trato con pequeños de su edad.</w:t>
      </w:r>
      <w:r w:rsidRPr="00E3184D">
        <w:rPr>
          <w:rFonts w:ascii="Crimson Text" w:hAnsi="Crimson Text"/>
          <w:sz w:val="26"/>
          <w:szCs w:val="26"/>
        </w:rPr>
        <w:t xml:space="preserve"> </w:t>
      </w:r>
      <w:r>
        <w:rPr>
          <w:rFonts w:ascii="Crimson Text" w:hAnsi="Crimson Text"/>
          <w:sz w:val="26"/>
          <w:szCs w:val="26"/>
        </w:rPr>
        <w:t>C</w:t>
      </w:r>
      <w:r w:rsidRPr="00E3184D">
        <w:rPr>
          <w:rFonts w:ascii="Crimson Text" w:hAnsi="Crimson Text"/>
          <w:sz w:val="26"/>
          <w:szCs w:val="26"/>
        </w:rPr>
        <w:t xml:space="preserve">onmigo </w:t>
      </w:r>
      <w:r>
        <w:rPr>
          <w:rFonts w:ascii="Crimson Text" w:hAnsi="Crimson Text"/>
          <w:sz w:val="26"/>
          <w:szCs w:val="26"/>
        </w:rPr>
        <w:t>en los establos pudo por primera vez comportarse como una niña y nos hicimos amigos de juego rápidamente.</w:t>
      </w:r>
    </w:p>
  </w:comment>
  <w:comment w:id="397" w:author="Paula Castrilli" w:date="2025-05-19T22:49:00Z" w:initials="PC">
    <w:p w:rsidR="009C2132" w:rsidRDefault="009C2132">
      <w:pPr>
        <w:pStyle w:val="Textocomentario"/>
      </w:pPr>
      <w:r>
        <w:rPr>
          <w:rStyle w:val="Refdecomentario"/>
        </w:rPr>
        <w:annotationRef/>
      </w:r>
      <w:r>
        <w:t>Es una cita o son amigos?</w:t>
      </w:r>
    </w:p>
  </w:comment>
  <w:comment w:id="406" w:author="Paula Castrilli" w:date="2025-05-19T22:49:00Z" w:initials="PC">
    <w:p w:rsidR="009C2132" w:rsidRDefault="009C2132">
      <w:pPr>
        <w:pStyle w:val="Textocomentario"/>
      </w:pPr>
      <w:r>
        <w:rPr>
          <w:rStyle w:val="Refdecomentario"/>
        </w:rPr>
        <w:annotationRef/>
      </w:r>
      <w:r>
        <w:t>Era la torre más alta del castillo? Se podía ver por encima de los muros?</w:t>
      </w:r>
    </w:p>
  </w:comment>
  <w:comment w:id="424" w:author="Paula Castrilli" w:date="2025-05-19T22:49:00Z" w:initials="PC">
    <w:p w:rsidR="009C2132" w:rsidRDefault="009C2132">
      <w:pPr>
        <w:pStyle w:val="Textocomentario"/>
      </w:pPr>
      <w:r>
        <w:rPr>
          <w:rStyle w:val="Refdecomentario"/>
        </w:rPr>
        <w:annotationRef/>
      </w:r>
      <w:r>
        <w:t xml:space="preserve">Lo sacaría, porque ya lo </w:t>
      </w:r>
      <w:proofErr w:type="spellStart"/>
      <w:r>
        <w:t>dejás</w:t>
      </w:r>
      <w:proofErr w:type="spellEnd"/>
      <w:r>
        <w:t xml:space="preserve"> en claro antes y el lector ya sabe que lo que está haciendo ahora es el premio por haber tenido un excelente desempeño más temprano. </w:t>
      </w:r>
    </w:p>
  </w:comment>
  <w:comment w:id="434" w:author="Paula Castrilli" w:date="2025-05-19T22:49:00Z" w:initials="PC">
    <w:p w:rsidR="009C2132" w:rsidRDefault="009C2132">
      <w:pPr>
        <w:pStyle w:val="Textocomentario"/>
      </w:pPr>
      <w:r>
        <w:rPr>
          <w:rStyle w:val="Refdecomentario"/>
        </w:rPr>
        <w:annotationRef/>
      </w:r>
      <w:r>
        <w:t>Si el torreón es más alto que el castillo entonces se tenía una vista estratégica de todos los puntos del castillo. Por si llegás a aclarar más arriba la nota que te puse.</w:t>
      </w:r>
    </w:p>
  </w:comment>
  <w:comment w:id="506" w:author="Paula Castrilli" w:date="2025-05-19T22:49:00Z" w:initials="PC">
    <w:p w:rsidR="009C2132" w:rsidRDefault="009C2132">
      <w:pPr>
        <w:pStyle w:val="Textocomentario"/>
      </w:pPr>
      <w:r>
        <w:rPr>
          <w:rStyle w:val="Refdecomentario"/>
        </w:rPr>
        <w:annotationRef/>
      </w:r>
      <w:r>
        <w:t>Tantos hay?</w:t>
      </w:r>
    </w:p>
  </w:comment>
  <w:comment w:id="511" w:author="Paula Castrilli" w:date="2025-05-19T22:49:00Z" w:initials="PC">
    <w:p w:rsidR="009C2132" w:rsidRDefault="009C2132">
      <w:pPr>
        <w:pStyle w:val="Textocomentario"/>
      </w:pPr>
      <w:r>
        <w:rPr>
          <w:rStyle w:val="Refdecomentario"/>
        </w:rPr>
        <w:annotationRef/>
      </w:r>
      <w:r>
        <w:t>No está mal? Pero suena muy raro. Si es el título de un grupo, tiene ir con mayúsculas.</w:t>
      </w:r>
    </w:p>
  </w:comment>
  <w:comment w:id="521" w:author="Paula Castrilli" w:date="2025-05-19T22:49:00Z" w:initials="PC">
    <w:p w:rsidR="009C2132" w:rsidRDefault="009C2132">
      <w:pPr>
        <w:pStyle w:val="Textocomentario"/>
      </w:pPr>
      <w:r>
        <w:rPr>
          <w:rStyle w:val="Refdecomentario"/>
        </w:rPr>
        <w:annotationRef/>
      </w:r>
      <w:r>
        <w:t xml:space="preserve">Buscaría decirlo o darlo a entender de otra forma porque es lo mismo que le dijo Eros a Aron antes y suena repetitivo. </w:t>
      </w:r>
    </w:p>
    <w:p w:rsidR="009C2132" w:rsidRDefault="009C2132">
      <w:pPr>
        <w:pStyle w:val="Textocomentario"/>
      </w:pPr>
      <w:r>
        <w:t>Tal vez reemplazarlo por un:</w:t>
      </w:r>
      <w:r>
        <w:br/>
        <w:t>“Tal vez te lo cuente en otro momento</w:t>
      </w:r>
      <w:r w:rsidRPr="00E3184D">
        <w:rPr>
          <w:rFonts w:ascii="Crimson Text" w:hAnsi="Crimson Text"/>
          <w:sz w:val="26"/>
          <w:szCs w:val="26"/>
        </w:rPr>
        <w:t>–</w:t>
      </w:r>
      <w:r>
        <w:rPr>
          <w:rStyle w:val="Refdecomentario"/>
        </w:rPr>
        <w:annotationRef/>
      </w:r>
      <w:r>
        <w:rPr>
          <w:rFonts w:ascii="Crimson Text" w:hAnsi="Crimson Text"/>
          <w:sz w:val="26"/>
          <w:szCs w:val="26"/>
        </w:rPr>
        <w:t>le dijo, de manera enigmática.</w:t>
      </w:r>
    </w:p>
  </w:comment>
  <w:comment w:id="540" w:author="Paula Castrilli" w:date="2025-05-19T22:49:00Z" w:initials="PC">
    <w:p w:rsidR="009C2132" w:rsidRDefault="009C2132">
      <w:pPr>
        <w:pStyle w:val="Textocomentario"/>
      </w:pPr>
      <w:r>
        <w:rPr>
          <w:rStyle w:val="Refdecomentario"/>
        </w:rPr>
        <w:annotationRef/>
      </w:r>
      <w:r>
        <w:t>Son también depredadores nocturnos?</w:t>
      </w:r>
    </w:p>
  </w:comment>
  <w:comment w:id="546" w:author="Paula Castrilli" w:date="2025-05-19T22:49:00Z" w:initials="PC">
    <w:p w:rsidR="009C2132" w:rsidRDefault="009C2132">
      <w:pPr>
        <w:pStyle w:val="Textocomentario"/>
      </w:pPr>
      <w:r>
        <w:rPr>
          <w:rStyle w:val="Refdecomentario"/>
        </w:rPr>
        <w:annotationRef/>
      </w:r>
      <w:r>
        <w:t>Los invocaban en las historias antiguas de ese mundo o son los que aparecían en las historias antiguas?</w:t>
      </w:r>
    </w:p>
  </w:comment>
  <w:comment w:id="551" w:author="Paula Castrilli" w:date="2025-05-19T22:49:00Z" w:initials="PC">
    <w:p w:rsidR="009C2132" w:rsidRDefault="009C2132">
      <w:pPr>
        <w:pStyle w:val="Textocomentario"/>
      </w:pPr>
      <w:r>
        <w:rPr>
          <w:rStyle w:val="Refdecomentario"/>
        </w:rPr>
        <w:annotationRef/>
      </w:r>
      <w:r>
        <w:t>Agregaría que no hubo avistamientos desde hace cientos de años y que por eso no se puede confiar en lo que hay escrito y que por eso se sospecha que sólo sean un mito.</w:t>
      </w:r>
    </w:p>
  </w:comment>
  <w:comment w:id="573" w:author="Paula Castrilli" w:date="2025-05-19T22:49:00Z" w:initials="PC">
    <w:p w:rsidR="009C2132" w:rsidRDefault="009C2132">
      <w:pPr>
        <w:pStyle w:val="Textocomentario"/>
      </w:pPr>
      <w:r>
        <w:rPr>
          <w:rStyle w:val="Refdecomentario"/>
        </w:rPr>
        <w:annotationRef/>
      </w:r>
      <w:r>
        <w:t>Es sólo una sugerencia ya que sería extraño que ante esa situación de verdad se viera como si nada hubiera ocurrido. Por mucho que su actitud vuelva a ser distante, tiene que haber algo que indique que no le fue indiferente, aún si es algo que no está bajo su control.</w:t>
      </w:r>
    </w:p>
  </w:comment>
  <w:comment w:id="594" w:author="Paula Castrilli" w:date="2025-05-19T22:49:00Z" w:initials="PC">
    <w:p w:rsidR="009C2132" w:rsidRDefault="009C2132">
      <w:pPr>
        <w:pStyle w:val="Textocomentario"/>
      </w:pPr>
      <w:r>
        <w:rPr>
          <w:rStyle w:val="Refdecomentario"/>
        </w:rPr>
        <w:annotationRef/>
      </w:r>
      <w:r>
        <w:t xml:space="preserve">Debería haber un poco más de diálogo. O poner un breve párrafo explicativo en el que cuente que Jensen le hizo algunas preguntas de rutina sobre el turno. Incluso </w:t>
      </w:r>
      <w:proofErr w:type="spellStart"/>
      <w:r>
        <w:t>podés</w:t>
      </w:r>
      <w:proofErr w:type="spellEnd"/>
      <w:r>
        <w:t xml:space="preserve"> agregar que Eros consideró contarle el incidente de las aves de rapiña pero no lo hizo. Pero ningún turno terminaría con un :</w:t>
      </w:r>
      <w:r>
        <w:br/>
      </w:r>
      <w:r>
        <w:br/>
        <w:t>“¡Bien! Eso creo”</w:t>
      </w:r>
      <w:r>
        <w:br/>
      </w:r>
      <w:r>
        <w:br/>
        <w:t xml:space="preserve">Y que después se vaya. Menos habiendo dicho el “Eso creo”, </w:t>
      </w:r>
      <w:proofErr w:type="spellStart"/>
      <w:r>
        <w:t>jajaja</w:t>
      </w:r>
      <w:proofErr w:type="spellEnd"/>
      <w:r>
        <w:t>.</w:t>
      </w:r>
    </w:p>
  </w:comment>
  <w:comment w:id="666" w:author="Paula Castrilli" w:date="2025-05-19T22:49:00Z" w:initials="PC">
    <w:p w:rsidR="009C2132" w:rsidRDefault="009C2132">
      <w:pPr>
        <w:pStyle w:val="Textocomentario"/>
      </w:pPr>
      <w:r>
        <w:rPr>
          <w:rStyle w:val="Refdecomentario"/>
        </w:rPr>
        <w:annotationRef/>
      </w:r>
      <w:r>
        <w:t xml:space="preserve">No es necesario que sea esto, pero como para que el lector se dé una idea del tipo de porte que tiene este personaje: Es débil o aún conserva fuerza? Qué tan anciano es? Su voz es firme, clara, cascada, como un murmullo del río o fuerte como el golpe de una roca? Por decirlo de alguna manera. Algo que dé algún dato más además de que es un anciano sabio y que hay que respetarlo. O sea, quiero un poco más de descripción de </w:t>
      </w:r>
      <w:proofErr w:type="spellStart"/>
      <w:r>
        <w:t>Harald</w:t>
      </w:r>
      <w:proofErr w:type="spellEnd"/>
      <w:r>
        <w:t xml:space="preserve"> de la misma manera que lo hiciste con </w:t>
      </w:r>
      <w:proofErr w:type="spellStart"/>
      <w:r>
        <w:t>Sigurd</w:t>
      </w:r>
      <w:proofErr w:type="spellEnd"/>
      <w:r>
        <w:t>.</w:t>
      </w:r>
    </w:p>
  </w:comment>
  <w:comment w:id="727" w:author="Paula Castrilli" w:date="2025-05-19T22:49:00Z" w:initials="PC">
    <w:p w:rsidR="00967E76" w:rsidRDefault="00967E76">
      <w:pPr>
        <w:pStyle w:val="Textocomentario"/>
      </w:pPr>
      <w:r>
        <w:rPr>
          <w:rStyle w:val="Refdecomentario"/>
        </w:rPr>
        <w:annotationRef/>
      </w:r>
      <w:r>
        <w:t>No termino de entender esto</w:t>
      </w:r>
    </w:p>
  </w:comment>
  <w:comment w:id="830" w:author="Paula Castrilli" w:date="2025-05-19T22:49:00Z" w:initials="PC">
    <w:p w:rsidR="00A14FAA" w:rsidRDefault="00A14FAA">
      <w:pPr>
        <w:pStyle w:val="Textocomentario"/>
      </w:pPr>
      <w:r>
        <w:rPr>
          <w:rStyle w:val="Refdecomentario"/>
        </w:rPr>
        <w:annotationRef/>
      </w:r>
      <w:r>
        <w:t>Está mal utilizada. Hace parecer que ni él mismo se está tomando en serio lo que dice</w:t>
      </w:r>
    </w:p>
  </w:comment>
  <w:comment w:id="843" w:author="Paula Castrilli" w:date="2025-05-19T22:49:00Z" w:initials="PC">
    <w:p w:rsidR="00A14FAA" w:rsidRDefault="00A14FAA">
      <w:pPr>
        <w:pStyle w:val="Textocomentario"/>
      </w:pPr>
      <w:r>
        <w:rPr>
          <w:rStyle w:val="Refdecomentario"/>
        </w:rPr>
        <w:annotationRef/>
      </w:r>
      <w:r>
        <w:t>Novatos en comparación a miembros ya establecidos de la guardia real</w:t>
      </w:r>
    </w:p>
  </w:comment>
  <w:comment w:id="886" w:author="Paula Castrilli" w:date="2025-05-19T22:54:00Z" w:initials="PC">
    <w:p w:rsidR="00DD103A" w:rsidRDefault="00DD103A">
      <w:pPr>
        <w:pStyle w:val="Textocomentario"/>
      </w:pPr>
      <w:r>
        <w:rPr>
          <w:rStyle w:val="Refdecomentario"/>
        </w:rPr>
        <w:annotationRef/>
      </w:r>
      <w:r>
        <w:t>Si es algo que pasó hace mucho tiempo y es una leyenda popular, es algo que posiblemente sepa mucha gente del reino. Si es algo que sucedió hace relativamente poco (un par de décadas), tiene más sentido que poca gente lo sepa y que Eros ni ninguno de los reclutas tenga conocimiento de esto. También puede ser algo del tipo que sea una leyenda que se cuenta en el pueblo de origen de Bjorn, en el caso de que él no sea de ahí.</w:t>
      </w:r>
    </w:p>
  </w:comment>
  <w:comment w:id="909" w:author="Paula Castrilli" w:date="2025-05-19T22:49:00Z" w:initials="PC">
    <w:p w:rsidR="00B16908" w:rsidRDefault="00B16908">
      <w:pPr>
        <w:pStyle w:val="Textocomentario"/>
      </w:pPr>
      <w:r>
        <w:rPr>
          <w:rStyle w:val="Refdecomentario"/>
        </w:rPr>
        <w:annotationRef/>
      </w:r>
      <w:r>
        <w:t xml:space="preserve">Por el dramatismo, si querés bórralo </w:t>
      </w:r>
      <w:proofErr w:type="spellStart"/>
      <w:r>
        <w:t>xD</w:t>
      </w:r>
      <w:proofErr w:type="spellEnd"/>
    </w:p>
  </w:comment>
  <w:comment w:id="966" w:author="Paula Castrilli" w:date="2025-05-19T23:02:00Z" w:initials="PC">
    <w:p w:rsidR="00174452" w:rsidRDefault="00174452">
      <w:pPr>
        <w:pStyle w:val="Textocomentario"/>
      </w:pPr>
      <w:r>
        <w:rPr>
          <w:rStyle w:val="Refdecomentario"/>
        </w:rPr>
        <w:annotationRef/>
      </w:r>
      <w:r>
        <w:t>Siendo el tipo de persona que es, yo pondría al menos cuatro soldados escoltándolo y varios soldados más a cada lado del rey y en otros puntos estratégicos en el salón del trono.</w:t>
      </w:r>
    </w:p>
  </w:comment>
  <w:comment w:id="981" w:author="Paula Castrilli" w:date="2025-05-19T23:06:00Z" w:initials="PC">
    <w:p w:rsidR="00174452" w:rsidRDefault="00174452">
      <w:pPr>
        <w:pStyle w:val="Textocomentario"/>
      </w:pPr>
      <w:r>
        <w:rPr>
          <w:rStyle w:val="Refdecomentario"/>
        </w:rPr>
        <w:annotationRef/>
      </w:r>
      <w:r>
        <w:t>Si la negociación es real y no es parte de un plan más elaborado para engañar al rey, está bien narrado. Si es un plan para engañar al rey, agregaría algunos detalles más en el diálogo.</w:t>
      </w:r>
    </w:p>
  </w:comment>
  <w:comment w:id="986" w:author="Paula Castrilli" w:date="2025-05-19T23:11:00Z" w:initials="PC">
    <w:p w:rsidR="00174452" w:rsidRDefault="00174452">
      <w:pPr>
        <w:pStyle w:val="Textocomentario"/>
      </w:pPr>
      <w:r>
        <w:rPr>
          <w:rStyle w:val="Refdecomentario"/>
        </w:rPr>
        <w:annotationRef/>
      </w:r>
      <w:r>
        <w:t>Y esto es poco inteligente por parte del rey. NO está pidiendo la libertad, lo que sería lógico, sino mejoras en su condición de encarcelamiento. Entiendo que tal vez para la trama sea necesario que el rey se niegue a escuchar más, pero pondría un motivo válido para ello. Como que el tipo pida que se lo trate como un refugiado político, que también sería lo lógico en estas situaciones</w:t>
      </w:r>
      <w:r w:rsidR="00482AB1">
        <w:t xml:space="preserve">. Sino no tiene razón de ser este diálogo y esta entrevista con el rey. El tipo puede decirle exactamente eso a un guardia en la cárcel como para tentar al rey a que hable con él, y el rey en lugar de acceder al diálogo decida justamente mandar a los aspirantes al Bosque Encantado para que vayan ellos a averiguar qué es lo que está pasando en el </w:t>
      </w:r>
      <w:proofErr w:type="spellStart"/>
      <w:r w:rsidR="00482AB1">
        <w:t>Oste</w:t>
      </w:r>
      <w:proofErr w:type="spellEnd"/>
      <w:r w:rsidR="00482AB1">
        <w:t xml:space="preserve">. Sé que implica reescritura y que casi no </w:t>
      </w:r>
      <w:proofErr w:type="spellStart"/>
      <w:r w:rsidR="00482AB1">
        <w:t>tenés</w:t>
      </w:r>
      <w:proofErr w:type="spellEnd"/>
      <w:r w:rsidR="00482AB1">
        <w:t xml:space="preserve"> tiempo, pero no es tanta y si llegás a tener un momento quedaría mucho mejor.</w:t>
      </w:r>
    </w:p>
  </w:comment>
  <w:comment w:id="1019" w:author="Paula Castrilli" w:date="2025-05-19T23:18:00Z" w:initials="PC">
    <w:p w:rsidR="00482AB1" w:rsidRDefault="00482AB1">
      <w:pPr>
        <w:pStyle w:val="Textocomentario"/>
      </w:pPr>
      <w:r>
        <w:rPr>
          <w:rStyle w:val="Refdecomentario"/>
        </w:rPr>
        <w:annotationRef/>
      </w:r>
      <w:r>
        <w:t xml:space="preserve">“y aunque eso haría que </w:t>
      </w:r>
      <w:r w:rsidR="00212D3E">
        <w:t xml:space="preserve">posiblemente </w:t>
      </w:r>
      <w:r>
        <w:t xml:space="preserve">no hubiera una nueva generación de caballeros próximamente, aseguraría la supervivencia de los </w:t>
      </w:r>
      <w:r w:rsidR="00212D3E">
        <w:t>soldados</w:t>
      </w:r>
      <w:r>
        <w:t xml:space="preserve"> </w:t>
      </w:r>
      <w:r w:rsidR="00212D3E">
        <w:t>expertos</w:t>
      </w:r>
      <w:r>
        <w:t xml:space="preserve"> para </w:t>
      </w:r>
      <w:r w:rsidR="00212D3E">
        <w:t xml:space="preserve">pelear </w:t>
      </w:r>
      <w:r>
        <w:t xml:space="preserve">la batalla que se </w:t>
      </w:r>
      <w:r w:rsidR="00212D3E">
        <w:t>avecinaba</w:t>
      </w:r>
      <w: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2369" w:rsidRDefault="00162369" w:rsidP="00F1536C">
      <w:pPr>
        <w:spacing w:after="0" w:line="240" w:lineRule="auto"/>
      </w:pPr>
      <w:r>
        <w:separator/>
      </w:r>
    </w:p>
  </w:endnote>
  <w:endnote w:type="continuationSeparator" w:id="0">
    <w:p w:rsidR="00162369" w:rsidRDefault="00162369" w:rsidP="00F15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rimson Text">
    <w:altName w:val="Cambria Math"/>
    <w:charset w:val="00"/>
    <w:family w:val="auto"/>
    <w:pitch w:val="variable"/>
    <w:sig w:usb0="00000001" w:usb1="40000062" w:usb2="00000000" w:usb3="00000000" w:csb0="00000093"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erpetua">
    <w:altName w:val="Baskerville Old Face"/>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2132" w:rsidRPr="00F1536C" w:rsidRDefault="009C2132">
    <w:pPr>
      <w:pStyle w:val="Piedepgina"/>
      <w:jc w:val="center"/>
      <w:rPr>
        <w:caps/>
        <w:color w:val="000000" w:themeColor="text1"/>
      </w:rPr>
    </w:pPr>
    <w:r w:rsidRPr="00F1536C">
      <w:rPr>
        <w:caps/>
        <w:color w:val="000000" w:themeColor="text1"/>
      </w:rPr>
      <w:fldChar w:fldCharType="begin"/>
    </w:r>
    <w:r w:rsidRPr="00F1536C">
      <w:rPr>
        <w:caps/>
        <w:color w:val="000000" w:themeColor="text1"/>
      </w:rPr>
      <w:instrText>PAGE   \* MERGEFORMAT</w:instrText>
    </w:r>
    <w:r w:rsidRPr="00F1536C">
      <w:rPr>
        <w:caps/>
        <w:color w:val="000000" w:themeColor="text1"/>
      </w:rPr>
      <w:fldChar w:fldCharType="separate"/>
    </w:r>
    <w:r w:rsidR="00212D3E" w:rsidRPr="00212D3E">
      <w:rPr>
        <w:caps/>
        <w:noProof/>
        <w:color w:val="000000" w:themeColor="text1"/>
        <w:lang w:val="es-ES"/>
      </w:rPr>
      <w:t>21</w:t>
    </w:r>
    <w:r w:rsidRPr="00F1536C">
      <w:rPr>
        <w:caps/>
        <w:color w:val="000000" w:themeColor="text1"/>
      </w:rPr>
      <w:fldChar w:fldCharType="end"/>
    </w:r>
  </w:p>
  <w:p w:rsidR="009C2132" w:rsidRDefault="009C213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2369" w:rsidRDefault="00162369" w:rsidP="00F1536C">
      <w:pPr>
        <w:spacing w:after="0" w:line="240" w:lineRule="auto"/>
      </w:pPr>
      <w:r>
        <w:separator/>
      </w:r>
    </w:p>
  </w:footnote>
  <w:footnote w:type="continuationSeparator" w:id="0">
    <w:p w:rsidR="00162369" w:rsidRDefault="00162369" w:rsidP="00F153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2132" w:rsidRPr="002674A8" w:rsidRDefault="009C2132" w:rsidP="00F1536C">
    <w:pPr>
      <w:pStyle w:val="Encabezado"/>
      <w:rPr>
        <w:rFonts w:ascii="Book Antiqua" w:hAnsi="Book Antiqua"/>
        <w:color w:val="A3C1DA"/>
        <w:u w:val="single"/>
        <w:lang w:val="es-ES"/>
      </w:rPr>
    </w:pPr>
    <w:r w:rsidRPr="002674A8">
      <w:rPr>
        <w:rFonts w:ascii="Book Antiqua" w:hAnsi="Book Antiqua"/>
        <w:color w:val="A3C1DA"/>
        <w:u w:val="single"/>
        <w:lang w:val="es-ES"/>
      </w:rPr>
      <w:t xml:space="preserve">CORAZÓN DE GUERRERO                                                                              </w:t>
    </w:r>
    <w:r w:rsidRPr="002674A8">
      <w:rPr>
        <w:rFonts w:ascii="Perpetua" w:hAnsi="Perpetua"/>
        <w:color w:val="A3C1DA"/>
        <w:sz w:val="28"/>
        <w:szCs w:val="28"/>
        <w:u w:val="single"/>
        <w:lang w:val="es-ES"/>
      </w:rPr>
      <w:t>Gonzalo Cajaraville</w:t>
    </w:r>
  </w:p>
  <w:p w:rsidR="009C2132" w:rsidRDefault="009C213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D134E"/>
    <w:multiLevelType w:val="hybridMultilevel"/>
    <w:tmpl w:val="9BA44B3C"/>
    <w:lvl w:ilvl="0" w:tplc="92228DD4">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nsid w:val="21450921"/>
    <w:multiLevelType w:val="hybridMultilevel"/>
    <w:tmpl w:val="82624FCE"/>
    <w:lvl w:ilvl="0" w:tplc="0EA4EA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nsid w:val="22152D3F"/>
    <w:multiLevelType w:val="hybridMultilevel"/>
    <w:tmpl w:val="4558C854"/>
    <w:lvl w:ilvl="0" w:tplc="A13E6B7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332D7145"/>
    <w:multiLevelType w:val="hybridMultilevel"/>
    <w:tmpl w:val="BE86BC14"/>
    <w:lvl w:ilvl="0" w:tplc="973A1390">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nsid w:val="40524101"/>
    <w:multiLevelType w:val="hybridMultilevel"/>
    <w:tmpl w:val="02283286"/>
    <w:lvl w:ilvl="0" w:tplc="62DC076C">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
    <w:nsid w:val="6E4C1940"/>
    <w:multiLevelType w:val="hybridMultilevel"/>
    <w:tmpl w:val="06901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7C1D8C"/>
    <w:multiLevelType w:val="hybridMultilevel"/>
    <w:tmpl w:val="D4E61CCE"/>
    <w:lvl w:ilvl="0" w:tplc="CAF496E8">
      <w:numFmt w:val="bullet"/>
      <w:lvlText w:val="–"/>
      <w:lvlJc w:val="left"/>
      <w:pPr>
        <w:ind w:left="644" w:hanging="360"/>
      </w:pPr>
      <w:rPr>
        <w:rFonts w:ascii="Crimson Text" w:eastAsiaTheme="minorHAnsi" w:hAnsi="Crimson Text" w:cstheme="minorBidi" w:hint="default"/>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num w:numId="1">
    <w:abstractNumId w:val="6"/>
  </w:num>
  <w:num w:numId="2">
    <w:abstractNumId w:val="2"/>
  </w:num>
  <w:num w:numId="3">
    <w:abstractNumId w:val="3"/>
  </w:num>
  <w:num w:numId="4">
    <w:abstractNumId w:val="4"/>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s-AR" w:vendorID="64" w:dllVersion="131078" w:nlCheck="1" w:checkStyle="0"/>
  <w:activeWritingStyle w:appName="MSWord" w:lang="es-ES" w:vendorID="64" w:dllVersion="131078" w:nlCheck="1" w:checkStyle="0"/>
  <w:activeWritingStyle w:appName="MSWord" w:lang="en-US" w:vendorID="64" w:dllVersion="131078" w:nlCheck="1" w:checkStyle="1"/>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4AE"/>
    <w:rsid w:val="00000024"/>
    <w:rsid w:val="00000061"/>
    <w:rsid w:val="000004DF"/>
    <w:rsid w:val="00000CE8"/>
    <w:rsid w:val="00001352"/>
    <w:rsid w:val="000021AE"/>
    <w:rsid w:val="00002468"/>
    <w:rsid w:val="000028C8"/>
    <w:rsid w:val="00002AB8"/>
    <w:rsid w:val="00003480"/>
    <w:rsid w:val="00004AEE"/>
    <w:rsid w:val="00006931"/>
    <w:rsid w:val="00006BA6"/>
    <w:rsid w:val="000077BD"/>
    <w:rsid w:val="00007940"/>
    <w:rsid w:val="00007B64"/>
    <w:rsid w:val="00007EB4"/>
    <w:rsid w:val="00010C34"/>
    <w:rsid w:val="00011612"/>
    <w:rsid w:val="00011778"/>
    <w:rsid w:val="00011D52"/>
    <w:rsid w:val="0001308F"/>
    <w:rsid w:val="0001323B"/>
    <w:rsid w:val="00013703"/>
    <w:rsid w:val="0001411C"/>
    <w:rsid w:val="000142AF"/>
    <w:rsid w:val="00015A85"/>
    <w:rsid w:val="00015CD6"/>
    <w:rsid w:val="0001653F"/>
    <w:rsid w:val="00016A6D"/>
    <w:rsid w:val="00016AFF"/>
    <w:rsid w:val="0001746A"/>
    <w:rsid w:val="00017CB8"/>
    <w:rsid w:val="00017DE8"/>
    <w:rsid w:val="00017EC7"/>
    <w:rsid w:val="00020300"/>
    <w:rsid w:val="000207DF"/>
    <w:rsid w:val="00021A0B"/>
    <w:rsid w:val="00022E72"/>
    <w:rsid w:val="00023B49"/>
    <w:rsid w:val="00023ED5"/>
    <w:rsid w:val="000240AD"/>
    <w:rsid w:val="0002522D"/>
    <w:rsid w:val="00025CEF"/>
    <w:rsid w:val="0002628F"/>
    <w:rsid w:val="000265B9"/>
    <w:rsid w:val="00026683"/>
    <w:rsid w:val="00030437"/>
    <w:rsid w:val="00030D8B"/>
    <w:rsid w:val="000310C4"/>
    <w:rsid w:val="00031C44"/>
    <w:rsid w:val="00032139"/>
    <w:rsid w:val="0003218E"/>
    <w:rsid w:val="00032EAD"/>
    <w:rsid w:val="000330A6"/>
    <w:rsid w:val="00033308"/>
    <w:rsid w:val="000344E9"/>
    <w:rsid w:val="00034A32"/>
    <w:rsid w:val="00034BC9"/>
    <w:rsid w:val="00034D83"/>
    <w:rsid w:val="00034F30"/>
    <w:rsid w:val="0003525F"/>
    <w:rsid w:val="0003765B"/>
    <w:rsid w:val="00037BF9"/>
    <w:rsid w:val="00037F86"/>
    <w:rsid w:val="000404EA"/>
    <w:rsid w:val="000406B5"/>
    <w:rsid w:val="0004184E"/>
    <w:rsid w:val="00041AC3"/>
    <w:rsid w:val="00041F8B"/>
    <w:rsid w:val="00043A86"/>
    <w:rsid w:val="000441BB"/>
    <w:rsid w:val="00044CD2"/>
    <w:rsid w:val="0004504D"/>
    <w:rsid w:val="0004592A"/>
    <w:rsid w:val="0004593E"/>
    <w:rsid w:val="000459F2"/>
    <w:rsid w:val="00045ECE"/>
    <w:rsid w:val="00047865"/>
    <w:rsid w:val="0004787B"/>
    <w:rsid w:val="00047F4D"/>
    <w:rsid w:val="000500E1"/>
    <w:rsid w:val="00051026"/>
    <w:rsid w:val="00051317"/>
    <w:rsid w:val="00052B9D"/>
    <w:rsid w:val="00054738"/>
    <w:rsid w:val="00054B82"/>
    <w:rsid w:val="000556DB"/>
    <w:rsid w:val="00055EB1"/>
    <w:rsid w:val="00056469"/>
    <w:rsid w:val="000567B4"/>
    <w:rsid w:val="000569B9"/>
    <w:rsid w:val="00057856"/>
    <w:rsid w:val="00057A92"/>
    <w:rsid w:val="0006090A"/>
    <w:rsid w:val="000615C4"/>
    <w:rsid w:val="00061D36"/>
    <w:rsid w:val="00062065"/>
    <w:rsid w:val="00062118"/>
    <w:rsid w:val="00063C14"/>
    <w:rsid w:val="0006531B"/>
    <w:rsid w:val="0006554D"/>
    <w:rsid w:val="000659F8"/>
    <w:rsid w:val="0006613D"/>
    <w:rsid w:val="00066E82"/>
    <w:rsid w:val="00067239"/>
    <w:rsid w:val="000707F8"/>
    <w:rsid w:val="00070B9B"/>
    <w:rsid w:val="00071193"/>
    <w:rsid w:val="000712B6"/>
    <w:rsid w:val="00071F72"/>
    <w:rsid w:val="0007245C"/>
    <w:rsid w:val="00072830"/>
    <w:rsid w:val="00073AB3"/>
    <w:rsid w:val="000741AD"/>
    <w:rsid w:val="00074597"/>
    <w:rsid w:val="00074860"/>
    <w:rsid w:val="00074A62"/>
    <w:rsid w:val="000750FE"/>
    <w:rsid w:val="00075727"/>
    <w:rsid w:val="00075AD0"/>
    <w:rsid w:val="00076265"/>
    <w:rsid w:val="00076DFC"/>
    <w:rsid w:val="00077212"/>
    <w:rsid w:val="00077230"/>
    <w:rsid w:val="00077538"/>
    <w:rsid w:val="000804CD"/>
    <w:rsid w:val="000806B1"/>
    <w:rsid w:val="00080D81"/>
    <w:rsid w:val="00080EAE"/>
    <w:rsid w:val="00081C73"/>
    <w:rsid w:val="000821B4"/>
    <w:rsid w:val="000838C3"/>
    <w:rsid w:val="00083B89"/>
    <w:rsid w:val="000841FF"/>
    <w:rsid w:val="00085B79"/>
    <w:rsid w:val="00085F89"/>
    <w:rsid w:val="00086D40"/>
    <w:rsid w:val="0008777A"/>
    <w:rsid w:val="00087915"/>
    <w:rsid w:val="00092205"/>
    <w:rsid w:val="00092FD8"/>
    <w:rsid w:val="0009314D"/>
    <w:rsid w:val="00093BCD"/>
    <w:rsid w:val="00093BF9"/>
    <w:rsid w:val="00095048"/>
    <w:rsid w:val="0009514E"/>
    <w:rsid w:val="00095664"/>
    <w:rsid w:val="00095895"/>
    <w:rsid w:val="00095A18"/>
    <w:rsid w:val="00095BEF"/>
    <w:rsid w:val="0009611A"/>
    <w:rsid w:val="000964AA"/>
    <w:rsid w:val="000978F2"/>
    <w:rsid w:val="00097C1E"/>
    <w:rsid w:val="000A0B42"/>
    <w:rsid w:val="000A0BF5"/>
    <w:rsid w:val="000A1746"/>
    <w:rsid w:val="000A17A3"/>
    <w:rsid w:val="000A1BBE"/>
    <w:rsid w:val="000A1EF0"/>
    <w:rsid w:val="000A2374"/>
    <w:rsid w:val="000A2EE6"/>
    <w:rsid w:val="000A2F05"/>
    <w:rsid w:val="000A2F7B"/>
    <w:rsid w:val="000A3CF4"/>
    <w:rsid w:val="000A45C8"/>
    <w:rsid w:val="000A5749"/>
    <w:rsid w:val="000A57F1"/>
    <w:rsid w:val="000A5B28"/>
    <w:rsid w:val="000A5E73"/>
    <w:rsid w:val="000A6800"/>
    <w:rsid w:val="000B05CF"/>
    <w:rsid w:val="000B0AA1"/>
    <w:rsid w:val="000B0AED"/>
    <w:rsid w:val="000B11EE"/>
    <w:rsid w:val="000B142D"/>
    <w:rsid w:val="000B15DD"/>
    <w:rsid w:val="000B19DA"/>
    <w:rsid w:val="000B1ADB"/>
    <w:rsid w:val="000B1B17"/>
    <w:rsid w:val="000B267C"/>
    <w:rsid w:val="000B29AD"/>
    <w:rsid w:val="000B301D"/>
    <w:rsid w:val="000B3B1D"/>
    <w:rsid w:val="000B3D72"/>
    <w:rsid w:val="000B4491"/>
    <w:rsid w:val="000B44B6"/>
    <w:rsid w:val="000B501A"/>
    <w:rsid w:val="000B5813"/>
    <w:rsid w:val="000B5857"/>
    <w:rsid w:val="000B5950"/>
    <w:rsid w:val="000B6077"/>
    <w:rsid w:val="000B6C33"/>
    <w:rsid w:val="000B6D9F"/>
    <w:rsid w:val="000B7C7F"/>
    <w:rsid w:val="000C065C"/>
    <w:rsid w:val="000C1687"/>
    <w:rsid w:val="000C2699"/>
    <w:rsid w:val="000C2D79"/>
    <w:rsid w:val="000C2FCF"/>
    <w:rsid w:val="000C3831"/>
    <w:rsid w:val="000C5071"/>
    <w:rsid w:val="000C5258"/>
    <w:rsid w:val="000C60B7"/>
    <w:rsid w:val="000C6E59"/>
    <w:rsid w:val="000C7146"/>
    <w:rsid w:val="000C74DD"/>
    <w:rsid w:val="000D04DC"/>
    <w:rsid w:val="000D0EE4"/>
    <w:rsid w:val="000D15E6"/>
    <w:rsid w:val="000D1A32"/>
    <w:rsid w:val="000D1AEC"/>
    <w:rsid w:val="000D35D5"/>
    <w:rsid w:val="000D36BD"/>
    <w:rsid w:val="000D3823"/>
    <w:rsid w:val="000D484E"/>
    <w:rsid w:val="000D4ECD"/>
    <w:rsid w:val="000D5754"/>
    <w:rsid w:val="000D60B7"/>
    <w:rsid w:val="000D6574"/>
    <w:rsid w:val="000D67D0"/>
    <w:rsid w:val="000D68C0"/>
    <w:rsid w:val="000D72A2"/>
    <w:rsid w:val="000D7F9B"/>
    <w:rsid w:val="000E0D34"/>
    <w:rsid w:val="000E1514"/>
    <w:rsid w:val="000E1C5F"/>
    <w:rsid w:val="000E2041"/>
    <w:rsid w:val="000E241B"/>
    <w:rsid w:val="000E345F"/>
    <w:rsid w:val="000E3BE6"/>
    <w:rsid w:val="000E4A29"/>
    <w:rsid w:val="000E4A8C"/>
    <w:rsid w:val="000E4EC8"/>
    <w:rsid w:val="000E5037"/>
    <w:rsid w:val="000E51F1"/>
    <w:rsid w:val="000E57F7"/>
    <w:rsid w:val="000E5AB5"/>
    <w:rsid w:val="000E5AC3"/>
    <w:rsid w:val="000E5E1F"/>
    <w:rsid w:val="000E5E4F"/>
    <w:rsid w:val="000E784B"/>
    <w:rsid w:val="000F0CB8"/>
    <w:rsid w:val="000F16A4"/>
    <w:rsid w:val="000F187C"/>
    <w:rsid w:val="000F237A"/>
    <w:rsid w:val="000F2C75"/>
    <w:rsid w:val="000F32FB"/>
    <w:rsid w:val="000F3833"/>
    <w:rsid w:val="000F3FEC"/>
    <w:rsid w:val="000F4141"/>
    <w:rsid w:val="000F4767"/>
    <w:rsid w:val="000F571D"/>
    <w:rsid w:val="000F57AC"/>
    <w:rsid w:val="000F5A90"/>
    <w:rsid w:val="000F61D7"/>
    <w:rsid w:val="000F68C7"/>
    <w:rsid w:val="000F6A65"/>
    <w:rsid w:val="000F70A5"/>
    <w:rsid w:val="000F743B"/>
    <w:rsid w:val="000F798A"/>
    <w:rsid w:val="00100A67"/>
    <w:rsid w:val="00100C94"/>
    <w:rsid w:val="00100D45"/>
    <w:rsid w:val="001015EF"/>
    <w:rsid w:val="00102FBE"/>
    <w:rsid w:val="001039CE"/>
    <w:rsid w:val="00103C1E"/>
    <w:rsid w:val="00104A8C"/>
    <w:rsid w:val="00104C59"/>
    <w:rsid w:val="00104DAC"/>
    <w:rsid w:val="0010518B"/>
    <w:rsid w:val="0010526C"/>
    <w:rsid w:val="0010562B"/>
    <w:rsid w:val="00106325"/>
    <w:rsid w:val="001068EC"/>
    <w:rsid w:val="00106C6A"/>
    <w:rsid w:val="00106FB5"/>
    <w:rsid w:val="00107F6D"/>
    <w:rsid w:val="00110393"/>
    <w:rsid w:val="00110D2D"/>
    <w:rsid w:val="0011150F"/>
    <w:rsid w:val="0011154B"/>
    <w:rsid w:val="001129EF"/>
    <w:rsid w:val="0011318C"/>
    <w:rsid w:val="0011364F"/>
    <w:rsid w:val="0011417F"/>
    <w:rsid w:val="001141A3"/>
    <w:rsid w:val="00114DB7"/>
    <w:rsid w:val="00117423"/>
    <w:rsid w:val="0012067D"/>
    <w:rsid w:val="00121271"/>
    <w:rsid w:val="001217DA"/>
    <w:rsid w:val="0012199C"/>
    <w:rsid w:val="001228FC"/>
    <w:rsid w:val="00122F59"/>
    <w:rsid w:val="0012385C"/>
    <w:rsid w:val="00123FEB"/>
    <w:rsid w:val="001247BE"/>
    <w:rsid w:val="0012539D"/>
    <w:rsid w:val="001253E6"/>
    <w:rsid w:val="00125BEE"/>
    <w:rsid w:val="00125F0F"/>
    <w:rsid w:val="00125FD1"/>
    <w:rsid w:val="001306F5"/>
    <w:rsid w:val="00130962"/>
    <w:rsid w:val="00131DCF"/>
    <w:rsid w:val="00131F09"/>
    <w:rsid w:val="001320F3"/>
    <w:rsid w:val="001336DE"/>
    <w:rsid w:val="001340EE"/>
    <w:rsid w:val="001349A6"/>
    <w:rsid w:val="00134AA9"/>
    <w:rsid w:val="0013591F"/>
    <w:rsid w:val="00135EC5"/>
    <w:rsid w:val="0013725B"/>
    <w:rsid w:val="001400FA"/>
    <w:rsid w:val="001408BB"/>
    <w:rsid w:val="00140B11"/>
    <w:rsid w:val="00140B95"/>
    <w:rsid w:val="00141428"/>
    <w:rsid w:val="001423BE"/>
    <w:rsid w:val="00142C81"/>
    <w:rsid w:val="00143397"/>
    <w:rsid w:val="0014356B"/>
    <w:rsid w:val="001436AD"/>
    <w:rsid w:val="0014429A"/>
    <w:rsid w:val="0014448B"/>
    <w:rsid w:val="00144776"/>
    <w:rsid w:val="001455C7"/>
    <w:rsid w:val="00145E68"/>
    <w:rsid w:val="00146996"/>
    <w:rsid w:val="00146DA3"/>
    <w:rsid w:val="0014776B"/>
    <w:rsid w:val="00147ACF"/>
    <w:rsid w:val="00147E42"/>
    <w:rsid w:val="001500B4"/>
    <w:rsid w:val="0015023F"/>
    <w:rsid w:val="00152438"/>
    <w:rsid w:val="00152A65"/>
    <w:rsid w:val="00152B38"/>
    <w:rsid w:val="00152C1B"/>
    <w:rsid w:val="001539BE"/>
    <w:rsid w:val="00153D48"/>
    <w:rsid w:val="001558EB"/>
    <w:rsid w:val="001559BB"/>
    <w:rsid w:val="00156477"/>
    <w:rsid w:val="00157218"/>
    <w:rsid w:val="00157636"/>
    <w:rsid w:val="0015772A"/>
    <w:rsid w:val="00157F2B"/>
    <w:rsid w:val="00160D68"/>
    <w:rsid w:val="00162369"/>
    <w:rsid w:val="001630A8"/>
    <w:rsid w:val="00163662"/>
    <w:rsid w:val="00163B40"/>
    <w:rsid w:val="00163DAE"/>
    <w:rsid w:val="001643AD"/>
    <w:rsid w:val="001644EF"/>
    <w:rsid w:val="001647EA"/>
    <w:rsid w:val="001664E9"/>
    <w:rsid w:val="00166D39"/>
    <w:rsid w:val="00166E2B"/>
    <w:rsid w:val="00167CF9"/>
    <w:rsid w:val="00167D06"/>
    <w:rsid w:val="00170B56"/>
    <w:rsid w:val="00171042"/>
    <w:rsid w:val="00171F0F"/>
    <w:rsid w:val="00172019"/>
    <w:rsid w:val="00172059"/>
    <w:rsid w:val="001724C5"/>
    <w:rsid w:val="0017293A"/>
    <w:rsid w:val="00173355"/>
    <w:rsid w:val="00174351"/>
    <w:rsid w:val="00174452"/>
    <w:rsid w:val="00176EE8"/>
    <w:rsid w:val="0017710B"/>
    <w:rsid w:val="00177D80"/>
    <w:rsid w:val="0018075A"/>
    <w:rsid w:val="00180CAD"/>
    <w:rsid w:val="00180F6B"/>
    <w:rsid w:val="001811E5"/>
    <w:rsid w:val="001815F2"/>
    <w:rsid w:val="00182A21"/>
    <w:rsid w:val="0018341F"/>
    <w:rsid w:val="0018356C"/>
    <w:rsid w:val="00183776"/>
    <w:rsid w:val="00183A40"/>
    <w:rsid w:val="00183B63"/>
    <w:rsid w:val="001852E2"/>
    <w:rsid w:val="0018799B"/>
    <w:rsid w:val="0019002D"/>
    <w:rsid w:val="0019055A"/>
    <w:rsid w:val="0019090C"/>
    <w:rsid w:val="00191511"/>
    <w:rsid w:val="001916E3"/>
    <w:rsid w:val="001917F6"/>
    <w:rsid w:val="00191B58"/>
    <w:rsid w:val="00191F47"/>
    <w:rsid w:val="001922DA"/>
    <w:rsid w:val="001930C6"/>
    <w:rsid w:val="0019374B"/>
    <w:rsid w:val="00193B7B"/>
    <w:rsid w:val="00193F9D"/>
    <w:rsid w:val="0019411D"/>
    <w:rsid w:val="001947DF"/>
    <w:rsid w:val="00194CAB"/>
    <w:rsid w:val="00195038"/>
    <w:rsid w:val="001950FD"/>
    <w:rsid w:val="00195B85"/>
    <w:rsid w:val="00195E2C"/>
    <w:rsid w:val="00196B5F"/>
    <w:rsid w:val="00197934"/>
    <w:rsid w:val="001A007B"/>
    <w:rsid w:val="001A0182"/>
    <w:rsid w:val="001A027B"/>
    <w:rsid w:val="001A0B0F"/>
    <w:rsid w:val="001A0BD6"/>
    <w:rsid w:val="001A1A60"/>
    <w:rsid w:val="001A1B81"/>
    <w:rsid w:val="001A1FC3"/>
    <w:rsid w:val="001A2063"/>
    <w:rsid w:val="001A217B"/>
    <w:rsid w:val="001A2A87"/>
    <w:rsid w:val="001A3C1D"/>
    <w:rsid w:val="001A4139"/>
    <w:rsid w:val="001A4751"/>
    <w:rsid w:val="001A5D19"/>
    <w:rsid w:val="001A5D8E"/>
    <w:rsid w:val="001A5DCD"/>
    <w:rsid w:val="001A696E"/>
    <w:rsid w:val="001A69E0"/>
    <w:rsid w:val="001A6E3C"/>
    <w:rsid w:val="001A735E"/>
    <w:rsid w:val="001A79C3"/>
    <w:rsid w:val="001B00AD"/>
    <w:rsid w:val="001B1270"/>
    <w:rsid w:val="001B1DA2"/>
    <w:rsid w:val="001B2D16"/>
    <w:rsid w:val="001B3071"/>
    <w:rsid w:val="001B449A"/>
    <w:rsid w:val="001B4B5D"/>
    <w:rsid w:val="001B4E6C"/>
    <w:rsid w:val="001B518D"/>
    <w:rsid w:val="001B51F9"/>
    <w:rsid w:val="001B6296"/>
    <w:rsid w:val="001B6425"/>
    <w:rsid w:val="001B75CB"/>
    <w:rsid w:val="001B76E7"/>
    <w:rsid w:val="001B770B"/>
    <w:rsid w:val="001B7F6A"/>
    <w:rsid w:val="001C00BF"/>
    <w:rsid w:val="001C0A08"/>
    <w:rsid w:val="001C0AA8"/>
    <w:rsid w:val="001C0CB9"/>
    <w:rsid w:val="001C0D1A"/>
    <w:rsid w:val="001C13C4"/>
    <w:rsid w:val="001C1C89"/>
    <w:rsid w:val="001C1F82"/>
    <w:rsid w:val="001C20B2"/>
    <w:rsid w:val="001C2132"/>
    <w:rsid w:val="001C2D45"/>
    <w:rsid w:val="001C2E0C"/>
    <w:rsid w:val="001C3AC1"/>
    <w:rsid w:val="001C5255"/>
    <w:rsid w:val="001C5611"/>
    <w:rsid w:val="001C587C"/>
    <w:rsid w:val="001C5963"/>
    <w:rsid w:val="001C6F5F"/>
    <w:rsid w:val="001C738A"/>
    <w:rsid w:val="001C7733"/>
    <w:rsid w:val="001C7B15"/>
    <w:rsid w:val="001C7C67"/>
    <w:rsid w:val="001D1816"/>
    <w:rsid w:val="001D1D8D"/>
    <w:rsid w:val="001D22CD"/>
    <w:rsid w:val="001D278F"/>
    <w:rsid w:val="001D28C5"/>
    <w:rsid w:val="001D2A54"/>
    <w:rsid w:val="001D3336"/>
    <w:rsid w:val="001D33D6"/>
    <w:rsid w:val="001D34A7"/>
    <w:rsid w:val="001D42E0"/>
    <w:rsid w:val="001D4404"/>
    <w:rsid w:val="001D51C1"/>
    <w:rsid w:val="001D57B4"/>
    <w:rsid w:val="001D5B3F"/>
    <w:rsid w:val="001D5B40"/>
    <w:rsid w:val="001D5BCC"/>
    <w:rsid w:val="001D5DB0"/>
    <w:rsid w:val="001D6524"/>
    <w:rsid w:val="001D757F"/>
    <w:rsid w:val="001D7A7C"/>
    <w:rsid w:val="001E0639"/>
    <w:rsid w:val="001E08F1"/>
    <w:rsid w:val="001E0D86"/>
    <w:rsid w:val="001E1124"/>
    <w:rsid w:val="001E20D5"/>
    <w:rsid w:val="001E2EBB"/>
    <w:rsid w:val="001E3864"/>
    <w:rsid w:val="001E3869"/>
    <w:rsid w:val="001E3DDA"/>
    <w:rsid w:val="001E3FFA"/>
    <w:rsid w:val="001E4745"/>
    <w:rsid w:val="001E4D73"/>
    <w:rsid w:val="001E5857"/>
    <w:rsid w:val="001E6730"/>
    <w:rsid w:val="001E6823"/>
    <w:rsid w:val="001E6A9A"/>
    <w:rsid w:val="001E7C0D"/>
    <w:rsid w:val="001F00F5"/>
    <w:rsid w:val="001F036F"/>
    <w:rsid w:val="001F03D9"/>
    <w:rsid w:val="001F0AB1"/>
    <w:rsid w:val="001F1BA6"/>
    <w:rsid w:val="001F224B"/>
    <w:rsid w:val="001F23C2"/>
    <w:rsid w:val="001F328B"/>
    <w:rsid w:val="001F3842"/>
    <w:rsid w:val="001F3EA6"/>
    <w:rsid w:val="001F3EF3"/>
    <w:rsid w:val="001F4FEB"/>
    <w:rsid w:val="001F5066"/>
    <w:rsid w:val="001F54B3"/>
    <w:rsid w:val="001F6320"/>
    <w:rsid w:val="001F6587"/>
    <w:rsid w:val="001F65BF"/>
    <w:rsid w:val="001F6727"/>
    <w:rsid w:val="001F6ADC"/>
    <w:rsid w:val="001F74C0"/>
    <w:rsid w:val="001F75EF"/>
    <w:rsid w:val="001F7AB7"/>
    <w:rsid w:val="002008A9"/>
    <w:rsid w:val="00200D60"/>
    <w:rsid w:val="00201698"/>
    <w:rsid w:val="00202017"/>
    <w:rsid w:val="00202789"/>
    <w:rsid w:val="00203772"/>
    <w:rsid w:val="00203CC6"/>
    <w:rsid w:val="0020471E"/>
    <w:rsid w:val="00204D26"/>
    <w:rsid w:val="00206927"/>
    <w:rsid w:val="002077C6"/>
    <w:rsid w:val="00207D8D"/>
    <w:rsid w:val="00210ED6"/>
    <w:rsid w:val="00212067"/>
    <w:rsid w:val="00212D3E"/>
    <w:rsid w:val="002131B0"/>
    <w:rsid w:val="0021321B"/>
    <w:rsid w:val="002134DF"/>
    <w:rsid w:val="00213F61"/>
    <w:rsid w:val="0021450D"/>
    <w:rsid w:val="00215008"/>
    <w:rsid w:val="002154C2"/>
    <w:rsid w:val="00215536"/>
    <w:rsid w:val="00215BBD"/>
    <w:rsid w:val="00216B47"/>
    <w:rsid w:val="002170F2"/>
    <w:rsid w:val="0021789C"/>
    <w:rsid w:val="00220623"/>
    <w:rsid w:val="00221E90"/>
    <w:rsid w:val="00222398"/>
    <w:rsid w:val="00222FB7"/>
    <w:rsid w:val="00223315"/>
    <w:rsid w:val="00223A6B"/>
    <w:rsid w:val="00224632"/>
    <w:rsid w:val="00224C7A"/>
    <w:rsid w:val="00224CD1"/>
    <w:rsid w:val="00224D22"/>
    <w:rsid w:val="00224E21"/>
    <w:rsid w:val="00224FCB"/>
    <w:rsid w:val="00225097"/>
    <w:rsid w:val="00225577"/>
    <w:rsid w:val="00227170"/>
    <w:rsid w:val="002302E5"/>
    <w:rsid w:val="002303D1"/>
    <w:rsid w:val="00231068"/>
    <w:rsid w:val="002333C2"/>
    <w:rsid w:val="00233613"/>
    <w:rsid w:val="00234F16"/>
    <w:rsid w:val="00235D17"/>
    <w:rsid w:val="00235ED5"/>
    <w:rsid w:val="002361BA"/>
    <w:rsid w:val="00236C7B"/>
    <w:rsid w:val="00237206"/>
    <w:rsid w:val="00237EE1"/>
    <w:rsid w:val="00240282"/>
    <w:rsid w:val="0024045B"/>
    <w:rsid w:val="002408D2"/>
    <w:rsid w:val="0024096D"/>
    <w:rsid w:val="00243EA0"/>
    <w:rsid w:val="00244153"/>
    <w:rsid w:val="00244294"/>
    <w:rsid w:val="00244AA1"/>
    <w:rsid w:val="00244E10"/>
    <w:rsid w:val="00246B4E"/>
    <w:rsid w:val="00246FD8"/>
    <w:rsid w:val="00247F1A"/>
    <w:rsid w:val="00250270"/>
    <w:rsid w:val="0025030D"/>
    <w:rsid w:val="00250B90"/>
    <w:rsid w:val="002510EB"/>
    <w:rsid w:val="0025147D"/>
    <w:rsid w:val="00251568"/>
    <w:rsid w:val="00251D97"/>
    <w:rsid w:val="00251FC8"/>
    <w:rsid w:val="00254FDE"/>
    <w:rsid w:val="00255A71"/>
    <w:rsid w:val="00255B1C"/>
    <w:rsid w:val="002566E0"/>
    <w:rsid w:val="0025792B"/>
    <w:rsid w:val="002601C2"/>
    <w:rsid w:val="002607F4"/>
    <w:rsid w:val="00260845"/>
    <w:rsid w:val="00260C7F"/>
    <w:rsid w:val="00261118"/>
    <w:rsid w:val="00261810"/>
    <w:rsid w:val="00261835"/>
    <w:rsid w:val="002620F3"/>
    <w:rsid w:val="00263048"/>
    <w:rsid w:val="002644AD"/>
    <w:rsid w:val="00264F65"/>
    <w:rsid w:val="00265016"/>
    <w:rsid w:val="002666D2"/>
    <w:rsid w:val="00266AC6"/>
    <w:rsid w:val="00266F83"/>
    <w:rsid w:val="002674A8"/>
    <w:rsid w:val="002678FD"/>
    <w:rsid w:val="00267A43"/>
    <w:rsid w:val="00267F93"/>
    <w:rsid w:val="00270122"/>
    <w:rsid w:val="00270202"/>
    <w:rsid w:val="002714D3"/>
    <w:rsid w:val="002719EE"/>
    <w:rsid w:val="0027208C"/>
    <w:rsid w:val="0027216A"/>
    <w:rsid w:val="0027288C"/>
    <w:rsid w:val="0027290E"/>
    <w:rsid w:val="00272B0A"/>
    <w:rsid w:val="0027383D"/>
    <w:rsid w:val="00273D99"/>
    <w:rsid w:val="002753A1"/>
    <w:rsid w:val="002757E4"/>
    <w:rsid w:val="0028077F"/>
    <w:rsid w:val="00281F2F"/>
    <w:rsid w:val="00282B42"/>
    <w:rsid w:val="00282BAB"/>
    <w:rsid w:val="00282BD8"/>
    <w:rsid w:val="00283070"/>
    <w:rsid w:val="0028553C"/>
    <w:rsid w:val="00287497"/>
    <w:rsid w:val="00287588"/>
    <w:rsid w:val="002879D2"/>
    <w:rsid w:val="00290011"/>
    <w:rsid w:val="0029137C"/>
    <w:rsid w:val="00291933"/>
    <w:rsid w:val="00291DD1"/>
    <w:rsid w:val="00292850"/>
    <w:rsid w:val="00292985"/>
    <w:rsid w:val="00293577"/>
    <w:rsid w:val="0029522D"/>
    <w:rsid w:val="002962A9"/>
    <w:rsid w:val="00296AEF"/>
    <w:rsid w:val="00296AFE"/>
    <w:rsid w:val="00296C2E"/>
    <w:rsid w:val="00297019"/>
    <w:rsid w:val="002973A1"/>
    <w:rsid w:val="002A1669"/>
    <w:rsid w:val="002A19ED"/>
    <w:rsid w:val="002A1B27"/>
    <w:rsid w:val="002A1DA5"/>
    <w:rsid w:val="002A2FAC"/>
    <w:rsid w:val="002A318F"/>
    <w:rsid w:val="002A341C"/>
    <w:rsid w:val="002A3ABB"/>
    <w:rsid w:val="002A402F"/>
    <w:rsid w:val="002A4EA8"/>
    <w:rsid w:val="002A57B6"/>
    <w:rsid w:val="002A5CC1"/>
    <w:rsid w:val="002B0C63"/>
    <w:rsid w:val="002B18AB"/>
    <w:rsid w:val="002B28F8"/>
    <w:rsid w:val="002B2EE8"/>
    <w:rsid w:val="002B39CA"/>
    <w:rsid w:val="002B3BEE"/>
    <w:rsid w:val="002B3EB7"/>
    <w:rsid w:val="002B3F1A"/>
    <w:rsid w:val="002B471F"/>
    <w:rsid w:val="002B4960"/>
    <w:rsid w:val="002B535F"/>
    <w:rsid w:val="002B572C"/>
    <w:rsid w:val="002B5A61"/>
    <w:rsid w:val="002B66D1"/>
    <w:rsid w:val="002B691C"/>
    <w:rsid w:val="002B6973"/>
    <w:rsid w:val="002B767E"/>
    <w:rsid w:val="002B7F42"/>
    <w:rsid w:val="002C07EC"/>
    <w:rsid w:val="002C0B99"/>
    <w:rsid w:val="002C0CE5"/>
    <w:rsid w:val="002C0E8C"/>
    <w:rsid w:val="002C1475"/>
    <w:rsid w:val="002C1FC2"/>
    <w:rsid w:val="002C21DE"/>
    <w:rsid w:val="002C2258"/>
    <w:rsid w:val="002C2ADA"/>
    <w:rsid w:val="002C3296"/>
    <w:rsid w:val="002C36CF"/>
    <w:rsid w:val="002C3997"/>
    <w:rsid w:val="002C4167"/>
    <w:rsid w:val="002C542E"/>
    <w:rsid w:val="002C5D6A"/>
    <w:rsid w:val="002C6280"/>
    <w:rsid w:val="002C67F8"/>
    <w:rsid w:val="002C6B67"/>
    <w:rsid w:val="002D03F5"/>
    <w:rsid w:val="002D131E"/>
    <w:rsid w:val="002D1C30"/>
    <w:rsid w:val="002D1F05"/>
    <w:rsid w:val="002D2971"/>
    <w:rsid w:val="002D2C56"/>
    <w:rsid w:val="002D2F42"/>
    <w:rsid w:val="002D44BA"/>
    <w:rsid w:val="002D4AFE"/>
    <w:rsid w:val="002D4F0B"/>
    <w:rsid w:val="002D52BF"/>
    <w:rsid w:val="002D6CD4"/>
    <w:rsid w:val="002D7591"/>
    <w:rsid w:val="002D7F09"/>
    <w:rsid w:val="002E09D7"/>
    <w:rsid w:val="002E1261"/>
    <w:rsid w:val="002E150D"/>
    <w:rsid w:val="002E187F"/>
    <w:rsid w:val="002E1B2B"/>
    <w:rsid w:val="002E3F2F"/>
    <w:rsid w:val="002E48A6"/>
    <w:rsid w:val="002E54BA"/>
    <w:rsid w:val="002E571D"/>
    <w:rsid w:val="002E58B4"/>
    <w:rsid w:val="002E5DBB"/>
    <w:rsid w:val="002E6318"/>
    <w:rsid w:val="002E6E13"/>
    <w:rsid w:val="002E787F"/>
    <w:rsid w:val="002E7992"/>
    <w:rsid w:val="002E7CF7"/>
    <w:rsid w:val="002F00B0"/>
    <w:rsid w:val="002F0103"/>
    <w:rsid w:val="002F0C76"/>
    <w:rsid w:val="002F1334"/>
    <w:rsid w:val="002F2204"/>
    <w:rsid w:val="002F313D"/>
    <w:rsid w:val="002F365A"/>
    <w:rsid w:val="002F3DB9"/>
    <w:rsid w:val="002F413C"/>
    <w:rsid w:val="002F4930"/>
    <w:rsid w:val="002F5832"/>
    <w:rsid w:val="002F64A7"/>
    <w:rsid w:val="002F6975"/>
    <w:rsid w:val="002F69CF"/>
    <w:rsid w:val="003006AD"/>
    <w:rsid w:val="00301EDA"/>
    <w:rsid w:val="003024EE"/>
    <w:rsid w:val="00302675"/>
    <w:rsid w:val="0030273A"/>
    <w:rsid w:val="00302FD8"/>
    <w:rsid w:val="003031F3"/>
    <w:rsid w:val="0030341F"/>
    <w:rsid w:val="00303609"/>
    <w:rsid w:val="00303AC0"/>
    <w:rsid w:val="00304579"/>
    <w:rsid w:val="00305257"/>
    <w:rsid w:val="00305834"/>
    <w:rsid w:val="00305982"/>
    <w:rsid w:val="00306251"/>
    <w:rsid w:val="0030648D"/>
    <w:rsid w:val="0030656B"/>
    <w:rsid w:val="003066B1"/>
    <w:rsid w:val="00307B4F"/>
    <w:rsid w:val="00307E92"/>
    <w:rsid w:val="00310291"/>
    <w:rsid w:val="00310D7F"/>
    <w:rsid w:val="00311509"/>
    <w:rsid w:val="00311636"/>
    <w:rsid w:val="00311EA5"/>
    <w:rsid w:val="00312486"/>
    <w:rsid w:val="00313941"/>
    <w:rsid w:val="00313BF0"/>
    <w:rsid w:val="00313E8A"/>
    <w:rsid w:val="0031405A"/>
    <w:rsid w:val="003143C0"/>
    <w:rsid w:val="003145E4"/>
    <w:rsid w:val="00314683"/>
    <w:rsid w:val="00314921"/>
    <w:rsid w:val="00314CD8"/>
    <w:rsid w:val="00314DE0"/>
    <w:rsid w:val="00314E36"/>
    <w:rsid w:val="00315290"/>
    <w:rsid w:val="003159BA"/>
    <w:rsid w:val="00315BBB"/>
    <w:rsid w:val="00315F96"/>
    <w:rsid w:val="0031634B"/>
    <w:rsid w:val="00316D92"/>
    <w:rsid w:val="00317BF6"/>
    <w:rsid w:val="00320F01"/>
    <w:rsid w:val="00321ABA"/>
    <w:rsid w:val="00321D51"/>
    <w:rsid w:val="003225C0"/>
    <w:rsid w:val="00322879"/>
    <w:rsid w:val="00322CB1"/>
    <w:rsid w:val="00322EBE"/>
    <w:rsid w:val="003242E8"/>
    <w:rsid w:val="003250BA"/>
    <w:rsid w:val="003257FB"/>
    <w:rsid w:val="00326DA6"/>
    <w:rsid w:val="00327113"/>
    <w:rsid w:val="0032712A"/>
    <w:rsid w:val="00327480"/>
    <w:rsid w:val="00327B04"/>
    <w:rsid w:val="003300E4"/>
    <w:rsid w:val="00330A94"/>
    <w:rsid w:val="00331185"/>
    <w:rsid w:val="00331187"/>
    <w:rsid w:val="003318A9"/>
    <w:rsid w:val="00331D53"/>
    <w:rsid w:val="0033249E"/>
    <w:rsid w:val="003324EE"/>
    <w:rsid w:val="0033281F"/>
    <w:rsid w:val="00332B6E"/>
    <w:rsid w:val="00332D56"/>
    <w:rsid w:val="00334A0D"/>
    <w:rsid w:val="00336CC4"/>
    <w:rsid w:val="0033736C"/>
    <w:rsid w:val="00341775"/>
    <w:rsid w:val="00341CEE"/>
    <w:rsid w:val="00341E8E"/>
    <w:rsid w:val="003424BB"/>
    <w:rsid w:val="00344BC1"/>
    <w:rsid w:val="00345CB4"/>
    <w:rsid w:val="00345E0B"/>
    <w:rsid w:val="00346172"/>
    <w:rsid w:val="003461DB"/>
    <w:rsid w:val="00347947"/>
    <w:rsid w:val="0035136D"/>
    <w:rsid w:val="003519BC"/>
    <w:rsid w:val="00351CCF"/>
    <w:rsid w:val="00353506"/>
    <w:rsid w:val="003535A1"/>
    <w:rsid w:val="00353B45"/>
    <w:rsid w:val="00353C0D"/>
    <w:rsid w:val="00353CB5"/>
    <w:rsid w:val="00354B62"/>
    <w:rsid w:val="00355230"/>
    <w:rsid w:val="00356AB2"/>
    <w:rsid w:val="0035703C"/>
    <w:rsid w:val="003570AA"/>
    <w:rsid w:val="003574C7"/>
    <w:rsid w:val="003577D1"/>
    <w:rsid w:val="00357DE2"/>
    <w:rsid w:val="00360ECA"/>
    <w:rsid w:val="00361670"/>
    <w:rsid w:val="00361B3C"/>
    <w:rsid w:val="00362CFB"/>
    <w:rsid w:val="00364DB5"/>
    <w:rsid w:val="00364E07"/>
    <w:rsid w:val="00365191"/>
    <w:rsid w:val="00365365"/>
    <w:rsid w:val="00365758"/>
    <w:rsid w:val="0036580A"/>
    <w:rsid w:val="00365A8B"/>
    <w:rsid w:val="00365DDE"/>
    <w:rsid w:val="003677EF"/>
    <w:rsid w:val="00370E47"/>
    <w:rsid w:val="00370FF3"/>
    <w:rsid w:val="00371E61"/>
    <w:rsid w:val="00372233"/>
    <w:rsid w:val="00372542"/>
    <w:rsid w:val="00373BEA"/>
    <w:rsid w:val="00373D17"/>
    <w:rsid w:val="00373E8E"/>
    <w:rsid w:val="003746FF"/>
    <w:rsid w:val="00374B4A"/>
    <w:rsid w:val="00375888"/>
    <w:rsid w:val="003760DC"/>
    <w:rsid w:val="0037615F"/>
    <w:rsid w:val="00376A03"/>
    <w:rsid w:val="00376EA1"/>
    <w:rsid w:val="00376F96"/>
    <w:rsid w:val="00377345"/>
    <w:rsid w:val="00380444"/>
    <w:rsid w:val="0038066C"/>
    <w:rsid w:val="00380BA8"/>
    <w:rsid w:val="003810B3"/>
    <w:rsid w:val="00382FD7"/>
    <w:rsid w:val="00383908"/>
    <w:rsid w:val="003846AF"/>
    <w:rsid w:val="00384796"/>
    <w:rsid w:val="00386501"/>
    <w:rsid w:val="00386B51"/>
    <w:rsid w:val="00386D41"/>
    <w:rsid w:val="003907A0"/>
    <w:rsid w:val="00390DB3"/>
    <w:rsid w:val="003910D8"/>
    <w:rsid w:val="00392472"/>
    <w:rsid w:val="003939A4"/>
    <w:rsid w:val="00393AC0"/>
    <w:rsid w:val="00394054"/>
    <w:rsid w:val="00394411"/>
    <w:rsid w:val="003946B7"/>
    <w:rsid w:val="003948E3"/>
    <w:rsid w:val="00395408"/>
    <w:rsid w:val="00395623"/>
    <w:rsid w:val="00396570"/>
    <w:rsid w:val="003967C6"/>
    <w:rsid w:val="003969B7"/>
    <w:rsid w:val="003971DC"/>
    <w:rsid w:val="003976F1"/>
    <w:rsid w:val="0039780E"/>
    <w:rsid w:val="003A21FC"/>
    <w:rsid w:val="003A23DD"/>
    <w:rsid w:val="003A29CF"/>
    <w:rsid w:val="003A2A4C"/>
    <w:rsid w:val="003A42BE"/>
    <w:rsid w:val="003A4D01"/>
    <w:rsid w:val="003A5450"/>
    <w:rsid w:val="003A5669"/>
    <w:rsid w:val="003A5B32"/>
    <w:rsid w:val="003A604E"/>
    <w:rsid w:val="003A67B3"/>
    <w:rsid w:val="003A6D67"/>
    <w:rsid w:val="003A721E"/>
    <w:rsid w:val="003A7FBA"/>
    <w:rsid w:val="003B0540"/>
    <w:rsid w:val="003B1FA8"/>
    <w:rsid w:val="003B235F"/>
    <w:rsid w:val="003B2EB1"/>
    <w:rsid w:val="003B353F"/>
    <w:rsid w:val="003B3B11"/>
    <w:rsid w:val="003B4030"/>
    <w:rsid w:val="003B4A08"/>
    <w:rsid w:val="003B555D"/>
    <w:rsid w:val="003B59CA"/>
    <w:rsid w:val="003B5FBD"/>
    <w:rsid w:val="003B6255"/>
    <w:rsid w:val="003B6C3D"/>
    <w:rsid w:val="003B6FFC"/>
    <w:rsid w:val="003B73C5"/>
    <w:rsid w:val="003C047A"/>
    <w:rsid w:val="003C09F9"/>
    <w:rsid w:val="003C13A8"/>
    <w:rsid w:val="003C14A5"/>
    <w:rsid w:val="003C1596"/>
    <w:rsid w:val="003C18BA"/>
    <w:rsid w:val="003C2672"/>
    <w:rsid w:val="003C2E92"/>
    <w:rsid w:val="003C412A"/>
    <w:rsid w:val="003C4280"/>
    <w:rsid w:val="003C430E"/>
    <w:rsid w:val="003C4829"/>
    <w:rsid w:val="003C5108"/>
    <w:rsid w:val="003C58B8"/>
    <w:rsid w:val="003C6DFD"/>
    <w:rsid w:val="003C6F0E"/>
    <w:rsid w:val="003D0FDE"/>
    <w:rsid w:val="003D11B7"/>
    <w:rsid w:val="003D18E0"/>
    <w:rsid w:val="003D2200"/>
    <w:rsid w:val="003D3E95"/>
    <w:rsid w:val="003D434A"/>
    <w:rsid w:val="003D494E"/>
    <w:rsid w:val="003D5C65"/>
    <w:rsid w:val="003D7751"/>
    <w:rsid w:val="003D77BE"/>
    <w:rsid w:val="003E022B"/>
    <w:rsid w:val="003E10B7"/>
    <w:rsid w:val="003E13F8"/>
    <w:rsid w:val="003E2862"/>
    <w:rsid w:val="003E2921"/>
    <w:rsid w:val="003E479E"/>
    <w:rsid w:val="003E4D11"/>
    <w:rsid w:val="003E5B58"/>
    <w:rsid w:val="003E5D8D"/>
    <w:rsid w:val="003E691E"/>
    <w:rsid w:val="003E6CF8"/>
    <w:rsid w:val="003E7511"/>
    <w:rsid w:val="003E76BE"/>
    <w:rsid w:val="003E79E5"/>
    <w:rsid w:val="003F01E5"/>
    <w:rsid w:val="003F0411"/>
    <w:rsid w:val="003F051D"/>
    <w:rsid w:val="003F1186"/>
    <w:rsid w:val="003F11A5"/>
    <w:rsid w:val="003F1253"/>
    <w:rsid w:val="003F168D"/>
    <w:rsid w:val="003F1969"/>
    <w:rsid w:val="003F19A7"/>
    <w:rsid w:val="003F20D1"/>
    <w:rsid w:val="003F2A64"/>
    <w:rsid w:val="003F35A7"/>
    <w:rsid w:val="003F3801"/>
    <w:rsid w:val="003F532D"/>
    <w:rsid w:val="003F62ED"/>
    <w:rsid w:val="003F6B94"/>
    <w:rsid w:val="003F781F"/>
    <w:rsid w:val="0040063E"/>
    <w:rsid w:val="0040108F"/>
    <w:rsid w:val="00401126"/>
    <w:rsid w:val="0040132A"/>
    <w:rsid w:val="00402302"/>
    <w:rsid w:val="00402CF4"/>
    <w:rsid w:val="0040453F"/>
    <w:rsid w:val="00404753"/>
    <w:rsid w:val="004047E5"/>
    <w:rsid w:val="0040514E"/>
    <w:rsid w:val="00405191"/>
    <w:rsid w:val="00405A70"/>
    <w:rsid w:val="00405B8D"/>
    <w:rsid w:val="00405CE4"/>
    <w:rsid w:val="00406B24"/>
    <w:rsid w:val="00407799"/>
    <w:rsid w:val="004100B1"/>
    <w:rsid w:val="0041184E"/>
    <w:rsid w:val="00412995"/>
    <w:rsid w:val="00412ADA"/>
    <w:rsid w:val="00412BF7"/>
    <w:rsid w:val="00412DB0"/>
    <w:rsid w:val="00413202"/>
    <w:rsid w:val="004138D3"/>
    <w:rsid w:val="00414004"/>
    <w:rsid w:val="00414302"/>
    <w:rsid w:val="0041450C"/>
    <w:rsid w:val="004145B0"/>
    <w:rsid w:val="004145B5"/>
    <w:rsid w:val="00415181"/>
    <w:rsid w:val="00415184"/>
    <w:rsid w:val="00415DF8"/>
    <w:rsid w:val="0041643F"/>
    <w:rsid w:val="00416812"/>
    <w:rsid w:val="004169EA"/>
    <w:rsid w:val="00417565"/>
    <w:rsid w:val="00420534"/>
    <w:rsid w:val="00420748"/>
    <w:rsid w:val="00421816"/>
    <w:rsid w:val="00423CB6"/>
    <w:rsid w:val="00423F17"/>
    <w:rsid w:val="00424317"/>
    <w:rsid w:val="00424724"/>
    <w:rsid w:val="00425441"/>
    <w:rsid w:val="0042598D"/>
    <w:rsid w:val="004259FB"/>
    <w:rsid w:val="00425FF8"/>
    <w:rsid w:val="004263F9"/>
    <w:rsid w:val="00426496"/>
    <w:rsid w:val="00426AA9"/>
    <w:rsid w:val="00427E9C"/>
    <w:rsid w:val="00430058"/>
    <w:rsid w:val="00430F24"/>
    <w:rsid w:val="00431549"/>
    <w:rsid w:val="0043169D"/>
    <w:rsid w:val="004319CE"/>
    <w:rsid w:val="00431F41"/>
    <w:rsid w:val="00431FB9"/>
    <w:rsid w:val="00432682"/>
    <w:rsid w:val="004336E0"/>
    <w:rsid w:val="00433D53"/>
    <w:rsid w:val="00433FCE"/>
    <w:rsid w:val="00434148"/>
    <w:rsid w:val="00434413"/>
    <w:rsid w:val="00434B48"/>
    <w:rsid w:val="00434C7D"/>
    <w:rsid w:val="00435EEA"/>
    <w:rsid w:val="004366DE"/>
    <w:rsid w:val="00437241"/>
    <w:rsid w:val="004372A0"/>
    <w:rsid w:val="00441645"/>
    <w:rsid w:val="004416EF"/>
    <w:rsid w:val="004448AC"/>
    <w:rsid w:val="00444AC9"/>
    <w:rsid w:val="00444B6A"/>
    <w:rsid w:val="00444D26"/>
    <w:rsid w:val="00444ED1"/>
    <w:rsid w:val="004455D8"/>
    <w:rsid w:val="0044624E"/>
    <w:rsid w:val="00446BC4"/>
    <w:rsid w:val="00447857"/>
    <w:rsid w:val="0044794B"/>
    <w:rsid w:val="00450055"/>
    <w:rsid w:val="004525A4"/>
    <w:rsid w:val="00452A3C"/>
    <w:rsid w:val="00452A61"/>
    <w:rsid w:val="00452CDD"/>
    <w:rsid w:val="00452F00"/>
    <w:rsid w:val="0045344B"/>
    <w:rsid w:val="00454118"/>
    <w:rsid w:val="004542EB"/>
    <w:rsid w:val="00454577"/>
    <w:rsid w:val="004548AB"/>
    <w:rsid w:val="00454CE5"/>
    <w:rsid w:val="00455FE9"/>
    <w:rsid w:val="004562F4"/>
    <w:rsid w:val="00456DD1"/>
    <w:rsid w:val="004579F8"/>
    <w:rsid w:val="00457C62"/>
    <w:rsid w:val="00457DC9"/>
    <w:rsid w:val="00460461"/>
    <w:rsid w:val="00460B2C"/>
    <w:rsid w:val="0046161C"/>
    <w:rsid w:val="00461CEA"/>
    <w:rsid w:val="00461FE6"/>
    <w:rsid w:val="0046274E"/>
    <w:rsid w:val="004639A1"/>
    <w:rsid w:val="00463E61"/>
    <w:rsid w:val="004647DF"/>
    <w:rsid w:val="00464CF5"/>
    <w:rsid w:val="00465A2A"/>
    <w:rsid w:val="00465A41"/>
    <w:rsid w:val="00466267"/>
    <w:rsid w:val="004664AC"/>
    <w:rsid w:val="004665A0"/>
    <w:rsid w:val="00467761"/>
    <w:rsid w:val="00467C2C"/>
    <w:rsid w:val="004702D4"/>
    <w:rsid w:val="004704B3"/>
    <w:rsid w:val="004707E2"/>
    <w:rsid w:val="0047093A"/>
    <w:rsid w:val="00470B65"/>
    <w:rsid w:val="00470E51"/>
    <w:rsid w:val="004713AA"/>
    <w:rsid w:val="004721C1"/>
    <w:rsid w:val="00472CB4"/>
    <w:rsid w:val="004734B9"/>
    <w:rsid w:val="004736D1"/>
    <w:rsid w:val="00474A20"/>
    <w:rsid w:val="00475061"/>
    <w:rsid w:val="004751A7"/>
    <w:rsid w:val="00475CAA"/>
    <w:rsid w:val="00476485"/>
    <w:rsid w:val="004765ED"/>
    <w:rsid w:val="0047691C"/>
    <w:rsid w:val="00476C7E"/>
    <w:rsid w:val="00476F6D"/>
    <w:rsid w:val="00477CDB"/>
    <w:rsid w:val="00477DB7"/>
    <w:rsid w:val="00480053"/>
    <w:rsid w:val="0048187E"/>
    <w:rsid w:val="00481ED7"/>
    <w:rsid w:val="004820AF"/>
    <w:rsid w:val="004822BB"/>
    <w:rsid w:val="00482AB1"/>
    <w:rsid w:val="00482D21"/>
    <w:rsid w:val="00483981"/>
    <w:rsid w:val="00484585"/>
    <w:rsid w:val="0048469C"/>
    <w:rsid w:val="00484712"/>
    <w:rsid w:val="00484F6A"/>
    <w:rsid w:val="00485C8A"/>
    <w:rsid w:val="00485F4B"/>
    <w:rsid w:val="0048616B"/>
    <w:rsid w:val="00486851"/>
    <w:rsid w:val="004873A9"/>
    <w:rsid w:val="00487492"/>
    <w:rsid w:val="004874FD"/>
    <w:rsid w:val="004875B7"/>
    <w:rsid w:val="0049052F"/>
    <w:rsid w:val="0049067A"/>
    <w:rsid w:val="00490BAB"/>
    <w:rsid w:val="00490C29"/>
    <w:rsid w:val="004914F1"/>
    <w:rsid w:val="00491B51"/>
    <w:rsid w:val="00491EDE"/>
    <w:rsid w:val="0049224E"/>
    <w:rsid w:val="004927EF"/>
    <w:rsid w:val="00492B56"/>
    <w:rsid w:val="00492ED8"/>
    <w:rsid w:val="0049464C"/>
    <w:rsid w:val="0049466F"/>
    <w:rsid w:val="0049486E"/>
    <w:rsid w:val="00494E50"/>
    <w:rsid w:val="0049557E"/>
    <w:rsid w:val="00495DDB"/>
    <w:rsid w:val="0049655E"/>
    <w:rsid w:val="00496C52"/>
    <w:rsid w:val="004971EF"/>
    <w:rsid w:val="00497761"/>
    <w:rsid w:val="004A04D1"/>
    <w:rsid w:val="004A1EAF"/>
    <w:rsid w:val="004A2298"/>
    <w:rsid w:val="004A2E4F"/>
    <w:rsid w:val="004A33B0"/>
    <w:rsid w:val="004A3BE6"/>
    <w:rsid w:val="004A46DD"/>
    <w:rsid w:val="004A48B1"/>
    <w:rsid w:val="004A645F"/>
    <w:rsid w:val="004B00B0"/>
    <w:rsid w:val="004B00E7"/>
    <w:rsid w:val="004B0537"/>
    <w:rsid w:val="004B0B10"/>
    <w:rsid w:val="004B12F8"/>
    <w:rsid w:val="004B162E"/>
    <w:rsid w:val="004B1ECE"/>
    <w:rsid w:val="004B30A9"/>
    <w:rsid w:val="004B3D8B"/>
    <w:rsid w:val="004B4AE6"/>
    <w:rsid w:val="004B670E"/>
    <w:rsid w:val="004B714F"/>
    <w:rsid w:val="004B7658"/>
    <w:rsid w:val="004B7670"/>
    <w:rsid w:val="004B7A5F"/>
    <w:rsid w:val="004C006A"/>
    <w:rsid w:val="004C1751"/>
    <w:rsid w:val="004C2246"/>
    <w:rsid w:val="004C2389"/>
    <w:rsid w:val="004C2435"/>
    <w:rsid w:val="004C24DD"/>
    <w:rsid w:val="004C3C5E"/>
    <w:rsid w:val="004C3DA6"/>
    <w:rsid w:val="004C4131"/>
    <w:rsid w:val="004C4269"/>
    <w:rsid w:val="004C42FD"/>
    <w:rsid w:val="004C4896"/>
    <w:rsid w:val="004C4A19"/>
    <w:rsid w:val="004C5681"/>
    <w:rsid w:val="004C5F14"/>
    <w:rsid w:val="004C6009"/>
    <w:rsid w:val="004C6545"/>
    <w:rsid w:val="004C7425"/>
    <w:rsid w:val="004C78D5"/>
    <w:rsid w:val="004C79B7"/>
    <w:rsid w:val="004C7EB8"/>
    <w:rsid w:val="004D0271"/>
    <w:rsid w:val="004D0C3D"/>
    <w:rsid w:val="004D1773"/>
    <w:rsid w:val="004D1D77"/>
    <w:rsid w:val="004D2729"/>
    <w:rsid w:val="004D3020"/>
    <w:rsid w:val="004D345D"/>
    <w:rsid w:val="004D3880"/>
    <w:rsid w:val="004D4412"/>
    <w:rsid w:val="004D4708"/>
    <w:rsid w:val="004D4CBB"/>
    <w:rsid w:val="004E0B56"/>
    <w:rsid w:val="004E1572"/>
    <w:rsid w:val="004E1625"/>
    <w:rsid w:val="004E26E1"/>
    <w:rsid w:val="004E26E5"/>
    <w:rsid w:val="004E2B81"/>
    <w:rsid w:val="004E3111"/>
    <w:rsid w:val="004E384A"/>
    <w:rsid w:val="004E39D8"/>
    <w:rsid w:val="004E45E5"/>
    <w:rsid w:val="004E4A5A"/>
    <w:rsid w:val="004E4DA8"/>
    <w:rsid w:val="004E523B"/>
    <w:rsid w:val="004E545D"/>
    <w:rsid w:val="004E551C"/>
    <w:rsid w:val="004E558C"/>
    <w:rsid w:val="004E55B4"/>
    <w:rsid w:val="004E58DD"/>
    <w:rsid w:val="004E7D2F"/>
    <w:rsid w:val="004F002D"/>
    <w:rsid w:val="004F0FEF"/>
    <w:rsid w:val="004F14AE"/>
    <w:rsid w:val="004F1730"/>
    <w:rsid w:val="004F18ED"/>
    <w:rsid w:val="004F22B2"/>
    <w:rsid w:val="004F2425"/>
    <w:rsid w:val="004F29D6"/>
    <w:rsid w:val="004F2CF3"/>
    <w:rsid w:val="004F446F"/>
    <w:rsid w:val="004F4C0F"/>
    <w:rsid w:val="004F4E25"/>
    <w:rsid w:val="004F539F"/>
    <w:rsid w:val="004F5C52"/>
    <w:rsid w:val="004F6A25"/>
    <w:rsid w:val="004F6F32"/>
    <w:rsid w:val="004F750B"/>
    <w:rsid w:val="004F7839"/>
    <w:rsid w:val="004F7CC1"/>
    <w:rsid w:val="0050018B"/>
    <w:rsid w:val="00500742"/>
    <w:rsid w:val="00500DA6"/>
    <w:rsid w:val="005014E7"/>
    <w:rsid w:val="00501E76"/>
    <w:rsid w:val="00502466"/>
    <w:rsid w:val="005037D2"/>
    <w:rsid w:val="005037D3"/>
    <w:rsid w:val="005039DA"/>
    <w:rsid w:val="00504924"/>
    <w:rsid w:val="00505410"/>
    <w:rsid w:val="0050547C"/>
    <w:rsid w:val="005058D3"/>
    <w:rsid w:val="00507972"/>
    <w:rsid w:val="00507C20"/>
    <w:rsid w:val="00507EC1"/>
    <w:rsid w:val="00510232"/>
    <w:rsid w:val="00510435"/>
    <w:rsid w:val="005109F8"/>
    <w:rsid w:val="005114D2"/>
    <w:rsid w:val="005115D4"/>
    <w:rsid w:val="005123B4"/>
    <w:rsid w:val="00512E22"/>
    <w:rsid w:val="00512EC8"/>
    <w:rsid w:val="005132A8"/>
    <w:rsid w:val="00513DC6"/>
    <w:rsid w:val="00514071"/>
    <w:rsid w:val="0051469A"/>
    <w:rsid w:val="00514A26"/>
    <w:rsid w:val="005155DD"/>
    <w:rsid w:val="00515C1A"/>
    <w:rsid w:val="00516457"/>
    <w:rsid w:val="00516D52"/>
    <w:rsid w:val="00517100"/>
    <w:rsid w:val="00517ED8"/>
    <w:rsid w:val="005203C7"/>
    <w:rsid w:val="005209E9"/>
    <w:rsid w:val="00520AD6"/>
    <w:rsid w:val="00521298"/>
    <w:rsid w:val="00521965"/>
    <w:rsid w:val="005231EC"/>
    <w:rsid w:val="00523BD7"/>
    <w:rsid w:val="00523F40"/>
    <w:rsid w:val="005249E2"/>
    <w:rsid w:val="005254B7"/>
    <w:rsid w:val="005262D0"/>
    <w:rsid w:val="00526C2F"/>
    <w:rsid w:val="005273BB"/>
    <w:rsid w:val="00527C7D"/>
    <w:rsid w:val="005301AB"/>
    <w:rsid w:val="00530E97"/>
    <w:rsid w:val="00530FB0"/>
    <w:rsid w:val="00531916"/>
    <w:rsid w:val="005322AE"/>
    <w:rsid w:val="0053232B"/>
    <w:rsid w:val="00534C50"/>
    <w:rsid w:val="00535D81"/>
    <w:rsid w:val="00535E40"/>
    <w:rsid w:val="00535F95"/>
    <w:rsid w:val="00536719"/>
    <w:rsid w:val="00536DD9"/>
    <w:rsid w:val="00537BBE"/>
    <w:rsid w:val="00537C9A"/>
    <w:rsid w:val="00537D69"/>
    <w:rsid w:val="00540A34"/>
    <w:rsid w:val="00540DBC"/>
    <w:rsid w:val="005420B6"/>
    <w:rsid w:val="00543768"/>
    <w:rsid w:val="0054380D"/>
    <w:rsid w:val="00543B87"/>
    <w:rsid w:val="0054422F"/>
    <w:rsid w:val="00544ED6"/>
    <w:rsid w:val="005465FB"/>
    <w:rsid w:val="005467F6"/>
    <w:rsid w:val="0054686D"/>
    <w:rsid w:val="005501E1"/>
    <w:rsid w:val="00550C5D"/>
    <w:rsid w:val="0055111E"/>
    <w:rsid w:val="0055112D"/>
    <w:rsid w:val="0055165A"/>
    <w:rsid w:val="00551D58"/>
    <w:rsid w:val="00552326"/>
    <w:rsid w:val="005523DB"/>
    <w:rsid w:val="00552B74"/>
    <w:rsid w:val="005542F1"/>
    <w:rsid w:val="00557033"/>
    <w:rsid w:val="0055710C"/>
    <w:rsid w:val="005574BA"/>
    <w:rsid w:val="00557752"/>
    <w:rsid w:val="0055793E"/>
    <w:rsid w:val="005579EB"/>
    <w:rsid w:val="00557A1A"/>
    <w:rsid w:val="00557CBB"/>
    <w:rsid w:val="005603AA"/>
    <w:rsid w:val="00560A1F"/>
    <w:rsid w:val="00560CB1"/>
    <w:rsid w:val="00560F1E"/>
    <w:rsid w:val="00564009"/>
    <w:rsid w:val="00564783"/>
    <w:rsid w:val="00564B4F"/>
    <w:rsid w:val="00564EE6"/>
    <w:rsid w:val="005665CC"/>
    <w:rsid w:val="00566A6D"/>
    <w:rsid w:val="00566C43"/>
    <w:rsid w:val="00567104"/>
    <w:rsid w:val="00571F20"/>
    <w:rsid w:val="005722B0"/>
    <w:rsid w:val="00572498"/>
    <w:rsid w:val="005724EC"/>
    <w:rsid w:val="00572644"/>
    <w:rsid w:val="00572ADD"/>
    <w:rsid w:val="00572CEF"/>
    <w:rsid w:val="00574740"/>
    <w:rsid w:val="005747BF"/>
    <w:rsid w:val="00574A4A"/>
    <w:rsid w:val="00574AFA"/>
    <w:rsid w:val="00575B07"/>
    <w:rsid w:val="00575B85"/>
    <w:rsid w:val="00575C25"/>
    <w:rsid w:val="0057664A"/>
    <w:rsid w:val="00580654"/>
    <w:rsid w:val="00580FD8"/>
    <w:rsid w:val="00581E57"/>
    <w:rsid w:val="005820BA"/>
    <w:rsid w:val="00582554"/>
    <w:rsid w:val="005829FE"/>
    <w:rsid w:val="00582EC5"/>
    <w:rsid w:val="0058316E"/>
    <w:rsid w:val="00583740"/>
    <w:rsid w:val="00583D98"/>
    <w:rsid w:val="005848CA"/>
    <w:rsid w:val="00584B63"/>
    <w:rsid w:val="00584BD1"/>
    <w:rsid w:val="00585F62"/>
    <w:rsid w:val="0058626B"/>
    <w:rsid w:val="00586890"/>
    <w:rsid w:val="005879DC"/>
    <w:rsid w:val="0059175C"/>
    <w:rsid w:val="00592210"/>
    <w:rsid w:val="00593FF1"/>
    <w:rsid w:val="005943B2"/>
    <w:rsid w:val="005943D9"/>
    <w:rsid w:val="005959CB"/>
    <w:rsid w:val="00596630"/>
    <w:rsid w:val="00596732"/>
    <w:rsid w:val="005975AE"/>
    <w:rsid w:val="005977C9"/>
    <w:rsid w:val="0059791E"/>
    <w:rsid w:val="00597CFC"/>
    <w:rsid w:val="005A0454"/>
    <w:rsid w:val="005A16E2"/>
    <w:rsid w:val="005A1BD4"/>
    <w:rsid w:val="005A1F8F"/>
    <w:rsid w:val="005A1FC4"/>
    <w:rsid w:val="005A2167"/>
    <w:rsid w:val="005A23DF"/>
    <w:rsid w:val="005A3690"/>
    <w:rsid w:val="005A3CEE"/>
    <w:rsid w:val="005A475B"/>
    <w:rsid w:val="005A5281"/>
    <w:rsid w:val="005A584F"/>
    <w:rsid w:val="005A6FAF"/>
    <w:rsid w:val="005A7464"/>
    <w:rsid w:val="005A7DFD"/>
    <w:rsid w:val="005B1317"/>
    <w:rsid w:val="005B1F40"/>
    <w:rsid w:val="005B2021"/>
    <w:rsid w:val="005B237A"/>
    <w:rsid w:val="005B27DE"/>
    <w:rsid w:val="005B2989"/>
    <w:rsid w:val="005B4275"/>
    <w:rsid w:val="005B4764"/>
    <w:rsid w:val="005B493A"/>
    <w:rsid w:val="005B50C6"/>
    <w:rsid w:val="005B5441"/>
    <w:rsid w:val="005B5A5D"/>
    <w:rsid w:val="005B67FA"/>
    <w:rsid w:val="005B746A"/>
    <w:rsid w:val="005B7B75"/>
    <w:rsid w:val="005B7F87"/>
    <w:rsid w:val="005C06E7"/>
    <w:rsid w:val="005C0F76"/>
    <w:rsid w:val="005C0FCA"/>
    <w:rsid w:val="005C1EB2"/>
    <w:rsid w:val="005C1F27"/>
    <w:rsid w:val="005C2825"/>
    <w:rsid w:val="005C2863"/>
    <w:rsid w:val="005C2B45"/>
    <w:rsid w:val="005C3C57"/>
    <w:rsid w:val="005C448F"/>
    <w:rsid w:val="005C4864"/>
    <w:rsid w:val="005C579C"/>
    <w:rsid w:val="005C57A5"/>
    <w:rsid w:val="005C58C4"/>
    <w:rsid w:val="005C6142"/>
    <w:rsid w:val="005C6145"/>
    <w:rsid w:val="005C6555"/>
    <w:rsid w:val="005C6D81"/>
    <w:rsid w:val="005C725A"/>
    <w:rsid w:val="005D0675"/>
    <w:rsid w:val="005D0DD5"/>
    <w:rsid w:val="005D13CF"/>
    <w:rsid w:val="005D1511"/>
    <w:rsid w:val="005D1699"/>
    <w:rsid w:val="005D21E6"/>
    <w:rsid w:val="005D2960"/>
    <w:rsid w:val="005D3060"/>
    <w:rsid w:val="005D33DB"/>
    <w:rsid w:val="005D4125"/>
    <w:rsid w:val="005D440C"/>
    <w:rsid w:val="005D4800"/>
    <w:rsid w:val="005D4F95"/>
    <w:rsid w:val="005D5443"/>
    <w:rsid w:val="005D574F"/>
    <w:rsid w:val="005D5C85"/>
    <w:rsid w:val="005D6905"/>
    <w:rsid w:val="005D6DB2"/>
    <w:rsid w:val="005D7230"/>
    <w:rsid w:val="005D76DD"/>
    <w:rsid w:val="005D79D5"/>
    <w:rsid w:val="005D7DB7"/>
    <w:rsid w:val="005E018E"/>
    <w:rsid w:val="005E0777"/>
    <w:rsid w:val="005E16E0"/>
    <w:rsid w:val="005E2A9C"/>
    <w:rsid w:val="005E385B"/>
    <w:rsid w:val="005E4889"/>
    <w:rsid w:val="005E4FA7"/>
    <w:rsid w:val="005E564F"/>
    <w:rsid w:val="005E5EF0"/>
    <w:rsid w:val="005E5EFA"/>
    <w:rsid w:val="005E605A"/>
    <w:rsid w:val="005E6333"/>
    <w:rsid w:val="005E67E3"/>
    <w:rsid w:val="005E6EB9"/>
    <w:rsid w:val="005F087F"/>
    <w:rsid w:val="005F0E99"/>
    <w:rsid w:val="005F1A58"/>
    <w:rsid w:val="005F2630"/>
    <w:rsid w:val="005F27BE"/>
    <w:rsid w:val="005F2C96"/>
    <w:rsid w:val="005F310E"/>
    <w:rsid w:val="005F51F5"/>
    <w:rsid w:val="005F547E"/>
    <w:rsid w:val="005F655C"/>
    <w:rsid w:val="005F6AB2"/>
    <w:rsid w:val="005F6E51"/>
    <w:rsid w:val="005F6EA5"/>
    <w:rsid w:val="005F6F8E"/>
    <w:rsid w:val="005F7331"/>
    <w:rsid w:val="00600795"/>
    <w:rsid w:val="00600B02"/>
    <w:rsid w:val="00601A7D"/>
    <w:rsid w:val="006031C4"/>
    <w:rsid w:val="006032EB"/>
    <w:rsid w:val="0060369C"/>
    <w:rsid w:val="00603E49"/>
    <w:rsid w:val="006044B5"/>
    <w:rsid w:val="006051A4"/>
    <w:rsid w:val="0060594D"/>
    <w:rsid w:val="00605CA8"/>
    <w:rsid w:val="006061F8"/>
    <w:rsid w:val="006067DD"/>
    <w:rsid w:val="006079A5"/>
    <w:rsid w:val="00607D39"/>
    <w:rsid w:val="00610400"/>
    <w:rsid w:val="0061180E"/>
    <w:rsid w:val="00611AAF"/>
    <w:rsid w:val="00611AFB"/>
    <w:rsid w:val="00611C32"/>
    <w:rsid w:val="00611FE7"/>
    <w:rsid w:val="006126AB"/>
    <w:rsid w:val="006128B6"/>
    <w:rsid w:val="00612A3A"/>
    <w:rsid w:val="00613051"/>
    <w:rsid w:val="006131ED"/>
    <w:rsid w:val="00613A87"/>
    <w:rsid w:val="00613D05"/>
    <w:rsid w:val="00614110"/>
    <w:rsid w:val="00614141"/>
    <w:rsid w:val="00614EEA"/>
    <w:rsid w:val="00616703"/>
    <w:rsid w:val="00616793"/>
    <w:rsid w:val="00616D3E"/>
    <w:rsid w:val="00617590"/>
    <w:rsid w:val="0061774D"/>
    <w:rsid w:val="00621033"/>
    <w:rsid w:val="0062125F"/>
    <w:rsid w:val="0062128B"/>
    <w:rsid w:val="006213AF"/>
    <w:rsid w:val="00621425"/>
    <w:rsid w:val="00621BEE"/>
    <w:rsid w:val="006220E0"/>
    <w:rsid w:val="006221B5"/>
    <w:rsid w:val="00622C14"/>
    <w:rsid w:val="006232DB"/>
    <w:rsid w:val="00623AEC"/>
    <w:rsid w:val="00623AF9"/>
    <w:rsid w:val="00623B47"/>
    <w:rsid w:val="006240EA"/>
    <w:rsid w:val="00624BEC"/>
    <w:rsid w:val="00624E2C"/>
    <w:rsid w:val="00624FD5"/>
    <w:rsid w:val="00626EA3"/>
    <w:rsid w:val="00627A37"/>
    <w:rsid w:val="00627C8F"/>
    <w:rsid w:val="00630C56"/>
    <w:rsid w:val="00630F95"/>
    <w:rsid w:val="006312D8"/>
    <w:rsid w:val="00632AE7"/>
    <w:rsid w:val="00632D0D"/>
    <w:rsid w:val="0063303C"/>
    <w:rsid w:val="00633077"/>
    <w:rsid w:val="0063325F"/>
    <w:rsid w:val="00633A03"/>
    <w:rsid w:val="00633B8B"/>
    <w:rsid w:val="0063406D"/>
    <w:rsid w:val="006340CF"/>
    <w:rsid w:val="006344FC"/>
    <w:rsid w:val="00634A05"/>
    <w:rsid w:val="006351A7"/>
    <w:rsid w:val="00635203"/>
    <w:rsid w:val="00636361"/>
    <w:rsid w:val="006364D3"/>
    <w:rsid w:val="00637E17"/>
    <w:rsid w:val="0064080E"/>
    <w:rsid w:val="00640990"/>
    <w:rsid w:val="00640DF0"/>
    <w:rsid w:val="00641244"/>
    <w:rsid w:val="00641D81"/>
    <w:rsid w:val="006429CB"/>
    <w:rsid w:val="00644EDC"/>
    <w:rsid w:val="00645D89"/>
    <w:rsid w:val="0064738F"/>
    <w:rsid w:val="00651164"/>
    <w:rsid w:val="006512F3"/>
    <w:rsid w:val="006515B2"/>
    <w:rsid w:val="0065176A"/>
    <w:rsid w:val="00651F97"/>
    <w:rsid w:val="00652069"/>
    <w:rsid w:val="00652532"/>
    <w:rsid w:val="00652702"/>
    <w:rsid w:val="006532C7"/>
    <w:rsid w:val="00653A3C"/>
    <w:rsid w:val="0065649D"/>
    <w:rsid w:val="006602D7"/>
    <w:rsid w:val="00660403"/>
    <w:rsid w:val="006607A8"/>
    <w:rsid w:val="0066087D"/>
    <w:rsid w:val="0066095E"/>
    <w:rsid w:val="00660E64"/>
    <w:rsid w:val="0066148C"/>
    <w:rsid w:val="006618E3"/>
    <w:rsid w:val="00661905"/>
    <w:rsid w:val="00661E76"/>
    <w:rsid w:val="006625F3"/>
    <w:rsid w:val="0066263F"/>
    <w:rsid w:val="006629C9"/>
    <w:rsid w:val="00662CCF"/>
    <w:rsid w:val="00663028"/>
    <w:rsid w:val="00663911"/>
    <w:rsid w:val="006641CC"/>
    <w:rsid w:val="00664A81"/>
    <w:rsid w:val="00664DA4"/>
    <w:rsid w:val="00665494"/>
    <w:rsid w:val="00665633"/>
    <w:rsid w:val="00665CC3"/>
    <w:rsid w:val="006663D6"/>
    <w:rsid w:val="006672FC"/>
    <w:rsid w:val="006676E7"/>
    <w:rsid w:val="00667E6E"/>
    <w:rsid w:val="006701A4"/>
    <w:rsid w:val="006701B5"/>
    <w:rsid w:val="006709D3"/>
    <w:rsid w:val="00671CCE"/>
    <w:rsid w:val="006724EF"/>
    <w:rsid w:val="006727CC"/>
    <w:rsid w:val="00672DF7"/>
    <w:rsid w:val="0067351E"/>
    <w:rsid w:val="00673859"/>
    <w:rsid w:val="006748CE"/>
    <w:rsid w:val="00674968"/>
    <w:rsid w:val="00674A0E"/>
    <w:rsid w:val="0067506D"/>
    <w:rsid w:val="00675652"/>
    <w:rsid w:val="00675CBB"/>
    <w:rsid w:val="00676EBC"/>
    <w:rsid w:val="00677CB7"/>
    <w:rsid w:val="0068053C"/>
    <w:rsid w:val="00680D33"/>
    <w:rsid w:val="00681277"/>
    <w:rsid w:val="006819D4"/>
    <w:rsid w:val="0068236D"/>
    <w:rsid w:val="00682660"/>
    <w:rsid w:val="006826B3"/>
    <w:rsid w:val="00682721"/>
    <w:rsid w:val="00682AFE"/>
    <w:rsid w:val="0068339F"/>
    <w:rsid w:val="0068363A"/>
    <w:rsid w:val="00685C50"/>
    <w:rsid w:val="00685E1F"/>
    <w:rsid w:val="00686801"/>
    <w:rsid w:val="00686D99"/>
    <w:rsid w:val="0068758A"/>
    <w:rsid w:val="006905E8"/>
    <w:rsid w:val="00691C97"/>
    <w:rsid w:val="00692138"/>
    <w:rsid w:val="00692172"/>
    <w:rsid w:val="0069226D"/>
    <w:rsid w:val="00692A77"/>
    <w:rsid w:val="00693292"/>
    <w:rsid w:val="00693E98"/>
    <w:rsid w:val="006941D0"/>
    <w:rsid w:val="00694C34"/>
    <w:rsid w:val="00694D46"/>
    <w:rsid w:val="00694FC9"/>
    <w:rsid w:val="006950AA"/>
    <w:rsid w:val="00695268"/>
    <w:rsid w:val="00695438"/>
    <w:rsid w:val="00696986"/>
    <w:rsid w:val="00696F76"/>
    <w:rsid w:val="006970A8"/>
    <w:rsid w:val="00697412"/>
    <w:rsid w:val="00697A5C"/>
    <w:rsid w:val="006A036C"/>
    <w:rsid w:val="006A05B3"/>
    <w:rsid w:val="006A05F8"/>
    <w:rsid w:val="006A08A6"/>
    <w:rsid w:val="006A0D2B"/>
    <w:rsid w:val="006A1680"/>
    <w:rsid w:val="006A22F2"/>
    <w:rsid w:val="006A3326"/>
    <w:rsid w:val="006A4914"/>
    <w:rsid w:val="006A5C0F"/>
    <w:rsid w:val="006A6006"/>
    <w:rsid w:val="006A69D2"/>
    <w:rsid w:val="006A72C5"/>
    <w:rsid w:val="006A747B"/>
    <w:rsid w:val="006A7761"/>
    <w:rsid w:val="006A7983"/>
    <w:rsid w:val="006A7B78"/>
    <w:rsid w:val="006B02F1"/>
    <w:rsid w:val="006B076D"/>
    <w:rsid w:val="006B0D19"/>
    <w:rsid w:val="006B1A47"/>
    <w:rsid w:val="006B21E6"/>
    <w:rsid w:val="006B3338"/>
    <w:rsid w:val="006B33CE"/>
    <w:rsid w:val="006B3E5C"/>
    <w:rsid w:val="006B3EA2"/>
    <w:rsid w:val="006B4C85"/>
    <w:rsid w:val="006B59E9"/>
    <w:rsid w:val="006B5B40"/>
    <w:rsid w:val="006B6145"/>
    <w:rsid w:val="006B76D3"/>
    <w:rsid w:val="006C019D"/>
    <w:rsid w:val="006C0FA5"/>
    <w:rsid w:val="006C1268"/>
    <w:rsid w:val="006C1A8D"/>
    <w:rsid w:val="006C22E2"/>
    <w:rsid w:val="006C25E1"/>
    <w:rsid w:val="006C267D"/>
    <w:rsid w:val="006C285F"/>
    <w:rsid w:val="006C296B"/>
    <w:rsid w:val="006C2DDF"/>
    <w:rsid w:val="006C3197"/>
    <w:rsid w:val="006C358B"/>
    <w:rsid w:val="006C39A3"/>
    <w:rsid w:val="006C5338"/>
    <w:rsid w:val="006C59AD"/>
    <w:rsid w:val="006C607D"/>
    <w:rsid w:val="006C71FC"/>
    <w:rsid w:val="006C75FB"/>
    <w:rsid w:val="006C7824"/>
    <w:rsid w:val="006C7AE5"/>
    <w:rsid w:val="006C7E72"/>
    <w:rsid w:val="006D02C7"/>
    <w:rsid w:val="006D06D7"/>
    <w:rsid w:val="006D20A4"/>
    <w:rsid w:val="006D2250"/>
    <w:rsid w:val="006D2463"/>
    <w:rsid w:val="006D2696"/>
    <w:rsid w:val="006D2B17"/>
    <w:rsid w:val="006D302B"/>
    <w:rsid w:val="006D4BA7"/>
    <w:rsid w:val="006D4F92"/>
    <w:rsid w:val="006D4FE4"/>
    <w:rsid w:val="006D63DA"/>
    <w:rsid w:val="006D670D"/>
    <w:rsid w:val="006D6A60"/>
    <w:rsid w:val="006D6DC9"/>
    <w:rsid w:val="006D7766"/>
    <w:rsid w:val="006D7B28"/>
    <w:rsid w:val="006E017E"/>
    <w:rsid w:val="006E06BA"/>
    <w:rsid w:val="006E0756"/>
    <w:rsid w:val="006E16C4"/>
    <w:rsid w:val="006E17FF"/>
    <w:rsid w:val="006E222E"/>
    <w:rsid w:val="006E260B"/>
    <w:rsid w:val="006E2916"/>
    <w:rsid w:val="006E3110"/>
    <w:rsid w:val="006E335E"/>
    <w:rsid w:val="006E3C1B"/>
    <w:rsid w:val="006E65B5"/>
    <w:rsid w:val="006E65D7"/>
    <w:rsid w:val="006E6C73"/>
    <w:rsid w:val="006E6E9E"/>
    <w:rsid w:val="006E72DC"/>
    <w:rsid w:val="006E765F"/>
    <w:rsid w:val="006E7667"/>
    <w:rsid w:val="006F0A92"/>
    <w:rsid w:val="006F0AE7"/>
    <w:rsid w:val="006F0D0B"/>
    <w:rsid w:val="006F13DF"/>
    <w:rsid w:val="006F1664"/>
    <w:rsid w:val="006F1724"/>
    <w:rsid w:val="006F2EFD"/>
    <w:rsid w:val="006F3C10"/>
    <w:rsid w:val="006F4A45"/>
    <w:rsid w:val="006F4C5F"/>
    <w:rsid w:val="006F501E"/>
    <w:rsid w:val="006F58B4"/>
    <w:rsid w:val="006F5C64"/>
    <w:rsid w:val="006F5D0D"/>
    <w:rsid w:val="006F6054"/>
    <w:rsid w:val="006F6783"/>
    <w:rsid w:val="006F6868"/>
    <w:rsid w:val="006F79BB"/>
    <w:rsid w:val="006F79F6"/>
    <w:rsid w:val="007001B1"/>
    <w:rsid w:val="007001DA"/>
    <w:rsid w:val="00701139"/>
    <w:rsid w:val="0070135E"/>
    <w:rsid w:val="00701691"/>
    <w:rsid w:val="007018AD"/>
    <w:rsid w:val="007018F0"/>
    <w:rsid w:val="00701D9B"/>
    <w:rsid w:val="007027DD"/>
    <w:rsid w:val="007027DE"/>
    <w:rsid w:val="007029E7"/>
    <w:rsid w:val="00702DB2"/>
    <w:rsid w:val="007033B4"/>
    <w:rsid w:val="00704533"/>
    <w:rsid w:val="00706E4D"/>
    <w:rsid w:val="00707A0D"/>
    <w:rsid w:val="00707FCD"/>
    <w:rsid w:val="0071082C"/>
    <w:rsid w:val="00710893"/>
    <w:rsid w:val="00710C6F"/>
    <w:rsid w:val="007110CF"/>
    <w:rsid w:val="007118C8"/>
    <w:rsid w:val="00711A33"/>
    <w:rsid w:val="0071280B"/>
    <w:rsid w:val="00712F8B"/>
    <w:rsid w:val="007134ED"/>
    <w:rsid w:val="0071444E"/>
    <w:rsid w:val="007146B8"/>
    <w:rsid w:val="00714DE1"/>
    <w:rsid w:val="007151AC"/>
    <w:rsid w:val="00715FDE"/>
    <w:rsid w:val="007170E3"/>
    <w:rsid w:val="00717175"/>
    <w:rsid w:val="0071727D"/>
    <w:rsid w:val="0071778E"/>
    <w:rsid w:val="00717CEE"/>
    <w:rsid w:val="00717E43"/>
    <w:rsid w:val="007206A0"/>
    <w:rsid w:val="00720F5E"/>
    <w:rsid w:val="007210BE"/>
    <w:rsid w:val="007211AF"/>
    <w:rsid w:val="00721254"/>
    <w:rsid w:val="00721567"/>
    <w:rsid w:val="00721D03"/>
    <w:rsid w:val="007223F2"/>
    <w:rsid w:val="007227BB"/>
    <w:rsid w:val="00722B98"/>
    <w:rsid w:val="007234AC"/>
    <w:rsid w:val="00723F2F"/>
    <w:rsid w:val="00724F0A"/>
    <w:rsid w:val="00724F7E"/>
    <w:rsid w:val="007257B5"/>
    <w:rsid w:val="00725FCA"/>
    <w:rsid w:val="00726633"/>
    <w:rsid w:val="00726C6B"/>
    <w:rsid w:val="00727838"/>
    <w:rsid w:val="00727883"/>
    <w:rsid w:val="00730710"/>
    <w:rsid w:val="0073107F"/>
    <w:rsid w:val="007313F4"/>
    <w:rsid w:val="0073180E"/>
    <w:rsid w:val="00732BBC"/>
    <w:rsid w:val="00732F50"/>
    <w:rsid w:val="007339DF"/>
    <w:rsid w:val="00734F3C"/>
    <w:rsid w:val="00735183"/>
    <w:rsid w:val="007356CE"/>
    <w:rsid w:val="00735766"/>
    <w:rsid w:val="0073588F"/>
    <w:rsid w:val="00736212"/>
    <w:rsid w:val="007362E1"/>
    <w:rsid w:val="00736E37"/>
    <w:rsid w:val="00736E3F"/>
    <w:rsid w:val="00736E57"/>
    <w:rsid w:val="00736FFE"/>
    <w:rsid w:val="00737001"/>
    <w:rsid w:val="0073711E"/>
    <w:rsid w:val="0073712E"/>
    <w:rsid w:val="007400C0"/>
    <w:rsid w:val="007401A3"/>
    <w:rsid w:val="00741029"/>
    <w:rsid w:val="00741CF0"/>
    <w:rsid w:val="00741F26"/>
    <w:rsid w:val="0074238C"/>
    <w:rsid w:val="00742B1B"/>
    <w:rsid w:val="00742EAD"/>
    <w:rsid w:val="00742EB9"/>
    <w:rsid w:val="00744308"/>
    <w:rsid w:val="007445E8"/>
    <w:rsid w:val="007447AA"/>
    <w:rsid w:val="00744CD1"/>
    <w:rsid w:val="00744F57"/>
    <w:rsid w:val="007455C9"/>
    <w:rsid w:val="00746729"/>
    <w:rsid w:val="00746986"/>
    <w:rsid w:val="00747055"/>
    <w:rsid w:val="007473AA"/>
    <w:rsid w:val="007473E8"/>
    <w:rsid w:val="00747D3F"/>
    <w:rsid w:val="00751B90"/>
    <w:rsid w:val="00752A87"/>
    <w:rsid w:val="00752FA5"/>
    <w:rsid w:val="00753913"/>
    <w:rsid w:val="00753D63"/>
    <w:rsid w:val="0075448F"/>
    <w:rsid w:val="00754C26"/>
    <w:rsid w:val="00755B6D"/>
    <w:rsid w:val="00755D99"/>
    <w:rsid w:val="00755E2A"/>
    <w:rsid w:val="00756759"/>
    <w:rsid w:val="00756A8D"/>
    <w:rsid w:val="00756D44"/>
    <w:rsid w:val="00756D52"/>
    <w:rsid w:val="0075719E"/>
    <w:rsid w:val="00757B8B"/>
    <w:rsid w:val="0076031D"/>
    <w:rsid w:val="00760CCA"/>
    <w:rsid w:val="00760D8C"/>
    <w:rsid w:val="00761135"/>
    <w:rsid w:val="0076156C"/>
    <w:rsid w:val="00762A6D"/>
    <w:rsid w:val="00762AE8"/>
    <w:rsid w:val="007635AC"/>
    <w:rsid w:val="00763BBD"/>
    <w:rsid w:val="00763FE8"/>
    <w:rsid w:val="0076470E"/>
    <w:rsid w:val="00764DC7"/>
    <w:rsid w:val="00765087"/>
    <w:rsid w:val="00765716"/>
    <w:rsid w:val="00770F5A"/>
    <w:rsid w:val="00771897"/>
    <w:rsid w:val="007722FC"/>
    <w:rsid w:val="00772EBA"/>
    <w:rsid w:val="007731D2"/>
    <w:rsid w:val="007751AF"/>
    <w:rsid w:val="0077571A"/>
    <w:rsid w:val="00775B1F"/>
    <w:rsid w:val="00775D60"/>
    <w:rsid w:val="00776AB3"/>
    <w:rsid w:val="00776C54"/>
    <w:rsid w:val="0078022B"/>
    <w:rsid w:val="00781069"/>
    <w:rsid w:val="0078155F"/>
    <w:rsid w:val="0078195D"/>
    <w:rsid w:val="0078211E"/>
    <w:rsid w:val="0078238F"/>
    <w:rsid w:val="00782606"/>
    <w:rsid w:val="00782E6C"/>
    <w:rsid w:val="00783545"/>
    <w:rsid w:val="00783611"/>
    <w:rsid w:val="00783CBB"/>
    <w:rsid w:val="0078528D"/>
    <w:rsid w:val="00785292"/>
    <w:rsid w:val="007853F0"/>
    <w:rsid w:val="00785462"/>
    <w:rsid w:val="00785DD3"/>
    <w:rsid w:val="00785EA1"/>
    <w:rsid w:val="00786DB6"/>
    <w:rsid w:val="00786E44"/>
    <w:rsid w:val="007877B6"/>
    <w:rsid w:val="00790386"/>
    <w:rsid w:val="007906C5"/>
    <w:rsid w:val="007908CA"/>
    <w:rsid w:val="00790DEF"/>
    <w:rsid w:val="0079190E"/>
    <w:rsid w:val="0079204D"/>
    <w:rsid w:val="007921C6"/>
    <w:rsid w:val="0079242C"/>
    <w:rsid w:val="007925E0"/>
    <w:rsid w:val="00792BA6"/>
    <w:rsid w:val="00792C60"/>
    <w:rsid w:val="00793842"/>
    <w:rsid w:val="00795347"/>
    <w:rsid w:val="00796C76"/>
    <w:rsid w:val="007979E9"/>
    <w:rsid w:val="00797C87"/>
    <w:rsid w:val="00797DFE"/>
    <w:rsid w:val="007A0954"/>
    <w:rsid w:val="007A0C67"/>
    <w:rsid w:val="007A1102"/>
    <w:rsid w:val="007A1162"/>
    <w:rsid w:val="007A1A84"/>
    <w:rsid w:val="007A1A95"/>
    <w:rsid w:val="007A2697"/>
    <w:rsid w:val="007A2778"/>
    <w:rsid w:val="007A32B6"/>
    <w:rsid w:val="007A3689"/>
    <w:rsid w:val="007A3805"/>
    <w:rsid w:val="007A45BD"/>
    <w:rsid w:val="007A465E"/>
    <w:rsid w:val="007A47B9"/>
    <w:rsid w:val="007A498D"/>
    <w:rsid w:val="007A4ED6"/>
    <w:rsid w:val="007A5B55"/>
    <w:rsid w:val="007A6569"/>
    <w:rsid w:val="007A75D6"/>
    <w:rsid w:val="007A7BF0"/>
    <w:rsid w:val="007B053A"/>
    <w:rsid w:val="007B0769"/>
    <w:rsid w:val="007B0E44"/>
    <w:rsid w:val="007B14DD"/>
    <w:rsid w:val="007B3347"/>
    <w:rsid w:val="007B3433"/>
    <w:rsid w:val="007B39E0"/>
    <w:rsid w:val="007B3BFB"/>
    <w:rsid w:val="007B4076"/>
    <w:rsid w:val="007B5BA7"/>
    <w:rsid w:val="007B5F35"/>
    <w:rsid w:val="007B60F8"/>
    <w:rsid w:val="007B6574"/>
    <w:rsid w:val="007B676E"/>
    <w:rsid w:val="007B688B"/>
    <w:rsid w:val="007B7A8E"/>
    <w:rsid w:val="007C146C"/>
    <w:rsid w:val="007C1808"/>
    <w:rsid w:val="007C18AE"/>
    <w:rsid w:val="007C1F20"/>
    <w:rsid w:val="007C24E4"/>
    <w:rsid w:val="007C3885"/>
    <w:rsid w:val="007C3EA2"/>
    <w:rsid w:val="007C45A7"/>
    <w:rsid w:val="007C55E4"/>
    <w:rsid w:val="007C5A3B"/>
    <w:rsid w:val="007C5CE6"/>
    <w:rsid w:val="007C5DBA"/>
    <w:rsid w:val="007C72F3"/>
    <w:rsid w:val="007C7465"/>
    <w:rsid w:val="007C795F"/>
    <w:rsid w:val="007D0F31"/>
    <w:rsid w:val="007D1319"/>
    <w:rsid w:val="007D1F70"/>
    <w:rsid w:val="007D208C"/>
    <w:rsid w:val="007D2122"/>
    <w:rsid w:val="007D21FA"/>
    <w:rsid w:val="007D36A0"/>
    <w:rsid w:val="007D3AAD"/>
    <w:rsid w:val="007D3AD3"/>
    <w:rsid w:val="007D4218"/>
    <w:rsid w:val="007D4D8E"/>
    <w:rsid w:val="007D5D68"/>
    <w:rsid w:val="007E02F0"/>
    <w:rsid w:val="007E057B"/>
    <w:rsid w:val="007E0634"/>
    <w:rsid w:val="007E07A9"/>
    <w:rsid w:val="007E11F2"/>
    <w:rsid w:val="007E198F"/>
    <w:rsid w:val="007E302B"/>
    <w:rsid w:val="007E3307"/>
    <w:rsid w:val="007E3857"/>
    <w:rsid w:val="007E3C4B"/>
    <w:rsid w:val="007E5562"/>
    <w:rsid w:val="007E5832"/>
    <w:rsid w:val="007E5954"/>
    <w:rsid w:val="007E5D4A"/>
    <w:rsid w:val="007E6F62"/>
    <w:rsid w:val="007E7A30"/>
    <w:rsid w:val="007E7C40"/>
    <w:rsid w:val="007F03CF"/>
    <w:rsid w:val="007F08E2"/>
    <w:rsid w:val="007F0A49"/>
    <w:rsid w:val="007F1785"/>
    <w:rsid w:val="007F1830"/>
    <w:rsid w:val="007F1BBF"/>
    <w:rsid w:val="007F2371"/>
    <w:rsid w:val="007F26FF"/>
    <w:rsid w:val="007F299C"/>
    <w:rsid w:val="007F2F28"/>
    <w:rsid w:val="007F30F9"/>
    <w:rsid w:val="007F31E3"/>
    <w:rsid w:val="007F3A65"/>
    <w:rsid w:val="007F4846"/>
    <w:rsid w:val="007F59DB"/>
    <w:rsid w:val="007F6CAB"/>
    <w:rsid w:val="008003AA"/>
    <w:rsid w:val="00802B99"/>
    <w:rsid w:val="00802DBC"/>
    <w:rsid w:val="00803DD0"/>
    <w:rsid w:val="00804A5B"/>
    <w:rsid w:val="0080536A"/>
    <w:rsid w:val="00805ACB"/>
    <w:rsid w:val="00805DD0"/>
    <w:rsid w:val="0080613F"/>
    <w:rsid w:val="0080684F"/>
    <w:rsid w:val="00810325"/>
    <w:rsid w:val="0081092E"/>
    <w:rsid w:val="00812DA3"/>
    <w:rsid w:val="00812F50"/>
    <w:rsid w:val="00813F21"/>
    <w:rsid w:val="0081410A"/>
    <w:rsid w:val="0081445A"/>
    <w:rsid w:val="0081491C"/>
    <w:rsid w:val="00815737"/>
    <w:rsid w:val="00815A6D"/>
    <w:rsid w:val="00815A9C"/>
    <w:rsid w:val="00815FFE"/>
    <w:rsid w:val="0081650A"/>
    <w:rsid w:val="00816532"/>
    <w:rsid w:val="008169D4"/>
    <w:rsid w:val="00816DA3"/>
    <w:rsid w:val="00816FF2"/>
    <w:rsid w:val="00817473"/>
    <w:rsid w:val="00820CB3"/>
    <w:rsid w:val="00820F66"/>
    <w:rsid w:val="0082170C"/>
    <w:rsid w:val="008222EC"/>
    <w:rsid w:val="008224D3"/>
    <w:rsid w:val="00822A6A"/>
    <w:rsid w:val="00822CDB"/>
    <w:rsid w:val="00823066"/>
    <w:rsid w:val="008234A7"/>
    <w:rsid w:val="00823DC3"/>
    <w:rsid w:val="00824ADA"/>
    <w:rsid w:val="00824E44"/>
    <w:rsid w:val="008252DF"/>
    <w:rsid w:val="00825991"/>
    <w:rsid w:val="008260EB"/>
    <w:rsid w:val="0083107A"/>
    <w:rsid w:val="0083125E"/>
    <w:rsid w:val="00831A67"/>
    <w:rsid w:val="00831ADC"/>
    <w:rsid w:val="00832582"/>
    <w:rsid w:val="0083311D"/>
    <w:rsid w:val="0083357C"/>
    <w:rsid w:val="008365E9"/>
    <w:rsid w:val="00836B3E"/>
    <w:rsid w:val="00836E3D"/>
    <w:rsid w:val="008373F2"/>
    <w:rsid w:val="0083786B"/>
    <w:rsid w:val="008402A0"/>
    <w:rsid w:val="00840752"/>
    <w:rsid w:val="00840AC8"/>
    <w:rsid w:val="00840CC5"/>
    <w:rsid w:val="00841202"/>
    <w:rsid w:val="00841B85"/>
    <w:rsid w:val="00841CF0"/>
    <w:rsid w:val="00841D3D"/>
    <w:rsid w:val="00842489"/>
    <w:rsid w:val="0084249F"/>
    <w:rsid w:val="00842FCD"/>
    <w:rsid w:val="00843884"/>
    <w:rsid w:val="00843C91"/>
    <w:rsid w:val="00843FBE"/>
    <w:rsid w:val="0084415D"/>
    <w:rsid w:val="008443CE"/>
    <w:rsid w:val="008450C3"/>
    <w:rsid w:val="0084590F"/>
    <w:rsid w:val="00845C86"/>
    <w:rsid w:val="008463A6"/>
    <w:rsid w:val="008465F9"/>
    <w:rsid w:val="00847CE1"/>
    <w:rsid w:val="008501EC"/>
    <w:rsid w:val="0085065F"/>
    <w:rsid w:val="00850DA5"/>
    <w:rsid w:val="00850F30"/>
    <w:rsid w:val="00851CB1"/>
    <w:rsid w:val="00851F98"/>
    <w:rsid w:val="00852055"/>
    <w:rsid w:val="008526CF"/>
    <w:rsid w:val="008527A7"/>
    <w:rsid w:val="008534E9"/>
    <w:rsid w:val="00853DF5"/>
    <w:rsid w:val="00854216"/>
    <w:rsid w:val="008547E4"/>
    <w:rsid w:val="00854B13"/>
    <w:rsid w:val="00855176"/>
    <w:rsid w:val="008572D1"/>
    <w:rsid w:val="00857426"/>
    <w:rsid w:val="00860682"/>
    <w:rsid w:val="00861932"/>
    <w:rsid w:val="00861A88"/>
    <w:rsid w:val="00861B41"/>
    <w:rsid w:val="00861E31"/>
    <w:rsid w:val="00861E5F"/>
    <w:rsid w:val="008620BD"/>
    <w:rsid w:val="008628AD"/>
    <w:rsid w:val="008629BE"/>
    <w:rsid w:val="008636E4"/>
    <w:rsid w:val="0086379F"/>
    <w:rsid w:val="0086392E"/>
    <w:rsid w:val="00863BA0"/>
    <w:rsid w:val="008641A6"/>
    <w:rsid w:val="00864898"/>
    <w:rsid w:val="00864A0C"/>
    <w:rsid w:val="00864D3A"/>
    <w:rsid w:val="00864ED7"/>
    <w:rsid w:val="00864F7C"/>
    <w:rsid w:val="0086540D"/>
    <w:rsid w:val="008655F2"/>
    <w:rsid w:val="00865AA3"/>
    <w:rsid w:val="00865E0C"/>
    <w:rsid w:val="008669FD"/>
    <w:rsid w:val="00866E06"/>
    <w:rsid w:val="0086723A"/>
    <w:rsid w:val="0086798A"/>
    <w:rsid w:val="00867DDF"/>
    <w:rsid w:val="00870BDD"/>
    <w:rsid w:val="00870D77"/>
    <w:rsid w:val="00871D7E"/>
    <w:rsid w:val="008722C0"/>
    <w:rsid w:val="00872EDB"/>
    <w:rsid w:val="00872FA2"/>
    <w:rsid w:val="008730BF"/>
    <w:rsid w:val="00873AC3"/>
    <w:rsid w:val="00874D54"/>
    <w:rsid w:val="008769E4"/>
    <w:rsid w:val="00876E73"/>
    <w:rsid w:val="008775E8"/>
    <w:rsid w:val="008778AD"/>
    <w:rsid w:val="0088065D"/>
    <w:rsid w:val="00880B82"/>
    <w:rsid w:val="008811EE"/>
    <w:rsid w:val="008821AB"/>
    <w:rsid w:val="00882245"/>
    <w:rsid w:val="00882565"/>
    <w:rsid w:val="00882B8C"/>
    <w:rsid w:val="00882B96"/>
    <w:rsid w:val="00882C11"/>
    <w:rsid w:val="0088336E"/>
    <w:rsid w:val="00883524"/>
    <w:rsid w:val="0088525E"/>
    <w:rsid w:val="008858A0"/>
    <w:rsid w:val="0088662F"/>
    <w:rsid w:val="00886A93"/>
    <w:rsid w:val="00887FC3"/>
    <w:rsid w:val="00887FC9"/>
    <w:rsid w:val="00890734"/>
    <w:rsid w:val="00890C72"/>
    <w:rsid w:val="00890C92"/>
    <w:rsid w:val="008919AB"/>
    <w:rsid w:val="00891F0F"/>
    <w:rsid w:val="0089242F"/>
    <w:rsid w:val="00892507"/>
    <w:rsid w:val="00892788"/>
    <w:rsid w:val="0089278C"/>
    <w:rsid w:val="00892D2C"/>
    <w:rsid w:val="008934CF"/>
    <w:rsid w:val="008940DB"/>
    <w:rsid w:val="008949AC"/>
    <w:rsid w:val="008955E7"/>
    <w:rsid w:val="008959CC"/>
    <w:rsid w:val="00895E10"/>
    <w:rsid w:val="008961FA"/>
    <w:rsid w:val="0089627C"/>
    <w:rsid w:val="008962D9"/>
    <w:rsid w:val="00896389"/>
    <w:rsid w:val="0089654B"/>
    <w:rsid w:val="00896DAD"/>
    <w:rsid w:val="00896FF4"/>
    <w:rsid w:val="00897476"/>
    <w:rsid w:val="00897F9E"/>
    <w:rsid w:val="008A09AE"/>
    <w:rsid w:val="008A15EE"/>
    <w:rsid w:val="008A1FD2"/>
    <w:rsid w:val="008A2635"/>
    <w:rsid w:val="008A2C6C"/>
    <w:rsid w:val="008A2F65"/>
    <w:rsid w:val="008A3780"/>
    <w:rsid w:val="008A3F84"/>
    <w:rsid w:val="008A4916"/>
    <w:rsid w:val="008A5398"/>
    <w:rsid w:val="008A5E99"/>
    <w:rsid w:val="008A67F4"/>
    <w:rsid w:val="008A7DC9"/>
    <w:rsid w:val="008B019D"/>
    <w:rsid w:val="008B0481"/>
    <w:rsid w:val="008B0801"/>
    <w:rsid w:val="008B1BEF"/>
    <w:rsid w:val="008B1F47"/>
    <w:rsid w:val="008B2100"/>
    <w:rsid w:val="008B21DE"/>
    <w:rsid w:val="008B2B2D"/>
    <w:rsid w:val="008B35C4"/>
    <w:rsid w:val="008B37BD"/>
    <w:rsid w:val="008B3D02"/>
    <w:rsid w:val="008B512D"/>
    <w:rsid w:val="008B51F1"/>
    <w:rsid w:val="008B5F7E"/>
    <w:rsid w:val="008B68F3"/>
    <w:rsid w:val="008B73FB"/>
    <w:rsid w:val="008B7B39"/>
    <w:rsid w:val="008B7DA5"/>
    <w:rsid w:val="008C0B04"/>
    <w:rsid w:val="008C1158"/>
    <w:rsid w:val="008C1332"/>
    <w:rsid w:val="008C1432"/>
    <w:rsid w:val="008C1A7F"/>
    <w:rsid w:val="008C1B6D"/>
    <w:rsid w:val="008C1E0F"/>
    <w:rsid w:val="008C2709"/>
    <w:rsid w:val="008C27CF"/>
    <w:rsid w:val="008C3223"/>
    <w:rsid w:val="008C3F88"/>
    <w:rsid w:val="008C4460"/>
    <w:rsid w:val="008C5932"/>
    <w:rsid w:val="008C62D7"/>
    <w:rsid w:val="008C652B"/>
    <w:rsid w:val="008C786C"/>
    <w:rsid w:val="008D11B7"/>
    <w:rsid w:val="008D19AB"/>
    <w:rsid w:val="008D39D6"/>
    <w:rsid w:val="008D3A3D"/>
    <w:rsid w:val="008D3ABF"/>
    <w:rsid w:val="008D3D1A"/>
    <w:rsid w:val="008D465E"/>
    <w:rsid w:val="008D4744"/>
    <w:rsid w:val="008D4865"/>
    <w:rsid w:val="008D48FA"/>
    <w:rsid w:val="008D4EF7"/>
    <w:rsid w:val="008D5504"/>
    <w:rsid w:val="008D56B4"/>
    <w:rsid w:val="008D598D"/>
    <w:rsid w:val="008D616A"/>
    <w:rsid w:val="008D671F"/>
    <w:rsid w:val="008D69CF"/>
    <w:rsid w:val="008D7134"/>
    <w:rsid w:val="008D7BC3"/>
    <w:rsid w:val="008D7FFA"/>
    <w:rsid w:val="008E0240"/>
    <w:rsid w:val="008E05B1"/>
    <w:rsid w:val="008E0A09"/>
    <w:rsid w:val="008E12C8"/>
    <w:rsid w:val="008E2D94"/>
    <w:rsid w:val="008E31AA"/>
    <w:rsid w:val="008E3624"/>
    <w:rsid w:val="008E36A7"/>
    <w:rsid w:val="008E38F9"/>
    <w:rsid w:val="008E3A36"/>
    <w:rsid w:val="008E3A98"/>
    <w:rsid w:val="008E4F08"/>
    <w:rsid w:val="008E4FA8"/>
    <w:rsid w:val="008E5854"/>
    <w:rsid w:val="008E61E4"/>
    <w:rsid w:val="008E73AA"/>
    <w:rsid w:val="008F0470"/>
    <w:rsid w:val="008F0D3B"/>
    <w:rsid w:val="008F1BBF"/>
    <w:rsid w:val="008F2797"/>
    <w:rsid w:val="008F36F5"/>
    <w:rsid w:val="008F3D68"/>
    <w:rsid w:val="008F40F3"/>
    <w:rsid w:val="008F44B3"/>
    <w:rsid w:val="008F48CA"/>
    <w:rsid w:val="008F4B90"/>
    <w:rsid w:val="008F4F89"/>
    <w:rsid w:val="008F51F0"/>
    <w:rsid w:val="008F56F7"/>
    <w:rsid w:val="008F5C03"/>
    <w:rsid w:val="008F6435"/>
    <w:rsid w:val="008F6AA8"/>
    <w:rsid w:val="008F6BE6"/>
    <w:rsid w:val="008F74DA"/>
    <w:rsid w:val="008F75FE"/>
    <w:rsid w:val="008F76D7"/>
    <w:rsid w:val="008F7AA6"/>
    <w:rsid w:val="0090100C"/>
    <w:rsid w:val="00901C85"/>
    <w:rsid w:val="00901F07"/>
    <w:rsid w:val="00901FDF"/>
    <w:rsid w:val="0090204A"/>
    <w:rsid w:val="0090224B"/>
    <w:rsid w:val="00902FE1"/>
    <w:rsid w:val="00903927"/>
    <w:rsid w:val="00903B45"/>
    <w:rsid w:val="00904B2D"/>
    <w:rsid w:val="00904E67"/>
    <w:rsid w:val="00904EF4"/>
    <w:rsid w:val="0090561C"/>
    <w:rsid w:val="0090613A"/>
    <w:rsid w:val="00906A28"/>
    <w:rsid w:val="00906BEA"/>
    <w:rsid w:val="00906F8D"/>
    <w:rsid w:val="009070C9"/>
    <w:rsid w:val="00907776"/>
    <w:rsid w:val="0091014D"/>
    <w:rsid w:val="0091032C"/>
    <w:rsid w:val="00910D86"/>
    <w:rsid w:val="00910E2B"/>
    <w:rsid w:val="00910F64"/>
    <w:rsid w:val="0091130E"/>
    <w:rsid w:val="00911550"/>
    <w:rsid w:val="00912046"/>
    <w:rsid w:val="00912F43"/>
    <w:rsid w:val="00913183"/>
    <w:rsid w:val="00913263"/>
    <w:rsid w:val="00914132"/>
    <w:rsid w:val="00914AF1"/>
    <w:rsid w:val="00914E53"/>
    <w:rsid w:val="00915547"/>
    <w:rsid w:val="009155F7"/>
    <w:rsid w:val="00916387"/>
    <w:rsid w:val="00916839"/>
    <w:rsid w:val="00917F59"/>
    <w:rsid w:val="00920AE6"/>
    <w:rsid w:val="00920BA6"/>
    <w:rsid w:val="00921556"/>
    <w:rsid w:val="009217A0"/>
    <w:rsid w:val="00921F45"/>
    <w:rsid w:val="009224DE"/>
    <w:rsid w:val="00923961"/>
    <w:rsid w:val="00923A5E"/>
    <w:rsid w:val="00924586"/>
    <w:rsid w:val="00924602"/>
    <w:rsid w:val="009248A5"/>
    <w:rsid w:val="009256E5"/>
    <w:rsid w:val="00925DD9"/>
    <w:rsid w:val="00926D9D"/>
    <w:rsid w:val="00927A62"/>
    <w:rsid w:val="00927ED8"/>
    <w:rsid w:val="009301A8"/>
    <w:rsid w:val="009317DB"/>
    <w:rsid w:val="00932721"/>
    <w:rsid w:val="00933762"/>
    <w:rsid w:val="00933900"/>
    <w:rsid w:val="00933B1C"/>
    <w:rsid w:val="00933E2B"/>
    <w:rsid w:val="00933EE1"/>
    <w:rsid w:val="00934123"/>
    <w:rsid w:val="009344A6"/>
    <w:rsid w:val="009353FF"/>
    <w:rsid w:val="00937347"/>
    <w:rsid w:val="00940390"/>
    <w:rsid w:val="00940B60"/>
    <w:rsid w:val="009411F4"/>
    <w:rsid w:val="009418FA"/>
    <w:rsid w:val="00942B78"/>
    <w:rsid w:val="00943469"/>
    <w:rsid w:val="009435ED"/>
    <w:rsid w:val="00944EEC"/>
    <w:rsid w:val="009455FE"/>
    <w:rsid w:val="0094584B"/>
    <w:rsid w:val="009463C3"/>
    <w:rsid w:val="009464AD"/>
    <w:rsid w:val="009465B4"/>
    <w:rsid w:val="009467A5"/>
    <w:rsid w:val="00946CE2"/>
    <w:rsid w:val="00946D21"/>
    <w:rsid w:val="00946ED8"/>
    <w:rsid w:val="0094775C"/>
    <w:rsid w:val="00950C25"/>
    <w:rsid w:val="00950FDE"/>
    <w:rsid w:val="0095165F"/>
    <w:rsid w:val="00951C2A"/>
    <w:rsid w:val="0095351E"/>
    <w:rsid w:val="009549C9"/>
    <w:rsid w:val="00954DA5"/>
    <w:rsid w:val="0095584C"/>
    <w:rsid w:val="009566E3"/>
    <w:rsid w:val="00956FD1"/>
    <w:rsid w:val="009576BA"/>
    <w:rsid w:val="0095790D"/>
    <w:rsid w:val="00957C21"/>
    <w:rsid w:val="00957D31"/>
    <w:rsid w:val="0096029E"/>
    <w:rsid w:val="0096062F"/>
    <w:rsid w:val="00961AE2"/>
    <w:rsid w:val="00961E36"/>
    <w:rsid w:val="00963BB6"/>
    <w:rsid w:val="00963D25"/>
    <w:rsid w:val="00965019"/>
    <w:rsid w:val="00965830"/>
    <w:rsid w:val="00966003"/>
    <w:rsid w:val="009664D3"/>
    <w:rsid w:val="00966A08"/>
    <w:rsid w:val="00966D82"/>
    <w:rsid w:val="00967051"/>
    <w:rsid w:val="009677D3"/>
    <w:rsid w:val="00967982"/>
    <w:rsid w:val="00967B69"/>
    <w:rsid w:val="00967E76"/>
    <w:rsid w:val="00967EF6"/>
    <w:rsid w:val="00971134"/>
    <w:rsid w:val="00971374"/>
    <w:rsid w:val="009717C6"/>
    <w:rsid w:val="009719E4"/>
    <w:rsid w:val="0097239D"/>
    <w:rsid w:val="009728B3"/>
    <w:rsid w:val="00973F1A"/>
    <w:rsid w:val="0097407F"/>
    <w:rsid w:val="009748B3"/>
    <w:rsid w:val="00974CF7"/>
    <w:rsid w:val="009754D4"/>
    <w:rsid w:val="00975808"/>
    <w:rsid w:val="00975C97"/>
    <w:rsid w:val="0097620E"/>
    <w:rsid w:val="009768B6"/>
    <w:rsid w:val="00981183"/>
    <w:rsid w:val="00981B08"/>
    <w:rsid w:val="00982AAA"/>
    <w:rsid w:val="00982BDF"/>
    <w:rsid w:val="0098328F"/>
    <w:rsid w:val="00983F4C"/>
    <w:rsid w:val="0098404C"/>
    <w:rsid w:val="00984425"/>
    <w:rsid w:val="0098599E"/>
    <w:rsid w:val="00985A41"/>
    <w:rsid w:val="00987873"/>
    <w:rsid w:val="009908EB"/>
    <w:rsid w:val="00990CB1"/>
    <w:rsid w:val="00990EB0"/>
    <w:rsid w:val="009916EE"/>
    <w:rsid w:val="009935CC"/>
    <w:rsid w:val="00994132"/>
    <w:rsid w:val="0099459F"/>
    <w:rsid w:val="009947E7"/>
    <w:rsid w:val="00995F70"/>
    <w:rsid w:val="009965D4"/>
    <w:rsid w:val="00996FB3"/>
    <w:rsid w:val="009970B6"/>
    <w:rsid w:val="00997155"/>
    <w:rsid w:val="00997FEC"/>
    <w:rsid w:val="009A004F"/>
    <w:rsid w:val="009A0598"/>
    <w:rsid w:val="009A0779"/>
    <w:rsid w:val="009A098B"/>
    <w:rsid w:val="009A1893"/>
    <w:rsid w:val="009A24F6"/>
    <w:rsid w:val="009A28C5"/>
    <w:rsid w:val="009A2AFD"/>
    <w:rsid w:val="009A2C54"/>
    <w:rsid w:val="009A3E08"/>
    <w:rsid w:val="009A3E38"/>
    <w:rsid w:val="009A5287"/>
    <w:rsid w:val="009A54C3"/>
    <w:rsid w:val="009A5C7A"/>
    <w:rsid w:val="009A5E79"/>
    <w:rsid w:val="009A5EE3"/>
    <w:rsid w:val="009A62F8"/>
    <w:rsid w:val="009A69B7"/>
    <w:rsid w:val="009A7646"/>
    <w:rsid w:val="009A7831"/>
    <w:rsid w:val="009B0060"/>
    <w:rsid w:val="009B00B5"/>
    <w:rsid w:val="009B0F11"/>
    <w:rsid w:val="009B0F99"/>
    <w:rsid w:val="009B119B"/>
    <w:rsid w:val="009B36A7"/>
    <w:rsid w:val="009B3703"/>
    <w:rsid w:val="009B40B3"/>
    <w:rsid w:val="009B466A"/>
    <w:rsid w:val="009B57B2"/>
    <w:rsid w:val="009B5AD1"/>
    <w:rsid w:val="009B5CF5"/>
    <w:rsid w:val="009B7452"/>
    <w:rsid w:val="009B7998"/>
    <w:rsid w:val="009C01E9"/>
    <w:rsid w:val="009C020C"/>
    <w:rsid w:val="009C05E0"/>
    <w:rsid w:val="009C1729"/>
    <w:rsid w:val="009C1790"/>
    <w:rsid w:val="009C1CCA"/>
    <w:rsid w:val="009C2132"/>
    <w:rsid w:val="009C2291"/>
    <w:rsid w:val="009C2926"/>
    <w:rsid w:val="009C2C8A"/>
    <w:rsid w:val="009C2EC2"/>
    <w:rsid w:val="009C3B60"/>
    <w:rsid w:val="009C3E38"/>
    <w:rsid w:val="009C4333"/>
    <w:rsid w:val="009C4E64"/>
    <w:rsid w:val="009C56B5"/>
    <w:rsid w:val="009C5892"/>
    <w:rsid w:val="009C5B15"/>
    <w:rsid w:val="009C6719"/>
    <w:rsid w:val="009C6B5C"/>
    <w:rsid w:val="009C73A3"/>
    <w:rsid w:val="009C7EDC"/>
    <w:rsid w:val="009D10F0"/>
    <w:rsid w:val="009D1583"/>
    <w:rsid w:val="009D3268"/>
    <w:rsid w:val="009D32EC"/>
    <w:rsid w:val="009D39A7"/>
    <w:rsid w:val="009D4972"/>
    <w:rsid w:val="009D5283"/>
    <w:rsid w:val="009D5A0E"/>
    <w:rsid w:val="009D608C"/>
    <w:rsid w:val="009D6D35"/>
    <w:rsid w:val="009D7C66"/>
    <w:rsid w:val="009D7F1D"/>
    <w:rsid w:val="009E0794"/>
    <w:rsid w:val="009E1230"/>
    <w:rsid w:val="009E15ED"/>
    <w:rsid w:val="009E1812"/>
    <w:rsid w:val="009E1C20"/>
    <w:rsid w:val="009E1F06"/>
    <w:rsid w:val="009E20B0"/>
    <w:rsid w:val="009E239F"/>
    <w:rsid w:val="009E28B0"/>
    <w:rsid w:val="009E2B14"/>
    <w:rsid w:val="009E3F7F"/>
    <w:rsid w:val="009E5115"/>
    <w:rsid w:val="009E556D"/>
    <w:rsid w:val="009E655F"/>
    <w:rsid w:val="009E7CDF"/>
    <w:rsid w:val="009E7D64"/>
    <w:rsid w:val="009E7EF7"/>
    <w:rsid w:val="009F18AC"/>
    <w:rsid w:val="009F21D8"/>
    <w:rsid w:val="009F25D7"/>
    <w:rsid w:val="009F2708"/>
    <w:rsid w:val="009F35C1"/>
    <w:rsid w:val="009F3772"/>
    <w:rsid w:val="009F43C6"/>
    <w:rsid w:val="009F45C7"/>
    <w:rsid w:val="009F4F41"/>
    <w:rsid w:val="009F61A9"/>
    <w:rsid w:val="009F7780"/>
    <w:rsid w:val="009F7EC1"/>
    <w:rsid w:val="00A01523"/>
    <w:rsid w:val="00A020D8"/>
    <w:rsid w:val="00A020EE"/>
    <w:rsid w:val="00A0224B"/>
    <w:rsid w:val="00A026B7"/>
    <w:rsid w:val="00A02B33"/>
    <w:rsid w:val="00A03412"/>
    <w:rsid w:val="00A035FE"/>
    <w:rsid w:val="00A03A90"/>
    <w:rsid w:val="00A047D9"/>
    <w:rsid w:val="00A05FE1"/>
    <w:rsid w:val="00A0647A"/>
    <w:rsid w:val="00A07205"/>
    <w:rsid w:val="00A075AB"/>
    <w:rsid w:val="00A1022F"/>
    <w:rsid w:val="00A10AAB"/>
    <w:rsid w:val="00A1109F"/>
    <w:rsid w:val="00A120BA"/>
    <w:rsid w:val="00A13C44"/>
    <w:rsid w:val="00A14435"/>
    <w:rsid w:val="00A145FA"/>
    <w:rsid w:val="00A14FAA"/>
    <w:rsid w:val="00A1582A"/>
    <w:rsid w:val="00A16A68"/>
    <w:rsid w:val="00A16DE7"/>
    <w:rsid w:val="00A179E8"/>
    <w:rsid w:val="00A17D76"/>
    <w:rsid w:val="00A17F25"/>
    <w:rsid w:val="00A2053B"/>
    <w:rsid w:val="00A2060F"/>
    <w:rsid w:val="00A206C2"/>
    <w:rsid w:val="00A21077"/>
    <w:rsid w:val="00A21267"/>
    <w:rsid w:val="00A21979"/>
    <w:rsid w:val="00A24CB4"/>
    <w:rsid w:val="00A24EF6"/>
    <w:rsid w:val="00A26C4D"/>
    <w:rsid w:val="00A27093"/>
    <w:rsid w:val="00A2709F"/>
    <w:rsid w:val="00A27136"/>
    <w:rsid w:val="00A27D29"/>
    <w:rsid w:val="00A30411"/>
    <w:rsid w:val="00A30443"/>
    <w:rsid w:val="00A304C9"/>
    <w:rsid w:val="00A3056F"/>
    <w:rsid w:val="00A30A01"/>
    <w:rsid w:val="00A30B74"/>
    <w:rsid w:val="00A30DA5"/>
    <w:rsid w:val="00A30F86"/>
    <w:rsid w:val="00A3124A"/>
    <w:rsid w:val="00A31D07"/>
    <w:rsid w:val="00A3285B"/>
    <w:rsid w:val="00A34DB1"/>
    <w:rsid w:val="00A34E1F"/>
    <w:rsid w:val="00A35109"/>
    <w:rsid w:val="00A352EE"/>
    <w:rsid w:val="00A355AF"/>
    <w:rsid w:val="00A35744"/>
    <w:rsid w:val="00A36166"/>
    <w:rsid w:val="00A36178"/>
    <w:rsid w:val="00A36561"/>
    <w:rsid w:val="00A374DD"/>
    <w:rsid w:val="00A400F4"/>
    <w:rsid w:val="00A40323"/>
    <w:rsid w:val="00A4112F"/>
    <w:rsid w:val="00A41E33"/>
    <w:rsid w:val="00A4395B"/>
    <w:rsid w:val="00A444D6"/>
    <w:rsid w:val="00A44E1C"/>
    <w:rsid w:val="00A457EB"/>
    <w:rsid w:val="00A46CF2"/>
    <w:rsid w:val="00A46F68"/>
    <w:rsid w:val="00A46FD9"/>
    <w:rsid w:val="00A4747D"/>
    <w:rsid w:val="00A47C05"/>
    <w:rsid w:val="00A5138F"/>
    <w:rsid w:val="00A51C45"/>
    <w:rsid w:val="00A51DE1"/>
    <w:rsid w:val="00A52820"/>
    <w:rsid w:val="00A530DD"/>
    <w:rsid w:val="00A54789"/>
    <w:rsid w:val="00A55C12"/>
    <w:rsid w:val="00A575AD"/>
    <w:rsid w:val="00A57931"/>
    <w:rsid w:val="00A57BDA"/>
    <w:rsid w:val="00A57F10"/>
    <w:rsid w:val="00A60D6C"/>
    <w:rsid w:val="00A61442"/>
    <w:rsid w:val="00A63026"/>
    <w:rsid w:val="00A6324D"/>
    <w:rsid w:val="00A64352"/>
    <w:rsid w:val="00A6487C"/>
    <w:rsid w:val="00A64B8B"/>
    <w:rsid w:val="00A64F5D"/>
    <w:rsid w:val="00A65D83"/>
    <w:rsid w:val="00A660CF"/>
    <w:rsid w:val="00A66B6C"/>
    <w:rsid w:val="00A674A0"/>
    <w:rsid w:val="00A676AB"/>
    <w:rsid w:val="00A6775B"/>
    <w:rsid w:val="00A70610"/>
    <w:rsid w:val="00A713FB"/>
    <w:rsid w:val="00A718C3"/>
    <w:rsid w:val="00A7236B"/>
    <w:rsid w:val="00A734BA"/>
    <w:rsid w:val="00A7430F"/>
    <w:rsid w:val="00A74B43"/>
    <w:rsid w:val="00A75547"/>
    <w:rsid w:val="00A75A5B"/>
    <w:rsid w:val="00A76A67"/>
    <w:rsid w:val="00A7749C"/>
    <w:rsid w:val="00A775AB"/>
    <w:rsid w:val="00A776D9"/>
    <w:rsid w:val="00A77A85"/>
    <w:rsid w:val="00A8003A"/>
    <w:rsid w:val="00A801BB"/>
    <w:rsid w:val="00A80980"/>
    <w:rsid w:val="00A80D10"/>
    <w:rsid w:val="00A81980"/>
    <w:rsid w:val="00A827AA"/>
    <w:rsid w:val="00A8287F"/>
    <w:rsid w:val="00A82D9B"/>
    <w:rsid w:val="00A82F7B"/>
    <w:rsid w:val="00A82FDC"/>
    <w:rsid w:val="00A83718"/>
    <w:rsid w:val="00A83F02"/>
    <w:rsid w:val="00A844A6"/>
    <w:rsid w:val="00A84B03"/>
    <w:rsid w:val="00A851B7"/>
    <w:rsid w:val="00A85B30"/>
    <w:rsid w:val="00A85CA0"/>
    <w:rsid w:val="00A86A27"/>
    <w:rsid w:val="00A86A6B"/>
    <w:rsid w:val="00A90955"/>
    <w:rsid w:val="00A91F51"/>
    <w:rsid w:val="00A924ED"/>
    <w:rsid w:val="00A9251D"/>
    <w:rsid w:val="00A94BC2"/>
    <w:rsid w:val="00A94C76"/>
    <w:rsid w:val="00A95D74"/>
    <w:rsid w:val="00A95DF6"/>
    <w:rsid w:val="00A960C4"/>
    <w:rsid w:val="00A9670C"/>
    <w:rsid w:val="00A978C9"/>
    <w:rsid w:val="00A97C5B"/>
    <w:rsid w:val="00AA01A5"/>
    <w:rsid w:val="00AA12B3"/>
    <w:rsid w:val="00AA13BD"/>
    <w:rsid w:val="00AA251C"/>
    <w:rsid w:val="00AA267E"/>
    <w:rsid w:val="00AA2CAF"/>
    <w:rsid w:val="00AA34C8"/>
    <w:rsid w:val="00AA4879"/>
    <w:rsid w:val="00AA49D7"/>
    <w:rsid w:val="00AA4B8A"/>
    <w:rsid w:val="00AA5C86"/>
    <w:rsid w:val="00AA603B"/>
    <w:rsid w:val="00AA61DF"/>
    <w:rsid w:val="00AA7A64"/>
    <w:rsid w:val="00AB0DB4"/>
    <w:rsid w:val="00AB14E0"/>
    <w:rsid w:val="00AB29D6"/>
    <w:rsid w:val="00AB29DA"/>
    <w:rsid w:val="00AB3151"/>
    <w:rsid w:val="00AB4071"/>
    <w:rsid w:val="00AB473C"/>
    <w:rsid w:val="00AB4DE9"/>
    <w:rsid w:val="00AB4FF8"/>
    <w:rsid w:val="00AB5C9B"/>
    <w:rsid w:val="00AB5CAA"/>
    <w:rsid w:val="00AB6295"/>
    <w:rsid w:val="00AB6AD1"/>
    <w:rsid w:val="00AB6DE3"/>
    <w:rsid w:val="00AB7EC6"/>
    <w:rsid w:val="00AC0E5B"/>
    <w:rsid w:val="00AC12B7"/>
    <w:rsid w:val="00AC1412"/>
    <w:rsid w:val="00AC18F1"/>
    <w:rsid w:val="00AC1BA4"/>
    <w:rsid w:val="00AC1F51"/>
    <w:rsid w:val="00AC2BCA"/>
    <w:rsid w:val="00AC4763"/>
    <w:rsid w:val="00AC5659"/>
    <w:rsid w:val="00AC591C"/>
    <w:rsid w:val="00AC5A3D"/>
    <w:rsid w:val="00AC5AAF"/>
    <w:rsid w:val="00AC5E61"/>
    <w:rsid w:val="00AC5EB7"/>
    <w:rsid w:val="00AC63AD"/>
    <w:rsid w:val="00AC6A75"/>
    <w:rsid w:val="00AC6FD1"/>
    <w:rsid w:val="00AC7074"/>
    <w:rsid w:val="00AC715D"/>
    <w:rsid w:val="00AC7F98"/>
    <w:rsid w:val="00AD094C"/>
    <w:rsid w:val="00AD0A9B"/>
    <w:rsid w:val="00AD269C"/>
    <w:rsid w:val="00AD2891"/>
    <w:rsid w:val="00AD3BD2"/>
    <w:rsid w:val="00AD486F"/>
    <w:rsid w:val="00AD4B7E"/>
    <w:rsid w:val="00AD6436"/>
    <w:rsid w:val="00AD665C"/>
    <w:rsid w:val="00AD6AB4"/>
    <w:rsid w:val="00AD6D18"/>
    <w:rsid w:val="00AD6EC6"/>
    <w:rsid w:val="00AD7FC2"/>
    <w:rsid w:val="00AE073D"/>
    <w:rsid w:val="00AE0C97"/>
    <w:rsid w:val="00AE0D3F"/>
    <w:rsid w:val="00AE1474"/>
    <w:rsid w:val="00AE2146"/>
    <w:rsid w:val="00AE235E"/>
    <w:rsid w:val="00AE243A"/>
    <w:rsid w:val="00AE2EB5"/>
    <w:rsid w:val="00AE35EB"/>
    <w:rsid w:val="00AE4A6D"/>
    <w:rsid w:val="00AE4BF1"/>
    <w:rsid w:val="00AE5BAE"/>
    <w:rsid w:val="00AE607C"/>
    <w:rsid w:val="00AE6160"/>
    <w:rsid w:val="00AE6A5D"/>
    <w:rsid w:val="00AE6CE4"/>
    <w:rsid w:val="00AE6FBB"/>
    <w:rsid w:val="00AE7582"/>
    <w:rsid w:val="00AE7A22"/>
    <w:rsid w:val="00AE7B70"/>
    <w:rsid w:val="00AE7FDA"/>
    <w:rsid w:val="00AF0E11"/>
    <w:rsid w:val="00AF0F63"/>
    <w:rsid w:val="00AF2392"/>
    <w:rsid w:val="00AF2DF3"/>
    <w:rsid w:val="00AF3F03"/>
    <w:rsid w:val="00AF4508"/>
    <w:rsid w:val="00AF46BD"/>
    <w:rsid w:val="00AF4A48"/>
    <w:rsid w:val="00AF63E9"/>
    <w:rsid w:val="00AF6FD9"/>
    <w:rsid w:val="00AF7094"/>
    <w:rsid w:val="00AF7184"/>
    <w:rsid w:val="00AF7308"/>
    <w:rsid w:val="00AF7725"/>
    <w:rsid w:val="00B01137"/>
    <w:rsid w:val="00B016DF"/>
    <w:rsid w:val="00B01BC9"/>
    <w:rsid w:val="00B01D03"/>
    <w:rsid w:val="00B027FE"/>
    <w:rsid w:val="00B02D75"/>
    <w:rsid w:val="00B02F87"/>
    <w:rsid w:val="00B030AE"/>
    <w:rsid w:val="00B03C52"/>
    <w:rsid w:val="00B04351"/>
    <w:rsid w:val="00B04DB1"/>
    <w:rsid w:val="00B05709"/>
    <w:rsid w:val="00B06EB1"/>
    <w:rsid w:val="00B10160"/>
    <w:rsid w:val="00B10C71"/>
    <w:rsid w:val="00B11D37"/>
    <w:rsid w:val="00B11FE4"/>
    <w:rsid w:val="00B12523"/>
    <w:rsid w:val="00B1265C"/>
    <w:rsid w:val="00B128E1"/>
    <w:rsid w:val="00B1396F"/>
    <w:rsid w:val="00B13BD1"/>
    <w:rsid w:val="00B141DF"/>
    <w:rsid w:val="00B1425B"/>
    <w:rsid w:val="00B14B11"/>
    <w:rsid w:val="00B14B65"/>
    <w:rsid w:val="00B15607"/>
    <w:rsid w:val="00B160B7"/>
    <w:rsid w:val="00B16908"/>
    <w:rsid w:val="00B16960"/>
    <w:rsid w:val="00B16A96"/>
    <w:rsid w:val="00B20AA9"/>
    <w:rsid w:val="00B20FC2"/>
    <w:rsid w:val="00B2132C"/>
    <w:rsid w:val="00B23F02"/>
    <w:rsid w:val="00B23F30"/>
    <w:rsid w:val="00B2570B"/>
    <w:rsid w:val="00B26275"/>
    <w:rsid w:val="00B26DB1"/>
    <w:rsid w:val="00B26E2B"/>
    <w:rsid w:val="00B27417"/>
    <w:rsid w:val="00B279F0"/>
    <w:rsid w:val="00B27D8E"/>
    <w:rsid w:val="00B27F91"/>
    <w:rsid w:val="00B30667"/>
    <w:rsid w:val="00B3216D"/>
    <w:rsid w:val="00B32459"/>
    <w:rsid w:val="00B3249B"/>
    <w:rsid w:val="00B3252B"/>
    <w:rsid w:val="00B32830"/>
    <w:rsid w:val="00B328FB"/>
    <w:rsid w:val="00B3294D"/>
    <w:rsid w:val="00B32C6D"/>
    <w:rsid w:val="00B32E3C"/>
    <w:rsid w:val="00B33258"/>
    <w:rsid w:val="00B34BF9"/>
    <w:rsid w:val="00B34C0F"/>
    <w:rsid w:val="00B35B81"/>
    <w:rsid w:val="00B35D62"/>
    <w:rsid w:val="00B35D67"/>
    <w:rsid w:val="00B36603"/>
    <w:rsid w:val="00B36951"/>
    <w:rsid w:val="00B37347"/>
    <w:rsid w:val="00B373BC"/>
    <w:rsid w:val="00B37A11"/>
    <w:rsid w:val="00B40B46"/>
    <w:rsid w:val="00B4228F"/>
    <w:rsid w:val="00B42985"/>
    <w:rsid w:val="00B4330C"/>
    <w:rsid w:val="00B43FD4"/>
    <w:rsid w:val="00B448B7"/>
    <w:rsid w:val="00B44B6A"/>
    <w:rsid w:val="00B44B81"/>
    <w:rsid w:val="00B44F3E"/>
    <w:rsid w:val="00B4528D"/>
    <w:rsid w:val="00B45345"/>
    <w:rsid w:val="00B454EA"/>
    <w:rsid w:val="00B4645B"/>
    <w:rsid w:val="00B4688F"/>
    <w:rsid w:val="00B46D32"/>
    <w:rsid w:val="00B4739D"/>
    <w:rsid w:val="00B503FC"/>
    <w:rsid w:val="00B50528"/>
    <w:rsid w:val="00B50CAD"/>
    <w:rsid w:val="00B513BE"/>
    <w:rsid w:val="00B51DE0"/>
    <w:rsid w:val="00B51E31"/>
    <w:rsid w:val="00B52308"/>
    <w:rsid w:val="00B52427"/>
    <w:rsid w:val="00B5277F"/>
    <w:rsid w:val="00B52FEC"/>
    <w:rsid w:val="00B53871"/>
    <w:rsid w:val="00B53C82"/>
    <w:rsid w:val="00B53E5B"/>
    <w:rsid w:val="00B549C4"/>
    <w:rsid w:val="00B54CF4"/>
    <w:rsid w:val="00B54DA6"/>
    <w:rsid w:val="00B55048"/>
    <w:rsid w:val="00B55A9B"/>
    <w:rsid w:val="00B55AD9"/>
    <w:rsid w:val="00B56D54"/>
    <w:rsid w:val="00B57411"/>
    <w:rsid w:val="00B5766C"/>
    <w:rsid w:val="00B577D2"/>
    <w:rsid w:val="00B57DD8"/>
    <w:rsid w:val="00B6014C"/>
    <w:rsid w:val="00B60161"/>
    <w:rsid w:val="00B60736"/>
    <w:rsid w:val="00B60EE8"/>
    <w:rsid w:val="00B613B3"/>
    <w:rsid w:val="00B61A00"/>
    <w:rsid w:val="00B61D2E"/>
    <w:rsid w:val="00B62489"/>
    <w:rsid w:val="00B627B8"/>
    <w:rsid w:val="00B62F10"/>
    <w:rsid w:val="00B63B1B"/>
    <w:rsid w:val="00B63E41"/>
    <w:rsid w:val="00B643D4"/>
    <w:rsid w:val="00B64517"/>
    <w:rsid w:val="00B64EB3"/>
    <w:rsid w:val="00B64FF7"/>
    <w:rsid w:val="00B65A76"/>
    <w:rsid w:val="00B65F84"/>
    <w:rsid w:val="00B66392"/>
    <w:rsid w:val="00B66AAF"/>
    <w:rsid w:val="00B66E1E"/>
    <w:rsid w:val="00B674F4"/>
    <w:rsid w:val="00B7041F"/>
    <w:rsid w:val="00B7089A"/>
    <w:rsid w:val="00B70932"/>
    <w:rsid w:val="00B7172D"/>
    <w:rsid w:val="00B71A8E"/>
    <w:rsid w:val="00B71AF7"/>
    <w:rsid w:val="00B72675"/>
    <w:rsid w:val="00B75447"/>
    <w:rsid w:val="00B75B47"/>
    <w:rsid w:val="00B75DE8"/>
    <w:rsid w:val="00B760B1"/>
    <w:rsid w:val="00B7638D"/>
    <w:rsid w:val="00B7693D"/>
    <w:rsid w:val="00B77646"/>
    <w:rsid w:val="00B77ECC"/>
    <w:rsid w:val="00B80211"/>
    <w:rsid w:val="00B823A6"/>
    <w:rsid w:val="00B82E3E"/>
    <w:rsid w:val="00B83435"/>
    <w:rsid w:val="00B83673"/>
    <w:rsid w:val="00B83A4C"/>
    <w:rsid w:val="00B842AC"/>
    <w:rsid w:val="00B843AF"/>
    <w:rsid w:val="00B850F1"/>
    <w:rsid w:val="00B85818"/>
    <w:rsid w:val="00B85BE0"/>
    <w:rsid w:val="00B85C1C"/>
    <w:rsid w:val="00B862E5"/>
    <w:rsid w:val="00B8677E"/>
    <w:rsid w:val="00B86965"/>
    <w:rsid w:val="00B86C92"/>
    <w:rsid w:val="00B902B3"/>
    <w:rsid w:val="00B90BA7"/>
    <w:rsid w:val="00B92735"/>
    <w:rsid w:val="00B927A9"/>
    <w:rsid w:val="00B934E9"/>
    <w:rsid w:val="00B94060"/>
    <w:rsid w:val="00B94650"/>
    <w:rsid w:val="00B94A11"/>
    <w:rsid w:val="00B95245"/>
    <w:rsid w:val="00B95C91"/>
    <w:rsid w:val="00B9759D"/>
    <w:rsid w:val="00B97BAE"/>
    <w:rsid w:val="00BA0808"/>
    <w:rsid w:val="00BA119C"/>
    <w:rsid w:val="00BA1E32"/>
    <w:rsid w:val="00BA1F2F"/>
    <w:rsid w:val="00BA272F"/>
    <w:rsid w:val="00BA2A00"/>
    <w:rsid w:val="00BA4560"/>
    <w:rsid w:val="00BA49CC"/>
    <w:rsid w:val="00BA4C75"/>
    <w:rsid w:val="00BA4FE3"/>
    <w:rsid w:val="00BA502A"/>
    <w:rsid w:val="00BA5051"/>
    <w:rsid w:val="00BA50E0"/>
    <w:rsid w:val="00BA5161"/>
    <w:rsid w:val="00BA5261"/>
    <w:rsid w:val="00BA630A"/>
    <w:rsid w:val="00BA6679"/>
    <w:rsid w:val="00BA7556"/>
    <w:rsid w:val="00BA7BF9"/>
    <w:rsid w:val="00BB0259"/>
    <w:rsid w:val="00BB0471"/>
    <w:rsid w:val="00BB054C"/>
    <w:rsid w:val="00BB0B64"/>
    <w:rsid w:val="00BB0CDB"/>
    <w:rsid w:val="00BB0F9F"/>
    <w:rsid w:val="00BB1917"/>
    <w:rsid w:val="00BB1B6B"/>
    <w:rsid w:val="00BB2171"/>
    <w:rsid w:val="00BB2610"/>
    <w:rsid w:val="00BB2939"/>
    <w:rsid w:val="00BB2A52"/>
    <w:rsid w:val="00BB3683"/>
    <w:rsid w:val="00BB3F06"/>
    <w:rsid w:val="00BB45A9"/>
    <w:rsid w:val="00BB6677"/>
    <w:rsid w:val="00BB763E"/>
    <w:rsid w:val="00BB7666"/>
    <w:rsid w:val="00BC14EB"/>
    <w:rsid w:val="00BC1731"/>
    <w:rsid w:val="00BC2759"/>
    <w:rsid w:val="00BC2868"/>
    <w:rsid w:val="00BC45B4"/>
    <w:rsid w:val="00BC46A8"/>
    <w:rsid w:val="00BC4E51"/>
    <w:rsid w:val="00BC50A0"/>
    <w:rsid w:val="00BC52B4"/>
    <w:rsid w:val="00BC55A0"/>
    <w:rsid w:val="00BC6800"/>
    <w:rsid w:val="00BC7578"/>
    <w:rsid w:val="00BC7595"/>
    <w:rsid w:val="00BC7E8E"/>
    <w:rsid w:val="00BD06CC"/>
    <w:rsid w:val="00BD0BAD"/>
    <w:rsid w:val="00BD0BE2"/>
    <w:rsid w:val="00BD1240"/>
    <w:rsid w:val="00BD1C1D"/>
    <w:rsid w:val="00BD1D0E"/>
    <w:rsid w:val="00BD1F4D"/>
    <w:rsid w:val="00BD2867"/>
    <w:rsid w:val="00BD29B7"/>
    <w:rsid w:val="00BD30C1"/>
    <w:rsid w:val="00BD3D37"/>
    <w:rsid w:val="00BD45DE"/>
    <w:rsid w:val="00BD4825"/>
    <w:rsid w:val="00BD48D3"/>
    <w:rsid w:val="00BD4FE6"/>
    <w:rsid w:val="00BD5B42"/>
    <w:rsid w:val="00BD6C4A"/>
    <w:rsid w:val="00BD6FB2"/>
    <w:rsid w:val="00BE0A62"/>
    <w:rsid w:val="00BE14ED"/>
    <w:rsid w:val="00BE2471"/>
    <w:rsid w:val="00BE294F"/>
    <w:rsid w:val="00BE2ADB"/>
    <w:rsid w:val="00BE322A"/>
    <w:rsid w:val="00BE332A"/>
    <w:rsid w:val="00BE3396"/>
    <w:rsid w:val="00BE43A5"/>
    <w:rsid w:val="00BE5B2F"/>
    <w:rsid w:val="00BE5B9C"/>
    <w:rsid w:val="00BE693C"/>
    <w:rsid w:val="00BE73D2"/>
    <w:rsid w:val="00BE746F"/>
    <w:rsid w:val="00BE7BA5"/>
    <w:rsid w:val="00BE7DD8"/>
    <w:rsid w:val="00BF0390"/>
    <w:rsid w:val="00BF0A19"/>
    <w:rsid w:val="00BF0A65"/>
    <w:rsid w:val="00BF1143"/>
    <w:rsid w:val="00BF1DCA"/>
    <w:rsid w:val="00BF227B"/>
    <w:rsid w:val="00BF2439"/>
    <w:rsid w:val="00BF2925"/>
    <w:rsid w:val="00BF2D57"/>
    <w:rsid w:val="00BF2F08"/>
    <w:rsid w:val="00BF2FB3"/>
    <w:rsid w:val="00BF35D8"/>
    <w:rsid w:val="00BF43B0"/>
    <w:rsid w:val="00BF5A00"/>
    <w:rsid w:val="00BF6277"/>
    <w:rsid w:val="00BF7305"/>
    <w:rsid w:val="00BF73F5"/>
    <w:rsid w:val="00BF76C0"/>
    <w:rsid w:val="00C005B6"/>
    <w:rsid w:val="00C00999"/>
    <w:rsid w:val="00C00E61"/>
    <w:rsid w:val="00C014A4"/>
    <w:rsid w:val="00C015D6"/>
    <w:rsid w:val="00C016A4"/>
    <w:rsid w:val="00C020CE"/>
    <w:rsid w:val="00C0235E"/>
    <w:rsid w:val="00C027A0"/>
    <w:rsid w:val="00C02979"/>
    <w:rsid w:val="00C02B3A"/>
    <w:rsid w:val="00C02ECD"/>
    <w:rsid w:val="00C03151"/>
    <w:rsid w:val="00C03DDF"/>
    <w:rsid w:val="00C04D1A"/>
    <w:rsid w:val="00C051A4"/>
    <w:rsid w:val="00C0553B"/>
    <w:rsid w:val="00C05DCD"/>
    <w:rsid w:val="00C061B4"/>
    <w:rsid w:val="00C0733C"/>
    <w:rsid w:val="00C076DB"/>
    <w:rsid w:val="00C078ED"/>
    <w:rsid w:val="00C07F8C"/>
    <w:rsid w:val="00C10354"/>
    <w:rsid w:val="00C10F84"/>
    <w:rsid w:val="00C114E2"/>
    <w:rsid w:val="00C115EB"/>
    <w:rsid w:val="00C11DD5"/>
    <w:rsid w:val="00C11FE1"/>
    <w:rsid w:val="00C12E47"/>
    <w:rsid w:val="00C13093"/>
    <w:rsid w:val="00C13CCC"/>
    <w:rsid w:val="00C14660"/>
    <w:rsid w:val="00C1476C"/>
    <w:rsid w:val="00C14D6D"/>
    <w:rsid w:val="00C16349"/>
    <w:rsid w:val="00C177B4"/>
    <w:rsid w:val="00C204AE"/>
    <w:rsid w:val="00C20929"/>
    <w:rsid w:val="00C20CDD"/>
    <w:rsid w:val="00C20E65"/>
    <w:rsid w:val="00C228A4"/>
    <w:rsid w:val="00C22CC5"/>
    <w:rsid w:val="00C23406"/>
    <w:rsid w:val="00C24DBB"/>
    <w:rsid w:val="00C24E2E"/>
    <w:rsid w:val="00C25FBF"/>
    <w:rsid w:val="00C2741B"/>
    <w:rsid w:val="00C27BC9"/>
    <w:rsid w:val="00C27F01"/>
    <w:rsid w:val="00C311F0"/>
    <w:rsid w:val="00C31517"/>
    <w:rsid w:val="00C316CA"/>
    <w:rsid w:val="00C31D52"/>
    <w:rsid w:val="00C31F9B"/>
    <w:rsid w:val="00C32200"/>
    <w:rsid w:val="00C325EC"/>
    <w:rsid w:val="00C32D2B"/>
    <w:rsid w:val="00C33076"/>
    <w:rsid w:val="00C33BA1"/>
    <w:rsid w:val="00C33FFB"/>
    <w:rsid w:val="00C34551"/>
    <w:rsid w:val="00C34575"/>
    <w:rsid w:val="00C35935"/>
    <w:rsid w:val="00C35BC2"/>
    <w:rsid w:val="00C369D6"/>
    <w:rsid w:val="00C36DA7"/>
    <w:rsid w:val="00C36ED2"/>
    <w:rsid w:val="00C37370"/>
    <w:rsid w:val="00C37BE7"/>
    <w:rsid w:val="00C37F07"/>
    <w:rsid w:val="00C40293"/>
    <w:rsid w:val="00C402C8"/>
    <w:rsid w:val="00C40741"/>
    <w:rsid w:val="00C40764"/>
    <w:rsid w:val="00C408EC"/>
    <w:rsid w:val="00C40CF2"/>
    <w:rsid w:val="00C40CFE"/>
    <w:rsid w:val="00C40F48"/>
    <w:rsid w:val="00C41F95"/>
    <w:rsid w:val="00C42B33"/>
    <w:rsid w:val="00C42D37"/>
    <w:rsid w:val="00C42DA1"/>
    <w:rsid w:val="00C431E2"/>
    <w:rsid w:val="00C437D8"/>
    <w:rsid w:val="00C43A16"/>
    <w:rsid w:val="00C43CC7"/>
    <w:rsid w:val="00C44F44"/>
    <w:rsid w:val="00C44F5D"/>
    <w:rsid w:val="00C45490"/>
    <w:rsid w:val="00C45536"/>
    <w:rsid w:val="00C45928"/>
    <w:rsid w:val="00C45BB5"/>
    <w:rsid w:val="00C46913"/>
    <w:rsid w:val="00C477F3"/>
    <w:rsid w:val="00C50077"/>
    <w:rsid w:val="00C50E68"/>
    <w:rsid w:val="00C51124"/>
    <w:rsid w:val="00C540EA"/>
    <w:rsid w:val="00C5422E"/>
    <w:rsid w:val="00C54678"/>
    <w:rsid w:val="00C54862"/>
    <w:rsid w:val="00C54934"/>
    <w:rsid w:val="00C55321"/>
    <w:rsid w:val="00C558DE"/>
    <w:rsid w:val="00C561AC"/>
    <w:rsid w:val="00C57073"/>
    <w:rsid w:val="00C57197"/>
    <w:rsid w:val="00C57208"/>
    <w:rsid w:val="00C57F2A"/>
    <w:rsid w:val="00C60945"/>
    <w:rsid w:val="00C60D49"/>
    <w:rsid w:val="00C60F3A"/>
    <w:rsid w:val="00C60FFB"/>
    <w:rsid w:val="00C61066"/>
    <w:rsid w:val="00C61997"/>
    <w:rsid w:val="00C61C2A"/>
    <w:rsid w:val="00C620F3"/>
    <w:rsid w:val="00C621A8"/>
    <w:rsid w:val="00C63581"/>
    <w:rsid w:val="00C65619"/>
    <w:rsid w:val="00C65E20"/>
    <w:rsid w:val="00C6687E"/>
    <w:rsid w:val="00C668CB"/>
    <w:rsid w:val="00C66AE3"/>
    <w:rsid w:val="00C7059C"/>
    <w:rsid w:val="00C71856"/>
    <w:rsid w:val="00C71D9A"/>
    <w:rsid w:val="00C72951"/>
    <w:rsid w:val="00C72A55"/>
    <w:rsid w:val="00C72C50"/>
    <w:rsid w:val="00C7360E"/>
    <w:rsid w:val="00C73E91"/>
    <w:rsid w:val="00C7450C"/>
    <w:rsid w:val="00C74DF9"/>
    <w:rsid w:val="00C77395"/>
    <w:rsid w:val="00C77787"/>
    <w:rsid w:val="00C8050E"/>
    <w:rsid w:val="00C80EB7"/>
    <w:rsid w:val="00C81365"/>
    <w:rsid w:val="00C831C3"/>
    <w:rsid w:val="00C83298"/>
    <w:rsid w:val="00C83F4B"/>
    <w:rsid w:val="00C845F9"/>
    <w:rsid w:val="00C846FC"/>
    <w:rsid w:val="00C84E9F"/>
    <w:rsid w:val="00C85C16"/>
    <w:rsid w:val="00C85EE6"/>
    <w:rsid w:val="00C86151"/>
    <w:rsid w:val="00C86ED0"/>
    <w:rsid w:val="00C86F46"/>
    <w:rsid w:val="00C876F8"/>
    <w:rsid w:val="00C87D25"/>
    <w:rsid w:val="00C91485"/>
    <w:rsid w:val="00C9163B"/>
    <w:rsid w:val="00C91E62"/>
    <w:rsid w:val="00C91F81"/>
    <w:rsid w:val="00C921A6"/>
    <w:rsid w:val="00C927A8"/>
    <w:rsid w:val="00C93239"/>
    <w:rsid w:val="00C937CF"/>
    <w:rsid w:val="00C9436B"/>
    <w:rsid w:val="00C948F1"/>
    <w:rsid w:val="00C965E0"/>
    <w:rsid w:val="00CA0F32"/>
    <w:rsid w:val="00CA0F7A"/>
    <w:rsid w:val="00CA1B59"/>
    <w:rsid w:val="00CA23A3"/>
    <w:rsid w:val="00CA352A"/>
    <w:rsid w:val="00CA3E7A"/>
    <w:rsid w:val="00CA402A"/>
    <w:rsid w:val="00CA4378"/>
    <w:rsid w:val="00CA4691"/>
    <w:rsid w:val="00CA4982"/>
    <w:rsid w:val="00CA4DF4"/>
    <w:rsid w:val="00CA5656"/>
    <w:rsid w:val="00CA57FE"/>
    <w:rsid w:val="00CA5B0C"/>
    <w:rsid w:val="00CA617C"/>
    <w:rsid w:val="00CA6444"/>
    <w:rsid w:val="00CA76C8"/>
    <w:rsid w:val="00CB033A"/>
    <w:rsid w:val="00CB04D3"/>
    <w:rsid w:val="00CB0591"/>
    <w:rsid w:val="00CB0F9E"/>
    <w:rsid w:val="00CB1425"/>
    <w:rsid w:val="00CB1C4D"/>
    <w:rsid w:val="00CB21E3"/>
    <w:rsid w:val="00CB259A"/>
    <w:rsid w:val="00CB27A2"/>
    <w:rsid w:val="00CB3790"/>
    <w:rsid w:val="00CB3E65"/>
    <w:rsid w:val="00CB44F7"/>
    <w:rsid w:val="00CB4F91"/>
    <w:rsid w:val="00CB7336"/>
    <w:rsid w:val="00CB7792"/>
    <w:rsid w:val="00CB7BEF"/>
    <w:rsid w:val="00CB7E42"/>
    <w:rsid w:val="00CC0172"/>
    <w:rsid w:val="00CC1190"/>
    <w:rsid w:val="00CC1396"/>
    <w:rsid w:val="00CC2795"/>
    <w:rsid w:val="00CC2D7F"/>
    <w:rsid w:val="00CC3A93"/>
    <w:rsid w:val="00CC40E7"/>
    <w:rsid w:val="00CC48AC"/>
    <w:rsid w:val="00CC5395"/>
    <w:rsid w:val="00CC5486"/>
    <w:rsid w:val="00CC5E9D"/>
    <w:rsid w:val="00CC60B0"/>
    <w:rsid w:val="00CC6CB5"/>
    <w:rsid w:val="00CC6CE0"/>
    <w:rsid w:val="00CC7094"/>
    <w:rsid w:val="00CD06CB"/>
    <w:rsid w:val="00CD0CD4"/>
    <w:rsid w:val="00CD0F77"/>
    <w:rsid w:val="00CD12BA"/>
    <w:rsid w:val="00CD13CD"/>
    <w:rsid w:val="00CD1768"/>
    <w:rsid w:val="00CD18AD"/>
    <w:rsid w:val="00CD2529"/>
    <w:rsid w:val="00CD33DC"/>
    <w:rsid w:val="00CD4B37"/>
    <w:rsid w:val="00CD51EC"/>
    <w:rsid w:val="00CD693F"/>
    <w:rsid w:val="00CD6F52"/>
    <w:rsid w:val="00CD6FA2"/>
    <w:rsid w:val="00CD7074"/>
    <w:rsid w:val="00CD78C3"/>
    <w:rsid w:val="00CD7D7D"/>
    <w:rsid w:val="00CE05F6"/>
    <w:rsid w:val="00CE0AEB"/>
    <w:rsid w:val="00CE0DEF"/>
    <w:rsid w:val="00CE12CC"/>
    <w:rsid w:val="00CE1C33"/>
    <w:rsid w:val="00CE2B8D"/>
    <w:rsid w:val="00CE2D9D"/>
    <w:rsid w:val="00CE3F99"/>
    <w:rsid w:val="00CE49F8"/>
    <w:rsid w:val="00CE5F80"/>
    <w:rsid w:val="00CE67DA"/>
    <w:rsid w:val="00CE67E5"/>
    <w:rsid w:val="00CE7B6A"/>
    <w:rsid w:val="00CF0C61"/>
    <w:rsid w:val="00CF0EA4"/>
    <w:rsid w:val="00CF1332"/>
    <w:rsid w:val="00CF1892"/>
    <w:rsid w:val="00CF1BC6"/>
    <w:rsid w:val="00CF1DC8"/>
    <w:rsid w:val="00CF1FB8"/>
    <w:rsid w:val="00CF26CA"/>
    <w:rsid w:val="00CF2B03"/>
    <w:rsid w:val="00CF2D31"/>
    <w:rsid w:val="00CF362E"/>
    <w:rsid w:val="00CF3B79"/>
    <w:rsid w:val="00CF43B1"/>
    <w:rsid w:val="00CF4B94"/>
    <w:rsid w:val="00CF59AC"/>
    <w:rsid w:val="00CF59B0"/>
    <w:rsid w:val="00CF6AF1"/>
    <w:rsid w:val="00CF718A"/>
    <w:rsid w:val="00CF7A8A"/>
    <w:rsid w:val="00CF7C21"/>
    <w:rsid w:val="00CF7E81"/>
    <w:rsid w:val="00D002FE"/>
    <w:rsid w:val="00D003E7"/>
    <w:rsid w:val="00D00D07"/>
    <w:rsid w:val="00D0153C"/>
    <w:rsid w:val="00D01CB5"/>
    <w:rsid w:val="00D02275"/>
    <w:rsid w:val="00D026D6"/>
    <w:rsid w:val="00D02A96"/>
    <w:rsid w:val="00D02DD1"/>
    <w:rsid w:val="00D0360E"/>
    <w:rsid w:val="00D03BB2"/>
    <w:rsid w:val="00D055EB"/>
    <w:rsid w:val="00D06968"/>
    <w:rsid w:val="00D06D64"/>
    <w:rsid w:val="00D071F2"/>
    <w:rsid w:val="00D11224"/>
    <w:rsid w:val="00D11445"/>
    <w:rsid w:val="00D11E1F"/>
    <w:rsid w:val="00D11F68"/>
    <w:rsid w:val="00D12AD5"/>
    <w:rsid w:val="00D1384E"/>
    <w:rsid w:val="00D15898"/>
    <w:rsid w:val="00D15A45"/>
    <w:rsid w:val="00D16293"/>
    <w:rsid w:val="00D16EB1"/>
    <w:rsid w:val="00D20668"/>
    <w:rsid w:val="00D21402"/>
    <w:rsid w:val="00D21BA5"/>
    <w:rsid w:val="00D22914"/>
    <w:rsid w:val="00D23571"/>
    <w:rsid w:val="00D23ECE"/>
    <w:rsid w:val="00D250B2"/>
    <w:rsid w:val="00D257FD"/>
    <w:rsid w:val="00D2597D"/>
    <w:rsid w:val="00D266FB"/>
    <w:rsid w:val="00D26C73"/>
    <w:rsid w:val="00D27199"/>
    <w:rsid w:val="00D300D0"/>
    <w:rsid w:val="00D3098D"/>
    <w:rsid w:val="00D30BE6"/>
    <w:rsid w:val="00D3136E"/>
    <w:rsid w:val="00D31740"/>
    <w:rsid w:val="00D31CF6"/>
    <w:rsid w:val="00D31E02"/>
    <w:rsid w:val="00D33482"/>
    <w:rsid w:val="00D345B6"/>
    <w:rsid w:val="00D35814"/>
    <w:rsid w:val="00D35B51"/>
    <w:rsid w:val="00D35FF4"/>
    <w:rsid w:val="00D363DC"/>
    <w:rsid w:val="00D364D3"/>
    <w:rsid w:val="00D36DE1"/>
    <w:rsid w:val="00D37280"/>
    <w:rsid w:val="00D37A2C"/>
    <w:rsid w:val="00D37B08"/>
    <w:rsid w:val="00D4061A"/>
    <w:rsid w:val="00D40C65"/>
    <w:rsid w:val="00D40CB4"/>
    <w:rsid w:val="00D41485"/>
    <w:rsid w:val="00D41832"/>
    <w:rsid w:val="00D42177"/>
    <w:rsid w:val="00D4334E"/>
    <w:rsid w:val="00D4337D"/>
    <w:rsid w:val="00D4338A"/>
    <w:rsid w:val="00D43A9E"/>
    <w:rsid w:val="00D449FA"/>
    <w:rsid w:val="00D44BFE"/>
    <w:rsid w:val="00D44DD1"/>
    <w:rsid w:val="00D450F8"/>
    <w:rsid w:val="00D453DF"/>
    <w:rsid w:val="00D45609"/>
    <w:rsid w:val="00D456F7"/>
    <w:rsid w:val="00D458CC"/>
    <w:rsid w:val="00D459B4"/>
    <w:rsid w:val="00D45FB2"/>
    <w:rsid w:val="00D46DED"/>
    <w:rsid w:val="00D4786C"/>
    <w:rsid w:val="00D47D81"/>
    <w:rsid w:val="00D50FBD"/>
    <w:rsid w:val="00D51233"/>
    <w:rsid w:val="00D53330"/>
    <w:rsid w:val="00D5357F"/>
    <w:rsid w:val="00D54FD4"/>
    <w:rsid w:val="00D55FCC"/>
    <w:rsid w:val="00D567C4"/>
    <w:rsid w:val="00D56A0B"/>
    <w:rsid w:val="00D60039"/>
    <w:rsid w:val="00D60932"/>
    <w:rsid w:val="00D613D6"/>
    <w:rsid w:val="00D616F7"/>
    <w:rsid w:val="00D6193A"/>
    <w:rsid w:val="00D6202F"/>
    <w:rsid w:val="00D62FBB"/>
    <w:rsid w:val="00D6322F"/>
    <w:rsid w:val="00D637EF"/>
    <w:rsid w:val="00D658C7"/>
    <w:rsid w:val="00D65E75"/>
    <w:rsid w:val="00D66337"/>
    <w:rsid w:val="00D665F9"/>
    <w:rsid w:val="00D6714C"/>
    <w:rsid w:val="00D67521"/>
    <w:rsid w:val="00D677ED"/>
    <w:rsid w:val="00D7021B"/>
    <w:rsid w:val="00D709E7"/>
    <w:rsid w:val="00D70A20"/>
    <w:rsid w:val="00D70AE0"/>
    <w:rsid w:val="00D73739"/>
    <w:rsid w:val="00D74047"/>
    <w:rsid w:val="00D745FA"/>
    <w:rsid w:val="00D75782"/>
    <w:rsid w:val="00D75A6F"/>
    <w:rsid w:val="00D7613A"/>
    <w:rsid w:val="00D762F1"/>
    <w:rsid w:val="00D7677C"/>
    <w:rsid w:val="00D76B90"/>
    <w:rsid w:val="00D7728C"/>
    <w:rsid w:val="00D77F7E"/>
    <w:rsid w:val="00D80730"/>
    <w:rsid w:val="00D80940"/>
    <w:rsid w:val="00D80F99"/>
    <w:rsid w:val="00D81823"/>
    <w:rsid w:val="00D81EE7"/>
    <w:rsid w:val="00D832F4"/>
    <w:rsid w:val="00D83344"/>
    <w:rsid w:val="00D8368B"/>
    <w:rsid w:val="00D8427A"/>
    <w:rsid w:val="00D844EF"/>
    <w:rsid w:val="00D84C2B"/>
    <w:rsid w:val="00D84C8A"/>
    <w:rsid w:val="00D84FAB"/>
    <w:rsid w:val="00D85D1D"/>
    <w:rsid w:val="00D85D26"/>
    <w:rsid w:val="00D85E03"/>
    <w:rsid w:val="00D8623F"/>
    <w:rsid w:val="00D8689C"/>
    <w:rsid w:val="00D86FAA"/>
    <w:rsid w:val="00D87001"/>
    <w:rsid w:val="00D87289"/>
    <w:rsid w:val="00D9032B"/>
    <w:rsid w:val="00D9065E"/>
    <w:rsid w:val="00D90771"/>
    <w:rsid w:val="00D90E8A"/>
    <w:rsid w:val="00D91383"/>
    <w:rsid w:val="00D913A6"/>
    <w:rsid w:val="00D9239C"/>
    <w:rsid w:val="00D9249E"/>
    <w:rsid w:val="00D927CD"/>
    <w:rsid w:val="00D92FDE"/>
    <w:rsid w:val="00D93A4A"/>
    <w:rsid w:val="00D94802"/>
    <w:rsid w:val="00D94825"/>
    <w:rsid w:val="00D94B6E"/>
    <w:rsid w:val="00D950C3"/>
    <w:rsid w:val="00D96218"/>
    <w:rsid w:val="00D97232"/>
    <w:rsid w:val="00D97280"/>
    <w:rsid w:val="00D97290"/>
    <w:rsid w:val="00D975D1"/>
    <w:rsid w:val="00D978D0"/>
    <w:rsid w:val="00D979D6"/>
    <w:rsid w:val="00D97FF1"/>
    <w:rsid w:val="00DA01E4"/>
    <w:rsid w:val="00DA0260"/>
    <w:rsid w:val="00DA137A"/>
    <w:rsid w:val="00DA16FC"/>
    <w:rsid w:val="00DA213A"/>
    <w:rsid w:val="00DA30FA"/>
    <w:rsid w:val="00DA33E5"/>
    <w:rsid w:val="00DA3A41"/>
    <w:rsid w:val="00DA4AB4"/>
    <w:rsid w:val="00DA4AF8"/>
    <w:rsid w:val="00DA4FC1"/>
    <w:rsid w:val="00DA63D0"/>
    <w:rsid w:val="00DA6535"/>
    <w:rsid w:val="00DA6840"/>
    <w:rsid w:val="00DA7AA4"/>
    <w:rsid w:val="00DA7FA3"/>
    <w:rsid w:val="00DB084C"/>
    <w:rsid w:val="00DB1488"/>
    <w:rsid w:val="00DB2459"/>
    <w:rsid w:val="00DB2AA5"/>
    <w:rsid w:val="00DB2E6F"/>
    <w:rsid w:val="00DB3019"/>
    <w:rsid w:val="00DB3208"/>
    <w:rsid w:val="00DB324C"/>
    <w:rsid w:val="00DB331F"/>
    <w:rsid w:val="00DB348A"/>
    <w:rsid w:val="00DB5548"/>
    <w:rsid w:val="00DB59B5"/>
    <w:rsid w:val="00DB6289"/>
    <w:rsid w:val="00DB6495"/>
    <w:rsid w:val="00DB67DE"/>
    <w:rsid w:val="00DB69D5"/>
    <w:rsid w:val="00DB6ABB"/>
    <w:rsid w:val="00DB6B63"/>
    <w:rsid w:val="00DB6C8A"/>
    <w:rsid w:val="00DB707A"/>
    <w:rsid w:val="00DB740F"/>
    <w:rsid w:val="00DB7C39"/>
    <w:rsid w:val="00DC04EF"/>
    <w:rsid w:val="00DC1281"/>
    <w:rsid w:val="00DC1571"/>
    <w:rsid w:val="00DC1B4C"/>
    <w:rsid w:val="00DC25AA"/>
    <w:rsid w:val="00DC2812"/>
    <w:rsid w:val="00DC2ADE"/>
    <w:rsid w:val="00DC2BCD"/>
    <w:rsid w:val="00DC2C70"/>
    <w:rsid w:val="00DC321F"/>
    <w:rsid w:val="00DC3979"/>
    <w:rsid w:val="00DC39F1"/>
    <w:rsid w:val="00DC4DCC"/>
    <w:rsid w:val="00DC58D2"/>
    <w:rsid w:val="00DC5CAF"/>
    <w:rsid w:val="00DC603C"/>
    <w:rsid w:val="00DC60A1"/>
    <w:rsid w:val="00DC66B5"/>
    <w:rsid w:val="00DC781E"/>
    <w:rsid w:val="00DC7F91"/>
    <w:rsid w:val="00DD0A08"/>
    <w:rsid w:val="00DD0A17"/>
    <w:rsid w:val="00DD0B59"/>
    <w:rsid w:val="00DD0FC9"/>
    <w:rsid w:val="00DD103A"/>
    <w:rsid w:val="00DD131B"/>
    <w:rsid w:val="00DD1F98"/>
    <w:rsid w:val="00DD2211"/>
    <w:rsid w:val="00DD237A"/>
    <w:rsid w:val="00DD3BA3"/>
    <w:rsid w:val="00DD4D44"/>
    <w:rsid w:val="00DD4FF5"/>
    <w:rsid w:val="00DD580B"/>
    <w:rsid w:val="00DD59D5"/>
    <w:rsid w:val="00DD6E8B"/>
    <w:rsid w:val="00DD780D"/>
    <w:rsid w:val="00DD7A13"/>
    <w:rsid w:val="00DD7DD3"/>
    <w:rsid w:val="00DD7F52"/>
    <w:rsid w:val="00DE01A2"/>
    <w:rsid w:val="00DE0261"/>
    <w:rsid w:val="00DE0A67"/>
    <w:rsid w:val="00DE15E1"/>
    <w:rsid w:val="00DE1771"/>
    <w:rsid w:val="00DE23C0"/>
    <w:rsid w:val="00DE23DE"/>
    <w:rsid w:val="00DE25B3"/>
    <w:rsid w:val="00DE2A0F"/>
    <w:rsid w:val="00DE348B"/>
    <w:rsid w:val="00DE3BD9"/>
    <w:rsid w:val="00DE476F"/>
    <w:rsid w:val="00DE6562"/>
    <w:rsid w:val="00DE663A"/>
    <w:rsid w:val="00DE732F"/>
    <w:rsid w:val="00DE77ED"/>
    <w:rsid w:val="00DE7A96"/>
    <w:rsid w:val="00DF053E"/>
    <w:rsid w:val="00DF0DCA"/>
    <w:rsid w:val="00DF1958"/>
    <w:rsid w:val="00DF19B4"/>
    <w:rsid w:val="00DF1F67"/>
    <w:rsid w:val="00DF3920"/>
    <w:rsid w:val="00DF46C0"/>
    <w:rsid w:val="00DF4AE3"/>
    <w:rsid w:val="00DF4BAE"/>
    <w:rsid w:val="00DF59E4"/>
    <w:rsid w:val="00DF6BD3"/>
    <w:rsid w:val="00DF766B"/>
    <w:rsid w:val="00DF7B0D"/>
    <w:rsid w:val="00DF7D67"/>
    <w:rsid w:val="00E0043C"/>
    <w:rsid w:val="00E008BB"/>
    <w:rsid w:val="00E01048"/>
    <w:rsid w:val="00E017F6"/>
    <w:rsid w:val="00E01A40"/>
    <w:rsid w:val="00E02012"/>
    <w:rsid w:val="00E034A8"/>
    <w:rsid w:val="00E04856"/>
    <w:rsid w:val="00E04A49"/>
    <w:rsid w:val="00E04C10"/>
    <w:rsid w:val="00E04C5E"/>
    <w:rsid w:val="00E04F19"/>
    <w:rsid w:val="00E058A8"/>
    <w:rsid w:val="00E06AD5"/>
    <w:rsid w:val="00E06F19"/>
    <w:rsid w:val="00E06F60"/>
    <w:rsid w:val="00E10126"/>
    <w:rsid w:val="00E10915"/>
    <w:rsid w:val="00E11048"/>
    <w:rsid w:val="00E11327"/>
    <w:rsid w:val="00E11D80"/>
    <w:rsid w:val="00E121FA"/>
    <w:rsid w:val="00E12294"/>
    <w:rsid w:val="00E1261A"/>
    <w:rsid w:val="00E136BA"/>
    <w:rsid w:val="00E13F48"/>
    <w:rsid w:val="00E14D08"/>
    <w:rsid w:val="00E15183"/>
    <w:rsid w:val="00E15D4E"/>
    <w:rsid w:val="00E16FC1"/>
    <w:rsid w:val="00E1739F"/>
    <w:rsid w:val="00E21146"/>
    <w:rsid w:val="00E218C7"/>
    <w:rsid w:val="00E21B7C"/>
    <w:rsid w:val="00E21E75"/>
    <w:rsid w:val="00E22822"/>
    <w:rsid w:val="00E23718"/>
    <w:rsid w:val="00E2389B"/>
    <w:rsid w:val="00E24716"/>
    <w:rsid w:val="00E2488B"/>
    <w:rsid w:val="00E24A3B"/>
    <w:rsid w:val="00E24CEB"/>
    <w:rsid w:val="00E24E03"/>
    <w:rsid w:val="00E25042"/>
    <w:rsid w:val="00E2504E"/>
    <w:rsid w:val="00E251A6"/>
    <w:rsid w:val="00E25547"/>
    <w:rsid w:val="00E255E6"/>
    <w:rsid w:val="00E25F00"/>
    <w:rsid w:val="00E26FA7"/>
    <w:rsid w:val="00E27328"/>
    <w:rsid w:val="00E2741F"/>
    <w:rsid w:val="00E2749F"/>
    <w:rsid w:val="00E27736"/>
    <w:rsid w:val="00E30BCB"/>
    <w:rsid w:val="00E317AD"/>
    <w:rsid w:val="00E3184D"/>
    <w:rsid w:val="00E31BE0"/>
    <w:rsid w:val="00E33533"/>
    <w:rsid w:val="00E3375D"/>
    <w:rsid w:val="00E3447B"/>
    <w:rsid w:val="00E347FA"/>
    <w:rsid w:val="00E34FC2"/>
    <w:rsid w:val="00E3527A"/>
    <w:rsid w:val="00E35CAF"/>
    <w:rsid w:val="00E36311"/>
    <w:rsid w:val="00E36CEE"/>
    <w:rsid w:val="00E373B4"/>
    <w:rsid w:val="00E37514"/>
    <w:rsid w:val="00E40A19"/>
    <w:rsid w:val="00E4152E"/>
    <w:rsid w:val="00E418DB"/>
    <w:rsid w:val="00E4205B"/>
    <w:rsid w:val="00E4273E"/>
    <w:rsid w:val="00E42DBB"/>
    <w:rsid w:val="00E43B75"/>
    <w:rsid w:val="00E440BE"/>
    <w:rsid w:val="00E44E66"/>
    <w:rsid w:val="00E4796B"/>
    <w:rsid w:val="00E47F3B"/>
    <w:rsid w:val="00E50725"/>
    <w:rsid w:val="00E50B70"/>
    <w:rsid w:val="00E50EB5"/>
    <w:rsid w:val="00E51019"/>
    <w:rsid w:val="00E515E4"/>
    <w:rsid w:val="00E51BB9"/>
    <w:rsid w:val="00E528A3"/>
    <w:rsid w:val="00E52A32"/>
    <w:rsid w:val="00E53AA5"/>
    <w:rsid w:val="00E53B22"/>
    <w:rsid w:val="00E54596"/>
    <w:rsid w:val="00E54DFF"/>
    <w:rsid w:val="00E55042"/>
    <w:rsid w:val="00E55697"/>
    <w:rsid w:val="00E55F34"/>
    <w:rsid w:val="00E566B9"/>
    <w:rsid w:val="00E56B8E"/>
    <w:rsid w:val="00E56E43"/>
    <w:rsid w:val="00E574D6"/>
    <w:rsid w:val="00E60D04"/>
    <w:rsid w:val="00E61A18"/>
    <w:rsid w:val="00E62AB7"/>
    <w:rsid w:val="00E62C17"/>
    <w:rsid w:val="00E62E98"/>
    <w:rsid w:val="00E639BF"/>
    <w:rsid w:val="00E63CA3"/>
    <w:rsid w:val="00E64059"/>
    <w:rsid w:val="00E64E58"/>
    <w:rsid w:val="00E652A7"/>
    <w:rsid w:val="00E66737"/>
    <w:rsid w:val="00E66D4A"/>
    <w:rsid w:val="00E67BDE"/>
    <w:rsid w:val="00E70315"/>
    <w:rsid w:val="00E71798"/>
    <w:rsid w:val="00E7190E"/>
    <w:rsid w:val="00E71B95"/>
    <w:rsid w:val="00E73BA6"/>
    <w:rsid w:val="00E73DAB"/>
    <w:rsid w:val="00E75DE5"/>
    <w:rsid w:val="00E765DF"/>
    <w:rsid w:val="00E76A15"/>
    <w:rsid w:val="00E76A94"/>
    <w:rsid w:val="00E7703A"/>
    <w:rsid w:val="00E7753A"/>
    <w:rsid w:val="00E77762"/>
    <w:rsid w:val="00E802BE"/>
    <w:rsid w:val="00E805C5"/>
    <w:rsid w:val="00E810C0"/>
    <w:rsid w:val="00E81299"/>
    <w:rsid w:val="00E82435"/>
    <w:rsid w:val="00E855B0"/>
    <w:rsid w:val="00E85E06"/>
    <w:rsid w:val="00E86460"/>
    <w:rsid w:val="00E8651F"/>
    <w:rsid w:val="00E8681F"/>
    <w:rsid w:val="00E86D2F"/>
    <w:rsid w:val="00E871F5"/>
    <w:rsid w:val="00E92C89"/>
    <w:rsid w:val="00E93EAA"/>
    <w:rsid w:val="00E951CB"/>
    <w:rsid w:val="00E9630D"/>
    <w:rsid w:val="00E96CE4"/>
    <w:rsid w:val="00EA04BA"/>
    <w:rsid w:val="00EA06FF"/>
    <w:rsid w:val="00EA0EC8"/>
    <w:rsid w:val="00EA19B4"/>
    <w:rsid w:val="00EA1F5B"/>
    <w:rsid w:val="00EA2CA6"/>
    <w:rsid w:val="00EA338F"/>
    <w:rsid w:val="00EA3A15"/>
    <w:rsid w:val="00EA463A"/>
    <w:rsid w:val="00EA475C"/>
    <w:rsid w:val="00EA611F"/>
    <w:rsid w:val="00EA670F"/>
    <w:rsid w:val="00EA692A"/>
    <w:rsid w:val="00EA6C98"/>
    <w:rsid w:val="00EA6D5F"/>
    <w:rsid w:val="00EA714C"/>
    <w:rsid w:val="00EA7975"/>
    <w:rsid w:val="00EA7DB3"/>
    <w:rsid w:val="00EA7E39"/>
    <w:rsid w:val="00EB0295"/>
    <w:rsid w:val="00EB0759"/>
    <w:rsid w:val="00EB082E"/>
    <w:rsid w:val="00EB084F"/>
    <w:rsid w:val="00EB0CC8"/>
    <w:rsid w:val="00EB0FB7"/>
    <w:rsid w:val="00EB1421"/>
    <w:rsid w:val="00EB216A"/>
    <w:rsid w:val="00EB34F7"/>
    <w:rsid w:val="00EB3A31"/>
    <w:rsid w:val="00EB3B71"/>
    <w:rsid w:val="00EB4852"/>
    <w:rsid w:val="00EB4D98"/>
    <w:rsid w:val="00EB506F"/>
    <w:rsid w:val="00EB55B7"/>
    <w:rsid w:val="00EB6151"/>
    <w:rsid w:val="00EB6EDD"/>
    <w:rsid w:val="00EB6F0A"/>
    <w:rsid w:val="00EC0005"/>
    <w:rsid w:val="00EC0E04"/>
    <w:rsid w:val="00EC1E48"/>
    <w:rsid w:val="00EC22C8"/>
    <w:rsid w:val="00EC23FF"/>
    <w:rsid w:val="00EC2998"/>
    <w:rsid w:val="00EC2FD7"/>
    <w:rsid w:val="00EC31B9"/>
    <w:rsid w:val="00EC3574"/>
    <w:rsid w:val="00EC3AC7"/>
    <w:rsid w:val="00EC4276"/>
    <w:rsid w:val="00EC486D"/>
    <w:rsid w:val="00EC4D4E"/>
    <w:rsid w:val="00EC567B"/>
    <w:rsid w:val="00EC575E"/>
    <w:rsid w:val="00EC5FD8"/>
    <w:rsid w:val="00EC6102"/>
    <w:rsid w:val="00EC6433"/>
    <w:rsid w:val="00EC64B6"/>
    <w:rsid w:val="00EC68E0"/>
    <w:rsid w:val="00EC6B3D"/>
    <w:rsid w:val="00EC6E4C"/>
    <w:rsid w:val="00EC7880"/>
    <w:rsid w:val="00ED0103"/>
    <w:rsid w:val="00ED068F"/>
    <w:rsid w:val="00ED1D6F"/>
    <w:rsid w:val="00ED3119"/>
    <w:rsid w:val="00ED344F"/>
    <w:rsid w:val="00ED3666"/>
    <w:rsid w:val="00ED391C"/>
    <w:rsid w:val="00ED39D5"/>
    <w:rsid w:val="00ED3C6B"/>
    <w:rsid w:val="00ED3F8F"/>
    <w:rsid w:val="00ED416F"/>
    <w:rsid w:val="00ED47DE"/>
    <w:rsid w:val="00ED5B48"/>
    <w:rsid w:val="00ED690A"/>
    <w:rsid w:val="00ED6DF5"/>
    <w:rsid w:val="00ED705C"/>
    <w:rsid w:val="00EE0F45"/>
    <w:rsid w:val="00EE1231"/>
    <w:rsid w:val="00EE16B1"/>
    <w:rsid w:val="00EE1C3E"/>
    <w:rsid w:val="00EE21FD"/>
    <w:rsid w:val="00EE231F"/>
    <w:rsid w:val="00EE2D08"/>
    <w:rsid w:val="00EE3290"/>
    <w:rsid w:val="00EE3F17"/>
    <w:rsid w:val="00EE40D4"/>
    <w:rsid w:val="00EE48D5"/>
    <w:rsid w:val="00EE637C"/>
    <w:rsid w:val="00EE6819"/>
    <w:rsid w:val="00EE6BA3"/>
    <w:rsid w:val="00EE6BF9"/>
    <w:rsid w:val="00EE7EA3"/>
    <w:rsid w:val="00EF05D4"/>
    <w:rsid w:val="00EF0D57"/>
    <w:rsid w:val="00EF0F54"/>
    <w:rsid w:val="00EF1782"/>
    <w:rsid w:val="00EF1880"/>
    <w:rsid w:val="00EF1EDB"/>
    <w:rsid w:val="00EF28B1"/>
    <w:rsid w:val="00EF327D"/>
    <w:rsid w:val="00EF4543"/>
    <w:rsid w:val="00EF4F1A"/>
    <w:rsid w:val="00EF5706"/>
    <w:rsid w:val="00EF6F06"/>
    <w:rsid w:val="00EF7359"/>
    <w:rsid w:val="00EF74D8"/>
    <w:rsid w:val="00EF7C17"/>
    <w:rsid w:val="00F00B8A"/>
    <w:rsid w:val="00F00D5E"/>
    <w:rsid w:val="00F01C31"/>
    <w:rsid w:val="00F02248"/>
    <w:rsid w:val="00F02E50"/>
    <w:rsid w:val="00F030EB"/>
    <w:rsid w:val="00F04166"/>
    <w:rsid w:val="00F06494"/>
    <w:rsid w:val="00F06AFD"/>
    <w:rsid w:val="00F07F56"/>
    <w:rsid w:val="00F10466"/>
    <w:rsid w:val="00F108E6"/>
    <w:rsid w:val="00F10A79"/>
    <w:rsid w:val="00F116EC"/>
    <w:rsid w:val="00F11F85"/>
    <w:rsid w:val="00F12D1F"/>
    <w:rsid w:val="00F134C6"/>
    <w:rsid w:val="00F138C3"/>
    <w:rsid w:val="00F14387"/>
    <w:rsid w:val="00F1536C"/>
    <w:rsid w:val="00F1562C"/>
    <w:rsid w:val="00F15817"/>
    <w:rsid w:val="00F16A55"/>
    <w:rsid w:val="00F17556"/>
    <w:rsid w:val="00F177E1"/>
    <w:rsid w:val="00F20BA7"/>
    <w:rsid w:val="00F231DB"/>
    <w:rsid w:val="00F2365C"/>
    <w:rsid w:val="00F23EAB"/>
    <w:rsid w:val="00F2519D"/>
    <w:rsid w:val="00F25466"/>
    <w:rsid w:val="00F2581F"/>
    <w:rsid w:val="00F25877"/>
    <w:rsid w:val="00F258CA"/>
    <w:rsid w:val="00F2612D"/>
    <w:rsid w:val="00F266A7"/>
    <w:rsid w:val="00F26B90"/>
    <w:rsid w:val="00F27095"/>
    <w:rsid w:val="00F276C0"/>
    <w:rsid w:val="00F27AEB"/>
    <w:rsid w:val="00F27CC1"/>
    <w:rsid w:val="00F3051F"/>
    <w:rsid w:val="00F30ED7"/>
    <w:rsid w:val="00F31252"/>
    <w:rsid w:val="00F31E7E"/>
    <w:rsid w:val="00F321A6"/>
    <w:rsid w:val="00F32291"/>
    <w:rsid w:val="00F32E7C"/>
    <w:rsid w:val="00F335BE"/>
    <w:rsid w:val="00F342C2"/>
    <w:rsid w:val="00F34F42"/>
    <w:rsid w:val="00F36637"/>
    <w:rsid w:val="00F36C61"/>
    <w:rsid w:val="00F37358"/>
    <w:rsid w:val="00F402E3"/>
    <w:rsid w:val="00F40BF0"/>
    <w:rsid w:val="00F4164B"/>
    <w:rsid w:val="00F42149"/>
    <w:rsid w:val="00F43509"/>
    <w:rsid w:val="00F436BC"/>
    <w:rsid w:val="00F43F59"/>
    <w:rsid w:val="00F442CB"/>
    <w:rsid w:val="00F44320"/>
    <w:rsid w:val="00F44B1E"/>
    <w:rsid w:val="00F4565A"/>
    <w:rsid w:val="00F45662"/>
    <w:rsid w:val="00F45D79"/>
    <w:rsid w:val="00F46139"/>
    <w:rsid w:val="00F46866"/>
    <w:rsid w:val="00F46D44"/>
    <w:rsid w:val="00F47C13"/>
    <w:rsid w:val="00F47D0A"/>
    <w:rsid w:val="00F51391"/>
    <w:rsid w:val="00F51440"/>
    <w:rsid w:val="00F5392B"/>
    <w:rsid w:val="00F541F5"/>
    <w:rsid w:val="00F551EB"/>
    <w:rsid w:val="00F567EE"/>
    <w:rsid w:val="00F56F5C"/>
    <w:rsid w:val="00F574D0"/>
    <w:rsid w:val="00F579B4"/>
    <w:rsid w:val="00F60293"/>
    <w:rsid w:val="00F60918"/>
    <w:rsid w:val="00F60B7B"/>
    <w:rsid w:val="00F6163A"/>
    <w:rsid w:val="00F61689"/>
    <w:rsid w:val="00F61BFD"/>
    <w:rsid w:val="00F61FBE"/>
    <w:rsid w:val="00F623EC"/>
    <w:rsid w:val="00F629AD"/>
    <w:rsid w:val="00F639ED"/>
    <w:rsid w:val="00F63A3D"/>
    <w:rsid w:val="00F640F1"/>
    <w:rsid w:val="00F6599E"/>
    <w:rsid w:val="00F65A12"/>
    <w:rsid w:val="00F677B1"/>
    <w:rsid w:val="00F67811"/>
    <w:rsid w:val="00F70993"/>
    <w:rsid w:val="00F71095"/>
    <w:rsid w:val="00F713E5"/>
    <w:rsid w:val="00F715D7"/>
    <w:rsid w:val="00F7170C"/>
    <w:rsid w:val="00F71BA7"/>
    <w:rsid w:val="00F71BB1"/>
    <w:rsid w:val="00F71D28"/>
    <w:rsid w:val="00F71E2C"/>
    <w:rsid w:val="00F71EB9"/>
    <w:rsid w:val="00F7259F"/>
    <w:rsid w:val="00F72AD6"/>
    <w:rsid w:val="00F742ED"/>
    <w:rsid w:val="00F75888"/>
    <w:rsid w:val="00F75AC1"/>
    <w:rsid w:val="00F77423"/>
    <w:rsid w:val="00F77BDE"/>
    <w:rsid w:val="00F802B1"/>
    <w:rsid w:val="00F804E8"/>
    <w:rsid w:val="00F8075B"/>
    <w:rsid w:val="00F8150F"/>
    <w:rsid w:val="00F81DD8"/>
    <w:rsid w:val="00F81DFC"/>
    <w:rsid w:val="00F82435"/>
    <w:rsid w:val="00F8269C"/>
    <w:rsid w:val="00F83489"/>
    <w:rsid w:val="00F84351"/>
    <w:rsid w:val="00F84B46"/>
    <w:rsid w:val="00F84E24"/>
    <w:rsid w:val="00F8571A"/>
    <w:rsid w:val="00F85D16"/>
    <w:rsid w:val="00F85F27"/>
    <w:rsid w:val="00F86125"/>
    <w:rsid w:val="00F86369"/>
    <w:rsid w:val="00F8636D"/>
    <w:rsid w:val="00F86A39"/>
    <w:rsid w:val="00F86BA7"/>
    <w:rsid w:val="00F90586"/>
    <w:rsid w:val="00F90E29"/>
    <w:rsid w:val="00F911BB"/>
    <w:rsid w:val="00F91BD3"/>
    <w:rsid w:val="00F91F8B"/>
    <w:rsid w:val="00F92784"/>
    <w:rsid w:val="00F937BC"/>
    <w:rsid w:val="00F938B3"/>
    <w:rsid w:val="00F94444"/>
    <w:rsid w:val="00F94827"/>
    <w:rsid w:val="00F9484B"/>
    <w:rsid w:val="00F95167"/>
    <w:rsid w:val="00F9557A"/>
    <w:rsid w:val="00F96BBD"/>
    <w:rsid w:val="00F97504"/>
    <w:rsid w:val="00F9781B"/>
    <w:rsid w:val="00F97992"/>
    <w:rsid w:val="00F97E1E"/>
    <w:rsid w:val="00FA003B"/>
    <w:rsid w:val="00FA052B"/>
    <w:rsid w:val="00FA0CBF"/>
    <w:rsid w:val="00FA0D5B"/>
    <w:rsid w:val="00FA1AEF"/>
    <w:rsid w:val="00FA1BB0"/>
    <w:rsid w:val="00FA1F8F"/>
    <w:rsid w:val="00FA22D3"/>
    <w:rsid w:val="00FA2379"/>
    <w:rsid w:val="00FA2556"/>
    <w:rsid w:val="00FA26F8"/>
    <w:rsid w:val="00FA2966"/>
    <w:rsid w:val="00FA34C5"/>
    <w:rsid w:val="00FA5587"/>
    <w:rsid w:val="00FA55DD"/>
    <w:rsid w:val="00FA5887"/>
    <w:rsid w:val="00FA61AB"/>
    <w:rsid w:val="00FB02E0"/>
    <w:rsid w:val="00FB07FD"/>
    <w:rsid w:val="00FB0B5D"/>
    <w:rsid w:val="00FB0FA5"/>
    <w:rsid w:val="00FB1782"/>
    <w:rsid w:val="00FB1880"/>
    <w:rsid w:val="00FB2523"/>
    <w:rsid w:val="00FB299A"/>
    <w:rsid w:val="00FB2AB0"/>
    <w:rsid w:val="00FB2B28"/>
    <w:rsid w:val="00FB2B3E"/>
    <w:rsid w:val="00FB3531"/>
    <w:rsid w:val="00FB435A"/>
    <w:rsid w:val="00FB4456"/>
    <w:rsid w:val="00FB5364"/>
    <w:rsid w:val="00FB6175"/>
    <w:rsid w:val="00FB6383"/>
    <w:rsid w:val="00FB6510"/>
    <w:rsid w:val="00FB6F7F"/>
    <w:rsid w:val="00FB71BD"/>
    <w:rsid w:val="00FB7BE1"/>
    <w:rsid w:val="00FB7C25"/>
    <w:rsid w:val="00FB7C3B"/>
    <w:rsid w:val="00FB7F39"/>
    <w:rsid w:val="00FB7FC7"/>
    <w:rsid w:val="00FC08E7"/>
    <w:rsid w:val="00FC0A41"/>
    <w:rsid w:val="00FC0E4A"/>
    <w:rsid w:val="00FC1018"/>
    <w:rsid w:val="00FC14AD"/>
    <w:rsid w:val="00FC1B0E"/>
    <w:rsid w:val="00FC228A"/>
    <w:rsid w:val="00FC3159"/>
    <w:rsid w:val="00FC372E"/>
    <w:rsid w:val="00FC4272"/>
    <w:rsid w:val="00FC4DCE"/>
    <w:rsid w:val="00FC5060"/>
    <w:rsid w:val="00FC56CF"/>
    <w:rsid w:val="00FC573B"/>
    <w:rsid w:val="00FC5897"/>
    <w:rsid w:val="00FC699A"/>
    <w:rsid w:val="00FC6D8D"/>
    <w:rsid w:val="00FC6F0A"/>
    <w:rsid w:val="00FC7244"/>
    <w:rsid w:val="00FC7352"/>
    <w:rsid w:val="00FD0456"/>
    <w:rsid w:val="00FD0609"/>
    <w:rsid w:val="00FD0701"/>
    <w:rsid w:val="00FD073A"/>
    <w:rsid w:val="00FD0810"/>
    <w:rsid w:val="00FD09EA"/>
    <w:rsid w:val="00FD0B57"/>
    <w:rsid w:val="00FD0FF4"/>
    <w:rsid w:val="00FD1E5B"/>
    <w:rsid w:val="00FD1F07"/>
    <w:rsid w:val="00FD247C"/>
    <w:rsid w:val="00FD27D3"/>
    <w:rsid w:val="00FD2D3C"/>
    <w:rsid w:val="00FD43FA"/>
    <w:rsid w:val="00FD49B2"/>
    <w:rsid w:val="00FD534D"/>
    <w:rsid w:val="00FD5662"/>
    <w:rsid w:val="00FD5A05"/>
    <w:rsid w:val="00FD5EA5"/>
    <w:rsid w:val="00FD6822"/>
    <w:rsid w:val="00FD6A6A"/>
    <w:rsid w:val="00FD6C9F"/>
    <w:rsid w:val="00FD7319"/>
    <w:rsid w:val="00FD7756"/>
    <w:rsid w:val="00FE02C1"/>
    <w:rsid w:val="00FE0763"/>
    <w:rsid w:val="00FE1064"/>
    <w:rsid w:val="00FE2A4B"/>
    <w:rsid w:val="00FE3F49"/>
    <w:rsid w:val="00FE52F8"/>
    <w:rsid w:val="00FE5326"/>
    <w:rsid w:val="00FE537B"/>
    <w:rsid w:val="00FE7053"/>
    <w:rsid w:val="00FE7917"/>
    <w:rsid w:val="00FE7EDA"/>
    <w:rsid w:val="00FF13AA"/>
    <w:rsid w:val="00FF1453"/>
    <w:rsid w:val="00FF255B"/>
    <w:rsid w:val="00FF3FC8"/>
    <w:rsid w:val="00FF4946"/>
    <w:rsid w:val="00FF4C60"/>
    <w:rsid w:val="00FF5085"/>
    <w:rsid w:val="00FF5A51"/>
    <w:rsid w:val="00FF62BE"/>
    <w:rsid w:val="00FF6668"/>
    <w:rsid w:val="00FF7334"/>
    <w:rsid w:val="00FF7CB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bf4e9,#f4ebe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4A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pitulo">
    <w:name w:val="Capitulo"/>
    <w:basedOn w:val="Normal"/>
    <w:link w:val="CapituloCar"/>
    <w:qFormat/>
    <w:rsid w:val="00F1536C"/>
    <w:pPr>
      <w:spacing w:after="0" w:line="240" w:lineRule="auto"/>
      <w:ind w:left="708" w:hanging="708"/>
      <w:jc w:val="center"/>
    </w:pPr>
    <w:rPr>
      <w:rFonts w:ascii="Book Antiqua" w:eastAsia="Times New Roman" w:hAnsi="Book Antiqua" w:cs="Times New Roman"/>
      <w:b/>
      <w:color w:val="000000"/>
      <w:sz w:val="32"/>
      <w:szCs w:val="32"/>
    </w:rPr>
  </w:style>
  <w:style w:type="character" w:customStyle="1" w:styleId="CapituloCar">
    <w:name w:val="Capitulo Car"/>
    <w:link w:val="Capitulo"/>
    <w:rsid w:val="00F1536C"/>
    <w:rPr>
      <w:rFonts w:ascii="Book Antiqua" w:eastAsia="Times New Roman" w:hAnsi="Book Antiqua" w:cs="Times New Roman"/>
      <w:b/>
      <w:color w:val="000000"/>
      <w:sz w:val="32"/>
      <w:szCs w:val="32"/>
    </w:rPr>
  </w:style>
  <w:style w:type="paragraph" w:styleId="Encabezado">
    <w:name w:val="header"/>
    <w:basedOn w:val="Normal"/>
    <w:link w:val="EncabezadoCar"/>
    <w:unhideWhenUsed/>
    <w:rsid w:val="00F1536C"/>
    <w:pPr>
      <w:tabs>
        <w:tab w:val="center" w:pos="4252"/>
        <w:tab w:val="right" w:pos="8504"/>
      </w:tabs>
      <w:spacing w:after="0" w:line="240" w:lineRule="auto"/>
    </w:pPr>
  </w:style>
  <w:style w:type="character" w:customStyle="1" w:styleId="EncabezadoCar">
    <w:name w:val="Encabezado Car"/>
    <w:basedOn w:val="Fuentedeprrafopredeter"/>
    <w:link w:val="Encabezado"/>
    <w:rsid w:val="00F1536C"/>
  </w:style>
  <w:style w:type="paragraph" w:styleId="Piedepgina">
    <w:name w:val="footer"/>
    <w:basedOn w:val="Normal"/>
    <w:link w:val="PiedepginaCar"/>
    <w:uiPriority w:val="99"/>
    <w:unhideWhenUsed/>
    <w:rsid w:val="00F153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536C"/>
  </w:style>
  <w:style w:type="paragraph" w:styleId="Prrafodelista">
    <w:name w:val="List Paragraph"/>
    <w:basedOn w:val="Normal"/>
    <w:uiPriority w:val="34"/>
    <w:qFormat/>
    <w:rsid w:val="006B3EA2"/>
    <w:pPr>
      <w:ind w:left="720"/>
      <w:contextualSpacing/>
    </w:pPr>
  </w:style>
  <w:style w:type="paragraph" w:styleId="NormalWeb">
    <w:name w:val="Normal (Web)"/>
    <w:basedOn w:val="Normal"/>
    <w:uiPriority w:val="99"/>
    <w:semiHidden/>
    <w:unhideWhenUsed/>
    <w:rsid w:val="00107F6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extodeglobo">
    <w:name w:val="Balloon Text"/>
    <w:basedOn w:val="Normal"/>
    <w:link w:val="TextodegloboCar"/>
    <w:uiPriority w:val="99"/>
    <w:semiHidden/>
    <w:unhideWhenUsed/>
    <w:rsid w:val="00E318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184D"/>
    <w:rPr>
      <w:rFonts w:ascii="Tahoma" w:hAnsi="Tahoma" w:cs="Tahoma"/>
      <w:sz w:val="16"/>
      <w:szCs w:val="16"/>
    </w:rPr>
  </w:style>
  <w:style w:type="character" w:styleId="Refdecomentario">
    <w:name w:val="annotation reference"/>
    <w:basedOn w:val="Fuentedeprrafopredeter"/>
    <w:uiPriority w:val="99"/>
    <w:semiHidden/>
    <w:unhideWhenUsed/>
    <w:rsid w:val="00F32291"/>
    <w:rPr>
      <w:sz w:val="16"/>
      <w:szCs w:val="16"/>
    </w:rPr>
  </w:style>
  <w:style w:type="paragraph" w:styleId="Textocomentario">
    <w:name w:val="annotation text"/>
    <w:basedOn w:val="Normal"/>
    <w:link w:val="TextocomentarioCar"/>
    <w:uiPriority w:val="99"/>
    <w:semiHidden/>
    <w:unhideWhenUsed/>
    <w:rsid w:val="00F3229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32291"/>
    <w:rPr>
      <w:sz w:val="20"/>
      <w:szCs w:val="20"/>
    </w:rPr>
  </w:style>
  <w:style w:type="paragraph" w:styleId="Asuntodelcomentario">
    <w:name w:val="annotation subject"/>
    <w:basedOn w:val="Textocomentario"/>
    <w:next w:val="Textocomentario"/>
    <w:link w:val="AsuntodelcomentarioCar"/>
    <w:uiPriority w:val="99"/>
    <w:semiHidden/>
    <w:unhideWhenUsed/>
    <w:rsid w:val="00F32291"/>
    <w:rPr>
      <w:b/>
      <w:bCs/>
    </w:rPr>
  </w:style>
  <w:style w:type="character" w:customStyle="1" w:styleId="AsuntodelcomentarioCar">
    <w:name w:val="Asunto del comentario Car"/>
    <w:basedOn w:val="TextocomentarioCar"/>
    <w:link w:val="Asuntodelcomentario"/>
    <w:uiPriority w:val="99"/>
    <w:semiHidden/>
    <w:rsid w:val="00F32291"/>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4A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pitulo">
    <w:name w:val="Capitulo"/>
    <w:basedOn w:val="Normal"/>
    <w:link w:val="CapituloCar"/>
    <w:qFormat/>
    <w:rsid w:val="00F1536C"/>
    <w:pPr>
      <w:spacing w:after="0" w:line="240" w:lineRule="auto"/>
      <w:ind w:left="708" w:hanging="708"/>
      <w:jc w:val="center"/>
    </w:pPr>
    <w:rPr>
      <w:rFonts w:ascii="Book Antiqua" w:eastAsia="Times New Roman" w:hAnsi="Book Antiqua" w:cs="Times New Roman"/>
      <w:b/>
      <w:color w:val="000000"/>
      <w:sz w:val="32"/>
      <w:szCs w:val="32"/>
    </w:rPr>
  </w:style>
  <w:style w:type="character" w:customStyle="1" w:styleId="CapituloCar">
    <w:name w:val="Capitulo Car"/>
    <w:link w:val="Capitulo"/>
    <w:rsid w:val="00F1536C"/>
    <w:rPr>
      <w:rFonts w:ascii="Book Antiqua" w:eastAsia="Times New Roman" w:hAnsi="Book Antiqua" w:cs="Times New Roman"/>
      <w:b/>
      <w:color w:val="000000"/>
      <w:sz w:val="32"/>
      <w:szCs w:val="32"/>
    </w:rPr>
  </w:style>
  <w:style w:type="paragraph" w:styleId="Encabezado">
    <w:name w:val="header"/>
    <w:basedOn w:val="Normal"/>
    <w:link w:val="EncabezadoCar"/>
    <w:unhideWhenUsed/>
    <w:rsid w:val="00F1536C"/>
    <w:pPr>
      <w:tabs>
        <w:tab w:val="center" w:pos="4252"/>
        <w:tab w:val="right" w:pos="8504"/>
      </w:tabs>
      <w:spacing w:after="0" w:line="240" w:lineRule="auto"/>
    </w:pPr>
  </w:style>
  <w:style w:type="character" w:customStyle="1" w:styleId="EncabezadoCar">
    <w:name w:val="Encabezado Car"/>
    <w:basedOn w:val="Fuentedeprrafopredeter"/>
    <w:link w:val="Encabezado"/>
    <w:rsid w:val="00F1536C"/>
  </w:style>
  <w:style w:type="paragraph" w:styleId="Piedepgina">
    <w:name w:val="footer"/>
    <w:basedOn w:val="Normal"/>
    <w:link w:val="PiedepginaCar"/>
    <w:uiPriority w:val="99"/>
    <w:unhideWhenUsed/>
    <w:rsid w:val="00F153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536C"/>
  </w:style>
  <w:style w:type="paragraph" w:styleId="Prrafodelista">
    <w:name w:val="List Paragraph"/>
    <w:basedOn w:val="Normal"/>
    <w:uiPriority w:val="34"/>
    <w:qFormat/>
    <w:rsid w:val="006B3EA2"/>
    <w:pPr>
      <w:ind w:left="720"/>
      <w:contextualSpacing/>
    </w:pPr>
  </w:style>
  <w:style w:type="paragraph" w:styleId="NormalWeb">
    <w:name w:val="Normal (Web)"/>
    <w:basedOn w:val="Normal"/>
    <w:uiPriority w:val="99"/>
    <w:semiHidden/>
    <w:unhideWhenUsed/>
    <w:rsid w:val="00107F6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extodeglobo">
    <w:name w:val="Balloon Text"/>
    <w:basedOn w:val="Normal"/>
    <w:link w:val="TextodegloboCar"/>
    <w:uiPriority w:val="99"/>
    <w:semiHidden/>
    <w:unhideWhenUsed/>
    <w:rsid w:val="00E318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184D"/>
    <w:rPr>
      <w:rFonts w:ascii="Tahoma" w:hAnsi="Tahoma" w:cs="Tahoma"/>
      <w:sz w:val="16"/>
      <w:szCs w:val="16"/>
    </w:rPr>
  </w:style>
  <w:style w:type="character" w:styleId="Refdecomentario">
    <w:name w:val="annotation reference"/>
    <w:basedOn w:val="Fuentedeprrafopredeter"/>
    <w:uiPriority w:val="99"/>
    <w:semiHidden/>
    <w:unhideWhenUsed/>
    <w:rsid w:val="00F32291"/>
    <w:rPr>
      <w:sz w:val="16"/>
      <w:szCs w:val="16"/>
    </w:rPr>
  </w:style>
  <w:style w:type="paragraph" w:styleId="Textocomentario">
    <w:name w:val="annotation text"/>
    <w:basedOn w:val="Normal"/>
    <w:link w:val="TextocomentarioCar"/>
    <w:uiPriority w:val="99"/>
    <w:semiHidden/>
    <w:unhideWhenUsed/>
    <w:rsid w:val="00F3229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32291"/>
    <w:rPr>
      <w:sz w:val="20"/>
      <w:szCs w:val="20"/>
    </w:rPr>
  </w:style>
  <w:style w:type="paragraph" w:styleId="Asuntodelcomentario">
    <w:name w:val="annotation subject"/>
    <w:basedOn w:val="Textocomentario"/>
    <w:next w:val="Textocomentario"/>
    <w:link w:val="AsuntodelcomentarioCar"/>
    <w:uiPriority w:val="99"/>
    <w:semiHidden/>
    <w:unhideWhenUsed/>
    <w:rsid w:val="00F32291"/>
    <w:rPr>
      <w:b/>
      <w:bCs/>
    </w:rPr>
  </w:style>
  <w:style w:type="character" w:customStyle="1" w:styleId="AsuntodelcomentarioCar">
    <w:name w:val="Asunto del comentario Car"/>
    <w:basedOn w:val="TextocomentarioCar"/>
    <w:link w:val="Asuntodelcomentario"/>
    <w:uiPriority w:val="99"/>
    <w:semiHidden/>
    <w:rsid w:val="00F3229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010242">
      <w:bodyDiv w:val="1"/>
      <w:marLeft w:val="0"/>
      <w:marRight w:val="0"/>
      <w:marTop w:val="0"/>
      <w:marBottom w:val="0"/>
      <w:divBdr>
        <w:top w:val="none" w:sz="0" w:space="0" w:color="auto"/>
        <w:left w:val="none" w:sz="0" w:space="0" w:color="auto"/>
        <w:bottom w:val="none" w:sz="0" w:space="0" w:color="auto"/>
        <w:right w:val="none" w:sz="0" w:space="0" w:color="auto"/>
      </w:divBdr>
    </w:div>
    <w:div w:id="616563540">
      <w:bodyDiv w:val="1"/>
      <w:marLeft w:val="0"/>
      <w:marRight w:val="0"/>
      <w:marTop w:val="0"/>
      <w:marBottom w:val="0"/>
      <w:divBdr>
        <w:top w:val="none" w:sz="0" w:space="0" w:color="auto"/>
        <w:left w:val="none" w:sz="0" w:space="0" w:color="auto"/>
        <w:bottom w:val="none" w:sz="0" w:space="0" w:color="auto"/>
        <w:right w:val="none" w:sz="0" w:space="0" w:color="auto"/>
      </w:divBdr>
    </w:div>
    <w:div w:id="751700435">
      <w:bodyDiv w:val="1"/>
      <w:marLeft w:val="0"/>
      <w:marRight w:val="0"/>
      <w:marTop w:val="0"/>
      <w:marBottom w:val="0"/>
      <w:divBdr>
        <w:top w:val="none" w:sz="0" w:space="0" w:color="auto"/>
        <w:left w:val="none" w:sz="0" w:space="0" w:color="auto"/>
        <w:bottom w:val="none" w:sz="0" w:space="0" w:color="auto"/>
        <w:right w:val="none" w:sz="0" w:space="0" w:color="auto"/>
      </w:divBdr>
    </w:div>
    <w:div w:id="1469012468">
      <w:bodyDiv w:val="1"/>
      <w:marLeft w:val="0"/>
      <w:marRight w:val="0"/>
      <w:marTop w:val="0"/>
      <w:marBottom w:val="0"/>
      <w:divBdr>
        <w:top w:val="none" w:sz="0" w:space="0" w:color="auto"/>
        <w:left w:val="none" w:sz="0" w:space="0" w:color="auto"/>
        <w:bottom w:val="none" w:sz="0" w:space="0" w:color="auto"/>
        <w:right w:val="none" w:sz="0" w:space="0" w:color="auto"/>
      </w:divBdr>
    </w:div>
    <w:div w:id="154278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67F69-7EE9-42C0-B432-D78099039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1208</TotalTime>
  <Pages>22</Pages>
  <Words>8663</Words>
  <Characters>43056</Characters>
  <Application>Microsoft Office Word</Application>
  <DocSecurity>0</DocSecurity>
  <Lines>797</Lines>
  <Paragraphs>253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Ramiro Cajaraville</dc:creator>
  <cp:keywords/>
  <dc:description/>
  <cp:lastModifiedBy>Paula Castrilli</cp:lastModifiedBy>
  <cp:revision>84</cp:revision>
  <cp:lastPrinted>2025-03-03T03:42:00Z</cp:lastPrinted>
  <dcterms:created xsi:type="dcterms:W3CDTF">2025-04-26T19:34:00Z</dcterms:created>
  <dcterms:modified xsi:type="dcterms:W3CDTF">2025-05-20T02:18:00Z</dcterms:modified>
</cp:coreProperties>
</file>