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5-26T17:18:00Z">
        <w:r w:rsidRPr="008D03A6" w:rsidDel="000508A5">
          <w:rPr>
            <w:b w:val="0"/>
            <w:color w:val="000000" w:themeColor="text1"/>
            <w:sz w:val="28"/>
            <w:szCs w:val="28"/>
          </w:rPr>
          <w:delText>camino de los miedos</w:delText>
        </w:r>
      </w:del>
      <w:ins w:id="2" w:author="Paula Castrilli" w:date="2025-05-26T17:18:00Z">
        <w:r w:rsidR="000508A5">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6D755168" wp14:editId="48C0F9B1">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 xml:space="preserve">Gonzalo </w:t>
      </w:r>
      <w:proofErr w:type="spellStart"/>
      <w:r w:rsidRPr="008D03A6">
        <w:rPr>
          <w:rFonts w:cs="Arial"/>
          <w:color w:val="000000" w:themeColor="text1"/>
          <w:sz w:val="28"/>
          <w:szCs w:val="28"/>
        </w:rPr>
        <w:t>Cajaraville</w:t>
      </w:r>
      <w:proofErr w:type="spellEnd"/>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8F3D68" w:rsidRPr="008D03A6" w:rsidRDefault="008F3D68" w:rsidP="008F3D68">
      <w:pPr>
        <w:pStyle w:val="Capitulo"/>
        <w:ind w:left="0" w:firstLine="0"/>
        <w:outlineLvl w:val="0"/>
        <w:rPr>
          <w:color w:val="000000" w:themeColor="text1"/>
        </w:rPr>
      </w:pPr>
      <w:r w:rsidRPr="008D03A6">
        <w:rPr>
          <w:color w:val="000000" w:themeColor="text1"/>
        </w:rPr>
        <w:lastRenderedPageBreak/>
        <w:t>CAPÍTULO III</w:t>
      </w:r>
    </w:p>
    <w:p w:rsidR="008F3D68" w:rsidRPr="008D03A6" w:rsidRDefault="008F3D68" w:rsidP="008F3D68">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EA692A" w:rsidRPr="008D03A6">
        <w:rPr>
          <w:rFonts w:ascii="Book Antiqua" w:hAnsi="Book Antiqua" w:cs="Arial"/>
          <w:color w:val="000000" w:themeColor="text1"/>
          <w:sz w:val="28"/>
          <w:szCs w:val="28"/>
        </w:rPr>
        <w:t>La destreza</w:t>
      </w:r>
      <w:r w:rsidRPr="008D03A6">
        <w:rPr>
          <w:rFonts w:ascii="Book Antiqua" w:hAnsi="Book Antiqua" w:cs="Arial"/>
          <w:color w:val="000000" w:themeColor="text1"/>
          <w:sz w:val="28"/>
          <w:szCs w:val="28"/>
        </w:rPr>
        <w:t xml:space="preserve"> —</w:t>
      </w:r>
    </w:p>
    <w:p w:rsidR="008F3D68" w:rsidRPr="008D03A6" w:rsidRDefault="007F2F28" w:rsidP="008F3D68">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10</w:t>
      </w:r>
    </w:p>
    <w:p w:rsidR="00726633" w:rsidRPr="008D03A6" w:rsidRDefault="00726633" w:rsidP="003461DB">
      <w:pPr>
        <w:tabs>
          <w:tab w:val="left" w:pos="2179"/>
        </w:tabs>
        <w:spacing w:after="0"/>
        <w:ind w:firstLine="284"/>
        <w:jc w:val="both"/>
        <w:rPr>
          <w:rFonts w:ascii="Crimson Text" w:hAnsi="Crimson Text"/>
          <w:color w:val="000000" w:themeColor="text1"/>
          <w:sz w:val="26"/>
          <w:szCs w:val="26"/>
        </w:rPr>
      </w:pPr>
    </w:p>
    <w:p w:rsidR="008F3D68" w:rsidRPr="008D03A6" w:rsidRDefault="00203CC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atardecer se desvanecía en el territorio de Tibur</w:t>
      </w:r>
      <w:ins w:id="3" w:author="Paula Castrilli" w:date="2025-05-26T17:28:00Z">
        <w:r w:rsidR="00B7687C">
          <w:rPr>
            <w:rFonts w:ascii="Crimson Text" w:hAnsi="Crimson Text"/>
            <w:color w:val="000000" w:themeColor="text1"/>
            <w:sz w:val="26"/>
            <w:szCs w:val="26"/>
          </w:rPr>
          <w:t>, dando paso a la noche</w:t>
        </w:r>
      </w:ins>
      <w:r w:rsidRPr="008D03A6">
        <w:rPr>
          <w:rFonts w:ascii="Crimson Text" w:hAnsi="Crimson Text"/>
          <w:color w:val="000000" w:themeColor="text1"/>
          <w:sz w:val="26"/>
          <w:szCs w:val="26"/>
        </w:rPr>
        <w:t xml:space="preserve">. La brisa tímida apenas sacudía las aguas </w:t>
      </w:r>
      <w:r w:rsidR="005E6EB9" w:rsidRPr="008D03A6">
        <w:rPr>
          <w:rFonts w:ascii="Crimson Text" w:hAnsi="Crimson Text"/>
          <w:color w:val="000000" w:themeColor="text1"/>
          <w:sz w:val="26"/>
          <w:szCs w:val="26"/>
        </w:rPr>
        <w:t>calmas</w:t>
      </w:r>
      <w:r w:rsidRPr="008D03A6">
        <w:rPr>
          <w:rFonts w:ascii="Crimson Text" w:hAnsi="Crimson Text"/>
          <w:color w:val="000000" w:themeColor="text1"/>
          <w:sz w:val="26"/>
          <w:szCs w:val="26"/>
        </w:rPr>
        <w:t xml:space="preserve"> del </w:t>
      </w:r>
      <w:del w:id="4" w:author="Paula Castrilli" w:date="2025-05-26T17:19:00Z">
        <w:r w:rsidRPr="008D03A6" w:rsidDel="000508A5">
          <w:rPr>
            <w:rFonts w:ascii="Crimson Text" w:hAnsi="Crimson Text"/>
            <w:color w:val="000000" w:themeColor="text1"/>
            <w:sz w:val="26"/>
            <w:szCs w:val="26"/>
          </w:rPr>
          <w:delText>lago de los dioses</w:delText>
        </w:r>
      </w:del>
      <w:ins w:id="5"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En </w:t>
      </w:r>
      <w:del w:id="6" w:author="Paula Castrilli" w:date="2025-05-26T18:27:00Z">
        <w:r w:rsidRPr="008D03A6" w:rsidDel="004A2C06">
          <w:rPr>
            <w:rFonts w:ascii="Crimson Text" w:hAnsi="Crimson Text"/>
            <w:color w:val="000000" w:themeColor="text1"/>
            <w:sz w:val="26"/>
            <w:szCs w:val="26"/>
          </w:rPr>
          <w:delText xml:space="preserve">vísperas </w:delText>
        </w:r>
      </w:del>
      <w:ins w:id="7" w:author="Paula Castrilli" w:date="2025-05-26T18:27:00Z">
        <w:r w:rsidR="004A2C06">
          <w:rPr>
            <w:rFonts w:ascii="Crimson Text" w:hAnsi="Crimson Text"/>
            <w:color w:val="000000" w:themeColor="text1"/>
            <w:sz w:val="26"/>
            <w:szCs w:val="26"/>
          </w:rPr>
          <w:t>el umbral</w:t>
        </w:r>
        <w:r w:rsidR="004A2C0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de una noche esplendida, Eros y Elena aguardaban por las primeras estrellas sentados sobre la orilla del lago.</w:t>
      </w:r>
    </w:p>
    <w:p w:rsidR="00203CC6" w:rsidRPr="008D03A6" w:rsidRDefault="00CD6F5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atrás, habían cabalgado algunos kilómetros desde su encuentro en las cercanías del </w:t>
      </w:r>
      <w:del w:id="8" w:author="Paula Castrilli" w:date="2025-05-26T17:19:00Z">
        <w:r w:rsidRPr="008D03A6" w:rsidDel="000508A5">
          <w:rPr>
            <w:rFonts w:ascii="Crimson Text" w:hAnsi="Crimson Text"/>
            <w:color w:val="000000" w:themeColor="text1"/>
            <w:sz w:val="26"/>
            <w:szCs w:val="26"/>
          </w:rPr>
          <w:delText>bosque encantado</w:delText>
        </w:r>
      </w:del>
      <w:ins w:id="9" w:author="Paula Castrilli" w:date="2025-05-26T17:19:00Z">
        <w:r w:rsidR="000508A5">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Elena había tomado las riendas de la yegua, mientras que Eros apenas había podido sujetarse de ella en el r</w:t>
      </w:r>
      <w:r w:rsidR="00487492" w:rsidRPr="008D03A6">
        <w:rPr>
          <w:rFonts w:ascii="Crimson Text" w:hAnsi="Crimson Text"/>
          <w:color w:val="000000" w:themeColor="text1"/>
          <w:sz w:val="26"/>
          <w:szCs w:val="26"/>
        </w:rPr>
        <w:t xml:space="preserve">ecorrido. </w:t>
      </w:r>
      <w:del w:id="10" w:author="Paula Castrilli" w:date="2025-05-26T18:27:00Z">
        <w:r w:rsidR="00B13BD1" w:rsidRPr="008D03A6" w:rsidDel="004A2C06">
          <w:rPr>
            <w:rFonts w:ascii="Crimson Text" w:hAnsi="Crimson Text"/>
            <w:color w:val="000000" w:themeColor="text1"/>
            <w:sz w:val="26"/>
            <w:szCs w:val="26"/>
          </w:rPr>
          <w:delText>Había quedado</w:delText>
        </w:r>
        <w:r w:rsidR="00487492" w:rsidRPr="008D03A6" w:rsidDel="004A2C06">
          <w:rPr>
            <w:rFonts w:ascii="Crimson Text" w:hAnsi="Crimson Text"/>
            <w:color w:val="000000" w:themeColor="text1"/>
            <w:sz w:val="26"/>
            <w:szCs w:val="26"/>
          </w:rPr>
          <w:delText xml:space="preserve"> agotado y</w:delText>
        </w:r>
        <w:r w:rsidRPr="008D03A6" w:rsidDel="004A2C06">
          <w:rPr>
            <w:rFonts w:ascii="Crimson Text" w:hAnsi="Crimson Text"/>
            <w:color w:val="000000" w:themeColor="text1"/>
            <w:sz w:val="26"/>
            <w:szCs w:val="26"/>
          </w:rPr>
          <w:delText xml:space="preserve"> el cansancio lo había mantenido</w:delText>
        </w:r>
      </w:del>
      <w:ins w:id="11" w:author="Paula Castrilli" w:date="2025-05-26T18:27:00Z">
        <w:r w:rsidR="004A2C06">
          <w:rPr>
            <w:rFonts w:ascii="Crimson Text" w:hAnsi="Crimson Text"/>
            <w:color w:val="000000" w:themeColor="text1"/>
            <w:sz w:val="26"/>
            <w:szCs w:val="26"/>
          </w:rPr>
          <w:t>El agotamiento hab</w:t>
        </w:r>
      </w:ins>
      <w:ins w:id="12" w:author="Paula Castrilli" w:date="2025-05-26T18:28:00Z">
        <w:r w:rsidR="004A2C06">
          <w:rPr>
            <w:rFonts w:ascii="Crimson Text" w:hAnsi="Crimson Text"/>
            <w:color w:val="000000" w:themeColor="text1"/>
            <w:sz w:val="26"/>
            <w:szCs w:val="26"/>
          </w:rPr>
          <w:t>ía hecho que permaneciera</w:t>
        </w:r>
      </w:ins>
      <w:r w:rsidRPr="008D03A6">
        <w:rPr>
          <w:rFonts w:ascii="Crimson Text" w:hAnsi="Crimson Text"/>
          <w:color w:val="000000" w:themeColor="text1"/>
          <w:sz w:val="26"/>
          <w:szCs w:val="26"/>
        </w:rPr>
        <w:t xml:space="preserve"> </w:t>
      </w:r>
      <w:r w:rsidR="005B5A5D" w:rsidRPr="008D03A6">
        <w:rPr>
          <w:rFonts w:ascii="Crimson Text" w:hAnsi="Crimson Text"/>
          <w:color w:val="000000" w:themeColor="text1"/>
          <w:sz w:val="26"/>
          <w:szCs w:val="26"/>
        </w:rPr>
        <w:t>callado</w:t>
      </w:r>
      <w:r w:rsidRPr="008D03A6">
        <w:rPr>
          <w:rFonts w:ascii="Crimson Text" w:hAnsi="Crimson Text"/>
          <w:color w:val="000000" w:themeColor="text1"/>
          <w:sz w:val="26"/>
          <w:szCs w:val="26"/>
        </w:rPr>
        <w:t xml:space="preserve"> </w:t>
      </w:r>
      <w:r w:rsidR="00E27736" w:rsidRPr="008D03A6">
        <w:rPr>
          <w:rFonts w:ascii="Crimson Text" w:hAnsi="Crimson Text"/>
          <w:color w:val="000000" w:themeColor="text1"/>
          <w:sz w:val="26"/>
          <w:szCs w:val="26"/>
        </w:rPr>
        <w:t xml:space="preserve">durante </w:t>
      </w:r>
      <w:r w:rsidRPr="008D03A6">
        <w:rPr>
          <w:rFonts w:ascii="Crimson Text" w:hAnsi="Crimson Text"/>
          <w:color w:val="000000" w:themeColor="text1"/>
          <w:sz w:val="26"/>
          <w:szCs w:val="26"/>
        </w:rPr>
        <w:t xml:space="preserve">todo el </w:t>
      </w:r>
      <w:del w:id="13" w:author="Paula Castrilli" w:date="2025-05-26T18:28:00Z">
        <w:r w:rsidRPr="008D03A6" w:rsidDel="004A2C06">
          <w:rPr>
            <w:rFonts w:ascii="Crimson Text" w:hAnsi="Crimson Text"/>
            <w:color w:val="000000" w:themeColor="text1"/>
            <w:sz w:val="26"/>
            <w:szCs w:val="26"/>
          </w:rPr>
          <w:delText>viaje</w:delText>
        </w:r>
      </w:del>
      <w:ins w:id="14" w:author="Paula Castrilli" w:date="2025-05-26T18:28:00Z">
        <w:r w:rsidR="004A2C06">
          <w:rPr>
            <w:rFonts w:ascii="Crimson Text" w:hAnsi="Crimson Text"/>
            <w:color w:val="000000" w:themeColor="text1"/>
            <w:sz w:val="26"/>
            <w:szCs w:val="26"/>
          </w:rPr>
          <w:t>trayecto</w:t>
        </w:r>
      </w:ins>
      <w:r w:rsidRPr="008D03A6">
        <w:rPr>
          <w:rFonts w:ascii="Crimson Text" w:hAnsi="Crimson Text"/>
          <w:color w:val="000000" w:themeColor="text1"/>
          <w:sz w:val="26"/>
          <w:szCs w:val="26"/>
        </w:rPr>
        <w:t>.</w:t>
      </w:r>
    </w:p>
    <w:p w:rsidR="00CD6F52" w:rsidRPr="008D03A6" w:rsidRDefault="00B13BD1"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w:t>
      </w:r>
      <w:ins w:id="15" w:author="Paula Castrilli" w:date="2025-05-26T18:28:00Z">
        <w:r w:rsidR="004A2C06">
          <w:rPr>
            <w:rFonts w:ascii="Crimson Text" w:hAnsi="Crimson Text"/>
            <w:color w:val="000000" w:themeColor="text1"/>
            <w:sz w:val="26"/>
            <w:szCs w:val="26"/>
          </w:rPr>
          <w:t>ue f</w:t>
        </w:r>
      </w:ins>
      <w:r w:rsidRPr="008D03A6">
        <w:rPr>
          <w:rFonts w:ascii="Crimson Text" w:hAnsi="Crimson Text"/>
          <w:color w:val="000000" w:themeColor="text1"/>
          <w:sz w:val="26"/>
          <w:szCs w:val="26"/>
        </w:rPr>
        <w:t>rente al lago</w:t>
      </w:r>
      <w:del w:id="16" w:author="Paula Castrilli" w:date="2025-05-26T18:28:00Z">
        <w:r w:rsidR="005D33DB" w:rsidRPr="008D03A6" w:rsidDel="004A2C06">
          <w:rPr>
            <w:rFonts w:ascii="Crimson Text" w:hAnsi="Crimson Text"/>
            <w:color w:val="000000" w:themeColor="text1"/>
            <w:sz w:val="26"/>
            <w:szCs w:val="26"/>
          </w:rPr>
          <w:delText>,</w:delText>
        </w:r>
        <w:r w:rsidRPr="008D03A6" w:rsidDel="004A2C06">
          <w:rPr>
            <w:rFonts w:ascii="Crimson Text" w:hAnsi="Crimson Text"/>
            <w:color w:val="000000" w:themeColor="text1"/>
            <w:sz w:val="26"/>
            <w:szCs w:val="26"/>
          </w:rPr>
          <w:delText xml:space="preserve"> fue</w:delText>
        </w:r>
      </w:del>
      <w:r w:rsidRPr="008D03A6">
        <w:rPr>
          <w:rFonts w:ascii="Crimson Text" w:hAnsi="Crimson Text"/>
          <w:color w:val="000000" w:themeColor="text1"/>
          <w:sz w:val="26"/>
          <w:szCs w:val="26"/>
        </w:rPr>
        <w:t xml:space="preserve"> cuando</w:t>
      </w:r>
      <w:r w:rsidR="001F224B" w:rsidRPr="008D03A6">
        <w:rPr>
          <w:rFonts w:ascii="Crimson Text" w:hAnsi="Crimson Text"/>
          <w:color w:val="000000" w:themeColor="text1"/>
          <w:sz w:val="26"/>
          <w:szCs w:val="26"/>
        </w:rPr>
        <w:t>, finalmente</w:t>
      </w:r>
      <w:r w:rsidR="00CD6F52" w:rsidRPr="008D03A6">
        <w:rPr>
          <w:rFonts w:ascii="Crimson Text" w:hAnsi="Crimson Text"/>
          <w:color w:val="000000" w:themeColor="text1"/>
          <w:sz w:val="26"/>
          <w:szCs w:val="26"/>
        </w:rPr>
        <w:t>, Eros rompió el silencio</w:t>
      </w:r>
      <w:r w:rsidR="006232DB" w:rsidRPr="008D03A6">
        <w:rPr>
          <w:rFonts w:ascii="Crimson Text" w:hAnsi="Crimson Text"/>
          <w:color w:val="000000" w:themeColor="text1"/>
          <w:sz w:val="26"/>
          <w:szCs w:val="26"/>
        </w:rPr>
        <w:t>.</w:t>
      </w:r>
    </w:p>
    <w:p w:rsidR="004A2C06" w:rsidRDefault="006232DB" w:rsidP="003461DB">
      <w:pPr>
        <w:tabs>
          <w:tab w:val="left" w:pos="2179"/>
        </w:tabs>
        <w:spacing w:after="0"/>
        <w:ind w:firstLine="284"/>
        <w:jc w:val="both"/>
        <w:rPr>
          <w:ins w:id="17" w:author="Paula Castrilli" w:date="2025-05-26T18:29: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002678FD" w:rsidRPr="008D03A6">
        <w:rPr>
          <w:rFonts w:ascii="Crimson Text" w:hAnsi="Crimson Text"/>
          <w:color w:val="000000" w:themeColor="text1"/>
          <w:sz w:val="26"/>
          <w:szCs w:val="26"/>
        </w:rPr>
        <w:t>Dónde</w:t>
      </w:r>
      <w:r w:rsidRPr="008D03A6">
        <w:rPr>
          <w:rFonts w:ascii="Crimson Text" w:hAnsi="Crimson Text"/>
          <w:color w:val="000000" w:themeColor="text1"/>
          <w:sz w:val="26"/>
          <w:szCs w:val="26"/>
        </w:rPr>
        <w:t xml:space="preserve"> encontraste a Agatha? ¿Qué pasó con ella? –indagó</w:t>
      </w:r>
      <w:ins w:id="18" w:author="Paula Castrilli" w:date="2025-05-26T18:29:00Z">
        <w:r w:rsidR="004A2C06">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preocupado por el animal. </w:t>
      </w:r>
    </w:p>
    <w:p w:rsidR="006232DB" w:rsidRPr="008D03A6" w:rsidRDefault="006232D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frunció el entrecejo, </w:t>
      </w:r>
      <w:del w:id="19" w:author="Paula Castrilli" w:date="2025-05-26T18:29:00Z">
        <w:r w:rsidRPr="008D03A6" w:rsidDel="004A2C06">
          <w:rPr>
            <w:rFonts w:ascii="Crimson Text" w:hAnsi="Crimson Text"/>
            <w:color w:val="000000" w:themeColor="text1"/>
            <w:sz w:val="26"/>
            <w:szCs w:val="26"/>
          </w:rPr>
          <w:delText>y se sintió</w:delText>
        </w:r>
      </w:del>
      <w:ins w:id="20" w:author="Paula Castrilli" w:date="2025-05-26T18:29:00Z">
        <w:r w:rsidR="004A2C06">
          <w:rPr>
            <w:rFonts w:ascii="Crimson Text" w:hAnsi="Crimson Text"/>
            <w:color w:val="000000" w:themeColor="text1"/>
            <w:sz w:val="26"/>
            <w:szCs w:val="26"/>
          </w:rPr>
          <w:t>sintiéndose</w:t>
        </w:r>
      </w:ins>
      <w:r w:rsidRPr="008D03A6">
        <w:rPr>
          <w:rFonts w:ascii="Crimson Text" w:hAnsi="Crimson Text"/>
          <w:color w:val="000000" w:themeColor="text1"/>
          <w:sz w:val="26"/>
          <w:szCs w:val="26"/>
        </w:rPr>
        <w:t xml:space="preserve"> algo </w:t>
      </w:r>
      <w:r w:rsidR="005B5A5D" w:rsidRPr="008D03A6">
        <w:rPr>
          <w:rFonts w:ascii="Crimson Text" w:hAnsi="Crimson Text"/>
          <w:color w:val="000000" w:themeColor="text1"/>
          <w:sz w:val="26"/>
          <w:szCs w:val="26"/>
        </w:rPr>
        <w:t>molesta</w:t>
      </w:r>
      <w:r w:rsidRPr="008D03A6">
        <w:rPr>
          <w:rFonts w:ascii="Crimson Text" w:hAnsi="Crimson Text"/>
          <w:color w:val="000000" w:themeColor="text1"/>
          <w:sz w:val="26"/>
          <w:szCs w:val="26"/>
        </w:rPr>
        <w:t xml:space="preserve"> </w:t>
      </w:r>
      <w:r w:rsidR="002678FD" w:rsidRPr="008D03A6">
        <w:rPr>
          <w:rFonts w:ascii="Crimson Text" w:hAnsi="Crimson Text"/>
          <w:color w:val="000000" w:themeColor="text1"/>
          <w:sz w:val="26"/>
          <w:szCs w:val="26"/>
        </w:rPr>
        <w:t>con la pregunta</w:t>
      </w:r>
      <w:r w:rsidRPr="008D03A6">
        <w:rPr>
          <w:rFonts w:ascii="Crimson Text" w:hAnsi="Crimson Text"/>
          <w:color w:val="000000" w:themeColor="text1"/>
          <w:sz w:val="26"/>
          <w:szCs w:val="26"/>
        </w:rPr>
        <w:t xml:space="preserve">. Hubiera esperado que </w:t>
      </w:r>
      <w:del w:id="21" w:author="Paula Castrilli" w:date="2025-05-26T18:29:00Z">
        <w:r w:rsidRPr="008D03A6" w:rsidDel="004A2C06">
          <w:rPr>
            <w:rFonts w:ascii="Crimson Text" w:hAnsi="Crimson Text"/>
            <w:color w:val="000000" w:themeColor="text1"/>
            <w:sz w:val="26"/>
            <w:szCs w:val="26"/>
          </w:rPr>
          <w:delText xml:space="preserve">el </w:delText>
        </w:r>
        <w:r w:rsidR="002678FD" w:rsidRPr="008D03A6" w:rsidDel="004A2C06">
          <w:rPr>
            <w:rFonts w:ascii="Crimson Text" w:hAnsi="Crimson Text"/>
            <w:color w:val="000000" w:themeColor="text1"/>
            <w:sz w:val="26"/>
            <w:szCs w:val="26"/>
          </w:rPr>
          <w:delText>centro</w:delText>
        </w:r>
        <w:r w:rsidRPr="008D03A6" w:rsidDel="004A2C06">
          <w:rPr>
            <w:rFonts w:ascii="Crimson Text" w:hAnsi="Crimson Text"/>
            <w:color w:val="000000" w:themeColor="text1"/>
            <w:sz w:val="26"/>
            <w:szCs w:val="26"/>
          </w:rPr>
          <w:delText xml:space="preserve"> de atención estuviera </w:delText>
        </w:r>
        <w:r w:rsidR="002678FD" w:rsidRPr="008D03A6" w:rsidDel="004A2C06">
          <w:rPr>
            <w:rFonts w:ascii="Crimson Text" w:hAnsi="Crimson Text"/>
            <w:color w:val="000000" w:themeColor="text1"/>
            <w:sz w:val="26"/>
            <w:szCs w:val="26"/>
          </w:rPr>
          <w:delText xml:space="preserve">enfocado </w:delText>
        </w:r>
        <w:r w:rsidRPr="008D03A6" w:rsidDel="004A2C06">
          <w:rPr>
            <w:rFonts w:ascii="Crimson Text" w:hAnsi="Crimson Text"/>
            <w:color w:val="000000" w:themeColor="text1"/>
            <w:sz w:val="26"/>
            <w:szCs w:val="26"/>
          </w:rPr>
          <w:delText>en su aparición sorpresiva</w:delText>
        </w:r>
      </w:del>
      <w:ins w:id="22" w:author="Paula Castrilli" w:date="2025-05-26T18:29:00Z">
        <w:r w:rsidR="004A2C06">
          <w:rPr>
            <w:rFonts w:ascii="Crimson Text" w:hAnsi="Crimson Text"/>
            <w:color w:val="000000" w:themeColor="text1"/>
            <w:sz w:val="26"/>
            <w:szCs w:val="26"/>
          </w:rPr>
          <w:t xml:space="preserve">su aparición </w:t>
        </w:r>
      </w:ins>
      <w:ins w:id="23" w:author="Paula Castrilli" w:date="2025-05-26T18:30:00Z">
        <w:r w:rsidR="004A2C06">
          <w:rPr>
            <w:rFonts w:ascii="Crimson Text" w:hAnsi="Crimson Text"/>
            <w:color w:val="000000" w:themeColor="text1"/>
            <w:sz w:val="26"/>
            <w:szCs w:val="26"/>
          </w:rPr>
          <w:t>imprevista</w:t>
        </w:r>
      </w:ins>
      <w:ins w:id="24" w:author="Paula Castrilli" w:date="2025-05-26T18:29:00Z">
        <w:r w:rsidR="004A2C06">
          <w:rPr>
            <w:rFonts w:ascii="Crimson Text" w:hAnsi="Crimson Text"/>
            <w:color w:val="000000" w:themeColor="text1"/>
            <w:sz w:val="26"/>
            <w:szCs w:val="26"/>
          </w:rPr>
          <w:t xml:space="preserve"> fuera causa de mayor sorpresa</w:t>
        </w:r>
      </w:ins>
      <w:r w:rsidRPr="008D03A6">
        <w:rPr>
          <w:rFonts w:ascii="Crimson Text" w:hAnsi="Crimson Text"/>
          <w:color w:val="000000" w:themeColor="text1"/>
          <w:sz w:val="26"/>
          <w:szCs w:val="26"/>
        </w:rPr>
        <w:t xml:space="preserve">, más que </w:t>
      </w:r>
      <w:del w:id="25" w:author="Paula Castrilli" w:date="2025-05-26T18:30:00Z">
        <w:r w:rsidRPr="008D03A6" w:rsidDel="004A2C06">
          <w:rPr>
            <w:rFonts w:ascii="Crimson Text" w:hAnsi="Crimson Text"/>
            <w:color w:val="000000" w:themeColor="text1"/>
            <w:sz w:val="26"/>
            <w:szCs w:val="26"/>
          </w:rPr>
          <w:delText>en</w:delText>
        </w:r>
      </w:del>
      <w:ins w:id="26" w:author="Paula Castrilli" w:date="2025-05-26T18:30:00Z">
        <w:r w:rsidR="004A2C06">
          <w:rPr>
            <w:rFonts w:ascii="Crimson Text" w:hAnsi="Crimson Text"/>
            <w:color w:val="000000" w:themeColor="text1"/>
            <w:sz w:val="26"/>
            <w:szCs w:val="26"/>
          </w:rPr>
          <w:t>de</w:t>
        </w:r>
      </w:ins>
      <w:r w:rsidRPr="008D03A6">
        <w:rPr>
          <w:rFonts w:ascii="Crimson Text" w:hAnsi="Crimson Text"/>
          <w:color w:val="000000" w:themeColor="text1"/>
          <w:sz w:val="26"/>
          <w:szCs w:val="26"/>
        </w:rPr>
        <w:t xml:space="preserve"> la yegua.</w:t>
      </w:r>
    </w:p>
    <w:p w:rsidR="004A2C06" w:rsidRDefault="0068758A" w:rsidP="003461DB">
      <w:pPr>
        <w:tabs>
          <w:tab w:val="left" w:pos="2179"/>
        </w:tabs>
        <w:spacing w:after="0"/>
        <w:ind w:firstLine="284"/>
        <w:jc w:val="both"/>
        <w:rPr>
          <w:ins w:id="27" w:author="Paula Castrilli" w:date="2025-05-26T18:31:00Z"/>
          <w:rFonts w:ascii="Crimson Text" w:hAnsi="Crimson Text"/>
          <w:color w:val="000000" w:themeColor="text1"/>
          <w:sz w:val="26"/>
          <w:szCs w:val="26"/>
        </w:rPr>
      </w:pPr>
      <w:r w:rsidRPr="008D03A6">
        <w:rPr>
          <w:rFonts w:ascii="Crimson Text" w:hAnsi="Crimson Text"/>
          <w:color w:val="000000" w:themeColor="text1"/>
          <w:sz w:val="26"/>
          <w:szCs w:val="26"/>
        </w:rPr>
        <w:t>–</w:t>
      </w:r>
      <w:r w:rsidR="00ED391C" w:rsidRPr="008D03A6">
        <w:rPr>
          <w:rFonts w:ascii="Crimson Text" w:hAnsi="Crimson Text"/>
          <w:color w:val="000000" w:themeColor="text1"/>
          <w:sz w:val="26"/>
          <w:szCs w:val="26"/>
        </w:rPr>
        <w:t xml:space="preserve">Pensé que preguntarías por mí primero </w:t>
      </w:r>
      <w:r w:rsidRPr="008D03A6">
        <w:rPr>
          <w:rFonts w:ascii="Crimson Text" w:hAnsi="Crimson Text"/>
          <w:color w:val="000000" w:themeColor="text1"/>
          <w:sz w:val="26"/>
          <w:szCs w:val="26"/>
        </w:rPr>
        <w:t>–</w:t>
      </w:r>
      <w:del w:id="28" w:author="Paula Castrilli" w:date="2025-05-26T18:30:00Z">
        <w:r w:rsidR="00BB1B6B" w:rsidRPr="008D03A6" w:rsidDel="004A2C06">
          <w:rPr>
            <w:rFonts w:ascii="Crimson Text" w:hAnsi="Crimson Text"/>
            <w:color w:val="000000" w:themeColor="text1"/>
            <w:sz w:val="26"/>
            <w:szCs w:val="26"/>
          </w:rPr>
          <w:delText>indag</w:delText>
        </w:r>
        <w:r w:rsidRPr="008D03A6" w:rsidDel="004A2C06">
          <w:rPr>
            <w:rFonts w:ascii="Crimson Text" w:hAnsi="Crimson Text"/>
            <w:color w:val="000000" w:themeColor="text1"/>
            <w:sz w:val="26"/>
            <w:szCs w:val="26"/>
          </w:rPr>
          <w:delText>ó</w:delText>
        </w:r>
      </w:del>
      <w:ins w:id="29" w:author="Paula Castrilli" w:date="2025-05-26T18:30:00Z">
        <w:r w:rsidR="004A2C06">
          <w:rPr>
            <w:rFonts w:ascii="Crimson Text" w:hAnsi="Crimson Text"/>
            <w:color w:val="000000" w:themeColor="text1"/>
            <w:sz w:val="26"/>
            <w:szCs w:val="26"/>
          </w:rPr>
          <w:t>respondió</w:t>
        </w:r>
      </w:ins>
      <w:r w:rsidR="00BB1B6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impaciente</w:t>
      </w:r>
      <w:del w:id="30" w:author="Paula Castrilli" w:date="2025-05-26T18:31:00Z">
        <w:r w:rsidR="00ED391C" w:rsidRPr="008D03A6" w:rsidDel="004A2C06">
          <w:rPr>
            <w:rFonts w:ascii="Crimson Text" w:hAnsi="Crimson Text"/>
            <w:color w:val="000000" w:themeColor="text1"/>
            <w:sz w:val="26"/>
            <w:szCs w:val="26"/>
          </w:rPr>
          <w:delText>, irónica, o</w:delText>
        </w:r>
      </w:del>
      <w:ins w:id="31" w:author="Paula Castrilli" w:date="2025-05-26T18:31:00Z">
        <w:r w:rsidR="004A2C06">
          <w:rPr>
            <w:rFonts w:ascii="Crimson Text" w:hAnsi="Crimson Text"/>
            <w:color w:val="000000" w:themeColor="text1"/>
            <w:sz w:val="26"/>
            <w:szCs w:val="26"/>
          </w:rPr>
          <w:t>. O</w:t>
        </w:r>
      </w:ins>
      <w:r w:rsidR="00ED391C" w:rsidRPr="008D03A6">
        <w:rPr>
          <w:rFonts w:ascii="Crimson Text" w:hAnsi="Crimson Text"/>
          <w:color w:val="000000" w:themeColor="text1"/>
          <w:sz w:val="26"/>
          <w:szCs w:val="26"/>
        </w:rPr>
        <w:t xml:space="preserve">diaba sentirse en segundo plano. </w:t>
      </w:r>
    </w:p>
    <w:p w:rsidR="00174351" w:rsidRPr="008D03A6" w:rsidRDefault="00ED391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rio</w:t>
      </w:r>
      <w:r w:rsidR="00BB1B6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y luego trató de enmendar </w:t>
      </w:r>
      <w:del w:id="32" w:author="Paula Castrilli" w:date="2025-05-26T18:31:00Z">
        <w:r w:rsidRPr="008D03A6" w:rsidDel="004A2C06">
          <w:rPr>
            <w:rFonts w:ascii="Crimson Text" w:hAnsi="Crimson Text"/>
            <w:color w:val="000000" w:themeColor="text1"/>
            <w:sz w:val="26"/>
            <w:szCs w:val="26"/>
          </w:rPr>
          <w:delText>el comentario</w:delText>
        </w:r>
      </w:del>
      <w:ins w:id="33" w:author="Paula Castrilli" w:date="2025-05-26T18:31:00Z">
        <w:r w:rsidR="004A2C06">
          <w:rPr>
            <w:rFonts w:ascii="Crimson Text" w:hAnsi="Crimson Text"/>
            <w:color w:val="000000" w:themeColor="text1"/>
            <w:sz w:val="26"/>
            <w:szCs w:val="26"/>
          </w:rPr>
          <w:t>la situación</w:t>
        </w:r>
      </w:ins>
      <w:r w:rsidRPr="008D03A6">
        <w:rPr>
          <w:rFonts w:ascii="Crimson Text" w:hAnsi="Crimson Text"/>
          <w:color w:val="000000" w:themeColor="text1"/>
          <w:sz w:val="26"/>
          <w:szCs w:val="26"/>
        </w:rPr>
        <w:t>.</w:t>
      </w:r>
    </w:p>
    <w:p w:rsidR="00ED391C" w:rsidRPr="008D03A6" w:rsidRDefault="00ED391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–También </w:t>
      </w:r>
      <w:r w:rsidR="00487492" w:rsidRPr="008D03A6">
        <w:rPr>
          <w:rFonts w:ascii="Crimson Text" w:hAnsi="Crimson Text"/>
          <w:color w:val="000000" w:themeColor="text1"/>
          <w:sz w:val="26"/>
          <w:szCs w:val="26"/>
        </w:rPr>
        <w:t>quiero saber de ti, no te precipites</w:t>
      </w:r>
      <w:r w:rsidRPr="008D03A6">
        <w:rPr>
          <w:rFonts w:ascii="Crimson Text" w:hAnsi="Crimson Text"/>
          <w:color w:val="000000" w:themeColor="text1"/>
          <w:sz w:val="26"/>
          <w:szCs w:val="26"/>
        </w:rPr>
        <w:t>. Lo que ocurre es que mientras estuve en el bosque tuve un mal presentimiento por Agatha –</w:t>
      </w:r>
      <w:del w:id="34" w:author="Paula Castrilli" w:date="2025-05-26T18:31:00Z">
        <w:r w:rsidRPr="008D03A6" w:rsidDel="004A2C06">
          <w:rPr>
            <w:rFonts w:ascii="Crimson Text" w:hAnsi="Crimson Text"/>
            <w:color w:val="000000" w:themeColor="text1"/>
            <w:sz w:val="26"/>
            <w:szCs w:val="26"/>
          </w:rPr>
          <w:delText>dijo</w:delText>
        </w:r>
      </w:del>
      <w:ins w:id="35" w:author="Paula Castrilli" w:date="2025-05-26T18:31:00Z">
        <w:r w:rsidR="004A2C06">
          <w:rPr>
            <w:rFonts w:ascii="Crimson Text" w:hAnsi="Crimson Text"/>
            <w:color w:val="000000" w:themeColor="text1"/>
            <w:sz w:val="26"/>
            <w:szCs w:val="26"/>
          </w:rPr>
          <w:t>explicó</w:t>
        </w:r>
      </w:ins>
      <w:r w:rsidRPr="008D03A6">
        <w:rPr>
          <w:rFonts w:ascii="Crimson Text" w:hAnsi="Crimson Text"/>
          <w:color w:val="000000" w:themeColor="text1"/>
          <w:sz w:val="26"/>
          <w:szCs w:val="26"/>
        </w:rPr>
        <w:t xml:space="preserve">, </w:t>
      </w:r>
      <w:del w:id="36" w:author="Paula Castrilli" w:date="2025-05-26T18:31:00Z">
        <w:r w:rsidRPr="008D03A6" w:rsidDel="004A2C06">
          <w:rPr>
            <w:rFonts w:ascii="Crimson Text" w:hAnsi="Crimson Text"/>
            <w:color w:val="000000" w:themeColor="text1"/>
            <w:sz w:val="26"/>
            <w:szCs w:val="26"/>
          </w:rPr>
          <w:delText>y se quedó pensando</w:delText>
        </w:r>
        <w:r w:rsidR="00BB1B6B" w:rsidRPr="008D03A6" w:rsidDel="004A2C06">
          <w:rPr>
            <w:rFonts w:ascii="Crimson Text" w:hAnsi="Crimson Text"/>
            <w:color w:val="000000" w:themeColor="text1"/>
            <w:sz w:val="26"/>
            <w:szCs w:val="26"/>
          </w:rPr>
          <w:delText xml:space="preserve"> unos segundos</w:delText>
        </w:r>
        <w:r w:rsidRPr="008D03A6" w:rsidDel="004A2C06">
          <w:rPr>
            <w:rFonts w:ascii="Crimson Text" w:hAnsi="Crimson Text"/>
            <w:color w:val="000000" w:themeColor="text1"/>
            <w:sz w:val="26"/>
            <w:szCs w:val="26"/>
          </w:rPr>
          <w:delText>, luego retom</w:delText>
        </w:r>
        <w:r w:rsidR="00BB1B6B" w:rsidRPr="008D03A6" w:rsidDel="004A2C06">
          <w:rPr>
            <w:rFonts w:ascii="Crimson Text" w:hAnsi="Crimson Text"/>
            <w:color w:val="000000" w:themeColor="text1"/>
            <w:sz w:val="26"/>
            <w:szCs w:val="26"/>
          </w:rPr>
          <w:delText>ó mirándola a los ojos, emocionado–. ¡Temí lo peor!</w:delText>
        </w:r>
      </w:del>
      <w:ins w:id="37" w:author="Paula Castrilli" w:date="2025-05-26T18:31:00Z">
        <w:r w:rsidR="004A2C06">
          <w:rPr>
            <w:rFonts w:ascii="Crimson Text" w:hAnsi="Crimson Text"/>
            <w:color w:val="000000" w:themeColor="text1"/>
            <w:sz w:val="26"/>
            <w:szCs w:val="26"/>
          </w:rPr>
          <w:t>no queriendo entrar en muchos detalles.</w:t>
        </w:r>
      </w:ins>
    </w:p>
    <w:p w:rsidR="001F224B" w:rsidRPr="008D03A6" w:rsidRDefault="00997155" w:rsidP="001F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1C0D1A" w:rsidRPr="008D03A6">
        <w:rPr>
          <w:rFonts w:ascii="Crimson Text" w:hAnsi="Crimson Text"/>
          <w:color w:val="000000" w:themeColor="text1"/>
          <w:sz w:val="26"/>
          <w:szCs w:val="26"/>
        </w:rPr>
        <w:t xml:space="preserve">No </w:t>
      </w:r>
      <w:del w:id="38" w:author="Paula Castrilli" w:date="2025-05-26T18:32:00Z">
        <w:r w:rsidR="001C0D1A" w:rsidRPr="008D03A6" w:rsidDel="004A2C06">
          <w:rPr>
            <w:rFonts w:ascii="Crimson Text" w:hAnsi="Crimson Text"/>
            <w:color w:val="000000" w:themeColor="text1"/>
            <w:sz w:val="26"/>
            <w:szCs w:val="26"/>
          </w:rPr>
          <w:delText>debías preocuparte</w:delText>
        </w:r>
      </w:del>
      <w:ins w:id="39" w:author="Paula Castrilli" w:date="2025-05-26T18:32:00Z">
        <w:r w:rsidR="004A2C06">
          <w:rPr>
            <w:rFonts w:ascii="Crimson Text" w:hAnsi="Crimson Text"/>
            <w:color w:val="000000" w:themeColor="text1"/>
            <w:sz w:val="26"/>
            <w:szCs w:val="26"/>
          </w:rPr>
          <w:t>deberías haberte preocupado</w:t>
        </w:r>
      </w:ins>
      <w:r w:rsidR="001C0D1A" w:rsidRPr="008D03A6">
        <w:rPr>
          <w:rFonts w:ascii="Crimson Text" w:hAnsi="Crimson Text"/>
          <w:color w:val="000000" w:themeColor="text1"/>
          <w:sz w:val="26"/>
          <w:szCs w:val="26"/>
        </w:rPr>
        <w:t>, siempre estuvo en buenas manos. Todos los caballos de los reclutas fueron llevados al establo real.</w:t>
      </w:r>
    </w:p>
    <w:p w:rsidR="00997155" w:rsidRPr="008D03A6" w:rsidRDefault="001C0D1A"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1F224B" w:rsidRPr="008D03A6">
        <w:rPr>
          <w:rFonts w:ascii="Crimson Text" w:hAnsi="Crimson Text"/>
          <w:color w:val="000000" w:themeColor="text1"/>
          <w:sz w:val="26"/>
          <w:szCs w:val="26"/>
        </w:rPr>
        <w:t>Gracias por</w:t>
      </w:r>
      <w:r w:rsidR="00997155" w:rsidRPr="008D03A6">
        <w:rPr>
          <w:rFonts w:ascii="Crimson Text" w:hAnsi="Crimson Text"/>
          <w:color w:val="000000" w:themeColor="text1"/>
          <w:sz w:val="26"/>
          <w:szCs w:val="26"/>
        </w:rPr>
        <w:t xml:space="preserve"> haberme recibido</w:t>
      </w:r>
      <w:r w:rsidR="001F224B" w:rsidRPr="008D03A6">
        <w:rPr>
          <w:rFonts w:ascii="Crimson Text" w:hAnsi="Crimson Text"/>
          <w:color w:val="000000" w:themeColor="text1"/>
          <w:sz w:val="26"/>
          <w:szCs w:val="26"/>
        </w:rPr>
        <w:t xml:space="preserve">, </w:t>
      </w:r>
      <w:r w:rsidR="00A85B30" w:rsidRPr="008D03A6">
        <w:rPr>
          <w:rFonts w:ascii="Crimson Text" w:hAnsi="Crimson Text"/>
          <w:color w:val="000000" w:themeColor="text1"/>
          <w:sz w:val="26"/>
          <w:szCs w:val="26"/>
        </w:rPr>
        <w:t>fuiste</w:t>
      </w:r>
      <w:r w:rsidR="001F224B" w:rsidRPr="008D03A6">
        <w:rPr>
          <w:rFonts w:ascii="Crimson Text" w:hAnsi="Crimson Text"/>
          <w:color w:val="000000" w:themeColor="text1"/>
          <w:sz w:val="26"/>
          <w:szCs w:val="26"/>
        </w:rPr>
        <w:t xml:space="preserve"> la única persona que </w:t>
      </w:r>
      <w:r w:rsidR="00732F50" w:rsidRPr="008D03A6">
        <w:rPr>
          <w:rFonts w:ascii="Crimson Text" w:hAnsi="Crimson Text"/>
          <w:color w:val="000000" w:themeColor="text1"/>
          <w:sz w:val="26"/>
          <w:szCs w:val="26"/>
        </w:rPr>
        <w:t xml:space="preserve">estuvo </w:t>
      </w:r>
      <w:r w:rsidR="00106C6A" w:rsidRPr="008D03A6">
        <w:rPr>
          <w:rFonts w:ascii="Crimson Text" w:hAnsi="Crimson Text"/>
          <w:color w:val="000000" w:themeColor="text1"/>
          <w:sz w:val="26"/>
          <w:szCs w:val="26"/>
        </w:rPr>
        <w:t>allí</w:t>
      </w:r>
      <w:r w:rsidR="00997155" w:rsidRPr="008D03A6">
        <w:rPr>
          <w:rFonts w:ascii="Crimson Text" w:hAnsi="Crimson Text"/>
          <w:color w:val="000000" w:themeColor="text1"/>
          <w:sz w:val="26"/>
          <w:szCs w:val="26"/>
        </w:rPr>
        <w:t>. Al parecer, el resto ya nos había dado por muertos –afirmó con bronca.</w:t>
      </w:r>
    </w:p>
    <w:p w:rsidR="00997155" w:rsidRPr="008D03A6" w:rsidRDefault="00997155"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B5FBD" w:rsidRPr="008D03A6">
        <w:rPr>
          <w:rFonts w:ascii="Crimson Text" w:hAnsi="Crimson Text"/>
          <w:color w:val="000000" w:themeColor="text1"/>
          <w:sz w:val="26"/>
          <w:szCs w:val="26"/>
        </w:rPr>
        <w:t xml:space="preserve">Habían pasado muchas horas desde el inicio de la prueba. Los maestros guerreros pensaron que las </w:t>
      </w:r>
      <w:del w:id="40" w:author="Paula Castrilli" w:date="2025-05-26T18:32:00Z">
        <w:r w:rsidR="003B5FBD" w:rsidRPr="008D03A6" w:rsidDel="004A2C06">
          <w:rPr>
            <w:rFonts w:ascii="Crimson Text" w:hAnsi="Crimson Text"/>
            <w:color w:val="000000" w:themeColor="text1"/>
            <w:sz w:val="26"/>
            <w:szCs w:val="26"/>
          </w:rPr>
          <w:delText xml:space="preserve">chances </w:delText>
        </w:r>
      </w:del>
      <w:ins w:id="41" w:author="Paula Castrilli" w:date="2025-05-26T18:32:00Z">
        <w:r w:rsidR="004A2C06">
          <w:rPr>
            <w:rFonts w:ascii="Crimson Text" w:hAnsi="Crimson Text"/>
            <w:color w:val="000000" w:themeColor="text1"/>
            <w:sz w:val="26"/>
            <w:szCs w:val="26"/>
          </w:rPr>
          <w:t>posibilidades</w:t>
        </w:r>
        <w:r w:rsidR="004A2C06" w:rsidRPr="008D03A6">
          <w:rPr>
            <w:rFonts w:ascii="Crimson Text" w:hAnsi="Crimson Text"/>
            <w:color w:val="000000" w:themeColor="text1"/>
            <w:sz w:val="26"/>
            <w:szCs w:val="26"/>
          </w:rPr>
          <w:t xml:space="preserve"> </w:t>
        </w:r>
      </w:ins>
      <w:r w:rsidR="003B5FBD" w:rsidRPr="008D03A6">
        <w:rPr>
          <w:rFonts w:ascii="Crimson Text" w:hAnsi="Crimson Text"/>
          <w:color w:val="000000" w:themeColor="text1"/>
          <w:sz w:val="26"/>
          <w:szCs w:val="26"/>
        </w:rPr>
        <w:t xml:space="preserve">de que hubiera sobrevivientes </w:t>
      </w:r>
      <w:proofErr w:type="gramStart"/>
      <w:r w:rsidR="003B5FBD" w:rsidRPr="008D03A6">
        <w:rPr>
          <w:rFonts w:ascii="Crimson Text" w:hAnsi="Crimson Text"/>
          <w:color w:val="000000" w:themeColor="text1"/>
          <w:sz w:val="26"/>
          <w:szCs w:val="26"/>
        </w:rPr>
        <w:t>era</w:t>
      </w:r>
      <w:proofErr w:type="gramEnd"/>
      <w:r w:rsidR="003B5FBD" w:rsidRPr="008D03A6">
        <w:rPr>
          <w:rFonts w:ascii="Crimson Text" w:hAnsi="Crimson Text"/>
          <w:color w:val="000000" w:themeColor="text1"/>
          <w:sz w:val="26"/>
          <w:szCs w:val="26"/>
        </w:rPr>
        <w:t xml:space="preserve"> muy remota. Yo </w:t>
      </w:r>
      <w:r w:rsidR="00A85B30" w:rsidRPr="008D03A6">
        <w:rPr>
          <w:rFonts w:ascii="Crimson Text" w:hAnsi="Crimson Text"/>
          <w:color w:val="000000" w:themeColor="text1"/>
          <w:sz w:val="26"/>
          <w:szCs w:val="26"/>
        </w:rPr>
        <w:t>me preocupé</w:t>
      </w:r>
      <w:r w:rsidR="003B5FBD" w:rsidRPr="008D03A6">
        <w:rPr>
          <w:rFonts w:ascii="Crimson Text" w:hAnsi="Crimson Text"/>
          <w:color w:val="000000" w:themeColor="text1"/>
          <w:sz w:val="26"/>
          <w:szCs w:val="26"/>
        </w:rPr>
        <w:t xml:space="preserve"> por ti –</w:t>
      </w:r>
      <w:del w:id="42" w:author="Paula Castrilli" w:date="2025-05-26T18:33:00Z">
        <w:r w:rsidR="003B5FBD" w:rsidRPr="008D03A6" w:rsidDel="00394558">
          <w:rPr>
            <w:rFonts w:ascii="Crimson Text" w:hAnsi="Crimson Text"/>
            <w:color w:val="000000" w:themeColor="text1"/>
            <w:sz w:val="26"/>
            <w:szCs w:val="26"/>
          </w:rPr>
          <w:delText>respondió</w:delText>
        </w:r>
      </w:del>
      <w:ins w:id="43" w:author="Paula Castrilli" w:date="2025-05-26T18:33:00Z">
        <w:r w:rsidR="00394558">
          <w:rPr>
            <w:rFonts w:ascii="Crimson Text" w:hAnsi="Crimson Text"/>
            <w:color w:val="000000" w:themeColor="text1"/>
            <w:sz w:val="26"/>
            <w:szCs w:val="26"/>
          </w:rPr>
          <w:t>añadió con voz débil</w:t>
        </w:r>
      </w:ins>
      <w:r w:rsidR="003B5FBD" w:rsidRPr="008D03A6">
        <w:rPr>
          <w:rFonts w:ascii="Crimson Text" w:hAnsi="Crimson Text"/>
          <w:color w:val="000000" w:themeColor="text1"/>
          <w:sz w:val="26"/>
          <w:szCs w:val="26"/>
        </w:rPr>
        <w:t>, estremecida–. Necesitaba saber cómo estabas.</w:t>
      </w:r>
    </w:p>
    <w:p w:rsidR="003B5FBD" w:rsidRPr="008D03A6" w:rsidRDefault="003B5FBD" w:rsidP="003461D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FE2A4B" w:rsidRPr="008D03A6">
        <w:rPr>
          <w:rFonts w:ascii="Crimson Text" w:hAnsi="Crimson Text"/>
          <w:color w:val="000000" w:themeColor="text1"/>
          <w:sz w:val="26"/>
          <w:szCs w:val="26"/>
        </w:rPr>
        <w:t>¿</w:t>
      </w:r>
      <w:proofErr w:type="gramEnd"/>
      <w:r w:rsidR="00FE2A4B" w:rsidRPr="008D03A6">
        <w:rPr>
          <w:rFonts w:ascii="Crimson Text" w:hAnsi="Crimson Text"/>
          <w:color w:val="000000" w:themeColor="text1"/>
          <w:sz w:val="26"/>
          <w:szCs w:val="26"/>
        </w:rPr>
        <w:t>Nadie sabe que estás aquí?</w:t>
      </w:r>
    </w:p>
    <w:p w:rsidR="00FE2A4B" w:rsidRPr="008D03A6" w:rsidRDefault="00FE2A4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w:t>
      </w:r>
      <w:del w:id="44" w:author="Paula Castrilli" w:date="2025-05-26T18:33:00Z">
        <w:r w:rsidR="001F224B" w:rsidRPr="008D03A6" w:rsidDel="00394558">
          <w:rPr>
            <w:rFonts w:ascii="Crimson Text" w:hAnsi="Crimson Text"/>
            <w:color w:val="000000" w:themeColor="text1"/>
            <w:sz w:val="26"/>
            <w:szCs w:val="26"/>
          </w:rPr>
          <w:delText xml:space="preserve">me </w:delText>
        </w:r>
        <w:r w:rsidR="00A85B30" w:rsidRPr="008D03A6" w:rsidDel="00394558">
          <w:rPr>
            <w:rFonts w:ascii="Crimson Text" w:hAnsi="Crimson Text"/>
            <w:color w:val="000000" w:themeColor="text1"/>
            <w:sz w:val="26"/>
            <w:szCs w:val="26"/>
          </w:rPr>
          <w:delText>fui sin aviso</w:delText>
        </w:r>
        <w:r w:rsidR="00CC2D7F" w:rsidRPr="008D03A6" w:rsidDel="00394558">
          <w:rPr>
            <w:rFonts w:ascii="Crimson Text" w:hAnsi="Crimson Text"/>
            <w:color w:val="000000" w:themeColor="text1"/>
            <w:sz w:val="26"/>
            <w:szCs w:val="26"/>
          </w:rPr>
          <w:delText xml:space="preserve">, </w:delText>
        </w:r>
      </w:del>
      <w:r w:rsidR="00CC2D7F" w:rsidRPr="008D03A6">
        <w:rPr>
          <w:rFonts w:ascii="Crimson Text" w:hAnsi="Crimson Text"/>
          <w:color w:val="000000" w:themeColor="text1"/>
          <w:sz w:val="26"/>
          <w:szCs w:val="26"/>
        </w:rPr>
        <w:t>salí</w:t>
      </w:r>
      <w:r w:rsidR="00A85B30" w:rsidRPr="008D03A6">
        <w:rPr>
          <w:rFonts w:ascii="Crimson Text" w:hAnsi="Crimson Text"/>
          <w:color w:val="000000" w:themeColor="text1"/>
          <w:sz w:val="26"/>
          <w:szCs w:val="26"/>
        </w:rPr>
        <w:t xml:space="preserve"> a escondidas.</w:t>
      </w:r>
      <w:r w:rsidRPr="008D03A6">
        <w:rPr>
          <w:rFonts w:ascii="Crimson Text" w:hAnsi="Crimson Text"/>
          <w:color w:val="000000" w:themeColor="text1"/>
          <w:sz w:val="26"/>
          <w:szCs w:val="26"/>
        </w:rPr>
        <w:t xml:space="preserve"> Agatha</w:t>
      </w:r>
      <w:r w:rsidR="00B44F3E" w:rsidRPr="008D03A6">
        <w:rPr>
          <w:rFonts w:ascii="Crimson Text" w:hAnsi="Crimson Text"/>
          <w:color w:val="000000" w:themeColor="text1"/>
          <w:sz w:val="26"/>
          <w:szCs w:val="26"/>
        </w:rPr>
        <w:t xml:space="preserve"> fue de ayuda</w:t>
      </w:r>
      <w:r w:rsidRPr="008D03A6">
        <w:rPr>
          <w:rFonts w:ascii="Crimson Text" w:hAnsi="Crimson Text"/>
          <w:color w:val="000000" w:themeColor="text1"/>
          <w:sz w:val="26"/>
          <w:szCs w:val="26"/>
        </w:rPr>
        <w:t>, cualquier caballo de la realeza hubiera llamado la atención.</w:t>
      </w:r>
    </w:p>
    <w:p w:rsidR="00997155" w:rsidRPr="008D03A6" w:rsidRDefault="00FE2A4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quedó un instante observando a la princesa, </w:t>
      </w:r>
      <w:del w:id="45" w:author="Paula Castrilli" w:date="2025-05-26T18:34:00Z">
        <w:r w:rsidRPr="008D03A6" w:rsidDel="007B466C">
          <w:rPr>
            <w:rFonts w:ascii="Crimson Text" w:hAnsi="Crimson Text"/>
            <w:color w:val="000000" w:themeColor="text1"/>
            <w:sz w:val="26"/>
            <w:szCs w:val="26"/>
          </w:rPr>
          <w:delText xml:space="preserve">se sintió </w:delText>
        </w:r>
      </w:del>
      <w:r w:rsidRPr="008D03A6">
        <w:rPr>
          <w:rFonts w:ascii="Crimson Text" w:hAnsi="Crimson Text"/>
          <w:color w:val="000000" w:themeColor="text1"/>
          <w:sz w:val="26"/>
          <w:szCs w:val="26"/>
        </w:rPr>
        <w:t xml:space="preserve">conmovido por el gesto. Elena lucía mucho más </w:t>
      </w:r>
      <w:r w:rsidR="00CC2D7F" w:rsidRPr="008D03A6">
        <w:rPr>
          <w:rFonts w:ascii="Crimson Text" w:hAnsi="Crimson Text"/>
          <w:color w:val="000000" w:themeColor="text1"/>
          <w:sz w:val="26"/>
          <w:szCs w:val="26"/>
        </w:rPr>
        <w:t xml:space="preserve">discreta de lo normal. Vestía un </w:t>
      </w:r>
      <w:r w:rsidR="005420B6" w:rsidRPr="008D03A6">
        <w:rPr>
          <w:rFonts w:ascii="Crimson Text" w:hAnsi="Crimson Text"/>
          <w:color w:val="000000" w:themeColor="text1"/>
          <w:sz w:val="26"/>
          <w:szCs w:val="26"/>
        </w:rPr>
        <w:t>tabardo</w:t>
      </w:r>
      <w:r w:rsidR="00CC2D7F" w:rsidRPr="008D03A6">
        <w:rPr>
          <w:rFonts w:ascii="Crimson Text" w:hAnsi="Crimson Text"/>
          <w:color w:val="000000" w:themeColor="text1"/>
          <w:sz w:val="26"/>
          <w:szCs w:val="26"/>
        </w:rPr>
        <w:t xml:space="preserve"> oscuro y sencillo, algo añejo, que le cubría el cuerpo ente</w:t>
      </w:r>
      <w:r w:rsidR="00CB7E42" w:rsidRPr="008D03A6">
        <w:rPr>
          <w:rFonts w:ascii="Crimson Text" w:hAnsi="Crimson Text"/>
          <w:color w:val="000000" w:themeColor="text1"/>
          <w:sz w:val="26"/>
          <w:szCs w:val="26"/>
        </w:rPr>
        <w:t>ro</w:t>
      </w:r>
      <w:del w:id="46" w:author="Paula Castrilli" w:date="2025-05-26T18:35:00Z">
        <w:r w:rsidR="00CB7E42" w:rsidRPr="008D03A6" w:rsidDel="007B466C">
          <w:rPr>
            <w:rFonts w:ascii="Crimson Text" w:hAnsi="Crimson Text"/>
            <w:color w:val="000000" w:themeColor="text1"/>
            <w:sz w:val="26"/>
            <w:szCs w:val="26"/>
          </w:rPr>
          <w:delText>. Tenía</w:delText>
        </w:r>
      </w:del>
      <w:ins w:id="47" w:author="Paula Castrilli" w:date="2025-05-26T18:35:00Z">
        <w:r w:rsidR="007B466C">
          <w:rPr>
            <w:rFonts w:ascii="Crimson Text" w:hAnsi="Crimson Text"/>
            <w:color w:val="000000" w:themeColor="text1"/>
            <w:sz w:val="26"/>
            <w:szCs w:val="26"/>
          </w:rPr>
          <w:t xml:space="preserve"> y su cabello estaba </w:t>
        </w:r>
        <w:r w:rsidR="007B466C">
          <w:rPr>
            <w:rFonts w:ascii="Crimson Text" w:hAnsi="Crimson Text"/>
            <w:color w:val="000000" w:themeColor="text1"/>
            <w:sz w:val="26"/>
            <w:szCs w:val="26"/>
          </w:rPr>
          <w:lastRenderedPageBreak/>
          <w:t>desprolijo</w:t>
        </w:r>
      </w:ins>
      <w:del w:id="48" w:author="Paula Castrilli" w:date="2025-05-26T18:35:00Z">
        <w:r w:rsidR="00CB7E42" w:rsidRPr="008D03A6" w:rsidDel="007B466C">
          <w:rPr>
            <w:rFonts w:ascii="Crimson Text" w:hAnsi="Crimson Text"/>
            <w:color w:val="000000" w:themeColor="text1"/>
            <w:sz w:val="26"/>
            <w:szCs w:val="26"/>
          </w:rPr>
          <w:delText xml:space="preserve"> el cabello </w:delText>
        </w:r>
        <w:r w:rsidR="00CC2D7F" w:rsidRPr="008D03A6" w:rsidDel="007B466C">
          <w:rPr>
            <w:rFonts w:ascii="Crimson Text" w:hAnsi="Crimson Text"/>
            <w:color w:val="000000" w:themeColor="text1"/>
            <w:sz w:val="26"/>
            <w:szCs w:val="26"/>
          </w:rPr>
          <w:delText>desprolijo</w:delText>
        </w:r>
      </w:del>
      <w:r w:rsidR="00CC2D7F" w:rsidRPr="008D03A6">
        <w:rPr>
          <w:rFonts w:ascii="Crimson Text" w:hAnsi="Crimson Text"/>
          <w:color w:val="000000" w:themeColor="text1"/>
          <w:sz w:val="26"/>
          <w:szCs w:val="26"/>
        </w:rPr>
        <w:t>, lo que resultaba extraño en ella. Era evidente que su intensión había sido pasar inadvertida.</w:t>
      </w:r>
    </w:p>
    <w:p w:rsidR="00BB1B6B" w:rsidRPr="008D03A6" w:rsidRDefault="00CC2D7F" w:rsidP="003461D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Qué pasó ahí </w:t>
      </w:r>
      <w:del w:id="49" w:author="Paula Castrilli" w:date="2025-05-26T18:36:00Z">
        <w:r w:rsidRPr="008D03A6" w:rsidDel="007B466C">
          <w:rPr>
            <w:rFonts w:ascii="Crimson Text" w:hAnsi="Crimson Text"/>
            <w:color w:val="000000" w:themeColor="text1"/>
            <w:sz w:val="26"/>
            <w:szCs w:val="26"/>
          </w:rPr>
          <w:delText>a</w:delText>
        </w:r>
      </w:del>
      <w:r w:rsidRPr="008D03A6">
        <w:rPr>
          <w:rFonts w:ascii="Crimson Text" w:hAnsi="Crimson Text"/>
          <w:color w:val="000000" w:themeColor="text1"/>
          <w:sz w:val="26"/>
          <w:szCs w:val="26"/>
        </w:rPr>
        <w:t>dentro? –preguntó la princesa</w:t>
      </w:r>
      <w:r w:rsidR="008547E4"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85B30" w:rsidRPr="008D03A6">
        <w:rPr>
          <w:rFonts w:ascii="Crimson Text" w:hAnsi="Crimson Text"/>
          <w:color w:val="000000" w:themeColor="text1"/>
          <w:sz w:val="26"/>
          <w:szCs w:val="26"/>
        </w:rPr>
        <w:t>interesada</w:t>
      </w:r>
      <w:r w:rsidRPr="008D03A6">
        <w:rPr>
          <w:rFonts w:ascii="Crimson Text" w:hAnsi="Crimson Text"/>
          <w:color w:val="000000" w:themeColor="text1"/>
          <w:sz w:val="26"/>
          <w:szCs w:val="26"/>
        </w:rPr>
        <w:t>.</w:t>
      </w:r>
    </w:p>
    <w:p w:rsidR="00CC2D7F" w:rsidRPr="008D03A6" w:rsidRDefault="00CC2D7F"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–Aquello fue un infierno. Tuve que ver morir a varios de mis compañeros</w:t>
      </w:r>
      <w:r w:rsidR="00697412" w:rsidRPr="008D03A6">
        <w:rPr>
          <w:rFonts w:ascii="Crimson Text" w:hAnsi="Crimson Text"/>
          <w:color w:val="000000" w:themeColor="text1"/>
          <w:sz w:val="26"/>
          <w:szCs w:val="26"/>
        </w:rPr>
        <w:t xml:space="preserve">, pero lo peor fue </w:t>
      </w:r>
      <w:r w:rsidR="001F224B" w:rsidRPr="008D03A6">
        <w:rPr>
          <w:rFonts w:ascii="Crimson Text" w:hAnsi="Crimson Text"/>
          <w:color w:val="000000" w:themeColor="text1"/>
          <w:sz w:val="26"/>
          <w:szCs w:val="26"/>
        </w:rPr>
        <w:t>enfrentarme</w:t>
      </w:r>
      <w:r w:rsidR="00697412" w:rsidRPr="008D03A6">
        <w:rPr>
          <w:rFonts w:ascii="Crimson Text" w:hAnsi="Crimson Text"/>
          <w:color w:val="000000" w:themeColor="text1"/>
          <w:sz w:val="26"/>
          <w:szCs w:val="26"/>
        </w:rPr>
        <w:t xml:space="preserve"> a mis miedos.</w:t>
      </w:r>
    </w:p>
    <w:p w:rsidR="00697412" w:rsidRDefault="00697412" w:rsidP="003461DB">
      <w:pPr>
        <w:tabs>
          <w:tab w:val="left" w:pos="2179"/>
        </w:tabs>
        <w:spacing w:after="0"/>
        <w:ind w:firstLine="284"/>
        <w:jc w:val="both"/>
        <w:rPr>
          <w:ins w:id="50" w:author="Paula Castrilli" w:date="2025-05-26T18:40: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Cuáles son tus miedos?</w:t>
      </w:r>
    </w:p>
    <w:p w:rsidR="002F142A" w:rsidRPr="008D03A6" w:rsidRDefault="002F142A" w:rsidP="003461DB">
      <w:pPr>
        <w:tabs>
          <w:tab w:val="left" w:pos="2179"/>
        </w:tabs>
        <w:spacing w:after="0"/>
        <w:ind w:firstLine="284"/>
        <w:jc w:val="both"/>
        <w:rPr>
          <w:rFonts w:ascii="Crimson Text" w:hAnsi="Crimson Text"/>
          <w:color w:val="000000" w:themeColor="text1"/>
          <w:sz w:val="26"/>
          <w:szCs w:val="26"/>
        </w:rPr>
      </w:pPr>
      <w:commentRangeStart w:id="51"/>
      <w:ins w:id="52" w:author="Paula Castrilli" w:date="2025-05-26T18:40:00Z">
        <w:r>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w:t>
        </w:r>
      </w:ins>
      <w:ins w:id="53" w:author="Paula Castrilli" w:date="2025-05-26T18:41:00Z">
        <w:r>
          <w:rPr>
            <w:rFonts w:ascii="Crimson Text" w:hAnsi="Crimson Text"/>
            <w:color w:val="000000" w:themeColor="text1"/>
            <w:sz w:val="26"/>
            <w:szCs w:val="26"/>
          </w:rPr>
          <w:t xml:space="preserve"> no había sido real.</w:t>
        </w:r>
        <w:commentRangeEnd w:id="51"/>
        <w:r>
          <w:rPr>
            <w:rStyle w:val="Refdecomentario"/>
          </w:rPr>
          <w:commentReference w:id="51"/>
        </w:r>
      </w:ins>
    </w:p>
    <w:p w:rsidR="00697412" w:rsidRPr="008D03A6" w:rsidRDefault="00AD6436"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–Creo que mi mayor </w:t>
      </w:r>
      <w:r w:rsidR="00A85B30" w:rsidRPr="008D03A6">
        <w:rPr>
          <w:rFonts w:ascii="Crimson Text" w:hAnsi="Crimson Text"/>
          <w:color w:val="000000" w:themeColor="text1"/>
          <w:sz w:val="26"/>
          <w:szCs w:val="26"/>
        </w:rPr>
        <w:t>temor</w:t>
      </w:r>
      <w:r w:rsidRPr="008D03A6">
        <w:rPr>
          <w:rFonts w:ascii="Crimson Text" w:hAnsi="Crimson Text"/>
          <w:color w:val="000000" w:themeColor="text1"/>
          <w:sz w:val="26"/>
          <w:szCs w:val="26"/>
        </w:rPr>
        <w:t xml:space="preserve"> es p</w:t>
      </w:r>
      <w:r w:rsidR="00697412" w:rsidRPr="008D03A6">
        <w:rPr>
          <w:rFonts w:ascii="Crimson Text" w:hAnsi="Crimson Text"/>
          <w:color w:val="000000" w:themeColor="text1"/>
          <w:sz w:val="26"/>
          <w:szCs w:val="26"/>
        </w:rPr>
        <w:t>erder a mis afectos</w:t>
      </w:r>
      <w:ins w:id="54" w:author="Paula Castrilli" w:date="2025-05-26T18:42:00Z">
        <w:r w:rsidR="002F142A">
          <w:rPr>
            <w:rFonts w:ascii="Crimson Text" w:hAnsi="Crimson Text"/>
            <w:color w:val="000000" w:themeColor="text1"/>
            <w:sz w:val="26"/>
            <w:szCs w:val="26"/>
          </w:rPr>
          <w:t xml:space="preserve"> </w:t>
        </w:r>
        <w:r w:rsidR="002F142A" w:rsidRPr="008D03A6">
          <w:rPr>
            <w:rFonts w:ascii="Crimson Text" w:hAnsi="Crimson Text"/>
            <w:color w:val="000000" w:themeColor="text1"/>
            <w:sz w:val="26"/>
            <w:szCs w:val="26"/>
          </w:rPr>
          <w:t>–</w:t>
        </w:r>
        <w:r w:rsidR="002F142A">
          <w:rPr>
            <w:rFonts w:ascii="Crimson Text" w:hAnsi="Crimson Text"/>
            <w:color w:val="000000" w:themeColor="text1"/>
            <w:sz w:val="26"/>
            <w:szCs w:val="26"/>
          </w:rPr>
          <w:t>respondió al fin</w:t>
        </w:r>
        <w:r w:rsidR="002F142A" w:rsidRPr="008D03A6">
          <w:rPr>
            <w:rFonts w:ascii="Crimson Text" w:hAnsi="Crimson Text"/>
            <w:color w:val="000000" w:themeColor="text1"/>
            <w:sz w:val="26"/>
            <w:szCs w:val="26"/>
          </w:rPr>
          <w:t>–</w:t>
        </w:r>
      </w:ins>
      <w:del w:id="55" w:author="Paula Castrilli" w:date="2025-05-26T18:42:00Z">
        <w:r w:rsidR="00697412" w:rsidRPr="008D03A6" w:rsidDel="002F142A">
          <w:rPr>
            <w:rFonts w:ascii="Crimson Text" w:hAnsi="Crimson Text"/>
            <w:color w:val="000000" w:themeColor="text1"/>
            <w:sz w:val="26"/>
            <w:szCs w:val="26"/>
          </w:rPr>
          <w:delText>, n</w:delText>
        </w:r>
      </w:del>
      <w:ins w:id="56" w:author="Paula Castrilli" w:date="2025-05-26T18:42:00Z">
        <w:r w:rsidR="002F142A">
          <w:rPr>
            <w:rFonts w:ascii="Crimson Text" w:hAnsi="Crimson Text"/>
            <w:color w:val="000000" w:themeColor="text1"/>
            <w:sz w:val="26"/>
            <w:szCs w:val="26"/>
          </w:rPr>
          <w:t>. N</w:t>
        </w:r>
      </w:ins>
      <w:r w:rsidR="00697412" w:rsidRPr="008D03A6">
        <w:rPr>
          <w:rFonts w:ascii="Crimson Text" w:hAnsi="Crimson Text"/>
          <w:color w:val="000000" w:themeColor="text1"/>
          <w:sz w:val="26"/>
          <w:szCs w:val="26"/>
        </w:rPr>
        <w:t xml:space="preserve">o toleraría </w:t>
      </w:r>
      <w:r w:rsidR="00CB7E42" w:rsidRPr="008D03A6">
        <w:rPr>
          <w:rFonts w:ascii="Crimson Text" w:hAnsi="Crimson Text"/>
          <w:color w:val="000000" w:themeColor="text1"/>
          <w:sz w:val="26"/>
          <w:szCs w:val="26"/>
        </w:rPr>
        <w:t>más</w:t>
      </w:r>
      <w:r w:rsidR="00697412" w:rsidRPr="008D03A6">
        <w:rPr>
          <w:rFonts w:ascii="Crimson Text" w:hAnsi="Crimson Text"/>
          <w:color w:val="000000" w:themeColor="text1"/>
          <w:sz w:val="26"/>
          <w:szCs w:val="26"/>
        </w:rPr>
        <w:t xml:space="preserve"> perdida</w:t>
      </w:r>
      <w:r w:rsidR="00CB7E42" w:rsidRPr="008D03A6">
        <w:rPr>
          <w:rFonts w:ascii="Crimson Text" w:hAnsi="Crimson Text"/>
          <w:color w:val="000000" w:themeColor="text1"/>
          <w:sz w:val="26"/>
          <w:szCs w:val="26"/>
        </w:rPr>
        <w:t>s, ya tuve suficiente</w:t>
      </w:r>
      <w:ins w:id="57" w:author="Paula Castrilli" w:date="2025-05-26T18:43:00Z">
        <w:r w:rsidR="002F142A">
          <w:rPr>
            <w:rFonts w:ascii="Crimson Text" w:hAnsi="Crimson Text"/>
            <w:color w:val="000000" w:themeColor="text1"/>
            <w:sz w:val="26"/>
            <w:szCs w:val="26"/>
          </w:rPr>
          <w:t>s</w:t>
        </w:r>
      </w:ins>
      <w:r w:rsidR="00CB7E42" w:rsidRPr="008D03A6">
        <w:rPr>
          <w:rFonts w:ascii="Crimson Text" w:hAnsi="Crimson Text"/>
          <w:color w:val="000000" w:themeColor="text1"/>
          <w:sz w:val="26"/>
          <w:szCs w:val="26"/>
        </w:rPr>
        <w:t xml:space="preserve"> en mi vida</w:t>
      </w:r>
      <w:r w:rsidR="00697412" w:rsidRPr="008D03A6">
        <w:rPr>
          <w:rFonts w:ascii="Crimson Text" w:hAnsi="Crimson Text"/>
          <w:color w:val="000000" w:themeColor="text1"/>
          <w:sz w:val="26"/>
          <w:szCs w:val="26"/>
        </w:rPr>
        <w:t xml:space="preserve">. El bosque me hizo </w:t>
      </w:r>
      <w:r w:rsidR="00CB7E42" w:rsidRPr="008D03A6">
        <w:rPr>
          <w:rFonts w:ascii="Crimson Text" w:hAnsi="Crimson Text"/>
          <w:color w:val="000000" w:themeColor="text1"/>
          <w:sz w:val="26"/>
          <w:szCs w:val="26"/>
        </w:rPr>
        <w:t>experimentar</w:t>
      </w:r>
      <w:r w:rsidR="00697412" w:rsidRPr="008D03A6">
        <w:rPr>
          <w:rFonts w:ascii="Crimson Text" w:hAnsi="Crimson Text"/>
          <w:color w:val="000000" w:themeColor="text1"/>
          <w:sz w:val="26"/>
          <w:szCs w:val="26"/>
        </w:rPr>
        <w:t xml:space="preserve"> la muerte de Agatha, fue una </w:t>
      </w:r>
      <w:r w:rsidRPr="008D03A6">
        <w:rPr>
          <w:rFonts w:ascii="Crimson Text" w:hAnsi="Crimson Text"/>
          <w:color w:val="000000" w:themeColor="text1"/>
          <w:sz w:val="26"/>
          <w:szCs w:val="26"/>
        </w:rPr>
        <w:t>situación</w:t>
      </w:r>
      <w:r w:rsidR="00697412" w:rsidRPr="008D03A6">
        <w:rPr>
          <w:rFonts w:ascii="Crimson Text" w:hAnsi="Crimson Text"/>
          <w:color w:val="000000" w:themeColor="text1"/>
          <w:sz w:val="26"/>
          <w:szCs w:val="26"/>
        </w:rPr>
        <w:t xml:space="preserve"> h</w:t>
      </w:r>
      <w:r w:rsidR="00A63026" w:rsidRPr="008D03A6">
        <w:rPr>
          <w:rFonts w:ascii="Crimson Text" w:hAnsi="Crimson Text"/>
          <w:color w:val="000000" w:themeColor="text1"/>
          <w:sz w:val="26"/>
          <w:szCs w:val="26"/>
        </w:rPr>
        <w:t>orrible</w:t>
      </w:r>
      <w:del w:id="58" w:author="Paula Castrilli" w:date="2025-05-26T18:39:00Z">
        <w:r w:rsidR="00A63026" w:rsidRPr="008D03A6" w:rsidDel="002F142A">
          <w:rPr>
            <w:rFonts w:ascii="Crimson Text" w:hAnsi="Crimson Text"/>
            <w:color w:val="000000" w:themeColor="text1"/>
            <w:sz w:val="26"/>
            <w:szCs w:val="26"/>
          </w:rPr>
          <w:delText>. P</w:delText>
        </w:r>
      </w:del>
      <w:ins w:id="59" w:author="Paula Castrilli" w:date="2025-05-26T18:39:00Z">
        <w:r w:rsidR="002F142A">
          <w:rPr>
            <w:rFonts w:ascii="Crimson Text" w:hAnsi="Crimson Text"/>
            <w:color w:val="000000" w:themeColor="text1"/>
            <w:sz w:val="26"/>
            <w:szCs w:val="26"/>
          </w:rPr>
          <w:t>, pero p</w:t>
        </w:r>
      </w:ins>
      <w:r w:rsidR="00A63026" w:rsidRPr="008D03A6">
        <w:rPr>
          <w:rFonts w:ascii="Crimson Text" w:hAnsi="Crimson Text"/>
          <w:color w:val="000000" w:themeColor="text1"/>
          <w:sz w:val="26"/>
          <w:szCs w:val="26"/>
        </w:rPr>
        <w:t xml:space="preserve">or suerte </w:t>
      </w:r>
      <w:r w:rsidR="00A85B30" w:rsidRPr="008D03A6">
        <w:rPr>
          <w:rFonts w:ascii="Crimson Text" w:hAnsi="Crimson Text"/>
          <w:color w:val="000000" w:themeColor="text1"/>
          <w:sz w:val="26"/>
          <w:szCs w:val="26"/>
        </w:rPr>
        <w:t xml:space="preserve">no </w:t>
      </w:r>
      <w:r w:rsidR="00D85D26" w:rsidRPr="008D03A6">
        <w:rPr>
          <w:rFonts w:ascii="Crimson Text" w:hAnsi="Crimson Text"/>
          <w:color w:val="000000" w:themeColor="text1"/>
          <w:sz w:val="26"/>
          <w:szCs w:val="26"/>
        </w:rPr>
        <w:t>fue</w:t>
      </w:r>
      <w:r w:rsidR="00A85B30" w:rsidRPr="008D03A6">
        <w:rPr>
          <w:rFonts w:ascii="Crimson Text" w:hAnsi="Crimson Text"/>
          <w:color w:val="000000" w:themeColor="text1"/>
          <w:sz w:val="26"/>
          <w:szCs w:val="26"/>
        </w:rPr>
        <w:t xml:space="preserve"> real</w:t>
      </w:r>
      <w:r w:rsidRPr="008D03A6">
        <w:rPr>
          <w:rFonts w:ascii="Crimson Text" w:hAnsi="Crimson Text"/>
          <w:color w:val="000000" w:themeColor="text1"/>
          <w:sz w:val="26"/>
          <w:szCs w:val="26"/>
        </w:rPr>
        <w:t xml:space="preserve"> </w:t>
      </w:r>
      <w:r w:rsidR="00697412" w:rsidRPr="008D03A6">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8D03A6">
        <w:rPr>
          <w:rFonts w:ascii="Crimson Text" w:hAnsi="Crimson Text"/>
          <w:color w:val="000000" w:themeColor="text1"/>
          <w:sz w:val="26"/>
          <w:szCs w:val="26"/>
        </w:rPr>
        <w:t>nos pastos que crecían sobre la orilla</w:t>
      </w:r>
      <w:r w:rsidR="00697412" w:rsidRPr="008D03A6">
        <w:rPr>
          <w:rFonts w:ascii="Crimson Text" w:hAnsi="Crimson Text"/>
          <w:color w:val="000000" w:themeColor="text1"/>
          <w:sz w:val="26"/>
          <w:szCs w:val="26"/>
        </w:rPr>
        <w:t xml:space="preserve"> del lago.</w:t>
      </w:r>
    </w:p>
    <w:p w:rsidR="00AD6436" w:rsidRPr="008D03A6" w:rsidRDefault="00AD6436"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–Sé que después de las pruebas me alej</w:t>
      </w:r>
      <w:r w:rsidR="009D7C66" w:rsidRPr="008D03A6">
        <w:rPr>
          <w:rFonts w:ascii="Crimson Text" w:hAnsi="Crimson Text"/>
          <w:color w:val="000000" w:themeColor="text1"/>
          <w:sz w:val="26"/>
          <w:szCs w:val="26"/>
        </w:rPr>
        <w:t>ar</w:t>
      </w:r>
      <w:r w:rsidRPr="008D03A6">
        <w:rPr>
          <w:rFonts w:ascii="Crimson Text" w:hAnsi="Crimson Text"/>
          <w:color w:val="000000" w:themeColor="text1"/>
          <w:sz w:val="26"/>
          <w:szCs w:val="26"/>
        </w:rPr>
        <w:t>é de Agatha, seguramente será asignada</w:t>
      </w:r>
      <w:r w:rsidR="00FE537B" w:rsidRPr="008D03A6">
        <w:rPr>
          <w:rFonts w:ascii="Crimson Text" w:hAnsi="Crimson Text"/>
          <w:color w:val="000000" w:themeColor="text1"/>
          <w:sz w:val="26"/>
          <w:szCs w:val="26"/>
        </w:rPr>
        <w:t xml:space="preserve"> como auxiliar de entrenamiento</w:t>
      </w:r>
      <w:r w:rsidRPr="008D03A6">
        <w:rPr>
          <w:rFonts w:ascii="Crimson Text" w:hAnsi="Crimson Text"/>
          <w:color w:val="000000" w:themeColor="text1"/>
          <w:sz w:val="26"/>
          <w:szCs w:val="26"/>
        </w:rPr>
        <w:t xml:space="preserve"> a un nuevo recluta. </w:t>
      </w:r>
      <w:r w:rsidR="00A85B30" w:rsidRPr="008D03A6">
        <w:rPr>
          <w:rFonts w:ascii="Crimson Text" w:hAnsi="Crimson Text"/>
          <w:color w:val="000000" w:themeColor="text1"/>
          <w:sz w:val="26"/>
          <w:szCs w:val="26"/>
        </w:rPr>
        <w:t>Será</w:t>
      </w:r>
      <w:r w:rsidRPr="008D03A6">
        <w:rPr>
          <w:rFonts w:ascii="Crimson Text" w:hAnsi="Crimson Text"/>
          <w:color w:val="000000" w:themeColor="text1"/>
          <w:sz w:val="26"/>
          <w:szCs w:val="26"/>
        </w:rPr>
        <w:t xml:space="preserve"> difícil</w:t>
      </w:r>
      <w:r w:rsidR="00A85B30" w:rsidRPr="008D03A6">
        <w:rPr>
          <w:rFonts w:ascii="Crimson Text" w:hAnsi="Crimson Text"/>
          <w:color w:val="000000" w:themeColor="text1"/>
          <w:sz w:val="26"/>
          <w:szCs w:val="26"/>
        </w:rPr>
        <w:t xml:space="preserve"> aceptarlo</w:t>
      </w:r>
      <w:r w:rsidRPr="008D03A6">
        <w:rPr>
          <w:rFonts w:ascii="Crimson Text" w:hAnsi="Crimson Text"/>
          <w:color w:val="000000" w:themeColor="text1"/>
          <w:sz w:val="26"/>
          <w:szCs w:val="26"/>
        </w:rPr>
        <w:t xml:space="preserve">, pero </w:t>
      </w:r>
      <w:del w:id="60" w:author="Paula Castrilli" w:date="2025-05-26T18:43:00Z">
        <w:r w:rsidRPr="008D03A6" w:rsidDel="002F142A">
          <w:rPr>
            <w:rFonts w:ascii="Crimson Text" w:hAnsi="Crimson Text"/>
            <w:color w:val="000000" w:themeColor="text1"/>
            <w:sz w:val="26"/>
            <w:szCs w:val="26"/>
          </w:rPr>
          <w:delText>no tiene comparación con verla morir</w:delText>
        </w:r>
      </w:del>
      <w:ins w:id="61" w:author="Paula Castrilli" w:date="2025-05-26T18:43:00Z">
        <w:r w:rsidR="002F142A">
          <w:rPr>
            <w:rFonts w:ascii="Crimson Text" w:hAnsi="Crimson Text"/>
            <w:color w:val="000000" w:themeColor="text1"/>
            <w:sz w:val="26"/>
            <w:szCs w:val="26"/>
          </w:rPr>
          <w:t>prefiero eso a verla morir</w:t>
        </w:r>
      </w:ins>
      <w:r w:rsidRPr="008D03A6">
        <w:rPr>
          <w:rFonts w:ascii="Crimson Text" w:hAnsi="Crimson Text"/>
          <w:color w:val="000000" w:themeColor="text1"/>
          <w:sz w:val="26"/>
          <w:szCs w:val="26"/>
        </w:rPr>
        <w:t>.</w:t>
      </w:r>
    </w:p>
    <w:p w:rsidR="00AD6436" w:rsidRPr="008D03A6" w:rsidRDefault="00AD6436"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–Puedes estar tranquilo ahora, ya sab</w:t>
      </w:r>
      <w:ins w:id="62" w:author="Paula Castrilli" w:date="2025-05-26T18:43:00Z">
        <w:r w:rsidR="002F142A">
          <w:rPr>
            <w:rFonts w:ascii="Crimson Text" w:hAnsi="Crimson Text"/>
            <w:color w:val="000000" w:themeColor="text1"/>
            <w:sz w:val="26"/>
            <w:szCs w:val="26"/>
          </w:rPr>
          <w:t>e</w:t>
        </w:r>
      </w:ins>
      <w:del w:id="63" w:author="Paula Castrilli" w:date="2025-05-26T18:43:00Z">
        <w:r w:rsidRPr="008D03A6" w:rsidDel="002F142A">
          <w:rPr>
            <w:rFonts w:ascii="Crimson Text" w:hAnsi="Crimson Text"/>
            <w:color w:val="000000" w:themeColor="text1"/>
            <w:sz w:val="26"/>
            <w:szCs w:val="26"/>
          </w:rPr>
          <w:delText>é</w:delText>
        </w:r>
      </w:del>
      <w:r w:rsidRPr="008D03A6">
        <w:rPr>
          <w:rFonts w:ascii="Crimson Text" w:hAnsi="Crimson Text"/>
          <w:color w:val="000000" w:themeColor="text1"/>
          <w:sz w:val="26"/>
          <w:szCs w:val="26"/>
        </w:rPr>
        <w:t xml:space="preserve">s que no </w:t>
      </w:r>
      <w:r w:rsidR="00A85B30" w:rsidRPr="008D03A6">
        <w:rPr>
          <w:rFonts w:ascii="Crimson Text" w:hAnsi="Crimson Text"/>
          <w:color w:val="000000" w:themeColor="text1"/>
          <w:sz w:val="26"/>
          <w:szCs w:val="26"/>
        </w:rPr>
        <w:t>sucedió, ella está a salvo –afirm</w:t>
      </w:r>
      <w:r w:rsidRPr="008D03A6">
        <w:rPr>
          <w:rFonts w:ascii="Crimson Text" w:hAnsi="Crimson Text"/>
          <w:color w:val="000000" w:themeColor="text1"/>
          <w:sz w:val="26"/>
          <w:szCs w:val="26"/>
        </w:rPr>
        <w:t xml:space="preserve">ó Elena, mientras </w:t>
      </w:r>
      <w:del w:id="64" w:author="Paula Castrilli" w:date="2025-05-26T18:43:00Z">
        <w:r w:rsidRPr="008D03A6" w:rsidDel="002F142A">
          <w:rPr>
            <w:rFonts w:ascii="Crimson Text" w:hAnsi="Crimson Text"/>
            <w:color w:val="000000" w:themeColor="text1"/>
            <w:sz w:val="26"/>
            <w:szCs w:val="26"/>
          </w:rPr>
          <w:delText>señalaba a la yegua</w:delText>
        </w:r>
      </w:del>
      <w:ins w:id="65" w:author="Paula Castrilli" w:date="2025-05-26T18:43:00Z">
        <w:r w:rsidR="002F142A">
          <w:rPr>
            <w:rFonts w:ascii="Crimson Text" w:hAnsi="Crimson Text"/>
            <w:color w:val="000000" w:themeColor="text1"/>
            <w:sz w:val="26"/>
            <w:szCs w:val="26"/>
          </w:rPr>
          <w:t>lo miraba con ternura</w:t>
        </w:r>
      </w:ins>
      <w:r w:rsidRPr="008D03A6">
        <w:rPr>
          <w:rFonts w:ascii="Crimson Text" w:hAnsi="Crimson Text"/>
          <w:color w:val="000000" w:themeColor="text1"/>
          <w:sz w:val="26"/>
          <w:szCs w:val="26"/>
        </w:rPr>
        <w:t>.</w:t>
      </w:r>
    </w:p>
    <w:p w:rsidR="00697412" w:rsidRPr="008D03A6" w:rsidRDefault="005B1F40"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4F29D6" w:rsidRPr="008D03A6">
        <w:rPr>
          <w:rFonts w:ascii="Crimson Text" w:hAnsi="Crimson Text"/>
          <w:color w:val="000000" w:themeColor="text1"/>
          <w:sz w:val="26"/>
          <w:szCs w:val="26"/>
        </w:rPr>
        <w:t>Aún hay más –</w:t>
      </w:r>
      <w:del w:id="66" w:author="Paula Castrilli" w:date="2025-05-26T18:50:00Z">
        <w:r w:rsidR="004F29D6" w:rsidRPr="008D03A6" w:rsidDel="003C29C8">
          <w:rPr>
            <w:rFonts w:ascii="Crimson Text" w:hAnsi="Crimson Text"/>
            <w:color w:val="000000" w:themeColor="text1"/>
            <w:sz w:val="26"/>
            <w:szCs w:val="26"/>
          </w:rPr>
          <w:delText>dijo, misterioso</w:delText>
        </w:r>
      </w:del>
      <w:ins w:id="67" w:author="Paula Castrilli" w:date="2025-05-26T18:50:00Z">
        <w:r w:rsidR="003C29C8">
          <w:rPr>
            <w:rFonts w:ascii="Crimson Text" w:hAnsi="Crimson Text"/>
            <w:color w:val="000000" w:themeColor="text1"/>
            <w:sz w:val="26"/>
            <w:szCs w:val="26"/>
          </w:rPr>
          <w:t>agregó, con cautela</w:t>
        </w:r>
      </w:ins>
      <w:r w:rsidR="004F29D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w:t>
      </w:r>
      <w:r w:rsidR="008547E4" w:rsidRPr="008D03A6">
        <w:rPr>
          <w:rFonts w:ascii="Crimson Text" w:hAnsi="Crimson Text"/>
          <w:color w:val="000000" w:themeColor="text1"/>
          <w:sz w:val="26"/>
          <w:szCs w:val="26"/>
        </w:rPr>
        <w:t xml:space="preserve">uve una </w:t>
      </w:r>
      <w:r w:rsidR="003F35A7" w:rsidRPr="008D03A6">
        <w:rPr>
          <w:rFonts w:ascii="Crimson Text" w:hAnsi="Crimson Text"/>
          <w:color w:val="000000" w:themeColor="text1"/>
          <w:sz w:val="26"/>
          <w:szCs w:val="26"/>
        </w:rPr>
        <w:t>dura experiencia</w:t>
      </w:r>
      <w:r w:rsidR="004F29D6" w:rsidRPr="008D03A6">
        <w:rPr>
          <w:rFonts w:ascii="Crimson Text" w:hAnsi="Crimson Text"/>
          <w:color w:val="000000" w:themeColor="text1"/>
          <w:sz w:val="26"/>
          <w:szCs w:val="26"/>
        </w:rPr>
        <w:t xml:space="preserve"> </w:t>
      </w:r>
      <w:del w:id="68" w:author="Paula Castrilli" w:date="2025-05-26T18:50:00Z">
        <w:r w:rsidR="004F29D6" w:rsidRPr="008D03A6" w:rsidDel="003C29C8">
          <w:rPr>
            <w:rFonts w:ascii="Crimson Text" w:hAnsi="Crimson Text"/>
            <w:color w:val="000000" w:themeColor="text1"/>
            <w:sz w:val="26"/>
            <w:szCs w:val="26"/>
          </w:rPr>
          <w:delText>contigo</w:delText>
        </w:r>
      </w:del>
      <w:ins w:id="69" w:author="Paula Castrilli" w:date="2025-05-26T18:50:00Z">
        <w:r w:rsidR="003C29C8">
          <w:rPr>
            <w:rFonts w:ascii="Crimson Text" w:hAnsi="Crimson Text"/>
            <w:color w:val="000000" w:themeColor="text1"/>
            <w:sz w:val="26"/>
            <w:szCs w:val="26"/>
          </w:rPr>
          <w:t>con una ilusión que se asemejaba a ti</w:t>
        </w:r>
      </w:ins>
      <w:r w:rsidR="008547E4" w:rsidRPr="008D03A6">
        <w:rPr>
          <w:rFonts w:ascii="Crimson Text" w:hAnsi="Crimson Text"/>
          <w:color w:val="000000" w:themeColor="text1"/>
          <w:sz w:val="26"/>
          <w:szCs w:val="26"/>
        </w:rPr>
        <w:t>.</w:t>
      </w:r>
    </w:p>
    <w:p w:rsidR="008547E4" w:rsidRPr="008D03A6" w:rsidRDefault="008547E4" w:rsidP="00697412">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Tambi</w:t>
      </w:r>
      <w:r w:rsidR="003F35A7" w:rsidRPr="008D03A6">
        <w:rPr>
          <w:rFonts w:ascii="Crimson Text" w:hAnsi="Crimson Text"/>
          <w:color w:val="000000" w:themeColor="text1"/>
          <w:sz w:val="26"/>
          <w:szCs w:val="26"/>
        </w:rPr>
        <w:t>én me viste</w:t>
      </w:r>
      <w:r w:rsidRPr="008D03A6">
        <w:rPr>
          <w:rFonts w:ascii="Crimson Text" w:hAnsi="Crimson Text"/>
          <w:color w:val="000000" w:themeColor="text1"/>
          <w:sz w:val="26"/>
          <w:szCs w:val="26"/>
        </w:rPr>
        <w:t xml:space="preserve"> morir? –</w:t>
      </w:r>
      <w:del w:id="70" w:author="Paula Castrilli" w:date="2025-05-26T18:50:00Z">
        <w:r w:rsidRPr="008D03A6" w:rsidDel="003C29C8">
          <w:rPr>
            <w:rFonts w:ascii="Crimson Text" w:hAnsi="Crimson Text"/>
            <w:color w:val="000000" w:themeColor="text1"/>
            <w:sz w:val="26"/>
            <w:szCs w:val="26"/>
          </w:rPr>
          <w:delText xml:space="preserve">indagó </w:delText>
        </w:r>
      </w:del>
      <w:ins w:id="71" w:author="Paula Castrilli" w:date="2025-05-26T18:50:00Z">
        <w:r w:rsidR="003C29C8">
          <w:rPr>
            <w:rFonts w:ascii="Crimson Text" w:hAnsi="Crimson Text"/>
            <w:color w:val="000000" w:themeColor="text1"/>
            <w:sz w:val="26"/>
            <w:szCs w:val="26"/>
          </w:rPr>
          <w:t>preguntó</w:t>
        </w:r>
        <w:r w:rsidR="003C29C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princesa, sorprendida.</w:t>
      </w:r>
    </w:p>
    <w:p w:rsidR="003F35A7" w:rsidRPr="008D03A6" w:rsidRDefault="003F35A7"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w:t>
      </w:r>
      <w:r w:rsidR="007635AC" w:rsidRPr="008D03A6">
        <w:rPr>
          <w:rFonts w:ascii="Crimson Text" w:hAnsi="Crimson Text"/>
          <w:color w:val="000000" w:themeColor="text1"/>
          <w:sz w:val="26"/>
          <w:szCs w:val="26"/>
        </w:rPr>
        <w:t xml:space="preserve">pero </w:t>
      </w:r>
      <w:r w:rsidR="004F29D6" w:rsidRPr="008D03A6">
        <w:rPr>
          <w:rFonts w:ascii="Crimson Text" w:hAnsi="Crimson Text"/>
          <w:color w:val="000000" w:themeColor="text1"/>
          <w:sz w:val="26"/>
          <w:szCs w:val="26"/>
        </w:rPr>
        <w:t>conocí</w:t>
      </w:r>
      <w:r w:rsidRPr="008D03A6">
        <w:rPr>
          <w:rFonts w:ascii="Crimson Text" w:hAnsi="Crimson Text"/>
          <w:color w:val="000000" w:themeColor="text1"/>
          <w:sz w:val="26"/>
          <w:szCs w:val="26"/>
        </w:rPr>
        <w:t xml:space="preserve"> una parte de ti</w:t>
      </w:r>
      <w:del w:id="72" w:author="Paula Castrilli" w:date="2025-05-26T18:50:00Z">
        <w:r w:rsidRPr="008D03A6" w:rsidDel="003C29C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desearía que </w:t>
      </w:r>
      <w:r w:rsidR="00D85D26" w:rsidRPr="008D03A6">
        <w:rPr>
          <w:rFonts w:ascii="Crimson Text" w:hAnsi="Crimson Text"/>
          <w:color w:val="000000" w:themeColor="text1"/>
          <w:sz w:val="26"/>
          <w:szCs w:val="26"/>
        </w:rPr>
        <w:t>existiera</w:t>
      </w:r>
      <w:r w:rsidR="004F29D6" w:rsidRPr="008D03A6">
        <w:rPr>
          <w:rFonts w:ascii="Crimson Text" w:hAnsi="Crimson Text"/>
          <w:color w:val="000000" w:themeColor="text1"/>
          <w:sz w:val="26"/>
          <w:szCs w:val="26"/>
        </w:rPr>
        <w:t xml:space="preserve"> sólo en aquella</w:t>
      </w:r>
      <w:r w:rsidRPr="008D03A6">
        <w:rPr>
          <w:rFonts w:ascii="Crimson Text" w:hAnsi="Crimson Text"/>
          <w:color w:val="000000" w:themeColor="text1"/>
          <w:sz w:val="26"/>
          <w:szCs w:val="26"/>
        </w:rPr>
        <w:t xml:space="preserve"> alucinación –soltó, aportando aún más intriga.</w:t>
      </w:r>
    </w:p>
    <w:p w:rsidR="003F35A7" w:rsidRPr="008D03A6" w:rsidRDefault="003F35A7"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–Adelante, </w:t>
      </w:r>
      <w:ins w:id="73" w:author="Paula Castrilli" w:date="2025-05-26T18:50:00Z">
        <w:r w:rsidR="003C29C8">
          <w:rPr>
            <w:rFonts w:ascii="Crimson Text" w:hAnsi="Crimson Text"/>
            <w:color w:val="000000" w:themeColor="text1"/>
            <w:sz w:val="26"/>
            <w:szCs w:val="26"/>
          </w:rPr>
          <w:t xml:space="preserve">dime </w:t>
        </w:r>
      </w:ins>
      <w:r w:rsidRPr="008D03A6">
        <w:rPr>
          <w:rFonts w:ascii="Crimson Text" w:hAnsi="Crimson Text"/>
          <w:color w:val="000000" w:themeColor="text1"/>
          <w:sz w:val="26"/>
          <w:szCs w:val="26"/>
        </w:rPr>
        <w:t>qu</w:t>
      </w:r>
      <w:ins w:id="74" w:author="Paula Castrilli" w:date="2025-05-26T18:50:00Z">
        <w:r w:rsidR="003C29C8">
          <w:rPr>
            <w:rFonts w:ascii="Crimson Text" w:hAnsi="Crimson Text"/>
            <w:color w:val="000000" w:themeColor="text1"/>
            <w:sz w:val="26"/>
            <w:szCs w:val="26"/>
          </w:rPr>
          <w:t>é</w:t>
        </w:r>
      </w:ins>
      <w:del w:id="75" w:author="Paula Castrilli" w:date="2025-05-26T18:50:00Z">
        <w:r w:rsidRPr="008D03A6" w:rsidDel="003C29C8">
          <w:rPr>
            <w:rFonts w:ascii="Crimson Text" w:hAnsi="Crimson Text"/>
            <w:color w:val="000000" w:themeColor="text1"/>
            <w:sz w:val="26"/>
            <w:szCs w:val="26"/>
          </w:rPr>
          <w:delText>e</w:delText>
        </w:r>
      </w:del>
      <w:r w:rsidRPr="008D03A6">
        <w:rPr>
          <w:rFonts w:ascii="Crimson Text" w:hAnsi="Crimson Text"/>
          <w:color w:val="000000" w:themeColor="text1"/>
          <w:sz w:val="26"/>
          <w:szCs w:val="26"/>
        </w:rPr>
        <w:t xml:space="preserve"> viste de mí</w:t>
      </w:r>
      <w:r w:rsidR="00261810" w:rsidRPr="008D03A6">
        <w:rPr>
          <w:rFonts w:ascii="Crimson Text" w:hAnsi="Crimson Text"/>
          <w:color w:val="000000" w:themeColor="text1"/>
          <w:sz w:val="26"/>
          <w:szCs w:val="26"/>
        </w:rPr>
        <w:t xml:space="preserve"> –</w:t>
      </w:r>
      <w:del w:id="76" w:author="Paula Castrilli" w:date="2025-05-26T18:53:00Z">
        <w:r w:rsidR="00261810" w:rsidRPr="008D03A6" w:rsidDel="003C29C8">
          <w:rPr>
            <w:rFonts w:ascii="Crimson Text" w:hAnsi="Crimson Text"/>
            <w:color w:val="000000" w:themeColor="text1"/>
            <w:sz w:val="26"/>
            <w:szCs w:val="26"/>
          </w:rPr>
          <w:delText>dijo</w:delText>
        </w:r>
      </w:del>
      <w:ins w:id="77" w:author="Paula Castrilli" w:date="2025-05-26T18:53:00Z">
        <w:r w:rsidR="003C29C8">
          <w:rPr>
            <w:rFonts w:ascii="Crimson Text" w:hAnsi="Crimson Text"/>
            <w:color w:val="000000" w:themeColor="text1"/>
            <w:sz w:val="26"/>
            <w:szCs w:val="26"/>
          </w:rPr>
          <w:t>lo instó a continuar</w:t>
        </w:r>
      </w:ins>
      <w:r w:rsidR="00261810" w:rsidRPr="008D03A6">
        <w:rPr>
          <w:rFonts w:ascii="Crimson Text" w:hAnsi="Crimson Text"/>
          <w:color w:val="000000" w:themeColor="text1"/>
          <w:sz w:val="26"/>
          <w:szCs w:val="26"/>
        </w:rPr>
        <w:t>, ansiosa.</w:t>
      </w:r>
    </w:p>
    <w:p w:rsidR="00261810" w:rsidRPr="008D03A6" w:rsidRDefault="00261810"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–Tenías tu vida resuelta, una gran boda, </w:t>
      </w:r>
      <w:del w:id="78" w:author="Paula Castrilli" w:date="2025-05-26T18:53:00Z">
        <w:r w:rsidRPr="008D03A6" w:rsidDel="003C29C8">
          <w:rPr>
            <w:rFonts w:ascii="Crimson Text" w:hAnsi="Crimson Text"/>
            <w:color w:val="000000" w:themeColor="text1"/>
            <w:sz w:val="26"/>
            <w:szCs w:val="26"/>
          </w:rPr>
          <w:delText xml:space="preserve">hasta </w:delText>
        </w:r>
      </w:del>
      <w:ins w:id="79" w:author="Paula Castrilli" w:date="2025-05-26T18:53:00Z">
        <w:r w:rsidR="003C29C8">
          <w:rPr>
            <w:rFonts w:ascii="Crimson Text" w:hAnsi="Crimson Text"/>
            <w:color w:val="000000" w:themeColor="text1"/>
            <w:sz w:val="26"/>
            <w:szCs w:val="26"/>
          </w:rPr>
          <w:t>e incluso</w:t>
        </w:r>
        <w:r w:rsidR="003C29C8" w:rsidRPr="008D03A6">
          <w:rPr>
            <w:rFonts w:ascii="Crimson Text" w:hAnsi="Crimson Text"/>
            <w:color w:val="000000" w:themeColor="text1"/>
            <w:sz w:val="26"/>
            <w:szCs w:val="26"/>
          </w:rPr>
          <w:t xml:space="preserve"> </w:t>
        </w:r>
      </w:ins>
      <w:r w:rsidR="004F29D6" w:rsidRPr="008D03A6">
        <w:rPr>
          <w:rFonts w:ascii="Crimson Text" w:hAnsi="Crimson Text"/>
          <w:color w:val="000000" w:themeColor="text1"/>
          <w:sz w:val="26"/>
          <w:szCs w:val="26"/>
        </w:rPr>
        <w:t xml:space="preserve">poseías </w:t>
      </w:r>
      <w:r w:rsidRPr="008D03A6">
        <w:rPr>
          <w:rFonts w:ascii="Crimson Text" w:hAnsi="Crimson Text"/>
          <w:color w:val="000000" w:themeColor="text1"/>
          <w:sz w:val="26"/>
          <w:szCs w:val="26"/>
        </w:rPr>
        <w:t>un dragón rojo. Y yo había quedado fuera de todo.</w:t>
      </w:r>
    </w:p>
    <w:p w:rsidR="00261810" w:rsidRPr="008D03A6" w:rsidRDefault="00261810" w:rsidP="00697412">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Un dragón rojo! –exclamó, y se echó a reír con ganas.</w:t>
      </w:r>
    </w:p>
    <w:p w:rsidR="00261810" w:rsidRPr="008D03A6" w:rsidRDefault="00261810" w:rsidP="00697412">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Por qué te ríes? Fue </w:t>
      </w:r>
      <w:del w:id="80" w:author="Paula Castrilli" w:date="2025-05-26T18:54:00Z">
        <w:r w:rsidRPr="008D03A6" w:rsidDel="003C29C8">
          <w:rPr>
            <w:rFonts w:ascii="Crimson Text" w:hAnsi="Crimson Text"/>
            <w:color w:val="000000" w:themeColor="text1"/>
            <w:sz w:val="26"/>
            <w:szCs w:val="26"/>
          </w:rPr>
          <w:delText xml:space="preserve">dramático </w:delText>
        </w:r>
      </w:del>
      <w:ins w:id="81" w:author="Paula Castrilli" w:date="2025-05-26T18:54:00Z">
        <w:r w:rsidR="003C29C8">
          <w:rPr>
            <w:rFonts w:ascii="Crimson Text" w:hAnsi="Crimson Text"/>
            <w:color w:val="000000" w:themeColor="text1"/>
            <w:sz w:val="26"/>
            <w:szCs w:val="26"/>
          </w:rPr>
          <w:t>traumático</w:t>
        </w:r>
        <w:r w:rsidR="003C29C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w:t>
      </w:r>
      <w:del w:id="82" w:author="Paula Castrilli" w:date="2025-05-26T18:54:00Z">
        <w:r w:rsidRPr="008D03A6" w:rsidDel="003C29C8">
          <w:rPr>
            <w:rFonts w:ascii="Crimson Text" w:hAnsi="Crimson Text"/>
            <w:color w:val="000000" w:themeColor="text1"/>
            <w:sz w:val="26"/>
            <w:szCs w:val="26"/>
          </w:rPr>
          <w:delText>exclamó</w:delText>
        </w:r>
      </w:del>
      <w:ins w:id="83" w:author="Paula Castrilli" w:date="2025-05-26T18:54:00Z">
        <w:r w:rsidR="003C29C8">
          <w:rPr>
            <w:rFonts w:ascii="Crimson Text" w:hAnsi="Crimson Text"/>
            <w:color w:val="000000" w:themeColor="text1"/>
            <w:sz w:val="26"/>
            <w:szCs w:val="26"/>
          </w:rPr>
          <w:t>se quejó</w:t>
        </w:r>
      </w:ins>
      <w:r w:rsidRPr="008D03A6">
        <w:rPr>
          <w:rFonts w:ascii="Crimson Text" w:hAnsi="Crimson Text"/>
          <w:color w:val="000000" w:themeColor="text1"/>
          <w:sz w:val="26"/>
          <w:szCs w:val="26"/>
        </w:rPr>
        <w:t xml:space="preserve">, </w:t>
      </w:r>
      <w:r w:rsidR="00B75DE8" w:rsidRPr="008D03A6">
        <w:rPr>
          <w:rFonts w:ascii="Crimson Text" w:hAnsi="Crimson Text"/>
          <w:color w:val="000000" w:themeColor="text1"/>
          <w:sz w:val="26"/>
          <w:szCs w:val="26"/>
        </w:rPr>
        <w:t xml:space="preserve">algo </w:t>
      </w:r>
      <w:del w:id="84" w:author="Paula Castrilli" w:date="2025-05-26T18:54:00Z">
        <w:r w:rsidR="00B75DE8" w:rsidRPr="008D03A6" w:rsidDel="003C29C8">
          <w:rPr>
            <w:rFonts w:ascii="Crimson Text" w:hAnsi="Crimson Text"/>
            <w:color w:val="000000" w:themeColor="text1"/>
            <w:sz w:val="26"/>
            <w:szCs w:val="26"/>
          </w:rPr>
          <w:delText>irritado</w:delText>
        </w:r>
        <w:r w:rsidR="00465A2A" w:rsidRPr="008D03A6" w:rsidDel="003C29C8">
          <w:rPr>
            <w:rFonts w:ascii="Crimson Text" w:hAnsi="Crimson Text"/>
            <w:color w:val="000000" w:themeColor="text1"/>
            <w:sz w:val="26"/>
            <w:szCs w:val="26"/>
          </w:rPr>
          <w:delText xml:space="preserve"> </w:delText>
        </w:r>
      </w:del>
      <w:ins w:id="85" w:author="Paula Castrilli" w:date="2025-05-26T18:54:00Z">
        <w:r w:rsidR="003C29C8">
          <w:rPr>
            <w:rFonts w:ascii="Crimson Text" w:hAnsi="Crimson Text"/>
            <w:color w:val="000000" w:themeColor="text1"/>
            <w:sz w:val="26"/>
            <w:szCs w:val="26"/>
          </w:rPr>
          <w:t>molesto</w:t>
        </w:r>
        <w:r w:rsidR="003C29C8" w:rsidRPr="008D03A6">
          <w:rPr>
            <w:rFonts w:ascii="Crimson Text" w:hAnsi="Crimson Text"/>
            <w:color w:val="000000" w:themeColor="text1"/>
            <w:sz w:val="26"/>
            <w:szCs w:val="26"/>
          </w:rPr>
          <w:t xml:space="preserve"> </w:t>
        </w:r>
      </w:ins>
      <w:r w:rsidR="00465A2A" w:rsidRPr="008D03A6">
        <w:rPr>
          <w:rFonts w:ascii="Crimson Text" w:hAnsi="Crimson Text"/>
          <w:color w:val="000000" w:themeColor="text1"/>
          <w:sz w:val="26"/>
          <w:szCs w:val="26"/>
        </w:rPr>
        <w:t>por las risas.</w:t>
      </w:r>
    </w:p>
    <w:p w:rsidR="00465A2A" w:rsidRPr="008D03A6" w:rsidRDefault="00465A2A"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–Sería imposible que </w:t>
      </w:r>
      <w:r w:rsidR="00E15D4E" w:rsidRPr="008D03A6">
        <w:rPr>
          <w:rFonts w:ascii="Crimson Text" w:hAnsi="Crimson Text"/>
          <w:color w:val="000000" w:themeColor="text1"/>
          <w:sz w:val="26"/>
          <w:szCs w:val="26"/>
        </w:rPr>
        <w:t>tuviera un dragón rojo. Sabes que los dragones rojos… –</w:t>
      </w:r>
      <w:del w:id="86" w:author="Paula Castrilli" w:date="2025-05-26T18:54:00Z">
        <w:r w:rsidR="00E15D4E" w:rsidRPr="008D03A6" w:rsidDel="003C29C8">
          <w:rPr>
            <w:rFonts w:ascii="Crimson Text" w:hAnsi="Crimson Text"/>
            <w:color w:val="000000" w:themeColor="text1"/>
            <w:sz w:val="26"/>
            <w:szCs w:val="26"/>
          </w:rPr>
          <w:delText>dijo, y</w:delText>
        </w:r>
      </w:del>
      <w:ins w:id="87" w:author="Paula Castrilli" w:date="2025-05-26T18:55:00Z">
        <w:r w:rsidR="003C29C8">
          <w:rPr>
            <w:rFonts w:ascii="Crimson Text" w:hAnsi="Crimson Text"/>
            <w:color w:val="000000" w:themeColor="text1"/>
            <w:sz w:val="26"/>
            <w:szCs w:val="26"/>
          </w:rPr>
          <w:t xml:space="preserve"> </w:t>
        </w:r>
      </w:ins>
      <w:ins w:id="88" w:author="Paula Castrilli" w:date="2025-05-26T18:54:00Z">
        <w:r w:rsidR="003C29C8">
          <w:rPr>
            <w:rFonts w:ascii="Crimson Text" w:hAnsi="Crimson Text"/>
            <w:color w:val="000000" w:themeColor="text1"/>
            <w:sz w:val="26"/>
            <w:szCs w:val="26"/>
          </w:rPr>
          <w:t>comenz</w:t>
        </w:r>
      </w:ins>
      <w:ins w:id="89" w:author="Paula Castrilli" w:date="2025-05-26T18:55:00Z">
        <w:r w:rsidR="003C29C8">
          <w:rPr>
            <w:rFonts w:ascii="Crimson Text" w:hAnsi="Crimson Text"/>
            <w:color w:val="000000" w:themeColor="text1"/>
            <w:sz w:val="26"/>
            <w:szCs w:val="26"/>
          </w:rPr>
          <w:t>ó</w:t>
        </w:r>
      </w:ins>
      <w:ins w:id="90" w:author="Paula Castrilli" w:date="2025-05-26T18:54:00Z">
        <w:r w:rsidR="003C29C8">
          <w:rPr>
            <w:rFonts w:ascii="Crimson Text" w:hAnsi="Crimson Text"/>
            <w:color w:val="000000" w:themeColor="text1"/>
            <w:sz w:val="26"/>
            <w:szCs w:val="26"/>
          </w:rPr>
          <w:t xml:space="preserve"> a e</w:t>
        </w:r>
      </w:ins>
      <w:ins w:id="91" w:author="Paula Castrilli" w:date="2025-05-26T18:55:00Z">
        <w:r w:rsidR="003C29C8">
          <w:rPr>
            <w:rFonts w:ascii="Crimson Text" w:hAnsi="Crimson Text"/>
            <w:color w:val="000000" w:themeColor="text1"/>
            <w:sz w:val="26"/>
            <w:szCs w:val="26"/>
          </w:rPr>
          <w:t>xp</w:t>
        </w:r>
      </w:ins>
      <w:ins w:id="92" w:author="Paula Castrilli" w:date="2025-05-26T18:54:00Z">
        <w:r w:rsidR="003C29C8">
          <w:rPr>
            <w:rFonts w:ascii="Crimson Text" w:hAnsi="Crimson Text"/>
            <w:color w:val="000000" w:themeColor="text1"/>
            <w:sz w:val="26"/>
            <w:szCs w:val="26"/>
          </w:rPr>
          <w:t>licar, pero</w:t>
        </w:r>
      </w:ins>
      <w:r w:rsidR="00E15D4E" w:rsidRPr="008D03A6">
        <w:rPr>
          <w:rFonts w:ascii="Crimson Text" w:hAnsi="Crimson Text"/>
          <w:color w:val="000000" w:themeColor="text1"/>
          <w:sz w:val="26"/>
          <w:szCs w:val="26"/>
        </w:rPr>
        <w:t xml:space="preserve"> fue interrumpida por Eros.</w:t>
      </w:r>
    </w:p>
    <w:p w:rsidR="00E15D4E" w:rsidRPr="008D03A6" w:rsidRDefault="00E15D4E"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–Ya sé cómo son los dragones rojos, casi fui devorado por uno de ellos. Antes no sabía de dragones, pero ahora soy un experto</w:t>
      </w:r>
      <w:ins w:id="93" w:author="Paula Castrilli" w:date="2025-05-26T18:55:00Z">
        <w:r w:rsidR="003C29C8">
          <w:rPr>
            <w:rFonts w:ascii="Crimson Text" w:hAnsi="Crimson Text"/>
            <w:color w:val="000000" w:themeColor="text1"/>
            <w:sz w:val="26"/>
            <w:szCs w:val="26"/>
          </w:rPr>
          <w:t xml:space="preserve"> </w:t>
        </w:r>
        <w:r w:rsidR="003C29C8" w:rsidRPr="008D03A6">
          <w:rPr>
            <w:rFonts w:ascii="Crimson Text" w:hAnsi="Crimson Text"/>
            <w:color w:val="000000" w:themeColor="text1"/>
            <w:sz w:val="26"/>
            <w:szCs w:val="26"/>
          </w:rPr>
          <w:t>–</w:t>
        </w:r>
        <w:r w:rsidR="003C29C8">
          <w:rPr>
            <w:rFonts w:ascii="Crimson Text" w:hAnsi="Crimson Text"/>
            <w:color w:val="000000" w:themeColor="text1"/>
            <w:sz w:val="26"/>
            <w:szCs w:val="26"/>
          </w:rPr>
          <w:t>dijo con ironía</w:t>
        </w:r>
        <w:r w:rsidR="003C29C8"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No creo que tus libros digan más de lo que aprendí allí adentro –</w:t>
      </w:r>
      <w:del w:id="94" w:author="Paula Castrilli" w:date="2025-05-26T18:55:00Z">
        <w:r w:rsidRPr="008D03A6" w:rsidDel="003C29C8">
          <w:rPr>
            <w:rFonts w:ascii="Crimson Text" w:hAnsi="Crimson Text"/>
            <w:color w:val="000000" w:themeColor="text1"/>
            <w:sz w:val="26"/>
            <w:szCs w:val="26"/>
          </w:rPr>
          <w:delText>retrucó</w:delText>
        </w:r>
      </w:del>
      <w:ins w:id="95" w:author="Paula Castrilli" w:date="2025-05-26T18:55:00Z">
        <w:r w:rsidR="003C29C8">
          <w:rPr>
            <w:rFonts w:ascii="Crimson Text" w:hAnsi="Crimson Text"/>
            <w:color w:val="000000" w:themeColor="text1"/>
            <w:sz w:val="26"/>
            <w:szCs w:val="26"/>
          </w:rPr>
          <w:t>replicó</w:t>
        </w:r>
      </w:ins>
      <w:ins w:id="96" w:author="Paula Castrilli" w:date="2025-05-26T18:56:00Z">
        <w:r w:rsidR="003C29C8">
          <w:rPr>
            <w:rFonts w:ascii="Crimson Text" w:hAnsi="Crimson Text"/>
            <w:color w:val="000000" w:themeColor="text1"/>
            <w:sz w:val="26"/>
            <w:szCs w:val="26"/>
          </w:rPr>
          <w:t xml:space="preserve"> </w:t>
        </w:r>
      </w:ins>
      <w:del w:id="97" w:author="Paula Castrilli" w:date="2025-05-26T18:56:00Z">
        <w:r w:rsidRPr="008D03A6" w:rsidDel="003C29C8">
          <w:rPr>
            <w:rFonts w:ascii="Crimson Text" w:hAnsi="Crimson Text"/>
            <w:color w:val="000000" w:themeColor="text1"/>
            <w:sz w:val="26"/>
            <w:szCs w:val="26"/>
          </w:rPr>
          <w:delText>, con ímpetu</w:delText>
        </w:r>
      </w:del>
      <w:ins w:id="98" w:author="Paula Castrilli" w:date="2025-05-26T18:56:00Z">
        <w:r w:rsidR="003C29C8">
          <w:rPr>
            <w:rFonts w:ascii="Crimson Text" w:hAnsi="Crimson Text"/>
            <w:color w:val="000000" w:themeColor="text1"/>
            <w:sz w:val="26"/>
            <w:szCs w:val="26"/>
          </w:rPr>
          <w:t>petulante</w:t>
        </w:r>
      </w:ins>
      <w:r w:rsidRPr="008D03A6">
        <w:rPr>
          <w:rFonts w:ascii="Crimson Text" w:hAnsi="Crimson Text"/>
          <w:color w:val="000000" w:themeColor="text1"/>
          <w:sz w:val="26"/>
          <w:szCs w:val="26"/>
        </w:rPr>
        <w:t>.</w:t>
      </w:r>
    </w:p>
    <w:p w:rsidR="00E15D4E" w:rsidRPr="008D03A6" w:rsidRDefault="00E15D4E"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BD45DE" w:rsidRPr="008D03A6">
        <w:rPr>
          <w:rFonts w:ascii="Crimson Text" w:hAnsi="Crimson Text"/>
          <w:color w:val="000000" w:themeColor="text1"/>
          <w:sz w:val="26"/>
          <w:szCs w:val="26"/>
        </w:rPr>
        <w:t>Está bien, experto en dragones</w:t>
      </w:r>
      <w:del w:id="99" w:author="Paula Castrilli" w:date="2025-05-26T18:56:00Z">
        <w:r w:rsidR="00BD45DE" w:rsidRPr="008D03A6" w:rsidDel="003C29C8">
          <w:rPr>
            <w:rFonts w:ascii="Crimson Text" w:hAnsi="Crimson Text"/>
            <w:color w:val="000000" w:themeColor="text1"/>
            <w:sz w:val="26"/>
            <w:szCs w:val="26"/>
          </w:rPr>
          <w:delText xml:space="preserve">. </w:delText>
        </w:r>
        <w:r w:rsidRPr="008D03A6" w:rsidDel="003C29C8">
          <w:rPr>
            <w:rFonts w:ascii="Crimson Text" w:hAnsi="Crimson Text"/>
            <w:color w:val="000000" w:themeColor="text1"/>
            <w:sz w:val="26"/>
            <w:szCs w:val="26"/>
          </w:rPr>
          <w:delText>T</w:delText>
        </w:r>
      </w:del>
      <w:ins w:id="100" w:author="Paula Castrilli" w:date="2025-05-26T18:56:00Z">
        <w:r w:rsidR="003C29C8">
          <w:rPr>
            <w:rFonts w:ascii="Crimson Text" w:hAnsi="Crimson Text"/>
            <w:color w:val="000000" w:themeColor="text1"/>
            <w:sz w:val="26"/>
            <w:szCs w:val="26"/>
          </w:rPr>
          <w:t>, t</w:t>
        </w:r>
      </w:ins>
      <w:r w:rsidR="00BD45DE" w:rsidRPr="008D03A6">
        <w:rPr>
          <w:rFonts w:ascii="Crimson Text" w:hAnsi="Crimson Text"/>
          <w:color w:val="000000" w:themeColor="text1"/>
          <w:sz w:val="26"/>
          <w:szCs w:val="26"/>
        </w:rPr>
        <w:t>endrás que contarme sobre ellos, entonces</w:t>
      </w:r>
      <w:r w:rsidR="004F29D6" w:rsidRPr="008D03A6">
        <w:rPr>
          <w:rFonts w:ascii="Crimson Text" w:hAnsi="Crimson Text"/>
          <w:color w:val="000000" w:themeColor="text1"/>
          <w:sz w:val="26"/>
          <w:szCs w:val="26"/>
        </w:rPr>
        <w:t>.</w:t>
      </w:r>
    </w:p>
    <w:p w:rsidR="00E15D4E" w:rsidRPr="008D03A6" w:rsidRDefault="00E15D4E"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–Tal vez,</w:t>
      </w:r>
      <w:r w:rsidR="004B1ECE" w:rsidRPr="008D03A6">
        <w:rPr>
          <w:rFonts w:ascii="Crimson Text" w:hAnsi="Crimson Text"/>
          <w:color w:val="000000" w:themeColor="text1"/>
          <w:sz w:val="26"/>
          <w:szCs w:val="26"/>
        </w:rPr>
        <w:t xml:space="preserve"> pero</w:t>
      </w:r>
      <w:r w:rsidRPr="008D03A6">
        <w:rPr>
          <w:rFonts w:ascii="Crimson Text" w:hAnsi="Crimson Text"/>
          <w:color w:val="000000" w:themeColor="text1"/>
          <w:sz w:val="26"/>
          <w:szCs w:val="26"/>
        </w:rPr>
        <w:t xml:space="preserve"> en otra ocasión. Esas criaturas no son como el dragón blanco con el que sueñas</w:t>
      </w:r>
      <w:ins w:id="101" w:author="Paula Castrilli" w:date="2025-05-26T18:56:00Z">
        <w:r w:rsidR="003C29C8">
          <w:rPr>
            <w:rFonts w:ascii="Crimson Text" w:hAnsi="Crimson Text"/>
            <w:color w:val="000000" w:themeColor="text1"/>
            <w:sz w:val="26"/>
            <w:szCs w:val="26"/>
          </w:rPr>
          <w:t xml:space="preserve"> </w:t>
        </w:r>
        <w:r w:rsidR="003C29C8" w:rsidRPr="008D03A6">
          <w:rPr>
            <w:rFonts w:ascii="Crimson Text" w:hAnsi="Crimson Text"/>
            <w:color w:val="000000" w:themeColor="text1"/>
            <w:sz w:val="26"/>
            <w:szCs w:val="26"/>
          </w:rPr>
          <w:t>–</w:t>
        </w:r>
        <w:r w:rsidR="003C29C8">
          <w:rPr>
            <w:rFonts w:ascii="Crimson Text" w:hAnsi="Crimson Text"/>
            <w:color w:val="000000" w:themeColor="text1"/>
            <w:sz w:val="26"/>
            <w:szCs w:val="26"/>
          </w:rPr>
          <w:t>concluyó Eros, con un poco de resentimiento en la voz</w:t>
        </w:r>
      </w:ins>
      <w:r w:rsidRPr="008D03A6">
        <w:rPr>
          <w:rFonts w:ascii="Crimson Text" w:hAnsi="Crimson Text"/>
          <w:color w:val="000000" w:themeColor="text1"/>
          <w:sz w:val="26"/>
          <w:szCs w:val="26"/>
        </w:rPr>
        <w:t>.</w:t>
      </w:r>
    </w:p>
    <w:p w:rsidR="00E15D4E" w:rsidRPr="008D03A6" w:rsidRDefault="00E15D4E" w:rsidP="00697412">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A qué te referías con qué tenía todo resuelto?</w:t>
      </w:r>
      <w:r w:rsidR="006701B5" w:rsidRPr="008D03A6">
        <w:rPr>
          <w:rFonts w:ascii="Crimson Text" w:hAnsi="Crimson Text"/>
          <w:color w:val="000000" w:themeColor="text1"/>
          <w:sz w:val="26"/>
          <w:szCs w:val="26"/>
        </w:rPr>
        <w:t xml:space="preserve"> –retomó Elena, dejando de lado a los dragones.</w:t>
      </w:r>
    </w:p>
    <w:p w:rsidR="006701B5" w:rsidRPr="008D03A6" w:rsidRDefault="00195B85" w:rsidP="0069741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w:t>
      </w:r>
      <w:r w:rsidR="001B51F9" w:rsidRPr="008D03A6">
        <w:rPr>
          <w:rFonts w:ascii="Crimson Text" w:hAnsi="Crimson Text"/>
          <w:color w:val="000000" w:themeColor="text1"/>
          <w:sz w:val="26"/>
          <w:szCs w:val="26"/>
        </w:rPr>
        <w:t xml:space="preserve">Tu vida era perfecta, y </w:t>
      </w:r>
      <w:r w:rsidR="002D131E" w:rsidRPr="008D03A6">
        <w:rPr>
          <w:rFonts w:ascii="Crimson Text" w:hAnsi="Crimson Text"/>
          <w:color w:val="000000" w:themeColor="text1"/>
          <w:sz w:val="26"/>
          <w:szCs w:val="26"/>
        </w:rPr>
        <w:t xml:space="preserve">parecía que </w:t>
      </w:r>
      <w:r w:rsidR="00A63026" w:rsidRPr="008D03A6">
        <w:rPr>
          <w:rFonts w:ascii="Crimson Text" w:hAnsi="Crimson Text"/>
          <w:color w:val="000000" w:themeColor="text1"/>
          <w:sz w:val="26"/>
          <w:szCs w:val="26"/>
        </w:rPr>
        <w:t xml:space="preserve">no necesitabas de mí. Eso </w:t>
      </w:r>
      <w:r w:rsidR="004F29D6" w:rsidRPr="008D03A6">
        <w:rPr>
          <w:rFonts w:ascii="Crimson Text" w:hAnsi="Crimson Text"/>
          <w:color w:val="000000" w:themeColor="text1"/>
          <w:sz w:val="26"/>
          <w:szCs w:val="26"/>
        </w:rPr>
        <w:t xml:space="preserve">sí </w:t>
      </w:r>
      <w:r w:rsidR="00A63026" w:rsidRPr="008D03A6">
        <w:rPr>
          <w:rFonts w:ascii="Crimson Text" w:hAnsi="Crimson Text"/>
          <w:color w:val="000000" w:themeColor="text1"/>
          <w:sz w:val="26"/>
          <w:szCs w:val="26"/>
        </w:rPr>
        <w:t>me dio</w:t>
      </w:r>
      <w:r w:rsidR="001B51F9" w:rsidRPr="008D03A6">
        <w:rPr>
          <w:rFonts w:ascii="Crimson Text" w:hAnsi="Crimson Text"/>
          <w:color w:val="000000" w:themeColor="text1"/>
          <w:sz w:val="26"/>
          <w:szCs w:val="26"/>
        </w:rPr>
        <w:t xml:space="preserve"> miedo –dijo, e hizo una pausa mientras la miraba a los ojos–. </w:t>
      </w:r>
      <w:r w:rsidR="002D131E" w:rsidRPr="008D03A6">
        <w:rPr>
          <w:rFonts w:ascii="Crimson Text" w:hAnsi="Crimson Text"/>
          <w:color w:val="000000" w:themeColor="text1"/>
          <w:sz w:val="26"/>
          <w:szCs w:val="26"/>
        </w:rPr>
        <w:t>¿Qué lugar ocupo en tu vida? –</w:t>
      </w:r>
      <w:del w:id="102" w:author="Paula Castrilli" w:date="2025-05-26T18:57:00Z">
        <w:r w:rsidR="002303D1" w:rsidRPr="008D03A6" w:rsidDel="003C29C8">
          <w:rPr>
            <w:rFonts w:ascii="Crimson Text" w:hAnsi="Crimson Text"/>
            <w:color w:val="000000" w:themeColor="text1"/>
            <w:sz w:val="26"/>
            <w:szCs w:val="26"/>
          </w:rPr>
          <w:delText>dijo</w:delText>
        </w:r>
        <w:r w:rsidR="00B75DE8" w:rsidRPr="008D03A6" w:rsidDel="003C29C8">
          <w:rPr>
            <w:rFonts w:ascii="Crimson Text" w:hAnsi="Crimson Text"/>
            <w:color w:val="000000" w:themeColor="text1"/>
            <w:sz w:val="26"/>
            <w:szCs w:val="26"/>
          </w:rPr>
          <w:delText>,</w:delText>
        </w:r>
      </w:del>
      <w:ins w:id="103" w:author="Paula Castrilli" w:date="2025-05-26T18:57:00Z">
        <w:r w:rsidR="003C29C8">
          <w:rPr>
            <w:rFonts w:ascii="Crimson Text" w:hAnsi="Crimson Text"/>
            <w:color w:val="000000" w:themeColor="text1"/>
            <w:sz w:val="26"/>
            <w:szCs w:val="26"/>
          </w:rPr>
          <w:t>preguntó</w:t>
        </w:r>
      </w:ins>
      <w:r w:rsidR="002D131E" w:rsidRPr="008D03A6">
        <w:rPr>
          <w:rFonts w:ascii="Crimson Text" w:hAnsi="Crimson Text"/>
          <w:color w:val="000000" w:themeColor="text1"/>
          <w:sz w:val="26"/>
          <w:szCs w:val="26"/>
        </w:rPr>
        <w:t xml:space="preserve"> sin rodeos</w:t>
      </w:r>
      <w:del w:id="104" w:author="Paula Castrilli" w:date="2025-05-26T18:57:00Z">
        <w:r w:rsidR="002D131E" w:rsidRPr="008D03A6" w:rsidDel="003C29C8">
          <w:rPr>
            <w:rFonts w:ascii="Crimson Text" w:hAnsi="Crimson Text"/>
            <w:color w:val="000000" w:themeColor="text1"/>
            <w:sz w:val="26"/>
            <w:szCs w:val="26"/>
          </w:rPr>
          <w:delText>,</w:delText>
        </w:r>
      </w:del>
      <w:ins w:id="105" w:author="Paula Castrilli" w:date="2025-05-26T18:57:00Z">
        <w:r w:rsidR="003C29C8">
          <w:rPr>
            <w:rFonts w:ascii="Crimson Text" w:hAnsi="Crimson Text"/>
            <w:color w:val="000000" w:themeColor="text1"/>
            <w:sz w:val="26"/>
            <w:szCs w:val="26"/>
          </w:rPr>
          <w:t>. Sabía que</w:t>
        </w:r>
      </w:ins>
      <w:r w:rsidR="002D131E" w:rsidRPr="008D03A6">
        <w:rPr>
          <w:rFonts w:ascii="Crimson Text" w:hAnsi="Crimson Text"/>
          <w:color w:val="000000" w:themeColor="text1"/>
          <w:sz w:val="26"/>
          <w:szCs w:val="26"/>
        </w:rPr>
        <w:t xml:space="preserve"> la pregunta era incomoda, pero </w:t>
      </w:r>
      <w:del w:id="106" w:author="Paula Castrilli" w:date="2025-05-26T18:57:00Z">
        <w:r w:rsidR="002D131E" w:rsidRPr="008D03A6" w:rsidDel="003C29C8">
          <w:rPr>
            <w:rFonts w:ascii="Crimson Text" w:hAnsi="Crimson Text"/>
            <w:color w:val="000000" w:themeColor="text1"/>
            <w:sz w:val="26"/>
            <w:szCs w:val="26"/>
          </w:rPr>
          <w:delText xml:space="preserve">sabía que </w:delText>
        </w:r>
      </w:del>
      <w:r w:rsidR="002D131E" w:rsidRPr="008D03A6">
        <w:rPr>
          <w:rFonts w:ascii="Crimson Text" w:hAnsi="Crimson Text"/>
          <w:color w:val="000000" w:themeColor="text1"/>
          <w:sz w:val="26"/>
          <w:szCs w:val="26"/>
        </w:rPr>
        <w:t xml:space="preserve">no habría un mejor momento para </w:t>
      </w:r>
      <w:del w:id="107" w:author="Paula Castrilli" w:date="2025-05-26T18:57:00Z">
        <w:r w:rsidR="000712B6" w:rsidRPr="008D03A6" w:rsidDel="003C29C8">
          <w:rPr>
            <w:rFonts w:ascii="Crimson Text" w:hAnsi="Crimson Text"/>
            <w:color w:val="000000" w:themeColor="text1"/>
            <w:sz w:val="26"/>
            <w:szCs w:val="26"/>
          </w:rPr>
          <w:delText>soltarla</w:delText>
        </w:r>
      </w:del>
      <w:ins w:id="108" w:author="Paula Castrilli" w:date="2025-05-26T18:57:00Z">
        <w:r w:rsidR="003C29C8">
          <w:rPr>
            <w:rFonts w:ascii="Crimson Text" w:hAnsi="Crimson Text"/>
            <w:color w:val="000000" w:themeColor="text1"/>
            <w:sz w:val="26"/>
            <w:szCs w:val="26"/>
          </w:rPr>
          <w:t>hacerla</w:t>
        </w:r>
      </w:ins>
      <w:r w:rsidR="002D131E" w:rsidRPr="008D03A6">
        <w:rPr>
          <w:rFonts w:ascii="Crimson Text" w:hAnsi="Crimson Text"/>
          <w:color w:val="000000" w:themeColor="text1"/>
          <w:sz w:val="26"/>
          <w:szCs w:val="26"/>
        </w:rPr>
        <w:t>.</w:t>
      </w:r>
    </w:p>
    <w:p w:rsidR="0081491C" w:rsidRPr="008D03A6" w:rsidRDefault="002D131E"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109" w:author="Paula Castrilli" w:date="2025-05-26T18:57:00Z">
        <w:r w:rsidR="002303D1" w:rsidRPr="008D03A6" w:rsidDel="003C29C8">
          <w:rPr>
            <w:rFonts w:ascii="Crimson Text" w:hAnsi="Crimson Text"/>
            <w:color w:val="000000" w:themeColor="text1"/>
            <w:sz w:val="26"/>
            <w:szCs w:val="26"/>
          </w:rPr>
          <w:delText>No hace falta decirlo.</w:delText>
        </w:r>
      </w:del>
      <w:ins w:id="110" w:author="Paula Castrilli" w:date="2025-05-26T18:57:00Z">
        <w:r w:rsidR="003C29C8">
          <w:rPr>
            <w:rFonts w:ascii="Crimson Text" w:hAnsi="Crimson Text"/>
            <w:color w:val="000000" w:themeColor="text1"/>
            <w:sz w:val="26"/>
            <w:szCs w:val="26"/>
          </w:rPr>
          <w:t>¿En serio necesitas que lo diga?</w:t>
        </w:r>
      </w:ins>
      <w:r w:rsidR="002303D1" w:rsidRPr="008D03A6">
        <w:rPr>
          <w:rFonts w:ascii="Crimson Text" w:hAnsi="Crimson Text"/>
          <w:color w:val="000000" w:themeColor="text1"/>
          <w:sz w:val="26"/>
          <w:szCs w:val="26"/>
        </w:rPr>
        <w:t xml:space="preserve"> Ocupas un lugar muy importante en mi vida</w:t>
      </w:r>
      <w:del w:id="111" w:author="Paula Castrilli" w:date="2025-05-26T18:58:00Z">
        <w:r w:rsidR="002303D1" w:rsidRPr="008D03A6" w:rsidDel="003C29C8">
          <w:rPr>
            <w:rFonts w:ascii="Crimson Text" w:hAnsi="Crimson Text"/>
            <w:color w:val="000000" w:themeColor="text1"/>
            <w:sz w:val="26"/>
            <w:szCs w:val="26"/>
          </w:rPr>
          <w:delText>. D</w:delText>
        </w:r>
      </w:del>
      <w:ins w:id="112" w:author="Paula Castrilli" w:date="2025-05-26T18:58:00Z">
        <w:r w:rsidR="003C29C8">
          <w:rPr>
            <w:rFonts w:ascii="Crimson Text" w:hAnsi="Crimson Text"/>
            <w:color w:val="000000" w:themeColor="text1"/>
            <w:sz w:val="26"/>
            <w:szCs w:val="26"/>
          </w:rPr>
          <w:t>, d</w:t>
        </w:r>
      </w:ins>
      <w:r w:rsidR="002303D1" w:rsidRPr="008D03A6">
        <w:rPr>
          <w:rFonts w:ascii="Crimson Text" w:hAnsi="Crimson Text"/>
          <w:color w:val="000000" w:themeColor="text1"/>
          <w:sz w:val="26"/>
          <w:szCs w:val="26"/>
        </w:rPr>
        <w:t>e lo contrario no estaría aquí</w:t>
      </w:r>
      <w:ins w:id="113" w:author="Paula Castrilli" w:date="2025-05-26T18:58:00Z">
        <w:r w:rsidR="003C29C8">
          <w:rPr>
            <w:rFonts w:ascii="Crimson Text" w:hAnsi="Crimson Text"/>
            <w:color w:val="000000" w:themeColor="text1"/>
            <w:sz w:val="26"/>
            <w:szCs w:val="26"/>
          </w:rPr>
          <w:t xml:space="preserve"> </w:t>
        </w:r>
      </w:ins>
      <w:del w:id="114" w:author="Paula Castrilli" w:date="2025-05-26T18:58:00Z">
        <w:r w:rsidR="0081410A" w:rsidRPr="008D03A6" w:rsidDel="003C29C8">
          <w:rPr>
            <w:rFonts w:ascii="Crimson Text" w:hAnsi="Crimson Text"/>
            <w:color w:val="000000" w:themeColor="text1"/>
            <w:sz w:val="26"/>
            <w:szCs w:val="26"/>
          </w:rPr>
          <w:delText>,</w:delText>
        </w:r>
        <w:r w:rsidR="002303D1" w:rsidRPr="008D03A6" w:rsidDel="003C29C8">
          <w:rPr>
            <w:rFonts w:ascii="Crimson Text" w:hAnsi="Crimson Text"/>
            <w:color w:val="000000" w:themeColor="text1"/>
            <w:sz w:val="26"/>
            <w:szCs w:val="26"/>
          </w:rPr>
          <w:delText xml:space="preserve"> </w:delText>
        </w:r>
        <w:r w:rsidR="007635AC" w:rsidRPr="008D03A6" w:rsidDel="003C29C8">
          <w:rPr>
            <w:rFonts w:ascii="Crimson Text" w:hAnsi="Crimson Text"/>
            <w:color w:val="000000" w:themeColor="text1"/>
            <w:sz w:val="26"/>
            <w:szCs w:val="26"/>
          </w:rPr>
          <w:delText xml:space="preserve">y </w:delText>
        </w:r>
      </w:del>
      <w:r w:rsidR="007635AC" w:rsidRPr="008D03A6">
        <w:rPr>
          <w:rFonts w:ascii="Crimson Text" w:hAnsi="Crimson Text"/>
          <w:color w:val="000000" w:themeColor="text1"/>
          <w:sz w:val="26"/>
          <w:szCs w:val="26"/>
        </w:rPr>
        <w:t>a escondidas</w:t>
      </w:r>
      <w:r w:rsidR="002303D1" w:rsidRPr="008D03A6">
        <w:rPr>
          <w:rFonts w:ascii="Crimson Text" w:hAnsi="Crimson Text"/>
          <w:color w:val="000000" w:themeColor="text1"/>
          <w:sz w:val="26"/>
          <w:szCs w:val="26"/>
        </w:rPr>
        <w:t xml:space="preserve"> </w:t>
      </w:r>
      <w:r w:rsidR="00B75DE8" w:rsidRPr="008D03A6">
        <w:rPr>
          <w:rFonts w:ascii="Crimson Text" w:hAnsi="Crimson Text"/>
          <w:color w:val="000000" w:themeColor="text1"/>
          <w:sz w:val="26"/>
          <w:szCs w:val="26"/>
        </w:rPr>
        <w:t>de</w:t>
      </w:r>
      <w:ins w:id="115" w:author="Paula Castrilli" w:date="2025-05-26T19:25:00Z">
        <w:r w:rsidR="00734E9D">
          <w:rPr>
            <w:rFonts w:ascii="Crimson Text" w:hAnsi="Crimson Text"/>
            <w:color w:val="000000" w:themeColor="text1"/>
            <w:sz w:val="26"/>
            <w:szCs w:val="26"/>
          </w:rPr>
          <w:t xml:space="preserve"> </w:t>
        </w:r>
      </w:ins>
      <w:del w:id="116" w:author="Paula Castrilli" w:date="2025-05-26T19:25:00Z">
        <w:r w:rsidR="00B75DE8" w:rsidRPr="008D03A6" w:rsidDel="00734E9D">
          <w:rPr>
            <w:rFonts w:ascii="Crimson Text" w:hAnsi="Crimson Text"/>
            <w:color w:val="000000" w:themeColor="text1"/>
            <w:sz w:val="26"/>
            <w:szCs w:val="26"/>
          </w:rPr>
          <w:delText>l rey</w:delText>
        </w:r>
      </w:del>
      <w:ins w:id="117" w:author="Paula Castrilli" w:date="2025-05-26T19:25:00Z">
        <w:r w:rsidR="00734E9D">
          <w:rPr>
            <w:rFonts w:ascii="Crimson Text" w:hAnsi="Crimson Text"/>
            <w:color w:val="000000" w:themeColor="text1"/>
            <w:sz w:val="26"/>
            <w:szCs w:val="26"/>
          </w:rPr>
          <w:t>mi padre</w:t>
        </w:r>
      </w:ins>
      <w:r w:rsidR="00B75DE8" w:rsidRPr="008D03A6">
        <w:rPr>
          <w:rFonts w:ascii="Crimson Text" w:hAnsi="Crimson Text"/>
          <w:color w:val="000000" w:themeColor="text1"/>
          <w:sz w:val="26"/>
          <w:szCs w:val="26"/>
        </w:rPr>
        <w:t xml:space="preserve">. </w:t>
      </w:r>
      <w:r w:rsidR="00375888" w:rsidRPr="008D03A6">
        <w:rPr>
          <w:rFonts w:ascii="Crimson Text" w:hAnsi="Crimson Text"/>
          <w:color w:val="000000" w:themeColor="text1"/>
          <w:sz w:val="26"/>
          <w:szCs w:val="26"/>
        </w:rPr>
        <w:t xml:space="preserve">Pero, por favor, no lo hagas más difícil </w:t>
      </w:r>
      <w:r w:rsidR="0081410A" w:rsidRPr="008D03A6">
        <w:rPr>
          <w:rFonts w:ascii="Crimson Text" w:hAnsi="Crimson Text"/>
          <w:color w:val="000000" w:themeColor="text1"/>
          <w:sz w:val="26"/>
          <w:szCs w:val="26"/>
        </w:rPr>
        <w:t>–</w:t>
      </w:r>
      <w:del w:id="118" w:author="Paula Castrilli" w:date="2025-05-26T18:58:00Z">
        <w:r w:rsidR="0081410A" w:rsidRPr="008D03A6" w:rsidDel="003C29C8">
          <w:rPr>
            <w:rFonts w:ascii="Crimson Text" w:hAnsi="Crimson Text"/>
            <w:color w:val="000000" w:themeColor="text1"/>
            <w:sz w:val="26"/>
            <w:szCs w:val="26"/>
          </w:rPr>
          <w:delText>respondió</w:delText>
        </w:r>
      </w:del>
      <w:ins w:id="119" w:author="Paula Castrilli" w:date="2025-05-26T18:58:00Z">
        <w:r w:rsidR="003C29C8">
          <w:rPr>
            <w:rFonts w:ascii="Crimson Text" w:hAnsi="Crimson Text"/>
            <w:color w:val="000000" w:themeColor="text1"/>
            <w:sz w:val="26"/>
            <w:szCs w:val="26"/>
          </w:rPr>
          <w:t>dijo</w:t>
        </w:r>
      </w:ins>
      <w:r w:rsidR="0081410A" w:rsidRPr="008D03A6">
        <w:rPr>
          <w:rFonts w:ascii="Crimson Text" w:hAnsi="Crimson Text"/>
          <w:color w:val="000000" w:themeColor="text1"/>
          <w:sz w:val="26"/>
          <w:szCs w:val="26"/>
        </w:rPr>
        <w:t>, inc</w:t>
      </w:r>
      <w:ins w:id="120" w:author="Paula Castrilli" w:date="2025-05-26T18:58:00Z">
        <w:r w:rsidR="003C29C8">
          <w:rPr>
            <w:rFonts w:ascii="Crimson Text" w:hAnsi="Crimson Text"/>
            <w:color w:val="000000" w:themeColor="text1"/>
            <w:sz w:val="26"/>
            <w:szCs w:val="26"/>
          </w:rPr>
          <w:t>ó</w:t>
        </w:r>
      </w:ins>
      <w:del w:id="121" w:author="Paula Castrilli" w:date="2025-05-26T18:58:00Z">
        <w:r w:rsidR="0081410A" w:rsidRPr="008D03A6" w:rsidDel="003C29C8">
          <w:rPr>
            <w:rFonts w:ascii="Crimson Text" w:hAnsi="Crimson Text"/>
            <w:color w:val="000000" w:themeColor="text1"/>
            <w:sz w:val="26"/>
            <w:szCs w:val="26"/>
          </w:rPr>
          <w:delText>o</w:delText>
        </w:r>
      </w:del>
      <w:r w:rsidR="0081410A" w:rsidRPr="008D03A6">
        <w:rPr>
          <w:rFonts w:ascii="Crimson Text" w:hAnsi="Crimson Text"/>
          <w:color w:val="000000" w:themeColor="text1"/>
          <w:sz w:val="26"/>
          <w:szCs w:val="26"/>
        </w:rPr>
        <w:t xml:space="preserve">moda, tratando de eludir </w:t>
      </w:r>
      <w:del w:id="122" w:author="Paula Castrilli" w:date="2025-05-26T18:58:00Z">
        <w:r w:rsidR="00DB59B5" w:rsidRPr="008D03A6" w:rsidDel="003C29C8">
          <w:rPr>
            <w:rFonts w:ascii="Crimson Text" w:hAnsi="Crimson Text"/>
            <w:color w:val="000000" w:themeColor="text1"/>
            <w:sz w:val="26"/>
            <w:szCs w:val="26"/>
          </w:rPr>
          <w:delText xml:space="preserve">el </w:delText>
        </w:r>
        <w:r w:rsidR="000712B6" w:rsidRPr="008D03A6" w:rsidDel="003C29C8">
          <w:rPr>
            <w:rFonts w:ascii="Crimson Text" w:hAnsi="Crimson Text"/>
            <w:color w:val="000000" w:themeColor="text1"/>
            <w:sz w:val="26"/>
            <w:szCs w:val="26"/>
          </w:rPr>
          <w:delText>compromiso</w:delText>
        </w:r>
      </w:del>
      <w:ins w:id="123" w:author="Paula Castrilli" w:date="2025-05-26T18:58:00Z">
        <w:r w:rsidR="003C29C8">
          <w:rPr>
            <w:rFonts w:ascii="Crimson Text" w:hAnsi="Crimson Text"/>
            <w:color w:val="000000" w:themeColor="text1"/>
            <w:sz w:val="26"/>
            <w:szCs w:val="26"/>
          </w:rPr>
          <w:t>la respuesta</w:t>
        </w:r>
      </w:ins>
      <w:r w:rsidR="00375888" w:rsidRPr="008D03A6">
        <w:rPr>
          <w:rFonts w:ascii="Crimson Text" w:hAnsi="Crimson Text"/>
          <w:color w:val="000000" w:themeColor="text1"/>
          <w:sz w:val="26"/>
          <w:szCs w:val="26"/>
        </w:rPr>
        <w:t>–</w:t>
      </w:r>
      <w:r w:rsidR="0081410A" w:rsidRPr="008D03A6">
        <w:rPr>
          <w:rFonts w:ascii="Crimson Text" w:hAnsi="Crimson Text"/>
          <w:color w:val="000000" w:themeColor="text1"/>
          <w:sz w:val="26"/>
          <w:szCs w:val="26"/>
        </w:rPr>
        <w:t xml:space="preserve">. </w:t>
      </w:r>
      <w:ins w:id="124" w:author="Paula Castrilli" w:date="2025-05-26T18:59:00Z">
        <w:r w:rsidR="003C29C8">
          <w:rPr>
            <w:rFonts w:ascii="Crimson Text" w:hAnsi="Crimson Text"/>
            <w:color w:val="000000" w:themeColor="text1"/>
            <w:sz w:val="26"/>
            <w:szCs w:val="26"/>
          </w:rPr>
          <w:t>¿</w:t>
        </w:r>
      </w:ins>
      <w:r w:rsidR="0081410A" w:rsidRPr="008D03A6">
        <w:rPr>
          <w:rFonts w:ascii="Crimson Text" w:hAnsi="Crimson Text"/>
          <w:color w:val="000000" w:themeColor="text1"/>
          <w:sz w:val="26"/>
          <w:szCs w:val="26"/>
        </w:rPr>
        <w:t xml:space="preserve">Qué te parece si hacemos algo más </w:t>
      </w:r>
      <w:r w:rsidR="00B75DE8" w:rsidRPr="008D03A6">
        <w:rPr>
          <w:rFonts w:ascii="Crimson Text" w:hAnsi="Crimson Text"/>
          <w:color w:val="000000" w:themeColor="text1"/>
          <w:sz w:val="26"/>
          <w:szCs w:val="26"/>
        </w:rPr>
        <w:t>interesante</w:t>
      </w:r>
      <w:ins w:id="125" w:author="Paula Castrilli" w:date="2025-05-26T18:59:00Z">
        <w:r w:rsidR="003C29C8">
          <w:rPr>
            <w:rFonts w:ascii="Crimson Text" w:hAnsi="Crimson Text"/>
            <w:color w:val="000000" w:themeColor="text1"/>
            <w:sz w:val="26"/>
            <w:szCs w:val="26"/>
          </w:rPr>
          <w:t>?</w:t>
        </w:r>
      </w:ins>
      <w:r w:rsidR="0081410A" w:rsidRPr="008D03A6">
        <w:rPr>
          <w:rFonts w:ascii="Crimson Text" w:hAnsi="Crimson Text"/>
          <w:color w:val="000000" w:themeColor="text1"/>
          <w:sz w:val="26"/>
          <w:szCs w:val="26"/>
        </w:rPr>
        <w:t xml:space="preserve"> –</w:t>
      </w:r>
      <w:del w:id="126" w:author="Paula Castrilli" w:date="2025-05-26T19:02:00Z">
        <w:r w:rsidR="0081410A" w:rsidRPr="008D03A6" w:rsidDel="004B34ED">
          <w:rPr>
            <w:rFonts w:ascii="Crimson Text" w:hAnsi="Crimson Text"/>
            <w:color w:val="000000" w:themeColor="text1"/>
            <w:sz w:val="26"/>
            <w:szCs w:val="26"/>
          </w:rPr>
          <w:delText xml:space="preserve">lanzó, </w:delText>
        </w:r>
      </w:del>
      <w:ins w:id="127" w:author="Paula Castrilli" w:date="2025-05-26T19:02:00Z">
        <w:r w:rsidR="004B34ED">
          <w:rPr>
            <w:rFonts w:ascii="Crimson Text" w:hAnsi="Crimson Text"/>
            <w:color w:val="000000" w:themeColor="text1"/>
            <w:sz w:val="26"/>
            <w:szCs w:val="26"/>
          </w:rPr>
          <w:t xml:space="preserve">Propuso </w:t>
        </w:r>
      </w:ins>
      <w:r w:rsidR="0081410A" w:rsidRPr="008D03A6">
        <w:rPr>
          <w:rFonts w:ascii="Crimson Text" w:hAnsi="Crimson Text"/>
          <w:color w:val="000000" w:themeColor="text1"/>
          <w:sz w:val="26"/>
          <w:szCs w:val="26"/>
        </w:rPr>
        <w:t>inesperadamente–</w:t>
      </w:r>
      <w:del w:id="128" w:author="Paula Castrilli" w:date="2025-05-26T19:02:00Z">
        <w:r w:rsidR="00FB1782" w:rsidRPr="008D03A6" w:rsidDel="004B34ED">
          <w:rPr>
            <w:rFonts w:ascii="Crimson Text" w:hAnsi="Crimson Text"/>
            <w:color w:val="000000" w:themeColor="text1"/>
            <w:sz w:val="26"/>
            <w:szCs w:val="26"/>
          </w:rPr>
          <w:delText>, p</w:delText>
        </w:r>
      </w:del>
      <w:ins w:id="129" w:author="Paula Castrilli" w:date="2025-05-26T19:02:00Z">
        <w:r w:rsidR="004B34ED">
          <w:rPr>
            <w:rFonts w:ascii="Crimson Text" w:hAnsi="Crimson Text"/>
            <w:color w:val="000000" w:themeColor="text1"/>
            <w:sz w:val="26"/>
            <w:szCs w:val="26"/>
          </w:rPr>
          <w:t>. P</w:t>
        </w:r>
      </w:ins>
      <w:r w:rsidR="0081410A" w:rsidRPr="008D03A6">
        <w:rPr>
          <w:rFonts w:ascii="Crimson Text" w:hAnsi="Crimson Text"/>
          <w:color w:val="000000" w:themeColor="text1"/>
          <w:sz w:val="26"/>
          <w:szCs w:val="26"/>
        </w:rPr>
        <w:t>odrí</w:t>
      </w:r>
      <w:r w:rsidR="0081491C" w:rsidRPr="008D03A6">
        <w:rPr>
          <w:rFonts w:ascii="Crimson Text" w:hAnsi="Crimson Text"/>
          <w:color w:val="000000" w:themeColor="text1"/>
          <w:sz w:val="26"/>
          <w:szCs w:val="26"/>
        </w:rPr>
        <w:t>amos darnos un baño en el lago.</w:t>
      </w:r>
    </w:p>
    <w:p w:rsidR="0081410A" w:rsidRPr="008D03A6" w:rsidRDefault="00FB1782"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81491C" w:rsidRPr="008D03A6">
        <w:rPr>
          <w:rFonts w:ascii="Crimson Text" w:hAnsi="Crimson Text"/>
          <w:color w:val="000000" w:themeColor="text1"/>
          <w:sz w:val="26"/>
          <w:szCs w:val="26"/>
        </w:rPr>
        <w:t xml:space="preserve">se sintió avergonzado, </w:t>
      </w:r>
      <w:ins w:id="130" w:author="Paula Castrilli" w:date="2025-05-26T19:02:00Z">
        <w:r w:rsidR="004B34ED">
          <w:rPr>
            <w:rFonts w:ascii="Crimson Text" w:hAnsi="Crimson Text"/>
            <w:color w:val="000000" w:themeColor="text1"/>
            <w:sz w:val="26"/>
            <w:szCs w:val="26"/>
          </w:rPr>
          <w:t xml:space="preserve">sabía que la princesa lo hacía para evadir la pregunta y </w:t>
        </w:r>
      </w:ins>
      <w:r w:rsidR="0081491C" w:rsidRPr="008D03A6">
        <w:rPr>
          <w:rFonts w:ascii="Crimson Text" w:hAnsi="Crimson Text"/>
          <w:color w:val="000000" w:themeColor="text1"/>
          <w:sz w:val="26"/>
          <w:szCs w:val="26"/>
        </w:rPr>
        <w:t>deseó no haber</w:t>
      </w:r>
      <w:ins w:id="131" w:author="Paula Castrilli" w:date="2025-05-26T19:02:00Z">
        <w:r w:rsidR="004B34ED">
          <w:rPr>
            <w:rFonts w:ascii="Crimson Text" w:hAnsi="Crimson Text"/>
            <w:color w:val="000000" w:themeColor="text1"/>
            <w:sz w:val="26"/>
            <w:szCs w:val="26"/>
          </w:rPr>
          <w:t>la</w:t>
        </w:r>
      </w:ins>
      <w:r w:rsidR="0081491C" w:rsidRPr="008D03A6">
        <w:rPr>
          <w:rFonts w:ascii="Crimson Text" w:hAnsi="Crimson Text"/>
          <w:color w:val="000000" w:themeColor="text1"/>
          <w:sz w:val="26"/>
          <w:szCs w:val="26"/>
        </w:rPr>
        <w:t xml:space="preserve"> formulado</w:t>
      </w:r>
      <w:del w:id="132" w:author="Paula Castrilli" w:date="2025-05-26T19:02:00Z">
        <w:r w:rsidR="0081491C" w:rsidRPr="008D03A6" w:rsidDel="004B34ED">
          <w:rPr>
            <w:rFonts w:ascii="Crimson Text" w:hAnsi="Crimson Text"/>
            <w:color w:val="000000" w:themeColor="text1"/>
            <w:sz w:val="26"/>
            <w:szCs w:val="26"/>
          </w:rPr>
          <w:delText xml:space="preserve"> </w:delText>
        </w:r>
        <w:r w:rsidR="00B75DE8" w:rsidRPr="008D03A6" w:rsidDel="004B34ED">
          <w:rPr>
            <w:rFonts w:ascii="Crimson Text" w:hAnsi="Crimson Text"/>
            <w:color w:val="000000" w:themeColor="text1"/>
            <w:sz w:val="26"/>
            <w:szCs w:val="26"/>
          </w:rPr>
          <w:delText>la</w:delText>
        </w:r>
        <w:r w:rsidR="0081491C" w:rsidRPr="008D03A6" w:rsidDel="004B34ED">
          <w:rPr>
            <w:rFonts w:ascii="Crimson Text" w:hAnsi="Crimson Text"/>
            <w:color w:val="000000" w:themeColor="text1"/>
            <w:sz w:val="26"/>
            <w:szCs w:val="26"/>
          </w:rPr>
          <w:delText xml:space="preserve"> pregunta</w:delText>
        </w:r>
      </w:del>
      <w:r w:rsidR="0081491C" w:rsidRPr="008D03A6">
        <w:rPr>
          <w:rFonts w:ascii="Crimson Text" w:hAnsi="Crimson Text"/>
          <w:color w:val="000000" w:themeColor="text1"/>
          <w:sz w:val="26"/>
          <w:szCs w:val="26"/>
        </w:rPr>
        <w:t xml:space="preserve">. </w:t>
      </w:r>
      <w:ins w:id="133" w:author="Paula Castrilli" w:date="2025-05-26T19:02:00Z">
        <w:r w:rsidR="004B34ED">
          <w:rPr>
            <w:rFonts w:ascii="Crimson Text" w:hAnsi="Crimson Text"/>
            <w:color w:val="000000" w:themeColor="text1"/>
            <w:sz w:val="26"/>
            <w:szCs w:val="26"/>
          </w:rPr>
          <w:t xml:space="preserve">Pero </w:t>
        </w:r>
      </w:ins>
      <w:del w:id="134" w:author="Paula Castrilli" w:date="2025-05-26T19:03:00Z">
        <w:r w:rsidR="0081491C" w:rsidRPr="008D03A6" w:rsidDel="004B34ED">
          <w:rPr>
            <w:rFonts w:ascii="Crimson Text" w:hAnsi="Crimson Text"/>
            <w:color w:val="000000" w:themeColor="text1"/>
            <w:sz w:val="26"/>
            <w:szCs w:val="26"/>
          </w:rPr>
          <w:delText>T</w:delText>
        </w:r>
      </w:del>
      <w:ins w:id="135" w:author="Paula Castrilli" w:date="2025-05-26T19:03:00Z">
        <w:r w:rsidR="004B34ED">
          <w:rPr>
            <w:rFonts w:ascii="Crimson Text" w:hAnsi="Crimson Text"/>
            <w:color w:val="000000" w:themeColor="text1"/>
            <w:sz w:val="26"/>
            <w:szCs w:val="26"/>
          </w:rPr>
          <w:t>t</w:t>
        </w:r>
      </w:ins>
      <w:r w:rsidR="0081491C" w:rsidRPr="008D03A6">
        <w:rPr>
          <w:rFonts w:ascii="Crimson Text" w:hAnsi="Crimson Text"/>
          <w:color w:val="000000" w:themeColor="text1"/>
          <w:sz w:val="26"/>
          <w:szCs w:val="26"/>
        </w:rPr>
        <w:t xml:space="preserve">ambién </w:t>
      </w:r>
      <w:ins w:id="136" w:author="Paula Castrilli" w:date="2025-05-26T19:03:00Z">
        <w:r w:rsidR="004B34ED">
          <w:rPr>
            <w:rFonts w:ascii="Crimson Text" w:hAnsi="Crimson Text"/>
            <w:color w:val="000000" w:themeColor="text1"/>
            <w:sz w:val="26"/>
            <w:szCs w:val="26"/>
          </w:rPr>
          <w:t xml:space="preserve">él </w:t>
        </w:r>
      </w:ins>
      <w:del w:id="137" w:author="Paula Castrilli" w:date="2025-05-26T19:03:00Z">
        <w:r w:rsidR="0081491C" w:rsidRPr="008D03A6" w:rsidDel="004B34ED">
          <w:rPr>
            <w:rFonts w:ascii="Crimson Text" w:hAnsi="Crimson Text"/>
            <w:color w:val="000000" w:themeColor="text1"/>
            <w:sz w:val="26"/>
            <w:szCs w:val="26"/>
          </w:rPr>
          <w:delText xml:space="preserve">quiso </w:delText>
        </w:r>
      </w:del>
      <w:ins w:id="138" w:author="Paula Castrilli" w:date="2025-05-26T19:03:00Z">
        <w:r w:rsidR="004B34ED">
          <w:rPr>
            <w:rFonts w:ascii="Crimson Text" w:hAnsi="Crimson Text"/>
            <w:color w:val="000000" w:themeColor="text1"/>
            <w:sz w:val="26"/>
            <w:szCs w:val="26"/>
          </w:rPr>
          <w:t>quería</w:t>
        </w:r>
        <w:r w:rsidR="004B34ED" w:rsidRPr="008D03A6">
          <w:rPr>
            <w:rFonts w:ascii="Crimson Text" w:hAnsi="Crimson Text"/>
            <w:color w:val="000000" w:themeColor="text1"/>
            <w:sz w:val="26"/>
            <w:szCs w:val="26"/>
          </w:rPr>
          <w:t xml:space="preserve"> </w:t>
        </w:r>
      </w:ins>
      <w:r w:rsidR="007635AC" w:rsidRPr="008D03A6">
        <w:rPr>
          <w:rFonts w:ascii="Crimson Text" w:hAnsi="Crimson Text"/>
          <w:color w:val="000000" w:themeColor="text1"/>
          <w:sz w:val="26"/>
          <w:szCs w:val="26"/>
        </w:rPr>
        <w:t>huir</w:t>
      </w:r>
      <w:r w:rsidR="0081491C" w:rsidRPr="008D03A6">
        <w:rPr>
          <w:rFonts w:ascii="Crimson Text" w:hAnsi="Crimson Text"/>
          <w:color w:val="000000" w:themeColor="text1"/>
          <w:sz w:val="26"/>
          <w:szCs w:val="26"/>
        </w:rPr>
        <w:t xml:space="preserve"> de</w:t>
      </w:r>
      <w:ins w:id="139" w:author="Paula Castrilli" w:date="2025-05-26T19:03:00Z">
        <w:r w:rsidR="004B34ED">
          <w:rPr>
            <w:rFonts w:ascii="Crimson Text" w:hAnsi="Crimson Text"/>
            <w:color w:val="000000" w:themeColor="text1"/>
            <w:sz w:val="26"/>
            <w:szCs w:val="26"/>
          </w:rPr>
          <w:t xml:space="preserve"> </w:t>
        </w:r>
      </w:ins>
      <w:del w:id="140" w:author="Paula Castrilli" w:date="2025-05-26T19:03:00Z">
        <w:r w:rsidR="0081491C" w:rsidRPr="008D03A6" w:rsidDel="004B34ED">
          <w:rPr>
            <w:rFonts w:ascii="Crimson Text" w:hAnsi="Crimson Text"/>
            <w:color w:val="000000" w:themeColor="text1"/>
            <w:sz w:val="26"/>
            <w:szCs w:val="26"/>
          </w:rPr>
          <w:delText>l momento</w:delText>
        </w:r>
      </w:del>
      <w:ins w:id="141" w:author="Paula Castrilli" w:date="2025-05-26T19:03:00Z">
        <w:r w:rsidR="004B34ED">
          <w:rPr>
            <w:rFonts w:ascii="Crimson Text" w:hAnsi="Crimson Text"/>
            <w:color w:val="000000" w:themeColor="text1"/>
            <w:sz w:val="26"/>
            <w:szCs w:val="26"/>
          </w:rPr>
          <w:t>la respuesta</w:t>
        </w:r>
      </w:ins>
      <w:r w:rsidR="0081491C" w:rsidRPr="008D03A6">
        <w:rPr>
          <w:rFonts w:ascii="Crimson Text" w:hAnsi="Crimson Text"/>
          <w:color w:val="000000" w:themeColor="text1"/>
          <w:sz w:val="26"/>
          <w:szCs w:val="26"/>
        </w:rPr>
        <w:t xml:space="preserve">, y la </w:t>
      </w:r>
      <w:del w:id="142" w:author="Paula Castrilli" w:date="2025-05-26T19:03:00Z">
        <w:r w:rsidR="0081491C" w:rsidRPr="008D03A6" w:rsidDel="004B34ED">
          <w:rPr>
            <w:rFonts w:ascii="Crimson Text" w:hAnsi="Crimson Text"/>
            <w:color w:val="000000" w:themeColor="text1"/>
            <w:sz w:val="26"/>
            <w:szCs w:val="26"/>
          </w:rPr>
          <w:delText xml:space="preserve">propuesta </w:delText>
        </w:r>
      </w:del>
      <w:ins w:id="143" w:author="Paula Castrilli" w:date="2025-05-26T19:03:00Z">
        <w:r w:rsidR="004B34ED">
          <w:rPr>
            <w:rFonts w:ascii="Crimson Text" w:hAnsi="Crimson Text"/>
            <w:color w:val="000000" w:themeColor="text1"/>
            <w:sz w:val="26"/>
            <w:szCs w:val="26"/>
          </w:rPr>
          <w:t>sugerencia</w:t>
        </w:r>
        <w:r w:rsidR="004B34ED" w:rsidRPr="008D03A6">
          <w:rPr>
            <w:rFonts w:ascii="Crimson Text" w:hAnsi="Crimson Text"/>
            <w:color w:val="000000" w:themeColor="text1"/>
            <w:sz w:val="26"/>
            <w:szCs w:val="26"/>
          </w:rPr>
          <w:t xml:space="preserve"> </w:t>
        </w:r>
      </w:ins>
      <w:r w:rsidR="0081491C" w:rsidRPr="008D03A6">
        <w:rPr>
          <w:rFonts w:ascii="Crimson Text" w:hAnsi="Crimson Text"/>
          <w:color w:val="000000" w:themeColor="text1"/>
          <w:sz w:val="26"/>
          <w:szCs w:val="26"/>
        </w:rPr>
        <w:t xml:space="preserve">de Elena era </w:t>
      </w:r>
      <w:r w:rsidR="007635AC" w:rsidRPr="008D03A6">
        <w:rPr>
          <w:rFonts w:ascii="Crimson Text" w:hAnsi="Crimson Text"/>
          <w:color w:val="000000" w:themeColor="text1"/>
          <w:sz w:val="26"/>
          <w:szCs w:val="26"/>
        </w:rPr>
        <w:t>el escape ideal</w:t>
      </w:r>
      <w:r w:rsidR="0081491C" w:rsidRPr="008D03A6">
        <w:rPr>
          <w:rFonts w:ascii="Crimson Text" w:hAnsi="Crimson Text"/>
          <w:color w:val="000000" w:themeColor="text1"/>
          <w:sz w:val="26"/>
          <w:szCs w:val="26"/>
        </w:rPr>
        <w:t>.</w:t>
      </w:r>
    </w:p>
    <w:p w:rsidR="0081491C" w:rsidRPr="008D03A6" w:rsidRDefault="0081491C" w:rsidP="0081491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144" w:author="Paula Castrilli" w:date="2025-05-26T19:25:00Z">
        <w:r w:rsidRPr="008D03A6" w:rsidDel="00E51B1C">
          <w:rPr>
            <w:rFonts w:ascii="Crimson Text" w:hAnsi="Crimson Text"/>
            <w:color w:val="000000" w:themeColor="text1"/>
            <w:sz w:val="26"/>
            <w:szCs w:val="26"/>
          </w:rPr>
          <w:delText>Adelante</w:delText>
        </w:r>
      </w:del>
      <w:ins w:id="145" w:author="Paula Castrilli" w:date="2025-05-26T19:25:00Z">
        <w:r w:rsidR="00E51B1C">
          <w:rPr>
            <w:rFonts w:ascii="Crimson Text" w:hAnsi="Crimson Text"/>
            <w:color w:val="000000" w:themeColor="text1"/>
            <w:sz w:val="26"/>
            <w:szCs w:val="26"/>
          </w:rPr>
          <w:t>Está bien</w:t>
        </w:r>
      </w:ins>
      <w:r w:rsidRPr="008D03A6">
        <w:rPr>
          <w:rFonts w:ascii="Crimson Text" w:hAnsi="Crimson Text"/>
          <w:color w:val="000000" w:themeColor="text1"/>
          <w:sz w:val="26"/>
          <w:szCs w:val="26"/>
        </w:rPr>
        <w:t xml:space="preserve">, como cuando éramos </w:t>
      </w:r>
      <w:r w:rsidR="005E6EB9" w:rsidRPr="008D03A6">
        <w:rPr>
          <w:rFonts w:ascii="Crimson Text" w:hAnsi="Crimson Text"/>
          <w:color w:val="000000" w:themeColor="text1"/>
          <w:sz w:val="26"/>
          <w:szCs w:val="26"/>
        </w:rPr>
        <w:t>chicos</w:t>
      </w:r>
      <w:r w:rsidRPr="008D03A6">
        <w:rPr>
          <w:rFonts w:ascii="Crimson Text" w:hAnsi="Crimson Text"/>
          <w:color w:val="000000" w:themeColor="text1"/>
          <w:sz w:val="26"/>
          <w:szCs w:val="26"/>
        </w:rPr>
        <w:t xml:space="preserve"> –</w:t>
      </w:r>
      <w:del w:id="146" w:author="Paula Castrilli" w:date="2025-05-26T19:25:00Z">
        <w:r w:rsidRPr="008D03A6" w:rsidDel="00E51B1C">
          <w:rPr>
            <w:rFonts w:ascii="Crimson Text" w:hAnsi="Crimson Text"/>
            <w:color w:val="000000" w:themeColor="text1"/>
            <w:sz w:val="26"/>
            <w:szCs w:val="26"/>
          </w:rPr>
          <w:delText>asintió</w:delText>
        </w:r>
      </w:del>
      <w:ins w:id="147" w:author="Paula Castrilli" w:date="2025-05-26T19:25:00Z">
        <w:r w:rsidR="00E51B1C">
          <w:rPr>
            <w:rFonts w:ascii="Crimson Text" w:hAnsi="Crimson Text"/>
            <w:color w:val="000000" w:themeColor="text1"/>
            <w:sz w:val="26"/>
            <w:szCs w:val="26"/>
          </w:rPr>
          <w:t>consintió</w:t>
        </w:r>
      </w:ins>
      <w:r w:rsidRPr="008D03A6">
        <w:rPr>
          <w:rFonts w:ascii="Crimson Text" w:hAnsi="Crimson Text"/>
          <w:color w:val="000000" w:themeColor="text1"/>
          <w:sz w:val="26"/>
          <w:szCs w:val="26"/>
        </w:rPr>
        <w:t xml:space="preserve">, y se levantó con dificultad, aún </w:t>
      </w:r>
      <w:del w:id="148" w:author="Paula Castrilli" w:date="2025-05-26T19:25:00Z">
        <w:r w:rsidRPr="008D03A6" w:rsidDel="00E51B1C">
          <w:rPr>
            <w:rFonts w:ascii="Crimson Text" w:hAnsi="Crimson Text"/>
            <w:color w:val="000000" w:themeColor="text1"/>
            <w:sz w:val="26"/>
            <w:szCs w:val="26"/>
          </w:rPr>
          <w:delText>le dolían</w:delText>
        </w:r>
      </w:del>
      <w:ins w:id="149" w:author="Paula Castrilli" w:date="2025-05-26T19:25:00Z">
        <w:r w:rsidR="00E51B1C">
          <w:rPr>
            <w:rFonts w:ascii="Crimson Text" w:hAnsi="Crimson Text"/>
            <w:color w:val="000000" w:themeColor="text1"/>
            <w:sz w:val="26"/>
            <w:szCs w:val="26"/>
          </w:rPr>
          <w:t>adolorido por</w:t>
        </w:r>
      </w:ins>
      <w:r w:rsidRPr="008D03A6">
        <w:rPr>
          <w:rFonts w:ascii="Crimson Text" w:hAnsi="Crimson Text"/>
          <w:color w:val="000000" w:themeColor="text1"/>
          <w:sz w:val="26"/>
          <w:szCs w:val="26"/>
        </w:rPr>
        <w:t xml:space="preserve"> los golpes de la dura jornada.</w:t>
      </w:r>
    </w:p>
    <w:p w:rsidR="005E6EB9" w:rsidRPr="008D03A6" w:rsidRDefault="0081491C" w:rsidP="005E6EB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DC25AA" w:rsidRPr="008D03A6">
        <w:rPr>
          <w:rFonts w:ascii="Crimson Text" w:hAnsi="Crimson Text"/>
          <w:color w:val="000000" w:themeColor="text1"/>
          <w:sz w:val="26"/>
          <w:szCs w:val="26"/>
        </w:rPr>
        <w:t xml:space="preserve">Elena se </w:t>
      </w:r>
      <w:r w:rsidR="00B60736" w:rsidRPr="008D03A6">
        <w:rPr>
          <w:rFonts w:ascii="Crimson Text" w:hAnsi="Crimson Text"/>
          <w:color w:val="000000" w:themeColor="text1"/>
          <w:sz w:val="26"/>
          <w:szCs w:val="26"/>
        </w:rPr>
        <w:t>desajust</w:t>
      </w:r>
      <w:ins w:id="150" w:author="Paula Castrilli" w:date="2025-05-26T19:04:00Z">
        <w:r w:rsidR="004B34ED">
          <w:rPr>
            <w:rFonts w:ascii="Crimson Text" w:hAnsi="Crimson Text"/>
            <w:color w:val="000000" w:themeColor="text1"/>
            <w:sz w:val="26"/>
            <w:szCs w:val="26"/>
          </w:rPr>
          <w:t>o</w:t>
        </w:r>
      </w:ins>
      <w:del w:id="151" w:author="Paula Castrilli" w:date="2025-05-26T19:04:00Z">
        <w:r w:rsidR="00B60736" w:rsidRPr="008D03A6" w:rsidDel="004B34ED">
          <w:rPr>
            <w:rFonts w:ascii="Crimson Text" w:hAnsi="Crimson Text"/>
            <w:color w:val="000000" w:themeColor="text1"/>
            <w:sz w:val="26"/>
            <w:szCs w:val="26"/>
          </w:rPr>
          <w:delText>ó</w:delText>
        </w:r>
      </w:del>
      <w:r w:rsidR="00DC25AA" w:rsidRPr="008D03A6">
        <w:rPr>
          <w:rFonts w:ascii="Crimson Text" w:hAnsi="Crimson Text"/>
          <w:color w:val="000000" w:themeColor="text1"/>
          <w:sz w:val="26"/>
          <w:szCs w:val="26"/>
        </w:rPr>
        <w:t xml:space="preserve"> el </w:t>
      </w:r>
      <w:r w:rsidR="005420B6" w:rsidRPr="008D03A6">
        <w:rPr>
          <w:rFonts w:ascii="Crimson Text" w:hAnsi="Crimson Text"/>
          <w:color w:val="000000" w:themeColor="text1"/>
          <w:sz w:val="26"/>
          <w:szCs w:val="26"/>
        </w:rPr>
        <w:t>tabardo</w:t>
      </w:r>
      <w:r w:rsidR="00DC25AA" w:rsidRPr="008D03A6">
        <w:rPr>
          <w:rFonts w:ascii="Crimson Text" w:hAnsi="Crimson Text"/>
          <w:color w:val="000000" w:themeColor="text1"/>
          <w:sz w:val="26"/>
          <w:szCs w:val="26"/>
        </w:rPr>
        <w:t xml:space="preserve"> y dejó caer la prenda </w:t>
      </w:r>
      <w:del w:id="152" w:author="Paula Castrilli" w:date="2025-05-26T19:05:00Z">
        <w:r w:rsidR="00DC25AA" w:rsidRPr="008D03A6" w:rsidDel="00554FF6">
          <w:rPr>
            <w:rFonts w:ascii="Crimson Text" w:hAnsi="Crimson Text"/>
            <w:color w:val="000000" w:themeColor="text1"/>
            <w:sz w:val="26"/>
            <w:szCs w:val="26"/>
          </w:rPr>
          <w:delText xml:space="preserve">sobre </w:delText>
        </w:r>
      </w:del>
      <w:ins w:id="153" w:author="Paula Castrilli" w:date="2025-05-26T19:05:00Z">
        <w:r w:rsidR="00554FF6">
          <w:rPr>
            <w:rFonts w:ascii="Crimson Text" w:hAnsi="Crimson Text"/>
            <w:color w:val="000000" w:themeColor="text1"/>
            <w:sz w:val="26"/>
            <w:szCs w:val="26"/>
          </w:rPr>
          <w:t>a</w:t>
        </w:r>
        <w:r w:rsidR="00554FF6" w:rsidRPr="008D03A6">
          <w:rPr>
            <w:rFonts w:ascii="Crimson Text" w:hAnsi="Crimson Text"/>
            <w:color w:val="000000" w:themeColor="text1"/>
            <w:sz w:val="26"/>
            <w:szCs w:val="26"/>
          </w:rPr>
          <w:t xml:space="preserve"> </w:t>
        </w:r>
      </w:ins>
      <w:r w:rsidR="00DC25AA" w:rsidRPr="008D03A6">
        <w:rPr>
          <w:rFonts w:ascii="Crimson Text" w:hAnsi="Crimson Text"/>
          <w:color w:val="000000" w:themeColor="text1"/>
          <w:sz w:val="26"/>
          <w:szCs w:val="26"/>
        </w:rPr>
        <w:t>sus pies.</w:t>
      </w:r>
      <w:r w:rsidR="00B160B7" w:rsidRPr="008D03A6">
        <w:rPr>
          <w:rFonts w:ascii="Crimson Text" w:hAnsi="Crimson Text"/>
          <w:color w:val="000000" w:themeColor="text1"/>
          <w:sz w:val="26"/>
          <w:szCs w:val="26"/>
        </w:rPr>
        <w:t xml:space="preserve"> </w:t>
      </w:r>
      <w:r w:rsidR="005E6EB9" w:rsidRPr="008D03A6">
        <w:rPr>
          <w:rFonts w:ascii="Crimson Text" w:hAnsi="Crimson Text"/>
          <w:color w:val="000000" w:themeColor="text1"/>
          <w:sz w:val="26"/>
          <w:szCs w:val="26"/>
        </w:rPr>
        <w:t>S</w:t>
      </w:r>
      <w:r w:rsidR="008E36A7" w:rsidRPr="008D03A6">
        <w:rPr>
          <w:rFonts w:ascii="Crimson Text" w:hAnsi="Crimson Text"/>
          <w:color w:val="000000" w:themeColor="text1"/>
          <w:sz w:val="26"/>
          <w:szCs w:val="26"/>
        </w:rPr>
        <w:t xml:space="preserve">u </w:t>
      </w:r>
      <w:r w:rsidR="005E6EB9" w:rsidRPr="008D03A6">
        <w:rPr>
          <w:rFonts w:ascii="Crimson Text" w:hAnsi="Crimson Text"/>
          <w:color w:val="000000" w:themeColor="text1"/>
          <w:sz w:val="26"/>
          <w:szCs w:val="26"/>
        </w:rPr>
        <w:t xml:space="preserve">cuerpo </w:t>
      </w:r>
      <w:r w:rsidR="00B60736" w:rsidRPr="008D03A6">
        <w:rPr>
          <w:rFonts w:ascii="Crimson Text" w:hAnsi="Crimson Text"/>
          <w:color w:val="000000" w:themeColor="text1"/>
          <w:sz w:val="26"/>
          <w:szCs w:val="26"/>
        </w:rPr>
        <w:t>asomó</w:t>
      </w:r>
      <w:r w:rsidR="005E6EB9" w:rsidRPr="008D03A6">
        <w:rPr>
          <w:rFonts w:ascii="Crimson Text" w:hAnsi="Crimson Text"/>
          <w:color w:val="000000" w:themeColor="text1"/>
          <w:sz w:val="26"/>
          <w:szCs w:val="26"/>
        </w:rPr>
        <w:t xml:space="preserve"> apenas cubierto</w:t>
      </w:r>
      <w:r w:rsidR="00B160B7" w:rsidRPr="008D03A6">
        <w:rPr>
          <w:rFonts w:ascii="Crimson Text" w:hAnsi="Crimson Text"/>
          <w:color w:val="000000" w:themeColor="text1"/>
          <w:sz w:val="26"/>
          <w:szCs w:val="26"/>
        </w:rPr>
        <w:t xml:space="preserve"> por un camisón</w:t>
      </w:r>
      <w:r w:rsidR="005E16E0" w:rsidRPr="008D03A6">
        <w:rPr>
          <w:rFonts w:ascii="Crimson Text" w:hAnsi="Crimson Text"/>
          <w:color w:val="000000" w:themeColor="text1"/>
          <w:sz w:val="26"/>
          <w:szCs w:val="26"/>
        </w:rPr>
        <w:t xml:space="preserve"> ajustado</w:t>
      </w:r>
      <w:r w:rsidR="005E6EB9" w:rsidRPr="008D03A6">
        <w:rPr>
          <w:rFonts w:ascii="Crimson Text" w:hAnsi="Crimson Text"/>
          <w:color w:val="000000" w:themeColor="text1"/>
          <w:sz w:val="26"/>
          <w:szCs w:val="26"/>
        </w:rPr>
        <w:t xml:space="preserve"> de fina seda, y s</w:t>
      </w:r>
      <w:r w:rsidR="00B160B7" w:rsidRPr="008D03A6">
        <w:rPr>
          <w:rFonts w:ascii="Crimson Text" w:hAnsi="Crimson Text"/>
          <w:color w:val="000000" w:themeColor="text1"/>
          <w:sz w:val="26"/>
          <w:szCs w:val="26"/>
        </w:rPr>
        <w:t xml:space="preserve">u piel quedó expuesta </w:t>
      </w:r>
      <w:r w:rsidR="004259FB" w:rsidRPr="008D03A6">
        <w:rPr>
          <w:rFonts w:ascii="Crimson Text" w:hAnsi="Crimson Text"/>
          <w:color w:val="000000" w:themeColor="text1"/>
          <w:sz w:val="26"/>
          <w:szCs w:val="26"/>
        </w:rPr>
        <w:t>frente a</w:t>
      </w:r>
      <w:r w:rsidR="008E36A7" w:rsidRPr="008D03A6">
        <w:rPr>
          <w:rFonts w:ascii="Crimson Text" w:hAnsi="Crimson Text"/>
          <w:color w:val="000000" w:themeColor="text1"/>
          <w:sz w:val="26"/>
          <w:szCs w:val="26"/>
        </w:rPr>
        <w:t xml:space="preserve"> la mirada</w:t>
      </w:r>
      <w:r w:rsidR="004259FB" w:rsidRPr="008D03A6">
        <w:rPr>
          <w:rFonts w:ascii="Crimson Text" w:hAnsi="Crimson Text"/>
          <w:color w:val="000000" w:themeColor="text1"/>
          <w:sz w:val="26"/>
          <w:szCs w:val="26"/>
        </w:rPr>
        <w:t xml:space="preserve"> de Eros</w:t>
      </w:r>
      <w:del w:id="154" w:author="Paula Castrilli" w:date="2025-05-26T19:06:00Z">
        <w:r w:rsidR="005E6EB9" w:rsidRPr="008D03A6" w:rsidDel="00554FF6">
          <w:rPr>
            <w:rFonts w:ascii="Crimson Text" w:hAnsi="Crimson Text"/>
            <w:color w:val="000000" w:themeColor="text1"/>
            <w:sz w:val="26"/>
            <w:szCs w:val="26"/>
          </w:rPr>
          <w:delText>,</w:delText>
        </w:r>
      </w:del>
      <w:r w:rsidR="005E6EB9" w:rsidRPr="008D03A6">
        <w:rPr>
          <w:rFonts w:ascii="Crimson Text" w:hAnsi="Crimson Text"/>
          <w:color w:val="000000" w:themeColor="text1"/>
          <w:sz w:val="26"/>
          <w:szCs w:val="26"/>
        </w:rPr>
        <w:t xml:space="preserve"> como nunca antes</w:t>
      </w:r>
      <w:r w:rsidR="008E36A7" w:rsidRPr="008D03A6">
        <w:rPr>
          <w:rFonts w:ascii="Crimson Text" w:hAnsi="Crimson Text"/>
          <w:color w:val="000000" w:themeColor="text1"/>
          <w:sz w:val="26"/>
          <w:szCs w:val="26"/>
        </w:rPr>
        <w:t>.</w:t>
      </w:r>
      <w:r w:rsidR="005E6EB9" w:rsidRPr="008D03A6">
        <w:rPr>
          <w:rFonts w:ascii="Crimson Text" w:hAnsi="Crimson Text"/>
          <w:color w:val="000000" w:themeColor="text1"/>
          <w:sz w:val="26"/>
          <w:szCs w:val="26"/>
        </w:rPr>
        <w:t xml:space="preserve"> </w:t>
      </w:r>
      <w:r w:rsidR="004259FB" w:rsidRPr="008D03A6">
        <w:rPr>
          <w:rFonts w:ascii="Crimson Text" w:hAnsi="Crimson Text"/>
          <w:color w:val="000000" w:themeColor="text1"/>
          <w:sz w:val="26"/>
          <w:szCs w:val="26"/>
        </w:rPr>
        <w:t>El joven</w:t>
      </w:r>
      <w:r w:rsidR="008E36A7" w:rsidRPr="008D03A6">
        <w:rPr>
          <w:rFonts w:ascii="Crimson Text" w:hAnsi="Crimson Text"/>
          <w:color w:val="000000" w:themeColor="text1"/>
          <w:sz w:val="26"/>
          <w:szCs w:val="26"/>
        </w:rPr>
        <w:t xml:space="preserve"> permaneció unos segundos paralizado por el espectáculo repentino, mientras </w:t>
      </w:r>
      <w:r w:rsidR="004259FB" w:rsidRPr="008D03A6">
        <w:rPr>
          <w:rFonts w:ascii="Crimson Text" w:hAnsi="Crimson Text"/>
          <w:color w:val="000000" w:themeColor="text1"/>
          <w:sz w:val="26"/>
          <w:szCs w:val="26"/>
        </w:rPr>
        <w:t>ella</w:t>
      </w:r>
      <w:r w:rsidR="00616793" w:rsidRPr="008D03A6">
        <w:rPr>
          <w:rFonts w:ascii="Crimson Text" w:hAnsi="Crimson Text"/>
          <w:color w:val="000000" w:themeColor="text1"/>
          <w:sz w:val="26"/>
          <w:szCs w:val="26"/>
        </w:rPr>
        <w:t xml:space="preserve"> se internaba lentamente en el agua.</w:t>
      </w:r>
    </w:p>
    <w:p w:rsidR="008E36A7" w:rsidRPr="008D03A6" w:rsidRDefault="00616793" w:rsidP="0081491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Para entonces</w:t>
      </w:r>
      <w:r w:rsidR="00B6073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 noche ya estaba instalada, y una luna redonda y brillante proyectaba su imagen gemela sobre la superficie serena del </w:t>
      </w:r>
      <w:del w:id="155" w:author="Paula Castrilli" w:date="2025-05-26T17:19:00Z">
        <w:r w:rsidRPr="008D03A6" w:rsidDel="000508A5">
          <w:rPr>
            <w:rFonts w:ascii="Crimson Text" w:hAnsi="Crimson Text"/>
            <w:color w:val="000000" w:themeColor="text1"/>
            <w:sz w:val="26"/>
            <w:szCs w:val="26"/>
          </w:rPr>
          <w:delText>lago de los dioses</w:delText>
        </w:r>
      </w:del>
      <w:ins w:id="156"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EB084F" w:rsidRPr="008D03A6">
        <w:rPr>
          <w:rFonts w:ascii="Crimson Text" w:hAnsi="Crimson Text"/>
          <w:color w:val="000000" w:themeColor="text1"/>
          <w:sz w:val="26"/>
          <w:szCs w:val="26"/>
        </w:rPr>
        <w:t>La luz natural era la única fuente que iluminaba la escena, tenue pero suficiente como para vislumbrar</w:t>
      </w:r>
      <w:r w:rsidR="005E16E0" w:rsidRPr="008D03A6">
        <w:rPr>
          <w:rFonts w:ascii="Crimson Text" w:hAnsi="Crimson Text"/>
          <w:color w:val="000000" w:themeColor="text1"/>
          <w:sz w:val="26"/>
          <w:szCs w:val="26"/>
        </w:rPr>
        <w:t xml:space="preserve"> entre </w:t>
      </w:r>
      <w:r w:rsidR="00EC64B6" w:rsidRPr="008D03A6">
        <w:rPr>
          <w:rFonts w:ascii="Crimson Text" w:hAnsi="Crimson Text"/>
          <w:color w:val="000000" w:themeColor="text1"/>
          <w:sz w:val="26"/>
          <w:szCs w:val="26"/>
        </w:rPr>
        <w:t>penumbras</w:t>
      </w:r>
      <w:r w:rsidR="00EB084F" w:rsidRPr="008D03A6">
        <w:rPr>
          <w:rFonts w:ascii="Crimson Text" w:hAnsi="Crimson Text"/>
          <w:color w:val="000000" w:themeColor="text1"/>
          <w:sz w:val="26"/>
          <w:szCs w:val="26"/>
        </w:rPr>
        <w:t xml:space="preserve"> la silueta </w:t>
      </w:r>
      <w:del w:id="157" w:author="Paula Castrilli" w:date="2025-05-26T19:44:00Z">
        <w:r w:rsidR="005E16E0" w:rsidRPr="008D03A6" w:rsidDel="00AC457A">
          <w:rPr>
            <w:rFonts w:ascii="Crimson Text" w:hAnsi="Crimson Text"/>
            <w:color w:val="000000" w:themeColor="text1"/>
            <w:sz w:val="26"/>
            <w:szCs w:val="26"/>
          </w:rPr>
          <w:delText>armónica</w:delText>
        </w:r>
        <w:r w:rsidR="00EB084F" w:rsidRPr="008D03A6" w:rsidDel="00AC457A">
          <w:rPr>
            <w:rFonts w:ascii="Crimson Text" w:hAnsi="Crimson Text"/>
            <w:color w:val="000000" w:themeColor="text1"/>
            <w:sz w:val="26"/>
            <w:szCs w:val="26"/>
          </w:rPr>
          <w:delText xml:space="preserve"> </w:delText>
        </w:r>
      </w:del>
      <w:ins w:id="158" w:author="Paula Castrilli" w:date="2025-05-26T19:44:00Z">
        <w:r w:rsidR="00AC457A">
          <w:rPr>
            <w:rFonts w:ascii="Crimson Text" w:hAnsi="Crimson Text"/>
            <w:color w:val="000000" w:themeColor="text1"/>
            <w:sz w:val="26"/>
            <w:szCs w:val="26"/>
          </w:rPr>
          <w:t>armoniosa</w:t>
        </w:r>
        <w:r w:rsidR="00AC457A" w:rsidRPr="008D03A6">
          <w:rPr>
            <w:rFonts w:ascii="Crimson Text" w:hAnsi="Crimson Text"/>
            <w:color w:val="000000" w:themeColor="text1"/>
            <w:sz w:val="26"/>
            <w:szCs w:val="26"/>
          </w:rPr>
          <w:t xml:space="preserve"> </w:t>
        </w:r>
      </w:ins>
      <w:r w:rsidR="00EB084F" w:rsidRPr="008D03A6">
        <w:rPr>
          <w:rFonts w:ascii="Crimson Text" w:hAnsi="Crimson Text"/>
          <w:color w:val="000000" w:themeColor="text1"/>
          <w:sz w:val="26"/>
          <w:szCs w:val="26"/>
        </w:rPr>
        <w:t>de la princesa.</w:t>
      </w:r>
    </w:p>
    <w:p w:rsidR="004259FB" w:rsidRPr="008D03A6" w:rsidRDefault="005E16E0"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desechó los restos de su armadura maltrecha y</w:t>
      </w:r>
      <w:r w:rsidR="00C72A55" w:rsidRPr="008D03A6">
        <w:rPr>
          <w:rFonts w:ascii="Crimson Text" w:hAnsi="Crimson Text"/>
          <w:color w:val="000000" w:themeColor="text1"/>
          <w:sz w:val="26"/>
          <w:szCs w:val="26"/>
        </w:rPr>
        <w:t xml:space="preserve"> se quitó</w:t>
      </w:r>
      <w:r w:rsidRPr="008D03A6">
        <w:rPr>
          <w:rFonts w:ascii="Crimson Text" w:hAnsi="Crimson Text"/>
          <w:color w:val="000000" w:themeColor="text1"/>
          <w:sz w:val="26"/>
          <w:szCs w:val="26"/>
        </w:rPr>
        <w:t xml:space="preserve"> sus prendas más </w:t>
      </w:r>
      <w:r w:rsidR="00B60736" w:rsidRPr="008D03A6">
        <w:rPr>
          <w:rFonts w:ascii="Crimson Text" w:hAnsi="Crimson Text"/>
          <w:color w:val="000000" w:themeColor="text1"/>
          <w:sz w:val="26"/>
          <w:szCs w:val="26"/>
        </w:rPr>
        <w:t>pesadas</w:t>
      </w:r>
      <w:r w:rsidR="00D85D1D" w:rsidRPr="008D03A6">
        <w:rPr>
          <w:rFonts w:ascii="Crimson Text" w:hAnsi="Crimson Text"/>
          <w:color w:val="000000" w:themeColor="text1"/>
          <w:sz w:val="26"/>
          <w:szCs w:val="26"/>
        </w:rPr>
        <w:t xml:space="preserve">. </w:t>
      </w:r>
      <w:r w:rsidR="005420B6" w:rsidRPr="008D03A6">
        <w:rPr>
          <w:rFonts w:ascii="Crimson Text" w:hAnsi="Crimson Text"/>
          <w:color w:val="000000" w:themeColor="text1"/>
          <w:sz w:val="26"/>
          <w:szCs w:val="26"/>
        </w:rPr>
        <w:t xml:space="preserve">Luego </w:t>
      </w:r>
      <w:del w:id="159" w:author="Paula Castrilli" w:date="2025-05-26T19:46:00Z">
        <w:r w:rsidR="005420B6" w:rsidRPr="008D03A6" w:rsidDel="00AC457A">
          <w:rPr>
            <w:rFonts w:ascii="Crimson Text" w:hAnsi="Crimson Text"/>
            <w:color w:val="000000" w:themeColor="text1"/>
            <w:sz w:val="26"/>
            <w:szCs w:val="26"/>
          </w:rPr>
          <w:delText>persigui</w:delText>
        </w:r>
        <w:r w:rsidR="00C72A55" w:rsidRPr="008D03A6" w:rsidDel="00AC457A">
          <w:rPr>
            <w:rFonts w:ascii="Crimson Text" w:hAnsi="Crimson Text"/>
            <w:color w:val="000000" w:themeColor="text1"/>
            <w:sz w:val="26"/>
            <w:szCs w:val="26"/>
          </w:rPr>
          <w:delText xml:space="preserve">ó </w:delText>
        </w:r>
      </w:del>
      <w:ins w:id="160" w:author="Paula Castrilli" w:date="2025-05-26T19:46:00Z">
        <w:r w:rsidR="00AC457A">
          <w:rPr>
            <w:rFonts w:ascii="Crimson Text" w:hAnsi="Crimson Text"/>
            <w:color w:val="000000" w:themeColor="text1"/>
            <w:sz w:val="26"/>
            <w:szCs w:val="26"/>
          </w:rPr>
          <w:t>siguió</w:t>
        </w:r>
        <w:r w:rsidR="00AC457A" w:rsidRPr="008D03A6">
          <w:rPr>
            <w:rFonts w:ascii="Crimson Text" w:hAnsi="Crimson Text"/>
            <w:color w:val="000000" w:themeColor="text1"/>
            <w:sz w:val="26"/>
            <w:szCs w:val="26"/>
          </w:rPr>
          <w:t xml:space="preserve"> </w:t>
        </w:r>
      </w:ins>
      <w:r w:rsidR="00C72A55" w:rsidRPr="008D03A6">
        <w:rPr>
          <w:rFonts w:ascii="Crimson Text" w:hAnsi="Crimson Text"/>
          <w:color w:val="000000" w:themeColor="text1"/>
          <w:sz w:val="26"/>
          <w:szCs w:val="26"/>
        </w:rPr>
        <w:t xml:space="preserve">los pasos de Elena, </w:t>
      </w:r>
      <w:r w:rsidR="004259FB" w:rsidRPr="008D03A6">
        <w:rPr>
          <w:rFonts w:ascii="Crimson Text" w:hAnsi="Crimson Text"/>
          <w:color w:val="000000" w:themeColor="text1"/>
          <w:sz w:val="26"/>
          <w:szCs w:val="26"/>
        </w:rPr>
        <w:t>y los dos</w:t>
      </w:r>
      <w:r w:rsidR="00C72A55" w:rsidRPr="008D03A6">
        <w:rPr>
          <w:rFonts w:ascii="Crimson Text" w:hAnsi="Crimson Text"/>
          <w:color w:val="000000" w:themeColor="text1"/>
          <w:sz w:val="26"/>
          <w:szCs w:val="26"/>
        </w:rPr>
        <w:t xml:space="preserve"> se adentraron en lo profundo. Nadaron libremente por </w:t>
      </w:r>
      <w:r w:rsidR="009435ED" w:rsidRPr="008D03A6">
        <w:rPr>
          <w:rFonts w:ascii="Crimson Text" w:hAnsi="Crimson Text"/>
          <w:color w:val="000000" w:themeColor="text1"/>
          <w:sz w:val="26"/>
          <w:szCs w:val="26"/>
        </w:rPr>
        <w:t>un momento</w:t>
      </w:r>
      <w:r w:rsidR="00C72A55" w:rsidRPr="008D03A6">
        <w:rPr>
          <w:rFonts w:ascii="Crimson Text" w:hAnsi="Crimson Text"/>
          <w:color w:val="000000" w:themeColor="text1"/>
          <w:sz w:val="26"/>
          <w:szCs w:val="26"/>
        </w:rPr>
        <w:t xml:space="preserve"> hasta </w:t>
      </w:r>
      <w:r w:rsidR="00B60736" w:rsidRPr="008D03A6">
        <w:rPr>
          <w:rFonts w:ascii="Crimson Text" w:hAnsi="Crimson Text"/>
          <w:color w:val="000000" w:themeColor="text1"/>
          <w:sz w:val="26"/>
          <w:szCs w:val="26"/>
        </w:rPr>
        <w:t>reunirse</w:t>
      </w:r>
      <w:r w:rsidR="00C72A55" w:rsidRPr="008D03A6">
        <w:rPr>
          <w:rFonts w:ascii="Crimson Text" w:hAnsi="Crimson Text"/>
          <w:color w:val="000000" w:themeColor="text1"/>
          <w:sz w:val="26"/>
          <w:szCs w:val="26"/>
        </w:rPr>
        <w:t xml:space="preserve"> en un mismo punto, don</w:t>
      </w:r>
      <w:r w:rsidR="00B75DE8" w:rsidRPr="008D03A6">
        <w:rPr>
          <w:rFonts w:ascii="Crimson Text" w:hAnsi="Crimson Text"/>
          <w:color w:val="000000" w:themeColor="text1"/>
          <w:sz w:val="26"/>
          <w:szCs w:val="26"/>
        </w:rPr>
        <w:t>de permanecieron flotando</w:t>
      </w:r>
      <w:r w:rsidR="009435ED" w:rsidRPr="008D03A6">
        <w:rPr>
          <w:rFonts w:ascii="Crimson Text" w:hAnsi="Crimson Text"/>
          <w:color w:val="000000" w:themeColor="text1"/>
          <w:sz w:val="26"/>
          <w:szCs w:val="26"/>
        </w:rPr>
        <w:t xml:space="preserve"> </w:t>
      </w:r>
      <w:del w:id="161" w:author="Paula Castrilli" w:date="2025-05-26T19:46:00Z">
        <w:r w:rsidR="009435ED" w:rsidRPr="008D03A6" w:rsidDel="00AC457A">
          <w:rPr>
            <w:rFonts w:ascii="Crimson Text" w:hAnsi="Crimson Text"/>
            <w:color w:val="000000" w:themeColor="text1"/>
            <w:sz w:val="26"/>
            <w:szCs w:val="26"/>
          </w:rPr>
          <w:delText>y en cercanía</w:delText>
        </w:r>
      </w:del>
      <w:ins w:id="162" w:author="Paula Castrilli" w:date="2025-05-26T19:46:00Z">
        <w:r w:rsidR="00AC457A">
          <w:rPr>
            <w:rFonts w:ascii="Crimson Text" w:hAnsi="Crimson Text"/>
            <w:color w:val="000000" w:themeColor="text1"/>
            <w:sz w:val="26"/>
            <w:szCs w:val="26"/>
          </w:rPr>
          <w:t>cerca uno del otro</w:t>
        </w:r>
      </w:ins>
      <w:r w:rsidR="00C72A55" w:rsidRPr="008D03A6">
        <w:rPr>
          <w:rFonts w:ascii="Crimson Text" w:hAnsi="Crimson Text"/>
          <w:color w:val="000000" w:themeColor="text1"/>
          <w:sz w:val="26"/>
          <w:szCs w:val="26"/>
        </w:rPr>
        <w:t>.</w:t>
      </w:r>
      <w:r w:rsidR="009435ED" w:rsidRPr="008D03A6">
        <w:rPr>
          <w:rFonts w:ascii="Crimson Text" w:hAnsi="Crimson Text"/>
          <w:color w:val="000000" w:themeColor="text1"/>
          <w:sz w:val="26"/>
          <w:szCs w:val="26"/>
        </w:rPr>
        <w:t xml:space="preserve"> Ambos disfrutaban de la compañía</w:t>
      </w:r>
      <w:r w:rsidR="00B75DE8" w:rsidRPr="008D03A6">
        <w:rPr>
          <w:rFonts w:ascii="Crimson Text" w:hAnsi="Crimson Text"/>
          <w:color w:val="000000" w:themeColor="text1"/>
          <w:sz w:val="26"/>
          <w:szCs w:val="26"/>
        </w:rPr>
        <w:t xml:space="preserve">, </w:t>
      </w:r>
      <w:del w:id="163" w:author="Paula Castrilli" w:date="2025-05-26T19:50:00Z">
        <w:r w:rsidR="00B75DE8" w:rsidRPr="008D03A6" w:rsidDel="00AC457A">
          <w:rPr>
            <w:rFonts w:ascii="Crimson Text" w:hAnsi="Crimson Text"/>
            <w:color w:val="000000" w:themeColor="text1"/>
            <w:sz w:val="26"/>
            <w:szCs w:val="26"/>
          </w:rPr>
          <w:delText>parecían adolescentes divirtiéndose.</w:delText>
        </w:r>
      </w:del>
      <w:ins w:id="164" w:author="Paula Castrilli" w:date="2025-05-26T19:50:00Z">
        <w:r w:rsidR="00AC457A">
          <w:rPr>
            <w:rFonts w:ascii="Crimson Text" w:hAnsi="Crimson Text"/>
            <w:color w:val="000000" w:themeColor="text1"/>
            <w:sz w:val="26"/>
            <w:szCs w:val="26"/>
          </w:rPr>
          <w:t>sintiéndose por una vez como adolescentes normales divirti</w:t>
        </w:r>
      </w:ins>
      <w:ins w:id="165" w:author="Paula Castrilli" w:date="2025-05-26T19:51:00Z">
        <w:r w:rsidR="00AC457A">
          <w:rPr>
            <w:rFonts w:ascii="Crimson Text" w:hAnsi="Crimson Text"/>
            <w:color w:val="000000" w:themeColor="text1"/>
            <w:sz w:val="26"/>
            <w:szCs w:val="26"/>
          </w:rPr>
          <w:t>éndose.</w:t>
        </w:r>
      </w:ins>
    </w:p>
    <w:p w:rsidR="003B3961" w:rsidRDefault="00C72A55" w:rsidP="004259FB">
      <w:pPr>
        <w:tabs>
          <w:tab w:val="left" w:pos="2179"/>
        </w:tabs>
        <w:spacing w:after="0"/>
        <w:ind w:firstLine="284"/>
        <w:jc w:val="both"/>
        <w:rPr>
          <w:ins w:id="166" w:author="Paula Castrilli" w:date="2025-05-26T19:55:00Z"/>
          <w:rFonts w:ascii="Crimson Text" w:hAnsi="Crimson Text"/>
          <w:color w:val="000000" w:themeColor="text1"/>
          <w:sz w:val="26"/>
          <w:szCs w:val="26"/>
        </w:rPr>
      </w:pPr>
      <w:r w:rsidRPr="008D03A6">
        <w:rPr>
          <w:rFonts w:ascii="Crimson Text" w:hAnsi="Crimson Text"/>
          <w:color w:val="000000" w:themeColor="text1"/>
          <w:sz w:val="26"/>
          <w:szCs w:val="26"/>
        </w:rPr>
        <w:t>El agua estaba helada</w:t>
      </w:r>
      <w:del w:id="167" w:author="Paula Castrilli" w:date="2025-05-26T19:51:00Z">
        <w:r w:rsidR="009435ED" w:rsidRPr="008D03A6" w:rsidDel="00AC457A">
          <w:rPr>
            <w:rFonts w:ascii="Crimson Text" w:hAnsi="Crimson Text"/>
            <w:color w:val="000000" w:themeColor="text1"/>
            <w:sz w:val="26"/>
            <w:szCs w:val="26"/>
          </w:rPr>
          <w:delText>,</w:delText>
        </w:r>
      </w:del>
      <w:r w:rsidR="004259FB" w:rsidRPr="008D03A6">
        <w:rPr>
          <w:rFonts w:ascii="Crimson Text" w:hAnsi="Crimson Text"/>
          <w:color w:val="000000" w:themeColor="text1"/>
          <w:sz w:val="26"/>
          <w:szCs w:val="26"/>
        </w:rPr>
        <w:t xml:space="preserve"> y</w:t>
      </w:r>
      <w:r w:rsidR="009435ED" w:rsidRPr="008D03A6">
        <w:rPr>
          <w:rFonts w:ascii="Crimson Text" w:hAnsi="Crimson Text"/>
          <w:color w:val="000000" w:themeColor="text1"/>
          <w:sz w:val="26"/>
          <w:szCs w:val="26"/>
        </w:rPr>
        <w:t>, con el correr de los minutos,</w:t>
      </w:r>
      <w:r w:rsidR="004259FB" w:rsidRPr="008D03A6">
        <w:rPr>
          <w:rFonts w:ascii="Crimson Text" w:hAnsi="Crimson Text"/>
          <w:color w:val="000000" w:themeColor="text1"/>
          <w:sz w:val="26"/>
          <w:szCs w:val="26"/>
        </w:rPr>
        <w:t xml:space="preserve"> </w:t>
      </w:r>
      <w:r w:rsidR="009435ED" w:rsidRPr="008D03A6">
        <w:rPr>
          <w:rFonts w:ascii="Crimson Text" w:hAnsi="Crimson Text"/>
          <w:color w:val="000000" w:themeColor="text1"/>
          <w:sz w:val="26"/>
          <w:szCs w:val="26"/>
        </w:rPr>
        <w:t xml:space="preserve">comenzó a </w:t>
      </w:r>
      <w:del w:id="168" w:author="Paula Castrilli" w:date="2025-05-26T19:51:00Z">
        <w:r w:rsidR="009435ED" w:rsidRPr="008D03A6" w:rsidDel="00AC457A">
          <w:rPr>
            <w:rFonts w:ascii="Crimson Text" w:hAnsi="Crimson Text"/>
            <w:color w:val="000000" w:themeColor="text1"/>
            <w:sz w:val="26"/>
            <w:szCs w:val="26"/>
          </w:rPr>
          <w:delText>clavarse</w:delText>
        </w:r>
        <w:r w:rsidR="004259FB" w:rsidRPr="008D03A6" w:rsidDel="00AC457A">
          <w:rPr>
            <w:rFonts w:ascii="Crimson Text" w:hAnsi="Crimson Text"/>
            <w:color w:val="000000" w:themeColor="text1"/>
            <w:sz w:val="26"/>
            <w:szCs w:val="26"/>
          </w:rPr>
          <w:delText xml:space="preserve"> en los músculos</w:delText>
        </w:r>
      </w:del>
      <w:ins w:id="169" w:author="Paula Castrilli" w:date="2025-05-26T19:51:00Z">
        <w:r w:rsidR="00AC457A">
          <w:rPr>
            <w:rFonts w:ascii="Crimson Text" w:hAnsi="Crimson Text"/>
            <w:color w:val="000000" w:themeColor="text1"/>
            <w:sz w:val="26"/>
            <w:szCs w:val="26"/>
          </w:rPr>
          <w:t>sentirse</w:t>
        </w:r>
      </w:ins>
      <w:r w:rsidR="009435ED" w:rsidRPr="008D03A6">
        <w:rPr>
          <w:rFonts w:ascii="Crimson Text" w:hAnsi="Crimson Text"/>
          <w:color w:val="000000" w:themeColor="text1"/>
          <w:sz w:val="26"/>
          <w:szCs w:val="26"/>
        </w:rPr>
        <w:t xml:space="preserve"> como </w:t>
      </w:r>
      <w:ins w:id="170" w:author="Paula Castrilli" w:date="2025-05-26T19:51:00Z">
        <w:r w:rsidR="00AC457A">
          <w:rPr>
            <w:rFonts w:ascii="Crimson Text" w:hAnsi="Crimson Text"/>
            <w:color w:val="000000" w:themeColor="text1"/>
            <w:sz w:val="26"/>
            <w:szCs w:val="26"/>
          </w:rPr>
          <w:t xml:space="preserve">minúsculas </w:t>
        </w:r>
      </w:ins>
      <w:r w:rsidR="009435ED" w:rsidRPr="008D03A6">
        <w:rPr>
          <w:rFonts w:ascii="Crimson Text" w:hAnsi="Crimson Text"/>
          <w:color w:val="000000" w:themeColor="text1"/>
          <w:sz w:val="26"/>
          <w:szCs w:val="26"/>
        </w:rPr>
        <w:t>agujas</w:t>
      </w:r>
      <w:ins w:id="171" w:author="Paula Castrilli" w:date="2025-05-26T19:51:00Z">
        <w:r w:rsidR="00AC457A">
          <w:rPr>
            <w:rFonts w:ascii="Crimson Text" w:hAnsi="Crimson Text"/>
            <w:color w:val="000000" w:themeColor="text1"/>
            <w:sz w:val="26"/>
            <w:szCs w:val="26"/>
          </w:rPr>
          <w:t xml:space="preserve"> clavándose en su piel</w:t>
        </w:r>
      </w:ins>
      <w:r w:rsidR="009435ED" w:rsidRPr="008D03A6">
        <w:rPr>
          <w:rFonts w:ascii="Crimson Text" w:hAnsi="Crimson Text"/>
          <w:color w:val="000000" w:themeColor="text1"/>
          <w:sz w:val="26"/>
          <w:szCs w:val="26"/>
        </w:rPr>
        <w:t>. La</w:t>
      </w:r>
      <w:r w:rsidR="00A179E8" w:rsidRPr="008D03A6">
        <w:rPr>
          <w:rFonts w:ascii="Crimson Text" w:hAnsi="Crimson Text"/>
          <w:color w:val="000000" w:themeColor="text1"/>
          <w:sz w:val="26"/>
          <w:szCs w:val="26"/>
        </w:rPr>
        <w:t xml:space="preserve"> pr</w:t>
      </w:r>
      <w:r w:rsidR="00FB0FA5" w:rsidRPr="008D03A6">
        <w:rPr>
          <w:rFonts w:ascii="Crimson Text" w:hAnsi="Crimson Text"/>
          <w:color w:val="000000" w:themeColor="text1"/>
          <w:sz w:val="26"/>
          <w:szCs w:val="26"/>
        </w:rPr>
        <w:t xml:space="preserve">incesa comenzó a </w:t>
      </w:r>
      <w:del w:id="172" w:author="Paula Castrilli" w:date="2025-05-26T19:52:00Z">
        <w:r w:rsidR="00FB0FA5" w:rsidRPr="008D03A6" w:rsidDel="00AC457A">
          <w:rPr>
            <w:rFonts w:ascii="Crimson Text" w:hAnsi="Crimson Text"/>
            <w:color w:val="000000" w:themeColor="text1"/>
            <w:sz w:val="26"/>
            <w:szCs w:val="26"/>
          </w:rPr>
          <w:delText xml:space="preserve">sufrir </w:delText>
        </w:r>
      </w:del>
      <w:ins w:id="173" w:author="Paula Castrilli" w:date="2025-05-26T19:52:00Z">
        <w:r w:rsidR="00AC457A">
          <w:rPr>
            <w:rFonts w:ascii="Crimson Text" w:hAnsi="Crimson Text"/>
            <w:color w:val="000000" w:themeColor="text1"/>
            <w:sz w:val="26"/>
            <w:szCs w:val="26"/>
          </w:rPr>
          <w:t>temblar ligeramente por</w:t>
        </w:r>
        <w:r w:rsidR="00AC457A" w:rsidRPr="008D03A6">
          <w:rPr>
            <w:rFonts w:ascii="Crimson Text" w:hAnsi="Crimson Text"/>
            <w:color w:val="000000" w:themeColor="text1"/>
            <w:sz w:val="26"/>
            <w:szCs w:val="26"/>
          </w:rPr>
          <w:t xml:space="preserve"> </w:t>
        </w:r>
      </w:ins>
      <w:r w:rsidR="00FB0FA5" w:rsidRPr="008D03A6">
        <w:rPr>
          <w:rFonts w:ascii="Crimson Text" w:hAnsi="Crimson Text"/>
          <w:color w:val="000000" w:themeColor="text1"/>
          <w:sz w:val="26"/>
          <w:szCs w:val="26"/>
        </w:rPr>
        <w:t>el frí</w:t>
      </w:r>
      <w:r w:rsidR="009435ED" w:rsidRPr="008D03A6">
        <w:rPr>
          <w:rFonts w:ascii="Crimson Text" w:hAnsi="Crimson Text"/>
          <w:color w:val="000000" w:themeColor="text1"/>
          <w:sz w:val="26"/>
          <w:szCs w:val="26"/>
        </w:rPr>
        <w:t>o</w:t>
      </w:r>
      <w:ins w:id="174" w:author="Paula Castrilli" w:date="2025-05-26T19:52:00Z">
        <w:r w:rsidR="00AC457A">
          <w:rPr>
            <w:rFonts w:ascii="Crimson Text" w:hAnsi="Crimson Text"/>
            <w:color w:val="000000" w:themeColor="text1"/>
            <w:sz w:val="26"/>
            <w:szCs w:val="26"/>
          </w:rPr>
          <w:t xml:space="preserve"> </w:t>
        </w:r>
      </w:ins>
      <w:del w:id="175" w:author="Paula Castrilli" w:date="2025-05-26T19:52:00Z">
        <w:r w:rsidR="009435ED" w:rsidRPr="008D03A6" w:rsidDel="00AC457A">
          <w:rPr>
            <w:rFonts w:ascii="Crimson Text" w:hAnsi="Crimson Text"/>
            <w:color w:val="000000" w:themeColor="text1"/>
            <w:sz w:val="26"/>
            <w:szCs w:val="26"/>
          </w:rPr>
          <w:delText>,</w:delText>
        </w:r>
      </w:del>
      <w:ins w:id="176" w:author="Paula Castrilli" w:date="2025-05-26T19:52:00Z">
        <w:r w:rsidR="00AC457A">
          <w:rPr>
            <w:rFonts w:ascii="Crimson Text" w:hAnsi="Crimson Text"/>
            <w:color w:val="000000" w:themeColor="text1"/>
            <w:sz w:val="26"/>
            <w:szCs w:val="26"/>
          </w:rPr>
          <w:t>y</w:t>
        </w:r>
      </w:ins>
      <w:r w:rsidR="00A179E8" w:rsidRPr="008D03A6">
        <w:rPr>
          <w:rFonts w:ascii="Crimson Text" w:hAnsi="Crimson Text"/>
          <w:color w:val="000000" w:themeColor="text1"/>
          <w:sz w:val="26"/>
          <w:szCs w:val="26"/>
        </w:rPr>
        <w:t xml:space="preserve"> Eros</w:t>
      </w:r>
      <w:ins w:id="177" w:author="Paula Castrilli" w:date="2025-05-26T19:52:00Z">
        <w:r w:rsidR="00AC457A">
          <w:rPr>
            <w:rFonts w:ascii="Crimson Text" w:hAnsi="Crimson Text"/>
            <w:color w:val="000000" w:themeColor="text1"/>
            <w:sz w:val="26"/>
            <w:szCs w:val="26"/>
          </w:rPr>
          <w:t>,</w:t>
        </w:r>
      </w:ins>
      <w:r w:rsidR="009435ED" w:rsidRPr="008D03A6">
        <w:rPr>
          <w:rFonts w:ascii="Crimson Text" w:hAnsi="Crimson Text"/>
          <w:color w:val="000000" w:themeColor="text1"/>
          <w:sz w:val="26"/>
          <w:szCs w:val="26"/>
        </w:rPr>
        <w:t xml:space="preserve"> </w:t>
      </w:r>
      <w:del w:id="178" w:author="Paula Castrilli" w:date="2025-05-26T19:52:00Z">
        <w:r w:rsidR="009435ED" w:rsidRPr="008D03A6" w:rsidDel="00AC457A">
          <w:rPr>
            <w:rFonts w:ascii="Crimson Text" w:hAnsi="Crimson Text"/>
            <w:color w:val="000000" w:themeColor="text1"/>
            <w:sz w:val="26"/>
            <w:szCs w:val="26"/>
          </w:rPr>
          <w:delText>lo notó</w:delText>
        </w:r>
      </w:del>
      <w:ins w:id="179" w:author="Paula Castrilli" w:date="2025-05-26T19:52:00Z">
        <w:r w:rsidR="00AC457A">
          <w:rPr>
            <w:rFonts w:ascii="Crimson Text" w:hAnsi="Crimson Text"/>
            <w:color w:val="000000" w:themeColor="text1"/>
            <w:sz w:val="26"/>
            <w:szCs w:val="26"/>
          </w:rPr>
          <w:t>notando esto</w:t>
        </w:r>
      </w:ins>
      <w:r w:rsidR="009435ED" w:rsidRPr="008D03A6">
        <w:rPr>
          <w:rFonts w:ascii="Crimson Text" w:hAnsi="Crimson Text"/>
          <w:color w:val="000000" w:themeColor="text1"/>
          <w:sz w:val="26"/>
          <w:szCs w:val="26"/>
        </w:rPr>
        <w:t xml:space="preserve">, </w:t>
      </w:r>
      <w:del w:id="180" w:author="Paula Castrilli" w:date="2025-05-26T19:52:00Z">
        <w:r w:rsidR="00A179E8" w:rsidRPr="008D03A6" w:rsidDel="00AC457A">
          <w:rPr>
            <w:rFonts w:ascii="Crimson Text" w:hAnsi="Crimson Text"/>
            <w:color w:val="000000" w:themeColor="text1"/>
            <w:sz w:val="26"/>
            <w:szCs w:val="26"/>
          </w:rPr>
          <w:delText xml:space="preserve">y </w:delText>
        </w:r>
      </w:del>
      <w:r w:rsidR="004259FB" w:rsidRPr="008D03A6">
        <w:rPr>
          <w:rFonts w:ascii="Crimson Text" w:hAnsi="Crimson Text"/>
          <w:color w:val="000000" w:themeColor="text1"/>
          <w:sz w:val="26"/>
          <w:szCs w:val="26"/>
        </w:rPr>
        <w:t xml:space="preserve">la ayudó a </w:t>
      </w:r>
      <w:r w:rsidR="00DB59B5" w:rsidRPr="008D03A6">
        <w:rPr>
          <w:rFonts w:ascii="Crimson Text" w:hAnsi="Crimson Text"/>
          <w:color w:val="000000" w:themeColor="text1"/>
          <w:sz w:val="26"/>
          <w:szCs w:val="26"/>
        </w:rPr>
        <w:t>nadar</w:t>
      </w:r>
      <w:r w:rsidR="00A179E8" w:rsidRPr="008D03A6">
        <w:rPr>
          <w:rFonts w:ascii="Crimson Text" w:hAnsi="Crimson Text"/>
          <w:color w:val="000000" w:themeColor="text1"/>
          <w:sz w:val="26"/>
          <w:szCs w:val="26"/>
        </w:rPr>
        <w:t xml:space="preserve"> hasta </w:t>
      </w:r>
      <w:r w:rsidR="004259FB" w:rsidRPr="008D03A6">
        <w:rPr>
          <w:rFonts w:ascii="Crimson Text" w:hAnsi="Crimson Text"/>
          <w:color w:val="000000" w:themeColor="text1"/>
          <w:sz w:val="26"/>
          <w:szCs w:val="26"/>
        </w:rPr>
        <w:t>donde</w:t>
      </w:r>
      <w:r w:rsidR="00A179E8" w:rsidRPr="008D03A6">
        <w:rPr>
          <w:rFonts w:ascii="Crimson Text" w:hAnsi="Crimson Text"/>
          <w:color w:val="000000" w:themeColor="text1"/>
          <w:sz w:val="26"/>
          <w:szCs w:val="26"/>
        </w:rPr>
        <w:t xml:space="preserve"> el agua </w:t>
      </w:r>
      <w:r w:rsidR="00D85D26" w:rsidRPr="008D03A6">
        <w:rPr>
          <w:rFonts w:ascii="Crimson Text" w:hAnsi="Crimson Text"/>
          <w:color w:val="000000" w:themeColor="text1"/>
          <w:sz w:val="26"/>
          <w:szCs w:val="26"/>
        </w:rPr>
        <w:t>les llegaba a</w:t>
      </w:r>
      <w:r w:rsidR="00EC64B6" w:rsidRPr="008D03A6">
        <w:rPr>
          <w:rFonts w:ascii="Crimson Text" w:hAnsi="Crimson Text"/>
          <w:color w:val="000000" w:themeColor="text1"/>
          <w:sz w:val="26"/>
          <w:szCs w:val="26"/>
        </w:rPr>
        <w:t xml:space="preserve"> </w:t>
      </w:r>
      <w:r w:rsidR="009435ED" w:rsidRPr="008D03A6">
        <w:rPr>
          <w:rFonts w:ascii="Crimson Text" w:hAnsi="Crimson Text"/>
          <w:color w:val="000000" w:themeColor="text1"/>
          <w:sz w:val="26"/>
          <w:szCs w:val="26"/>
        </w:rPr>
        <w:t>la</w:t>
      </w:r>
      <w:r w:rsidR="00D85D26" w:rsidRPr="008D03A6">
        <w:rPr>
          <w:rFonts w:ascii="Crimson Text" w:hAnsi="Crimson Text"/>
          <w:color w:val="000000" w:themeColor="text1"/>
          <w:sz w:val="26"/>
          <w:szCs w:val="26"/>
        </w:rPr>
        <w:t xml:space="preserve"> altura de la</w:t>
      </w:r>
      <w:r w:rsidR="009435ED" w:rsidRPr="008D03A6">
        <w:rPr>
          <w:rFonts w:ascii="Crimson Text" w:hAnsi="Crimson Text"/>
          <w:color w:val="000000" w:themeColor="text1"/>
          <w:sz w:val="26"/>
          <w:szCs w:val="26"/>
        </w:rPr>
        <w:t xml:space="preserve"> cintura. L</w:t>
      </w:r>
      <w:r w:rsidR="00A179E8" w:rsidRPr="008D03A6">
        <w:rPr>
          <w:rFonts w:ascii="Crimson Text" w:hAnsi="Crimson Text"/>
          <w:color w:val="000000" w:themeColor="text1"/>
          <w:sz w:val="26"/>
          <w:szCs w:val="26"/>
        </w:rPr>
        <w:t>a abrazó estrechando su cu</w:t>
      </w:r>
      <w:r w:rsidR="009435ED" w:rsidRPr="008D03A6">
        <w:rPr>
          <w:rFonts w:ascii="Crimson Text" w:hAnsi="Crimson Text"/>
          <w:color w:val="000000" w:themeColor="text1"/>
          <w:sz w:val="26"/>
          <w:szCs w:val="26"/>
        </w:rPr>
        <w:t>erpo tembloroso contra el suyo, f</w:t>
      </w:r>
      <w:r w:rsidR="004259FB" w:rsidRPr="008D03A6">
        <w:rPr>
          <w:rFonts w:ascii="Crimson Text" w:hAnsi="Crimson Text"/>
          <w:color w:val="000000" w:themeColor="text1"/>
          <w:sz w:val="26"/>
          <w:szCs w:val="26"/>
        </w:rPr>
        <w:t>rotó</w:t>
      </w:r>
      <w:r w:rsidR="00A179E8" w:rsidRPr="008D03A6">
        <w:rPr>
          <w:rFonts w:ascii="Crimson Text" w:hAnsi="Crimson Text"/>
          <w:color w:val="000000" w:themeColor="text1"/>
          <w:sz w:val="26"/>
          <w:szCs w:val="26"/>
        </w:rPr>
        <w:t xml:space="preserve"> su espalda con las manos</w:t>
      </w:r>
      <w:ins w:id="181" w:author="Paula Castrilli" w:date="2025-05-26T19:54:00Z">
        <w:r w:rsidR="003B3961">
          <w:rPr>
            <w:rFonts w:ascii="Crimson Text" w:hAnsi="Crimson Text"/>
            <w:color w:val="000000" w:themeColor="text1"/>
            <w:sz w:val="26"/>
            <w:szCs w:val="26"/>
          </w:rPr>
          <w:t>,</w:t>
        </w:r>
      </w:ins>
      <w:r w:rsidR="00A179E8" w:rsidRPr="008D03A6">
        <w:rPr>
          <w:rFonts w:ascii="Crimson Text" w:hAnsi="Crimson Text"/>
          <w:color w:val="000000" w:themeColor="text1"/>
          <w:sz w:val="26"/>
          <w:szCs w:val="26"/>
        </w:rPr>
        <w:t xml:space="preserve"> </w:t>
      </w:r>
      <w:del w:id="182" w:author="Paula Castrilli" w:date="2025-05-26T19:53:00Z">
        <w:r w:rsidR="004259FB" w:rsidRPr="008D03A6" w:rsidDel="00AC457A">
          <w:rPr>
            <w:rFonts w:ascii="Crimson Text" w:hAnsi="Crimson Text"/>
            <w:color w:val="000000" w:themeColor="text1"/>
            <w:sz w:val="26"/>
            <w:szCs w:val="26"/>
          </w:rPr>
          <w:delText>transmitiéndole</w:delText>
        </w:r>
        <w:r w:rsidR="00A179E8" w:rsidRPr="008D03A6" w:rsidDel="00AC457A">
          <w:rPr>
            <w:rFonts w:ascii="Crimson Text" w:hAnsi="Crimson Text"/>
            <w:color w:val="000000" w:themeColor="text1"/>
            <w:sz w:val="26"/>
            <w:szCs w:val="26"/>
          </w:rPr>
          <w:delText xml:space="preserve"> </w:delText>
        </w:r>
      </w:del>
      <w:ins w:id="183" w:author="Paula Castrilli" w:date="2025-05-26T19:53:00Z">
        <w:r w:rsidR="00AC457A">
          <w:rPr>
            <w:rFonts w:ascii="Crimson Text" w:hAnsi="Crimson Text"/>
            <w:color w:val="000000" w:themeColor="text1"/>
            <w:sz w:val="26"/>
            <w:szCs w:val="26"/>
          </w:rPr>
          <w:t>intentando ayudarla a que entrara en</w:t>
        </w:r>
        <w:r w:rsidR="00AC457A" w:rsidRPr="008D03A6">
          <w:rPr>
            <w:rFonts w:ascii="Crimson Text" w:hAnsi="Crimson Text"/>
            <w:color w:val="000000" w:themeColor="text1"/>
            <w:sz w:val="26"/>
            <w:szCs w:val="26"/>
          </w:rPr>
          <w:t xml:space="preserve"> </w:t>
        </w:r>
      </w:ins>
      <w:r w:rsidR="00A179E8" w:rsidRPr="008D03A6">
        <w:rPr>
          <w:rFonts w:ascii="Crimson Text" w:hAnsi="Crimson Text"/>
          <w:color w:val="000000" w:themeColor="text1"/>
          <w:sz w:val="26"/>
          <w:szCs w:val="26"/>
        </w:rPr>
        <w:t xml:space="preserve">calor, </w:t>
      </w:r>
      <w:r w:rsidR="004259FB" w:rsidRPr="008D03A6">
        <w:rPr>
          <w:rFonts w:ascii="Crimson Text" w:hAnsi="Crimson Text"/>
          <w:color w:val="000000" w:themeColor="text1"/>
          <w:sz w:val="26"/>
          <w:szCs w:val="26"/>
        </w:rPr>
        <w:t xml:space="preserve">y logró </w:t>
      </w:r>
      <w:del w:id="184" w:author="Paula Castrilli" w:date="2025-05-26T19:54:00Z">
        <w:r w:rsidR="004259FB" w:rsidRPr="008D03A6" w:rsidDel="003B3961">
          <w:rPr>
            <w:rFonts w:ascii="Crimson Text" w:hAnsi="Crimson Text"/>
            <w:color w:val="000000" w:themeColor="text1"/>
            <w:sz w:val="26"/>
            <w:szCs w:val="26"/>
          </w:rPr>
          <w:delText>que se estabilizará un poco</w:delText>
        </w:r>
      </w:del>
      <w:ins w:id="185" w:author="Paula Castrilli" w:date="2025-05-26T19:54:00Z">
        <w:r w:rsidR="003B3961">
          <w:rPr>
            <w:rFonts w:ascii="Crimson Text" w:hAnsi="Crimson Text"/>
            <w:color w:val="000000" w:themeColor="text1"/>
            <w:sz w:val="26"/>
            <w:szCs w:val="26"/>
          </w:rPr>
          <w:t>poco a poco que dejara de temblar</w:t>
        </w:r>
      </w:ins>
      <w:r w:rsidR="004259FB" w:rsidRPr="008D03A6">
        <w:rPr>
          <w:rFonts w:ascii="Crimson Text" w:hAnsi="Crimson Text"/>
          <w:color w:val="000000" w:themeColor="text1"/>
          <w:sz w:val="26"/>
          <w:szCs w:val="26"/>
        </w:rPr>
        <w:t>.</w:t>
      </w:r>
      <w:r w:rsidR="00A020EE" w:rsidRPr="008D03A6">
        <w:rPr>
          <w:rFonts w:ascii="Crimson Text" w:hAnsi="Crimson Text"/>
          <w:color w:val="000000" w:themeColor="text1"/>
          <w:sz w:val="26"/>
          <w:szCs w:val="26"/>
        </w:rPr>
        <w:t xml:space="preserve"> </w:t>
      </w:r>
    </w:p>
    <w:p w:rsidR="004259FB" w:rsidRPr="008D03A6" w:rsidRDefault="00A020EE" w:rsidP="004259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tocar su piel, </w:t>
      </w:r>
      <w:ins w:id="186" w:author="Paula Castrilli" w:date="2025-05-26T19:55:00Z">
        <w:r w:rsidR="003B3961">
          <w:rPr>
            <w:rFonts w:ascii="Crimson Text" w:hAnsi="Crimson Text"/>
            <w:color w:val="000000" w:themeColor="text1"/>
            <w:sz w:val="26"/>
            <w:szCs w:val="26"/>
          </w:rPr>
          <w:t xml:space="preserve">lo </w:t>
        </w:r>
      </w:ins>
      <w:r w:rsidRPr="008D03A6">
        <w:rPr>
          <w:rFonts w:ascii="Crimson Text" w:hAnsi="Crimson Text"/>
          <w:color w:val="000000" w:themeColor="text1"/>
          <w:sz w:val="26"/>
          <w:szCs w:val="26"/>
        </w:rPr>
        <w:t>abord</w:t>
      </w:r>
      <w:ins w:id="187" w:author="Paula Castrilli" w:date="2025-05-26T19:55:00Z">
        <w:r w:rsidR="003B3961">
          <w:rPr>
            <w:rFonts w:ascii="Crimson Text" w:hAnsi="Crimson Text"/>
            <w:color w:val="000000" w:themeColor="text1"/>
            <w:sz w:val="26"/>
            <w:szCs w:val="26"/>
          </w:rPr>
          <w:t>aron</w:t>
        </w:r>
      </w:ins>
      <w:del w:id="188" w:author="Paula Castrilli" w:date="2025-05-26T19:55:00Z">
        <w:r w:rsidRPr="008D03A6" w:rsidDel="003B3961">
          <w:rPr>
            <w:rFonts w:ascii="Crimson Text" w:hAnsi="Crimson Text"/>
            <w:color w:val="000000" w:themeColor="text1"/>
            <w:sz w:val="26"/>
            <w:szCs w:val="26"/>
          </w:rPr>
          <w:delText>ó</w:delText>
        </w:r>
      </w:del>
      <w:r w:rsidRPr="008D03A6">
        <w:rPr>
          <w:rFonts w:ascii="Crimson Text" w:hAnsi="Crimson Text"/>
          <w:color w:val="000000" w:themeColor="text1"/>
          <w:sz w:val="26"/>
          <w:szCs w:val="26"/>
        </w:rPr>
        <w:t xml:space="preserve"> un sinfín de sensaciones</w:t>
      </w:r>
      <w:del w:id="189" w:author="Paula Castrilli" w:date="2025-05-26T19:55:00Z">
        <w:r w:rsidR="00FA34C5" w:rsidRPr="008D03A6" w:rsidDel="003B3961">
          <w:rPr>
            <w:rFonts w:ascii="Crimson Text" w:hAnsi="Crimson Text"/>
            <w:color w:val="000000" w:themeColor="text1"/>
            <w:sz w:val="26"/>
            <w:szCs w:val="26"/>
          </w:rPr>
          <w:delText>, s</w:delText>
        </w:r>
      </w:del>
      <w:ins w:id="190" w:author="Paula Castrilli" w:date="2025-05-26T19:55:00Z">
        <w:r w:rsidR="003B3961">
          <w:rPr>
            <w:rFonts w:ascii="Crimson Text" w:hAnsi="Crimson Text"/>
            <w:color w:val="000000" w:themeColor="text1"/>
            <w:sz w:val="26"/>
            <w:szCs w:val="26"/>
          </w:rPr>
          <w:t>. S</w:t>
        </w:r>
      </w:ins>
      <w:r w:rsidR="00FA34C5" w:rsidRPr="008D03A6">
        <w:rPr>
          <w:rFonts w:ascii="Crimson Text" w:hAnsi="Crimson Text"/>
          <w:color w:val="000000" w:themeColor="text1"/>
          <w:sz w:val="26"/>
          <w:szCs w:val="26"/>
        </w:rPr>
        <w:t>intió que su pecho se abría inevitablemente a un sentimiento puro e inédito</w:t>
      </w:r>
      <w:del w:id="191" w:author="Paula Castrilli" w:date="2025-05-26T19:55:00Z">
        <w:r w:rsidR="00FA34C5" w:rsidRPr="008D03A6" w:rsidDel="003B3961">
          <w:rPr>
            <w:rFonts w:ascii="Crimson Text" w:hAnsi="Crimson Text"/>
            <w:color w:val="000000" w:themeColor="text1"/>
            <w:sz w:val="26"/>
            <w:szCs w:val="26"/>
          </w:rPr>
          <w:delText>,</w:delText>
        </w:r>
      </w:del>
      <w:r w:rsidR="00FA34C5" w:rsidRPr="008D03A6">
        <w:rPr>
          <w:rFonts w:ascii="Crimson Text" w:hAnsi="Crimson Text"/>
          <w:color w:val="000000" w:themeColor="text1"/>
          <w:sz w:val="26"/>
          <w:szCs w:val="26"/>
        </w:rPr>
        <w:t xml:space="preserve"> pero, al mismo tiempo, </w:t>
      </w:r>
      <w:r w:rsidR="00A3285B" w:rsidRPr="008D03A6">
        <w:rPr>
          <w:rFonts w:ascii="Crimson Text" w:hAnsi="Crimson Text"/>
          <w:color w:val="000000" w:themeColor="text1"/>
          <w:sz w:val="26"/>
          <w:szCs w:val="26"/>
        </w:rPr>
        <w:t>experimentó</w:t>
      </w:r>
      <w:r w:rsidR="00F9484B" w:rsidRPr="008D03A6">
        <w:rPr>
          <w:rFonts w:ascii="Crimson Text" w:hAnsi="Crimson Text"/>
          <w:color w:val="000000" w:themeColor="text1"/>
          <w:sz w:val="26"/>
          <w:szCs w:val="26"/>
        </w:rPr>
        <w:t xml:space="preserve"> un estado de vulnerabilidad que lo aterraba. Pensó que su amor por </w:t>
      </w:r>
      <w:r w:rsidR="00F9484B" w:rsidRPr="008D03A6">
        <w:rPr>
          <w:rFonts w:ascii="Crimson Text" w:hAnsi="Crimson Text"/>
          <w:color w:val="000000" w:themeColor="text1"/>
          <w:sz w:val="26"/>
          <w:szCs w:val="26"/>
        </w:rPr>
        <w:lastRenderedPageBreak/>
        <w:t>la princesa lo trasladaba al campo de batalla más peligroso</w:t>
      </w:r>
      <w:r w:rsidR="003C09F9" w:rsidRPr="008D03A6">
        <w:rPr>
          <w:rFonts w:ascii="Crimson Text" w:hAnsi="Crimson Text"/>
          <w:color w:val="000000" w:themeColor="text1"/>
          <w:sz w:val="26"/>
          <w:szCs w:val="26"/>
        </w:rPr>
        <w:t xml:space="preserve"> que jamás había enfrentado</w:t>
      </w:r>
      <w:del w:id="192" w:author="Paula Castrilli" w:date="2025-05-26T19:55:00Z">
        <w:r w:rsidR="00F9484B" w:rsidRPr="008D03A6" w:rsidDel="003B3961">
          <w:rPr>
            <w:rFonts w:ascii="Crimson Text" w:hAnsi="Crimson Text"/>
            <w:color w:val="000000" w:themeColor="text1"/>
            <w:sz w:val="26"/>
            <w:szCs w:val="26"/>
          </w:rPr>
          <w:delText>,</w:delText>
        </w:r>
      </w:del>
      <w:r w:rsidR="00F9484B" w:rsidRPr="008D03A6">
        <w:rPr>
          <w:rFonts w:ascii="Crimson Text" w:hAnsi="Crimson Text"/>
          <w:color w:val="000000" w:themeColor="text1"/>
          <w:sz w:val="26"/>
          <w:szCs w:val="26"/>
        </w:rPr>
        <w:t xml:space="preserve"> pero</w:t>
      </w:r>
      <w:ins w:id="193" w:author="Paula Castrilli" w:date="2025-05-26T19:55:00Z">
        <w:r w:rsidR="003B3961">
          <w:rPr>
            <w:rFonts w:ascii="Crimson Text" w:hAnsi="Crimson Text"/>
            <w:color w:val="000000" w:themeColor="text1"/>
            <w:sz w:val="26"/>
            <w:szCs w:val="26"/>
          </w:rPr>
          <w:t>,</w:t>
        </w:r>
      </w:ins>
      <w:r w:rsidR="00F9484B" w:rsidRPr="008D03A6">
        <w:rPr>
          <w:rFonts w:ascii="Crimson Text" w:hAnsi="Crimson Text"/>
          <w:color w:val="000000" w:themeColor="text1"/>
          <w:sz w:val="26"/>
          <w:szCs w:val="26"/>
        </w:rPr>
        <w:t xml:space="preserve"> como buen guerrero</w:t>
      </w:r>
      <w:ins w:id="194" w:author="Paula Castrilli" w:date="2025-05-26T19:56:00Z">
        <w:r w:rsidR="003B3961">
          <w:rPr>
            <w:rFonts w:ascii="Crimson Text" w:hAnsi="Crimson Text"/>
            <w:color w:val="000000" w:themeColor="text1"/>
            <w:sz w:val="26"/>
            <w:szCs w:val="26"/>
          </w:rPr>
          <w:t>,</w:t>
        </w:r>
      </w:ins>
      <w:r w:rsidR="00F9484B" w:rsidRPr="008D03A6">
        <w:rPr>
          <w:rFonts w:ascii="Crimson Text" w:hAnsi="Crimson Text"/>
          <w:color w:val="000000" w:themeColor="text1"/>
          <w:sz w:val="26"/>
          <w:szCs w:val="26"/>
        </w:rPr>
        <w:t xml:space="preserve"> debía ser valiente. Recorrió con </w:t>
      </w:r>
      <w:r w:rsidR="003C09F9" w:rsidRPr="008D03A6">
        <w:rPr>
          <w:rFonts w:ascii="Crimson Text" w:hAnsi="Crimson Text"/>
          <w:color w:val="000000" w:themeColor="text1"/>
          <w:sz w:val="26"/>
          <w:szCs w:val="26"/>
        </w:rPr>
        <w:t>la</w:t>
      </w:r>
      <w:r w:rsidR="00F9484B" w:rsidRPr="008D03A6">
        <w:rPr>
          <w:rFonts w:ascii="Crimson Text" w:hAnsi="Crimson Text"/>
          <w:color w:val="000000" w:themeColor="text1"/>
          <w:sz w:val="26"/>
          <w:szCs w:val="26"/>
        </w:rPr>
        <w:t xml:space="preserve"> vista todos los caminos hasta interceptar la mirada de la princesa. Alzó </w:t>
      </w:r>
      <w:r w:rsidR="003C09F9" w:rsidRPr="008D03A6">
        <w:rPr>
          <w:rFonts w:ascii="Crimson Text" w:hAnsi="Crimson Text"/>
          <w:color w:val="000000" w:themeColor="text1"/>
          <w:sz w:val="26"/>
          <w:szCs w:val="26"/>
        </w:rPr>
        <w:t>la</w:t>
      </w:r>
      <w:r w:rsidR="00F9484B" w:rsidRPr="008D03A6">
        <w:rPr>
          <w:rFonts w:ascii="Crimson Text" w:hAnsi="Crimson Text"/>
          <w:color w:val="000000" w:themeColor="text1"/>
          <w:sz w:val="26"/>
          <w:szCs w:val="26"/>
        </w:rPr>
        <w:t xml:space="preserve"> mano para acariciar sus mejillas y, sin dudarlo más, </w:t>
      </w:r>
      <w:r w:rsidR="003C09F9" w:rsidRPr="008D03A6">
        <w:rPr>
          <w:rFonts w:ascii="Crimson Text" w:hAnsi="Crimson Text"/>
          <w:color w:val="000000" w:themeColor="text1"/>
          <w:sz w:val="26"/>
          <w:szCs w:val="26"/>
        </w:rPr>
        <w:t xml:space="preserve">atrapó sus labios con el beso que siempre había </w:t>
      </w:r>
      <w:r w:rsidR="004C4896" w:rsidRPr="008D03A6">
        <w:rPr>
          <w:rFonts w:ascii="Crimson Text" w:hAnsi="Crimson Text"/>
          <w:color w:val="000000" w:themeColor="text1"/>
          <w:sz w:val="26"/>
          <w:szCs w:val="26"/>
        </w:rPr>
        <w:t>reprimido</w:t>
      </w:r>
      <w:r w:rsidR="003C09F9" w:rsidRPr="008D03A6">
        <w:rPr>
          <w:rFonts w:ascii="Crimson Text" w:hAnsi="Crimson Text"/>
          <w:color w:val="000000" w:themeColor="text1"/>
          <w:sz w:val="26"/>
          <w:szCs w:val="26"/>
        </w:rPr>
        <w:t>.</w:t>
      </w:r>
    </w:p>
    <w:p w:rsidR="00FC7352" w:rsidRPr="008D03A6" w:rsidRDefault="003C09F9" w:rsidP="004C489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 se besaron con pasión, dejando atrás, por un instante, todas las diferencias que los separaban.</w:t>
      </w:r>
      <w:r w:rsidR="00DF4AE3" w:rsidRPr="008D03A6">
        <w:rPr>
          <w:rFonts w:ascii="Crimson Text" w:hAnsi="Crimson Text"/>
          <w:color w:val="000000" w:themeColor="text1"/>
          <w:sz w:val="26"/>
          <w:szCs w:val="26"/>
        </w:rPr>
        <w:t xml:space="preserve"> El </w:t>
      </w:r>
      <w:del w:id="195" w:author="Paula Castrilli" w:date="2025-05-26T20:03:00Z">
        <w:r w:rsidR="00DF4AE3" w:rsidRPr="008D03A6" w:rsidDel="006E205B">
          <w:rPr>
            <w:rFonts w:ascii="Crimson Text" w:hAnsi="Crimson Text"/>
            <w:color w:val="000000" w:themeColor="text1"/>
            <w:sz w:val="26"/>
            <w:szCs w:val="26"/>
          </w:rPr>
          <w:delText xml:space="preserve">encuentro </w:delText>
        </w:r>
      </w:del>
      <w:ins w:id="196" w:author="Paula Castrilli" w:date="2025-05-26T20:03:00Z">
        <w:r w:rsidR="006E205B">
          <w:rPr>
            <w:rFonts w:ascii="Crimson Text" w:hAnsi="Crimson Text"/>
            <w:color w:val="000000" w:themeColor="text1"/>
            <w:sz w:val="26"/>
            <w:szCs w:val="26"/>
          </w:rPr>
          <w:t>beso</w:t>
        </w:r>
        <w:r w:rsidR="006E205B" w:rsidRPr="008D03A6">
          <w:rPr>
            <w:rFonts w:ascii="Crimson Text" w:hAnsi="Crimson Text"/>
            <w:color w:val="000000" w:themeColor="text1"/>
            <w:sz w:val="26"/>
            <w:szCs w:val="26"/>
          </w:rPr>
          <w:t xml:space="preserve"> </w:t>
        </w:r>
      </w:ins>
      <w:r w:rsidR="00DF4AE3" w:rsidRPr="008D03A6">
        <w:rPr>
          <w:rFonts w:ascii="Crimson Text" w:hAnsi="Crimson Text"/>
          <w:color w:val="000000" w:themeColor="text1"/>
          <w:sz w:val="26"/>
          <w:szCs w:val="26"/>
        </w:rPr>
        <w:t>fue fugaz e intenso, un viaje relámpago a través de aquel deseo profundo y prohibido</w:t>
      </w:r>
      <w:ins w:id="197" w:author="Paula Castrilli" w:date="2025-05-26T20:04:00Z">
        <w:r w:rsidR="00681220">
          <w:rPr>
            <w:rFonts w:ascii="Crimson Text" w:hAnsi="Crimson Text"/>
            <w:color w:val="000000" w:themeColor="text1"/>
            <w:sz w:val="26"/>
            <w:szCs w:val="26"/>
          </w:rPr>
          <w:t>, antes de separarse con reticencia</w:t>
        </w:r>
      </w:ins>
      <w:r w:rsidR="00DF4A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198" w:author="Paula Castrilli" w:date="2025-05-26T20:04:00Z">
        <w:r w:rsidRPr="008D03A6" w:rsidDel="00681220">
          <w:rPr>
            <w:rFonts w:ascii="Crimson Text" w:hAnsi="Crimson Text"/>
            <w:color w:val="000000" w:themeColor="text1"/>
            <w:sz w:val="26"/>
            <w:szCs w:val="26"/>
          </w:rPr>
          <w:delText>Luego s</w:delText>
        </w:r>
      </w:del>
      <w:ins w:id="199" w:author="Paula Castrilli" w:date="2025-05-26T20:04:00Z">
        <w:r w:rsidR="00681220">
          <w:rPr>
            <w:rFonts w:ascii="Crimson Text" w:hAnsi="Crimson Text"/>
            <w:color w:val="000000" w:themeColor="text1"/>
            <w:sz w:val="26"/>
            <w:szCs w:val="26"/>
          </w:rPr>
          <w:t>S</w:t>
        </w:r>
      </w:ins>
      <w:r w:rsidRPr="008D03A6">
        <w:rPr>
          <w:rFonts w:ascii="Crimson Text" w:hAnsi="Crimson Text"/>
          <w:color w:val="000000" w:themeColor="text1"/>
          <w:sz w:val="26"/>
          <w:szCs w:val="26"/>
        </w:rPr>
        <w:t>e observaron</w:t>
      </w:r>
      <w:ins w:id="200" w:author="Paula Castrilli" w:date="2025-05-26T20:04:00Z">
        <w:r w:rsidR="00681220">
          <w:rPr>
            <w:rFonts w:ascii="Crimson Text" w:hAnsi="Crimson Text"/>
            <w:color w:val="000000" w:themeColor="text1"/>
            <w:sz w:val="26"/>
            <w:szCs w:val="26"/>
          </w:rPr>
          <w:t xml:space="preserve"> durante unos segundos hasta que</w:t>
        </w:r>
      </w:ins>
      <w:del w:id="201" w:author="Paula Castrilli" w:date="2025-05-26T20:05:00Z">
        <w:r w:rsidRPr="008D03A6" w:rsidDel="00681220">
          <w:rPr>
            <w:rFonts w:ascii="Crimson Text" w:hAnsi="Crimson Text"/>
            <w:color w:val="000000" w:themeColor="text1"/>
            <w:sz w:val="26"/>
            <w:szCs w:val="26"/>
          </w:rPr>
          <w:delText xml:space="preserve"> y</w:delText>
        </w:r>
      </w:del>
      <w:r w:rsidRPr="008D03A6">
        <w:rPr>
          <w:rFonts w:ascii="Crimson Text" w:hAnsi="Crimson Text"/>
          <w:color w:val="000000" w:themeColor="text1"/>
          <w:sz w:val="26"/>
          <w:szCs w:val="26"/>
        </w:rPr>
        <w:t xml:space="preserve"> volvieron a </w:t>
      </w:r>
      <w:r w:rsidR="004C4896" w:rsidRPr="008D03A6">
        <w:rPr>
          <w:rFonts w:ascii="Crimson Text" w:hAnsi="Crimson Text"/>
          <w:color w:val="000000" w:themeColor="text1"/>
          <w:sz w:val="26"/>
          <w:szCs w:val="26"/>
        </w:rPr>
        <w:t>la realidad</w:t>
      </w:r>
      <w:del w:id="202" w:author="Paula Castrilli" w:date="2025-05-26T20:05:00Z">
        <w:r w:rsidRPr="008D03A6" w:rsidDel="00681220">
          <w:rPr>
            <w:rFonts w:ascii="Crimson Text" w:hAnsi="Crimson Text"/>
            <w:color w:val="000000" w:themeColor="text1"/>
            <w:sz w:val="26"/>
            <w:szCs w:val="26"/>
          </w:rPr>
          <w:delText>, l</w:delText>
        </w:r>
      </w:del>
      <w:ins w:id="203" w:author="Paula Castrilli" w:date="2025-05-26T20:05:00Z">
        <w:r w:rsidR="00681220">
          <w:rPr>
            <w:rFonts w:ascii="Crimson Text" w:hAnsi="Crimson Text"/>
            <w:color w:val="000000" w:themeColor="text1"/>
            <w:sz w:val="26"/>
            <w:szCs w:val="26"/>
          </w:rPr>
          <w:t>. L</w:t>
        </w:r>
      </w:ins>
      <w:r w:rsidRPr="008D03A6">
        <w:rPr>
          <w:rFonts w:ascii="Crimson Text" w:hAnsi="Crimson Text"/>
          <w:color w:val="000000" w:themeColor="text1"/>
          <w:sz w:val="26"/>
          <w:szCs w:val="26"/>
        </w:rPr>
        <w:t>a princesa</w:t>
      </w:r>
      <w:r w:rsidR="00DF4A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confundida </w:t>
      </w:r>
      <w:r w:rsidR="00163DAE" w:rsidRPr="008D03A6">
        <w:rPr>
          <w:rFonts w:ascii="Crimson Text" w:hAnsi="Crimson Text"/>
          <w:color w:val="000000" w:themeColor="text1"/>
          <w:sz w:val="26"/>
          <w:szCs w:val="26"/>
        </w:rPr>
        <w:t>y nerviosa, trat</w:t>
      </w:r>
      <w:r w:rsidR="00DF4AE3" w:rsidRPr="008D03A6">
        <w:rPr>
          <w:rFonts w:ascii="Crimson Text" w:hAnsi="Crimson Text"/>
          <w:color w:val="000000" w:themeColor="text1"/>
          <w:sz w:val="26"/>
          <w:szCs w:val="26"/>
        </w:rPr>
        <w:t xml:space="preserve">ó de </w:t>
      </w:r>
      <w:del w:id="204" w:author="Paula Castrilli" w:date="2025-05-26T20:05:00Z">
        <w:r w:rsidR="00DF4AE3" w:rsidRPr="008D03A6" w:rsidDel="00681220">
          <w:rPr>
            <w:rFonts w:ascii="Crimson Text" w:hAnsi="Crimson Text"/>
            <w:color w:val="000000" w:themeColor="text1"/>
            <w:sz w:val="26"/>
            <w:szCs w:val="26"/>
          </w:rPr>
          <w:delText>emitir alguna frase</w:delText>
        </w:r>
      </w:del>
      <w:ins w:id="205" w:author="Paula Castrilli" w:date="2025-05-26T20:05:00Z">
        <w:r w:rsidR="00681220">
          <w:rPr>
            <w:rFonts w:ascii="Crimson Text" w:hAnsi="Crimson Text"/>
            <w:color w:val="000000" w:themeColor="text1"/>
            <w:sz w:val="26"/>
            <w:szCs w:val="26"/>
          </w:rPr>
          <w:t>decir algo</w:t>
        </w:r>
      </w:ins>
      <w:r w:rsidR="00163DAE" w:rsidRPr="008D03A6">
        <w:rPr>
          <w:rFonts w:ascii="Crimson Text" w:hAnsi="Crimson Text"/>
          <w:color w:val="000000" w:themeColor="text1"/>
          <w:sz w:val="26"/>
          <w:szCs w:val="26"/>
        </w:rPr>
        <w:t xml:space="preserve">, pero Eros </w:t>
      </w:r>
      <w:r w:rsidR="00DF4AE3" w:rsidRPr="008D03A6">
        <w:rPr>
          <w:rFonts w:ascii="Crimson Text" w:hAnsi="Crimson Text"/>
          <w:color w:val="000000" w:themeColor="text1"/>
          <w:sz w:val="26"/>
          <w:szCs w:val="26"/>
        </w:rPr>
        <w:t xml:space="preserve">ahogó sus palabras </w:t>
      </w:r>
      <w:r w:rsidR="00163DAE" w:rsidRPr="008D03A6">
        <w:rPr>
          <w:rFonts w:ascii="Crimson Text" w:hAnsi="Crimson Text"/>
          <w:color w:val="000000" w:themeColor="text1"/>
          <w:sz w:val="26"/>
          <w:szCs w:val="26"/>
        </w:rPr>
        <w:t>apoy</w:t>
      </w:r>
      <w:r w:rsidR="00DF4AE3" w:rsidRPr="008D03A6">
        <w:rPr>
          <w:rFonts w:ascii="Crimson Text" w:hAnsi="Crimson Text"/>
          <w:color w:val="000000" w:themeColor="text1"/>
          <w:sz w:val="26"/>
          <w:szCs w:val="26"/>
        </w:rPr>
        <w:t>ando</w:t>
      </w:r>
      <w:r w:rsidR="00163DAE" w:rsidRPr="008D03A6">
        <w:rPr>
          <w:rFonts w:ascii="Crimson Text" w:hAnsi="Crimson Text"/>
          <w:color w:val="000000" w:themeColor="text1"/>
          <w:sz w:val="26"/>
          <w:szCs w:val="26"/>
        </w:rPr>
        <w:t xml:space="preserve"> </w:t>
      </w:r>
      <w:r w:rsidR="00DF4AE3" w:rsidRPr="008D03A6">
        <w:rPr>
          <w:rFonts w:ascii="Crimson Text" w:hAnsi="Crimson Text"/>
          <w:color w:val="000000" w:themeColor="text1"/>
          <w:sz w:val="26"/>
          <w:szCs w:val="26"/>
        </w:rPr>
        <w:t>el</w:t>
      </w:r>
      <w:r w:rsidR="00163DAE" w:rsidRPr="008D03A6">
        <w:rPr>
          <w:rFonts w:ascii="Crimson Text" w:hAnsi="Crimson Text"/>
          <w:color w:val="000000" w:themeColor="text1"/>
          <w:sz w:val="26"/>
          <w:szCs w:val="26"/>
        </w:rPr>
        <w:t xml:space="preserve"> dedo índice </w:t>
      </w:r>
      <w:r w:rsidR="00DF4AE3" w:rsidRPr="008D03A6">
        <w:rPr>
          <w:rFonts w:ascii="Crimson Text" w:hAnsi="Crimson Text"/>
          <w:color w:val="000000" w:themeColor="text1"/>
          <w:sz w:val="26"/>
          <w:szCs w:val="26"/>
        </w:rPr>
        <w:t>en su boca</w:t>
      </w:r>
      <w:ins w:id="206" w:author="Paula Castrilli" w:date="2025-05-26T20:05:00Z">
        <w:r w:rsidR="00681220">
          <w:rPr>
            <w:rFonts w:ascii="Crimson Text" w:hAnsi="Crimson Text"/>
            <w:color w:val="000000" w:themeColor="text1"/>
            <w:sz w:val="26"/>
            <w:szCs w:val="26"/>
          </w:rPr>
          <w:t xml:space="preserve"> y mirada suplicante</w:t>
        </w:r>
      </w:ins>
      <w:r w:rsidR="00DF4AE3" w:rsidRPr="008D03A6">
        <w:rPr>
          <w:rFonts w:ascii="Crimson Text" w:hAnsi="Crimson Text"/>
          <w:color w:val="000000" w:themeColor="text1"/>
          <w:sz w:val="26"/>
          <w:szCs w:val="26"/>
        </w:rPr>
        <w:t xml:space="preserve">. Con </w:t>
      </w:r>
      <w:del w:id="207" w:author="Paula Castrilli" w:date="2025-05-26T20:06:00Z">
        <w:r w:rsidR="00DF4AE3" w:rsidRPr="008D03A6" w:rsidDel="00681220">
          <w:rPr>
            <w:rFonts w:ascii="Crimson Text" w:hAnsi="Crimson Text"/>
            <w:color w:val="000000" w:themeColor="text1"/>
            <w:sz w:val="26"/>
            <w:szCs w:val="26"/>
          </w:rPr>
          <w:delText xml:space="preserve">un </w:delText>
        </w:r>
      </w:del>
      <w:ins w:id="208" w:author="Paula Castrilli" w:date="2025-05-26T20:06:00Z">
        <w:r w:rsidR="00681220">
          <w:rPr>
            <w:rFonts w:ascii="Crimson Text" w:hAnsi="Crimson Text"/>
            <w:color w:val="000000" w:themeColor="text1"/>
            <w:sz w:val="26"/>
            <w:szCs w:val="26"/>
          </w:rPr>
          <w:t>ese</w:t>
        </w:r>
        <w:r w:rsidR="00681220" w:rsidRPr="008D03A6">
          <w:rPr>
            <w:rFonts w:ascii="Crimson Text" w:hAnsi="Crimson Text"/>
            <w:color w:val="000000" w:themeColor="text1"/>
            <w:sz w:val="26"/>
            <w:szCs w:val="26"/>
          </w:rPr>
          <w:t xml:space="preserve"> </w:t>
        </w:r>
      </w:ins>
      <w:r w:rsidR="00DF4AE3" w:rsidRPr="008D03A6">
        <w:rPr>
          <w:rFonts w:ascii="Crimson Text" w:hAnsi="Crimson Text"/>
          <w:color w:val="000000" w:themeColor="text1"/>
          <w:sz w:val="26"/>
          <w:szCs w:val="26"/>
        </w:rPr>
        <w:t xml:space="preserve">gesto elocuente, le transmitió </w:t>
      </w:r>
      <w:del w:id="209" w:author="Paula Castrilli" w:date="2025-05-26T20:06:00Z">
        <w:r w:rsidR="00DF4AE3" w:rsidRPr="008D03A6" w:rsidDel="00681220">
          <w:rPr>
            <w:rFonts w:ascii="Crimson Text" w:hAnsi="Crimson Text"/>
            <w:color w:val="000000" w:themeColor="text1"/>
            <w:sz w:val="26"/>
            <w:szCs w:val="26"/>
          </w:rPr>
          <w:delText xml:space="preserve">calma, indicándole </w:delText>
        </w:r>
      </w:del>
      <w:r w:rsidR="00DF4AE3" w:rsidRPr="008D03A6">
        <w:rPr>
          <w:rFonts w:ascii="Crimson Text" w:hAnsi="Crimson Text"/>
          <w:color w:val="000000" w:themeColor="text1"/>
          <w:sz w:val="26"/>
          <w:szCs w:val="26"/>
        </w:rPr>
        <w:t xml:space="preserve">que </w:t>
      </w:r>
      <w:r w:rsidR="004C4896" w:rsidRPr="008D03A6">
        <w:rPr>
          <w:rFonts w:ascii="Crimson Text" w:hAnsi="Crimson Text"/>
          <w:color w:val="000000" w:themeColor="text1"/>
          <w:sz w:val="26"/>
          <w:szCs w:val="26"/>
        </w:rPr>
        <w:t>entendía</w:t>
      </w:r>
      <w:r w:rsidR="00DF4AE3" w:rsidRPr="008D03A6">
        <w:rPr>
          <w:rFonts w:ascii="Crimson Text" w:hAnsi="Crimson Text"/>
          <w:color w:val="000000" w:themeColor="text1"/>
          <w:sz w:val="26"/>
          <w:szCs w:val="26"/>
        </w:rPr>
        <w:t xml:space="preserve"> que aquello </w:t>
      </w:r>
      <w:r w:rsidR="00070B9B" w:rsidRPr="008D03A6">
        <w:rPr>
          <w:rFonts w:ascii="Crimson Text" w:hAnsi="Crimson Text"/>
          <w:color w:val="000000" w:themeColor="text1"/>
          <w:sz w:val="26"/>
          <w:szCs w:val="26"/>
        </w:rPr>
        <w:t xml:space="preserve">no debía </w:t>
      </w:r>
      <w:r w:rsidR="00265016" w:rsidRPr="008D03A6">
        <w:rPr>
          <w:rFonts w:ascii="Crimson Text" w:hAnsi="Crimson Text"/>
          <w:color w:val="000000" w:themeColor="text1"/>
          <w:sz w:val="26"/>
          <w:szCs w:val="26"/>
        </w:rPr>
        <w:t>significar</w:t>
      </w:r>
      <w:r w:rsidR="00070B9B" w:rsidRPr="008D03A6">
        <w:rPr>
          <w:rFonts w:ascii="Crimson Text" w:hAnsi="Crimson Text"/>
          <w:color w:val="000000" w:themeColor="text1"/>
          <w:sz w:val="26"/>
          <w:szCs w:val="26"/>
        </w:rPr>
        <w:t xml:space="preserve"> más que</w:t>
      </w:r>
      <w:r w:rsidR="00FC7352" w:rsidRPr="008D03A6">
        <w:rPr>
          <w:rFonts w:ascii="Crimson Text" w:hAnsi="Crimson Text"/>
          <w:color w:val="000000" w:themeColor="text1"/>
          <w:sz w:val="26"/>
          <w:szCs w:val="26"/>
        </w:rPr>
        <w:t xml:space="preserve"> un impulso, una bocanada de libertad.</w:t>
      </w:r>
      <w:r w:rsidR="00FC7352" w:rsidRPr="008D03A6">
        <w:rPr>
          <w:rFonts w:ascii="Crimson Text" w:hAnsi="Crimson Text"/>
          <w:color w:val="000000" w:themeColor="text1"/>
          <w:sz w:val="26"/>
          <w:szCs w:val="26"/>
        </w:rPr>
        <w:br w:type="page"/>
      </w:r>
    </w:p>
    <w:p w:rsidR="00FC7352" w:rsidRPr="008D03A6" w:rsidRDefault="00DF4AE3" w:rsidP="00FC7352">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 </w:t>
      </w:r>
      <w:r w:rsidR="007F2F28" w:rsidRPr="008D03A6">
        <w:rPr>
          <w:rFonts w:ascii="Crimson Text" w:hAnsi="Crimson Text"/>
          <w:color w:val="000000" w:themeColor="text1"/>
          <w:sz w:val="26"/>
          <w:szCs w:val="26"/>
        </w:rPr>
        <w:t>11</w:t>
      </w:r>
    </w:p>
    <w:p w:rsidR="00FC7352" w:rsidRPr="008D03A6" w:rsidRDefault="00FC7352" w:rsidP="00FC7352">
      <w:pPr>
        <w:tabs>
          <w:tab w:val="left" w:pos="2179"/>
        </w:tabs>
        <w:spacing w:after="0"/>
        <w:ind w:firstLine="284"/>
        <w:jc w:val="both"/>
        <w:rPr>
          <w:rFonts w:ascii="Crimson Text" w:hAnsi="Crimson Text"/>
          <w:color w:val="000000" w:themeColor="text1"/>
          <w:sz w:val="26"/>
          <w:szCs w:val="26"/>
        </w:rPr>
      </w:pPr>
    </w:p>
    <w:p w:rsidR="00B51E31" w:rsidRPr="008D03A6" w:rsidRDefault="00B51E31" w:rsidP="00FC73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 del mediodía </w:t>
      </w:r>
      <w:r w:rsidR="007A4ED6" w:rsidRPr="008D03A6">
        <w:rPr>
          <w:rFonts w:ascii="Crimson Text" w:hAnsi="Crimson Text"/>
          <w:color w:val="000000" w:themeColor="text1"/>
          <w:sz w:val="26"/>
          <w:szCs w:val="26"/>
        </w:rPr>
        <w:t xml:space="preserve">atravesaba el cristal de los ventanales </w:t>
      </w:r>
      <w:r w:rsidR="00244153" w:rsidRPr="008D03A6">
        <w:rPr>
          <w:rFonts w:ascii="Crimson Text" w:hAnsi="Crimson Text"/>
          <w:color w:val="000000" w:themeColor="text1"/>
          <w:sz w:val="26"/>
          <w:szCs w:val="26"/>
        </w:rPr>
        <w:t xml:space="preserve">de la </w:t>
      </w:r>
      <w:del w:id="210" w:author="Paula Castrilli" w:date="2025-05-26T20:07:00Z">
        <w:r w:rsidR="00244153" w:rsidRPr="008D03A6" w:rsidDel="00B774FD">
          <w:rPr>
            <w:rFonts w:ascii="Crimson Text" w:hAnsi="Crimson Text"/>
            <w:color w:val="000000" w:themeColor="text1"/>
            <w:sz w:val="26"/>
            <w:szCs w:val="26"/>
          </w:rPr>
          <w:delText>torre del homenaje</w:delText>
        </w:r>
      </w:del>
      <w:ins w:id="211" w:author="Paula Castrilli" w:date="2025-05-26T20:07:00Z">
        <w:r w:rsidR="00B774FD">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w:t>
      </w:r>
      <w:r w:rsidR="00E06F19" w:rsidRPr="008D03A6">
        <w:rPr>
          <w:rFonts w:ascii="Crimson Text" w:hAnsi="Crimson Text"/>
          <w:color w:val="000000" w:themeColor="text1"/>
          <w:sz w:val="26"/>
          <w:szCs w:val="26"/>
        </w:rPr>
        <w:t>En la antesala de</w:t>
      </w:r>
      <w:r w:rsidR="00762AE8" w:rsidRPr="008D03A6">
        <w:rPr>
          <w:rFonts w:ascii="Crimson Text" w:hAnsi="Crimson Text"/>
          <w:color w:val="000000" w:themeColor="text1"/>
          <w:sz w:val="26"/>
          <w:szCs w:val="26"/>
        </w:rPr>
        <w:t>l salón principal, l</w:t>
      </w:r>
      <w:r w:rsidRPr="008D03A6">
        <w:rPr>
          <w:rFonts w:ascii="Crimson Text" w:hAnsi="Crimson Text"/>
          <w:color w:val="000000" w:themeColor="text1"/>
          <w:sz w:val="26"/>
          <w:szCs w:val="26"/>
        </w:rPr>
        <w:t xml:space="preserve">a luz </w:t>
      </w:r>
      <w:r w:rsidR="00B33258" w:rsidRPr="008D03A6">
        <w:rPr>
          <w:rFonts w:ascii="Crimson Text" w:hAnsi="Crimson Text"/>
          <w:color w:val="000000" w:themeColor="text1"/>
          <w:sz w:val="26"/>
          <w:szCs w:val="26"/>
        </w:rPr>
        <w:t>brillante se proyectaba</w:t>
      </w:r>
      <w:r w:rsidRPr="008D03A6">
        <w:rPr>
          <w:rFonts w:ascii="Crimson Text" w:hAnsi="Crimson Text"/>
          <w:color w:val="000000" w:themeColor="text1"/>
          <w:sz w:val="26"/>
          <w:szCs w:val="26"/>
        </w:rPr>
        <w:t xml:space="preserve"> sobre el piso de madera pulida</w:t>
      </w:r>
      <w:del w:id="212" w:author="Paula Castrilli" w:date="2025-05-26T20:07:00Z">
        <w:r w:rsidR="00244153" w:rsidRPr="008D03A6" w:rsidDel="00B774FD">
          <w:rPr>
            <w:rFonts w:ascii="Crimson Text" w:hAnsi="Crimson Text"/>
            <w:color w:val="000000" w:themeColor="text1"/>
            <w:sz w:val="26"/>
            <w:szCs w:val="26"/>
          </w:rPr>
          <w:delText>,</w:delText>
        </w:r>
      </w:del>
      <w:r w:rsidR="00244153" w:rsidRPr="008D03A6">
        <w:rPr>
          <w:rFonts w:ascii="Crimson Text" w:hAnsi="Crimson Text"/>
          <w:color w:val="000000" w:themeColor="text1"/>
          <w:sz w:val="26"/>
          <w:szCs w:val="26"/>
        </w:rPr>
        <w:t xml:space="preserve"> y hacía resplandecer aún más el ambiente. </w:t>
      </w:r>
      <w:del w:id="213" w:author="Paula Castrilli" w:date="2025-05-26T20:08:00Z">
        <w:r w:rsidR="00244153" w:rsidRPr="008D03A6" w:rsidDel="00B774FD">
          <w:rPr>
            <w:rFonts w:ascii="Crimson Text" w:hAnsi="Crimson Text"/>
            <w:color w:val="000000" w:themeColor="text1"/>
            <w:sz w:val="26"/>
            <w:szCs w:val="26"/>
          </w:rPr>
          <w:delText>El cuarto poseía u</w:delText>
        </w:r>
        <w:r w:rsidR="00EF7C17" w:rsidRPr="008D03A6" w:rsidDel="00B774FD">
          <w:rPr>
            <w:rFonts w:ascii="Crimson Text" w:hAnsi="Crimson Text"/>
            <w:color w:val="000000" w:themeColor="text1"/>
            <w:sz w:val="26"/>
            <w:szCs w:val="26"/>
          </w:rPr>
          <w:delText>na</w:delText>
        </w:r>
      </w:del>
      <w:ins w:id="214" w:author="Paula Castrilli" w:date="2025-05-26T20:08:00Z">
        <w:r w:rsidR="00B774FD">
          <w:rPr>
            <w:rFonts w:ascii="Crimson Text" w:hAnsi="Crimson Text"/>
            <w:color w:val="000000" w:themeColor="text1"/>
            <w:sz w:val="26"/>
            <w:szCs w:val="26"/>
          </w:rPr>
          <w:t>La</w:t>
        </w:r>
      </w:ins>
      <w:r w:rsidR="00EF7C17" w:rsidRPr="008D03A6">
        <w:rPr>
          <w:rFonts w:ascii="Crimson Text" w:hAnsi="Crimson Text"/>
          <w:color w:val="000000" w:themeColor="text1"/>
          <w:sz w:val="26"/>
          <w:szCs w:val="26"/>
        </w:rPr>
        <w:t xml:space="preserve"> delicada decoración</w:t>
      </w:r>
      <w:ins w:id="215" w:author="Paula Castrilli" w:date="2025-05-26T20:08:00Z">
        <w:r w:rsidR="00B774FD">
          <w:rPr>
            <w:rFonts w:ascii="Crimson Text" w:hAnsi="Crimson Text"/>
            <w:color w:val="000000" w:themeColor="text1"/>
            <w:sz w:val="26"/>
            <w:szCs w:val="26"/>
          </w:rPr>
          <w:t xml:space="preserve"> del cuarto</w:t>
        </w:r>
      </w:ins>
      <w:r w:rsidR="00EF7C17" w:rsidRPr="008D03A6">
        <w:rPr>
          <w:rFonts w:ascii="Crimson Text" w:hAnsi="Crimson Text"/>
          <w:color w:val="000000" w:themeColor="text1"/>
          <w:sz w:val="26"/>
          <w:szCs w:val="26"/>
        </w:rPr>
        <w:t xml:space="preserve"> </w:t>
      </w:r>
      <w:ins w:id="216" w:author="Paula Castrilli" w:date="2025-05-26T20:08:00Z">
        <w:r w:rsidR="00B774FD">
          <w:rPr>
            <w:rFonts w:ascii="Crimson Text" w:hAnsi="Crimson Text"/>
            <w:color w:val="000000" w:themeColor="text1"/>
            <w:sz w:val="26"/>
            <w:szCs w:val="26"/>
          </w:rPr>
          <w:t xml:space="preserve">era </w:t>
        </w:r>
      </w:ins>
      <w:r w:rsidR="00EF7C17" w:rsidRPr="008D03A6">
        <w:rPr>
          <w:rFonts w:ascii="Crimson Text" w:hAnsi="Crimson Text"/>
          <w:color w:val="000000" w:themeColor="text1"/>
          <w:sz w:val="26"/>
          <w:szCs w:val="26"/>
        </w:rPr>
        <w:t>acorde al</w:t>
      </w:r>
      <w:r w:rsidR="00244153" w:rsidRPr="008D03A6">
        <w:rPr>
          <w:rFonts w:ascii="Crimson Text" w:hAnsi="Crimson Text"/>
          <w:color w:val="000000" w:themeColor="text1"/>
          <w:sz w:val="26"/>
          <w:szCs w:val="26"/>
        </w:rPr>
        <w:t xml:space="preserve"> </w:t>
      </w:r>
      <w:r w:rsidR="00EF7C17" w:rsidRPr="008D03A6">
        <w:rPr>
          <w:rFonts w:ascii="Crimson Text" w:hAnsi="Crimson Text"/>
          <w:color w:val="000000" w:themeColor="text1"/>
          <w:sz w:val="26"/>
          <w:szCs w:val="26"/>
        </w:rPr>
        <w:t>gusto</w:t>
      </w:r>
      <w:r w:rsidR="00244153" w:rsidRPr="008D03A6">
        <w:rPr>
          <w:rFonts w:ascii="Crimson Text" w:hAnsi="Crimson Text"/>
          <w:color w:val="000000" w:themeColor="text1"/>
          <w:sz w:val="26"/>
          <w:szCs w:val="26"/>
        </w:rPr>
        <w:t xml:space="preserve"> del rey </w:t>
      </w:r>
      <w:proofErr w:type="spellStart"/>
      <w:r w:rsidR="00244153" w:rsidRPr="008D03A6">
        <w:rPr>
          <w:rFonts w:ascii="Crimson Text" w:hAnsi="Crimson Text"/>
          <w:color w:val="000000" w:themeColor="text1"/>
          <w:sz w:val="26"/>
          <w:szCs w:val="26"/>
        </w:rPr>
        <w:t>Gregor</w:t>
      </w:r>
      <w:proofErr w:type="spellEnd"/>
      <w:r w:rsidR="00244153" w:rsidRPr="008D03A6">
        <w:rPr>
          <w:rFonts w:ascii="Crimson Text" w:hAnsi="Crimson Text"/>
          <w:color w:val="000000" w:themeColor="text1"/>
          <w:sz w:val="26"/>
          <w:szCs w:val="26"/>
        </w:rPr>
        <w:t xml:space="preserve">. Las paredes estaban cubiertas por un fino tapiz con esbeltas pinturas </w:t>
      </w:r>
      <w:r w:rsidR="007A4ED6" w:rsidRPr="008D03A6">
        <w:rPr>
          <w:rFonts w:ascii="Crimson Text" w:hAnsi="Crimson Text"/>
          <w:color w:val="000000" w:themeColor="text1"/>
          <w:sz w:val="26"/>
          <w:szCs w:val="26"/>
        </w:rPr>
        <w:t>de arte surrealista, representando</w:t>
      </w:r>
      <w:del w:id="217" w:author="Paula Castrilli" w:date="2025-05-26T20:08:00Z">
        <w:r w:rsidR="007A4ED6" w:rsidRPr="008D03A6" w:rsidDel="00B774FD">
          <w:rPr>
            <w:rFonts w:ascii="Crimson Text" w:hAnsi="Crimson Text"/>
            <w:color w:val="000000" w:themeColor="text1"/>
            <w:sz w:val="26"/>
            <w:szCs w:val="26"/>
          </w:rPr>
          <w:delText xml:space="preserve"> seres mitológicos,</w:delText>
        </w:r>
      </w:del>
      <w:r w:rsidR="007A4ED6" w:rsidRPr="008D03A6">
        <w:rPr>
          <w:rFonts w:ascii="Crimson Text" w:hAnsi="Crimson Text"/>
          <w:color w:val="000000" w:themeColor="text1"/>
          <w:sz w:val="26"/>
          <w:szCs w:val="26"/>
        </w:rPr>
        <w:t xml:space="preserve"> dragones</w:t>
      </w:r>
      <w:del w:id="218" w:author="Paula Castrilli" w:date="2025-05-26T20:08:00Z">
        <w:r w:rsidR="007A4ED6" w:rsidRPr="008D03A6" w:rsidDel="00B774FD">
          <w:rPr>
            <w:rFonts w:ascii="Crimson Text" w:hAnsi="Crimson Text"/>
            <w:color w:val="000000" w:themeColor="text1"/>
            <w:sz w:val="26"/>
            <w:szCs w:val="26"/>
          </w:rPr>
          <w:delText xml:space="preserve"> y</w:delText>
        </w:r>
      </w:del>
      <w:ins w:id="219" w:author="Paula Castrilli" w:date="2025-05-26T20:08:00Z">
        <w:r w:rsidR="00B774FD">
          <w:rPr>
            <w:rFonts w:ascii="Crimson Text" w:hAnsi="Crimson Text"/>
            <w:color w:val="000000" w:themeColor="text1"/>
            <w:sz w:val="26"/>
            <w:szCs w:val="26"/>
          </w:rPr>
          <w:t>,</w:t>
        </w:r>
      </w:ins>
      <w:r w:rsidR="007A4ED6" w:rsidRPr="008D03A6">
        <w:rPr>
          <w:rFonts w:ascii="Crimson Text" w:hAnsi="Crimson Text"/>
          <w:color w:val="000000" w:themeColor="text1"/>
          <w:sz w:val="26"/>
          <w:szCs w:val="26"/>
        </w:rPr>
        <w:t xml:space="preserve"> </w:t>
      </w:r>
      <w:r w:rsidR="006C75FB" w:rsidRPr="008D03A6">
        <w:rPr>
          <w:rFonts w:ascii="Crimson Text" w:hAnsi="Crimson Text"/>
          <w:color w:val="000000" w:themeColor="text1"/>
          <w:sz w:val="26"/>
          <w:szCs w:val="26"/>
        </w:rPr>
        <w:t>dioses</w:t>
      </w:r>
      <w:ins w:id="220" w:author="Paula Castrilli" w:date="2025-05-26T20:08:00Z">
        <w:r w:rsidR="00B774FD">
          <w:rPr>
            <w:rFonts w:ascii="Crimson Text" w:hAnsi="Crimson Text"/>
            <w:color w:val="000000" w:themeColor="text1"/>
            <w:sz w:val="26"/>
            <w:szCs w:val="26"/>
          </w:rPr>
          <w:t xml:space="preserve"> y </w:t>
        </w:r>
        <w:r w:rsidR="00B774FD" w:rsidRPr="008D03A6">
          <w:rPr>
            <w:rFonts w:ascii="Crimson Text" w:hAnsi="Crimson Text"/>
            <w:color w:val="000000" w:themeColor="text1"/>
            <w:sz w:val="26"/>
            <w:szCs w:val="26"/>
          </w:rPr>
          <w:t>seres mitológicos</w:t>
        </w:r>
      </w:ins>
      <w:r w:rsidR="006C75FB" w:rsidRPr="008D03A6">
        <w:rPr>
          <w:rFonts w:ascii="Crimson Text" w:hAnsi="Crimson Text"/>
          <w:color w:val="000000" w:themeColor="text1"/>
          <w:sz w:val="26"/>
          <w:szCs w:val="26"/>
        </w:rPr>
        <w:t xml:space="preserve">. Entre las obras más destacadas, </w:t>
      </w:r>
      <w:r w:rsidR="00B33258" w:rsidRPr="008D03A6">
        <w:rPr>
          <w:rFonts w:ascii="Crimson Text" w:hAnsi="Crimson Text"/>
          <w:color w:val="000000" w:themeColor="text1"/>
          <w:sz w:val="26"/>
          <w:szCs w:val="26"/>
        </w:rPr>
        <w:t>sobresalía la figura</w:t>
      </w:r>
      <w:r w:rsidR="006C75FB" w:rsidRPr="008D03A6">
        <w:rPr>
          <w:rFonts w:ascii="Crimson Text" w:hAnsi="Crimson Text"/>
          <w:color w:val="000000" w:themeColor="text1"/>
          <w:sz w:val="26"/>
          <w:szCs w:val="26"/>
        </w:rPr>
        <w:t xml:space="preserve"> </w:t>
      </w:r>
      <w:r w:rsidR="00B33258" w:rsidRPr="008D03A6">
        <w:rPr>
          <w:rFonts w:ascii="Crimson Text" w:hAnsi="Crimson Text"/>
          <w:color w:val="000000" w:themeColor="text1"/>
          <w:sz w:val="26"/>
          <w:szCs w:val="26"/>
        </w:rPr>
        <w:t>d</w:t>
      </w:r>
      <w:r w:rsidR="00762AE8" w:rsidRPr="008D03A6">
        <w:rPr>
          <w:rFonts w:ascii="Crimson Text" w:hAnsi="Crimson Text"/>
          <w:color w:val="000000" w:themeColor="text1"/>
          <w:sz w:val="26"/>
          <w:szCs w:val="26"/>
        </w:rPr>
        <w:t xml:space="preserve">el </w:t>
      </w:r>
      <w:r w:rsidR="000A2F05" w:rsidRPr="008D03A6">
        <w:rPr>
          <w:rFonts w:ascii="Crimson Text" w:hAnsi="Crimson Text"/>
          <w:color w:val="000000" w:themeColor="text1"/>
          <w:sz w:val="26"/>
          <w:szCs w:val="26"/>
        </w:rPr>
        <w:t xml:space="preserve">propio </w:t>
      </w:r>
      <w:r w:rsidR="00762AE8" w:rsidRPr="008D03A6">
        <w:rPr>
          <w:rFonts w:ascii="Crimson Text" w:hAnsi="Crimson Text"/>
          <w:color w:val="000000" w:themeColor="text1"/>
          <w:sz w:val="26"/>
          <w:szCs w:val="26"/>
        </w:rPr>
        <w:t>rey monta</w:t>
      </w:r>
      <w:r w:rsidR="006C75FB" w:rsidRPr="008D03A6">
        <w:rPr>
          <w:rFonts w:ascii="Crimson Text" w:hAnsi="Crimson Text"/>
          <w:color w:val="000000" w:themeColor="text1"/>
          <w:sz w:val="26"/>
          <w:szCs w:val="26"/>
        </w:rPr>
        <w:t>do</w:t>
      </w:r>
      <w:r w:rsidR="00762AE8" w:rsidRPr="008D03A6">
        <w:rPr>
          <w:rFonts w:ascii="Crimson Text" w:hAnsi="Crimson Text"/>
          <w:color w:val="000000" w:themeColor="text1"/>
          <w:sz w:val="26"/>
          <w:szCs w:val="26"/>
        </w:rPr>
        <w:t xml:space="preserve"> a</w:t>
      </w:r>
      <w:r w:rsidR="006C75FB" w:rsidRPr="008D03A6">
        <w:rPr>
          <w:rFonts w:ascii="Crimson Text" w:hAnsi="Crimson Text"/>
          <w:color w:val="000000" w:themeColor="text1"/>
          <w:sz w:val="26"/>
          <w:szCs w:val="26"/>
        </w:rPr>
        <w:t xml:space="preserve"> un dragón blanco a punto de </w:t>
      </w:r>
      <w:r w:rsidR="000A2F05" w:rsidRPr="008D03A6">
        <w:rPr>
          <w:rFonts w:ascii="Crimson Text" w:hAnsi="Crimson Text"/>
          <w:color w:val="000000" w:themeColor="text1"/>
          <w:sz w:val="26"/>
          <w:szCs w:val="26"/>
        </w:rPr>
        <w:t>alcanzar e</w:t>
      </w:r>
      <w:r w:rsidR="006C75FB" w:rsidRPr="008D03A6">
        <w:rPr>
          <w:rFonts w:ascii="Crimson Text" w:hAnsi="Crimson Text"/>
          <w:color w:val="000000" w:themeColor="text1"/>
          <w:sz w:val="26"/>
          <w:szCs w:val="26"/>
        </w:rPr>
        <w:t xml:space="preserve">l </w:t>
      </w:r>
      <w:del w:id="221" w:author="Paula Castrilli" w:date="2025-05-26T20:09:00Z">
        <w:r w:rsidR="006C75FB" w:rsidRPr="008D03A6" w:rsidDel="00B774FD">
          <w:rPr>
            <w:rFonts w:ascii="Crimson Text" w:hAnsi="Crimson Text"/>
            <w:color w:val="000000" w:themeColor="text1"/>
            <w:sz w:val="26"/>
            <w:szCs w:val="26"/>
          </w:rPr>
          <w:delText>umbral de los dioses</w:delText>
        </w:r>
      </w:del>
      <w:ins w:id="222" w:author="Paula Castrilli" w:date="2025-05-26T20:09:00Z">
        <w:r w:rsidR="00B774FD">
          <w:rPr>
            <w:rFonts w:ascii="Crimson Text" w:hAnsi="Crimson Text"/>
            <w:color w:val="000000" w:themeColor="text1"/>
            <w:sz w:val="26"/>
            <w:szCs w:val="26"/>
          </w:rPr>
          <w:t>Umbral de los Dioses</w:t>
        </w:r>
      </w:ins>
      <w:r w:rsidR="006C75FB" w:rsidRPr="008D03A6">
        <w:rPr>
          <w:rFonts w:ascii="Crimson Text" w:hAnsi="Crimson Text"/>
          <w:color w:val="000000" w:themeColor="text1"/>
          <w:sz w:val="26"/>
          <w:szCs w:val="26"/>
        </w:rPr>
        <w:t>.</w:t>
      </w:r>
    </w:p>
    <w:p w:rsidR="00B51E31" w:rsidRPr="008D03A6" w:rsidRDefault="000A2F05" w:rsidP="00FC73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Hacia</w:t>
      </w:r>
      <w:r w:rsidR="00B33258" w:rsidRPr="008D03A6">
        <w:rPr>
          <w:rFonts w:ascii="Crimson Text" w:hAnsi="Crimson Text"/>
          <w:color w:val="000000" w:themeColor="text1"/>
          <w:sz w:val="26"/>
          <w:szCs w:val="26"/>
        </w:rPr>
        <w:t xml:space="preserve"> uno de los laterales se extendía una hilera de sillones de madera tallada con almohadones de terciopelo</w:t>
      </w:r>
      <w:commentRangeStart w:id="223"/>
      <w:ins w:id="224" w:author="Paula Castrilli" w:date="2025-05-26T20:09:00Z">
        <w:r w:rsidR="00B774FD">
          <w:rPr>
            <w:rFonts w:ascii="Crimson Text" w:hAnsi="Crimson Text"/>
            <w:color w:val="000000" w:themeColor="text1"/>
            <w:sz w:val="26"/>
            <w:szCs w:val="26"/>
          </w:rPr>
          <w:t xml:space="preserve"> en color púrpura</w:t>
        </w:r>
        <w:commentRangeEnd w:id="223"/>
        <w:r w:rsidR="00B774FD">
          <w:rPr>
            <w:rStyle w:val="Refdecomentario"/>
          </w:rPr>
          <w:commentReference w:id="223"/>
        </w:r>
      </w:ins>
      <w:r w:rsidR="00B33258" w:rsidRPr="008D03A6">
        <w:rPr>
          <w:rFonts w:ascii="Crimson Text" w:hAnsi="Crimson Text"/>
          <w:color w:val="000000" w:themeColor="text1"/>
          <w:sz w:val="26"/>
          <w:szCs w:val="26"/>
        </w:rPr>
        <w:t xml:space="preserve">. Dos de los asientos estaban ocupados por </w:t>
      </w:r>
      <w:r w:rsidR="00B51E31" w:rsidRPr="008D03A6">
        <w:rPr>
          <w:rFonts w:ascii="Crimson Text" w:hAnsi="Crimson Text"/>
          <w:color w:val="000000" w:themeColor="text1"/>
          <w:sz w:val="26"/>
          <w:szCs w:val="26"/>
        </w:rPr>
        <w:t xml:space="preserve">Eros y </w:t>
      </w:r>
      <w:proofErr w:type="spellStart"/>
      <w:r w:rsidR="00B51E31" w:rsidRPr="008D03A6">
        <w:rPr>
          <w:rFonts w:ascii="Crimson Text" w:hAnsi="Crimson Text"/>
          <w:color w:val="000000" w:themeColor="text1"/>
          <w:sz w:val="26"/>
          <w:szCs w:val="26"/>
        </w:rPr>
        <w:t>Sigurd</w:t>
      </w:r>
      <w:proofErr w:type="spellEnd"/>
      <w:r w:rsidR="00B33258" w:rsidRPr="008D03A6">
        <w:rPr>
          <w:rFonts w:ascii="Crimson Text" w:hAnsi="Crimson Text"/>
          <w:color w:val="000000" w:themeColor="text1"/>
          <w:sz w:val="26"/>
          <w:szCs w:val="26"/>
        </w:rPr>
        <w:t>, quienes</w:t>
      </w:r>
      <w:r w:rsidR="00B51E31" w:rsidRPr="008D03A6">
        <w:rPr>
          <w:rFonts w:ascii="Crimson Text" w:hAnsi="Crimson Text"/>
          <w:color w:val="000000" w:themeColor="text1"/>
          <w:sz w:val="26"/>
          <w:szCs w:val="26"/>
        </w:rPr>
        <w:t xml:space="preserve"> mantenían un diálogo</w:t>
      </w:r>
      <w:r w:rsidR="00195E2C" w:rsidRPr="008D03A6">
        <w:rPr>
          <w:rFonts w:ascii="Crimson Text" w:hAnsi="Crimson Text"/>
          <w:color w:val="000000" w:themeColor="text1"/>
          <w:sz w:val="26"/>
          <w:szCs w:val="26"/>
        </w:rPr>
        <w:t xml:space="preserve"> discreto, a la espera </w:t>
      </w:r>
      <w:r w:rsidR="00762AE8" w:rsidRPr="008D03A6">
        <w:rPr>
          <w:rFonts w:ascii="Crimson Text" w:hAnsi="Crimson Text"/>
          <w:color w:val="000000" w:themeColor="text1"/>
          <w:sz w:val="26"/>
          <w:szCs w:val="26"/>
        </w:rPr>
        <w:t>del ingreso</w:t>
      </w:r>
      <w:r w:rsidR="00195E2C" w:rsidRPr="008D03A6">
        <w:rPr>
          <w:rFonts w:ascii="Crimson Text" w:hAnsi="Crimson Text"/>
          <w:color w:val="000000" w:themeColor="text1"/>
          <w:sz w:val="26"/>
          <w:szCs w:val="26"/>
        </w:rPr>
        <w:t xml:space="preserve"> al salón. Ambos había</w:t>
      </w:r>
      <w:r w:rsidR="00762AE8" w:rsidRPr="008D03A6">
        <w:rPr>
          <w:rFonts w:ascii="Crimson Text" w:hAnsi="Crimson Text"/>
          <w:color w:val="000000" w:themeColor="text1"/>
          <w:sz w:val="26"/>
          <w:szCs w:val="26"/>
        </w:rPr>
        <w:t>n sido invitados a un banquete por</w:t>
      </w:r>
      <w:r w:rsidR="00195E2C" w:rsidRPr="008D03A6">
        <w:rPr>
          <w:rFonts w:ascii="Crimson Text" w:hAnsi="Crimson Text"/>
          <w:color w:val="000000" w:themeColor="text1"/>
          <w:sz w:val="26"/>
          <w:szCs w:val="26"/>
        </w:rPr>
        <w:t xml:space="preserve"> pedido</w:t>
      </w:r>
      <w:r w:rsidR="006C285F" w:rsidRPr="008D03A6">
        <w:rPr>
          <w:rFonts w:ascii="Crimson Text" w:hAnsi="Crimson Text"/>
          <w:color w:val="000000" w:themeColor="text1"/>
          <w:sz w:val="26"/>
          <w:szCs w:val="26"/>
        </w:rPr>
        <w:t xml:space="preserve"> exclusivo</w:t>
      </w:r>
      <w:r w:rsidR="00195E2C" w:rsidRPr="008D03A6">
        <w:rPr>
          <w:rFonts w:ascii="Crimson Text" w:hAnsi="Crimson Text"/>
          <w:color w:val="000000" w:themeColor="text1"/>
          <w:sz w:val="26"/>
          <w:szCs w:val="26"/>
        </w:rPr>
        <w:t xml:space="preserve"> del rey.</w:t>
      </w:r>
    </w:p>
    <w:p w:rsidR="00ED391C" w:rsidRPr="008D03A6" w:rsidRDefault="0092460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–Entiendo tu </w:t>
      </w:r>
      <w:del w:id="225" w:author="Paula Castrilli" w:date="2025-05-26T20:11:00Z">
        <w:r w:rsidRPr="008D03A6" w:rsidDel="00B774FD">
          <w:rPr>
            <w:rFonts w:ascii="Crimson Text" w:hAnsi="Crimson Text"/>
            <w:color w:val="000000" w:themeColor="text1"/>
            <w:sz w:val="26"/>
            <w:szCs w:val="26"/>
          </w:rPr>
          <w:delText>bronca</w:delText>
        </w:r>
      </w:del>
      <w:ins w:id="226" w:author="Paula Castrilli" w:date="2025-05-26T20:11:00Z">
        <w:r w:rsidR="00B774FD">
          <w:rPr>
            <w:rFonts w:ascii="Crimson Text" w:hAnsi="Crimson Text"/>
            <w:color w:val="000000" w:themeColor="text1"/>
            <w:sz w:val="26"/>
            <w:szCs w:val="26"/>
          </w:rPr>
          <w:t>enojo</w:t>
        </w:r>
      </w:ins>
      <w:r w:rsidRPr="008D03A6">
        <w:rPr>
          <w:rFonts w:ascii="Crimson Text" w:hAnsi="Crimson Text"/>
          <w:color w:val="000000" w:themeColor="text1"/>
          <w:sz w:val="26"/>
          <w:szCs w:val="26"/>
        </w:rPr>
        <w:t xml:space="preserve">, pero tienes que comprender que hay protocolos que cumplir. El </w:t>
      </w:r>
      <w:del w:id="227" w:author="Paula Castrilli" w:date="2025-05-26T20:11:00Z">
        <w:r w:rsidRPr="008D03A6" w:rsidDel="00B774FD">
          <w:rPr>
            <w:rFonts w:ascii="Crimson Text" w:hAnsi="Crimson Text"/>
            <w:color w:val="000000" w:themeColor="text1"/>
            <w:sz w:val="26"/>
            <w:szCs w:val="26"/>
          </w:rPr>
          <w:delText>tiempo de espera estaba</w:delText>
        </w:r>
      </w:del>
      <w:ins w:id="228" w:author="Paula Castrilli" w:date="2025-05-26T20:11:00Z">
        <w:r w:rsidR="00B774FD">
          <w:rPr>
            <w:rFonts w:ascii="Crimson Text" w:hAnsi="Crimson Text"/>
            <w:color w:val="000000" w:themeColor="text1"/>
            <w:sz w:val="26"/>
            <w:szCs w:val="26"/>
          </w:rPr>
          <w:t>límite de la prueba se había</w:t>
        </w:r>
      </w:ins>
      <w:r w:rsidRPr="008D03A6">
        <w:rPr>
          <w:rFonts w:ascii="Crimson Text" w:hAnsi="Crimson Text"/>
          <w:color w:val="000000" w:themeColor="text1"/>
          <w:sz w:val="26"/>
          <w:szCs w:val="26"/>
        </w:rPr>
        <w:t xml:space="preserve"> </w:t>
      </w:r>
      <w:r w:rsidR="000A2F05" w:rsidRPr="008D03A6">
        <w:rPr>
          <w:rFonts w:ascii="Crimson Text" w:hAnsi="Crimson Text"/>
          <w:color w:val="000000" w:themeColor="text1"/>
          <w:sz w:val="26"/>
          <w:szCs w:val="26"/>
        </w:rPr>
        <w:t>agotado</w:t>
      </w:r>
      <w:r w:rsidRPr="008D03A6">
        <w:rPr>
          <w:rFonts w:ascii="Crimson Text" w:hAnsi="Crimson Text"/>
          <w:color w:val="000000" w:themeColor="text1"/>
          <w:sz w:val="26"/>
          <w:szCs w:val="26"/>
        </w:rPr>
        <w:t xml:space="preserve">, y las </w:t>
      </w:r>
      <w:del w:id="229" w:author="Paula Castrilli" w:date="2025-05-26T20:11:00Z">
        <w:r w:rsidR="000A2F05" w:rsidRPr="008D03A6" w:rsidDel="00B774FD">
          <w:rPr>
            <w:rFonts w:ascii="Crimson Text" w:hAnsi="Crimson Text"/>
            <w:color w:val="000000" w:themeColor="text1"/>
            <w:sz w:val="26"/>
            <w:szCs w:val="26"/>
          </w:rPr>
          <w:delText>expectativas</w:delText>
        </w:r>
        <w:r w:rsidRPr="008D03A6" w:rsidDel="00B774FD">
          <w:rPr>
            <w:rFonts w:ascii="Crimson Text" w:hAnsi="Crimson Text"/>
            <w:color w:val="000000" w:themeColor="text1"/>
            <w:sz w:val="26"/>
            <w:szCs w:val="26"/>
          </w:rPr>
          <w:delText xml:space="preserve"> </w:delText>
        </w:r>
      </w:del>
      <w:ins w:id="230" w:author="Paula Castrilli" w:date="2025-05-26T20:11:00Z">
        <w:r w:rsidR="00B774FD">
          <w:rPr>
            <w:rFonts w:ascii="Crimson Text" w:hAnsi="Crimson Text"/>
            <w:color w:val="000000" w:themeColor="text1"/>
            <w:sz w:val="26"/>
            <w:szCs w:val="26"/>
          </w:rPr>
          <w:t>esperanzas</w:t>
        </w:r>
        <w:r w:rsidR="00B774F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de que hubiera sobrevivientes eran nulas –</w:t>
      </w:r>
      <w:ins w:id="231" w:author="Paula Castrilli" w:date="2025-05-26T20:11:00Z">
        <w:r w:rsidR="00B774FD">
          <w:rPr>
            <w:rFonts w:ascii="Crimson Text" w:hAnsi="Crimson Text"/>
            <w:color w:val="000000" w:themeColor="text1"/>
            <w:sz w:val="26"/>
            <w:szCs w:val="26"/>
          </w:rPr>
          <w:t xml:space="preserve">se </w:t>
        </w:r>
      </w:ins>
      <w:r w:rsidRPr="008D03A6">
        <w:rPr>
          <w:rFonts w:ascii="Crimson Text" w:hAnsi="Crimson Text"/>
          <w:color w:val="000000" w:themeColor="text1"/>
          <w:sz w:val="26"/>
          <w:szCs w:val="26"/>
        </w:rPr>
        <w:t xml:space="preserve">excusó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justificando su ausencia en el puesto montado </w:t>
      </w:r>
      <w:r w:rsidR="000A2F05"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l ingreso del </w:t>
      </w:r>
      <w:del w:id="232" w:author="Paula Castrilli" w:date="2025-05-26T17:19:00Z">
        <w:r w:rsidRPr="008D03A6" w:rsidDel="000508A5">
          <w:rPr>
            <w:rFonts w:ascii="Crimson Text" w:hAnsi="Crimson Text"/>
            <w:color w:val="000000" w:themeColor="text1"/>
            <w:sz w:val="26"/>
            <w:szCs w:val="26"/>
          </w:rPr>
          <w:delText>bosque encantado</w:delText>
        </w:r>
      </w:del>
      <w:ins w:id="233" w:author="Paula Castrilli" w:date="2025-05-26T17:19:00Z">
        <w:r w:rsidR="000508A5">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w:t>
      </w:r>
    </w:p>
    <w:p w:rsidR="001A2063" w:rsidRPr="008D03A6" w:rsidRDefault="001A2063"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–Es</w:t>
      </w:r>
      <w:ins w:id="234" w:author="Paula Castrilli" w:date="2025-05-26T20:12:00Z">
        <w:r w:rsidR="00B774FD">
          <w:rPr>
            <w:rFonts w:ascii="Crimson Text" w:hAnsi="Crimson Text"/>
            <w:color w:val="000000" w:themeColor="text1"/>
            <w:sz w:val="26"/>
            <w:szCs w:val="26"/>
          </w:rPr>
          <w:t xml:space="preserve"> verdad que es</w:t>
        </w:r>
      </w:ins>
      <w:r w:rsidRPr="008D03A6">
        <w:rPr>
          <w:rFonts w:ascii="Crimson Text" w:hAnsi="Crimson Text"/>
          <w:color w:val="000000" w:themeColor="text1"/>
          <w:sz w:val="26"/>
          <w:szCs w:val="26"/>
        </w:rPr>
        <w:t xml:space="preserve">tuve a punto de perder la vida ahí adentro, </w:t>
      </w:r>
      <w:ins w:id="235" w:author="Paula Castrilli" w:date="2025-05-26T20:12:00Z">
        <w:r w:rsidR="00B774FD">
          <w:rPr>
            <w:rFonts w:ascii="Crimson Text" w:hAnsi="Crimson Text"/>
            <w:color w:val="000000" w:themeColor="text1"/>
            <w:sz w:val="26"/>
            <w:szCs w:val="26"/>
          </w:rPr>
          <w:t xml:space="preserve">pero </w:t>
        </w:r>
      </w:ins>
      <w:r w:rsidRPr="008D03A6">
        <w:rPr>
          <w:rFonts w:ascii="Crimson Text" w:hAnsi="Crimson Text"/>
          <w:color w:val="000000" w:themeColor="text1"/>
          <w:sz w:val="26"/>
          <w:szCs w:val="26"/>
        </w:rPr>
        <w:t>al menos</w:t>
      </w:r>
      <w:del w:id="236" w:author="Paula Castrilli" w:date="2025-05-26T20:12:00Z">
        <w:r w:rsidRPr="008D03A6" w:rsidDel="00B774F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pod</w:t>
      </w:r>
      <w:ins w:id="237" w:author="Paula Castrilli" w:date="2025-05-26T20:12:00Z">
        <w:r w:rsidR="00B774FD">
          <w:rPr>
            <w:rFonts w:ascii="Crimson Text" w:hAnsi="Crimson Text"/>
            <w:color w:val="000000" w:themeColor="text1"/>
            <w:sz w:val="26"/>
            <w:szCs w:val="26"/>
          </w:rPr>
          <w:t>r</w:t>
        </w:r>
      </w:ins>
      <w:r w:rsidRPr="008D03A6">
        <w:rPr>
          <w:rFonts w:ascii="Crimson Text" w:hAnsi="Crimson Text"/>
          <w:color w:val="000000" w:themeColor="text1"/>
          <w:sz w:val="26"/>
          <w:szCs w:val="26"/>
        </w:rPr>
        <w:t xml:space="preserve">ían </w:t>
      </w:r>
      <w:r w:rsidR="000A2F05" w:rsidRPr="008D03A6">
        <w:rPr>
          <w:rFonts w:ascii="Crimson Text" w:hAnsi="Crimson Text"/>
          <w:color w:val="000000" w:themeColor="text1"/>
          <w:sz w:val="26"/>
          <w:szCs w:val="26"/>
        </w:rPr>
        <w:t>haber</w:t>
      </w:r>
      <w:del w:id="238" w:author="Paula Castrilli" w:date="2025-05-26T20:12:00Z">
        <w:r w:rsidR="000A2F05" w:rsidRPr="008D03A6" w:rsidDel="00B774FD">
          <w:rPr>
            <w:rFonts w:ascii="Crimson Text" w:hAnsi="Crimson Text"/>
            <w:color w:val="000000" w:themeColor="text1"/>
            <w:sz w:val="26"/>
            <w:szCs w:val="26"/>
          </w:rPr>
          <w:delText>nos</w:delText>
        </w:r>
      </w:del>
      <w:r w:rsidR="000A2F05" w:rsidRPr="008D03A6">
        <w:rPr>
          <w:rFonts w:ascii="Crimson Text" w:hAnsi="Crimson Text"/>
          <w:color w:val="000000" w:themeColor="text1"/>
          <w:sz w:val="26"/>
          <w:szCs w:val="26"/>
        </w:rPr>
        <w:t xml:space="preserve"> esperado</w:t>
      </w:r>
      <w:ins w:id="239" w:author="Paula Castrilli" w:date="2025-05-26T20:12:00Z">
        <w:r w:rsidR="00B774FD">
          <w:rPr>
            <w:rFonts w:ascii="Crimson Text" w:hAnsi="Crimson Text"/>
            <w:color w:val="000000" w:themeColor="text1"/>
            <w:sz w:val="26"/>
            <w:szCs w:val="26"/>
          </w:rPr>
          <w:t xml:space="preserve"> un poco más</w:t>
        </w:r>
      </w:ins>
      <w:r w:rsidRPr="008D03A6">
        <w:rPr>
          <w:rFonts w:ascii="Crimson Text" w:hAnsi="Crimson Text"/>
          <w:color w:val="000000" w:themeColor="text1"/>
          <w:sz w:val="26"/>
          <w:szCs w:val="26"/>
        </w:rPr>
        <w:t xml:space="preserve"> –retrucó Eros,</w:t>
      </w:r>
      <w:ins w:id="240" w:author="Paula Castrilli" w:date="2025-05-26T20:12:00Z">
        <w:r w:rsidR="00B774FD">
          <w:rPr>
            <w:rFonts w:ascii="Crimson Text" w:hAnsi="Crimson Text"/>
            <w:color w:val="000000" w:themeColor="text1"/>
            <w:sz w:val="26"/>
            <w:szCs w:val="26"/>
          </w:rPr>
          <w:t xml:space="preserve"> ofendido.</w:t>
        </w:r>
      </w:ins>
      <w:r w:rsidRPr="008D03A6">
        <w:rPr>
          <w:rFonts w:ascii="Crimson Text" w:hAnsi="Crimson Text"/>
          <w:color w:val="000000" w:themeColor="text1"/>
          <w:sz w:val="26"/>
          <w:szCs w:val="26"/>
        </w:rPr>
        <w:t xml:space="preserve"> </w:t>
      </w:r>
      <w:del w:id="241" w:author="Paula Castrilli" w:date="2025-05-26T20:12:00Z">
        <w:r w:rsidRPr="008D03A6" w:rsidDel="00B774FD">
          <w:rPr>
            <w:rFonts w:ascii="Crimson Text" w:hAnsi="Crimson Text"/>
            <w:color w:val="000000" w:themeColor="text1"/>
            <w:sz w:val="26"/>
            <w:szCs w:val="26"/>
          </w:rPr>
          <w:delText>n</w:delText>
        </w:r>
      </w:del>
      <w:ins w:id="242" w:author="Paula Castrilli" w:date="2025-05-26T20:12:00Z">
        <w:r w:rsidR="00B774FD">
          <w:rPr>
            <w:rFonts w:ascii="Crimson Text" w:hAnsi="Crimson Text"/>
            <w:color w:val="000000" w:themeColor="text1"/>
            <w:sz w:val="26"/>
            <w:szCs w:val="26"/>
          </w:rPr>
          <w:t>N</w:t>
        </w:r>
      </w:ins>
      <w:r w:rsidRPr="008D03A6">
        <w:rPr>
          <w:rFonts w:ascii="Crimson Text" w:hAnsi="Crimson Text"/>
          <w:color w:val="000000" w:themeColor="text1"/>
          <w:sz w:val="26"/>
          <w:szCs w:val="26"/>
        </w:rPr>
        <w:t>o existían palabras que pudieran conformarlo.</w:t>
      </w:r>
    </w:p>
    <w:p w:rsidR="001A2063" w:rsidRPr="008D03A6" w:rsidRDefault="001A2063"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–Tal vez deberíamos tener esta charla en otro momento. Estamos a punto de asistir a un</w:t>
      </w:r>
      <w:r w:rsidR="00966003"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966003" w:rsidRPr="008D03A6">
        <w:rPr>
          <w:rFonts w:ascii="Crimson Text" w:hAnsi="Crimson Text"/>
          <w:color w:val="000000" w:themeColor="text1"/>
          <w:sz w:val="26"/>
          <w:szCs w:val="26"/>
        </w:rPr>
        <w:t>reunión</w:t>
      </w:r>
      <w:r w:rsidRPr="008D03A6">
        <w:rPr>
          <w:rFonts w:ascii="Crimson Text" w:hAnsi="Crimson Text"/>
          <w:color w:val="000000" w:themeColor="text1"/>
          <w:sz w:val="26"/>
          <w:szCs w:val="26"/>
        </w:rPr>
        <w:t xml:space="preserve"> importante</w:t>
      </w:r>
      <w:del w:id="243" w:author="Paula Castrilli" w:date="2025-05-26T20:13:00Z">
        <w:r w:rsidRPr="008D03A6" w:rsidDel="00B774FD">
          <w:rPr>
            <w:rFonts w:ascii="Crimson Text" w:hAnsi="Crimson Text"/>
            <w:color w:val="000000" w:themeColor="text1"/>
            <w:sz w:val="26"/>
            <w:szCs w:val="26"/>
          </w:rPr>
          <w:delText>, no lo arruines. D</w:delText>
        </w:r>
      </w:del>
      <w:ins w:id="244" w:author="Paula Castrilli" w:date="2025-05-26T20:13:00Z">
        <w:r w:rsidR="00B774FD">
          <w:rPr>
            <w:rFonts w:ascii="Crimson Text" w:hAnsi="Crimson Text"/>
            <w:color w:val="000000" w:themeColor="text1"/>
            <w:sz w:val="26"/>
            <w:szCs w:val="26"/>
          </w:rPr>
          <w:t xml:space="preserve"> y d</w:t>
        </w:r>
      </w:ins>
      <w:r w:rsidRPr="008D03A6">
        <w:rPr>
          <w:rFonts w:ascii="Crimson Text" w:hAnsi="Crimson Text"/>
          <w:color w:val="000000" w:themeColor="text1"/>
          <w:sz w:val="26"/>
          <w:szCs w:val="26"/>
        </w:rPr>
        <w:t xml:space="preserve">ebemos mostrarnos como una unidad –respondió, esta vez </w:t>
      </w:r>
      <w:del w:id="245" w:author="Paula Castrilli" w:date="2025-05-26T20:13:00Z">
        <w:r w:rsidRPr="008D03A6" w:rsidDel="00B774FD">
          <w:rPr>
            <w:rFonts w:ascii="Crimson Text" w:hAnsi="Crimson Text"/>
            <w:color w:val="000000" w:themeColor="text1"/>
            <w:sz w:val="26"/>
            <w:szCs w:val="26"/>
          </w:rPr>
          <w:delText>alzando un poco la voz</w:delText>
        </w:r>
      </w:del>
      <w:ins w:id="246" w:author="Paula Castrilli" w:date="2025-05-26T20:13:00Z">
        <w:r w:rsidR="0005691C">
          <w:rPr>
            <w:rFonts w:ascii="Crimson Text" w:hAnsi="Crimson Text"/>
            <w:color w:val="000000" w:themeColor="text1"/>
            <w:sz w:val="26"/>
            <w:szCs w:val="26"/>
          </w:rPr>
          <w:t>con</w:t>
        </w:r>
      </w:ins>
      <w:ins w:id="247" w:author="Paula Castrilli" w:date="2025-05-26T20:15:00Z">
        <w:r w:rsidR="0005691C">
          <w:rPr>
            <w:rFonts w:ascii="Crimson Text" w:hAnsi="Crimson Text"/>
            <w:color w:val="000000" w:themeColor="text1"/>
            <w:sz w:val="26"/>
            <w:szCs w:val="26"/>
          </w:rPr>
          <w:t xml:space="preserve"> </w:t>
        </w:r>
      </w:ins>
      <w:ins w:id="248" w:author="Paula Castrilli" w:date="2025-05-26T20:13:00Z">
        <w:r w:rsidR="00B774FD">
          <w:rPr>
            <w:rFonts w:ascii="Crimson Text" w:hAnsi="Crimson Text"/>
            <w:color w:val="000000" w:themeColor="text1"/>
            <w:sz w:val="26"/>
            <w:szCs w:val="26"/>
          </w:rPr>
          <w:t>voz</w:t>
        </w:r>
      </w:ins>
      <w:ins w:id="249" w:author="Paula Castrilli" w:date="2025-05-26T20:15:00Z">
        <w:r w:rsidR="0005691C">
          <w:rPr>
            <w:rFonts w:ascii="Crimson Text" w:hAnsi="Crimson Text"/>
            <w:color w:val="000000" w:themeColor="text1"/>
            <w:sz w:val="26"/>
            <w:szCs w:val="26"/>
          </w:rPr>
          <w:t xml:space="preserve"> cortante</w:t>
        </w:r>
      </w:ins>
      <w:r w:rsidRPr="008D03A6">
        <w:rPr>
          <w:rFonts w:ascii="Crimson Text" w:hAnsi="Crimson Text"/>
          <w:color w:val="000000" w:themeColor="text1"/>
          <w:sz w:val="26"/>
          <w:szCs w:val="26"/>
        </w:rPr>
        <w:t xml:space="preserve">. </w:t>
      </w:r>
      <w:commentRangeStart w:id="250"/>
      <w:r w:rsidRPr="008D03A6">
        <w:rPr>
          <w:rFonts w:ascii="Crimson Text" w:hAnsi="Crimson Text"/>
          <w:color w:val="000000" w:themeColor="text1"/>
          <w:sz w:val="26"/>
          <w:szCs w:val="26"/>
        </w:rPr>
        <w:t xml:space="preserve">De inmediato, advirtió el descuido y </w:t>
      </w:r>
      <w:r w:rsidR="00C73E91" w:rsidRPr="008D03A6">
        <w:rPr>
          <w:rFonts w:ascii="Crimson Text" w:hAnsi="Crimson Text"/>
          <w:color w:val="000000" w:themeColor="text1"/>
          <w:sz w:val="26"/>
          <w:szCs w:val="26"/>
        </w:rPr>
        <w:t xml:space="preserve">se </w:t>
      </w:r>
      <w:del w:id="251" w:author="Paula Castrilli" w:date="2025-05-26T20:15:00Z">
        <w:r w:rsidRPr="008D03A6" w:rsidDel="0005691C">
          <w:rPr>
            <w:rFonts w:ascii="Crimson Text" w:hAnsi="Crimson Text"/>
            <w:color w:val="000000" w:themeColor="text1"/>
            <w:sz w:val="26"/>
            <w:szCs w:val="26"/>
          </w:rPr>
          <w:delText>reprimió</w:delText>
        </w:r>
      </w:del>
      <w:ins w:id="252" w:author="Paula Castrilli" w:date="2025-05-26T20:15:00Z">
        <w:r w:rsidR="0005691C">
          <w:rPr>
            <w:rFonts w:ascii="Crimson Text" w:hAnsi="Crimson Text"/>
            <w:color w:val="000000" w:themeColor="text1"/>
            <w:sz w:val="26"/>
            <w:szCs w:val="26"/>
          </w:rPr>
          <w:t>calló</w:t>
        </w:r>
      </w:ins>
      <w:r w:rsidRPr="008D03A6">
        <w:rPr>
          <w:rFonts w:ascii="Crimson Text" w:hAnsi="Crimson Text"/>
          <w:color w:val="000000" w:themeColor="text1"/>
          <w:sz w:val="26"/>
          <w:szCs w:val="26"/>
        </w:rPr>
        <w:t>.</w:t>
      </w:r>
      <w:commentRangeEnd w:id="250"/>
      <w:r w:rsidR="00B774FD">
        <w:rPr>
          <w:rStyle w:val="Refdecomentario"/>
        </w:rPr>
        <w:commentReference w:id="250"/>
      </w:r>
      <w:r w:rsidRPr="008D03A6">
        <w:rPr>
          <w:rFonts w:ascii="Crimson Text" w:hAnsi="Crimson Text"/>
          <w:color w:val="000000" w:themeColor="text1"/>
          <w:sz w:val="26"/>
          <w:szCs w:val="26"/>
        </w:rPr>
        <w:t xml:space="preserve"> Eros tan sólo </w:t>
      </w:r>
      <w:r w:rsidR="00D950C3" w:rsidRPr="008D03A6">
        <w:rPr>
          <w:rFonts w:ascii="Crimson Text" w:hAnsi="Crimson Text"/>
          <w:color w:val="000000" w:themeColor="text1"/>
          <w:sz w:val="26"/>
          <w:szCs w:val="26"/>
        </w:rPr>
        <w:t>permaneció</w:t>
      </w:r>
      <w:r w:rsidRPr="008D03A6">
        <w:rPr>
          <w:rFonts w:ascii="Crimson Text" w:hAnsi="Crimson Text"/>
          <w:color w:val="000000" w:themeColor="text1"/>
          <w:sz w:val="26"/>
          <w:szCs w:val="26"/>
        </w:rPr>
        <w:t xml:space="preserve"> en silencio.</w:t>
      </w:r>
    </w:p>
    <w:p w:rsidR="001A2063" w:rsidRPr="008D03A6" w:rsidRDefault="00F804E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los pocos segundos, la puerta </w:t>
      </w:r>
      <w:r w:rsidR="00746986" w:rsidRPr="008D03A6">
        <w:rPr>
          <w:rFonts w:ascii="Crimson Text" w:hAnsi="Crimson Text"/>
          <w:color w:val="000000" w:themeColor="text1"/>
          <w:sz w:val="26"/>
          <w:szCs w:val="26"/>
        </w:rPr>
        <w:t xml:space="preserve">se abrió y se hizo presente </w:t>
      </w:r>
      <w:proofErr w:type="spellStart"/>
      <w:r w:rsidR="00746986" w:rsidRPr="008D03A6">
        <w:rPr>
          <w:rFonts w:ascii="Crimson Text" w:hAnsi="Crimson Text"/>
          <w:color w:val="000000" w:themeColor="text1"/>
          <w:sz w:val="26"/>
          <w:szCs w:val="26"/>
        </w:rPr>
        <w:t>Einar</w:t>
      </w:r>
      <w:proofErr w:type="spellEnd"/>
      <w:r w:rsidR="00746986" w:rsidRPr="008D03A6">
        <w:rPr>
          <w:rFonts w:ascii="Crimson Text" w:hAnsi="Crimson Text"/>
          <w:color w:val="000000" w:themeColor="text1"/>
          <w:sz w:val="26"/>
          <w:szCs w:val="26"/>
        </w:rPr>
        <w:t>, uno de los consejeros más cercanos al rey.</w:t>
      </w:r>
    </w:p>
    <w:p w:rsidR="00746986" w:rsidRPr="008D03A6" w:rsidRDefault="0074698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–Señores, el rey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aguarda por </w:t>
      </w:r>
      <w:r w:rsidR="00A47C05"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presencia –anunció, e hizo una reverencia </w:t>
      </w:r>
      <w:del w:id="253" w:author="Paula Castrilli" w:date="2025-05-26T21:07:00Z">
        <w:r w:rsidRPr="008D03A6" w:rsidDel="009B4A6F">
          <w:rPr>
            <w:rFonts w:ascii="Crimson Text" w:hAnsi="Crimson Text"/>
            <w:color w:val="000000" w:themeColor="text1"/>
            <w:sz w:val="26"/>
            <w:szCs w:val="26"/>
          </w:rPr>
          <w:delText>para que ambos accedieran</w:delText>
        </w:r>
      </w:del>
      <w:ins w:id="254" w:author="Paula Castrilli" w:date="2025-05-26T21:07:00Z">
        <w:r w:rsidR="009B4A6F">
          <w:rPr>
            <w:rFonts w:ascii="Crimson Text" w:hAnsi="Crimson Text"/>
            <w:color w:val="000000" w:themeColor="text1"/>
            <w:sz w:val="26"/>
            <w:szCs w:val="26"/>
          </w:rPr>
          <w:t>indicando que podían acceder</w:t>
        </w:r>
      </w:ins>
      <w:r w:rsidRPr="008D03A6">
        <w:rPr>
          <w:rFonts w:ascii="Crimson Text" w:hAnsi="Crimson Text"/>
          <w:color w:val="000000" w:themeColor="text1"/>
          <w:sz w:val="26"/>
          <w:szCs w:val="26"/>
        </w:rPr>
        <w:t xml:space="preserve"> a la habitación.</w:t>
      </w:r>
    </w:p>
    <w:p w:rsidR="00746986" w:rsidRPr="008D03A6" w:rsidRDefault="0074698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avanzó tímidamente, </w:t>
      </w:r>
      <w:del w:id="255" w:author="Paula Castrilli" w:date="2025-05-26T21:07:00Z">
        <w:r w:rsidR="000A2F05" w:rsidRPr="008D03A6" w:rsidDel="009B4A6F">
          <w:rPr>
            <w:rFonts w:ascii="Crimson Text" w:hAnsi="Crimson Text"/>
            <w:color w:val="000000" w:themeColor="text1"/>
            <w:sz w:val="26"/>
            <w:szCs w:val="26"/>
          </w:rPr>
          <w:delText xml:space="preserve">sentía </w:delText>
        </w:r>
      </w:del>
      <w:r w:rsidR="000A2F05" w:rsidRPr="008D03A6">
        <w:rPr>
          <w:rFonts w:ascii="Crimson Text" w:hAnsi="Crimson Text"/>
          <w:color w:val="000000" w:themeColor="text1"/>
          <w:sz w:val="26"/>
          <w:szCs w:val="26"/>
        </w:rPr>
        <w:t>nervios</w:t>
      </w:r>
      <w:ins w:id="256" w:author="Paula Castrilli" w:date="2025-05-26T21:07:00Z">
        <w:r w:rsidR="009B4A6F">
          <w:rPr>
            <w:rFonts w:ascii="Crimson Text" w:hAnsi="Crimson Text"/>
            <w:color w:val="000000" w:themeColor="text1"/>
            <w:sz w:val="26"/>
            <w:szCs w:val="26"/>
          </w:rPr>
          <w:t>o</w:t>
        </w:r>
      </w:ins>
      <w:r w:rsidRPr="008D03A6">
        <w:rPr>
          <w:rFonts w:ascii="Crimson Text" w:hAnsi="Crimson Text"/>
          <w:color w:val="000000" w:themeColor="text1"/>
          <w:sz w:val="26"/>
          <w:szCs w:val="26"/>
        </w:rPr>
        <w:t xml:space="preserve"> por la </w:t>
      </w:r>
      <w:r w:rsidR="000A2F05" w:rsidRPr="008D03A6">
        <w:rPr>
          <w:rFonts w:ascii="Crimson Text" w:hAnsi="Crimson Text"/>
          <w:color w:val="000000" w:themeColor="text1"/>
          <w:sz w:val="26"/>
          <w:szCs w:val="26"/>
        </w:rPr>
        <w:t>trascendencia</w:t>
      </w:r>
      <w:r w:rsidRPr="008D03A6">
        <w:rPr>
          <w:rFonts w:ascii="Crimson Text" w:hAnsi="Crimson Text"/>
          <w:color w:val="000000" w:themeColor="text1"/>
          <w:sz w:val="26"/>
          <w:szCs w:val="26"/>
        </w:rPr>
        <w:t xml:space="preserve"> del evento, jamás había estado tan cerca de su majestad. A medida que se adentraba en el salón, </w:t>
      </w:r>
      <w:r w:rsidR="000A2F05" w:rsidRPr="008D03A6">
        <w:rPr>
          <w:rFonts w:ascii="Crimson Text" w:hAnsi="Crimson Text"/>
          <w:color w:val="000000" w:themeColor="text1"/>
          <w:sz w:val="26"/>
          <w:szCs w:val="26"/>
        </w:rPr>
        <w:t xml:space="preserve">se sentía </w:t>
      </w:r>
      <w:del w:id="257" w:author="Paula Castrilli" w:date="2025-05-26T21:07:00Z">
        <w:r w:rsidR="000A2F05" w:rsidRPr="008D03A6" w:rsidDel="009B4A6F">
          <w:rPr>
            <w:rFonts w:ascii="Crimson Text" w:hAnsi="Crimson Text"/>
            <w:color w:val="000000" w:themeColor="text1"/>
            <w:sz w:val="26"/>
            <w:szCs w:val="26"/>
          </w:rPr>
          <w:delText>vislumbrado</w:delText>
        </w:r>
        <w:r w:rsidRPr="008D03A6" w:rsidDel="009B4A6F">
          <w:rPr>
            <w:rFonts w:ascii="Crimson Text" w:hAnsi="Crimson Text"/>
            <w:color w:val="000000" w:themeColor="text1"/>
            <w:sz w:val="26"/>
            <w:szCs w:val="26"/>
          </w:rPr>
          <w:delText xml:space="preserve"> </w:delText>
        </w:r>
      </w:del>
      <w:ins w:id="258" w:author="Paula Castrilli" w:date="2025-05-26T21:07:00Z">
        <w:r w:rsidR="009B4A6F">
          <w:rPr>
            <w:rFonts w:ascii="Crimson Text" w:hAnsi="Crimson Text"/>
            <w:color w:val="000000" w:themeColor="text1"/>
            <w:sz w:val="26"/>
            <w:szCs w:val="26"/>
          </w:rPr>
          <w:t>abrumado</w:t>
        </w:r>
        <w:r w:rsidR="009B4A6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con cada detalle que </w:t>
      </w:r>
      <w:r w:rsidR="00D950C3" w:rsidRPr="008D03A6">
        <w:rPr>
          <w:rFonts w:ascii="Crimson Text" w:hAnsi="Crimson Text"/>
          <w:color w:val="000000" w:themeColor="text1"/>
          <w:sz w:val="26"/>
          <w:szCs w:val="26"/>
        </w:rPr>
        <w:t>apreciaba del</w:t>
      </w:r>
      <w:r w:rsidRPr="008D03A6">
        <w:rPr>
          <w:rFonts w:ascii="Crimson Text" w:hAnsi="Crimson Text"/>
          <w:color w:val="000000" w:themeColor="text1"/>
          <w:sz w:val="26"/>
          <w:szCs w:val="26"/>
        </w:rPr>
        <w:t xml:space="preserve"> lugar. En la sala abundaba el lujo y </w:t>
      </w:r>
      <w:r w:rsidR="009C2C8A" w:rsidRPr="008D03A6">
        <w:rPr>
          <w:rFonts w:ascii="Crimson Text" w:hAnsi="Crimson Text"/>
          <w:color w:val="000000" w:themeColor="text1"/>
          <w:sz w:val="26"/>
          <w:szCs w:val="26"/>
        </w:rPr>
        <w:t>la elegancia</w:t>
      </w:r>
      <w:del w:id="259" w:author="Paula Castrilli" w:date="2025-05-26T21:07:00Z">
        <w:r w:rsidR="009C2C8A" w:rsidRPr="008D03A6" w:rsidDel="009B4A6F">
          <w:rPr>
            <w:rFonts w:ascii="Crimson Text" w:hAnsi="Crimson Text"/>
            <w:color w:val="000000" w:themeColor="text1"/>
            <w:sz w:val="26"/>
            <w:szCs w:val="26"/>
          </w:rPr>
          <w:delText>,</w:delText>
        </w:r>
      </w:del>
      <w:r w:rsidR="009C2C8A" w:rsidRPr="008D03A6">
        <w:rPr>
          <w:rFonts w:ascii="Crimson Text" w:hAnsi="Crimson Text"/>
          <w:color w:val="000000" w:themeColor="text1"/>
          <w:sz w:val="26"/>
          <w:szCs w:val="26"/>
        </w:rPr>
        <w:t xml:space="preserve"> y</w:t>
      </w:r>
      <w:ins w:id="260" w:author="Paula Castrilli" w:date="2025-05-26T21:07:00Z">
        <w:r w:rsidR="009B4A6F">
          <w:rPr>
            <w:rFonts w:ascii="Crimson Text" w:hAnsi="Crimson Text"/>
            <w:color w:val="000000" w:themeColor="text1"/>
            <w:sz w:val="26"/>
            <w:szCs w:val="26"/>
          </w:rPr>
          <w:t>,</w:t>
        </w:r>
      </w:ins>
      <w:r w:rsidR="009C2C8A" w:rsidRPr="008D03A6">
        <w:rPr>
          <w:rFonts w:ascii="Crimson Text" w:hAnsi="Crimson Text"/>
          <w:color w:val="000000" w:themeColor="text1"/>
          <w:sz w:val="26"/>
          <w:szCs w:val="26"/>
        </w:rPr>
        <w:t xml:space="preserve"> en el centro</w:t>
      </w:r>
      <w:r w:rsidR="00F7259F" w:rsidRPr="008D03A6">
        <w:rPr>
          <w:rFonts w:ascii="Crimson Text" w:hAnsi="Crimson Text"/>
          <w:color w:val="000000" w:themeColor="text1"/>
          <w:sz w:val="26"/>
          <w:szCs w:val="26"/>
        </w:rPr>
        <w:t>,</w:t>
      </w:r>
      <w:r w:rsidR="009C2C8A" w:rsidRPr="008D03A6">
        <w:rPr>
          <w:rFonts w:ascii="Crimson Text" w:hAnsi="Crimson Text"/>
          <w:color w:val="000000" w:themeColor="text1"/>
          <w:sz w:val="26"/>
          <w:szCs w:val="26"/>
        </w:rPr>
        <w:t xml:space="preserve"> una larga mesa </w:t>
      </w:r>
      <w:r w:rsidR="000A2F05" w:rsidRPr="008D03A6">
        <w:rPr>
          <w:rFonts w:ascii="Crimson Text" w:hAnsi="Crimson Text"/>
          <w:color w:val="000000" w:themeColor="text1"/>
          <w:sz w:val="26"/>
          <w:szCs w:val="26"/>
        </w:rPr>
        <w:t>exhibía</w:t>
      </w:r>
      <w:r w:rsidR="009C2C8A" w:rsidRPr="008D03A6">
        <w:rPr>
          <w:rFonts w:ascii="Crimson Text" w:hAnsi="Crimson Text"/>
          <w:color w:val="000000" w:themeColor="text1"/>
          <w:sz w:val="26"/>
          <w:szCs w:val="26"/>
        </w:rPr>
        <w:t xml:space="preserve"> </w:t>
      </w:r>
      <w:del w:id="261" w:author="Paula Castrilli" w:date="2025-05-26T21:08:00Z">
        <w:r w:rsidR="009C2C8A" w:rsidRPr="008D03A6" w:rsidDel="009B4A6F">
          <w:rPr>
            <w:rFonts w:ascii="Crimson Text" w:hAnsi="Crimson Text"/>
            <w:color w:val="000000" w:themeColor="text1"/>
            <w:sz w:val="26"/>
            <w:szCs w:val="26"/>
          </w:rPr>
          <w:delText>el</w:delText>
        </w:r>
      </w:del>
      <w:ins w:id="262" w:author="Paula Castrilli" w:date="2025-05-26T21:08:00Z">
        <w:r w:rsidR="009B4A6F">
          <w:rPr>
            <w:rFonts w:ascii="Crimson Text" w:hAnsi="Crimson Text"/>
            <w:color w:val="000000" w:themeColor="text1"/>
            <w:sz w:val="26"/>
            <w:szCs w:val="26"/>
          </w:rPr>
          <w:t>un gran</w:t>
        </w:r>
      </w:ins>
      <w:r w:rsidR="009C2C8A" w:rsidRPr="008D03A6">
        <w:rPr>
          <w:rFonts w:ascii="Crimson Text" w:hAnsi="Crimson Text"/>
          <w:color w:val="000000" w:themeColor="text1"/>
          <w:sz w:val="26"/>
          <w:szCs w:val="26"/>
        </w:rPr>
        <w:t xml:space="preserve"> festín que jamás hubiera imaginado. </w:t>
      </w:r>
      <w:r w:rsidR="005977C9" w:rsidRPr="008D03A6">
        <w:rPr>
          <w:rFonts w:ascii="Crimson Text" w:hAnsi="Crimson Text"/>
          <w:color w:val="000000" w:themeColor="text1"/>
          <w:sz w:val="26"/>
          <w:szCs w:val="26"/>
        </w:rPr>
        <w:t>Había</w:t>
      </w:r>
      <w:r w:rsidR="009C2C8A" w:rsidRPr="008D03A6">
        <w:rPr>
          <w:rFonts w:ascii="Crimson Text" w:hAnsi="Crimson Text"/>
          <w:color w:val="000000" w:themeColor="text1"/>
          <w:sz w:val="26"/>
          <w:szCs w:val="26"/>
        </w:rPr>
        <w:t xml:space="preserve"> comidas exquisitas y abundantes, y platos que ni siquiera sabía </w:t>
      </w:r>
      <w:r w:rsidR="00E06F19" w:rsidRPr="008D03A6">
        <w:rPr>
          <w:rFonts w:ascii="Crimson Text" w:hAnsi="Crimson Text"/>
          <w:color w:val="000000" w:themeColor="text1"/>
          <w:sz w:val="26"/>
          <w:szCs w:val="26"/>
        </w:rPr>
        <w:t>que existían</w:t>
      </w:r>
      <w:r w:rsidR="009C2C8A" w:rsidRPr="008D03A6">
        <w:rPr>
          <w:rFonts w:ascii="Crimson Text" w:hAnsi="Crimson Text"/>
          <w:color w:val="000000" w:themeColor="text1"/>
          <w:sz w:val="26"/>
          <w:szCs w:val="26"/>
        </w:rPr>
        <w:t>.</w:t>
      </w:r>
    </w:p>
    <w:p w:rsidR="00746986" w:rsidRPr="008D03A6" w:rsidRDefault="00007940" w:rsidP="003461DB">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xml:space="preserve"> les indicó dónde debían ubicarse</w:t>
      </w:r>
      <w:del w:id="263" w:author="PC" w:date="2025-05-28T19:13:00Z">
        <w:r w:rsidRPr="008D03A6" w:rsidDel="00286AD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mesa quedó completa. Además de ellos y el consejero, también se encontraban sentados </w:t>
      </w:r>
      <w:proofErr w:type="spellStart"/>
      <w:r w:rsidRPr="008D03A6">
        <w:rPr>
          <w:rFonts w:ascii="Crimson Text" w:hAnsi="Crimson Text"/>
          <w:color w:val="000000" w:themeColor="text1"/>
          <w:sz w:val="26"/>
          <w:szCs w:val="26"/>
        </w:rPr>
        <w:t>Harald</w:t>
      </w:r>
      <w:proofErr w:type="spellEnd"/>
      <w:r w:rsidRPr="008D03A6">
        <w:rPr>
          <w:rFonts w:ascii="Crimson Text" w:hAnsi="Crimson Text"/>
          <w:color w:val="000000" w:themeColor="text1"/>
          <w:sz w:val="26"/>
          <w:szCs w:val="26"/>
        </w:rPr>
        <w:t xml:space="preserve"> y Klaus, este último </w:t>
      </w:r>
      <w:del w:id="264" w:author="PC" w:date="2025-05-28T19:13:00Z">
        <w:r w:rsidRPr="008D03A6" w:rsidDel="00286AD5">
          <w:rPr>
            <w:rFonts w:ascii="Crimson Text" w:hAnsi="Crimson Text"/>
            <w:color w:val="000000" w:themeColor="text1"/>
            <w:sz w:val="26"/>
            <w:szCs w:val="26"/>
          </w:rPr>
          <w:lastRenderedPageBreak/>
          <w:delText xml:space="preserve">era </w:delText>
        </w:r>
      </w:del>
      <w:ins w:id="265" w:author="PC" w:date="2025-05-28T19:13:00Z">
        <w:r w:rsidR="00286AD5">
          <w:rPr>
            <w:rFonts w:ascii="Crimson Text" w:hAnsi="Crimson Text"/>
            <w:color w:val="000000" w:themeColor="text1"/>
            <w:sz w:val="26"/>
            <w:szCs w:val="26"/>
          </w:rPr>
          <w:t>siendo</w:t>
        </w:r>
        <w:r w:rsidR="00286AD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autoridad máxima de la guardia real. En uno de los extremos, aguardaba el rey </w:t>
      </w:r>
      <w:del w:id="266" w:author="PC" w:date="2025-05-28T19:14:00Z">
        <w:r w:rsidRPr="008D03A6" w:rsidDel="00286AD5">
          <w:rPr>
            <w:rFonts w:ascii="Crimson Text" w:hAnsi="Crimson Text"/>
            <w:color w:val="000000" w:themeColor="text1"/>
            <w:sz w:val="26"/>
            <w:szCs w:val="26"/>
          </w:rPr>
          <w:delText xml:space="preserve">Gregor </w:delText>
        </w:r>
      </w:del>
      <w:r w:rsidRPr="008D03A6">
        <w:rPr>
          <w:rFonts w:ascii="Crimson Text" w:hAnsi="Crimson Text"/>
          <w:color w:val="000000" w:themeColor="text1"/>
          <w:sz w:val="26"/>
          <w:szCs w:val="26"/>
        </w:rPr>
        <w:t>para comenzar con el agasajo.</w:t>
      </w:r>
    </w:p>
    <w:p w:rsidR="00D950C3" w:rsidRPr="008D03A6" w:rsidRDefault="00D950C3" w:rsidP="003461D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Bienvenidos a mi </w:t>
      </w:r>
      <w:r w:rsidR="00925DD9" w:rsidRPr="008D03A6">
        <w:rPr>
          <w:rFonts w:ascii="Crimson Text" w:hAnsi="Crimson Text"/>
          <w:color w:val="000000" w:themeColor="text1"/>
          <w:sz w:val="26"/>
          <w:szCs w:val="26"/>
        </w:rPr>
        <w:t>mesa</w:t>
      </w:r>
      <w:r w:rsidRPr="008D03A6">
        <w:rPr>
          <w:rFonts w:ascii="Crimson Text" w:hAnsi="Crimson Text"/>
          <w:color w:val="000000" w:themeColor="text1"/>
          <w:sz w:val="26"/>
          <w:szCs w:val="26"/>
        </w:rPr>
        <w:t>! –</w:t>
      </w:r>
      <w:del w:id="267" w:author="PC" w:date="2025-05-28T19:15:00Z">
        <w:r w:rsidRPr="008D03A6" w:rsidDel="00286AD5">
          <w:rPr>
            <w:rFonts w:ascii="Crimson Text" w:hAnsi="Crimson Text"/>
            <w:color w:val="000000" w:themeColor="text1"/>
            <w:sz w:val="26"/>
            <w:szCs w:val="26"/>
          </w:rPr>
          <w:delText>anunció</w:delText>
        </w:r>
      </w:del>
      <w:ins w:id="268" w:author="PC" w:date="2025-05-28T19:15:00Z">
        <w:r w:rsidR="00286AD5" w:rsidRPr="008D03A6">
          <w:rPr>
            <w:rFonts w:ascii="Crimson Text" w:hAnsi="Crimson Text"/>
            <w:color w:val="000000" w:themeColor="text1"/>
            <w:sz w:val="26"/>
            <w:szCs w:val="26"/>
          </w:rPr>
          <w:t>Anunció</w:t>
        </w:r>
      </w:ins>
      <w:r w:rsidRPr="008D03A6">
        <w:rPr>
          <w:rFonts w:ascii="Crimson Text" w:hAnsi="Crimson Text"/>
          <w:color w:val="000000" w:themeColor="text1"/>
          <w:sz w:val="26"/>
          <w:szCs w:val="26"/>
        </w:rPr>
        <w:t xml:space="preserve"> con la voz en alto</w:t>
      </w:r>
      <w:ins w:id="269" w:author="PC" w:date="2025-05-28T19:15:00Z">
        <w:r w:rsidR="00286AD5">
          <w:rPr>
            <w:rFonts w:ascii="Crimson Text" w:hAnsi="Crimson Text"/>
            <w:color w:val="000000" w:themeColor="text1"/>
            <w:sz w:val="26"/>
            <w:szCs w:val="26"/>
          </w:rPr>
          <w:t xml:space="preserve"> y festiva</w:t>
        </w:r>
      </w:ins>
      <w:r w:rsidRPr="008D03A6">
        <w:rPr>
          <w:rFonts w:ascii="Crimson Text" w:hAnsi="Crimson Text"/>
          <w:color w:val="000000" w:themeColor="text1"/>
          <w:sz w:val="26"/>
          <w:szCs w:val="26"/>
        </w:rPr>
        <w:t xml:space="preserve">–. </w:t>
      </w:r>
      <w:r w:rsidR="00F7259F" w:rsidRPr="008D03A6">
        <w:rPr>
          <w:rFonts w:ascii="Crimson Text" w:hAnsi="Crimson Text"/>
          <w:color w:val="000000" w:themeColor="text1"/>
          <w:sz w:val="26"/>
          <w:szCs w:val="26"/>
        </w:rPr>
        <w:t>Decidí</w:t>
      </w:r>
      <w:r w:rsidRPr="008D03A6">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del w:id="270" w:author="PC" w:date="2025-05-28T19:15:00Z">
        <w:r w:rsidR="007E7A30" w:rsidRPr="008D03A6" w:rsidDel="00286AD5">
          <w:rPr>
            <w:rFonts w:ascii="Crimson Text" w:hAnsi="Crimson Text"/>
            <w:color w:val="000000" w:themeColor="text1"/>
            <w:sz w:val="26"/>
            <w:szCs w:val="26"/>
          </w:rPr>
          <w:delText>,</w:delText>
        </w:r>
        <w:r w:rsidRPr="008D03A6" w:rsidDel="00286AD5">
          <w:rPr>
            <w:rFonts w:ascii="Crimson Text" w:hAnsi="Crimson Text"/>
            <w:color w:val="000000" w:themeColor="text1"/>
            <w:sz w:val="26"/>
            <w:szCs w:val="26"/>
          </w:rPr>
          <w:delText xml:space="preserve"> seguramente</w:delText>
        </w:r>
        <w:r w:rsidR="007E7A30" w:rsidRPr="008D03A6" w:rsidDel="00286AD5">
          <w:rPr>
            <w:rFonts w:ascii="Crimson Text" w:hAnsi="Crimson Text"/>
            <w:color w:val="000000" w:themeColor="text1"/>
            <w:sz w:val="26"/>
            <w:szCs w:val="26"/>
          </w:rPr>
          <w:delText>,</w:delText>
        </w:r>
        <w:r w:rsidRPr="008D03A6" w:rsidDel="00286AD5">
          <w:rPr>
            <w:rFonts w:ascii="Crimson Text" w:hAnsi="Crimson Text"/>
            <w:color w:val="000000" w:themeColor="text1"/>
            <w:sz w:val="26"/>
            <w:szCs w:val="26"/>
          </w:rPr>
          <w:delText xml:space="preserve"> lo habrá guiado</w:delText>
        </w:r>
      </w:del>
      <w:ins w:id="271" w:author="PC" w:date="2025-05-28T19:15:00Z">
        <w:r w:rsidR="00286AD5">
          <w:rPr>
            <w:rFonts w:ascii="Crimson Text" w:hAnsi="Crimson Text"/>
            <w:color w:val="000000" w:themeColor="text1"/>
            <w:sz w:val="26"/>
            <w:szCs w:val="26"/>
          </w:rPr>
          <w:t xml:space="preserve"> ha sabido guiarlo</w:t>
        </w:r>
      </w:ins>
      <w:r w:rsidRPr="008D03A6">
        <w:rPr>
          <w:rFonts w:ascii="Crimson Text" w:hAnsi="Crimson Text"/>
          <w:color w:val="000000" w:themeColor="text1"/>
          <w:sz w:val="26"/>
          <w:szCs w:val="26"/>
        </w:rPr>
        <w:t xml:space="preserve"> en su camino. Quiero que se sientan a gusto, </w:t>
      </w:r>
      <w:r w:rsidR="00925DD9" w:rsidRPr="008D03A6">
        <w:rPr>
          <w:rFonts w:ascii="Crimson Text" w:hAnsi="Crimson Text"/>
          <w:color w:val="000000" w:themeColor="text1"/>
          <w:sz w:val="26"/>
          <w:szCs w:val="26"/>
        </w:rPr>
        <w:t xml:space="preserve">mi castillo es </w:t>
      </w:r>
      <w:r w:rsidR="00A47C05" w:rsidRPr="008D03A6">
        <w:rPr>
          <w:rFonts w:ascii="Crimson Text" w:hAnsi="Crimson Text"/>
          <w:color w:val="000000" w:themeColor="text1"/>
          <w:sz w:val="26"/>
          <w:szCs w:val="26"/>
        </w:rPr>
        <w:t>su</w:t>
      </w:r>
      <w:r w:rsidR="00925DD9" w:rsidRPr="008D03A6">
        <w:rPr>
          <w:rFonts w:ascii="Crimson Text" w:hAnsi="Crimson Text"/>
          <w:color w:val="000000" w:themeColor="text1"/>
          <w:sz w:val="26"/>
          <w:szCs w:val="26"/>
        </w:rPr>
        <w:t xml:space="preserve"> casa.</w:t>
      </w:r>
    </w:p>
    <w:p w:rsidR="00286AD5" w:rsidRDefault="00925DD9" w:rsidP="003461DB">
      <w:pPr>
        <w:tabs>
          <w:tab w:val="left" w:pos="2179"/>
        </w:tabs>
        <w:spacing w:after="0"/>
        <w:ind w:firstLine="284"/>
        <w:jc w:val="both"/>
        <w:rPr>
          <w:ins w:id="272" w:author="PC" w:date="2025-05-28T19:18:00Z"/>
          <w:rFonts w:ascii="Crimson Text" w:hAnsi="Crimson Text"/>
          <w:color w:val="000000" w:themeColor="text1"/>
          <w:sz w:val="26"/>
          <w:szCs w:val="26"/>
        </w:rPr>
      </w:pPr>
      <w:r w:rsidRPr="008D03A6">
        <w:rPr>
          <w:rFonts w:ascii="Crimson Text" w:hAnsi="Crimson Text"/>
          <w:color w:val="000000" w:themeColor="text1"/>
          <w:sz w:val="26"/>
          <w:szCs w:val="26"/>
        </w:rPr>
        <w:t>–Muchas gracias</w:t>
      </w:r>
      <w:ins w:id="273" w:author="PC" w:date="2025-05-28T19:15:00Z">
        <w:r w:rsidR="00286AD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274" w:author="PC" w:date="2025-05-28T19:15:00Z">
        <w:r w:rsidR="00A47C05" w:rsidRPr="008D03A6" w:rsidDel="00286AD5">
          <w:rPr>
            <w:rFonts w:ascii="Crimson Text" w:hAnsi="Crimson Text"/>
            <w:color w:val="000000" w:themeColor="text1"/>
            <w:sz w:val="26"/>
            <w:szCs w:val="26"/>
          </w:rPr>
          <w:delText>mi</w:delText>
        </w:r>
      </w:del>
      <w:ins w:id="275" w:author="PC" w:date="2025-05-28T19:15:00Z">
        <w:r w:rsidR="00286AD5">
          <w:rPr>
            <w:rFonts w:ascii="Crimson Text" w:hAnsi="Crimson Text"/>
            <w:color w:val="000000" w:themeColor="text1"/>
            <w:sz w:val="26"/>
            <w:szCs w:val="26"/>
          </w:rPr>
          <w:t>su</w:t>
        </w:r>
      </w:ins>
      <w:r w:rsidRPr="008D03A6">
        <w:rPr>
          <w:rFonts w:ascii="Crimson Text" w:hAnsi="Crimson Text"/>
          <w:color w:val="000000" w:themeColor="text1"/>
          <w:sz w:val="26"/>
          <w:szCs w:val="26"/>
        </w:rPr>
        <w:t xml:space="preserve"> majestad –respondió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formalmente</w:t>
      </w:r>
      <w:ins w:id="276" w:author="PC" w:date="2025-05-28T19:18:00Z">
        <w:r w:rsidR="00286AD5">
          <w:rPr>
            <w:rFonts w:ascii="Crimson Text" w:hAnsi="Crimson Text"/>
            <w:color w:val="000000" w:themeColor="text1"/>
            <w:sz w:val="26"/>
            <w:szCs w:val="26"/>
          </w:rPr>
          <w:t>.</w:t>
        </w:r>
      </w:ins>
      <w:del w:id="277" w:author="PC" w:date="2025-05-28T19:18:00Z">
        <w:r w:rsidRPr="008D03A6" w:rsidDel="00286AD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p>
    <w:p w:rsidR="00925DD9" w:rsidRPr="008D03A6" w:rsidRDefault="00925DD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asint</w:t>
      </w:r>
      <w:r w:rsidR="007E7A30" w:rsidRPr="008D03A6">
        <w:rPr>
          <w:rFonts w:ascii="Crimson Text" w:hAnsi="Crimson Text"/>
          <w:color w:val="000000" w:themeColor="text1"/>
          <w:sz w:val="26"/>
          <w:szCs w:val="26"/>
        </w:rPr>
        <w:t>ió con un gesto</w:t>
      </w:r>
      <w:ins w:id="278" w:author="PC" w:date="2025-05-28T19:18:00Z">
        <w:r w:rsidR="00286AD5">
          <w:rPr>
            <w:rFonts w:ascii="Crimson Text" w:hAnsi="Crimson Text"/>
            <w:color w:val="000000" w:themeColor="text1"/>
            <w:sz w:val="26"/>
            <w:szCs w:val="26"/>
          </w:rPr>
          <w:t xml:space="preserve"> y</w:t>
        </w:r>
      </w:ins>
      <w:del w:id="279" w:author="PC" w:date="2025-05-28T19:18:00Z">
        <w:r w:rsidR="007E7A30" w:rsidRPr="008D03A6" w:rsidDel="00286AD5">
          <w:rPr>
            <w:rFonts w:ascii="Crimson Text" w:hAnsi="Crimson Text"/>
            <w:color w:val="000000" w:themeColor="text1"/>
            <w:sz w:val="26"/>
            <w:szCs w:val="26"/>
          </w:rPr>
          <w:delText>.</w:delText>
        </w:r>
      </w:del>
      <w:r w:rsidR="007E7A30" w:rsidRPr="008D03A6">
        <w:rPr>
          <w:rFonts w:ascii="Crimson Text" w:hAnsi="Crimson Text"/>
          <w:color w:val="000000" w:themeColor="text1"/>
          <w:sz w:val="26"/>
          <w:szCs w:val="26"/>
        </w:rPr>
        <w:t xml:space="preserve"> </w:t>
      </w:r>
      <w:proofErr w:type="spellStart"/>
      <w:r w:rsidR="007E7A30" w:rsidRPr="008D03A6">
        <w:rPr>
          <w:rFonts w:ascii="Crimson Text" w:hAnsi="Crimson Text"/>
          <w:color w:val="000000" w:themeColor="text1"/>
          <w:sz w:val="26"/>
          <w:szCs w:val="26"/>
        </w:rPr>
        <w:t>Sigurd</w:t>
      </w:r>
      <w:proofErr w:type="spellEnd"/>
      <w:r w:rsidR="007E7A30" w:rsidRPr="008D03A6">
        <w:rPr>
          <w:rFonts w:ascii="Crimson Text" w:hAnsi="Crimson Text"/>
          <w:color w:val="000000" w:themeColor="text1"/>
          <w:sz w:val="26"/>
          <w:szCs w:val="26"/>
        </w:rPr>
        <w:t xml:space="preserve"> lo miró</w:t>
      </w:r>
      <w:r w:rsidRPr="008D03A6">
        <w:rPr>
          <w:rFonts w:ascii="Crimson Text" w:hAnsi="Crimson Text"/>
          <w:color w:val="000000" w:themeColor="text1"/>
          <w:sz w:val="26"/>
          <w:szCs w:val="26"/>
        </w:rPr>
        <w:t xml:space="preserve"> </w:t>
      </w:r>
      <w:del w:id="280" w:author="PC" w:date="2025-05-28T19:17:00Z">
        <w:r w:rsidR="00037BF9" w:rsidRPr="008D03A6" w:rsidDel="00286AD5">
          <w:rPr>
            <w:rFonts w:ascii="Crimson Text" w:hAnsi="Crimson Text"/>
            <w:color w:val="000000" w:themeColor="text1"/>
            <w:sz w:val="26"/>
            <w:szCs w:val="26"/>
          </w:rPr>
          <w:delText>con decepción</w:delText>
        </w:r>
      </w:del>
      <w:ins w:id="281" w:author="PC" w:date="2025-05-28T19:17:00Z">
        <w:r w:rsidR="00286AD5">
          <w:rPr>
            <w:rFonts w:ascii="Crimson Text" w:hAnsi="Crimson Text"/>
            <w:color w:val="000000" w:themeColor="text1"/>
            <w:sz w:val="26"/>
            <w:szCs w:val="26"/>
          </w:rPr>
          <w:t>de manera reprobatoria</w:t>
        </w:r>
      </w:ins>
      <w:del w:id="282" w:author="PC" w:date="2025-05-28T19:18:00Z">
        <w:r w:rsidRPr="008D03A6" w:rsidDel="00286AD5">
          <w:rPr>
            <w:rFonts w:ascii="Crimson Text" w:hAnsi="Crimson Text"/>
            <w:color w:val="000000" w:themeColor="text1"/>
            <w:sz w:val="26"/>
            <w:szCs w:val="26"/>
          </w:rPr>
          <w:delText>, c</w:delText>
        </w:r>
      </w:del>
      <w:ins w:id="283" w:author="PC" w:date="2025-05-28T19:18:00Z">
        <w:r w:rsidR="00286AD5">
          <w:rPr>
            <w:rFonts w:ascii="Crimson Text" w:hAnsi="Crimson Text"/>
            <w:color w:val="000000" w:themeColor="text1"/>
            <w:sz w:val="26"/>
            <w:szCs w:val="26"/>
          </w:rPr>
          <w:t>. C</w:t>
        </w:r>
      </w:ins>
      <w:r w:rsidRPr="008D03A6">
        <w:rPr>
          <w:rFonts w:ascii="Crimson Text" w:hAnsi="Crimson Text"/>
          <w:color w:val="000000" w:themeColor="text1"/>
          <w:sz w:val="26"/>
          <w:szCs w:val="26"/>
        </w:rPr>
        <w:t xml:space="preserve">onsideraba que la </w:t>
      </w:r>
      <w:r w:rsidR="007E7A30" w:rsidRPr="008D03A6">
        <w:rPr>
          <w:rFonts w:ascii="Crimson Text" w:hAnsi="Crimson Text"/>
          <w:color w:val="000000" w:themeColor="text1"/>
          <w:sz w:val="26"/>
          <w:szCs w:val="26"/>
        </w:rPr>
        <w:t>expresión</w:t>
      </w:r>
      <w:r w:rsidRPr="008D03A6">
        <w:rPr>
          <w:rFonts w:ascii="Crimson Text" w:hAnsi="Crimson Text"/>
          <w:color w:val="000000" w:themeColor="text1"/>
          <w:sz w:val="26"/>
          <w:szCs w:val="26"/>
        </w:rPr>
        <w:t xml:space="preserve"> </w:t>
      </w:r>
      <w:r w:rsidR="007E7A30" w:rsidRPr="008D03A6">
        <w:rPr>
          <w:rFonts w:ascii="Crimson Text" w:hAnsi="Crimson Text"/>
          <w:color w:val="000000" w:themeColor="text1"/>
          <w:sz w:val="26"/>
          <w:szCs w:val="26"/>
        </w:rPr>
        <w:t>había sido</w:t>
      </w:r>
      <w:r w:rsidRPr="008D03A6">
        <w:rPr>
          <w:rFonts w:ascii="Crimson Text" w:hAnsi="Crimson Text"/>
          <w:color w:val="000000" w:themeColor="text1"/>
          <w:sz w:val="26"/>
          <w:szCs w:val="26"/>
        </w:rPr>
        <w:t xml:space="preserve">, cuanto menos, </w:t>
      </w:r>
      <w:r w:rsidR="007E7A30" w:rsidRPr="008D03A6">
        <w:rPr>
          <w:rFonts w:ascii="Crimson Text" w:hAnsi="Crimson Text"/>
          <w:color w:val="000000" w:themeColor="text1"/>
          <w:sz w:val="26"/>
          <w:szCs w:val="26"/>
        </w:rPr>
        <w:t>pobre</w:t>
      </w:r>
      <w:r w:rsidRPr="008D03A6">
        <w:rPr>
          <w:rFonts w:ascii="Crimson Text" w:hAnsi="Crimson Text"/>
          <w:color w:val="000000" w:themeColor="text1"/>
          <w:sz w:val="26"/>
          <w:szCs w:val="26"/>
        </w:rPr>
        <w:t xml:space="preserve"> para responder el saludo de un rey.</w:t>
      </w:r>
    </w:p>
    <w:p w:rsidR="00406B24" w:rsidRPr="008D03A6" w:rsidRDefault="00406B24" w:rsidP="003461DB">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hizo una seña</w:t>
      </w:r>
      <w:ins w:id="284" w:author="PC" w:date="2025-05-28T19:18:00Z">
        <w:r w:rsidR="00286AD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dando permiso para que todos comenzaran a servirse </w:t>
      </w:r>
      <w:r w:rsidR="00DE348B" w:rsidRPr="008D03A6">
        <w:rPr>
          <w:rFonts w:ascii="Crimson Text" w:hAnsi="Crimson Text"/>
          <w:color w:val="000000" w:themeColor="text1"/>
          <w:sz w:val="26"/>
          <w:szCs w:val="26"/>
        </w:rPr>
        <w:t>la comi</w:t>
      </w:r>
      <w:r w:rsidRPr="008D03A6">
        <w:rPr>
          <w:rFonts w:ascii="Crimson Text" w:hAnsi="Crimson Text"/>
          <w:color w:val="000000" w:themeColor="text1"/>
          <w:sz w:val="26"/>
          <w:szCs w:val="26"/>
        </w:rPr>
        <w:t>da.</w:t>
      </w:r>
    </w:p>
    <w:p w:rsidR="00406B24" w:rsidRPr="008D03A6" w:rsidRDefault="007E7A3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285" w:author="PC" w:date="2025-05-28T19:19:00Z">
        <w:r w:rsidRPr="008D03A6" w:rsidDel="00286AD5">
          <w:rPr>
            <w:rFonts w:ascii="Crimson Text" w:hAnsi="Crimson Text"/>
            <w:color w:val="000000" w:themeColor="text1"/>
            <w:sz w:val="26"/>
            <w:szCs w:val="26"/>
          </w:rPr>
          <w:delText>¿</w:delText>
        </w:r>
      </w:del>
      <w:r w:rsidRPr="008D03A6">
        <w:rPr>
          <w:rFonts w:ascii="Crimson Text" w:hAnsi="Crimson Text"/>
          <w:color w:val="000000" w:themeColor="text1"/>
          <w:sz w:val="26"/>
          <w:szCs w:val="26"/>
        </w:rPr>
        <w:t>Joven guerrero</w:t>
      </w:r>
      <w:del w:id="286" w:author="PC" w:date="2025-05-28T19:19:00Z">
        <w:r w:rsidRPr="008D03A6" w:rsidDel="00286AD5">
          <w:rPr>
            <w:rFonts w:ascii="Crimson Text" w:hAnsi="Crimson Text"/>
            <w:color w:val="000000" w:themeColor="text1"/>
            <w:sz w:val="26"/>
            <w:szCs w:val="26"/>
          </w:rPr>
          <w:delText>?</w:delText>
        </w:r>
        <w:r w:rsidR="005977C9" w:rsidRPr="008D03A6" w:rsidDel="00286AD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del w:id="287" w:author="PC" w:date="2025-05-28T19:19:00Z">
        <w:r w:rsidRPr="008D03A6" w:rsidDel="00286AD5">
          <w:rPr>
            <w:rFonts w:ascii="Crimson Text" w:hAnsi="Crimson Text"/>
            <w:color w:val="000000" w:themeColor="text1"/>
            <w:sz w:val="26"/>
            <w:szCs w:val="26"/>
          </w:rPr>
          <w:delText>perdón</w:delText>
        </w:r>
      </w:del>
      <w:r w:rsidRPr="008D03A6">
        <w:rPr>
          <w:rFonts w:ascii="Crimson Text" w:hAnsi="Crimson Text"/>
          <w:color w:val="000000" w:themeColor="text1"/>
          <w:sz w:val="26"/>
          <w:szCs w:val="26"/>
        </w:rPr>
        <w:t>, ¿</w:t>
      </w:r>
      <w:del w:id="288" w:author="PC" w:date="2025-05-28T19:19:00Z">
        <w:r w:rsidRPr="008D03A6" w:rsidDel="00286AD5">
          <w:rPr>
            <w:rFonts w:ascii="Crimson Text" w:hAnsi="Crimson Text"/>
            <w:color w:val="000000" w:themeColor="text1"/>
            <w:sz w:val="26"/>
            <w:szCs w:val="26"/>
          </w:rPr>
          <w:delText>c</w:delText>
        </w:r>
        <w:r w:rsidR="00406B24" w:rsidRPr="008D03A6" w:rsidDel="00286AD5">
          <w:rPr>
            <w:rFonts w:ascii="Crimson Text" w:hAnsi="Crimson Text"/>
            <w:color w:val="000000" w:themeColor="text1"/>
            <w:sz w:val="26"/>
            <w:szCs w:val="26"/>
          </w:rPr>
          <w:delText xml:space="preserve">ómo </w:delText>
        </w:r>
      </w:del>
      <w:ins w:id="289" w:author="PC" w:date="2025-05-28T19:19:00Z">
        <w:r w:rsidR="00286AD5">
          <w:rPr>
            <w:rFonts w:ascii="Crimson Text" w:hAnsi="Crimson Text"/>
            <w:color w:val="000000" w:themeColor="text1"/>
            <w:sz w:val="26"/>
            <w:szCs w:val="26"/>
          </w:rPr>
          <w:t>cuál</w:t>
        </w:r>
        <w:r w:rsidR="00286AD5" w:rsidRPr="008D03A6">
          <w:rPr>
            <w:rFonts w:ascii="Crimson Text" w:hAnsi="Crimson Text"/>
            <w:color w:val="000000" w:themeColor="text1"/>
            <w:sz w:val="26"/>
            <w:szCs w:val="26"/>
          </w:rPr>
          <w:t xml:space="preserve"> </w:t>
        </w:r>
      </w:ins>
      <w:r w:rsidR="00406B24" w:rsidRPr="008D03A6">
        <w:rPr>
          <w:rFonts w:ascii="Crimson Text" w:hAnsi="Crimson Text"/>
          <w:color w:val="000000" w:themeColor="text1"/>
          <w:sz w:val="26"/>
          <w:szCs w:val="26"/>
        </w:rPr>
        <w:t xml:space="preserve">es </w:t>
      </w:r>
      <w:del w:id="290" w:author="PC" w:date="2025-05-28T19:19:00Z">
        <w:r w:rsidR="00406B24" w:rsidRPr="008D03A6" w:rsidDel="00286AD5">
          <w:rPr>
            <w:rFonts w:ascii="Crimson Text" w:hAnsi="Crimson Text"/>
            <w:color w:val="000000" w:themeColor="text1"/>
            <w:sz w:val="26"/>
            <w:szCs w:val="26"/>
          </w:rPr>
          <w:delText>t</w:delText>
        </w:r>
      </w:del>
      <w:ins w:id="291" w:author="PC" w:date="2025-05-28T19:19:00Z">
        <w:r w:rsidR="00286AD5">
          <w:rPr>
            <w:rFonts w:ascii="Crimson Text" w:hAnsi="Crimson Text"/>
            <w:color w:val="000000" w:themeColor="text1"/>
            <w:sz w:val="26"/>
            <w:szCs w:val="26"/>
          </w:rPr>
          <w:t>s</w:t>
        </w:r>
      </w:ins>
      <w:r w:rsidR="00406B24" w:rsidRPr="008D03A6">
        <w:rPr>
          <w:rFonts w:ascii="Crimson Text" w:hAnsi="Crimson Text"/>
          <w:color w:val="000000" w:themeColor="text1"/>
          <w:sz w:val="26"/>
          <w:szCs w:val="26"/>
        </w:rPr>
        <w:t xml:space="preserve">u nombre? –preguntó </w:t>
      </w:r>
      <w:proofErr w:type="spellStart"/>
      <w:r w:rsidR="00406B24" w:rsidRPr="008D03A6">
        <w:rPr>
          <w:rFonts w:ascii="Crimson Text" w:hAnsi="Crimson Text"/>
          <w:color w:val="000000" w:themeColor="text1"/>
          <w:sz w:val="26"/>
          <w:szCs w:val="26"/>
        </w:rPr>
        <w:t>Gregor</w:t>
      </w:r>
      <w:proofErr w:type="spellEnd"/>
      <w:ins w:id="292" w:author="PC" w:date="2025-05-28T19:19:00Z">
        <w:r w:rsidR="00286AD5">
          <w:rPr>
            <w:rFonts w:ascii="Crimson Text" w:hAnsi="Crimson Text"/>
            <w:color w:val="000000" w:themeColor="text1"/>
            <w:sz w:val="26"/>
            <w:szCs w:val="26"/>
          </w:rPr>
          <w:t xml:space="preserve"> con cierta displicencia</w:t>
        </w:r>
      </w:ins>
      <w:del w:id="293" w:author="PC" w:date="2025-05-28T19:19:00Z">
        <w:r w:rsidR="00406B24" w:rsidRPr="008D03A6" w:rsidDel="00286AD5">
          <w:rPr>
            <w:rFonts w:ascii="Crimson Text" w:hAnsi="Crimson Text"/>
            <w:color w:val="000000" w:themeColor="text1"/>
            <w:sz w:val="26"/>
            <w:szCs w:val="26"/>
          </w:rPr>
          <w:delText xml:space="preserve">, </w:delText>
        </w:r>
        <w:r w:rsidR="00802DBC" w:rsidRPr="008D03A6" w:rsidDel="00286AD5">
          <w:rPr>
            <w:rFonts w:ascii="Crimson Text" w:hAnsi="Crimson Text"/>
            <w:color w:val="000000" w:themeColor="text1"/>
            <w:sz w:val="26"/>
            <w:szCs w:val="26"/>
          </w:rPr>
          <w:delText>c</w:delText>
        </w:r>
      </w:del>
      <w:ins w:id="294" w:author="PC" w:date="2025-05-28T19:19:00Z">
        <w:r w:rsidR="00286AD5">
          <w:rPr>
            <w:rFonts w:ascii="Crimson Text" w:hAnsi="Crimson Text"/>
            <w:color w:val="000000" w:themeColor="text1"/>
            <w:sz w:val="26"/>
            <w:szCs w:val="26"/>
          </w:rPr>
          <w:t>. C</w:t>
        </w:r>
      </w:ins>
      <w:r w:rsidR="00802DBC" w:rsidRPr="008D03A6">
        <w:rPr>
          <w:rFonts w:ascii="Crimson Text" w:hAnsi="Crimson Text"/>
          <w:color w:val="000000" w:themeColor="text1"/>
          <w:sz w:val="26"/>
          <w:szCs w:val="26"/>
        </w:rPr>
        <w:t>onocía</w:t>
      </w:r>
      <w:r w:rsidR="00406B24" w:rsidRPr="008D03A6">
        <w:rPr>
          <w:rFonts w:ascii="Crimson Text" w:hAnsi="Crimson Text"/>
          <w:color w:val="000000" w:themeColor="text1"/>
          <w:sz w:val="26"/>
          <w:szCs w:val="26"/>
        </w:rPr>
        <w:t xml:space="preserve"> la respuesta, pero </w:t>
      </w:r>
      <w:r w:rsidR="0018799B" w:rsidRPr="008D03A6">
        <w:rPr>
          <w:rFonts w:ascii="Crimson Text" w:hAnsi="Crimson Text"/>
          <w:color w:val="000000" w:themeColor="text1"/>
          <w:sz w:val="26"/>
          <w:szCs w:val="26"/>
        </w:rPr>
        <w:t>prefería</w:t>
      </w:r>
      <w:r w:rsidR="00406B24" w:rsidRPr="008D03A6">
        <w:rPr>
          <w:rFonts w:ascii="Crimson Text" w:hAnsi="Crimson Text"/>
          <w:color w:val="000000" w:themeColor="text1"/>
          <w:sz w:val="26"/>
          <w:szCs w:val="26"/>
        </w:rPr>
        <w:t xml:space="preserve"> marcar </w:t>
      </w:r>
      <w:del w:id="295" w:author="PC" w:date="2025-05-28T19:20:00Z">
        <w:r w:rsidRPr="008D03A6" w:rsidDel="00286AD5">
          <w:rPr>
            <w:rFonts w:ascii="Crimson Text" w:hAnsi="Crimson Text"/>
            <w:color w:val="000000" w:themeColor="text1"/>
            <w:sz w:val="26"/>
            <w:szCs w:val="26"/>
          </w:rPr>
          <w:delText xml:space="preserve">cierta </w:delText>
        </w:r>
      </w:del>
      <w:ins w:id="296" w:author="PC" w:date="2025-05-28T19:20:00Z">
        <w:r w:rsidR="00286AD5">
          <w:rPr>
            <w:rFonts w:ascii="Crimson Text" w:hAnsi="Crimson Text"/>
            <w:color w:val="000000" w:themeColor="text1"/>
            <w:sz w:val="26"/>
            <w:szCs w:val="26"/>
          </w:rPr>
          <w:t>la</w:t>
        </w:r>
        <w:r w:rsidR="00286AD5" w:rsidRPr="008D03A6">
          <w:rPr>
            <w:rFonts w:ascii="Crimson Text" w:hAnsi="Crimson Text"/>
            <w:color w:val="000000" w:themeColor="text1"/>
            <w:sz w:val="26"/>
            <w:szCs w:val="26"/>
          </w:rPr>
          <w:t xml:space="preserve"> </w:t>
        </w:r>
      </w:ins>
      <w:r w:rsidR="00406B24" w:rsidRPr="008D03A6">
        <w:rPr>
          <w:rFonts w:ascii="Crimson Text" w:hAnsi="Crimson Text"/>
          <w:color w:val="000000" w:themeColor="text1"/>
          <w:sz w:val="26"/>
          <w:szCs w:val="26"/>
        </w:rPr>
        <w:t>distancia.</w:t>
      </w:r>
    </w:p>
    <w:p w:rsidR="00406B24" w:rsidRPr="008D03A6" w:rsidRDefault="00406B24"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 nombre es Eros, </w:t>
      </w:r>
      <w:del w:id="297" w:author="PC" w:date="2025-05-28T19:17:00Z">
        <w:r w:rsidR="00A47C05" w:rsidRPr="008D03A6" w:rsidDel="00286AD5">
          <w:rPr>
            <w:rFonts w:ascii="Crimson Text" w:hAnsi="Crimson Text"/>
            <w:color w:val="000000" w:themeColor="text1"/>
            <w:sz w:val="26"/>
            <w:szCs w:val="26"/>
          </w:rPr>
          <w:delText>mi</w:delText>
        </w:r>
        <w:r w:rsidRPr="008D03A6" w:rsidDel="00286AD5">
          <w:rPr>
            <w:rFonts w:ascii="Crimson Text" w:hAnsi="Crimson Text"/>
            <w:color w:val="000000" w:themeColor="text1"/>
            <w:sz w:val="26"/>
            <w:szCs w:val="26"/>
          </w:rPr>
          <w:delText xml:space="preserve"> majestad</w:delText>
        </w:r>
      </w:del>
      <w:ins w:id="298" w:author="PC" w:date="2025-05-28T19:17:00Z">
        <w:r w:rsidR="00286AD5">
          <w:rPr>
            <w:rFonts w:ascii="Crimson Text" w:hAnsi="Crimson Text"/>
            <w:color w:val="000000" w:themeColor="text1"/>
            <w:sz w:val="26"/>
            <w:szCs w:val="26"/>
          </w:rPr>
          <w:t>su majestad</w:t>
        </w:r>
      </w:ins>
      <w:r w:rsidRPr="008D03A6">
        <w:rPr>
          <w:rFonts w:ascii="Crimson Text" w:hAnsi="Crimson Text"/>
          <w:color w:val="000000" w:themeColor="text1"/>
          <w:sz w:val="26"/>
          <w:szCs w:val="26"/>
        </w:rPr>
        <w:t xml:space="preserve"> –dijo, y</w:t>
      </w:r>
      <w:ins w:id="299" w:author="PC" w:date="2025-05-28T19:20:00Z">
        <w:r w:rsidR="00286AD5">
          <w:rPr>
            <w:rFonts w:ascii="Crimson Text" w:hAnsi="Crimson Text"/>
            <w:color w:val="000000" w:themeColor="text1"/>
            <w:sz w:val="26"/>
            <w:szCs w:val="26"/>
          </w:rPr>
          <w:t xml:space="preserve"> de reojo cómo</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emit</w:t>
      </w:r>
      <w:ins w:id="300" w:author="PC" w:date="2025-05-28T19:20:00Z">
        <w:r w:rsidR="00286AD5">
          <w:rPr>
            <w:rFonts w:ascii="Crimson Text" w:hAnsi="Crimson Text"/>
            <w:color w:val="000000" w:themeColor="text1"/>
            <w:sz w:val="26"/>
            <w:szCs w:val="26"/>
          </w:rPr>
          <w:t>ía</w:t>
        </w:r>
      </w:ins>
      <w:del w:id="301" w:author="PC" w:date="2025-05-28T19:20:00Z">
        <w:r w:rsidRPr="008D03A6" w:rsidDel="00286AD5">
          <w:rPr>
            <w:rFonts w:ascii="Crimson Text" w:hAnsi="Crimson Text"/>
            <w:color w:val="000000" w:themeColor="text1"/>
            <w:sz w:val="26"/>
            <w:szCs w:val="26"/>
          </w:rPr>
          <w:delText>ió</w:delText>
        </w:r>
      </w:del>
      <w:r w:rsidRPr="008D03A6">
        <w:rPr>
          <w:rFonts w:ascii="Crimson Text" w:hAnsi="Crimson Text"/>
          <w:color w:val="000000" w:themeColor="text1"/>
          <w:sz w:val="26"/>
          <w:szCs w:val="26"/>
        </w:rPr>
        <w:t xml:space="preserve"> un gesto de aprobación, </w:t>
      </w:r>
      <w:del w:id="302" w:author="PC" w:date="2025-05-28T19:20:00Z">
        <w:r w:rsidR="00DE348B" w:rsidRPr="008D03A6" w:rsidDel="00286AD5">
          <w:rPr>
            <w:rFonts w:ascii="Crimson Text" w:hAnsi="Crimson Text"/>
            <w:color w:val="000000" w:themeColor="text1"/>
            <w:sz w:val="26"/>
            <w:szCs w:val="26"/>
          </w:rPr>
          <w:delText xml:space="preserve">ahora </w:delText>
        </w:r>
        <w:r w:rsidRPr="008D03A6" w:rsidDel="00286AD5">
          <w:rPr>
            <w:rFonts w:ascii="Crimson Text" w:hAnsi="Crimson Text"/>
            <w:color w:val="000000" w:themeColor="text1"/>
            <w:sz w:val="26"/>
            <w:szCs w:val="26"/>
          </w:rPr>
          <w:delText xml:space="preserve">estaba </w:delText>
        </w:r>
      </w:del>
      <w:r w:rsidRPr="008D03A6">
        <w:rPr>
          <w:rFonts w:ascii="Crimson Text" w:hAnsi="Crimson Text"/>
          <w:color w:val="000000" w:themeColor="text1"/>
          <w:sz w:val="26"/>
          <w:szCs w:val="26"/>
        </w:rPr>
        <w:t>más conforme con los modales del joven.</w:t>
      </w:r>
    </w:p>
    <w:p w:rsidR="00DE348B" w:rsidRPr="008D03A6" w:rsidRDefault="00304579" w:rsidP="003461D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Eros! Que nombre tan interesante –</w:t>
      </w:r>
      <w:r w:rsidR="001A4751" w:rsidRPr="008D03A6">
        <w:rPr>
          <w:rFonts w:ascii="Crimson Text" w:hAnsi="Crimson Text"/>
          <w:color w:val="000000" w:themeColor="text1"/>
          <w:sz w:val="26"/>
          <w:szCs w:val="26"/>
        </w:rPr>
        <w:t xml:space="preserve">comentó el rey, </w:t>
      </w:r>
      <w:r w:rsidR="00351CCF" w:rsidRPr="008D03A6">
        <w:rPr>
          <w:rFonts w:ascii="Crimson Text" w:hAnsi="Crimson Text"/>
          <w:color w:val="000000" w:themeColor="text1"/>
          <w:sz w:val="26"/>
          <w:szCs w:val="26"/>
        </w:rPr>
        <w:t>con</w:t>
      </w:r>
      <w:ins w:id="303" w:author="PC" w:date="2025-05-28T19:24:00Z">
        <w:r w:rsidR="00D63112">
          <w:rPr>
            <w:rFonts w:ascii="Crimson Text" w:hAnsi="Crimson Text"/>
            <w:color w:val="000000" w:themeColor="text1"/>
            <w:sz w:val="26"/>
            <w:szCs w:val="26"/>
          </w:rPr>
          <w:t xml:space="preserve"> un deje de</w:t>
        </w:r>
      </w:ins>
      <w:r w:rsidR="00351CCF" w:rsidRPr="008D03A6">
        <w:rPr>
          <w:rFonts w:ascii="Crimson Text" w:hAnsi="Crimson Text"/>
          <w:color w:val="000000" w:themeColor="text1"/>
          <w:sz w:val="26"/>
          <w:szCs w:val="26"/>
        </w:rPr>
        <w:t xml:space="preserve"> sarcasmo</w:t>
      </w:r>
      <w:ins w:id="304" w:author="PC" w:date="2025-05-28T19:23:00Z">
        <w:r w:rsidR="00D63112">
          <w:rPr>
            <w:rFonts w:ascii="Crimson Text" w:hAnsi="Crimson Text"/>
            <w:color w:val="000000" w:themeColor="text1"/>
            <w:sz w:val="26"/>
            <w:szCs w:val="26"/>
          </w:rPr>
          <w:t xml:space="preserve"> en la voz</w:t>
        </w:r>
      </w:ins>
      <w:del w:id="305" w:author="PC" w:date="2025-05-28T19:24:00Z">
        <w:r w:rsidR="002D1C30" w:rsidRPr="008D03A6" w:rsidDel="00D63112">
          <w:rPr>
            <w:rFonts w:ascii="Crimson Text" w:hAnsi="Crimson Text"/>
            <w:color w:val="000000" w:themeColor="text1"/>
            <w:sz w:val="26"/>
            <w:szCs w:val="26"/>
          </w:rPr>
          <w:delText>, y tras un</w:delText>
        </w:r>
      </w:del>
      <w:ins w:id="306" w:author="PC" w:date="2025-05-28T19:24:00Z">
        <w:r w:rsidR="00D63112">
          <w:rPr>
            <w:rFonts w:ascii="Crimson Text" w:hAnsi="Crimson Text"/>
            <w:color w:val="000000" w:themeColor="text1"/>
            <w:sz w:val="26"/>
            <w:szCs w:val="26"/>
          </w:rPr>
          <w:t>. Permaneció un</w:t>
        </w:r>
      </w:ins>
      <w:r w:rsidR="001A4751" w:rsidRPr="008D03A6">
        <w:rPr>
          <w:rFonts w:ascii="Crimson Text" w:hAnsi="Crimson Text"/>
          <w:color w:val="000000" w:themeColor="text1"/>
          <w:sz w:val="26"/>
          <w:szCs w:val="26"/>
        </w:rPr>
        <w:t xml:space="preserve"> </w:t>
      </w:r>
      <w:r w:rsidR="00EB3B71" w:rsidRPr="008D03A6">
        <w:rPr>
          <w:rFonts w:ascii="Crimson Text" w:hAnsi="Crimson Text"/>
          <w:color w:val="000000" w:themeColor="text1"/>
          <w:sz w:val="26"/>
          <w:szCs w:val="26"/>
        </w:rPr>
        <w:t>instante</w:t>
      </w:r>
      <w:r w:rsidR="001A4751" w:rsidRPr="008D03A6">
        <w:rPr>
          <w:rFonts w:ascii="Crimson Text" w:hAnsi="Crimson Text"/>
          <w:color w:val="000000" w:themeColor="text1"/>
          <w:sz w:val="26"/>
          <w:szCs w:val="26"/>
        </w:rPr>
        <w:t xml:space="preserve"> </w:t>
      </w:r>
      <w:del w:id="307" w:author="PC" w:date="2025-05-28T19:24:00Z">
        <w:r w:rsidR="001A4751" w:rsidRPr="008D03A6" w:rsidDel="00D63112">
          <w:rPr>
            <w:rFonts w:ascii="Crimson Text" w:hAnsi="Crimson Text"/>
            <w:color w:val="000000" w:themeColor="text1"/>
            <w:sz w:val="26"/>
            <w:szCs w:val="26"/>
          </w:rPr>
          <w:delText>de</w:delText>
        </w:r>
      </w:del>
      <w:ins w:id="308" w:author="PC" w:date="2025-05-28T19:24:00Z">
        <w:r w:rsidR="00D63112">
          <w:rPr>
            <w:rFonts w:ascii="Crimson Text" w:hAnsi="Crimson Text"/>
            <w:color w:val="000000" w:themeColor="text1"/>
            <w:sz w:val="26"/>
            <w:szCs w:val="26"/>
          </w:rPr>
          <w:t>en</w:t>
        </w:r>
      </w:ins>
      <w:r w:rsidR="001A4751" w:rsidRPr="008D03A6">
        <w:rPr>
          <w:rFonts w:ascii="Crimson Text" w:hAnsi="Crimson Text"/>
          <w:color w:val="000000" w:themeColor="text1"/>
          <w:sz w:val="26"/>
          <w:szCs w:val="26"/>
        </w:rPr>
        <w:t xml:space="preserve"> silencio</w:t>
      </w:r>
      <w:ins w:id="309" w:author="PC" w:date="2025-05-28T19:24:00Z">
        <w:r w:rsidR="00D63112">
          <w:rPr>
            <w:rFonts w:ascii="Crimson Text" w:hAnsi="Crimson Text"/>
            <w:color w:val="000000" w:themeColor="text1"/>
            <w:sz w:val="26"/>
            <w:szCs w:val="26"/>
          </w:rPr>
          <w:t>, pensativo</w:t>
        </w:r>
      </w:ins>
      <w:r w:rsidR="001A4751" w:rsidRPr="008D03A6">
        <w:rPr>
          <w:rFonts w:ascii="Crimson Text" w:hAnsi="Crimson Text"/>
          <w:color w:val="000000" w:themeColor="text1"/>
          <w:sz w:val="26"/>
          <w:szCs w:val="26"/>
        </w:rPr>
        <w:t>,</w:t>
      </w:r>
      <w:ins w:id="310" w:author="PC" w:date="2025-05-28T19:24:00Z">
        <w:r w:rsidR="00D63112">
          <w:rPr>
            <w:rFonts w:ascii="Crimson Text" w:hAnsi="Crimson Text"/>
            <w:color w:val="000000" w:themeColor="text1"/>
            <w:sz w:val="26"/>
            <w:szCs w:val="26"/>
          </w:rPr>
          <w:t xml:space="preserve"> y luego</w:t>
        </w:r>
      </w:ins>
      <w:r w:rsidR="001A4751" w:rsidRPr="008D03A6">
        <w:rPr>
          <w:rFonts w:ascii="Crimson Text" w:hAnsi="Crimson Text"/>
          <w:color w:val="000000" w:themeColor="text1"/>
          <w:sz w:val="26"/>
          <w:szCs w:val="26"/>
        </w:rPr>
        <w:t xml:space="preserve"> retomó–. Eros, </w:t>
      </w:r>
      <w:r w:rsidR="00D979D6" w:rsidRPr="008D03A6">
        <w:rPr>
          <w:rFonts w:ascii="Crimson Text" w:hAnsi="Crimson Text"/>
          <w:color w:val="000000" w:themeColor="text1"/>
          <w:sz w:val="26"/>
          <w:szCs w:val="26"/>
        </w:rPr>
        <w:t>creo que</w:t>
      </w:r>
      <w:r w:rsidR="007E7A30" w:rsidRPr="008D03A6">
        <w:rPr>
          <w:rFonts w:ascii="Crimson Text" w:hAnsi="Crimson Text"/>
          <w:color w:val="000000" w:themeColor="text1"/>
          <w:sz w:val="26"/>
          <w:szCs w:val="26"/>
        </w:rPr>
        <w:t xml:space="preserve"> </w:t>
      </w:r>
      <w:r w:rsidR="00A4747D" w:rsidRPr="008D03A6">
        <w:rPr>
          <w:rFonts w:ascii="Crimson Text" w:hAnsi="Crimson Text"/>
          <w:color w:val="000000" w:themeColor="text1"/>
          <w:sz w:val="26"/>
          <w:szCs w:val="26"/>
        </w:rPr>
        <w:t>su significado es</w:t>
      </w:r>
      <w:r w:rsidR="007E7A30" w:rsidRPr="008D03A6">
        <w:rPr>
          <w:rFonts w:ascii="Crimson Text" w:hAnsi="Crimson Text"/>
          <w:color w:val="000000" w:themeColor="text1"/>
          <w:sz w:val="26"/>
          <w:szCs w:val="26"/>
        </w:rPr>
        <w:t xml:space="preserve"> amor y fertilidad.</w:t>
      </w:r>
      <w:r w:rsidR="001A4751" w:rsidRPr="008D03A6">
        <w:rPr>
          <w:rFonts w:ascii="Crimson Text" w:hAnsi="Crimson Text"/>
          <w:color w:val="000000" w:themeColor="text1"/>
          <w:sz w:val="26"/>
          <w:szCs w:val="26"/>
        </w:rPr>
        <w:t xml:space="preserve"> </w:t>
      </w:r>
      <w:r w:rsidR="0049067A" w:rsidRPr="008D03A6">
        <w:rPr>
          <w:rFonts w:ascii="Crimson Text" w:hAnsi="Crimson Text"/>
          <w:color w:val="000000" w:themeColor="text1"/>
          <w:sz w:val="26"/>
          <w:szCs w:val="26"/>
        </w:rPr>
        <w:t>Espero que no enamores a todas las mujeres del reino, al menos, no a la princesa –</w:t>
      </w:r>
      <w:del w:id="311" w:author="PC" w:date="2025-05-28T19:24:00Z">
        <w:r w:rsidR="0049067A" w:rsidRPr="008D03A6" w:rsidDel="00D63112">
          <w:rPr>
            <w:rFonts w:ascii="Crimson Text" w:hAnsi="Crimson Text"/>
            <w:color w:val="000000" w:themeColor="text1"/>
            <w:sz w:val="26"/>
            <w:szCs w:val="26"/>
          </w:rPr>
          <w:delText>lanzó</w:delText>
        </w:r>
      </w:del>
      <w:ins w:id="312" w:author="PC" w:date="2025-05-28T19:24:00Z">
        <w:r w:rsidR="00D63112">
          <w:rPr>
            <w:rFonts w:ascii="Crimson Text" w:hAnsi="Crimson Text"/>
            <w:color w:val="000000" w:themeColor="text1"/>
            <w:sz w:val="26"/>
            <w:szCs w:val="26"/>
          </w:rPr>
          <w:t>comentó</w:t>
        </w:r>
      </w:ins>
      <w:r w:rsidR="0049067A" w:rsidRPr="008D03A6">
        <w:rPr>
          <w:rFonts w:ascii="Crimson Text" w:hAnsi="Crimson Text"/>
          <w:color w:val="000000" w:themeColor="text1"/>
          <w:sz w:val="26"/>
          <w:szCs w:val="26"/>
        </w:rPr>
        <w:t xml:space="preserve">, y </w:t>
      </w:r>
      <w:del w:id="313" w:author="PC" w:date="2025-05-28T19:25:00Z">
        <w:r w:rsidR="0049067A" w:rsidRPr="008D03A6" w:rsidDel="00D63112">
          <w:rPr>
            <w:rFonts w:ascii="Crimson Text" w:hAnsi="Crimson Text"/>
            <w:color w:val="000000" w:themeColor="text1"/>
            <w:sz w:val="26"/>
            <w:szCs w:val="26"/>
          </w:rPr>
          <w:delText xml:space="preserve">echó </w:delText>
        </w:r>
      </w:del>
      <w:ins w:id="314" w:author="PC" w:date="2025-05-28T19:25:00Z">
        <w:r w:rsidR="00D63112">
          <w:rPr>
            <w:rFonts w:ascii="Crimson Text" w:hAnsi="Crimson Text"/>
            <w:color w:val="000000" w:themeColor="text1"/>
            <w:sz w:val="26"/>
            <w:szCs w:val="26"/>
          </w:rPr>
          <w:t>comenzó</w:t>
        </w:r>
        <w:r w:rsidR="00D63112" w:rsidRPr="008D03A6">
          <w:rPr>
            <w:rFonts w:ascii="Crimson Text" w:hAnsi="Crimson Text"/>
            <w:color w:val="000000" w:themeColor="text1"/>
            <w:sz w:val="26"/>
            <w:szCs w:val="26"/>
          </w:rPr>
          <w:t xml:space="preserve"> </w:t>
        </w:r>
      </w:ins>
      <w:r w:rsidR="0049067A" w:rsidRPr="008D03A6">
        <w:rPr>
          <w:rFonts w:ascii="Crimson Text" w:hAnsi="Crimson Text"/>
          <w:color w:val="000000" w:themeColor="text1"/>
          <w:sz w:val="26"/>
          <w:szCs w:val="26"/>
        </w:rPr>
        <w:t>a reír</w:t>
      </w:r>
      <w:del w:id="315" w:author="PC" w:date="2025-05-28T19:25:00Z">
        <w:r w:rsidR="0049067A" w:rsidRPr="008D03A6" w:rsidDel="00D63112">
          <w:rPr>
            <w:rFonts w:ascii="Crimson Text" w:hAnsi="Crimson Text"/>
            <w:color w:val="000000" w:themeColor="text1"/>
            <w:sz w:val="26"/>
            <w:szCs w:val="26"/>
          </w:rPr>
          <w:delText xml:space="preserve"> con desdén</w:delText>
        </w:r>
      </w:del>
      <w:ins w:id="316" w:author="PC" w:date="2025-05-28T19:25:00Z">
        <w:r w:rsidR="00D63112">
          <w:rPr>
            <w:rFonts w:ascii="Crimson Text" w:hAnsi="Crimson Text"/>
            <w:color w:val="000000" w:themeColor="text1"/>
            <w:sz w:val="26"/>
            <w:szCs w:val="26"/>
          </w:rPr>
          <w:t xml:space="preserve"> a carcajadas</w:t>
        </w:r>
      </w:ins>
      <w:del w:id="317" w:author="PC" w:date="2025-05-28T19:25:00Z">
        <w:r w:rsidR="0049067A" w:rsidRPr="008D03A6" w:rsidDel="00D63112">
          <w:rPr>
            <w:rFonts w:ascii="Crimson Text" w:hAnsi="Crimson Text"/>
            <w:color w:val="000000" w:themeColor="text1"/>
            <w:sz w:val="26"/>
            <w:szCs w:val="26"/>
          </w:rPr>
          <w:delText>,</w:delText>
        </w:r>
      </w:del>
      <w:ins w:id="318" w:author="PC" w:date="2025-05-28T19:25:00Z">
        <w:r w:rsidR="00D63112">
          <w:rPr>
            <w:rFonts w:ascii="Crimson Text" w:hAnsi="Crimson Text"/>
            <w:color w:val="000000" w:themeColor="text1"/>
            <w:sz w:val="26"/>
            <w:szCs w:val="26"/>
          </w:rPr>
          <w:t>.</w:t>
        </w:r>
      </w:ins>
      <w:r w:rsidR="0049067A" w:rsidRPr="008D03A6">
        <w:rPr>
          <w:rFonts w:ascii="Crimson Text" w:hAnsi="Crimson Text"/>
          <w:color w:val="000000" w:themeColor="text1"/>
          <w:sz w:val="26"/>
          <w:szCs w:val="26"/>
        </w:rPr>
        <w:t xml:space="preserve"> </w:t>
      </w:r>
      <w:del w:id="319" w:author="PC" w:date="2025-05-28T19:25:00Z">
        <w:r w:rsidR="0049067A" w:rsidRPr="008D03A6" w:rsidDel="00D63112">
          <w:rPr>
            <w:rFonts w:ascii="Crimson Text" w:hAnsi="Crimson Text"/>
            <w:color w:val="000000" w:themeColor="text1"/>
            <w:sz w:val="26"/>
            <w:szCs w:val="26"/>
          </w:rPr>
          <w:delText>t</w:delText>
        </w:r>
      </w:del>
      <w:ins w:id="320" w:author="PC" w:date="2025-05-28T19:25:00Z">
        <w:r w:rsidR="00D63112">
          <w:rPr>
            <w:rFonts w:ascii="Crimson Text" w:hAnsi="Crimson Text"/>
            <w:color w:val="000000" w:themeColor="text1"/>
            <w:sz w:val="26"/>
            <w:szCs w:val="26"/>
          </w:rPr>
          <w:t>T</w:t>
        </w:r>
      </w:ins>
      <w:r w:rsidR="0049067A" w:rsidRPr="008D03A6">
        <w:rPr>
          <w:rFonts w:ascii="Crimson Text" w:hAnsi="Crimson Text"/>
          <w:color w:val="000000" w:themeColor="text1"/>
          <w:sz w:val="26"/>
          <w:szCs w:val="26"/>
        </w:rPr>
        <w:t xml:space="preserve">odos en la mesa hicieron eco de </w:t>
      </w:r>
      <w:del w:id="321" w:author="PC" w:date="2025-05-28T19:25:00Z">
        <w:r w:rsidR="0049067A" w:rsidRPr="008D03A6" w:rsidDel="00D63112">
          <w:rPr>
            <w:rFonts w:ascii="Crimson Text" w:hAnsi="Crimson Text"/>
            <w:color w:val="000000" w:themeColor="text1"/>
            <w:sz w:val="26"/>
            <w:szCs w:val="26"/>
          </w:rPr>
          <w:delText>las</w:delText>
        </w:r>
      </w:del>
      <w:ins w:id="322" w:author="PC" w:date="2025-05-28T19:25:00Z">
        <w:r w:rsidR="00D63112">
          <w:rPr>
            <w:rFonts w:ascii="Crimson Text" w:hAnsi="Crimson Text"/>
            <w:color w:val="000000" w:themeColor="text1"/>
            <w:sz w:val="26"/>
            <w:szCs w:val="26"/>
          </w:rPr>
          <w:t>sus</w:t>
        </w:r>
      </w:ins>
      <w:r w:rsidR="0049067A" w:rsidRPr="008D03A6">
        <w:rPr>
          <w:rFonts w:ascii="Crimson Text" w:hAnsi="Crimson Text"/>
          <w:color w:val="000000" w:themeColor="text1"/>
          <w:sz w:val="26"/>
          <w:szCs w:val="26"/>
        </w:rPr>
        <w:t xml:space="preserve"> risas, salvo Eros, </w:t>
      </w:r>
      <w:r w:rsidR="007E7A30" w:rsidRPr="008D03A6">
        <w:rPr>
          <w:rFonts w:ascii="Crimson Text" w:hAnsi="Crimson Text"/>
          <w:color w:val="000000" w:themeColor="text1"/>
          <w:sz w:val="26"/>
          <w:szCs w:val="26"/>
        </w:rPr>
        <w:t>quien</w:t>
      </w:r>
      <w:r w:rsidR="0049067A" w:rsidRPr="008D03A6">
        <w:rPr>
          <w:rFonts w:ascii="Crimson Text" w:hAnsi="Crimson Text"/>
          <w:color w:val="000000" w:themeColor="text1"/>
          <w:sz w:val="26"/>
          <w:szCs w:val="26"/>
        </w:rPr>
        <w:t xml:space="preserve"> </w:t>
      </w:r>
      <w:del w:id="323" w:author="PC" w:date="2025-05-28T19:25:00Z">
        <w:r w:rsidR="0049067A" w:rsidRPr="008D03A6" w:rsidDel="00D63112">
          <w:rPr>
            <w:rFonts w:ascii="Crimson Text" w:hAnsi="Crimson Text"/>
            <w:color w:val="000000" w:themeColor="text1"/>
            <w:sz w:val="26"/>
            <w:szCs w:val="26"/>
          </w:rPr>
          <w:delText>permaneció callado</w:delText>
        </w:r>
      </w:del>
      <w:commentRangeStart w:id="324"/>
      <w:ins w:id="325" w:author="PC" w:date="2025-05-28T19:25:00Z">
        <w:r w:rsidR="00D63112">
          <w:rPr>
            <w:rFonts w:ascii="Crimson Text" w:hAnsi="Crimson Text"/>
            <w:color w:val="000000" w:themeColor="text1"/>
            <w:sz w:val="26"/>
            <w:szCs w:val="26"/>
          </w:rPr>
          <w:t>sonrió incómodamente</w:t>
        </w:r>
        <w:commentRangeEnd w:id="324"/>
        <w:r w:rsidR="00D63112">
          <w:rPr>
            <w:rStyle w:val="Refdecomentario"/>
          </w:rPr>
          <w:commentReference w:id="324"/>
        </w:r>
      </w:ins>
      <w:r w:rsidR="0049067A" w:rsidRPr="008D03A6">
        <w:rPr>
          <w:rFonts w:ascii="Crimson Text" w:hAnsi="Crimson Text"/>
          <w:color w:val="000000" w:themeColor="text1"/>
          <w:sz w:val="26"/>
          <w:szCs w:val="26"/>
        </w:rPr>
        <w:t>.</w:t>
      </w:r>
    </w:p>
    <w:p w:rsidR="00406B24" w:rsidRPr="008D03A6" w:rsidRDefault="0049067A"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–Sólo bromeaba</w:t>
      </w:r>
      <w:ins w:id="326" w:author="PC" w:date="2025-05-28T19:33:00Z">
        <w:r w:rsidR="00D63112">
          <w:rPr>
            <w:rFonts w:ascii="Crimson Text" w:hAnsi="Crimson Text"/>
            <w:color w:val="000000" w:themeColor="text1"/>
            <w:sz w:val="26"/>
            <w:szCs w:val="26"/>
          </w:rPr>
          <w:t xml:space="preserve">, joven, no se sienta mal </w:t>
        </w:r>
        <w:r w:rsidR="00D63112" w:rsidRPr="008D03A6">
          <w:rPr>
            <w:rFonts w:ascii="Crimson Text" w:hAnsi="Crimson Text"/>
            <w:color w:val="000000" w:themeColor="text1"/>
            <w:sz w:val="26"/>
            <w:szCs w:val="26"/>
          </w:rPr>
          <w:t>–</w:t>
        </w:r>
        <w:r w:rsidR="00D33350">
          <w:rPr>
            <w:rFonts w:ascii="Crimson Text" w:hAnsi="Crimson Text"/>
            <w:color w:val="000000" w:themeColor="text1"/>
            <w:sz w:val="26"/>
            <w:szCs w:val="26"/>
          </w:rPr>
          <w:t>dijo</w:t>
        </w:r>
      </w:ins>
      <w:ins w:id="327" w:author="PC" w:date="2025-05-28T19:34:00Z">
        <w:r w:rsidR="00D33350">
          <w:rPr>
            <w:rFonts w:ascii="Crimson Text" w:hAnsi="Crimson Text"/>
            <w:color w:val="000000" w:themeColor="text1"/>
            <w:sz w:val="26"/>
            <w:szCs w:val="26"/>
          </w:rPr>
          <w:t xml:space="preserve"> el monarca,</w:t>
        </w:r>
      </w:ins>
      <w:ins w:id="328" w:author="PC" w:date="2025-05-28T19:33:00Z">
        <w:r w:rsidR="00D33350">
          <w:rPr>
            <w:rFonts w:ascii="Crimson Text" w:hAnsi="Crimson Text"/>
            <w:color w:val="000000" w:themeColor="text1"/>
            <w:sz w:val="26"/>
            <w:szCs w:val="26"/>
          </w:rPr>
          <w:t xml:space="preserve"> </w:t>
        </w:r>
      </w:ins>
      <w:ins w:id="329" w:author="PC" w:date="2025-05-28T19:36:00Z">
        <w:r w:rsidR="00D33350">
          <w:rPr>
            <w:rFonts w:ascii="Crimson Text" w:hAnsi="Crimson Text"/>
            <w:color w:val="000000" w:themeColor="text1"/>
            <w:sz w:val="26"/>
            <w:szCs w:val="26"/>
          </w:rPr>
          <w:t>esbozando</w:t>
        </w:r>
      </w:ins>
      <w:ins w:id="330" w:author="PC" w:date="2025-05-28T19:33:00Z">
        <w:r w:rsidR="00D33350">
          <w:rPr>
            <w:rFonts w:ascii="Crimson Text" w:hAnsi="Crimson Text"/>
            <w:color w:val="000000" w:themeColor="text1"/>
            <w:sz w:val="26"/>
            <w:szCs w:val="26"/>
          </w:rPr>
          <w:t xml:space="preserve"> una sonrisa que no llegó a sus ojos</w:t>
        </w:r>
        <w:r w:rsidR="00D33350" w:rsidRPr="008D03A6">
          <w:rPr>
            <w:rFonts w:ascii="Crimson Text" w:hAnsi="Crimson Text"/>
            <w:color w:val="000000" w:themeColor="text1"/>
            <w:sz w:val="26"/>
            <w:szCs w:val="26"/>
          </w:rPr>
          <w:t>–</w:t>
        </w:r>
      </w:ins>
      <w:del w:id="331" w:author="PC" w:date="2025-05-28T19:33:00Z">
        <w:r w:rsidRPr="008D03A6" w:rsidDel="00D33350">
          <w:rPr>
            <w:rFonts w:ascii="Crimson Text" w:hAnsi="Crimson Text"/>
            <w:color w:val="000000" w:themeColor="text1"/>
            <w:sz w:val="26"/>
            <w:szCs w:val="26"/>
          </w:rPr>
          <w:delText>, e</w:delText>
        </w:r>
      </w:del>
      <w:ins w:id="332" w:author="PC" w:date="2025-05-28T19:33:00Z">
        <w:r w:rsidR="00D33350">
          <w:rPr>
            <w:rFonts w:ascii="Crimson Text" w:hAnsi="Crimson Text"/>
            <w:color w:val="000000" w:themeColor="text1"/>
            <w:sz w:val="26"/>
            <w:szCs w:val="26"/>
          </w:rPr>
          <w:t>. E</w:t>
        </w:r>
      </w:ins>
      <w:r w:rsidRPr="008D03A6">
        <w:rPr>
          <w:rFonts w:ascii="Crimson Text" w:hAnsi="Crimson Text"/>
          <w:color w:val="000000" w:themeColor="text1"/>
          <w:sz w:val="26"/>
          <w:szCs w:val="26"/>
        </w:rPr>
        <w:t xml:space="preserve">s un buen </w:t>
      </w:r>
      <w:r w:rsidR="00A4747D" w:rsidRPr="008D03A6">
        <w:rPr>
          <w:rFonts w:ascii="Crimson Text" w:hAnsi="Crimson Text"/>
          <w:color w:val="000000" w:themeColor="text1"/>
          <w:sz w:val="26"/>
          <w:szCs w:val="26"/>
        </w:rPr>
        <w:t>nombre</w:t>
      </w:r>
      <w:r w:rsidRPr="008D03A6">
        <w:rPr>
          <w:rFonts w:ascii="Crimson Text" w:hAnsi="Crimson Text"/>
          <w:color w:val="000000" w:themeColor="text1"/>
          <w:sz w:val="26"/>
          <w:szCs w:val="26"/>
        </w:rPr>
        <w:t xml:space="preserve">, </w:t>
      </w:r>
      <w:r w:rsidR="001A4751" w:rsidRPr="008D03A6">
        <w:rPr>
          <w:rFonts w:ascii="Crimson Text" w:hAnsi="Crimson Text"/>
          <w:color w:val="000000" w:themeColor="text1"/>
          <w:sz w:val="26"/>
          <w:szCs w:val="26"/>
        </w:rPr>
        <w:t xml:space="preserve">lástima que no </w:t>
      </w:r>
      <w:r w:rsidR="003F532D" w:rsidRPr="008D03A6">
        <w:rPr>
          <w:rFonts w:ascii="Crimson Text" w:hAnsi="Crimson Text"/>
          <w:color w:val="000000" w:themeColor="text1"/>
          <w:sz w:val="26"/>
          <w:szCs w:val="26"/>
        </w:rPr>
        <w:t>pertenezca</w:t>
      </w:r>
      <w:r w:rsidR="001A4751" w:rsidRPr="008D03A6">
        <w:rPr>
          <w:rFonts w:ascii="Crimson Text" w:hAnsi="Crimson Text"/>
          <w:color w:val="000000" w:themeColor="text1"/>
          <w:sz w:val="26"/>
          <w:szCs w:val="26"/>
        </w:rPr>
        <w:t xml:space="preserve"> </w:t>
      </w:r>
      <w:r w:rsidR="007E7A30" w:rsidRPr="008D03A6">
        <w:rPr>
          <w:rFonts w:ascii="Crimson Text" w:hAnsi="Crimson Text"/>
          <w:color w:val="000000" w:themeColor="text1"/>
          <w:sz w:val="26"/>
          <w:szCs w:val="26"/>
        </w:rPr>
        <w:t>a</w:t>
      </w:r>
      <w:r w:rsidR="00A4747D" w:rsidRPr="008D03A6">
        <w:rPr>
          <w:rFonts w:ascii="Crimson Text" w:hAnsi="Crimson Text"/>
          <w:color w:val="000000" w:themeColor="text1"/>
          <w:sz w:val="26"/>
          <w:szCs w:val="26"/>
        </w:rPr>
        <w:t>l ámbito local</w:t>
      </w:r>
      <w:del w:id="333" w:author="PC" w:date="2025-05-28T19:34:00Z">
        <w:r w:rsidR="00A4747D" w:rsidRPr="008D03A6" w:rsidDel="00D33350">
          <w:rPr>
            <w:rFonts w:ascii="Crimson Text" w:hAnsi="Crimson Text"/>
            <w:color w:val="000000" w:themeColor="text1"/>
            <w:sz w:val="26"/>
            <w:szCs w:val="26"/>
          </w:rPr>
          <w:delText>, e</w:delText>
        </w:r>
      </w:del>
      <w:ins w:id="334" w:author="PC" w:date="2025-05-28T19:34:00Z">
        <w:r w:rsidR="00D33350">
          <w:rPr>
            <w:rFonts w:ascii="Crimson Text" w:hAnsi="Crimson Text"/>
            <w:color w:val="000000" w:themeColor="text1"/>
            <w:sz w:val="26"/>
            <w:szCs w:val="26"/>
          </w:rPr>
          <w:t>. E</w:t>
        </w:r>
      </w:ins>
      <w:r w:rsidR="00A4747D" w:rsidRPr="008D03A6">
        <w:rPr>
          <w:rFonts w:ascii="Crimson Text" w:hAnsi="Crimson Text"/>
          <w:color w:val="000000" w:themeColor="text1"/>
          <w:sz w:val="26"/>
          <w:szCs w:val="26"/>
        </w:rPr>
        <w:t xml:space="preserve">s </w:t>
      </w:r>
      <w:r w:rsidR="001A4751" w:rsidRPr="008D03A6">
        <w:rPr>
          <w:rFonts w:ascii="Crimson Text" w:hAnsi="Crimson Text"/>
          <w:color w:val="000000" w:themeColor="text1"/>
          <w:sz w:val="26"/>
          <w:szCs w:val="26"/>
        </w:rPr>
        <w:t>extranjero, ¿verdad? –</w:t>
      </w:r>
      <w:r w:rsidR="003F532D" w:rsidRPr="008D03A6">
        <w:rPr>
          <w:rFonts w:ascii="Crimson Text" w:hAnsi="Crimson Text"/>
          <w:color w:val="000000" w:themeColor="text1"/>
          <w:sz w:val="26"/>
          <w:szCs w:val="26"/>
        </w:rPr>
        <w:t xml:space="preserve">preguntó </w:t>
      </w:r>
      <w:proofErr w:type="spellStart"/>
      <w:r w:rsidR="003F532D" w:rsidRPr="008D03A6">
        <w:rPr>
          <w:rFonts w:ascii="Crimson Text" w:hAnsi="Crimson Text"/>
          <w:color w:val="000000" w:themeColor="text1"/>
          <w:sz w:val="26"/>
          <w:szCs w:val="26"/>
        </w:rPr>
        <w:t>Gregor</w:t>
      </w:r>
      <w:proofErr w:type="spellEnd"/>
      <w:r w:rsidR="001A4751" w:rsidRPr="008D03A6">
        <w:rPr>
          <w:rFonts w:ascii="Crimson Text" w:hAnsi="Crimson Text"/>
          <w:color w:val="000000" w:themeColor="text1"/>
          <w:sz w:val="26"/>
          <w:szCs w:val="26"/>
        </w:rPr>
        <w:t xml:space="preserve">, </w:t>
      </w:r>
      <w:del w:id="335" w:author="PC" w:date="2025-05-28T19:36:00Z">
        <w:r w:rsidR="001A4751" w:rsidRPr="008D03A6" w:rsidDel="00D33350">
          <w:rPr>
            <w:rFonts w:ascii="Crimson Text" w:hAnsi="Crimson Text"/>
            <w:color w:val="000000" w:themeColor="text1"/>
            <w:sz w:val="26"/>
            <w:szCs w:val="26"/>
          </w:rPr>
          <w:delText>sorpresivo y audaz</w:delText>
        </w:r>
      </w:del>
      <w:ins w:id="336" w:author="PC" w:date="2025-05-28T19:36:00Z">
        <w:r w:rsidR="00D33350">
          <w:rPr>
            <w:rFonts w:ascii="Crimson Text" w:hAnsi="Crimson Text"/>
            <w:color w:val="000000" w:themeColor="text1"/>
            <w:sz w:val="26"/>
            <w:szCs w:val="26"/>
          </w:rPr>
          <w:t>incisivo</w:t>
        </w:r>
      </w:ins>
      <w:del w:id="337" w:author="PC" w:date="2025-05-28T19:37:00Z">
        <w:r w:rsidR="001A4751" w:rsidRPr="008D03A6" w:rsidDel="00D33350">
          <w:rPr>
            <w:rFonts w:ascii="Crimson Text" w:hAnsi="Crimson Text"/>
            <w:color w:val="000000" w:themeColor="text1"/>
            <w:sz w:val="26"/>
            <w:szCs w:val="26"/>
          </w:rPr>
          <w:delText>,</w:delText>
        </w:r>
      </w:del>
      <w:ins w:id="338" w:author="PC" w:date="2025-05-28T19:37:00Z">
        <w:r w:rsidR="00D33350">
          <w:rPr>
            <w:rFonts w:ascii="Crimson Text" w:hAnsi="Crimson Text"/>
            <w:color w:val="000000" w:themeColor="text1"/>
            <w:sz w:val="26"/>
            <w:szCs w:val="26"/>
          </w:rPr>
          <w:t>.</w:t>
        </w:r>
      </w:ins>
      <w:r w:rsidR="001A4751" w:rsidRPr="008D03A6">
        <w:rPr>
          <w:rFonts w:ascii="Crimson Text" w:hAnsi="Crimson Text"/>
          <w:color w:val="000000" w:themeColor="text1"/>
          <w:sz w:val="26"/>
          <w:szCs w:val="26"/>
        </w:rPr>
        <w:t xml:space="preserve"> Eros se </w:t>
      </w:r>
      <w:r w:rsidR="003F532D" w:rsidRPr="008D03A6">
        <w:rPr>
          <w:rFonts w:ascii="Crimson Text" w:hAnsi="Crimson Text"/>
          <w:color w:val="000000" w:themeColor="text1"/>
          <w:sz w:val="26"/>
          <w:szCs w:val="26"/>
        </w:rPr>
        <w:t>sentía cada vez más</w:t>
      </w:r>
      <w:r w:rsidR="001A4751" w:rsidRPr="008D03A6">
        <w:rPr>
          <w:rFonts w:ascii="Crimson Text" w:hAnsi="Crimson Text"/>
          <w:color w:val="000000" w:themeColor="text1"/>
          <w:sz w:val="26"/>
          <w:szCs w:val="26"/>
        </w:rPr>
        <w:t xml:space="preserve"> </w:t>
      </w:r>
      <w:r w:rsidR="00E06F19" w:rsidRPr="008D03A6">
        <w:rPr>
          <w:rFonts w:ascii="Crimson Text" w:hAnsi="Crimson Text"/>
          <w:color w:val="000000" w:themeColor="text1"/>
          <w:sz w:val="26"/>
          <w:szCs w:val="26"/>
        </w:rPr>
        <w:t>incómodo</w:t>
      </w:r>
      <w:r w:rsidR="001A4751" w:rsidRPr="008D03A6">
        <w:rPr>
          <w:rFonts w:ascii="Crimson Text" w:hAnsi="Crimson Text"/>
          <w:color w:val="000000" w:themeColor="text1"/>
          <w:sz w:val="26"/>
          <w:szCs w:val="26"/>
        </w:rPr>
        <w:t xml:space="preserve"> con la situación.</w:t>
      </w:r>
    </w:p>
    <w:p w:rsidR="001A4751" w:rsidRPr="008D03A6" w:rsidRDefault="001A4751" w:rsidP="003461DB">
      <w:pPr>
        <w:tabs>
          <w:tab w:val="left" w:pos="2179"/>
        </w:tabs>
        <w:spacing w:after="0"/>
        <w:ind w:firstLine="284"/>
        <w:jc w:val="both"/>
        <w:rPr>
          <w:rFonts w:ascii="Crimson Text" w:hAnsi="Crimson Text"/>
          <w:color w:val="000000" w:themeColor="text1"/>
          <w:sz w:val="26"/>
          <w:szCs w:val="26"/>
        </w:rPr>
      </w:pPr>
      <w:commentRangeStart w:id="339"/>
      <w:r w:rsidRPr="008D03A6">
        <w:rPr>
          <w:rFonts w:ascii="Crimson Text" w:hAnsi="Crimson Text"/>
          <w:color w:val="000000" w:themeColor="text1"/>
          <w:sz w:val="26"/>
          <w:szCs w:val="26"/>
        </w:rPr>
        <w:t>–Sí, así es</w:t>
      </w:r>
      <w:del w:id="340" w:author="PC" w:date="2025-05-28T19:37:00Z">
        <w:r w:rsidRPr="008D03A6" w:rsidDel="00D33350">
          <w:rPr>
            <w:rFonts w:ascii="Crimson Text" w:hAnsi="Crimson Text"/>
            <w:color w:val="000000" w:themeColor="text1"/>
            <w:sz w:val="26"/>
            <w:szCs w:val="26"/>
          </w:rPr>
          <w:delText>. M</w:delText>
        </w:r>
      </w:del>
      <w:ins w:id="341" w:author="PC" w:date="2025-05-28T19:37:00Z">
        <w:r w:rsidR="00D33350">
          <w:rPr>
            <w:rFonts w:ascii="Crimson Text" w:hAnsi="Crimson Text"/>
            <w:color w:val="000000" w:themeColor="text1"/>
            <w:sz w:val="26"/>
            <w:szCs w:val="26"/>
          </w:rPr>
          <w:t>, m</w:t>
        </w:r>
      </w:ins>
      <w:r w:rsidRPr="008D03A6">
        <w:rPr>
          <w:rFonts w:ascii="Crimson Text" w:hAnsi="Crimson Text"/>
          <w:color w:val="000000" w:themeColor="text1"/>
          <w:sz w:val="26"/>
          <w:szCs w:val="26"/>
        </w:rPr>
        <w:t xml:space="preserve">i padre migró a estas tierras </w:t>
      </w:r>
      <w:r w:rsidR="00B328FB" w:rsidRPr="008D03A6">
        <w:rPr>
          <w:rFonts w:ascii="Crimson Text" w:hAnsi="Crimson Text"/>
          <w:color w:val="000000" w:themeColor="text1"/>
          <w:sz w:val="26"/>
          <w:szCs w:val="26"/>
        </w:rPr>
        <w:t>en busca de</w:t>
      </w:r>
      <w:r w:rsidR="00AE0D3F" w:rsidRPr="008D03A6">
        <w:rPr>
          <w:rFonts w:ascii="Crimson Text" w:hAnsi="Crimson Text"/>
          <w:color w:val="000000" w:themeColor="text1"/>
          <w:sz w:val="26"/>
          <w:szCs w:val="26"/>
        </w:rPr>
        <w:t xml:space="preserve"> prosperidad. Mi nombre proviene del extranjero, pero yo </w:t>
      </w:r>
      <w:r w:rsidR="003C5108" w:rsidRPr="008D03A6">
        <w:rPr>
          <w:rFonts w:ascii="Crimson Text" w:hAnsi="Crimson Text"/>
          <w:color w:val="000000" w:themeColor="text1"/>
          <w:sz w:val="26"/>
          <w:szCs w:val="26"/>
        </w:rPr>
        <w:t>residí</w:t>
      </w:r>
      <w:r w:rsidR="00224D22" w:rsidRPr="008D03A6">
        <w:rPr>
          <w:rFonts w:ascii="Crimson Text" w:hAnsi="Crimson Text"/>
          <w:color w:val="000000" w:themeColor="text1"/>
          <w:sz w:val="26"/>
          <w:szCs w:val="26"/>
        </w:rPr>
        <w:t xml:space="preserve"> </w:t>
      </w:r>
      <w:r w:rsidR="00EB3B71" w:rsidRPr="008D03A6">
        <w:rPr>
          <w:rFonts w:ascii="Crimson Text" w:hAnsi="Crimson Text"/>
          <w:color w:val="000000" w:themeColor="text1"/>
          <w:sz w:val="26"/>
          <w:szCs w:val="26"/>
        </w:rPr>
        <w:t xml:space="preserve">casi </w:t>
      </w:r>
      <w:r w:rsidR="00224D22" w:rsidRPr="008D03A6">
        <w:rPr>
          <w:rFonts w:ascii="Crimson Text" w:hAnsi="Crimson Text"/>
          <w:color w:val="000000" w:themeColor="text1"/>
          <w:sz w:val="26"/>
          <w:szCs w:val="26"/>
        </w:rPr>
        <w:t>toda mi vida en este rein</w:t>
      </w:r>
      <w:r w:rsidR="00AE0D3F" w:rsidRPr="008D03A6">
        <w:rPr>
          <w:rFonts w:ascii="Crimson Text" w:hAnsi="Crimson Text"/>
          <w:color w:val="000000" w:themeColor="text1"/>
          <w:sz w:val="26"/>
          <w:szCs w:val="26"/>
        </w:rPr>
        <w:t xml:space="preserve">o, y estoy dispuesto a morir </w:t>
      </w:r>
      <w:r w:rsidR="00224D22" w:rsidRPr="008D03A6">
        <w:rPr>
          <w:rFonts w:ascii="Crimson Text" w:hAnsi="Crimson Text"/>
          <w:color w:val="000000" w:themeColor="text1"/>
          <w:sz w:val="26"/>
          <w:szCs w:val="26"/>
        </w:rPr>
        <w:t xml:space="preserve">peleando </w:t>
      </w:r>
      <w:r w:rsidR="00AE0D3F" w:rsidRPr="008D03A6">
        <w:rPr>
          <w:rFonts w:ascii="Crimson Text" w:hAnsi="Crimson Text"/>
          <w:color w:val="000000" w:themeColor="text1"/>
          <w:sz w:val="26"/>
          <w:szCs w:val="26"/>
        </w:rPr>
        <w:t>para defenderlo –respondió</w:t>
      </w:r>
      <w:ins w:id="342" w:author="PC" w:date="2025-05-28T19:37:00Z">
        <w:r w:rsidR="00D33350">
          <w:rPr>
            <w:rFonts w:ascii="Crimson Text" w:hAnsi="Crimson Text"/>
            <w:color w:val="000000" w:themeColor="text1"/>
            <w:sz w:val="26"/>
            <w:szCs w:val="26"/>
          </w:rPr>
          <w:t xml:space="preserve"> con determinación</w:t>
        </w:r>
      </w:ins>
      <w:del w:id="343" w:author="PC" w:date="2025-05-28T19:37:00Z">
        <w:r w:rsidR="00AE0D3F" w:rsidRPr="008D03A6" w:rsidDel="00D33350">
          <w:rPr>
            <w:rFonts w:ascii="Crimson Text" w:hAnsi="Crimson Text"/>
            <w:color w:val="000000" w:themeColor="text1"/>
            <w:sz w:val="26"/>
            <w:szCs w:val="26"/>
          </w:rPr>
          <w:delText>, contundente</w:delText>
        </w:r>
      </w:del>
      <w:r w:rsidR="00AE0D3F" w:rsidRPr="008D03A6">
        <w:rPr>
          <w:rFonts w:ascii="Crimson Text" w:hAnsi="Crimson Text"/>
          <w:color w:val="000000" w:themeColor="text1"/>
          <w:sz w:val="26"/>
          <w:szCs w:val="26"/>
        </w:rPr>
        <w:t>.</w:t>
      </w:r>
      <w:commentRangeEnd w:id="339"/>
      <w:r w:rsidR="00D33350">
        <w:rPr>
          <w:rStyle w:val="Refdecomentario"/>
        </w:rPr>
        <w:commentReference w:id="339"/>
      </w:r>
    </w:p>
    <w:p w:rsidR="00AE0D3F" w:rsidRPr="008D03A6" w:rsidRDefault="00AE0D3F" w:rsidP="003461D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Muy bien! Eso me enorgullece</w:t>
      </w:r>
      <w:ins w:id="344" w:author="PC" w:date="2025-05-28T19:39:00Z">
        <w:r w:rsidR="00D3335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muchacho. Por lo que me han contado, tienes un gran futuro en la guardia real, tengo entendido que fuiste el único recluta en aprobar la primera prueba del reto final.</w:t>
      </w:r>
    </w:p>
    <w:p w:rsidR="003F532D" w:rsidRPr="008D03A6" w:rsidRDefault="005F27BE"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–Sí, fui el único recluta en aprobar la primera prueba, y también el único </w:t>
      </w:r>
      <w:r w:rsidR="00E06F19" w:rsidRPr="008D03A6">
        <w:rPr>
          <w:rFonts w:ascii="Crimson Text" w:hAnsi="Crimson Text"/>
          <w:color w:val="000000" w:themeColor="text1"/>
          <w:sz w:val="26"/>
          <w:szCs w:val="26"/>
        </w:rPr>
        <w:t>en sobrevivirla</w:t>
      </w:r>
      <w:r w:rsidRPr="008D03A6">
        <w:rPr>
          <w:rFonts w:ascii="Crimson Text" w:hAnsi="Crimson Text"/>
          <w:color w:val="000000" w:themeColor="text1"/>
          <w:sz w:val="26"/>
          <w:szCs w:val="26"/>
        </w:rPr>
        <w:t xml:space="preserve"> –respondió, y se propagó </w:t>
      </w:r>
      <w:del w:id="345" w:author="PC" w:date="2025-05-28T19:40:00Z">
        <w:r w:rsidRPr="008D03A6" w:rsidDel="00D33350">
          <w:rPr>
            <w:rFonts w:ascii="Crimson Text" w:hAnsi="Crimson Text"/>
            <w:color w:val="000000" w:themeColor="text1"/>
            <w:sz w:val="26"/>
            <w:szCs w:val="26"/>
          </w:rPr>
          <w:delText>el</w:delText>
        </w:r>
      </w:del>
      <w:ins w:id="346" w:author="PC" w:date="2025-05-28T19:40:00Z">
        <w:r w:rsidR="00D33350">
          <w:rPr>
            <w:rFonts w:ascii="Crimson Text" w:hAnsi="Crimson Text"/>
            <w:color w:val="000000" w:themeColor="text1"/>
            <w:sz w:val="26"/>
            <w:szCs w:val="26"/>
          </w:rPr>
          <w:t>un</w:t>
        </w:r>
      </w:ins>
      <w:r w:rsidRPr="008D03A6">
        <w:rPr>
          <w:rFonts w:ascii="Crimson Text" w:hAnsi="Crimson Text"/>
          <w:color w:val="000000" w:themeColor="text1"/>
          <w:sz w:val="26"/>
          <w:szCs w:val="26"/>
        </w:rPr>
        <w:t xml:space="preserve"> silencio </w:t>
      </w:r>
      <w:ins w:id="347" w:author="PC" w:date="2025-05-28T19:40:00Z">
        <w:r w:rsidR="00D33350">
          <w:rPr>
            <w:rFonts w:ascii="Crimson Text" w:hAnsi="Crimson Text"/>
            <w:color w:val="000000" w:themeColor="text1"/>
            <w:sz w:val="26"/>
            <w:szCs w:val="26"/>
          </w:rPr>
          <w:t xml:space="preserve">incómodo </w:t>
        </w:r>
      </w:ins>
      <w:r w:rsidRPr="008D03A6">
        <w:rPr>
          <w:rFonts w:ascii="Crimson Text" w:hAnsi="Crimson Text"/>
          <w:color w:val="000000" w:themeColor="text1"/>
          <w:sz w:val="26"/>
          <w:szCs w:val="26"/>
        </w:rPr>
        <w:t xml:space="preserve">en la sala.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le golpeó la pantorrilla con la punta de la bota</w:t>
      </w:r>
      <w:del w:id="348" w:author="PC" w:date="2025-05-28T19:40:00Z">
        <w:r w:rsidRPr="008D03A6" w:rsidDel="00D3335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E54DFF" w:rsidRPr="008D03A6">
        <w:rPr>
          <w:rFonts w:ascii="Crimson Text" w:hAnsi="Crimson Text"/>
          <w:color w:val="000000" w:themeColor="text1"/>
          <w:sz w:val="26"/>
          <w:szCs w:val="26"/>
        </w:rPr>
        <w:t xml:space="preserve">Eros </w:t>
      </w:r>
      <w:r w:rsidRPr="008D03A6">
        <w:rPr>
          <w:rFonts w:ascii="Crimson Text" w:hAnsi="Crimson Text"/>
          <w:color w:val="000000" w:themeColor="text1"/>
          <w:sz w:val="26"/>
          <w:szCs w:val="26"/>
        </w:rPr>
        <w:t xml:space="preserve">tuvo que </w:t>
      </w:r>
      <w:r w:rsidR="006220E0" w:rsidRPr="008D03A6">
        <w:rPr>
          <w:rFonts w:ascii="Crimson Text" w:hAnsi="Crimson Text"/>
          <w:color w:val="000000" w:themeColor="text1"/>
          <w:sz w:val="26"/>
          <w:szCs w:val="26"/>
        </w:rPr>
        <w:t>disimular</w:t>
      </w:r>
      <w:r w:rsidR="00224D2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el dolor sin emitir sonido, </w:t>
      </w:r>
      <w:del w:id="349" w:author="PC" w:date="2025-05-28T19:40:00Z">
        <w:r w:rsidRPr="008D03A6" w:rsidDel="00D33350">
          <w:rPr>
            <w:rFonts w:ascii="Crimson Text" w:hAnsi="Crimson Text"/>
            <w:color w:val="000000" w:themeColor="text1"/>
            <w:sz w:val="26"/>
            <w:szCs w:val="26"/>
          </w:rPr>
          <w:delText xml:space="preserve">y </w:delText>
        </w:r>
        <w:r w:rsidR="00515C1A" w:rsidRPr="008D03A6" w:rsidDel="00D33350">
          <w:rPr>
            <w:rFonts w:ascii="Crimson Text" w:hAnsi="Crimson Text"/>
            <w:color w:val="000000" w:themeColor="text1"/>
            <w:sz w:val="26"/>
            <w:szCs w:val="26"/>
          </w:rPr>
          <w:delText>comprendió</w:delText>
        </w:r>
        <w:r w:rsidRPr="008D03A6" w:rsidDel="00D33350">
          <w:rPr>
            <w:rFonts w:ascii="Crimson Text" w:hAnsi="Crimson Text"/>
            <w:color w:val="000000" w:themeColor="text1"/>
            <w:sz w:val="26"/>
            <w:szCs w:val="26"/>
          </w:rPr>
          <w:delText xml:space="preserve"> que</w:delText>
        </w:r>
      </w:del>
      <w:ins w:id="350" w:author="PC" w:date="2025-05-28T19:40:00Z">
        <w:r w:rsidR="00D33350">
          <w:rPr>
            <w:rFonts w:ascii="Crimson Text" w:hAnsi="Crimson Text"/>
            <w:color w:val="000000" w:themeColor="text1"/>
            <w:sz w:val="26"/>
            <w:szCs w:val="26"/>
          </w:rPr>
          <w:t>sabía que</w:t>
        </w:r>
      </w:ins>
      <w:r w:rsidRPr="008D03A6">
        <w:rPr>
          <w:rFonts w:ascii="Crimson Text" w:hAnsi="Crimson Text"/>
          <w:color w:val="000000" w:themeColor="text1"/>
          <w:sz w:val="26"/>
          <w:szCs w:val="26"/>
        </w:rPr>
        <w:t xml:space="preserve"> su maestro estaba </w:t>
      </w:r>
      <w:r w:rsidR="003F19A7" w:rsidRPr="008D03A6">
        <w:rPr>
          <w:rFonts w:ascii="Crimson Text" w:hAnsi="Crimson Text"/>
          <w:color w:val="000000" w:themeColor="text1"/>
          <w:sz w:val="26"/>
          <w:szCs w:val="26"/>
        </w:rPr>
        <w:t>a punto de perder</w:t>
      </w:r>
      <w:r w:rsidRPr="008D03A6">
        <w:rPr>
          <w:rFonts w:ascii="Crimson Text" w:hAnsi="Crimson Text"/>
          <w:color w:val="000000" w:themeColor="text1"/>
          <w:sz w:val="26"/>
          <w:szCs w:val="26"/>
        </w:rPr>
        <w:t xml:space="preserve"> la paciencia.</w:t>
      </w:r>
    </w:p>
    <w:p w:rsidR="005F27BE" w:rsidRPr="008D03A6" w:rsidRDefault="0094775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El rey no quiso </w:t>
      </w:r>
      <w:r w:rsidR="00D979D6" w:rsidRPr="008D03A6">
        <w:rPr>
          <w:rFonts w:ascii="Crimson Text" w:hAnsi="Crimson Text"/>
          <w:color w:val="000000" w:themeColor="text1"/>
          <w:sz w:val="26"/>
          <w:szCs w:val="26"/>
        </w:rPr>
        <w:t>continuar</w:t>
      </w:r>
      <w:r w:rsidRPr="008D03A6">
        <w:rPr>
          <w:rFonts w:ascii="Crimson Text" w:hAnsi="Crimson Text"/>
          <w:color w:val="000000" w:themeColor="text1"/>
          <w:sz w:val="26"/>
          <w:szCs w:val="26"/>
        </w:rPr>
        <w:t xml:space="preserve"> y </w:t>
      </w:r>
      <w:del w:id="351" w:author="PC" w:date="2025-05-28T19:41:00Z">
        <w:r w:rsidRPr="008D03A6" w:rsidDel="005730B8">
          <w:rPr>
            <w:rFonts w:ascii="Crimson Text" w:hAnsi="Crimson Text"/>
            <w:color w:val="000000" w:themeColor="text1"/>
            <w:sz w:val="26"/>
            <w:szCs w:val="26"/>
          </w:rPr>
          <w:delText xml:space="preserve">observó </w:delText>
        </w:r>
      </w:del>
      <w:ins w:id="352" w:author="PC" w:date="2025-05-28T19:41:00Z">
        <w:r w:rsidR="005730B8">
          <w:rPr>
            <w:rFonts w:ascii="Crimson Text" w:hAnsi="Crimson Text"/>
            <w:color w:val="000000" w:themeColor="text1"/>
            <w:sz w:val="26"/>
            <w:szCs w:val="26"/>
          </w:rPr>
          <w:t>le hizo un gesto</w:t>
        </w:r>
        <w:r w:rsidR="005730B8"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Klaus, cediéndole la palabra. El militar </w:t>
      </w:r>
      <w:ins w:id="353" w:author="PC" w:date="2025-05-28T19:41:00Z">
        <w:r w:rsidR="005730B8">
          <w:rPr>
            <w:rFonts w:ascii="Crimson Text" w:hAnsi="Crimson Text"/>
            <w:color w:val="000000" w:themeColor="text1"/>
            <w:sz w:val="26"/>
            <w:szCs w:val="26"/>
          </w:rPr>
          <w:t xml:space="preserve">lo comprendió </w:t>
        </w:r>
      </w:ins>
      <w:del w:id="354" w:author="PC" w:date="2025-05-28T19:41:00Z">
        <w:r w:rsidRPr="008D03A6" w:rsidDel="005730B8">
          <w:rPr>
            <w:rFonts w:ascii="Crimson Text" w:hAnsi="Crimson Text"/>
            <w:color w:val="000000" w:themeColor="text1"/>
            <w:sz w:val="26"/>
            <w:szCs w:val="26"/>
          </w:rPr>
          <w:delText xml:space="preserve">tomó la iniciativa </w:delText>
        </w:r>
      </w:del>
      <w:r w:rsidRPr="008D03A6">
        <w:rPr>
          <w:rFonts w:ascii="Crimson Text" w:hAnsi="Crimson Text"/>
          <w:color w:val="000000" w:themeColor="text1"/>
          <w:sz w:val="26"/>
          <w:szCs w:val="26"/>
        </w:rPr>
        <w:t>inmediatamente</w:t>
      </w:r>
      <w:ins w:id="355" w:author="PC" w:date="2025-05-28T19:41:00Z">
        <w:r w:rsidR="005730B8">
          <w:rPr>
            <w:rFonts w:ascii="Crimson Text" w:hAnsi="Crimson Text"/>
            <w:color w:val="000000" w:themeColor="text1"/>
            <w:sz w:val="26"/>
            <w:szCs w:val="26"/>
          </w:rPr>
          <w:t xml:space="preserve"> y comenzó a hablar</w:t>
        </w:r>
      </w:ins>
      <w:r w:rsidRPr="008D03A6">
        <w:rPr>
          <w:rFonts w:ascii="Crimson Text" w:hAnsi="Crimson Text"/>
          <w:color w:val="000000" w:themeColor="text1"/>
          <w:sz w:val="26"/>
          <w:szCs w:val="26"/>
        </w:rPr>
        <w:t>.</w:t>
      </w:r>
    </w:p>
    <w:p w:rsidR="0094775C" w:rsidRPr="008D03A6" w:rsidRDefault="0094775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estamos muy orgullosos por tu rendimiento</w:t>
      </w:r>
      <w:del w:id="356" w:author="PC" w:date="2025-05-28T19:41:00Z">
        <w:r w:rsidRPr="008D03A6" w:rsidDel="005730B8">
          <w:rPr>
            <w:rFonts w:ascii="Crimson Text" w:hAnsi="Crimson Text"/>
            <w:color w:val="000000" w:themeColor="text1"/>
            <w:sz w:val="26"/>
            <w:szCs w:val="26"/>
          </w:rPr>
          <w:delText>. F</w:delText>
        </w:r>
      </w:del>
      <w:ins w:id="357" w:author="PC" w:date="2025-05-28T19:41:00Z">
        <w:r w:rsidR="005730B8">
          <w:rPr>
            <w:rFonts w:ascii="Crimson Text" w:hAnsi="Crimson Text"/>
            <w:color w:val="000000" w:themeColor="text1"/>
            <w:sz w:val="26"/>
            <w:szCs w:val="26"/>
          </w:rPr>
          <w:t>, f</w:t>
        </w:r>
      </w:ins>
      <w:r w:rsidRPr="008D03A6">
        <w:rPr>
          <w:rFonts w:ascii="Crimson Text" w:hAnsi="Crimson Text"/>
          <w:color w:val="000000" w:themeColor="text1"/>
          <w:sz w:val="26"/>
          <w:szCs w:val="26"/>
        </w:rPr>
        <w:t>ue muy valiente lo que hiciste en el bosque. Ahora cuéntanos, ¿cómo fue esa experiencia? –</w:t>
      </w:r>
      <w:r w:rsidR="00224D22" w:rsidRPr="008D03A6">
        <w:rPr>
          <w:rFonts w:ascii="Crimson Text" w:hAnsi="Crimson Text"/>
          <w:color w:val="000000" w:themeColor="text1"/>
          <w:sz w:val="26"/>
          <w:szCs w:val="26"/>
        </w:rPr>
        <w:t>indagó</w:t>
      </w:r>
      <w:r w:rsidRPr="008D03A6">
        <w:rPr>
          <w:rFonts w:ascii="Crimson Text" w:hAnsi="Crimson Text"/>
          <w:color w:val="000000" w:themeColor="text1"/>
          <w:sz w:val="26"/>
          <w:szCs w:val="26"/>
        </w:rPr>
        <w:t xml:space="preserve"> </w:t>
      </w:r>
      <w:r w:rsidR="00CD13CD" w:rsidRPr="008D03A6">
        <w:rPr>
          <w:rFonts w:ascii="Crimson Text" w:hAnsi="Crimson Text"/>
          <w:color w:val="000000" w:themeColor="text1"/>
          <w:sz w:val="26"/>
          <w:szCs w:val="26"/>
        </w:rPr>
        <w:t>Klaus</w:t>
      </w:r>
      <w:r w:rsidRPr="008D03A6">
        <w:rPr>
          <w:rFonts w:ascii="Crimson Text" w:hAnsi="Crimson Text"/>
          <w:color w:val="000000" w:themeColor="text1"/>
          <w:sz w:val="26"/>
          <w:szCs w:val="26"/>
        </w:rPr>
        <w:t>, expectante, ansioso por obtener información.</w:t>
      </w:r>
    </w:p>
    <w:p w:rsidR="00A80EE0" w:rsidRDefault="00424724" w:rsidP="00CD13CD">
      <w:pPr>
        <w:tabs>
          <w:tab w:val="left" w:pos="2179"/>
        </w:tabs>
        <w:spacing w:after="0"/>
        <w:ind w:firstLine="284"/>
        <w:jc w:val="both"/>
        <w:rPr>
          <w:ins w:id="358" w:author="PC" w:date="2025-05-28T19:45:00Z"/>
          <w:rFonts w:ascii="Crimson Text" w:hAnsi="Crimson Text"/>
          <w:color w:val="000000" w:themeColor="text1"/>
          <w:sz w:val="26"/>
          <w:szCs w:val="26"/>
        </w:rPr>
      </w:pPr>
      <w:r w:rsidRPr="008D03A6">
        <w:rPr>
          <w:rFonts w:ascii="Crimson Text" w:hAnsi="Crimson Text"/>
          <w:color w:val="000000" w:themeColor="text1"/>
          <w:sz w:val="26"/>
          <w:szCs w:val="26"/>
        </w:rPr>
        <w:t xml:space="preserve">–No fue fácil, pero </w:t>
      </w:r>
      <w:del w:id="359" w:author="PC" w:date="2025-05-28T19:43:00Z">
        <w:r w:rsidRPr="008D03A6" w:rsidDel="00A80EE0">
          <w:rPr>
            <w:rFonts w:ascii="Crimson Text" w:hAnsi="Crimson Text"/>
            <w:color w:val="000000" w:themeColor="text1"/>
            <w:sz w:val="26"/>
            <w:szCs w:val="26"/>
          </w:rPr>
          <w:delText xml:space="preserve">la experiencia me dejo </w:delText>
        </w:r>
        <w:r w:rsidR="003F19A7" w:rsidRPr="008D03A6" w:rsidDel="00A80EE0">
          <w:rPr>
            <w:rFonts w:ascii="Crimson Text" w:hAnsi="Crimson Text"/>
            <w:color w:val="000000" w:themeColor="text1"/>
            <w:sz w:val="26"/>
            <w:szCs w:val="26"/>
          </w:rPr>
          <w:delText>gran</w:delText>
        </w:r>
        <w:r w:rsidRPr="008D03A6" w:rsidDel="00A80EE0">
          <w:rPr>
            <w:rFonts w:ascii="Crimson Text" w:hAnsi="Crimson Text"/>
            <w:color w:val="000000" w:themeColor="text1"/>
            <w:sz w:val="26"/>
            <w:szCs w:val="26"/>
          </w:rPr>
          <w:delText xml:space="preserve"> sabiduría</w:delText>
        </w:r>
      </w:del>
      <w:ins w:id="360" w:author="PC" w:date="2025-05-28T19:43:00Z">
        <w:r w:rsidR="00A80EE0">
          <w:rPr>
            <w:rFonts w:ascii="Crimson Text" w:hAnsi="Crimson Text"/>
            <w:color w:val="000000" w:themeColor="text1"/>
            <w:sz w:val="26"/>
            <w:szCs w:val="26"/>
          </w:rPr>
          <w:t xml:space="preserve">creo que </w:t>
        </w:r>
        <w:proofErr w:type="spellStart"/>
        <w:r w:rsidR="00A80EE0">
          <w:rPr>
            <w:rFonts w:ascii="Crimson Text" w:hAnsi="Crimson Text"/>
            <w:color w:val="000000" w:themeColor="text1"/>
            <w:sz w:val="26"/>
            <w:szCs w:val="26"/>
          </w:rPr>
          <w:t>peudo</w:t>
        </w:r>
        <w:proofErr w:type="spellEnd"/>
        <w:r w:rsidR="00A80EE0">
          <w:rPr>
            <w:rFonts w:ascii="Crimson Text" w:hAnsi="Crimson Text"/>
            <w:color w:val="000000" w:themeColor="text1"/>
            <w:sz w:val="26"/>
            <w:szCs w:val="26"/>
          </w:rPr>
          <w:t xml:space="preserve"> decir, sin temor a equivocarme, que aprend</w:t>
        </w:r>
      </w:ins>
      <w:ins w:id="361" w:author="PC" w:date="2025-05-28T19:44:00Z">
        <w:r w:rsidR="00A80EE0">
          <w:rPr>
            <w:rFonts w:ascii="Crimson Text" w:hAnsi="Crimson Text"/>
            <w:color w:val="000000" w:themeColor="text1"/>
            <w:sz w:val="26"/>
            <w:szCs w:val="26"/>
          </w:rPr>
          <w:t>í mucho de la experiencia</w:t>
        </w:r>
      </w:ins>
      <w:r w:rsidRPr="008D03A6">
        <w:rPr>
          <w:rFonts w:ascii="Crimson Text" w:hAnsi="Crimson Text"/>
          <w:color w:val="000000" w:themeColor="text1"/>
          <w:sz w:val="26"/>
          <w:szCs w:val="26"/>
        </w:rPr>
        <w:t xml:space="preserve"> –respondió y comenzó a describir los hechos que debió </w:t>
      </w:r>
      <w:r w:rsidR="00CD13CD" w:rsidRPr="008D03A6">
        <w:rPr>
          <w:rFonts w:ascii="Crimson Text" w:hAnsi="Crimson Text"/>
          <w:color w:val="000000" w:themeColor="text1"/>
          <w:sz w:val="26"/>
          <w:szCs w:val="26"/>
        </w:rPr>
        <w:t>superar</w:t>
      </w:r>
      <w:r w:rsidRPr="008D03A6">
        <w:rPr>
          <w:rFonts w:ascii="Crimson Text" w:hAnsi="Crimson Text"/>
          <w:color w:val="000000" w:themeColor="text1"/>
          <w:sz w:val="26"/>
          <w:szCs w:val="26"/>
        </w:rPr>
        <w:t xml:space="preserve"> en el </w:t>
      </w:r>
      <w:del w:id="362" w:author="Paula Castrilli" w:date="2025-05-26T17:19:00Z">
        <w:r w:rsidRPr="008D03A6" w:rsidDel="000508A5">
          <w:rPr>
            <w:rFonts w:ascii="Crimson Text" w:hAnsi="Crimson Text"/>
            <w:color w:val="000000" w:themeColor="text1"/>
            <w:sz w:val="26"/>
            <w:szCs w:val="26"/>
          </w:rPr>
          <w:delText>bosque encantado</w:delText>
        </w:r>
      </w:del>
      <w:ins w:id="363" w:author="Paula Castrilli" w:date="2025-05-26T17:19:00Z">
        <w:r w:rsidR="000508A5">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xml:space="preserve">. </w:t>
      </w:r>
    </w:p>
    <w:p w:rsidR="00CD13CD" w:rsidRPr="008D03A6" w:rsidRDefault="00424724"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joven </w:t>
      </w:r>
      <w:r w:rsidR="00CD13CD" w:rsidRPr="008D03A6">
        <w:rPr>
          <w:rFonts w:ascii="Crimson Text" w:hAnsi="Crimson Text"/>
          <w:color w:val="000000" w:themeColor="text1"/>
          <w:sz w:val="26"/>
          <w:szCs w:val="26"/>
        </w:rPr>
        <w:t xml:space="preserve">aún sufría estrés por lo acontecido, y aprovechó </w:t>
      </w:r>
      <w:r w:rsidR="00224D22" w:rsidRPr="008D03A6">
        <w:rPr>
          <w:rFonts w:ascii="Crimson Text" w:hAnsi="Crimson Text"/>
          <w:color w:val="000000" w:themeColor="text1"/>
          <w:sz w:val="26"/>
          <w:szCs w:val="26"/>
        </w:rPr>
        <w:t xml:space="preserve">la </w:t>
      </w:r>
      <w:del w:id="364" w:author="PC" w:date="2025-05-28T19:44:00Z">
        <w:r w:rsidR="00224D22" w:rsidRPr="008D03A6" w:rsidDel="00A80EE0">
          <w:rPr>
            <w:rFonts w:ascii="Crimson Text" w:hAnsi="Crimson Text"/>
            <w:color w:val="000000" w:themeColor="text1"/>
            <w:sz w:val="26"/>
            <w:szCs w:val="26"/>
          </w:rPr>
          <w:delText>circunstancia</w:delText>
        </w:r>
        <w:r w:rsidR="00CD13CD" w:rsidRPr="008D03A6" w:rsidDel="00A80EE0">
          <w:rPr>
            <w:rFonts w:ascii="Crimson Text" w:hAnsi="Crimson Text"/>
            <w:color w:val="000000" w:themeColor="text1"/>
            <w:sz w:val="26"/>
            <w:szCs w:val="26"/>
          </w:rPr>
          <w:delText xml:space="preserve"> </w:delText>
        </w:r>
      </w:del>
      <w:ins w:id="365" w:author="PC" w:date="2025-05-28T19:44:00Z">
        <w:r w:rsidR="00A80EE0">
          <w:rPr>
            <w:rFonts w:ascii="Crimson Text" w:hAnsi="Crimson Text"/>
            <w:color w:val="000000" w:themeColor="text1"/>
            <w:sz w:val="26"/>
            <w:szCs w:val="26"/>
          </w:rPr>
          <w:t>oportunidad</w:t>
        </w:r>
        <w:r w:rsidR="00A80EE0" w:rsidRPr="008D03A6">
          <w:rPr>
            <w:rFonts w:ascii="Crimson Text" w:hAnsi="Crimson Text"/>
            <w:color w:val="000000" w:themeColor="text1"/>
            <w:sz w:val="26"/>
            <w:szCs w:val="26"/>
          </w:rPr>
          <w:t xml:space="preserve"> </w:t>
        </w:r>
      </w:ins>
      <w:r w:rsidR="00CD13CD" w:rsidRPr="008D03A6">
        <w:rPr>
          <w:rFonts w:ascii="Crimson Text" w:hAnsi="Crimson Text"/>
          <w:color w:val="000000" w:themeColor="text1"/>
          <w:sz w:val="26"/>
          <w:szCs w:val="26"/>
        </w:rPr>
        <w:t>para descargar parte de la tensión contenida. A</w:t>
      </w:r>
      <w:ins w:id="366" w:author="PC" w:date="2025-05-28T19:45:00Z">
        <w:r w:rsidR="00A80EE0">
          <w:rPr>
            <w:rFonts w:ascii="Crimson Text" w:hAnsi="Crimson Text"/>
            <w:color w:val="000000" w:themeColor="text1"/>
            <w:sz w:val="26"/>
            <w:szCs w:val="26"/>
          </w:rPr>
          <w:t xml:space="preserve"> medida que el relato avanzaba, pudo comenzar a sentir</w:t>
        </w:r>
      </w:ins>
      <w:del w:id="367" w:author="PC" w:date="2025-05-28T19:45:00Z">
        <w:r w:rsidR="00CD13CD" w:rsidRPr="008D03A6" w:rsidDel="00A80EE0">
          <w:rPr>
            <w:rFonts w:ascii="Crimson Text" w:hAnsi="Crimson Text"/>
            <w:color w:val="000000" w:themeColor="text1"/>
            <w:sz w:val="26"/>
            <w:szCs w:val="26"/>
          </w:rPr>
          <w:delText>l relatar lo vivido</w:delText>
        </w:r>
        <w:r w:rsidR="003C14A5" w:rsidRPr="008D03A6" w:rsidDel="00A80EE0">
          <w:rPr>
            <w:rFonts w:ascii="Crimson Text" w:hAnsi="Crimson Text"/>
            <w:color w:val="000000" w:themeColor="text1"/>
            <w:sz w:val="26"/>
            <w:szCs w:val="26"/>
          </w:rPr>
          <w:delText xml:space="preserve"> en el bosque</w:delText>
        </w:r>
        <w:r w:rsidR="00CD13CD" w:rsidRPr="008D03A6" w:rsidDel="00A80EE0">
          <w:rPr>
            <w:rFonts w:ascii="Crimson Text" w:hAnsi="Crimson Text"/>
            <w:color w:val="000000" w:themeColor="text1"/>
            <w:sz w:val="26"/>
            <w:szCs w:val="26"/>
          </w:rPr>
          <w:delText xml:space="preserve">, </w:delText>
        </w:r>
        <w:r w:rsidR="00224D22" w:rsidRPr="008D03A6" w:rsidDel="00A80EE0">
          <w:rPr>
            <w:rFonts w:ascii="Crimson Text" w:hAnsi="Crimson Text"/>
            <w:color w:val="000000" w:themeColor="text1"/>
            <w:sz w:val="26"/>
            <w:szCs w:val="26"/>
          </w:rPr>
          <w:delText>pudo sentir</w:delText>
        </w:r>
      </w:del>
      <w:r w:rsidR="00CD13CD" w:rsidRPr="008D03A6">
        <w:rPr>
          <w:rFonts w:ascii="Crimson Text" w:hAnsi="Crimson Text"/>
          <w:color w:val="000000" w:themeColor="text1"/>
          <w:sz w:val="26"/>
          <w:szCs w:val="26"/>
        </w:rPr>
        <w:t xml:space="preserve"> cierto alivio. Por su parte, </w:t>
      </w:r>
      <w:commentRangeStart w:id="368"/>
      <w:r w:rsidR="00CD13CD" w:rsidRPr="008D03A6">
        <w:rPr>
          <w:rFonts w:ascii="Crimson Text" w:hAnsi="Crimson Text"/>
          <w:color w:val="000000" w:themeColor="text1"/>
          <w:sz w:val="26"/>
          <w:szCs w:val="26"/>
        </w:rPr>
        <w:t>Klaus no dejó de tomar nota de cada palabra</w:t>
      </w:r>
      <w:commentRangeEnd w:id="368"/>
      <w:r w:rsidR="00A80EE0">
        <w:rPr>
          <w:rStyle w:val="Refdecomentario"/>
        </w:rPr>
        <w:commentReference w:id="368"/>
      </w:r>
      <w:r w:rsidR="00CD13CD" w:rsidRPr="008D03A6">
        <w:rPr>
          <w:rFonts w:ascii="Crimson Text" w:hAnsi="Crimson Text"/>
          <w:color w:val="000000" w:themeColor="text1"/>
          <w:sz w:val="26"/>
          <w:szCs w:val="26"/>
        </w:rPr>
        <w:t xml:space="preserve">, </w:t>
      </w:r>
      <w:r w:rsidR="00224D22" w:rsidRPr="008D03A6">
        <w:rPr>
          <w:rFonts w:ascii="Crimson Text" w:hAnsi="Crimson Text"/>
          <w:color w:val="000000" w:themeColor="text1"/>
          <w:sz w:val="26"/>
          <w:szCs w:val="26"/>
        </w:rPr>
        <w:t xml:space="preserve">los hechos narrados le </w:t>
      </w:r>
      <w:del w:id="369" w:author="PC" w:date="2025-05-28T19:55:00Z">
        <w:r w:rsidR="00224D22" w:rsidRPr="008D03A6" w:rsidDel="00AE77AB">
          <w:rPr>
            <w:rFonts w:ascii="Crimson Text" w:hAnsi="Crimson Text"/>
            <w:color w:val="000000" w:themeColor="text1"/>
            <w:sz w:val="26"/>
            <w:szCs w:val="26"/>
          </w:rPr>
          <w:delText>aportaron</w:delText>
        </w:r>
        <w:r w:rsidR="00CD13CD" w:rsidRPr="008D03A6" w:rsidDel="00AE77AB">
          <w:rPr>
            <w:rFonts w:ascii="Crimson Text" w:hAnsi="Crimson Text"/>
            <w:color w:val="000000" w:themeColor="text1"/>
            <w:sz w:val="26"/>
            <w:szCs w:val="26"/>
          </w:rPr>
          <w:delText xml:space="preserve"> </w:delText>
        </w:r>
      </w:del>
      <w:ins w:id="370" w:author="PC" w:date="2025-05-28T19:55:00Z">
        <w:r w:rsidR="00AE77AB">
          <w:rPr>
            <w:rFonts w:ascii="Crimson Text" w:hAnsi="Crimson Text"/>
            <w:color w:val="000000" w:themeColor="text1"/>
            <w:sz w:val="26"/>
            <w:szCs w:val="26"/>
          </w:rPr>
          <w:t>aportaban</w:t>
        </w:r>
        <w:r w:rsidR="00AE77AB" w:rsidRPr="008D03A6">
          <w:rPr>
            <w:rFonts w:ascii="Crimson Text" w:hAnsi="Crimson Text"/>
            <w:color w:val="000000" w:themeColor="text1"/>
            <w:sz w:val="26"/>
            <w:szCs w:val="26"/>
          </w:rPr>
          <w:t xml:space="preserve"> </w:t>
        </w:r>
      </w:ins>
      <w:r w:rsidR="00CD13CD" w:rsidRPr="008D03A6">
        <w:rPr>
          <w:rFonts w:ascii="Crimson Text" w:hAnsi="Crimson Text"/>
          <w:color w:val="000000" w:themeColor="text1"/>
          <w:sz w:val="26"/>
          <w:szCs w:val="26"/>
        </w:rPr>
        <w:t>información muy valiosa.</w:t>
      </w:r>
    </w:p>
    <w:p w:rsidR="00CD13CD" w:rsidRPr="008D03A6" w:rsidRDefault="00CD13CD"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Tras varios minutos de exposición, Eros hizo una pausa</w:t>
      </w:r>
      <w:del w:id="371" w:author="PC" w:date="2025-05-28T19:56:00Z">
        <w:r w:rsidRPr="008D03A6" w:rsidDel="00657B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militar </w:t>
      </w:r>
      <w:del w:id="372" w:author="PC" w:date="2025-05-28T19:56:00Z">
        <w:r w:rsidRPr="008D03A6" w:rsidDel="00657B60">
          <w:rPr>
            <w:rFonts w:ascii="Crimson Text" w:hAnsi="Crimson Text"/>
            <w:color w:val="000000" w:themeColor="text1"/>
            <w:sz w:val="26"/>
            <w:szCs w:val="26"/>
          </w:rPr>
          <w:delText xml:space="preserve">volvió </w:delText>
        </w:r>
      </w:del>
      <w:ins w:id="373" w:author="PC" w:date="2025-05-28T19:56:00Z">
        <w:r w:rsidR="00657B60">
          <w:rPr>
            <w:rFonts w:ascii="Crimson Text" w:hAnsi="Crimson Text"/>
            <w:color w:val="000000" w:themeColor="text1"/>
            <w:sz w:val="26"/>
            <w:szCs w:val="26"/>
          </w:rPr>
          <w:t>aprovechó para volver</w:t>
        </w:r>
        <w:r w:rsidR="00657B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 tomar la palabra.</w:t>
      </w:r>
    </w:p>
    <w:p w:rsidR="00CD13CD" w:rsidRPr="008D03A6" w:rsidRDefault="00CD13CD"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374" w:author="PC" w:date="2025-05-28T19:57:00Z">
        <w:r w:rsidRPr="008D03A6" w:rsidDel="00657B60">
          <w:rPr>
            <w:rFonts w:ascii="Crimson Text" w:hAnsi="Crimson Text"/>
            <w:color w:val="000000" w:themeColor="text1"/>
            <w:sz w:val="26"/>
            <w:szCs w:val="26"/>
          </w:rPr>
          <w:delText>Muy interesante</w:delText>
        </w:r>
      </w:del>
      <w:ins w:id="375" w:author="PC" w:date="2025-05-28T19:57:00Z">
        <w:r w:rsidR="00657B60">
          <w:rPr>
            <w:rFonts w:ascii="Crimson Text" w:hAnsi="Crimson Text"/>
            <w:color w:val="000000" w:themeColor="text1"/>
            <w:sz w:val="26"/>
            <w:szCs w:val="26"/>
          </w:rPr>
          <w:t>Muchas gracias, muchacho</w:t>
        </w:r>
      </w:ins>
      <w:r w:rsidRPr="008D03A6">
        <w:rPr>
          <w:rFonts w:ascii="Crimson Text" w:hAnsi="Crimson Text"/>
          <w:color w:val="000000" w:themeColor="text1"/>
          <w:sz w:val="26"/>
          <w:szCs w:val="26"/>
        </w:rPr>
        <w:t xml:space="preserve">, nos </w:t>
      </w:r>
      <w:del w:id="376" w:author="PC" w:date="2025-05-28T19:58:00Z">
        <w:r w:rsidRPr="008D03A6" w:rsidDel="00657B60">
          <w:rPr>
            <w:rFonts w:ascii="Crimson Text" w:hAnsi="Crimson Text"/>
            <w:color w:val="000000" w:themeColor="text1"/>
            <w:sz w:val="26"/>
            <w:szCs w:val="26"/>
          </w:rPr>
          <w:delText xml:space="preserve">ofreciste </w:delText>
        </w:r>
      </w:del>
      <w:ins w:id="377" w:author="PC" w:date="2025-05-28T19:58:00Z">
        <w:r w:rsidR="00657B60">
          <w:rPr>
            <w:rFonts w:ascii="Crimson Text" w:hAnsi="Crimson Text"/>
            <w:color w:val="000000" w:themeColor="text1"/>
            <w:sz w:val="26"/>
            <w:szCs w:val="26"/>
          </w:rPr>
          <w:t>has ofrecido</w:t>
        </w:r>
        <w:r w:rsidR="00657B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datos que tendremos muy en cuenta para nuestras futuras misiones. ¿Hay</w:t>
      </w:r>
      <w:r w:rsidR="003F19A7" w:rsidRPr="008D03A6">
        <w:rPr>
          <w:rFonts w:ascii="Crimson Text" w:hAnsi="Crimson Text"/>
          <w:color w:val="000000" w:themeColor="text1"/>
          <w:sz w:val="26"/>
          <w:szCs w:val="26"/>
        </w:rPr>
        <w:t xml:space="preserve"> algo más que qui</w:t>
      </w:r>
      <w:ins w:id="378" w:author="PC" w:date="2025-05-28T19:58:00Z">
        <w:r w:rsidR="00657B60">
          <w:rPr>
            <w:rFonts w:ascii="Crimson Text" w:hAnsi="Crimson Text"/>
            <w:color w:val="000000" w:themeColor="text1"/>
            <w:sz w:val="26"/>
            <w:szCs w:val="26"/>
          </w:rPr>
          <w:t>sieras</w:t>
        </w:r>
      </w:ins>
      <w:del w:id="379" w:author="PC" w:date="2025-05-28T19:58:00Z">
        <w:r w:rsidR="003F19A7" w:rsidRPr="008D03A6" w:rsidDel="00657B60">
          <w:rPr>
            <w:rFonts w:ascii="Crimson Text" w:hAnsi="Crimson Text"/>
            <w:color w:val="000000" w:themeColor="text1"/>
            <w:sz w:val="26"/>
            <w:szCs w:val="26"/>
          </w:rPr>
          <w:delText>eras</w:delText>
        </w:r>
      </w:del>
      <w:r w:rsidR="003F19A7" w:rsidRPr="008D03A6">
        <w:rPr>
          <w:rFonts w:ascii="Crimson Text" w:hAnsi="Crimson Text"/>
          <w:color w:val="000000" w:themeColor="text1"/>
          <w:sz w:val="26"/>
          <w:szCs w:val="26"/>
        </w:rPr>
        <w:t xml:space="preserve"> </w:t>
      </w:r>
      <w:del w:id="380" w:author="PC" w:date="2025-05-28T19:58:00Z">
        <w:r w:rsidR="003F19A7" w:rsidRPr="008D03A6" w:rsidDel="00657B60">
          <w:rPr>
            <w:rFonts w:ascii="Crimson Text" w:hAnsi="Crimson Text"/>
            <w:color w:val="000000" w:themeColor="text1"/>
            <w:sz w:val="26"/>
            <w:szCs w:val="26"/>
          </w:rPr>
          <w:delText>aportar</w:delText>
        </w:r>
      </w:del>
      <w:ins w:id="381" w:author="PC" w:date="2025-05-28T19:58:00Z">
        <w:r w:rsidR="00657B60">
          <w:rPr>
            <w:rFonts w:ascii="Crimson Text" w:hAnsi="Crimson Text"/>
            <w:color w:val="000000" w:themeColor="text1"/>
            <w:sz w:val="26"/>
            <w:szCs w:val="26"/>
          </w:rPr>
          <w:t>agregar</w:t>
        </w:r>
      </w:ins>
      <w:r w:rsidRPr="008D03A6">
        <w:rPr>
          <w:rFonts w:ascii="Crimson Text" w:hAnsi="Crimson Text"/>
          <w:color w:val="000000" w:themeColor="text1"/>
          <w:sz w:val="26"/>
          <w:szCs w:val="26"/>
        </w:rPr>
        <w:t>?</w:t>
      </w:r>
      <w:del w:id="382" w:author="PC" w:date="2025-05-28T19:58:00Z">
        <w:r w:rsidRPr="008D03A6" w:rsidDel="00657B60">
          <w:rPr>
            <w:rFonts w:ascii="Crimson Text" w:hAnsi="Crimson Text"/>
            <w:color w:val="000000" w:themeColor="text1"/>
            <w:sz w:val="26"/>
            <w:szCs w:val="26"/>
          </w:rPr>
          <w:delText xml:space="preserve"> ¿Alguna reflexión?</w:delText>
        </w:r>
      </w:del>
    </w:p>
    <w:p w:rsidR="00657B60" w:rsidRDefault="003C14A5" w:rsidP="00CD13CD">
      <w:pPr>
        <w:tabs>
          <w:tab w:val="left" w:pos="2179"/>
        </w:tabs>
        <w:spacing w:after="0"/>
        <w:ind w:firstLine="284"/>
        <w:jc w:val="both"/>
        <w:rPr>
          <w:ins w:id="383" w:author="PC" w:date="2025-05-28T19:59:00Z"/>
          <w:rFonts w:ascii="Crimson Text" w:hAnsi="Crimson Text"/>
          <w:color w:val="000000" w:themeColor="text1"/>
          <w:sz w:val="26"/>
          <w:szCs w:val="26"/>
        </w:rPr>
      </w:pPr>
      <w:r w:rsidRPr="008D03A6">
        <w:rPr>
          <w:rFonts w:ascii="Crimson Text" w:hAnsi="Crimson Text"/>
          <w:color w:val="000000" w:themeColor="text1"/>
          <w:sz w:val="26"/>
          <w:szCs w:val="26"/>
        </w:rPr>
        <w:t>–Sí</w:t>
      </w:r>
      <w:del w:id="384" w:author="PC" w:date="2025-05-28T19:58:00Z">
        <w:r w:rsidRPr="008D03A6" w:rsidDel="00657B60">
          <w:rPr>
            <w:rFonts w:ascii="Crimson Text" w:hAnsi="Crimson Text"/>
            <w:color w:val="000000" w:themeColor="text1"/>
            <w:sz w:val="26"/>
            <w:szCs w:val="26"/>
          </w:rPr>
          <w:delText>. E</w:delText>
        </w:r>
      </w:del>
      <w:ins w:id="385" w:author="PC" w:date="2025-05-28T19:58:00Z">
        <w:r w:rsidR="00657B60">
          <w:rPr>
            <w:rFonts w:ascii="Crimson Text" w:hAnsi="Crimson Text"/>
            <w:color w:val="000000" w:themeColor="text1"/>
            <w:sz w:val="26"/>
            <w:szCs w:val="26"/>
          </w:rPr>
          <w:t>: e</w:t>
        </w:r>
      </w:ins>
      <w:r w:rsidRPr="008D03A6">
        <w:rPr>
          <w:rFonts w:ascii="Crimson Text" w:hAnsi="Crimson Text"/>
          <w:color w:val="000000" w:themeColor="text1"/>
          <w:sz w:val="26"/>
          <w:szCs w:val="26"/>
        </w:rPr>
        <w:t xml:space="preserve">n ese lugar no </w:t>
      </w:r>
      <w:r w:rsidR="003F19A7" w:rsidRPr="008D03A6">
        <w:rPr>
          <w:rFonts w:ascii="Crimson Text" w:hAnsi="Crimson Text"/>
          <w:color w:val="000000" w:themeColor="text1"/>
          <w:sz w:val="26"/>
          <w:szCs w:val="26"/>
        </w:rPr>
        <w:t>cuenta</w:t>
      </w:r>
      <w:r w:rsidRPr="008D03A6">
        <w:rPr>
          <w:rFonts w:ascii="Crimson Text" w:hAnsi="Crimson Text"/>
          <w:color w:val="000000" w:themeColor="text1"/>
          <w:sz w:val="26"/>
          <w:szCs w:val="26"/>
        </w:rPr>
        <w:t xml:space="preserve"> </w:t>
      </w:r>
      <w:r w:rsidR="006E7667" w:rsidRPr="008D03A6">
        <w:rPr>
          <w:rFonts w:ascii="Crimson Text" w:hAnsi="Crimson Text"/>
          <w:color w:val="000000" w:themeColor="text1"/>
          <w:sz w:val="26"/>
          <w:szCs w:val="26"/>
        </w:rPr>
        <w:t>poseer</w:t>
      </w:r>
      <w:r w:rsidRPr="008D03A6">
        <w:rPr>
          <w:rFonts w:ascii="Crimson Text" w:hAnsi="Crimson Text"/>
          <w:color w:val="000000" w:themeColor="text1"/>
          <w:sz w:val="26"/>
          <w:szCs w:val="26"/>
        </w:rPr>
        <w:t xml:space="preserve"> la espada más filosa, lo que te salvará es </w:t>
      </w:r>
      <w:r w:rsidR="006E7667" w:rsidRPr="008D03A6">
        <w:rPr>
          <w:rFonts w:ascii="Crimson Text" w:hAnsi="Crimson Text"/>
          <w:color w:val="000000" w:themeColor="text1"/>
          <w:sz w:val="26"/>
          <w:szCs w:val="26"/>
        </w:rPr>
        <w:t>la</w:t>
      </w:r>
      <w:r w:rsidR="00813F21" w:rsidRPr="008D03A6">
        <w:rPr>
          <w:rFonts w:ascii="Crimson Text" w:hAnsi="Crimson Text"/>
          <w:color w:val="000000" w:themeColor="text1"/>
          <w:sz w:val="26"/>
          <w:szCs w:val="26"/>
        </w:rPr>
        <w:t xml:space="preserve"> fortaleza mental</w:t>
      </w:r>
      <w:del w:id="386" w:author="PC" w:date="2025-05-28T19:58:00Z">
        <w:r w:rsidR="00813F21" w:rsidRPr="008D03A6" w:rsidDel="00657B60">
          <w:rPr>
            <w:rFonts w:ascii="Crimson Text" w:hAnsi="Crimson Text"/>
            <w:color w:val="000000" w:themeColor="text1"/>
            <w:sz w:val="26"/>
            <w:szCs w:val="26"/>
          </w:rPr>
          <w:delText>,</w:delText>
        </w:r>
      </w:del>
      <w:r w:rsidR="00813F21" w:rsidRPr="008D03A6">
        <w:rPr>
          <w:rFonts w:ascii="Crimson Text" w:hAnsi="Crimson Text"/>
          <w:color w:val="000000" w:themeColor="text1"/>
          <w:sz w:val="26"/>
          <w:szCs w:val="26"/>
        </w:rPr>
        <w:t xml:space="preserve"> y la entereza para afrontar tus miedos</w:t>
      </w:r>
      <w:r w:rsidR="006E7667" w:rsidRPr="008D03A6">
        <w:rPr>
          <w:rFonts w:ascii="Crimson Text" w:hAnsi="Crimson Text"/>
          <w:color w:val="000000" w:themeColor="text1"/>
          <w:sz w:val="26"/>
          <w:szCs w:val="26"/>
        </w:rPr>
        <w:t xml:space="preserve"> más profundos. Sólo q</w:t>
      </w:r>
      <w:r w:rsidR="00813F21" w:rsidRPr="008D03A6">
        <w:rPr>
          <w:rFonts w:ascii="Crimson Text" w:hAnsi="Crimson Text"/>
          <w:color w:val="000000" w:themeColor="text1"/>
          <w:sz w:val="26"/>
          <w:szCs w:val="26"/>
        </w:rPr>
        <w:t xml:space="preserve">uien tenga claro su destino podrá sobrevivir –concluyó solemnemente. </w:t>
      </w:r>
    </w:p>
    <w:p w:rsidR="00CD13CD" w:rsidRPr="008D03A6" w:rsidRDefault="00813F21"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viejo </w:t>
      </w:r>
      <w:proofErr w:type="spellStart"/>
      <w:r w:rsidRPr="008D03A6">
        <w:rPr>
          <w:rFonts w:ascii="Crimson Text" w:hAnsi="Crimson Text"/>
          <w:color w:val="000000" w:themeColor="text1"/>
          <w:sz w:val="26"/>
          <w:szCs w:val="26"/>
        </w:rPr>
        <w:t>Harald</w:t>
      </w:r>
      <w:proofErr w:type="spellEnd"/>
      <w:ins w:id="387" w:author="PC" w:date="2025-05-28T19:59:00Z">
        <w:r w:rsidR="00657B60">
          <w:rPr>
            <w:rFonts w:ascii="Crimson Text" w:hAnsi="Crimson Text"/>
            <w:color w:val="000000" w:themeColor="text1"/>
            <w:sz w:val="26"/>
            <w:szCs w:val="26"/>
          </w:rPr>
          <w:t>, al borde de las lágrimas,</w:t>
        </w:r>
      </w:ins>
      <w:r w:rsidRPr="008D03A6">
        <w:rPr>
          <w:rFonts w:ascii="Crimson Text" w:hAnsi="Crimson Text"/>
          <w:color w:val="000000" w:themeColor="text1"/>
          <w:sz w:val="26"/>
          <w:szCs w:val="26"/>
        </w:rPr>
        <w:t xml:space="preserve"> se </w:t>
      </w:r>
      <w:del w:id="388" w:author="PC" w:date="2025-05-28T19:58:00Z">
        <w:r w:rsidRPr="008D03A6" w:rsidDel="00657B60">
          <w:rPr>
            <w:rFonts w:ascii="Crimson Text" w:hAnsi="Crimson Text"/>
            <w:color w:val="000000" w:themeColor="text1"/>
            <w:sz w:val="26"/>
            <w:szCs w:val="26"/>
          </w:rPr>
          <w:delText xml:space="preserve">mostraba </w:delText>
        </w:r>
      </w:del>
      <w:ins w:id="389" w:author="PC" w:date="2025-05-28T19:58:00Z">
        <w:r w:rsidR="00657B60">
          <w:rPr>
            <w:rFonts w:ascii="Crimson Text" w:hAnsi="Crimson Text"/>
            <w:color w:val="000000" w:themeColor="text1"/>
            <w:sz w:val="26"/>
            <w:szCs w:val="26"/>
          </w:rPr>
          <w:t>mostró</w:t>
        </w:r>
        <w:r w:rsidR="00657B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conmovido por </w:t>
      </w:r>
      <w:r w:rsidR="006E7667" w:rsidRPr="008D03A6">
        <w:rPr>
          <w:rFonts w:ascii="Crimson Text" w:hAnsi="Crimson Text"/>
          <w:color w:val="000000" w:themeColor="text1"/>
          <w:sz w:val="26"/>
          <w:szCs w:val="26"/>
        </w:rPr>
        <w:t>la historia</w:t>
      </w:r>
      <w:r w:rsidRPr="008D03A6">
        <w:rPr>
          <w:rFonts w:ascii="Crimson Text" w:hAnsi="Crimson Text"/>
          <w:color w:val="000000" w:themeColor="text1"/>
          <w:sz w:val="26"/>
          <w:szCs w:val="26"/>
        </w:rPr>
        <w:t xml:space="preserve"> del joven, y </w:t>
      </w:r>
      <w:r w:rsidR="006E7667" w:rsidRPr="008D03A6">
        <w:rPr>
          <w:rFonts w:ascii="Crimson Text" w:hAnsi="Crimson Text"/>
          <w:color w:val="000000" w:themeColor="text1"/>
          <w:sz w:val="26"/>
          <w:szCs w:val="26"/>
        </w:rPr>
        <w:t>le dedicó algunas palabras</w:t>
      </w:r>
      <w:r w:rsidRPr="008D03A6">
        <w:rPr>
          <w:rFonts w:ascii="Crimson Text" w:hAnsi="Crimson Text"/>
          <w:color w:val="000000" w:themeColor="text1"/>
          <w:sz w:val="26"/>
          <w:szCs w:val="26"/>
        </w:rPr>
        <w:t>.</w:t>
      </w:r>
    </w:p>
    <w:p w:rsidR="00813F21" w:rsidRPr="008D03A6" w:rsidRDefault="00813F21" w:rsidP="00CD13C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Te felicito</w:t>
      </w:r>
      <w:del w:id="390" w:author="PC" w:date="2025-05-28T19:59:00Z">
        <w:r w:rsidRPr="008D03A6" w:rsidDel="00657B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9C2EC2"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haber superado la prueba</w:t>
      </w:r>
      <w:del w:id="391" w:author="PC" w:date="2025-05-28T19:59:00Z">
        <w:r w:rsidRPr="008D03A6" w:rsidDel="00657B60">
          <w:rPr>
            <w:rFonts w:ascii="Crimson Text" w:hAnsi="Crimson Text"/>
            <w:color w:val="000000" w:themeColor="text1"/>
            <w:sz w:val="26"/>
            <w:szCs w:val="26"/>
          </w:rPr>
          <w:delText xml:space="preserve">, </w:delText>
        </w:r>
        <w:r w:rsidR="009C2EC2" w:rsidRPr="008D03A6" w:rsidDel="00657B60">
          <w:rPr>
            <w:rFonts w:ascii="Crimson Text" w:hAnsi="Crimson Text"/>
            <w:color w:val="000000" w:themeColor="text1"/>
            <w:sz w:val="26"/>
            <w:szCs w:val="26"/>
          </w:rPr>
          <w:delText>y,</w:delText>
        </w:r>
      </w:del>
      <w:ins w:id="392" w:author="PC" w:date="2025-05-28T19:59:00Z">
        <w:r w:rsidR="00657B60">
          <w:rPr>
            <w:rFonts w:ascii="Crimson Text" w:hAnsi="Crimson Text"/>
            <w:color w:val="000000" w:themeColor="text1"/>
            <w:sz w:val="26"/>
            <w:szCs w:val="26"/>
          </w:rPr>
          <w:t>!</w:t>
        </w:r>
      </w:ins>
      <w:r w:rsidR="009C2EC2" w:rsidRPr="008D03A6">
        <w:rPr>
          <w:rFonts w:ascii="Crimson Text" w:hAnsi="Crimson Text"/>
          <w:color w:val="000000" w:themeColor="text1"/>
          <w:sz w:val="26"/>
          <w:szCs w:val="26"/>
        </w:rPr>
        <w:t xml:space="preserve"> </w:t>
      </w:r>
      <w:ins w:id="393" w:author="PC" w:date="2025-05-28T19:59:00Z">
        <w:r w:rsidR="00657B60">
          <w:rPr>
            <w:rFonts w:ascii="Crimson Text" w:hAnsi="Crimson Text"/>
            <w:color w:val="000000" w:themeColor="text1"/>
            <w:sz w:val="26"/>
            <w:szCs w:val="26"/>
          </w:rPr>
          <w:t xml:space="preserve">Y </w:t>
        </w:r>
      </w:ins>
      <w:r w:rsidR="009C2EC2" w:rsidRPr="008D03A6">
        <w:rPr>
          <w:rFonts w:ascii="Crimson Text" w:hAnsi="Crimson Text"/>
          <w:color w:val="000000" w:themeColor="text1"/>
          <w:sz w:val="26"/>
          <w:szCs w:val="26"/>
        </w:rPr>
        <w:t>aún más</w:t>
      </w:r>
      <w:del w:id="394" w:author="PC" w:date="2025-05-28T19:59:00Z">
        <w:r w:rsidR="009C2EC2" w:rsidRPr="008D03A6" w:rsidDel="00657B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por el aprendizaje que </w:t>
      </w:r>
      <w:r w:rsidR="006E7667" w:rsidRPr="008D03A6">
        <w:rPr>
          <w:rFonts w:ascii="Crimson Text" w:hAnsi="Crimson Text"/>
          <w:color w:val="000000" w:themeColor="text1"/>
          <w:sz w:val="26"/>
          <w:szCs w:val="26"/>
        </w:rPr>
        <w:t>adquiriste</w:t>
      </w:r>
      <w:r w:rsidRPr="008D03A6">
        <w:rPr>
          <w:rFonts w:ascii="Crimson Text" w:hAnsi="Crimson Text"/>
          <w:color w:val="000000" w:themeColor="text1"/>
          <w:sz w:val="26"/>
          <w:szCs w:val="26"/>
        </w:rPr>
        <w:t>. Para tu corta edad</w:t>
      </w:r>
      <w:ins w:id="395" w:author="PC" w:date="2025-05-28T19:59:00Z">
        <w:r w:rsidR="00657B6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396" w:author="PC" w:date="2025-05-28T19:59:00Z">
        <w:r w:rsidRPr="008D03A6" w:rsidDel="00657B60">
          <w:rPr>
            <w:rFonts w:ascii="Crimson Text" w:hAnsi="Crimson Text"/>
            <w:color w:val="000000" w:themeColor="text1"/>
            <w:sz w:val="26"/>
            <w:szCs w:val="26"/>
          </w:rPr>
          <w:delText xml:space="preserve">eres </w:delText>
        </w:r>
      </w:del>
      <w:ins w:id="397" w:author="PC" w:date="2025-05-28T19:59:00Z">
        <w:r w:rsidR="00657B60">
          <w:rPr>
            <w:rFonts w:ascii="Crimson Text" w:hAnsi="Crimson Text"/>
            <w:color w:val="000000" w:themeColor="text1"/>
            <w:sz w:val="26"/>
            <w:szCs w:val="26"/>
          </w:rPr>
          <w:t>te has convertido en</w:t>
        </w:r>
        <w:r w:rsidR="00657B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un hombre muy sabio. Que los dioses te acompañen en tu camino –</w:t>
      </w:r>
      <w:del w:id="398" w:author="PC" w:date="2025-05-28T20:00:00Z">
        <w:r w:rsidR="006672FC" w:rsidRPr="008D03A6" w:rsidDel="00657B60">
          <w:rPr>
            <w:rFonts w:ascii="Crimson Text" w:hAnsi="Crimson Text"/>
            <w:color w:val="000000" w:themeColor="text1"/>
            <w:sz w:val="26"/>
            <w:szCs w:val="26"/>
          </w:rPr>
          <w:delText xml:space="preserve">dijo </w:delText>
        </w:r>
      </w:del>
      <w:ins w:id="399" w:author="PC" w:date="2025-05-28T20:00:00Z">
        <w:r w:rsidR="00657B60">
          <w:rPr>
            <w:rFonts w:ascii="Crimson Text" w:hAnsi="Crimson Text"/>
            <w:color w:val="000000" w:themeColor="text1"/>
            <w:sz w:val="26"/>
            <w:szCs w:val="26"/>
          </w:rPr>
          <w:t>finalizó</w:t>
        </w:r>
        <w:r w:rsidR="00657B60" w:rsidRPr="008D03A6">
          <w:rPr>
            <w:rFonts w:ascii="Crimson Text" w:hAnsi="Crimson Text"/>
            <w:color w:val="000000" w:themeColor="text1"/>
            <w:sz w:val="26"/>
            <w:szCs w:val="26"/>
          </w:rPr>
          <w:t xml:space="preserve"> </w:t>
        </w:r>
      </w:ins>
      <w:r w:rsidR="006672FC" w:rsidRPr="008D03A6">
        <w:rPr>
          <w:rFonts w:ascii="Crimson Text" w:hAnsi="Crimson Text"/>
          <w:color w:val="000000" w:themeColor="text1"/>
          <w:sz w:val="26"/>
          <w:szCs w:val="26"/>
        </w:rPr>
        <w:t>el ancia</w:t>
      </w:r>
      <w:r w:rsidR="00B57DD8" w:rsidRPr="008D03A6">
        <w:rPr>
          <w:rFonts w:ascii="Crimson Text" w:hAnsi="Crimson Text"/>
          <w:color w:val="000000" w:themeColor="text1"/>
          <w:sz w:val="26"/>
          <w:szCs w:val="26"/>
        </w:rPr>
        <w:t>no</w:t>
      </w:r>
      <w:ins w:id="400" w:author="PC" w:date="2025-05-28T20:00:00Z">
        <w:r w:rsidR="00657B60">
          <w:rPr>
            <w:rFonts w:ascii="Crimson Text" w:hAnsi="Crimson Text"/>
            <w:color w:val="000000" w:themeColor="text1"/>
            <w:sz w:val="26"/>
            <w:szCs w:val="26"/>
          </w:rPr>
          <w:t>, con una bendición</w:t>
        </w:r>
      </w:ins>
      <w:r w:rsidR="00B57DD8" w:rsidRPr="008D03A6">
        <w:rPr>
          <w:rFonts w:ascii="Crimson Text" w:hAnsi="Crimson Text"/>
          <w:color w:val="000000" w:themeColor="text1"/>
          <w:sz w:val="26"/>
          <w:szCs w:val="26"/>
        </w:rPr>
        <w:t xml:space="preserve">, y </w:t>
      </w:r>
      <w:r w:rsidR="009C2EC2" w:rsidRPr="008D03A6">
        <w:rPr>
          <w:rFonts w:ascii="Crimson Text" w:hAnsi="Crimson Text"/>
          <w:color w:val="000000" w:themeColor="text1"/>
          <w:sz w:val="26"/>
          <w:szCs w:val="26"/>
        </w:rPr>
        <w:t>el</w:t>
      </w:r>
      <w:r w:rsidR="00B57DD8" w:rsidRPr="008D03A6">
        <w:rPr>
          <w:rFonts w:ascii="Crimson Text" w:hAnsi="Crimson Text"/>
          <w:color w:val="000000" w:themeColor="text1"/>
          <w:sz w:val="26"/>
          <w:szCs w:val="26"/>
        </w:rPr>
        <w:t xml:space="preserve"> silencio</w:t>
      </w:r>
      <w:r w:rsidR="009C2EC2" w:rsidRPr="008D03A6">
        <w:rPr>
          <w:rFonts w:ascii="Crimson Text" w:hAnsi="Crimson Text"/>
          <w:color w:val="000000" w:themeColor="text1"/>
          <w:sz w:val="26"/>
          <w:szCs w:val="26"/>
        </w:rPr>
        <w:t xml:space="preserve"> se instaló</w:t>
      </w:r>
      <w:ins w:id="401" w:author="PC" w:date="2025-05-28T20:00:00Z">
        <w:r w:rsidR="00657B60">
          <w:rPr>
            <w:rFonts w:ascii="Crimson Text" w:hAnsi="Crimson Text"/>
            <w:color w:val="000000" w:themeColor="text1"/>
            <w:sz w:val="26"/>
            <w:szCs w:val="26"/>
          </w:rPr>
          <w:t xml:space="preserve"> en la gran sala</w:t>
        </w:r>
      </w:ins>
      <w:r w:rsidR="00B57DD8" w:rsidRPr="008D03A6">
        <w:rPr>
          <w:rFonts w:ascii="Crimson Text" w:hAnsi="Crimson Text"/>
          <w:color w:val="000000" w:themeColor="text1"/>
          <w:sz w:val="26"/>
          <w:szCs w:val="26"/>
        </w:rPr>
        <w:t xml:space="preserve"> por algunos segundos.</w:t>
      </w:r>
    </w:p>
    <w:p w:rsidR="00B57DD8" w:rsidRPr="008D03A6" w:rsidRDefault="00B57DD8"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del w:id="402" w:author="PC" w:date="2025-05-28T20:06:00Z">
        <w:r w:rsidRPr="008D03A6" w:rsidDel="007A209C">
          <w:rPr>
            <w:rFonts w:ascii="Crimson Text" w:hAnsi="Crimson Text"/>
            <w:color w:val="000000" w:themeColor="text1"/>
            <w:sz w:val="26"/>
            <w:szCs w:val="26"/>
          </w:rPr>
          <w:delText xml:space="preserve">espacio </w:delText>
        </w:r>
      </w:del>
      <w:ins w:id="403" w:author="PC" w:date="2025-05-28T20:06:00Z">
        <w:r w:rsidR="007A209C">
          <w:rPr>
            <w:rFonts w:ascii="Crimson Text" w:hAnsi="Crimson Text"/>
            <w:color w:val="000000" w:themeColor="text1"/>
            <w:sz w:val="26"/>
            <w:szCs w:val="26"/>
          </w:rPr>
          <w:t>ambiente</w:t>
        </w:r>
        <w:r w:rsidR="007A209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estaba sumergido en </w:t>
      </w:r>
      <w:del w:id="404" w:author="PC" w:date="2025-05-28T20:06:00Z">
        <w:r w:rsidRPr="008D03A6" w:rsidDel="007A209C">
          <w:rPr>
            <w:rFonts w:ascii="Crimson Text" w:hAnsi="Crimson Text"/>
            <w:color w:val="000000" w:themeColor="text1"/>
            <w:sz w:val="26"/>
            <w:szCs w:val="26"/>
          </w:rPr>
          <w:delText>un ambiente emotivo</w:delText>
        </w:r>
      </w:del>
      <w:ins w:id="405" w:author="PC" w:date="2025-05-28T20:06:00Z">
        <w:r w:rsidR="007A209C">
          <w:rPr>
            <w:rFonts w:ascii="Crimson Text" w:hAnsi="Crimson Text"/>
            <w:color w:val="000000" w:themeColor="text1"/>
            <w:sz w:val="26"/>
            <w:szCs w:val="26"/>
          </w:rPr>
          <w:t>la emotividad</w:t>
        </w:r>
      </w:ins>
      <w:del w:id="406" w:author="PC" w:date="2025-05-28T20:06:00Z">
        <w:r w:rsidRPr="008D03A6" w:rsidDel="007A209C">
          <w:rPr>
            <w:rFonts w:ascii="Crimson Text" w:hAnsi="Crimson Text"/>
            <w:color w:val="000000" w:themeColor="text1"/>
            <w:sz w:val="26"/>
            <w:szCs w:val="26"/>
          </w:rPr>
          <w:delText>.</w:delText>
        </w:r>
      </w:del>
      <w:ins w:id="407" w:author="PC" w:date="2025-05-28T20:06:00Z">
        <w:r w:rsidR="007A209C">
          <w:rPr>
            <w:rFonts w:ascii="Crimson Text" w:hAnsi="Crimson Text"/>
            <w:color w:val="000000" w:themeColor="text1"/>
            <w:sz w:val="26"/>
            <w:szCs w:val="26"/>
          </w:rPr>
          <w:t xml:space="preserve">, algo que </w:t>
        </w:r>
        <w:proofErr w:type="spellStart"/>
        <w:r w:rsidR="007A209C">
          <w:rPr>
            <w:rFonts w:ascii="Crimson Text" w:hAnsi="Crimson Text"/>
            <w:color w:val="000000" w:themeColor="text1"/>
            <w:sz w:val="26"/>
            <w:szCs w:val="26"/>
          </w:rPr>
          <w:t>que</w:t>
        </w:r>
        <w:proofErr w:type="spellEnd"/>
        <w:r w:rsidR="007A209C">
          <w:rPr>
            <w:rFonts w:ascii="Crimson Text" w:hAnsi="Crimson Text"/>
            <w:color w:val="000000" w:themeColor="text1"/>
            <w:sz w:val="26"/>
            <w:szCs w:val="26"/>
          </w:rPr>
          <w:t xml:space="preserve"> hizo que el</w:t>
        </w:r>
      </w:ins>
      <w:del w:id="408" w:author="PC" w:date="2025-05-28T20:06:00Z">
        <w:r w:rsidRPr="008D03A6" w:rsidDel="007A209C">
          <w:rPr>
            <w:rFonts w:ascii="Crimson Text" w:hAnsi="Crimson Text"/>
            <w:color w:val="000000" w:themeColor="text1"/>
            <w:sz w:val="26"/>
            <w:szCs w:val="26"/>
          </w:rPr>
          <w:delText xml:space="preserve"> El</w:delText>
        </w:r>
      </w:del>
      <w:r w:rsidRPr="008D03A6">
        <w:rPr>
          <w:rFonts w:ascii="Crimson Text" w:hAnsi="Crimson Text"/>
          <w:color w:val="000000" w:themeColor="text1"/>
          <w:sz w:val="26"/>
          <w:szCs w:val="26"/>
        </w:rPr>
        <w:t xml:space="preserve"> rey se </w:t>
      </w:r>
      <w:del w:id="409" w:author="PC" w:date="2025-05-28T20:07:00Z">
        <w:r w:rsidRPr="008D03A6" w:rsidDel="007A209C">
          <w:rPr>
            <w:rFonts w:ascii="Crimson Text" w:hAnsi="Crimson Text"/>
            <w:color w:val="000000" w:themeColor="text1"/>
            <w:sz w:val="26"/>
            <w:szCs w:val="26"/>
          </w:rPr>
          <w:delText xml:space="preserve">sintió </w:delText>
        </w:r>
        <w:r w:rsidR="00037BF9" w:rsidRPr="008D03A6" w:rsidDel="007A209C">
          <w:rPr>
            <w:rFonts w:ascii="Crimson Text" w:hAnsi="Crimson Text"/>
            <w:color w:val="000000" w:themeColor="text1"/>
            <w:sz w:val="26"/>
            <w:szCs w:val="26"/>
          </w:rPr>
          <w:delText>algo</w:delText>
        </w:r>
      </w:del>
      <w:ins w:id="410" w:author="PC" w:date="2025-05-28T20:07:00Z">
        <w:r w:rsidR="007A209C">
          <w:rPr>
            <w:rFonts w:ascii="Crimson Text" w:hAnsi="Crimson Text"/>
            <w:color w:val="000000" w:themeColor="text1"/>
            <w:sz w:val="26"/>
            <w:szCs w:val="26"/>
          </w:rPr>
          <w:t>sintiera</w:t>
        </w:r>
      </w:ins>
      <w:r w:rsidRPr="008D03A6">
        <w:rPr>
          <w:rFonts w:ascii="Crimson Text" w:hAnsi="Crimson Text"/>
          <w:color w:val="000000" w:themeColor="text1"/>
          <w:sz w:val="26"/>
          <w:szCs w:val="26"/>
        </w:rPr>
        <w:t xml:space="preserve"> </w:t>
      </w:r>
      <w:r w:rsidR="00C73E91" w:rsidRPr="008D03A6">
        <w:rPr>
          <w:rFonts w:ascii="Crimson Text" w:hAnsi="Crimson Text"/>
          <w:color w:val="000000" w:themeColor="text1"/>
          <w:sz w:val="26"/>
          <w:szCs w:val="26"/>
        </w:rPr>
        <w:t>molesto</w:t>
      </w:r>
      <w:del w:id="411" w:author="PC" w:date="2025-05-28T20:07:00Z">
        <w:r w:rsidRPr="008D03A6" w:rsidDel="007A209C">
          <w:rPr>
            <w:rFonts w:ascii="Crimson Text" w:hAnsi="Crimson Text"/>
            <w:color w:val="000000" w:themeColor="text1"/>
            <w:sz w:val="26"/>
            <w:szCs w:val="26"/>
          </w:rPr>
          <w:delText xml:space="preserve">, </w:delText>
        </w:r>
        <w:r w:rsidR="00DF0DCA" w:rsidRPr="008D03A6" w:rsidDel="007A209C">
          <w:rPr>
            <w:rFonts w:ascii="Crimson Text" w:hAnsi="Crimson Text"/>
            <w:color w:val="000000" w:themeColor="text1"/>
            <w:sz w:val="26"/>
            <w:szCs w:val="26"/>
          </w:rPr>
          <w:delText>o</w:delText>
        </w:r>
      </w:del>
      <w:ins w:id="412" w:author="PC" w:date="2025-05-28T20:07:00Z">
        <w:r w:rsidR="007A209C">
          <w:rPr>
            <w:rFonts w:ascii="Crimson Text" w:hAnsi="Crimson Text"/>
            <w:color w:val="000000" w:themeColor="text1"/>
            <w:sz w:val="26"/>
            <w:szCs w:val="26"/>
          </w:rPr>
          <w:t>. O</w:t>
        </w:r>
      </w:ins>
      <w:r w:rsidR="00DF0DCA" w:rsidRPr="008D03A6">
        <w:rPr>
          <w:rFonts w:ascii="Crimson Text" w:hAnsi="Crimson Text"/>
          <w:color w:val="000000" w:themeColor="text1"/>
          <w:sz w:val="26"/>
          <w:szCs w:val="26"/>
        </w:rPr>
        <w:t>diaba</w:t>
      </w:r>
      <w:ins w:id="413" w:author="PC" w:date="2025-05-28T20:07:00Z">
        <w:r w:rsidR="007A209C">
          <w:rPr>
            <w:rFonts w:ascii="Crimson Text" w:hAnsi="Crimson Text"/>
            <w:color w:val="000000" w:themeColor="text1"/>
            <w:sz w:val="26"/>
            <w:szCs w:val="26"/>
          </w:rPr>
          <w:t xml:space="preserve"> profundamente</w:t>
        </w:r>
      </w:ins>
      <w:r w:rsidR="00DF0DCA" w:rsidRPr="008D03A6">
        <w:rPr>
          <w:rFonts w:ascii="Crimson Text" w:hAnsi="Crimson Text"/>
          <w:color w:val="000000" w:themeColor="text1"/>
          <w:sz w:val="26"/>
          <w:szCs w:val="26"/>
        </w:rPr>
        <w:t xml:space="preserve"> el sentimentalismo, </w:t>
      </w:r>
      <w:ins w:id="414" w:author="PC" w:date="2025-05-28T20:07:00Z">
        <w:r w:rsidR="007A209C">
          <w:rPr>
            <w:rFonts w:ascii="Crimson Text" w:hAnsi="Crimson Text"/>
            <w:color w:val="000000" w:themeColor="text1"/>
            <w:sz w:val="26"/>
            <w:szCs w:val="26"/>
          </w:rPr>
          <w:t>por lo que</w:t>
        </w:r>
      </w:ins>
      <w:del w:id="415" w:author="PC" w:date="2025-05-28T20:07:00Z">
        <w:r w:rsidRPr="008D03A6" w:rsidDel="007A209C">
          <w:rPr>
            <w:rFonts w:ascii="Crimson Text" w:hAnsi="Crimson Text"/>
            <w:color w:val="000000" w:themeColor="text1"/>
            <w:sz w:val="26"/>
            <w:szCs w:val="26"/>
          </w:rPr>
          <w:delText>y</w:delText>
        </w:r>
      </w:del>
      <w:r w:rsidRPr="008D03A6">
        <w:rPr>
          <w:rFonts w:ascii="Crimson Text" w:hAnsi="Crimson Text"/>
          <w:color w:val="000000" w:themeColor="text1"/>
          <w:sz w:val="26"/>
          <w:szCs w:val="26"/>
        </w:rPr>
        <w:t xml:space="preserve"> </w:t>
      </w:r>
      <w:r w:rsidR="00037BF9" w:rsidRPr="008D03A6">
        <w:rPr>
          <w:rFonts w:ascii="Crimson Text" w:hAnsi="Crimson Text"/>
          <w:color w:val="000000" w:themeColor="text1"/>
          <w:sz w:val="26"/>
          <w:szCs w:val="26"/>
        </w:rPr>
        <w:t>prefirió</w:t>
      </w:r>
      <w:r w:rsidRPr="008D03A6">
        <w:rPr>
          <w:rFonts w:ascii="Crimson Text" w:hAnsi="Crimson Text"/>
          <w:color w:val="000000" w:themeColor="text1"/>
          <w:sz w:val="26"/>
          <w:szCs w:val="26"/>
        </w:rPr>
        <w:t xml:space="preserve"> cambiar </w:t>
      </w:r>
      <w:r w:rsidR="00332D56"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clima.</w:t>
      </w:r>
    </w:p>
    <w:p w:rsidR="00B57DD8" w:rsidRPr="008D03A6" w:rsidRDefault="00C73E91" w:rsidP="00CD13C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Muy bien! </w:t>
      </w:r>
      <w:r w:rsidR="00037BF9" w:rsidRPr="008D03A6">
        <w:rPr>
          <w:rFonts w:ascii="Crimson Text" w:hAnsi="Crimson Text"/>
          <w:color w:val="000000" w:themeColor="text1"/>
          <w:sz w:val="26"/>
          <w:szCs w:val="26"/>
        </w:rPr>
        <w:t xml:space="preserve">Me gustaría hacerle un regalo a nuestro futuro guerrero </w:t>
      </w:r>
      <w:r w:rsidR="00B57DD8" w:rsidRPr="008D03A6">
        <w:rPr>
          <w:rFonts w:ascii="Crimson Text" w:hAnsi="Crimson Text"/>
          <w:color w:val="000000" w:themeColor="text1"/>
          <w:sz w:val="26"/>
          <w:szCs w:val="26"/>
        </w:rPr>
        <w:t>–</w:t>
      </w:r>
      <w:del w:id="416" w:author="PC" w:date="2025-05-28T20:10:00Z">
        <w:r w:rsidR="00B57DD8" w:rsidRPr="008D03A6" w:rsidDel="001E38FB">
          <w:rPr>
            <w:rFonts w:ascii="Crimson Text" w:hAnsi="Crimson Text"/>
            <w:color w:val="000000" w:themeColor="text1"/>
            <w:sz w:val="26"/>
            <w:szCs w:val="26"/>
          </w:rPr>
          <w:delText>dijo</w:delText>
        </w:r>
      </w:del>
      <w:ins w:id="417" w:author="PC" w:date="2025-05-28T20:10:00Z">
        <w:r w:rsidR="001E38FB">
          <w:rPr>
            <w:rFonts w:ascii="Crimson Text" w:hAnsi="Crimson Text"/>
            <w:color w:val="000000" w:themeColor="text1"/>
            <w:sz w:val="26"/>
            <w:szCs w:val="26"/>
          </w:rPr>
          <w:t>anunció con voz estertórea</w:t>
        </w:r>
      </w:ins>
      <w:del w:id="418" w:author="PC" w:date="2025-05-28T20:10:00Z">
        <w:r w:rsidR="00B57DD8" w:rsidRPr="008D03A6" w:rsidDel="001E38FB">
          <w:rPr>
            <w:rFonts w:ascii="Crimson Text" w:hAnsi="Crimson Text"/>
            <w:color w:val="000000" w:themeColor="text1"/>
            <w:sz w:val="26"/>
            <w:szCs w:val="26"/>
          </w:rPr>
          <w:delText xml:space="preserve">, </w:delText>
        </w:r>
        <w:r w:rsidR="00037BF9" w:rsidRPr="008D03A6" w:rsidDel="001E38FB">
          <w:rPr>
            <w:rFonts w:ascii="Crimson Text" w:hAnsi="Crimson Text"/>
            <w:color w:val="000000" w:themeColor="text1"/>
            <w:sz w:val="26"/>
            <w:szCs w:val="26"/>
          </w:rPr>
          <w:delText>o</w:delText>
        </w:r>
      </w:del>
      <w:ins w:id="419" w:author="PC" w:date="2025-05-28T20:10:00Z">
        <w:r w:rsidR="001E38FB">
          <w:rPr>
            <w:rFonts w:ascii="Crimson Text" w:hAnsi="Crimson Text"/>
            <w:color w:val="000000" w:themeColor="text1"/>
            <w:sz w:val="26"/>
            <w:szCs w:val="26"/>
          </w:rPr>
          <w:t>. O</w:t>
        </w:r>
      </w:ins>
      <w:r w:rsidR="00037BF9" w:rsidRPr="008D03A6">
        <w:rPr>
          <w:rFonts w:ascii="Crimson Text" w:hAnsi="Crimson Text"/>
          <w:color w:val="000000" w:themeColor="text1"/>
          <w:sz w:val="26"/>
          <w:szCs w:val="26"/>
        </w:rPr>
        <w:t>bservó a todos</w:t>
      </w:r>
      <w:ins w:id="420" w:author="PC" w:date="2025-05-28T20:10:00Z">
        <w:r w:rsidR="001E38FB">
          <w:rPr>
            <w:rFonts w:ascii="Crimson Text" w:hAnsi="Crimson Text"/>
            <w:color w:val="000000" w:themeColor="text1"/>
            <w:sz w:val="26"/>
            <w:szCs w:val="26"/>
          </w:rPr>
          <w:t>, uno por uno</w:t>
        </w:r>
      </w:ins>
      <w:r w:rsidR="00037BF9" w:rsidRPr="008D03A6">
        <w:rPr>
          <w:rFonts w:ascii="Crimson Text" w:hAnsi="Crimson Text"/>
          <w:color w:val="000000" w:themeColor="text1"/>
          <w:sz w:val="26"/>
          <w:szCs w:val="26"/>
        </w:rPr>
        <w:t xml:space="preserve">, </w:t>
      </w:r>
      <w:r w:rsidR="00B57DD8"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dejó trascurrir </w:t>
      </w:r>
      <w:r w:rsidR="002D1C30" w:rsidRPr="008D03A6">
        <w:rPr>
          <w:rFonts w:ascii="Crimson Text" w:hAnsi="Crimson Text"/>
          <w:color w:val="000000" w:themeColor="text1"/>
          <w:sz w:val="26"/>
          <w:szCs w:val="26"/>
        </w:rPr>
        <w:t>un</w:t>
      </w:r>
      <w:ins w:id="421" w:author="PC" w:date="2025-05-28T20:11:00Z">
        <w:r w:rsidR="001E38FB">
          <w:rPr>
            <w:rFonts w:ascii="Crimson Text" w:hAnsi="Crimson Text"/>
            <w:color w:val="000000" w:themeColor="text1"/>
            <w:sz w:val="26"/>
            <w:szCs w:val="26"/>
          </w:rPr>
          <w:t>os segundos</w:t>
        </w:r>
      </w:ins>
      <w:del w:id="422" w:author="PC" w:date="2025-05-28T20:11:00Z">
        <w:r w:rsidR="002D1C30" w:rsidRPr="008D03A6" w:rsidDel="001E38FB">
          <w:rPr>
            <w:rFonts w:ascii="Crimson Text" w:hAnsi="Crimson Text"/>
            <w:color w:val="000000" w:themeColor="text1"/>
            <w:sz w:val="26"/>
            <w:szCs w:val="26"/>
          </w:rPr>
          <w:delText xml:space="preserve"> momento</w:delText>
        </w:r>
        <w:r w:rsidRPr="008D03A6" w:rsidDel="001E38FB">
          <w:rPr>
            <w:rFonts w:ascii="Crimson Text" w:hAnsi="Crimson Text"/>
            <w:color w:val="000000" w:themeColor="text1"/>
            <w:sz w:val="26"/>
            <w:szCs w:val="26"/>
          </w:rPr>
          <w:delText xml:space="preserve"> de</w:delText>
        </w:r>
        <w:r w:rsidR="00B57DD8" w:rsidRPr="008D03A6" w:rsidDel="001E38FB">
          <w:rPr>
            <w:rFonts w:ascii="Crimson Text" w:hAnsi="Crimson Text"/>
            <w:color w:val="000000" w:themeColor="text1"/>
            <w:sz w:val="26"/>
            <w:szCs w:val="26"/>
          </w:rPr>
          <w:delText xml:space="preserve"> suspenso</w:delText>
        </w:r>
      </w:del>
      <w:r w:rsidR="003F19A7" w:rsidRPr="008D03A6">
        <w:rPr>
          <w:rFonts w:ascii="Crimson Text" w:hAnsi="Crimson Text"/>
          <w:color w:val="000000" w:themeColor="text1"/>
          <w:sz w:val="26"/>
          <w:szCs w:val="26"/>
        </w:rPr>
        <w:t>–</w:t>
      </w:r>
      <w:r w:rsidR="00B57DD8" w:rsidRPr="008D03A6">
        <w:rPr>
          <w:rFonts w:ascii="Crimson Text" w:hAnsi="Crimson Text"/>
          <w:color w:val="000000" w:themeColor="text1"/>
          <w:sz w:val="26"/>
          <w:szCs w:val="26"/>
        </w:rPr>
        <w:t>.</w:t>
      </w:r>
      <w:r w:rsidR="003F19A7" w:rsidRPr="008D03A6">
        <w:rPr>
          <w:rFonts w:ascii="Crimson Text" w:hAnsi="Crimson Text"/>
          <w:color w:val="000000" w:themeColor="text1"/>
          <w:sz w:val="26"/>
          <w:szCs w:val="26"/>
        </w:rPr>
        <w:t xml:space="preserve"> En primer lugar, te daremos una condecoración por tu valentía –</w:t>
      </w:r>
      <w:del w:id="423" w:author="PC" w:date="2025-05-28T20:11:00Z">
        <w:r w:rsidR="003F19A7" w:rsidRPr="008D03A6" w:rsidDel="001E38FB">
          <w:rPr>
            <w:rFonts w:ascii="Crimson Text" w:hAnsi="Crimson Text"/>
            <w:color w:val="000000" w:themeColor="text1"/>
            <w:sz w:val="26"/>
            <w:szCs w:val="26"/>
          </w:rPr>
          <w:delText>anunció</w:delText>
        </w:r>
      </w:del>
      <w:ins w:id="424" w:author="PC" w:date="2025-05-28T20:11:00Z">
        <w:r w:rsidR="001E38FB">
          <w:rPr>
            <w:rFonts w:ascii="Crimson Text" w:hAnsi="Crimson Text"/>
            <w:color w:val="000000" w:themeColor="text1"/>
            <w:sz w:val="26"/>
            <w:szCs w:val="26"/>
          </w:rPr>
          <w:t>dijo con grandilocuencia</w:t>
        </w:r>
      </w:ins>
      <w:r w:rsidR="003F19A7" w:rsidRPr="008D03A6">
        <w:rPr>
          <w:rFonts w:ascii="Crimson Text" w:hAnsi="Crimson Text"/>
          <w:color w:val="000000" w:themeColor="text1"/>
          <w:sz w:val="26"/>
          <w:szCs w:val="26"/>
        </w:rPr>
        <w:t>,</w:t>
      </w:r>
      <w:r w:rsidR="00037BF9" w:rsidRPr="008D03A6">
        <w:rPr>
          <w:rFonts w:ascii="Crimson Text" w:hAnsi="Crimson Text"/>
          <w:color w:val="000000" w:themeColor="text1"/>
          <w:sz w:val="26"/>
          <w:szCs w:val="26"/>
        </w:rPr>
        <w:t xml:space="preserve"> dirigiéndose al joven,</w:t>
      </w:r>
      <w:r w:rsidR="003F19A7" w:rsidRPr="008D03A6">
        <w:rPr>
          <w:rFonts w:ascii="Crimson Text" w:hAnsi="Crimson Text"/>
          <w:color w:val="000000" w:themeColor="text1"/>
          <w:sz w:val="26"/>
          <w:szCs w:val="26"/>
        </w:rPr>
        <w:t xml:space="preserve"> y le hizo un </w:t>
      </w:r>
      <w:r w:rsidRPr="008D03A6">
        <w:rPr>
          <w:rFonts w:ascii="Crimson Text" w:hAnsi="Crimson Text"/>
          <w:color w:val="000000" w:themeColor="text1"/>
          <w:sz w:val="26"/>
          <w:szCs w:val="26"/>
        </w:rPr>
        <w:t xml:space="preserve">gesto a </w:t>
      </w: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xml:space="preserve"> para que procediera</w:t>
      </w:r>
      <w:r w:rsidR="00816532" w:rsidRPr="008D03A6">
        <w:rPr>
          <w:rFonts w:ascii="Crimson Text" w:hAnsi="Crimson Text"/>
          <w:color w:val="000000" w:themeColor="text1"/>
          <w:sz w:val="26"/>
          <w:szCs w:val="26"/>
        </w:rPr>
        <w:t xml:space="preserve"> con el protocolo</w:t>
      </w:r>
      <w:r w:rsidR="003F19A7" w:rsidRPr="008D03A6">
        <w:rPr>
          <w:rFonts w:ascii="Crimson Text" w:hAnsi="Crimson Text"/>
          <w:color w:val="000000" w:themeColor="text1"/>
          <w:sz w:val="26"/>
          <w:szCs w:val="26"/>
        </w:rPr>
        <w:t xml:space="preserve">. </w:t>
      </w:r>
      <w:r w:rsidR="00816532" w:rsidRPr="008D03A6">
        <w:rPr>
          <w:rFonts w:ascii="Crimson Text" w:hAnsi="Crimson Text"/>
          <w:color w:val="000000" w:themeColor="text1"/>
          <w:sz w:val="26"/>
          <w:szCs w:val="26"/>
        </w:rPr>
        <w:t xml:space="preserve">El súbdito sacó una pequeña medalla de </w:t>
      </w:r>
      <w:r w:rsidR="00037BF9" w:rsidRPr="008D03A6">
        <w:rPr>
          <w:rFonts w:ascii="Crimson Text" w:hAnsi="Crimson Text"/>
          <w:color w:val="000000" w:themeColor="text1"/>
          <w:sz w:val="26"/>
          <w:szCs w:val="26"/>
        </w:rPr>
        <w:t>metal</w:t>
      </w:r>
      <w:r w:rsidR="00816532" w:rsidRPr="008D03A6">
        <w:rPr>
          <w:rFonts w:ascii="Crimson Text" w:hAnsi="Crimson Text"/>
          <w:color w:val="000000" w:themeColor="text1"/>
          <w:sz w:val="26"/>
          <w:szCs w:val="26"/>
        </w:rPr>
        <w:t xml:space="preserve"> de</w:t>
      </w:r>
      <w:r w:rsidR="00037BF9" w:rsidRPr="008D03A6">
        <w:rPr>
          <w:rFonts w:ascii="Crimson Text" w:hAnsi="Crimson Text"/>
          <w:color w:val="000000" w:themeColor="text1"/>
          <w:sz w:val="26"/>
          <w:szCs w:val="26"/>
        </w:rPr>
        <w:t>l</w:t>
      </w:r>
      <w:r w:rsidR="00816532" w:rsidRPr="008D03A6">
        <w:rPr>
          <w:rFonts w:ascii="Crimson Text" w:hAnsi="Crimson Text"/>
          <w:color w:val="000000" w:themeColor="text1"/>
          <w:sz w:val="26"/>
          <w:szCs w:val="26"/>
        </w:rPr>
        <w:t xml:space="preserve"> bolsillo</w:t>
      </w:r>
      <w:del w:id="425" w:author="PC" w:date="2025-05-28T20:12:00Z">
        <w:r w:rsidR="00816532" w:rsidRPr="008D03A6" w:rsidDel="001E38FB">
          <w:rPr>
            <w:rFonts w:ascii="Crimson Text" w:hAnsi="Crimson Text"/>
            <w:color w:val="000000" w:themeColor="text1"/>
            <w:sz w:val="26"/>
            <w:szCs w:val="26"/>
          </w:rPr>
          <w:delText>,</w:delText>
        </w:r>
      </w:del>
      <w:r w:rsidR="00816532" w:rsidRPr="008D03A6">
        <w:rPr>
          <w:rFonts w:ascii="Crimson Text" w:hAnsi="Crimson Text"/>
          <w:color w:val="000000" w:themeColor="text1"/>
          <w:sz w:val="26"/>
          <w:szCs w:val="26"/>
        </w:rPr>
        <w:t xml:space="preserve"> y la colocó </w:t>
      </w:r>
      <w:del w:id="426" w:author="PC" w:date="2025-05-28T20:12:00Z">
        <w:r w:rsidR="00037BF9" w:rsidRPr="008D03A6" w:rsidDel="001E38FB">
          <w:rPr>
            <w:rFonts w:ascii="Crimson Text" w:hAnsi="Crimson Text"/>
            <w:color w:val="000000" w:themeColor="text1"/>
            <w:sz w:val="26"/>
            <w:szCs w:val="26"/>
          </w:rPr>
          <w:delText xml:space="preserve">sobre </w:delText>
        </w:r>
      </w:del>
      <w:ins w:id="427" w:author="PC" w:date="2025-05-28T20:12:00Z">
        <w:r w:rsidR="001E38FB">
          <w:rPr>
            <w:rFonts w:ascii="Crimson Text" w:hAnsi="Crimson Text"/>
            <w:color w:val="000000" w:themeColor="text1"/>
            <w:sz w:val="26"/>
            <w:szCs w:val="26"/>
          </w:rPr>
          <w:t>alrededor</w:t>
        </w:r>
        <w:r w:rsidR="001E38FB" w:rsidRPr="008D03A6">
          <w:rPr>
            <w:rFonts w:ascii="Crimson Text" w:hAnsi="Crimson Text"/>
            <w:color w:val="000000" w:themeColor="text1"/>
            <w:sz w:val="26"/>
            <w:szCs w:val="26"/>
          </w:rPr>
          <w:t xml:space="preserve"> </w:t>
        </w:r>
        <w:r w:rsidR="001E38FB">
          <w:rPr>
            <w:rFonts w:ascii="Crimson Text" w:hAnsi="Crimson Text"/>
            <w:color w:val="000000" w:themeColor="text1"/>
            <w:sz w:val="26"/>
            <w:szCs w:val="26"/>
          </w:rPr>
          <w:t>d</w:t>
        </w:r>
      </w:ins>
      <w:r w:rsidR="00816532" w:rsidRPr="008D03A6">
        <w:rPr>
          <w:rFonts w:ascii="Crimson Text" w:hAnsi="Crimson Text"/>
          <w:color w:val="000000" w:themeColor="text1"/>
          <w:sz w:val="26"/>
          <w:szCs w:val="26"/>
        </w:rPr>
        <w:t>el cuello de Eros</w:t>
      </w:r>
      <w:ins w:id="428" w:author="PC" w:date="2025-05-28T20:12:00Z">
        <w:r w:rsidR="001E38FB">
          <w:rPr>
            <w:rFonts w:ascii="Crimson Text" w:hAnsi="Crimson Text"/>
            <w:color w:val="000000" w:themeColor="text1"/>
            <w:sz w:val="26"/>
            <w:szCs w:val="26"/>
          </w:rPr>
          <w:t xml:space="preserve"> sin mucha ceremonia</w:t>
        </w:r>
      </w:ins>
      <w:r w:rsidR="00816532" w:rsidRPr="008D03A6">
        <w:rPr>
          <w:rFonts w:ascii="Crimson Text" w:hAnsi="Crimson Text"/>
          <w:color w:val="000000" w:themeColor="text1"/>
          <w:sz w:val="26"/>
          <w:szCs w:val="26"/>
        </w:rPr>
        <w:t xml:space="preserve">. </w:t>
      </w:r>
      <w:r w:rsidR="003F19A7" w:rsidRPr="008D03A6">
        <w:rPr>
          <w:rFonts w:ascii="Crimson Text" w:hAnsi="Crimson Text"/>
          <w:color w:val="000000" w:themeColor="text1"/>
          <w:sz w:val="26"/>
          <w:szCs w:val="26"/>
        </w:rPr>
        <w:t xml:space="preserve">La condecoración no tenía valor económico, pero </w:t>
      </w:r>
      <w:ins w:id="429" w:author="PC" w:date="2025-05-28T20:12:00Z">
        <w:r w:rsidR="001E38FB">
          <w:rPr>
            <w:rFonts w:ascii="Crimson Text" w:hAnsi="Crimson Text"/>
            <w:color w:val="000000" w:themeColor="text1"/>
            <w:sz w:val="26"/>
            <w:szCs w:val="26"/>
          </w:rPr>
          <w:t xml:space="preserve">representaba </w:t>
        </w:r>
      </w:ins>
      <w:r w:rsidR="00037BF9" w:rsidRPr="008D03A6">
        <w:rPr>
          <w:rFonts w:ascii="Crimson Text" w:hAnsi="Crimson Text"/>
          <w:color w:val="000000" w:themeColor="text1"/>
          <w:sz w:val="26"/>
          <w:szCs w:val="26"/>
        </w:rPr>
        <w:t>un gran simbolismo</w:t>
      </w:r>
      <w:r w:rsidR="003F19A7" w:rsidRPr="008D03A6">
        <w:rPr>
          <w:rFonts w:ascii="Crimson Text" w:hAnsi="Crimson Text"/>
          <w:color w:val="000000" w:themeColor="text1"/>
          <w:sz w:val="26"/>
          <w:szCs w:val="26"/>
        </w:rPr>
        <w:t xml:space="preserve"> para Eros</w:t>
      </w:r>
      <w:ins w:id="430" w:author="PC" w:date="2025-05-28T20:12:00Z">
        <w:r w:rsidR="001E38FB">
          <w:rPr>
            <w:rFonts w:ascii="Crimson Text" w:hAnsi="Crimson Text"/>
            <w:color w:val="000000" w:themeColor="text1"/>
            <w:sz w:val="26"/>
            <w:szCs w:val="26"/>
          </w:rPr>
          <w:t xml:space="preserve"> ya que</w:t>
        </w:r>
      </w:ins>
      <w:del w:id="431" w:author="PC" w:date="2025-05-28T20:12:00Z">
        <w:r w:rsidR="003F19A7" w:rsidRPr="008D03A6" w:rsidDel="001E38FB">
          <w:rPr>
            <w:rFonts w:ascii="Crimson Text" w:hAnsi="Crimson Text"/>
            <w:color w:val="000000" w:themeColor="text1"/>
            <w:sz w:val="26"/>
            <w:szCs w:val="26"/>
          </w:rPr>
          <w:delText>,</w:delText>
        </w:r>
      </w:del>
      <w:r w:rsidR="003F19A7" w:rsidRPr="008D03A6">
        <w:rPr>
          <w:rFonts w:ascii="Crimson Text" w:hAnsi="Crimson Text"/>
          <w:color w:val="000000" w:themeColor="text1"/>
          <w:sz w:val="26"/>
          <w:szCs w:val="26"/>
        </w:rPr>
        <w:t xml:space="preserve"> se trataba de su primer reconocimiento al servicio de la guardia real. La medalla tenía grabado su nombre y </w:t>
      </w:r>
      <w:r w:rsidR="00816532" w:rsidRPr="008D03A6">
        <w:rPr>
          <w:rFonts w:ascii="Crimson Text" w:hAnsi="Crimson Text"/>
          <w:color w:val="000000" w:themeColor="text1"/>
          <w:sz w:val="26"/>
          <w:szCs w:val="26"/>
        </w:rPr>
        <w:t>la leyenda</w:t>
      </w:r>
      <w:r w:rsidR="003F19A7" w:rsidRPr="008D03A6">
        <w:rPr>
          <w:rFonts w:ascii="Crimson Text" w:hAnsi="Crimson Text"/>
          <w:color w:val="000000" w:themeColor="text1"/>
          <w:sz w:val="26"/>
          <w:szCs w:val="26"/>
        </w:rPr>
        <w:t xml:space="preserve"> </w:t>
      </w:r>
      <w:r w:rsidR="00816532" w:rsidRPr="008D03A6">
        <w:rPr>
          <w:rFonts w:ascii="Crimson Text" w:hAnsi="Crimson Text"/>
          <w:i/>
          <w:color w:val="000000" w:themeColor="text1"/>
          <w:sz w:val="26"/>
          <w:szCs w:val="26"/>
        </w:rPr>
        <w:t xml:space="preserve">Con </w:t>
      </w:r>
      <w:r w:rsidR="003F19A7" w:rsidRPr="008D03A6">
        <w:rPr>
          <w:rFonts w:ascii="Crimson Text" w:hAnsi="Crimson Text"/>
          <w:i/>
          <w:color w:val="000000" w:themeColor="text1"/>
          <w:sz w:val="26"/>
          <w:szCs w:val="26"/>
        </w:rPr>
        <w:t>honor y valentía</w:t>
      </w:r>
      <w:r w:rsidR="003F19A7" w:rsidRPr="008D03A6">
        <w:rPr>
          <w:rFonts w:ascii="Crimson Text" w:hAnsi="Crimson Text"/>
          <w:color w:val="000000" w:themeColor="text1"/>
          <w:sz w:val="26"/>
          <w:szCs w:val="26"/>
        </w:rPr>
        <w:t>.</w:t>
      </w:r>
    </w:p>
    <w:p w:rsidR="00816532" w:rsidRPr="008D03A6" w:rsidRDefault="00C73E91"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La entrega</w:t>
      </w:r>
      <w:r w:rsidR="00816532" w:rsidRPr="008D03A6">
        <w:rPr>
          <w:rFonts w:ascii="Crimson Text" w:hAnsi="Crimson Text"/>
          <w:color w:val="000000" w:themeColor="text1"/>
          <w:sz w:val="26"/>
          <w:szCs w:val="26"/>
        </w:rPr>
        <w:t xml:space="preserve"> de condecoraciones era una </w:t>
      </w:r>
      <w:r w:rsidRPr="008D03A6">
        <w:rPr>
          <w:rFonts w:ascii="Crimson Text" w:hAnsi="Crimson Text"/>
          <w:color w:val="000000" w:themeColor="text1"/>
          <w:sz w:val="26"/>
          <w:szCs w:val="26"/>
        </w:rPr>
        <w:t xml:space="preserve">vieja </w:t>
      </w:r>
      <w:r w:rsidR="00816532" w:rsidRPr="008D03A6">
        <w:rPr>
          <w:rFonts w:ascii="Crimson Text" w:hAnsi="Crimson Text"/>
          <w:color w:val="000000" w:themeColor="text1"/>
          <w:sz w:val="26"/>
          <w:szCs w:val="26"/>
        </w:rPr>
        <w:t xml:space="preserve">costumbre </w:t>
      </w:r>
      <w:r w:rsidRPr="008D03A6">
        <w:rPr>
          <w:rFonts w:ascii="Crimson Text" w:hAnsi="Crimson Text"/>
          <w:color w:val="000000" w:themeColor="text1"/>
          <w:sz w:val="26"/>
          <w:szCs w:val="26"/>
        </w:rPr>
        <w:t>d</w:t>
      </w:r>
      <w:r w:rsidR="00816532" w:rsidRPr="008D03A6">
        <w:rPr>
          <w:rFonts w:ascii="Crimson Text" w:hAnsi="Crimson Text"/>
          <w:color w:val="000000" w:themeColor="text1"/>
          <w:sz w:val="26"/>
          <w:szCs w:val="26"/>
        </w:rPr>
        <w:t xml:space="preserve">el rey, </w:t>
      </w:r>
      <w:r w:rsidR="006F0A92" w:rsidRPr="008D03A6">
        <w:rPr>
          <w:rFonts w:ascii="Crimson Text" w:hAnsi="Crimson Text"/>
          <w:color w:val="000000" w:themeColor="text1"/>
          <w:sz w:val="26"/>
          <w:szCs w:val="26"/>
        </w:rPr>
        <w:t>quien</w:t>
      </w:r>
      <w:r w:rsidR="00816532" w:rsidRPr="008D03A6">
        <w:rPr>
          <w:rFonts w:ascii="Crimson Text" w:hAnsi="Crimson Text"/>
          <w:color w:val="000000" w:themeColor="text1"/>
          <w:sz w:val="26"/>
          <w:szCs w:val="26"/>
        </w:rPr>
        <w:t xml:space="preserve"> adoraba </w:t>
      </w:r>
      <w:r w:rsidRPr="008D03A6">
        <w:rPr>
          <w:rFonts w:ascii="Crimson Text" w:hAnsi="Crimson Text"/>
          <w:color w:val="000000" w:themeColor="text1"/>
          <w:sz w:val="26"/>
          <w:szCs w:val="26"/>
        </w:rPr>
        <w:t>obsequiar</w:t>
      </w:r>
      <w:r w:rsidR="0085065F" w:rsidRPr="008D03A6">
        <w:rPr>
          <w:rFonts w:ascii="Crimson Text" w:hAnsi="Crimson Text"/>
          <w:color w:val="000000" w:themeColor="text1"/>
          <w:sz w:val="26"/>
          <w:szCs w:val="26"/>
        </w:rPr>
        <w:t>las</w:t>
      </w:r>
      <w:ins w:id="432" w:author="PC" w:date="2025-05-28T20:13:00Z">
        <w:r w:rsidR="001E38FB">
          <w:rPr>
            <w:rFonts w:ascii="Crimson Text" w:hAnsi="Crimson Text"/>
            <w:color w:val="000000" w:themeColor="text1"/>
            <w:sz w:val="26"/>
            <w:szCs w:val="26"/>
          </w:rPr>
          <w:t>:</w:t>
        </w:r>
      </w:ins>
      <w:del w:id="433" w:author="PC" w:date="2025-05-28T20:13:00Z">
        <w:r w:rsidR="00816532" w:rsidRPr="008D03A6" w:rsidDel="001E38FB">
          <w:rPr>
            <w:rFonts w:ascii="Crimson Text" w:hAnsi="Crimson Text"/>
            <w:color w:val="000000" w:themeColor="text1"/>
            <w:sz w:val="26"/>
            <w:szCs w:val="26"/>
          </w:rPr>
          <w:delText>,</w:delText>
        </w:r>
      </w:del>
      <w:r w:rsidR="00816532" w:rsidRPr="008D03A6">
        <w:rPr>
          <w:rFonts w:ascii="Crimson Text" w:hAnsi="Crimson Text"/>
          <w:color w:val="000000" w:themeColor="text1"/>
          <w:sz w:val="26"/>
          <w:szCs w:val="26"/>
        </w:rPr>
        <w:t xml:space="preserve"> </w:t>
      </w:r>
      <w:r w:rsidR="0085065F" w:rsidRPr="008D03A6">
        <w:rPr>
          <w:rFonts w:ascii="Crimson Text" w:hAnsi="Crimson Text"/>
          <w:color w:val="000000" w:themeColor="text1"/>
          <w:sz w:val="26"/>
          <w:szCs w:val="26"/>
        </w:rPr>
        <w:t>repartía más medallas</w:t>
      </w:r>
      <w:r w:rsidR="00816532" w:rsidRPr="008D03A6">
        <w:rPr>
          <w:rFonts w:ascii="Crimson Text" w:hAnsi="Crimson Text"/>
          <w:color w:val="000000" w:themeColor="text1"/>
          <w:sz w:val="26"/>
          <w:szCs w:val="26"/>
        </w:rPr>
        <w:t xml:space="preserve"> que saludos. Más allá de eso, para el joven era todo un acontecimiento.</w:t>
      </w:r>
    </w:p>
    <w:p w:rsidR="00816532" w:rsidRPr="008D03A6" w:rsidRDefault="00816532" w:rsidP="00CD13CD">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se levantó de su silla y se acercó a Eros, </w:t>
      </w:r>
      <w:del w:id="434" w:author="Paula Castrilli" w:date="2025-05-28T21:22:00Z">
        <w:r w:rsidRPr="008D03A6" w:rsidDel="00E961C0">
          <w:rPr>
            <w:rFonts w:ascii="Crimson Text" w:hAnsi="Crimson Text"/>
            <w:color w:val="000000" w:themeColor="text1"/>
            <w:sz w:val="26"/>
            <w:szCs w:val="26"/>
          </w:rPr>
          <w:delText>lo tomó por los hombros</w:delText>
        </w:r>
      </w:del>
      <w:ins w:id="435" w:author="Paula Castrilli" w:date="2025-05-28T21:22:00Z">
        <w:r w:rsidR="00E961C0">
          <w:rPr>
            <w:rFonts w:ascii="Crimson Text" w:hAnsi="Crimson Text"/>
            <w:color w:val="000000" w:themeColor="text1"/>
            <w:sz w:val="26"/>
            <w:szCs w:val="26"/>
          </w:rPr>
          <w:t>pos</w:t>
        </w:r>
      </w:ins>
      <w:ins w:id="436" w:author="Paula Castrilli" w:date="2025-05-28T21:23:00Z">
        <w:r w:rsidR="00E961C0">
          <w:rPr>
            <w:rFonts w:ascii="Crimson Text" w:hAnsi="Crimson Text"/>
            <w:color w:val="000000" w:themeColor="text1"/>
            <w:sz w:val="26"/>
            <w:szCs w:val="26"/>
          </w:rPr>
          <w:t>ó las manos en el hombro del joven</w:t>
        </w:r>
      </w:ins>
      <w:r w:rsidRPr="008D03A6">
        <w:rPr>
          <w:rFonts w:ascii="Crimson Text" w:hAnsi="Crimson Text"/>
          <w:color w:val="000000" w:themeColor="text1"/>
          <w:sz w:val="26"/>
          <w:szCs w:val="26"/>
        </w:rPr>
        <w:t xml:space="preserve"> y continu</w:t>
      </w:r>
      <w:r w:rsidR="00C73E91" w:rsidRPr="008D03A6">
        <w:rPr>
          <w:rFonts w:ascii="Crimson Text" w:hAnsi="Crimson Text"/>
          <w:color w:val="000000" w:themeColor="text1"/>
          <w:sz w:val="26"/>
          <w:szCs w:val="26"/>
        </w:rPr>
        <w:t xml:space="preserve">ó </w:t>
      </w:r>
      <w:r w:rsidR="0085065F" w:rsidRPr="008D03A6">
        <w:rPr>
          <w:rFonts w:ascii="Crimson Text" w:hAnsi="Crimson Text"/>
          <w:color w:val="000000" w:themeColor="text1"/>
          <w:sz w:val="26"/>
          <w:szCs w:val="26"/>
        </w:rPr>
        <w:t>hablando</w:t>
      </w:r>
      <w:r w:rsidRPr="008D03A6">
        <w:rPr>
          <w:rFonts w:ascii="Crimson Text" w:hAnsi="Crimson Text"/>
          <w:color w:val="000000" w:themeColor="text1"/>
          <w:sz w:val="26"/>
          <w:szCs w:val="26"/>
        </w:rPr>
        <w:t>.</w:t>
      </w:r>
    </w:p>
    <w:p w:rsidR="00870D77" w:rsidRPr="008D03A6" w:rsidRDefault="00816532"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–Además de esta medalla, te concederé un deseo. Pide lo que quieras, </w:t>
      </w:r>
      <w:r w:rsidR="00853DF5" w:rsidRPr="008D03A6">
        <w:rPr>
          <w:rFonts w:ascii="Crimson Text" w:hAnsi="Crimson Text"/>
          <w:color w:val="000000" w:themeColor="text1"/>
          <w:sz w:val="26"/>
          <w:szCs w:val="26"/>
        </w:rPr>
        <w:t>pero ten en cuenta que soy un rey,</w:t>
      </w:r>
      <w:r w:rsidR="00870D77" w:rsidRPr="008D03A6">
        <w:rPr>
          <w:rFonts w:ascii="Crimson Text" w:hAnsi="Crimson Text"/>
          <w:color w:val="000000" w:themeColor="text1"/>
          <w:sz w:val="26"/>
          <w:szCs w:val="26"/>
        </w:rPr>
        <w:t xml:space="preserve"> no un mago –acotó</w:t>
      </w:r>
      <w:ins w:id="437" w:author="Paula Castrilli" w:date="2025-05-28T21:23:00Z">
        <w:r w:rsidR="00E961C0">
          <w:rPr>
            <w:rFonts w:ascii="Crimson Text" w:hAnsi="Crimson Text"/>
            <w:color w:val="000000" w:themeColor="text1"/>
            <w:sz w:val="26"/>
            <w:szCs w:val="26"/>
          </w:rPr>
          <w:t xml:space="preserve"> con una</w:t>
        </w:r>
      </w:ins>
      <w:del w:id="438" w:author="Paula Castrilli" w:date="2025-05-28T21:23:00Z">
        <w:r w:rsidR="00870D77" w:rsidRPr="008D03A6" w:rsidDel="00E961C0">
          <w:rPr>
            <w:rFonts w:ascii="Crimson Text" w:hAnsi="Crimson Text"/>
            <w:color w:val="000000" w:themeColor="text1"/>
            <w:sz w:val="26"/>
            <w:szCs w:val="26"/>
          </w:rPr>
          <w:delText>, riendo</w:delText>
        </w:r>
      </w:del>
      <w:ins w:id="439" w:author="Paula Castrilli" w:date="2025-05-28T21:23:00Z">
        <w:r w:rsidR="00E961C0">
          <w:rPr>
            <w:rFonts w:ascii="Crimson Text" w:hAnsi="Crimson Text"/>
            <w:color w:val="000000" w:themeColor="text1"/>
            <w:sz w:val="26"/>
            <w:szCs w:val="26"/>
          </w:rPr>
          <w:t xml:space="preserve"> risa y guiñando el ojo</w:t>
        </w:r>
      </w:ins>
      <w:r w:rsidR="00870D77" w:rsidRPr="008D03A6">
        <w:rPr>
          <w:rFonts w:ascii="Crimson Text" w:hAnsi="Crimson Text"/>
          <w:color w:val="000000" w:themeColor="text1"/>
          <w:sz w:val="26"/>
          <w:szCs w:val="26"/>
        </w:rPr>
        <w:t xml:space="preserve">, y nuevamente el resto de los </w:t>
      </w:r>
      <w:del w:id="440" w:author="Paula Castrilli" w:date="2025-05-28T21:25:00Z">
        <w:r w:rsidR="00870D77" w:rsidRPr="008D03A6" w:rsidDel="00E961C0">
          <w:rPr>
            <w:rFonts w:ascii="Crimson Text" w:hAnsi="Crimson Text"/>
            <w:color w:val="000000" w:themeColor="text1"/>
            <w:sz w:val="26"/>
            <w:szCs w:val="26"/>
          </w:rPr>
          <w:delText xml:space="preserve">presentes </w:delText>
        </w:r>
      </w:del>
      <w:ins w:id="441" w:author="Paula Castrilli" w:date="2025-05-28T21:25:00Z">
        <w:r w:rsidR="00E961C0">
          <w:rPr>
            <w:rFonts w:ascii="Crimson Text" w:hAnsi="Crimson Text"/>
            <w:color w:val="000000" w:themeColor="text1"/>
            <w:sz w:val="26"/>
            <w:szCs w:val="26"/>
          </w:rPr>
          <w:t>comensales</w:t>
        </w:r>
        <w:r w:rsidR="00E961C0" w:rsidRPr="008D03A6">
          <w:rPr>
            <w:rFonts w:ascii="Crimson Text" w:hAnsi="Crimson Text"/>
            <w:color w:val="000000" w:themeColor="text1"/>
            <w:sz w:val="26"/>
            <w:szCs w:val="26"/>
          </w:rPr>
          <w:t xml:space="preserve"> </w:t>
        </w:r>
      </w:ins>
      <w:r w:rsidR="00870D77" w:rsidRPr="008D03A6">
        <w:rPr>
          <w:rFonts w:ascii="Crimson Text" w:hAnsi="Crimson Text"/>
          <w:color w:val="000000" w:themeColor="text1"/>
          <w:sz w:val="26"/>
          <w:szCs w:val="26"/>
        </w:rPr>
        <w:t>lo acompañaron</w:t>
      </w:r>
      <w:del w:id="442" w:author="Paula Castrilli" w:date="2025-05-28T21:23:00Z">
        <w:r w:rsidR="00870D77" w:rsidRPr="008D03A6" w:rsidDel="00E961C0">
          <w:rPr>
            <w:rFonts w:ascii="Crimson Text" w:hAnsi="Crimson Text"/>
            <w:color w:val="000000" w:themeColor="text1"/>
            <w:sz w:val="26"/>
            <w:szCs w:val="26"/>
          </w:rPr>
          <w:delText xml:space="preserve"> con la humorada</w:delText>
        </w:r>
      </w:del>
      <w:r w:rsidR="00870D77" w:rsidRPr="008D03A6">
        <w:rPr>
          <w:rFonts w:ascii="Crimson Text" w:hAnsi="Crimson Text"/>
          <w:color w:val="000000" w:themeColor="text1"/>
          <w:sz w:val="26"/>
          <w:szCs w:val="26"/>
        </w:rPr>
        <w:t>.</w:t>
      </w:r>
    </w:p>
    <w:p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Luego se arrimó al oído del joven, y susurró por lo bajo.</w:t>
      </w:r>
    </w:p>
    <w:p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–Ni se te ocurra pedirme la mano de la princesa –</w:t>
      </w:r>
      <w:del w:id="443" w:author="Paula Castrilli" w:date="2025-05-28T21:24:00Z">
        <w:r w:rsidRPr="008D03A6" w:rsidDel="00E961C0">
          <w:rPr>
            <w:rFonts w:ascii="Crimson Text" w:hAnsi="Crimson Text"/>
            <w:color w:val="000000" w:themeColor="text1"/>
            <w:sz w:val="26"/>
            <w:szCs w:val="26"/>
          </w:rPr>
          <w:delText>lanzó</w:delText>
        </w:r>
      </w:del>
      <w:ins w:id="444" w:author="Paula Castrilli" w:date="2025-05-28T21:24:00Z">
        <w:r w:rsidR="00E961C0">
          <w:rPr>
            <w:rFonts w:ascii="Crimson Text" w:hAnsi="Crimson Text"/>
            <w:color w:val="000000" w:themeColor="text1"/>
            <w:sz w:val="26"/>
            <w:szCs w:val="26"/>
          </w:rPr>
          <w:t>susurró</w:t>
        </w:r>
      </w:ins>
      <w:r w:rsidRPr="008D03A6">
        <w:rPr>
          <w:rFonts w:ascii="Crimson Text" w:hAnsi="Crimson Text"/>
          <w:color w:val="000000" w:themeColor="text1"/>
          <w:sz w:val="26"/>
          <w:szCs w:val="26"/>
        </w:rPr>
        <w:t xml:space="preserve">, </w:t>
      </w:r>
      <w:r w:rsidR="002E7992"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tono de </w:t>
      </w:r>
      <w:r w:rsidR="002E7992" w:rsidRPr="008D03A6">
        <w:rPr>
          <w:rFonts w:ascii="Crimson Text" w:hAnsi="Crimson Text"/>
          <w:color w:val="000000" w:themeColor="text1"/>
          <w:sz w:val="26"/>
          <w:szCs w:val="26"/>
        </w:rPr>
        <w:t>broma</w:t>
      </w:r>
      <w:r w:rsidRPr="008D03A6">
        <w:rPr>
          <w:rFonts w:ascii="Crimson Text" w:hAnsi="Crimson Text"/>
          <w:color w:val="000000" w:themeColor="text1"/>
          <w:sz w:val="26"/>
          <w:szCs w:val="26"/>
        </w:rPr>
        <w:t xml:space="preserve"> pero</w:t>
      </w:r>
      <w:r w:rsidR="00D364D3" w:rsidRPr="008D03A6">
        <w:rPr>
          <w:rFonts w:ascii="Crimson Text" w:hAnsi="Crimson Text"/>
          <w:color w:val="000000" w:themeColor="text1"/>
          <w:sz w:val="26"/>
          <w:szCs w:val="26"/>
        </w:rPr>
        <w:t xml:space="preserve"> con</w:t>
      </w:r>
      <w:r w:rsidRPr="008D03A6">
        <w:rPr>
          <w:rFonts w:ascii="Crimson Text" w:hAnsi="Crimson Text"/>
          <w:color w:val="000000" w:themeColor="text1"/>
          <w:sz w:val="26"/>
          <w:szCs w:val="26"/>
        </w:rPr>
        <w:t xml:space="preserve"> sabor a amenaza.</w:t>
      </w:r>
    </w:p>
    <w:p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–Ya sé que pedir, lo tengo decidido </w:t>
      </w:r>
      <w:ins w:id="445" w:author="Paula Castrilli" w:date="2025-05-28T21:24:00Z">
        <w:r w:rsidR="00E961C0">
          <w:rPr>
            <w:rFonts w:ascii="Crimson Text" w:hAnsi="Crimson Text"/>
            <w:color w:val="000000" w:themeColor="text1"/>
            <w:sz w:val="26"/>
            <w:szCs w:val="26"/>
          </w:rPr>
          <w:t xml:space="preserve">hace tiempo </w:t>
        </w:r>
      </w:ins>
      <w:r w:rsidRPr="008D03A6">
        <w:rPr>
          <w:rFonts w:ascii="Crimson Text" w:hAnsi="Crimson Text"/>
          <w:color w:val="000000" w:themeColor="text1"/>
          <w:sz w:val="26"/>
          <w:szCs w:val="26"/>
        </w:rPr>
        <w:t>–respondió Eros,</w:t>
      </w:r>
      <w:ins w:id="446" w:author="Paula Castrilli" w:date="2025-05-28T21:25:00Z">
        <w:r w:rsidR="00E961C0">
          <w:rPr>
            <w:rFonts w:ascii="Crimson Text" w:hAnsi="Crimson Text"/>
            <w:color w:val="000000" w:themeColor="text1"/>
            <w:sz w:val="26"/>
            <w:szCs w:val="26"/>
          </w:rPr>
          <w:t xml:space="preserve"> sorprendiendo a los presentes</w:t>
        </w:r>
      </w:ins>
      <w:del w:id="447" w:author="Paula Castrilli" w:date="2025-05-28T21:24:00Z">
        <w:r w:rsidRPr="008D03A6" w:rsidDel="00E961C0">
          <w:rPr>
            <w:rFonts w:ascii="Crimson Text" w:hAnsi="Crimson Text"/>
            <w:color w:val="000000" w:themeColor="text1"/>
            <w:sz w:val="26"/>
            <w:szCs w:val="26"/>
          </w:rPr>
          <w:delText xml:space="preserve"> sin perder el tiempo</w:delText>
        </w:r>
      </w:del>
      <w:r w:rsidRPr="008D03A6">
        <w:rPr>
          <w:rFonts w:ascii="Crimson Text" w:hAnsi="Crimson Text"/>
          <w:color w:val="000000" w:themeColor="text1"/>
          <w:sz w:val="26"/>
          <w:szCs w:val="26"/>
        </w:rPr>
        <w:t>.</w:t>
      </w:r>
    </w:p>
    <w:p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–Adelante muchacho, ¿qué es lo que deseas? –preguntó el rey, intrigado.</w:t>
      </w:r>
    </w:p>
    <w:p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–Quisiera </w:t>
      </w:r>
      <w:r w:rsidR="00D11445"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en honor a los reclutas caídos, se </w:t>
      </w:r>
      <w:r w:rsidR="00A07205" w:rsidRPr="008D03A6">
        <w:rPr>
          <w:rFonts w:ascii="Crimson Text" w:hAnsi="Crimson Text"/>
          <w:color w:val="000000" w:themeColor="text1"/>
          <w:sz w:val="26"/>
          <w:szCs w:val="26"/>
        </w:rPr>
        <w:t>d</w:t>
      </w:r>
      <w:r w:rsidRPr="008D03A6">
        <w:rPr>
          <w:rFonts w:ascii="Crimson Text" w:hAnsi="Crimson Text"/>
          <w:color w:val="000000" w:themeColor="text1"/>
          <w:sz w:val="26"/>
          <w:szCs w:val="26"/>
        </w:rPr>
        <w:t>é</w:t>
      </w:r>
      <w:r w:rsidR="00A07205" w:rsidRPr="008D03A6">
        <w:rPr>
          <w:rFonts w:ascii="Crimson Text" w:hAnsi="Crimson Text"/>
          <w:color w:val="000000" w:themeColor="text1"/>
          <w:sz w:val="26"/>
          <w:szCs w:val="26"/>
        </w:rPr>
        <w:t xml:space="preserve"> por</w:t>
      </w:r>
      <w:r w:rsidRPr="008D03A6">
        <w:rPr>
          <w:rFonts w:ascii="Crimson Text" w:hAnsi="Crimson Text"/>
          <w:color w:val="000000" w:themeColor="text1"/>
          <w:sz w:val="26"/>
          <w:szCs w:val="26"/>
        </w:rPr>
        <w:t xml:space="preserve"> </w:t>
      </w:r>
      <w:r w:rsidR="00A07205" w:rsidRPr="008D03A6">
        <w:rPr>
          <w:rFonts w:ascii="Crimson Text" w:hAnsi="Crimson Text"/>
          <w:color w:val="000000" w:themeColor="text1"/>
          <w:sz w:val="26"/>
          <w:szCs w:val="26"/>
        </w:rPr>
        <w:t xml:space="preserve">aprobada la primera prueba a </w:t>
      </w:r>
      <w:r w:rsidRPr="008D03A6">
        <w:rPr>
          <w:rFonts w:ascii="Crimson Text" w:hAnsi="Crimson Text"/>
          <w:color w:val="000000" w:themeColor="text1"/>
          <w:sz w:val="26"/>
          <w:szCs w:val="26"/>
        </w:rPr>
        <w:t>la unidad</w:t>
      </w:r>
      <w:r w:rsidR="00A07205" w:rsidRPr="008D03A6">
        <w:rPr>
          <w:rFonts w:ascii="Crimson Text" w:hAnsi="Crimson Text"/>
          <w:color w:val="000000" w:themeColor="text1"/>
          <w:sz w:val="26"/>
          <w:szCs w:val="26"/>
        </w:rPr>
        <w:t xml:space="preserve"> completa</w:t>
      </w:r>
      <w:r w:rsidRPr="008D03A6">
        <w:rPr>
          <w:rFonts w:ascii="Crimson Text" w:hAnsi="Crimson Text"/>
          <w:color w:val="000000" w:themeColor="text1"/>
          <w:sz w:val="26"/>
          <w:szCs w:val="26"/>
        </w:rPr>
        <w:t xml:space="preserve">. </w:t>
      </w:r>
      <w:r w:rsidR="00A07205" w:rsidRPr="008D03A6">
        <w:rPr>
          <w:rFonts w:ascii="Crimson Text" w:hAnsi="Crimson Text"/>
          <w:color w:val="000000" w:themeColor="text1"/>
          <w:sz w:val="26"/>
          <w:szCs w:val="26"/>
        </w:rPr>
        <w:t xml:space="preserve">Y que todos </w:t>
      </w:r>
      <w:r w:rsidR="00D11445" w:rsidRPr="008D03A6">
        <w:rPr>
          <w:rFonts w:ascii="Crimson Text" w:hAnsi="Crimson Text"/>
          <w:color w:val="000000" w:themeColor="text1"/>
          <w:sz w:val="26"/>
          <w:szCs w:val="26"/>
        </w:rPr>
        <w:t xml:space="preserve">estemos en </w:t>
      </w:r>
      <w:r w:rsidR="00A07205" w:rsidRPr="008D03A6">
        <w:rPr>
          <w:rFonts w:ascii="Crimson Text" w:hAnsi="Crimson Text"/>
          <w:color w:val="000000" w:themeColor="text1"/>
          <w:sz w:val="26"/>
          <w:szCs w:val="26"/>
        </w:rPr>
        <w:t xml:space="preserve">igualdad de </w:t>
      </w:r>
      <w:r w:rsidR="00D11445" w:rsidRPr="008D03A6">
        <w:rPr>
          <w:rFonts w:ascii="Crimson Text" w:hAnsi="Crimson Text"/>
          <w:color w:val="000000" w:themeColor="text1"/>
          <w:sz w:val="26"/>
          <w:szCs w:val="26"/>
        </w:rPr>
        <w:t xml:space="preserve">condiciones </w:t>
      </w:r>
      <w:r w:rsidR="002E7992" w:rsidRPr="008D03A6">
        <w:rPr>
          <w:rFonts w:ascii="Crimson Text" w:hAnsi="Crimson Text"/>
          <w:color w:val="000000" w:themeColor="text1"/>
          <w:sz w:val="26"/>
          <w:szCs w:val="26"/>
        </w:rPr>
        <w:t>para</w:t>
      </w:r>
      <w:r w:rsidR="00A07205" w:rsidRPr="008D03A6">
        <w:rPr>
          <w:rFonts w:ascii="Crimson Text" w:hAnsi="Crimson Text"/>
          <w:color w:val="000000" w:themeColor="text1"/>
          <w:sz w:val="26"/>
          <w:szCs w:val="26"/>
        </w:rPr>
        <w:t xml:space="preserve"> rendir la siguiente instancia</w:t>
      </w:r>
      <w:r w:rsidR="00D11445" w:rsidRPr="008D03A6">
        <w:rPr>
          <w:rFonts w:ascii="Crimson Text" w:hAnsi="Crimson Text"/>
          <w:color w:val="000000" w:themeColor="text1"/>
          <w:sz w:val="26"/>
          <w:szCs w:val="26"/>
        </w:rPr>
        <w:t xml:space="preserve"> –dijo, </w:t>
      </w:r>
      <w:del w:id="448" w:author="Paula Castrilli" w:date="2025-05-28T21:26:00Z">
        <w:r w:rsidR="00D11445" w:rsidRPr="008D03A6" w:rsidDel="00E961C0">
          <w:rPr>
            <w:rFonts w:ascii="Crimson Text" w:hAnsi="Crimson Text"/>
            <w:color w:val="000000" w:themeColor="text1"/>
            <w:sz w:val="26"/>
            <w:szCs w:val="26"/>
          </w:rPr>
          <w:delText xml:space="preserve">y </w:delText>
        </w:r>
        <w:r w:rsidR="00A07205" w:rsidRPr="008D03A6" w:rsidDel="00E961C0">
          <w:rPr>
            <w:rFonts w:ascii="Crimson Text" w:hAnsi="Crimson Text"/>
            <w:color w:val="000000" w:themeColor="text1"/>
            <w:sz w:val="26"/>
            <w:szCs w:val="26"/>
          </w:rPr>
          <w:delText>los presentes</w:delText>
        </w:r>
        <w:r w:rsidR="00D11445" w:rsidRPr="008D03A6" w:rsidDel="00E961C0">
          <w:rPr>
            <w:rFonts w:ascii="Crimson Text" w:hAnsi="Crimson Text"/>
            <w:color w:val="000000" w:themeColor="text1"/>
            <w:sz w:val="26"/>
            <w:szCs w:val="26"/>
          </w:rPr>
          <w:delText xml:space="preserve"> se miraron</w:delText>
        </w:r>
      </w:del>
      <w:ins w:id="449" w:author="Paula Castrilli" w:date="2025-05-28T21:26:00Z">
        <w:r w:rsidR="00E961C0">
          <w:rPr>
            <w:rFonts w:ascii="Crimson Text" w:hAnsi="Crimson Text"/>
            <w:color w:val="000000" w:themeColor="text1"/>
            <w:sz w:val="26"/>
            <w:szCs w:val="26"/>
          </w:rPr>
          <w:t>provocando una oleada de</w:t>
        </w:r>
      </w:ins>
      <w:r w:rsidR="00D11445" w:rsidRPr="008D03A6">
        <w:rPr>
          <w:rFonts w:ascii="Crimson Text" w:hAnsi="Crimson Text"/>
          <w:color w:val="000000" w:themeColor="text1"/>
          <w:sz w:val="26"/>
          <w:szCs w:val="26"/>
        </w:rPr>
        <w:t xml:space="preserve"> </w:t>
      </w:r>
      <w:del w:id="450" w:author="Paula Castrilli" w:date="2025-05-28T21:26:00Z">
        <w:r w:rsidR="00D11445" w:rsidRPr="008D03A6" w:rsidDel="00E961C0">
          <w:rPr>
            <w:rFonts w:ascii="Crimson Text" w:hAnsi="Crimson Text"/>
            <w:color w:val="000000" w:themeColor="text1"/>
            <w:sz w:val="26"/>
            <w:szCs w:val="26"/>
          </w:rPr>
          <w:delText>sorprendidos</w:delText>
        </w:r>
      </w:del>
      <w:ins w:id="451" w:author="Paula Castrilli" w:date="2025-05-28T21:26:00Z">
        <w:r w:rsidR="00E961C0">
          <w:rPr>
            <w:rFonts w:ascii="Crimson Text" w:hAnsi="Crimson Text"/>
            <w:color w:val="000000" w:themeColor="text1"/>
            <w:sz w:val="26"/>
            <w:szCs w:val="26"/>
          </w:rPr>
          <w:t>asombro a su alrededor</w:t>
        </w:r>
      </w:ins>
      <w:r w:rsidR="00D11445" w:rsidRPr="008D03A6">
        <w:rPr>
          <w:rFonts w:ascii="Crimson Text" w:hAnsi="Crimson Text"/>
          <w:color w:val="000000" w:themeColor="text1"/>
          <w:sz w:val="26"/>
          <w:szCs w:val="26"/>
        </w:rPr>
        <w:t>.</w:t>
      </w:r>
    </w:p>
    <w:p w:rsidR="00D11445" w:rsidRPr="008D03A6" w:rsidRDefault="00D11445"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–Bueno, eso sí que salió barato. ¡Deseo concedido! –concluyó</w:t>
      </w:r>
      <w:ins w:id="452" w:author="Paula Castrilli" w:date="2025-05-28T21:26:00Z">
        <w:r w:rsidR="00E961C0">
          <w:rPr>
            <w:rFonts w:ascii="Crimson Text" w:hAnsi="Crimson Text"/>
            <w:color w:val="000000" w:themeColor="text1"/>
            <w:sz w:val="26"/>
            <w:szCs w:val="26"/>
          </w:rPr>
          <w:t xml:space="preserve"> en tono magnánimo el monarca</w:t>
        </w:r>
      </w:ins>
      <w:r w:rsidRPr="008D03A6">
        <w:rPr>
          <w:rFonts w:ascii="Crimson Text" w:hAnsi="Crimson Text"/>
          <w:color w:val="000000" w:themeColor="text1"/>
          <w:sz w:val="26"/>
          <w:szCs w:val="26"/>
        </w:rPr>
        <w:t xml:space="preserve">, y se sentó nuevamente en su lugar para continuar disfrutando del banquete.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y Klaus se miraron</w:t>
      </w:r>
      <w:del w:id="453" w:author="Paula Castrilli" w:date="2025-05-28T21:28:00Z">
        <w:r w:rsidRPr="008D03A6" w:rsidDel="00E961C0">
          <w:rPr>
            <w:rFonts w:ascii="Crimson Text" w:hAnsi="Crimson Text"/>
            <w:color w:val="000000" w:themeColor="text1"/>
            <w:sz w:val="26"/>
            <w:szCs w:val="26"/>
          </w:rPr>
          <w:delText xml:space="preserve"> </w:delText>
        </w:r>
        <w:r w:rsidR="00A07205" w:rsidRPr="008D03A6" w:rsidDel="00E961C0">
          <w:rPr>
            <w:rFonts w:ascii="Crimson Text" w:hAnsi="Crimson Text"/>
            <w:color w:val="000000" w:themeColor="text1"/>
            <w:sz w:val="26"/>
            <w:szCs w:val="26"/>
          </w:rPr>
          <w:delText>al mismo tiempo</w:delText>
        </w:r>
      </w:del>
      <w:r w:rsidRPr="008D03A6">
        <w:rPr>
          <w:rFonts w:ascii="Crimson Text" w:hAnsi="Crimson Text"/>
          <w:color w:val="000000" w:themeColor="text1"/>
          <w:sz w:val="26"/>
          <w:szCs w:val="26"/>
        </w:rPr>
        <w:t xml:space="preserve">, dejando </w:t>
      </w:r>
      <w:r w:rsidR="002E7992" w:rsidRPr="008D03A6">
        <w:rPr>
          <w:rFonts w:ascii="Crimson Text" w:hAnsi="Crimson Text"/>
          <w:color w:val="000000" w:themeColor="text1"/>
          <w:sz w:val="26"/>
          <w:szCs w:val="26"/>
        </w:rPr>
        <w:t>entrever</w:t>
      </w:r>
      <w:r w:rsidRPr="008D03A6">
        <w:rPr>
          <w:rFonts w:ascii="Crimson Text" w:hAnsi="Crimson Text"/>
          <w:color w:val="000000" w:themeColor="text1"/>
          <w:sz w:val="26"/>
          <w:szCs w:val="26"/>
        </w:rPr>
        <w:t xml:space="preserve"> que la </w:t>
      </w:r>
      <w:r w:rsidR="00A07205" w:rsidRPr="008D03A6">
        <w:rPr>
          <w:rFonts w:ascii="Crimson Text" w:hAnsi="Crimson Text"/>
          <w:color w:val="000000" w:themeColor="text1"/>
          <w:sz w:val="26"/>
          <w:szCs w:val="26"/>
        </w:rPr>
        <w:t>decisión</w:t>
      </w:r>
      <w:r w:rsidRPr="008D03A6">
        <w:rPr>
          <w:rFonts w:ascii="Crimson Text" w:hAnsi="Crimson Text"/>
          <w:color w:val="000000" w:themeColor="text1"/>
          <w:sz w:val="26"/>
          <w:szCs w:val="26"/>
        </w:rPr>
        <w:t xml:space="preserve"> del rey</w:t>
      </w:r>
      <w:del w:id="454" w:author="Paula Castrilli" w:date="2025-05-28T21:28:00Z">
        <w:r w:rsidRPr="008D03A6" w:rsidDel="00E961C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había sido tan </w:t>
      </w:r>
      <w:r w:rsidR="00E121FA" w:rsidRPr="008D03A6">
        <w:rPr>
          <w:rFonts w:ascii="Crimson Text" w:hAnsi="Crimson Text"/>
          <w:color w:val="000000" w:themeColor="text1"/>
          <w:sz w:val="26"/>
          <w:szCs w:val="26"/>
        </w:rPr>
        <w:t>determinante</w:t>
      </w:r>
      <w:r w:rsidRPr="008D03A6">
        <w:rPr>
          <w:rFonts w:ascii="Crimson Text" w:hAnsi="Crimson Text"/>
          <w:color w:val="000000" w:themeColor="text1"/>
          <w:sz w:val="26"/>
          <w:szCs w:val="26"/>
        </w:rPr>
        <w:t xml:space="preserve"> como </w:t>
      </w:r>
      <w:r w:rsidR="00E121FA" w:rsidRPr="008D03A6">
        <w:rPr>
          <w:rFonts w:ascii="Crimson Text" w:hAnsi="Crimson Text"/>
          <w:color w:val="000000" w:themeColor="text1"/>
          <w:sz w:val="26"/>
          <w:szCs w:val="26"/>
        </w:rPr>
        <w:t>poco conveniente</w:t>
      </w:r>
      <w:r w:rsidRPr="008D03A6">
        <w:rPr>
          <w:rFonts w:ascii="Crimson Text" w:hAnsi="Crimson Text"/>
          <w:color w:val="000000" w:themeColor="text1"/>
          <w:sz w:val="26"/>
          <w:szCs w:val="26"/>
        </w:rPr>
        <w:t xml:space="preserve"> para ellos.</w:t>
      </w:r>
    </w:p>
    <w:p w:rsidR="00D11445" w:rsidRPr="008D03A6" w:rsidRDefault="00D11445" w:rsidP="00870D77">
      <w:pPr>
        <w:tabs>
          <w:tab w:val="left" w:pos="2179"/>
        </w:tabs>
        <w:spacing w:after="0"/>
        <w:ind w:firstLine="284"/>
        <w:jc w:val="both"/>
        <w:rPr>
          <w:rFonts w:ascii="Crimson Text" w:hAnsi="Crimson Text"/>
          <w:color w:val="000000" w:themeColor="text1"/>
          <w:sz w:val="26"/>
          <w:szCs w:val="26"/>
        </w:rPr>
      </w:pPr>
    </w:p>
    <w:p w:rsidR="00AA13BD" w:rsidRPr="008D03A6" w:rsidRDefault="00AA13BD">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94775C" w:rsidRPr="008D03A6" w:rsidRDefault="007F2F28" w:rsidP="00AA13BD">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12</w:t>
      </w:r>
    </w:p>
    <w:p w:rsidR="00AA13BD" w:rsidRPr="008D03A6" w:rsidRDefault="00AA13BD" w:rsidP="003461DB">
      <w:pPr>
        <w:tabs>
          <w:tab w:val="left" w:pos="2179"/>
        </w:tabs>
        <w:spacing w:after="0"/>
        <w:ind w:firstLine="284"/>
        <w:jc w:val="both"/>
        <w:rPr>
          <w:rFonts w:ascii="Crimson Text" w:hAnsi="Crimson Text"/>
          <w:color w:val="000000" w:themeColor="text1"/>
          <w:sz w:val="26"/>
          <w:szCs w:val="26"/>
        </w:rPr>
      </w:pPr>
    </w:p>
    <w:p w:rsidR="00617590" w:rsidRPr="008D03A6" w:rsidRDefault="006C296B" w:rsidP="00617590">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e</w:t>
      </w:r>
      <w:r w:rsidR="00362CFB" w:rsidRPr="008D03A6">
        <w:rPr>
          <w:rFonts w:ascii="Crimson Text" w:hAnsi="Crimson Text"/>
          <w:color w:val="000000" w:themeColor="text1"/>
          <w:sz w:val="26"/>
          <w:szCs w:val="26"/>
        </w:rPr>
        <w:t>ra</w:t>
      </w:r>
      <w:r w:rsidR="00B7693D" w:rsidRPr="008D03A6">
        <w:rPr>
          <w:rFonts w:ascii="Crimson Text" w:hAnsi="Crimson Text"/>
          <w:color w:val="000000" w:themeColor="text1"/>
          <w:sz w:val="26"/>
          <w:szCs w:val="26"/>
        </w:rPr>
        <w:t xml:space="preserve"> un rey</w:t>
      </w:r>
      <w:r w:rsidR="00362CFB" w:rsidRPr="008D03A6">
        <w:rPr>
          <w:rFonts w:ascii="Crimson Text" w:hAnsi="Crimson Text"/>
          <w:color w:val="000000" w:themeColor="text1"/>
          <w:sz w:val="26"/>
          <w:szCs w:val="26"/>
        </w:rPr>
        <w:t xml:space="preserve"> </w:t>
      </w:r>
      <w:r w:rsidR="00B7693D" w:rsidRPr="008D03A6">
        <w:rPr>
          <w:rFonts w:ascii="Crimson Text" w:hAnsi="Crimson Text"/>
          <w:color w:val="000000" w:themeColor="text1"/>
          <w:sz w:val="26"/>
          <w:szCs w:val="26"/>
        </w:rPr>
        <w:t>soberbio y arrogante</w:t>
      </w:r>
      <w:r w:rsidRPr="008D03A6">
        <w:rPr>
          <w:rFonts w:ascii="Crimson Text" w:hAnsi="Crimson Text"/>
          <w:color w:val="000000" w:themeColor="text1"/>
          <w:sz w:val="26"/>
          <w:szCs w:val="26"/>
        </w:rPr>
        <w:t xml:space="preserve">, pero, a pesar de </w:t>
      </w:r>
      <w:r w:rsidR="00B7693D" w:rsidRPr="008D03A6">
        <w:rPr>
          <w:rFonts w:ascii="Crimson Text" w:hAnsi="Crimson Text"/>
          <w:color w:val="000000" w:themeColor="text1"/>
          <w:sz w:val="26"/>
          <w:szCs w:val="26"/>
        </w:rPr>
        <w:t>sus modos</w:t>
      </w:r>
      <w:r w:rsidRPr="008D03A6">
        <w:rPr>
          <w:rFonts w:ascii="Crimson Text" w:hAnsi="Crimson Text"/>
          <w:color w:val="000000" w:themeColor="text1"/>
          <w:sz w:val="26"/>
          <w:szCs w:val="26"/>
        </w:rPr>
        <w:t xml:space="preserve">, era un hombre de </w:t>
      </w:r>
      <w:r w:rsidR="00617590" w:rsidRPr="008D03A6">
        <w:rPr>
          <w:rFonts w:ascii="Crimson Text" w:hAnsi="Crimson Text"/>
          <w:color w:val="000000" w:themeColor="text1"/>
          <w:sz w:val="26"/>
          <w:szCs w:val="26"/>
        </w:rPr>
        <w:t>palabra</w:t>
      </w:r>
      <w:r w:rsidRPr="008D03A6">
        <w:rPr>
          <w:rFonts w:ascii="Crimson Text" w:hAnsi="Crimson Text"/>
          <w:color w:val="000000" w:themeColor="text1"/>
          <w:sz w:val="26"/>
          <w:szCs w:val="26"/>
        </w:rPr>
        <w:t xml:space="preserve">. Le </w:t>
      </w:r>
      <w:r w:rsidR="005724EC" w:rsidRPr="008D03A6">
        <w:rPr>
          <w:rFonts w:ascii="Crimson Text" w:hAnsi="Crimson Text"/>
          <w:color w:val="000000" w:themeColor="text1"/>
          <w:sz w:val="26"/>
          <w:szCs w:val="26"/>
        </w:rPr>
        <w:t>prometió</w:t>
      </w:r>
      <w:r w:rsidRPr="008D03A6">
        <w:rPr>
          <w:rFonts w:ascii="Crimson Text" w:hAnsi="Crimson Text"/>
          <w:color w:val="000000" w:themeColor="text1"/>
          <w:sz w:val="26"/>
          <w:szCs w:val="26"/>
        </w:rPr>
        <w:t xml:space="preserve"> a Eros que cumpliría con su </w:t>
      </w:r>
      <w:r w:rsidR="00B7693D" w:rsidRPr="008D03A6">
        <w:rPr>
          <w:rFonts w:ascii="Crimson Text" w:hAnsi="Crimson Text"/>
          <w:color w:val="000000" w:themeColor="text1"/>
          <w:sz w:val="26"/>
          <w:szCs w:val="26"/>
        </w:rPr>
        <w:t>deseo</w:t>
      </w:r>
      <w:r w:rsidRPr="008D03A6">
        <w:rPr>
          <w:rFonts w:ascii="Crimson Text" w:hAnsi="Crimson Text"/>
          <w:color w:val="000000" w:themeColor="text1"/>
          <w:sz w:val="26"/>
          <w:szCs w:val="26"/>
        </w:rPr>
        <w:t>, y fue</w:t>
      </w:r>
      <w:r w:rsidR="00B7693D" w:rsidRPr="008D03A6">
        <w:rPr>
          <w:rFonts w:ascii="Crimson Text" w:hAnsi="Crimson Text"/>
          <w:color w:val="000000" w:themeColor="text1"/>
          <w:sz w:val="26"/>
          <w:szCs w:val="26"/>
        </w:rPr>
        <w:t xml:space="preserve"> </w:t>
      </w:r>
      <w:del w:id="455" w:author="Paula Castrilli" w:date="2025-05-28T21:28:00Z">
        <w:r w:rsidR="00B7693D" w:rsidRPr="008D03A6" w:rsidDel="00C53981">
          <w:rPr>
            <w:rFonts w:ascii="Crimson Text" w:hAnsi="Crimson Text"/>
            <w:color w:val="000000" w:themeColor="text1"/>
            <w:sz w:val="26"/>
            <w:szCs w:val="26"/>
          </w:rPr>
          <w:delText>precisamente</w:delText>
        </w:r>
        <w:r w:rsidRPr="008D03A6" w:rsidDel="00C53981">
          <w:rPr>
            <w:rFonts w:ascii="Crimson Text" w:hAnsi="Crimson Text"/>
            <w:color w:val="000000" w:themeColor="text1"/>
            <w:sz w:val="26"/>
            <w:szCs w:val="26"/>
          </w:rPr>
          <w:delText xml:space="preserve"> </w:delText>
        </w:r>
      </w:del>
      <w:proofErr w:type="spellStart"/>
      <w:ins w:id="456" w:author="Paula Castrilli" w:date="2025-05-28T21:28:00Z">
        <w:r w:rsidR="00C53981">
          <w:rPr>
            <w:rFonts w:ascii="Crimson Text" w:hAnsi="Crimson Text"/>
            <w:color w:val="000000" w:themeColor="text1"/>
            <w:sz w:val="26"/>
            <w:szCs w:val="26"/>
          </w:rPr>
          <w:t>exáctamente</w:t>
        </w:r>
        <w:proofErr w:type="spellEnd"/>
        <w:r w:rsidR="00C5398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lo que hizo.</w:t>
      </w:r>
      <w:r w:rsidR="00617590" w:rsidRPr="008D03A6">
        <w:rPr>
          <w:rFonts w:ascii="Crimson Text" w:hAnsi="Crimson Text"/>
          <w:color w:val="000000" w:themeColor="text1"/>
          <w:sz w:val="26"/>
          <w:szCs w:val="26"/>
        </w:rPr>
        <w:t xml:space="preserve"> En honor a los </w:t>
      </w:r>
      <w:r w:rsidR="00FD073A" w:rsidRPr="008D03A6">
        <w:rPr>
          <w:rFonts w:ascii="Crimson Text" w:hAnsi="Crimson Text"/>
          <w:color w:val="000000" w:themeColor="text1"/>
          <w:sz w:val="26"/>
          <w:szCs w:val="26"/>
        </w:rPr>
        <w:t>jóvenes</w:t>
      </w:r>
      <w:r w:rsidR="00617590" w:rsidRPr="008D03A6">
        <w:rPr>
          <w:rFonts w:ascii="Crimson Text" w:hAnsi="Crimson Text"/>
          <w:color w:val="000000" w:themeColor="text1"/>
          <w:sz w:val="26"/>
          <w:szCs w:val="26"/>
        </w:rPr>
        <w:t xml:space="preserve"> caídos, </w:t>
      </w:r>
      <w:r w:rsidR="00FD073A" w:rsidRPr="008D03A6">
        <w:rPr>
          <w:rFonts w:ascii="Crimson Text" w:hAnsi="Crimson Text"/>
          <w:color w:val="000000" w:themeColor="text1"/>
          <w:sz w:val="26"/>
          <w:szCs w:val="26"/>
        </w:rPr>
        <w:t>concedió</w:t>
      </w:r>
      <w:r w:rsidR="00362CFB" w:rsidRPr="008D03A6">
        <w:rPr>
          <w:rFonts w:ascii="Crimson Text" w:hAnsi="Crimson Text"/>
          <w:color w:val="000000" w:themeColor="text1"/>
          <w:sz w:val="26"/>
          <w:szCs w:val="26"/>
        </w:rPr>
        <w:t xml:space="preserve"> a</w:t>
      </w:r>
      <w:r w:rsidR="007E5954" w:rsidRPr="008D03A6">
        <w:rPr>
          <w:rFonts w:ascii="Crimson Text" w:hAnsi="Crimson Text"/>
          <w:color w:val="000000" w:themeColor="text1"/>
          <w:sz w:val="26"/>
          <w:szCs w:val="26"/>
        </w:rPr>
        <w:t xml:space="preserve"> </w:t>
      </w:r>
      <w:r w:rsidR="00617590" w:rsidRPr="008D03A6">
        <w:rPr>
          <w:rFonts w:ascii="Crimson Text" w:hAnsi="Crimson Text"/>
          <w:color w:val="000000" w:themeColor="text1"/>
          <w:sz w:val="26"/>
          <w:szCs w:val="26"/>
        </w:rPr>
        <w:t>l</w:t>
      </w:r>
      <w:r w:rsidR="007E5954" w:rsidRPr="008D03A6">
        <w:rPr>
          <w:rFonts w:ascii="Crimson Text" w:hAnsi="Crimson Text"/>
          <w:color w:val="000000" w:themeColor="text1"/>
          <w:sz w:val="26"/>
          <w:szCs w:val="26"/>
        </w:rPr>
        <w:t>os</w:t>
      </w:r>
      <w:r w:rsidR="00617590" w:rsidRPr="008D03A6">
        <w:rPr>
          <w:rFonts w:ascii="Crimson Text" w:hAnsi="Crimson Text"/>
          <w:color w:val="000000" w:themeColor="text1"/>
          <w:sz w:val="26"/>
          <w:szCs w:val="26"/>
        </w:rPr>
        <w:t xml:space="preserve"> </w:t>
      </w:r>
      <w:r w:rsidR="00FD073A" w:rsidRPr="008D03A6">
        <w:rPr>
          <w:rFonts w:ascii="Crimson Text" w:hAnsi="Crimson Text"/>
          <w:color w:val="000000" w:themeColor="text1"/>
          <w:sz w:val="26"/>
          <w:szCs w:val="26"/>
        </w:rPr>
        <w:t>reclutas</w:t>
      </w:r>
      <w:r w:rsidR="007E5954" w:rsidRPr="008D03A6">
        <w:rPr>
          <w:rFonts w:ascii="Crimson Text" w:hAnsi="Crimson Text"/>
          <w:color w:val="000000" w:themeColor="text1"/>
          <w:sz w:val="26"/>
          <w:szCs w:val="26"/>
        </w:rPr>
        <w:t xml:space="preserve"> </w:t>
      </w:r>
      <w:r w:rsidR="00FD073A" w:rsidRPr="008D03A6">
        <w:rPr>
          <w:rFonts w:ascii="Crimson Text" w:hAnsi="Crimson Text"/>
          <w:color w:val="000000" w:themeColor="text1"/>
          <w:sz w:val="26"/>
          <w:szCs w:val="26"/>
        </w:rPr>
        <w:t>relegados</w:t>
      </w:r>
      <w:r w:rsidR="00617590" w:rsidRPr="008D03A6">
        <w:rPr>
          <w:rFonts w:ascii="Crimson Text" w:hAnsi="Crimson Text"/>
          <w:color w:val="000000" w:themeColor="text1"/>
          <w:sz w:val="26"/>
          <w:szCs w:val="26"/>
        </w:rPr>
        <w:t xml:space="preserve"> la posibilidad</w:t>
      </w:r>
      <w:r w:rsidR="00FA003B" w:rsidRPr="008D03A6">
        <w:rPr>
          <w:rFonts w:ascii="Crimson Text" w:hAnsi="Crimson Text"/>
          <w:color w:val="000000" w:themeColor="text1"/>
          <w:sz w:val="26"/>
          <w:szCs w:val="26"/>
        </w:rPr>
        <w:t xml:space="preserve"> de continuar con el reto final</w:t>
      </w:r>
      <w:r w:rsidR="00617590" w:rsidRPr="008D03A6">
        <w:rPr>
          <w:rFonts w:ascii="Crimson Text" w:hAnsi="Crimson Text"/>
          <w:color w:val="000000" w:themeColor="text1"/>
          <w:sz w:val="26"/>
          <w:szCs w:val="26"/>
        </w:rPr>
        <w:t xml:space="preserve"> y participar de la siguiente </w:t>
      </w:r>
      <w:del w:id="457" w:author="Paula Castrilli" w:date="2025-05-28T21:29:00Z">
        <w:r w:rsidR="00617590" w:rsidRPr="008D03A6" w:rsidDel="00C53981">
          <w:rPr>
            <w:rFonts w:ascii="Crimson Text" w:hAnsi="Crimson Text"/>
            <w:color w:val="000000" w:themeColor="text1"/>
            <w:sz w:val="26"/>
            <w:szCs w:val="26"/>
          </w:rPr>
          <w:delText>instancia</w:delText>
        </w:r>
      </w:del>
      <w:ins w:id="458" w:author="Paula Castrilli" w:date="2025-05-28T21:29:00Z">
        <w:r w:rsidR="00C53981">
          <w:rPr>
            <w:rFonts w:ascii="Crimson Text" w:hAnsi="Crimson Text"/>
            <w:color w:val="000000" w:themeColor="text1"/>
            <w:sz w:val="26"/>
            <w:szCs w:val="26"/>
          </w:rPr>
          <w:t>prueba</w:t>
        </w:r>
      </w:ins>
      <w:r w:rsidR="00617590" w:rsidRPr="008D03A6">
        <w:rPr>
          <w:rFonts w:ascii="Crimson Text" w:hAnsi="Crimson Text"/>
          <w:color w:val="000000" w:themeColor="text1"/>
          <w:sz w:val="26"/>
          <w:szCs w:val="26"/>
        </w:rPr>
        <w:t>.</w:t>
      </w:r>
    </w:p>
    <w:p w:rsidR="00617590" w:rsidRPr="008D03A6" w:rsidRDefault="00617590" w:rsidP="0061759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días transcurrieron </w:t>
      </w:r>
      <w:r w:rsidR="00362CFB" w:rsidRPr="008D03A6">
        <w:rPr>
          <w:rFonts w:ascii="Crimson Text" w:hAnsi="Crimson Text"/>
          <w:color w:val="000000" w:themeColor="text1"/>
          <w:sz w:val="26"/>
          <w:szCs w:val="26"/>
        </w:rPr>
        <w:t>y finalmente llegó</w:t>
      </w:r>
      <w:r w:rsidRPr="008D03A6">
        <w:rPr>
          <w:rFonts w:ascii="Crimson Text" w:hAnsi="Crimson Text"/>
          <w:color w:val="000000" w:themeColor="text1"/>
          <w:sz w:val="26"/>
          <w:szCs w:val="26"/>
        </w:rPr>
        <w:t xml:space="preserve"> la </w:t>
      </w:r>
      <w:del w:id="459" w:author="Paula Castrilli" w:date="2025-05-28T21:29:00Z">
        <w:r w:rsidRPr="008D03A6" w:rsidDel="00C53981">
          <w:rPr>
            <w:rFonts w:ascii="Crimson Text" w:hAnsi="Crimson Text"/>
            <w:color w:val="000000" w:themeColor="text1"/>
            <w:sz w:val="26"/>
            <w:szCs w:val="26"/>
          </w:rPr>
          <w:delText>jornada</w:delText>
        </w:r>
        <w:r w:rsidR="00F402E3" w:rsidRPr="008D03A6" w:rsidDel="00C53981">
          <w:rPr>
            <w:rFonts w:ascii="Crimson Text" w:hAnsi="Crimson Text"/>
            <w:color w:val="000000" w:themeColor="text1"/>
            <w:sz w:val="26"/>
            <w:szCs w:val="26"/>
          </w:rPr>
          <w:delText xml:space="preserve"> </w:delText>
        </w:r>
      </w:del>
      <w:ins w:id="460" w:author="Paula Castrilli" w:date="2025-05-28T21:29:00Z">
        <w:r w:rsidR="00C53981">
          <w:rPr>
            <w:rFonts w:ascii="Crimson Text" w:hAnsi="Crimson Text"/>
            <w:color w:val="000000" w:themeColor="text1"/>
            <w:sz w:val="26"/>
            <w:szCs w:val="26"/>
          </w:rPr>
          <w:t xml:space="preserve">tan </w:t>
        </w:r>
      </w:ins>
      <w:r w:rsidR="00F402E3" w:rsidRPr="008D03A6">
        <w:rPr>
          <w:rFonts w:ascii="Crimson Text" w:hAnsi="Crimson Text"/>
          <w:color w:val="000000" w:themeColor="text1"/>
          <w:sz w:val="26"/>
          <w:szCs w:val="26"/>
        </w:rPr>
        <w:t>esperada</w:t>
      </w:r>
      <w:ins w:id="461" w:author="Paula Castrilli" w:date="2025-05-28T21:29:00Z">
        <w:r w:rsidR="00C53981">
          <w:rPr>
            <w:rFonts w:ascii="Crimson Text" w:hAnsi="Crimson Text"/>
            <w:color w:val="000000" w:themeColor="text1"/>
            <w:sz w:val="26"/>
            <w:szCs w:val="26"/>
          </w:rPr>
          <w:t xml:space="preserve"> jornada</w:t>
        </w:r>
      </w:ins>
      <w:del w:id="462" w:author="Paula Castrilli" w:date="2025-05-28T21:29:00Z">
        <w:r w:rsidR="00F402E3" w:rsidRPr="008D03A6" w:rsidDel="00C53981">
          <w:rPr>
            <w:rFonts w:ascii="Crimson Text" w:hAnsi="Crimson Text"/>
            <w:color w:val="000000" w:themeColor="text1"/>
            <w:sz w:val="26"/>
            <w:szCs w:val="26"/>
          </w:rPr>
          <w:delText>,</w:delText>
        </w:r>
      </w:del>
      <w:ins w:id="463" w:author="Paula Castrilli" w:date="2025-05-28T21:29:00Z">
        <w:r w:rsidR="00C53981">
          <w:rPr>
            <w:rFonts w:ascii="Crimson Text" w:hAnsi="Crimson Text"/>
            <w:color w:val="000000" w:themeColor="text1"/>
            <w:sz w:val="26"/>
            <w:szCs w:val="26"/>
          </w:rPr>
          <w:t>:</w:t>
        </w:r>
      </w:ins>
      <w:r w:rsidR="00F402E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segunda pr</w:t>
      </w:r>
      <w:r w:rsidR="00362CFB" w:rsidRPr="008D03A6">
        <w:rPr>
          <w:rFonts w:ascii="Crimson Text" w:hAnsi="Crimson Text"/>
          <w:color w:val="000000" w:themeColor="text1"/>
          <w:sz w:val="26"/>
          <w:szCs w:val="26"/>
        </w:rPr>
        <w:t>ueba</w:t>
      </w:r>
      <w:r w:rsidR="00F402E3" w:rsidRPr="008D03A6">
        <w:rPr>
          <w:rFonts w:ascii="Crimson Text" w:hAnsi="Crimson Text"/>
          <w:color w:val="000000" w:themeColor="text1"/>
          <w:sz w:val="26"/>
          <w:szCs w:val="26"/>
        </w:rPr>
        <w:t xml:space="preserve"> estaba </w:t>
      </w:r>
      <w:r w:rsidR="007170E3" w:rsidRPr="008D03A6">
        <w:rPr>
          <w:rFonts w:ascii="Crimson Text" w:hAnsi="Crimson Text"/>
          <w:color w:val="000000" w:themeColor="text1"/>
          <w:sz w:val="26"/>
          <w:szCs w:val="26"/>
        </w:rPr>
        <w:t>en marcha</w:t>
      </w:r>
      <w:r w:rsidR="00362CFB" w:rsidRPr="008D03A6">
        <w:rPr>
          <w:rFonts w:ascii="Crimson Text" w:hAnsi="Crimson Text"/>
          <w:color w:val="000000" w:themeColor="text1"/>
          <w:sz w:val="26"/>
          <w:szCs w:val="26"/>
        </w:rPr>
        <w:t xml:space="preserve">. Una gran expectativa </w:t>
      </w:r>
      <w:r w:rsidR="007170E3" w:rsidRPr="008D03A6">
        <w:rPr>
          <w:rFonts w:ascii="Crimson Text" w:hAnsi="Crimson Text"/>
          <w:color w:val="000000" w:themeColor="text1"/>
          <w:sz w:val="26"/>
          <w:szCs w:val="26"/>
        </w:rPr>
        <w:t>giraba</w:t>
      </w:r>
      <w:r w:rsidR="00362CFB" w:rsidRPr="008D03A6">
        <w:rPr>
          <w:rFonts w:ascii="Crimson Text" w:hAnsi="Crimson Text"/>
          <w:color w:val="000000" w:themeColor="text1"/>
          <w:sz w:val="26"/>
          <w:szCs w:val="26"/>
        </w:rPr>
        <w:t xml:space="preserve"> en torno al evento, ya que el mismo rey </w:t>
      </w:r>
      <w:del w:id="464" w:author="Paula Castrilli" w:date="2025-05-28T21:29:00Z">
        <w:r w:rsidR="00362CFB" w:rsidRPr="008D03A6" w:rsidDel="00C53981">
          <w:rPr>
            <w:rFonts w:ascii="Crimson Text" w:hAnsi="Crimson Text"/>
            <w:color w:val="000000" w:themeColor="text1"/>
            <w:sz w:val="26"/>
            <w:szCs w:val="26"/>
          </w:rPr>
          <w:delText xml:space="preserve">ordenó </w:delText>
        </w:r>
      </w:del>
      <w:ins w:id="465" w:author="Paula Castrilli" w:date="2025-05-28T21:29:00Z">
        <w:r w:rsidR="00C53981">
          <w:rPr>
            <w:rFonts w:ascii="Crimson Text" w:hAnsi="Crimson Text"/>
            <w:color w:val="000000" w:themeColor="text1"/>
            <w:sz w:val="26"/>
            <w:szCs w:val="26"/>
          </w:rPr>
          <w:t>había ordenado</w:t>
        </w:r>
        <w:r w:rsidR="00C53981" w:rsidRPr="008D03A6">
          <w:rPr>
            <w:rFonts w:ascii="Crimson Text" w:hAnsi="Crimson Text"/>
            <w:color w:val="000000" w:themeColor="text1"/>
            <w:sz w:val="26"/>
            <w:szCs w:val="26"/>
          </w:rPr>
          <w:t xml:space="preserve"> </w:t>
        </w:r>
      </w:ins>
      <w:r w:rsidR="00362CFB" w:rsidRPr="008D03A6">
        <w:rPr>
          <w:rFonts w:ascii="Crimson Text" w:hAnsi="Crimson Text"/>
          <w:color w:val="000000" w:themeColor="text1"/>
          <w:sz w:val="26"/>
          <w:szCs w:val="26"/>
        </w:rPr>
        <w:t>promocionarlo como un espectáculo p</w:t>
      </w:r>
      <w:r w:rsidR="00FA003B" w:rsidRPr="008D03A6">
        <w:rPr>
          <w:rFonts w:ascii="Crimson Text" w:hAnsi="Crimson Text"/>
          <w:color w:val="000000" w:themeColor="text1"/>
          <w:sz w:val="26"/>
          <w:szCs w:val="26"/>
        </w:rPr>
        <w:t>úblico.</w:t>
      </w:r>
    </w:p>
    <w:p w:rsidR="00617590" w:rsidRPr="008D03A6" w:rsidRDefault="00FA003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presupuesto destinado al esparcimiento era </w:t>
      </w:r>
      <w:r w:rsidR="005724EC" w:rsidRPr="008D03A6">
        <w:rPr>
          <w:rFonts w:ascii="Crimson Text" w:hAnsi="Crimson Text"/>
          <w:color w:val="000000" w:themeColor="text1"/>
          <w:sz w:val="26"/>
          <w:szCs w:val="26"/>
        </w:rPr>
        <w:t>cada vez más</w:t>
      </w:r>
      <w:r w:rsidRPr="008D03A6">
        <w:rPr>
          <w:rFonts w:ascii="Crimson Text" w:hAnsi="Crimson Text"/>
          <w:color w:val="000000" w:themeColor="text1"/>
          <w:sz w:val="26"/>
          <w:szCs w:val="26"/>
        </w:rPr>
        <w:t xml:space="preserve"> escaso,</w:t>
      </w:r>
      <w:r w:rsidR="005724EC" w:rsidRPr="008D03A6">
        <w:rPr>
          <w:rFonts w:ascii="Crimson Text" w:hAnsi="Crimson Text"/>
          <w:color w:val="000000" w:themeColor="text1"/>
          <w:sz w:val="26"/>
          <w:szCs w:val="26"/>
        </w:rPr>
        <w:t xml:space="preserve"> </w:t>
      </w:r>
      <w:r w:rsidR="009A69B7" w:rsidRPr="008D03A6">
        <w:rPr>
          <w:rFonts w:ascii="Crimson Text" w:hAnsi="Crimson Text"/>
          <w:color w:val="000000" w:themeColor="text1"/>
          <w:sz w:val="26"/>
          <w:szCs w:val="26"/>
        </w:rPr>
        <w:t>sobre todo</w:t>
      </w:r>
      <w:del w:id="466" w:author="Paula Castrilli" w:date="2025-05-28T21:30:00Z">
        <w:r w:rsidR="009A69B7" w:rsidRPr="008D03A6" w:rsidDel="00C53981">
          <w:rPr>
            <w:rFonts w:ascii="Crimson Text" w:hAnsi="Crimson Text"/>
            <w:color w:val="000000" w:themeColor="text1"/>
            <w:sz w:val="26"/>
            <w:szCs w:val="26"/>
          </w:rPr>
          <w:delText>,</w:delText>
        </w:r>
      </w:del>
      <w:ins w:id="467" w:author="Paula Castrilli" w:date="2025-05-28T21:30:00Z">
        <w:r w:rsidR="00C53981">
          <w:rPr>
            <w:rFonts w:ascii="Crimson Text" w:hAnsi="Crimson Text"/>
            <w:color w:val="000000" w:themeColor="text1"/>
            <w:sz w:val="26"/>
            <w:szCs w:val="26"/>
          </w:rPr>
          <w:t xml:space="preserve"> desde que</w:t>
        </w:r>
      </w:ins>
      <w:r w:rsidR="009A69B7" w:rsidRPr="008D03A6">
        <w:rPr>
          <w:rFonts w:ascii="Crimson Text" w:hAnsi="Crimson Text"/>
          <w:color w:val="000000" w:themeColor="text1"/>
          <w:sz w:val="26"/>
          <w:szCs w:val="26"/>
        </w:rPr>
        <w:t xml:space="preserve"> luego del conflicto con el rein</w:t>
      </w:r>
      <w:r w:rsidR="005724EC" w:rsidRPr="008D03A6">
        <w:rPr>
          <w:rFonts w:ascii="Crimson Text" w:hAnsi="Crimson Text"/>
          <w:color w:val="000000" w:themeColor="text1"/>
          <w:sz w:val="26"/>
          <w:szCs w:val="26"/>
        </w:rPr>
        <w:t>o del Norte</w:t>
      </w:r>
      <w:del w:id="468" w:author="Paula Castrilli" w:date="2025-05-28T21:30:00Z">
        <w:r w:rsidR="005724EC" w:rsidRPr="008D03A6" w:rsidDel="000D0BB6">
          <w:rPr>
            <w:rFonts w:ascii="Crimson Text" w:hAnsi="Crimson Text"/>
            <w:color w:val="000000" w:themeColor="text1"/>
            <w:sz w:val="26"/>
            <w:szCs w:val="26"/>
          </w:rPr>
          <w:delText>,</w:delText>
        </w:r>
      </w:del>
      <w:ins w:id="469" w:author="Paula Castrilli" w:date="2025-05-28T21:30:00Z">
        <w:r w:rsidR="000D0BB6">
          <w:rPr>
            <w:rFonts w:ascii="Crimson Text" w:hAnsi="Crimson Text"/>
            <w:color w:val="000000" w:themeColor="text1"/>
            <w:sz w:val="26"/>
            <w:szCs w:val="26"/>
          </w:rPr>
          <w:t xml:space="preserve"> </w:t>
        </w:r>
        <w:commentRangeStart w:id="470"/>
        <w:r w:rsidR="000D0BB6">
          <w:rPr>
            <w:rFonts w:ascii="Crimson Text" w:hAnsi="Crimson Text"/>
            <w:color w:val="000000" w:themeColor="text1"/>
            <w:sz w:val="26"/>
            <w:szCs w:val="26"/>
          </w:rPr>
          <w:t>las cifras que arrojaban las recaudaciones de impuestos eran preocupantes</w:t>
        </w:r>
      </w:ins>
      <w:commentRangeEnd w:id="470"/>
      <w:ins w:id="471" w:author="Paula Castrilli" w:date="2025-05-28T21:31:00Z">
        <w:r w:rsidR="000D0BB6">
          <w:rPr>
            <w:rStyle w:val="Refdecomentario"/>
          </w:rPr>
          <w:commentReference w:id="470"/>
        </w:r>
      </w:ins>
      <w:del w:id="472" w:author="Paula Castrilli" w:date="2025-05-28T21:30:00Z">
        <w:r w:rsidR="005724EC" w:rsidRPr="008D03A6" w:rsidDel="000D0BB6">
          <w:rPr>
            <w:rFonts w:ascii="Crimson Text" w:hAnsi="Crimson Text"/>
            <w:color w:val="000000" w:themeColor="text1"/>
            <w:sz w:val="26"/>
            <w:szCs w:val="26"/>
          </w:rPr>
          <w:delText xml:space="preserve"> las recaudaciones de impuestos arrojaban cifras preocupantes</w:delText>
        </w:r>
      </w:del>
      <w:r w:rsidR="00F402E3" w:rsidRPr="008D03A6">
        <w:rPr>
          <w:rFonts w:ascii="Crimson Text" w:hAnsi="Crimson Text"/>
          <w:color w:val="000000" w:themeColor="text1"/>
          <w:sz w:val="26"/>
          <w:szCs w:val="26"/>
        </w:rPr>
        <w:t>. En medio de la crisis,</w:t>
      </w:r>
      <w:r w:rsidRPr="008D03A6">
        <w:rPr>
          <w:rFonts w:ascii="Crimson Text" w:hAnsi="Crimson Text"/>
          <w:color w:val="000000" w:themeColor="text1"/>
          <w:sz w:val="26"/>
          <w:szCs w:val="26"/>
        </w:rPr>
        <w:t xml:space="preserve"> la jornada de pruebas se </w:t>
      </w:r>
      <w:del w:id="473" w:author="Paula Castrilli" w:date="2025-05-28T21:31:00Z">
        <w:r w:rsidRPr="008D03A6" w:rsidDel="000D0BB6">
          <w:rPr>
            <w:rFonts w:ascii="Crimson Text" w:hAnsi="Crimson Text"/>
            <w:color w:val="000000" w:themeColor="text1"/>
            <w:sz w:val="26"/>
            <w:szCs w:val="26"/>
          </w:rPr>
          <w:delText xml:space="preserve">convertía </w:delText>
        </w:r>
      </w:del>
      <w:ins w:id="474" w:author="Paula Castrilli" w:date="2025-05-28T21:31:00Z">
        <w:r w:rsidR="000D0BB6">
          <w:rPr>
            <w:rFonts w:ascii="Crimson Text" w:hAnsi="Crimson Text"/>
            <w:color w:val="000000" w:themeColor="text1"/>
            <w:sz w:val="26"/>
            <w:szCs w:val="26"/>
          </w:rPr>
          <w:t>convertiría</w:t>
        </w:r>
        <w:r w:rsidR="000D0BB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w:t>
      </w:r>
      <w:r w:rsidR="00F402E3" w:rsidRPr="008D03A6">
        <w:rPr>
          <w:rFonts w:ascii="Crimson Text" w:hAnsi="Crimson Text"/>
          <w:color w:val="000000" w:themeColor="text1"/>
          <w:sz w:val="26"/>
          <w:szCs w:val="26"/>
        </w:rPr>
        <w:t xml:space="preserve">una excelente oportunidad para brindar un </w:t>
      </w:r>
      <w:r w:rsidRPr="008D03A6">
        <w:rPr>
          <w:rFonts w:ascii="Crimson Text" w:hAnsi="Crimson Text"/>
          <w:color w:val="000000" w:themeColor="text1"/>
          <w:sz w:val="26"/>
          <w:szCs w:val="26"/>
        </w:rPr>
        <w:t>entretenimiento popular a muy bajo costo.</w:t>
      </w:r>
    </w:p>
    <w:p w:rsidR="00FE7917" w:rsidRPr="008D03A6" w:rsidRDefault="00B5766C" w:rsidP="00FD070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w:t>
      </w:r>
      <w:r w:rsidR="00FA003B" w:rsidRPr="008D03A6">
        <w:rPr>
          <w:rFonts w:ascii="Crimson Text" w:hAnsi="Crimson Text"/>
          <w:color w:val="000000" w:themeColor="text1"/>
          <w:sz w:val="26"/>
          <w:szCs w:val="26"/>
        </w:rPr>
        <w:t xml:space="preserve"> ese contexto, la destreza de los reclutas </w:t>
      </w:r>
      <w:r w:rsidR="00F402E3" w:rsidRPr="008D03A6">
        <w:rPr>
          <w:rFonts w:ascii="Crimson Text" w:hAnsi="Crimson Text"/>
          <w:color w:val="000000" w:themeColor="text1"/>
          <w:sz w:val="26"/>
          <w:szCs w:val="26"/>
        </w:rPr>
        <w:t>quedaría bajo la</w:t>
      </w:r>
      <w:r w:rsidR="00272B0A" w:rsidRPr="008D03A6">
        <w:rPr>
          <w:rFonts w:ascii="Crimson Text" w:hAnsi="Crimson Text"/>
          <w:color w:val="000000" w:themeColor="text1"/>
          <w:sz w:val="26"/>
          <w:szCs w:val="26"/>
        </w:rPr>
        <w:t xml:space="preserve"> crítica</w:t>
      </w:r>
      <w:r w:rsidR="00D90771" w:rsidRPr="008D03A6">
        <w:rPr>
          <w:rFonts w:ascii="Crimson Text" w:hAnsi="Crimson Text"/>
          <w:color w:val="000000" w:themeColor="text1"/>
          <w:sz w:val="26"/>
          <w:szCs w:val="26"/>
        </w:rPr>
        <w:t xml:space="preserve">, no sólo </w:t>
      </w:r>
      <w:r w:rsidR="00F402E3" w:rsidRPr="008D03A6">
        <w:rPr>
          <w:rFonts w:ascii="Crimson Text" w:hAnsi="Crimson Text"/>
          <w:color w:val="000000" w:themeColor="text1"/>
          <w:sz w:val="26"/>
          <w:szCs w:val="26"/>
        </w:rPr>
        <w:t>de</w:t>
      </w:r>
      <w:r w:rsidR="00FA003B" w:rsidRPr="008D03A6">
        <w:rPr>
          <w:rFonts w:ascii="Crimson Text" w:hAnsi="Crimson Text"/>
          <w:color w:val="000000" w:themeColor="text1"/>
          <w:sz w:val="26"/>
          <w:szCs w:val="26"/>
        </w:rPr>
        <w:t xml:space="preserve"> </w:t>
      </w:r>
      <w:r w:rsidR="00D90771" w:rsidRPr="008D03A6">
        <w:rPr>
          <w:rFonts w:ascii="Crimson Text" w:hAnsi="Crimson Text"/>
          <w:color w:val="000000" w:themeColor="text1"/>
          <w:sz w:val="26"/>
          <w:szCs w:val="26"/>
        </w:rPr>
        <w:t>los maestros guerreros, sino también</w:t>
      </w:r>
      <w:del w:id="475" w:author="Paula Castrilli" w:date="2025-05-28T21:32:00Z">
        <w:r w:rsidR="00F402E3" w:rsidRPr="008D03A6" w:rsidDel="000D0BB6">
          <w:rPr>
            <w:rFonts w:ascii="Crimson Text" w:hAnsi="Crimson Text"/>
            <w:color w:val="000000" w:themeColor="text1"/>
            <w:sz w:val="26"/>
            <w:szCs w:val="26"/>
          </w:rPr>
          <w:delText>,</w:delText>
        </w:r>
      </w:del>
      <w:r w:rsidR="00D90771" w:rsidRPr="008D03A6">
        <w:rPr>
          <w:rFonts w:ascii="Crimson Text" w:hAnsi="Crimson Text"/>
          <w:color w:val="000000" w:themeColor="text1"/>
          <w:sz w:val="26"/>
          <w:szCs w:val="26"/>
        </w:rPr>
        <w:t xml:space="preserve"> </w:t>
      </w:r>
      <w:r w:rsidR="00F402E3" w:rsidRPr="008D03A6">
        <w:rPr>
          <w:rFonts w:ascii="Crimson Text" w:hAnsi="Crimson Text"/>
          <w:color w:val="000000" w:themeColor="text1"/>
          <w:sz w:val="26"/>
          <w:szCs w:val="26"/>
        </w:rPr>
        <w:t>de</w:t>
      </w:r>
      <w:r w:rsidR="00FA003B" w:rsidRPr="008D03A6">
        <w:rPr>
          <w:rFonts w:ascii="Crimson Text" w:hAnsi="Crimson Text"/>
          <w:color w:val="000000" w:themeColor="text1"/>
          <w:sz w:val="26"/>
          <w:szCs w:val="26"/>
        </w:rPr>
        <w:t xml:space="preserve"> un</w:t>
      </w:r>
      <w:r w:rsidRPr="008D03A6">
        <w:rPr>
          <w:rFonts w:ascii="Crimson Text" w:hAnsi="Crimson Text"/>
          <w:color w:val="000000" w:themeColor="text1"/>
          <w:sz w:val="26"/>
          <w:szCs w:val="26"/>
        </w:rPr>
        <w:t xml:space="preserve">a multitud </w:t>
      </w:r>
      <w:r w:rsidR="003C6F0E" w:rsidRPr="008D03A6">
        <w:rPr>
          <w:rFonts w:ascii="Crimson Text" w:hAnsi="Crimson Text"/>
          <w:color w:val="000000" w:themeColor="text1"/>
          <w:sz w:val="26"/>
          <w:szCs w:val="26"/>
        </w:rPr>
        <w:t xml:space="preserve">que esperaría </w:t>
      </w:r>
      <w:r w:rsidR="004822BB" w:rsidRPr="008D03A6">
        <w:rPr>
          <w:rFonts w:ascii="Crimson Text" w:hAnsi="Crimson Text"/>
          <w:color w:val="000000" w:themeColor="text1"/>
          <w:sz w:val="26"/>
          <w:szCs w:val="26"/>
        </w:rPr>
        <w:t>con ansias</w:t>
      </w:r>
      <w:r w:rsidR="00F402E3" w:rsidRPr="008D03A6">
        <w:rPr>
          <w:rFonts w:ascii="Crimson Text" w:hAnsi="Crimson Text"/>
          <w:color w:val="000000" w:themeColor="text1"/>
          <w:sz w:val="26"/>
          <w:szCs w:val="26"/>
        </w:rPr>
        <w:t xml:space="preserve"> un espectáculo</w:t>
      </w:r>
      <w:r w:rsidR="00FA003B" w:rsidRPr="008D03A6">
        <w:rPr>
          <w:rFonts w:ascii="Crimson Text" w:hAnsi="Crimson Text"/>
          <w:color w:val="000000" w:themeColor="text1"/>
          <w:sz w:val="26"/>
          <w:szCs w:val="26"/>
        </w:rPr>
        <w:t xml:space="preserve"> </w:t>
      </w:r>
      <w:del w:id="476" w:author="Paula Castrilli" w:date="2025-05-28T21:32:00Z">
        <w:r w:rsidR="00FD0701" w:rsidRPr="008D03A6" w:rsidDel="000D0BB6">
          <w:rPr>
            <w:rFonts w:ascii="Crimson Text" w:hAnsi="Crimson Text"/>
            <w:color w:val="000000" w:themeColor="text1"/>
            <w:sz w:val="26"/>
            <w:szCs w:val="26"/>
          </w:rPr>
          <w:delText xml:space="preserve">sin </w:delText>
        </w:r>
        <w:r w:rsidR="00F402E3" w:rsidRPr="008D03A6" w:rsidDel="000D0BB6">
          <w:rPr>
            <w:rFonts w:ascii="Crimson Text" w:hAnsi="Crimson Text"/>
            <w:color w:val="000000" w:themeColor="text1"/>
            <w:sz w:val="26"/>
            <w:szCs w:val="26"/>
          </w:rPr>
          <w:delText>precedentes</w:delText>
        </w:r>
      </w:del>
      <w:commentRangeStart w:id="477"/>
      <w:ins w:id="478" w:author="Paula Castrilli" w:date="2025-05-28T21:32:00Z">
        <w:r w:rsidR="000D0BB6">
          <w:rPr>
            <w:rFonts w:ascii="Crimson Text" w:hAnsi="Crimson Text"/>
            <w:color w:val="000000" w:themeColor="text1"/>
            <w:sz w:val="26"/>
            <w:szCs w:val="26"/>
          </w:rPr>
          <w:t>como mínimo</w:t>
        </w:r>
      </w:ins>
      <w:ins w:id="479" w:author="Paula Castrilli" w:date="2025-05-28T21:33:00Z">
        <w:r w:rsidR="000D0BB6">
          <w:rPr>
            <w:rFonts w:ascii="Crimson Text" w:hAnsi="Crimson Text"/>
            <w:color w:val="000000" w:themeColor="text1"/>
            <w:sz w:val="26"/>
            <w:szCs w:val="26"/>
          </w:rPr>
          <w:t xml:space="preserve"> bastante</w:t>
        </w:r>
      </w:ins>
      <w:ins w:id="480" w:author="Paula Castrilli" w:date="2025-05-28T21:32:00Z">
        <w:r w:rsidR="000D0BB6">
          <w:rPr>
            <w:rFonts w:ascii="Crimson Text" w:hAnsi="Crimson Text"/>
            <w:color w:val="000000" w:themeColor="text1"/>
            <w:sz w:val="26"/>
            <w:szCs w:val="26"/>
          </w:rPr>
          <w:t xml:space="preserve"> entretenido</w:t>
        </w:r>
        <w:commentRangeEnd w:id="477"/>
        <w:r w:rsidR="000D0BB6">
          <w:rPr>
            <w:rStyle w:val="Refdecomentario"/>
          </w:rPr>
          <w:commentReference w:id="477"/>
        </w:r>
      </w:ins>
      <w:r w:rsidR="00FE7917" w:rsidRPr="008D03A6">
        <w:rPr>
          <w:rFonts w:ascii="Crimson Text" w:hAnsi="Crimson Text"/>
          <w:color w:val="000000" w:themeColor="text1"/>
          <w:sz w:val="26"/>
          <w:szCs w:val="26"/>
        </w:rPr>
        <w:t>.</w:t>
      </w:r>
    </w:p>
    <w:p w:rsidR="00AA01A5" w:rsidRPr="008D03A6" w:rsidRDefault="00AA01A5" w:rsidP="00FD070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antes de que los </w:t>
      </w:r>
      <w:r w:rsidR="00FD0701" w:rsidRPr="008D03A6">
        <w:rPr>
          <w:rFonts w:ascii="Crimson Text" w:hAnsi="Crimson Text"/>
          <w:color w:val="000000" w:themeColor="text1"/>
          <w:sz w:val="26"/>
          <w:szCs w:val="26"/>
        </w:rPr>
        <w:t>futuros guerreros</w:t>
      </w:r>
      <w:r w:rsidRPr="008D03A6">
        <w:rPr>
          <w:rFonts w:ascii="Crimson Text" w:hAnsi="Crimson Text"/>
          <w:color w:val="000000" w:themeColor="text1"/>
          <w:sz w:val="26"/>
          <w:szCs w:val="26"/>
        </w:rPr>
        <w:t xml:space="preserve"> salieran al campo,</w:t>
      </w:r>
      <w:ins w:id="481" w:author="Paula Castrilli" w:date="2025-05-28T21:33:00Z">
        <w:r w:rsidR="000D0BB6">
          <w:rPr>
            <w:rFonts w:ascii="Crimson Text" w:hAnsi="Crimson Text"/>
            <w:color w:val="000000" w:themeColor="text1"/>
            <w:sz w:val="26"/>
            <w:szCs w:val="26"/>
          </w:rPr>
          <w:t xml:space="preserve"> </w:t>
        </w:r>
        <w:proofErr w:type="spellStart"/>
        <w:r w:rsidR="000D0BB6">
          <w:rPr>
            <w:rFonts w:ascii="Crimson Text" w:hAnsi="Crimson Text"/>
            <w:color w:val="000000" w:themeColor="text1"/>
            <w:sz w:val="26"/>
            <w:szCs w:val="26"/>
          </w:rPr>
          <w:t>Sigurd</w:t>
        </w:r>
        <w:proofErr w:type="spellEnd"/>
        <w:r w:rsidR="000D0BB6">
          <w:rPr>
            <w:rFonts w:ascii="Crimson Text" w:hAnsi="Crimson Text"/>
            <w:color w:val="000000" w:themeColor="text1"/>
            <w:sz w:val="26"/>
            <w:szCs w:val="26"/>
          </w:rPr>
          <w:t xml:space="preserve"> se encontraba una vez más</w:t>
        </w:r>
      </w:ins>
      <w:del w:id="482" w:author="Paula Castrilli" w:date="2025-05-28T21:33:00Z">
        <w:r w:rsidRPr="008D03A6" w:rsidDel="000D0BB6">
          <w:rPr>
            <w:rFonts w:ascii="Crimson Text" w:hAnsi="Crimson Text"/>
            <w:color w:val="000000" w:themeColor="text1"/>
            <w:sz w:val="26"/>
            <w:szCs w:val="26"/>
          </w:rPr>
          <w:delText xml:space="preserve"> </w:delText>
        </w:r>
        <w:r w:rsidR="007A32B6" w:rsidRPr="008D03A6" w:rsidDel="000D0BB6">
          <w:rPr>
            <w:rFonts w:ascii="Crimson Text" w:hAnsi="Crimson Text"/>
            <w:color w:val="000000" w:themeColor="text1"/>
            <w:sz w:val="26"/>
            <w:szCs w:val="26"/>
          </w:rPr>
          <w:delText>una vez más, Sigurd se encontraba</w:delText>
        </w:r>
      </w:del>
      <w:r w:rsidR="007A32B6" w:rsidRPr="008D03A6">
        <w:rPr>
          <w:rFonts w:ascii="Crimson Text" w:hAnsi="Crimson Text"/>
          <w:color w:val="000000" w:themeColor="text1"/>
          <w:sz w:val="26"/>
          <w:szCs w:val="26"/>
        </w:rPr>
        <w:t xml:space="preserve"> frente a </w:t>
      </w:r>
      <w:r w:rsidR="00F402E3" w:rsidRPr="008D03A6">
        <w:rPr>
          <w:rFonts w:ascii="Crimson Text" w:hAnsi="Crimson Text"/>
          <w:color w:val="000000" w:themeColor="text1"/>
          <w:sz w:val="26"/>
          <w:szCs w:val="26"/>
        </w:rPr>
        <w:t>ellos</w:t>
      </w:r>
      <w:r w:rsidR="007A32B6" w:rsidRPr="008D03A6">
        <w:rPr>
          <w:rFonts w:ascii="Crimson Text" w:hAnsi="Crimson Text"/>
          <w:color w:val="000000" w:themeColor="text1"/>
          <w:sz w:val="26"/>
          <w:szCs w:val="26"/>
        </w:rPr>
        <w:t xml:space="preserve"> </w:t>
      </w:r>
      <w:r w:rsidR="00FD0701" w:rsidRPr="008D03A6">
        <w:rPr>
          <w:rFonts w:ascii="Crimson Text" w:hAnsi="Crimson Text"/>
          <w:color w:val="000000" w:themeColor="text1"/>
          <w:sz w:val="26"/>
          <w:szCs w:val="26"/>
        </w:rPr>
        <w:t>explicando</w:t>
      </w:r>
      <w:r w:rsidR="007A32B6" w:rsidRPr="008D03A6">
        <w:rPr>
          <w:rFonts w:ascii="Crimson Text" w:hAnsi="Crimson Text"/>
          <w:color w:val="000000" w:themeColor="text1"/>
          <w:sz w:val="26"/>
          <w:szCs w:val="26"/>
        </w:rPr>
        <w:t xml:space="preserve"> las reglas</w:t>
      </w:r>
      <w:r w:rsidR="00FD0701" w:rsidRPr="008D03A6">
        <w:rPr>
          <w:rFonts w:ascii="Crimson Text" w:hAnsi="Crimson Text"/>
          <w:color w:val="000000" w:themeColor="text1"/>
          <w:sz w:val="26"/>
          <w:szCs w:val="26"/>
        </w:rPr>
        <w:t xml:space="preserve"> y </w:t>
      </w:r>
      <w:r w:rsidR="00F402E3" w:rsidRPr="008D03A6">
        <w:rPr>
          <w:rFonts w:ascii="Crimson Text" w:hAnsi="Crimson Text"/>
          <w:color w:val="000000" w:themeColor="text1"/>
          <w:sz w:val="26"/>
          <w:szCs w:val="26"/>
        </w:rPr>
        <w:t xml:space="preserve">la </w:t>
      </w:r>
      <w:r w:rsidR="00FD0701" w:rsidRPr="008D03A6">
        <w:rPr>
          <w:rFonts w:ascii="Crimson Text" w:hAnsi="Crimson Text"/>
          <w:color w:val="000000" w:themeColor="text1"/>
          <w:sz w:val="26"/>
          <w:szCs w:val="26"/>
        </w:rPr>
        <w:t>modalidad</w:t>
      </w:r>
      <w:r w:rsidR="00272B0A" w:rsidRPr="008D03A6">
        <w:rPr>
          <w:rFonts w:ascii="Crimson Text" w:hAnsi="Crimson Text"/>
          <w:color w:val="000000" w:themeColor="text1"/>
          <w:sz w:val="26"/>
          <w:szCs w:val="26"/>
        </w:rPr>
        <w:t xml:space="preserve"> de la evaluación</w:t>
      </w:r>
      <w:r w:rsidR="007A32B6" w:rsidRPr="008D03A6">
        <w:rPr>
          <w:rFonts w:ascii="Crimson Text" w:hAnsi="Crimson Text"/>
          <w:color w:val="000000" w:themeColor="text1"/>
          <w:sz w:val="26"/>
          <w:szCs w:val="26"/>
        </w:rPr>
        <w:t>.</w:t>
      </w:r>
    </w:p>
    <w:p w:rsidR="007A32B6" w:rsidRPr="008D03A6" w:rsidRDefault="007A32B6" w:rsidP="003461D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w:t>
      </w:r>
      <w:proofErr w:type="gramEnd"/>
      <w:del w:id="483" w:author="Paula Castrilli" w:date="2025-05-28T21:36:00Z">
        <w:r w:rsidR="00C25FBF" w:rsidRPr="008D03A6" w:rsidDel="000D0BB6">
          <w:rPr>
            <w:rFonts w:ascii="Crimson Text" w:hAnsi="Crimson Text"/>
            <w:color w:val="000000" w:themeColor="text1"/>
            <w:sz w:val="26"/>
            <w:szCs w:val="26"/>
          </w:rPr>
          <w:delText>Recluta</w:delText>
        </w:r>
        <w:commentRangeStart w:id="484"/>
        <w:r w:rsidR="00C25FBF" w:rsidRPr="008D03A6" w:rsidDel="000D0BB6">
          <w:rPr>
            <w:rFonts w:ascii="Crimson Text" w:hAnsi="Crimson Text"/>
            <w:color w:val="000000" w:themeColor="text1"/>
            <w:sz w:val="26"/>
            <w:szCs w:val="26"/>
          </w:rPr>
          <w:delText>s</w:delText>
        </w:r>
      </w:del>
      <w:ins w:id="485" w:author="Paula Castrilli" w:date="2025-05-28T21:36:00Z">
        <w:r w:rsidR="000D0BB6">
          <w:rPr>
            <w:rFonts w:ascii="Crimson Text" w:hAnsi="Crimson Text"/>
            <w:color w:val="000000" w:themeColor="text1"/>
            <w:sz w:val="26"/>
            <w:szCs w:val="26"/>
          </w:rPr>
          <w:t>Jóvenes aspirantes, futuros guerreros</w:t>
        </w:r>
        <w:commentRangeEnd w:id="484"/>
        <w:r w:rsidR="000D0BB6">
          <w:rPr>
            <w:rStyle w:val="Refdecomentario"/>
          </w:rPr>
          <w:commentReference w:id="484"/>
        </w:r>
      </w:ins>
      <w:r w:rsidR="00C25FBF" w:rsidRPr="008D03A6">
        <w:rPr>
          <w:rFonts w:ascii="Crimson Text" w:hAnsi="Crimson Text"/>
          <w:color w:val="000000" w:themeColor="text1"/>
          <w:sz w:val="26"/>
          <w:szCs w:val="26"/>
        </w:rPr>
        <w:t>! –</w:t>
      </w:r>
      <w:del w:id="486" w:author="Paula Castrilli" w:date="2025-05-28T21:37:00Z">
        <w:r w:rsidR="00C25FBF" w:rsidRPr="008D03A6" w:rsidDel="000D0BB6">
          <w:rPr>
            <w:rFonts w:ascii="Crimson Text" w:hAnsi="Crimson Text"/>
            <w:color w:val="000000" w:themeColor="text1"/>
            <w:sz w:val="26"/>
            <w:szCs w:val="26"/>
          </w:rPr>
          <w:delText>gritó</w:delText>
        </w:r>
      </w:del>
      <w:ins w:id="487" w:author="Paula Castrilli" w:date="2025-05-28T21:37:00Z">
        <w:r w:rsidR="000D0BB6" w:rsidRPr="008D03A6">
          <w:rPr>
            <w:rFonts w:ascii="Crimson Text" w:hAnsi="Crimson Text"/>
            <w:color w:val="000000" w:themeColor="text1"/>
            <w:sz w:val="26"/>
            <w:szCs w:val="26"/>
          </w:rPr>
          <w:t>Gritó</w:t>
        </w:r>
      </w:ins>
      <w:r w:rsidR="00C25FBF" w:rsidRPr="008D03A6">
        <w:rPr>
          <w:rFonts w:ascii="Crimson Text" w:hAnsi="Crimson Text"/>
          <w:color w:val="000000" w:themeColor="text1"/>
          <w:sz w:val="26"/>
          <w:szCs w:val="26"/>
        </w:rPr>
        <w:t xml:space="preserve"> </w:t>
      </w:r>
      <w:proofErr w:type="spellStart"/>
      <w:r w:rsidR="00C25FBF" w:rsidRPr="008D03A6">
        <w:rPr>
          <w:rFonts w:ascii="Crimson Text" w:hAnsi="Crimson Text"/>
          <w:color w:val="000000" w:themeColor="text1"/>
          <w:sz w:val="26"/>
          <w:szCs w:val="26"/>
        </w:rPr>
        <w:t>Sigurd</w:t>
      </w:r>
      <w:proofErr w:type="spellEnd"/>
      <w:ins w:id="488" w:author="Paula Castrilli" w:date="2025-05-28T21:37:00Z">
        <w:r w:rsidR="000D0BB6">
          <w:rPr>
            <w:rFonts w:ascii="Crimson Text" w:hAnsi="Crimson Text"/>
            <w:color w:val="000000" w:themeColor="text1"/>
            <w:sz w:val="26"/>
            <w:szCs w:val="26"/>
          </w:rPr>
          <w:t>, llamándolos como siempre</w:t>
        </w:r>
      </w:ins>
      <w:r w:rsidR="00C25FBF" w:rsidRPr="008D03A6">
        <w:rPr>
          <w:rFonts w:ascii="Crimson Text" w:hAnsi="Crimson Text"/>
          <w:color w:val="000000" w:themeColor="text1"/>
          <w:sz w:val="26"/>
          <w:szCs w:val="26"/>
        </w:rPr>
        <w:t xml:space="preserve">, y </w:t>
      </w:r>
      <w:ins w:id="489" w:author="Paula Castrilli" w:date="2025-05-28T21:37:00Z">
        <w:r w:rsidR="000D0BB6">
          <w:rPr>
            <w:rFonts w:ascii="Crimson Text" w:hAnsi="Crimson Text"/>
            <w:color w:val="000000" w:themeColor="text1"/>
            <w:sz w:val="26"/>
            <w:szCs w:val="26"/>
          </w:rPr>
          <w:t xml:space="preserve">haciendo que </w:t>
        </w:r>
      </w:ins>
      <w:r w:rsidR="00C25FBF" w:rsidRPr="008D03A6">
        <w:rPr>
          <w:rFonts w:ascii="Crimson Text" w:hAnsi="Crimson Text"/>
          <w:color w:val="000000" w:themeColor="text1"/>
          <w:sz w:val="26"/>
          <w:szCs w:val="26"/>
        </w:rPr>
        <w:t xml:space="preserve">los </w:t>
      </w:r>
      <w:del w:id="490" w:author="Paula Castrilli" w:date="2025-05-28T21:37:00Z">
        <w:r w:rsidR="00C25FBF" w:rsidRPr="008D03A6" w:rsidDel="000D0BB6">
          <w:rPr>
            <w:rFonts w:ascii="Crimson Text" w:hAnsi="Crimson Text"/>
            <w:color w:val="000000" w:themeColor="text1"/>
            <w:sz w:val="26"/>
            <w:szCs w:val="26"/>
          </w:rPr>
          <w:delText xml:space="preserve">jóvenes </w:delText>
        </w:r>
      </w:del>
      <w:ins w:id="491" w:author="Paula Castrilli" w:date="2025-05-28T21:37:00Z">
        <w:r w:rsidR="000D0BB6">
          <w:rPr>
            <w:rFonts w:ascii="Crimson Text" w:hAnsi="Crimson Text"/>
            <w:color w:val="000000" w:themeColor="text1"/>
            <w:sz w:val="26"/>
            <w:szCs w:val="26"/>
          </w:rPr>
          <w:t>reclutas</w:t>
        </w:r>
        <w:r w:rsidR="000D0BB6" w:rsidRPr="008D03A6">
          <w:rPr>
            <w:rFonts w:ascii="Crimson Text" w:hAnsi="Crimson Text"/>
            <w:color w:val="000000" w:themeColor="text1"/>
            <w:sz w:val="26"/>
            <w:szCs w:val="26"/>
          </w:rPr>
          <w:t xml:space="preserve"> </w:t>
        </w:r>
      </w:ins>
      <w:r w:rsidR="00C25FBF" w:rsidRPr="008D03A6">
        <w:rPr>
          <w:rFonts w:ascii="Crimson Text" w:hAnsi="Crimson Text"/>
          <w:color w:val="000000" w:themeColor="text1"/>
          <w:sz w:val="26"/>
          <w:szCs w:val="26"/>
        </w:rPr>
        <w:t xml:space="preserve">se </w:t>
      </w:r>
      <w:r w:rsidR="00A035FE" w:rsidRPr="008D03A6">
        <w:rPr>
          <w:rFonts w:ascii="Crimson Text" w:hAnsi="Crimson Text"/>
          <w:color w:val="000000" w:themeColor="text1"/>
          <w:sz w:val="26"/>
          <w:szCs w:val="26"/>
        </w:rPr>
        <w:t>alinearon</w:t>
      </w:r>
      <w:r w:rsidR="00C25FBF" w:rsidRPr="008D03A6">
        <w:rPr>
          <w:rFonts w:ascii="Crimson Text" w:hAnsi="Crimson Text"/>
          <w:color w:val="000000" w:themeColor="text1"/>
          <w:sz w:val="26"/>
          <w:szCs w:val="26"/>
        </w:rPr>
        <w:t xml:space="preserve"> en formación– Hoy </w:t>
      </w:r>
      <w:r w:rsidR="00510435" w:rsidRPr="008D03A6">
        <w:rPr>
          <w:rFonts w:ascii="Crimson Text" w:hAnsi="Crimson Text"/>
          <w:color w:val="000000" w:themeColor="text1"/>
          <w:sz w:val="26"/>
          <w:szCs w:val="26"/>
        </w:rPr>
        <w:t>tendrán la</w:t>
      </w:r>
      <w:r w:rsidR="00C25FBF" w:rsidRPr="008D03A6">
        <w:rPr>
          <w:rFonts w:ascii="Crimson Text" w:hAnsi="Crimson Text"/>
          <w:color w:val="000000" w:themeColor="text1"/>
          <w:sz w:val="26"/>
          <w:szCs w:val="26"/>
        </w:rPr>
        <w:t xml:space="preserve"> </w:t>
      </w:r>
      <w:r w:rsidR="004822BB" w:rsidRPr="008D03A6">
        <w:rPr>
          <w:rFonts w:ascii="Crimson Text" w:hAnsi="Crimson Text"/>
          <w:color w:val="000000" w:themeColor="text1"/>
          <w:sz w:val="26"/>
          <w:szCs w:val="26"/>
        </w:rPr>
        <w:t>inesperada</w:t>
      </w:r>
      <w:r w:rsidR="00C25FBF" w:rsidRPr="008D03A6">
        <w:rPr>
          <w:rFonts w:ascii="Crimson Text" w:hAnsi="Crimson Text"/>
          <w:color w:val="000000" w:themeColor="text1"/>
          <w:sz w:val="26"/>
          <w:szCs w:val="26"/>
        </w:rPr>
        <w:t xml:space="preserve"> oportunidad de rendir la segunda prueba –hizo una pausa</w:t>
      </w:r>
      <w:del w:id="492" w:author="Paula Castrilli" w:date="2025-05-28T21:51:00Z">
        <w:r w:rsidR="00C25FBF" w:rsidRPr="008D03A6" w:rsidDel="009D3F02">
          <w:rPr>
            <w:rFonts w:ascii="Crimson Text" w:hAnsi="Crimson Text"/>
            <w:color w:val="000000" w:themeColor="text1"/>
            <w:sz w:val="26"/>
            <w:szCs w:val="26"/>
          </w:rPr>
          <w:delText xml:space="preserve"> y reanudo nuevamente</w:delText>
        </w:r>
      </w:del>
      <w:ins w:id="493" w:author="Paula Castrilli" w:date="2025-05-28T21:51:00Z">
        <w:r w:rsidR="009D3F02">
          <w:rPr>
            <w:rFonts w:ascii="Crimson Text" w:hAnsi="Crimson Text"/>
            <w:color w:val="000000" w:themeColor="text1"/>
            <w:sz w:val="26"/>
            <w:szCs w:val="26"/>
          </w:rPr>
          <w:t>, en la que miró la cara de los presentes con una expresión indescifrable</w:t>
        </w:r>
      </w:ins>
      <w:r w:rsidR="00C25FBF" w:rsidRPr="008D03A6">
        <w:rPr>
          <w:rFonts w:ascii="Crimson Text" w:hAnsi="Crimson Text"/>
          <w:color w:val="000000" w:themeColor="text1"/>
          <w:sz w:val="26"/>
          <w:szCs w:val="26"/>
        </w:rPr>
        <w:t xml:space="preserve">–. </w:t>
      </w:r>
      <w:r w:rsidR="00FE7917" w:rsidRPr="008D03A6">
        <w:rPr>
          <w:rFonts w:ascii="Crimson Text" w:hAnsi="Crimson Text"/>
          <w:color w:val="000000" w:themeColor="text1"/>
          <w:sz w:val="26"/>
          <w:szCs w:val="26"/>
        </w:rPr>
        <w:t>Dije</w:t>
      </w:r>
      <w:r w:rsidR="00C25FBF" w:rsidRPr="008D03A6">
        <w:rPr>
          <w:rFonts w:ascii="Crimson Text" w:hAnsi="Crimson Text"/>
          <w:color w:val="000000" w:themeColor="text1"/>
          <w:sz w:val="26"/>
          <w:szCs w:val="26"/>
        </w:rPr>
        <w:t xml:space="preserve"> </w:t>
      </w:r>
      <w:r w:rsidR="004822BB" w:rsidRPr="008D03A6">
        <w:rPr>
          <w:rFonts w:ascii="Crimson Text" w:hAnsi="Crimson Text"/>
          <w:color w:val="000000" w:themeColor="text1"/>
          <w:sz w:val="26"/>
          <w:szCs w:val="26"/>
        </w:rPr>
        <w:t>inesperada</w:t>
      </w:r>
      <w:r w:rsidR="00C25FBF" w:rsidRPr="008D03A6">
        <w:rPr>
          <w:rFonts w:ascii="Crimson Text" w:hAnsi="Crimson Text"/>
          <w:color w:val="000000" w:themeColor="text1"/>
          <w:sz w:val="26"/>
          <w:szCs w:val="26"/>
        </w:rPr>
        <w:t xml:space="preserve">, porque esta participación </w:t>
      </w:r>
      <w:r w:rsidR="004822BB" w:rsidRPr="008D03A6">
        <w:rPr>
          <w:rFonts w:ascii="Crimson Text" w:hAnsi="Crimson Text"/>
          <w:color w:val="000000" w:themeColor="text1"/>
          <w:sz w:val="26"/>
          <w:szCs w:val="26"/>
        </w:rPr>
        <w:t>se debe</w:t>
      </w:r>
      <w:r w:rsidR="00C25FBF" w:rsidRPr="008D03A6">
        <w:rPr>
          <w:rFonts w:ascii="Crimson Text" w:hAnsi="Crimson Text"/>
          <w:color w:val="000000" w:themeColor="text1"/>
          <w:sz w:val="26"/>
          <w:szCs w:val="26"/>
        </w:rPr>
        <w:t xml:space="preserve"> exclusivamente a la valentía de este joven, que no sólo logró superar la primera prueba</w:t>
      </w:r>
      <w:del w:id="494" w:author="Paula Castrilli" w:date="2025-05-28T21:51:00Z">
        <w:r w:rsidR="00C25FBF" w:rsidRPr="008D03A6" w:rsidDel="009D3F02">
          <w:rPr>
            <w:rFonts w:ascii="Crimson Text" w:hAnsi="Crimson Text"/>
            <w:color w:val="000000" w:themeColor="text1"/>
            <w:sz w:val="26"/>
            <w:szCs w:val="26"/>
          </w:rPr>
          <w:delText>,</w:delText>
        </w:r>
      </w:del>
      <w:r w:rsidR="00C25FBF" w:rsidRPr="008D03A6">
        <w:rPr>
          <w:rFonts w:ascii="Crimson Text" w:hAnsi="Crimson Text"/>
          <w:color w:val="000000" w:themeColor="text1"/>
          <w:sz w:val="26"/>
          <w:szCs w:val="26"/>
        </w:rPr>
        <w:t xml:space="preserve"> sino que</w:t>
      </w:r>
      <w:r w:rsidR="00A84B03"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además</w:t>
      </w:r>
      <w:r w:rsidR="00A84B03"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tuvo la </w:t>
      </w:r>
      <w:del w:id="495" w:author="Paula Castrilli" w:date="2025-05-28T21:51:00Z">
        <w:r w:rsidR="004822BB" w:rsidRPr="008D03A6" w:rsidDel="009D3F02">
          <w:rPr>
            <w:rFonts w:ascii="Crimson Text" w:hAnsi="Crimson Text"/>
            <w:color w:val="000000" w:themeColor="text1"/>
            <w:sz w:val="26"/>
            <w:szCs w:val="26"/>
          </w:rPr>
          <w:delText>intrépida</w:delText>
        </w:r>
        <w:r w:rsidR="00C25FBF" w:rsidRPr="008D03A6" w:rsidDel="009D3F02">
          <w:rPr>
            <w:rFonts w:ascii="Crimson Text" w:hAnsi="Crimson Text"/>
            <w:color w:val="000000" w:themeColor="text1"/>
            <w:sz w:val="26"/>
            <w:szCs w:val="26"/>
          </w:rPr>
          <w:delText xml:space="preserve"> </w:delText>
        </w:r>
      </w:del>
      <w:ins w:id="496" w:author="Paula Castrilli" w:date="2025-05-28T21:51:00Z">
        <w:r w:rsidR="009D3F02">
          <w:rPr>
            <w:rFonts w:ascii="Crimson Text" w:hAnsi="Crimson Text"/>
            <w:color w:val="000000" w:themeColor="text1"/>
            <w:sz w:val="26"/>
            <w:szCs w:val="26"/>
          </w:rPr>
          <w:t>inesperada</w:t>
        </w:r>
        <w:r w:rsidR="009D3F02" w:rsidRPr="008D03A6">
          <w:rPr>
            <w:rFonts w:ascii="Crimson Text" w:hAnsi="Crimson Text"/>
            <w:color w:val="000000" w:themeColor="text1"/>
            <w:sz w:val="26"/>
            <w:szCs w:val="26"/>
          </w:rPr>
          <w:t xml:space="preserve"> </w:t>
        </w:r>
      </w:ins>
      <w:r w:rsidR="00C25FBF" w:rsidRPr="008D03A6">
        <w:rPr>
          <w:rFonts w:ascii="Crimson Text" w:hAnsi="Crimson Text"/>
          <w:color w:val="000000" w:themeColor="text1"/>
          <w:sz w:val="26"/>
          <w:szCs w:val="26"/>
        </w:rPr>
        <w:t>idea de solicitarle al rey que les concediera el pase a esta instancia –</w:t>
      </w:r>
      <w:del w:id="497" w:author="Paula Castrilli" w:date="2025-05-28T21:51:00Z">
        <w:r w:rsidR="002D52BF" w:rsidRPr="008D03A6" w:rsidDel="009D3F02">
          <w:rPr>
            <w:rFonts w:ascii="Crimson Text" w:hAnsi="Crimson Text"/>
            <w:color w:val="000000" w:themeColor="text1"/>
            <w:sz w:val="26"/>
            <w:szCs w:val="26"/>
          </w:rPr>
          <w:delText>exclamó</w:delText>
        </w:r>
      </w:del>
      <w:ins w:id="498" w:author="Paula Castrilli" w:date="2025-05-28T21:51:00Z">
        <w:r w:rsidR="009D3F02">
          <w:rPr>
            <w:rFonts w:ascii="Crimson Text" w:hAnsi="Crimson Text"/>
            <w:color w:val="000000" w:themeColor="text1"/>
            <w:sz w:val="26"/>
            <w:szCs w:val="26"/>
          </w:rPr>
          <w:t>explicó</w:t>
        </w:r>
      </w:ins>
      <w:r w:rsidR="004822BB" w:rsidRPr="008D03A6">
        <w:rPr>
          <w:rFonts w:ascii="Crimson Text" w:hAnsi="Crimson Text"/>
          <w:color w:val="000000" w:themeColor="text1"/>
          <w:sz w:val="26"/>
          <w:szCs w:val="26"/>
        </w:rPr>
        <w:t xml:space="preserve">, </w:t>
      </w:r>
      <w:del w:id="499" w:author="Paula Castrilli" w:date="2025-05-28T21:51:00Z">
        <w:r w:rsidR="004822BB" w:rsidRPr="008D03A6" w:rsidDel="009D3F02">
          <w:rPr>
            <w:rFonts w:ascii="Crimson Text" w:hAnsi="Crimson Text"/>
            <w:color w:val="000000" w:themeColor="text1"/>
            <w:sz w:val="26"/>
            <w:szCs w:val="26"/>
          </w:rPr>
          <w:delText>y</w:delText>
        </w:r>
        <w:r w:rsidR="002D52BF" w:rsidRPr="008D03A6" w:rsidDel="009D3F02">
          <w:rPr>
            <w:rFonts w:ascii="Crimson Text" w:hAnsi="Crimson Text"/>
            <w:color w:val="000000" w:themeColor="text1"/>
            <w:sz w:val="26"/>
            <w:szCs w:val="26"/>
          </w:rPr>
          <w:delText xml:space="preserve"> </w:delText>
        </w:r>
        <w:r w:rsidR="00C25FBF" w:rsidRPr="008D03A6" w:rsidDel="009D3F02">
          <w:rPr>
            <w:rFonts w:ascii="Crimson Text" w:hAnsi="Crimson Text"/>
            <w:color w:val="000000" w:themeColor="text1"/>
            <w:sz w:val="26"/>
            <w:szCs w:val="26"/>
          </w:rPr>
          <w:delText>mir</w:delText>
        </w:r>
        <w:r w:rsidR="004822BB" w:rsidRPr="008D03A6" w:rsidDel="009D3F02">
          <w:rPr>
            <w:rFonts w:ascii="Crimson Text" w:hAnsi="Crimson Text"/>
            <w:color w:val="000000" w:themeColor="text1"/>
            <w:sz w:val="26"/>
            <w:szCs w:val="26"/>
          </w:rPr>
          <w:delText>ó</w:delText>
        </w:r>
      </w:del>
      <w:ins w:id="500" w:author="Paula Castrilli" w:date="2025-05-28T21:51:00Z">
        <w:r w:rsidR="009D3F02">
          <w:rPr>
            <w:rFonts w:ascii="Crimson Text" w:hAnsi="Crimson Text"/>
            <w:color w:val="000000" w:themeColor="text1"/>
            <w:sz w:val="26"/>
            <w:szCs w:val="26"/>
          </w:rPr>
          <w:t>mirando</w:t>
        </w:r>
      </w:ins>
      <w:r w:rsidR="00C25FBF" w:rsidRPr="008D03A6">
        <w:rPr>
          <w:rFonts w:ascii="Crimson Text" w:hAnsi="Crimson Text"/>
          <w:color w:val="000000" w:themeColor="text1"/>
          <w:sz w:val="26"/>
          <w:szCs w:val="26"/>
        </w:rPr>
        <w:t xml:space="preserve"> a Eros</w:t>
      </w:r>
      <w:r w:rsidR="00A035FE" w:rsidRPr="008D03A6">
        <w:rPr>
          <w:rFonts w:ascii="Crimson Text" w:hAnsi="Crimson Text"/>
          <w:color w:val="000000" w:themeColor="text1"/>
          <w:sz w:val="26"/>
          <w:szCs w:val="26"/>
        </w:rPr>
        <w:t xml:space="preserve"> con cierto </w:t>
      </w:r>
      <w:del w:id="501" w:author="Paula Castrilli" w:date="2025-05-28T21:52:00Z">
        <w:r w:rsidR="004822BB" w:rsidRPr="008D03A6" w:rsidDel="009D3F02">
          <w:rPr>
            <w:rFonts w:ascii="Crimson Text" w:hAnsi="Crimson Text"/>
            <w:color w:val="000000" w:themeColor="text1"/>
            <w:sz w:val="26"/>
            <w:szCs w:val="26"/>
          </w:rPr>
          <w:delText>recelo</w:delText>
        </w:r>
      </w:del>
      <w:ins w:id="502" w:author="Paula Castrilli" w:date="2025-05-28T21:52:00Z">
        <w:r w:rsidR="009D3F02">
          <w:rPr>
            <w:rFonts w:ascii="Crimson Text" w:hAnsi="Crimson Text"/>
            <w:color w:val="000000" w:themeColor="text1"/>
            <w:sz w:val="26"/>
            <w:szCs w:val="26"/>
          </w:rPr>
          <w:t>rencor</w:t>
        </w:r>
      </w:ins>
      <w:r w:rsidR="00A035FE" w:rsidRPr="008D03A6">
        <w:rPr>
          <w:rFonts w:ascii="Crimson Text" w:hAnsi="Crimson Text"/>
          <w:color w:val="000000" w:themeColor="text1"/>
          <w:sz w:val="26"/>
          <w:szCs w:val="26"/>
        </w:rPr>
        <w:t xml:space="preserve">, dejando en claro que no estaba </w:t>
      </w:r>
      <w:r w:rsidR="004822BB" w:rsidRPr="008D03A6">
        <w:rPr>
          <w:rFonts w:ascii="Crimson Text" w:hAnsi="Crimson Text"/>
          <w:color w:val="000000" w:themeColor="text1"/>
          <w:sz w:val="26"/>
          <w:szCs w:val="26"/>
        </w:rPr>
        <w:t>de acuerdo</w:t>
      </w:r>
      <w:r w:rsidR="00A035FE" w:rsidRPr="008D03A6">
        <w:rPr>
          <w:rFonts w:ascii="Crimson Text" w:hAnsi="Crimson Text"/>
          <w:color w:val="000000" w:themeColor="text1"/>
          <w:sz w:val="26"/>
          <w:szCs w:val="26"/>
        </w:rPr>
        <w:t xml:space="preserve"> con </w:t>
      </w:r>
      <w:del w:id="503" w:author="Paula Castrilli" w:date="2025-05-28T21:52:00Z">
        <w:r w:rsidR="00A035FE" w:rsidRPr="008D03A6" w:rsidDel="009D3F02">
          <w:rPr>
            <w:rFonts w:ascii="Crimson Text" w:hAnsi="Crimson Text"/>
            <w:color w:val="000000" w:themeColor="text1"/>
            <w:sz w:val="26"/>
            <w:szCs w:val="26"/>
          </w:rPr>
          <w:delText>la decisión del rey</w:delText>
        </w:r>
      </w:del>
      <w:ins w:id="504" w:author="Paula Castrilli" w:date="2025-05-28T21:52:00Z">
        <w:r w:rsidR="009D3F02">
          <w:rPr>
            <w:rFonts w:ascii="Crimson Text" w:hAnsi="Crimson Text"/>
            <w:color w:val="000000" w:themeColor="text1"/>
            <w:sz w:val="26"/>
            <w:szCs w:val="26"/>
          </w:rPr>
          <w:t>esto</w:t>
        </w:r>
      </w:ins>
      <w:r w:rsidR="00A035FE" w:rsidRPr="008D03A6">
        <w:rPr>
          <w:rFonts w:ascii="Crimson Text" w:hAnsi="Crimson Text"/>
          <w:color w:val="000000" w:themeColor="text1"/>
          <w:sz w:val="26"/>
          <w:szCs w:val="26"/>
        </w:rPr>
        <w:t>.</w:t>
      </w:r>
    </w:p>
    <w:p w:rsidR="00A035FE" w:rsidRPr="008D03A6" w:rsidRDefault="00A035FE"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D52BF" w:rsidRPr="008D03A6">
        <w:rPr>
          <w:rFonts w:ascii="Crimson Text" w:hAnsi="Crimson Text"/>
          <w:color w:val="000000" w:themeColor="text1"/>
          <w:sz w:val="26"/>
          <w:szCs w:val="26"/>
        </w:rPr>
        <w:t>Hoy</w:t>
      </w:r>
      <w:r w:rsidRPr="008D03A6">
        <w:rPr>
          <w:rFonts w:ascii="Crimson Text" w:hAnsi="Crimson Text"/>
          <w:color w:val="000000" w:themeColor="text1"/>
          <w:sz w:val="26"/>
          <w:szCs w:val="26"/>
        </w:rPr>
        <w:t xml:space="preserve"> deberán superar una nueva prueba, donde evaluaremos la destreza de cada uno de ustedes en el campo de batalla. </w:t>
      </w:r>
      <w:commentRangeStart w:id="505"/>
      <w:r w:rsidR="00DC66B5" w:rsidRPr="008D03A6">
        <w:rPr>
          <w:rFonts w:ascii="Crimson Text" w:hAnsi="Crimson Text"/>
          <w:color w:val="000000" w:themeColor="text1"/>
          <w:sz w:val="26"/>
          <w:szCs w:val="26"/>
        </w:rPr>
        <w:t>C</w:t>
      </w:r>
      <w:r w:rsidRPr="008D03A6">
        <w:rPr>
          <w:rFonts w:ascii="Crimson Text" w:hAnsi="Crimson Text"/>
          <w:color w:val="000000" w:themeColor="text1"/>
          <w:sz w:val="26"/>
          <w:szCs w:val="26"/>
        </w:rPr>
        <w:t xml:space="preserve">onsiste en un combate </w:t>
      </w:r>
      <w:r w:rsidR="004822BB" w:rsidRPr="008D03A6">
        <w:rPr>
          <w:rFonts w:ascii="Crimson Text" w:hAnsi="Crimson Text"/>
          <w:color w:val="000000" w:themeColor="text1"/>
          <w:sz w:val="26"/>
          <w:szCs w:val="26"/>
        </w:rPr>
        <w:t>cuerpo</w:t>
      </w:r>
      <w:r w:rsidRPr="008D03A6">
        <w:rPr>
          <w:rFonts w:ascii="Crimson Text" w:hAnsi="Crimson Text"/>
          <w:color w:val="000000" w:themeColor="text1"/>
          <w:sz w:val="26"/>
          <w:szCs w:val="26"/>
        </w:rPr>
        <w:t xml:space="preserve"> a </w:t>
      </w:r>
      <w:r w:rsidR="004822BB" w:rsidRPr="008D03A6">
        <w:rPr>
          <w:rFonts w:ascii="Crimson Text" w:hAnsi="Crimson Text"/>
          <w:color w:val="000000" w:themeColor="text1"/>
          <w:sz w:val="26"/>
          <w:szCs w:val="26"/>
        </w:rPr>
        <w:t>cuerpo</w:t>
      </w:r>
      <w:r w:rsidRPr="008D03A6">
        <w:rPr>
          <w:rFonts w:ascii="Crimson Text" w:hAnsi="Crimson Text"/>
          <w:color w:val="000000" w:themeColor="text1"/>
          <w:sz w:val="26"/>
          <w:szCs w:val="26"/>
        </w:rPr>
        <w:t xml:space="preserve"> con un prisionero de guerra</w:t>
      </w:r>
      <w:commentRangeEnd w:id="505"/>
      <w:r w:rsidR="00D14F30">
        <w:rPr>
          <w:rStyle w:val="Refdecomentario"/>
        </w:rPr>
        <w:commentReference w:id="505"/>
      </w:r>
      <w:r w:rsidRPr="008D03A6">
        <w:rPr>
          <w:rFonts w:ascii="Crimson Text" w:hAnsi="Crimson Text"/>
          <w:color w:val="000000" w:themeColor="text1"/>
          <w:sz w:val="26"/>
          <w:szCs w:val="26"/>
        </w:rPr>
        <w:t xml:space="preserve">. Contarán con armas y su caballo, y el enfrentamiento finalizará ante la </w:t>
      </w:r>
      <w:r w:rsidR="00FE7917" w:rsidRPr="008D03A6">
        <w:rPr>
          <w:rFonts w:ascii="Crimson Text" w:hAnsi="Crimson Text"/>
          <w:color w:val="000000" w:themeColor="text1"/>
          <w:sz w:val="26"/>
          <w:szCs w:val="26"/>
        </w:rPr>
        <w:t>sumisión</w:t>
      </w:r>
      <w:r w:rsidRPr="008D03A6">
        <w:rPr>
          <w:rFonts w:ascii="Crimson Text" w:hAnsi="Crimson Text"/>
          <w:color w:val="000000" w:themeColor="text1"/>
          <w:sz w:val="26"/>
          <w:szCs w:val="26"/>
        </w:rPr>
        <w:t xml:space="preserve"> o muerte de alguno de los </w:t>
      </w:r>
      <w:r w:rsidR="007170E3" w:rsidRPr="008D03A6">
        <w:rPr>
          <w:rFonts w:ascii="Crimson Text" w:hAnsi="Crimson Text"/>
          <w:color w:val="000000" w:themeColor="text1"/>
          <w:sz w:val="26"/>
          <w:szCs w:val="26"/>
        </w:rPr>
        <w:t>contrincantes</w:t>
      </w:r>
      <w:r w:rsidRPr="008D03A6">
        <w:rPr>
          <w:rFonts w:ascii="Crimson Text" w:hAnsi="Crimson Text"/>
          <w:color w:val="000000" w:themeColor="text1"/>
          <w:sz w:val="26"/>
          <w:szCs w:val="26"/>
        </w:rPr>
        <w:t xml:space="preserve">. Si logran reducir a su oponente, </w:t>
      </w:r>
      <w:r w:rsidR="004169EA" w:rsidRPr="008D03A6">
        <w:rPr>
          <w:rFonts w:ascii="Crimson Text" w:hAnsi="Crimson Text"/>
          <w:color w:val="000000" w:themeColor="text1"/>
          <w:sz w:val="26"/>
          <w:szCs w:val="26"/>
        </w:rPr>
        <w:t>deberán tomar una decisión, podr</w:t>
      </w:r>
      <w:r w:rsidR="00A84B03" w:rsidRPr="008D03A6">
        <w:rPr>
          <w:rFonts w:ascii="Crimson Text" w:hAnsi="Crimson Text"/>
          <w:color w:val="000000" w:themeColor="text1"/>
          <w:sz w:val="26"/>
          <w:szCs w:val="26"/>
        </w:rPr>
        <w:t>án</w:t>
      </w:r>
      <w:r w:rsidR="004169EA" w:rsidRPr="008D03A6">
        <w:rPr>
          <w:rFonts w:ascii="Crimson Text" w:hAnsi="Crimson Text"/>
          <w:color w:val="000000" w:themeColor="text1"/>
          <w:sz w:val="26"/>
          <w:szCs w:val="26"/>
        </w:rPr>
        <w:t xml:space="preserve"> ser piadosos y perdonarle la vida o</w:t>
      </w:r>
      <w:r w:rsidRPr="008D03A6">
        <w:rPr>
          <w:rFonts w:ascii="Crimson Text" w:hAnsi="Crimson Text"/>
          <w:color w:val="000000" w:themeColor="text1"/>
          <w:sz w:val="26"/>
          <w:szCs w:val="26"/>
        </w:rPr>
        <w:t xml:space="preserve"> </w:t>
      </w:r>
      <w:r w:rsidR="002D52BF" w:rsidRPr="008D03A6">
        <w:rPr>
          <w:rFonts w:ascii="Crimson Text" w:hAnsi="Crimson Text"/>
          <w:color w:val="000000" w:themeColor="text1"/>
          <w:sz w:val="26"/>
          <w:szCs w:val="26"/>
        </w:rPr>
        <w:t>ejecutarlo</w:t>
      </w:r>
      <w:r w:rsidR="00FE7917" w:rsidRPr="008D03A6">
        <w:rPr>
          <w:rFonts w:ascii="Crimson Text" w:hAnsi="Crimson Text"/>
          <w:color w:val="000000" w:themeColor="text1"/>
          <w:sz w:val="26"/>
          <w:szCs w:val="26"/>
        </w:rPr>
        <w:t xml:space="preserve">, </w:t>
      </w:r>
      <w:r w:rsidR="00477DB7" w:rsidRPr="008D03A6">
        <w:rPr>
          <w:rFonts w:ascii="Crimson Text" w:hAnsi="Crimson Text"/>
          <w:color w:val="000000" w:themeColor="text1"/>
          <w:sz w:val="26"/>
          <w:szCs w:val="26"/>
        </w:rPr>
        <w:t>ya que no habrá pena por ello, pues se trata de un duelo a muerte</w:t>
      </w:r>
      <w:r w:rsidR="002D52BF" w:rsidRPr="008D03A6">
        <w:rPr>
          <w:rFonts w:ascii="Crimson Text" w:hAnsi="Crimson Text"/>
          <w:color w:val="000000" w:themeColor="text1"/>
          <w:sz w:val="26"/>
          <w:szCs w:val="26"/>
        </w:rPr>
        <w:t>. Pero tengan en cuenta</w:t>
      </w:r>
      <w:r w:rsidR="004169EA" w:rsidRPr="008D03A6">
        <w:rPr>
          <w:rFonts w:ascii="Crimson Text" w:hAnsi="Crimson Text"/>
          <w:color w:val="000000" w:themeColor="text1"/>
          <w:sz w:val="26"/>
          <w:szCs w:val="26"/>
        </w:rPr>
        <w:t xml:space="preserve"> </w:t>
      </w:r>
      <w:r w:rsidR="00FE7917" w:rsidRPr="008D03A6">
        <w:rPr>
          <w:rFonts w:ascii="Crimson Text" w:hAnsi="Crimson Text"/>
          <w:color w:val="000000" w:themeColor="text1"/>
          <w:sz w:val="26"/>
          <w:szCs w:val="26"/>
        </w:rPr>
        <w:t>lo siguiente</w:t>
      </w:r>
      <w:del w:id="506" w:author="Paula Castrilli" w:date="2025-05-28T21:53:00Z">
        <w:r w:rsidR="002D52BF" w:rsidRPr="008D03A6" w:rsidDel="009D3F02">
          <w:rPr>
            <w:rFonts w:ascii="Crimson Text" w:hAnsi="Crimson Text"/>
            <w:color w:val="000000" w:themeColor="text1"/>
            <w:sz w:val="26"/>
            <w:szCs w:val="26"/>
          </w:rPr>
          <w:delText>,</w:delText>
        </w:r>
      </w:del>
      <w:ins w:id="507" w:author="Paula Castrilli" w:date="2025-05-28T21:53:00Z">
        <w:r w:rsidR="009D3F02">
          <w:rPr>
            <w:rFonts w:ascii="Crimson Text" w:hAnsi="Crimson Text"/>
            <w:color w:val="000000" w:themeColor="text1"/>
            <w:sz w:val="26"/>
            <w:szCs w:val="26"/>
          </w:rPr>
          <w:t>:</w:t>
        </w:r>
      </w:ins>
      <w:r w:rsidR="002D52BF" w:rsidRPr="008D03A6">
        <w:rPr>
          <w:rFonts w:ascii="Crimson Text" w:hAnsi="Crimson Text"/>
          <w:color w:val="000000" w:themeColor="text1"/>
          <w:sz w:val="26"/>
          <w:szCs w:val="26"/>
        </w:rPr>
        <w:t xml:space="preserve"> su rival no dudará en matarlos </w:t>
      </w:r>
      <w:r w:rsidR="00B52308" w:rsidRPr="008D03A6">
        <w:rPr>
          <w:rFonts w:ascii="Crimson Text" w:hAnsi="Crimson Text"/>
          <w:color w:val="000000" w:themeColor="text1"/>
          <w:sz w:val="26"/>
          <w:szCs w:val="26"/>
        </w:rPr>
        <w:t>si tiene la posibilidad</w:t>
      </w:r>
      <w:r w:rsidR="002D52BF" w:rsidRPr="008D03A6">
        <w:rPr>
          <w:rFonts w:ascii="Crimson Text" w:hAnsi="Crimson Text"/>
          <w:color w:val="000000" w:themeColor="text1"/>
          <w:sz w:val="26"/>
          <w:szCs w:val="26"/>
        </w:rPr>
        <w:t xml:space="preserve">, y el público presente </w:t>
      </w:r>
      <w:r w:rsidR="00B52308" w:rsidRPr="008D03A6">
        <w:rPr>
          <w:rFonts w:ascii="Crimson Text" w:hAnsi="Crimson Text"/>
          <w:color w:val="000000" w:themeColor="text1"/>
          <w:sz w:val="26"/>
          <w:szCs w:val="26"/>
        </w:rPr>
        <w:t>no olvidará lo que hagan ahí adentro</w:t>
      </w:r>
      <w:ins w:id="508" w:author="Paula Castrilli" w:date="2025-05-28T21:53:00Z">
        <w:r w:rsidR="009D3F02">
          <w:rPr>
            <w:rFonts w:ascii="Crimson Text" w:hAnsi="Crimson Text"/>
            <w:color w:val="000000" w:themeColor="text1"/>
            <w:sz w:val="26"/>
            <w:szCs w:val="26"/>
          </w:rPr>
          <w:t xml:space="preserve"> </w:t>
        </w:r>
        <w:r w:rsidR="009D3F02" w:rsidRPr="008D03A6">
          <w:rPr>
            <w:rFonts w:ascii="Crimson Text" w:hAnsi="Crimson Text"/>
            <w:color w:val="000000" w:themeColor="text1"/>
            <w:sz w:val="26"/>
            <w:szCs w:val="26"/>
          </w:rPr>
          <w:t>–</w:t>
        </w:r>
        <w:r w:rsidR="009D3F02">
          <w:rPr>
            <w:rFonts w:ascii="Crimson Text" w:hAnsi="Crimson Text"/>
            <w:color w:val="000000" w:themeColor="text1"/>
            <w:sz w:val="26"/>
            <w:szCs w:val="26"/>
          </w:rPr>
          <w:t>advirtió con dureza</w:t>
        </w:r>
      </w:ins>
      <w:r w:rsidR="002D52BF" w:rsidRPr="008D03A6">
        <w:rPr>
          <w:rFonts w:ascii="Crimson Text" w:hAnsi="Crimson Text"/>
          <w:color w:val="000000" w:themeColor="text1"/>
          <w:sz w:val="26"/>
          <w:szCs w:val="26"/>
        </w:rPr>
        <w:t>.</w:t>
      </w:r>
    </w:p>
    <w:p w:rsidR="00F90E29" w:rsidRPr="008D03A6" w:rsidRDefault="00F90E2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–Señor, si el oponente se rinde, </w:t>
      </w:r>
      <w:ins w:id="509" w:author="Paula Castrilli" w:date="2025-05-28T21:53:00Z">
        <w:r w:rsidR="009D3F0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no sería digno de un caballero </w:t>
      </w:r>
      <w:r w:rsidR="008234A7" w:rsidRPr="008D03A6">
        <w:rPr>
          <w:rFonts w:ascii="Crimson Text" w:hAnsi="Crimson Text"/>
          <w:color w:val="000000" w:themeColor="text1"/>
          <w:sz w:val="26"/>
          <w:szCs w:val="26"/>
        </w:rPr>
        <w:t>perdonarle la vida</w:t>
      </w:r>
      <w:ins w:id="510" w:author="Paula Castrilli" w:date="2025-05-28T21:53:00Z">
        <w:r w:rsidR="009D3F0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511" w:author="Paula Castrilli" w:date="2025-05-28T21:53:00Z">
        <w:r w:rsidRPr="008D03A6" w:rsidDel="009D3F02">
          <w:rPr>
            <w:rFonts w:ascii="Crimson Text" w:hAnsi="Crimson Text"/>
            <w:color w:val="000000" w:themeColor="text1"/>
            <w:sz w:val="26"/>
            <w:szCs w:val="26"/>
          </w:rPr>
          <w:delText>p</w:delText>
        </w:r>
      </w:del>
      <w:ins w:id="512" w:author="Paula Castrilli" w:date="2025-05-28T21:53:00Z">
        <w:r w:rsidR="009D3F02">
          <w:rPr>
            <w:rFonts w:ascii="Crimson Text" w:hAnsi="Crimson Text"/>
            <w:color w:val="000000" w:themeColor="text1"/>
            <w:sz w:val="26"/>
            <w:szCs w:val="26"/>
          </w:rPr>
          <w:t>P</w:t>
        </w:r>
      </w:ins>
      <w:r w:rsidRPr="008D03A6">
        <w:rPr>
          <w:rFonts w:ascii="Crimson Text" w:hAnsi="Crimson Text"/>
          <w:color w:val="000000" w:themeColor="text1"/>
          <w:sz w:val="26"/>
          <w:szCs w:val="26"/>
        </w:rPr>
        <w:t xml:space="preserve">reguntó uno de los reclutas, </w:t>
      </w:r>
      <w:del w:id="513" w:author="Paula Castrilli" w:date="2025-05-28T21:54:00Z">
        <w:r w:rsidRPr="008D03A6" w:rsidDel="009D3F02">
          <w:rPr>
            <w:rFonts w:ascii="Crimson Text" w:hAnsi="Crimson Text"/>
            <w:color w:val="000000" w:themeColor="text1"/>
            <w:sz w:val="26"/>
            <w:szCs w:val="26"/>
          </w:rPr>
          <w:delText xml:space="preserve">incomodo, </w:delText>
        </w:r>
      </w:del>
      <w:r w:rsidRPr="008D03A6">
        <w:rPr>
          <w:rFonts w:ascii="Crimson Text" w:hAnsi="Crimson Text"/>
          <w:color w:val="000000" w:themeColor="text1"/>
          <w:sz w:val="26"/>
          <w:szCs w:val="26"/>
        </w:rPr>
        <w:t>contrariado.</w:t>
      </w:r>
    </w:p>
    <w:p w:rsidR="00F90E29" w:rsidRPr="008D03A6" w:rsidRDefault="00F90E2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honor de un caballero está en defender a su reino</w:t>
      </w:r>
      <w:ins w:id="514" w:author="Paula Castrilli" w:date="2025-05-28T21:54:00Z">
        <w:r w:rsidR="009D3F02">
          <w:rPr>
            <w:rFonts w:ascii="Crimson Text" w:hAnsi="Crimson Text"/>
            <w:color w:val="000000" w:themeColor="text1"/>
            <w:sz w:val="26"/>
            <w:szCs w:val="26"/>
          </w:rPr>
          <w:t xml:space="preserve"> </w:t>
        </w:r>
        <w:r w:rsidR="009D3F02" w:rsidRPr="008D03A6">
          <w:rPr>
            <w:rFonts w:ascii="Crimson Text" w:hAnsi="Crimson Text"/>
            <w:color w:val="000000" w:themeColor="text1"/>
            <w:sz w:val="26"/>
            <w:szCs w:val="26"/>
          </w:rPr>
          <w:t>–</w:t>
        </w:r>
        <w:r w:rsidR="009D3F02">
          <w:rPr>
            <w:rFonts w:ascii="Crimson Text" w:hAnsi="Crimson Text"/>
            <w:color w:val="000000" w:themeColor="text1"/>
            <w:sz w:val="26"/>
            <w:szCs w:val="26"/>
          </w:rPr>
          <w:t>rebatió el guerrero</w:t>
        </w:r>
        <w:r w:rsidR="009D3F02"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El oponente es un enemigo</w:t>
      </w:r>
      <w:del w:id="515" w:author="Paula Castrilli" w:date="2025-05-28T21:54:00Z">
        <w:r w:rsidRPr="008D03A6" w:rsidDel="009D3F0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DA213A" w:rsidRPr="008D03A6">
        <w:rPr>
          <w:rFonts w:ascii="Crimson Text" w:hAnsi="Crimson Text"/>
          <w:color w:val="000000" w:themeColor="text1"/>
          <w:sz w:val="26"/>
          <w:szCs w:val="26"/>
        </w:rPr>
        <w:t xml:space="preserve">y la muerte </w:t>
      </w:r>
      <w:r w:rsidR="008234A7" w:rsidRPr="008D03A6">
        <w:rPr>
          <w:rFonts w:ascii="Crimson Text" w:hAnsi="Crimson Text"/>
          <w:color w:val="000000" w:themeColor="text1"/>
          <w:sz w:val="26"/>
          <w:szCs w:val="26"/>
        </w:rPr>
        <w:t>es parte de</w:t>
      </w:r>
      <w:r w:rsidR="00DA213A" w:rsidRPr="008D03A6">
        <w:rPr>
          <w:rFonts w:ascii="Crimson Text" w:hAnsi="Crimson Text"/>
          <w:color w:val="000000" w:themeColor="text1"/>
          <w:sz w:val="26"/>
          <w:szCs w:val="26"/>
        </w:rPr>
        <w:t xml:space="preserve"> la batalla. Yo prefiero morir combatiendo </w:t>
      </w:r>
      <w:r w:rsidR="00314683" w:rsidRPr="008D03A6">
        <w:rPr>
          <w:rFonts w:ascii="Crimson Text" w:hAnsi="Crimson Text"/>
          <w:color w:val="000000" w:themeColor="text1"/>
          <w:sz w:val="26"/>
          <w:szCs w:val="26"/>
        </w:rPr>
        <w:t xml:space="preserve">antes de </w:t>
      </w:r>
      <w:r w:rsidR="00DA213A" w:rsidRPr="008D03A6">
        <w:rPr>
          <w:rFonts w:ascii="Crimson Text" w:hAnsi="Crimson Text"/>
          <w:color w:val="000000" w:themeColor="text1"/>
          <w:sz w:val="26"/>
          <w:szCs w:val="26"/>
        </w:rPr>
        <w:t>caer prisionero. Usted será leal sólo a su bandera</w:t>
      </w:r>
      <w:del w:id="516" w:author="Paula Castrilli" w:date="2025-05-28T21:54:00Z">
        <w:r w:rsidR="00DA213A" w:rsidRPr="008D03A6" w:rsidDel="009D3F02">
          <w:rPr>
            <w:rFonts w:ascii="Crimson Text" w:hAnsi="Crimson Text"/>
            <w:color w:val="000000" w:themeColor="text1"/>
            <w:sz w:val="26"/>
            <w:szCs w:val="26"/>
          </w:rPr>
          <w:delText>,</w:delText>
        </w:r>
      </w:del>
      <w:r w:rsidR="00DA213A" w:rsidRPr="008D03A6">
        <w:rPr>
          <w:rFonts w:ascii="Crimson Text" w:hAnsi="Crimson Text"/>
          <w:color w:val="000000" w:themeColor="text1"/>
          <w:sz w:val="26"/>
          <w:szCs w:val="26"/>
        </w:rPr>
        <w:t xml:space="preserve"> y deberá hacer lo necesario para defenderla, morir si hace falta. La lealtad es sacrifico –respondió con </w:t>
      </w:r>
      <w:del w:id="517" w:author="Paula Castrilli" w:date="2025-05-28T21:55:00Z">
        <w:r w:rsidR="00DA213A" w:rsidRPr="008D03A6" w:rsidDel="009D3F02">
          <w:rPr>
            <w:rFonts w:ascii="Crimson Text" w:hAnsi="Crimson Text"/>
            <w:color w:val="000000" w:themeColor="text1"/>
            <w:sz w:val="26"/>
            <w:szCs w:val="26"/>
          </w:rPr>
          <w:delText>firmeza</w:delText>
        </w:r>
      </w:del>
      <w:ins w:id="518" w:author="Paula Castrilli" w:date="2025-05-28T21:55:00Z">
        <w:r w:rsidR="009D3F02">
          <w:rPr>
            <w:rFonts w:ascii="Crimson Text" w:hAnsi="Crimson Text"/>
            <w:color w:val="000000" w:themeColor="text1"/>
            <w:sz w:val="26"/>
            <w:szCs w:val="26"/>
          </w:rPr>
          <w:t>solemnidad</w:t>
        </w:r>
      </w:ins>
      <w:r w:rsidR="00DA213A" w:rsidRPr="008D03A6">
        <w:rPr>
          <w:rFonts w:ascii="Crimson Text" w:hAnsi="Crimson Text"/>
          <w:color w:val="000000" w:themeColor="text1"/>
          <w:sz w:val="26"/>
          <w:szCs w:val="26"/>
        </w:rPr>
        <w:t>.</w:t>
      </w:r>
    </w:p>
    <w:p w:rsidR="00406B24" w:rsidRPr="008D03A6" w:rsidRDefault="007110CF"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DA213A" w:rsidRPr="008D03A6">
        <w:rPr>
          <w:rFonts w:ascii="Crimson Text" w:hAnsi="Crimson Text"/>
          <w:color w:val="000000" w:themeColor="text1"/>
          <w:sz w:val="26"/>
          <w:szCs w:val="26"/>
        </w:rPr>
        <w:t xml:space="preserve">Esto es todo, reclutas. </w:t>
      </w:r>
      <w:r w:rsidR="00DD1F98" w:rsidRPr="008D03A6">
        <w:rPr>
          <w:rFonts w:ascii="Crimson Text" w:hAnsi="Crimson Text"/>
          <w:color w:val="000000" w:themeColor="text1"/>
          <w:sz w:val="26"/>
          <w:szCs w:val="26"/>
        </w:rPr>
        <w:t>Espero que puedan demostrar lo aprendido</w:t>
      </w:r>
      <w:r w:rsidR="00DA213A" w:rsidRPr="008D03A6">
        <w:rPr>
          <w:rFonts w:ascii="Crimson Text" w:hAnsi="Crimson Text"/>
          <w:color w:val="000000" w:themeColor="text1"/>
          <w:sz w:val="26"/>
          <w:szCs w:val="26"/>
        </w:rPr>
        <w:t xml:space="preserve"> </w:t>
      </w:r>
      <w:r w:rsidR="00DD1F98" w:rsidRPr="008D03A6">
        <w:rPr>
          <w:rFonts w:ascii="Crimson Text" w:hAnsi="Crimson Text"/>
          <w:color w:val="000000" w:themeColor="text1"/>
          <w:sz w:val="26"/>
          <w:szCs w:val="26"/>
        </w:rPr>
        <w:t>–concluyó</w:t>
      </w:r>
      <w:r w:rsidR="002F0C76" w:rsidRPr="008D03A6">
        <w:rPr>
          <w:rFonts w:ascii="Crimson Text" w:hAnsi="Crimson Text"/>
          <w:color w:val="000000" w:themeColor="text1"/>
          <w:sz w:val="26"/>
          <w:szCs w:val="26"/>
        </w:rPr>
        <w:t>,</w:t>
      </w:r>
      <w:r w:rsidR="002D52BF" w:rsidRPr="008D03A6">
        <w:rPr>
          <w:rFonts w:ascii="Crimson Text" w:hAnsi="Crimson Text"/>
          <w:color w:val="000000" w:themeColor="text1"/>
          <w:sz w:val="26"/>
          <w:szCs w:val="26"/>
        </w:rPr>
        <w:t xml:space="preserve"> </w:t>
      </w:r>
      <w:commentRangeStart w:id="519"/>
      <w:del w:id="520" w:author="Paula Castrilli" w:date="2025-05-28T21:55:00Z">
        <w:r w:rsidR="002D52BF" w:rsidRPr="008D03A6" w:rsidDel="009D3F02">
          <w:rPr>
            <w:rFonts w:ascii="Crimson Text" w:hAnsi="Crimson Text"/>
            <w:color w:val="000000" w:themeColor="text1"/>
            <w:sz w:val="26"/>
            <w:szCs w:val="26"/>
          </w:rPr>
          <w:delText xml:space="preserve">e hizo un gesto para </w:delText>
        </w:r>
        <w:r w:rsidR="009F2708" w:rsidRPr="008D03A6" w:rsidDel="009D3F02">
          <w:rPr>
            <w:rFonts w:ascii="Crimson Text" w:hAnsi="Crimson Text"/>
            <w:color w:val="000000" w:themeColor="text1"/>
            <w:sz w:val="26"/>
            <w:szCs w:val="26"/>
          </w:rPr>
          <w:delText xml:space="preserve">que </w:delText>
        </w:r>
        <w:r w:rsidR="002D52BF" w:rsidRPr="008D03A6" w:rsidDel="009D3F02">
          <w:rPr>
            <w:rFonts w:ascii="Crimson Text" w:hAnsi="Crimson Text"/>
            <w:color w:val="000000" w:themeColor="text1"/>
            <w:sz w:val="26"/>
            <w:szCs w:val="26"/>
          </w:rPr>
          <w:delText>c</w:delText>
        </w:r>
      </w:del>
      <w:commentRangeEnd w:id="519"/>
      <w:r w:rsidR="009D3F02">
        <w:rPr>
          <w:rStyle w:val="Refdecomentario"/>
        </w:rPr>
        <w:commentReference w:id="519"/>
      </w:r>
      <w:del w:id="521" w:author="Paula Castrilli" w:date="2025-05-28T21:55:00Z">
        <w:r w:rsidR="002D52BF" w:rsidRPr="008D03A6" w:rsidDel="009D3F02">
          <w:rPr>
            <w:rFonts w:ascii="Crimson Text" w:hAnsi="Crimson Text"/>
            <w:color w:val="000000" w:themeColor="text1"/>
            <w:sz w:val="26"/>
            <w:szCs w:val="26"/>
          </w:rPr>
          <w:delText>omiencen</w:delText>
        </w:r>
      </w:del>
      <w:ins w:id="522" w:author="Paula Castrilli" w:date="2025-05-28T21:55:00Z">
        <w:r w:rsidR="009D3F02">
          <w:rPr>
            <w:rFonts w:ascii="Crimson Text" w:hAnsi="Crimson Text"/>
            <w:color w:val="000000" w:themeColor="text1"/>
            <w:sz w:val="26"/>
            <w:szCs w:val="26"/>
          </w:rPr>
          <w:t>indicando con estas palabras que debían comenzar</w:t>
        </w:r>
      </w:ins>
      <w:r w:rsidR="002D52BF" w:rsidRPr="008D03A6">
        <w:rPr>
          <w:rFonts w:ascii="Crimson Text" w:hAnsi="Crimson Text"/>
          <w:color w:val="000000" w:themeColor="text1"/>
          <w:sz w:val="26"/>
          <w:szCs w:val="26"/>
        </w:rPr>
        <w:t xml:space="preserve"> a prepararse.</w:t>
      </w:r>
    </w:p>
    <w:p w:rsidR="000B4491" w:rsidRPr="008D03A6" w:rsidRDefault="00261118" w:rsidP="00B52308">
      <w:pPr>
        <w:tabs>
          <w:tab w:val="left" w:pos="2179"/>
        </w:tabs>
        <w:spacing w:after="0"/>
        <w:ind w:firstLine="284"/>
        <w:jc w:val="both"/>
        <w:rPr>
          <w:rFonts w:ascii="Crimson Text" w:hAnsi="Crimson Text"/>
          <w:color w:val="000000" w:themeColor="text1"/>
          <w:sz w:val="26"/>
          <w:szCs w:val="26"/>
        </w:rPr>
      </w:pPr>
      <w:del w:id="523" w:author="Paula Castrilli" w:date="2025-05-28T21:56:00Z">
        <w:r w:rsidRPr="008D03A6" w:rsidDel="009D3F02">
          <w:rPr>
            <w:rFonts w:ascii="Crimson Text" w:hAnsi="Crimson Text"/>
            <w:color w:val="000000" w:themeColor="text1"/>
            <w:sz w:val="26"/>
            <w:szCs w:val="26"/>
          </w:rPr>
          <w:delText>La reunión se desarrollaba</w:delText>
        </w:r>
      </w:del>
      <w:ins w:id="524" w:author="Paula Castrilli" w:date="2025-05-28T21:56:00Z">
        <w:r w:rsidR="009D3F02">
          <w:rPr>
            <w:rFonts w:ascii="Crimson Text" w:hAnsi="Crimson Text"/>
            <w:color w:val="000000" w:themeColor="text1"/>
            <w:sz w:val="26"/>
            <w:szCs w:val="26"/>
          </w:rPr>
          <w:t>Estaban reunidos</w:t>
        </w:r>
      </w:ins>
      <w:r w:rsidR="000B4491" w:rsidRPr="008D03A6">
        <w:rPr>
          <w:rFonts w:ascii="Crimson Text" w:hAnsi="Crimson Text"/>
          <w:color w:val="000000" w:themeColor="text1"/>
          <w:sz w:val="26"/>
          <w:szCs w:val="26"/>
        </w:rPr>
        <w:t xml:space="preserve"> en </w:t>
      </w:r>
      <w:r w:rsidR="007A75D6" w:rsidRPr="008D03A6">
        <w:rPr>
          <w:rFonts w:ascii="Crimson Text" w:hAnsi="Crimson Text"/>
          <w:color w:val="000000" w:themeColor="text1"/>
          <w:sz w:val="26"/>
          <w:szCs w:val="26"/>
        </w:rPr>
        <w:t xml:space="preserve">un almacén de </w:t>
      </w:r>
      <w:r w:rsidR="00C31D52" w:rsidRPr="008D03A6">
        <w:rPr>
          <w:rFonts w:ascii="Crimson Text" w:hAnsi="Crimson Text"/>
          <w:color w:val="000000" w:themeColor="text1"/>
          <w:sz w:val="26"/>
          <w:szCs w:val="26"/>
        </w:rPr>
        <w:t>granos</w:t>
      </w:r>
      <w:r w:rsidR="00CC5E9D"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situado</w:t>
      </w:r>
      <w:r w:rsidR="00C31D52" w:rsidRPr="008D03A6">
        <w:rPr>
          <w:rFonts w:ascii="Crimson Text" w:hAnsi="Crimson Text"/>
          <w:color w:val="000000" w:themeColor="text1"/>
          <w:sz w:val="26"/>
          <w:szCs w:val="26"/>
        </w:rPr>
        <w:t xml:space="preserve"> </w:t>
      </w:r>
      <w:r w:rsidR="00CC5E9D" w:rsidRPr="008D03A6">
        <w:rPr>
          <w:rFonts w:ascii="Crimson Text" w:hAnsi="Crimson Text"/>
          <w:color w:val="000000" w:themeColor="text1"/>
          <w:sz w:val="26"/>
          <w:szCs w:val="26"/>
        </w:rPr>
        <w:t>a</w:t>
      </w:r>
      <w:r w:rsidR="00C31D52" w:rsidRPr="008D03A6">
        <w:rPr>
          <w:rFonts w:ascii="Crimson Text" w:hAnsi="Crimson Text"/>
          <w:color w:val="000000" w:themeColor="text1"/>
          <w:sz w:val="26"/>
          <w:szCs w:val="26"/>
        </w:rPr>
        <w:t xml:space="preserve"> unos</w:t>
      </w:r>
      <w:r w:rsidR="00CC5E9D" w:rsidRPr="008D03A6">
        <w:rPr>
          <w:rFonts w:ascii="Crimson Text" w:hAnsi="Crimson Text"/>
          <w:color w:val="000000" w:themeColor="text1"/>
          <w:sz w:val="26"/>
          <w:szCs w:val="26"/>
        </w:rPr>
        <w:t xml:space="preserve"> pocos metros de</w:t>
      </w:r>
      <w:r w:rsidR="00C31D52" w:rsidRPr="008D03A6">
        <w:rPr>
          <w:rFonts w:ascii="Crimson Text" w:hAnsi="Crimson Text"/>
          <w:color w:val="000000" w:themeColor="text1"/>
          <w:sz w:val="26"/>
          <w:szCs w:val="26"/>
        </w:rPr>
        <w:t xml:space="preserve">l campo de entrenamiento, </w:t>
      </w:r>
      <w:ins w:id="525" w:author="Paula Castrilli" w:date="2025-05-28T21:57:00Z">
        <w:r w:rsidR="009D3F02">
          <w:rPr>
            <w:rFonts w:ascii="Crimson Text" w:hAnsi="Crimson Text"/>
            <w:color w:val="000000" w:themeColor="text1"/>
            <w:sz w:val="26"/>
            <w:szCs w:val="26"/>
          </w:rPr>
          <w:t xml:space="preserve">desde </w:t>
        </w:r>
      </w:ins>
      <w:r w:rsidR="00C31D52" w:rsidRPr="008D03A6">
        <w:rPr>
          <w:rFonts w:ascii="Crimson Text" w:hAnsi="Crimson Text"/>
          <w:color w:val="000000" w:themeColor="text1"/>
          <w:sz w:val="26"/>
          <w:szCs w:val="26"/>
        </w:rPr>
        <w:t>donde</w:t>
      </w:r>
      <w:ins w:id="526" w:author="Paula Castrilli" w:date="2025-05-28T21:57:00Z">
        <w:r w:rsidR="009D3F02">
          <w:rPr>
            <w:rFonts w:ascii="Crimson Text" w:hAnsi="Crimson Text"/>
            <w:color w:val="000000" w:themeColor="text1"/>
            <w:sz w:val="26"/>
            <w:szCs w:val="26"/>
          </w:rPr>
          <w:t xml:space="preserve"> podía escuchar a la</w:t>
        </w:r>
      </w:ins>
      <w:del w:id="527" w:author="Paula Castrilli" w:date="2025-05-28T21:57:00Z">
        <w:r w:rsidR="000B4491" w:rsidRPr="008D03A6" w:rsidDel="009D3F02">
          <w:rPr>
            <w:rFonts w:ascii="Crimson Text" w:hAnsi="Crimson Text"/>
            <w:color w:val="000000" w:themeColor="text1"/>
            <w:sz w:val="26"/>
            <w:szCs w:val="26"/>
          </w:rPr>
          <w:delText xml:space="preserve"> una</w:delText>
        </w:r>
      </w:del>
      <w:r w:rsidR="000B4491" w:rsidRPr="008D03A6">
        <w:rPr>
          <w:rFonts w:ascii="Crimson Text" w:hAnsi="Crimson Text"/>
          <w:color w:val="000000" w:themeColor="text1"/>
          <w:sz w:val="26"/>
          <w:szCs w:val="26"/>
        </w:rPr>
        <w:t xml:space="preserve"> muchedumbre</w:t>
      </w:r>
      <w:r w:rsidRPr="008D03A6">
        <w:rPr>
          <w:rFonts w:ascii="Crimson Text" w:hAnsi="Crimson Text"/>
          <w:color w:val="000000" w:themeColor="text1"/>
          <w:sz w:val="26"/>
          <w:szCs w:val="26"/>
        </w:rPr>
        <w:t xml:space="preserve"> alborozada</w:t>
      </w:r>
      <w:r w:rsidR="000B4491" w:rsidRPr="008D03A6">
        <w:rPr>
          <w:rFonts w:ascii="Crimson Text" w:hAnsi="Crimson Text"/>
          <w:color w:val="000000" w:themeColor="text1"/>
          <w:sz w:val="26"/>
          <w:szCs w:val="26"/>
        </w:rPr>
        <w:t xml:space="preserve"> </w:t>
      </w:r>
      <w:del w:id="528" w:author="Paula Castrilli" w:date="2025-05-28T21:57:00Z">
        <w:r w:rsidR="000B4491" w:rsidRPr="008D03A6" w:rsidDel="009D3F02">
          <w:rPr>
            <w:rFonts w:ascii="Crimson Text" w:hAnsi="Crimson Text"/>
            <w:color w:val="000000" w:themeColor="text1"/>
            <w:sz w:val="26"/>
            <w:szCs w:val="26"/>
          </w:rPr>
          <w:delText>aguardaba</w:delText>
        </w:r>
        <w:r w:rsidR="007A75D6" w:rsidRPr="008D03A6" w:rsidDel="009D3F02">
          <w:rPr>
            <w:rFonts w:ascii="Crimson Text" w:hAnsi="Crimson Text"/>
            <w:color w:val="000000" w:themeColor="text1"/>
            <w:sz w:val="26"/>
            <w:szCs w:val="26"/>
          </w:rPr>
          <w:delText xml:space="preserve"> </w:delText>
        </w:r>
      </w:del>
      <w:ins w:id="529" w:author="Paula Castrilli" w:date="2025-05-28T21:57:00Z">
        <w:r w:rsidR="009D3F02">
          <w:rPr>
            <w:rFonts w:ascii="Crimson Text" w:hAnsi="Crimson Text"/>
            <w:color w:val="000000" w:themeColor="text1"/>
            <w:sz w:val="26"/>
            <w:szCs w:val="26"/>
          </w:rPr>
          <w:t>aguardando</w:t>
        </w:r>
        <w:r w:rsidR="009D3F02" w:rsidRPr="008D03A6">
          <w:rPr>
            <w:rFonts w:ascii="Crimson Text" w:hAnsi="Crimson Text"/>
            <w:color w:val="000000" w:themeColor="text1"/>
            <w:sz w:val="26"/>
            <w:szCs w:val="26"/>
          </w:rPr>
          <w:t xml:space="preserve"> </w:t>
        </w:r>
      </w:ins>
      <w:r w:rsidR="007A75D6" w:rsidRPr="008D03A6">
        <w:rPr>
          <w:rFonts w:ascii="Crimson Text" w:hAnsi="Crimson Text"/>
          <w:color w:val="000000" w:themeColor="text1"/>
          <w:sz w:val="26"/>
          <w:szCs w:val="26"/>
        </w:rPr>
        <w:t>por el espectáculo</w:t>
      </w:r>
      <w:r w:rsidR="000B4491" w:rsidRPr="008D03A6">
        <w:rPr>
          <w:rFonts w:ascii="Crimson Text" w:hAnsi="Crimson Text"/>
          <w:color w:val="000000" w:themeColor="text1"/>
          <w:sz w:val="26"/>
          <w:szCs w:val="26"/>
        </w:rPr>
        <w:t xml:space="preserve">. </w:t>
      </w:r>
      <w:ins w:id="530" w:author="Paula Castrilli" w:date="2025-05-28T21:57:00Z">
        <w:r w:rsidR="009D3F02">
          <w:rPr>
            <w:rFonts w:ascii="Crimson Text" w:hAnsi="Crimson Text"/>
            <w:color w:val="000000" w:themeColor="text1"/>
            <w:sz w:val="26"/>
            <w:szCs w:val="26"/>
          </w:rPr>
          <w:t xml:space="preserve">Por lo que habían visto en su camino hasta el lugar, </w:t>
        </w:r>
      </w:ins>
      <w:del w:id="531" w:author="Paula Castrilli" w:date="2025-05-28T21:57:00Z">
        <w:r w:rsidR="000B4491" w:rsidRPr="008D03A6" w:rsidDel="009D3F02">
          <w:rPr>
            <w:rFonts w:ascii="Crimson Text" w:hAnsi="Crimson Text"/>
            <w:color w:val="000000" w:themeColor="text1"/>
            <w:sz w:val="26"/>
            <w:szCs w:val="26"/>
          </w:rPr>
          <w:delText>E</w:delText>
        </w:r>
      </w:del>
      <w:ins w:id="532" w:author="Paula Castrilli" w:date="2025-05-28T21:57:00Z">
        <w:r w:rsidR="009D3F02">
          <w:rPr>
            <w:rFonts w:ascii="Crimson Text" w:hAnsi="Crimson Text"/>
            <w:color w:val="000000" w:themeColor="text1"/>
            <w:sz w:val="26"/>
            <w:szCs w:val="26"/>
          </w:rPr>
          <w:t>e</w:t>
        </w:r>
      </w:ins>
      <w:r w:rsidR="000B4491" w:rsidRPr="008D03A6">
        <w:rPr>
          <w:rFonts w:ascii="Crimson Text" w:hAnsi="Crimson Text"/>
          <w:color w:val="000000" w:themeColor="text1"/>
          <w:sz w:val="26"/>
          <w:szCs w:val="26"/>
        </w:rPr>
        <w:t xml:space="preserve">l gentío rodeaba una explanada </w:t>
      </w:r>
      <w:r w:rsidRPr="008D03A6">
        <w:rPr>
          <w:rFonts w:ascii="Crimson Text" w:hAnsi="Crimson Text"/>
          <w:color w:val="000000" w:themeColor="text1"/>
          <w:sz w:val="26"/>
          <w:szCs w:val="26"/>
        </w:rPr>
        <w:t>de varios metros de diámetro</w:t>
      </w:r>
      <w:r w:rsidR="00C31D52" w:rsidRPr="008D03A6">
        <w:rPr>
          <w:rFonts w:ascii="Crimson Text" w:hAnsi="Crimson Text"/>
          <w:color w:val="000000" w:themeColor="text1"/>
          <w:sz w:val="26"/>
          <w:szCs w:val="26"/>
        </w:rPr>
        <w:t xml:space="preserve">, </w:t>
      </w:r>
      <w:del w:id="533" w:author="Paula Castrilli" w:date="2025-05-28T21:58:00Z">
        <w:r w:rsidR="00C31D52" w:rsidRPr="008D03A6" w:rsidDel="009D3F02">
          <w:rPr>
            <w:rFonts w:ascii="Crimson Text" w:hAnsi="Crimson Text"/>
            <w:color w:val="000000" w:themeColor="text1"/>
            <w:sz w:val="26"/>
            <w:szCs w:val="26"/>
          </w:rPr>
          <w:delText xml:space="preserve">ubicándose </w:delText>
        </w:r>
      </w:del>
      <w:ins w:id="534" w:author="Paula Castrilli" w:date="2025-05-28T21:58:00Z">
        <w:r w:rsidR="009D3F02">
          <w:rPr>
            <w:rFonts w:ascii="Crimson Text" w:hAnsi="Crimson Text"/>
            <w:color w:val="000000" w:themeColor="text1"/>
            <w:sz w:val="26"/>
            <w:szCs w:val="26"/>
          </w:rPr>
          <w:t>y estaban ubicados</w:t>
        </w:r>
        <w:r w:rsidR="009D3F02" w:rsidRPr="008D03A6">
          <w:rPr>
            <w:rFonts w:ascii="Crimson Text" w:hAnsi="Crimson Text"/>
            <w:color w:val="000000" w:themeColor="text1"/>
            <w:sz w:val="26"/>
            <w:szCs w:val="26"/>
          </w:rPr>
          <w:t xml:space="preserve"> </w:t>
        </w:r>
      </w:ins>
      <w:r w:rsidR="00C31D52" w:rsidRPr="008D03A6">
        <w:rPr>
          <w:rFonts w:ascii="Crimson Text" w:hAnsi="Crimson Text"/>
          <w:color w:val="000000" w:themeColor="text1"/>
          <w:sz w:val="26"/>
          <w:szCs w:val="26"/>
        </w:rPr>
        <w:t xml:space="preserve">detrás de </w:t>
      </w:r>
      <w:del w:id="535" w:author="Paula Castrilli" w:date="2025-05-28T21:58:00Z">
        <w:r w:rsidR="00C31D52" w:rsidRPr="008D03A6" w:rsidDel="009D3F02">
          <w:rPr>
            <w:rFonts w:ascii="Crimson Text" w:hAnsi="Crimson Text"/>
            <w:color w:val="000000" w:themeColor="text1"/>
            <w:sz w:val="26"/>
            <w:szCs w:val="26"/>
          </w:rPr>
          <w:delText>las</w:delText>
        </w:r>
      </w:del>
      <w:ins w:id="536" w:author="Paula Castrilli" w:date="2025-05-28T21:58:00Z">
        <w:r w:rsidR="009D3F02">
          <w:rPr>
            <w:rFonts w:ascii="Crimson Text" w:hAnsi="Crimson Text"/>
            <w:color w:val="000000" w:themeColor="text1"/>
            <w:sz w:val="26"/>
            <w:szCs w:val="26"/>
          </w:rPr>
          <w:t>unas</w:t>
        </w:r>
      </w:ins>
      <w:r w:rsidR="00C31D52" w:rsidRPr="008D03A6">
        <w:rPr>
          <w:rFonts w:ascii="Crimson Text" w:hAnsi="Crimson Text"/>
          <w:color w:val="000000" w:themeColor="text1"/>
          <w:sz w:val="26"/>
          <w:szCs w:val="26"/>
        </w:rPr>
        <w:t xml:space="preserve"> v</w:t>
      </w:r>
      <w:r w:rsidR="000B4491" w:rsidRPr="008D03A6">
        <w:rPr>
          <w:rFonts w:ascii="Crimson Text" w:hAnsi="Crimson Text"/>
          <w:color w:val="000000" w:themeColor="text1"/>
          <w:sz w:val="26"/>
          <w:szCs w:val="26"/>
        </w:rPr>
        <w:t xml:space="preserve">allas </w:t>
      </w:r>
      <w:r w:rsidR="00C31D52" w:rsidRPr="008D03A6">
        <w:rPr>
          <w:rFonts w:ascii="Crimson Text" w:hAnsi="Crimson Text"/>
          <w:color w:val="000000" w:themeColor="text1"/>
          <w:sz w:val="26"/>
          <w:szCs w:val="26"/>
        </w:rPr>
        <w:t>que</w:t>
      </w:r>
      <w:r w:rsidR="000B4491" w:rsidRPr="008D03A6">
        <w:rPr>
          <w:rFonts w:ascii="Crimson Text" w:hAnsi="Crimson Text"/>
          <w:color w:val="000000" w:themeColor="text1"/>
          <w:sz w:val="26"/>
          <w:szCs w:val="26"/>
        </w:rPr>
        <w:t xml:space="preserve"> delimitaban el </w:t>
      </w:r>
      <w:r w:rsidR="00B52308" w:rsidRPr="008D03A6">
        <w:rPr>
          <w:rFonts w:ascii="Crimson Text" w:hAnsi="Crimson Text"/>
          <w:color w:val="000000" w:themeColor="text1"/>
          <w:sz w:val="26"/>
          <w:szCs w:val="26"/>
        </w:rPr>
        <w:t>espacio</w:t>
      </w:r>
      <w:r w:rsidR="000B4491" w:rsidRPr="008D03A6">
        <w:rPr>
          <w:rFonts w:ascii="Crimson Text" w:hAnsi="Crimson Text"/>
          <w:color w:val="000000" w:themeColor="text1"/>
          <w:sz w:val="26"/>
          <w:szCs w:val="26"/>
        </w:rPr>
        <w:t xml:space="preserve"> </w:t>
      </w:r>
      <w:r w:rsidR="00CC7094" w:rsidRPr="008D03A6">
        <w:rPr>
          <w:rFonts w:ascii="Crimson Text" w:hAnsi="Crimson Text"/>
          <w:color w:val="000000" w:themeColor="text1"/>
          <w:sz w:val="26"/>
          <w:szCs w:val="26"/>
        </w:rPr>
        <w:t>en el que</w:t>
      </w:r>
      <w:r w:rsidR="00C31D52" w:rsidRPr="008D03A6">
        <w:rPr>
          <w:rFonts w:ascii="Crimson Text" w:hAnsi="Crimson Text"/>
          <w:color w:val="000000" w:themeColor="text1"/>
          <w:sz w:val="26"/>
          <w:szCs w:val="26"/>
        </w:rPr>
        <w:t xml:space="preserve"> se llevaría</w:t>
      </w:r>
      <w:r w:rsidR="00144776" w:rsidRPr="008D03A6">
        <w:rPr>
          <w:rFonts w:ascii="Crimson Text" w:hAnsi="Crimson Text"/>
          <w:color w:val="000000" w:themeColor="text1"/>
          <w:sz w:val="26"/>
          <w:szCs w:val="26"/>
        </w:rPr>
        <w:t xml:space="preserve"> a cabo</w:t>
      </w:r>
      <w:r w:rsidR="000B4491" w:rsidRPr="008D03A6">
        <w:rPr>
          <w:rFonts w:ascii="Crimson Text" w:hAnsi="Crimson Text"/>
          <w:color w:val="000000" w:themeColor="text1"/>
          <w:sz w:val="26"/>
          <w:szCs w:val="26"/>
        </w:rPr>
        <w:t xml:space="preserve"> las pruebas. </w:t>
      </w:r>
      <w:del w:id="537" w:author="Paula Castrilli" w:date="2025-05-28T21:58:00Z">
        <w:r w:rsidR="000B4491" w:rsidRPr="008D03A6" w:rsidDel="009D3F02">
          <w:rPr>
            <w:rFonts w:ascii="Crimson Text" w:hAnsi="Crimson Text"/>
            <w:color w:val="000000" w:themeColor="text1"/>
            <w:sz w:val="26"/>
            <w:szCs w:val="26"/>
          </w:rPr>
          <w:delText>El marco era</w:delText>
        </w:r>
      </w:del>
      <w:ins w:id="538" w:author="Paula Castrilli" w:date="2025-05-28T21:59:00Z">
        <w:r w:rsidR="00180936">
          <w:rPr>
            <w:rFonts w:ascii="Crimson Text" w:hAnsi="Crimson Text"/>
            <w:color w:val="000000" w:themeColor="text1"/>
            <w:sz w:val="26"/>
            <w:szCs w:val="26"/>
          </w:rPr>
          <w:t>L</w:t>
        </w:r>
      </w:ins>
      <w:ins w:id="539" w:author="Paula Castrilli" w:date="2025-05-28T21:58:00Z">
        <w:r w:rsidR="009D3F02">
          <w:rPr>
            <w:rFonts w:ascii="Crimson Text" w:hAnsi="Crimson Text"/>
            <w:color w:val="000000" w:themeColor="text1"/>
            <w:sz w:val="26"/>
            <w:szCs w:val="26"/>
          </w:rPr>
          <w:t>a asistencia</w:t>
        </w:r>
      </w:ins>
      <w:ins w:id="540" w:author="Paula Castrilli" w:date="2025-05-28T21:59:00Z">
        <w:r w:rsidR="00180936">
          <w:rPr>
            <w:rFonts w:ascii="Crimson Text" w:hAnsi="Crimson Text"/>
            <w:color w:val="000000" w:themeColor="text1"/>
            <w:sz w:val="26"/>
            <w:szCs w:val="26"/>
          </w:rPr>
          <w:t xml:space="preserve"> era</w:t>
        </w:r>
      </w:ins>
      <w:r w:rsidR="000B4491" w:rsidRPr="008D03A6">
        <w:rPr>
          <w:rFonts w:ascii="Crimson Text" w:hAnsi="Crimson Text"/>
          <w:color w:val="000000" w:themeColor="text1"/>
          <w:sz w:val="26"/>
          <w:szCs w:val="26"/>
        </w:rPr>
        <w:t xml:space="preserve"> </w:t>
      </w:r>
      <w:r w:rsidR="00144776" w:rsidRPr="008D03A6">
        <w:rPr>
          <w:rFonts w:ascii="Crimson Text" w:hAnsi="Crimson Text"/>
          <w:color w:val="000000" w:themeColor="text1"/>
          <w:sz w:val="26"/>
          <w:szCs w:val="26"/>
        </w:rPr>
        <w:t>descomunal</w:t>
      </w:r>
      <w:r w:rsidR="000B4491" w:rsidRPr="008D03A6">
        <w:rPr>
          <w:rFonts w:ascii="Crimson Text" w:hAnsi="Crimson Text"/>
          <w:color w:val="000000" w:themeColor="text1"/>
          <w:sz w:val="26"/>
          <w:szCs w:val="26"/>
        </w:rPr>
        <w:t>, la concurrencia había superado las expectativas</w:t>
      </w:r>
      <w:ins w:id="541" w:author="Paula Castrilli" w:date="2025-05-28T21:58:00Z">
        <w:r w:rsidR="009D3F02">
          <w:rPr>
            <w:rFonts w:ascii="Crimson Text" w:hAnsi="Crimson Text"/>
            <w:color w:val="000000" w:themeColor="text1"/>
            <w:sz w:val="26"/>
            <w:szCs w:val="26"/>
          </w:rPr>
          <w:t xml:space="preserve"> incluso de los organizadores más optimistas</w:t>
        </w:r>
      </w:ins>
      <w:r w:rsidR="000B4491" w:rsidRPr="008D03A6">
        <w:rPr>
          <w:rFonts w:ascii="Crimson Text" w:hAnsi="Crimson Text"/>
          <w:color w:val="000000" w:themeColor="text1"/>
          <w:sz w:val="26"/>
          <w:szCs w:val="26"/>
        </w:rPr>
        <w:t>.</w:t>
      </w:r>
      <w:r w:rsidR="00B52308" w:rsidRPr="008D03A6">
        <w:rPr>
          <w:rFonts w:ascii="Crimson Text" w:hAnsi="Crimson Text"/>
          <w:color w:val="000000" w:themeColor="text1"/>
          <w:sz w:val="26"/>
          <w:szCs w:val="26"/>
        </w:rPr>
        <w:t xml:space="preserve"> </w:t>
      </w:r>
      <w:r w:rsidR="000B4491" w:rsidRPr="008D03A6">
        <w:rPr>
          <w:rFonts w:ascii="Crimson Text" w:hAnsi="Crimson Text"/>
          <w:color w:val="000000" w:themeColor="text1"/>
          <w:sz w:val="26"/>
          <w:szCs w:val="26"/>
        </w:rPr>
        <w:t xml:space="preserve">Sobre uno </w:t>
      </w:r>
      <w:r w:rsidR="00144776" w:rsidRPr="008D03A6">
        <w:rPr>
          <w:rFonts w:ascii="Crimson Text" w:hAnsi="Crimson Text"/>
          <w:color w:val="000000" w:themeColor="text1"/>
          <w:sz w:val="26"/>
          <w:szCs w:val="26"/>
        </w:rPr>
        <w:t xml:space="preserve">de los laterales, </w:t>
      </w:r>
      <w:r w:rsidR="007A75D6" w:rsidRPr="008D03A6">
        <w:rPr>
          <w:rFonts w:ascii="Crimson Text" w:hAnsi="Crimson Text"/>
          <w:color w:val="000000" w:themeColor="text1"/>
          <w:sz w:val="26"/>
          <w:szCs w:val="26"/>
        </w:rPr>
        <w:t>se extendían</w:t>
      </w:r>
      <w:r w:rsidR="000B4491"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 xml:space="preserve">una serie de </w:t>
      </w:r>
      <w:r w:rsidR="009F2708" w:rsidRPr="008D03A6">
        <w:rPr>
          <w:rFonts w:ascii="Crimson Text" w:hAnsi="Crimson Text"/>
          <w:color w:val="000000" w:themeColor="text1"/>
          <w:sz w:val="26"/>
          <w:szCs w:val="26"/>
        </w:rPr>
        <w:t>gradas</w:t>
      </w:r>
      <w:r w:rsidR="00A734BA" w:rsidRPr="008D03A6">
        <w:rPr>
          <w:rFonts w:ascii="Crimson Text" w:hAnsi="Crimson Text"/>
          <w:color w:val="000000" w:themeColor="text1"/>
          <w:sz w:val="26"/>
          <w:szCs w:val="26"/>
        </w:rPr>
        <w:t xml:space="preserve"> </w:t>
      </w:r>
      <w:r w:rsidR="000B4491" w:rsidRPr="008D03A6">
        <w:rPr>
          <w:rFonts w:ascii="Crimson Text" w:hAnsi="Crimson Text"/>
          <w:color w:val="000000" w:themeColor="text1"/>
          <w:sz w:val="26"/>
          <w:szCs w:val="26"/>
        </w:rPr>
        <w:t>para</w:t>
      </w:r>
      <w:r w:rsidR="00A734BA" w:rsidRPr="008D03A6">
        <w:rPr>
          <w:rFonts w:ascii="Crimson Text" w:hAnsi="Crimson Text"/>
          <w:color w:val="000000" w:themeColor="text1"/>
          <w:sz w:val="26"/>
          <w:szCs w:val="26"/>
        </w:rPr>
        <w:t xml:space="preserve"> </w:t>
      </w:r>
      <w:r w:rsidR="009A69B7" w:rsidRPr="008D03A6">
        <w:rPr>
          <w:rFonts w:ascii="Crimson Text" w:hAnsi="Crimson Text"/>
          <w:color w:val="000000" w:themeColor="text1"/>
          <w:sz w:val="26"/>
          <w:szCs w:val="26"/>
        </w:rPr>
        <w:t>recibir</w:t>
      </w:r>
      <w:r w:rsidR="00A734BA" w:rsidRPr="008D03A6">
        <w:rPr>
          <w:rFonts w:ascii="Crimson Text" w:hAnsi="Crimson Text"/>
          <w:color w:val="000000" w:themeColor="text1"/>
          <w:sz w:val="26"/>
          <w:szCs w:val="26"/>
        </w:rPr>
        <w:t xml:space="preserve"> a</w:t>
      </w:r>
      <w:r w:rsidR="000B4491" w:rsidRPr="008D03A6">
        <w:rPr>
          <w:rFonts w:ascii="Crimson Text" w:hAnsi="Crimson Text"/>
          <w:color w:val="000000" w:themeColor="text1"/>
          <w:sz w:val="26"/>
          <w:szCs w:val="26"/>
        </w:rPr>
        <w:t xml:space="preserve"> la nobleza</w:t>
      </w:r>
      <w:del w:id="542" w:author="Paula Castrilli" w:date="2025-05-28T21:59:00Z">
        <w:r w:rsidR="000B4491" w:rsidRPr="008D03A6" w:rsidDel="00C05862">
          <w:rPr>
            <w:rFonts w:ascii="Crimson Text" w:hAnsi="Crimson Text"/>
            <w:color w:val="000000" w:themeColor="text1"/>
            <w:sz w:val="26"/>
            <w:szCs w:val="26"/>
          </w:rPr>
          <w:delText>. E</w:delText>
        </w:r>
      </w:del>
      <w:ins w:id="543" w:author="Paula Castrilli" w:date="2025-05-28T21:59:00Z">
        <w:r w:rsidR="00C05862">
          <w:rPr>
            <w:rFonts w:ascii="Crimson Text" w:hAnsi="Crimson Text"/>
            <w:color w:val="000000" w:themeColor="text1"/>
            <w:sz w:val="26"/>
            <w:szCs w:val="26"/>
          </w:rPr>
          <w:t xml:space="preserve"> y, e</w:t>
        </w:r>
      </w:ins>
      <w:r w:rsidR="000B4491" w:rsidRPr="008D03A6">
        <w:rPr>
          <w:rFonts w:ascii="Crimson Text" w:hAnsi="Crimson Text"/>
          <w:color w:val="000000" w:themeColor="text1"/>
          <w:sz w:val="26"/>
          <w:szCs w:val="26"/>
        </w:rPr>
        <w:t>n el centro de la estructura</w:t>
      </w:r>
      <w:ins w:id="544" w:author="Paula Castrilli" w:date="2025-05-28T21:59:00Z">
        <w:r w:rsidR="00C05862">
          <w:rPr>
            <w:rFonts w:ascii="Crimson Text" w:hAnsi="Crimson Text"/>
            <w:color w:val="000000" w:themeColor="text1"/>
            <w:sz w:val="26"/>
            <w:szCs w:val="26"/>
          </w:rPr>
          <w:t>,</w:t>
        </w:r>
      </w:ins>
      <w:r w:rsidR="000B4491" w:rsidRPr="008D03A6">
        <w:rPr>
          <w:rFonts w:ascii="Crimson Text" w:hAnsi="Crimson Text"/>
          <w:color w:val="000000" w:themeColor="text1"/>
          <w:sz w:val="26"/>
          <w:szCs w:val="26"/>
        </w:rPr>
        <w:t xml:space="preserve"> </w:t>
      </w:r>
      <w:r w:rsidR="00144776" w:rsidRPr="008D03A6">
        <w:rPr>
          <w:rFonts w:ascii="Crimson Text" w:hAnsi="Crimson Text"/>
          <w:color w:val="000000" w:themeColor="text1"/>
          <w:sz w:val="26"/>
          <w:szCs w:val="26"/>
        </w:rPr>
        <w:t>permanecía sentado</w:t>
      </w:r>
      <w:r w:rsidR="000B4491" w:rsidRPr="008D03A6">
        <w:rPr>
          <w:rFonts w:ascii="Crimson Text" w:hAnsi="Crimson Text"/>
          <w:color w:val="000000" w:themeColor="text1"/>
          <w:sz w:val="26"/>
          <w:szCs w:val="26"/>
        </w:rPr>
        <w:t xml:space="preserve"> el rey </w:t>
      </w:r>
      <w:proofErr w:type="spellStart"/>
      <w:r w:rsidR="000B4491" w:rsidRPr="008D03A6">
        <w:rPr>
          <w:rFonts w:ascii="Crimson Text" w:hAnsi="Crimson Text"/>
          <w:color w:val="000000" w:themeColor="text1"/>
          <w:sz w:val="26"/>
          <w:szCs w:val="26"/>
        </w:rPr>
        <w:t>Gregor</w:t>
      </w:r>
      <w:proofErr w:type="spellEnd"/>
      <w:r w:rsidR="000B4491" w:rsidRPr="008D03A6">
        <w:rPr>
          <w:rFonts w:ascii="Crimson Text" w:hAnsi="Crimson Text"/>
          <w:color w:val="000000" w:themeColor="text1"/>
          <w:sz w:val="26"/>
          <w:szCs w:val="26"/>
        </w:rPr>
        <w:t xml:space="preserve"> y </w:t>
      </w:r>
      <w:commentRangeStart w:id="545"/>
      <w:r w:rsidR="000B4491" w:rsidRPr="008D03A6">
        <w:rPr>
          <w:rFonts w:ascii="Crimson Text" w:hAnsi="Crimson Text"/>
          <w:color w:val="000000" w:themeColor="text1"/>
          <w:sz w:val="26"/>
          <w:szCs w:val="26"/>
        </w:rPr>
        <w:t>la cúpula</w:t>
      </w:r>
      <w:r w:rsidR="00A734BA" w:rsidRPr="008D03A6">
        <w:rPr>
          <w:rFonts w:ascii="Crimson Text" w:hAnsi="Crimson Text"/>
          <w:color w:val="000000" w:themeColor="text1"/>
          <w:sz w:val="26"/>
          <w:szCs w:val="26"/>
        </w:rPr>
        <w:t xml:space="preserve"> de la reale</w:t>
      </w:r>
      <w:r w:rsidR="000B4491" w:rsidRPr="008D03A6">
        <w:rPr>
          <w:rFonts w:ascii="Crimson Text" w:hAnsi="Crimson Text"/>
          <w:color w:val="000000" w:themeColor="text1"/>
          <w:sz w:val="26"/>
          <w:szCs w:val="26"/>
        </w:rPr>
        <w:t>za</w:t>
      </w:r>
      <w:commentRangeEnd w:id="545"/>
      <w:r w:rsidR="00C05862">
        <w:rPr>
          <w:rStyle w:val="Refdecomentario"/>
        </w:rPr>
        <w:commentReference w:id="545"/>
      </w:r>
      <w:r w:rsidR="000B4491"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Para garantizar el orden del evento</w:t>
      </w:r>
      <w:ins w:id="546" w:author="Paula Castrilli" w:date="2025-05-28T21:59:00Z">
        <w:r w:rsidR="00C05862">
          <w:rPr>
            <w:rFonts w:ascii="Crimson Text" w:hAnsi="Crimson Text"/>
            <w:color w:val="000000" w:themeColor="text1"/>
            <w:sz w:val="26"/>
            <w:szCs w:val="26"/>
          </w:rPr>
          <w:t xml:space="preserve"> y la seguridad de los monarcas</w:t>
        </w:r>
      </w:ins>
      <w:r w:rsidR="00B52308" w:rsidRPr="008D03A6">
        <w:rPr>
          <w:rFonts w:ascii="Crimson Text" w:hAnsi="Crimson Text"/>
          <w:color w:val="000000" w:themeColor="text1"/>
          <w:sz w:val="26"/>
          <w:szCs w:val="26"/>
        </w:rPr>
        <w:t>, l</w:t>
      </w:r>
      <w:r w:rsidR="000B4491" w:rsidRPr="008D03A6">
        <w:rPr>
          <w:rFonts w:ascii="Crimson Text" w:hAnsi="Crimson Text"/>
          <w:color w:val="000000" w:themeColor="text1"/>
          <w:sz w:val="26"/>
          <w:szCs w:val="26"/>
        </w:rPr>
        <w:t>a guardia real</w:t>
      </w:r>
      <w:r w:rsidR="00861E5F"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 xml:space="preserve">había </w:t>
      </w:r>
      <w:r w:rsidR="00E35CAF" w:rsidRPr="008D03A6">
        <w:rPr>
          <w:rFonts w:ascii="Crimson Text" w:hAnsi="Crimson Text"/>
          <w:color w:val="000000" w:themeColor="text1"/>
          <w:sz w:val="26"/>
          <w:szCs w:val="26"/>
        </w:rPr>
        <w:t>realizado un gran despliegue de soldados</w:t>
      </w:r>
      <w:r w:rsidR="007151AC" w:rsidRPr="008D03A6">
        <w:rPr>
          <w:rFonts w:ascii="Crimson Text" w:hAnsi="Crimson Text"/>
          <w:color w:val="000000" w:themeColor="text1"/>
          <w:sz w:val="26"/>
          <w:szCs w:val="26"/>
        </w:rPr>
        <w:t>.</w:t>
      </w:r>
    </w:p>
    <w:p w:rsidR="007151AC" w:rsidRPr="008D03A6" w:rsidRDefault="00A734BA"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llegar </w:t>
      </w:r>
      <w:r w:rsidR="007151AC" w:rsidRPr="008D03A6">
        <w:rPr>
          <w:rFonts w:ascii="Crimson Text" w:hAnsi="Crimson Text"/>
          <w:color w:val="000000" w:themeColor="text1"/>
          <w:sz w:val="26"/>
          <w:szCs w:val="26"/>
        </w:rPr>
        <w:t>el m</w:t>
      </w:r>
      <w:r w:rsidR="005A1FC4" w:rsidRPr="008D03A6">
        <w:rPr>
          <w:rFonts w:ascii="Crimson Text" w:hAnsi="Crimson Text"/>
          <w:color w:val="000000" w:themeColor="text1"/>
          <w:sz w:val="26"/>
          <w:szCs w:val="26"/>
        </w:rPr>
        <w:t>omento crucial</w:t>
      </w:r>
      <w:r w:rsidRPr="008D03A6">
        <w:rPr>
          <w:rFonts w:ascii="Crimson Text" w:hAnsi="Crimson Text"/>
          <w:color w:val="000000" w:themeColor="text1"/>
          <w:sz w:val="26"/>
          <w:szCs w:val="26"/>
        </w:rPr>
        <w:t xml:space="preserve">, </w:t>
      </w:r>
      <w:proofErr w:type="spellStart"/>
      <w:r w:rsidR="0074238C" w:rsidRPr="008D03A6">
        <w:rPr>
          <w:rFonts w:ascii="Crimson Text" w:hAnsi="Crimson Text"/>
          <w:color w:val="000000" w:themeColor="text1"/>
          <w:sz w:val="26"/>
          <w:szCs w:val="26"/>
        </w:rPr>
        <w:t>Sigurd</w:t>
      </w:r>
      <w:proofErr w:type="spellEnd"/>
      <w:r w:rsidR="0074238C" w:rsidRPr="008D03A6">
        <w:rPr>
          <w:rFonts w:ascii="Crimson Text" w:hAnsi="Crimson Text"/>
          <w:color w:val="000000" w:themeColor="text1"/>
          <w:sz w:val="26"/>
          <w:szCs w:val="26"/>
        </w:rPr>
        <w:t xml:space="preserve"> eligió</w:t>
      </w:r>
      <w:del w:id="547" w:author="Paula Castrilli" w:date="2025-05-28T22:00:00Z">
        <w:r w:rsidR="00E35CAF" w:rsidRPr="008D03A6" w:rsidDel="0018448D">
          <w:rPr>
            <w:rFonts w:ascii="Crimson Text" w:hAnsi="Crimson Text"/>
            <w:color w:val="000000" w:themeColor="text1"/>
            <w:sz w:val="26"/>
            <w:szCs w:val="26"/>
          </w:rPr>
          <w:delText>,</w:delText>
        </w:r>
      </w:del>
      <w:r w:rsidR="0074238C" w:rsidRPr="008D03A6">
        <w:rPr>
          <w:rFonts w:ascii="Crimson Text" w:hAnsi="Crimson Text"/>
          <w:color w:val="000000" w:themeColor="text1"/>
          <w:sz w:val="26"/>
          <w:szCs w:val="26"/>
        </w:rPr>
        <w:t xml:space="preserve"> </w:t>
      </w:r>
      <w:r w:rsidR="006128B6" w:rsidRPr="008D03A6">
        <w:rPr>
          <w:rFonts w:ascii="Crimson Text" w:hAnsi="Crimson Text"/>
          <w:color w:val="000000" w:themeColor="text1"/>
          <w:sz w:val="26"/>
          <w:szCs w:val="26"/>
        </w:rPr>
        <w:t>al azar</w:t>
      </w:r>
      <w:del w:id="548" w:author="Paula Castrilli" w:date="2025-05-28T22:00:00Z">
        <w:r w:rsidR="00E35CAF" w:rsidRPr="008D03A6" w:rsidDel="0018448D">
          <w:rPr>
            <w:rFonts w:ascii="Crimson Text" w:hAnsi="Crimson Text"/>
            <w:color w:val="000000" w:themeColor="text1"/>
            <w:sz w:val="26"/>
            <w:szCs w:val="26"/>
          </w:rPr>
          <w:delText>,</w:delText>
        </w:r>
      </w:del>
      <w:r w:rsidR="006128B6"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uno de</w:t>
      </w:r>
      <w:r w:rsidRPr="008D03A6">
        <w:rPr>
          <w:rFonts w:ascii="Crimson Text" w:hAnsi="Crimson Text"/>
          <w:color w:val="000000" w:themeColor="text1"/>
          <w:sz w:val="26"/>
          <w:szCs w:val="26"/>
        </w:rPr>
        <w:t xml:space="preserve"> reclutas</w:t>
      </w:r>
      <w:r w:rsidR="005A1FC4" w:rsidRPr="008D03A6">
        <w:rPr>
          <w:rFonts w:ascii="Crimson Text" w:hAnsi="Crimson Text"/>
          <w:color w:val="000000" w:themeColor="text1"/>
          <w:sz w:val="26"/>
          <w:szCs w:val="26"/>
        </w:rPr>
        <w:t xml:space="preserve"> para </w:t>
      </w:r>
      <w:r w:rsidR="00E35CAF" w:rsidRPr="008D03A6">
        <w:rPr>
          <w:rFonts w:ascii="Crimson Text" w:hAnsi="Crimson Text"/>
          <w:color w:val="000000" w:themeColor="text1"/>
          <w:sz w:val="26"/>
          <w:szCs w:val="26"/>
        </w:rPr>
        <w:t xml:space="preserve">ser el primer </w:t>
      </w:r>
      <w:r w:rsidR="00DC66B5" w:rsidRPr="008D03A6">
        <w:rPr>
          <w:rFonts w:ascii="Crimson Text" w:hAnsi="Crimson Text"/>
          <w:color w:val="000000" w:themeColor="text1"/>
          <w:sz w:val="26"/>
          <w:szCs w:val="26"/>
        </w:rPr>
        <w:t>evaluado</w:t>
      </w:r>
      <w:r w:rsidR="005A1FC4" w:rsidRPr="008D03A6">
        <w:rPr>
          <w:rFonts w:ascii="Crimson Text" w:hAnsi="Crimson Text"/>
          <w:color w:val="000000" w:themeColor="text1"/>
          <w:sz w:val="26"/>
          <w:szCs w:val="26"/>
        </w:rPr>
        <w:t xml:space="preserve">, </w:t>
      </w:r>
      <w:del w:id="549" w:author="Paula Castrilli" w:date="2025-05-28T22:01:00Z">
        <w:r w:rsidR="0074238C" w:rsidRPr="008D03A6" w:rsidDel="0018448D">
          <w:rPr>
            <w:rFonts w:ascii="Crimson Text" w:hAnsi="Crimson Text"/>
            <w:color w:val="000000" w:themeColor="text1"/>
            <w:sz w:val="26"/>
            <w:szCs w:val="26"/>
          </w:rPr>
          <w:delText>el guerrero</w:delText>
        </w:r>
      </w:del>
      <w:ins w:id="550" w:author="Paula Castrilli" w:date="2025-05-28T22:01:00Z">
        <w:r w:rsidR="0018448D">
          <w:rPr>
            <w:rFonts w:ascii="Crimson Text" w:hAnsi="Crimson Text"/>
            <w:color w:val="000000" w:themeColor="text1"/>
            <w:sz w:val="26"/>
            <w:szCs w:val="26"/>
          </w:rPr>
          <w:t>quien</w:t>
        </w:r>
      </w:ins>
      <w:r w:rsidR="005A1FC4" w:rsidRPr="008D03A6">
        <w:rPr>
          <w:rFonts w:ascii="Crimson Text" w:hAnsi="Crimson Text"/>
          <w:color w:val="000000" w:themeColor="text1"/>
          <w:sz w:val="26"/>
          <w:szCs w:val="26"/>
        </w:rPr>
        <w:t xml:space="preserve"> asintió</w:t>
      </w:r>
      <w:del w:id="551" w:author="Paula Castrilli" w:date="2025-05-28T22:01:00Z">
        <w:r w:rsidR="005A1FC4" w:rsidRPr="008D03A6" w:rsidDel="0018448D">
          <w:rPr>
            <w:rFonts w:ascii="Crimson Text" w:hAnsi="Crimson Text"/>
            <w:color w:val="000000" w:themeColor="text1"/>
            <w:sz w:val="26"/>
            <w:szCs w:val="26"/>
          </w:rPr>
          <w:delText>,</w:delText>
        </w:r>
      </w:del>
      <w:r w:rsidR="005A1FC4" w:rsidRPr="008D03A6">
        <w:rPr>
          <w:rFonts w:ascii="Crimson Text" w:hAnsi="Crimson Text"/>
          <w:color w:val="000000" w:themeColor="text1"/>
          <w:sz w:val="26"/>
          <w:szCs w:val="26"/>
        </w:rPr>
        <w:t xml:space="preserve"> y</w:t>
      </w:r>
      <w:r w:rsidR="0074238C"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se dirigió</w:t>
      </w:r>
      <w:r w:rsidRPr="008D03A6">
        <w:rPr>
          <w:rFonts w:ascii="Crimson Text" w:hAnsi="Crimson Text"/>
          <w:color w:val="000000" w:themeColor="text1"/>
          <w:sz w:val="26"/>
          <w:szCs w:val="26"/>
        </w:rPr>
        <w:t xml:space="preserve"> hacia el campo de batalla. </w:t>
      </w:r>
      <w:r w:rsidR="006128B6" w:rsidRPr="008D03A6">
        <w:rPr>
          <w:rFonts w:ascii="Crimson Text" w:hAnsi="Crimson Text"/>
          <w:color w:val="000000" w:themeColor="text1"/>
          <w:sz w:val="26"/>
          <w:szCs w:val="26"/>
        </w:rPr>
        <w:t>Avanz</w:t>
      </w:r>
      <w:r w:rsidR="005A1FC4"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w:t>
      </w:r>
      <w:del w:id="552" w:author="Paula Castrilli" w:date="2025-05-28T22:01:00Z">
        <w:r w:rsidR="00CC5E9D" w:rsidRPr="008D03A6" w:rsidDel="0018448D">
          <w:rPr>
            <w:rFonts w:ascii="Crimson Text" w:hAnsi="Crimson Text"/>
            <w:color w:val="000000" w:themeColor="text1"/>
            <w:sz w:val="26"/>
            <w:szCs w:val="26"/>
          </w:rPr>
          <w:delText xml:space="preserve">lentamente </w:delText>
        </w:r>
      </w:del>
      <w:r w:rsidRPr="008D03A6">
        <w:rPr>
          <w:rFonts w:ascii="Crimson Text" w:hAnsi="Crimson Text"/>
          <w:color w:val="000000" w:themeColor="text1"/>
          <w:sz w:val="26"/>
          <w:szCs w:val="26"/>
        </w:rPr>
        <w:t>cabalgando</w:t>
      </w:r>
      <w:ins w:id="553" w:author="Paula Castrilli" w:date="2025-05-28T22:01:00Z">
        <w:r w:rsidR="0018448D">
          <w:rPr>
            <w:rFonts w:ascii="Crimson Text" w:hAnsi="Crimson Text"/>
            <w:color w:val="000000" w:themeColor="text1"/>
            <w:sz w:val="26"/>
            <w:szCs w:val="26"/>
          </w:rPr>
          <w:t xml:space="preserve"> lentamente</w:t>
        </w:r>
      </w:ins>
      <w:del w:id="554" w:author="Paula Castrilli" w:date="2025-05-28T22:01:00Z">
        <w:r w:rsidRPr="008D03A6" w:rsidDel="0018448D">
          <w:rPr>
            <w:rFonts w:ascii="Crimson Text" w:hAnsi="Crimson Text"/>
            <w:color w:val="000000" w:themeColor="text1"/>
            <w:sz w:val="26"/>
            <w:szCs w:val="26"/>
          </w:rPr>
          <w:delText xml:space="preserve"> su caballo,</w:delText>
        </w:r>
      </w:del>
      <w:r w:rsidR="00E35CA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y</w:t>
      </w:r>
      <w:r w:rsidR="00E35CAF" w:rsidRPr="008D03A6">
        <w:rPr>
          <w:rFonts w:ascii="Crimson Text" w:hAnsi="Crimson Text"/>
          <w:color w:val="000000" w:themeColor="text1"/>
          <w:sz w:val="26"/>
          <w:szCs w:val="26"/>
        </w:rPr>
        <w:t xml:space="preserve"> con</w:t>
      </w:r>
      <w:r w:rsidRPr="008D03A6">
        <w:rPr>
          <w:rFonts w:ascii="Crimson Text" w:hAnsi="Crimson Text"/>
          <w:color w:val="000000" w:themeColor="text1"/>
          <w:sz w:val="26"/>
          <w:szCs w:val="26"/>
        </w:rPr>
        <w:t xml:space="preserve"> la lanza firme </w:t>
      </w:r>
      <w:del w:id="555" w:author="Paula Castrilli" w:date="2025-05-28T22:01:00Z">
        <w:r w:rsidRPr="008D03A6" w:rsidDel="0018448D">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al frente.</w:t>
      </w:r>
    </w:p>
    <w:p w:rsidR="00A734BA" w:rsidRPr="008D03A6" w:rsidRDefault="00A734BA" w:rsidP="003461DB">
      <w:pPr>
        <w:tabs>
          <w:tab w:val="left" w:pos="2179"/>
        </w:tabs>
        <w:spacing w:after="0"/>
        <w:ind w:firstLine="284"/>
        <w:jc w:val="both"/>
        <w:rPr>
          <w:rFonts w:ascii="Crimson Text" w:hAnsi="Crimson Text"/>
          <w:color w:val="000000" w:themeColor="text1"/>
          <w:sz w:val="26"/>
          <w:szCs w:val="26"/>
        </w:rPr>
      </w:pPr>
      <w:del w:id="556" w:author="Paula Castrilli" w:date="2025-05-28T22:11:00Z">
        <w:r w:rsidRPr="008D03A6" w:rsidDel="00D14F30">
          <w:rPr>
            <w:rFonts w:ascii="Crimson Text" w:hAnsi="Crimson Text"/>
            <w:color w:val="000000" w:themeColor="text1"/>
            <w:sz w:val="26"/>
            <w:szCs w:val="26"/>
          </w:rPr>
          <w:delText xml:space="preserve">Desde </w:delText>
        </w:r>
        <w:r w:rsidR="00CB21E3" w:rsidRPr="008D03A6" w:rsidDel="00D14F30">
          <w:rPr>
            <w:rFonts w:ascii="Crimson Text" w:hAnsi="Crimson Text"/>
            <w:color w:val="000000" w:themeColor="text1"/>
            <w:sz w:val="26"/>
            <w:szCs w:val="26"/>
          </w:rPr>
          <w:delText>d</w:delText>
        </w:r>
      </w:del>
      <w:ins w:id="557" w:author="Paula Castrilli" w:date="2025-05-28T22:11:00Z">
        <w:r w:rsidR="00D14F30">
          <w:rPr>
            <w:rFonts w:ascii="Crimson Text" w:hAnsi="Crimson Text"/>
            <w:color w:val="000000" w:themeColor="text1"/>
            <w:sz w:val="26"/>
            <w:szCs w:val="26"/>
          </w:rPr>
          <w:t>D</w:t>
        </w:r>
      </w:ins>
      <w:r w:rsidR="00CB21E3" w:rsidRPr="008D03A6">
        <w:rPr>
          <w:rFonts w:ascii="Crimson Text" w:hAnsi="Crimson Text"/>
          <w:color w:val="000000" w:themeColor="text1"/>
          <w:sz w:val="26"/>
          <w:szCs w:val="26"/>
        </w:rPr>
        <w:t xml:space="preserve">entro del </w:t>
      </w:r>
      <w:r w:rsidR="00312486" w:rsidRPr="008D03A6">
        <w:rPr>
          <w:rFonts w:ascii="Crimson Text" w:hAnsi="Crimson Text"/>
          <w:color w:val="000000" w:themeColor="text1"/>
          <w:sz w:val="26"/>
          <w:szCs w:val="26"/>
        </w:rPr>
        <w:t>almacén</w:t>
      </w:r>
      <w:r w:rsidR="00CB21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Eros</w:t>
      </w:r>
      <w:r w:rsidR="00CB21E3" w:rsidRPr="008D03A6">
        <w:rPr>
          <w:rFonts w:ascii="Crimson Text" w:hAnsi="Crimson Text"/>
          <w:color w:val="000000" w:themeColor="text1"/>
          <w:sz w:val="26"/>
          <w:szCs w:val="26"/>
        </w:rPr>
        <w:t xml:space="preserve"> observaba</w:t>
      </w:r>
      <w:r w:rsidRPr="008D03A6">
        <w:rPr>
          <w:rFonts w:ascii="Crimson Text" w:hAnsi="Crimson Text"/>
          <w:color w:val="000000" w:themeColor="text1"/>
          <w:sz w:val="26"/>
          <w:szCs w:val="26"/>
        </w:rPr>
        <w:t xml:space="preserve"> cómo se alejaba </w:t>
      </w:r>
      <w:r w:rsidR="00CB21E3" w:rsidRPr="008D03A6">
        <w:rPr>
          <w:rFonts w:ascii="Crimson Text" w:hAnsi="Crimson Text"/>
          <w:color w:val="000000" w:themeColor="text1"/>
          <w:sz w:val="26"/>
          <w:szCs w:val="26"/>
        </w:rPr>
        <w:t xml:space="preserve">el joven rumbo al sector de enfrentamiento. </w:t>
      </w:r>
      <w:r w:rsidR="006128B6" w:rsidRPr="008D03A6">
        <w:rPr>
          <w:rFonts w:ascii="Crimson Text" w:hAnsi="Crimson Text"/>
          <w:color w:val="000000" w:themeColor="text1"/>
          <w:sz w:val="26"/>
          <w:szCs w:val="26"/>
        </w:rPr>
        <w:t>La</w:t>
      </w:r>
      <w:r w:rsidR="00CB21E3" w:rsidRPr="008D03A6">
        <w:rPr>
          <w:rFonts w:ascii="Crimson Text" w:hAnsi="Crimson Text"/>
          <w:color w:val="000000" w:themeColor="text1"/>
          <w:sz w:val="26"/>
          <w:szCs w:val="26"/>
        </w:rPr>
        <w:t xml:space="preserve"> posición ofrecía una vista parcial del escenario, donde poco se aprecia </w:t>
      </w:r>
      <w:r w:rsidR="00B65F84" w:rsidRPr="008D03A6">
        <w:rPr>
          <w:rFonts w:ascii="Crimson Text" w:hAnsi="Crimson Text"/>
          <w:color w:val="000000" w:themeColor="text1"/>
          <w:sz w:val="26"/>
          <w:szCs w:val="26"/>
        </w:rPr>
        <w:t xml:space="preserve">del desarrollo, pero </w:t>
      </w:r>
      <w:del w:id="558" w:author="Paula Castrilli" w:date="2025-05-28T22:12:00Z">
        <w:r w:rsidR="00B65F84" w:rsidRPr="008D03A6" w:rsidDel="00D14F30">
          <w:rPr>
            <w:rFonts w:ascii="Crimson Text" w:hAnsi="Crimson Text"/>
            <w:color w:val="000000" w:themeColor="text1"/>
            <w:sz w:val="26"/>
            <w:szCs w:val="26"/>
          </w:rPr>
          <w:delText xml:space="preserve">alcanzaba </w:delText>
        </w:r>
      </w:del>
      <w:ins w:id="559" w:author="Paula Castrilli" w:date="2025-05-28T22:12:00Z">
        <w:r w:rsidR="00D14F30">
          <w:rPr>
            <w:rFonts w:ascii="Crimson Text" w:hAnsi="Crimson Text"/>
            <w:color w:val="000000" w:themeColor="text1"/>
            <w:sz w:val="26"/>
            <w:szCs w:val="26"/>
          </w:rPr>
          <w:t xml:space="preserve">era suficiente </w:t>
        </w:r>
      </w:ins>
      <w:r w:rsidR="00B65F84" w:rsidRPr="008D03A6">
        <w:rPr>
          <w:rFonts w:ascii="Crimson Text" w:hAnsi="Crimson Text"/>
          <w:color w:val="000000" w:themeColor="text1"/>
          <w:sz w:val="26"/>
          <w:szCs w:val="26"/>
        </w:rPr>
        <w:t xml:space="preserve">para reconocer </w:t>
      </w:r>
      <w:del w:id="560" w:author="Paula Castrilli" w:date="2025-05-28T22:12:00Z">
        <w:r w:rsidR="00B65F84" w:rsidRPr="008D03A6" w:rsidDel="00D14F30">
          <w:rPr>
            <w:rFonts w:ascii="Crimson Text" w:hAnsi="Crimson Text"/>
            <w:color w:val="000000" w:themeColor="text1"/>
            <w:sz w:val="26"/>
            <w:szCs w:val="26"/>
          </w:rPr>
          <w:delText>un contexto extraordinario</w:delText>
        </w:r>
      </w:del>
      <w:ins w:id="561" w:author="Paula Castrilli" w:date="2025-05-28T22:12:00Z">
        <w:r w:rsidR="00D14F30">
          <w:rPr>
            <w:rFonts w:ascii="Crimson Text" w:hAnsi="Crimson Text"/>
            <w:color w:val="000000" w:themeColor="text1"/>
            <w:sz w:val="26"/>
            <w:szCs w:val="26"/>
          </w:rPr>
          <w:t>lo extraordinario del evento</w:t>
        </w:r>
      </w:ins>
      <w:r w:rsidR="00B65F84" w:rsidRPr="008D03A6">
        <w:rPr>
          <w:rFonts w:ascii="Crimson Text" w:hAnsi="Crimson Text"/>
          <w:color w:val="000000" w:themeColor="text1"/>
          <w:sz w:val="26"/>
          <w:szCs w:val="26"/>
        </w:rPr>
        <w:t xml:space="preserve">. </w:t>
      </w:r>
      <w:r w:rsidR="006128B6" w:rsidRPr="008D03A6">
        <w:rPr>
          <w:rFonts w:ascii="Crimson Text" w:hAnsi="Crimson Text"/>
          <w:color w:val="000000" w:themeColor="text1"/>
          <w:sz w:val="26"/>
          <w:szCs w:val="26"/>
        </w:rPr>
        <w:t>L</w:t>
      </w:r>
      <w:r w:rsidR="00B65F84" w:rsidRPr="008D03A6">
        <w:rPr>
          <w:rFonts w:ascii="Crimson Text" w:hAnsi="Crimson Text"/>
          <w:color w:val="000000" w:themeColor="text1"/>
          <w:sz w:val="26"/>
          <w:szCs w:val="26"/>
        </w:rPr>
        <w:t xml:space="preserve">os aprendices </w:t>
      </w:r>
      <w:r w:rsidR="006128B6" w:rsidRPr="008D03A6">
        <w:rPr>
          <w:rFonts w:ascii="Crimson Text" w:hAnsi="Crimson Text"/>
          <w:color w:val="000000" w:themeColor="text1"/>
          <w:sz w:val="26"/>
          <w:szCs w:val="26"/>
        </w:rPr>
        <w:t>no estaban al tanto</w:t>
      </w:r>
      <w:r w:rsidR="00B65F84" w:rsidRPr="008D03A6">
        <w:rPr>
          <w:rFonts w:ascii="Crimson Text" w:hAnsi="Crimson Text"/>
          <w:color w:val="000000" w:themeColor="text1"/>
          <w:sz w:val="26"/>
          <w:szCs w:val="26"/>
        </w:rPr>
        <w:t xml:space="preserve"> de la organiza</w:t>
      </w:r>
      <w:r w:rsidR="009F2708" w:rsidRPr="008D03A6">
        <w:rPr>
          <w:rFonts w:ascii="Crimson Text" w:hAnsi="Crimson Text"/>
          <w:color w:val="000000" w:themeColor="text1"/>
          <w:sz w:val="26"/>
          <w:szCs w:val="26"/>
        </w:rPr>
        <w:t xml:space="preserve">ción, ni mucho menos se lo </w:t>
      </w:r>
      <w:del w:id="562" w:author="Paula Castrilli" w:date="2025-05-28T22:12:00Z">
        <w:r w:rsidR="009F2708" w:rsidRPr="008D03A6" w:rsidDel="00D14F30">
          <w:rPr>
            <w:rFonts w:ascii="Crimson Text" w:hAnsi="Crimson Text"/>
            <w:color w:val="000000" w:themeColor="text1"/>
            <w:sz w:val="26"/>
            <w:szCs w:val="26"/>
          </w:rPr>
          <w:delText>imaginaban</w:delText>
        </w:r>
      </w:del>
      <w:ins w:id="563" w:author="Paula Castrilli" w:date="2025-05-28T22:12:00Z">
        <w:r w:rsidR="00D14F30">
          <w:rPr>
            <w:rFonts w:ascii="Crimson Text" w:hAnsi="Crimson Text"/>
            <w:color w:val="000000" w:themeColor="text1"/>
            <w:sz w:val="26"/>
            <w:szCs w:val="26"/>
          </w:rPr>
          <w:t>hubieran podido imaginar</w:t>
        </w:r>
      </w:ins>
      <w:r w:rsidR="00B65F84" w:rsidRPr="008D03A6">
        <w:rPr>
          <w:rFonts w:ascii="Crimson Text" w:hAnsi="Crimson Text"/>
          <w:color w:val="000000" w:themeColor="text1"/>
          <w:sz w:val="26"/>
          <w:szCs w:val="26"/>
        </w:rPr>
        <w:t xml:space="preserve">. </w:t>
      </w:r>
      <w:del w:id="564" w:author="Paula Castrilli" w:date="2025-05-28T22:12:00Z">
        <w:r w:rsidR="00B65F84" w:rsidRPr="008D03A6" w:rsidDel="00D14F30">
          <w:rPr>
            <w:rFonts w:ascii="Crimson Text" w:hAnsi="Crimson Text"/>
            <w:color w:val="000000" w:themeColor="text1"/>
            <w:sz w:val="26"/>
            <w:szCs w:val="26"/>
          </w:rPr>
          <w:delText>El evento</w:delText>
        </w:r>
      </w:del>
      <w:ins w:id="565" w:author="Paula Castrilli" w:date="2025-05-28T22:12:00Z">
        <w:r w:rsidR="00D14F30">
          <w:rPr>
            <w:rFonts w:ascii="Crimson Text" w:hAnsi="Crimson Text"/>
            <w:color w:val="000000" w:themeColor="text1"/>
            <w:sz w:val="26"/>
            <w:szCs w:val="26"/>
          </w:rPr>
          <w:t>La prueba les</w:t>
        </w:r>
      </w:ins>
      <w:ins w:id="566" w:author="Paula Castrilli" w:date="2025-05-28T22:13:00Z">
        <w:r w:rsidR="00D14F30">
          <w:rPr>
            <w:rFonts w:ascii="Crimson Text" w:hAnsi="Crimson Text"/>
            <w:color w:val="000000" w:themeColor="text1"/>
            <w:sz w:val="26"/>
            <w:szCs w:val="26"/>
          </w:rPr>
          <w:t xml:space="preserve"> proporcionaba</w:t>
        </w:r>
      </w:ins>
      <w:del w:id="567" w:author="Paula Castrilli" w:date="2025-05-28T22:13:00Z">
        <w:r w:rsidR="00B65F84" w:rsidRPr="008D03A6" w:rsidDel="00D14F30">
          <w:rPr>
            <w:rFonts w:ascii="Crimson Text" w:hAnsi="Crimson Text"/>
            <w:color w:val="000000" w:themeColor="text1"/>
            <w:sz w:val="26"/>
            <w:szCs w:val="26"/>
          </w:rPr>
          <w:delText xml:space="preserve"> presentaba</w:delText>
        </w:r>
      </w:del>
      <w:r w:rsidR="00B65F84" w:rsidRPr="008D03A6">
        <w:rPr>
          <w:rFonts w:ascii="Crimson Text" w:hAnsi="Crimson Text"/>
          <w:color w:val="000000" w:themeColor="text1"/>
          <w:sz w:val="26"/>
          <w:szCs w:val="26"/>
        </w:rPr>
        <w:t xml:space="preserve"> una oportunidad única para </w:t>
      </w:r>
      <w:r w:rsidR="006128B6" w:rsidRPr="008D03A6">
        <w:rPr>
          <w:rFonts w:ascii="Crimson Text" w:hAnsi="Crimson Text"/>
          <w:color w:val="000000" w:themeColor="text1"/>
          <w:sz w:val="26"/>
          <w:szCs w:val="26"/>
        </w:rPr>
        <w:t>lucirse, aunque l</w:t>
      </w:r>
      <w:r w:rsidR="00B65F84" w:rsidRPr="008D03A6">
        <w:rPr>
          <w:rFonts w:ascii="Crimson Text" w:hAnsi="Crimson Text"/>
          <w:color w:val="000000" w:themeColor="text1"/>
          <w:sz w:val="26"/>
          <w:szCs w:val="26"/>
        </w:rPr>
        <w:t>a exposición era un arma de doble filo</w:t>
      </w:r>
      <w:r w:rsidR="006128B6" w:rsidRPr="008D03A6">
        <w:rPr>
          <w:rFonts w:ascii="Crimson Text" w:hAnsi="Crimson Text"/>
          <w:color w:val="000000" w:themeColor="text1"/>
          <w:sz w:val="26"/>
          <w:szCs w:val="26"/>
        </w:rPr>
        <w:t>. Cualquier</w:t>
      </w:r>
      <w:r w:rsidR="00B65F84" w:rsidRPr="008D03A6">
        <w:rPr>
          <w:rFonts w:ascii="Crimson Text" w:hAnsi="Crimson Text"/>
          <w:color w:val="000000" w:themeColor="text1"/>
          <w:sz w:val="26"/>
          <w:szCs w:val="26"/>
        </w:rPr>
        <w:t xml:space="preserve"> luchador podía pasar a la posterioridad </w:t>
      </w:r>
      <w:r w:rsidR="004E551C" w:rsidRPr="008D03A6">
        <w:rPr>
          <w:rFonts w:ascii="Crimson Text" w:hAnsi="Crimson Text"/>
          <w:color w:val="000000" w:themeColor="text1"/>
          <w:sz w:val="26"/>
          <w:szCs w:val="26"/>
        </w:rPr>
        <w:t xml:space="preserve">a </w:t>
      </w:r>
      <w:r w:rsidR="00E35CAF" w:rsidRPr="008D03A6">
        <w:rPr>
          <w:rFonts w:ascii="Crimson Text" w:hAnsi="Crimson Text"/>
          <w:color w:val="000000" w:themeColor="text1"/>
          <w:sz w:val="26"/>
          <w:szCs w:val="26"/>
        </w:rPr>
        <w:t>partir</w:t>
      </w:r>
      <w:r w:rsidR="004E551C" w:rsidRPr="008D03A6">
        <w:rPr>
          <w:rFonts w:ascii="Crimson Text" w:hAnsi="Crimson Text"/>
          <w:color w:val="000000" w:themeColor="text1"/>
          <w:sz w:val="26"/>
          <w:szCs w:val="26"/>
        </w:rPr>
        <w:t xml:space="preserve"> de</w:t>
      </w:r>
      <w:r w:rsidR="00B65F84" w:rsidRPr="008D03A6">
        <w:rPr>
          <w:rFonts w:ascii="Crimson Text" w:hAnsi="Crimson Text"/>
          <w:color w:val="000000" w:themeColor="text1"/>
          <w:sz w:val="26"/>
          <w:szCs w:val="26"/>
        </w:rPr>
        <w:t xml:space="preserve"> una gran hazaña o </w:t>
      </w:r>
      <w:ins w:id="568" w:author="Paula Castrilli" w:date="2025-05-28T22:13:00Z">
        <w:r w:rsidR="00D14F30">
          <w:rPr>
            <w:rFonts w:ascii="Crimson Text" w:hAnsi="Crimson Text"/>
            <w:color w:val="000000" w:themeColor="text1"/>
            <w:sz w:val="26"/>
            <w:szCs w:val="26"/>
          </w:rPr>
          <w:t xml:space="preserve">como </w:t>
        </w:r>
      </w:ins>
      <w:r w:rsidR="00B65F84" w:rsidRPr="008D03A6">
        <w:rPr>
          <w:rFonts w:ascii="Crimson Text" w:hAnsi="Crimson Text"/>
          <w:color w:val="000000" w:themeColor="text1"/>
          <w:sz w:val="26"/>
          <w:szCs w:val="26"/>
        </w:rPr>
        <w:t xml:space="preserve">una </w:t>
      </w:r>
      <w:r w:rsidR="00E35CAF" w:rsidRPr="008D03A6">
        <w:rPr>
          <w:rFonts w:ascii="Crimson Text" w:hAnsi="Crimson Text"/>
          <w:color w:val="000000" w:themeColor="text1"/>
          <w:sz w:val="26"/>
          <w:szCs w:val="26"/>
        </w:rPr>
        <w:t>total</w:t>
      </w:r>
      <w:r w:rsidR="00B65F84" w:rsidRPr="008D03A6">
        <w:rPr>
          <w:rFonts w:ascii="Crimson Text" w:hAnsi="Crimson Text"/>
          <w:color w:val="000000" w:themeColor="text1"/>
          <w:sz w:val="26"/>
          <w:szCs w:val="26"/>
        </w:rPr>
        <w:t xml:space="preserve"> decepción.</w:t>
      </w:r>
    </w:p>
    <w:p w:rsidR="00B65F84" w:rsidRPr="008D03A6" w:rsidRDefault="00F8348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pronto, </w:t>
      </w:r>
      <w:r w:rsidR="00DF4BAE" w:rsidRPr="008D03A6">
        <w:rPr>
          <w:rFonts w:ascii="Crimson Text" w:hAnsi="Crimson Text"/>
          <w:color w:val="000000" w:themeColor="text1"/>
          <w:sz w:val="26"/>
          <w:szCs w:val="26"/>
        </w:rPr>
        <w:t xml:space="preserve">estalló </w:t>
      </w:r>
      <w:r w:rsidRPr="008D03A6">
        <w:rPr>
          <w:rFonts w:ascii="Crimson Text" w:hAnsi="Crimson Text"/>
          <w:color w:val="000000" w:themeColor="text1"/>
          <w:sz w:val="26"/>
          <w:szCs w:val="26"/>
        </w:rPr>
        <w:t xml:space="preserve">el clamor del público, y </w:t>
      </w:r>
      <w:del w:id="569" w:author="Paula Castrilli" w:date="2025-05-28T22:14:00Z">
        <w:r w:rsidRPr="008D03A6" w:rsidDel="007F39E4">
          <w:rPr>
            <w:rFonts w:ascii="Crimson Text" w:hAnsi="Crimson Text"/>
            <w:color w:val="000000" w:themeColor="text1"/>
            <w:sz w:val="26"/>
            <w:szCs w:val="26"/>
          </w:rPr>
          <w:delText xml:space="preserve">Eros </w:delText>
        </w:r>
        <w:r w:rsidR="00DF4BAE" w:rsidRPr="008D03A6" w:rsidDel="007F39E4">
          <w:rPr>
            <w:rFonts w:ascii="Crimson Text" w:hAnsi="Crimson Text"/>
            <w:color w:val="000000" w:themeColor="text1"/>
            <w:sz w:val="26"/>
            <w:szCs w:val="26"/>
          </w:rPr>
          <w:delText>retrotrajo a su mente</w:delText>
        </w:r>
      </w:del>
      <w:ins w:id="570" w:author="Paula Castrilli" w:date="2025-05-28T22:14:00Z">
        <w:r w:rsidR="007F39E4">
          <w:rPr>
            <w:rFonts w:ascii="Crimson Text" w:hAnsi="Crimson Text"/>
            <w:color w:val="000000" w:themeColor="text1"/>
            <w:sz w:val="26"/>
            <w:szCs w:val="26"/>
          </w:rPr>
          <w:t>la mente de Eros se retrotrajo a</w:t>
        </w:r>
      </w:ins>
      <w:r w:rsidR="003907A0" w:rsidRPr="008D03A6">
        <w:rPr>
          <w:rFonts w:ascii="Crimson Text" w:hAnsi="Crimson Text"/>
          <w:color w:val="000000" w:themeColor="text1"/>
          <w:sz w:val="26"/>
          <w:szCs w:val="26"/>
        </w:rPr>
        <w:t xml:space="preserve"> </w:t>
      </w:r>
      <w:r w:rsidR="001E1124" w:rsidRPr="008D03A6">
        <w:rPr>
          <w:rFonts w:ascii="Crimson Text" w:hAnsi="Crimson Text"/>
          <w:color w:val="000000" w:themeColor="text1"/>
          <w:sz w:val="26"/>
          <w:szCs w:val="26"/>
        </w:rPr>
        <w:t>los años</w:t>
      </w:r>
      <w:r w:rsidRPr="008D03A6">
        <w:rPr>
          <w:rFonts w:ascii="Crimson Text" w:hAnsi="Crimson Text"/>
          <w:color w:val="000000" w:themeColor="text1"/>
          <w:sz w:val="26"/>
          <w:szCs w:val="26"/>
        </w:rPr>
        <w:t xml:space="preserve"> de las grandes celebraciones</w:t>
      </w:r>
      <w:r w:rsidR="001E1124" w:rsidRPr="008D03A6">
        <w:rPr>
          <w:rFonts w:ascii="Crimson Text" w:hAnsi="Crimson Text"/>
          <w:color w:val="000000" w:themeColor="text1"/>
          <w:sz w:val="26"/>
          <w:szCs w:val="26"/>
        </w:rPr>
        <w:t xml:space="preserve">, cuando el pueblo </w:t>
      </w:r>
      <w:ins w:id="571" w:author="Paula Castrilli" w:date="2025-05-28T22:14:00Z">
        <w:r w:rsidR="007F39E4">
          <w:rPr>
            <w:rFonts w:ascii="Crimson Text" w:hAnsi="Crimson Text"/>
            <w:color w:val="000000" w:themeColor="text1"/>
            <w:sz w:val="26"/>
            <w:szCs w:val="26"/>
          </w:rPr>
          <w:t xml:space="preserve">aún </w:t>
        </w:r>
      </w:ins>
      <w:r w:rsidR="00AE7582" w:rsidRPr="008D03A6">
        <w:rPr>
          <w:rFonts w:ascii="Crimson Text" w:hAnsi="Crimson Text"/>
          <w:color w:val="000000" w:themeColor="text1"/>
          <w:sz w:val="26"/>
          <w:szCs w:val="26"/>
        </w:rPr>
        <w:t>se vestía de</w:t>
      </w:r>
      <w:r w:rsidR="001E1124" w:rsidRPr="008D03A6">
        <w:rPr>
          <w:rFonts w:ascii="Crimson Text" w:hAnsi="Crimson Text"/>
          <w:color w:val="000000" w:themeColor="text1"/>
          <w:sz w:val="26"/>
          <w:szCs w:val="26"/>
        </w:rPr>
        <w:t xml:space="preserve"> euforia </w:t>
      </w:r>
      <w:r w:rsidR="00AE7582" w:rsidRPr="008D03A6">
        <w:rPr>
          <w:rFonts w:ascii="Crimson Text" w:hAnsi="Crimson Text"/>
          <w:color w:val="000000" w:themeColor="text1"/>
          <w:sz w:val="26"/>
          <w:szCs w:val="26"/>
        </w:rPr>
        <w:t>para recibir cada</w:t>
      </w:r>
      <w:r w:rsidRPr="008D03A6">
        <w:rPr>
          <w:rFonts w:ascii="Crimson Text" w:hAnsi="Crimson Text"/>
          <w:color w:val="000000" w:themeColor="text1"/>
          <w:sz w:val="26"/>
          <w:szCs w:val="26"/>
        </w:rPr>
        <w:t xml:space="preserve"> aniversario del </w:t>
      </w:r>
      <w:del w:id="572" w:author="Paula Castrilli" w:date="2025-05-26T17:19:00Z">
        <w:r w:rsidRPr="008D03A6" w:rsidDel="000508A5">
          <w:rPr>
            <w:rFonts w:ascii="Crimson Text" w:hAnsi="Crimson Text"/>
            <w:color w:val="000000" w:themeColor="text1"/>
            <w:sz w:val="26"/>
            <w:szCs w:val="26"/>
          </w:rPr>
          <w:delText>reinado</w:delText>
        </w:r>
      </w:del>
      <w:ins w:id="573" w:author="Paula Castrilli" w:date="2025-05-26T17:19:00Z">
        <w:r w:rsidR="000508A5">
          <w:rPr>
            <w:rFonts w:ascii="Crimson Text" w:hAnsi="Crimson Text"/>
            <w:color w:val="000000" w:themeColor="text1"/>
            <w:sz w:val="26"/>
            <w:szCs w:val="26"/>
          </w:rPr>
          <w:t>Reinado</w:t>
        </w:r>
      </w:ins>
      <w:r w:rsidRPr="008D03A6">
        <w:rPr>
          <w:rFonts w:ascii="Crimson Text" w:hAnsi="Crimson Text"/>
          <w:color w:val="000000" w:themeColor="text1"/>
          <w:sz w:val="26"/>
          <w:szCs w:val="26"/>
        </w:rPr>
        <w:t xml:space="preserve"> del Sur. </w:t>
      </w:r>
      <w:r w:rsidR="00DF4BAE" w:rsidRPr="008D03A6">
        <w:rPr>
          <w:rFonts w:ascii="Crimson Text" w:hAnsi="Crimson Text"/>
          <w:color w:val="000000" w:themeColor="text1"/>
          <w:sz w:val="26"/>
          <w:szCs w:val="26"/>
        </w:rPr>
        <w:t>No pudo evitar</w:t>
      </w:r>
      <w:r w:rsidR="003907A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w:t>
      </w:r>
      <w:r w:rsidR="00DF4BAE" w:rsidRPr="008D03A6">
        <w:rPr>
          <w:rFonts w:ascii="Crimson Text" w:hAnsi="Crimson Text"/>
          <w:color w:val="000000" w:themeColor="text1"/>
          <w:sz w:val="26"/>
          <w:szCs w:val="26"/>
        </w:rPr>
        <w:t>l recuerdo de</w:t>
      </w:r>
      <w:r w:rsidRPr="008D03A6">
        <w:rPr>
          <w:rFonts w:ascii="Crimson Text" w:hAnsi="Crimson Text"/>
          <w:color w:val="000000" w:themeColor="text1"/>
          <w:sz w:val="26"/>
          <w:szCs w:val="26"/>
        </w:rPr>
        <w:t xml:space="preserve"> su padre, donde juntos, en el establo</w:t>
      </w:r>
      <w:r w:rsidR="003907A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trabajaban duro para proveer a la caballería de los mejores </w:t>
      </w:r>
      <w:r w:rsidR="00DF4BAE" w:rsidRPr="008D03A6">
        <w:rPr>
          <w:rFonts w:ascii="Crimson Text" w:hAnsi="Crimson Text"/>
          <w:color w:val="000000" w:themeColor="text1"/>
          <w:sz w:val="26"/>
          <w:szCs w:val="26"/>
        </w:rPr>
        <w:t>especímenes</w:t>
      </w:r>
      <w:r w:rsidRPr="008D03A6">
        <w:rPr>
          <w:rFonts w:ascii="Crimson Text" w:hAnsi="Crimson Text"/>
          <w:color w:val="000000" w:themeColor="text1"/>
          <w:sz w:val="26"/>
          <w:szCs w:val="26"/>
        </w:rPr>
        <w:t>, utilizados</w:t>
      </w:r>
      <w:r w:rsidR="003907A0" w:rsidRPr="008D03A6">
        <w:rPr>
          <w:rFonts w:ascii="Crimson Text" w:hAnsi="Crimson Text"/>
          <w:color w:val="000000" w:themeColor="text1"/>
          <w:sz w:val="26"/>
          <w:szCs w:val="26"/>
        </w:rPr>
        <w:t xml:space="preserve"> luego</w:t>
      </w:r>
      <w:r w:rsidRPr="008D03A6">
        <w:rPr>
          <w:rFonts w:ascii="Crimson Text" w:hAnsi="Crimson Text"/>
          <w:color w:val="000000" w:themeColor="text1"/>
          <w:sz w:val="26"/>
          <w:szCs w:val="26"/>
        </w:rPr>
        <w:t xml:space="preserve"> en los desfiles. </w:t>
      </w:r>
      <w:r w:rsidR="003907A0" w:rsidRPr="008D03A6">
        <w:rPr>
          <w:rFonts w:ascii="Crimson Text" w:hAnsi="Crimson Text"/>
          <w:color w:val="000000" w:themeColor="text1"/>
          <w:sz w:val="26"/>
          <w:szCs w:val="26"/>
        </w:rPr>
        <w:t xml:space="preserve">Las fiestas </w:t>
      </w:r>
      <w:ins w:id="574" w:author="Paula Castrilli" w:date="2025-05-28T22:14:00Z">
        <w:r w:rsidR="007F39E4">
          <w:rPr>
            <w:rFonts w:ascii="Crimson Text" w:hAnsi="Crimson Text"/>
            <w:color w:val="000000" w:themeColor="text1"/>
            <w:sz w:val="26"/>
            <w:szCs w:val="26"/>
          </w:rPr>
          <w:t>había sido causa de disfrute y algarab</w:t>
        </w:r>
      </w:ins>
      <w:ins w:id="575" w:author="Paula Castrilli" w:date="2025-05-28T22:15:00Z">
        <w:r w:rsidR="007F39E4">
          <w:rPr>
            <w:rFonts w:ascii="Crimson Text" w:hAnsi="Crimson Text"/>
            <w:color w:val="000000" w:themeColor="text1"/>
            <w:sz w:val="26"/>
            <w:szCs w:val="26"/>
          </w:rPr>
          <w:t>ía para todos</w:t>
        </w:r>
      </w:ins>
      <w:del w:id="576" w:author="Paula Castrilli" w:date="2025-05-28T22:15:00Z">
        <w:r w:rsidR="003907A0" w:rsidRPr="008D03A6" w:rsidDel="007F39E4">
          <w:rPr>
            <w:rFonts w:ascii="Crimson Text" w:hAnsi="Crimson Text"/>
            <w:color w:val="000000" w:themeColor="text1"/>
            <w:sz w:val="26"/>
            <w:szCs w:val="26"/>
          </w:rPr>
          <w:delText xml:space="preserve">eran </w:delText>
        </w:r>
        <w:r w:rsidR="003907A0" w:rsidRPr="008D03A6" w:rsidDel="007F39E4">
          <w:rPr>
            <w:rFonts w:ascii="Crimson Text" w:hAnsi="Crimson Text"/>
            <w:color w:val="000000" w:themeColor="text1"/>
            <w:sz w:val="26"/>
            <w:szCs w:val="26"/>
          </w:rPr>
          <w:lastRenderedPageBreak/>
          <w:delText>muy disfrutadas</w:delText>
        </w:r>
      </w:del>
      <w:r w:rsidR="003907A0" w:rsidRPr="008D03A6">
        <w:rPr>
          <w:rFonts w:ascii="Crimson Text" w:hAnsi="Crimson Text"/>
          <w:color w:val="000000" w:themeColor="text1"/>
          <w:sz w:val="26"/>
          <w:szCs w:val="26"/>
        </w:rPr>
        <w:t xml:space="preserve">, pero la crisis creciente </w:t>
      </w:r>
      <w:del w:id="577" w:author="Paula Castrilli" w:date="2025-05-28T22:15:00Z">
        <w:r w:rsidR="003907A0" w:rsidRPr="008D03A6" w:rsidDel="007F39E4">
          <w:rPr>
            <w:rFonts w:ascii="Crimson Text" w:hAnsi="Crimson Text"/>
            <w:color w:val="000000" w:themeColor="text1"/>
            <w:sz w:val="26"/>
            <w:szCs w:val="26"/>
          </w:rPr>
          <w:delText>las excluyó</w:delText>
        </w:r>
      </w:del>
      <w:ins w:id="578" w:author="Paula Castrilli" w:date="2025-05-28T22:15:00Z">
        <w:r w:rsidR="007F39E4">
          <w:rPr>
            <w:rFonts w:ascii="Crimson Text" w:hAnsi="Crimson Text"/>
            <w:color w:val="000000" w:themeColor="text1"/>
            <w:sz w:val="26"/>
            <w:szCs w:val="26"/>
          </w:rPr>
          <w:t>habían sido excluidas</w:t>
        </w:r>
      </w:ins>
      <w:r w:rsidR="003907A0" w:rsidRPr="008D03A6">
        <w:rPr>
          <w:rFonts w:ascii="Crimson Text" w:hAnsi="Crimson Text"/>
          <w:color w:val="000000" w:themeColor="text1"/>
          <w:sz w:val="26"/>
          <w:szCs w:val="26"/>
        </w:rPr>
        <w:t xml:space="preserve"> del presupuesto del reino.</w:t>
      </w:r>
    </w:p>
    <w:p w:rsidR="003907A0" w:rsidRPr="008D03A6" w:rsidRDefault="003907A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nueva oleada de gritos </w:t>
      </w:r>
      <w:r w:rsidR="00DC66B5" w:rsidRPr="008D03A6">
        <w:rPr>
          <w:rFonts w:ascii="Crimson Text" w:hAnsi="Crimson Text"/>
          <w:color w:val="000000" w:themeColor="text1"/>
          <w:sz w:val="26"/>
          <w:szCs w:val="26"/>
        </w:rPr>
        <w:t>acaparó el ambiente,</w:t>
      </w:r>
      <w:r w:rsidRPr="008D03A6">
        <w:rPr>
          <w:rFonts w:ascii="Crimson Text" w:hAnsi="Crimson Text"/>
          <w:color w:val="000000" w:themeColor="text1"/>
          <w:sz w:val="26"/>
          <w:szCs w:val="26"/>
        </w:rPr>
        <w:t xml:space="preserve"> </w:t>
      </w:r>
      <w:r w:rsidR="00DC66B5" w:rsidRPr="008D03A6">
        <w:rPr>
          <w:rFonts w:ascii="Crimson Text" w:hAnsi="Crimson Text"/>
          <w:color w:val="000000" w:themeColor="text1"/>
          <w:sz w:val="26"/>
          <w:szCs w:val="26"/>
        </w:rPr>
        <w:t xml:space="preserve">insinuando </w:t>
      </w:r>
      <w:r w:rsidRPr="008D03A6">
        <w:rPr>
          <w:rFonts w:ascii="Crimson Text" w:hAnsi="Crimson Text"/>
          <w:color w:val="000000" w:themeColor="text1"/>
          <w:sz w:val="26"/>
          <w:szCs w:val="26"/>
        </w:rPr>
        <w:t xml:space="preserve">que alguno de los luchadores habría tomado la iniciativa. Sin saber </w:t>
      </w:r>
      <w:r w:rsidR="009728B3" w:rsidRPr="008D03A6">
        <w:rPr>
          <w:rFonts w:ascii="Crimson Text" w:hAnsi="Crimson Text"/>
          <w:color w:val="000000" w:themeColor="text1"/>
          <w:sz w:val="26"/>
          <w:szCs w:val="26"/>
        </w:rPr>
        <w:t xml:space="preserve">lo que ocurría en el campo, los reclutas sólo podían implorar a los dioses por un desenlace </w:t>
      </w:r>
      <w:r w:rsidR="007110CF" w:rsidRPr="008D03A6">
        <w:rPr>
          <w:rFonts w:ascii="Crimson Text" w:hAnsi="Crimson Text"/>
          <w:color w:val="000000" w:themeColor="text1"/>
          <w:sz w:val="26"/>
          <w:szCs w:val="26"/>
        </w:rPr>
        <w:t xml:space="preserve">favorable </w:t>
      </w:r>
      <w:del w:id="579" w:author="Paula Castrilli" w:date="2025-05-28T22:29:00Z">
        <w:r w:rsidR="007110CF" w:rsidRPr="008D03A6" w:rsidDel="002864C9">
          <w:rPr>
            <w:rFonts w:ascii="Crimson Text" w:hAnsi="Crimson Text"/>
            <w:color w:val="000000" w:themeColor="text1"/>
            <w:sz w:val="26"/>
            <w:szCs w:val="26"/>
          </w:rPr>
          <w:delText>a</w:delText>
        </w:r>
      </w:del>
      <w:ins w:id="580" w:author="Paula Castrilli" w:date="2025-05-28T22:29:00Z">
        <w:r w:rsidR="002864C9">
          <w:rPr>
            <w:rFonts w:ascii="Crimson Text" w:hAnsi="Crimson Text"/>
            <w:color w:val="000000" w:themeColor="text1"/>
            <w:sz w:val="26"/>
            <w:szCs w:val="26"/>
          </w:rPr>
          <w:t>para</w:t>
        </w:r>
      </w:ins>
      <w:r w:rsidR="009728B3" w:rsidRPr="008D03A6">
        <w:rPr>
          <w:rFonts w:ascii="Crimson Text" w:hAnsi="Crimson Text"/>
          <w:color w:val="000000" w:themeColor="text1"/>
          <w:sz w:val="26"/>
          <w:szCs w:val="26"/>
        </w:rPr>
        <w:t xml:space="preserve"> su compañero</w:t>
      </w:r>
      <w:r w:rsidR="00416812" w:rsidRPr="008D03A6">
        <w:rPr>
          <w:rFonts w:ascii="Crimson Text" w:hAnsi="Crimson Text"/>
          <w:color w:val="000000" w:themeColor="text1"/>
          <w:sz w:val="26"/>
          <w:szCs w:val="26"/>
        </w:rPr>
        <w:t>. A</w:t>
      </w:r>
      <w:r w:rsidR="009728B3" w:rsidRPr="008D03A6">
        <w:rPr>
          <w:rFonts w:ascii="Crimson Text" w:hAnsi="Crimson Text"/>
          <w:color w:val="000000" w:themeColor="text1"/>
          <w:sz w:val="26"/>
          <w:szCs w:val="26"/>
        </w:rPr>
        <w:t xml:space="preserve"> Eros</w:t>
      </w:r>
      <w:ins w:id="581" w:author="Paula Castrilli" w:date="2025-05-28T22:29:00Z">
        <w:r w:rsidR="002864C9">
          <w:rPr>
            <w:rFonts w:ascii="Crimson Text" w:hAnsi="Crimson Text"/>
            <w:color w:val="000000" w:themeColor="text1"/>
            <w:sz w:val="26"/>
            <w:szCs w:val="26"/>
          </w:rPr>
          <w:t xml:space="preserve"> se</w:t>
        </w:r>
      </w:ins>
      <w:r w:rsidR="009728B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le crispaba el</w:t>
      </w:r>
      <w:r w:rsidR="00416812" w:rsidRPr="008D03A6">
        <w:rPr>
          <w:rFonts w:ascii="Crimson Text" w:hAnsi="Crimson Text"/>
          <w:color w:val="000000" w:themeColor="text1"/>
          <w:sz w:val="26"/>
          <w:szCs w:val="26"/>
        </w:rPr>
        <w:t xml:space="preserve"> estómago</w:t>
      </w:r>
      <w:ins w:id="582" w:author="Paula Castrilli" w:date="2025-05-28T22:29:00Z">
        <w:r w:rsidR="002864C9">
          <w:rPr>
            <w:rFonts w:ascii="Crimson Text" w:hAnsi="Crimson Text"/>
            <w:color w:val="000000" w:themeColor="text1"/>
            <w:sz w:val="26"/>
            <w:szCs w:val="26"/>
          </w:rPr>
          <w:t xml:space="preserve"> de</w:t>
        </w:r>
      </w:ins>
      <w:r w:rsidR="00416812" w:rsidRPr="008D03A6">
        <w:rPr>
          <w:rFonts w:ascii="Crimson Text" w:hAnsi="Crimson Text"/>
          <w:color w:val="000000" w:themeColor="text1"/>
          <w:sz w:val="26"/>
          <w:szCs w:val="26"/>
        </w:rPr>
        <w:t xml:space="preserve"> los</w:t>
      </w:r>
      <w:r w:rsidRPr="008D03A6">
        <w:rPr>
          <w:rFonts w:ascii="Crimson Text" w:hAnsi="Crimson Text"/>
          <w:color w:val="000000" w:themeColor="text1"/>
          <w:sz w:val="26"/>
          <w:szCs w:val="26"/>
        </w:rPr>
        <w:t xml:space="preserve"> nervios</w:t>
      </w:r>
      <w:r w:rsidR="00416812" w:rsidRPr="008D03A6">
        <w:rPr>
          <w:rFonts w:ascii="Crimson Text" w:hAnsi="Crimson Text"/>
          <w:color w:val="000000" w:themeColor="text1"/>
          <w:sz w:val="26"/>
          <w:szCs w:val="26"/>
        </w:rPr>
        <w:t>, y</w:t>
      </w:r>
      <w:r w:rsidRPr="008D03A6">
        <w:rPr>
          <w:rFonts w:ascii="Crimson Text" w:hAnsi="Crimson Text"/>
          <w:color w:val="000000" w:themeColor="text1"/>
          <w:sz w:val="26"/>
          <w:szCs w:val="26"/>
        </w:rPr>
        <w:t xml:space="preserve"> </w:t>
      </w:r>
      <w:r w:rsidR="00E35CAF" w:rsidRPr="008D03A6">
        <w:rPr>
          <w:rFonts w:ascii="Crimson Text" w:hAnsi="Crimson Text"/>
          <w:color w:val="000000" w:themeColor="text1"/>
          <w:sz w:val="26"/>
          <w:szCs w:val="26"/>
        </w:rPr>
        <w:t xml:space="preserve">la </w:t>
      </w:r>
      <w:r w:rsidRPr="008D03A6">
        <w:rPr>
          <w:rFonts w:ascii="Crimson Text" w:hAnsi="Crimson Text"/>
          <w:color w:val="000000" w:themeColor="text1"/>
          <w:sz w:val="26"/>
          <w:szCs w:val="26"/>
        </w:rPr>
        <w:t>espera le resultaba más difícil que la propia prueba.</w:t>
      </w:r>
    </w:p>
    <w:p w:rsidR="003907A0" w:rsidRPr="008D03A6" w:rsidRDefault="003907A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ese momento,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se acercó al cuerpo de reclutas </w:t>
      </w:r>
      <w:r w:rsidR="00D90771" w:rsidRPr="008D03A6">
        <w:rPr>
          <w:rFonts w:ascii="Crimson Text" w:hAnsi="Crimson Text"/>
          <w:color w:val="000000" w:themeColor="text1"/>
          <w:sz w:val="26"/>
          <w:szCs w:val="26"/>
        </w:rPr>
        <w:t>y los observó</w:t>
      </w:r>
      <w:r w:rsidR="002F6975" w:rsidRPr="008D03A6">
        <w:rPr>
          <w:rFonts w:ascii="Crimson Text" w:hAnsi="Crimson Text"/>
          <w:color w:val="000000" w:themeColor="text1"/>
          <w:sz w:val="26"/>
          <w:szCs w:val="26"/>
        </w:rPr>
        <w:t>, indeciso</w:t>
      </w:r>
      <w:del w:id="583" w:author="Paula Castrilli" w:date="2025-05-28T22:30:00Z">
        <w:r w:rsidR="002F6975" w:rsidRPr="008D03A6" w:rsidDel="002864C9">
          <w:rPr>
            <w:rFonts w:ascii="Crimson Text" w:hAnsi="Crimson Text"/>
            <w:color w:val="000000" w:themeColor="text1"/>
            <w:sz w:val="26"/>
            <w:szCs w:val="26"/>
          </w:rPr>
          <w:delText>, vacilante</w:delText>
        </w:r>
      </w:del>
      <w:r w:rsidR="002F6975" w:rsidRPr="008D03A6">
        <w:rPr>
          <w:rFonts w:ascii="Crimson Text" w:hAnsi="Crimson Text"/>
          <w:color w:val="000000" w:themeColor="text1"/>
          <w:sz w:val="26"/>
          <w:szCs w:val="26"/>
        </w:rPr>
        <w:t>,</w:t>
      </w:r>
      <w:r w:rsidR="0074238C" w:rsidRPr="008D03A6">
        <w:rPr>
          <w:rFonts w:ascii="Crimson Text" w:hAnsi="Crimson Text"/>
          <w:color w:val="000000" w:themeColor="text1"/>
          <w:sz w:val="26"/>
          <w:szCs w:val="26"/>
        </w:rPr>
        <w:t xml:space="preserve"> antes de seleccionar al próximo luchado</w:t>
      </w:r>
      <w:r w:rsidR="00A7430F" w:rsidRPr="008D03A6">
        <w:rPr>
          <w:rFonts w:ascii="Crimson Text" w:hAnsi="Crimson Text"/>
          <w:color w:val="000000" w:themeColor="text1"/>
          <w:sz w:val="26"/>
          <w:szCs w:val="26"/>
        </w:rPr>
        <w:t>r. Inmediatamente, Eros</w:t>
      </w:r>
      <w:ins w:id="584" w:author="Paula Castrilli" w:date="2025-05-28T22:30:00Z">
        <w:r w:rsidR="002864C9">
          <w:rPr>
            <w:rFonts w:ascii="Crimson Text" w:hAnsi="Crimson Text"/>
            <w:color w:val="000000" w:themeColor="text1"/>
            <w:sz w:val="26"/>
            <w:szCs w:val="26"/>
          </w:rPr>
          <w:t xml:space="preserve"> le</w:t>
        </w:r>
      </w:ins>
      <w:r w:rsidR="00A7430F" w:rsidRPr="008D03A6">
        <w:rPr>
          <w:rFonts w:ascii="Crimson Text" w:hAnsi="Crimson Text"/>
          <w:color w:val="000000" w:themeColor="text1"/>
          <w:sz w:val="26"/>
          <w:szCs w:val="26"/>
        </w:rPr>
        <w:t xml:space="preserve"> hizo una seña </w:t>
      </w:r>
      <w:r w:rsidR="0074238C" w:rsidRPr="008D03A6">
        <w:rPr>
          <w:rFonts w:ascii="Crimson Text" w:hAnsi="Crimson Text"/>
          <w:color w:val="000000" w:themeColor="text1"/>
          <w:sz w:val="26"/>
          <w:szCs w:val="26"/>
        </w:rPr>
        <w:t xml:space="preserve">y captó la atención del maestro. Su rostro delataba su impaciencia y las ganas de ser el siguiente. </w:t>
      </w:r>
      <w:proofErr w:type="spellStart"/>
      <w:r w:rsidR="0074238C" w:rsidRPr="008D03A6">
        <w:rPr>
          <w:rFonts w:ascii="Crimson Text" w:hAnsi="Crimson Text"/>
          <w:color w:val="000000" w:themeColor="text1"/>
          <w:sz w:val="26"/>
          <w:szCs w:val="26"/>
        </w:rPr>
        <w:t>Sigurd</w:t>
      </w:r>
      <w:proofErr w:type="spellEnd"/>
      <w:r w:rsidR="0074238C" w:rsidRPr="008D03A6">
        <w:rPr>
          <w:rFonts w:ascii="Crimson Text" w:hAnsi="Crimson Text"/>
          <w:color w:val="000000" w:themeColor="text1"/>
          <w:sz w:val="26"/>
          <w:szCs w:val="26"/>
        </w:rPr>
        <w:t xml:space="preserve"> asintió</w:t>
      </w:r>
      <w:del w:id="585" w:author="Paula Castrilli" w:date="2025-05-28T22:31:00Z">
        <w:r w:rsidR="0074238C" w:rsidRPr="008D03A6" w:rsidDel="002864C9">
          <w:rPr>
            <w:rFonts w:ascii="Crimson Text" w:hAnsi="Crimson Text"/>
            <w:color w:val="000000" w:themeColor="text1"/>
            <w:sz w:val="26"/>
            <w:szCs w:val="26"/>
          </w:rPr>
          <w:delText xml:space="preserve"> y</w:delText>
        </w:r>
      </w:del>
      <w:ins w:id="586" w:author="Paula Castrilli" w:date="2025-05-28T22:31:00Z">
        <w:r w:rsidR="002864C9">
          <w:rPr>
            <w:rFonts w:ascii="Crimson Text" w:hAnsi="Crimson Text"/>
            <w:color w:val="000000" w:themeColor="text1"/>
            <w:sz w:val="26"/>
            <w:szCs w:val="26"/>
          </w:rPr>
          <w:t>,</w:t>
        </w:r>
      </w:ins>
      <w:r w:rsidR="0074238C" w:rsidRPr="008D03A6">
        <w:rPr>
          <w:rFonts w:ascii="Crimson Text" w:hAnsi="Crimson Text"/>
          <w:color w:val="000000" w:themeColor="text1"/>
          <w:sz w:val="26"/>
          <w:szCs w:val="26"/>
        </w:rPr>
        <w:t xml:space="preserve"> le indicó que </w:t>
      </w:r>
      <w:r w:rsidR="00CC1396" w:rsidRPr="008D03A6">
        <w:rPr>
          <w:rFonts w:ascii="Crimson Text" w:hAnsi="Crimson Text"/>
          <w:color w:val="000000" w:themeColor="text1"/>
          <w:sz w:val="26"/>
          <w:szCs w:val="26"/>
        </w:rPr>
        <w:t>diera un paso a</w:t>
      </w:r>
      <w:r w:rsidR="00DD1F98" w:rsidRPr="008D03A6">
        <w:rPr>
          <w:rFonts w:ascii="Crimson Text" w:hAnsi="Crimson Text"/>
          <w:color w:val="000000" w:themeColor="text1"/>
          <w:sz w:val="26"/>
          <w:szCs w:val="26"/>
        </w:rPr>
        <w:t>l frente</w:t>
      </w:r>
      <w:ins w:id="587" w:author="Paula Castrilli" w:date="2025-05-28T22:31:00Z">
        <w:r w:rsidR="002864C9">
          <w:rPr>
            <w:rFonts w:ascii="Crimson Text" w:hAnsi="Crimson Text"/>
            <w:color w:val="000000" w:themeColor="text1"/>
            <w:sz w:val="26"/>
            <w:szCs w:val="26"/>
          </w:rPr>
          <w:t xml:space="preserve"> </w:t>
        </w:r>
      </w:ins>
      <w:del w:id="588" w:author="Paula Castrilli" w:date="2025-05-28T22:31:00Z">
        <w:r w:rsidR="00DD1F98" w:rsidRPr="008D03A6" w:rsidDel="002864C9">
          <w:rPr>
            <w:rFonts w:ascii="Crimson Text" w:hAnsi="Crimson Text"/>
            <w:color w:val="000000" w:themeColor="text1"/>
            <w:sz w:val="26"/>
            <w:szCs w:val="26"/>
          </w:rPr>
          <w:delText>,</w:delText>
        </w:r>
      </w:del>
      <w:ins w:id="589" w:author="Paula Castrilli" w:date="2025-05-28T22:31:00Z">
        <w:r w:rsidR="002864C9">
          <w:rPr>
            <w:rFonts w:ascii="Crimson Text" w:hAnsi="Crimson Text"/>
            <w:color w:val="000000" w:themeColor="text1"/>
            <w:sz w:val="26"/>
            <w:szCs w:val="26"/>
          </w:rPr>
          <w:t>y</w:t>
        </w:r>
      </w:ins>
      <w:r w:rsidR="00DD1F98" w:rsidRPr="008D03A6">
        <w:rPr>
          <w:rFonts w:ascii="Crimson Text" w:hAnsi="Crimson Text"/>
          <w:color w:val="000000" w:themeColor="text1"/>
          <w:sz w:val="26"/>
          <w:szCs w:val="26"/>
        </w:rPr>
        <w:t xml:space="preserve"> </w:t>
      </w:r>
      <w:r w:rsidR="00E35CAF" w:rsidRPr="008D03A6">
        <w:rPr>
          <w:rFonts w:ascii="Crimson Text" w:hAnsi="Crimson Text"/>
          <w:color w:val="000000" w:themeColor="text1"/>
          <w:sz w:val="26"/>
          <w:szCs w:val="26"/>
        </w:rPr>
        <w:t>luego</w:t>
      </w:r>
      <w:r w:rsidR="00DD1F98" w:rsidRPr="008D03A6">
        <w:rPr>
          <w:rFonts w:ascii="Crimson Text" w:hAnsi="Crimson Text"/>
          <w:color w:val="000000" w:themeColor="text1"/>
          <w:sz w:val="26"/>
          <w:szCs w:val="26"/>
        </w:rPr>
        <w:t xml:space="preserve"> le susurró algunas palabras al oído.</w:t>
      </w:r>
    </w:p>
    <w:p w:rsidR="00DD1F98" w:rsidRPr="008D03A6" w:rsidRDefault="00DD1F9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–Nadie más que tú merece esta oportunidad. Demuestra todo lo que tienes</w:t>
      </w:r>
      <w:del w:id="590" w:author="Paula Castrilli" w:date="2025-05-28T22:31:00Z">
        <w:r w:rsidRPr="008D03A6" w:rsidDel="002864C9">
          <w:rPr>
            <w:rFonts w:ascii="Crimson Text" w:hAnsi="Crimson Text"/>
            <w:color w:val="000000" w:themeColor="text1"/>
            <w:sz w:val="26"/>
            <w:szCs w:val="26"/>
          </w:rPr>
          <w:delText>. Q</w:delText>
        </w:r>
      </w:del>
      <w:ins w:id="591" w:author="Paula Castrilli" w:date="2025-05-28T22:31:00Z">
        <w:r w:rsidR="002864C9">
          <w:rPr>
            <w:rFonts w:ascii="Crimson Text" w:hAnsi="Crimson Text"/>
            <w:color w:val="000000" w:themeColor="text1"/>
            <w:sz w:val="26"/>
            <w:szCs w:val="26"/>
          </w:rPr>
          <w:t xml:space="preserve"> y q</w:t>
        </w:r>
      </w:ins>
      <w:r w:rsidRPr="008D03A6">
        <w:rPr>
          <w:rFonts w:ascii="Crimson Text" w:hAnsi="Crimson Text"/>
          <w:color w:val="000000" w:themeColor="text1"/>
          <w:sz w:val="26"/>
          <w:szCs w:val="26"/>
        </w:rPr>
        <w:t>ue los dioses te a</w:t>
      </w:r>
      <w:r w:rsidR="00A7430F" w:rsidRPr="008D03A6">
        <w:rPr>
          <w:rFonts w:ascii="Crimson Text" w:hAnsi="Crimson Text"/>
          <w:color w:val="000000" w:themeColor="text1"/>
          <w:sz w:val="26"/>
          <w:szCs w:val="26"/>
        </w:rPr>
        <w:t>compañen en la batalla –expresó,</w:t>
      </w:r>
      <w:ins w:id="592" w:author="Paula Castrilli" w:date="2025-05-28T22:31:00Z">
        <w:r w:rsidR="002864C9">
          <w:rPr>
            <w:rFonts w:ascii="Crimson Text" w:hAnsi="Crimson Text"/>
            <w:color w:val="000000" w:themeColor="text1"/>
            <w:sz w:val="26"/>
            <w:szCs w:val="26"/>
          </w:rPr>
          <w:t xml:space="preserve"> con</w:t>
        </w:r>
      </w:ins>
      <w:r w:rsidR="00A7430F" w:rsidRPr="008D03A6">
        <w:rPr>
          <w:rFonts w:ascii="Crimson Text" w:hAnsi="Crimson Text"/>
          <w:color w:val="000000" w:themeColor="text1"/>
          <w:sz w:val="26"/>
          <w:szCs w:val="26"/>
        </w:rPr>
        <w:t xml:space="preserve"> aquella </w:t>
      </w:r>
      <w:r w:rsidRPr="008D03A6">
        <w:rPr>
          <w:rFonts w:ascii="Crimson Text" w:hAnsi="Crimson Text"/>
          <w:color w:val="000000" w:themeColor="text1"/>
          <w:sz w:val="26"/>
          <w:szCs w:val="26"/>
        </w:rPr>
        <w:t xml:space="preserve">frase </w:t>
      </w:r>
      <w:del w:id="593" w:author="Paula Castrilli" w:date="2025-05-28T22:32:00Z">
        <w:r w:rsidR="00A7430F" w:rsidRPr="008D03A6" w:rsidDel="002864C9">
          <w:rPr>
            <w:rFonts w:ascii="Crimson Text" w:hAnsi="Crimson Text"/>
            <w:color w:val="000000" w:themeColor="text1"/>
            <w:sz w:val="26"/>
            <w:szCs w:val="26"/>
          </w:rPr>
          <w:delText xml:space="preserve">era </w:delText>
        </w:r>
      </w:del>
      <w:ins w:id="594" w:author="Paula Castrilli" w:date="2025-05-28T22:32:00Z">
        <w:r w:rsidR="002864C9">
          <w:rPr>
            <w:rFonts w:ascii="Crimson Text" w:hAnsi="Crimson Text"/>
            <w:color w:val="000000" w:themeColor="text1"/>
            <w:sz w:val="26"/>
            <w:szCs w:val="26"/>
          </w:rPr>
          <w:t>tan</w:t>
        </w:r>
        <w:r w:rsidR="002864C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típica de la guardia real</w:t>
      </w:r>
      <w:del w:id="595" w:author="Paula Castrilli" w:date="2025-05-28T22:32:00Z">
        <w:r w:rsidRPr="008D03A6" w:rsidDel="002864C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utilizada en los enfrentamientos reales.</w:t>
      </w:r>
    </w:p>
    <w:p w:rsidR="0074238C" w:rsidRPr="008D03A6" w:rsidRDefault="00DD1F9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montó a Agatha y </w:t>
      </w:r>
      <w:r w:rsidR="00CC1396" w:rsidRPr="008D03A6">
        <w:rPr>
          <w:rFonts w:ascii="Crimson Text" w:hAnsi="Crimson Text"/>
          <w:color w:val="000000" w:themeColor="text1"/>
          <w:sz w:val="26"/>
          <w:szCs w:val="26"/>
        </w:rPr>
        <w:t>se tomó</w:t>
      </w:r>
      <w:r w:rsidR="00792C60" w:rsidRPr="008D03A6">
        <w:rPr>
          <w:rFonts w:ascii="Crimson Text" w:hAnsi="Crimson Text"/>
          <w:color w:val="000000" w:themeColor="text1"/>
          <w:sz w:val="26"/>
          <w:szCs w:val="26"/>
        </w:rPr>
        <w:t xml:space="preserve"> unos segundos </w:t>
      </w:r>
      <w:ins w:id="596" w:author="Paula Castrilli" w:date="2025-05-28T22:32:00Z">
        <w:r w:rsidR="002864C9">
          <w:rPr>
            <w:rFonts w:ascii="Crimson Text" w:hAnsi="Crimson Text"/>
            <w:color w:val="000000" w:themeColor="text1"/>
            <w:sz w:val="26"/>
            <w:szCs w:val="26"/>
          </w:rPr>
          <w:t xml:space="preserve">para calmarse </w:t>
        </w:r>
      </w:ins>
      <w:r w:rsidRPr="008D03A6">
        <w:rPr>
          <w:rFonts w:ascii="Crimson Text" w:hAnsi="Crimson Text"/>
          <w:color w:val="000000" w:themeColor="text1"/>
          <w:sz w:val="26"/>
          <w:szCs w:val="26"/>
        </w:rPr>
        <w:t xml:space="preserve">antes de </w:t>
      </w:r>
      <w:r w:rsidR="00CC1396" w:rsidRPr="008D03A6">
        <w:rPr>
          <w:rFonts w:ascii="Crimson Text" w:hAnsi="Crimson Text"/>
          <w:color w:val="000000" w:themeColor="text1"/>
          <w:sz w:val="26"/>
          <w:szCs w:val="26"/>
        </w:rPr>
        <w:t xml:space="preserve">avanzar. Miró al cielo y pensó </w:t>
      </w:r>
      <w:r w:rsidR="007110CF" w:rsidRPr="008D03A6">
        <w:rPr>
          <w:rFonts w:ascii="Crimson Text" w:hAnsi="Crimson Text"/>
          <w:color w:val="000000" w:themeColor="text1"/>
          <w:sz w:val="26"/>
          <w:szCs w:val="26"/>
        </w:rPr>
        <w:t>en cuant</w:t>
      </w:r>
      <w:r w:rsidR="00B66392" w:rsidRPr="008D03A6">
        <w:rPr>
          <w:rFonts w:ascii="Crimson Text" w:hAnsi="Crimson Text"/>
          <w:color w:val="000000" w:themeColor="text1"/>
          <w:sz w:val="26"/>
          <w:szCs w:val="26"/>
        </w:rPr>
        <w:t>o</w:t>
      </w:r>
      <w:r w:rsidR="007110CF" w:rsidRPr="008D03A6">
        <w:rPr>
          <w:rFonts w:ascii="Crimson Text" w:hAnsi="Crimson Text"/>
          <w:color w:val="000000" w:themeColor="text1"/>
          <w:sz w:val="26"/>
          <w:szCs w:val="26"/>
        </w:rPr>
        <w:t xml:space="preserve"> había soñado con</w:t>
      </w:r>
      <w:r w:rsidR="00F6163A" w:rsidRPr="008D03A6">
        <w:rPr>
          <w:rFonts w:ascii="Crimson Text" w:hAnsi="Crimson Text"/>
          <w:color w:val="000000" w:themeColor="text1"/>
          <w:sz w:val="26"/>
          <w:szCs w:val="26"/>
        </w:rPr>
        <w:t xml:space="preserve"> esta oportunidad</w:t>
      </w:r>
      <w:r w:rsidR="00CC1396" w:rsidRPr="008D03A6">
        <w:rPr>
          <w:rFonts w:ascii="Crimson Text" w:hAnsi="Crimson Text"/>
          <w:color w:val="000000" w:themeColor="text1"/>
          <w:sz w:val="26"/>
          <w:szCs w:val="26"/>
        </w:rPr>
        <w:t xml:space="preserve">, luego </w:t>
      </w:r>
      <w:r w:rsidR="00792C60" w:rsidRPr="008D03A6">
        <w:rPr>
          <w:rFonts w:ascii="Crimson Text" w:hAnsi="Crimson Text"/>
          <w:color w:val="000000" w:themeColor="text1"/>
          <w:sz w:val="26"/>
          <w:szCs w:val="26"/>
        </w:rPr>
        <w:t>se repitió a sí mismo</w:t>
      </w:r>
      <w:ins w:id="597" w:author="Paula Castrilli" w:date="2025-05-28T22:33:00Z">
        <w:r w:rsidR="002864C9">
          <w:rPr>
            <w:rFonts w:ascii="Crimson Text" w:hAnsi="Crimson Text"/>
            <w:color w:val="000000" w:themeColor="text1"/>
            <w:sz w:val="26"/>
            <w:szCs w:val="26"/>
          </w:rPr>
          <w:t xml:space="preserve"> como un mantra</w:t>
        </w:r>
      </w:ins>
      <w:r w:rsidR="00CC1396" w:rsidRPr="008D03A6">
        <w:rPr>
          <w:rFonts w:ascii="Crimson Text" w:hAnsi="Crimson Text"/>
          <w:color w:val="000000" w:themeColor="text1"/>
          <w:sz w:val="26"/>
          <w:szCs w:val="26"/>
        </w:rPr>
        <w:t>: «Soy un guerrero, soy un guerrero».</w:t>
      </w:r>
    </w:p>
    <w:p w:rsidR="00925DD9" w:rsidRPr="008D03A6" w:rsidRDefault="007E6F6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preámbulo, enfiló hacía el campo de batalla. </w:t>
      </w:r>
      <w:r w:rsidR="00F6163A" w:rsidRPr="008D03A6">
        <w:rPr>
          <w:rFonts w:ascii="Crimson Text" w:hAnsi="Crimson Text"/>
          <w:color w:val="000000" w:themeColor="text1"/>
          <w:sz w:val="26"/>
          <w:szCs w:val="26"/>
        </w:rPr>
        <w:t>Agatha llevaba un paso</w:t>
      </w:r>
      <w:r w:rsidR="00792C60" w:rsidRPr="008D03A6">
        <w:rPr>
          <w:rFonts w:ascii="Crimson Text" w:hAnsi="Crimson Text"/>
          <w:color w:val="000000" w:themeColor="text1"/>
          <w:sz w:val="26"/>
          <w:szCs w:val="26"/>
        </w:rPr>
        <w:t xml:space="preserve"> lento y </w:t>
      </w:r>
      <w:del w:id="598" w:author="Paula Castrilli" w:date="2025-05-28T22:34:00Z">
        <w:r w:rsidR="00792C60" w:rsidRPr="008D03A6" w:rsidDel="002864C9">
          <w:rPr>
            <w:rFonts w:ascii="Crimson Text" w:hAnsi="Crimson Text"/>
            <w:color w:val="000000" w:themeColor="text1"/>
            <w:sz w:val="26"/>
            <w:szCs w:val="26"/>
          </w:rPr>
          <w:delText>elevado</w:delText>
        </w:r>
      </w:del>
      <w:ins w:id="599" w:author="Paula Castrilli" w:date="2025-05-28T22:34:00Z">
        <w:r w:rsidR="002864C9">
          <w:rPr>
            <w:rFonts w:ascii="Crimson Text" w:hAnsi="Crimson Text"/>
            <w:color w:val="000000" w:themeColor="text1"/>
            <w:sz w:val="26"/>
            <w:szCs w:val="26"/>
          </w:rPr>
          <w:t>decoroso</w:t>
        </w:r>
      </w:ins>
      <w:r w:rsidR="00F6163A" w:rsidRPr="008D03A6">
        <w:rPr>
          <w:rFonts w:ascii="Crimson Text" w:hAnsi="Crimson Text"/>
          <w:color w:val="000000" w:themeColor="text1"/>
          <w:sz w:val="26"/>
          <w:szCs w:val="26"/>
        </w:rPr>
        <w:t xml:space="preserve">, la marcha del animal se desarrollaba con elegancia y armonía, </w:t>
      </w:r>
      <w:ins w:id="600" w:author="Paula Castrilli" w:date="2025-05-28T22:34:00Z">
        <w:r w:rsidR="002864C9">
          <w:rPr>
            <w:rFonts w:ascii="Crimson Text" w:hAnsi="Crimson Text"/>
            <w:color w:val="000000" w:themeColor="text1"/>
            <w:sz w:val="26"/>
            <w:szCs w:val="26"/>
          </w:rPr>
          <w:t>como si comprendiera que s</w:t>
        </w:r>
      </w:ins>
      <w:ins w:id="601" w:author="Paula Castrilli" w:date="2025-05-28T22:35:00Z">
        <w:r w:rsidR="002864C9">
          <w:rPr>
            <w:rFonts w:ascii="Crimson Text" w:hAnsi="Crimson Text"/>
            <w:color w:val="000000" w:themeColor="text1"/>
            <w:sz w:val="26"/>
            <w:szCs w:val="26"/>
          </w:rPr>
          <w:t>u</w:t>
        </w:r>
      </w:ins>
      <w:ins w:id="602" w:author="Paula Castrilli" w:date="2025-05-28T22:34:00Z">
        <w:r w:rsidR="002864C9">
          <w:rPr>
            <w:rFonts w:ascii="Crimson Text" w:hAnsi="Crimson Text"/>
            <w:color w:val="000000" w:themeColor="text1"/>
            <w:sz w:val="26"/>
            <w:szCs w:val="26"/>
          </w:rPr>
          <w:t xml:space="preserve"> dueño</w:t>
        </w:r>
      </w:ins>
      <w:del w:id="603" w:author="Paula Castrilli" w:date="2025-05-28T22:35:00Z">
        <w:r w:rsidR="00F6163A" w:rsidRPr="008D03A6" w:rsidDel="002864C9">
          <w:rPr>
            <w:rFonts w:ascii="Crimson Text" w:hAnsi="Crimson Text"/>
            <w:color w:val="000000" w:themeColor="text1"/>
            <w:sz w:val="26"/>
            <w:szCs w:val="26"/>
          </w:rPr>
          <w:delText>Eros</w:delText>
        </w:r>
      </w:del>
      <w:r w:rsidR="00F6163A" w:rsidRPr="008D03A6">
        <w:rPr>
          <w:rFonts w:ascii="Crimson Text" w:hAnsi="Crimson Text"/>
          <w:color w:val="000000" w:themeColor="text1"/>
          <w:sz w:val="26"/>
          <w:szCs w:val="26"/>
        </w:rPr>
        <w:t xml:space="preserve"> quería ingresar </w:t>
      </w:r>
      <w:r w:rsidR="00B66392" w:rsidRPr="008D03A6">
        <w:rPr>
          <w:rFonts w:ascii="Crimson Text" w:hAnsi="Crimson Text"/>
          <w:color w:val="000000" w:themeColor="text1"/>
          <w:sz w:val="26"/>
          <w:szCs w:val="26"/>
        </w:rPr>
        <w:t>luciendo</w:t>
      </w:r>
      <w:r w:rsidR="00F6163A" w:rsidRPr="008D03A6">
        <w:rPr>
          <w:rFonts w:ascii="Crimson Text" w:hAnsi="Crimson Text"/>
          <w:color w:val="000000" w:themeColor="text1"/>
          <w:sz w:val="26"/>
          <w:szCs w:val="26"/>
        </w:rPr>
        <w:t xml:space="preserve"> el porte de un</w:t>
      </w:r>
      <w:r w:rsidR="00A82D9B" w:rsidRPr="008D03A6">
        <w:rPr>
          <w:rFonts w:ascii="Crimson Text" w:hAnsi="Crimson Text"/>
          <w:color w:val="000000" w:themeColor="text1"/>
          <w:sz w:val="26"/>
          <w:szCs w:val="26"/>
        </w:rPr>
        <w:t xml:space="preserve"> verdadero</w:t>
      </w:r>
      <w:r w:rsidR="00F6163A" w:rsidRPr="008D03A6">
        <w:rPr>
          <w:rFonts w:ascii="Crimson Text" w:hAnsi="Crimson Text"/>
          <w:color w:val="000000" w:themeColor="text1"/>
          <w:sz w:val="26"/>
          <w:szCs w:val="26"/>
        </w:rPr>
        <w:t xml:space="preserve"> caballero.</w:t>
      </w:r>
    </w:p>
    <w:p w:rsidR="00A82D9B" w:rsidRPr="008D03A6" w:rsidRDefault="00F6163A"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Mediando el recorrido, </w:t>
      </w:r>
      <w:r w:rsidR="00A82D9B" w:rsidRPr="008D03A6">
        <w:rPr>
          <w:rFonts w:ascii="Crimson Text" w:hAnsi="Crimson Text"/>
          <w:color w:val="000000" w:themeColor="text1"/>
          <w:sz w:val="26"/>
          <w:szCs w:val="26"/>
        </w:rPr>
        <w:t xml:space="preserve">pudo contemplar el panorama completo, la masa de personas era </w:t>
      </w:r>
      <w:r w:rsidR="00B66392" w:rsidRPr="008D03A6">
        <w:rPr>
          <w:rFonts w:ascii="Crimson Text" w:hAnsi="Crimson Text"/>
          <w:color w:val="000000" w:themeColor="text1"/>
          <w:sz w:val="26"/>
          <w:szCs w:val="26"/>
        </w:rPr>
        <w:t>exorbitante</w:t>
      </w:r>
      <w:r w:rsidR="00A82D9B" w:rsidRPr="008D03A6">
        <w:rPr>
          <w:rFonts w:ascii="Crimson Text" w:hAnsi="Crimson Text"/>
          <w:color w:val="000000" w:themeColor="text1"/>
          <w:sz w:val="26"/>
          <w:szCs w:val="26"/>
        </w:rPr>
        <w:t>. El clamor del público</w:t>
      </w:r>
      <w:ins w:id="604" w:author="Paula Castrilli" w:date="2025-05-28T22:35:00Z">
        <w:r w:rsidR="00342679">
          <w:rPr>
            <w:rFonts w:ascii="Crimson Text" w:hAnsi="Crimson Text"/>
            <w:color w:val="000000" w:themeColor="text1"/>
            <w:sz w:val="26"/>
            <w:szCs w:val="26"/>
          </w:rPr>
          <w:t>, que hasta ese momento había sido</w:t>
        </w:r>
      </w:ins>
      <w:del w:id="605" w:author="Paula Castrilli" w:date="2025-05-28T22:35:00Z">
        <w:r w:rsidR="00A82D9B" w:rsidRPr="008D03A6" w:rsidDel="00342679">
          <w:rPr>
            <w:rFonts w:ascii="Crimson Text" w:hAnsi="Crimson Text"/>
            <w:color w:val="000000" w:themeColor="text1"/>
            <w:sz w:val="26"/>
            <w:szCs w:val="26"/>
          </w:rPr>
          <w:delText xml:space="preserve"> era </w:delText>
        </w:r>
        <w:r w:rsidR="00B66392" w:rsidRPr="008D03A6" w:rsidDel="00342679">
          <w:rPr>
            <w:rFonts w:ascii="Crimson Text" w:hAnsi="Crimson Text"/>
            <w:color w:val="000000" w:themeColor="text1"/>
            <w:sz w:val="26"/>
            <w:szCs w:val="26"/>
          </w:rPr>
          <w:delText xml:space="preserve">continuo </w:delText>
        </w:r>
      </w:del>
      <w:ins w:id="606" w:author="Paula Castrilli" w:date="2025-05-28T22:36:00Z">
        <w:r w:rsidR="00342679">
          <w:rPr>
            <w:rFonts w:ascii="Crimson Text" w:hAnsi="Crimson Text"/>
            <w:color w:val="000000" w:themeColor="text1"/>
            <w:sz w:val="26"/>
            <w:szCs w:val="26"/>
          </w:rPr>
          <w:t xml:space="preserve"> </w:t>
        </w:r>
      </w:ins>
      <w:ins w:id="607" w:author="Paula Castrilli" w:date="2025-05-28T22:35:00Z">
        <w:r w:rsidR="00342679">
          <w:rPr>
            <w:rFonts w:ascii="Crimson Text" w:hAnsi="Crimson Text"/>
            <w:color w:val="000000" w:themeColor="text1"/>
            <w:sz w:val="26"/>
            <w:szCs w:val="26"/>
          </w:rPr>
          <w:t>ininterrumpido</w:t>
        </w:r>
        <w:r w:rsidR="00342679" w:rsidRPr="008D03A6">
          <w:rPr>
            <w:rFonts w:ascii="Crimson Text" w:hAnsi="Crimson Text"/>
            <w:color w:val="000000" w:themeColor="text1"/>
            <w:sz w:val="26"/>
            <w:szCs w:val="26"/>
          </w:rPr>
          <w:t xml:space="preserve"> </w:t>
        </w:r>
      </w:ins>
      <w:r w:rsidR="00B66392" w:rsidRPr="008D03A6">
        <w:rPr>
          <w:rFonts w:ascii="Crimson Text" w:hAnsi="Crimson Text"/>
          <w:color w:val="000000" w:themeColor="text1"/>
          <w:sz w:val="26"/>
          <w:szCs w:val="26"/>
        </w:rPr>
        <w:t xml:space="preserve">y </w:t>
      </w:r>
      <w:r w:rsidR="00A82D9B" w:rsidRPr="008D03A6">
        <w:rPr>
          <w:rFonts w:ascii="Crimson Text" w:hAnsi="Crimson Text"/>
          <w:color w:val="000000" w:themeColor="text1"/>
          <w:sz w:val="26"/>
          <w:szCs w:val="26"/>
        </w:rPr>
        <w:t xml:space="preserve">ensordecedor, </w:t>
      </w:r>
      <w:del w:id="608" w:author="Paula Castrilli" w:date="2025-05-28T22:36:00Z">
        <w:r w:rsidR="00A82D9B" w:rsidRPr="008D03A6" w:rsidDel="00342679">
          <w:rPr>
            <w:rFonts w:ascii="Crimson Text" w:hAnsi="Crimson Text"/>
            <w:color w:val="000000" w:themeColor="text1"/>
            <w:sz w:val="26"/>
            <w:szCs w:val="26"/>
          </w:rPr>
          <w:delText>hasta que</w:delText>
        </w:r>
        <w:r w:rsidR="00B66392" w:rsidRPr="008D03A6" w:rsidDel="00342679">
          <w:rPr>
            <w:rFonts w:ascii="Crimson Text" w:hAnsi="Crimson Text"/>
            <w:color w:val="000000" w:themeColor="text1"/>
            <w:sz w:val="26"/>
            <w:szCs w:val="26"/>
          </w:rPr>
          <w:delText>,</w:delText>
        </w:r>
        <w:r w:rsidR="00A82D9B" w:rsidRPr="008D03A6" w:rsidDel="00342679">
          <w:rPr>
            <w:rFonts w:ascii="Crimson Text" w:hAnsi="Crimson Text"/>
            <w:color w:val="000000" w:themeColor="text1"/>
            <w:sz w:val="26"/>
            <w:szCs w:val="26"/>
          </w:rPr>
          <w:delText xml:space="preserve"> </w:delText>
        </w:r>
      </w:del>
      <w:r w:rsidR="00A82D9B" w:rsidRPr="008D03A6">
        <w:rPr>
          <w:rFonts w:ascii="Crimson Text" w:hAnsi="Crimson Text"/>
          <w:color w:val="000000" w:themeColor="text1"/>
          <w:sz w:val="26"/>
          <w:szCs w:val="26"/>
        </w:rPr>
        <w:t>de pronto</w:t>
      </w:r>
      <w:del w:id="609" w:author="Paula Castrilli" w:date="2025-05-28T22:36:00Z">
        <w:r w:rsidR="00B66392" w:rsidRPr="008D03A6" w:rsidDel="00342679">
          <w:rPr>
            <w:rFonts w:ascii="Crimson Text" w:hAnsi="Crimson Text"/>
            <w:color w:val="000000" w:themeColor="text1"/>
            <w:sz w:val="26"/>
            <w:szCs w:val="26"/>
          </w:rPr>
          <w:delText>,</w:delText>
        </w:r>
        <w:r w:rsidR="00A82D9B" w:rsidRPr="008D03A6" w:rsidDel="00342679">
          <w:rPr>
            <w:rFonts w:ascii="Crimson Text" w:hAnsi="Crimson Text"/>
            <w:color w:val="000000" w:themeColor="text1"/>
            <w:sz w:val="26"/>
            <w:szCs w:val="26"/>
          </w:rPr>
          <w:delText xml:space="preserve"> el bullicio</w:delText>
        </w:r>
      </w:del>
      <w:r w:rsidR="00A82D9B" w:rsidRPr="008D03A6">
        <w:rPr>
          <w:rFonts w:ascii="Crimson Text" w:hAnsi="Crimson Text"/>
          <w:color w:val="000000" w:themeColor="text1"/>
          <w:sz w:val="26"/>
          <w:szCs w:val="26"/>
        </w:rPr>
        <w:t xml:space="preserve"> se ahogó en un murmullo generalizado. La reacción </w:t>
      </w:r>
      <w:del w:id="610" w:author="Paula Castrilli" w:date="2025-05-28T22:36:00Z">
        <w:r w:rsidR="00A82D9B" w:rsidRPr="008D03A6" w:rsidDel="00342679">
          <w:rPr>
            <w:rFonts w:ascii="Crimson Text" w:hAnsi="Crimson Text"/>
            <w:color w:val="000000" w:themeColor="text1"/>
            <w:sz w:val="26"/>
            <w:szCs w:val="26"/>
          </w:rPr>
          <w:delText xml:space="preserve">espontánea </w:delText>
        </w:r>
      </w:del>
      <w:ins w:id="611" w:author="Paula Castrilli" w:date="2025-05-28T22:36:00Z">
        <w:r w:rsidR="00342679">
          <w:rPr>
            <w:rFonts w:ascii="Crimson Text" w:hAnsi="Crimson Text"/>
            <w:color w:val="000000" w:themeColor="text1"/>
            <w:sz w:val="26"/>
            <w:szCs w:val="26"/>
          </w:rPr>
          <w:t>unánime</w:t>
        </w:r>
        <w:r w:rsidR="00342679" w:rsidRPr="008D03A6">
          <w:rPr>
            <w:rFonts w:ascii="Crimson Text" w:hAnsi="Crimson Text"/>
            <w:color w:val="000000" w:themeColor="text1"/>
            <w:sz w:val="26"/>
            <w:szCs w:val="26"/>
          </w:rPr>
          <w:t xml:space="preserve"> </w:t>
        </w:r>
      </w:ins>
      <w:r w:rsidR="00A82D9B" w:rsidRPr="008D03A6">
        <w:rPr>
          <w:rFonts w:ascii="Crimson Text" w:hAnsi="Crimson Text"/>
          <w:color w:val="000000" w:themeColor="text1"/>
          <w:sz w:val="26"/>
          <w:szCs w:val="26"/>
        </w:rPr>
        <w:t>era llamativa, resultaba evidente que algo inesperado había sucedido</w:t>
      </w:r>
      <w:ins w:id="612" w:author="Paula Castrilli" w:date="2025-05-28T22:36:00Z">
        <w:r w:rsidR="00342679">
          <w:rPr>
            <w:rFonts w:ascii="Crimson Text" w:hAnsi="Crimson Text"/>
            <w:color w:val="000000" w:themeColor="text1"/>
            <w:sz w:val="26"/>
            <w:szCs w:val="26"/>
          </w:rPr>
          <w:t xml:space="preserve"> y </w:t>
        </w:r>
      </w:ins>
      <w:ins w:id="613" w:author="Paula Castrilli" w:date="2025-05-28T22:38:00Z">
        <w:r w:rsidR="00342679">
          <w:rPr>
            <w:rFonts w:ascii="Crimson Text" w:hAnsi="Crimson Text"/>
            <w:color w:val="000000" w:themeColor="text1"/>
            <w:sz w:val="26"/>
            <w:szCs w:val="26"/>
          </w:rPr>
          <w:t xml:space="preserve">claramente </w:t>
        </w:r>
      </w:ins>
      <w:ins w:id="614" w:author="Paula Castrilli" w:date="2025-05-28T22:36:00Z">
        <w:r w:rsidR="00342679">
          <w:rPr>
            <w:rFonts w:ascii="Crimson Text" w:hAnsi="Crimson Text"/>
            <w:color w:val="000000" w:themeColor="text1"/>
            <w:sz w:val="26"/>
            <w:szCs w:val="26"/>
          </w:rPr>
          <w:t xml:space="preserve">no era su </w:t>
        </w:r>
      </w:ins>
      <w:ins w:id="615" w:author="Paula Castrilli" w:date="2025-05-28T22:38:00Z">
        <w:r w:rsidR="00342679">
          <w:rPr>
            <w:rFonts w:ascii="Crimson Text" w:hAnsi="Crimson Text"/>
            <w:color w:val="000000" w:themeColor="text1"/>
            <w:sz w:val="26"/>
            <w:szCs w:val="26"/>
          </w:rPr>
          <w:t xml:space="preserve">inminente </w:t>
        </w:r>
      </w:ins>
      <w:ins w:id="616" w:author="Paula Castrilli" w:date="2025-05-28T22:36:00Z">
        <w:r w:rsidR="00342679">
          <w:rPr>
            <w:rFonts w:ascii="Crimson Text" w:hAnsi="Crimson Text"/>
            <w:color w:val="000000" w:themeColor="text1"/>
            <w:sz w:val="26"/>
            <w:szCs w:val="26"/>
          </w:rPr>
          <w:t>entrada</w:t>
        </w:r>
      </w:ins>
      <w:r w:rsidR="00A82D9B" w:rsidRPr="008D03A6">
        <w:rPr>
          <w:rFonts w:ascii="Crimson Text" w:hAnsi="Crimson Text"/>
          <w:color w:val="000000" w:themeColor="text1"/>
          <w:sz w:val="26"/>
          <w:szCs w:val="26"/>
        </w:rPr>
        <w:t xml:space="preserve">. </w:t>
      </w:r>
      <w:del w:id="617" w:author="Paula Castrilli" w:date="2025-05-28T22:37:00Z">
        <w:r w:rsidR="00A82D9B" w:rsidRPr="008D03A6" w:rsidDel="00342679">
          <w:rPr>
            <w:rFonts w:ascii="Crimson Text" w:hAnsi="Crimson Text"/>
            <w:color w:val="000000" w:themeColor="text1"/>
            <w:sz w:val="26"/>
            <w:szCs w:val="26"/>
          </w:rPr>
          <w:delText>Sin sentirse afectado</w:delText>
        </w:r>
      </w:del>
      <w:ins w:id="618" w:author="Paula Castrilli" w:date="2025-05-28T22:37:00Z">
        <w:r w:rsidR="00342679">
          <w:rPr>
            <w:rFonts w:ascii="Crimson Text" w:hAnsi="Crimson Text"/>
            <w:color w:val="000000" w:themeColor="text1"/>
            <w:sz w:val="26"/>
            <w:szCs w:val="26"/>
          </w:rPr>
          <w:t>Tratando de no demostrar intranquilidad</w:t>
        </w:r>
      </w:ins>
      <w:r w:rsidR="00A82D9B" w:rsidRPr="008D03A6">
        <w:rPr>
          <w:rFonts w:ascii="Crimson Text" w:hAnsi="Crimson Text"/>
          <w:color w:val="000000" w:themeColor="text1"/>
          <w:sz w:val="26"/>
          <w:szCs w:val="26"/>
        </w:rPr>
        <w:t>, Eros se mantuvo firme hasta llegar a</w:t>
      </w:r>
      <w:ins w:id="619" w:author="Paula Castrilli" w:date="2025-05-28T22:39:00Z">
        <w:r w:rsidR="00342679">
          <w:rPr>
            <w:rFonts w:ascii="Crimson Text" w:hAnsi="Crimson Text"/>
            <w:color w:val="000000" w:themeColor="text1"/>
            <w:sz w:val="26"/>
            <w:szCs w:val="26"/>
          </w:rPr>
          <w:t xml:space="preserve">l </w:t>
        </w:r>
      </w:ins>
      <w:del w:id="620" w:author="Paula Castrilli" w:date="2025-05-28T22:39:00Z">
        <w:r w:rsidR="00A82D9B" w:rsidRPr="008D03A6" w:rsidDel="00342679">
          <w:rPr>
            <w:rFonts w:ascii="Crimson Text" w:hAnsi="Crimson Text"/>
            <w:color w:val="000000" w:themeColor="text1"/>
            <w:sz w:val="26"/>
            <w:szCs w:val="26"/>
          </w:rPr>
          <w:delText xml:space="preserve"> la</w:delText>
        </w:r>
      </w:del>
      <w:r w:rsidR="00A82D9B" w:rsidRPr="008D03A6">
        <w:rPr>
          <w:rFonts w:ascii="Crimson Text" w:hAnsi="Crimson Text"/>
          <w:color w:val="000000" w:themeColor="text1"/>
          <w:sz w:val="26"/>
          <w:szCs w:val="26"/>
        </w:rPr>
        <w:t xml:space="preserve"> </w:t>
      </w:r>
      <w:del w:id="621" w:author="Paula Castrilli" w:date="2025-05-28T22:39:00Z">
        <w:r w:rsidR="00A82D9B" w:rsidRPr="008D03A6" w:rsidDel="00342679">
          <w:rPr>
            <w:rFonts w:ascii="Crimson Text" w:hAnsi="Crimson Text"/>
            <w:color w:val="000000" w:themeColor="text1"/>
            <w:sz w:val="26"/>
            <w:szCs w:val="26"/>
          </w:rPr>
          <w:delText>entrada</w:delText>
        </w:r>
      </w:del>
      <w:ins w:id="622" w:author="Paula Castrilli" w:date="2025-05-28T22:39:00Z">
        <w:r w:rsidR="00342679" w:rsidRPr="008D03A6">
          <w:rPr>
            <w:rFonts w:ascii="Crimson Text" w:hAnsi="Crimson Text"/>
            <w:color w:val="000000" w:themeColor="text1"/>
            <w:sz w:val="26"/>
            <w:szCs w:val="26"/>
          </w:rPr>
          <w:t>ingreso</w:t>
        </w:r>
      </w:ins>
      <w:r w:rsidR="00A82D9B" w:rsidRPr="008D03A6">
        <w:rPr>
          <w:rFonts w:ascii="Crimson Text" w:hAnsi="Crimson Text"/>
          <w:color w:val="000000" w:themeColor="text1"/>
          <w:sz w:val="26"/>
          <w:szCs w:val="26"/>
        </w:rPr>
        <w:t xml:space="preserve"> del recinto. Una senda angosta</w:t>
      </w:r>
      <w:del w:id="623" w:author="Paula Castrilli" w:date="2025-05-28T22:39:00Z">
        <w:r w:rsidR="00A82D9B" w:rsidRPr="008D03A6" w:rsidDel="00342679">
          <w:rPr>
            <w:rFonts w:ascii="Crimson Text" w:hAnsi="Crimson Text"/>
            <w:color w:val="000000" w:themeColor="text1"/>
            <w:sz w:val="26"/>
            <w:szCs w:val="26"/>
          </w:rPr>
          <w:delText>,</w:delText>
        </w:r>
      </w:del>
      <w:r w:rsidR="00A82D9B" w:rsidRPr="008D03A6">
        <w:rPr>
          <w:rFonts w:ascii="Crimson Text" w:hAnsi="Crimson Text"/>
          <w:color w:val="000000" w:themeColor="text1"/>
          <w:sz w:val="26"/>
          <w:szCs w:val="26"/>
        </w:rPr>
        <w:t xml:space="preserve"> de tierra y arena</w:t>
      </w:r>
      <w:del w:id="624" w:author="Paula Castrilli" w:date="2025-05-28T22:39:00Z">
        <w:r w:rsidR="00A82D9B" w:rsidRPr="008D03A6" w:rsidDel="00342679">
          <w:rPr>
            <w:rFonts w:ascii="Crimson Text" w:hAnsi="Crimson Text"/>
            <w:color w:val="000000" w:themeColor="text1"/>
            <w:sz w:val="26"/>
            <w:szCs w:val="26"/>
          </w:rPr>
          <w:delText>,</w:delText>
        </w:r>
      </w:del>
      <w:del w:id="625" w:author="Paula Castrilli" w:date="2025-05-28T22:40:00Z">
        <w:r w:rsidR="00A82D9B" w:rsidRPr="008D03A6" w:rsidDel="00342679">
          <w:rPr>
            <w:rFonts w:ascii="Crimson Text" w:hAnsi="Crimson Text"/>
            <w:color w:val="000000" w:themeColor="text1"/>
            <w:sz w:val="26"/>
            <w:szCs w:val="26"/>
          </w:rPr>
          <w:delText xml:space="preserve"> se habría</w:delText>
        </w:r>
      </w:del>
      <w:ins w:id="626" w:author="Paula Castrilli" w:date="2025-05-28T22:40:00Z">
        <w:r w:rsidR="00342679">
          <w:rPr>
            <w:rFonts w:ascii="Crimson Text" w:hAnsi="Crimson Text"/>
            <w:color w:val="000000" w:themeColor="text1"/>
            <w:sz w:val="26"/>
            <w:szCs w:val="26"/>
          </w:rPr>
          <w:t xml:space="preserve"> daba</w:t>
        </w:r>
      </w:ins>
      <w:r w:rsidR="00A82D9B" w:rsidRPr="008D03A6">
        <w:rPr>
          <w:rFonts w:ascii="Crimson Text" w:hAnsi="Crimson Text"/>
          <w:color w:val="000000" w:themeColor="text1"/>
          <w:sz w:val="26"/>
          <w:szCs w:val="26"/>
        </w:rPr>
        <w:t xml:space="preserve"> paso hacia el interior de</w:t>
      </w:r>
      <w:r w:rsidR="005A23DF" w:rsidRPr="008D03A6">
        <w:rPr>
          <w:rFonts w:ascii="Crimson Text" w:hAnsi="Crimson Text"/>
          <w:color w:val="000000" w:themeColor="text1"/>
          <w:sz w:val="26"/>
          <w:szCs w:val="26"/>
        </w:rPr>
        <w:t xml:space="preserve"> la zona de enfrentamientos</w:t>
      </w:r>
      <w:r w:rsidR="00A82D9B" w:rsidRPr="008D03A6">
        <w:rPr>
          <w:rFonts w:ascii="Crimson Text" w:hAnsi="Crimson Text"/>
          <w:color w:val="000000" w:themeColor="text1"/>
          <w:sz w:val="26"/>
          <w:szCs w:val="26"/>
        </w:rPr>
        <w:t xml:space="preserve">. </w:t>
      </w:r>
      <w:del w:id="627" w:author="Paula Castrilli" w:date="2025-05-28T22:40:00Z">
        <w:r w:rsidR="00A82D9B" w:rsidRPr="008D03A6" w:rsidDel="00342679">
          <w:rPr>
            <w:rFonts w:ascii="Crimson Text" w:hAnsi="Crimson Text"/>
            <w:color w:val="000000" w:themeColor="text1"/>
            <w:sz w:val="26"/>
            <w:szCs w:val="26"/>
          </w:rPr>
          <w:delText>A ambos lados</w:delText>
        </w:r>
        <w:r w:rsidR="005A23DF" w:rsidRPr="008D03A6" w:rsidDel="00342679">
          <w:rPr>
            <w:rFonts w:ascii="Crimson Text" w:hAnsi="Crimson Text"/>
            <w:color w:val="000000" w:themeColor="text1"/>
            <w:sz w:val="26"/>
            <w:szCs w:val="26"/>
          </w:rPr>
          <w:delText>,</w:delText>
        </w:r>
        <w:r w:rsidR="00A82D9B" w:rsidRPr="008D03A6" w:rsidDel="00342679">
          <w:rPr>
            <w:rFonts w:ascii="Crimson Text" w:hAnsi="Crimson Text"/>
            <w:color w:val="000000" w:themeColor="text1"/>
            <w:sz w:val="26"/>
            <w:szCs w:val="26"/>
          </w:rPr>
          <w:delText xml:space="preserve"> las personas</w:delText>
        </w:r>
      </w:del>
      <w:ins w:id="628" w:author="Paula Castrilli" w:date="2025-05-28T22:40:00Z">
        <w:r w:rsidR="00342679">
          <w:rPr>
            <w:rFonts w:ascii="Crimson Text" w:hAnsi="Crimson Text"/>
            <w:color w:val="000000" w:themeColor="text1"/>
            <w:sz w:val="26"/>
            <w:szCs w:val="26"/>
          </w:rPr>
          <w:t>El público a ambos lados</w:t>
        </w:r>
      </w:ins>
      <w:r w:rsidR="00A82D9B" w:rsidRPr="008D03A6">
        <w:rPr>
          <w:rFonts w:ascii="Crimson Text" w:hAnsi="Crimson Text"/>
          <w:color w:val="000000" w:themeColor="text1"/>
          <w:sz w:val="26"/>
          <w:szCs w:val="26"/>
        </w:rPr>
        <w:t xml:space="preserve">, en su mayoría campesinos, se aglomeraban </w:t>
      </w:r>
      <w:r w:rsidR="000B6C33" w:rsidRPr="008D03A6">
        <w:rPr>
          <w:rFonts w:ascii="Crimson Text" w:hAnsi="Crimson Text"/>
          <w:color w:val="000000" w:themeColor="text1"/>
          <w:sz w:val="26"/>
          <w:szCs w:val="26"/>
        </w:rPr>
        <w:t>para brindar</w:t>
      </w:r>
      <w:ins w:id="629" w:author="Paula Castrilli" w:date="2025-05-28T22:40:00Z">
        <w:r w:rsidR="00342679">
          <w:rPr>
            <w:rFonts w:ascii="Crimson Text" w:hAnsi="Crimson Text"/>
            <w:color w:val="000000" w:themeColor="text1"/>
            <w:sz w:val="26"/>
            <w:szCs w:val="26"/>
          </w:rPr>
          <w:t>le</w:t>
        </w:r>
      </w:ins>
      <w:r w:rsidR="000B6C33" w:rsidRPr="008D03A6">
        <w:rPr>
          <w:rFonts w:ascii="Crimson Text" w:hAnsi="Crimson Text"/>
          <w:color w:val="000000" w:themeColor="text1"/>
          <w:sz w:val="26"/>
          <w:szCs w:val="26"/>
        </w:rPr>
        <w:t xml:space="preserve"> aliento.</w:t>
      </w:r>
    </w:p>
    <w:p w:rsidR="000B6C33" w:rsidRPr="008D03A6" w:rsidRDefault="005A23DF" w:rsidP="00A82D9B">
      <w:pPr>
        <w:tabs>
          <w:tab w:val="left" w:pos="2179"/>
        </w:tabs>
        <w:spacing w:after="0"/>
        <w:ind w:firstLine="284"/>
        <w:jc w:val="both"/>
        <w:rPr>
          <w:rFonts w:ascii="Crimson Text" w:hAnsi="Crimson Text"/>
          <w:color w:val="000000" w:themeColor="text1"/>
          <w:sz w:val="26"/>
          <w:szCs w:val="26"/>
        </w:rPr>
      </w:pPr>
      <w:commentRangeStart w:id="630"/>
      <w:del w:id="631" w:author="Paula Castrilli" w:date="2025-05-28T22:42:00Z">
        <w:r w:rsidRPr="008D03A6" w:rsidDel="00342679">
          <w:rPr>
            <w:rFonts w:ascii="Crimson Text" w:hAnsi="Crimson Text"/>
            <w:color w:val="000000" w:themeColor="text1"/>
            <w:sz w:val="26"/>
            <w:szCs w:val="26"/>
          </w:rPr>
          <w:delText>Una vez dentro</w:delText>
        </w:r>
        <w:r w:rsidR="000B6C33" w:rsidRPr="008D03A6" w:rsidDel="00342679">
          <w:rPr>
            <w:rFonts w:ascii="Crimson Text" w:hAnsi="Crimson Text"/>
            <w:color w:val="000000" w:themeColor="text1"/>
            <w:sz w:val="26"/>
            <w:szCs w:val="26"/>
          </w:rPr>
          <w:delText xml:space="preserve">, </w:delText>
        </w:r>
        <w:r w:rsidR="00B66392" w:rsidRPr="008D03A6" w:rsidDel="00342679">
          <w:rPr>
            <w:rFonts w:ascii="Crimson Text" w:hAnsi="Crimson Text"/>
            <w:color w:val="000000" w:themeColor="text1"/>
            <w:sz w:val="26"/>
            <w:szCs w:val="26"/>
          </w:rPr>
          <w:delText>se encontró con</w:delText>
        </w:r>
        <w:r w:rsidR="000B6C33" w:rsidRPr="008D03A6" w:rsidDel="00342679">
          <w:rPr>
            <w:rFonts w:ascii="Crimson Text" w:hAnsi="Crimson Text"/>
            <w:color w:val="000000" w:themeColor="text1"/>
            <w:sz w:val="26"/>
            <w:szCs w:val="26"/>
          </w:rPr>
          <w:delText xml:space="preserve"> un marco imponente. </w:delText>
        </w:r>
      </w:del>
      <w:commentRangeEnd w:id="630"/>
      <w:r w:rsidR="00342679">
        <w:rPr>
          <w:rStyle w:val="Refdecomentario"/>
        </w:rPr>
        <w:commentReference w:id="630"/>
      </w:r>
      <w:r w:rsidR="000B6C33" w:rsidRPr="008D03A6">
        <w:rPr>
          <w:rFonts w:ascii="Crimson Text" w:hAnsi="Crimson Text"/>
          <w:color w:val="000000" w:themeColor="text1"/>
          <w:sz w:val="26"/>
          <w:szCs w:val="26"/>
        </w:rPr>
        <w:t>Tras su aparición</w:t>
      </w:r>
      <w:r w:rsidRPr="008D03A6">
        <w:rPr>
          <w:rFonts w:ascii="Crimson Text" w:hAnsi="Crimson Text"/>
          <w:color w:val="000000" w:themeColor="text1"/>
          <w:sz w:val="26"/>
          <w:szCs w:val="26"/>
        </w:rPr>
        <w:t>,</w:t>
      </w:r>
      <w:r w:rsidR="000B6C33" w:rsidRPr="008D03A6">
        <w:rPr>
          <w:rFonts w:ascii="Crimson Text" w:hAnsi="Crimson Text"/>
          <w:color w:val="000000" w:themeColor="text1"/>
          <w:sz w:val="26"/>
          <w:szCs w:val="26"/>
        </w:rPr>
        <w:t xml:space="preserve"> el público recuperó </w:t>
      </w:r>
      <w:r w:rsidR="00795347" w:rsidRPr="008D03A6">
        <w:rPr>
          <w:rFonts w:ascii="Crimson Text" w:hAnsi="Crimson Text"/>
          <w:color w:val="000000" w:themeColor="text1"/>
          <w:sz w:val="26"/>
          <w:szCs w:val="26"/>
        </w:rPr>
        <w:t>el entusiasmo</w:t>
      </w:r>
      <w:r w:rsidR="00B66392" w:rsidRPr="008D03A6">
        <w:rPr>
          <w:rFonts w:ascii="Crimson Text" w:hAnsi="Crimson Text"/>
          <w:color w:val="000000" w:themeColor="text1"/>
          <w:sz w:val="26"/>
          <w:szCs w:val="26"/>
        </w:rPr>
        <w:t xml:space="preserve"> previo</w:t>
      </w:r>
      <w:r w:rsidR="000B6C33" w:rsidRPr="008D03A6">
        <w:rPr>
          <w:rFonts w:ascii="Crimson Text" w:hAnsi="Crimson Text"/>
          <w:color w:val="000000" w:themeColor="text1"/>
          <w:sz w:val="26"/>
          <w:szCs w:val="26"/>
        </w:rPr>
        <w:t xml:space="preserve">, y el griterío volvió a </w:t>
      </w:r>
      <w:del w:id="632" w:author="Paula Castrilli" w:date="2025-05-28T22:43:00Z">
        <w:r w:rsidR="000B6C33" w:rsidRPr="008D03A6" w:rsidDel="00342679">
          <w:rPr>
            <w:rFonts w:ascii="Crimson Text" w:hAnsi="Crimson Text"/>
            <w:color w:val="000000" w:themeColor="text1"/>
            <w:sz w:val="26"/>
            <w:szCs w:val="26"/>
          </w:rPr>
          <w:delText>escena</w:delText>
        </w:r>
      </w:del>
      <w:ins w:id="633" w:author="Paula Castrilli" w:date="2025-05-28T22:43:00Z">
        <w:r w:rsidR="00342679">
          <w:rPr>
            <w:rFonts w:ascii="Crimson Text" w:hAnsi="Crimson Text"/>
            <w:color w:val="000000" w:themeColor="text1"/>
            <w:sz w:val="26"/>
            <w:szCs w:val="26"/>
          </w:rPr>
          <w:t>bullir</w:t>
        </w:r>
      </w:ins>
      <w:r w:rsidR="000B6C33" w:rsidRPr="008D03A6">
        <w:rPr>
          <w:rFonts w:ascii="Crimson Text" w:hAnsi="Crimson Text"/>
          <w:color w:val="000000" w:themeColor="text1"/>
          <w:sz w:val="26"/>
          <w:szCs w:val="26"/>
        </w:rPr>
        <w:t xml:space="preserve">, </w:t>
      </w:r>
      <w:r w:rsidR="00A1109F" w:rsidRPr="008D03A6">
        <w:rPr>
          <w:rFonts w:ascii="Crimson Text" w:hAnsi="Crimson Text"/>
          <w:color w:val="000000" w:themeColor="text1"/>
          <w:sz w:val="26"/>
          <w:szCs w:val="26"/>
        </w:rPr>
        <w:t>el apoyo a los futuros guerreros era unánime e</w:t>
      </w:r>
      <w:r w:rsidR="000B6C33" w:rsidRPr="008D03A6">
        <w:rPr>
          <w:rFonts w:ascii="Crimson Text" w:hAnsi="Crimson Text"/>
          <w:color w:val="000000" w:themeColor="text1"/>
          <w:sz w:val="26"/>
          <w:szCs w:val="26"/>
        </w:rPr>
        <w:t xml:space="preserve"> intimidante</w:t>
      </w:r>
      <w:ins w:id="634" w:author="Paula Castrilli" w:date="2025-05-28T22:43:00Z">
        <w:r w:rsidR="00342679">
          <w:rPr>
            <w:rFonts w:ascii="Crimson Text" w:hAnsi="Crimson Text"/>
            <w:color w:val="000000" w:themeColor="text1"/>
            <w:sz w:val="26"/>
            <w:szCs w:val="26"/>
          </w:rPr>
          <w:t xml:space="preserve"> para cualquiera que no fuera ciudadano del reino</w:t>
        </w:r>
      </w:ins>
      <w:r w:rsidR="000B6C33" w:rsidRPr="008D03A6">
        <w:rPr>
          <w:rFonts w:ascii="Crimson Text" w:hAnsi="Crimson Text"/>
          <w:color w:val="000000" w:themeColor="text1"/>
          <w:sz w:val="26"/>
          <w:szCs w:val="26"/>
        </w:rPr>
        <w:t xml:space="preserve">. Hacia un extremo del campo, dos guardias se llevaban a rastras a un </w:t>
      </w:r>
      <w:r w:rsidR="00BB6677" w:rsidRPr="008D03A6">
        <w:rPr>
          <w:rFonts w:ascii="Crimson Text" w:hAnsi="Crimson Text"/>
          <w:color w:val="000000" w:themeColor="text1"/>
          <w:sz w:val="26"/>
          <w:szCs w:val="26"/>
        </w:rPr>
        <w:t>luchador</w:t>
      </w:r>
      <w:r w:rsidR="000B6C33" w:rsidRPr="008D03A6">
        <w:rPr>
          <w:rFonts w:ascii="Crimson Text" w:hAnsi="Crimson Text"/>
          <w:color w:val="000000" w:themeColor="text1"/>
          <w:sz w:val="26"/>
          <w:szCs w:val="26"/>
        </w:rPr>
        <w:t xml:space="preserve"> que </w:t>
      </w:r>
      <w:del w:id="635" w:author="Paula Castrilli" w:date="2025-05-28T22:51:00Z">
        <w:r w:rsidR="00BB6677" w:rsidRPr="008D03A6" w:rsidDel="00575254">
          <w:rPr>
            <w:rFonts w:ascii="Crimson Text" w:hAnsi="Crimson Text"/>
            <w:color w:val="000000" w:themeColor="text1"/>
            <w:sz w:val="26"/>
            <w:szCs w:val="26"/>
          </w:rPr>
          <w:delText>alegaba ser el</w:delText>
        </w:r>
        <w:r w:rsidR="000B6C33" w:rsidRPr="008D03A6" w:rsidDel="00575254">
          <w:rPr>
            <w:rFonts w:ascii="Crimson Text" w:hAnsi="Crimson Text"/>
            <w:color w:val="000000" w:themeColor="text1"/>
            <w:sz w:val="26"/>
            <w:szCs w:val="26"/>
          </w:rPr>
          <w:delText xml:space="preserve"> vencedor </w:delText>
        </w:r>
        <w:r w:rsidR="00BB6677" w:rsidRPr="008D03A6" w:rsidDel="00575254">
          <w:rPr>
            <w:rFonts w:ascii="Crimson Text" w:hAnsi="Crimson Text"/>
            <w:color w:val="000000" w:themeColor="text1"/>
            <w:sz w:val="26"/>
            <w:szCs w:val="26"/>
          </w:rPr>
          <w:delText>con sus</w:delText>
        </w:r>
        <w:r w:rsidR="000B6C33" w:rsidRPr="008D03A6" w:rsidDel="00575254">
          <w:rPr>
            <w:rFonts w:ascii="Crimson Text" w:hAnsi="Crimson Text"/>
            <w:color w:val="000000" w:themeColor="text1"/>
            <w:sz w:val="26"/>
            <w:szCs w:val="26"/>
          </w:rPr>
          <w:delText xml:space="preserve"> gestos de júbilo</w:delText>
        </w:r>
      </w:del>
      <w:ins w:id="636" w:author="Paula Castrilli" w:date="2025-05-28T22:51:00Z">
        <w:r w:rsidR="00575254">
          <w:rPr>
            <w:rFonts w:ascii="Crimson Text" w:hAnsi="Crimson Text"/>
            <w:color w:val="000000" w:themeColor="text1"/>
            <w:sz w:val="26"/>
            <w:szCs w:val="26"/>
          </w:rPr>
          <w:t>daba gritos de júbilo, proclamándose el vencedor</w:t>
        </w:r>
      </w:ins>
      <w:r w:rsidR="000B6C33" w:rsidRPr="008D03A6">
        <w:rPr>
          <w:rFonts w:ascii="Crimson Text" w:hAnsi="Crimson Text"/>
          <w:color w:val="000000" w:themeColor="text1"/>
          <w:sz w:val="26"/>
          <w:szCs w:val="26"/>
        </w:rPr>
        <w:t xml:space="preserve">. Cerca de ellos, </w:t>
      </w:r>
      <w:ins w:id="637" w:author="Paula Castrilli" w:date="2025-05-28T22:52:00Z">
        <w:r w:rsidR="00575254">
          <w:rPr>
            <w:rFonts w:ascii="Crimson Text" w:hAnsi="Crimson Text"/>
            <w:color w:val="000000" w:themeColor="text1"/>
            <w:sz w:val="26"/>
            <w:szCs w:val="26"/>
          </w:rPr>
          <w:t xml:space="preserve">había el cuerpo de un hombre joven que yacía inmóvil en el suelo y </w:t>
        </w:r>
      </w:ins>
      <w:r w:rsidR="000B6C33" w:rsidRPr="008D03A6">
        <w:rPr>
          <w:rFonts w:ascii="Crimson Text" w:hAnsi="Crimson Text"/>
          <w:color w:val="000000" w:themeColor="text1"/>
          <w:sz w:val="26"/>
          <w:szCs w:val="26"/>
        </w:rPr>
        <w:t>un char</w:t>
      </w:r>
      <w:r w:rsidR="002F6975" w:rsidRPr="008D03A6">
        <w:rPr>
          <w:rFonts w:ascii="Crimson Text" w:hAnsi="Crimson Text"/>
          <w:color w:val="000000" w:themeColor="text1"/>
          <w:sz w:val="26"/>
          <w:szCs w:val="26"/>
        </w:rPr>
        <w:t xml:space="preserve">co de sangre </w:t>
      </w:r>
      <w:ins w:id="638" w:author="Paula Castrilli" w:date="2025-05-28T22:52:00Z">
        <w:r w:rsidR="00575254">
          <w:rPr>
            <w:rFonts w:ascii="Crimson Text" w:hAnsi="Crimson Text"/>
            <w:color w:val="000000" w:themeColor="text1"/>
            <w:sz w:val="26"/>
            <w:szCs w:val="26"/>
          </w:rPr>
          <w:t xml:space="preserve">debajo de él que </w:t>
        </w:r>
      </w:ins>
      <w:r w:rsidR="002F6975" w:rsidRPr="008D03A6">
        <w:rPr>
          <w:rFonts w:ascii="Crimson Text" w:hAnsi="Crimson Text"/>
          <w:color w:val="000000" w:themeColor="text1"/>
          <w:sz w:val="26"/>
          <w:szCs w:val="26"/>
        </w:rPr>
        <w:t xml:space="preserve">se </w:t>
      </w:r>
      <w:del w:id="639" w:author="Paula Castrilli" w:date="2025-05-28T22:51:00Z">
        <w:r w:rsidR="002F6975" w:rsidRPr="008D03A6" w:rsidDel="00575254">
          <w:rPr>
            <w:rFonts w:ascii="Crimson Text" w:hAnsi="Crimson Text"/>
            <w:color w:val="000000" w:themeColor="text1"/>
            <w:sz w:val="26"/>
            <w:szCs w:val="26"/>
          </w:rPr>
          <w:delText xml:space="preserve">hundía </w:delText>
        </w:r>
      </w:del>
      <w:ins w:id="640" w:author="Paula Castrilli" w:date="2025-05-28T22:51:00Z">
        <w:r w:rsidR="00575254">
          <w:rPr>
            <w:rFonts w:ascii="Crimson Text" w:hAnsi="Crimson Text"/>
            <w:color w:val="000000" w:themeColor="text1"/>
            <w:sz w:val="26"/>
            <w:szCs w:val="26"/>
          </w:rPr>
          <w:t>expandía</w:t>
        </w:r>
        <w:r w:rsidR="00575254" w:rsidRPr="008D03A6">
          <w:rPr>
            <w:rFonts w:ascii="Crimson Text" w:hAnsi="Crimson Text"/>
            <w:color w:val="000000" w:themeColor="text1"/>
            <w:sz w:val="26"/>
            <w:szCs w:val="26"/>
          </w:rPr>
          <w:t xml:space="preserve"> </w:t>
        </w:r>
      </w:ins>
      <w:r w:rsidR="002F6975" w:rsidRPr="008D03A6">
        <w:rPr>
          <w:rFonts w:ascii="Crimson Text" w:hAnsi="Crimson Text"/>
          <w:color w:val="000000" w:themeColor="text1"/>
          <w:sz w:val="26"/>
          <w:szCs w:val="26"/>
        </w:rPr>
        <w:t>lentamente</w:t>
      </w:r>
      <w:r w:rsidR="000B6C33" w:rsidRPr="008D03A6">
        <w:rPr>
          <w:rFonts w:ascii="Crimson Text" w:hAnsi="Crimson Text"/>
          <w:color w:val="000000" w:themeColor="text1"/>
          <w:sz w:val="26"/>
          <w:szCs w:val="26"/>
        </w:rPr>
        <w:t xml:space="preserve"> en la tierra. Un súbito escalofría recorrió el </w:t>
      </w:r>
      <w:r w:rsidR="000B6C33" w:rsidRPr="008D03A6">
        <w:rPr>
          <w:rFonts w:ascii="Crimson Text" w:hAnsi="Crimson Text"/>
          <w:color w:val="000000" w:themeColor="text1"/>
          <w:sz w:val="26"/>
          <w:szCs w:val="26"/>
        </w:rPr>
        <w:lastRenderedPageBreak/>
        <w:t xml:space="preserve">cuerpo de Eros, quien entendió que su compañero </w:t>
      </w:r>
      <w:del w:id="641" w:author="Paula Castrilli" w:date="2025-05-28T22:53:00Z">
        <w:r w:rsidR="000B6C33" w:rsidRPr="008D03A6" w:rsidDel="00376B80">
          <w:rPr>
            <w:rFonts w:ascii="Crimson Text" w:hAnsi="Crimson Text"/>
            <w:color w:val="000000" w:themeColor="text1"/>
            <w:sz w:val="26"/>
            <w:szCs w:val="26"/>
          </w:rPr>
          <w:delText xml:space="preserve">no </w:delText>
        </w:r>
      </w:del>
      <w:r w:rsidR="000B6C33" w:rsidRPr="008D03A6">
        <w:rPr>
          <w:rFonts w:ascii="Crimson Text" w:hAnsi="Crimson Text"/>
          <w:color w:val="000000" w:themeColor="text1"/>
          <w:sz w:val="26"/>
          <w:szCs w:val="26"/>
        </w:rPr>
        <w:t xml:space="preserve">había tenido la </w:t>
      </w:r>
      <w:del w:id="642" w:author="Paula Castrilli" w:date="2025-05-28T22:53:00Z">
        <w:r w:rsidR="000B6C33" w:rsidRPr="008D03A6" w:rsidDel="00376B80">
          <w:rPr>
            <w:rFonts w:ascii="Crimson Text" w:hAnsi="Crimson Text"/>
            <w:color w:val="000000" w:themeColor="text1"/>
            <w:sz w:val="26"/>
            <w:szCs w:val="26"/>
          </w:rPr>
          <w:delText xml:space="preserve">mejor </w:delText>
        </w:r>
      </w:del>
      <w:ins w:id="643" w:author="Paula Castrilli" w:date="2025-05-28T22:53:00Z">
        <w:r w:rsidR="00376B80">
          <w:rPr>
            <w:rFonts w:ascii="Crimson Text" w:hAnsi="Crimson Text"/>
            <w:color w:val="000000" w:themeColor="text1"/>
            <w:sz w:val="26"/>
            <w:szCs w:val="26"/>
          </w:rPr>
          <w:t>peor de las</w:t>
        </w:r>
        <w:r w:rsidR="00376B80" w:rsidRPr="008D03A6">
          <w:rPr>
            <w:rFonts w:ascii="Crimson Text" w:hAnsi="Crimson Text"/>
            <w:color w:val="000000" w:themeColor="text1"/>
            <w:sz w:val="26"/>
            <w:szCs w:val="26"/>
          </w:rPr>
          <w:t xml:space="preserve"> </w:t>
        </w:r>
      </w:ins>
      <w:r w:rsidR="000B6C33" w:rsidRPr="008D03A6">
        <w:rPr>
          <w:rFonts w:ascii="Crimson Text" w:hAnsi="Crimson Text"/>
          <w:color w:val="000000" w:themeColor="text1"/>
          <w:sz w:val="26"/>
          <w:szCs w:val="26"/>
        </w:rPr>
        <w:t>suerte</w:t>
      </w:r>
      <w:ins w:id="644" w:author="Paula Castrilli" w:date="2025-05-28T22:53:00Z">
        <w:r w:rsidR="00376B80">
          <w:rPr>
            <w:rFonts w:ascii="Crimson Text" w:hAnsi="Crimson Text"/>
            <w:color w:val="000000" w:themeColor="text1"/>
            <w:sz w:val="26"/>
            <w:szCs w:val="26"/>
          </w:rPr>
          <w:t>s</w:t>
        </w:r>
      </w:ins>
      <w:r w:rsidR="000B6C33" w:rsidRPr="008D03A6">
        <w:rPr>
          <w:rFonts w:ascii="Crimson Text" w:hAnsi="Crimson Text"/>
          <w:color w:val="000000" w:themeColor="text1"/>
          <w:sz w:val="26"/>
          <w:szCs w:val="26"/>
        </w:rPr>
        <w:t xml:space="preserve"> en la prueba.</w:t>
      </w:r>
    </w:p>
    <w:p w:rsidR="000B6C33" w:rsidRPr="008D03A6" w:rsidRDefault="0080684F"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hombre obeso y </w:t>
      </w:r>
      <w:del w:id="645" w:author="Paula Castrilli" w:date="2025-05-28T22:54:00Z">
        <w:r w:rsidRPr="008D03A6" w:rsidDel="00376B80">
          <w:rPr>
            <w:rFonts w:ascii="Crimson Text" w:hAnsi="Crimson Text"/>
            <w:color w:val="000000" w:themeColor="text1"/>
            <w:sz w:val="26"/>
            <w:szCs w:val="26"/>
          </w:rPr>
          <w:delText>elegante</w:delText>
        </w:r>
        <w:r w:rsidR="00BB6677" w:rsidRPr="008D03A6" w:rsidDel="00376B80">
          <w:rPr>
            <w:rFonts w:ascii="Crimson Text" w:hAnsi="Crimson Text"/>
            <w:color w:val="000000" w:themeColor="text1"/>
            <w:sz w:val="26"/>
            <w:szCs w:val="26"/>
          </w:rPr>
          <w:delText xml:space="preserve"> </w:delText>
        </w:r>
      </w:del>
      <w:ins w:id="646" w:author="Paula Castrilli" w:date="2025-05-28T22:54:00Z">
        <w:r w:rsidR="00376B80">
          <w:rPr>
            <w:rFonts w:ascii="Crimson Text" w:hAnsi="Crimson Text"/>
            <w:color w:val="000000" w:themeColor="text1"/>
            <w:sz w:val="26"/>
            <w:szCs w:val="26"/>
          </w:rPr>
          <w:t>elegantemente vestido</w:t>
        </w:r>
        <w:r w:rsidR="00376B8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cruzó hasta el medio del campo</w:t>
      </w:r>
      <w:del w:id="647" w:author="Paula Castrilli" w:date="2025-05-28T22:54:00Z">
        <w:r w:rsidRPr="008D03A6" w:rsidDel="00376B8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EE231F" w:rsidRPr="008D03A6">
        <w:rPr>
          <w:rFonts w:ascii="Crimson Text" w:hAnsi="Crimson Text"/>
          <w:color w:val="000000" w:themeColor="text1"/>
          <w:sz w:val="26"/>
          <w:szCs w:val="26"/>
        </w:rPr>
        <w:t xml:space="preserve">asumiendo </w:t>
      </w:r>
      <w:r w:rsidR="00F06AFD" w:rsidRPr="008D03A6">
        <w:rPr>
          <w:rFonts w:ascii="Crimson Text" w:hAnsi="Crimson Text"/>
          <w:color w:val="000000" w:themeColor="text1"/>
          <w:sz w:val="26"/>
          <w:szCs w:val="26"/>
        </w:rPr>
        <w:t>el</w:t>
      </w:r>
      <w:r w:rsidR="00BB6677" w:rsidRPr="008D03A6">
        <w:rPr>
          <w:rFonts w:ascii="Crimson Text" w:hAnsi="Crimson Text"/>
          <w:color w:val="000000" w:themeColor="text1"/>
          <w:sz w:val="26"/>
          <w:szCs w:val="26"/>
        </w:rPr>
        <w:t xml:space="preserve"> rol</w:t>
      </w:r>
      <w:r w:rsidRPr="008D03A6">
        <w:rPr>
          <w:rFonts w:ascii="Crimson Text" w:hAnsi="Crimson Text"/>
          <w:color w:val="000000" w:themeColor="text1"/>
          <w:sz w:val="26"/>
          <w:szCs w:val="26"/>
        </w:rPr>
        <w:t xml:space="preserve"> de presentador, anunció el próximo </w:t>
      </w:r>
      <w:r w:rsidR="00463E61" w:rsidRPr="008D03A6">
        <w:rPr>
          <w:rFonts w:ascii="Crimson Text" w:hAnsi="Crimson Text"/>
          <w:color w:val="000000" w:themeColor="text1"/>
          <w:sz w:val="26"/>
          <w:szCs w:val="26"/>
        </w:rPr>
        <w:t xml:space="preserve">enfrentamiento </w:t>
      </w:r>
      <w:r w:rsidRPr="008D03A6">
        <w:rPr>
          <w:rFonts w:ascii="Crimson Text" w:hAnsi="Crimson Text"/>
          <w:color w:val="000000" w:themeColor="text1"/>
          <w:sz w:val="26"/>
          <w:szCs w:val="26"/>
        </w:rPr>
        <w:t xml:space="preserve">con gran </w:t>
      </w:r>
      <w:del w:id="648" w:author="Paula Castrilli" w:date="2025-05-28T22:54:00Z">
        <w:r w:rsidRPr="008D03A6" w:rsidDel="00376B80">
          <w:rPr>
            <w:rFonts w:ascii="Crimson Text" w:hAnsi="Crimson Text"/>
            <w:color w:val="000000" w:themeColor="text1"/>
            <w:sz w:val="26"/>
            <w:szCs w:val="26"/>
          </w:rPr>
          <w:delText>frenesí</w:delText>
        </w:r>
      </w:del>
      <w:ins w:id="649" w:author="Paula Castrilli" w:date="2025-05-28T22:54:00Z">
        <w:r w:rsidR="00376B80">
          <w:rPr>
            <w:rFonts w:ascii="Crimson Text" w:hAnsi="Crimson Text"/>
            <w:color w:val="000000" w:themeColor="text1"/>
            <w:sz w:val="26"/>
            <w:szCs w:val="26"/>
          </w:rPr>
          <w:t>pompa</w:t>
        </w:r>
      </w:ins>
      <w:r w:rsidRPr="008D03A6">
        <w:rPr>
          <w:rFonts w:ascii="Crimson Text" w:hAnsi="Crimson Text"/>
          <w:color w:val="000000" w:themeColor="text1"/>
          <w:sz w:val="26"/>
          <w:szCs w:val="26"/>
        </w:rPr>
        <w:t xml:space="preserve">, </w:t>
      </w:r>
      <w:del w:id="650" w:author="Paula Castrilli" w:date="2025-05-28T22:54:00Z">
        <w:r w:rsidRPr="008D03A6" w:rsidDel="00376B80">
          <w:rPr>
            <w:rFonts w:ascii="Crimson Text" w:hAnsi="Crimson Text"/>
            <w:color w:val="000000" w:themeColor="text1"/>
            <w:sz w:val="26"/>
            <w:szCs w:val="26"/>
          </w:rPr>
          <w:delText xml:space="preserve">aquello se convertía en </w:delText>
        </w:r>
        <w:r w:rsidR="00DA137A" w:rsidRPr="008D03A6" w:rsidDel="00376B80">
          <w:rPr>
            <w:rFonts w:ascii="Crimson Text" w:hAnsi="Crimson Text"/>
            <w:color w:val="000000" w:themeColor="text1"/>
            <w:sz w:val="26"/>
            <w:szCs w:val="26"/>
          </w:rPr>
          <w:delText>el desarrollo</w:delText>
        </w:r>
        <w:r w:rsidRPr="008D03A6" w:rsidDel="00376B80">
          <w:rPr>
            <w:rFonts w:ascii="Crimson Text" w:hAnsi="Crimson Text"/>
            <w:color w:val="000000" w:themeColor="text1"/>
            <w:sz w:val="26"/>
            <w:szCs w:val="26"/>
          </w:rPr>
          <w:delText xml:space="preserve"> de un espectáculo,</w:delText>
        </w:r>
      </w:del>
      <w:ins w:id="651" w:author="Paula Castrilli" w:date="2025-05-28T22:54:00Z">
        <w:r w:rsidR="00376B80">
          <w:rPr>
            <w:rFonts w:ascii="Crimson Text" w:hAnsi="Crimson Text"/>
            <w:color w:val="000000" w:themeColor="text1"/>
            <w:sz w:val="26"/>
            <w:szCs w:val="26"/>
          </w:rPr>
          <w:t>convirtiendo todo aquello en un espectáculo</w:t>
        </w:r>
      </w:ins>
      <w:r w:rsidRPr="008D03A6">
        <w:rPr>
          <w:rFonts w:ascii="Crimson Text" w:hAnsi="Crimson Text"/>
          <w:color w:val="000000" w:themeColor="text1"/>
          <w:sz w:val="26"/>
          <w:szCs w:val="26"/>
        </w:rPr>
        <w:t xml:space="preserve"> </w:t>
      </w:r>
      <w:del w:id="652" w:author="Paula Castrilli" w:date="2025-05-28T22:55:00Z">
        <w:r w:rsidRPr="008D03A6" w:rsidDel="00376B80">
          <w:rPr>
            <w:rFonts w:ascii="Crimson Text" w:hAnsi="Crimson Text"/>
            <w:color w:val="000000" w:themeColor="text1"/>
            <w:sz w:val="26"/>
            <w:szCs w:val="26"/>
          </w:rPr>
          <w:delText xml:space="preserve">y </w:delText>
        </w:r>
      </w:del>
      <w:ins w:id="653" w:author="Paula Castrilli" w:date="2025-05-28T22:55:00Z">
        <w:r w:rsidR="00376B80">
          <w:rPr>
            <w:rFonts w:ascii="Crimson Text" w:hAnsi="Crimson Text"/>
            <w:color w:val="000000" w:themeColor="text1"/>
            <w:sz w:val="26"/>
            <w:szCs w:val="26"/>
          </w:rPr>
          <w:t>donde</w:t>
        </w:r>
        <w:r w:rsidR="00376B8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poco quedaba</w:t>
      </w:r>
      <w:ins w:id="654" w:author="Paula Castrilli" w:date="2025-05-28T22:55:00Z">
        <w:r w:rsidR="00376B80">
          <w:rPr>
            <w:rFonts w:ascii="Crimson Text" w:hAnsi="Crimson Text"/>
            <w:color w:val="000000" w:themeColor="text1"/>
            <w:sz w:val="26"/>
            <w:szCs w:val="26"/>
          </w:rPr>
          <w:t xml:space="preserve"> ya</w:t>
        </w:r>
      </w:ins>
      <w:r w:rsidRPr="008D03A6">
        <w:rPr>
          <w:rFonts w:ascii="Crimson Text" w:hAnsi="Crimson Text"/>
          <w:color w:val="000000" w:themeColor="text1"/>
          <w:sz w:val="26"/>
          <w:szCs w:val="26"/>
        </w:rPr>
        <w:t xml:space="preserve"> de </w:t>
      </w:r>
      <w:r w:rsidR="0011318C"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prueba de </w:t>
      </w:r>
      <w:del w:id="655" w:author="Paula Castrilli" w:date="2025-05-28T22:55:00Z">
        <w:r w:rsidRPr="008D03A6" w:rsidDel="00376B80">
          <w:rPr>
            <w:rFonts w:ascii="Crimson Text" w:hAnsi="Crimson Text"/>
            <w:color w:val="000000" w:themeColor="text1"/>
            <w:sz w:val="26"/>
            <w:szCs w:val="26"/>
          </w:rPr>
          <w:delText>un recluta</w:delText>
        </w:r>
      </w:del>
      <w:ins w:id="656" w:author="Paula Castrilli" w:date="2025-05-28T22:55:00Z">
        <w:r w:rsidR="00376B80">
          <w:rPr>
            <w:rFonts w:ascii="Crimson Text" w:hAnsi="Crimson Text"/>
            <w:color w:val="000000" w:themeColor="text1"/>
            <w:sz w:val="26"/>
            <w:szCs w:val="26"/>
          </w:rPr>
          <w:t>los reclutas</w:t>
        </w:r>
      </w:ins>
      <w:r w:rsidRPr="008D03A6">
        <w:rPr>
          <w:rFonts w:ascii="Crimson Text" w:hAnsi="Crimson Text"/>
          <w:color w:val="000000" w:themeColor="text1"/>
          <w:sz w:val="26"/>
          <w:szCs w:val="26"/>
        </w:rPr>
        <w:t>.</w:t>
      </w:r>
    </w:p>
    <w:p w:rsidR="00007940" w:rsidRPr="008D03A6" w:rsidRDefault="0080684F"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continuación, </w:t>
      </w:r>
      <w:r w:rsidR="00831A67" w:rsidRPr="008D03A6">
        <w:rPr>
          <w:rFonts w:ascii="Crimson Text" w:hAnsi="Crimson Text"/>
          <w:color w:val="000000" w:themeColor="text1"/>
          <w:sz w:val="26"/>
          <w:szCs w:val="26"/>
        </w:rPr>
        <w:t>les presentaré un gran combate</w:t>
      </w:r>
      <w:r w:rsidRPr="008D03A6">
        <w:rPr>
          <w:rFonts w:ascii="Crimson Text" w:hAnsi="Crimson Text"/>
          <w:color w:val="000000" w:themeColor="text1"/>
          <w:sz w:val="26"/>
          <w:szCs w:val="26"/>
        </w:rPr>
        <w:t xml:space="preserve"> –anunció el </w:t>
      </w:r>
      <w:del w:id="657" w:author="Paula Castrilli" w:date="2025-05-28T22:56:00Z">
        <w:r w:rsidRPr="008D03A6" w:rsidDel="00376B80">
          <w:rPr>
            <w:rFonts w:ascii="Crimson Text" w:hAnsi="Crimson Text"/>
            <w:color w:val="000000" w:themeColor="text1"/>
            <w:sz w:val="26"/>
            <w:szCs w:val="26"/>
          </w:rPr>
          <w:delText>presentador</w:delText>
        </w:r>
      </w:del>
      <w:ins w:id="658" w:author="Paula Castrilli" w:date="2025-05-28T22:56:00Z">
        <w:r w:rsidR="00376B80">
          <w:rPr>
            <w:rFonts w:ascii="Crimson Text" w:hAnsi="Crimson Text"/>
            <w:color w:val="000000" w:themeColor="text1"/>
            <w:sz w:val="26"/>
            <w:szCs w:val="26"/>
          </w:rPr>
          <w:t>hombre</w:t>
        </w:r>
      </w:ins>
      <w:r w:rsidRPr="008D03A6">
        <w:rPr>
          <w:rFonts w:ascii="Crimson Text" w:hAnsi="Crimson Text"/>
          <w:color w:val="000000" w:themeColor="text1"/>
          <w:sz w:val="26"/>
          <w:szCs w:val="26"/>
        </w:rPr>
        <w:t xml:space="preserve">, </w:t>
      </w:r>
      <w:r w:rsidR="00C35935" w:rsidRPr="008D03A6">
        <w:rPr>
          <w:rFonts w:ascii="Crimson Text" w:hAnsi="Crimson Text"/>
          <w:color w:val="000000" w:themeColor="text1"/>
          <w:sz w:val="26"/>
          <w:szCs w:val="26"/>
        </w:rPr>
        <w:t xml:space="preserve">alzando la voz a un nivel </w:t>
      </w:r>
      <w:del w:id="659" w:author="Paula Castrilli" w:date="2025-05-28T22:55:00Z">
        <w:r w:rsidR="00C35935" w:rsidRPr="008D03A6" w:rsidDel="00376B80">
          <w:rPr>
            <w:rFonts w:ascii="Crimson Text" w:hAnsi="Crimson Text"/>
            <w:color w:val="000000" w:themeColor="text1"/>
            <w:sz w:val="26"/>
            <w:szCs w:val="26"/>
          </w:rPr>
          <w:delText>extraordinario</w:delText>
        </w:r>
      </w:del>
      <w:ins w:id="660" w:author="Paula Castrilli" w:date="2025-05-28T22:55:00Z">
        <w:r w:rsidR="00376B80">
          <w:rPr>
            <w:rFonts w:ascii="Crimson Text" w:hAnsi="Crimson Text"/>
            <w:color w:val="000000" w:themeColor="text1"/>
            <w:sz w:val="26"/>
            <w:szCs w:val="26"/>
          </w:rPr>
          <w:t>atronador</w:t>
        </w:r>
      </w:ins>
      <w:r w:rsidR="00C35935" w:rsidRPr="008D03A6">
        <w:rPr>
          <w:rFonts w:ascii="Crimson Text" w:hAnsi="Crimson Text"/>
          <w:color w:val="000000" w:themeColor="text1"/>
          <w:sz w:val="26"/>
          <w:szCs w:val="26"/>
        </w:rPr>
        <w:t xml:space="preserve">, </w:t>
      </w:r>
      <w:r w:rsidR="00831A67" w:rsidRPr="008D03A6">
        <w:rPr>
          <w:rFonts w:ascii="Crimson Text" w:hAnsi="Crimson Text"/>
          <w:color w:val="000000" w:themeColor="text1"/>
          <w:sz w:val="26"/>
          <w:szCs w:val="26"/>
        </w:rPr>
        <w:t xml:space="preserve">su garganta resonaba </w:t>
      </w:r>
      <w:ins w:id="661" w:author="Paula Castrilli" w:date="2025-05-28T22:55:00Z">
        <w:r w:rsidR="00376B80">
          <w:rPr>
            <w:rFonts w:ascii="Crimson Text" w:hAnsi="Crimson Text"/>
            <w:color w:val="000000" w:themeColor="text1"/>
            <w:sz w:val="26"/>
            <w:szCs w:val="26"/>
          </w:rPr>
          <w:t>con la misma fuerza que la de un</w:t>
        </w:r>
      </w:ins>
      <w:del w:id="662" w:author="Paula Castrilli" w:date="2025-05-28T22:56:00Z">
        <w:r w:rsidR="00831A67" w:rsidRPr="008D03A6" w:rsidDel="00376B80">
          <w:rPr>
            <w:rFonts w:ascii="Crimson Text" w:hAnsi="Crimson Text"/>
            <w:color w:val="000000" w:themeColor="text1"/>
            <w:sz w:val="26"/>
            <w:szCs w:val="26"/>
          </w:rPr>
          <w:delText>como la de un</w:delText>
        </w:r>
      </w:del>
      <w:r w:rsidR="00831A67" w:rsidRPr="008D03A6">
        <w:rPr>
          <w:rFonts w:ascii="Crimson Text" w:hAnsi="Crimson Text"/>
          <w:color w:val="000000" w:themeColor="text1"/>
          <w:sz w:val="26"/>
          <w:szCs w:val="26"/>
        </w:rPr>
        <w:t xml:space="preserve"> león–. En este lado tenemos </w:t>
      </w:r>
      <w:r w:rsidR="00C35935" w:rsidRPr="008D03A6">
        <w:rPr>
          <w:rFonts w:ascii="Crimson Text" w:hAnsi="Crimson Text"/>
          <w:color w:val="000000" w:themeColor="text1"/>
          <w:sz w:val="26"/>
          <w:szCs w:val="26"/>
        </w:rPr>
        <w:t>a un futuro guerrero de la guardia rea</w:t>
      </w:r>
      <w:r w:rsidR="00CE49F8" w:rsidRPr="008D03A6">
        <w:rPr>
          <w:rFonts w:ascii="Crimson Text" w:hAnsi="Crimson Text"/>
          <w:color w:val="000000" w:themeColor="text1"/>
          <w:sz w:val="26"/>
          <w:szCs w:val="26"/>
        </w:rPr>
        <w:t xml:space="preserve">l, el recluta </w:t>
      </w:r>
      <w:r w:rsidR="00831A67" w:rsidRPr="008D03A6">
        <w:rPr>
          <w:rFonts w:ascii="Crimson Text" w:hAnsi="Crimson Text"/>
          <w:color w:val="000000" w:themeColor="text1"/>
          <w:sz w:val="26"/>
          <w:szCs w:val="26"/>
        </w:rPr>
        <w:t>más prometedor</w:t>
      </w:r>
      <w:r w:rsidR="00CE49F8" w:rsidRPr="008D03A6">
        <w:rPr>
          <w:rFonts w:ascii="Crimson Text" w:hAnsi="Crimson Text"/>
          <w:color w:val="000000" w:themeColor="text1"/>
          <w:sz w:val="26"/>
          <w:szCs w:val="26"/>
        </w:rPr>
        <w:t xml:space="preserve">, y el único valiente que se atrevió a desafiar los peligros del </w:t>
      </w:r>
      <w:del w:id="663" w:author="Paula Castrilli" w:date="2025-05-26T17:19:00Z">
        <w:r w:rsidR="00CE49F8" w:rsidRPr="008D03A6" w:rsidDel="000508A5">
          <w:rPr>
            <w:rFonts w:ascii="Crimson Text" w:hAnsi="Crimson Text"/>
            <w:color w:val="000000" w:themeColor="text1"/>
            <w:sz w:val="26"/>
            <w:szCs w:val="26"/>
          </w:rPr>
          <w:delText>bosque encantado</w:delText>
        </w:r>
      </w:del>
      <w:ins w:id="664" w:author="Paula Castrilli" w:date="2025-05-26T17:19:00Z">
        <w:r w:rsidR="000508A5">
          <w:rPr>
            <w:rFonts w:ascii="Crimson Text" w:hAnsi="Crimson Text"/>
            <w:color w:val="000000" w:themeColor="text1"/>
            <w:sz w:val="26"/>
            <w:szCs w:val="26"/>
          </w:rPr>
          <w:t>Bosque Encantado</w:t>
        </w:r>
      </w:ins>
      <w:r w:rsidR="00CE49F8" w:rsidRPr="008D03A6">
        <w:rPr>
          <w:rFonts w:ascii="Crimson Text" w:hAnsi="Crimson Text"/>
          <w:color w:val="000000" w:themeColor="text1"/>
          <w:sz w:val="26"/>
          <w:szCs w:val="26"/>
        </w:rPr>
        <w:t xml:space="preserve">. </w:t>
      </w:r>
      <w:ins w:id="665" w:author="Paula Castrilli" w:date="2025-05-28T22:56:00Z">
        <w:r w:rsidR="00376B80">
          <w:rPr>
            <w:rFonts w:ascii="Crimson Text" w:hAnsi="Crimson Text"/>
            <w:color w:val="000000" w:themeColor="text1"/>
            <w:sz w:val="26"/>
            <w:szCs w:val="26"/>
          </w:rPr>
          <w:t>¡</w:t>
        </w:r>
      </w:ins>
      <w:r w:rsidR="00CE49F8" w:rsidRPr="008D03A6">
        <w:rPr>
          <w:rFonts w:ascii="Crimson Text" w:hAnsi="Crimson Text"/>
          <w:color w:val="000000" w:themeColor="text1"/>
          <w:sz w:val="26"/>
          <w:szCs w:val="26"/>
        </w:rPr>
        <w:t xml:space="preserve">Nuestro luchador </w:t>
      </w:r>
      <w:del w:id="666" w:author="Paula Castrilli" w:date="2025-05-28T22:56:00Z">
        <w:r w:rsidR="00CE49F8" w:rsidRPr="008D03A6" w:rsidDel="00376B80">
          <w:rPr>
            <w:rFonts w:ascii="Crimson Text" w:hAnsi="Crimson Text"/>
            <w:color w:val="000000" w:themeColor="text1"/>
            <w:sz w:val="26"/>
            <w:szCs w:val="26"/>
          </w:rPr>
          <w:delText>es…</w:delText>
        </w:r>
        <w:r w:rsidR="00C35935" w:rsidRPr="008D03A6" w:rsidDel="00376B80">
          <w:rPr>
            <w:rFonts w:ascii="Crimson Text" w:hAnsi="Crimson Text"/>
            <w:color w:val="000000" w:themeColor="text1"/>
            <w:sz w:val="26"/>
            <w:szCs w:val="26"/>
          </w:rPr>
          <w:delText xml:space="preserve"> ¡</w:delText>
        </w:r>
      </w:del>
      <w:r w:rsidR="00CE49F8" w:rsidRPr="008D03A6">
        <w:rPr>
          <w:rFonts w:ascii="Crimson Text" w:hAnsi="Crimson Text"/>
          <w:color w:val="000000" w:themeColor="text1"/>
          <w:sz w:val="26"/>
          <w:szCs w:val="26"/>
        </w:rPr>
        <w:t>Eros! –</w:t>
      </w:r>
      <w:del w:id="667" w:author="Paula Castrilli" w:date="2025-05-28T22:56:00Z">
        <w:r w:rsidR="00CE49F8" w:rsidRPr="008D03A6" w:rsidDel="00376B80">
          <w:rPr>
            <w:rFonts w:ascii="Crimson Text" w:hAnsi="Crimson Text"/>
            <w:color w:val="000000" w:themeColor="text1"/>
            <w:sz w:val="26"/>
            <w:szCs w:val="26"/>
          </w:rPr>
          <w:delText>concluyó</w:delText>
        </w:r>
      </w:del>
      <w:ins w:id="668" w:author="Paula Castrilli" w:date="2025-05-28T22:56:00Z">
        <w:r w:rsidR="00376B80">
          <w:rPr>
            <w:rFonts w:ascii="Crimson Text" w:hAnsi="Crimson Text"/>
            <w:color w:val="000000" w:themeColor="text1"/>
            <w:sz w:val="26"/>
            <w:szCs w:val="26"/>
          </w:rPr>
          <w:t>exclam</w:t>
        </w:r>
      </w:ins>
      <w:ins w:id="669" w:author="Paula Castrilli" w:date="2025-05-28T22:57:00Z">
        <w:r w:rsidR="00376B80">
          <w:rPr>
            <w:rFonts w:ascii="Crimson Text" w:hAnsi="Crimson Text"/>
            <w:color w:val="000000" w:themeColor="text1"/>
            <w:sz w:val="26"/>
            <w:szCs w:val="26"/>
          </w:rPr>
          <w:t>ó</w:t>
        </w:r>
      </w:ins>
      <w:r w:rsidR="00CE49F8" w:rsidRPr="008D03A6">
        <w:rPr>
          <w:rFonts w:ascii="Crimson Text" w:hAnsi="Crimson Text"/>
          <w:color w:val="000000" w:themeColor="text1"/>
          <w:sz w:val="26"/>
          <w:szCs w:val="26"/>
        </w:rPr>
        <w:t xml:space="preserve">, </w:t>
      </w:r>
      <w:del w:id="670" w:author="Paula Castrilli" w:date="2025-05-28T22:58:00Z">
        <w:r w:rsidR="00CE49F8" w:rsidRPr="008D03A6" w:rsidDel="00376B80">
          <w:rPr>
            <w:rFonts w:ascii="Crimson Text" w:hAnsi="Crimson Text"/>
            <w:color w:val="000000" w:themeColor="text1"/>
            <w:sz w:val="26"/>
            <w:szCs w:val="26"/>
          </w:rPr>
          <w:delText>y el gentío lanzó un aplauso inspirador</w:delText>
        </w:r>
      </w:del>
      <w:ins w:id="671" w:author="Paula Castrilli" w:date="2025-05-28T22:58:00Z">
        <w:r w:rsidR="00376B80">
          <w:rPr>
            <w:rFonts w:ascii="Crimson Text" w:hAnsi="Crimson Text"/>
            <w:color w:val="000000" w:themeColor="text1"/>
            <w:sz w:val="26"/>
            <w:szCs w:val="26"/>
          </w:rPr>
          <w:t>haciendo que el gentío aplaudiera y gritara con más fervor todavía</w:t>
        </w:r>
      </w:ins>
      <w:r w:rsidR="008224D3" w:rsidRPr="008D03A6">
        <w:rPr>
          <w:rFonts w:ascii="Crimson Text" w:hAnsi="Crimson Text"/>
          <w:color w:val="000000" w:themeColor="text1"/>
          <w:sz w:val="26"/>
          <w:szCs w:val="26"/>
        </w:rPr>
        <w:t>.</w:t>
      </w:r>
    </w:p>
    <w:p w:rsidR="00CE49F8" w:rsidRPr="008D03A6" w:rsidRDefault="00AC1F51"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ese instante</w:t>
      </w:r>
      <w:r w:rsidR="00EE231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CE49F8" w:rsidRPr="008D03A6">
        <w:rPr>
          <w:rFonts w:ascii="Crimson Text" w:hAnsi="Crimson Text"/>
          <w:color w:val="000000" w:themeColor="text1"/>
          <w:sz w:val="26"/>
          <w:szCs w:val="26"/>
        </w:rPr>
        <w:t>por el otro extremo</w:t>
      </w:r>
      <w:ins w:id="672" w:author="Paula Castrilli" w:date="2025-05-28T22:58:00Z">
        <w:r w:rsidR="00376B80">
          <w:rPr>
            <w:rFonts w:ascii="Crimson Text" w:hAnsi="Crimson Text"/>
            <w:color w:val="000000" w:themeColor="text1"/>
            <w:sz w:val="26"/>
            <w:szCs w:val="26"/>
          </w:rPr>
          <w:t xml:space="preserve"> del predio</w:t>
        </w:r>
      </w:ins>
      <w:r w:rsidR="00CE49F8" w:rsidRPr="008D03A6">
        <w:rPr>
          <w:rFonts w:ascii="Crimson Text" w:hAnsi="Crimson Text"/>
          <w:color w:val="000000" w:themeColor="text1"/>
          <w:sz w:val="26"/>
          <w:szCs w:val="26"/>
        </w:rPr>
        <w:t xml:space="preserve">, </w:t>
      </w:r>
      <w:r w:rsidR="00EE231F" w:rsidRPr="008D03A6">
        <w:rPr>
          <w:rFonts w:ascii="Crimson Text" w:hAnsi="Crimson Text"/>
          <w:color w:val="000000" w:themeColor="text1"/>
          <w:sz w:val="26"/>
          <w:szCs w:val="26"/>
        </w:rPr>
        <w:t xml:space="preserve">ingresó </w:t>
      </w:r>
      <w:r w:rsidR="00CE49F8" w:rsidRPr="008D03A6">
        <w:rPr>
          <w:rFonts w:ascii="Crimson Text" w:hAnsi="Crimson Text"/>
          <w:color w:val="000000" w:themeColor="text1"/>
          <w:sz w:val="26"/>
          <w:szCs w:val="26"/>
        </w:rPr>
        <w:t xml:space="preserve">un guerrero con una armadura de color </w:t>
      </w:r>
      <w:r w:rsidRPr="008D03A6">
        <w:rPr>
          <w:rFonts w:ascii="Crimson Text" w:hAnsi="Crimson Text"/>
          <w:color w:val="000000" w:themeColor="text1"/>
          <w:sz w:val="26"/>
          <w:szCs w:val="26"/>
        </w:rPr>
        <w:t>oxido</w:t>
      </w:r>
      <w:r w:rsidR="00EE231F" w:rsidRPr="008D03A6">
        <w:rPr>
          <w:rFonts w:ascii="Crimson Text" w:hAnsi="Crimson Text"/>
          <w:color w:val="000000" w:themeColor="text1"/>
          <w:sz w:val="26"/>
          <w:szCs w:val="26"/>
        </w:rPr>
        <w:t xml:space="preserve"> montando </w:t>
      </w:r>
      <w:r w:rsidR="00CE49F8" w:rsidRPr="008D03A6">
        <w:rPr>
          <w:rFonts w:ascii="Crimson Text" w:hAnsi="Crimson Text"/>
          <w:color w:val="000000" w:themeColor="text1"/>
          <w:sz w:val="26"/>
          <w:szCs w:val="26"/>
        </w:rPr>
        <w:t>un corcel negro</w:t>
      </w:r>
      <w:ins w:id="673" w:author="Paula Castrilli" w:date="2025-05-28T22:59:00Z">
        <w:r w:rsidR="00376B80">
          <w:rPr>
            <w:rFonts w:ascii="Crimson Text" w:hAnsi="Crimson Text"/>
            <w:color w:val="000000" w:themeColor="text1"/>
            <w:sz w:val="26"/>
            <w:szCs w:val="26"/>
          </w:rPr>
          <w:t>.</w:t>
        </w:r>
      </w:ins>
      <w:del w:id="674" w:author="Paula Castrilli" w:date="2025-05-28T22:59:00Z">
        <w:r w:rsidR="00CE49F8" w:rsidRPr="008D03A6" w:rsidDel="00376B80">
          <w:rPr>
            <w:rFonts w:ascii="Crimson Text" w:hAnsi="Crimson Text"/>
            <w:color w:val="000000" w:themeColor="text1"/>
            <w:sz w:val="26"/>
            <w:szCs w:val="26"/>
          </w:rPr>
          <w:delText>,</w:delText>
        </w:r>
      </w:del>
      <w:r w:rsidR="00CE49F8" w:rsidRPr="008D03A6">
        <w:rPr>
          <w:rFonts w:ascii="Crimson Text" w:hAnsi="Crimson Text"/>
          <w:color w:val="000000" w:themeColor="text1"/>
          <w:sz w:val="26"/>
          <w:szCs w:val="26"/>
        </w:rPr>
        <w:t xml:space="preserve"> </w:t>
      </w:r>
      <w:ins w:id="675" w:author="Paula Castrilli" w:date="2025-05-28T22:59:00Z">
        <w:r w:rsidR="00376B80">
          <w:rPr>
            <w:rFonts w:ascii="Crimson Text" w:hAnsi="Crimson Text"/>
            <w:color w:val="000000" w:themeColor="text1"/>
            <w:sz w:val="26"/>
            <w:szCs w:val="26"/>
          </w:rPr>
          <w:t xml:space="preserve">Eros supuso que los organizadores lo habrían hecho a propósito para recrear en el soldado enemigo </w:t>
        </w:r>
      </w:ins>
      <w:r w:rsidR="00EE231F" w:rsidRPr="008D03A6">
        <w:rPr>
          <w:rFonts w:ascii="Crimson Text" w:hAnsi="Crimson Text"/>
          <w:color w:val="000000" w:themeColor="text1"/>
          <w:sz w:val="26"/>
          <w:szCs w:val="26"/>
        </w:rPr>
        <w:t xml:space="preserve">la imagen </w:t>
      </w:r>
      <w:del w:id="676" w:author="Paula Castrilli" w:date="2025-05-28T22:59:00Z">
        <w:r w:rsidR="00EE231F" w:rsidRPr="008D03A6" w:rsidDel="00376B80">
          <w:rPr>
            <w:rFonts w:ascii="Crimson Text" w:hAnsi="Crimson Text"/>
            <w:color w:val="000000" w:themeColor="text1"/>
            <w:sz w:val="26"/>
            <w:szCs w:val="26"/>
          </w:rPr>
          <w:delText xml:space="preserve">recreaba </w:delText>
        </w:r>
      </w:del>
      <w:ins w:id="677" w:author="Paula Castrilli" w:date="2025-05-28T22:59:00Z">
        <w:r w:rsidR="00376B80">
          <w:rPr>
            <w:rFonts w:ascii="Crimson Text" w:hAnsi="Crimson Text"/>
            <w:color w:val="000000" w:themeColor="text1"/>
            <w:sz w:val="26"/>
            <w:szCs w:val="26"/>
          </w:rPr>
          <w:t>de</w:t>
        </w:r>
      </w:ins>
      <w:ins w:id="678" w:author="Paula Castrilli" w:date="2025-05-28T23:01:00Z">
        <w:r w:rsidR="00C25B4E">
          <w:rPr>
            <w:rFonts w:ascii="Crimson Text" w:hAnsi="Crimson Text"/>
            <w:color w:val="000000" w:themeColor="text1"/>
            <w:sz w:val="26"/>
            <w:szCs w:val="26"/>
          </w:rPr>
          <w:t>l</w:t>
        </w:r>
      </w:ins>
      <w:del w:id="679" w:author="Paula Castrilli" w:date="2025-05-28T23:01:00Z">
        <w:r w:rsidR="00EE231F" w:rsidRPr="008D03A6" w:rsidDel="00C25B4E">
          <w:rPr>
            <w:rFonts w:ascii="Crimson Text" w:hAnsi="Crimson Text"/>
            <w:color w:val="000000" w:themeColor="text1"/>
            <w:sz w:val="26"/>
            <w:szCs w:val="26"/>
          </w:rPr>
          <w:delText>un</w:delText>
        </w:r>
      </w:del>
      <w:r w:rsidR="00EE231F" w:rsidRPr="008D03A6">
        <w:rPr>
          <w:rFonts w:ascii="Crimson Text" w:hAnsi="Crimson Text"/>
          <w:color w:val="000000" w:themeColor="text1"/>
          <w:sz w:val="26"/>
          <w:szCs w:val="26"/>
        </w:rPr>
        <w:t xml:space="preserve"> caballero</w:t>
      </w:r>
      <w:r w:rsidRPr="008D03A6">
        <w:rPr>
          <w:rFonts w:ascii="Crimson Text" w:hAnsi="Crimson Text"/>
          <w:color w:val="000000" w:themeColor="text1"/>
          <w:sz w:val="26"/>
          <w:szCs w:val="26"/>
        </w:rPr>
        <w:t xml:space="preserve"> de la oscuridad, un personaje mitológico que, según las leyendas antiguas, </w:t>
      </w:r>
      <w:r w:rsidR="00EE231F" w:rsidRPr="008D03A6">
        <w:rPr>
          <w:rFonts w:ascii="Crimson Text" w:hAnsi="Crimson Text"/>
          <w:color w:val="000000" w:themeColor="text1"/>
          <w:sz w:val="26"/>
          <w:szCs w:val="26"/>
        </w:rPr>
        <w:t>enfrentaba</w:t>
      </w:r>
      <w:r w:rsidRPr="008D03A6">
        <w:rPr>
          <w:rFonts w:ascii="Crimson Text" w:hAnsi="Crimson Text"/>
          <w:color w:val="000000" w:themeColor="text1"/>
          <w:sz w:val="26"/>
          <w:szCs w:val="26"/>
        </w:rPr>
        <w:t xml:space="preserve"> el orden de los dioses. </w:t>
      </w:r>
      <w:ins w:id="680" w:author="Paula Castrilli" w:date="2025-05-28T23:00:00Z">
        <w:r w:rsidR="00376B80">
          <w:rPr>
            <w:rFonts w:ascii="Crimson Text" w:hAnsi="Crimson Text"/>
            <w:color w:val="000000" w:themeColor="text1"/>
            <w:sz w:val="26"/>
            <w:szCs w:val="26"/>
          </w:rPr>
          <w:t xml:space="preserve">Sea lo que fuere, habían obtenido el resultado que deseaban: </w:t>
        </w:r>
      </w:ins>
      <w:del w:id="681" w:author="Paula Castrilli" w:date="2025-05-28T23:00:00Z">
        <w:r w:rsidRPr="008D03A6" w:rsidDel="00376B80">
          <w:rPr>
            <w:rFonts w:ascii="Crimson Text" w:hAnsi="Crimson Text"/>
            <w:color w:val="000000" w:themeColor="text1"/>
            <w:sz w:val="26"/>
            <w:szCs w:val="26"/>
          </w:rPr>
          <w:delText>L</w:delText>
        </w:r>
      </w:del>
      <w:ins w:id="682" w:author="Paula Castrilli" w:date="2025-05-28T23:00:00Z">
        <w:r w:rsidR="00376B80">
          <w:rPr>
            <w:rFonts w:ascii="Crimson Text" w:hAnsi="Crimson Text"/>
            <w:color w:val="000000" w:themeColor="text1"/>
            <w:sz w:val="26"/>
            <w:szCs w:val="26"/>
          </w:rPr>
          <w:t>l</w:t>
        </w:r>
      </w:ins>
      <w:r w:rsidRPr="008D03A6">
        <w:rPr>
          <w:rFonts w:ascii="Crimson Text" w:hAnsi="Crimson Text"/>
          <w:color w:val="000000" w:themeColor="text1"/>
          <w:sz w:val="26"/>
          <w:szCs w:val="26"/>
        </w:rPr>
        <w:t>a muchedumbre abucheó aquella figura, y el conductor continuó</w:t>
      </w:r>
      <w:ins w:id="683" w:author="Paula Castrilli" w:date="2025-05-28T23:00:00Z">
        <w:r w:rsidR="00376B80">
          <w:rPr>
            <w:rFonts w:ascii="Crimson Text" w:hAnsi="Crimson Text"/>
            <w:color w:val="000000" w:themeColor="text1"/>
            <w:sz w:val="26"/>
            <w:szCs w:val="26"/>
          </w:rPr>
          <w:t xml:space="preserve"> complacido</w:t>
        </w:r>
      </w:ins>
      <w:r w:rsidRPr="008D03A6">
        <w:rPr>
          <w:rFonts w:ascii="Crimson Text" w:hAnsi="Crimson Text"/>
          <w:color w:val="000000" w:themeColor="text1"/>
          <w:sz w:val="26"/>
          <w:szCs w:val="26"/>
        </w:rPr>
        <w:t xml:space="preserve"> con su </w:t>
      </w:r>
      <w:del w:id="684" w:author="Paula Castrilli" w:date="2025-05-28T23:00:00Z">
        <w:r w:rsidR="00981183" w:rsidRPr="008D03A6" w:rsidDel="00376B80">
          <w:rPr>
            <w:rFonts w:ascii="Crimson Text" w:hAnsi="Crimson Text"/>
            <w:color w:val="000000" w:themeColor="text1"/>
            <w:sz w:val="26"/>
            <w:szCs w:val="26"/>
          </w:rPr>
          <w:delText>discurso</w:delText>
        </w:r>
      </w:del>
      <w:ins w:id="685" w:author="Paula Castrilli" w:date="2025-05-28T23:00:00Z">
        <w:r w:rsidR="00376B80">
          <w:rPr>
            <w:rFonts w:ascii="Crimson Text" w:hAnsi="Crimson Text"/>
            <w:color w:val="000000" w:themeColor="text1"/>
            <w:sz w:val="26"/>
            <w:szCs w:val="26"/>
          </w:rPr>
          <w:t>presentación</w:t>
        </w:r>
      </w:ins>
      <w:r w:rsidRPr="008D03A6">
        <w:rPr>
          <w:rFonts w:ascii="Crimson Text" w:hAnsi="Crimson Text"/>
          <w:color w:val="000000" w:themeColor="text1"/>
          <w:sz w:val="26"/>
          <w:szCs w:val="26"/>
        </w:rPr>
        <w:t>.</w:t>
      </w:r>
    </w:p>
    <w:p w:rsidR="006A6633" w:rsidRDefault="00981183" w:rsidP="007E0634">
      <w:pPr>
        <w:tabs>
          <w:tab w:val="left" w:pos="2179"/>
        </w:tabs>
        <w:spacing w:after="0"/>
        <w:ind w:firstLine="284"/>
        <w:jc w:val="both"/>
        <w:rPr>
          <w:ins w:id="686" w:author="Paula Castrilli" w:date="2025-05-28T23:03:00Z"/>
          <w:rFonts w:ascii="Crimson Text" w:hAnsi="Crimson Text"/>
          <w:color w:val="000000" w:themeColor="text1"/>
          <w:sz w:val="26"/>
          <w:szCs w:val="26"/>
        </w:rPr>
      </w:pPr>
      <w:r w:rsidRPr="008D03A6">
        <w:rPr>
          <w:rFonts w:ascii="Crimson Text" w:hAnsi="Crimson Text"/>
          <w:color w:val="000000" w:themeColor="text1"/>
          <w:sz w:val="26"/>
          <w:szCs w:val="26"/>
        </w:rPr>
        <w:t>–En este otro</w:t>
      </w:r>
      <w:r w:rsidR="00AC1F5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lado</w:t>
      </w:r>
      <w:r w:rsidR="00AC1F51" w:rsidRPr="008D03A6">
        <w:rPr>
          <w:rFonts w:ascii="Crimson Text" w:hAnsi="Crimson Text"/>
          <w:color w:val="000000" w:themeColor="text1"/>
          <w:sz w:val="26"/>
          <w:szCs w:val="26"/>
        </w:rPr>
        <w:t xml:space="preserve">, </w:t>
      </w:r>
      <w:r w:rsidR="00EE231F" w:rsidRPr="008D03A6">
        <w:rPr>
          <w:rFonts w:ascii="Crimson Text" w:hAnsi="Crimson Text"/>
          <w:color w:val="000000" w:themeColor="text1"/>
          <w:sz w:val="26"/>
          <w:szCs w:val="26"/>
        </w:rPr>
        <w:t>se encuentra</w:t>
      </w:r>
      <w:r w:rsidR="00DE15E1" w:rsidRPr="008D03A6">
        <w:rPr>
          <w:rFonts w:ascii="Crimson Text" w:hAnsi="Crimson Text"/>
          <w:color w:val="000000" w:themeColor="text1"/>
          <w:sz w:val="26"/>
          <w:szCs w:val="26"/>
        </w:rPr>
        <w:t xml:space="preserve"> uno de los prisioneros más odiado</w:t>
      </w:r>
      <w:r w:rsidR="00376A03" w:rsidRPr="008D03A6">
        <w:rPr>
          <w:rFonts w:ascii="Crimson Text" w:hAnsi="Crimson Text"/>
          <w:color w:val="000000" w:themeColor="text1"/>
          <w:sz w:val="26"/>
          <w:szCs w:val="26"/>
        </w:rPr>
        <w:t>s</w:t>
      </w:r>
      <w:r w:rsidR="00EE231F" w:rsidRPr="008D03A6">
        <w:rPr>
          <w:rFonts w:ascii="Crimson Text" w:hAnsi="Crimson Text"/>
          <w:color w:val="000000" w:themeColor="text1"/>
          <w:sz w:val="26"/>
          <w:szCs w:val="26"/>
        </w:rPr>
        <w:t xml:space="preserve">, </w:t>
      </w:r>
      <w:r w:rsidR="00DE15E1" w:rsidRPr="008D03A6">
        <w:rPr>
          <w:rFonts w:ascii="Crimson Text" w:hAnsi="Crimson Text"/>
          <w:color w:val="000000" w:themeColor="text1"/>
          <w:sz w:val="26"/>
          <w:szCs w:val="26"/>
        </w:rPr>
        <w:t>u</w:t>
      </w:r>
      <w:r w:rsidR="00463E61" w:rsidRPr="008D03A6">
        <w:rPr>
          <w:rFonts w:ascii="Crimson Text" w:hAnsi="Crimson Text"/>
          <w:color w:val="000000" w:themeColor="text1"/>
          <w:sz w:val="26"/>
          <w:szCs w:val="26"/>
        </w:rPr>
        <w:t>n colaborador del demonio</w:t>
      </w:r>
      <w:del w:id="687" w:author="Paula Castrilli" w:date="2025-05-28T23:01:00Z">
        <w:r w:rsidR="00463E61" w:rsidRPr="008D03A6" w:rsidDel="006A6633">
          <w:rPr>
            <w:rFonts w:ascii="Crimson Text" w:hAnsi="Crimson Text"/>
            <w:color w:val="000000" w:themeColor="text1"/>
            <w:sz w:val="26"/>
            <w:szCs w:val="26"/>
          </w:rPr>
          <w:delText>, quien</w:delText>
        </w:r>
      </w:del>
      <w:ins w:id="688" w:author="Paula Castrilli" w:date="2025-05-28T23:01:00Z">
        <w:r w:rsidR="006A6633">
          <w:rPr>
            <w:rFonts w:ascii="Crimson Text" w:hAnsi="Crimson Text"/>
            <w:color w:val="000000" w:themeColor="text1"/>
            <w:sz w:val="26"/>
            <w:szCs w:val="26"/>
          </w:rPr>
          <w:t xml:space="preserve"> que</w:t>
        </w:r>
      </w:ins>
      <w:r w:rsidR="00463E61" w:rsidRPr="008D03A6">
        <w:rPr>
          <w:rFonts w:ascii="Crimson Text" w:hAnsi="Crimson Text"/>
          <w:color w:val="000000" w:themeColor="text1"/>
          <w:sz w:val="26"/>
          <w:szCs w:val="26"/>
        </w:rPr>
        <w:t xml:space="preserve"> tiene </w:t>
      </w:r>
      <w:r w:rsidR="00DE15E1" w:rsidRPr="008D03A6">
        <w:rPr>
          <w:rFonts w:ascii="Crimson Text" w:hAnsi="Crimson Text"/>
          <w:color w:val="000000" w:themeColor="text1"/>
          <w:sz w:val="26"/>
          <w:szCs w:val="26"/>
        </w:rPr>
        <w:t>sangre de nuestro pueblo</w:t>
      </w:r>
      <w:r w:rsidR="00463E61" w:rsidRPr="008D03A6">
        <w:rPr>
          <w:rFonts w:ascii="Crimson Text" w:hAnsi="Crimson Text"/>
          <w:color w:val="000000" w:themeColor="text1"/>
          <w:sz w:val="26"/>
          <w:szCs w:val="26"/>
        </w:rPr>
        <w:t xml:space="preserve"> en sus manos</w:t>
      </w:r>
      <w:del w:id="689" w:author="Paula Castrilli" w:date="2025-05-28T23:01:00Z">
        <w:r w:rsidR="00DE15E1" w:rsidRPr="008D03A6" w:rsidDel="006A6633">
          <w:rPr>
            <w:rFonts w:ascii="Crimson Text" w:hAnsi="Crimson Text"/>
            <w:color w:val="000000" w:themeColor="text1"/>
            <w:sz w:val="26"/>
            <w:szCs w:val="26"/>
          </w:rPr>
          <w:delText xml:space="preserve">, </w:delText>
        </w:r>
      </w:del>
      <w:del w:id="690" w:author="Paula Castrilli" w:date="2025-05-28T23:02:00Z">
        <w:r w:rsidR="00DE15E1" w:rsidRPr="008D03A6" w:rsidDel="006A6633">
          <w:rPr>
            <w:rFonts w:ascii="Crimson Text" w:hAnsi="Crimson Text"/>
            <w:color w:val="000000" w:themeColor="text1"/>
            <w:sz w:val="26"/>
            <w:szCs w:val="26"/>
          </w:rPr>
          <w:delText>s</w:delText>
        </w:r>
      </w:del>
      <w:ins w:id="691" w:author="Paula Castrilli" w:date="2025-05-28T23:02:00Z">
        <w:r w:rsidR="006A6633">
          <w:rPr>
            <w:rFonts w:ascii="Crimson Text" w:hAnsi="Crimson Text"/>
            <w:color w:val="000000" w:themeColor="text1"/>
            <w:sz w:val="26"/>
            <w:szCs w:val="26"/>
          </w:rPr>
          <w:t>. S</w:t>
        </w:r>
      </w:ins>
      <w:r w:rsidR="00DE15E1" w:rsidRPr="008D03A6">
        <w:rPr>
          <w:rFonts w:ascii="Crimson Text" w:hAnsi="Crimson Text"/>
          <w:color w:val="000000" w:themeColor="text1"/>
          <w:sz w:val="26"/>
          <w:szCs w:val="26"/>
        </w:rPr>
        <w:t>e trata de</w:t>
      </w:r>
      <w:ins w:id="692" w:author="Paula Castrilli" w:date="2025-05-28T23:02:00Z">
        <w:r w:rsidR="006A6633">
          <w:rPr>
            <w:rFonts w:ascii="Crimson Text" w:hAnsi="Crimson Text"/>
            <w:color w:val="000000" w:themeColor="text1"/>
            <w:sz w:val="26"/>
            <w:szCs w:val="26"/>
          </w:rPr>
          <w:t xml:space="preserve"> un conocido</w:t>
        </w:r>
      </w:ins>
      <w:del w:id="693" w:author="Paula Castrilli" w:date="2025-05-28T23:02:00Z">
        <w:r w:rsidR="00DE15E1" w:rsidRPr="008D03A6" w:rsidDel="006A6633">
          <w:rPr>
            <w:rFonts w:ascii="Crimson Text" w:hAnsi="Crimson Text"/>
            <w:color w:val="000000" w:themeColor="text1"/>
            <w:sz w:val="26"/>
            <w:szCs w:val="26"/>
          </w:rPr>
          <w:delText>l</w:delText>
        </w:r>
      </w:del>
      <w:r w:rsidR="00DE15E1" w:rsidRPr="008D03A6">
        <w:rPr>
          <w:rFonts w:ascii="Crimson Text" w:hAnsi="Crimson Text"/>
          <w:color w:val="000000" w:themeColor="text1"/>
          <w:sz w:val="26"/>
          <w:szCs w:val="26"/>
        </w:rPr>
        <w:t xml:space="preserve"> comandante del Norte</w:t>
      </w:r>
      <w:del w:id="694" w:author="Paula Castrilli" w:date="2025-05-28T23:02:00Z">
        <w:r w:rsidR="00DE15E1" w:rsidRPr="008D03A6" w:rsidDel="006A6633">
          <w:rPr>
            <w:rFonts w:ascii="Crimson Text" w:hAnsi="Crimson Text"/>
            <w:color w:val="000000" w:themeColor="text1"/>
            <w:sz w:val="26"/>
            <w:szCs w:val="26"/>
          </w:rPr>
          <w:delText>…</w:delText>
        </w:r>
      </w:del>
      <w:ins w:id="695" w:author="Paula Castrilli" w:date="2025-05-28T23:02:00Z">
        <w:r w:rsidR="006A6633">
          <w:rPr>
            <w:rFonts w:ascii="Crimson Text" w:hAnsi="Crimson Text"/>
            <w:color w:val="000000" w:themeColor="text1"/>
            <w:sz w:val="26"/>
            <w:szCs w:val="26"/>
          </w:rPr>
          <w:t>,</w:t>
        </w:r>
      </w:ins>
      <w:r w:rsidR="00DE15E1" w:rsidRPr="008D03A6">
        <w:rPr>
          <w:rFonts w:ascii="Crimson Text" w:hAnsi="Crimson Text"/>
          <w:color w:val="000000" w:themeColor="text1"/>
          <w:sz w:val="26"/>
          <w:szCs w:val="26"/>
        </w:rPr>
        <w:t xml:space="preserve"> ¡</w:t>
      </w:r>
      <w:proofErr w:type="spellStart"/>
      <w:r w:rsidR="00DE15E1" w:rsidRPr="008D03A6">
        <w:rPr>
          <w:rFonts w:ascii="Crimson Text" w:hAnsi="Crimson Text"/>
          <w:color w:val="000000" w:themeColor="text1"/>
          <w:sz w:val="26"/>
          <w:szCs w:val="26"/>
        </w:rPr>
        <w:t>Kol</w:t>
      </w:r>
      <w:proofErr w:type="spellEnd"/>
      <w:r w:rsidR="00DE15E1" w:rsidRPr="008D03A6">
        <w:rPr>
          <w:rFonts w:ascii="Crimson Text" w:hAnsi="Crimson Text"/>
          <w:color w:val="000000" w:themeColor="text1"/>
          <w:sz w:val="26"/>
          <w:szCs w:val="26"/>
        </w:rPr>
        <w:t>! –exclamó</w:t>
      </w:r>
      <w:ins w:id="696" w:author="Paula Castrilli" w:date="2025-05-28T23:02:00Z">
        <w:r w:rsidR="006A6633">
          <w:rPr>
            <w:rFonts w:ascii="Crimson Text" w:hAnsi="Crimson Text"/>
            <w:color w:val="000000" w:themeColor="text1"/>
            <w:sz w:val="26"/>
            <w:szCs w:val="26"/>
          </w:rPr>
          <w:t xml:space="preserve"> con dramatismo</w:t>
        </w:r>
      </w:ins>
      <w:del w:id="697" w:author="Paula Castrilli" w:date="2025-05-28T23:03:00Z">
        <w:r w:rsidR="00DE15E1" w:rsidRPr="008D03A6" w:rsidDel="006A6633">
          <w:rPr>
            <w:rFonts w:ascii="Crimson Text" w:hAnsi="Crimson Text"/>
            <w:color w:val="000000" w:themeColor="text1"/>
            <w:sz w:val="26"/>
            <w:szCs w:val="26"/>
          </w:rPr>
          <w:delText>,</w:delText>
        </w:r>
      </w:del>
      <w:r w:rsidR="00DE15E1" w:rsidRPr="008D03A6">
        <w:rPr>
          <w:rFonts w:ascii="Crimson Text" w:hAnsi="Crimson Text"/>
          <w:color w:val="000000" w:themeColor="text1"/>
          <w:sz w:val="26"/>
          <w:szCs w:val="26"/>
        </w:rPr>
        <w:t xml:space="preserve"> y</w:t>
      </w:r>
      <w:ins w:id="698" w:author="Paula Castrilli" w:date="2025-05-28T23:03:00Z">
        <w:r w:rsidR="006A6633">
          <w:rPr>
            <w:rFonts w:ascii="Crimson Text" w:hAnsi="Crimson Text"/>
            <w:color w:val="000000" w:themeColor="text1"/>
            <w:sz w:val="26"/>
            <w:szCs w:val="26"/>
          </w:rPr>
          <w:t>, sin más preámbulo,</w:t>
        </w:r>
      </w:ins>
      <w:r w:rsidR="00DE15E1" w:rsidRPr="008D03A6">
        <w:rPr>
          <w:rFonts w:ascii="Crimson Text" w:hAnsi="Crimson Text"/>
          <w:color w:val="000000" w:themeColor="text1"/>
          <w:sz w:val="26"/>
          <w:szCs w:val="26"/>
        </w:rPr>
        <w:t xml:space="preserve"> se retiró del campo. </w:t>
      </w:r>
    </w:p>
    <w:p w:rsidR="001D2A54" w:rsidRPr="008D03A6" w:rsidRDefault="00DE15E1"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sorprendió al </w:t>
      </w:r>
      <w:r w:rsidR="00376A03" w:rsidRPr="008D03A6">
        <w:rPr>
          <w:rFonts w:ascii="Crimson Text" w:hAnsi="Crimson Text"/>
          <w:color w:val="000000" w:themeColor="text1"/>
          <w:sz w:val="26"/>
          <w:szCs w:val="26"/>
        </w:rPr>
        <w:t>oír</w:t>
      </w:r>
      <w:r w:rsidRPr="008D03A6">
        <w:rPr>
          <w:rFonts w:ascii="Crimson Text" w:hAnsi="Crimson Text"/>
          <w:color w:val="000000" w:themeColor="text1"/>
          <w:sz w:val="26"/>
          <w:szCs w:val="26"/>
        </w:rPr>
        <w:t xml:space="preserve"> el nombre de su contrincante. Había escuchado historias</w:t>
      </w:r>
      <w:ins w:id="699" w:author="Paula Castrilli" w:date="2025-05-28T23:04:00Z">
        <w:r w:rsidR="006A663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w:t>
      </w:r>
      <w:r w:rsidR="001D2A54" w:rsidRPr="008D03A6">
        <w:rPr>
          <w:rFonts w:ascii="Crimson Text" w:hAnsi="Crimson Text"/>
          <w:color w:val="000000" w:themeColor="text1"/>
          <w:sz w:val="26"/>
          <w:szCs w:val="26"/>
        </w:rPr>
        <w:t xml:space="preserve">boca de juglares, que </w:t>
      </w:r>
      <w:ins w:id="700" w:author="Paula Castrilli" w:date="2025-05-28T23:04:00Z">
        <w:r w:rsidR="006A6633">
          <w:rPr>
            <w:rFonts w:ascii="Crimson Text" w:hAnsi="Crimson Text"/>
            <w:color w:val="000000" w:themeColor="text1"/>
            <w:sz w:val="26"/>
            <w:szCs w:val="26"/>
          </w:rPr>
          <w:t xml:space="preserve">narraban </w:t>
        </w:r>
      </w:ins>
      <w:del w:id="701" w:author="Paula Castrilli" w:date="2025-05-28T23:04:00Z">
        <w:r w:rsidR="001D2A54" w:rsidRPr="008D03A6" w:rsidDel="006A6633">
          <w:rPr>
            <w:rFonts w:ascii="Crimson Text" w:hAnsi="Crimson Text"/>
            <w:color w:val="000000" w:themeColor="text1"/>
            <w:sz w:val="26"/>
            <w:szCs w:val="26"/>
          </w:rPr>
          <w:delText xml:space="preserve">describían </w:delText>
        </w:r>
      </w:del>
      <w:r w:rsidR="001D2A54" w:rsidRPr="008D03A6">
        <w:rPr>
          <w:rFonts w:ascii="Crimson Text" w:hAnsi="Crimson Text"/>
          <w:color w:val="000000" w:themeColor="text1"/>
          <w:sz w:val="26"/>
          <w:szCs w:val="26"/>
        </w:rPr>
        <w:t>lo temido y peligroso que era ese enemigo, y lo celebrada que había sido su captura</w:t>
      </w:r>
      <w:del w:id="702" w:author="Paula Castrilli" w:date="2025-05-28T23:12:00Z">
        <w:r w:rsidR="001D2A54" w:rsidRPr="008D03A6" w:rsidDel="00530897">
          <w:rPr>
            <w:rFonts w:ascii="Crimson Text" w:hAnsi="Crimson Text"/>
            <w:color w:val="000000" w:themeColor="text1"/>
            <w:sz w:val="26"/>
            <w:szCs w:val="26"/>
          </w:rPr>
          <w:delText>,</w:delText>
        </w:r>
      </w:del>
      <w:ins w:id="703" w:author="Paula Castrilli" w:date="2025-05-28T23:12:00Z">
        <w:r w:rsidR="00530897">
          <w:rPr>
            <w:rFonts w:ascii="Crimson Text" w:hAnsi="Crimson Text"/>
            <w:color w:val="000000" w:themeColor="text1"/>
            <w:sz w:val="26"/>
            <w:szCs w:val="26"/>
          </w:rPr>
          <w:t>. Hab</w:t>
        </w:r>
      </w:ins>
      <w:ins w:id="704" w:author="Paula Castrilli" w:date="2025-05-28T23:13:00Z">
        <w:r w:rsidR="00530897">
          <w:rPr>
            <w:rFonts w:ascii="Crimson Text" w:hAnsi="Crimson Text"/>
            <w:color w:val="000000" w:themeColor="text1"/>
            <w:sz w:val="26"/>
            <w:szCs w:val="26"/>
          </w:rPr>
          <w:t>ía sido</w:t>
        </w:r>
      </w:ins>
      <w:r w:rsidR="001D2A54" w:rsidRPr="008D03A6">
        <w:rPr>
          <w:rFonts w:ascii="Crimson Text" w:hAnsi="Crimson Text"/>
          <w:color w:val="000000" w:themeColor="text1"/>
          <w:sz w:val="26"/>
          <w:szCs w:val="26"/>
        </w:rPr>
        <w:t xml:space="preserve"> un</w:t>
      </w:r>
      <w:ins w:id="705" w:author="Paula Castrilli" w:date="2025-05-28T23:08:00Z">
        <w:r w:rsidR="00B23C41">
          <w:rPr>
            <w:rFonts w:ascii="Crimson Text" w:hAnsi="Crimson Text"/>
            <w:color w:val="000000" w:themeColor="text1"/>
            <w:sz w:val="26"/>
            <w:szCs w:val="26"/>
          </w:rPr>
          <w:t>a</w:t>
        </w:r>
      </w:ins>
      <w:r w:rsidR="001D2A54" w:rsidRPr="008D03A6">
        <w:rPr>
          <w:rFonts w:ascii="Crimson Text" w:hAnsi="Crimson Text"/>
          <w:color w:val="000000" w:themeColor="text1"/>
          <w:sz w:val="26"/>
          <w:szCs w:val="26"/>
        </w:rPr>
        <w:t xml:space="preserve"> gran </w:t>
      </w:r>
      <w:del w:id="706" w:author="Paula Castrilli" w:date="2025-05-28T23:08:00Z">
        <w:r w:rsidR="001D2A54" w:rsidRPr="008D03A6" w:rsidDel="00B23C41">
          <w:rPr>
            <w:rFonts w:ascii="Crimson Text" w:hAnsi="Crimson Text"/>
            <w:color w:val="000000" w:themeColor="text1"/>
            <w:sz w:val="26"/>
            <w:szCs w:val="26"/>
          </w:rPr>
          <w:delText xml:space="preserve">galardón </w:delText>
        </w:r>
      </w:del>
      <w:ins w:id="707" w:author="Paula Castrilli" w:date="2025-05-28T23:08:00Z">
        <w:r w:rsidR="00B23C41">
          <w:rPr>
            <w:rFonts w:ascii="Crimson Text" w:hAnsi="Crimson Text"/>
            <w:color w:val="000000" w:themeColor="text1"/>
            <w:sz w:val="26"/>
            <w:szCs w:val="26"/>
          </w:rPr>
          <w:t>hazaña que enalteció</w:t>
        </w:r>
        <w:r w:rsidR="00B23C41" w:rsidRPr="008D03A6">
          <w:rPr>
            <w:rFonts w:ascii="Crimson Text" w:hAnsi="Crimson Text"/>
            <w:color w:val="000000" w:themeColor="text1"/>
            <w:sz w:val="26"/>
            <w:szCs w:val="26"/>
          </w:rPr>
          <w:t xml:space="preserve"> </w:t>
        </w:r>
      </w:ins>
      <w:del w:id="708" w:author="Paula Castrilli" w:date="2025-05-28T23:08:00Z">
        <w:r w:rsidR="00376A03" w:rsidRPr="008D03A6" w:rsidDel="00B23C41">
          <w:rPr>
            <w:rFonts w:ascii="Crimson Text" w:hAnsi="Crimson Text"/>
            <w:color w:val="000000" w:themeColor="text1"/>
            <w:sz w:val="26"/>
            <w:szCs w:val="26"/>
          </w:rPr>
          <w:delText>para</w:delText>
        </w:r>
        <w:r w:rsidR="001D2A54" w:rsidRPr="008D03A6" w:rsidDel="00B23C41">
          <w:rPr>
            <w:rFonts w:ascii="Crimson Text" w:hAnsi="Crimson Text"/>
            <w:color w:val="000000" w:themeColor="text1"/>
            <w:sz w:val="26"/>
            <w:szCs w:val="26"/>
          </w:rPr>
          <w:delText xml:space="preserve"> </w:delText>
        </w:r>
      </w:del>
      <w:ins w:id="709" w:author="Paula Castrilli" w:date="2025-05-28T23:08:00Z">
        <w:r w:rsidR="00B23C41">
          <w:rPr>
            <w:rFonts w:ascii="Crimson Text" w:hAnsi="Crimson Text"/>
            <w:color w:val="000000" w:themeColor="text1"/>
            <w:sz w:val="26"/>
            <w:szCs w:val="26"/>
          </w:rPr>
          <w:t>a</w:t>
        </w:r>
        <w:r w:rsidR="00B23C41" w:rsidRPr="008D03A6">
          <w:rPr>
            <w:rFonts w:ascii="Crimson Text" w:hAnsi="Crimson Text"/>
            <w:color w:val="000000" w:themeColor="text1"/>
            <w:sz w:val="26"/>
            <w:szCs w:val="26"/>
          </w:rPr>
          <w:t xml:space="preserve"> </w:t>
        </w:r>
      </w:ins>
      <w:r w:rsidR="001D2A54" w:rsidRPr="008D03A6">
        <w:rPr>
          <w:rFonts w:ascii="Crimson Text" w:hAnsi="Crimson Text"/>
          <w:color w:val="000000" w:themeColor="text1"/>
          <w:sz w:val="26"/>
          <w:szCs w:val="26"/>
        </w:rPr>
        <w:t xml:space="preserve">la guardia real. </w:t>
      </w:r>
      <w:ins w:id="710" w:author="Paula Castrilli" w:date="2025-05-28T23:21:00Z">
        <w:r w:rsidR="0082573F">
          <w:rPr>
            <w:rFonts w:ascii="Crimson Text" w:hAnsi="Crimson Text"/>
            <w:color w:val="000000" w:themeColor="text1"/>
            <w:sz w:val="26"/>
            <w:szCs w:val="26"/>
          </w:rPr>
          <w:t xml:space="preserve">Y ahora, </w:t>
        </w:r>
      </w:ins>
      <w:del w:id="711" w:author="Paula Castrilli" w:date="2025-05-28T23:21:00Z">
        <w:r w:rsidR="001D2A54" w:rsidRPr="008D03A6" w:rsidDel="0082573F">
          <w:rPr>
            <w:rFonts w:ascii="Crimson Text" w:hAnsi="Crimson Text"/>
            <w:color w:val="000000" w:themeColor="text1"/>
            <w:sz w:val="26"/>
            <w:szCs w:val="26"/>
          </w:rPr>
          <w:delText>E</w:delText>
        </w:r>
      </w:del>
      <w:ins w:id="712" w:author="Paula Castrilli" w:date="2025-05-28T23:21:00Z">
        <w:r w:rsidR="0082573F">
          <w:rPr>
            <w:rFonts w:ascii="Crimson Text" w:hAnsi="Crimson Text"/>
            <w:color w:val="000000" w:themeColor="text1"/>
            <w:sz w:val="26"/>
            <w:szCs w:val="26"/>
          </w:rPr>
          <w:t>e</w:t>
        </w:r>
      </w:ins>
      <w:r w:rsidR="001D2A54" w:rsidRPr="008D03A6">
        <w:rPr>
          <w:rFonts w:ascii="Crimson Text" w:hAnsi="Crimson Text"/>
          <w:color w:val="000000" w:themeColor="text1"/>
          <w:sz w:val="26"/>
          <w:szCs w:val="26"/>
        </w:rPr>
        <w:t xml:space="preserve">se personaje siniestro se encontraba frente a él, en </w:t>
      </w:r>
      <w:ins w:id="713" w:author="Paula Castrilli" w:date="2025-05-28T23:22:00Z">
        <w:r w:rsidR="0082573F">
          <w:rPr>
            <w:rFonts w:ascii="Crimson Text" w:hAnsi="Crimson Text"/>
            <w:color w:val="000000" w:themeColor="text1"/>
            <w:sz w:val="26"/>
            <w:szCs w:val="26"/>
          </w:rPr>
          <w:t xml:space="preserve">nada menos que </w:t>
        </w:r>
      </w:ins>
      <w:r w:rsidR="001D2A54" w:rsidRPr="008D03A6">
        <w:rPr>
          <w:rFonts w:ascii="Crimson Text" w:hAnsi="Crimson Text"/>
          <w:color w:val="000000" w:themeColor="text1"/>
          <w:sz w:val="26"/>
          <w:szCs w:val="26"/>
        </w:rPr>
        <w:t xml:space="preserve">un </w:t>
      </w:r>
      <w:r w:rsidR="00463E61" w:rsidRPr="008D03A6">
        <w:rPr>
          <w:rFonts w:ascii="Crimson Text" w:hAnsi="Crimson Text"/>
          <w:color w:val="000000" w:themeColor="text1"/>
          <w:sz w:val="26"/>
          <w:szCs w:val="26"/>
        </w:rPr>
        <w:t>duelo</w:t>
      </w:r>
      <w:r w:rsidR="001D2A54" w:rsidRPr="008D03A6">
        <w:rPr>
          <w:rFonts w:ascii="Crimson Text" w:hAnsi="Crimson Text"/>
          <w:color w:val="000000" w:themeColor="text1"/>
          <w:sz w:val="26"/>
          <w:szCs w:val="26"/>
        </w:rPr>
        <w:t xml:space="preserve"> a muerte. De un momento a otro, su preocupación se </w:t>
      </w:r>
      <w:del w:id="714" w:author="Paula Castrilli" w:date="2025-05-28T23:22:00Z">
        <w:r w:rsidR="001D2A54" w:rsidRPr="008D03A6" w:rsidDel="0082573F">
          <w:rPr>
            <w:rFonts w:ascii="Crimson Text" w:hAnsi="Crimson Text"/>
            <w:color w:val="000000" w:themeColor="text1"/>
            <w:sz w:val="26"/>
            <w:szCs w:val="26"/>
          </w:rPr>
          <w:delText>acrecentaba</w:delText>
        </w:r>
      </w:del>
      <w:ins w:id="715" w:author="Paula Castrilli" w:date="2025-05-28T23:22:00Z">
        <w:r w:rsidR="0082573F">
          <w:rPr>
            <w:rFonts w:ascii="Crimson Text" w:hAnsi="Crimson Text"/>
            <w:color w:val="000000" w:themeColor="text1"/>
            <w:sz w:val="26"/>
            <w:szCs w:val="26"/>
          </w:rPr>
          <w:t>disparó</w:t>
        </w:r>
      </w:ins>
      <w:r w:rsidR="001D2A54" w:rsidRPr="008D03A6">
        <w:rPr>
          <w:rFonts w:ascii="Crimson Text" w:hAnsi="Crimson Text"/>
          <w:color w:val="000000" w:themeColor="text1"/>
          <w:sz w:val="26"/>
          <w:szCs w:val="26"/>
        </w:rPr>
        <w:t xml:space="preserve">, </w:t>
      </w:r>
      <w:ins w:id="716" w:author="Paula Castrilli" w:date="2025-05-28T23:27:00Z">
        <w:r w:rsidR="0082573F">
          <w:rPr>
            <w:rFonts w:ascii="Crimson Text" w:hAnsi="Crimson Text"/>
            <w:color w:val="000000" w:themeColor="text1"/>
            <w:sz w:val="26"/>
            <w:szCs w:val="26"/>
          </w:rPr>
          <w:t xml:space="preserve">por primera </w:t>
        </w:r>
      </w:ins>
      <w:ins w:id="717" w:author="Paula Castrilli" w:date="2025-05-28T23:29:00Z">
        <w:r w:rsidR="0082573F">
          <w:rPr>
            <w:rFonts w:ascii="Crimson Text" w:hAnsi="Crimson Text"/>
            <w:color w:val="000000" w:themeColor="text1"/>
            <w:sz w:val="26"/>
            <w:szCs w:val="26"/>
          </w:rPr>
          <w:t>lo golpeó la gravedad de que</w:t>
        </w:r>
      </w:ins>
      <w:ins w:id="718" w:author="Paula Castrilli" w:date="2025-05-28T23:27:00Z">
        <w:r w:rsidR="0082573F">
          <w:rPr>
            <w:rFonts w:ascii="Crimson Text" w:hAnsi="Crimson Text"/>
            <w:color w:val="000000" w:themeColor="text1"/>
            <w:sz w:val="26"/>
            <w:szCs w:val="26"/>
          </w:rPr>
          <w:t xml:space="preserve"> </w:t>
        </w:r>
      </w:ins>
      <w:commentRangeStart w:id="719"/>
      <w:del w:id="720" w:author="Paula Castrilli" w:date="2025-05-28T23:28:00Z">
        <w:r w:rsidR="001D2A54" w:rsidRPr="008D03A6" w:rsidDel="0082573F">
          <w:rPr>
            <w:rFonts w:ascii="Crimson Text" w:hAnsi="Crimson Text"/>
            <w:color w:val="000000" w:themeColor="text1"/>
            <w:sz w:val="26"/>
            <w:szCs w:val="26"/>
          </w:rPr>
          <w:delText>ya</w:delText>
        </w:r>
      </w:del>
      <w:r w:rsidR="001D2A54" w:rsidRPr="008D03A6">
        <w:rPr>
          <w:rFonts w:ascii="Crimson Text" w:hAnsi="Crimson Text"/>
          <w:color w:val="000000" w:themeColor="text1"/>
          <w:sz w:val="26"/>
          <w:szCs w:val="26"/>
        </w:rPr>
        <w:t xml:space="preserve"> no estaba en juego sólo el pase a la siguiente prueba, sino su propia vida.</w:t>
      </w:r>
      <w:commentRangeEnd w:id="719"/>
      <w:ins w:id="721" w:author="Paula Castrilli" w:date="2025-05-28T23:28:00Z">
        <w:r w:rsidR="0082573F">
          <w:rPr>
            <w:rFonts w:ascii="Crimson Text" w:hAnsi="Crimson Text"/>
            <w:color w:val="000000" w:themeColor="text1"/>
            <w:sz w:val="26"/>
            <w:szCs w:val="26"/>
          </w:rPr>
          <w:t xml:space="preserve"> </w:t>
        </w:r>
      </w:ins>
      <w:commentRangeStart w:id="722"/>
      <w:ins w:id="723" w:author="Paula Castrilli" w:date="2025-05-28T23:29:00Z">
        <w:r w:rsidR="0082573F">
          <w:rPr>
            <w:rFonts w:ascii="Crimson Text" w:hAnsi="Crimson Text"/>
            <w:color w:val="000000" w:themeColor="text1"/>
            <w:sz w:val="26"/>
            <w:szCs w:val="26"/>
          </w:rPr>
          <w:t>No era que no lo supiera, pero en ese momento, frente a ese</w:t>
        </w:r>
      </w:ins>
      <w:del w:id="724" w:author="Paula Castrilli" w:date="2025-05-28T23:29:00Z">
        <w:r w:rsidR="0082573F" w:rsidDel="0082573F">
          <w:rPr>
            <w:rStyle w:val="Refdecomentario"/>
          </w:rPr>
          <w:commentReference w:id="719"/>
        </w:r>
      </w:del>
      <w:ins w:id="725" w:author="Paula Castrilli" w:date="2025-05-28T23:30:00Z">
        <w:r w:rsidR="0082573F">
          <w:rPr>
            <w:rFonts w:ascii="Crimson Text" w:hAnsi="Crimson Text"/>
            <w:color w:val="000000" w:themeColor="text1"/>
            <w:sz w:val="26"/>
            <w:szCs w:val="26"/>
          </w:rPr>
          <w:t xml:space="preserve"> terrible adversario y </w:t>
        </w:r>
      </w:ins>
      <w:ins w:id="726" w:author="Paula Castrilli" w:date="2025-05-28T23:32:00Z">
        <w:r w:rsidR="00E12401">
          <w:rPr>
            <w:rFonts w:ascii="Crimson Text" w:hAnsi="Crimson Text"/>
            <w:color w:val="000000" w:themeColor="text1"/>
            <w:sz w:val="26"/>
            <w:szCs w:val="26"/>
          </w:rPr>
          <w:t>el público</w:t>
        </w:r>
      </w:ins>
      <w:ins w:id="727" w:author="Paula Castrilli" w:date="2025-05-28T23:30:00Z">
        <w:r w:rsidR="0082573F">
          <w:rPr>
            <w:rFonts w:ascii="Crimson Text" w:hAnsi="Crimson Text"/>
            <w:color w:val="000000" w:themeColor="text1"/>
            <w:sz w:val="26"/>
            <w:szCs w:val="26"/>
          </w:rPr>
          <w:t xml:space="preserve"> que aclamaba, se hizo palpable.</w:t>
        </w:r>
      </w:ins>
      <w:ins w:id="728" w:author="Paula Castrilli" w:date="2025-05-28T23:31:00Z">
        <w:r w:rsidR="0082573F">
          <w:rPr>
            <w:rFonts w:ascii="Crimson Text" w:hAnsi="Crimson Text"/>
            <w:color w:val="000000" w:themeColor="text1"/>
            <w:sz w:val="26"/>
            <w:szCs w:val="26"/>
          </w:rPr>
          <w:t xml:space="preserve"> Podía</w:t>
        </w:r>
        <w:r w:rsidR="00E12401">
          <w:rPr>
            <w:rFonts w:ascii="Crimson Text" w:hAnsi="Crimson Text"/>
            <w:color w:val="000000" w:themeColor="text1"/>
            <w:sz w:val="26"/>
            <w:szCs w:val="26"/>
          </w:rPr>
          <w:t xml:space="preserve"> tanto terminar siendo coronado como vencedor entre los v</w:t>
        </w:r>
      </w:ins>
      <w:ins w:id="729" w:author="Paula Castrilli" w:date="2025-05-28T23:32:00Z">
        <w:r w:rsidR="00E12401">
          <w:rPr>
            <w:rFonts w:ascii="Crimson Text" w:hAnsi="Crimson Text"/>
            <w:color w:val="000000" w:themeColor="text1"/>
            <w:sz w:val="26"/>
            <w:szCs w:val="26"/>
          </w:rPr>
          <w:t>ítores de la gente</w:t>
        </w:r>
      </w:ins>
      <w:ins w:id="730" w:author="Paula Castrilli" w:date="2025-05-28T23:31:00Z">
        <w:r w:rsidR="00E12401">
          <w:rPr>
            <w:rFonts w:ascii="Crimson Text" w:hAnsi="Crimson Text"/>
            <w:color w:val="000000" w:themeColor="text1"/>
            <w:sz w:val="26"/>
            <w:szCs w:val="26"/>
          </w:rPr>
          <w:t xml:space="preserve"> </w:t>
        </w:r>
      </w:ins>
      <w:ins w:id="731" w:author="Paula Castrilli" w:date="2025-05-28T23:32:00Z">
        <w:r w:rsidR="00E12401">
          <w:rPr>
            <w:rFonts w:ascii="Crimson Text" w:hAnsi="Crimson Text"/>
            <w:color w:val="000000" w:themeColor="text1"/>
            <w:sz w:val="26"/>
            <w:szCs w:val="26"/>
          </w:rPr>
          <w:t>como siendo llevado como un cuerpo inerte fuera del estadio. Se le hizo un nudo en el e</w:t>
        </w:r>
      </w:ins>
      <w:ins w:id="732" w:author="Paula Castrilli" w:date="2025-05-28T23:33:00Z">
        <w:r w:rsidR="00E12401">
          <w:rPr>
            <w:rFonts w:ascii="Crimson Text" w:hAnsi="Crimson Text"/>
            <w:color w:val="000000" w:themeColor="text1"/>
            <w:sz w:val="26"/>
            <w:szCs w:val="26"/>
          </w:rPr>
          <w:t>stómago ante la incertidumbre de lo que podía llegar a ocurrir</w:t>
        </w:r>
        <w:commentRangeEnd w:id="722"/>
        <w:r w:rsidR="00E12401">
          <w:rPr>
            <w:rStyle w:val="Refdecomentario"/>
          </w:rPr>
          <w:commentReference w:id="722"/>
        </w:r>
        <w:r w:rsidR="00E12401">
          <w:rPr>
            <w:rFonts w:ascii="Crimson Text" w:hAnsi="Crimson Text"/>
            <w:color w:val="000000" w:themeColor="text1"/>
            <w:sz w:val="26"/>
            <w:szCs w:val="26"/>
          </w:rPr>
          <w:t>.</w:t>
        </w:r>
      </w:ins>
    </w:p>
    <w:p w:rsidR="007E0634" w:rsidRPr="008D03A6" w:rsidRDefault="007E0634"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sonido de una trompeta retumbó en el aire, como un sonido de guerra anunciando </w:t>
      </w:r>
      <w:r w:rsidR="00981183" w:rsidRPr="008D03A6">
        <w:rPr>
          <w:rFonts w:ascii="Crimson Text" w:hAnsi="Crimson Text"/>
          <w:color w:val="000000" w:themeColor="text1"/>
          <w:sz w:val="26"/>
          <w:szCs w:val="26"/>
        </w:rPr>
        <w:t xml:space="preserve">la </w:t>
      </w:r>
      <w:del w:id="733" w:author="Paula Castrilli" w:date="2025-05-28T23:35:00Z">
        <w:r w:rsidR="00981183" w:rsidRPr="008D03A6" w:rsidDel="00BD7904">
          <w:rPr>
            <w:rFonts w:ascii="Crimson Text" w:hAnsi="Crimson Text"/>
            <w:color w:val="000000" w:themeColor="text1"/>
            <w:sz w:val="26"/>
            <w:szCs w:val="26"/>
          </w:rPr>
          <w:delText>presencia del enemigo</w:delText>
        </w:r>
      </w:del>
      <w:ins w:id="734" w:author="Paula Castrilli" w:date="2025-05-28T23:35:00Z">
        <w:r w:rsidR="00BD7904">
          <w:rPr>
            <w:rFonts w:ascii="Crimson Text" w:hAnsi="Crimson Text"/>
            <w:color w:val="000000" w:themeColor="text1"/>
            <w:sz w:val="26"/>
            <w:szCs w:val="26"/>
          </w:rPr>
          <w:t>inminente bat</w:t>
        </w:r>
      </w:ins>
      <w:ins w:id="735" w:author="PC" w:date="2025-05-29T19:18:00Z">
        <w:r w:rsidR="0026003F">
          <w:rPr>
            <w:rFonts w:ascii="Crimson Text" w:hAnsi="Crimson Text"/>
            <w:color w:val="000000" w:themeColor="text1"/>
            <w:sz w:val="26"/>
            <w:szCs w:val="26"/>
          </w:rPr>
          <w:t>a</w:t>
        </w:r>
      </w:ins>
      <w:ins w:id="736" w:author="Paula Castrilli" w:date="2025-05-28T23:35:00Z">
        <w:r w:rsidR="00BD7904">
          <w:rPr>
            <w:rFonts w:ascii="Crimson Text" w:hAnsi="Crimson Text"/>
            <w:color w:val="000000" w:themeColor="text1"/>
            <w:sz w:val="26"/>
            <w:szCs w:val="26"/>
          </w:rPr>
          <w:t>lla</w:t>
        </w:r>
      </w:ins>
      <w:r w:rsidRPr="008D03A6">
        <w:rPr>
          <w:rFonts w:ascii="Crimson Text" w:hAnsi="Crimson Text"/>
          <w:color w:val="000000" w:themeColor="text1"/>
          <w:sz w:val="26"/>
          <w:szCs w:val="26"/>
        </w:rPr>
        <w:t xml:space="preserve">. El público exclamó </w:t>
      </w:r>
      <w:del w:id="737" w:author="PC" w:date="2025-05-29T19:19:00Z">
        <w:r w:rsidRPr="008D03A6" w:rsidDel="0026003F">
          <w:rPr>
            <w:rFonts w:ascii="Crimson Text" w:hAnsi="Crimson Text"/>
            <w:color w:val="000000" w:themeColor="text1"/>
            <w:sz w:val="26"/>
            <w:szCs w:val="26"/>
          </w:rPr>
          <w:delText xml:space="preserve">exaltado </w:delText>
        </w:r>
      </w:del>
      <w:proofErr w:type="spellStart"/>
      <w:ins w:id="738" w:author="PC" w:date="2025-05-29T19:19:00Z">
        <w:r w:rsidR="0026003F">
          <w:rPr>
            <w:rFonts w:ascii="Crimson Text" w:hAnsi="Crimson Text"/>
            <w:color w:val="000000" w:themeColor="text1"/>
            <w:sz w:val="26"/>
            <w:szCs w:val="26"/>
          </w:rPr>
          <w:t>exitado</w:t>
        </w:r>
        <w:proofErr w:type="spellEnd"/>
        <w:r w:rsidR="0026003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y luego </w:t>
      </w:r>
      <w:del w:id="739" w:author="Paula Castrilli" w:date="2025-05-28T23:36:00Z">
        <w:r w:rsidR="00966A08" w:rsidRPr="008D03A6" w:rsidDel="00BD7904">
          <w:rPr>
            <w:rFonts w:ascii="Crimson Text" w:hAnsi="Crimson Text"/>
            <w:color w:val="000000" w:themeColor="text1"/>
            <w:sz w:val="26"/>
            <w:szCs w:val="26"/>
          </w:rPr>
          <w:delText>permaneció</w:delText>
        </w:r>
        <w:r w:rsidRPr="008D03A6" w:rsidDel="00BD7904">
          <w:rPr>
            <w:rFonts w:ascii="Crimson Text" w:hAnsi="Crimson Text"/>
            <w:color w:val="000000" w:themeColor="text1"/>
            <w:sz w:val="26"/>
            <w:szCs w:val="26"/>
          </w:rPr>
          <w:delText xml:space="preserve"> </w:delText>
        </w:r>
        <w:r w:rsidR="00966A08" w:rsidRPr="008D03A6" w:rsidDel="00BD7904">
          <w:rPr>
            <w:rFonts w:ascii="Crimson Text" w:hAnsi="Crimson Text"/>
            <w:color w:val="000000" w:themeColor="text1"/>
            <w:sz w:val="26"/>
            <w:szCs w:val="26"/>
          </w:rPr>
          <w:delText>mudo</w:delText>
        </w:r>
      </w:del>
      <w:ins w:id="740" w:author="Paula Castrilli" w:date="2025-05-28T23:36:00Z">
        <w:r w:rsidR="00BD7904">
          <w:rPr>
            <w:rFonts w:ascii="Crimson Text" w:hAnsi="Crimson Text"/>
            <w:color w:val="000000" w:themeColor="text1"/>
            <w:sz w:val="26"/>
            <w:szCs w:val="26"/>
          </w:rPr>
          <w:t>fue enmudeciendo</w:t>
        </w:r>
      </w:ins>
      <w:r w:rsidR="00966A0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expectante. El </w:t>
      </w:r>
      <w:r w:rsidR="006067DD" w:rsidRPr="008D03A6">
        <w:rPr>
          <w:rFonts w:ascii="Crimson Text" w:hAnsi="Crimson Text"/>
          <w:color w:val="000000" w:themeColor="text1"/>
          <w:sz w:val="26"/>
          <w:szCs w:val="26"/>
        </w:rPr>
        <w:lastRenderedPageBreak/>
        <w:t>comandante</w:t>
      </w:r>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Kol</w:t>
      </w:r>
      <w:proofErr w:type="spellEnd"/>
      <w:r w:rsidRPr="008D03A6">
        <w:rPr>
          <w:rFonts w:ascii="Crimson Text" w:hAnsi="Crimson Text"/>
          <w:color w:val="000000" w:themeColor="text1"/>
          <w:sz w:val="26"/>
          <w:szCs w:val="26"/>
        </w:rPr>
        <w:t xml:space="preserve"> tomó posición y ajustó su casco. Todo estaba listo, y la segunda prueba</w:t>
      </w:r>
      <w:ins w:id="741" w:author="Paula Castrilli" w:date="2025-05-28T23:36:00Z">
        <w:r w:rsidR="003A6ED8">
          <w:rPr>
            <w:rFonts w:ascii="Crimson Text" w:hAnsi="Crimson Text"/>
            <w:color w:val="000000" w:themeColor="text1"/>
            <w:sz w:val="26"/>
            <w:szCs w:val="26"/>
          </w:rPr>
          <w:t xml:space="preserve"> </w:t>
        </w:r>
      </w:ins>
      <w:del w:id="742" w:author="Paula Castrilli" w:date="2025-05-28T23:36:00Z">
        <w:r w:rsidR="00EE231F" w:rsidRPr="008D03A6" w:rsidDel="003A6ED8">
          <w:rPr>
            <w:rFonts w:ascii="Crimson Text" w:hAnsi="Crimson Text"/>
            <w:color w:val="000000" w:themeColor="text1"/>
            <w:sz w:val="26"/>
            <w:szCs w:val="26"/>
          </w:rPr>
          <w:delText>,</w:delText>
        </w:r>
        <w:r w:rsidRPr="008D03A6" w:rsidDel="003A6ED8">
          <w:rPr>
            <w:rFonts w:ascii="Crimson Text" w:hAnsi="Crimson Text"/>
            <w:color w:val="000000" w:themeColor="text1"/>
            <w:sz w:val="26"/>
            <w:szCs w:val="26"/>
          </w:rPr>
          <w:delText xml:space="preserve"> para Eros</w:delText>
        </w:r>
        <w:r w:rsidR="00EE231F" w:rsidRPr="008D03A6" w:rsidDel="003A6ED8">
          <w:rPr>
            <w:rFonts w:ascii="Crimson Text" w:hAnsi="Crimson Text"/>
            <w:color w:val="000000" w:themeColor="text1"/>
            <w:sz w:val="26"/>
            <w:szCs w:val="26"/>
          </w:rPr>
          <w:delText>,</w:delText>
        </w:r>
      </w:del>
      <w:ins w:id="743" w:author="Paula Castrilli" w:date="2025-05-28T23:36:00Z">
        <w:r w:rsidR="003A6ED8">
          <w:rPr>
            <w:rFonts w:ascii="Crimson Text" w:hAnsi="Crimson Text"/>
            <w:color w:val="000000" w:themeColor="text1"/>
            <w:sz w:val="26"/>
            <w:szCs w:val="26"/>
          </w:rPr>
          <w:t>de Eros</w:t>
        </w:r>
      </w:ins>
      <w:r w:rsidRPr="008D03A6">
        <w:rPr>
          <w:rFonts w:ascii="Crimson Text" w:hAnsi="Crimson Text"/>
          <w:color w:val="000000" w:themeColor="text1"/>
          <w:sz w:val="26"/>
          <w:szCs w:val="26"/>
        </w:rPr>
        <w:t xml:space="preserve"> estaba a punto de comenzar.</w:t>
      </w:r>
    </w:p>
    <w:p w:rsidR="009D5A0E" w:rsidRPr="008D03A6" w:rsidRDefault="007E0634"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 le dio unas palmadas a Agatha</w:t>
      </w:r>
      <w:r w:rsidR="00AD665C" w:rsidRPr="008D03A6">
        <w:rPr>
          <w:rFonts w:ascii="Crimson Text" w:hAnsi="Crimson Text"/>
          <w:color w:val="000000" w:themeColor="text1"/>
          <w:sz w:val="26"/>
          <w:szCs w:val="26"/>
        </w:rPr>
        <w:t xml:space="preserve"> mientras susurraba «Somos un equipo»</w:t>
      </w:r>
      <w:r w:rsidR="00966A0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744" w:author="PC" w:date="2025-05-29T19:20:00Z">
        <w:r w:rsidRPr="008D03A6" w:rsidDel="0026003F">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 xml:space="preserve">tomó su lanza con </w:t>
      </w:r>
      <w:r w:rsidR="00966A08" w:rsidRPr="008D03A6">
        <w:rPr>
          <w:rFonts w:ascii="Crimson Text" w:hAnsi="Crimson Text"/>
          <w:color w:val="000000" w:themeColor="text1"/>
          <w:sz w:val="26"/>
          <w:szCs w:val="26"/>
        </w:rPr>
        <w:t>fuerzas</w:t>
      </w:r>
      <w:r w:rsidRPr="008D03A6">
        <w:rPr>
          <w:rFonts w:ascii="Crimson Text" w:hAnsi="Crimson Text"/>
          <w:color w:val="000000" w:themeColor="text1"/>
          <w:sz w:val="26"/>
          <w:szCs w:val="26"/>
        </w:rPr>
        <w:t>, miró fijo a su oponente</w:t>
      </w:r>
      <w:del w:id="745" w:author="PC" w:date="2025-05-29T19:20:00Z">
        <w:r w:rsidR="00966A08" w:rsidRPr="008D03A6" w:rsidDel="002600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46" w:author="PC" w:date="2025-05-29T19:20:00Z">
        <w:r w:rsidR="002600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con un grito </w:t>
      </w:r>
      <w:r w:rsidR="00966A08" w:rsidRPr="008D03A6">
        <w:rPr>
          <w:rFonts w:ascii="Crimson Text" w:hAnsi="Crimson Text"/>
          <w:color w:val="000000" w:themeColor="text1"/>
          <w:sz w:val="26"/>
          <w:szCs w:val="26"/>
        </w:rPr>
        <w:t>salvaje</w:t>
      </w:r>
      <w:r w:rsidRPr="008D03A6">
        <w:rPr>
          <w:rFonts w:ascii="Crimson Text" w:hAnsi="Crimson Text"/>
          <w:color w:val="000000" w:themeColor="text1"/>
          <w:sz w:val="26"/>
          <w:szCs w:val="26"/>
        </w:rPr>
        <w:t xml:space="preserve"> que nació desde sus entrañas</w:t>
      </w:r>
      <w:r w:rsidR="00966A08" w:rsidRPr="008D03A6">
        <w:rPr>
          <w:rFonts w:ascii="Crimson Text" w:hAnsi="Crimson Text"/>
          <w:color w:val="000000" w:themeColor="text1"/>
          <w:sz w:val="26"/>
          <w:szCs w:val="26"/>
        </w:rPr>
        <w:t>, hizo que la yegua se lanzara</w:t>
      </w:r>
      <w:r w:rsidRPr="008D03A6">
        <w:rPr>
          <w:rFonts w:ascii="Crimson Text" w:hAnsi="Crimson Text"/>
          <w:color w:val="000000" w:themeColor="text1"/>
          <w:sz w:val="26"/>
          <w:szCs w:val="26"/>
        </w:rPr>
        <w:t xml:space="preserve"> como un rayo hacia el centro del campo.</w:t>
      </w:r>
    </w:p>
    <w:p w:rsidR="007E0634" w:rsidRPr="008D03A6" w:rsidRDefault="006067DD" w:rsidP="00966A0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contrincantes avanzaron a toda marcha. </w:t>
      </w:r>
      <w:del w:id="747" w:author="PC" w:date="2025-05-29T19:21:00Z">
        <w:r w:rsidRPr="008D03A6" w:rsidDel="0026003F">
          <w:rPr>
            <w:rFonts w:ascii="Crimson Text" w:hAnsi="Crimson Text"/>
            <w:color w:val="000000" w:themeColor="text1"/>
            <w:sz w:val="26"/>
            <w:szCs w:val="26"/>
          </w:rPr>
          <w:delText>Al aproximarse</w:delText>
        </w:r>
      </w:del>
      <w:ins w:id="748" w:author="PC" w:date="2025-05-29T19:21:00Z">
        <w:r w:rsidR="0026003F">
          <w:rPr>
            <w:rFonts w:ascii="Crimson Text" w:hAnsi="Crimson Text"/>
            <w:color w:val="000000" w:themeColor="text1"/>
            <w:sz w:val="26"/>
            <w:szCs w:val="26"/>
          </w:rPr>
          <w:t xml:space="preserve">Cuando estaban a punto de </w:t>
        </w:r>
        <w:proofErr w:type="spellStart"/>
        <w:r w:rsidR="0026003F">
          <w:rPr>
            <w:rFonts w:ascii="Crimson Text" w:hAnsi="Crimson Text"/>
            <w:color w:val="000000" w:themeColor="text1"/>
            <w:sz w:val="26"/>
            <w:szCs w:val="26"/>
          </w:rPr>
          <w:t>coniectar</w:t>
        </w:r>
      </w:ins>
      <w:proofErr w:type="spellEnd"/>
      <w:r w:rsidRPr="008D03A6">
        <w:rPr>
          <w:rFonts w:ascii="Crimson Text" w:hAnsi="Crimson Text"/>
          <w:color w:val="000000" w:themeColor="text1"/>
          <w:sz w:val="26"/>
          <w:szCs w:val="26"/>
        </w:rPr>
        <w:t>, el guerrero del norte</w:t>
      </w:r>
      <w:del w:id="749" w:author="PC" w:date="2025-05-29T19:21:00Z">
        <w:r w:rsidR="009D5A0E" w:rsidRPr="008D03A6" w:rsidDel="0026003F">
          <w:rPr>
            <w:rFonts w:ascii="Crimson Text" w:hAnsi="Crimson Text"/>
            <w:color w:val="000000" w:themeColor="text1"/>
            <w:sz w:val="26"/>
            <w:szCs w:val="26"/>
          </w:rPr>
          <w:delText>, inesperadamente,</w:delText>
        </w:r>
      </w:del>
      <w:r w:rsidRPr="008D03A6">
        <w:rPr>
          <w:rFonts w:ascii="Crimson Text" w:hAnsi="Crimson Text"/>
          <w:color w:val="000000" w:themeColor="text1"/>
          <w:sz w:val="26"/>
          <w:szCs w:val="26"/>
        </w:rPr>
        <w:t xml:space="preserve"> </w:t>
      </w:r>
      <w:r w:rsidR="00E017F6" w:rsidRPr="008D03A6">
        <w:rPr>
          <w:rFonts w:ascii="Crimson Text" w:hAnsi="Crimson Text"/>
          <w:color w:val="000000" w:themeColor="text1"/>
          <w:sz w:val="26"/>
          <w:szCs w:val="26"/>
        </w:rPr>
        <w:t xml:space="preserve">evitó la embestida y </w:t>
      </w:r>
      <w:r w:rsidR="009D5A0E" w:rsidRPr="008D03A6">
        <w:rPr>
          <w:rFonts w:ascii="Crimson Text" w:hAnsi="Crimson Text"/>
          <w:color w:val="000000" w:themeColor="text1"/>
          <w:sz w:val="26"/>
          <w:szCs w:val="26"/>
        </w:rPr>
        <w:t>arrojó su lanza contra el cuerpo de</w:t>
      </w:r>
      <w:r w:rsidRPr="008D03A6">
        <w:rPr>
          <w:rFonts w:ascii="Crimson Text" w:hAnsi="Crimson Text"/>
          <w:color w:val="000000" w:themeColor="text1"/>
          <w:sz w:val="26"/>
          <w:szCs w:val="26"/>
        </w:rPr>
        <w:t xml:space="preserve"> </w:t>
      </w:r>
      <w:r w:rsidR="009D5A0E" w:rsidRPr="008D03A6">
        <w:rPr>
          <w:rFonts w:ascii="Crimson Text" w:hAnsi="Crimson Text"/>
          <w:color w:val="000000" w:themeColor="text1"/>
          <w:sz w:val="26"/>
          <w:szCs w:val="26"/>
        </w:rPr>
        <w:t xml:space="preserve">Agatha. La yegua pudo </w:t>
      </w:r>
      <w:r w:rsidR="00EA6D5F" w:rsidRPr="008D03A6">
        <w:rPr>
          <w:rFonts w:ascii="Crimson Text" w:hAnsi="Crimson Text"/>
          <w:color w:val="000000" w:themeColor="text1"/>
          <w:sz w:val="26"/>
          <w:szCs w:val="26"/>
        </w:rPr>
        <w:t>esquivar</w:t>
      </w:r>
      <w:r w:rsidR="009D5A0E" w:rsidRPr="008D03A6">
        <w:rPr>
          <w:rFonts w:ascii="Crimson Text" w:hAnsi="Crimson Text"/>
          <w:color w:val="000000" w:themeColor="text1"/>
          <w:sz w:val="26"/>
          <w:szCs w:val="26"/>
        </w:rPr>
        <w:t xml:space="preserve"> el filo de la punta, pero el cuerpo de la </w:t>
      </w:r>
      <w:r w:rsidR="00966A08" w:rsidRPr="008D03A6">
        <w:rPr>
          <w:rFonts w:ascii="Crimson Text" w:hAnsi="Crimson Text"/>
          <w:color w:val="000000" w:themeColor="text1"/>
          <w:sz w:val="26"/>
          <w:szCs w:val="26"/>
        </w:rPr>
        <w:t>lanza se enredó entre sus patas</w:t>
      </w:r>
      <w:r w:rsidR="009D5A0E" w:rsidRPr="008D03A6">
        <w:rPr>
          <w:rFonts w:ascii="Crimson Text" w:hAnsi="Crimson Text"/>
          <w:color w:val="000000" w:themeColor="text1"/>
          <w:sz w:val="26"/>
          <w:szCs w:val="26"/>
        </w:rPr>
        <w:t xml:space="preserve">. El animal cayó </w:t>
      </w:r>
      <w:r w:rsidR="00966A08" w:rsidRPr="008D03A6">
        <w:rPr>
          <w:rFonts w:ascii="Crimson Text" w:hAnsi="Crimson Text"/>
          <w:color w:val="000000" w:themeColor="text1"/>
          <w:sz w:val="26"/>
          <w:szCs w:val="26"/>
        </w:rPr>
        <w:t>estrepitosamente</w:t>
      </w:r>
      <w:r w:rsidR="009D5A0E" w:rsidRPr="008D03A6">
        <w:rPr>
          <w:rFonts w:ascii="Crimson Text" w:hAnsi="Crimson Text"/>
          <w:color w:val="000000" w:themeColor="text1"/>
          <w:sz w:val="26"/>
          <w:szCs w:val="26"/>
        </w:rPr>
        <w:t xml:space="preserve"> contra el piso, y Eros salió despedido hacia delante y rodó varios metros. El joven estaba enfurecido</w:t>
      </w:r>
      <w:del w:id="750" w:author="PC" w:date="2025-05-29T19:23:00Z">
        <w:r w:rsidR="009D5A0E" w:rsidRPr="008D03A6" w:rsidDel="0026003F">
          <w:rPr>
            <w:rFonts w:ascii="Crimson Text" w:hAnsi="Crimson Text"/>
            <w:color w:val="000000" w:themeColor="text1"/>
            <w:sz w:val="26"/>
            <w:szCs w:val="26"/>
          </w:rPr>
          <w:delText xml:space="preserve">, la </w:delText>
        </w:r>
        <w:r w:rsidR="00966A08" w:rsidRPr="008D03A6" w:rsidDel="0026003F">
          <w:rPr>
            <w:rFonts w:ascii="Crimson Text" w:hAnsi="Crimson Text"/>
            <w:color w:val="000000" w:themeColor="text1"/>
            <w:sz w:val="26"/>
            <w:szCs w:val="26"/>
          </w:rPr>
          <w:delText>acción</w:delText>
        </w:r>
        <w:r w:rsidR="009D5A0E" w:rsidRPr="008D03A6" w:rsidDel="0026003F">
          <w:rPr>
            <w:rFonts w:ascii="Crimson Text" w:hAnsi="Crimson Text"/>
            <w:color w:val="000000" w:themeColor="text1"/>
            <w:sz w:val="26"/>
            <w:szCs w:val="26"/>
          </w:rPr>
          <w:delText xml:space="preserve"> había sido muy </w:delText>
        </w:r>
        <w:r w:rsidR="001247BE" w:rsidRPr="008D03A6" w:rsidDel="0026003F">
          <w:rPr>
            <w:rFonts w:ascii="Crimson Text" w:hAnsi="Crimson Text"/>
            <w:color w:val="000000" w:themeColor="text1"/>
            <w:sz w:val="26"/>
            <w:szCs w:val="26"/>
          </w:rPr>
          <w:delText>sucia</w:delText>
        </w:r>
      </w:del>
      <w:ins w:id="751" w:author="PC" w:date="2025-05-29T19:23:00Z">
        <w:r w:rsidR="0026003F">
          <w:rPr>
            <w:rFonts w:ascii="Crimson Text" w:hAnsi="Crimson Text"/>
            <w:color w:val="000000" w:themeColor="text1"/>
            <w:sz w:val="26"/>
            <w:szCs w:val="26"/>
          </w:rPr>
          <w:t xml:space="preserve"> por el sucio accionar de su contrincante</w:t>
        </w:r>
      </w:ins>
      <w:r w:rsidR="009D5A0E" w:rsidRPr="008D03A6">
        <w:rPr>
          <w:rFonts w:ascii="Crimson Text" w:hAnsi="Crimson Text"/>
          <w:color w:val="000000" w:themeColor="text1"/>
          <w:sz w:val="26"/>
          <w:szCs w:val="26"/>
        </w:rPr>
        <w:t xml:space="preserve">. </w:t>
      </w:r>
      <w:ins w:id="752" w:author="PC" w:date="2025-05-29T19:24:00Z">
        <w:r w:rsidR="0026003F">
          <w:rPr>
            <w:rFonts w:ascii="Crimson Text" w:hAnsi="Crimson Text"/>
            <w:color w:val="000000" w:themeColor="text1"/>
            <w:sz w:val="26"/>
            <w:szCs w:val="26"/>
          </w:rPr>
          <w:t xml:space="preserve">Pero </w:t>
        </w:r>
      </w:ins>
      <w:del w:id="753" w:author="PC" w:date="2025-05-29T19:24:00Z">
        <w:r w:rsidR="009D5A0E" w:rsidRPr="008D03A6" w:rsidDel="0026003F">
          <w:rPr>
            <w:rFonts w:ascii="Crimson Text" w:hAnsi="Crimson Text"/>
            <w:color w:val="000000" w:themeColor="text1"/>
            <w:sz w:val="26"/>
            <w:szCs w:val="26"/>
          </w:rPr>
          <w:delText>E</w:delText>
        </w:r>
      </w:del>
      <w:ins w:id="754" w:author="PC" w:date="2025-05-29T19:24:00Z">
        <w:r w:rsidR="0026003F">
          <w:rPr>
            <w:rFonts w:ascii="Crimson Text" w:hAnsi="Crimson Text"/>
            <w:color w:val="000000" w:themeColor="text1"/>
            <w:sz w:val="26"/>
            <w:szCs w:val="26"/>
          </w:rPr>
          <w:t>e</w:t>
        </w:r>
      </w:ins>
      <w:r w:rsidR="009D5A0E" w:rsidRPr="008D03A6">
        <w:rPr>
          <w:rFonts w:ascii="Crimson Text" w:hAnsi="Crimson Text"/>
          <w:color w:val="000000" w:themeColor="text1"/>
          <w:sz w:val="26"/>
          <w:szCs w:val="26"/>
        </w:rPr>
        <w:t>ntendió que ya no se trataba d</w:t>
      </w:r>
      <w:r w:rsidR="00202017" w:rsidRPr="008D03A6">
        <w:rPr>
          <w:rFonts w:ascii="Crimson Text" w:hAnsi="Crimson Text"/>
          <w:color w:val="000000" w:themeColor="text1"/>
          <w:sz w:val="26"/>
          <w:szCs w:val="26"/>
        </w:rPr>
        <w:t xml:space="preserve">e un entrenamiento, esto era una pelea </w:t>
      </w:r>
      <w:r w:rsidR="009D5A0E" w:rsidRPr="008D03A6">
        <w:rPr>
          <w:rFonts w:ascii="Crimson Text" w:hAnsi="Crimson Text"/>
          <w:color w:val="000000" w:themeColor="text1"/>
          <w:sz w:val="26"/>
          <w:szCs w:val="26"/>
        </w:rPr>
        <w:t>real.</w:t>
      </w:r>
    </w:p>
    <w:p w:rsidR="008224D3" w:rsidRPr="008D03A6" w:rsidRDefault="00E017F6"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reincorporarse, </w:t>
      </w:r>
      <w:r w:rsidR="00966A08" w:rsidRPr="008D03A6">
        <w:rPr>
          <w:rFonts w:ascii="Crimson Text" w:hAnsi="Crimson Text"/>
          <w:color w:val="000000" w:themeColor="text1"/>
          <w:sz w:val="26"/>
          <w:szCs w:val="26"/>
        </w:rPr>
        <w:t xml:space="preserve">advirtió que </w:t>
      </w:r>
      <w:r w:rsidRPr="008D03A6">
        <w:rPr>
          <w:rFonts w:ascii="Crimson Text" w:hAnsi="Crimson Text"/>
          <w:color w:val="000000" w:themeColor="text1"/>
          <w:sz w:val="26"/>
          <w:szCs w:val="26"/>
        </w:rPr>
        <w:t>el comandante</w:t>
      </w:r>
      <w:ins w:id="755" w:author="PC" w:date="2025-05-29T19:24:00Z">
        <w:r w:rsidR="0026003F">
          <w:rPr>
            <w:rFonts w:ascii="Crimson Text" w:hAnsi="Crimson Text"/>
            <w:color w:val="000000" w:themeColor="text1"/>
            <w:sz w:val="26"/>
            <w:szCs w:val="26"/>
          </w:rPr>
          <w:t xml:space="preserve"> había desmontado de su corcel y </w:t>
        </w:r>
      </w:ins>
      <w:del w:id="756" w:author="PC" w:date="2025-05-29T19:24:00Z">
        <w:r w:rsidRPr="008D03A6" w:rsidDel="0026003F">
          <w:rPr>
            <w:rFonts w:ascii="Crimson Text" w:hAnsi="Crimson Text"/>
            <w:color w:val="000000" w:themeColor="text1"/>
            <w:sz w:val="26"/>
            <w:szCs w:val="26"/>
          </w:rPr>
          <w:delText xml:space="preserve"> </w:delText>
        </w:r>
      </w:del>
      <w:r w:rsidR="00966A08"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a pocos metros de distancia</w:t>
      </w:r>
      <w:del w:id="757" w:author="PC" w:date="2025-05-29T19:25:00Z">
        <w:r w:rsidRPr="008D03A6" w:rsidDel="0026003F">
          <w:rPr>
            <w:rFonts w:ascii="Crimson Text" w:hAnsi="Crimson Text"/>
            <w:color w:val="000000" w:themeColor="text1"/>
            <w:sz w:val="26"/>
            <w:szCs w:val="26"/>
          </w:rPr>
          <w:delText xml:space="preserve">, había desmontado de su </w:delText>
        </w:r>
        <w:r w:rsidR="00202017" w:rsidRPr="008D03A6" w:rsidDel="0026003F">
          <w:rPr>
            <w:rFonts w:ascii="Crimson Text" w:hAnsi="Crimson Text"/>
            <w:color w:val="000000" w:themeColor="text1"/>
            <w:sz w:val="26"/>
            <w:szCs w:val="26"/>
          </w:rPr>
          <w:delText>corcel</w:delText>
        </w:r>
        <w:r w:rsidRPr="008D03A6" w:rsidDel="0026003F">
          <w:rPr>
            <w:rFonts w:ascii="Crimson Text" w:hAnsi="Crimson Text"/>
            <w:color w:val="000000" w:themeColor="text1"/>
            <w:sz w:val="26"/>
            <w:szCs w:val="26"/>
          </w:rPr>
          <w:delText>, y</w:delText>
        </w:r>
      </w:del>
      <w:ins w:id="758" w:author="PC" w:date="2025-05-29T19:25:00Z">
        <w:r w:rsidR="0026003F">
          <w:rPr>
            <w:rFonts w:ascii="Crimson Text" w:hAnsi="Crimson Text"/>
            <w:color w:val="000000" w:themeColor="text1"/>
            <w:sz w:val="26"/>
            <w:szCs w:val="26"/>
          </w:rPr>
          <w:t>. En sus manos empuñaba de manera desafiante</w:t>
        </w:r>
      </w:ins>
      <w:r w:rsidRPr="008D03A6">
        <w:rPr>
          <w:rFonts w:ascii="Crimson Text" w:hAnsi="Crimson Text"/>
          <w:color w:val="000000" w:themeColor="text1"/>
          <w:sz w:val="26"/>
          <w:szCs w:val="26"/>
        </w:rPr>
        <w:t xml:space="preserve"> </w:t>
      </w:r>
      <w:del w:id="759" w:author="PC" w:date="2025-05-29T19:25:00Z">
        <w:r w:rsidRPr="008D03A6" w:rsidDel="0026003F">
          <w:rPr>
            <w:rFonts w:ascii="Crimson Text" w:hAnsi="Crimson Text"/>
            <w:color w:val="000000" w:themeColor="text1"/>
            <w:sz w:val="26"/>
            <w:szCs w:val="26"/>
          </w:rPr>
          <w:delText xml:space="preserve">empuñaba </w:delText>
        </w:r>
      </w:del>
      <w:r w:rsidRPr="008D03A6">
        <w:rPr>
          <w:rFonts w:ascii="Crimson Text" w:hAnsi="Crimson Text"/>
          <w:color w:val="000000" w:themeColor="text1"/>
          <w:sz w:val="26"/>
          <w:szCs w:val="26"/>
        </w:rPr>
        <w:t>una espa</w:t>
      </w:r>
      <w:r w:rsidR="00417565" w:rsidRPr="008D03A6">
        <w:rPr>
          <w:rFonts w:ascii="Crimson Text" w:hAnsi="Crimson Text"/>
          <w:color w:val="000000" w:themeColor="text1"/>
          <w:sz w:val="26"/>
          <w:szCs w:val="26"/>
        </w:rPr>
        <w:t>da gruesa y brillante</w:t>
      </w:r>
      <w:r w:rsidRPr="008D03A6">
        <w:rPr>
          <w:rFonts w:ascii="Crimson Text" w:hAnsi="Crimson Text"/>
          <w:color w:val="000000" w:themeColor="text1"/>
          <w:sz w:val="26"/>
          <w:szCs w:val="26"/>
        </w:rPr>
        <w:t>.</w:t>
      </w:r>
      <w:r w:rsidR="008224D3" w:rsidRPr="008D03A6">
        <w:rPr>
          <w:rFonts w:ascii="Crimson Text" w:hAnsi="Crimson Text"/>
          <w:color w:val="000000" w:themeColor="text1"/>
          <w:sz w:val="26"/>
          <w:szCs w:val="26"/>
        </w:rPr>
        <w:t xml:space="preserve"> </w:t>
      </w:r>
      <w:del w:id="760" w:author="PC" w:date="2025-05-29T19:25:00Z">
        <w:r w:rsidR="008224D3" w:rsidRPr="008D03A6" w:rsidDel="0026003F">
          <w:rPr>
            <w:rFonts w:ascii="Crimson Text" w:hAnsi="Crimson Text"/>
            <w:color w:val="000000" w:themeColor="text1"/>
            <w:sz w:val="26"/>
            <w:szCs w:val="26"/>
          </w:rPr>
          <w:delText>La actitud de su oponente era desafiante.</w:delText>
        </w:r>
      </w:del>
    </w:p>
    <w:p w:rsidR="0026003F" w:rsidRDefault="00E017F6" w:rsidP="007E0634">
      <w:pPr>
        <w:tabs>
          <w:tab w:val="left" w:pos="2179"/>
        </w:tabs>
        <w:spacing w:after="0"/>
        <w:ind w:firstLine="284"/>
        <w:jc w:val="both"/>
        <w:rPr>
          <w:ins w:id="761" w:author="PC" w:date="2025-05-29T19:26: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202017" w:rsidRPr="008D03A6">
        <w:rPr>
          <w:rFonts w:ascii="Crimson Text" w:hAnsi="Crimson Text"/>
          <w:color w:val="000000" w:themeColor="text1"/>
          <w:sz w:val="26"/>
          <w:szCs w:val="26"/>
        </w:rPr>
        <w:t>¡</w:t>
      </w:r>
      <w:proofErr w:type="gramEnd"/>
      <w:r w:rsidR="00202017" w:rsidRPr="008D03A6">
        <w:rPr>
          <w:rFonts w:ascii="Crimson Text" w:hAnsi="Crimson Text"/>
          <w:color w:val="000000" w:themeColor="text1"/>
          <w:sz w:val="26"/>
          <w:szCs w:val="26"/>
        </w:rPr>
        <w:t>Novato</w:t>
      </w:r>
      <w:del w:id="762" w:author="PC" w:date="2025-05-29T19:25:00Z">
        <w:r w:rsidR="00202017" w:rsidRPr="008D03A6" w:rsidDel="0026003F">
          <w:rPr>
            <w:rFonts w:ascii="Crimson Text" w:hAnsi="Crimson Text"/>
            <w:color w:val="000000" w:themeColor="text1"/>
            <w:sz w:val="26"/>
            <w:szCs w:val="26"/>
          </w:rPr>
          <w:delText xml:space="preserve">! </w:delText>
        </w:r>
        <w:r w:rsidRPr="008D03A6" w:rsidDel="0026003F">
          <w:rPr>
            <w:rFonts w:ascii="Crimson Text" w:hAnsi="Crimson Text"/>
            <w:color w:val="000000" w:themeColor="text1"/>
            <w:sz w:val="26"/>
            <w:szCs w:val="26"/>
          </w:rPr>
          <w:delText>P</w:delText>
        </w:r>
      </w:del>
      <w:ins w:id="763" w:author="PC" w:date="2025-05-29T19:25:00Z">
        <w:r w:rsidR="0026003F">
          <w:rPr>
            <w:rFonts w:ascii="Crimson Text" w:hAnsi="Crimson Text"/>
            <w:color w:val="000000" w:themeColor="text1"/>
            <w:sz w:val="26"/>
            <w:szCs w:val="26"/>
          </w:rPr>
          <w:t>, p</w:t>
        </w:r>
      </w:ins>
      <w:r w:rsidRPr="008D03A6">
        <w:rPr>
          <w:rFonts w:ascii="Crimson Text" w:hAnsi="Crimson Text"/>
          <w:color w:val="000000" w:themeColor="text1"/>
          <w:sz w:val="26"/>
          <w:szCs w:val="26"/>
        </w:rPr>
        <w:t xml:space="preserve">elearemos </w:t>
      </w:r>
      <w:r w:rsidR="00EA6D5F" w:rsidRPr="008D03A6">
        <w:rPr>
          <w:rFonts w:ascii="Crimson Text" w:hAnsi="Crimson Text"/>
          <w:color w:val="000000" w:themeColor="text1"/>
          <w:sz w:val="26"/>
          <w:szCs w:val="26"/>
        </w:rPr>
        <w:t>como hombres</w:t>
      </w:r>
      <w:del w:id="764" w:author="PC" w:date="2025-05-29T19:25:00Z">
        <w:r w:rsidRPr="008D03A6" w:rsidDel="0026003F">
          <w:rPr>
            <w:rFonts w:ascii="Crimson Text" w:hAnsi="Crimson Text"/>
            <w:color w:val="000000" w:themeColor="text1"/>
            <w:sz w:val="26"/>
            <w:szCs w:val="26"/>
          </w:rPr>
          <w:delText>,</w:delText>
        </w:r>
      </w:del>
      <w:ins w:id="765" w:author="PC" w:date="2025-05-29T19:25:00Z">
        <w:r w:rsidR="002600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766" w:author="PC" w:date="2025-05-29T19:25:00Z">
        <w:r w:rsidR="0026003F">
          <w:rPr>
            <w:rFonts w:ascii="Crimson Text" w:hAnsi="Crimson Text"/>
            <w:color w:val="000000" w:themeColor="text1"/>
            <w:sz w:val="26"/>
            <w:szCs w:val="26"/>
          </w:rPr>
          <w:t>Q</w:t>
        </w:r>
      </w:ins>
      <w:del w:id="767" w:author="PC" w:date="2025-05-29T19:25:00Z">
        <w:r w:rsidRPr="008D03A6" w:rsidDel="0026003F">
          <w:rPr>
            <w:rFonts w:ascii="Crimson Text" w:hAnsi="Crimson Text"/>
            <w:color w:val="000000" w:themeColor="text1"/>
            <w:sz w:val="26"/>
            <w:szCs w:val="26"/>
          </w:rPr>
          <w:delText>q</w:delText>
        </w:r>
      </w:del>
      <w:r w:rsidRPr="008D03A6">
        <w:rPr>
          <w:rFonts w:ascii="Crimson Text" w:hAnsi="Crimson Text"/>
          <w:color w:val="000000" w:themeColor="text1"/>
          <w:sz w:val="26"/>
          <w:szCs w:val="26"/>
        </w:rPr>
        <w:t xml:space="preserve">uiero ver si tienes </w:t>
      </w:r>
      <w:r w:rsidR="008260EB" w:rsidRPr="008D03A6">
        <w:rPr>
          <w:rFonts w:ascii="Crimson Text" w:hAnsi="Crimson Text"/>
          <w:color w:val="000000" w:themeColor="text1"/>
          <w:sz w:val="26"/>
          <w:szCs w:val="26"/>
        </w:rPr>
        <w:t xml:space="preserve">las mismas </w:t>
      </w:r>
      <w:r w:rsidRPr="008D03A6">
        <w:rPr>
          <w:rFonts w:ascii="Crimson Text" w:hAnsi="Crimson Text"/>
          <w:color w:val="000000" w:themeColor="text1"/>
          <w:sz w:val="26"/>
          <w:szCs w:val="26"/>
        </w:rPr>
        <w:t xml:space="preserve">agallas </w:t>
      </w:r>
      <w:r w:rsidR="008260EB" w:rsidRPr="008D03A6">
        <w:rPr>
          <w:rFonts w:ascii="Crimson Text" w:hAnsi="Crimson Text"/>
          <w:color w:val="000000" w:themeColor="text1"/>
          <w:sz w:val="26"/>
          <w:szCs w:val="26"/>
        </w:rPr>
        <w:t xml:space="preserve">sin tu caballo –dijo, </w:t>
      </w:r>
      <w:r w:rsidR="008224D3" w:rsidRPr="008D03A6">
        <w:rPr>
          <w:rFonts w:ascii="Crimson Text" w:hAnsi="Crimson Text"/>
          <w:color w:val="000000" w:themeColor="text1"/>
          <w:sz w:val="26"/>
          <w:szCs w:val="26"/>
        </w:rPr>
        <w:t>provocador</w:t>
      </w:r>
      <w:r w:rsidR="008260EB" w:rsidRPr="008D03A6">
        <w:rPr>
          <w:rFonts w:ascii="Crimson Text" w:hAnsi="Crimson Text"/>
          <w:color w:val="000000" w:themeColor="text1"/>
          <w:sz w:val="26"/>
          <w:szCs w:val="26"/>
        </w:rPr>
        <w:t xml:space="preserve">. </w:t>
      </w:r>
    </w:p>
    <w:p w:rsidR="00E017F6" w:rsidRPr="008D03A6" w:rsidRDefault="008260EB"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era un buen </w:t>
      </w:r>
      <w:r w:rsidR="00EE0F45" w:rsidRPr="008D03A6">
        <w:rPr>
          <w:rFonts w:ascii="Crimson Text" w:hAnsi="Crimson Text"/>
          <w:color w:val="000000" w:themeColor="text1"/>
          <w:sz w:val="26"/>
          <w:szCs w:val="26"/>
        </w:rPr>
        <w:t>luchador, pero monta</w:t>
      </w:r>
      <w:r w:rsidRPr="008D03A6">
        <w:rPr>
          <w:rFonts w:ascii="Crimson Text" w:hAnsi="Crimson Text"/>
          <w:color w:val="000000" w:themeColor="text1"/>
          <w:sz w:val="26"/>
          <w:szCs w:val="26"/>
        </w:rPr>
        <w:t xml:space="preserve">do a Agatha </w:t>
      </w:r>
      <w:r w:rsidR="007D4D8E" w:rsidRPr="008D03A6">
        <w:rPr>
          <w:rFonts w:ascii="Crimson Text" w:hAnsi="Crimson Text"/>
          <w:color w:val="000000" w:themeColor="text1"/>
          <w:sz w:val="26"/>
          <w:szCs w:val="26"/>
        </w:rPr>
        <w:t>se sentía</w:t>
      </w:r>
      <w:r w:rsidRPr="008D03A6">
        <w:rPr>
          <w:rFonts w:ascii="Crimson Text" w:hAnsi="Crimson Text"/>
          <w:color w:val="000000" w:themeColor="text1"/>
          <w:sz w:val="26"/>
          <w:szCs w:val="26"/>
        </w:rPr>
        <w:t xml:space="preserve"> imbatible</w:t>
      </w:r>
      <w:del w:id="768" w:author="PC" w:date="2025-05-29T19:26:00Z">
        <w:r w:rsidRPr="008D03A6" w:rsidDel="0026003F">
          <w:rPr>
            <w:rFonts w:ascii="Crimson Text" w:hAnsi="Crimson Text"/>
            <w:color w:val="000000" w:themeColor="text1"/>
            <w:sz w:val="26"/>
            <w:szCs w:val="26"/>
          </w:rPr>
          <w:delText>, s</w:delText>
        </w:r>
      </w:del>
      <w:ins w:id="769" w:author="PC" w:date="2025-05-29T19:26:00Z">
        <w:r w:rsidR="0026003F">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u </w:t>
      </w:r>
      <w:r w:rsidR="00EA6D5F" w:rsidRPr="008D03A6">
        <w:rPr>
          <w:rFonts w:ascii="Crimson Text" w:hAnsi="Crimson Text"/>
          <w:color w:val="000000" w:themeColor="text1"/>
          <w:sz w:val="26"/>
          <w:szCs w:val="26"/>
        </w:rPr>
        <w:t xml:space="preserve">punto </w:t>
      </w:r>
      <w:r w:rsidRPr="008D03A6">
        <w:rPr>
          <w:rFonts w:ascii="Crimson Text" w:hAnsi="Crimson Text"/>
          <w:color w:val="000000" w:themeColor="text1"/>
          <w:sz w:val="26"/>
          <w:szCs w:val="26"/>
        </w:rPr>
        <w:t>fuerte</w:t>
      </w:r>
      <w:ins w:id="770" w:author="PC" w:date="2025-05-29T19:26:00Z">
        <w:r w:rsidR="0026003F">
          <w:rPr>
            <w:rFonts w:ascii="Crimson Text" w:hAnsi="Crimson Text"/>
            <w:color w:val="000000" w:themeColor="text1"/>
            <w:sz w:val="26"/>
            <w:szCs w:val="26"/>
          </w:rPr>
          <w:t xml:space="preserve"> siempre </w:t>
        </w:r>
        <w:proofErr w:type="gramStart"/>
        <w:r w:rsidR="0026003F">
          <w:rPr>
            <w:rFonts w:ascii="Crimson Text" w:hAnsi="Crimson Text"/>
            <w:color w:val="000000" w:themeColor="text1"/>
            <w:sz w:val="26"/>
            <w:szCs w:val="26"/>
          </w:rPr>
          <w:t>habían</w:t>
        </w:r>
        <w:proofErr w:type="gramEnd"/>
        <w:r w:rsidR="0026003F">
          <w:rPr>
            <w:rFonts w:ascii="Crimson Text" w:hAnsi="Crimson Text"/>
            <w:color w:val="000000" w:themeColor="text1"/>
            <w:sz w:val="26"/>
            <w:szCs w:val="26"/>
          </w:rPr>
          <w:t xml:space="preserve"> sido</w:t>
        </w:r>
      </w:ins>
      <w:del w:id="771" w:author="PC" w:date="2025-05-29T19:26:00Z">
        <w:r w:rsidRPr="008D03A6" w:rsidDel="0026003F">
          <w:rPr>
            <w:rFonts w:ascii="Crimson Text" w:hAnsi="Crimson Text"/>
            <w:color w:val="000000" w:themeColor="text1"/>
            <w:sz w:val="26"/>
            <w:szCs w:val="26"/>
          </w:rPr>
          <w:delText xml:space="preserve"> era</w:delText>
        </w:r>
      </w:del>
      <w:r w:rsidRPr="008D03A6">
        <w:rPr>
          <w:rFonts w:ascii="Crimson Text" w:hAnsi="Crimson Text"/>
          <w:color w:val="000000" w:themeColor="text1"/>
          <w:sz w:val="26"/>
          <w:szCs w:val="26"/>
        </w:rPr>
        <w:t xml:space="preserve"> las embestidas a la carrera</w:t>
      </w:r>
      <w:del w:id="772" w:author="PC" w:date="2025-05-29T19:26:00Z">
        <w:r w:rsidRPr="008D03A6" w:rsidDel="002600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224D3" w:rsidRPr="008D03A6">
        <w:rPr>
          <w:rFonts w:ascii="Crimson Text" w:hAnsi="Crimson Text"/>
          <w:color w:val="000000" w:themeColor="text1"/>
          <w:sz w:val="26"/>
          <w:szCs w:val="26"/>
        </w:rPr>
        <w:t xml:space="preserve">pero, tras </w:t>
      </w:r>
      <w:del w:id="773" w:author="PC" w:date="2025-05-29T19:26:00Z">
        <w:r w:rsidR="008224D3" w:rsidRPr="008D03A6" w:rsidDel="0026003F">
          <w:rPr>
            <w:rFonts w:ascii="Crimson Text" w:hAnsi="Crimson Text"/>
            <w:color w:val="000000" w:themeColor="text1"/>
            <w:sz w:val="26"/>
            <w:szCs w:val="26"/>
          </w:rPr>
          <w:delText>el primer traspié</w:delText>
        </w:r>
      </w:del>
      <w:ins w:id="774" w:author="PC" w:date="2025-05-29T19:26:00Z">
        <w:r w:rsidR="0026003F">
          <w:rPr>
            <w:rFonts w:ascii="Crimson Text" w:hAnsi="Crimson Text"/>
            <w:color w:val="000000" w:themeColor="text1"/>
            <w:sz w:val="26"/>
            <w:szCs w:val="26"/>
          </w:rPr>
          <w:t>haberse caído del animal</w:t>
        </w:r>
      </w:ins>
      <w:r w:rsidR="008224D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224D3" w:rsidRPr="008D03A6">
        <w:rPr>
          <w:rFonts w:ascii="Crimson Text" w:hAnsi="Crimson Text"/>
          <w:color w:val="000000" w:themeColor="text1"/>
          <w:sz w:val="26"/>
          <w:szCs w:val="26"/>
        </w:rPr>
        <w:t xml:space="preserve">se encontraba </w:t>
      </w:r>
      <w:del w:id="775" w:author="PC" w:date="2025-05-29T19:27:00Z">
        <w:r w:rsidR="008224D3" w:rsidRPr="008D03A6" w:rsidDel="0026003F">
          <w:rPr>
            <w:rFonts w:ascii="Crimson Text" w:hAnsi="Crimson Text"/>
            <w:color w:val="000000" w:themeColor="text1"/>
            <w:sz w:val="26"/>
            <w:szCs w:val="26"/>
          </w:rPr>
          <w:delText>fuera</w:delText>
        </w:r>
        <w:r w:rsidR="00824E44" w:rsidRPr="008D03A6" w:rsidDel="0026003F">
          <w:rPr>
            <w:rFonts w:ascii="Crimson Text" w:hAnsi="Crimson Text"/>
            <w:color w:val="000000" w:themeColor="text1"/>
            <w:sz w:val="26"/>
            <w:szCs w:val="26"/>
          </w:rPr>
          <w:delText xml:space="preserve"> de su</w:delText>
        </w:r>
        <w:r w:rsidRPr="008D03A6" w:rsidDel="0026003F">
          <w:rPr>
            <w:rFonts w:ascii="Crimson Text" w:hAnsi="Crimson Text"/>
            <w:color w:val="000000" w:themeColor="text1"/>
            <w:sz w:val="26"/>
            <w:szCs w:val="26"/>
          </w:rPr>
          <w:delText xml:space="preserve"> </w:delText>
        </w:r>
        <w:r w:rsidR="00EE0F45" w:rsidRPr="008D03A6" w:rsidDel="0026003F">
          <w:rPr>
            <w:rFonts w:ascii="Crimson Text" w:hAnsi="Crimson Text"/>
            <w:color w:val="000000" w:themeColor="text1"/>
            <w:sz w:val="26"/>
            <w:szCs w:val="26"/>
          </w:rPr>
          <w:delText>escenario</w:delText>
        </w:r>
        <w:r w:rsidR="007D4D8E" w:rsidRPr="008D03A6" w:rsidDel="0026003F">
          <w:rPr>
            <w:rFonts w:ascii="Crimson Text" w:hAnsi="Crimson Text"/>
            <w:color w:val="000000" w:themeColor="text1"/>
            <w:sz w:val="26"/>
            <w:szCs w:val="26"/>
          </w:rPr>
          <w:delText xml:space="preserve"> conveniente</w:delText>
        </w:r>
      </w:del>
      <w:ins w:id="776" w:author="PC" w:date="2025-05-29T19:27:00Z">
        <w:r w:rsidR="0026003F">
          <w:rPr>
            <w:rFonts w:ascii="Crimson Text" w:hAnsi="Crimson Text"/>
            <w:color w:val="000000" w:themeColor="text1"/>
            <w:sz w:val="26"/>
            <w:szCs w:val="26"/>
          </w:rPr>
          <w:t>casi desorientado</w:t>
        </w:r>
      </w:ins>
      <w:r w:rsidRPr="008D03A6">
        <w:rPr>
          <w:rFonts w:ascii="Crimson Text" w:hAnsi="Crimson Text"/>
          <w:color w:val="000000" w:themeColor="text1"/>
          <w:sz w:val="26"/>
          <w:szCs w:val="26"/>
        </w:rPr>
        <w:t>.</w:t>
      </w:r>
    </w:p>
    <w:p w:rsidR="008260EB" w:rsidRPr="008D03A6" w:rsidRDefault="008260EB"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–Si es lo que tú quieres, te daré una buena paliza</w:t>
      </w:r>
      <w:ins w:id="777" w:author="PC" w:date="2025-05-29T19:32:00Z">
        <w:r w:rsidR="009A7D9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gallina norteña –respondió, desenfundo su espada y se lanz</w:t>
      </w:r>
      <w:r w:rsidR="00011778" w:rsidRPr="008D03A6">
        <w:rPr>
          <w:rFonts w:ascii="Crimson Text" w:hAnsi="Crimson Text"/>
          <w:color w:val="000000" w:themeColor="text1"/>
          <w:sz w:val="26"/>
          <w:szCs w:val="26"/>
        </w:rPr>
        <w:t>ó al ataque como una tromba.</w:t>
      </w:r>
    </w:p>
    <w:p w:rsidR="008260EB" w:rsidRPr="008D03A6" w:rsidRDefault="00011778"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Avanzó con furia, al llegar a la zona de choque, pr</w:t>
      </w:r>
      <w:ins w:id="778" w:author="PC" w:date="2025-05-29T19:34:00Z">
        <w:r w:rsidR="009A7D9D">
          <w:rPr>
            <w:rFonts w:ascii="Crimson Text" w:hAnsi="Crimson Text"/>
            <w:color w:val="000000" w:themeColor="text1"/>
            <w:sz w:val="26"/>
            <w:szCs w:val="26"/>
          </w:rPr>
          <w:t>a</w:t>
        </w:r>
      </w:ins>
      <w:del w:id="779" w:author="PC" w:date="2025-05-29T19:34:00Z">
        <w:r w:rsidRPr="008D03A6" w:rsidDel="009A7D9D">
          <w:rPr>
            <w:rFonts w:ascii="Crimson Text" w:hAnsi="Crimson Text"/>
            <w:color w:val="000000" w:themeColor="text1"/>
            <w:sz w:val="26"/>
            <w:szCs w:val="26"/>
          </w:rPr>
          <w:delText>á</w:delText>
        </w:r>
      </w:del>
      <w:r w:rsidRPr="008D03A6">
        <w:rPr>
          <w:rFonts w:ascii="Crimson Text" w:hAnsi="Crimson Text"/>
          <w:color w:val="000000" w:themeColor="text1"/>
          <w:sz w:val="26"/>
          <w:szCs w:val="26"/>
        </w:rPr>
        <w:t>ctic</w:t>
      </w:r>
      <w:ins w:id="780" w:author="PC" w:date="2025-05-29T19:34:00Z">
        <w:r w:rsidR="009A7D9D">
          <w:rPr>
            <w:rFonts w:ascii="Crimson Text" w:hAnsi="Crimson Text"/>
            <w:color w:val="000000" w:themeColor="text1"/>
            <w:sz w:val="26"/>
            <w:szCs w:val="26"/>
          </w:rPr>
          <w:t>ó</w:t>
        </w:r>
      </w:ins>
      <w:del w:id="781" w:author="PC" w:date="2025-05-29T19:34:00Z">
        <w:r w:rsidRPr="008D03A6" w:rsidDel="009A7D9D">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una estocada </w:t>
      </w:r>
      <w:del w:id="782" w:author="PC" w:date="2025-05-29T19:34:00Z">
        <w:r w:rsidRPr="008D03A6" w:rsidDel="009A7D9D">
          <w:rPr>
            <w:rFonts w:ascii="Crimson Text" w:hAnsi="Crimson Text"/>
            <w:color w:val="000000" w:themeColor="text1"/>
            <w:sz w:val="26"/>
            <w:szCs w:val="26"/>
          </w:rPr>
          <w:delText xml:space="preserve">oblicua </w:delText>
        </w:r>
      </w:del>
      <w:commentRangeStart w:id="783"/>
      <w:ins w:id="784" w:author="PC" w:date="2025-05-29T19:34:00Z">
        <w:r w:rsidR="009A7D9D">
          <w:rPr>
            <w:rFonts w:ascii="Crimson Text" w:hAnsi="Crimson Text"/>
            <w:color w:val="000000" w:themeColor="text1"/>
            <w:sz w:val="26"/>
            <w:szCs w:val="26"/>
          </w:rPr>
          <w:t>cruzada</w:t>
        </w:r>
        <w:r w:rsidR="009A7D9D" w:rsidRPr="008D03A6">
          <w:rPr>
            <w:rFonts w:ascii="Crimson Text" w:hAnsi="Crimson Text"/>
            <w:color w:val="000000" w:themeColor="text1"/>
            <w:sz w:val="26"/>
            <w:szCs w:val="26"/>
          </w:rPr>
          <w:t xml:space="preserve"> </w:t>
        </w:r>
      </w:ins>
      <w:commentRangeEnd w:id="783"/>
      <w:ins w:id="785" w:author="PC" w:date="2025-05-29T19:35:00Z">
        <w:r w:rsidR="009A7D9D">
          <w:rPr>
            <w:rStyle w:val="Refdecomentario"/>
          </w:rPr>
          <w:commentReference w:id="783"/>
        </w:r>
      </w:ins>
      <w:r w:rsidRPr="008D03A6">
        <w:rPr>
          <w:rFonts w:ascii="Crimson Text" w:hAnsi="Crimson Text"/>
          <w:color w:val="000000" w:themeColor="text1"/>
          <w:sz w:val="26"/>
          <w:szCs w:val="26"/>
        </w:rPr>
        <w:t>hacía arriba</w:t>
      </w:r>
      <w:r w:rsidR="009256E5" w:rsidRPr="008D03A6">
        <w:rPr>
          <w:rFonts w:ascii="Crimson Text" w:hAnsi="Crimson Text"/>
          <w:color w:val="000000" w:themeColor="text1"/>
          <w:sz w:val="26"/>
          <w:szCs w:val="26"/>
        </w:rPr>
        <w:t>, quería perforarle el cráneo de</w:t>
      </w:r>
      <w:r w:rsidRPr="008D03A6">
        <w:rPr>
          <w:rFonts w:ascii="Crimson Text" w:hAnsi="Crimson Text"/>
          <w:color w:val="000000" w:themeColor="text1"/>
          <w:sz w:val="26"/>
          <w:szCs w:val="26"/>
        </w:rPr>
        <w:t xml:space="preserve"> un solo movimiento. El </w:t>
      </w:r>
      <w:del w:id="786" w:author="PC" w:date="2025-05-29T19:35:00Z">
        <w:r w:rsidR="00321ABA" w:rsidRPr="008D03A6" w:rsidDel="009A7D9D">
          <w:rPr>
            <w:rFonts w:ascii="Crimson Text" w:hAnsi="Crimson Text"/>
            <w:color w:val="000000" w:themeColor="text1"/>
            <w:sz w:val="26"/>
            <w:szCs w:val="26"/>
          </w:rPr>
          <w:delText xml:space="preserve">veterano </w:delText>
        </w:r>
      </w:del>
      <w:r w:rsidRPr="008D03A6">
        <w:rPr>
          <w:rFonts w:ascii="Crimson Text" w:hAnsi="Crimson Text"/>
          <w:color w:val="000000" w:themeColor="text1"/>
          <w:sz w:val="26"/>
          <w:szCs w:val="26"/>
        </w:rPr>
        <w:t>guerrero</w:t>
      </w:r>
      <w:r w:rsidR="00202017" w:rsidRPr="008D03A6">
        <w:rPr>
          <w:rFonts w:ascii="Crimson Text" w:hAnsi="Crimson Text"/>
          <w:color w:val="000000" w:themeColor="text1"/>
          <w:sz w:val="26"/>
          <w:szCs w:val="26"/>
        </w:rPr>
        <w:t xml:space="preserve"> </w:t>
      </w:r>
      <w:ins w:id="787" w:author="PC" w:date="2025-05-29T19:35:00Z">
        <w:r w:rsidR="009A7D9D">
          <w:rPr>
            <w:rFonts w:ascii="Crimson Text" w:hAnsi="Crimson Text"/>
            <w:color w:val="000000" w:themeColor="text1"/>
            <w:sz w:val="26"/>
            <w:szCs w:val="26"/>
          </w:rPr>
          <w:t xml:space="preserve">veterano </w:t>
        </w:r>
      </w:ins>
      <w:r w:rsidRPr="008D03A6">
        <w:rPr>
          <w:rFonts w:ascii="Crimson Text" w:hAnsi="Crimson Text"/>
          <w:color w:val="000000" w:themeColor="text1"/>
          <w:sz w:val="26"/>
          <w:szCs w:val="26"/>
        </w:rPr>
        <w:t xml:space="preserve">dio medio giro eludiendo el ataque y contratacó con un paso de arco hacia la derecha, </w:t>
      </w:r>
      <w:ins w:id="788" w:author="PC" w:date="2025-05-29T19:36:00Z">
        <w:r w:rsidR="009A7D9D">
          <w:rPr>
            <w:rFonts w:ascii="Crimson Text" w:hAnsi="Crimson Text"/>
            <w:color w:val="000000" w:themeColor="text1"/>
            <w:sz w:val="26"/>
            <w:szCs w:val="26"/>
          </w:rPr>
          <w:t>haciendo que su</w:t>
        </w:r>
      </w:ins>
      <w:del w:id="789" w:author="PC" w:date="2025-05-29T19:36:00Z">
        <w:r w:rsidRPr="008D03A6" w:rsidDel="009A7D9D">
          <w:rPr>
            <w:rFonts w:ascii="Crimson Text" w:hAnsi="Crimson Text"/>
            <w:color w:val="000000" w:themeColor="text1"/>
            <w:sz w:val="26"/>
            <w:szCs w:val="26"/>
          </w:rPr>
          <w:delText>la</w:delText>
        </w:r>
      </w:del>
      <w:r w:rsidRPr="008D03A6">
        <w:rPr>
          <w:rFonts w:ascii="Crimson Text" w:hAnsi="Crimson Text"/>
          <w:color w:val="000000" w:themeColor="text1"/>
          <w:sz w:val="26"/>
          <w:szCs w:val="26"/>
        </w:rPr>
        <w:t xml:space="preserve"> espada </w:t>
      </w:r>
      <w:del w:id="790" w:author="PC" w:date="2025-05-29T19:36:00Z">
        <w:r w:rsidRPr="008D03A6" w:rsidDel="009A7D9D">
          <w:rPr>
            <w:rFonts w:ascii="Crimson Text" w:hAnsi="Crimson Text"/>
            <w:color w:val="000000" w:themeColor="text1"/>
            <w:sz w:val="26"/>
            <w:szCs w:val="26"/>
          </w:rPr>
          <w:delText xml:space="preserve">impactó </w:delText>
        </w:r>
      </w:del>
      <w:ins w:id="791" w:author="PC" w:date="2025-05-29T19:36:00Z">
        <w:r w:rsidR="009A7D9D">
          <w:rPr>
            <w:rFonts w:ascii="Crimson Text" w:hAnsi="Crimson Text"/>
            <w:color w:val="000000" w:themeColor="text1"/>
            <w:sz w:val="26"/>
            <w:szCs w:val="26"/>
          </w:rPr>
          <w:t>impactara</w:t>
        </w:r>
        <w:r w:rsidR="009A7D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en la espalda del joven</w:t>
      </w:r>
      <w:del w:id="792" w:author="PC" w:date="2025-05-29T19:36:00Z">
        <w:r w:rsidRPr="008D03A6" w:rsidDel="009A7D9D">
          <w:rPr>
            <w:rFonts w:ascii="Crimson Text" w:hAnsi="Crimson Text"/>
            <w:color w:val="000000" w:themeColor="text1"/>
            <w:sz w:val="26"/>
            <w:szCs w:val="26"/>
          </w:rPr>
          <w:delText>, l</w:delText>
        </w:r>
      </w:del>
      <w:ins w:id="793" w:author="PC" w:date="2025-05-29T19:36:00Z">
        <w:r w:rsidR="009A7D9D">
          <w:rPr>
            <w:rFonts w:ascii="Crimson Text" w:hAnsi="Crimson Text"/>
            <w:color w:val="000000" w:themeColor="text1"/>
            <w:sz w:val="26"/>
            <w:szCs w:val="26"/>
          </w:rPr>
          <w:t>. L</w:t>
        </w:r>
      </w:ins>
      <w:r w:rsidRPr="008D03A6">
        <w:rPr>
          <w:rFonts w:ascii="Crimson Text" w:hAnsi="Crimson Text"/>
          <w:color w:val="000000" w:themeColor="text1"/>
          <w:sz w:val="26"/>
          <w:szCs w:val="26"/>
        </w:rPr>
        <w:t>a armadura se aboyó</w:t>
      </w:r>
      <w:ins w:id="794" w:author="PC" w:date="2025-05-29T19:36:00Z">
        <w:r w:rsidR="009A7D9D">
          <w:rPr>
            <w:rFonts w:ascii="Crimson Text" w:hAnsi="Crimson Text"/>
            <w:color w:val="000000" w:themeColor="text1"/>
            <w:sz w:val="26"/>
            <w:szCs w:val="26"/>
          </w:rPr>
          <w:t xml:space="preserve"> </w:t>
        </w:r>
      </w:ins>
      <w:del w:id="795" w:author="PC" w:date="2025-05-29T19:36:00Z">
        <w:r w:rsidRPr="008D03A6" w:rsidDel="009A7D9D">
          <w:rPr>
            <w:rFonts w:ascii="Crimson Text" w:hAnsi="Crimson Text"/>
            <w:color w:val="000000" w:themeColor="text1"/>
            <w:sz w:val="26"/>
            <w:szCs w:val="26"/>
          </w:rPr>
          <w:delText>, pero</w:delText>
        </w:r>
      </w:del>
      <w:ins w:id="796" w:author="PC" w:date="2025-05-29T19:36:00Z">
        <w:r w:rsidR="009A7D9D">
          <w:rPr>
            <w:rFonts w:ascii="Crimson Text" w:hAnsi="Crimson Text"/>
            <w:color w:val="000000" w:themeColor="text1"/>
            <w:sz w:val="26"/>
            <w:szCs w:val="26"/>
          </w:rPr>
          <w:t>y afortunadamente</w:t>
        </w:r>
      </w:ins>
      <w:r w:rsidRPr="008D03A6">
        <w:rPr>
          <w:rFonts w:ascii="Crimson Text" w:hAnsi="Crimson Text"/>
          <w:color w:val="000000" w:themeColor="text1"/>
          <w:sz w:val="26"/>
          <w:szCs w:val="26"/>
        </w:rPr>
        <w:t xml:space="preserve"> no fue perforada, </w:t>
      </w:r>
      <w:del w:id="797" w:author="PC" w:date="2025-05-29T19:36:00Z">
        <w:r w:rsidRPr="008D03A6" w:rsidDel="009A7D9D">
          <w:rPr>
            <w:rFonts w:ascii="Crimson Text" w:hAnsi="Crimson Text"/>
            <w:color w:val="000000" w:themeColor="text1"/>
            <w:sz w:val="26"/>
            <w:szCs w:val="26"/>
          </w:rPr>
          <w:delText xml:space="preserve">y </w:delText>
        </w:r>
      </w:del>
      <w:ins w:id="798" w:author="PC" w:date="2025-05-29T19:36:00Z">
        <w:r w:rsidR="009A7D9D">
          <w:rPr>
            <w:rFonts w:ascii="Crimson Text" w:hAnsi="Crimson Text"/>
            <w:color w:val="000000" w:themeColor="text1"/>
            <w:sz w:val="26"/>
            <w:szCs w:val="26"/>
          </w:rPr>
          <w:t>pero</w:t>
        </w:r>
        <w:r w:rsidR="009A7D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golpe</w:t>
      </w:r>
      <w:ins w:id="799" w:author="PC" w:date="2025-05-29T19:37:00Z">
        <w:r w:rsidR="009A7D9D">
          <w:rPr>
            <w:rFonts w:ascii="Crimson Text" w:hAnsi="Crimson Text"/>
            <w:color w:val="000000" w:themeColor="text1"/>
            <w:sz w:val="26"/>
            <w:szCs w:val="26"/>
          </w:rPr>
          <w:t xml:space="preserve"> hizo que</w:t>
        </w:r>
      </w:ins>
      <w:r w:rsidRPr="008D03A6">
        <w:rPr>
          <w:rFonts w:ascii="Crimson Text" w:hAnsi="Crimson Text"/>
          <w:color w:val="000000" w:themeColor="text1"/>
          <w:sz w:val="26"/>
          <w:szCs w:val="26"/>
        </w:rPr>
        <w:t xml:space="preserve"> </w:t>
      </w:r>
      <w:del w:id="800" w:author="PC" w:date="2025-05-29T19:37:00Z">
        <w:r w:rsidRPr="008D03A6" w:rsidDel="009A7D9D">
          <w:rPr>
            <w:rFonts w:ascii="Crimson Text" w:hAnsi="Crimson Text"/>
            <w:color w:val="000000" w:themeColor="text1"/>
            <w:sz w:val="26"/>
            <w:szCs w:val="26"/>
          </w:rPr>
          <w:delText xml:space="preserve">revolcó a </w:delText>
        </w:r>
      </w:del>
      <w:r w:rsidRPr="008D03A6">
        <w:rPr>
          <w:rFonts w:ascii="Crimson Text" w:hAnsi="Crimson Text"/>
          <w:color w:val="000000" w:themeColor="text1"/>
          <w:sz w:val="26"/>
          <w:szCs w:val="26"/>
        </w:rPr>
        <w:t xml:space="preserve">Eros </w:t>
      </w:r>
      <w:ins w:id="801" w:author="PC" w:date="2025-05-29T19:37:00Z">
        <w:r w:rsidR="009A7D9D">
          <w:rPr>
            <w:rFonts w:ascii="Crimson Text" w:hAnsi="Crimson Text"/>
            <w:color w:val="000000" w:themeColor="text1"/>
            <w:sz w:val="26"/>
            <w:szCs w:val="26"/>
          </w:rPr>
          <w:t xml:space="preserve">terminara </w:t>
        </w:r>
      </w:ins>
      <w:r w:rsidRPr="008D03A6">
        <w:rPr>
          <w:rFonts w:ascii="Crimson Text" w:hAnsi="Crimson Text"/>
          <w:color w:val="000000" w:themeColor="text1"/>
          <w:sz w:val="26"/>
          <w:szCs w:val="26"/>
        </w:rPr>
        <w:t xml:space="preserve">en el piso. </w:t>
      </w:r>
      <w:ins w:id="802" w:author="PC" w:date="2025-05-29T19:37:00Z">
        <w:r w:rsidR="009A7D9D">
          <w:rPr>
            <w:rFonts w:ascii="Crimson Text" w:hAnsi="Crimson Text"/>
            <w:color w:val="000000" w:themeColor="text1"/>
            <w:sz w:val="26"/>
            <w:szCs w:val="26"/>
          </w:rPr>
          <w:t>Sintió un fuerte dolor en las costillas que lo dejó aturdido</w:t>
        </w:r>
      </w:ins>
      <w:del w:id="803" w:author="PC" w:date="2025-05-29T19:37:00Z">
        <w:r w:rsidRPr="008D03A6" w:rsidDel="009A7D9D">
          <w:rPr>
            <w:rFonts w:ascii="Crimson Text" w:hAnsi="Crimson Text"/>
            <w:color w:val="000000" w:themeColor="text1"/>
            <w:sz w:val="26"/>
            <w:szCs w:val="26"/>
          </w:rPr>
          <w:delText xml:space="preserve">Un fuerte dolor </w:delText>
        </w:r>
        <w:r w:rsidR="00EC0E04" w:rsidRPr="008D03A6" w:rsidDel="009A7D9D">
          <w:rPr>
            <w:rFonts w:ascii="Crimson Text" w:hAnsi="Crimson Text"/>
            <w:color w:val="000000" w:themeColor="text1"/>
            <w:sz w:val="26"/>
            <w:szCs w:val="26"/>
          </w:rPr>
          <w:delText>se internó en sus costillas y lo dejó tumbado</w:delText>
        </w:r>
      </w:del>
      <w:r w:rsidR="00EC0E04" w:rsidRPr="008D03A6">
        <w:rPr>
          <w:rFonts w:ascii="Crimson Text" w:hAnsi="Crimson Text"/>
          <w:color w:val="000000" w:themeColor="text1"/>
          <w:sz w:val="26"/>
          <w:szCs w:val="26"/>
        </w:rPr>
        <w:t xml:space="preserve"> unos segundos.</w:t>
      </w:r>
    </w:p>
    <w:p w:rsidR="0072692C" w:rsidRDefault="00EC0E04" w:rsidP="007E0634">
      <w:pPr>
        <w:tabs>
          <w:tab w:val="left" w:pos="2179"/>
        </w:tabs>
        <w:spacing w:after="0"/>
        <w:ind w:firstLine="284"/>
        <w:jc w:val="both"/>
        <w:rPr>
          <w:ins w:id="804" w:author="PC" w:date="2025-05-29T19:40: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ins w:id="805" w:author="PC" w:date="2025-05-29T19:39:00Z">
        <w:r w:rsidR="0072692C">
          <w:rPr>
            <w:rFonts w:ascii="Crimson Text" w:hAnsi="Crimson Text"/>
            <w:color w:val="000000" w:themeColor="text1"/>
            <w:sz w:val="26"/>
            <w:szCs w:val="26"/>
          </w:rPr>
          <w:t>¿</w:t>
        </w:r>
      </w:ins>
      <w:proofErr w:type="gramEnd"/>
      <w:r w:rsidRPr="008D03A6">
        <w:rPr>
          <w:rFonts w:ascii="Crimson Text" w:hAnsi="Crimson Text"/>
          <w:color w:val="000000" w:themeColor="text1"/>
          <w:sz w:val="26"/>
          <w:szCs w:val="26"/>
        </w:rPr>
        <w:t>Eso es lo mejor que tienes</w:t>
      </w:r>
      <w:ins w:id="806" w:author="PC" w:date="2025-05-29T19:39:00Z">
        <w:r w:rsidR="0072692C">
          <w:rPr>
            <w:rFonts w:ascii="Crimson Text" w:hAnsi="Crimson Text"/>
            <w:color w:val="000000" w:themeColor="text1"/>
            <w:sz w:val="26"/>
            <w:szCs w:val="26"/>
          </w:rPr>
          <w:t>?</w:t>
        </w:r>
      </w:ins>
      <w:del w:id="807" w:author="PC" w:date="2025-05-29T19:39:00Z">
        <w:r w:rsidRPr="008D03A6" w:rsidDel="0072692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Con soldados como tú </w:t>
      </w:r>
      <w:r w:rsidR="001C2E0C" w:rsidRPr="008D03A6">
        <w:rPr>
          <w:rFonts w:ascii="Crimson Text" w:hAnsi="Crimson Text"/>
          <w:color w:val="000000" w:themeColor="text1"/>
          <w:sz w:val="26"/>
          <w:szCs w:val="26"/>
        </w:rPr>
        <w:t>será fácil invadir</w:t>
      </w:r>
      <w:r w:rsidR="00EA6D5F" w:rsidRPr="008D03A6">
        <w:rPr>
          <w:rFonts w:ascii="Crimson Text" w:hAnsi="Crimson Text"/>
          <w:color w:val="000000" w:themeColor="text1"/>
          <w:sz w:val="26"/>
          <w:szCs w:val="26"/>
        </w:rPr>
        <w:t xml:space="preserve"> este rein</w:t>
      </w:r>
      <w:r w:rsidRPr="008D03A6">
        <w:rPr>
          <w:rFonts w:ascii="Crimson Text" w:hAnsi="Crimson Text"/>
          <w:color w:val="000000" w:themeColor="text1"/>
          <w:sz w:val="26"/>
          <w:szCs w:val="26"/>
        </w:rPr>
        <w:t>o –</w:t>
      </w:r>
      <w:del w:id="808" w:author="PC" w:date="2025-05-29T19:39:00Z">
        <w:r w:rsidRPr="008D03A6" w:rsidDel="0072692C">
          <w:rPr>
            <w:rFonts w:ascii="Crimson Text" w:hAnsi="Crimson Text"/>
            <w:color w:val="000000" w:themeColor="text1"/>
            <w:sz w:val="26"/>
            <w:szCs w:val="26"/>
          </w:rPr>
          <w:delText xml:space="preserve">exclamó, </w:delText>
        </w:r>
      </w:del>
      <w:r w:rsidRPr="008D03A6">
        <w:rPr>
          <w:rFonts w:ascii="Crimson Text" w:hAnsi="Crimson Text"/>
          <w:color w:val="000000" w:themeColor="text1"/>
          <w:sz w:val="26"/>
          <w:szCs w:val="26"/>
        </w:rPr>
        <w:t>las burlas del comandante eran tan filosas como su espada.</w:t>
      </w:r>
      <w:r w:rsidR="001C2E0C" w:rsidRPr="008D03A6">
        <w:rPr>
          <w:rFonts w:ascii="Crimson Text" w:hAnsi="Crimson Text"/>
          <w:color w:val="000000" w:themeColor="text1"/>
          <w:sz w:val="26"/>
          <w:szCs w:val="26"/>
        </w:rPr>
        <w:t xml:space="preserve"> </w:t>
      </w:r>
    </w:p>
    <w:p w:rsidR="00EC0E04" w:rsidRPr="008D03A6" w:rsidRDefault="001C2E0C"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no quería entrar en ese juego, por lo que </w:t>
      </w:r>
      <w:r w:rsidR="006044B5" w:rsidRPr="008D03A6">
        <w:rPr>
          <w:rFonts w:ascii="Crimson Text" w:hAnsi="Crimson Text"/>
          <w:color w:val="000000" w:themeColor="text1"/>
          <w:sz w:val="26"/>
          <w:szCs w:val="26"/>
        </w:rPr>
        <w:t>prefirió tranquilizarse un poco</w:t>
      </w:r>
      <w:r w:rsidRPr="008D03A6">
        <w:rPr>
          <w:rFonts w:ascii="Crimson Text" w:hAnsi="Crimson Text"/>
          <w:color w:val="000000" w:themeColor="text1"/>
          <w:sz w:val="26"/>
          <w:szCs w:val="26"/>
        </w:rPr>
        <w:t xml:space="preserve">. Su primera reacción había sido muy impulsiva, y por no cuidar la guardia terminó en el piso, </w:t>
      </w:r>
      <w:r w:rsidR="008572D1" w:rsidRPr="008D03A6">
        <w:rPr>
          <w:rFonts w:ascii="Crimson Text" w:hAnsi="Crimson Text"/>
          <w:color w:val="000000" w:themeColor="text1"/>
          <w:sz w:val="26"/>
          <w:szCs w:val="26"/>
        </w:rPr>
        <w:t>aunque</w:t>
      </w:r>
      <w:r w:rsidRPr="008D03A6">
        <w:rPr>
          <w:rFonts w:ascii="Crimson Text" w:hAnsi="Crimson Text"/>
          <w:color w:val="000000" w:themeColor="text1"/>
          <w:sz w:val="26"/>
          <w:szCs w:val="26"/>
        </w:rPr>
        <w:t xml:space="preserve"> pudo haber sido peor. Sabía que tenía que ser más</w:t>
      </w:r>
      <w:r w:rsidR="006044B5" w:rsidRPr="008D03A6">
        <w:rPr>
          <w:rFonts w:ascii="Crimson Text" w:hAnsi="Crimson Text"/>
          <w:color w:val="000000" w:themeColor="text1"/>
          <w:sz w:val="26"/>
          <w:szCs w:val="26"/>
        </w:rPr>
        <w:t xml:space="preserve"> precavido</w:t>
      </w:r>
      <w:r w:rsidRPr="008D03A6">
        <w:rPr>
          <w:rFonts w:ascii="Crimson Text" w:hAnsi="Crimson Text"/>
          <w:color w:val="000000" w:themeColor="text1"/>
          <w:sz w:val="26"/>
          <w:szCs w:val="26"/>
        </w:rPr>
        <w:t>. Mientras tanto</w:t>
      </w:r>
      <w:r w:rsidR="00EA6D5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 muchedumbre se mantenía en</w:t>
      </w:r>
      <w:r w:rsidR="00EA6D5F" w:rsidRPr="008D03A6">
        <w:rPr>
          <w:rFonts w:ascii="Crimson Text" w:hAnsi="Crimson Text"/>
          <w:color w:val="000000" w:themeColor="text1"/>
          <w:sz w:val="26"/>
          <w:szCs w:val="26"/>
        </w:rPr>
        <w:t xml:space="preserve"> silencio</w:t>
      </w:r>
      <w:ins w:id="809" w:author="PC" w:date="2025-05-29T19:40:00Z">
        <w:r w:rsidR="0072692C">
          <w:rPr>
            <w:rFonts w:ascii="Crimson Text" w:hAnsi="Crimson Text"/>
            <w:color w:val="000000" w:themeColor="text1"/>
            <w:sz w:val="26"/>
            <w:szCs w:val="26"/>
          </w:rPr>
          <w:t xml:space="preserve"> observando cómo</w:t>
        </w:r>
      </w:ins>
      <w:del w:id="810" w:author="PC" w:date="2025-05-29T19:40:00Z">
        <w:r w:rsidR="00EA6D5F" w:rsidRPr="008D03A6" w:rsidDel="0072692C">
          <w:rPr>
            <w:rFonts w:ascii="Crimson Text" w:hAnsi="Crimson Text"/>
            <w:color w:val="000000" w:themeColor="text1"/>
            <w:sz w:val="26"/>
            <w:szCs w:val="26"/>
          </w:rPr>
          <w:delText>,</w:delText>
        </w:r>
      </w:del>
      <w:r w:rsidR="00EA6D5F" w:rsidRPr="008D03A6">
        <w:rPr>
          <w:rFonts w:ascii="Crimson Text" w:hAnsi="Crimson Text"/>
          <w:color w:val="000000" w:themeColor="text1"/>
          <w:sz w:val="26"/>
          <w:szCs w:val="26"/>
        </w:rPr>
        <w:t xml:space="preserve"> Eros parecía llevar</w:t>
      </w:r>
      <w:r w:rsidRPr="008D03A6">
        <w:rPr>
          <w:rFonts w:ascii="Crimson Text" w:hAnsi="Crimson Text"/>
          <w:color w:val="000000" w:themeColor="text1"/>
          <w:sz w:val="26"/>
          <w:szCs w:val="26"/>
        </w:rPr>
        <w:t xml:space="preserve"> la peor parte.</w:t>
      </w:r>
    </w:p>
    <w:p w:rsidR="00EA6D5F" w:rsidRPr="008D03A6" w:rsidRDefault="001C2E0C"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Se levantó</w:t>
      </w:r>
      <w:del w:id="811" w:author="PC" w:date="2025-05-29T19:45:00Z">
        <w:r w:rsidRPr="008D03A6" w:rsidDel="0072692C">
          <w:rPr>
            <w:rFonts w:ascii="Crimson Text" w:hAnsi="Crimson Text"/>
            <w:color w:val="000000" w:themeColor="text1"/>
            <w:sz w:val="26"/>
            <w:szCs w:val="26"/>
          </w:rPr>
          <w:delText xml:space="preserve"> nuevamente</w:delText>
        </w:r>
      </w:del>
      <w:del w:id="812" w:author="PC" w:date="2025-05-29T19:41:00Z">
        <w:r w:rsidR="00EA6D5F" w:rsidRPr="008D03A6" w:rsidDel="0072692C">
          <w:rPr>
            <w:rFonts w:ascii="Crimson Text" w:hAnsi="Crimson Text"/>
            <w:color w:val="000000" w:themeColor="text1"/>
            <w:sz w:val="26"/>
            <w:szCs w:val="26"/>
          </w:rPr>
          <w:delText>,</w:delText>
        </w:r>
      </w:del>
      <w:r w:rsidR="00EA6D5F" w:rsidRPr="008D03A6">
        <w:rPr>
          <w:rFonts w:ascii="Crimson Text" w:hAnsi="Crimson Text"/>
          <w:color w:val="000000" w:themeColor="text1"/>
          <w:sz w:val="26"/>
          <w:szCs w:val="26"/>
        </w:rPr>
        <w:t xml:space="preserve"> y se acercó </w:t>
      </w:r>
      <w:ins w:id="813" w:author="PC" w:date="2025-05-29T19:45:00Z">
        <w:r w:rsidR="0072692C">
          <w:rPr>
            <w:rFonts w:ascii="Crimson Text" w:hAnsi="Crimson Text"/>
            <w:color w:val="000000" w:themeColor="text1"/>
            <w:sz w:val="26"/>
            <w:szCs w:val="26"/>
          </w:rPr>
          <w:t xml:space="preserve">otra vez </w:t>
        </w:r>
      </w:ins>
      <w:r w:rsidR="00EA6D5F" w:rsidRPr="008D03A6">
        <w:rPr>
          <w:rFonts w:ascii="Crimson Text" w:hAnsi="Crimson Text"/>
          <w:color w:val="000000" w:themeColor="text1"/>
          <w:sz w:val="26"/>
          <w:szCs w:val="26"/>
        </w:rPr>
        <w:t xml:space="preserve">a su </w:t>
      </w:r>
      <w:r w:rsidR="008572D1" w:rsidRPr="008D03A6">
        <w:rPr>
          <w:rFonts w:ascii="Crimson Text" w:hAnsi="Crimson Text"/>
          <w:color w:val="000000" w:themeColor="text1"/>
          <w:sz w:val="26"/>
          <w:szCs w:val="26"/>
        </w:rPr>
        <w:t>oponente</w:t>
      </w:r>
      <w:r w:rsidR="00EA6D5F" w:rsidRPr="008D03A6">
        <w:rPr>
          <w:rFonts w:ascii="Crimson Text" w:hAnsi="Crimson Text"/>
          <w:color w:val="000000" w:themeColor="text1"/>
          <w:sz w:val="26"/>
          <w:szCs w:val="26"/>
        </w:rPr>
        <w:t xml:space="preserve">. </w:t>
      </w:r>
      <w:del w:id="814" w:author="PC" w:date="2025-05-29T19:41:00Z">
        <w:r w:rsidR="00EA6D5F" w:rsidRPr="008D03A6" w:rsidDel="0072692C">
          <w:rPr>
            <w:rFonts w:ascii="Crimson Text" w:hAnsi="Crimson Text"/>
            <w:color w:val="000000" w:themeColor="text1"/>
            <w:sz w:val="26"/>
            <w:szCs w:val="26"/>
          </w:rPr>
          <w:delText xml:space="preserve">Volvió </w:delText>
        </w:r>
      </w:del>
      <w:ins w:id="815" w:author="PC" w:date="2025-05-29T19:41:00Z">
        <w:r w:rsidR="0072692C">
          <w:rPr>
            <w:rFonts w:ascii="Crimson Text" w:hAnsi="Crimson Text"/>
            <w:color w:val="000000" w:themeColor="text1"/>
            <w:sz w:val="26"/>
            <w:szCs w:val="26"/>
          </w:rPr>
          <w:t>Volvieron a cruzar espadas</w:t>
        </w:r>
      </w:ins>
      <w:del w:id="816" w:author="PC" w:date="2025-05-29T19:42:00Z">
        <w:r w:rsidR="00EA6D5F" w:rsidRPr="008D03A6" w:rsidDel="0072692C">
          <w:rPr>
            <w:rFonts w:ascii="Crimson Text" w:hAnsi="Crimson Text"/>
            <w:color w:val="000000" w:themeColor="text1"/>
            <w:sz w:val="26"/>
            <w:szCs w:val="26"/>
          </w:rPr>
          <w:delText>a enfrentarlo,</w:delText>
        </w:r>
      </w:del>
      <w:r w:rsidR="00EA6D5F" w:rsidRPr="008D03A6">
        <w:rPr>
          <w:rFonts w:ascii="Crimson Text" w:hAnsi="Crimson Text"/>
          <w:color w:val="000000" w:themeColor="text1"/>
          <w:sz w:val="26"/>
          <w:szCs w:val="26"/>
        </w:rPr>
        <w:t xml:space="preserve"> pero, esta vez, </w:t>
      </w:r>
      <w:del w:id="817" w:author="PC" w:date="2025-05-29T19:42:00Z">
        <w:r w:rsidR="006044B5" w:rsidRPr="008D03A6" w:rsidDel="0072692C">
          <w:rPr>
            <w:rFonts w:ascii="Crimson Text" w:hAnsi="Crimson Text"/>
            <w:color w:val="000000" w:themeColor="text1"/>
            <w:sz w:val="26"/>
            <w:szCs w:val="26"/>
          </w:rPr>
          <w:delText>trató de ser más cauteloso</w:delText>
        </w:r>
      </w:del>
      <w:ins w:id="818" w:author="PC" w:date="2025-05-29T19:42:00Z">
        <w:r w:rsidR="0072692C">
          <w:rPr>
            <w:rFonts w:ascii="Crimson Text" w:hAnsi="Crimson Text"/>
            <w:color w:val="000000" w:themeColor="text1"/>
            <w:sz w:val="26"/>
            <w:szCs w:val="26"/>
          </w:rPr>
          <w:t>cuidaba más sus movimientos</w:t>
        </w:r>
      </w:ins>
      <w:r w:rsidR="006044B5" w:rsidRPr="008D03A6">
        <w:rPr>
          <w:rFonts w:ascii="Crimson Text" w:hAnsi="Crimson Text"/>
          <w:color w:val="000000" w:themeColor="text1"/>
          <w:sz w:val="26"/>
          <w:szCs w:val="26"/>
        </w:rPr>
        <w:t>. Con la guardia alta, protegía su defensa mientras estudiaba al rival.</w:t>
      </w:r>
      <w:r w:rsidRPr="008D03A6">
        <w:rPr>
          <w:rFonts w:ascii="Crimson Text" w:hAnsi="Crimson Text"/>
          <w:color w:val="000000" w:themeColor="text1"/>
          <w:sz w:val="26"/>
          <w:szCs w:val="26"/>
        </w:rPr>
        <w:t xml:space="preserve"> </w:t>
      </w:r>
      <w:r w:rsidR="006044B5" w:rsidRPr="008D03A6">
        <w:rPr>
          <w:rFonts w:ascii="Crimson Text" w:hAnsi="Crimson Text"/>
          <w:color w:val="000000" w:themeColor="text1"/>
          <w:sz w:val="26"/>
          <w:szCs w:val="26"/>
        </w:rPr>
        <w:t>Por unos minutos, ambos arriesgaron poco. Los intentos eran inofensivos, y morían en bloqueos y movimientos de escape.</w:t>
      </w:r>
    </w:p>
    <w:p w:rsidR="006044B5" w:rsidRPr="008D03A6" w:rsidRDefault="00715FDE"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destino está escrito</w:t>
      </w:r>
      <w:ins w:id="819" w:author="PC" w:date="2025-05-29T19:47:00Z">
        <w:r w:rsidR="0072692C">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muchacho</w:t>
      </w:r>
      <w:del w:id="820" w:author="PC" w:date="2025-05-29T19:47:00Z">
        <w:r w:rsidRPr="008D03A6" w:rsidDel="0072692C">
          <w:rPr>
            <w:rFonts w:ascii="Crimson Text" w:hAnsi="Crimson Text"/>
            <w:color w:val="000000" w:themeColor="text1"/>
            <w:sz w:val="26"/>
            <w:szCs w:val="26"/>
          </w:rPr>
          <w:delText>, u</w:delText>
        </w:r>
      </w:del>
      <w:ins w:id="821" w:author="PC" w:date="2025-05-29T19:47:00Z">
        <w:r w:rsidR="0072692C">
          <w:rPr>
            <w:rFonts w:ascii="Crimson Text" w:hAnsi="Crimson Text"/>
            <w:color w:val="000000" w:themeColor="text1"/>
            <w:sz w:val="26"/>
            <w:szCs w:val="26"/>
          </w:rPr>
          <w:t>. U</w:t>
        </w:r>
      </w:ins>
      <w:r w:rsidRPr="008D03A6">
        <w:rPr>
          <w:rFonts w:ascii="Crimson Text" w:hAnsi="Crimson Text"/>
          <w:color w:val="000000" w:themeColor="text1"/>
          <w:sz w:val="26"/>
          <w:szCs w:val="26"/>
        </w:rPr>
        <w:t xml:space="preserve">stedes nacieron para </w:t>
      </w:r>
      <w:r w:rsidR="00857426" w:rsidRPr="008D03A6">
        <w:rPr>
          <w:rFonts w:ascii="Crimson Text" w:hAnsi="Crimson Text"/>
          <w:color w:val="000000" w:themeColor="text1"/>
          <w:sz w:val="26"/>
          <w:szCs w:val="26"/>
        </w:rPr>
        <w:t>servirnos</w:t>
      </w:r>
      <w:r w:rsidRPr="008D03A6">
        <w:rPr>
          <w:rFonts w:ascii="Crimson Text" w:hAnsi="Crimson Text"/>
          <w:color w:val="000000" w:themeColor="text1"/>
          <w:sz w:val="26"/>
          <w:szCs w:val="26"/>
        </w:rPr>
        <w:t xml:space="preserve">, para limpiar </w:t>
      </w:r>
      <w:r w:rsidR="002B3EB7" w:rsidRPr="008D03A6">
        <w:rPr>
          <w:rFonts w:ascii="Crimson Text" w:hAnsi="Crimson Text"/>
          <w:color w:val="000000" w:themeColor="text1"/>
          <w:sz w:val="26"/>
          <w:szCs w:val="26"/>
        </w:rPr>
        <w:t>nuestra</w:t>
      </w:r>
      <w:r w:rsidRPr="008D03A6">
        <w:rPr>
          <w:rFonts w:ascii="Crimson Text" w:hAnsi="Crimson Text"/>
          <w:color w:val="000000" w:themeColor="text1"/>
          <w:sz w:val="26"/>
          <w:szCs w:val="26"/>
        </w:rPr>
        <w:t xml:space="preserve"> </w:t>
      </w:r>
      <w:r w:rsidR="00695268" w:rsidRPr="008D03A6">
        <w:rPr>
          <w:rFonts w:ascii="Crimson Text" w:hAnsi="Crimson Text"/>
          <w:color w:val="000000" w:themeColor="text1"/>
          <w:sz w:val="26"/>
          <w:szCs w:val="26"/>
        </w:rPr>
        <w:t>suciedad</w:t>
      </w:r>
      <w:r w:rsidRPr="008D03A6">
        <w:rPr>
          <w:rFonts w:ascii="Crimson Text" w:hAnsi="Crimson Text"/>
          <w:color w:val="000000" w:themeColor="text1"/>
          <w:sz w:val="26"/>
          <w:szCs w:val="26"/>
        </w:rPr>
        <w:t xml:space="preserve"> –</w:t>
      </w:r>
      <w:del w:id="822" w:author="PC" w:date="2025-05-29T19:47:00Z">
        <w:r w:rsidRPr="008D03A6" w:rsidDel="0072692C">
          <w:rPr>
            <w:rFonts w:ascii="Crimson Text" w:hAnsi="Crimson Text"/>
            <w:color w:val="000000" w:themeColor="text1"/>
            <w:sz w:val="26"/>
            <w:szCs w:val="26"/>
          </w:rPr>
          <w:delText xml:space="preserve">dijo </w:delText>
        </w:r>
      </w:del>
      <w:ins w:id="823" w:author="PC" w:date="2025-05-29T19:47:00Z">
        <w:r w:rsidR="0072692C">
          <w:rPr>
            <w:rFonts w:ascii="Crimson Text" w:hAnsi="Crimson Text"/>
            <w:color w:val="000000" w:themeColor="text1"/>
            <w:sz w:val="26"/>
            <w:szCs w:val="26"/>
          </w:rPr>
          <w:t>lo siguió provocando</w:t>
        </w:r>
        <w:r w:rsidR="0072692C" w:rsidRPr="008D03A6">
          <w:rPr>
            <w:rFonts w:ascii="Crimson Text" w:hAnsi="Crimson Text"/>
            <w:color w:val="000000" w:themeColor="text1"/>
            <w:sz w:val="26"/>
            <w:szCs w:val="26"/>
          </w:rPr>
          <w:t xml:space="preserve"> </w:t>
        </w:r>
      </w:ins>
      <w:proofErr w:type="spellStart"/>
      <w:r w:rsidRPr="008D03A6">
        <w:rPr>
          <w:rFonts w:ascii="Crimson Text" w:hAnsi="Crimson Text"/>
          <w:color w:val="000000" w:themeColor="text1"/>
          <w:sz w:val="26"/>
          <w:szCs w:val="26"/>
        </w:rPr>
        <w:t>Kol</w:t>
      </w:r>
      <w:proofErr w:type="spellEnd"/>
      <w:r w:rsidRPr="008D03A6">
        <w:rPr>
          <w:rFonts w:ascii="Crimson Text" w:hAnsi="Crimson Text"/>
          <w:color w:val="000000" w:themeColor="text1"/>
          <w:sz w:val="26"/>
          <w:szCs w:val="26"/>
        </w:rPr>
        <w:t xml:space="preserve">, </w:t>
      </w:r>
      <w:r w:rsidR="002B3EB7" w:rsidRPr="008D03A6">
        <w:rPr>
          <w:rFonts w:ascii="Crimson Text" w:hAnsi="Crimson Text"/>
          <w:color w:val="000000" w:themeColor="text1"/>
          <w:sz w:val="26"/>
          <w:szCs w:val="26"/>
        </w:rPr>
        <w:t>con una sonrisa de arlequín</w:t>
      </w:r>
      <w:del w:id="824" w:author="PC" w:date="2025-05-29T19:47:00Z">
        <w:r w:rsidR="002B3EB7" w:rsidRPr="008D03A6" w:rsidDel="0072692C">
          <w:rPr>
            <w:rFonts w:ascii="Crimson Text" w:hAnsi="Crimson Text"/>
            <w:color w:val="000000" w:themeColor="text1"/>
            <w:sz w:val="26"/>
            <w:szCs w:val="26"/>
          </w:rPr>
          <w:delText xml:space="preserve">, </w:delText>
        </w:r>
        <w:r w:rsidRPr="008D03A6" w:rsidDel="0072692C">
          <w:rPr>
            <w:rFonts w:ascii="Crimson Text" w:hAnsi="Crimson Text"/>
            <w:color w:val="000000" w:themeColor="text1"/>
            <w:sz w:val="26"/>
            <w:szCs w:val="26"/>
          </w:rPr>
          <w:delText xml:space="preserve">quería </w:delText>
        </w:r>
        <w:r w:rsidR="00857426" w:rsidRPr="008D03A6" w:rsidDel="0072692C">
          <w:rPr>
            <w:rFonts w:ascii="Crimson Text" w:hAnsi="Crimson Text"/>
            <w:color w:val="000000" w:themeColor="text1"/>
            <w:sz w:val="26"/>
            <w:szCs w:val="26"/>
          </w:rPr>
          <w:delText xml:space="preserve">desencajarlo </w:delText>
        </w:r>
        <w:r w:rsidR="00623AEC" w:rsidRPr="008D03A6" w:rsidDel="0072692C">
          <w:rPr>
            <w:rFonts w:ascii="Crimson Text" w:hAnsi="Crimson Text"/>
            <w:color w:val="000000" w:themeColor="text1"/>
            <w:sz w:val="26"/>
            <w:szCs w:val="26"/>
          </w:rPr>
          <w:delText>otra vez</w:delText>
        </w:r>
      </w:del>
      <w:r w:rsidR="00857426" w:rsidRPr="008D03A6">
        <w:rPr>
          <w:rFonts w:ascii="Crimson Text" w:hAnsi="Crimson Text"/>
          <w:color w:val="000000" w:themeColor="text1"/>
          <w:sz w:val="26"/>
          <w:szCs w:val="26"/>
        </w:rPr>
        <w:t>.</w:t>
      </w:r>
    </w:p>
    <w:p w:rsidR="00857426" w:rsidRPr="008D03A6" w:rsidRDefault="00857426" w:rsidP="00DF7D67">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ins w:id="825" w:author="PC" w:date="2025-05-29T19:47:00Z">
        <w:r w:rsidR="0072692C">
          <w:rPr>
            <w:rFonts w:ascii="Crimson Text" w:hAnsi="Crimson Text"/>
            <w:color w:val="000000" w:themeColor="text1"/>
            <w:sz w:val="26"/>
            <w:szCs w:val="26"/>
          </w:rPr>
          <w:t xml:space="preserve">Si eso </w:t>
        </w:r>
      </w:ins>
      <w:del w:id="826" w:author="PC" w:date="2025-05-29T19:47:00Z">
        <w:r w:rsidRPr="008D03A6" w:rsidDel="0072692C">
          <w:rPr>
            <w:rFonts w:ascii="Crimson Text" w:hAnsi="Crimson Text"/>
            <w:color w:val="000000" w:themeColor="text1"/>
            <w:sz w:val="26"/>
            <w:szCs w:val="26"/>
          </w:rPr>
          <w:delText>E</w:delText>
        </w:r>
      </w:del>
      <w:ins w:id="827" w:author="PC" w:date="2025-05-29T19:47:00Z">
        <w:r w:rsidR="0072692C">
          <w:rPr>
            <w:rFonts w:ascii="Crimson Text" w:hAnsi="Crimson Text"/>
            <w:color w:val="000000" w:themeColor="text1"/>
            <w:sz w:val="26"/>
            <w:szCs w:val="26"/>
          </w:rPr>
          <w:t>e</w:t>
        </w:r>
      </w:ins>
      <w:r w:rsidRPr="008D03A6">
        <w:rPr>
          <w:rFonts w:ascii="Crimson Text" w:hAnsi="Crimson Text"/>
          <w:color w:val="000000" w:themeColor="text1"/>
          <w:sz w:val="26"/>
          <w:szCs w:val="26"/>
        </w:rPr>
        <w:t>s cierto</w:t>
      </w:r>
      <w:del w:id="828" w:author="PC" w:date="2025-05-29T19:47:00Z">
        <w:r w:rsidRPr="008D03A6" w:rsidDel="0072692C">
          <w:rPr>
            <w:rFonts w:ascii="Crimson Text" w:hAnsi="Crimson Text"/>
            <w:color w:val="000000" w:themeColor="text1"/>
            <w:sz w:val="26"/>
            <w:szCs w:val="26"/>
          </w:rPr>
          <w:delText>!</w:delText>
        </w:r>
      </w:del>
      <w:ins w:id="829" w:author="PC" w:date="2025-05-29T19:47:00Z">
        <w:r w:rsidR="0072692C">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830" w:author="PC" w:date="2025-05-29T19:47:00Z">
        <w:r w:rsidR="0072692C">
          <w:rPr>
            <w:rFonts w:ascii="Crimson Text" w:hAnsi="Crimson Text"/>
            <w:color w:val="000000" w:themeColor="text1"/>
            <w:sz w:val="26"/>
            <w:szCs w:val="26"/>
          </w:rPr>
          <w:t xml:space="preserve">entonces </w:t>
        </w:r>
      </w:ins>
      <w:r w:rsidR="002B3EB7" w:rsidRPr="008D03A6">
        <w:rPr>
          <w:rFonts w:ascii="Crimson Text" w:hAnsi="Crimson Text"/>
          <w:color w:val="000000" w:themeColor="text1"/>
          <w:sz w:val="26"/>
          <w:szCs w:val="26"/>
        </w:rPr>
        <w:t>y</w:t>
      </w:r>
      <w:r w:rsidRPr="008D03A6">
        <w:rPr>
          <w:rFonts w:ascii="Crimson Text" w:hAnsi="Crimson Text"/>
          <w:color w:val="000000" w:themeColor="text1"/>
          <w:sz w:val="26"/>
          <w:szCs w:val="26"/>
        </w:rPr>
        <w:t>o</w:t>
      </w:r>
      <w:r w:rsidR="002B3EB7" w:rsidRPr="008D03A6">
        <w:rPr>
          <w:rFonts w:ascii="Crimson Text" w:hAnsi="Crimson Text"/>
          <w:color w:val="000000" w:themeColor="text1"/>
          <w:sz w:val="26"/>
          <w:szCs w:val="26"/>
        </w:rPr>
        <w:t xml:space="preserve"> haré mi </w:t>
      </w:r>
      <w:r w:rsidR="009256E5" w:rsidRPr="008D03A6">
        <w:rPr>
          <w:rFonts w:ascii="Crimson Text" w:hAnsi="Crimson Text"/>
          <w:color w:val="000000" w:themeColor="text1"/>
          <w:sz w:val="26"/>
          <w:szCs w:val="26"/>
        </w:rPr>
        <w:t>parte</w:t>
      </w:r>
      <w:r w:rsidR="002B3EB7"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2B3EB7" w:rsidRPr="008D03A6">
        <w:rPr>
          <w:rFonts w:ascii="Crimson Text" w:hAnsi="Crimson Text"/>
          <w:color w:val="000000" w:themeColor="text1"/>
          <w:sz w:val="26"/>
          <w:szCs w:val="26"/>
        </w:rPr>
        <w:t xml:space="preserve">limpiaré </w:t>
      </w:r>
      <w:r w:rsidRPr="008D03A6">
        <w:rPr>
          <w:rFonts w:ascii="Crimson Text" w:hAnsi="Crimson Text"/>
          <w:color w:val="000000" w:themeColor="text1"/>
          <w:sz w:val="26"/>
          <w:szCs w:val="26"/>
        </w:rPr>
        <w:t xml:space="preserve">tu </w:t>
      </w:r>
      <w:r w:rsidR="00075727" w:rsidRPr="008D03A6">
        <w:rPr>
          <w:rFonts w:ascii="Crimson Text" w:hAnsi="Crimson Text"/>
          <w:color w:val="000000" w:themeColor="text1"/>
          <w:sz w:val="26"/>
          <w:szCs w:val="26"/>
        </w:rPr>
        <w:t xml:space="preserve">sucia </w:t>
      </w:r>
      <w:r w:rsidRPr="008D03A6">
        <w:rPr>
          <w:rFonts w:ascii="Crimson Text" w:hAnsi="Crimson Text"/>
          <w:color w:val="000000" w:themeColor="text1"/>
          <w:sz w:val="26"/>
          <w:szCs w:val="26"/>
        </w:rPr>
        <w:t>sangre</w:t>
      </w:r>
      <w:r w:rsidR="002B3EB7" w:rsidRPr="008D03A6">
        <w:rPr>
          <w:rFonts w:ascii="Crimson Text" w:hAnsi="Crimson Text"/>
          <w:color w:val="000000" w:themeColor="text1"/>
          <w:sz w:val="26"/>
          <w:szCs w:val="26"/>
        </w:rPr>
        <w:t xml:space="preserve"> con mi espada</w:t>
      </w:r>
      <w:ins w:id="831" w:author="PC" w:date="2025-05-29T19:47:00Z">
        <w:r w:rsidR="0072692C">
          <w:rPr>
            <w:rFonts w:ascii="Crimson Text" w:hAnsi="Crimson Text"/>
            <w:color w:val="000000" w:themeColor="text1"/>
            <w:sz w:val="26"/>
            <w:szCs w:val="26"/>
          </w:rPr>
          <w:t>!</w:t>
        </w:r>
      </w:ins>
      <w:r w:rsidR="002B3EB7" w:rsidRPr="008D03A6">
        <w:rPr>
          <w:rFonts w:ascii="Crimson Text" w:hAnsi="Crimson Text"/>
          <w:color w:val="000000" w:themeColor="text1"/>
          <w:sz w:val="26"/>
          <w:szCs w:val="26"/>
        </w:rPr>
        <w:t xml:space="preserve"> –respondió Eros, </w:t>
      </w:r>
      <w:commentRangeStart w:id="832"/>
      <w:r w:rsidR="002B3EB7" w:rsidRPr="008D03A6">
        <w:rPr>
          <w:rFonts w:ascii="Crimson Text" w:hAnsi="Crimson Text"/>
          <w:color w:val="000000" w:themeColor="text1"/>
          <w:sz w:val="26"/>
          <w:szCs w:val="26"/>
        </w:rPr>
        <w:t xml:space="preserve">y le </w:t>
      </w:r>
      <w:r w:rsidR="00851CB1" w:rsidRPr="008D03A6">
        <w:rPr>
          <w:rFonts w:ascii="Crimson Text" w:hAnsi="Crimson Text"/>
          <w:color w:val="000000" w:themeColor="text1"/>
          <w:sz w:val="26"/>
          <w:szCs w:val="26"/>
        </w:rPr>
        <w:t>borró la sonrisa del rostro</w:t>
      </w:r>
      <w:commentRangeEnd w:id="832"/>
      <w:r w:rsidR="00BA2EF3">
        <w:rPr>
          <w:rStyle w:val="Refdecomentario"/>
        </w:rPr>
        <w:commentReference w:id="832"/>
      </w:r>
      <w:r w:rsidR="00851CB1" w:rsidRPr="008D03A6">
        <w:rPr>
          <w:rFonts w:ascii="Crimson Text" w:hAnsi="Crimson Text"/>
          <w:color w:val="000000" w:themeColor="text1"/>
          <w:sz w:val="26"/>
          <w:szCs w:val="26"/>
        </w:rPr>
        <w:t>. El comandante se sorprendió, esperaba una reacción más impulsiva. Eros notó</w:t>
      </w:r>
      <w:r w:rsidR="00F177E1" w:rsidRPr="008D03A6">
        <w:rPr>
          <w:rFonts w:ascii="Crimson Text" w:hAnsi="Crimson Text"/>
          <w:color w:val="000000" w:themeColor="text1"/>
          <w:sz w:val="26"/>
          <w:szCs w:val="26"/>
        </w:rPr>
        <w:t xml:space="preserve"> en</w:t>
      </w:r>
      <w:r w:rsidR="00851CB1" w:rsidRPr="008D03A6">
        <w:rPr>
          <w:rFonts w:ascii="Crimson Text" w:hAnsi="Crimson Text"/>
          <w:color w:val="000000" w:themeColor="text1"/>
          <w:sz w:val="26"/>
          <w:szCs w:val="26"/>
        </w:rPr>
        <w:t xml:space="preserve"> </w:t>
      </w:r>
      <w:r w:rsidR="00F177E1" w:rsidRPr="008D03A6">
        <w:rPr>
          <w:rFonts w:ascii="Crimson Text" w:hAnsi="Crimson Text"/>
          <w:color w:val="000000" w:themeColor="text1"/>
          <w:sz w:val="26"/>
          <w:szCs w:val="26"/>
        </w:rPr>
        <w:t>e</w:t>
      </w:r>
      <w:r w:rsidR="00623AEC" w:rsidRPr="008D03A6">
        <w:rPr>
          <w:rFonts w:ascii="Crimson Text" w:hAnsi="Crimson Text"/>
          <w:color w:val="000000" w:themeColor="text1"/>
          <w:sz w:val="26"/>
          <w:szCs w:val="26"/>
        </w:rPr>
        <w:t>l</w:t>
      </w:r>
      <w:r w:rsidR="00851CB1" w:rsidRPr="008D03A6">
        <w:rPr>
          <w:rFonts w:ascii="Crimson Text" w:hAnsi="Crimson Text"/>
          <w:color w:val="000000" w:themeColor="text1"/>
          <w:sz w:val="26"/>
          <w:szCs w:val="26"/>
        </w:rPr>
        <w:t xml:space="preserve"> veterano</w:t>
      </w:r>
      <w:r w:rsidR="00623AEC" w:rsidRPr="008D03A6">
        <w:rPr>
          <w:rFonts w:ascii="Crimson Text" w:hAnsi="Crimson Text"/>
          <w:color w:val="000000" w:themeColor="text1"/>
          <w:sz w:val="26"/>
          <w:szCs w:val="26"/>
        </w:rPr>
        <w:t xml:space="preserve"> </w:t>
      </w:r>
      <w:r w:rsidR="00F177E1" w:rsidRPr="008D03A6">
        <w:rPr>
          <w:rFonts w:ascii="Crimson Text" w:hAnsi="Crimson Text"/>
          <w:color w:val="000000" w:themeColor="text1"/>
          <w:sz w:val="26"/>
          <w:szCs w:val="26"/>
        </w:rPr>
        <w:t>cierta vacilación</w:t>
      </w:r>
      <w:r w:rsidR="00851CB1" w:rsidRPr="008D03A6">
        <w:rPr>
          <w:rFonts w:ascii="Crimson Text" w:hAnsi="Crimson Text"/>
          <w:color w:val="000000" w:themeColor="text1"/>
          <w:sz w:val="26"/>
          <w:szCs w:val="26"/>
        </w:rPr>
        <w:t xml:space="preserve">, y </w:t>
      </w:r>
      <w:ins w:id="833" w:author="PC" w:date="2025-05-29T20:07:00Z">
        <w:r w:rsidR="00BA2EF3">
          <w:rPr>
            <w:rFonts w:ascii="Crimson Text" w:hAnsi="Crimson Text"/>
            <w:color w:val="000000" w:themeColor="text1"/>
            <w:sz w:val="26"/>
            <w:szCs w:val="26"/>
          </w:rPr>
          <w:t>aprovechó esa oportunidad para atacar</w:t>
        </w:r>
      </w:ins>
      <w:del w:id="834" w:author="PC" w:date="2025-05-29T20:07:00Z">
        <w:r w:rsidR="00851CB1" w:rsidRPr="008D03A6" w:rsidDel="00BA2EF3">
          <w:rPr>
            <w:rFonts w:ascii="Crimson Text" w:hAnsi="Crimson Text"/>
            <w:color w:val="000000" w:themeColor="text1"/>
            <w:sz w:val="26"/>
            <w:szCs w:val="26"/>
          </w:rPr>
          <w:delText>atacó con decisión</w:delText>
        </w:r>
      </w:del>
      <w:ins w:id="835" w:author="PC" w:date="2025-05-29T20:07:00Z">
        <w:r w:rsidR="00BA2EF3">
          <w:rPr>
            <w:rFonts w:ascii="Crimson Text" w:hAnsi="Crimson Text"/>
            <w:color w:val="000000" w:themeColor="text1"/>
            <w:sz w:val="26"/>
            <w:szCs w:val="26"/>
          </w:rPr>
          <w:t xml:space="preserve"> con más fiereza</w:t>
        </w:r>
      </w:ins>
      <w:r w:rsidR="00851CB1" w:rsidRPr="008D03A6">
        <w:rPr>
          <w:rFonts w:ascii="Crimson Text" w:hAnsi="Crimson Text"/>
          <w:color w:val="000000" w:themeColor="text1"/>
          <w:sz w:val="26"/>
          <w:szCs w:val="26"/>
        </w:rPr>
        <w:t>.</w:t>
      </w:r>
    </w:p>
    <w:p w:rsidR="00DF7D67" w:rsidRPr="008D03A6" w:rsidRDefault="00851CB1" w:rsidP="00DF7D67">
      <w:pPr>
        <w:tabs>
          <w:tab w:val="left" w:pos="2179"/>
        </w:tabs>
        <w:spacing w:after="0"/>
        <w:ind w:firstLine="284"/>
        <w:jc w:val="both"/>
        <w:rPr>
          <w:rFonts w:ascii="Crimson Text" w:hAnsi="Crimson Text"/>
          <w:color w:val="000000" w:themeColor="text1"/>
          <w:sz w:val="26"/>
          <w:szCs w:val="26"/>
        </w:rPr>
      </w:pPr>
      <w:del w:id="836" w:author="PC" w:date="2025-05-29T20:07:00Z">
        <w:r w:rsidRPr="008D03A6" w:rsidDel="00BA2EF3">
          <w:rPr>
            <w:rFonts w:ascii="Crimson Text" w:hAnsi="Crimson Text"/>
            <w:color w:val="000000" w:themeColor="text1"/>
            <w:sz w:val="26"/>
            <w:szCs w:val="26"/>
          </w:rPr>
          <w:delText>Practicó el amago</w:delText>
        </w:r>
      </w:del>
      <w:ins w:id="837" w:author="PC" w:date="2025-05-29T20:07:00Z">
        <w:r w:rsidR="00BA2EF3">
          <w:rPr>
            <w:rFonts w:ascii="Crimson Text" w:hAnsi="Crimson Text"/>
            <w:color w:val="000000" w:themeColor="text1"/>
            <w:sz w:val="26"/>
            <w:szCs w:val="26"/>
          </w:rPr>
          <w:t>Amagó a realizar</w:t>
        </w:r>
      </w:ins>
      <w:del w:id="838" w:author="PC" w:date="2025-05-29T20:07:00Z">
        <w:r w:rsidR="001C2E0C" w:rsidRPr="008D03A6" w:rsidDel="00BA2EF3">
          <w:rPr>
            <w:rFonts w:ascii="Crimson Text" w:hAnsi="Crimson Text"/>
            <w:color w:val="000000" w:themeColor="text1"/>
            <w:sz w:val="26"/>
            <w:szCs w:val="26"/>
          </w:rPr>
          <w:delText xml:space="preserve"> </w:delText>
        </w:r>
        <w:r w:rsidRPr="008D03A6" w:rsidDel="00BA2EF3">
          <w:rPr>
            <w:rFonts w:ascii="Crimson Text" w:hAnsi="Crimson Text"/>
            <w:color w:val="000000" w:themeColor="text1"/>
            <w:sz w:val="26"/>
            <w:szCs w:val="26"/>
          </w:rPr>
          <w:delText>de</w:delText>
        </w:r>
      </w:del>
      <w:r w:rsidRPr="008D03A6">
        <w:rPr>
          <w:rFonts w:ascii="Crimson Text" w:hAnsi="Crimson Text"/>
          <w:color w:val="000000" w:themeColor="text1"/>
          <w:sz w:val="26"/>
          <w:szCs w:val="26"/>
        </w:rPr>
        <w:t xml:space="preserve"> </w:t>
      </w:r>
      <w:r w:rsidR="001C2E0C" w:rsidRPr="008D03A6">
        <w:rPr>
          <w:rFonts w:ascii="Crimson Text" w:hAnsi="Crimson Text"/>
          <w:color w:val="000000" w:themeColor="text1"/>
          <w:sz w:val="26"/>
          <w:szCs w:val="26"/>
        </w:rPr>
        <w:t xml:space="preserve">un ataque frontal, </w:t>
      </w:r>
      <w:del w:id="839" w:author="PC" w:date="2025-05-29T20:07:00Z">
        <w:r w:rsidR="001C2E0C" w:rsidRPr="008D03A6" w:rsidDel="00BA2EF3">
          <w:rPr>
            <w:rFonts w:ascii="Crimson Text" w:hAnsi="Crimson Text"/>
            <w:color w:val="000000" w:themeColor="text1"/>
            <w:sz w:val="26"/>
            <w:szCs w:val="26"/>
          </w:rPr>
          <w:delText xml:space="preserve">y derivó </w:delText>
        </w:r>
        <w:r w:rsidR="00795347" w:rsidRPr="008D03A6" w:rsidDel="00BA2EF3">
          <w:rPr>
            <w:rFonts w:ascii="Crimson Text" w:hAnsi="Crimson Text"/>
            <w:color w:val="000000" w:themeColor="text1"/>
            <w:sz w:val="26"/>
            <w:szCs w:val="26"/>
          </w:rPr>
          <w:delText>la acción</w:delText>
        </w:r>
      </w:del>
      <w:ins w:id="840" w:author="PC" w:date="2025-05-29T20:07:00Z">
        <w:r w:rsidR="00BA2EF3">
          <w:rPr>
            <w:rFonts w:ascii="Crimson Text" w:hAnsi="Crimson Text"/>
            <w:color w:val="000000" w:themeColor="text1"/>
            <w:sz w:val="26"/>
            <w:szCs w:val="26"/>
          </w:rPr>
          <w:t>pero en el último segundo lo cambió por</w:t>
        </w:r>
      </w:ins>
      <w:del w:id="841" w:author="PC" w:date="2025-05-29T20:08:00Z">
        <w:r w:rsidR="00795347" w:rsidRPr="008D03A6" w:rsidDel="00BA2EF3">
          <w:rPr>
            <w:rFonts w:ascii="Crimson Text" w:hAnsi="Crimson Text"/>
            <w:color w:val="000000" w:themeColor="text1"/>
            <w:sz w:val="26"/>
            <w:szCs w:val="26"/>
          </w:rPr>
          <w:delText xml:space="preserve"> </w:delText>
        </w:r>
        <w:r w:rsidR="001C2E0C" w:rsidRPr="008D03A6" w:rsidDel="00BA2EF3">
          <w:rPr>
            <w:rFonts w:ascii="Crimson Text" w:hAnsi="Crimson Text"/>
            <w:color w:val="000000" w:themeColor="text1"/>
            <w:sz w:val="26"/>
            <w:szCs w:val="26"/>
          </w:rPr>
          <w:delText>en</w:delText>
        </w:r>
      </w:del>
      <w:r w:rsidR="001C2E0C" w:rsidRPr="008D03A6">
        <w:rPr>
          <w:rFonts w:ascii="Crimson Text" w:hAnsi="Crimson Text"/>
          <w:color w:val="000000" w:themeColor="text1"/>
          <w:sz w:val="26"/>
          <w:szCs w:val="26"/>
        </w:rPr>
        <w:t xml:space="preserve"> un barrido horizontal con paso agachado. </w:t>
      </w:r>
      <w:proofErr w:type="spellStart"/>
      <w:r w:rsidR="00652532" w:rsidRPr="008D03A6">
        <w:rPr>
          <w:rFonts w:ascii="Crimson Text" w:hAnsi="Crimson Text"/>
          <w:color w:val="000000" w:themeColor="text1"/>
          <w:sz w:val="26"/>
          <w:szCs w:val="26"/>
        </w:rPr>
        <w:t>Kol</w:t>
      </w:r>
      <w:proofErr w:type="spellEnd"/>
      <w:r w:rsidR="001C2E0C" w:rsidRPr="008D03A6">
        <w:rPr>
          <w:rFonts w:ascii="Crimson Text" w:hAnsi="Crimson Text"/>
          <w:color w:val="000000" w:themeColor="text1"/>
          <w:sz w:val="26"/>
          <w:szCs w:val="26"/>
        </w:rPr>
        <w:t xml:space="preserve"> eludió el movimiento </w:t>
      </w:r>
      <w:r w:rsidR="00795347" w:rsidRPr="008D03A6">
        <w:rPr>
          <w:rFonts w:ascii="Crimson Text" w:hAnsi="Crimson Text"/>
          <w:color w:val="000000" w:themeColor="text1"/>
          <w:sz w:val="26"/>
          <w:szCs w:val="26"/>
        </w:rPr>
        <w:t>con dificultad</w:t>
      </w:r>
      <w:del w:id="842" w:author="PC" w:date="2025-05-29T20:11:00Z">
        <w:r w:rsidR="001C2E0C" w:rsidRPr="008D03A6" w:rsidDel="00BB6C1F">
          <w:rPr>
            <w:rFonts w:ascii="Crimson Text" w:hAnsi="Crimson Text"/>
            <w:color w:val="000000" w:themeColor="text1"/>
            <w:sz w:val="26"/>
            <w:szCs w:val="26"/>
          </w:rPr>
          <w:delText>,</w:delText>
        </w:r>
      </w:del>
      <w:r w:rsidR="001C2E0C" w:rsidRPr="008D03A6">
        <w:rPr>
          <w:rFonts w:ascii="Crimson Text" w:hAnsi="Crimson Text"/>
          <w:color w:val="000000" w:themeColor="text1"/>
          <w:sz w:val="26"/>
          <w:szCs w:val="26"/>
        </w:rPr>
        <w:t xml:space="preserve"> </w:t>
      </w:r>
      <w:r w:rsidR="00795347" w:rsidRPr="008D03A6">
        <w:rPr>
          <w:rFonts w:ascii="Crimson Text" w:hAnsi="Crimson Text"/>
          <w:color w:val="000000" w:themeColor="text1"/>
          <w:sz w:val="26"/>
          <w:szCs w:val="26"/>
        </w:rPr>
        <w:t>y</w:t>
      </w:r>
      <w:r w:rsidR="001C2E0C" w:rsidRPr="008D03A6">
        <w:rPr>
          <w:rFonts w:ascii="Crimson Text" w:hAnsi="Crimson Text"/>
          <w:color w:val="000000" w:themeColor="text1"/>
          <w:sz w:val="26"/>
          <w:szCs w:val="26"/>
        </w:rPr>
        <w:t xml:space="preserve"> trastabi</w:t>
      </w:r>
      <w:r w:rsidR="00795347" w:rsidRPr="008D03A6">
        <w:rPr>
          <w:rFonts w:ascii="Crimson Text" w:hAnsi="Crimson Text"/>
          <w:color w:val="000000" w:themeColor="text1"/>
          <w:sz w:val="26"/>
          <w:szCs w:val="26"/>
        </w:rPr>
        <w:t>lló algunos pasos hacia atrás.</w:t>
      </w:r>
      <w:r w:rsidR="001C2E0C" w:rsidRPr="008D03A6">
        <w:rPr>
          <w:rFonts w:ascii="Crimson Text" w:hAnsi="Crimson Text"/>
          <w:color w:val="000000" w:themeColor="text1"/>
          <w:sz w:val="26"/>
          <w:szCs w:val="26"/>
        </w:rPr>
        <w:t xml:space="preserve"> </w:t>
      </w:r>
      <w:r w:rsidR="00652532" w:rsidRPr="008D03A6">
        <w:rPr>
          <w:rFonts w:ascii="Crimson Text" w:hAnsi="Crimson Text"/>
          <w:color w:val="000000" w:themeColor="text1"/>
          <w:sz w:val="26"/>
          <w:szCs w:val="26"/>
        </w:rPr>
        <w:t>El joven</w:t>
      </w:r>
      <w:r w:rsidR="001C2E0C" w:rsidRPr="008D03A6">
        <w:rPr>
          <w:rFonts w:ascii="Crimson Text" w:hAnsi="Crimson Text"/>
          <w:color w:val="000000" w:themeColor="text1"/>
          <w:sz w:val="26"/>
          <w:szCs w:val="26"/>
        </w:rPr>
        <w:t xml:space="preserve"> intuyó que era el </w:t>
      </w:r>
      <w:r w:rsidR="00DF7D67" w:rsidRPr="008D03A6">
        <w:rPr>
          <w:rFonts w:ascii="Crimson Text" w:hAnsi="Crimson Text"/>
          <w:color w:val="000000" w:themeColor="text1"/>
          <w:sz w:val="26"/>
          <w:szCs w:val="26"/>
        </w:rPr>
        <w:t>momento de</w:t>
      </w:r>
      <w:ins w:id="843" w:author="PC" w:date="2025-05-29T20:11:00Z">
        <w:r w:rsidR="00BB6C1F">
          <w:rPr>
            <w:rFonts w:ascii="Crimson Text" w:hAnsi="Crimson Text"/>
            <w:color w:val="000000" w:themeColor="text1"/>
            <w:sz w:val="26"/>
            <w:szCs w:val="26"/>
          </w:rPr>
          <w:t xml:space="preserve"> dar</w:t>
        </w:r>
      </w:ins>
      <w:r w:rsidR="00DF7D67" w:rsidRPr="008D03A6">
        <w:rPr>
          <w:rFonts w:ascii="Crimson Text" w:hAnsi="Crimson Text"/>
          <w:color w:val="000000" w:themeColor="text1"/>
          <w:sz w:val="26"/>
          <w:szCs w:val="26"/>
        </w:rPr>
        <w:t xml:space="preserve"> un golpe certero,</w:t>
      </w:r>
      <w:ins w:id="844" w:author="PC" w:date="2025-05-29T20:11:00Z">
        <w:r w:rsidR="00BB6C1F">
          <w:rPr>
            <w:rFonts w:ascii="Crimson Text" w:hAnsi="Crimson Text"/>
            <w:color w:val="000000" w:themeColor="text1"/>
            <w:sz w:val="26"/>
            <w:szCs w:val="26"/>
          </w:rPr>
          <w:t xml:space="preserve"> por lo que</w:t>
        </w:r>
      </w:ins>
      <w:r w:rsidR="00DF7D67" w:rsidRPr="008D03A6">
        <w:rPr>
          <w:rFonts w:ascii="Crimson Text" w:hAnsi="Crimson Text"/>
          <w:color w:val="000000" w:themeColor="text1"/>
          <w:sz w:val="26"/>
          <w:szCs w:val="26"/>
        </w:rPr>
        <w:t xml:space="preserve"> dio un paso hacia delante con estocada al revés </w:t>
      </w:r>
      <w:r w:rsidR="00795347" w:rsidRPr="008D03A6">
        <w:rPr>
          <w:rFonts w:ascii="Crimson Text" w:hAnsi="Crimson Text"/>
          <w:color w:val="000000" w:themeColor="text1"/>
          <w:sz w:val="26"/>
          <w:szCs w:val="26"/>
        </w:rPr>
        <w:t>impactando</w:t>
      </w:r>
      <w:r w:rsidR="00DF7D67" w:rsidRPr="008D03A6">
        <w:rPr>
          <w:rFonts w:ascii="Crimson Text" w:hAnsi="Crimson Text"/>
          <w:color w:val="000000" w:themeColor="text1"/>
          <w:sz w:val="26"/>
          <w:szCs w:val="26"/>
        </w:rPr>
        <w:t xml:space="preserve"> la espada del comandante. El arma voló un par de metros</w:t>
      </w:r>
      <w:r w:rsidR="00795347" w:rsidRPr="008D03A6">
        <w:rPr>
          <w:rFonts w:ascii="Crimson Text" w:hAnsi="Crimson Text"/>
          <w:color w:val="000000" w:themeColor="text1"/>
          <w:sz w:val="26"/>
          <w:szCs w:val="26"/>
        </w:rPr>
        <w:t>,</w:t>
      </w:r>
      <w:r w:rsidR="00DF7D67" w:rsidRPr="008D03A6">
        <w:rPr>
          <w:rFonts w:ascii="Crimson Text" w:hAnsi="Crimson Text"/>
          <w:color w:val="000000" w:themeColor="text1"/>
          <w:sz w:val="26"/>
          <w:szCs w:val="26"/>
        </w:rPr>
        <w:t xml:space="preserve"> </w:t>
      </w:r>
      <w:del w:id="845" w:author="PC" w:date="2025-05-29T20:12:00Z">
        <w:r w:rsidR="00DF7D67" w:rsidRPr="008D03A6" w:rsidDel="00BB6C1F">
          <w:rPr>
            <w:rFonts w:ascii="Crimson Text" w:hAnsi="Crimson Text"/>
            <w:color w:val="000000" w:themeColor="text1"/>
            <w:sz w:val="26"/>
            <w:szCs w:val="26"/>
          </w:rPr>
          <w:delText xml:space="preserve">y </w:delText>
        </w:r>
        <w:r w:rsidR="00652532" w:rsidRPr="008D03A6" w:rsidDel="00BB6C1F">
          <w:rPr>
            <w:rFonts w:ascii="Crimson Text" w:hAnsi="Crimson Text"/>
            <w:color w:val="000000" w:themeColor="text1"/>
            <w:sz w:val="26"/>
            <w:szCs w:val="26"/>
          </w:rPr>
          <w:delText>lo dejó</w:delText>
        </w:r>
      </w:del>
      <w:ins w:id="846" w:author="PC" w:date="2025-05-29T20:12:00Z">
        <w:r w:rsidR="00BB6C1F">
          <w:rPr>
            <w:rFonts w:ascii="Crimson Text" w:hAnsi="Crimson Text"/>
            <w:color w:val="000000" w:themeColor="text1"/>
            <w:sz w:val="26"/>
            <w:szCs w:val="26"/>
          </w:rPr>
          <w:t>dejando</w:t>
        </w:r>
      </w:ins>
      <w:r w:rsidR="00DF7D67" w:rsidRPr="008D03A6">
        <w:rPr>
          <w:rFonts w:ascii="Crimson Text" w:hAnsi="Crimson Text"/>
          <w:color w:val="000000" w:themeColor="text1"/>
          <w:sz w:val="26"/>
          <w:szCs w:val="26"/>
        </w:rPr>
        <w:t xml:space="preserve"> desarmado e indefenso</w:t>
      </w:r>
      <w:ins w:id="847" w:author="PC" w:date="2025-05-29T20:12:00Z">
        <w:r w:rsidR="00BB6C1F">
          <w:rPr>
            <w:rFonts w:ascii="Crimson Text" w:hAnsi="Crimson Text"/>
            <w:color w:val="000000" w:themeColor="text1"/>
            <w:sz w:val="26"/>
            <w:szCs w:val="26"/>
          </w:rPr>
          <w:t xml:space="preserve"> al norteño</w:t>
        </w:r>
      </w:ins>
      <w:r w:rsidR="00DF7D67" w:rsidRPr="008D03A6">
        <w:rPr>
          <w:rFonts w:ascii="Crimson Text" w:hAnsi="Crimson Text"/>
          <w:color w:val="000000" w:themeColor="text1"/>
          <w:sz w:val="26"/>
          <w:szCs w:val="26"/>
        </w:rPr>
        <w:t>. El público estalló en un grito de euforia, y comenzó a ejercer presión sobre el desenlace</w:t>
      </w:r>
      <w:del w:id="848" w:author="PC" w:date="2025-05-29T20:12:00Z">
        <w:r w:rsidR="00795347" w:rsidRPr="008D03A6" w:rsidDel="00BB6C1F">
          <w:rPr>
            <w:rFonts w:ascii="Crimson Text" w:hAnsi="Crimson Text"/>
            <w:color w:val="000000" w:themeColor="text1"/>
            <w:sz w:val="26"/>
            <w:szCs w:val="26"/>
          </w:rPr>
          <w:delText>,</w:delText>
        </w:r>
        <w:r w:rsidR="00DF7D67" w:rsidRPr="008D03A6" w:rsidDel="00BB6C1F">
          <w:rPr>
            <w:rFonts w:ascii="Crimson Text" w:hAnsi="Crimson Text"/>
            <w:color w:val="000000" w:themeColor="text1"/>
            <w:sz w:val="26"/>
            <w:szCs w:val="26"/>
          </w:rPr>
          <w:delText xml:space="preserve"> </w:delText>
        </w:r>
        <w:r w:rsidR="00AD6AB4" w:rsidRPr="008D03A6" w:rsidDel="00BB6C1F">
          <w:rPr>
            <w:rFonts w:ascii="Crimson Text" w:hAnsi="Crimson Text"/>
            <w:color w:val="000000" w:themeColor="text1"/>
            <w:sz w:val="26"/>
            <w:szCs w:val="26"/>
          </w:rPr>
          <w:delText>c</w:delText>
        </w:r>
      </w:del>
      <w:ins w:id="849" w:author="PC" w:date="2025-05-29T20:12:00Z">
        <w:r w:rsidR="00BB6C1F">
          <w:rPr>
            <w:rFonts w:ascii="Crimson Text" w:hAnsi="Crimson Text"/>
            <w:color w:val="000000" w:themeColor="text1"/>
            <w:sz w:val="26"/>
            <w:szCs w:val="26"/>
          </w:rPr>
          <w:t>. C</w:t>
        </w:r>
      </w:ins>
      <w:r w:rsidR="00AD6AB4" w:rsidRPr="008D03A6">
        <w:rPr>
          <w:rFonts w:ascii="Crimson Text" w:hAnsi="Crimson Text"/>
          <w:color w:val="000000" w:themeColor="text1"/>
          <w:sz w:val="26"/>
          <w:szCs w:val="26"/>
        </w:rPr>
        <w:t>omo un coro del infierno, la muchedumbre repetía:</w:t>
      </w:r>
      <w:r w:rsidR="00DF7D67" w:rsidRPr="008D03A6">
        <w:rPr>
          <w:rFonts w:ascii="Crimson Text" w:hAnsi="Crimson Text"/>
          <w:color w:val="000000" w:themeColor="text1"/>
          <w:sz w:val="26"/>
          <w:szCs w:val="26"/>
        </w:rPr>
        <w:t xml:space="preserve"> </w:t>
      </w:r>
      <w:proofErr w:type="gramStart"/>
      <w:r w:rsidR="00AD6AB4" w:rsidRPr="008D03A6">
        <w:rPr>
          <w:rFonts w:ascii="Crimson Text" w:hAnsi="Crimson Text"/>
          <w:color w:val="000000" w:themeColor="text1"/>
          <w:sz w:val="26"/>
          <w:szCs w:val="26"/>
        </w:rPr>
        <w:t>«</w:t>
      </w:r>
      <w:ins w:id="850" w:author="PC" w:date="2025-05-29T20:13:00Z">
        <w:r w:rsidR="00BB6C1F">
          <w:rPr>
            <w:rFonts w:ascii="Crimson Text" w:hAnsi="Crimson Text"/>
            <w:color w:val="000000" w:themeColor="text1"/>
            <w:sz w:val="26"/>
            <w:szCs w:val="26"/>
          </w:rPr>
          <w:t>¡</w:t>
        </w:r>
      </w:ins>
      <w:proofErr w:type="gramEnd"/>
      <w:r w:rsidR="00AD6AB4" w:rsidRPr="008D03A6">
        <w:rPr>
          <w:rFonts w:ascii="Crimson Text" w:hAnsi="Crimson Text"/>
          <w:color w:val="000000" w:themeColor="text1"/>
          <w:sz w:val="26"/>
          <w:szCs w:val="26"/>
        </w:rPr>
        <w:t>Ejecución</w:t>
      </w:r>
      <w:ins w:id="851" w:author="PC" w:date="2025-05-29T20:13:00Z">
        <w:r w:rsidR="00BB6C1F">
          <w:rPr>
            <w:rFonts w:ascii="Crimson Text" w:hAnsi="Crimson Text"/>
            <w:color w:val="000000" w:themeColor="text1"/>
            <w:sz w:val="26"/>
            <w:szCs w:val="26"/>
          </w:rPr>
          <w:t>!</w:t>
        </w:r>
      </w:ins>
      <w:del w:id="852" w:author="PC" w:date="2025-05-29T20:13:00Z">
        <w:r w:rsidR="00AD6AB4" w:rsidRPr="008D03A6" w:rsidDel="00BB6C1F">
          <w:rPr>
            <w:rFonts w:ascii="Crimson Text" w:hAnsi="Crimson Text"/>
            <w:color w:val="000000" w:themeColor="text1"/>
            <w:sz w:val="26"/>
            <w:szCs w:val="26"/>
          </w:rPr>
          <w:delText>,</w:delText>
        </w:r>
      </w:del>
      <w:r w:rsidR="00AD6AB4" w:rsidRPr="008D03A6">
        <w:rPr>
          <w:rFonts w:ascii="Crimson Text" w:hAnsi="Crimson Text"/>
          <w:color w:val="000000" w:themeColor="text1"/>
          <w:sz w:val="26"/>
          <w:szCs w:val="26"/>
        </w:rPr>
        <w:t xml:space="preserve"> </w:t>
      </w:r>
      <w:ins w:id="853" w:author="PC" w:date="2025-05-29T20:13:00Z">
        <w:r w:rsidR="00BB6C1F">
          <w:rPr>
            <w:rFonts w:ascii="Crimson Text" w:hAnsi="Crimson Text"/>
            <w:color w:val="000000" w:themeColor="text1"/>
            <w:sz w:val="26"/>
            <w:szCs w:val="26"/>
          </w:rPr>
          <w:t>¡</w:t>
        </w:r>
      </w:ins>
      <w:del w:id="854" w:author="PC" w:date="2025-05-29T20:13:00Z">
        <w:r w:rsidR="00AD6AB4" w:rsidRPr="008D03A6" w:rsidDel="00BB6C1F">
          <w:rPr>
            <w:rFonts w:ascii="Crimson Text" w:hAnsi="Crimson Text"/>
            <w:color w:val="000000" w:themeColor="text1"/>
            <w:sz w:val="26"/>
            <w:szCs w:val="26"/>
          </w:rPr>
          <w:delText>e</w:delText>
        </w:r>
      </w:del>
      <w:ins w:id="855" w:author="PC" w:date="2025-05-29T20:13:00Z">
        <w:r w:rsidR="00BB6C1F">
          <w:rPr>
            <w:rFonts w:ascii="Crimson Text" w:hAnsi="Crimson Text"/>
            <w:color w:val="000000" w:themeColor="text1"/>
            <w:sz w:val="26"/>
            <w:szCs w:val="26"/>
          </w:rPr>
          <w:t>E</w:t>
        </w:r>
      </w:ins>
      <w:r w:rsidR="00AD6AB4" w:rsidRPr="008D03A6">
        <w:rPr>
          <w:rFonts w:ascii="Crimson Text" w:hAnsi="Crimson Text"/>
          <w:color w:val="000000" w:themeColor="text1"/>
          <w:sz w:val="26"/>
          <w:szCs w:val="26"/>
        </w:rPr>
        <w:t>jecución</w:t>
      </w:r>
      <w:ins w:id="856" w:author="PC" w:date="2025-05-29T20:13:00Z">
        <w:r w:rsidR="00BB6C1F">
          <w:rPr>
            <w:rFonts w:ascii="Crimson Text" w:hAnsi="Crimson Text"/>
            <w:color w:val="000000" w:themeColor="text1"/>
            <w:sz w:val="26"/>
            <w:szCs w:val="26"/>
          </w:rPr>
          <w:t>!</w:t>
        </w:r>
      </w:ins>
      <w:r w:rsidR="00AD6AB4" w:rsidRPr="008D03A6">
        <w:rPr>
          <w:rFonts w:ascii="Crimson Text" w:hAnsi="Crimson Text"/>
          <w:color w:val="000000" w:themeColor="text1"/>
          <w:sz w:val="26"/>
          <w:szCs w:val="26"/>
        </w:rPr>
        <w:t>».</w:t>
      </w:r>
    </w:p>
    <w:p w:rsidR="00DF7D67" w:rsidRPr="008D03A6" w:rsidRDefault="00DF7D67"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ins w:id="857" w:author="PC" w:date="2025-05-29T20:13:00Z">
        <w:r w:rsidR="00BB6C1F">
          <w:rPr>
            <w:rFonts w:ascii="Crimson Text" w:hAnsi="Crimson Text"/>
            <w:color w:val="000000" w:themeColor="text1"/>
            <w:sz w:val="26"/>
            <w:szCs w:val="26"/>
          </w:rPr>
          <w:t>,</w:t>
        </w:r>
      </w:ins>
      <w:del w:id="858" w:author="PC" w:date="2025-05-29T20:13:00Z">
        <w:r w:rsidRPr="008D03A6" w:rsidDel="00BB6C1F">
          <w:rPr>
            <w:rFonts w:ascii="Crimson Text" w:hAnsi="Crimson Text"/>
            <w:color w:val="000000" w:themeColor="text1"/>
            <w:sz w:val="26"/>
            <w:szCs w:val="26"/>
          </w:rPr>
          <w:delText xml:space="preserve"> estaba</w:delText>
        </w:r>
      </w:del>
      <w:r w:rsidRPr="008D03A6">
        <w:rPr>
          <w:rFonts w:ascii="Crimson Text" w:hAnsi="Crimson Text"/>
          <w:color w:val="000000" w:themeColor="text1"/>
          <w:sz w:val="26"/>
          <w:szCs w:val="26"/>
        </w:rPr>
        <w:t xml:space="preserve"> dominado por </w:t>
      </w:r>
      <w:r w:rsidR="00652532" w:rsidRPr="008D03A6">
        <w:rPr>
          <w:rFonts w:ascii="Crimson Text" w:hAnsi="Crimson Text"/>
          <w:color w:val="000000" w:themeColor="text1"/>
          <w:sz w:val="26"/>
          <w:szCs w:val="26"/>
        </w:rPr>
        <w:t>el</w:t>
      </w:r>
      <w:r w:rsidR="00616D3E" w:rsidRPr="008D03A6">
        <w:rPr>
          <w:rFonts w:ascii="Crimson Text" w:hAnsi="Crimson Text"/>
          <w:color w:val="000000" w:themeColor="text1"/>
          <w:sz w:val="26"/>
          <w:szCs w:val="26"/>
        </w:rPr>
        <w:t xml:space="preserve"> orgullo</w:t>
      </w:r>
      <w:r w:rsidRPr="008D03A6">
        <w:rPr>
          <w:rFonts w:ascii="Crimson Text" w:hAnsi="Crimson Text"/>
          <w:color w:val="000000" w:themeColor="text1"/>
          <w:sz w:val="26"/>
          <w:szCs w:val="26"/>
        </w:rPr>
        <w:t xml:space="preserve">, se abalanzó de inmediato sobre su </w:t>
      </w:r>
      <w:r w:rsidR="00652532" w:rsidRPr="008D03A6">
        <w:rPr>
          <w:rFonts w:ascii="Crimson Text" w:hAnsi="Crimson Text"/>
          <w:color w:val="000000" w:themeColor="text1"/>
          <w:sz w:val="26"/>
          <w:szCs w:val="26"/>
        </w:rPr>
        <w:t>contrincante</w:t>
      </w:r>
      <w:r w:rsidRPr="008D03A6">
        <w:rPr>
          <w:rFonts w:ascii="Crimson Text" w:hAnsi="Crimson Text"/>
          <w:color w:val="000000" w:themeColor="text1"/>
          <w:sz w:val="26"/>
          <w:szCs w:val="26"/>
        </w:rPr>
        <w:t xml:space="preserve">, </w:t>
      </w:r>
      <w:del w:id="859" w:author="PC" w:date="2025-05-29T20:13:00Z">
        <w:r w:rsidRPr="008D03A6" w:rsidDel="00BB6C1F">
          <w:rPr>
            <w:rFonts w:ascii="Crimson Text" w:hAnsi="Crimson Text"/>
            <w:color w:val="000000" w:themeColor="text1"/>
            <w:sz w:val="26"/>
            <w:szCs w:val="26"/>
          </w:rPr>
          <w:delText>no quería</w:delText>
        </w:r>
      </w:del>
      <w:ins w:id="860" w:author="PC" w:date="2025-05-29T20:13:00Z">
        <w:r w:rsidR="00BB6C1F">
          <w:rPr>
            <w:rFonts w:ascii="Crimson Text" w:hAnsi="Crimson Text"/>
            <w:color w:val="000000" w:themeColor="text1"/>
            <w:sz w:val="26"/>
            <w:szCs w:val="26"/>
          </w:rPr>
          <w:t>sin</w:t>
        </w:r>
      </w:ins>
      <w:r w:rsidRPr="008D03A6">
        <w:rPr>
          <w:rFonts w:ascii="Crimson Text" w:hAnsi="Crimson Text"/>
          <w:color w:val="000000" w:themeColor="text1"/>
          <w:sz w:val="26"/>
          <w:szCs w:val="26"/>
        </w:rPr>
        <w:t xml:space="preserve"> dejarle escapatoria. Con una estocada directa, hundió el metal por debajo de la hombrera, y un chorro de sangre se derramó por la armadura. </w:t>
      </w:r>
      <w:r w:rsidR="00616D3E" w:rsidRPr="008D03A6">
        <w:rPr>
          <w:rFonts w:ascii="Crimson Text" w:hAnsi="Crimson Text"/>
          <w:color w:val="000000" w:themeColor="text1"/>
          <w:sz w:val="26"/>
          <w:szCs w:val="26"/>
        </w:rPr>
        <w:t xml:space="preserve">La herida era profunda y le dejó el brazo </w:t>
      </w:r>
      <w:r w:rsidR="00B128E1" w:rsidRPr="008D03A6">
        <w:rPr>
          <w:rFonts w:ascii="Crimson Text" w:hAnsi="Crimson Text"/>
          <w:color w:val="000000" w:themeColor="text1"/>
          <w:sz w:val="26"/>
          <w:szCs w:val="26"/>
        </w:rPr>
        <w:t>debilitado</w:t>
      </w:r>
      <w:del w:id="861" w:author="PC" w:date="2025-05-29T20:14:00Z">
        <w:r w:rsidR="00B128E1" w:rsidRPr="008D03A6" w:rsidDel="00BB6C1F">
          <w:rPr>
            <w:rFonts w:ascii="Crimson Text" w:hAnsi="Crimson Text"/>
            <w:color w:val="000000" w:themeColor="text1"/>
            <w:sz w:val="26"/>
            <w:szCs w:val="26"/>
          </w:rPr>
          <w:delText xml:space="preserve">, </w:delText>
        </w:r>
      </w:del>
      <w:ins w:id="862" w:author="PC" w:date="2025-05-29T20:14:00Z">
        <w:r w:rsidR="00BB6C1F">
          <w:rPr>
            <w:rFonts w:ascii="Crimson Text" w:hAnsi="Crimson Text"/>
            <w:color w:val="000000" w:themeColor="text1"/>
            <w:sz w:val="26"/>
            <w:szCs w:val="26"/>
          </w:rPr>
          <w:t xml:space="preserve">. </w:t>
        </w:r>
      </w:ins>
      <w:proofErr w:type="spellStart"/>
      <w:r w:rsidR="00B128E1" w:rsidRPr="008D03A6">
        <w:rPr>
          <w:rFonts w:ascii="Crimson Text" w:hAnsi="Crimson Text"/>
          <w:color w:val="000000" w:themeColor="text1"/>
          <w:sz w:val="26"/>
          <w:szCs w:val="26"/>
        </w:rPr>
        <w:t>Kol</w:t>
      </w:r>
      <w:proofErr w:type="spellEnd"/>
      <w:r w:rsidR="00B128E1" w:rsidRPr="008D03A6">
        <w:rPr>
          <w:rFonts w:ascii="Crimson Text" w:hAnsi="Crimson Text"/>
          <w:color w:val="000000" w:themeColor="text1"/>
          <w:sz w:val="26"/>
          <w:szCs w:val="26"/>
        </w:rPr>
        <w:t xml:space="preserve"> cayó sentado y rendido sobre e</w:t>
      </w:r>
      <w:r w:rsidR="009B36A7" w:rsidRPr="008D03A6">
        <w:rPr>
          <w:rFonts w:ascii="Crimson Text" w:hAnsi="Crimson Text"/>
          <w:color w:val="000000" w:themeColor="text1"/>
          <w:sz w:val="26"/>
          <w:szCs w:val="26"/>
        </w:rPr>
        <w:t>l piso, se sacó el casco</w:t>
      </w:r>
      <w:del w:id="863" w:author="PC" w:date="2025-05-29T20:14:00Z">
        <w:r w:rsidR="00652532" w:rsidRPr="008D03A6" w:rsidDel="00BB6C1F">
          <w:rPr>
            <w:rFonts w:ascii="Crimson Text" w:hAnsi="Crimson Text"/>
            <w:color w:val="000000" w:themeColor="text1"/>
            <w:sz w:val="26"/>
            <w:szCs w:val="26"/>
          </w:rPr>
          <w:delText>,</w:delText>
        </w:r>
      </w:del>
      <w:r w:rsidR="009B36A7" w:rsidRPr="008D03A6">
        <w:rPr>
          <w:rFonts w:ascii="Crimson Text" w:hAnsi="Crimson Text"/>
          <w:color w:val="000000" w:themeColor="text1"/>
          <w:sz w:val="26"/>
          <w:szCs w:val="26"/>
        </w:rPr>
        <w:t xml:space="preserve"> y miró a los ojos a su inminente ejecutor</w:t>
      </w:r>
      <w:r w:rsidR="00087915" w:rsidRPr="008D03A6">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 </w:t>
      </w:r>
      <w:del w:id="864" w:author="PC" w:date="2025-05-29T20:14:00Z">
        <w:r w:rsidR="00DD237A" w:rsidRPr="008D03A6" w:rsidDel="00BB6C1F">
          <w:rPr>
            <w:rFonts w:ascii="Crimson Text" w:hAnsi="Crimson Text"/>
            <w:color w:val="000000" w:themeColor="text1"/>
            <w:sz w:val="26"/>
            <w:szCs w:val="26"/>
          </w:rPr>
          <w:delText>suplic</w:delText>
        </w:r>
        <w:r w:rsidR="00B128E1" w:rsidRPr="008D03A6" w:rsidDel="00BB6C1F">
          <w:rPr>
            <w:rFonts w:ascii="Crimson Text" w:hAnsi="Crimson Text"/>
            <w:color w:val="000000" w:themeColor="text1"/>
            <w:sz w:val="26"/>
            <w:szCs w:val="26"/>
          </w:rPr>
          <w:delText>ó</w:delText>
        </w:r>
        <w:r w:rsidR="00DD237A" w:rsidRPr="008D03A6" w:rsidDel="00BB6C1F">
          <w:rPr>
            <w:rFonts w:ascii="Crimson Text" w:hAnsi="Crimson Text"/>
            <w:color w:val="000000" w:themeColor="text1"/>
            <w:sz w:val="26"/>
            <w:szCs w:val="26"/>
          </w:rPr>
          <w:delText xml:space="preserve"> </w:delText>
        </w:r>
      </w:del>
      <w:ins w:id="865" w:author="PC" w:date="2025-05-29T20:14:00Z">
        <w:r w:rsidR="00BB6C1F">
          <w:rPr>
            <w:rFonts w:ascii="Crimson Text" w:hAnsi="Crimson Text"/>
            <w:color w:val="000000" w:themeColor="text1"/>
            <w:sz w:val="26"/>
            <w:szCs w:val="26"/>
          </w:rPr>
          <w:t>suplicando</w:t>
        </w:r>
        <w:r w:rsidR="00BB6C1F" w:rsidRPr="008D03A6">
          <w:rPr>
            <w:rFonts w:ascii="Crimson Text" w:hAnsi="Crimson Text"/>
            <w:color w:val="000000" w:themeColor="text1"/>
            <w:sz w:val="26"/>
            <w:szCs w:val="26"/>
          </w:rPr>
          <w:t xml:space="preserve"> </w:t>
        </w:r>
      </w:ins>
      <w:r w:rsidR="00616D3E" w:rsidRPr="008D03A6">
        <w:rPr>
          <w:rFonts w:ascii="Crimson Text" w:hAnsi="Crimson Text"/>
          <w:color w:val="000000" w:themeColor="text1"/>
          <w:sz w:val="26"/>
          <w:szCs w:val="26"/>
        </w:rPr>
        <w:t xml:space="preserve">por </w:t>
      </w:r>
      <w:r w:rsidR="00DD237A" w:rsidRPr="008D03A6">
        <w:rPr>
          <w:rFonts w:ascii="Crimson Text" w:hAnsi="Crimson Text"/>
          <w:color w:val="000000" w:themeColor="text1"/>
          <w:sz w:val="26"/>
          <w:szCs w:val="26"/>
        </w:rPr>
        <w:t>piedad</w:t>
      </w:r>
      <w:r w:rsidR="009B36A7" w:rsidRPr="008D03A6">
        <w:rPr>
          <w:rFonts w:ascii="Crimson Text" w:hAnsi="Crimson Text"/>
          <w:color w:val="000000" w:themeColor="text1"/>
          <w:sz w:val="26"/>
          <w:szCs w:val="26"/>
        </w:rPr>
        <w:t>.</w:t>
      </w:r>
    </w:p>
    <w:p w:rsidR="00BB6C1F" w:rsidRDefault="00DD237A" w:rsidP="00DD237A">
      <w:pPr>
        <w:tabs>
          <w:tab w:val="left" w:pos="2179"/>
        </w:tabs>
        <w:spacing w:after="0"/>
        <w:ind w:firstLine="284"/>
        <w:jc w:val="both"/>
        <w:rPr>
          <w:ins w:id="866" w:author="PC" w:date="2025-05-29T20:16:00Z"/>
          <w:rFonts w:ascii="Crimson Text" w:hAnsi="Crimson Text"/>
          <w:color w:val="000000" w:themeColor="text1"/>
          <w:sz w:val="26"/>
          <w:szCs w:val="26"/>
        </w:rPr>
      </w:pPr>
      <w:r w:rsidRPr="008D03A6">
        <w:rPr>
          <w:rFonts w:ascii="Crimson Text" w:hAnsi="Crimson Text"/>
          <w:color w:val="000000" w:themeColor="text1"/>
          <w:sz w:val="26"/>
          <w:szCs w:val="26"/>
        </w:rPr>
        <w:t xml:space="preserve">–Con soldados como yo, eliminaremos toda la </w:t>
      </w:r>
      <w:r w:rsidR="00C71D9A" w:rsidRPr="008D03A6">
        <w:rPr>
          <w:rFonts w:ascii="Crimson Text" w:hAnsi="Crimson Text"/>
          <w:color w:val="000000" w:themeColor="text1"/>
          <w:sz w:val="26"/>
          <w:szCs w:val="26"/>
        </w:rPr>
        <w:t>escoria</w:t>
      </w:r>
      <w:r w:rsidRPr="008D03A6">
        <w:rPr>
          <w:rFonts w:ascii="Crimson Text" w:hAnsi="Crimson Text"/>
          <w:color w:val="000000" w:themeColor="text1"/>
          <w:sz w:val="26"/>
          <w:szCs w:val="26"/>
        </w:rPr>
        <w:t xml:space="preserve"> del norte, te lo aseguro –</w:t>
      </w:r>
      <w:del w:id="867" w:author="PC" w:date="2025-05-29T20:15:00Z">
        <w:r w:rsidRPr="008D03A6" w:rsidDel="00BB6C1F">
          <w:rPr>
            <w:rFonts w:ascii="Crimson Text" w:hAnsi="Crimson Text"/>
            <w:color w:val="000000" w:themeColor="text1"/>
            <w:sz w:val="26"/>
            <w:szCs w:val="26"/>
          </w:rPr>
          <w:delText>retrucó</w:delText>
        </w:r>
        <w:r w:rsidR="008D39D6" w:rsidRPr="008D03A6" w:rsidDel="00BB6C1F">
          <w:rPr>
            <w:rFonts w:ascii="Crimson Text" w:hAnsi="Crimson Text"/>
            <w:color w:val="000000" w:themeColor="text1"/>
            <w:sz w:val="26"/>
            <w:szCs w:val="26"/>
          </w:rPr>
          <w:delText xml:space="preserve"> </w:delText>
        </w:r>
      </w:del>
      <w:ins w:id="868" w:author="PC" w:date="2025-05-29T20:15:00Z">
        <w:r w:rsidR="00BB6C1F">
          <w:rPr>
            <w:rFonts w:ascii="Crimson Text" w:hAnsi="Crimson Text"/>
            <w:color w:val="000000" w:themeColor="text1"/>
            <w:sz w:val="26"/>
            <w:szCs w:val="26"/>
          </w:rPr>
          <w:t>dijo</w:t>
        </w:r>
        <w:r w:rsidR="00BB6C1F" w:rsidRPr="008D03A6">
          <w:rPr>
            <w:rFonts w:ascii="Crimson Text" w:hAnsi="Crimson Text"/>
            <w:color w:val="000000" w:themeColor="text1"/>
            <w:sz w:val="26"/>
            <w:szCs w:val="26"/>
          </w:rPr>
          <w:t xml:space="preserve"> </w:t>
        </w:r>
      </w:ins>
      <w:r w:rsidR="008D39D6" w:rsidRPr="008D03A6">
        <w:rPr>
          <w:rFonts w:ascii="Crimson Text" w:hAnsi="Crimson Text"/>
          <w:color w:val="000000" w:themeColor="text1"/>
          <w:sz w:val="26"/>
          <w:szCs w:val="26"/>
        </w:rPr>
        <w:t>Eros</w:t>
      </w:r>
      <w:r w:rsidRPr="008D03A6">
        <w:rPr>
          <w:rFonts w:ascii="Crimson Text" w:hAnsi="Crimson Text"/>
          <w:color w:val="000000" w:themeColor="text1"/>
          <w:sz w:val="26"/>
          <w:szCs w:val="26"/>
        </w:rPr>
        <w:t xml:space="preserve">, con ira en la mirada. </w:t>
      </w:r>
    </w:p>
    <w:p w:rsidR="00DD237A" w:rsidRPr="008D03A6" w:rsidRDefault="00DD237A"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gentío incremento aún más sus gritos</w:t>
      </w:r>
      <w:del w:id="869" w:author="PC" w:date="2025-05-29T20:16:00Z">
        <w:r w:rsidRPr="008D03A6" w:rsidDel="00BB6C1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arengaba por la ejecución. Eros sentía la presión del entorno</w:t>
      </w:r>
      <w:del w:id="870" w:author="PC" w:date="2025-05-29T20:16:00Z">
        <w:r w:rsidRPr="008D03A6" w:rsidDel="00BB6C1F">
          <w:rPr>
            <w:rFonts w:ascii="Crimson Text" w:hAnsi="Crimson Text"/>
            <w:color w:val="000000" w:themeColor="text1"/>
            <w:sz w:val="26"/>
            <w:szCs w:val="26"/>
          </w:rPr>
          <w:delText xml:space="preserve">, y </w:delText>
        </w:r>
        <w:r w:rsidR="00C71D9A" w:rsidRPr="008D03A6" w:rsidDel="00BB6C1F">
          <w:rPr>
            <w:rFonts w:ascii="Crimson Text" w:hAnsi="Crimson Text"/>
            <w:color w:val="000000" w:themeColor="text1"/>
            <w:sz w:val="26"/>
            <w:szCs w:val="26"/>
          </w:rPr>
          <w:delText>a</w:delText>
        </w:r>
      </w:del>
      <w:ins w:id="871" w:author="PC" w:date="2025-05-29T20:16:00Z">
        <w:r w:rsidR="00BB6C1F">
          <w:rPr>
            <w:rFonts w:ascii="Crimson Text" w:hAnsi="Crimson Text"/>
            <w:color w:val="000000" w:themeColor="text1"/>
            <w:sz w:val="26"/>
            <w:szCs w:val="26"/>
          </w:rPr>
          <w:t>. A</w:t>
        </w:r>
      </w:ins>
      <w:r w:rsidR="00C71D9A" w:rsidRPr="008D03A6">
        <w:rPr>
          <w:rFonts w:ascii="Crimson Text" w:hAnsi="Crimson Text"/>
          <w:color w:val="000000" w:themeColor="text1"/>
          <w:sz w:val="26"/>
          <w:szCs w:val="26"/>
        </w:rPr>
        <w:t>cumulaba</w:t>
      </w:r>
      <w:r w:rsidRPr="008D03A6">
        <w:rPr>
          <w:rFonts w:ascii="Crimson Text" w:hAnsi="Crimson Text"/>
          <w:color w:val="000000" w:themeColor="text1"/>
          <w:sz w:val="26"/>
          <w:szCs w:val="26"/>
        </w:rPr>
        <w:t xml:space="preserve"> motivos</w:t>
      </w:r>
      <w:r w:rsidR="00C71D9A" w:rsidRPr="008D03A6">
        <w:rPr>
          <w:rFonts w:ascii="Crimson Text" w:hAnsi="Crimson Text"/>
          <w:color w:val="000000" w:themeColor="text1"/>
          <w:sz w:val="26"/>
          <w:szCs w:val="26"/>
        </w:rPr>
        <w:t xml:space="preserve"> suficientes</w:t>
      </w:r>
      <w:r w:rsidRPr="008D03A6">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8D03A6">
        <w:rPr>
          <w:rFonts w:ascii="Crimson Text" w:hAnsi="Crimson Text"/>
          <w:color w:val="000000" w:themeColor="text1"/>
          <w:sz w:val="26"/>
          <w:szCs w:val="26"/>
        </w:rPr>
        <w:t>s</w:t>
      </w:r>
      <w:r w:rsidR="008E38F9" w:rsidRPr="008D03A6">
        <w:rPr>
          <w:rFonts w:ascii="Crimson Text" w:hAnsi="Crimson Text"/>
          <w:color w:val="000000" w:themeColor="text1"/>
          <w:sz w:val="26"/>
          <w:szCs w:val="26"/>
        </w:rPr>
        <w:t xml:space="preserve"> le</w:t>
      </w:r>
      <w:r w:rsidR="00652532" w:rsidRPr="008D03A6">
        <w:rPr>
          <w:rFonts w:ascii="Crimson Text" w:hAnsi="Crimson Text"/>
          <w:color w:val="000000" w:themeColor="text1"/>
          <w:sz w:val="26"/>
          <w:szCs w:val="26"/>
        </w:rPr>
        <w:t xml:space="preserve"> había </w:t>
      </w:r>
      <w:r w:rsidR="008E38F9" w:rsidRPr="008D03A6">
        <w:rPr>
          <w:rFonts w:ascii="Crimson Text" w:hAnsi="Crimson Text"/>
          <w:color w:val="000000" w:themeColor="text1"/>
          <w:sz w:val="26"/>
          <w:szCs w:val="26"/>
        </w:rPr>
        <w:t>quitado la vida</w:t>
      </w:r>
      <w:r w:rsidR="00652532" w:rsidRPr="008D03A6">
        <w:rPr>
          <w:rFonts w:ascii="Crimson Text" w:hAnsi="Crimson Text"/>
          <w:color w:val="000000" w:themeColor="text1"/>
          <w:sz w:val="26"/>
          <w:szCs w:val="26"/>
        </w:rPr>
        <w:t xml:space="preserve"> a una persona, y menos a sangre fría.</w:t>
      </w:r>
    </w:p>
    <w:p w:rsidR="00DD237A" w:rsidRPr="008D03A6" w:rsidRDefault="00984425"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–Da</w:t>
      </w:r>
      <w:r w:rsidR="00DD237A" w:rsidRPr="008D03A6">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8D03A6" w:rsidRDefault="00DD237A"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–Tengo información que </w:t>
      </w:r>
      <w:r w:rsidR="00F258CA" w:rsidRPr="008D03A6">
        <w:rPr>
          <w:rFonts w:ascii="Crimson Text" w:hAnsi="Crimson Text"/>
          <w:color w:val="000000" w:themeColor="text1"/>
          <w:sz w:val="26"/>
          <w:szCs w:val="26"/>
        </w:rPr>
        <w:t>deberías saber</w:t>
      </w:r>
      <w:r w:rsidRPr="008D03A6">
        <w:rPr>
          <w:rFonts w:ascii="Crimson Text" w:hAnsi="Crimson Text"/>
          <w:color w:val="000000" w:themeColor="text1"/>
          <w:sz w:val="26"/>
          <w:szCs w:val="26"/>
        </w:rPr>
        <w:t xml:space="preserve"> –lanzó</w:t>
      </w:r>
      <w:ins w:id="872" w:author="PC" w:date="2025-05-29T20:17:00Z">
        <w:r w:rsidR="00BB6C1F">
          <w:rPr>
            <w:rFonts w:ascii="Crimson Text" w:hAnsi="Crimson Text"/>
            <w:color w:val="000000" w:themeColor="text1"/>
            <w:sz w:val="26"/>
            <w:szCs w:val="26"/>
          </w:rPr>
          <w:t xml:space="preserve"> el aludido</w:t>
        </w:r>
      </w:ins>
      <w:r w:rsidRPr="008D03A6">
        <w:rPr>
          <w:rFonts w:ascii="Crimson Text" w:hAnsi="Crimson Text"/>
          <w:color w:val="000000" w:themeColor="text1"/>
          <w:sz w:val="26"/>
          <w:szCs w:val="26"/>
        </w:rPr>
        <w:t xml:space="preserve">, inesperadamente. Eros lo observó </w:t>
      </w:r>
      <w:del w:id="873" w:author="PC" w:date="2025-05-29T20:17:00Z">
        <w:r w:rsidRPr="008D03A6" w:rsidDel="00BB6C1F">
          <w:rPr>
            <w:rFonts w:ascii="Crimson Text" w:hAnsi="Crimson Text"/>
            <w:color w:val="000000" w:themeColor="text1"/>
            <w:sz w:val="26"/>
            <w:szCs w:val="26"/>
          </w:rPr>
          <w:delText>extrañado</w:delText>
        </w:r>
      </w:del>
      <w:ins w:id="874" w:author="PC" w:date="2025-05-29T20:17:00Z">
        <w:r w:rsidR="00BB6C1F">
          <w:rPr>
            <w:rFonts w:ascii="Crimson Text" w:hAnsi="Crimson Text"/>
            <w:color w:val="000000" w:themeColor="text1"/>
            <w:sz w:val="26"/>
            <w:szCs w:val="26"/>
          </w:rPr>
          <w:t>curioso</w:t>
        </w:r>
      </w:ins>
      <w:r w:rsidRPr="008D03A6">
        <w:rPr>
          <w:rFonts w:ascii="Crimson Text" w:hAnsi="Crimson Text"/>
          <w:color w:val="000000" w:themeColor="text1"/>
          <w:sz w:val="26"/>
          <w:szCs w:val="26"/>
        </w:rPr>
        <w:t>, y le hizo un gesto para que procediera.</w:t>
      </w:r>
    </w:p>
    <w:p w:rsidR="00DD237A" w:rsidRPr="008D03A6" w:rsidRDefault="00EC575E"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A36166" w:rsidRPr="008D03A6">
        <w:rPr>
          <w:rFonts w:ascii="Crimson Text" w:hAnsi="Crimson Text"/>
          <w:color w:val="000000" w:themeColor="text1"/>
          <w:sz w:val="26"/>
          <w:szCs w:val="26"/>
        </w:rPr>
        <w:t>El reino del oeste será invadido por el norte</w:t>
      </w:r>
      <w:r w:rsidR="008E38F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–anunció, agitado y nervioso.</w:t>
      </w:r>
    </w:p>
    <w:p w:rsidR="00EC575E" w:rsidRPr="008D03A6" w:rsidRDefault="00EC575E"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A36166" w:rsidRPr="008D03A6">
        <w:rPr>
          <w:rFonts w:ascii="Crimson Text" w:hAnsi="Crimson Text"/>
          <w:color w:val="000000" w:themeColor="text1"/>
          <w:sz w:val="26"/>
          <w:szCs w:val="26"/>
        </w:rPr>
        <w:t xml:space="preserve">Eso no es novedad, </w:t>
      </w:r>
      <w:r w:rsidR="0012385C" w:rsidRPr="008D03A6">
        <w:rPr>
          <w:rFonts w:ascii="Crimson Text" w:hAnsi="Crimson Text"/>
          <w:color w:val="000000" w:themeColor="text1"/>
          <w:sz w:val="26"/>
          <w:szCs w:val="26"/>
        </w:rPr>
        <w:t>siempre existió esa amenaza</w:t>
      </w:r>
      <w:r w:rsidR="00CF3B79" w:rsidRPr="008D03A6">
        <w:rPr>
          <w:rFonts w:ascii="Crimson Text" w:hAnsi="Crimson Text"/>
          <w:color w:val="000000" w:themeColor="text1"/>
          <w:sz w:val="26"/>
          <w:szCs w:val="26"/>
        </w:rPr>
        <w:t xml:space="preserve"> –retrucó, y </w:t>
      </w:r>
      <w:del w:id="875" w:author="PC" w:date="2025-05-29T20:18:00Z">
        <w:r w:rsidR="00CF3B79" w:rsidRPr="008D03A6" w:rsidDel="00BB6C1F">
          <w:rPr>
            <w:rFonts w:ascii="Crimson Text" w:hAnsi="Crimson Text"/>
            <w:color w:val="000000" w:themeColor="text1"/>
            <w:sz w:val="26"/>
            <w:szCs w:val="26"/>
          </w:rPr>
          <w:delText xml:space="preserve">hundió </w:delText>
        </w:r>
      </w:del>
      <w:ins w:id="876" w:author="PC" w:date="2025-05-29T20:18:00Z">
        <w:r w:rsidR="00BB6C1F">
          <w:rPr>
            <w:rFonts w:ascii="Crimson Text" w:hAnsi="Crimson Text"/>
            <w:color w:val="000000" w:themeColor="text1"/>
            <w:sz w:val="26"/>
            <w:szCs w:val="26"/>
          </w:rPr>
          <w:t>clavó</w:t>
        </w:r>
        <w:r w:rsidR="00BB6C1F" w:rsidRPr="008D03A6">
          <w:rPr>
            <w:rFonts w:ascii="Crimson Text" w:hAnsi="Crimson Text"/>
            <w:color w:val="000000" w:themeColor="text1"/>
            <w:sz w:val="26"/>
            <w:szCs w:val="26"/>
          </w:rPr>
          <w:t xml:space="preserve"> </w:t>
        </w:r>
      </w:ins>
      <w:r w:rsidR="00CF3B79" w:rsidRPr="008D03A6">
        <w:rPr>
          <w:rFonts w:ascii="Crimson Text" w:hAnsi="Crimson Text"/>
          <w:color w:val="000000" w:themeColor="text1"/>
          <w:sz w:val="26"/>
          <w:szCs w:val="26"/>
        </w:rPr>
        <w:t>unos milímetros la espada en la carne.</w:t>
      </w:r>
    </w:p>
    <w:p w:rsidR="00BB6C1F" w:rsidRDefault="00CF3B79" w:rsidP="00CF3B79">
      <w:pPr>
        <w:tabs>
          <w:tab w:val="left" w:pos="2179"/>
        </w:tabs>
        <w:spacing w:after="0"/>
        <w:ind w:firstLine="284"/>
        <w:jc w:val="both"/>
        <w:rPr>
          <w:ins w:id="877" w:author="PC" w:date="2025-05-29T20:19:00Z"/>
          <w:rFonts w:ascii="Crimson Text" w:hAnsi="Crimson Text"/>
          <w:color w:val="000000" w:themeColor="text1"/>
          <w:sz w:val="26"/>
          <w:szCs w:val="26"/>
        </w:rPr>
      </w:pPr>
      <w:r w:rsidRPr="008D03A6">
        <w:rPr>
          <w:rFonts w:ascii="Crimson Text" w:hAnsi="Crimson Text"/>
          <w:color w:val="000000" w:themeColor="text1"/>
          <w:sz w:val="26"/>
          <w:szCs w:val="26"/>
        </w:rPr>
        <w:lastRenderedPageBreak/>
        <w:t>–</w:t>
      </w:r>
      <w:r w:rsidR="00A36166" w:rsidRPr="008D03A6">
        <w:rPr>
          <w:rFonts w:ascii="Crimson Text" w:hAnsi="Crimson Text"/>
          <w:color w:val="000000" w:themeColor="text1"/>
          <w:sz w:val="26"/>
          <w:szCs w:val="26"/>
        </w:rPr>
        <w:t>Sí, pero</w:t>
      </w:r>
      <w:r w:rsidR="0012385C" w:rsidRPr="008D03A6">
        <w:rPr>
          <w:rFonts w:ascii="Crimson Text" w:hAnsi="Crimson Text"/>
          <w:color w:val="000000" w:themeColor="text1"/>
          <w:sz w:val="26"/>
          <w:szCs w:val="26"/>
        </w:rPr>
        <w:t xml:space="preserve"> esta vez es un hecho,</w:t>
      </w:r>
      <w:r w:rsidR="00A36166" w:rsidRPr="008D03A6">
        <w:rPr>
          <w:rFonts w:ascii="Crimson Text" w:hAnsi="Crimson Text"/>
          <w:color w:val="000000" w:themeColor="text1"/>
          <w:sz w:val="26"/>
          <w:szCs w:val="26"/>
        </w:rPr>
        <w:t xml:space="preserve"> </w:t>
      </w:r>
      <w:r w:rsidR="0012385C" w:rsidRPr="008D03A6">
        <w:rPr>
          <w:rFonts w:ascii="Crimson Text" w:hAnsi="Crimson Text"/>
          <w:color w:val="000000" w:themeColor="text1"/>
          <w:sz w:val="26"/>
          <w:szCs w:val="26"/>
        </w:rPr>
        <w:t>yo sé</w:t>
      </w:r>
      <w:r w:rsidR="00A36166" w:rsidRPr="008D03A6">
        <w:rPr>
          <w:rFonts w:ascii="Crimson Text" w:hAnsi="Crimson Text"/>
          <w:color w:val="000000" w:themeColor="text1"/>
          <w:sz w:val="26"/>
          <w:szCs w:val="26"/>
        </w:rPr>
        <w:t xml:space="preserve"> </w:t>
      </w:r>
      <w:r w:rsidR="008919AB" w:rsidRPr="008D03A6">
        <w:rPr>
          <w:rFonts w:ascii="Crimson Text" w:hAnsi="Crimson Text"/>
          <w:color w:val="000000" w:themeColor="text1"/>
          <w:sz w:val="26"/>
          <w:szCs w:val="26"/>
        </w:rPr>
        <w:t>cuándo se llevará a cabo</w:t>
      </w:r>
      <w:r w:rsidR="00A36166" w:rsidRPr="008D03A6">
        <w:rPr>
          <w:rFonts w:ascii="Crimson Text" w:hAnsi="Crimson Text"/>
          <w:color w:val="000000" w:themeColor="text1"/>
          <w:sz w:val="26"/>
          <w:szCs w:val="26"/>
        </w:rPr>
        <w:t xml:space="preserve">, intenté hacer un trato con el rey, pero no hubo acuerdo. </w:t>
      </w:r>
      <w:r w:rsidR="008919AB" w:rsidRPr="008D03A6">
        <w:rPr>
          <w:rFonts w:ascii="Crimson Text" w:hAnsi="Crimson Text"/>
          <w:color w:val="000000" w:themeColor="text1"/>
          <w:sz w:val="26"/>
          <w:szCs w:val="26"/>
        </w:rPr>
        <w:t>Si me matas, ya nadie lo sabrá –</w:t>
      </w:r>
      <w:r w:rsidRPr="008D03A6">
        <w:rPr>
          <w:rFonts w:ascii="Crimson Text" w:hAnsi="Crimson Text"/>
          <w:color w:val="000000" w:themeColor="text1"/>
          <w:sz w:val="26"/>
          <w:szCs w:val="26"/>
        </w:rPr>
        <w:t xml:space="preserve">respondió, </w:t>
      </w:r>
      <w:del w:id="878" w:author="PC" w:date="2025-05-29T20:18:00Z">
        <w:r w:rsidRPr="008D03A6" w:rsidDel="00BB6C1F">
          <w:rPr>
            <w:rFonts w:ascii="Crimson Text" w:hAnsi="Crimson Text"/>
            <w:color w:val="000000" w:themeColor="text1"/>
            <w:sz w:val="26"/>
            <w:szCs w:val="26"/>
          </w:rPr>
          <w:delText xml:space="preserve">y se quedó expectante, </w:delText>
        </w:r>
      </w:del>
      <w:ins w:id="879" w:author="PC" w:date="2025-05-29T20:22:00Z">
        <w:r w:rsidR="009E7C59">
          <w:rPr>
            <w:rFonts w:ascii="Crimson Text" w:hAnsi="Crimson Text"/>
            <w:color w:val="000000" w:themeColor="text1"/>
            <w:sz w:val="26"/>
            <w:szCs w:val="26"/>
          </w:rPr>
          <w:t xml:space="preserve"> </w:t>
        </w:r>
      </w:ins>
      <w:r w:rsidR="00685C50" w:rsidRPr="008D03A6">
        <w:rPr>
          <w:rFonts w:ascii="Crimson Text" w:hAnsi="Crimson Text"/>
          <w:color w:val="000000" w:themeColor="text1"/>
          <w:sz w:val="26"/>
          <w:szCs w:val="26"/>
        </w:rPr>
        <w:t>jugando</w:t>
      </w:r>
      <w:r w:rsidRPr="008D03A6">
        <w:rPr>
          <w:rFonts w:ascii="Crimson Text" w:hAnsi="Crimson Text"/>
          <w:color w:val="000000" w:themeColor="text1"/>
          <w:sz w:val="26"/>
          <w:szCs w:val="26"/>
        </w:rPr>
        <w:t xml:space="preserve"> su última carta. </w:t>
      </w:r>
    </w:p>
    <w:p w:rsidR="00CF3B79" w:rsidRPr="008D03A6" w:rsidRDefault="00CF3B79" w:rsidP="00CF3B7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sorprendió con la respuesta</w:t>
      </w:r>
      <w:del w:id="880" w:author="PC" w:date="2025-05-29T20:19:00Z">
        <w:r w:rsidRPr="008D03A6" w:rsidDel="00BB6C1F">
          <w:rPr>
            <w:rFonts w:ascii="Crimson Text" w:hAnsi="Crimson Text"/>
            <w:color w:val="000000" w:themeColor="text1"/>
            <w:sz w:val="26"/>
            <w:szCs w:val="26"/>
          </w:rPr>
          <w:delText>, p</w:delText>
        </w:r>
      </w:del>
      <w:ins w:id="881" w:author="PC" w:date="2025-05-29T20:19:00Z">
        <w:r w:rsidR="00BB6C1F">
          <w:rPr>
            <w:rFonts w:ascii="Crimson Text" w:hAnsi="Crimson Text"/>
            <w:color w:val="000000" w:themeColor="text1"/>
            <w:sz w:val="26"/>
            <w:szCs w:val="26"/>
          </w:rPr>
          <w:t>. P</w:t>
        </w:r>
      </w:ins>
      <w:r w:rsidRPr="008D03A6">
        <w:rPr>
          <w:rFonts w:ascii="Crimson Text" w:hAnsi="Crimson Text"/>
          <w:color w:val="000000" w:themeColor="text1"/>
          <w:sz w:val="26"/>
          <w:szCs w:val="26"/>
        </w:rPr>
        <w:t xml:space="preserve">ensó que </w:t>
      </w:r>
      <w:r w:rsidR="00B2132C" w:rsidRPr="008D03A6">
        <w:rPr>
          <w:rFonts w:ascii="Crimson Text" w:hAnsi="Crimson Text"/>
          <w:color w:val="000000" w:themeColor="text1"/>
          <w:sz w:val="26"/>
          <w:szCs w:val="26"/>
        </w:rPr>
        <w:t>no podía dejar pasar esa</w:t>
      </w:r>
      <w:r w:rsidRPr="008D03A6">
        <w:rPr>
          <w:rFonts w:ascii="Crimson Text" w:hAnsi="Crimson Text"/>
          <w:color w:val="000000" w:themeColor="text1"/>
          <w:sz w:val="26"/>
          <w:szCs w:val="26"/>
        </w:rPr>
        <w:t xml:space="preserve"> información</w:t>
      </w:r>
      <w:del w:id="882" w:author="PC" w:date="2025-05-29T20:19:00Z">
        <w:r w:rsidRPr="008D03A6" w:rsidDel="00BB6C1F">
          <w:rPr>
            <w:rFonts w:ascii="Crimson Text" w:hAnsi="Crimson Text"/>
            <w:color w:val="000000" w:themeColor="text1"/>
            <w:sz w:val="26"/>
            <w:szCs w:val="26"/>
          </w:rPr>
          <w:delText>,</w:delText>
        </w:r>
      </w:del>
      <w:ins w:id="883" w:author="PC" w:date="2025-05-29T20:19:00Z">
        <w:r w:rsidR="00BB6C1F">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además</w:t>
      </w:r>
      <w:ins w:id="884" w:author="PC" w:date="2025-05-29T20:19:00Z">
        <w:r w:rsidR="00BB6C1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no quería convertirse en un asesino, </w:t>
      </w:r>
      <w:del w:id="885" w:author="PC" w:date="2025-05-29T20:19:00Z">
        <w:r w:rsidRPr="008D03A6" w:rsidDel="00BB6C1F">
          <w:rPr>
            <w:rFonts w:ascii="Crimson Text" w:hAnsi="Crimson Text"/>
            <w:color w:val="000000" w:themeColor="text1"/>
            <w:sz w:val="26"/>
            <w:szCs w:val="26"/>
          </w:rPr>
          <w:delText xml:space="preserve">ese </w:delText>
        </w:r>
      </w:del>
      <w:ins w:id="886" w:author="PC" w:date="2025-05-29T20:19:00Z">
        <w:r w:rsidR="00BB6C1F">
          <w:rPr>
            <w:rFonts w:ascii="Crimson Text" w:hAnsi="Crimson Text"/>
            <w:color w:val="000000" w:themeColor="text1"/>
            <w:sz w:val="26"/>
            <w:szCs w:val="26"/>
          </w:rPr>
          <w:t>menos de un</w:t>
        </w:r>
        <w:r w:rsidR="00BB6C1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hombre</w:t>
      </w:r>
      <w:ins w:id="887" w:author="PC" w:date="2025-05-29T20:19:00Z">
        <w:r w:rsidR="00BB6C1F">
          <w:rPr>
            <w:rFonts w:ascii="Crimson Text" w:hAnsi="Crimson Text"/>
            <w:color w:val="000000" w:themeColor="text1"/>
            <w:sz w:val="26"/>
            <w:szCs w:val="26"/>
          </w:rPr>
          <w:t xml:space="preserve"> que</w:t>
        </w:r>
      </w:ins>
      <w:r w:rsidRPr="008D03A6">
        <w:rPr>
          <w:rFonts w:ascii="Crimson Text" w:hAnsi="Crimson Text"/>
          <w:color w:val="000000" w:themeColor="text1"/>
          <w:sz w:val="26"/>
          <w:szCs w:val="26"/>
        </w:rPr>
        <w:t xml:space="preserve"> ya estaba rendido.</w:t>
      </w:r>
    </w:p>
    <w:p w:rsidR="00CF3B79" w:rsidRPr="008D03A6" w:rsidRDefault="00685C50" w:rsidP="00CF3B79">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Acepto! –</w:t>
      </w:r>
      <w:del w:id="888" w:author="PC" w:date="2025-05-29T20:20:00Z">
        <w:r w:rsidRPr="008D03A6" w:rsidDel="009E7C59">
          <w:rPr>
            <w:rFonts w:ascii="Crimson Text" w:hAnsi="Crimson Text"/>
            <w:color w:val="000000" w:themeColor="text1"/>
            <w:sz w:val="26"/>
            <w:szCs w:val="26"/>
          </w:rPr>
          <w:delText>d</w:delText>
        </w:r>
      </w:del>
      <w:ins w:id="889" w:author="PC" w:date="2025-05-29T20:20:00Z">
        <w:r w:rsidR="009E7C59">
          <w:rPr>
            <w:rFonts w:ascii="Crimson Text" w:hAnsi="Crimson Text"/>
            <w:color w:val="000000" w:themeColor="text1"/>
            <w:sz w:val="26"/>
            <w:szCs w:val="26"/>
          </w:rPr>
          <w:t>D</w:t>
        </w:r>
      </w:ins>
      <w:r w:rsidRPr="008D03A6">
        <w:rPr>
          <w:rFonts w:ascii="Crimson Text" w:hAnsi="Crimson Text"/>
          <w:color w:val="000000" w:themeColor="text1"/>
          <w:sz w:val="26"/>
          <w:szCs w:val="26"/>
        </w:rPr>
        <w:t xml:space="preserve">ijo, y </w:t>
      </w:r>
      <w:del w:id="890" w:author="PC" w:date="2025-05-29T20:20:00Z">
        <w:r w:rsidR="0066087D" w:rsidRPr="008D03A6" w:rsidDel="009E7C59">
          <w:rPr>
            <w:rFonts w:ascii="Crimson Text" w:hAnsi="Crimson Text"/>
            <w:color w:val="000000" w:themeColor="text1"/>
            <w:sz w:val="26"/>
            <w:szCs w:val="26"/>
          </w:rPr>
          <w:delText xml:space="preserve">quitó </w:delText>
        </w:r>
      </w:del>
      <w:ins w:id="891" w:author="PC" w:date="2025-05-29T20:20:00Z">
        <w:r w:rsidR="009E7C59">
          <w:rPr>
            <w:rFonts w:ascii="Crimson Text" w:hAnsi="Crimson Text"/>
            <w:color w:val="000000" w:themeColor="text1"/>
            <w:sz w:val="26"/>
            <w:szCs w:val="26"/>
          </w:rPr>
          <w:t>retiró</w:t>
        </w:r>
        <w:r w:rsidR="009E7C59" w:rsidRPr="008D03A6">
          <w:rPr>
            <w:rFonts w:ascii="Crimson Text" w:hAnsi="Crimson Text"/>
            <w:color w:val="000000" w:themeColor="text1"/>
            <w:sz w:val="26"/>
            <w:szCs w:val="26"/>
          </w:rPr>
          <w:t xml:space="preserve"> </w:t>
        </w:r>
      </w:ins>
      <w:del w:id="892" w:author="PC" w:date="2025-05-29T20:20:00Z">
        <w:r w:rsidR="0066087D" w:rsidRPr="008D03A6" w:rsidDel="009E7C59">
          <w:rPr>
            <w:rFonts w:ascii="Crimson Text" w:hAnsi="Crimson Text"/>
            <w:color w:val="000000" w:themeColor="text1"/>
            <w:sz w:val="26"/>
            <w:szCs w:val="26"/>
          </w:rPr>
          <w:delText xml:space="preserve">la tensión de </w:delText>
        </w:r>
      </w:del>
      <w:r w:rsidR="0066087D" w:rsidRPr="008D03A6">
        <w:rPr>
          <w:rFonts w:ascii="Crimson Text" w:hAnsi="Crimson Text"/>
          <w:color w:val="000000" w:themeColor="text1"/>
          <w:sz w:val="26"/>
          <w:szCs w:val="26"/>
        </w:rPr>
        <w:t>la</w:t>
      </w:r>
      <w:r w:rsidR="00CF3B79" w:rsidRPr="008D03A6">
        <w:rPr>
          <w:rFonts w:ascii="Crimson Text" w:hAnsi="Crimson Text"/>
          <w:color w:val="000000" w:themeColor="text1"/>
          <w:sz w:val="26"/>
          <w:szCs w:val="26"/>
        </w:rPr>
        <w:t xml:space="preserve"> espada del cuello de</w:t>
      </w:r>
      <w:r w:rsidR="006A7B78" w:rsidRPr="008D03A6">
        <w:rPr>
          <w:rFonts w:ascii="Crimson Text" w:hAnsi="Crimson Text"/>
          <w:color w:val="000000" w:themeColor="text1"/>
          <w:sz w:val="26"/>
          <w:szCs w:val="26"/>
        </w:rPr>
        <w:t>l comandante. El público abucheó</w:t>
      </w:r>
      <w:r w:rsidR="00CF3B79" w:rsidRPr="008D03A6">
        <w:rPr>
          <w:rFonts w:ascii="Crimson Text" w:hAnsi="Crimson Text"/>
          <w:color w:val="000000" w:themeColor="text1"/>
          <w:sz w:val="26"/>
          <w:szCs w:val="26"/>
        </w:rPr>
        <w:t xml:space="preserve"> la acción–. Ahora habla –</w:t>
      </w:r>
      <w:del w:id="893" w:author="PC" w:date="2025-05-29T20:20:00Z">
        <w:r w:rsidR="00CF3B79" w:rsidRPr="008D03A6" w:rsidDel="009E7C59">
          <w:rPr>
            <w:rFonts w:ascii="Crimson Text" w:hAnsi="Crimson Text"/>
            <w:color w:val="000000" w:themeColor="text1"/>
            <w:sz w:val="26"/>
            <w:szCs w:val="26"/>
          </w:rPr>
          <w:delText>indagó, ansioso</w:delText>
        </w:r>
      </w:del>
      <w:ins w:id="894" w:author="PC" w:date="2025-05-29T20:21:00Z">
        <w:r w:rsidR="009E7C59">
          <w:rPr>
            <w:rFonts w:ascii="Crimson Text" w:hAnsi="Crimson Text"/>
            <w:color w:val="000000" w:themeColor="text1"/>
            <w:sz w:val="26"/>
            <w:szCs w:val="26"/>
          </w:rPr>
          <w:t>exigió</w:t>
        </w:r>
      </w:ins>
      <w:r w:rsidR="00CF3B79" w:rsidRPr="008D03A6">
        <w:rPr>
          <w:rFonts w:ascii="Crimson Text" w:hAnsi="Crimson Text"/>
          <w:color w:val="000000" w:themeColor="text1"/>
          <w:sz w:val="26"/>
          <w:szCs w:val="26"/>
        </w:rPr>
        <w:t>.</w:t>
      </w:r>
    </w:p>
    <w:p w:rsidR="00CF3B79" w:rsidRPr="008D03A6" w:rsidRDefault="00CF3B79" w:rsidP="00CF3B7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8919AB" w:rsidRPr="008D03A6">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8D03A6">
        <w:rPr>
          <w:rFonts w:ascii="Crimson Text" w:hAnsi="Crimson Text"/>
          <w:color w:val="000000" w:themeColor="text1"/>
          <w:sz w:val="26"/>
          <w:szCs w:val="26"/>
        </w:rPr>
        <w:t xml:space="preserve"> </w:t>
      </w:r>
      <w:del w:id="895" w:author="PC" w:date="2025-05-29T20:20:00Z">
        <w:r w:rsidR="008919AB" w:rsidRPr="008D03A6" w:rsidDel="009E7C59">
          <w:rPr>
            <w:rFonts w:ascii="Crimson Text" w:hAnsi="Crimson Text"/>
            <w:color w:val="000000" w:themeColor="text1"/>
            <w:sz w:val="26"/>
            <w:szCs w:val="26"/>
          </w:rPr>
          <w:delText>incrédulo</w:delText>
        </w:r>
      </w:del>
      <w:ins w:id="896" w:author="PC" w:date="2025-05-29T20:20:00Z">
        <w:r w:rsidR="009E7C59">
          <w:rPr>
            <w:rFonts w:ascii="Crimson Text" w:hAnsi="Crimson Text"/>
            <w:color w:val="000000" w:themeColor="text1"/>
            <w:sz w:val="26"/>
            <w:szCs w:val="26"/>
          </w:rPr>
          <w:t>con escepticismo</w:t>
        </w:r>
      </w:ins>
      <w:r w:rsidR="005A2167" w:rsidRPr="008D03A6">
        <w:rPr>
          <w:rFonts w:ascii="Crimson Text" w:hAnsi="Crimson Text"/>
          <w:color w:val="000000" w:themeColor="text1"/>
          <w:sz w:val="26"/>
          <w:szCs w:val="26"/>
        </w:rPr>
        <w:t xml:space="preserve">. El comandante </w:t>
      </w:r>
      <w:del w:id="897" w:author="PC" w:date="2025-05-29T20:21:00Z">
        <w:r w:rsidR="005A2167" w:rsidRPr="008D03A6" w:rsidDel="009E7C59">
          <w:rPr>
            <w:rFonts w:ascii="Crimson Text" w:hAnsi="Crimson Text"/>
            <w:color w:val="000000" w:themeColor="text1"/>
            <w:sz w:val="26"/>
            <w:szCs w:val="26"/>
          </w:rPr>
          <w:delText>insistió más incisivo</w:delText>
        </w:r>
      </w:del>
      <w:ins w:id="898" w:author="PC" w:date="2025-05-29T20:21:00Z">
        <w:r w:rsidR="009E7C59">
          <w:rPr>
            <w:rFonts w:ascii="Crimson Text" w:hAnsi="Crimson Text"/>
            <w:color w:val="000000" w:themeColor="text1"/>
            <w:sz w:val="26"/>
            <w:szCs w:val="26"/>
          </w:rPr>
          <w:t>insistió, con apremio en la voz</w:t>
        </w:r>
      </w:ins>
      <w:r w:rsidR="005A2167" w:rsidRPr="008D03A6">
        <w:rPr>
          <w:rFonts w:ascii="Crimson Text" w:hAnsi="Crimson Text"/>
          <w:color w:val="000000" w:themeColor="text1"/>
          <w:sz w:val="26"/>
          <w:szCs w:val="26"/>
        </w:rPr>
        <w:t>–.</w:t>
      </w:r>
      <w:r w:rsidR="003A721E" w:rsidRPr="008D03A6">
        <w:rPr>
          <w:rFonts w:ascii="Crimson Text" w:hAnsi="Crimson Text"/>
          <w:color w:val="000000" w:themeColor="text1"/>
          <w:sz w:val="26"/>
          <w:szCs w:val="26"/>
        </w:rPr>
        <w:t xml:space="preserve"> Soy un prisionero, no tengo d</w:t>
      </w:r>
      <w:ins w:id="899" w:author="PC" w:date="2025-05-29T20:21:00Z">
        <w:r w:rsidR="009E7C59">
          <w:rPr>
            <w:rFonts w:ascii="Crimson Text" w:hAnsi="Crimson Text"/>
            <w:color w:val="000000" w:themeColor="text1"/>
            <w:sz w:val="26"/>
            <w:szCs w:val="26"/>
          </w:rPr>
          <w:t>ó</w:t>
        </w:r>
      </w:ins>
      <w:del w:id="900" w:author="PC" w:date="2025-05-29T20:21:00Z">
        <w:r w:rsidR="003A721E" w:rsidRPr="008D03A6" w:rsidDel="009E7C59">
          <w:rPr>
            <w:rFonts w:ascii="Crimson Text" w:hAnsi="Crimson Text"/>
            <w:color w:val="000000" w:themeColor="text1"/>
            <w:sz w:val="26"/>
            <w:szCs w:val="26"/>
          </w:rPr>
          <w:delText>o</w:delText>
        </w:r>
      </w:del>
      <w:r w:rsidR="003A721E" w:rsidRPr="008D03A6">
        <w:rPr>
          <w:rFonts w:ascii="Crimson Text" w:hAnsi="Crimson Text"/>
          <w:color w:val="000000" w:themeColor="text1"/>
          <w:sz w:val="26"/>
          <w:szCs w:val="26"/>
        </w:rPr>
        <w:t>nde escapar, no tendría sentido mentirte</w:t>
      </w:r>
      <w:r w:rsidR="005A2167" w:rsidRPr="008D03A6">
        <w:rPr>
          <w:rFonts w:ascii="Crimson Text" w:hAnsi="Crimson Text"/>
          <w:color w:val="000000" w:themeColor="text1"/>
          <w:sz w:val="26"/>
          <w:szCs w:val="26"/>
        </w:rPr>
        <w:t>. ¡Te lo juro! –</w:t>
      </w:r>
      <w:del w:id="901" w:author="PC" w:date="2025-05-29T20:22:00Z">
        <w:r w:rsidR="005A2167" w:rsidRPr="008D03A6" w:rsidDel="009E7C59">
          <w:rPr>
            <w:rFonts w:ascii="Crimson Text" w:hAnsi="Crimson Text"/>
            <w:color w:val="000000" w:themeColor="text1"/>
            <w:sz w:val="26"/>
            <w:szCs w:val="26"/>
          </w:rPr>
          <w:delText>concluyó, convincente</w:delText>
        </w:r>
      </w:del>
      <w:ins w:id="902" w:author="PC" w:date="2025-05-29T20:22:00Z">
        <w:r w:rsidR="009E7C59">
          <w:rPr>
            <w:rFonts w:ascii="Crimson Text" w:hAnsi="Crimson Text"/>
            <w:color w:val="000000" w:themeColor="text1"/>
            <w:sz w:val="26"/>
            <w:szCs w:val="26"/>
          </w:rPr>
          <w:t>Exclam</w:t>
        </w:r>
      </w:ins>
      <w:ins w:id="903" w:author="PC" w:date="2025-05-29T20:23:00Z">
        <w:r w:rsidR="009E7C59">
          <w:rPr>
            <w:rFonts w:ascii="Crimson Text" w:hAnsi="Crimson Text"/>
            <w:color w:val="000000" w:themeColor="text1"/>
            <w:sz w:val="26"/>
            <w:szCs w:val="26"/>
          </w:rPr>
          <w:t>ó, desesperado</w:t>
        </w:r>
      </w:ins>
      <w:r w:rsidR="005A2167" w:rsidRPr="008D03A6">
        <w:rPr>
          <w:rFonts w:ascii="Crimson Text" w:hAnsi="Crimson Text"/>
          <w:color w:val="000000" w:themeColor="text1"/>
          <w:sz w:val="26"/>
          <w:szCs w:val="26"/>
        </w:rPr>
        <w:t>.</w:t>
      </w:r>
    </w:p>
    <w:p w:rsidR="009E7C59" w:rsidRDefault="005A2167" w:rsidP="00CF3B79">
      <w:pPr>
        <w:tabs>
          <w:tab w:val="left" w:pos="2179"/>
        </w:tabs>
        <w:spacing w:after="0"/>
        <w:ind w:firstLine="284"/>
        <w:jc w:val="both"/>
        <w:rPr>
          <w:ins w:id="904" w:author="PC" w:date="2025-05-29T20:23:00Z"/>
          <w:rFonts w:ascii="Crimson Text" w:hAnsi="Crimson Text"/>
          <w:color w:val="000000" w:themeColor="text1"/>
          <w:sz w:val="26"/>
          <w:szCs w:val="26"/>
        </w:rPr>
      </w:pPr>
      <w:r w:rsidRPr="008D03A6">
        <w:rPr>
          <w:rFonts w:ascii="Crimson Text" w:hAnsi="Crimson Text"/>
          <w:color w:val="000000" w:themeColor="text1"/>
          <w:sz w:val="26"/>
          <w:szCs w:val="26"/>
        </w:rPr>
        <w:t>–Y y</w:t>
      </w:r>
      <w:r w:rsidR="00685C50" w:rsidRPr="008D03A6">
        <w:rPr>
          <w:rFonts w:ascii="Crimson Text" w:hAnsi="Crimson Text"/>
          <w:color w:val="000000" w:themeColor="text1"/>
          <w:sz w:val="26"/>
          <w:szCs w:val="26"/>
        </w:rPr>
        <w:t>o te juro que,</w:t>
      </w:r>
      <w:r w:rsidRPr="008D03A6">
        <w:rPr>
          <w:rFonts w:ascii="Crimson Text" w:hAnsi="Crimson Text"/>
          <w:color w:val="000000" w:themeColor="text1"/>
          <w:sz w:val="26"/>
          <w:szCs w:val="26"/>
        </w:rPr>
        <w:t xml:space="preserve"> si no </w:t>
      </w:r>
      <w:r w:rsidR="003A721E" w:rsidRPr="008D03A6">
        <w:rPr>
          <w:rFonts w:ascii="Crimson Text" w:hAnsi="Crimson Text"/>
          <w:color w:val="000000" w:themeColor="text1"/>
          <w:sz w:val="26"/>
          <w:szCs w:val="26"/>
        </w:rPr>
        <w:t>es verdad</w:t>
      </w:r>
      <w:r w:rsidRPr="008D03A6">
        <w:rPr>
          <w:rFonts w:ascii="Crimson Text" w:hAnsi="Crimson Text"/>
          <w:color w:val="000000" w:themeColor="text1"/>
          <w:sz w:val="26"/>
          <w:szCs w:val="26"/>
        </w:rPr>
        <w:t xml:space="preserve">, te mataré en tu </w:t>
      </w:r>
      <w:r w:rsidR="00652532" w:rsidRPr="008D03A6">
        <w:rPr>
          <w:rFonts w:ascii="Crimson Text" w:hAnsi="Crimson Text"/>
          <w:color w:val="000000" w:themeColor="text1"/>
          <w:sz w:val="26"/>
          <w:szCs w:val="26"/>
        </w:rPr>
        <w:t xml:space="preserve">propia </w:t>
      </w:r>
      <w:r w:rsidRPr="008D03A6">
        <w:rPr>
          <w:rFonts w:ascii="Crimson Text" w:hAnsi="Crimson Text"/>
          <w:color w:val="000000" w:themeColor="text1"/>
          <w:sz w:val="26"/>
          <w:szCs w:val="26"/>
        </w:rPr>
        <w:t>celda –</w:t>
      </w:r>
      <w:del w:id="905" w:author="PC" w:date="2025-05-29T20:23:00Z">
        <w:r w:rsidR="0066087D" w:rsidRPr="008D03A6" w:rsidDel="009E7C59">
          <w:rPr>
            <w:rFonts w:ascii="Crimson Text" w:hAnsi="Crimson Text"/>
            <w:color w:val="000000" w:themeColor="text1"/>
            <w:sz w:val="26"/>
            <w:szCs w:val="26"/>
          </w:rPr>
          <w:delText>retrucó</w:delText>
        </w:r>
      </w:del>
      <w:ins w:id="906" w:author="PC" w:date="2025-05-29T20:23:00Z">
        <w:r w:rsidR="009E7C59">
          <w:rPr>
            <w:rFonts w:ascii="Crimson Text" w:hAnsi="Crimson Text"/>
            <w:color w:val="000000" w:themeColor="text1"/>
            <w:sz w:val="26"/>
            <w:szCs w:val="26"/>
          </w:rPr>
          <w:t>amenazó Eros.</w:t>
        </w:r>
      </w:ins>
    </w:p>
    <w:p w:rsidR="005A2167" w:rsidRPr="008D03A6" w:rsidDel="009E7C59" w:rsidRDefault="0066087D" w:rsidP="00CF3B79">
      <w:pPr>
        <w:tabs>
          <w:tab w:val="left" w:pos="2179"/>
        </w:tabs>
        <w:spacing w:after="0"/>
        <w:ind w:firstLine="284"/>
        <w:jc w:val="both"/>
        <w:rPr>
          <w:del w:id="907" w:author="PC" w:date="2025-05-29T20:23:00Z"/>
          <w:rFonts w:ascii="Crimson Text" w:hAnsi="Crimson Text"/>
          <w:color w:val="000000" w:themeColor="text1"/>
          <w:sz w:val="26"/>
          <w:szCs w:val="26"/>
        </w:rPr>
      </w:pPr>
      <w:del w:id="908" w:author="PC" w:date="2025-05-29T20:23:00Z">
        <w:r w:rsidRPr="008D03A6" w:rsidDel="009E7C59">
          <w:rPr>
            <w:rFonts w:ascii="Crimson Text" w:hAnsi="Crimson Text"/>
            <w:color w:val="000000" w:themeColor="text1"/>
            <w:sz w:val="26"/>
            <w:szCs w:val="26"/>
          </w:rPr>
          <w:delText>,</w:delText>
        </w:r>
        <w:r w:rsidR="005A2167" w:rsidRPr="008D03A6" w:rsidDel="009E7C59">
          <w:rPr>
            <w:rFonts w:ascii="Crimson Text" w:hAnsi="Crimson Text"/>
            <w:color w:val="000000" w:themeColor="text1"/>
            <w:sz w:val="26"/>
            <w:szCs w:val="26"/>
          </w:rPr>
          <w:delText xml:space="preserve"> y retiró </w:delText>
        </w:r>
        <w:r w:rsidRPr="008D03A6" w:rsidDel="009E7C59">
          <w:rPr>
            <w:rFonts w:ascii="Crimson Text" w:hAnsi="Crimson Text"/>
            <w:color w:val="000000" w:themeColor="text1"/>
            <w:sz w:val="26"/>
            <w:szCs w:val="26"/>
          </w:rPr>
          <w:delText xml:space="preserve">definitivamente </w:delText>
        </w:r>
        <w:r w:rsidR="005A2167" w:rsidRPr="008D03A6" w:rsidDel="009E7C59">
          <w:rPr>
            <w:rFonts w:ascii="Crimson Text" w:hAnsi="Crimson Text"/>
            <w:color w:val="000000" w:themeColor="text1"/>
            <w:sz w:val="26"/>
            <w:szCs w:val="26"/>
          </w:rPr>
          <w:delText>la espada del hombre.</w:delText>
        </w:r>
      </w:del>
      <w:ins w:id="909" w:author="PC" w:date="2025-05-29T20:23:00Z">
        <w:r w:rsidR="009E7C59">
          <w:rPr>
            <w:rFonts w:ascii="Crimson Text" w:hAnsi="Crimson Text"/>
            <w:color w:val="000000" w:themeColor="text1"/>
            <w:sz w:val="26"/>
            <w:szCs w:val="26"/>
          </w:rPr>
          <w:t>Y, enfundando su espada, dio media vuelta y se retir</w:t>
        </w:r>
      </w:ins>
      <w:ins w:id="910" w:author="PC" w:date="2025-05-29T20:24:00Z">
        <w:r w:rsidR="009E7C59">
          <w:rPr>
            <w:rFonts w:ascii="Crimson Text" w:hAnsi="Crimson Text"/>
            <w:color w:val="000000" w:themeColor="text1"/>
            <w:sz w:val="26"/>
            <w:szCs w:val="26"/>
          </w:rPr>
          <w:t>ó.</w:t>
        </w:r>
      </w:ins>
    </w:p>
    <w:p w:rsidR="00BD1D0E" w:rsidRPr="008D03A6" w:rsidRDefault="00BD1D0E" w:rsidP="00CF3B79">
      <w:pPr>
        <w:tabs>
          <w:tab w:val="left" w:pos="2179"/>
        </w:tabs>
        <w:spacing w:after="0"/>
        <w:ind w:firstLine="284"/>
        <w:jc w:val="both"/>
        <w:rPr>
          <w:rFonts w:ascii="Crimson Text" w:hAnsi="Crimson Text"/>
          <w:color w:val="000000" w:themeColor="text1"/>
          <w:sz w:val="26"/>
          <w:szCs w:val="26"/>
        </w:rPr>
      </w:pPr>
    </w:p>
    <w:p w:rsidR="00C57197" w:rsidRPr="008D03A6" w:rsidRDefault="00C57197">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C57197" w:rsidRPr="008D03A6" w:rsidRDefault="007F2F28" w:rsidP="00C57197">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13</w:t>
      </w:r>
    </w:p>
    <w:p w:rsidR="00C57197" w:rsidRPr="008D03A6" w:rsidRDefault="00C57197" w:rsidP="00C57197">
      <w:pPr>
        <w:tabs>
          <w:tab w:val="left" w:pos="2179"/>
        </w:tabs>
        <w:spacing w:after="0"/>
        <w:ind w:firstLine="284"/>
        <w:jc w:val="both"/>
        <w:rPr>
          <w:rFonts w:ascii="Crimson Text" w:hAnsi="Crimson Text"/>
          <w:color w:val="000000" w:themeColor="text1"/>
          <w:sz w:val="26"/>
          <w:szCs w:val="26"/>
        </w:rPr>
      </w:pPr>
    </w:p>
    <w:p w:rsidR="00C36DA7" w:rsidRPr="008D03A6" w:rsidRDefault="003B73C5" w:rsidP="00A05FE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prueba de la destreza </w:t>
      </w:r>
      <w:r w:rsidR="00983F4C" w:rsidRPr="008D03A6">
        <w:rPr>
          <w:rFonts w:ascii="Crimson Text" w:hAnsi="Crimson Text"/>
          <w:color w:val="000000" w:themeColor="text1"/>
          <w:sz w:val="26"/>
          <w:szCs w:val="26"/>
        </w:rPr>
        <w:t xml:space="preserve">había quedado </w:t>
      </w:r>
      <w:r w:rsidR="00A83718" w:rsidRPr="008D03A6">
        <w:rPr>
          <w:rFonts w:ascii="Crimson Text" w:hAnsi="Crimson Text"/>
          <w:color w:val="000000" w:themeColor="text1"/>
          <w:sz w:val="26"/>
          <w:szCs w:val="26"/>
        </w:rPr>
        <w:t>atrás</w:t>
      </w:r>
      <w:del w:id="911" w:author="Paula Castrilli" w:date="2025-05-29T21:01:00Z">
        <w:r w:rsidRPr="008D03A6" w:rsidDel="00F042C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E26E5" w:rsidRPr="008D03A6">
        <w:rPr>
          <w:rFonts w:ascii="Crimson Text" w:hAnsi="Crimson Text"/>
          <w:color w:val="000000" w:themeColor="text1"/>
          <w:sz w:val="26"/>
          <w:szCs w:val="26"/>
        </w:rPr>
        <w:t>y</w:t>
      </w:r>
      <w:ins w:id="912" w:author="Paula Castrilli" w:date="2025-05-29T21:01:00Z">
        <w:r w:rsidR="00F042C4">
          <w:rPr>
            <w:rFonts w:ascii="Crimson Text" w:hAnsi="Crimson Text"/>
            <w:color w:val="000000" w:themeColor="text1"/>
            <w:sz w:val="26"/>
            <w:szCs w:val="26"/>
          </w:rPr>
          <w:t>,</w:t>
        </w:r>
      </w:ins>
      <w:r w:rsidR="004E26E5" w:rsidRPr="008D03A6">
        <w:rPr>
          <w:rFonts w:ascii="Crimson Text" w:hAnsi="Crimson Text"/>
          <w:color w:val="000000" w:themeColor="text1"/>
          <w:sz w:val="26"/>
          <w:szCs w:val="26"/>
        </w:rPr>
        <w:t xml:space="preserve"> con ella,</w:t>
      </w:r>
      <w:r w:rsidRPr="008D03A6">
        <w:rPr>
          <w:rFonts w:ascii="Crimson Text" w:hAnsi="Crimson Text"/>
          <w:color w:val="000000" w:themeColor="text1"/>
          <w:sz w:val="26"/>
          <w:szCs w:val="26"/>
        </w:rPr>
        <w:t xml:space="preserve"> aquel evento que se </w:t>
      </w:r>
      <w:r w:rsidR="00A05FE1" w:rsidRPr="008D03A6">
        <w:rPr>
          <w:rFonts w:ascii="Crimson Text" w:hAnsi="Crimson Text"/>
          <w:color w:val="000000" w:themeColor="text1"/>
          <w:sz w:val="26"/>
          <w:szCs w:val="26"/>
        </w:rPr>
        <w:t>había cobrado</w:t>
      </w:r>
      <w:r w:rsidRPr="008D03A6">
        <w:rPr>
          <w:rFonts w:ascii="Crimson Text" w:hAnsi="Crimson Text"/>
          <w:color w:val="000000" w:themeColor="text1"/>
          <w:sz w:val="26"/>
          <w:szCs w:val="26"/>
        </w:rPr>
        <w:t xml:space="preserve"> la vida de varios reclutas, </w:t>
      </w:r>
      <w:del w:id="913" w:author="Paula Castrilli" w:date="2025-05-29T21:01:00Z">
        <w:r w:rsidR="00983F4C" w:rsidRPr="008D03A6" w:rsidDel="00F042C4">
          <w:rPr>
            <w:rFonts w:ascii="Crimson Text" w:hAnsi="Crimson Text"/>
            <w:color w:val="000000" w:themeColor="text1"/>
            <w:sz w:val="26"/>
            <w:szCs w:val="26"/>
          </w:rPr>
          <w:delText>que</w:delText>
        </w:r>
        <w:r w:rsidRPr="008D03A6" w:rsidDel="00F042C4">
          <w:rPr>
            <w:rFonts w:ascii="Crimson Text" w:hAnsi="Crimson Text"/>
            <w:color w:val="000000" w:themeColor="text1"/>
            <w:sz w:val="26"/>
            <w:szCs w:val="26"/>
          </w:rPr>
          <w:delText xml:space="preserve"> </w:delText>
        </w:r>
      </w:del>
      <w:ins w:id="914" w:author="Paula Castrilli" w:date="2025-05-29T21:01:00Z">
        <w:r w:rsidR="00F042C4">
          <w:rPr>
            <w:rFonts w:ascii="Crimson Text" w:hAnsi="Crimson Text"/>
            <w:color w:val="000000" w:themeColor="text1"/>
            <w:sz w:val="26"/>
            <w:szCs w:val="26"/>
          </w:rPr>
          <w:t>quienes</w:t>
        </w:r>
        <w:r w:rsidR="00F042C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no </w:t>
      </w:r>
      <w:r w:rsidR="00A05FE1" w:rsidRPr="008D03A6">
        <w:rPr>
          <w:rFonts w:ascii="Crimson Text" w:hAnsi="Crimson Text"/>
          <w:color w:val="000000" w:themeColor="text1"/>
          <w:sz w:val="26"/>
          <w:szCs w:val="26"/>
        </w:rPr>
        <w:t>habían podido</w:t>
      </w:r>
      <w:r w:rsidRPr="008D03A6">
        <w:rPr>
          <w:rFonts w:ascii="Crimson Text" w:hAnsi="Crimson Text"/>
          <w:color w:val="000000" w:themeColor="text1"/>
          <w:sz w:val="26"/>
          <w:szCs w:val="26"/>
        </w:rPr>
        <w:t xml:space="preserve"> superar </w:t>
      </w:r>
      <w:r w:rsidR="004E26E5" w:rsidRPr="008D03A6">
        <w:rPr>
          <w:rFonts w:ascii="Crimson Text" w:hAnsi="Crimson Text"/>
          <w:color w:val="000000" w:themeColor="text1"/>
          <w:sz w:val="26"/>
          <w:szCs w:val="26"/>
        </w:rPr>
        <w:t>el</w:t>
      </w:r>
      <w:r w:rsidR="0010526C" w:rsidRPr="008D03A6">
        <w:rPr>
          <w:rFonts w:ascii="Crimson Text" w:hAnsi="Crimson Text"/>
          <w:color w:val="000000" w:themeColor="text1"/>
          <w:sz w:val="26"/>
          <w:szCs w:val="26"/>
        </w:rPr>
        <w:t xml:space="preserve"> duelo a muerte</w:t>
      </w:r>
      <w:r w:rsidRPr="008D03A6">
        <w:rPr>
          <w:rFonts w:ascii="Crimson Text" w:hAnsi="Crimson Text"/>
          <w:color w:val="000000" w:themeColor="text1"/>
          <w:sz w:val="26"/>
          <w:szCs w:val="26"/>
        </w:rPr>
        <w:t xml:space="preserve">. </w:t>
      </w:r>
      <w:r w:rsidR="0010526C" w:rsidRPr="008D03A6">
        <w:rPr>
          <w:rFonts w:ascii="Crimson Text" w:hAnsi="Crimson Text"/>
          <w:color w:val="000000" w:themeColor="text1"/>
          <w:sz w:val="26"/>
          <w:szCs w:val="26"/>
        </w:rPr>
        <w:t xml:space="preserve">Los </w:t>
      </w:r>
      <w:r w:rsidR="004E26E5" w:rsidRPr="008D03A6">
        <w:rPr>
          <w:rFonts w:ascii="Crimson Text" w:hAnsi="Crimson Text"/>
          <w:color w:val="000000" w:themeColor="text1"/>
          <w:sz w:val="26"/>
          <w:szCs w:val="26"/>
        </w:rPr>
        <w:t>sobrevivientes</w:t>
      </w:r>
      <w:r w:rsidR="00A83718" w:rsidRPr="008D03A6">
        <w:rPr>
          <w:rFonts w:ascii="Crimson Text" w:hAnsi="Crimson Text"/>
          <w:color w:val="000000" w:themeColor="text1"/>
          <w:sz w:val="26"/>
          <w:szCs w:val="26"/>
        </w:rPr>
        <w:t xml:space="preserve"> </w:t>
      </w:r>
      <w:r w:rsidR="00A05FE1" w:rsidRPr="008D03A6">
        <w:rPr>
          <w:rFonts w:ascii="Crimson Text" w:hAnsi="Crimson Text"/>
          <w:color w:val="000000" w:themeColor="text1"/>
          <w:sz w:val="26"/>
          <w:szCs w:val="26"/>
        </w:rPr>
        <w:t>habían quedado a un paso de superar el</w:t>
      </w:r>
      <w:r w:rsidR="00983F4C" w:rsidRPr="008D03A6">
        <w:rPr>
          <w:rFonts w:ascii="Crimson Text" w:hAnsi="Crimson Text"/>
          <w:color w:val="000000" w:themeColor="text1"/>
          <w:sz w:val="26"/>
          <w:szCs w:val="26"/>
        </w:rPr>
        <w:t xml:space="preserve"> reto final</w:t>
      </w:r>
      <w:del w:id="915" w:author="Paula Castrilli" w:date="2025-05-29T21:01:00Z">
        <w:r w:rsidR="001455C7" w:rsidRPr="008D03A6" w:rsidDel="00F042C4">
          <w:rPr>
            <w:rFonts w:ascii="Crimson Text" w:hAnsi="Crimson Text"/>
            <w:color w:val="000000" w:themeColor="text1"/>
            <w:sz w:val="26"/>
            <w:szCs w:val="26"/>
          </w:rPr>
          <w:delText>,</w:delText>
        </w:r>
      </w:del>
      <w:r w:rsidR="001455C7" w:rsidRPr="008D03A6">
        <w:rPr>
          <w:rFonts w:ascii="Crimson Text" w:hAnsi="Crimson Text"/>
          <w:color w:val="000000" w:themeColor="text1"/>
          <w:sz w:val="26"/>
          <w:szCs w:val="26"/>
        </w:rPr>
        <w:t xml:space="preserve"> y, </w:t>
      </w:r>
      <w:del w:id="916" w:author="Paula Castrilli" w:date="2025-05-29T21:03:00Z">
        <w:r w:rsidR="001455C7" w:rsidRPr="008D03A6" w:rsidDel="00F042C4">
          <w:rPr>
            <w:rFonts w:ascii="Crimson Text" w:hAnsi="Crimson Text"/>
            <w:color w:val="000000" w:themeColor="text1"/>
            <w:sz w:val="26"/>
            <w:szCs w:val="26"/>
          </w:rPr>
          <w:delText>a los</w:delText>
        </w:r>
      </w:del>
      <w:ins w:id="917" w:author="Paula Castrilli" w:date="2025-05-29T21:03:00Z">
        <w:r w:rsidR="00F042C4">
          <w:rPr>
            <w:rFonts w:ascii="Crimson Text" w:hAnsi="Crimson Text"/>
            <w:color w:val="000000" w:themeColor="text1"/>
            <w:sz w:val="26"/>
            <w:szCs w:val="26"/>
          </w:rPr>
          <w:t>tras</w:t>
        </w:r>
      </w:ins>
      <w:r w:rsidR="001455C7" w:rsidRPr="008D03A6">
        <w:rPr>
          <w:rFonts w:ascii="Crimson Text" w:hAnsi="Crimson Text"/>
          <w:color w:val="000000" w:themeColor="text1"/>
          <w:sz w:val="26"/>
          <w:szCs w:val="26"/>
        </w:rPr>
        <w:t xml:space="preserve"> pocos días, </w:t>
      </w:r>
      <w:r w:rsidRPr="008D03A6">
        <w:rPr>
          <w:rFonts w:ascii="Crimson Text" w:hAnsi="Crimson Text"/>
          <w:color w:val="000000" w:themeColor="text1"/>
          <w:sz w:val="26"/>
          <w:szCs w:val="26"/>
        </w:rPr>
        <w:t xml:space="preserve">el </w:t>
      </w:r>
      <w:r w:rsidR="001455C7"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más </w:t>
      </w:r>
      <w:r w:rsidR="004E26E5" w:rsidRPr="008D03A6">
        <w:rPr>
          <w:rFonts w:ascii="Crimson Text" w:hAnsi="Crimson Text"/>
          <w:color w:val="000000" w:themeColor="text1"/>
          <w:sz w:val="26"/>
          <w:szCs w:val="26"/>
        </w:rPr>
        <w:t>trascendental</w:t>
      </w:r>
      <w:r w:rsidR="00A05FE1" w:rsidRPr="008D03A6">
        <w:rPr>
          <w:rFonts w:ascii="Crimson Text" w:hAnsi="Crimson Text"/>
          <w:color w:val="000000" w:themeColor="text1"/>
          <w:sz w:val="26"/>
          <w:szCs w:val="26"/>
        </w:rPr>
        <w:t xml:space="preserve"> de sus vidas</w:t>
      </w:r>
      <w:del w:id="918" w:author="Paula Castrilli" w:date="2025-05-29T21:04:00Z">
        <w:r w:rsidR="003E79E5" w:rsidRPr="008D03A6" w:rsidDel="00F042C4">
          <w:rPr>
            <w:rFonts w:ascii="Crimson Text" w:hAnsi="Crimson Text"/>
            <w:color w:val="000000" w:themeColor="text1"/>
            <w:sz w:val="26"/>
            <w:szCs w:val="26"/>
          </w:rPr>
          <w:delText>, al fin,</w:delText>
        </w:r>
        <w:r w:rsidR="004E26E5" w:rsidRPr="008D03A6" w:rsidDel="00F042C4">
          <w:rPr>
            <w:rFonts w:ascii="Crimson Text" w:hAnsi="Crimson Text"/>
            <w:color w:val="000000" w:themeColor="text1"/>
            <w:sz w:val="26"/>
            <w:szCs w:val="26"/>
          </w:rPr>
          <w:delText xml:space="preserve"> se </w:delText>
        </w:r>
        <w:r w:rsidR="006C2DDF" w:rsidRPr="008D03A6" w:rsidDel="00F042C4">
          <w:rPr>
            <w:rFonts w:ascii="Crimson Text" w:hAnsi="Crimson Text"/>
            <w:color w:val="000000" w:themeColor="text1"/>
            <w:sz w:val="26"/>
            <w:szCs w:val="26"/>
          </w:rPr>
          <w:delText>hacía presente</w:delText>
        </w:r>
      </w:del>
      <w:ins w:id="919" w:author="Paula Castrilli" w:date="2025-05-29T21:04:00Z">
        <w:r w:rsidR="00F042C4">
          <w:rPr>
            <w:rFonts w:ascii="Crimson Text" w:hAnsi="Crimson Text"/>
            <w:color w:val="000000" w:themeColor="text1"/>
            <w:sz w:val="26"/>
            <w:szCs w:val="26"/>
          </w:rPr>
          <w:t xml:space="preserve"> llegaba al fin</w:t>
        </w:r>
      </w:ins>
      <w:r w:rsidR="00C36DA7" w:rsidRPr="008D03A6">
        <w:rPr>
          <w:rFonts w:ascii="Crimson Text" w:hAnsi="Crimson Text"/>
          <w:color w:val="000000" w:themeColor="text1"/>
          <w:sz w:val="26"/>
          <w:szCs w:val="26"/>
        </w:rPr>
        <w:t>.</w:t>
      </w:r>
    </w:p>
    <w:p w:rsidR="003D7751" w:rsidRPr="008D03A6" w:rsidRDefault="00C36DA7" w:rsidP="00A05FE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w:t>
      </w:r>
      <w:r w:rsidR="003B73C5" w:rsidRPr="008D03A6">
        <w:rPr>
          <w:rFonts w:ascii="Crimson Text" w:hAnsi="Crimson Text"/>
          <w:color w:val="000000" w:themeColor="text1"/>
          <w:sz w:val="26"/>
          <w:szCs w:val="26"/>
        </w:rPr>
        <w:t>os aprendices</w:t>
      </w:r>
      <w:r w:rsidRPr="008D03A6">
        <w:rPr>
          <w:rFonts w:ascii="Crimson Text" w:hAnsi="Crimson Text"/>
          <w:color w:val="000000" w:themeColor="text1"/>
          <w:sz w:val="26"/>
          <w:szCs w:val="26"/>
        </w:rPr>
        <w:t xml:space="preserve"> estaban a punto de convertirse</w:t>
      </w:r>
      <w:r w:rsidR="003B73C5" w:rsidRPr="008D03A6">
        <w:rPr>
          <w:rFonts w:ascii="Crimson Text" w:hAnsi="Crimson Text"/>
          <w:color w:val="000000" w:themeColor="text1"/>
          <w:sz w:val="26"/>
          <w:szCs w:val="26"/>
        </w:rPr>
        <w:t xml:space="preserve"> oficialmente </w:t>
      </w:r>
      <w:r w:rsidRPr="008D03A6">
        <w:rPr>
          <w:rFonts w:ascii="Crimson Text" w:hAnsi="Crimson Text"/>
          <w:color w:val="000000" w:themeColor="text1"/>
          <w:sz w:val="26"/>
          <w:szCs w:val="26"/>
        </w:rPr>
        <w:t>en guerreros de la guardia real. Tan s</w:t>
      </w:r>
      <w:r w:rsidR="006C2DDF" w:rsidRPr="008D03A6">
        <w:rPr>
          <w:rFonts w:ascii="Crimson Text" w:hAnsi="Crimson Text"/>
          <w:color w:val="000000" w:themeColor="text1"/>
          <w:sz w:val="26"/>
          <w:szCs w:val="26"/>
        </w:rPr>
        <w:t>ólo</w:t>
      </w:r>
      <w:r w:rsidR="003B73C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r</w:t>
      </w:r>
      <w:r w:rsidR="004E26E5" w:rsidRPr="008D03A6">
        <w:rPr>
          <w:rFonts w:ascii="Crimson Text" w:hAnsi="Crimson Text"/>
          <w:color w:val="000000" w:themeColor="text1"/>
          <w:sz w:val="26"/>
          <w:szCs w:val="26"/>
        </w:rPr>
        <w:t>e</w:t>
      </w:r>
      <w:r w:rsidR="00A83718" w:rsidRPr="008D03A6">
        <w:rPr>
          <w:rFonts w:ascii="Crimson Text" w:hAnsi="Crimson Text"/>
          <w:color w:val="000000" w:themeColor="text1"/>
          <w:sz w:val="26"/>
          <w:szCs w:val="26"/>
        </w:rPr>
        <w:t>s</w:t>
      </w:r>
      <w:r w:rsidR="004E26E5" w:rsidRPr="008D03A6">
        <w:rPr>
          <w:rFonts w:ascii="Crimson Text" w:hAnsi="Crimson Text"/>
          <w:color w:val="000000" w:themeColor="text1"/>
          <w:sz w:val="26"/>
          <w:szCs w:val="26"/>
        </w:rPr>
        <w:t>taba</w:t>
      </w:r>
      <w:r w:rsidR="003B73C5" w:rsidRPr="008D03A6">
        <w:rPr>
          <w:rFonts w:ascii="Crimson Text" w:hAnsi="Crimson Text"/>
          <w:color w:val="000000" w:themeColor="text1"/>
          <w:sz w:val="26"/>
          <w:szCs w:val="26"/>
        </w:rPr>
        <w:t xml:space="preserve"> superar el último </w:t>
      </w:r>
      <w:r w:rsidR="00A05FE1" w:rsidRPr="008D03A6">
        <w:rPr>
          <w:rFonts w:ascii="Crimson Text" w:hAnsi="Crimson Text"/>
          <w:color w:val="000000" w:themeColor="text1"/>
          <w:sz w:val="26"/>
          <w:szCs w:val="26"/>
        </w:rPr>
        <w:t>tramo</w:t>
      </w:r>
      <w:ins w:id="920" w:author="Paula Castrilli" w:date="2025-05-29T21:05:00Z">
        <w:r w:rsidR="00F042C4">
          <w:rPr>
            <w:rFonts w:ascii="Crimson Text" w:hAnsi="Crimson Text"/>
            <w:color w:val="000000" w:themeColor="text1"/>
            <w:sz w:val="26"/>
            <w:szCs w:val="26"/>
          </w:rPr>
          <w:t>:</w:t>
        </w:r>
      </w:ins>
      <w:del w:id="921" w:author="Paula Castrilli" w:date="2025-05-29T21:05:00Z">
        <w:r w:rsidR="003B73C5" w:rsidRPr="008D03A6" w:rsidDel="00F042C4">
          <w:rPr>
            <w:rFonts w:ascii="Crimson Text" w:hAnsi="Crimson Text"/>
            <w:color w:val="000000" w:themeColor="text1"/>
            <w:sz w:val="26"/>
            <w:szCs w:val="26"/>
          </w:rPr>
          <w:delText>,</w:delText>
        </w:r>
      </w:del>
      <w:r w:rsidR="003B73C5" w:rsidRPr="008D03A6">
        <w:rPr>
          <w:rFonts w:ascii="Crimson Text" w:hAnsi="Crimson Text"/>
          <w:color w:val="000000" w:themeColor="text1"/>
          <w:sz w:val="26"/>
          <w:szCs w:val="26"/>
        </w:rPr>
        <w:t xml:space="preserve"> la tercera prueba, la cual </w:t>
      </w:r>
      <w:r w:rsidR="006C2DDF" w:rsidRPr="008D03A6">
        <w:rPr>
          <w:rFonts w:ascii="Crimson Text" w:hAnsi="Crimson Text"/>
          <w:color w:val="000000" w:themeColor="text1"/>
          <w:sz w:val="26"/>
          <w:szCs w:val="26"/>
        </w:rPr>
        <w:t>evaluaría</w:t>
      </w:r>
      <w:r w:rsidR="004E26E5" w:rsidRPr="008D03A6">
        <w:rPr>
          <w:rFonts w:ascii="Crimson Text" w:hAnsi="Crimson Text"/>
          <w:color w:val="000000" w:themeColor="text1"/>
          <w:sz w:val="26"/>
          <w:szCs w:val="26"/>
        </w:rPr>
        <w:t xml:space="preserve"> la lealtad de </w:t>
      </w:r>
      <w:r w:rsidR="006C2DDF" w:rsidRPr="008D03A6">
        <w:rPr>
          <w:rFonts w:ascii="Crimson Text" w:hAnsi="Crimson Text"/>
          <w:color w:val="000000" w:themeColor="text1"/>
          <w:sz w:val="26"/>
          <w:szCs w:val="26"/>
        </w:rPr>
        <w:t>cada</w:t>
      </w:r>
      <w:r w:rsidR="003B73C5" w:rsidRPr="008D03A6">
        <w:rPr>
          <w:rFonts w:ascii="Crimson Text" w:hAnsi="Crimson Text"/>
          <w:color w:val="000000" w:themeColor="text1"/>
          <w:sz w:val="26"/>
          <w:szCs w:val="26"/>
        </w:rPr>
        <w:t xml:space="preserve"> guerrero hacia su reino.</w:t>
      </w:r>
    </w:p>
    <w:p w:rsidR="009E1F06" w:rsidRPr="008D03A6" w:rsidRDefault="003B73C5"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la primera luz de la mañana, y frente al </w:t>
      </w:r>
      <w:del w:id="922" w:author="Paula Castrilli" w:date="2025-05-26T17:19:00Z">
        <w:r w:rsidRPr="008D03A6" w:rsidDel="000508A5">
          <w:rPr>
            <w:rFonts w:ascii="Crimson Text" w:hAnsi="Crimson Text"/>
            <w:color w:val="000000" w:themeColor="text1"/>
            <w:sz w:val="26"/>
            <w:szCs w:val="26"/>
          </w:rPr>
          <w:delText>lago de los dioses</w:delText>
        </w:r>
      </w:del>
      <w:ins w:id="923" w:author="Paula Castrilli" w:date="2025-05-26T17:19:00Z">
        <w:r w:rsidR="000508A5">
          <w:rPr>
            <w:rFonts w:ascii="Crimson Text" w:hAnsi="Crimson Text"/>
            <w:color w:val="000000" w:themeColor="text1"/>
            <w:sz w:val="26"/>
            <w:szCs w:val="26"/>
          </w:rPr>
          <w:t>Lago de los Dioses</w:t>
        </w:r>
      </w:ins>
      <w:commentRangeStart w:id="924"/>
      <w:r w:rsidRPr="008D03A6">
        <w:rPr>
          <w:rFonts w:ascii="Crimson Text" w:hAnsi="Crimson Text"/>
          <w:color w:val="000000" w:themeColor="text1"/>
          <w:sz w:val="26"/>
          <w:szCs w:val="26"/>
        </w:rPr>
        <w:t>, veinte reclutas</w:t>
      </w:r>
      <w:commentRangeEnd w:id="924"/>
      <w:r w:rsidR="00F042C4">
        <w:rPr>
          <w:rStyle w:val="Refdecomentario"/>
        </w:rPr>
        <w:commentReference w:id="924"/>
      </w:r>
      <w:r w:rsidRPr="008D03A6">
        <w:rPr>
          <w:rFonts w:ascii="Crimson Text" w:hAnsi="Crimson Text"/>
          <w:color w:val="000000" w:themeColor="text1"/>
          <w:sz w:val="26"/>
          <w:szCs w:val="26"/>
        </w:rPr>
        <w:t xml:space="preserve"> se encontraban en formación, a punto de jurar su lealtad a la guardia real, un juramento que demandaría una entrega absolut</w:t>
      </w:r>
      <w:r w:rsidR="00AF3F03" w:rsidRPr="008D03A6">
        <w:rPr>
          <w:rFonts w:ascii="Crimson Text" w:hAnsi="Crimson Text"/>
          <w:color w:val="000000" w:themeColor="text1"/>
          <w:sz w:val="26"/>
          <w:szCs w:val="26"/>
        </w:rPr>
        <w:t xml:space="preserve">a a la defensa del </w:t>
      </w:r>
      <w:del w:id="925" w:author="Paula Castrilli" w:date="2025-05-29T21:10:00Z">
        <w:r w:rsidR="00AF3F03" w:rsidRPr="008D03A6" w:rsidDel="00692480">
          <w:rPr>
            <w:rFonts w:ascii="Crimson Text" w:hAnsi="Crimson Text"/>
            <w:color w:val="000000" w:themeColor="text1"/>
            <w:sz w:val="26"/>
            <w:szCs w:val="26"/>
          </w:rPr>
          <w:delText>reino</w:delText>
        </w:r>
        <w:r w:rsidR="00DC60A1" w:rsidRPr="008D03A6" w:rsidDel="00692480">
          <w:rPr>
            <w:rFonts w:ascii="Crimson Text" w:hAnsi="Crimson Text"/>
            <w:color w:val="000000" w:themeColor="text1"/>
            <w:sz w:val="26"/>
            <w:szCs w:val="26"/>
          </w:rPr>
          <w:delText xml:space="preserve"> del S</w:delText>
        </w:r>
        <w:r w:rsidRPr="008D03A6" w:rsidDel="00692480">
          <w:rPr>
            <w:rFonts w:ascii="Crimson Text" w:hAnsi="Crimson Text"/>
            <w:color w:val="000000" w:themeColor="text1"/>
            <w:sz w:val="26"/>
            <w:szCs w:val="26"/>
          </w:rPr>
          <w:delText>ur</w:delText>
        </w:r>
      </w:del>
      <w:ins w:id="926" w:author="Paula Castrilli" w:date="2025-05-29T21:10:00Z">
        <w:r w:rsidR="00692480">
          <w:rPr>
            <w:rFonts w:ascii="Crimson Text" w:hAnsi="Crimson Text"/>
            <w:color w:val="000000" w:themeColor="text1"/>
            <w:sz w:val="26"/>
            <w:szCs w:val="26"/>
          </w:rPr>
          <w:t>Reinado del Sur</w:t>
        </w:r>
      </w:ins>
      <w:r w:rsidRPr="008D03A6">
        <w:rPr>
          <w:rFonts w:ascii="Crimson Text" w:hAnsi="Crimson Text"/>
          <w:color w:val="000000" w:themeColor="text1"/>
          <w:sz w:val="26"/>
          <w:szCs w:val="26"/>
        </w:rPr>
        <w:t xml:space="preserve">. </w:t>
      </w:r>
      <w:proofErr w:type="spellStart"/>
      <w:r w:rsidR="00AB4FF8" w:rsidRPr="008D03A6">
        <w:rPr>
          <w:rFonts w:ascii="Crimson Text" w:hAnsi="Crimson Text"/>
          <w:color w:val="000000" w:themeColor="text1"/>
          <w:sz w:val="26"/>
          <w:szCs w:val="26"/>
        </w:rPr>
        <w:t>Sigurd</w:t>
      </w:r>
      <w:proofErr w:type="spellEnd"/>
      <w:r w:rsidR="00AB4FF8" w:rsidRPr="008D03A6">
        <w:rPr>
          <w:rFonts w:ascii="Crimson Text" w:hAnsi="Crimson Text"/>
          <w:color w:val="000000" w:themeColor="text1"/>
          <w:sz w:val="26"/>
          <w:szCs w:val="26"/>
        </w:rPr>
        <w:t xml:space="preserve"> dirigía el acto, ante la presencia de una comisión de ancianos sabios</w:t>
      </w:r>
      <w:del w:id="927" w:author="Paula Castrilli" w:date="2025-05-29T21:11:00Z">
        <w:r w:rsidR="00AB4FF8" w:rsidRPr="008D03A6" w:rsidDel="001E2B0B">
          <w:rPr>
            <w:rFonts w:ascii="Crimson Text" w:hAnsi="Crimson Text"/>
            <w:color w:val="000000" w:themeColor="text1"/>
            <w:sz w:val="26"/>
            <w:szCs w:val="26"/>
          </w:rPr>
          <w:delText>,</w:delText>
        </w:r>
      </w:del>
      <w:r w:rsidR="00AB4FF8" w:rsidRPr="008D03A6">
        <w:rPr>
          <w:rFonts w:ascii="Crimson Text" w:hAnsi="Crimson Text"/>
          <w:color w:val="000000" w:themeColor="text1"/>
          <w:sz w:val="26"/>
          <w:szCs w:val="26"/>
        </w:rPr>
        <w:t xml:space="preserve"> y la máxima autoridad de la guardia real, el </w:t>
      </w:r>
      <w:r w:rsidR="00530E97" w:rsidRPr="008D03A6">
        <w:rPr>
          <w:rFonts w:ascii="Crimson Text" w:hAnsi="Crimson Text"/>
          <w:color w:val="000000" w:themeColor="text1"/>
          <w:sz w:val="26"/>
          <w:szCs w:val="26"/>
        </w:rPr>
        <w:t>capitán</w:t>
      </w:r>
      <w:r w:rsidR="00AB4FF8" w:rsidRPr="008D03A6">
        <w:rPr>
          <w:rFonts w:ascii="Crimson Text" w:hAnsi="Crimson Text"/>
          <w:color w:val="000000" w:themeColor="text1"/>
          <w:sz w:val="26"/>
          <w:szCs w:val="26"/>
        </w:rPr>
        <w:t xml:space="preserve"> Klaus.</w:t>
      </w:r>
    </w:p>
    <w:p w:rsidR="003A29CF" w:rsidRPr="008D03A6" w:rsidRDefault="009E1F06" w:rsidP="00BE14E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más, el </w:t>
      </w:r>
      <w:del w:id="928" w:author="Paula Castrilli" w:date="2025-05-26T17:19:00Z">
        <w:r w:rsidRPr="008D03A6" w:rsidDel="000508A5">
          <w:rPr>
            <w:rFonts w:ascii="Crimson Text" w:hAnsi="Crimson Text"/>
            <w:color w:val="000000" w:themeColor="text1"/>
            <w:sz w:val="26"/>
            <w:szCs w:val="26"/>
          </w:rPr>
          <w:delText>lago de los dioses</w:delText>
        </w:r>
      </w:del>
      <w:ins w:id="929"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8B7B39" w:rsidRPr="008D03A6">
        <w:rPr>
          <w:rFonts w:ascii="Crimson Text" w:hAnsi="Crimson Text"/>
          <w:color w:val="000000" w:themeColor="text1"/>
          <w:sz w:val="26"/>
          <w:szCs w:val="26"/>
        </w:rPr>
        <w:t>sería</w:t>
      </w:r>
      <w:r w:rsidRPr="008D03A6">
        <w:rPr>
          <w:rFonts w:ascii="Crimson Text" w:hAnsi="Crimson Text"/>
          <w:color w:val="000000" w:themeColor="text1"/>
          <w:sz w:val="26"/>
          <w:szCs w:val="26"/>
        </w:rPr>
        <w:t xml:space="preserve"> testigo de este acto </w:t>
      </w:r>
      <w:r w:rsidR="006C2DDF" w:rsidRPr="008D03A6">
        <w:rPr>
          <w:rFonts w:ascii="Crimson Text" w:hAnsi="Crimson Text"/>
          <w:color w:val="000000" w:themeColor="text1"/>
          <w:sz w:val="26"/>
          <w:szCs w:val="26"/>
        </w:rPr>
        <w:t>honorable y centenario</w:t>
      </w:r>
      <w:r w:rsidRPr="008D03A6">
        <w:rPr>
          <w:rFonts w:ascii="Crimson Text" w:hAnsi="Crimson Text"/>
          <w:color w:val="000000" w:themeColor="text1"/>
          <w:sz w:val="26"/>
          <w:szCs w:val="26"/>
        </w:rPr>
        <w:t xml:space="preserve">, </w:t>
      </w:r>
      <w:ins w:id="930" w:author="Paula Castrilli" w:date="2025-05-29T21:11:00Z">
        <w:r w:rsidR="00F73847">
          <w:rPr>
            <w:rFonts w:ascii="Crimson Text" w:hAnsi="Crimson Text"/>
            <w:color w:val="000000" w:themeColor="text1"/>
            <w:sz w:val="26"/>
            <w:szCs w:val="26"/>
          </w:rPr>
          <w:t xml:space="preserve">en </w:t>
        </w:r>
      </w:ins>
      <w:r w:rsidRPr="008D03A6">
        <w:rPr>
          <w:rFonts w:ascii="Crimson Text" w:hAnsi="Crimson Text"/>
          <w:color w:val="000000" w:themeColor="text1"/>
          <w:sz w:val="26"/>
          <w:szCs w:val="26"/>
        </w:rPr>
        <w:t xml:space="preserve">donde un grupo de </w:t>
      </w:r>
      <w:r w:rsidR="006C2DDF" w:rsidRPr="008D03A6">
        <w:rPr>
          <w:rFonts w:ascii="Crimson Text" w:hAnsi="Crimson Text"/>
          <w:color w:val="000000" w:themeColor="text1"/>
          <w:sz w:val="26"/>
          <w:szCs w:val="26"/>
        </w:rPr>
        <w:t>hombres</w:t>
      </w:r>
      <w:r w:rsidRPr="008D03A6">
        <w:rPr>
          <w:rFonts w:ascii="Crimson Text" w:hAnsi="Crimson Text"/>
          <w:color w:val="000000" w:themeColor="text1"/>
          <w:sz w:val="26"/>
          <w:szCs w:val="26"/>
        </w:rPr>
        <w:t xml:space="preserve">, por voluntad propia, </w:t>
      </w:r>
      <w:r w:rsidR="00D9249E" w:rsidRPr="008D03A6">
        <w:rPr>
          <w:rFonts w:ascii="Crimson Text" w:hAnsi="Crimson Text"/>
          <w:color w:val="000000" w:themeColor="text1"/>
          <w:sz w:val="26"/>
          <w:szCs w:val="26"/>
        </w:rPr>
        <w:t>dedicarían</w:t>
      </w:r>
      <w:r w:rsidR="003B4030" w:rsidRPr="008D03A6">
        <w:rPr>
          <w:rFonts w:ascii="Crimson Text" w:hAnsi="Crimson Text"/>
          <w:color w:val="000000" w:themeColor="text1"/>
          <w:sz w:val="26"/>
          <w:szCs w:val="26"/>
        </w:rPr>
        <w:t xml:space="preserve"> sus vidas al servicio de</w:t>
      </w:r>
      <w:ins w:id="931" w:author="Paula Castrilli" w:date="2025-05-29T21:12:00Z">
        <w:r w:rsidR="00F73847">
          <w:rPr>
            <w:rFonts w:ascii="Crimson Text" w:hAnsi="Crimson Text"/>
            <w:color w:val="000000" w:themeColor="text1"/>
            <w:sz w:val="26"/>
            <w:szCs w:val="26"/>
          </w:rPr>
          <w:t>l</w:t>
        </w:r>
      </w:ins>
      <w:r w:rsidR="003B4030" w:rsidRPr="008D03A6">
        <w:rPr>
          <w:rFonts w:ascii="Crimson Text" w:hAnsi="Crimson Text"/>
          <w:color w:val="000000" w:themeColor="text1"/>
          <w:sz w:val="26"/>
          <w:szCs w:val="26"/>
        </w:rPr>
        <w:t xml:space="preserve"> </w:t>
      </w:r>
      <w:del w:id="932" w:author="Paula Castrilli" w:date="2025-05-29T21:12:00Z">
        <w:r w:rsidR="003B4030" w:rsidRPr="008D03A6" w:rsidDel="00F73847">
          <w:rPr>
            <w:rFonts w:ascii="Crimson Text" w:hAnsi="Crimson Text"/>
            <w:color w:val="000000" w:themeColor="text1"/>
            <w:sz w:val="26"/>
            <w:szCs w:val="26"/>
          </w:rPr>
          <w:delText>la comunidad</w:delText>
        </w:r>
      </w:del>
      <w:ins w:id="933" w:author="Paula Castrilli" w:date="2025-05-29T21:12:00Z">
        <w:r w:rsidR="00F73847">
          <w:rPr>
            <w:rFonts w:ascii="Crimson Text" w:hAnsi="Crimson Text"/>
            <w:color w:val="000000" w:themeColor="text1"/>
            <w:sz w:val="26"/>
            <w:szCs w:val="26"/>
          </w:rPr>
          <w:t>reino</w:t>
        </w:r>
      </w:ins>
      <w:r w:rsidRPr="008D03A6">
        <w:rPr>
          <w:rFonts w:ascii="Crimson Text" w:hAnsi="Crimson Text"/>
          <w:color w:val="000000" w:themeColor="text1"/>
          <w:sz w:val="26"/>
          <w:szCs w:val="26"/>
        </w:rPr>
        <w:t xml:space="preserve">. </w:t>
      </w:r>
      <w:r w:rsidR="003A29CF" w:rsidRPr="008D03A6">
        <w:rPr>
          <w:rFonts w:ascii="Crimson Text" w:hAnsi="Crimson Text"/>
          <w:color w:val="000000" w:themeColor="text1"/>
          <w:sz w:val="26"/>
          <w:szCs w:val="26"/>
        </w:rPr>
        <w:t>Aquel</w:t>
      </w:r>
      <w:r w:rsidRPr="008D03A6">
        <w:rPr>
          <w:rFonts w:ascii="Crimson Text" w:hAnsi="Crimson Text"/>
          <w:color w:val="000000" w:themeColor="text1"/>
          <w:sz w:val="26"/>
          <w:szCs w:val="26"/>
        </w:rPr>
        <w:t xml:space="preserve"> </w:t>
      </w:r>
      <w:del w:id="934" w:author="Paula Castrilli" w:date="2025-05-29T21:12:00Z">
        <w:r w:rsidR="003A29CF" w:rsidRPr="008D03A6" w:rsidDel="00F73847">
          <w:rPr>
            <w:rFonts w:ascii="Crimson Text" w:hAnsi="Crimson Text"/>
            <w:color w:val="000000" w:themeColor="text1"/>
            <w:sz w:val="26"/>
            <w:szCs w:val="26"/>
          </w:rPr>
          <w:delText>escenario</w:delText>
        </w:r>
        <w:r w:rsidR="00C86ED0" w:rsidRPr="008D03A6" w:rsidDel="00F73847">
          <w:rPr>
            <w:rFonts w:ascii="Crimson Text" w:hAnsi="Crimson Text"/>
            <w:color w:val="000000" w:themeColor="text1"/>
            <w:sz w:val="26"/>
            <w:szCs w:val="26"/>
          </w:rPr>
          <w:delText xml:space="preserve"> </w:delText>
        </w:r>
      </w:del>
      <w:ins w:id="935" w:author="Paula Castrilli" w:date="2025-05-29T21:12:00Z">
        <w:r w:rsidR="00F73847">
          <w:rPr>
            <w:rFonts w:ascii="Crimson Text" w:hAnsi="Crimson Text"/>
            <w:color w:val="000000" w:themeColor="text1"/>
            <w:sz w:val="26"/>
            <w:szCs w:val="26"/>
          </w:rPr>
          <w:t>lugar</w:t>
        </w:r>
        <w:r w:rsidR="00F73847" w:rsidRPr="008D03A6">
          <w:rPr>
            <w:rFonts w:ascii="Crimson Text" w:hAnsi="Crimson Text"/>
            <w:color w:val="000000" w:themeColor="text1"/>
            <w:sz w:val="26"/>
            <w:szCs w:val="26"/>
          </w:rPr>
          <w:t xml:space="preserve"> </w:t>
        </w:r>
      </w:ins>
      <w:r w:rsidR="00C86ED0" w:rsidRPr="008D03A6">
        <w:rPr>
          <w:rFonts w:ascii="Crimson Text" w:hAnsi="Crimson Text"/>
          <w:color w:val="000000" w:themeColor="text1"/>
          <w:sz w:val="26"/>
          <w:szCs w:val="26"/>
        </w:rPr>
        <w:t>sagrado</w:t>
      </w:r>
      <w:r w:rsidR="003A29CF" w:rsidRPr="008D03A6">
        <w:rPr>
          <w:rFonts w:ascii="Crimson Text" w:hAnsi="Crimson Text"/>
          <w:color w:val="000000" w:themeColor="text1"/>
          <w:sz w:val="26"/>
          <w:szCs w:val="26"/>
        </w:rPr>
        <w:t xml:space="preserve"> </w:t>
      </w:r>
      <w:r w:rsidR="00D9249E" w:rsidRPr="008D03A6">
        <w:rPr>
          <w:rFonts w:ascii="Crimson Text" w:hAnsi="Crimson Text"/>
          <w:color w:val="000000" w:themeColor="text1"/>
          <w:sz w:val="26"/>
          <w:szCs w:val="26"/>
        </w:rPr>
        <w:t xml:space="preserve">albergaba un </w:t>
      </w:r>
      <w:r w:rsidR="00C86ED0" w:rsidRPr="008D03A6">
        <w:rPr>
          <w:rFonts w:ascii="Crimson Text" w:hAnsi="Crimson Text"/>
          <w:color w:val="000000" w:themeColor="text1"/>
          <w:sz w:val="26"/>
          <w:szCs w:val="26"/>
        </w:rPr>
        <w:t>valor espiritual inigualable</w:t>
      </w:r>
      <w:r w:rsidR="003A29CF" w:rsidRPr="008D03A6">
        <w:rPr>
          <w:rFonts w:ascii="Crimson Text" w:hAnsi="Crimson Text"/>
          <w:color w:val="000000" w:themeColor="text1"/>
          <w:sz w:val="26"/>
          <w:szCs w:val="26"/>
        </w:rPr>
        <w:t xml:space="preserve"> para la civilización del sur, </w:t>
      </w:r>
      <w:r w:rsidR="00D9249E" w:rsidRPr="008D03A6">
        <w:rPr>
          <w:rFonts w:ascii="Crimson Text" w:hAnsi="Crimson Text"/>
          <w:color w:val="000000" w:themeColor="text1"/>
          <w:sz w:val="26"/>
          <w:szCs w:val="26"/>
        </w:rPr>
        <w:t xml:space="preserve">ya que </w:t>
      </w:r>
      <w:r w:rsidR="003A29CF" w:rsidRPr="008D03A6">
        <w:rPr>
          <w:rFonts w:ascii="Crimson Text" w:hAnsi="Crimson Text"/>
          <w:color w:val="000000" w:themeColor="text1"/>
          <w:sz w:val="26"/>
          <w:szCs w:val="26"/>
        </w:rPr>
        <w:t xml:space="preserve">en sus aguas descansaba esparcida la sangre de valientes guerreros caídos en la batalla, y en sus orillas </w:t>
      </w:r>
      <w:r w:rsidR="00D9249E" w:rsidRPr="008D03A6">
        <w:rPr>
          <w:rFonts w:ascii="Crimson Text" w:hAnsi="Crimson Text"/>
          <w:color w:val="000000" w:themeColor="text1"/>
          <w:sz w:val="26"/>
          <w:szCs w:val="26"/>
        </w:rPr>
        <w:t>decenas</w:t>
      </w:r>
      <w:r w:rsidR="003A29CF" w:rsidRPr="008D03A6">
        <w:rPr>
          <w:rFonts w:ascii="Crimson Text" w:hAnsi="Crimson Text"/>
          <w:color w:val="000000" w:themeColor="text1"/>
          <w:sz w:val="26"/>
          <w:szCs w:val="26"/>
        </w:rPr>
        <w:t xml:space="preserve"> de rituales y ceremonias </w:t>
      </w:r>
      <w:r w:rsidR="00D9249E" w:rsidRPr="008D03A6">
        <w:rPr>
          <w:rFonts w:ascii="Crimson Text" w:hAnsi="Crimson Text"/>
          <w:color w:val="000000" w:themeColor="text1"/>
          <w:sz w:val="26"/>
          <w:szCs w:val="26"/>
        </w:rPr>
        <w:t xml:space="preserve">habían sido </w:t>
      </w:r>
      <w:r w:rsidR="00C86ED0" w:rsidRPr="008D03A6">
        <w:rPr>
          <w:rFonts w:ascii="Crimson Text" w:hAnsi="Crimson Text"/>
          <w:color w:val="000000" w:themeColor="text1"/>
          <w:sz w:val="26"/>
          <w:szCs w:val="26"/>
        </w:rPr>
        <w:t>realizados</w:t>
      </w:r>
      <w:r w:rsidR="00D9249E" w:rsidRPr="008D03A6">
        <w:rPr>
          <w:rFonts w:ascii="Crimson Text" w:hAnsi="Crimson Text"/>
          <w:color w:val="000000" w:themeColor="text1"/>
          <w:sz w:val="26"/>
          <w:szCs w:val="26"/>
        </w:rPr>
        <w:t xml:space="preserve"> en honor</w:t>
      </w:r>
      <w:r w:rsidR="003A29CF" w:rsidRPr="008D03A6">
        <w:rPr>
          <w:rFonts w:ascii="Crimson Text" w:hAnsi="Crimson Text"/>
          <w:color w:val="000000" w:themeColor="text1"/>
          <w:sz w:val="26"/>
          <w:szCs w:val="26"/>
        </w:rPr>
        <w:t xml:space="preserve"> a los dioses y l</w:t>
      </w:r>
      <w:r w:rsidR="00EC68E0" w:rsidRPr="008D03A6">
        <w:rPr>
          <w:rFonts w:ascii="Crimson Text" w:hAnsi="Crimson Text"/>
          <w:color w:val="000000" w:themeColor="text1"/>
          <w:sz w:val="26"/>
          <w:szCs w:val="26"/>
        </w:rPr>
        <w:t>as almas ancestrales</w:t>
      </w:r>
      <w:r w:rsidR="003A29CF" w:rsidRPr="008D03A6">
        <w:rPr>
          <w:rFonts w:ascii="Crimson Text" w:hAnsi="Crimson Text"/>
          <w:color w:val="000000" w:themeColor="text1"/>
          <w:sz w:val="26"/>
          <w:szCs w:val="26"/>
        </w:rPr>
        <w:t>.</w:t>
      </w:r>
    </w:p>
    <w:p w:rsidR="00AB4FF8" w:rsidRPr="008D03A6" w:rsidRDefault="00BE14ED"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Sobre un altar construido con</w:t>
      </w:r>
      <w:r w:rsidR="00AB4FF8" w:rsidRPr="008D03A6">
        <w:rPr>
          <w:rFonts w:ascii="Crimson Text" w:hAnsi="Crimson Text"/>
          <w:color w:val="000000" w:themeColor="text1"/>
          <w:sz w:val="26"/>
          <w:szCs w:val="26"/>
        </w:rPr>
        <w:t xml:space="preserve"> piedra caliza, reposaba el </w:t>
      </w:r>
      <w:r w:rsidR="00EC68E0" w:rsidRPr="008D03A6">
        <w:rPr>
          <w:rFonts w:ascii="Crimson Text" w:hAnsi="Crimson Text"/>
          <w:color w:val="000000" w:themeColor="text1"/>
          <w:sz w:val="26"/>
          <w:szCs w:val="26"/>
        </w:rPr>
        <w:t>manifiesto de la guardia real, u</w:t>
      </w:r>
      <w:r w:rsidR="00AB4FF8" w:rsidRPr="008D03A6">
        <w:rPr>
          <w:rFonts w:ascii="Crimson Text" w:hAnsi="Crimson Text"/>
          <w:color w:val="000000" w:themeColor="text1"/>
          <w:sz w:val="26"/>
          <w:szCs w:val="26"/>
        </w:rPr>
        <w:t xml:space="preserve">na reliquia conservada desde épocas </w:t>
      </w:r>
      <w:r w:rsidR="00EC68E0" w:rsidRPr="008D03A6">
        <w:rPr>
          <w:rFonts w:ascii="Crimson Text" w:hAnsi="Crimson Text"/>
          <w:color w:val="000000" w:themeColor="text1"/>
          <w:sz w:val="26"/>
          <w:szCs w:val="26"/>
        </w:rPr>
        <w:t>antiguas. E</w:t>
      </w:r>
      <w:r w:rsidR="00AB4FF8" w:rsidRPr="008D03A6">
        <w:rPr>
          <w:rFonts w:ascii="Crimson Text" w:hAnsi="Crimson Text"/>
          <w:color w:val="000000" w:themeColor="text1"/>
          <w:sz w:val="26"/>
          <w:szCs w:val="26"/>
        </w:rPr>
        <w:t xml:space="preserve">l documento </w:t>
      </w:r>
      <w:r w:rsidR="00EC68E0" w:rsidRPr="008D03A6">
        <w:rPr>
          <w:rFonts w:ascii="Crimson Text" w:hAnsi="Crimson Text"/>
          <w:color w:val="000000" w:themeColor="text1"/>
          <w:sz w:val="26"/>
          <w:szCs w:val="26"/>
        </w:rPr>
        <w:t>describía</w:t>
      </w:r>
      <w:r w:rsidR="00AB4FF8" w:rsidRPr="008D03A6">
        <w:rPr>
          <w:rFonts w:ascii="Crimson Text" w:hAnsi="Crimson Text"/>
          <w:color w:val="000000" w:themeColor="text1"/>
          <w:sz w:val="26"/>
          <w:szCs w:val="26"/>
        </w:rPr>
        <w:t xml:space="preserve"> los mandamientos que un </w:t>
      </w:r>
      <w:r w:rsidR="00EC68E0" w:rsidRPr="008D03A6">
        <w:rPr>
          <w:rFonts w:ascii="Crimson Text" w:hAnsi="Crimson Text"/>
          <w:color w:val="000000" w:themeColor="text1"/>
          <w:sz w:val="26"/>
          <w:szCs w:val="26"/>
        </w:rPr>
        <w:t>hombre</w:t>
      </w:r>
      <w:r w:rsidR="00DC60A1" w:rsidRPr="008D03A6">
        <w:rPr>
          <w:rFonts w:ascii="Crimson Text" w:hAnsi="Crimson Text"/>
          <w:color w:val="000000" w:themeColor="text1"/>
          <w:sz w:val="26"/>
          <w:szCs w:val="26"/>
        </w:rPr>
        <w:t xml:space="preserve"> debía cumplir para </w:t>
      </w:r>
      <w:r w:rsidR="00EC68E0" w:rsidRPr="008D03A6">
        <w:rPr>
          <w:rFonts w:ascii="Crimson Text" w:hAnsi="Crimson Text"/>
          <w:color w:val="000000" w:themeColor="text1"/>
          <w:sz w:val="26"/>
          <w:szCs w:val="26"/>
        </w:rPr>
        <w:t>aspirar a ser</w:t>
      </w:r>
      <w:r w:rsidR="00AB4FF8" w:rsidRPr="008D03A6">
        <w:rPr>
          <w:rFonts w:ascii="Crimson Text" w:hAnsi="Crimson Text"/>
          <w:color w:val="000000" w:themeColor="text1"/>
          <w:sz w:val="26"/>
          <w:szCs w:val="26"/>
        </w:rPr>
        <w:t xml:space="preserve"> un </w:t>
      </w:r>
      <w:r w:rsidR="00EC68E0" w:rsidRPr="008D03A6">
        <w:rPr>
          <w:rFonts w:ascii="Crimson Text" w:hAnsi="Crimson Text"/>
          <w:color w:val="000000" w:themeColor="text1"/>
          <w:sz w:val="26"/>
          <w:szCs w:val="26"/>
        </w:rPr>
        <w:t xml:space="preserve">guerrero </w:t>
      </w:r>
      <w:r w:rsidRPr="008D03A6">
        <w:rPr>
          <w:rFonts w:ascii="Crimson Text" w:hAnsi="Crimson Text"/>
          <w:color w:val="000000" w:themeColor="text1"/>
          <w:sz w:val="26"/>
          <w:szCs w:val="26"/>
        </w:rPr>
        <w:t>real</w:t>
      </w:r>
      <w:del w:id="936" w:author="Paula Castrilli" w:date="2025-05-29T21:15:00Z">
        <w:r w:rsidRPr="008D03A6" w:rsidDel="00F7384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EC68E0"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per</w:t>
      </w:r>
      <w:r w:rsidR="00314921" w:rsidRPr="008D03A6">
        <w:rPr>
          <w:rFonts w:ascii="Crimson Text" w:hAnsi="Crimson Text"/>
          <w:color w:val="000000" w:themeColor="text1"/>
          <w:sz w:val="26"/>
          <w:szCs w:val="26"/>
        </w:rPr>
        <w:t>tenecer a la elite de caballeros</w:t>
      </w:r>
      <w:r w:rsidR="00AB4FF8" w:rsidRPr="008D03A6">
        <w:rPr>
          <w:rFonts w:ascii="Crimson Text" w:hAnsi="Crimson Text"/>
          <w:color w:val="000000" w:themeColor="text1"/>
          <w:sz w:val="26"/>
          <w:szCs w:val="26"/>
        </w:rPr>
        <w:t>. Antes de iniciar la jura,</w:t>
      </w:r>
      <w:r w:rsidR="00DC60A1" w:rsidRPr="008D03A6">
        <w:rPr>
          <w:rFonts w:ascii="Crimson Text" w:hAnsi="Crimson Text"/>
          <w:color w:val="000000" w:themeColor="text1"/>
          <w:sz w:val="26"/>
          <w:szCs w:val="26"/>
        </w:rPr>
        <w:t xml:space="preserve"> </w:t>
      </w:r>
      <w:proofErr w:type="spellStart"/>
      <w:r w:rsidR="00DC60A1" w:rsidRPr="008D03A6">
        <w:rPr>
          <w:rFonts w:ascii="Crimson Text" w:hAnsi="Crimson Text"/>
          <w:color w:val="000000" w:themeColor="text1"/>
          <w:sz w:val="26"/>
          <w:szCs w:val="26"/>
        </w:rPr>
        <w:t>Sigurd</w:t>
      </w:r>
      <w:proofErr w:type="spellEnd"/>
      <w:r w:rsidR="00DC60A1" w:rsidRPr="008D03A6">
        <w:rPr>
          <w:rFonts w:ascii="Crimson Text" w:hAnsi="Crimson Text"/>
          <w:color w:val="000000" w:themeColor="text1"/>
          <w:sz w:val="26"/>
          <w:szCs w:val="26"/>
        </w:rPr>
        <w:t xml:space="preserve"> dedicó algunas palabras a los futuros guerreros.</w:t>
      </w:r>
    </w:p>
    <w:p w:rsidR="00DC60A1" w:rsidRPr="008D03A6" w:rsidRDefault="00AB4FF8"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este juramento quedará sellado un compromiso con la guardia real. </w:t>
      </w:r>
      <w:r w:rsidR="00DC60A1" w:rsidRPr="008D03A6">
        <w:rPr>
          <w:rFonts w:ascii="Crimson Text" w:hAnsi="Crimson Text"/>
          <w:color w:val="000000" w:themeColor="text1"/>
          <w:sz w:val="26"/>
          <w:szCs w:val="26"/>
        </w:rPr>
        <w:t>Luego</w:t>
      </w:r>
      <w:ins w:id="937" w:author="Paula Castrilli" w:date="2025-05-29T21:20:00Z">
        <w:r w:rsidR="00F73847">
          <w:rPr>
            <w:rFonts w:ascii="Crimson Text" w:hAnsi="Crimson Text"/>
            <w:color w:val="000000" w:themeColor="text1"/>
            <w:sz w:val="26"/>
            <w:szCs w:val="26"/>
          </w:rPr>
          <w:t xml:space="preserve"> de esto</w:t>
        </w:r>
      </w:ins>
      <w:r w:rsidR="00DC60A1" w:rsidRPr="008D03A6">
        <w:rPr>
          <w:rFonts w:ascii="Crimson Text" w:hAnsi="Crimson Text"/>
          <w:color w:val="000000" w:themeColor="text1"/>
          <w:sz w:val="26"/>
          <w:szCs w:val="26"/>
        </w:rPr>
        <w:t xml:space="preserve"> nada será como antes</w:t>
      </w:r>
      <w:del w:id="938" w:author="Paula Castrilli" w:date="2025-05-29T21:20:00Z">
        <w:r w:rsidR="00DC60A1" w:rsidRPr="008D03A6" w:rsidDel="00F73847">
          <w:rPr>
            <w:rFonts w:ascii="Crimson Text" w:hAnsi="Crimson Text"/>
            <w:color w:val="000000" w:themeColor="text1"/>
            <w:sz w:val="26"/>
            <w:szCs w:val="26"/>
          </w:rPr>
          <w:delText>,</w:delText>
        </w:r>
      </w:del>
      <w:ins w:id="939" w:author="Paula Castrilli" w:date="2025-05-29T21:20:00Z">
        <w:r w:rsidR="00F73847">
          <w:rPr>
            <w:rFonts w:ascii="Crimson Text" w:hAnsi="Crimson Text"/>
            <w:color w:val="000000" w:themeColor="text1"/>
            <w:sz w:val="26"/>
            <w:szCs w:val="26"/>
          </w:rPr>
          <w:t>:</w:t>
        </w:r>
      </w:ins>
      <w:r w:rsidR="00DC60A1" w:rsidRPr="008D03A6">
        <w:rPr>
          <w:rFonts w:ascii="Crimson Text" w:hAnsi="Crimson Text"/>
          <w:color w:val="000000" w:themeColor="text1"/>
          <w:sz w:val="26"/>
          <w:szCs w:val="26"/>
        </w:rPr>
        <w:t xml:space="preserve"> ustedes </w:t>
      </w:r>
      <w:r w:rsidR="00314921" w:rsidRPr="008D03A6">
        <w:rPr>
          <w:rFonts w:ascii="Crimson Text" w:hAnsi="Crimson Text"/>
          <w:color w:val="000000" w:themeColor="text1"/>
          <w:sz w:val="26"/>
          <w:szCs w:val="26"/>
        </w:rPr>
        <w:t xml:space="preserve">renunciarán a </w:t>
      </w:r>
      <w:r w:rsidR="006D7B28" w:rsidRPr="008D03A6">
        <w:rPr>
          <w:rFonts w:ascii="Crimson Text" w:hAnsi="Crimson Text"/>
          <w:color w:val="000000" w:themeColor="text1"/>
          <w:sz w:val="26"/>
          <w:szCs w:val="26"/>
        </w:rPr>
        <w:t xml:space="preserve">sus propios intereses </w:t>
      </w:r>
      <w:r w:rsidR="00314921" w:rsidRPr="008D03A6">
        <w:rPr>
          <w:rFonts w:ascii="Crimson Text" w:hAnsi="Crimson Text"/>
          <w:color w:val="000000" w:themeColor="text1"/>
          <w:sz w:val="26"/>
          <w:szCs w:val="26"/>
        </w:rPr>
        <w:t xml:space="preserve">para </w:t>
      </w:r>
      <w:r w:rsidR="006D7B28" w:rsidRPr="008D03A6">
        <w:rPr>
          <w:rFonts w:ascii="Crimson Text" w:hAnsi="Crimson Text"/>
          <w:color w:val="000000" w:themeColor="text1"/>
          <w:sz w:val="26"/>
          <w:szCs w:val="26"/>
        </w:rPr>
        <w:t>unirse a</w:t>
      </w:r>
      <w:r w:rsidR="00314921" w:rsidRPr="008D03A6">
        <w:rPr>
          <w:rFonts w:ascii="Crimson Text" w:hAnsi="Crimson Text"/>
          <w:color w:val="000000" w:themeColor="text1"/>
          <w:sz w:val="26"/>
          <w:szCs w:val="26"/>
        </w:rPr>
        <w:t xml:space="preserve"> un</w:t>
      </w:r>
      <w:r w:rsidR="00DC60A1" w:rsidRPr="008D03A6">
        <w:rPr>
          <w:rFonts w:ascii="Crimson Text" w:hAnsi="Crimson Text"/>
          <w:color w:val="000000" w:themeColor="text1"/>
          <w:sz w:val="26"/>
          <w:szCs w:val="26"/>
        </w:rPr>
        <w:t xml:space="preserve"> bien </w:t>
      </w:r>
      <w:r w:rsidR="00314921" w:rsidRPr="008D03A6">
        <w:rPr>
          <w:rFonts w:ascii="Crimson Text" w:hAnsi="Crimson Text"/>
          <w:color w:val="000000" w:themeColor="text1"/>
          <w:sz w:val="26"/>
          <w:szCs w:val="26"/>
        </w:rPr>
        <w:t>mayor</w:t>
      </w:r>
      <w:r w:rsidR="00DC60A1" w:rsidRPr="008D03A6">
        <w:rPr>
          <w:rFonts w:ascii="Crimson Text" w:hAnsi="Crimson Text"/>
          <w:color w:val="000000" w:themeColor="text1"/>
          <w:sz w:val="26"/>
          <w:szCs w:val="26"/>
        </w:rPr>
        <w:t>. Respetarán y aceptarán las órdenes de sus superiores, sin cuestionamientos ni insubordinaciones.</w:t>
      </w:r>
    </w:p>
    <w:p w:rsidR="002A1D6F" w:rsidRDefault="00DC60A1" w:rsidP="003E76BE">
      <w:pPr>
        <w:tabs>
          <w:tab w:val="left" w:pos="2179"/>
        </w:tabs>
        <w:spacing w:after="0"/>
        <w:ind w:firstLine="284"/>
        <w:jc w:val="both"/>
        <w:rPr>
          <w:ins w:id="940" w:author="Paula Castrilli" w:date="2025-05-29T21:23:00Z"/>
          <w:rFonts w:ascii="Crimson Text" w:hAnsi="Crimson Text"/>
          <w:color w:val="000000" w:themeColor="text1"/>
          <w:sz w:val="26"/>
          <w:szCs w:val="26"/>
        </w:rPr>
      </w:pPr>
      <w:r w:rsidRPr="008D03A6">
        <w:rPr>
          <w:rFonts w:ascii="Crimson Text" w:hAnsi="Crimson Text"/>
          <w:color w:val="000000" w:themeColor="text1"/>
          <w:sz w:val="26"/>
          <w:szCs w:val="26"/>
        </w:rPr>
        <w:t xml:space="preserve">»Tras la jura deberán superar la tercera prueba, una demostración de lealtad. Ya no </w:t>
      </w:r>
      <w:r w:rsidR="006D7B28" w:rsidRPr="008D03A6">
        <w:rPr>
          <w:rFonts w:ascii="Crimson Text" w:hAnsi="Crimson Text"/>
          <w:color w:val="000000" w:themeColor="text1"/>
          <w:sz w:val="26"/>
          <w:szCs w:val="26"/>
        </w:rPr>
        <w:t>será una mera</w:t>
      </w:r>
      <w:r w:rsidRPr="008D03A6">
        <w:rPr>
          <w:rFonts w:ascii="Crimson Text" w:hAnsi="Crimson Text"/>
          <w:color w:val="000000" w:themeColor="text1"/>
          <w:sz w:val="26"/>
          <w:szCs w:val="26"/>
        </w:rPr>
        <w:t xml:space="preserve"> evaluación, s</w:t>
      </w:r>
      <w:r w:rsidR="00314921" w:rsidRPr="008D03A6">
        <w:rPr>
          <w:rFonts w:ascii="Crimson Text" w:hAnsi="Crimson Text"/>
          <w:color w:val="000000" w:themeColor="text1"/>
          <w:sz w:val="26"/>
          <w:szCs w:val="26"/>
        </w:rPr>
        <w:t xml:space="preserve">ino </w:t>
      </w:r>
      <w:r w:rsidRPr="008D03A6">
        <w:rPr>
          <w:rFonts w:ascii="Crimson Text" w:hAnsi="Crimson Text"/>
          <w:color w:val="000000" w:themeColor="text1"/>
          <w:sz w:val="26"/>
          <w:szCs w:val="26"/>
        </w:rPr>
        <w:t xml:space="preserve">una </w:t>
      </w:r>
      <w:del w:id="941" w:author="Paula Castrilli" w:date="2025-05-29T21:21:00Z">
        <w:r w:rsidRPr="008D03A6" w:rsidDel="002A1D6F">
          <w:rPr>
            <w:rFonts w:ascii="Crimson Text" w:hAnsi="Crimson Text"/>
            <w:color w:val="000000" w:themeColor="text1"/>
            <w:sz w:val="26"/>
            <w:szCs w:val="26"/>
          </w:rPr>
          <w:delText xml:space="preserve">instrucción </w:delText>
        </w:r>
      </w:del>
      <w:ins w:id="942" w:author="Paula Castrilli" w:date="2025-05-29T21:21:00Z">
        <w:r w:rsidR="002A1D6F">
          <w:rPr>
            <w:rFonts w:ascii="Crimson Text" w:hAnsi="Crimson Text"/>
            <w:color w:val="000000" w:themeColor="text1"/>
            <w:sz w:val="26"/>
            <w:szCs w:val="26"/>
          </w:rPr>
          <w:t>orden</w:t>
        </w:r>
        <w:r w:rsidR="002A1D6F" w:rsidRPr="008D03A6">
          <w:rPr>
            <w:rFonts w:ascii="Crimson Text" w:hAnsi="Crimson Text"/>
            <w:color w:val="000000" w:themeColor="text1"/>
            <w:sz w:val="26"/>
            <w:szCs w:val="26"/>
          </w:rPr>
          <w:t xml:space="preserve"> </w:t>
        </w:r>
      </w:ins>
      <w:r w:rsidR="00AF3F03"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acatar, y con el cumplimiento se convertirán oficialmente en guerreros de la guardia real. Si </w:t>
      </w:r>
      <w:r w:rsidR="006D7B28" w:rsidRPr="008D03A6">
        <w:rPr>
          <w:rFonts w:ascii="Crimson Text" w:hAnsi="Crimson Text"/>
          <w:color w:val="000000" w:themeColor="text1"/>
          <w:sz w:val="26"/>
          <w:szCs w:val="26"/>
        </w:rPr>
        <w:t>alguno</w:t>
      </w:r>
      <w:r w:rsidRPr="008D03A6">
        <w:rPr>
          <w:rFonts w:ascii="Crimson Text" w:hAnsi="Crimson Text"/>
          <w:color w:val="000000" w:themeColor="text1"/>
          <w:sz w:val="26"/>
          <w:szCs w:val="26"/>
        </w:rPr>
        <w:t xml:space="preserve"> no está convencido de </w:t>
      </w:r>
      <w:r w:rsidR="008F1BBF" w:rsidRPr="008D03A6">
        <w:rPr>
          <w:rFonts w:ascii="Crimson Text" w:hAnsi="Crimson Text"/>
          <w:color w:val="000000" w:themeColor="text1"/>
          <w:sz w:val="26"/>
          <w:szCs w:val="26"/>
        </w:rPr>
        <w:t>avanzar</w:t>
      </w:r>
      <w:r w:rsidRPr="008D03A6">
        <w:rPr>
          <w:rFonts w:ascii="Crimson Text" w:hAnsi="Crimson Text"/>
          <w:color w:val="000000" w:themeColor="text1"/>
          <w:sz w:val="26"/>
          <w:szCs w:val="26"/>
        </w:rPr>
        <w:t xml:space="preserve">, esta </w:t>
      </w:r>
      <w:r w:rsidR="006D7B28" w:rsidRPr="008D03A6">
        <w:rPr>
          <w:rFonts w:ascii="Crimson Text" w:hAnsi="Crimson Text"/>
          <w:color w:val="000000" w:themeColor="text1"/>
          <w:sz w:val="26"/>
          <w:szCs w:val="26"/>
        </w:rPr>
        <w:t>será</w:t>
      </w:r>
      <w:r w:rsidRPr="008D03A6">
        <w:rPr>
          <w:rFonts w:ascii="Crimson Text" w:hAnsi="Crimson Text"/>
          <w:color w:val="000000" w:themeColor="text1"/>
          <w:sz w:val="26"/>
          <w:szCs w:val="26"/>
        </w:rPr>
        <w:t xml:space="preserve"> la última oportunidad </w:t>
      </w:r>
      <w:r w:rsidR="008F1BB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w:t>
      </w:r>
      <w:r w:rsidR="008F1BBF" w:rsidRPr="008D03A6">
        <w:rPr>
          <w:rFonts w:ascii="Crimson Text" w:hAnsi="Crimson Text"/>
          <w:color w:val="000000" w:themeColor="text1"/>
          <w:sz w:val="26"/>
          <w:szCs w:val="26"/>
        </w:rPr>
        <w:t xml:space="preserve">arrepentirse. </w:t>
      </w:r>
      <w:del w:id="943" w:author="Paula Castrilli" w:date="2025-05-29T21:22:00Z">
        <w:r w:rsidR="008F1BBF" w:rsidRPr="008D03A6" w:rsidDel="002A1D6F">
          <w:rPr>
            <w:rFonts w:ascii="Crimson Text" w:hAnsi="Crimson Text"/>
            <w:color w:val="000000" w:themeColor="text1"/>
            <w:sz w:val="26"/>
            <w:szCs w:val="26"/>
          </w:rPr>
          <w:delText xml:space="preserve">Luego, </w:delText>
        </w:r>
        <w:r w:rsidR="006D7B28" w:rsidRPr="008D03A6" w:rsidDel="002A1D6F">
          <w:rPr>
            <w:rFonts w:ascii="Crimson Text" w:hAnsi="Crimson Text"/>
            <w:color w:val="000000" w:themeColor="text1"/>
            <w:sz w:val="26"/>
            <w:szCs w:val="26"/>
          </w:rPr>
          <w:delText>cualquier incumplimiento</w:delText>
        </w:r>
      </w:del>
      <w:ins w:id="944" w:author="Paula Castrilli" w:date="2025-05-29T21:22:00Z">
        <w:r w:rsidR="002A1D6F">
          <w:rPr>
            <w:rFonts w:ascii="Crimson Text" w:hAnsi="Crimson Text"/>
            <w:color w:val="000000" w:themeColor="text1"/>
            <w:sz w:val="26"/>
            <w:szCs w:val="26"/>
          </w:rPr>
          <w:t>Tengan presente que de aceptar, cualquier incumplimiento en el que incurran</w:t>
        </w:r>
      </w:ins>
      <w:del w:id="945" w:author="Paula Castrilli" w:date="2025-05-29T21:22:00Z">
        <w:r w:rsidR="008F1BBF" w:rsidRPr="008D03A6" w:rsidDel="002A1D6F">
          <w:rPr>
            <w:rFonts w:ascii="Crimson Text" w:hAnsi="Crimson Text"/>
            <w:color w:val="000000" w:themeColor="text1"/>
            <w:sz w:val="26"/>
            <w:szCs w:val="26"/>
          </w:rPr>
          <w:delText>,</w:delText>
        </w:r>
      </w:del>
      <w:r w:rsidR="008F1BBF" w:rsidRPr="008D03A6">
        <w:rPr>
          <w:rFonts w:ascii="Crimson Text" w:hAnsi="Crimson Text"/>
          <w:color w:val="000000" w:themeColor="text1"/>
          <w:sz w:val="26"/>
          <w:szCs w:val="26"/>
        </w:rPr>
        <w:t xml:space="preserve"> será considerado un delito</w:t>
      </w:r>
      <w:del w:id="946" w:author="Paula Castrilli" w:date="2025-05-29T21:23:00Z">
        <w:r w:rsidR="008F1BBF" w:rsidRPr="008D03A6" w:rsidDel="002A1D6F">
          <w:rPr>
            <w:rFonts w:ascii="Crimson Text" w:hAnsi="Crimson Text"/>
            <w:color w:val="000000" w:themeColor="text1"/>
            <w:sz w:val="26"/>
            <w:szCs w:val="26"/>
          </w:rPr>
          <w:delText>,</w:delText>
        </w:r>
      </w:del>
      <w:r w:rsidR="008F1BBF" w:rsidRPr="008D03A6">
        <w:rPr>
          <w:rFonts w:ascii="Crimson Text" w:hAnsi="Crimson Text"/>
          <w:color w:val="000000" w:themeColor="text1"/>
          <w:sz w:val="26"/>
          <w:szCs w:val="26"/>
        </w:rPr>
        <w:t xml:space="preserve"> y deberán pagarlo en prisión –concluyó, e increpó </w:t>
      </w:r>
      <w:r w:rsidR="006D7B28" w:rsidRPr="008D03A6">
        <w:rPr>
          <w:rFonts w:ascii="Crimson Text" w:hAnsi="Crimson Text"/>
          <w:color w:val="000000" w:themeColor="text1"/>
          <w:sz w:val="26"/>
          <w:szCs w:val="26"/>
        </w:rPr>
        <w:t>a cada uno de los jóvenes con una</w:t>
      </w:r>
      <w:r w:rsidR="008F1BBF" w:rsidRPr="008D03A6">
        <w:rPr>
          <w:rFonts w:ascii="Crimson Text" w:hAnsi="Crimson Text"/>
          <w:color w:val="000000" w:themeColor="text1"/>
          <w:sz w:val="26"/>
          <w:szCs w:val="26"/>
        </w:rPr>
        <w:t xml:space="preserve"> mirada</w:t>
      </w:r>
      <w:r w:rsidR="006D7B28" w:rsidRPr="008D03A6">
        <w:rPr>
          <w:rFonts w:ascii="Crimson Text" w:hAnsi="Crimson Text"/>
          <w:color w:val="000000" w:themeColor="text1"/>
          <w:sz w:val="26"/>
          <w:szCs w:val="26"/>
        </w:rPr>
        <w:t xml:space="preserve"> profunda</w:t>
      </w:r>
      <w:r w:rsidR="008F1BBF" w:rsidRPr="008D03A6">
        <w:rPr>
          <w:rFonts w:ascii="Crimson Text" w:hAnsi="Crimson Text"/>
          <w:color w:val="000000" w:themeColor="text1"/>
          <w:sz w:val="26"/>
          <w:szCs w:val="26"/>
        </w:rPr>
        <w:t xml:space="preserve">. </w:t>
      </w:r>
    </w:p>
    <w:p w:rsidR="00DC60A1" w:rsidRPr="008D03A6" w:rsidRDefault="008F1BBF"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Era la última vez que </w:t>
      </w:r>
      <w:r w:rsidR="006D7B28" w:rsidRPr="008D03A6">
        <w:rPr>
          <w:rFonts w:ascii="Crimson Text" w:hAnsi="Crimson Text"/>
          <w:color w:val="000000" w:themeColor="text1"/>
          <w:sz w:val="26"/>
          <w:szCs w:val="26"/>
        </w:rPr>
        <w:t>se dirigiría a ellos</w:t>
      </w:r>
      <w:r w:rsidRPr="008D03A6">
        <w:rPr>
          <w:rFonts w:ascii="Crimson Text" w:hAnsi="Crimson Text"/>
          <w:color w:val="000000" w:themeColor="text1"/>
          <w:sz w:val="26"/>
          <w:szCs w:val="26"/>
        </w:rPr>
        <w:t xml:space="preserve"> como reclutas</w:t>
      </w:r>
      <w:del w:id="947" w:author="Paula Castrilli" w:date="2025-05-29T21:23:00Z">
        <w:r w:rsidRPr="008D03A6" w:rsidDel="002A1D6F">
          <w:rPr>
            <w:rFonts w:ascii="Crimson Text" w:hAnsi="Crimson Text"/>
            <w:color w:val="000000" w:themeColor="text1"/>
            <w:sz w:val="26"/>
            <w:szCs w:val="26"/>
          </w:rPr>
          <w:delText>, t</w:delText>
        </w:r>
      </w:del>
      <w:ins w:id="948" w:author="Paula Castrilli" w:date="2025-05-29T21:23:00Z">
        <w:r w:rsidR="002A1D6F">
          <w:rPr>
            <w:rFonts w:ascii="Crimson Text" w:hAnsi="Crimson Text"/>
            <w:color w:val="000000" w:themeColor="text1"/>
            <w:sz w:val="26"/>
            <w:szCs w:val="26"/>
          </w:rPr>
          <w:t>. T</w:t>
        </w:r>
      </w:ins>
      <w:r w:rsidRPr="008D03A6">
        <w:rPr>
          <w:rFonts w:ascii="Crimson Text" w:hAnsi="Crimson Text"/>
          <w:color w:val="000000" w:themeColor="text1"/>
          <w:sz w:val="26"/>
          <w:szCs w:val="26"/>
        </w:rPr>
        <w:t>ras la jura, dejarían de ser sus discípulos</w:t>
      </w:r>
      <w:del w:id="949" w:author="Paula Castrilli" w:date="2025-05-29T21:23:00Z">
        <w:r w:rsidRPr="008D03A6" w:rsidDel="002A1D6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EC6E4C" w:rsidRPr="008D03A6">
        <w:rPr>
          <w:rFonts w:ascii="Crimson Text" w:hAnsi="Crimson Text"/>
          <w:color w:val="000000" w:themeColor="text1"/>
          <w:sz w:val="26"/>
          <w:szCs w:val="26"/>
        </w:rPr>
        <w:t>serían considerados</w:t>
      </w:r>
      <w:r w:rsidRPr="008D03A6">
        <w:rPr>
          <w:rFonts w:ascii="Crimson Text" w:hAnsi="Crimson Text"/>
          <w:color w:val="000000" w:themeColor="text1"/>
          <w:sz w:val="26"/>
          <w:szCs w:val="26"/>
        </w:rPr>
        <w:t xml:space="preserve"> servidores de la guardia real, un </w:t>
      </w:r>
      <w:del w:id="950" w:author="Paula Castrilli" w:date="2025-05-29T21:25:00Z">
        <w:r w:rsidR="006D7B28" w:rsidRPr="008D03A6" w:rsidDel="00CE3F4F">
          <w:rPr>
            <w:rFonts w:ascii="Crimson Text" w:hAnsi="Crimson Text"/>
            <w:color w:val="000000" w:themeColor="text1"/>
            <w:sz w:val="26"/>
            <w:szCs w:val="26"/>
          </w:rPr>
          <w:delText>estadio</w:delText>
        </w:r>
        <w:r w:rsidRPr="008D03A6" w:rsidDel="00CE3F4F">
          <w:rPr>
            <w:rFonts w:ascii="Crimson Text" w:hAnsi="Crimson Text"/>
            <w:color w:val="000000" w:themeColor="text1"/>
            <w:sz w:val="26"/>
            <w:szCs w:val="26"/>
          </w:rPr>
          <w:delText xml:space="preserve"> </w:delText>
        </w:r>
      </w:del>
      <w:ins w:id="951" w:author="Paula Castrilli" w:date="2025-05-29T21:25:00Z">
        <w:r w:rsidR="00CE3F4F">
          <w:rPr>
            <w:rFonts w:ascii="Crimson Text" w:hAnsi="Crimson Text"/>
            <w:color w:val="000000" w:themeColor="text1"/>
            <w:sz w:val="26"/>
            <w:szCs w:val="26"/>
          </w:rPr>
          <w:t>paso</w:t>
        </w:r>
        <w:r w:rsidR="00CE3F4F" w:rsidRPr="008D03A6">
          <w:rPr>
            <w:rFonts w:ascii="Crimson Text" w:hAnsi="Crimson Text"/>
            <w:color w:val="000000" w:themeColor="text1"/>
            <w:sz w:val="26"/>
            <w:szCs w:val="26"/>
          </w:rPr>
          <w:t xml:space="preserve"> </w:t>
        </w:r>
      </w:ins>
      <w:r w:rsidR="00864ED7" w:rsidRPr="008D03A6">
        <w:rPr>
          <w:rFonts w:ascii="Crimson Text" w:hAnsi="Crimson Text"/>
          <w:color w:val="000000" w:themeColor="text1"/>
          <w:sz w:val="26"/>
          <w:szCs w:val="26"/>
        </w:rPr>
        <w:t>previo</w:t>
      </w:r>
      <w:r w:rsidR="00EC6E4C"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la tercera prueba</w:t>
      </w:r>
      <w:ins w:id="952" w:author="Paula Castrilli" w:date="2025-05-29T21:24:00Z">
        <w:r w:rsidR="002A1D6F">
          <w:rPr>
            <w:rFonts w:ascii="Crimson Text" w:hAnsi="Crimson Text"/>
            <w:color w:val="000000" w:themeColor="text1"/>
            <w:sz w:val="26"/>
            <w:szCs w:val="26"/>
          </w:rPr>
          <w:t xml:space="preserve"> </w:t>
        </w:r>
      </w:ins>
      <w:del w:id="953" w:author="Paula Castrilli" w:date="2025-05-29T21:24:00Z">
        <w:r w:rsidRPr="008D03A6" w:rsidDel="002A1D6F">
          <w:rPr>
            <w:rFonts w:ascii="Crimson Text" w:hAnsi="Crimson Text"/>
            <w:color w:val="000000" w:themeColor="text1"/>
            <w:sz w:val="26"/>
            <w:szCs w:val="26"/>
          </w:rPr>
          <w:delText>,</w:delText>
        </w:r>
      </w:del>
      <w:ins w:id="954" w:author="Paula Castrilli" w:date="2025-05-29T21:24:00Z">
        <w:r w:rsidR="002A1D6F">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w:t>
      </w:r>
      <w:r w:rsidR="00EC6E4C"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convertirse en guerreros </w:t>
      </w:r>
      <w:r w:rsidR="00EC6E4C" w:rsidRPr="008D03A6">
        <w:rPr>
          <w:rFonts w:ascii="Crimson Text" w:hAnsi="Crimson Text"/>
          <w:color w:val="000000" w:themeColor="text1"/>
          <w:sz w:val="26"/>
          <w:szCs w:val="26"/>
        </w:rPr>
        <w:t>reales</w:t>
      </w:r>
      <w:r w:rsidRPr="008D03A6">
        <w:rPr>
          <w:rFonts w:ascii="Crimson Text" w:hAnsi="Crimson Text"/>
          <w:color w:val="000000" w:themeColor="text1"/>
          <w:sz w:val="26"/>
          <w:szCs w:val="26"/>
        </w:rPr>
        <w:t>.</w:t>
      </w:r>
    </w:p>
    <w:p w:rsidR="00DC2C70" w:rsidRPr="008D03A6" w:rsidRDefault="00DC2C70"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»Deseo que todos den este paso con orgullo, juren su lealtad</w:t>
      </w:r>
      <w:del w:id="955" w:author="Paula Castrilli" w:date="2025-05-29T21:25:00Z">
        <w:r w:rsidRPr="008D03A6" w:rsidDel="00CE3F4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864ED7"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 xml:space="preserve">los dioses </w:t>
      </w:r>
      <w:r w:rsidR="00864ED7" w:rsidRPr="008D03A6">
        <w:rPr>
          <w:rFonts w:ascii="Crimson Text" w:hAnsi="Crimson Text"/>
          <w:color w:val="000000" w:themeColor="text1"/>
          <w:sz w:val="26"/>
          <w:szCs w:val="26"/>
        </w:rPr>
        <w:t>sean</w:t>
      </w:r>
      <w:r w:rsidRPr="008D03A6">
        <w:rPr>
          <w:rFonts w:ascii="Crimson Text" w:hAnsi="Crimson Text"/>
          <w:color w:val="000000" w:themeColor="text1"/>
          <w:sz w:val="26"/>
          <w:szCs w:val="26"/>
        </w:rPr>
        <w:t xml:space="preserve"> testigos de </w:t>
      </w:r>
      <w:r w:rsidR="00864ED7" w:rsidRPr="008D03A6">
        <w:rPr>
          <w:rFonts w:ascii="Crimson Text" w:hAnsi="Crimson Text"/>
          <w:color w:val="000000" w:themeColor="text1"/>
          <w:sz w:val="26"/>
          <w:szCs w:val="26"/>
        </w:rPr>
        <w:t xml:space="preserve">este </w:t>
      </w:r>
      <w:r w:rsidRPr="008D03A6">
        <w:rPr>
          <w:rFonts w:ascii="Crimson Text" w:hAnsi="Crimson Text"/>
          <w:color w:val="000000" w:themeColor="text1"/>
          <w:sz w:val="26"/>
          <w:szCs w:val="26"/>
        </w:rPr>
        <w:t>honorable acto</w:t>
      </w:r>
      <w:r w:rsidR="00E92C89" w:rsidRPr="008D03A6">
        <w:rPr>
          <w:rFonts w:ascii="Crimson Text" w:hAnsi="Crimson Text"/>
          <w:color w:val="000000" w:themeColor="text1"/>
          <w:sz w:val="26"/>
          <w:szCs w:val="26"/>
        </w:rPr>
        <w:t xml:space="preserve"> –dijo </w:t>
      </w:r>
      <w:proofErr w:type="spellStart"/>
      <w:r w:rsidR="00E92C89" w:rsidRPr="008D03A6">
        <w:rPr>
          <w:rFonts w:ascii="Crimson Text" w:hAnsi="Crimson Text"/>
          <w:color w:val="000000" w:themeColor="text1"/>
          <w:sz w:val="26"/>
          <w:szCs w:val="26"/>
        </w:rPr>
        <w:t>Sigurd</w:t>
      </w:r>
      <w:proofErr w:type="spellEnd"/>
      <w:r w:rsidR="00E92C89" w:rsidRPr="008D03A6">
        <w:rPr>
          <w:rFonts w:ascii="Crimson Text" w:hAnsi="Crimson Text"/>
          <w:color w:val="000000" w:themeColor="text1"/>
          <w:sz w:val="26"/>
          <w:szCs w:val="26"/>
        </w:rPr>
        <w:t>,</w:t>
      </w:r>
      <w:r w:rsidR="00652069" w:rsidRPr="008D03A6">
        <w:rPr>
          <w:rFonts w:ascii="Crimson Text" w:hAnsi="Crimson Text"/>
          <w:color w:val="000000" w:themeColor="text1"/>
          <w:sz w:val="26"/>
          <w:szCs w:val="26"/>
        </w:rPr>
        <w:t xml:space="preserve"> solemnemente</w:t>
      </w:r>
      <w:r w:rsidR="00EC6E4C" w:rsidRPr="008D03A6">
        <w:rPr>
          <w:rFonts w:ascii="Crimson Text" w:hAnsi="Crimson Text"/>
          <w:color w:val="000000" w:themeColor="text1"/>
          <w:sz w:val="26"/>
          <w:szCs w:val="26"/>
        </w:rPr>
        <w:t>,</w:t>
      </w:r>
      <w:r w:rsidR="00E92C89" w:rsidRPr="008D03A6">
        <w:rPr>
          <w:rFonts w:ascii="Crimson Text" w:hAnsi="Crimson Text"/>
          <w:color w:val="000000" w:themeColor="text1"/>
          <w:sz w:val="26"/>
          <w:szCs w:val="26"/>
        </w:rPr>
        <w:t xml:space="preserve"> </w:t>
      </w:r>
      <w:del w:id="956" w:author="Paula Castrilli" w:date="2025-05-29T21:25:00Z">
        <w:r w:rsidR="00E92C89" w:rsidRPr="008D03A6" w:rsidDel="00CE3F4F">
          <w:rPr>
            <w:rFonts w:ascii="Crimson Text" w:hAnsi="Crimson Text"/>
            <w:color w:val="000000" w:themeColor="text1"/>
            <w:sz w:val="26"/>
            <w:szCs w:val="26"/>
          </w:rPr>
          <w:delText>y fueron</w:delText>
        </w:r>
      </w:del>
      <w:ins w:id="957" w:author="Paula Castrilli" w:date="2025-05-29T21:25:00Z">
        <w:r w:rsidR="00CE3F4F">
          <w:rPr>
            <w:rFonts w:ascii="Crimson Text" w:hAnsi="Crimson Text"/>
            <w:color w:val="000000" w:themeColor="text1"/>
            <w:sz w:val="26"/>
            <w:szCs w:val="26"/>
          </w:rPr>
          <w:t>siendo estas</w:t>
        </w:r>
      </w:ins>
      <w:r w:rsidR="00E92C89" w:rsidRPr="008D03A6">
        <w:rPr>
          <w:rFonts w:ascii="Crimson Text" w:hAnsi="Crimson Text"/>
          <w:color w:val="000000" w:themeColor="text1"/>
          <w:sz w:val="26"/>
          <w:szCs w:val="26"/>
        </w:rPr>
        <w:t xml:space="preserve"> sus últimas palabras </w:t>
      </w:r>
      <w:ins w:id="958" w:author="Paula Castrilli" w:date="2025-05-29T21:26:00Z">
        <w:r w:rsidR="00CE3F4F">
          <w:rPr>
            <w:rFonts w:ascii="Crimson Text" w:hAnsi="Crimson Text"/>
            <w:color w:val="000000" w:themeColor="text1"/>
            <w:sz w:val="26"/>
            <w:szCs w:val="26"/>
          </w:rPr>
          <w:t xml:space="preserve">como mentor </w:t>
        </w:r>
      </w:ins>
      <w:r w:rsidR="00E92C89" w:rsidRPr="008D03A6">
        <w:rPr>
          <w:rFonts w:ascii="Crimson Text" w:hAnsi="Crimson Text"/>
          <w:color w:val="000000" w:themeColor="text1"/>
          <w:sz w:val="26"/>
          <w:szCs w:val="26"/>
        </w:rPr>
        <w:t>a cargo de la unidad de aprendices.</w:t>
      </w:r>
    </w:p>
    <w:p w:rsidR="00DC60A1" w:rsidRPr="008D03A6" w:rsidRDefault="008F1BBF"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Como era de esperar, ninguno de los jóvenes </w:t>
      </w:r>
      <w:del w:id="959" w:author="Paula Castrilli" w:date="2025-05-29T21:26:00Z">
        <w:r w:rsidRPr="008D03A6" w:rsidDel="00CE3F4F">
          <w:rPr>
            <w:rFonts w:ascii="Crimson Text" w:hAnsi="Crimson Text"/>
            <w:color w:val="000000" w:themeColor="text1"/>
            <w:sz w:val="26"/>
            <w:szCs w:val="26"/>
          </w:rPr>
          <w:delText>dud</w:delText>
        </w:r>
        <w:r w:rsidR="00DC2C70" w:rsidRPr="008D03A6" w:rsidDel="00CE3F4F">
          <w:rPr>
            <w:rFonts w:ascii="Crimson Text" w:hAnsi="Crimson Text"/>
            <w:color w:val="000000" w:themeColor="text1"/>
            <w:sz w:val="26"/>
            <w:szCs w:val="26"/>
          </w:rPr>
          <w:delText>ó</w:delText>
        </w:r>
        <w:r w:rsidRPr="008D03A6" w:rsidDel="00CE3F4F">
          <w:rPr>
            <w:rFonts w:ascii="Crimson Text" w:hAnsi="Crimson Text"/>
            <w:color w:val="000000" w:themeColor="text1"/>
            <w:sz w:val="26"/>
            <w:szCs w:val="26"/>
          </w:rPr>
          <w:delText xml:space="preserve"> en continuar</w:delText>
        </w:r>
      </w:del>
      <w:ins w:id="960" w:author="Paula Castrilli" w:date="2025-05-29T21:26:00Z">
        <w:r w:rsidR="00CE3F4F">
          <w:rPr>
            <w:rFonts w:ascii="Crimson Text" w:hAnsi="Crimson Text"/>
            <w:color w:val="000000" w:themeColor="text1"/>
            <w:sz w:val="26"/>
            <w:szCs w:val="26"/>
          </w:rPr>
          <w:t>se movió de su sitio</w:t>
        </w:r>
      </w:ins>
      <w:r w:rsidR="00DC2C70" w:rsidRPr="008D03A6">
        <w:rPr>
          <w:rFonts w:ascii="Crimson Text" w:hAnsi="Crimson Text"/>
          <w:color w:val="000000" w:themeColor="text1"/>
          <w:sz w:val="26"/>
          <w:szCs w:val="26"/>
        </w:rPr>
        <w:t xml:space="preserve">. Uno a uno, cada recluta rindió juramento, </w:t>
      </w:r>
      <w:r w:rsidR="00EC6E4C" w:rsidRPr="008D03A6">
        <w:rPr>
          <w:rFonts w:ascii="Crimson Text" w:hAnsi="Crimson Text"/>
          <w:color w:val="000000" w:themeColor="text1"/>
          <w:sz w:val="26"/>
          <w:szCs w:val="26"/>
        </w:rPr>
        <w:t>con</w:t>
      </w:r>
      <w:r w:rsidR="00DC2C70" w:rsidRPr="008D03A6">
        <w:rPr>
          <w:rFonts w:ascii="Crimson Text" w:hAnsi="Crimson Text"/>
          <w:color w:val="000000" w:themeColor="text1"/>
          <w:sz w:val="26"/>
          <w:szCs w:val="26"/>
        </w:rPr>
        <w:t xml:space="preserve"> la mano </w:t>
      </w:r>
      <w:del w:id="961" w:author="Paula Castrilli" w:date="2025-05-29T21:27:00Z">
        <w:r w:rsidR="00DC2C70" w:rsidRPr="008D03A6" w:rsidDel="00CE3F4F">
          <w:rPr>
            <w:rFonts w:ascii="Crimson Text" w:hAnsi="Crimson Text"/>
            <w:color w:val="000000" w:themeColor="text1"/>
            <w:sz w:val="26"/>
            <w:szCs w:val="26"/>
          </w:rPr>
          <w:delText xml:space="preserve">derecha </w:delText>
        </w:r>
      </w:del>
      <w:ins w:id="962" w:author="Paula Castrilli" w:date="2025-05-29T21:27:00Z">
        <w:r w:rsidR="00CE3F4F">
          <w:rPr>
            <w:rFonts w:ascii="Crimson Text" w:hAnsi="Crimson Text"/>
            <w:color w:val="000000" w:themeColor="text1"/>
            <w:sz w:val="26"/>
            <w:szCs w:val="26"/>
          </w:rPr>
          <w:t>izquierda</w:t>
        </w:r>
        <w:r w:rsidR="00CE3F4F" w:rsidRPr="008D03A6">
          <w:rPr>
            <w:rFonts w:ascii="Crimson Text" w:hAnsi="Crimson Text"/>
            <w:color w:val="000000" w:themeColor="text1"/>
            <w:sz w:val="26"/>
            <w:szCs w:val="26"/>
          </w:rPr>
          <w:t xml:space="preserve"> </w:t>
        </w:r>
      </w:ins>
      <w:r w:rsidR="00DC2C70" w:rsidRPr="008D03A6">
        <w:rPr>
          <w:rFonts w:ascii="Crimson Text" w:hAnsi="Crimson Text"/>
          <w:color w:val="000000" w:themeColor="text1"/>
          <w:sz w:val="26"/>
          <w:szCs w:val="26"/>
        </w:rPr>
        <w:t>sobre el manifiesto de la guardia real</w:t>
      </w:r>
      <w:del w:id="963" w:author="Paula Castrilli" w:date="2025-05-29T21:27:00Z">
        <w:r w:rsidR="00DC2C70" w:rsidRPr="008D03A6" w:rsidDel="00CE3F4F">
          <w:rPr>
            <w:rFonts w:ascii="Crimson Text" w:hAnsi="Crimson Text"/>
            <w:color w:val="000000" w:themeColor="text1"/>
            <w:sz w:val="26"/>
            <w:szCs w:val="26"/>
          </w:rPr>
          <w:delText>,</w:delText>
        </w:r>
      </w:del>
      <w:r w:rsidR="00DC2C70" w:rsidRPr="008D03A6">
        <w:rPr>
          <w:rFonts w:ascii="Crimson Text" w:hAnsi="Crimson Text"/>
          <w:color w:val="000000" w:themeColor="text1"/>
          <w:sz w:val="26"/>
          <w:szCs w:val="26"/>
        </w:rPr>
        <w:t xml:space="preserve"> y la </w:t>
      </w:r>
      <w:del w:id="964" w:author="Paula Castrilli" w:date="2025-05-29T21:27:00Z">
        <w:r w:rsidR="00DC2C70" w:rsidRPr="008D03A6" w:rsidDel="00CE3F4F">
          <w:rPr>
            <w:rFonts w:ascii="Crimson Text" w:hAnsi="Crimson Text"/>
            <w:color w:val="000000" w:themeColor="text1"/>
            <w:sz w:val="26"/>
            <w:szCs w:val="26"/>
          </w:rPr>
          <w:delText xml:space="preserve">izquierda </w:delText>
        </w:r>
      </w:del>
      <w:ins w:id="965" w:author="Paula Castrilli" w:date="2025-05-29T21:27:00Z">
        <w:r w:rsidR="00CE3F4F">
          <w:rPr>
            <w:rFonts w:ascii="Crimson Text" w:hAnsi="Crimson Text"/>
            <w:color w:val="000000" w:themeColor="text1"/>
            <w:sz w:val="26"/>
            <w:szCs w:val="26"/>
          </w:rPr>
          <w:t>derecha</w:t>
        </w:r>
        <w:r w:rsidR="00CE3F4F" w:rsidRPr="008D03A6">
          <w:rPr>
            <w:rFonts w:ascii="Crimson Text" w:hAnsi="Crimson Text"/>
            <w:color w:val="000000" w:themeColor="text1"/>
            <w:sz w:val="26"/>
            <w:szCs w:val="26"/>
          </w:rPr>
          <w:t xml:space="preserve"> </w:t>
        </w:r>
      </w:ins>
      <w:r w:rsidR="00DC2C70" w:rsidRPr="008D03A6">
        <w:rPr>
          <w:rFonts w:ascii="Crimson Text" w:hAnsi="Crimson Text"/>
          <w:color w:val="000000" w:themeColor="text1"/>
          <w:sz w:val="26"/>
          <w:szCs w:val="26"/>
        </w:rPr>
        <w:t>en el pecho, sobre el corazón.</w:t>
      </w:r>
      <w:r w:rsidR="00E058A8" w:rsidRPr="008D03A6">
        <w:rPr>
          <w:rFonts w:ascii="Crimson Text" w:hAnsi="Crimson Text"/>
          <w:color w:val="000000" w:themeColor="text1"/>
          <w:sz w:val="26"/>
          <w:szCs w:val="26"/>
        </w:rPr>
        <w:t xml:space="preserve"> Al finalizar la ceremonia, Klaus </w:t>
      </w:r>
      <w:del w:id="966" w:author="Paula Castrilli" w:date="2025-05-29T21:29:00Z">
        <w:r w:rsidR="00E058A8" w:rsidRPr="008D03A6" w:rsidDel="00CB512A">
          <w:rPr>
            <w:rFonts w:ascii="Crimson Text" w:hAnsi="Crimson Text"/>
            <w:color w:val="000000" w:themeColor="text1"/>
            <w:sz w:val="26"/>
            <w:szCs w:val="26"/>
          </w:rPr>
          <w:delText>tomó la iniciativa. D</w:delText>
        </w:r>
      </w:del>
      <w:ins w:id="967" w:author="Paula Castrilli" w:date="2025-05-29T21:29:00Z">
        <w:r w:rsidR="00CB512A">
          <w:rPr>
            <w:rFonts w:ascii="Crimson Text" w:hAnsi="Crimson Text"/>
            <w:color w:val="000000" w:themeColor="text1"/>
            <w:sz w:val="26"/>
            <w:szCs w:val="26"/>
          </w:rPr>
          <w:t>los observó detenidamente: d</w:t>
        </w:r>
      </w:ins>
      <w:r w:rsidR="00E058A8" w:rsidRPr="008D03A6">
        <w:rPr>
          <w:rFonts w:ascii="Crimson Text" w:hAnsi="Crimson Text"/>
          <w:color w:val="000000" w:themeColor="text1"/>
          <w:sz w:val="26"/>
          <w:szCs w:val="26"/>
        </w:rPr>
        <w:t xml:space="preserve">esde ese momento, los flamantes servidores ya le debían obediencia. </w:t>
      </w:r>
      <w:del w:id="968" w:author="Paula Castrilli" w:date="2025-05-29T21:30:00Z">
        <w:r w:rsidR="00E058A8" w:rsidRPr="008D03A6" w:rsidDel="00CB512A">
          <w:rPr>
            <w:rFonts w:ascii="Crimson Text" w:hAnsi="Crimson Text"/>
            <w:color w:val="000000" w:themeColor="text1"/>
            <w:sz w:val="26"/>
            <w:szCs w:val="26"/>
          </w:rPr>
          <w:delText>El mismo se encargó</w:delText>
        </w:r>
      </w:del>
      <w:ins w:id="969" w:author="Paula Castrilli" w:date="2025-05-29T21:30:00Z">
        <w:r w:rsidR="00CB512A">
          <w:rPr>
            <w:rFonts w:ascii="Crimson Text" w:hAnsi="Crimson Text"/>
            <w:color w:val="000000" w:themeColor="text1"/>
            <w:sz w:val="26"/>
            <w:szCs w:val="26"/>
          </w:rPr>
          <w:t>Se aclaró la garganta antes de comenzar</w:t>
        </w:r>
      </w:ins>
      <w:r w:rsidR="00E058A8" w:rsidRPr="008D03A6">
        <w:rPr>
          <w:rFonts w:ascii="Crimson Text" w:hAnsi="Crimson Text"/>
          <w:color w:val="000000" w:themeColor="text1"/>
          <w:sz w:val="26"/>
          <w:szCs w:val="26"/>
        </w:rPr>
        <w:t xml:space="preserve"> </w:t>
      </w:r>
      <w:del w:id="970" w:author="Paula Castrilli" w:date="2025-05-29T21:30:00Z">
        <w:r w:rsidR="00E058A8" w:rsidRPr="008D03A6" w:rsidDel="00CB512A">
          <w:rPr>
            <w:rFonts w:ascii="Crimson Text" w:hAnsi="Crimson Text"/>
            <w:color w:val="000000" w:themeColor="text1"/>
            <w:sz w:val="26"/>
            <w:szCs w:val="26"/>
          </w:rPr>
          <w:delText>de</w:delText>
        </w:r>
      </w:del>
      <w:ins w:id="971" w:author="Paula Castrilli" w:date="2025-05-29T21:30:00Z">
        <w:r w:rsidR="00CB512A">
          <w:rPr>
            <w:rFonts w:ascii="Crimson Text" w:hAnsi="Crimson Text"/>
            <w:color w:val="000000" w:themeColor="text1"/>
            <w:sz w:val="26"/>
            <w:szCs w:val="26"/>
          </w:rPr>
          <w:t>a</w:t>
        </w:r>
      </w:ins>
      <w:r w:rsidR="00E058A8" w:rsidRPr="008D03A6">
        <w:rPr>
          <w:rFonts w:ascii="Crimson Text" w:hAnsi="Crimson Text"/>
          <w:color w:val="000000" w:themeColor="text1"/>
          <w:sz w:val="26"/>
          <w:szCs w:val="26"/>
        </w:rPr>
        <w:t xml:space="preserve"> dar las directivas para llevar a cabo la tercera prueba, y </w:t>
      </w:r>
      <w:r w:rsidR="00864ED7" w:rsidRPr="008D03A6">
        <w:rPr>
          <w:rFonts w:ascii="Crimson Text" w:hAnsi="Crimson Text"/>
          <w:color w:val="000000" w:themeColor="text1"/>
          <w:sz w:val="26"/>
          <w:szCs w:val="26"/>
        </w:rPr>
        <w:t xml:space="preserve">la </w:t>
      </w:r>
      <w:r w:rsidR="00E058A8" w:rsidRPr="008D03A6">
        <w:rPr>
          <w:rFonts w:ascii="Crimson Text" w:hAnsi="Crimson Text"/>
          <w:color w:val="000000" w:themeColor="text1"/>
          <w:sz w:val="26"/>
          <w:szCs w:val="26"/>
        </w:rPr>
        <w:t>primera orden.</w:t>
      </w:r>
    </w:p>
    <w:p w:rsidR="00E92C89" w:rsidRPr="008D03A6" w:rsidRDefault="00E92C89"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882245" w:rsidRPr="008D03A6">
        <w:rPr>
          <w:rFonts w:ascii="Crimson Text" w:hAnsi="Crimson Text"/>
          <w:color w:val="000000" w:themeColor="text1"/>
          <w:sz w:val="26"/>
          <w:szCs w:val="26"/>
        </w:rPr>
        <w:t>Servidores</w:t>
      </w:r>
      <w:r w:rsidRPr="008D03A6">
        <w:rPr>
          <w:rFonts w:ascii="Crimson Text" w:hAnsi="Crimson Text"/>
          <w:color w:val="000000" w:themeColor="text1"/>
          <w:sz w:val="26"/>
          <w:szCs w:val="26"/>
        </w:rPr>
        <w:t xml:space="preserve">, </w:t>
      </w:r>
      <w:ins w:id="972" w:author="Paula Castrilli" w:date="2025-05-29T21:30:00Z">
        <w:r w:rsidR="00CB512A">
          <w:rPr>
            <w:rFonts w:ascii="Crimson Text" w:hAnsi="Crimson Text"/>
            <w:color w:val="000000" w:themeColor="text1"/>
            <w:sz w:val="26"/>
            <w:szCs w:val="26"/>
          </w:rPr>
          <w:t xml:space="preserve">como ya se les explicó, </w:t>
        </w:r>
      </w:ins>
      <w:r w:rsidRPr="008D03A6">
        <w:rPr>
          <w:rFonts w:ascii="Crimson Text" w:hAnsi="Crimson Text"/>
          <w:color w:val="000000" w:themeColor="text1"/>
          <w:sz w:val="26"/>
          <w:szCs w:val="26"/>
        </w:rPr>
        <w:t>deberán realizar un acto de lealtad –</w:t>
      </w:r>
      <w:del w:id="973" w:author="Paula Castrilli" w:date="2025-05-29T21:31:00Z">
        <w:r w:rsidRPr="008D03A6" w:rsidDel="007203F1">
          <w:rPr>
            <w:rFonts w:ascii="Crimson Text" w:hAnsi="Crimson Text"/>
            <w:color w:val="000000" w:themeColor="text1"/>
            <w:sz w:val="26"/>
            <w:szCs w:val="26"/>
          </w:rPr>
          <w:delText xml:space="preserve">exclamó </w:delText>
        </w:r>
      </w:del>
      <w:ins w:id="974" w:author="Paula Castrilli" w:date="2025-05-29T21:31:00Z">
        <w:r w:rsidR="007203F1">
          <w:rPr>
            <w:rFonts w:ascii="Crimson Text" w:hAnsi="Crimson Text"/>
            <w:color w:val="000000" w:themeColor="text1"/>
            <w:sz w:val="26"/>
            <w:szCs w:val="26"/>
          </w:rPr>
          <w:t>comenzó a explicar</w:t>
        </w:r>
        <w:r w:rsidR="007203F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Klaus, mientras caminaba de una punta hacia la otra</w:t>
      </w:r>
      <w:ins w:id="975" w:author="Paula Castrilli" w:date="2025-05-29T21:31:00Z">
        <w:r w:rsidR="007203F1">
          <w:rPr>
            <w:rFonts w:ascii="Crimson Text" w:hAnsi="Crimson Text"/>
            <w:color w:val="000000" w:themeColor="text1"/>
            <w:sz w:val="26"/>
            <w:szCs w:val="26"/>
          </w:rPr>
          <w:t xml:space="preserve"> de la fila de </w:t>
        </w:r>
      </w:ins>
      <w:ins w:id="976" w:author="Paula Castrilli" w:date="2025-05-29T21:37:00Z">
        <w:r w:rsidR="002C0801">
          <w:rPr>
            <w:rFonts w:ascii="Crimson Text" w:hAnsi="Crimson Text"/>
            <w:color w:val="000000" w:themeColor="text1"/>
            <w:sz w:val="26"/>
            <w:szCs w:val="26"/>
          </w:rPr>
          <w:t xml:space="preserve">los nuevos </w:t>
        </w:r>
      </w:ins>
      <w:ins w:id="977" w:author="Paula Castrilli" w:date="2025-05-29T21:31:00Z">
        <w:r w:rsidR="007203F1">
          <w:rPr>
            <w:rFonts w:ascii="Crimson Text" w:hAnsi="Crimson Text"/>
            <w:color w:val="000000" w:themeColor="text1"/>
            <w:sz w:val="26"/>
            <w:szCs w:val="26"/>
          </w:rPr>
          <w:t>servidores</w:t>
        </w:r>
      </w:ins>
      <w:ins w:id="978" w:author="Paula Castrilli" w:date="2025-05-29T21:37:00Z">
        <w:r w:rsidR="002C0801">
          <w:rPr>
            <w:rFonts w:ascii="Crimson Text" w:hAnsi="Crimson Text"/>
            <w:color w:val="000000" w:themeColor="text1"/>
            <w:sz w:val="26"/>
            <w:szCs w:val="26"/>
          </w:rPr>
          <w:t>, mientras seguía hablando</w:t>
        </w:r>
      </w:ins>
      <w:del w:id="979" w:author="Paula Castrilli" w:date="2025-05-29T21:31:00Z">
        <w:r w:rsidRPr="008D03A6" w:rsidDel="007203F1">
          <w:rPr>
            <w:rFonts w:ascii="Crimson Text" w:hAnsi="Crimson Text"/>
            <w:color w:val="000000" w:themeColor="text1"/>
            <w:sz w:val="26"/>
            <w:szCs w:val="26"/>
          </w:rPr>
          <w:delText xml:space="preserve">. Tras pisar sus propias huellas </w:delText>
        </w:r>
        <w:r w:rsidR="004B00B0" w:rsidRPr="008D03A6" w:rsidDel="007203F1">
          <w:rPr>
            <w:rFonts w:ascii="Crimson Text" w:hAnsi="Crimson Text"/>
            <w:color w:val="000000" w:themeColor="text1"/>
            <w:sz w:val="26"/>
            <w:szCs w:val="26"/>
          </w:rPr>
          <w:delText>una decena de</w:delText>
        </w:r>
        <w:r w:rsidRPr="008D03A6" w:rsidDel="007203F1">
          <w:rPr>
            <w:rFonts w:ascii="Crimson Text" w:hAnsi="Crimson Text"/>
            <w:color w:val="000000" w:themeColor="text1"/>
            <w:sz w:val="26"/>
            <w:szCs w:val="26"/>
          </w:rPr>
          <w:delText xml:space="preserve"> veces, retomó el </w:delText>
        </w:r>
        <w:r w:rsidR="00882245" w:rsidRPr="008D03A6" w:rsidDel="007203F1">
          <w:rPr>
            <w:rFonts w:ascii="Crimson Text" w:hAnsi="Crimson Text"/>
            <w:color w:val="000000" w:themeColor="text1"/>
            <w:sz w:val="26"/>
            <w:szCs w:val="26"/>
          </w:rPr>
          <w:delText>discurso</w:delText>
        </w:r>
      </w:del>
      <w:r w:rsidRPr="008D03A6">
        <w:rPr>
          <w:rFonts w:ascii="Crimson Text" w:hAnsi="Crimson Text"/>
          <w:color w:val="000000" w:themeColor="text1"/>
          <w:sz w:val="26"/>
          <w:szCs w:val="26"/>
        </w:rPr>
        <w:t xml:space="preserve">–. </w:t>
      </w:r>
      <w:r w:rsidR="00632D0D" w:rsidRPr="008D03A6">
        <w:rPr>
          <w:rFonts w:ascii="Crimson Text" w:hAnsi="Crimson Text"/>
          <w:color w:val="000000" w:themeColor="text1"/>
          <w:sz w:val="26"/>
          <w:szCs w:val="26"/>
        </w:rPr>
        <w:t xml:space="preserve">Realizaremos una ceremonia de iniciación, y ustedes ejecutaran un sacrificio para honrar a los </w:t>
      </w:r>
      <w:proofErr w:type="spellStart"/>
      <w:r w:rsidR="00632D0D" w:rsidRPr="008D03A6">
        <w:rPr>
          <w:rFonts w:ascii="Crimson Text" w:hAnsi="Crimson Text"/>
          <w:color w:val="000000" w:themeColor="text1"/>
          <w:sz w:val="26"/>
          <w:szCs w:val="26"/>
        </w:rPr>
        <w:t>dioses</w:t>
      </w:r>
      <w:del w:id="980" w:author="Paula Castrilli" w:date="2025-05-29T21:32:00Z">
        <w:r w:rsidR="00632D0D" w:rsidRPr="008D03A6" w:rsidDel="007203F1">
          <w:rPr>
            <w:rFonts w:ascii="Crimson Text" w:hAnsi="Crimson Text"/>
            <w:color w:val="000000" w:themeColor="text1"/>
            <w:sz w:val="26"/>
            <w:szCs w:val="26"/>
          </w:rPr>
          <w:delText>, y obtener</w:delText>
        </w:r>
        <w:r w:rsidR="006E335E" w:rsidRPr="008D03A6" w:rsidDel="007203F1">
          <w:rPr>
            <w:rFonts w:ascii="Crimson Text" w:hAnsi="Crimson Text"/>
            <w:color w:val="000000" w:themeColor="text1"/>
            <w:sz w:val="26"/>
            <w:szCs w:val="26"/>
          </w:rPr>
          <w:delText xml:space="preserve"> así,</w:delText>
        </w:r>
      </w:del>
      <w:ins w:id="981" w:author="Paula Castrilli" w:date="2025-05-29T21:32:00Z">
        <w:r w:rsidR="007203F1">
          <w:rPr>
            <w:rFonts w:ascii="Crimson Text" w:hAnsi="Crimson Text"/>
            <w:color w:val="000000" w:themeColor="text1"/>
            <w:sz w:val="26"/>
            <w:szCs w:val="26"/>
          </w:rPr>
          <w:t>para</w:t>
        </w:r>
        <w:proofErr w:type="spellEnd"/>
        <w:r w:rsidR="007203F1">
          <w:rPr>
            <w:rFonts w:ascii="Crimson Text" w:hAnsi="Crimson Text"/>
            <w:color w:val="000000" w:themeColor="text1"/>
            <w:sz w:val="26"/>
            <w:szCs w:val="26"/>
          </w:rPr>
          <w:t xml:space="preserve"> así obtener</w:t>
        </w:r>
      </w:ins>
      <w:r w:rsidR="00632D0D" w:rsidRPr="008D03A6">
        <w:rPr>
          <w:rFonts w:ascii="Crimson Text" w:hAnsi="Crimson Text"/>
          <w:color w:val="000000" w:themeColor="text1"/>
          <w:sz w:val="26"/>
          <w:szCs w:val="26"/>
        </w:rPr>
        <w:t xml:space="preserve"> su protección en la batalla</w:t>
      </w:r>
      <w:r w:rsidRPr="008D03A6">
        <w:rPr>
          <w:rFonts w:ascii="Crimson Text" w:hAnsi="Crimson Text"/>
          <w:color w:val="000000" w:themeColor="text1"/>
          <w:sz w:val="26"/>
          <w:szCs w:val="26"/>
        </w:rPr>
        <w:t xml:space="preserve">. Las aguas del </w:t>
      </w:r>
      <w:del w:id="982" w:author="Paula Castrilli" w:date="2025-05-26T17:19:00Z">
        <w:r w:rsidRPr="008D03A6" w:rsidDel="000508A5">
          <w:rPr>
            <w:rFonts w:ascii="Crimson Text" w:hAnsi="Crimson Text"/>
            <w:color w:val="000000" w:themeColor="text1"/>
            <w:sz w:val="26"/>
            <w:szCs w:val="26"/>
          </w:rPr>
          <w:delText>lago de los dioses</w:delText>
        </w:r>
      </w:del>
      <w:ins w:id="983"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se bañarán </w:t>
      </w:r>
      <w:del w:id="984" w:author="Paula Castrilli" w:date="2025-05-29T21:33:00Z">
        <w:r w:rsidRPr="008D03A6" w:rsidDel="007203F1">
          <w:rPr>
            <w:rFonts w:ascii="Crimson Text" w:hAnsi="Crimson Text"/>
            <w:color w:val="000000" w:themeColor="text1"/>
            <w:sz w:val="26"/>
            <w:szCs w:val="26"/>
          </w:rPr>
          <w:delText>de</w:delText>
        </w:r>
      </w:del>
      <w:ins w:id="985" w:author="Paula Castrilli" w:date="2025-05-29T21:33:00Z">
        <w:r w:rsidR="007203F1">
          <w:rPr>
            <w:rFonts w:ascii="Crimson Text" w:hAnsi="Crimson Text"/>
            <w:color w:val="000000" w:themeColor="text1"/>
            <w:sz w:val="26"/>
            <w:szCs w:val="26"/>
          </w:rPr>
          <w:t>en</w:t>
        </w:r>
      </w:ins>
      <w:r w:rsidRPr="008D03A6">
        <w:rPr>
          <w:rFonts w:ascii="Crimson Text" w:hAnsi="Crimson Text"/>
          <w:color w:val="000000" w:themeColor="text1"/>
          <w:sz w:val="26"/>
          <w:szCs w:val="26"/>
        </w:rPr>
        <w:t xml:space="preserve"> sangre</w:t>
      </w:r>
      <w:del w:id="986" w:author="Paula Castrilli" w:date="2025-05-29T21:33:00Z">
        <w:r w:rsidRPr="008D03A6" w:rsidDel="007203F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632D0D" w:rsidRPr="008D03A6">
        <w:rPr>
          <w:rFonts w:ascii="Crimson Text" w:hAnsi="Crimson Text"/>
          <w:color w:val="000000" w:themeColor="text1"/>
          <w:sz w:val="26"/>
          <w:szCs w:val="26"/>
        </w:rPr>
        <w:t xml:space="preserve">y en sus manos </w:t>
      </w:r>
      <w:del w:id="987" w:author="Paula Castrilli" w:date="2025-05-29T21:33:00Z">
        <w:r w:rsidR="00632D0D" w:rsidRPr="008D03A6" w:rsidDel="007203F1">
          <w:rPr>
            <w:rFonts w:ascii="Crimson Text" w:hAnsi="Crimson Text"/>
            <w:color w:val="000000" w:themeColor="text1"/>
            <w:sz w:val="26"/>
            <w:szCs w:val="26"/>
          </w:rPr>
          <w:delText>retendrán</w:delText>
        </w:r>
        <w:r w:rsidRPr="008D03A6" w:rsidDel="007203F1">
          <w:rPr>
            <w:rFonts w:ascii="Crimson Text" w:hAnsi="Crimson Text"/>
            <w:color w:val="000000" w:themeColor="text1"/>
            <w:sz w:val="26"/>
            <w:szCs w:val="26"/>
          </w:rPr>
          <w:delText xml:space="preserve"> </w:delText>
        </w:r>
      </w:del>
      <w:ins w:id="988" w:author="Paula Castrilli" w:date="2025-05-29T21:33:00Z">
        <w:r w:rsidR="007203F1">
          <w:rPr>
            <w:rFonts w:ascii="Crimson Text" w:hAnsi="Crimson Text"/>
            <w:color w:val="000000" w:themeColor="text1"/>
            <w:sz w:val="26"/>
            <w:szCs w:val="26"/>
          </w:rPr>
          <w:t>quedará</w:t>
        </w:r>
        <w:r w:rsidR="007203F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el honor, </w:t>
      </w:r>
      <w:r w:rsidR="00632D0D" w:rsidRPr="008D03A6">
        <w:rPr>
          <w:rFonts w:ascii="Crimson Text" w:hAnsi="Crimson Text"/>
          <w:color w:val="000000" w:themeColor="text1"/>
          <w:sz w:val="26"/>
          <w:szCs w:val="26"/>
        </w:rPr>
        <w:t>la fortaleza</w:t>
      </w:r>
      <w:r w:rsidRPr="008D03A6">
        <w:rPr>
          <w:rFonts w:ascii="Crimson Text" w:hAnsi="Crimson Text"/>
          <w:color w:val="000000" w:themeColor="text1"/>
          <w:sz w:val="26"/>
          <w:szCs w:val="26"/>
        </w:rPr>
        <w:t xml:space="preserve"> y el dolor</w:t>
      </w:r>
      <w:r w:rsidR="00632D0D" w:rsidRPr="008D03A6">
        <w:rPr>
          <w:rFonts w:ascii="Crimson Text" w:hAnsi="Crimson Text"/>
          <w:color w:val="000000" w:themeColor="text1"/>
          <w:sz w:val="26"/>
          <w:szCs w:val="26"/>
        </w:rPr>
        <w:t xml:space="preserve"> de </w:t>
      </w:r>
      <w:del w:id="989" w:author="Paula Castrilli" w:date="2025-05-29T21:35:00Z">
        <w:r w:rsidR="00632D0D" w:rsidRPr="008D03A6" w:rsidDel="007203F1">
          <w:rPr>
            <w:rFonts w:ascii="Crimson Text" w:hAnsi="Crimson Text"/>
            <w:color w:val="000000" w:themeColor="text1"/>
            <w:sz w:val="26"/>
            <w:szCs w:val="26"/>
          </w:rPr>
          <w:delText>ese momento</w:delText>
        </w:r>
      </w:del>
      <w:ins w:id="990" w:author="Paula Castrilli" w:date="2025-05-29T21:35:00Z">
        <w:r w:rsidR="007203F1">
          <w:rPr>
            <w:rFonts w:ascii="Crimson Text" w:hAnsi="Crimson Text"/>
            <w:color w:val="000000" w:themeColor="text1"/>
            <w:sz w:val="26"/>
            <w:szCs w:val="26"/>
          </w:rPr>
          <w:t>la pérdida</w:t>
        </w:r>
      </w:ins>
      <w:r w:rsidRPr="008D03A6">
        <w:rPr>
          <w:rFonts w:ascii="Crimson Text" w:hAnsi="Crimson Text"/>
          <w:color w:val="000000" w:themeColor="text1"/>
          <w:sz w:val="26"/>
          <w:szCs w:val="26"/>
        </w:rPr>
        <w:t xml:space="preserve"> como un estigma imborrable</w:t>
      </w:r>
      <w:ins w:id="991" w:author="Paula Castrilli" w:date="2025-05-29T21:35:00Z">
        <w:r w:rsidR="007203F1">
          <w:rPr>
            <w:rFonts w:ascii="Crimson Text" w:hAnsi="Crimson Text"/>
            <w:color w:val="000000" w:themeColor="text1"/>
            <w:sz w:val="26"/>
            <w:szCs w:val="26"/>
          </w:rPr>
          <w:t>,</w:t>
        </w:r>
        <w:commentRangeStart w:id="992"/>
        <w:r w:rsidR="007203F1">
          <w:rPr>
            <w:rFonts w:ascii="Crimson Text" w:hAnsi="Crimson Text"/>
            <w:color w:val="000000" w:themeColor="text1"/>
            <w:sz w:val="26"/>
            <w:szCs w:val="26"/>
          </w:rPr>
          <w:t xml:space="preserve"> para que los acompañe en cada batalla como recuerdo del dolor que podría sufrir el reino si se dejan vencer</w:t>
        </w:r>
      </w:ins>
      <w:commentRangeEnd w:id="992"/>
      <w:ins w:id="993" w:author="Paula Castrilli" w:date="2025-05-29T21:36:00Z">
        <w:r w:rsidR="007203F1">
          <w:rPr>
            <w:rStyle w:val="Refdecomentario"/>
          </w:rPr>
          <w:commentReference w:id="992"/>
        </w:r>
      </w:ins>
      <w:r w:rsidRPr="008D03A6">
        <w:rPr>
          <w:rFonts w:ascii="Crimson Text" w:hAnsi="Crimson Text"/>
          <w:color w:val="000000" w:themeColor="text1"/>
          <w:sz w:val="26"/>
          <w:szCs w:val="26"/>
        </w:rPr>
        <w:t xml:space="preserve">. Deberán </w:t>
      </w:r>
      <w:r w:rsidR="00183776" w:rsidRPr="008D03A6">
        <w:rPr>
          <w:rFonts w:ascii="Crimson Text" w:hAnsi="Crimson Text"/>
          <w:color w:val="000000" w:themeColor="text1"/>
          <w:sz w:val="26"/>
          <w:szCs w:val="26"/>
        </w:rPr>
        <w:t>cumplir con esta orden</w:t>
      </w:r>
      <w:r w:rsidRPr="008D03A6">
        <w:rPr>
          <w:rFonts w:ascii="Crimson Text" w:hAnsi="Crimson Text"/>
          <w:color w:val="000000" w:themeColor="text1"/>
          <w:sz w:val="26"/>
          <w:szCs w:val="26"/>
        </w:rPr>
        <w:t xml:space="preserve">, tendrán que demostrar </w:t>
      </w:r>
      <w:r w:rsidR="00183776" w:rsidRPr="008D03A6">
        <w:rPr>
          <w:rFonts w:ascii="Crimson Text" w:hAnsi="Crimson Text"/>
          <w:color w:val="000000" w:themeColor="text1"/>
          <w:sz w:val="26"/>
          <w:szCs w:val="26"/>
        </w:rPr>
        <w:t>la lealtad</w:t>
      </w:r>
      <w:r w:rsidRPr="008D03A6">
        <w:rPr>
          <w:rFonts w:ascii="Crimson Text" w:hAnsi="Crimson Text"/>
          <w:color w:val="000000" w:themeColor="text1"/>
          <w:sz w:val="26"/>
          <w:szCs w:val="26"/>
        </w:rPr>
        <w:t xml:space="preserve"> de un guerrero, y</w:t>
      </w:r>
      <w:r w:rsidR="00183776" w:rsidRPr="008D03A6">
        <w:rPr>
          <w:rFonts w:ascii="Crimson Text" w:hAnsi="Crimson Text"/>
          <w:color w:val="000000" w:themeColor="text1"/>
          <w:sz w:val="26"/>
          <w:szCs w:val="26"/>
        </w:rPr>
        <w:t xml:space="preserve"> ser </w:t>
      </w:r>
      <w:r w:rsidR="00D613D6" w:rsidRPr="008D03A6">
        <w:rPr>
          <w:rFonts w:ascii="Crimson Text" w:hAnsi="Crimson Text"/>
          <w:color w:val="000000" w:themeColor="text1"/>
          <w:sz w:val="26"/>
          <w:szCs w:val="26"/>
        </w:rPr>
        <w:t>resistentes</w:t>
      </w:r>
      <w:r w:rsidR="00183776" w:rsidRPr="008D03A6">
        <w:rPr>
          <w:rFonts w:ascii="Crimson Text" w:hAnsi="Crimson Text"/>
          <w:color w:val="000000" w:themeColor="text1"/>
          <w:sz w:val="26"/>
          <w:szCs w:val="26"/>
        </w:rPr>
        <w:t xml:space="preserve">. Tal </w:t>
      </w:r>
      <w:r w:rsidRPr="008D03A6">
        <w:rPr>
          <w:rFonts w:ascii="Crimson Text" w:hAnsi="Crimson Text"/>
          <w:color w:val="000000" w:themeColor="text1"/>
          <w:sz w:val="26"/>
          <w:szCs w:val="26"/>
        </w:rPr>
        <w:t xml:space="preserve">como lo afirma el manifiesto de la guardia real, </w:t>
      </w:r>
      <w:r w:rsidR="00CD12BA" w:rsidRPr="008D03A6">
        <w:rPr>
          <w:rFonts w:ascii="Crimson Text" w:hAnsi="Crimson Text"/>
          <w:color w:val="000000" w:themeColor="text1"/>
          <w:sz w:val="26"/>
          <w:szCs w:val="26"/>
        </w:rPr>
        <w:t>el corazón de un guerrero debe ser fuerte como el hierro</w:t>
      </w:r>
      <w:r w:rsidR="00183776" w:rsidRPr="008D03A6">
        <w:rPr>
          <w:rFonts w:ascii="Crimson Text" w:hAnsi="Crimson Text"/>
          <w:color w:val="000000" w:themeColor="text1"/>
          <w:sz w:val="26"/>
          <w:szCs w:val="26"/>
        </w:rPr>
        <w:t xml:space="preserve"> –dijo, </w:t>
      </w:r>
      <w:del w:id="994" w:author="Paula Castrilli" w:date="2025-05-29T21:38:00Z">
        <w:r w:rsidR="00183776" w:rsidRPr="008D03A6" w:rsidDel="002C0801">
          <w:rPr>
            <w:rFonts w:ascii="Crimson Text" w:hAnsi="Crimson Text"/>
            <w:color w:val="000000" w:themeColor="text1"/>
            <w:sz w:val="26"/>
            <w:szCs w:val="26"/>
          </w:rPr>
          <w:delText xml:space="preserve">y </w:delText>
        </w:r>
      </w:del>
      <w:r w:rsidR="00183776" w:rsidRPr="008D03A6">
        <w:rPr>
          <w:rFonts w:ascii="Crimson Text" w:hAnsi="Crimson Text"/>
          <w:color w:val="000000" w:themeColor="text1"/>
          <w:sz w:val="26"/>
          <w:szCs w:val="26"/>
        </w:rPr>
        <w:t>dejó de caminar</w:t>
      </w:r>
      <w:ins w:id="995" w:author="Paula Castrilli" w:date="2025-05-29T21:38:00Z">
        <w:r w:rsidR="002C0801">
          <w:rPr>
            <w:rFonts w:ascii="Crimson Text" w:hAnsi="Crimson Text"/>
            <w:color w:val="000000" w:themeColor="text1"/>
            <w:sz w:val="26"/>
            <w:szCs w:val="26"/>
          </w:rPr>
          <w:t xml:space="preserve"> </w:t>
        </w:r>
      </w:ins>
      <w:del w:id="996" w:author="Paula Castrilli" w:date="2025-05-29T21:38:00Z">
        <w:r w:rsidR="00183776" w:rsidRPr="008D03A6" w:rsidDel="002C0801">
          <w:rPr>
            <w:rFonts w:ascii="Crimson Text" w:hAnsi="Crimson Text"/>
            <w:color w:val="000000" w:themeColor="text1"/>
            <w:sz w:val="26"/>
            <w:szCs w:val="26"/>
          </w:rPr>
          <w:delText>,</w:delText>
        </w:r>
      </w:del>
      <w:ins w:id="997" w:author="Paula Castrilli" w:date="2025-05-29T21:38:00Z">
        <w:r w:rsidR="002C0801">
          <w:rPr>
            <w:rFonts w:ascii="Crimson Text" w:hAnsi="Crimson Text"/>
            <w:color w:val="000000" w:themeColor="text1"/>
            <w:sz w:val="26"/>
            <w:szCs w:val="26"/>
          </w:rPr>
          <w:t>y</w:t>
        </w:r>
      </w:ins>
      <w:r w:rsidR="00183776" w:rsidRPr="008D03A6">
        <w:rPr>
          <w:rFonts w:ascii="Crimson Text" w:hAnsi="Crimson Text"/>
          <w:color w:val="000000" w:themeColor="text1"/>
          <w:sz w:val="26"/>
          <w:szCs w:val="26"/>
        </w:rPr>
        <w:t xml:space="preserve"> </w:t>
      </w:r>
      <w:r w:rsidR="00FC1B0E" w:rsidRPr="008D03A6">
        <w:rPr>
          <w:rFonts w:ascii="Crimson Text" w:hAnsi="Crimson Text"/>
          <w:color w:val="000000" w:themeColor="text1"/>
          <w:sz w:val="26"/>
          <w:szCs w:val="26"/>
        </w:rPr>
        <w:t>miró en dirección a la formación, pero con la vista perdida en el horizonte</w:t>
      </w:r>
      <w:r w:rsidR="00CD12BA" w:rsidRPr="008D03A6">
        <w:rPr>
          <w:rFonts w:ascii="Crimson Text" w:hAnsi="Crimson Text"/>
          <w:color w:val="000000" w:themeColor="text1"/>
          <w:sz w:val="26"/>
          <w:szCs w:val="26"/>
        </w:rPr>
        <w:t>.</w:t>
      </w:r>
    </w:p>
    <w:p w:rsidR="00E058A8" w:rsidRPr="008D03A6" w:rsidRDefault="00CD12BA" w:rsidP="003E76BE">
      <w:pPr>
        <w:tabs>
          <w:tab w:val="left" w:pos="2179"/>
        </w:tabs>
        <w:spacing w:after="0"/>
        <w:ind w:firstLine="284"/>
        <w:jc w:val="both"/>
        <w:rPr>
          <w:rFonts w:ascii="Crimson Text" w:hAnsi="Crimson Text"/>
          <w:color w:val="000000" w:themeColor="text1"/>
          <w:sz w:val="26"/>
          <w:szCs w:val="26"/>
        </w:rPr>
      </w:pPr>
      <w:commentRangeStart w:id="998"/>
      <w:r w:rsidRPr="008D03A6">
        <w:rPr>
          <w:rFonts w:ascii="Crimson Text" w:hAnsi="Crimson Text"/>
          <w:color w:val="000000" w:themeColor="text1"/>
          <w:sz w:val="26"/>
          <w:szCs w:val="26"/>
        </w:rPr>
        <w:t xml:space="preserve">»Deberán sacrificar una parte de ustedes, </w:t>
      </w:r>
      <w:r w:rsidR="00183776" w:rsidRPr="008D03A6">
        <w:rPr>
          <w:rFonts w:ascii="Crimson Text" w:hAnsi="Crimson Text"/>
          <w:color w:val="000000" w:themeColor="text1"/>
          <w:sz w:val="26"/>
          <w:szCs w:val="26"/>
        </w:rPr>
        <w:t>el apoyo</w:t>
      </w:r>
      <w:r w:rsidRPr="008D03A6">
        <w:rPr>
          <w:rFonts w:ascii="Crimson Text" w:hAnsi="Crimson Text"/>
          <w:color w:val="000000" w:themeColor="text1"/>
          <w:sz w:val="26"/>
          <w:szCs w:val="26"/>
        </w:rPr>
        <w:t xml:space="preserve"> que los acompañó durante el </w:t>
      </w:r>
      <w:r w:rsidR="00946CE2" w:rsidRPr="008D03A6">
        <w:rPr>
          <w:rFonts w:ascii="Crimson Text" w:hAnsi="Crimson Text"/>
          <w:color w:val="000000" w:themeColor="text1"/>
          <w:sz w:val="26"/>
          <w:szCs w:val="26"/>
        </w:rPr>
        <w:t>camino</w:t>
      </w:r>
      <w:r w:rsidR="00FC1B0E" w:rsidRPr="008D03A6">
        <w:rPr>
          <w:rFonts w:ascii="Crimson Text" w:hAnsi="Crimson Text"/>
          <w:color w:val="000000" w:themeColor="text1"/>
          <w:sz w:val="26"/>
          <w:szCs w:val="26"/>
        </w:rPr>
        <w:t xml:space="preserve"> de</w:t>
      </w:r>
      <w:r w:rsidRPr="008D03A6">
        <w:rPr>
          <w:rFonts w:ascii="Crimson Text" w:hAnsi="Crimson Text"/>
          <w:color w:val="000000" w:themeColor="text1"/>
          <w:sz w:val="26"/>
          <w:szCs w:val="26"/>
        </w:rPr>
        <w:t xml:space="preserve"> aprendizaje. </w:t>
      </w:r>
      <w:commentRangeEnd w:id="998"/>
      <w:r w:rsidR="002C0801">
        <w:rPr>
          <w:rStyle w:val="Refdecomentario"/>
        </w:rPr>
        <w:commentReference w:id="998"/>
      </w:r>
      <w:r w:rsidRPr="008D03A6">
        <w:rPr>
          <w:rFonts w:ascii="Crimson Text" w:hAnsi="Crimson Text"/>
          <w:color w:val="000000" w:themeColor="text1"/>
          <w:sz w:val="26"/>
          <w:szCs w:val="26"/>
        </w:rPr>
        <w:t xml:space="preserve">Esta noche, frente al </w:t>
      </w:r>
      <w:del w:id="999" w:author="Paula Castrilli" w:date="2025-05-26T17:19:00Z">
        <w:r w:rsidRPr="008D03A6" w:rsidDel="000508A5">
          <w:rPr>
            <w:rFonts w:ascii="Crimson Text" w:hAnsi="Crimson Text"/>
            <w:color w:val="000000" w:themeColor="text1"/>
            <w:sz w:val="26"/>
            <w:szCs w:val="26"/>
          </w:rPr>
          <w:delText>lago de los dioses</w:delText>
        </w:r>
      </w:del>
      <w:ins w:id="1000" w:author="Paula Castrilli" w:date="2025-05-26T17:19:00Z">
        <w:r w:rsidR="000508A5">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r w:rsidR="00FE537B" w:rsidRPr="008D03A6">
        <w:rPr>
          <w:rFonts w:ascii="Crimson Text" w:hAnsi="Crimson Text"/>
          <w:color w:val="000000" w:themeColor="text1"/>
          <w:sz w:val="26"/>
          <w:szCs w:val="26"/>
        </w:rPr>
        <w:t>tendrán que</w:t>
      </w:r>
      <w:r w:rsidRPr="008D03A6">
        <w:rPr>
          <w:rFonts w:ascii="Crimson Text" w:hAnsi="Crimson Text"/>
          <w:color w:val="000000" w:themeColor="text1"/>
          <w:sz w:val="26"/>
          <w:szCs w:val="26"/>
        </w:rPr>
        <w:t xml:space="preserve"> liberar el alma </w:t>
      </w:r>
      <w:r w:rsidR="00FE537B" w:rsidRPr="008D03A6">
        <w:rPr>
          <w:rFonts w:ascii="Crimson Text" w:hAnsi="Crimson Text"/>
          <w:color w:val="000000" w:themeColor="text1"/>
          <w:sz w:val="26"/>
          <w:szCs w:val="26"/>
        </w:rPr>
        <w:t>de su auxiliar de entrenamiento</w:t>
      </w:r>
      <w:r w:rsidRPr="008D03A6">
        <w:rPr>
          <w:rFonts w:ascii="Crimson Text" w:hAnsi="Crimson Text"/>
          <w:color w:val="000000" w:themeColor="text1"/>
          <w:sz w:val="26"/>
          <w:szCs w:val="26"/>
        </w:rPr>
        <w:t>.</w:t>
      </w:r>
      <w:r w:rsidR="00FE537B" w:rsidRPr="008D03A6">
        <w:rPr>
          <w:rFonts w:ascii="Crimson Text" w:hAnsi="Crimson Text"/>
          <w:color w:val="000000" w:themeColor="text1"/>
          <w:sz w:val="26"/>
          <w:szCs w:val="26"/>
        </w:rPr>
        <w:t xml:space="preserve"> Estos animales ya tienen una edad avanzada, y no serán de utilidad</w:t>
      </w:r>
      <w:r w:rsidR="00D613D6" w:rsidRPr="008D03A6">
        <w:rPr>
          <w:rFonts w:ascii="Crimson Text" w:hAnsi="Crimson Text"/>
          <w:color w:val="000000" w:themeColor="text1"/>
          <w:sz w:val="26"/>
          <w:szCs w:val="26"/>
        </w:rPr>
        <w:t xml:space="preserve"> a futuro</w:t>
      </w:r>
      <w:del w:id="1001" w:author="Paula Castrilli" w:date="2025-05-29T22:13:00Z">
        <w:r w:rsidR="00FE537B" w:rsidRPr="008D03A6" w:rsidDel="00DE144F">
          <w:rPr>
            <w:rFonts w:ascii="Crimson Text" w:hAnsi="Crimson Text"/>
            <w:color w:val="000000" w:themeColor="text1"/>
            <w:sz w:val="26"/>
            <w:szCs w:val="26"/>
          </w:rPr>
          <w:delText xml:space="preserve">, </w:delText>
        </w:r>
      </w:del>
      <w:ins w:id="1002" w:author="Paula Castrilli" w:date="2025-05-29T22:13:00Z">
        <w:r w:rsidR="00DE144F">
          <w:rPr>
            <w:rFonts w:ascii="Crimson Text" w:hAnsi="Crimson Text"/>
            <w:color w:val="000000" w:themeColor="text1"/>
            <w:sz w:val="26"/>
            <w:szCs w:val="26"/>
          </w:rPr>
          <w:t>. Adem</w:t>
        </w:r>
      </w:ins>
      <w:ins w:id="1003" w:author="Paula Castrilli" w:date="2025-05-29T22:14:00Z">
        <w:r w:rsidR="00DE144F">
          <w:rPr>
            <w:rFonts w:ascii="Crimson Text" w:hAnsi="Crimson Text"/>
            <w:color w:val="000000" w:themeColor="text1"/>
            <w:sz w:val="26"/>
            <w:szCs w:val="26"/>
          </w:rPr>
          <w:t>ás,</w:t>
        </w:r>
      </w:ins>
      <w:ins w:id="1004" w:author="Paula Castrilli" w:date="2025-05-29T22:13:00Z">
        <w:r w:rsidR="00DE144F" w:rsidRPr="008D03A6">
          <w:rPr>
            <w:rFonts w:ascii="Crimson Text" w:hAnsi="Crimson Text"/>
            <w:color w:val="000000" w:themeColor="text1"/>
            <w:sz w:val="26"/>
            <w:szCs w:val="26"/>
          </w:rPr>
          <w:t xml:space="preserve"> </w:t>
        </w:r>
      </w:ins>
      <w:r w:rsidR="00D613D6" w:rsidRPr="008D03A6">
        <w:rPr>
          <w:rFonts w:ascii="Crimson Text" w:hAnsi="Crimson Text"/>
          <w:color w:val="000000" w:themeColor="text1"/>
          <w:sz w:val="26"/>
          <w:szCs w:val="26"/>
        </w:rPr>
        <w:t>su</w:t>
      </w:r>
      <w:r w:rsidR="00FE537B" w:rsidRPr="008D03A6">
        <w:rPr>
          <w:rFonts w:ascii="Crimson Text" w:hAnsi="Crimson Text"/>
          <w:color w:val="000000" w:themeColor="text1"/>
          <w:sz w:val="26"/>
          <w:szCs w:val="26"/>
        </w:rPr>
        <w:t xml:space="preserve"> mantenimiento es un gasto innecesario en estos tiempos de crisis.</w:t>
      </w:r>
      <w:r w:rsidRPr="008D03A6">
        <w:rPr>
          <w:rFonts w:ascii="Crimson Text" w:hAnsi="Crimson Text"/>
          <w:color w:val="000000" w:themeColor="text1"/>
          <w:sz w:val="26"/>
          <w:szCs w:val="26"/>
        </w:rPr>
        <w:t xml:space="preserve"> </w:t>
      </w:r>
      <w:r w:rsidR="00FC1B0E"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ste sacrificio </w:t>
      </w:r>
      <w:r w:rsidR="00FC1B0E" w:rsidRPr="008D03A6">
        <w:rPr>
          <w:rFonts w:ascii="Crimson Text" w:hAnsi="Crimson Text"/>
          <w:color w:val="000000" w:themeColor="text1"/>
          <w:sz w:val="26"/>
          <w:szCs w:val="26"/>
        </w:rPr>
        <w:t>será una</w:t>
      </w:r>
      <w:r w:rsidRPr="008D03A6">
        <w:rPr>
          <w:rFonts w:ascii="Crimson Text" w:hAnsi="Crimson Text"/>
          <w:color w:val="000000" w:themeColor="text1"/>
          <w:sz w:val="26"/>
          <w:szCs w:val="26"/>
        </w:rPr>
        <w:t xml:space="preserve"> muestra de lealtad y obediencia a su superior, y </w:t>
      </w:r>
      <w:r w:rsidR="00FC1B0E"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ofrenda a los dioses</w:t>
      </w:r>
      <w:r w:rsidR="00946CE2" w:rsidRPr="008D03A6">
        <w:rPr>
          <w:rFonts w:ascii="Crimson Text" w:hAnsi="Crimson Text"/>
          <w:color w:val="000000" w:themeColor="text1"/>
          <w:sz w:val="26"/>
          <w:szCs w:val="26"/>
        </w:rPr>
        <w:t xml:space="preserve">. Será </w:t>
      </w:r>
      <w:del w:id="1005" w:author="Paula Castrilli" w:date="2025-05-29T22:14:00Z">
        <w:r w:rsidR="00946CE2" w:rsidRPr="008D03A6" w:rsidDel="00DE144F">
          <w:rPr>
            <w:rFonts w:ascii="Crimson Text" w:hAnsi="Crimson Text"/>
            <w:color w:val="000000" w:themeColor="text1"/>
            <w:sz w:val="26"/>
            <w:szCs w:val="26"/>
          </w:rPr>
          <w:delText>una tarea dura</w:delText>
        </w:r>
      </w:del>
      <w:ins w:id="1006" w:author="Paula Castrilli" w:date="2025-05-29T22:14:00Z">
        <w:r w:rsidR="00DE144F">
          <w:rPr>
            <w:rFonts w:ascii="Crimson Text" w:hAnsi="Crimson Text"/>
            <w:color w:val="000000" w:themeColor="text1"/>
            <w:sz w:val="26"/>
            <w:szCs w:val="26"/>
          </w:rPr>
          <w:t>duro</w:t>
        </w:r>
      </w:ins>
      <w:r w:rsidRPr="008D03A6">
        <w:rPr>
          <w:rFonts w:ascii="Crimson Text" w:hAnsi="Crimson Text"/>
          <w:color w:val="000000" w:themeColor="text1"/>
          <w:sz w:val="26"/>
          <w:szCs w:val="26"/>
        </w:rPr>
        <w:t>, pero deberán saber que, desde este momento, nada será sencillo en sus vidas.</w:t>
      </w:r>
      <w:r w:rsidR="00FC1B0E" w:rsidRPr="008D03A6">
        <w:rPr>
          <w:rFonts w:ascii="Crimson Text" w:hAnsi="Crimson Text"/>
          <w:color w:val="000000" w:themeColor="text1"/>
          <w:sz w:val="26"/>
          <w:szCs w:val="26"/>
        </w:rPr>
        <w:t xml:space="preserve"> </w:t>
      </w:r>
      <w:r w:rsidR="00946CE2" w:rsidRPr="008D03A6">
        <w:rPr>
          <w:rFonts w:ascii="Crimson Text" w:hAnsi="Crimson Text"/>
          <w:color w:val="000000" w:themeColor="text1"/>
          <w:sz w:val="26"/>
          <w:szCs w:val="26"/>
        </w:rPr>
        <w:t>Recuerden que e</w:t>
      </w:r>
      <w:r w:rsidR="00FC1B0E" w:rsidRPr="008D03A6">
        <w:rPr>
          <w:rFonts w:ascii="Crimson Text" w:hAnsi="Crimson Text"/>
          <w:color w:val="000000" w:themeColor="text1"/>
          <w:sz w:val="26"/>
          <w:szCs w:val="26"/>
        </w:rPr>
        <w:t xml:space="preserve">l </w:t>
      </w:r>
      <w:r w:rsidR="00946CE2" w:rsidRPr="008D03A6">
        <w:rPr>
          <w:rFonts w:ascii="Crimson Text" w:hAnsi="Crimson Text"/>
          <w:color w:val="000000" w:themeColor="text1"/>
          <w:sz w:val="26"/>
          <w:szCs w:val="26"/>
        </w:rPr>
        <w:t>valor</w:t>
      </w:r>
      <w:r w:rsidR="00FC1B0E" w:rsidRPr="008D03A6">
        <w:rPr>
          <w:rFonts w:ascii="Crimson Text" w:hAnsi="Crimson Text"/>
          <w:color w:val="000000" w:themeColor="text1"/>
          <w:sz w:val="26"/>
          <w:szCs w:val="26"/>
        </w:rPr>
        <w:t xml:space="preserve"> de un guerrero </w:t>
      </w:r>
      <w:r w:rsidR="00946CE2" w:rsidRPr="008D03A6">
        <w:rPr>
          <w:rFonts w:ascii="Crimson Text" w:hAnsi="Crimson Text"/>
          <w:color w:val="000000" w:themeColor="text1"/>
          <w:sz w:val="26"/>
          <w:szCs w:val="26"/>
        </w:rPr>
        <w:t>se mide en la adversidad.</w:t>
      </w:r>
      <w:r w:rsidRPr="008D03A6">
        <w:rPr>
          <w:rFonts w:ascii="Crimson Text" w:hAnsi="Crimson Text"/>
          <w:color w:val="000000" w:themeColor="text1"/>
          <w:sz w:val="26"/>
          <w:szCs w:val="26"/>
        </w:rPr>
        <w:t xml:space="preserve"> Los </w:t>
      </w:r>
      <w:r w:rsidR="00946CE2" w:rsidRPr="008D03A6">
        <w:rPr>
          <w:rFonts w:ascii="Crimson Text" w:hAnsi="Crimson Text"/>
          <w:color w:val="000000" w:themeColor="text1"/>
          <w:sz w:val="26"/>
          <w:szCs w:val="26"/>
        </w:rPr>
        <w:t>espero esta noche en la ceremonia</w:t>
      </w:r>
      <w:r w:rsidRPr="008D03A6">
        <w:rPr>
          <w:rFonts w:ascii="Crimson Text" w:hAnsi="Crimson Text"/>
          <w:color w:val="000000" w:themeColor="text1"/>
          <w:sz w:val="26"/>
          <w:szCs w:val="26"/>
        </w:rPr>
        <w:t xml:space="preserve"> –</w:t>
      </w:r>
      <w:del w:id="1007" w:author="Paula Castrilli" w:date="2025-05-29T22:14:00Z">
        <w:r w:rsidRPr="008D03A6" w:rsidDel="00DE144F">
          <w:rPr>
            <w:rFonts w:ascii="Crimson Text" w:hAnsi="Crimson Text"/>
            <w:color w:val="000000" w:themeColor="text1"/>
            <w:sz w:val="26"/>
            <w:szCs w:val="26"/>
          </w:rPr>
          <w:delText>dijo</w:delText>
        </w:r>
      </w:del>
      <w:ins w:id="1008" w:author="Paula Castrilli" w:date="2025-05-29T22:14:00Z">
        <w:r w:rsidR="00DE144F">
          <w:rPr>
            <w:rFonts w:ascii="Crimson Text" w:hAnsi="Crimson Text"/>
            <w:color w:val="000000" w:themeColor="text1"/>
            <w:sz w:val="26"/>
            <w:szCs w:val="26"/>
          </w:rPr>
          <w:t>concluyó</w:t>
        </w:r>
      </w:ins>
      <w:r w:rsidRPr="008D03A6">
        <w:rPr>
          <w:rFonts w:ascii="Crimson Text" w:hAnsi="Crimson Text"/>
          <w:color w:val="000000" w:themeColor="text1"/>
          <w:sz w:val="26"/>
          <w:szCs w:val="26"/>
        </w:rPr>
        <w:t>, y di</w:t>
      </w:r>
      <w:r w:rsidR="00946CE2" w:rsidRPr="008D03A6">
        <w:rPr>
          <w:rFonts w:ascii="Crimson Text" w:hAnsi="Crimson Text"/>
          <w:color w:val="000000" w:themeColor="text1"/>
          <w:sz w:val="26"/>
          <w:szCs w:val="26"/>
        </w:rPr>
        <w:t>o la orden para que rompieran la formación</w:t>
      </w:r>
      <w:r w:rsidRPr="008D03A6">
        <w:rPr>
          <w:rFonts w:ascii="Crimson Text" w:hAnsi="Crimson Text"/>
          <w:color w:val="000000" w:themeColor="text1"/>
          <w:sz w:val="26"/>
          <w:szCs w:val="26"/>
        </w:rPr>
        <w:t>.</w:t>
      </w:r>
    </w:p>
    <w:p w:rsidR="00336F9B" w:rsidRDefault="00530E97" w:rsidP="00530E97">
      <w:pPr>
        <w:tabs>
          <w:tab w:val="left" w:pos="2179"/>
        </w:tabs>
        <w:spacing w:after="0"/>
        <w:ind w:firstLine="284"/>
        <w:jc w:val="both"/>
        <w:rPr>
          <w:ins w:id="1009" w:author="Paula Castrilli" w:date="2025-05-29T22:31:00Z"/>
          <w:rFonts w:ascii="Crimson Text" w:hAnsi="Crimson Text"/>
          <w:color w:val="000000" w:themeColor="text1"/>
          <w:sz w:val="26"/>
          <w:szCs w:val="26"/>
        </w:rPr>
      </w:pPr>
      <w:r w:rsidRPr="008D03A6">
        <w:rPr>
          <w:rFonts w:ascii="Crimson Text" w:hAnsi="Crimson Text"/>
          <w:color w:val="000000" w:themeColor="text1"/>
          <w:sz w:val="26"/>
          <w:szCs w:val="26"/>
        </w:rPr>
        <w:t xml:space="preserve">Eros, aún </w:t>
      </w:r>
      <w:del w:id="1010" w:author="Paula Castrilli" w:date="2025-05-29T22:14:00Z">
        <w:r w:rsidRPr="008D03A6" w:rsidDel="009B1B4C">
          <w:rPr>
            <w:rFonts w:ascii="Crimson Text" w:hAnsi="Crimson Text"/>
            <w:color w:val="000000" w:themeColor="text1"/>
            <w:sz w:val="26"/>
            <w:szCs w:val="26"/>
          </w:rPr>
          <w:delText>sorprendido</w:delText>
        </w:r>
      </w:del>
      <w:ins w:id="1011" w:author="Paula Castrilli" w:date="2025-05-29T22:14:00Z">
        <w:r w:rsidR="009B1B4C">
          <w:rPr>
            <w:rFonts w:ascii="Crimson Text" w:hAnsi="Crimson Text"/>
            <w:color w:val="000000" w:themeColor="text1"/>
            <w:sz w:val="26"/>
            <w:szCs w:val="26"/>
          </w:rPr>
          <w:t>impactado</w:t>
        </w:r>
      </w:ins>
      <w:r w:rsidRPr="008D03A6">
        <w:rPr>
          <w:rFonts w:ascii="Crimson Text" w:hAnsi="Crimson Text"/>
          <w:color w:val="000000" w:themeColor="text1"/>
          <w:sz w:val="26"/>
          <w:szCs w:val="26"/>
        </w:rPr>
        <w:t xml:space="preserve">, </w:t>
      </w:r>
      <w:del w:id="1012" w:author="Paula Castrilli" w:date="2025-05-29T22:15:00Z">
        <w:r w:rsidRPr="008D03A6" w:rsidDel="009B1B4C">
          <w:rPr>
            <w:rFonts w:ascii="Crimson Text" w:hAnsi="Crimson Text"/>
            <w:color w:val="000000" w:themeColor="text1"/>
            <w:sz w:val="26"/>
            <w:szCs w:val="26"/>
          </w:rPr>
          <w:delText xml:space="preserve">reflexionaba </w:delText>
        </w:r>
      </w:del>
      <w:ins w:id="1013" w:author="Paula Castrilli" w:date="2025-05-29T22:15:00Z">
        <w:r w:rsidR="009B1B4C">
          <w:rPr>
            <w:rFonts w:ascii="Crimson Text" w:hAnsi="Crimson Text"/>
            <w:color w:val="000000" w:themeColor="text1"/>
            <w:sz w:val="26"/>
            <w:szCs w:val="26"/>
          </w:rPr>
          <w:t>reflexionó</w:t>
        </w:r>
        <w:r w:rsidR="009B1B4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sobre las palabras del capitán</w:t>
      </w:r>
      <w:del w:id="1014" w:author="Paula Castrilli" w:date="2025-05-29T22:15:00Z">
        <w:r w:rsidRPr="008D03A6" w:rsidDel="009B1B4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eventual sacrificio del animal. </w:t>
      </w:r>
      <w:del w:id="1015" w:author="Paula Castrilli" w:date="2025-05-29T22:15:00Z">
        <w:r w:rsidRPr="008D03A6" w:rsidDel="009B1B4C">
          <w:rPr>
            <w:rFonts w:ascii="Crimson Text" w:hAnsi="Crimson Text"/>
            <w:color w:val="000000" w:themeColor="text1"/>
            <w:sz w:val="26"/>
            <w:szCs w:val="26"/>
          </w:rPr>
          <w:delText>Consideraba que l</w:delText>
        </w:r>
      </w:del>
      <w:ins w:id="1016" w:author="Paula Castrilli" w:date="2025-05-29T22:15:00Z">
        <w:r w:rsidR="009B1B4C">
          <w:rPr>
            <w:rFonts w:ascii="Crimson Text" w:hAnsi="Crimson Text"/>
            <w:color w:val="000000" w:themeColor="text1"/>
            <w:sz w:val="26"/>
            <w:szCs w:val="26"/>
          </w:rPr>
          <w:t>L</w:t>
        </w:r>
      </w:ins>
      <w:r w:rsidRPr="008D03A6">
        <w:rPr>
          <w:rFonts w:ascii="Crimson Text" w:hAnsi="Crimson Text"/>
          <w:color w:val="000000" w:themeColor="text1"/>
          <w:sz w:val="26"/>
          <w:szCs w:val="26"/>
        </w:rPr>
        <w:t>a prueba de lealtad era demasiado perversa</w:t>
      </w:r>
      <w:del w:id="1017" w:author="Paula Castrilli" w:date="2025-05-29T22:15:00Z">
        <w:r w:rsidRPr="008D03A6" w:rsidDel="009B1B4C">
          <w:rPr>
            <w:rFonts w:ascii="Crimson Text" w:hAnsi="Crimson Text"/>
            <w:color w:val="000000" w:themeColor="text1"/>
            <w:sz w:val="26"/>
            <w:szCs w:val="26"/>
          </w:rPr>
          <w:delText>. J</w:delText>
        </w:r>
      </w:del>
      <w:ins w:id="1018" w:author="Paula Castrilli" w:date="2025-05-29T22:15:00Z">
        <w:r w:rsidR="009B1B4C">
          <w:rPr>
            <w:rFonts w:ascii="Crimson Text" w:hAnsi="Crimson Text"/>
            <w:color w:val="000000" w:themeColor="text1"/>
            <w:sz w:val="26"/>
            <w:szCs w:val="26"/>
          </w:rPr>
          <w:t>, j</w:t>
        </w:r>
      </w:ins>
      <w:r w:rsidRPr="008D03A6">
        <w:rPr>
          <w:rFonts w:ascii="Crimson Text" w:hAnsi="Crimson Text"/>
          <w:color w:val="000000" w:themeColor="text1"/>
          <w:sz w:val="26"/>
          <w:szCs w:val="26"/>
        </w:rPr>
        <w:t xml:space="preserve">amás </w:t>
      </w:r>
      <w:del w:id="1019" w:author="Paula Castrilli" w:date="2025-05-29T22:15:00Z">
        <w:r w:rsidRPr="008D03A6" w:rsidDel="009B1B4C">
          <w:rPr>
            <w:rFonts w:ascii="Crimson Text" w:hAnsi="Crimson Text"/>
            <w:color w:val="000000" w:themeColor="text1"/>
            <w:sz w:val="26"/>
            <w:szCs w:val="26"/>
          </w:rPr>
          <w:delText xml:space="preserve">haría </w:delText>
        </w:r>
      </w:del>
      <w:ins w:id="1020" w:author="Paula Castrilli" w:date="2025-05-29T22:15:00Z">
        <w:r w:rsidR="009B1B4C">
          <w:rPr>
            <w:rFonts w:ascii="Crimson Text" w:hAnsi="Crimson Text"/>
            <w:color w:val="000000" w:themeColor="text1"/>
            <w:sz w:val="26"/>
            <w:szCs w:val="26"/>
          </w:rPr>
          <w:t>podría hacer</w:t>
        </w:r>
        <w:r w:rsidR="009B1B4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una cosa así con Agatha, </w:t>
      </w:r>
      <w:ins w:id="1021" w:author="Paula Castrilli" w:date="2025-05-29T22:15:00Z">
        <w:r w:rsidR="009B1B4C">
          <w:rPr>
            <w:rFonts w:ascii="Crimson Text" w:hAnsi="Crimson Text"/>
            <w:color w:val="000000" w:themeColor="text1"/>
            <w:sz w:val="26"/>
            <w:szCs w:val="26"/>
          </w:rPr>
          <w:t xml:space="preserve">aún </w:t>
        </w:r>
      </w:ins>
      <w:r w:rsidRPr="008D03A6">
        <w:rPr>
          <w:rFonts w:ascii="Crimson Text" w:hAnsi="Crimson Text"/>
          <w:color w:val="000000" w:themeColor="text1"/>
          <w:sz w:val="26"/>
          <w:szCs w:val="26"/>
        </w:rPr>
        <w:t>a pesar de que estuviera su carrera</w:t>
      </w:r>
      <w:r w:rsidR="006E335E" w:rsidRPr="008D03A6">
        <w:rPr>
          <w:rFonts w:ascii="Crimson Text" w:hAnsi="Crimson Text"/>
          <w:color w:val="000000" w:themeColor="text1"/>
          <w:sz w:val="26"/>
          <w:szCs w:val="26"/>
        </w:rPr>
        <w:t xml:space="preserve"> militar</w:t>
      </w:r>
      <w:r w:rsidRPr="008D03A6">
        <w:rPr>
          <w:rFonts w:ascii="Crimson Text" w:hAnsi="Crimson Text"/>
          <w:color w:val="000000" w:themeColor="text1"/>
          <w:sz w:val="26"/>
          <w:szCs w:val="26"/>
        </w:rPr>
        <w:t xml:space="preserve"> en juego. Sintió la necesidad de oponerse</w:t>
      </w:r>
      <w:ins w:id="1022" w:author="Paula Castrilli" w:date="2025-05-29T22:16:00Z">
        <w:r w:rsidR="009B1B4C">
          <w:rPr>
            <w:rFonts w:ascii="Crimson Text" w:hAnsi="Crimson Text"/>
            <w:color w:val="000000" w:themeColor="text1"/>
            <w:sz w:val="26"/>
            <w:szCs w:val="26"/>
          </w:rPr>
          <w:t xml:space="preserve"> </w:t>
        </w:r>
      </w:ins>
      <w:del w:id="1023" w:author="Paula Castrilli" w:date="2025-05-29T22:16:00Z">
        <w:r w:rsidRPr="008D03A6" w:rsidDel="009B1B4C">
          <w:rPr>
            <w:rFonts w:ascii="Crimson Text" w:hAnsi="Crimson Text"/>
            <w:color w:val="000000" w:themeColor="text1"/>
            <w:sz w:val="26"/>
            <w:szCs w:val="26"/>
          </w:rPr>
          <w:delText>, y plantear su opinión,</w:delText>
        </w:r>
      </w:del>
      <w:ins w:id="1024" w:author="Paula Castrilli" w:date="2025-05-29T22:16:00Z">
        <w:r w:rsidR="009B1B4C">
          <w:rPr>
            <w:rFonts w:ascii="Crimson Text" w:hAnsi="Crimson Text"/>
            <w:color w:val="000000" w:themeColor="text1"/>
            <w:sz w:val="26"/>
            <w:szCs w:val="26"/>
          </w:rPr>
          <w:t>y hacer que lo escucharan</w:t>
        </w:r>
      </w:ins>
      <w:r w:rsidRPr="008D03A6">
        <w:rPr>
          <w:rFonts w:ascii="Crimson Text" w:hAnsi="Crimson Text"/>
          <w:color w:val="000000" w:themeColor="text1"/>
          <w:sz w:val="26"/>
          <w:szCs w:val="26"/>
        </w:rPr>
        <w:t xml:space="preserve"> pero, de </w:t>
      </w:r>
      <w:r w:rsidRPr="008D03A6">
        <w:rPr>
          <w:rFonts w:ascii="Crimson Text" w:hAnsi="Crimson Text"/>
          <w:color w:val="000000" w:themeColor="text1"/>
          <w:sz w:val="26"/>
          <w:szCs w:val="26"/>
        </w:rPr>
        <w:lastRenderedPageBreak/>
        <w:t>inmediato, tom</w:t>
      </w:r>
      <w:ins w:id="1025" w:author="Paula Castrilli" w:date="2025-05-29T22:16:00Z">
        <w:r w:rsidR="009B1B4C">
          <w:rPr>
            <w:rFonts w:ascii="Crimson Text" w:hAnsi="Crimson Text"/>
            <w:color w:val="000000" w:themeColor="text1"/>
            <w:sz w:val="26"/>
            <w:szCs w:val="26"/>
          </w:rPr>
          <w:t>ó</w:t>
        </w:r>
      </w:ins>
      <w:del w:id="1026" w:author="Paula Castrilli" w:date="2025-05-29T22:16:00Z">
        <w:r w:rsidRPr="008D03A6" w:rsidDel="009B1B4C">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conciencia que ya era miembro de la guardia real, y su obediencia debía ser absoluta. Un c</w:t>
      </w:r>
      <w:r w:rsidR="00946CE2" w:rsidRPr="008D03A6">
        <w:rPr>
          <w:rFonts w:ascii="Crimson Text" w:hAnsi="Crimson Text"/>
          <w:color w:val="000000" w:themeColor="text1"/>
          <w:sz w:val="26"/>
          <w:szCs w:val="26"/>
        </w:rPr>
        <w:t>uestionamiento a la autoridad só</w:t>
      </w:r>
      <w:r w:rsidRPr="008D03A6">
        <w:rPr>
          <w:rFonts w:ascii="Crimson Text" w:hAnsi="Crimson Text"/>
          <w:color w:val="000000" w:themeColor="text1"/>
          <w:sz w:val="26"/>
          <w:szCs w:val="26"/>
        </w:rPr>
        <w:t xml:space="preserve">lo le traería </w:t>
      </w:r>
      <w:del w:id="1027" w:author="Paula Castrilli" w:date="2025-05-29T22:16:00Z">
        <w:r w:rsidRPr="008D03A6" w:rsidDel="009B1B4C">
          <w:rPr>
            <w:rFonts w:ascii="Crimson Text" w:hAnsi="Crimson Text"/>
            <w:color w:val="000000" w:themeColor="text1"/>
            <w:sz w:val="26"/>
            <w:szCs w:val="26"/>
          </w:rPr>
          <w:delText>perjuicios</w:delText>
        </w:r>
      </w:del>
      <w:ins w:id="1028" w:author="Paula Castrilli" w:date="2025-05-29T22:16:00Z">
        <w:r w:rsidR="009B1B4C">
          <w:rPr>
            <w:rFonts w:ascii="Crimson Text" w:hAnsi="Crimson Text"/>
            <w:color w:val="000000" w:themeColor="text1"/>
            <w:sz w:val="26"/>
            <w:szCs w:val="26"/>
          </w:rPr>
          <w:t>problemas</w:t>
        </w:r>
      </w:ins>
      <w:r w:rsidRPr="008D03A6">
        <w:rPr>
          <w:rFonts w:ascii="Crimson Text" w:hAnsi="Crimson Text"/>
          <w:color w:val="000000" w:themeColor="text1"/>
          <w:sz w:val="26"/>
          <w:szCs w:val="26"/>
        </w:rPr>
        <w:t xml:space="preserve">. </w:t>
      </w:r>
      <w:del w:id="1029" w:author="Paula Castrilli" w:date="2025-05-29T22:17:00Z">
        <w:r w:rsidRPr="008D03A6" w:rsidDel="009B1B4C">
          <w:rPr>
            <w:rFonts w:ascii="Crimson Text" w:hAnsi="Crimson Text"/>
            <w:color w:val="000000" w:themeColor="text1"/>
            <w:sz w:val="26"/>
            <w:szCs w:val="26"/>
          </w:rPr>
          <w:delText>Se sentía</w:delText>
        </w:r>
      </w:del>
    </w:p>
    <w:p w:rsidR="00530E97" w:rsidRPr="008D03A6" w:rsidRDefault="009B1B4C" w:rsidP="00530E97">
      <w:pPr>
        <w:tabs>
          <w:tab w:val="left" w:pos="2179"/>
        </w:tabs>
        <w:spacing w:after="0"/>
        <w:ind w:firstLine="284"/>
        <w:jc w:val="both"/>
        <w:rPr>
          <w:rFonts w:ascii="Crimson Text" w:hAnsi="Crimson Text"/>
          <w:color w:val="000000" w:themeColor="text1"/>
          <w:sz w:val="26"/>
          <w:szCs w:val="26"/>
        </w:rPr>
      </w:pPr>
      <w:ins w:id="1030" w:author="Paula Castrilli" w:date="2025-05-29T22:17:00Z">
        <w:r>
          <w:rPr>
            <w:rFonts w:ascii="Crimson Text" w:hAnsi="Crimson Text"/>
            <w:color w:val="000000" w:themeColor="text1"/>
            <w:sz w:val="26"/>
            <w:szCs w:val="26"/>
          </w:rPr>
          <w:t>Estaba</w:t>
        </w:r>
      </w:ins>
      <w:r w:rsidR="00530E97" w:rsidRPr="008D03A6">
        <w:rPr>
          <w:rFonts w:ascii="Crimson Text" w:hAnsi="Crimson Text"/>
          <w:color w:val="000000" w:themeColor="text1"/>
          <w:sz w:val="26"/>
          <w:szCs w:val="26"/>
        </w:rPr>
        <w:t xml:space="preserve"> </w:t>
      </w:r>
      <w:del w:id="1031" w:author="Paula Castrilli" w:date="2025-05-29T22:30:00Z">
        <w:r w:rsidR="00530E97" w:rsidRPr="008D03A6" w:rsidDel="00336F9B">
          <w:rPr>
            <w:rFonts w:ascii="Crimson Text" w:hAnsi="Crimson Text"/>
            <w:color w:val="000000" w:themeColor="text1"/>
            <w:sz w:val="26"/>
            <w:szCs w:val="26"/>
          </w:rPr>
          <w:delText>contrariado</w:delText>
        </w:r>
      </w:del>
      <w:ins w:id="1032" w:author="Paula Castrilli" w:date="2025-05-29T22:30:00Z">
        <w:r w:rsidR="00336F9B">
          <w:rPr>
            <w:rFonts w:ascii="Crimson Text" w:hAnsi="Crimson Text"/>
            <w:color w:val="000000" w:themeColor="text1"/>
            <w:sz w:val="26"/>
            <w:szCs w:val="26"/>
          </w:rPr>
          <w:t>conmocionado</w:t>
        </w:r>
      </w:ins>
      <w:del w:id="1033" w:author="Paula Castrilli" w:date="2025-05-29T22:31:00Z">
        <w:r w:rsidR="00530E97" w:rsidRPr="008D03A6" w:rsidDel="00336F9B">
          <w:rPr>
            <w:rFonts w:ascii="Crimson Text" w:hAnsi="Crimson Text"/>
            <w:color w:val="000000" w:themeColor="text1"/>
            <w:sz w:val="26"/>
            <w:szCs w:val="26"/>
          </w:rPr>
          <w:delText>, s</w:delText>
        </w:r>
      </w:del>
      <w:ins w:id="1034" w:author="Paula Castrilli" w:date="2025-05-29T22:31:00Z">
        <w:r w:rsidR="00336F9B">
          <w:rPr>
            <w:rFonts w:ascii="Crimson Text" w:hAnsi="Crimson Text"/>
            <w:color w:val="000000" w:themeColor="text1"/>
            <w:sz w:val="26"/>
            <w:szCs w:val="26"/>
          </w:rPr>
          <w:t>. S</w:t>
        </w:r>
      </w:ins>
      <w:r w:rsidR="00530E97" w:rsidRPr="008D03A6">
        <w:rPr>
          <w:rFonts w:ascii="Crimson Text" w:hAnsi="Crimson Text"/>
          <w:color w:val="000000" w:themeColor="text1"/>
          <w:sz w:val="26"/>
          <w:szCs w:val="26"/>
        </w:rPr>
        <w:t>abía que no estaba dispuesto a realizar tal sacrificio, pero</w:t>
      </w:r>
      <w:r w:rsidR="00131F09" w:rsidRPr="008D03A6">
        <w:rPr>
          <w:rFonts w:ascii="Crimson Text" w:hAnsi="Crimson Text"/>
          <w:color w:val="000000" w:themeColor="text1"/>
          <w:sz w:val="26"/>
          <w:szCs w:val="26"/>
        </w:rPr>
        <w:t xml:space="preserve"> tampoco quería perder la oportunidad de cumplir su sueño, jamás había estado tan cerca de convertirse en un guerrero real</w:t>
      </w:r>
      <w:ins w:id="1035" w:author="Paula Castrilli" w:date="2025-05-29T22:31:00Z">
        <w:r w:rsidR="00336F9B">
          <w:rPr>
            <w:rFonts w:ascii="Crimson Text" w:hAnsi="Crimson Text"/>
            <w:color w:val="000000" w:themeColor="text1"/>
            <w:sz w:val="26"/>
            <w:szCs w:val="26"/>
          </w:rPr>
          <w:t xml:space="preserve"> y a la vez tan lejos</w:t>
        </w:r>
      </w:ins>
      <w:r w:rsidR="00530E97" w:rsidRPr="008D03A6">
        <w:rPr>
          <w:rFonts w:ascii="Crimson Text" w:hAnsi="Crimson Text"/>
          <w:color w:val="000000" w:themeColor="text1"/>
          <w:sz w:val="26"/>
          <w:szCs w:val="26"/>
        </w:rPr>
        <w:t>.</w:t>
      </w:r>
    </w:p>
    <w:p w:rsidR="00530E97" w:rsidRPr="008D03A6" w:rsidRDefault="00530E97" w:rsidP="00530E97">
      <w:pPr>
        <w:tabs>
          <w:tab w:val="left" w:pos="2179"/>
        </w:tabs>
        <w:spacing w:after="0"/>
        <w:ind w:firstLine="284"/>
        <w:jc w:val="both"/>
        <w:rPr>
          <w:rFonts w:ascii="Crimson Text" w:hAnsi="Crimson Text"/>
          <w:color w:val="000000" w:themeColor="text1"/>
          <w:sz w:val="26"/>
          <w:szCs w:val="26"/>
        </w:rPr>
      </w:pPr>
    </w:p>
    <w:p w:rsidR="007A1162" w:rsidRPr="008D03A6" w:rsidRDefault="007A1162">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D1D8D" w:rsidRPr="008D03A6" w:rsidRDefault="007F2F28" w:rsidP="001D1D8D">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14</w:t>
      </w:r>
    </w:p>
    <w:p w:rsidR="001D1D8D" w:rsidRPr="008D03A6" w:rsidRDefault="001D1D8D" w:rsidP="001D1D8D">
      <w:pPr>
        <w:tabs>
          <w:tab w:val="left" w:pos="2179"/>
        </w:tabs>
        <w:spacing w:after="0"/>
        <w:ind w:firstLine="284"/>
        <w:jc w:val="both"/>
        <w:rPr>
          <w:rFonts w:ascii="Crimson Text" w:hAnsi="Crimson Text"/>
          <w:color w:val="000000" w:themeColor="text1"/>
          <w:sz w:val="26"/>
          <w:szCs w:val="26"/>
        </w:rPr>
      </w:pPr>
    </w:p>
    <w:p w:rsidR="005D2960" w:rsidRPr="008D03A6" w:rsidRDefault="005B4764" w:rsidP="005D29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Habían pasado </w:t>
      </w:r>
      <w:r w:rsidR="005D6905" w:rsidRPr="008D03A6">
        <w:rPr>
          <w:rFonts w:ascii="Crimson Text" w:hAnsi="Crimson Text"/>
          <w:color w:val="000000" w:themeColor="text1"/>
          <w:sz w:val="26"/>
          <w:szCs w:val="26"/>
        </w:rPr>
        <w:t>varias</w:t>
      </w:r>
      <w:r w:rsidRPr="008D03A6">
        <w:rPr>
          <w:rFonts w:ascii="Crimson Text" w:hAnsi="Crimson Text"/>
          <w:color w:val="000000" w:themeColor="text1"/>
          <w:sz w:val="26"/>
          <w:szCs w:val="26"/>
        </w:rPr>
        <w:t xml:space="preserve"> horas de la jura</w:t>
      </w:r>
      <w:r w:rsidR="00DB2AA5" w:rsidRPr="008D03A6">
        <w:rPr>
          <w:rFonts w:ascii="Crimson Text" w:hAnsi="Crimson Text"/>
          <w:color w:val="000000" w:themeColor="text1"/>
          <w:sz w:val="26"/>
          <w:szCs w:val="26"/>
        </w:rPr>
        <w:t xml:space="preserve"> de </w:t>
      </w:r>
      <w:ins w:id="1036" w:author="PC" w:date="2025-05-30T12:22:00Z">
        <w:r w:rsidR="00D5740A">
          <w:rPr>
            <w:rFonts w:ascii="Crimson Text" w:hAnsi="Crimson Text"/>
            <w:color w:val="000000" w:themeColor="text1"/>
            <w:sz w:val="26"/>
            <w:szCs w:val="26"/>
          </w:rPr>
          <w:t xml:space="preserve">los </w:t>
        </w:r>
      </w:ins>
      <w:r w:rsidR="00DB2AA5" w:rsidRPr="008D03A6">
        <w:rPr>
          <w:rFonts w:ascii="Crimson Text" w:hAnsi="Crimson Text"/>
          <w:color w:val="000000" w:themeColor="text1"/>
          <w:sz w:val="26"/>
          <w:szCs w:val="26"/>
        </w:rPr>
        <w:t>reclutas</w:t>
      </w:r>
      <w:r w:rsidRPr="008D03A6">
        <w:rPr>
          <w:rFonts w:ascii="Crimson Text" w:hAnsi="Crimson Text"/>
          <w:color w:val="000000" w:themeColor="text1"/>
          <w:sz w:val="26"/>
          <w:szCs w:val="26"/>
        </w:rPr>
        <w:t xml:space="preserve">, y </w:t>
      </w:r>
      <w:r w:rsidR="004A48B1" w:rsidRPr="008D03A6">
        <w:rPr>
          <w:rFonts w:ascii="Crimson Text" w:hAnsi="Crimson Text"/>
          <w:color w:val="000000" w:themeColor="text1"/>
          <w:sz w:val="26"/>
          <w:szCs w:val="26"/>
        </w:rPr>
        <w:t xml:space="preserve">Eros </w:t>
      </w:r>
      <w:r w:rsidR="005D6905" w:rsidRPr="008D03A6">
        <w:rPr>
          <w:rFonts w:ascii="Crimson Text" w:hAnsi="Crimson Text"/>
          <w:color w:val="000000" w:themeColor="text1"/>
          <w:sz w:val="26"/>
          <w:szCs w:val="26"/>
        </w:rPr>
        <w:t>deambulaba en</w:t>
      </w:r>
      <w:r w:rsidR="004A48B1" w:rsidRPr="008D03A6">
        <w:rPr>
          <w:rFonts w:ascii="Crimson Text" w:hAnsi="Crimson Text"/>
          <w:color w:val="000000" w:themeColor="text1"/>
          <w:sz w:val="26"/>
          <w:szCs w:val="26"/>
        </w:rPr>
        <w:t xml:space="preserve"> una de las ferias del pueblo. </w:t>
      </w:r>
      <w:r w:rsidR="005D6905" w:rsidRPr="008D03A6">
        <w:rPr>
          <w:rFonts w:ascii="Crimson Text" w:hAnsi="Crimson Text"/>
          <w:color w:val="000000" w:themeColor="text1"/>
          <w:sz w:val="26"/>
          <w:szCs w:val="26"/>
        </w:rPr>
        <w:t>L</w:t>
      </w:r>
      <w:r w:rsidR="004A48B1" w:rsidRPr="008D03A6">
        <w:rPr>
          <w:rFonts w:ascii="Crimson Text" w:hAnsi="Crimson Text"/>
          <w:color w:val="000000" w:themeColor="text1"/>
          <w:sz w:val="26"/>
          <w:szCs w:val="26"/>
        </w:rPr>
        <w:t>a muchedumbre</w:t>
      </w:r>
      <w:r w:rsidR="005D6905" w:rsidRPr="008D03A6">
        <w:rPr>
          <w:rFonts w:ascii="Crimson Text" w:hAnsi="Crimson Text"/>
          <w:color w:val="000000" w:themeColor="text1"/>
          <w:sz w:val="26"/>
          <w:szCs w:val="26"/>
        </w:rPr>
        <w:t xml:space="preserve"> se aglutinaba en pasillos</w:t>
      </w:r>
      <w:r w:rsidR="00BC50A0" w:rsidRPr="008D03A6">
        <w:rPr>
          <w:rFonts w:ascii="Crimson Text" w:hAnsi="Crimson Text"/>
          <w:color w:val="000000" w:themeColor="text1"/>
          <w:sz w:val="26"/>
          <w:szCs w:val="26"/>
        </w:rPr>
        <w:t xml:space="preserve"> angostos</w:t>
      </w:r>
      <w:del w:id="1037" w:author="PC" w:date="2025-05-30T12:23:00Z">
        <w:r w:rsidR="005D6905" w:rsidRPr="008D03A6" w:rsidDel="00D5740A">
          <w:rPr>
            <w:rFonts w:ascii="Crimson Text" w:hAnsi="Crimson Text"/>
            <w:color w:val="000000" w:themeColor="text1"/>
            <w:sz w:val="26"/>
            <w:szCs w:val="26"/>
          </w:rPr>
          <w:delText>,</w:delText>
        </w:r>
      </w:del>
      <w:ins w:id="1038" w:author="PC" w:date="2025-05-30T12:23:00Z">
        <w:r w:rsidR="00D5740A">
          <w:rPr>
            <w:rFonts w:ascii="Crimson Text" w:hAnsi="Crimson Text"/>
            <w:color w:val="000000" w:themeColor="text1"/>
            <w:sz w:val="26"/>
            <w:szCs w:val="26"/>
          </w:rPr>
          <w:t xml:space="preserve"> que formaban los puestos</w:t>
        </w:r>
      </w:ins>
      <w:r w:rsidR="005D6905" w:rsidRPr="008D03A6">
        <w:rPr>
          <w:rFonts w:ascii="Crimson Text" w:hAnsi="Crimson Text"/>
          <w:color w:val="000000" w:themeColor="text1"/>
          <w:sz w:val="26"/>
          <w:szCs w:val="26"/>
        </w:rPr>
        <w:t xml:space="preserve"> y el bullicio</w:t>
      </w:r>
      <w:r w:rsidR="004A48B1" w:rsidRPr="008D03A6">
        <w:rPr>
          <w:rFonts w:ascii="Crimson Text" w:hAnsi="Crimson Text"/>
          <w:color w:val="000000" w:themeColor="text1"/>
          <w:sz w:val="26"/>
          <w:szCs w:val="26"/>
        </w:rPr>
        <w:t xml:space="preserve"> era </w:t>
      </w:r>
      <w:r w:rsidR="00802B99" w:rsidRPr="008D03A6">
        <w:rPr>
          <w:rFonts w:ascii="Crimson Text" w:hAnsi="Crimson Text"/>
          <w:color w:val="000000" w:themeColor="text1"/>
          <w:sz w:val="26"/>
          <w:szCs w:val="26"/>
        </w:rPr>
        <w:t>constante</w:t>
      </w:r>
      <w:r w:rsidR="005D6905" w:rsidRPr="008D03A6">
        <w:rPr>
          <w:rFonts w:ascii="Crimson Text" w:hAnsi="Crimson Text"/>
          <w:color w:val="000000" w:themeColor="text1"/>
          <w:sz w:val="26"/>
          <w:szCs w:val="26"/>
        </w:rPr>
        <w:t>. L</w:t>
      </w:r>
      <w:r w:rsidR="004A48B1" w:rsidRPr="008D03A6">
        <w:rPr>
          <w:rFonts w:ascii="Crimson Text" w:hAnsi="Crimson Text"/>
          <w:color w:val="000000" w:themeColor="text1"/>
          <w:sz w:val="26"/>
          <w:szCs w:val="26"/>
        </w:rPr>
        <w:t xml:space="preserve">os comerciantes </w:t>
      </w:r>
      <w:r w:rsidR="00222FB7" w:rsidRPr="008D03A6">
        <w:rPr>
          <w:rFonts w:ascii="Crimson Text" w:hAnsi="Crimson Text"/>
          <w:color w:val="000000" w:themeColor="text1"/>
          <w:sz w:val="26"/>
          <w:szCs w:val="26"/>
        </w:rPr>
        <w:t xml:space="preserve">persuadían al público para que </w:t>
      </w:r>
      <w:del w:id="1039" w:author="PC" w:date="2025-05-30T12:23:00Z">
        <w:r w:rsidR="00222FB7" w:rsidRPr="008D03A6" w:rsidDel="00D5740A">
          <w:rPr>
            <w:rFonts w:ascii="Crimson Text" w:hAnsi="Crimson Text"/>
            <w:color w:val="000000" w:themeColor="text1"/>
            <w:sz w:val="26"/>
            <w:szCs w:val="26"/>
          </w:rPr>
          <w:delText>compren</w:delText>
        </w:r>
        <w:r w:rsidR="00DB2AA5" w:rsidRPr="008D03A6" w:rsidDel="00D5740A">
          <w:rPr>
            <w:rFonts w:ascii="Crimson Text" w:hAnsi="Crimson Text"/>
            <w:color w:val="000000" w:themeColor="text1"/>
            <w:sz w:val="26"/>
            <w:szCs w:val="26"/>
          </w:rPr>
          <w:delText xml:space="preserve"> </w:delText>
        </w:r>
      </w:del>
      <w:ins w:id="1040" w:author="PC" w:date="2025-05-30T12:23:00Z">
        <w:r w:rsidR="00D5740A">
          <w:rPr>
            <w:rFonts w:ascii="Crimson Text" w:hAnsi="Crimson Text"/>
            <w:color w:val="000000" w:themeColor="text1"/>
            <w:sz w:val="26"/>
            <w:szCs w:val="26"/>
          </w:rPr>
          <w:t>compraran</w:t>
        </w:r>
        <w:r w:rsidR="00D5740A" w:rsidRPr="008D03A6">
          <w:rPr>
            <w:rFonts w:ascii="Crimson Text" w:hAnsi="Crimson Text"/>
            <w:color w:val="000000" w:themeColor="text1"/>
            <w:sz w:val="26"/>
            <w:szCs w:val="26"/>
          </w:rPr>
          <w:t xml:space="preserve"> </w:t>
        </w:r>
      </w:ins>
      <w:r w:rsidR="00DB2AA5" w:rsidRPr="008D03A6">
        <w:rPr>
          <w:rFonts w:ascii="Crimson Text" w:hAnsi="Crimson Text"/>
          <w:color w:val="000000" w:themeColor="text1"/>
          <w:sz w:val="26"/>
          <w:szCs w:val="26"/>
        </w:rPr>
        <w:t>sus merca</w:t>
      </w:r>
      <w:r w:rsidR="00906BEA" w:rsidRPr="008D03A6">
        <w:rPr>
          <w:rFonts w:ascii="Crimson Text" w:hAnsi="Crimson Text"/>
          <w:color w:val="000000" w:themeColor="text1"/>
          <w:sz w:val="26"/>
          <w:szCs w:val="26"/>
        </w:rPr>
        <w:t>nc</w:t>
      </w:r>
      <w:r w:rsidR="00DB2AA5" w:rsidRPr="008D03A6">
        <w:rPr>
          <w:rFonts w:ascii="Crimson Text" w:hAnsi="Crimson Text"/>
          <w:color w:val="000000" w:themeColor="text1"/>
          <w:sz w:val="26"/>
          <w:szCs w:val="26"/>
        </w:rPr>
        <w:t>ías</w:t>
      </w:r>
      <w:del w:id="1041" w:author="PC" w:date="2025-05-30T12:23:00Z">
        <w:r w:rsidR="00222FB7" w:rsidRPr="008D03A6" w:rsidDel="00D5740A">
          <w:rPr>
            <w:rFonts w:ascii="Crimson Text" w:hAnsi="Crimson Text"/>
            <w:color w:val="000000" w:themeColor="text1"/>
            <w:sz w:val="26"/>
            <w:szCs w:val="26"/>
          </w:rPr>
          <w:delText>,</w:delText>
        </w:r>
      </w:del>
      <w:r w:rsidR="00222FB7" w:rsidRPr="008D03A6">
        <w:rPr>
          <w:rFonts w:ascii="Crimson Text" w:hAnsi="Crimson Text"/>
          <w:color w:val="000000" w:themeColor="text1"/>
          <w:sz w:val="26"/>
          <w:szCs w:val="26"/>
        </w:rPr>
        <w:t xml:space="preserve"> </w:t>
      </w:r>
      <w:r w:rsidR="001D22CD" w:rsidRPr="008D03A6">
        <w:rPr>
          <w:rFonts w:ascii="Crimson Text" w:hAnsi="Crimson Text"/>
          <w:color w:val="000000" w:themeColor="text1"/>
          <w:sz w:val="26"/>
          <w:szCs w:val="26"/>
        </w:rPr>
        <w:t xml:space="preserve">y </w:t>
      </w:r>
      <w:r w:rsidR="00222FB7" w:rsidRPr="008D03A6">
        <w:rPr>
          <w:rFonts w:ascii="Crimson Text" w:hAnsi="Crimson Text"/>
          <w:color w:val="000000" w:themeColor="text1"/>
          <w:sz w:val="26"/>
          <w:szCs w:val="26"/>
        </w:rPr>
        <w:t xml:space="preserve">ponían en práctica todo tipo de artimañas para </w:t>
      </w:r>
      <w:r w:rsidR="00A76A67" w:rsidRPr="008D03A6">
        <w:rPr>
          <w:rFonts w:ascii="Crimson Text" w:hAnsi="Crimson Text"/>
          <w:color w:val="000000" w:themeColor="text1"/>
          <w:sz w:val="26"/>
          <w:szCs w:val="26"/>
        </w:rPr>
        <w:t>atraer</w:t>
      </w:r>
      <w:r w:rsidR="00222FB7" w:rsidRPr="008D03A6">
        <w:rPr>
          <w:rFonts w:ascii="Crimson Text" w:hAnsi="Crimson Text"/>
          <w:color w:val="000000" w:themeColor="text1"/>
          <w:sz w:val="26"/>
          <w:szCs w:val="26"/>
        </w:rPr>
        <w:t xml:space="preserve"> a </w:t>
      </w:r>
      <w:r w:rsidR="00A76A67" w:rsidRPr="008D03A6">
        <w:rPr>
          <w:rFonts w:ascii="Crimson Text" w:hAnsi="Crimson Text"/>
          <w:color w:val="000000" w:themeColor="text1"/>
          <w:sz w:val="26"/>
          <w:szCs w:val="26"/>
        </w:rPr>
        <w:t>los</w:t>
      </w:r>
      <w:r w:rsidR="00222FB7" w:rsidRPr="008D03A6">
        <w:rPr>
          <w:rFonts w:ascii="Crimson Text" w:hAnsi="Crimson Text"/>
          <w:color w:val="000000" w:themeColor="text1"/>
          <w:sz w:val="26"/>
          <w:szCs w:val="26"/>
        </w:rPr>
        <w:t xml:space="preserve"> clientes, como </w:t>
      </w:r>
      <w:ins w:id="1042" w:author="PC" w:date="2025-05-30T12:24:00Z">
        <w:r w:rsidR="00D5740A">
          <w:rPr>
            <w:rFonts w:ascii="Crimson Text" w:hAnsi="Crimson Text"/>
            <w:color w:val="000000" w:themeColor="text1"/>
            <w:sz w:val="26"/>
            <w:szCs w:val="26"/>
          </w:rPr>
          <w:t xml:space="preserve">si fueran </w:t>
        </w:r>
      </w:ins>
      <w:r w:rsidR="00222FB7" w:rsidRPr="008D03A6">
        <w:rPr>
          <w:rFonts w:ascii="Crimson Text" w:hAnsi="Crimson Text"/>
          <w:color w:val="000000" w:themeColor="text1"/>
          <w:sz w:val="26"/>
          <w:szCs w:val="26"/>
        </w:rPr>
        <w:t>encantador</w:t>
      </w:r>
      <w:r w:rsidR="00A76A67" w:rsidRPr="008D03A6">
        <w:rPr>
          <w:rFonts w:ascii="Crimson Text" w:hAnsi="Crimson Text"/>
          <w:color w:val="000000" w:themeColor="text1"/>
          <w:sz w:val="26"/>
          <w:szCs w:val="26"/>
        </w:rPr>
        <w:t>es</w:t>
      </w:r>
      <w:r w:rsidR="00222FB7" w:rsidRPr="008D03A6">
        <w:rPr>
          <w:rFonts w:ascii="Crimson Text" w:hAnsi="Crimson Text"/>
          <w:color w:val="000000" w:themeColor="text1"/>
          <w:sz w:val="26"/>
          <w:szCs w:val="26"/>
        </w:rPr>
        <w:t xml:space="preserve"> </w:t>
      </w:r>
      <w:r w:rsidR="00A76A67" w:rsidRPr="008D03A6">
        <w:rPr>
          <w:rFonts w:ascii="Crimson Text" w:hAnsi="Crimson Text"/>
          <w:color w:val="000000" w:themeColor="text1"/>
          <w:sz w:val="26"/>
          <w:szCs w:val="26"/>
        </w:rPr>
        <w:t>fascinando a</w:t>
      </w:r>
      <w:r w:rsidR="00222FB7" w:rsidRPr="008D03A6">
        <w:rPr>
          <w:rFonts w:ascii="Crimson Text" w:hAnsi="Crimson Text"/>
          <w:color w:val="000000" w:themeColor="text1"/>
          <w:sz w:val="26"/>
          <w:szCs w:val="26"/>
        </w:rPr>
        <w:t xml:space="preserve"> </w:t>
      </w:r>
      <w:del w:id="1043" w:author="PC" w:date="2025-05-30T12:24:00Z">
        <w:r w:rsidR="008C1E0F" w:rsidRPr="008D03A6" w:rsidDel="00D5740A">
          <w:rPr>
            <w:rFonts w:ascii="Crimson Text" w:hAnsi="Crimson Text"/>
            <w:color w:val="000000" w:themeColor="text1"/>
            <w:sz w:val="26"/>
            <w:szCs w:val="26"/>
          </w:rPr>
          <w:delText>las</w:delText>
        </w:r>
        <w:r w:rsidR="00222FB7" w:rsidRPr="008D03A6" w:rsidDel="00D5740A">
          <w:rPr>
            <w:rFonts w:ascii="Crimson Text" w:hAnsi="Crimson Text"/>
            <w:color w:val="000000" w:themeColor="text1"/>
            <w:sz w:val="26"/>
            <w:szCs w:val="26"/>
          </w:rPr>
          <w:delText xml:space="preserve"> </w:delText>
        </w:r>
      </w:del>
      <w:r w:rsidR="00222FB7" w:rsidRPr="008D03A6">
        <w:rPr>
          <w:rFonts w:ascii="Crimson Text" w:hAnsi="Crimson Text"/>
          <w:color w:val="000000" w:themeColor="text1"/>
          <w:sz w:val="26"/>
          <w:szCs w:val="26"/>
        </w:rPr>
        <w:t xml:space="preserve">serpientes. </w:t>
      </w:r>
      <w:r w:rsidR="00E86460" w:rsidRPr="008D03A6">
        <w:rPr>
          <w:rFonts w:ascii="Crimson Text" w:hAnsi="Crimson Text"/>
          <w:color w:val="000000" w:themeColor="text1"/>
          <w:sz w:val="26"/>
          <w:szCs w:val="26"/>
        </w:rPr>
        <w:t>Era</w:t>
      </w:r>
      <w:r w:rsidR="00DB2AA5" w:rsidRPr="008D03A6">
        <w:rPr>
          <w:rFonts w:ascii="Crimson Text" w:hAnsi="Crimson Text"/>
          <w:color w:val="000000" w:themeColor="text1"/>
          <w:sz w:val="26"/>
          <w:szCs w:val="26"/>
        </w:rPr>
        <w:t xml:space="preserve"> un </w:t>
      </w:r>
      <w:del w:id="1044" w:author="PC" w:date="2025-05-30T12:24:00Z">
        <w:r w:rsidR="00E86460" w:rsidRPr="008D03A6" w:rsidDel="00D5740A">
          <w:rPr>
            <w:rFonts w:ascii="Crimson Text" w:hAnsi="Crimson Text"/>
            <w:color w:val="000000" w:themeColor="text1"/>
            <w:sz w:val="26"/>
            <w:szCs w:val="26"/>
          </w:rPr>
          <w:delText xml:space="preserve">contexto </w:delText>
        </w:r>
        <w:r w:rsidR="001400FA" w:rsidRPr="008D03A6" w:rsidDel="00D5740A">
          <w:rPr>
            <w:rFonts w:ascii="Crimson Text" w:hAnsi="Crimson Text"/>
            <w:color w:val="000000" w:themeColor="text1"/>
            <w:sz w:val="26"/>
            <w:szCs w:val="26"/>
          </w:rPr>
          <w:delText>de comercio</w:delText>
        </w:r>
      </w:del>
      <w:ins w:id="1045" w:author="PC" w:date="2025-05-30T12:24:00Z">
        <w:r w:rsidR="00D5740A">
          <w:rPr>
            <w:rFonts w:ascii="Crimson Text" w:hAnsi="Crimson Text"/>
            <w:color w:val="000000" w:themeColor="text1"/>
            <w:sz w:val="26"/>
            <w:szCs w:val="26"/>
          </w:rPr>
          <w:t>ambiente</w:t>
        </w:r>
      </w:ins>
      <w:r w:rsidR="001400FA" w:rsidRPr="008D03A6">
        <w:rPr>
          <w:rFonts w:ascii="Crimson Text" w:hAnsi="Crimson Text"/>
          <w:color w:val="000000" w:themeColor="text1"/>
          <w:sz w:val="26"/>
          <w:szCs w:val="26"/>
        </w:rPr>
        <w:t xml:space="preserve"> </w:t>
      </w:r>
      <w:r w:rsidR="00DB2AA5" w:rsidRPr="008D03A6">
        <w:rPr>
          <w:rFonts w:ascii="Crimson Text" w:hAnsi="Crimson Text"/>
          <w:color w:val="000000" w:themeColor="text1"/>
          <w:sz w:val="26"/>
          <w:szCs w:val="26"/>
        </w:rPr>
        <w:t xml:space="preserve">hostil, </w:t>
      </w:r>
      <w:r w:rsidR="0047093A" w:rsidRPr="008D03A6">
        <w:rPr>
          <w:rFonts w:ascii="Crimson Text" w:hAnsi="Crimson Text"/>
          <w:color w:val="000000" w:themeColor="text1"/>
          <w:sz w:val="26"/>
          <w:szCs w:val="26"/>
        </w:rPr>
        <w:t>producto de</w:t>
      </w:r>
      <w:r w:rsidR="00D257FD" w:rsidRPr="008D03A6">
        <w:rPr>
          <w:rFonts w:ascii="Crimson Text" w:hAnsi="Crimson Text"/>
          <w:color w:val="000000" w:themeColor="text1"/>
          <w:sz w:val="26"/>
          <w:szCs w:val="26"/>
        </w:rPr>
        <w:t xml:space="preserve"> </w:t>
      </w:r>
      <w:r w:rsidR="00DB2AA5" w:rsidRPr="008D03A6">
        <w:rPr>
          <w:rFonts w:ascii="Crimson Text" w:hAnsi="Crimson Text"/>
          <w:color w:val="000000" w:themeColor="text1"/>
          <w:sz w:val="26"/>
          <w:szCs w:val="26"/>
        </w:rPr>
        <w:t>l</w:t>
      </w:r>
      <w:r w:rsidR="005D2960" w:rsidRPr="008D03A6">
        <w:rPr>
          <w:rFonts w:ascii="Crimson Text" w:hAnsi="Crimson Text"/>
          <w:color w:val="000000" w:themeColor="text1"/>
          <w:sz w:val="26"/>
          <w:szCs w:val="26"/>
        </w:rPr>
        <w:t xml:space="preserve">a escasez de alimentos y la crisis </w:t>
      </w:r>
      <w:r w:rsidR="00222FB7" w:rsidRPr="008D03A6">
        <w:rPr>
          <w:rFonts w:ascii="Crimson Text" w:hAnsi="Crimson Text"/>
          <w:color w:val="000000" w:themeColor="text1"/>
          <w:sz w:val="26"/>
          <w:szCs w:val="26"/>
        </w:rPr>
        <w:t>económica de la región</w:t>
      </w:r>
      <w:r w:rsidR="005D2960" w:rsidRPr="008D03A6">
        <w:rPr>
          <w:rFonts w:ascii="Crimson Text" w:hAnsi="Crimson Text"/>
          <w:color w:val="000000" w:themeColor="text1"/>
          <w:sz w:val="26"/>
          <w:szCs w:val="26"/>
        </w:rPr>
        <w:t xml:space="preserve">. Los puestos se </w:t>
      </w:r>
      <w:r w:rsidR="00DB2AA5" w:rsidRPr="008D03A6">
        <w:rPr>
          <w:rFonts w:ascii="Crimson Text" w:hAnsi="Crimson Text"/>
          <w:color w:val="000000" w:themeColor="text1"/>
          <w:sz w:val="26"/>
          <w:szCs w:val="26"/>
        </w:rPr>
        <w:t>mostraban</w:t>
      </w:r>
      <w:r w:rsidR="004A48B1" w:rsidRPr="008D03A6">
        <w:rPr>
          <w:rFonts w:ascii="Crimson Text" w:hAnsi="Crimson Text"/>
          <w:color w:val="000000" w:themeColor="text1"/>
          <w:sz w:val="26"/>
          <w:szCs w:val="26"/>
        </w:rPr>
        <w:t xml:space="preserve"> abarrotados de </w:t>
      </w:r>
      <w:r w:rsidR="005D2960" w:rsidRPr="008D03A6">
        <w:rPr>
          <w:rFonts w:ascii="Crimson Text" w:hAnsi="Crimson Text"/>
          <w:color w:val="000000" w:themeColor="text1"/>
          <w:sz w:val="26"/>
          <w:szCs w:val="26"/>
        </w:rPr>
        <w:t xml:space="preserve">objetos </w:t>
      </w:r>
      <w:r w:rsidR="00DB2AA5" w:rsidRPr="008D03A6">
        <w:rPr>
          <w:rFonts w:ascii="Crimson Text" w:hAnsi="Crimson Text"/>
          <w:color w:val="000000" w:themeColor="text1"/>
          <w:sz w:val="26"/>
          <w:szCs w:val="26"/>
        </w:rPr>
        <w:t>in</w:t>
      </w:r>
      <w:r w:rsidR="009C3B60" w:rsidRPr="008D03A6">
        <w:rPr>
          <w:rFonts w:ascii="Crimson Text" w:hAnsi="Crimson Text"/>
          <w:color w:val="000000" w:themeColor="text1"/>
          <w:sz w:val="26"/>
          <w:szCs w:val="26"/>
        </w:rPr>
        <w:t>útiles</w:t>
      </w:r>
      <w:r w:rsidR="005D2960" w:rsidRPr="008D03A6">
        <w:rPr>
          <w:rFonts w:ascii="Crimson Text" w:hAnsi="Crimson Text"/>
          <w:color w:val="000000" w:themeColor="text1"/>
          <w:sz w:val="26"/>
          <w:szCs w:val="26"/>
        </w:rPr>
        <w:t>, en su mayoría</w:t>
      </w:r>
      <w:r w:rsidRPr="008D03A6">
        <w:rPr>
          <w:rFonts w:ascii="Crimson Text" w:hAnsi="Crimson Text"/>
          <w:color w:val="000000" w:themeColor="text1"/>
          <w:sz w:val="26"/>
          <w:szCs w:val="26"/>
        </w:rPr>
        <w:t>,</w:t>
      </w:r>
      <w:r w:rsidR="005D2960" w:rsidRPr="008D03A6">
        <w:rPr>
          <w:rFonts w:ascii="Crimson Text" w:hAnsi="Crimson Text"/>
          <w:color w:val="000000" w:themeColor="text1"/>
          <w:sz w:val="26"/>
          <w:szCs w:val="26"/>
        </w:rPr>
        <w:t xml:space="preserve"> artículos personales que intentaban canjear </w:t>
      </w:r>
      <w:del w:id="1046" w:author="PC" w:date="2025-05-30T12:25:00Z">
        <w:r w:rsidR="005D2960" w:rsidRPr="008D03A6" w:rsidDel="00D5740A">
          <w:rPr>
            <w:rFonts w:ascii="Crimson Text" w:hAnsi="Crimson Text"/>
            <w:color w:val="000000" w:themeColor="text1"/>
            <w:sz w:val="26"/>
            <w:szCs w:val="26"/>
          </w:rPr>
          <w:delText>a cambio de algunas monedas</w:delText>
        </w:r>
      </w:del>
      <w:ins w:id="1047" w:author="PC" w:date="2025-05-30T12:25:00Z">
        <w:r w:rsidR="00D5740A">
          <w:rPr>
            <w:rFonts w:ascii="Crimson Text" w:hAnsi="Crimson Text"/>
            <w:color w:val="000000" w:themeColor="text1"/>
            <w:sz w:val="26"/>
            <w:szCs w:val="26"/>
          </w:rPr>
          <w:t>por</w:t>
        </w:r>
      </w:ins>
      <w:r w:rsidR="005D2960" w:rsidRPr="008D03A6">
        <w:rPr>
          <w:rFonts w:ascii="Crimson Text" w:hAnsi="Crimson Text"/>
          <w:color w:val="000000" w:themeColor="text1"/>
          <w:sz w:val="26"/>
          <w:szCs w:val="26"/>
        </w:rPr>
        <w:t xml:space="preserve"> que les salvaran la jornada</w:t>
      </w:r>
      <w:r w:rsidR="004A48B1" w:rsidRPr="008D03A6">
        <w:rPr>
          <w:rFonts w:ascii="Crimson Text" w:hAnsi="Crimson Text"/>
          <w:color w:val="000000" w:themeColor="text1"/>
          <w:sz w:val="26"/>
          <w:szCs w:val="26"/>
        </w:rPr>
        <w:t>.</w:t>
      </w:r>
    </w:p>
    <w:p w:rsidR="001D1D8D" w:rsidRPr="008D03A6" w:rsidRDefault="005D2960" w:rsidP="005B47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compró algunos cereales y vegetales disecados,</w:t>
      </w:r>
      <w:r w:rsidR="00DB2AA5" w:rsidRPr="008D03A6">
        <w:rPr>
          <w:rFonts w:ascii="Crimson Text" w:hAnsi="Crimson Text"/>
          <w:color w:val="000000" w:themeColor="text1"/>
          <w:sz w:val="26"/>
          <w:szCs w:val="26"/>
        </w:rPr>
        <w:t xml:space="preserve"> víveres</w:t>
      </w:r>
      <w:r w:rsidR="00140B95" w:rsidRPr="008D03A6">
        <w:rPr>
          <w:rFonts w:ascii="Crimson Text" w:hAnsi="Crimson Text"/>
          <w:color w:val="000000" w:themeColor="text1"/>
          <w:sz w:val="26"/>
          <w:szCs w:val="26"/>
        </w:rPr>
        <w:t xml:space="preserve"> que</w:t>
      </w:r>
      <w:r w:rsidR="001D22CD" w:rsidRPr="008D03A6">
        <w:rPr>
          <w:rFonts w:ascii="Crimson Text" w:hAnsi="Crimson Text"/>
          <w:color w:val="000000" w:themeColor="text1"/>
          <w:sz w:val="26"/>
          <w:szCs w:val="26"/>
        </w:rPr>
        <w:t xml:space="preserve"> le </w:t>
      </w:r>
      <w:r w:rsidR="00140B95" w:rsidRPr="008D03A6">
        <w:rPr>
          <w:rFonts w:ascii="Crimson Text" w:hAnsi="Crimson Text"/>
          <w:color w:val="000000" w:themeColor="text1"/>
          <w:sz w:val="26"/>
          <w:szCs w:val="26"/>
        </w:rPr>
        <w:t>recordaban</w:t>
      </w:r>
      <w:r w:rsidR="001D22CD" w:rsidRPr="008D03A6">
        <w:rPr>
          <w:rFonts w:ascii="Crimson Text" w:hAnsi="Crimson Text"/>
          <w:color w:val="000000" w:themeColor="text1"/>
          <w:sz w:val="26"/>
          <w:szCs w:val="26"/>
        </w:rPr>
        <w:t xml:space="preserve"> a su infancia</w:t>
      </w:r>
      <w:del w:id="1048" w:author="PC" w:date="2025-05-30T12:25:00Z">
        <w:r w:rsidR="001D22CD" w:rsidRPr="008D03A6" w:rsidDel="00D5740A">
          <w:rPr>
            <w:rFonts w:ascii="Crimson Text" w:hAnsi="Crimson Text"/>
            <w:color w:val="000000" w:themeColor="text1"/>
            <w:sz w:val="26"/>
            <w:szCs w:val="26"/>
          </w:rPr>
          <w:delText>, c</w:delText>
        </w:r>
      </w:del>
      <w:ins w:id="1049" w:author="PC" w:date="2025-05-30T12:25:00Z">
        <w:r w:rsidR="00D5740A">
          <w:rPr>
            <w:rFonts w:ascii="Crimson Text" w:hAnsi="Crimson Text"/>
            <w:color w:val="000000" w:themeColor="text1"/>
            <w:sz w:val="26"/>
            <w:szCs w:val="26"/>
          </w:rPr>
          <w:t>. C</w:t>
        </w:r>
      </w:ins>
      <w:r w:rsidR="001D22CD" w:rsidRPr="008D03A6">
        <w:rPr>
          <w:rFonts w:ascii="Crimson Text" w:hAnsi="Crimson Text"/>
          <w:color w:val="000000" w:themeColor="text1"/>
          <w:sz w:val="26"/>
          <w:szCs w:val="26"/>
        </w:rPr>
        <w:t>uando</w:t>
      </w:r>
      <w:ins w:id="1050" w:author="PC" w:date="2025-05-30T12:25:00Z">
        <w:r w:rsidR="00D5740A">
          <w:rPr>
            <w:rFonts w:ascii="Crimson Text" w:hAnsi="Crimson Text"/>
            <w:color w:val="000000" w:themeColor="text1"/>
            <w:sz w:val="26"/>
            <w:szCs w:val="26"/>
          </w:rPr>
          <w:t xml:space="preserve"> era pequeño</w:t>
        </w:r>
      </w:ins>
      <w:r w:rsidR="001D22CD" w:rsidRPr="008D03A6">
        <w:rPr>
          <w:rFonts w:ascii="Crimson Text" w:hAnsi="Crimson Text"/>
          <w:color w:val="000000" w:themeColor="text1"/>
          <w:sz w:val="26"/>
          <w:szCs w:val="26"/>
        </w:rPr>
        <w:t xml:space="preserve">, </w:t>
      </w:r>
      <w:del w:id="1051" w:author="PC" w:date="2025-05-30T12:25:00Z">
        <w:r w:rsidR="001D22CD" w:rsidRPr="008D03A6" w:rsidDel="00D5740A">
          <w:rPr>
            <w:rFonts w:ascii="Crimson Text" w:hAnsi="Crimson Text"/>
            <w:color w:val="000000" w:themeColor="text1"/>
            <w:sz w:val="26"/>
            <w:szCs w:val="26"/>
          </w:rPr>
          <w:delText xml:space="preserve">junto a su padre, </w:delText>
        </w:r>
      </w:del>
      <w:r w:rsidR="001D22CD" w:rsidRPr="008D03A6">
        <w:rPr>
          <w:rFonts w:ascii="Crimson Text" w:hAnsi="Crimson Text"/>
          <w:color w:val="000000" w:themeColor="text1"/>
          <w:sz w:val="26"/>
          <w:szCs w:val="26"/>
        </w:rPr>
        <w:t>recorría</w:t>
      </w:r>
      <w:del w:id="1052" w:author="PC" w:date="2025-05-30T12:25:00Z">
        <w:r w:rsidR="001D22CD" w:rsidRPr="008D03A6" w:rsidDel="00D5740A">
          <w:rPr>
            <w:rFonts w:ascii="Crimson Text" w:hAnsi="Crimson Text"/>
            <w:color w:val="000000" w:themeColor="text1"/>
            <w:sz w:val="26"/>
            <w:szCs w:val="26"/>
          </w:rPr>
          <w:delText>n</w:delText>
        </w:r>
      </w:del>
      <w:r w:rsidR="001D22CD" w:rsidRPr="008D03A6">
        <w:rPr>
          <w:rFonts w:ascii="Crimson Text" w:hAnsi="Crimson Text"/>
          <w:color w:val="000000" w:themeColor="text1"/>
          <w:sz w:val="26"/>
          <w:szCs w:val="26"/>
        </w:rPr>
        <w:t xml:space="preserve"> grandes distancias </w:t>
      </w:r>
      <w:ins w:id="1053" w:author="PC" w:date="2025-05-30T12:25:00Z">
        <w:r w:rsidR="00D5740A">
          <w:rPr>
            <w:rFonts w:ascii="Crimson Text" w:hAnsi="Crimson Text"/>
            <w:color w:val="000000" w:themeColor="text1"/>
            <w:sz w:val="26"/>
            <w:szCs w:val="26"/>
          </w:rPr>
          <w:t xml:space="preserve">junto a su padre </w:t>
        </w:r>
      </w:ins>
      <w:r w:rsidR="001D22CD" w:rsidRPr="008D03A6">
        <w:rPr>
          <w:rFonts w:ascii="Crimson Text" w:hAnsi="Crimson Text"/>
          <w:color w:val="000000" w:themeColor="text1"/>
          <w:sz w:val="26"/>
          <w:szCs w:val="26"/>
        </w:rPr>
        <w:t xml:space="preserve">en busca de </w:t>
      </w:r>
      <w:r w:rsidR="00140B95" w:rsidRPr="008D03A6">
        <w:rPr>
          <w:rFonts w:ascii="Crimson Text" w:hAnsi="Crimson Text"/>
          <w:color w:val="000000" w:themeColor="text1"/>
          <w:sz w:val="26"/>
          <w:szCs w:val="26"/>
        </w:rPr>
        <w:t>oportunidades</w:t>
      </w:r>
      <w:ins w:id="1054" w:author="PC" w:date="2025-05-30T12:26:00Z">
        <w:r w:rsidR="00D5740A">
          <w:rPr>
            <w:rFonts w:ascii="Crimson Text" w:hAnsi="Crimson Text"/>
            <w:color w:val="000000" w:themeColor="text1"/>
            <w:sz w:val="26"/>
            <w:szCs w:val="26"/>
          </w:rPr>
          <w:t xml:space="preserve"> </w:t>
        </w:r>
      </w:ins>
      <w:del w:id="1055" w:author="PC" w:date="2025-05-30T12:26:00Z">
        <w:r w:rsidR="00140B95" w:rsidRPr="008D03A6" w:rsidDel="00D5740A">
          <w:rPr>
            <w:rFonts w:ascii="Crimson Text" w:hAnsi="Crimson Text"/>
            <w:color w:val="000000" w:themeColor="text1"/>
            <w:sz w:val="26"/>
            <w:szCs w:val="26"/>
          </w:rPr>
          <w:delText>,</w:delText>
        </w:r>
      </w:del>
      <w:ins w:id="1056" w:author="PC" w:date="2025-05-30T12:26:00Z">
        <w:r w:rsidR="00D5740A">
          <w:rPr>
            <w:rFonts w:ascii="Crimson Text" w:hAnsi="Crimson Text"/>
            <w:color w:val="000000" w:themeColor="text1"/>
            <w:sz w:val="26"/>
            <w:szCs w:val="26"/>
          </w:rPr>
          <w:t>y</w:t>
        </w:r>
      </w:ins>
      <w:r w:rsidR="00140B95" w:rsidRPr="008D03A6">
        <w:rPr>
          <w:rFonts w:ascii="Crimson Text" w:hAnsi="Crimson Text"/>
          <w:color w:val="000000" w:themeColor="text1"/>
          <w:sz w:val="26"/>
          <w:szCs w:val="26"/>
        </w:rPr>
        <w:t xml:space="preserve"> </w:t>
      </w:r>
      <w:del w:id="1057" w:author="PC" w:date="2025-05-30T12:26:00Z">
        <w:r w:rsidR="00140B95" w:rsidRPr="008D03A6" w:rsidDel="00D5740A">
          <w:rPr>
            <w:rFonts w:ascii="Crimson Text" w:hAnsi="Crimson Text"/>
            <w:color w:val="000000" w:themeColor="text1"/>
            <w:sz w:val="26"/>
            <w:szCs w:val="26"/>
          </w:rPr>
          <w:delText xml:space="preserve">aquellas </w:delText>
        </w:r>
      </w:del>
      <w:ins w:id="1058" w:author="PC" w:date="2025-05-30T12:26:00Z">
        <w:r w:rsidR="00D5740A">
          <w:rPr>
            <w:rFonts w:ascii="Crimson Text" w:hAnsi="Crimson Text"/>
            <w:color w:val="000000" w:themeColor="text1"/>
            <w:sz w:val="26"/>
            <w:szCs w:val="26"/>
          </w:rPr>
          <w:t>aquel tipo</w:t>
        </w:r>
        <w:r w:rsidR="00D5740A" w:rsidRPr="008D03A6">
          <w:rPr>
            <w:rFonts w:ascii="Crimson Text" w:hAnsi="Crimson Text"/>
            <w:color w:val="000000" w:themeColor="text1"/>
            <w:sz w:val="26"/>
            <w:szCs w:val="26"/>
          </w:rPr>
          <w:t xml:space="preserve"> </w:t>
        </w:r>
      </w:ins>
      <w:r w:rsidR="00140B95" w:rsidRPr="008D03A6">
        <w:rPr>
          <w:rFonts w:ascii="Crimson Text" w:hAnsi="Crimson Text"/>
          <w:color w:val="000000" w:themeColor="text1"/>
          <w:sz w:val="26"/>
          <w:szCs w:val="26"/>
        </w:rPr>
        <w:t>provisiones eran</w:t>
      </w:r>
      <w:r w:rsidRPr="008D03A6">
        <w:rPr>
          <w:rFonts w:ascii="Crimson Text" w:hAnsi="Crimson Text"/>
          <w:color w:val="000000" w:themeColor="text1"/>
          <w:sz w:val="26"/>
          <w:szCs w:val="26"/>
        </w:rPr>
        <w:t xml:space="preserve"> ideales para</w:t>
      </w:r>
      <w:r w:rsidR="00DB2AA5" w:rsidRPr="008D03A6">
        <w:rPr>
          <w:rFonts w:ascii="Crimson Text" w:hAnsi="Crimson Text"/>
          <w:color w:val="000000" w:themeColor="text1"/>
          <w:sz w:val="26"/>
          <w:szCs w:val="26"/>
        </w:rPr>
        <w:t xml:space="preserve"> enfrentar</w:t>
      </w:r>
      <w:r w:rsidR="00A21979" w:rsidRPr="008D03A6">
        <w:rPr>
          <w:rFonts w:ascii="Crimson Text" w:hAnsi="Crimson Text"/>
          <w:color w:val="000000" w:themeColor="text1"/>
          <w:sz w:val="26"/>
          <w:szCs w:val="26"/>
        </w:rPr>
        <w:t xml:space="preserve"> </w:t>
      </w:r>
      <w:ins w:id="1059" w:author="PC" w:date="2025-05-30T12:26:00Z">
        <w:r w:rsidR="00D5740A">
          <w:rPr>
            <w:rFonts w:ascii="Crimson Text" w:hAnsi="Crimson Text"/>
            <w:color w:val="000000" w:themeColor="text1"/>
            <w:sz w:val="26"/>
            <w:szCs w:val="26"/>
          </w:rPr>
          <w:t xml:space="preserve">esos </w:t>
        </w:r>
      </w:ins>
      <w:r w:rsidR="00DB2AA5" w:rsidRPr="008D03A6">
        <w:rPr>
          <w:rFonts w:ascii="Crimson Text" w:hAnsi="Crimson Text"/>
          <w:color w:val="000000" w:themeColor="text1"/>
          <w:sz w:val="26"/>
          <w:szCs w:val="26"/>
        </w:rPr>
        <w:t>largo</w:t>
      </w:r>
      <w:r w:rsidR="00A21979" w:rsidRPr="008D03A6">
        <w:rPr>
          <w:rFonts w:ascii="Crimson Text" w:hAnsi="Crimson Text"/>
          <w:color w:val="000000" w:themeColor="text1"/>
          <w:sz w:val="26"/>
          <w:szCs w:val="26"/>
        </w:rPr>
        <w:t>s</w:t>
      </w:r>
      <w:r w:rsidR="00DB2AA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viaje</w:t>
      </w:r>
      <w:r w:rsidR="00A21979"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r w:rsidR="003E691E" w:rsidRPr="008D03A6">
        <w:rPr>
          <w:rFonts w:ascii="Crimson Text" w:hAnsi="Crimson Text"/>
          <w:color w:val="000000" w:themeColor="text1"/>
          <w:sz w:val="26"/>
          <w:szCs w:val="26"/>
        </w:rPr>
        <w:t xml:space="preserve">Mientras caminaba, </w:t>
      </w:r>
      <w:r w:rsidR="00140B95" w:rsidRPr="008D03A6">
        <w:rPr>
          <w:rFonts w:ascii="Crimson Text" w:hAnsi="Crimson Text"/>
          <w:color w:val="000000" w:themeColor="text1"/>
          <w:sz w:val="26"/>
          <w:szCs w:val="26"/>
        </w:rPr>
        <w:t xml:space="preserve">trataba de ordenar la </w:t>
      </w:r>
      <w:r w:rsidR="00950C25" w:rsidRPr="008D03A6">
        <w:rPr>
          <w:rFonts w:ascii="Crimson Text" w:hAnsi="Crimson Text"/>
          <w:color w:val="000000" w:themeColor="text1"/>
          <w:sz w:val="26"/>
          <w:szCs w:val="26"/>
        </w:rPr>
        <w:t xml:space="preserve">mente, pero </w:t>
      </w:r>
      <w:r w:rsidR="00A21979" w:rsidRPr="008D03A6">
        <w:rPr>
          <w:rFonts w:ascii="Crimson Text" w:hAnsi="Crimson Text"/>
          <w:color w:val="000000" w:themeColor="text1"/>
          <w:sz w:val="26"/>
          <w:szCs w:val="26"/>
        </w:rPr>
        <w:t xml:space="preserve">sus pensamientos </w:t>
      </w:r>
      <w:del w:id="1060" w:author="PC" w:date="2025-05-30T12:26:00Z">
        <w:r w:rsidR="00A21979" w:rsidRPr="008D03A6" w:rsidDel="00D5740A">
          <w:rPr>
            <w:rFonts w:ascii="Crimson Text" w:hAnsi="Crimson Text"/>
            <w:color w:val="000000" w:themeColor="text1"/>
            <w:sz w:val="26"/>
            <w:szCs w:val="26"/>
          </w:rPr>
          <w:delText xml:space="preserve">recorrían </w:delText>
        </w:r>
      </w:del>
      <w:ins w:id="1061" w:author="PC" w:date="2025-05-30T12:26:00Z">
        <w:r w:rsidR="00D5740A">
          <w:rPr>
            <w:rFonts w:ascii="Crimson Text" w:hAnsi="Crimson Text"/>
            <w:color w:val="000000" w:themeColor="text1"/>
            <w:sz w:val="26"/>
            <w:szCs w:val="26"/>
          </w:rPr>
          <w:t>parecían estar perdidos en</w:t>
        </w:r>
        <w:r w:rsidR="00D5740A" w:rsidRPr="008D03A6">
          <w:rPr>
            <w:rFonts w:ascii="Crimson Text" w:hAnsi="Crimson Text"/>
            <w:color w:val="000000" w:themeColor="text1"/>
            <w:sz w:val="26"/>
            <w:szCs w:val="26"/>
          </w:rPr>
          <w:t xml:space="preserve"> </w:t>
        </w:r>
      </w:ins>
      <w:r w:rsidR="00A21979" w:rsidRPr="008D03A6">
        <w:rPr>
          <w:rFonts w:ascii="Crimson Text" w:hAnsi="Crimson Text"/>
          <w:color w:val="000000" w:themeColor="text1"/>
          <w:sz w:val="26"/>
          <w:szCs w:val="26"/>
        </w:rPr>
        <w:t>un</w:t>
      </w:r>
      <w:r w:rsidR="00950C25" w:rsidRPr="008D03A6">
        <w:rPr>
          <w:rFonts w:ascii="Crimson Text" w:hAnsi="Crimson Text"/>
          <w:color w:val="000000" w:themeColor="text1"/>
          <w:sz w:val="26"/>
          <w:szCs w:val="26"/>
        </w:rPr>
        <w:t xml:space="preserve"> laberinto</w:t>
      </w:r>
      <w:r w:rsidRPr="008D03A6">
        <w:rPr>
          <w:rFonts w:ascii="Crimson Text" w:hAnsi="Crimson Text"/>
          <w:color w:val="000000" w:themeColor="text1"/>
          <w:sz w:val="26"/>
          <w:szCs w:val="26"/>
        </w:rPr>
        <w:t xml:space="preserve">. </w:t>
      </w:r>
      <w:r w:rsidR="00A21979" w:rsidRPr="008D03A6">
        <w:rPr>
          <w:rFonts w:ascii="Crimson Text" w:hAnsi="Crimson Text"/>
          <w:color w:val="000000" w:themeColor="text1"/>
          <w:sz w:val="26"/>
          <w:szCs w:val="26"/>
        </w:rPr>
        <w:t>S</w:t>
      </w:r>
      <w:r w:rsidRPr="008D03A6">
        <w:rPr>
          <w:rFonts w:ascii="Crimson Text" w:hAnsi="Crimson Text"/>
          <w:color w:val="000000" w:themeColor="text1"/>
          <w:sz w:val="26"/>
          <w:szCs w:val="26"/>
        </w:rPr>
        <w:t>ent</w:t>
      </w:r>
      <w:r w:rsidR="00DB2AA5" w:rsidRPr="008D03A6">
        <w:rPr>
          <w:rFonts w:ascii="Crimson Text" w:hAnsi="Crimson Text"/>
          <w:color w:val="000000" w:themeColor="text1"/>
          <w:sz w:val="26"/>
          <w:szCs w:val="26"/>
        </w:rPr>
        <w:t xml:space="preserve">ía satisfacción </w:t>
      </w:r>
      <w:r w:rsidR="00A21979" w:rsidRPr="008D03A6">
        <w:rPr>
          <w:rFonts w:ascii="Crimson Text" w:hAnsi="Crimson Text"/>
          <w:color w:val="000000" w:themeColor="text1"/>
          <w:sz w:val="26"/>
          <w:szCs w:val="26"/>
        </w:rPr>
        <w:t>por</w:t>
      </w:r>
      <w:r w:rsidR="005B4764" w:rsidRPr="008D03A6">
        <w:rPr>
          <w:rFonts w:ascii="Crimson Text" w:hAnsi="Crimson Text"/>
          <w:color w:val="000000" w:themeColor="text1"/>
          <w:sz w:val="26"/>
          <w:szCs w:val="26"/>
        </w:rPr>
        <w:t xml:space="preserve"> estar a un paso de </w:t>
      </w:r>
      <w:r w:rsidR="00A21979" w:rsidRPr="008D03A6">
        <w:rPr>
          <w:rFonts w:ascii="Crimson Text" w:hAnsi="Crimson Text"/>
          <w:color w:val="000000" w:themeColor="text1"/>
          <w:sz w:val="26"/>
          <w:szCs w:val="26"/>
        </w:rPr>
        <w:t>unirse a la guardia</w:t>
      </w:r>
      <w:r w:rsidR="005B4764" w:rsidRPr="008D03A6">
        <w:rPr>
          <w:rFonts w:ascii="Crimson Text" w:hAnsi="Crimson Text"/>
          <w:color w:val="000000" w:themeColor="text1"/>
          <w:sz w:val="26"/>
          <w:szCs w:val="26"/>
        </w:rPr>
        <w:t xml:space="preserve"> real</w:t>
      </w:r>
      <w:del w:id="1062" w:author="PC" w:date="2025-05-30T12:26:00Z">
        <w:r w:rsidR="005B4764" w:rsidRPr="008D03A6" w:rsidDel="00D5740A">
          <w:rPr>
            <w:rFonts w:ascii="Crimson Text" w:hAnsi="Crimson Text"/>
            <w:color w:val="000000" w:themeColor="text1"/>
            <w:sz w:val="26"/>
            <w:szCs w:val="26"/>
          </w:rPr>
          <w:delText>,</w:delText>
        </w:r>
      </w:del>
      <w:r w:rsidR="005B4764" w:rsidRPr="008D03A6">
        <w:rPr>
          <w:rFonts w:ascii="Crimson Text" w:hAnsi="Crimson Text"/>
          <w:color w:val="000000" w:themeColor="text1"/>
          <w:sz w:val="26"/>
          <w:szCs w:val="26"/>
        </w:rPr>
        <w:t xml:space="preserve"> pero</w:t>
      </w:r>
      <w:r w:rsidR="00DB2AA5" w:rsidRPr="008D03A6">
        <w:rPr>
          <w:rFonts w:ascii="Crimson Text" w:hAnsi="Crimson Text"/>
          <w:color w:val="000000" w:themeColor="text1"/>
          <w:sz w:val="26"/>
          <w:szCs w:val="26"/>
        </w:rPr>
        <w:t xml:space="preserve">, </w:t>
      </w:r>
      <w:r w:rsidR="00A21979" w:rsidRPr="008D03A6">
        <w:rPr>
          <w:rFonts w:ascii="Crimson Text" w:hAnsi="Crimson Text"/>
          <w:color w:val="000000" w:themeColor="text1"/>
          <w:sz w:val="26"/>
          <w:szCs w:val="26"/>
        </w:rPr>
        <w:t>a su vez</w:t>
      </w:r>
      <w:r w:rsidR="00DB2AA5" w:rsidRPr="008D03A6">
        <w:rPr>
          <w:rFonts w:ascii="Crimson Text" w:hAnsi="Crimson Text"/>
          <w:color w:val="000000" w:themeColor="text1"/>
          <w:sz w:val="26"/>
          <w:szCs w:val="26"/>
        </w:rPr>
        <w:t>,</w:t>
      </w:r>
      <w:r w:rsidR="000D0EE4" w:rsidRPr="008D03A6">
        <w:rPr>
          <w:rFonts w:ascii="Crimson Text" w:hAnsi="Crimson Text"/>
          <w:color w:val="000000" w:themeColor="text1"/>
          <w:sz w:val="26"/>
          <w:szCs w:val="26"/>
        </w:rPr>
        <w:t xml:space="preserve"> </w:t>
      </w:r>
      <w:r w:rsidR="009317DB" w:rsidRPr="008D03A6">
        <w:rPr>
          <w:rFonts w:ascii="Crimson Text" w:hAnsi="Crimson Text"/>
          <w:color w:val="000000" w:themeColor="text1"/>
          <w:sz w:val="26"/>
          <w:szCs w:val="26"/>
        </w:rPr>
        <w:t>la prueba de lealtad anunciada por</w:t>
      </w:r>
      <w:r w:rsidR="005B4764" w:rsidRPr="008D03A6">
        <w:rPr>
          <w:rFonts w:ascii="Crimson Text" w:hAnsi="Crimson Text"/>
          <w:color w:val="000000" w:themeColor="text1"/>
          <w:sz w:val="26"/>
          <w:szCs w:val="26"/>
        </w:rPr>
        <w:t xml:space="preserve"> Klaus esa misma mañana</w:t>
      </w:r>
      <w:del w:id="1063" w:author="PC" w:date="2025-05-30T12:27:00Z">
        <w:r w:rsidR="005B4764" w:rsidRPr="008D03A6" w:rsidDel="00D5740A">
          <w:rPr>
            <w:rFonts w:ascii="Crimson Text" w:hAnsi="Crimson Text"/>
            <w:color w:val="000000" w:themeColor="text1"/>
            <w:sz w:val="26"/>
            <w:szCs w:val="26"/>
          </w:rPr>
          <w:delText>,</w:delText>
        </w:r>
      </w:del>
      <w:r w:rsidR="005B4764" w:rsidRPr="008D03A6">
        <w:rPr>
          <w:rFonts w:ascii="Crimson Text" w:hAnsi="Crimson Text"/>
          <w:color w:val="000000" w:themeColor="text1"/>
          <w:sz w:val="26"/>
          <w:szCs w:val="26"/>
        </w:rPr>
        <w:t xml:space="preserve"> le </w:t>
      </w:r>
      <w:r w:rsidR="00A21979" w:rsidRPr="008D03A6">
        <w:rPr>
          <w:rFonts w:ascii="Crimson Text" w:hAnsi="Crimson Text"/>
          <w:color w:val="000000" w:themeColor="text1"/>
          <w:sz w:val="26"/>
          <w:szCs w:val="26"/>
        </w:rPr>
        <w:t>provocaba</w:t>
      </w:r>
      <w:r w:rsidR="005B4764" w:rsidRPr="008D03A6">
        <w:rPr>
          <w:rFonts w:ascii="Crimson Text" w:hAnsi="Crimson Text"/>
          <w:color w:val="000000" w:themeColor="text1"/>
          <w:sz w:val="26"/>
          <w:szCs w:val="26"/>
        </w:rPr>
        <w:t xml:space="preserve"> </w:t>
      </w:r>
      <w:del w:id="1064" w:author="PC" w:date="2025-05-30T12:28:00Z">
        <w:r w:rsidR="005B4764" w:rsidRPr="008D03A6" w:rsidDel="00D3295C">
          <w:rPr>
            <w:rFonts w:ascii="Crimson Text" w:hAnsi="Crimson Text"/>
            <w:color w:val="000000" w:themeColor="text1"/>
            <w:sz w:val="26"/>
            <w:szCs w:val="26"/>
          </w:rPr>
          <w:delText>una gran contradicción</w:delText>
        </w:r>
      </w:del>
      <w:ins w:id="1065" w:author="PC" w:date="2025-05-30T12:28:00Z">
        <w:r w:rsidR="00D3295C">
          <w:rPr>
            <w:rFonts w:ascii="Crimson Text" w:hAnsi="Crimson Text"/>
            <w:color w:val="000000" w:themeColor="text1"/>
            <w:sz w:val="26"/>
            <w:szCs w:val="26"/>
          </w:rPr>
          <w:t>náuseas</w:t>
        </w:r>
      </w:ins>
      <w:r w:rsidR="005B4764" w:rsidRPr="008D03A6">
        <w:rPr>
          <w:rFonts w:ascii="Crimson Text" w:hAnsi="Crimson Text"/>
          <w:color w:val="000000" w:themeColor="text1"/>
          <w:sz w:val="26"/>
          <w:szCs w:val="26"/>
        </w:rPr>
        <w:t xml:space="preserve">. Trataba de encontrar </w:t>
      </w:r>
      <w:r w:rsidR="00AE6CE4" w:rsidRPr="008D03A6">
        <w:rPr>
          <w:rFonts w:ascii="Crimson Text" w:hAnsi="Crimson Text"/>
          <w:color w:val="000000" w:themeColor="text1"/>
          <w:sz w:val="26"/>
          <w:szCs w:val="26"/>
        </w:rPr>
        <w:t>el modo</w:t>
      </w:r>
      <w:r w:rsidR="005B4764" w:rsidRPr="008D03A6">
        <w:rPr>
          <w:rFonts w:ascii="Crimson Text" w:hAnsi="Crimson Text"/>
          <w:color w:val="000000" w:themeColor="text1"/>
          <w:sz w:val="26"/>
          <w:szCs w:val="26"/>
        </w:rPr>
        <w:t xml:space="preserve"> </w:t>
      </w:r>
      <w:r w:rsidR="00A21979" w:rsidRPr="008D03A6">
        <w:rPr>
          <w:rFonts w:ascii="Crimson Text" w:hAnsi="Crimson Text"/>
          <w:color w:val="000000" w:themeColor="text1"/>
          <w:sz w:val="26"/>
          <w:szCs w:val="26"/>
        </w:rPr>
        <w:t>de</w:t>
      </w:r>
      <w:r w:rsidR="005B4764" w:rsidRPr="008D03A6">
        <w:rPr>
          <w:rFonts w:ascii="Crimson Text" w:hAnsi="Crimson Text"/>
          <w:color w:val="000000" w:themeColor="text1"/>
          <w:sz w:val="26"/>
          <w:szCs w:val="26"/>
        </w:rPr>
        <w:t xml:space="preserve"> continuar con su carrera</w:t>
      </w:r>
      <w:del w:id="1066" w:author="PC" w:date="2025-05-30T12:28:00Z">
        <w:r w:rsidR="005B4764" w:rsidRPr="008D03A6" w:rsidDel="00D3295C">
          <w:rPr>
            <w:rFonts w:ascii="Crimson Text" w:hAnsi="Crimson Text"/>
            <w:color w:val="000000" w:themeColor="text1"/>
            <w:sz w:val="26"/>
            <w:szCs w:val="26"/>
          </w:rPr>
          <w:delText>,</w:delText>
        </w:r>
      </w:del>
      <w:r w:rsidR="005B4764" w:rsidRPr="008D03A6">
        <w:rPr>
          <w:rFonts w:ascii="Crimson Text" w:hAnsi="Crimson Text"/>
          <w:color w:val="000000" w:themeColor="text1"/>
          <w:sz w:val="26"/>
          <w:szCs w:val="26"/>
        </w:rPr>
        <w:t xml:space="preserve"> </w:t>
      </w:r>
      <w:r w:rsidR="00A21979" w:rsidRPr="008D03A6">
        <w:rPr>
          <w:rFonts w:ascii="Crimson Text" w:hAnsi="Crimson Text"/>
          <w:color w:val="000000" w:themeColor="text1"/>
          <w:sz w:val="26"/>
          <w:szCs w:val="26"/>
        </w:rPr>
        <w:t>y</w:t>
      </w:r>
      <w:r w:rsidR="005B4764" w:rsidRPr="008D03A6">
        <w:rPr>
          <w:rFonts w:ascii="Crimson Text" w:hAnsi="Crimson Text"/>
          <w:color w:val="000000" w:themeColor="text1"/>
          <w:sz w:val="26"/>
          <w:szCs w:val="26"/>
        </w:rPr>
        <w:t xml:space="preserve"> </w:t>
      </w:r>
      <w:r w:rsidR="00A21979" w:rsidRPr="008D03A6">
        <w:rPr>
          <w:rFonts w:ascii="Crimson Text" w:hAnsi="Crimson Text"/>
          <w:color w:val="000000" w:themeColor="text1"/>
          <w:sz w:val="26"/>
          <w:szCs w:val="26"/>
        </w:rPr>
        <w:t>evitar</w:t>
      </w:r>
      <w:r w:rsidR="005B4764" w:rsidRPr="008D03A6">
        <w:rPr>
          <w:rFonts w:ascii="Crimson Text" w:hAnsi="Crimson Text"/>
          <w:color w:val="000000" w:themeColor="text1"/>
          <w:sz w:val="26"/>
          <w:szCs w:val="26"/>
        </w:rPr>
        <w:t xml:space="preserve"> </w:t>
      </w:r>
      <w:r w:rsidR="00A21979" w:rsidRPr="008D03A6">
        <w:rPr>
          <w:rFonts w:ascii="Crimson Text" w:hAnsi="Crimson Text"/>
          <w:color w:val="000000" w:themeColor="text1"/>
          <w:sz w:val="26"/>
          <w:szCs w:val="26"/>
        </w:rPr>
        <w:t>el sacrificio de</w:t>
      </w:r>
      <w:r w:rsidR="005B4764" w:rsidRPr="008D03A6">
        <w:rPr>
          <w:rFonts w:ascii="Crimson Text" w:hAnsi="Crimson Text"/>
          <w:color w:val="000000" w:themeColor="text1"/>
          <w:sz w:val="26"/>
          <w:szCs w:val="26"/>
        </w:rPr>
        <w:t xml:space="preserve"> Agatha</w:t>
      </w:r>
      <w:ins w:id="1067" w:author="PC" w:date="2025-05-30T12:28:00Z">
        <w:r w:rsidR="00D3295C">
          <w:rPr>
            <w:rFonts w:ascii="Crimson Text" w:hAnsi="Crimson Text"/>
            <w:color w:val="000000" w:themeColor="text1"/>
            <w:sz w:val="26"/>
            <w:szCs w:val="26"/>
          </w:rPr>
          <w:t xml:space="preserve"> al mismo tiempo</w:t>
        </w:r>
      </w:ins>
      <w:del w:id="1068" w:author="PC" w:date="2025-05-30T12:28:00Z">
        <w:r w:rsidR="005B4764" w:rsidRPr="008D03A6" w:rsidDel="00D3295C">
          <w:rPr>
            <w:rFonts w:ascii="Crimson Text" w:hAnsi="Crimson Text"/>
            <w:color w:val="000000" w:themeColor="text1"/>
            <w:sz w:val="26"/>
            <w:szCs w:val="26"/>
          </w:rPr>
          <w:delText>.</w:delText>
        </w:r>
      </w:del>
      <w:ins w:id="1069" w:author="PC" w:date="2025-05-30T12:28:00Z">
        <w:r w:rsidR="00D3295C">
          <w:rPr>
            <w:rFonts w:ascii="Crimson Text" w:hAnsi="Crimson Text"/>
            <w:color w:val="000000" w:themeColor="text1"/>
            <w:sz w:val="26"/>
            <w:szCs w:val="26"/>
          </w:rPr>
          <w:t>,</w:t>
        </w:r>
      </w:ins>
      <w:r w:rsidR="005B4764" w:rsidRPr="008D03A6">
        <w:rPr>
          <w:rFonts w:ascii="Crimson Text" w:hAnsi="Crimson Text"/>
          <w:color w:val="000000" w:themeColor="text1"/>
          <w:sz w:val="26"/>
          <w:szCs w:val="26"/>
        </w:rPr>
        <w:t xml:space="preserve"> </w:t>
      </w:r>
      <w:ins w:id="1070" w:author="PC" w:date="2025-05-30T12:28:00Z">
        <w:r w:rsidR="00D3295C">
          <w:rPr>
            <w:rFonts w:ascii="Crimson Text" w:hAnsi="Crimson Text"/>
            <w:color w:val="000000" w:themeColor="text1"/>
            <w:sz w:val="26"/>
            <w:szCs w:val="26"/>
          </w:rPr>
          <w:t xml:space="preserve">pero </w:t>
        </w:r>
      </w:ins>
      <w:del w:id="1071" w:author="PC" w:date="2025-05-30T12:28:00Z">
        <w:r w:rsidR="005B4764" w:rsidRPr="008D03A6" w:rsidDel="00D3295C">
          <w:rPr>
            <w:rFonts w:ascii="Crimson Text" w:hAnsi="Crimson Text"/>
            <w:color w:val="000000" w:themeColor="text1"/>
            <w:sz w:val="26"/>
            <w:szCs w:val="26"/>
          </w:rPr>
          <w:delText>P</w:delText>
        </w:r>
      </w:del>
      <w:ins w:id="1072" w:author="PC" w:date="2025-05-30T12:28:00Z">
        <w:r w:rsidR="00D3295C">
          <w:rPr>
            <w:rFonts w:ascii="Crimson Text" w:hAnsi="Crimson Text"/>
            <w:color w:val="000000" w:themeColor="text1"/>
            <w:sz w:val="26"/>
            <w:szCs w:val="26"/>
          </w:rPr>
          <w:t>p</w:t>
        </w:r>
      </w:ins>
      <w:r w:rsidR="005B4764" w:rsidRPr="008D03A6">
        <w:rPr>
          <w:rFonts w:ascii="Crimson Text" w:hAnsi="Crimson Text"/>
          <w:color w:val="000000" w:themeColor="text1"/>
          <w:sz w:val="26"/>
          <w:szCs w:val="26"/>
        </w:rPr>
        <w:t xml:space="preserve">arecía </w:t>
      </w:r>
      <w:del w:id="1073" w:author="PC" w:date="2025-05-30T12:29:00Z">
        <w:r w:rsidR="005B4764" w:rsidRPr="008D03A6" w:rsidDel="00D3295C">
          <w:rPr>
            <w:rFonts w:ascii="Crimson Text" w:hAnsi="Crimson Text"/>
            <w:color w:val="000000" w:themeColor="text1"/>
            <w:sz w:val="26"/>
            <w:szCs w:val="26"/>
          </w:rPr>
          <w:delText>una encrucijada difícil</w:delText>
        </w:r>
      </w:del>
      <w:ins w:id="1074" w:author="PC" w:date="2025-05-30T12:29:00Z">
        <w:r w:rsidR="00D3295C">
          <w:rPr>
            <w:rFonts w:ascii="Crimson Text" w:hAnsi="Crimson Text"/>
            <w:color w:val="000000" w:themeColor="text1"/>
            <w:sz w:val="26"/>
            <w:szCs w:val="26"/>
          </w:rPr>
          <w:t>imposible</w:t>
        </w:r>
      </w:ins>
      <w:r w:rsidR="005B4764" w:rsidRPr="008D03A6">
        <w:rPr>
          <w:rFonts w:ascii="Crimson Text" w:hAnsi="Crimson Text"/>
          <w:color w:val="000000" w:themeColor="text1"/>
          <w:sz w:val="26"/>
          <w:szCs w:val="26"/>
        </w:rPr>
        <w:t xml:space="preserve"> </w:t>
      </w:r>
      <w:r w:rsidR="00C35BC2" w:rsidRPr="008D03A6">
        <w:rPr>
          <w:rFonts w:ascii="Crimson Text" w:hAnsi="Crimson Text"/>
          <w:color w:val="000000" w:themeColor="text1"/>
          <w:sz w:val="26"/>
          <w:szCs w:val="26"/>
        </w:rPr>
        <w:t>de resolver</w:t>
      </w:r>
      <w:del w:id="1075" w:author="PC" w:date="2025-05-30T12:29:00Z">
        <w:r w:rsidR="00C35BC2" w:rsidRPr="008D03A6" w:rsidDel="00D3295C">
          <w:rPr>
            <w:rFonts w:ascii="Crimson Text" w:hAnsi="Crimson Text"/>
            <w:color w:val="000000" w:themeColor="text1"/>
            <w:sz w:val="26"/>
            <w:szCs w:val="26"/>
          </w:rPr>
          <w:delText>, e</w:delText>
        </w:r>
      </w:del>
      <w:ins w:id="1076" w:author="PC" w:date="2025-05-30T12:29:00Z">
        <w:r w:rsidR="00D3295C">
          <w:rPr>
            <w:rFonts w:ascii="Crimson Text" w:hAnsi="Crimson Text"/>
            <w:color w:val="000000" w:themeColor="text1"/>
            <w:sz w:val="26"/>
            <w:szCs w:val="26"/>
          </w:rPr>
          <w:t>. E</w:t>
        </w:r>
      </w:ins>
      <w:r w:rsidR="00C35BC2" w:rsidRPr="008D03A6">
        <w:rPr>
          <w:rFonts w:ascii="Crimson Text" w:hAnsi="Crimson Text"/>
          <w:color w:val="000000" w:themeColor="text1"/>
          <w:sz w:val="26"/>
          <w:szCs w:val="26"/>
        </w:rPr>
        <w:t xml:space="preserve">n medio de la confusión, </w:t>
      </w:r>
      <w:r w:rsidR="00CF7C21" w:rsidRPr="008D03A6">
        <w:rPr>
          <w:rFonts w:ascii="Crimson Text" w:hAnsi="Crimson Text"/>
          <w:color w:val="000000" w:themeColor="text1"/>
          <w:sz w:val="26"/>
          <w:szCs w:val="26"/>
        </w:rPr>
        <w:t>el impulso</w:t>
      </w:r>
      <w:r w:rsidR="00C35BC2" w:rsidRPr="008D03A6">
        <w:rPr>
          <w:rFonts w:ascii="Crimson Text" w:hAnsi="Crimson Text"/>
          <w:color w:val="000000" w:themeColor="text1"/>
          <w:sz w:val="26"/>
          <w:szCs w:val="26"/>
        </w:rPr>
        <w:t xml:space="preserve"> de huir </w:t>
      </w:r>
      <w:r w:rsidR="007C7465" w:rsidRPr="008D03A6">
        <w:rPr>
          <w:rFonts w:ascii="Crimson Text" w:hAnsi="Crimson Text"/>
          <w:color w:val="000000" w:themeColor="text1"/>
          <w:sz w:val="26"/>
          <w:szCs w:val="26"/>
        </w:rPr>
        <w:t>surgía</w:t>
      </w:r>
      <w:r w:rsidR="000D68C0" w:rsidRPr="008D03A6">
        <w:rPr>
          <w:rFonts w:ascii="Crimson Text" w:hAnsi="Crimson Text"/>
          <w:color w:val="000000" w:themeColor="text1"/>
          <w:sz w:val="26"/>
          <w:szCs w:val="26"/>
        </w:rPr>
        <w:t xml:space="preserve"> en </w:t>
      </w:r>
      <w:r w:rsidR="00A21979" w:rsidRPr="008D03A6">
        <w:rPr>
          <w:rFonts w:ascii="Crimson Text" w:hAnsi="Crimson Text"/>
          <w:color w:val="000000" w:themeColor="text1"/>
          <w:sz w:val="26"/>
          <w:szCs w:val="26"/>
        </w:rPr>
        <w:t>el</w:t>
      </w:r>
      <w:r w:rsidR="000D68C0" w:rsidRPr="008D03A6">
        <w:rPr>
          <w:rFonts w:ascii="Crimson Text" w:hAnsi="Crimson Text"/>
          <w:color w:val="000000" w:themeColor="text1"/>
          <w:sz w:val="26"/>
          <w:szCs w:val="26"/>
        </w:rPr>
        <w:t xml:space="preserve"> </w:t>
      </w:r>
      <w:r w:rsidR="007C7465" w:rsidRPr="008D03A6">
        <w:rPr>
          <w:rFonts w:ascii="Crimson Text" w:hAnsi="Crimson Text"/>
          <w:color w:val="000000" w:themeColor="text1"/>
          <w:sz w:val="26"/>
          <w:szCs w:val="26"/>
        </w:rPr>
        <w:t>horizonte</w:t>
      </w:r>
      <w:r w:rsidR="000D68C0" w:rsidRPr="008D03A6">
        <w:rPr>
          <w:rFonts w:ascii="Crimson Text" w:hAnsi="Crimson Text"/>
          <w:color w:val="000000" w:themeColor="text1"/>
          <w:sz w:val="26"/>
          <w:szCs w:val="26"/>
        </w:rPr>
        <w:t xml:space="preserve">, </w:t>
      </w:r>
      <w:r w:rsidR="000D0EE4" w:rsidRPr="008D03A6">
        <w:rPr>
          <w:rFonts w:ascii="Crimson Text" w:hAnsi="Crimson Text"/>
          <w:color w:val="000000" w:themeColor="text1"/>
          <w:sz w:val="26"/>
          <w:szCs w:val="26"/>
        </w:rPr>
        <w:t>aún</w:t>
      </w:r>
      <w:r w:rsidR="000D68C0" w:rsidRPr="008D03A6">
        <w:rPr>
          <w:rFonts w:ascii="Crimson Text" w:hAnsi="Crimson Text"/>
          <w:color w:val="000000" w:themeColor="text1"/>
          <w:sz w:val="26"/>
          <w:szCs w:val="26"/>
        </w:rPr>
        <w:t xml:space="preserve"> como una idea remota</w:t>
      </w:r>
      <w:r w:rsidR="00A21979" w:rsidRPr="008D03A6">
        <w:rPr>
          <w:rFonts w:ascii="Crimson Text" w:hAnsi="Crimson Text"/>
          <w:color w:val="000000" w:themeColor="text1"/>
          <w:sz w:val="26"/>
          <w:szCs w:val="26"/>
        </w:rPr>
        <w:t xml:space="preserve"> </w:t>
      </w:r>
      <w:del w:id="1077" w:author="PC" w:date="2025-05-30T12:29:00Z">
        <w:r w:rsidR="00A21979" w:rsidRPr="008D03A6" w:rsidDel="00D3295C">
          <w:rPr>
            <w:rFonts w:ascii="Crimson Text" w:hAnsi="Crimson Text"/>
            <w:color w:val="000000" w:themeColor="text1"/>
            <w:sz w:val="26"/>
            <w:szCs w:val="26"/>
          </w:rPr>
          <w:delText>e incipiente</w:delText>
        </w:r>
      </w:del>
      <w:ins w:id="1078" w:author="PC" w:date="2025-05-30T12:29:00Z">
        <w:r w:rsidR="00D3295C">
          <w:rPr>
            <w:rFonts w:ascii="Crimson Text" w:hAnsi="Crimson Text"/>
            <w:color w:val="000000" w:themeColor="text1"/>
            <w:sz w:val="26"/>
            <w:szCs w:val="26"/>
          </w:rPr>
          <w:t>que iba cobrando cada vez más fuerzas</w:t>
        </w:r>
      </w:ins>
      <w:r w:rsidR="000D68C0" w:rsidRPr="008D03A6">
        <w:rPr>
          <w:rFonts w:ascii="Crimson Text" w:hAnsi="Crimson Text"/>
          <w:color w:val="000000" w:themeColor="text1"/>
          <w:sz w:val="26"/>
          <w:szCs w:val="26"/>
        </w:rPr>
        <w:t>.</w:t>
      </w:r>
    </w:p>
    <w:p w:rsidR="00910D86" w:rsidRPr="008D03A6" w:rsidRDefault="005975AE"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Le urgía</w:t>
      </w:r>
      <w:r w:rsidR="00910D86" w:rsidRPr="008D03A6">
        <w:rPr>
          <w:rFonts w:ascii="Crimson Text" w:hAnsi="Crimson Text"/>
          <w:color w:val="000000" w:themeColor="text1"/>
          <w:sz w:val="26"/>
          <w:szCs w:val="26"/>
        </w:rPr>
        <w:t xml:space="preserve"> </w:t>
      </w:r>
      <w:del w:id="1079" w:author="PC" w:date="2025-05-30T12:29:00Z">
        <w:r w:rsidR="009C3B60" w:rsidRPr="008D03A6" w:rsidDel="00D3295C">
          <w:rPr>
            <w:rFonts w:ascii="Crimson Text" w:hAnsi="Crimson Text"/>
            <w:color w:val="000000" w:themeColor="text1"/>
            <w:sz w:val="26"/>
            <w:szCs w:val="26"/>
          </w:rPr>
          <w:delText>alcanzar</w:delText>
        </w:r>
        <w:r w:rsidR="00910D86" w:rsidRPr="008D03A6" w:rsidDel="00D3295C">
          <w:rPr>
            <w:rFonts w:ascii="Crimson Text" w:hAnsi="Crimson Text"/>
            <w:color w:val="000000" w:themeColor="text1"/>
            <w:sz w:val="26"/>
            <w:szCs w:val="26"/>
          </w:rPr>
          <w:delText xml:space="preserve"> </w:delText>
        </w:r>
      </w:del>
      <w:ins w:id="1080" w:author="PC" w:date="2025-05-30T12:29:00Z">
        <w:r w:rsidR="00D3295C">
          <w:rPr>
            <w:rFonts w:ascii="Crimson Text" w:hAnsi="Crimson Text"/>
            <w:color w:val="000000" w:themeColor="text1"/>
            <w:sz w:val="26"/>
            <w:szCs w:val="26"/>
          </w:rPr>
          <w:t>sentir</w:t>
        </w:r>
        <w:r w:rsidR="00D3295C" w:rsidRPr="008D03A6">
          <w:rPr>
            <w:rFonts w:ascii="Crimson Text" w:hAnsi="Crimson Text"/>
            <w:color w:val="000000" w:themeColor="text1"/>
            <w:sz w:val="26"/>
            <w:szCs w:val="26"/>
          </w:rPr>
          <w:t xml:space="preserve"> </w:t>
        </w:r>
      </w:ins>
      <w:r w:rsidR="00910D86" w:rsidRPr="008D03A6">
        <w:rPr>
          <w:rFonts w:ascii="Crimson Text" w:hAnsi="Crimson Text"/>
          <w:color w:val="000000" w:themeColor="text1"/>
          <w:sz w:val="26"/>
          <w:szCs w:val="26"/>
        </w:rPr>
        <w:t>a</w:t>
      </w:r>
      <w:r w:rsidR="00707A0D" w:rsidRPr="008D03A6">
        <w:rPr>
          <w:rFonts w:ascii="Crimson Text" w:hAnsi="Crimson Text"/>
          <w:color w:val="000000" w:themeColor="text1"/>
          <w:sz w:val="26"/>
          <w:szCs w:val="26"/>
        </w:rPr>
        <w:t xml:space="preserve">lgo de </w:t>
      </w:r>
      <w:r w:rsidR="00950C25" w:rsidRPr="008D03A6">
        <w:rPr>
          <w:rFonts w:ascii="Crimson Text" w:hAnsi="Crimson Text"/>
          <w:color w:val="000000" w:themeColor="text1"/>
          <w:sz w:val="26"/>
          <w:szCs w:val="26"/>
        </w:rPr>
        <w:t>serenidad</w:t>
      </w:r>
      <w:r w:rsidR="00707A0D" w:rsidRPr="008D03A6">
        <w:rPr>
          <w:rFonts w:ascii="Crimson Text" w:hAnsi="Crimson Text"/>
          <w:color w:val="000000" w:themeColor="text1"/>
          <w:sz w:val="26"/>
          <w:szCs w:val="26"/>
        </w:rPr>
        <w:t xml:space="preserve">, </w:t>
      </w:r>
      <w:ins w:id="1081" w:author="PC" w:date="2025-05-30T12:30:00Z">
        <w:r w:rsidR="00D3295C">
          <w:rPr>
            <w:rFonts w:ascii="Crimson Text" w:hAnsi="Crimson Text"/>
            <w:color w:val="000000" w:themeColor="text1"/>
            <w:sz w:val="26"/>
            <w:szCs w:val="26"/>
          </w:rPr>
          <w:t xml:space="preserve">e </w:t>
        </w:r>
      </w:ins>
      <w:r w:rsidR="00707A0D" w:rsidRPr="008D03A6">
        <w:rPr>
          <w:rFonts w:ascii="Crimson Text" w:hAnsi="Crimson Text"/>
          <w:color w:val="000000" w:themeColor="text1"/>
          <w:sz w:val="26"/>
          <w:szCs w:val="26"/>
        </w:rPr>
        <w:t>inmediatamente</w:t>
      </w:r>
      <w:r w:rsidR="00910D86" w:rsidRPr="008D03A6">
        <w:rPr>
          <w:rFonts w:ascii="Crimson Text" w:hAnsi="Crimson Text"/>
          <w:color w:val="000000" w:themeColor="text1"/>
          <w:sz w:val="26"/>
          <w:szCs w:val="26"/>
        </w:rPr>
        <w:t xml:space="preserve"> pensó en Elena, su amiga fiel y confidente, pero, como </w:t>
      </w:r>
      <w:r w:rsidR="0001746A" w:rsidRPr="008D03A6">
        <w:rPr>
          <w:rFonts w:ascii="Crimson Text" w:hAnsi="Crimson Text"/>
          <w:color w:val="000000" w:themeColor="text1"/>
          <w:sz w:val="26"/>
          <w:szCs w:val="26"/>
        </w:rPr>
        <w:t>de costumbre</w:t>
      </w:r>
      <w:r w:rsidR="00910D86" w:rsidRPr="008D03A6">
        <w:rPr>
          <w:rFonts w:ascii="Crimson Text" w:hAnsi="Crimson Text"/>
          <w:color w:val="000000" w:themeColor="text1"/>
          <w:sz w:val="26"/>
          <w:szCs w:val="26"/>
        </w:rPr>
        <w:t>,</w:t>
      </w:r>
      <w:ins w:id="1082" w:author="PC" w:date="2025-05-30T12:30:00Z">
        <w:r w:rsidR="00D3295C">
          <w:rPr>
            <w:rFonts w:ascii="Crimson Text" w:hAnsi="Crimson Text"/>
            <w:color w:val="000000" w:themeColor="text1"/>
            <w:sz w:val="26"/>
            <w:szCs w:val="26"/>
          </w:rPr>
          <w:t xml:space="preserve"> iba a</w:t>
        </w:r>
      </w:ins>
      <w:r w:rsidR="00910D86" w:rsidRPr="008D03A6">
        <w:rPr>
          <w:rFonts w:ascii="Crimson Text" w:hAnsi="Crimson Text"/>
          <w:color w:val="000000" w:themeColor="text1"/>
          <w:sz w:val="26"/>
          <w:szCs w:val="26"/>
        </w:rPr>
        <w:t xml:space="preserve"> resulta</w:t>
      </w:r>
      <w:ins w:id="1083" w:author="PC" w:date="2025-05-30T12:30:00Z">
        <w:r w:rsidR="00D3295C">
          <w:rPr>
            <w:rFonts w:ascii="Crimson Text" w:hAnsi="Crimson Text"/>
            <w:color w:val="000000" w:themeColor="text1"/>
            <w:sz w:val="26"/>
            <w:szCs w:val="26"/>
          </w:rPr>
          <w:t>r</w:t>
        </w:r>
      </w:ins>
      <w:del w:id="1084" w:author="PC" w:date="2025-05-30T12:30:00Z">
        <w:r w:rsidR="00910D86" w:rsidRPr="008D03A6" w:rsidDel="00D3295C">
          <w:rPr>
            <w:rFonts w:ascii="Crimson Text" w:hAnsi="Crimson Text"/>
            <w:color w:val="000000" w:themeColor="text1"/>
            <w:sz w:val="26"/>
            <w:szCs w:val="26"/>
          </w:rPr>
          <w:delText>ba</w:delText>
        </w:r>
      </w:del>
      <w:r w:rsidR="00910D86" w:rsidRPr="008D03A6">
        <w:rPr>
          <w:rFonts w:ascii="Crimson Text" w:hAnsi="Crimson Text"/>
          <w:color w:val="000000" w:themeColor="text1"/>
          <w:sz w:val="26"/>
          <w:szCs w:val="26"/>
        </w:rPr>
        <w:t xml:space="preserve"> una </w:t>
      </w:r>
      <w:r w:rsidR="004B162E" w:rsidRPr="008D03A6">
        <w:rPr>
          <w:rFonts w:ascii="Crimson Text" w:hAnsi="Crimson Text"/>
          <w:color w:val="000000" w:themeColor="text1"/>
          <w:sz w:val="26"/>
          <w:szCs w:val="26"/>
        </w:rPr>
        <w:t>travesía</w:t>
      </w:r>
      <w:r w:rsidR="00910D86" w:rsidRPr="008D03A6">
        <w:rPr>
          <w:rFonts w:ascii="Crimson Text" w:hAnsi="Crimson Text"/>
          <w:color w:val="000000" w:themeColor="text1"/>
          <w:sz w:val="26"/>
          <w:szCs w:val="26"/>
        </w:rPr>
        <w:t xml:space="preserve"> encontrarse con ella.</w:t>
      </w:r>
      <w:r w:rsidR="00575B8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Necesitaba su consejo, así que </w:t>
      </w:r>
      <w:r w:rsidR="00575B85" w:rsidRPr="008D03A6">
        <w:rPr>
          <w:rFonts w:ascii="Crimson Text" w:hAnsi="Crimson Text"/>
          <w:color w:val="000000" w:themeColor="text1"/>
          <w:sz w:val="26"/>
          <w:szCs w:val="26"/>
        </w:rPr>
        <w:t xml:space="preserve">se propuso </w:t>
      </w:r>
      <w:r w:rsidR="0001746A" w:rsidRPr="008D03A6">
        <w:rPr>
          <w:rFonts w:ascii="Crimson Text" w:hAnsi="Crimson Text"/>
          <w:color w:val="000000" w:themeColor="text1"/>
          <w:sz w:val="26"/>
          <w:szCs w:val="26"/>
        </w:rPr>
        <w:t>dirigirse al</w:t>
      </w:r>
      <w:r w:rsidR="00575B85" w:rsidRPr="008D03A6">
        <w:rPr>
          <w:rFonts w:ascii="Crimson Text" w:hAnsi="Crimson Text"/>
          <w:color w:val="000000" w:themeColor="text1"/>
          <w:sz w:val="26"/>
          <w:szCs w:val="26"/>
        </w:rPr>
        <w:t xml:space="preserve"> castillo, </w:t>
      </w:r>
      <w:r w:rsidR="0001746A" w:rsidRPr="008D03A6">
        <w:rPr>
          <w:rFonts w:ascii="Crimson Text" w:hAnsi="Crimson Text"/>
          <w:color w:val="000000" w:themeColor="text1"/>
          <w:sz w:val="26"/>
          <w:szCs w:val="26"/>
        </w:rPr>
        <w:t>a pesar de</w:t>
      </w:r>
      <w:r w:rsidR="004F18ED" w:rsidRPr="008D03A6">
        <w:rPr>
          <w:rFonts w:ascii="Crimson Text" w:hAnsi="Crimson Text"/>
          <w:color w:val="000000" w:themeColor="text1"/>
          <w:sz w:val="26"/>
          <w:szCs w:val="26"/>
        </w:rPr>
        <w:t xml:space="preserve"> que</w:t>
      </w:r>
      <w:r w:rsidR="007C7465" w:rsidRPr="008D03A6">
        <w:rPr>
          <w:rFonts w:ascii="Crimson Text" w:hAnsi="Crimson Text"/>
          <w:color w:val="000000" w:themeColor="text1"/>
          <w:sz w:val="26"/>
          <w:szCs w:val="26"/>
        </w:rPr>
        <w:t xml:space="preserve"> </w:t>
      </w:r>
      <w:r w:rsidR="0001746A" w:rsidRPr="008D03A6">
        <w:rPr>
          <w:rFonts w:ascii="Crimson Text" w:hAnsi="Crimson Text"/>
          <w:color w:val="000000" w:themeColor="text1"/>
          <w:sz w:val="26"/>
          <w:szCs w:val="26"/>
        </w:rPr>
        <w:t>su</w:t>
      </w:r>
      <w:r w:rsidR="00D02275" w:rsidRPr="008D03A6">
        <w:rPr>
          <w:rFonts w:ascii="Crimson Text" w:hAnsi="Crimson Text"/>
          <w:color w:val="000000" w:themeColor="text1"/>
          <w:sz w:val="26"/>
          <w:szCs w:val="26"/>
        </w:rPr>
        <w:t xml:space="preserve"> ingreso</w:t>
      </w:r>
      <w:r w:rsidR="00575B85" w:rsidRPr="008D03A6">
        <w:rPr>
          <w:rFonts w:ascii="Crimson Text" w:hAnsi="Crimson Text"/>
          <w:color w:val="000000" w:themeColor="text1"/>
          <w:sz w:val="26"/>
          <w:szCs w:val="26"/>
        </w:rPr>
        <w:t xml:space="preserve"> </w:t>
      </w:r>
      <w:r w:rsidR="004F18ED" w:rsidRPr="008D03A6">
        <w:rPr>
          <w:rFonts w:ascii="Crimson Text" w:hAnsi="Crimson Text"/>
          <w:color w:val="000000" w:themeColor="text1"/>
          <w:sz w:val="26"/>
          <w:szCs w:val="26"/>
        </w:rPr>
        <w:t xml:space="preserve">estaría </w:t>
      </w:r>
      <w:r w:rsidR="00575B85" w:rsidRPr="008D03A6">
        <w:rPr>
          <w:rFonts w:ascii="Crimson Text" w:hAnsi="Crimson Text"/>
          <w:color w:val="000000" w:themeColor="text1"/>
          <w:sz w:val="26"/>
          <w:szCs w:val="26"/>
        </w:rPr>
        <w:t xml:space="preserve">restringido. </w:t>
      </w:r>
      <w:r w:rsidRPr="008D03A6">
        <w:rPr>
          <w:rFonts w:ascii="Crimson Text" w:hAnsi="Crimson Text"/>
          <w:color w:val="000000" w:themeColor="text1"/>
          <w:sz w:val="26"/>
          <w:szCs w:val="26"/>
        </w:rPr>
        <w:t>Decidido, i</w:t>
      </w:r>
      <w:r w:rsidR="00575B85" w:rsidRPr="008D03A6">
        <w:rPr>
          <w:rFonts w:ascii="Crimson Text" w:hAnsi="Crimson Text"/>
          <w:color w:val="000000" w:themeColor="text1"/>
          <w:sz w:val="26"/>
          <w:szCs w:val="26"/>
        </w:rPr>
        <w:t>deó una estrategia</w:t>
      </w:r>
      <w:del w:id="1085" w:author="PC" w:date="2025-05-30T12:30:00Z">
        <w:r w:rsidR="00575B85" w:rsidRPr="008D03A6" w:rsidDel="00D3295C">
          <w:rPr>
            <w:rFonts w:ascii="Crimson Text" w:hAnsi="Crimson Text"/>
            <w:color w:val="000000" w:themeColor="text1"/>
            <w:sz w:val="26"/>
            <w:szCs w:val="26"/>
          </w:rPr>
          <w:delText>,</w:delText>
        </w:r>
      </w:del>
      <w:r w:rsidR="00575B85" w:rsidRPr="008D03A6">
        <w:rPr>
          <w:rFonts w:ascii="Crimson Text" w:hAnsi="Crimson Text"/>
          <w:color w:val="000000" w:themeColor="text1"/>
          <w:sz w:val="26"/>
          <w:szCs w:val="26"/>
        </w:rPr>
        <w:t xml:space="preserve"> </w:t>
      </w:r>
      <w:r w:rsidR="0001746A" w:rsidRPr="008D03A6">
        <w:rPr>
          <w:rFonts w:ascii="Crimson Text" w:hAnsi="Crimson Text"/>
          <w:color w:val="000000" w:themeColor="text1"/>
          <w:sz w:val="26"/>
          <w:szCs w:val="26"/>
        </w:rPr>
        <w:t>temeraria,</w:t>
      </w:r>
      <w:r w:rsidR="00575B85" w:rsidRPr="008D03A6">
        <w:rPr>
          <w:rFonts w:ascii="Crimson Text" w:hAnsi="Crimson Text"/>
          <w:color w:val="000000" w:themeColor="text1"/>
          <w:sz w:val="26"/>
          <w:szCs w:val="26"/>
        </w:rPr>
        <w:t xml:space="preserve"> </w:t>
      </w:r>
      <w:r w:rsidR="0001746A" w:rsidRPr="008D03A6">
        <w:rPr>
          <w:rFonts w:ascii="Crimson Text" w:hAnsi="Crimson Text"/>
          <w:color w:val="000000" w:themeColor="text1"/>
          <w:sz w:val="26"/>
          <w:szCs w:val="26"/>
        </w:rPr>
        <w:t>aunque</w:t>
      </w:r>
      <w:r w:rsidR="00575B85" w:rsidRPr="008D03A6">
        <w:rPr>
          <w:rFonts w:ascii="Crimson Text" w:hAnsi="Crimson Text"/>
          <w:color w:val="000000" w:themeColor="text1"/>
          <w:sz w:val="26"/>
          <w:szCs w:val="26"/>
        </w:rPr>
        <w:t xml:space="preserve"> </w:t>
      </w:r>
      <w:r w:rsidR="00D55FCC" w:rsidRPr="008D03A6">
        <w:rPr>
          <w:rFonts w:ascii="Crimson Text" w:hAnsi="Crimson Text"/>
          <w:color w:val="000000" w:themeColor="text1"/>
          <w:sz w:val="26"/>
          <w:szCs w:val="26"/>
        </w:rPr>
        <w:t>prometedora,</w:t>
      </w:r>
      <w:r w:rsidR="00575B85" w:rsidRPr="008D03A6">
        <w:rPr>
          <w:rFonts w:ascii="Crimson Text" w:hAnsi="Crimson Text"/>
          <w:color w:val="000000" w:themeColor="text1"/>
          <w:sz w:val="26"/>
          <w:szCs w:val="26"/>
        </w:rPr>
        <w:t xml:space="preserve"> </w:t>
      </w:r>
      <w:r w:rsidR="00EA06FF" w:rsidRPr="008D03A6">
        <w:rPr>
          <w:rFonts w:ascii="Crimson Text" w:hAnsi="Crimson Text"/>
          <w:color w:val="000000" w:themeColor="text1"/>
          <w:sz w:val="26"/>
          <w:szCs w:val="26"/>
        </w:rPr>
        <w:t xml:space="preserve">para alcanzar su objetivo. </w:t>
      </w:r>
      <w:ins w:id="1086" w:author="PC" w:date="2025-05-30T12:31:00Z">
        <w:r w:rsidR="00D3295C">
          <w:rPr>
            <w:rFonts w:ascii="Crimson Text" w:hAnsi="Crimson Text"/>
            <w:color w:val="000000" w:themeColor="text1"/>
            <w:sz w:val="26"/>
            <w:szCs w:val="26"/>
          </w:rPr>
          <w:t xml:space="preserve">Lo mejor sería </w:t>
        </w:r>
      </w:ins>
      <w:del w:id="1087" w:author="PC" w:date="2025-05-30T12:31:00Z">
        <w:r w:rsidR="00EA06FF" w:rsidRPr="008D03A6" w:rsidDel="00D3295C">
          <w:rPr>
            <w:rFonts w:ascii="Crimson Text" w:hAnsi="Crimson Text"/>
            <w:color w:val="000000" w:themeColor="text1"/>
            <w:sz w:val="26"/>
            <w:szCs w:val="26"/>
          </w:rPr>
          <w:delText>P</w:delText>
        </w:r>
        <w:r w:rsidR="00575B85" w:rsidRPr="008D03A6" w:rsidDel="00D3295C">
          <w:rPr>
            <w:rFonts w:ascii="Crimson Text" w:hAnsi="Crimson Text"/>
            <w:color w:val="000000" w:themeColor="text1"/>
            <w:sz w:val="26"/>
            <w:szCs w:val="26"/>
          </w:rPr>
          <w:delText xml:space="preserve">retendía </w:delText>
        </w:r>
      </w:del>
      <w:r w:rsidR="00575B85" w:rsidRPr="008D03A6">
        <w:rPr>
          <w:rFonts w:ascii="Crimson Text" w:hAnsi="Crimson Text"/>
          <w:color w:val="000000" w:themeColor="text1"/>
          <w:sz w:val="26"/>
          <w:szCs w:val="26"/>
        </w:rPr>
        <w:t xml:space="preserve">vulnerar el acceso durante el cambio de guardia, </w:t>
      </w:r>
      <w:del w:id="1088" w:author="PC" w:date="2025-05-30T12:31:00Z">
        <w:r w:rsidR="00575B85" w:rsidRPr="008D03A6" w:rsidDel="00D3295C">
          <w:rPr>
            <w:rFonts w:ascii="Crimson Text" w:hAnsi="Crimson Text"/>
            <w:color w:val="000000" w:themeColor="text1"/>
            <w:sz w:val="26"/>
            <w:szCs w:val="26"/>
          </w:rPr>
          <w:delText xml:space="preserve">simulando </w:delText>
        </w:r>
      </w:del>
      <w:ins w:id="1089" w:author="PC" w:date="2025-05-30T12:31:00Z">
        <w:r w:rsidR="00D3295C">
          <w:rPr>
            <w:rFonts w:ascii="Crimson Text" w:hAnsi="Crimson Text"/>
            <w:color w:val="000000" w:themeColor="text1"/>
            <w:sz w:val="26"/>
            <w:szCs w:val="26"/>
          </w:rPr>
          <w:t>pretendiendo ser</w:t>
        </w:r>
        <w:r w:rsidR="00D3295C" w:rsidRPr="008D03A6">
          <w:rPr>
            <w:rFonts w:ascii="Crimson Text" w:hAnsi="Crimson Text"/>
            <w:color w:val="000000" w:themeColor="text1"/>
            <w:sz w:val="26"/>
            <w:szCs w:val="26"/>
          </w:rPr>
          <w:t xml:space="preserve"> </w:t>
        </w:r>
      </w:ins>
      <w:r w:rsidR="00575B85" w:rsidRPr="008D03A6">
        <w:rPr>
          <w:rFonts w:ascii="Crimson Text" w:hAnsi="Crimson Text"/>
          <w:color w:val="000000" w:themeColor="text1"/>
          <w:sz w:val="26"/>
          <w:szCs w:val="26"/>
        </w:rPr>
        <w:t xml:space="preserve">un reemplazo. </w:t>
      </w:r>
      <w:r w:rsidR="0001746A" w:rsidRPr="008D03A6">
        <w:rPr>
          <w:rFonts w:ascii="Crimson Text" w:hAnsi="Crimson Text"/>
          <w:color w:val="000000" w:themeColor="text1"/>
          <w:sz w:val="26"/>
          <w:szCs w:val="26"/>
        </w:rPr>
        <w:t>Todavía poseía</w:t>
      </w:r>
      <w:r w:rsidR="00575B85" w:rsidRPr="008D03A6">
        <w:rPr>
          <w:rFonts w:ascii="Crimson Text" w:hAnsi="Crimson Text"/>
          <w:color w:val="000000" w:themeColor="text1"/>
          <w:sz w:val="26"/>
          <w:szCs w:val="26"/>
        </w:rPr>
        <w:t xml:space="preserve"> en su poder parte del uniforme, </w:t>
      </w:r>
      <w:del w:id="1090" w:author="PC" w:date="2025-05-30T12:31:00Z">
        <w:r w:rsidR="008B21DE" w:rsidRPr="008D03A6" w:rsidDel="00D3295C">
          <w:rPr>
            <w:rFonts w:ascii="Crimson Text" w:hAnsi="Crimson Text"/>
            <w:color w:val="000000" w:themeColor="text1"/>
            <w:sz w:val="26"/>
            <w:szCs w:val="26"/>
          </w:rPr>
          <w:delText>una</w:delText>
        </w:r>
      </w:del>
      <w:ins w:id="1091" w:author="PC" w:date="2025-05-30T12:31:00Z">
        <w:r w:rsidR="00D3295C">
          <w:rPr>
            <w:rFonts w:ascii="Crimson Text" w:hAnsi="Crimson Text"/>
            <w:color w:val="000000" w:themeColor="text1"/>
            <w:sz w:val="26"/>
            <w:szCs w:val="26"/>
          </w:rPr>
          <w:t>la</w:t>
        </w:r>
      </w:ins>
      <w:r w:rsidR="008B21DE" w:rsidRPr="008D03A6">
        <w:rPr>
          <w:rFonts w:ascii="Crimson Text" w:hAnsi="Crimson Text"/>
          <w:color w:val="000000" w:themeColor="text1"/>
          <w:sz w:val="26"/>
          <w:szCs w:val="26"/>
        </w:rPr>
        <w:t xml:space="preserve"> cota de malla y el peto,</w:t>
      </w:r>
      <w:r w:rsidR="00575B85" w:rsidRPr="008D03A6">
        <w:rPr>
          <w:rFonts w:ascii="Crimson Text" w:hAnsi="Crimson Text"/>
          <w:color w:val="000000" w:themeColor="text1"/>
          <w:sz w:val="26"/>
          <w:szCs w:val="26"/>
        </w:rPr>
        <w:t xml:space="preserve"> </w:t>
      </w:r>
      <w:del w:id="1092" w:author="PC" w:date="2025-05-30T12:31:00Z">
        <w:r w:rsidR="0027216A" w:rsidRPr="008D03A6" w:rsidDel="00D3295C">
          <w:rPr>
            <w:rFonts w:ascii="Crimson Text" w:hAnsi="Crimson Text"/>
            <w:color w:val="000000" w:themeColor="text1"/>
            <w:sz w:val="26"/>
            <w:szCs w:val="26"/>
          </w:rPr>
          <w:delText xml:space="preserve">los conservaba </w:delText>
        </w:r>
      </w:del>
      <w:r w:rsidR="00575B85" w:rsidRPr="008D03A6">
        <w:rPr>
          <w:rFonts w:ascii="Crimson Text" w:hAnsi="Crimson Text"/>
          <w:color w:val="000000" w:themeColor="text1"/>
          <w:sz w:val="26"/>
          <w:szCs w:val="26"/>
        </w:rPr>
        <w:t xml:space="preserve">desde la tarde en que </w:t>
      </w:r>
      <w:r w:rsidR="0001746A" w:rsidRPr="008D03A6">
        <w:rPr>
          <w:rFonts w:ascii="Crimson Text" w:hAnsi="Crimson Text"/>
          <w:color w:val="000000" w:themeColor="text1"/>
          <w:sz w:val="26"/>
          <w:szCs w:val="26"/>
        </w:rPr>
        <w:t>se había</w:t>
      </w:r>
      <w:r w:rsidR="00575B85" w:rsidRPr="008D03A6">
        <w:rPr>
          <w:rFonts w:ascii="Crimson Text" w:hAnsi="Crimson Text"/>
          <w:color w:val="000000" w:themeColor="text1"/>
          <w:sz w:val="26"/>
          <w:szCs w:val="26"/>
        </w:rPr>
        <w:t xml:space="preserve"> apostado en la </w:t>
      </w:r>
      <w:del w:id="1093" w:author="Paula Castrilli" w:date="2025-05-26T20:07:00Z">
        <w:r w:rsidR="00575B85" w:rsidRPr="008D03A6" w:rsidDel="00B774FD">
          <w:rPr>
            <w:rFonts w:ascii="Crimson Text" w:hAnsi="Crimson Text"/>
            <w:color w:val="000000" w:themeColor="text1"/>
            <w:sz w:val="26"/>
            <w:szCs w:val="26"/>
          </w:rPr>
          <w:delText>torre del homenaje</w:delText>
        </w:r>
      </w:del>
      <w:ins w:id="1094" w:author="Paula Castrilli" w:date="2025-05-26T20:07:00Z">
        <w:r w:rsidR="00B774FD">
          <w:rPr>
            <w:rFonts w:ascii="Crimson Text" w:hAnsi="Crimson Text"/>
            <w:color w:val="000000" w:themeColor="text1"/>
            <w:sz w:val="26"/>
            <w:szCs w:val="26"/>
          </w:rPr>
          <w:t>Torre del Homenaje</w:t>
        </w:r>
      </w:ins>
      <w:r w:rsidR="00575B85" w:rsidRPr="008D03A6">
        <w:rPr>
          <w:rFonts w:ascii="Crimson Text" w:hAnsi="Crimson Text"/>
          <w:color w:val="000000" w:themeColor="text1"/>
          <w:sz w:val="26"/>
          <w:szCs w:val="26"/>
        </w:rPr>
        <w:t xml:space="preserve">. Sin pensarlo dos veces, </w:t>
      </w:r>
      <w:r w:rsidR="00F45D79" w:rsidRPr="008D03A6">
        <w:rPr>
          <w:rFonts w:ascii="Crimson Text" w:hAnsi="Crimson Text"/>
          <w:color w:val="000000" w:themeColor="text1"/>
          <w:sz w:val="26"/>
          <w:szCs w:val="26"/>
        </w:rPr>
        <w:t>enfiló</w:t>
      </w:r>
      <w:r w:rsidR="00CF7C21" w:rsidRPr="008D03A6">
        <w:rPr>
          <w:rFonts w:ascii="Crimson Text" w:hAnsi="Crimson Text"/>
          <w:color w:val="000000" w:themeColor="text1"/>
          <w:sz w:val="26"/>
          <w:szCs w:val="26"/>
        </w:rPr>
        <w:t xml:space="preserve"> </w:t>
      </w:r>
      <w:r w:rsidR="00D02275" w:rsidRPr="008D03A6">
        <w:rPr>
          <w:rFonts w:ascii="Crimson Text" w:hAnsi="Crimson Text"/>
          <w:color w:val="000000" w:themeColor="text1"/>
          <w:sz w:val="26"/>
          <w:szCs w:val="26"/>
        </w:rPr>
        <w:t>hacia el castillo.</w:t>
      </w:r>
    </w:p>
    <w:p w:rsidR="00564B4F" w:rsidRPr="008D03A6" w:rsidRDefault="00F45D79"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Llevaba l</w:t>
      </w:r>
      <w:r w:rsidR="008B21DE" w:rsidRPr="008D03A6">
        <w:rPr>
          <w:rFonts w:ascii="Crimson Text" w:hAnsi="Crimson Text"/>
          <w:color w:val="000000" w:themeColor="text1"/>
          <w:sz w:val="26"/>
          <w:szCs w:val="26"/>
        </w:rPr>
        <w:t>a armadura</w:t>
      </w:r>
      <w:r w:rsidRPr="008D03A6">
        <w:rPr>
          <w:rFonts w:ascii="Crimson Text" w:hAnsi="Crimson Text"/>
          <w:color w:val="000000" w:themeColor="text1"/>
          <w:sz w:val="26"/>
          <w:szCs w:val="26"/>
        </w:rPr>
        <w:t xml:space="preserve"> calzada</w:t>
      </w:r>
      <w:ins w:id="1095" w:author="PC" w:date="2025-05-30T15:54:00Z">
        <w:r w:rsidR="00080C18">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w:t>
      </w:r>
      <w:del w:id="1096" w:author="PC" w:date="2025-05-30T15:54:00Z">
        <w:r w:rsidR="008B21DE" w:rsidRPr="008D03A6" w:rsidDel="00080C18">
          <w:rPr>
            <w:rFonts w:ascii="Crimson Text" w:hAnsi="Crimson Text"/>
            <w:color w:val="000000" w:themeColor="text1"/>
            <w:sz w:val="26"/>
            <w:szCs w:val="26"/>
          </w:rPr>
          <w:delText xml:space="preserve"> </w:delText>
        </w:r>
      </w:del>
      <w:ins w:id="1097" w:author="PC" w:date="2025-05-30T15:54:00Z">
        <w:r w:rsidR="00080C18">
          <w:rPr>
            <w:rFonts w:ascii="Crimson Text" w:hAnsi="Crimson Text"/>
            <w:color w:val="000000" w:themeColor="text1"/>
            <w:sz w:val="26"/>
            <w:szCs w:val="26"/>
          </w:rPr>
          <w:t xml:space="preserve"> aunque </w:t>
        </w:r>
      </w:ins>
      <w:r w:rsidR="008B21DE" w:rsidRPr="008D03A6">
        <w:rPr>
          <w:rFonts w:ascii="Crimson Text" w:hAnsi="Crimson Text"/>
          <w:color w:val="000000" w:themeColor="text1"/>
          <w:sz w:val="26"/>
          <w:szCs w:val="26"/>
        </w:rPr>
        <w:t>estaba incompleta,</w:t>
      </w:r>
      <w:del w:id="1098" w:author="PC" w:date="2025-05-30T15:54:00Z">
        <w:r w:rsidR="008B21DE" w:rsidRPr="008D03A6" w:rsidDel="00080C18">
          <w:rPr>
            <w:rFonts w:ascii="Crimson Text" w:hAnsi="Crimson Text"/>
            <w:color w:val="000000" w:themeColor="text1"/>
            <w:sz w:val="26"/>
            <w:szCs w:val="26"/>
          </w:rPr>
          <w:delText xml:space="preserve"> </w:delText>
        </w:r>
        <w:r w:rsidR="00F30ED7" w:rsidRPr="008D03A6" w:rsidDel="00080C18">
          <w:rPr>
            <w:rFonts w:ascii="Crimson Text" w:hAnsi="Crimson Text"/>
            <w:color w:val="000000" w:themeColor="text1"/>
            <w:sz w:val="26"/>
            <w:szCs w:val="26"/>
          </w:rPr>
          <w:delText>pero</w:delText>
        </w:r>
      </w:del>
      <w:r w:rsidR="00F30ED7" w:rsidRPr="008D03A6">
        <w:rPr>
          <w:rFonts w:ascii="Crimson Text" w:hAnsi="Crimson Text"/>
          <w:color w:val="000000" w:themeColor="text1"/>
          <w:sz w:val="26"/>
          <w:szCs w:val="26"/>
        </w:rPr>
        <w:t xml:space="preserve"> </w:t>
      </w:r>
      <w:r w:rsidR="008B21DE" w:rsidRPr="008D03A6">
        <w:rPr>
          <w:rFonts w:ascii="Crimson Text" w:hAnsi="Crimson Text"/>
          <w:color w:val="000000" w:themeColor="text1"/>
          <w:sz w:val="26"/>
          <w:szCs w:val="26"/>
        </w:rPr>
        <w:t xml:space="preserve">a simple vista parecía un guardia </w:t>
      </w:r>
      <w:r w:rsidR="004F5C52" w:rsidRPr="008D03A6">
        <w:rPr>
          <w:rFonts w:ascii="Crimson Text" w:hAnsi="Crimson Text"/>
          <w:color w:val="000000" w:themeColor="text1"/>
          <w:sz w:val="26"/>
          <w:szCs w:val="26"/>
        </w:rPr>
        <w:t>en</w:t>
      </w:r>
      <w:r w:rsidR="008B21DE" w:rsidRPr="008D03A6">
        <w:rPr>
          <w:rFonts w:ascii="Crimson Text" w:hAnsi="Crimson Text"/>
          <w:color w:val="000000" w:themeColor="text1"/>
          <w:sz w:val="26"/>
          <w:szCs w:val="26"/>
        </w:rPr>
        <w:t xml:space="preserve"> servicio. Su apariencia fue suficiente para </w:t>
      </w:r>
      <w:ins w:id="1099" w:author="PC" w:date="2025-05-30T15:54:00Z">
        <w:r w:rsidR="00080C18">
          <w:rPr>
            <w:rFonts w:ascii="Crimson Text" w:hAnsi="Crimson Text"/>
            <w:color w:val="000000" w:themeColor="text1"/>
            <w:sz w:val="26"/>
            <w:szCs w:val="26"/>
          </w:rPr>
          <w:t xml:space="preserve">permitirle </w:t>
        </w:r>
      </w:ins>
      <w:r w:rsidR="008B21DE" w:rsidRPr="008D03A6">
        <w:rPr>
          <w:rFonts w:ascii="Crimson Text" w:hAnsi="Crimson Text"/>
          <w:color w:val="000000" w:themeColor="text1"/>
          <w:sz w:val="26"/>
          <w:szCs w:val="26"/>
        </w:rPr>
        <w:t xml:space="preserve">atravesar el </w:t>
      </w:r>
      <w:r w:rsidR="00865AA3" w:rsidRPr="008D03A6">
        <w:rPr>
          <w:rFonts w:ascii="Crimson Text" w:hAnsi="Crimson Text"/>
          <w:color w:val="000000" w:themeColor="text1"/>
          <w:sz w:val="26"/>
          <w:szCs w:val="26"/>
        </w:rPr>
        <w:t>acceso</w:t>
      </w:r>
      <w:r w:rsidR="008B21DE" w:rsidRPr="008D03A6">
        <w:rPr>
          <w:rFonts w:ascii="Crimson Text" w:hAnsi="Crimson Text"/>
          <w:color w:val="000000" w:themeColor="text1"/>
          <w:sz w:val="26"/>
          <w:szCs w:val="26"/>
        </w:rPr>
        <w:t xml:space="preserve"> principal del castillo</w:t>
      </w:r>
      <w:del w:id="1100" w:author="PC" w:date="2025-05-30T15:55:00Z">
        <w:r w:rsidR="008B21DE" w:rsidRPr="008D03A6" w:rsidDel="00080C18">
          <w:rPr>
            <w:rFonts w:ascii="Crimson Text" w:hAnsi="Crimson Text"/>
            <w:color w:val="000000" w:themeColor="text1"/>
            <w:sz w:val="26"/>
            <w:szCs w:val="26"/>
          </w:rPr>
          <w:delText>,</w:delText>
        </w:r>
      </w:del>
      <w:r w:rsidR="008B21DE" w:rsidRPr="008D03A6">
        <w:rPr>
          <w:rFonts w:ascii="Crimson Text" w:hAnsi="Crimson Text"/>
          <w:color w:val="000000" w:themeColor="text1"/>
          <w:sz w:val="26"/>
          <w:szCs w:val="26"/>
        </w:rPr>
        <w:t xml:space="preserve"> pero</w:t>
      </w:r>
      <w:ins w:id="1101" w:author="PC" w:date="2025-05-30T15:55:00Z">
        <w:r w:rsidR="00080C18">
          <w:rPr>
            <w:rFonts w:ascii="Crimson Text" w:hAnsi="Crimson Text"/>
            <w:color w:val="000000" w:themeColor="text1"/>
            <w:sz w:val="26"/>
            <w:szCs w:val="26"/>
          </w:rPr>
          <w:t>,</w:t>
        </w:r>
      </w:ins>
      <w:r w:rsidR="008B21DE" w:rsidRPr="008D03A6">
        <w:rPr>
          <w:rFonts w:ascii="Crimson Text" w:hAnsi="Crimson Text"/>
          <w:color w:val="000000" w:themeColor="text1"/>
          <w:sz w:val="26"/>
          <w:szCs w:val="26"/>
        </w:rPr>
        <w:t xml:space="preserve"> al llegar a la </w:t>
      </w:r>
      <w:del w:id="1102" w:author="Paula Castrilli" w:date="2025-05-26T20:07:00Z">
        <w:r w:rsidR="008B21DE" w:rsidRPr="008D03A6" w:rsidDel="00B774FD">
          <w:rPr>
            <w:rFonts w:ascii="Crimson Text" w:hAnsi="Crimson Text"/>
            <w:color w:val="000000" w:themeColor="text1"/>
            <w:sz w:val="26"/>
            <w:szCs w:val="26"/>
          </w:rPr>
          <w:delText>torre del homenaje</w:delText>
        </w:r>
      </w:del>
      <w:ins w:id="1103" w:author="Paula Castrilli" w:date="2025-05-26T20:07:00Z">
        <w:r w:rsidR="00B774FD">
          <w:rPr>
            <w:rFonts w:ascii="Crimson Text" w:hAnsi="Crimson Text"/>
            <w:color w:val="000000" w:themeColor="text1"/>
            <w:sz w:val="26"/>
            <w:szCs w:val="26"/>
          </w:rPr>
          <w:t>Torre del Homenaje</w:t>
        </w:r>
      </w:ins>
      <w:r w:rsidR="008B21DE" w:rsidRPr="008D03A6">
        <w:rPr>
          <w:rFonts w:ascii="Crimson Text" w:hAnsi="Crimson Text"/>
          <w:color w:val="000000" w:themeColor="text1"/>
          <w:sz w:val="26"/>
          <w:szCs w:val="26"/>
        </w:rPr>
        <w:t xml:space="preserve">, debió poner en juego algo más de </w:t>
      </w:r>
      <w:r w:rsidR="00564B4F" w:rsidRPr="008D03A6">
        <w:rPr>
          <w:rFonts w:ascii="Crimson Text" w:hAnsi="Crimson Text"/>
          <w:color w:val="000000" w:themeColor="text1"/>
          <w:sz w:val="26"/>
          <w:szCs w:val="26"/>
        </w:rPr>
        <w:t>astucia</w:t>
      </w:r>
      <w:r w:rsidR="00B4645B" w:rsidRPr="008D03A6">
        <w:rPr>
          <w:rFonts w:ascii="Crimson Text" w:hAnsi="Crimson Text"/>
          <w:color w:val="000000" w:themeColor="text1"/>
          <w:sz w:val="26"/>
          <w:szCs w:val="26"/>
        </w:rPr>
        <w:t xml:space="preserve"> para continuar con el</w:t>
      </w:r>
      <w:r w:rsidR="00564B4F" w:rsidRPr="008D03A6">
        <w:rPr>
          <w:rFonts w:ascii="Crimson Text" w:hAnsi="Crimson Text"/>
          <w:color w:val="000000" w:themeColor="text1"/>
          <w:sz w:val="26"/>
          <w:szCs w:val="26"/>
        </w:rPr>
        <w:t xml:space="preserve"> plan.</w:t>
      </w:r>
    </w:p>
    <w:p w:rsidR="00C927A8" w:rsidRPr="008D03A6" w:rsidRDefault="008B21DE"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w:t>
      </w:r>
      <w:r w:rsidR="00B4645B" w:rsidRPr="008D03A6">
        <w:rPr>
          <w:rFonts w:ascii="Crimson Text" w:hAnsi="Crimson Text"/>
          <w:color w:val="000000" w:themeColor="text1"/>
          <w:sz w:val="26"/>
          <w:szCs w:val="26"/>
        </w:rPr>
        <w:t>soldado</w:t>
      </w:r>
      <w:r w:rsidRPr="008D03A6">
        <w:rPr>
          <w:rFonts w:ascii="Crimson Text" w:hAnsi="Crimson Text"/>
          <w:color w:val="000000" w:themeColor="text1"/>
          <w:sz w:val="26"/>
          <w:szCs w:val="26"/>
        </w:rPr>
        <w:t xml:space="preserve"> se encontraba apostado en la puerta</w:t>
      </w:r>
      <w:del w:id="1104" w:author="PC" w:date="2025-05-30T15:55:00Z">
        <w:r w:rsidRPr="008D03A6" w:rsidDel="00080C18">
          <w:rPr>
            <w:rFonts w:ascii="Crimson Text" w:hAnsi="Crimson Text"/>
            <w:color w:val="000000" w:themeColor="text1"/>
            <w:sz w:val="26"/>
            <w:szCs w:val="26"/>
          </w:rPr>
          <w:delText>,</w:delText>
        </w:r>
      </w:del>
      <w:ins w:id="1105" w:author="PC" w:date="2025-05-30T15:55:00Z">
        <w:r w:rsidR="00080C18">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B4645B" w:rsidRPr="008D03A6">
        <w:rPr>
          <w:rFonts w:ascii="Crimson Text" w:hAnsi="Crimson Text"/>
          <w:color w:val="000000" w:themeColor="text1"/>
          <w:sz w:val="26"/>
          <w:szCs w:val="26"/>
        </w:rPr>
        <w:t xml:space="preserve">Eros esperó </w:t>
      </w:r>
      <w:ins w:id="1106" w:author="PC" w:date="2025-05-30T15:56:00Z">
        <w:r w:rsidR="00080C18">
          <w:rPr>
            <w:rFonts w:ascii="Crimson Text" w:hAnsi="Crimson Text"/>
            <w:color w:val="000000" w:themeColor="text1"/>
            <w:sz w:val="26"/>
            <w:szCs w:val="26"/>
          </w:rPr>
          <w:t xml:space="preserve">para aproximarse </w:t>
        </w:r>
      </w:ins>
      <w:r w:rsidR="00B4645B" w:rsidRPr="008D03A6">
        <w:rPr>
          <w:rFonts w:ascii="Crimson Text" w:hAnsi="Crimson Text"/>
          <w:color w:val="000000" w:themeColor="text1"/>
          <w:sz w:val="26"/>
          <w:szCs w:val="26"/>
        </w:rPr>
        <w:t xml:space="preserve">hasta que faltaran apenas minutos para el cambio de guardia, </w:t>
      </w:r>
      <w:ins w:id="1107" w:author="PC" w:date="2025-05-30T15:55:00Z">
        <w:r w:rsidR="00080C18">
          <w:rPr>
            <w:rFonts w:ascii="Crimson Text" w:hAnsi="Crimson Text"/>
            <w:color w:val="000000" w:themeColor="text1"/>
            <w:sz w:val="26"/>
            <w:szCs w:val="26"/>
          </w:rPr>
          <w:t xml:space="preserve">afortunadamente </w:t>
        </w:r>
      </w:ins>
      <w:r w:rsidR="00B4645B" w:rsidRPr="008D03A6">
        <w:rPr>
          <w:rFonts w:ascii="Crimson Text" w:hAnsi="Crimson Text"/>
          <w:color w:val="000000" w:themeColor="text1"/>
          <w:sz w:val="26"/>
          <w:szCs w:val="26"/>
        </w:rPr>
        <w:t>conocía el manejo</w:t>
      </w:r>
      <w:r w:rsidR="00EA06FF" w:rsidRPr="008D03A6">
        <w:rPr>
          <w:rFonts w:ascii="Crimson Text" w:hAnsi="Crimson Text"/>
          <w:color w:val="000000" w:themeColor="text1"/>
          <w:sz w:val="26"/>
          <w:szCs w:val="26"/>
        </w:rPr>
        <w:t xml:space="preserve"> </w:t>
      </w:r>
      <w:r w:rsidR="00345E0B" w:rsidRPr="008D03A6">
        <w:rPr>
          <w:rFonts w:ascii="Crimson Text" w:hAnsi="Crimson Text"/>
          <w:color w:val="000000" w:themeColor="text1"/>
          <w:sz w:val="26"/>
          <w:szCs w:val="26"/>
        </w:rPr>
        <w:t>interno</w:t>
      </w:r>
      <w:r w:rsidR="00B4645B" w:rsidRPr="008D03A6">
        <w:rPr>
          <w:rFonts w:ascii="Crimson Text" w:hAnsi="Crimson Text"/>
          <w:color w:val="000000" w:themeColor="text1"/>
          <w:sz w:val="26"/>
          <w:szCs w:val="26"/>
        </w:rPr>
        <w:t xml:space="preserve">. </w:t>
      </w:r>
      <w:del w:id="1108" w:author="PC" w:date="2025-05-30T15:56:00Z">
        <w:r w:rsidR="00B4645B" w:rsidRPr="008D03A6" w:rsidDel="00080C18">
          <w:rPr>
            <w:rFonts w:ascii="Crimson Text" w:hAnsi="Crimson Text"/>
            <w:color w:val="000000" w:themeColor="text1"/>
            <w:sz w:val="26"/>
            <w:szCs w:val="26"/>
          </w:rPr>
          <w:delText xml:space="preserve">Luego se </w:delText>
        </w:r>
        <w:r w:rsidRPr="008D03A6" w:rsidDel="00080C18">
          <w:rPr>
            <w:rFonts w:ascii="Crimson Text" w:hAnsi="Crimson Text"/>
            <w:color w:val="000000" w:themeColor="text1"/>
            <w:sz w:val="26"/>
            <w:szCs w:val="26"/>
          </w:rPr>
          <w:delText xml:space="preserve">aproximó para convencerlo </w:delText>
        </w:r>
        <w:r w:rsidRPr="008D03A6" w:rsidDel="00080C18">
          <w:rPr>
            <w:rFonts w:ascii="Crimson Text" w:hAnsi="Crimson Text"/>
            <w:color w:val="000000" w:themeColor="text1"/>
            <w:sz w:val="26"/>
            <w:szCs w:val="26"/>
          </w:rPr>
          <w:lastRenderedPageBreak/>
          <w:delText>de que le ced</w:delText>
        </w:r>
        <w:r w:rsidR="004F5C52" w:rsidRPr="008D03A6" w:rsidDel="00080C18">
          <w:rPr>
            <w:rFonts w:ascii="Crimson Text" w:hAnsi="Crimson Text"/>
            <w:color w:val="000000" w:themeColor="text1"/>
            <w:sz w:val="26"/>
            <w:szCs w:val="26"/>
          </w:rPr>
          <w:delText>ier</w:delText>
        </w:r>
        <w:r w:rsidRPr="008D03A6" w:rsidDel="00080C18">
          <w:rPr>
            <w:rFonts w:ascii="Crimson Text" w:hAnsi="Crimson Text"/>
            <w:color w:val="000000" w:themeColor="text1"/>
            <w:sz w:val="26"/>
            <w:szCs w:val="26"/>
          </w:rPr>
          <w:delText>a el puesto.</w:delText>
        </w:r>
        <w:r w:rsidR="00564B4F" w:rsidRPr="008D03A6" w:rsidDel="00080C18">
          <w:rPr>
            <w:rFonts w:ascii="Crimson Text" w:hAnsi="Crimson Text"/>
            <w:color w:val="000000" w:themeColor="text1"/>
            <w:sz w:val="26"/>
            <w:szCs w:val="26"/>
          </w:rPr>
          <w:delText xml:space="preserve"> </w:delText>
        </w:r>
      </w:del>
      <w:r w:rsidR="00564B4F" w:rsidRPr="008D03A6">
        <w:rPr>
          <w:rFonts w:ascii="Crimson Text" w:hAnsi="Crimson Text"/>
          <w:color w:val="000000" w:themeColor="text1"/>
          <w:sz w:val="26"/>
          <w:szCs w:val="26"/>
        </w:rPr>
        <w:t>S</w:t>
      </w:r>
      <w:r w:rsidR="00C927A8" w:rsidRPr="008D03A6">
        <w:rPr>
          <w:rFonts w:ascii="Crimson Text" w:hAnsi="Crimson Text"/>
          <w:color w:val="000000" w:themeColor="text1"/>
          <w:sz w:val="26"/>
          <w:szCs w:val="26"/>
        </w:rPr>
        <w:t xml:space="preserve">e </w:t>
      </w:r>
      <w:del w:id="1109" w:author="PC" w:date="2025-05-30T15:57:00Z">
        <w:r w:rsidR="00C927A8" w:rsidRPr="008D03A6" w:rsidDel="00080C18">
          <w:rPr>
            <w:rFonts w:ascii="Crimson Text" w:hAnsi="Crimson Text"/>
            <w:color w:val="000000" w:themeColor="text1"/>
            <w:sz w:val="26"/>
            <w:szCs w:val="26"/>
          </w:rPr>
          <w:delText>paró frente</w:delText>
        </w:r>
      </w:del>
      <w:ins w:id="1110" w:author="PC" w:date="2025-05-30T15:57:00Z">
        <w:r w:rsidR="00080C18">
          <w:rPr>
            <w:rFonts w:ascii="Crimson Text" w:hAnsi="Crimson Text"/>
            <w:color w:val="000000" w:themeColor="text1"/>
            <w:sz w:val="26"/>
            <w:szCs w:val="26"/>
          </w:rPr>
          <w:t>acercó</w:t>
        </w:r>
      </w:ins>
      <w:r w:rsidR="00C927A8" w:rsidRPr="008D03A6">
        <w:rPr>
          <w:rFonts w:ascii="Crimson Text" w:hAnsi="Crimson Text"/>
          <w:color w:val="000000" w:themeColor="text1"/>
          <w:sz w:val="26"/>
          <w:szCs w:val="26"/>
        </w:rPr>
        <w:t xml:space="preserve"> al guardia</w:t>
      </w:r>
      <w:del w:id="1111" w:author="PC" w:date="2025-05-30T15:57:00Z">
        <w:r w:rsidR="00C927A8" w:rsidRPr="008D03A6" w:rsidDel="00080C18">
          <w:rPr>
            <w:rFonts w:ascii="Crimson Text" w:hAnsi="Crimson Text"/>
            <w:color w:val="000000" w:themeColor="text1"/>
            <w:sz w:val="26"/>
            <w:szCs w:val="26"/>
          </w:rPr>
          <w:delText>,</w:delText>
        </w:r>
      </w:del>
      <w:r w:rsidR="00C927A8" w:rsidRPr="008D03A6">
        <w:rPr>
          <w:rFonts w:ascii="Crimson Text" w:hAnsi="Crimson Text"/>
          <w:color w:val="000000" w:themeColor="text1"/>
          <w:sz w:val="26"/>
          <w:szCs w:val="26"/>
        </w:rPr>
        <w:t xml:space="preserve"> e hizo un saludo formal</w:t>
      </w:r>
      <w:del w:id="1112" w:author="PC" w:date="2025-05-30T15:57:00Z">
        <w:r w:rsidR="00C927A8" w:rsidRPr="008D03A6" w:rsidDel="00080C18">
          <w:rPr>
            <w:rFonts w:ascii="Crimson Text" w:hAnsi="Crimson Text"/>
            <w:color w:val="000000" w:themeColor="text1"/>
            <w:sz w:val="26"/>
            <w:szCs w:val="26"/>
          </w:rPr>
          <w:delText>. Antes de emitir palabra</w:delText>
        </w:r>
      </w:del>
      <w:r w:rsidR="00C927A8" w:rsidRPr="008D03A6">
        <w:rPr>
          <w:rFonts w:ascii="Crimson Text" w:hAnsi="Crimson Text"/>
          <w:color w:val="000000" w:themeColor="text1"/>
          <w:sz w:val="26"/>
          <w:szCs w:val="26"/>
        </w:rPr>
        <w:t xml:space="preserve">, </w:t>
      </w:r>
      <w:del w:id="1113" w:author="PC" w:date="2025-05-30T15:57:00Z">
        <w:r w:rsidR="00C927A8" w:rsidRPr="008D03A6" w:rsidDel="00080C18">
          <w:rPr>
            <w:rFonts w:ascii="Crimson Text" w:hAnsi="Crimson Text"/>
            <w:color w:val="000000" w:themeColor="text1"/>
            <w:sz w:val="26"/>
            <w:szCs w:val="26"/>
          </w:rPr>
          <w:delText>se sintió</w:delText>
        </w:r>
      </w:del>
      <w:ins w:id="1114" w:author="PC" w:date="2025-05-30T15:57:00Z">
        <w:r w:rsidR="00080C18">
          <w:rPr>
            <w:rFonts w:ascii="Crimson Text" w:hAnsi="Crimson Text"/>
            <w:color w:val="000000" w:themeColor="text1"/>
            <w:sz w:val="26"/>
            <w:szCs w:val="26"/>
          </w:rPr>
          <w:t>sintiéndose un poco</w:t>
        </w:r>
      </w:ins>
      <w:r w:rsidR="00C927A8" w:rsidRPr="008D03A6">
        <w:rPr>
          <w:rFonts w:ascii="Crimson Text" w:hAnsi="Crimson Text"/>
          <w:color w:val="000000" w:themeColor="text1"/>
          <w:sz w:val="26"/>
          <w:szCs w:val="26"/>
        </w:rPr>
        <w:t xml:space="preserve"> inhibido </w:t>
      </w:r>
      <w:r w:rsidR="00EA06FF" w:rsidRPr="008D03A6">
        <w:rPr>
          <w:rFonts w:ascii="Crimson Text" w:hAnsi="Crimson Text"/>
          <w:color w:val="000000" w:themeColor="text1"/>
          <w:sz w:val="26"/>
          <w:szCs w:val="26"/>
        </w:rPr>
        <w:t>por</w:t>
      </w:r>
      <w:r w:rsidR="00C927A8" w:rsidRPr="008D03A6">
        <w:rPr>
          <w:rFonts w:ascii="Crimson Text" w:hAnsi="Crimson Text"/>
          <w:color w:val="000000" w:themeColor="text1"/>
          <w:sz w:val="26"/>
          <w:szCs w:val="26"/>
        </w:rPr>
        <w:t xml:space="preserve"> la reacción del sujeto. </w:t>
      </w:r>
      <w:ins w:id="1115" w:author="PC" w:date="2025-05-30T15:57:00Z">
        <w:r w:rsidR="00080C18">
          <w:rPr>
            <w:rFonts w:ascii="Crimson Text" w:hAnsi="Crimson Text"/>
            <w:color w:val="000000" w:themeColor="text1"/>
            <w:sz w:val="26"/>
            <w:szCs w:val="26"/>
          </w:rPr>
          <w:t>El guardia lo miraba</w:t>
        </w:r>
      </w:ins>
      <w:del w:id="1116" w:author="PC" w:date="2025-05-30T15:57:00Z">
        <w:r w:rsidR="00C927A8" w:rsidRPr="008D03A6" w:rsidDel="00080C18">
          <w:rPr>
            <w:rFonts w:ascii="Crimson Text" w:hAnsi="Crimson Text"/>
            <w:color w:val="000000" w:themeColor="text1"/>
            <w:sz w:val="26"/>
            <w:szCs w:val="26"/>
          </w:rPr>
          <w:delText>Lo miró de arriba</w:delText>
        </w:r>
        <w:r w:rsidR="006032EB" w:rsidRPr="008D03A6" w:rsidDel="00080C18">
          <w:rPr>
            <w:rFonts w:ascii="Crimson Text" w:hAnsi="Crimson Text"/>
            <w:color w:val="000000" w:themeColor="text1"/>
            <w:sz w:val="26"/>
            <w:szCs w:val="26"/>
          </w:rPr>
          <w:delText xml:space="preserve"> a</w:delText>
        </w:r>
        <w:r w:rsidR="00C927A8" w:rsidRPr="008D03A6" w:rsidDel="00080C18">
          <w:rPr>
            <w:rFonts w:ascii="Crimson Text" w:hAnsi="Crimson Text"/>
            <w:color w:val="000000" w:themeColor="text1"/>
            <w:sz w:val="26"/>
            <w:szCs w:val="26"/>
          </w:rPr>
          <w:delText xml:space="preserve"> abajo</w:delText>
        </w:r>
        <w:r w:rsidR="00F45D79" w:rsidRPr="008D03A6" w:rsidDel="00080C18">
          <w:rPr>
            <w:rFonts w:ascii="Crimson Text" w:hAnsi="Crimson Text"/>
            <w:color w:val="000000" w:themeColor="text1"/>
            <w:sz w:val="26"/>
            <w:szCs w:val="26"/>
          </w:rPr>
          <w:delText>,</w:delText>
        </w:r>
      </w:del>
      <w:r w:rsidR="00C927A8" w:rsidRPr="008D03A6">
        <w:rPr>
          <w:rFonts w:ascii="Crimson Text" w:hAnsi="Crimson Text"/>
          <w:color w:val="000000" w:themeColor="text1"/>
          <w:sz w:val="26"/>
          <w:szCs w:val="26"/>
        </w:rPr>
        <w:t xml:space="preserve"> con gesto de desaprobación</w:t>
      </w:r>
      <w:del w:id="1117" w:author="PC" w:date="2025-05-30T15:57:00Z">
        <w:r w:rsidR="00C927A8" w:rsidRPr="008D03A6" w:rsidDel="00080C18">
          <w:rPr>
            <w:rFonts w:ascii="Crimson Text" w:hAnsi="Crimson Text"/>
            <w:color w:val="000000" w:themeColor="text1"/>
            <w:sz w:val="26"/>
            <w:szCs w:val="26"/>
          </w:rPr>
          <w:delText>,</w:delText>
        </w:r>
      </w:del>
      <w:ins w:id="1118" w:author="PC" w:date="2025-05-30T15:57:00Z">
        <w:r w:rsidR="00080C18">
          <w:rPr>
            <w:rFonts w:ascii="Crimson Text" w:hAnsi="Crimson Text"/>
            <w:color w:val="000000" w:themeColor="text1"/>
            <w:sz w:val="26"/>
            <w:szCs w:val="26"/>
          </w:rPr>
          <w:t>.</w:t>
        </w:r>
      </w:ins>
      <w:r w:rsidR="00C927A8" w:rsidRPr="008D03A6">
        <w:rPr>
          <w:rFonts w:ascii="Crimson Text" w:hAnsi="Crimson Text"/>
          <w:color w:val="000000" w:themeColor="text1"/>
          <w:sz w:val="26"/>
          <w:szCs w:val="26"/>
        </w:rPr>
        <w:t xml:space="preserve"> </w:t>
      </w:r>
      <w:del w:id="1119" w:author="PC" w:date="2025-05-30T15:57:00Z">
        <w:r w:rsidR="00EA06FF" w:rsidRPr="008D03A6" w:rsidDel="00080C18">
          <w:rPr>
            <w:rFonts w:ascii="Crimson Text" w:hAnsi="Crimson Text"/>
            <w:color w:val="000000" w:themeColor="text1"/>
            <w:sz w:val="26"/>
            <w:szCs w:val="26"/>
          </w:rPr>
          <w:delText>a</w:delText>
        </w:r>
      </w:del>
      <w:ins w:id="1120" w:author="PC" w:date="2025-05-30T15:57:00Z">
        <w:r w:rsidR="00080C18">
          <w:rPr>
            <w:rFonts w:ascii="Crimson Text" w:hAnsi="Crimson Text"/>
            <w:color w:val="000000" w:themeColor="text1"/>
            <w:sz w:val="26"/>
            <w:szCs w:val="26"/>
          </w:rPr>
          <w:t>A</w:t>
        </w:r>
      </w:ins>
      <w:r w:rsidR="00EA06FF" w:rsidRPr="008D03A6">
        <w:rPr>
          <w:rFonts w:ascii="Crimson Text" w:hAnsi="Crimson Text"/>
          <w:color w:val="000000" w:themeColor="text1"/>
          <w:sz w:val="26"/>
          <w:szCs w:val="26"/>
        </w:rPr>
        <w:t>parentemente,</w:t>
      </w:r>
      <w:r w:rsidR="00C927A8" w:rsidRPr="008D03A6">
        <w:rPr>
          <w:rFonts w:ascii="Crimson Text" w:hAnsi="Crimson Text"/>
          <w:color w:val="000000" w:themeColor="text1"/>
          <w:sz w:val="26"/>
          <w:szCs w:val="26"/>
        </w:rPr>
        <w:t xml:space="preserve"> </w:t>
      </w:r>
      <w:del w:id="1121" w:author="PC" w:date="2025-05-30T15:58:00Z">
        <w:r w:rsidR="00C927A8" w:rsidRPr="008D03A6" w:rsidDel="00080C18">
          <w:rPr>
            <w:rFonts w:ascii="Crimson Text" w:hAnsi="Crimson Text"/>
            <w:color w:val="000000" w:themeColor="text1"/>
            <w:sz w:val="26"/>
            <w:szCs w:val="26"/>
          </w:rPr>
          <w:delText xml:space="preserve">advertía </w:delText>
        </w:r>
      </w:del>
      <w:ins w:id="1122" w:author="PC" w:date="2025-05-30T15:58:00Z">
        <w:r w:rsidR="00080C18">
          <w:rPr>
            <w:rFonts w:ascii="Crimson Text" w:hAnsi="Crimson Text"/>
            <w:color w:val="000000" w:themeColor="text1"/>
            <w:sz w:val="26"/>
            <w:szCs w:val="26"/>
          </w:rPr>
          <w:t>había advertido</w:t>
        </w:r>
      </w:ins>
      <w:ins w:id="1123" w:author="PC" w:date="2025-05-30T15:57:00Z">
        <w:r w:rsidR="00080C18" w:rsidRPr="008D03A6">
          <w:rPr>
            <w:rFonts w:ascii="Crimson Text" w:hAnsi="Crimson Text"/>
            <w:color w:val="000000" w:themeColor="text1"/>
            <w:sz w:val="26"/>
            <w:szCs w:val="26"/>
          </w:rPr>
          <w:t xml:space="preserve"> </w:t>
        </w:r>
      </w:ins>
      <w:r w:rsidR="00C927A8" w:rsidRPr="008D03A6">
        <w:rPr>
          <w:rFonts w:ascii="Crimson Text" w:hAnsi="Crimson Text"/>
          <w:color w:val="000000" w:themeColor="text1"/>
          <w:sz w:val="26"/>
          <w:szCs w:val="26"/>
        </w:rPr>
        <w:t xml:space="preserve">que su </w:t>
      </w:r>
      <w:r w:rsidR="00EA06FF" w:rsidRPr="008D03A6">
        <w:rPr>
          <w:rFonts w:ascii="Crimson Text" w:hAnsi="Crimson Text"/>
          <w:color w:val="000000" w:themeColor="text1"/>
          <w:sz w:val="26"/>
          <w:szCs w:val="26"/>
        </w:rPr>
        <w:t>uniforme</w:t>
      </w:r>
      <w:r w:rsidR="00C927A8" w:rsidRPr="008D03A6">
        <w:rPr>
          <w:rFonts w:ascii="Crimson Text" w:hAnsi="Crimson Text"/>
          <w:color w:val="000000" w:themeColor="text1"/>
          <w:sz w:val="26"/>
          <w:szCs w:val="26"/>
        </w:rPr>
        <w:t xml:space="preserve"> no </w:t>
      </w:r>
      <w:del w:id="1124" w:author="PC" w:date="2025-05-30T15:58:00Z">
        <w:r w:rsidR="00C927A8" w:rsidRPr="008D03A6" w:rsidDel="00080C18">
          <w:rPr>
            <w:rFonts w:ascii="Crimson Text" w:hAnsi="Crimson Text"/>
            <w:color w:val="000000" w:themeColor="text1"/>
            <w:sz w:val="26"/>
            <w:szCs w:val="26"/>
          </w:rPr>
          <w:delText>era el adecuado</w:delText>
        </w:r>
      </w:del>
      <w:ins w:id="1125" w:author="PC" w:date="2025-05-30T15:58:00Z">
        <w:r w:rsidR="00080C18">
          <w:rPr>
            <w:rFonts w:ascii="Crimson Text" w:hAnsi="Crimson Text"/>
            <w:color w:val="000000" w:themeColor="text1"/>
            <w:sz w:val="26"/>
            <w:szCs w:val="26"/>
          </w:rPr>
          <w:t>estaba en condiciones</w:t>
        </w:r>
      </w:ins>
      <w:r w:rsidR="00C927A8" w:rsidRPr="008D03A6">
        <w:rPr>
          <w:rFonts w:ascii="Crimson Text" w:hAnsi="Crimson Text"/>
          <w:color w:val="000000" w:themeColor="text1"/>
          <w:sz w:val="26"/>
          <w:szCs w:val="26"/>
        </w:rPr>
        <w:t>.</w:t>
      </w:r>
    </w:p>
    <w:p w:rsidR="008B21DE" w:rsidRPr="008D03A6" w:rsidRDefault="008B21DE"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45E0B" w:rsidRPr="008D03A6">
        <w:rPr>
          <w:rFonts w:ascii="Crimson Text" w:hAnsi="Crimson Text"/>
          <w:color w:val="000000" w:themeColor="text1"/>
          <w:sz w:val="26"/>
          <w:szCs w:val="26"/>
        </w:rPr>
        <w:t xml:space="preserve">Me designaron para relevar tu puesto. </w:t>
      </w:r>
      <w:r w:rsidR="00572CEF" w:rsidRPr="008D03A6">
        <w:rPr>
          <w:rFonts w:ascii="Crimson Text" w:hAnsi="Crimson Text"/>
          <w:color w:val="000000" w:themeColor="text1"/>
          <w:sz w:val="26"/>
          <w:szCs w:val="26"/>
        </w:rPr>
        <w:t>Pertenezco a la nueva promoción de</w:t>
      </w:r>
      <w:r w:rsidR="00345E0B" w:rsidRPr="008D03A6">
        <w:rPr>
          <w:rFonts w:ascii="Crimson Text" w:hAnsi="Crimson Text"/>
          <w:color w:val="000000" w:themeColor="text1"/>
          <w:sz w:val="26"/>
          <w:szCs w:val="26"/>
        </w:rPr>
        <w:t xml:space="preserve"> soldado</w:t>
      </w:r>
      <w:r w:rsidR="00572CEF" w:rsidRPr="008D03A6">
        <w:rPr>
          <w:rFonts w:ascii="Crimson Text" w:hAnsi="Crimson Text"/>
          <w:color w:val="000000" w:themeColor="text1"/>
          <w:sz w:val="26"/>
          <w:szCs w:val="26"/>
        </w:rPr>
        <w:t>s</w:t>
      </w:r>
      <w:r w:rsidR="00345E0B" w:rsidRPr="008D03A6">
        <w:rPr>
          <w:rFonts w:ascii="Crimson Text" w:hAnsi="Crimson Text"/>
          <w:color w:val="000000" w:themeColor="text1"/>
          <w:sz w:val="26"/>
          <w:szCs w:val="26"/>
        </w:rPr>
        <w:t xml:space="preserve">, </w:t>
      </w:r>
      <w:r w:rsidR="00C927A8" w:rsidRPr="008D03A6">
        <w:rPr>
          <w:rFonts w:ascii="Crimson Text" w:hAnsi="Crimson Text"/>
          <w:color w:val="000000" w:themeColor="text1"/>
          <w:sz w:val="26"/>
          <w:szCs w:val="26"/>
        </w:rPr>
        <w:t xml:space="preserve">acabó de jurar lealtad a la guardia real –anunció, </w:t>
      </w:r>
      <w:del w:id="1126" w:author="PC" w:date="2025-05-30T15:58:00Z">
        <w:r w:rsidR="0012385C" w:rsidRPr="008D03A6" w:rsidDel="00080C18">
          <w:rPr>
            <w:rFonts w:ascii="Crimson Text" w:hAnsi="Crimson Text"/>
            <w:color w:val="000000" w:themeColor="text1"/>
            <w:sz w:val="26"/>
            <w:szCs w:val="26"/>
          </w:rPr>
          <w:delText>justificándose</w:delText>
        </w:r>
      </w:del>
      <w:ins w:id="1127" w:author="PC" w:date="2025-05-30T15:58:00Z">
        <w:r w:rsidR="00080C18">
          <w:rPr>
            <w:rFonts w:ascii="Crimson Text" w:hAnsi="Crimson Text"/>
            <w:color w:val="000000" w:themeColor="text1"/>
            <w:sz w:val="26"/>
            <w:szCs w:val="26"/>
          </w:rPr>
          <w:t>intentando que su voz sonara firme</w:t>
        </w:r>
      </w:ins>
      <w:r w:rsidR="0012385C" w:rsidRPr="008D03A6">
        <w:rPr>
          <w:rFonts w:ascii="Crimson Text" w:hAnsi="Crimson Text"/>
          <w:color w:val="000000" w:themeColor="text1"/>
          <w:sz w:val="26"/>
          <w:szCs w:val="26"/>
        </w:rPr>
        <w:t>.</w:t>
      </w:r>
    </w:p>
    <w:p w:rsidR="0012385C" w:rsidRPr="008D03A6" w:rsidRDefault="0012385C" w:rsidP="00575B85">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Quién te envió para relevarme? </w:t>
      </w:r>
      <w:r w:rsidR="00345E0B" w:rsidRPr="008D03A6">
        <w:rPr>
          <w:rFonts w:ascii="Crimson Text" w:hAnsi="Crimson Text"/>
          <w:color w:val="000000" w:themeColor="text1"/>
          <w:sz w:val="26"/>
          <w:szCs w:val="26"/>
        </w:rPr>
        <w:t>¿Es tu primer servicio?</w:t>
      </w:r>
      <w:ins w:id="1128" w:author="PC" w:date="2025-05-30T15:58:00Z">
        <w:r w:rsidR="00080C18">
          <w:rPr>
            <w:rFonts w:ascii="Crimson Text" w:hAnsi="Crimson Text"/>
            <w:color w:val="000000" w:themeColor="text1"/>
            <w:sz w:val="26"/>
            <w:szCs w:val="26"/>
          </w:rPr>
          <w:t xml:space="preserve"> </w:t>
        </w:r>
      </w:ins>
      <w:del w:id="1129" w:author="PC" w:date="2025-05-30T15:58:00Z">
        <w:r w:rsidR="00345E0B" w:rsidRPr="008D03A6" w:rsidDel="00080C18">
          <w:rPr>
            <w:rFonts w:ascii="Crimson Text" w:hAnsi="Crimson Text"/>
            <w:color w:val="000000" w:themeColor="text1"/>
            <w:sz w:val="26"/>
            <w:szCs w:val="26"/>
          </w:rPr>
          <w:delText>, n</w:delText>
        </w:r>
      </w:del>
      <w:ins w:id="1130" w:author="PC" w:date="2025-05-30T15:58:00Z">
        <w:r w:rsidR="00080C18">
          <w:rPr>
            <w:rFonts w:ascii="Crimson Text" w:hAnsi="Crimson Text"/>
            <w:color w:val="000000" w:themeColor="text1"/>
            <w:sz w:val="26"/>
            <w:szCs w:val="26"/>
          </w:rPr>
          <w:t>N</w:t>
        </w:r>
      </w:ins>
      <w:r w:rsidRPr="008D03A6">
        <w:rPr>
          <w:rFonts w:ascii="Crimson Text" w:hAnsi="Crimson Text"/>
          <w:color w:val="000000" w:themeColor="text1"/>
          <w:sz w:val="26"/>
          <w:szCs w:val="26"/>
        </w:rPr>
        <w:t xml:space="preserve">o voy a cederle el puesto a un novato –respondió, </w:t>
      </w:r>
      <w:del w:id="1131" w:author="PC" w:date="2025-05-30T15:59:00Z">
        <w:r w:rsidRPr="008D03A6" w:rsidDel="00080C18">
          <w:rPr>
            <w:rFonts w:ascii="Crimson Text" w:hAnsi="Crimson Text"/>
            <w:color w:val="000000" w:themeColor="text1"/>
            <w:sz w:val="26"/>
            <w:szCs w:val="26"/>
          </w:rPr>
          <w:delText>su actitud era</w:delText>
        </w:r>
      </w:del>
      <w:ins w:id="1132" w:author="PC" w:date="2025-05-30T15:59:00Z">
        <w:r w:rsidR="00080C18">
          <w:rPr>
            <w:rFonts w:ascii="Crimson Text" w:hAnsi="Crimson Text"/>
            <w:color w:val="000000" w:themeColor="text1"/>
            <w:sz w:val="26"/>
            <w:szCs w:val="26"/>
          </w:rPr>
          <w:t>con una mirada</w:t>
        </w:r>
      </w:ins>
      <w:r w:rsidRPr="008D03A6">
        <w:rPr>
          <w:rFonts w:ascii="Crimson Text" w:hAnsi="Crimson Text"/>
          <w:color w:val="000000" w:themeColor="text1"/>
          <w:sz w:val="26"/>
          <w:szCs w:val="26"/>
        </w:rPr>
        <w:t xml:space="preserve"> </w:t>
      </w:r>
      <w:r w:rsidR="00345E0B" w:rsidRPr="008D03A6">
        <w:rPr>
          <w:rFonts w:ascii="Crimson Text" w:hAnsi="Crimson Text"/>
          <w:color w:val="000000" w:themeColor="text1"/>
          <w:sz w:val="26"/>
          <w:szCs w:val="26"/>
        </w:rPr>
        <w:t>intimidante</w:t>
      </w:r>
      <w:r w:rsidRPr="008D03A6">
        <w:rPr>
          <w:rFonts w:ascii="Crimson Text" w:hAnsi="Crimson Text"/>
          <w:color w:val="000000" w:themeColor="text1"/>
          <w:sz w:val="26"/>
          <w:szCs w:val="26"/>
        </w:rPr>
        <w:t>.</w:t>
      </w:r>
    </w:p>
    <w:p w:rsidR="0012385C" w:rsidRPr="008D03A6" w:rsidRDefault="0012385C"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soy un novato</w:t>
      </w:r>
      <w:ins w:id="1133" w:author="PC" w:date="2025-05-30T16:02:00Z">
        <w:r w:rsidR="00080C18">
          <w:rPr>
            <w:rFonts w:ascii="Crimson Text" w:hAnsi="Crimson Text"/>
            <w:color w:val="000000" w:themeColor="text1"/>
            <w:sz w:val="26"/>
            <w:szCs w:val="26"/>
          </w:rPr>
          <w:t xml:space="preserve"> </w:t>
        </w:r>
      </w:ins>
      <w:del w:id="1134" w:author="PC" w:date="2025-05-30T16:02:00Z">
        <w:r w:rsidRPr="008D03A6" w:rsidDel="00080C18">
          <w:rPr>
            <w:rFonts w:ascii="Crimson Text" w:hAnsi="Crimson Text"/>
            <w:color w:val="000000" w:themeColor="text1"/>
            <w:sz w:val="26"/>
            <w:szCs w:val="26"/>
          </w:rPr>
          <w:delText xml:space="preserve">. </w:delText>
        </w:r>
        <w:r w:rsidR="00AB6295" w:rsidRPr="008D03A6" w:rsidDel="00080C18">
          <w:rPr>
            <w:rFonts w:ascii="Crimson Text" w:hAnsi="Crimson Text"/>
            <w:color w:val="000000" w:themeColor="text1"/>
            <w:sz w:val="26"/>
            <w:szCs w:val="26"/>
          </w:rPr>
          <w:delText>T</w:delText>
        </w:r>
      </w:del>
      <w:ins w:id="1135" w:author="PC" w:date="2025-05-30T16:02:00Z">
        <w:r w:rsidR="00080C18">
          <w:rPr>
            <w:rFonts w:ascii="Crimson Text" w:hAnsi="Crimson Text"/>
            <w:color w:val="000000" w:themeColor="text1"/>
            <w:sz w:val="26"/>
            <w:szCs w:val="26"/>
          </w:rPr>
          <w:t>y t</w:t>
        </w:r>
      </w:ins>
      <w:r w:rsidR="00AB6295" w:rsidRPr="008D03A6">
        <w:rPr>
          <w:rFonts w:ascii="Crimson Text" w:hAnsi="Crimson Text"/>
          <w:color w:val="000000" w:themeColor="text1"/>
          <w:sz w:val="26"/>
          <w:szCs w:val="26"/>
        </w:rPr>
        <w:t>ampoco</w:t>
      </w:r>
      <w:r w:rsidR="009C2926" w:rsidRPr="008D03A6">
        <w:rPr>
          <w:rFonts w:ascii="Crimson Text" w:hAnsi="Crimson Text"/>
          <w:color w:val="000000" w:themeColor="text1"/>
          <w:sz w:val="26"/>
          <w:szCs w:val="26"/>
        </w:rPr>
        <w:t xml:space="preserve"> es mi primer servicio</w:t>
      </w:r>
      <w:del w:id="1136" w:author="PC" w:date="2025-05-30T16:02:00Z">
        <w:r w:rsidR="009C2926" w:rsidRPr="008D03A6" w:rsidDel="00080C18">
          <w:rPr>
            <w:rFonts w:ascii="Crimson Text" w:hAnsi="Crimson Text"/>
            <w:color w:val="000000" w:themeColor="text1"/>
            <w:sz w:val="26"/>
            <w:szCs w:val="26"/>
          </w:rPr>
          <w:delText>, y</w:delText>
        </w:r>
      </w:del>
      <w:ins w:id="1137" w:author="PC" w:date="2025-05-30T16:02:00Z">
        <w:r w:rsidR="00080C18">
          <w:rPr>
            <w:rFonts w:ascii="Crimson Text" w:hAnsi="Crimson Text"/>
            <w:color w:val="000000" w:themeColor="text1"/>
            <w:sz w:val="26"/>
            <w:szCs w:val="26"/>
          </w:rPr>
          <w:t>. Y</w:t>
        </w:r>
      </w:ins>
      <w:r w:rsidRPr="008D03A6">
        <w:rPr>
          <w:rFonts w:ascii="Crimson Text" w:hAnsi="Crimson Text"/>
          <w:color w:val="000000" w:themeColor="text1"/>
          <w:sz w:val="26"/>
          <w:szCs w:val="26"/>
        </w:rPr>
        <w:t>a estuve ap</w:t>
      </w:r>
      <w:r w:rsidR="009C2926" w:rsidRPr="008D03A6">
        <w:rPr>
          <w:rFonts w:ascii="Crimson Text" w:hAnsi="Crimson Text"/>
          <w:color w:val="000000" w:themeColor="text1"/>
          <w:sz w:val="26"/>
          <w:szCs w:val="26"/>
        </w:rPr>
        <w:t xml:space="preserve">ostado en la </w:t>
      </w:r>
      <w:del w:id="1138" w:author="Paula Castrilli" w:date="2025-05-26T20:07:00Z">
        <w:r w:rsidR="009C2926" w:rsidRPr="008D03A6" w:rsidDel="00B774FD">
          <w:rPr>
            <w:rFonts w:ascii="Crimson Text" w:hAnsi="Crimson Text"/>
            <w:color w:val="000000" w:themeColor="text1"/>
            <w:sz w:val="26"/>
            <w:szCs w:val="26"/>
          </w:rPr>
          <w:delText>torre del homenaje</w:delText>
        </w:r>
      </w:del>
      <w:ins w:id="1139" w:author="Paula Castrilli" w:date="2025-05-26T20:07:00Z">
        <w:r w:rsidR="00B774FD">
          <w:rPr>
            <w:rFonts w:ascii="Crimson Text" w:hAnsi="Crimson Text"/>
            <w:color w:val="000000" w:themeColor="text1"/>
            <w:sz w:val="26"/>
            <w:szCs w:val="26"/>
          </w:rPr>
          <w:t>Torre del Homenaje</w:t>
        </w:r>
      </w:ins>
      <w:r w:rsidR="009C2926" w:rsidRPr="008D03A6">
        <w:rPr>
          <w:rFonts w:ascii="Crimson Text" w:hAnsi="Crimson Text"/>
          <w:color w:val="000000" w:themeColor="text1"/>
          <w:sz w:val="26"/>
          <w:szCs w:val="26"/>
        </w:rPr>
        <w:t xml:space="preserve">, y </w:t>
      </w:r>
      <w:r w:rsidR="00423F17" w:rsidRPr="008D03A6">
        <w:rPr>
          <w:rFonts w:ascii="Crimson Text" w:hAnsi="Crimson Text"/>
          <w:color w:val="000000" w:themeColor="text1"/>
          <w:sz w:val="26"/>
          <w:szCs w:val="26"/>
        </w:rPr>
        <w:t xml:space="preserve">también me enviaron a explorar el </w:t>
      </w:r>
      <w:del w:id="1140" w:author="Paula Castrilli" w:date="2025-05-26T17:19:00Z">
        <w:r w:rsidR="00423F17" w:rsidRPr="008D03A6" w:rsidDel="000508A5">
          <w:rPr>
            <w:rFonts w:ascii="Crimson Text" w:hAnsi="Crimson Text"/>
            <w:color w:val="000000" w:themeColor="text1"/>
            <w:sz w:val="26"/>
            <w:szCs w:val="26"/>
          </w:rPr>
          <w:delText>bosque encantado</w:delText>
        </w:r>
      </w:del>
      <w:ins w:id="1141" w:author="Paula Castrilli" w:date="2025-05-26T17:19:00Z">
        <w:r w:rsidR="000508A5">
          <w:rPr>
            <w:rFonts w:ascii="Crimson Text" w:hAnsi="Crimson Text"/>
            <w:color w:val="000000" w:themeColor="text1"/>
            <w:sz w:val="26"/>
            <w:szCs w:val="26"/>
          </w:rPr>
          <w:t>Bosque Encantado</w:t>
        </w:r>
      </w:ins>
      <w:r w:rsidR="00423F17" w:rsidRPr="008D03A6">
        <w:rPr>
          <w:rFonts w:ascii="Crimson Text" w:hAnsi="Crimson Text"/>
          <w:color w:val="000000" w:themeColor="text1"/>
          <w:sz w:val="26"/>
          <w:szCs w:val="26"/>
        </w:rPr>
        <w:t>. ¿Sabés cuantos han superado esa misión? –retrucó</w:t>
      </w:r>
      <w:del w:id="1142" w:author="PC" w:date="2025-05-30T16:02:00Z">
        <w:r w:rsidR="00423F17" w:rsidRPr="008D03A6" w:rsidDel="00080C18">
          <w:rPr>
            <w:rFonts w:ascii="Crimson Text" w:hAnsi="Crimson Text"/>
            <w:color w:val="000000" w:themeColor="text1"/>
            <w:sz w:val="26"/>
            <w:szCs w:val="26"/>
          </w:rPr>
          <w:delText>, intentaba ganar algo de respeto</w:delText>
        </w:r>
      </w:del>
      <w:r w:rsidR="00423F17" w:rsidRPr="008D03A6">
        <w:rPr>
          <w:rFonts w:ascii="Crimson Text" w:hAnsi="Crimson Text"/>
          <w:color w:val="000000" w:themeColor="text1"/>
          <w:sz w:val="26"/>
          <w:szCs w:val="26"/>
        </w:rPr>
        <w:t>.</w:t>
      </w:r>
      <w:ins w:id="1143" w:author="PC" w:date="2025-05-30T16:02:00Z">
        <w:r w:rsidR="00080C18">
          <w:rPr>
            <w:rFonts w:ascii="Crimson Text" w:hAnsi="Crimson Text"/>
            <w:color w:val="000000" w:themeColor="text1"/>
            <w:sz w:val="26"/>
            <w:szCs w:val="26"/>
          </w:rPr>
          <w:t xml:space="preserve"> Lo que decía era verdad, aunque no sab</w:t>
        </w:r>
      </w:ins>
      <w:ins w:id="1144" w:author="PC" w:date="2025-05-30T16:03:00Z">
        <w:r w:rsidR="00080C18">
          <w:rPr>
            <w:rFonts w:ascii="Crimson Text" w:hAnsi="Crimson Text"/>
            <w:color w:val="000000" w:themeColor="text1"/>
            <w:sz w:val="26"/>
            <w:szCs w:val="26"/>
          </w:rPr>
          <w:t>ía si eso le valdría para que creyeran su artimaña y el tiempo se le estaba agotando.</w:t>
        </w:r>
      </w:ins>
    </w:p>
    <w:p w:rsidR="00423F17" w:rsidRPr="008D03A6" w:rsidRDefault="00676EBC"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–Oí algo de eso</w:t>
      </w:r>
      <w:r w:rsidR="007027DD" w:rsidRPr="008D03A6">
        <w:rPr>
          <w:rFonts w:ascii="Crimson Text" w:hAnsi="Crimson Text"/>
          <w:color w:val="000000" w:themeColor="text1"/>
          <w:sz w:val="26"/>
          <w:szCs w:val="26"/>
        </w:rPr>
        <w:t>, ¿t</w:t>
      </w:r>
      <w:r w:rsidR="00423F17" w:rsidRPr="008D03A6">
        <w:rPr>
          <w:rFonts w:ascii="Crimson Text" w:hAnsi="Crimson Text"/>
          <w:color w:val="000000" w:themeColor="text1"/>
          <w:sz w:val="26"/>
          <w:szCs w:val="26"/>
        </w:rPr>
        <w:t>ú eres el recluta que sobrevivió a la primera prueba? –</w:t>
      </w:r>
      <w:del w:id="1145" w:author="PC" w:date="2025-05-30T16:04:00Z">
        <w:r w:rsidR="009C020C" w:rsidRPr="008D03A6" w:rsidDel="00080C18">
          <w:rPr>
            <w:rFonts w:ascii="Crimson Text" w:hAnsi="Crimson Text"/>
            <w:color w:val="000000" w:themeColor="text1"/>
            <w:sz w:val="26"/>
            <w:szCs w:val="26"/>
          </w:rPr>
          <w:delText>i</w:delText>
        </w:r>
      </w:del>
      <w:ins w:id="1146" w:author="PC" w:date="2025-05-30T16:04:00Z">
        <w:r w:rsidR="00080C18">
          <w:rPr>
            <w:rFonts w:ascii="Crimson Text" w:hAnsi="Crimson Text"/>
            <w:color w:val="000000" w:themeColor="text1"/>
            <w:sz w:val="26"/>
            <w:szCs w:val="26"/>
          </w:rPr>
          <w:t>I</w:t>
        </w:r>
      </w:ins>
      <w:r w:rsidR="009C020C" w:rsidRPr="008D03A6">
        <w:rPr>
          <w:rFonts w:ascii="Crimson Text" w:hAnsi="Crimson Text"/>
          <w:color w:val="000000" w:themeColor="text1"/>
          <w:sz w:val="26"/>
          <w:szCs w:val="26"/>
        </w:rPr>
        <w:t>ndagó</w:t>
      </w:r>
      <w:r w:rsidR="00423F17" w:rsidRPr="008D03A6">
        <w:rPr>
          <w:rFonts w:ascii="Crimson Text" w:hAnsi="Crimson Text"/>
          <w:color w:val="000000" w:themeColor="text1"/>
          <w:sz w:val="26"/>
          <w:szCs w:val="26"/>
        </w:rPr>
        <w:t xml:space="preserve">, sorprendido, su gesto recio </w:t>
      </w:r>
      <w:ins w:id="1147" w:author="PC" w:date="2025-05-30T16:04:00Z">
        <w:r w:rsidR="00080C18">
          <w:rPr>
            <w:rFonts w:ascii="Crimson Text" w:hAnsi="Crimson Text"/>
            <w:color w:val="000000" w:themeColor="text1"/>
            <w:sz w:val="26"/>
            <w:szCs w:val="26"/>
          </w:rPr>
          <w:t xml:space="preserve">había </w:t>
        </w:r>
      </w:ins>
      <w:r w:rsidR="00423F17" w:rsidRPr="008D03A6">
        <w:rPr>
          <w:rFonts w:ascii="Crimson Text" w:hAnsi="Crimson Text"/>
          <w:color w:val="000000" w:themeColor="text1"/>
          <w:sz w:val="26"/>
          <w:szCs w:val="26"/>
        </w:rPr>
        <w:t xml:space="preserve">cambiaba </w:t>
      </w:r>
      <w:del w:id="1148" w:author="PC" w:date="2025-05-30T16:04:00Z">
        <w:r w:rsidR="00423F17" w:rsidRPr="008D03A6" w:rsidDel="00080C18">
          <w:rPr>
            <w:rFonts w:ascii="Crimson Text" w:hAnsi="Crimson Text"/>
            <w:color w:val="000000" w:themeColor="text1"/>
            <w:sz w:val="26"/>
            <w:szCs w:val="26"/>
          </w:rPr>
          <w:delText>de un momento a otro</w:delText>
        </w:r>
      </w:del>
      <w:ins w:id="1149" w:author="PC" w:date="2025-05-30T16:04:00Z">
        <w:r w:rsidR="00080C18">
          <w:rPr>
            <w:rFonts w:ascii="Crimson Text" w:hAnsi="Crimson Text"/>
            <w:color w:val="000000" w:themeColor="text1"/>
            <w:sz w:val="26"/>
            <w:szCs w:val="26"/>
          </w:rPr>
          <w:t>a uno de curiosidad genuina</w:t>
        </w:r>
      </w:ins>
      <w:r w:rsidR="00423F17" w:rsidRPr="008D03A6">
        <w:rPr>
          <w:rFonts w:ascii="Crimson Text" w:hAnsi="Crimson Text"/>
          <w:color w:val="000000" w:themeColor="text1"/>
          <w:sz w:val="26"/>
          <w:szCs w:val="26"/>
        </w:rPr>
        <w:t>.</w:t>
      </w:r>
    </w:p>
    <w:p w:rsidR="00423F17" w:rsidRPr="008D03A6" w:rsidRDefault="00423F17" w:rsidP="00575B85">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El mismo! –</w:t>
      </w:r>
      <w:ins w:id="1150" w:author="PC" w:date="2025-05-30T16:04:00Z">
        <w:r w:rsidR="00080C18">
          <w:rPr>
            <w:rFonts w:ascii="Crimson Text" w:hAnsi="Crimson Text"/>
            <w:color w:val="000000" w:themeColor="text1"/>
            <w:sz w:val="26"/>
            <w:szCs w:val="26"/>
          </w:rPr>
          <w:t>R</w:t>
        </w:r>
      </w:ins>
      <w:del w:id="1151" w:author="PC" w:date="2025-05-30T16:04:00Z">
        <w:r w:rsidRPr="008D03A6" w:rsidDel="00080C18">
          <w:rPr>
            <w:rFonts w:ascii="Crimson Text" w:hAnsi="Crimson Text"/>
            <w:color w:val="000000" w:themeColor="text1"/>
            <w:sz w:val="26"/>
            <w:szCs w:val="26"/>
          </w:rPr>
          <w:delText>r</w:delText>
        </w:r>
      </w:del>
      <w:r w:rsidRPr="008D03A6">
        <w:rPr>
          <w:rFonts w:ascii="Crimson Text" w:hAnsi="Crimson Text"/>
          <w:color w:val="000000" w:themeColor="text1"/>
          <w:sz w:val="26"/>
          <w:szCs w:val="26"/>
        </w:rPr>
        <w:t xml:space="preserve">espondió con orgullo. Aquella </w:t>
      </w:r>
      <w:r w:rsidR="00F45D79" w:rsidRPr="008D03A6">
        <w:rPr>
          <w:rFonts w:ascii="Crimson Text" w:hAnsi="Crimson Text"/>
          <w:color w:val="000000" w:themeColor="text1"/>
          <w:sz w:val="26"/>
          <w:szCs w:val="26"/>
        </w:rPr>
        <w:t>odisea</w:t>
      </w:r>
      <w:r w:rsidRPr="008D03A6">
        <w:rPr>
          <w:rFonts w:ascii="Crimson Text" w:hAnsi="Crimson Text"/>
          <w:color w:val="000000" w:themeColor="text1"/>
          <w:sz w:val="26"/>
          <w:szCs w:val="26"/>
        </w:rPr>
        <w:t xml:space="preserve"> en el bosque </w:t>
      </w:r>
      <w:del w:id="1152" w:author="PC" w:date="2025-05-30T16:04:00Z">
        <w:r w:rsidR="00F45D79" w:rsidRPr="008D03A6" w:rsidDel="00E416E0">
          <w:rPr>
            <w:rFonts w:ascii="Crimson Text" w:hAnsi="Crimson Text"/>
            <w:color w:val="000000" w:themeColor="text1"/>
            <w:sz w:val="26"/>
            <w:szCs w:val="26"/>
          </w:rPr>
          <w:delText>resultaba</w:delText>
        </w:r>
        <w:r w:rsidRPr="008D03A6" w:rsidDel="00E416E0">
          <w:rPr>
            <w:rFonts w:ascii="Crimson Text" w:hAnsi="Crimson Text"/>
            <w:color w:val="000000" w:themeColor="text1"/>
            <w:sz w:val="26"/>
            <w:szCs w:val="26"/>
          </w:rPr>
          <w:delText xml:space="preserve"> algo más que una </w:delText>
        </w:r>
        <w:r w:rsidR="00DE663A" w:rsidRPr="008D03A6" w:rsidDel="00E416E0">
          <w:rPr>
            <w:rFonts w:ascii="Crimson Text" w:hAnsi="Crimson Text"/>
            <w:color w:val="000000" w:themeColor="text1"/>
            <w:sz w:val="26"/>
            <w:szCs w:val="26"/>
          </w:rPr>
          <w:delText>gran</w:delText>
        </w:r>
        <w:r w:rsidRPr="008D03A6" w:rsidDel="00E416E0">
          <w:rPr>
            <w:rFonts w:ascii="Crimson Text" w:hAnsi="Crimson Text"/>
            <w:color w:val="000000" w:themeColor="text1"/>
            <w:sz w:val="26"/>
            <w:szCs w:val="26"/>
          </w:rPr>
          <w:delText xml:space="preserve"> </w:delText>
        </w:r>
        <w:r w:rsidR="009C020C" w:rsidRPr="008D03A6" w:rsidDel="00E416E0">
          <w:rPr>
            <w:rFonts w:ascii="Crimson Text" w:hAnsi="Crimson Text"/>
            <w:color w:val="000000" w:themeColor="text1"/>
            <w:sz w:val="26"/>
            <w:szCs w:val="26"/>
          </w:rPr>
          <w:delText>hazaña</w:delText>
        </w:r>
        <w:r w:rsidRPr="008D03A6" w:rsidDel="00E416E0">
          <w:rPr>
            <w:rFonts w:ascii="Crimson Text" w:hAnsi="Crimson Text"/>
            <w:color w:val="000000" w:themeColor="text1"/>
            <w:sz w:val="26"/>
            <w:szCs w:val="26"/>
          </w:rPr>
          <w:delText xml:space="preserve">, </w:delText>
        </w:r>
        <w:r w:rsidR="00EA06FF" w:rsidRPr="008D03A6" w:rsidDel="00E416E0">
          <w:rPr>
            <w:rFonts w:ascii="Crimson Text" w:hAnsi="Crimson Text"/>
            <w:color w:val="000000" w:themeColor="text1"/>
            <w:sz w:val="26"/>
            <w:szCs w:val="26"/>
          </w:rPr>
          <w:delText>se convertía</w:delText>
        </w:r>
      </w:del>
      <w:ins w:id="1153" w:author="PC" w:date="2025-05-30T16:04:00Z">
        <w:r w:rsidR="00E416E0">
          <w:rPr>
            <w:rFonts w:ascii="Crimson Text" w:hAnsi="Crimson Text"/>
            <w:color w:val="000000" w:themeColor="text1"/>
            <w:sz w:val="26"/>
            <w:szCs w:val="26"/>
          </w:rPr>
          <w:t>se había convertido</w:t>
        </w:r>
      </w:ins>
      <w:r w:rsidR="00DE663A" w:rsidRPr="008D03A6">
        <w:rPr>
          <w:rFonts w:ascii="Crimson Text" w:hAnsi="Crimson Text"/>
          <w:color w:val="000000" w:themeColor="text1"/>
          <w:sz w:val="26"/>
          <w:szCs w:val="26"/>
        </w:rPr>
        <w:t xml:space="preserve"> en</w:t>
      </w:r>
      <w:r w:rsidRPr="008D03A6">
        <w:rPr>
          <w:rFonts w:ascii="Crimson Text" w:hAnsi="Crimson Text"/>
          <w:color w:val="000000" w:themeColor="text1"/>
          <w:sz w:val="26"/>
          <w:szCs w:val="26"/>
        </w:rPr>
        <w:t xml:space="preserve"> </w:t>
      </w:r>
      <w:r w:rsidR="00DE663A"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carta de presentación.</w:t>
      </w:r>
    </w:p>
    <w:p w:rsidR="00423F17" w:rsidRPr="008D03A6" w:rsidRDefault="009C020C" w:rsidP="00575B85">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Es verdad que te enfrentaste al dragón rojo? –</w:t>
      </w:r>
      <w:ins w:id="1154" w:author="PC" w:date="2025-05-30T16:05:00Z">
        <w:r w:rsidR="00E416E0">
          <w:rPr>
            <w:rFonts w:ascii="Crimson Text" w:hAnsi="Crimson Text"/>
            <w:color w:val="000000" w:themeColor="text1"/>
            <w:sz w:val="26"/>
            <w:szCs w:val="26"/>
          </w:rPr>
          <w:t>P</w:t>
        </w:r>
      </w:ins>
      <w:del w:id="1155" w:author="PC" w:date="2025-05-30T16:05:00Z">
        <w:r w:rsidRPr="008D03A6" w:rsidDel="00E416E0">
          <w:rPr>
            <w:rFonts w:ascii="Crimson Text" w:hAnsi="Crimson Text"/>
            <w:color w:val="000000" w:themeColor="text1"/>
            <w:sz w:val="26"/>
            <w:szCs w:val="26"/>
          </w:rPr>
          <w:delText>p</w:delText>
        </w:r>
      </w:del>
      <w:r w:rsidRPr="008D03A6">
        <w:rPr>
          <w:rFonts w:ascii="Crimson Text" w:hAnsi="Crimson Text"/>
          <w:color w:val="000000" w:themeColor="text1"/>
          <w:sz w:val="26"/>
          <w:szCs w:val="26"/>
        </w:rPr>
        <w:t>reguntó</w:t>
      </w:r>
      <w:ins w:id="1156" w:author="PC" w:date="2025-05-30T16:05:00Z">
        <w:r w:rsidR="00E416E0">
          <w:rPr>
            <w:rFonts w:ascii="Crimson Text" w:hAnsi="Crimson Text"/>
            <w:color w:val="000000" w:themeColor="text1"/>
            <w:sz w:val="26"/>
            <w:szCs w:val="26"/>
          </w:rPr>
          <w:t xml:space="preserve"> con interés mal disimulado</w:t>
        </w:r>
      </w:ins>
      <w:del w:id="1157" w:author="PC" w:date="2025-05-30T16:05:00Z">
        <w:r w:rsidRPr="008D03A6" w:rsidDel="00E416E0">
          <w:rPr>
            <w:rFonts w:ascii="Crimson Text" w:hAnsi="Crimson Text"/>
            <w:color w:val="000000" w:themeColor="text1"/>
            <w:sz w:val="26"/>
            <w:szCs w:val="26"/>
          </w:rPr>
          <w:delText>, interesado, l</w:delText>
        </w:r>
      </w:del>
      <w:ins w:id="1158" w:author="PC" w:date="2025-05-30T16:05:00Z">
        <w:r w:rsidR="00E416E0">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as </w:t>
      </w:r>
      <w:del w:id="1159" w:author="PC" w:date="2025-05-30T16:05:00Z">
        <w:r w:rsidRPr="008D03A6" w:rsidDel="00E416E0">
          <w:rPr>
            <w:rFonts w:ascii="Crimson Text" w:hAnsi="Crimson Text"/>
            <w:color w:val="000000" w:themeColor="text1"/>
            <w:sz w:val="26"/>
            <w:szCs w:val="26"/>
          </w:rPr>
          <w:delText xml:space="preserve">buenas </w:delText>
        </w:r>
      </w:del>
      <w:r w:rsidRPr="008D03A6">
        <w:rPr>
          <w:rFonts w:ascii="Crimson Text" w:hAnsi="Crimson Text"/>
          <w:color w:val="000000" w:themeColor="text1"/>
          <w:sz w:val="26"/>
          <w:szCs w:val="26"/>
        </w:rPr>
        <w:t xml:space="preserve">historias se escurrían </w:t>
      </w:r>
      <w:r w:rsidR="00F45D79" w:rsidRPr="008D03A6">
        <w:rPr>
          <w:rFonts w:ascii="Crimson Text" w:hAnsi="Crimson Text"/>
          <w:color w:val="000000" w:themeColor="text1"/>
          <w:sz w:val="26"/>
          <w:szCs w:val="26"/>
        </w:rPr>
        <w:t>con rapidez</w:t>
      </w:r>
      <w:r w:rsidRPr="008D03A6">
        <w:rPr>
          <w:rFonts w:ascii="Crimson Text" w:hAnsi="Crimson Text"/>
          <w:color w:val="000000" w:themeColor="text1"/>
          <w:sz w:val="26"/>
          <w:szCs w:val="26"/>
        </w:rPr>
        <w:t xml:space="preserve"> en el pueblo</w:t>
      </w:r>
      <w:ins w:id="1160" w:author="PC" w:date="2025-05-30T16:06:00Z">
        <w:r w:rsidR="00E416E0">
          <w:rPr>
            <w:rFonts w:ascii="Crimson Text" w:hAnsi="Crimson Text"/>
            <w:color w:val="000000" w:themeColor="text1"/>
            <w:sz w:val="26"/>
            <w:szCs w:val="26"/>
          </w:rPr>
          <w:t>, y si bien</w:t>
        </w:r>
      </w:ins>
      <w:del w:id="1161" w:author="PC" w:date="2025-05-30T16:06:00Z">
        <w:r w:rsidRPr="008D03A6" w:rsidDel="00E416E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Eros no era un hombre popular en el sur, </w:t>
      </w:r>
      <w:del w:id="1162" w:author="PC" w:date="2025-05-30T16:06:00Z">
        <w:r w:rsidRPr="008D03A6" w:rsidDel="00E416E0">
          <w:rPr>
            <w:rFonts w:ascii="Crimson Text" w:hAnsi="Crimson Text"/>
            <w:color w:val="000000" w:themeColor="text1"/>
            <w:sz w:val="26"/>
            <w:szCs w:val="26"/>
          </w:rPr>
          <w:delText xml:space="preserve">pero </w:delText>
        </w:r>
      </w:del>
      <w:r w:rsidRPr="008D03A6">
        <w:rPr>
          <w:rFonts w:ascii="Crimson Text" w:hAnsi="Crimson Text"/>
          <w:color w:val="000000" w:themeColor="text1"/>
          <w:sz w:val="26"/>
          <w:szCs w:val="26"/>
        </w:rPr>
        <w:t>su aventura ya era parte de un mito.</w:t>
      </w:r>
    </w:p>
    <w:p w:rsidR="003363F0" w:rsidRDefault="009C020C" w:rsidP="00575B85">
      <w:pPr>
        <w:tabs>
          <w:tab w:val="left" w:pos="2179"/>
        </w:tabs>
        <w:spacing w:after="0"/>
        <w:ind w:firstLine="284"/>
        <w:jc w:val="both"/>
        <w:rPr>
          <w:ins w:id="1163" w:author="PC" w:date="2025-05-30T16:07:00Z"/>
          <w:rFonts w:ascii="Crimson Text" w:hAnsi="Crimson Text"/>
          <w:color w:val="000000" w:themeColor="text1"/>
          <w:sz w:val="26"/>
          <w:szCs w:val="26"/>
        </w:rPr>
      </w:pPr>
      <w:r w:rsidRPr="008D03A6">
        <w:rPr>
          <w:rFonts w:ascii="Crimson Text" w:hAnsi="Crimson Text"/>
          <w:color w:val="000000" w:themeColor="text1"/>
          <w:sz w:val="26"/>
          <w:szCs w:val="26"/>
        </w:rPr>
        <w:t xml:space="preserve">–No </w:t>
      </w:r>
      <w:r w:rsidR="00003480" w:rsidRPr="008D03A6">
        <w:rPr>
          <w:rFonts w:ascii="Crimson Text" w:hAnsi="Crimson Text"/>
          <w:color w:val="000000" w:themeColor="text1"/>
          <w:sz w:val="26"/>
          <w:szCs w:val="26"/>
        </w:rPr>
        <w:t>te preocupes por</w:t>
      </w:r>
      <w:r w:rsidRPr="008D03A6">
        <w:rPr>
          <w:rFonts w:ascii="Crimson Text" w:hAnsi="Crimson Text"/>
          <w:color w:val="000000" w:themeColor="text1"/>
          <w:sz w:val="26"/>
          <w:szCs w:val="26"/>
        </w:rPr>
        <w:t xml:space="preserve"> los dragones rojos, hay peligros que son mucho más aterradores ahí adentro</w:t>
      </w:r>
      <w:ins w:id="1164" w:author="PC" w:date="2025-05-30T16:07:00Z">
        <w:r w:rsidR="003363F0">
          <w:rPr>
            <w:rFonts w:ascii="Crimson Text" w:hAnsi="Crimson Text"/>
            <w:color w:val="000000" w:themeColor="text1"/>
            <w:sz w:val="26"/>
            <w:szCs w:val="26"/>
          </w:rPr>
          <w:t xml:space="preserve"> </w:t>
        </w:r>
        <w:r w:rsidR="003363F0" w:rsidRPr="008D03A6">
          <w:rPr>
            <w:rFonts w:ascii="Crimson Text" w:hAnsi="Crimson Text"/>
            <w:color w:val="000000" w:themeColor="text1"/>
            <w:sz w:val="26"/>
            <w:szCs w:val="26"/>
          </w:rPr>
          <w:t>–</w:t>
        </w:r>
        <w:r w:rsidR="003363F0">
          <w:rPr>
            <w:rFonts w:ascii="Crimson Text" w:hAnsi="Crimson Text"/>
            <w:color w:val="000000" w:themeColor="text1"/>
            <w:sz w:val="26"/>
            <w:szCs w:val="26"/>
          </w:rPr>
          <w:t>respondió con seriedad</w:t>
        </w:r>
        <w:r w:rsidR="003363F0"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Tal vez te pueda contar más en la taberna algún día, pero ahora tengo una responsabilidad que cumplir –</w:t>
      </w:r>
      <w:del w:id="1165" w:author="PC" w:date="2025-05-30T16:07:00Z">
        <w:r w:rsidRPr="008D03A6" w:rsidDel="003363F0">
          <w:rPr>
            <w:rFonts w:ascii="Crimson Text" w:hAnsi="Crimson Text"/>
            <w:color w:val="000000" w:themeColor="text1"/>
            <w:sz w:val="26"/>
            <w:szCs w:val="26"/>
          </w:rPr>
          <w:delText>dijo</w:delText>
        </w:r>
      </w:del>
      <w:ins w:id="1166" w:author="PC" w:date="2025-05-30T16:07:00Z">
        <w:r w:rsidR="003363F0">
          <w:rPr>
            <w:rFonts w:ascii="Crimson Text" w:hAnsi="Crimson Text"/>
            <w:color w:val="000000" w:themeColor="text1"/>
            <w:sz w:val="26"/>
            <w:szCs w:val="26"/>
          </w:rPr>
          <w:t>finalizó</w:t>
        </w:r>
      </w:ins>
      <w:r w:rsidRPr="008D03A6">
        <w:rPr>
          <w:rFonts w:ascii="Crimson Text" w:hAnsi="Crimson Text"/>
          <w:color w:val="000000" w:themeColor="text1"/>
          <w:sz w:val="26"/>
          <w:szCs w:val="26"/>
        </w:rPr>
        <w:t xml:space="preserve">, e hizo un gesto para que le cediera el puesto. </w:t>
      </w:r>
    </w:p>
    <w:p w:rsidR="009C020C" w:rsidRPr="008D03A6" w:rsidRDefault="009C020C"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guardia asintió</w:t>
      </w:r>
      <w:del w:id="1167" w:author="PC" w:date="2025-05-30T16:08:00Z">
        <w:r w:rsidRPr="008D03A6" w:rsidDel="003363F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le entregó la alabarda que sostenía</w:t>
      </w:r>
      <w:del w:id="1168" w:author="PC" w:date="2025-05-30T16:08:00Z">
        <w:r w:rsidRPr="008D03A6" w:rsidDel="003363F0">
          <w:rPr>
            <w:rFonts w:ascii="Crimson Text" w:hAnsi="Crimson Text"/>
            <w:color w:val="000000" w:themeColor="text1"/>
            <w:sz w:val="26"/>
            <w:szCs w:val="26"/>
          </w:rPr>
          <w:delText xml:space="preserve"> como defensa</w:delText>
        </w:r>
      </w:del>
      <w:r w:rsidRPr="008D03A6">
        <w:rPr>
          <w:rFonts w:ascii="Crimson Text" w:hAnsi="Crimson Text"/>
          <w:color w:val="000000" w:themeColor="text1"/>
          <w:sz w:val="26"/>
          <w:szCs w:val="26"/>
        </w:rPr>
        <w:t>. Mientras se retiraba</w:t>
      </w:r>
      <w:r w:rsidR="00F30ED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2714D3" w:rsidRPr="008D03A6">
        <w:rPr>
          <w:rFonts w:ascii="Crimson Text" w:hAnsi="Crimson Text"/>
          <w:color w:val="000000" w:themeColor="text1"/>
          <w:sz w:val="26"/>
          <w:szCs w:val="26"/>
        </w:rPr>
        <w:t>observó</w:t>
      </w:r>
      <w:r w:rsidR="00F30ED7" w:rsidRPr="008D03A6">
        <w:rPr>
          <w:rFonts w:ascii="Crimson Text" w:hAnsi="Crimson Text"/>
          <w:color w:val="000000" w:themeColor="text1"/>
          <w:sz w:val="26"/>
          <w:szCs w:val="26"/>
        </w:rPr>
        <w:t xml:space="preserve"> a Eros por última vez. S</w:t>
      </w:r>
      <w:r w:rsidRPr="008D03A6">
        <w:rPr>
          <w:rFonts w:ascii="Crimson Text" w:hAnsi="Crimson Text"/>
          <w:color w:val="000000" w:themeColor="text1"/>
          <w:sz w:val="26"/>
          <w:szCs w:val="26"/>
        </w:rPr>
        <w:t xml:space="preserve">e </w:t>
      </w:r>
      <w:r w:rsidR="002714D3" w:rsidRPr="008D03A6">
        <w:rPr>
          <w:rFonts w:ascii="Crimson Text" w:hAnsi="Crimson Text"/>
          <w:color w:val="000000" w:themeColor="text1"/>
          <w:sz w:val="26"/>
          <w:szCs w:val="26"/>
        </w:rPr>
        <w:t>extrañó</w:t>
      </w:r>
      <w:r w:rsidRPr="008D03A6">
        <w:rPr>
          <w:rFonts w:ascii="Crimson Text" w:hAnsi="Crimson Text"/>
          <w:color w:val="000000" w:themeColor="text1"/>
          <w:sz w:val="26"/>
          <w:szCs w:val="26"/>
        </w:rPr>
        <w:t xml:space="preserve"> al ver sus pies</w:t>
      </w:r>
      <w:r w:rsidR="002714D3" w:rsidRPr="008D03A6">
        <w:rPr>
          <w:rFonts w:ascii="Crimson Text" w:hAnsi="Crimson Text"/>
          <w:color w:val="000000" w:themeColor="text1"/>
          <w:sz w:val="26"/>
          <w:szCs w:val="26"/>
        </w:rPr>
        <w:t xml:space="preserve"> calzados con</w:t>
      </w:r>
      <w:r w:rsidRPr="008D03A6">
        <w:rPr>
          <w:rFonts w:ascii="Crimson Text" w:hAnsi="Crimson Text"/>
          <w:color w:val="000000" w:themeColor="text1"/>
          <w:sz w:val="26"/>
          <w:szCs w:val="26"/>
        </w:rPr>
        <w:t xml:space="preserve"> </w:t>
      </w:r>
      <w:r w:rsidR="002714D3" w:rsidRPr="008D03A6">
        <w:rPr>
          <w:rFonts w:ascii="Crimson Text" w:hAnsi="Crimson Text"/>
          <w:color w:val="000000" w:themeColor="text1"/>
          <w:sz w:val="26"/>
          <w:szCs w:val="26"/>
        </w:rPr>
        <w:t>unos zapatos</w:t>
      </w:r>
      <w:r w:rsidRPr="008D03A6">
        <w:rPr>
          <w:rFonts w:ascii="Crimson Text" w:hAnsi="Crimson Text"/>
          <w:color w:val="000000" w:themeColor="text1"/>
          <w:sz w:val="26"/>
          <w:szCs w:val="26"/>
        </w:rPr>
        <w:t xml:space="preserve"> de cuero</w:t>
      </w:r>
      <w:r w:rsidR="002714D3" w:rsidRPr="008D03A6">
        <w:rPr>
          <w:rFonts w:ascii="Crimson Text" w:hAnsi="Crimson Text"/>
          <w:color w:val="000000" w:themeColor="text1"/>
          <w:sz w:val="26"/>
          <w:szCs w:val="26"/>
        </w:rPr>
        <w:t xml:space="preserve"> </w:t>
      </w:r>
      <w:r w:rsidR="00496C52" w:rsidRPr="008D03A6">
        <w:rPr>
          <w:rFonts w:ascii="Crimson Text" w:hAnsi="Crimson Text"/>
          <w:color w:val="000000" w:themeColor="text1"/>
          <w:sz w:val="26"/>
          <w:szCs w:val="26"/>
        </w:rPr>
        <w:t>ordinarios</w:t>
      </w:r>
      <w:r w:rsidR="002714D3" w:rsidRPr="008D03A6">
        <w:rPr>
          <w:rFonts w:ascii="Crimson Text" w:hAnsi="Crimson Text"/>
          <w:color w:val="000000" w:themeColor="text1"/>
          <w:sz w:val="26"/>
          <w:szCs w:val="26"/>
        </w:rPr>
        <w:t>, sin protección</w:t>
      </w:r>
      <w:r w:rsidRPr="008D03A6">
        <w:rPr>
          <w:rFonts w:ascii="Crimson Text" w:hAnsi="Crimson Text"/>
          <w:color w:val="000000" w:themeColor="text1"/>
          <w:sz w:val="26"/>
          <w:szCs w:val="26"/>
        </w:rPr>
        <w:t xml:space="preserve">, en lugar </w:t>
      </w:r>
      <w:r w:rsidR="002714D3" w:rsidRPr="008D03A6">
        <w:rPr>
          <w:rFonts w:ascii="Crimson Text" w:hAnsi="Crimson Text"/>
          <w:color w:val="000000" w:themeColor="text1"/>
          <w:sz w:val="26"/>
          <w:szCs w:val="26"/>
        </w:rPr>
        <w:t xml:space="preserve">de las botas </w:t>
      </w:r>
      <w:r w:rsidR="00F45D79" w:rsidRPr="008D03A6">
        <w:rPr>
          <w:rFonts w:ascii="Crimson Text" w:hAnsi="Crimson Text"/>
          <w:color w:val="000000" w:themeColor="text1"/>
          <w:sz w:val="26"/>
          <w:szCs w:val="26"/>
        </w:rPr>
        <w:t xml:space="preserve">reforzadas con </w:t>
      </w:r>
      <w:r w:rsidR="002714D3" w:rsidRPr="008D03A6">
        <w:rPr>
          <w:rFonts w:ascii="Crimson Text" w:hAnsi="Crimson Text"/>
          <w:color w:val="000000" w:themeColor="text1"/>
          <w:sz w:val="26"/>
          <w:szCs w:val="26"/>
        </w:rPr>
        <w:t>hierro, típicas de un soldado. Eros advirtió la sorpresa del guardia</w:t>
      </w:r>
      <w:del w:id="1169" w:author="PC" w:date="2025-05-30T16:09:00Z">
        <w:r w:rsidR="002714D3" w:rsidRPr="008D03A6" w:rsidDel="003363F0">
          <w:rPr>
            <w:rFonts w:ascii="Crimson Text" w:hAnsi="Crimson Text"/>
            <w:color w:val="000000" w:themeColor="text1"/>
            <w:sz w:val="26"/>
            <w:szCs w:val="26"/>
          </w:rPr>
          <w:delText>,</w:delText>
        </w:r>
      </w:del>
      <w:r w:rsidR="002714D3" w:rsidRPr="008D03A6">
        <w:rPr>
          <w:rFonts w:ascii="Crimson Text" w:hAnsi="Crimson Text"/>
          <w:color w:val="000000" w:themeColor="text1"/>
          <w:sz w:val="26"/>
          <w:szCs w:val="26"/>
        </w:rPr>
        <w:t xml:space="preserve"> e intentó </w:t>
      </w:r>
      <w:r w:rsidR="00F30ED7" w:rsidRPr="008D03A6">
        <w:rPr>
          <w:rFonts w:ascii="Crimson Text" w:hAnsi="Crimson Text"/>
          <w:color w:val="000000" w:themeColor="text1"/>
          <w:sz w:val="26"/>
          <w:szCs w:val="26"/>
        </w:rPr>
        <w:t xml:space="preserve">minimizar el </w:t>
      </w:r>
      <w:r w:rsidR="00062118" w:rsidRPr="008D03A6">
        <w:rPr>
          <w:rFonts w:ascii="Crimson Text" w:hAnsi="Crimson Text"/>
          <w:color w:val="000000" w:themeColor="text1"/>
          <w:sz w:val="26"/>
          <w:szCs w:val="26"/>
        </w:rPr>
        <w:t>descuido</w:t>
      </w:r>
      <w:r w:rsidR="002714D3" w:rsidRPr="008D03A6">
        <w:rPr>
          <w:rFonts w:ascii="Crimson Text" w:hAnsi="Crimson Text"/>
          <w:color w:val="000000" w:themeColor="text1"/>
          <w:sz w:val="26"/>
          <w:szCs w:val="26"/>
        </w:rPr>
        <w:t>.</w:t>
      </w:r>
    </w:p>
    <w:p w:rsidR="009C020C" w:rsidRPr="008D03A6" w:rsidRDefault="009C020C" w:rsidP="00575B8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714D3" w:rsidRPr="008D03A6">
        <w:rPr>
          <w:rFonts w:ascii="Crimson Text" w:hAnsi="Crimson Text"/>
          <w:color w:val="000000" w:themeColor="text1"/>
          <w:sz w:val="26"/>
          <w:szCs w:val="26"/>
        </w:rPr>
        <w:t>Con todo esto de la jura</w:t>
      </w:r>
      <w:del w:id="1170" w:author="PC" w:date="2025-05-30T16:08:00Z">
        <w:r w:rsidR="002714D3" w:rsidRPr="008D03A6" w:rsidDel="003363F0">
          <w:rPr>
            <w:rFonts w:ascii="Crimson Text" w:hAnsi="Crimson Text"/>
            <w:color w:val="000000" w:themeColor="text1"/>
            <w:sz w:val="26"/>
            <w:szCs w:val="26"/>
          </w:rPr>
          <w:delText>,</w:delText>
        </w:r>
      </w:del>
      <w:r w:rsidR="00062118" w:rsidRPr="008D03A6">
        <w:rPr>
          <w:rFonts w:ascii="Crimson Text" w:hAnsi="Crimson Text"/>
          <w:color w:val="000000" w:themeColor="text1"/>
          <w:sz w:val="26"/>
          <w:szCs w:val="26"/>
        </w:rPr>
        <w:t xml:space="preserve"> me distraje</w:t>
      </w:r>
      <w:del w:id="1171" w:author="PC" w:date="2025-05-30T16:08:00Z">
        <w:r w:rsidR="00062118" w:rsidRPr="008D03A6" w:rsidDel="003363F0">
          <w:rPr>
            <w:rFonts w:ascii="Crimson Text" w:hAnsi="Crimson Text"/>
            <w:color w:val="000000" w:themeColor="text1"/>
            <w:sz w:val="26"/>
            <w:szCs w:val="26"/>
          </w:rPr>
          <w:delText>,</w:delText>
        </w:r>
      </w:del>
      <w:r w:rsidR="00062118" w:rsidRPr="008D03A6">
        <w:rPr>
          <w:rFonts w:ascii="Crimson Text" w:hAnsi="Crimson Text"/>
          <w:color w:val="000000" w:themeColor="text1"/>
          <w:sz w:val="26"/>
          <w:szCs w:val="26"/>
        </w:rPr>
        <w:t xml:space="preserve"> y</w:t>
      </w:r>
      <w:r w:rsidR="002714D3" w:rsidRPr="008D03A6">
        <w:rPr>
          <w:rFonts w:ascii="Crimson Text" w:hAnsi="Crimson Text"/>
          <w:color w:val="000000" w:themeColor="text1"/>
          <w:sz w:val="26"/>
          <w:szCs w:val="26"/>
        </w:rPr>
        <w:t xml:space="preserve"> </w:t>
      </w:r>
      <w:r w:rsidR="00062118" w:rsidRPr="008D03A6">
        <w:rPr>
          <w:rFonts w:ascii="Crimson Text" w:hAnsi="Crimson Text"/>
          <w:color w:val="000000" w:themeColor="text1"/>
          <w:sz w:val="26"/>
          <w:szCs w:val="26"/>
        </w:rPr>
        <w:t>olvidé</w:t>
      </w:r>
      <w:r w:rsidR="00F45D79" w:rsidRPr="008D03A6">
        <w:rPr>
          <w:rFonts w:ascii="Crimson Text" w:hAnsi="Crimson Text"/>
          <w:color w:val="000000" w:themeColor="text1"/>
          <w:sz w:val="26"/>
          <w:szCs w:val="26"/>
        </w:rPr>
        <w:t xml:space="preserve"> mis botas</w:t>
      </w:r>
      <w:r w:rsidR="002714D3" w:rsidRPr="008D03A6">
        <w:rPr>
          <w:rFonts w:ascii="Crimson Text" w:hAnsi="Crimson Text"/>
          <w:color w:val="000000" w:themeColor="text1"/>
          <w:sz w:val="26"/>
          <w:szCs w:val="26"/>
        </w:rPr>
        <w:t xml:space="preserve"> –se excus</w:t>
      </w:r>
      <w:r w:rsidR="007F6CAB" w:rsidRPr="008D03A6">
        <w:rPr>
          <w:rFonts w:ascii="Crimson Text" w:hAnsi="Crimson Text"/>
          <w:color w:val="000000" w:themeColor="text1"/>
          <w:sz w:val="26"/>
          <w:szCs w:val="26"/>
        </w:rPr>
        <w:t>ó con una sonrisa</w:t>
      </w:r>
      <w:ins w:id="1172" w:author="PC" w:date="2025-05-30T16:08:00Z">
        <w:r w:rsidR="003363F0">
          <w:rPr>
            <w:rFonts w:ascii="Crimson Text" w:hAnsi="Crimson Text"/>
            <w:color w:val="000000" w:themeColor="text1"/>
            <w:sz w:val="26"/>
            <w:szCs w:val="26"/>
          </w:rPr>
          <w:t xml:space="preserve"> avergonzada</w:t>
        </w:r>
      </w:ins>
      <w:r w:rsidR="007F6CAB" w:rsidRPr="008D03A6">
        <w:rPr>
          <w:rFonts w:ascii="Crimson Text" w:hAnsi="Crimson Text"/>
          <w:color w:val="000000" w:themeColor="text1"/>
          <w:sz w:val="26"/>
          <w:szCs w:val="26"/>
        </w:rPr>
        <w:t>, y el guardia le devolvió el gesto.</w:t>
      </w:r>
    </w:p>
    <w:p w:rsidR="007F6CAB" w:rsidRPr="008D03A6" w:rsidRDefault="007F6CAB" w:rsidP="00575B85">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Novatos! –exclamó, y se retiró meneando la cabeza.</w:t>
      </w:r>
    </w:p>
    <w:p w:rsidR="00AD269C" w:rsidRPr="008D03A6" w:rsidRDefault="00AD269C" w:rsidP="00564B4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puesta en escena había dado resultado, Eros se </w:t>
      </w:r>
      <w:r w:rsidR="00062118" w:rsidRPr="008D03A6">
        <w:rPr>
          <w:rFonts w:ascii="Crimson Text" w:hAnsi="Crimson Text"/>
          <w:color w:val="000000" w:themeColor="text1"/>
          <w:sz w:val="26"/>
          <w:szCs w:val="26"/>
        </w:rPr>
        <w:t>adueñ</w:t>
      </w:r>
      <w:r w:rsidRPr="008D03A6">
        <w:rPr>
          <w:rFonts w:ascii="Crimson Text" w:hAnsi="Crimson Text"/>
          <w:color w:val="000000" w:themeColor="text1"/>
          <w:sz w:val="26"/>
          <w:szCs w:val="26"/>
        </w:rPr>
        <w:t xml:space="preserve">ó </w:t>
      </w:r>
      <w:r w:rsidR="00062118"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los últimos minutos de</w:t>
      </w:r>
      <w:r w:rsidR="00062118" w:rsidRPr="008D03A6">
        <w:rPr>
          <w:rFonts w:ascii="Crimson Text" w:hAnsi="Crimson Text"/>
          <w:color w:val="000000" w:themeColor="text1"/>
          <w:sz w:val="26"/>
          <w:szCs w:val="26"/>
        </w:rPr>
        <w:t>l servicio</w:t>
      </w:r>
      <w:r w:rsidRPr="008D03A6">
        <w:rPr>
          <w:rFonts w:ascii="Crimson Text" w:hAnsi="Crimson Text"/>
          <w:color w:val="000000" w:themeColor="text1"/>
          <w:sz w:val="26"/>
          <w:szCs w:val="26"/>
        </w:rPr>
        <w:t xml:space="preserve"> de ese hombre. </w:t>
      </w:r>
      <w:r w:rsidR="00062118" w:rsidRPr="008D03A6">
        <w:rPr>
          <w:rFonts w:ascii="Crimson Text" w:hAnsi="Crimson Text"/>
          <w:color w:val="000000" w:themeColor="text1"/>
          <w:sz w:val="26"/>
          <w:szCs w:val="26"/>
        </w:rPr>
        <w:t xml:space="preserve">Al cabo de </w:t>
      </w:r>
      <w:del w:id="1173" w:author="PC" w:date="2025-05-30T16:14:00Z">
        <w:r w:rsidR="00062118" w:rsidRPr="008D03A6" w:rsidDel="00CF347B">
          <w:rPr>
            <w:rFonts w:ascii="Crimson Text" w:hAnsi="Crimson Text"/>
            <w:color w:val="000000" w:themeColor="text1"/>
            <w:sz w:val="26"/>
            <w:szCs w:val="26"/>
          </w:rPr>
          <w:delText>la guardia</w:delText>
        </w:r>
      </w:del>
      <w:ins w:id="1174" w:author="PC" w:date="2025-05-30T16:14:00Z">
        <w:r w:rsidR="00CF347B">
          <w:rPr>
            <w:rFonts w:ascii="Crimson Text" w:hAnsi="Crimson Text"/>
            <w:color w:val="000000" w:themeColor="text1"/>
            <w:sz w:val="26"/>
            <w:szCs w:val="26"/>
          </w:rPr>
          <w:t>un rato</w:t>
        </w:r>
      </w:ins>
      <w:r w:rsidRPr="008D03A6">
        <w:rPr>
          <w:rFonts w:ascii="Crimson Text" w:hAnsi="Crimson Text"/>
          <w:color w:val="000000" w:themeColor="text1"/>
          <w:sz w:val="26"/>
          <w:szCs w:val="26"/>
        </w:rPr>
        <w:t>, se presentó el verdadero reemplazo</w:t>
      </w:r>
      <w:del w:id="1175" w:author="PC" w:date="2025-05-30T16:14:00Z">
        <w:r w:rsidRPr="008D03A6" w:rsidDel="00CF347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joven le cedió el puesto sin levantar sospechas</w:t>
      </w:r>
      <w:ins w:id="1176" w:author="PC" w:date="2025-05-30T16:15:00Z">
        <w:r w:rsidR="00D4290D">
          <w:rPr>
            <w:rFonts w:ascii="Crimson Text" w:hAnsi="Crimson Text"/>
            <w:color w:val="000000" w:themeColor="text1"/>
            <w:sz w:val="26"/>
            <w:szCs w:val="26"/>
          </w:rPr>
          <w:t>,</w:t>
        </w:r>
      </w:ins>
      <w:del w:id="1177" w:author="PC" w:date="2025-05-30T16:15:00Z">
        <w:r w:rsidRPr="008D03A6" w:rsidDel="00D4290D">
          <w:rPr>
            <w:rFonts w:ascii="Crimson Text" w:hAnsi="Crimson Text"/>
            <w:color w:val="000000" w:themeColor="text1"/>
            <w:sz w:val="26"/>
            <w:szCs w:val="26"/>
          </w:rPr>
          <w:delText>.</w:delText>
        </w:r>
        <w:r w:rsidR="00564B4F" w:rsidRPr="008D03A6" w:rsidDel="00D4290D">
          <w:rPr>
            <w:rFonts w:ascii="Crimson Text" w:hAnsi="Crimson Text"/>
            <w:color w:val="000000" w:themeColor="text1"/>
            <w:sz w:val="26"/>
            <w:szCs w:val="26"/>
          </w:rPr>
          <w:delText xml:space="preserve"> </w:delText>
        </w:r>
        <w:r w:rsidRPr="008D03A6" w:rsidDel="00D4290D">
          <w:rPr>
            <w:rFonts w:ascii="Crimson Text" w:hAnsi="Crimson Text"/>
            <w:color w:val="000000" w:themeColor="text1"/>
            <w:sz w:val="26"/>
            <w:szCs w:val="26"/>
          </w:rPr>
          <w:delText>Finalmente, pudo sortear el ingreso</w:delText>
        </w:r>
      </w:del>
      <w:r w:rsidRPr="008D03A6">
        <w:rPr>
          <w:rFonts w:ascii="Crimson Text" w:hAnsi="Crimson Text"/>
          <w:color w:val="000000" w:themeColor="text1"/>
          <w:sz w:val="26"/>
          <w:szCs w:val="26"/>
        </w:rPr>
        <w:t xml:space="preserve"> </w:t>
      </w:r>
      <w:ins w:id="1178" w:author="PC" w:date="2025-05-30T16:15:00Z">
        <w:r w:rsidR="00D4290D">
          <w:rPr>
            <w:rFonts w:ascii="Crimson Text" w:hAnsi="Crimson Text"/>
            <w:color w:val="000000" w:themeColor="text1"/>
            <w:sz w:val="26"/>
            <w:szCs w:val="26"/>
          </w:rPr>
          <w:t xml:space="preserve">ingresando al fin </w:t>
        </w:r>
      </w:ins>
      <w:r w:rsidRPr="008D03A6">
        <w:rPr>
          <w:rFonts w:ascii="Crimson Text" w:hAnsi="Crimson Text"/>
          <w:color w:val="000000" w:themeColor="text1"/>
          <w:sz w:val="26"/>
          <w:szCs w:val="26"/>
        </w:rPr>
        <w:t xml:space="preserve">a la </w:t>
      </w:r>
      <w:del w:id="1179" w:author="Paula Castrilli" w:date="2025-05-26T20:07:00Z">
        <w:r w:rsidRPr="008D03A6" w:rsidDel="00B774FD">
          <w:rPr>
            <w:rFonts w:ascii="Crimson Text" w:hAnsi="Crimson Text"/>
            <w:color w:val="000000" w:themeColor="text1"/>
            <w:sz w:val="26"/>
            <w:szCs w:val="26"/>
          </w:rPr>
          <w:delText xml:space="preserve">torre del </w:delText>
        </w:r>
        <w:r w:rsidRPr="008D03A6" w:rsidDel="00B774FD">
          <w:rPr>
            <w:rFonts w:ascii="Crimson Text" w:hAnsi="Crimson Text"/>
            <w:color w:val="000000" w:themeColor="text1"/>
            <w:sz w:val="26"/>
            <w:szCs w:val="26"/>
          </w:rPr>
          <w:lastRenderedPageBreak/>
          <w:delText>homenaje</w:delText>
        </w:r>
      </w:del>
      <w:ins w:id="1180" w:author="Paula Castrilli" w:date="2025-05-26T20:07:00Z">
        <w:r w:rsidR="00B774FD">
          <w:rPr>
            <w:rFonts w:ascii="Crimson Text" w:hAnsi="Crimson Text"/>
            <w:color w:val="000000" w:themeColor="text1"/>
            <w:sz w:val="26"/>
            <w:szCs w:val="26"/>
          </w:rPr>
          <w:t>Torre del Homenaje</w:t>
        </w:r>
      </w:ins>
      <w:del w:id="1181" w:author="PC" w:date="2025-05-30T16:15:00Z">
        <w:r w:rsidRPr="008D03A6" w:rsidDel="00D4290D">
          <w:rPr>
            <w:rFonts w:ascii="Crimson Text" w:hAnsi="Crimson Text"/>
            <w:color w:val="000000" w:themeColor="text1"/>
            <w:sz w:val="26"/>
            <w:szCs w:val="26"/>
          </w:rPr>
          <w:delText>, t</w:delText>
        </w:r>
      </w:del>
      <w:ins w:id="1182" w:author="PC" w:date="2025-05-30T16:15:00Z">
        <w:r w:rsidR="00D4290D">
          <w:rPr>
            <w:rFonts w:ascii="Crimson Text" w:hAnsi="Crimson Text"/>
            <w:color w:val="000000" w:themeColor="text1"/>
            <w:sz w:val="26"/>
            <w:szCs w:val="26"/>
          </w:rPr>
          <w:t>. T</w:t>
        </w:r>
      </w:ins>
      <w:r w:rsidRPr="008D03A6">
        <w:rPr>
          <w:rFonts w:ascii="Crimson Text" w:hAnsi="Crimson Text"/>
          <w:color w:val="000000" w:themeColor="text1"/>
          <w:sz w:val="26"/>
          <w:szCs w:val="26"/>
        </w:rPr>
        <w:t xml:space="preserve">al vez, </w:t>
      </w:r>
      <w:del w:id="1183" w:author="PC" w:date="2025-05-30T16:15:00Z">
        <w:r w:rsidRPr="008D03A6" w:rsidDel="00D4290D">
          <w:rPr>
            <w:rFonts w:ascii="Crimson Text" w:hAnsi="Crimson Text"/>
            <w:color w:val="000000" w:themeColor="text1"/>
            <w:sz w:val="26"/>
            <w:szCs w:val="26"/>
          </w:rPr>
          <w:delText xml:space="preserve">debería </w:delText>
        </w:r>
      </w:del>
      <w:ins w:id="1184" w:author="PC" w:date="2025-05-30T16:15:00Z">
        <w:r w:rsidR="00D4290D">
          <w:rPr>
            <w:rFonts w:ascii="Crimson Text" w:hAnsi="Crimson Text"/>
            <w:color w:val="000000" w:themeColor="text1"/>
            <w:sz w:val="26"/>
            <w:szCs w:val="26"/>
          </w:rPr>
          <w:t>iba a tener que</w:t>
        </w:r>
        <w:r w:rsidR="00D4290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rendir cuentas por ese acto en un futuro</w:t>
      </w:r>
      <w:del w:id="1185" w:author="PC" w:date="2025-05-30T16:16:00Z">
        <w:r w:rsidRPr="008D03A6" w:rsidDel="00D4290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w:t>
      </w:r>
      <w:del w:id="1186" w:author="PC" w:date="2025-05-30T16:16:00Z">
        <w:r w:rsidRPr="008D03A6" w:rsidDel="00D4290D">
          <w:rPr>
            <w:rFonts w:ascii="Crimson Text" w:hAnsi="Crimson Text"/>
            <w:color w:val="000000" w:themeColor="text1"/>
            <w:sz w:val="26"/>
            <w:szCs w:val="26"/>
          </w:rPr>
          <w:delText>al menos, tuvo éxito en esta instancia</w:delText>
        </w:r>
      </w:del>
      <w:ins w:id="1187" w:author="PC" w:date="2025-05-30T16:16:00Z">
        <w:r w:rsidR="00D4290D">
          <w:rPr>
            <w:rFonts w:ascii="Crimson Text" w:hAnsi="Crimson Text"/>
            <w:color w:val="000000" w:themeColor="text1"/>
            <w:sz w:val="26"/>
            <w:szCs w:val="26"/>
          </w:rPr>
          <w:t>decidió que se preocuparía por ello cuando llegara esa instancia</w:t>
        </w:r>
      </w:ins>
      <w:r w:rsidRPr="008D03A6">
        <w:rPr>
          <w:rFonts w:ascii="Crimson Text" w:hAnsi="Crimson Text"/>
          <w:color w:val="000000" w:themeColor="text1"/>
          <w:sz w:val="26"/>
          <w:szCs w:val="26"/>
        </w:rPr>
        <w:t>.</w:t>
      </w:r>
    </w:p>
    <w:p w:rsidR="001D1D8D" w:rsidRPr="008D03A6" w:rsidRDefault="00F01C3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Avanzó </w:t>
      </w:r>
      <w:r w:rsidR="003A5450" w:rsidRPr="008D03A6">
        <w:rPr>
          <w:rFonts w:ascii="Crimson Text" w:hAnsi="Crimson Text"/>
          <w:color w:val="000000" w:themeColor="text1"/>
          <w:sz w:val="26"/>
          <w:szCs w:val="26"/>
        </w:rPr>
        <w:t>discretamente</w:t>
      </w:r>
      <w:r w:rsidRPr="008D03A6">
        <w:rPr>
          <w:rFonts w:ascii="Crimson Text" w:hAnsi="Crimson Text"/>
          <w:color w:val="000000" w:themeColor="text1"/>
          <w:sz w:val="26"/>
          <w:szCs w:val="26"/>
        </w:rPr>
        <w:t xml:space="preserve"> por </w:t>
      </w:r>
      <w:r w:rsidR="00F30ED7" w:rsidRPr="008D03A6">
        <w:rPr>
          <w:rFonts w:ascii="Crimson Text" w:hAnsi="Crimson Text"/>
          <w:color w:val="000000" w:themeColor="text1"/>
          <w:sz w:val="26"/>
          <w:szCs w:val="26"/>
        </w:rPr>
        <w:t xml:space="preserve">los escalones que </w:t>
      </w:r>
      <w:r w:rsidR="004971EF" w:rsidRPr="008D03A6">
        <w:rPr>
          <w:rFonts w:ascii="Crimson Text" w:hAnsi="Crimson Text"/>
          <w:color w:val="000000" w:themeColor="text1"/>
          <w:sz w:val="26"/>
          <w:szCs w:val="26"/>
        </w:rPr>
        <w:t>llevaban</w:t>
      </w:r>
      <w:r w:rsidRPr="008D03A6">
        <w:rPr>
          <w:rFonts w:ascii="Crimson Text" w:hAnsi="Crimson Text"/>
          <w:color w:val="000000" w:themeColor="text1"/>
          <w:sz w:val="26"/>
          <w:szCs w:val="26"/>
        </w:rPr>
        <w:t xml:space="preserve"> </w:t>
      </w:r>
      <w:r w:rsidR="00F30ED7"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l salón principal. </w:t>
      </w:r>
      <w:r w:rsidR="00F30ED7" w:rsidRPr="008D03A6">
        <w:rPr>
          <w:rFonts w:ascii="Crimson Text" w:hAnsi="Crimson Text"/>
          <w:color w:val="000000" w:themeColor="text1"/>
          <w:sz w:val="26"/>
          <w:szCs w:val="26"/>
        </w:rPr>
        <w:t>El joven</w:t>
      </w:r>
      <w:r w:rsidRPr="008D03A6">
        <w:rPr>
          <w:rFonts w:ascii="Crimson Text" w:hAnsi="Crimson Text"/>
          <w:color w:val="000000" w:themeColor="text1"/>
          <w:sz w:val="26"/>
          <w:szCs w:val="26"/>
        </w:rPr>
        <w:t xml:space="preserve"> ya había estado en ese recinto cuando había sido invitado, junto a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al banquete del rey. Recordó las </w:t>
      </w:r>
      <w:del w:id="1188" w:author="PC" w:date="2025-05-30T16:17:00Z">
        <w:r w:rsidRPr="008D03A6" w:rsidDel="00D4290D">
          <w:rPr>
            <w:rFonts w:ascii="Crimson Text" w:hAnsi="Crimson Text"/>
            <w:color w:val="000000" w:themeColor="text1"/>
            <w:sz w:val="26"/>
            <w:szCs w:val="26"/>
          </w:rPr>
          <w:delText xml:space="preserve">humoradas </w:delText>
        </w:r>
      </w:del>
      <w:ins w:id="1189" w:author="PC" w:date="2025-05-30T16:17:00Z">
        <w:r w:rsidR="00D4290D">
          <w:rPr>
            <w:rFonts w:ascii="Crimson Text" w:hAnsi="Crimson Text"/>
            <w:color w:val="000000" w:themeColor="text1"/>
            <w:sz w:val="26"/>
            <w:szCs w:val="26"/>
          </w:rPr>
          <w:t>insinuaciones</w:t>
        </w:r>
        <w:r w:rsidR="00D4290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de</w:t>
      </w:r>
      <w:ins w:id="1190" w:author="PC" w:date="2025-05-30T16:17:00Z">
        <w:r w:rsidR="00D4290D">
          <w:rPr>
            <w:rFonts w:ascii="Crimson Text" w:hAnsi="Crimson Text"/>
            <w:color w:val="000000" w:themeColor="text1"/>
            <w:sz w:val="26"/>
            <w:szCs w:val="26"/>
          </w:rPr>
          <w:t>l</w:t>
        </w:r>
      </w:ins>
      <w:r w:rsidRPr="008D03A6">
        <w:rPr>
          <w:rFonts w:ascii="Crimson Text" w:hAnsi="Crimson Text"/>
          <w:color w:val="000000" w:themeColor="text1"/>
          <w:sz w:val="26"/>
          <w:szCs w:val="26"/>
        </w:rPr>
        <w:t xml:space="preserve"> </w:t>
      </w:r>
      <w:del w:id="1191" w:author="PC" w:date="2025-05-30T16:17:00Z">
        <w:r w:rsidRPr="008D03A6" w:rsidDel="00D4290D">
          <w:rPr>
            <w:rFonts w:ascii="Crimson Text" w:hAnsi="Crimson Text"/>
            <w:color w:val="000000" w:themeColor="text1"/>
            <w:sz w:val="26"/>
            <w:szCs w:val="26"/>
          </w:rPr>
          <w:delText xml:space="preserve">Gregor </w:delText>
        </w:r>
      </w:del>
      <w:ins w:id="1192" w:author="PC" w:date="2025-05-30T16:17:00Z">
        <w:r w:rsidR="00D4290D">
          <w:rPr>
            <w:rFonts w:ascii="Crimson Text" w:hAnsi="Crimson Text"/>
            <w:color w:val="000000" w:themeColor="text1"/>
            <w:sz w:val="26"/>
            <w:szCs w:val="26"/>
          </w:rPr>
          <w:t>rey, disfrazadas de bromas inocentes,</w:t>
        </w:r>
        <w:r w:rsidR="00D4290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en relación a su hija</w:t>
      </w:r>
      <w:del w:id="1193" w:author="PC" w:date="2025-05-30T16:17:00Z">
        <w:r w:rsidRPr="008D03A6" w:rsidDel="00D4290D">
          <w:rPr>
            <w:rFonts w:ascii="Crimson Text" w:hAnsi="Crimson Text"/>
            <w:color w:val="000000" w:themeColor="text1"/>
            <w:sz w:val="26"/>
            <w:szCs w:val="26"/>
          </w:rPr>
          <w:delText>, aquellas ironías</w:delText>
        </w:r>
      </w:del>
      <w:ins w:id="1194" w:author="PC" w:date="2025-05-30T16:17:00Z">
        <w:r w:rsidR="00D4290D">
          <w:rPr>
            <w:rFonts w:ascii="Crimson Text" w:hAnsi="Crimson Text"/>
            <w:color w:val="000000" w:themeColor="text1"/>
            <w:sz w:val="26"/>
            <w:szCs w:val="26"/>
          </w:rPr>
          <w:t>. Aquello</w:t>
        </w:r>
      </w:ins>
      <w:r w:rsidRPr="008D03A6">
        <w:rPr>
          <w:rFonts w:ascii="Crimson Text" w:hAnsi="Crimson Text"/>
          <w:color w:val="000000" w:themeColor="text1"/>
          <w:sz w:val="26"/>
          <w:szCs w:val="26"/>
        </w:rPr>
        <w:t xml:space="preserve"> había</w:t>
      </w:r>
      <w:del w:id="1195" w:author="PC" w:date="2025-05-30T16:17:00Z">
        <w:r w:rsidRPr="008D03A6" w:rsidDel="00D4290D">
          <w:rPr>
            <w:rFonts w:ascii="Crimson Text" w:hAnsi="Crimson Text"/>
            <w:color w:val="000000" w:themeColor="text1"/>
            <w:sz w:val="26"/>
            <w:szCs w:val="26"/>
          </w:rPr>
          <w:delText>n</w:delText>
        </w:r>
      </w:del>
      <w:r w:rsidRPr="008D03A6">
        <w:rPr>
          <w:rFonts w:ascii="Crimson Text" w:hAnsi="Crimson Text"/>
          <w:color w:val="000000" w:themeColor="text1"/>
          <w:sz w:val="26"/>
          <w:szCs w:val="26"/>
        </w:rPr>
        <w:t xml:space="preserve"> sonado a</w:t>
      </w:r>
      <w:r w:rsidR="00E50725" w:rsidRPr="008D03A6">
        <w:rPr>
          <w:rFonts w:ascii="Crimson Text" w:hAnsi="Crimson Text"/>
          <w:color w:val="000000" w:themeColor="text1"/>
          <w:sz w:val="26"/>
          <w:szCs w:val="26"/>
        </w:rPr>
        <w:t xml:space="preserve"> </w:t>
      </w:r>
      <w:del w:id="1196" w:author="PC" w:date="2025-05-30T16:17:00Z">
        <w:r w:rsidR="00E50725" w:rsidRPr="008D03A6" w:rsidDel="00D4290D">
          <w:rPr>
            <w:rFonts w:ascii="Crimson Text" w:hAnsi="Crimson Text"/>
            <w:color w:val="000000" w:themeColor="text1"/>
            <w:sz w:val="26"/>
            <w:szCs w:val="26"/>
          </w:rPr>
          <w:delText>serias</w:delText>
        </w:r>
        <w:r w:rsidRPr="008D03A6" w:rsidDel="00D4290D">
          <w:rPr>
            <w:rFonts w:ascii="Crimson Text" w:hAnsi="Crimson Text"/>
            <w:color w:val="000000" w:themeColor="text1"/>
            <w:sz w:val="26"/>
            <w:szCs w:val="26"/>
          </w:rPr>
          <w:delText xml:space="preserve"> advertencias</w:delText>
        </w:r>
      </w:del>
      <w:ins w:id="1197" w:author="PC" w:date="2025-05-30T16:17:00Z">
        <w:r w:rsidR="00D4290D">
          <w:rPr>
            <w:rFonts w:ascii="Crimson Text" w:hAnsi="Crimson Text"/>
            <w:color w:val="000000" w:themeColor="text1"/>
            <w:sz w:val="26"/>
            <w:szCs w:val="26"/>
          </w:rPr>
          <w:t>una seria advertencia</w:t>
        </w:r>
      </w:ins>
      <w:r w:rsidRPr="008D03A6">
        <w:rPr>
          <w:rFonts w:ascii="Crimson Text" w:hAnsi="Crimson Text"/>
          <w:color w:val="000000" w:themeColor="text1"/>
          <w:sz w:val="26"/>
          <w:szCs w:val="26"/>
        </w:rPr>
        <w:t>, y se le erizó l</w:t>
      </w:r>
      <w:r w:rsidR="00F30ED7" w:rsidRPr="008D03A6">
        <w:rPr>
          <w:rFonts w:ascii="Crimson Text" w:hAnsi="Crimson Text"/>
          <w:color w:val="000000" w:themeColor="text1"/>
          <w:sz w:val="26"/>
          <w:szCs w:val="26"/>
        </w:rPr>
        <w:t>a piel de sólo pensar que</w:t>
      </w:r>
      <w:r w:rsidRPr="008D03A6">
        <w:rPr>
          <w:rFonts w:ascii="Crimson Text" w:hAnsi="Crimson Text"/>
          <w:color w:val="000000" w:themeColor="text1"/>
          <w:sz w:val="26"/>
          <w:szCs w:val="26"/>
        </w:rPr>
        <w:t xml:space="preserve"> pudiera </w:t>
      </w:r>
      <w:r w:rsidR="00E50725" w:rsidRPr="008D03A6">
        <w:rPr>
          <w:rFonts w:ascii="Crimson Text" w:hAnsi="Crimson Text"/>
          <w:color w:val="000000" w:themeColor="text1"/>
          <w:sz w:val="26"/>
          <w:szCs w:val="26"/>
        </w:rPr>
        <w:t>descubrirlo</w:t>
      </w:r>
      <w:r w:rsidRPr="008D03A6">
        <w:rPr>
          <w:rFonts w:ascii="Crimson Text" w:hAnsi="Crimson Text"/>
          <w:color w:val="000000" w:themeColor="text1"/>
          <w:sz w:val="26"/>
          <w:szCs w:val="26"/>
        </w:rPr>
        <w:t xml:space="preserve"> merodeando </w:t>
      </w:r>
      <w:r w:rsidR="00E50725" w:rsidRPr="008D03A6">
        <w:rPr>
          <w:rFonts w:ascii="Crimson Text" w:hAnsi="Crimson Text"/>
          <w:color w:val="000000" w:themeColor="text1"/>
          <w:sz w:val="26"/>
          <w:szCs w:val="26"/>
        </w:rPr>
        <w:t>los pasillos en busca de</w:t>
      </w:r>
      <w:r w:rsidRPr="008D03A6">
        <w:rPr>
          <w:rFonts w:ascii="Crimson Text" w:hAnsi="Crimson Text"/>
          <w:color w:val="000000" w:themeColor="text1"/>
          <w:sz w:val="26"/>
          <w:szCs w:val="26"/>
        </w:rPr>
        <w:t xml:space="preserve"> Elena</w:t>
      </w:r>
      <w:ins w:id="1198" w:author="PC" w:date="2025-05-30T16:18:00Z">
        <w:r w:rsidR="00D4290D">
          <w:rPr>
            <w:rFonts w:ascii="Crimson Text" w:hAnsi="Crimson Text"/>
            <w:color w:val="000000" w:themeColor="text1"/>
            <w:sz w:val="26"/>
            <w:szCs w:val="26"/>
          </w:rPr>
          <w:t xml:space="preserve"> en ese momento</w:t>
        </w:r>
      </w:ins>
      <w:r w:rsidR="00E50725" w:rsidRPr="008D03A6">
        <w:rPr>
          <w:rFonts w:ascii="Crimson Text" w:hAnsi="Crimson Text"/>
          <w:color w:val="000000" w:themeColor="text1"/>
          <w:sz w:val="26"/>
          <w:szCs w:val="26"/>
        </w:rPr>
        <w:t xml:space="preserve">. Vaciló un instante, pero </w:t>
      </w:r>
      <w:ins w:id="1199" w:author="PC" w:date="2025-05-30T16:18:00Z">
        <w:r w:rsidR="00D4290D">
          <w:rPr>
            <w:rFonts w:ascii="Crimson Text" w:hAnsi="Crimson Text"/>
            <w:color w:val="000000" w:themeColor="text1"/>
            <w:sz w:val="26"/>
            <w:szCs w:val="26"/>
          </w:rPr>
          <w:t>ya era tarde para arrepentirse, por lo que volvi</w:t>
        </w:r>
      </w:ins>
      <w:ins w:id="1200" w:author="PC" w:date="2025-05-30T16:19:00Z">
        <w:r w:rsidR="00D4290D">
          <w:rPr>
            <w:rFonts w:ascii="Crimson Text" w:hAnsi="Crimson Text"/>
            <w:color w:val="000000" w:themeColor="text1"/>
            <w:sz w:val="26"/>
            <w:szCs w:val="26"/>
          </w:rPr>
          <w:t>ó en sí</w:t>
        </w:r>
      </w:ins>
      <w:del w:id="1201" w:author="PC" w:date="2025-05-30T16:19:00Z">
        <w:r w:rsidR="00E50725" w:rsidRPr="008D03A6" w:rsidDel="00D4290D">
          <w:rPr>
            <w:rFonts w:ascii="Crimson Text" w:hAnsi="Crimson Text"/>
            <w:color w:val="000000" w:themeColor="text1"/>
            <w:sz w:val="26"/>
            <w:szCs w:val="26"/>
          </w:rPr>
          <w:delText>se incorporó</w:delText>
        </w:r>
      </w:del>
      <w:r w:rsidR="00E50725" w:rsidRPr="008D03A6">
        <w:rPr>
          <w:rFonts w:ascii="Crimson Text" w:hAnsi="Crimson Text"/>
          <w:color w:val="000000" w:themeColor="text1"/>
          <w:sz w:val="26"/>
          <w:szCs w:val="26"/>
        </w:rPr>
        <w:t xml:space="preserve"> rápidamente para </w:t>
      </w:r>
      <w:r w:rsidR="00624BEC" w:rsidRPr="008D03A6">
        <w:rPr>
          <w:rFonts w:ascii="Crimson Text" w:hAnsi="Crimson Text"/>
          <w:color w:val="000000" w:themeColor="text1"/>
          <w:sz w:val="26"/>
          <w:szCs w:val="26"/>
        </w:rPr>
        <w:t>no demorarse</w:t>
      </w:r>
      <w:ins w:id="1202" w:author="PC" w:date="2025-05-30T16:19:00Z">
        <w:r w:rsidR="00D4290D">
          <w:rPr>
            <w:rFonts w:ascii="Crimson Text" w:hAnsi="Crimson Text"/>
            <w:color w:val="000000" w:themeColor="text1"/>
            <w:sz w:val="26"/>
            <w:szCs w:val="26"/>
          </w:rPr>
          <w:t xml:space="preserve"> más</w:t>
        </w:r>
      </w:ins>
      <w:r w:rsidR="00E50725" w:rsidRPr="008D03A6">
        <w:rPr>
          <w:rFonts w:ascii="Crimson Text" w:hAnsi="Crimson Text"/>
          <w:color w:val="000000" w:themeColor="text1"/>
          <w:sz w:val="26"/>
          <w:szCs w:val="26"/>
        </w:rPr>
        <w:t>.</w:t>
      </w:r>
    </w:p>
    <w:p w:rsidR="00E50725" w:rsidRPr="008D03A6" w:rsidRDefault="004971EF"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Ascendió por</w:t>
      </w:r>
      <w:r w:rsidR="00E50725" w:rsidRPr="008D03A6">
        <w:rPr>
          <w:rFonts w:ascii="Crimson Text" w:hAnsi="Crimson Text"/>
          <w:color w:val="000000" w:themeColor="text1"/>
          <w:sz w:val="26"/>
          <w:szCs w:val="26"/>
        </w:rPr>
        <w:t xml:space="preserve"> las escaleras </w:t>
      </w:r>
      <w:r w:rsidR="00225577" w:rsidRPr="008D03A6">
        <w:rPr>
          <w:rFonts w:ascii="Crimson Text" w:hAnsi="Crimson Text"/>
          <w:color w:val="000000" w:themeColor="text1"/>
          <w:sz w:val="26"/>
          <w:szCs w:val="26"/>
        </w:rPr>
        <w:t>hacia el siguiente</w:t>
      </w:r>
      <w:r w:rsidR="00E50725" w:rsidRPr="008D03A6">
        <w:rPr>
          <w:rFonts w:ascii="Crimson Text" w:hAnsi="Crimson Text"/>
          <w:color w:val="000000" w:themeColor="text1"/>
          <w:sz w:val="26"/>
          <w:szCs w:val="26"/>
        </w:rPr>
        <w:t xml:space="preserve"> piso</w:t>
      </w:r>
      <w:del w:id="1203" w:author="PC" w:date="2025-05-30T16:19:00Z">
        <w:r w:rsidR="00225577" w:rsidRPr="008D03A6" w:rsidDel="00D4290D">
          <w:rPr>
            <w:rFonts w:ascii="Crimson Text" w:hAnsi="Crimson Text"/>
            <w:color w:val="000000" w:themeColor="text1"/>
            <w:sz w:val="26"/>
            <w:szCs w:val="26"/>
          </w:rPr>
          <w:delText>,</w:delText>
        </w:r>
      </w:del>
      <w:r w:rsidR="00E50725" w:rsidRPr="008D03A6">
        <w:rPr>
          <w:rFonts w:ascii="Crimson Text" w:hAnsi="Crimson Text"/>
          <w:color w:val="000000" w:themeColor="text1"/>
          <w:sz w:val="26"/>
          <w:szCs w:val="26"/>
        </w:rPr>
        <w:t xml:space="preserve"> </w:t>
      </w:r>
      <w:r w:rsidR="00225577" w:rsidRPr="008D03A6">
        <w:rPr>
          <w:rFonts w:ascii="Crimson Text" w:hAnsi="Crimson Text"/>
          <w:color w:val="000000" w:themeColor="text1"/>
          <w:sz w:val="26"/>
          <w:szCs w:val="26"/>
        </w:rPr>
        <w:t>y se encontró con</w:t>
      </w:r>
      <w:r w:rsidR="00E50725" w:rsidRPr="008D03A6">
        <w:rPr>
          <w:rFonts w:ascii="Crimson Text" w:hAnsi="Crimson Text"/>
          <w:color w:val="000000" w:themeColor="text1"/>
          <w:sz w:val="26"/>
          <w:szCs w:val="26"/>
        </w:rPr>
        <w:t xml:space="preserve"> los aposentos reales. Jamás había estado en ese</w:t>
      </w:r>
      <w:r w:rsidR="008D4744" w:rsidRPr="008D03A6">
        <w:rPr>
          <w:rFonts w:ascii="Crimson Text" w:hAnsi="Crimson Text"/>
          <w:color w:val="000000" w:themeColor="text1"/>
          <w:sz w:val="26"/>
          <w:szCs w:val="26"/>
        </w:rPr>
        <w:t xml:space="preserve"> sector</w:t>
      </w:r>
      <w:r w:rsidR="00E50725" w:rsidRPr="008D03A6">
        <w:rPr>
          <w:rFonts w:ascii="Crimson Text" w:hAnsi="Crimson Text"/>
          <w:color w:val="000000" w:themeColor="text1"/>
          <w:sz w:val="26"/>
          <w:szCs w:val="26"/>
        </w:rPr>
        <w:t>, la adrenalina le brotaba por los poros. Debía tener mayor cautela, de ser advertido por un guardia</w:t>
      </w:r>
      <w:del w:id="1204" w:author="PC" w:date="2025-05-30T16:19:00Z">
        <w:r w:rsidR="00E50725" w:rsidRPr="008D03A6" w:rsidDel="00D4290D">
          <w:rPr>
            <w:rFonts w:ascii="Crimson Text" w:hAnsi="Crimson Text"/>
            <w:color w:val="000000" w:themeColor="text1"/>
            <w:sz w:val="26"/>
            <w:szCs w:val="26"/>
          </w:rPr>
          <w:delText>,</w:delText>
        </w:r>
      </w:del>
      <w:r w:rsidR="00E50725" w:rsidRPr="008D03A6">
        <w:rPr>
          <w:rFonts w:ascii="Crimson Text" w:hAnsi="Crimson Text"/>
          <w:color w:val="000000" w:themeColor="text1"/>
          <w:sz w:val="26"/>
          <w:szCs w:val="26"/>
        </w:rPr>
        <w:t xml:space="preserve"> no tendría excusas para justificar su </w:t>
      </w:r>
      <w:r w:rsidR="00225577" w:rsidRPr="008D03A6">
        <w:rPr>
          <w:rFonts w:ascii="Crimson Text" w:hAnsi="Crimson Text"/>
          <w:color w:val="000000" w:themeColor="text1"/>
          <w:sz w:val="26"/>
          <w:szCs w:val="26"/>
        </w:rPr>
        <w:t>presencia</w:t>
      </w:r>
      <w:r w:rsidR="00E50725" w:rsidRPr="008D03A6">
        <w:rPr>
          <w:rFonts w:ascii="Crimson Text" w:hAnsi="Crimson Text"/>
          <w:color w:val="000000" w:themeColor="text1"/>
          <w:sz w:val="26"/>
          <w:szCs w:val="26"/>
        </w:rPr>
        <w:t xml:space="preserve"> en </w:t>
      </w:r>
      <w:r w:rsidR="00225577" w:rsidRPr="008D03A6">
        <w:rPr>
          <w:rFonts w:ascii="Crimson Text" w:hAnsi="Crimson Text"/>
          <w:color w:val="000000" w:themeColor="text1"/>
          <w:sz w:val="26"/>
          <w:szCs w:val="26"/>
        </w:rPr>
        <w:t>el</w:t>
      </w:r>
      <w:r w:rsidR="00E50725" w:rsidRPr="008D03A6">
        <w:rPr>
          <w:rFonts w:ascii="Crimson Text" w:hAnsi="Crimson Text"/>
          <w:color w:val="000000" w:themeColor="text1"/>
          <w:sz w:val="26"/>
          <w:szCs w:val="26"/>
        </w:rPr>
        <w:t xml:space="preserve"> lugar.</w:t>
      </w:r>
    </w:p>
    <w:p w:rsidR="00E50725" w:rsidRPr="008D03A6" w:rsidRDefault="00E50725"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 internó </w:t>
      </w:r>
      <w:r w:rsidR="004971EF" w:rsidRPr="008D03A6">
        <w:rPr>
          <w:rFonts w:ascii="Crimson Text" w:hAnsi="Crimson Text"/>
          <w:color w:val="000000" w:themeColor="text1"/>
          <w:sz w:val="26"/>
          <w:szCs w:val="26"/>
        </w:rPr>
        <w:t>varios</w:t>
      </w:r>
      <w:r w:rsidRPr="008D03A6">
        <w:rPr>
          <w:rFonts w:ascii="Crimson Text" w:hAnsi="Crimson Text"/>
          <w:color w:val="000000" w:themeColor="text1"/>
          <w:sz w:val="26"/>
          <w:szCs w:val="26"/>
        </w:rPr>
        <w:t xml:space="preserve"> pasos </w:t>
      </w:r>
      <w:r w:rsidR="004971EF" w:rsidRPr="008D03A6">
        <w:rPr>
          <w:rFonts w:ascii="Crimson Text" w:hAnsi="Crimson Text"/>
          <w:color w:val="000000" w:themeColor="text1"/>
          <w:sz w:val="26"/>
          <w:szCs w:val="26"/>
        </w:rPr>
        <w:t>a través d</w:t>
      </w:r>
      <w:r w:rsidRPr="008D03A6">
        <w:rPr>
          <w:rFonts w:ascii="Crimson Text" w:hAnsi="Crimson Text"/>
          <w:color w:val="000000" w:themeColor="text1"/>
          <w:sz w:val="26"/>
          <w:szCs w:val="26"/>
        </w:rPr>
        <w:t>el pasillo central</w:t>
      </w:r>
      <w:r w:rsidR="004971E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tratando de </w:t>
      </w:r>
      <w:r w:rsidR="00225577" w:rsidRPr="008D03A6">
        <w:rPr>
          <w:rFonts w:ascii="Crimson Text" w:hAnsi="Crimson Text"/>
          <w:color w:val="000000" w:themeColor="text1"/>
          <w:sz w:val="26"/>
          <w:szCs w:val="26"/>
        </w:rPr>
        <w:t>hallar</w:t>
      </w:r>
      <w:r w:rsidRPr="008D03A6">
        <w:rPr>
          <w:rFonts w:ascii="Crimson Text" w:hAnsi="Crimson Text"/>
          <w:color w:val="000000" w:themeColor="text1"/>
          <w:sz w:val="26"/>
          <w:szCs w:val="26"/>
        </w:rPr>
        <w:t xml:space="preserve"> algún indicio </w:t>
      </w:r>
      <w:r w:rsidR="004971EF" w:rsidRPr="008D03A6">
        <w:rPr>
          <w:rFonts w:ascii="Crimson Text" w:hAnsi="Crimson Text"/>
          <w:color w:val="000000" w:themeColor="text1"/>
          <w:sz w:val="26"/>
          <w:szCs w:val="26"/>
        </w:rPr>
        <w:t>que lo condujera a</w:t>
      </w:r>
      <w:r w:rsidRPr="008D03A6">
        <w:rPr>
          <w:rFonts w:ascii="Crimson Text" w:hAnsi="Crimson Text"/>
          <w:color w:val="000000" w:themeColor="text1"/>
          <w:sz w:val="26"/>
          <w:szCs w:val="26"/>
        </w:rPr>
        <w:t xml:space="preserve"> la princesa. </w:t>
      </w:r>
      <w:r w:rsidR="008D4744" w:rsidRPr="008D03A6">
        <w:rPr>
          <w:rFonts w:ascii="Crimson Text" w:hAnsi="Crimson Text"/>
          <w:color w:val="000000" w:themeColor="text1"/>
          <w:sz w:val="26"/>
          <w:szCs w:val="26"/>
        </w:rPr>
        <w:t xml:space="preserve">En el </w:t>
      </w:r>
      <w:r w:rsidR="00C027A0" w:rsidRPr="008D03A6">
        <w:rPr>
          <w:rFonts w:ascii="Crimson Text" w:hAnsi="Crimson Text"/>
          <w:color w:val="000000" w:themeColor="text1"/>
          <w:sz w:val="26"/>
          <w:szCs w:val="26"/>
        </w:rPr>
        <w:t>lugar</w:t>
      </w:r>
      <w:r w:rsidR="008D4744" w:rsidRPr="008D03A6">
        <w:rPr>
          <w:rFonts w:ascii="Crimson Text" w:hAnsi="Crimson Text"/>
          <w:color w:val="000000" w:themeColor="text1"/>
          <w:sz w:val="26"/>
          <w:szCs w:val="26"/>
        </w:rPr>
        <w:t xml:space="preserve"> </w:t>
      </w:r>
      <w:del w:id="1205" w:author="PC" w:date="2025-05-30T16:23:00Z">
        <w:r w:rsidR="001340EE" w:rsidRPr="008D03A6" w:rsidDel="008F5887">
          <w:rPr>
            <w:rFonts w:ascii="Crimson Text" w:hAnsi="Crimson Text"/>
            <w:color w:val="000000" w:themeColor="text1"/>
            <w:sz w:val="26"/>
            <w:szCs w:val="26"/>
          </w:rPr>
          <w:delText>sobresalía</w:delText>
        </w:r>
        <w:r w:rsidR="008D4744" w:rsidRPr="008D03A6" w:rsidDel="008F5887">
          <w:rPr>
            <w:rFonts w:ascii="Crimson Text" w:hAnsi="Crimson Text"/>
            <w:color w:val="000000" w:themeColor="text1"/>
            <w:sz w:val="26"/>
            <w:szCs w:val="26"/>
          </w:rPr>
          <w:delText xml:space="preserve"> </w:delText>
        </w:r>
      </w:del>
      <w:ins w:id="1206" w:author="PC" w:date="2025-05-30T16:23:00Z">
        <w:r w:rsidR="008F5887">
          <w:rPr>
            <w:rFonts w:ascii="Crimson Text" w:hAnsi="Crimson Text"/>
            <w:color w:val="000000" w:themeColor="text1"/>
            <w:sz w:val="26"/>
            <w:szCs w:val="26"/>
          </w:rPr>
          <w:t>abundaba</w:t>
        </w:r>
        <w:r w:rsidR="008F5887" w:rsidRPr="008D03A6">
          <w:rPr>
            <w:rFonts w:ascii="Crimson Text" w:hAnsi="Crimson Text"/>
            <w:color w:val="000000" w:themeColor="text1"/>
            <w:sz w:val="26"/>
            <w:szCs w:val="26"/>
          </w:rPr>
          <w:t xml:space="preserve"> </w:t>
        </w:r>
      </w:ins>
      <w:r w:rsidR="008D4744" w:rsidRPr="008D03A6">
        <w:rPr>
          <w:rFonts w:ascii="Crimson Text" w:hAnsi="Crimson Text"/>
          <w:color w:val="000000" w:themeColor="text1"/>
          <w:sz w:val="26"/>
          <w:szCs w:val="26"/>
        </w:rPr>
        <w:t xml:space="preserve">el lujo y el esplendor </w:t>
      </w:r>
      <w:r w:rsidR="00225577" w:rsidRPr="008D03A6">
        <w:rPr>
          <w:rFonts w:ascii="Crimson Text" w:hAnsi="Crimson Text"/>
          <w:color w:val="000000" w:themeColor="text1"/>
          <w:sz w:val="26"/>
          <w:szCs w:val="26"/>
        </w:rPr>
        <w:t>en</w:t>
      </w:r>
      <w:r w:rsidR="008D4744" w:rsidRPr="008D03A6">
        <w:rPr>
          <w:rFonts w:ascii="Crimson Text" w:hAnsi="Crimson Text"/>
          <w:color w:val="000000" w:themeColor="text1"/>
          <w:sz w:val="26"/>
          <w:szCs w:val="26"/>
        </w:rPr>
        <w:t xml:space="preserve"> la decoración. </w:t>
      </w:r>
      <w:r w:rsidR="00674968" w:rsidRPr="008D03A6">
        <w:rPr>
          <w:rFonts w:ascii="Crimson Text" w:hAnsi="Crimson Text"/>
          <w:color w:val="000000" w:themeColor="text1"/>
          <w:sz w:val="26"/>
          <w:szCs w:val="26"/>
        </w:rPr>
        <w:t xml:space="preserve">Contra la pared </w:t>
      </w:r>
      <w:r w:rsidR="008D4744" w:rsidRPr="008D03A6">
        <w:rPr>
          <w:rFonts w:ascii="Crimson Text" w:hAnsi="Crimson Text"/>
          <w:color w:val="000000" w:themeColor="text1"/>
          <w:sz w:val="26"/>
          <w:szCs w:val="26"/>
        </w:rPr>
        <w:t xml:space="preserve">se encontraba amurado un sofisticado soporte de lanzas y espadas, el acero de las armas resplandecía </w:t>
      </w:r>
      <w:r w:rsidR="00C65619" w:rsidRPr="008D03A6">
        <w:rPr>
          <w:rFonts w:ascii="Crimson Text" w:hAnsi="Crimson Text"/>
          <w:color w:val="000000" w:themeColor="text1"/>
          <w:sz w:val="26"/>
          <w:szCs w:val="26"/>
        </w:rPr>
        <w:t>con la luz solar</w:t>
      </w:r>
      <w:r w:rsidR="008D4744" w:rsidRPr="008D03A6">
        <w:rPr>
          <w:rFonts w:ascii="Crimson Text" w:hAnsi="Crimson Text"/>
          <w:color w:val="000000" w:themeColor="text1"/>
          <w:sz w:val="26"/>
          <w:szCs w:val="26"/>
        </w:rPr>
        <w:t>.</w:t>
      </w:r>
      <w:r w:rsidR="003A5450" w:rsidRPr="008D03A6">
        <w:rPr>
          <w:rFonts w:ascii="Crimson Text" w:hAnsi="Crimson Text"/>
          <w:color w:val="000000" w:themeColor="text1"/>
          <w:sz w:val="26"/>
          <w:szCs w:val="26"/>
        </w:rPr>
        <w:t xml:space="preserve"> Al lado de la estructura, sobre una tarima </w:t>
      </w:r>
      <w:r w:rsidR="004971EF" w:rsidRPr="008D03A6">
        <w:rPr>
          <w:rFonts w:ascii="Crimson Text" w:hAnsi="Crimson Text"/>
          <w:color w:val="000000" w:themeColor="text1"/>
          <w:sz w:val="26"/>
          <w:szCs w:val="26"/>
        </w:rPr>
        <w:t xml:space="preserve">de hierro </w:t>
      </w:r>
      <w:r w:rsidR="00225577" w:rsidRPr="008D03A6">
        <w:rPr>
          <w:rFonts w:ascii="Crimson Text" w:hAnsi="Crimson Text"/>
          <w:color w:val="000000" w:themeColor="text1"/>
          <w:sz w:val="26"/>
          <w:szCs w:val="26"/>
        </w:rPr>
        <w:t>reforzada</w:t>
      </w:r>
      <w:r w:rsidR="00EE3F17" w:rsidRPr="008D03A6">
        <w:rPr>
          <w:rFonts w:ascii="Crimson Text" w:hAnsi="Crimson Text"/>
          <w:color w:val="000000" w:themeColor="text1"/>
          <w:sz w:val="26"/>
          <w:szCs w:val="26"/>
        </w:rPr>
        <w:t>,</w:t>
      </w:r>
      <w:r w:rsidR="003A5450" w:rsidRPr="008D03A6">
        <w:rPr>
          <w:rFonts w:ascii="Crimson Text" w:hAnsi="Crimson Text"/>
          <w:color w:val="000000" w:themeColor="text1"/>
          <w:sz w:val="26"/>
          <w:szCs w:val="26"/>
        </w:rPr>
        <w:t xml:space="preserve"> </w:t>
      </w:r>
      <w:del w:id="1207" w:author="PC" w:date="2025-05-30T16:24:00Z">
        <w:r w:rsidR="003A5450" w:rsidRPr="008D03A6" w:rsidDel="008F5887">
          <w:rPr>
            <w:rFonts w:ascii="Crimson Text" w:hAnsi="Crimson Text"/>
            <w:color w:val="000000" w:themeColor="text1"/>
            <w:sz w:val="26"/>
            <w:szCs w:val="26"/>
          </w:rPr>
          <w:delText xml:space="preserve">posaba </w:delText>
        </w:r>
      </w:del>
      <w:ins w:id="1208" w:author="PC" w:date="2025-05-30T16:24:00Z">
        <w:r w:rsidR="008F5887">
          <w:rPr>
            <w:rFonts w:ascii="Crimson Text" w:hAnsi="Crimson Text"/>
            <w:color w:val="000000" w:themeColor="text1"/>
            <w:sz w:val="26"/>
            <w:szCs w:val="26"/>
          </w:rPr>
          <w:t>se encontraba expuesta</w:t>
        </w:r>
        <w:r w:rsidR="008F5887" w:rsidRPr="008D03A6">
          <w:rPr>
            <w:rFonts w:ascii="Crimson Text" w:hAnsi="Crimson Text"/>
            <w:color w:val="000000" w:themeColor="text1"/>
            <w:sz w:val="26"/>
            <w:szCs w:val="26"/>
          </w:rPr>
          <w:t xml:space="preserve"> </w:t>
        </w:r>
      </w:ins>
      <w:r w:rsidR="004971EF" w:rsidRPr="008D03A6">
        <w:rPr>
          <w:rFonts w:ascii="Crimson Text" w:hAnsi="Crimson Text"/>
          <w:color w:val="000000" w:themeColor="text1"/>
          <w:sz w:val="26"/>
          <w:szCs w:val="26"/>
        </w:rPr>
        <w:t>la</w:t>
      </w:r>
      <w:r w:rsidR="003A5450" w:rsidRPr="008D03A6">
        <w:rPr>
          <w:rFonts w:ascii="Crimson Text" w:hAnsi="Crimson Text"/>
          <w:color w:val="000000" w:themeColor="text1"/>
          <w:sz w:val="26"/>
          <w:szCs w:val="26"/>
        </w:rPr>
        <w:t xml:space="preserve"> armadura completa de un guerrero de la guardia real. Eros pensó que aquella figura </w:t>
      </w:r>
      <w:r w:rsidR="00EE3F17" w:rsidRPr="008D03A6">
        <w:rPr>
          <w:rFonts w:ascii="Crimson Text" w:hAnsi="Crimson Text"/>
          <w:color w:val="000000" w:themeColor="text1"/>
          <w:sz w:val="26"/>
          <w:szCs w:val="26"/>
        </w:rPr>
        <w:t>podría prescindir de</w:t>
      </w:r>
      <w:r w:rsidR="003A5450" w:rsidRPr="008D03A6">
        <w:rPr>
          <w:rFonts w:ascii="Crimson Text" w:hAnsi="Crimson Text"/>
          <w:color w:val="000000" w:themeColor="text1"/>
          <w:sz w:val="26"/>
          <w:szCs w:val="26"/>
        </w:rPr>
        <w:t xml:space="preserve"> su yelmo </w:t>
      </w:r>
      <w:r w:rsidR="00EE3F17" w:rsidRPr="008D03A6">
        <w:rPr>
          <w:rFonts w:ascii="Crimson Text" w:hAnsi="Crimson Text"/>
          <w:color w:val="000000" w:themeColor="text1"/>
          <w:sz w:val="26"/>
          <w:szCs w:val="26"/>
        </w:rPr>
        <w:t xml:space="preserve">por un </w:t>
      </w:r>
      <w:r w:rsidR="005014E7" w:rsidRPr="008D03A6">
        <w:rPr>
          <w:rFonts w:ascii="Crimson Text" w:hAnsi="Crimson Text"/>
          <w:color w:val="000000" w:themeColor="text1"/>
          <w:sz w:val="26"/>
          <w:szCs w:val="26"/>
        </w:rPr>
        <w:t>momento</w:t>
      </w:r>
      <w:del w:id="1209" w:author="PC" w:date="2025-05-30T16:24:00Z">
        <w:r w:rsidR="003A5450" w:rsidRPr="008D03A6" w:rsidDel="008F5887">
          <w:rPr>
            <w:rFonts w:ascii="Crimson Text" w:hAnsi="Crimson Text"/>
            <w:color w:val="000000" w:themeColor="text1"/>
            <w:sz w:val="26"/>
            <w:szCs w:val="26"/>
          </w:rPr>
          <w:delText>. En una maniobra rápida y audaz</w:delText>
        </w:r>
      </w:del>
      <w:r w:rsidR="00C027A0" w:rsidRPr="008D03A6">
        <w:rPr>
          <w:rFonts w:ascii="Crimson Text" w:hAnsi="Crimson Text"/>
          <w:color w:val="000000" w:themeColor="text1"/>
          <w:sz w:val="26"/>
          <w:szCs w:val="26"/>
        </w:rPr>
        <w:t>,</w:t>
      </w:r>
      <w:r w:rsidR="003A5450" w:rsidRPr="008D03A6">
        <w:rPr>
          <w:rFonts w:ascii="Crimson Text" w:hAnsi="Crimson Text"/>
          <w:color w:val="000000" w:themeColor="text1"/>
          <w:sz w:val="26"/>
          <w:szCs w:val="26"/>
        </w:rPr>
        <w:t xml:space="preserve"> </w:t>
      </w:r>
      <w:ins w:id="1210" w:author="PC" w:date="2025-05-30T16:24:00Z">
        <w:r w:rsidR="008F5887">
          <w:rPr>
            <w:rFonts w:ascii="Crimson Text" w:hAnsi="Crimson Text"/>
            <w:color w:val="000000" w:themeColor="text1"/>
            <w:sz w:val="26"/>
            <w:szCs w:val="26"/>
          </w:rPr>
          <w:t xml:space="preserve">así que </w:t>
        </w:r>
      </w:ins>
      <w:r w:rsidR="003A5450" w:rsidRPr="008D03A6">
        <w:rPr>
          <w:rFonts w:ascii="Crimson Text" w:hAnsi="Crimson Text"/>
          <w:color w:val="000000" w:themeColor="text1"/>
          <w:sz w:val="26"/>
          <w:szCs w:val="26"/>
        </w:rPr>
        <w:t xml:space="preserve">tomó el casco y se lo colocó </w:t>
      </w:r>
      <w:del w:id="1211" w:author="PC" w:date="2025-05-30T16:24:00Z">
        <w:r w:rsidR="00EE3F17" w:rsidRPr="008D03A6" w:rsidDel="00A85779">
          <w:rPr>
            <w:rFonts w:ascii="Crimson Text" w:hAnsi="Crimson Text"/>
            <w:color w:val="000000" w:themeColor="text1"/>
            <w:sz w:val="26"/>
            <w:szCs w:val="26"/>
          </w:rPr>
          <w:delText>sigilosamente</w:delText>
        </w:r>
      </w:del>
      <w:ins w:id="1212" w:author="PC" w:date="2025-05-30T16:24:00Z">
        <w:r w:rsidR="00A85779">
          <w:rPr>
            <w:rFonts w:ascii="Crimson Text" w:hAnsi="Crimson Text"/>
            <w:color w:val="000000" w:themeColor="text1"/>
            <w:sz w:val="26"/>
            <w:szCs w:val="26"/>
          </w:rPr>
          <w:t>r</w:t>
        </w:r>
      </w:ins>
      <w:ins w:id="1213" w:author="PC" w:date="2025-05-30T16:25:00Z">
        <w:r w:rsidR="00A85779">
          <w:rPr>
            <w:rFonts w:ascii="Crimson Text" w:hAnsi="Crimson Text"/>
            <w:color w:val="000000" w:themeColor="text1"/>
            <w:sz w:val="26"/>
            <w:szCs w:val="26"/>
          </w:rPr>
          <w:t>ápidamente</w:t>
        </w:r>
      </w:ins>
      <w:r w:rsidR="003A5450" w:rsidRPr="008D03A6">
        <w:rPr>
          <w:rFonts w:ascii="Crimson Text" w:hAnsi="Crimson Text"/>
          <w:color w:val="000000" w:themeColor="text1"/>
          <w:sz w:val="26"/>
          <w:szCs w:val="26"/>
        </w:rPr>
        <w:t xml:space="preserve">. </w:t>
      </w:r>
      <w:r w:rsidR="00A31D07" w:rsidRPr="008D03A6">
        <w:rPr>
          <w:rFonts w:ascii="Crimson Text" w:hAnsi="Crimson Text"/>
          <w:color w:val="000000" w:themeColor="text1"/>
          <w:sz w:val="26"/>
          <w:szCs w:val="26"/>
        </w:rPr>
        <w:t xml:space="preserve">El hierro </w:t>
      </w:r>
      <w:r w:rsidR="00EE3F17" w:rsidRPr="008D03A6">
        <w:rPr>
          <w:rFonts w:ascii="Crimson Text" w:hAnsi="Crimson Text"/>
          <w:color w:val="000000" w:themeColor="text1"/>
          <w:sz w:val="26"/>
          <w:szCs w:val="26"/>
        </w:rPr>
        <w:t>tuvo un calce</w:t>
      </w:r>
      <w:r w:rsidR="00A31D07" w:rsidRPr="008D03A6">
        <w:rPr>
          <w:rFonts w:ascii="Crimson Text" w:hAnsi="Crimson Text"/>
          <w:color w:val="000000" w:themeColor="text1"/>
          <w:sz w:val="26"/>
          <w:szCs w:val="26"/>
        </w:rPr>
        <w:t xml:space="preserve"> perfecto</w:t>
      </w:r>
      <w:del w:id="1214" w:author="PC" w:date="2025-05-30T16:25:00Z">
        <w:r w:rsidR="00A31D07" w:rsidRPr="008D03A6" w:rsidDel="00A85779">
          <w:rPr>
            <w:rFonts w:ascii="Crimson Text" w:hAnsi="Crimson Text"/>
            <w:color w:val="000000" w:themeColor="text1"/>
            <w:sz w:val="26"/>
            <w:szCs w:val="26"/>
          </w:rPr>
          <w:delText>,</w:delText>
        </w:r>
      </w:del>
      <w:r w:rsidR="00A31D07" w:rsidRPr="008D03A6">
        <w:rPr>
          <w:rFonts w:ascii="Crimson Text" w:hAnsi="Crimson Text"/>
          <w:color w:val="000000" w:themeColor="text1"/>
          <w:sz w:val="26"/>
          <w:szCs w:val="26"/>
        </w:rPr>
        <w:t xml:space="preserve"> y su aspecto </w:t>
      </w:r>
      <w:r w:rsidR="00EE3F17" w:rsidRPr="008D03A6">
        <w:rPr>
          <w:rFonts w:ascii="Crimson Text" w:hAnsi="Crimson Text"/>
          <w:color w:val="000000" w:themeColor="text1"/>
          <w:sz w:val="26"/>
          <w:szCs w:val="26"/>
        </w:rPr>
        <w:t xml:space="preserve">general </w:t>
      </w:r>
      <w:r w:rsidR="00A31D07" w:rsidRPr="008D03A6">
        <w:rPr>
          <w:rFonts w:ascii="Crimson Text" w:hAnsi="Crimson Text"/>
          <w:color w:val="000000" w:themeColor="text1"/>
          <w:sz w:val="26"/>
          <w:szCs w:val="26"/>
        </w:rPr>
        <w:t xml:space="preserve">quedó mucho más acorde </w:t>
      </w:r>
      <w:r w:rsidR="00225577" w:rsidRPr="008D03A6">
        <w:rPr>
          <w:rFonts w:ascii="Crimson Text" w:hAnsi="Crimson Text"/>
          <w:color w:val="000000" w:themeColor="text1"/>
          <w:sz w:val="26"/>
          <w:szCs w:val="26"/>
        </w:rPr>
        <w:t>al</w:t>
      </w:r>
      <w:r w:rsidR="00A31D07" w:rsidRPr="008D03A6">
        <w:rPr>
          <w:rFonts w:ascii="Crimson Text" w:hAnsi="Crimson Text"/>
          <w:color w:val="000000" w:themeColor="text1"/>
          <w:sz w:val="26"/>
          <w:szCs w:val="26"/>
        </w:rPr>
        <w:t xml:space="preserve"> de un guardia, </w:t>
      </w:r>
      <w:del w:id="1215" w:author="PC" w:date="2025-05-30T16:25:00Z">
        <w:r w:rsidR="00A31D07" w:rsidRPr="008D03A6" w:rsidDel="00A85779">
          <w:rPr>
            <w:rFonts w:ascii="Crimson Text" w:hAnsi="Crimson Text"/>
            <w:color w:val="000000" w:themeColor="text1"/>
            <w:sz w:val="26"/>
            <w:szCs w:val="26"/>
          </w:rPr>
          <w:delText>y, lo más importante,</w:delText>
        </w:r>
      </w:del>
      <w:ins w:id="1216" w:author="PC" w:date="2025-05-30T16:25:00Z">
        <w:r w:rsidR="00A85779">
          <w:rPr>
            <w:rFonts w:ascii="Crimson Text" w:hAnsi="Crimson Text"/>
            <w:color w:val="000000" w:themeColor="text1"/>
            <w:sz w:val="26"/>
            <w:szCs w:val="26"/>
          </w:rPr>
          <w:t>por no mencionar</w:t>
        </w:r>
      </w:ins>
      <w:r w:rsidR="00A31D07" w:rsidRPr="008D03A6">
        <w:rPr>
          <w:rFonts w:ascii="Crimson Text" w:hAnsi="Crimson Text"/>
          <w:color w:val="000000" w:themeColor="text1"/>
          <w:sz w:val="26"/>
          <w:szCs w:val="26"/>
        </w:rPr>
        <w:t xml:space="preserve"> su identidad perm</w:t>
      </w:r>
      <w:r w:rsidR="006032EB" w:rsidRPr="008D03A6">
        <w:rPr>
          <w:rFonts w:ascii="Crimson Text" w:hAnsi="Crimson Text"/>
          <w:color w:val="000000" w:themeColor="text1"/>
          <w:sz w:val="26"/>
          <w:szCs w:val="26"/>
        </w:rPr>
        <w:t>ane</w:t>
      </w:r>
      <w:r w:rsidR="00C027A0" w:rsidRPr="008D03A6">
        <w:rPr>
          <w:rFonts w:ascii="Crimson Text" w:hAnsi="Crimson Text"/>
          <w:color w:val="000000" w:themeColor="text1"/>
          <w:sz w:val="26"/>
          <w:szCs w:val="26"/>
        </w:rPr>
        <w:t>ció</w:t>
      </w:r>
      <w:r w:rsidR="00A31D07" w:rsidRPr="008D03A6">
        <w:rPr>
          <w:rFonts w:ascii="Crimson Text" w:hAnsi="Crimson Text"/>
          <w:color w:val="000000" w:themeColor="text1"/>
          <w:sz w:val="26"/>
          <w:szCs w:val="26"/>
        </w:rPr>
        <w:t xml:space="preserve"> más </w:t>
      </w:r>
      <w:del w:id="1217" w:author="PC" w:date="2025-05-30T16:25:00Z">
        <w:r w:rsidR="00A31D07" w:rsidRPr="008D03A6" w:rsidDel="00A85779">
          <w:rPr>
            <w:rFonts w:ascii="Crimson Text" w:hAnsi="Crimson Text"/>
            <w:color w:val="000000" w:themeColor="text1"/>
            <w:sz w:val="26"/>
            <w:szCs w:val="26"/>
          </w:rPr>
          <w:delText>reservada</w:delText>
        </w:r>
      </w:del>
      <w:ins w:id="1218" w:author="PC" w:date="2025-05-30T16:25:00Z">
        <w:r w:rsidR="00A85779">
          <w:rPr>
            <w:rFonts w:ascii="Crimson Text" w:hAnsi="Crimson Text"/>
            <w:color w:val="000000" w:themeColor="text1"/>
            <w:sz w:val="26"/>
            <w:szCs w:val="26"/>
          </w:rPr>
          <w:t>oculta, algo muy importante</w:t>
        </w:r>
      </w:ins>
      <w:r w:rsidR="00A31D07" w:rsidRPr="008D03A6">
        <w:rPr>
          <w:rFonts w:ascii="Crimson Text" w:hAnsi="Crimson Text"/>
          <w:color w:val="000000" w:themeColor="text1"/>
          <w:sz w:val="26"/>
          <w:szCs w:val="26"/>
        </w:rPr>
        <w:t xml:space="preserve">. </w:t>
      </w:r>
      <w:r w:rsidR="00225577" w:rsidRPr="008D03A6">
        <w:rPr>
          <w:rFonts w:ascii="Crimson Text" w:hAnsi="Crimson Text"/>
          <w:color w:val="000000" w:themeColor="text1"/>
          <w:sz w:val="26"/>
          <w:szCs w:val="26"/>
        </w:rPr>
        <w:t>Más relajado</w:t>
      </w:r>
      <w:r w:rsidR="00A31D07" w:rsidRPr="008D03A6">
        <w:rPr>
          <w:rFonts w:ascii="Crimson Text" w:hAnsi="Crimson Text"/>
          <w:color w:val="000000" w:themeColor="text1"/>
          <w:sz w:val="26"/>
          <w:szCs w:val="26"/>
        </w:rPr>
        <w:t xml:space="preserve">, continuó </w:t>
      </w:r>
      <w:r w:rsidR="00A95D74" w:rsidRPr="008D03A6">
        <w:rPr>
          <w:rFonts w:ascii="Crimson Text" w:hAnsi="Crimson Text"/>
          <w:color w:val="000000" w:themeColor="text1"/>
          <w:sz w:val="26"/>
          <w:szCs w:val="26"/>
        </w:rPr>
        <w:t>adentrándose</w:t>
      </w:r>
      <w:r w:rsidR="00A31D07" w:rsidRPr="008D03A6">
        <w:rPr>
          <w:rFonts w:ascii="Crimson Text" w:hAnsi="Crimson Text"/>
          <w:color w:val="000000" w:themeColor="text1"/>
          <w:sz w:val="26"/>
          <w:szCs w:val="26"/>
        </w:rPr>
        <w:t xml:space="preserve"> por el corredor.</w:t>
      </w:r>
    </w:p>
    <w:p w:rsidR="00EE3F17" w:rsidRPr="008D03A6" w:rsidRDefault="00A95D74"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puerta de una de las habitaciones se abrió repentinamente</w:t>
      </w:r>
      <w:del w:id="1219" w:author="PC" w:date="2025-05-30T16:26:00Z">
        <w:r w:rsidRPr="008D03A6" w:rsidDel="00A8577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dos mujeres </w:t>
      </w:r>
      <w:del w:id="1220" w:author="PC" w:date="2025-05-30T16:26:00Z">
        <w:r w:rsidRPr="008D03A6" w:rsidDel="00A85779">
          <w:rPr>
            <w:rFonts w:ascii="Crimson Text" w:hAnsi="Crimson Text"/>
            <w:color w:val="000000" w:themeColor="text1"/>
            <w:sz w:val="26"/>
            <w:szCs w:val="26"/>
          </w:rPr>
          <w:delText>se hicieron presente</w:delText>
        </w:r>
        <w:r w:rsidR="006E65D7" w:rsidRPr="008D03A6" w:rsidDel="00A85779">
          <w:rPr>
            <w:rFonts w:ascii="Crimson Text" w:hAnsi="Crimson Text"/>
            <w:color w:val="000000" w:themeColor="text1"/>
            <w:sz w:val="26"/>
            <w:szCs w:val="26"/>
          </w:rPr>
          <w:delText>s</w:delText>
        </w:r>
      </w:del>
      <w:ins w:id="1221" w:author="PC" w:date="2025-05-30T16:26:00Z">
        <w:r w:rsidR="00A85779">
          <w:rPr>
            <w:rFonts w:ascii="Crimson Text" w:hAnsi="Crimson Text"/>
            <w:color w:val="000000" w:themeColor="text1"/>
            <w:sz w:val="26"/>
            <w:szCs w:val="26"/>
          </w:rPr>
          <w:t>la atravesaron</w:t>
        </w:r>
      </w:ins>
      <w:r w:rsidRPr="008D03A6">
        <w:rPr>
          <w:rFonts w:ascii="Crimson Text" w:hAnsi="Crimson Text"/>
          <w:color w:val="000000" w:themeColor="text1"/>
          <w:sz w:val="26"/>
          <w:szCs w:val="26"/>
        </w:rPr>
        <w:t>. Ambas</w:t>
      </w:r>
      <w:r w:rsidR="00F579B4" w:rsidRPr="008D03A6">
        <w:rPr>
          <w:rFonts w:ascii="Crimson Text" w:hAnsi="Crimson Text"/>
          <w:color w:val="000000" w:themeColor="text1"/>
          <w:sz w:val="26"/>
          <w:szCs w:val="26"/>
        </w:rPr>
        <w:t xml:space="preserve"> </w:t>
      </w:r>
      <w:r w:rsidR="00FD7319" w:rsidRPr="008D03A6">
        <w:rPr>
          <w:rFonts w:ascii="Crimson Text" w:hAnsi="Crimson Text"/>
          <w:color w:val="000000" w:themeColor="text1"/>
          <w:sz w:val="26"/>
          <w:szCs w:val="26"/>
        </w:rPr>
        <w:t>vestían con elegancia</w:t>
      </w:r>
      <w:r w:rsidR="00F579B4" w:rsidRPr="008D03A6">
        <w:rPr>
          <w:rFonts w:ascii="Crimson Text" w:hAnsi="Crimson Text"/>
          <w:color w:val="000000" w:themeColor="text1"/>
          <w:sz w:val="26"/>
          <w:szCs w:val="26"/>
        </w:rPr>
        <w:t xml:space="preserve"> y</w:t>
      </w:r>
      <w:del w:id="1222" w:author="PC" w:date="2025-05-30T16:27:00Z">
        <w:r w:rsidRPr="008D03A6" w:rsidDel="00A85779">
          <w:rPr>
            <w:rFonts w:ascii="Crimson Text" w:hAnsi="Crimson Text"/>
            <w:color w:val="000000" w:themeColor="text1"/>
            <w:sz w:val="26"/>
            <w:szCs w:val="26"/>
          </w:rPr>
          <w:delText xml:space="preserve">, </w:delText>
        </w:r>
        <w:r w:rsidR="00624BEC" w:rsidRPr="008D03A6" w:rsidDel="00A85779">
          <w:rPr>
            <w:rFonts w:ascii="Crimson Text" w:hAnsi="Crimson Text"/>
            <w:color w:val="000000" w:themeColor="text1"/>
            <w:sz w:val="26"/>
            <w:szCs w:val="26"/>
          </w:rPr>
          <w:delText>avanzaron de</w:delText>
        </w:r>
        <w:r w:rsidRPr="008D03A6" w:rsidDel="00A85779">
          <w:rPr>
            <w:rFonts w:ascii="Crimson Text" w:hAnsi="Crimson Text"/>
            <w:color w:val="000000" w:themeColor="text1"/>
            <w:sz w:val="26"/>
            <w:szCs w:val="26"/>
          </w:rPr>
          <w:delText xml:space="preserve"> espaldas</w:delText>
        </w:r>
        <w:r w:rsidR="00F579B4" w:rsidRPr="008D03A6" w:rsidDel="00A85779">
          <w:rPr>
            <w:rFonts w:ascii="Crimson Text" w:hAnsi="Crimson Text"/>
            <w:color w:val="000000" w:themeColor="text1"/>
            <w:sz w:val="26"/>
            <w:szCs w:val="26"/>
          </w:rPr>
          <w:delText xml:space="preserve"> a Eros</w:delText>
        </w:r>
      </w:del>
      <w:ins w:id="1223" w:author="PC" w:date="2025-05-30T16:27:00Z">
        <w:r w:rsidR="00A85779">
          <w:rPr>
            <w:rFonts w:ascii="Crimson Text" w:hAnsi="Crimson Text"/>
            <w:color w:val="000000" w:themeColor="text1"/>
            <w:sz w:val="26"/>
            <w:szCs w:val="26"/>
          </w:rPr>
          <w:t xml:space="preserve"> avanzaban dándole la espalda a Eros</w:t>
        </w:r>
      </w:ins>
      <w:del w:id="1224" w:author="PC" w:date="2025-05-30T16:27:00Z">
        <w:r w:rsidR="00624BEC" w:rsidRPr="008D03A6" w:rsidDel="00A85779">
          <w:rPr>
            <w:rFonts w:ascii="Crimson Text" w:hAnsi="Crimson Text"/>
            <w:color w:val="000000" w:themeColor="text1"/>
            <w:sz w:val="26"/>
            <w:szCs w:val="26"/>
          </w:rPr>
          <w:delText>,</w:delText>
        </w:r>
      </w:del>
      <w:r w:rsidR="00624BEC" w:rsidRPr="008D03A6">
        <w:rPr>
          <w:rFonts w:ascii="Crimson Text" w:hAnsi="Crimson Text"/>
          <w:color w:val="000000" w:themeColor="text1"/>
          <w:sz w:val="26"/>
          <w:szCs w:val="26"/>
        </w:rPr>
        <w:t xml:space="preserve"> unos metros por delante</w:t>
      </w:r>
      <w:r w:rsidR="00990CB1" w:rsidRPr="008D03A6">
        <w:rPr>
          <w:rFonts w:ascii="Crimson Text" w:hAnsi="Crimson Text"/>
          <w:color w:val="000000" w:themeColor="text1"/>
          <w:sz w:val="26"/>
          <w:szCs w:val="26"/>
        </w:rPr>
        <w:t xml:space="preserve"> de él</w:t>
      </w:r>
      <w:r w:rsidR="00624BE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sin </w:t>
      </w:r>
      <w:r w:rsidR="006E65D7" w:rsidRPr="008D03A6">
        <w:rPr>
          <w:rFonts w:ascii="Crimson Text" w:hAnsi="Crimson Text"/>
          <w:color w:val="000000" w:themeColor="text1"/>
          <w:sz w:val="26"/>
          <w:szCs w:val="26"/>
        </w:rPr>
        <w:t>advertir</w:t>
      </w:r>
      <w:r w:rsidRPr="008D03A6">
        <w:rPr>
          <w:rFonts w:ascii="Crimson Text" w:hAnsi="Crimson Text"/>
          <w:color w:val="000000" w:themeColor="text1"/>
          <w:sz w:val="26"/>
          <w:szCs w:val="26"/>
        </w:rPr>
        <w:t xml:space="preserve"> su presencia. Dialoga</w:t>
      </w:r>
      <w:r w:rsidR="00F579B4" w:rsidRPr="008D03A6">
        <w:rPr>
          <w:rFonts w:ascii="Crimson Text" w:hAnsi="Crimson Text"/>
          <w:color w:val="000000" w:themeColor="text1"/>
          <w:sz w:val="26"/>
          <w:szCs w:val="26"/>
        </w:rPr>
        <w:t>ron</w:t>
      </w:r>
      <w:r w:rsidRPr="008D03A6">
        <w:rPr>
          <w:rFonts w:ascii="Crimson Text" w:hAnsi="Crimson Text"/>
          <w:color w:val="000000" w:themeColor="text1"/>
          <w:sz w:val="26"/>
          <w:szCs w:val="26"/>
        </w:rPr>
        <w:t xml:space="preserve"> por lo bajo </w:t>
      </w:r>
      <w:r w:rsidR="00624BEC" w:rsidRPr="008D03A6">
        <w:rPr>
          <w:rFonts w:ascii="Crimson Text" w:hAnsi="Crimson Text"/>
          <w:color w:val="000000" w:themeColor="text1"/>
          <w:sz w:val="26"/>
          <w:szCs w:val="26"/>
        </w:rPr>
        <w:t>durante</w:t>
      </w:r>
      <w:r w:rsidR="00F579B4" w:rsidRPr="008D03A6">
        <w:rPr>
          <w:rFonts w:ascii="Crimson Text" w:hAnsi="Crimson Text"/>
          <w:color w:val="000000" w:themeColor="text1"/>
          <w:sz w:val="26"/>
          <w:szCs w:val="26"/>
        </w:rPr>
        <w:t xml:space="preserve"> algunos segundos</w:t>
      </w:r>
      <w:r w:rsidR="00624BEC" w:rsidRPr="008D03A6">
        <w:rPr>
          <w:rFonts w:ascii="Crimson Text" w:hAnsi="Crimson Text"/>
          <w:color w:val="000000" w:themeColor="text1"/>
          <w:sz w:val="26"/>
          <w:szCs w:val="26"/>
        </w:rPr>
        <w:t>, hasta que</w:t>
      </w:r>
      <w:r w:rsidR="00F579B4" w:rsidRPr="008D03A6">
        <w:rPr>
          <w:rFonts w:ascii="Crimson Text" w:hAnsi="Crimson Text"/>
          <w:color w:val="000000" w:themeColor="text1"/>
          <w:sz w:val="26"/>
          <w:szCs w:val="26"/>
        </w:rPr>
        <w:t xml:space="preserve"> una de ellas se adelantó</w:t>
      </w:r>
      <w:r w:rsidR="00624BEC" w:rsidRPr="008D03A6">
        <w:rPr>
          <w:rFonts w:ascii="Crimson Text" w:hAnsi="Crimson Text"/>
          <w:color w:val="000000" w:themeColor="text1"/>
          <w:sz w:val="26"/>
          <w:szCs w:val="26"/>
        </w:rPr>
        <w:t>,</w:t>
      </w:r>
      <w:r w:rsidR="00F579B4" w:rsidRPr="008D03A6">
        <w:rPr>
          <w:rFonts w:ascii="Crimson Text" w:hAnsi="Crimson Text"/>
          <w:color w:val="000000" w:themeColor="text1"/>
          <w:sz w:val="26"/>
          <w:szCs w:val="26"/>
        </w:rPr>
        <w:t xml:space="preserve"> </w:t>
      </w:r>
      <w:del w:id="1225" w:author="PC" w:date="2025-05-30T16:27:00Z">
        <w:r w:rsidR="00F579B4" w:rsidRPr="008D03A6" w:rsidDel="00A85779">
          <w:rPr>
            <w:rFonts w:ascii="Crimson Text" w:hAnsi="Crimson Text"/>
            <w:color w:val="000000" w:themeColor="text1"/>
            <w:sz w:val="26"/>
            <w:szCs w:val="26"/>
          </w:rPr>
          <w:delText xml:space="preserve">y tomó distancia </w:delText>
        </w:r>
      </w:del>
      <w:r w:rsidR="00624BEC" w:rsidRPr="008D03A6">
        <w:rPr>
          <w:rFonts w:ascii="Crimson Text" w:hAnsi="Crimson Text"/>
          <w:color w:val="000000" w:themeColor="text1"/>
          <w:sz w:val="26"/>
          <w:szCs w:val="26"/>
        </w:rPr>
        <w:t>perdiéndose</w:t>
      </w:r>
      <w:r w:rsidR="00F579B4" w:rsidRPr="008D03A6">
        <w:rPr>
          <w:rFonts w:ascii="Crimson Text" w:hAnsi="Crimson Text"/>
          <w:color w:val="000000" w:themeColor="text1"/>
          <w:sz w:val="26"/>
          <w:szCs w:val="26"/>
        </w:rPr>
        <w:t xml:space="preserve"> </w:t>
      </w:r>
      <w:r w:rsidR="00624BEC" w:rsidRPr="008D03A6">
        <w:rPr>
          <w:rFonts w:ascii="Crimson Text" w:hAnsi="Crimson Text"/>
          <w:color w:val="000000" w:themeColor="text1"/>
          <w:sz w:val="26"/>
          <w:szCs w:val="26"/>
        </w:rPr>
        <w:t>en</w:t>
      </w:r>
      <w:r w:rsidR="00F579B4" w:rsidRPr="008D03A6">
        <w:rPr>
          <w:rFonts w:ascii="Crimson Text" w:hAnsi="Crimson Text"/>
          <w:color w:val="000000" w:themeColor="text1"/>
          <w:sz w:val="26"/>
          <w:szCs w:val="26"/>
        </w:rPr>
        <w:t xml:space="preserve"> el final del pasillo. La</w:t>
      </w:r>
      <w:r w:rsidR="00624BEC" w:rsidRPr="008D03A6">
        <w:rPr>
          <w:rFonts w:ascii="Crimson Text" w:hAnsi="Crimson Text"/>
          <w:color w:val="000000" w:themeColor="text1"/>
          <w:sz w:val="26"/>
          <w:szCs w:val="26"/>
        </w:rPr>
        <w:t xml:space="preserve"> otra</w:t>
      </w:r>
      <w:r w:rsidR="00F579B4" w:rsidRPr="008D03A6">
        <w:rPr>
          <w:rFonts w:ascii="Crimson Text" w:hAnsi="Crimson Text"/>
          <w:color w:val="000000" w:themeColor="text1"/>
          <w:sz w:val="26"/>
          <w:szCs w:val="26"/>
        </w:rPr>
        <w:t xml:space="preserve"> mujer llevaba un paso más lento, </w:t>
      </w:r>
      <w:ins w:id="1226" w:author="PC" w:date="2025-05-30T16:28:00Z">
        <w:r w:rsidR="00A85779">
          <w:rPr>
            <w:rFonts w:ascii="Crimson Text" w:hAnsi="Crimson Text"/>
            <w:color w:val="000000" w:themeColor="text1"/>
            <w:sz w:val="26"/>
            <w:szCs w:val="26"/>
          </w:rPr>
          <w:t xml:space="preserve">lo cual preocupó a </w:t>
        </w:r>
      </w:ins>
      <w:r w:rsidR="00F579B4" w:rsidRPr="008D03A6">
        <w:rPr>
          <w:rFonts w:ascii="Crimson Text" w:hAnsi="Crimson Text"/>
          <w:color w:val="000000" w:themeColor="text1"/>
          <w:sz w:val="26"/>
          <w:szCs w:val="26"/>
        </w:rPr>
        <w:t>Eros</w:t>
      </w:r>
      <w:ins w:id="1227" w:author="PC" w:date="2025-05-30T16:28:00Z">
        <w:r w:rsidR="00A85779">
          <w:rPr>
            <w:rFonts w:ascii="Crimson Text" w:hAnsi="Crimson Text"/>
            <w:color w:val="000000" w:themeColor="text1"/>
            <w:sz w:val="26"/>
            <w:szCs w:val="26"/>
          </w:rPr>
          <w:t xml:space="preserve"> </w:t>
        </w:r>
      </w:ins>
      <w:del w:id="1228" w:author="PC" w:date="2025-05-30T16:28:00Z">
        <w:r w:rsidR="00F579B4" w:rsidRPr="008D03A6" w:rsidDel="00A85779">
          <w:rPr>
            <w:rFonts w:ascii="Crimson Text" w:hAnsi="Crimson Text"/>
            <w:color w:val="000000" w:themeColor="text1"/>
            <w:sz w:val="26"/>
            <w:szCs w:val="26"/>
          </w:rPr>
          <w:delText xml:space="preserve">, </w:delText>
        </w:r>
        <w:r w:rsidR="0081445A" w:rsidRPr="008D03A6" w:rsidDel="00A85779">
          <w:rPr>
            <w:rFonts w:ascii="Crimson Text" w:hAnsi="Crimson Text"/>
            <w:color w:val="000000" w:themeColor="text1"/>
            <w:sz w:val="26"/>
            <w:szCs w:val="26"/>
          </w:rPr>
          <w:delText>atento</w:delText>
        </w:r>
        <w:r w:rsidR="00F579B4" w:rsidRPr="008D03A6" w:rsidDel="00A85779">
          <w:rPr>
            <w:rFonts w:ascii="Crimson Text" w:hAnsi="Crimson Text"/>
            <w:color w:val="000000" w:themeColor="text1"/>
            <w:sz w:val="26"/>
            <w:szCs w:val="26"/>
          </w:rPr>
          <w:delText xml:space="preserve">, trataba de </w:delText>
        </w:r>
        <w:r w:rsidR="0081445A" w:rsidRPr="008D03A6" w:rsidDel="00A85779">
          <w:rPr>
            <w:rFonts w:ascii="Crimson Text" w:hAnsi="Crimson Text"/>
            <w:color w:val="000000" w:themeColor="text1"/>
            <w:sz w:val="26"/>
            <w:szCs w:val="26"/>
          </w:rPr>
          <w:delText>pasar inadvertido</w:delText>
        </w:r>
      </w:del>
      <w:ins w:id="1229" w:author="PC" w:date="2025-05-30T16:28:00Z">
        <w:r w:rsidR="00A85779">
          <w:rPr>
            <w:rFonts w:ascii="Crimson Text" w:hAnsi="Crimson Text"/>
            <w:color w:val="000000" w:themeColor="text1"/>
            <w:sz w:val="26"/>
            <w:szCs w:val="26"/>
          </w:rPr>
          <w:t>ya que no podía superarla sin que ella advirtiera su presencia</w:t>
        </w:r>
      </w:ins>
      <w:r w:rsidR="00F579B4" w:rsidRPr="008D03A6">
        <w:rPr>
          <w:rFonts w:ascii="Crimson Text" w:hAnsi="Crimson Text"/>
          <w:color w:val="000000" w:themeColor="text1"/>
          <w:sz w:val="26"/>
          <w:szCs w:val="26"/>
        </w:rPr>
        <w:t xml:space="preserve">. Antes de </w:t>
      </w:r>
      <w:r w:rsidR="0081445A" w:rsidRPr="008D03A6">
        <w:rPr>
          <w:rFonts w:ascii="Crimson Text" w:hAnsi="Crimson Text"/>
          <w:color w:val="000000" w:themeColor="text1"/>
          <w:sz w:val="26"/>
          <w:szCs w:val="26"/>
        </w:rPr>
        <w:t>alcanzar</w:t>
      </w:r>
      <w:r w:rsidR="006E65D7" w:rsidRPr="008D03A6">
        <w:rPr>
          <w:rFonts w:ascii="Crimson Text" w:hAnsi="Crimson Text"/>
          <w:color w:val="000000" w:themeColor="text1"/>
          <w:sz w:val="26"/>
          <w:szCs w:val="26"/>
        </w:rPr>
        <w:t xml:space="preserve"> e</w:t>
      </w:r>
      <w:r w:rsidR="00F579B4" w:rsidRPr="008D03A6">
        <w:rPr>
          <w:rFonts w:ascii="Crimson Text" w:hAnsi="Crimson Text"/>
          <w:color w:val="000000" w:themeColor="text1"/>
          <w:sz w:val="26"/>
          <w:szCs w:val="26"/>
        </w:rPr>
        <w:t xml:space="preserve">l final de la galería, </w:t>
      </w:r>
      <w:del w:id="1230" w:author="PC" w:date="2025-05-30T16:28:00Z">
        <w:r w:rsidR="00624BEC" w:rsidRPr="008D03A6" w:rsidDel="00A85779">
          <w:rPr>
            <w:rFonts w:ascii="Crimson Text" w:hAnsi="Crimson Text"/>
            <w:color w:val="000000" w:themeColor="text1"/>
            <w:sz w:val="26"/>
            <w:szCs w:val="26"/>
          </w:rPr>
          <w:delText>i</w:delText>
        </w:r>
      </w:del>
      <w:del w:id="1231" w:author="PC" w:date="2025-05-30T16:29:00Z">
        <w:r w:rsidR="00624BEC" w:rsidRPr="008D03A6" w:rsidDel="00A85779">
          <w:rPr>
            <w:rFonts w:ascii="Crimson Text" w:hAnsi="Crimson Text"/>
            <w:color w:val="000000" w:themeColor="text1"/>
            <w:sz w:val="26"/>
            <w:szCs w:val="26"/>
          </w:rPr>
          <w:delText>nesperadamente,</w:delText>
        </w:r>
        <w:r w:rsidR="0081445A" w:rsidRPr="008D03A6" w:rsidDel="00A85779">
          <w:rPr>
            <w:rFonts w:ascii="Crimson Text" w:hAnsi="Crimson Text"/>
            <w:color w:val="000000" w:themeColor="text1"/>
            <w:sz w:val="26"/>
            <w:szCs w:val="26"/>
          </w:rPr>
          <w:delText xml:space="preserve"> </w:delText>
        </w:r>
      </w:del>
      <w:r w:rsidR="0081445A" w:rsidRPr="008D03A6">
        <w:rPr>
          <w:rFonts w:ascii="Crimson Text" w:hAnsi="Crimson Text"/>
          <w:color w:val="000000" w:themeColor="text1"/>
          <w:sz w:val="26"/>
          <w:szCs w:val="26"/>
        </w:rPr>
        <w:t>la dama</w:t>
      </w:r>
      <w:r w:rsidR="00624BEC" w:rsidRPr="008D03A6">
        <w:rPr>
          <w:rFonts w:ascii="Crimson Text" w:hAnsi="Crimson Text"/>
          <w:color w:val="000000" w:themeColor="text1"/>
          <w:sz w:val="26"/>
          <w:szCs w:val="26"/>
        </w:rPr>
        <w:t xml:space="preserve"> </w:t>
      </w:r>
      <w:r w:rsidR="00F579B4" w:rsidRPr="008D03A6">
        <w:rPr>
          <w:rFonts w:ascii="Crimson Text" w:hAnsi="Crimson Text"/>
          <w:color w:val="000000" w:themeColor="text1"/>
          <w:sz w:val="26"/>
          <w:szCs w:val="26"/>
        </w:rPr>
        <w:t>detuvo su marcha</w:t>
      </w:r>
      <w:ins w:id="1232" w:author="PC" w:date="2025-05-30T16:29:00Z">
        <w:r w:rsidR="00A85779">
          <w:rPr>
            <w:rFonts w:ascii="Crimson Text" w:hAnsi="Crimson Text"/>
            <w:color w:val="000000" w:themeColor="text1"/>
            <w:sz w:val="26"/>
            <w:szCs w:val="26"/>
          </w:rPr>
          <w:t xml:space="preserve"> inesperadamente</w:t>
        </w:r>
      </w:ins>
      <w:del w:id="1233" w:author="PC" w:date="2025-05-30T16:29:00Z">
        <w:r w:rsidR="00F579B4" w:rsidRPr="008D03A6" w:rsidDel="00A85779">
          <w:rPr>
            <w:rFonts w:ascii="Crimson Text" w:hAnsi="Crimson Text"/>
            <w:color w:val="000000" w:themeColor="text1"/>
            <w:sz w:val="26"/>
            <w:szCs w:val="26"/>
          </w:rPr>
          <w:delText>,</w:delText>
        </w:r>
      </w:del>
      <w:r w:rsidR="00F579B4" w:rsidRPr="008D03A6">
        <w:rPr>
          <w:rFonts w:ascii="Crimson Text" w:hAnsi="Crimson Text"/>
          <w:color w:val="000000" w:themeColor="text1"/>
          <w:sz w:val="26"/>
          <w:szCs w:val="26"/>
        </w:rPr>
        <w:t xml:space="preserve"> y se volteó</w:t>
      </w:r>
      <w:r w:rsidR="0081445A" w:rsidRPr="008D03A6">
        <w:rPr>
          <w:rFonts w:ascii="Crimson Text" w:hAnsi="Crimson Text"/>
          <w:color w:val="000000" w:themeColor="text1"/>
          <w:sz w:val="26"/>
          <w:szCs w:val="26"/>
        </w:rPr>
        <w:t xml:space="preserve">, </w:t>
      </w:r>
      <w:del w:id="1234" w:author="PC" w:date="2025-05-30T16:29:00Z">
        <w:r w:rsidR="0081445A" w:rsidRPr="008D03A6" w:rsidDel="00A85779">
          <w:rPr>
            <w:rFonts w:ascii="Crimson Text" w:hAnsi="Crimson Text"/>
            <w:color w:val="000000" w:themeColor="text1"/>
            <w:sz w:val="26"/>
            <w:szCs w:val="26"/>
          </w:rPr>
          <w:delText>se mostraba pensativa y</w:delText>
        </w:r>
        <w:r w:rsidR="00E33533" w:rsidRPr="008D03A6" w:rsidDel="00A85779">
          <w:rPr>
            <w:rFonts w:ascii="Crimson Text" w:hAnsi="Crimson Text"/>
            <w:color w:val="000000" w:themeColor="text1"/>
            <w:sz w:val="26"/>
            <w:szCs w:val="26"/>
          </w:rPr>
          <w:delText xml:space="preserve"> dubitativa,</w:delText>
        </w:r>
      </w:del>
      <w:ins w:id="1235" w:author="PC" w:date="2025-05-30T16:29:00Z">
        <w:r w:rsidR="00A85779">
          <w:rPr>
            <w:rFonts w:ascii="Crimson Text" w:hAnsi="Crimson Text"/>
            <w:color w:val="000000" w:themeColor="text1"/>
            <w:sz w:val="26"/>
            <w:szCs w:val="26"/>
          </w:rPr>
          <w:t>con el semblante pensativo y</w:t>
        </w:r>
      </w:ins>
      <w:del w:id="1236" w:author="PC" w:date="2025-05-30T16:29:00Z">
        <w:r w:rsidR="00E33533" w:rsidRPr="008D03A6" w:rsidDel="00A85779">
          <w:rPr>
            <w:rFonts w:ascii="Crimson Text" w:hAnsi="Crimson Text"/>
            <w:color w:val="000000" w:themeColor="text1"/>
            <w:sz w:val="26"/>
            <w:szCs w:val="26"/>
          </w:rPr>
          <w:delText xml:space="preserve"> con</w:delText>
        </w:r>
      </w:del>
      <w:r w:rsidR="00E33533" w:rsidRPr="008D03A6">
        <w:rPr>
          <w:rFonts w:ascii="Crimson Text" w:hAnsi="Crimson Text"/>
          <w:color w:val="000000" w:themeColor="text1"/>
          <w:sz w:val="26"/>
          <w:szCs w:val="26"/>
        </w:rPr>
        <w:t xml:space="preserve"> la cabeza gacha. Volvió sobre sus pasos algunos metros</w:t>
      </w:r>
      <w:del w:id="1237" w:author="PC" w:date="2025-05-30T16:29:00Z">
        <w:r w:rsidR="00E33533" w:rsidRPr="008D03A6" w:rsidDel="00A85779">
          <w:rPr>
            <w:rFonts w:ascii="Crimson Text" w:hAnsi="Crimson Text"/>
            <w:color w:val="000000" w:themeColor="text1"/>
            <w:sz w:val="26"/>
            <w:szCs w:val="26"/>
          </w:rPr>
          <w:delText>,</w:delText>
        </w:r>
      </w:del>
      <w:r w:rsidR="00E33533" w:rsidRPr="008D03A6">
        <w:rPr>
          <w:rFonts w:ascii="Crimson Text" w:hAnsi="Crimson Text"/>
          <w:color w:val="000000" w:themeColor="text1"/>
          <w:sz w:val="26"/>
          <w:szCs w:val="26"/>
        </w:rPr>
        <w:t xml:space="preserve"> y</w:t>
      </w:r>
      <w:ins w:id="1238" w:author="PC" w:date="2025-05-30T16:29:00Z">
        <w:r w:rsidR="00A85779">
          <w:rPr>
            <w:rFonts w:ascii="Crimson Text" w:hAnsi="Crimson Text"/>
            <w:color w:val="000000" w:themeColor="text1"/>
            <w:sz w:val="26"/>
            <w:szCs w:val="26"/>
          </w:rPr>
          <w:t>,</w:t>
        </w:r>
      </w:ins>
      <w:r w:rsidR="00E33533" w:rsidRPr="008D03A6">
        <w:rPr>
          <w:rFonts w:ascii="Crimson Text" w:hAnsi="Crimson Text"/>
          <w:color w:val="000000" w:themeColor="text1"/>
          <w:sz w:val="26"/>
          <w:szCs w:val="26"/>
        </w:rPr>
        <w:t xml:space="preserve"> al aproximarse a Eros, </w:t>
      </w:r>
      <w:r w:rsidR="0081445A" w:rsidRPr="008D03A6">
        <w:rPr>
          <w:rFonts w:ascii="Crimson Text" w:hAnsi="Crimson Text"/>
          <w:color w:val="000000" w:themeColor="text1"/>
          <w:sz w:val="26"/>
          <w:szCs w:val="26"/>
        </w:rPr>
        <w:t>alzó</w:t>
      </w:r>
      <w:r w:rsidR="00E33533" w:rsidRPr="008D03A6">
        <w:rPr>
          <w:rFonts w:ascii="Crimson Text" w:hAnsi="Crimson Text"/>
          <w:color w:val="000000" w:themeColor="text1"/>
          <w:sz w:val="26"/>
          <w:szCs w:val="26"/>
        </w:rPr>
        <w:t xml:space="preserve"> la mirada ante su presencia. Entre los </w:t>
      </w:r>
      <w:r w:rsidR="0081445A" w:rsidRPr="008D03A6">
        <w:rPr>
          <w:rFonts w:ascii="Crimson Text" w:hAnsi="Crimson Text"/>
          <w:color w:val="000000" w:themeColor="text1"/>
          <w:sz w:val="26"/>
          <w:szCs w:val="26"/>
        </w:rPr>
        <w:t>surcos</w:t>
      </w:r>
      <w:r w:rsidR="00E33533" w:rsidRPr="008D03A6">
        <w:rPr>
          <w:rFonts w:ascii="Crimson Text" w:hAnsi="Crimson Text"/>
          <w:color w:val="000000" w:themeColor="text1"/>
          <w:sz w:val="26"/>
          <w:szCs w:val="26"/>
        </w:rPr>
        <w:t xml:space="preserve"> de la visera del yelmo, el joven pudo identificar a la mujer, se trataba de</w:t>
      </w:r>
      <w:r w:rsidR="00902FE1" w:rsidRPr="008D03A6">
        <w:rPr>
          <w:rFonts w:ascii="Crimson Text" w:hAnsi="Crimson Text"/>
          <w:color w:val="000000" w:themeColor="text1"/>
          <w:sz w:val="26"/>
          <w:szCs w:val="26"/>
        </w:rPr>
        <w:t xml:space="preserve"> Elena. La princesa luc</w:t>
      </w:r>
      <w:r w:rsidR="00861932" w:rsidRPr="008D03A6">
        <w:rPr>
          <w:rFonts w:ascii="Crimson Text" w:hAnsi="Crimson Text"/>
          <w:color w:val="000000" w:themeColor="text1"/>
          <w:sz w:val="26"/>
          <w:szCs w:val="26"/>
        </w:rPr>
        <w:t xml:space="preserve">ía un </w:t>
      </w:r>
      <w:r w:rsidR="00C558DE" w:rsidRPr="008D03A6">
        <w:rPr>
          <w:rFonts w:ascii="Crimson Text" w:hAnsi="Crimson Text"/>
          <w:color w:val="000000" w:themeColor="text1"/>
          <w:sz w:val="26"/>
          <w:szCs w:val="26"/>
        </w:rPr>
        <w:t>bello</w:t>
      </w:r>
      <w:r w:rsidR="00861932" w:rsidRPr="008D03A6">
        <w:rPr>
          <w:rFonts w:ascii="Crimson Text" w:hAnsi="Crimson Text"/>
          <w:color w:val="000000" w:themeColor="text1"/>
          <w:sz w:val="26"/>
          <w:szCs w:val="26"/>
        </w:rPr>
        <w:t xml:space="preserve"> vestido de seda color rojizo, entallado a la cintura, con largas mangas </w:t>
      </w:r>
      <w:commentRangeStart w:id="1239"/>
      <w:r w:rsidR="00861932" w:rsidRPr="008D03A6">
        <w:rPr>
          <w:rFonts w:ascii="Crimson Text" w:hAnsi="Crimson Text"/>
          <w:color w:val="000000" w:themeColor="text1"/>
          <w:sz w:val="26"/>
          <w:szCs w:val="26"/>
        </w:rPr>
        <w:t>y un escote pronunciado</w:t>
      </w:r>
      <w:commentRangeEnd w:id="1239"/>
      <w:r w:rsidR="00F26FE9">
        <w:rPr>
          <w:rStyle w:val="Refdecomentario"/>
        </w:rPr>
        <w:commentReference w:id="1239"/>
      </w:r>
      <w:r w:rsidR="00861932" w:rsidRPr="008D03A6">
        <w:rPr>
          <w:rFonts w:ascii="Crimson Text" w:hAnsi="Crimson Text"/>
          <w:color w:val="000000" w:themeColor="text1"/>
          <w:sz w:val="26"/>
          <w:szCs w:val="26"/>
        </w:rPr>
        <w:t xml:space="preserve">. Llevaba </w:t>
      </w:r>
      <w:r w:rsidR="00B01D03" w:rsidRPr="008D03A6">
        <w:rPr>
          <w:rFonts w:ascii="Crimson Text" w:hAnsi="Crimson Text"/>
          <w:color w:val="000000" w:themeColor="text1"/>
          <w:sz w:val="26"/>
          <w:szCs w:val="26"/>
        </w:rPr>
        <w:t>su cabello cobrizo</w:t>
      </w:r>
      <w:r w:rsidR="00861932" w:rsidRPr="008D03A6">
        <w:rPr>
          <w:rFonts w:ascii="Crimson Text" w:hAnsi="Crimson Text"/>
          <w:color w:val="000000" w:themeColor="text1"/>
          <w:sz w:val="26"/>
          <w:szCs w:val="26"/>
        </w:rPr>
        <w:t xml:space="preserve"> recogido</w:t>
      </w:r>
      <w:r w:rsidR="00B01D03" w:rsidRPr="008D03A6">
        <w:rPr>
          <w:rFonts w:ascii="Crimson Text" w:hAnsi="Crimson Text"/>
          <w:color w:val="000000" w:themeColor="text1"/>
          <w:sz w:val="26"/>
          <w:szCs w:val="26"/>
        </w:rPr>
        <w:t xml:space="preserve"> en</w:t>
      </w:r>
      <w:r w:rsidR="00FD7319" w:rsidRPr="008D03A6">
        <w:rPr>
          <w:rFonts w:ascii="Crimson Text" w:hAnsi="Crimson Text"/>
          <w:color w:val="000000" w:themeColor="text1"/>
          <w:sz w:val="26"/>
          <w:szCs w:val="26"/>
        </w:rPr>
        <w:t>tre</w:t>
      </w:r>
      <w:r w:rsidR="00861932" w:rsidRPr="008D03A6">
        <w:rPr>
          <w:rFonts w:ascii="Crimson Text" w:hAnsi="Crimson Text"/>
          <w:color w:val="000000" w:themeColor="text1"/>
          <w:sz w:val="26"/>
          <w:szCs w:val="26"/>
        </w:rPr>
        <w:t xml:space="preserve"> trenzas</w:t>
      </w:r>
      <w:r w:rsidR="00C558DE" w:rsidRPr="008D03A6">
        <w:rPr>
          <w:rFonts w:ascii="Crimson Text" w:hAnsi="Crimson Text"/>
          <w:color w:val="000000" w:themeColor="text1"/>
          <w:sz w:val="26"/>
          <w:szCs w:val="26"/>
        </w:rPr>
        <w:t xml:space="preserve"> con</w:t>
      </w:r>
      <w:r w:rsidR="00B01D03" w:rsidRPr="008D03A6">
        <w:rPr>
          <w:rFonts w:ascii="Crimson Text" w:hAnsi="Crimson Text"/>
          <w:color w:val="000000" w:themeColor="text1"/>
          <w:sz w:val="26"/>
          <w:szCs w:val="26"/>
        </w:rPr>
        <w:t xml:space="preserve"> una </w:t>
      </w:r>
      <w:r w:rsidR="00C558DE" w:rsidRPr="008D03A6">
        <w:rPr>
          <w:rFonts w:ascii="Crimson Text" w:hAnsi="Crimson Text"/>
          <w:color w:val="000000" w:themeColor="text1"/>
          <w:sz w:val="26"/>
          <w:szCs w:val="26"/>
        </w:rPr>
        <w:t xml:space="preserve">delicada </w:t>
      </w:r>
      <w:r w:rsidR="00B01D03" w:rsidRPr="008D03A6">
        <w:rPr>
          <w:rFonts w:ascii="Crimson Text" w:hAnsi="Crimson Text"/>
          <w:color w:val="000000" w:themeColor="text1"/>
          <w:sz w:val="26"/>
          <w:szCs w:val="26"/>
        </w:rPr>
        <w:t xml:space="preserve">diadema </w:t>
      </w:r>
      <w:r w:rsidR="00C558DE" w:rsidRPr="008D03A6">
        <w:rPr>
          <w:rFonts w:ascii="Crimson Text" w:hAnsi="Crimson Text"/>
          <w:color w:val="000000" w:themeColor="text1"/>
          <w:sz w:val="26"/>
          <w:szCs w:val="26"/>
        </w:rPr>
        <w:t xml:space="preserve">con pequeños </w:t>
      </w:r>
      <w:r w:rsidR="00C558DE" w:rsidRPr="008D03A6">
        <w:rPr>
          <w:rFonts w:ascii="Crimson Text" w:hAnsi="Crimson Text"/>
          <w:color w:val="000000" w:themeColor="text1"/>
          <w:sz w:val="26"/>
          <w:szCs w:val="26"/>
        </w:rPr>
        <w:lastRenderedPageBreak/>
        <w:t xml:space="preserve">brillantes. La joven se veía </w:t>
      </w:r>
      <w:r w:rsidR="0081445A" w:rsidRPr="008D03A6">
        <w:rPr>
          <w:rFonts w:ascii="Crimson Text" w:hAnsi="Crimson Text"/>
          <w:color w:val="000000" w:themeColor="text1"/>
          <w:sz w:val="26"/>
          <w:szCs w:val="26"/>
        </w:rPr>
        <w:t>increíblemente</w:t>
      </w:r>
      <w:r w:rsidR="00C558DE" w:rsidRPr="008D03A6">
        <w:rPr>
          <w:rFonts w:ascii="Crimson Text" w:hAnsi="Crimson Text"/>
          <w:color w:val="000000" w:themeColor="text1"/>
          <w:sz w:val="26"/>
          <w:szCs w:val="26"/>
        </w:rPr>
        <w:t xml:space="preserve"> hermosa</w:t>
      </w:r>
      <w:del w:id="1240" w:author="PC" w:date="2025-05-30T16:33:00Z">
        <w:r w:rsidR="00C558DE" w:rsidRPr="008D03A6" w:rsidDel="00180CBB">
          <w:rPr>
            <w:rFonts w:ascii="Crimson Text" w:hAnsi="Crimson Text"/>
            <w:color w:val="000000" w:themeColor="text1"/>
            <w:sz w:val="26"/>
            <w:szCs w:val="26"/>
          </w:rPr>
          <w:delText>,</w:delText>
        </w:r>
      </w:del>
      <w:r w:rsidR="00C558DE" w:rsidRPr="008D03A6">
        <w:rPr>
          <w:rFonts w:ascii="Crimson Text" w:hAnsi="Crimson Text"/>
          <w:color w:val="000000" w:themeColor="text1"/>
          <w:sz w:val="26"/>
          <w:szCs w:val="26"/>
        </w:rPr>
        <w:t xml:space="preserve"> y resplandecía como una fina joya en el salón.</w:t>
      </w:r>
    </w:p>
    <w:p w:rsidR="00C558DE" w:rsidRPr="008D03A6" w:rsidRDefault="00C558DE"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conocía </w:t>
      </w:r>
      <w:r w:rsidR="00694FC9" w:rsidRPr="008D03A6">
        <w:rPr>
          <w:rFonts w:ascii="Crimson Text" w:hAnsi="Crimson Text"/>
          <w:color w:val="000000" w:themeColor="text1"/>
          <w:sz w:val="26"/>
          <w:szCs w:val="26"/>
        </w:rPr>
        <w:t xml:space="preserve">otro lado de Elena, a la muchacha </w:t>
      </w:r>
      <w:r w:rsidR="00015A85" w:rsidRPr="008D03A6">
        <w:rPr>
          <w:rFonts w:ascii="Crimson Text" w:hAnsi="Crimson Text"/>
          <w:color w:val="000000" w:themeColor="text1"/>
          <w:sz w:val="26"/>
          <w:szCs w:val="26"/>
        </w:rPr>
        <w:t>sencilla</w:t>
      </w:r>
      <w:r w:rsidR="00694FC9" w:rsidRPr="008D03A6">
        <w:rPr>
          <w:rFonts w:ascii="Crimson Text" w:hAnsi="Crimson Text"/>
          <w:color w:val="000000" w:themeColor="text1"/>
          <w:sz w:val="26"/>
          <w:szCs w:val="26"/>
        </w:rPr>
        <w:t xml:space="preserve"> </w:t>
      </w:r>
      <w:r w:rsidR="00015A85" w:rsidRPr="008D03A6">
        <w:rPr>
          <w:rFonts w:ascii="Crimson Text" w:hAnsi="Crimson Text"/>
          <w:color w:val="000000" w:themeColor="text1"/>
          <w:sz w:val="26"/>
          <w:szCs w:val="26"/>
        </w:rPr>
        <w:t>y desenfadada que</w:t>
      </w:r>
      <w:r w:rsidR="00694FC9" w:rsidRPr="008D03A6">
        <w:rPr>
          <w:rFonts w:ascii="Crimson Text" w:hAnsi="Crimson Text"/>
          <w:color w:val="000000" w:themeColor="text1"/>
          <w:sz w:val="26"/>
          <w:szCs w:val="26"/>
        </w:rPr>
        <w:t xml:space="preserve"> le regalaba, a </w:t>
      </w:r>
      <w:r w:rsidR="00F108E6" w:rsidRPr="008D03A6">
        <w:rPr>
          <w:rFonts w:ascii="Crimson Text" w:hAnsi="Crimson Text"/>
          <w:color w:val="000000" w:themeColor="text1"/>
          <w:sz w:val="26"/>
          <w:szCs w:val="26"/>
        </w:rPr>
        <w:t>escondidas</w:t>
      </w:r>
      <w:r w:rsidR="00694FC9" w:rsidRPr="008D03A6">
        <w:rPr>
          <w:rFonts w:ascii="Crimson Text" w:hAnsi="Crimson Text"/>
          <w:color w:val="000000" w:themeColor="text1"/>
          <w:sz w:val="26"/>
          <w:szCs w:val="26"/>
        </w:rPr>
        <w:t>, atardeceres a orillas del lago,</w:t>
      </w:r>
      <w:r w:rsidR="00015A85" w:rsidRPr="008D03A6">
        <w:rPr>
          <w:rFonts w:ascii="Crimson Text" w:hAnsi="Crimson Text"/>
          <w:color w:val="000000" w:themeColor="text1"/>
          <w:sz w:val="26"/>
          <w:szCs w:val="26"/>
        </w:rPr>
        <w:t xml:space="preserve"> con el cabello desatado </w:t>
      </w:r>
      <w:del w:id="1241" w:author="PC" w:date="2025-05-30T16:34:00Z">
        <w:r w:rsidR="00015A85" w:rsidRPr="008D03A6" w:rsidDel="00180CBB">
          <w:rPr>
            <w:rFonts w:ascii="Crimson Text" w:hAnsi="Crimson Text"/>
            <w:color w:val="000000" w:themeColor="text1"/>
            <w:sz w:val="26"/>
            <w:szCs w:val="26"/>
          </w:rPr>
          <w:delText>e informal</w:delText>
        </w:r>
      </w:del>
      <w:ins w:id="1242" w:author="PC" w:date="2025-05-30T16:34:00Z">
        <w:r w:rsidR="00180CBB">
          <w:rPr>
            <w:rFonts w:ascii="Crimson Text" w:hAnsi="Crimson Text"/>
            <w:color w:val="000000" w:themeColor="text1"/>
            <w:sz w:val="26"/>
            <w:szCs w:val="26"/>
          </w:rPr>
          <w:t>y libre</w:t>
        </w:r>
      </w:ins>
      <w:r w:rsidR="00694FC9" w:rsidRPr="008D03A6">
        <w:rPr>
          <w:rFonts w:ascii="Crimson Text" w:hAnsi="Crimson Text"/>
          <w:color w:val="000000" w:themeColor="text1"/>
          <w:sz w:val="26"/>
          <w:szCs w:val="26"/>
        </w:rPr>
        <w:t xml:space="preserve">. Esa mujer autentica y </w:t>
      </w:r>
      <w:r w:rsidR="001F1BA6" w:rsidRPr="008D03A6">
        <w:rPr>
          <w:rFonts w:ascii="Crimson Text" w:hAnsi="Crimson Text"/>
          <w:color w:val="000000" w:themeColor="text1"/>
          <w:sz w:val="26"/>
          <w:szCs w:val="26"/>
        </w:rPr>
        <w:t xml:space="preserve">espontánea, </w:t>
      </w:r>
      <w:r w:rsidR="00FD7319" w:rsidRPr="008D03A6">
        <w:rPr>
          <w:rFonts w:ascii="Crimson Text" w:hAnsi="Crimson Text"/>
          <w:color w:val="000000" w:themeColor="text1"/>
          <w:sz w:val="26"/>
          <w:szCs w:val="26"/>
        </w:rPr>
        <w:t xml:space="preserve">amante de los caballos y la naturaleza, </w:t>
      </w:r>
      <w:r w:rsidR="001F1BA6" w:rsidRPr="008D03A6">
        <w:rPr>
          <w:rFonts w:ascii="Crimson Text" w:hAnsi="Crimson Text"/>
          <w:color w:val="000000" w:themeColor="text1"/>
          <w:sz w:val="26"/>
          <w:szCs w:val="26"/>
        </w:rPr>
        <w:t>parecía ocultarse tras esa figura inmaculada y esplendida, pero envuelta en un frío protocolar.</w:t>
      </w:r>
    </w:p>
    <w:p w:rsidR="00B030AE" w:rsidRPr="008D03A6" w:rsidRDefault="001F1BA6"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Por un instante, se mantuvo preso de la imagen </w:t>
      </w:r>
      <w:del w:id="1243" w:author="PC" w:date="2025-05-30T16:34:00Z">
        <w:r w:rsidRPr="008D03A6" w:rsidDel="00180CBB">
          <w:rPr>
            <w:rFonts w:ascii="Crimson Text" w:hAnsi="Crimson Text"/>
            <w:color w:val="000000" w:themeColor="text1"/>
            <w:sz w:val="26"/>
            <w:szCs w:val="26"/>
          </w:rPr>
          <w:delText xml:space="preserve">cautivante </w:delText>
        </w:r>
      </w:del>
      <w:ins w:id="1244" w:author="PC" w:date="2025-05-30T16:34:00Z">
        <w:r w:rsidR="00180CBB">
          <w:rPr>
            <w:rFonts w:ascii="Crimson Text" w:hAnsi="Crimson Text"/>
            <w:color w:val="000000" w:themeColor="text1"/>
            <w:sz w:val="26"/>
            <w:szCs w:val="26"/>
          </w:rPr>
          <w:t>cautivadora</w:t>
        </w:r>
        <w:r w:rsidR="00180CB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de la princesa</w:t>
      </w:r>
      <w:ins w:id="1245" w:author="PC" w:date="2025-05-30T16:34:00Z">
        <w:r w:rsidR="00180CBB">
          <w:rPr>
            <w:rFonts w:ascii="Crimson Text" w:hAnsi="Crimson Text"/>
            <w:color w:val="000000" w:themeColor="text1"/>
            <w:sz w:val="26"/>
            <w:szCs w:val="26"/>
          </w:rPr>
          <w:t xml:space="preserve"> tardó unos segundos en escapar de su estupor para dirigirse </w:t>
        </w:r>
      </w:ins>
      <w:ins w:id="1246" w:author="PC" w:date="2025-05-30T16:35:00Z">
        <w:r w:rsidR="00AA724F">
          <w:rPr>
            <w:rFonts w:ascii="Crimson Text" w:hAnsi="Crimson Text"/>
            <w:color w:val="000000" w:themeColor="text1"/>
            <w:sz w:val="26"/>
            <w:szCs w:val="26"/>
          </w:rPr>
          <w:t>haci</w:t>
        </w:r>
      </w:ins>
      <w:ins w:id="1247" w:author="PC" w:date="2025-05-30T16:34:00Z">
        <w:r w:rsidR="00180CBB">
          <w:rPr>
            <w:rFonts w:ascii="Crimson Text" w:hAnsi="Crimson Text"/>
            <w:color w:val="000000" w:themeColor="text1"/>
            <w:sz w:val="26"/>
            <w:szCs w:val="26"/>
          </w:rPr>
          <w:t>a ella</w:t>
        </w:r>
      </w:ins>
      <w:del w:id="1248" w:author="PC" w:date="2025-05-30T16:35:00Z">
        <w:r w:rsidRPr="008D03A6" w:rsidDel="00AA724F">
          <w:rPr>
            <w:rFonts w:ascii="Crimson Text" w:hAnsi="Crimson Text"/>
            <w:color w:val="000000" w:themeColor="text1"/>
            <w:sz w:val="26"/>
            <w:szCs w:val="26"/>
          </w:rPr>
          <w:delText xml:space="preserve">, al escapar de </w:delText>
        </w:r>
        <w:r w:rsidR="00015A85" w:rsidRPr="008D03A6" w:rsidDel="00AA724F">
          <w:rPr>
            <w:rFonts w:ascii="Crimson Text" w:hAnsi="Crimson Text"/>
            <w:color w:val="000000" w:themeColor="text1"/>
            <w:sz w:val="26"/>
            <w:szCs w:val="26"/>
          </w:rPr>
          <w:delText>su estupor</w:delText>
        </w:r>
        <w:r w:rsidRPr="008D03A6" w:rsidDel="00AA724F">
          <w:rPr>
            <w:rFonts w:ascii="Crimson Text" w:hAnsi="Crimson Text"/>
            <w:color w:val="000000" w:themeColor="text1"/>
            <w:sz w:val="26"/>
            <w:szCs w:val="26"/>
          </w:rPr>
          <w:delText xml:space="preserve">, se dirigió a </w:delText>
        </w:r>
        <w:r w:rsidR="00FD7319" w:rsidRPr="008D03A6" w:rsidDel="00AA724F">
          <w:rPr>
            <w:rFonts w:ascii="Crimson Text" w:hAnsi="Crimson Text"/>
            <w:color w:val="000000" w:themeColor="text1"/>
            <w:sz w:val="26"/>
            <w:szCs w:val="26"/>
          </w:rPr>
          <w:delText>ella</w:delText>
        </w:r>
      </w:del>
      <w:r w:rsidRPr="008D03A6">
        <w:rPr>
          <w:rFonts w:ascii="Crimson Text" w:hAnsi="Crimson Text"/>
          <w:color w:val="000000" w:themeColor="text1"/>
          <w:sz w:val="26"/>
          <w:szCs w:val="26"/>
        </w:rPr>
        <w:t>. Deslizó la visera de hierro por encim</w:t>
      </w:r>
      <w:r w:rsidR="00A70610" w:rsidRPr="008D03A6">
        <w:rPr>
          <w:rFonts w:ascii="Crimson Text" w:hAnsi="Crimson Text"/>
          <w:color w:val="000000" w:themeColor="text1"/>
          <w:sz w:val="26"/>
          <w:szCs w:val="26"/>
        </w:rPr>
        <w:t xml:space="preserve">a del yelmo, </w:t>
      </w:r>
      <w:del w:id="1249" w:author="PC" w:date="2025-05-30T16:35:00Z">
        <w:r w:rsidR="00A70610" w:rsidRPr="008D03A6" w:rsidDel="00AA724F">
          <w:rPr>
            <w:rFonts w:ascii="Crimson Text" w:hAnsi="Crimson Text"/>
            <w:color w:val="000000" w:themeColor="text1"/>
            <w:sz w:val="26"/>
            <w:szCs w:val="26"/>
          </w:rPr>
          <w:delText>y exhibió</w:delText>
        </w:r>
      </w:del>
      <w:ins w:id="1250" w:author="PC" w:date="2025-05-30T16:35:00Z">
        <w:r w:rsidR="00AA724F">
          <w:rPr>
            <w:rFonts w:ascii="Crimson Text" w:hAnsi="Crimson Text"/>
            <w:color w:val="000000" w:themeColor="text1"/>
            <w:sz w:val="26"/>
            <w:szCs w:val="26"/>
          </w:rPr>
          <w:t>lo que dejó al descubierto</w:t>
        </w:r>
      </w:ins>
      <w:r w:rsidR="00A70610" w:rsidRPr="008D03A6">
        <w:rPr>
          <w:rFonts w:ascii="Crimson Text" w:hAnsi="Crimson Text"/>
          <w:color w:val="000000" w:themeColor="text1"/>
          <w:sz w:val="26"/>
          <w:szCs w:val="26"/>
        </w:rPr>
        <w:t xml:space="preserve"> parte del </w:t>
      </w:r>
      <w:r w:rsidRPr="008D03A6">
        <w:rPr>
          <w:rFonts w:ascii="Crimson Text" w:hAnsi="Crimson Text"/>
          <w:color w:val="000000" w:themeColor="text1"/>
          <w:sz w:val="26"/>
          <w:szCs w:val="26"/>
        </w:rPr>
        <w:t>rosto. La princesa lo observó confundida</w:t>
      </w:r>
      <w:del w:id="1251" w:author="PC" w:date="2025-05-30T16:35:00Z">
        <w:r w:rsidRPr="008D03A6" w:rsidDel="00AA724F">
          <w:rPr>
            <w:rFonts w:ascii="Crimson Text" w:hAnsi="Crimson Text"/>
            <w:color w:val="000000" w:themeColor="text1"/>
            <w:sz w:val="26"/>
            <w:szCs w:val="26"/>
          </w:rPr>
          <w:delText xml:space="preserve">, </w:delText>
        </w:r>
        <w:r w:rsidR="00B030AE" w:rsidRPr="008D03A6" w:rsidDel="00AA724F">
          <w:rPr>
            <w:rFonts w:ascii="Crimson Text" w:hAnsi="Crimson Text"/>
            <w:color w:val="000000" w:themeColor="text1"/>
            <w:sz w:val="26"/>
            <w:szCs w:val="26"/>
          </w:rPr>
          <w:delText>y pudo descifrar su identidad</w:delText>
        </w:r>
      </w:del>
      <w:r w:rsidR="00B030AE" w:rsidRPr="008D03A6">
        <w:rPr>
          <w:rFonts w:ascii="Crimson Text" w:hAnsi="Crimson Text"/>
          <w:color w:val="000000" w:themeColor="text1"/>
          <w:sz w:val="26"/>
          <w:szCs w:val="26"/>
        </w:rPr>
        <w:t>.</w:t>
      </w:r>
    </w:p>
    <w:p w:rsidR="001F1BA6" w:rsidRPr="008D03A6" w:rsidRDefault="00B030AE" w:rsidP="001D1D8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Eros! </w:t>
      </w:r>
      <w:r w:rsidR="00CA5B0C" w:rsidRPr="008D03A6">
        <w:rPr>
          <w:rFonts w:ascii="Crimson Text" w:hAnsi="Crimson Text"/>
          <w:color w:val="000000" w:themeColor="text1"/>
          <w:sz w:val="26"/>
          <w:szCs w:val="26"/>
        </w:rPr>
        <w:t xml:space="preserve">¿Qué estás haciendo </w:t>
      </w:r>
      <w:r w:rsidR="00313941" w:rsidRPr="008D03A6">
        <w:rPr>
          <w:rFonts w:ascii="Crimson Text" w:hAnsi="Crimson Text"/>
          <w:color w:val="000000" w:themeColor="text1"/>
          <w:sz w:val="26"/>
          <w:szCs w:val="26"/>
        </w:rPr>
        <w:t xml:space="preserve">aquí? </w:t>
      </w:r>
      <w:r w:rsidRPr="008D03A6">
        <w:rPr>
          <w:rFonts w:ascii="Crimson Text" w:hAnsi="Crimson Text"/>
          <w:color w:val="000000" w:themeColor="text1"/>
          <w:sz w:val="26"/>
          <w:szCs w:val="26"/>
        </w:rPr>
        <w:t>–preguntó</w:t>
      </w:r>
      <w:del w:id="1252" w:author="PC" w:date="2025-05-30T16:36:00Z">
        <w:r w:rsidRPr="008D03A6" w:rsidDel="00AA724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sorprendida</w:t>
      </w:r>
      <w:ins w:id="1253" w:author="PC" w:date="2025-05-30T16:36:00Z">
        <w:r w:rsidR="00AA724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1254" w:author="PC" w:date="2025-05-30T16:35:00Z">
        <w:r w:rsidRPr="008D03A6" w:rsidDel="00AA724F">
          <w:rPr>
            <w:rFonts w:ascii="Crimson Text" w:hAnsi="Crimson Text"/>
            <w:color w:val="000000" w:themeColor="text1"/>
            <w:sz w:val="26"/>
            <w:szCs w:val="26"/>
          </w:rPr>
          <w:delText xml:space="preserve">por su presencia en el </w:delText>
        </w:r>
        <w:r w:rsidR="00CA5B0C" w:rsidRPr="008D03A6" w:rsidDel="00AA724F">
          <w:rPr>
            <w:rFonts w:ascii="Crimson Text" w:hAnsi="Crimson Text"/>
            <w:color w:val="000000" w:themeColor="text1"/>
            <w:sz w:val="26"/>
            <w:szCs w:val="26"/>
          </w:rPr>
          <w:delText>castillo</w:delText>
        </w:r>
      </w:del>
      <w:ins w:id="1255" w:author="PC" w:date="2025-05-30T16:35:00Z">
        <w:r w:rsidR="00AA724F">
          <w:rPr>
            <w:rFonts w:ascii="Crimson Text" w:hAnsi="Crimson Text"/>
            <w:color w:val="000000" w:themeColor="text1"/>
            <w:sz w:val="26"/>
            <w:szCs w:val="26"/>
          </w:rPr>
          <w:t>una vez logró descifrar la identidad del hombre que tenía frente a ella</w:t>
        </w:r>
      </w:ins>
      <w:r w:rsidRPr="008D03A6">
        <w:rPr>
          <w:rFonts w:ascii="Crimson Text" w:hAnsi="Crimson Text"/>
          <w:color w:val="000000" w:themeColor="text1"/>
          <w:sz w:val="26"/>
          <w:szCs w:val="26"/>
        </w:rPr>
        <w:t>.</w:t>
      </w:r>
    </w:p>
    <w:p w:rsidR="00B030AE" w:rsidRPr="008D03A6" w:rsidRDefault="0031394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–Necesito hablar contigo, es importante –respondió, con seriedad.</w:t>
      </w:r>
    </w:p>
    <w:p w:rsidR="00F26FE9" w:rsidRDefault="00313941" w:rsidP="001D1D8D">
      <w:pPr>
        <w:tabs>
          <w:tab w:val="left" w:pos="2179"/>
        </w:tabs>
        <w:spacing w:after="0"/>
        <w:ind w:firstLine="284"/>
        <w:jc w:val="both"/>
        <w:rPr>
          <w:ins w:id="1256" w:author="PC" w:date="2025-05-30T17:04:00Z"/>
          <w:rFonts w:ascii="Crimson Text" w:hAnsi="Crimson Text"/>
          <w:color w:val="000000" w:themeColor="text1"/>
          <w:sz w:val="26"/>
          <w:szCs w:val="26"/>
        </w:rPr>
      </w:pPr>
      <w:r w:rsidRPr="008D03A6">
        <w:rPr>
          <w:rFonts w:ascii="Crimson Text" w:hAnsi="Crimson Text"/>
          <w:color w:val="000000" w:themeColor="text1"/>
          <w:sz w:val="26"/>
          <w:szCs w:val="26"/>
        </w:rPr>
        <w:t xml:space="preserve">–No podemos estar acá, ven conmigo –dijo Elena, y le indicó </w:t>
      </w:r>
      <w:del w:id="1257" w:author="PC" w:date="2025-05-30T17:04:00Z">
        <w:r w:rsidRPr="008D03A6" w:rsidDel="00F26FE9">
          <w:rPr>
            <w:rFonts w:ascii="Crimson Text" w:hAnsi="Crimson Text"/>
            <w:color w:val="000000" w:themeColor="text1"/>
            <w:sz w:val="26"/>
            <w:szCs w:val="26"/>
          </w:rPr>
          <w:delText xml:space="preserve">para </w:delText>
        </w:r>
      </w:del>
      <w:r w:rsidRPr="008D03A6">
        <w:rPr>
          <w:rFonts w:ascii="Crimson Text" w:hAnsi="Crimson Text"/>
          <w:color w:val="000000" w:themeColor="text1"/>
          <w:sz w:val="26"/>
          <w:szCs w:val="26"/>
        </w:rPr>
        <w:t xml:space="preserve">que la </w:t>
      </w:r>
      <w:r w:rsidR="00496C52" w:rsidRPr="008D03A6">
        <w:rPr>
          <w:rFonts w:ascii="Crimson Text" w:hAnsi="Crimson Text"/>
          <w:color w:val="000000" w:themeColor="text1"/>
          <w:sz w:val="26"/>
          <w:szCs w:val="26"/>
        </w:rPr>
        <w:t>acompañara</w:t>
      </w:r>
      <w:r w:rsidRPr="008D03A6">
        <w:rPr>
          <w:rFonts w:ascii="Crimson Text" w:hAnsi="Crimson Text"/>
          <w:color w:val="000000" w:themeColor="text1"/>
          <w:sz w:val="26"/>
          <w:szCs w:val="26"/>
        </w:rPr>
        <w:t xml:space="preserve">. </w:t>
      </w:r>
    </w:p>
    <w:p w:rsidR="00644EDC" w:rsidRPr="008D03A6" w:rsidRDefault="0031394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Atravesaron una nueva galería</w:t>
      </w:r>
      <w:r w:rsidR="00644EDC" w:rsidRPr="008D03A6">
        <w:rPr>
          <w:rFonts w:ascii="Crimson Text" w:hAnsi="Crimson Text"/>
          <w:color w:val="000000" w:themeColor="text1"/>
          <w:sz w:val="26"/>
          <w:szCs w:val="26"/>
        </w:rPr>
        <w:t xml:space="preserve"> hasta llegar a una puerta de madera</w:t>
      </w:r>
      <w:del w:id="1258" w:author="PC" w:date="2025-05-30T17:04:00Z">
        <w:r w:rsidR="00644EDC" w:rsidRPr="008D03A6" w:rsidDel="00F26FE9">
          <w:rPr>
            <w:rFonts w:ascii="Crimson Text" w:hAnsi="Crimson Text"/>
            <w:color w:val="000000" w:themeColor="text1"/>
            <w:sz w:val="26"/>
            <w:szCs w:val="26"/>
          </w:rPr>
          <w:delText>,</w:delText>
        </w:r>
      </w:del>
      <w:r w:rsidR="00644EDC" w:rsidRPr="008D03A6">
        <w:rPr>
          <w:rFonts w:ascii="Crimson Text" w:hAnsi="Crimson Text"/>
          <w:color w:val="000000" w:themeColor="text1"/>
          <w:sz w:val="26"/>
          <w:szCs w:val="26"/>
        </w:rPr>
        <w:t xml:space="preserve"> muy</w:t>
      </w:r>
      <w:del w:id="1259" w:author="PC" w:date="2025-05-30T17:04:00Z">
        <w:r w:rsidR="00644EDC" w:rsidRPr="008D03A6" w:rsidDel="00F26FE9">
          <w:rPr>
            <w:rFonts w:ascii="Crimson Text" w:hAnsi="Crimson Text"/>
            <w:color w:val="000000" w:themeColor="text1"/>
            <w:sz w:val="26"/>
            <w:szCs w:val="26"/>
          </w:rPr>
          <w:delText xml:space="preserve"> bien</w:delText>
        </w:r>
      </w:del>
      <w:r w:rsidR="00644EDC" w:rsidRPr="008D03A6">
        <w:rPr>
          <w:rFonts w:ascii="Crimson Text" w:hAnsi="Crimson Text"/>
          <w:color w:val="000000" w:themeColor="text1"/>
          <w:sz w:val="26"/>
          <w:szCs w:val="26"/>
        </w:rPr>
        <w:t xml:space="preserve"> decorada. La princesa tomó una llave de</w:t>
      </w:r>
      <w:ins w:id="1260" w:author="PC" w:date="2025-05-30T17:04:00Z">
        <w:r w:rsidR="00F26FE9">
          <w:rPr>
            <w:rFonts w:ascii="Crimson Text" w:hAnsi="Crimson Text"/>
            <w:color w:val="000000" w:themeColor="text1"/>
            <w:sz w:val="26"/>
            <w:szCs w:val="26"/>
          </w:rPr>
          <w:t xml:space="preserve"> </w:t>
        </w:r>
      </w:ins>
      <w:del w:id="1261" w:author="PC" w:date="2025-05-30T17:04:00Z">
        <w:r w:rsidR="00644EDC" w:rsidRPr="008D03A6" w:rsidDel="00F26FE9">
          <w:rPr>
            <w:rFonts w:ascii="Crimson Text" w:hAnsi="Crimson Text"/>
            <w:color w:val="000000" w:themeColor="text1"/>
            <w:sz w:val="26"/>
            <w:szCs w:val="26"/>
          </w:rPr>
          <w:delText>l</w:delText>
        </w:r>
      </w:del>
      <w:ins w:id="1262" w:author="PC" w:date="2025-05-30T17:04:00Z">
        <w:r w:rsidR="00F26FE9">
          <w:rPr>
            <w:rFonts w:ascii="Crimson Text" w:hAnsi="Crimson Text"/>
            <w:color w:val="000000" w:themeColor="text1"/>
            <w:sz w:val="26"/>
            <w:szCs w:val="26"/>
          </w:rPr>
          <w:t>su</w:t>
        </w:r>
      </w:ins>
      <w:r w:rsidR="00644EDC" w:rsidRPr="008D03A6">
        <w:rPr>
          <w:rFonts w:ascii="Crimson Text" w:hAnsi="Crimson Text"/>
          <w:color w:val="000000" w:themeColor="text1"/>
          <w:sz w:val="26"/>
          <w:szCs w:val="26"/>
        </w:rPr>
        <w:t xml:space="preserve"> bolsillo </w:t>
      </w:r>
      <w:r w:rsidR="00B52FEC" w:rsidRPr="008D03A6">
        <w:rPr>
          <w:rFonts w:ascii="Crimson Text" w:hAnsi="Crimson Text"/>
          <w:color w:val="000000" w:themeColor="text1"/>
          <w:sz w:val="26"/>
          <w:szCs w:val="26"/>
        </w:rPr>
        <w:t>e ingresaron</w:t>
      </w:r>
      <w:r w:rsidRPr="008D03A6">
        <w:rPr>
          <w:rFonts w:ascii="Crimson Text" w:hAnsi="Crimson Text"/>
          <w:color w:val="000000" w:themeColor="text1"/>
          <w:sz w:val="26"/>
          <w:szCs w:val="26"/>
        </w:rPr>
        <w:t xml:space="preserve"> a una habitación repleta de estanterías con libros de todo tipo. Eros jamás había visto algo </w:t>
      </w:r>
      <w:r w:rsidR="00CA5B0C" w:rsidRPr="008D03A6">
        <w:rPr>
          <w:rFonts w:ascii="Crimson Text" w:hAnsi="Crimson Text"/>
          <w:color w:val="000000" w:themeColor="text1"/>
          <w:sz w:val="26"/>
          <w:szCs w:val="26"/>
        </w:rPr>
        <w:t>semejante</w:t>
      </w:r>
      <w:r w:rsidRPr="008D03A6">
        <w:rPr>
          <w:rFonts w:ascii="Crimson Text" w:hAnsi="Crimson Text"/>
          <w:color w:val="000000" w:themeColor="text1"/>
          <w:sz w:val="26"/>
          <w:szCs w:val="26"/>
        </w:rPr>
        <w:t>, aquello</w:t>
      </w:r>
      <w:del w:id="1263" w:author="PC" w:date="2025-05-30T17:05:00Z">
        <w:r w:rsidRPr="008D03A6" w:rsidDel="00F26FE9">
          <w:rPr>
            <w:rFonts w:ascii="Crimson Text" w:hAnsi="Crimson Text"/>
            <w:color w:val="000000" w:themeColor="text1"/>
            <w:sz w:val="26"/>
            <w:szCs w:val="26"/>
          </w:rPr>
          <w:delText>, sin dudas,</w:delText>
        </w:r>
      </w:del>
      <w:r w:rsidRPr="008D03A6">
        <w:rPr>
          <w:rFonts w:ascii="Crimson Text" w:hAnsi="Crimson Text"/>
          <w:color w:val="000000" w:themeColor="text1"/>
          <w:sz w:val="26"/>
          <w:szCs w:val="26"/>
        </w:rPr>
        <w:t xml:space="preserve"> se trataba</w:t>
      </w:r>
      <w:ins w:id="1264" w:author="PC" w:date="2025-05-30T17:05:00Z">
        <w:r w:rsidR="00F26FE9">
          <w:rPr>
            <w:rFonts w:ascii="Crimson Text" w:hAnsi="Crimson Text"/>
            <w:color w:val="000000" w:themeColor="text1"/>
            <w:sz w:val="26"/>
            <w:szCs w:val="26"/>
          </w:rPr>
          <w:t xml:space="preserve"> sin dudas</w:t>
        </w:r>
      </w:ins>
      <w:r w:rsidRPr="008D03A6">
        <w:rPr>
          <w:rFonts w:ascii="Crimson Text" w:hAnsi="Crimson Text"/>
          <w:color w:val="000000" w:themeColor="text1"/>
          <w:sz w:val="26"/>
          <w:szCs w:val="26"/>
        </w:rPr>
        <w:t xml:space="preserve"> de la biblioteca de los ancianos sabios, </w:t>
      </w:r>
      <w:r w:rsidR="006C019D" w:rsidRPr="008D03A6">
        <w:rPr>
          <w:rFonts w:ascii="Crimson Text" w:hAnsi="Crimson Text"/>
          <w:color w:val="000000" w:themeColor="text1"/>
          <w:sz w:val="26"/>
          <w:szCs w:val="26"/>
        </w:rPr>
        <w:t>la misma que le había mencionado</w:t>
      </w:r>
      <w:r w:rsidR="00FD7319" w:rsidRPr="008D03A6">
        <w:rPr>
          <w:rFonts w:ascii="Crimson Text" w:hAnsi="Crimson Text"/>
          <w:color w:val="000000" w:themeColor="text1"/>
          <w:sz w:val="26"/>
          <w:szCs w:val="26"/>
        </w:rPr>
        <w:t xml:space="preserve"> Elena</w:t>
      </w:r>
      <w:ins w:id="1265" w:author="PC" w:date="2025-05-30T17:05:00Z">
        <w:r w:rsidR="00F26FE9">
          <w:rPr>
            <w:rFonts w:ascii="Crimson Text" w:hAnsi="Crimson Text"/>
            <w:color w:val="000000" w:themeColor="text1"/>
            <w:sz w:val="26"/>
            <w:szCs w:val="26"/>
          </w:rPr>
          <w:t xml:space="preserve"> tiempo atrás</w:t>
        </w:r>
      </w:ins>
      <w:del w:id="1266" w:author="PC" w:date="2025-05-30T17:05:00Z">
        <w:r w:rsidR="00644EDC" w:rsidRPr="008D03A6" w:rsidDel="00F26FE9">
          <w:rPr>
            <w:rFonts w:ascii="Crimson Text" w:hAnsi="Crimson Text"/>
            <w:color w:val="000000" w:themeColor="text1"/>
            <w:sz w:val="26"/>
            <w:szCs w:val="26"/>
          </w:rPr>
          <w:delText>, p</w:delText>
        </w:r>
      </w:del>
      <w:ins w:id="1267" w:author="PC" w:date="2025-05-30T17:05:00Z">
        <w:r w:rsidR="00F26FE9">
          <w:rPr>
            <w:rFonts w:ascii="Crimson Text" w:hAnsi="Crimson Text"/>
            <w:color w:val="000000" w:themeColor="text1"/>
            <w:sz w:val="26"/>
            <w:szCs w:val="26"/>
          </w:rPr>
          <w:t>. P</w:t>
        </w:r>
      </w:ins>
      <w:r w:rsidR="00644EDC" w:rsidRPr="008D03A6">
        <w:rPr>
          <w:rFonts w:ascii="Crimson Text" w:hAnsi="Crimson Text"/>
          <w:color w:val="000000" w:themeColor="text1"/>
          <w:sz w:val="26"/>
          <w:szCs w:val="26"/>
        </w:rPr>
        <w:t>or un momento</w:t>
      </w:r>
      <w:ins w:id="1268" w:author="PC" w:date="2025-05-30T17:05:00Z">
        <w:r w:rsidR="00F26FE9">
          <w:rPr>
            <w:rFonts w:ascii="Crimson Text" w:hAnsi="Crimson Text"/>
            <w:color w:val="000000" w:themeColor="text1"/>
            <w:sz w:val="26"/>
            <w:szCs w:val="26"/>
          </w:rPr>
          <w:t>, se sintió tentado</w:t>
        </w:r>
      </w:ins>
      <w:del w:id="1269" w:author="PC" w:date="2025-05-30T17:05:00Z">
        <w:r w:rsidR="00644EDC" w:rsidRPr="008D03A6" w:rsidDel="00F26FE9">
          <w:rPr>
            <w:rFonts w:ascii="Crimson Text" w:hAnsi="Crimson Text"/>
            <w:color w:val="000000" w:themeColor="text1"/>
            <w:sz w:val="26"/>
            <w:szCs w:val="26"/>
          </w:rPr>
          <w:delText xml:space="preserve"> sintió curiosidad</w:delText>
        </w:r>
      </w:del>
      <w:r w:rsidR="00644EDC" w:rsidRPr="008D03A6">
        <w:rPr>
          <w:rFonts w:ascii="Crimson Text" w:hAnsi="Crimson Text"/>
          <w:color w:val="000000" w:themeColor="text1"/>
          <w:sz w:val="26"/>
          <w:szCs w:val="26"/>
        </w:rPr>
        <w:t xml:space="preserve"> de preguntarle cómo había g</w:t>
      </w:r>
      <w:r w:rsidR="00736E37" w:rsidRPr="008D03A6">
        <w:rPr>
          <w:rFonts w:ascii="Crimson Text" w:hAnsi="Crimson Text"/>
          <w:color w:val="000000" w:themeColor="text1"/>
          <w:sz w:val="26"/>
          <w:szCs w:val="26"/>
        </w:rPr>
        <w:t xml:space="preserve">anado </w:t>
      </w:r>
      <w:del w:id="1270" w:author="PC" w:date="2025-05-30T17:05:00Z">
        <w:r w:rsidR="00736E37" w:rsidRPr="008D03A6" w:rsidDel="00255DC7">
          <w:rPr>
            <w:rFonts w:ascii="Crimson Text" w:hAnsi="Crimson Text"/>
            <w:color w:val="000000" w:themeColor="text1"/>
            <w:sz w:val="26"/>
            <w:szCs w:val="26"/>
          </w:rPr>
          <w:delText xml:space="preserve">su </w:delText>
        </w:r>
      </w:del>
      <w:r w:rsidR="00736E37" w:rsidRPr="008D03A6">
        <w:rPr>
          <w:rFonts w:ascii="Crimson Text" w:hAnsi="Crimson Text"/>
          <w:color w:val="000000" w:themeColor="text1"/>
          <w:sz w:val="26"/>
          <w:szCs w:val="26"/>
        </w:rPr>
        <w:t xml:space="preserve">acceso, pero </w:t>
      </w:r>
      <w:del w:id="1271" w:author="PC" w:date="2025-05-30T17:06:00Z">
        <w:r w:rsidR="00736E37" w:rsidRPr="008D03A6" w:rsidDel="00255DC7">
          <w:rPr>
            <w:rFonts w:ascii="Crimson Text" w:hAnsi="Crimson Text"/>
            <w:color w:val="000000" w:themeColor="text1"/>
            <w:sz w:val="26"/>
            <w:szCs w:val="26"/>
          </w:rPr>
          <w:delText>de inmediato</w:delText>
        </w:r>
        <w:r w:rsidR="00644EDC" w:rsidRPr="008D03A6" w:rsidDel="00255DC7">
          <w:rPr>
            <w:rFonts w:ascii="Crimson Text" w:hAnsi="Crimson Text"/>
            <w:color w:val="000000" w:themeColor="text1"/>
            <w:sz w:val="26"/>
            <w:szCs w:val="26"/>
          </w:rPr>
          <w:delText xml:space="preserve"> </w:delText>
        </w:r>
      </w:del>
      <w:r w:rsidR="00644EDC" w:rsidRPr="008D03A6">
        <w:rPr>
          <w:rFonts w:ascii="Crimson Text" w:hAnsi="Crimson Text"/>
          <w:color w:val="000000" w:themeColor="text1"/>
          <w:sz w:val="26"/>
          <w:szCs w:val="26"/>
        </w:rPr>
        <w:t>entendió que no era el momento</w:t>
      </w:r>
      <w:r w:rsidR="00FD7319" w:rsidRPr="008D03A6">
        <w:rPr>
          <w:rFonts w:ascii="Crimson Text" w:hAnsi="Crimson Text"/>
          <w:color w:val="000000" w:themeColor="text1"/>
          <w:sz w:val="26"/>
          <w:szCs w:val="26"/>
        </w:rPr>
        <w:t>.</w:t>
      </w:r>
    </w:p>
    <w:p w:rsidR="00313941" w:rsidRPr="008D03A6" w:rsidRDefault="00B64EB3" w:rsidP="001D1D8D">
      <w:pPr>
        <w:tabs>
          <w:tab w:val="left" w:pos="2179"/>
        </w:tabs>
        <w:spacing w:after="0"/>
        <w:ind w:firstLine="284"/>
        <w:jc w:val="both"/>
        <w:rPr>
          <w:rFonts w:ascii="Crimson Text" w:hAnsi="Crimson Text"/>
          <w:color w:val="000000" w:themeColor="text1"/>
          <w:sz w:val="26"/>
          <w:szCs w:val="26"/>
          <w:u w:val="single"/>
        </w:rPr>
      </w:pPr>
      <w:del w:id="1272" w:author="PC" w:date="2025-05-30T17:06:00Z">
        <w:r w:rsidRPr="008D03A6" w:rsidDel="00255DC7">
          <w:rPr>
            <w:rFonts w:ascii="Crimson Text" w:hAnsi="Crimson Text"/>
            <w:color w:val="000000" w:themeColor="text1"/>
            <w:sz w:val="26"/>
            <w:szCs w:val="26"/>
          </w:rPr>
          <w:delText>E</w:delText>
        </w:r>
        <w:r w:rsidR="00313941" w:rsidRPr="008D03A6" w:rsidDel="00255DC7">
          <w:rPr>
            <w:rFonts w:ascii="Crimson Text" w:hAnsi="Crimson Text"/>
            <w:color w:val="000000" w:themeColor="text1"/>
            <w:sz w:val="26"/>
            <w:szCs w:val="26"/>
          </w:rPr>
          <w:delText>l lugar era mucho m</w:delText>
        </w:r>
        <w:r w:rsidR="00FD7319" w:rsidRPr="008D03A6" w:rsidDel="00255DC7">
          <w:rPr>
            <w:rFonts w:ascii="Crimson Text" w:hAnsi="Crimson Text"/>
            <w:color w:val="000000" w:themeColor="text1"/>
            <w:sz w:val="26"/>
            <w:szCs w:val="26"/>
          </w:rPr>
          <w:delText>ás privado</w:delText>
        </w:r>
        <w:r w:rsidR="00313941" w:rsidRPr="008D03A6" w:rsidDel="00255DC7">
          <w:rPr>
            <w:rFonts w:ascii="Crimson Text" w:hAnsi="Crimson Text"/>
            <w:color w:val="000000" w:themeColor="text1"/>
            <w:sz w:val="26"/>
            <w:szCs w:val="26"/>
          </w:rPr>
          <w:delText xml:space="preserve"> que el espacio anterior,</w:delText>
        </w:r>
        <w:r w:rsidR="00B7089A" w:rsidRPr="008D03A6" w:rsidDel="00255DC7">
          <w:rPr>
            <w:rFonts w:ascii="Crimson Text" w:hAnsi="Crimson Text"/>
            <w:color w:val="000000" w:themeColor="text1"/>
            <w:sz w:val="26"/>
            <w:szCs w:val="26"/>
          </w:rPr>
          <w:delText xml:space="preserve"> y a</w:delText>
        </w:r>
      </w:del>
      <w:ins w:id="1273" w:author="PC" w:date="2025-05-30T17:06:00Z">
        <w:r w:rsidR="00255DC7">
          <w:rPr>
            <w:rFonts w:ascii="Crimson Text" w:hAnsi="Crimson Text"/>
            <w:color w:val="000000" w:themeColor="text1"/>
            <w:sz w:val="26"/>
            <w:szCs w:val="26"/>
          </w:rPr>
          <w:t>A</w:t>
        </w:r>
      </w:ins>
      <w:r w:rsidR="00B7089A" w:rsidRPr="008D03A6">
        <w:rPr>
          <w:rFonts w:ascii="Crimson Text" w:hAnsi="Crimson Text"/>
          <w:color w:val="000000" w:themeColor="text1"/>
          <w:sz w:val="26"/>
          <w:szCs w:val="26"/>
        </w:rPr>
        <w:t>llí</w:t>
      </w:r>
      <w:ins w:id="1274" w:author="PC" w:date="2025-05-30T17:06:00Z">
        <w:r w:rsidR="00255DC7">
          <w:rPr>
            <w:rFonts w:ascii="Crimson Text" w:hAnsi="Crimson Text"/>
            <w:color w:val="000000" w:themeColor="text1"/>
            <w:sz w:val="26"/>
            <w:szCs w:val="26"/>
          </w:rPr>
          <w:t xml:space="preserve">, entre la privacidad </w:t>
        </w:r>
        <w:proofErr w:type="spellStart"/>
        <w:r w:rsidR="00255DC7">
          <w:rPr>
            <w:rFonts w:ascii="Crimson Text" w:hAnsi="Crimson Text"/>
            <w:color w:val="000000" w:themeColor="text1"/>
            <w:sz w:val="26"/>
            <w:szCs w:val="26"/>
          </w:rPr>
          <w:t>dse</w:t>
        </w:r>
        <w:proofErr w:type="spellEnd"/>
        <w:r w:rsidR="00255DC7">
          <w:rPr>
            <w:rFonts w:ascii="Crimson Text" w:hAnsi="Crimson Text"/>
            <w:color w:val="000000" w:themeColor="text1"/>
            <w:sz w:val="26"/>
            <w:szCs w:val="26"/>
          </w:rPr>
          <w:t xml:space="preserve"> esas paredes</w:t>
        </w:r>
      </w:ins>
      <w:r w:rsidR="00B7089A" w:rsidRPr="008D03A6">
        <w:rPr>
          <w:rFonts w:ascii="Crimson Text" w:hAnsi="Crimson Text"/>
          <w:color w:val="000000" w:themeColor="text1"/>
          <w:sz w:val="26"/>
          <w:szCs w:val="26"/>
        </w:rPr>
        <w:t xml:space="preserve">, </w:t>
      </w:r>
      <w:del w:id="1275" w:author="PC" w:date="2025-05-30T17:06:00Z">
        <w:r w:rsidR="00313941" w:rsidRPr="008D03A6" w:rsidDel="00255DC7">
          <w:rPr>
            <w:rFonts w:ascii="Crimson Text" w:hAnsi="Crimson Text"/>
            <w:color w:val="000000" w:themeColor="text1"/>
            <w:sz w:val="26"/>
            <w:szCs w:val="26"/>
          </w:rPr>
          <w:delText xml:space="preserve">más </w:delText>
        </w:r>
        <w:r w:rsidR="009B119B" w:rsidRPr="008D03A6" w:rsidDel="00255DC7">
          <w:rPr>
            <w:rFonts w:ascii="Crimson Text" w:hAnsi="Crimson Text"/>
            <w:color w:val="000000" w:themeColor="text1"/>
            <w:sz w:val="26"/>
            <w:szCs w:val="26"/>
          </w:rPr>
          <w:delText xml:space="preserve">seguros, </w:delText>
        </w:r>
      </w:del>
      <w:r w:rsidR="00B7089A" w:rsidRPr="008D03A6">
        <w:rPr>
          <w:rFonts w:ascii="Crimson Text" w:hAnsi="Crimson Text"/>
          <w:color w:val="000000" w:themeColor="text1"/>
          <w:sz w:val="26"/>
          <w:szCs w:val="26"/>
        </w:rPr>
        <w:t xml:space="preserve">pudieron retomar </w:t>
      </w:r>
      <w:proofErr w:type="gramStart"/>
      <w:r w:rsidR="00313941" w:rsidRPr="008D03A6">
        <w:rPr>
          <w:rFonts w:ascii="Crimson Text" w:hAnsi="Crimson Text"/>
          <w:color w:val="000000" w:themeColor="text1"/>
          <w:sz w:val="26"/>
          <w:szCs w:val="26"/>
        </w:rPr>
        <w:t>el diálogo</w:t>
      </w:r>
      <w:ins w:id="1276" w:author="PC" w:date="2025-05-30T17:06:00Z">
        <w:r w:rsidR="00255DC7">
          <w:rPr>
            <w:rFonts w:ascii="Crimson Text" w:hAnsi="Crimson Text"/>
            <w:color w:val="000000" w:themeColor="text1"/>
            <w:sz w:val="26"/>
            <w:szCs w:val="26"/>
          </w:rPr>
          <w:t xml:space="preserve"> más seguros</w:t>
        </w:r>
      </w:ins>
      <w:proofErr w:type="gramEnd"/>
      <w:r w:rsidR="00313941" w:rsidRPr="008D03A6">
        <w:rPr>
          <w:rFonts w:ascii="Crimson Text" w:hAnsi="Crimson Text"/>
          <w:color w:val="000000" w:themeColor="text1"/>
          <w:sz w:val="26"/>
          <w:szCs w:val="26"/>
        </w:rPr>
        <w:t>.</w:t>
      </w:r>
    </w:p>
    <w:p w:rsidR="00313941" w:rsidRPr="008D03A6" w:rsidRDefault="0031394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–Ahora sí, </w:t>
      </w:r>
      <w:ins w:id="1277" w:author="PC" w:date="2025-05-30T17:06:00Z">
        <w:r w:rsidR="00255DC7">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me puedes decir </w:t>
      </w:r>
      <w:del w:id="1278" w:author="PC" w:date="2025-05-30T17:07:00Z">
        <w:r w:rsidRPr="008D03A6" w:rsidDel="00255DC7">
          <w:rPr>
            <w:rFonts w:ascii="Crimson Text" w:hAnsi="Crimson Text"/>
            <w:color w:val="000000" w:themeColor="text1"/>
            <w:sz w:val="26"/>
            <w:szCs w:val="26"/>
          </w:rPr>
          <w:delText>¿</w:delText>
        </w:r>
      </w:del>
      <w:r w:rsidRPr="008D03A6">
        <w:rPr>
          <w:rFonts w:ascii="Crimson Text" w:hAnsi="Crimson Text"/>
          <w:color w:val="000000" w:themeColor="text1"/>
          <w:sz w:val="26"/>
          <w:szCs w:val="26"/>
        </w:rPr>
        <w:t>por qué estás aquí?</w:t>
      </w:r>
      <w:r w:rsidR="007925E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–indagó</w:t>
      </w:r>
      <w:ins w:id="1279" w:author="PC" w:date="2025-05-30T17:07:00Z">
        <w:r w:rsidR="00255DC7">
          <w:rPr>
            <w:rFonts w:ascii="Crimson Text" w:hAnsi="Crimson Text"/>
            <w:color w:val="000000" w:themeColor="text1"/>
            <w:sz w:val="26"/>
            <w:szCs w:val="26"/>
          </w:rPr>
          <w:t xml:space="preserve"> ella</w:t>
        </w:r>
      </w:ins>
      <w:r w:rsidRPr="008D03A6">
        <w:rPr>
          <w:rFonts w:ascii="Crimson Text" w:hAnsi="Crimson Text"/>
          <w:color w:val="000000" w:themeColor="text1"/>
          <w:sz w:val="26"/>
          <w:szCs w:val="26"/>
        </w:rPr>
        <w:t xml:space="preserve"> nuevamente, sus ojos mostraban </w:t>
      </w:r>
      <w:ins w:id="1280" w:author="PC" w:date="2025-05-30T17:07:00Z">
        <w:r w:rsidR="00255DC7">
          <w:rPr>
            <w:rFonts w:ascii="Crimson Text" w:hAnsi="Crimson Text"/>
            <w:color w:val="000000" w:themeColor="text1"/>
            <w:sz w:val="26"/>
            <w:szCs w:val="26"/>
          </w:rPr>
          <w:t xml:space="preserve">el </w:t>
        </w:r>
      </w:ins>
      <w:r w:rsidRPr="008D03A6">
        <w:rPr>
          <w:rFonts w:ascii="Crimson Text" w:hAnsi="Crimson Text"/>
          <w:color w:val="000000" w:themeColor="text1"/>
          <w:sz w:val="26"/>
          <w:szCs w:val="26"/>
        </w:rPr>
        <w:t>nerviosismo</w:t>
      </w:r>
      <w:ins w:id="1281" w:author="PC" w:date="2025-05-30T17:07:00Z">
        <w:r w:rsidR="00255DC7">
          <w:rPr>
            <w:rFonts w:ascii="Crimson Text" w:hAnsi="Crimson Text"/>
            <w:color w:val="000000" w:themeColor="text1"/>
            <w:sz w:val="26"/>
            <w:szCs w:val="26"/>
          </w:rPr>
          <w:t xml:space="preserve"> que le provocaba la incómoda situación</w:t>
        </w:r>
      </w:ins>
      <w:del w:id="1282" w:author="PC" w:date="2025-05-30T17:07:00Z">
        <w:r w:rsidRPr="008D03A6" w:rsidDel="00255DC7">
          <w:rPr>
            <w:rFonts w:ascii="Crimson Text" w:hAnsi="Crimson Text"/>
            <w:color w:val="000000" w:themeColor="text1"/>
            <w:sz w:val="26"/>
            <w:szCs w:val="26"/>
          </w:rPr>
          <w:delText>, la situación la ponía incomoda</w:delText>
        </w:r>
      </w:del>
      <w:r w:rsidRPr="008D03A6">
        <w:rPr>
          <w:rFonts w:ascii="Crimson Text" w:hAnsi="Crimson Text"/>
          <w:color w:val="000000" w:themeColor="text1"/>
          <w:sz w:val="26"/>
          <w:szCs w:val="26"/>
        </w:rPr>
        <w:t>.</w:t>
      </w:r>
    </w:p>
    <w:p w:rsidR="00255DC7" w:rsidRDefault="00C74DF9" w:rsidP="001D1D8D">
      <w:pPr>
        <w:tabs>
          <w:tab w:val="left" w:pos="2179"/>
        </w:tabs>
        <w:spacing w:after="0"/>
        <w:ind w:firstLine="284"/>
        <w:jc w:val="both"/>
        <w:rPr>
          <w:ins w:id="1283" w:author="PC" w:date="2025-05-30T17:08:00Z"/>
          <w:rFonts w:ascii="Crimson Text" w:hAnsi="Crimson Text"/>
          <w:color w:val="000000" w:themeColor="text1"/>
          <w:sz w:val="26"/>
          <w:szCs w:val="26"/>
        </w:rPr>
      </w:pPr>
      <w:r w:rsidRPr="008D03A6">
        <w:rPr>
          <w:rFonts w:ascii="Crimson Text" w:hAnsi="Crimson Text"/>
          <w:color w:val="000000" w:themeColor="text1"/>
          <w:sz w:val="26"/>
          <w:szCs w:val="26"/>
        </w:rPr>
        <w:t xml:space="preserve">–Sé que es </w:t>
      </w:r>
      <w:r w:rsidR="007925E0" w:rsidRPr="008D03A6">
        <w:rPr>
          <w:rFonts w:ascii="Crimson Text" w:hAnsi="Crimson Text"/>
          <w:color w:val="000000" w:themeColor="text1"/>
          <w:sz w:val="26"/>
          <w:szCs w:val="26"/>
        </w:rPr>
        <w:t>arriesgado</w:t>
      </w:r>
      <w:r w:rsidRPr="008D03A6">
        <w:rPr>
          <w:rFonts w:ascii="Crimson Text" w:hAnsi="Crimson Text"/>
          <w:color w:val="000000" w:themeColor="text1"/>
          <w:sz w:val="26"/>
          <w:szCs w:val="26"/>
        </w:rPr>
        <w:t xml:space="preserve">, pero </w:t>
      </w:r>
      <w:del w:id="1284" w:author="PC" w:date="2025-05-30T17:07:00Z">
        <w:r w:rsidRPr="008D03A6" w:rsidDel="00255DC7">
          <w:rPr>
            <w:rFonts w:ascii="Crimson Text" w:hAnsi="Crimson Text"/>
            <w:color w:val="000000" w:themeColor="text1"/>
            <w:sz w:val="26"/>
            <w:szCs w:val="26"/>
          </w:rPr>
          <w:delText>necesito resolver</w:delText>
        </w:r>
      </w:del>
      <w:ins w:id="1285" w:author="PC" w:date="2025-05-30T17:07:00Z">
        <w:r w:rsidR="00255DC7">
          <w:rPr>
            <w:rFonts w:ascii="Crimson Text" w:hAnsi="Crimson Text"/>
            <w:color w:val="000000" w:themeColor="text1"/>
            <w:sz w:val="26"/>
            <w:szCs w:val="26"/>
          </w:rPr>
          <w:t>tengo</w:t>
        </w:r>
      </w:ins>
      <w:r w:rsidRPr="008D03A6">
        <w:rPr>
          <w:rFonts w:ascii="Crimson Text" w:hAnsi="Crimson Text"/>
          <w:color w:val="000000" w:themeColor="text1"/>
          <w:sz w:val="26"/>
          <w:szCs w:val="26"/>
        </w:rPr>
        <w:t xml:space="preserve"> un</w:t>
      </w:r>
      <w:ins w:id="1286" w:author="PC" w:date="2025-05-30T17:07:00Z">
        <w:r w:rsidR="00255DC7">
          <w:rPr>
            <w:rFonts w:ascii="Crimson Text" w:hAnsi="Crimson Text"/>
            <w:color w:val="000000" w:themeColor="text1"/>
            <w:sz w:val="26"/>
            <w:szCs w:val="26"/>
          </w:rPr>
          <w:t xml:space="preserve"> gran</w:t>
        </w:r>
      </w:ins>
      <w:r w:rsidRPr="008D03A6">
        <w:rPr>
          <w:rFonts w:ascii="Crimson Text" w:hAnsi="Crimson Text"/>
          <w:color w:val="000000" w:themeColor="text1"/>
          <w:sz w:val="26"/>
          <w:szCs w:val="26"/>
        </w:rPr>
        <w:t xml:space="preserve"> probl</w:t>
      </w:r>
      <w:r w:rsidR="007925E0" w:rsidRPr="008D03A6">
        <w:rPr>
          <w:rFonts w:ascii="Crimson Text" w:hAnsi="Crimson Text"/>
          <w:color w:val="000000" w:themeColor="text1"/>
          <w:sz w:val="26"/>
          <w:szCs w:val="26"/>
        </w:rPr>
        <w:t>ema</w:t>
      </w:r>
      <w:del w:id="1287" w:author="PC" w:date="2025-05-30T17:07:00Z">
        <w:r w:rsidR="007925E0" w:rsidRPr="008D03A6" w:rsidDel="00255DC7">
          <w:rPr>
            <w:rFonts w:ascii="Crimson Text" w:hAnsi="Crimson Text"/>
            <w:color w:val="000000" w:themeColor="text1"/>
            <w:sz w:val="26"/>
            <w:szCs w:val="26"/>
          </w:rPr>
          <w:delText>,</w:delText>
        </w:r>
      </w:del>
      <w:r w:rsidR="007925E0" w:rsidRPr="008D03A6">
        <w:rPr>
          <w:rFonts w:ascii="Crimson Text" w:hAnsi="Crimson Text"/>
          <w:color w:val="000000" w:themeColor="text1"/>
          <w:sz w:val="26"/>
          <w:szCs w:val="26"/>
        </w:rPr>
        <w:t xml:space="preserve"> y no sé qué hacer, ¿puedo contar</w:t>
      </w:r>
      <w:r w:rsidRPr="008D03A6">
        <w:rPr>
          <w:rFonts w:ascii="Crimson Text" w:hAnsi="Crimson Text"/>
          <w:color w:val="000000" w:themeColor="text1"/>
          <w:sz w:val="26"/>
          <w:szCs w:val="26"/>
        </w:rPr>
        <w:t xml:space="preserve"> contigo</w:t>
      </w:r>
      <w:r w:rsidR="007925E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C85EE6" w:rsidRPr="008D03A6">
        <w:rPr>
          <w:rFonts w:ascii="Crimson Text" w:hAnsi="Crimson Text"/>
          <w:color w:val="000000" w:themeColor="text1"/>
          <w:sz w:val="26"/>
          <w:szCs w:val="26"/>
        </w:rPr>
        <w:t>preguntó</w:t>
      </w:r>
      <w:r w:rsidRPr="008D03A6">
        <w:rPr>
          <w:rFonts w:ascii="Crimson Text" w:hAnsi="Crimson Text"/>
          <w:color w:val="000000" w:themeColor="text1"/>
          <w:sz w:val="26"/>
          <w:szCs w:val="26"/>
        </w:rPr>
        <w:t xml:space="preserve">, </w:t>
      </w:r>
      <w:r w:rsidR="00C85EE6" w:rsidRPr="008D03A6">
        <w:rPr>
          <w:rFonts w:ascii="Crimson Text" w:hAnsi="Crimson Text"/>
          <w:color w:val="000000" w:themeColor="text1"/>
          <w:sz w:val="26"/>
          <w:szCs w:val="26"/>
        </w:rPr>
        <w:t xml:space="preserve">con </w:t>
      </w:r>
      <w:del w:id="1288" w:author="PC" w:date="2025-05-30T17:08:00Z">
        <w:r w:rsidR="00C85EE6" w:rsidRPr="008D03A6" w:rsidDel="00255DC7">
          <w:rPr>
            <w:rFonts w:ascii="Crimson Text" w:hAnsi="Crimson Text"/>
            <w:color w:val="000000" w:themeColor="text1"/>
            <w:sz w:val="26"/>
            <w:szCs w:val="26"/>
          </w:rPr>
          <w:delText>tono</w:delText>
        </w:r>
        <w:r w:rsidR="00CA5B0C" w:rsidRPr="008D03A6" w:rsidDel="00255DC7">
          <w:rPr>
            <w:rFonts w:ascii="Crimson Text" w:hAnsi="Crimson Text"/>
            <w:color w:val="000000" w:themeColor="text1"/>
            <w:sz w:val="26"/>
            <w:szCs w:val="26"/>
          </w:rPr>
          <w:delText xml:space="preserve"> dramático</w:delText>
        </w:r>
      </w:del>
      <w:ins w:id="1289" w:author="PC" w:date="2025-05-30T17:08:00Z">
        <w:r w:rsidR="00255DC7">
          <w:rPr>
            <w:rFonts w:ascii="Crimson Text" w:hAnsi="Crimson Text"/>
            <w:color w:val="000000" w:themeColor="text1"/>
            <w:sz w:val="26"/>
            <w:szCs w:val="26"/>
          </w:rPr>
          <w:t>urgencia en la voz</w:t>
        </w:r>
      </w:ins>
      <w:r w:rsidR="00CA5B0C" w:rsidRPr="008D03A6">
        <w:rPr>
          <w:rFonts w:ascii="Crimson Text" w:hAnsi="Crimson Text"/>
          <w:color w:val="000000" w:themeColor="text1"/>
          <w:sz w:val="26"/>
          <w:szCs w:val="26"/>
        </w:rPr>
        <w:t xml:space="preserve">. </w:t>
      </w:r>
    </w:p>
    <w:p w:rsidR="00313941" w:rsidRPr="008D03A6" w:rsidRDefault="00CA5B0C"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notó su preocupación</w:t>
      </w:r>
      <w:del w:id="1290" w:author="PC" w:date="2025-05-30T17:08:00Z">
        <w:r w:rsidR="00C74DF9" w:rsidRPr="008D03A6" w:rsidDel="00255DC7">
          <w:rPr>
            <w:rFonts w:ascii="Crimson Text" w:hAnsi="Crimson Text"/>
            <w:color w:val="000000" w:themeColor="text1"/>
            <w:sz w:val="26"/>
            <w:szCs w:val="26"/>
          </w:rPr>
          <w:delText>,</w:delText>
        </w:r>
      </w:del>
      <w:r w:rsidR="00C74DF9" w:rsidRPr="008D03A6">
        <w:rPr>
          <w:rFonts w:ascii="Crimson Text" w:hAnsi="Crimson Text"/>
          <w:color w:val="000000" w:themeColor="text1"/>
          <w:sz w:val="26"/>
          <w:szCs w:val="26"/>
        </w:rPr>
        <w:t xml:space="preserve"> y cambió su actitud, </w:t>
      </w:r>
      <w:del w:id="1291" w:author="PC" w:date="2025-05-30T17:08:00Z">
        <w:r w:rsidR="00C74DF9" w:rsidRPr="008D03A6" w:rsidDel="00255DC7">
          <w:rPr>
            <w:rFonts w:ascii="Crimson Text" w:hAnsi="Crimson Text"/>
            <w:color w:val="000000" w:themeColor="text1"/>
            <w:sz w:val="26"/>
            <w:szCs w:val="26"/>
          </w:rPr>
          <w:delText>se mostró</w:delText>
        </w:r>
      </w:del>
      <w:ins w:id="1292" w:author="PC" w:date="2025-05-30T17:08:00Z">
        <w:r w:rsidR="00255DC7">
          <w:rPr>
            <w:rFonts w:ascii="Crimson Text" w:hAnsi="Crimson Text"/>
            <w:color w:val="000000" w:themeColor="text1"/>
            <w:sz w:val="26"/>
            <w:szCs w:val="26"/>
          </w:rPr>
          <w:t>mostrándose</w:t>
        </w:r>
      </w:ins>
      <w:r w:rsidR="00C74DF9" w:rsidRPr="008D03A6">
        <w:rPr>
          <w:rFonts w:ascii="Crimson Text" w:hAnsi="Crimson Text"/>
          <w:color w:val="000000" w:themeColor="text1"/>
          <w:sz w:val="26"/>
          <w:szCs w:val="26"/>
        </w:rPr>
        <w:t xml:space="preserve"> más compasiva. También l</w:t>
      </w:r>
      <w:del w:id="1293" w:author="PC" w:date="2025-05-30T17:14:00Z">
        <w:r w:rsidR="00C74DF9" w:rsidRPr="008D03A6" w:rsidDel="004377C8">
          <w:rPr>
            <w:rFonts w:ascii="Crimson Text" w:hAnsi="Crimson Text"/>
            <w:color w:val="000000" w:themeColor="text1"/>
            <w:sz w:val="26"/>
            <w:szCs w:val="26"/>
          </w:rPr>
          <w:delText>e</w:delText>
        </w:r>
      </w:del>
      <w:ins w:id="1294" w:author="PC" w:date="2025-05-30T17:14:00Z">
        <w:r w:rsidR="004377C8">
          <w:rPr>
            <w:rFonts w:ascii="Crimson Text" w:hAnsi="Crimson Text"/>
            <w:color w:val="000000" w:themeColor="text1"/>
            <w:sz w:val="26"/>
            <w:szCs w:val="26"/>
          </w:rPr>
          <w:t>a</w:t>
        </w:r>
      </w:ins>
      <w:r w:rsidR="00C74DF9" w:rsidRPr="008D03A6">
        <w:rPr>
          <w:rFonts w:ascii="Crimson Text" w:hAnsi="Crimson Text"/>
          <w:color w:val="000000" w:themeColor="text1"/>
          <w:sz w:val="26"/>
          <w:szCs w:val="26"/>
        </w:rPr>
        <w:t xml:space="preserve"> reconfortó que acudiera a ella, se sintió </w:t>
      </w:r>
      <w:del w:id="1295" w:author="PC" w:date="2025-05-30T17:14:00Z">
        <w:r w:rsidRPr="008D03A6" w:rsidDel="004377C8">
          <w:rPr>
            <w:rFonts w:ascii="Crimson Text" w:hAnsi="Crimson Text"/>
            <w:color w:val="000000" w:themeColor="text1"/>
            <w:sz w:val="26"/>
            <w:szCs w:val="26"/>
          </w:rPr>
          <w:delText>considerada</w:delText>
        </w:r>
      </w:del>
      <w:ins w:id="1296" w:author="PC" w:date="2025-05-30T17:14:00Z">
        <w:r w:rsidR="004377C8">
          <w:rPr>
            <w:rFonts w:ascii="Crimson Text" w:hAnsi="Crimson Text"/>
            <w:color w:val="000000" w:themeColor="text1"/>
            <w:sz w:val="26"/>
            <w:szCs w:val="26"/>
          </w:rPr>
          <w:t>valorada</w:t>
        </w:r>
      </w:ins>
      <w:r w:rsidR="00C74DF9" w:rsidRPr="008D03A6">
        <w:rPr>
          <w:rFonts w:ascii="Crimson Text" w:hAnsi="Crimson Text"/>
          <w:color w:val="000000" w:themeColor="text1"/>
          <w:sz w:val="26"/>
          <w:szCs w:val="26"/>
        </w:rPr>
        <w:t>.</w:t>
      </w:r>
    </w:p>
    <w:p w:rsidR="00C74DF9" w:rsidRPr="008D03A6" w:rsidRDefault="00B7089A"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925E0" w:rsidRPr="008D03A6">
        <w:rPr>
          <w:rFonts w:ascii="Crimson Text" w:hAnsi="Crimson Text"/>
          <w:color w:val="000000" w:themeColor="text1"/>
          <w:sz w:val="26"/>
          <w:szCs w:val="26"/>
        </w:rPr>
        <w:t>Por supuesto</w:t>
      </w:r>
      <w:r w:rsidRPr="008D03A6">
        <w:rPr>
          <w:rFonts w:ascii="Crimson Text" w:hAnsi="Crimson Text"/>
          <w:color w:val="000000" w:themeColor="text1"/>
          <w:sz w:val="26"/>
          <w:szCs w:val="26"/>
        </w:rPr>
        <w:t xml:space="preserve">, </w:t>
      </w:r>
      <w:del w:id="1297" w:author="PC" w:date="2025-05-30T17:14:00Z">
        <w:r w:rsidR="007925E0" w:rsidRPr="008D03A6" w:rsidDel="004377C8">
          <w:rPr>
            <w:rFonts w:ascii="Crimson Text" w:hAnsi="Crimson Text"/>
            <w:color w:val="000000" w:themeColor="text1"/>
            <w:sz w:val="26"/>
            <w:szCs w:val="26"/>
          </w:rPr>
          <w:delText>ya</w:delText>
        </w:r>
        <w:r w:rsidRPr="008D03A6" w:rsidDel="004377C8">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dime qué</w:t>
      </w:r>
      <w:r w:rsidR="00C74DF9" w:rsidRPr="008D03A6">
        <w:rPr>
          <w:rFonts w:ascii="Crimson Text" w:hAnsi="Crimson Text"/>
          <w:color w:val="000000" w:themeColor="text1"/>
          <w:sz w:val="26"/>
          <w:szCs w:val="26"/>
        </w:rPr>
        <w:t xml:space="preserve"> sucede –</w:t>
      </w:r>
      <w:del w:id="1298" w:author="PC" w:date="2025-05-30T17:14:00Z">
        <w:r w:rsidR="00C74DF9" w:rsidRPr="008D03A6" w:rsidDel="004377C8">
          <w:rPr>
            <w:rFonts w:ascii="Crimson Text" w:hAnsi="Crimson Text"/>
            <w:color w:val="000000" w:themeColor="text1"/>
            <w:sz w:val="26"/>
            <w:szCs w:val="26"/>
          </w:rPr>
          <w:delText>dijo</w:delText>
        </w:r>
      </w:del>
      <w:ins w:id="1299" w:author="PC" w:date="2025-05-30T17:14:00Z">
        <w:r w:rsidR="004377C8">
          <w:rPr>
            <w:rFonts w:ascii="Crimson Text" w:hAnsi="Crimson Text"/>
            <w:color w:val="000000" w:themeColor="text1"/>
            <w:sz w:val="26"/>
            <w:szCs w:val="26"/>
          </w:rPr>
          <w:t>le pidió</w:t>
        </w:r>
      </w:ins>
      <w:del w:id="1300" w:author="PC" w:date="2025-05-30T17:14:00Z">
        <w:r w:rsidR="00C74DF9" w:rsidRPr="008D03A6" w:rsidDel="004377C8">
          <w:rPr>
            <w:rFonts w:ascii="Crimson Text" w:hAnsi="Crimson Text"/>
            <w:color w:val="000000" w:themeColor="text1"/>
            <w:sz w:val="26"/>
            <w:szCs w:val="26"/>
          </w:rPr>
          <w:delText>, y quedó a la expectativa</w:delText>
        </w:r>
      </w:del>
      <w:r w:rsidR="00C74DF9" w:rsidRPr="008D03A6">
        <w:rPr>
          <w:rFonts w:ascii="Crimson Text" w:hAnsi="Crimson Text"/>
          <w:color w:val="000000" w:themeColor="text1"/>
          <w:sz w:val="26"/>
          <w:szCs w:val="26"/>
        </w:rPr>
        <w:t>.</w:t>
      </w:r>
    </w:p>
    <w:p w:rsidR="00C74DF9" w:rsidRPr="008D03A6" w:rsidRDefault="00C74DF9"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–Esta noche se llevará a cabo la tercera prueba, es una demostración de lealtad</w:t>
      </w:r>
      <w:ins w:id="1301" w:author="PC" w:date="2025-05-30T17:15:00Z">
        <w:r w:rsidR="004377C8">
          <w:rPr>
            <w:rFonts w:ascii="Crimson Text" w:hAnsi="Crimson Text"/>
            <w:color w:val="000000" w:themeColor="text1"/>
            <w:sz w:val="26"/>
            <w:szCs w:val="26"/>
          </w:rPr>
          <w:t xml:space="preserve"> </w:t>
        </w:r>
      </w:ins>
      <w:del w:id="1302" w:author="PC" w:date="2025-05-30T17:15:00Z">
        <w:r w:rsidRPr="008D03A6" w:rsidDel="004377C8">
          <w:rPr>
            <w:rFonts w:ascii="Crimson Text" w:hAnsi="Crimson Text"/>
            <w:color w:val="000000" w:themeColor="text1"/>
            <w:sz w:val="26"/>
            <w:szCs w:val="26"/>
          </w:rPr>
          <w:delText>,</w:delText>
        </w:r>
      </w:del>
      <w:ins w:id="1303" w:author="PC" w:date="2025-05-30T17:15:00Z">
        <w:r w:rsidR="004377C8">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para eso tendremos que realizar un sacrificio –anunció, </w:t>
      </w:r>
      <w:del w:id="1304" w:author="PC" w:date="2025-05-30T17:15:00Z">
        <w:r w:rsidRPr="008D03A6" w:rsidDel="004377C8">
          <w:rPr>
            <w:rFonts w:ascii="Crimson Text" w:hAnsi="Crimson Text"/>
            <w:color w:val="000000" w:themeColor="text1"/>
            <w:sz w:val="26"/>
            <w:szCs w:val="26"/>
          </w:rPr>
          <w:delText xml:space="preserve">y </w:delText>
        </w:r>
        <w:r w:rsidR="00386501" w:rsidRPr="008D03A6" w:rsidDel="004377C8">
          <w:rPr>
            <w:rFonts w:ascii="Crimson Text" w:hAnsi="Crimson Text"/>
            <w:color w:val="000000" w:themeColor="text1"/>
            <w:sz w:val="26"/>
            <w:szCs w:val="26"/>
          </w:rPr>
          <w:delText>se</w:delText>
        </w:r>
      </w:del>
      <w:ins w:id="1305" w:author="PC" w:date="2025-05-30T17:15:00Z">
        <w:r w:rsidR="004377C8">
          <w:rPr>
            <w:rFonts w:ascii="Crimson Text" w:hAnsi="Crimson Text"/>
            <w:color w:val="000000" w:themeColor="text1"/>
            <w:sz w:val="26"/>
            <w:szCs w:val="26"/>
          </w:rPr>
          <w:t>e</w:t>
        </w:r>
      </w:ins>
      <w:r w:rsidR="00386501" w:rsidRPr="008D03A6">
        <w:rPr>
          <w:rFonts w:ascii="Crimson Text" w:hAnsi="Crimson Text"/>
          <w:color w:val="000000" w:themeColor="text1"/>
          <w:sz w:val="26"/>
          <w:szCs w:val="26"/>
        </w:rPr>
        <w:t xml:space="preserve"> hizo un pequeño silencio</w:t>
      </w:r>
      <w:ins w:id="1306" w:author="PC" w:date="2025-05-30T17:15:00Z">
        <w:r w:rsidR="004377C8">
          <w:rPr>
            <w:rFonts w:ascii="Crimson Text" w:hAnsi="Crimson Text"/>
            <w:color w:val="000000" w:themeColor="text1"/>
            <w:sz w:val="26"/>
            <w:szCs w:val="26"/>
          </w:rPr>
          <w:t xml:space="preserve"> no queriendo verbalizar lo que iba a decir a continuación</w:t>
        </w:r>
      </w:ins>
      <w:r w:rsidR="00386501" w:rsidRPr="008D03A6">
        <w:rPr>
          <w:rFonts w:ascii="Crimson Text" w:hAnsi="Crimson Text"/>
          <w:color w:val="000000" w:themeColor="text1"/>
          <w:sz w:val="26"/>
          <w:szCs w:val="26"/>
        </w:rPr>
        <w:t xml:space="preserve">–. ¡Nos pidieron que sacrifiquemos a nuestros caballos! Agatha es mucho más que un auxiliar de </w:t>
      </w:r>
      <w:r w:rsidR="00386501" w:rsidRPr="008D03A6">
        <w:rPr>
          <w:rFonts w:ascii="Crimson Text" w:hAnsi="Crimson Text"/>
          <w:color w:val="000000" w:themeColor="text1"/>
          <w:sz w:val="26"/>
          <w:szCs w:val="26"/>
        </w:rPr>
        <w:lastRenderedPageBreak/>
        <w:t xml:space="preserve">entrenamiento, </w:t>
      </w:r>
      <w:ins w:id="1307" w:author="PC" w:date="2025-05-30T17:15:00Z">
        <w:r w:rsidR="004377C8">
          <w:rPr>
            <w:rFonts w:ascii="Crimson Text" w:hAnsi="Crimson Text"/>
            <w:color w:val="000000" w:themeColor="text1"/>
            <w:sz w:val="26"/>
            <w:szCs w:val="26"/>
          </w:rPr>
          <w:t>¡</w:t>
        </w:r>
      </w:ins>
      <w:r w:rsidR="00386501" w:rsidRPr="008D03A6">
        <w:rPr>
          <w:rFonts w:ascii="Crimson Text" w:hAnsi="Crimson Text"/>
          <w:color w:val="000000" w:themeColor="text1"/>
          <w:sz w:val="26"/>
          <w:szCs w:val="26"/>
        </w:rPr>
        <w:t>yo no puedo hacer esto</w:t>
      </w:r>
      <w:ins w:id="1308" w:author="PC" w:date="2025-05-30T17:15:00Z">
        <w:r w:rsidR="004377C8">
          <w:rPr>
            <w:rFonts w:ascii="Crimson Text" w:hAnsi="Crimson Text"/>
            <w:color w:val="000000" w:themeColor="text1"/>
            <w:sz w:val="26"/>
            <w:szCs w:val="26"/>
          </w:rPr>
          <w:t>!</w:t>
        </w:r>
      </w:ins>
      <w:r w:rsidR="00D975D1" w:rsidRPr="008D03A6">
        <w:rPr>
          <w:rFonts w:ascii="Crimson Text" w:hAnsi="Crimson Text"/>
          <w:color w:val="000000" w:themeColor="text1"/>
          <w:sz w:val="26"/>
          <w:szCs w:val="26"/>
        </w:rPr>
        <w:t xml:space="preserve"> –exclamó, </w:t>
      </w:r>
      <w:del w:id="1309" w:author="PC" w:date="2025-05-30T17:15:00Z">
        <w:r w:rsidR="00D975D1" w:rsidRPr="008D03A6" w:rsidDel="00224D39">
          <w:rPr>
            <w:rFonts w:ascii="Crimson Text" w:hAnsi="Crimson Text"/>
            <w:color w:val="000000" w:themeColor="text1"/>
            <w:sz w:val="26"/>
            <w:szCs w:val="26"/>
          </w:rPr>
          <w:delText>y se le entrecortaron</w:delText>
        </w:r>
        <w:r w:rsidR="00386501" w:rsidRPr="008D03A6" w:rsidDel="00224D39">
          <w:rPr>
            <w:rFonts w:ascii="Crimson Text" w:hAnsi="Crimson Text"/>
            <w:color w:val="000000" w:themeColor="text1"/>
            <w:sz w:val="26"/>
            <w:szCs w:val="26"/>
          </w:rPr>
          <w:delText xml:space="preserve"> </w:delText>
        </w:r>
      </w:del>
      <w:r w:rsidR="00386501" w:rsidRPr="008D03A6">
        <w:rPr>
          <w:rFonts w:ascii="Crimson Text" w:hAnsi="Crimson Text"/>
          <w:color w:val="000000" w:themeColor="text1"/>
          <w:sz w:val="26"/>
          <w:szCs w:val="26"/>
        </w:rPr>
        <w:t xml:space="preserve">las palabras </w:t>
      </w:r>
      <w:del w:id="1310" w:author="PC" w:date="2025-05-30T17:15:00Z">
        <w:r w:rsidR="00386501" w:rsidRPr="008D03A6" w:rsidDel="00224D39">
          <w:rPr>
            <w:rFonts w:ascii="Crimson Text" w:hAnsi="Crimson Text"/>
            <w:color w:val="000000" w:themeColor="text1"/>
            <w:sz w:val="26"/>
            <w:szCs w:val="26"/>
          </w:rPr>
          <w:delText>por la emoción</w:delText>
        </w:r>
      </w:del>
      <w:ins w:id="1311" w:author="PC" w:date="2025-05-30T17:15:00Z">
        <w:r w:rsidR="00224D39">
          <w:rPr>
            <w:rFonts w:ascii="Crimson Text" w:hAnsi="Crimson Text"/>
            <w:color w:val="000000" w:themeColor="text1"/>
            <w:sz w:val="26"/>
            <w:szCs w:val="26"/>
          </w:rPr>
          <w:t>le salían entrecortadas</w:t>
        </w:r>
      </w:ins>
      <w:r w:rsidR="00386501" w:rsidRPr="008D03A6">
        <w:rPr>
          <w:rFonts w:ascii="Crimson Text" w:hAnsi="Crimson Text"/>
          <w:color w:val="000000" w:themeColor="text1"/>
          <w:sz w:val="26"/>
          <w:szCs w:val="26"/>
        </w:rPr>
        <w:t>.</w:t>
      </w:r>
    </w:p>
    <w:p w:rsidR="00386501" w:rsidRPr="008D03A6" w:rsidRDefault="0038650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 lamento mucho, sé </w:t>
      </w:r>
      <w:r w:rsidR="00CA5B0C" w:rsidRPr="008D03A6">
        <w:rPr>
          <w:rFonts w:ascii="Crimson Text" w:hAnsi="Crimson Text"/>
          <w:color w:val="000000" w:themeColor="text1"/>
          <w:sz w:val="26"/>
          <w:szCs w:val="26"/>
        </w:rPr>
        <w:t>lo</w:t>
      </w:r>
      <w:r w:rsidRPr="008D03A6">
        <w:rPr>
          <w:rFonts w:ascii="Crimson Text" w:hAnsi="Crimson Text"/>
          <w:color w:val="000000" w:themeColor="text1"/>
          <w:sz w:val="26"/>
          <w:szCs w:val="26"/>
        </w:rPr>
        <w:t xml:space="preserve"> difícil</w:t>
      </w:r>
      <w:r w:rsidR="00CA5B0C" w:rsidRPr="008D03A6">
        <w:rPr>
          <w:rFonts w:ascii="Crimson Text" w:hAnsi="Crimson Text"/>
          <w:color w:val="000000" w:themeColor="text1"/>
          <w:sz w:val="26"/>
          <w:szCs w:val="26"/>
        </w:rPr>
        <w:t xml:space="preserve"> que </w:t>
      </w:r>
      <w:ins w:id="1312" w:author="PC" w:date="2025-05-30T17:32:00Z">
        <w:r w:rsidR="005130DD">
          <w:rPr>
            <w:rFonts w:ascii="Crimson Text" w:hAnsi="Crimson Text"/>
            <w:color w:val="000000" w:themeColor="text1"/>
            <w:sz w:val="26"/>
            <w:szCs w:val="26"/>
          </w:rPr>
          <w:t>es</w:t>
        </w:r>
      </w:ins>
      <w:del w:id="1313" w:author="PC" w:date="2025-05-30T17:32:00Z">
        <w:r w:rsidR="00CA5B0C" w:rsidRPr="008D03A6" w:rsidDel="005130DD">
          <w:rPr>
            <w:rFonts w:ascii="Crimson Text" w:hAnsi="Crimson Text"/>
            <w:color w:val="000000" w:themeColor="text1"/>
            <w:sz w:val="26"/>
            <w:szCs w:val="26"/>
          </w:rPr>
          <w:delText>sería</w:delText>
        </w:r>
      </w:del>
      <w:r w:rsidRPr="008D03A6">
        <w:rPr>
          <w:rFonts w:ascii="Crimson Text" w:hAnsi="Crimson Text"/>
          <w:color w:val="000000" w:themeColor="text1"/>
          <w:sz w:val="26"/>
          <w:szCs w:val="26"/>
        </w:rPr>
        <w:t xml:space="preserve"> para ti – expresó, conmovida.</w:t>
      </w:r>
    </w:p>
    <w:p w:rsidR="00386501" w:rsidRPr="008D03A6" w:rsidRDefault="0038650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haberlo sabido, jamás </w:t>
      </w:r>
      <w:r w:rsidR="00CA5B0C" w:rsidRPr="008D03A6">
        <w:rPr>
          <w:rFonts w:ascii="Crimson Text" w:hAnsi="Crimson Text"/>
          <w:color w:val="000000" w:themeColor="text1"/>
          <w:sz w:val="26"/>
          <w:szCs w:val="26"/>
        </w:rPr>
        <w:t xml:space="preserve">me </w:t>
      </w:r>
      <w:r w:rsidRPr="008D03A6">
        <w:rPr>
          <w:rFonts w:ascii="Crimson Text" w:hAnsi="Crimson Text"/>
          <w:color w:val="000000" w:themeColor="text1"/>
          <w:sz w:val="26"/>
          <w:szCs w:val="26"/>
        </w:rPr>
        <w:t xml:space="preserve">hubiera </w:t>
      </w:r>
      <w:r w:rsidR="00CA5B0C" w:rsidRPr="008D03A6">
        <w:rPr>
          <w:rFonts w:ascii="Crimson Text" w:hAnsi="Crimson Text"/>
          <w:color w:val="000000" w:themeColor="text1"/>
          <w:sz w:val="26"/>
          <w:szCs w:val="26"/>
        </w:rPr>
        <w:t>incorporado al grupo de</w:t>
      </w:r>
      <w:r w:rsidRPr="008D03A6">
        <w:rPr>
          <w:rFonts w:ascii="Crimson Text" w:hAnsi="Crimson Text"/>
          <w:color w:val="000000" w:themeColor="text1"/>
          <w:sz w:val="26"/>
          <w:szCs w:val="26"/>
        </w:rPr>
        <w:t xml:space="preserve"> recluta</w:t>
      </w:r>
      <w:r w:rsidR="008E61E4"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Ahora es demasiado tarde, si no cumplo con mi deber seré castigado</w:t>
      </w:r>
      <w:del w:id="1314" w:author="PC" w:date="2025-05-30T17:33:00Z">
        <w:r w:rsidRPr="008D03A6" w:rsidDel="005130D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del w:id="1315" w:author="PC" w:date="2025-05-30T17:33:00Z">
        <w:r w:rsidRPr="008D03A6" w:rsidDel="005130D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tal vez</w:t>
      </w:r>
      <w:del w:id="1316" w:author="PC" w:date="2025-05-30T17:33:00Z">
        <w:r w:rsidRPr="008D03A6" w:rsidDel="005130D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terminé en una prisión. ¿Tú no sabías de esto? –</w:t>
      </w:r>
      <w:r w:rsidR="00C85EE6" w:rsidRPr="008D03A6">
        <w:rPr>
          <w:rFonts w:ascii="Crimson Text" w:hAnsi="Crimson Text"/>
          <w:color w:val="000000" w:themeColor="text1"/>
          <w:sz w:val="26"/>
          <w:szCs w:val="26"/>
        </w:rPr>
        <w:t>cuestionó</w:t>
      </w:r>
      <w:r w:rsidRPr="008D03A6">
        <w:rPr>
          <w:rFonts w:ascii="Crimson Text" w:hAnsi="Crimson Text"/>
          <w:color w:val="000000" w:themeColor="text1"/>
          <w:sz w:val="26"/>
          <w:szCs w:val="26"/>
        </w:rPr>
        <w:t xml:space="preserve">, confundido. </w:t>
      </w:r>
      <w:ins w:id="1317" w:author="PC" w:date="2025-05-30T17:33:00Z">
        <w:r w:rsidR="005130DD">
          <w:rPr>
            <w:rFonts w:ascii="Crimson Text" w:hAnsi="Crimson Text"/>
            <w:color w:val="000000" w:themeColor="text1"/>
            <w:sz w:val="26"/>
            <w:szCs w:val="26"/>
          </w:rPr>
          <w:t xml:space="preserve">Por la actitud tranquila que había adoptado la princesa, </w:t>
        </w:r>
      </w:ins>
      <w:del w:id="1318" w:author="PC" w:date="2025-05-30T17:34:00Z">
        <w:r w:rsidRPr="008D03A6" w:rsidDel="005130DD">
          <w:rPr>
            <w:rFonts w:ascii="Crimson Text" w:hAnsi="Crimson Text"/>
            <w:color w:val="000000" w:themeColor="text1"/>
            <w:sz w:val="26"/>
            <w:szCs w:val="26"/>
          </w:rPr>
          <w:delText>Suponía que la princesa</w:delText>
        </w:r>
      </w:del>
      <w:ins w:id="1319" w:author="PC" w:date="2025-05-30T17:34:00Z">
        <w:r w:rsidR="005130DD">
          <w:rPr>
            <w:rFonts w:ascii="Crimson Text" w:hAnsi="Crimson Text"/>
            <w:color w:val="000000" w:themeColor="text1"/>
            <w:sz w:val="26"/>
            <w:szCs w:val="26"/>
          </w:rPr>
          <w:t>sospechaba que algo debía saber al respecto</w:t>
        </w:r>
      </w:ins>
      <w:del w:id="1320" w:author="PC" w:date="2025-05-30T17:34:00Z">
        <w:r w:rsidRPr="008D03A6" w:rsidDel="005130DD">
          <w:rPr>
            <w:rFonts w:ascii="Crimson Text" w:hAnsi="Crimson Text"/>
            <w:color w:val="000000" w:themeColor="text1"/>
            <w:sz w:val="26"/>
            <w:szCs w:val="26"/>
          </w:rPr>
          <w:delText xml:space="preserve"> debía </w:delText>
        </w:r>
        <w:r w:rsidR="00C85EE6" w:rsidRPr="008D03A6" w:rsidDel="005130DD">
          <w:rPr>
            <w:rFonts w:ascii="Crimson Text" w:hAnsi="Crimson Text"/>
            <w:color w:val="000000" w:themeColor="text1"/>
            <w:sz w:val="26"/>
            <w:szCs w:val="26"/>
          </w:rPr>
          <w:delText>estar informada</w:delText>
        </w:r>
        <w:r w:rsidRPr="008D03A6" w:rsidDel="005130DD">
          <w:rPr>
            <w:rFonts w:ascii="Crimson Text" w:hAnsi="Crimson Text"/>
            <w:color w:val="000000" w:themeColor="text1"/>
            <w:sz w:val="26"/>
            <w:szCs w:val="26"/>
          </w:rPr>
          <w:delText xml:space="preserve"> al respecto</w:delText>
        </w:r>
      </w:del>
      <w:r w:rsidRPr="008D03A6">
        <w:rPr>
          <w:rFonts w:ascii="Crimson Text" w:hAnsi="Crimson Text"/>
          <w:color w:val="000000" w:themeColor="text1"/>
          <w:sz w:val="26"/>
          <w:szCs w:val="26"/>
        </w:rPr>
        <w:t>.</w:t>
      </w:r>
    </w:p>
    <w:p w:rsidR="00AD0A9B" w:rsidRPr="008D03A6" w:rsidRDefault="00386501"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–Son comunes los sacrificios en las ceremonias de iniciaci</w:t>
      </w:r>
      <w:r w:rsidR="009C4E64" w:rsidRPr="008D03A6">
        <w:rPr>
          <w:rFonts w:ascii="Crimson Text" w:hAnsi="Crimson Text"/>
          <w:color w:val="000000" w:themeColor="text1"/>
          <w:sz w:val="26"/>
          <w:szCs w:val="26"/>
        </w:rPr>
        <w:t xml:space="preserve">ón, pero </w:t>
      </w:r>
      <w:del w:id="1321" w:author="PC" w:date="2025-05-30T17:35:00Z">
        <w:r w:rsidR="009C4E64" w:rsidRPr="008D03A6" w:rsidDel="005130DD">
          <w:rPr>
            <w:rFonts w:ascii="Crimson Text" w:hAnsi="Crimson Text"/>
            <w:color w:val="000000" w:themeColor="text1"/>
            <w:sz w:val="26"/>
            <w:szCs w:val="26"/>
          </w:rPr>
          <w:delText>no</w:delText>
        </w:r>
      </w:del>
      <w:ins w:id="1322" w:author="PC" w:date="2025-05-30T17:35:00Z">
        <w:r w:rsidR="005130DD">
          <w:rPr>
            <w:rFonts w:ascii="Crimson Text" w:hAnsi="Crimson Text"/>
            <w:color w:val="000000" w:themeColor="text1"/>
            <w:sz w:val="26"/>
            <w:szCs w:val="26"/>
          </w:rPr>
          <w:t>jamás hubiera</w:t>
        </w:r>
      </w:ins>
      <w:r w:rsidR="009C4E64" w:rsidRPr="008D03A6">
        <w:rPr>
          <w:rFonts w:ascii="Crimson Text" w:hAnsi="Crimson Text"/>
          <w:color w:val="000000" w:themeColor="text1"/>
          <w:sz w:val="26"/>
          <w:szCs w:val="26"/>
        </w:rPr>
        <w:t xml:space="preserve"> </w:t>
      </w:r>
      <w:ins w:id="1323" w:author="PC" w:date="2025-05-30T17:35:00Z">
        <w:r w:rsidR="005130DD">
          <w:rPr>
            <w:rFonts w:ascii="Crimson Text" w:hAnsi="Crimson Text"/>
            <w:color w:val="000000" w:themeColor="text1"/>
            <w:sz w:val="26"/>
            <w:szCs w:val="26"/>
          </w:rPr>
          <w:t>imaginado</w:t>
        </w:r>
      </w:ins>
      <w:del w:id="1324" w:author="PC" w:date="2025-05-30T17:35:00Z">
        <w:r w:rsidR="009C4E64" w:rsidRPr="008D03A6" w:rsidDel="005130DD">
          <w:rPr>
            <w:rFonts w:ascii="Crimson Text" w:hAnsi="Crimson Text"/>
            <w:color w:val="000000" w:themeColor="text1"/>
            <w:sz w:val="26"/>
            <w:szCs w:val="26"/>
          </w:rPr>
          <w:delText>imaginé</w:delText>
        </w:r>
      </w:del>
      <w:r w:rsidRPr="008D03A6">
        <w:rPr>
          <w:rFonts w:ascii="Crimson Text" w:hAnsi="Crimson Text"/>
          <w:color w:val="000000" w:themeColor="text1"/>
          <w:sz w:val="26"/>
          <w:szCs w:val="26"/>
        </w:rPr>
        <w:t xml:space="preserve"> que les pedirían que sacrifiquen a sus pr</w:t>
      </w:r>
      <w:r w:rsidR="00C57073" w:rsidRPr="008D03A6">
        <w:rPr>
          <w:rFonts w:ascii="Crimson Text" w:hAnsi="Crimson Text"/>
          <w:color w:val="000000" w:themeColor="text1"/>
          <w:sz w:val="26"/>
          <w:szCs w:val="26"/>
        </w:rPr>
        <w:t xml:space="preserve">opios </w:t>
      </w:r>
      <w:r w:rsidR="00B7089A" w:rsidRPr="008D03A6">
        <w:rPr>
          <w:rFonts w:ascii="Crimson Text" w:hAnsi="Crimson Text"/>
          <w:color w:val="000000" w:themeColor="text1"/>
          <w:sz w:val="26"/>
          <w:szCs w:val="26"/>
        </w:rPr>
        <w:t>auxiliares de entrenamiento</w:t>
      </w:r>
      <w:ins w:id="1325" w:author="PC" w:date="2025-05-30T17:35:00Z">
        <w:r w:rsidR="005130DD">
          <w:rPr>
            <w:rFonts w:ascii="Crimson Text" w:hAnsi="Crimson Text"/>
            <w:color w:val="000000" w:themeColor="text1"/>
            <w:sz w:val="26"/>
            <w:szCs w:val="26"/>
          </w:rPr>
          <w:t xml:space="preserve"> </w:t>
        </w:r>
        <w:r w:rsidR="005130DD" w:rsidRPr="008D03A6">
          <w:rPr>
            <w:rFonts w:ascii="Crimson Text" w:hAnsi="Crimson Text"/>
            <w:color w:val="000000" w:themeColor="text1"/>
            <w:sz w:val="26"/>
            <w:szCs w:val="26"/>
          </w:rPr>
          <w:t>–</w:t>
        </w:r>
        <w:r w:rsidR="005130DD">
          <w:rPr>
            <w:rFonts w:ascii="Crimson Text" w:hAnsi="Crimson Text"/>
            <w:color w:val="000000" w:themeColor="text1"/>
            <w:sz w:val="26"/>
            <w:szCs w:val="26"/>
          </w:rPr>
          <w:t>explicó, pesarosa</w:t>
        </w:r>
        <w:r w:rsidR="005130DD" w:rsidRPr="008D03A6">
          <w:rPr>
            <w:rFonts w:ascii="Crimson Text" w:hAnsi="Crimson Text"/>
            <w:color w:val="000000" w:themeColor="text1"/>
            <w:sz w:val="26"/>
            <w:szCs w:val="26"/>
          </w:rPr>
          <w:t>–</w:t>
        </w:r>
      </w:ins>
      <w:r w:rsidR="00C57073" w:rsidRPr="008D03A6">
        <w:rPr>
          <w:rFonts w:ascii="Crimson Text" w:hAnsi="Crimson Text"/>
          <w:color w:val="000000" w:themeColor="text1"/>
          <w:sz w:val="26"/>
          <w:szCs w:val="26"/>
        </w:rPr>
        <w:t xml:space="preserve">. No sabía nada de </w:t>
      </w:r>
      <w:del w:id="1326" w:author="PC" w:date="2025-05-30T17:35:00Z">
        <w:r w:rsidR="00C57073" w:rsidRPr="008D03A6" w:rsidDel="005130DD">
          <w:rPr>
            <w:rFonts w:ascii="Crimson Text" w:hAnsi="Crimson Text"/>
            <w:color w:val="000000" w:themeColor="text1"/>
            <w:sz w:val="26"/>
            <w:szCs w:val="26"/>
          </w:rPr>
          <w:delText>eso</w:delText>
        </w:r>
      </w:del>
      <w:ins w:id="1327" w:author="PC" w:date="2025-05-30T17:35:00Z">
        <w:r w:rsidR="005130DD">
          <w:rPr>
            <w:rFonts w:ascii="Crimson Text" w:hAnsi="Crimson Text"/>
            <w:color w:val="000000" w:themeColor="text1"/>
            <w:sz w:val="26"/>
            <w:szCs w:val="26"/>
          </w:rPr>
          <w:t xml:space="preserve">esto </w:t>
        </w:r>
        <w:r w:rsidR="005130DD" w:rsidRPr="008D03A6">
          <w:rPr>
            <w:rFonts w:ascii="Crimson Text" w:hAnsi="Crimson Text"/>
            <w:color w:val="000000" w:themeColor="text1"/>
            <w:sz w:val="26"/>
            <w:szCs w:val="26"/>
          </w:rPr>
          <w:t>–</w:t>
        </w:r>
        <w:r w:rsidR="005130DD">
          <w:rPr>
            <w:rFonts w:ascii="Crimson Text" w:hAnsi="Crimson Text"/>
            <w:color w:val="000000" w:themeColor="text1"/>
            <w:sz w:val="26"/>
            <w:szCs w:val="26"/>
          </w:rPr>
          <w:t>añadió</w:t>
        </w:r>
      </w:ins>
      <w:r w:rsidR="00AD0A9B" w:rsidRPr="008D03A6">
        <w:rPr>
          <w:rFonts w:ascii="Crimson Text" w:hAnsi="Crimson Text"/>
          <w:color w:val="000000" w:themeColor="text1"/>
          <w:sz w:val="26"/>
          <w:szCs w:val="26"/>
        </w:rPr>
        <w:t>.</w:t>
      </w:r>
    </w:p>
    <w:p w:rsidR="00AD0A9B" w:rsidRPr="008D03A6" w:rsidRDefault="00AD0A9B"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w:t>
      </w:r>
      <w:r w:rsidR="00AC63AD" w:rsidRPr="008D03A6">
        <w:rPr>
          <w:rFonts w:ascii="Crimson Text" w:hAnsi="Crimson Text"/>
          <w:color w:val="000000" w:themeColor="text1"/>
          <w:sz w:val="26"/>
          <w:szCs w:val="26"/>
        </w:rPr>
        <w:t>puedo</w:t>
      </w:r>
      <w:r w:rsidRPr="008D03A6">
        <w:rPr>
          <w:rFonts w:ascii="Crimson Text" w:hAnsi="Crimson Text"/>
          <w:color w:val="000000" w:themeColor="text1"/>
          <w:sz w:val="26"/>
          <w:szCs w:val="26"/>
        </w:rPr>
        <w:t xml:space="preserve"> rendir la tercera prueba</w:t>
      </w:r>
      <w:del w:id="1328" w:author="PC" w:date="2025-05-30T18:09:00Z">
        <w:r w:rsidR="00B7089A" w:rsidRPr="008D03A6" w:rsidDel="00C12B75">
          <w:rPr>
            <w:rFonts w:ascii="Crimson Text" w:hAnsi="Crimson Text"/>
            <w:color w:val="000000" w:themeColor="text1"/>
            <w:sz w:val="26"/>
            <w:szCs w:val="26"/>
          </w:rPr>
          <w:delText xml:space="preserve"> en estas condiciones</w:delText>
        </w:r>
      </w:del>
      <w:r w:rsidRPr="008D03A6">
        <w:rPr>
          <w:rFonts w:ascii="Crimson Text" w:hAnsi="Crimson Text"/>
          <w:color w:val="000000" w:themeColor="text1"/>
          <w:sz w:val="26"/>
          <w:szCs w:val="26"/>
        </w:rPr>
        <w:t xml:space="preserve">, pero tampoco </w:t>
      </w:r>
      <w:r w:rsidR="00AC63AD" w:rsidRPr="008D03A6">
        <w:rPr>
          <w:rFonts w:ascii="Crimson Text" w:hAnsi="Crimson Text"/>
          <w:color w:val="000000" w:themeColor="text1"/>
          <w:sz w:val="26"/>
          <w:szCs w:val="26"/>
        </w:rPr>
        <w:t>quiero terminar</w:t>
      </w:r>
      <w:r w:rsidRPr="008D03A6">
        <w:rPr>
          <w:rFonts w:ascii="Crimson Text" w:hAnsi="Crimson Text"/>
          <w:color w:val="000000" w:themeColor="text1"/>
          <w:sz w:val="26"/>
          <w:szCs w:val="26"/>
        </w:rPr>
        <w:t xml:space="preserve"> en prisión –anunció, pensando en</w:t>
      </w:r>
      <w:r w:rsidR="00C85EE6" w:rsidRPr="008D03A6">
        <w:rPr>
          <w:rFonts w:ascii="Crimson Text" w:hAnsi="Crimson Text"/>
          <w:color w:val="000000" w:themeColor="text1"/>
          <w:sz w:val="26"/>
          <w:szCs w:val="26"/>
        </w:rPr>
        <w:t xml:space="preserve"> voz</w:t>
      </w:r>
      <w:r w:rsidRPr="008D03A6">
        <w:rPr>
          <w:rFonts w:ascii="Crimson Text" w:hAnsi="Crimson Text"/>
          <w:color w:val="000000" w:themeColor="text1"/>
          <w:sz w:val="26"/>
          <w:szCs w:val="26"/>
        </w:rPr>
        <w:t xml:space="preserve"> alta.</w:t>
      </w:r>
    </w:p>
    <w:p w:rsidR="00C12B75" w:rsidRDefault="00AD0A9B" w:rsidP="001D1D8D">
      <w:pPr>
        <w:tabs>
          <w:tab w:val="left" w:pos="2179"/>
        </w:tabs>
        <w:spacing w:after="0"/>
        <w:ind w:firstLine="284"/>
        <w:jc w:val="both"/>
        <w:rPr>
          <w:ins w:id="1329" w:author="PC" w:date="2025-05-30T18:10:00Z"/>
          <w:rFonts w:ascii="Crimson Text" w:hAnsi="Crimson Text"/>
          <w:color w:val="000000" w:themeColor="text1"/>
          <w:sz w:val="26"/>
          <w:szCs w:val="26"/>
        </w:rPr>
      </w:pPr>
      <w:r w:rsidRPr="008D03A6">
        <w:rPr>
          <w:rFonts w:ascii="Crimson Text" w:hAnsi="Crimson Text"/>
          <w:color w:val="000000" w:themeColor="text1"/>
          <w:sz w:val="26"/>
          <w:szCs w:val="26"/>
        </w:rPr>
        <w:t>–Eros, no tienes alternativa, ¿qué harás entonces?</w:t>
      </w:r>
      <w:r w:rsidR="0038650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w:t>
      </w:r>
      <w:del w:id="1330" w:author="PC" w:date="2025-05-30T18:09:00Z">
        <w:r w:rsidRPr="008D03A6" w:rsidDel="00C12B75">
          <w:rPr>
            <w:rFonts w:ascii="Crimson Text" w:hAnsi="Crimson Text"/>
            <w:color w:val="000000" w:themeColor="text1"/>
            <w:sz w:val="26"/>
            <w:szCs w:val="26"/>
          </w:rPr>
          <w:delText>huir</w:delText>
        </w:r>
      </w:del>
      <w:ins w:id="1331" w:author="PC" w:date="2025-05-30T18:09:00Z">
        <w:r w:rsidR="00C12B75" w:rsidRPr="008D03A6">
          <w:rPr>
            <w:rFonts w:ascii="Crimson Text" w:hAnsi="Crimson Text"/>
            <w:color w:val="000000" w:themeColor="text1"/>
            <w:sz w:val="26"/>
            <w:szCs w:val="26"/>
          </w:rPr>
          <w:t>Huir</w:t>
        </w:r>
      </w:ins>
      <w:r w:rsidRPr="008D03A6">
        <w:rPr>
          <w:rFonts w:ascii="Crimson Text" w:hAnsi="Crimson Text"/>
          <w:color w:val="000000" w:themeColor="text1"/>
          <w:sz w:val="26"/>
          <w:szCs w:val="26"/>
        </w:rPr>
        <w:t xml:space="preserve">? –dijo, </w:t>
      </w:r>
      <w:del w:id="1332" w:author="PC" w:date="2025-05-30T18:09:00Z">
        <w:r w:rsidRPr="008D03A6" w:rsidDel="00C12B75">
          <w:rPr>
            <w:rFonts w:ascii="Crimson Text" w:hAnsi="Crimson Text"/>
            <w:color w:val="000000" w:themeColor="text1"/>
            <w:sz w:val="26"/>
            <w:szCs w:val="26"/>
          </w:rPr>
          <w:delText>iró</w:delText>
        </w:r>
        <w:r w:rsidR="00B7089A" w:rsidRPr="008D03A6" w:rsidDel="00C12B75">
          <w:rPr>
            <w:rFonts w:ascii="Crimson Text" w:hAnsi="Crimson Text"/>
            <w:color w:val="000000" w:themeColor="text1"/>
            <w:sz w:val="26"/>
            <w:szCs w:val="26"/>
          </w:rPr>
          <w:delText>nicamente</w:delText>
        </w:r>
      </w:del>
      <w:ins w:id="1333" w:author="PC" w:date="2025-05-30T18:09:00Z">
        <w:r w:rsidR="00C12B75">
          <w:rPr>
            <w:rFonts w:ascii="Crimson Text" w:hAnsi="Crimson Text"/>
            <w:color w:val="000000" w:themeColor="text1"/>
            <w:sz w:val="26"/>
            <w:szCs w:val="26"/>
          </w:rPr>
          <w:t>consternada</w:t>
        </w:r>
      </w:ins>
      <w:r w:rsidR="00B7089A" w:rsidRPr="008D03A6">
        <w:rPr>
          <w:rFonts w:ascii="Crimson Text" w:hAnsi="Crimson Text"/>
          <w:color w:val="000000" w:themeColor="text1"/>
          <w:sz w:val="26"/>
          <w:szCs w:val="26"/>
        </w:rPr>
        <w:t xml:space="preserve">. </w:t>
      </w:r>
    </w:p>
    <w:p w:rsidR="00386501" w:rsidRPr="008D03A6" w:rsidRDefault="00B7089A"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Pero el joven </w:t>
      </w:r>
      <w:del w:id="1334" w:author="PC" w:date="2025-05-30T18:10:00Z">
        <w:r w:rsidR="00913263" w:rsidRPr="008D03A6" w:rsidDel="00C12B75">
          <w:rPr>
            <w:rFonts w:ascii="Crimson Text" w:hAnsi="Crimson Text"/>
            <w:color w:val="000000" w:themeColor="text1"/>
            <w:sz w:val="26"/>
            <w:szCs w:val="26"/>
          </w:rPr>
          <w:delText>asintió con</w:delText>
        </w:r>
      </w:del>
      <w:ins w:id="1335" w:author="PC" w:date="2025-05-30T18:10:00Z">
        <w:r w:rsidR="00C12B75">
          <w:rPr>
            <w:rFonts w:ascii="Crimson Text" w:hAnsi="Crimson Text"/>
            <w:color w:val="000000" w:themeColor="text1"/>
            <w:sz w:val="26"/>
            <w:szCs w:val="26"/>
          </w:rPr>
          <w:t>le sostuvo</w:t>
        </w:r>
      </w:ins>
      <w:r w:rsidR="00913263" w:rsidRPr="008D03A6">
        <w:rPr>
          <w:rFonts w:ascii="Crimson Text" w:hAnsi="Crimson Text"/>
          <w:color w:val="000000" w:themeColor="text1"/>
          <w:sz w:val="26"/>
          <w:szCs w:val="26"/>
        </w:rPr>
        <w:t xml:space="preserve"> la mirada</w:t>
      </w:r>
      <w:del w:id="1336" w:author="PC" w:date="2025-05-30T18:10:00Z">
        <w:r w:rsidR="00AD0A9B" w:rsidRPr="008D03A6" w:rsidDel="00C12B75">
          <w:rPr>
            <w:rFonts w:ascii="Crimson Text" w:hAnsi="Crimson Text"/>
            <w:color w:val="000000" w:themeColor="text1"/>
            <w:sz w:val="26"/>
            <w:szCs w:val="26"/>
          </w:rPr>
          <w:delText>,</w:delText>
        </w:r>
      </w:del>
      <w:r w:rsidR="00AD0A9B" w:rsidRPr="008D03A6">
        <w:rPr>
          <w:rFonts w:ascii="Crimson Text" w:hAnsi="Crimson Text"/>
          <w:color w:val="000000" w:themeColor="text1"/>
          <w:sz w:val="26"/>
          <w:szCs w:val="26"/>
        </w:rPr>
        <w:t xml:space="preserve"> y dejó entrever que aquella idea</w:t>
      </w:r>
      <w:ins w:id="1337" w:author="PC" w:date="2025-05-30T18:10:00Z">
        <w:r w:rsidR="00C12B75">
          <w:rPr>
            <w:rFonts w:ascii="Crimson Text" w:hAnsi="Crimson Text"/>
            <w:color w:val="000000" w:themeColor="text1"/>
            <w:sz w:val="26"/>
            <w:szCs w:val="26"/>
          </w:rPr>
          <w:t>, tan</w:t>
        </w:r>
      </w:ins>
      <w:r w:rsidR="00AD0A9B" w:rsidRPr="008D03A6">
        <w:rPr>
          <w:rFonts w:ascii="Crimson Text" w:hAnsi="Crimson Text"/>
          <w:color w:val="000000" w:themeColor="text1"/>
          <w:sz w:val="26"/>
          <w:szCs w:val="26"/>
        </w:rPr>
        <w:t xml:space="preserve"> absurda</w:t>
      </w:r>
      <w:ins w:id="1338" w:author="PC" w:date="2025-05-30T18:10:00Z">
        <w:r w:rsidR="00C12B75">
          <w:rPr>
            <w:rFonts w:ascii="Crimson Text" w:hAnsi="Crimson Text"/>
            <w:color w:val="000000" w:themeColor="text1"/>
            <w:sz w:val="26"/>
            <w:szCs w:val="26"/>
          </w:rPr>
          <w:t xml:space="preserve"> para ella,</w:t>
        </w:r>
      </w:ins>
      <w:r w:rsidR="00AD0A9B" w:rsidRPr="008D03A6">
        <w:rPr>
          <w:rFonts w:ascii="Crimson Text" w:hAnsi="Crimson Text"/>
          <w:color w:val="000000" w:themeColor="text1"/>
          <w:sz w:val="26"/>
          <w:szCs w:val="26"/>
        </w:rPr>
        <w:t xml:space="preserve"> tenía cabida en su mente.</w:t>
      </w:r>
    </w:p>
    <w:p w:rsidR="00CD1768" w:rsidRPr="008D03A6" w:rsidRDefault="009C4E64" w:rsidP="001D1D8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Qué estás pensando? ¡Sería una locura! –</w:t>
      </w:r>
      <w:del w:id="1339" w:author="PC" w:date="2025-05-30T18:10:00Z">
        <w:r w:rsidRPr="008D03A6" w:rsidDel="00C12B75">
          <w:rPr>
            <w:rFonts w:ascii="Crimson Text" w:hAnsi="Crimson Text"/>
            <w:color w:val="000000" w:themeColor="text1"/>
            <w:sz w:val="26"/>
            <w:szCs w:val="26"/>
          </w:rPr>
          <w:delText xml:space="preserve">increpó </w:delText>
        </w:r>
      </w:del>
      <w:ins w:id="1340" w:author="PC" w:date="2025-05-30T18:10:00Z">
        <w:r w:rsidR="00C12B75">
          <w:rPr>
            <w:rFonts w:ascii="Crimson Text" w:hAnsi="Crimson Text"/>
            <w:color w:val="000000" w:themeColor="text1"/>
            <w:sz w:val="26"/>
            <w:szCs w:val="26"/>
          </w:rPr>
          <w:t>exclamó</w:t>
        </w:r>
        <w:r w:rsidR="00C12B7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princesa, </w:t>
      </w:r>
      <w:del w:id="1341" w:author="PC" w:date="2025-05-30T18:11:00Z">
        <w:r w:rsidRPr="008D03A6" w:rsidDel="00C12B75">
          <w:rPr>
            <w:rFonts w:ascii="Crimson Text" w:hAnsi="Crimson Text"/>
            <w:color w:val="000000" w:themeColor="text1"/>
            <w:sz w:val="26"/>
            <w:szCs w:val="26"/>
          </w:rPr>
          <w:delText>no podía</w:delText>
        </w:r>
      </w:del>
      <w:ins w:id="1342" w:author="PC" w:date="2025-05-30T18:11:00Z">
        <w:r w:rsidR="00C12B75">
          <w:rPr>
            <w:rFonts w:ascii="Crimson Text" w:hAnsi="Crimson Text"/>
            <w:color w:val="000000" w:themeColor="text1"/>
            <w:sz w:val="26"/>
            <w:szCs w:val="26"/>
          </w:rPr>
          <w:t>sin</w:t>
        </w:r>
      </w:ins>
      <w:r w:rsidRPr="008D03A6">
        <w:rPr>
          <w:rFonts w:ascii="Crimson Text" w:hAnsi="Crimson Text"/>
          <w:color w:val="000000" w:themeColor="text1"/>
          <w:sz w:val="26"/>
          <w:szCs w:val="26"/>
        </w:rPr>
        <w:t xml:space="preserve"> aceptar</w:t>
      </w:r>
      <w:del w:id="1343" w:author="PC" w:date="2025-05-30T18:11:00Z">
        <w:r w:rsidR="00EC1E48" w:rsidRPr="008D03A6" w:rsidDel="00C12B75">
          <w:rPr>
            <w:rFonts w:ascii="Crimson Text" w:hAnsi="Crimson Text"/>
            <w:color w:val="000000" w:themeColor="text1"/>
            <w:sz w:val="26"/>
            <w:szCs w:val="26"/>
          </w:rPr>
          <w:delText xml:space="preserve">, </w:delText>
        </w:r>
        <w:r w:rsidR="00913263" w:rsidRPr="008D03A6" w:rsidDel="00C12B75">
          <w:rPr>
            <w:rFonts w:ascii="Crimson Text" w:hAnsi="Crimson Text"/>
            <w:color w:val="000000" w:themeColor="text1"/>
            <w:sz w:val="26"/>
            <w:szCs w:val="26"/>
          </w:rPr>
          <w:delText>ni siquiera</w:delText>
        </w:r>
        <w:r w:rsidR="00EC1E48" w:rsidRPr="008D03A6" w:rsidDel="00C12B7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913263"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lo tuviera en consideración.</w:t>
      </w:r>
    </w:p>
    <w:p w:rsidR="00CD1768" w:rsidRPr="008D03A6" w:rsidRDefault="00CD1768" w:rsidP="00CD17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–Sé que es una locura, pero</w:t>
      </w:r>
      <w:del w:id="1344" w:author="PC" w:date="2025-05-30T18:11:00Z">
        <w:r w:rsidRPr="008D03A6" w:rsidDel="00C12B7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tal vez</w:t>
      </w:r>
      <w:del w:id="1345" w:author="PC" w:date="2025-05-30T18:11:00Z">
        <w:r w:rsidRPr="008D03A6" w:rsidDel="00C12B7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no </w:t>
      </w:r>
      <w:r w:rsidR="00C1476C" w:rsidRPr="008D03A6">
        <w:rPr>
          <w:rFonts w:ascii="Crimson Text" w:hAnsi="Crimson Text"/>
          <w:color w:val="000000" w:themeColor="text1"/>
          <w:sz w:val="26"/>
          <w:szCs w:val="26"/>
        </w:rPr>
        <w:t>haya otra opción</w:t>
      </w:r>
      <w:r w:rsidRPr="008D03A6">
        <w:rPr>
          <w:rFonts w:ascii="Crimson Text" w:hAnsi="Crimson Text"/>
          <w:color w:val="000000" w:themeColor="text1"/>
          <w:sz w:val="26"/>
          <w:szCs w:val="26"/>
        </w:rPr>
        <w:t>. Podría viajar hacia el oeste, allí sería bien recibido.</w:t>
      </w:r>
    </w:p>
    <w:p w:rsidR="00CD1768" w:rsidRPr="008D03A6" w:rsidRDefault="00CD1768" w:rsidP="00CD17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El oeste! </w:t>
      </w:r>
      <w:del w:id="1346" w:author="PC" w:date="2025-05-30T18:11:00Z">
        <w:r w:rsidRPr="008D03A6" w:rsidDel="00C12B75">
          <w:rPr>
            <w:rFonts w:ascii="Crimson Text" w:hAnsi="Crimson Text"/>
            <w:color w:val="000000" w:themeColor="text1"/>
            <w:sz w:val="26"/>
            <w:szCs w:val="26"/>
          </w:rPr>
          <w:delText>y</w:delText>
        </w:r>
      </w:del>
      <w:ins w:id="1347" w:author="PC" w:date="2025-05-30T18:11:00Z">
        <w:r w:rsidR="00C12B75">
          <w:rPr>
            <w:rFonts w:ascii="Crimson Text" w:hAnsi="Crimson Text"/>
            <w:color w:val="000000" w:themeColor="text1"/>
            <w:sz w:val="26"/>
            <w:szCs w:val="26"/>
          </w:rPr>
          <w:t>¿</w:t>
        </w:r>
        <w:proofErr w:type="gramStart"/>
        <w:r w:rsidR="00C12B75">
          <w:rPr>
            <w:rFonts w:ascii="Crimson Text" w:hAnsi="Crimson Text"/>
            <w:color w:val="000000" w:themeColor="text1"/>
            <w:sz w:val="26"/>
            <w:szCs w:val="26"/>
          </w:rPr>
          <w:t>y</w:t>
        </w:r>
      </w:ins>
      <w:proofErr w:type="gramEnd"/>
      <w:r w:rsidRPr="008D03A6">
        <w:rPr>
          <w:rFonts w:ascii="Crimson Text" w:hAnsi="Crimson Text"/>
          <w:color w:val="000000" w:themeColor="text1"/>
          <w:sz w:val="26"/>
          <w:szCs w:val="26"/>
        </w:rPr>
        <w:t xml:space="preserve"> cruzar el </w:t>
      </w:r>
      <w:del w:id="1348" w:author="Paula Castrilli" w:date="2025-05-26T17:19:00Z">
        <w:r w:rsidRPr="008D03A6" w:rsidDel="000508A5">
          <w:rPr>
            <w:rFonts w:ascii="Crimson Text" w:hAnsi="Crimson Text"/>
            <w:color w:val="000000" w:themeColor="text1"/>
            <w:sz w:val="26"/>
            <w:szCs w:val="26"/>
          </w:rPr>
          <w:delText>bosque encantado</w:delText>
        </w:r>
      </w:del>
      <w:ins w:id="1349" w:author="Paula Castrilli" w:date="2025-05-26T17:19:00Z">
        <w:r w:rsidR="000508A5">
          <w:rPr>
            <w:rFonts w:ascii="Crimson Text" w:hAnsi="Crimson Text"/>
            <w:color w:val="000000" w:themeColor="text1"/>
            <w:sz w:val="26"/>
            <w:szCs w:val="26"/>
          </w:rPr>
          <w:t>Bosque Encantado</w:t>
        </w:r>
      </w:ins>
      <w:ins w:id="1350" w:author="PC" w:date="2025-05-30T18:11:00Z">
        <w:r w:rsidR="00C12B75">
          <w:rPr>
            <w:rFonts w:ascii="Crimson Text" w:hAnsi="Crimson Text"/>
            <w:color w:val="000000" w:themeColor="text1"/>
            <w:sz w:val="26"/>
            <w:szCs w:val="26"/>
          </w:rPr>
          <w:t xml:space="preserve"> otra vez?</w:t>
        </w:r>
      </w:ins>
      <w:del w:id="1351" w:author="PC" w:date="2025-05-30T18:11:00Z">
        <w:r w:rsidRPr="008D03A6" w:rsidDel="00C12B75">
          <w:rPr>
            <w:rFonts w:ascii="Crimson Text" w:hAnsi="Crimson Text"/>
            <w:color w:val="000000" w:themeColor="text1"/>
            <w:sz w:val="26"/>
            <w:szCs w:val="26"/>
          </w:rPr>
          <w:delText>, n</w:delText>
        </w:r>
      </w:del>
      <w:ins w:id="1352" w:author="PC" w:date="2025-05-30T18:11:00Z">
        <w:r w:rsidR="00C12B75">
          <w:rPr>
            <w:rFonts w:ascii="Crimson Text" w:hAnsi="Crimson Text"/>
            <w:color w:val="000000" w:themeColor="text1"/>
            <w:sz w:val="26"/>
            <w:szCs w:val="26"/>
          </w:rPr>
          <w:t xml:space="preserve"> N</w:t>
        </w:r>
      </w:ins>
      <w:r w:rsidRPr="008D03A6">
        <w:rPr>
          <w:rFonts w:ascii="Crimson Text" w:hAnsi="Crimson Text"/>
          <w:color w:val="000000" w:themeColor="text1"/>
          <w:sz w:val="26"/>
          <w:szCs w:val="26"/>
        </w:rPr>
        <w:t>o sabes lo que dices –</w:t>
      </w:r>
      <w:ins w:id="1353" w:author="PC" w:date="2025-05-30T18:11:00Z">
        <w:r w:rsidR="00C12B75">
          <w:rPr>
            <w:rFonts w:ascii="Crimson Text" w:hAnsi="Crimson Text"/>
            <w:color w:val="000000" w:themeColor="text1"/>
            <w:sz w:val="26"/>
            <w:szCs w:val="26"/>
          </w:rPr>
          <w:t xml:space="preserve">lo </w:t>
        </w:r>
      </w:ins>
      <w:r w:rsidRPr="008D03A6">
        <w:rPr>
          <w:rFonts w:ascii="Crimson Text" w:hAnsi="Crimson Text"/>
          <w:color w:val="000000" w:themeColor="text1"/>
          <w:sz w:val="26"/>
          <w:szCs w:val="26"/>
        </w:rPr>
        <w:t>regañó, perdiendo cada vez más la paciencia.</w:t>
      </w:r>
    </w:p>
    <w:p w:rsidR="00CD1768" w:rsidRPr="008D03A6" w:rsidRDefault="00CD1768" w:rsidP="00CD17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C1476C" w:rsidRPr="008D03A6">
        <w:rPr>
          <w:rFonts w:ascii="Crimson Text" w:hAnsi="Crimson Text"/>
          <w:color w:val="000000" w:themeColor="text1"/>
          <w:sz w:val="26"/>
          <w:szCs w:val="26"/>
        </w:rPr>
        <w:t>Lo hice una vez,</w:t>
      </w:r>
      <w:del w:id="1354" w:author="PC" w:date="2025-05-30T18:12:00Z">
        <w:r w:rsidR="00C1476C" w:rsidRPr="008D03A6" w:rsidDel="00C12B75">
          <w:rPr>
            <w:rFonts w:ascii="Crimson Text" w:hAnsi="Crimson Text"/>
            <w:color w:val="000000" w:themeColor="text1"/>
            <w:sz w:val="26"/>
            <w:szCs w:val="26"/>
          </w:rPr>
          <w:delText xml:space="preserve"> podría </w:delText>
        </w:r>
      </w:del>
      <w:ins w:id="1355" w:author="PC" w:date="2025-05-30T18:12:00Z">
        <w:r w:rsidR="00C12B75">
          <w:rPr>
            <w:rFonts w:ascii="Crimson Text" w:hAnsi="Crimson Text"/>
            <w:color w:val="000000" w:themeColor="text1"/>
            <w:sz w:val="26"/>
            <w:szCs w:val="26"/>
          </w:rPr>
          <w:t xml:space="preserve"> y puedo </w:t>
        </w:r>
      </w:ins>
      <w:r w:rsidR="00C1476C" w:rsidRPr="008D03A6">
        <w:rPr>
          <w:rFonts w:ascii="Crimson Text" w:hAnsi="Crimson Text"/>
          <w:color w:val="000000" w:themeColor="text1"/>
          <w:sz w:val="26"/>
          <w:szCs w:val="26"/>
        </w:rPr>
        <w:t>hacerlo nuevamente –insistió, su exceso de confianza comenzaba a fastidiar a la princesa.</w:t>
      </w:r>
    </w:p>
    <w:p w:rsidR="00A21F3B" w:rsidRDefault="00C1476C" w:rsidP="001D1D8D">
      <w:pPr>
        <w:tabs>
          <w:tab w:val="left" w:pos="2179"/>
        </w:tabs>
        <w:spacing w:after="0"/>
        <w:ind w:firstLine="284"/>
        <w:jc w:val="both"/>
        <w:rPr>
          <w:ins w:id="1356" w:author="PC" w:date="2025-05-30T18:13:00Z"/>
          <w:rFonts w:ascii="Crimson Text" w:hAnsi="Crimson Text"/>
          <w:color w:val="000000" w:themeColor="text1"/>
          <w:sz w:val="26"/>
          <w:szCs w:val="26"/>
        </w:rPr>
      </w:pPr>
      <w:r w:rsidRPr="008D03A6">
        <w:rPr>
          <w:rFonts w:ascii="Crimson Text" w:hAnsi="Crimson Text"/>
          <w:color w:val="000000" w:themeColor="text1"/>
          <w:sz w:val="26"/>
          <w:szCs w:val="26"/>
        </w:rPr>
        <w:t xml:space="preserve">–Apenas conoces el </w:t>
      </w:r>
      <w:r w:rsidR="00FB6F7F" w:rsidRPr="008D03A6">
        <w:rPr>
          <w:rFonts w:ascii="Crimson Text" w:hAnsi="Crimson Text"/>
          <w:color w:val="000000" w:themeColor="text1"/>
          <w:sz w:val="26"/>
          <w:szCs w:val="26"/>
        </w:rPr>
        <w:t>principio</w:t>
      </w:r>
      <w:r w:rsidRPr="008D03A6">
        <w:rPr>
          <w:rFonts w:ascii="Crimson Text" w:hAnsi="Crimson Text"/>
          <w:color w:val="000000" w:themeColor="text1"/>
          <w:sz w:val="26"/>
          <w:szCs w:val="26"/>
        </w:rPr>
        <w:t xml:space="preserve"> del bosque, y casi fuiste devorado </w:t>
      </w:r>
      <w:commentRangeStart w:id="1357"/>
      <w:r w:rsidRPr="008D03A6">
        <w:rPr>
          <w:rFonts w:ascii="Crimson Text" w:hAnsi="Crimson Text"/>
          <w:color w:val="000000" w:themeColor="text1"/>
          <w:sz w:val="26"/>
          <w:szCs w:val="26"/>
        </w:rPr>
        <w:t>por un dragón</w:t>
      </w:r>
      <w:commentRangeEnd w:id="1357"/>
      <w:r w:rsidR="00C12B75">
        <w:rPr>
          <w:rStyle w:val="Refdecomentario"/>
        </w:rPr>
        <w:commentReference w:id="1357"/>
      </w:r>
      <w:del w:id="1358" w:author="PC" w:date="2025-05-30T18:13:00Z">
        <w:r w:rsidRPr="008D03A6" w:rsidDel="00A21F3B">
          <w:rPr>
            <w:rFonts w:ascii="Crimson Text" w:hAnsi="Crimson Text"/>
            <w:color w:val="000000" w:themeColor="text1"/>
            <w:sz w:val="26"/>
            <w:szCs w:val="26"/>
          </w:rPr>
          <w:delText>, e</w:delText>
        </w:r>
      </w:del>
      <w:ins w:id="1359" w:author="PC" w:date="2025-05-30T18:13:00Z">
        <w:r w:rsidR="00A21F3B">
          <w:rPr>
            <w:rFonts w:ascii="Crimson Text" w:hAnsi="Crimson Text"/>
            <w:color w:val="000000" w:themeColor="text1"/>
            <w:sz w:val="26"/>
            <w:szCs w:val="26"/>
          </w:rPr>
          <w:t>. E</w:t>
        </w:r>
      </w:ins>
      <w:r w:rsidRPr="008D03A6">
        <w:rPr>
          <w:rFonts w:ascii="Crimson Text" w:hAnsi="Crimson Text"/>
          <w:color w:val="000000" w:themeColor="text1"/>
          <w:sz w:val="26"/>
          <w:szCs w:val="26"/>
        </w:rPr>
        <w:t>so no es nada en comparación con lo que tendrías que recorrer para llegar al oeste –</w:t>
      </w:r>
      <w:del w:id="1360" w:author="PC" w:date="2025-05-30T18:13:00Z">
        <w:r w:rsidRPr="008D03A6" w:rsidDel="00A21F3B">
          <w:rPr>
            <w:rFonts w:ascii="Crimson Text" w:hAnsi="Crimson Text"/>
            <w:color w:val="000000" w:themeColor="text1"/>
            <w:sz w:val="26"/>
            <w:szCs w:val="26"/>
          </w:rPr>
          <w:delText>concluyó</w:delText>
        </w:r>
      </w:del>
      <w:ins w:id="1361" w:author="PC" w:date="2025-05-30T18:13:00Z">
        <w:r w:rsidR="00A21F3B">
          <w:rPr>
            <w:rFonts w:ascii="Crimson Text" w:hAnsi="Crimson Text"/>
            <w:color w:val="000000" w:themeColor="text1"/>
            <w:sz w:val="26"/>
            <w:szCs w:val="26"/>
          </w:rPr>
          <w:t>le recriminó</w:t>
        </w:r>
      </w:ins>
      <w:r w:rsidRPr="008D03A6">
        <w:rPr>
          <w:rFonts w:ascii="Crimson Text" w:hAnsi="Crimson Text"/>
          <w:color w:val="000000" w:themeColor="text1"/>
          <w:sz w:val="26"/>
          <w:szCs w:val="26"/>
        </w:rPr>
        <w:t xml:space="preserve">, </w:t>
      </w:r>
      <w:del w:id="1362" w:author="PC" w:date="2025-05-30T18:13:00Z">
        <w:r w:rsidRPr="008D03A6" w:rsidDel="00A21F3B">
          <w:rPr>
            <w:rFonts w:ascii="Crimson Text" w:hAnsi="Crimson Text"/>
            <w:color w:val="000000" w:themeColor="text1"/>
            <w:sz w:val="26"/>
            <w:szCs w:val="26"/>
          </w:rPr>
          <w:delText>y lo dejó</w:delText>
        </w:r>
      </w:del>
      <w:ins w:id="1363" w:author="PC" w:date="2025-05-30T18:13:00Z">
        <w:r w:rsidR="00A21F3B">
          <w:rPr>
            <w:rFonts w:ascii="Crimson Text" w:hAnsi="Crimson Text"/>
            <w:color w:val="000000" w:themeColor="text1"/>
            <w:sz w:val="26"/>
            <w:szCs w:val="26"/>
          </w:rPr>
          <w:t>dejándolo</w:t>
        </w:r>
      </w:ins>
      <w:r w:rsidRPr="008D03A6">
        <w:rPr>
          <w:rFonts w:ascii="Crimson Text" w:hAnsi="Crimson Text"/>
          <w:color w:val="000000" w:themeColor="text1"/>
          <w:sz w:val="26"/>
          <w:szCs w:val="26"/>
        </w:rPr>
        <w:t xml:space="preserve"> sin palabras.</w:t>
      </w:r>
      <w:r w:rsidR="009B119B" w:rsidRPr="008D03A6">
        <w:rPr>
          <w:rFonts w:ascii="Crimson Text" w:hAnsi="Crimson Text"/>
          <w:color w:val="000000" w:themeColor="text1"/>
          <w:sz w:val="26"/>
          <w:szCs w:val="26"/>
        </w:rPr>
        <w:t xml:space="preserve"> </w:t>
      </w:r>
    </w:p>
    <w:p w:rsidR="009B119B" w:rsidRPr="008D03A6" w:rsidRDefault="009B119B" w:rsidP="001D1D8D">
      <w:pPr>
        <w:tabs>
          <w:tab w:val="left" w:pos="2179"/>
        </w:tabs>
        <w:spacing w:after="0"/>
        <w:ind w:firstLine="284"/>
        <w:jc w:val="both"/>
        <w:rPr>
          <w:rFonts w:ascii="Crimson Text" w:hAnsi="Crimson Text"/>
          <w:color w:val="000000" w:themeColor="text1"/>
          <w:sz w:val="26"/>
          <w:szCs w:val="26"/>
        </w:rPr>
      </w:pPr>
      <w:del w:id="1364" w:author="PC" w:date="2025-05-30T18:13:00Z">
        <w:r w:rsidRPr="008D03A6" w:rsidDel="00A21F3B">
          <w:rPr>
            <w:rFonts w:ascii="Crimson Text" w:hAnsi="Crimson Text"/>
            <w:color w:val="000000" w:themeColor="text1"/>
            <w:sz w:val="26"/>
            <w:szCs w:val="26"/>
          </w:rPr>
          <w:delText>Inmediatamente,</w:delText>
        </w:r>
      </w:del>
      <w:ins w:id="1365" w:author="PC" w:date="2025-05-30T18:16:00Z">
        <w:r w:rsidR="00A21F3B">
          <w:rPr>
            <w:rFonts w:ascii="Crimson Text" w:hAnsi="Crimson Text"/>
            <w:color w:val="000000" w:themeColor="text1"/>
            <w:sz w:val="26"/>
            <w:szCs w:val="26"/>
          </w:rPr>
          <w:t>Agatha</w:t>
        </w:r>
      </w:ins>
      <w:r w:rsidRPr="008D03A6">
        <w:rPr>
          <w:rFonts w:ascii="Crimson Text" w:hAnsi="Crimson Text"/>
          <w:color w:val="000000" w:themeColor="text1"/>
          <w:sz w:val="26"/>
          <w:szCs w:val="26"/>
        </w:rPr>
        <w:t xml:space="preserve"> trató de </w:t>
      </w:r>
      <w:r w:rsidR="008D5504" w:rsidRPr="008D03A6">
        <w:rPr>
          <w:rFonts w:ascii="Crimson Text" w:hAnsi="Crimson Text"/>
          <w:color w:val="000000" w:themeColor="text1"/>
          <w:sz w:val="26"/>
          <w:szCs w:val="26"/>
        </w:rPr>
        <w:t>buscar</w:t>
      </w:r>
      <w:ins w:id="1366" w:author="PC" w:date="2025-05-30T18:14:00Z">
        <w:r w:rsidR="00A21F3B">
          <w:rPr>
            <w:rFonts w:ascii="Crimson Text" w:hAnsi="Crimson Text"/>
            <w:color w:val="000000" w:themeColor="text1"/>
            <w:sz w:val="26"/>
            <w:szCs w:val="26"/>
          </w:rPr>
          <w:t>, desesperad</w:t>
        </w:r>
      </w:ins>
      <w:ins w:id="1367" w:author="PC" w:date="2025-05-30T18:16:00Z">
        <w:r w:rsidR="00A21F3B">
          <w:rPr>
            <w:rFonts w:ascii="Crimson Text" w:hAnsi="Crimson Text"/>
            <w:color w:val="000000" w:themeColor="text1"/>
            <w:sz w:val="26"/>
            <w:szCs w:val="26"/>
          </w:rPr>
          <w:t>a</w:t>
        </w:r>
      </w:ins>
      <w:ins w:id="1368" w:author="PC" w:date="2025-05-30T18:14:00Z">
        <w:r w:rsidR="00A21F3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1369" w:author="PC" w:date="2025-05-30T18:14:00Z">
        <w:r w:rsidRPr="008D03A6" w:rsidDel="00A21F3B">
          <w:rPr>
            <w:rFonts w:ascii="Crimson Text" w:hAnsi="Crimson Text"/>
            <w:color w:val="000000" w:themeColor="text1"/>
            <w:sz w:val="26"/>
            <w:szCs w:val="26"/>
          </w:rPr>
          <w:delText xml:space="preserve">una </w:delText>
        </w:r>
        <w:r w:rsidR="00EC1E48" w:rsidRPr="008D03A6" w:rsidDel="00A21F3B">
          <w:rPr>
            <w:rFonts w:ascii="Crimson Text" w:hAnsi="Crimson Text"/>
            <w:color w:val="000000" w:themeColor="text1"/>
            <w:sz w:val="26"/>
            <w:szCs w:val="26"/>
          </w:rPr>
          <w:delText>salida</w:delText>
        </w:r>
      </w:del>
      <w:ins w:id="1370" w:author="PC" w:date="2025-05-30T18:14:00Z">
        <w:r w:rsidR="00A21F3B">
          <w:rPr>
            <w:rFonts w:ascii="Crimson Text" w:hAnsi="Crimson Text"/>
            <w:color w:val="000000" w:themeColor="text1"/>
            <w:sz w:val="26"/>
            <w:szCs w:val="26"/>
          </w:rPr>
          <w:t>algo que pudiera ayudarlo</w:t>
        </w:r>
      </w:ins>
      <w:del w:id="1371" w:author="PC" w:date="2025-05-30T18:14:00Z">
        <w:r w:rsidR="00EC1E48" w:rsidRPr="008D03A6" w:rsidDel="00A21F3B">
          <w:rPr>
            <w:rFonts w:ascii="Crimson Text" w:hAnsi="Crimson Text"/>
            <w:color w:val="000000" w:themeColor="text1"/>
            <w:sz w:val="26"/>
            <w:szCs w:val="26"/>
          </w:rPr>
          <w:delText>, y</w:delText>
        </w:r>
      </w:del>
      <w:ins w:id="1372" w:author="PC" w:date="2025-05-30T18:14:00Z">
        <w:r w:rsidR="00A21F3B">
          <w:rPr>
            <w:rFonts w:ascii="Crimson Text" w:hAnsi="Crimson Text"/>
            <w:color w:val="000000" w:themeColor="text1"/>
            <w:sz w:val="26"/>
            <w:szCs w:val="26"/>
          </w:rPr>
          <w:t>. Fue ahí que</w:t>
        </w:r>
      </w:ins>
      <w:r w:rsidR="00EC1E48" w:rsidRPr="008D03A6">
        <w:rPr>
          <w:rFonts w:ascii="Crimson Text" w:hAnsi="Crimson Text"/>
          <w:color w:val="000000" w:themeColor="text1"/>
          <w:sz w:val="26"/>
          <w:szCs w:val="26"/>
        </w:rPr>
        <w:t xml:space="preserve"> u</w:t>
      </w:r>
      <w:r w:rsidRPr="008D03A6">
        <w:rPr>
          <w:rFonts w:ascii="Crimson Text" w:hAnsi="Crimson Text"/>
          <w:color w:val="000000" w:themeColor="text1"/>
          <w:sz w:val="26"/>
          <w:szCs w:val="26"/>
        </w:rPr>
        <w:t>na extraña solución se le cruzó por la mente.</w:t>
      </w:r>
    </w:p>
    <w:p w:rsidR="00A21F3B" w:rsidRDefault="00AC63AD" w:rsidP="00A21F3B">
      <w:pPr>
        <w:tabs>
          <w:tab w:val="left" w:pos="2179"/>
        </w:tabs>
        <w:spacing w:after="0"/>
        <w:jc w:val="both"/>
        <w:rPr>
          <w:ins w:id="1373" w:author="PC" w:date="2025-05-30T18:18:00Z"/>
          <w:rFonts w:ascii="Crimson Text" w:hAnsi="Crimson Text"/>
          <w:color w:val="000000" w:themeColor="text1"/>
          <w:sz w:val="26"/>
          <w:szCs w:val="26"/>
        </w:rPr>
        <w:pPrChange w:id="1374" w:author="PC" w:date="2025-05-30T18:17:00Z">
          <w:pPr>
            <w:tabs>
              <w:tab w:val="left" w:pos="2179"/>
            </w:tabs>
            <w:spacing w:after="0"/>
            <w:ind w:firstLine="284"/>
            <w:jc w:val="both"/>
          </w:pPr>
        </w:pPrChange>
      </w:pPr>
      <w:r w:rsidRPr="008D03A6">
        <w:rPr>
          <w:rFonts w:ascii="Crimson Text" w:hAnsi="Crimson Text"/>
          <w:color w:val="000000" w:themeColor="text1"/>
          <w:sz w:val="26"/>
          <w:szCs w:val="26"/>
        </w:rPr>
        <w:t>–Se me ocurre algo…</w:t>
      </w:r>
      <w:r w:rsidR="00913263" w:rsidRPr="008D03A6">
        <w:rPr>
          <w:rFonts w:ascii="Crimson Text" w:hAnsi="Crimson Text"/>
          <w:color w:val="000000" w:themeColor="text1"/>
          <w:sz w:val="26"/>
          <w:szCs w:val="26"/>
        </w:rPr>
        <w:t xml:space="preserve"> –dijo, </w:t>
      </w:r>
      <w:del w:id="1375" w:author="PC" w:date="2025-05-30T18:14:00Z">
        <w:r w:rsidR="00FB6F7F" w:rsidRPr="008D03A6" w:rsidDel="00A21F3B">
          <w:rPr>
            <w:rFonts w:ascii="Crimson Text" w:hAnsi="Crimson Text"/>
            <w:color w:val="000000" w:themeColor="text1"/>
            <w:sz w:val="26"/>
            <w:szCs w:val="26"/>
          </w:rPr>
          <w:delText>sembrando</w:delText>
        </w:r>
        <w:r w:rsidR="00913263" w:rsidRPr="008D03A6" w:rsidDel="00A21F3B">
          <w:rPr>
            <w:rFonts w:ascii="Crimson Text" w:hAnsi="Crimson Text"/>
            <w:color w:val="000000" w:themeColor="text1"/>
            <w:sz w:val="26"/>
            <w:szCs w:val="26"/>
          </w:rPr>
          <w:delText xml:space="preserve"> intriga</w:delText>
        </w:r>
      </w:del>
      <w:ins w:id="1376" w:author="PC" w:date="2025-05-30T18:14:00Z">
        <w:r w:rsidR="00A21F3B">
          <w:rPr>
            <w:rFonts w:ascii="Crimson Text" w:hAnsi="Crimson Text"/>
            <w:color w:val="000000" w:themeColor="text1"/>
            <w:sz w:val="26"/>
            <w:szCs w:val="26"/>
          </w:rPr>
          <w:t>dubitativ</w:t>
        </w:r>
      </w:ins>
      <w:ins w:id="1377" w:author="PC" w:date="2025-05-30T18:17:00Z">
        <w:r w:rsidR="00A21F3B">
          <w:rPr>
            <w:rFonts w:ascii="Crimson Text" w:hAnsi="Crimson Text"/>
            <w:color w:val="000000" w:themeColor="text1"/>
            <w:sz w:val="26"/>
            <w:szCs w:val="26"/>
          </w:rPr>
          <w:t>a</w:t>
        </w:r>
      </w:ins>
      <w:r w:rsidRPr="008D03A6">
        <w:rPr>
          <w:rFonts w:ascii="Crimson Text" w:hAnsi="Crimson Text"/>
          <w:color w:val="000000" w:themeColor="text1"/>
          <w:sz w:val="26"/>
          <w:szCs w:val="26"/>
        </w:rPr>
        <w:t>–. En el establo real hay un caballo que está muy enfe</w:t>
      </w:r>
      <w:r w:rsidR="008D5504" w:rsidRPr="008D03A6">
        <w:rPr>
          <w:rFonts w:ascii="Crimson Text" w:hAnsi="Crimson Text"/>
          <w:color w:val="000000" w:themeColor="text1"/>
          <w:sz w:val="26"/>
          <w:szCs w:val="26"/>
        </w:rPr>
        <w:t xml:space="preserve">rmo, </w:t>
      </w:r>
      <w:r w:rsidR="00C1476C" w:rsidRPr="008D03A6">
        <w:rPr>
          <w:rFonts w:ascii="Crimson Text" w:hAnsi="Crimson Text"/>
          <w:color w:val="000000" w:themeColor="text1"/>
          <w:sz w:val="26"/>
          <w:szCs w:val="26"/>
        </w:rPr>
        <w:t>padece el mal del dragón</w:t>
      </w:r>
      <w:ins w:id="1378" w:author="PC" w:date="2025-05-30T18:15:00Z">
        <w:r w:rsidR="00A21F3B">
          <w:rPr>
            <w:rFonts w:ascii="Crimson Text" w:hAnsi="Crimson Text"/>
            <w:color w:val="000000" w:themeColor="text1"/>
            <w:sz w:val="26"/>
            <w:szCs w:val="26"/>
          </w:rPr>
          <w:t xml:space="preserve"> </w:t>
        </w:r>
      </w:ins>
      <w:del w:id="1379" w:author="PC" w:date="2025-05-30T18:15:00Z">
        <w:r w:rsidR="00C1476C" w:rsidRPr="008D03A6" w:rsidDel="00A21F3B">
          <w:rPr>
            <w:rFonts w:ascii="Crimson Text" w:hAnsi="Crimson Text"/>
            <w:color w:val="000000" w:themeColor="text1"/>
            <w:sz w:val="26"/>
            <w:szCs w:val="26"/>
          </w:rPr>
          <w:delText>,</w:delText>
        </w:r>
      </w:del>
      <w:ins w:id="1380" w:author="PC" w:date="2025-05-30T18:15:00Z">
        <w:r w:rsidR="00A21F3B">
          <w:rPr>
            <w:rFonts w:ascii="Crimson Text" w:hAnsi="Crimson Text"/>
            <w:color w:val="000000" w:themeColor="text1"/>
            <w:sz w:val="26"/>
            <w:szCs w:val="26"/>
          </w:rPr>
          <w:t>y</w:t>
        </w:r>
      </w:ins>
      <w:r w:rsidR="00C1476C" w:rsidRPr="008D03A6">
        <w:rPr>
          <w:rFonts w:ascii="Crimson Text" w:hAnsi="Crimson Text"/>
          <w:color w:val="000000" w:themeColor="text1"/>
          <w:sz w:val="26"/>
          <w:szCs w:val="26"/>
        </w:rPr>
        <w:t xml:space="preserve"> </w:t>
      </w:r>
      <w:r w:rsidR="008D5504" w:rsidRPr="008D03A6">
        <w:rPr>
          <w:rFonts w:ascii="Crimson Text" w:hAnsi="Crimson Text"/>
          <w:color w:val="000000" w:themeColor="text1"/>
          <w:sz w:val="26"/>
          <w:szCs w:val="26"/>
        </w:rPr>
        <w:t xml:space="preserve">sé que lo van a sacrificar </w:t>
      </w:r>
      <w:r w:rsidR="00913263" w:rsidRPr="008D03A6">
        <w:rPr>
          <w:rFonts w:ascii="Crimson Text" w:hAnsi="Crimson Text"/>
          <w:color w:val="000000" w:themeColor="text1"/>
          <w:sz w:val="26"/>
          <w:szCs w:val="26"/>
        </w:rPr>
        <w:t>pronto</w:t>
      </w:r>
      <w:ins w:id="1381" w:author="PC" w:date="2025-05-30T18:15:00Z">
        <w:r w:rsidR="00A21F3B">
          <w:rPr>
            <w:rFonts w:ascii="Crimson Text" w:hAnsi="Crimson Text"/>
            <w:color w:val="000000" w:themeColor="text1"/>
            <w:sz w:val="26"/>
            <w:szCs w:val="26"/>
          </w:rPr>
          <w:t xml:space="preserve"> </w:t>
        </w:r>
        <w:r w:rsidR="00A21F3B" w:rsidRPr="008D03A6">
          <w:rPr>
            <w:rFonts w:ascii="Crimson Text" w:hAnsi="Crimson Text"/>
            <w:color w:val="000000" w:themeColor="text1"/>
            <w:sz w:val="26"/>
            <w:szCs w:val="26"/>
          </w:rPr>
          <w:t>–</w:t>
        </w:r>
        <w:r w:rsidR="00A21F3B">
          <w:rPr>
            <w:rFonts w:ascii="Crimson Text" w:hAnsi="Crimson Text"/>
            <w:color w:val="000000" w:themeColor="text1"/>
            <w:sz w:val="26"/>
            <w:szCs w:val="26"/>
          </w:rPr>
          <w:t>tragó saliva, esa enfermedad era muy viciosa con quien la contraía y no tenía cura</w:t>
        </w:r>
        <w:r w:rsidR="00A21F3B" w:rsidRPr="008D03A6">
          <w:rPr>
            <w:rFonts w:ascii="Crimson Text" w:hAnsi="Crimson Text"/>
            <w:color w:val="000000" w:themeColor="text1"/>
            <w:sz w:val="26"/>
            <w:szCs w:val="26"/>
          </w:rPr>
          <w:t>–</w:t>
        </w:r>
      </w:ins>
      <w:del w:id="1382" w:author="PC" w:date="2025-05-30T18:16:00Z">
        <w:r w:rsidRPr="008D03A6" w:rsidDel="00A21F3B">
          <w:rPr>
            <w:rFonts w:ascii="Crimson Text" w:hAnsi="Crimson Text"/>
            <w:color w:val="000000" w:themeColor="text1"/>
            <w:sz w:val="26"/>
            <w:szCs w:val="26"/>
          </w:rPr>
          <w:delText>. Su cuadro es irreversible</w:delText>
        </w:r>
      </w:del>
      <w:r w:rsidRPr="008D03A6">
        <w:rPr>
          <w:rFonts w:ascii="Crimson Text" w:hAnsi="Crimson Text"/>
          <w:color w:val="000000" w:themeColor="text1"/>
          <w:sz w:val="26"/>
          <w:szCs w:val="26"/>
        </w:rPr>
        <w:t xml:space="preserve">. </w:t>
      </w:r>
      <w:r w:rsidR="00B26275" w:rsidRPr="008D03A6">
        <w:rPr>
          <w:rFonts w:ascii="Crimson Text" w:hAnsi="Crimson Text"/>
          <w:color w:val="000000" w:themeColor="text1"/>
          <w:sz w:val="26"/>
          <w:szCs w:val="26"/>
        </w:rPr>
        <w:t>Tal vez, podríamos reemplazarlo por Agatha,</w:t>
      </w:r>
      <w:r w:rsidR="0078528D" w:rsidRPr="008D03A6">
        <w:rPr>
          <w:rFonts w:ascii="Crimson Text" w:hAnsi="Crimson Text"/>
          <w:color w:val="000000" w:themeColor="text1"/>
          <w:sz w:val="26"/>
          <w:szCs w:val="26"/>
        </w:rPr>
        <w:t xml:space="preserve"> su </w:t>
      </w:r>
      <w:r w:rsidR="00EC1E48" w:rsidRPr="008D03A6">
        <w:rPr>
          <w:rFonts w:ascii="Crimson Text" w:hAnsi="Crimson Text"/>
          <w:color w:val="000000" w:themeColor="text1"/>
          <w:sz w:val="26"/>
          <w:szCs w:val="26"/>
        </w:rPr>
        <w:t>apariencia</w:t>
      </w:r>
      <w:r w:rsidR="0078528D" w:rsidRPr="008D03A6">
        <w:rPr>
          <w:rFonts w:ascii="Crimson Text" w:hAnsi="Crimson Text"/>
          <w:color w:val="000000" w:themeColor="text1"/>
          <w:sz w:val="26"/>
          <w:szCs w:val="26"/>
        </w:rPr>
        <w:t xml:space="preserve"> es similar</w:t>
      </w:r>
      <w:del w:id="1383" w:author="PC" w:date="2025-05-30T18:17:00Z">
        <w:r w:rsidR="0078528D" w:rsidRPr="008D03A6" w:rsidDel="00A21F3B">
          <w:rPr>
            <w:rFonts w:ascii="Crimson Text" w:hAnsi="Crimson Text"/>
            <w:color w:val="000000" w:themeColor="text1"/>
            <w:sz w:val="26"/>
            <w:szCs w:val="26"/>
          </w:rPr>
          <w:delText>,</w:delText>
        </w:r>
      </w:del>
      <w:r w:rsidR="00B26275" w:rsidRPr="008D03A6">
        <w:rPr>
          <w:rFonts w:ascii="Crimson Text" w:hAnsi="Crimson Text"/>
          <w:color w:val="000000" w:themeColor="text1"/>
          <w:sz w:val="26"/>
          <w:szCs w:val="26"/>
        </w:rPr>
        <w:t xml:space="preserve"> y</w:t>
      </w:r>
      <w:ins w:id="1384" w:author="PC" w:date="2025-05-30T18:17:00Z">
        <w:r w:rsidR="00A21F3B">
          <w:rPr>
            <w:rFonts w:ascii="Crimson Text" w:hAnsi="Crimson Text"/>
            <w:color w:val="000000" w:themeColor="text1"/>
            <w:sz w:val="26"/>
            <w:szCs w:val="26"/>
          </w:rPr>
          <w:t xml:space="preserve"> podrías</w:t>
        </w:r>
      </w:ins>
      <w:r w:rsidR="00B26275" w:rsidRPr="008D03A6">
        <w:rPr>
          <w:rFonts w:ascii="Crimson Text" w:hAnsi="Crimson Text"/>
          <w:color w:val="000000" w:themeColor="text1"/>
          <w:sz w:val="26"/>
          <w:szCs w:val="26"/>
        </w:rPr>
        <w:t xml:space="preserve"> simularías que es tu auxiliar de entrenamiento.</w:t>
      </w:r>
      <w:ins w:id="1385" w:author="PC" w:date="2025-05-30T18:17:00Z">
        <w:r w:rsidR="00A21F3B">
          <w:rPr>
            <w:rFonts w:ascii="Crimson Text" w:hAnsi="Crimson Text"/>
            <w:color w:val="000000" w:themeColor="text1"/>
            <w:sz w:val="26"/>
            <w:szCs w:val="26"/>
          </w:rPr>
          <w:t xml:space="preserve"> </w:t>
        </w:r>
      </w:ins>
      <w:r w:rsidR="00B26275" w:rsidRPr="008D03A6">
        <w:rPr>
          <w:rFonts w:ascii="Crimson Text" w:hAnsi="Crimson Text"/>
          <w:color w:val="000000" w:themeColor="text1"/>
          <w:sz w:val="26"/>
          <w:szCs w:val="26"/>
        </w:rPr>
        <w:t xml:space="preserve">¡Podríamos salvar a Agatha! </w:t>
      </w:r>
      <w:del w:id="1386" w:author="PC" w:date="2025-05-30T18:17:00Z">
        <w:r w:rsidR="00B26275" w:rsidRPr="008D03A6" w:rsidDel="00A21F3B">
          <w:rPr>
            <w:rFonts w:ascii="Crimson Text" w:hAnsi="Crimson Text"/>
            <w:color w:val="000000" w:themeColor="text1"/>
            <w:sz w:val="26"/>
            <w:szCs w:val="26"/>
          </w:rPr>
          <w:delText>y</w:delText>
        </w:r>
      </w:del>
      <w:ins w:id="1387" w:author="PC" w:date="2025-05-30T18:17:00Z">
        <w:r w:rsidR="00A21F3B">
          <w:rPr>
            <w:rFonts w:ascii="Crimson Text" w:hAnsi="Crimson Text"/>
            <w:color w:val="000000" w:themeColor="text1"/>
            <w:sz w:val="26"/>
            <w:szCs w:val="26"/>
          </w:rPr>
          <w:t>Y</w:t>
        </w:r>
      </w:ins>
      <w:r w:rsidR="00B26275" w:rsidRPr="008D03A6">
        <w:rPr>
          <w:rFonts w:ascii="Crimson Text" w:hAnsi="Crimson Text"/>
          <w:color w:val="000000" w:themeColor="text1"/>
          <w:sz w:val="26"/>
          <w:szCs w:val="26"/>
        </w:rPr>
        <w:t xml:space="preserve"> tú </w:t>
      </w:r>
      <w:r w:rsidR="008D5504" w:rsidRPr="008D03A6">
        <w:rPr>
          <w:rFonts w:ascii="Crimson Text" w:hAnsi="Crimson Text"/>
          <w:color w:val="000000" w:themeColor="text1"/>
          <w:sz w:val="26"/>
          <w:szCs w:val="26"/>
        </w:rPr>
        <w:t>cumplirías</w:t>
      </w:r>
      <w:r w:rsidR="00B26275" w:rsidRPr="008D03A6">
        <w:rPr>
          <w:rFonts w:ascii="Crimson Text" w:hAnsi="Crimson Text"/>
          <w:color w:val="000000" w:themeColor="text1"/>
          <w:sz w:val="26"/>
          <w:szCs w:val="26"/>
        </w:rPr>
        <w:t xml:space="preserve"> con el sacrificio</w:t>
      </w:r>
      <w:del w:id="1388" w:author="PC" w:date="2025-05-30T18:17:00Z">
        <w:r w:rsidR="00B26275" w:rsidRPr="008D03A6" w:rsidDel="00A21F3B">
          <w:rPr>
            <w:rFonts w:ascii="Crimson Text" w:hAnsi="Crimson Text"/>
            <w:color w:val="000000" w:themeColor="text1"/>
            <w:sz w:val="26"/>
            <w:szCs w:val="26"/>
          </w:rPr>
          <w:delText>,</w:delText>
        </w:r>
      </w:del>
      <w:r w:rsidR="00B26275" w:rsidRPr="008D03A6">
        <w:rPr>
          <w:rFonts w:ascii="Crimson Text" w:hAnsi="Crimson Text"/>
          <w:color w:val="000000" w:themeColor="text1"/>
          <w:sz w:val="26"/>
          <w:szCs w:val="26"/>
        </w:rPr>
        <w:t xml:space="preserve"> con un animal que, de todos modos, ya está sentenciado –</w:t>
      </w:r>
      <w:del w:id="1389" w:author="PC" w:date="2025-05-30T18:17:00Z">
        <w:r w:rsidR="00B26275" w:rsidRPr="008D03A6" w:rsidDel="00A21F3B">
          <w:rPr>
            <w:rFonts w:ascii="Crimson Text" w:hAnsi="Crimson Text"/>
            <w:color w:val="000000" w:themeColor="text1"/>
            <w:sz w:val="26"/>
            <w:szCs w:val="26"/>
          </w:rPr>
          <w:delText>lanzó</w:delText>
        </w:r>
      </w:del>
      <w:ins w:id="1390" w:author="PC" w:date="2025-05-30T18:17:00Z">
        <w:r w:rsidR="00A21F3B">
          <w:rPr>
            <w:rFonts w:ascii="Crimson Text" w:hAnsi="Crimson Text"/>
            <w:color w:val="000000" w:themeColor="text1"/>
            <w:sz w:val="26"/>
            <w:szCs w:val="26"/>
          </w:rPr>
          <w:t>dijo, esperanzada.</w:t>
        </w:r>
      </w:ins>
      <w:del w:id="1391" w:author="PC" w:date="2025-05-30T18:18:00Z">
        <w:r w:rsidR="00B26275" w:rsidRPr="008D03A6" w:rsidDel="00A21F3B">
          <w:rPr>
            <w:rFonts w:ascii="Crimson Text" w:hAnsi="Crimson Text"/>
            <w:color w:val="000000" w:themeColor="text1"/>
            <w:sz w:val="26"/>
            <w:szCs w:val="26"/>
          </w:rPr>
          <w:delText xml:space="preserve">, y </w:delText>
        </w:r>
      </w:del>
    </w:p>
    <w:p w:rsidR="00B26275" w:rsidRPr="008D03A6" w:rsidRDefault="00B26275" w:rsidP="00A21F3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quedó pensativo. La </w:t>
      </w:r>
      <w:del w:id="1392" w:author="PC" w:date="2025-05-30T18:20:00Z">
        <w:r w:rsidRPr="008D03A6" w:rsidDel="00A21F3B">
          <w:rPr>
            <w:rFonts w:ascii="Crimson Text" w:hAnsi="Crimson Text"/>
            <w:color w:val="000000" w:themeColor="text1"/>
            <w:sz w:val="26"/>
            <w:szCs w:val="26"/>
          </w:rPr>
          <w:delText xml:space="preserve">propuesta </w:delText>
        </w:r>
      </w:del>
      <w:ins w:id="1393" w:author="PC" w:date="2025-05-30T18:20:00Z">
        <w:r w:rsidR="00A21F3B">
          <w:rPr>
            <w:rFonts w:ascii="Crimson Text" w:hAnsi="Crimson Text"/>
            <w:color w:val="000000" w:themeColor="text1"/>
            <w:sz w:val="26"/>
            <w:szCs w:val="26"/>
          </w:rPr>
          <w:t>idea</w:t>
        </w:r>
        <w:r w:rsidR="00A21F3B" w:rsidRPr="008D03A6">
          <w:rPr>
            <w:rFonts w:ascii="Crimson Text" w:hAnsi="Crimson Text"/>
            <w:color w:val="000000" w:themeColor="text1"/>
            <w:sz w:val="26"/>
            <w:szCs w:val="26"/>
          </w:rPr>
          <w:t xml:space="preserve"> </w:t>
        </w:r>
      </w:ins>
      <w:del w:id="1394" w:author="PC" w:date="2025-05-30T18:20:00Z">
        <w:r w:rsidRPr="008D03A6" w:rsidDel="00A21F3B">
          <w:rPr>
            <w:rFonts w:ascii="Crimson Text" w:hAnsi="Crimson Text"/>
            <w:color w:val="000000" w:themeColor="text1"/>
            <w:sz w:val="26"/>
            <w:szCs w:val="26"/>
          </w:rPr>
          <w:delText xml:space="preserve">era </w:delText>
        </w:r>
        <w:r w:rsidR="00913263" w:rsidRPr="008D03A6" w:rsidDel="00A21F3B">
          <w:rPr>
            <w:rFonts w:ascii="Crimson Text" w:hAnsi="Crimson Text"/>
            <w:color w:val="000000" w:themeColor="text1"/>
            <w:sz w:val="26"/>
            <w:szCs w:val="26"/>
          </w:rPr>
          <w:delText>interesante</w:delText>
        </w:r>
      </w:del>
      <w:ins w:id="1395" w:author="PC" w:date="2025-05-30T18:20:00Z">
        <w:r w:rsidR="00A21F3B">
          <w:rPr>
            <w:rFonts w:ascii="Crimson Text" w:hAnsi="Crimson Text"/>
            <w:color w:val="000000" w:themeColor="text1"/>
            <w:sz w:val="26"/>
            <w:szCs w:val="26"/>
          </w:rPr>
          <w:t>podía llegar a funcionar</w:t>
        </w:r>
      </w:ins>
      <w:r w:rsidRPr="008D03A6">
        <w:rPr>
          <w:rFonts w:ascii="Crimson Text" w:hAnsi="Crimson Text"/>
          <w:color w:val="000000" w:themeColor="text1"/>
          <w:sz w:val="26"/>
          <w:szCs w:val="26"/>
        </w:rPr>
        <w:t xml:space="preserve">, pero </w:t>
      </w:r>
      <w:r w:rsidR="008D5504" w:rsidRPr="008D03A6">
        <w:rPr>
          <w:rFonts w:ascii="Crimson Text" w:hAnsi="Crimson Text"/>
          <w:color w:val="000000" w:themeColor="text1"/>
          <w:sz w:val="26"/>
          <w:szCs w:val="26"/>
        </w:rPr>
        <w:t>no terminaba de convencerlo.</w:t>
      </w:r>
    </w:p>
    <w:p w:rsidR="00B26275" w:rsidRPr="008D03A6" w:rsidRDefault="00B26275" w:rsidP="00AC63A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w:t>
      </w:r>
      <w:r w:rsidR="0078528D" w:rsidRPr="008D03A6">
        <w:rPr>
          <w:rFonts w:ascii="Crimson Text" w:hAnsi="Crimson Text"/>
          <w:color w:val="000000" w:themeColor="text1"/>
          <w:sz w:val="26"/>
          <w:szCs w:val="26"/>
        </w:rPr>
        <w:t xml:space="preserve">Es </w:t>
      </w:r>
      <w:del w:id="1396" w:author="PC" w:date="2025-05-30T18:20:00Z">
        <w:r w:rsidR="0078528D" w:rsidRPr="008D03A6" w:rsidDel="00A21F3B">
          <w:rPr>
            <w:rFonts w:ascii="Crimson Text" w:hAnsi="Crimson Text"/>
            <w:color w:val="000000" w:themeColor="text1"/>
            <w:sz w:val="26"/>
            <w:szCs w:val="26"/>
          </w:rPr>
          <w:delText>u</w:delText>
        </w:r>
        <w:r w:rsidR="004F446F" w:rsidRPr="008D03A6" w:rsidDel="00A21F3B">
          <w:rPr>
            <w:rFonts w:ascii="Crimson Text" w:hAnsi="Crimson Text"/>
            <w:color w:val="000000" w:themeColor="text1"/>
            <w:sz w:val="26"/>
            <w:szCs w:val="26"/>
          </w:rPr>
          <w:delText>na buena idea</w:delText>
        </w:r>
        <w:r w:rsidR="00913263" w:rsidRPr="008D03A6" w:rsidDel="00A21F3B">
          <w:rPr>
            <w:rFonts w:ascii="Crimson Text" w:hAnsi="Crimson Text"/>
            <w:color w:val="000000" w:themeColor="text1"/>
            <w:sz w:val="26"/>
            <w:szCs w:val="26"/>
          </w:rPr>
          <w:delText xml:space="preserve"> pero arriesgada</w:delText>
        </w:r>
      </w:del>
      <w:ins w:id="1397" w:author="PC" w:date="2025-05-30T18:20:00Z">
        <w:r w:rsidR="00A21F3B">
          <w:rPr>
            <w:rFonts w:ascii="Crimson Text" w:hAnsi="Crimson Text"/>
            <w:color w:val="000000" w:themeColor="text1"/>
            <w:sz w:val="26"/>
            <w:szCs w:val="26"/>
          </w:rPr>
          <w:t xml:space="preserve">arriesgado </w:t>
        </w:r>
        <w:r w:rsidR="00A21F3B" w:rsidRPr="008D03A6">
          <w:rPr>
            <w:rFonts w:ascii="Crimson Text" w:hAnsi="Crimson Text"/>
            <w:color w:val="000000" w:themeColor="text1"/>
            <w:sz w:val="26"/>
            <w:szCs w:val="26"/>
          </w:rPr>
          <w:t>–</w:t>
        </w:r>
        <w:r w:rsidR="00A21F3B">
          <w:rPr>
            <w:rFonts w:ascii="Crimson Text" w:hAnsi="Crimson Text"/>
            <w:color w:val="000000" w:themeColor="text1"/>
            <w:sz w:val="26"/>
            <w:szCs w:val="26"/>
          </w:rPr>
          <w:t>dijo al fin</w:t>
        </w:r>
        <w:r w:rsidR="00A21F3B" w:rsidRPr="008D03A6">
          <w:rPr>
            <w:rFonts w:ascii="Crimson Text" w:hAnsi="Crimson Text"/>
            <w:color w:val="000000" w:themeColor="text1"/>
            <w:sz w:val="26"/>
            <w:szCs w:val="26"/>
          </w:rPr>
          <w:t>–</w:t>
        </w:r>
      </w:ins>
      <w:r w:rsidR="00913263" w:rsidRPr="008D03A6">
        <w:rPr>
          <w:rFonts w:ascii="Crimson Text" w:hAnsi="Crimson Text"/>
          <w:color w:val="000000" w:themeColor="text1"/>
          <w:sz w:val="26"/>
          <w:szCs w:val="26"/>
        </w:rPr>
        <w:t xml:space="preserve">, </w:t>
      </w:r>
      <w:r w:rsidR="007751AF" w:rsidRPr="008D03A6">
        <w:rPr>
          <w:rFonts w:ascii="Crimson Text" w:hAnsi="Crimson Text"/>
          <w:color w:val="000000" w:themeColor="text1"/>
          <w:sz w:val="26"/>
          <w:szCs w:val="26"/>
        </w:rPr>
        <w:t xml:space="preserve">y </w:t>
      </w:r>
      <w:r w:rsidR="00913263" w:rsidRPr="008D03A6">
        <w:rPr>
          <w:rFonts w:ascii="Crimson Text" w:hAnsi="Crimson Text"/>
          <w:color w:val="000000" w:themeColor="text1"/>
          <w:sz w:val="26"/>
          <w:szCs w:val="26"/>
        </w:rPr>
        <w:t>creo</w:t>
      </w:r>
      <w:r w:rsidR="0078528D" w:rsidRPr="008D03A6">
        <w:rPr>
          <w:rFonts w:ascii="Crimson Text" w:hAnsi="Crimson Text"/>
          <w:color w:val="000000" w:themeColor="text1"/>
          <w:sz w:val="26"/>
          <w:szCs w:val="26"/>
        </w:rPr>
        <w:t xml:space="preserve"> que se dar</w:t>
      </w:r>
      <w:r w:rsidR="00D975D1" w:rsidRPr="008D03A6">
        <w:rPr>
          <w:rFonts w:ascii="Crimson Text" w:hAnsi="Crimson Text"/>
          <w:color w:val="000000" w:themeColor="text1"/>
          <w:sz w:val="26"/>
          <w:szCs w:val="26"/>
        </w:rPr>
        <w:t>ía</w:t>
      </w:r>
      <w:r w:rsidR="00913263" w:rsidRPr="008D03A6">
        <w:rPr>
          <w:rFonts w:ascii="Crimson Text" w:hAnsi="Crimson Text"/>
          <w:color w:val="000000" w:themeColor="text1"/>
          <w:sz w:val="26"/>
          <w:szCs w:val="26"/>
        </w:rPr>
        <w:t>n cuenta.</w:t>
      </w:r>
      <w:r w:rsidR="0078528D" w:rsidRPr="008D03A6">
        <w:rPr>
          <w:rFonts w:ascii="Crimson Text" w:hAnsi="Crimson Text"/>
          <w:color w:val="000000" w:themeColor="text1"/>
          <w:sz w:val="26"/>
          <w:szCs w:val="26"/>
        </w:rPr>
        <w:t xml:space="preserve"> </w:t>
      </w:r>
      <w:r w:rsidR="00913263" w:rsidRPr="008D03A6">
        <w:rPr>
          <w:rFonts w:ascii="Crimson Text" w:hAnsi="Crimson Text"/>
          <w:color w:val="000000" w:themeColor="text1"/>
          <w:sz w:val="26"/>
          <w:szCs w:val="26"/>
        </w:rPr>
        <w:t>L</w:t>
      </w:r>
      <w:r w:rsidR="0078528D" w:rsidRPr="008D03A6">
        <w:rPr>
          <w:rFonts w:ascii="Crimson Text" w:hAnsi="Crimson Text"/>
          <w:color w:val="000000" w:themeColor="text1"/>
          <w:sz w:val="26"/>
          <w:szCs w:val="26"/>
        </w:rPr>
        <w:t xml:space="preserve">a prueba </w:t>
      </w:r>
      <w:r w:rsidR="00913263" w:rsidRPr="008D03A6">
        <w:rPr>
          <w:rFonts w:ascii="Crimson Text" w:hAnsi="Crimson Text"/>
          <w:color w:val="000000" w:themeColor="text1"/>
          <w:sz w:val="26"/>
          <w:szCs w:val="26"/>
        </w:rPr>
        <w:t>consiste en</w:t>
      </w:r>
      <w:r w:rsidR="0078528D" w:rsidRPr="008D03A6">
        <w:rPr>
          <w:rFonts w:ascii="Crimson Text" w:hAnsi="Crimson Text"/>
          <w:color w:val="000000" w:themeColor="text1"/>
          <w:sz w:val="26"/>
          <w:szCs w:val="26"/>
        </w:rPr>
        <w:t xml:space="preserve"> </w:t>
      </w:r>
      <w:r w:rsidR="00F51391" w:rsidRPr="008D03A6">
        <w:rPr>
          <w:rFonts w:ascii="Crimson Text" w:hAnsi="Crimson Text"/>
          <w:color w:val="000000" w:themeColor="text1"/>
          <w:sz w:val="26"/>
          <w:szCs w:val="26"/>
        </w:rPr>
        <w:t>demostrar</w:t>
      </w:r>
      <w:r w:rsidR="0078528D" w:rsidRPr="008D03A6">
        <w:rPr>
          <w:rFonts w:ascii="Crimson Text" w:hAnsi="Crimson Text"/>
          <w:color w:val="000000" w:themeColor="text1"/>
          <w:sz w:val="26"/>
          <w:szCs w:val="26"/>
        </w:rPr>
        <w:t xml:space="preserve"> lealtad. Ellos </w:t>
      </w:r>
      <w:r w:rsidR="00913263" w:rsidRPr="008D03A6">
        <w:rPr>
          <w:rFonts w:ascii="Crimson Text" w:hAnsi="Crimson Text"/>
          <w:color w:val="000000" w:themeColor="text1"/>
          <w:sz w:val="26"/>
          <w:szCs w:val="26"/>
        </w:rPr>
        <w:t>pretenden</w:t>
      </w:r>
      <w:r w:rsidR="0078528D" w:rsidRPr="008D03A6">
        <w:rPr>
          <w:rFonts w:ascii="Crimson Text" w:hAnsi="Crimson Text"/>
          <w:color w:val="000000" w:themeColor="text1"/>
          <w:sz w:val="26"/>
          <w:szCs w:val="26"/>
        </w:rPr>
        <w:t xml:space="preserve"> que </w:t>
      </w:r>
      <w:del w:id="1398" w:author="PC" w:date="2025-05-30T18:21:00Z">
        <w:r w:rsidR="0078528D" w:rsidRPr="008D03A6" w:rsidDel="00A21F3B">
          <w:rPr>
            <w:rFonts w:ascii="Crimson Text" w:hAnsi="Crimson Text"/>
            <w:color w:val="000000" w:themeColor="text1"/>
            <w:sz w:val="26"/>
            <w:szCs w:val="26"/>
          </w:rPr>
          <w:delText xml:space="preserve">hagamos algo </w:delText>
        </w:r>
        <w:r w:rsidR="008D5504" w:rsidRPr="008D03A6" w:rsidDel="00A21F3B">
          <w:rPr>
            <w:rFonts w:ascii="Crimson Text" w:hAnsi="Crimson Text"/>
            <w:color w:val="000000" w:themeColor="text1"/>
            <w:sz w:val="26"/>
            <w:szCs w:val="26"/>
          </w:rPr>
          <w:delText>valeroso</w:delText>
        </w:r>
      </w:del>
      <w:ins w:id="1399" w:author="PC" w:date="2025-05-30T18:21:00Z">
        <w:r w:rsidR="00A21F3B">
          <w:rPr>
            <w:rFonts w:ascii="Crimson Text" w:hAnsi="Crimson Text"/>
            <w:color w:val="000000" w:themeColor="text1"/>
            <w:sz w:val="26"/>
            <w:szCs w:val="26"/>
          </w:rPr>
          <w:t>demostremos nuestra lealtad con sacrificio</w:t>
        </w:r>
      </w:ins>
      <w:r w:rsidR="0078528D" w:rsidRPr="008D03A6">
        <w:rPr>
          <w:rFonts w:ascii="Crimson Text" w:hAnsi="Crimson Text"/>
          <w:color w:val="000000" w:themeColor="text1"/>
          <w:sz w:val="26"/>
          <w:szCs w:val="26"/>
        </w:rPr>
        <w:t xml:space="preserve"> para superarla, </w:t>
      </w:r>
      <w:r w:rsidR="00913263" w:rsidRPr="008D03A6">
        <w:rPr>
          <w:rFonts w:ascii="Crimson Text" w:hAnsi="Crimson Text"/>
          <w:color w:val="000000" w:themeColor="text1"/>
          <w:sz w:val="26"/>
          <w:szCs w:val="26"/>
        </w:rPr>
        <w:t>se asegurarán</w:t>
      </w:r>
      <w:r w:rsidR="0078528D" w:rsidRPr="008D03A6">
        <w:rPr>
          <w:rFonts w:ascii="Crimson Text" w:hAnsi="Crimson Text"/>
          <w:color w:val="000000" w:themeColor="text1"/>
          <w:sz w:val="26"/>
          <w:szCs w:val="26"/>
        </w:rPr>
        <w:t xml:space="preserve"> </w:t>
      </w:r>
      <w:r w:rsidR="008D5504" w:rsidRPr="008D03A6">
        <w:rPr>
          <w:rFonts w:ascii="Crimson Text" w:hAnsi="Crimson Text"/>
          <w:color w:val="000000" w:themeColor="text1"/>
          <w:sz w:val="26"/>
          <w:szCs w:val="26"/>
        </w:rPr>
        <w:t xml:space="preserve">de </w:t>
      </w:r>
      <w:r w:rsidR="0078528D" w:rsidRPr="008D03A6">
        <w:rPr>
          <w:rFonts w:ascii="Crimson Text" w:hAnsi="Crimson Text"/>
          <w:color w:val="000000" w:themeColor="text1"/>
          <w:sz w:val="26"/>
          <w:szCs w:val="26"/>
        </w:rPr>
        <w:t>que sea el verdadero auxiliar de entrenamientos.</w:t>
      </w:r>
    </w:p>
    <w:p w:rsidR="001039C9" w:rsidRDefault="0078528D" w:rsidP="00AC63AD">
      <w:pPr>
        <w:tabs>
          <w:tab w:val="left" w:pos="2179"/>
        </w:tabs>
        <w:spacing w:after="0"/>
        <w:ind w:firstLine="284"/>
        <w:jc w:val="both"/>
        <w:rPr>
          <w:ins w:id="1400" w:author="PC" w:date="2025-05-30T18:26:00Z"/>
          <w:rFonts w:ascii="Crimson Text" w:hAnsi="Crimson Text"/>
          <w:color w:val="000000" w:themeColor="text1"/>
          <w:sz w:val="26"/>
          <w:szCs w:val="26"/>
        </w:rPr>
      </w:pPr>
      <w:r w:rsidRPr="008D03A6">
        <w:rPr>
          <w:rFonts w:ascii="Crimson Text" w:hAnsi="Crimson Text"/>
          <w:color w:val="000000" w:themeColor="text1"/>
          <w:sz w:val="26"/>
          <w:szCs w:val="26"/>
        </w:rPr>
        <w:t>–</w:t>
      </w:r>
      <w:r w:rsidR="004E1625" w:rsidRPr="008D03A6">
        <w:rPr>
          <w:rFonts w:ascii="Crimson Text" w:hAnsi="Crimson Text"/>
          <w:color w:val="000000" w:themeColor="text1"/>
          <w:sz w:val="26"/>
          <w:szCs w:val="26"/>
        </w:rPr>
        <w:t>Deberíamos</w:t>
      </w:r>
      <w:r w:rsidR="00782606" w:rsidRPr="008D03A6">
        <w:rPr>
          <w:rFonts w:ascii="Crimson Text" w:hAnsi="Crimson Text"/>
          <w:color w:val="000000" w:themeColor="text1"/>
          <w:sz w:val="26"/>
          <w:szCs w:val="26"/>
        </w:rPr>
        <w:t xml:space="preserve"> </w:t>
      </w:r>
      <w:r w:rsidR="004E1625" w:rsidRPr="008D03A6">
        <w:rPr>
          <w:rFonts w:ascii="Crimson Text" w:hAnsi="Crimson Text"/>
          <w:color w:val="000000" w:themeColor="text1"/>
          <w:sz w:val="26"/>
          <w:szCs w:val="26"/>
        </w:rPr>
        <w:t>intentarlo de todos modos</w:t>
      </w:r>
      <w:r w:rsidR="00F51391" w:rsidRPr="008D03A6">
        <w:rPr>
          <w:rFonts w:ascii="Crimson Text" w:hAnsi="Crimson Text"/>
          <w:color w:val="000000" w:themeColor="text1"/>
          <w:sz w:val="26"/>
          <w:szCs w:val="26"/>
        </w:rPr>
        <w:t xml:space="preserve">, </w:t>
      </w:r>
      <w:r w:rsidR="0073711E" w:rsidRPr="008D03A6">
        <w:rPr>
          <w:rFonts w:ascii="Crimson Text" w:hAnsi="Crimson Text"/>
          <w:color w:val="000000" w:themeColor="text1"/>
          <w:sz w:val="26"/>
          <w:szCs w:val="26"/>
        </w:rPr>
        <w:t>aunque</w:t>
      </w:r>
      <w:r w:rsidR="00782606" w:rsidRPr="008D03A6">
        <w:rPr>
          <w:rFonts w:ascii="Crimson Text" w:hAnsi="Crimson Text"/>
          <w:color w:val="000000" w:themeColor="text1"/>
          <w:sz w:val="26"/>
          <w:szCs w:val="26"/>
        </w:rPr>
        <w:t xml:space="preserve"> </w:t>
      </w:r>
      <w:r w:rsidR="00F51391" w:rsidRPr="008D03A6">
        <w:rPr>
          <w:rFonts w:ascii="Crimson Text" w:hAnsi="Crimson Text"/>
          <w:color w:val="000000" w:themeColor="text1"/>
          <w:sz w:val="26"/>
          <w:szCs w:val="26"/>
        </w:rPr>
        <w:t xml:space="preserve">con </w:t>
      </w:r>
      <w:r w:rsidR="00C1476C" w:rsidRPr="008D03A6">
        <w:rPr>
          <w:rFonts w:ascii="Crimson Text" w:hAnsi="Crimson Text"/>
          <w:color w:val="000000" w:themeColor="text1"/>
          <w:sz w:val="26"/>
          <w:szCs w:val="26"/>
        </w:rPr>
        <w:t>los</w:t>
      </w:r>
      <w:r w:rsidR="00F51391" w:rsidRPr="008D03A6">
        <w:rPr>
          <w:rFonts w:ascii="Crimson Text" w:hAnsi="Crimson Text"/>
          <w:color w:val="000000" w:themeColor="text1"/>
          <w:sz w:val="26"/>
          <w:szCs w:val="26"/>
        </w:rPr>
        <w:t xml:space="preserve"> recaudos</w:t>
      </w:r>
      <w:r w:rsidR="00C1476C" w:rsidRPr="008D03A6">
        <w:rPr>
          <w:rFonts w:ascii="Crimson Text" w:hAnsi="Crimson Text"/>
          <w:color w:val="000000" w:themeColor="text1"/>
          <w:sz w:val="26"/>
          <w:szCs w:val="26"/>
        </w:rPr>
        <w:t xml:space="preserve"> necesarios</w:t>
      </w:r>
      <w:r w:rsidR="00F51391" w:rsidRPr="008D03A6">
        <w:rPr>
          <w:rFonts w:ascii="Crimson Text" w:hAnsi="Crimson Text"/>
          <w:color w:val="000000" w:themeColor="text1"/>
          <w:sz w:val="26"/>
          <w:szCs w:val="26"/>
        </w:rPr>
        <w:t>. T</w:t>
      </w:r>
      <w:r w:rsidR="00782606" w:rsidRPr="008D03A6">
        <w:rPr>
          <w:rFonts w:ascii="Crimson Text" w:hAnsi="Crimson Text"/>
          <w:color w:val="000000" w:themeColor="text1"/>
          <w:sz w:val="26"/>
          <w:szCs w:val="26"/>
        </w:rPr>
        <w:t>ú</w:t>
      </w:r>
      <w:r w:rsidRPr="008D03A6">
        <w:rPr>
          <w:rFonts w:ascii="Crimson Text" w:hAnsi="Crimson Text"/>
          <w:color w:val="000000" w:themeColor="text1"/>
          <w:sz w:val="26"/>
          <w:szCs w:val="26"/>
        </w:rPr>
        <w:t xml:space="preserve"> podrías presentarte con Agatha</w:t>
      </w:r>
      <w:r w:rsidR="0073711E" w:rsidRPr="008D03A6">
        <w:rPr>
          <w:rFonts w:ascii="Crimson Text" w:hAnsi="Crimson Text"/>
          <w:color w:val="000000" w:themeColor="text1"/>
          <w:sz w:val="26"/>
          <w:szCs w:val="26"/>
        </w:rPr>
        <w:t>, para evitar sospechas</w:t>
      </w:r>
      <w:r w:rsidRPr="008D03A6">
        <w:rPr>
          <w:rFonts w:ascii="Crimson Text" w:hAnsi="Crimson Text"/>
          <w:color w:val="000000" w:themeColor="text1"/>
          <w:sz w:val="26"/>
          <w:szCs w:val="26"/>
        </w:rPr>
        <w:t>, y yo aguardaría</w:t>
      </w:r>
      <w:ins w:id="1401" w:author="PC" w:date="2025-05-30T18:21:00Z">
        <w:r w:rsidR="00A21F3B">
          <w:rPr>
            <w:rFonts w:ascii="Crimson Text" w:hAnsi="Crimson Text"/>
            <w:color w:val="000000" w:themeColor="text1"/>
            <w:sz w:val="26"/>
            <w:szCs w:val="26"/>
          </w:rPr>
          <w:t xml:space="preserve"> escondida</w:t>
        </w:r>
      </w:ins>
      <w:r w:rsidRPr="008D03A6">
        <w:rPr>
          <w:rFonts w:ascii="Crimson Text" w:hAnsi="Crimson Text"/>
          <w:color w:val="000000" w:themeColor="text1"/>
          <w:sz w:val="26"/>
          <w:szCs w:val="26"/>
        </w:rPr>
        <w:t xml:space="preserve"> </w:t>
      </w:r>
      <w:r w:rsidR="0073711E"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w:t>
      </w:r>
      <w:r w:rsidR="00782606" w:rsidRPr="008D03A6">
        <w:rPr>
          <w:rFonts w:ascii="Crimson Text" w:hAnsi="Crimson Text"/>
          <w:color w:val="000000" w:themeColor="text1"/>
          <w:sz w:val="26"/>
          <w:szCs w:val="26"/>
        </w:rPr>
        <w:t>el intercambio</w:t>
      </w:r>
      <w:r w:rsidR="0073711E" w:rsidRPr="008D03A6">
        <w:rPr>
          <w:rFonts w:ascii="Crimson Text" w:hAnsi="Crimson Text"/>
          <w:color w:val="000000" w:themeColor="text1"/>
          <w:sz w:val="26"/>
          <w:szCs w:val="26"/>
        </w:rPr>
        <w:t xml:space="preserve">. </w:t>
      </w:r>
      <w:commentRangeStart w:id="1402"/>
      <w:del w:id="1403" w:author="PC" w:date="2025-05-30T18:25:00Z">
        <w:r w:rsidR="0073711E" w:rsidRPr="008D03A6" w:rsidDel="001039C9">
          <w:rPr>
            <w:rFonts w:ascii="Crimson Text" w:hAnsi="Crimson Text"/>
            <w:color w:val="000000" w:themeColor="text1"/>
            <w:sz w:val="26"/>
            <w:szCs w:val="26"/>
          </w:rPr>
          <w:delText xml:space="preserve">Lo resolveríamos </w:delText>
        </w:r>
        <w:r w:rsidR="00782606" w:rsidRPr="008D03A6" w:rsidDel="001039C9">
          <w:rPr>
            <w:rFonts w:ascii="Crimson Text" w:hAnsi="Crimson Text"/>
            <w:color w:val="000000" w:themeColor="text1"/>
            <w:sz w:val="26"/>
            <w:szCs w:val="26"/>
          </w:rPr>
          <w:delText xml:space="preserve">en el momento oportuno. </w:delText>
        </w:r>
      </w:del>
      <w:commentRangeEnd w:id="1402"/>
      <w:r w:rsidR="001039C9">
        <w:rPr>
          <w:rStyle w:val="Refdecomentario"/>
        </w:rPr>
        <w:commentReference w:id="1402"/>
      </w:r>
      <w:r w:rsidR="0073711E" w:rsidRPr="008D03A6">
        <w:rPr>
          <w:rFonts w:ascii="Crimson Text" w:hAnsi="Crimson Text"/>
          <w:color w:val="000000" w:themeColor="text1"/>
          <w:sz w:val="26"/>
          <w:szCs w:val="26"/>
        </w:rPr>
        <w:t>Luego, y</w:t>
      </w:r>
      <w:r w:rsidR="00782606" w:rsidRPr="008D03A6">
        <w:rPr>
          <w:rFonts w:ascii="Crimson Text" w:hAnsi="Crimson Text"/>
          <w:color w:val="000000" w:themeColor="text1"/>
          <w:sz w:val="26"/>
          <w:szCs w:val="26"/>
        </w:rPr>
        <w:t xml:space="preserve">o </w:t>
      </w:r>
      <w:r w:rsidR="0073711E" w:rsidRPr="008D03A6">
        <w:rPr>
          <w:rFonts w:ascii="Crimson Text" w:hAnsi="Crimson Text"/>
          <w:color w:val="000000" w:themeColor="text1"/>
          <w:sz w:val="26"/>
          <w:szCs w:val="26"/>
        </w:rPr>
        <w:t xml:space="preserve">me </w:t>
      </w:r>
      <w:r w:rsidR="00914AF1" w:rsidRPr="008D03A6">
        <w:rPr>
          <w:rFonts w:ascii="Crimson Text" w:hAnsi="Crimson Text"/>
          <w:color w:val="000000" w:themeColor="text1"/>
          <w:sz w:val="26"/>
          <w:szCs w:val="26"/>
        </w:rPr>
        <w:t>iría</w:t>
      </w:r>
      <w:r w:rsidR="00782606" w:rsidRPr="008D03A6">
        <w:rPr>
          <w:rFonts w:ascii="Crimson Text" w:hAnsi="Crimson Text"/>
          <w:color w:val="000000" w:themeColor="text1"/>
          <w:sz w:val="26"/>
          <w:szCs w:val="26"/>
        </w:rPr>
        <w:t xml:space="preserve"> con Agatha y tú </w:t>
      </w:r>
      <w:r w:rsidR="0073711E" w:rsidRPr="008D03A6">
        <w:rPr>
          <w:rFonts w:ascii="Crimson Text" w:hAnsi="Crimson Text"/>
          <w:color w:val="000000" w:themeColor="text1"/>
          <w:sz w:val="26"/>
          <w:szCs w:val="26"/>
        </w:rPr>
        <w:t>procederías con</w:t>
      </w:r>
      <w:r w:rsidR="00782606" w:rsidRPr="008D03A6">
        <w:rPr>
          <w:rFonts w:ascii="Crimson Text" w:hAnsi="Crimson Text"/>
          <w:color w:val="000000" w:themeColor="text1"/>
          <w:sz w:val="26"/>
          <w:szCs w:val="26"/>
        </w:rPr>
        <w:t xml:space="preserve"> el otro caballo. No puede fallar, no se dar</w:t>
      </w:r>
      <w:r w:rsidR="00914AF1" w:rsidRPr="008D03A6">
        <w:rPr>
          <w:rFonts w:ascii="Crimson Text" w:hAnsi="Crimson Text"/>
          <w:color w:val="000000" w:themeColor="text1"/>
          <w:sz w:val="26"/>
          <w:szCs w:val="26"/>
        </w:rPr>
        <w:t>ía</w:t>
      </w:r>
      <w:r w:rsidR="00782606" w:rsidRPr="008D03A6">
        <w:rPr>
          <w:rFonts w:ascii="Crimson Text" w:hAnsi="Crimson Text"/>
          <w:color w:val="000000" w:themeColor="text1"/>
          <w:sz w:val="26"/>
          <w:szCs w:val="26"/>
        </w:rPr>
        <w:t xml:space="preserve">n cuenta –anunció, con los ojos llenos de </w:t>
      </w:r>
      <w:del w:id="1404" w:author="PC" w:date="2025-05-30T18:26:00Z">
        <w:r w:rsidR="00782606" w:rsidRPr="008D03A6" w:rsidDel="001039C9">
          <w:rPr>
            <w:rFonts w:ascii="Crimson Text" w:hAnsi="Crimson Text"/>
            <w:color w:val="000000" w:themeColor="text1"/>
            <w:sz w:val="26"/>
            <w:szCs w:val="26"/>
          </w:rPr>
          <w:delText>expectativa</w:delText>
        </w:r>
      </w:del>
      <w:ins w:id="1405" w:author="PC" w:date="2025-05-30T18:26:00Z">
        <w:r w:rsidR="001039C9">
          <w:rPr>
            <w:rFonts w:ascii="Crimson Text" w:hAnsi="Crimson Text"/>
            <w:color w:val="000000" w:themeColor="text1"/>
            <w:sz w:val="26"/>
            <w:szCs w:val="26"/>
          </w:rPr>
          <w:t>confianza</w:t>
        </w:r>
      </w:ins>
      <w:r w:rsidR="00782606" w:rsidRPr="008D03A6">
        <w:rPr>
          <w:rFonts w:ascii="Crimson Text" w:hAnsi="Crimson Text"/>
          <w:color w:val="000000" w:themeColor="text1"/>
          <w:sz w:val="26"/>
          <w:szCs w:val="26"/>
        </w:rPr>
        <w:t xml:space="preserve">. </w:t>
      </w:r>
    </w:p>
    <w:p w:rsidR="00B26275" w:rsidRPr="008D03A6" w:rsidRDefault="00782606" w:rsidP="00AC63A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ins w:id="1406" w:author="PC" w:date="2025-05-30T18:27:00Z">
        <w:r w:rsidR="001039C9">
          <w:rPr>
            <w:rFonts w:ascii="Crimson Text" w:hAnsi="Crimson Text"/>
            <w:color w:val="000000" w:themeColor="text1"/>
            <w:sz w:val="26"/>
            <w:szCs w:val="26"/>
          </w:rPr>
          <w:t xml:space="preserve"> hizo eco de la ilusión de la princesa</w:t>
        </w:r>
      </w:ins>
      <w:del w:id="1407" w:author="PC" w:date="2025-05-30T18:27:00Z">
        <w:r w:rsidRPr="008D03A6" w:rsidDel="001039C9">
          <w:rPr>
            <w:rFonts w:ascii="Crimson Text" w:hAnsi="Crimson Text"/>
            <w:color w:val="000000" w:themeColor="text1"/>
            <w:sz w:val="26"/>
            <w:szCs w:val="26"/>
          </w:rPr>
          <w:delText xml:space="preserve"> se ilusionó con la propuesta</w:delText>
        </w:r>
      </w:del>
      <w:r w:rsidRPr="008D03A6">
        <w:rPr>
          <w:rFonts w:ascii="Crimson Text" w:hAnsi="Crimson Text"/>
          <w:color w:val="000000" w:themeColor="text1"/>
          <w:sz w:val="26"/>
          <w:szCs w:val="26"/>
        </w:rPr>
        <w:t xml:space="preserve">, mientras </w:t>
      </w:r>
      <w:r w:rsidR="0073711E" w:rsidRPr="008D03A6">
        <w:rPr>
          <w:rFonts w:ascii="Crimson Text" w:hAnsi="Crimson Text"/>
          <w:color w:val="000000" w:themeColor="text1"/>
          <w:sz w:val="26"/>
          <w:szCs w:val="26"/>
        </w:rPr>
        <w:t>contemplaba</w:t>
      </w:r>
      <w:r w:rsidRPr="008D03A6">
        <w:rPr>
          <w:rFonts w:ascii="Crimson Text" w:hAnsi="Crimson Text"/>
          <w:color w:val="000000" w:themeColor="text1"/>
          <w:sz w:val="26"/>
          <w:szCs w:val="26"/>
        </w:rPr>
        <w:t xml:space="preserve"> </w:t>
      </w:r>
      <w:ins w:id="1408" w:author="PC" w:date="2025-05-30T18:27:00Z">
        <w:r w:rsidR="001039C9">
          <w:rPr>
            <w:rFonts w:ascii="Crimson Text" w:hAnsi="Crimson Text"/>
            <w:color w:val="000000" w:themeColor="text1"/>
            <w:sz w:val="26"/>
            <w:szCs w:val="26"/>
          </w:rPr>
          <w:t>su</w:t>
        </w:r>
      </w:ins>
      <w:del w:id="1409" w:author="PC" w:date="2025-05-30T18:27:00Z">
        <w:r w:rsidRPr="008D03A6" w:rsidDel="001039C9">
          <w:rPr>
            <w:rFonts w:ascii="Crimson Text" w:hAnsi="Crimson Text"/>
            <w:color w:val="000000" w:themeColor="text1"/>
            <w:sz w:val="26"/>
            <w:szCs w:val="26"/>
          </w:rPr>
          <w:delText>el</w:delText>
        </w:r>
      </w:del>
      <w:r w:rsidRPr="008D03A6">
        <w:rPr>
          <w:rFonts w:ascii="Crimson Text" w:hAnsi="Crimson Text"/>
          <w:color w:val="000000" w:themeColor="text1"/>
          <w:sz w:val="26"/>
          <w:szCs w:val="26"/>
        </w:rPr>
        <w:t xml:space="preserve"> rostro </w:t>
      </w:r>
      <w:r w:rsidR="00FB6F7F" w:rsidRPr="008D03A6">
        <w:rPr>
          <w:rFonts w:ascii="Crimson Text" w:hAnsi="Crimson Text"/>
          <w:color w:val="000000" w:themeColor="text1"/>
          <w:sz w:val="26"/>
          <w:szCs w:val="26"/>
        </w:rPr>
        <w:t>radiante</w:t>
      </w:r>
      <w:del w:id="1410" w:author="PC" w:date="2025-05-30T18:27:00Z">
        <w:r w:rsidR="0073711E" w:rsidRPr="008D03A6" w:rsidDel="001039C9">
          <w:rPr>
            <w:rFonts w:ascii="Crimson Text" w:hAnsi="Crimson Text"/>
            <w:color w:val="000000" w:themeColor="text1"/>
            <w:sz w:val="26"/>
            <w:szCs w:val="26"/>
          </w:rPr>
          <w:delText xml:space="preserve"> de la princesa</w:delText>
        </w:r>
      </w:del>
      <w:r w:rsidRPr="008D03A6">
        <w:rPr>
          <w:rFonts w:ascii="Crimson Text" w:hAnsi="Crimson Text"/>
          <w:color w:val="000000" w:themeColor="text1"/>
          <w:sz w:val="26"/>
          <w:szCs w:val="26"/>
        </w:rPr>
        <w:t>.</w:t>
      </w:r>
    </w:p>
    <w:p w:rsidR="009B119B" w:rsidRPr="008D03A6" w:rsidRDefault="00782606" w:rsidP="001D1D8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del w:id="1411" w:author="PC" w:date="2025-05-30T18:28:00Z">
        <w:r w:rsidRPr="008D03A6" w:rsidDel="0085034B">
          <w:rPr>
            <w:rFonts w:ascii="Crimson Text" w:hAnsi="Crimson Text"/>
            <w:color w:val="000000" w:themeColor="text1"/>
            <w:sz w:val="26"/>
            <w:szCs w:val="26"/>
          </w:rPr>
          <w:delText xml:space="preserve">Perfecto! </w:delText>
        </w:r>
      </w:del>
      <w:r w:rsidRPr="008D03A6">
        <w:rPr>
          <w:rFonts w:ascii="Crimson Text" w:hAnsi="Crimson Text"/>
          <w:color w:val="000000" w:themeColor="text1"/>
          <w:sz w:val="26"/>
          <w:szCs w:val="26"/>
        </w:rPr>
        <w:t xml:space="preserve">Haremos </w:t>
      </w:r>
      <w:r w:rsidR="004E1625" w:rsidRPr="008D03A6">
        <w:rPr>
          <w:rFonts w:ascii="Crimson Text" w:hAnsi="Crimson Text"/>
          <w:color w:val="000000" w:themeColor="text1"/>
          <w:sz w:val="26"/>
          <w:szCs w:val="26"/>
        </w:rPr>
        <w:t>eso mismo</w:t>
      </w:r>
      <w:ins w:id="1412" w:author="PC" w:date="2025-05-30T18:28:00Z">
        <w:r w:rsidR="0085034B">
          <w:rPr>
            <w:rFonts w:ascii="Crimson Text" w:hAnsi="Crimson Text"/>
            <w:color w:val="000000" w:themeColor="text1"/>
            <w:sz w:val="26"/>
            <w:szCs w:val="26"/>
          </w:rPr>
          <w:t>, entonces!</w:t>
        </w:r>
      </w:ins>
      <w:del w:id="1413" w:author="PC" w:date="2025-05-30T18:28:00Z">
        <w:r w:rsidR="004E1625" w:rsidRPr="008D03A6" w:rsidDel="0085034B">
          <w:rPr>
            <w:rFonts w:ascii="Crimson Text" w:hAnsi="Crimson Text"/>
            <w:color w:val="000000" w:themeColor="text1"/>
            <w:sz w:val="26"/>
            <w:szCs w:val="26"/>
          </w:rPr>
          <w:delText>.</w:delText>
        </w:r>
      </w:del>
      <w:r w:rsidR="004E1625" w:rsidRPr="008D03A6">
        <w:rPr>
          <w:rFonts w:ascii="Crimson Text" w:hAnsi="Crimson Text"/>
          <w:color w:val="000000" w:themeColor="text1"/>
          <w:sz w:val="26"/>
          <w:szCs w:val="26"/>
        </w:rPr>
        <w:t xml:space="preserve"> </w:t>
      </w:r>
      <w:ins w:id="1414" w:author="PC" w:date="2025-05-30T18:28:00Z">
        <w:r w:rsidR="0085034B">
          <w:rPr>
            <w:rFonts w:ascii="Crimson Text" w:hAnsi="Crimson Text"/>
            <w:color w:val="000000" w:themeColor="text1"/>
            <w:sz w:val="26"/>
            <w:szCs w:val="26"/>
          </w:rPr>
          <w:t xml:space="preserve">Gracias, </w:t>
        </w:r>
      </w:ins>
      <w:del w:id="1415" w:author="PC" w:date="2025-05-30T18:29:00Z">
        <w:r w:rsidR="004E1625" w:rsidRPr="008D03A6" w:rsidDel="0085034B">
          <w:rPr>
            <w:rFonts w:ascii="Crimson Text" w:hAnsi="Crimson Text"/>
            <w:color w:val="000000" w:themeColor="text1"/>
            <w:sz w:val="26"/>
            <w:szCs w:val="26"/>
          </w:rPr>
          <w:delText>M</w:delText>
        </w:r>
      </w:del>
      <w:ins w:id="1416" w:author="PC" w:date="2025-05-30T18:29:00Z">
        <w:r w:rsidR="0085034B">
          <w:rPr>
            <w:rFonts w:ascii="Crimson Text" w:hAnsi="Crimson Text"/>
            <w:color w:val="000000" w:themeColor="text1"/>
            <w:sz w:val="26"/>
            <w:szCs w:val="26"/>
          </w:rPr>
          <w:t>m</w:t>
        </w:r>
      </w:ins>
      <w:r w:rsidR="004E1625" w:rsidRPr="008D03A6">
        <w:rPr>
          <w:rFonts w:ascii="Crimson Text" w:hAnsi="Crimson Text"/>
          <w:color w:val="000000" w:themeColor="text1"/>
          <w:sz w:val="26"/>
          <w:szCs w:val="26"/>
        </w:rPr>
        <w:t xml:space="preserve">e </w:t>
      </w:r>
      <w:del w:id="1417" w:author="PC" w:date="2025-05-30T18:29:00Z">
        <w:r w:rsidR="004E1625" w:rsidRPr="008D03A6" w:rsidDel="0085034B">
          <w:rPr>
            <w:rFonts w:ascii="Crimson Text" w:hAnsi="Crimson Text"/>
            <w:color w:val="000000" w:themeColor="text1"/>
            <w:sz w:val="26"/>
            <w:szCs w:val="26"/>
          </w:rPr>
          <w:delText xml:space="preserve">diste </w:delText>
        </w:r>
      </w:del>
      <w:ins w:id="1418" w:author="PC" w:date="2025-05-30T18:29:00Z">
        <w:r w:rsidR="0085034B">
          <w:rPr>
            <w:rFonts w:ascii="Crimson Text" w:hAnsi="Crimson Text"/>
            <w:color w:val="000000" w:themeColor="text1"/>
            <w:sz w:val="26"/>
            <w:szCs w:val="26"/>
          </w:rPr>
          <w:t>has dado</w:t>
        </w:r>
        <w:r w:rsidR="0085034B" w:rsidRPr="008D03A6">
          <w:rPr>
            <w:rFonts w:ascii="Crimson Text" w:hAnsi="Crimson Text"/>
            <w:color w:val="000000" w:themeColor="text1"/>
            <w:sz w:val="26"/>
            <w:szCs w:val="26"/>
          </w:rPr>
          <w:t xml:space="preserve"> </w:t>
        </w:r>
      </w:ins>
      <w:r w:rsidR="004E1625" w:rsidRPr="008D03A6">
        <w:rPr>
          <w:rFonts w:ascii="Crimson Text" w:hAnsi="Crimson Text"/>
          <w:color w:val="000000" w:themeColor="text1"/>
          <w:sz w:val="26"/>
          <w:szCs w:val="26"/>
        </w:rPr>
        <w:t>esperanza</w:t>
      </w:r>
      <w:r w:rsidRPr="008D03A6">
        <w:rPr>
          <w:rFonts w:ascii="Crimson Text" w:hAnsi="Crimson Text"/>
          <w:color w:val="000000" w:themeColor="text1"/>
          <w:sz w:val="26"/>
          <w:szCs w:val="26"/>
        </w:rPr>
        <w:t xml:space="preserve"> –respondió, </w:t>
      </w:r>
      <w:del w:id="1419" w:author="PC" w:date="2025-05-30T18:29:00Z">
        <w:r w:rsidRPr="008D03A6" w:rsidDel="0085034B">
          <w:rPr>
            <w:rFonts w:ascii="Crimson Text" w:hAnsi="Crimson Text"/>
            <w:color w:val="000000" w:themeColor="text1"/>
            <w:sz w:val="26"/>
            <w:szCs w:val="26"/>
          </w:rPr>
          <w:delText>no podía</w:delText>
        </w:r>
      </w:del>
      <w:ins w:id="1420" w:author="PC" w:date="2025-05-30T18:29:00Z">
        <w:r w:rsidR="0085034B">
          <w:rPr>
            <w:rFonts w:ascii="Crimson Text" w:hAnsi="Crimson Text"/>
            <w:color w:val="000000" w:themeColor="text1"/>
            <w:sz w:val="26"/>
            <w:szCs w:val="26"/>
          </w:rPr>
          <w:t>sin poder</w:t>
        </w:r>
      </w:ins>
      <w:r w:rsidRPr="008D03A6">
        <w:rPr>
          <w:rFonts w:ascii="Crimson Text" w:hAnsi="Crimson Text"/>
          <w:color w:val="000000" w:themeColor="text1"/>
          <w:sz w:val="26"/>
          <w:szCs w:val="26"/>
        </w:rPr>
        <w:t xml:space="preserve"> ocultar su alegría.</w:t>
      </w:r>
    </w:p>
    <w:p w:rsidR="009C4E64" w:rsidRPr="008D03A6" w:rsidRDefault="009C4E64"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ese </w:t>
      </w:r>
      <w:del w:id="1421" w:author="PC" w:date="2025-05-30T18:29:00Z">
        <w:r w:rsidR="00782606" w:rsidRPr="008D03A6" w:rsidDel="0085034B">
          <w:rPr>
            <w:rFonts w:ascii="Crimson Text" w:hAnsi="Crimson Text"/>
            <w:color w:val="000000" w:themeColor="text1"/>
            <w:sz w:val="26"/>
            <w:szCs w:val="26"/>
          </w:rPr>
          <w:delText>instante</w:delText>
        </w:r>
      </w:del>
      <w:ins w:id="1422" w:author="PC" w:date="2025-05-30T18:29:00Z">
        <w:r w:rsidR="0085034B">
          <w:rPr>
            <w:rFonts w:ascii="Crimson Text" w:hAnsi="Crimson Text"/>
            <w:color w:val="000000" w:themeColor="text1"/>
            <w:sz w:val="26"/>
            <w:szCs w:val="26"/>
          </w:rPr>
          <w:t>momento</w:t>
        </w:r>
      </w:ins>
      <w:r w:rsidRPr="008D03A6">
        <w:rPr>
          <w:rFonts w:ascii="Crimson Text" w:hAnsi="Crimson Text"/>
          <w:color w:val="000000" w:themeColor="text1"/>
          <w:sz w:val="26"/>
          <w:szCs w:val="26"/>
        </w:rPr>
        <w:t xml:space="preserve">, </w:t>
      </w:r>
      <w:ins w:id="1423" w:author="PC" w:date="2025-05-30T18:29:00Z">
        <w:r w:rsidR="0085034B">
          <w:rPr>
            <w:rFonts w:ascii="Crimson Text" w:hAnsi="Crimson Text"/>
            <w:color w:val="000000" w:themeColor="text1"/>
            <w:sz w:val="26"/>
            <w:szCs w:val="26"/>
          </w:rPr>
          <w:t xml:space="preserve">escucharon el ruido de </w:t>
        </w:r>
      </w:ins>
      <w:r w:rsidRPr="008D03A6">
        <w:rPr>
          <w:rFonts w:ascii="Crimson Text" w:hAnsi="Crimson Text"/>
          <w:color w:val="000000" w:themeColor="text1"/>
          <w:sz w:val="26"/>
          <w:szCs w:val="26"/>
        </w:rPr>
        <w:t xml:space="preserve">otras personas </w:t>
      </w:r>
      <w:del w:id="1424" w:author="PC" w:date="2025-05-30T18:29:00Z">
        <w:r w:rsidRPr="008D03A6" w:rsidDel="0085034B">
          <w:rPr>
            <w:rFonts w:ascii="Crimson Text" w:hAnsi="Crimson Text"/>
            <w:color w:val="000000" w:themeColor="text1"/>
            <w:sz w:val="26"/>
            <w:szCs w:val="26"/>
          </w:rPr>
          <w:delText xml:space="preserve">ingresaron </w:delText>
        </w:r>
      </w:del>
      <w:ins w:id="1425" w:author="PC" w:date="2025-05-30T18:29:00Z">
        <w:r w:rsidR="0085034B">
          <w:rPr>
            <w:rFonts w:ascii="Crimson Text" w:hAnsi="Crimson Text"/>
            <w:color w:val="000000" w:themeColor="text1"/>
            <w:sz w:val="26"/>
            <w:szCs w:val="26"/>
          </w:rPr>
          <w:t>ingresando</w:t>
        </w:r>
        <w:r w:rsidR="0085034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la biblioteca, y </w:t>
      </w:r>
      <w:r w:rsidR="00782606" w:rsidRPr="008D03A6">
        <w:rPr>
          <w:rFonts w:ascii="Crimson Text" w:hAnsi="Crimson Text"/>
          <w:color w:val="000000" w:themeColor="text1"/>
          <w:sz w:val="26"/>
          <w:szCs w:val="26"/>
        </w:rPr>
        <w:t>Eros y Elena</w:t>
      </w:r>
      <w:r w:rsidRPr="008D03A6">
        <w:rPr>
          <w:rFonts w:ascii="Crimson Text" w:hAnsi="Crimson Text"/>
          <w:color w:val="000000" w:themeColor="text1"/>
          <w:sz w:val="26"/>
          <w:szCs w:val="26"/>
        </w:rPr>
        <w:t xml:space="preserve"> enmudecieron</w:t>
      </w:r>
      <w:ins w:id="1426" w:author="PC" w:date="2025-05-30T18:29:00Z">
        <w:r w:rsidR="0085034B">
          <w:rPr>
            <w:rFonts w:ascii="Crimson Text" w:hAnsi="Crimson Text"/>
            <w:color w:val="000000" w:themeColor="text1"/>
            <w:sz w:val="26"/>
            <w:szCs w:val="26"/>
          </w:rPr>
          <w:t>, sobresaltados</w:t>
        </w:r>
      </w:ins>
      <w:r w:rsidRPr="008D03A6">
        <w:rPr>
          <w:rFonts w:ascii="Crimson Text" w:hAnsi="Crimson Text"/>
          <w:color w:val="000000" w:themeColor="text1"/>
          <w:sz w:val="26"/>
          <w:szCs w:val="26"/>
        </w:rPr>
        <w:t>.</w:t>
      </w:r>
    </w:p>
    <w:p w:rsidR="009C4E64" w:rsidRPr="008D03A6" w:rsidRDefault="00782606"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princesa</w:t>
      </w:r>
      <w:r w:rsidR="00FB435A" w:rsidRPr="008D03A6">
        <w:rPr>
          <w:rFonts w:ascii="Crimson Text" w:hAnsi="Crimson Text"/>
          <w:color w:val="000000" w:themeColor="text1"/>
          <w:sz w:val="26"/>
          <w:szCs w:val="26"/>
        </w:rPr>
        <w:t xml:space="preserve"> reaccionó rápidamente</w:t>
      </w:r>
      <w:del w:id="1427" w:author="PC" w:date="2025-05-30T18:30:00Z">
        <w:r w:rsidR="00FB435A" w:rsidRPr="008D03A6" w:rsidDel="0085034B">
          <w:rPr>
            <w:rFonts w:ascii="Crimson Text" w:hAnsi="Crimson Text"/>
            <w:color w:val="000000" w:themeColor="text1"/>
            <w:sz w:val="26"/>
            <w:szCs w:val="26"/>
          </w:rPr>
          <w:delText>,</w:delText>
        </w:r>
      </w:del>
      <w:r w:rsidR="00FB435A" w:rsidRPr="008D03A6">
        <w:rPr>
          <w:rFonts w:ascii="Crimson Text" w:hAnsi="Crimson Text"/>
          <w:color w:val="000000" w:themeColor="text1"/>
          <w:sz w:val="26"/>
          <w:szCs w:val="26"/>
        </w:rPr>
        <w:t xml:space="preserve"> y lo tomó de un brazo. </w:t>
      </w:r>
      <w:r w:rsidRPr="008D03A6">
        <w:rPr>
          <w:rFonts w:ascii="Crimson Text" w:hAnsi="Crimson Text"/>
          <w:color w:val="000000" w:themeColor="text1"/>
          <w:sz w:val="26"/>
          <w:szCs w:val="26"/>
        </w:rPr>
        <w:t>Ambos</w:t>
      </w:r>
      <w:r w:rsidR="00FB435A" w:rsidRPr="008D03A6">
        <w:rPr>
          <w:rFonts w:ascii="Crimson Text" w:hAnsi="Crimson Text"/>
          <w:color w:val="000000" w:themeColor="text1"/>
          <w:sz w:val="26"/>
          <w:szCs w:val="26"/>
        </w:rPr>
        <w:t xml:space="preserve"> se escondieron </w:t>
      </w:r>
      <w:r w:rsidR="006D670D" w:rsidRPr="008D03A6">
        <w:rPr>
          <w:rFonts w:ascii="Crimson Text" w:hAnsi="Crimson Text"/>
          <w:color w:val="000000" w:themeColor="text1"/>
          <w:sz w:val="26"/>
          <w:szCs w:val="26"/>
        </w:rPr>
        <w:t xml:space="preserve">en </w:t>
      </w:r>
      <w:r w:rsidR="00FB435A" w:rsidRPr="008D03A6">
        <w:rPr>
          <w:rFonts w:ascii="Crimson Text" w:hAnsi="Crimson Text"/>
          <w:color w:val="000000" w:themeColor="text1"/>
          <w:sz w:val="26"/>
          <w:szCs w:val="26"/>
        </w:rPr>
        <w:t xml:space="preserve">un espacio angosto formado entre dos estanterías, </w:t>
      </w:r>
      <w:r w:rsidR="006D670D" w:rsidRPr="008D03A6">
        <w:rPr>
          <w:rFonts w:ascii="Crimson Text" w:hAnsi="Crimson Text"/>
          <w:color w:val="000000" w:themeColor="text1"/>
          <w:sz w:val="26"/>
          <w:szCs w:val="26"/>
        </w:rPr>
        <w:t>donde</w:t>
      </w:r>
      <w:r w:rsidR="00FB435A" w:rsidRPr="008D03A6">
        <w:rPr>
          <w:rFonts w:ascii="Crimson Text" w:hAnsi="Crimson Text"/>
          <w:color w:val="000000" w:themeColor="text1"/>
          <w:sz w:val="26"/>
          <w:szCs w:val="26"/>
        </w:rPr>
        <w:t xml:space="preserve"> </w:t>
      </w:r>
      <w:r w:rsidR="005203C7" w:rsidRPr="008D03A6">
        <w:rPr>
          <w:rFonts w:ascii="Crimson Text" w:hAnsi="Crimson Text"/>
          <w:color w:val="000000" w:themeColor="text1"/>
          <w:sz w:val="26"/>
          <w:szCs w:val="26"/>
        </w:rPr>
        <w:t xml:space="preserve">se </w:t>
      </w:r>
      <w:r w:rsidR="00FB435A" w:rsidRPr="008D03A6">
        <w:rPr>
          <w:rFonts w:ascii="Crimson Text" w:hAnsi="Crimson Text"/>
          <w:color w:val="000000" w:themeColor="text1"/>
          <w:sz w:val="26"/>
          <w:szCs w:val="26"/>
        </w:rPr>
        <w:t xml:space="preserve">estrecharon para </w:t>
      </w:r>
      <w:del w:id="1428" w:author="PC" w:date="2025-05-30T18:31:00Z">
        <w:r w:rsidR="00FB435A" w:rsidRPr="008D03A6" w:rsidDel="0085034B">
          <w:rPr>
            <w:rFonts w:ascii="Crimson Text" w:hAnsi="Crimson Text"/>
            <w:color w:val="000000" w:themeColor="text1"/>
            <w:sz w:val="26"/>
            <w:szCs w:val="26"/>
          </w:rPr>
          <w:delText>no ser advertidos</w:delText>
        </w:r>
      </w:del>
      <w:ins w:id="1429" w:author="PC" w:date="2025-05-30T18:31:00Z">
        <w:r w:rsidR="0085034B">
          <w:rPr>
            <w:rFonts w:ascii="Crimson Text" w:hAnsi="Crimson Text"/>
            <w:color w:val="000000" w:themeColor="text1"/>
            <w:sz w:val="26"/>
            <w:szCs w:val="26"/>
          </w:rPr>
          <w:t>poder entrar</w:t>
        </w:r>
      </w:ins>
      <w:r w:rsidR="00FB435A" w:rsidRPr="008D03A6">
        <w:rPr>
          <w:rFonts w:ascii="Crimson Text" w:hAnsi="Crimson Text"/>
          <w:color w:val="000000" w:themeColor="text1"/>
          <w:sz w:val="26"/>
          <w:szCs w:val="26"/>
        </w:rPr>
        <w:t xml:space="preserve">. </w:t>
      </w:r>
      <w:r w:rsidR="004E1625" w:rsidRPr="008D03A6">
        <w:rPr>
          <w:rFonts w:ascii="Crimson Text" w:hAnsi="Crimson Text"/>
          <w:color w:val="000000" w:themeColor="text1"/>
          <w:sz w:val="26"/>
          <w:szCs w:val="26"/>
        </w:rPr>
        <w:t>S</w:t>
      </w:r>
      <w:r w:rsidR="00C57073" w:rsidRPr="008D03A6">
        <w:rPr>
          <w:rFonts w:ascii="Crimson Text" w:hAnsi="Crimson Text"/>
          <w:color w:val="000000" w:themeColor="text1"/>
          <w:sz w:val="26"/>
          <w:szCs w:val="26"/>
        </w:rPr>
        <w:t xml:space="preserve">us cuerpos se </w:t>
      </w:r>
      <w:r w:rsidR="00AC715D" w:rsidRPr="008D03A6">
        <w:rPr>
          <w:rFonts w:ascii="Crimson Text" w:hAnsi="Crimson Text"/>
          <w:color w:val="000000" w:themeColor="text1"/>
          <w:sz w:val="26"/>
          <w:szCs w:val="26"/>
        </w:rPr>
        <w:t>enredaron</w:t>
      </w:r>
      <w:del w:id="1430" w:author="PC" w:date="2025-05-30T18:31:00Z">
        <w:r w:rsidR="00C57073" w:rsidRPr="008D03A6" w:rsidDel="0085034B">
          <w:rPr>
            <w:rFonts w:ascii="Crimson Text" w:hAnsi="Crimson Text"/>
            <w:color w:val="000000" w:themeColor="text1"/>
            <w:sz w:val="26"/>
            <w:szCs w:val="26"/>
          </w:rPr>
          <w:delText>,</w:delText>
        </w:r>
      </w:del>
      <w:r w:rsidR="00C57073" w:rsidRPr="008D03A6">
        <w:rPr>
          <w:rFonts w:ascii="Crimson Text" w:hAnsi="Crimson Text"/>
          <w:color w:val="000000" w:themeColor="text1"/>
          <w:sz w:val="26"/>
          <w:szCs w:val="26"/>
        </w:rPr>
        <w:t xml:space="preserve"> </w:t>
      </w:r>
      <w:r w:rsidR="004E1625" w:rsidRPr="008D03A6">
        <w:rPr>
          <w:rFonts w:ascii="Crimson Text" w:hAnsi="Crimson Text"/>
          <w:color w:val="000000" w:themeColor="text1"/>
          <w:sz w:val="26"/>
          <w:szCs w:val="26"/>
        </w:rPr>
        <w:t>y permanecieron juntos e inmóviles</w:t>
      </w:r>
      <w:r w:rsidR="005203C7" w:rsidRPr="008D03A6">
        <w:rPr>
          <w:rFonts w:ascii="Crimson Text" w:hAnsi="Crimson Text"/>
          <w:color w:val="000000" w:themeColor="text1"/>
          <w:sz w:val="26"/>
          <w:szCs w:val="26"/>
        </w:rPr>
        <w:t xml:space="preserve">. </w:t>
      </w:r>
      <w:r w:rsidR="006D670D" w:rsidRPr="008D03A6">
        <w:rPr>
          <w:rFonts w:ascii="Crimson Text" w:hAnsi="Crimson Text"/>
          <w:color w:val="000000" w:themeColor="text1"/>
          <w:sz w:val="26"/>
          <w:szCs w:val="26"/>
        </w:rPr>
        <w:t xml:space="preserve">A pesar del </w:t>
      </w:r>
      <w:r w:rsidR="00344BC1" w:rsidRPr="008D03A6">
        <w:rPr>
          <w:rFonts w:ascii="Crimson Text" w:hAnsi="Crimson Text"/>
          <w:color w:val="000000" w:themeColor="text1"/>
          <w:sz w:val="26"/>
          <w:szCs w:val="26"/>
        </w:rPr>
        <w:t>riesgo</w:t>
      </w:r>
      <w:r w:rsidR="006D670D" w:rsidRPr="008D03A6">
        <w:rPr>
          <w:rFonts w:ascii="Crimson Text" w:hAnsi="Crimson Text"/>
          <w:color w:val="000000" w:themeColor="text1"/>
          <w:sz w:val="26"/>
          <w:szCs w:val="26"/>
        </w:rPr>
        <w:t xml:space="preserve"> y la</w:t>
      </w:r>
      <w:r w:rsidR="005203C7" w:rsidRPr="008D03A6">
        <w:rPr>
          <w:rFonts w:ascii="Crimson Text" w:hAnsi="Crimson Text"/>
          <w:color w:val="000000" w:themeColor="text1"/>
          <w:sz w:val="26"/>
          <w:szCs w:val="26"/>
        </w:rPr>
        <w:t xml:space="preserve"> </w:t>
      </w:r>
      <w:r w:rsidR="006D670D" w:rsidRPr="008D03A6">
        <w:rPr>
          <w:rFonts w:ascii="Crimson Text" w:hAnsi="Crimson Text"/>
          <w:color w:val="000000" w:themeColor="text1"/>
          <w:sz w:val="26"/>
          <w:szCs w:val="26"/>
        </w:rPr>
        <w:t>tensión</w:t>
      </w:r>
      <w:r w:rsidR="005203C7" w:rsidRPr="008D03A6">
        <w:rPr>
          <w:rFonts w:ascii="Crimson Text" w:hAnsi="Crimson Text"/>
          <w:color w:val="000000" w:themeColor="text1"/>
          <w:sz w:val="26"/>
          <w:szCs w:val="26"/>
        </w:rPr>
        <w:t xml:space="preserve">, </w:t>
      </w:r>
      <w:r w:rsidR="00FB435A" w:rsidRPr="008D03A6">
        <w:rPr>
          <w:rFonts w:ascii="Crimson Text" w:hAnsi="Crimson Text"/>
          <w:color w:val="000000" w:themeColor="text1"/>
          <w:sz w:val="26"/>
          <w:szCs w:val="26"/>
        </w:rPr>
        <w:t xml:space="preserve">la proximidad </w:t>
      </w:r>
      <w:r w:rsidR="006D670D" w:rsidRPr="008D03A6">
        <w:rPr>
          <w:rFonts w:ascii="Crimson Text" w:hAnsi="Crimson Text"/>
          <w:color w:val="000000" w:themeColor="text1"/>
          <w:sz w:val="26"/>
          <w:szCs w:val="26"/>
        </w:rPr>
        <w:t xml:space="preserve">era </w:t>
      </w:r>
      <w:del w:id="1431" w:author="PC" w:date="2025-05-30T18:31:00Z">
        <w:r w:rsidR="00D40C65" w:rsidRPr="008D03A6" w:rsidDel="0085034B">
          <w:rPr>
            <w:rFonts w:ascii="Crimson Text" w:hAnsi="Crimson Text"/>
            <w:color w:val="000000" w:themeColor="text1"/>
            <w:sz w:val="26"/>
            <w:szCs w:val="26"/>
          </w:rPr>
          <w:delText>intrépida</w:delText>
        </w:r>
        <w:r w:rsidR="00344BC1" w:rsidRPr="008D03A6" w:rsidDel="0085034B">
          <w:rPr>
            <w:rFonts w:ascii="Crimson Text" w:hAnsi="Crimson Text"/>
            <w:color w:val="000000" w:themeColor="text1"/>
            <w:sz w:val="26"/>
            <w:szCs w:val="26"/>
          </w:rPr>
          <w:delText xml:space="preserve"> y</w:delText>
        </w:r>
      </w:del>
      <w:r w:rsidR="00344BC1" w:rsidRPr="008D03A6">
        <w:rPr>
          <w:rFonts w:ascii="Crimson Text" w:hAnsi="Crimson Text"/>
          <w:color w:val="000000" w:themeColor="text1"/>
          <w:sz w:val="26"/>
          <w:szCs w:val="26"/>
        </w:rPr>
        <w:t xml:space="preserve"> </w:t>
      </w:r>
      <w:r w:rsidR="001F036F" w:rsidRPr="008D03A6">
        <w:rPr>
          <w:rFonts w:ascii="Crimson Text" w:hAnsi="Crimson Text"/>
          <w:color w:val="000000" w:themeColor="text1"/>
          <w:sz w:val="26"/>
          <w:szCs w:val="26"/>
        </w:rPr>
        <w:t>sugestiva</w:t>
      </w:r>
      <w:ins w:id="1432" w:author="PC" w:date="2025-05-30T18:31:00Z">
        <w:r w:rsidR="0085034B">
          <w:rPr>
            <w:rFonts w:ascii="Crimson Text" w:hAnsi="Crimson Text"/>
            <w:color w:val="000000" w:themeColor="text1"/>
            <w:sz w:val="26"/>
            <w:szCs w:val="26"/>
          </w:rPr>
          <w:t xml:space="preserve"> y la adrenalina del momento no ayudaba</w:t>
        </w:r>
      </w:ins>
      <w:r w:rsidR="00344BC1" w:rsidRPr="008D03A6">
        <w:rPr>
          <w:rFonts w:ascii="Crimson Text" w:hAnsi="Crimson Text"/>
          <w:color w:val="000000" w:themeColor="text1"/>
          <w:sz w:val="26"/>
          <w:szCs w:val="26"/>
        </w:rPr>
        <w:t>.</w:t>
      </w:r>
    </w:p>
    <w:p w:rsidR="00344BC1" w:rsidRPr="008D03A6" w:rsidRDefault="00C57073"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Oyeron</w:t>
      </w:r>
      <w:ins w:id="1433" w:author="PC" w:date="2025-05-30T18:32:00Z">
        <w:r w:rsidR="00F5535E">
          <w:rPr>
            <w:rFonts w:ascii="Crimson Text" w:hAnsi="Crimson Text"/>
            <w:color w:val="000000" w:themeColor="text1"/>
            <w:sz w:val="26"/>
            <w:szCs w:val="26"/>
          </w:rPr>
          <w:t xml:space="preserve"> las voces de varios hombres</w:t>
        </w:r>
      </w:ins>
      <w:r w:rsidRPr="008D03A6">
        <w:rPr>
          <w:rFonts w:ascii="Crimson Text" w:hAnsi="Crimson Text"/>
          <w:color w:val="000000" w:themeColor="text1"/>
          <w:sz w:val="26"/>
          <w:szCs w:val="26"/>
        </w:rPr>
        <w:t xml:space="preserve"> </w:t>
      </w:r>
      <w:r w:rsidR="00344BC1" w:rsidRPr="008D03A6">
        <w:rPr>
          <w:rFonts w:ascii="Crimson Text" w:hAnsi="Crimson Text"/>
          <w:color w:val="000000" w:themeColor="text1"/>
          <w:sz w:val="26"/>
          <w:szCs w:val="26"/>
        </w:rPr>
        <w:t>voces entablando una conversación</w:t>
      </w:r>
      <w:del w:id="1434" w:author="PC" w:date="2025-05-30T18:32:00Z">
        <w:r w:rsidRPr="008D03A6" w:rsidDel="00F5535E">
          <w:rPr>
            <w:rFonts w:ascii="Crimson Text" w:hAnsi="Crimson Text"/>
            <w:color w:val="000000" w:themeColor="text1"/>
            <w:sz w:val="26"/>
            <w:szCs w:val="26"/>
          </w:rPr>
          <w:delText xml:space="preserve">, </w:delText>
        </w:r>
        <w:r w:rsidR="008B0481" w:rsidRPr="008D03A6" w:rsidDel="00F5535E">
          <w:rPr>
            <w:rFonts w:ascii="Crimson Text" w:hAnsi="Crimson Text"/>
            <w:color w:val="000000" w:themeColor="text1"/>
            <w:sz w:val="26"/>
            <w:szCs w:val="26"/>
          </w:rPr>
          <w:delText xml:space="preserve">en principio </w:delText>
        </w:r>
        <w:r w:rsidRPr="008D03A6" w:rsidDel="00F5535E">
          <w:rPr>
            <w:rFonts w:ascii="Crimson Text" w:hAnsi="Crimson Text"/>
            <w:color w:val="000000" w:themeColor="text1"/>
            <w:sz w:val="26"/>
            <w:szCs w:val="26"/>
          </w:rPr>
          <w:delText>se trataba</w:delText>
        </w:r>
        <w:r w:rsidR="00E347FA" w:rsidRPr="008D03A6" w:rsidDel="00F5535E">
          <w:rPr>
            <w:rFonts w:ascii="Crimson Text" w:hAnsi="Crimson Text"/>
            <w:color w:val="000000" w:themeColor="text1"/>
            <w:sz w:val="26"/>
            <w:szCs w:val="26"/>
          </w:rPr>
          <w:delText>,</w:delText>
        </w:r>
        <w:r w:rsidRPr="008D03A6" w:rsidDel="00F5535E">
          <w:rPr>
            <w:rFonts w:ascii="Crimson Text" w:hAnsi="Crimson Text"/>
            <w:color w:val="000000" w:themeColor="text1"/>
            <w:sz w:val="26"/>
            <w:szCs w:val="26"/>
          </w:rPr>
          <w:delText xml:space="preserve"> al menos, </w:delText>
        </w:r>
        <w:r w:rsidR="00E347FA" w:rsidRPr="008D03A6" w:rsidDel="00F5535E">
          <w:rPr>
            <w:rFonts w:ascii="Crimson Text" w:hAnsi="Crimson Text"/>
            <w:color w:val="000000" w:themeColor="text1"/>
            <w:sz w:val="26"/>
            <w:szCs w:val="26"/>
          </w:rPr>
          <w:delText xml:space="preserve">de </w:delText>
        </w:r>
        <w:r w:rsidR="001F036F" w:rsidRPr="008D03A6" w:rsidDel="00F5535E">
          <w:rPr>
            <w:rFonts w:ascii="Crimson Text" w:hAnsi="Crimson Text"/>
            <w:color w:val="000000" w:themeColor="text1"/>
            <w:sz w:val="26"/>
            <w:szCs w:val="26"/>
          </w:rPr>
          <w:delText>un par de</w:delText>
        </w:r>
        <w:r w:rsidRPr="008D03A6" w:rsidDel="00F5535E">
          <w:rPr>
            <w:rFonts w:ascii="Crimson Text" w:hAnsi="Crimson Text"/>
            <w:color w:val="000000" w:themeColor="text1"/>
            <w:sz w:val="26"/>
            <w:szCs w:val="26"/>
          </w:rPr>
          <w:delText xml:space="preserve"> hombres</w:delText>
        </w:r>
      </w:del>
      <w:r w:rsidR="00344BC1" w:rsidRPr="008D03A6">
        <w:rPr>
          <w:rFonts w:ascii="Crimson Text" w:hAnsi="Crimson Text"/>
          <w:color w:val="000000" w:themeColor="text1"/>
          <w:sz w:val="26"/>
          <w:szCs w:val="26"/>
        </w:rPr>
        <w:t xml:space="preserve">. </w:t>
      </w:r>
      <w:r w:rsidR="001F036F" w:rsidRPr="008D03A6">
        <w:rPr>
          <w:rFonts w:ascii="Crimson Text" w:hAnsi="Crimson Text"/>
          <w:color w:val="000000" w:themeColor="text1"/>
          <w:sz w:val="26"/>
          <w:szCs w:val="26"/>
        </w:rPr>
        <w:t>No tuvieron más opción que aguardar</w:t>
      </w:r>
      <w:del w:id="1435" w:author="PC" w:date="2025-05-30T18:32:00Z">
        <w:r w:rsidR="001F036F" w:rsidRPr="008D03A6" w:rsidDel="00F5535E">
          <w:rPr>
            <w:rFonts w:ascii="Crimson Text" w:hAnsi="Crimson Text"/>
            <w:color w:val="000000" w:themeColor="text1"/>
            <w:sz w:val="26"/>
            <w:szCs w:val="26"/>
          </w:rPr>
          <w:delText>,</w:delText>
        </w:r>
      </w:del>
      <w:r w:rsidR="001F036F" w:rsidRPr="008D03A6">
        <w:rPr>
          <w:rFonts w:ascii="Crimson Text" w:hAnsi="Crimson Text"/>
          <w:color w:val="000000" w:themeColor="text1"/>
          <w:sz w:val="26"/>
          <w:szCs w:val="26"/>
        </w:rPr>
        <w:t xml:space="preserve"> en silencio,</w:t>
      </w:r>
      <w:r w:rsidR="00B20AA9" w:rsidRPr="008D03A6">
        <w:rPr>
          <w:rFonts w:ascii="Crimson Text" w:hAnsi="Crimson Text"/>
          <w:color w:val="000000" w:themeColor="text1"/>
          <w:sz w:val="26"/>
          <w:szCs w:val="26"/>
        </w:rPr>
        <w:t xml:space="preserve"> </w:t>
      </w:r>
      <w:del w:id="1436" w:author="PC" w:date="2025-05-30T18:33:00Z">
        <w:r w:rsidR="00B20AA9" w:rsidRPr="008D03A6" w:rsidDel="00F5535E">
          <w:rPr>
            <w:rFonts w:ascii="Crimson Text" w:hAnsi="Crimson Text"/>
            <w:color w:val="000000" w:themeColor="text1"/>
            <w:sz w:val="26"/>
            <w:szCs w:val="26"/>
          </w:rPr>
          <w:delText>por</w:delText>
        </w:r>
        <w:r w:rsidR="00344BC1" w:rsidRPr="008D03A6" w:rsidDel="00F5535E">
          <w:rPr>
            <w:rFonts w:ascii="Crimson Text" w:hAnsi="Crimson Text"/>
            <w:color w:val="000000" w:themeColor="text1"/>
            <w:sz w:val="26"/>
            <w:szCs w:val="26"/>
          </w:rPr>
          <w:delText xml:space="preserve"> </w:delText>
        </w:r>
        <w:r w:rsidR="000D1A32" w:rsidRPr="008D03A6" w:rsidDel="00F5535E">
          <w:rPr>
            <w:rFonts w:ascii="Crimson Text" w:hAnsi="Crimson Text"/>
            <w:color w:val="000000" w:themeColor="text1"/>
            <w:sz w:val="26"/>
            <w:szCs w:val="26"/>
          </w:rPr>
          <w:delText>el desenlace</w:delText>
        </w:r>
      </w:del>
      <w:ins w:id="1437" w:author="PC" w:date="2025-05-30T18:33:00Z">
        <w:r w:rsidR="00F5535E">
          <w:rPr>
            <w:rFonts w:ascii="Crimson Text" w:hAnsi="Crimson Text"/>
            <w:color w:val="000000" w:themeColor="text1"/>
            <w:sz w:val="26"/>
            <w:szCs w:val="26"/>
          </w:rPr>
          <w:t>rogando para que se fueran pronto</w:t>
        </w:r>
      </w:ins>
      <w:r w:rsidR="00344BC1" w:rsidRPr="008D03A6">
        <w:rPr>
          <w:rFonts w:ascii="Crimson Text" w:hAnsi="Crimson Text"/>
          <w:color w:val="000000" w:themeColor="text1"/>
          <w:sz w:val="26"/>
          <w:szCs w:val="26"/>
        </w:rPr>
        <w:t>.</w:t>
      </w:r>
    </w:p>
    <w:p w:rsidR="000D1A32" w:rsidRPr="008D03A6" w:rsidRDefault="000D1A32"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A90955" w:rsidRPr="008D03A6">
        <w:rPr>
          <w:rFonts w:ascii="Crimson Text" w:hAnsi="Crimson Text"/>
          <w:color w:val="000000" w:themeColor="text1"/>
          <w:sz w:val="26"/>
          <w:szCs w:val="26"/>
        </w:rPr>
        <w:t xml:space="preserve">El comandante </w:t>
      </w:r>
      <w:proofErr w:type="spellStart"/>
      <w:r w:rsidR="00A90955" w:rsidRPr="008D03A6">
        <w:rPr>
          <w:rFonts w:ascii="Crimson Text" w:hAnsi="Crimson Text"/>
          <w:color w:val="000000" w:themeColor="text1"/>
          <w:sz w:val="26"/>
          <w:szCs w:val="26"/>
        </w:rPr>
        <w:t>Kol</w:t>
      </w:r>
      <w:proofErr w:type="spellEnd"/>
      <w:r w:rsidR="00A90955" w:rsidRPr="008D03A6">
        <w:rPr>
          <w:rFonts w:ascii="Crimson Text" w:hAnsi="Crimson Text"/>
          <w:color w:val="000000" w:themeColor="text1"/>
          <w:sz w:val="26"/>
          <w:szCs w:val="26"/>
        </w:rPr>
        <w:t xml:space="preserve"> tenía información valiosa para </w:t>
      </w:r>
      <w:r w:rsidR="00B20AA9" w:rsidRPr="008D03A6">
        <w:rPr>
          <w:rFonts w:ascii="Crimson Text" w:hAnsi="Crimson Text"/>
          <w:color w:val="000000" w:themeColor="text1"/>
          <w:sz w:val="26"/>
          <w:szCs w:val="26"/>
        </w:rPr>
        <w:t>decirnos</w:t>
      </w:r>
      <w:r w:rsidR="00A90955" w:rsidRPr="008D03A6">
        <w:rPr>
          <w:rFonts w:ascii="Crimson Text" w:hAnsi="Crimson Text"/>
          <w:color w:val="000000" w:themeColor="text1"/>
          <w:sz w:val="26"/>
          <w:szCs w:val="26"/>
        </w:rPr>
        <w:t xml:space="preserve">, pero </w:t>
      </w:r>
      <w:del w:id="1438" w:author="PC" w:date="2025-05-30T18:33:00Z">
        <w:r w:rsidR="00A90955" w:rsidRPr="008D03A6" w:rsidDel="00F5535E">
          <w:rPr>
            <w:rFonts w:ascii="Crimson Text" w:hAnsi="Crimson Text"/>
            <w:color w:val="000000" w:themeColor="text1"/>
            <w:sz w:val="26"/>
            <w:szCs w:val="26"/>
          </w:rPr>
          <w:delText xml:space="preserve">Gregor </w:delText>
        </w:r>
      </w:del>
      <w:ins w:id="1439" w:author="PC" w:date="2025-05-30T18:33:00Z">
        <w:r w:rsidR="00F5535E">
          <w:rPr>
            <w:rFonts w:ascii="Crimson Text" w:hAnsi="Crimson Text"/>
            <w:color w:val="000000" w:themeColor="text1"/>
            <w:sz w:val="26"/>
            <w:szCs w:val="26"/>
          </w:rPr>
          <w:t>el rey</w:t>
        </w:r>
        <w:r w:rsidR="00F5535E" w:rsidRPr="008D03A6">
          <w:rPr>
            <w:rFonts w:ascii="Crimson Text" w:hAnsi="Crimson Text"/>
            <w:color w:val="000000" w:themeColor="text1"/>
            <w:sz w:val="26"/>
            <w:szCs w:val="26"/>
          </w:rPr>
          <w:t xml:space="preserve"> </w:t>
        </w:r>
      </w:ins>
      <w:r w:rsidR="00A90955" w:rsidRPr="008D03A6">
        <w:rPr>
          <w:rFonts w:ascii="Crimson Text" w:hAnsi="Crimson Text"/>
          <w:color w:val="000000" w:themeColor="text1"/>
          <w:sz w:val="26"/>
          <w:szCs w:val="26"/>
        </w:rPr>
        <w:t>se dejó llevar por su temperamento</w:t>
      </w:r>
      <w:ins w:id="1440" w:author="PC" w:date="2025-05-30T18:33:00Z">
        <w:r w:rsidR="00F5535E">
          <w:rPr>
            <w:rFonts w:ascii="Crimson Text" w:hAnsi="Crimson Text"/>
            <w:color w:val="000000" w:themeColor="text1"/>
            <w:sz w:val="26"/>
            <w:szCs w:val="26"/>
          </w:rPr>
          <w:t xml:space="preserve"> </w:t>
        </w:r>
      </w:ins>
      <w:del w:id="1441" w:author="PC" w:date="2025-05-30T18:33:00Z">
        <w:r w:rsidR="00A90955" w:rsidRPr="008D03A6" w:rsidDel="00F5535E">
          <w:rPr>
            <w:rFonts w:ascii="Crimson Text" w:hAnsi="Crimson Text"/>
            <w:color w:val="000000" w:themeColor="text1"/>
            <w:sz w:val="26"/>
            <w:szCs w:val="26"/>
          </w:rPr>
          <w:delText>. A</w:delText>
        </w:r>
      </w:del>
      <w:ins w:id="1442" w:author="PC" w:date="2025-05-30T18:33:00Z">
        <w:r w:rsidR="00F5535E">
          <w:rPr>
            <w:rFonts w:ascii="Crimson Text" w:hAnsi="Crimson Text"/>
            <w:color w:val="000000" w:themeColor="text1"/>
            <w:sz w:val="26"/>
            <w:szCs w:val="26"/>
          </w:rPr>
          <w:t>y a</w:t>
        </w:r>
      </w:ins>
      <w:r w:rsidR="00A90955" w:rsidRPr="008D03A6">
        <w:rPr>
          <w:rFonts w:ascii="Crimson Text" w:hAnsi="Crimson Text"/>
          <w:color w:val="000000" w:themeColor="text1"/>
          <w:sz w:val="26"/>
          <w:szCs w:val="26"/>
        </w:rPr>
        <w:t>hora es demasiado tarde –anunció, preocupado, uno de los hombres.</w:t>
      </w:r>
    </w:p>
    <w:p w:rsidR="00E53BF5" w:rsidRDefault="00A90955" w:rsidP="001D1D8D">
      <w:pPr>
        <w:tabs>
          <w:tab w:val="left" w:pos="2179"/>
        </w:tabs>
        <w:spacing w:after="0"/>
        <w:ind w:firstLine="284"/>
        <w:jc w:val="both"/>
        <w:rPr>
          <w:ins w:id="1443" w:author="PC" w:date="2025-05-30T18:35:00Z"/>
          <w:rFonts w:ascii="Crimson Text" w:hAnsi="Crimson Text"/>
          <w:color w:val="000000" w:themeColor="text1"/>
          <w:sz w:val="26"/>
          <w:szCs w:val="26"/>
        </w:rPr>
      </w:pPr>
      <w:r w:rsidRPr="008D03A6">
        <w:rPr>
          <w:rFonts w:ascii="Crimson Text" w:hAnsi="Crimson Text"/>
          <w:color w:val="000000" w:themeColor="text1"/>
          <w:sz w:val="26"/>
          <w:szCs w:val="26"/>
        </w:rPr>
        <w:t xml:space="preserve">–El maldito se ahorcó, ahora jamás sabremos </w:t>
      </w:r>
      <w:r w:rsidR="00B20AA9" w:rsidRPr="008D03A6">
        <w:rPr>
          <w:rFonts w:ascii="Crimson Text" w:hAnsi="Crimson Text"/>
          <w:color w:val="000000" w:themeColor="text1"/>
          <w:sz w:val="26"/>
          <w:szCs w:val="26"/>
        </w:rPr>
        <w:t xml:space="preserve">lo </w:t>
      </w:r>
      <w:r w:rsidRPr="008D03A6">
        <w:rPr>
          <w:rFonts w:ascii="Crimson Text" w:hAnsi="Crimson Text"/>
          <w:color w:val="000000" w:themeColor="text1"/>
          <w:sz w:val="26"/>
          <w:szCs w:val="26"/>
        </w:rPr>
        <w:t xml:space="preserve">que tenía </w:t>
      </w:r>
      <w:r w:rsidR="00B20AA9" w:rsidRPr="008D03A6">
        <w:rPr>
          <w:rFonts w:ascii="Crimson Text" w:hAnsi="Crimson Text"/>
          <w:color w:val="000000" w:themeColor="text1"/>
          <w:sz w:val="26"/>
          <w:szCs w:val="26"/>
        </w:rPr>
        <w:t>guardado</w:t>
      </w:r>
      <w:r w:rsidRPr="008D03A6">
        <w:rPr>
          <w:rFonts w:ascii="Crimson Text" w:hAnsi="Crimson Text"/>
          <w:color w:val="000000" w:themeColor="text1"/>
          <w:sz w:val="26"/>
          <w:szCs w:val="26"/>
        </w:rPr>
        <w:t xml:space="preserve"> –respondió</w:t>
      </w:r>
      <w:r w:rsidR="008B0481" w:rsidRPr="008D03A6">
        <w:rPr>
          <w:rFonts w:ascii="Crimson Text" w:hAnsi="Crimson Text"/>
          <w:color w:val="000000" w:themeColor="text1"/>
          <w:sz w:val="26"/>
          <w:szCs w:val="26"/>
        </w:rPr>
        <w:t xml:space="preserve"> otr</w:t>
      </w:r>
      <w:del w:id="1444" w:author="PC" w:date="2025-05-30T18:34:00Z">
        <w:r w:rsidR="008B0481" w:rsidRPr="008D03A6" w:rsidDel="00E53BF5">
          <w:rPr>
            <w:rFonts w:ascii="Crimson Text" w:hAnsi="Crimson Text"/>
            <w:color w:val="000000" w:themeColor="text1"/>
            <w:sz w:val="26"/>
            <w:szCs w:val="26"/>
          </w:rPr>
          <w:delText>o</w:delText>
        </w:r>
      </w:del>
      <w:ins w:id="1445" w:author="PC" w:date="2025-05-30T18:34:00Z">
        <w:r w:rsidR="00E53BF5">
          <w:rPr>
            <w:rFonts w:ascii="Crimson Text" w:hAnsi="Crimson Text"/>
            <w:color w:val="000000" w:themeColor="text1"/>
            <w:sz w:val="26"/>
            <w:szCs w:val="26"/>
          </w:rPr>
          <w:t>a voz</w:t>
        </w:r>
      </w:ins>
      <w:r w:rsidRPr="008D03A6">
        <w:rPr>
          <w:rFonts w:ascii="Crimson Text" w:hAnsi="Crimson Text"/>
          <w:color w:val="000000" w:themeColor="text1"/>
          <w:sz w:val="26"/>
          <w:szCs w:val="26"/>
        </w:rPr>
        <w:t xml:space="preserve">, </w:t>
      </w:r>
      <w:del w:id="1446" w:author="PC" w:date="2025-05-30T18:35:00Z">
        <w:r w:rsidRPr="008D03A6" w:rsidDel="00E53BF5">
          <w:rPr>
            <w:rFonts w:ascii="Crimson Text" w:hAnsi="Crimson Text"/>
            <w:color w:val="000000" w:themeColor="text1"/>
            <w:sz w:val="26"/>
            <w:szCs w:val="26"/>
          </w:rPr>
          <w:delText>asintiendo</w:delText>
        </w:r>
      </w:del>
      <w:ins w:id="1447" w:author="PC" w:date="2025-05-30T18:35:00Z">
        <w:r w:rsidR="00E53BF5">
          <w:rPr>
            <w:rFonts w:ascii="Crimson Text" w:hAnsi="Crimson Text"/>
            <w:color w:val="000000" w:themeColor="text1"/>
            <w:sz w:val="26"/>
            <w:szCs w:val="26"/>
          </w:rPr>
          <w:t>destilando molestia</w:t>
        </w:r>
      </w:ins>
      <w:r w:rsidRPr="008D03A6">
        <w:rPr>
          <w:rFonts w:ascii="Crimson Text" w:hAnsi="Crimson Text"/>
          <w:color w:val="000000" w:themeColor="text1"/>
          <w:sz w:val="26"/>
          <w:szCs w:val="26"/>
        </w:rPr>
        <w:t>.</w:t>
      </w:r>
      <w:r w:rsidR="006429CB" w:rsidRPr="008D03A6">
        <w:rPr>
          <w:rFonts w:ascii="Crimson Text" w:hAnsi="Crimson Text"/>
          <w:color w:val="000000" w:themeColor="text1"/>
          <w:sz w:val="26"/>
          <w:szCs w:val="26"/>
        </w:rPr>
        <w:t xml:space="preserve"> </w:t>
      </w:r>
    </w:p>
    <w:p w:rsidR="00A90955" w:rsidRPr="008D03A6" w:rsidRDefault="006429CB" w:rsidP="001D1D8D">
      <w:pPr>
        <w:tabs>
          <w:tab w:val="left" w:pos="2179"/>
        </w:tabs>
        <w:spacing w:after="0"/>
        <w:ind w:firstLine="284"/>
        <w:jc w:val="both"/>
        <w:rPr>
          <w:rFonts w:ascii="Crimson Text" w:hAnsi="Crimson Text"/>
          <w:color w:val="000000" w:themeColor="text1"/>
          <w:sz w:val="26"/>
          <w:szCs w:val="26"/>
        </w:rPr>
      </w:pPr>
      <w:del w:id="1448" w:author="PC" w:date="2025-05-30T18:35:00Z">
        <w:r w:rsidRPr="008D03A6" w:rsidDel="00E53BF5">
          <w:rPr>
            <w:rFonts w:ascii="Crimson Text" w:hAnsi="Crimson Text"/>
            <w:color w:val="000000" w:themeColor="text1"/>
            <w:sz w:val="26"/>
            <w:szCs w:val="26"/>
          </w:rPr>
          <w:delText>Lu</w:delText>
        </w:r>
        <w:r w:rsidR="000E241B" w:rsidRPr="008D03A6" w:rsidDel="00E53BF5">
          <w:rPr>
            <w:rFonts w:ascii="Crimson Text" w:hAnsi="Crimson Text"/>
            <w:color w:val="000000" w:themeColor="text1"/>
            <w:sz w:val="26"/>
            <w:szCs w:val="26"/>
          </w:rPr>
          <w:delText>ego d</w:delText>
        </w:r>
      </w:del>
      <w:ins w:id="1449" w:author="PC" w:date="2025-05-30T18:35:00Z">
        <w:r w:rsidR="00E53BF5">
          <w:rPr>
            <w:rFonts w:ascii="Crimson Text" w:hAnsi="Crimson Text"/>
            <w:color w:val="000000" w:themeColor="text1"/>
            <w:sz w:val="26"/>
            <w:szCs w:val="26"/>
          </w:rPr>
          <w:t>D</w:t>
        </w:r>
      </w:ins>
      <w:r w:rsidR="000E241B" w:rsidRPr="008D03A6">
        <w:rPr>
          <w:rFonts w:ascii="Crimson Text" w:hAnsi="Crimson Text"/>
          <w:color w:val="000000" w:themeColor="text1"/>
          <w:sz w:val="26"/>
          <w:szCs w:val="26"/>
        </w:rPr>
        <w:t xml:space="preserve">ijeron algunas frases más </w:t>
      </w:r>
      <w:r w:rsidRPr="008D03A6">
        <w:rPr>
          <w:rFonts w:ascii="Crimson Text" w:hAnsi="Crimson Text"/>
          <w:color w:val="000000" w:themeColor="text1"/>
          <w:sz w:val="26"/>
          <w:szCs w:val="26"/>
        </w:rPr>
        <w:t xml:space="preserve">en voz baja, </w:t>
      </w:r>
      <w:r w:rsidR="000E241B"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 xml:space="preserve">ya no fueron </w:t>
      </w:r>
      <w:del w:id="1450" w:author="PC" w:date="2025-05-30T18:35:00Z">
        <w:r w:rsidRPr="008D03A6" w:rsidDel="00E53BF5">
          <w:rPr>
            <w:rFonts w:ascii="Crimson Text" w:hAnsi="Crimson Text"/>
            <w:color w:val="000000" w:themeColor="text1"/>
            <w:sz w:val="26"/>
            <w:szCs w:val="26"/>
          </w:rPr>
          <w:delText xml:space="preserve">perceptibles </w:delText>
        </w:r>
      </w:del>
      <w:ins w:id="1451" w:author="PC" w:date="2025-05-30T18:35:00Z">
        <w:r w:rsidR="00E53BF5">
          <w:rPr>
            <w:rFonts w:ascii="Crimson Text" w:hAnsi="Crimson Text"/>
            <w:color w:val="000000" w:themeColor="text1"/>
            <w:sz w:val="26"/>
            <w:szCs w:val="26"/>
          </w:rPr>
          <w:t>audibles</w:t>
        </w:r>
        <w:r w:rsidR="00E53BF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desde la posición de los jóvenes. De todos modos, había sido suficiente, Eros sabía de qué estaban hablando. Se sorprendió al </w:t>
      </w:r>
      <w:del w:id="1452" w:author="PC" w:date="2025-05-30T18:38:00Z">
        <w:r w:rsidRPr="008D03A6" w:rsidDel="00E53BF5">
          <w:rPr>
            <w:rFonts w:ascii="Crimson Text" w:hAnsi="Crimson Text"/>
            <w:color w:val="000000" w:themeColor="text1"/>
            <w:sz w:val="26"/>
            <w:szCs w:val="26"/>
          </w:rPr>
          <w:delText xml:space="preserve">conocer </w:delText>
        </w:r>
      </w:del>
      <w:ins w:id="1453" w:author="PC" w:date="2025-05-30T18:38:00Z">
        <w:r w:rsidR="00E53BF5">
          <w:rPr>
            <w:rFonts w:ascii="Crimson Text" w:hAnsi="Crimson Text"/>
            <w:color w:val="000000" w:themeColor="text1"/>
            <w:sz w:val="26"/>
            <w:szCs w:val="26"/>
          </w:rPr>
          <w:t>enterarse de</w:t>
        </w:r>
        <w:r w:rsidR="00E53BF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que el comandante del norte se había qu</w:t>
      </w:r>
      <w:r w:rsidR="00914AF1" w:rsidRPr="008D03A6">
        <w:rPr>
          <w:rFonts w:ascii="Crimson Text" w:hAnsi="Crimson Text"/>
          <w:color w:val="000000" w:themeColor="text1"/>
          <w:sz w:val="26"/>
          <w:szCs w:val="26"/>
        </w:rPr>
        <w:t>itado la vida. Estaba claro que</w:t>
      </w:r>
      <w:r w:rsidRPr="008D03A6">
        <w:rPr>
          <w:rFonts w:ascii="Crimson Text" w:hAnsi="Crimson Text"/>
          <w:color w:val="000000" w:themeColor="text1"/>
          <w:sz w:val="26"/>
          <w:szCs w:val="26"/>
        </w:rPr>
        <w:t xml:space="preserve"> </w:t>
      </w:r>
      <w:r w:rsidR="008E61E4" w:rsidRPr="008D03A6">
        <w:rPr>
          <w:rFonts w:ascii="Crimson Text" w:hAnsi="Crimson Text"/>
          <w:color w:val="000000" w:themeColor="text1"/>
          <w:sz w:val="26"/>
          <w:szCs w:val="26"/>
        </w:rPr>
        <w:t>aquella revelación</w:t>
      </w:r>
      <w:ins w:id="1454" w:author="PC" w:date="2025-05-30T18:38:00Z">
        <w:r w:rsidR="00E53BF5">
          <w:rPr>
            <w:rFonts w:ascii="Crimson Text" w:hAnsi="Crimson Text"/>
            <w:color w:val="000000" w:themeColor="text1"/>
            <w:sz w:val="26"/>
            <w:szCs w:val="26"/>
          </w:rPr>
          <w:t xml:space="preserve"> que había hecho en el combate que tuvieron,</w:t>
        </w:r>
      </w:ins>
      <w:r w:rsidR="008E61E4" w:rsidRPr="008D03A6">
        <w:rPr>
          <w:rFonts w:ascii="Crimson Text" w:hAnsi="Crimson Text"/>
          <w:color w:val="000000" w:themeColor="text1"/>
          <w:sz w:val="26"/>
          <w:szCs w:val="26"/>
        </w:rPr>
        <w:t xml:space="preserve"> había</w:t>
      </w:r>
      <w:r w:rsidR="008C786C" w:rsidRPr="008D03A6">
        <w:rPr>
          <w:rFonts w:ascii="Crimson Text" w:hAnsi="Crimson Text"/>
          <w:color w:val="000000" w:themeColor="text1"/>
          <w:sz w:val="26"/>
          <w:szCs w:val="26"/>
        </w:rPr>
        <w:t xml:space="preserve"> sido algo más que </w:t>
      </w:r>
      <w:del w:id="1455" w:author="PC" w:date="2025-05-30T18:39:00Z">
        <w:r w:rsidR="008C786C" w:rsidRPr="008D03A6" w:rsidDel="00E53BF5">
          <w:rPr>
            <w:rFonts w:ascii="Crimson Text" w:hAnsi="Crimson Text"/>
            <w:color w:val="000000" w:themeColor="text1"/>
            <w:sz w:val="26"/>
            <w:szCs w:val="26"/>
          </w:rPr>
          <w:delText>una mera especulación</w:delText>
        </w:r>
      </w:del>
      <w:ins w:id="1456" w:author="PC" w:date="2025-05-30T18:39:00Z">
        <w:r w:rsidR="00E53BF5">
          <w:rPr>
            <w:rFonts w:ascii="Crimson Text" w:hAnsi="Crimson Text"/>
            <w:color w:val="000000" w:themeColor="text1"/>
            <w:sz w:val="26"/>
            <w:szCs w:val="26"/>
          </w:rPr>
          <w:t>palabrerías</w:t>
        </w:r>
      </w:ins>
      <w:r w:rsidR="008C786C" w:rsidRPr="008D03A6">
        <w:rPr>
          <w:rFonts w:ascii="Crimson Text" w:hAnsi="Crimson Text"/>
          <w:color w:val="000000" w:themeColor="text1"/>
          <w:sz w:val="26"/>
          <w:szCs w:val="26"/>
        </w:rPr>
        <w:t xml:space="preserve"> para que le perdonara la vida</w:t>
      </w:r>
      <w:del w:id="1457" w:author="PC" w:date="2025-05-30T18:39:00Z">
        <w:r w:rsidR="008C786C" w:rsidRPr="008D03A6" w:rsidDel="00E53BF5">
          <w:rPr>
            <w:rFonts w:ascii="Crimson Text" w:hAnsi="Crimson Text"/>
            <w:color w:val="000000" w:themeColor="text1"/>
            <w:sz w:val="26"/>
            <w:szCs w:val="26"/>
          </w:rPr>
          <w:delText>, a</w:delText>
        </w:r>
      </w:del>
      <w:ins w:id="1458" w:author="PC" w:date="2025-05-30T18:39:00Z">
        <w:r w:rsidR="00E53BF5">
          <w:rPr>
            <w:rFonts w:ascii="Crimson Text" w:hAnsi="Crimson Text"/>
            <w:color w:val="000000" w:themeColor="text1"/>
            <w:sz w:val="26"/>
            <w:szCs w:val="26"/>
          </w:rPr>
          <w:t>. A</w:t>
        </w:r>
      </w:ins>
      <w:r w:rsidR="008C786C" w:rsidRPr="008D03A6">
        <w:rPr>
          <w:rFonts w:ascii="Crimson Text" w:hAnsi="Crimson Text"/>
          <w:color w:val="000000" w:themeColor="text1"/>
          <w:sz w:val="26"/>
          <w:szCs w:val="26"/>
        </w:rPr>
        <w:t>nunciaba</w:t>
      </w:r>
      <w:ins w:id="1459" w:author="PC" w:date="2025-05-30T18:39:00Z">
        <w:r w:rsidR="00E53BF5">
          <w:rPr>
            <w:rFonts w:ascii="Crimson Text" w:hAnsi="Crimson Text"/>
            <w:color w:val="000000" w:themeColor="text1"/>
            <w:sz w:val="26"/>
            <w:szCs w:val="26"/>
          </w:rPr>
          <w:t>n</w:t>
        </w:r>
      </w:ins>
      <w:r w:rsidR="008C786C" w:rsidRPr="008D03A6">
        <w:rPr>
          <w:rFonts w:ascii="Crimson Text" w:hAnsi="Crimson Text"/>
          <w:color w:val="000000" w:themeColor="text1"/>
          <w:sz w:val="26"/>
          <w:szCs w:val="26"/>
        </w:rPr>
        <w:t xml:space="preserve"> hechos que acontecerían realmente</w:t>
      </w:r>
      <w:ins w:id="1460" w:author="PC" w:date="2025-05-30T18:39:00Z">
        <w:r w:rsidR="00E53BF5">
          <w:rPr>
            <w:rFonts w:ascii="Crimson Text" w:hAnsi="Crimson Text"/>
            <w:color w:val="000000" w:themeColor="text1"/>
            <w:sz w:val="26"/>
            <w:szCs w:val="26"/>
          </w:rPr>
          <w:t xml:space="preserve"> y</w:t>
        </w:r>
      </w:ins>
      <w:del w:id="1461" w:author="PC" w:date="2025-05-30T18:39:00Z">
        <w:r w:rsidR="008C786C" w:rsidRPr="008D03A6" w:rsidDel="00E53BF5">
          <w:rPr>
            <w:rFonts w:ascii="Crimson Text" w:hAnsi="Crimson Text"/>
            <w:color w:val="000000" w:themeColor="text1"/>
            <w:sz w:val="26"/>
            <w:szCs w:val="26"/>
          </w:rPr>
          <w:delText>. A</w:delText>
        </w:r>
      </w:del>
      <w:ins w:id="1462" w:author="PC" w:date="2025-05-30T18:39:00Z">
        <w:r w:rsidR="00E53BF5">
          <w:rPr>
            <w:rFonts w:ascii="Crimson Text" w:hAnsi="Crimson Text"/>
            <w:color w:val="000000" w:themeColor="text1"/>
            <w:sz w:val="26"/>
            <w:szCs w:val="26"/>
          </w:rPr>
          <w:t xml:space="preserve"> a</w:t>
        </w:r>
      </w:ins>
      <w:r w:rsidR="008C786C" w:rsidRPr="008D03A6">
        <w:rPr>
          <w:rFonts w:ascii="Crimson Text" w:hAnsi="Crimson Text"/>
          <w:color w:val="000000" w:themeColor="text1"/>
          <w:sz w:val="26"/>
          <w:szCs w:val="26"/>
        </w:rPr>
        <w:t>hora</w:t>
      </w:r>
      <w:del w:id="1463" w:author="PC" w:date="2025-05-30T18:39:00Z">
        <w:r w:rsidR="000E241B" w:rsidRPr="008D03A6" w:rsidDel="00E53BF5">
          <w:rPr>
            <w:rFonts w:ascii="Crimson Text" w:hAnsi="Crimson Text"/>
            <w:color w:val="000000" w:themeColor="text1"/>
            <w:sz w:val="26"/>
            <w:szCs w:val="26"/>
          </w:rPr>
          <w:delText>,</w:delText>
        </w:r>
      </w:del>
      <w:r w:rsidR="008C786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él sería el único poseedor de la informaci</w:t>
      </w:r>
      <w:r w:rsidR="008C786C" w:rsidRPr="008D03A6">
        <w:rPr>
          <w:rFonts w:ascii="Crimson Text" w:hAnsi="Crimson Text"/>
          <w:color w:val="000000" w:themeColor="text1"/>
          <w:sz w:val="26"/>
          <w:szCs w:val="26"/>
        </w:rPr>
        <w:t xml:space="preserve">ón </w:t>
      </w:r>
      <w:r w:rsidR="001F036F" w:rsidRPr="008D03A6">
        <w:rPr>
          <w:rFonts w:ascii="Crimson Text" w:hAnsi="Crimson Text"/>
          <w:color w:val="000000" w:themeColor="text1"/>
          <w:sz w:val="26"/>
          <w:szCs w:val="26"/>
        </w:rPr>
        <w:t>obtenida</w:t>
      </w:r>
      <w:r w:rsidR="008C786C" w:rsidRPr="008D03A6">
        <w:rPr>
          <w:rFonts w:ascii="Crimson Text" w:hAnsi="Crimson Text"/>
          <w:color w:val="000000" w:themeColor="text1"/>
          <w:sz w:val="26"/>
          <w:szCs w:val="26"/>
        </w:rPr>
        <w:t xml:space="preserve"> </w:t>
      </w:r>
      <w:r w:rsidR="001F036F" w:rsidRPr="008D03A6">
        <w:rPr>
          <w:rFonts w:ascii="Crimson Text" w:hAnsi="Crimson Text"/>
          <w:color w:val="000000" w:themeColor="text1"/>
          <w:sz w:val="26"/>
          <w:szCs w:val="26"/>
        </w:rPr>
        <w:t>en el</w:t>
      </w:r>
      <w:r w:rsidR="000E241B" w:rsidRPr="008D03A6">
        <w:rPr>
          <w:rFonts w:ascii="Crimson Text" w:hAnsi="Crimson Text"/>
          <w:color w:val="000000" w:themeColor="text1"/>
          <w:sz w:val="26"/>
          <w:szCs w:val="26"/>
        </w:rPr>
        <w:t xml:space="preserve"> final de</w:t>
      </w:r>
      <w:r w:rsidR="008C786C" w:rsidRPr="008D03A6">
        <w:rPr>
          <w:rFonts w:ascii="Crimson Text" w:hAnsi="Crimson Text"/>
          <w:color w:val="000000" w:themeColor="text1"/>
          <w:sz w:val="26"/>
          <w:szCs w:val="26"/>
        </w:rPr>
        <w:t xml:space="preserve"> esa</w:t>
      </w:r>
      <w:r w:rsidRPr="008D03A6">
        <w:rPr>
          <w:rFonts w:ascii="Crimson Text" w:hAnsi="Crimson Text"/>
          <w:color w:val="000000" w:themeColor="text1"/>
          <w:sz w:val="26"/>
          <w:szCs w:val="26"/>
        </w:rPr>
        <w:t xml:space="preserve"> pelea. </w:t>
      </w:r>
      <w:ins w:id="1464" w:author="PC" w:date="2025-05-30T18:52:00Z">
        <w:r w:rsidR="00C15A5A">
          <w:rPr>
            <w:rFonts w:ascii="Crimson Text" w:hAnsi="Crimson Text"/>
            <w:color w:val="000000" w:themeColor="text1"/>
            <w:sz w:val="26"/>
            <w:szCs w:val="26"/>
          </w:rPr>
          <w:t xml:space="preserve">Repentinamente, </w:t>
        </w:r>
      </w:ins>
      <w:commentRangeStart w:id="1465"/>
      <w:del w:id="1466" w:author="PC" w:date="2025-05-30T18:52:00Z">
        <w:r w:rsidRPr="008D03A6" w:rsidDel="00C15A5A">
          <w:rPr>
            <w:rFonts w:ascii="Crimson Text" w:hAnsi="Crimson Text"/>
            <w:color w:val="000000" w:themeColor="text1"/>
            <w:sz w:val="26"/>
            <w:szCs w:val="26"/>
          </w:rPr>
          <w:delText>S</w:delText>
        </w:r>
      </w:del>
      <w:ins w:id="1467" w:author="PC" w:date="2025-05-30T18:52:00Z">
        <w:r w:rsidR="00C15A5A">
          <w:rPr>
            <w:rFonts w:ascii="Crimson Text" w:hAnsi="Crimson Text"/>
            <w:color w:val="000000" w:themeColor="text1"/>
            <w:sz w:val="26"/>
            <w:szCs w:val="26"/>
          </w:rPr>
          <w:t>s</w:t>
        </w:r>
      </w:ins>
      <w:r w:rsidRPr="008D03A6">
        <w:rPr>
          <w:rFonts w:ascii="Crimson Text" w:hAnsi="Crimson Text"/>
          <w:color w:val="000000" w:themeColor="text1"/>
          <w:sz w:val="26"/>
          <w:szCs w:val="26"/>
        </w:rPr>
        <w:t>entía una gran responsabilidad</w:t>
      </w:r>
      <w:r w:rsidR="008C786C" w:rsidRPr="008D03A6">
        <w:rPr>
          <w:rFonts w:ascii="Crimson Text" w:hAnsi="Crimson Text"/>
          <w:color w:val="000000" w:themeColor="text1"/>
          <w:sz w:val="26"/>
          <w:szCs w:val="26"/>
        </w:rPr>
        <w:t xml:space="preserve"> </w:t>
      </w:r>
      <w:del w:id="1468" w:author="PC" w:date="2025-05-30T18:52:00Z">
        <w:r w:rsidR="008C786C" w:rsidRPr="008D03A6" w:rsidDel="00C15A5A">
          <w:rPr>
            <w:rFonts w:ascii="Crimson Text" w:hAnsi="Crimson Text"/>
            <w:color w:val="000000" w:themeColor="text1"/>
            <w:sz w:val="26"/>
            <w:szCs w:val="26"/>
          </w:rPr>
          <w:delText>por ello</w:delText>
        </w:r>
      </w:del>
      <w:ins w:id="1469" w:author="PC" w:date="2025-05-30T18:52:00Z">
        <w:r w:rsidR="00C15A5A">
          <w:rPr>
            <w:rFonts w:ascii="Crimson Text" w:hAnsi="Crimson Text"/>
            <w:color w:val="000000" w:themeColor="text1"/>
            <w:sz w:val="26"/>
            <w:szCs w:val="26"/>
          </w:rPr>
          <w:t>sobre sus hombros</w:t>
        </w:r>
      </w:ins>
      <w:del w:id="1470" w:author="PC" w:date="2025-05-30T18:52:00Z">
        <w:r w:rsidR="008C786C" w:rsidRPr="008D03A6" w:rsidDel="00C15A5A">
          <w:rPr>
            <w:rFonts w:ascii="Crimson Text" w:hAnsi="Crimson Text"/>
            <w:color w:val="000000" w:themeColor="text1"/>
            <w:sz w:val="26"/>
            <w:szCs w:val="26"/>
          </w:rPr>
          <w:delText>, d</w:delText>
        </w:r>
      </w:del>
      <w:ins w:id="1471" w:author="PC" w:date="2025-05-30T18:52:00Z">
        <w:r w:rsidR="00C15A5A">
          <w:rPr>
            <w:rFonts w:ascii="Crimson Text" w:hAnsi="Crimson Text"/>
            <w:color w:val="000000" w:themeColor="text1"/>
            <w:sz w:val="26"/>
            <w:szCs w:val="26"/>
          </w:rPr>
          <w:t>. D</w:t>
        </w:r>
      </w:ins>
      <w:r w:rsidR="008C786C" w:rsidRPr="008D03A6">
        <w:rPr>
          <w:rFonts w:ascii="Crimson Text" w:hAnsi="Crimson Text"/>
          <w:color w:val="000000" w:themeColor="text1"/>
          <w:sz w:val="26"/>
          <w:szCs w:val="26"/>
        </w:rPr>
        <w:t>eseaba transmitir</w:t>
      </w:r>
      <w:r w:rsidRPr="008D03A6">
        <w:rPr>
          <w:rFonts w:ascii="Crimson Text" w:hAnsi="Crimson Text"/>
          <w:color w:val="000000" w:themeColor="text1"/>
          <w:sz w:val="26"/>
          <w:szCs w:val="26"/>
        </w:rPr>
        <w:t xml:space="preserve"> </w:t>
      </w:r>
      <w:ins w:id="1472" w:author="PC" w:date="2025-05-30T18:52:00Z">
        <w:r w:rsidR="00C15A5A">
          <w:rPr>
            <w:rFonts w:ascii="Crimson Text" w:hAnsi="Crimson Text"/>
            <w:color w:val="000000" w:themeColor="text1"/>
            <w:sz w:val="26"/>
            <w:szCs w:val="26"/>
          </w:rPr>
          <w:t xml:space="preserve">cuanto antes </w:t>
        </w:r>
      </w:ins>
      <w:del w:id="1473" w:author="PC" w:date="2025-05-30T18:52:00Z">
        <w:r w:rsidRPr="008D03A6" w:rsidDel="00C15A5A">
          <w:rPr>
            <w:rFonts w:ascii="Crimson Text" w:hAnsi="Crimson Text"/>
            <w:color w:val="000000" w:themeColor="text1"/>
            <w:sz w:val="26"/>
            <w:szCs w:val="26"/>
          </w:rPr>
          <w:delText>la noticia</w:delText>
        </w:r>
      </w:del>
      <w:ins w:id="1474" w:author="PC" w:date="2025-05-30T18:52:00Z">
        <w:r w:rsidR="00C15A5A">
          <w:rPr>
            <w:rFonts w:ascii="Crimson Text" w:hAnsi="Crimson Text"/>
            <w:color w:val="000000" w:themeColor="text1"/>
            <w:sz w:val="26"/>
            <w:szCs w:val="26"/>
          </w:rPr>
          <w:t>lo que sabía</w:t>
        </w:r>
      </w:ins>
      <w:r w:rsidRPr="008D03A6">
        <w:rPr>
          <w:rFonts w:ascii="Crimson Text" w:hAnsi="Crimson Text"/>
          <w:color w:val="000000" w:themeColor="text1"/>
          <w:sz w:val="26"/>
          <w:szCs w:val="26"/>
        </w:rPr>
        <w:t xml:space="preserve"> a las autoridades de la guardia real</w:t>
      </w:r>
      <w:del w:id="1475" w:author="PC" w:date="2025-05-30T18:52:00Z">
        <w:r w:rsidRPr="008D03A6" w:rsidDel="00C15A5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r w:rsidR="00914AF1"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B0481" w:rsidRPr="008D03A6">
        <w:rPr>
          <w:rFonts w:ascii="Crimson Text" w:hAnsi="Crimson Text"/>
          <w:color w:val="000000" w:themeColor="text1"/>
          <w:sz w:val="26"/>
          <w:szCs w:val="26"/>
        </w:rPr>
        <w:t>en vísperas de la ceremonia de iniciación</w:t>
      </w:r>
      <w:del w:id="1476" w:author="PC" w:date="2025-05-30T18:52:00Z">
        <w:r w:rsidRPr="008D03A6" w:rsidDel="00C15A5A">
          <w:rPr>
            <w:rFonts w:ascii="Crimson Text" w:hAnsi="Crimson Text"/>
            <w:color w:val="000000" w:themeColor="text1"/>
            <w:sz w:val="26"/>
            <w:szCs w:val="26"/>
          </w:rPr>
          <w:delText>,</w:delText>
        </w:r>
      </w:del>
      <w:r w:rsidR="000E241B" w:rsidRPr="008D03A6">
        <w:rPr>
          <w:rFonts w:ascii="Crimson Text" w:hAnsi="Crimson Text"/>
          <w:color w:val="000000" w:themeColor="text1"/>
          <w:sz w:val="26"/>
          <w:szCs w:val="26"/>
        </w:rPr>
        <w:t xml:space="preserve"> y la ejecución de un plan</w:t>
      </w:r>
      <w:ins w:id="1477" w:author="PC" w:date="2025-05-30T18:53:00Z">
        <w:r w:rsidR="00C15A5A">
          <w:rPr>
            <w:rFonts w:ascii="Crimson Text" w:hAnsi="Crimson Text"/>
            <w:color w:val="000000" w:themeColor="text1"/>
            <w:sz w:val="26"/>
            <w:szCs w:val="26"/>
          </w:rPr>
          <w:t xml:space="preserve"> tan</w:t>
        </w:r>
      </w:ins>
      <w:r w:rsidR="000E241B" w:rsidRPr="008D03A6">
        <w:rPr>
          <w:rFonts w:ascii="Crimson Text" w:hAnsi="Crimson Text"/>
          <w:color w:val="000000" w:themeColor="text1"/>
          <w:sz w:val="26"/>
          <w:szCs w:val="26"/>
        </w:rPr>
        <w:t xml:space="preserve"> </w:t>
      </w:r>
      <w:r w:rsidR="00CD4B37" w:rsidRPr="008D03A6">
        <w:rPr>
          <w:rFonts w:ascii="Crimson Text" w:hAnsi="Crimson Text"/>
          <w:color w:val="000000" w:themeColor="text1"/>
          <w:sz w:val="26"/>
          <w:szCs w:val="26"/>
        </w:rPr>
        <w:t>arriesgado</w:t>
      </w:r>
      <w:ins w:id="1478" w:author="PC" w:date="2025-05-30T18:53:00Z">
        <w:r w:rsidR="00C15A5A">
          <w:rPr>
            <w:rFonts w:ascii="Crimson Text" w:hAnsi="Crimson Text"/>
            <w:color w:val="000000" w:themeColor="text1"/>
            <w:sz w:val="26"/>
            <w:szCs w:val="26"/>
          </w:rPr>
          <w:t xml:space="preserve"> como el que estaban tramando</w:t>
        </w:r>
      </w:ins>
      <w:r w:rsidR="000E241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C786C" w:rsidRPr="008D03A6">
        <w:rPr>
          <w:rFonts w:ascii="Crimson Text" w:hAnsi="Crimson Text"/>
          <w:color w:val="000000" w:themeColor="text1"/>
          <w:sz w:val="26"/>
          <w:szCs w:val="26"/>
        </w:rPr>
        <w:t>era conveniente</w:t>
      </w:r>
      <w:r w:rsidRPr="008D03A6">
        <w:rPr>
          <w:rFonts w:ascii="Crimson Text" w:hAnsi="Crimson Text"/>
          <w:color w:val="000000" w:themeColor="text1"/>
          <w:sz w:val="26"/>
          <w:szCs w:val="26"/>
        </w:rPr>
        <w:t xml:space="preserve"> </w:t>
      </w:r>
      <w:ins w:id="1479" w:author="PC" w:date="2025-05-30T18:53:00Z">
        <w:r w:rsidR="00C15A5A">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pasar</w:t>
      </w:r>
      <w:ins w:id="1480" w:author="PC" w:date="2025-05-30T18:53:00Z">
        <w:r w:rsidR="00C15A5A">
          <w:rPr>
            <w:rFonts w:ascii="Crimson Text" w:hAnsi="Crimson Text"/>
            <w:color w:val="000000" w:themeColor="text1"/>
            <w:sz w:val="26"/>
            <w:szCs w:val="26"/>
          </w:rPr>
          <w:t>a</w:t>
        </w:r>
      </w:ins>
      <w:r w:rsidRPr="008D03A6">
        <w:rPr>
          <w:rFonts w:ascii="Crimson Text" w:hAnsi="Crimson Text"/>
          <w:color w:val="000000" w:themeColor="text1"/>
          <w:sz w:val="26"/>
          <w:szCs w:val="26"/>
        </w:rPr>
        <w:t xml:space="preserve"> inadvertido.</w:t>
      </w:r>
      <w:commentRangeEnd w:id="1465"/>
      <w:r w:rsidR="00C15A5A">
        <w:rPr>
          <w:rStyle w:val="Refdecomentario"/>
        </w:rPr>
        <w:commentReference w:id="1465"/>
      </w:r>
    </w:p>
    <w:p w:rsidR="006429CB" w:rsidRPr="008D03A6" w:rsidRDefault="00492B56"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hombres </w:t>
      </w:r>
      <w:r w:rsidR="00921556" w:rsidRPr="008D03A6">
        <w:rPr>
          <w:rFonts w:ascii="Crimson Text" w:hAnsi="Crimson Text"/>
          <w:color w:val="000000" w:themeColor="text1"/>
          <w:sz w:val="26"/>
          <w:szCs w:val="26"/>
        </w:rPr>
        <w:t>continuaron</w:t>
      </w:r>
      <w:r w:rsidRPr="008D03A6">
        <w:rPr>
          <w:rFonts w:ascii="Crimson Text" w:hAnsi="Crimson Text"/>
          <w:color w:val="000000" w:themeColor="text1"/>
          <w:sz w:val="26"/>
          <w:szCs w:val="26"/>
        </w:rPr>
        <w:t xml:space="preserve"> hablando por algunos min</w:t>
      </w:r>
      <w:bookmarkStart w:id="1481" w:name="_GoBack"/>
      <w:bookmarkEnd w:id="1481"/>
      <w:r w:rsidRPr="008D03A6">
        <w:rPr>
          <w:rFonts w:ascii="Crimson Text" w:hAnsi="Crimson Text"/>
          <w:color w:val="000000" w:themeColor="text1"/>
          <w:sz w:val="26"/>
          <w:szCs w:val="26"/>
        </w:rPr>
        <w:t>utos más</w:t>
      </w:r>
      <w:del w:id="1482" w:author="PC" w:date="2025-05-30T18:56:00Z">
        <w:r w:rsidRPr="008D03A6" w:rsidDel="00BC332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luego se marcharon</w:t>
      </w:r>
      <w:del w:id="1483" w:author="PC" w:date="2025-05-30T18:56:00Z">
        <w:r w:rsidRPr="008D03A6" w:rsidDel="00BC332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tal como habían </w:t>
      </w:r>
      <w:r w:rsidR="009A5C7A" w:rsidRPr="008D03A6">
        <w:rPr>
          <w:rFonts w:ascii="Crimson Text" w:hAnsi="Crimson Text"/>
          <w:color w:val="000000" w:themeColor="text1"/>
          <w:sz w:val="26"/>
          <w:szCs w:val="26"/>
        </w:rPr>
        <w:t>entrado</w:t>
      </w:r>
      <w:r w:rsidRPr="008D03A6">
        <w:rPr>
          <w:rFonts w:ascii="Crimson Text" w:hAnsi="Crimson Text"/>
          <w:color w:val="000000" w:themeColor="text1"/>
          <w:sz w:val="26"/>
          <w:szCs w:val="26"/>
        </w:rPr>
        <w:t>. Eros y Elena se miraron al mis</w:t>
      </w:r>
      <w:r w:rsidR="0069226D" w:rsidRPr="008D03A6">
        <w:rPr>
          <w:rFonts w:ascii="Crimson Text" w:hAnsi="Crimson Text"/>
          <w:color w:val="000000" w:themeColor="text1"/>
          <w:sz w:val="26"/>
          <w:szCs w:val="26"/>
        </w:rPr>
        <w:t xml:space="preserve">mo tiempo </w:t>
      </w:r>
      <w:del w:id="1484" w:author="PC" w:date="2025-05-30T18:56:00Z">
        <w:r w:rsidR="0069226D" w:rsidRPr="008D03A6" w:rsidDel="00BC3320">
          <w:rPr>
            <w:rFonts w:ascii="Crimson Text" w:hAnsi="Crimson Text"/>
            <w:color w:val="000000" w:themeColor="text1"/>
            <w:sz w:val="26"/>
            <w:szCs w:val="26"/>
          </w:rPr>
          <w:delText xml:space="preserve">en </w:delText>
        </w:r>
        <w:r w:rsidR="0069226D" w:rsidRPr="008D03A6" w:rsidDel="00BC3320">
          <w:rPr>
            <w:rFonts w:ascii="Crimson Text" w:hAnsi="Crimson Text"/>
            <w:color w:val="000000" w:themeColor="text1"/>
            <w:sz w:val="26"/>
            <w:szCs w:val="26"/>
          </w:rPr>
          <w:lastRenderedPageBreak/>
          <w:delText>un gesto de</w:delText>
        </w:r>
      </w:del>
      <w:ins w:id="1485" w:author="PC" w:date="2025-05-30T18:56:00Z">
        <w:r w:rsidR="00BC3320">
          <w:rPr>
            <w:rFonts w:ascii="Crimson Text" w:hAnsi="Crimson Text"/>
            <w:color w:val="000000" w:themeColor="text1"/>
            <w:sz w:val="26"/>
            <w:szCs w:val="26"/>
          </w:rPr>
          <w:t>con</w:t>
        </w:r>
      </w:ins>
      <w:r w:rsidR="0069226D" w:rsidRPr="008D03A6">
        <w:rPr>
          <w:rFonts w:ascii="Crimson Text" w:hAnsi="Crimson Text"/>
          <w:color w:val="000000" w:themeColor="text1"/>
          <w:sz w:val="26"/>
          <w:szCs w:val="26"/>
        </w:rPr>
        <w:t xml:space="preserve"> alivio</w:t>
      </w:r>
      <w:del w:id="1486" w:author="PC" w:date="2025-05-30T18:56:00Z">
        <w:r w:rsidRPr="008D03A6" w:rsidDel="00BC332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921556" w:rsidRPr="008D03A6">
        <w:rPr>
          <w:rFonts w:ascii="Crimson Text" w:hAnsi="Crimson Text"/>
          <w:color w:val="000000" w:themeColor="text1"/>
          <w:sz w:val="26"/>
          <w:szCs w:val="26"/>
        </w:rPr>
        <w:t>y</w:t>
      </w:r>
      <w:r w:rsidR="0069226D" w:rsidRPr="008D03A6">
        <w:rPr>
          <w:rFonts w:ascii="Crimson Text" w:hAnsi="Crimson Text"/>
          <w:color w:val="000000" w:themeColor="text1"/>
          <w:sz w:val="26"/>
          <w:szCs w:val="26"/>
        </w:rPr>
        <w:t>, por un instante,</w:t>
      </w:r>
      <w:r w:rsidRPr="008D03A6">
        <w:rPr>
          <w:rFonts w:ascii="Crimson Text" w:hAnsi="Crimson Text"/>
          <w:color w:val="000000" w:themeColor="text1"/>
          <w:sz w:val="26"/>
          <w:szCs w:val="26"/>
        </w:rPr>
        <w:t xml:space="preserve"> permanecieron </w:t>
      </w:r>
      <w:r w:rsidR="008B0481" w:rsidRPr="008D03A6">
        <w:rPr>
          <w:rFonts w:ascii="Crimson Text" w:hAnsi="Crimson Text"/>
          <w:color w:val="000000" w:themeColor="text1"/>
          <w:sz w:val="26"/>
          <w:szCs w:val="26"/>
        </w:rPr>
        <w:t>atados</w:t>
      </w:r>
      <w:r w:rsidRPr="008D03A6">
        <w:rPr>
          <w:rFonts w:ascii="Crimson Text" w:hAnsi="Crimson Text"/>
          <w:color w:val="000000" w:themeColor="text1"/>
          <w:sz w:val="26"/>
          <w:szCs w:val="26"/>
        </w:rPr>
        <w:t xml:space="preserve"> </w:t>
      </w:r>
      <w:r w:rsidR="008B0481"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8B0481" w:rsidRPr="008D03A6">
        <w:rPr>
          <w:rFonts w:ascii="Crimson Text" w:hAnsi="Crimson Text"/>
          <w:color w:val="000000" w:themeColor="text1"/>
          <w:sz w:val="26"/>
          <w:szCs w:val="26"/>
        </w:rPr>
        <w:t>esa</w:t>
      </w:r>
      <w:r w:rsidRPr="008D03A6">
        <w:rPr>
          <w:rFonts w:ascii="Crimson Text" w:hAnsi="Crimson Text"/>
          <w:color w:val="000000" w:themeColor="text1"/>
          <w:sz w:val="26"/>
          <w:szCs w:val="26"/>
        </w:rPr>
        <w:t xml:space="preserve"> mirada</w:t>
      </w:r>
      <w:r w:rsidR="008B0481" w:rsidRPr="008D03A6">
        <w:rPr>
          <w:rFonts w:ascii="Crimson Text" w:hAnsi="Crimson Text"/>
          <w:color w:val="000000" w:themeColor="text1"/>
          <w:sz w:val="26"/>
          <w:szCs w:val="26"/>
        </w:rPr>
        <w:t xml:space="preserve">, la misma que los había </w:t>
      </w:r>
      <w:del w:id="1487" w:author="PC" w:date="2025-05-30T18:56:00Z">
        <w:r w:rsidR="0069226D" w:rsidRPr="008D03A6" w:rsidDel="00BC3320">
          <w:rPr>
            <w:rFonts w:ascii="Crimson Text" w:hAnsi="Crimson Text"/>
            <w:color w:val="000000" w:themeColor="text1"/>
            <w:sz w:val="26"/>
            <w:szCs w:val="26"/>
          </w:rPr>
          <w:delText>atraído</w:delText>
        </w:r>
        <w:r w:rsidR="008B0481" w:rsidRPr="008D03A6" w:rsidDel="00BC3320">
          <w:rPr>
            <w:rFonts w:ascii="Crimson Text" w:hAnsi="Crimson Text"/>
            <w:color w:val="000000" w:themeColor="text1"/>
            <w:sz w:val="26"/>
            <w:szCs w:val="26"/>
          </w:rPr>
          <w:delText xml:space="preserve"> </w:delText>
        </w:r>
      </w:del>
      <w:ins w:id="1488" w:author="PC" w:date="2025-05-30T18:56:00Z">
        <w:r w:rsidR="00BC3320">
          <w:rPr>
            <w:rFonts w:ascii="Crimson Text" w:hAnsi="Crimson Text"/>
            <w:color w:val="000000" w:themeColor="text1"/>
            <w:sz w:val="26"/>
            <w:szCs w:val="26"/>
          </w:rPr>
          <w:t>unido</w:t>
        </w:r>
        <w:r w:rsidR="00BC3320" w:rsidRPr="008D03A6">
          <w:rPr>
            <w:rFonts w:ascii="Crimson Text" w:hAnsi="Crimson Text"/>
            <w:color w:val="000000" w:themeColor="text1"/>
            <w:sz w:val="26"/>
            <w:szCs w:val="26"/>
          </w:rPr>
          <w:t xml:space="preserve"> </w:t>
        </w:r>
      </w:ins>
      <w:r w:rsidR="008B0481" w:rsidRPr="008D03A6">
        <w:rPr>
          <w:rFonts w:ascii="Crimson Text" w:hAnsi="Crimson Text"/>
          <w:color w:val="000000" w:themeColor="text1"/>
          <w:sz w:val="26"/>
          <w:szCs w:val="26"/>
        </w:rPr>
        <w:t>a orillas del lago</w:t>
      </w:r>
      <w:r w:rsidRPr="008D03A6">
        <w:rPr>
          <w:rFonts w:ascii="Crimson Text" w:hAnsi="Crimson Text"/>
          <w:color w:val="000000" w:themeColor="text1"/>
          <w:sz w:val="26"/>
          <w:szCs w:val="26"/>
        </w:rPr>
        <w:t xml:space="preserve">. Eros recordó </w:t>
      </w:r>
      <w:r w:rsidR="008B0481" w:rsidRPr="008D03A6">
        <w:rPr>
          <w:rFonts w:ascii="Crimson Text" w:hAnsi="Crimson Text"/>
          <w:color w:val="000000" w:themeColor="text1"/>
          <w:sz w:val="26"/>
          <w:szCs w:val="26"/>
        </w:rPr>
        <w:t>ese encuentro</w:t>
      </w:r>
      <w:del w:id="1489" w:author="PC" w:date="2025-05-30T18:58:00Z">
        <w:r w:rsidR="00AC5EB7" w:rsidRPr="008D03A6" w:rsidDel="000D347D">
          <w:rPr>
            <w:rFonts w:ascii="Crimson Text" w:hAnsi="Crimson Text"/>
            <w:color w:val="000000" w:themeColor="text1"/>
            <w:sz w:val="26"/>
            <w:szCs w:val="26"/>
          </w:rPr>
          <w:delText xml:space="preserve"> </w:delText>
        </w:r>
        <w:r w:rsidR="008B0481" w:rsidRPr="008D03A6" w:rsidDel="000D347D">
          <w:rPr>
            <w:rFonts w:ascii="Crimson Text" w:hAnsi="Crimson Text"/>
            <w:color w:val="000000" w:themeColor="text1"/>
            <w:sz w:val="26"/>
            <w:szCs w:val="26"/>
          </w:rPr>
          <w:delText>y</w:delText>
        </w:r>
      </w:del>
      <w:ins w:id="1490" w:author="PC" w:date="2025-05-30T18:58:00Z">
        <w:r w:rsidR="000D347D">
          <w:rPr>
            <w:rFonts w:ascii="Crimson Text" w:hAnsi="Crimson Text"/>
            <w:color w:val="000000" w:themeColor="text1"/>
            <w:sz w:val="26"/>
            <w:szCs w:val="26"/>
          </w:rPr>
          <w:t>,</w:t>
        </w:r>
      </w:ins>
      <w:r w:rsidR="008B0481" w:rsidRPr="008D03A6">
        <w:rPr>
          <w:rFonts w:ascii="Crimson Text" w:hAnsi="Crimson Text"/>
          <w:color w:val="000000" w:themeColor="text1"/>
          <w:sz w:val="26"/>
          <w:szCs w:val="26"/>
        </w:rPr>
        <w:t xml:space="preserve"> </w:t>
      </w:r>
      <w:r w:rsidR="006D2B17" w:rsidRPr="008D03A6">
        <w:rPr>
          <w:rFonts w:ascii="Crimson Text" w:hAnsi="Crimson Text"/>
          <w:color w:val="000000" w:themeColor="text1"/>
          <w:sz w:val="26"/>
          <w:szCs w:val="26"/>
        </w:rPr>
        <w:t>el momento en</w:t>
      </w:r>
      <w:r w:rsidR="008B0481" w:rsidRPr="008D03A6">
        <w:rPr>
          <w:rFonts w:ascii="Crimson Text" w:hAnsi="Crimson Text"/>
          <w:color w:val="000000" w:themeColor="text1"/>
          <w:sz w:val="26"/>
          <w:szCs w:val="26"/>
        </w:rPr>
        <w:t xml:space="preserve"> que se habían besado</w:t>
      </w:r>
      <w:r w:rsidRPr="008D03A6">
        <w:rPr>
          <w:rFonts w:ascii="Crimson Text" w:hAnsi="Crimson Text"/>
          <w:color w:val="000000" w:themeColor="text1"/>
          <w:sz w:val="26"/>
          <w:szCs w:val="26"/>
        </w:rPr>
        <w:t xml:space="preserve">, y no pudo evitar </w:t>
      </w:r>
      <w:r w:rsidR="006950AA" w:rsidRPr="008D03A6">
        <w:rPr>
          <w:rFonts w:ascii="Crimson Text" w:hAnsi="Crimson Text"/>
          <w:color w:val="000000" w:themeColor="text1"/>
          <w:sz w:val="26"/>
          <w:szCs w:val="26"/>
        </w:rPr>
        <w:t>el deseo</w:t>
      </w:r>
      <w:r w:rsidRPr="008D03A6">
        <w:rPr>
          <w:rFonts w:ascii="Crimson Text" w:hAnsi="Crimson Text"/>
          <w:color w:val="000000" w:themeColor="text1"/>
          <w:sz w:val="26"/>
          <w:szCs w:val="26"/>
        </w:rPr>
        <w:t xml:space="preserve"> de repetirlo. Se quitó el casco </w:t>
      </w:r>
      <w:r w:rsidR="006D2B17" w:rsidRPr="008D03A6">
        <w:rPr>
          <w:rFonts w:ascii="Crimson Text" w:hAnsi="Crimson Text"/>
          <w:color w:val="000000" w:themeColor="text1"/>
          <w:sz w:val="26"/>
          <w:szCs w:val="26"/>
        </w:rPr>
        <w:t>dejando</w:t>
      </w:r>
      <w:r w:rsidRPr="008D03A6">
        <w:rPr>
          <w:rFonts w:ascii="Crimson Text" w:hAnsi="Crimson Text"/>
          <w:color w:val="000000" w:themeColor="text1"/>
          <w:sz w:val="26"/>
          <w:szCs w:val="26"/>
        </w:rPr>
        <w:t xml:space="preserve"> su rostro </w:t>
      </w:r>
      <w:r w:rsidR="00AC5EB7" w:rsidRPr="008D03A6">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descubierto, se inclinó hacia ella e intentó besarla</w:t>
      </w:r>
      <w:del w:id="1491" w:author="PC" w:date="2025-05-30T18:58:00Z">
        <w:r w:rsidR="006D2B17" w:rsidRPr="008D03A6" w:rsidDel="000D347D">
          <w:rPr>
            <w:rFonts w:ascii="Crimson Text" w:hAnsi="Crimson Text"/>
            <w:color w:val="000000" w:themeColor="text1"/>
            <w:sz w:val="26"/>
            <w:szCs w:val="26"/>
          </w:rPr>
          <w:delText>,</w:delText>
        </w:r>
      </w:del>
      <w:r w:rsidR="006D2B17" w:rsidRPr="008D03A6">
        <w:rPr>
          <w:rFonts w:ascii="Crimson Text" w:hAnsi="Crimson Text"/>
          <w:color w:val="000000" w:themeColor="text1"/>
          <w:sz w:val="26"/>
          <w:szCs w:val="26"/>
        </w:rPr>
        <w:t xml:space="preserve"> como aquella vez</w:t>
      </w:r>
      <w:r w:rsidRPr="008D03A6">
        <w:rPr>
          <w:rFonts w:ascii="Crimson Text" w:hAnsi="Crimson Text"/>
          <w:color w:val="000000" w:themeColor="text1"/>
          <w:sz w:val="26"/>
          <w:szCs w:val="26"/>
        </w:rPr>
        <w:t>. Elena dio un paso hacia atrás</w:t>
      </w:r>
      <w:del w:id="1492" w:author="PC" w:date="2025-05-30T18:59:00Z">
        <w:r w:rsidR="006D2B17" w:rsidRPr="008D03A6" w:rsidDel="000D34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tropezó con una de las estanterías, varios libros se desacomodaron y o</w:t>
      </w:r>
      <w:r w:rsidR="00051026" w:rsidRPr="008D03A6">
        <w:rPr>
          <w:rFonts w:ascii="Crimson Text" w:hAnsi="Crimson Text"/>
          <w:color w:val="000000" w:themeColor="text1"/>
          <w:sz w:val="26"/>
          <w:szCs w:val="26"/>
        </w:rPr>
        <w:t>tros cayeron al piso</w:t>
      </w:r>
      <w:ins w:id="1493" w:author="PC" w:date="2025-05-30T18:59:00Z">
        <w:r w:rsidR="000D347D">
          <w:rPr>
            <w:rFonts w:ascii="Crimson Text" w:hAnsi="Crimson Text"/>
            <w:color w:val="000000" w:themeColor="text1"/>
            <w:sz w:val="26"/>
            <w:szCs w:val="26"/>
          </w:rPr>
          <w:t xml:space="preserve"> con gran estrépito</w:t>
        </w:r>
      </w:ins>
      <w:r w:rsidR="00051026" w:rsidRPr="008D03A6">
        <w:rPr>
          <w:rFonts w:ascii="Crimson Text" w:hAnsi="Crimson Text"/>
          <w:color w:val="000000" w:themeColor="text1"/>
          <w:sz w:val="26"/>
          <w:szCs w:val="26"/>
        </w:rPr>
        <w:t xml:space="preserve">. El </w:t>
      </w:r>
      <w:r w:rsidR="00EA0EC8" w:rsidRPr="008D03A6">
        <w:rPr>
          <w:rFonts w:ascii="Crimson Text" w:hAnsi="Crimson Text"/>
          <w:color w:val="000000" w:themeColor="text1"/>
          <w:sz w:val="26"/>
          <w:szCs w:val="26"/>
        </w:rPr>
        <w:t>sonido</w:t>
      </w:r>
      <w:r w:rsidR="00051026" w:rsidRPr="008D03A6">
        <w:rPr>
          <w:rFonts w:ascii="Crimson Text" w:hAnsi="Crimson Text"/>
          <w:color w:val="000000" w:themeColor="text1"/>
          <w:sz w:val="26"/>
          <w:szCs w:val="26"/>
        </w:rPr>
        <w:t xml:space="preserve"> fue </w:t>
      </w:r>
      <w:del w:id="1494" w:author="PC" w:date="2025-05-30T18:59:00Z">
        <w:r w:rsidR="00EA0EC8" w:rsidRPr="008D03A6" w:rsidDel="000D347D">
          <w:rPr>
            <w:rFonts w:ascii="Crimson Text" w:hAnsi="Crimson Text"/>
            <w:color w:val="000000" w:themeColor="text1"/>
            <w:sz w:val="26"/>
            <w:szCs w:val="26"/>
          </w:rPr>
          <w:delText xml:space="preserve">estrepitoso </w:delText>
        </w:r>
      </w:del>
      <w:ins w:id="1495" w:author="PC" w:date="2025-05-30T18:59:00Z">
        <w:r w:rsidR="000D347D">
          <w:rPr>
            <w:rFonts w:ascii="Crimson Text" w:hAnsi="Crimson Text"/>
            <w:color w:val="000000" w:themeColor="text1"/>
            <w:sz w:val="26"/>
            <w:szCs w:val="26"/>
          </w:rPr>
          <w:t>lo suficientemente fuerte</w:t>
        </w:r>
        <w:r w:rsidR="000D347D" w:rsidRPr="008D03A6">
          <w:rPr>
            <w:rFonts w:ascii="Crimson Text" w:hAnsi="Crimson Text"/>
            <w:color w:val="000000" w:themeColor="text1"/>
            <w:sz w:val="26"/>
            <w:szCs w:val="26"/>
          </w:rPr>
          <w:t xml:space="preserve"> </w:t>
        </w:r>
      </w:ins>
      <w:r w:rsidR="006950AA" w:rsidRPr="008D03A6">
        <w:rPr>
          <w:rFonts w:ascii="Crimson Text" w:hAnsi="Crimson Text"/>
          <w:color w:val="000000" w:themeColor="text1"/>
          <w:sz w:val="26"/>
          <w:szCs w:val="26"/>
        </w:rPr>
        <w:t>como para</w:t>
      </w:r>
      <w:ins w:id="1496" w:author="PC" w:date="2025-05-30T19:00:00Z">
        <w:r w:rsidR="000D347D">
          <w:rPr>
            <w:rFonts w:ascii="Crimson Text" w:hAnsi="Crimson Text"/>
            <w:color w:val="000000" w:themeColor="text1"/>
            <w:sz w:val="26"/>
            <w:szCs w:val="26"/>
          </w:rPr>
          <w:t xml:space="preserve"> amen</w:t>
        </w:r>
      </w:ins>
      <w:ins w:id="1497" w:author="PC" w:date="2025-05-30T19:09:00Z">
        <w:r w:rsidR="00EB1162">
          <w:rPr>
            <w:rFonts w:ascii="Crimson Text" w:hAnsi="Crimson Text"/>
            <w:color w:val="000000" w:themeColor="text1"/>
            <w:sz w:val="26"/>
            <w:szCs w:val="26"/>
          </w:rPr>
          <w:t>a</w:t>
        </w:r>
      </w:ins>
      <w:ins w:id="1498" w:author="PC" w:date="2025-05-30T19:00:00Z">
        <w:r w:rsidR="000D347D">
          <w:rPr>
            <w:rFonts w:ascii="Crimson Text" w:hAnsi="Crimson Text"/>
            <w:color w:val="000000" w:themeColor="text1"/>
            <w:sz w:val="26"/>
            <w:szCs w:val="26"/>
          </w:rPr>
          <w:t>zar a</w:t>
        </w:r>
      </w:ins>
      <w:r w:rsidR="006950AA" w:rsidRPr="008D03A6">
        <w:rPr>
          <w:rFonts w:ascii="Crimson Text" w:hAnsi="Crimson Text"/>
          <w:color w:val="000000" w:themeColor="text1"/>
          <w:sz w:val="26"/>
          <w:szCs w:val="26"/>
        </w:rPr>
        <w:t xml:space="preserve"> dejarlos</w:t>
      </w:r>
      <w:r w:rsidR="00051026" w:rsidRPr="008D03A6">
        <w:rPr>
          <w:rFonts w:ascii="Crimson Text" w:hAnsi="Crimson Text"/>
          <w:color w:val="000000" w:themeColor="text1"/>
          <w:sz w:val="26"/>
          <w:szCs w:val="26"/>
        </w:rPr>
        <w:t xml:space="preserve"> expuestos</w:t>
      </w:r>
      <w:del w:id="1499" w:author="PC" w:date="2025-05-30T19:00:00Z">
        <w:r w:rsidR="00051026" w:rsidRPr="008D03A6" w:rsidDel="000D347D">
          <w:rPr>
            <w:rFonts w:ascii="Crimson Text" w:hAnsi="Crimson Text"/>
            <w:color w:val="000000" w:themeColor="text1"/>
            <w:sz w:val="26"/>
            <w:szCs w:val="26"/>
          </w:rPr>
          <w:delText>,</w:delText>
        </w:r>
      </w:del>
      <w:r w:rsidR="00051026" w:rsidRPr="008D03A6">
        <w:rPr>
          <w:rFonts w:ascii="Crimson Text" w:hAnsi="Crimson Text"/>
          <w:color w:val="000000" w:themeColor="text1"/>
          <w:sz w:val="26"/>
          <w:szCs w:val="26"/>
        </w:rPr>
        <w:t xml:space="preserve"> nuevamente.</w:t>
      </w:r>
    </w:p>
    <w:p w:rsidR="00EB1162" w:rsidRDefault="00A90955" w:rsidP="001D1D8D">
      <w:pPr>
        <w:tabs>
          <w:tab w:val="left" w:pos="2179"/>
        </w:tabs>
        <w:spacing w:after="0"/>
        <w:ind w:firstLine="284"/>
        <w:jc w:val="both"/>
        <w:rPr>
          <w:ins w:id="1500" w:author="PC" w:date="2025-05-30T19:10:00Z"/>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051026" w:rsidRPr="008D03A6">
        <w:rPr>
          <w:rFonts w:ascii="Crimson Text" w:hAnsi="Crimson Text"/>
          <w:color w:val="000000" w:themeColor="text1"/>
          <w:sz w:val="26"/>
          <w:szCs w:val="26"/>
        </w:rPr>
        <w:t xml:space="preserve">–Seguro vendrán </w:t>
      </w:r>
      <w:r w:rsidR="009A5C7A" w:rsidRPr="008D03A6">
        <w:rPr>
          <w:rFonts w:ascii="Crimson Text" w:hAnsi="Crimson Text"/>
          <w:color w:val="000000" w:themeColor="text1"/>
          <w:sz w:val="26"/>
          <w:szCs w:val="26"/>
        </w:rPr>
        <w:t xml:space="preserve">a </w:t>
      </w:r>
      <w:r w:rsidR="00AC5EB7" w:rsidRPr="008D03A6">
        <w:rPr>
          <w:rFonts w:ascii="Crimson Text" w:hAnsi="Crimson Text"/>
          <w:color w:val="000000" w:themeColor="text1"/>
          <w:sz w:val="26"/>
          <w:szCs w:val="26"/>
        </w:rPr>
        <w:t>inspeccionar</w:t>
      </w:r>
      <w:r w:rsidR="00051026" w:rsidRPr="008D03A6">
        <w:rPr>
          <w:rFonts w:ascii="Crimson Text" w:hAnsi="Crimson Text"/>
          <w:color w:val="000000" w:themeColor="text1"/>
          <w:sz w:val="26"/>
          <w:szCs w:val="26"/>
        </w:rPr>
        <w:t>, tenemos que irnos</w:t>
      </w:r>
      <w:del w:id="1501" w:author="PC" w:date="2025-05-30T19:09:00Z">
        <w:r w:rsidR="00051026" w:rsidRPr="008D03A6" w:rsidDel="00EB1162">
          <w:rPr>
            <w:rFonts w:ascii="Crimson Text" w:hAnsi="Crimson Text"/>
            <w:color w:val="000000" w:themeColor="text1"/>
            <w:sz w:val="26"/>
            <w:szCs w:val="26"/>
          </w:rPr>
          <w:delText>, es muy peligroso para ti</w:delText>
        </w:r>
      </w:del>
      <w:ins w:id="1502" w:author="PC" w:date="2025-05-30T19:09:00Z">
        <w:r w:rsidR="00EB1162">
          <w:rPr>
            <w:rFonts w:ascii="Crimson Text" w:hAnsi="Crimson Text"/>
            <w:color w:val="000000" w:themeColor="text1"/>
            <w:sz w:val="26"/>
            <w:szCs w:val="26"/>
          </w:rPr>
          <w:t xml:space="preserve"> rápido</w:t>
        </w:r>
      </w:ins>
      <w:r w:rsidR="00051026" w:rsidRPr="008D03A6">
        <w:rPr>
          <w:rFonts w:ascii="Crimson Text" w:hAnsi="Crimson Text"/>
          <w:color w:val="000000" w:themeColor="text1"/>
          <w:sz w:val="26"/>
          <w:szCs w:val="26"/>
        </w:rPr>
        <w:t xml:space="preserve"> –</w:t>
      </w:r>
      <w:del w:id="1503" w:author="PC" w:date="2025-05-30T19:09:00Z">
        <w:r w:rsidR="00051026" w:rsidRPr="008D03A6" w:rsidDel="00EB1162">
          <w:rPr>
            <w:rFonts w:ascii="Crimson Text" w:hAnsi="Crimson Text"/>
            <w:color w:val="000000" w:themeColor="text1"/>
            <w:sz w:val="26"/>
            <w:szCs w:val="26"/>
          </w:rPr>
          <w:delText>dijo</w:delText>
        </w:r>
      </w:del>
      <w:ins w:id="1504" w:author="PC" w:date="2025-05-30T19:09:00Z">
        <w:r w:rsidR="00EB1162">
          <w:rPr>
            <w:rFonts w:ascii="Crimson Text" w:hAnsi="Crimson Text"/>
            <w:color w:val="000000" w:themeColor="text1"/>
            <w:sz w:val="26"/>
            <w:szCs w:val="26"/>
          </w:rPr>
          <w:t>lo apuró</w:t>
        </w:r>
      </w:ins>
      <w:del w:id="1505" w:author="PC" w:date="2025-05-30T19:09:00Z">
        <w:r w:rsidR="00051026" w:rsidRPr="008D03A6" w:rsidDel="00EB1162">
          <w:rPr>
            <w:rFonts w:ascii="Crimson Text" w:hAnsi="Crimson Text"/>
            <w:color w:val="000000" w:themeColor="text1"/>
            <w:sz w:val="26"/>
            <w:szCs w:val="26"/>
          </w:rPr>
          <w:delText>,</w:delText>
        </w:r>
      </w:del>
      <w:r w:rsidR="00051026" w:rsidRPr="008D03A6">
        <w:rPr>
          <w:rFonts w:ascii="Crimson Text" w:hAnsi="Crimson Text"/>
          <w:color w:val="000000" w:themeColor="text1"/>
          <w:sz w:val="26"/>
          <w:szCs w:val="26"/>
        </w:rPr>
        <w:t xml:space="preserve"> preocupada</w:t>
      </w:r>
      <w:del w:id="1506" w:author="PC" w:date="2025-05-30T19:09:00Z">
        <w:r w:rsidR="00051026" w:rsidRPr="008D03A6" w:rsidDel="00EB1162">
          <w:rPr>
            <w:rFonts w:ascii="Crimson Text" w:hAnsi="Crimson Text"/>
            <w:color w:val="000000" w:themeColor="text1"/>
            <w:sz w:val="26"/>
            <w:szCs w:val="26"/>
          </w:rPr>
          <w:delText>, l</w:delText>
        </w:r>
      </w:del>
      <w:ins w:id="1507" w:author="PC" w:date="2025-05-30T19:09:00Z">
        <w:r w:rsidR="00EB1162">
          <w:rPr>
            <w:rFonts w:ascii="Crimson Text" w:hAnsi="Crimson Text"/>
            <w:color w:val="000000" w:themeColor="text1"/>
            <w:sz w:val="26"/>
            <w:szCs w:val="26"/>
          </w:rPr>
          <w:t>. L</w:t>
        </w:r>
      </w:ins>
      <w:r w:rsidR="00051026" w:rsidRPr="008D03A6">
        <w:rPr>
          <w:rFonts w:ascii="Crimson Text" w:hAnsi="Crimson Text"/>
          <w:color w:val="000000" w:themeColor="text1"/>
          <w:sz w:val="26"/>
          <w:szCs w:val="26"/>
        </w:rPr>
        <w:t>a situación la s</w:t>
      </w:r>
      <w:r w:rsidR="00AC5EB7" w:rsidRPr="008D03A6">
        <w:rPr>
          <w:rFonts w:ascii="Crimson Text" w:hAnsi="Crimson Text"/>
          <w:color w:val="000000" w:themeColor="text1"/>
          <w:sz w:val="26"/>
          <w:szCs w:val="26"/>
        </w:rPr>
        <w:t>uperaba</w:t>
      </w:r>
      <w:ins w:id="1508" w:author="PC" w:date="2025-05-30T19:09:00Z">
        <w:r w:rsidR="00EB1162">
          <w:rPr>
            <w:rFonts w:ascii="Crimson Text" w:hAnsi="Crimson Text"/>
            <w:color w:val="000000" w:themeColor="text1"/>
            <w:sz w:val="26"/>
            <w:szCs w:val="26"/>
          </w:rPr>
          <w:t xml:space="preserve"> de diferentes maneras</w:t>
        </w:r>
      </w:ins>
      <w:del w:id="1509" w:author="PC" w:date="2025-05-30T19:09:00Z">
        <w:r w:rsidR="00AC5EB7" w:rsidRPr="008D03A6" w:rsidDel="00EB1162">
          <w:rPr>
            <w:rFonts w:ascii="Crimson Text" w:hAnsi="Crimson Text"/>
            <w:color w:val="000000" w:themeColor="text1"/>
            <w:sz w:val="26"/>
            <w:szCs w:val="26"/>
          </w:rPr>
          <w:delText>,</w:delText>
        </w:r>
      </w:del>
      <w:ins w:id="1510" w:author="PC" w:date="2025-05-30T19:09:00Z">
        <w:r w:rsidR="00EB1162">
          <w:rPr>
            <w:rFonts w:ascii="Crimson Text" w:hAnsi="Crimson Text"/>
            <w:color w:val="000000" w:themeColor="text1"/>
            <w:sz w:val="26"/>
            <w:szCs w:val="26"/>
          </w:rPr>
          <w:t>. Por un lado,</w:t>
        </w:r>
      </w:ins>
      <w:r w:rsidR="00AC5EB7" w:rsidRPr="008D03A6">
        <w:rPr>
          <w:rFonts w:ascii="Crimson Text" w:hAnsi="Crimson Text"/>
          <w:color w:val="000000" w:themeColor="text1"/>
          <w:sz w:val="26"/>
          <w:szCs w:val="26"/>
        </w:rPr>
        <w:t xml:space="preserve"> </w:t>
      </w:r>
      <w:r w:rsidR="006950AA" w:rsidRPr="008D03A6">
        <w:rPr>
          <w:rFonts w:ascii="Crimson Text" w:hAnsi="Crimson Text"/>
          <w:color w:val="000000" w:themeColor="text1"/>
          <w:sz w:val="26"/>
          <w:szCs w:val="26"/>
        </w:rPr>
        <w:t>la aparición de</w:t>
      </w:r>
      <w:r w:rsidR="00AC5EB7" w:rsidRPr="008D03A6">
        <w:rPr>
          <w:rFonts w:ascii="Crimson Text" w:hAnsi="Crimson Text"/>
          <w:color w:val="000000" w:themeColor="text1"/>
          <w:sz w:val="26"/>
          <w:szCs w:val="26"/>
        </w:rPr>
        <w:t xml:space="preserve"> </w:t>
      </w:r>
      <w:r w:rsidR="006950AA" w:rsidRPr="008D03A6">
        <w:rPr>
          <w:rFonts w:ascii="Crimson Text" w:hAnsi="Crimson Text"/>
          <w:color w:val="000000" w:themeColor="text1"/>
          <w:sz w:val="26"/>
          <w:szCs w:val="26"/>
        </w:rPr>
        <w:t>nuevas personas</w:t>
      </w:r>
      <w:r w:rsidR="00AC5EB7" w:rsidRPr="008D03A6">
        <w:rPr>
          <w:rFonts w:ascii="Crimson Text" w:hAnsi="Crimson Text"/>
          <w:color w:val="000000" w:themeColor="text1"/>
          <w:sz w:val="26"/>
          <w:szCs w:val="26"/>
        </w:rPr>
        <w:t xml:space="preserve"> </w:t>
      </w:r>
      <w:r w:rsidR="00051026" w:rsidRPr="008D03A6">
        <w:rPr>
          <w:rFonts w:ascii="Crimson Text" w:hAnsi="Crimson Text"/>
          <w:color w:val="000000" w:themeColor="text1"/>
          <w:sz w:val="26"/>
          <w:szCs w:val="26"/>
        </w:rPr>
        <w:t xml:space="preserve">era una amenaza </w:t>
      </w:r>
      <w:r w:rsidR="008B0481" w:rsidRPr="008D03A6">
        <w:rPr>
          <w:rFonts w:ascii="Crimson Text" w:hAnsi="Crimson Text"/>
          <w:color w:val="000000" w:themeColor="text1"/>
          <w:sz w:val="26"/>
          <w:szCs w:val="26"/>
        </w:rPr>
        <w:t>inminente</w:t>
      </w:r>
      <w:r w:rsidR="00051026" w:rsidRPr="008D03A6">
        <w:rPr>
          <w:rFonts w:ascii="Crimson Text" w:hAnsi="Crimson Text"/>
          <w:color w:val="000000" w:themeColor="text1"/>
          <w:sz w:val="26"/>
          <w:szCs w:val="26"/>
        </w:rPr>
        <w:t>, pero</w:t>
      </w:r>
      <w:ins w:id="1511" w:author="PC" w:date="2025-05-30T19:10:00Z">
        <w:r w:rsidR="00EB1162">
          <w:rPr>
            <w:rFonts w:ascii="Crimson Text" w:hAnsi="Crimson Text"/>
            <w:color w:val="000000" w:themeColor="text1"/>
            <w:sz w:val="26"/>
            <w:szCs w:val="26"/>
          </w:rPr>
          <w:t xml:space="preserve"> lo era</w:t>
        </w:r>
      </w:ins>
      <w:r w:rsidR="00051026" w:rsidRPr="008D03A6">
        <w:rPr>
          <w:rFonts w:ascii="Crimson Text" w:hAnsi="Crimson Text"/>
          <w:color w:val="000000" w:themeColor="text1"/>
          <w:sz w:val="26"/>
          <w:szCs w:val="26"/>
        </w:rPr>
        <w:t xml:space="preserve"> aún más</w:t>
      </w:r>
      <w:del w:id="1512" w:author="PC" w:date="2025-05-30T19:10:00Z">
        <w:r w:rsidR="006950AA" w:rsidRPr="008D03A6" w:rsidDel="00EB1162">
          <w:rPr>
            <w:rFonts w:ascii="Crimson Text" w:hAnsi="Crimson Text"/>
            <w:color w:val="000000" w:themeColor="text1"/>
            <w:sz w:val="26"/>
            <w:szCs w:val="26"/>
          </w:rPr>
          <w:delText>,</w:delText>
        </w:r>
      </w:del>
      <w:r w:rsidR="00051026" w:rsidRPr="008D03A6">
        <w:rPr>
          <w:rFonts w:ascii="Crimson Text" w:hAnsi="Crimson Text"/>
          <w:color w:val="000000" w:themeColor="text1"/>
          <w:sz w:val="26"/>
          <w:szCs w:val="26"/>
        </w:rPr>
        <w:t xml:space="preserve"> la intensión de Eros por </w:t>
      </w:r>
      <w:r w:rsidR="009A5C7A" w:rsidRPr="008D03A6">
        <w:rPr>
          <w:rFonts w:ascii="Crimson Text" w:hAnsi="Crimson Text"/>
          <w:color w:val="000000" w:themeColor="text1"/>
          <w:sz w:val="26"/>
          <w:szCs w:val="26"/>
        </w:rPr>
        <w:t>besarla</w:t>
      </w:r>
      <w:r w:rsidR="00051026" w:rsidRPr="008D03A6">
        <w:rPr>
          <w:rFonts w:ascii="Crimson Text" w:hAnsi="Crimson Text"/>
          <w:color w:val="000000" w:themeColor="text1"/>
          <w:sz w:val="26"/>
          <w:szCs w:val="26"/>
        </w:rPr>
        <w:t xml:space="preserve">–. </w:t>
      </w:r>
      <w:r w:rsidR="00AC5EB7" w:rsidRPr="008D03A6">
        <w:rPr>
          <w:rFonts w:ascii="Crimson Text" w:hAnsi="Crimson Text"/>
          <w:color w:val="000000" w:themeColor="text1"/>
          <w:sz w:val="26"/>
          <w:szCs w:val="26"/>
        </w:rPr>
        <w:t xml:space="preserve">Por favor, </w:t>
      </w:r>
      <w:del w:id="1513" w:author="PC" w:date="2025-05-30T19:10:00Z">
        <w:r w:rsidR="0069226D" w:rsidRPr="008D03A6" w:rsidDel="00EB1162">
          <w:rPr>
            <w:rFonts w:ascii="Crimson Text" w:hAnsi="Crimson Text"/>
            <w:color w:val="000000" w:themeColor="text1"/>
            <w:sz w:val="26"/>
            <w:szCs w:val="26"/>
          </w:rPr>
          <w:delText>retirate</w:delText>
        </w:r>
      </w:del>
      <w:ins w:id="1514" w:author="PC" w:date="2025-05-30T19:10:00Z">
        <w:r w:rsidR="00EB1162" w:rsidRPr="008D03A6">
          <w:rPr>
            <w:rFonts w:ascii="Crimson Text" w:hAnsi="Crimson Text"/>
            <w:color w:val="000000" w:themeColor="text1"/>
            <w:sz w:val="26"/>
            <w:szCs w:val="26"/>
          </w:rPr>
          <w:t>retírate</w:t>
        </w:r>
      </w:ins>
      <w:r w:rsidR="00AC5EB7" w:rsidRPr="008D03A6">
        <w:rPr>
          <w:rFonts w:ascii="Crimson Text" w:hAnsi="Crimson Text"/>
          <w:color w:val="000000" w:themeColor="text1"/>
          <w:sz w:val="26"/>
          <w:szCs w:val="26"/>
        </w:rPr>
        <w:t xml:space="preserve"> ahora</w:t>
      </w:r>
      <w:r w:rsidR="00051026" w:rsidRPr="008D03A6">
        <w:rPr>
          <w:rFonts w:ascii="Crimson Text" w:hAnsi="Crimson Text"/>
          <w:color w:val="000000" w:themeColor="text1"/>
          <w:sz w:val="26"/>
          <w:szCs w:val="26"/>
        </w:rPr>
        <w:t xml:space="preserve">, </w:t>
      </w:r>
      <w:r w:rsidR="00D84FAB" w:rsidRPr="008D03A6">
        <w:rPr>
          <w:rFonts w:ascii="Crimson Text" w:hAnsi="Crimson Text"/>
          <w:color w:val="000000" w:themeColor="text1"/>
          <w:sz w:val="26"/>
          <w:szCs w:val="26"/>
        </w:rPr>
        <w:t xml:space="preserve">no puedes permanecer aquí, </w:t>
      </w:r>
      <w:r w:rsidR="00051026" w:rsidRPr="008D03A6">
        <w:rPr>
          <w:rFonts w:ascii="Crimson Text" w:hAnsi="Crimson Text"/>
          <w:color w:val="000000" w:themeColor="text1"/>
          <w:sz w:val="26"/>
          <w:szCs w:val="26"/>
        </w:rPr>
        <w:t xml:space="preserve">hablaremos </w:t>
      </w:r>
      <w:del w:id="1515" w:author="PC" w:date="2025-05-30T19:10:00Z">
        <w:r w:rsidR="00051026" w:rsidRPr="008D03A6" w:rsidDel="00EB1162">
          <w:rPr>
            <w:rFonts w:ascii="Crimson Text" w:hAnsi="Crimson Text"/>
            <w:color w:val="000000" w:themeColor="text1"/>
            <w:sz w:val="26"/>
            <w:szCs w:val="26"/>
          </w:rPr>
          <w:delText>en otro momento</w:delText>
        </w:r>
      </w:del>
      <w:ins w:id="1516" w:author="PC" w:date="2025-05-30T19:10:00Z">
        <w:r w:rsidR="00EB1162">
          <w:rPr>
            <w:rFonts w:ascii="Crimson Text" w:hAnsi="Crimson Text"/>
            <w:color w:val="000000" w:themeColor="text1"/>
            <w:sz w:val="26"/>
            <w:szCs w:val="26"/>
          </w:rPr>
          <w:t>más tarde</w:t>
        </w:r>
      </w:ins>
      <w:r w:rsidR="00051026" w:rsidRPr="008D03A6">
        <w:rPr>
          <w:rFonts w:ascii="Crimson Text" w:hAnsi="Crimson Text"/>
          <w:color w:val="000000" w:themeColor="text1"/>
          <w:sz w:val="26"/>
          <w:szCs w:val="26"/>
        </w:rPr>
        <w:t xml:space="preserve"> –concluyó, nerviosa. </w:t>
      </w:r>
    </w:p>
    <w:p w:rsidR="00A90955" w:rsidRPr="008D03A6" w:rsidRDefault="00051026"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la observó </w:t>
      </w:r>
      <w:r w:rsidR="00D84FAB" w:rsidRPr="008D03A6">
        <w:rPr>
          <w:rFonts w:ascii="Crimson Text" w:hAnsi="Crimson Text"/>
          <w:color w:val="000000" w:themeColor="text1"/>
          <w:sz w:val="26"/>
          <w:szCs w:val="26"/>
        </w:rPr>
        <w:t>afligido</w:t>
      </w:r>
      <w:del w:id="1517" w:author="PC" w:date="2025-05-30T19:10:00Z">
        <w:r w:rsidR="00AC5EB7" w:rsidRPr="008D03A6" w:rsidDel="00EB116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r w:rsidR="00D84FAB" w:rsidRPr="008D03A6">
        <w:rPr>
          <w:rFonts w:ascii="Crimson Text" w:hAnsi="Crimson Text"/>
          <w:color w:val="000000" w:themeColor="text1"/>
          <w:sz w:val="26"/>
          <w:szCs w:val="26"/>
        </w:rPr>
        <w:t>, en silencio,</w:t>
      </w:r>
      <w:r w:rsidRPr="008D03A6">
        <w:rPr>
          <w:rFonts w:ascii="Crimson Text" w:hAnsi="Crimson Text"/>
          <w:color w:val="000000" w:themeColor="text1"/>
          <w:sz w:val="26"/>
          <w:szCs w:val="26"/>
        </w:rPr>
        <w:t xml:space="preserve"> enfiló hacia la puerta.</w:t>
      </w:r>
    </w:p>
    <w:p w:rsidR="00051026" w:rsidRPr="008D03A6" w:rsidRDefault="00051026" w:rsidP="001D1D8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Eros! –</w:t>
      </w:r>
      <w:del w:id="1518" w:author="PC" w:date="2025-05-30T19:11:00Z">
        <w:r w:rsidRPr="008D03A6" w:rsidDel="00EB1162">
          <w:rPr>
            <w:rFonts w:ascii="Crimson Text" w:hAnsi="Crimson Text"/>
            <w:color w:val="000000" w:themeColor="text1"/>
            <w:sz w:val="26"/>
            <w:szCs w:val="26"/>
          </w:rPr>
          <w:delText xml:space="preserve">dijo </w:delText>
        </w:r>
      </w:del>
      <w:ins w:id="1519" w:author="PC" w:date="2025-05-30T19:11:00Z">
        <w:r w:rsidR="00EB1162">
          <w:rPr>
            <w:rFonts w:ascii="Crimson Text" w:hAnsi="Crimson Text"/>
            <w:color w:val="000000" w:themeColor="text1"/>
            <w:sz w:val="26"/>
            <w:szCs w:val="26"/>
          </w:rPr>
          <w:t>Llamó</w:t>
        </w:r>
        <w:r w:rsidR="00EB1162"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princesa, antes de que se fuera de la habitación</w:t>
      </w:r>
      <w:r w:rsidR="009A5C7A" w:rsidRPr="008D03A6">
        <w:rPr>
          <w:rFonts w:ascii="Crimson Text" w:hAnsi="Crimson Text"/>
          <w:color w:val="000000" w:themeColor="text1"/>
          <w:sz w:val="26"/>
          <w:szCs w:val="26"/>
        </w:rPr>
        <w:t>.</w:t>
      </w:r>
    </w:p>
    <w:p w:rsidR="00051026" w:rsidRPr="008D03A6" w:rsidRDefault="00051026"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–Princesa –respondió el joven, </w:t>
      </w:r>
      <w:del w:id="1520" w:author="PC" w:date="2025-05-30T19:11:00Z">
        <w:r w:rsidRPr="008D03A6" w:rsidDel="00EB1162">
          <w:rPr>
            <w:rFonts w:ascii="Crimson Text" w:hAnsi="Crimson Text"/>
            <w:color w:val="000000" w:themeColor="text1"/>
            <w:sz w:val="26"/>
            <w:szCs w:val="26"/>
          </w:rPr>
          <w:delText xml:space="preserve">algo </w:delText>
        </w:r>
        <w:r w:rsidR="00D84FAB" w:rsidRPr="008D03A6" w:rsidDel="00EB1162">
          <w:rPr>
            <w:rFonts w:ascii="Crimson Text" w:hAnsi="Crimson Text"/>
            <w:color w:val="000000" w:themeColor="text1"/>
            <w:sz w:val="26"/>
            <w:szCs w:val="26"/>
          </w:rPr>
          <w:delText>molesto</w:delText>
        </w:r>
      </w:del>
      <w:ins w:id="1521" w:author="PC" w:date="2025-05-30T19:11:00Z">
        <w:r w:rsidR="00EB1162">
          <w:rPr>
            <w:rFonts w:ascii="Crimson Text" w:hAnsi="Crimson Text"/>
            <w:color w:val="000000" w:themeColor="text1"/>
            <w:sz w:val="26"/>
            <w:szCs w:val="26"/>
          </w:rPr>
          <w:t>con formalidad</w:t>
        </w:r>
      </w:ins>
      <w:r w:rsidRPr="008D03A6">
        <w:rPr>
          <w:rFonts w:ascii="Crimson Text" w:hAnsi="Crimson Text"/>
          <w:color w:val="000000" w:themeColor="text1"/>
          <w:sz w:val="26"/>
          <w:szCs w:val="26"/>
        </w:rPr>
        <w:t>.</w:t>
      </w:r>
    </w:p>
    <w:p w:rsidR="00051026" w:rsidRPr="008D03A6" w:rsidRDefault="00051026"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8B0481" w:rsidRPr="008D03A6">
        <w:rPr>
          <w:rFonts w:ascii="Crimson Text" w:hAnsi="Crimson Text"/>
          <w:color w:val="000000" w:themeColor="text1"/>
          <w:sz w:val="26"/>
          <w:szCs w:val="26"/>
        </w:rPr>
        <w:t>Resolveremos lo de Agatha</w:t>
      </w:r>
      <w:r w:rsidR="00E04C10" w:rsidRPr="008D03A6">
        <w:rPr>
          <w:rFonts w:ascii="Crimson Text" w:hAnsi="Crimson Text"/>
          <w:color w:val="000000" w:themeColor="text1"/>
          <w:sz w:val="26"/>
          <w:szCs w:val="26"/>
        </w:rPr>
        <w:t xml:space="preserve">, </w:t>
      </w:r>
      <w:r w:rsidR="008B0481" w:rsidRPr="008D03A6">
        <w:rPr>
          <w:rFonts w:ascii="Crimson Text" w:hAnsi="Crimson Text"/>
          <w:color w:val="000000" w:themeColor="text1"/>
          <w:sz w:val="26"/>
          <w:szCs w:val="26"/>
        </w:rPr>
        <w:t>te veré en la ceremonia</w:t>
      </w:r>
      <w:ins w:id="1522" w:author="PC" w:date="2025-05-30T19:11:00Z">
        <w:r w:rsidR="00EB1162">
          <w:rPr>
            <w:rFonts w:ascii="Crimson Text" w:hAnsi="Crimson Text"/>
            <w:color w:val="000000" w:themeColor="text1"/>
            <w:sz w:val="26"/>
            <w:szCs w:val="26"/>
          </w:rPr>
          <w:t xml:space="preserve"> </w:t>
        </w:r>
        <w:r w:rsidR="00EB1162" w:rsidRPr="008D03A6">
          <w:rPr>
            <w:rFonts w:ascii="Crimson Text" w:hAnsi="Crimson Text"/>
            <w:color w:val="000000" w:themeColor="text1"/>
            <w:sz w:val="26"/>
            <w:szCs w:val="26"/>
          </w:rPr>
          <w:t>–</w:t>
        </w:r>
        <w:r w:rsidR="00EB1162">
          <w:rPr>
            <w:rFonts w:ascii="Crimson Text" w:hAnsi="Crimson Text"/>
            <w:color w:val="000000" w:themeColor="text1"/>
            <w:sz w:val="26"/>
            <w:szCs w:val="26"/>
          </w:rPr>
          <w:t>prometió, dolida por la actitud del joven</w:t>
        </w:r>
        <w:r w:rsidR="00EB1162" w:rsidRPr="008D03A6">
          <w:rPr>
            <w:rFonts w:ascii="Crimson Text" w:hAnsi="Crimson Text"/>
            <w:color w:val="000000" w:themeColor="text1"/>
            <w:sz w:val="26"/>
            <w:szCs w:val="26"/>
          </w:rPr>
          <w:t>–</w:t>
        </w:r>
      </w:ins>
      <w:r w:rsidR="00E04C10" w:rsidRPr="008D03A6">
        <w:rPr>
          <w:rFonts w:ascii="Crimson Text" w:hAnsi="Crimson Text"/>
          <w:color w:val="000000" w:themeColor="text1"/>
          <w:sz w:val="26"/>
          <w:szCs w:val="26"/>
        </w:rPr>
        <w:t xml:space="preserve">. </w:t>
      </w:r>
      <w:r w:rsidR="00310291" w:rsidRPr="008D03A6">
        <w:rPr>
          <w:rFonts w:ascii="Crimson Text" w:hAnsi="Crimson Text"/>
          <w:color w:val="000000" w:themeColor="text1"/>
          <w:sz w:val="26"/>
          <w:szCs w:val="26"/>
        </w:rPr>
        <w:t>No resignes</w:t>
      </w:r>
      <w:r w:rsidR="00E04C10" w:rsidRPr="008D03A6">
        <w:rPr>
          <w:rFonts w:ascii="Crimson Text" w:hAnsi="Crimson Text"/>
          <w:color w:val="000000" w:themeColor="text1"/>
          <w:sz w:val="26"/>
          <w:szCs w:val="26"/>
        </w:rPr>
        <w:t xml:space="preserve"> la oportunidad de unirte a la guardia real, es por lo que has peleado </w:t>
      </w:r>
      <w:del w:id="1523" w:author="PC" w:date="2025-05-30T19:11:00Z">
        <w:r w:rsidR="00E04C10" w:rsidRPr="008D03A6" w:rsidDel="00EB1162">
          <w:rPr>
            <w:rFonts w:ascii="Crimson Text" w:hAnsi="Crimson Text"/>
            <w:color w:val="000000" w:themeColor="text1"/>
            <w:sz w:val="26"/>
            <w:szCs w:val="26"/>
          </w:rPr>
          <w:delText>siempre</w:delText>
        </w:r>
      </w:del>
      <w:ins w:id="1524" w:author="PC" w:date="2025-05-30T19:11:00Z">
        <w:r w:rsidR="00EB1162">
          <w:rPr>
            <w:rFonts w:ascii="Crimson Text" w:hAnsi="Crimson Text"/>
            <w:color w:val="000000" w:themeColor="text1"/>
            <w:sz w:val="26"/>
            <w:szCs w:val="26"/>
          </w:rPr>
          <w:t>toda tu vida</w:t>
        </w:r>
      </w:ins>
      <w:r w:rsidR="00E04C10" w:rsidRPr="008D03A6">
        <w:rPr>
          <w:rFonts w:ascii="Crimson Text" w:hAnsi="Crimson Text"/>
          <w:color w:val="000000" w:themeColor="text1"/>
          <w:sz w:val="26"/>
          <w:szCs w:val="26"/>
        </w:rPr>
        <w:t>.</w:t>
      </w:r>
    </w:p>
    <w:p w:rsidR="00E04C10" w:rsidRPr="008D03A6" w:rsidRDefault="00E04C10" w:rsidP="001D1D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10291" w:rsidRPr="008D03A6">
        <w:rPr>
          <w:rFonts w:ascii="Crimson Text" w:hAnsi="Crimson Text"/>
          <w:color w:val="000000" w:themeColor="text1"/>
          <w:sz w:val="26"/>
          <w:szCs w:val="26"/>
        </w:rPr>
        <w:t>Tienes razón, debo enfocarme en eso. Gracias por tu ayuda</w:t>
      </w:r>
      <w:r w:rsidRPr="008D03A6">
        <w:rPr>
          <w:rFonts w:ascii="Crimson Text" w:hAnsi="Crimson Text"/>
          <w:color w:val="000000" w:themeColor="text1"/>
          <w:sz w:val="26"/>
          <w:szCs w:val="26"/>
        </w:rPr>
        <w:t xml:space="preserve"> –</w:t>
      </w:r>
      <w:del w:id="1525" w:author="PC" w:date="2025-05-30T19:12:00Z">
        <w:r w:rsidRPr="008D03A6" w:rsidDel="00EB1162">
          <w:rPr>
            <w:rFonts w:ascii="Crimson Text" w:hAnsi="Crimson Text"/>
            <w:color w:val="000000" w:themeColor="text1"/>
            <w:sz w:val="26"/>
            <w:szCs w:val="26"/>
          </w:rPr>
          <w:delText>dijo</w:delText>
        </w:r>
      </w:del>
      <w:ins w:id="1526" w:author="PC" w:date="2025-05-30T19:12:00Z">
        <w:r w:rsidR="00EB1162">
          <w:rPr>
            <w:rFonts w:ascii="Crimson Text" w:hAnsi="Crimson Text"/>
            <w:color w:val="000000" w:themeColor="text1"/>
            <w:sz w:val="26"/>
            <w:szCs w:val="26"/>
          </w:rPr>
          <w:t>respondió</w:t>
        </w:r>
      </w:ins>
      <w:r w:rsidRPr="008D03A6">
        <w:rPr>
          <w:rFonts w:ascii="Crimson Text" w:hAnsi="Crimson Text"/>
          <w:color w:val="000000" w:themeColor="text1"/>
          <w:sz w:val="26"/>
          <w:szCs w:val="26"/>
        </w:rPr>
        <w:t xml:space="preserve">, y se colocó el yelmo. Sin </w:t>
      </w:r>
      <w:del w:id="1527" w:author="PC" w:date="2025-05-30T19:12:00Z">
        <w:r w:rsidRPr="008D03A6" w:rsidDel="00EB1162">
          <w:rPr>
            <w:rFonts w:ascii="Crimson Text" w:hAnsi="Crimson Text"/>
            <w:color w:val="000000" w:themeColor="text1"/>
            <w:sz w:val="26"/>
            <w:szCs w:val="26"/>
          </w:rPr>
          <w:delText xml:space="preserve">más </w:delText>
        </w:r>
        <w:r w:rsidR="009A5C7A" w:rsidRPr="008D03A6" w:rsidDel="00EB1162">
          <w:rPr>
            <w:rFonts w:ascii="Crimson Text" w:hAnsi="Crimson Text"/>
            <w:color w:val="000000" w:themeColor="text1"/>
            <w:sz w:val="26"/>
            <w:szCs w:val="26"/>
          </w:rPr>
          <w:delText>comentario</w:delText>
        </w:r>
      </w:del>
      <w:ins w:id="1528" w:author="PC" w:date="2025-05-30T19:12:00Z">
        <w:r w:rsidR="00EB1162">
          <w:rPr>
            <w:rFonts w:ascii="Crimson Text" w:hAnsi="Crimson Text"/>
            <w:color w:val="000000" w:themeColor="text1"/>
            <w:sz w:val="26"/>
            <w:szCs w:val="26"/>
          </w:rPr>
          <w:t>decir nada más</w:t>
        </w:r>
      </w:ins>
      <w:r w:rsidRPr="008D03A6">
        <w:rPr>
          <w:rFonts w:ascii="Crimson Text" w:hAnsi="Crimson Text"/>
          <w:color w:val="000000" w:themeColor="text1"/>
          <w:sz w:val="26"/>
          <w:szCs w:val="26"/>
        </w:rPr>
        <w:t>, abrió la puerta</w:t>
      </w:r>
      <w:del w:id="1529" w:author="PC" w:date="2025-05-30T19:12:00Z">
        <w:r w:rsidR="00BC45B4" w:rsidRPr="008D03A6" w:rsidDel="00EB116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310291" w:rsidRPr="008D03A6">
        <w:rPr>
          <w:rFonts w:ascii="Crimson Text" w:hAnsi="Crimson Text"/>
          <w:color w:val="000000" w:themeColor="text1"/>
          <w:sz w:val="26"/>
          <w:szCs w:val="26"/>
        </w:rPr>
        <w:t>abandon</w:t>
      </w:r>
      <w:r w:rsidRPr="008D03A6">
        <w:rPr>
          <w:rFonts w:ascii="Crimson Text" w:hAnsi="Crimson Text"/>
          <w:color w:val="000000" w:themeColor="text1"/>
          <w:sz w:val="26"/>
          <w:szCs w:val="26"/>
        </w:rPr>
        <w:t>ó la biblioteca.</w:t>
      </w:r>
    </w:p>
    <w:p w:rsidR="000F3833" w:rsidRPr="008D03A6" w:rsidRDefault="00E04C10" w:rsidP="00ED70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se retiró del castillo con </w:t>
      </w:r>
      <w:del w:id="1530" w:author="PC" w:date="2025-05-30T19:12:00Z">
        <w:r w:rsidRPr="008D03A6" w:rsidDel="00EB1162">
          <w:rPr>
            <w:rFonts w:ascii="Crimson Text" w:hAnsi="Crimson Text"/>
            <w:color w:val="000000" w:themeColor="text1"/>
            <w:sz w:val="26"/>
            <w:szCs w:val="26"/>
          </w:rPr>
          <w:delText xml:space="preserve">la misma </w:delText>
        </w:r>
        <w:r w:rsidR="00A3124A" w:rsidRPr="008D03A6" w:rsidDel="00EB1162">
          <w:rPr>
            <w:rFonts w:ascii="Crimson Text" w:hAnsi="Crimson Text"/>
            <w:color w:val="000000" w:themeColor="text1"/>
            <w:sz w:val="26"/>
            <w:szCs w:val="26"/>
          </w:rPr>
          <w:delText>astucia</w:delText>
        </w:r>
      </w:del>
      <w:ins w:id="1531" w:author="PC" w:date="2025-05-30T19:12:00Z">
        <w:r w:rsidR="00EB1162">
          <w:rPr>
            <w:rFonts w:ascii="Crimson Text" w:hAnsi="Crimson Text"/>
            <w:color w:val="000000" w:themeColor="text1"/>
            <w:sz w:val="26"/>
            <w:szCs w:val="26"/>
          </w:rPr>
          <w:t>el mismo sigilo</w:t>
        </w:r>
      </w:ins>
      <w:r w:rsidRPr="008D03A6">
        <w:rPr>
          <w:rFonts w:ascii="Crimson Text" w:hAnsi="Crimson Text"/>
          <w:color w:val="000000" w:themeColor="text1"/>
          <w:sz w:val="26"/>
          <w:szCs w:val="26"/>
        </w:rPr>
        <w:t xml:space="preserve"> con </w:t>
      </w:r>
      <w:del w:id="1532" w:author="PC" w:date="2025-05-30T19:12:00Z">
        <w:r w:rsidRPr="008D03A6" w:rsidDel="00EB1162">
          <w:rPr>
            <w:rFonts w:ascii="Crimson Text" w:hAnsi="Crimson Text"/>
            <w:color w:val="000000" w:themeColor="text1"/>
            <w:sz w:val="26"/>
            <w:szCs w:val="26"/>
          </w:rPr>
          <w:delText>la</w:delText>
        </w:r>
      </w:del>
      <w:ins w:id="1533" w:author="PC" w:date="2025-05-30T19:12:00Z">
        <w:r w:rsidR="00EB1162">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que había ingresado, </w:t>
      </w:r>
      <w:r w:rsidR="00D456F7" w:rsidRPr="008D03A6">
        <w:rPr>
          <w:rFonts w:ascii="Crimson Text" w:hAnsi="Crimson Text"/>
          <w:color w:val="000000" w:themeColor="text1"/>
          <w:sz w:val="26"/>
          <w:szCs w:val="26"/>
        </w:rPr>
        <w:t>pero con sensaciones diferentes</w:t>
      </w:r>
      <w:r w:rsidRPr="008D03A6">
        <w:rPr>
          <w:rFonts w:ascii="Crimson Text" w:hAnsi="Crimson Text"/>
          <w:color w:val="000000" w:themeColor="text1"/>
          <w:sz w:val="26"/>
          <w:szCs w:val="26"/>
        </w:rPr>
        <w:t>.</w:t>
      </w: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Paula Castrilli" w:date="2025-05-29T21:37:00Z" w:initials="PC">
    <w:p w:rsidR="008F5887" w:rsidRDefault="008F5887">
      <w:pPr>
        <w:pStyle w:val="Textocomentario"/>
      </w:pPr>
      <w:r>
        <w:rPr>
          <w:rStyle w:val="Refdecomentario"/>
        </w:rPr>
        <w:annotationRef/>
      </w:r>
      <w:r>
        <w:t>Resulta extraño que no haya algo que indique cómo se siente Eros al compartir algo tan íntimo con Elena. Es una sugerencia, un ejemplo que podés cambiar por cualquier otra cosa que prefieras.</w:t>
      </w:r>
    </w:p>
  </w:comment>
  <w:comment w:id="223" w:author="Paula Castrilli" w:date="2025-05-29T21:37:00Z" w:initials="PC">
    <w:p w:rsidR="008F5887" w:rsidRDefault="008F5887">
      <w:pPr>
        <w:pStyle w:val="Textocomentario"/>
      </w:pPr>
      <w:r>
        <w:rPr>
          <w:rStyle w:val="Refdecomentario"/>
        </w:rPr>
        <w:annotationRef/>
      </w:r>
      <w:r>
        <w:t xml:space="preserve">Para ayudar a dar </w:t>
      </w:r>
      <w:proofErr w:type="spellStart"/>
      <w:r>
        <w:t>m,ás</w:t>
      </w:r>
      <w:proofErr w:type="spellEnd"/>
      <w:r>
        <w:t xml:space="preserve"> idea del color de los almohadones. Además, el color púrpura en el medioevo (y hasta hace no tanto) era un color que estaba casi que exclusivamente designado para la realeza por su alto costo de producción y la dificultad para obtenerlo.</w:t>
      </w:r>
    </w:p>
  </w:comment>
  <w:comment w:id="250" w:author="Paula Castrilli" w:date="2025-05-29T21:37:00Z" w:initials="PC">
    <w:p w:rsidR="008F5887" w:rsidRDefault="008F5887">
      <w:pPr>
        <w:pStyle w:val="Textocomentario"/>
      </w:pPr>
      <w:r>
        <w:rPr>
          <w:rStyle w:val="Refdecomentario"/>
        </w:rPr>
        <w:annotationRef/>
      </w:r>
      <w:r>
        <w:t>Qué descuido?</w:t>
      </w:r>
    </w:p>
  </w:comment>
  <w:comment w:id="324" w:author="PC" w:date="2025-05-29T21:37:00Z" w:initials="P">
    <w:p w:rsidR="008F5887" w:rsidRDefault="008F5887">
      <w:pPr>
        <w:pStyle w:val="Textocomentario"/>
      </w:pPr>
      <w:r>
        <w:rPr>
          <w:rStyle w:val="Refdecomentario"/>
        </w:rPr>
        <w:annotationRef/>
      </w:r>
      <w:r>
        <w:t>No está mal, pero ante esa situación, en la que estás ante una figura de máxima autoridad, la gente tiende como mínimo a intentar seguirle el juego, aunque no quiera, le enoje o le resulte incómodo. Dicho esto, como dije, no está mal.</w:t>
      </w:r>
    </w:p>
  </w:comment>
  <w:comment w:id="339" w:author="PC" w:date="2025-05-29T21:37:00Z" w:initials="P">
    <w:p w:rsidR="008F5887" w:rsidRDefault="008F5887">
      <w:pPr>
        <w:pStyle w:val="Textocomentario"/>
      </w:pPr>
      <w:r>
        <w:rPr>
          <w:rStyle w:val="Refdecomentario"/>
        </w:rPr>
        <w:annotationRef/>
      </w:r>
      <w:r>
        <w:t>El padre migró sólo o con su familia? Porque después dice que él vivió allí “casi” toda su vida, lo que indicaría que él al menos era un niño o un bebé cuando fueron a vivir al reino, por lo que lo correcto sería decir “Mi familia migró” en lugar de “Mi padre migró”. Si sólo su padre migró y él nació ahí, entonces vivió toda su vida en esas tierras.</w:t>
      </w:r>
    </w:p>
  </w:comment>
  <w:comment w:id="368" w:author="PC" w:date="2025-05-29T21:37:00Z" w:initials="P">
    <w:p w:rsidR="008F5887" w:rsidRDefault="008F5887">
      <w:pPr>
        <w:pStyle w:val="Textocomentario"/>
      </w:pPr>
      <w:r>
        <w:rPr>
          <w:rStyle w:val="Refdecomentario"/>
        </w:rPr>
        <w:annotationRef/>
      </w:r>
      <w:r>
        <w:t>Estaba tomando notas en una libreta o en algo o nota mental?</w:t>
      </w:r>
    </w:p>
  </w:comment>
  <w:comment w:id="470" w:author="Paula Castrilli" w:date="2025-05-29T21:37:00Z" w:initials="PC">
    <w:p w:rsidR="008F5887" w:rsidRDefault="008F5887">
      <w:pPr>
        <w:pStyle w:val="Textocomentario"/>
      </w:pPr>
      <w:r>
        <w:rPr>
          <w:rStyle w:val="Refdecomentario"/>
        </w:rPr>
        <w:annotationRef/>
      </w:r>
      <w:r>
        <w:t>Preocupantes para el pueblo por lo altas? Preocupantes para la realeza porque cada vez menos gente podía pagar? Ambas?</w:t>
      </w:r>
    </w:p>
  </w:comment>
  <w:comment w:id="477" w:author="Paula Castrilli" w:date="2025-05-29T21:37:00Z" w:initials="PC">
    <w:p w:rsidR="008F5887" w:rsidRDefault="008F5887">
      <w:pPr>
        <w:pStyle w:val="Textocomentario"/>
      </w:pPr>
      <w:r>
        <w:rPr>
          <w:rStyle w:val="Refdecomentario"/>
        </w:rPr>
        <w:annotationRef/>
      </w:r>
      <w:r>
        <w:t xml:space="preserve">Son novatos. Si estuviera en el lugar del pueblo no esperaría realmente algo que me haga explotar la cabeza. Sí algo entretenido porque se supone que son élite, pero </w:t>
      </w:r>
      <w:proofErr w:type="spellStart"/>
      <w:r>
        <w:t>aún</w:t>
      </w:r>
      <w:proofErr w:type="spellEnd"/>
      <w:r>
        <w:t xml:space="preserve"> así no son guerreros experimentados.</w:t>
      </w:r>
    </w:p>
  </w:comment>
  <w:comment w:id="484" w:author="Paula Castrilli" w:date="2025-05-29T21:37:00Z" w:initials="PC">
    <w:p w:rsidR="008F5887" w:rsidRDefault="008F5887">
      <w:pPr>
        <w:pStyle w:val="Textocomentario"/>
      </w:pPr>
      <w:r>
        <w:rPr>
          <w:rStyle w:val="Refdecomentario"/>
        </w:rPr>
        <w:annotationRef/>
      </w:r>
      <w:proofErr w:type="spellStart"/>
      <w:r>
        <w:t>Sigurd</w:t>
      </w:r>
      <w:proofErr w:type="spellEnd"/>
      <w:r>
        <w:t xml:space="preserve"> se solía dirigir a ellos así cada vez que los llamaba para hablarles de algo, parecía su latiguillo. No está mal el reclutas, lo cambié porque ya parece parte de la personalidad del personaje llamarlos así, pero claramente le podés dejar el “Reclutas”</w:t>
      </w:r>
    </w:p>
  </w:comment>
  <w:comment w:id="505" w:author="Paula Castrilli" w:date="2025-05-29T21:37:00Z" w:initials="PC">
    <w:p w:rsidR="008F5887" w:rsidRDefault="008F5887">
      <w:pPr>
        <w:pStyle w:val="Textocomentario"/>
      </w:pPr>
      <w:r>
        <w:rPr>
          <w:rStyle w:val="Refdecomentario"/>
        </w:rPr>
        <w:annotationRef/>
      </w:r>
      <w:r>
        <w:t>Pero más adelante describís una Justa, no un duelo cuerpo a cuerpo</w:t>
      </w:r>
    </w:p>
  </w:comment>
  <w:comment w:id="519" w:author="Paula Castrilli" w:date="2025-05-29T21:37:00Z" w:initials="PC">
    <w:p w:rsidR="008F5887" w:rsidRDefault="008F5887">
      <w:pPr>
        <w:pStyle w:val="Textocomentario"/>
      </w:pPr>
      <w:r>
        <w:rPr>
          <w:rStyle w:val="Refdecomentario"/>
        </w:rPr>
        <w:annotationRef/>
      </w:r>
      <w:r>
        <w:t>No estaba mal (salvo el tiempo verbal), pero ya vienen indicando muchas cosas con gestos a lo largo del capítulo y no está bien repetirlo tanto.</w:t>
      </w:r>
    </w:p>
  </w:comment>
  <w:comment w:id="545" w:author="Paula Castrilli" w:date="2025-05-29T21:37:00Z" w:initials="PC">
    <w:p w:rsidR="008F5887" w:rsidRDefault="008F5887">
      <w:pPr>
        <w:pStyle w:val="Textocomentario"/>
      </w:pPr>
      <w:r>
        <w:rPr>
          <w:rStyle w:val="Refdecomentario"/>
        </w:rPr>
        <w:annotationRef/>
      </w:r>
      <w:r>
        <w:t>Quiénes son la cúpula de la realeza?</w:t>
      </w:r>
    </w:p>
  </w:comment>
  <w:comment w:id="630" w:author="Paula Castrilli" w:date="2025-05-29T21:37:00Z" w:initials="PC">
    <w:p w:rsidR="008F5887" w:rsidRDefault="008F5887">
      <w:pPr>
        <w:pStyle w:val="Textocomentario"/>
      </w:pPr>
      <w:r>
        <w:rPr>
          <w:rStyle w:val="Refdecomentario"/>
        </w:rPr>
        <w:annotationRef/>
      </w:r>
      <w:r>
        <w:t>Ya lo venís diciendo  de diferentes formas a lo largo de este Acto.</w:t>
      </w:r>
    </w:p>
  </w:comment>
  <w:comment w:id="719" w:author="Paula Castrilli" w:date="2025-05-29T21:37:00Z" w:initials="PC">
    <w:p w:rsidR="008F5887" w:rsidRDefault="008F5887">
      <w:pPr>
        <w:pStyle w:val="Textocomentario"/>
      </w:pPr>
      <w:r>
        <w:rPr>
          <w:rStyle w:val="Refdecomentario"/>
        </w:rPr>
        <w:annotationRef/>
      </w:r>
      <w:r>
        <w:t>Siempre lo estuvo. Podrías poner como que le había terminado de caer la ficha (no así, la idea) de que su vida corría peligro.</w:t>
      </w:r>
    </w:p>
  </w:comment>
  <w:comment w:id="722" w:author="Paula Castrilli" w:date="2025-05-29T21:37:00Z" w:initials="PC">
    <w:p w:rsidR="008F5887" w:rsidRDefault="008F5887">
      <w:pPr>
        <w:pStyle w:val="Textocomentario"/>
      </w:pPr>
      <w:r>
        <w:rPr>
          <w:rStyle w:val="Refdecomentario"/>
        </w:rPr>
        <w:annotationRef/>
      </w:r>
      <w:r>
        <w:t>Sólo es una sugerencia para que se vean más los sentimientos/pensamientos de Eros ante un adversario que le hizo darse cuenta de la gravedad de la situación. Pero, si decidís borrarlo, te recomiendo que al menos dejes la primera oración que es lo que le da más coherencia a lo anterior porque, como ya dije, queda raro que Eros diga que se dio cuenta de que su vida corría peligro cuando él ya lo sabía desde el capítulo 1 y le dejó claro al lector que lo sabía.</w:t>
      </w:r>
    </w:p>
  </w:comment>
  <w:comment w:id="783" w:author="PC" w:date="2025-05-29T21:37:00Z" w:initials="P">
    <w:p w:rsidR="008F5887" w:rsidRDefault="008F5887">
      <w:pPr>
        <w:pStyle w:val="Textocomentario"/>
      </w:pPr>
      <w:r>
        <w:rPr>
          <w:rStyle w:val="Refdecomentario"/>
        </w:rPr>
        <w:annotationRef/>
      </w:r>
      <w:r>
        <w:t>La palabra 2oblicua” no está mal, pero tal vez para el contexto suena mejor decir “cruzada”</w:t>
      </w:r>
    </w:p>
  </w:comment>
  <w:comment w:id="832" w:author="PC" w:date="2025-05-29T21:37:00Z" w:initials="P">
    <w:p w:rsidR="008F5887" w:rsidRDefault="008F5887">
      <w:pPr>
        <w:pStyle w:val="Textocomentario"/>
      </w:pPr>
      <w:r>
        <w:rPr>
          <w:rStyle w:val="Refdecomentario"/>
        </w:rPr>
        <w:annotationRef/>
      </w:r>
      <w:r>
        <w:t xml:space="preserve">Yo, como </w:t>
      </w:r>
      <w:proofErr w:type="spellStart"/>
      <w:r>
        <w:t>Kol</w:t>
      </w:r>
      <w:proofErr w:type="spellEnd"/>
      <w:r>
        <w:t>, sonreiría aún más porque me está respondiendo a las provocaciones.</w:t>
      </w:r>
    </w:p>
  </w:comment>
  <w:comment w:id="924" w:author="Paula Castrilli" w:date="2025-05-29T21:37:00Z" w:initials="PC">
    <w:p w:rsidR="008F5887" w:rsidRDefault="008F5887">
      <w:pPr>
        <w:pStyle w:val="Textocomentario"/>
      </w:pPr>
      <w:r>
        <w:rPr>
          <w:rStyle w:val="Refdecomentario"/>
        </w:rPr>
        <w:annotationRef/>
      </w:r>
      <w:r>
        <w:t>Tengo el recuerdo de que eran menos? Pero tal vez me estoy engañando por el capítulo 2, que en la primera prueba fueron 9 y murieron 8 y en este capítulo murieron un par, aunque no se especificó cuántos.</w:t>
      </w:r>
    </w:p>
  </w:comment>
  <w:comment w:id="992" w:author="Paula Castrilli" w:date="2025-05-29T21:37:00Z" w:initials="PC">
    <w:p w:rsidR="008F5887" w:rsidRDefault="008F5887">
      <w:pPr>
        <w:pStyle w:val="Textocomentario"/>
      </w:pPr>
      <w:r>
        <w:rPr>
          <w:rStyle w:val="Refdecomentario"/>
        </w:rPr>
        <w:annotationRef/>
      </w:r>
      <w:r>
        <w:t>Lo agregué porque me pareció que era necesario. Sino queda el sacrificio por el sacrificio y ya. Que tenga un trasfondo, por mucho que en realidad sea pura palabrería de alguien que simplemente quiere manipular y dominar.</w:t>
      </w:r>
    </w:p>
  </w:comment>
  <w:comment w:id="998" w:author="Paula Castrilli" w:date="2025-05-29T21:42:00Z" w:initials="PC">
    <w:p w:rsidR="008F5887" w:rsidRDefault="008F5887">
      <w:pPr>
        <w:pStyle w:val="Textocomentario"/>
      </w:pPr>
      <w:r>
        <w:rPr>
          <w:rStyle w:val="Refdecomentario"/>
        </w:rPr>
        <w:annotationRef/>
      </w:r>
      <w:r>
        <w:t>Acá tengo un tema: no todos van a sentir a sus monturas como fieles compañeras, amigas o parte de su familia tal como hace Eros. Para algunos va a ser solo un animal al que usan de transporte, a algunos les va a resultar simplemente una molestia tener que buscar caballo nuevo y para otros directamente no les va a importar. No va a resultar igual para todos, sobre todo porque en ningún momento se dijo que a todos se les había enseñado que sus monturas eran sus compañeras y que habían incentivado que formaran vínculos fuertes con estas. A menos que lo aclares, la verdad que no tiene mucho sentido esto y debería cambiarse por sacrificar lo que sea más valioso para cada uno.</w:t>
      </w:r>
    </w:p>
  </w:comment>
  <w:comment w:id="1239" w:author="PC" w:date="2025-05-30T16:57:00Z" w:initials="P">
    <w:p w:rsidR="00F26FE9" w:rsidRDefault="00F26FE9">
      <w:pPr>
        <w:pStyle w:val="Textocomentario"/>
      </w:pPr>
      <w:r>
        <w:rPr>
          <w:rStyle w:val="Refdecomentario"/>
        </w:rPr>
        <w:annotationRef/>
      </w:r>
      <w:r>
        <w:t>La realeza solía vestirse más pudorosa, para resaltar la pureza. Sobre todo si eran mujeres. A menos que sea algo cultural de esa sociedad y ese mundo, te diría que lo modifiques, porque además no creo que al rey le haga gracia que su hija ande vestida con escotes profundos.</w:t>
      </w:r>
    </w:p>
  </w:comment>
  <w:comment w:id="1357" w:author="PC" w:date="2025-05-30T18:12:00Z" w:initials="P">
    <w:p w:rsidR="00C12B75" w:rsidRDefault="00C12B75">
      <w:pPr>
        <w:pStyle w:val="Textocomentario"/>
      </w:pPr>
      <w:r>
        <w:rPr>
          <w:rStyle w:val="Refdecomentario"/>
        </w:rPr>
        <w:annotationRef/>
      </w:r>
      <w:r>
        <w:t>Por tres, de hecho. El cuarto sólo lo miró de lejitos y se fue.</w:t>
      </w:r>
    </w:p>
  </w:comment>
  <w:comment w:id="1402" w:author="PC" w:date="2025-05-30T18:26:00Z" w:initials="P">
    <w:p w:rsidR="001039C9" w:rsidRDefault="001039C9">
      <w:pPr>
        <w:pStyle w:val="Textocomentario"/>
      </w:pPr>
      <w:r>
        <w:rPr>
          <w:rStyle w:val="Refdecomentario"/>
        </w:rPr>
        <w:annotationRef/>
      </w:r>
      <w:r>
        <w:t xml:space="preserve">Lo borraría por el simple hecho de que ninguno de los dos sabe cuál es el momento oportuno porque ninguno antes estuvo en esos </w:t>
      </w:r>
      <w:proofErr w:type="spellStart"/>
      <w:r>
        <w:t>rituale,s</w:t>
      </w:r>
      <w:proofErr w:type="spellEnd"/>
      <w:r>
        <w:t xml:space="preserve"> no saben de qué va ni cómo se va a llevar a cabo. Además de que en la oración anterior se </w:t>
      </w:r>
      <w:proofErr w:type="spellStart"/>
      <w:r>
        <w:t>enetiende</w:t>
      </w:r>
      <w:proofErr w:type="spellEnd"/>
      <w:r>
        <w:t xml:space="preserve"> que </w:t>
      </w:r>
      <w:proofErr w:type="spellStart"/>
      <w:r>
        <w:t>que</w:t>
      </w:r>
      <w:proofErr w:type="spellEnd"/>
      <w:r>
        <w:t xml:space="preserve"> van a realizar el intercambio en algún momento que les quede conveniente, por lo que en cierta forma queda redundante</w:t>
      </w:r>
    </w:p>
  </w:comment>
  <w:comment w:id="1465" w:author="PC" w:date="2025-05-30T19:13:00Z" w:initials="P">
    <w:p w:rsidR="00C15A5A" w:rsidRDefault="00C15A5A">
      <w:pPr>
        <w:pStyle w:val="Textocomentario"/>
      </w:pPr>
      <w:r>
        <w:rPr>
          <w:rStyle w:val="Refdecomentario"/>
        </w:rPr>
        <w:annotationRef/>
      </w:r>
      <w:r>
        <w:t>Mi pregunta es: por qué no lo dijo antes :’)??? Pasaron días :’)!</w:t>
      </w:r>
      <w:r w:rsidR="00C55A15">
        <w:t xml:space="preserve"> Y era información importante </w:t>
      </w:r>
      <w:proofErr w:type="spellStart"/>
      <w:r w:rsidR="00C55A15">
        <w:t>Dx</w:t>
      </w:r>
      <w:proofErr w:type="spellEnd"/>
      <w:r w:rsidR="00C55A15">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2B1" w:rsidRDefault="00BD12B1" w:rsidP="00F1536C">
      <w:pPr>
        <w:spacing w:after="0" w:line="240" w:lineRule="auto"/>
      </w:pPr>
      <w:r>
        <w:separator/>
      </w:r>
    </w:p>
  </w:endnote>
  <w:endnote w:type="continuationSeparator" w:id="0">
    <w:p w:rsidR="00BD12B1" w:rsidRDefault="00BD12B1"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887" w:rsidRPr="00F1536C" w:rsidRDefault="008F5887">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C55A15" w:rsidRPr="00C55A15">
      <w:rPr>
        <w:caps/>
        <w:noProof/>
        <w:color w:val="000000" w:themeColor="text1"/>
        <w:lang w:val="es-ES"/>
      </w:rPr>
      <w:t>24</w:t>
    </w:r>
    <w:r w:rsidRPr="00F1536C">
      <w:rPr>
        <w:caps/>
        <w:color w:val="000000" w:themeColor="text1"/>
      </w:rPr>
      <w:fldChar w:fldCharType="end"/>
    </w:r>
  </w:p>
  <w:p w:rsidR="008F5887" w:rsidRDefault="008F58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2B1" w:rsidRDefault="00BD12B1" w:rsidP="00F1536C">
      <w:pPr>
        <w:spacing w:after="0" w:line="240" w:lineRule="auto"/>
      </w:pPr>
      <w:r>
        <w:separator/>
      </w:r>
    </w:p>
  </w:footnote>
  <w:footnote w:type="continuationSeparator" w:id="0">
    <w:p w:rsidR="00BD12B1" w:rsidRDefault="00BD12B1"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887" w:rsidRPr="008D03A6" w:rsidRDefault="008F5887"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 xml:space="preserve">Gonzalo </w:t>
    </w:r>
    <w:proofErr w:type="spellStart"/>
    <w:r w:rsidRPr="008D03A6">
      <w:rPr>
        <w:rFonts w:ascii="Perpetua" w:hAnsi="Perpetua"/>
        <w:color w:val="000000" w:themeColor="text1"/>
        <w:sz w:val="28"/>
        <w:szCs w:val="28"/>
        <w:u w:val="single"/>
        <w:lang w:val="es-ES"/>
      </w:rPr>
      <w:t>Cajaraville</w:t>
    </w:r>
    <w:proofErr w:type="spellEnd"/>
  </w:p>
  <w:p w:rsidR="008F5887" w:rsidRDefault="008F58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08A5"/>
    <w:rsid w:val="00051026"/>
    <w:rsid w:val="00051317"/>
    <w:rsid w:val="00052B9D"/>
    <w:rsid w:val="00054625"/>
    <w:rsid w:val="00054738"/>
    <w:rsid w:val="00054B82"/>
    <w:rsid w:val="000556DB"/>
    <w:rsid w:val="00055EB1"/>
    <w:rsid w:val="00056469"/>
    <w:rsid w:val="000567B4"/>
    <w:rsid w:val="0005691C"/>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C18"/>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BB6"/>
    <w:rsid w:val="000D0EE4"/>
    <w:rsid w:val="000D15E6"/>
    <w:rsid w:val="000D1A32"/>
    <w:rsid w:val="000D1AEC"/>
    <w:rsid w:val="000D347D"/>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9"/>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936"/>
    <w:rsid w:val="00180CAD"/>
    <w:rsid w:val="00180CBB"/>
    <w:rsid w:val="00180F6B"/>
    <w:rsid w:val="001811E5"/>
    <w:rsid w:val="001815F2"/>
    <w:rsid w:val="00182A21"/>
    <w:rsid w:val="0018341F"/>
    <w:rsid w:val="0018356C"/>
    <w:rsid w:val="00183776"/>
    <w:rsid w:val="00183A40"/>
    <w:rsid w:val="00183B63"/>
    <w:rsid w:val="0018448D"/>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B0B"/>
    <w:rsid w:val="001E2EBB"/>
    <w:rsid w:val="001E3864"/>
    <w:rsid w:val="001E3869"/>
    <w:rsid w:val="001E38FB"/>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D39"/>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5A0"/>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5DC7"/>
    <w:rsid w:val="002566E0"/>
    <w:rsid w:val="0025792B"/>
    <w:rsid w:val="0026003F"/>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64C9"/>
    <w:rsid w:val="00286AD5"/>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6F"/>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801"/>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142A"/>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3F0"/>
    <w:rsid w:val="003369DC"/>
    <w:rsid w:val="00336CC4"/>
    <w:rsid w:val="00336F9B"/>
    <w:rsid w:val="0033736C"/>
    <w:rsid w:val="00341775"/>
    <w:rsid w:val="00341CEE"/>
    <w:rsid w:val="00341E8E"/>
    <w:rsid w:val="003424BB"/>
    <w:rsid w:val="00342679"/>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B80"/>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558"/>
    <w:rsid w:val="003946B7"/>
    <w:rsid w:val="003948E3"/>
    <w:rsid w:val="00394E50"/>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6ED8"/>
    <w:rsid w:val="003A721E"/>
    <w:rsid w:val="003A7FBA"/>
    <w:rsid w:val="003B0540"/>
    <w:rsid w:val="003B1FA8"/>
    <w:rsid w:val="003B235F"/>
    <w:rsid w:val="003B2EB1"/>
    <w:rsid w:val="003B353F"/>
    <w:rsid w:val="003B3961"/>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9C8"/>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1FB"/>
    <w:rsid w:val="003E13F8"/>
    <w:rsid w:val="003E2862"/>
    <w:rsid w:val="003E2921"/>
    <w:rsid w:val="003E4047"/>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377C8"/>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C06"/>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4ED"/>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19FC"/>
    <w:rsid w:val="005123B4"/>
    <w:rsid w:val="00512E22"/>
    <w:rsid w:val="00512EC8"/>
    <w:rsid w:val="005130DD"/>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897"/>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4FF6"/>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30B8"/>
    <w:rsid w:val="00574740"/>
    <w:rsid w:val="005747BF"/>
    <w:rsid w:val="00574A4A"/>
    <w:rsid w:val="00574AFA"/>
    <w:rsid w:val="00575254"/>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7B60"/>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20"/>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480"/>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633"/>
    <w:rsid w:val="006A69D2"/>
    <w:rsid w:val="006A72C5"/>
    <w:rsid w:val="006A747B"/>
    <w:rsid w:val="006A7761"/>
    <w:rsid w:val="006A7983"/>
    <w:rsid w:val="006A7B78"/>
    <w:rsid w:val="006B02F1"/>
    <w:rsid w:val="006B076D"/>
    <w:rsid w:val="006B0D19"/>
    <w:rsid w:val="006B1A47"/>
    <w:rsid w:val="006B21E6"/>
    <w:rsid w:val="006B3338"/>
    <w:rsid w:val="006B33CE"/>
    <w:rsid w:val="006B3D39"/>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05B"/>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14"/>
    <w:rsid w:val="00717175"/>
    <w:rsid w:val="0071727D"/>
    <w:rsid w:val="0071778E"/>
    <w:rsid w:val="00717CEE"/>
    <w:rsid w:val="00717E43"/>
    <w:rsid w:val="007203F1"/>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92C"/>
    <w:rsid w:val="00726C6B"/>
    <w:rsid w:val="00727838"/>
    <w:rsid w:val="00727883"/>
    <w:rsid w:val="00730710"/>
    <w:rsid w:val="0073107F"/>
    <w:rsid w:val="007313F4"/>
    <w:rsid w:val="0073180E"/>
    <w:rsid w:val="00732BBC"/>
    <w:rsid w:val="00732F50"/>
    <w:rsid w:val="007339DF"/>
    <w:rsid w:val="007342D8"/>
    <w:rsid w:val="00734E9D"/>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77E5D"/>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09C"/>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466C"/>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3C5"/>
    <w:rsid w:val="007D1F70"/>
    <w:rsid w:val="007D208C"/>
    <w:rsid w:val="007D2122"/>
    <w:rsid w:val="007D21FA"/>
    <w:rsid w:val="007D36A0"/>
    <w:rsid w:val="007D3AAD"/>
    <w:rsid w:val="007D3AD3"/>
    <w:rsid w:val="007D4218"/>
    <w:rsid w:val="007D4D8E"/>
    <w:rsid w:val="007D5100"/>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9E4"/>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73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34B"/>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88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A7D9D"/>
    <w:rsid w:val="009B0060"/>
    <w:rsid w:val="009B00B5"/>
    <w:rsid w:val="009B0F11"/>
    <w:rsid w:val="009B0F99"/>
    <w:rsid w:val="009B119B"/>
    <w:rsid w:val="009B1B4C"/>
    <w:rsid w:val="009B36A7"/>
    <w:rsid w:val="009B3703"/>
    <w:rsid w:val="009B40B3"/>
    <w:rsid w:val="009B466A"/>
    <w:rsid w:val="009B4A6F"/>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3F02"/>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59"/>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1F3B"/>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0EE0"/>
    <w:rsid w:val="00A81980"/>
    <w:rsid w:val="00A827AA"/>
    <w:rsid w:val="00A8287F"/>
    <w:rsid w:val="00A82D9B"/>
    <w:rsid w:val="00A82F7B"/>
    <w:rsid w:val="00A82FDC"/>
    <w:rsid w:val="00A83718"/>
    <w:rsid w:val="00A83F02"/>
    <w:rsid w:val="00A844A6"/>
    <w:rsid w:val="00A84B03"/>
    <w:rsid w:val="00A851B7"/>
    <w:rsid w:val="00A85779"/>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24F"/>
    <w:rsid w:val="00AA7A64"/>
    <w:rsid w:val="00AB0DB4"/>
    <w:rsid w:val="00AB14E0"/>
    <w:rsid w:val="00AB2823"/>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57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7AB"/>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C41"/>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87C"/>
    <w:rsid w:val="00B7693D"/>
    <w:rsid w:val="00B774F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2EF3"/>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6C1F"/>
    <w:rsid w:val="00BB763E"/>
    <w:rsid w:val="00BB7666"/>
    <w:rsid w:val="00BC14EB"/>
    <w:rsid w:val="00BC1731"/>
    <w:rsid w:val="00BC2759"/>
    <w:rsid w:val="00BC2868"/>
    <w:rsid w:val="00BC3320"/>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2B1"/>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D7904"/>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6B7B"/>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862"/>
    <w:rsid w:val="00C05DCD"/>
    <w:rsid w:val="00C061B4"/>
    <w:rsid w:val="00C0733C"/>
    <w:rsid w:val="00C076DB"/>
    <w:rsid w:val="00C078ED"/>
    <w:rsid w:val="00C07F8C"/>
    <w:rsid w:val="00C10354"/>
    <w:rsid w:val="00C10F84"/>
    <w:rsid w:val="00C114E2"/>
    <w:rsid w:val="00C115EB"/>
    <w:rsid w:val="00C11DD5"/>
    <w:rsid w:val="00C11FE1"/>
    <w:rsid w:val="00C12B75"/>
    <w:rsid w:val="00C12E47"/>
    <w:rsid w:val="00C13093"/>
    <w:rsid w:val="00C13CCC"/>
    <w:rsid w:val="00C14660"/>
    <w:rsid w:val="00C1476C"/>
    <w:rsid w:val="00C14D6D"/>
    <w:rsid w:val="00C15A5A"/>
    <w:rsid w:val="00C16349"/>
    <w:rsid w:val="00C177B4"/>
    <w:rsid w:val="00C204AE"/>
    <w:rsid w:val="00C20929"/>
    <w:rsid w:val="00C20CDD"/>
    <w:rsid w:val="00C20E65"/>
    <w:rsid w:val="00C228A4"/>
    <w:rsid w:val="00C22CC5"/>
    <w:rsid w:val="00C23406"/>
    <w:rsid w:val="00C24DBB"/>
    <w:rsid w:val="00C24E2E"/>
    <w:rsid w:val="00C25B4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3981"/>
    <w:rsid w:val="00C540EA"/>
    <w:rsid w:val="00C5422E"/>
    <w:rsid w:val="00C54678"/>
    <w:rsid w:val="00C54862"/>
    <w:rsid w:val="00C55321"/>
    <w:rsid w:val="00C558DE"/>
    <w:rsid w:val="00C55A15"/>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303"/>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512A"/>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4F"/>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817"/>
    <w:rsid w:val="00CF2B03"/>
    <w:rsid w:val="00CF2D31"/>
    <w:rsid w:val="00CF347B"/>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4F30"/>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295C"/>
    <w:rsid w:val="00D33350"/>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290D"/>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5740A"/>
    <w:rsid w:val="00D60039"/>
    <w:rsid w:val="00D60932"/>
    <w:rsid w:val="00D613D6"/>
    <w:rsid w:val="00D616B7"/>
    <w:rsid w:val="00D616DE"/>
    <w:rsid w:val="00D616F7"/>
    <w:rsid w:val="00D6193A"/>
    <w:rsid w:val="00D6202F"/>
    <w:rsid w:val="00D62FBB"/>
    <w:rsid w:val="00D63112"/>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44F"/>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401"/>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6E0"/>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1C"/>
    <w:rsid w:val="00E51BB9"/>
    <w:rsid w:val="00E528A3"/>
    <w:rsid w:val="00E52A32"/>
    <w:rsid w:val="00E53115"/>
    <w:rsid w:val="00E53AA5"/>
    <w:rsid w:val="00E53B22"/>
    <w:rsid w:val="00E53BF5"/>
    <w:rsid w:val="00E54596"/>
    <w:rsid w:val="00E54DFF"/>
    <w:rsid w:val="00E55042"/>
    <w:rsid w:val="00E55697"/>
    <w:rsid w:val="00E55F34"/>
    <w:rsid w:val="00E566B9"/>
    <w:rsid w:val="00E56B8E"/>
    <w:rsid w:val="00E56E43"/>
    <w:rsid w:val="00E574D6"/>
    <w:rsid w:val="00E60D04"/>
    <w:rsid w:val="00E61A18"/>
    <w:rsid w:val="00E62A22"/>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2E5A"/>
    <w:rsid w:val="00E855B0"/>
    <w:rsid w:val="00E85E06"/>
    <w:rsid w:val="00E86460"/>
    <w:rsid w:val="00E8651F"/>
    <w:rsid w:val="00E8681F"/>
    <w:rsid w:val="00E86D2F"/>
    <w:rsid w:val="00E871AE"/>
    <w:rsid w:val="00E871F5"/>
    <w:rsid w:val="00E92C89"/>
    <w:rsid w:val="00E93EAA"/>
    <w:rsid w:val="00E951CB"/>
    <w:rsid w:val="00E961C0"/>
    <w:rsid w:val="00E9630D"/>
    <w:rsid w:val="00E96CE4"/>
    <w:rsid w:val="00EA04BA"/>
    <w:rsid w:val="00EA06FF"/>
    <w:rsid w:val="00EA0EC8"/>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3CC"/>
    <w:rsid w:val="00EA7975"/>
    <w:rsid w:val="00EA7DB3"/>
    <w:rsid w:val="00EA7E39"/>
    <w:rsid w:val="00EB0295"/>
    <w:rsid w:val="00EB0759"/>
    <w:rsid w:val="00EB082E"/>
    <w:rsid w:val="00EB084F"/>
    <w:rsid w:val="00EB0CC8"/>
    <w:rsid w:val="00EB0FB7"/>
    <w:rsid w:val="00EB1162"/>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D7066"/>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42C4"/>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1A"/>
    <w:rsid w:val="00F23EAB"/>
    <w:rsid w:val="00F2519D"/>
    <w:rsid w:val="00F25466"/>
    <w:rsid w:val="00F2581F"/>
    <w:rsid w:val="00F25877"/>
    <w:rsid w:val="00F258CA"/>
    <w:rsid w:val="00F2612D"/>
    <w:rsid w:val="00F266A7"/>
    <w:rsid w:val="00F26B90"/>
    <w:rsid w:val="00F26FE9"/>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535E"/>
    <w:rsid w:val="00F567EE"/>
    <w:rsid w:val="00F56F5C"/>
    <w:rsid w:val="00F574D0"/>
    <w:rsid w:val="00F579B4"/>
    <w:rsid w:val="00F57D6B"/>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3847"/>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6925"/>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F142A"/>
    <w:rPr>
      <w:sz w:val="16"/>
      <w:szCs w:val="16"/>
    </w:rPr>
  </w:style>
  <w:style w:type="paragraph" w:styleId="Textocomentario">
    <w:name w:val="annotation text"/>
    <w:basedOn w:val="Normal"/>
    <w:link w:val="TextocomentarioCar"/>
    <w:uiPriority w:val="99"/>
    <w:semiHidden/>
    <w:unhideWhenUsed/>
    <w:rsid w:val="002F14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42A"/>
    <w:rPr>
      <w:sz w:val="20"/>
      <w:szCs w:val="20"/>
    </w:rPr>
  </w:style>
  <w:style w:type="paragraph" w:styleId="Asuntodelcomentario">
    <w:name w:val="annotation subject"/>
    <w:basedOn w:val="Textocomentario"/>
    <w:next w:val="Textocomentario"/>
    <w:link w:val="AsuntodelcomentarioCar"/>
    <w:uiPriority w:val="99"/>
    <w:semiHidden/>
    <w:unhideWhenUsed/>
    <w:rsid w:val="002F142A"/>
    <w:rPr>
      <w:b/>
      <w:bCs/>
    </w:rPr>
  </w:style>
  <w:style w:type="character" w:customStyle="1" w:styleId="AsuntodelcomentarioCar">
    <w:name w:val="Asunto del comentario Car"/>
    <w:basedOn w:val="TextocomentarioCar"/>
    <w:link w:val="Asuntodelcomentario"/>
    <w:uiPriority w:val="99"/>
    <w:semiHidden/>
    <w:rsid w:val="002F1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F142A"/>
    <w:rPr>
      <w:sz w:val="16"/>
      <w:szCs w:val="16"/>
    </w:rPr>
  </w:style>
  <w:style w:type="paragraph" w:styleId="Textocomentario">
    <w:name w:val="annotation text"/>
    <w:basedOn w:val="Normal"/>
    <w:link w:val="TextocomentarioCar"/>
    <w:uiPriority w:val="99"/>
    <w:semiHidden/>
    <w:unhideWhenUsed/>
    <w:rsid w:val="002F14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42A"/>
    <w:rPr>
      <w:sz w:val="20"/>
      <w:szCs w:val="20"/>
    </w:rPr>
  </w:style>
  <w:style w:type="paragraph" w:styleId="Asuntodelcomentario">
    <w:name w:val="annotation subject"/>
    <w:basedOn w:val="Textocomentario"/>
    <w:next w:val="Textocomentario"/>
    <w:link w:val="AsuntodelcomentarioCar"/>
    <w:uiPriority w:val="99"/>
    <w:semiHidden/>
    <w:unhideWhenUsed/>
    <w:rsid w:val="002F142A"/>
    <w:rPr>
      <w:b/>
      <w:bCs/>
    </w:rPr>
  </w:style>
  <w:style w:type="character" w:customStyle="1" w:styleId="AsuntodelcomentarioCar">
    <w:name w:val="Asunto del comentario Car"/>
    <w:basedOn w:val="TextocomentarioCar"/>
    <w:link w:val="Asuntodelcomentario"/>
    <w:uiPriority w:val="99"/>
    <w:semiHidden/>
    <w:rsid w:val="002F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0B07-8579-4637-93C7-E95700C5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26</Pages>
  <Words>9717</Words>
  <Characters>53448</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91</cp:revision>
  <cp:lastPrinted>2025-03-03T03:42:00Z</cp:lastPrinted>
  <dcterms:created xsi:type="dcterms:W3CDTF">2025-05-21T13:41:00Z</dcterms:created>
  <dcterms:modified xsi:type="dcterms:W3CDTF">2025-05-30T22:13:00Z</dcterms:modified>
</cp:coreProperties>
</file>