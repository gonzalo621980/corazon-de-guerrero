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aula Castrilli" w:date="2025-05-24T00:39:00Z">
        <w:r w:rsidRPr="008D03A6" w:rsidDel="0069719F">
          <w:rPr>
            <w:b w:val="0"/>
            <w:color w:val="000000" w:themeColor="text1"/>
            <w:sz w:val="28"/>
            <w:szCs w:val="28"/>
          </w:rPr>
          <w:delText>camino de los miedos</w:delText>
        </w:r>
      </w:del>
      <w:ins w:id="2" w:author="Paula Castrilli" w:date="2025-05-24T00:39:00Z">
        <w:r w:rsidR="0069719F">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7BFB7F68" wp14:editId="7A53AF77">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 xml:space="preserve">Gonzalo </w:t>
      </w:r>
      <w:proofErr w:type="spellStart"/>
      <w:r w:rsidRPr="008D03A6">
        <w:rPr>
          <w:rFonts w:cs="Arial"/>
          <w:color w:val="000000" w:themeColor="text1"/>
          <w:sz w:val="28"/>
          <w:szCs w:val="28"/>
        </w:rPr>
        <w:t>Cajaraville</w:t>
      </w:r>
      <w:proofErr w:type="spellEnd"/>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535D81" w:rsidRPr="008D03A6" w:rsidRDefault="00535D81" w:rsidP="001E3864">
      <w:pPr>
        <w:pStyle w:val="Capitulo"/>
        <w:ind w:left="0" w:firstLine="0"/>
        <w:outlineLvl w:val="0"/>
        <w:rPr>
          <w:color w:val="000000" w:themeColor="text1"/>
        </w:rPr>
      </w:pPr>
      <w:r w:rsidRPr="008D03A6">
        <w:rPr>
          <w:color w:val="000000" w:themeColor="text1"/>
        </w:rPr>
        <w:lastRenderedPageBreak/>
        <w:t>CAPÍTULO II</w:t>
      </w:r>
    </w:p>
    <w:p w:rsidR="00535D81" w:rsidRPr="008D03A6" w:rsidRDefault="00704533" w:rsidP="001E3864">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La valentía</w:t>
      </w:r>
      <w:r w:rsidR="00535D81" w:rsidRPr="008D03A6">
        <w:rPr>
          <w:rFonts w:ascii="Book Antiqua" w:hAnsi="Book Antiqua" w:cs="Arial"/>
          <w:color w:val="000000" w:themeColor="text1"/>
          <w:sz w:val="28"/>
          <w:szCs w:val="28"/>
        </w:rPr>
        <w:t xml:space="preserve"> —</w:t>
      </w:r>
    </w:p>
    <w:p w:rsidR="00535D81" w:rsidRPr="008D03A6" w:rsidRDefault="007F2F28" w:rsidP="001E3864">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6</w:t>
      </w:r>
    </w:p>
    <w:p w:rsidR="00535D81" w:rsidRPr="008D03A6" w:rsidRDefault="00535D81" w:rsidP="001E3864">
      <w:pPr>
        <w:tabs>
          <w:tab w:val="left" w:pos="2179"/>
        </w:tabs>
        <w:spacing w:after="0"/>
        <w:ind w:firstLine="284"/>
        <w:jc w:val="both"/>
        <w:rPr>
          <w:rFonts w:ascii="Crimson Text" w:hAnsi="Crimson Text"/>
          <w:color w:val="000000" w:themeColor="text1"/>
          <w:sz w:val="26"/>
          <w:szCs w:val="26"/>
        </w:rPr>
      </w:pPr>
    </w:p>
    <w:p w:rsidR="00535D81" w:rsidRPr="008D03A6" w:rsidRDefault="007029E7" w:rsidP="001E3864">
      <w:pPr>
        <w:tabs>
          <w:tab w:val="left" w:pos="2179"/>
        </w:tabs>
        <w:spacing w:after="0"/>
        <w:ind w:firstLine="284"/>
        <w:jc w:val="both"/>
        <w:rPr>
          <w:rFonts w:ascii="Crimson Text" w:hAnsi="Crimson Text"/>
          <w:color w:val="000000" w:themeColor="text1"/>
          <w:sz w:val="26"/>
          <w:szCs w:val="26"/>
        </w:rPr>
      </w:pPr>
      <w:commentRangeStart w:id="3"/>
      <w:r w:rsidRPr="008D03A6">
        <w:rPr>
          <w:rFonts w:ascii="Crimson Text" w:hAnsi="Crimson Text"/>
          <w:color w:val="000000" w:themeColor="text1"/>
          <w:sz w:val="26"/>
          <w:szCs w:val="26"/>
        </w:rPr>
        <w:t>E</w:t>
      </w:r>
      <w:r w:rsidR="00121271" w:rsidRPr="008D03A6">
        <w:rPr>
          <w:rFonts w:ascii="Crimson Text" w:hAnsi="Crimson Text"/>
          <w:color w:val="000000" w:themeColor="text1"/>
          <w:sz w:val="26"/>
          <w:szCs w:val="26"/>
        </w:rPr>
        <w:t xml:space="preserve">ros cabalgaba </w:t>
      </w:r>
      <w:r w:rsidRPr="008D03A6">
        <w:rPr>
          <w:rFonts w:ascii="Crimson Text" w:hAnsi="Crimson Text"/>
          <w:color w:val="000000" w:themeColor="text1"/>
          <w:sz w:val="26"/>
          <w:szCs w:val="26"/>
        </w:rPr>
        <w:t xml:space="preserve">su yegua a través del camino real </w:t>
      </w:r>
      <w:r w:rsidR="00A61442" w:rsidRPr="008D03A6">
        <w:rPr>
          <w:rFonts w:ascii="Crimson Text" w:hAnsi="Crimson Text"/>
          <w:color w:val="000000" w:themeColor="text1"/>
          <w:sz w:val="26"/>
          <w:szCs w:val="26"/>
        </w:rPr>
        <w:t>en dirección</w:t>
      </w:r>
      <w:r w:rsidRPr="008D03A6">
        <w:rPr>
          <w:rFonts w:ascii="Crimson Text" w:hAnsi="Crimson Text"/>
          <w:color w:val="000000" w:themeColor="text1"/>
          <w:sz w:val="26"/>
          <w:szCs w:val="26"/>
        </w:rPr>
        <w:t xml:space="preserve"> norte</w:t>
      </w:r>
      <w:commentRangeEnd w:id="3"/>
      <w:r w:rsidR="002E47F3">
        <w:rPr>
          <w:rStyle w:val="Refdecomentario"/>
        </w:rPr>
        <w:commentReference w:id="3"/>
      </w:r>
      <w:r w:rsidRPr="008D03A6">
        <w:rPr>
          <w:rFonts w:ascii="Crimson Text" w:hAnsi="Crimson Text"/>
          <w:color w:val="000000" w:themeColor="text1"/>
          <w:sz w:val="26"/>
          <w:szCs w:val="26"/>
        </w:rPr>
        <w:t xml:space="preserve">. La ventisca de las primeras horas de la </w:t>
      </w:r>
      <w:commentRangeStart w:id="4"/>
      <w:r w:rsidRPr="008D03A6">
        <w:rPr>
          <w:rFonts w:ascii="Crimson Text" w:hAnsi="Crimson Text"/>
          <w:color w:val="000000" w:themeColor="text1"/>
          <w:sz w:val="26"/>
          <w:szCs w:val="26"/>
        </w:rPr>
        <w:t xml:space="preserve">mañana </w:t>
      </w:r>
      <w:r w:rsidR="00F713E5" w:rsidRPr="008D03A6">
        <w:rPr>
          <w:rFonts w:ascii="Crimson Text" w:hAnsi="Crimson Text"/>
          <w:color w:val="000000" w:themeColor="text1"/>
          <w:sz w:val="26"/>
          <w:szCs w:val="26"/>
        </w:rPr>
        <w:t xml:space="preserve">le </w:t>
      </w:r>
      <w:r w:rsidRPr="008D03A6">
        <w:rPr>
          <w:rFonts w:ascii="Crimson Text" w:hAnsi="Crimson Text"/>
          <w:color w:val="000000" w:themeColor="text1"/>
          <w:sz w:val="26"/>
          <w:szCs w:val="26"/>
        </w:rPr>
        <w:t>rozaba</w:t>
      </w:r>
      <w:r w:rsidR="00696986" w:rsidRPr="008D03A6">
        <w:rPr>
          <w:rFonts w:ascii="Crimson Text" w:hAnsi="Crimson Text"/>
          <w:color w:val="000000" w:themeColor="text1"/>
          <w:sz w:val="26"/>
          <w:szCs w:val="26"/>
        </w:rPr>
        <w:t xml:space="preserve"> </w:t>
      </w:r>
      <w:r w:rsidR="00F713E5" w:rsidRPr="008D03A6">
        <w:rPr>
          <w:rFonts w:ascii="Crimson Text" w:hAnsi="Crimson Text"/>
          <w:color w:val="000000" w:themeColor="text1"/>
          <w:sz w:val="26"/>
          <w:szCs w:val="26"/>
        </w:rPr>
        <w:t>el</w:t>
      </w:r>
      <w:r w:rsidR="00696986" w:rsidRPr="008D03A6">
        <w:rPr>
          <w:rFonts w:ascii="Crimson Text" w:hAnsi="Crimson Text"/>
          <w:color w:val="000000" w:themeColor="text1"/>
          <w:sz w:val="26"/>
          <w:szCs w:val="26"/>
        </w:rPr>
        <w:t xml:space="preserve"> cuerpo</w:t>
      </w:r>
      <w:r w:rsidRPr="008D03A6">
        <w:rPr>
          <w:rFonts w:ascii="Crimson Text" w:hAnsi="Crimson Text"/>
          <w:color w:val="000000" w:themeColor="text1"/>
          <w:sz w:val="26"/>
          <w:szCs w:val="26"/>
        </w:rPr>
        <w:t xml:space="preserve"> </w:t>
      </w:r>
      <w:r w:rsidR="00F713E5" w:rsidRPr="008D03A6">
        <w:rPr>
          <w:rFonts w:ascii="Crimson Text" w:hAnsi="Crimson Text"/>
          <w:color w:val="000000" w:themeColor="text1"/>
          <w:sz w:val="26"/>
          <w:szCs w:val="26"/>
        </w:rPr>
        <w:t>y helaba su armadura</w:t>
      </w:r>
      <w:commentRangeEnd w:id="4"/>
      <w:r w:rsidR="002E47F3">
        <w:rPr>
          <w:rStyle w:val="Refdecomentario"/>
        </w:rPr>
        <w:commentReference w:id="4"/>
      </w:r>
      <w:del w:id="5" w:author="Paula Castrilli" w:date="2025-05-23T17:36:00Z">
        <w:r w:rsidR="00F713E5" w:rsidRPr="008D03A6" w:rsidDel="002E47F3">
          <w:rPr>
            <w:rFonts w:ascii="Crimson Text" w:hAnsi="Crimson Text"/>
            <w:color w:val="000000" w:themeColor="text1"/>
            <w:sz w:val="26"/>
            <w:szCs w:val="26"/>
          </w:rPr>
          <w:delText xml:space="preserve"> </w:delText>
        </w:r>
        <w:commentRangeStart w:id="6"/>
        <w:r w:rsidR="00F713E5" w:rsidRPr="008D03A6" w:rsidDel="002E47F3">
          <w:rPr>
            <w:rFonts w:ascii="Crimson Text" w:hAnsi="Crimson Text"/>
            <w:color w:val="000000" w:themeColor="text1"/>
            <w:sz w:val="26"/>
            <w:szCs w:val="26"/>
          </w:rPr>
          <w:delText>de caballero</w:delText>
        </w:r>
      </w:del>
      <w:commentRangeEnd w:id="6"/>
      <w:r w:rsidR="002E47F3">
        <w:rPr>
          <w:rStyle w:val="Refdecomentario"/>
        </w:rPr>
        <w:commentReference w:id="6"/>
      </w:r>
      <w:r w:rsidRPr="008D03A6">
        <w:rPr>
          <w:rFonts w:ascii="Crimson Text" w:hAnsi="Crimson Text"/>
          <w:color w:val="000000" w:themeColor="text1"/>
          <w:sz w:val="26"/>
          <w:szCs w:val="26"/>
        </w:rPr>
        <w:t xml:space="preserve">. El aroma a hierba húmeda </w:t>
      </w:r>
      <w:r w:rsidR="00696986" w:rsidRPr="008D03A6">
        <w:rPr>
          <w:rFonts w:ascii="Crimson Text" w:hAnsi="Crimson Text"/>
          <w:color w:val="000000" w:themeColor="text1"/>
          <w:sz w:val="26"/>
          <w:szCs w:val="26"/>
        </w:rPr>
        <w:t>se esparcía</w:t>
      </w:r>
      <w:r w:rsidRPr="008D03A6">
        <w:rPr>
          <w:rFonts w:ascii="Crimson Text" w:hAnsi="Crimson Text"/>
          <w:color w:val="000000" w:themeColor="text1"/>
          <w:sz w:val="26"/>
          <w:szCs w:val="26"/>
        </w:rPr>
        <w:t xml:space="preserve"> en </w:t>
      </w:r>
      <w:r w:rsidR="00696986" w:rsidRPr="008D03A6">
        <w:rPr>
          <w:rFonts w:ascii="Crimson Text" w:hAnsi="Crimson Text"/>
          <w:color w:val="000000" w:themeColor="text1"/>
          <w:sz w:val="26"/>
          <w:szCs w:val="26"/>
        </w:rPr>
        <w:t>el aire</w:t>
      </w:r>
      <w:del w:id="7" w:author="Paula Castrilli" w:date="2025-05-23T17:39:00Z">
        <w:r w:rsidR="00696986" w:rsidRPr="008D03A6" w:rsidDel="002E47F3">
          <w:rPr>
            <w:rFonts w:ascii="Crimson Text" w:hAnsi="Crimson Text"/>
            <w:color w:val="000000" w:themeColor="text1"/>
            <w:sz w:val="26"/>
            <w:szCs w:val="26"/>
          </w:rPr>
          <w:delText>,</w:delText>
        </w:r>
      </w:del>
      <w:r w:rsidR="00696986" w:rsidRPr="008D03A6">
        <w:rPr>
          <w:rFonts w:ascii="Crimson Text" w:hAnsi="Crimson Text"/>
          <w:color w:val="000000" w:themeColor="text1"/>
          <w:sz w:val="26"/>
          <w:szCs w:val="26"/>
        </w:rPr>
        <w:t xml:space="preserve"> e invadía de paz el pecho del joven en cada respiración</w:t>
      </w:r>
      <w:del w:id="8" w:author="Paula Castrilli" w:date="2025-05-24T00:08:00Z">
        <w:r w:rsidR="00696986" w:rsidRPr="008D03A6" w:rsidDel="002D44E4">
          <w:rPr>
            <w:rFonts w:ascii="Crimson Text" w:hAnsi="Crimson Text"/>
            <w:color w:val="000000" w:themeColor="text1"/>
            <w:sz w:val="26"/>
            <w:szCs w:val="26"/>
          </w:rPr>
          <w:delText xml:space="preserve"> profunda</w:delText>
        </w:r>
      </w:del>
      <w:r w:rsidR="00696986" w:rsidRPr="008D03A6">
        <w:rPr>
          <w:rFonts w:ascii="Crimson Text" w:hAnsi="Crimson Text"/>
          <w:color w:val="000000" w:themeColor="text1"/>
          <w:sz w:val="26"/>
          <w:szCs w:val="26"/>
        </w:rPr>
        <w:t xml:space="preserve">. La bella senda </w:t>
      </w:r>
      <w:r w:rsidR="00F713E5" w:rsidRPr="008D03A6">
        <w:rPr>
          <w:rFonts w:ascii="Crimson Text" w:hAnsi="Crimson Text"/>
          <w:color w:val="000000" w:themeColor="text1"/>
          <w:sz w:val="26"/>
          <w:szCs w:val="26"/>
        </w:rPr>
        <w:t>desnudaba</w:t>
      </w:r>
      <w:r w:rsidR="00696986" w:rsidRPr="008D03A6">
        <w:rPr>
          <w:rFonts w:ascii="Crimson Text" w:hAnsi="Crimson Text"/>
          <w:color w:val="000000" w:themeColor="text1"/>
          <w:sz w:val="26"/>
          <w:szCs w:val="26"/>
        </w:rPr>
        <w:t xml:space="preserve"> su esplendor a medida que l</w:t>
      </w:r>
      <w:r w:rsidR="00F713E5" w:rsidRPr="008D03A6">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8D03A6" w:rsidRDefault="00664A81" w:rsidP="008907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día del reto final había llegado, el momento más ansiado en la vida de Eros</w:t>
      </w:r>
      <w:ins w:id="9" w:author="Paula Castrilli" w:date="2025-05-23T23:59:00Z">
        <w:r w:rsidR="002E65CF">
          <w:rPr>
            <w:rFonts w:ascii="Crimson Text" w:hAnsi="Crimson Text"/>
            <w:color w:val="000000" w:themeColor="text1"/>
            <w:sz w:val="26"/>
            <w:szCs w:val="26"/>
          </w:rPr>
          <w:t>,</w:t>
        </w:r>
      </w:ins>
      <w:del w:id="10" w:author="Paula Castrilli" w:date="2025-05-23T23:59:00Z">
        <w:r w:rsidRPr="008D03A6" w:rsidDel="002E65CF">
          <w:rPr>
            <w:rFonts w:ascii="Crimson Text" w:hAnsi="Crimson Text"/>
            <w:color w:val="000000" w:themeColor="text1"/>
            <w:sz w:val="26"/>
            <w:szCs w:val="26"/>
          </w:rPr>
          <w:delText xml:space="preserve">. </w:delText>
        </w:r>
      </w:del>
      <w:ins w:id="11" w:author="Paula Castrilli" w:date="2025-05-23T23:59:00Z">
        <w:r w:rsidR="002E65CF">
          <w:rPr>
            <w:rFonts w:ascii="Crimson Text" w:hAnsi="Crimson Text"/>
            <w:color w:val="000000" w:themeColor="text1"/>
            <w:sz w:val="26"/>
            <w:szCs w:val="26"/>
          </w:rPr>
          <w:t xml:space="preserve"> quien </w:t>
        </w:r>
      </w:ins>
      <w:del w:id="12" w:author="Paula Castrilli" w:date="2025-05-23T23:59:00Z">
        <w:r w:rsidRPr="008D03A6" w:rsidDel="002E65CF">
          <w:rPr>
            <w:rFonts w:ascii="Crimson Text" w:hAnsi="Crimson Text"/>
            <w:color w:val="000000" w:themeColor="text1"/>
            <w:sz w:val="26"/>
            <w:szCs w:val="26"/>
          </w:rPr>
          <w:delText>S</w:delText>
        </w:r>
      </w:del>
      <w:ins w:id="13" w:author="Paula Castrilli" w:date="2025-05-23T23:59:00Z">
        <w:r w:rsidR="002E65CF">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iempre </w:t>
      </w:r>
      <w:r w:rsidR="00890734" w:rsidRPr="008D03A6">
        <w:rPr>
          <w:rFonts w:ascii="Crimson Text" w:hAnsi="Crimson Text"/>
          <w:color w:val="000000" w:themeColor="text1"/>
          <w:sz w:val="26"/>
          <w:szCs w:val="26"/>
        </w:rPr>
        <w:t>había soñado con ingresar</w:t>
      </w:r>
      <w:r w:rsidR="006C7AE5" w:rsidRPr="008D03A6">
        <w:rPr>
          <w:rFonts w:ascii="Crimson Text" w:hAnsi="Crimson Text"/>
          <w:color w:val="000000" w:themeColor="text1"/>
          <w:sz w:val="26"/>
          <w:szCs w:val="26"/>
        </w:rPr>
        <w:t xml:space="preserve"> a</w:t>
      </w:r>
      <w:r w:rsidR="00F3735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guardia real.</w:t>
      </w:r>
      <w:r w:rsidR="00890734" w:rsidRPr="008D03A6">
        <w:rPr>
          <w:rFonts w:ascii="Crimson Text" w:hAnsi="Crimson Text"/>
          <w:color w:val="000000" w:themeColor="text1"/>
          <w:sz w:val="26"/>
          <w:szCs w:val="26"/>
        </w:rPr>
        <w:t xml:space="preserve"> En vísperas de esa gran oportunidad,</w:t>
      </w:r>
      <w:r w:rsidR="006C7AE5" w:rsidRPr="008D03A6">
        <w:rPr>
          <w:rFonts w:ascii="Crimson Text" w:hAnsi="Crimson Text"/>
          <w:color w:val="000000" w:themeColor="text1"/>
          <w:sz w:val="26"/>
          <w:szCs w:val="26"/>
        </w:rPr>
        <w:t xml:space="preserve"> d</w:t>
      </w:r>
      <w:r w:rsidR="00634A05" w:rsidRPr="008D03A6">
        <w:rPr>
          <w:rFonts w:ascii="Crimson Text" w:hAnsi="Crimson Text"/>
          <w:color w:val="000000" w:themeColor="text1"/>
          <w:sz w:val="26"/>
          <w:szCs w:val="26"/>
        </w:rPr>
        <w:t>ebía afrontar</w:t>
      </w:r>
      <w:r w:rsidR="00DD2211" w:rsidRPr="008D03A6">
        <w:rPr>
          <w:rFonts w:ascii="Crimson Text" w:hAnsi="Crimson Text"/>
          <w:color w:val="000000" w:themeColor="text1"/>
          <w:sz w:val="26"/>
          <w:szCs w:val="26"/>
        </w:rPr>
        <w:t xml:space="preserve"> l</w:t>
      </w:r>
      <w:r w:rsidRPr="008D03A6">
        <w:rPr>
          <w:rFonts w:ascii="Crimson Text" w:hAnsi="Crimson Text"/>
          <w:color w:val="000000" w:themeColor="text1"/>
          <w:sz w:val="26"/>
          <w:szCs w:val="26"/>
        </w:rPr>
        <w:t xml:space="preserve">a primera prueba, </w:t>
      </w:r>
      <w:r w:rsidR="00890734" w:rsidRPr="008D03A6">
        <w:rPr>
          <w:rFonts w:ascii="Crimson Text" w:hAnsi="Crimson Text"/>
          <w:color w:val="000000" w:themeColor="text1"/>
          <w:sz w:val="26"/>
          <w:szCs w:val="26"/>
        </w:rPr>
        <w:t>la misma</w:t>
      </w:r>
      <w:r w:rsidRPr="008D03A6">
        <w:rPr>
          <w:rFonts w:ascii="Crimson Text" w:hAnsi="Crimson Text"/>
          <w:color w:val="000000" w:themeColor="text1"/>
          <w:sz w:val="26"/>
          <w:szCs w:val="26"/>
        </w:rPr>
        <w:t xml:space="preserve"> que </w:t>
      </w:r>
      <w:r w:rsidR="002D6CD4" w:rsidRPr="008D03A6">
        <w:rPr>
          <w:rFonts w:ascii="Crimson Text" w:hAnsi="Crimson Text"/>
          <w:color w:val="000000" w:themeColor="text1"/>
          <w:sz w:val="26"/>
          <w:szCs w:val="26"/>
        </w:rPr>
        <w:t xml:space="preserve">pondría en juego </w:t>
      </w:r>
      <w:r w:rsidRPr="008D03A6">
        <w:rPr>
          <w:rFonts w:ascii="Crimson Text" w:hAnsi="Crimson Text"/>
          <w:color w:val="000000" w:themeColor="text1"/>
          <w:sz w:val="26"/>
          <w:szCs w:val="26"/>
        </w:rPr>
        <w:t xml:space="preserve">su valentía, uno de los tres atributos </w:t>
      </w:r>
      <w:r w:rsidR="00F37358" w:rsidRPr="008D03A6">
        <w:rPr>
          <w:rFonts w:ascii="Crimson Text" w:hAnsi="Crimson Text"/>
          <w:color w:val="000000" w:themeColor="text1"/>
          <w:sz w:val="26"/>
          <w:szCs w:val="26"/>
        </w:rPr>
        <w:t>esenciales de todo guerrero.</w:t>
      </w:r>
    </w:p>
    <w:p w:rsidR="00F37358" w:rsidRPr="008D03A6" w:rsidRDefault="00DD221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galope de Agatha </w:t>
      </w:r>
      <w:r w:rsidR="008169D4" w:rsidRPr="008D03A6">
        <w:rPr>
          <w:rFonts w:ascii="Crimson Text" w:hAnsi="Crimson Text"/>
          <w:color w:val="000000" w:themeColor="text1"/>
          <w:sz w:val="26"/>
          <w:szCs w:val="26"/>
        </w:rPr>
        <w:t>conservaba</w:t>
      </w:r>
      <w:r w:rsidRPr="008D03A6">
        <w:rPr>
          <w:rFonts w:ascii="Crimson Text" w:hAnsi="Crimson Text"/>
          <w:color w:val="000000" w:themeColor="text1"/>
          <w:sz w:val="26"/>
          <w:szCs w:val="26"/>
        </w:rPr>
        <w:t xml:space="preserve"> un ritmo </w:t>
      </w:r>
      <w:r w:rsidR="009A1893" w:rsidRPr="008D03A6">
        <w:rPr>
          <w:rFonts w:ascii="Crimson Text" w:hAnsi="Crimson Text"/>
          <w:color w:val="000000" w:themeColor="text1"/>
          <w:sz w:val="26"/>
          <w:szCs w:val="26"/>
        </w:rPr>
        <w:t>plácido</w:t>
      </w:r>
      <w:r w:rsidRPr="008D03A6">
        <w:rPr>
          <w:rFonts w:ascii="Crimson Text" w:hAnsi="Crimson Text"/>
          <w:color w:val="000000" w:themeColor="text1"/>
          <w:sz w:val="26"/>
          <w:szCs w:val="26"/>
        </w:rPr>
        <w:t xml:space="preserve"> y continuo</w:t>
      </w:r>
      <w:ins w:id="14" w:author="Paula Castrilli" w:date="2025-05-24T00:00:00Z">
        <w:r w:rsidR="002D44E4">
          <w:rPr>
            <w:rFonts w:ascii="Crimson Text" w:hAnsi="Crimson Text"/>
            <w:color w:val="000000" w:themeColor="text1"/>
            <w:sz w:val="26"/>
            <w:szCs w:val="26"/>
          </w:rPr>
          <w:t xml:space="preserve"> </w:t>
        </w:r>
      </w:ins>
      <w:del w:id="15" w:author="Paula Castrilli" w:date="2025-05-24T00:00:00Z">
        <w:r w:rsidRPr="008D03A6" w:rsidDel="002D44E4">
          <w:rPr>
            <w:rFonts w:ascii="Crimson Text" w:hAnsi="Crimson Text"/>
            <w:color w:val="000000" w:themeColor="text1"/>
            <w:sz w:val="26"/>
            <w:szCs w:val="26"/>
          </w:rPr>
          <w:delText>,</w:delText>
        </w:r>
      </w:del>
      <w:ins w:id="16" w:author="Paula Castrilli" w:date="2025-05-24T00:00:00Z">
        <w:r w:rsidR="002D44E4">
          <w:rPr>
            <w:rFonts w:ascii="Crimson Text" w:hAnsi="Crimson Text"/>
            <w:color w:val="000000" w:themeColor="text1"/>
            <w:sz w:val="26"/>
            <w:szCs w:val="26"/>
          </w:rPr>
          <w:t>le</w:t>
        </w:r>
      </w:ins>
      <w:r w:rsidRPr="008D03A6">
        <w:rPr>
          <w:rFonts w:ascii="Crimson Text" w:hAnsi="Crimson Text"/>
          <w:color w:val="000000" w:themeColor="text1"/>
          <w:sz w:val="26"/>
          <w:szCs w:val="26"/>
        </w:rPr>
        <w:t xml:space="preserve"> resultaba relajante</w:t>
      </w:r>
      <w:del w:id="17" w:author="Paula Castrilli" w:date="2025-05-24T00:00:00Z">
        <w:r w:rsidRPr="008D03A6" w:rsidDel="002D44E4">
          <w:rPr>
            <w:rFonts w:ascii="Crimson Text" w:hAnsi="Crimson Text"/>
            <w:color w:val="000000" w:themeColor="text1"/>
            <w:sz w:val="26"/>
            <w:szCs w:val="26"/>
          </w:rPr>
          <w:delText xml:space="preserve"> para Eros</w:delText>
        </w:r>
      </w:del>
      <w:del w:id="18" w:author="Paula Castrilli" w:date="2025-05-24T00:01:00Z">
        <w:r w:rsidRPr="008D03A6" w:rsidDel="002D44E4">
          <w:rPr>
            <w:rFonts w:ascii="Crimson Text" w:hAnsi="Crimson Text"/>
            <w:color w:val="000000" w:themeColor="text1"/>
            <w:sz w:val="26"/>
            <w:szCs w:val="26"/>
          </w:rPr>
          <w:delText>, quien trataba</w:delText>
        </w:r>
      </w:del>
      <w:ins w:id="19" w:author="Paula Castrilli" w:date="2025-05-24T00:01:00Z">
        <w:r w:rsidR="002D44E4">
          <w:rPr>
            <w:rFonts w:ascii="Crimson Text" w:hAnsi="Crimson Text"/>
            <w:color w:val="000000" w:themeColor="text1"/>
            <w:sz w:val="26"/>
            <w:szCs w:val="26"/>
          </w:rPr>
          <w:t>. Estaba tratando</w:t>
        </w:r>
      </w:ins>
      <w:r w:rsidRPr="008D03A6">
        <w:rPr>
          <w:rFonts w:ascii="Crimson Text" w:hAnsi="Crimson Text"/>
          <w:color w:val="000000" w:themeColor="text1"/>
          <w:sz w:val="26"/>
          <w:szCs w:val="26"/>
        </w:rPr>
        <w:t xml:space="preserve"> de alcanzar serenidad </w:t>
      </w:r>
      <w:r w:rsidR="00095664" w:rsidRPr="008D03A6">
        <w:rPr>
          <w:rFonts w:ascii="Crimson Text" w:hAnsi="Crimson Text"/>
          <w:color w:val="000000" w:themeColor="text1"/>
          <w:sz w:val="26"/>
          <w:szCs w:val="26"/>
        </w:rPr>
        <w:t>a partir del</w:t>
      </w:r>
      <w:r w:rsidRPr="008D03A6">
        <w:rPr>
          <w:rFonts w:ascii="Crimson Text" w:hAnsi="Crimson Text"/>
          <w:color w:val="000000" w:themeColor="text1"/>
          <w:sz w:val="26"/>
          <w:szCs w:val="26"/>
        </w:rPr>
        <w:t xml:space="preserve"> escenario encantador que lo rodeaba</w:t>
      </w:r>
      <w:del w:id="20" w:author="Paula Castrilli" w:date="2025-05-24T00:01:00Z">
        <w:r w:rsidRPr="008D03A6" w:rsidDel="002D44E4">
          <w:rPr>
            <w:rFonts w:ascii="Crimson Text" w:hAnsi="Crimson Text"/>
            <w:color w:val="000000" w:themeColor="text1"/>
            <w:sz w:val="26"/>
            <w:szCs w:val="26"/>
          </w:rPr>
          <w:delText>.</w:delText>
        </w:r>
      </w:del>
      <w:ins w:id="21" w:author="Paula Castrilli" w:date="2025-05-24T00:01:00Z">
        <w:r w:rsidR="002D44E4">
          <w:rPr>
            <w:rFonts w:ascii="Crimson Text" w:hAnsi="Crimson Text"/>
            <w:color w:val="000000" w:themeColor="text1"/>
            <w:sz w:val="26"/>
            <w:szCs w:val="26"/>
          </w:rPr>
          <w:t>, ya que</w:t>
        </w:r>
      </w:ins>
      <w:r w:rsidRPr="008D03A6">
        <w:rPr>
          <w:rFonts w:ascii="Crimson Text" w:hAnsi="Crimson Text"/>
          <w:color w:val="000000" w:themeColor="text1"/>
          <w:sz w:val="26"/>
          <w:szCs w:val="26"/>
        </w:rPr>
        <w:t xml:space="preserve"> </w:t>
      </w:r>
      <w:del w:id="22" w:author="Paula Castrilli" w:date="2025-05-24T00:01:00Z">
        <w:r w:rsidRPr="008D03A6" w:rsidDel="002D44E4">
          <w:rPr>
            <w:rFonts w:ascii="Crimson Text" w:hAnsi="Crimson Text"/>
            <w:color w:val="000000" w:themeColor="text1"/>
            <w:sz w:val="26"/>
            <w:szCs w:val="26"/>
          </w:rPr>
          <w:delText>S</w:delText>
        </w:r>
      </w:del>
      <w:ins w:id="23" w:author="Paula Castrilli" w:date="2025-05-24T00:01:00Z">
        <w:r w:rsidR="002D44E4">
          <w:rPr>
            <w:rFonts w:ascii="Crimson Text" w:hAnsi="Crimson Text"/>
            <w:color w:val="000000" w:themeColor="text1"/>
            <w:sz w:val="26"/>
            <w:szCs w:val="26"/>
          </w:rPr>
          <w:t>s</w:t>
        </w:r>
      </w:ins>
      <w:r w:rsidR="00E36CEE" w:rsidRPr="008D03A6">
        <w:rPr>
          <w:rFonts w:ascii="Crimson Text" w:hAnsi="Crimson Text"/>
          <w:color w:val="000000" w:themeColor="text1"/>
          <w:sz w:val="26"/>
          <w:szCs w:val="26"/>
        </w:rPr>
        <w:t>e estremecía</w:t>
      </w:r>
      <w:r w:rsidR="00840CC5" w:rsidRPr="008D03A6">
        <w:rPr>
          <w:rFonts w:ascii="Crimson Text" w:hAnsi="Crimson Text"/>
          <w:color w:val="000000" w:themeColor="text1"/>
          <w:sz w:val="26"/>
          <w:szCs w:val="26"/>
        </w:rPr>
        <w:t xml:space="preserve"> </w:t>
      </w:r>
      <w:r w:rsidR="009A1893" w:rsidRPr="008D03A6">
        <w:rPr>
          <w:rFonts w:ascii="Crimson Text" w:hAnsi="Crimson Text"/>
          <w:color w:val="000000" w:themeColor="text1"/>
          <w:sz w:val="26"/>
          <w:szCs w:val="26"/>
        </w:rPr>
        <w:t>al pensar en la trascendencia de</w:t>
      </w:r>
      <w:ins w:id="24" w:author="Paula Castrilli" w:date="2025-05-24T00:02:00Z">
        <w:r w:rsidR="002D44E4">
          <w:rPr>
            <w:rFonts w:ascii="Crimson Text" w:hAnsi="Crimson Text"/>
            <w:color w:val="000000" w:themeColor="text1"/>
            <w:sz w:val="26"/>
            <w:szCs w:val="26"/>
          </w:rPr>
          <w:t xml:space="preserve"> </w:t>
        </w:r>
      </w:ins>
      <w:del w:id="25" w:author="Paula Castrilli" w:date="2025-05-24T00:02:00Z">
        <w:r w:rsidR="009A1893" w:rsidRPr="008D03A6" w:rsidDel="002D44E4">
          <w:rPr>
            <w:rFonts w:ascii="Crimson Text" w:hAnsi="Crimson Text"/>
            <w:color w:val="000000" w:themeColor="text1"/>
            <w:sz w:val="26"/>
            <w:szCs w:val="26"/>
          </w:rPr>
          <w:delText>l</w:delText>
        </w:r>
        <w:r w:rsidR="00E36CEE" w:rsidRPr="008D03A6" w:rsidDel="002D44E4">
          <w:rPr>
            <w:rFonts w:ascii="Crimson Text" w:hAnsi="Crimson Text"/>
            <w:color w:val="000000" w:themeColor="text1"/>
            <w:sz w:val="26"/>
            <w:szCs w:val="26"/>
          </w:rPr>
          <w:delText xml:space="preserve"> evento</w:delText>
        </w:r>
      </w:del>
      <w:ins w:id="26" w:author="Paula Castrilli" w:date="2025-05-24T00:02:00Z">
        <w:r w:rsidR="002D44E4">
          <w:rPr>
            <w:rFonts w:ascii="Crimson Text" w:hAnsi="Crimson Text"/>
            <w:color w:val="000000" w:themeColor="text1"/>
            <w:sz w:val="26"/>
            <w:szCs w:val="26"/>
          </w:rPr>
          <w:t>lo</w:t>
        </w:r>
      </w:ins>
      <w:r w:rsidR="00E36CEE" w:rsidRPr="008D03A6">
        <w:rPr>
          <w:rFonts w:ascii="Crimson Text" w:hAnsi="Crimson Text"/>
          <w:color w:val="000000" w:themeColor="text1"/>
          <w:sz w:val="26"/>
          <w:szCs w:val="26"/>
        </w:rPr>
        <w:t xml:space="preserve"> que estaba a punto de </w:t>
      </w:r>
      <w:r w:rsidR="002D1F05" w:rsidRPr="008D03A6">
        <w:rPr>
          <w:rFonts w:ascii="Crimson Text" w:hAnsi="Crimson Text"/>
          <w:color w:val="000000" w:themeColor="text1"/>
          <w:sz w:val="26"/>
          <w:szCs w:val="26"/>
        </w:rPr>
        <w:t>acontecer</w:t>
      </w:r>
      <w:r w:rsidR="00E36CEE" w:rsidRPr="008D03A6">
        <w:rPr>
          <w:rFonts w:ascii="Crimson Text" w:hAnsi="Crimson Text"/>
          <w:color w:val="000000" w:themeColor="text1"/>
          <w:sz w:val="26"/>
          <w:szCs w:val="26"/>
        </w:rPr>
        <w:t>. Distintas sensaciones se entrela</w:t>
      </w:r>
      <w:r w:rsidR="009A1893" w:rsidRPr="008D03A6">
        <w:rPr>
          <w:rFonts w:ascii="Crimson Text" w:hAnsi="Crimson Text"/>
          <w:color w:val="000000" w:themeColor="text1"/>
          <w:sz w:val="26"/>
          <w:szCs w:val="26"/>
        </w:rPr>
        <w:t>zaban en sus pensamientos:</w:t>
      </w:r>
      <w:r w:rsidR="00E36CEE" w:rsidRPr="008D03A6">
        <w:rPr>
          <w:rFonts w:ascii="Crimson Text" w:hAnsi="Crimson Text"/>
          <w:color w:val="000000" w:themeColor="text1"/>
          <w:sz w:val="26"/>
          <w:szCs w:val="26"/>
        </w:rPr>
        <w:t xml:space="preserve"> la importancia de superar la primera prueba, el recuerdo de su padre</w:t>
      </w:r>
      <w:del w:id="27" w:author="Paula Castrilli" w:date="2025-05-24T00:03:00Z">
        <w:r w:rsidR="00E36CEE" w:rsidRPr="008D03A6" w:rsidDel="002D44E4">
          <w:rPr>
            <w:rFonts w:ascii="Crimson Text" w:hAnsi="Crimson Text"/>
            <w:color w:val="000000" w:themeColor="text1"/>
            <w:sz w:val="26"/>
            <w:szCs w:val="26"/>
          </w:rPr>
          <w:delText>,</w:delText>
        </w:r>
      </w:del>
      <w:r w:rsidR="00E36CEE" w:rsidRPr="008D03A6">
        <w:rPr>
          <w:rFonts w:ascii="Crimson Text" w:hAnsi="Crimson Text"/>
          <w:color w:val="000000" w:themeColor="text1"/>
          <w:sz w:val="26"/>
          <w:szCs w:val="26"/>
        </w:rPr>
        <w:t xml:space="preserve"> y la</w:t>
      </w:r>
      <w:r w:rsidR="009A1893" w:rsidRPr="008D03A6">
        <w:rPr>
          <w:rFonts w:ascii="Crimson Text" w:hAnsi="Crimson Text"/>
          <w:color w:val="000000" w:themeColor="text1"/>
          <w:sz w:val="26"/>
          <w:szCs w:val="26"/>
        </w:rPr>
        <w:t xml:space="preserve"> propia</w:t>
      </w:r>
      <w:r w:rsidR="00E36CEE" w:rsidRPr="008D03A6">
        <w:rPr>
          <w:rFonts w:ascii="Crimson Text" w:hAnsi="Crimson Text"/>
          <w:color w:val="000000" w:themeColor="text1"/>
          <w:sz w:val="26"/>
          <w:szCs w:val="26"/>
        </w:rPr>
        <w:t xml:space="preserve"> muerte</w:t>
      </w:r>
      <w:del w:id="28" w:author="Paula Castrilli" w:date="2025-05-24T00:03:00Z">
        <w:r w:rsidR="00E36CEE" w:rsidRPr="008D03A6" w:rsidDel="002D44E4">
          <w:rPr>
            <w:rFonts w:ascii="Crimson Text" w:hAnsi="Crimson Text"/>
            <w:color w:val="000000" w:themeColor="text1"/>
            <w:sz w:val="26"/>
            <w:szCs w:val="26"/>
          </w:rPr>
          <w:delText xml:space="preserve">, </w:delText>
        </w:r>
        <w:r w:rsidR="009A1893" w:rsidRPr="008D03A6" w:rsidDel="002D44E4">
          <w:rPr>
            <w:rFonts w:ascii="Crimson Text" w:hAnsi="Crimson Text"/>
            <w:color w:val="000000" w:themeColor="text1"/>
            <w:sz w:val="26"/>
            <w:szCs w:val="26"/>
          </w:rPr>
          <w:delText>a</w:delText>
        </w:r>
      </w:del>
      <w:ins w:id="29" w:author="Paula Castrilli" w:date="2025-05-24T00:03:00Z">
        <w:r w:rsidR="002D44E4">
          <w:rPr>
            <w:rFonts w:ascii="Crimson Text" w:hAnsi="Crimson Text"/>
            <w:color w:val="000000" w:themeColor="text1"/>
            <w:sz w:val="26"/>
            <w:szCs w:val="26"/>
          </w:rPr>
          <w:t>. A</w:t>
        </w:r>
      </w:ins>
      <w:r w:rsidR="009A1893" w:rsidRPr="008D03A6">
        <w:rPr>
          <w:rFonts w:ascii="Crimson Text" w:hAnsi="Crimson Text"/>
          <w:color w:val="000000" w:themeColor="text1"/>
          <w:sz w:val="26"/>
          <w:szCs w:val="26"/>
        </w:rPr>
        <w:t>l tratarse de una</w:t>
      </w:r>
      <w:r w:rsidR="00E36CEE" w:rsidRPr="008D03A6">
        <w:rPr>
          <w:rFonts w:ascii="Crimson Text" w:hAnsi="Crimson Text"/>
          <w:color w:val="000000" w:themeColor="text1"/>
          <w:sz w:val="26"/>
          <w:szCs w:val="26"/>
        </w:rPr>
        <w:t xml:space="preserve"> misión verdaderamente arriesgada</w:t>
      </w:r>
      <w:r w:rsidR="009A1893" w:rsidRPr="008D03A6">
        <w:rPr>
          <w:rFonts w:ascii="Crimson Text" w:hAnsi="Crimson Text"/>
          <w:color w:val="000000" w:themeColor="text1"/>
          <w:sz w:val="26"/>
          <w:szCs w:val="26"/>
        </w:rPr>
        <w:t>,</w:t>
      </w:r>
      <w:r w:rsidR="00E36CEE"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ese</w:t>
      </w:r>
      <w:r w:rsidR="00E36CEE" w:rsidRPr="008D03A6">
        <w:rPr>
          <w:rFonts w:ascii="Crimson Text" w:hAnsi="Crimson Text"/>
          <w:color w:val="000000" w:themeColor="text1"/>
          <w:sz w:val="26"/>
          <w:szCs w:val="26"/>
        </w:rPr>
        <w:t xml:space="preserve"> día podía </w:t>
      </w:r>
      <w:r w:rsidR="00840CC5" w:rsidRPr="008D03A6">
        <w:rPr>
          <w:rFonts w:ascii="Crimson Text" w:hAnsi="Crimson Text"/>
          <w:color w:val="000000" w:themeColor="text1"/>
          <w:sz w:val="26"/>
          <w:szCs w:val="26"/>
        </w:rPr>
        <w:t>acabar con</w:t>
      </w:r>
      <w:r w:rsidR="00E36CEE" w:rsidRPr="008D03A6">
        <w:rPr>
          <w:rFonts w:ascii="Crimson Text" w:hAnsi="Crimson Text"/>
          <w:color w:val="000000" w:themeColor="text1"/>
          <w:sz w:val="26"/>
          <w:szCs w:val="26"/>
        </w:rPr>
        <w:t xml:space="preserve"> un final glorioso o </w:t>
      </w:r>
      <w:r w:rsidR="00ED416F" w:rsidRPr="008D03A6">
        <w:rPr>
          <w:rFonts w:ascii="Crimson Text" w:hAnsi="Crimson Text"/>
          <w:color w:val="000000" w:themeColor="text1"/>
          <w:sz w:val="26"/>
          <w:szCs w:val="26"/>
        </w:rPr>
        <w:t>trágico</w:t>
      </w:r>
      <w:r w:rsidR="00E36CEE" w:rsidRPr="008D03A6">
        <w:rPr>
          <w:rFonts w:ascii="Crimson Text" w:hAnsi="Crimson Text"/>
          <w:color w:val="000000" w:themeColor="text1"/>
          <w:sz w:val="26"/>
          <w:szCs w:val="26"/>
        </w:rPr>
        <w:t>.</w:t>
      </w:r>
    </w:p>
    <w:p w:rsidR="00E36CEE" w:rsidRPr="008D03A6" w:rsidRDefault="00FD5EA5"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llegar</w:t>
      </w:r>
      <w:r w:rsidR="00951C2A" w:rsidRPr="008D03A6">
        <w:rPr>
          <w:rFonts w:ascii="Crimson Text" w:hAnsi="Crimson Text"/>
          <w:color w:val="000000" w:themeColor="text1"/>
          <w:sz w:val="26"/>
          <w:szCs w:val="26"/>
        </w:rPr>
        <w:t xml:space="preserve"> al final</w:t>
      </w:r>
      <w:r w:rsidR="00797DFE" w:rsidRPr="008D03A6">
        <w:rPr>
          <w:rFonts w:ascii="Crimson Text" w:hAnsi="Crimson Text"/>
          <w:color w:val="000000" w:themeColor="text1"/>
          <w:sz w:val="26"/>
          <w:szCs w:val="26"/>
        </w:rPr>
        <w:t xml:space="preserve"> del camino real</w:t>
      </w:r>
      <w:r w:rsidR="00951C2A" w:rsidRPr="008D03A6">
        <w:rPr>
          <w:rFonts w:ascii="Crimson Text" w:hAnsi="Crimson Text"/>
          <w:color w:val="000000" w:themeColor="text1"/>
          <w:sz w:val="26"/>
          <w:szCs w:val="26"/>
        </w:rPr>
        <w:t>,</w:t>
      </w:r>
      <w:r w:rsidR="00797DF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 encontr</w:t>
      </w:r>
      <w:r w:rsidR="00432682" w:rsidRPr="008D03A6">
        <w:rPr>
          <w:rFonts w:ascii="Crimson Text" w:hAnsi="Crimson Text"/>
          <w:color w:val="000000" w:themeColor="text1"/>
          <w:sz w:val="26"/>
          <w:szCs w:val="26"/>
        </w:rPr>
        <w:t>ó</w:t>
      </w:r>
      <w:r w:rsidR="00797DF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con </w:t>
      </w:r>
      <w:r w:rsidR="00797DFE" w:rsidRPr="008D03A6">
        <w:rPr>
          <w:rFonts w:ascii="Crimson Text" w:hAnsi="Crimson Text"/>
          <w:color w:val="000000" w:themeColor="text1"/>
          <w:sz w:val="26"/>
          <w:szCs w:val="26"/>
        </w:rPr>
        <w:t>la rotonda principal</w:t>
      </w:r>
      <w:del w:id="30" w:author="Paula Castrilli" w:date="2025-05-24T00:07:00Z">
        <w:r w:rsidR="00797DFE" w:rsidRPr="008D03A6" w:rsidDel="002D44E4">
          <w:rPr>
            <w:rFonts w:ascii="Crimson Text" w:hAnsi="Crimson Text"/>
            <w:color w:val="000000" w:themeColor="text1"/>
            <w:sz w:val="26"/>
            <w:szCs w:val="26"/>
          </w:rPr>
          <w:delText>. Allí</w:delText>
        </w:r>
      </w:del>
      <w:r w:rsidR="00797DFE" w:rsidRPr="008D03A6">
        <w:rPr>
          <w:rFonts w:ascii="Crimson Text" w:hAnsi="Crimson Text"/>
          <w:color w:val="000000" w:themeColor="text1"/>
          <w:sz w:val="26"/>
          <w:szCs w:val="26"/>
        </w:rPr>
        <w:t>,</w:t>
      </w:r>
      <w:ins w:id="31" w:author="Paula Castrilli" w:date="2025-05-24T00:07:00Z">
        <w:r w:rsidR="002D44E4">
          <w:rPr>
            <w:rFonts w:ascii="Crimson Text" w:hAnsi="Crimson Text"/>
            <w:color w:val="000000" w:themeColor="text1"/>
            <w:sz w:val="26"/>
            <w:szCs w:val="26"/>
          </w:rPr>
          <w:t xml:space="preserve"> en donde</w:t>
        </w:r>
      </w:ins>
      <w:r w:rsidR="00797DFE" w:rsidRPr="008D03A6">
        <w:rPr>
          <w:rFonts w:ascii="Crimson Text" w:hAnsi="Crimson Text"/>
          <w:color w:val="000000" w:themeColor="text1"/>
          <w:sz w:val="26"/>
          <w:szCs w:val="26"/>
        </w:rPr>
        <w:t xml:space="preserve"> dos rutas </w:t>
      </w:r>
      <w:r w:rsidR="00095664" w:rsidRPr="008D03A6">
        <w:rPr>
          <w:rFonts w:ascii="Crimson Text" w:hAnsi="Crimson Text"/>
          <w:color w:val="000000" w:themeColor="text1"/>
          <w:sz w:val="26"/>
          <w:szCs w:val="26"/>
        </w:rPr>
        <w:t xml:space="preserve">se </w:t>
      </w:r>
      <w:r w:rsidR="00797DFE" w:rsidRPr="008D03A6">
        <w:rPr>
          <w:rFonts w:ascii="Crimson Text" w:hAnsi="Crimson Text"/>
          <w:color w:val="000000" w:themeColor="text1"/>
          <w:sz w:val="26"/>
          <w:szCs w:val="26"/>
        </w:rPr>
        <w:t xml:space="preserve">abrían paso. </w:t>
      </w:r>
      <w:r w:rsidR="00951C2A" w:rsidRPr="008D03A6">
        <w:rPr>
          <w:rFonts w:ascii="Crimson Text" w:hAnsi="Crimson Text"/>
          <w:color w:val="000000" w:themeColor="text1"/>
          <w:sz w:val="26"/>
          <w:szCs w:val="26"/>
        </w:rPr>
        <w:t>A</w:t>
      </w:r>
      <w:r w:rsidR="00797DFE" w:rsidRPr="008D03A6">
        <w:rPr>
          <w:rFonts w:ascii="Crimson Text" w:hAnsi="Crimson Text"/>
          <w:color w:val="000000" w:themeColor="text1"/>
          <w:sz w:val="26"/>
          <w:szCs w:val="26"/>
        </w:rPr>
        <w:t xml:space="preserve"> </w:t>
      </w:r>
      <w:r w:rsidR="00951C2A" w:rsidRPr="008D03A6">
        <w:rPr>
          <w:rFonts w:ascii="Crimson Text" w:hAnsi="Crimson Text"/>
          <w:color w:val="000000" w:themeColor="text1"/>
          <w:sz w:val="26"/>
          <w:szCs w:val="26"/>
        </w:rPr>
        <w:t>su</w:t>
      </w:r>
      <w:r w:rsidR="00797DFE" w:rsidRPr="008D03A6">
        <w:rPr>
          <w:rFonts w:ascii="Crimson Text" w:hAnsi="Crimson Text"/>
          <w:color w:val="000000" w:themeColor="text1"/>
          <w:sz w:val="26"/>
          <w:szCs w:val="26"/>
        </w:rPr>
        <w:t xml:space="preserve"> derecha, el </w:t>
      </w:r>
      <w:del w:id="32" w:author="Paula Castrilli" w:date="2025-05-24T00:08:00Z">
        <w:r w:rsidR="00797DFE" w:rsidRPr="008D03A6" w:rsidDel="002D44E4">
          <w:rPr>
            <w:rFonts w:ascii="Crimson Text" w:hAnsi="Crimson Text"/>
            <w:color w:val="000000" w:themeColor="text1"/>
            <w:sz w:val="26"/>
            <w:szCs w:val="26"/>
          </w:rPr>
          <w:delText>c</w:delText>
        </w:r>
      </w:del>
      <w:ins w:id="33" w:author="Paula Castrilli" w:date="2025-05-24T00:08:00Z">
        <w:r w:rsidR="002D44E4">
          <w:rPr>
            <w:rFonts w:ascii="Crimson Text" w:hAnsi="Crimson Text"/>
            <w:color w:val="000000" w:themeColor="text1"/>
            <w:sz w:val="26"/>
            <w:szCs w:val="26"/>
          </w:rPr>
          <w:t>C</w:t>
        </w:r>
      </w:ins>
      <w:r w:rsidR="00797DFE" w:rsidRPr="008D03A6">
        <w:rPr>
          <w:rFonts w:ascii="Crimson Text" w:hAnsi="Crimson Text"/>
          <w:color w:val="000000" w:themeColor="text1"/>
          <w:sz w:val="26"/>
          <w:szCs w:val="26"/>
        </w:rPr>
        <w:t xml:space="preserve">amino del </w:t>
      </w:r>
      <w:del w:id="34" w:author="Paula Castrilli" w:date="2025-05-24T00:08:00Z">
        <w:r w:rsidR="00797DFE" w:rsidRPr="008D03A6" w:rsidDel="002D44E4">
          <w:rPr>
            <w:rFonts w:ascii="Crimson Text" w:hAnsi="Crimson Text"/>
            <w:color w:val="000000" w:themeColor="text1"/>
            <w:sz w:val="26"/>
            <w:szCs w:val="26"/>
          </w:rPr>
          <w:delText>l</w:delText>
        </w:r>
      </w:del>
      <w:ins w:id="35" w:author="Paula Castrilli" w:date="2025-05-24T00:08:00Z">
        <w:r w:rsidR="002D44E4">
          <w:rPr>
            <w:rFonts w:ascii="Crimson Text" w:hAnsi="Crimson Text"/>
            <w:color w:val="000000" w:themeColor="text1"/>
            <w:sz w:val="26"/>
            <w:szCs w:val="26"/>
          </w:rPr>
          <w:t>L</w:t>
        </w:r>
      </w:ins>
      <w:r w:rsidR="00797DFE" w:rsidRPr="008D03A6">
        <w:rPr>
          <w:rFonts w:ascii="Crimson Text" w:hAnsi="Crimson Text"/>
          <w:color w:val="000000" w:themeColor="text1"/>
          <w:sz w:val="26"/>
          <w:szCs w:val="26"/>
        </w:rPr>
        <w:t>ago</w:t>
      </w:r>
      <w:r w:rsidR="00D844EF" w:rsidRPr="008D03A6">
        <w:rPr>
          <w:rFonts w:ascii="Crimson Text" w:hAnsi="Crimson Text"/>
          <w:color w:val="000000" w:themeColor="text1"/>
          <w:sz w:val="26"/>
          <w:szCs w:val="26"/>
        </w:rPr>
        <w:t>. Eros r</w:t>
      </w:r>
      <w:r w:rsidR="00246FD8" w:rsidRPr="008D03A6">
        <w:rPr>
          <w:rFonts w:ascii="Crimson Text" w:hAnsi="Crimson Text"/>
          <w:color w:val="000000" w:themeColor="text1"/>
          <w:sz w:val="26"/>
          <w:szCs w:val="26"/>
        </w:rPr>
        <w:t>etuvo</w:t>
      </w:r>
      <w:r w:rsidR="00797DFE" w:rsidRPr="008D03A6">
        <w:rPr>
          <w:rFonts w:ascii="Crimson Text" w:hAnsi="Crimson Text"/>
          <w:color w:val="000000" w:themeColor="text1"/>
          <w:sz w:val="26"/>
          <w:szCs w:val="26"/>
        </w:rPr>
        <w:t xml:space="preserve"> la mirada e</w:t>
      </w:r>
      <w:r w:rsidR="00951C2A" w:rsidRPr="008D03A6">
        <w:rPr>
          <w:rFonts w:ascii="Crimson Text" w:hAnsi="Crimson Text"/>
          <w:color w:val="000000" w:themeColor="text1"/>
          <w:sz w:val="26"/>
          <w:szCs w:val="26"/>
        </w:rPr>
        <w:t>n</w:t>
      </w:r>
      <w:r w:rsidR="00797DFE" w:rsidRPr="008D03A6">
        <w:rPr>
          <w:rFonts w:ascii="Crimson Text" w:hAnsi="Crimson Text"/>
          <w:color w:val="000000" w:themeColor="text1"/>
          <w:sz w:val="26"/>
          <w:szCs w:val="26"/>
        </w:rPr>
        <w:t xml:space="preserve"> esa senda</w:t>
      </w:r>
      <w:r w:rsidR="00951C2A" w:rsidRPr="008D03A6">
        <w:rPr>
          <w:rFonts w:ascii="Crimson Text" w:hAnsi="Crimson Text"/>
          <w:color w:val="000000" w:themeColor="text1"/>
          <w:sz w:val="26"/>
          <w:szCs w:val="26"/>
        </w:rPr>
        <w:t xml:space="preserve"> un instante</w:t>
      </w:r>
      <w:r w:rsidR="00797DFE" w:rsidRPr="008D03A6">
        <w:rPr>
          <w:rFonts w:ascii="Crimson Text" w:hAnsi="Crimson Text"/>
          <w:color w:val="000000" w:themeColor="text1"/>
          <w:sz w:val="26"/>
          <w:szCs w:val="26"/>
        </w:rPr>
        <w:t xml:space="preserve">, y </w:t>
      </w:r>
      <w:r w:rsidR="00951C2A" w:rsidRPr="008D03A6">
        <w:rPr>
          <w:rFonts w:ascii="Crimson Text" w:hAnsi="Crimson Text"/>
          <w:color w:val="000000" w:themeColor="text1"/>
          <w:sz w:val="26"/>
          <w:szCs w:val="26"/>
        </w:rPr>
        <w:t>la figura de</w:t>
      </w:r>
      <w:r w:rsidR="00797DFE" w:rsidRPr="008D03A6">
        <w:rPr>
          <w:rFonts w:ascii="Crimson Text" w:hAnsi="Crimson Text"/>
          <w:color w:val="000000" w:themeColor="text1"/>
          <w:sz w:val="26"/>
          <w:szCs w:val="26"/>
        </w:rPr>
        <w:t xml:space="preserve"> Elena</w:t>
      </w:r>
      <w:r w:rsidR="00951C2A" w:rsidRPr="008D03A6">
        <w:rPr>
          <w:rFonts w:ascii="Crimson Text" w:hAnsi="Crimson Text"/>
          <w:color w:val="000000" w:themeColor="text1"/>
          <w:sz w:val="26"/>
          <w:szCs w:val="26"/>
        </w:rPr>
        <w:t xml:space="preserve"> voló a su mente</w:t>
      </w:r>
      <w:r w:rsidR="00797DFE" w:rsidRPr="008D03A6">
        <w:rPr>
          <w:rFonts w:ascii="Crimson Text" w:hAnsi="Crimson Text"/>
          <w:color w:val="000000" w:themeColor="text1"/>
          <w:sz w:val="26"/>
          <w:szCs w:val="26"/>
        </w:rPr>
        <w:t xml:space="preserve">, </w:t>
      </w:r>
      <w:r w:rsidR="00D844EF" w:rsidRPr="008D03A6">
        <w:rPr>
          <w:rFonts w:ascii="Crimson Text" w:hAnsi="Crimson Text"/>
          <w:color w:val="000000" w:themeColor="text1"/>
          <w:sz w:val="26"/>
          <w:szCs w:val="26"/>
        </w:rPr>
        <w:t>como un recordatorio</w:t>
      </w:r>
      <w:r w:rsidR="00246FD8" w:rsidRPr="008D03A6">
        <w:rPr>
          <w:rFonts w:ascii="Crimson Text" w:hAnsi="Crimson Text"/>
          <w:color w:val="000000" w:themeColor="text1"/>
          <w:sz w:val="26"/>
          <w:szCs w:val="26"/>
        </w:rPr>
        <w:t xml:space="preserve"> </w:t>
      </w:r>
      <w:r w:rsidR="00D844EF" w:rsidRPr="008D03A6">
        <w:rPr>
          <w:rFonts w:ascii="Crimson Text" w:hAnsi="Crimson Text"/>
          <w:color w:val="000000" w:themeColor="text1"/>
          <w:sz w:val="26"/>
          <w:szCs w:val="26"/>
        </w:rPr>
        <w:t>de</w:t>
      </w:r>
      <w:r w:rsidR="00E02012" w:rsidRPr="008D03A6">
        <w:rPr>
          <w:rFonts w:ascii="Crimson Text" w:hAnsi="Crimson Text"/>
          <w:color w:val="000000" w:themeColor="text1"/>
          <w:sz w:val="26"/>
          <w:szCs w:val="26"/>
        </w:rPr>
        <w:t xml:space="preserve"> </w:t>
      </w:r>
      <w:r w:rsidR="00797DFE" w:rsidRPr="008D03A6">
        <w:rPr>
          <w:rFonts w:ascii="Crimson Text" w:hAnsi="Crimson Text"/>
          <w:color w:val="000000" w:themeColor="text1"/>
          <w:sz w:val="26"/>
          <w:szCs w:val="26"/>
        </w:rPr>
        <w:t xml:space="preserve">los encuentros </w:t>
      </w:r>
      <w:r w:rsidR="00526C2F" w:rsidRPr="008D03A6">
        <w:rPr>
          <w:rFonts w:ascii="Crimson Text" w:hAnsi="Crimson Text"/>
          <w:color w:val="000000" w:themeColor="text1"/>
          <w:sz w:val="26"/>
          <w:szCs w:val="26"/>
        </w:rPr>
        <w:t>a escondidas que había</w:t>
      </w:r>
      <w:r w:rsidR="00246FD8" w:rsidRPr="008D03A6">
        <w:rPr>
          <w:rFonts w:ascii="Crimson Text" w:hAnsi="Crimson Text"/>
          <w:color w:val="000000" w:themeColor="text1"/>
          <w:sz w:val="26"/>
          <w:szCs w:val="26"/>
        </w:rPr>
        <w:t>n</w:t>
      </w:r>
      <w:r w:rsidR="00797DFE" w:rsidRPr="008D03A6">
        <w:rPr>
          <w:rFonts w:ascii="Crimson Text" w:hAnsi="Crimson Text"/>
          <w:color w:val="000000" w:themeColor="text1"/>
          <w:sz w:val="26"/>
          <w:szCs w:val="26"/>
        </w:rPr>
        <w:t xml:space="preserve"> compartido</w:t>
      </w:r>
      <w:r w:rsidR="00D844EF" w:rsidRPr="008D03A6">
        <w:rPr>
          <w:rFonts w:ascii="Crimson Text" w:hAnsi="Crimson Text"/>
          <w:color w:val="000000" w:themeColor="text1"/>
          <w:sz w:val="26"/>
          <w:szCs w:val="26"/>
        </w:rPr>
        <w:t xml:space="preserve"> a orillas del lago</w:t>
      </w:r>
      <w:r w:rsidR="00797DFE" w:rsidRPr="008D03A6">
        <w:rPr>
          <w:rFonts w:ascii="Crimson Text" w:hAnsi="Crimson Text"/>
          <w:color w:val="000000" w:themeColor="text1"/>
          <w:sz w:val="26"/>
          <w:szCs w:val="26"/>
        </w:rPr>
        <w:t xml:space="preserve">. </w:t>
      </w:r>
      <w:r w:rsidR="00467C2C" w:rsidRPr="008D03A6">
        <w:rPr>
          <w:rFonts w:ascii="Crimson Text" w:hAnsi="Crimson Text"/>
          <w:color w:val="000000" w:themeColor="text1"/>
          <w:sz w:val="26"/>
          <w:szCs w:val="26"/>
        </w:rPr>
        <w:t>A</w:t>
      </w:r>
      <w:r w:rsidR="00246FD8" w:rsidRPr="008D03A6">
        <w:rPr>
          <w:rFonts w:ascii="Crimson Text" w:hAnsi="Crimson Text"/>
          <w:color w:val="000000" w:themeColor="text1"/>
          <w:sz w:val="26"/>
          <w:szCs w:val="26"/>
        </w:rPr>
        <w:t xml:space="preserve"> su</w:t>
      </w:r>
      <w:r w:rsidR="00797DFE" w:rsidRPr="008D03A6">
        <w:rPr>
          <w:rFonts w:ascii="Crimson Text" w:hAnsi="Crimson Text"/>
          <w:color w:val="000000" w:themeColor="text1"/>
          <w:sz w:val="26"/>
          <w:szCs w:val="26"/>
        </w:rPr>
        <w:t xml:space="preserve"> izquierda, </w:t>
      </w:r>
      <w:r w:rsidR="009463C3" w:rsidRPr="008D03A6">
        <w:rPr>
          <w:rFonts w:ascii="Crimson Text" w:hAnsi="Crimson Text"/>
          <w:color w:val="000000" w:themeColor="text1"/>
          <w:sz w:val="26"/>
          <w:szCs w:val="26"/>
        </w:rPr>
        <w:t>el inicio</w:t>
      </w:r>
      <w:r w:rsidR="00626EA3" w:rsidRPr="008D03A6">
        <w:rPr>
          <w:rFonts w:ascii="Crimson Text" w:hAnsi="Crimson Text"/>
          <w:color w:val="000000" w:themeColor="text1"/>
          <w:sz w:val="26"/>
          <w:szCs w:val="26"/>
        </w:rPr>
        <w:t xml:space="preserve"> </w:t>
      </w:r>
      <w:r w:rsidR="009463C3" w:rsidRPr="008D03A6">
        <w:rPr>
          <w:rFonts w:ascii="Crimson Text" w:hAnsi="Crimson Text"/>
          <w:color w:val="000000" w:themeColor="text1"/>
          <w:sz w:val="26"/>
          <w:szCs w:val="26"/>
        </w:rPr>
        <w:t>d</w:t>
      </w:r>
      <w:r w:rsidR="00626EA3" w:rsidRPr="008D03A6">
        <w:rPr>
          <w:rFonts w:ascii="Crimson Text" w:hAnsi="Crimson Text"/>
          <w:color w:val="000000" w:themeColor="text1"/>
          <w:sz w:val="26"/>
          <w:szCs w:val="26"/>
        </w:rPr>
        <w:t xml:space="preserve">el </w:t>
      </w:r>
      <w:del w:id="36" w:author="Paula Castrilli" w:date="2025-05-24T00:08:00Z">
        <w:r w:rsidR="00626EA3" w:rsidRPr="008D03A6" w:rsidDel="002D44E4">
          <w:rPr>
            <w:rFonts w:ascii="Crimson Text" w:hAnsi="Crimson Text"/>
            <w:color w:val="000000" w:themeColor="text1"/>
            <w:sz w:val="26"/>
            <w:szCs w:val="26"/>
          </w:rPr>
          <w:delText>c</w:delText>
        </w:r>
      </w:del>
      <w:ins w:id="37" w:author="Paula Castrilli" w:date="2025-05-24T00:08:00Z">
        <w:r w:rsidR="002D44E4">
          <w:rPr>
            <w:rFonts w:ascii="Crimson Text" w:hAnsi="Crimson Text"/>
            <w:color w:val="000000" w:themeColor="text1"/>
            <w:sz w:val="26"/>
            <w:szCs w:val="26"/>
          </w:rPr>
          <w:t>C</w:t>
        </w:r>
      </w:ins>
      <w:r w:rsidR="00626EA3" w:rsidRPr="008D03A6">
        <w:rPr>
          <w:rFonts w:ascii="Crimson Text" w:hAnsi="Crimson Text"/>
          <w:color w:val="000000" w:themeColor="text1"/>
          <w:sz w:val="26"/>
          <w:szCs w:val="26"/>
        </w:rPr>
        <w:t xml:space="preserve">amino de los </w:t>
      </w:r>
      <w:del w:id="38" w:author="Paula Castrilli" w:date="2025-05-24T00:08:00Z">
        <w:r w:rsidR="00626EA3" w:rsidRPr="008D03A6" w:rsidDel="002D44E4">
          <w:rPr>
            <w:rFonts w:ascii="Crimson Text" w:hAnsi="Crimson Text"/>
            <w:color w:val="000000" w:themeColor="text1"/>
            <w:sz w:val="26"/>
            <w:szCs w:val="26"/>
          </w:rPr>
          <w:delText>m</w:delText>
        </w:r>
      </w:del>
      <w:ins w:id="39" w:author="Paula Castrilli" w:date="2025-05-24T00:08:00Z">
        <w:r w:rsidR="002D44E4">
          <w:rPr>
            <w:rFonts w:ascii="Crimson Text" w:hAnsi="Crimson Text"/>
            <w:color w:val="000000" w:themeColor="text1"/>
            <w:sz w:val="26"/>
            <w:szCs w:val="26"/>
          </w:rPr>
          <w:t>M</w:t>
        </w:r>
      </w:ins>
      <w:r w:rsidR="00626EA3" w:rsidRPr="008D03A6">
        <w:rPr>
          <w:rFonts w:ascii="Crimson Text" w:hAnsi="Crimson Text"/>
          <w:color w:val="000000" w:themeColor="text1"/>
          <w:sz w:val="26"/>
          <w:szCs w:val="26"/>
        </w:rPr>
        <w:t xml:space="preserve">iedos, </w:t>
      </w:r>
      <w:r w:rsidRPr="008D03A6">
        <w:rPr>
          <w:rFonts w:ascii="Crimson Text" w:hAnsi="Crimson Text"/>
          <w:color w:val="000000" w:themeColor="text1"/>
          <w:sz w:val="26"/>
          <w:szCs w:val="26"/>
        </w:rPr>
        <w:t xml:space="preserve">una </w:t>
      </w:r>
      <w:r w:rsidR="00626EA3" w:rsidRPr="008D03A6">
        <w:rPr>
          <w:rFonts w:ascii="Crimson Text" w:hAnsi="Crimson Text"/>
          <w:color w:val="000000" w:themeColor="text1"/>
          <w:sz w:val="26"/>
          <w:szCs w:val="26"/>
        </w:rPr>
        <w:t xml:space="preserve">ruta jamás </w:t>
      </w:r>
      <w:r w:rsidRPr="008D03A6">
        <w:rPr>
          <w:rFonts w:ascii="Crimson Text" w:hAnsi="Crimson Text"/>
          <w:color w:val="000000" w:themeColor="text1"/>
          <w:sz w:val="26"/>
          <w:szCs w:val="26"/>
        </w:rPr>
        <w:t>visitada por él</w:t>
      </w:r>
      <w:r w:rsidR="00626EA3" w:rsidRPr="008D03A6">
        <w:rPr>
          <w:rFonts w:ascii="Crimson Text" w:hAnsi="Crimson Text"/>
          <w:color w:val="000000" w:themeColor="text1"/>
          <w:sz w:val="26"/>
          <w:szCs w:val="26"/>
        </w:rPr>
        <w:t xml:space="preserve">. </w:t>
      </w:r>
      <w:r w:rsidR="00E13F48" w:rsidRPr="008D03A6">
        <w:rPr>
          <w:rFonts w:ascii="Crimson Text" w:hAnsi="Crimson Text"/>
          <w:color w:val="000000" w:themeColor="text1"/>
          <w:sz w:val="26"/>
          <w:szCs w:val="26"/>
        </w:rPr>
        <w:t>Inhaló</w:t>
      </w:r>
      <w:r w:rsidR="00626EA3" w:rsidRPr="008D03A6">
        <w:rPr>
          <w:rFonts w:ascii="Crimson Text" w:hAnsi="Crimson Text"/>
          <w:color w:val="000000" w:themeColor="text1"/>
          <w:sz w:val="26"/>
          <w:szCs w:val="26"/>
        </w:rPr>
        <w:t xml:space="preserve"> profundo y </w:t>
      </w:r>
      <w:r w:rsidRPr="008D03A6">
        <w:rPr>
          <w:rFonts w:ascii="Crimson Text" w:hAnsi="Crimson Text"/>
          <w:color w:val="000000" w:themeColor="text1"/>
          <w:sz w:val="26"/>
          <w:szCs w:val="26"/>
        </w:rPr>
        <w:t>enfiló</w:t>
      </w:r>
      <w:r w:rsidR="00626EA3" w:rsidRPr="008D03A6">
        <w:rPr>
          <w:rFonts w:ascii="Crimson Text" w:hAnsi="Crimson Text"/>
          <w:color w:val="000000" w:themeColor="text1"/>
          <w:sz w:val="26"/>
          <w:szCs w:val="26"/>
        </w:rPr>
        <w:t xml:space="preserve"> en esa dirección.</w:t>
      </w:r>
    </w:p>
    <w:p w:rsidR="00626EA3" w:rsidRPr="008D03A6" w:rsidRDefault="009463C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Durante medio kilómetro </w:t>
      </w:r>
      <w:del w:id="40" w:author="Paula Castrilli" w:date="2025-05-24T00:09:00Z">
        <w:r w:rsidRPr="008D03A6" w:rsidDel="002D44E4">
          <w:rPr>
            <w:rFonts w:ascii="Crimson Text" w:hAnsi="Crimson Text"/>
            <w:color w:val="000000" w:themeColor="text1"/>
            <w:sz w:val="26"/>
            <w:szCs w:val="26"/>
          </w:rPr>
          <w:delText>recorrió el camino de los miedos</w:delText>
        </w:r>
      </w:del>
      <w:ins w:id="41" w:author="Paula Castrilli" w:date="2025-05-24T00:39:00Z">
        <w:r w:rsidR="0069719F">
          <w:rPr>
            <w:rFonts w:ascii="Crimson Text" w:hAnsi="Crimson Text"/>
            <w:color w:val="000000" w:themeColor="text1"/>
            <w:sz w:val="26"/>
            <w:szCs w:val="26"/>
          </w:rPr>
          <w:t xml:space="preserve">Camino de los </w:t>
        </w:r>
        <w:proofErr w:type="spellStart"/>
        <w:r w:rsidR="0069719F">
          <w:rPr>
            <w:rFonts w:ascii="Crimson Text" w:hAnsi="Crimson Text"/>
            <w:color w:val="000000" w:themeColor="text1"/>
            <w:sz w:val="26"/>
            <w:szCs w:val="26"/>
          </w:rPr>
          <w:t>Miedos</w:t>
        </w:r>
      </w:ins>
      <w:del w:id="42" w:author="Paula Castrilli" w:date="2025-05-24T00:09:00Z">
        <w:r w:rsidRPr="008D03A6" w:rsidDel="002D44E4">
          <w:rPr>
            <w:rFonts w:ascii="Crimson Text" w:hAnsi="Crimson Text"/>
            <w:color w:val="000000" w:themeColor="text1"/>
            <w:sz w:val="26"/>
            <w:szCs w:val="26"/>
          </w:rPr>
          <w:delText>,</w:delText>
        </w:r>
      </w:del>
      <w:ins w:id="43" w:author="Paula Castrilli" w:date="2025-05-24T00:09:00Z">
        <w:r w:rsidR="002D44E4">
          <w:rPr>
            <w:rFonts w:ascii="Crimson Text" w:hAnsi="Crimson Text"/>
            <w:color w:val="000000" w:themeColor="text1"/>
            <w:sz w:val="26"/>
            <w:szCs w:val="26"/>
          </w:rPr>
          <w:t>observó</w:t>
        </w:r>
      </w:ins>
      <w:proofErr w:type="spellEnd"/>
      <w:r w:rsidRPr="008D03A6">
        <w:rPr>
          <w:rFonts w:ascii="Crimson Text" w:hAnsi="Crimson Text"/>
          <w:color w:val="000000" w:themeColor="text1"/>
          <w:sz w:val="26"/>
          <w:szCs w:val="26"/>
        </w:rPr>
        <w:t xml:space="preserve"> esa vía </w:t>
      </w:r>
      <w:del w:id="44" w:author="Paula Castrilli" w:date="2025-05-24T00:09:00Z">
        <w:r w:rsidRPr="008D03A6" w:rsidDel="002D44E4">
          <w:rPr>
            <w:rFonts w:ascii="Crimson Text" w:hAnsi="Crimson Text"/>
            <w:color w:val="000000" w:themeColor="text1"/>
            <w:sz w:val="26"/>
            <w:szCs w:val="26"/>
          </w:rPr>
          <w:delText xml:space="preserve">se </w:delText>
        </w:r>
        <w:r w:rsidR="00AC1412" w:rsidRPr="008D03A6" w:rsidDel="002D44E4">
          <w:rPr>
            <w:rFonts w:ascii="Crimson Text" w:hAnsi="Crimson Text"/>
            <w:color w:val="000000" w:themeColor="text1"/>
            <w:sz w:val="26"/>
            <w:szCs w:val="26"/>
          </w:rPr>
          <w:delText>mostraba</w:delText>
        </w:r>
        <w:r w:rsidRPr="008D03A6" w:rsidDel="002D44E4">
          <w:rPr>
            <w:rFonts w:ascii="Crimson Text" w:hAnsi="Crimson Text"/>
            <w:color w:val="000000" w:themeColor="text1"/>
            <w:sz w:val="26"/>
            <w:szCs w:val="26"/>
          </w:rPr>
          <w:delText xml:space="preserve"> </w:delText>
        </w:r>
      </w:del>
      <w:r w:rsidR="00FD5EA5" w:rsidRPr="008D03A6">
        <w:rPr>
          <w:rFonts w:ascii="Crimson Text" w:hAnsi="Crimson Text"/>
          <w:color w:val="000000" w:themeColor="text1"/>
          <w:sz w:val="26"/>
          <w:szCs w:val="26"/>
        </w:rPr>
        <w:t>desolada</w:t>
      </w:r>
      <w:r w:rsidRPr="008D03A6">
        <w:rPr>
          <w:rFonts w:ascii="Crimson Text" w:hAnsi="Crimson Text"/>
          <w:color w:val="000000" w:themeColor="text1"/>
          <w:sz w:val="26"/>
          <w:szCs w:val="26"/>
        </w:rPr>
        <w:t xml:space="preserve">, </w:t>
      </w:r>
      <w:r w:rsidR="001E0639" w:rsidRPr="008D03A6">
        <w:rPr>
          <w:rFonts w:ascii="Crimson Text" w:hAnsi="Crimson Text"/>
          <w:color w:val="000000" w:themeColor="text1"/>
          <w:sz w:val="26"/>
          <w:szCs w:val="26"/>
        </w:rPr>
        <w:t>a ambos lados</w:t>
      </w:r>
      <w:r w:rsidRPr="008D03A6">
        <w:rPr>
          <w:rFonts w:ascii="Crimson Text" w:hAnsi="Crimson Text"/>
          <w:color w:val="000000" w:themeColor="text1"/>
          <w:sz w:val="26"/>
          <w:szCs w:val="26"/>
        </w:rPr>
        <w:t xml:space="preserve"> se extendía la estepa</w:t>
      </w:r>
      <w:r w:rsidR="00095664" w:rsidRPr="008D03A6">
        <w:rPr>
          <w:rFonts w:ascii="Crimson Text" w:hAnsi="Crimson Text"/>
          <w:color w:val="000000" w:themeColor="text1"/>
          <w:sz w:val="26"/>
          <w:szCs w:val="26"/>
        </w:rPr>
        <w:t>, solitaria</w:t>
      </w:r>
      <w:r w:rsidR="00665CC3" w:rsidRPr="008D03A6">
        <w:rPr>
          <w:rFonts w:ascii="Crimson Text" w:hAnsi="Crimson Text"/>
          <w:color w:val="000000" w:themeColor="text1"/>
          <w:sz w:val="26"/>
          <w:szCs w:val="26"/>
        </w:rPr>
        <w:t xml:space="preserve"> y profunda.</w:t>
      </w:r>
      <w:r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A</w:t>
      </w:r>
      <w:r w:rsidR="00611C32" w:rsidRPr="008D03A6">
        <w:rPr>
          <w:rFonts w:ascii="Crimson Text" w:hAnsi="Crimson Text"/>
          <w:color w:val="000000" w:themeColor="text1"/>
          <w:sz w:val="26"/>
          <w:szCs w:val="26"/>
        </w:rPr>
        <w:t>l frente</w:t>
      </w:r>
      <w:r w:rsidR="009A5E79" w:rsidRPr="008D03A6">
        <w:rPr>
          <w:rFonts w:ascii="Crimson Text" w:hAnsi="Crimson Text"/>
          <w:color w:val="000000" w:themeColor="text1"/>
          <w:sz w:val="26"/>
          <w:szCs w:val="26"/>
        </w:rPr>
        <w:t>,</w:t>
      </w:r>
      <w:r w:rsidR="00611C32"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sobre el</w:t>
      </w:r>
      <w:r w:rsidR="001E0639" w:rsidRPr="008D03A6">
        <w:rPr>
          <w:rFonts w:ascii="Crimson Text" w:hAnsi="Crimson Text"/>
          <w:color w:val="000000" w:themeColor="text1"/>
          <w:sz w:val="26"/>
          <w:szCs w:val="26"/>
        </w:rPr>
        <w:t xml:space="preserve"> horizonte</w:t>
      </w:r>
      <w:r w:rsidR="00FD5EA5" w:rsidRPr="008D03A6">
        <w:rPr>
          <w:rFonts w:ascii="Crimson Text" w:hAnsi="Crimson Text"/>
          <w:color w:val="000000" w:themeColor="text1"/>
          <w:sz w:val="26"/>
          <w:szCs w:val="26"/>
        </w:rPr>
        <w:t>,</w:t>
      </w:r>
      <w:r w:rsidR="001E0639" w:rsidRPr="008D03A6">
        <w:rPr>
          <w:rFonts w:ascii="Crimson Text" w:hAnsi="Crimson Text"/>
          <w:color w:val="000000" w:themeColor="text1"/>
          <w:sz w:val="26"/>
          <w:szCs w:val="26"/>
        </w:rPr>
        <w:t xml:space="preserve"> </w:t>
      </w:r>
      <w:r w:rsidR="00FD5EA5" w:rsidRPr="008D03A6">
        <w:rPr>
          <w:rFonts w:ascii="Crimson Text" w:hAnsi="Crimson Text"/>
          <w:color w:val="000000" w:themeColor="text1"/>
          <w:sz w:val="26"/>
          <w:szCs w:val="26"/>
        </w:rPr>
        <w:t>se alzaba</w:t>
      </w:r>
      <w:r w:rsidR="00611C32" w:rsidRPr="008D03A6">
        <w:rPr>
          <w:rFonts w:ascii="Crimson Text" w:hAnsi="Crimson Text"/>
          <w:color w:val="000000" w:themeColor="text1"/>
          <w:sz w:val="26"/>
          <w:szCs w:val="26"/>
        </w:rPr>
        <w:t xml:space="preserve"> un muro de </w:t>
      </w:r>
      <w:r w:rsidR="00665CC3" w:rsidRPr="008D03A6">
        <w:rPr>
          <w:rFonts w:ascii="Crimson Text" w:hAnsi="Crimson Text"/>
          <w:color w:val="000000" w:themeColor="text1"/>
          <w:sz w:val="26"/>
          <w:szCs w:val="26"/>
        </w:rPr>
        <w:t>árboles, una barrera natural que r</w:t>
      </w:r>
      <w:r w:rsidR="00611C32" w:rsidRPr="008D03A6">
        <w:rPr>
          <w:rFonts w:ascii="Crimson Text" w:hAnsi="Crimson Text"/>
          <w:color w:val="000000" w:themeColor="text1"/>
          <w:sz w:val="26"/>
          <w:szCs w:val="26"/>
        </w:rPr>
        <w:t xml:space="preserve">esultaba </w:t>
      </w:r>
      <w:r w:rsidR="00FD5EA5" w:rsidRPr="008D03A6">
        <w:rPr>
          <w:rFonts w:ascii="Crimson Text" w:hAnsi="Crimson Text"/>
          <w:color w:val="000000" w:themeColor="text1"/>
          <w:sz w:val="26"/>
          <w:szCs w:val="26"/>
        </w:rPr>
        <w:t>imponente</w:t>
      </w:r>
      <w:r w:rsidR="00611C32"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 xml:space="preserve">por </w:t>
      </w:r>
      <w:r w:rsidR="009A5E79" w:rsidRPr="008D03A6">
        <w:rPr>
          <w:rFonts w:ascii="Crimson Text" w:hAnsi="Crimson Text"/>
          <w:color w:val="000000" w:themeColor="text1"/>
          <w:sz w:val="26"/>
          <w:szCs w:val="26"/>
        </w:rPr>
        <w:t>su espesura</w:t>
      </w:r>
      <w:r w:rsidR="00665CC3" w:rsidRPr="008D03A6">
        <w:rPr>
          <w:rFonts w:ascii="Crimson Text" w:hAnsi="Crimson Text"/>
          <w:color w:val="000000" w:themeColor="text1"/>
          <w:sz w:val="26"/>
          <w:szCs w:val="26"/>
        </w:rPr>
        <w:t xml:space="preserve">. </w:t>
      </w:r>
      <w:r w:rsidR="008B35C4" w:rsidRPr="008D03A6">
        <w:rPr>
          <w:rFonts w:ascii="Crimson Text" w:hAnsi="Crimson Text"/>
          <w:color w:val="000000" w:themeColor="text1"/>
          <w:sz w:val="26"/>
          <w:szCs w:val="26"/>
        </w:rPr>
        <w:t>Por</w:t>
      </w:r>
      <w:r w:rsidR="00CA3E7A" w:rsidRPr="008D03A6">
        <w:rPr>
          <w:rFonts w:ascii="Crimson Text" w:hAnsi="Crimson Text"/>
          <w:color w:val="000000" w:themeColor="text1"/>
          <w:sz w:val="26"/>
          <w:szCs w:val="26"/>
        </w:rPr>
        <w:t xml:space="preserve"> </w:t>
      </w:r>
      <w:r w:rsidR="00611C32" w:rsidRPr="008D03A6">
        <w:rPr>
          <w:rFonts w:ascii="Crimson Text" w:hAnsi="Crimson Text"/>
          <w:color w:val="000000" w:themeColor="text1"/>
          <w:sz w:val="26"/>
          <w:szCs w:val="26"/>
        </w:rPr>
        <w:t>primera vez</w:t>
      </w:r>
      <w:r w:rsidR="008B35C4" w:rsidRPr="008D03A6">
        <w:rPr>
          <w:rFonts w:ascii="Crimson Text" w:hAnsi="Crimson Text"/>
          <w:color w:val="000000" w:themeColor="text1"/>
          <w:sz w:val="26"/>
          <w:szCs w:val="26"/>
        </w:rPr>
        <w:t>,</w:t>
      </w:r>
      <w:r w:rsidR="00611C32" w:rsidRPr="008D03A6">
        <w:rPr>
          <w:rFonts w:ascii="Crimson Text" w:hAnsi="Crimson Text"/>
          <w:color w:val="000000" w:themeColor="text1"/>
          <w:sz w:val="26"/>
          <w:szCs w:val="26"/>
        </w:rPr>
        <w:t xml:space="preserve"> </w:t>
      </w:r>
      <w:r w:rsidR="00665CC3" w:rsidRPr="008D03A6">
        <w:rPr>
          <w:rFonts w:ascii="Crimson Text" w:hAnsi="Crimson Text"/>
          <w:color w:val="000000" w:themeColor="text1"/>
          <w:sz w:val="26"/>
          <w:szCs w:val="26"/>
        </w:rPr>
        <w:t>el joven</w:t>
      </w:r>
      <w:r w:rsidR="00611C32" w:rsidRPr="008D03A6">
        <w:rPr>
          <w:rFonts w:ascii="Crimson Text" w:hAnsi="Crimson Text"/>
          <w:color w:val="000000" w:themeColor="text1"/>
          <w:sz w:val="26"/>
          <w:szCs w:val="26"/>
        </w:rPr>
        <w:t xml:space="preserve"> </w:t>
      </w:r>
      <w:r w:rsidR="006364D3" w:rsidRPr="008D03A6">
        <w:rPr>
          <w:rFonts w:ascii="Crimson Text" w:hAnsi="Crimson Text"/>
          <w:color w:val="000000" w:themeColor="text1"/>
          <w:sz w:val="26"/>
          <w:szCs w:val="26"/>
        </w:rPr>
        <w:t>se encontraba</w:t>
      </w:r>
      <w:r w:rsidR="00611C32" w:rsidRPr="008D03A6">
        <w:rPr>
          <w:rFonts w:ascii="Crimson Text" w:hAnsi="Crimson Text"/>
          <w:color w:val="000000" w:themeColor="text1"/>
          <w:sz w:val="26"/>
          <w:szCs w:val="26"/>
        </w:rPr>
        <w:t xml:space="preserve"> </w:t>
      </w:r>
      <w:r w:rsidR="008B35C4" w:rsidRPr="008D03A6">
        <w:rPr>
          <w:rFonts w:ascii="Crimson Text" w:hAnsi="Crimson Text"/>
          <w:color w:val="000000" w:themeColor="text1"/>
          <w:sz w:val="26"/>
          <w:szCs w:val="26"/>
        </w:rPr>
        <w:t>frente al mítico</w:t>
      </w:r>
      <w:r w:rsidR="00611C32" w:rsidRPr="008D03A6">
        <w:rPr>
          <w:rFonts w:ascii="Crimson Text" w:hAnsi="Crimson Text"/>
          <w:color w:val="000000" w:themeColor="text1"/>
          <w:sz w:val="26"/>
          <w:szCs w:val="26"/>
        </w:rPr>
        <w:t xml:space="preserve"> </w:t>
      </w:r>
      <w:del w:id="45" w:author="Paula Castrilli" w:date="2025-05-24T00:10:00Z">
        <w:r w:rsidR="00611C32" w:rsidRPr="008D03A6" w:rsidDel="002D44E4">
          <w:rPr>
            <w:rFonts w:ascii="Crimson Text" w:hAnsi="Crimson Text"/>
            <w:color w:val="000000" w:themeColor="text1"/>
            <w:sz w:val="26"/>
            <w:szCs w:val="26"/>
          </w:rPr>
          <w:delText>b</w:delText>
        </w:r>
      </w:del>
      <w:ins w:id="46" w:author="Paula Castrilli" w:date="2025-05-24T00:10:00Z">
        <w:r w:rsidR="002D44E4">
          <w:rPr>
            <w:rFonts w:ascii="Crimson Text" w:hAnsi="Crimson Text"/>
            <w:color w:val="000000" w:themeColor="text1"/>
            <w:sz w:val="26"/>
            <w:szCs w:val="26"/>
          </w:rPr>
          <w:t>B</w:t>
        </w:r>
      </w:ins>
      <w:r w:rsidR="00611C32" w:rsidRPr="008D03A6">
        <w:rPr>
          <w:rFonts w:ascii="Crimson Text" w:hAnsi="Crimson Text"/>
          <w:color w:val="000000" w:themeColor="text1"/>
          <w:sz w:val="26"/>
          <w:szCs w:val="26"/>
        </w:rPr>
        <w:t xml:space="preserve">osque </w:t>
      </w:r>
      <w:del w:id="47" w:author="Paula Castrilli" w:date="2025-05-24T00:10:00Z">
        <w:r w:rsidR="00611C32" w:rsidRPr="008D03A6" w:rsidDel="002D44E4">
          <w:rPr>
            <w:rFonts w:ascii="Crimson Text" w:hAnsi="Crimson Text"/>
            <w:color w:val="000000" w:themeColor="text1"/>
            <w:sz w:val="26"/>
            <w:szCs w:val="26"/>
          </w:rPr>
          <w:delText>e</w:delText>
        </w:r>
      </w:del>
      <w:ins w:id="48" w:author="Paula Castrilli" w:date="2025-05-24T00:10:00Z">
        <w:r w:rsidR="002D44E4">
          <w:rPr>
            <w:rFonts w:ascii="Crimson Text" w:hAnsi="Crimson Text"/>
            <w:color w:val="000000" w:themeColor="text1"/>
            <w:sz w:val="26"/>
            <w:szCs w:val="26"/>
          </w:rPr>
          <w:t>E</w:t>
        </w:r>
      </w:ins>
      <w:r w:rsidR="00611C32" w:rsidRPr="008D03A6">
        <w:rPr>
          <w:rFonts w:ascii="Crimson Text" w:hAnsi="Crimson Text"/>
          <w:color w:val="000000" w:themeColor="text1"/>
          <w:sz w:val="26"/>
          <w:szCs w:val="26"/>
        </w:rPr>
        <w:t>ncantado.</w:t>
      </w:r>
    </w:p>
    <w:p w:rsidR="00611C32" w:rsidRPr="008D03A6" w:rsidRDefault="006364D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Antes de que la ruta se internara dentro del bosque, se </w:t>
      </w:r>
      <w:r w:rsidR="008B35C4" w:rsidRPr="008D03A6">
        <w:rPr>
          <w:rFonts w:ascii="Crimson Text" w:hAnsi="Crimson Text"/>
          <w:color w:val="000000" w:themeColor="text1"/>
          <w:sz w:val="26"/>
          <w:szCs w:val="26"/>
        </w:rPr>
        <w:t>establecía</w:t>
      </w:r>
      <w:r w:rsidRPr="008D03A6">
        <w:rPr>
          <w:rFonts w:ascii="Crimson Text" w:hAnsi="Crimson Text"/>
          <w:color w:val="000000" w:themeColor="text1"/>
          <w:sz w:val="26"/>
          <w:szCs w:val="26"/>
        </w:rPr>
        <w:t xml:space="preserve"> la fortificación de un puesto de vigía, y, a su lado, un refugio para recibir </w:t>
      </w:r>
      <w:proofErr w:type="gramStart"/>
      <w:r w:rsidRPr="008D03A6">
        <w:rPr>
          <w:rFonts w:ascii="Crimson Text" w:hAnsi="Crimson Text"/>
          <w:color w:val="000000" w:themeColor="text1"/>
          <w:sz w:val="26"/>
          <w:szCs w:val="26"/>
        </w:rPr>
        <w:t>a los reclutas</w:t>
      </w:r>
      <w:del w:id="49" w:author="Paula Castrilli" w:date="2025-05-24T00:11:00Z">
        <w:r w:rsidR="008B35C4" w:rsidRPr="008D03A6" w:rsidDel="002C1ED4">
          <w:rPr>
            <w:rFonts w:ascii="Crimson Text" w:hAnsi="Crimson Text"/>
            <w:color w:val="000000" w:themeColor="text1"/>
            <w:sz w:val="26"/>
            <w:szCs w:val="26"/>
          </w:rPr>
          <w:delText>,</w:delText>
        </w:r>
      </w:del>
      <w:r w:rsidR="008B35C4" w:rsidRPr="008D03A6">
        <w:rPr>
          <w:rFonts w:ascii="Crimson Text" w:hAnsi="Crimson Text"/>
          <w:color w:val="000000" w:themeColor="text1"/>
          <w:sz w:val="26"/>
          <w:szCs w:val="26"/>
        </w:rPr>
        <w:t xml:space="preserve"> recientemente montado</w:t>
      </w:r>
      <w:proofErr w:type="gramEnd"/>
      <w:r w:rsidR="008B35C4" w:rsidRPr="008D03A6">
        <w:rPr>
          <w:rFonts w:ascii="Crimson Text" w:hAnsi="Crimson Text"/>
          <w:color w:val="000000" w:themeColor="text1"/>
          <w:sz w:val="26"/>
          <w:szCs w:val="26"/>
        </w:rPr>
        <w:t xml:space="preserve"> por la guardia real</w:t>
      </w:r>
      <w:r w:rsidRPr="008D03A6">
        <w:rPr>
          <w:rFonts w:ascii="Crimson Text" w:hAnsi="Crimson Text"/>
          <w:color w:val="000000" w:themeColor="text1"/>
          <w:sz w:val="26"/>
          <w:szCs w:val="26"/>
        </w:rPr>
        <w:t>.</w:t>
      </w:r>
    </w:p>
    <w:p w:rsidR="00213F61" w:rsidRPr="008D03A6" w:rsidRDefault="00BE322A"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arribó al reducto y </w:t>
      </w:r>
      <w:r w:rsidR="00BB054C" w:rsidRPr="008D03A6">
        <w:rPr>
          <w:rFonts w:ascii="Crimson Text" w:hAnsi="Crimson Text"/>
          <w:color w:val="000000" w:themeColor="text1"/>
          <w:sz w:val="26"/>
          <w:szCs w:val="26"/>
        </w:rPr>
        <w:t xml:space="preserve">fue recibido por </w:t>
      </w:r>
      <w:proofErr w:type="spellStart"/>
      <w:r w:rsidR="00BB054C" w:rsidRPr="008D03A6">
        <w:rPr>
          <w:rFonts w:ascii="Crimson Text" w:hAnsi="Crimson Text"/>
          <w:color w:val="000000" w:themeColor="text1"/>
          <w:sz w:val="26"/>
          <w:szCs w:val="26"/>
        </w:rPr>
        <w:t>Sigurd</w:t>
      </w:r>
      <w:proofErr w:type="spellEnd"/>
      <w:r w:rsidR="00BB054C" w:rsidRPr="008D03A6">
        <w:rPr>
          <w:rFonts w:ascii="Crimson Text" w:hAnsi="Crimson Text"/>
          <w:color w:val="000000" w:themeColor="text1"/>
          <w:sz w:val="26"/>
          <w:szCs w:val="26"/>
        </w:rPr>
        <w:t xml:space="preserve"> y uno de sus colaboradores, quien tomó a su yegua y la llevó hasta un palenque donde estaban </w:t>
      </w:r>
      <w:r w:rsidR="005A7DFD" w:rsidRPr="008D03A6">
        <w:rPr>
          <w:rFonts w:ascii="Crimson Text" w:hAnsi="Crimson Text"/>
          <w:color w:val="000000" w:themeColor="text1"/>
          <w:sz w:val="26"/>
          <w:szCs w:val="26"/>
        </w:rPr>
        <w:t>amarrados</w:t>
      </w:r>
      <w:r w:rsidR="00BB054C" w:rsidRPr="008D03A6">
        <w:rPr>
          <w:rFonts w:ascii="Crimson Text" w:hAnsi="Crimson Text"/>
          <w:color w:val="000000" w:themeColor="text1"/>
          <w:sz w:val="26"/>
          <w:szCs w:val="26"/>
        </w:rPr>
        <w:t xml:space="preserve"> los caballos de los demás </w:t>
      </w:r>
      <w:r w:rsidR="00BF2D57" w:rsidRPr="008D03A6">
        <w:rPr>
          <w:rFonts w:ascii="Crimson Text" w:hAnsi="Crimson Text"/>
          <w:color w:val="000000" w:themeColor="text1"/>
          <w:sz w:val="26"/>
          <w:szCs w:val="26"/>
        </w:rPr>
        <w:t>aprendices</w:t>
      </w:r>
      <w:r w:rsidR="00BB054C" w:rsidRPr="008D03A6">
        <w:rPr>
          <w:rFonts w:ascii="Crimson Text" w:hAnsi="Crimson Text"/>
          <w:color w:val="000000" w:themeColor="text1"/>
          <w:sz w:val="26"/>
          <w:szCs w:val="26"/>
        </w:rPr>
        <w:t xml:space="preserve">. </w:t>
      </w:r>
      <w:r w:rsidR="00BF2D57" w:rsidRPr="008D03A6">
        <w:rPr>
          <w:rFonts w:ascii="Crimson Text" w:hAnsi="Crimson Text"/>
          <w:color w:val="000000" w:themeColor="text1"/>
          <w:sz w:val="26"/>
          <w:szCs w:val="26"/>
        </w:rPr>
        <w:t>Los</w:t>
      </w:r>
      <w:r w:rsidR="00BB054C" w:rsidRPr="008D03A6">
        <w:rPr>
          <w:rFonts w:ascii="Crimson Text" w:hAnsi="Crimson Text"/>
          <w:color w:val="000000" w:themeColor="text1"/>
          <w:sz w:val="26"/>
          <w:szCs w:val="26"/>
        </w:rPr>
        <w:t xml:space="preserve"> reclutas </w:t>
      </w:r>
      <w:r w:rsidR="0008777A" w:rsidRPr="008D03A6">
        <w:rPr>
          <w:rFonts w:ascii="Crimson Text" w:hAnsi="Crimson Text"/>
          <w:color w:val="000000" w:themeColor="text1"/>
          <w:sz w:val="26"/>
          <w:szCs w:val="26"/>
        </w:rPr>
        <w:t>estaban</w:t>
      </w:r>
      <w:r w:rsidR="005037D3" w:rsidRPr="008D03A6">
        <w:rPr>
          <w:rFonts w:ascii="Crimson Text" w:hAnsi="Crimson Text"/>
          <w:color w:val="000000" w:themeColor="text1"/>
          <w:sz w:val="26"/>
          <w:szCs w:val="26"/>
        </w:rPr>
        <w:t xml:space="preserve"> comiendo y bebiendo</w:t>
      </w:r>
      <w:r w:rsidR="00BB054C" w:rsidRPr="008D03A6">
        <w:rPr>
          <w:rFonts w:ascii="Crimson Text" w:hAnsi="Crimson Text"/>
          <w:color w:val="000000" w:themeColor="text1"/>
          <w:sz w:val="26"/>
          <w:szCs w:val="26"/>
        </w:rPr>
        <w:t xml:space="preserve"> debajo de un </w:t>
      </w:r>
      <w:r w:rsidR="0008777A" w:rsidRPr="008D03A6">
        <w:rPr>
          <w:rFonts w:ascii="Crimson Text" w:hAnsi="Crimson Text"/>
          <w:color w:val="000000" w:themeColor="text1"/>
          <w:sz w:val="26"/>
          <w:szCs w:val="26"/>
        </w:rPr>
        <w:t>extenso</w:t>
      </w:r>
      <w:r w:rsidR="00BB054C" w:rsidRPr="008D03A6">
        <w:rPr>
          <w:rFonts w:ascii="Crimson Text" w:hAnsi="Crimson Text"/>
          <w:color w:val="000000" w:themeColor="text1"/>
          <w:sz w:val="26"/>
          <w:szCs w:val="26"/>
        </w:rPr>
        <w:t xml:space="preserve"> </w:t>
      </w:r>
      <w:proofErr w:type="spellStart"/>
      <w:r w:rsidR="00BB054C" w:rsidRPr="008D03A6">
        <w:rPr>
          <w:rFonts w:ascii="Crimson Text" w:hAnsi="Crimson Text"/>
          <w:color w:val="000000" w:themeColor="text1"/>
          <w:sz w:val="26"/>
          <w:szCs w:val="26"/>
        </w:rPr>
        <w:t>gazebo</w:t>
      </w:r>
      <w:proofErr w:type="spellEnd"/>
      <w:r w:rsidR="005037D3" w:rsidRPr="008D03A6">
        <w:rPr>
          <w:rFonts w:ascii="Crimson Text" w:hAnsi="Crimson Text"/>
          <w:color w:val="000000" w:themeColor="text1"/>
          <w:sz w:val="26"/>
          <w:szCs w:val="26"/>
        </w:rPr>
        <w:t>,</w:t>
      </w:r>
      <w:r w:rsidR="00BB054C" w:rsidRPr="008D03A6">
        <w:rPr>
          <w:rFonts w:ascii="Crimson Text" w:hAnsi="Crimson Text"/>
          <w:color w:val="000000" w:themeColor="text1"/>
          <w:sz w:val="26"/>
          <w:szCs w:val="26"/>
        </w:rPr>
        <w:t xml:space="preserve"> </w:t>
      </w:r>
      <w:r w:rsidR="005037D3" w:rsidRPr="008D03A6">
        <w:rPr>
          <w:rFonts w:ascii="Crimson Text" w:hAnsi="Crimson Text"/>
          <w:color w:val="000000" w:themeColor="text1"/>
          <w:sz w:val="26"/>
          <w:szCs w:val="26"/>
        </w:rPr>
        <w:t>disfrutando</w:t>
      </w:r>
      <w:r w:rsidR="00BB054C" w:rsidRPr="008D03A6">
        <w:rPr>
          <w:rFonts w:ascii="Crimson Text" w:hAnsi="Crimson Text"/>
          <w:color w:val="000000" w:themeColor="text1"/>
          <w:sz w:val="26"/>
          <w:szCs w:val="26"/>
        </w:rPr>
        <w:t xml:space="preserve"> </w:t>
      </w:r>
      <w:r w:rsidR="00122F59" w:rsidRPr="008D03A6">
        <w:rPr>
          <w:rFonts w:ascii="Crimson Text" w:hAnsi="Crimson Text"/>
          <w:color w:val="000000" w:themeColor="text1"/>
          <w:sz w:val="26"/>
          <w:szCs w:val="26"/>
        </w:rPr>
        <w:t>d</w:t>
      </w:r>
      <w:r w:rsidR="005037D3" w:rsidRPr="008D03A6">
        <w:rPr>
          <w:rFonts w:ascii="Crimson Text" w:hAnsi="Crimson Text"/>
          <w:color w:val="000000" w:themeColor="text1"/>
          <w:sz w:val="26"/>
          <w:szCs w:val="26"/>
        </w:rPr>
        <w:t>el</w:t>
      </w:r>
      <w:r w:rsidR="00BB054C" w:rsidRPr="008D03A6">
        <w:rPr>
          <w:rFonts w:ascii="Crimson Text" w:hAnsi="Crimson Text"/>
          <w:color w:val="000000" w:themeColor="text1"/>
          <w:sz w:val="26"/>
          <w:szCs w:val="26"/>
        </w:rPr>
        <w:t xml:space="preserve"> agasajo </w:t>
      </w:r>
      <w:r w:rsidR="005037D3" w:rsidRPr="008D03A6">
        <w:rPr>
          <w:rFonts w:ascii="Crimson Text" w:hAnsi="Crimson Text"/>
          <w:color w:val="000000" w:themeColor="text1"/>
          <w:sz w:val="26"/>
          <w:szCs w:val="26"/>
        </w:rPr>
        <w:t xml:space="preserve">que la guardia real les había </w:t>
      </w:r>
      <w:r w:rsidR="0008777A" w:rsidRPr="008D03A6">
        <w:rPr>
          <w:rFonts w:ascii="Crimson Text" w:hAnsi="Crimson Text"/>
          <w:color w:val="000000" w:themeColor="text1"/>
          <w:sz w:val="26"/>
          <w:szCs w:val="26"/>
        </w:rPr>
        <w:lastRenderedPageBreak/>
        <w:t>ofrecido</w:t>
      </w:r>
      <w:r w:rsidR="005037D3" w:rsidRPr="008D03A6">
        <w:rPr>
          <w:rFonts w:ascii="Crimson Text" w:hAnsi="Crimson Text"/>
          <w:color w:val="000000" w:themeColor="text1"/>
          <w:sz w:val="26"/>
          <w:szCs w:val="26"/>
        </w:rPr>
        <w:t>.</w:t>
      </w:r>
      <w:r w:rsidR="00213F61" w:rsidRPr="008D03A6">
        <w:rPr>
          <w:rFonts w:ascii="Crimson Text" w:hAnsi="Crimson Text"/>
          <w:color w:val="000000" w:themeColor="text1"/>
          <w:sz w:val="26"/>
          <w:szCs w:val="26"/>
        </w:rPr>
        <w:t xml:space="preserve"> El clima era distendido</w:t>
      </w:r>
      <w:del w:id="50" w:author="Paula Castrilli" w:date="2025-05-24T00:11:00Z">
        <w:r w:rsidR="00213F61" w:rsidRPr="008D03A6" w:rsidDel="002C1ED4">
          <w:rPr>
            <w:rFonts w:ascii="Crimson Text" w:hAnsi="Crimson Text"/>
            <w:color w:val="000000" w:themeColor="text1"/>
            <w:sz w:val="26"/>
            <w:szCs w:val="26"/>
          </w:rPr>
          <w:delText>,</w:delText>
        </w:r>
      </w:del>
      <w:r w:rsidR="00213F61" w:rsidRPr="008D03A6">
        <w:rPr>
          <w:rFonts w:ascii="Crimson Text" w:hAnsi="Crimson Text"/>
          <w:color w:val="000000" w:themeColor="text1"/>
          <w:sz w:val="26"/>
          <w:szCs w:val="26"/>
        </w:rPr>
        <w:t xml:space="preserve"> mientras esperaban la llegada del resto de los aspirantes para </w:t>
      </w:r>
      <w:r w:rsidR="00BF2D57" w:rsidRPr="008D03A6">
        <w:rPr>
          <w:rFonts w:ascii="Crimson Text" w:hAnsi="Crimson Text"/>
          <w:color w:val="000000" w:themeColor="text1"/>
          <w:sz w:val="26"/>
          <w:szCs w:val="26"/>
        </w:rPr>
        <w:t>comenzar</w:t>
      </w:r>
      <w:r w:rsidR="00213F61" w:rsidRPr="008D03A6">
        <w:rPr>
          <w:rFonts w:ascii="Crimson Text" w:hAnsi="Crimson Text"/>
          <w:color w:val="000000" w:themeColor="text1"/>
          <w:sz w:val="26"/>
          <w:szCs w:val="26"/>
        </w:rPr>
        <w:t xml:space="preserve"> con la prueba.</w:t>
      </w:r>
    </w:p>
    <w:p w:rsidR="00122F59" w:rsidRPr="008D03A6" w:rsidRDefault="00AE4BF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minutos </w:t>
      </w:r>
      <w:del w:id="51" w:author="Paula Castrilli" w:date="2025-05-24T00:11:00Z">
        <w:r w:rsidRPr="008D03A6" w:rsidDel="002C1ED4">
          <w:rPr>
            <w:rFonts w:ascii="Crimson Text" w:hAnsi="Crimson Text"/>
            <w:color w:val="000000" w:themeColor="text1"/>
            <w:sz w:val="26"/>
            <w:szCs w:val="26"/>
          </w:rPr>
          <w:delText>corrieron</w:delText>
        </w:r>
      </w:del>
      <w:ins w:id="52" w:author="Paula Castrilli" w:date="2025-05-24T00:11:00Z">
        <w:r w:rsidR="002C1ED4">
          <w:rPr>
            <w:rFonts w:ascii="Crimson Text" w:hAnsi="Crimson Text"/>
            <w:color w:val="000000" w:themeColor="text1"/>
            <w:sz w:val="26"/>
            <w:szCs w:val="26"/>
          </w:rPr>
          <w:t>seguían corriendo</w:t>
        </w:r>
      </w:ins>
      <w:del w:id="53" w:author="Paula Castrilli" w:date="2025-05-24T00:11:00Z">
        <w:r w:rsidRPr="008D03A6" w:rsidDel="002C1ED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los presentes completaban menos de la cuarta parte de la unidad de aprendizaje. Decepcionado por la baja convocatoria,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no quiso esperar más y dio </w:t>
      </w:r>
      <w:r w:rsidR="0032712A" w:rsidRPr="008D03A6">
        <w:rPr>
          <w:rFonts w:ascii="Crimson Text" w:hAnsi="Crimson Text"/>
          <w:color w:val="000000" w:themeColor="text1"/>
          <w:sz w:val="26"/>
          <w:szCs w:val="26"/>
        </w:rPr>
        <w:t>inicio</w:t>
      </w:r>
      <w:r w:rsidRPr="008D03A6">
        <w:rPr>
          <w:rFonts w:ascii="Crimson Text" w:hAnsi="Crimson Text"/>
          <w:color w:val="000000" w:themeColor="text1"/>
          <w:sz w:val="26"/>
          <w:szCs w:val="26"/>
        </w:rPr>
        <w:t xml:space="preserve"> a la jornada.</w:t>
      </w:r>
    </w:p>
    <w:p w:rsidR="00AE4BF1"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AE4BF1" w:rsidRPr="008D03A6">
        <w:rPr>
          <w:rFonts w:ascii="Crimson Text" w:hAnsi="Crimson Text"/>
          <w:color w:val="000000" w:themeColor="text1"/>
          <w:sz w:val="26"/>
          <w:szCs w:val="26"/>
        </w:rPr>
        <w:t>Aspirantes, daremos comienzo a la primera prueba. Lamento que tan sólo se hayan presentado nueve reclutas del cuerpo de aprendices –</w:t>
      </w:r>
      <w:del w:id="54" w:author="Paula Castrilli" w:date="2025-05-24T00:12:00Z">
        <w:r w:rsidR="00AE4BF1" w:rsidRPr="008D03A6" w:rsidDel="002C1ED4">
          <w:rPr>
            <w:rFonts w:ascii="Crimson Text" w:hAnsi="Crimson Text"/>
            <w:color w:val="000000" w:themeColor="text1"/>
            <w:sz w:val="26"/>
            <w:szCs w:val="26"/>
          </w:rPr>
          <w:delText xml:space="preserve">exclamó </w:delText>
        </w:r>
      </w:del>
      <w:ins w:id="55" w:author="Paula Castrilli" w:date="2025-05-24T00:12:00Z">
        <w:r w:rsidR="002C1ED4">
          <w:rPr>
            <w:rFonts w:ascii="Crimson Text" w:hAnsi="Crimson Text"/>
            <w:color w:val="000000" w:themeColor="text1"/>
            <w:sz w:val="26"/>
            <w:szCs w:val="26"/>
          </w:rPr>
          <w:t>manifestó</w:t>
        </w:r>
        <w:r w:rsidR="002C1ED4" w:rsidRPr="008D03A6">
          <w:rPr>
            <w:rFonts w:ascii="Crimson Text" w:hAnsi="Crimson Text"/>
            <w:color w:val="000000" w:themeColor="text1"/>
            <w:sz w:val="26"/>
            <w:szCs w:val="26"/>
          </w:rPr>
          <w:t xml:space="preserve"> </w:t>
        </w:r>
      </w:ins>
      <w:r w:rsidR="00AE4BF1" w:rsidRPr="008D03A6">
        <w:rPr>
          <w:rFonts w:ascii="Crimson Text" w:hAnsi="Crimson Text"/>
          <w:color w:val="000000" w:themeColor="text1"/>
          <w:sz w:val="26"/>
          <w:szCs w:val="26"/>
        </w:rPr>
        <w:t xml:space="preserve">con fastidio–. Aquellos que están ausentes tendrán una marca de por vida. Será una vergüenza para ellos quedar excluidos de la guardia real </w:t>
      </w:r>
      <w:r w:rsidR="004C4A19" w:rsidRPr="008D03A6">
        <w:rPr>
          <w:rFonts w:ascii="Crimson Text" w:hAnsi="Crimson Text"/>
          <w:color w:val="000000" w:themeColor="text1"/>
          <w:sz w:val="26"/>
          <w:szCs w:val="26"/>
        </w:rPr>
        <w:t>por</w:t>
      </w:r>
      <w:r w:rsidR="00D84C2B" w:rsidRPr="008D03A6">
        <w:rPr>
          <w:rFonts w:ascii="Crimson Text" w:hAnsi="Crimson Text"/>
          <w:color w:val="000000" w:themeColor="text1"/>
          <w:sz w:val="26"/>
          <w:szCs w:val="26"/>
        </w:rPr>
        <w:t xml:space="preserve"> una actitud tan cobarde –</w:t>
      </w:r>
      <w:del w:id="56" w:author="Paula Castrilli" w:date="2025-05-24T00:13:00Z">
        <w:r w:rsidR="00D84C2B" w:rsidRPr="008D03A6" w:rsidDel="002C1ED4">
          <w:rPr>
            <w:rFonts w:ascii="Crimson Text" w:hAnsi="Crimson Text"/>
            <w:color w:val="000000" w:themeColor="text1"/>
            <w:sz w:val="26"/>
            <w:szCs w:val="26"/>
          </w:rPr>
          <w:delText xml:space="preserve">concluyó </w:delText>
        </w:r>
      </w:del>
      <w:ins w:id="57" w:author="Paula Castrilli" w:date="2025-05-24T00:13:00Z">
        <w:r w:rsidR="002C1ED4">
          <w:rPr>
            <w:rFonts w:ascii="Crimson Text" w:hAnsi="Crimson Text"/>
            <w:color w:val="000000" w:themeColor="text1"/>
            <w:sz w:val="26"/>
            <w:szCs w:val="26"/>
          </w:rPr>
          <w:t>continuó,</w:t>
        </w:r>
        <w:r w:rsidR="002C1ED4" w:rsidRPr="008D03A6">
          <w:rPr>
            <w:rFonts w:ascii="Crimson Text" w:hAnsi="Crimson Text"/>
            <w:color w:val="000000" w:themeColor="text1"/>
            <w:sz w:val="26"/>
            <w:szCs w:val="26"/>
          </w:rPr>
          <w:t xml:space="preserve"> </w:t>
        </w:r>
      </w:ins>
      <w:r w:rsidR="00D84C2B" w:rsidRPr="008D03A6">
        <w:rPr>
          <w:rFonts w:ascii="Crimson Text" w:hAnsi="Crimson Text"/>
          <w:color w:val="000000" w:themeColor="text1"/>
          <w:sz w:val="26"/>
          <w:szCs w:val="26"/>
        </w:rPr>
        <w:t xml:space="preserve">enfadado, e hizo una pausa para </w:t>
      </w:r>
      <w:del w:id="58" w:author="Paula Castrilli" w:date="2025-05-24T00:12:00Z">
        <w:r w:rsidR="00D84C2B" w:rsidRPr="008D03A6" w:rsidDel="002C1ED4">
          <w:rPr>
            <w:rFonts w:ascii="Crimson Text" w:hAnsi="Crimson Text"/>
            <w:color w:val="000000" w:themeColor="text1"/>
            <w:sz w:val="26"/>
            <w:szCs w:val="26"/>
          </w:rPr>
          <w:delText>cambiar el aire</w:delText>
        </w:r>
      </w:del>
      <w:ins w:id="59" w:author="Paula Castrilli" w:date="2025-05-24T00:12:00Z">
        <w:r w:rsidR="002C1ED4">
          <w:rPr>
            <w:rFonts w:ascii="Crimson Text" w:hAnsi="Crimson Text"/>
            <w:color w:val="000000" w:themeColor="text1"/>
            <w:sz w:val="26"/>
            <w:szCs w:val="26"/>
          </w:rPr>
          <w:t>calmarse</w:t>
        </w:r>
      </w:ins>
      <w:r w:rsidR="00D84C2B" w:rsidRPr="008D03A6">
        <w:rPr>
          <w:rFonts w:ascii="Crimson Text" w:hAnsi="Crimson Text"/>
          <w:color w:val="000000" w:themeColor="text1"/>
          <w:sz w:val="26"/>
          <w:szCs w:val="26"/>
        </w:rPr>
        <w:t xml:space="preserve">–. Pero prefiero </w:t>
      </w:r>
      <w:r w:rsidR="004C4A19" w:rsidRPr="008D03A6">
        <w:rPr>
          <w:rFonts w:ascii="Crimson Text" w:hAnsi="Crimson Text"/>
          <w:color w:val="000000" w:themeColor="text1"/>
          <w:sz w:val="26"/>
          <w:szCs w:val="26"/>
        </w:rPr>
        <w:t>destacar</w:t>
      </w:r>
      <w:r w:rsidR="00D84C2B" w:rsidRPr="008D03A6">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D84C2B" w:rsidRPr="008D03A6">
        <w:rPr>
          <w:rFonts w:ascii="Crimson Text" w:hAnsi="Crimson Text"/>
          <w:color w:val="000000" w:themeColor="text1"/>
          <w:sz w:val="26"/>
          <w:szCs w:val="26"/>
        </w:rPr>
        <w:t xml:space="preserve">Hoy deberán superar la primera prueba del reto final, para ello será necesario que ingresen al </w:t>
      </w:r>
      <w:del w:id="60" w:author="Paula Castrilli" w:date="2025-05-24T00:10:00Z">
        <w:r w:rsidR="00D84C2B" w:rsidRPr="008D03A6" w:rsidDel="002C1ED4">
          <w:rPr>
            <w:rFonts w:ascii="Crimson Text" w:hAnsi="Crimson Text"/>
            <w:color w:val="000000" w:themeColor="text1"/>
            <w:sz w:val="26"/>
            <w:szCs w:val="26"/>
          </w:rPr>
          <w:delText>bosque encantado</w:delText>
        </w:r>
      </w:del>
      <w:ins w:id="61" w:author="Paula Castrilli" w:date="2025-05-24T00:10:00Z">
        <w:r w:rsidR="002C1ED4">
          <w:rPr>
            <w:rFonts w:ascii="Crimson Text" w:hAnsi="Crimson Text"/>
            <w:color w:val="000000" w:themeColor="text1"/>
            <w:sz w:val="26"/>
            <w:szCs w:val="26"/>
          </w:rPr>
          <w:t>Bosque Encantado</w:t>
        </w:r>
      </w:ins>
      <w:r w:rsidR="00D84C2B" w:rsidRPr="008D03A6">
        <w:rPr>
          <w:rFonts w:ascii="Crimson Text" w:hAnsi="Crimson Text"/>
          <w:color w:val="000000" w:themeColor="text1"/>
          <w:sz w:val="26"/>
          <w:szCs w:val="26"/>
        </w:rPr>
        <w:t xml:space="preserve"> y se dirijan </w:t>
      </w:r>
      <w:r w:rsidR="00ED416F" w:rsidRPr="008D03A6">
        <w:rPr>
          <w:rFonts w:ascii="Crimson Text" w:hAnsi="Crimson Text"/>
          <w:color w:val="000000" w:themeColor="text1"/>
          <w:sz w:val="26"/>
          <w:szCs w:val="26"/>
        </w:rPr>
        <w:t>hacia</w:t>
      </w:r>
      <w:r w:rsidR="00D84C2B" w:rsidRPr="008D03A6">
        <w:rPr>
          <w:rFonts w:ascii="Crimson Text" w:hAnsi="Crimson Text"/>
          <w:color w:val="000000" w:themeColor="text1"/>
          <w:sz w:val="26"/>
          <w:szCs w:val="26"/>
        </w:rPr>
        <w:t xml:space="preserve"> el </w:t>
      </w:r>
      <w:r w:rsidR="00EA19B4" w:rsidRPr="002C1ED4">
        <w:rPr>
          <w:rFonts w:ascii="Crimson Text" w:hAnsi="Crimson Text"/>
          <w:color w:val="000000" w:themeColor="text1"/>
          <w:sz w:val="26"/>
          <w:szCs w:val="26"/>
          <w:highlight w:val="yellow"/>
          <w:rPrChange w:id="62" w:author="Paula Castrilli" w:date="2025-05-24T00:13:00Z">
            <w:rPr>
              <w:rFonts w:ascii="Crimson Text" w:hAnsi="Crimson Text"/>
              <w:color w:val="000000" w:themeColor="text1"/>
              <w:sz w:val="26"/>
              <w:szCs w:val="26"/>
            </w:rPr>
          </w:rPrChange>
        </w:rPr>
        <w:t>búnker</w:t>
      </w:r>
      <w:r w:rsidR="00D84C2B" w:rsidRPr="002C1ED4">
        <w:rPr>
          <w:rFonts w:ascii="Crimson Text" w:hAnsi="Crimson Text"/>
          <w:color w:val="000000" w:themeColor="text1"/>
          <w:sz w:val="26"/>
          <w:szCs w:val="26"/>
          <w:highlight w:val="yellow"/>
          <w:rPrChange w:id="63" w:author="Paula Castrilli" w:date="2025-05-24T00:13:00Z">
            <w:rPr>
              <w:rFonts w:ascii="Crimson Text" w:hAnsi="Crimson Text"/>
              <w:color w:val="000000" w:themeColor="text1"/>
              <w:sz w:val="26"/>
              <w:szCs w:val="26"/>
            </w:rPr>
          </w:rPrChange>
        </w:rPr>
        <w:t xml:space="preserve"> abandonado</w:t>
      </w:r>
      <w:r w:rsidR="00D84C2B" w:rsidRPr="008D03A6">
        <w:rPr>
          <w:rFonts w:ascii="Crimson Text" w:hAnsi="Crimson Text"/>
          <w:color w:val="000000" w:themeColor="text1"/>
          <w:sz w:val="26"/>
          <w:szCs w:val="26"/>
        </w:rPr>
        <w:t>. Esta fortificación no es v</w:t>
      </w:r>
      <w:r w:rsidR="00B32459" w:rsidRPr="008D03A6">
        <w:rPr>
          <w:rFonts w:ascii="Crimson Text" w:hAnsi="Crimson Text"/>
          <w:color w:val="000000" w:themeColor="text1"/>
          <w:sz w:val="26"/>
          <w:szCs w:val="26"/>
        </w:rPr>
        <w:t xml:space="preserve">isitada desde </w:t>
      </w:r>
      <w:ins w:id="64" w:author="Paula Castrilli" w:date="2025-05-24T00:17:00Z">
        <w:r w:rsidR="004A08DF">
          <w:rPr>
            <w:rFonts w:ascii="Crimson Text" w:hAnsi="Crimson Text"/>
            <w:color w:val="000000" w:themeColor="text1"/>
            <w:sz w:val="26"/>
            <w:szCs w:val="26"/>
          </w:rPr>
          <w:t xml:space="preserve">hace </w:t>
        </w:r>
      </w:ins>
      <w:r w:rsidR="00B32459" w:rsidRPr="008D03A6">
        <w:rPr>
          <w:rFonts w:ascii="Crimson Text" w:hAnsi="Crimson Text"/>
          <w:color w:val="000000" w:themeColor="text1"/>
          <w:sz w:val="26"/>
          <w:szCs w:val="26"/>
        </w:rPr>
        <w:t>cientos de años. A</w:t>
      </w:r>
      <w:r w:rsidR="00D84C2B" w:rsidRPr="008D03A6">
        <w:rPr>
          <w:rFonts w:ascii="Crimson Text" w:hAnsi="Crimson Text"/>
          <w:color w:val="000000" w:themeColor="text1"/>
          <w:sz w:val="26"/>
          <w:szCs w:val="26"/>
        </w:rPr>
        <w:t xml:space="preserve">llí, </w:t>
      </w:r>
      <w:r w:rsidR="00B32459" w:rsidRPr="008D03A6">
        <w:rPr>
          <w:rFonts w:ascii="Crimson Text" w:hAnsi="Crimson Text"/>
          <w:color w:val="000000" w:themeColor="text1"/>
          <w:sz w:val="26"/>
          <w:szCs w:val="26"/>
        </w:rPr>
        <w:t>antiguas</w:t>
      </w:r>
      <w:r w:rsidR="00D84C2B" w:rsidRPr="008D03A6">
        <w:rPr>
          <w:rFonts w:ascii="Crimson Text" w:hAnsi="Crimson Text"/>
          <w:color w:val="000000" w:themeColor="text1"/>
          <w:sz w:val="26"/>
          <w:szCs w:val="26"/>
        </w:rPr>
        <w:t xml:space="preserve"> generaciones de guerreros </w:t>
      </w:r>
      <w:r w:rsidR="00B32459" w:rsidRPr="008D03A6">
        <w:rPr>
          <w:rFonts w:ascii="Crimson Text" w:hAnsi="Crimson Text"/>
          <w:color w:val="000000" w:themeColor="text1"/>
          <w:sz w:val="26"/>
          <w:szCs w:val="26"/>
        </w:rPr>
        <w:t xml:space="preserve">del </w:t>
      </w:r>
      <w:del w:id="65" w:author="Paula Castrilli" w:date="2025-05-24T00:16:00Z">
        <w:r w:rsidR="00B32459" w:rsidRPr="008D03A6" w:rsidDel="004A08DF">
          <w:rPr>
            <w:rFonts w:ascii="Crimson Text" w:hAnsi="Crimson Text"/>
            <w:color w:val="000000" w:themeColor="text1"/>
            <w:sz w:val="26"/>
            <w:szCs w:val="26"/>
          </w:rPr>
          <w:delText>reinado</w:delText>
        </w:r>
      </w:del>
      <w:ins w:id="66" w:author="Paula Castrilli" w:date="2025-05-24T00:16:00Z">
        <w:r w:rsidR="004A08DF">
          <w:rPr>
            <w:rFonts w:ascii="Crimson Text" w:hAnsi="Crimson Text"/>
            <w:color w:val="000000" w:themeColor="text1"/>
            <w:sz w:val="26"/>
            <w:szCs w:val="26"/>
          </w:rPr>
          <w:t>Reinado</w:t>
        </w:r>
      </w:ins>
      <w:r w:rsidR="00B32459" w:rsidRPr="008D03A6">
        <w:rPr>
          <w:rFonts w:ascii="Crimson Text" w:hAnsi="Crimson Text"/>
          <w:color w:val="000000" w:themeColor="text1"/>
          <w:sz w:val="26"/>
          <w:szCs w:val="26"/>
        </w:rPr>
        <w:t xml:space="preserve"> del Sur, se reunían para planificar las estrategias </w:t>
      </w:r>
      <w:r w:rsidR="0019411D" w:rsidRPr="008D03A6">
        <w:rPr>
          <w:rFonts w:ascii="Crimson Text" w:hAnsi="Crimson Text"/>
          <w:color w:val="000000" w:themeColor="text1"/>
          <w:sz w:val="26"/>
          <w:szCs w:val="26"/>
        </w:rPr>
        <w:t>de defensa</w:t>
      </w:r>
      <w:r w:rsidR="00B32459" w:rsidRPr="008D03A6">
        <w:rPr>
          <w:rFonts w:ascii="Crimson Text" w:hAnsi="Crimson Text"/>
          <w:color w:val="000000" w:themeColor="text1"/>
          <w:sz w:val="26"/>
          <w:szCs w:val="26"/>
        </w:rPr>
        <w:t xml:space="preserve">. Ese lugar es </w:t>
      </w:r>
      <w:r w:rsidR="00950FDE" w:rsidRPr="008D03A6">
        <w:rPr>
          <w:rFonts w:ascii="Crimson Text" w:hAnsi="Crimson Text"/>
          <w:color w:val="000000" w:themeColor="text1"/>
          <w:sz w:val="26"/>
          <w:szCs w:val="26"/>
        </w:rPr>
        <w:t>un templo</w:t>
      </w:r>
      <w:r w:rsidR="00B32459" w:rsidRPr="008D03A6">
        <w:rPr>
          <w:rFonts w:ascii="Crimson Text" w:hAnsi="Crimson Text"/>
          <w:color w:val="000000" w:themeColor="text1"/>
          <w:sz w:val="26"/>
          <w:szCs w:val="26"/>
        </w:rPr>
        <w:t>, es un homenaje a la valentía de nuestros guerreros caídos.</w:t>
      </w:r>
      <w:r w:rsidR="00950FDE" w:rsidRPr="008D03A6">
        <w:rPr>
          <w:rFonts w:ascii="Crimson Text" w:hAnsi="Crimson Text"/>
          <w:color w:val="000000" w:themeColor="text1"/>
          <w:sz w:val="26"/>
          <w:szCs w:val="26"/>
        </w:rPr>
        <w:t xml:space="preserve"> Ustedes tendrán el privilegio de pisar ese suelo sagrado</w:t>
      </w:r>
      <w:del w:id="67" w:author="Paula Castrilli" w:date="2025-05-24T00:17:00Z">
        <w:r w:rsidR="00950FDE" w:rsidRPr="008D03A6" w:rsidDel="004A08DF">
          <w:rPr>
            <w:rFonts w:ascii="Crimson Text" w:hAnsi="Crimson Text"/>
            <w:color w:val="000000" w:themeColor="text1"/>
            <w:sz w:val="26"/>
            <w:szCs w:val="26"/>
          </w:rPr>
          <w:delText>. Esto</w:delText>
        </w:r>
      </w:del>
      <w:ins w:id="68" w:author="Paula Castrilli" w:date="2025-05-24T00:17:00Z">
        <w:r w:rsidR="004A08DF">
          <w:rPr>
            <w:rFonts w:ascii="Crimson Text" w:hAnsi="Crimson Text"/>
            <w:color w:val="000000" w:themeColor="text1"/>
            <w:sz w:val="26"/>
            <w:szCs w:val="26"/>
          </w:rPr>
          <w:t>, lo que</w:t>
        </w:r>
      </w:ins>
      <w:r w:rsidR="00950FDE" w:rsidRPr="008D03A6">
        <w:rPr>
          <w:rFonts w:ascii="Crimson Text" w:hAnsi="Crimson Text"/>
          <w:color w:val="000000" w:themeColor="text1"/>
          <w:sz w:val="26"/>
          <w:szCs w:val="26"/>
        </w:rPr>
        <w:t xml:space="preserve"> cambiará sus vidas para siempre.</w:t>
      </w:r>
    </w:p>
    <w:p w:rsidR="00B32459" w:rsidRPr="008D03A6" w:rsidRDefault="00B32459"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950FDE" w:rsidRPr="008D03A6">
        <w:rPr>
          <w:rFonts w:ascii="Crimson Text" w:hAnsi="Crimson Text"/>
          <w:color w:val="000000" w:themeColor="text1"/>
          <w:sz w:val="26"/>
          <w:szCs w:val="26"/>
        </w:rPr>
        <w:t xml:space="preserve">Una vez dentro, deberán dirigirse al salón principal donde, según los ancianos sabios, abundan estandartes del </w:t>
      </w:r>
      <w:del w:id="69" w:author="Paula Castrilli" w:date="2025-05-24T00:16:00Z">
        <w:r w:rsidR="00950FDE" w:rsidRPr="008D03A6" w:rsidDel="004A08DF">
          <w:rPr>
            <w:rFonts w:ascii="Crimson Text" w:hAnsi="Crimson Text"/>
            <w:color w:val="000000" w:themeColor="text1"/>
            <w:sz w:val="26"/>
            <w:szCs w:val="26"/>
          </w:rPr>
          <w:delText>reinado</w:delText>
        </w:r>
      </w:del>
      <w:ins w:id="70" w:author="Paula Castrilli" w:date="2025-05-24T00:16:00Z">
        <w:r w:rsidR="004A08DF">
          <w:rPr>
            <w:rFonts w:ascii="Crimson Text" w:hAnsi="Crimson Text"/>
            <w:color w:val="000000" w:themeColor="text1"/>
            <w:sz w:val="26"/>
            <w:szCs w:val="26"/>
          </w:rPr>
          <w:t>Reinado</w:t>
        </w:r>
      </w:ins>
      <w:r w:rsidR="00950FDE" w:rsidRPr="008D03A6">
        <w:rPr>
          <w:rFonts w:ascii="Crimson Text" w:hAnsi="Crimson Text"/>
          <w:color w:val="000000" w:themeColor="text1"/>
          <w:sz w:val="26"/>
          <w:szCs w:val="26"/>
        </w:rPr>
        <w:t xml:space="preserve"> del Sur</w:t>
      </w:r>
      <w:del w:id="71" w:author="Paula Castrilli" w:date="2025-05-24T00:17:00Z">
        <w:r w:rsidR="00950FDE" w:rsidRPr="008D03A6" w:rsidDel="004A08DF">
          <w:rPr>
            <w:rFonts w:ascii="Crimson Text" w:hAnsi="Crimson Text"/>
            <w:color w:val="000000" w:themeColor="text1"/>
            <w:sz w:val="26"/>
            <w:szCs w:val="26"/>
          </w:rPr>
          <w:delText>,</w:delText>
        </w:r>
      </w:del>
      <w:r w:rsidR="00950FDE" w:rsidRPr="008D03A6">
        <w:rPr>
          <w:rFonts w:ascii="Crimson Text" w:hAnsi="Crimson Text"/>
          <w:color w:val="000000" w:themeColor="text1"/>
          <w:sz w:val="26"/>
          <w:szCs w:val="26"/>
        </w:rPr>
        <w:t xml:space="preserve"> de todo tipo, grandes obras de arte</w:t>
      </w:r>
      <w:r w:rsidR="00152B38" w:rsidRPr="008D03A6">
        <w:rPr>
          <w:rFonts w:ascii="Crimson Text" w:hAnsi="Crimson Text"/>
          <w:color w:val="000000" w:themeColor="text1"/>
          <w:sz w:val="26"/>
          <w:szCs w:val="26"/>
        </w:rPr>
        <w:t>, cuadros, escudos y banderas con insignias del reino, armaduras y espadas utilizadas en las grandes batallas</w:t>
      </w:r>
      <w:r w:rsidR="00950FDE" w:rsidRPr="008D03A6">
        <w:rPr>
          <w:rFonts w:ascii="Crimson Text" w:hAnsi="Crimson Text"/>
          <w:color w:val="000000" w:themeColor="text1"/>
          <w:sz w:val="26"/>
          <w:szCs w:val="26"/>
        </w:rPr>
        <w:t>.</w:t>
      </w:r>
      <w:r w:rsidR="00152B38" w:rsidRPr="008D03A6">
        <w:rPr>
          <w:rFonts w:ascii="Crimson Text" w:hAnsi="Crimson Text"/>
          <w:color w:val="000000" w:themeColor="text1"/>
          <w:sz w:val="26"/>
          <w:szCs w:val="26"/>
        </w:rPr>
        <w:t xml:space="preserve"> Son reliquias de un valor incalculable para nuestro pueblo.</w:t>
      </w:r>
      <w:r w:rsidR="00950FDE" w:rsidRPr="008D03A6">
        <w:rPr>
          <w:rFonts w:ascii="Crimson Text" w:hAnsi="Crimson Text"/>
          <w:color w:val="000000" w:themeColor="text1"/>
          <w:sz w:val="26"/>
          <w:szCs w:val="26"/>
        </w:rPr>
        <w:t xml:space="preserve"> Deberán tomar una pieza, sólo una, y traerla como evidencia de su visita.</w:t>
      </w:r>
      <w:r w:rsidR="00AE2EB5" w:rsidRPr="008D03A6">
        <w:rPr>
          <w:rFonts w:ascii="Crimson Text" w:hAnsi="Crimson Text"/>
          <w:color w:val="000000" w:themeColor="text1"/>
          <w:sz w:val="26"/>
          <w:szCs w:val="26"/>
        </w:rPr>
        <w:t xml:space="preserve"> Les recomiendo que regresen antes del anochecer</w:t>
      </w:r>
      <w:ins w:id="72" w:author="Paula Castrilli" w:date="2025-05-24T00:18:00Z">
        <w:r w:rsidR="004A08DF">
          <w:rPr>
            <w:rFonts w:ascii="Crimson Text" w:hAnsi="Crimson Text"/>
            <w:color w:val="000000" w:themeColor="text1"/>
            <w:sz w:val="26"/>
            <w:szCs w:val="26"/>
          </w:rPr>
          <w:t xml:space="preserve"> ya que</w:t>
        </w:r>
      </w:ins>
      <w:r w:rsidR="00AE2EB5" w:rsidRPr="008D03A6">
        <w:rPr>
          <w:rFonts w:ascii="Crimson Text" w:hAnsi="Crimson Text"/>
          <w:color w:val="000000" w:themeColor="text1"/>
          <w:sz w:val="26"/>
          <w:szCs w:val="26"/>
        </w:rPr>
        <w:t>, según las leyendas, la oscuridad despierta el mal que habita en ese lugar.</w:t>
      </w:r>
    </w:p>
    <w:p w:rsidR="00950FDE" w:rsidRPr="008D03A6" w:rsidRDefault="00950FDE"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w:t>
      </w:r>
      <w:r w:rsidR="0019411D" w:rsidRPr="008D03A6">
        <w:rPr>
          <w:rFonts w:ascii="Crimson Text" w:hAnsi="Crimson Text"/>
          <w:color w:val="000000" w:themeColor="text1"/>
          <w:sz w:val="26"/>
          <w:szCs w:val="26"/>
        </w:rPr>
        <w:t xml:space="preserve"> será una tarea sencilla. Sabem</w:t>
      </w:r>
      <w:r w:rsidRPr="008D03A6">
        <w:rPr>
          <w:rFonts w:ascii="Crimson Text" w:hAnsi="Crimson Text"/>
          <w:color w:val="000000" w:themeColor="text1"/>
          <w:sz w:val="26"/>
          <w:szCs w:val="26"/>
        </w:rPr>
        <w:t>os del pe</w:t>
      </w:r>
      <w:r w:rsidR="0019411D" w:rsidRPr="008D03A6">
        <w:rPr>
          <w:rFonts w:ascii="Crimson Text" w:hAnsi="Crimson Text"/>
          <w:color w:val="000000" w:themeColor="text1"/>
          <w:sz w:val="26"/>
          <w:szCs w:val="26"/>
        </w:rPr>
        <w:t xml:space="preserve">ligro al cual </w:t>
      </w:r>
      <w:r w:rsidR="00BF2D57" w:rsidRPr="008D03A6">
        <w:rPr>
          <w:rFonts w:ascii="Crimson Text" w:hAnsi="Crimson Text"/>
          <w:color w:val="000000" w:themeColor="text1"/>
          <w:sz w:val="26"/>
          <w:szCs w:val="26"/>
        </w:rPr>
        <w:t>estarán</w:t>
      </w:r>
      <w:r w:rsidR="0019411D" w:rsidRPr="008D03A6">
        <w:rPr>
          <w:rFonts w:ascii="Crimson Text" w:hAnsi="Crimson Text"/>
          <w:color w:val="000000" w:themeColor="text1"/>
          <w:sz w:val="26"/>
          <w:szCs w:val="26"/>
        </w:rPr>
        <w:t xml:space="preserve"> expuestos</w:t>
      </w:r>
      <w:r w:rsidRPr="008D03A6">
        <w:rPr>
          <w:rFonts w:ascii="Crimson Text" w:hAnsi="Crimson Text"/>
          <w:color w:val="000000" w:themeColor="text1"/>
          <w:sz w:val="26"/>
          <w:szCs w:val="26"/>
        </w:rPr>
        <w:t xml:space="preserve">, pero tenemos toda </w:t>
      </w:r>
      <w:del w:id="73" w:author="Paula Castrilli" w:date="2025-05-24T00:19:00Z">
        <w:r w:rsidRPr="008D03A6" w:rsidDel="0055727F">
          <w:rPr>
            <w:rFonts w:ascii="Crimson Text" w:hAnsi="Crimson Text"/>
            <w:color w:val="000000" w:themeColor="text1"/>
            <w:sz w:val="26"/>
            <w:szCs w:val="26"/>
          </w:rPr>
          <w:delText>la</w:delText>
        </w:r>
      </w:del>
      <w:ins w:id="74" w:author="Paula Castrilli" w:date="2025-05-24T00:19:00Z">
        <w:r w:rsidR="0055727F">
          <w:rPr>
            <w:rFonts w:ascii="Crimson Text" w:hAnsi="Crimson Text"/>
            <w:color w:val="000000" w:themeColor="text1"/>
            <w:sz w:val="26"/>
            <w:szCs w:val="26"/>
          </w:rPr>
          <w:t>nuestra</w:t>
        </w:r>
      </w:ins>
      <w:r w:rsidRPr="008D03A6">
        <w:rPr>
          <w:rFonts w:ascii="Crimson Text" w:hAnsi="Crimson Text"/>
          <w:color w:val="000000" w:themeColor="text1"/>
          <w:sz w:val="26"/>
          <w:szCs w:val="26"/>
        </w:rPr>
        <w:t xml:space="preserve"> confianza depositada en ustedes. Deberán ser fuertes y superar cualquier adversidad. </w:t>
      </w:r>
      <w:commentRangeStart w:id="75"/>
      <w:r w:rsidRPr="008D03A6">
        <w:rPr>
          <w:rFonts w:ascii="Crimson Text" w:hAnsi="Crimson Text"/>
          <w:color w:val="000000" w:themeColor="text1"/>
          <w:sz w:val="26"/>
          <w:szCs w:val="26"/>
        </w:rPr>
        <w:t>Recuerden que sólo deben temer al fracaso, nada podrá detenerlos</w:t>
      </w:r>
      <w:commentRangeEnd w:id="75"/>
      <w:r w:rsidR="0055727F">
        <w:rPr>
          <w:rStyle w:val="Refdecomentario"/>
        </w:rPr>
        <w:commentReference w:id="75"/>
      </w:r>
      <w:r w:rsidRPr="008D03A6">
        <w:rPr>
          <w:rFonts w:ascii="Crimson Text" w:hAnsi="Crimson Text"/>
          <w:color w:val="000000" w:themeColor="text1"/>
          <w:sz w:val="26"/>
          <w:szCs w:val="26"/>
        </w:rPr>
        <w:t xml:space="preserve"> –concluyó su discurso con los ojos vidriosos,</w:t>
      </w:r>
      <w:ins w:id="76" w:author="Paula Castrilli" w:date="2025-05-24T00:21:00Z">
        <w:r w:rsidR="0055727F">
          <w:rPr>
            <w:rFonts w:ascii="Crimson Text" w:hAnsi="Crimson Text"/>
            <w:color w:val="000000" w:themeColor="text1"/>
            <w:sz w:val="26"/>
            <w:szCs w:val="26"/>
          </w:rPr>
          <w:t xml:space="preserve"> conmovido, a</w:t>
        </w:r>
      </w:ins>
      <w:ins w:id="77" w:author="Paula Castrilli" w:date="2025-05-24T00:22:00Z">
        <w:r w:rsidR="0055727F">
          <w:rPr>
            <w:rFonts w:ascii="Crimson Text" w:hAnsi="Crimson Text"/>
            <w:color w:val="000000" w:themeColor="text1"/>
            <w:sz w:val="26"/>
            <w:szCs w:val="26"/>
          </w:rPr>
          <w:t>l</w:t>
        </w:r>
      </w:ins>
      <w:ins w:id="78" w:author="Paula Castrilli" w:date="2025-05-24T00:21:00Z">
        <w:r w:rsidR="0055727F">
          <w:rPr>
            <w:rFonts w:ascii="Crimson Text" w:hAnsi="Crimson Text"/>
            <w:color w:val="000000" w:themeColor="text1"/>
            <w:sz w:val="26"/>
            <w:szCs w:val="26"/>
          </w:rPr>
          <w:t>go que jam</w:t>
        </w:r>
      </w:ins>
      <w:ins w:id="79" w:author="Paula Castrilli" w:date="2025-05-24T00:22:00Z">
        <w:r w:rsidR="0055727F">
          <w:rPr>
            <w:rFonts w:ascii="Crimson Text" w:hAnsi="Crimson Text"/>
            <w:color w:val="000000" w:themeColor="text1"/>
            <w:sz w:val="26"/>
            <w:szCs w:val="26"/>
          </w:rPr>
          <w:t>ás había hecho frente a ellos</w:t>
        </w:r>
      </w:ins>
      <w:del w:id="80" w:author="Paula Castrilli" w:date="2025-05-24T00:22:00Z">
        <w:r w:rsidRPr="008D03A6" w:rsidDel="0055727F">
          <w:rPr>
            <w:rFonts w:ascii="Crimson Text" w:hAnsi="Crimson Text"/>
            <w:color w:val="000000" w:themeColor="text1"/>
            <w:sz w:val="26"/>
            <w:szCs w:val="26"/>
          </w:rPr>
          <w:delText xml:space="preserve"> jamás se había mostrado conmovido frente al grupo</w:delText>
        </w:r>
      </w:del>
      <w:r w:rsidRPr="008D03A6">
        <w:rPr>
          <w:rFonts w:ascii="Crimson Text" w:hAnsi="Crimson Text"/>
          <w:color w:val="000000" w:themeColor="text1"/>
          <w:sz w:val="26"/>
          <w:szCs w:val="26"/>
        </w:rPr>
        <w:t xml:space="preserve">. Inmediatamente </w:t>
      </w:r>
      <w:del w:id="81" w:author="Paula Castrilli" w:date="2025-05-24T00:20:00Z">
        <w:r w:rsidRPr="008D03A6" w:rsidDel="0055727F">
          <w:rPr>
            <w:rFonts w:ascii="Crimson Text" w:hAnsi="Crimson Text"/>
            <w:color w:val="000000" w:themeColor="text1"/>
            <w:sz w:val="26"/>
            <w:szCs w:val="26"/>
          </w:rPr>
          <w:delText xml:space="preserve">rompió </w:delText>
        </w:r>
        <w:r w:rsidR="0019411D" w:rsidRPr="008D03A6" w:rsidDel="0055727F">
          <w:rPr>
            <w:rFonts w:ascii="Crimson Text" w:hAnsi="Crimson Text"/>
            <w:color w:val="000000" w:themeColor="text1"/>
            <w:sz w:val="26"/>
            <w:szCs w:val="26"/>
          </w:rPr>
          <w:delText>ese</w:delText>
        </w:r>
        <w:r w:rsidRPr="008D03A6" w:rsidDel="0055727F">
          <w:rPr>
            <w:rFonts w:ascii="Crimson Text" w:hAnsi="Crimson Text"/>
            <w:color w:val="000000" w:themeColor="text1"/>
            <w:sz w:val="26"/>
            <w:szCs w:val="26"/>
          </w:rPr>
          <w:delText xml:space="preserve"> clima</w:delText>
        </w:r>
      </w:del>
      <w:ins w:id="82" w:author="Paula Castrilli" w:date="2025-05-24T00:20:00Z">
        <w:r w:rsidR="0055727F">
          <w:rPr>
            <w:rFonts w:ascii="Crimson Text" w:hAnsi="Crimson Text"/>
            <w:color w:val="000000" w:themeColor="text1"/>
            <w:sz w:val="26"/>
            <w:szCs w:val="26"/>
          </w:rPr>
          <w:t>cambió su expresión</w:t>
        </w:r>
      </w:ins>
      <w:r w:rsidRPr="008D03A6">
        <w:rPr>
          <w:rFonts w:ascii="Crimson Text" w:hAnsi="Crimson Text"/>
          <w:color w:val="000000" w:themeColor="text1"/>
          <w:sz w:val="26"/>
          <w:szCs w:val="26"/>
        </w:rPr>
        <w:t>,</w:t>
      </w:r>
      <w:r w:rsidR="0019411D" w:rsidRPr="008D03A6">
        <w:rPr>
          <w:rFonts w:ascii="Crimson Text" w:hAnsi="Crimson Text"/>
          <w:color w:val="000000" w:themeColor="text1"/>
          <w:sz w:val="26"/>
          <w:szCs w:val="26"/>
        </w:rPr>
        <w:t xml:space="preserve"> no quería mostrar debilidad,</w:t>
      </w:r>
      <w:r w:rsidRPr="008D03A6">
        <w:rPr>
          <w:rFonts w:ascii="Crimson Text" w:hAnsi="Crimson Text"/>
          <w:color w:val="000000" w:themeColor="text1"/>
          <w:sz w:val="26"/>
          <w:szCs w:val="26"/>
        </w:rPr>
        <w:t xml:space="preserve"> y se dirigió hacía el puesto de vigía que se ubicaba a los pies del bosque. Los nueve </w:t>
      </w:r>
      <w:r w:rsidR="00152B38" w:rsidRPr="008D03A6">
        <w:rPr>
          <w:rFonts w:ascii="Crimson Text" w:hAnsi="Crimson Text"/>
          <w:color w:val="000000" w:themeColor="text1"/>
          <w:sz w:val="26"/>
          <w:szCs w:val="26"/>
        </w:rPr>
        <w:t>aspirantes</w:t>
      </w:r>
      <w:r w:rsidRPr="008D03A6">
        <w:rPr>
          <w:rFonts w:ascii="Crimson Text" w:hAnsi="Crimson Text"/>
          <w:color w:val="000000" w:themeColor="text1"/>
          <w:sz w:val="26"/>
          <w:szCs w:val="26"/>
        </w:rPr>
        <w:t xml:space="preserve"> lo acompañaron en silencio.</w:t>
      </w:r>
    </w:p>
    <w:p w:rsidR="00364E07" w:rsidRPr="008D03A6" w:rsidRDefault="00950FDE"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152B38" w:rsidRPr="008D03A6">
        <w:rPr>
          <w:rFonts w:ascii="Crimson Text" w:hAnsi="Crimson Text"/>
          <w:color w:val="000000" w:themeColor="text1"/>
          <w:sz w:val="26"/>
          <w:szCs w:val="26"/>
        </w:rPr>
        <w:t xml:space="preserve">El puesto </w:t>
      </w:r>
      <w:del w:id="83" w:author="Paula Castrilli" w:date="2025-05-24T00:33:00Z">
        <w:r w:rsidR="00152B38" w:rsidRPr="008D03A6" w:rsidDel="005A7B82">
          <w:rPr>
            <w:rFonts w:ascii="Crimson Text" w:hAnsi="Crimson Text"/>
            <w:color w:val="000000" w:themeColor="text1"/>
            <w:sz w:val="26"/>
            <w:szCs w:val="26"/>
          </w:rPr>
          <w:delText>estaba formado por una</w:delText>
        </w:r>
      </w:del>
      <w:ins w:id="84" w:author="Paula Castrilli" w:date="2025-05-24T00:33:00Z">
        <w:r w:rsidR="005A7B82">
          <w:rPr>
            <w:rFonts w:ascii="Crimson Text" w:hAnsi="Crimson Text"/>
            <w:color w:val="000000" w:themeColor="text1"/>
            <w:sz w:val="26"/>
            <w:szCs w:val="26"/>
          </w:rPr>
          <w:t>era una</w:t>
        </w:r>
      </w:ins>
      <w:r w:rsidR="00152B38" w:rsidRPr="008D03A6">
        <w:rPr>
          <w:rFonts w:ascii="Crimson Text" w:hAnsi="Crimson Text"/>
          <w:color w:val="000000" w:themeColor="text1"/>
          <w:sz w:val="26"/>
          <w:szCs w:val="26"/>
        </w:rPr>
        <w:t xml:space="preserve"> torre muy rudimentaria</w:t>
      </w:r>
      <w:del w:id="85" w:author="Paula Castrilli" w:date="2025-05-24T00:33:00Z">
        <w:r w:rsidR="00152B38" w:rsidRPr="008D03A6" w:rsidDel="005A7B82">
          <w:rPr>
            <w:rFonts w:ascii="Crimson Text" w:hAnsi="Crimson Text"/>
            <w:color w:val="000000" w:themeColor="text1"/>
            <w:sz w:val="26"/>
            <w:szCs w:val="26"/>
          </w:rPr>
          <w:delText>. T</w:delText>
        </w:r>
      </w:del>
      <w:del w:id="86" w:author="Paula Castrilli" w:date="2025-05-24T00:34:00Z">
        <w:r w:rsidR="00152B38" w:rsidRPr="008D03A6" w:rsidDel="005A7B82">
          <w:rPr>
            <w:rFonts w:ascii="Crimson Text" w:hAnsi="Crimson Text"/>
            <w:color w:val="000000" w:themeColor="text1"/>
            <w:sz w:val="26"/>
            <w:szCs w:val="26"/>
          </w:rPr>
          <w:delText>enía</w:delText>
        </w:r>
      </w:del>
      <w:ins w:id="87" w:author="Paula Castrilli" w:date="2025-05-24T00:34:00Z">
        <w:r w:rsidR="005A7B82">
          <w:rPr>
            <w:rFonts w:ascii="Crimson Text" w:hAnsi="Crimson Text"/>
            <w:color w:val="000000" w:themeColor="text1"/>
            <w:sz w:val="26"/>
            <w:szCs w:val="26"/>
          </w:rPr>
          <w:t>, cuya</w:t>
        </w:r>
      </w:ins>
      <w:del w:id="88" w:author="Paula Castrilli" w:date="2025-05-24T00:34:00Z">
        <w:r w:rsidR="00152B38" w:rsidRPr="008D03A6" w:rsidDel="005A7B82">
          <w:rPr>
            <w:rFonts w:ascii="Crimson Text" w:hAnsi="Crimson Text"/>
            <w:color w:val="000000" w:themeColor="text1"/>
            <w:sz w:val="26"/>
            <w:szCs w:val="26"/>
          </w:rPr>
          <w:delText xml:space="preserve"> una</w:delText>
        </w:r>
      </w:del>
      <w:r w:rsidR="00152B38" w:rsidRPr="008D03A6">
        <w:rPr>
          <w:rFonts w:ascii="Crimson Text" w:hAnsi="Crimson Text"/>
          <w:color w:val="000000" w:themeColor="text1"/>
          <w:sz w:val="26"/>
          <w:szCs w:val="26"/>
        </w:rPr>
        <w:t xml:space="preserve"> base </w:t>
      </w:r>
      <w:del w:id="89" w:author="Paula Castrilli" w:date="2025-05-24T00:34:00Z">
        <w:r w:rsidR="00152B38" w:rsidRPr="008D03A6" w:rsidDel="005A7B82">
          <w:rPr>
            <w:rFonts w:ascii="Crimson Text" w:hAnsi="Crimson Text"/>
            <w:color w:val="000000" w:themeColor="text1"/>
            <w:sz w:val="26"/>
            <w:szCs w:val="26"/>
          </w:rPr>
          <w:delText>armada con</w:delText>
        </w:r>
      </w:del>
      <w:ins w:id="90" w:author="Paula Castrilli" w:date="2025-05-24T00:34:00Z">
        <w:r w:rsidR="005A7B82">
          <w:rPr>
            <w:rFonts w:ascii="Crimson Text" w:hAnsi="Crimson Text"/>
            <w:color w:val="000000" w:themeColor="text1"/>
            <w:sz w:val="26"/>
            <w:szCs w:val="26"/>
          </w:rPr>
          <w:t>consistía en</w:t>
        </w:r>
      </w:ins>
      <w:r w:rsidR="00152B38" w:rsidRPr="008D03A6">
        <w:rPr>
          <w:rFonts w:ascii="Crimson Text" w:hAnsi="Crimson Text"/>
          <w:color w:val="000000" w:themeColor="text1"/>
          <w:sz w:val="26"/>
          <w:szCs w:val="26"/>
        </w:rPr>
        <w:t xml:space="preserve"> rocas encajadas y amarradas</w:t>
      </w:r>
      <w:r w:rsidR="0019411D" w:rsidRPr="008D03A6">
        <w:rPr>
          <w:rFonts w:ascii="Crimson Text" w:hAnsi="Crimson Text"/>
          <w:color w:val="000000" w:themeColor="text1"/>
          <w:sz w:val="26"/>
          <w:szCs w:val="26"/>
        </w:rPr>
        <w:t xml:space="preserve"> con sogas</w:t>
      </w:r>
      <w:r w:rsidR="00152B38" w:rsidRPr="008D03A6">
        <w:rPr>
          <w:rFonts w:ascii="Crimson Text" w:hAnsi="Crimson Text"/>
          <w:color w:val="000000" w:themeColor="text1"/>
          <w:sz w:val="26"/>
          <w:szCs w:val="26"/>
        </w:rPr>
        <w:t xml:space="preserve">, y el resto de la estructura era de madera. Alcanzaba unos </w:t>
      </w:r>
      <w:r w:rsidR="00EA338F" w:rsidRPr="008D03A6">
        <w:rPr>
          <w:rFonts w:ascii="Crimson Text" w:hAnsi="Crimson Text"/>
          <w:color w:val="000000" w:themeColor="text1"/>
          <w:sz w:val="26"/>
          <w:szCs w:val="26"/>
        </w:rPr>
        <w:t>treinta</w:t>
      </w:r>
      <w:r w:rsidR="00152B38" w:rsidRPr="008D03A6">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8D03A6">
        <w:rPr>
          <w:rFonts w:ascii="Crimson Text" w:hAnsi="Crimson Text"/>
          <w:color w:val="000000" w:themeColor="text1"/>
          <w:sz w:val="26"/>
          <w:szCs w:val="26"/>
        </w:rPr>
        <w:t>Sigurd</w:t>
      </w:r>
      <w:proofErr w:type="spellEnd"/>
      <w:r w:rsidR="00152B38" w:rsidRPr="008D03A6">
        <w:rPr>
          <w:rFonts w:ascii="Crimson Text" w:hAnsi="Crimson Text"/>
          <w:color w:val="000000" w:themeColor="text1"/>
          <w:sz w:val="26"/>
          <w:szCs w:val="26"/>
        </w:rPr>
        <w:t xml:space="preserve"> y los reclutas subieron hasta lo más alto y, desde allí, pudieron </w:t>
      </w:r>
      <w:r w:rsidR="00EA338F" w:rsidRPr="008D03A6">
        <w:rPr>
          <w:rFonts w:ascii="Crimson Text" w:hAnsi="Crimson Text"/>
          <w:color w:val="000000" w:themeColor="text1"/>
          <w:sz w:val="26"/>
          <w:szCs w:val="26"/>
        </w:rPr>
        <w:t>observar</w:t>
      </w:r>
      <w:r w:rsidR="00152B38" w:rsidRPr="008D03A6">
        <w:rPr>
          <w:rFonts w:ascii="Crimson Text" w:hAnsi="Crimson Text"/>
          <w:color w:val="000000" w:themeColor="text1"/>
          <w:sz w:val="26"/>
          <w:szCs w:val="26"/>
        </w:rPr>
        <w:t xml:space="preserve"> el bosque desde otra perspectiva. </w:t>
      </w:r>
      <w:del w:id="91" w:author="Paula Castrilli" w:date="2025-05-24T00:35:00Z">
        <w:r w:rsidR="00EA338F" w:rsidRPr="008D03A6" w:rsidDel="005A7B82">
          <w:rPr>
            <w:rFonts w:ascii="Crimson Text" w:hAnsi="Crimson Text"/>
            <w:color w:val="000000" w:themeColor="text1"/>
            <w:sz w:val="26"/>
            <w:szCs w:val="26"/>
          </w:rPr>
          <w:delText xml:space="preserve">La </w:delText>
        </w:r>
      </w:del>
      <w:ins w:id="92" w:author="Paula Castrilli" w:date="2025-05-24T00:35:00Z">
        <w:r w:rsidR="005A7B82">
          <w:rPr>
            <w:rFonts w:ascii="Crimson Text" w:hAnsi="Crimson Text"/>
            <w:color w:val="000000" w:themeColor="text1"/>
            <w:sz w:val="26"/>
            <w:szCs w:val="26"/>
          </w:rPr>
          <w:t>Su</w:t>
        </w:r>
        <w:r w:rsidR="005A7B82" w:rsidRPr="008D03A6">
          <w:rPr>
            <w:rFonts w:ascii="Crimson Text" w:hAnsi="Crimson Text"/>
            <w:color w:val="000000" w:themeColor="text1"/>
            <w:sz w:val="26"/>
            <w:szCs w:val="26"/>
          </w:rPr>
          <w:t xml:space="preserve"> </w:t>
        </w:r>
      </w:ins>
      <w:r w:rsidR="00EA338F" w:rsidRPr="008D03A6">
        <w:rPr>
          <w:rFonts w:ascii="Crimson Text" w:hAnsi="Crimson Text"/>
          <w:color w:val="000000" w:themeColor="text1"/>
          <w:sz w:val="26"/>
          <w:szCs w:val="26"/>
        </w:rPr>
        <w:t xml:space="preserve">vista apenas </w:t>
      </w:r>
      <w:del w:id="93" w:author="Paula Castrilli" w:date="2025-05-24T00:35:00Z">
        <w:r w:rsidR="00EA338F" w:rsidRPr="008D03A6" w:rsidDel="005A7B82">
          <w:rPr>
            <w:rFonts w:ascii="Crimson Text" w:hAnsi="Crimson Text"/>
            <w:color w:val="000000" w:themeColor="text1"/>
            <w:sz w:val="26"/>
            <w:szCs w:val="26"/>
          </w:rPr>
          <w:delText xml:space="preserve">sobrepasaba </w:delText>
        </w:r>
      </w:del>
      <w:ins w:id="94" w:author="Paula Castrilli" w:date="2025-05-24T00:36:00Z">
        <w:r w:rsidR="005A7B82">
          <w:rPr>
            <w:rFonts w:ascii="Crimson Text" w:hAnsi="Crimson Text"/>
            <w:color w:val="000000" w:themeColor="text1"/>
            <w:sz w:val="26"/>
            <w:szCs w:val="26"/>
          </w:rPr>
          <w:t>llegaba</w:t>
        </w:r>
      </w:ins>
      <w:ins w:id="95" w:author="Paula Castrilli" w:date="2025-05-24T00:35:00Z">
        <w:r w:rsidR="005A7B82">
          <w:rPr>
            <w:rFonts w:ascii="Crimson Text" w:hAnsi="Crimson Text"/>
            <w:color w:val="000000" w:themeColor="text1"/>
            <w:sz w:val="26"/>
            <w:szCs w:val="26"/>
          </w:rPr>
          <w:t xml:space="preserve"> poco más allá de</w:t>
        </w:r>
        <w:r w:rsidR="005A7B82" w:rsidRPr="008D03A6">
          <w:rPr>
            <w:rFonts w:ascii="Crimson Text" w:hAnsi="Crimson Text"/>
            <w:color w:val="000000" w:themeColor="text1"/>
            <w:sz w:val="26"/>
            <w:szCs w:val="26"/>
          </w:rPr>
          <w:t xml:space="preserve"> </w:t>
        </w:r>
      </w:ins>
      <w:r w:rsidR="00EA338F" w:rsidRPr="008D03A6">
        <w:rPr>
          <w:rFonts w:ascii="Crimson Text" w:hAnsi="Crimson Text"/>
          <w:color w:val="000000" w:themeColor="text1"/>
          <w:sz w:val="26"/>
          <w:szCs w:val="26"/>
        </w:rPr>
        <w:t>las copas de las primeras hileras</w:t>
      </w:r>
      <w:r w:rsidR="002E48A6" w:rsidRPr="008D03A6">
        <w:rPr>
          <w:rFonts w:ascii="Crimson Text" w:hAnsi="Crimson Text"/>
          <w:color w:val="000000" w:themeColor="text1"/>
          <w:sz w:val="26"/>
          <w:szCs w:val="26"/>
        </w:rPr>
        <w:t xml:space="preserve"> de árboles</w:t>
      </w:r>
      <w:r w:rsidR="00EA338F" w:rsidRPr="008D03A6">
        <w:rPr>
          <w:rFonts w:ascii="Crimson Text" w:hAnsi="Crimson Text"/>
          <w:color w:val="000000" w:themeColor="text1"/>
          <w:sz w:val="26"/>
          <w:szCs w:val="26"/>
        </w:rPr>
        <w:t xml:space="preserve">, luego la visibilidad se hacía </w:t>
      </w:r>
      <w:del w:id="96" w:author="Paula Castrilli" w:date="2025-05-24T00:36:00Z">
        <w:r w:rsidR="00EA338F" w:rsidRPr="008D03A6" w:rsidDel="005A7B82">
          <w:rPr>
            <w:rFonts w:ascii="Crimson Text" w:hAnsi="Crimson Text"/>
            <w:color w:val="000000" w:themeColor="text1"/>
            <w:sz w:val="26"/>
            <w:szCs w:val="26"/>
          </w:rPr>
          <w:lastRenderedPageBreak/>
          <w:delText>muy turbia</w:delText>
        </w:r>
      </w:del>
      <w:ins w:id="97" w:author="Paula Castrilli" w:date="2025-05-24T00:36:00Z">
        <w:r w:rsidR="005A7B82">
          <w:rPr>
            <w:rFonts w:ascii="Crimson Text" w:hAnsi="Crimson Text"/>
            <w:color w:val="000000" w:themeColor="text1"/>
            <w:sz w:val="26"/>
            <w:szCs w:val="26"/>
          </w:rPr>
          <w:t>cada vez más difícil</w:t>
        </w:r>
      </w:ins>
      <w:r w:rsidR="00EA338F" w:rsidRPr="008D03A6">
        <w:rPr>
          <w:rFonts w:ascii="Crimson Text" w:hAnsi="Crimson Text"/>
          <w:color w:val="000000" w:themeColor="text1"/>
          <w:sz w:val="26"/>
          <w:szCs w:val="26"/>
        </w:rPr>
        <w:t>, aunque daba una id</w:t>
      </w:r>
      <w:r w:rsidR="00BF2D57" w:rsidRPr="008D03A6">
        <w:rPr>
          <w:rFonts w:ascii="Crimson Text" w:hAnsi="Crimson Text"/>
          <w:color w:val="000000" w:themeColor="text1"/>
          <w:sz w:val="26"/>
          <w:szCs w:val="26"/>
        </w:rPr>
        <w:t>ea de la profundidad del bosque:</w:t>
      </w:r>
      <w:r w:rsidR="00EA338F" w:rsidRPr="008D03A6">
        <w:rPr>
          <w:rFonts w:ascii="Crimson Text" w:hAnsi="Crimson Text"/>
          <w:color w:val="000000" w:themeColor="text1"/>
          <w:sz w:val="26"/>
          <w:szCs w:val="26"/>
        </w:rPr>
        <w:t xml:space="preserve"> era enorme e imponente. A lo lejos, se podía apreciar </w:t>
      </w:r>
      <w:r w:rsidR="00AA4B8A" w:rsidRPr="008D03A6">
        <w:rPr>
          <w:rFonts w:ascii="Crimson Text" w:hAnsi="Crimson Text"/>
          <w:color w:val="000000" w:themeColor="text1"/>
          <w:sz w:val="26"/>
          <w:szCs w:val="26"/>
        </w:rPr>
        <w:t>la</w:t>
      </w:r>
      <w:r w:rsidR="00EA338F" w:rsidRPr="008D03A6">
        <w:rPr>
          <w:rFonts w:ascii="Crimson Text" w:hAnsi="Crimson Text"/>
          <w:color w:val="000000" w:themeColor="text1"/>
          <w:sz w:val="26"/>
          <w:szCs w:val="26"/>
        </w:rPr>
        <w:t xml:space="preserve"> cúpula semiesférica </w:t>
      </w:r>
      <w:r w:rsidR="00AA4B8A" w:rsidRPr="008D03A6">
        <w:rPr>
          <w:rFonts w:ascii="Crimson Text" w:hAnsi="Crimson Text"/>
          <w:color w:val="000000" w:themeColor="text1"/>
          <w:sz w:val="26"/>
          <w:szCs w:val="26"/>
        </w:rPr>
        <w:t xml:space="preserve">de una torre, mezclándose con el resto del paisaje. Aquella atalaya estaba construida sobre el </w:t>
      </w:r>
      <w:r w:rsidR="00EA19B4" w:rsidRPr="008D03A6">
        <w:rPr>
          <w:rFonts w:ascii="Crimson Text" w:hAnsi="Crimson Text"/>
          <w:color w:val="000000" w:themeColor="text1"/>
          <w:sz w:val="26"/>
          <w:szCs w:val="26"/>
        </w:rPr>
        <w:t>búnker</w:t>
      </w:r>
      <w:r w:rsidR="00AA4B8A" w:rsidRPr="008D03A6">
        <w:rPr>
          <w:rFonts w:ascii="Crimson Text" w:hAnsi="Crimson Text"/>
          <w:color w:val="000000" w:themeColor="text1"/>
          <w:sz w:val="26"/>
          <w:szCs w:val="26"/>
        </w:rPr>
        <w:t xml:space="preserve"> al que hacía referencia </w:t>
      </w:r>
      <w:proofErr w:type="spellStart"/>
      <w:r w:rsidR="00AA4B8A" w:rsidRPr="008D03A6">
        <w:rPr>
          <w:rFonts w:ascii="Crimson Text" w:hAnsi="Crimson Text"/>
          <w:color w:val="000000" w:themeColor="text1"/>
          <w:sz w:val="26"/>
          <w:szCs w:val="26"/>
        </w:rPr>
        <w:t>Sigurd</w:t>
      </w:r>
      <w:proofErr w:type="spellEnd"/>
      <w:r w:rsidR="00AA4B8A" w:rsidRPr="008D03A6">
        <w:rPr>
          <w:rFonts w:ascii="Crimson Text" w:hAnsi="Crimson Text"/>
          <w:color w:val="000000" w:themeColor="text1"/>
          <w:sz w:val="26"/>
          <w:szCs w:val="26"/>
        </w:rPr>
        <w:t xml:space="preserve">, y se </w:t>
      </w:r>
      <w:r w:rsidR="00BF2D57" w:rsidRPr="008D03A6">
        <w:rPr>
          <w:rFonts w:ascii="Crimson Text" w:hAnsi="Crimson Text"/>
          <w:color w:val="000000" w:themeColor="text1"/>
          <w:sz w:val="26"/>
          <w:szCs w:val="26"/>
        </w:rPr>
        <w:t>ubicaba</w:t>
      </w:r>
      <w:r w:rsidR="00AA4B8A" w:rsidRPr="008D03A6">
        <w:rPr>
          <w:rFonts w:ascii="Crimson Text" w:hAnsi="Crimson Text"/>
          <w:color w:val="000000" w:themeColor="text1"/>
          <w:sz w:val="26"/>
          <w:szCs w:val="26"/>
        </w:rPr>
        <w:t xml:space="preserve"> en dirección sudoeste.</w:t>
      </w:r>
    </w:p>
    <w:p w:rsidR="00950FDE" w:rsidRPr="008D03A6" w:rsidRDefault="00AA4B8A"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reclutas </w:t>
      </w:r>
      <w:r w:rsidR="00364E07" w:rsidRPr="008D03A6">
        <w:rPr>
          <w:rFonts w:ascii="Crimson Text" w:hAnsi="Crimson Text"/>
          <w:color w:val="000000" w:themeColor="text1"/>
          <w:sz w:val="26"/>
          <w:szCs w:val="26"/>
        </w:rPr>
        <w:t>tomaron</w:t>
      </w:r>
      <w:r w:rsidRPr="008D03A6">
        <w:rPr>
          <w:rFonts w:ascii="Crimson Text" w:hAnsi="Crimson Text"/>
          <w:color w:val="000000" w:themeColor="text1"/>
          <w:sz w:val="26"/>
          <w:szCs w:val="26"/>
        </w:rPr>
        <w:t xml:space="preserve"> nota de su </w:t>
      </w:r>
      <w:r w:rsidR="00364E07" w:rsidRPr="008D03A6">
        <w:rPr>
          <w:rFonts w:ascii="Crimson Text" w:hAnsi="Crimson Text"/>
          <w:color w:val="000000" w:themeColor="text1"/>
          <w:sz w:val="26"/>
          <w:szCs w:val="26"/>
        </w:rPr>
        <w:t xml:space="preserve">posición y distancia, implementando técnicas de </w:t>
      </w:r>
      <w:r w:rsidR="00BF2D57" w:rsidRPr="008D03A6">
        <w:rPr>
          <w:rFonts w:ascii="Crimson Text" w:hAnsi="Crimson Text"/>
          <w:color w:val="000000" w:themeColor="text1"/>
          <w:sz w:val="26"/>
          <w:szCs w:val="26"/>
        </w:rPr>
        <w:t>orientación</w:t>
      </w:r>
      <w:r w:rsidR="00364E07" w:rsidRPr="008D03A6">
        <w:rPr>
          <w:rFonts w:ascii="Crimson Text" w:hAnsi="Crimson Text"/>
          <w:color w:val="000000" w:themeColor="text1"/>
          <w:sz w:val="26"/>
          <w:szCs w:val="26"/>
        </w:rPr>
        <w:t xml:space="preserve"> aprendidas durante la instrucción. </w:t>
      </w:r>
      <w:del w:id="98" w:author="Paula Castrilli" w:date="2025-05-24T00:38:00Z">
        <w:r w:rsidR="00364E07" w:rsidRPr="008D03A6" w:rsidDel="005A7B82">
          <w:rPr>
            <w:rFonts w:ascii="Crimson Text" w:hAnsi="Crimson Text"/>
            <w:color w:val="000000" w:themeColor="text1"/>
            <w:sz w:val="26"/>
            <w:szCs w:val="26"/>
          </w:rPr>
          <w:delText>Luego,</w:delText>
        </w:r>
      </w:del>
      <w:ins w:id="99" w:author="Paula Castrilli" w:date="2025-05-24T00:38:00Z">
        <w:r w:rsidR="005A7B82">
          <w:rPr>
            <w:rFonts w:ascii="Crimson Text" w:hAnsi="Crimson Text"/>
            <w:color w:val="000000" w:themeColor="text1"/>
            <w:sz w:val="26"/>
            <w:szCs w:val="26"/>
          </w:rPr>
          <w:t>Una vez</w:t>
        </w:r>
      </w:ins>
      <w:r w:rsidR="00364E07" w:rsidRPr="008D03A6">
        <w:rPr>
          <w:rFonts w:ascii="Crimson Text" w:hAnsi="Crimson Text"/>
          <w:color w:val="000000" w:themeColor="text1"/>
          <w:sz w:val="26"/>
          <w:szCs w:val="26"/>
        </w:rPr>
        <w:t xml:space="preserve"> con el objetivo</w:t>
      </w:r>
      <w:r w:rsidR="002E48A6" w:rsidRPr="008D03A6">
        <w:rPr>
          <w:rFonts w:ascii="Crimson Text" w:hAnsi="Crimson Text"/>
          <w:color w:val="000000" w:themeColor="text1"/>
          <w:sz w:val="26"/>
          <w:szCs w:val="26"/>
        </w:rPr>
        <w:t xml:space="preserve"> más</w:t>
      </w:r>
      <w:r w:rsidR="00364E07" w:rsidRPr="008D03A6">
        <w:rPr>
          <w:rFonts w:ascii="Crimson Text" w:hAnsi="Crimson Text"/>
          <w:color w:val="000000" w:themeColor="text1"/>
          <w:sz w:val="26"/>
          <w:szCs w:val="26"/>
        </w:rPr>
        <w:t xml:space="preserve"> </w:t>
      </w:r>
      <w:r w:rsidR="00BF2D57" w:rsidRPr="008D03A6">
        <w:rPr>
          <w:rFonts w:ascii="Crimson Text" w:hAnsi="Crimson Text"/>
          <w:color w:val="000000" w:themeColor="text1"/>
          <w:sz w:val="26"/>
          <w:szCs w:val="26"/>
        </w:rPr>
        <w:t>definido,</w:t>
      </w:r>
      <w:del w:id="100" w:author="Paula Castrilli" w:date="2025-05-24T00:38:00Z">
        <w:r w:rsidR="00364E07" w:rsidRPr="008D03A6" w:rsidDel="005A7B82">
          <w:rPr>
            <w:rFonts w:ascii="Crimson Text" w:hAnsi="Crimson Text"/>
            <w:color w:val="000000" w:themeColor="text1"/>
            <w:sz w:val="26"/>
            <w:szCs w:val="26"/>
          </w:rPr>
          <w:delText xml:space="preserve"> ya</w:delText>
        </w:r>
      </w:del>
      <w:r w:rsidR="00364E07" w:rsidRPr="008D03A6">
        <w:rPr>
          <w:rFonts w:ascii="Crimson Text" w:hAnsi="Crimson Text"/>
          <w:color w:val="000000" w:themeColor="text1"/>
          <w:sz w:val="26"/>
          <w:szCs w:val="26"/>
        </w:rPr>
        <w:t xml:space="preserve"> estaban listos para emprender la travesía.</w:t>
      </w:r>
    </w:p>
    <w:p w:rsidR="0019411D" w:rsidRPr="008D03A6"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w:t>
      </w:r>
      <w:r w:rsidR="00B10C71" w:rsidRPr="008D03A6">
        <w:rPr>
          <w:rFonts w:ascii="Crimson Text" w:hAnsi="Crimson Text"/>
          <w:color w:val="000000" w:themeColor="text1"/>
          <w:sz w:val="26"/>
          <w:szCs w:val="26"/>
        </w:rPr>
        <w:t xml:space="preserve">propuso </w:t>
      </w:r>
      <w:r w:rsidR="00897476" w:rsidRPr="008D03A6">
        <w:rPr>
          <w:rFonts w:ascii="Crimson Text" w:hAnsi="Crimson Text"/>
          <w:color w:val="000000" w:themeColor="text1"/>
          <w:sz w:val="26"/>
          <w:szCs w:val="26"/>
        </w:rPr>
        <w:t>afrontar</w:t>
      </w:r>
      <w:r w:rsidR="00B10C71" w:rsidRPr="008D03A6">
        <w:rPr>
          <w:rFonts w:ascii="Crimson Text" w:hAnsi="Crimson Text"/>
          <w:color w:val="000000" w:themeColor="text1"/>
          <w:sz w:val="26"/>
          <w:szCs w:val="26"/>
        </w:rPr>
        <w:t xml:space="preserve"> </w:t>
      </w:r>
      <w:r w:rsidR="00AC1412" w:rsidRPr="008D03A6">
        <w:rPr>
          <w:rFonts w:ascii="Crimson Text" w:hAnsi="Crimson Text"/>
          <w:color w:val="000000" w:themeColor="text1"/>
          <w:sz w:val="26"/>
          <w:szCs w:val="26"/>
        </w:rPr>
        <w:t>el desafío</w:t>
      </w:r>
      <w:r w:rsidR="00B10C71" w:rsidRPr="008D03A6">
        <w:rPr>
          <w:rFonts w:ascii="Crimson Text" w:hAnsi="Crimson Text"/>
          <w:color w:val="000000" w:themeColor="text1"/>
          <w:sz w:val="26"/>
          <w:szCs w:val="26"/>
        </w:rPr>
        <w:t xml:space="preserve"> </w:t>
      </w:r>
      <w:r w:rsidR="002E48A6" w:rsidRPr="008D03A6">
        <w:rPr>
          <w:rFonts w:ascii="Crimson Text" w:hAnsi="Crimson Text"/>
          <w:color w:val="000000" w:themeColor="text1"/>
          <w:sz w:val="26"/>
          <w:szCs w:val="26"/>
        </w:rPr>
        <w:t>en</w:t>
      </w:r>
      <w:r w:rsidR="00B10C71" w:rsidRPr="008D03A6">
        <w:rPr>
          <w:rFonts w:ascii="Crimson Text" w:hAnsi="Crimson Text"/>
          <w:color w:val="000000" w:themeColor="text1"/>
          <w:sz w:val="26"/>
          <w:szCs w:val="26"/>
        </w:rPr>
        <w:t xml:space="preserve"> parejas</w:t>
      </w:r>
      <w:r w:rsidR="005B746A" w:rsidRPr="008D03A6">
        <w:rPr>
          <w:rFonts w:ascii="Crimson Text" w:hAnsi="Crimson Text"/>
          <w:color w:val="000000" w:themeColor="text1"/>
          <w:sz w:val="26"/>
          <w:szCs w:val="26"/>
        </w:rPr>
        <w:t>,</w:t>
      </w:r>
      <w:r w:rsidR="00B10C71" w:rsidRPr="008D03A6">
        <w:rPr>
          <w:rFonts w:ascii="Crimson Text" w:hAnsi="Crimson Text"/>
          <w:color w:val="000000" w:themeColor="text1"/>
          <w:sz w:val="26"/>
          <w:szCs w:val="26"/>
        </w:rPr>
        <w:t xml:space="preserve"> y </w:t>
      </w:r>
      <w:r w:rsidR="00AC1412" w:rsidRPr="008D03A6">
        <w:rPr>
          <w:rFonts w:ascii="Crimson Text" w:hAnsi="Crimson Text"/>
          <w:color w:val="000000" w:themeColor="text1"/>
          <w:sz w:val="26"/>
          <w:szCs w:val="26"/>
        </w:rPr>
        <w:t>con</w:t>
      </w:r>
      <w:r w:rsidR="005B746A" w:rsidRPr="008D03A6">
        <w:rPr>
          <w:rFonts w:ascii="Crimson Text" w:hAnsi="Crimson Text"/>
          <w:color w:val="000000" w:themeColor="text1"/>
          <w:sz w:val="26"/>
          <w:szCs w:val="26"/>
        </w:rPr>
        <w:t xml:space="preserve"> un ingreso secuenciado por</w:t>
      </w:r>
      <w:r w:rsidR="00B10C71" w:rsidRPr="008D03A6">
        <w:rPr>
          <w:rFonts w:ascii="Crimson Text" w:hAnsi="Crimson Text"/>
          <w:color w:val="000000" w:themeColor="text1"/>
          <w:sz w:val="26"/>
          <w:szCs w:val="26"/>
        </w:rPr>
        <w:t xml:space="preserve"> intervalos de </w:t>
      </w:r>
      <w:r w:rsidR="00512E22" w:rsidRPr="008D03A6">
        <w:rPr>
          <w:rFonts w:ascii="Crimson Text" w:hAnsi="Crimson Text"/>
          <w:color w:val="000000" w:themeColor="text1"/>
          <w:sz w:val="26"/>
          <w:szCs w:val="26"/>
        </w:rPr>
        <w:t>tiempo</w:t>
      </w:r>
      <w:r w:rsidR="00B10C71" w:rsidRPr="008D03A6">
        <w:rPr>
          <w:rFonts w:ascii="Crimson Text" w:hAnsi="Crimson Text"/>
          <w:color w:val="000000" w:themeColor="text1"/>
          <w:sz w:val="26"/>
          <w:szCs w:val="26"/>
        </w:rPr>
        <w:t xml:space="preserve">. </w:t>
      </w:r>
      <w:del w:id="101" w:author="Paula Castrilli" w:date="2025-05-24T00:39:00Z">
        <w:r w:rsidR="002E48A6" w:rsidRPr="008D03A6" w:rsidDel="0069719F">
          <w:rPr>
            <w:rFonts w:ascii="Crimson Text" w:hAnsi="Crimson Text"/>
            <w:color w:val="000000" w:themeColor="text1"/>
            <w:sz w:val="26"/>
            <w:szCs w:val="26"/>
          </w:rPr>
          <w:delText>Primero</w:delText>
        </w:r>
        <w:r w:rsidR="00B10C71" w:rsidRPr="008D03A6" w:rsidDel="0069719F">
          <w:rPr>
            <w:rFonts w:ascii="Crimson Text" w:hAnsi="Crimson Text"/>
            <w:color w:val="000000" w:themeColor="text1"/>
            <w:sz w:val="26"/>
            <w:szCs w:val="26"/>
          </w:rPr>
          <w:delText xml:space="preserve"> s</w:delText>
        </w:r>
      </w:del>
      <w:ins w:id="102" w:author="Paula Castrilli" w:date="2025-05-24T00:39:00Z">
        <w:r w:rsidR="0069719F">
          <w:rPr>
            <w:rFonts w:ascii="Crimson Text" w:hAnsi="Crimson Text"/>
            <w:color w:val="000000" w:themeColor="text1"/>
            <w:sz w:val="26"/>
            <w:szCs w:val="26"/>
          </w:rPr>
          <w:t>S</w:t>
        </w:r>
      </w:ins>
      <w:r w:rsidR="00B10C71" w:rsidRPr="008D03A6">
        <w:rPr>
          <w:rFonts w:ascii="Crimson Text" w:hAnsi="Crimson Text"/>
          <w:color w:val="000000" w:themeColor="text1"/>
          <w:sz w:val="26"/>
          <w:szCs w:val="26"/>
        </w:rPr>
        <w:t>eleccion</w:t>
      </w:r>
      <w:r w:rsidR="00897476" w:rsidRPr="008D03A6">
        <w:rPr>
          <w:rFonts w:ascii="Crimson Text" w:hAnsi="Crimson Text"/>
          <w:color w:val="000000" w:themeColor="text1"/>
          <w:sz w:val="26"/>
          <w:szCs w:val="26"/>
        </w:rPr>
        <w:t>ó</w:t>
      </w:r>
      <w:r w:rsidR="00B10C71" w:rsidRPr="008D03A6">
        <w:rPr>
          <w:rFonts w:ascii="Crimson Text" w:hAnsi="Crimson Text"/>
          <w:color w:val="000000" w:themeColor="text1"/>
          <w:sz w:val="26"/>
          <w:szCs w:val="26"/>
        </w:rPr>
        <w:t xml:space="preserve"> dos aspirantes</w:t>
      </w:r>
      <w:r w:rsidR="00897476" w:rsidRPr="008D03A6">
        <w:rPr>
          <w:rFonts w:ascii="Crimson Text" w:hAnsi="Crimson Text"/>
          <w:color w:val="000000" w:themeColor="text1"/>
          <w:sz w:val="26"/>
          <w:szCs w:val="26"/>
        </w:rPr>
        <w:t xml:space="preserve"> arbitrariamente</w:t>
      </w:r>
      <w:del w:id="103" w:author="Paula Castrilli" w:date="2025-05-24T00:39:00Z">
        <w:r w:rsidR="00897476" w:rsidRPr="008D03A6" w:rsidDel="0069719F">
          <w:rPr>
            <w:rFonts w:ascii="Crimson Text" w:hAnsi="Crimson Text"/>
            <w:color w:val="000000" w:themeColor="text1"/>
            <w:sz w:val="26"/>
            <w:szCs w:val="26"/>
          </w:rPr>
          <w:delText>,</w:delText>
        </w:r>
      </w:del>
      <w:r w:rsidR="00B10C71" w:rsidRPr="008D03A6">
        <w:rPr>
          <w:rFonts w:ascii="Crimson Text" w:hAnsi="Crimson Text"/>
          <w:color w:val="000000" w:themeColor="text1"/>
          <w:sz w:val="26"/>
          <w:szCs w:val="26"/>
        </w:rPr>
        <w:t xml:space="preserve"> y les </w:t>
      </w:r>
      <w:r w:rsidR="00897476" w:rsidRPr="008D03A6">
        <w:rPr>
          <w:rFonts w:ascii="Crimson Text" w:hAnsi="Crimson Text"/>
          <w:color w:val="000000" w:themeColor="text1"/>
          <w:sz w:val="26"/>
          <w:szCs w:val="26"/>
        </w:rPr>
        <w:t>ordenó</w:t>
      </w:r>
      <w:r w:rsidR="00B10C71" w:rsidRPr="008D03A6">
        <w:rPr>
          <w:rFonts w:ascii="Crimson Text" w:hAnsi="Crimson Text"/>
          <w:color w:val="000000" w:themeColor="text1"/>
          <w:sz w:val="26"/>
          <w:szCs w:val="26"/>
        </w:rPr>
        <w:t xml:space="preserve"> que descendieran de la torre y </w:t>
      </w:r>
      <w:r w:rsidR="00AC1412" w:rsidRPr="008D03A6">
        <w:rPr>
          <w:rFonts w:ascii="Crimson Text" w:hAnsi="Crimson Text"/>
          <w:color w:val="000000" w:themeColor="text1"/>
          <w:sz w:val="26"/>
          <w:szCs w:val="26"/>
        </w:rPr>
        <w:t>dieran inicio a la prueba</w:t>
      </w:r>
      <w:r w:rsidR="00897476" w:rsidRPr="008D03A6">
        <w:rPr>
          <w:rFonts w:ascii="Crimson Text" w:hAnsi="Crimson Text"/>
          <w:color w:val="000000" w:themeColor="text1"/>
          <w:sz w:val="26"/>
          <w:szCs w:val="26"/>
        </w:rPr>
        <w:t xml:space="preserve">. Se trataba de dos de los mejores reclutas, </w:t>
      </w:r>
      <w:del w:id="104" w:author="Paula Castrilli" w:date="2025-05-24T00:40:00Z">
        <w:r w:rsidR="00897476" w:rsidRPr="008D03A6" w:rsidDel="0069719F">
          <w:rPr>
            <w:rFonts w:ascii="Crimson Text" w:hAnsi="Crimson Text"/>
            <w:color w:val="000000" w:themeColor="text1"/>
            <w:sz w:val="26"/>
            <w:szCs w:val="26"/>
          </w:rPr>
          <w:delText xml:space="preserve">ambos </w:delText>
        </w:r>
      </w:del>
      <w:ins w:id="105" w:author="Paula Castrilli" w:date="2025-05-24T00:40:00Z">
        <w:r w:rsidR="0069719F">
          <w:rPr>
            <w:rFonts w:ascii="Crimson Text" w:hAnsi="Crimson Text"/>
            <w:color w:val="000000" w:themeColor="text1"/>
            <w:sz w:val="26"/>
            <w:szCs w:val="26"/>
          </w:rPr>
          <w:t>quienes</w:t>
        </w:r>
        <w:r w:rsidR="0069719F" w:rsidRPr="008D03A6">
          <w:rPr>
            <w:rFonts w:ascii="Crimson Text" w:hAnsi="Crimson Text"/>
            <w:color w:val="000000" w:themeColor="text1"/>
            <w:sz w:val="26"/>
            <w:szCs w:val="26"/>
          </w:rPr>
          <w:t xml:space="preserve"> </w:t>
        </w:r>
      </w:ins>
      <w:r w:rsidR="00897476" w:rsidRPr="008D03A6">
        <w:rPr>
          <w:rFonts w:ascii="Crimson Text" w:hAnsi="Crimson Text"/>
          <w:color w:val="000000" w:themeColor="text1"/>
          <w:sz w:val="26"/>
          <w:szCs w:val="26"/>
        </w:rPr>
        <w:t xml:space="preserve">se mostraban confiados y ansiosos por </w:t>
      </w:r>
      <w:r w:rsidR="00AC1412" w:rsidRPr="008D03A6">
        <w:rPr>
          <w:rFonts w:ascii="Crimson Text" w:hAnsi="Crimson Text"/>
          <w:color w:val="000000" w:themeColor="text1"/>
          <w:sz w:val="26"/>
          <w:szCs w:val="26"/>
        </w:rPr>
        <w:t>comenzar</w:t>
      </w:r>
      <w:r w:rsidR="002E48A6" w:rsidRPr="008D03A6">
        <w:rPr>
          <w:rFonts w:ascii="Crimson Text" w:hAnsi="Crimson Text"/>
          <w:color w:val="000000" w:themeColor="text1"/>
          <w:sz w:val="26"/>
          <w:szCs w:val="26"/>
        </w:rPr>
        <w:t>.</w:t>
      </w:r>
      <w:r w:rsidR="00897476" w:rsidRPr="008D03A6">
        <w:rPr>
          <w:rFonts w:ascii="Crimson Text" w:hAnsi="Crimson Text"/>
          <w:color w:val="000000" w:themeColor="text1"/>
          <w:sz w:val="26"/>
          <w:szCs w:val="26"/>
        </w:rPr>
        <w:t xml:space="preserve"> </w:t>
      </w:r>
      <w:del w:id="106" w:author="Paula Castrilli" w:date="2025-05-24T00:40:00Z">
        <w:r w:rsidR="00897476" w:rsidRPr="008D03A6" w:rsidDel="0069719F">
          <w:rPr>
            <w:rFonts w:ascii="Crimson Text" w:hAnsi="Crimson Text"/>
            <w:color w:val="000000" w:themeColor="text1"/>
            <w:sz w:val="26"/>
            <w:szCs w:val="26"/>
          </w:rPr>
          <w:delText>Los jóvenes</w:delText>
        </w:r>
      </w:del>
      <w:ins w:id="107" w:author="Paula Castrilli" w:date="2025-05-24T00:40:00Z">
        <w:r w:rsidR="0069719F">
          <w:rPr>
            <w:rFonts w:ascii="Crimson Text" w:hAnsi="Crimson Text"/>
            <w:color w:val="000000" w:themeColor="text1"/>
            <w:sz w:val="26"/>
            <w:szCs w:val="26"/>
          </w:rPr>
          <w:t>Ambos</w:t>
        </w:r>
      </w:ins>
      <w:r w:rsidR="00897476" w:rsidRPr="008D03A6">
        <w:rPr>
          <w:rFonts w:ascii="Crimson Text" w:hAnsi="Crimson Text"/>
          <w:color w:val="000000" w:themeColor="text1"/>
          <w:sz w:val="26"/>
          <w:szCs w:val="26"/>
        </w:rPr>
        <w:t xml:space="preserve"> </w:t>
      </w:r>
      <w:r w:rsidR="002E48A6" w:rsidRPr="008D03A6">
        <w:rPr>
          <w:rFonts w:ascii="Crimson Text" w:hAnsi="Crimson Text"/>
          <w:color w:val="000000" w:themeColor="text1"/>
          <w:sz w:val="26"/>
          <w:szCs w:val="26"/>
        </w:rPr>
        <w:t xml:space="preserve">obedecieron y </w:t>
      </w:r>
      <w:r w:rsidR="005B746A" w:rsidRPr="008D03A6">
        <w:rPr>
          <w:rFonts w:ascii="Crimson Text" w:hAnsi="Crimson Text"/>
          <w:color w:val="000000" w:themeColor="text1"/>
          <w:sz w:val="26"/>
          <w:szCs w:val="26"/>
        </w:rPr>
        <w:t>abordaron</w:t>
      </w:r>
      <w:r w:rsidR="002E48A6" w:rsidRPr="008D03A6">
        <w:rPr>
          <w:rFonts w:ascii="Crimson Text" w:hAnsi="Crimson Text"/>
          <w:color w:val="000000" w:themeColor="text1"/>
          <w:sz w:val="26"/>
          <w:szCs w:val="26"/>
        </w:rPr>
        <w:t xml:space="preserve"> el </w:t>
      </w:r>
      <w:del w:id="108" w:author="Paula Castrilli" w:date="2025-05-24T00:39:00Z">
        <w:r w:rsidR="002E48A6" w:rsidRPr="008D03A6" w:rsidDel="0069719F">
          <w:rPr>
            <w:rFonts w:ascii="Crimson Text" w:hAnsi="Crimson Text"/>
            <w:color w:val="000000" w:themeColor="text1"/>
            <w:sz w:val="26"/>
            <w:szCs w:val="26"/>
          </w:rPr>
          <w:delText>camino de los miedos</w:delText>
        </w:r>
      </w:del>
      <w:ins w:id="109" w:author="Paula Castrilli" w:date="2025-05-24T00:39:00Z">
        <w:r w:rsidR="0069719F">
          <w:rPr>
            <w:rFonts w:ascii="Crimson Text" w:hAnsi="Crimson Text"/>
            <w:color w:val="000000" w:themeColor="text1"/>
            <w:sz w:val="26"/>
            <w:szCs w:val="26"/>
          </w:rPr>
          <w:t>Camino de los Miedos</w:t>
        </w:r>
      </w:ins>
      <w:r w:rsidR="002E48A6" w:rsidRPr="008D03A6">
        <w:rPr>
          <w:rFonts w:ascii="Crimson Text" w:hAnsi="Crimson Text"/>
          <w:color w:val="000000" w:themeColor="text1"/>
          <w:sz w:val="26"/>
          <w:szCs w:val="26"/>
        </w:rPr>
        <w:t xml:space="preserve"> en el sentido que se internaba en el bosque.</w:t>
      </w:r>
    </w:p>
    <w:p w:rsidR="00E47F3B" w:rsidRPr="008D03A6" w:rsidRDefault="00512E22"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resto del grupo </w:t>
      </w:r>
      <w:r w:rsidR="00756A8D" w:rsidRPr="008D03A6">
        <w:rPr>
          <w:rFonts w:ascii="Crimson Text" w:hAnsi="Crimson Text"/>
          <w:color w:val="000000" w:themeColor="text1"/>
          <w:sz w:val="26"/>
          <w:szCs w:val="26"/>
        </w:rPr>
        <w:t>se mantuvo expectante</w:t>
      </w:r>
      <w:r w:rsidRPr="008D03A6">
        <w:rPr>
          <w:rFonts w:ascii="Crimson Text" w:hAnsi="Crimson Text"/>
          <w:color w:val="000000" w:themeColor="text1"/>
          <w:sz w:val="26"/>
          <w:szCs w:val="26"/>
        </w:rPr>
        <w:t xml:space="preserve"> hasta que los jóvenes se </w:t>
      </w:r>
      <w:r w:rsidR="005B746A" w:rsidRPr="008D03A6">
        <w:rPr>
          <w:rFonts w:ascii="Crimson Text" w:hAnsi="Crimson Text"/>
          <w:color w:val="000000" w:themeColor="text1"/>
          <w:sz w:val="26"/>
          <w:szCs w:val="26"/>
        </w:rPr>
        <w:t>adentraron</w:t>
      </w:r>
      <w:r w:rsidRPr="008D03A6">
        <w:rPr>
          <w:rFonts w:ascii="Crimson Text" w:hAnsi="Crimson Text"/>
          <w:color w:val="000000" w:themeColor="text1"/>
          <w:sz w:val="26"/>
          <w:szCs w:val="26"/>
        </w:rPr>
        <w:t xml:space="preserve"> en la maleza</w:t>
      </w:r>
      <w:ins w:id="110" w:author="Paula Castrilli" w:date="2025-05-24T00:41:00Z">
        <w:r w:rsidR="0069719F">
          <w:rPr>
            <w:rFonts w:ascii="Crimson Text" w:hAnsi="Crimson Text"/>
            <w:color w:val="000000" w:themeColor="text1"/>
            <w:sz w:val="26"/>
            <w:szCs w:val="26"/>
          </w:rPr>
          <w:t xml:space="preserve"> y se perdieron de vista</w:t>
        </w:r>
      </w:ins>
      <w:r w:rsidRPr="008D03A6">
        <w:rPr>
          <w:rFonts w:ascii="Crimson Text" w:hAnsi="Crimson Text"/>
          <w:color w:val="000000" w:themeColor="text1"/>
          <w:sz w:val="26"/>
          <w:szCs w:val="26"/>
        </w:rPr>
        <w:t xml:space="preserve">. A continuación,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tomó un pequeño reloj de arena y </w:t>
      </w:r>
      <w:r w:rsidR="00C54678" w:rsidRPr="008D03A6">
        <w:rPr>
          <w:rFonts w:ascii="Crimson Text" w:hAnsi="Crimson Text"/>
          <w:color w:val="000000" w:themeColor="text1"/>
          <w:sz w:val="26"/>
          <w:szCs w:val="26"/>
        </w:rPr>
        <w:t xml:space="preserve">lo volteó dejando correr el </w:t>
      </w:r>
      <w:r w:rsidR="00260845" w:rsidRPr="008D03A6">
        <w:rPr>
          <w:rFonts w:ascii="Crimson Text" w:hAnsi="Crimson Text"/>
          <w:color w:val="000000" w:themeColor="text1"/>
          <w:sz w:val="26"/>
          <w:szCs w:val="26"/>
        </w:rPr>
        <w:t xml:space="preserve">tiempo. Al cabo de algunos minutos, el último grano de arena </w:t>
      </w:r>
      <w:r w:rsidR="005B746A" w:rsidRPr="008D03A6">
        <w:rPr>
          <w:rFonts w:ascii="Crimson Text" w:hAnsi="Crimson Text"/>
          <w:color w:val="000000" w:themeColor="text1"/>
          <w:sz w:val="26"/>
          <w:szCs w:val="26"/>
        </w:rPr>
        <w:t>cayó</w:t>
      </w:r>
      <w:del w:id="111" w:author="Paula Castrilli" w:date="2025-05-24T00:42:00Z">
        <w:r w:rsidR="00260845" w:rsidRPr="008D03A6" w:rsidDel="0069719F">
          <w:rPr>
            <w:rFonts w:ascii="Crimson Text" w:hAnsi="Crimson Text"/>
            <w:color w:val="000000" w:themeColor="text1"/>
            <w:sz w:val="26"/>
            <w:szCs w:val="26"/>
          </w:rPr>
          <w:delText xml:space="preserve"> </w:delText>
        </w:r>
        <w:r w:rsidR="005B746A" w:rsidRPr="008D03A6" w:rsidDel="0069719F">
          <w:rPr>
            <w:rFonts w:ascii="Crimson Text" w:hAnsi="Crimson Text"/>
            <w:color w:val="000000" w:themeColor="text1"/>
            <w:sz w:val="26"/>
            <w:szCs w:val="26"/>
          </w:rPr>
          <w:delText>d</w:delText>
        </w:r>
        <w:r w:rsidR="00260845" w:rsidRPr="008D03A6" w:rsidDel="0069719F">
          <w:rPr>
            <w:rFonts w:ascii="Crimson Text" w:hAnsi="Crimson Text"/>
            <w:color w:val="000000" w:themeColor="text1"/>
            <w:sz w:val="26"/>
            <w:szCs w:val="26"/>
          </w:rPr>
          <w:delText>el receptáculo superior,</w:delText>
        </w:r>
      </w:del>
      <w:r w:rsidR="00260845" w:rsidRPr="008D03A6">
        <w:rPr>
          <w:rFonts w:ascii="Crimson Text" w:hAnsi="Crimson Text"/>
          <w:color w:val="000000" w:themeColor="text1"/>
          <w:sz w:val="26"/>
          <w:szCs w:val="26"/>
        </w:rPr>
        <w:t xml:space="preserve"> y la siguiente pareja de reclutas se lanzó a la aventura. El mismo procedimiento se repitió un par de veces m</w:t>
      </w:r>
      <w:r w:rsidR="00F2519D" w:rsidRPr="008D03A6">
        <w:rPr>
          <w:rFonts w:ascii="Crimson Text" w:hAnsi="Crimson Text"/>
          <w:color w:val="000000" w:themeColor="text1"/>
          <w:sz w:val="26"/>
          <w:szCs w:val="26"/>
        </w:rPr>
        <w:t>ás, hasta que</w:t>
      </w:r>
      <w:r w:rsidR="00E47F3B" w:rsidRPr="008D03A6">
        <w:rPr>
          <w:rFonts w:ascii="Crimson Text" w:hAnsi="Crimson Text"/>
          <w:color w:val="000000" w:themeColor="text1"/>
          <w:sz w:val="26"/>
          <w:szCs w:val="26"/>
        </w:rPr>
        <w:t xml:space="preserve"> Eros </w:t>
      </w:r>
      <w:r w:rsidR="00F2519D" w:rsidRPr="008D03A6">
        <w:rPr>
          <w:rFonts w:ascii="Crimson Text" w:hAnsi="Crimson Text"/>
          <w:color w:val="000000" w:themeColor="text1"/>
          <w:sz w:val="26"/>
          <w:szCs w:val="26"/>
        </w:rPr>
        <w:t>quedó</w:t>
      </w:r>
      <w:r w:rsidR="00E47F3B"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solo</w:t>
      </w:r>
      <w:r w:rsidR="00E47F3B" w:rsidRPr="008D03A6">
        <w:rPr>
          <w:rFonts w:ascii="Crimson Text" w:hAnsi="Crimson Text"/>
          <w:color w:val="000000" w:themeColor="text1"/>
          <w:sz w:val="26"/>
          <w:szCs w:val="26"/>
        </w:rPr>
        <w:t xml:space="preserve">. Era el único aspirante que permanecía en el puesto de vigía junto a </w:t>
      </w:r>
      <w:proofErr w:type="spellStart"/>
      <w:r w:rsidR="00E47F3B" w:rsidRPr="008D03A6">
        <w:rPr>
          <w:rFonts w:ascii="Crimson Text" w:hAnsi="Crimson Text"/>
          <w:color w:val="000000" w:themeColor="text1"/>
          <w:sz w:val="26"/>
          <w:szCs w:val="26"/>
        </w:rPr>
        <w:t>Sigurd</w:t>
      </w:r>
      <w:proofErr w:type="spellEnd"/>
      <w:r w:rsidR="00E47F3B" w:rsidRPr="008D03A6">
        <w:rPr>
          <w:rFonts w:ascii="Crimson Text" w:hAnsi="Crimson Text"/>
          <w:color w:val="000000" w:themeColor="text1"/>
          <w:sz w:val="26"/>
          <w:szCs w:val="26"/>
        </w:rPr>
        <w:t>, quien, esta vez, no volvió a girar el reloj de arena.</w:t>
      </w:r>
    </w:p>
    <w:p w:rsidR="00260845" w:rsidRPr="008D03A6" w:rsidRDefault="00E47F3B"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proofErr w:type="gramStart"/>
      <w:r w:rsidR="002E1261" w:rsidRPr="008D03A6">
        <w:rPr>
          <w:rFonts w:ascii="Crimson Text" w:hAnsi="Crimson Text"/>
          <w:color w:val="000000" w:themeColor="text1"/>
          <w:sz w:val="26"/>
          <w:szCs w:val="26"/>
        </w:rPr>
        <w:t>–</w:t>
      </w:r>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Olvid</w:t>
      </w:r>
      <w:del w:id="112" w:author="Paula Castrilli" w:date="2025-05-24T00:42:00Z">
        <w:r w:rsidRPr="008D03A6" w:rsidDel="0069719F">
          <w:rPr>
            <w:rFonts w:ascii="Crimson Text" w:hAnsi="Crimson Text"/>
            <w:color w:val="000000" w:themeColor="text1"/>
            <w:sz w:val="26"/>
            <w:szCs w:val="26"/>
          </w:rPr>
          <w:delText>o</w:delText>
        </w:r>
      </w:del>
      <w:ins w:id="113" w:author="Paula Castrilli" w:date="2025-05-24T00:42:00Z">
        <w:r w:rsidR="0069719F">
          <w:rPr>
            <w:rFonts w:ascii="Crimson Text" w:hAnsi="Crimson Text"/>
            <w:color w:val="000000" w:themeColor="text1"/>
            <w:sz w:val="26"/>
            <w:szCs w:val="26"/>
          </w:rPr>
          <w:t>ó</w:t>
        </w:r>
      </w:ins>
      <w:r w:rsidRPr="008D03A6">
        <w:rPr>
          <w:rFonts w:ascii="Crimson Text" w:hAnsi="Crimson Text"/>
          <w:color w:val="000000" w:themeColor="text1"/>
          <w:sz w:val="26"/>
          <w:szCs w:val="26"/>
        </w:rPr>
        <w:t xml:space="preserve"> voltear el reloj? –preguntó Eros, confundido, sabía que no había sido un descuido, algo </w:t>
      </w:r>
      <w:ins w:id="114" w:author="Paula Castrilli" w:date="2025-05-24T00:43:00Z">
        <w:r w:rsidR="0069719F">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le resultaba extraño</w:t>
      </w:r>
      <w:ins w:id="115" w:author="Paula Castrilli" w:date="2025-05-24T00:43:00Z">
        <w:r w:rsidR="0069719F">
          <w:rPr>
            <w:rFonts w:ascii="Crimson Text" w:hAnsi="Crimson Text"/>
            <w:color w:val="000000" w:themeColor="text1"/>
            <w:sz w:val="26"/>
            <w:szCs w:val="26"/>
          </w:rPr>
          <w:t xml:space="preserve"> ya que el guerrero no cometería ese tipo de errores en algo tan importante</w:t>
        </w:r>
      </w:ins>
      <w:r w:rsidRPr="008D03A6">
        <w:rPr>
          <w:rFonts w:ascii="Crimson Text" w:hAnsi="Crimson Text"/>
          <w:color w:val="000000" w:themeColor="text1"/>
          <w:sz w:val="26"/>
          <w:szCs w:val="26"/>
        </w:rPr>
        <w:t>.</w:t>
      </w:r>
    </w:p>
    <w:p w:rsidR="00E47F3B"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006AD" w:rsidRPr="008D03A6">
        <w:rPr>
          <w:rFonts w:ascii="Crimson Text" w:hAnsi="Crimson Text"/>
          <w:color w:val="000000" w:themeColor="text1"/>
          <w:sz w:val="26"/>
          <w:szCs w:val="26"/>
        </w:rPr>
        <w:t>No hará falta esta vez</w:t>
      </w:r>
      <w:del w:id="116" w:author="Paula Castrilli" w:date="2025-05-24T00:43:00Z">
        <w:r w:rsidR="003006AD" w:rsidRPr="008D03A6" w:rsidDel="0069719F">
          <w:rPr>
            <w:rFonts w:ascii="Crimson Text" w:hAnsi="Crimson Text"/>
            <w:color w:val="000000" w:themeColor="text1"/>
            <w:sz w:val="26"/>
            <w:szCs w:val="26"/>
          </w:rPr>
          <w:delText>. P</w:delText>
        </w:r>
      </w:del>
      <w:ins w:id="117" w:author="Paula Castrilli" w:date="2025-05-24T00:43:00Z">
        <w:r w:rsidR="0069719F">
          <w:rPr>
            <w:rFonts w:ascii="Crimson Text" w:hAnsi="Crimson Text"/>
            <w:color w:val="000000" w:themeColor="text1"/>
            <w:sz w:val="26"/>
            <w:szCs w:val="26"/>
          </w:rPr>
          <w:t>, p</w:t>
        </w:r>
      </w:ins>
      <w:r w:rsidR="003006AD" w:rsidRPr="008D03A6">
        <w:rPr>
          <w:rFonts w:ascii="Crimson Text" w:hAnsi="Crimson Text"/>
          <w:color w:val="000000" w:themeColor="text1"/>
          <w:sz w:val="26"/>
          <w:szCs w:val="26"/>
        </w:rPr>
        <w:t>refiero que t</w:t>
      </w:r>
      <w:r w:rsidR="00F2519D" w:rsidRPr="008D03A6">
        <w:rPr>
          <w:rFonts w:ascii="Crimson Text" w:hAnsi="Crimson Text"/>
          <w:color w:val="000000" w:themeColor="text1"/>
          <w:sz w:val="26"/>
          <w:szCs w:val="26"/>
        </w:rPr>
        <w:t>ú no realices esta</w:t>
      </w:r>
      <w:r w:rsidR="003006AD" w:rsidRPr="008D03A6">
        <w:rPr>
          <w:rFonts w:ascii="Crimson Text" w:hAnsi="Crimson Text"/>
          <w:color w:val="000000" w:themeColor="text1"/>
          <w:sz w:val="26"/>
          <w:szCs w:val="26"/>
        </w:rPr>
        <w:t xml:space="preserve"> prueba. Ya </w:t>
      </w:r>
      <w:r w:rsidR="00F2519D" w:rsidRPr="008D03A6">
        <w:rPr>
          <w:rFonts w:ascii="Crimson Text" w:hAnsi="Crimson Text"/>
          <w:color w:val="000000" w:themeColor="text1"/>
          <w:sz w:val="26"/>
          <w:szCs w:val="26"/>
        </w:rPr>
        <w:t>demostraste</w:t>
      </w:r>
      <w:r w:rsidR="003006AD" w:rsidRPr="008D03A6">
        <w:rPr>
          <w:rFonts w:ascii="Crimson Text" w:hAnsi="Crimson Text"/>
          <w:color w:val="000000" w:themeColor="text1"/>
          <w:sz w:val="26"/>
          <w:szCs w:val="26"/>
        </w:rPr>
        <w:t xml:space="preserve"> tu valentía en el campo de aprendizaje.</w:t>
      </w:r>
    </w:p>
    <w:p w:rsidR="003006AD"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006AD" w:rsidRPr="008D03A6">
        <w:rPr>
          <w:rFonts w:ascii="Crimson Text" w:hAnsi="Crimson Text"/>
          <w:color w:val="000000" w:themeColor="text1"/>
          <w:sz w:val="26"/>
          <w:szCs w:val="26"/>
        </w:rPr>
        <w:t>No entiendo, las reglas son pa</w:t>
      </w:r>
      <w:r w:rsidR="00ED416F" w:rsidRPr="008D03A6">
        <w:rPr>
          <w:rFonts w:ascii="Crimson Text" w:hAnsi="Crimson Text"/>
          <w:color w:val="000000" w:themeColor="text1"/>
          <w:sz w:val="26"/>
          <w:szCs w:val="26"/>
        </w:rPr>
        <w:t xml:space="preserve">ra todos iguales. Es uno de los </w:t>
      </w:r>
      <w:r w:rsidR="003006AD" w:rsidRPr="008D03A6">
        <w:rPr>
          <w:rFonts w:ascii="Crimson Text" w:hAnsi="Crimson Text"/>
          <w:color w:val="000000" w:themeColor="text1"/>
          <w:sz w:val="26"/>
          <w:szCs w:val="26"/>
        </w:rPr>
        <w:t>princip</w:t>
      </w:r>
      <w:r w:rsidR="00ED416F" w:rsidRPr="008D03A6">
        <w:rPr>
          <w:rFonts w:ascii="Crimson Text" w:hAnsi="Crimson Text"/>
          <w:color w:val="000000" w:themeColor="text1"/>
          <w:sz w:val="26"/>
          <w:szCs w:val="26"/>
        </w:rPr>
        <w:t>ios</w:t>
      </w:r>
      <w:r w:rsidR="003006AD" w:rsidRPr="008D03A6">
        <w:rPr>
          <w:rFonts w:ascii="Crimson Text" w:hAnsi="Crimson Text"/>
          <w:color w:val="000000" w:themeColor="text1"/>
          <w:sz w:val="26"/>
          <w:szCs w:val="26"/>
        </w:rPr>
        <w:t xml:space="preserve"> de la guardia real.</w:t>
      </w:r>
    </w:p>
    <w:p w:rsidR="003006AD" w:rsidRPr="008D03A6" w:rsidRDefault="002E1261" w:rsidP="001E3864">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3006AD" w:rsidRPr="008D03A6">
        <w:rPr>
          <w:rFonts w:ascii="Crimson Text" w:hAnsi="Crimson Text"/>
          <w:color w:val="000000" w:themeColor="text1"/>
          <w:sz w:val="26"/>
          <w:szCs w:val="26"/>
        </w:rPr>
        <w:t>¡</w:t>
      </w:r>
      <w:proofErr w:type="gramEnd"/>
      <w:r w:rsidR="003006AD" w:rsidRPr="008D03A6">
        <w:rPr>
          <w:rFonts w:ascii="Crimson Text" w:hAnsi="Crimson Text"/>
          <w:color w:val="000000" w:themeColor="text1"/>
          <w:sz w:val="26"/>
          <w:szCs w:val="26"/>
        </w:rPr>
        <w:t>Exacto! Si los demás reclutas hubieran mostrado tu rendimiento, seguramente tampoco deber</w:t>
      </w:r>
      <w:r w:rsidR="00F2519D" w:rsidRPr="008D03A6">
        <w:rPr>
          <w:rFonts w:ascii="Crimson Text" w:hAnsi="Crimson Text"/>
          <w:color w:val="000000" w:themeColor="text1"/>
          <w:sz w:val="26"/>
          <w:szCs w:val="26"/>
        </w:rPr>
        <w:t>ían afro</w:t>
      </w:r>
      <w:r w:rsidR="003006AD" w:rsidRPr="008D03A6">
        <w:rPr>
          <w:rFonts w:ascii="Crimson Text" w:hAnsi="Crimson Text"/>
          <w:color w:val="000000" w:themeColor="text1"/>
          <w:sz w:val="26"/>
          <w:szCs w:val="26"/>
        </w:rPr>
        <w:t>ntar este</w:t>
      </w:r>
      <w:r w:rsidR="00ED416F" w:rsidRPr="008D03A6">
        <w:rPr>
          <w:rFonts w:ascii="Crimson Text" w:hAnsi="Crimson Text"/>
          <w:color w:val="000000" w:themeColor="text1"/>
          <w:sz w:val="26"/>
          <w:szCs w:val="26"/>
        </w:rPr>
        <w:t xml:space="preserve"> desafío</w:t>
      </w:r>
      <w:del w:id="118" w:author="Paula Castrilli" w:date="2025-05-24T00:44:00Z">
        <w:r w:rsidR="00ED416F" w:rsidRPr="008D03A6" w:rsidDel="0069719F">
          <w:rPr>
            <w:rFonts w:ascii="Crimson Text" w:hAnsi="Crimson Text"/>
            <w:color w:val="000000" w:themeColor="text1"/>
            <w:sz w:val="26"/>
            <w:szCs w:val="26"/>
          </w:rPr>
          <w:delText>,</w:delText>
        </w:r>
      </w:del>
      <w:r w:rsidR="00ED416F" w:rsidRPr="008D03A6">
        <w:rPr>
          <w:rFonts w:ascii="Crimson Text" w:hAnsi="Crimson Text"/>
          <w:color w:val="000000" w:themeColor="text1"/>
          <w:sz w:val="26"/>
          <w:szCs w:val="26"/>
        </w:rPr>
        <w:t xml:space="preserve"> y tendrían el mismo beneficio. No es por favoritismo.</w:t>
      </w:r>
    </w:p>
    <w:p w:rsidR="003006AD"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006AD" w:rsidRPr="008D03A6">
        <w:rPr>
          <w:rFonts w:ascii="Crimson Text" w:hAnsi="Crimson Text"/>
          <w:color w:val="000000" w:themeColor="text1"/>
          <w:sz w:val="26"/>
          <w:szCs w:val="26"/>
        </w:rPr>
        <w:t>Agradezco su consideración. Pero, insisto, no creo que sea justo para el resto de mis compañeros.</w:t>
      </w:r>
    </w:p>
    <w:p w:rsidR="003006AD"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3006AD" w:rsidRPr="008D03A6">
        <w:rPr>
          <w:rFonts w:ascii="Crimson Text" w:hAnsi="Crimson Text"/>
          <w:color w:val="000000" w:themeColor="text1"/>
          <w:sz w:val="26"/>
          <w:szCs w:val="26"/>
        </w:rPr>
        <w:t>Eros, tú eres muy valioso para la guardia real, tienes mucho potencial. No vamos a arriesgarte en una prueba como esta –</w:t>
      </w:r>
      <w:del w:id="119" w:author="Paula Castrilli" w:date="2025-05-24T00:44:00Z">
        <w:r w:rsidR="00EA7975" w:rsidRPr="008D03A6" w:rsidDel="0069719F">
          <w:rPr>
            <w:rFonts w:ascii="Crimson Text" w:hAnsi="Crimson Text"/>
            <w:color w:val="000000" w:themeColor="text1"/>
            <w:sz w:val="26"/>
            <w:szCs w:val="26"/>
          </w:rPr>
          <w:delText xml:space="preserve">exclamó </w:delText>
        </w:r>
      </w:del>
      <w:ins w:id="120" w:author="Paula Castrilli" w:date="2025-05-24T00:44:00Z">
        <w:r w:rsidR="0069719F">
          <w:rPr>
            <w:rFonts w:ascii="Crimson Text" w:hAnsi="Crimson Text"/>
            <w:color w:val="000000" w:themeColor="text1"/>
            <w:sz w:val="26"/>
            <w:szCs w:val="26"/>
          </w:rPr>
          <w:t>le respondió</w:t>
        </w:r>
        <w:r w:rsidR="0069719F" w:rsidRPr="008D03A6">
          <w:rPr>
            <w:rFonts w:ascii="Crimson Text" w:hAnsi="Crimson Text"/>
            <w:color w:val="000000" w:themeColor="text1"/>
            <w:sz w:val="26"/>
            <w:szCs w:val="26"/>
          </w:rPr>
          <w:t xml:space="preserve"> </w:t>
        </w:r>
      </w:ins>
      <w:proofErr w:type="spellStart"/>
      <w:r w:rsidR="00EA7975" w:rsidRPr="008D03A6">
        <w:rPr>
          <w:rFonts w:ascii="Crimson Text" w:hAnsi="Crimson Text"/>
          <w:color w:val="000000" w:themeColor="text1"/>
          <w:sz w:val="26"/>
          <w:szCs w:val="26"/>
        </w:rPr>
        <w:t>Sigurd</w:t>
      </w:r>
      <w:proofErr w:type="spellEnd"/>
      <w:ins w:id="121" w:author="Paula Castrilli" w:date="2025-05-24T00:45:00Z">
        <w:r w:rsidR="0069719F">
          <w:rPr>
            <w:rFonts w:ascii="Crimson Text" w:hAnsi="Crimson Text"/>
            <w:color w:val="000000" w:themeColor="text1"/>
            <w:sz w:val="26"/>
            <w:szCs w:val="26"/>
          </w:rPr>
          <w:t xml:space="preserve"> </w:t>
        </w:r>
        <w:commentRangeStart w:id="122"/>
        <w:r w:rsidR="0069719F">
          <w:rPr>
            <w:rFonts w:ascii="Crimson Text" w:hAnsi="Crimson Text"/>
            <w:color w:val="000000" w:themeColor="text1"/>
            <w:sz w:val="26"/>
            <w:szCs w:val="26"/>
          </w:rPr>
          <w:t>en tono contundente y con los dientes apretados</w:t>
        </w:r>
        <w:commentRangeEnd w:id="122"/>
        <w:r w:rsidR="0069719F">
          <w:rPr>
            <w:rStyle w:val="Refdecomentario"/>
          </w:rPr>
          <w:commentReference w:id="122"/>
        </w:r>
      </w:ins>
      <w:del w:id="123" w:author="Paula Castrilli" w:date="2025-05-24T00:45:00Z">
        <w:r w:rsidR="00EA7975" w:rsidRPr="008D03A6" w:rsidDel="0069719F">
          <w:rPr>
            <w:rFonts w:ascii="Crimson Text" w:hAnsi="Crimson Text"/>
            <w:color w:val="000000" w:themeColor="text1"/>
            <w:sz w:val="26"/>
            <w:szCs w:val="26"/>
          </w:rPr>
          <w:delText>, comenzaba a perder la paciencia.</w:delText>
        </w:r>
      </w:del>
    </w:p>
    <w:p w:rsidR="00F2519D"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C34575" w:rsidRPr="008D03A6">
        <w:rPr>
          <w:rFonts w:ascii="Crimson Text" w:hAnsi="Crimson Text"/>
          <w:color w:val="000000" w:themeColor="text1"/>
          <w:sz w:val="26"/>
          <w:szCs w:val="26"/>
        </w:rPr>
        <w:t>S</w:t>
      </w:r>
      <w:del w:id="124" w:author="Paula Castrilli" w:date="2025-05-24T00:46:00Z">
        <w:r w:rsidR="00C34575" w:rsidRPr="008D03A6" w:rsidDel="0069719F">
          <w:rPr>
            <w:rFonts w:ascii="Crimson Text" w:hAnsi="Crimson Text"/>
            <w:color w:val="000000" w:themeColor="text1"/>
            <w:sz w:val="26"/>
            <w:szCs w:val="26"/>
          </w:rPr>
          <w:delText>í</w:delText>
        </w:r>
      </w:del>
      <w:ins w:id="125" w:author="Paula Castrilli" w:date="2025-05-24T00:46:00Z">
        <w:r w:rsidR="0069719F">
          <w:rPr>
            <w:rFonts w:ascii="Crimson Text" w:hAnsi="Crimson Text"/>
            <w:color w:val="000000" w:themeColor="text1"/>
            <w:sz w:val="26"/>
            <w:szCs w:val="26"/>
          </w:rPr>
          <w:t>i</w:t>
        </w:r>
      </w:ins>
      <w:r w:rsidR="00C34575" w:rsidRPr="008D03A6">
        <w:rPr>
          <w:rFonts w:ascii="Crimson Text" w:hAnsi="Crimson Text"/>
          <w:color w:val="000000" w:themeColor="text1"/>
          <w:sz w:val="26"/>
          <w:szCs w:val="26"/>
        </w:rPr>
        <w:t xml:space="preserve"> no realizo esta prueba, no podré mirar a la cara a mis compañeros luego –</w:t>
      </w:r>
      <w:del w:id="126" w:author="Paula Castrilli" w:date="2025-05-24T00:46:00Z">
        <w:r w:rsidR="00C34575" w:rsidRPr="008D03A6" w:rsidDel="0069719F">
          <w:rPr>
            <w:rFonts w:ascii="Crimson Text" w:hAnsi="Crimson Text"/>
            <w:color w:val="000000" w:themeColor="text1"/>
            <w:sz w:val="26"/>
            <w:szCs w:val="26"/>
          </w:rPr>
          <w:delText xml:space="preserve">respondió </w:delText>
        </w:r>
      </w:del>
      <w:ins w:id="127" w:author="Paula Castrilli" w:date="2025-05-24T00:46:00Z">
        <w:r w:rsidR="0069719F">
          <w:rPr>
            <w:rFonts w:ascii="Crimson Text" w:hAnsi="Crimson Text"/>
            <w:color w:val="000000" w:themeColor="text1"/>
            <w:sz w:val="26"/>
            <w:szCs w:val="26"/>
          </w:rPr>
          <w:t>replicó</w:t>
        </w:r>
        <w:r w:rsidR="0069719F" w:rsidRPr="008D03A6">
          <w:rPr>
            <w:rFonts w:ascii="Crimson Text" w:hAnsi="Crimson Text"/>
            <w:color w:val="000000" w:themeColor="text1"/>
            <w:sz w:val="26"/>
            <w:szCs w:val="26"/>
          </w:rPr>
          <w:t xml:space="preserve"> </w:t>
        </w:r>
      </w:ins>
      <w:r w:rsidR="00C34575" w:rsidRPr="008D03A6">
        <w:rPr>
          <w:rFonts w:ascii="Crimson Text" w:hAnsi="Crimson Text"/>
          <w:color w:val="000000" w:themeColor="text1"/>
          <w:sz w:val="26"/>
          <w:szCs w:val="26"/>
        </w:rPr>
        <w:t>Eros, inc</w:t>
      </w:r>
      <w:ins w:id="128" w:author="Paula Castrilli" w:date="2025-05-24T00:46:00Z">
        <w:r w:rsidR="0069719F">
          <w:rPr>
            <w:rFonts w:ascii="Crimson Text" w:hAnsi="Crimson Text"/>
            <w:color w:val="000000" w:themeColor="text1"/>
            <w:sz w:val="26"/>
            <w:szCs w:val="26"/>
          </w:rPr>
          <w:t>ó</w:t>
        </w:r>
      </w:ins>
      <w:del w:id="129" w:author="Paula Castrilli" w:date="2025-05-24T00:46:00Z">
        <w:r w:rsidR="00C34575" w:rsidRPr="008D03A6" w:rsidDel="0069719F">
          <w:rPr>
            <w:rFonts w:ascii="Crimson Text" w:hAnsi="Crimson Text"/>
            <w:color w:val="000000" w:themeColor="text1"/>
            <w:sz w:val="26"/>
            <w:szCs w:val="26"/>
          </w:rPr>
          <w:delText>o</w:delText>
        </w:r>
      </w:del>
      <w:r w:rsidR="00C34575" w:rsidRPr="008D03A6">
        <w:rPr>
          <w:rFonts w:ascii="Crimson Text" w:hAnsi="Crimson Text"/>
          <w:color w:val="000000" w:themeColor="text1"/>
          <w:sz w:val="26"/>
          <w:szCs w:val="26"/>
        </w:rPr>
        <w:t>modo</w:t>
      </w:r>
      <w:ins w:id="130" w:author="Paula Castrilli" w:date="2025-05-24T00:46:00Z">
        <w:r w:rsidR="0069719F">
          <w:rPr>
            <w:rFonts w:ascii="Crimson Text" w:hAnsi="Crimson Text"/>
            <w:color w:val="000000" w:themeColor="text1"/>
            <w:sz w:val="26"/>
            <w:szCs w:val="26"/>
          </w:rPr>
          <w:t xml:space="preserve"> </w:t>
        </w:r>
      </w:ins>
      <w:del w:id="131" w:author="Paula Castrilli" w:date="2025-05-24T00:46:00Z">
        <w:r w:rsidR="00C34575" w:rsidRPr="008D03A6" w:rsidDel="0069719F">
          <w:rPr>
            <w:rFonts w:ascii="Crimson Text" w:hAnsi="Crimson Text"/>
            <w:color w:val="000000" w:themeColor="text1"/>
            <w:sz w:val="26"/>
            <w:szCs w:val="26"/>
          </w:rPr>
          <w:delText>,</w:delText>
        </w:r>
      </w:del>
      <w:ins w:id="132" w:author="Paula Castrilli" w:date="2025-05-24T00:46:00Z">
        <w:r w:rsidR="0069719F">
          <w:rPr>
            <w:rFonts w:ascii="Crimson Text" w:hAnsi="Crimson Text"/>
            <w:color w:val="000000" w:themeColor="text1"/>
            <w:sz w:val="26"/>
            <w:szCs w:val="26"/>
          </w:rPr>
          <w:t>y</w:t>
        </w:r>
      </w:ins>
      <w:r w:rsidR="00C34575" w:rsidRPr="008D03A6">
        <w:rPr>
          <w:rFonts w:ascii="Crimson Text" w:hAnsi="Crimson Text"/>
          <w:color w:val="000000" w:themeColor="text1"/>
          <w:sz w:val="26"/>
          <w:szCs w:val="26"/>
        </w:rPr>
        <w:t xml:space="preserve"> algo </w:t>
      </w:r>
      <w:r w:rsidR="00DA7FA3" w:rsidRPr="008D03A6">
        <w:rPr>
          <w:rFonts w:ascii="Crimson Text" w:hAnsi="Crimson Text"/>
          <w:color w:val="000000" w:themeColor="text1"/>
          <w:sz w:val="26"/>
          <w:szCs w:val="26"/>
        </w:rPr>
        <w:t>nervioso</w:t>
      </w:r>
      <w:r w:rsidR="00C34575" w:rsidRPr="008D03A6">
        <w:rPr>
          <w:rFonts w:ascii="Crimson Text" w:hAnsi="Crimson Text"/>
          <w:color w:val="000000" w:themeColor="text1"/>
          <w:sz w:val="26"/>
          <w:szCs w:val="26"/>
        </w:rPr>
        <w:t>.</w:t>
      </w:r>
    </w:p>
    <w:p w:rsidR="00C34575" w:rsidRPr="008D03A6" w:rsidRDefault="002E1261"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C34575" w:rsidRPr="008D03A6">
        <w:rPr>
          <w:rFonts w:ascii="Crimson Text" w:hAnsi="Crimson Text"/>
          <w:color w:val="000000" w:themeColor="text1"/>
          <w:sz w:val="26"/>
          <w:szCs w:val="26"/>
        </w:rPr>
        <w:t>Te diré una cosa</w:t>
      </w:r>
      <w:ins w:id="133" w:author="Paula Castrilli" w:date="2025-05-24T00:47:00Z">
        <w:r w:rsidR="0069719F">
          <w:rPr>
            <w:rFonts w:ascii="Crimson Text" w:hAnsi="Crimson Text"/>
            <w:color w:val="000000" w:themeColor="text1"/>
            <w:sz w:val="26"/>
            <w:szCs w:val="26"/>
          </w:rPr>
          <w:t>,</w:t>
        </w:r>
      </w:ins>
      <w:del w:id="134" w:author="Paula Castrilli" w:date="2025-05-24T00:47:00Z">
        <w:r w:rsidR="00C34575" w:rsidRPr="008D03A6" w:rsidDel="0069719F">
          <w:rPr>
            <w:rFonts w:ascii="Crimson Text" w:hAnsi="Crimson Text"/>
            <w:color w:val="000000" w:themeColor="text1"/>
            <w:sz w:val="26"/>
            <w:szCs w:val="26"/>
          </w:rPr>
          <w:delText xml:space="preserve"> y</w:delText>
        </w:r>
      </w:del>
      <w:r w:rsidR="00C34575" w:rsidRPr="008D03A6">
        <w:rPr>
          <w:rFonts w:ascii="Crimson Text" w:hAnsi="Crimson Text"/>
          <w:color w:val="000000" w:themeColor="text1"/>
          <w:sz w:val="26"/>
          <w:szCs w:val="26"/>
        </w:rPr>
        <w:t xml:space="preserve"> lo diré una sola vez</w:t>
      </w:r>
      <w:del w:id="135" w:author="Paula Castrilli" w:date="2025-05-24T00:47:00Z">
        <w:r w:rsidR="00C34575" w:rsidRPr="008D03A6" w:rsidDel="0069719F">
          <w:rPr>
            <w:rFonts w:ascii="Crimson Text" w:hAnsi="Crimson Text"/>
            <w:color w:val="000000" w:themeColor="text1"/>
            <w:sz w:val="26"/>
            <w:szCs w:val="26"/>
          </w:rPr>
          <w:delText>,</w:delText>
        </w:r>
      </w:del>
      <w:r w:rsidR="00C34575"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y deberá quedar</w:t>
      </w:r>
      <w:r w:rsidR="00C34575" w:rsidRPr="008D03A6">
        <w:rPr>
          <w:rFonts w:ascii="Crimson Text" w:hAnsi="Crimson Text"/>
          <w:color w:val="000000" w:themeColor="text1"/>
          <w:sz w:val="26"/>
          <w:szCs w:val="26"/>
        </w:rPr>
        <w:t xml:space="preserve"> entre nosotros –dijo, </w:t>
      </w:r>
      <w:del w:id="136" w:author="Paula Castrilli" w:date="2025-05-24T00:47:00Z">
        <w:r w:rsidR="00C34575" w:rsidRPr="008D03A6" w:rsidDel="0069719F">
          <w:rPr>
            <w:rFonts w:ascii="Crimson Text" w:hAnsi="Crimson Text"/>
            <w:color w:val="000000" w:themeColor="text1"/>
            <w:sz w:val="26"/>
            <w:szCs w:val="26"/>
          </w:rPr>
          <w:delText>y comenzó</w:delText>
        </w:r>
      </w:del>
      <w:ins w:id="137" w:author="Paula Castrilli" w:date="2025-05-24T00:47:00Z">
        <w:r w:rsidR="0069719F">
          <w:rPr>
            <w:rFonts w:ascii="Crimson Text" w:hAnsi="Crimson Text"/>
            <w:color w:val="000000" w:themeColor="text1"/>
            <w:sz w:val="26"/>
            <w:szCs w:val="26"/>
          </w:rPr>
          <w:t>mientras comenzaba</w:t>
        </w:r>
      </w:ins>
      <w:r w:rsidR="00C34575" w:rsidRPr="008D03A6">
        <w:rPr>
          <w:rFonts w:ascii="Crimson Text" w:hAnsi="Crimson Text"/>
          <w:color w:val="000000" w:themeColor="text1"/>
          <w:sz w:val="26"/>
          <w:szCs w:val="26"/>
        </w:rPr>
        <w:t xml:space="preserve"> a descender de la torre. Una vez en el suelo continuó</w:t>
      </w:r>
      <w:del w:id="138" w:author="Paula Castrilli" w:date="2025-05-24T00:47:00Z">
        <w:r w:rsidR="00C34575" w:rsidRPr="008D03A6" w:rsidDel="0069719F">
          <w:rPr>
            <w:rFonts w:ascii="Crimson Text" w:hAnsi="Crimson Text"/>
            <w:color w:val="000000" w:themeColor="text1"/>
            <w:sz w:val="26"/>
            <w:szCs w:val="26"/>
          </w:rPr>
          <w:delText xml:space="preserve"> </w:delText>
        </w:r>
        <w:r w:rsidR="00ED416F" w:rsidRPr="008D03A6" w:rsidDel="0069719F">
          <w:rPr>
            <w:rFonts w:ascii="Crimson Text" w:hAnsi="Crimson Text"/>
            <w:color w:val="000000" w:themeColor="text1"/>
            <w:sz w:val="26"/>
            <w:szCs w:val="26"/>
          </w:rPr>
          <w:delText>con la explicación</w:delText>
        </w:r>
      </w:del>
      <w:r w:rsidR="00C34575" w:rsidRPr="008D03A6">
        <w:rPr>
          <w:rFonts w:ascii="Crimson Text" w:hAnsi="Crimson Text"/>
          <w:color w:val="000000" w:themeColor="text1"/>
          <w:sz w:val="26"/>
          <w:szCs w:val="26"/>
        </w:rPr>
        <w:t xml:space="preserve">–. Yo no estoy de acuerdo con esta prueba, me parece demasiado arriesgada para guerreros inexpertos. Pero la decisión fue tomada por </w:t>
      </w:r>
      <w:r w:rsidR="00C34575" w:rsidRPr="008D03A6">
        <w:rPr>
          <w:rFonts w:ascii="Crimson Text" w:hAnsi="Crimson Text"/>
          <w:color w:val="000000" w:themeColor="text1"/>
          <w:sz w:val="26"/>
          <w:szCs w:val="26"/>
        </w:rPr>
        <w:lastRenderedPageBreak/>
        <w:t>las autoridades de la guardia real. Yo tan s</w:t>
      </w:r>
      <w:r w:rsidR="00DA7FA3" w:rsidRPr="008D03A6">
        <w:rPr>
          <w:rFonts w:ascii="Crimson Text" w:hAnsi="Crimson Text"/>
          <w:color w:val="000000" w:themeColor="text1"/>
          <w:sz w:val="26"/>
          <w:szCs w:val="26"/>
        </w:rPr>
        <w:t>ólo debo acatar órdenes</w:t>
      </w:r>
      <w:r w:rsidR="00C34575" w:rsidRPr="008D03A6">
        <w:rPr>
          <w:rFonts w:ascii="Crimson Text" w:hAnsi="Crimson Text"/>
          <w:color w:val="000000" w:themeColor="text1"/>
          <w:sz w:val="26"/>
          <w:szCs w:val="26"/>
        </w:rPr>
        <w:t xml:space="preserve"> –expresó, e hizo una pausa extensa</w:t>
      </w:r>
      <w:ins w:id="139" w:author="Paula Castrilli" w:date="2025-05-24T00:48:00Z">
        <w:r w:rsidR="0069719F">
          <w:rPr>
            <w:rFonts w:ascii="Crimson Text" w:hAnsi="Crimson Text"/>
            <w:color w:val="000000" w:themeColor="text1"/>
            <w:sz w:val="26"/>
            <w:szCs w:val="26"/>
          </w:rPr>
          <w:t>,</w:t>
        </w:r>
      </w:ins>
      <w:r w:rsidR="00DA7FA3" w:rsidRPr="008D03A6">
        <w:rPr>
          <w:rFonts w:ascii="Crimson Text" w:hAnsi="Crimson Text"/>
          <w:color w:val="000000" w:themeColor="text1"/>
          <w:sz w:val="26"/>
          <w:szCs w:val="26"/>
        </w:rPr>
        <w:t xml:space="preserve"> que </w:t>
      </w:r>
      <w:ins w:id="140" w:author="Paula Castrilli" w:date="2025-05-24T00:48:00Z">
        <w:r w:rsidR="0069719F">
          <w:rPr>
            <w:rFonts w:ascii="Crimson Text" w:hAnsi="Crimson Text"/>
            <w:color w:val="000000" w:themeColor="text1"/>
            <w:sz w:val="26"/>
            <w:szCs w:val="26"/>
          </w:rPr>
          <w:t xml:space="preserve">le </w:t>
        </w:r>
      </w:ins>
      <w:r w:rsidR="00DA7FA3" w:rsidRPr="008D03A6">
        <w:rPr>
          <w:rFonts w:ascii="Crimson Text" w:hAnsi="Crimson Text"/>
          <w:color w:val="000000" w:themeColor="text1"/>
          <w:sz w:val="26"/>
          <w:szCs w:val="26"/>
        </w:rPr>
        <w:t>provocó</w:t>
      </w:r>
      <w:r w:rsidR="00C34575" w:rsidRPr="008D03A6">
        <w:rPr>
          <w:rFonts w:ascii="Crimson Text" w:hAnsi="Crimson Text"/>
          <w:color w:val="000000" w:themeColor="text1"/>
          <w:sz w:val="26"/>
          <w:szCs w:val="26"/>
        </w:rPr>
        <w:t xml:space="preserve"> un </w:t>
      </w:r>
      <w:del w:id="141" w:author="Paula Castrilli" w:date="2025-05-24T00:48:00Z">
        <w:r w:rsidR="00C34575" w:rsidRPr="008D03A6" w:rsidDel="0069719F">
          <w:rPr>
            <w:rFonts w:ascii="Crimson Text" w:hAnsi="Crimson Text"/>
            <w:color w:val="000000" w:themeColor="text1"/>
            <w:sz w:val="26"/>
            <w:szCs w:val="26"/>
          </w:rPr>
          <w:delText>clima tenso</w:delText>
        </w:r>
      </w:del>
      <w:proofErr w:type="spellStart"/>
      <w:ins w:id="142" w:author="Paula Castrilli" w:date="2025-05-24T00:48:00Z">
        <w:r w:rsidR="0069719F">
          <w:rPr>
            <w:rFonts w:ascii="Crimson Text" w:hAnsi="Crimson Text"/>
            <w:color w:val="000000" w:themeColor="text1"/>
            <w:sz w:val="26"/>
            <w:szCs w:val="26"/>
          </w:rPr>
          <w:t>un</w:t>
        </w:r>
        <w:proofErr w:type="spellEnd"/>
        <w:r w:rsidR="0069719F">
          <w:rPr>
            <w:rFonts w:ascii="Crimson Text" w:hAnsi="Crimson Text"/>
            <w:color w:val="000000" w:themeColor="text1"/>
            <w:sz w:val="26"/>
            <w:szCs w:val="26"/>
          </w:rPr>
          <w:t xml:space="preserve"> nudo en el estómago a Eros</w:t>
        </w:r>
      </w:ins>
      <w:r w:rsidR="00C34575" w:rsidRPr="008D03A6">
        <w:rPr>
          <w:rFonts w:ascii="Crimson Text" w:hAnsi="Crimson Text"/>
          <w:color w:val="000000" w:themeColor="text1"/>
          <w:sz w:val="26"/>
          <w:szCs w:val="26"/>
        </w:rPr>
        <w:t>. Luego</w:t>
      </w:r>
      <w:ins w:id="143" w:author="Paula Castrilli" w:date="2025-05-24T00:48:00Z">
        <w:r w:rsidR="0069719F">
          <w:rPr>
            <w:rFonts w:ascii="Crimson Text" w:hAnsi="Crimson Text"/>
            <w:color w:val="000000" w:themeColor="text1"/>
            <w:sz w:val="26"/>
            <w:szCs w:val="26"/>
          </w:rPr>
          <w:t xml:space="preserve">, con un </w:t>
        </w:r>
      </w:ins>
      <w:ins w:id="144" w:author="Paula Castrilli" w:date="2025-05-24T00:49:00Z">
        <w:r w:rsidR="0069719F">
          <w:rPr>
            <w:rFonts w:ascii="Crimson Text" w:hAnsi="Crimson Text"/>
            <w:color w:val="000000" w:themeColor="text1"/>
            <w:sz w:val="26"/>
            <w:szCs w:val="26"/>
          </w:rPr>
          <w:t xml:space="preserve">profundo </w:t>
        </w:r>
      </w:ins>
      <w:ins w:id="145" w:author="Paula Castrilli" w:date="2025-05-24T00:48:00Z">
        <w:r w:rsidR="0069719F">
          <w:rPr>
            <w:rFonts w:ascii="Crimson Text" w:hAnsi="Crimson Text"/>
            <w:color w:val="000000" w:themeColor="text1"/>
            <w:sz w:val="26"/>
            <w:szCs w:val="26"/>
          </w:rPr>
          <w:t>suspiro,</w:t>
        </w:r>
      </w:ins>
      <w:r w:rsidR="00C34575" w:rsidRPr="008D03A6">
        <w:rPr>
          <w:rFonts w:ascii="Crimson Text" w:hAnsi="Crimson Text"/>
          <w:color w:val="000000" w:themeColor="text1"/>
          <w:sz w:val="26"/>
          <w:szCs w:val="26"/>
        </w:rPr>
        <w:t xml:space="preserve"> </w:t>
      </w:r>
      <w:del w:id="146" w:author="Paula Castrilli" w:date="2025-05-24T00:49:00Z">
        <w:r w:rsidR="00DA7FA3" w:rsidRPr="008D03A6" w:rsidDel="0069719F">
          <w:rPr>
            <w:rFonts w:ascii="Crimson Text" w:hAnsi="Crimson Text"/>
            <w:color w:val="000000" w:themeColor="text1"/>
            <w:sz w:val="26"/>
            <w:szCs w:val="26"/>
          </w:rPr>
          <w:delText>reanudó</w:delText>
        </w:r>
        <w:r w:rsidR="00C34575" w:rsidRPr="008D03A6" w:rsidDel="0069719F">
          <w:rPr>
            <w:rFonts w:ascii="Crimson Text" w:hAnsi="Crimson Text"/>
            <w:color w:val="000000" w:themeColor="text1"/>
            <w:sz w:val="26"/>
            <w:szCs w:val="26"/>
          </w:rPr>
          <w:delText xml:space="preserve"> con </w:delText>
        </w:r>
        <w:r w:rsidR="00DA7FA3" w:rsidRPr="008D03A6" w:rsidDel="0069719F">
          <w:rPr>
            <w:rFonts w:ascii="Crimson Text" w:hAnsi="Crimson Text"/>
            <w:color w:val="000000" w:themeColor="text1"/>
            <w:sz w:val="26"/>
            <w:szCs w:val="26"/>
          </w:rPr>
          <w:delText>dramatismo</w:delText>
        </w:r>
      </w:del>
      <w:ins w:id="147" w:author="Paula Castrilli" w:date="2025-05-24T00:49:00Z">
        <w:r w:rsidR="0069719F">
          <w:rPr>
            <w:rFonts w:ascii="Crimson Text" w:hAnsi="Crimson Text"/>
            <w:color w:val="000000" w:themeColor="text1"/>
            <w:sz w:val="26"/>
            <w:szCs w:val="26"/>
          </w:rPr>
          <w:t>continuó</w:t>
        </w:r>
      </w:ins>
      <w:r w:rsidR="00C34575" w:rsidRPr="008D03A6">
        <w:rPr>
          <w:rFonts w:ascii="Crimson Text" w:hAnsi="Crimson Text"/>
          <w:color w:val="000000" w:themeColor="text1"/>
          <w:sz w:val="26"/>
          <w:szCs w:val="26"/>
        </w:rPr>
        <w:t xml:space="preserve">–. </w:t>
      </w:r>
      <w:del w:id="148" w:author="Paula Castrilli" w:date="2025-05-24T00:49:00Z">
        <w:r w:rsidR="00DA7FA3" w:rsidRPr="008D03A6" w:rsidDel="0069719F">
          <w:rPr>
            <w:rFonts w:ascii="Crimson Text" w:hAnsi="Crimson Text"/>
            <w:color w:val="000000" w:themeColor="text1"/>
            <w:sz w:val="26"/>
            <w:szCs w:val="26"/>
          </w:rPr>
          <w:delText>¡</w:delText>
        </w:r>
      </w:del>
      <w:r w:rsidR="00DA7FA3" w:rsidRPr="008D03A6">
        <w:rPr>
          <w:rFonts w:ascii="Crimson Text" w:hAnsi="Crimson Text"/>
          <w:color w:val="000000" w:themeColor="text1"/>
          <w:sz w:val="26"/>
          <w:szCs w:val="26"/>
        </w:rPr>
        <w:t xml:space="preserve">No creo que </w:t>
      </w:r>
      <w:r w:rsidR="00FE52F8" w:rsidRPr="008D03A6">
        <w:rPr>
          <w:rFonts w:ascii="Crimson Text" w:hAnsi="Crimson Text"/>
          <w:color w:val="000000" w:themeColor="text1"/>
          <w:sz w:val="26"/>
          <w:szCs w:val="26"/>
        </w:rPr>
        <w:t>volvamos a verlos con</w:t>
      </w:r>
      <w:r w:rsidR="00DA7FA3" w:rsidRPr="008D03A6">
        <w:rPr>
          <w:rFonts w:ascii="Crimson Text" w:hAnsi="Crimson Text"/>
          <w:color w:val="000000" w:themeColor="text1"/>
          <w:sz w:val="26"/>
          <w:szCs w:val="26"/>
        </w:rPr>
        <w:t xml:space="preserve"> vida</w:t>
      </w:r>
      <w:del w:id="149" w:author="Paula Castrilli" w:date="2025-05-24T00:49:00Z">
        <w:r w:rsidR="00DA7FA3" w:rsidRPr="008D03A6" w:rsidDel="0069719F">
          <w:rPr>
            <w:rFonts w:ascii="Crimson Text" w:hAnsi="Crimson Text"/>
            <w:color w:val="000000" w:themeColor="text1"/>
            <w:sz w:val="26"/>
            <w:szCs w:val="26"/>
          </w:rPr>
          <w:delText>!</w:delText>
        </w:r>
      </w:del>
      <w:r w:rsidR="0003218E" w:rsidRPr="008D03A6">
        <w:rPr>
          <w:rFonts w:ascii="Crimson Text" w:hAnsi="Crimson Text"/>
          <w:color w:val="000000" w:themeColor="text1"/>
          <w:sz w:val="26"/>
          <w:szCs w:val="26"/>
        </w:rPr>
        <w:t xml:space="preserve"> –concluyó</w:t>
      </w:r>
      <w:ins w:id="150" w:author="Paula Castrilli" w:date="2025-05-24T00:49:00Z">
        <w:r w:rsidR="00F91CC0">
          <w:rPr>
            <w:rFonts w:ascii="Crimson Text" w:hAnsi="Crimson Text"/>
            <w:color w:val="000000" w:themeColor="text1"/>
            <w:sz w:val="26"/>
            <w:szCs w:val="26"/>
          </w:rPr>
          <w:t xml:space="preserve"> sin más</w:t>
        </w:r>
      </w:ins>
      <w:r w:rsidR="0003218E" w:rsidRPr="008D03A6">
        <w:rPr>
          <w:rFonts w:ascii="Crimson Text" w:hAnsi="Crimson Text"/>
          <w:color w:val="000000" w:themeColor="text1"/>
          <w:sz w:val="26"/>
          <w:szCs w:val="26"/>
        </w:rPr>
        <w:t>, y sigui</w:t>
      </w:r>
      <w:r w:rsidR="000E0D34" w:rsidRPr="008D03A6">
        <w:rPr>
          <w:rFonts w:ascii="Crimson Text" w:hAnsi="Crimson Text"/>
          <w:color w:val="000000" w:themeColor="text1"/>
          <w:sz w:val="26"/>
          <w:szCs w:val="26"/>
        </w:rPr>
        <w:t>ó caminando rumbo al campam</w:t>
      </w:r>
      <w:r w:rsidR="0003218E" w:rsidRPr="008D03A6">
        <w:rPr>
          <w:rFonts w:ascii="Crimson Text" w:hAnsi="Crimson Text"/>
          <w:color w:val="000000" w:themeColor="text1"/>
          <w:sz w:val="26"/>
          <w:szCs w:val="26"/>
        </w:rPr>
        <w:t>ento.</w:t>
      </w:r>
    </w:p>
    <w:p w:rsidR="005B746A" w:rsidRPr="008D03A6" w:rsidRDefault="00DA7FA3"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abrió los ojos sorprendido, no podía creer lo que oía. </w:t>
      </w:r>
      <w:ins w:id="151" w:author="Paula Castrilli" w:date="2025-05-24T00:51:00Z">
        <w:r w:rsidR="00F91CC0">
          <w:rPr>
            <w:rFonts w:ascii="Crimson Text" w:hAnsi="Crimson Text"/>
            <w:color w:val="000000" w:themeColor="text1"/>
            <w:sz w:val="26"/>
            <w:szCs w:val="26"/>
          </w:rPr>
          <w:t xml:space="preserve">Sentía cómo las manos le temblaban de furia, </w:t>
        </w:r>
      </w:ins>
      <w:del w:id="152" w:author="Paula Castrilli" w:date="2025-05-24T00:51:00Z">
        <w:r w:rsidRPr="008D03A6" w:rsidDel="00F91CC0">
          <w:rPr>
            <w:rFonts w:ascii="Crimson Text" w:hAnsi="Crimson Text"/>
            <w:color w:val="000000" w:themeColor="text1"/>
            <w:sz w:val="26"/>
            <w:szCs w:val="26"/>
          </w:rPr>
          <w:delText>Se sentía</w:delText>
        </w:r>
      </w:del>
      <w:ins w:id="153" w:author="Paula Castrilli" w:date="2025-05-24T00:51:00Z">
        <w:r w:rsidR="00F91CC0">
          <w:rPr>
            <w:rFonts w:ascii="Crimson Text" w:hAnsi="Crimson Text"/>
            <w:color w:val="000000" w:themeColor="text1"/>
            <w:sz w:val="26"/>
            <w:szCs w:val="26"/>
          </w:rPr>
          <w:t>estaba</w:t>
        </w:r>
      </w:ins>
      <w:r w:rsidRPr="008D03A6">
        <w:rPr>
          <w:rFonts w:ascii="Crimson Text" w:hAnsi="Crimson Text"/>
          <w:color w:val="000000" w:themeColor="text1"/>
          <w:sz w:val="26"/>
          <w:szCs w:val="26"/>
        </w:rPr>
        <w:t xml:space="preserve"> decepcionado</w:t>
      </w:r>
      <w:ins w:id="154" w:author="Paula Castrilli" w:date="2025-05-24T00:51:00Z">
        <w:r w:rsidR="00F91CC0">
          <w:rPr>
            <w:rFonts w:ascii="Crimson Text" w:hAnsi="Crimson Text"/>
            <w:color w:val="000000" w:themeColor="text1"/>
            <w:sz w:val="26"/>
            <w:szCs w:val="26"/>
          </w:rPr>
          <w:t>:</w:t>
        </w:r>
      </w:ins>
      <w:del w:id="155" w:author="Paula Castrilli" w:date="2025-05-24T00:51:00Z">
        <w:r w:rsidRPr="008D03A6" w:rsidDel="00F91CC0">
          <w:rPr>
            <w:rFonts w:ascii="Crimson Text" w:hAnsi="Crimson Text"/>
            <w:color w:val="000000" w:themeColor="text1"/>
            <w:sz w:val="26"/>
            <w:szCs w:val="26"/>
          </w:rPr>
          <w:delText>, sentía que</w:delText>
        </w:r>
      </w:del>
      <w:r w:rsidRPr="008D03A6">
        <w:rPr>
          <w:rFonts w:ascii="Crimson Text" w:hAnsi="Crimson Text"/>
          <w:color w:val="000000" w:themeColor="text1"/>
          <w:sz w:val="26"/>
          <w:szCs w:val="26"/>
        </w:rPr>
        <w:t xml:space="preserve"> se hab</w:t>
      </w:r>
      <w:r w:rsidR="002170F2" w:rsidRPr="008D03A6">
        <w:rPr>
          <w:rFonts w:ascii="Crimson Text" w:hAnsi="Crimson Text"/>
          <w:color w:val="000000" w:themeColor="text1"/>
          <w:sz w:val="26"/>
          <w:szCs w:val="26"/>
        </w:rPr>
        <w:t xml:space="preserve">ían burlado de la esencia </w:t>
      </w:r>
      <w:r w:rsidRPr="008D03A6">
        <w:rPr>
          <w:rFonts w:ascii="Crimson Text" w:hAnsi="Crimson Text"/>
          <w:color w:val="000000" w:themeColor="text1"/>
          <w:sz w:val="26"/>
          <w:szCs w:val="26"/>
        </w:rPr>
        <w:t>de la guardia real</w:t>
      </w:r>
      <w:r w:rsidR="002170F2" w:rsidRPr="008D03A6">
        <w:rPr>
          <w:rFonts w:ascii="Crimson Text" w:hAnsi="Crimson Text"/>
          <w:color w:val="000000" w:themeColor="text1"/>
          <w:sz w:val="26"/>
          <w:szCs w:val="26"/>
        </w:rPr>
        <w:t xml:space="preserve">, </w:t>
      </w:r>
      <w:r w:rsidR="005B746A" w:rsidRPr="008D03A6">
        <w:rPr>
          <w:rFonts w:ascii="Crimson Text" w:hAnsi="Crimson Text"/>
          <w:color w:val="000000" w:themeColor="text1"/>
          <w:sz w:val="26"/>
          <w:szCs w:val="26"/>
        </w:rPr>
        <w:t>del</w:t>
      </w:r>
      <w:r w:rsidR="002170F2" w:rsidRPr="008D03A6">
        <w:rPr>
          <w:rFonts w:ascii="Crimson Text" w:hAnsi="Crimson Text"/>
          <w:color w:val="000000" w:themeColor="text1"/>
          <w:sz w:val="26"/>
          <w:szCs w:val="26"/>
        </w:rPr>
        <w:t xml:space="preserve"> espíritu de </w:t>
      </w:r>
      <w:r w:rsidR="00652702" w:rsidRPr="008D03A6">
        <w:rPr>
          <w:rFonts w:ascii="Crimson Text" w:hAnsi="Crimson Text"/>
          <w:color w:val="000000" w:themeColor="text1"/>
          <w:sz w:val="26"/>
          <w:szCs w:val="26"/>
        </w:rPr>
        <w:t>camaradería</w:t>
      </w:r>
      <w:del w:id="156" w:author="Paula Castrilli" w:date="2025-05-24T00:52:00Z">
        <w:r w:rsidR="002170F2" w:rsidRPr="008D03A6" w:rsidDel="00F91CC0">
          <w:rPr>
            <w:rFonts w:ascii="Crimson Text" w:hAnsi="Crimson Text"/>
            <w:color w:val="000000" w:themeColor="text1"/>
            <w:sz w:val="26"/>
            <w:szCs w:val="26"/>
          </w:rPr>
          <w:delText>,</w:delText>
        </w:r>
      </w:del>
      <w:r w:rsidR="002170F2" w:rsidRPr="008D03A6">
        <w:rPr>
          <w:rFonts w:ascii="Crimson Text" w:hAnsi="Crimson Text"/>
          <w:color w:val="000000" w:themeColor="text1"/>
          <w:sz w:val="26"/>
          <w:szCs w:val="26"/>
        </w:rPr>
        <w:t xml:space="preserve"> y</w:t>
      </w:r>
      <w:ins w:id="157" w:author="Paula Castrilli" w:date="2025-05-24T00:52:00Z">
        <w:r w:rsidR="00F91CC0">
          <w:rPr>
            <w:rFonts w:ascii="Crimson Text" w:hAnsi="Crimson Text"/>
            <w:color w:val="000000" w:themeColor="text1"/>
            <w:sz w:val="26"/>
            <w:szCs w:val="26"/>
          </w:rPr>
          <w:t>, por sobre todo eso,</w:t>
        </w:r>
      </w:ins>
      <w:r w:rsidR="002170F2" w:rsidRPr="008D03A6">
        <w:rPr>
          <w:rFonts w:ascii="Crimson Text" w:hAnsi="Crimson Text"/>
          <w:color w:val="000000" w:themeColor="text1"/>
          <w:sz w:val="26"/>
          <w:szCs w:val="26"/>
        </w:rPr>
        <w:t xml:space="preserve"> </w:t>
      </w:r>
      <w:del w:id="158" w:author="Paula Castrilli" w:date="2025-05-24T00:52:00Z">
        <w:r w:rsidR="002170F2" w:rsidRPr="008D03A6" w:rsidDel="00F91CC0">
          <w:rPr>
            <w:rFonts w:ascii="Crimson Text" w:hAnsi="Crimson Text"/>
            <w:color w:val="000000" w:themeColor="text1"/>
            <w:sz w:val="26"/>
            <w:szCs w:val="26"/>
          </w:rPr>
          <w:delText xml:space="preserve">que </w:delText>
        </w:r>
      </w:del>
      <w:proofErr w:type="spellStart"/>
      <w:r w:rsidR="002170F2" w:rsidRPr="008D03A6">
        <w:rPr>
          <w:rFonts w:ascii="Crimson Text" w:hAnsi="Crimson Text"/>
          <w:color w:val="000000" w:themeColor="text1"/>
          <w:sz w:val="26"/>
          <w:szCs w:val="26"/>
        </w:rPr>
        <w:t>Sigurd</w:t>
      </w:r>
      <w:proofErr w:type="spellEnd"/>
      <w:r w:rsidR="002170F2" w:rsidRPr="008D03A6">
        <w:rPr>
          <w:rFonts w:ascii="Crimson Text" w:hAnsi="Crimson Text"/>
          <w:color w:val="000000" w:themeColor="text1"/>
          <w:sz w:val="26"/>
          <w:szCs w:val="26"/>
        </w:rPr>
        <w:t xml:space="preserve"> no </w:t>
      </w:r>
      <w:del w:id="159" w:author="Paula Castrilli" w:date="2025-05-24T00:52:00Z">
        <w:r w:rsidR="002170F2" w:rsidRPr="008D03A6" w:rsidDel="00F91CC0">
          <w:rPr>
            <w:rFonts w:ascii="Crimson Text" w:hAnsi="Crimson Text"/>
            <w:color w:val="000000" w:themeColor="text1"/>
            <w:sz w:val="26"/>
            <w:szCs w:val="26"/>
          </w:rPr>
          <w:delText xml:space="preserve">tenía </w:delText>
        </w:r>
      </w:del>
      <w:ins w:id="160" w:author="Paula Castrilli" w:date="2025-05-24T00:52:00Z">
        <w:r w:rsidR="00F91CC0">
          <w:rPr>
            <w:rFonts w:ascii="Crimson Text" w:hAnsi="Crimson Text"/>
            <w:color w:val="000000" w:themeColor="text1"/>
            <w:sz w:val="26"/>
            <w:szCs w:val="26"/>
          </w:rPr>
          <w:t>había tenido</w:t>
        </w:r>
        <w:r w:rsidR="00F91CC0" w:rsidRPr="008D03A6">
          <w:rPr>
            <w:rFonts w:ascii="Crimson Text" w:hAnsi="Crimson Text"/>
            <w:color w:val="000000" w:themeColor="text1"/>
            <w:sz w:val="26"/>
            <w:szCs w:val="26"/>
          </w:rPr>
          <w:t xml:space="preserve"> </w:t>
        </w:r>
      </w:ins>
      <w:r w:rsidR="002170F2" w:rsidRPr="008D03A6">
        <w:rPr>
          <w:rFonts w:ascii="Crimson Text" w:hAnsi="Crimson Text"/>
          <w:color w:val="000000" w:themeColor="text1"/>
          <w:sz w:val="26"/>
          <w:szCs w:val="26"/>
        </w:rPr>
        <w:t xml:space="preserve">el valor suficiente para </w:t>
      </w:r>
      <w:r w:rsidR="005B746A" w:rsidRPr="008D03A6">
        <w:rPr>
          <w:rFonts w:ascii="Crimson Text" w:hAnsi="Crimson Text"/>
          <w:color w:val="000000" w:themeColor="text1"/>
          <w:sz w:val="26"/>
          <w:szCs w:val="26"/>
        </w:rPr>
        <w:t>defender</w:t>
      </w:r>
      <w:r w:rsidR="002170F2" w:rsidRPr="008D03A6">
        <w:rPr>
          <w:rFonts w:ascii="Crimson Text" w:hAnsi="Crimson Text"/>
          <w:color w:val="000000" w:themeColor="text1"/>
          <w:sz w:val="26"/>
          <w:szCs w:val="26"/>
        </w:rPr>
        <w:t xml:space="preserve"> sus principios</w:t>
      </w:r>
      <w:ins w:id="161" w:author="Paula Castrilli" w:date="2025-05-24T00:52:00Z">
        <w:r w:rsidR="00F91CC0">
          <w:rPr>
            <w:rFonts w:ascii="Crimson Text" w:hAnsi="Crimson Text"/>
            <w:color w:val="000000" w:themeColor="text1"/>
            <w:sz w:val="26"/>
            <w:szCs w:val="26"/>
          </w:rPr>
          <w:t xml:space="preserve"> ni a sus aprendices</w:t>
        </w:r>
      </w:ins>
      <w:r w:rsidRPr="008D03A6">
        <w:rPr>
          <w:rFonts w:ascii="Crimson Text" w:hAnsi="Crimson Text"/>
          <w:color w:val="000000" w:themeColor="text1"/>
          <w:sz w:val="26"/>
          <w:szCs w:val="26"/>
        </w:rPr>
        <w:t>.</w:t>
      </w:r>
    </w:p>
    <w:p w:rsidR="00F91CC0" w:rsidRDefault="002E1261" w:rsidP="001E3864">
      <w:pPr>
        <w:tabs>
          <w:tab w:val="left" w:pos="2179"/>
        </w:tabs>
        <w:spacing w:after="0"/>
        <w:ind w:firstLine="284"/>
        <w:jc w:val="both"/>
        <w:rPr>
          <w:ins w:id="162" w:author="Paula Castrilli" w:date="2025-05-24T00:53: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2170F2" w:rsidRPr="008D03A6">
        <w:rPr>
          <w:rFonts w:ascii="Crimson Text" w:hAnsi="Crimson Text"/>
          <w:color w:val="000000" w:themeColor="text1"/>
          <w:sz w:val="26"/>
          <w:szCs w:val="26"/>
        </w:rPr>
        <w:t>¡</w:t>
      </w:r>
      <w:proofErr w:type="spellStart"/>
      <w:proofErr w:type="gramEnd"/>
      <w:r w:rsidR="002170F2" w:rsidRPr="008D03A6">
        <w:rPr>
          <w:rFonts w:ascii="Crimson Text" w:hAnsi="Crimson Text"/>
          <w:color w:val="000000" w:themeColor="text1"/>
          <w:sz w:val="26"/>
          <w:szCs w:val="26"/>
        </w:rPr>
        <w:t>Sigurd</w:t>
      </w:r>
      <w:proofErr w:type="spellEnd"/>
      <w:r w:rsidR="002170F2" w:rsidRPr="008D03A6">
        <w:rPr>
          <w:rFonts w:ascii="Crimson Text" w:hAnsi="Crimson Text"/>
          <w:color w:val="000000" w:themeColor="text1"/>
          <w:sz w:val="26"/>
          <w:szCs w:val="26"/>
        </w:rPr>
        <w:t>! –</w:t>
      </w:r>
      <w:del w:id="163" w:author="Paula Castrilli" w:date="2025-05-24T00:50:00Z">
        <w:r w:rsidR="002170F2" w:rsidRPr="008D03A6" w:rsidDel="00F91CC0">
          <w:rPr>
            <w:rFonts w:ascii="Crimson Text" w:hAnsi="Crimson Text"/>
            <w:color w:val="000000" w:themeColor="text1"/>
            <w:sz w:val="26"/>
            <w:szCs w:val="26"/>
          </w:rPr>
          <w:delText>gritó</w:delText>
        </w:r>
      </w:del>
      <w:ins w:id="164" w:author="Paula Castrilli" w:date="2025-05-24T00:50:00Z">
        <w:r w:rsidR="00F91CC0" w:rsidRPr="008D03A6">
          <w:rPr>
            <w:rFonts w:ascii="Crimson Text" w:hAnsi="Crimson Text"/>
            <w:color w:val="000000" w:themeColor="text1"/>
            <w:sz w:val="26"/>
            <w:szCs w:val="26"/>
          </w:rPr>
          <w:t>Gritó</w:t>
        </w:r>
      </w:ins>
      <w:r w:rsidR="002170F2" w:rsidRPr="008D03A6">
        <w:rPr>
          <w:rFonts w:ascii="Crimson Text" w:hAnsi="Crimson Text"/>
          <w:color w:val="000000" w:themeColor="text1"/>
          <w:sz w:val="26"/>
          <w:szCs w:val="26"/>
        </w:rPr>
        <w:t xml:space="preserve">, y espero a que su superior se diera vuelta–. Yo no seré cómplice de </w:t>
      </w:r>
      <w:r w:rsidR="00652702" w:rsidRPr="008D03A6">
        <w:rPr>
          <w:rFonts w:ascii="Crimson Text" w:hAnsi="Crimson Text"/>
          <w:color w:val="000000" w:themeColor="text1"/>
          <w:sz w:val="26"/>
          <w:szCs w:val="26"/>
        </w:rPr>
        <w:t>esto. Mi deber es realizar esta prueba, estar con mis compañeros –exclamó con</w:t>
      </w:r>
      <w:r w:rsidR="00973F1A" w:rsidRPr="008D03A6">
        <w:rPr>
          <w:rFonts w:ascii="Crimson Text" w:hAnsi="Crimson Text"/>
          <w:color w:val="000000" w:themeColor="text1"/>
          <w:sz w:val="26"/>
          <w:szCs w:val="26"/>
        </w:rPr>
        <w:t xml:space="preserve"> firmeza, y enfiló</w:t>
      </w:r>
      <w:r w:rsidR="00652702" w:rsidRPr="008D03A6">
        <w:rPr>
          <w:rFonts w:ascii="Crimson Text" w:hAnsi="Crimson Text"/>
          <w:color w:val="000000" w:themeColor="text1"/>
          <w:sz w:val="26"/>
          <w:szCs w:val="26"/>
        </w:rPr>
        <w:t xml:space="preserve"> hacía el </w:t>
      </w:r>
      <w:del w:id="165" w:author="Paula Castrilli" w:date="2025-05-24T00:39:00Z">
        <w:r w:rsidR="00652702" w:rsidRPr="008D03A6" w:rsidDel="0069719F">
          <w:rPr>
            <w:rFonts w:ascii="Crimson Text" w:hAnsi="Crimson Text"/>
            <w:color w:val="000000" w:themeColor="text1"/>
            <w:sz w:val="26"/>
            <w:szCs w:val="26"/>
          </w:rPr>
          <w:delText>camino de los miedos</w:delText>
        </w:r>
      </w:del>
      <w:ins w:id="166" w:author="Paula Castrilli" w:date="2025-05-24T00:39:00Z">
        <w:r w:rsidR="0069719F">
          <w:rPr>
            <w:rFonts w:ascii="Crimson Text" w:hAnsi="Crimson Text"/>
            <w:color w:val="000000" w:themeColor="text1"/>
            <w:sz w:val="26"/>
            <w:szCs w:val="26"/>
          </w:rPr>
          <w:t>Camino de los Miedos</w:t>
        </w:r>
      </w:ins>
      <w:ins w:id="167" w:author="Paula Castrilli" w:date="2025-05-24T00:52:00Z">
        <w:r w:rsidR="00F91CC0">
          <w:rPr>
            <w:rFonts w:ascii="Crimson Text" w:hAnsi="Crimson Text"/>
            <w:color w:val="000000" w:themeColor="text1"/>
            <w:sz w:val="26"/>
            <w:szCs w:val="26"/>
          </w:rPr>
          <w:t xml:space="preserve"> sin darle tiempo a su superior para responder</w:t>
        </w:r>
      </w:ins>
      <w:r w:rsidR="00652702" w:rsidRPr="008D03A6">
        <w:rPr>
          <w:rFonts w:ascii="Crimson Text" w:hAnsi="Crimson Text"/>
          <w:color w:val="000000" w:themeColor="text1"/>
          <w:sz w:val="26"/>
          <w:szCs w:val="26"/>
        </w:rPr>
        <w:t xml:space="preserve">. </w:t>
      </w:r>
    </w:p>
    <w:p w:rsidR="0003218E" w:rsidRPr="008D03A6" w:rsidRDefault="00652702"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sintió </w:t>
      </w:r>
      <w:r w:rsidR="00C014A4" w:rsidRPr="008D03A6">
        <w:rPr>
          <w:rFonts w:ascii="Crimson Text" w:hAnsi="Crimson Text"/>
          <w:color w:val="000000" w:themeColor="text1"/>
          <w:sz w:val="26"/>
          <w:szCs w:val="26"/>
        </w:rPr>
        <w:t xml:space="preserve">herido </w:t>
      </w:r>
      <w:r w:rsidRPr="008D03A6">
        <w:rPr>
          <w:rFonts w:ascii="Crimson Text" w:hAnsi="Crimson Text"/>
          <w:color w:val="000000" w:themeColor="text1"/>
          <w:sz w:val="26"/>
          <w:szCs w:val="26"/>
        </w:rPr>
        <w:t>su orgullo</w:t>
      </w:r>
      <w:del w:id="168" w:author="Paula Castrilli" w:date="2025-05-24T00:53:00Z">
        <w:r w:rsidRPr="008D03A6" w:rsidDel="00F91CC0">
          <w:rPr>
            <w:rFonts w:ascii="Crimson Text" w:hAnsi="Crimson Text"/>
            <w:color w:val="000000" w:themeColor="text1"/>
            <w:sz w:val="26"/>
            <w:szCs w:val="26"/>
          </w:rPr>
          <w:delText xml:space="preserve">, </w:delText>
        </w:r>
        <w:r w:rsidR="00C014A4" w:rsidRPr="008D03A6" w:rsidDel="00F91CC0">
          <w:rPr>
            <w:rFonts w:ascii="Crimson Text" w:hAnsi="Crimson Text"/>
            <w:color w:val="000000" w:themeColor="text1"/>
            <w:sz w:val="26"/>
            <w:szCs w:val="26"/>
          </w:rPr>
          <w:delText>e</w:delText>
        </w:r>
      </w:del>
      <w:ins w:id="169" w:author="Paula Castrilli" w:date="2025-05-24T00:53:00Z">
        <w:r w:rsidR="00F91CC0">
          <w:rPr>
            <w:rFonts w:ascii="Crimson Text" w:hAnsi="Crimson Text"/>
            <w:color w:val="000000" w:themeColor="text1"/>
            <w:sz w:val="26"/>
            <w:szCs w:val="26"/>
          </w:rPr>
          <w:t>. E</w:t>
        </w:r>
      </w:ins>
      <w:r w:rsidR="00C014A4" w:rsidRPr="008D03A6">
        <w:rPr>
          <w:rFonts w:ascii="Crimson Text" w:hAnsi="Crimson Text"/>
          <w:color w:val="000000" w:themeColor="text1"/>
          <w:sz w:val="26"/>
          <w:szCs w:val="26"/>
        </w:rPr>
        <w:t>n otras circunstancias</w:t>
      </w:r>
      <w:r w:rsidRPr="008D03A6">
        <w:rPr>
          <w:rFonts w:ascii="Crimson Text" w:hAnsi="Crimson Text"/>
          <w:color w:val="000000" w:themeColor="text1"/>
          <w:sz w:val="26"/>
          <w:szCs w:val="26"/>
        </w:rPr>
        <w:t xml:space="preserve"> hubiera reaccionado ante semejante irreverencia, pero </w:t>
      </w:r>
      <w:r w:rsidR="00C014A4" w:rsidRPr="008D03A6">
        <w:rPr>
          <w:rFonts w:ascii="Crimson Text" w:hAnsi="Crimson Text"/>
          <w:color w:val="000000" w:themeColor="text1"/>
          <w:sz w:val="26"/>
          <w:szCs w:val="26"/>
        </w:rPr>
        <w:t xml:space="preserve">esta vez </w:t>
      </w:r>
      <w:r w:rsidRPr="008D03A6">
        <w:rPr>
          <w:rFonts w:ascii="Crimson Text" w:hAnsi="Crimson Text"/>
          <w:color w:val="000000" w:themeColor="text1"/>
          <w:sz w:val="26"/>
          <w:szCs w:val="26"/>
        </w:rPr>
        <w:t xml:space="preserve">no </w:t>
      </w:r>
      <w:r w:rsidR="00C014A4" w:rsidRPr="008D03A6">
        <w:rPr>
          <w:rFonts w:ascii="Crimson Text" w:hAnsi="Crimson Text"/>
          <w:color w:val="000000" w:themeColor="text1"/>
          <w:sz w:val="26"/>
          <w:szCs w:val="26"/>
        </w:rPr>
        <w:t xml:space="preserve">lo </w:t>
      </w:r>
      <w:r w:rsidR="00973F1A" w:rsidRPr="008D03A6">
        <w:rPr>
          <w:rFonts w:ascii="Crimson Text" w:hAnsi="Crimson Text"/>
          <w:color w:val="000000" w:themeColor="text1"/>
          <w:sz w:val="26"/>
          <w:szCs w:val="26"/>
        </w:rPr>
        <w:t>hizo</w:t>
      </w:r>
      <w:r w:rsidRPr="008D03A6">
        <w:rPr>
          <w:rFonts w:ascii="Crimson Text" w:hAnsi="Crimson Text"/>
          <w:color w:val="000000" w:themeColor="text1"/>
          <w:sz w:val="26"/>
          <w:szCs w:val="26"/>
        </w:rPr>
        <w:t xml:space="preserve">, sabía que el recluta tenía razón. Masticó su </w:t>
      </w:r>
      <w:r w:rsidR="00973F1A" w:rsidRPr="008D03A6">
        <w:rPr>
          <w:rFonts w:ascii="Crimson Text" w:hAnsi="Crimson Text"/>
          <w:color w:val="000000" w:themeColor="text1"/>
          <w:sz w:val="26"/>
          <w:szCs w:val="26"/>
        </w:rPr>
        <w:t>bronca</w:t>
      </w:r>
      <w:r w:rsidRPr="008D03A6">
        <w:rPr>
          <w:rFonts w:ascii="Crimson Text" w:hAnsi="Crimson Text"/>
          <w:color w:val="000000" w:themeColor="text1"/>
          <w:sz w:val="26"/>
          <w:szCs w:val="26"/>
        </w:rPr>
        <w:t>, y corrió tras él para detenerlo.</w:t>
      </w:r>
    </w:p>
    <w:p w:rsidR="000240AD" w:rsidRPr="008D03A6" w:rsidRDefault="002E1261" w:rsidP="001E3864">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0240AD" w:rsidRPr="008D03A6">
        <w:rPr>
          <w:rFonts w:ascii="Crimson Text" w:hAnsi="Crimson Text"/>
          <w:color w:val="000000" w:themeColor="text1"/>
          <w:sz w:val="26"/>
          <w:szCs w:val="26"/>
        </w:rPr>
        <w:t>¡</w:t>
      </w:r>
      <w:proofErr w:type="gramEnd"/>
      <w:r w:rsidR="000240AD" w:rsidRPr="008D03A6">
        <w:rPr>
          <w:rFonts w:ascii="Crimson Text" w:hAnsi="Crimson Text"/>
          <w:color w:val="000000" w:themeColor="text1"/>
          <w:sz w:val="26"/>
          <w:szCs w:val="26"/>
        </w:rPr>
        <w:t xml:space="preserve">Eros!¡Detente! Hablemos de esto –gritó, y el joven detuvo su marcha, justo cuando se encontraba a un paso del ingreso al bosque, sobre el </w:t>
      </w:r>
      <w:del w:id="170" w:author="Paula Castrilli" w:date="2025-05-24T00:39:00Z">
        <w:r w:rsidR="000240AD" w:rsidRPr="008D03A6" w:rsidDel="0069719F">
          <w:rPr>
            <w:rFonts w:ascii="Crimson Text" w:hAnsi="Crimson Text"/>
            <w:color w:val="000000" w:themeColor="text1"/>
            <w:sz w:val="26"/>
            <w:szCs w:val="26"/>
          </w:rPr>
          <w:delText>camino de</w:delText>
        </w:r>
        <w:r w:rsidR="00727883" w:rsidRPr="008D03A6" w:rsidDel="0069719F">
          <w:rPr>
            <w:rFonts w:ascii="Crimson Text" w:hAnsi="Crimson Text"/>
            <w:color w:val="000000" w:themeColor="text1"/>
            <w:sz w:val="26"/>
            <w:szCs w:val="26"/>
          </w:rPr>
          <w:delText xml:space="preserve"> </w:delText>
        </w:r>
        <w:r w:rsidR="000240AD" w:rsidRPr="008D03A6" w:rsidDel="0069719F">
          <w:rPr>
            <w:rFonts w:ascii="Crimson Text" w:hAnsi="Crimson Text"/>
            <w:color w:val="000000" w:themeColor="text1"/>
            <w:sz w:val="26"/>
            <w:szCs w:val="26"/>
          </w:rPr>
          <w:delText>l</w:delText>
        </w:r>
        <w:r w:rsidR="00727883" w:rsidRPr="008D03A6" w:rsidDel="0069719F">
          <w:rPr>
            <w:rFonts w:ascii="Crimson Text" w:hAnsi="Crimson Text"/>
            <w:color w:val="000000" w:themeColor="text1"/>
            <w:sz w:val="26"/>
            <w:szCs w:val="26"/>
          </w:rPr>
          <w:delText>os</w:delText>
        </w:r>
        <w:r w:rsidR="000240AD" w:rsidRPr="008D03A6" w:rsidDel="0069719F">
          <w:rPr>
            <w:rFonts w:ascii="Crimson Text" w:hAnsi="Crimson Text"/>
            <w:color w:val="000000" w:themeColor="text1"/>
            <w:sz w:val="26"/>
            <w:szCs w:val="26"/>
          </w:rPr>
          <w:delText xml:space="preserve"> miedo</w:delText>
        </w:r>
        <w:r w:rsidR="00AD486F" w:rsidRPr="008D03A6" w:rsidDel="0069719F">
          <w:rPr>
            <w:rFonts w:ascii="Crimson Text" w:hAnsi="Crimson Text"/>
            <w:color w:val="000000" w:themeColor="text1"/>
            <w:sz w:val="26"/>
            <w:szCs w:val="26"/>
          </w:rPr>
          <w:delText>s</w:delText>
        </w:r>
      </w:del>
      <w:ins w:id="171" w:author="Paula Castrilli" w:date="2025-05-24T00:39:00Z">
        <w:r w:rsidR="0069719F">
          <w:rPr>
            <w:rFonts w:ascii="Crimson Text" w:hAnsi="Crimson Text"/>
            <w:color w:val="000000" w:themeColor="text1"/>
            <w:sz w:val="26"/>
            <w:szCs w:val="26"/>
          </w:rPr>
          <w:t>Camino de los Miedos</w:t>
        </w:r>
      </w:ins>
      <w:r w:rsidR="000240AD" w:rsidRPr="008D03A6">
        <w:rPr>
          <w:rFonts w:ascii="Crimson Text" w:hAnsi="Crimson Text"/>
          <w:color w:val="000000" w:themeColor="text1"/>
          <w:sz w:val="26"/>
          <w:szCs w:val="26"/>
        </w:rPr>
        <w:t>.</w:t>
      </w:r>
    </w:p>
    <w:p w:rsidR="00D91383" w:rsidRPr="008D03A6"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alcanzó su posición y ambos se quedaron un instante </w:t>
      </w:r>
      <w:r w:rsidR="00DF46C0" w:rsidRPr="008D03A6">
        <w:rPr>
          <w:rFonts w:ascii="Crimson Text" w:hAnsi="Crimson Text"/>
          <w:color w:val="000000" w:themeColor="text1"/>
          <w:sz w:val="26"/>
          <w:szCs w:val="26"/>
        </w:rPr>
        <w:t xml:space="preserve">en silencio, </w:t>
      </w:r>
      <w:r w:rsidRPr="008D03A6">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8D03A6">
        <w:rPr>
          <w:rFonts w:ascii="Crimson Text" w:hAnsi="Crimson Text"/>
          <w:color w:val="000000" w:themeColor="text1"/>
          <w:sz w:val="26"/>
          <w:szCs w:val="26"/>
        </w:rPr>
        <w:t>era más intenso</w:t>
      </w:r>
      <w:r w:rsidRPr="008D03A6">
        <w:rPr>
          <w:rFonts w:ascii="Crimson Text" w:hAnsi="Crimson Text"/>
          <w:color w:val="000000" w:themeColor="text1"/>
          <w:sz w:val="26"/>
          <w:szCs w:val="26"/>
        </w:rPr>
        <w:t xml:space="preserve">, y una </w:t>
      </w:r>
      <w:r w:rsidR="00D91383" w:rsidRPr="008D03A6">
        <w:rPr>
          <w:rFonts w:ascii="Crimson Text" w:hAnsi="Crimson Text"/>
          <w:color w:val="000000" w:themeColor="text1"/>
          <w:sz w:val="26"/>
          <w:szCs w:val="26"/>
        </w:rPr>
        <w:t xml:space="preserve">fuerte </w:t>
      </w:r>
      <w:r w:rsidR="004F6A25" w:rsidRPr="008D03A6">
        <w:rPr>
          <w:rFonts w:ascii="Crimson Text" w:hAnsi="Crimson Text"/>
          <w:color w:val="000000" w:themeColor="text1"/>
          <w:sz w:val="26"/>
          <w:szCs w:val="26"/>
        </w:rPr>
        <w:t>brisa</w:t>
      </w:r>
      <w:r w:rsidR="00D91383" w:rsidRPr="008D03A6">
        <w:rPr>
          <w:rFonts w:ascii="Crimson Text" w:hAnsi="Crimson Text"/>
          <w:color w:val="000000" w:themeColor="text1"/>
          <w:sz w:val="26"/>
          <w:szCs w:val="26"/>
        </w:rPr>
        <w:t xml:space="preserve"> hacía crujir las ramas de los árboles más débiles. Desde esa posición no se </w:t>
      </w:r>
      <w:r w:rsidR="007455C9" w:rsidRPr="008D03A6">
        <w:rPr>
          <w:rFonts w:ascii="Crimson Text" w:hAnsi="Crimson Text"/>
          <w:color w:val="000000" w:themeColor="text1"/>
          <w:sz w:val="26"/>
          <w:szCs w:val="26"/>
        </w:rPr>
        <w:t>apreciaba el</w:t>
      </w:r>
      <w:r w:rsidR="00D91383" w:rsidRPr="008D03A6">
        <w:rPr>
          <w:rFonts w:ascii="Crimson Text" w:hAnsi="Crimson Text"/>
          <w:color w:val="000000" w:themeColor="text1"/>
          <w:sz w:val="26"/>
          <w:szCs w:val="26"/>
        </w:rPr>
        <w:t xml:space="preserve"> rastro de los reclutas</w:t>
      </w:r>
      <w:del w:id="172" w:author="Paula Castrilli" w:date="2025-05-24T00:54:00Z">
        <w:r w:rsidR="00D91383" w:rsidRPr="008D03A6" w:rsidDel="008C12A6">
          <w:rPr>
            <w:rFonts w:ascii="Crimson Text" w:hAnsi="Crimson Text"/>
            <w:color w:val="000000" w:themeColor="text1"/>
            <w:sz w:val="26"/>
            <w:szCs w:val="26"/>
          </w:rPr>
          <w:delText>,</w:delText>
        </w:r>
      </w:del>
      <w:r w:rsidR="00D91383" w:rsidRPr="008D03A6">
        <w:rPr>
          <w:rFonts w:ascii="Crimson Text" w:hAnsi="Crimson Text"/>
          <w:color w:val="000000" w:themeColor="text1"/>
          <w:sz w:val="26"/>
          <w:szCs w:val="26"/>
        </w:rPr>
        <w:t xml:space="preserve"> ni de las criaturas descriptas e</w:t>
      </w:r>
      <w:r w:rsidR="000E5AB5" w:rsidRPr="008D03A6">
        <w:rPr>
          <w:rFonts w:ascii="Crimson Text" w:hAnsi="Crimson Text"/>
          <w:color w:val="000000" w:themeColor="text1"/>
          <w:sz w:val="26"/>
          <w:szCs w:val="26"/>
        </w:rPr>
        <w:t>n</w:t>
      </w:r>
      <w:r w:rsidR="00D91383" w:rsidRPr="008D03A6">
        <w:rPr>
          <w:rFonts w:ascii="Crimson Text" w:hAnsi="Crimson Text"/>
          <w:color w:val="000000" w:themeColor="text1"/>
          <w:sz w:val="26"/>
          <w:szCs w:val="26"/>
        </w:rPr>
        <w:t xml:space="preserve"> las leyendas, pero el aspecto de aquel sitio era escalofriante.</w:t>
      </w:r>
    </w:p>
    <w:p w:rsidR="00452F00" w:rsidRPr="008D03A6" w:rsidRDefault="00DF46C0" w:rsidP="002A57B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se miraron fijamente, Eros parecía </w:t>
      </w:r>
      <w:del w:id="173" w:author="Paula Castrilli" w:date="2025-05-24T00:57:00Z">
        <w:r w:rsidRPr="008D03A6" w:rsidDel="005B036D">
          <w:rPr>
            <w:rFonts w:ascii="Crimson Text" w:hAnsi="Crimson Text"/>
            <w:color w:val="000000" w:themeColor="text1"/>
            <w:sz w:val="26"/>
            <w:szCs w:val="26"/>
          </w:rPr>
          <w:delText xml:space="preserve">recapacitar </w:delText>
        </w:r>
      </w:del>
      <w:ins w:id="174" w:author="Paula Castrilli" w:date="2025-05-24T01:02:00Z">
        <w:r w:rsidR="0055255C">
          <w:rPr>
            <w:rFonts w:ascii="Crimson Text" w:hAnsi="Crimson Text"/>
            <w:color w:val="000000" w:themeColor="text1"/>
            <w:sz w:val="26"/>
            <w:szCs w:val="26"/>
          </w:rPr>
          <w:t>estar</w:t>
        </w:r>
      </w:ins>
      <w:ins w:id="175" w:author="Paula Castrilli" w:date="2025-05-24T00:57:00Z">
        <w:r w:rsidR="005B036D">
          <w:rPr>
            <w:rFonts w:ascii="Crimson Text" w:hAnsi="Crimson Text"/>
            <w:color w:val="000000" w:themeColor="text1"/>
            <w:sz w:val="26"/>
            <w:szCs w:val="26"/>
          </w:rPr>
          <w:t xml:space="preserve"> recapacitando</w:t>
        </w:r>
        <w:r w:rsidR="005B036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sobre su decisión de </w:t>
      </w:r>
      <w:r w:rsidR="001664E9" w:rsidRPr="008D03A6">
        <w:rPr>
          <w:rFonts w:ascii="Crimson Text" w:hAnsi="Crimson Text"/>
          <w:color w:val="000000" w:themeColor="text1"/>
          <w:sz w:val="26"/>
          <w:szCs w:val="26"/>
        </w:rPr>
        <w:t>ingresar al</w:t>
      </w:r>
      <w:r w:rsidRPr="008D03A6">
        <w:rPr>
          <w:rFonts w:ascii="Crimson Text" w:hAnsi="Crimson Text"/>
          <w:color w:val="000000" w:themeColor="text1"/>
          <w:sz w:val="26"/>
          <w:szCs w:val="26"/>
        </w:rPr>
        <w:t xml:space="preserve"> bosque</w:t>
      </w:r>
      <w:del w:id="176" w:author="Paula Castrilli" w:date="2025-05-24T00:57:00Z">
        <w:r w:rsidRPr="008D03A6" w:rsidDel="005B036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ins w:id="177" w:author="Paula Castrilli" w:date="2025-05-24T00:57:00Z">
        <w:r w:rsidR="005B036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antes de que alguno pronunciara palabra, </w:t>
      </w:r>
      <w:del w:id="178" w:author="Paula Castrilli" w:date="2025-05-24T00:55:00Z">
        <w:r w:rsidRPr="008D03A6" w:rsidDel="005B036D">
          <w:rPr>
            <w:rFonts w:ascii="Crimson Text" w:hAnsi="Crimson Text"/>
            <w:color w:val="000000" w:themeColor="text1"/>
            <w:sz w:val="26"/>
            <w:szCs w:val="26"/>
          </w:rPr>
          <w:delText>el joven se sobresaltó</w:delText>
        </w:r>
      </w:del>
      <w:ins w:id="179" w:author="Paula Castrilli" w:date="2025-05-24T00:56:00Z">
        <w:r w:rsidR="005B036D">
          <w:rPr>
            <w:rFonts w:ascii="Crimson Text" w:hAnsi="Crimson Text"/>
            <w:color w:val="000000" w:themeColor="text1"/>
            <w:sz w:val="26"/>
            <w:szCs w:val="26"/>
          </w:rPr>
          <w:t>sonido de disturbio a sus espaldas los sobresaltó, tras lo cual el muchacho</w:t>
        </w:r>
      </w:ins>
      <w:del w:id="180" w:author="Paula Castrilli" w:date="2025-05-24T00:56:00Z">
        <w:r w:rsidRPr="008D03A6" w:rsidDel="005B036D">
          <w:rPr>
            <w:rFonts w:ascii="Crimson Text" w:hAnsi="Crimson Text"/>
            <w:color w:val="000000" w:themeColor="text1"/>
            <w:sz w:val="26"/>
            <w:szCs w:val="26"/>
          </w:rPr>
          <w:delText xml:space="preserve">. </w:delText>
        </w:r>
        <w:r w:rsidR="0076470E" w:rsidRPr="008D03A6" w:rsidDel="005B036D">
          <w:rPr>
            <w:rFonts w:ascii="Crimson Text" w:hAnsi="Crimson Text"/>
            <w:color w:val="000000" w:themeColor="text1"/>
            <w:sz w:val="26"/>
            <w:szCs w:val="26"/>
          </w:rPr>
          <w:delText>O</w:delText>
        </w:r>
      </w:del>
      <w:ins w:id="181" w:author="Paula Castrilli" w:date="2025-05-24T00:56:00Z">
        <w:r w:rsidR="005B036D">
          <w:rPr>
            <w:rFonts w:ascii="Crimson Text" w:hAnsi="Crimson Text"/>
            <w:color w:val="000000" w:themeColor="text1"/>
            <w:sz w:val="26"/>
            <w:szCs w:val="26"/>
          </w:rPr>
          <w:t xml:space="preserve"> o</w:t>
        </w:r>
      </w:ins>
      <w:r w:rsidR="0076470E" w:rsidRPr="008D03A6">
        <w:rPr>
          <w:rFonts w:ascii="Crimson Text" w:hAnsi="Crimson Text"/>
          <w:color w:val="000000" w:themeColor="text1"/>
          <w:sz w:val="26"/>
          <w:szCs w:val="26"/>
        </w:rPr>
        <w:t xml:space="preserve">yó el trote inconfundible </w:t>
      </w:r>
      <w:r w:rsidR="004736D1" w:rsidRPr="008D03A6">
        <w:rPr>
          <w:rFonts w:ascii="Crimson Text" w:hAnsi="Crimson Text"/>
          <w:color w:val="000000" w:themeColor="text1"/>
          <w:sz w:val="26"/>
          <w:szCs w:val="26"/>
        </w:rPr>
        <w:t>de Agatha</w:t>
      </w:r>
      <w:del w:id="182" w:author="Paula Castrilli" w:date="2025-05-24T00:57:00Z">
        <w:r w:rsidR="004736D1" w:rsidRPr="008D03A6" w:rsidDel="005B036D">
          <w:rPr>
            <w:rFonts w:ascii="Crimson Text" w:hAnsi="Crimson Text"/>
            <w:color w:val="000000" w:themeColor="text1"/>
            <w:sz w:val="26"/>
            <w:szCs w:val="26"/>
          </w:rPr>
          <w:delText xml:space="preserve"> a sus espaldas</w:delText>
        </w:r>
      </w:del>
      <w:r w:rsidR="004736D1" w:rsidRPr="008D03A6">
        <w:rPr>
          <w:rFonts w:ascii="Crimson Text" w:hAnsi="Crimson Text"/>
          <w:color w:val="000000" w:themeColor="text1"/>
          <w:sz w:val="26"/>
          <w:szCs w:val="26"/>
        </w:rPr>
        <w:t>. Volteó</w:t>
      </w:r>
      <w:r w:rsidR="0076470E" w:rsidRPr="008D03A6">
        <w:rPr>
          <w:rFonts w:ascii="Crimson Text" w:hAnsi="Crimson Text"/>
          <w:color w:val="000000" w:themeColor="text1"/>
          <w:sz w:val="26"/>
          <w:szCs w:val="26"/>
        </w:rPr>
        <w:t xml:space="preserve"> la vista nuevamente hacia el interior del bosque y observó como la yegua galopaba a toda velocidad por el </w:t>
      </w:r>
      <w:del w:id="183" w:author="Paula Castrilli" w:date="2025-05-24T00:39:00Z">
        <w:r w:rsidR="0076470E" w:rsidRPr="008D03A6" w:rsidDel="0069719F">
          <w:rPr>
            <w:rFonts w:ascii="Crimson Text" w:hAnsi="Crimson Text"/>
            <w:color w:val="000000" w:themeColor="text1"/>
            <w:sz w:val="26"/>
            <w:szCs w:val="26"/>
          </w:rPr>
          <w:delText>camino de los miedos</w:delText>
        </w:r>
      </w:del>
      <w:ins w:id="184" w:author="Paula Castrilli" w:date="2025-05-24T00:39:00Z">
        <w:r w:rsidR="0069719F">
          <w:rPr>
            <w:rFonts w:ascii="Crimson Text" w:hAnsi="Crimson Text"/>
            <w:color w:val="000000" w:themeColor="text1"/>
            <w:sz w:val="26"/>
            <w:szCs w:val="26"/>
          </w:rPr>
          <w:t>Camino de los Miedos</w:t>
        </w:r>
      </w:ins>
      <w:r w:rsidR="0076470E" w:rsidRPr="008D03A6">
        <w:rPr>
          <w:rFonts w:ascii="Crimson Text" w:hAnsi="Crimson Text"/>
          <w:color w:val="000000" w:themeColor="text1"/>
          <w:sz w:val="26"/>
          <w:szCs w:val="26"/>
        </w:rPr>
        <w:t xml:space="preserve">. Para cuando reaccionó, el animal ya se había perdido en la espesura. Corrió tras ella con desesperación, </w:t>
      </w:r>
      <w:ins w:id="185" w:author="Paula Castrilli" w:date="2025-05-24T00:58:00Z">
        <w:r w:rsidR="005B036D">
          <w:rPr>
            <w:rFonts w:ascii="Crimson Text" w:hAnsi="Crimson Text"/>
            <w:color w:val="000000" w:themeColor="text1"/>
            <w:sz w:val="26"/>
            <w:szCs w:val="26"/>
          </w:rPr>
          <w:t xml:space="preserve">ignorando las palabras de </w:t>
        </w:r>
      </w:ins>
      <w:proofErr w:type="spellStart"/>
      <w:r w:rsidR="0076470E" w:rsidRPr="008D03A6">
        <w:rPr>
          <w:rFonts w:ascii="Crimson Text" w:hAnsi="Crimson Text"/>
          <w:color w:val="000000" w:themeColor="text1"/>
          <w:sz w:val="26"/>
          <w:szCs w:val="26"/>
        </w:rPr>
        <w:t>Sigurd</w:t>
      </w:r>
      <w:proofErr w:type="spellEnd"/>
      <w:ins w:id="186" w:author="Paula Castrilli" w:date="2025-05-24T00:58:00Z">
        <w:r w:rsidR="005B036D">
          <w:rPr>
            <w:rFonts w:ascii="Crimson Text" w:hAnsi="Crimson Text"/>
            <w:color w:val="000000" w:themeColor="text1"/>
            <w:sz w:val="26"/>
            <w:szCs w:val="26"/>
          </w:rPr>
          <w:t>, quien</w:t>
        </w:r>
      </w:ins>
      <w:r w:rsidR="0076470E" w:rsidRPr="008D03A6">
        <w:rPr>
          <w:rFonts w:ascii="Crimson Text" w:hAnsi="Crimson Text"/>
          <w:color w:val="000000" w:themeColor="text1"/>
          <w:sz w:val="26"/>
          <w:szCs w:val="26"/>
        </w:rPr>
        <w:t xml:space="preserve"> no entendía la reacción del joven</w:t>
      </w:r>
      <w:del w:id="187" w:author="Paula Castrilli" w:date="2025-05-24T00:58:00Z">
        <w:r w:rsidR="0076470E" w:rsidRPr="008D03A6" w:rsidDel="005B036D">
          <w:rPr>
            <w:rFonts w:ascii="Crimson Text" w:hAnsi="Crimson Text"/>
            <w:color w:val="000000" w:themeColor="text1"/>
            <w:sz w:val="26"/>
            <w:szCs w:val="26"/>
          </w:rPr>
          <w:delText xml:space="preserve">, </w:delText>
        </w:r>
      </w:del>
      <w:ins w:id="188" w:author="Paula Castrilli" w:date="2025-05-24T00:58:00Z">
        <w:r w:rsidR="005B036D">
          <w:rPr>
            <w:rFonts w:ascii="Crimson Text" w:hAnsi="Crimson Text"/>
            <w:color w:val="000000" w:themeColor="text1"/>
            <w:sz w:val="26"/>
            <w:szCs w:val="26"/>
          </w:rPr>
          <w:t xml:space="preserve"> y</w:t>
        </w:r>
        <w:r w:rsidR="005B036D" w:rsidRPr="008D03A6">
          <w:rPr>
            <w:rFonts w:ascii="Crimson Text" w:hAnsi="Crimson Text"/>
            <w:color w:val="000000" w:themeColor="text1"/>
            <w:sz w:val="26"/>
            <w:szCs w:val="26"/>
          </w:rPr>
          <w:t xml:space="preserve"> </w:t>
        </w:r>
      </w:ins>
      <w:r w:rsidR="00CE1C33" w:rsidRPr="008D03A6">
        <w:rPr>
          <w:rFonts w:ascii="Crimson Text" w:hAnsi="Crimson Text"/>
          <w:color w:val="000000" w:themeColor="text1"/>
          <w:sz w:val="26"/>
          <w:szCs w:val="26"/>
        </w:rPr>
        <w:t xml:space="preserve">le </w:t>
      </w:r>
      <w:del w:id="189" w:author="Paula Castrilli" w:date="2025-05-24T00:58:00Z">
        <w:r w:rsidR="00CE1C33" w:rsidRPr="008D03A6" w:rsidDel="005B036D">
          <w:rPr>
            <w:rFonts w:ascii="Crimson Text" w:hAnsi="Crimson Text"/>
            <w:color w:val="000000" w:themeColor="text1"/>
            <w:sz w:val="26"/>
            <w:szCs w:val="26"/>
          </w:rPr>
          <w:delText xml:space="preserve">pidió </w:delText>
        </w:r>
      </w:del>
      <w:ins w:id="190" w:author="Paula Castrilli" w:date="2025-05-24T00:58:00Z">
        <w:r w:rsidR="005B036D">
          <w:rPr>
            <w:rFonts w:ascii="Crimson Text" w:hAnsi="Crimson Text"/>
            <w:color w:val="000000" w:themeColor="text1"/>
            <w:sz w:val="26"/>
            <w:szCs w:val="26"/>
          </w:rPr>
          <w:t>pedía</w:t>
        </w:r>
        <w:r w:rsidR="005B036D" w:rsidRPr="008D03A6">
          <w:rPr>
            <w:rFonts w:ascii="Crimson Text" w:hAnsi="Crimson Text"/>
            <w:color w:val="000000" w:themeColor="text1"/>
            <w:sz w:val="26"/>
            <w:szCs w:val="26"/>
          </w:rPr>
          <w:t xml:space="preserve"> </w:t>
        </w:r>
      </w:ins>
      <w:r w:rsidR="00CE1C33" w:rsidRPr="008D03A6">
        <w:rPr>
          <w:rFonts w:ascii="Crimson Text" w:hAnsi="Crimson Text"/>
          <w:color w:val="000000" w:themeColor="text1"/>
          <w:sz w:val="26"/>
          <w:szCs w:val="26"/>
        </w:rPr>
        <w:t>que se detuviera</w:t>
      </w:r>
      <w:ins w:id="191" w:author="Paula Castrilli" w:date="2025-05-24T00:58:00Z">
        <w:r w:rsidR="005B036D">
          <w:rPr>
            <w:rFonts w:ascii="Crimson Text" w:hAnsi="Crimson Text"/>
            <w:color w:val="000000" w:themeColor="text1"/>
            <w:sz w:val="26"/>
            <w:szCs w:val="26"/>
          </w:rPr>
          <w:t>.</w:t>
        </w:r>
      </w:ins>
      <w:del w:id="192" w:author="Paula Castrilli" w:date="2025-05-24T00:58:00Z">
        <w:r w:rsidR="00CE1C33" w:rsidRPr="008D03A6" w:rsidDel="005B036D">
          <w:rPr>
            <w:rFonts w:ascii="Crimson Text" w:hAnsi="Crimson Text"/>
            <w:color w:val="000000" w:themeColor="text1"/>
            <w:sz w:val="26"/>
            <w:szCs w:val="26"/>
          </w:rPr>
          <w:delText>,</w:delText>
        </w:r>
      </w:del>
      <w:r w:rsidR="00CE1C33" w:rsidRPr="008D03A6">
        <w:rPr>
          <w:rFonts w:ascii="Crimson Text" w:hAnsi="Crimson Text"/>
          <w:color w:val="000000" w:themeColor="text1"/>
          <w:sz w:val="26"/>
          <w:szCs w:val="26"/>
        </w:rPr>
        <w:t xml:space="preserve"> </w:t>
      </w:r>
      <w:del w:id="193" w:author="Paula Castrilli" w:date="2025-05-24T00:58:00Z">
        <w:r w:rsidR="0076470E" w:rsidRPr="008D03A6" w:rsidDel="005B036D">
          <w:rPr>
            <w:rFonts w:ascii="Crimson Text" w:hAnsi="Crimson Text"/>
            <w:color w:val="000000" w:themeColor="text1"/>
            <w:sz w:val="26"/>
            <w:szCs w:val="26"/>
          </w:rPr>
          <w:delText>p</w:delText>
        </w:r>
      </w:del>
      <w:ins w:id="194" w:author="Paula Castrilli" w:date="2025-05-24T00:58:00Z">
        <w:r w:rsidR="005B036D">
          <w:rPr>
            <w:rFonts w:ascii="Crimson Text" w:hAnsi="Crimson Text"/>
            <w:color w:val="000000" w:themeColor="text1"/>
            <w:sz w:val="26"/>
            <w:szCs w:val="26"/>
          </w:rPr>
          <w:t>P</w:t>
        </w:r>
      </w:ins>
      <w:r w:rsidR="0076470E" w:rsidRPr="008D03A6">
        <w:rPr>
          <w:rFonts w:ascii="Crimson Text" w:hAnsi="Crimson Text"/>
          <w:color w:val="000000" w:themeColor="text1"/>
          <w:sz w:val="26"/>
          <w:szCs w:val="26"/>
        </w:rPr>
        <w:t xml:space="preserve">ero ya era demasiado tarde. Sus gritos inútiles </w:t>
      </w:r>
      <w:r w:rsidR="00CE1C33" w:rsidRPr="008D03A6">
        <w:rPr>
          <w:rFonts w:ascii="Crimson Text" w:hAnsi="Crimson Text"/>
          <w:color w:val="000000" w:themeColor="text1"/>
          <w:sz w:val="26"/>
          <w:szCs w:val="26"/>
        </w:rPr>
        <w:t>tan</w:t>
      </w:r>
      <w:r w:rsidR="0076470E" w:rsidRPr="008D03A6">
        <w:rPr>
          <w:rFonts w:ascii="Crimson Text" w:hAnsi="Crimson Text"/>
          <w:color w:val="000000" w:themeColor="text1"/>
          <w:sz w:val="26"/>
          <w:szCs w:val="26"/>
        </w:rPr>
        <w:t xml:space="preserve"> sólo eran un eco propagándose </w:t>
      </w:r>
      <w:r w:rsidR="00CE1C33" w:rsidRPr="008D03A6">
        <w:rPr>
          <w:rFonts w:ascii="Crimson Text" w:hAnsi="Crimson Text"/>
          <w:color w:val="000000" w:themeColor="text1"/>
          <w:sz w:val="26"/>
          <w:szCs w:val="26"/>
        </w:rPr>
        <w:t>en las entrañas de aquel infierno.</w:t>
      </w:r>
    </w:p>
    <w:p w:rsidR="00AB3151" w:rsidRPr="008D03A6" w:rsidRDefault="00AB3151" w:rsidP="002A57B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AB3151" w:rsidRPr="008D03A6" w:rsidRDefault="007F2F28" w:rsidP="001E3864">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7</w:t>
      </w:r>
    </w:p>
    <w:p w:rsidR="00AB3151" w:rsidRPr="008D03A6" w:rsidRDefault="00AB3151" w:rsidP="001E3864">
      <w:pPr>
        <w:tabs>
          <w:tab w:val="left" w:pos="2179"/>
        </w:tabs>
        <w:spacing w:after="0"/>
        <w:jc w:val="both"/>
        <w:rPr>
          <w:rFonts w:ascii="Crimson Text" w:hAnsi="Crimson Text"/>
          <w:color w:val="000000" w:themeColor="text1"/>
          <w:sz w:val="26"/>
          <w:szCs w:val="26"/>
        </w:rPr>
      </w:pPr>
    </w:p>
    <w:p w:rsidR="00C13093" w:rsidRPr="008D03A6" w:rsidRDefault="00C13093" w:rsidP="00EE637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612A3A" w:rsidRPr="008D03A6">
        <w:rPr>
          <w:rFonts w:ascii="Crimson Text" w:hAnsi="Crimson Text"/>
          <w:color w:val="000000" w:themeColor="text1"/>
          <w:sz w:val="26"/>
          <w:szCs w:val="26"/>
        </w:rPr>
        <w:t>tuvo que aprender a ser</w:t>
      </w:r>
      <w:r w:rsidRPr="008D03A6">
        <w:rPr>
          <w:rFonts w:ascii="Crimson Text" w:hAnsi="Crimson Text"/>
          <w:color w:val="000000" w:themeColor="text1"/>
          <w:sz w:val="26"/>
          <w:szCs w:val="26"/>
        </w:rPr>
        <w:t xml:space="preserve"> </w:t>
      </w:r>
      <w:r w:rsidR="007D4218" w:rsidRPr="008D03A6">
        <w:rPr>
          <w:rFonts w:ascii="Crimson Text" w:hAnsi="Crimson Text"/>
          <w:color w:val="000000" w:themeColor="text1"/>
          <w:sz w:val="26"/>
          <w:szCs w:val="26"/>
        </w:rPr>
        <w:t>fuerte</w:t>
      </w:r>
      <w:ins w:id="195" w:author="Paula Castrilli" w:date="2025-05-24T00:59:00Z">
        <w:r w:rsidR="00D77079">
          <w:rPr>
            <w:rFonts w:ascii="Crimson Text" w:hAnsi="Crimson Text"/>
            <w:color w:val="000000" w:themeColor="text1"/>
            <w:sz w:val="26"/>
            <w:szCs w:val="26"/>
          </w:rPr>
          <w:t xml:space="preserve"> desde pequeño</w:t>
        </w:r>
      </w:ins>
      <w:r w:rsidR="007D4218" w:rsidRPr="008D03A6">
        <w:rPr>
          <w:rFonts w:ascii="Crimson Text" w:hAnsi="Crimson Text"/>
          <w:color w:val="000000" w:themeColor="text1"/>
          <w:sz w:val="26"/>
          <w:szCs w:val="26"/>
        </w:rPr>
        <w:t xml:space="preserve">, el destino </w:t>
      </w:r>
      <w:r w:rsidR="00C71856" w:rsidRPr="008D03A6">
        <w:rPr>
          <w:rFonts w:ascii="Crimson Text" w:hAnsi="Crimson Text"/>
          <w:color w:val="000000" w:themeColor="text1"/>
          <w:sz w:val="26"/>
          <w:szCs w:val="26"/>
        </w:rPr>
        <w:t xml:space="preserve">lo </w:t>
      </w:r>
      <w:del w:id="196" w:author="Paula Castrilli" w:date="2025-05-24T00:59:00Z">
        <w:r w:rsidR="00C71856" w:rsidRPr="008D03A6" w:rsidDel="007B3641">
          <w:rPr>
            <w:rFonts w:ascii="Crimson Text" w:hAnsi="Crimson Text"/>
            <w:color w:val="000000" w:themeColor="text1"/>
            <w:sz w:val="26"/>
            <w:szCs w:val="26"/>
          </w:rPr>
          <w:delText xml:space="preserve">puso </w:delText>
        </w:r>
      </w:del>
      <w:ins w:id="197" w:author="Paula Castrilli" w:date="2025-05-24T00:59:00Z">
        <w:r w:rsidR="007B3641">
          <w:rPr>
            <w:rFonts w:ascii="Crimson Text" w:hAnsi="Crimson Text"/>
            <w:color w:val="000000" w:themeColor="text1"/>
            <w:sz w:val="26"/>
            <w:szCs w:val="26"/>
          </w:rPr>
          <w:t>había puesto</w:t>
        </w:r>
        <w:r w:rsidR="007B3641" w:rsidRPr="008D03A6">
          <w:rPr>
            <w:rFonts w:ascii="Crimson Text" w:hAnsi="Crimson Text"/>
            <w:color w:val="000000" w:themeColor="text1"/>
            <w:sz w:val="26"/>
            <w:szCs w:val="26"/>
          </w:rPr>
          <w:t xml:space="preserve"> </w:t>
        </w:r>
      </w:ins>
      <w:r w:rsidR="00C71856" w:rsidRPr="008D03A6">
        <w:rPr>
          <w:rFonts w:ascii="Crimson Text" w:hAnsi="Crimson Text"/>
          <w:color w:val="000000" w:themeColor="text1"/>
          <w:sz w:val="26"/>
          <w:szCs w:val="26"/>
        </w:rPr>
        <w:t xml:space="preserve">a prueba </w:t>
      </w:r>
      <w:r w:rsidR="007D4218" w:rsidRPr="008D03A6">
        <w:rPr>
          <w:rFonts w:ascii="Crimson Text" w:hAnsi="Crimson Text"/>
          <w:color w:val="000000" w:themeColor="text1"/>
          <w:sz w:val="26"/>
          <w:szCs w:val="26"/>
        </w:rPr>
        <w:t>en muchas oportunidades</w:t>
      </w:r>
      <w:del w:id="198" w:author="Paula Castrilli" w:date="2025-05-24T00:59:00Z">
        <w:r w:rsidR="00C71856" w:rsidRPr="008D03A6" w:rsidDel="007B3641">
          <w:rPr>
            <w:rFonts w:ascii="Crimson Text" w:hAnsi="Crimson Text"/>
            <w:color w:val="000000" w:themeColor="text1"/>
            <w:sz w:val="26"/>
            <w:szCs w:val="26"/>
          </w:rPr>
          <w:delText>,</w:delText>
        </w:r>
      </w:del>
      <w:r w:rsidR="00C71856"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le enseñó a </w:t>
      </w:r>
      <w:r w:rsidR="00C71856" w:rsidRPr="008D03A6">
        <w:rPr>
          <w:rFonts w:ascii="Crimson Text" w:hAnsi="Crimson Text"/>
          <w:color w:val="000000" w:themeColor="text1"/>
          <w:sz w:val="26"/>
          <w:szCs w:val="26"/>
        </w:rPr>
        <w:t xml:space="preserve">levantarse </w:t>
      </w:r>
      <w:r w:rsidR="00452F00" w:rsidRPr="008D03A6">
        <w:rPr>
          <w:rFonts w:ascii="Crimson Text" w:hAnsi="Crimson Text"/>
          <w:color w:val="000000" w:themeColor="text1"/>
          <w:sz w:val="26"/>
          <w:szCs w:val="26"/>
        </w:rPr>
        <w:t>de</w:t>
      </w:r>
      <w:r w:rsidR="00C71856"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cada</w:t>
      </w:r>
      <w:r w:rsidR="00C71856" w:rsidRPr="008D03A6">
        <w:rPr>
          <w:rFonts w:ascii="Crimson Text" w:hAnsi="Crimson Text"/>
          <w:color w:val="000000" w:themeColor="text1"/>
          <w:sz w:val="26"/>
          <w:szCs w:val="26"/>
        </w:rPr>
        <w:t xml:space="preserve"> caída.</w:t>
      </w:r>
      <w:del w:id="199" w:author="Paula Castrilli" w:date="2025-05-24T01:00:00Z">
        <w:r w:rsidR="007D4218" w:rsidRPr="008D03A6" w:rsidDel="007B3641">
          <w:rPr>
            <w:rFonts w:ascii="Crimson Text" w:hAnsi="Crimson Text"/>
            <w:color w:val="000000" w:themeColor="text1"/>
            <w:sz w:val="26"/>
            <w:szCs w:val="26"/>
          </w:rPr>
          <w:delText xml:space="preserve"> </w:delText>
        </w:r>
        <w:commentRangeStart w:id="200"/>
        <w:r w:rsidR="007D4218" w:rsidRPr="008D03A6" w:rsidDel="007B3641">
          <w:rPr>
            <w:rFonts w:ascii="Crimson Text" w:hAnsi="Crimson Text"/>
            <w:color w:val="000000" w:themeColor="text1"/>
            <w:sz w:val="26"/>
            <w:szCs w:val="26"/>
          </w:rPr>
          <w:delText xml:space="preserve">Su vida narra una historia de pérdidas y </w:delText>
        </w:r>
        <w:r w:rsidR="00EE637C" w:rsidRPr="008D03A6" w:rsidDel="007B3641">
          <w:rPr>
            <w:rFonts w:ascii="Crimson Text" w:hAnsi="Crimson Text"/>
            <w:color w:val="000000" w:themeColor="text1"/>
            <w:sz w:val="26"/>
            <w:szCs w:val="26"/>
          </w:rPr>
          <w:delText>superación</w:delText>
        </w:r>
        <w:commentRangeEnd w:id="200"/>
        <w:r w:rsidR="007B3641" w:rsidDel="007B3641">
          <w:rPr>
            <w:rStyle w:val="Refdecomentario"/>
          </w:rPr>
          <w:commentReference w:id="200"/>
        </w:r>
      </w:del>
      <w:r w:rsidR="00EE637C" w:rsidRPr="008D03A6">
        <w:rPr>
          <w:rFonts w:ascii="Crimson Text" w:hAnsi="Crimson Text"/>
          <w:color w:val="000000" w:themeColor="text1"/>
          <w:sz w:val="26"/>
          <w:szCs w:val="26"/>
        </w:rPr>
        <w:t xml:space="preserve">. </w:t>
      </w:r>
      <w:del w:id="201" w:author="Paula Castrilli" w:date="2025-05-24T01:00:00Z">
        <w:r w:rsidR="00EE637C" w:rsidRPr="008D03A6" w:rsidDel="007B3641">
          <w:rPr>
            <w:rFonts w:ascii="Crimson Text" w:hAnsi="Crimson Text"/>
            <w:color w:val="000000" w:themeColor="text1"/>
            <w:sz w:val="26"/>
            <w:szCs w:val="26"/>
          </w:rPr>
          <w:delText>De pequeño</w:delText>
        </w:r>
      </w:del>
      <w:ins w:id="202" w:author="Paula Castrilli" w:date="2025-05-24T01:00:00Z">
        <w:r w:rsidR="007B3641">
          <w:rPr>
            <w:rFonts w:ascii="Crimson Text" w:hAnsi="Crimson Text"/>
            <w:color w:val="000000" w:themeColor="text1"/>
            <w:sz w:val="26"/>
            <w:szCs w:val="26"/>
          </w:rPr>
          <w:t>Cuando apenas era un niño</w:t>
        </w:r>
      </w:ins>
      <w:r w:rsidR="00EE637C" w:rsidRPr="008D03A6">
        <w:rPr>
          <w:rFonts w:ascii="Crimson Text" w:hAnsi="Crimson Text"/>
          <w:color w:val="000000" w:themeColor="text1"/>
          <w:sz w:val="26"/>
          <w:szCs w:val="26"/>
        </w:rPr>
        <w:t xml:space="preserve">, tuvo que sufrir la desaparición de </w:t>
      </w:r>
      <w:r w:rsidRPr="008D03A6">
        <w:rPr>
          <w:rFonts w:ascii="Crimson Text" w:hAnsi="Crimson Text"/>
          <w:color w:val="000000" w:themeColor="text1"/>
          <w:sz w:val="26"/>
          <w:szCs w:val="26"/>
        </w:rPr>
        <w:t>su madre</w:t>
      </w:r>
      <w:r w:rsidR="00EE637C" w:rsidRPr="008D03A6">
        <w:rPr>
          <w:rFonts w:ascii="Crimson Text" w:hAnsi="Crimson Text"/>
          <w:color w:val="000000" w:themeColor="text1"/>
          <w:sz w:val="26"/>
          <w:szCs w:val="26"/>
        </w:rPr>
        <w:t xml:space="preserve"> tras un ataque enemigo</w:t>
      </w:r>
      <w:r w:rsidRPr="008D03A6">
        <w:rPr>
          <w:rFonts w:ascii="Crimson Text" w:hAnsi="Crimson Text"/>
          <w:color w:val="000000" w:themeColor="text1"/>
          <w:sz w:val="26"/>
          <w:szCs w:val="26"/>
        </w:rPr>
        <w:t>, y</w:t>
      </w:r>
      <w:ins w:id="203" w:author="Paula Castrilli" w:date="2025-05-24T01:01:00Z">
        <w:r w:rsidR="007B364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el último invierno</w:t>
      </w:r>
      <w:r w:rsidR="00EE637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E637C" w:rsidRPr="008D03A6">
        <w:rPr>
          <w:rFonts w:ascii="Crimson Text" w:hAnsi="Crimson Text"/>
          <w:color w:val="000000" w:themeColor="text1"/>
          <w:sz w:val="26"/>
          <w:szCs w:val="26"/>
        </w:rPr>
        <w:t>la muerte</w:t>
      </w:r>
      <w:r w:rsidRPr="008D03A6">
        <w:rPr>
          <w:rFonts w:ascii="Crimson Text" w:hAnsi="Crimson Text"/>
          <w:color w:val="000000" w:themeColor="text1"/>
          <w:sz w:val="26"/>
          <w:szCs w:val="26"/>
        </w:rPr>
        <w:t xml:space="preserve"> de su padre</w:t>
      </w:r>
      <w:r w:rsidR="00EE637C" w:rsidRPr="008D03A6">
        <w:rPr>
          <w:rFonts w:ascii="Crimson Text" w:hAnsi="Crimson Text"/>
          <w:color w:val="000000" w:themeColor="text1"/>
          <w:sz w:val="26"/>
          <w:szCs w:val="26"/>
        </w:rPr>
        <w:t xml:space="preserve"> tras una dura enfermedad</w:t>
      </w:r>
      <w:r w:rsidRPr="008D03A6">
        <w:rPr>
          <w:rFonts w:ascii="Crimson Text" w:hAnsi="Crimson Text"/>
          <w:color w:val="000000" w:themeColor="text1"/>
          <w:sz w:val="26"/>
          <w:szCs w:val="26"/>
        </w:rPr>
        <w:t>. No tenía más vínculos que la amistad con la princesa Elena</w:t>
      </w:r>
      <w:del w:id="204" w:author="Paula Castrilli" w:date="2025-05-24T01:01:00Z">
        <w:r w:rsidRPr="008D03A6" w:rsidDel="007B364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su </w:t>
      </w:r>
      <w:r w:rsidR="00452F00" w:rsidRPr="008D03A6">
        <w:rPr>
          <w:rFonts w:ascii="Crimson Text" w:hAnsi="Crimson Text"/>
          <w:color w:val="000000" w:themeColor="text1"/>
          <w:sz w:val="26"/>
          <w:szCs w:val="26"/>
        </w:rPr>
        <w:t>amor</w:t>
      </w:r>
      <w:r w:rsidRPr="008D03A6">
        <w:rPr>
          <w:rFonts w:ascii="Crimson Text" w:hAnsi="Crimson Text"/>
          <w:color w:val="000000" w:themeColor="text1"/>
          <w:sz w:val="26"/>
          <w:szCs w:val="26"/>
        </w:rPr>
        <w:t xml:space="preserve"> por Agatha. El miedo a perder </w:t>
      </w:r>
      <w:r w:rsidR="00EE637C"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w:t>
      </w:r>
      <w:ins w:id="205" w:author="Paula Castrilli" w:date="2025-05-24T01:01:00Z">
        <w:r w:rsidR="007B3641">
          <w:rPr>
            <w:rFonts w:ascii="Crimson Text" w:hAnsi="Crimson Text"/>
            <w:color w:val="000000" w:themeColor="text1"/>
            <w:sz w:val="26"/>
            <w:szCs w:val="26"/>
          </w:rPr>
          <w:t xml:space="preserve">pocos </w:t>
        </w:r>
      </w:ins>
      <w:r w:rsidRPr="008D03A6">
        <w:rPr>
          <w:rFonts w:ascii="Crimson Text" w:hAnsi="Crimson Text"/>
          <w:color w:val="000000" w:themeColor="text1"/>
          <w:sz w:val="26"/>
          <w:szCs w:val="26"/>
        </w:rPr>
        <w:t>afecto</w:t>
      </w:r>
      <w:r w:rsidR="00EE637C"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ins w:id="206" w:author="Paula Castrilli" w:date="2025-05-24T01:01:00Z">
        <w:r w:rsidR="007B3641">
          <w:rPr>
            <w:rFonts w:ascii="Crimson Text" w:hAnsi="Crimson Text"/>
            <w:color w:val="000000" w:themeColor="text1"/>
            <w:sz w:val="26"/>
            <w:szCs w:val="26"/>
          </w:rPr>
          <w:t xml:space="preserve">que le quedaban </w:t>
        </w:r>
      </w:ins>
      <w:r w:rsidRPr="008D03A6">
        <w:rPr>
          <w:rFonts w:ascii="Crimson Text" w:hAnsi="Crimson Text"/>
          <w:color w:val="000000" w:themeColor="text1"/>
          <w:sz w:val="26"/>
          <w:szCs w:val="26"/>
        </w:rPr>
        <w:t>era su mayor debilidad.</w:t>
      </w:r>
    </w:p>
    <w:p w:rsidR="00B6014C" w:rsidRPr="008D03A6" w:rsidRDefault="00630C56"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w:t>
      </w:r>
      <w:r w:rsidR="007A6569" w:rsidRPr="008D03A6">
        <w:rPr>
          <w:rFonts w:ascii="Crimson Text" w:hAnsi="Crimson Text"/>
          <w:color w:val="000000" w:themeColor="text1"/>
          <w:sz w:val="26"/>
          <w:szCs w:val="26"/>
        </w:rPr>
        <w:t xml:space="preserve"> </w:t>
      </w:r>
      <w:r w:rsidR="00F63A3D" w:rsidRPr="008D03A6">
        <w:rPr>
          <w:rFonts w:ascii="Crimson Text" w:hAnsi="Crimson Text"/>
          <w:color w:val="000000" w:themeColor="text1"/>
          <w:sz w:val="26"/>
          <w:szCs w:val="26"/>
        </w:rPr>
        <w:t>marchaba</w:t>
      </w:r>
      <w:r w:rsidR="007A6569" w:rsidRPr="008D03A6">
        <w:rPr>
          <w:rFonts w:ascii="Crimson Text" w:hAnsi="Crimson Text"/>
          <w:color w:val="000000" w:themeColor="text1"/>
          <w:sz w:val="26"/>
          <w:szCs w:val="26"/>
        </w:rPr>
        <w:t xml:space="preserve"> a ciegas </w:t>
      </w:r>
      <w:ins w:id="207" w:author="Paula Castrilli" w:date="2025-05-24T01:01:00Z">
        <w:r w:rsidR="007B3641">
          <w:rPr>
            <w:rFonts w:ascii="Crimson Text" w:hAnsi="Crimson Text"/>
            <w:color w:val="000000" w:themeColor="text1"/>
            <w:sz w:val="26"/>
            <w:szCs w:val="26"/>
          </w:rPr>
          <w:t xml:space="preserve">en el bosque </w:t>
        </w:r>
      </w:ins>
      <w:r w:rsidR="00927ED8" w:rsidRPr="008D03A6">
        <w:rPr>
          <w:rFonts w:ascii="Crimson Text" w:hAnsi="Crimson Text"/>
          <w:color w:val="000000" w:themeColor="text1"/>
          <w:sz w:val="26"/>
          <w:szCs w:val="26"/>
        </w:rPr>
        <w:t xml:space="preserve">buscando </w:t>
      </w:r>
      <w:del w:id="208" w:author="Paula Castrilli" w:date="2025-05-24T01:01:00Z">
        <w:r w:rsidR="00927ED8" w:rsidRPr="008D03A6" w:rsidDel="007B3641">
          <w:rPr>
            <w:rFonts w:ascii="Crimson Text" w:hAnsi="Crimson Text"/>
            <w:color w:val="000000" w:themeColor="text1"/>
            <w:sz w:val="26"/>
            <w:szCs w:val="26"/>
          </w:rPr>
          <w:delText xml:space="preserve">noticia </w:delText>
        </w:r>
      </w:del>
      <w:ins w:id="209" w:author="Paula Castrilli" w:date="2025-05-24T01:01:00Z">
        <w:r w:rsidR="007B3641">
          <w:rPr>
            <w:rFonts w:ascii="Crimson Text" w:hAnsi="Crimson Text"/>
            <w:color w:val="000000" w:themeColor="text1"/>
            <w:sz w:val="26"/>
            <w:szCs w:val="26"/>
          </w:rPr>
          <w:t>rastros</w:t>
        </w:r>
        <w:r w:rsidR="007B3641" w:rsidRPr="008D03A6">
          <w:rPr>
            <w:rFonts w:ascii="Crimson Text" w:hAnsi="Crimson Text"/>
            <w:color w:val="000000" w:themeColor="text1"/>
            <w:sz w:val="26"/>
            <w:szCs w:val="26"/>
          </w:rPr>
          <w:t xml:space="preserve"> </w:t>
        </w:r>
      </w:ins>
      <w:r w:rsidR="00927ED8" w:rsidRPr="008D03A6">
        <w:rPr>
          <w:rFonts w:ascii="Crimson Text" w:hAnsi="Crimson Text"/>
          <w:color w:val="000000" w:themeColor="text1"/>
          <w:sz w:val="26"/>
          <w:szCs w:val="26"/>
        </w:rPr>
        <w:t>de</w:t>
      </w:r>
      <w:r w:rsidR="007A6569" w:rsidRPr="008D03A6">
        <w:rPr>
          <w:rFonts w:ascii="Crimson Text" w:hAnsi="Crimson Text"/>
          <w:color w:val="000000" w:themeColor="text1"/>
          <w:sz w:val="26"/>
          <w:szCs w:val="26"/>
        </w:rPr>
        <w:t xml:space="preserve"> Agatha. </w:t>
      </w:r>
      <w:r w:rsidR="00AC6A75" w:rsidRPr="008D03A6">
        <w:rPr>
          <w:rFonts w:ascii="Crimson Text" w:hAnsi="Crimson Text"/>
          <w:color w:val="000000" w:themeColor="text1"/>
          <w:sz w:val="26"/>
          <w:szCs w:val="26"/>
        </w:rPr>
        <w:t>Se mantuvo</w:t>
      </w:r>
      <w:r w:rsidR="007A6569" w:rsidRPr="008D03A6">
        <w:rPr>
          <w:rFonts w:ascii="Crimson Text" w:hAnsi="Crimson Text"/>
          <w:color w:val="000000" w:themeColor="text1"/>
          <w:sz w:val="26"/>
          <w:szCs w:val="26"/>
        </w:rPr>
        <w:t xml:space="preserve"> sin rumbo por varios minutos</w:t>
      </w:r>
      <w:ins w:id="210" w:author="Paula Castrilli" w:date="2025-05-24T01:01:00Z">
        <w:r w:rsidR="007B3641">
          <w:rPr>
            <w:rFonts w:ascii="Crimson Text" w:hAnsi="Crimson Text"/>
            <w:color w:val="000000" w:themeColor="text1"/>
            <w:sz w:val="26"/>
            <w:szCs w:val="26"/>
          </w:rPr>
          <w:t xml:space="preserve"> que le parecieron horas</w:t>
        </w:r>
      </w:ins>
      <w:r w:rsidR="00B6014C" w:rsidRPr="008D03A6">
        <w:rPr>
          <w:rFonts w:ascii="Crimson Text" w:hAnsi="Crimson Text"/>
          <w:color w:val="000000" w:themeColor="text1"/>
          <w:sz w:val="26"/>
          <w:szCs w:val="26"/>
        </w:rPr>
        <w:t>,</w:t>
      </w:r>
      <w:r w:rsidR="007A6569" w:rsidRPr="008D03A6">
        <w:rPr>
          <w:rFonts w:ascii="Crimson Text" w:hAnsi="Crimson Text"/>
          <w:color w:val="000000" w:themeColor="text1"/>
          <w:sz w:val="26"/>
          <w:szCs w:val="26"/>
        </w:rPr>
        <w:t xml:space="preserve"> sin encontrar </w:t>
      </w:r>
      <w:r w:rsidR="00927ED8" w:rsidRPr="008D03A6">
        <w:rPr>
          <w:rFonts w:ascii="Crimson Text" w:hAnsi="Crimson Text"/>
          <w:color w:val="000000" w:themeColor="text1"/>
          <w:sz w:val="26"/>
          <w:szCs w:val="26"/>
        </w:rPr>
        <w:t xml:space="preserve">el </w:t>
      </w:r>
      <w:r w:rsidR="00F63A3D" w:rsidRPr="008D03A6">
        <w:rPr>
          <w:rFonts w:ascii="Crimson Text" w:hAnsi="Crimson Text"/>
          <w:color w:val="000000" w:themeColor="text1"/>
          <w:sz w:val="26"/>
          <w:szCs w:val="26"/>
        </w:rPr>
        <w:t>menor</w:t>
      </w:r>
      <w:r w:rsidR="00927ED8" w:rsidRPr="008D03A6">
        <w:rPr>
          <w:rFonts w:ascii="Crimson Text" w:hAnsi="Crimson Text"/>
          <w:color w:val="000000" w:themeColor="text1"/>
          <w:sz w:val="26"/>
          <w:szCs w:val="26"/>
        </w:rPr>
        <w:t xml:space="preserve"> vestigio de su </w:t>
      </w:r>
      <w:r w:rsidR="00AC4763" w:rsidRPr="008D03A6">
        <w:rPr>
          <w:rFonts w:ascii="Crimson Text" w:hAnsi="Crimson Text"/>
          <w:color w:val="000000" w:themeColor="text1"/>
          <w:sz w:val="26"/>
          <w:szCs w:val="26"/>
        </w:rPr>
        <w:t>ubicación</w:t>
      </w:r>
      <w:r w:rsidR="007A6569" w:rsidRPr="008D03A6">
        <w:rPr>
          <w:rFonts w:ascii="Crimson Text" w:hAnsi="Crimson Text"/>
          <w:color w:val="000000" w:themeColor="text1"/>
          <w:sz w:val="26"/>
          <w:szCs w:val="26"/>
        </w:rPr>
        <w:t xml:space="preserve">. </w:t>
      </w:r>
      <w:r w:rsidR="00F63A3D" w:rsidRPr="008D03A6">
        <w:rPr>
          <w:rFonts w:ascii="Crimson Text" w:hAnsi="Crimson Text"/>
          <w:color w:val="000000" w:themeColor="text1"/>
          <w:sz w:val="26"/>
          <w:szCs w:val="26"/>
        </w:rPr>
        <w:t>Aún</w:t>
      </w:r>
      <w:r w:rsidR="00AC6A75" w:rsidRPr="008D03A6">
        <w:rPr>
          <w:rFonts w:ascii="Crimson Text" w:hAnsi="Crimson Text"/>
          <w:color w:val="000000" w:themeColor="text1"/>
          <w:sz w:val="26"/>
          <w:szCs w:val="26"/>
        </w:rPr>
        <w:t xml:space="preserve"> reten</w:t>
      </w:r>
      <w:r w:rsidR="002E571D" w:rsidRPr="008D03A6">
        <w:rPr>
          <w:rFonts w:ascii="Crimson Text" w:hAnsi="Crimson Text"/>
          <w:color w:val="000000" w:themeColor="text1"/>
          <w:sz w:val="26"/>
          <w:szCs w:val="26"/>
        </w:rPr>
        <w:t xml:space="preserve">ía el recuerdo </w:t>
      </w:r>
      <w:r w:rsidR="00AC6A75" w:rsidRPr="008D03A6">
        <w:rPr>
          <w:rFonts w:ascii="Crimson Text" w:hAnsi="Crimson Text"/>
          <w:color w:val="000000" w:themeColor="text1"/>
          <w:sz w:val="26"/>
          <w:szCs w:val="26"/>
        </w:rPr>
        <w:t xml:space="preserve">del animal adentrándose en lo profundo del sendero, </w:t>
      </w:r>
      <w:r w:rsidR="005F51F5" w:rsidRPr="008D03A6">
        <w:rPr>
          <w:rFonts w:ascii="Crimson Text" w:hAnsi="Crimson Text"/>
          <w:color w:val="000000" w:themeColor="text1"/>
          <w:sz w:val="26"/>
          <w:szCs w:val="26"/>
        </w:rPr>
        <w:t xml:space="preserve">pero </w:t>
      </w:r>
      <w:del w:id="211" w:author="Paula Castrilli" w:date="2025-05-24T01:02:00Z">
        <w:r w:rsidR="005F51F5" w:rsidRPr="008D03A6" w:rsidDel="007B3641">
          <w:rPr>
            <w:rFonts w:ascii="Crimson Text" w:hAnsi="Crimson Text"/>
            <w:color w:val="000000" w:themeColor="text1"/>
            <w:sz w:val="26"/>
            <w:szCs w:val="26"/>
          </w:rPr>
          <w:delText>ese</w:delText>
        </w:r>
        <w:r w:rsidR="00667E6E" w:rsidRPr="008D03A6" w:rsidDel="007B3641">
          <w:rPr>
            <w:rFonts w:ascii="Crimson Text" w:hAnsi="Crimson Text"/>
            <w:color w:val="000000" w:themeColor="text1"/>
            <w:sz w:val="26"/>
            <w:szCs w:val="26"/>
          </w:rPr>
          <w:delText xml:space="preserve"> rastro</w:delText>
        </w:r>
        <w:r w:rsidR="00F63A3D" w:rsidRPr="008D03A6" w:rsidDel="007B3641">
          <w:rPr>
            <w:rFonts w:ascii="Crimson Text" w:hAnsi="Crimson Text"/>
            <w:color w:val="000000" w:themeColor="text1"/>
            <w:sz w:val="26"/>
            <w:szCs w:val="26"/>
          </w:rPr>
          <w:delText xml:space="preserve"> </w:delText>
        </w:r>
        <w:r w:rsidR="0030648D" w:rsidRPr="008D03A6" w:rsidDel="007B3641">
          <w:rPr>
            <w:rFonts w:ascii="Crimson Text" w:hAnsi="Crimson Text"/>
            <w:color w:val="000000" w:themeColor="text1"/>
            <w:sz w:val="26"/>
            <w:szCs w:val="26"/>
          </w:rPr>
          <w:delText>no prosperó más</w:delText>
        </w:r>
        <w:r w:rsidR="00F63A3D" w:rsidRPr="008D03A6" w:rsidDel="007B3641">
          <w:rPr>
            <w:rFonts w:ascii="Crimson Text" w:hAnsi="Crimson Text"/>
            <w:color w:val="000000" w:themeColor="text1"/>
            <w:sz w:val="26"/>
            <w:szCs w:val="26"/>
          </w:rPr>
          <w:delText xml:space="preserve"> </w:delText>
        </w:r>
        <w:r w:rsidR="0030648D" w:rsidRPr="008D03A6" w:rsidDel="007B3641">
          <w:rPr>
            <w:rFonts w:ascii="Crimson Text" w:hAnsi="Crimson Text"/>
            <w:color w:val="000000" w:themeColor="text1"/>
            <w:sz w:val="26"/>
            <w:szCs w:val="26"/>
          </w:rPr>
          <w:delText xml:space="preserve">que </w:delText>
        </w:r>
        <w:r w:rsidR="00F63A3D" w:rsidRPr="008D03A6" w:rsidDel="007B3641">
          <w:rPr>
            <w:rFonts w:ascii="Crimson Text" w:hAnsi="Crimson Text"/>
            <w:color w:val="000000" w:themeColor="text1"/>
            <w:sz w:val="26"/>
            <w:szCs w:val="26"/>
          </w:rPr>
          <w:delText>en su mente</w:delText>
        </w:r>
      </w:del>
      <w:ins w:id="212" w:author="Paula Castrilli" w:date="2025-05-24T01:02:00Z">
        <w:r w:rsidR="007B3641">
          <w:rPr>
            <w:rFonts w:ascii="Crimson Text" w:hAnsi="Crimson Text"/>
            <w:color w:val="000000" w:themeColor="text1"/>
            <w:sz w:val="26"/>
            <w:szCs w:val="26"/>
          </w:rPr>
          <w:t>era imposible adivinar qué camino había seguido</w:t>
        </w:r>
      </w:ins>
      <w:r w:rsidR="00AC6A75" w:rsidRPr="008D03A6">
        <w:rPr>
          <w:rFonts w:ascii="Crimson Text" w:hAnsi="Crimson Text"/>
          <w:color w:val="000000" w:themeColor="text1"/>
          <w:sz w:val="26"/>
          <w:szCs w:val="26"/>
        </w:rPr>
        <w:t>. Temí</w:t>
      </w:r>
      <w:r w:rsidR="00AC4763" w:rsidRPr="008D03A6">
        <w:rPr>
          <w:rFonts w:ascii="Crimson Text" w:hAnsi="Crimson Text"/>
          <w:color w:val="000000" w:themeColor="text1"/>
          <w:sz w:val="26"/>
          <w:szCs w:val="26"/>
        </w:rPr>
        <w:t>a por la integridad de la yegua, incluso</w:t>
      </w:r>
      <w:r w:rsidR="00AC6A75" w:rsidRPr="008D03A6">
        <w:rPr>
          <w:rFonts w:ascii="Crimson Text" w:hAnsi="Crimson Text"/>
          <w:color w:val="000000" w:themeColor="text1"/>
          <w:sz w:val="26"/>
          <w:szCs w:val="26"/>
        </w:rPr>
        <w:t xml:space="preserve"> más que </w:t>
      </w:r>
      <w:r w:rsidR="005F51F5" w:rsidRPr="008D03A6">
        <w:rPr>
          <w:rFonts w:ascii="Crimson Text" w:hAnsi="Crimson Text"/>
          <w:color w:val="000000" w:themeColor="text1"/>
          <w:sz w:val="26"/>
          <w:szCs w:val="26"/>
        </w:rPr>
        <w:t>por la propia</w:t>
      </w:r>
      <w:del w:id="213" w:author="Paula Castrilli" w:date="2025-05-24T01:02:00Z">
        <w:r w:rsidR="00AC6A75" w:rsidRPr="008D03A6" w:rsidDel="007B3641">
          <w:rPr>
            <w:rFonts w:ascii="Crimson Text" w:hAnsi="Crimson Text"/>
            <w:color w:val="000000" w:themeColor="text1"/>
            <w:sz w:val="26"/>
            <w:szCs w:val="26"/>
          </w:rPr>
          <w:delText>.</w:delText>
        </w:r>
        <w:r w:rsidR="00B6014C" w:rsidRPr="008D03A6" w:rsidDel="007B3641">
          <w:rPr>
            <w:rFonts w:ascii="Crimson Text" w:hAnsi="Crimson Text"/>
            <w:color w:val="000000" w:themeColor="text1"/>
            <w:sz w:val="26"/>
            <w:szCs w:val="26"/>
          </w:rPr>
          <w:delText xml:space="preserve"> L</w:delText>
        </w:r>
      </w:del>
      <w:ins w:id="214" w:author="Paula Castrilli" w:date="2025-05-24T01:02:00Z">
        <w:r w:rsidR="007B3641">
          <w:rPr>
            <w:rFonts w:ascii="Crimson Text" w:hAnsi="Crimson Text"/>
            <w:color w:val="000000" w:themeColor="text1"/>
            <w:sz w:val="26"/>
            <w:szCs w:val="26"/>
          </w:rPr>
          <w:t xml:space="preserve"> y l</w:t>
        </w:r>
      </w:ins>
      <w:r w:rsidR="00B6014C" w:rsidRPr="008D03A6">
        <w:rPr>
          <w:rFonts w:ascii="Crimson Text" w:hAnsi="Crimson Text"/>
          <w:color w:val="000000" w:themeColor="text1"/>
          <w:sz w:val="26"/>
          <w:szCs w:val="26"/>
        </w:rPr>
        <w:t xml:space="preserve">e crispaba el estómago </w:t>
      </w:r>
      <w:r w:rsidR="005F51F5" w:rsidRPr="008D03A6">
        <w:rPr>
          <w:rFonts w:ascii="Crimson Text" w:hAnsi="Crimson Text"/>
          <w:color w:val="000000" w:themeColor="text1"/>
          <w:sz w:val="26"/>
          <w:szCs w:val="26"/>
        </w:rPr>
        <w:t xml:space="preserve">tan </w:t>
      </w:r>
      <w:r w:rsidR="00AC4763" w:rsidRPr="008D03A6">
        <w:rPr>
          <w:rFonts w:ascii="Crimson Text" w:hAnsi="Crimson Text"/>
          <w:color w:val="000000" w:themeColor="text1"/>
          <w:sz w:val="26"/>
          <w:szCs w:val="26"/>
        </w:rPr>
        <w:t xml:space="preserve">sólo pensar </w:t>
      </w:r>
      <w:r w:rsidR="00B6014C" w:rsidRPr="008D03A6">
        <w:rPr>
          <w:rFonts w:ascii="Crimson Text" w:hAnsi="Crimson Text"/>
          <w:color w:val="000000" w:themeColor="text1"/>
          <w:sz w:val="26"/>
          <w:szCs w:val="26"/>
        </w:rPr>
        <w:t>e</w:t>
      </w:r>
      <w:r w:rsidR="00AC4763" w:rsidRPr="008D03A6">
        <w:rPr>
          <w:rFonts w:ascii="Crimson Text" w:hAnsi="Crimson Text"/>
          <w:color w:val="000000" w:themeColor="text1"/>
          <w:sz w:val="26"/>
          <w:szCs w:val="26"/>
        </w:rPr>
        <w:t>n</w:t>
      </w:r>
      <w:r w:rsidR="00B6014C" w:rsidRPr="008D03A6">
        <w:rPr>
          <w:rFonts w:ascii="Crimson Text" w:hAnsi="Crimson Text"/>
          <w:color w:val="000000" w:themeColor="text1"/>
          <w:sz w:val="26"/>
          <w:szCs w:val="26"/>
        </w:rPr>
        <w:t xml:space="preserve"> </w:t>
      </w:r>
      <w:r w:rsidR="005F51F5" w:rsidRPr="008D03A6">
        <w:rPr>
          <w:rFonts w:ascii="Crimson Text" w:hAnsi="Crimson Text"/>
          <w:color w:val="000000" w:themeColor="text1"/>
          <w:sz w:val="26"/>
          <w:szCs w:val="26"/>
        </w:rPr>
        <w:t>lo que</w:t>
      </w:r>
      <w:r w:rsidR="00B6014C" w:rsidRPr="008D03A6">
        <w:rPr>
          <w:rFonts w:ascii="Crimson Text" w:hAnsi="Crimson Text"/>
          <w:color w:val="000000" w:themeColor="text1"/>
          <w:sz w:val="26"/>
          <w:szCs w:val="26"/>
        </w:rPr>
        <w:t xml:space="preserve"> pudiera sucederle.</w:t>
      </w:r>
    </w:p>
    <w:p w:rsidR="00B6014C" w:rsidRPr="008D03A6" w:rsidRDefault="00B6014C"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Transitaba </w:t>
      </w:r>
      <w:r w:rsidR="00AC6A75" w:rsidRPr="008D03A6">
        <w:rPr>
          <w:rFonts w:ascii="Crimson Text" w:hAnsi="Crimson Text"/>
          <w:color w:val="000000" w:themeColor="text1"/>
          <w:sz w:val="26"/>
          <w:szCs w:val="26"/>
        </w:rPr>
        <w:t xml:space="preserve">el </w:t>
      </w:r>
      <w:del w:id="215" w:author="Paula Castrilli" w:date="2025-05-24T00:39:00Z">
        <w:r w:rsidR="00AC6A75" w:rsidRPr="008D03A6" w:rsidDel="0069719F">
          <w:rPr>
            <w:rFonts w:ascii="Crimson Text" w:hAnsi="Crimson Text"/>
            <w:color w:val="000000" w:themeColor="text1"/>
            <w:sz w:val="26"/>
            <w:szCs w:val="26"/>
          </w:rPr>
          <w:delText>camino de los miedos</w:delText>
        </w:r>
      </w:del>
      <w:ins w:id="216" w:author="Paula Castrilli" w:date="2025-05-24T00:39:00Z">
        <w:r w:rsidR="0069719F">
          <w:rPr>
            <w:rFonts w:ascii="Crimson Text" w:hAnsi="Crimson Text"/>
            <w:color w:val="000000" w:themeColor="text1"/>
            <w:sz w:val="26"/>
            <w:szCs w:val="26"/>
          </w:rPr>
          <w:t>Camino de los Miedos</w:t>
        </w:r>
      </w:ins>
      <w:r w:rsidR="00AC6A75" w:rsidRPr="008D03A6">
        <w:rPr>
          <w:rFonts w:ascii="Crimson Text" w:hAnsi="Crimson Text"/>
          <w:color w:val="000000" w:themeColor="text1"/>
          <w:sz w:val="26"/>
          <w:szCs w:val="26"/>
        </w:rPr>
        <w:t xml:space="preserve">, la única senda </w:t>
      </w:r>
      <w:r w:rsidR="00452F00" w:rsidRPr="008D03A6">
        <w:rPr>
          <w:rFonts w:ascii="Crimson Text" w:hAnsi="Crimson Text"/>
          <w:color w:val="000000" w:themeColor="text1"/>
          <w:sz w:val="26"/>
          <w:szCs w:val="26"/>
        </w:rPr>
        <w:t>demarcada</w:t>
      </w:r>
      <w:r w:rsidR="00AC6A75" w:rsidRPr="008D03A6">
        <w:rPr>
          <w:rFonts w:ascii="Crimson Text" w:hAnsi="Crimson Text"/>
          <w:color w:val="000000" w:themeColor="text1"/>
          <w:sz w:val="26"/>
          <w:szCs w:val="26"/>
        </w:rPr>
        <w:t xml:space="preserve">, </w:t>
      </w:r>
      <w:ins w:id="217" w:author="Paula Castrilli" w:date="2025-05-24T01:06:00Z">
        <w:r w:rsidR="00A65DDE">
          <w:rPr>
            <w:rFonts w:ascii="Crimson Text" w:hAnsi="Crimson Text"/>
            <w:color w:val="000000" w:themeColor="text1"/>
            <w:sz w:val="26"/>
            <w:szCs w:val="26"/>
          </w:rPr>
          <w:t xml:space="preserve">ya que </w:t>
        </w:r>
      </w:ins>
      <w:r w:rsidR="00AC6A75" w:rsidRPr="008D03A6">
        <w:rPr>
          <w:rFonts w:ascii="Crimson Text" w:hAnsi="Crimson Text"/>
          <w:color w:val="000000" w:themeColor="text1"/>
          <w:sz w:val="26"/>
          <w:szCs w:val="26"/>
        </w:rPr>
        <w:t xml:space="preserve">cualquier otra vía </w:t>
      </w:r>
      <w:del w:id="218" w:author="Paula Castrilli" w:date="2025-05-24T01:06:00Z">
        <w:r w:rsidRPr="008D03A6" w:rsidDel="00A65DDE">
          <w:rPr>
            <w:rFonts w:ascii="Crimson Text" w:hAnsi="Crimson Text"/>
            <w:color w:val="000000" w:themeColor="text1"/>
            <w:sz w:val="26"/>
            <w:szCs w:val="26"/>
          </w:rPr>
          <w:delText xml:space="preserve">implicaba </w:delText>
        </w:r>
      </w:del>
      <w:ins w:id="219" w:author="Paula Castrilli" w:date="2025-05-24T01:06:00Z">
        <w:r w:rsidR="00A65DDE">
          <w:rPr>
            <w:rFonts w:ascii="Crimson Text" w:hAnsi="Crimson Text"/>
            <w:color w:val="000000" w:themeColor="text1"/>
            <w:sz w:val="26"/>
            <w:szCs w:val="26"/>
          </w:rPr>
          <w:t>implicaría</w:t>
        </w:r>
        <w:r w:rsidR="00A65DDE"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abrirse paso entre la maleza.</w:t>
      </w:r>
      <w:r w:rsidR="002E571D" w:rsidRPr="008D03A6">
        <w:rPr>
          <w:rFonts w:ascii="Crimson Text" w:hAnsi="Crimson Text"/>
          <w:color w:val="000000" w:themeColor="text1"/>
          <w:sz w:val="26"/>
          <w:szCs w:val="26"/>
        </w:rPr>
        <w:t xml:space="preserve"> No podía pensar con claridad, </w:t>
      </w:r>
      <w:del w:id="220" w:author="Paula Castrilli" w:date="2025-05-24T01:21:00Z">
        <w:r w:rsidR="002E571D" w:rsidRPr="008D03A6" w:rsidDel="00F309E3">
          <w:rPr>
            <w:rFonts w:ascii="Crimson Text" w:hAnsi="Crimson Text"/>
            <w:color w:val="000000" w:themeColor="text1"/>
            <w:sz w:val="26"/>
            <w:szCs w:val="26"/>
          </w:rPr>
          <w:delText>incluso aún no</w:delText>
        </w:r>
      </w:del>
      <w:ins w:id="221" w:author="Paula Castrilli" w:date="2025-05-24T01:21:00Z">
        <w:r w:rsidR="00F309E3">
          <w:rPr>
            <w:rFonts w:ascii="Crimson Text" w:hAnsi="Crimson Text"/>
            <w:color w:val="000000" w:themeColor="text1"/>
            <w:sz w:val="26"/>
            <w:szCs w:val="26"/>
          </w:rPr>
          <w:t>y ni siquiera</w:t>
        </w:r>
      </w:ins>
      <w:r w:rsidR="002E571D" w:rsidRPr="008D03A6">
        <w:rPr>
          <w:rFonts w:ascii="Crimson Text" w:hAnsi="Crimson Text"/>
          <w:color w:val="000000" w:themeColor="text1"/>
          <w:sz w:val="26"/>
          <w:szCs w:val="26"/>
        </w:rPr>
        <w:t xml:space="preserve"> había </w:t>
      </w:r>
      <w:r w:rsidR="00365DDE" w:rsidRPr="008D03A6">
        <w:rPr>
          <w:rFonts w:ascii="Crimson Text" w:hAnsi="Crimson Text"/>
          <w:color w:val="000000" w:themeColor="text1"/>
          <w:sz w:val="26"/>
          <w:szCs w:val="26"/>
        </w:rPr>
        <w:t>atendido su objetivo primordial</w:t>
      </w:r>
      <w:del w:id="222" w:author="Paula Castrilli" w:date="2025-05-24T01:21:00Z">
        <w:r w:rsidR="00365DDE" w:rsidRPr="008D03A6" w:rsidDel="00F309E3">
          <w:rPr>
            <w:rFonts w:ascii="Crimson Text" w:hAnsi="Crimson Text"/>
            <w:color w:val="000000" w:themeColor="text1"/>
            <w:sz w:val="26"/>
            <w:szCs w:val="26"/>
          </w:rPr>
          <w:delText>:</w:delText>
        </w:r>
      </w:del>
      <w:ins w:id="223" w:author="Paula Castrilli" w:date="2025-05-24T01:21:00Z">
        <w:r w:rsidR="00F309E3">
          <w:rPr>
            <w:rFonts w:ascii="Crimson Text" w:hAnsi="Crimson Text"/>
            <w:color w:val="000000" w:themeColor="text1"/>
            <w:sz w:val="26"/>
            <w:szCs w:val="26"/>
          </w:rPr>
          <w:t>, que era</w:t>
        </w:r>
      </w:ins>
      <w:r w:rsidR="002E571D" w:rsidRPr="008D03A6">
        <w:rPr>
          <w:rFonts w:ascii="Crimson Text" w:hAnsi="Crimson Text"/>
          <w:color w:val="000000" w:themeColor="text1"/>
          <w:sz w:val="26"/>
          <w:szCs w:val="26"/>
        </w:rPr>
        <w:t xml:space="preserve"> </w:t>
      </w:r>
      <w:r w:rsidR="00365DDE" w:rsidRPr="008D03A6">
        <w:rPr>
          <w:rFonts w:ascii="Crimson Text" w:hAnsi="Crimson Text"/>
          <w:color w:val="000000" w:themeColor="text1"/>
          <w:sz w:val="26"/>
          <w:szCs w:val="26"/>
        </w:rPr>
        <w:t>localizar</w:t>
      </w:r>
      <w:r w:rsidR="002E571D" w:rsidRPr="008D03A6">
        <w:rPr>
          <w:rFonts w:ascii="Crimson Text" w:hAnsi="Crimson Text"/>
          <w:color w:val="000000" w:themeColor="text1"/>
          <w:sz w:val="26"/>
          <w:szCs w:val="26"/>
        </w:rPr>
        <w:t xml:space="preserve"> el </w:t>
      </w:r>
      <w:r w:rsidR="00EA19B4" w:rsidRPr="008D03A6">
        <w:rPr>
          <w:rFonts w:ascii="Crimson Text" w:hAnsi="Crimson Text"/>
          <w:color w:val="000000" w:themeColor="text1"/>
          <w:sz w:val="26"/>
          <w:szCs w:val="26"/>
        </w:rPr>
        <w:t>búnker</w:t>
      </w:r>
      <w:r w:rsidR="00667E6E" w:rsidRPr="008D03A6">
        <w:rPr>
          <w:rFonts w:ascii="Crimson Text" w:hAnsi="Crimson Text"/>
          <w:color w:val="000000" w:themeColor="text1"/>
          <w:sz w:val="26"/>
          <w:szCs w:val="26"/>
        </w:rPr>
        <w:t>. S</w:t>
      </w:r>
      <w:r w:rsidR="002E571D" w:rsidRPr="008D03A6">
        <w:rPr>
          <w:rFonts w:ascii="Crimson Text" w:hAnsi="Crimson Text"/>
          <w:color w:val="000000" w:themeColor="text1"/>
          <w:sz w:val="26"/>
          <w:szCs w:val="26"/>
        </w:rPr>
        <w:t xml:space="preserve">u </w:t>
      </w:r>
      <w:del w:id="224" w:author="Paula Castrilli" w:date="2025-05-24T01:21:00Z">
        <w:r w:rsidR="002E571D" w:rsidRPr="008D03A6" w:rsidDel="00F309E3">
          <w:rPr>
            <w:rFonts w:ascii="Crimson Text" w:hAnsi="Crimson Text"/>
            <w:color w:val="000000" w:themeColor="text1"/>
            <w:sz w:val="26"/>
            <w:szCs w:val="26"/>
          </w:rPr>
          <w:delText xml:space="preserve">pensamiento </w:delText>
        </w:r>
      </w:del>
      <w:ins w:id="225" w:author="Paula Castrilli" w:date="2025-05-24T01:21:00Z">
        <w:r w:rsidR="00F309E3">
          <w:rPr>
            <w:rFonts w:ascii="Crimson Text" w:hAnsi="Crimson Text"/>
            <w:color w:val="000000" w:themeColor="text1"/>
            <w:sz w:val="26"/>
            <w:szCs w:val="26"/>
          </w:rPr>
          <w:t>mente</w:t>
        </w:r>
        <w:r w:rsidR="00F309E3" w:rsidRPr="008D03A6">
          <w:rPr>
            <w:rFonts w:ascii="Crimson Text" w:hAnsi="Crimson Text"/>
            <w:color w:val="000000" w:themeColor="text1"/>
            <w:sz w:val="26"/>
            <w:szCs w:val="26"/>
          </w:rPr>
          <w:t xml:space="preserve"> </w:t>
        </w:r>
      </w:ins>
      <w:r w:rsidR="002E571D" w:rsidRPr="008D03A6">
        <w:rPr>
          <w:rFonts w:ascii="Crimson Text" w:hAnsi="Crimson Text"/>
          <w:color w:val="000000" w:themeColor="text1"/>
          <w:sz w:val="26"/>
          <w:szCs w:val="26"/>
        </w:rPr>
        <w:t xml:space="preserve">estaba </w:t>
      </w:r>
      <w:r w:rsidR="00452F00" w:rsidRPr="008D03A6">
        <w:rPr>
          <w:rFonts w:ascii="Crimson Text" w:hAnsi="Crimson Text"/>
          <w:color w:val="000000" w:themeColor="text1"/>
          <w:sz w:val="26"/>
          <w:szCs w:val="26"/>
        </w:rPr>
        <w:t>estancad</w:t>
      </w:r>
      <w:del w:id="226" w:author="Paula Castrilli" w:date="2025-05-24T01:21:00Z">
        <w:r w:rsidR="00452F00" w:rsidRPr="008D03A6" w:rsidDel="00F309E3">
          <w:rPr>
            <w:rFonts w:ascii="Crimson Text" w:hAnsi="Crimson Text"/>
            <w:color w:val="000000" w:themeColor="text1"/>
            <w:sz w:val="26"/>
            <w:szCs w:val="26"/>
          </w:rPr>
          <w:delText>o</w:delText>
        </w:r>
      </w:del>
      <w:ins w:id="227" w:author="Paula Castrilli" w:date="2025-05-24T01:21:00Z">
        <w:r w:rsidR="00F309E3">
          <w:rPr>
            <w:rFonts w:ascii="Crimson Text" w:hAnsi="Crimson Text"/>
            <w:color w:val="000000" w:themeColor="text1"/>
            <w:sz w:val="26"/>
            <w:szCs w:val="26"/>
          </w:rPr>
          <w:t>a</w:t>
        </w:r>
      </w:ins>
      <w:r w:rsidR="002E571D" w:rsidRPr="008D03A6">
        <w:rPr>
          <w:rFonts w:ascii="Crimson Text" w:hAnsi="Crimson Text"/>
          <w:color w:val="000000" w:themeColor="text1"/>
          <w:sz w:val="26"/>
          <w:szCs w:val="26"/>
        </w:rPr>
        <w:t xml:space="preserve"> en la necesidad </w:t>
      </w:r>
      <w:ins w:id="228" w:author="Paula Castrilli" w:date="2025-05-24T01:21:00Z">
        <w:r w:rsidR="00F309E3">
          <w:rPr>
            <w:rFonts w:ascii="Crimson Text" w:hAnsi="Crimson Text"/>
            <w:color w:val="000000" w:themeColor="text1"/>
            <w:sz w:val="26"/>
            <w:szCs w:val="26"/>
          </w:rPr>
          <w:t xml:space="preserve">urgente </w:t>
        </w:r>
      </w:ins>
      <w:r w:rsidR="002E571D" w:rsidRPr="008D03A6">
        <w:rPr>
          <w:rFonts w:ascii="Crimson Text" w:hAnsi="Crimson Text"/>
          <w:color w:val="000000" w:themeColor="text1"/>
          <w:sz w:val="26"/>
          <w:szCs w:val="26"/>
        </w:rPr>
        <w:t xml:space="preserve">de </w:t>
      </w:r>
      <w:r w:rsidR="0030648D" w:rsidRPr="008D03A6">
        <w:rPr>
          <w:rFonts w:ascii="Crimson Text" w:hAnsi="Crimson Text"/>
          <w:color w:val="000000" w:themeColor="text1"/>
          <w:sz w:val="26"/>
          <w:szCs w:val="26"/>
        </w:rPr>
        <w:t>descubrir</w:t>
      </w:r>
      <w:r w:rsidR="00667E6E" w:rsidRPr="008D03A6">
        <w:rPr>
          <w:rFonts w:ascii="Crimson Text" w:hAnsi="Crimson Text"/>
          <w:color w:val="000000" w:themeColor="text1"/>
          <w:sz w:val="26"/>
          <w:szCs w:val="26"/>
        </w:rPr>
        <w:t xml:space="preserve"> algún indicio acerca de su </w:t>
      </w:r>
      <w:r w:rsidR="00927ED8" w:rsidRPr="008D03A6">
        <w:rPr>
          <w:rFonts w:ascii="Crimson Text" w:hAnsi="Crimson Text"/>
          <w:color w:val="000000" w:themeColor="text1"/>
          <w:sz w:val="26"/>
          <w:szCs w:val="26"/>
        </w:rPr>
        <w:t>caballo</w:t>
      </w:r>
      <w:r w:rsidR="00667E6E" w:rsidRPr="008D03A6">
        <w:rPr>
          <w:rFonts w:ascii="Crimson Text" w:hAnsi="Crimson Text"/>
          <w:color w:val="000000" w:themeColor="text1"/>
          <w:sz w:val="26"/>
          <w:szCs w:val="26"/>
        </w:rPr>
        <w:t>.</w:t>
      </w:r>
    </w:p>
    <w:p w:rsidR="00667E6E" w:rsidRPr="008D03A6" w:rsidRDefault="001D4404" w:rsidP="001E3864">
      <w:pPr>
        <w:tabs>
          <w:tab w:val="left" w:pos="2179"/>
        </w:tabs>
        <w:spacing w:after="0"/>
        <w:ind w:firstLine="284"/>
        <w:jc w:val="both"/>
        <w:rPr>
          <w:rFonts w:ascii="Crimson Text" w:hAnsi="Crimson Text"/>
          <w:color w:val="000000" w:themeColor="text1"/>
          <w:sz w:val="26"/>
          <w:szCs w:val="26"/>
        </w:rPr>
      </w:pPr>
      <w:commentRangeStart w:id="229"/>
      <w:del w:id="230" w:author="Paula Castrilli" w:date="2025-05-24T01:26:00Z">
        <w:r w:rsidRPr="008D03A6" w:rsidDel="00F309E3">
          <w:rPr>
            <w:rFonts w:ascii="Crimson Text" w:hAnsi="Crimson Text"/>
            <w:color w:val="000000" w:themeColor="text1"/>
            <w:sz w:val="26"/>
            <w:szCs w:val="26"/>
          </w:rPr>
          <w:delText>En ese sitio</w:delText>
        </w:r>
        <w:r w:rsidR="00303AC0" w:rsidRPr="008D03A6" w:rsidDel="00F309E3">
          <w:rPr>
            <w:rFonts w:ascii="Crimson Text" w:hAnsi="Crimson Text"/>
            <w:color w:val="000000" w:themeColor="text1"/>
            <w:sz w:val="26"/>
            <w:szCs w:val="26"/>
          </w:rPr>
          <w:delText>, e</w:delText>
        </w:r>
        <w:r w:rsidR="00543B87" w:rsidRPr="008D03A6" w:rsidDel="00F309E3">
          <w:rPr>
            <w:rFonts w:ascii="Crimson Text" w:hAnsi="Crimson Text"/>
            <w:color w:val="000000" w:themeColor="text1"/>
            <w:sz w:val="26"/>
            <w:szCs w:val="26"/>
          </w:rPr>
          <w:delText>l marco</w:delText>
        </w:r>
        <w:r w:rsidR="00303AC0" w:rsidRPr="008D03A6" w:rsidDel="00F309E3">
          <w:rPr>
            <w:rFonts w:ascii="Crimson Text" w:hAnsi="Crimson Text"/>
            <w:color w:val="000000" w:themeColor="text1"/>
            <w:sz w:val="26"/>
            <w:szCs w:val="26"/>
          </w:rPr>
          <w:delText xml:space="preserve"> que lo rodeaba erar</w:delText>
        </w:r>
        <w:r w:rsidR="00667E6E" w:rsidRPr="008D03A6" w:rsidDel="00F309E3">
          <w:rPr>
            <w:rFonts w:ascii="Crimson Text" w:hAnsi="Crimson Text"/>
            <w:color w:val="000000" w:themeColor="text1"/>
            <w:sz w:val="26"/>
            <w:szCs w:val="26"/>
          </w:rPr>
          <w:delText xml:space="preserve"> tenebroso</w:delText>
        </w:r>
        <w:r w:rsidR="0018356C" w:rsidRPr="008D03A6" w:rsidDel="00F309E3">
          <w:rPr>
            <w:rFonts w:ascii="Crimson Text" w:hAnsi="Crimson Text"/>
            <w:color w:val="000000" w:themeColor="text1"/>
            <w:sz w:val="26"/>
            <w:szCs w:val="26"/>
          </w:rPr>
          <w:delText xml:space="preserve"> y desolador</w:delText>
        </w:r>
      </w:del>
      <w:commentRangeEnd w:id="229"/>
      <w:r w:rsidR="00F309E3">
        <w:rPr>
          <w:rStyle w:val="Refdecomentario"/>
        </w:rPr>
        <w:commentReference w:id="229"/>
      </w:r>
      <w:del w:id="231" w:author="Paula Castrilli" w:date="2025-05-24T01:26:00Z">
        <w:r w:rsidR="00667E6E" w:rsidRPr="008D03A6" w:rsidDel="00F309E3">
          <w:rPr>
            <w:rFonts w:ascii="Crimson Text" w:hAnsi="Crimson Text"/>
            <w:color w:val="000000" w:themeColor="text1"/>
            <w:sz w:val="26"/>
            <w:szCs w:val="26"/>
          </w:rPr>
          <w:delText>.</w:delText>
        </w:r>
        <w:r w:rsidR="0018356C" w:rsidRPr="008D03A6" w:rsidDel="00F309E3">
          <w:rPr>
            <w:rFonts w:ascii="Crimson Text" w:hAnsi="Crimson Text"/>
            <w:color w:val="000000" w:themeColor="text1"/>
            <w:sz w:val="26"/>
            <w:szCs w:val="26"/>
          </w:rPr>
          <w:delText xml:space="preserve"> </w:delText>
        </w:r>
      </w:del>
      <w:r w:rsidR="0018356C" w:rsidRPr="008D03A6">
        <w:rPr>
          <w:rFonts w:ascii="Crimson Text" w:hAnsi="Crimson Text"/>
          <w:color w:val="000000" w:themeColor="text1"/>
          <w:sz w:val="26"/>
          <w:szCs w:val="26"/>
        </w:rPr>
        <w:t xml:space="preserve">Las </w:t>
      </w:r>
      <w:ins w:id="232" w:author="Paula Castrilli" w:date="2025-05-24T01:23:00Z">
        <w:r w:rsidR="00F309E3">
          <w:rPr>
            <w:rFonts w:ascii="Crimson Text" w:hAnsi="Crimson Text"/>
            <w:color w:val="000000" w:themeColor="text1"/>
            <w:sz w:val="26"/>
            <w:szCs w:val="26"/>
          </w:rPr>
          <w:t xml:space="preserve">frondosas </w:t>
        </w:r>
      </w:ins>
      <w:r w:rsidR="0018356C" w:rsidRPr="008D03A6">
        <w:rPr>
          <w:rFonts w:ascii="Crimson Text" w:hAnsi="Crimson Text"/>
          <w:color w:val="000000" w:themeColor="text1"/>
          <w:sz w:val="26"/>
          <w:szCs w:val="26"/>
        </w:rPr>
        <w:t xml:space="preserve">copas de los árboles </w:t>
      </w:r>
      <w:del w:id="233" w:author="Paula Castrilli" w:date="2025-05-24T01:23:00Z">
        <w:r w:rsidR="0018356C" w:rsidRPr="008D03A6" w:rsidDel="00F309E3">
          <w:rPr>
            <w:rFonts w:ascii="Crimson Text" w:hAnsi="Crimson Text"/>
            <w:color w:val="000000" w:themeColor="text1"/>
            <w:sz w:val="26"/>
            <w:szCs w:val="26"/>
          </w:rPr>
          <w:delText xml:space="preserve">eran </w:delText>
        </w:r>
        <w:r w:rsidR="00543B87" w:rsidRPr="008D03A6" w:rsidDel="00F309E3">
          <w:rPr>
            <w:rFonts w:ascii="Crimson Text" w:hAnsi="Crimson Text"/>
            <w:color w:val="000000" w:themeColor="text1"/>
            <w:sz w:val="26"/>
            <w:szCs w:val="26"/>
          </w:rPr>
          <w:delText>frondosas</w:delText>
        </w:r>
        <w:r w:rsidR="0018356C" w:rsidRPr="008D03A6" w:rsidDel="00F309E3">
          <w:rPr>
            <w:rFonts w:ascii="Crimson Text" w:hAnsi="Crimson Text"/>
            <w:color w:val="000000" w:themeColor="text1"/>
            <w:sz w:val="26"/>
            <w:szCs w:val="26"/>
          </w:rPr>
          <w:delText xml:space="preserve"> y</w:delText>
        </w:r>
      </w:del>
      <w:r w:rsidR="0018356C" w:rsidRPr="008D03A6">
        <w:rPr>
          <w:rFonts w:ascii="Crimson Text" w:hAnsi="Crimson Text"/>
          <w:color w:val="000000" w:themeColor="text1"/>
          <w:sz w:val="26"/>
          <w:szCs w:val="26"/>
        </w:rPr>
        <w:t xml:space="preserve"> </w:t>
      </w:r>
      <w:r w:rsidR="00543B87" w:rsidRPr="008D03A6">
        <w:rPr>
          <w:rFonts w:ascii="Crimson Text" w:hAnsi="Crimson Text"/>
          <w:color w:val="000000" w:themeColor="text1"/>
          <w:sz w:val="26"/>
          <w:szCs w:val="26"/>
        </w:rPr>
        <w:t>obstruían</w:t>
      </w:r>
      <w:ins w:id="234" w:author="Paula Castrilli" w:date="2025-05-24T01:22:00Z">
        <w:r w:rsidR="00F309E3">
          <w:rPr>
            <w:rFonts w:ascii="Crimson Text" w:hAnsi="Crimson Text"/>
            <w:color w:val="000000" w:themeColor="text1"/>
            <w:sz w:val="26"/>
            <w:szCs w:val="26"/>
          </w:rPr>
          <w:t xml:space="preserve"> </w:t>
        </w:r>
      </w:ins>
      <w:del w:id="235" w:author="Paula Castrilli" w:date="2025-05-24T01:22:00Z">
        <w:r w:rsidR="00D87289" w:rsidRPr="008D03A6" w:rsidDel="00F309E3">
          <w:rPr>
            <w:rFonts w:ascii="Crimson Text" w:hAnsi="Crimson Text"/>
            <w:color w:val="000000" w:themeColor="text1"/>
            <w:sz w:val="26"/>
            <w:szCs w:val="26"/>
          </w:rPr>
          <w:delText>,</w:delText>
        </w:r>
        <w:r w:rsidR="00543B87" w:rsidRPr="008D03A6" w:rsidDel="00F309E3">
          <w:rPr>
            <w:rFonts w:ascii="Crimson Text" w:hAnsi="Crimson Text"/>
            <w:color w:val="000000" w:themeColor="text1"/>
            <w:sz w:val="26"/>
            <w:szCs w:val="26"/>
          </w:rPr>
          <w:delText xml:space="preserve"> en </w:delText>
        </w:r>
        <w:r w:rsidR="00D87289" w:rsidRPr="008D03A6" w:rsidDel="00F309E3">
          <w:rPr>
            <w:rFonts w:ascii="Crimson Text" w:hAnsi="Crimson Text"/>
            <w:color w:val="000000" w:themeColor="text1"/>
            <w:sz w:val="26"/>
            <w:szCs w:val="26"/>
          </w:rPr>
          <w:delText>parte,</w:delText>
        </w:r>
      </w:del>
      <w:ins w:id="236" w:author="Paula Castrilli" w:date="2025-05-24T01:22:00Z">
        <w:r w:rsidR="00F309E3">
          <w:rPr>
            <w:rFonts w:ascii="Crimson Text" w:hAnsi="Crimson Text"/>
            <w:color w:val="000000" w:themeColor="text1"/>
            <w:sz w:val="26"/>
            <w:szCs w:val="26"/>
          </w:rPr>
          <w:t>casi completamente</w:t>
        </w:r>
      </w:ins>
      <w:r w:rsidR="00543B87" w:rsidRPr="008D03A6">
        <w:rPr>
          <w:rFonts w:ascii="Crimson Text" w:hAnsi="Crimson Text"/>
          <w:color w:val="000000" w:themeColor="text1"/>
          <w:sz w:val="26"/>
          <w:szCs w:val="26"/>
        </w:rPr>
        <w:t xml:space="preserve"> el ingreso</w:t>
      </w:r>
      <w:r w:rsidR="0018356C" w:rsidRPr="008D03A6">
        <w:rPr>
          <w:rFonts w:ascii="Crimson Text" w:hAnsi="Crimson Text"/>
          <w:color w:val="000000" w:themeColor="text1"/>
          <w:sz w:val="26"/>
          <w:szCs w:val="26"/>
        </w:rPr>
        <w:t xml:space="preserve"> de la luz solar, y la </w:t>
      </w:r>
      <w:del w:id="237" w:author="Paula Castrilli" w:date="2025-05-24T01:22:00Z">
        <w:r w:rsidR="0018356C" w:rsidRPr="008D03A6" w:rsidDel="00F309E3">
          <w:rPr>
            <w:rFonts w:ascii="Crimson Text" w:hAnsi="Crimson Text"/>
            <w:color w:val="000000" w:themeColor="text1"/>
            <w:sz w:val="26"/>
            <w:szCs w:val="26"/>
          </w:rPr>
          <w:delText xml:space="preserve">elevada </w:delText>
        </w:r>
      </w:del>
      <w:r w:rsidR="0018356C" w:rsidRPr="008D03A6">
        <w:rPr>
          <w:rFonts w:ascii="Crimson Text" w:hAnsi="Crimson Text"/>
          <w:color w:val="000000" w:themeColor="text1"/>
          <w:sz w:val="26"/>
          <w:szCs w:val="26"/>
        </w:rPr>
        <w:t xml:space="preserve">humedad </w:t>
      </w:r>
      <w:ins w:id="238" w:author="Paula Castrilli" w:date="2025-05-24T01:22:00Z">
        <w:r w:rsidR="00F309E3">
          <w:rPr>
            <w:rFonts w:ascii="Crimson Text" w:hAnsi="Crimson Text"/>
            <w:color w:val="000000" w:themeColor="text1"/>
            <w:sz w:val="26"/>
            <w:szCs w:val="26"/>
          </w:rPr>
          <w:t xml:space="preserve">agobiante </w:t>
        </w:r>
      </w:ins>
      <w:r w:rsidR="00D87289" w:rsidRPr="008D03A6">
        <w:rPr>
          <w:rFonts w:ascii="Crimson Text" w:hAnsi="Crimson Text"/>
          <w:color w:val="000000" w:themeColor="text1"/>
          <w:sz w:val="26"/>
          <w:szCs w:val="26"/>
        </w:rPr>
        <w:t>derivaba en</w:t>
      </w:r>
      <w:r w:rsidR="0018356C" w:rsidRPr="008D03A6">
        <w:rPr>
          <w:rFonts w:ascii="Crimson Text" w:hAnsi="Crimson Text"/>
          <w:color w:val="000000" w:themeColor="text1"/>
          <w:sz w:val="26"/>
          <w:szCs w:val="26"/>
        </w:rPr>
        <w:t xml:space="preserve"> una neblina </w:t>
      </w:r>
      <w:del w:id="239" w:author="Paula Castrilli" w:date="2025-05-24T01:24:00Z">
        <w:r w:rsidR="0018356C" w:rsidRPr="008D03A6" w:rsidDel="00F309E3">
          <w:rPr>
            <w:rFonts w:ascii="Crimson Text" w:hAnsi="Crimson Text"/>
            <w:color w:val="000000" w:themeColor="text1"/>
            <w:sz w:val="26"/>
            <w:szCs w:val="26"/>
          </w:rPr>
          <w:delText>casi permanente</w:delText>
        </w:r>
      </w:del>
      <w:ins w:id="240" w:author="Paula Castrilli" w:date="2025-05-24T01:24:00Z">
        <w:r w:rsidR="00F309E3">
          <w:rPr>
            <w:rFonts w:ascii="Crimson Text" w:hAnsi="Crimson Text"/>
            <w:color w:val="000000" w:themeColor="text1"/>
            <w:sz w:val="26"/>
            <w:szCs w:val="26"/>
          </w:rPr>
          <w:t>constante</w:t>
        </w:r>
      </w:ins>
      <w:ins w:id="241" w:author="Paula Castrilli" w:date="2025-05-24T01:27:00Z">
        <w:r w:rsidR="00F309E3">
          <w:rPr>
            <w:rFonts w:ascii="Crimson Text" w:hAnsi="Crimson Text"/>
            <w:color w:val="000000" w:themeColor="text1"/>
            <w:sz w:val="26"/>
            <w:szCs w:val="26"/>
          </w:rPr>
          <w:t>. Tampoco se escuchaba el sonido de los pájaros, quienes, sabiamente, habr</w:t>
        </w:r>
      </w:ins>
      <w:ins w:id="242" w:author="Paula Castrilli" w:date="2025-05-24T01:28:00Z">
        <w:r w:rsidR="00F309E3">
          <w:rPr>
            <w:rFonts w:ascii="Crimson Text" w:hAnsi="Crimson Text"/>
            <w:color w:val="000000" w:themeColor="text1"/>
            <w:sz w:val="26"/>
            <w:szCs w:val="26"/>
          </w:rPr>
          <w:t>ían abandonado aquel lugar maldito mucho tiempo atrás</w:t>
        </w:r>
      </w:ins>
      <w:r w:rsidR="0018356C" w:rsidRPr="008D03A6">
        <w:rPr>
          <w:rFonts w:ascii="Crimson Text" w:hAnsi="Crimson Text"/>
          <w:color w:val="000000" w:themeColor="text1"/>
          <w:sz w:val="26"/>
          <w:szCs w:val="26"/>
        </w:rPr>
        <w:t xml:space="preserve">. </w:t>
      </w:r>
      <w:commentRangeStart w:id="243"/>
      <w:r w:rsidR="0018356C" w:rsidRPr="008D03A6">
        <w:rPr>
          <w:rFonts w:ascii="Crimson Text" w:hAnsi="Crimson Text"/>
          <w:color w:val="000000" w:themeColor="text1"/>
          <w:sz w:val="26"/>
          <w:szCs w:val="26"/>
        </w:rPr>
        <w:t xml:space="preserve">La oscuridad en el bosque era </w:t>
      </w:r>
      <w:r w:rsidR="00543B87" w:rsidRPr="008D03A6">
        <w:rPr>
          <w:rFonts w:ascii="Crimson Text" w:hAnsi="Crimson Text"/>
          <w:color w:val="000000" w:themeColor="text1"/>
          <w:sz w:val="26"/>
          <w:szCs w:val="26"/>
        </w:rPr>
        <w:t>implacable</w:t>
      </w:r>
      <w:r w:rsidR="0018356C" w:rsidRPr="008D03A6">
        <w:rPr>
          <w:rFonts w:ascii="Crimson Text" w:hAnsi="Crimson Text"/>
          <w:color w:val="000000" w:themeColor="text1"/>
          <w:sz w:val="26"/>
          <w:szCs w:val="26"/>
        </w:rPr>
        <w:t xml:space="preserve">, </w:t>
      </w:r>
      <w:r w:rsidR="003D11B7" w:rsidRPr="008D03A6">
        <w:rPr>
          <w:rFonts w:ascii="Crimson Text" w:hAnsi="Crimson Text"/>
          <w:color w:val="000000" w:themeColor="text1"/>
          <w:sz w:val="26"/>
          <w:szCs w:val="26"/>
        </w:rPr>
        <w:t>allí</w:t>
      </w:r>
      <w:del w:id="244" w:author="Paula Castrilli" w:date="2025-05-24T01:24:00Z">
        <w:r w:rsidR="003D11B7" w:rsidRPr="008D03A6" w:rsidDel="00F309E3">
          <w:rPr>
            <w:rFonts w:ascii="Crimson Text" w:hAnsi="Crimson Text"/>
            <w:color w:val="000000" w:themeColor="text1"/>
            <w:sz w:val="26"/>
            <w:szCs w:val="26"/>
          </w:rPr>
          <w:delText>,</w:delText>
        </w:r>
      </w:del>
      <w:r w:rsidR="003D11B7" w:rsidRPr="008D03A6">
        <w:rPr>
          <w:rFonts w:ascii="Crimson Text" w:hAnsi="Crimson Text"/>
          <w:color w:val="000000" w:themeColor="text1"/>
          <w:sz w:val="26"/>
          <w:szCs w:val="26"/>
        </w:rPr>
        <w:t xml:space="preserve"> </w:t>
      </w:r>
      <w:r w:rsidR="00BC2759" w:rsidRPr="008D03A6">
        <w:rPr>
          <w:rFonts w:ascii="Crimson Text" w:hAnsi="Crimson Text"/>
          <w:color w:val="000000" w:themeColor="text1"/>
          <w:sz w:val="26"/>
          <w:szCs w:val="26"/>
        </w:rPr>
        <w:t xml:space="preserve">el día </w:t>
      </w:r>
      <w:r w:rsidR="003D11B7" w:rsidRPr="008D03A6">
        <w:rPr>
          <w:rFonts w:ascii="Crimson Text" w:hAnsi="Crimson Text"/>
          <w:color w:val="000000" w:themeColor="text1"/>
          <w:sz w:val="26"/>
          <w:szCs w:val="26"/>
        </w:rPr>
        <w:t>parecía</w:t>
      </w:r>
      <w:r w:rsidR="008E12C8" w:rsidRPr="008D03A6">
        <w:rPr>
          <w:rFonts w:ascii="Crimson Text" w:hAnsi="Crimson Text"/>
          <w:color w:val="000000" w:themeColor="text1"/>
          <w:sz w:val="26"/>
          <w:szCs w:val="26"/>
        </w:rPr>
        <w:t xml:space="preserve"> </w:t>
      </w:r>
      <w:r w:rsidR="003D11B7" w:rsidRPr="008D03A6">
        <w:rPr>
          <w:rFonts w:ascii="Crimson Text" w:hAnsi="Crimson Text"/>
          <w:color w:val="000000" w:themeColor="text1"/>
          <w:sz w:val="26"/>
          <w:szCs w:val="26"/>
        </w:rPr>
        <w:t>huir de</w:t>
      </w:r>
      <w:r w:rsidR="00D87289" w:rsidRPr="008D03A6">
        <w:rPr>
          <w:rFonts w:ascii="Crimson Text" w:hAnsi="Crimson Text"/>
          <w:color w:val="000000" w:themeColor="text1"/>
          <w:sz w:val="26"/>
          <w:szCs w:val="26"/>
        </w:rPr>
        <w:t xml:space="preserve"> </w:t>
      </w:r>
      <w:r w:rsidR="00BC2759" w:rsidRPr="008D03A6">
        <w:rPr>
          <w:rFonts w:ascii="Crimson Text" w:hAnsi="Crimson Text"/>
          <w:color w:val="000000" w:themeColor="text1"/>
          <w:sz w:val="26"/>
          <w:szCs w:val="26"/>
        </w:rPr>
        <w:t>la noche</w:t>
      </w:r>
      <w:commentRangeEnd w:id="243"/>
      <w:r w:rsidR="00F309E3">
        <w:rPr>
          <w:rStyle w:val="Refdecomentario"/>
        </w:rPr>
        <w:commentReference w:id="243"/>
      </w:r>
      <w:r w:rsidR="0018356C" w:rsidRPr="008D03A6">
        <w:rPr>
          <w:rFonts w:ascii="Crimson Text" w:hAnsi="Crimson Text"/>
          <w:color w:val="000000" w:themeColor="text1"/>
          <w:sz w:val="26"/>
          <w:szCs w:val="26"/>
        </w:rPr>
        <w:t>.</w:t>
      </w:r>
    </w:p>
    <w:p w:rsidR="008F6BE6" w:rsidRPr="008D03A6" w:rsidRDefault="00744308" w:rsidP="001E3864">
      <w:pPr>
        <w:tabs>
          <w:tab w:val="left" w:pos="2179"/>
        </w:tabs>
        <w:spacing w:after="0"/>
        <w:ind w:firstLine="284"/>
        <w:jc w:val="both"/>
        <w:rPr>
          <w:rFonts w:ascii="Crimson Text" w:hAnsi="Crimson Text"/>
          <w:color w:val="000000" w:themeColor="text1"/>
          <w:sz w:val="26"/>
          <w:szCs w:val="26"/>
        </w:rPr>
      </w:pPr>
      <w:del w:id="245" w:author="Paula Castrilli" w:date="2025-05-24T01:29:00Z">
        <w:r w:rsidRPr="008D03A6" w:rsidDel="00E122EA">
          <w:rPr>
            <w:rFonts w:ascii="Crimson Text" w:hAnsi="Crimson Text"/>
            <w:color w:val="000000" w:themeColor="text1"/>
            <w:sz w:val="26"/>
            <w:szCs w:val="26"/>
          </w:rPr>
          <w:delText xml:space="preserve">En medio de la </w:delText>
        </w:r>
        <w:r w:rsidR="00661905" w:rsidRPr="008D03A6" w:rsidDel="00E122EA">
          <w:rPr>
            <w:rFonts w:ascii="Crimson Text" w:hAnsi="Crimson Text"/>
            <w:color w:val="000000" w:themeColor="text1"/>
            <w:sz w:val="26"/>
            <w:szCs w:val="26"/>
          </w:rPr>
          <w:delText>incertidumbre</w:delText>
        </w:r>
      </w:del>
      <w:ins w:id="246" w:author="Paula Castrilli" w:date="2025-05-24T01:29:00Z">
        <w:r w:rsidR="00E122EA">
          <w:rPr>
            <w:rFonts w:ascii="Crimson Text" w:hAnsi="Crimson Text"/>
            <w:color w:val="000000" w:themeColor="text1"/>
            <w:sz w:val="26"/>
            <w:szCs w:val="26"/>
          </w:rPr>
          <w:t>Abruptamente</w:t>
        </w:r>
      </w:ins>
      <w:r w:rsidRPr="008D03A6">
        <w:rPr>
          <w:rFonts w:ascii="Crimson Text" w:hAnsi="Crimson Text"/>
          <w:color w:val="000000" w:themeColor="text1"/>
          <w:sz w:val="26"/>
          <w:szCs w:val="26"/>
        </w:rPr>
        <w:t>, el rugido de una bestia</w:t>
      </w:r>
      <w:r w:rsidR="003D11B7" w:rsidRPr="008D03A6">
        <w:rPr>
          <w:rFonts w:ascii="Crimson Text" w:hAnsi="Crimson Text"/>
          <w:color w:val="000000" w:themeColor="text1"/>
          <w:sz w:val="26"/>
          <w:szCs w:val="26"/>
        </w:rPr>
        <w:t xml:space="preserve"> rompió </w:t>
      </w:r>
      <w:del w:id="247" w:author="Paula Castrilli" w:date="2025-05-24T01:28:00Z">
        <w:r w:rsidR="003D11B7" w:rsidRPr="008D03A6" w:rsidDel="00F309E3">
          <w:rPr>
            <w:rFonts w:ascii="Crimson Text" w:hAnsi="Crimson Text"/>
            <w:color w:val="000000" w:themeColor="text1"/>
            <w:sz w:val="26"/>
            <w:szCs w:val="26"/>
          </w:rPr>
          <w:delText>la monotonía</w:delText>
        </w:r>
      </w:del>
      <w:ins w:id="248" w:author="Paula Castrilli" w:date="2025-05-24T01:28:00Z">
        <w:r w:rsidR="00F309E3">
          <w:rPr>
            <w:rFonts w:ascii="Crimson Text" w:hAnsi="Crimson Text"/>
            <w:color w:val="000000" w:themeColor="text1"/>
            <w:sz w:val="26"/>
            <w:szCs w:val="26"/>
          </w:rPr>
          <w:t>el silencio hasta ese momento imperante</w:t>
        </w:r>
      </w:ins>
      <w:r w:rsidR="003D11B7" w:rsidRPr="008D03A6">
        <w:rPr>
          <w:rFonts w:ascii="Crimson Text" w:hAnsi="Crimson Text"/>
          <w:color w:val="000000" w:themeColor="text1"/>
          <w:sz w:val="26"/>
          <w:szCs w:val="26"/>
        </w:rPr>
        <w:t xml:space="preserve">, </w:t>
      </w:r>
      <w:del w:id="249" w:author="Paula Castrilli" w:date="2025-05-24T01:30:00Z">
        <w:r w:rsidR="003D11B7" w:rsidRPr="008D03A6" w:rsidDel="00E122EA">
          <w:rPr>
            <w:rFonts w:ascii="Crimson Text" w:hAnsi="Crimson Text"/>
            <w:color w:val="000000" w:themeColor="text1"/>
            <w:sz w:val="26"/>
            <w:szCs w:val="26"/>
          </w:rPr>
          <w:delText>Eros se sorprendió</w:delText>
        </w:r>
      </w:del>
      <w:ins w:id="250" w:author="Paula Castrilli" w:date="2025-05-24T01:30:00Z">
        <w:r w:rsidR="00E122EA">
          <w:rPr>
            <w:rFonts w:ascii="Crimson Text" w:hAnsi="Crimson Text"/>
            <w:color w:val="000000" w:themeColor="text1"/>
            <w:sz w:val="26"/>
            <w:szCs w:val="26"/>
          </w:rPr>
          <w:t>sorprendiéndolo</w:t>
        </w:r>
      </w:ins>
      <w:r w:rsidRPr="008D03A6">
        <w:rPr>
          <w:rFonts w:ascii="Crimson Text" w:hAnsi="Crimson Text"/>
          <w:color w:val="000000" w:themeColor="text1"/>
          <w:sz w:val="26"/>
          <w:szCs w:val="26"/>
        </w:rPr>
        <w:t xml:space="preserve">. Jamás había </w:t>
      </w:r>
      <w:del w:id="251" w:author="Paula Castrilli" w:date="2025-05-24T01:30:00Z">
        <w:r w:rsidRPr="008D03A6" w:rsidDel="00E122EA">
          <w:rPr>
            <w:rFonts w:ascii="Crimson Text" w:hAnsi="Crimson Text"/>
            <w:color w:val="000000" w:themeColor="text1"/>
            <w:sz w:val="26"/>
            <w:szCs w:val="26"/>
          </w:rPr>
          <w:delText xml:space="preserve">oído </w:delText>
        </w:r>
      </w:del>
      <w:ins w:id="252" w:author="Paula Castrilli" w:date="2025-05-24T01:30:00Z">
        <w:r w:rsidR="00E122EA">
          <w:rPr>
            <w:rFonts w:ascii="Crimson Text" w:hAnsi="Crimson Text"/>
            <w:color w:val="000000" w:themeColor="text1"/>
            <w:sz w:val="26"/>
            <w:szCs w:val="26"/>
          </w:rPr>
          <w:t>escuchado</w:t>
        </w:r>
        <w:r w:rsidR="00E122E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sonido </w:t>
      </w:r>
      <w:r w:rsidR="004D2729" w:rsidRPr="008D03A6">
        <w:rPr>
          <w:rFonts w:ascii="Crimson Text" w:hAnsi="Crimson Text"/>
          <w:color w:val="000000" w:themeColor="text1"/>
          <w:sz w:val="26"/>
          <w:szCs w:val="26"/>
        </w:rPr>
        <w:t>semejante</w:t>
      </w:r>
      <w:r w:rsidRPr="008D03A6">
        <w:rPr>
          <w:rFonts w:ascii="Crimson Text" w:hAnsi="Crimson Text"/>
          <w:color w:val="000000" w:themeColor="text1"/>
          <w:sz w:val="26"/>
          <w:szCs w:val="26"/>
        </w:rPr>
        <w:t xml:space="preserve">, </w:t>
      </w:r>
      <w:r w:rsidR="004D2729" w:rsidRPr="008D03A6">
        <w:rPr>
          <w:rFonts w:ascii="Crimson Text" w:hAnsi="Crimson Text"/>
          <w:color w:val="000000" w:themeColor="text1"/>
          <w:sz w:val="26"/>
          <w:szCs w:val="26"/>
        </w:rPr>
        <w:t>estridente</w:t>
      </w:r>
      <w:r w:rsidR="00661905" w:rsidRPr="008D03A6">
        <w:rPr>
          <w:rFonts w:ascii="Crimson Text" w:hAnsi="Crimson Text"/>
          <w:color w:val="000000" w:themeColor="text1"/>
          <w:sz w:val="26"/>
          <w:szCs w:val="26"/>
        </w:rPr>
        <w:t xml:space="preserve"> y amenazante</w:t>
      </w:r>
      <w:r w:rsidR="004D2729" w:rsidRPr="008D03A6">
        <w:rPr>
          <w:rFonts w:ascii="Crimson Text" w:hAnsi="Crimson Text"/>
          <w:color w:val="000000" w:themeColor="text1"/>
          <w:sz w:val="26"/>
          <w:szCs w:val="26"/>
        </w:rPr>
        <w:t xml:space="preserve"> como un trueno. Se quedó </w:t>
      </w:r>
      <w:r w:rsidR="003D11B7" w:rsidRPr="008D03A6">
        <w:rPr>
          <w:rFonts w:ascii="Crimson Text" w:hAnsi="Crimson Text"/>
          <w:color w:val="000000" w:themeColor="text1"/>
          <w:sz w:val="26"/>
          <w:szCs w:val="26"/>
        </w:rPr>
        <w:t>perplejo</w:t>
      </w:r>
      <w:r w:rsidR="00661905" w:rsidRPr="008D03A6">
        <w:rPr>
          <w:rFonts w:ascii="Crimson Text" w:hAnsi="Crimson Text"/>
          <w:color w:val="000000" w:themeColor="text1"/>
          <w:sz w:val="26"/>
          <w:szCs w:val="26"/>
        </w:rPr>
        <w:t>, y a los pocos</w:t>
      </w:r>
      <w:r w:rsidR="004D2729" w:rsidRPr="008D03A6">
        <w:rPr>
          <w:rFonts w:ascii="Crimson Text" w:hAnsi="Crimson Text"/>
          <w:color w:val="000000" w:themeColor="text1"/>
          <w:sz w:val="26"/>
          <w:szCs w:val="26"/>
        </w:rPr>
        <w:t xml:space="preserve"> segundos, oyó un grito de dolor, </w:t>
      </w:r>
      <w:r w:rsidR="00661905" w:rsidRPr="008D03A6">
        <w:rPr>
          <w:rFonts w:ascii="Crimson Text" w:hAnsi="Crimson Text"/>
          <w:color w:val="000000" w:themeColor="text1"/>
          <w:sz w:val="26"/>
          <w:szCs w:val="26"/>
        </w:rPr>
        <w:t xml:space="preserve">el clamor </w:t>
      </w:r>
      <w:r w:rsidR="00730710" w:rsidRPr="008D03A6">
        <w:rPr>
          <w:rFonts w:ascii="Crimson Text" w:hAnsi="Crimson Text"/>
          <w:color w:val="000000" w:themeColor="text1"/>
          <w:sz w:val="26"/>
          <w:szCs w:val="26"/>
        </w:rPr>
        <w:t xml:space="preserve">de un hombre </w:t>
      </w:r>
      <w:r w:rsidR="004D2729" w:rsidRPr="008D03A6">
        <w:rPr>
          <w:rFonts w:ascii="Crimson Text" w:hAnsi="Crimson Text"/>
          <w:color w:val="000000" w:themeColor="text1"/>
          <w:sz w:val="26"/>
          <w:szCs w:val="26"/>
        </w:rPr>
        <w:t xml:space="preserve">herido. </w:t>
      </w:r>
      <w:del w:id="253" w:author="Paula Castrilli" w:date="2025-05-24T01:49:00Z">
        <w:r w:rsidR="00661905" w:rsidRPr="008D03A6" w:rsidDel="00CA6607">
          <w:rPr>
            <w:rFonts w:ascii="Crimson Text" w:hAnsi="Crimson Text"/>
            <w:color w:val="000000" w:themeColor="text1"/>
            <w:sz w:val="26"/>
            <w:szCs w:val="26"/>
          </w:rPr>
          <w:delText>Pronto e</w:delText>
        </w:r>
        <w:r w:rsidR="00384796" w:rsidRPr="008D03A6" w:rsidDel="00CA6607">
          <w:rPr>
            <w:rFonts w:ascii="Crimson Text" w:hAnsi="Crimson Text"/>
            <w:color w:val="000000" w:themeColor="text1"/>
            <w:sz w:val="26"/>
            <w:szCs w:val="26"/>
          </w:rPr>
          <w:delText>scapó</w:delText>
        </w:r>
      </w:del>
      <w:ins w:id="254" w:author="Paula Castrilli" w:date="2025-05-24T01:49:00Z">
        <w:r w:rsidR="00CA6607">
          <w:rPr>
            <w:rFonts w:ascii="Crimson Text" w:hAnsi="Crimson Text"/>
            <w:color w:val="000000" w:themeColor="text1"/>
            <w:sz w:val="26"/>
            <w:szCs w:val="26"/>
          </w:rPr>
          <w:t>Salió</w:t>
        </w:r>
      </w:ins>
      <w:r w:rsidR="004D2729" w:rsidRPr="008D03A6">
        <w:rPr>
          <w:rFonts w:ascii="Crimson Text" w:hAnsi="Crimson Text"/>
          <w:color w:val="000000" w:themeColor="text1"/>
          <w:sz w:val="26"/>
          <w:szCs w:val="26"/>
        </w:rPr>
        <w:t xml:space="preserve"> de su estupor</w:t>
      </w:r>
      <w:del w:id="255" w:author="Paula Castrilli" w:date="2025-05-24T01:49:00Z">
        <w:r w:rsidR="004D2729" w:rsidRPr="008D03A6" w:rsidDel="00CA6607">
          <w:rPr>
            <w:rFonts w:ascii="Crimson Text" w:hAnsi="Crimson Text"/>
            <w:color w:val="000000" w:themeColor="text1"/>
            <w:sz w:val="26"/>
            <w:szCs w:val="26"/>
          </w:rPr>
          <w:delText>,</w:delText>
        </w:r>
      </w:del>
      <w:r w:rsidR="004D2729" w:rsidRPr="008D03A6">
        <w:rPr>
          <w:rFonts w:ascii="Crimson Text" w:hAnsi="Crimson Text"/>
          <w:color w:val="000000" w:themeColor="text1"/>
          <w:sz w:val="26"/>
          <w:szCs w:val="26"/>
        </w:rPr>
        <w:t xml:space="preserve"> y trató de identificar </w:t>
      </w:r>
      <w:r w:rsidR="00426AA9" w:rsidRPr="008D03A6">
        <w:rPr>
          <w:rFonts w:ascii="Crimson Text" w:hAnsi="Crimson Text"/>
          <w:color w:val="000000" w:themeColor="text1"/>
          <w:sz w:val="26"/>
          <w:szCs w:val="26"/>
        </w:rPr>
        <w:t>el</w:t>
      </w:r>
      <w:r w:rsidR="004D2729" w:rsidRPr="008D03A6">
        <w:rPr>
          <w:rFonts w:ascii="Crimson Text" w:hAnsi="Crimson Text"/>
          <w:color w:val="000000" w:themeColor="text1"/>
          <w:sz w:val="26"/>
          <w:szCs w:val="26"/>
        </w:rPr>
        <w:t xml:space="preserve"> origen</w:t>
      </w:r>
      <w:ins w:id="256" w:author="Paula Castrilli" w:date="2025-05-24T01:50:00Z">
        <w:r w:rsidR="00CA6607">
          <w:rPr>
            <w:rFonts w:ascii="Crimson Text" w:hAnsi="Crimson Text"/>
            <w:color w:val="000000" w:themeColor="text1"/>
            <w:sz w:val="26"/>
            <w:szCs w:val="26"/>
          </w:rPr>
          <w:t xml:space="preserve"> del ruido </w:t>
        </w:r>
      </w:ins>
      <w:del w:id="257" w:author="Paula Castrilli" w:date="2025-05-24T01:50:00Z">
        <w:r w:rsidR="004D2729" w:rsidRPr="008D03A6" w:rsidDel="00CA6607">
          <w:rPr>
            <w:rFonts w:ascii="Crimson Text" w:hAnsi="Crimson Text"/>
            <w:color w:val="000000" w:themeColor="text1"/>
            <w:sz w:val="26"/>
            <w:szCs w:val="26"/>
          </w:rPr>
          <w:delText>, quería</w:delText>
        </w:r>
      </w:del>
      <w:ins w:id="258" w:author="Paula Castrilli" w:date="2025-05-24T01:50:00Z">
        <w:r w:rsidR="00CA6607">
          <w:rPr>
            <w:rFonts w:ascii="Crimson Text" w:hAnsi="Crimson Text"/>
            <w:color w:val="000000" w:themeColor="text1"/>
            <w:sz w:val="26"/>
            <w:szCs w:val="26"/>
          </w:rPr>
          <w:t>para</w:t>
        </w:r>
      </w:ins>
      <w:r w:rsidR="004D2729" w:rsidRPr="008D03A6">
        <w:rPr>
          <w:rFonts w:ascii="Crimson Text" w:hAnsi="Crimson Text"/>
          <w:color w:val="000000" w:themeColor="text1"/>
          <w:sz w:val="26"/>
          <w:szCs w:val="26"/>
        </w:rPr>
        <w:t xml:space="preserve"> </w:t>
      </w:r>
      <w:r w:rsidR="001D5B3F" w:rsidRPr="008D03A6">
        <w:rPr>
          <w:rFonts w:ascii="Crimson Text" w:hAnsi="Crimson Text"/>
          <w:color w:val="000000" w:themeColor="text1"/>
          <w:sz w:val="26"/>
          <w:szCs w:val="26"/>
        </w:rPr>
        <w:t>auxiliar a esa persona</w:t>
      </w:r>
      <w:ins w:id="259" w:author="Paula Castrilli" w:date="2025-05-24T01:50:00Z">
        <w:r w:rsidR="00CA6607">
          <w:rPr>
            <w:rFonts w:ascii="Crimson Text" w:hAnsi="Crimson Text"/>
            <w:color w:val="000000" w:themeColor="text1"/>
            <w:sz w:val="26"/>
            <w:szCs w:val="26"/>
          </w:rPr>
          <w:t xml:space="preserve"> lo más rápido posible</w:t>
        </w:r>
      </w:ins>
      <w:r w:rsidR="004D2729" w:rsidRPr="008D03A6">
        <w:rPr>
          <w:rFonts w:ascii="Crimson Text" w:hAnsi="Crimson Text"/>
          <w:color w:val="000000" w:themeColor="text1"/>
          <w:sz w:val="26"/>
          <w:szCs w:val="26"/>
        </w:rPr>
        <w:t xml:space="preserve">. </w:t>
      </w:r>
      <w:ins w:id="260" w:author="Paula Castrilli" w:date="2025-05-24T01:51:00Z">
        <w:r w:rsidR="00CA6607">
          <w:rPr>
            <w:rFonts w:ascii="Crimson Text" w:hAnsi="Crimson Text"/>
            <w:color w:val="000000" w:themeColor="text1"/>
            <w:sz w:val="26"/>
            <w:szCs w:val="26"/>
          </w:rPr>
          <w:t xml:space="preserve">Aguzando sus sentidos, </w:t>
        </w:r>
      </w:ins>
      <w:del w:id="261" w:author="Paula Castrilli" w:date="2025-05-24T01:51:00Z">
        <w:r w:rsidR="004D2729" w:rsidRPr="008D03A6" w:rsidDel="00CA6607">
          <w:rPr>
            <w:rFonts w:ascii="Crimson Text" w:hAnsi="Crimson Text"/>
            <w:color w:val="000000" w:themeColor="text1"/>
            <w:sz w:val="26"/>
            <w:szCs w:val="26"/>
          </w:rPr>
          <w:delText xml:space="preserve">Volteó </w:delText>
        </w:r>
        <w:r w:rsidR="00426AA9" w:rsidRPr="008D03A6" w:rsidDel="00CA6607">
          <w:rPr>
            <w:rFonts w:ascii="Crimson Text" w:hAnsi="Crimson Text"/>
            <w:color w:val="000000" w:themeColor="text1"/>
            <w:sz w:val="26"/>
            <w:szCs w:val="26"/>
          </w:rPr>
          <w:delText>la</w:delText>
        </w:r>
        <w:r w:rsidR="004D2729" w:rsidRPr="008D03A6" w:rsidDel="00CA6607">
          <w:rPr>
            <w:rFonts w:ascii="Crimson Text" w:hAnsi="Crimson Text"/>
            <w:color w:val="000000" w:themeColor="text1"/>
            <w:sz w:val="26"/>
            <w:szCs w:val="26"/>
          </w:rPr>
          <w:delText xml:space="preserve"> cabeza</w:delText>
        </w:r>
      </w:del>
      <w:ins w:id="262" w:author="Paula Castrilli" w:date="2025-05-24T01:51:00Z">
        <w:r w:rsidR="00CA6607">
          <w:rPr>
            <w:rFonts w:ascii="Crimson Text" w:hAnsi="Crimson Text"/>
            <w:color w:val="000000" w:themeColor="text1"/>
            <w:sz w:val="26"/>
            <w:szCs w:val="26"/>
          </w:rPr>
          <w:t>miró</w:t>
        </w:r>
      </w:ins>
      <w:r w:rsidR="004D2729" w:rsidRPr="008D03A6">
        <w:rPr>
          <w:rFonts w:ascii="Crimson Text" w:hAnsi="Crimson Text"/>
          <w:color w:val="000000" w:themeColor="text1"/>
          <w:sz w:val="26"/>
          <w:szCs w:val="26"/>
        </w:rPr>
        <w:t xml:space="preserve"> en </w:t>
      </w:r>
      <w:r w:rsidR="00730710" w:rsidRPr="008D03A6">
        <w:rPr>
          <w:rFonts w:ascii="Crimson Text" w:hAnsi="Crimson Text"/>
          <w:color w:val="000000" w:themeColor="text1"/>
          <w:sz w:val="26"/>
          <w:szCs w:val="26"/>
        </w:rPr>
        <w:t>todas</w:t>
      </w:r>
      <w:r w:rsidR="004D2729" w:rsidRPr="008D03A6">
        <w:rPr>
          <w:rFonts w:ascii="Crimson Text" w:hAnsi="Crimson Text"/>
          <w:color w:val="000000" w:themeColor="text1"/>
          <w:sz w:val="26"/>
          <w:szCs w:val="26"/>
        </w:rPr>
        <w:t xml:space="preserve"> direcciones</w:t>
      </w:r>
      <w:del w:id="263" w:author="Paula Castrilli" w:date="2025-05-24T01:51:00Z">
        <w:r w:rsidR="004D2729" w:rsidRPr="008D03A6" w:rsidDel="00CA6607">
          <w:rPr>
            <w:rFonts w:ascii="Crimson Text" w:hAnsi="Crimson Text"/>
            <w:color w:val="000000" w:themeColor="text1"/>
            <w:sz w:val="26"/>
            <w:szCs w:val="26"/>
          </w:rPr>
          <w:delText>,</w:delText>
        </w:r>
      </w:del>
      <w:r w:rsidR="004D2729" w:rsidRPr="008D03A6">
        <w:rPr>
          <w:rFonts w:ascii="Crimson Text" w:hAnsi="Crimson Text"/>
          <w:color w:val="000000" w:themeColor="text1"/>
          <w:sz w:val="26"/>
          <w:szCs w:val="26"/>
        </w:rPr>
        <w:t xml:space="preserve"> hasta que </w:t>
      </w:r>
      <w:r w:rsidR="00730710" w:rsidRPr="008D03A6">
        <w:rPr>
          <w:rFonts w:ascii="Crimson Text" w:hAnsi="Crimson Text"/>
          <w:color w:val="000000" w:themeColor="text1"/>
          <w:sz w:val="26"/>
          <w:szCs w:val="26"/>
        </w:rPr>
        <w:t>distinguió</w:t>
      </w:r>
      <w:r w:rsidR="004D2729" w:rsidRPr="008D03A6">
        <w:rPr>
          <w:rFonts w:ascii="Crimson Text" w:hAnsi="Crimson Text"/>
          <w:color w:val="000000" w:themeColor="text1"/>
          <w:sz w:val="26"/>
          <w:szCs w:val="26"/>
        </w:rPr>
        <w:t xml:space="preserve"> una enorme sombra, </w:t>
      </w:r>
      <w:r w:rsidR="00426AA9" w:rsidRPr="008D03A6">
        <w:rPr>
          <w:rFonts w:ascii="Crimson Text" w:hAnsi="Crimson Text"/>
          <w:color w:val="000000" w:themeColor="text1"/>
          <w:sz w:val="26"/>
          <w:szCs w:val="26"/>
        </w:rPr>
        <w:t xml:space="preserve">espeluznante </w:t>
      </w:r>
      <w:r w:rsidR="004D2729" w:rsidRPr="008D03A6">
        <w:rPr>
          <w:rFonts w:ascii="Crimson Text" w:hAnsi="Crimson Text"/>
          <w:color w:val="000000" w:themeColor="text1"/>
          <w:sz w:val="26"/>
          <w:szCs w:val="26"/>
        </w:rPr>
        <w:t>y difusa</w:t>
      </w:r>
      <w:r w:rsidR="00426AA9" w:rsidRPr="008D03A6">
        <w:rPr>
          <w:rFonts w:ascii="Crimson Text" w:hAnsi="Crimson Text"/>
          <w:color w:val="000000" w:themeColor="text1"/>
          <w:sz w:val="26"/>
          <w:szCs w:val="26"/>
        </w:rPr>
        <w:t xml:space="preserve">, que se perdía entre las ramas de los árboles. </w:t>
      </w:r>
      <w:r w:rsidR="00CC60B0" w:rsidRPr="008D03A6">
        <w:rPr>
          <w:rFonts w:ascii="Crimson Text" w:hAnsi="Crimson Text"/>
          <w:color w:val="000000" w:themeColor="text1"/>
          <w:sz w:val="26"/>
          <w:szCs w:val="26"/>
        </w:rPr>
        <w:t>Por un instante, m</w:t>
      </w:r>
      <w:r w:rsidR="00426AA9" w:rsidRPr="008D03A6">
        <w:rPr>
          <w:rFonts w:ascii="Crimson Text" w:hAnsi="Crimson Text"/>
          <w:color w:val="000000" w:themeColor="text1"/>
          <w:sz w:val="26"/>
          <w:szCs w:val="26"/>
        </w:rPr>
        <w:t xml:space="preserve">antuvo la vista en esa dirección, y </w:t>
      </w:r>
      <w:r w:rsidR="00730710" w:rsidRPr="008D03A6">
        <w:rPr>
          <w:rFonts w:ascii="Crimson Text" w:hAnsi="Crimson Text"/>
          <w:color w:val="000000" w:themeColor="text1"/>
          <w:sz w:val="26"/>
          <w:szCs w:val="26"/>
        </w:rPr>
        <w:t>percibió</w:t>
      </w:r>
      <w:r w:rsidR="00426AA9" w:rsidRPr="008D03A6">
        <w:rPr>
          <w:rFonts w:ascii="Crimson Text" w:hAnsi="Crimson Text"/>
          <w:color w:val="000000" w:themeColor="text1"/>
          <w:sz w:val="26"/>
          <w:szCs w:val="26"/>
        </w:rPr>
        <w:t xml:space="preserve"> un </w:t>
      </w:r>
      <w:r w:rsidR="00730710" w:rsidRPr="008D03A6">
        <w:rPr>
          <w:rFonts w:ascii="Crimson Text" w:hAnsi="Crimson Text"/>
          <w:color w:val="000000" w:themeColor="text1"/>
          <w:sz w:val="26"/>
          <w:szCs w:val="26"/>
        </w:rPr>
        <w:t>leve</w:t>
      </w:r>
      <w:r w:rsidR="00426AA9" w:rsidRPr="008D03A6">
        <w:rPr>
          <w:rFonts w:ascii="Crimson Text" w:hAnsi="Crimson Text"/>
          <w:color w:val="000000" w:themeColor="text1"/>
          <w:sz w:val="26"/>
          <w:szCs w:val="26"/>
        </w:rPr>
        <w:t xml:space="preserve"> movimiento detrás de un arbusto </w:t>
      </w:r>
      <w:r w:rsidR="00730710" w:rsidRPr="008D03A6">
        <w:rPr>
          <w:rFonts w:ascii="Crimson Text" w:hAnsi="Crimson Text"/>
          <w:color w:val="000000" w:themeColor="text1"/>
          <w:sz w:val="26"/>
          <w:szCs w:val="26"/>
        </w:rPr>
        <w:t>ubicado</w:t>
      </w:r>
      <w:r w:rsidR="00CC60B0" w:rsidRPr="008D03A6">
        <w:rPr>
          <w:rFonts w:ascii="Crimson Text" w:hAnsi="Crimson Text"/>
          <w:color w:val="000000" w:themeColor="text1"/>
          <w:sz w:val="26"/>
          <w:szCs w:val="26"/>
        </w:rPr>
        <w:t xml:space="preserve"> a </w:t>
      </w:r>
      <w:del w:id="264" w:author="Paula Castrilli" w:date="2025-05-24T01:51:00Z">
        <w:r w:rsidR="001D5B3F" w:rsidRPr="008D03A6" w:rsidDel="00CA6607">
          <w:rPr>
            <w:rFonts w:ascii="Crimson Text" w:hAnsi="Crimson Text"/>
            <w:color w:val="000000" w:themeColor="text1"/>
            <w:sz w:val="26"/>
            <w:szCs w:val="26"/>
          </w:rPr>
          <w:delText xml:space="preserve">una </w:delText>
        </w:r>
      </w:del>
      <w:ins w:id="265" w:author="Paula Castrilli" w:date="2025-05-24T01:51:00Z">
        <w:r w:rsidR="00CA6607">
          <w:rPr>
            <w:rFonts w:ascii="Crimson Text" w:hAnsi="Crimson Text"/>
            <w:color w:val="000000" w:themeColor="text1"/>
            <w:sz w:val="26"/>
            <w:szCs w:val="26"/>
          </w:rPr>
          <w:t>poca</w:t>
        </w:r>
        <w:r w:rsidR="00CA6607" w:rsidRPr="008D03A6">
          <w:rPr>
            <w:rFonts w:ascii="Crimson Text" w:hAnsi="Crimson Text"/>
            <w:color w:val="000000" w:themeColor="text1"/>
            <w:sz w:val="26"/>
            <w:szCs w:val="26"/>
          </w:rPr>
          <w:t xml:space="preserve"> </w:t>
        </w:r>
      </w:ins>
      <w:r w:rsidR="00730710" w:rsidRPr="008D03A6">
        <w:rPr>
          <w:rFonts w:ascii="Crimson Text" w:hAnsi="Crimson Text"/>
          <w:color w:val="000000" w:themeColor="text1"/>
          <w:sz w:val="26"/>
          <w:szCs w:val="26"/>
        </w:rPr>
        <w:t>distancia</w:t>
      </w:r>
      <w:del w:id="266" w:author="Paula Castrilli" w:date="2025-05-24T01:51:00Z">
        <w:r w:rsidR="001D5B3F" w:rsidRPr="008D03A6" w:rsidDel="00CA6607">
          <w:rPr>
            <w:rFonts w:ascii="Crimson Text" w:hAnsi="Crimson Text"/>
            <w:color w:val="000000" w:themeColor="text1"/>
            <w:sz w:val="26"/>
            <w:szCs w:val="26"/>
          </w:rPr>
          <w:delText xml:space="preserve"> reducida</w:delText>
        </w:r>
      </w:del>
      <w:r w:rsidR="00426AA9" w:rsidRPr="008D03A6">
        <w:rPr>
          <w:rFonts w:ascii="Crimson Text" w:hAnsi="Crimson Text"/>
          <w:color w:val="000000" w:themeColor="text1"/>
          <w:sz w:val="26"/>
          <w:szCs w:val="26"/>
        </w:rPr>
        <w:t xml:space="preserve">. </w:t>
      </w:r>
      <w:r w:rsidR="00426AA9" w:rsidRPr="00C161D2">
        <w:rPr>
          <w:rFonts w:ascii="Crimson Text" w:hAnsi="Crimson Text"/>
          <w:color w:val="000000" w:themeColor="text1"/>
          <w:sz w:val="26"/>
          <w:szCs w:val="26"/>
          <w:highlight w:val="yellow"/>
          <w:rPrChange w:id="267" w:author="Paula Castrilli" w:date="2025-05-24T02:10:00Z">
            <w:rPr>
              <w:rFonts w:ascii="Crimson Text" w:hAnsi="Crimson Text"/>
              <w:color w:val="000000" w:themeColor="text1"/>
              <w:sz w:val="26"/>
              <w:szCs w:val="26"/>
            </w:rPr>
          </w:rPrChange>
        </w:rPr>
        <w:t xml:space="preserve">Corrió desesperado </w:t>
      </w:r>
      <w:r w:rsidR="000B5857" w:rsidRPr="00C161D2">
        <w:rPr>
          <w:rFonts w:ascii="Crimson Text" w:hAnsi="Crimson Text"/>
          <w:color w:val="000000" w:themeColor="text1"/>
          <w:sz w:val="26"/>
          <w:szCs w:val="26"/>
          <w:highlight w:val="yellow"/>
          <w:rPrChange w:id="268" w:author="Paula Castrilli" w:date="2025-05-24T02:10:00Z">
            <w:rPr>
              <w:rFonts w:ascii="Crimson Text" w:hAnsi="Crimson Text"/>
              <w:color w:val="000000" w:themeColor="text1"/>
              <w:sz w:val="26"/>
              <w:szCs w:val="26"/>
            </w:rPr>
          </w:rPrChange>
        </w:rPr>
        <w:t>hacia</w:t>
      </w:r>
      <w:r w:rsidR="00CC60B0" w:rsidRPr="00C161D2">
        <w:rPr>
          <w:rFonts w:ascii="Crimson Text" w:hAnsi="Crimson Text"/>
          <w:color w:val="000000" w:themeColor="text1"/>
          <w:sz w:val="26"/>
          <w:szCs w:val="26"/>
          <w:highlight w:val="yellow"/>
          <w:rPrChange w:id="269" w:author="Paula Castrilli" w:date="2025-05-24T02:10:00Z">
            <w:rPr>
              <w:rFonts w:ascii="Crimson Text" w:hAnsi="Crimson Text"/>
              <w:color w:val="000000" w:themeColor="text1"/>
              <w:sz w:val="26"/>
              <w:szCs w:val="26"/>
            </w:rPr>
          </w:rPrChange>
        </w:rPr>
        <w:t xml:space="preserve"> esa posición</w:t>
      </w:r>
      <w:r w:rsidR="00426AA9" w:rsidRPr="00C161D2">
        <w:rPr>
          <w:rFonts w:ascii="Crimson Text" w:hAnsi="Crimson Text"/>
          <w:color w:val="000000" w:themeColor="text1"/>
          <w:sz w:val="26"/>
          <w:szCs w:val="26"/>
          <w:highlight w:val="yellow"/>
          <w:rPrChange w:id="270" w:author="Paula Castrilli" w:date="2025-05-24T02:10:00Z">
            <w:rPr>
              <w:rFonts w:ascii="Crimson Text" w:hAnsi="Crimson Text"/>
              <w:color w:val="000000" w:themeColor="text1"/>
              <w:sz w:val="26"/>
              <w:szCs w:val="26"/>
            </w:rPr>
          </w:rPrChange>
        </w:rPr>
        <w:t xml:space="preserve">, </w:t>
      </w:r>
      <w:del w:id="271" w:author="Paula Castrilli" w:date="2025-05-24T02:09:00Z">
        <w:r w:rsidR="00426AA9" w:rsidRPr="00C161D2" w:rsidDel="00C161D2">
          <w:rPr>
            <w:rFonts w:ascii="Crimson Text" w:hAnsi="Crimson Text"/>
            <w:color w:val="000000" w:themeColor="text1"/>
            <w:sz w:val="26"/>
            <w:szCs w:val="26"/>
            <w:highlight w:val="yellow"/>
            <w:rPrChange w:id="272" w:author="Paula Castrilli" w:date="2025-05-24T02:10:00Z">
              <w:rPr>
                <w:rFonts w:ascii="Crimson Text" w:hAnsi="Crimson Text"/>
                <w:color w:val="000000" w:themeColor="text1"/>
                <w:sz w:val="26"/>
                <w:szCs w:val="26"/>
              </w:rPr>
            </w:rPrChange>
          </w:rPr>
          <w:delText>y</w:delText>
        </w:r>
      </w:del>
      <w:ins w:id="273" w:author="Paula Castrilli" w:date="2025-05-24T02:09:00Z">
        <w:r w:rsidR="00C161D2" w:rsidRPr="00C161D2">
          <w:rPr>
            <w:rFonts w:ascii="Crimson Text" w:hAnsi="Crimson Text"/>
            <w:color w:val="000000" w:themeColor="text1"/>
            <w:sz w:val="26"/>
            <w:szCs w:val="26"/>
            <w:highlight w:val="yellow"/>
            <w:rPrChange w:id="274" w:author="Paula Castrilli" w:date="2025-05-24T02:10:00Z">
              <w:rPr>
                <w:rFonts w:ascii="Crimson Text" w:hAnsi="Crimson Text"/>
                <w:color w:val="000000" w:themeColor="text1"/>
                <w:sz w:val="26"/>
                <w:szCs w:val="26"/>
              </w:rPr>
            </w:rPrChange>
          </w:rPr>
          <w:t>pero</w:t>
        </w:r>
      </w:ins>
      <w:r w:rsidR="00CC60B0" w:rsidRPr="00C161D2">
        <w:rPr>
          <w:rFonts w:ascii="Crimson Text" w:hAnsi="Crimson Text"/>
          <w:color w:val="000000" w:themeColor="text1"/>
          <w:sz w:val="26"/>
          <w:szCs w:val="26"/>
          <w:highlight w:val="yellow"/>
          <w:rPrChange w:id="275" w:author="Paula Castrilli" w:date="2025-05-24T02:10:00Z">
            <w:rPr>
              <w:rFonts w:ascii="Crimson Text" w:hAnsi="Crimson Text"/>
              <w:color w:val="000000" w:themeColor="text1"/>
              <w:sz w:val="26"/>
              <w:szCs w:val="26"/>
            </w:rPr>
          </w:rPrChange>
        </w:rPr>
        <w:t>,</w:t>
      </w:r>
      <w:r w:rsidR="00426AA9" w:rsidRPr="00C161D2">
        <w:rPr>
          <w:rFonts w:ascii="Crimson Text" w:hAnsi="Crimson Text"/>
          <w:color w:val="000000" w:themeColor="text1"/>
          <w:sz w:val="26"/>
          <w:szCs w:val="26"/>
          <w:highlight w:val="yellow"/>
          <w:rPrChange w:id="276" w:author="Paula Castrilli" w:date="2025-05-24T02:10:00Z">
            <w:rPr>
              <w:rFonts w:ascii="Crimson Text" w:hAnsi="Crimson Text"/>
              <w:color w:val="000000" w:themeColor="text1"/>
              <w:sz w:val="26"/>
              <w:szCs w:val="26"/>
            </w:rPr>
          </w:rPrChange>
        </w:rPr>
        <w:t xml:space="preserve"> al aproximarse, </w:t>
      </w:r>
      <w:r w:rsidR="00730710" w:rsidRPr="00C161D2">
        <w:rPr>
          <w:rFonts w:ascii="Crimson Text" w:hAnsi="Crimson Text"/>
          <w:color w:val="000000" w:themeColor="text1"/>
          <w:sz w:val="26"/>
          <w:szCs w:val="26"/>
          <w:highlight w:val="yellow"/>
          <w:rPrChange w:id="277" w:author="Paula Castrilli" w:date="2025-05-24T02:10:00Z">
            <w:rPr>
              <w:rFonts w:ascii="Crimson Text" w:hAnsi="Crimson Text"/>
              <w:color w:val="000000" w:themeColor="text1"/>
              <w:sz w:val="26"/>
              <w:szCs w:val="26"/>
            </w:rPr>
          </w:rPrChange>
        </w:rPr>
        <w:t>avanzó</w:t>
      </w:r>
      <w:r w:rsidR="00426AA9" w:rsidRPr="00C161D2">
        <w:rPr>
          <w:rFonts w:ascii="Crimson Text" w:hAnsi="Crimson Text"/>
          <w:color w:val="000000" w:themeColor="text1"/>
          <w:sz w:val="26"/>
          <w:szCs w:val="26"/>
          <w:highlight w:val="yellow"/>
          <w:rPrChange w:id="278" w:author="Paula Castrilli" w:date="2025-05-24T02:10:00Z">
            <w:rPr>
              <w:rFonts w:ascii="Crimson Text" w:hAnsi="Crimson Text"/>
              <w:color w:val="000000" w:themeColor="text1"/>
              <w:sz w:val="26"/>
              <w:szCs w:val="26"/>
            </w:rPr>
          </w:rPrChange>
        </w:rPr>
        <w:t xml:space="preserve"> con mayor </w:t>
      </w:r>
      <w:commentRangeStart w:id="279"/>
      <w:r w:rsidR="00426AA9" w:rsidRPr="00C161D2">
        <w:rPr>
          <w:rFonts w:ascii="Crimson Text" w:hAnsi="Crimson Text"/>
          <w:color w:val="000000" w:themeColor="text1"/>
          <w:sz w:val="26"/>
          <w:szCs w:val="26"/>
          <w:highlight w:val="yellow"/>
          <w:rPrChange w:id="280" w:author="Paula Castrilli" w:date="2025-05-24T02:10:00Z">
            <w:rPr>
              <w:rFonts w:ascii="Crimson Text" w:hAnsi="Crimson Text"/>
              <w:color w:val="000000" w:themeColor="text1"/>
              <w:sz w:val="26"/>
              <w:szCs w:val="26"/>
            </w:rPr>
          </w:rPrChange>
        </w:rPr>
        <w:t>cautela</w:t>
      </w:r>
      <w:commentRangeEnd w:id="279"/>
      <w:r w:rsidR="00C161D2">
        <w:rPr>
          <w:rStyle w:val="Refdecomentario"/>
        </w:rPr>
        <w:commentReference w:id="279"/>
      </w:r>
      <w:r w:rsidR="00426AA9" w:rsidRPr="008D03A6">
        <w:rPr>
          <w:rFonts w:ascii="Crimson Text" w:hAnsi="Crimson Text"/>
          <w:color w:val="000000" w:themeColor="text1"/>
          <w:sz w:val="26"/>
          <w:szCs w:val="26"/>
        </w:rPr>
        <w:t xml:space="preserve">. </w:t>
      </w:r>
      <w:del w:id="281" w:author="Paula Castrilli" w:date="2025-05-24T02:12:00Z">
        <w:r w:rsidR="00426AA9" w:rsidRPr="008D03A6" w:rsidDel="00C161D2">
          <w:rPr>
            <w:rFonts w:ascii="Crimson Text" w:hAnsi="Crimson Text"/>
            <w:color w:val="000000" w:themeColor="text1"/>
            <w:sz w:val="26"/>
            <w:szCs w:val="26"/>
          </w:rPr>
          <w:delText xml:space="preserve">Abordó </w:delText>
        </w:r>
      </w:del>
      <w:ins w:id="282" w:author="Paula Castrilli" w:date="2025-05-24T02:12:00Z">
        <w:r w:rsidR="00C161D2">
          <w:rPr>
            <w:rFonts w:ascii="Crimson Text" w:hAnsi="Crimson Text"/>
            <w:color w:val="000000" w:themeColor="text1"/>
            <w:sz w:val="26"/>
            <w:szCs w:val="26"/>
          </w:rPr>
          <w:t>Rodeó</w:t>
        </w:r>
        <w:r w:rsidR="00C161D2" w:rsidRPr="008D03A6">
          <w:rPr>
            <w:rFonts w:ascii="Crimson Text" w:hAnsi="Crimson Text"/>
            <w:color w:val="000000" w:themeColor="text1"/>
            <w:sz w:val="26"/>
            <w:szCs w:val="26"/>
          </w:rPr>
          <w:t xml:space="preserve"> </w:t>
        </w:r>
      </w:ins>
      <w:r w:rsidR="00426AA9" w:rsidRPr="008D03A6">
        <w:rPr>
          <w:rFonts w:ascii="Crimson Text" w:hAnsi="Crimson Text"/>
          <w:color w:val="000000" w:themeColor="text1"/>
          <w:sz w:val="26"/>
          <w:szCs w:val="26"/>
        </w:rPr>
        <w:t xml:space="preserve">la parte posterior del arbusto </w:t>
      </w:r>
      <w:r w:rsidR="00D37280" w:rsidRPr="008D03A6">
        <w:rPr>
          <w:rFonts w:ascii="Crimson Text" w:hAnsi="Crimson Text"/>
          <w:color w:val="000000" w:themeColor="text1"/>
          <w:sz w:val="26"/>
          <w:szCs w:val="26"/>
        </w:rPr>
        <w:t>con</w:t>
      </w:r>
      <w:r w:rsidR="00426AA9" w:rsidRPr="008D03A6">
        <w:rPr>
          <w:rFonts w:ascii="Crimson Text" w:hAnsi="Crimson Text"/>
          <w:color w:val="000000" w:themeColor="text1"/>
          <w:sz w:val="26"/>
          <w:szCs w:val="26"/>
        </w:rPr>
        <w:t xml:space="preserve"> pasos cortos y seguros, </w:t>
      </w:r>
      <w:r w:rsidR="00EB6EDD" w:rsidRPr="008D03A6">
        <w:rPr>
          <w:rFonts w:ascii="Crimson Text" w:hAnsi="Crimson Text"/>
          <w:color w:val="000000" w:themeColor="text1"/>
          <w:sz w:val="26"/>
          <w:szCs w:val="26"/>
        </w:rPr>
        <w:t xml:space="preserve">hasta dar con la fuente. </w:t>
      </w:r>
      <w:ins w:id="283" w:author="Paula Castrilli" w:date="2025-05-24T02:13:00Z">
        <w:r w:rsidR="00C161D2">
          <w:rPr>
            <w:rFonts w:ascii="Crimson Text" w:hAnsi="Crimson Text"/>
            <w:color w:val="000000" w:themeColor="text1"/>
            <w:sz w:val="26"/>
            <w:szCs w:val="26"/>
          </w:rPr>
          <w:lastRenderedPageBreak/>
          <w:t xml:space="preserve">Lamentablemente, </w:t>
        </w:r>
      </w:ins>
      <w:del w:id="284" w:author="Paula Castrilli" w:date="2025-05-24T02:13:00Z">
        <w:r w:rsidR="00EB6EDD" w:rsidRPr="008D03A6" w:rsidDel="00C161D2">
          <w:rPr>
            <w:rFonts w:ascii="Crimson Text" w:hAnsi="Crimson Text"/>
            <w:color w:val="000000" w:themeColor="text1"/>
            <w:sz w:val="26"/>
            <w:szCs w:val="26"/>
          </w:rPr>
          <w:delText>S</w:delText>
        </w:r>
      </w:del>
      <w:ins w:id="285" w:author="Paula Castrilli" w:date="2025-05-24T02:13:00Z">
        <w:r w:rsidR="00C161D2">
          <w:rPr>
            <w:rFonts w:ascii="Crimson Text" w:hAnsi="Crimson Text"/>
            <w:color w:val="000000" w:themeColor="text1"/>
            <w:sz w:val="26"/>
            <w:szCs w:val="26"/>
          </w:rPr>
          <w:t>s</w:t>
        </w:r>
      </w:ins>
      <w:r w:rsidR="00EB6EDD" w:rsidRPr="008D03A6">
        <w:rPr>
          <w:rFonts w:ascii="Crimson Text" w:hAnsi="Crimson Text"/>
          <w:color w:val="000000" w:themeColor="text1"/>
          <w:sz w:val="26"/>
          <w:szCs w:val="26"/>
        </w:rPr>
        <w:t xml:space="preserve">e trataba de un compañero, </w:t>
      </w:r>
      <w:r w:rsidR="003E4D11" w:rsidRPr="008D03A6">
        <w:rPr>
          <w:rFonts w:ascii="Crimson Text" w:hAnsi="Crimson Text"/>
          <w:color w:val="000000" w:themeColor="text1"/>
          <w:sz w:val="26"/>
          <w:szCs w:val="26"/>
        </w:rPr>
        <w:t>ya sin vida</w:t>
      </w:r>
      <w:del w:id="286" w:author="Paula Castrilli" w:date="2025-05-24T02:13:00Z">
        <w:r w:rsidR="003E4D11" w:rsidRPr="008D03A6" w:rsidDel="00C161D2">
          <w:rPr>
            <w:rFonts w:ascii="Crimson Text" w:hAnsi="Crimson Text"/>
            <w:color w:val="000000" w:themeColor="text1"/>
            <w:sz w:val="26"/>
            <w:szCs w:val="26"/>
          </w:rPr>
          <w:delText xml:space="preserve">, </w:delText>
        </w:r>
        <w:r w:rsidR="00EB6EDD" w:rsidRPr="008D03A6" w:rsidDel="00C161D2">
          <w:rPr>
            <w:rFonts w:ascii="Crimson Text" w:hAnsi="Crimson Text"/>
            <w:color w:val="000000" w:themeColor="text1"/>
            <w:sz w:val="26"/>
            <w:szCs w:val="26"/>
          </w:rPr>
          <w:delText>l</w:delText>
        </w:r>
      </w:del>
      <w:ins w:id="287" w:author="Paula Castrilli" w:date="2025-05-24T02:13:00Z">
        <w:r w:rsidR="00C161D2">
          <w:rPr>
            <w:rFonts w:ascii="Crimson Text" w:hAnsi="Crimson Text"/>
            <w:color w:val="000000" w:themeColor="text1"/>
            <w:sz w:val="26"/>
            <w:szCs w:val="26"/>
          </w:rPr>
          <w:t>. L</w:t>
        </w:r>
      </w:ins>
      <w:r w:rsidR="00EB6EDD" w:rsidRPr="008D03A6">
        <w:rPr>
          <w:rFonts w:ascii="Crimson Text" w:hAnsi="Crimson Text"/>
          <w:color w:val="000000" w:themeColor="text1"/>
          <w:sz w:val="26"/>
          <w:szCs w:val="26"/>
        </w:rPr>
        <w:t xml:space="preserve">levaba la armadura propia de </w:t>
      </w:r>
      <w:r w:rsidR="00730710" w:rsidRPr="008D03A6">
        <w:rPr>
          <w:rFonts w:ascii="Crimson Text" w:hAnsi="Crimson Text"/>
          <w:color w:val="000000" w:themeColor="text1"/>
          <w:sz w:val="26"/>
          <w:szCs w:val="26"/>
        </w:rPr>
        <w:t>un recluta</w:t>
      </w:r>
      <w:r w:rsidR="00EB6EDD" w:rsidRPr="008D03A6">
        <w:rPr>
          <w:rFonts w:ascii="Crimson Text" w:hAnsi="Crimson Text"/>
          <w:color w:val="000000" w:themeColor="text1"/>
          <w:sz w:val="26"/>
          <w:szCs w:val="26"/>
        </w:rPr>
        <w:t xml:space="preserve">, pero no pudo reconocerlo, su rostro estaba </w:t>
      </w:r>
      <w:r w:rsidR="00CC60B0" w:rsidRPr="008D03A6">
        <w:rPr>
          <w:rFonts w:ascii="Crimson Text" w:hAnsi="Crimson Text"/>
          <w:color w:val="000000" w:themeColor="text1"/>
          <w:sz w:val="26"/>
          <w:szCs w:val="26"/>
        </w:rPr>
        <w:t>destrozado</w:t>
      </w:r>
      <w:r w:rsidR="001D5B3F" w:rsidRPr="008D03A6">
        <w:rPr>
          <w:rFonts w:ascii="Crimson Text" w:hAnsi="Crimson Text"/>
          <w:color w:val="000000" w:themeColor="text1"/>
          <w:sz w:val="26"/>
          <w:szCs w:val="26"/>
        </w:rPr>
        <w:t>,</w:t>
      </w:r>
      <w:r w:rsidR="00EB6EDD" w:rsidRPr="008D03A6">
        <w:rPr>
          <w:rFonts w:ascii="Crimson Text" w:hAnsi="Crimson Text"/>
          <w:color w:val="000000" w:themeColor="text1"/>
          <w:sz w:val="26"/>
          <w:szCs w:val="26"/>
        </w:rPr>
        <w:t xml:space="preserve"> y</w:t>
      </w:r>
      <w:r w:rsidR="003E4D11" w:rsidRPr="008D03A6">
        <w:rPr>
          <w:rFonts w:ascii="Crimson Text" w:hAnsi="Crimson Text"/>
          <w:color w:val="000000" w:themeColor="text1"/>
          <w:sz w:val="26"/>
          <w:szCs w:val="26"/>
        </w:rPr>
        <w:t xml:space="preserve"> de las heridas brotaba sangre como espuma. La criatura que </w:t>
      </w:r>
      <w:r w:rsidR="00F84351" w:rsidRPr="008D03A6">
        <w:rPr>
          <w:rFonts w:ascii="Crimson Text" w:hAnsi="Crimson Text"/>
          <w:color w:val="000000" w:themeColor="text1"/>
          <w:sz w:val="26"/>
          <w:szCs w:val="26"/>
        </w:rPr>
        <w:t>enfrentó</w:t>
      </w:r>
      <w:r w:rsidR="003E4D11" w:rsidRPr="008D03A6">
        <w:rPr>
          <w:rFonts w:ascii="Crimson Text" w:hAnsi="Crimson Text"/>
          <w:color w:val="000000" w:themeColor="text1"/>
          <w:sz w:val="26"/>
          <w:szCs w:val="26"/>
        </w:rPr>
        <w:t xml:space="preserve"> lo habí</w:t>
      </w:r>
      <w:r w:rsidR="008F6BE6" w:rsidRPr="008D03A6">
        <w:rPr>
          <w:rFonts w:ascii="Crimson Text" w:hAnsi="Crimson Text"/>
          <w:color w:val="000000" w:themeColor="text1"/>
          <w:sz w:val="26"/>
          <w:szCs w:val="26"/>
        </w:rPr>
        <w:t xml:space="preserve">a matado </w:t>
      </w:r>
      <w:r w:rsidR="00730710" w:rsidRPr="008D03A6">
        <w:rPr>
          <w:rFonts w:ascii="Crimson Text" w:hAnsi="Crimson Text"/>
          <w:color w:val="000000" w:themeColor="text1"/>
          <w:sz w:val="26"/>
          <w:szCs w:val="26"/>
        </w:rPr>
        <w:t>brutalmente</w:t>
      </w:r>
      <w:r w:rsidR="008F6BE6" w:rsidRPr="008D03A6">
        <w:rPr>
          <w:rFonts w:ascii="Crimson Text" w:hAnsi="Crimson Text"/>
          <w:color w:val="000000" w:themeColor="text1"/>
          <w:sz w:val="26"/>
          <w:szCs w:val="26"/>
        </w:rPr>
        <w:t>.</w:t>
      </w:r>
    </w:p>
    <w:p w:rsidR="004D2729" w:rsidRPr="008D03A6" w:rsidRDefault="007C1F20" w:rsidP="001E386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observar el cadáver, advirtió que su </w:t>
      </w:r>
      <w:r w:rsidR="00B03C52" w:rsidRPr="008D03A6">
        <w:rPr>
          <w:rFonts w:ascii="Crimson Text" w:hAnsi="Crimson Text"/>
          <w:color w:val="000000" w:themeColor="text1"/>
          <w:sz w:val="26"/>
          <w:szCs w:val="26"/>
        </w:rPr>
        <w:t>espada aún permanecía enfundada. L</w:t>
      </w:r>
      <w:r w:rsidRPr="008D03A6">
        <w:rPr>
          <w:rFonts w:ascii="Crimson Text" w:hAnsi="Crimson Text"/>
          <w:color w:val="000000" w:themeColor="text1"/>
          <w:sz w:val="26"/>
          <w:szCs w:val="26"/>
        </w:rPr>
        <w:t>a víctima n</w:t>
      </w:r>
      <w:r w:rsidR="00B03C52" w:rsidRPr="008D03A6">
        <w:rPr>
          <w:rFonts w:ascii="Crimson Text" w:hAnsi="Crimson Text"/>
          <w:color w:val="000000" w:themeColor="text1"/>
          <w:sz w:val="26"/>
          <w:szCs w:val="26"/>
        </w:rPr>
        <w:t>o había intentado defenderse</w:t>
      </w:r>
      <w:r w:rsidRPr="008D03A6">
        <w:rPr>
          <w:rFonts w:ascii="Crimson Text" w:hAnsi="Crimson Text"/>
          <w:color w:val="000000" w:themeColor="text1"/>
          <w:sz w:val="26"/>
          <w:szCs w:val="26"/>
        </w:rPr>
        <w:t xml:space="preserve"> a pesar de </w:t>
      </w:r>
      <w:r w:rsidR="00DB7C39" w:rsidRPr="008D03A6">
        <w:rPr>
          <w:rFonts w:ascii="Crimson Text" w:hAnsi="Crimson Text"/>
          <w:color w:val="000000" w:themeColor="text1"/>
          <w:sz w:val="26"/>
          <w:szCs w:val="26"/>
        </w:rPr>
        <w:t>tratarse de</w:t>
      </w:r>
      <w:r w:rsidR="00F84351" w:rsidRPr="008D03A6">
        <w:rPr>
          <w:rFonts w:ascii="Crimson Text" w:hAnsi="Crimson Text"/>
          <w:color w:val="000000" w:themeColor="text1"/>
          <w:sz w:val="26"/>
          <w:szCs w:val="26"/>
        </w:rPr>
        <w:t xml:space="preserve"> un ataque</w:t>
      </w:r>
      <w:r w:rsidRPr="008D03A6">
        <w:rPr>
          <w:rFonts w:ascii="Crimson Text" w:hAnsi="Crimson Text"/>
          <w:color w:val="000000" w:themeColor="text1"/>
          <w:sz w:val="26"/>
          <w:szCs w:val="26"/>
        </w:rPr>
        <w:t xml:space="preserve"> </w:t>
      </w:r>
      <w:r w:rsidR="007A1A84" w:rsidRPr="008D03A6">
        <w:rPr>
          <w:rFonts w:ascii="Crimson Text" w:hAnsi="Crimson Text"/>
          <w:color w:val="000000" w:themeColor="text1"/>
          <w:sz w:val="26"/>
          <w:szCs w:val="26"/>
        </w:rPr>
        <w:t>frontal</w:t>
      </w:r>
      <w:r w:rsidR="00D37280" w:rsidRPr="008D03A6">
        <w:rPr>
          <w:rFonts w:ascii="Crimson Text" w:hAnsi="Crimson Text"/>
          <w:color w:val="000000" w:themeColor="text1"/>
          <w:sz w:val="26"/>
          <w:szCs w:val="26"/>
        </w:rPr>
        <w:t>, lo que r</w:t>
      </w:r>
      <w:r w:rsidRPr="008D03A6">
        <w:rPr>
          <w:rFonts w:ascii="Crimson Text" w:hAnsi="Crimson Text"/>
          <w:color w:val="000000" w:themeColor="text1"/>
          <w:sz w:val="26"/>
          <w:szCs w:val="26"/>
        </w:rPr>
        <w:t xml:space="preserve">esultaba extraño </w:t>
      </w:r>
      <w:r w:rsidR="007F3A65"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un guerrero con instrucción. Eros se preguntaba </w:t>
      </w:r>
      <w:r w:rsidR="000207DF" w:rsidRPr="008D03A6">
        <w:rPr>
          <w:rFonts w:ascii="Crimson Text" w:hAnsi="Crimson Text"/>
          <w:color w:val="000000" w:themeColor="text1"/>
          <w:sz w:val="26"/>
          <w:szCs w:val="26"/>
        </w:rPr>
        <w:t>la razón por la cual</w:t>
      </w:r>
      <w:r w:rsidRPr="008D03A6">
        <w:rPr>
          <w:rFonts w:ascii="Crimson Text" w:hAnsi="Crimson Text"/>
          <w:color w:val="000000" w:themeColor="text1"/>
          <w:sz w:val="26"/>
          <w:szCs w:val="26"/>
        </w:rPr>
        <w:t xml:space="preserve"> su compañero </w:t>
      </w:r>
      <w:r w:rsidR="007A1A84" w:rsidRPr="008D03A6">
        <w:rPr>
          <w:rFonts w:ascii="Crimson Text" w:hAnsi="Crimson Text"/>
          <w:color w:val="000000" w:themeColor="text1"/>
          <w:sz w:val="26"/>
          <w:szCs w:val="26"/>
        </w:rPr>
        <w:t>habría presentado</w:t>
      </w:r>
      <w:r w:rsidRPr="008D03A6">
        <w:rPr>
          <w:rFonts w:ascii="Crimson Text" w:hAnsi="Crimson Text"/>
          <w:color w:val="000000" w:themeColor="text1"/>
          <w:sz w:val="26"/>
          <w:szCs w:val="26"/>
        </w:rPr>
        <w:t xml:space="preserve"> </w:t>
      </w:r>
      <w:r w:rsidR="00DA4AB4" w:rsidRPr="008D03A6">
        <w:rPr>
          <w:rFonts w:ascii="Crimson Text" w:hAnsi="Crimson Text"/>
          <w:color w:val="000000" w:themeColor="text1"/>
          <w:sz w:val="26"/>
          <w:szCs w:val="26"/>
        </w:rPr>
        <w:t>tan poca resistencia</w:t>
      </w:r>
      <w:r w:rsidR="007F2371" w:rsidRPr="008D03A6">
        <w:rPr>
          <w:rFonts w:ascii="Crimson Text" w:hAnsi="Crimson Text"/>
          <w:color w:val="000000" w:themeColor="text1"/>
          <w:sz w:val="26"/>
          <w:szCs w:val="26"/>
        </w:rPr>
        <w:t xml:space="preserve">, qué </w:t>
      </w:r>
      <w:r w:rsidR="00DB7C39" w:rsidRPr="008D03A6">
        <w:rPr>
          <w:rFonts w:ascii="Crimson Text" w:hAnsi="Crimson Text"/>
          <w:color w:val="000000" w:themeColor="text1"/>
          <w:sz w:val="26"/>
          <w:szCs w:val="26"/>
        </w:rPr>
        <w:t>motivo</w:t>
      </w:r>
      <w:r w:rsidR="007F2371" w:rsidRPr="008D03A6">
        <w:rPr>
          <w:rFonts w:ascii="Crimson Text" w:hAnsi="Crimson Text"/>
          <w:color w:val="000000" w:themeColor="text1"/>
          <w:sz w:val="26"/>
          <w:szCs w:val="26"/>
        </w:rPr>
        <w:t xml:space="preserve"> lo </w:t>
      </w:r>
      <w:r w:rsidR="007A1A84" w:rsidRPr="008D03A6">
        <w:rPr>
          <w:rFonts w:ascii="Crimson Text" w:hAnsi="Crimson Text"/>
          <w:color w:val="000000" w:themeColor="text1"/>
          <w:sz w:val="26"/>
          <w:szCs w:val="26"/>
        </w:rPr>
        <w:t>habría dejado</w:t>
      </w:r>
      <w:r w:rsidR="00DA4AB4" w:rsidRPr="008D03A6">
        <w:rPr>
          <w:rFonts w:ascii="Crimson Text" w:hAnsi="Crimson Text"/>
          <w:color w:val="000000" w:themeColor="text1"/>
          <w:sz w:val="26"/>
          <w:szCs w:val="26"/>
        </w:rPr>
        <w:t xml:space="preserve"> paralizado</w:t>
      </w:r>
      <w:r w:rsidR="00EE3290" w:rsidRPr="008D03A6">
        <w:rPr>
          <w:rFonts w:ascii="Crimson Text" w:hAnsi="Crimson Text"/>
          <w:color w:val="000000" w:themeColor="text1"/>
          <w:sz w:val="26"/>
          <w:szCs w:val="26"/>
        </w:rPr>
        <w:t>:</w:t>
      </w:r>
      <w:ins w:id="288" w:author="Paula Castrilli" w:date="2025-05-24T02:14:00Z">
        <w:r w:rsidR="00513A56">
          <w:rPr>
            <w:rFonts w:ascii="Crimson Text" w:hAnsi="Crimson Text"/>
            <w:color w:val="000000" w:themeColor="text1"/>
            <w:sz w:val="26"/>
            <w:szCs w:val="26"/>
          </w:rPr>
          <w:t xml:space="preserve"> si</w:t>
        </w:r>
      </w:ins>
      <w:r w:rsidR="00DA4AB4"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el propio temor a</w:t>
      </w:r>
      <w:r w:rsidR="00DB7C39"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su</w:t>
      </w:r>
      <w:r w:rsidR="007F3A65" w:rsidRPr="008D03A6">
        <w:rPr>
          <w:rFonts w:ascii="Crimson Text" w:hAnsi="Crimson Text"/>
          <w:color w:val="000000" w:themeColor="text1"/>
          <w:sz w:val="26"/>
          <w:szCs w:val="26"/>
        </w:rPr>
        <w:t xml:space="preserve"> </w:t>
      </w:r>
      <w:r w:rsidR="006E017E" w:rsidRPr="008D03A6">
        <w:rPr>
          <w:rFonts w:ascii="Crimson Text" w:hAnsi="Crimson Text"/>
          <w:color w:val="000000" w:themeColor="text1"/>
          <w:sz w:val="26"/>
          <w:szCs w:val="26"/>
        </w:rPr>
        <w:t>agresor</w:t>
      </w:r>
      <w:r w:rsidR="00DA4AB4" w:rsidRPr="008D03A6">
        <w:rPr>
          <w:rFonts w:ascii="Crimson Text" w:hAnsi="Crimson Text"/>
          <w:color w:val="000000" w:themeColor="text1"/>
          <w:sz w:val="26"/>
          <w:szCs w:val="26"/>
        </w:rPr>
        <w:t>, o</w:t>
      </w:r>
      <w:r w:rsidR="00736FFE" w:rsidRPr="008D03A6">
        <w:rPr>
          <w:rFonts w:ascii="Crimson Text" w:hAnsi="Crimson Text"/>
          <w:color w:val="000000" w:themeColor="text1"/>
          <w:sz w:val="26"/>
          <w:szCs w:val="26"/>
        </w:rPr>
        <w:t>, tal vez,</w:t>
      </w:r>
      <w:r w:rsidR="00DA4AB4" w:rsidRPr="008D03A6">
        <w:rPr>
          <w:rFonts w:ascii="Crimson Text" w:hAnsi="Crimson Text"/>
          <w:color w:val="000000" w:themeColor="text1"/>
          <w:sz w:val="26"/>
          <w:szCs w:val="26"/>
        </w:rPr>
        <w:t xml:space="preserve"> </w:t>
      </w:r>
      <w:del w:id="289" w:author="Paula Castrilli" w:date="2025-05-24T02:14:00Z">
        <w:r w:rsidR="00F342C2" w:rsidRPr="008D03A6" w:rsidDel="00513A56">
          <w:rPr>
            <w:rFonts w:ascii="Crimson Text" w:hAnsi="Crimson Text"/>
            <w:color w:val="000000" w:themeColor="text1"/>
            <w:sz w:val="26"/>
            <w:szCs w:val="26"/>
          </w:rPr>
          <w:delText xml:space="preserve">hayan </w:delText>
        </w:r>
      </w:del>
      <w:ins w:id="290" w:author="Paula Castrilli" w:date="2025-05-24T02:14:00Z">
        <w:r w:rsidR="00513A56">
          <w:rPr>
            <w:rFonts w:ascii="Crimson Text" w:hAnsi="Crimson Text"/>
            <w:color w:val="000000" w:themeColor="text1"/>
            <w:sz w:val="26"/>
            <w:szCs w:val="26"/>
          </w:rPr>
          <w:t>si habrían</w:t>
        </w:r>
        <w:r w:rsidR="00513A56" w:rsidRPr="008D03A6">
          <w:rPr>
            <w:rFonts w:ascii="Crimson Text" w:hAnsi="Crimson Text"/>
            <w:color w:val="000000" w:themeColor="text1"/>
            <w:sz w:val="26"/>
            <w:szCs w:val="26"/>
          </w:rPr>
          <w:t xml:space="preserve"> </w:t>
        </w:r>
      </w:ins>
      <w:r w:rsidR="00F342C2" w:rsidRPr="008D03A6">
        <w:rPr>
          <w:rFonts w:ascii="Crimson Text" w:hAnsi="Crimson Text"/>
          <w:color w:val="000000" w:themeColor="text1"/>
          <w:sz w:val="26"/>
          <w:szCs w:val="26"/>
        </w:rPr>
        <w:t>asomado</w:t>
      </w:r>
      <w:r w:rsidR="0012067D" w:rsidRPr="008D03A6">
        <w:rPr>
          <w:rFonts w:ascii="Crimson Text" w:hAnsi="Crimson Text"/>
          <w:color w:val="000000" w:themeColor="text1"/>
          <w:sz w:val="26"/>
          <w:szCs w:val="26"/>
        </w:rPr>
        <w:t xml:space="preserve"> </w:t>
      </w:r>
      <w:r w:rsidR="0066263F" w:rsidRPr="008D03A6">
        <w:rPr>
          <w:rFonts w:ascii="Crimson Text" w:hAnsi="Crimson Text"/>
          <w:color w:val="000000" w:themeColor="text1"/>
          <w:sz w:val="26"/>
          <w:szCs w:val="26"/>
        </w:rPr>
        <w:t>sus</w:t>
      </w:r>
      <w:r w:rsidR="0012067D" w:rsidRPr="008D03A6">
        <w:rPr>
          <w:rFonts w:ascii="Crimson Text" w:hAnsi="Crimson Text"/>
          <w:color w:val="000000" w:themeColor="text1"/>
          <w:sz w:val="26"/>
          <w:szCs w:val="26"/>
        </w:rPr>
        <w:t xml:space="preserve"> </w:t>
      </w:r>
      <w:r w:rsidR="00485F4B" w:rsidRPr="008D03A6">
        <w:rPr>
          <w:rFonts w:ascii="Crimson Text" w:hAnsi="Crimson Text"/>
          <w:color w:val="000000" w:themeColor="text1"/>
          <w:sz w:val="26"/>
          <w:szCs w:val="26"/>
        </w:rPr>
        <w:t>miedos</w:t>
      </w:r>
      <w:r w:rsidR="00736FFE" w:rsidRPr="008D03A6">
        <w:rPr>
          <w:rFonts w:ascii="Crimson Text" w:hAnsi="Crimson Text"/>
          <w:color w:val="000000" w:themeColor="text1"/>
          <w:sz w:val="26"/>
          <w:szCs w:val="26"/>
        </w:rPr>
        <w:t xml:space="preserve"> </w:t>
      </w:r>
      <w:r w:rsidR="0012067D" w:rsidRPr="008D03A6">
        <w:rPr>
          <w:rFonts w:ascii="Crimson Text" w:hAnsi="Crimson Text"/>
          <w:color w:val="000000" w:themeColor="text1"/>
          <w:sz w:val="26"/>
          <w:szCs w:val="26"/>
        </w:rPr>
        <w:t xml:space="preserve">internos, tal como advirtió el viejo </w:t>
      </w:r>
      <w:proofErr w:type="spellStart"/>
      <w:r w:rsidR="0012067D" w:rsidRPr="008D03A6">
        <w:rPr>
          <w:rFonts w:ascii="Crimson Text" w:hAnsi="Crimson Text"/>
          <w:color w:val="000000" w:themeColor="text1"/>
          <w:sz w:val="26"/>
          <w:szCs w:val="26"/>
        </w:rPr>
        <w:t>Harald</w:t>
      </w:r>
      <w:proofErr w:type="spellEnd"/>
      <w:r w:rsidR="007F2371" w:rsidRPr="008D03A6">
        <w:rPr>
          <w:rFonts w:ascii="Crimson Text" w:hAnsi="Crimson Text"/>
          <w:color w:val="000000" w:themeColor="text1"/>
          <w:sz w:val="26"/>
          <w:szCs w:val="26"/>
        </w:rPr>
        <w:t>.</w:t>
      </w:r>
    </w:p>
    <w:p w:rsidR="00AE2EB5" w:rsidRPr="008D03A6" w:rsidRDefault="00AE2EB5"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Tomó la mano del joven fallecido</w:t>
      </w:r>
      <w:del w:id="291" w:author="Paula Castrilli" w:date="2025-05-24T02:14:00Z">
        <w:r w:rsidRPr="008D03A6" w:rsidDel="00513A5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B03C52" w:rsidRPr="008D03A6">
        <w:rPr>
          <w:rFonts w:ascii="Crimson Text" w:hAnsi="Crimson Text"/>
          <w:color w:val="000000" w:themeColor="text1"/>
          <w:sz w:val="26"/>
          <w:szCs w:val="26"/>
        </w:rPr>
        <w:t>recitó</w:t>
      </w:r>
      <w:r w:rsidRPr="008D03A6">
        <w:rPr>
          <w:rFonts w:ascii="Crimson Text" w:hAnsi="Crimson Text"/>
          <w:color w:val="000000" w:themeColor="text1"/>
          <w:sz w:val="26"/>
          <w:szCs w:val="26"/>
        </w:rPr>
        <w:t xml:space="preserve"> una breve oración para que su alma pudiera descansar en paz </w:t>
      </w:r>
      <w:r w:rsidR="00B03C52" w:rsidRPr="008D03A6">
        <w:rPr>
          <w:rFonts w:ascii="Crimson Text" w:hAnsi="Crimson Text"/>
          <w:color w:val="000000" w:themeColor="text1"/>
          <w:sz w:val="26"/>
          <w:szCs w:val="26"/>
        </w:rPr>
        <w:t xml:space="preserve">en el </w:t>
      </w:r>
      <w:del w:id="292" w:author="Paula Castrilli" w:date="2025-05-24T02:15:00Z">
        <w:r w:rsidR="00B03C52" w:rsidRPr="008D03A6" w:rsidDel="009E2282">
          <w:rPr>
            <w:rFonts w:ascii="Crimson Text" w:hAnsi="Crimson Text"/>
            <w:color w:val="000000" w:themeColor="text1"/>
            <w:sz w:val="26"/>
            <w:szCs w:val="26"/>
          </w:rPr>
          <w:delText>u</w:delText>
        </w:r>
      </w:del>
      <w:ins w:id="293" w:author="Paula Castrilli" w:date="2025-05-24T02:15:00Z">
        <w:r w:rsidR="009E2282">
          <w:rPr>
            <w:rFonts w:ascii="Crimson Text" w:hAnsi="Crimson Text"/>
            <w:color w:val="000000" w:themeColor="text1"/>
            <w:sz w:val="26"/>
            <w:szCs w:val="26"/>
          </w:rPr>
          <w:t>U</w:t>
        </w:r>
      </w:ins>
      <w:r w:rsidR="00B03C52" w:rsidRPr="008D03A6">
        <w:rPr>
          <w:rFonts w:ascii="Crimson Text" w:hAnsi="Crimson Text"/>
          <w:color w:val="000000" w:themeColor="text1"/>
          <w:sz w:val="26"/>
          <w:szCs w:val="26"/>
        </w:rPr>
        <w:t>mbral de</w:t>
      </w:r>
      <w:r w:rsidRPr="008D03A6">
        <w:rPr>
          <w:rFonts w:ascii="Crimson Text" w:hAnsi="Crimson Text"/>
          <w:color w:val="000000" w:themeColor="text1"/>
          <w:sz w:val="26"/>
          <w:szCs w:val="26"/>
        </w:rPr>
        <w:t xml:space="preserve"> los </w:t>
      </w:r>
      <w:ins w:id="294" w:author="Paula Castrilli" w:date="2025-05-24T02:16:00Z">
        <w:r w:rsidR="009E2282">
          <w:rPr>
            <w:rFonts w:ascii="Crimson Text" w:hAnsi="Crimson Text"/>
            <w:color w:val="000000" w:themeColor="text1"/>
            <w:sz w:val="26"/>
            <w:szCs w:val="26"/>
          </w:rPr>
          <w:t>D</w:t>
        </w:r>
      </w:ins>
      <w:del w:id="295" w:author="Paula Castrilli" w:date="2025-05-24T02:16:00Z">
        <w:r w:rsidRPr="008D03A6" w:rsidDel="009E2282">
          <w:rPr>
            <w:rFonts w:ascii="Crimson Text" w:hAnsi="Crimson Text"/>
            <w:color w:val="000000" w:themeColor="text1"/>
            <w:sz w:val="26"/>
            <w:szCs w:val="26"/>
          </w:rPr>
          <w:delText>d</w:delText>
        </w:r>
      </w:del>
      <w:r w:rsidRPr="008D03A6">
        <w:rPr>
          <w:rFonts w:ascii="Crimson Text" w:hAnsi="Crimson Text"/>
          <w:color w:val="000000" w:themeColor="text1"/>
          <w:sz w:val="26"/>
          <w:szCs w:val="26"/>
        </w:rPr>
        <w:t xml:space="preserve">ioses. </w:t>
      </w:r>
      <w:ins w:id="296" w:author="Paula Castrilli" w:date="2025-05-24T02:18:00Z">
        <w:r w:rsidR="009E2282">
          <w:rPr>
            <w:rFonts w:ascii="Crimson Text" w:hAnsi="Crimson Text"/>
            <w:color w:val="000000" w:themeColor="text1"/>
            <w:sz w:val="26"/>
            <w:szCs w:val="26"/>
          </w:rPr>
          <w:t>Una vez finalizó, retomó su camino, dejando atrás a su compañero, por quien ya no podía hacer nada más</w:t>
        </w:r>
      </w:ins>
      <w:del w:id="297" w:author="Paula Castrilli" w:date="2025-05-24T02:18:00Z">
        <w:r w:rsidR="008E4FA8" w:rsidRPr="008D03A6" w:rsidDel="009E2282">
          <w:rPr>
            <w:rFonts w:ascii="Crimson Text" w:hAnsi="Crimson Text"/>
            <w:color w:val="000000" w:themeColor="text1"/>
            <w:sz w:val="26"/>
            <w:szCs w:val="26"/>
          </w:rPr>
          <w:delText>Dejó atrás el duro episodio, y</w:delText>
        </w:r>
        <w:r w:rsidRPr="008D03A6" w:rsidDel="009E2282">
          <w:rPr>
            <w:rFonts w:ascii="Crimson Text" w:hAnsi="Crimson Text"/>
            <w:color w:val="000000" w:themeColor="text1"/>
            <w:sz w:val="26"/>
            <w:szCs w:val="26"/>
          </w:rPr>
          <w:delText xml:space="preserve"> </w:delText>
        </w:r>
        <w:r w:rsidR="002A57B6" w:rsidRPr="008D03A6" w:rsidDel="009E2282">
          <w:rPr>
            <w:rFonts w:ascii="Crimson Text" w:hAnsi="Crimson Text"/>
            <w:color w:val="000000" w:themeColor="text1"/>
            <w:sz w:val="26"/>
            <w:szCs w:val="26"/>
          </w:rPr>
          <w:delText>retomó su camino</w:delText>
        </w:r>
      </w:del>
      <w:r w:rsidRPr="008D03A6">
        <w:rPr>
          <w:rFonts w:ascii="Crimson Text" w:hAnsi="Crimson Text"/>
          <w:color w:val="000000" w:themeColor="text1"/>
          <w:sz w:val="26"/>
          <w:szCs w:val="26"/>
        </w:rPr>
        <w:t>. Por primera vez</w:t>
      </w:r>
      <w:r w:rsidR="008E4FA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8E4FA8" w:rsidRPr="008D03A6">
        <w:rPr>
          <w:rFonts w:ascii="Crimson Text" w:hAnsi="Crimson Text"/>
          <w:color w:val="000000" w:themeColor="text1"/>
          <w:sz w:val="26"/>
          <w:szCs w:val="26"/>
        </w:rPr>
        <w:t xml:space="preserve">desde su ingreso al bosque, </w:t>
      </w:r>
      <w:r w:rsidRPr="008D03A6">
        <w:rPr>
          <w:rFonts w:ascii="Crimson Text" w:hAnsi="Crimson Text"/>
          <w:color w:val="000000" w:themeColor="text1"/>
          <w:sz w:val="26"/>
          <w:szCs w:val="26"/>
        </w:rPr>
        <w:t xml:space="preserve">pensó en </w:t>
      </w:r>
      <w:r w:rsidR="008E4FA8" w:rsidRPr="008D03A6">
        <w:rPr>
          <w:rFonts w:ascii="Crimson Text" w:hAnsi="Crimson Text"/>
          <w:color w:val="000000" w:themeColor="text1"/>
          <w:sz w:val="26"/>
          <w:szCs w:val="26"/>
        </w:rPr>
        <w:t>el reto final</w:t>
      </w:r>
      <w:r w:rsidRPr="008D03A6">
        <w:rPr>
          <w:rFonts w:ascii="Crimson Text" w:hAnsi="Crimson Text"/>
          <w:color w:val="000000" w:themeColor="text1"/>
          <w:sz w:val="26"/>
          <w:szCs w:val="26"/>
        </w:rPr>
        <w:t xml:space="preserve">, y recordó que debía </w:t>
      </w:r>
      <w:r w:rsidR="00016A6D" w:rsidRPr="008D03A6">
        <w:rPr>
          <w:rFonts w:ascii="Crimson Text" w:hAnsi="Crimson Text"/>
          <w:color w:val="000000" w:themeColor="text1"/>
          <w:sz w:val="26"/>
          <w:szCs w:val="26"/>
        </w:rPr>
        <w:t>encontrar</w:t>
      </w:r>
      <w:r w:rsidR="002A57B6" w:rsidRPr="008D03A6">
        <w:rPr>
          <w:rFonts w:ascii="Crimson Text" w:hAnsi="Crimson Text"/>
          <w:color w:val="000000" w:themeColor="text1"/>
          <w:sz w:val="26"/>
          <w:szCs w:val="26"/>
        </w:rPr>
        <w:t xml:space="preserve"> el </w:t>
      </w:r>
      <w:r w:rsidR="00EA19B4" w:rsidRPr="009E2282">
        <w:rPr>
          <w:rFonts w:ascii="Crimson Text" w:hAnsi="Crimson Text"/>
          <w:color w:val="000000" w:themeColor="text1"/>
          <w:sz w:val="26"/>
          <w:szCs w:val="26"/>
          <w:highlight w:val="yellow"/>
          <w:rPrChange w:id="298" w:author="Paula Castrilli" w:date="2025-05-24T02:17:00Z">
            <w:rPr>
              <w:rFonts w:ascii="Crimson Text" w:hAnsi="Crimson Text"/>
              <w:color w:val="000000" w:themeColor="text1"/>
              <w:sz w:val="26"/>
              <w:szCs w:val="26"/>
            </w:rPr>
          </w:rPrChange>
        </w:rPr>
        <w:t>búnker</w:t>
      </w:r>
      <w:r w:rsidR="002A57B6" w:rsidRPr="009E2282">
        <w:rPr>
          <w:rFonts w:ascii="Crimson Text" w:hAnsi="Crimson Text"/>
          <w:color w:val="000000" w:themeColor="text1"/>
          <w:sz w:val="26"/>
          <w:szCs w:val="26"/>
          <w:highlight w:val="yellow"/>
          <w:rPrChange w:id="299" w:author="Paula Castrilli" w:date="2025-05-24T02:17:00Z">
            <w:rPr>
              <w:rFonts w:ascii="Crimson Text" w:hAnsi="Crimson Text"/>
              <w:color w:val="000000" w:themeColor="text1"/>
              <w:sz w:val="26"/>
              <w:szCs w:val="26"/>
            </w:rPr>
          </w:rPrChange>
        </w:rPr>
        <w:t xml:space="preserve"> </w:t>
      </w:r>
      <w:r w:rsidR="005E2A9C" w:rsidRPr="009E2282">
        <w:rPr>
          <w:rFonts w:ascii="Crimson Text" w:hAnsi="Crimson Text"/>
          <w:color w:val="000000" w:themeColor="text1"/>
          <w:sz w:val="26"/>
          <w:szCs w:val="26"/>
          <w:highlight w:val="yellow"/>
          <w:rPrChange w:id="300" w:author="Paula Castrilli" w:date="2025-05-24T02:17:00Z">
            <w:rPr>
              <w:rFonts w:ascii="Crimson Text" w:hAnsi="Crimson Text"/>
              <w:color w:val="000000" w:themeColor="text1"/>
              <w:sz w:val="26"/>
              <w:szCs w:val="26"/>
            </w:rPr>
          </w:rPrChange>
        </w:rPr>
        <w:t>abandonado</w:t>
      </w:r>
      <w:r w:rsidR="005E2A9C" w:rsidRPr="008D03A6">
        <w:rPr>
          <w:rFonts w:ascii="Crimson Text" w:hAnsi="Crimson Text"/>
          <w:color w:val="000000" w:themeColor="text1"/>
          <w:sz w:val="26"/>
          <w:szCs w:val="26"/>
        </w:rPr>
        <w:t xml:space="preserve"> antes de que anocheciera</w:t>
      </w:r>
      <w:r w:rsidR="002A57B6" w:rsidRPr="008D03A6">
        <w:rPr>
          <w:rFonts w:ascii="Crimson Text" w:hAnsi="Crimson Text"/>
          <w:color w:val="000000" w:themeColor="text1"/>
          <w:sz w:val="26"/>
          <w:szCs w:val="26"/>
        </w:rPr>
        <w:t>.</w:t>
      </w:r>
    </w:p>
    <w:p w:rsidR="002A57B6" w:rsidRPr="008D03A6" w:rsidRDefault="008E4FA8"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Su esfuerzo</w:t>
      </w:r>
      <w:r w:rsidR="002B535F" w:rsidRPr="008D03A6">
        <w:rPr>
          <w:rFonts w:ascii="Crimson Text" w:hAnsi="Crimson Text"/>
          <w:color w:val="000000" w:themeColor="text1"/>
          <w:sz w:val="26"/>
          <w:szCs w:val="26"/>
        </w:rPr>
        <w:t xml:space="preserve"> por</w:t>
      </w:r>
      <w:r w:rsidR="00016A6D" w:rsidRPr="008D03A6">
        <w:rPr>
          <w:rFonts w:ascii="Crimson Text" w:hAnsi="Crimson Text"/>
          <w:color w:val="000000" w:themeColor="text1"/>
          <w:sz w:val="26"/>
          <w:szCs w:val="26"/>
        </w:rPr>
        <w:t xml:space="preserve"> hallar</w:t>
      </w:r>
      <w:r w:rsidR="002B535F" w:rsidRPr="008D03A6">
        <w:rPr>
          <w:rFonts w:ascii="Crimson Text" w:hAnsi="Crimson Text"/>
          <w:color w:val="000000" w:themeColor="text1"/>
          <w:sz w:val="26"/>
          <w:szCs w:val="26"/>
        </w:rPr>
        <w:t xml:space="preserve"> a</w:t>
      </w:r>
      <w:r w:rsidR="002A57B6" w:rsidRPr="008D03A6">
        <w:rPr>
          <w:rFonts w:ascii="Crimson Text" w:hAnsi="Crimson Text"/>
          <w:color w:val="000000" w:themeColor="text1"/>
          <w:sz w:val="26"/>
          <w:szCs w:val="26"/>
        </w:rPr>
        <w:t xml:space="preserve"> Agatha</w:t>
      </w:r>
      <w:r w:rsidR="002B535F" w:rsidRPr="008D03A6">
        <w:rPr>
          <w:rFonts w:ascii="Crimson Text" w:hAnsi="Crimson Text"/>
          <w:color w:val="000000" w:themeColor="text1"/>
          <w:sz w:val="26"/>
          <w:szCs w:val="26"/>
        </w:rPr>
        <w:t xml:space="preserve"> </w:t>
      </w:r>
      <w:r w:rsidR="007C1808" w:rsidRPr="008D03A6">
        <w:rPr>
          <w:rFonts w:ascii="Crimson Text" w:hAnsi="Crimson Text"/>
          <w:color w:val="000000" w:themeColor="text1"/>
          <w:sz w:val="26"/>
          <w:szCs w:val="26"/>
        </w:rPr>
        <w:t>había sido en vano</w:t>
      </w:r>
      <w:r w:rsidR="002A57B6" w:rsidRPr="008D03A6">
        <w:rPr>
          <w:rFonts w:ascii="Crimson Text" w:hAnsi="Crimson Text"/>
          <w:color w:val="000000" w:themeColor="text1"/>
          <w:sz w:val="26"/>
          <w:szCs w:val="26"/>
        </w:rPr>
        <w:t xml:space="preserve">, </w:t>
      </w:r>
      <w:r w:rsidR="00F342C2" w:rsidRPr="008D03A6">
        <w:rPr>
          <w:rFonts w:ascii="Crimson Text" w:hAnsi="Crimson Text"/>
          <w:color w:val="000000" w:themeColor="text1"/>
          <w:sz w:val="26"/>
          <w:szCs w:val="26"/>
        </w:rPr>
        <w:t>a esta altura, ya no</w:t>
      </w:r>
      <w:r w:rsidR="00016A6D" w:rsidRPr="008D03A6">
        <w:rPr>
          <w:rFonts w:ascii="Crimson Text" w:hAnsi="Crimson Text"/>
          <w:color w:val="000000" w:themeColor="text1"/>
          <w:sz w:val="26"/>
          <w:szCs w:val="26"/>
        </w:rPr>
        <w:t xml:space="preserve"> sabía ni por dónde continuar </w:t>
      </w:r>
      <w:commentRangeStart w:id="301"/>
      <w:r w:rsidR="00016A6D" w:rsidRPr="008D03A6">
        <w:rPr>
          <w:rFonts w:ascii="Crimson Text" w:hAnsi="Crimson Text"/>
          <w:color w:val="000000" w:themeColor="text1"/>
          <w:sz w:val="26"/>
          <w:szCs w:val="26"/>
        </w:rPr>
        <w:t>la búsqueda</w:t>
      </w:r>
      <w:commentRangeEnd w:id="301"/>
      <w:r w:rsidR="009E2282">
        <w:rPr>
          <w:rStyle w:val="Refdecomentario"/>
        </w:rPr>
        <w:commentReference w:id="301"/>
      </w:r>
      <w:r w:rsidR="00016A6D" w:rsidRPr="008D03A6">
        <w:rPr>
          <w:rFonts w:ascii="Crimson Text" w:hAnsi="Crimson Text"/>
          <w:color w:val="000000" w:themeColor="text1"/>
          <w:sz w:val="26"/>
          <w:szCs w:val="26"/>
        </w:rPr>
        <w:t>, por lo que prefirió enfocarse en cumplir la prueba</w:t>
      </w:r>
      <w:r w:rsidR="002A57B6" w:rsidRPr="008D03A6">
        <w:rPr>
          <w:rFonts w:ascii="Crimson Text" w:hAnsi="Crimson Text"/>
          <w:color w:val="000000" w:themeColor="text1"/>
          <w:sz w:val="26"/>
          <w:szCs w:val="26"/>
        </w:rPr>
        <w:t xml:space="preserve">. </w:t>
      </w:r>
      <w:r w:rsidR="00D75A6F" w:rsidRPr="008D03A6">
        <w:rPr>
          <w:rFonts w:ascii="Crimson Text" w:hAnsi="Crimson Text"/>
          <w:color w:val="000000" w:themeColor="text1"/>
          <w:sz w:val="26"/>
          <w:szCs w:val="26"/>
        </w:rPr>
        <w:t>Pose</w:t>
      </w:r>
      <w:r w:rsidR="00EC31B9" w:rsidRPr="008D03A6">
        <w:rPr>
          <w:rFonts w:ascii="Crimson Text" w:hAnsi="Crimson Text"/>
          <w:color w:val="000000" w:themeColor="text1"/>
          <w:sz w:val="26"/>
          <w:szCs w:val="26"/>
        </w:rPr>
        <w:t>ía un</w:t>
      </w:r>
      <w:r w:rsidR="002A57B6" w:rsidRPr="008D03A6">
        <w:rPr>
          <w:rFonts w:ascii="Crimson Text" w:hAnsi="Crimson Text"/>
          <w:color w:val="000000" w:themeColor="text1"/>
          <w:sz w:val="26"/>
          <w:szCs w:val="26"/>
        </w:rPr>
        <w:t xml:space="preserve"> </w:t>
      </w:r>
      <w:r w:rsidR="00D75A6F" w:rsidRPr="008D03A6">
        <w:rPr>
          <w:rFonts w:ascii="Crimson Text" w:hAnsi="Crimson Text"/>
          <w:color w:val="000000" w:themeColor="text1"/>
          <w:sz w:val="26"/>
          <w:szCs w:val="26"/>
        </w:rPr>
        <w:t xml:space="preserve">gran </w:t>
      </w:r>
      <w:r w:rsidR="00EC31B9" w:rsidRPr="008D03A6">
        <w:rPr>
          <w:rFonts w:ascii="Crimson Text" w:hAnsi="Crimson Text"/>
          <w:color w:val="000000" w:themeColor="text1"/>
          <w:sz w:val="26"/>
          <w:szCs w:val="26"/>
        </w:rPr>
        <w:t xml:space="preserve">sentido de </w:t>
      </w:r>
      <w:ins w:id="302" w:author="Paula Castrilli" w:date="2025-05-24T02:21:00Z">
        <w:r w:rsidR="00C9705B">
          <w:rPr>
            <w:rFonts w:ascii="Crimson Text" w:hAnsi="Crimson Text"/>
            <w:color w:val="000000" w:themeColor="text1"/>
            <w:sz w:val="26"/>
            <w:szCs w:val="26"/>
          </w:rPr>
          <w:t xml:space="preserve">la </w:t>
        </w:r>
      </w:ins>
      <w:r w:rsidR="00EC31B9" w:rsidRPr="008D03A6">
        <w:rPr>
          <w:rFonts w:ascii="Crimson Text" w:hAnsi="Crimson Text"/>
          <w:color w:val="000000" w:themeColor="text1"/>
          <w:sz w:val="26"/>
          <w:szCs w:val="26"/>
        </w:rPr>
        <w:t>ubicación</w:t>
      </w:r>
      <w:r w:rsidR="00D75A6F" w:rsidRPr="008D03A6">
        <w:rPr>
          <w:rFonts w:ascii="Crimson Text" w:hAnsi="Crimson Text"/>
          <w:color w:val="000000" w:themeColor="text1"/>
          <w:sz w:val="26"/>
          <w:szCs w:val="26"/>
        </w:rPr>
        <w:t xml:space="preserve"> en </w:t>
      </w:r>
      <w:r w:rsidR="00EC31B9" w:rsidRPr="008D03A6">
        <w:rPr>
          <w:rFonts w:ascii="Crimson Text" w:hAnsi="Crimson Text"/>
          <w:color w:val="000000" w:themeColor="text1"/>
          <w:sz w:val="26"/>
          <w:szCs w:val="26"/>
        </w:rPr>
        <w:t>función de la posición del sol o</w:t>
      </w:r>
      <w:r w:rsidR="00D75A6F" w:rsidRPr="008D03A6">
        <w:rPr>
          <w:rFonts w:ascii="Crimson Text" w:hAnsi="Crimson Text"/>
          <w:color w:val="000000" w:themeColor="text1"/>
          <w:sz w:val="26"/>
          <w:szCs w:val="26"/>
        </w:rPr>
        <w:t xml:space="preserve"> las estrellas,</w:t>
      </w:r>
      <w:r w:rsidR="002A57B6" w:rsidRPr="008D03A6">
        <w:rPr>
          <w:rFonts w:ascii="Crimson Text" w:hAnsi="Crimson Text"/>
          <w:color w:val="000000" w:themeColor="text1"/>
          <w:sz w:val="26"/>
          <w:szCs w:val="26"/>
        </w:rPr>
        <w:t xml:space="preserve"> y, en su mente, aún retenía las referencias que había </w:t>
      </w:r>
      <w:r w:rsidR="00BC6800" w:rsidRPr="008D03A6">
        <w:rPr>
          <w:rFonts w:ascii="Crimson Text" w:hAnsi="Crimson Text"/>
          <w:color w:val="000000" w:themeColor="text1"/>
          <w:sz w:val="26"/>
          <w:szCs w:val="26"/>
        </w:rPr>
        <w:t>registrado</w:t>
      </w:r>
      <w:r w:rsidR="00D75A6F" w:rsidRPr="008D03A6">
        <w:rPr>
          <w:rFonts w:ascii="Crimson Text" w:hAnsi="Crimson Text"/>
          <w:color w:val="000000" w:themeColor="text1"/>
          <w:sz w:val="26"/>
          <w:szCs w:val="26"/>
        </w:rPr>
        <w:t xml:space="preserve"> en la </w:t>
      </w:r>
      <w:r w:rsidR="00D75A6F" w:rsidRPr="0053668C">
        <w:rPr>
          <w:rFonts w:ascii="Crimson Text" w:hAnsi="Crimson Text"/>
          <w:color w:val="000000" w:themeColor="text1"/>
          <w:sz w:val="26"/>
          <w:szCs w:val="26"/>
        </w:rPr>
        <w:t>torre de vigía</w:t>
      </w:r>
      <w:r w:rsidR="00D75A6F" w:rsidRPr="008D03A6">
        <w:rPr>
          <w:rFonts w:ascii="Crimson Text" w:hAnsi="Crimson Text"/>
          <w:color w:val="000000" w:themeColor="text1"/>
          <w:sz w:val="26"/>
          <w:szCs w:val="26"/>
        </w:rPr>
        <w:t xml:space="preserve">. </w:t>
      </w:r>
      <w:del w:id="303" w:author="Paula Castrilli" w:date="2025-05-24T15:43:00Z">
        <w:r w:rsidR="00D75A6F" w:rsidRPr="008D03A6" w:rsidDel="0053668C">
          <w:rPr>
            <w:rFonts w:ascii="Crimson Text" w:hAnsi="Crimson Text"/>
            <w:color w:val="000000" w:themeColor="text1"/>
            <w:sz w:val="26"/>
            <w:szCs w:val="26"/>
          </w:rPr>
          <w:delText xml:space="preserve">Con esa información </w:delText>
        </w:r>
        <w:r w:rsidR="002A57B6" w:rsidRPr="008D03A6" w:rsidDel="0053668C">
          <w:rPr>
            <w:rFonts w:ascii="Crimson Text" w:hAnsi="Crimson Text"/>
            <w:color w:val="000000" w:themeColor="text1"/>
            <w:sz w:val="26"/>
            <w:szCs w:val="26"/>
          </w:rPr>
          <w:delText>c</w:delText>
        </w:r>
      </w:del>
      <w:ins w:id="304" w:author="Paula Castrilli" w:date="2025-05-24T15:43:00Z">
        <w:r w:rsidR="0053668C">
          <w:rPr>
            <w:rFonts w:ascii="Crimson Text" w:hAnsi="Crimson Text"/>
            <w:color w:val="000000" w:themeColor="text1"/>
            <w:sz w:val="26"/>
            <w:szCs w:val="26"/>
          </w:rPr>
          <w:t>C</w:t>
        </w:r>
      </w:ins>
      <w:r w:rsidR="002A57B6" w:rsidRPr="008D03A6">
        <w:rPr>
          <w:rFonts w:ascii="Crimson Text" w:hAnsi="Crimson Text"/>
          <w:color w:val="000000" w:themeColor="text1"/>
          <w:sz w:val="26"/>
          <w:szCs w:val="26"/>
        </w:rPr>
        <w:t>ontinuó la marcha</w:t>
      </w:r>
      <w:del w:id="305" w:author="Paula Castrilli" w:date="2025-05-24T15:43:00Z">
        <w:r w:rsidR="002A57B6" w:rsidRPr="008D03A6" w:rsidDel="0053668C">
          <w:rPr>
            <w:rFonts w:ascii="Crimson Text" w:hAnsi="Crimson Text"/>
            <w:color w:val="000000" w:themeColor="text1"/>
            <w:sz w:val="26"/>
            <w:szCs w:val="26"/>
          </w:rPr>
          <w:delText>,</w:delText>
        </w:r>
      </w:del>
      <w:r w:rsidR="002A57B6" w:rsidRPr="008D03A6">
        <w:rPr>
          <w:rFonts w:ascii="Crimson Text" w:hAnsi="Crimson Text"/>
          <w:color w:val="000000" w:themeColor="text1"/>
          <w:sz w:val="26"/>
          <w:szCs w:val="26"/>
        </w:rPr>
        <w:t xml:space="preserve"> </w:t>
      </w:r>
      <w:r w:rsidR="006A05B3" w:rsidRPr="008D03A6">
        <w:rPr>
          <w:rFonts w:ascii="Crimson Text" w:hAnsi="Crimson Text"/>
          <w:color w:val="000000" w:themeColor="text1"/>
          <w:sz w:val="26"/>
          <w:szCs w:val="26"/>
        </w:rPr>
        <w:t xml:space="preserve">pero, </w:t>
      </w:r>
      <w:r w:rsidR="002A57B6" w:rsidRPr="008D03A6">
        <w:rPr>
          <w:rFonts w:ascii="Crimson Text" w:hAnsi="Crimson Text"/>
          <w:color w:val="000000" w:themeColor="text1"/>
          <w:sz w:val="26"/>
          <w:szCs w:val="26"/>
        </w:rPr>
        <w:t xml:space="preserve">esta vez, debió internarse </w:t>
      </w:r>
      <w:r w:rsidR="006A05B3" w:rsidRPr="008D03A6">
        <w:rPr>
          <w:rFonts w:ascii="Crimson Text" w:hAnsi="Crimson Text"/>
          <w:color w:val="000000" w:themeColor="text1"/>
          <w:sz w:val="26"/>
          <w:szCs w:val="26"/>
        </w:rPr>
        <w:t>por</w:t>
      </w:r>
      <w:r w:rsidR="002A57B6" w:rsidRPr="008D03A6">
        <w:rPr>
          <w:rFonts w:ascii="Crimson Text" w:hAnsi="Crimson Text"/>
          <w:color w:val="000000" w:themeColor="text1"/>
          <w:sz w:val="26"/>
          <w:szCs w:val="26"/>
        </w:rPr>
        <w:t xml:space="preserve"> </w:t>
      </w:r>
      <w:r w:rsidR="006A05B3" w:rsidRPr="008D03A6">
        <w:rPr>
          <w:rFonts w:ascii="Crimson Text" w:hAnsi="Crimson Text"/>
          <w:color w:val="000000" w:themeColor="text1"/>
          <w:sz w:val="26"/>
          <w:szCs w:val="26"/>
        </w:rPr>
        <w:t xml:space="preserve">entre medio de </w:t>
      </w:r>
      <w:r w:rsidR="002A57B6" w:rsidRPr="008D03A6">
        <w:rPr>
          <w:rFonts w:ascii="Crimson Text" w:hAnsi="Crimson Text"/>
          <w:color w:val="000000" w:themeColor="text1"/>
          <w:sz w:val="26"/>
          <w:szCs w:val="26"/>
        </w:rPr>
        <w:t xml:space="preserve">la </w:t>
      </w:r>
      <w:r w:rsidR="006A05B3" w:rsidRPr="008D03A6">
        <w:rPr>
          <w:rFonts w:ascii="Crimson Text" w:hAnsi="Crimson Text"/>
          <w:color w:val="000000" w:themeColor="text1"/>
          <w:sz w:val="26"/>
          <w:szCs w:val="26"/>
        </w:rPr>
        <w:t>maleza. Atravesó la espesa vegetación abriendo paso con su espada</w:t>
      </w:r>
      <w:del w:id="306" w:author="Paula Castrilli" w:date="2025-05-24T15:50:00Z">
        <w:r w:rsidR="006A05B3" w:rsidRPr="008D03A6" w:rsidDel="0053668C">
          <w:rPr>
            <w:rFonts w:ascii="Crimson Text" w:hAnsi="Crimson Text"/>
            <w:color w:val="000000" w:themeColor="text1"/>
            <w:sz w:val="26"/>
            <w:szCs w:val="26"/>
          </w:rPr>
          <w:delText>. A</w:delText>
        </w:r>
      </w:del>
      <w:ins w:id="307" w:author="Paula Castrilli" w:date="2025-05-24T15:50:00Z">
        <w:r w:rsidR="0053668C">
          <w:rPr>
            <w:rFonts w:ascii="Crimson Text" w:hAnsi="Crimson Text"/>
            <w:color w:val="000000" w:themeColor="text1"/>
            <w:sz w:val="26"/>
            <w:szCs w:val="26"/>
          </w:rPr>
          <w:t xml:space="preserve"> y a</w:t>
        </w:r>
      </w:ins>
      <w:r w:rsidR="006A05B3" w:rsidRPr="008D03A6">
        <w:rPr>
          <w:rFonts w:ascii="Crimson Text" w:hAnsi="Crimson Text"/>
          <w:color w:val="000000" w:themeColor="text1"/>
          <w:sz w:val="26"/>
          <w:szCs w:val="26"/>
        </w:rPr>
        <w:t>vanzó má</w:t>
      </w:r>
      <w:r w:rsidR="00D74047" w:rsidRPr="008D03A6">
        <w:rPr>
          <w:rFonts w:ascii="Crimson Text" w:hAnsi="Crimson Text"/>
          <w:color w:val="000000" w:themeColor="text1"/>
          <w:sz w:val="26"/>
          <w:szCs w:val="26"/>
        </w:rPr>
        <w:t>s de un kilómetro</w:t>
      </w:r>
      <w:r w:rsidR="00D75A6F" w:rsidRPr="008D03A6">
        <w:rPr>
          <w:rFonts w:ascii="Crimson Text" w:hAnsi="Crimson Text"/>
          <w:color w:val="000000" w:themeColor="text1"/>
          <w:sz w:val="26"/>
          <w:szCs w:val="26"/>
        </w:rPr>
        <w:t xml:space="preserve"> a puro esfuerzo</w:t>
      </w:r>
      <w:r w:rsidR="007C1808" w:rsidRPr="008D03A6">
        <w:rPr>
          <w:rFonts w:ascii="Crimson Text" w:hAnsi="Crimson Text"/>
          <w:color w:val="000000" w:themeColor="text1"/>
          <w:sz w:val="26"/>
          <w:szCs w:val="26"/>
        </w:rPr>
        <w:t>, hasta que</w:t>
      </w:r>
      <w:r w:rsidR="00786E44" w:rsidRPr="008D03A6">
        <w:rPr>
          <w:rFonts w:ascii="Crimson Text" w:hAnsi="Crimson Text"/>
          <w:color w:val="000000" w:themeColor="text1"/>
          <w:sz w:val="26"/>
          <w:szCs w:val="26"/>
        </w:rPr>
        <w:t xml:space="preserve"> el cansancio lo </w:t>
      </w:r>
      <w:r w:rsidR="00D75A6F" w:rsidRPr="008D03A6">
        <w:rPr>
          <w:rFonts w:ascii="Crimson Text" w:hAnsi="Crimson Text"/>
          <w:color w:val="000000" w:themeColor="text1"/>
          <w:sz w:val="26"/>
          <w:szCs w:val="26"/>
        </w:rPr>
        <w:t>obligó</w:t>
      </w:r>
      <w:r w:rsidR="00786E44" w:rsidRPr="008D03A6">
        <w:rPr>
          <w:rFonts w:ascii="Crimson Text" w:hAnsi="Crimson Text"/>
          <w:color w:val="000000" w:themeColor="text1"/>
          <w:sz w:val="26"/>
          <w:szCs w:val="26"/>
        </w:rPr>
        <w:t xml:space="preserve"> a</w:t>
      </w:r>
      <w:r w:rsidR="006A05B3" w:rsidRPr="008D03A6">
        <w:rPr>
          <w:rFonts w:ascii="Crimson Text" w:hAnsi="Crimson Text"/>
          <w:color w:val="000000" w:themeColor="text1"/>
          <w:sz w:val="26"/>
          <w:szCs w:val="26"/>
        </w:rPr>
        <w:t xml:space="preserve"> hacer un</w:t>
      </w:r>
      <w:r w:rsidR="00BC6800" w:rsidRPr="008D03A6">
        <w:rPr>
          <w:rFonts w:ascii="Crimson Text" w:hAnsi="Crimson Text"/>
          <w:color w:val="000000" w:themeColor="text1"/>
          <w:sz w:val="26"/>
          <w:szCs w:val="26"/>
        </w:rPr>
        <w:t xml:space="preserve">a breve pausa. </w:t>
      </w:r>
      <w:del w:id="308" w:author="Paula Castrilli" w:date="2025-05-24T15:50:00Z">
        <w:r w:rsidR="00BC6800" w:rsidRPr="008D03A6" w:rsidDel="0053668C">
          <w:rPr>
            <w:rFonts w:ascii="Crimson Text" w:hAnsi="Crimson Text"/>
            <w:color w:val="000000" w:themeColor="text1"/>
            <w:sz w:val="26"/>
            <w:szCs w:val="26"/>
          </w:rPr>
          <w:delText>Adoptó una postura</w:delText>
        </w:r>
        <w:r w:rsidR="006A05B3" w:rsidRPr="008D03A6" w:rsidDel="0053668C">
          <w:rPr>
            <w:rFonts w:ascii="Crimson Text" w:hAnsi="Crimson Text"/>
            <w:color w:val="000000" w:themeColor="text1"/>
            <w:sz w:val="26"/>
            <w:szCs w:val="26"/>
          </w:rPr>
          <w:delText xml:space="preserve"> más </w:delText>
        </w:r>
        <w:r w:rsidR="007C1808" w:rsidRPr="008D03A6" w:rsidDel="0053668C">
          <w:rPr>
            <w:rFonts w:ascii="Crimson Text" w:hAnsi="Crimson Text"/>
            <w:color w:val="000000" w:themeColor="text1"/>
            <w:sz w:val="26"/>
            <w:szCs w:val="26"/>
          </w:rPr>
          <w:delText>distendida</w:delText>
        </w:r>
        <w:r w:rsidR="006A05B3" w:rsidRPr="008D03A6" w:rsidDel="0053668C">
          <w:rPr>
            <w:rFonts w:ascii="Crimson Text" w:hAnsi="Crimson Text"/>
            <w:color w:val="000000" w:themeColor="text1"/>
            <w:sz w:val="26"/>
            <w:szCs w:val="26"/>
          </w:rPr>
          <w:delText xml:space="preserve"> </w:delText>
        </w:r>
        <w:r w:rsidR="00BC6800" w:rsidRPr="008D03A6" w:rsidDel="0053668C">
          <w:rPr>
            <w:rFonts w:ascii="Crimson Text" w:hAnsi="Crimson Text"/>
            <w:color w:val="000000" w:themeColor="text1"/>
            <w:sz w:val="26"/>
            <w:szCs w:val="26"/>
          </w:rPr>
          <w:delText>y a</w:delText>
        </w:r>
      </w:del>
      <w:ins w:id="309" w:author="Paula Castrilli" w:date="2025-05-24T15:50:00Z">
        <w:r w:rsidR="0053668C">
          <w:rPr>
            <w:rFonts w:ascii="Crimson Text" w:hAnsi="Crimson Text"/>
            <w:color w:val="000000" w:themeColor="text1"/>
            <w:sz w:val="26"/>
            <w:szCs w:val="26"/>
          </w:rPr>
          <w:t>A</w:t>
        </w:r>
      </w:ins>
      <w:r w:rsidR="00BC6800" w:rsidRPr="008D03A6">
        <w:rPr>
          <w:rFonts w:ascii="Crimson Text" w:hAnsi="Crimson Text"/>
          <w:color w:val="000000" w:themeColor="text1"/>
          <w:sz w:val="26"/>
          <w:szCs w:val="26"/>
        </w:rPr>
        <w:t>poyó</w:t>
      </w:r>
      <w:r w:rsidR="006A05B3" w:rsidRPr="008D03A6">
        <w:rPr>
          <w:rFonts w:ascii="Crimson Text" w:hAnsi="Crimson Text"/>
          <w:color w:val="000000" w:themeColor="text1"/>
          <w:sz w:val="26"/>
          <w:szCs w:val="26"/>
        </w:rPr>
        <w:t xml:space="preserve"> </w:t>
      </w:r>
      <w:ins w:id="310" w:author="Paula Castrilli" w:date="2025-05-24T15:50:00Z">
        <w:r w:rsidR="0053668C">
          <w:rPr>
            <w:rFonts w:ascii="Crimson Text" w:hAnsi="Crimson Text"/>
            <w:color w:val="000000" w:themeColor="text1"/>
            <w:sz w:val="26"/>
            <w:szCs w:val="26"/>
          </w:rPr>
          <w:t>las</w:t>
        </w:r>
      </w:ins>
      <w:del w:id="311" w:author="Paula Castrilli" w:date="2025-05-24T15:50:00Z">
        <w:r w:rsidR="006A05B3" w:rsidRPr="008D03A6" w:rsidDel="0053668C">
          <w:rPr>
            <w:rFonts w:ascii="Crimson Text" w:hAnsi="Crimson Text"/>
            <w:color w:val="000000" w:themeColor="text1"/>
            <w:sz w:val="26"/>
            <w:szCs w:val="26"/>
          </w:rPr>
          <w:delText>sus</w:delText>
        </w:r>
      </w:del>
      <w:r w:rsidR="006A05B3" w:rsidRPr="008D03A6">
        <w:rPr>
          <w:rFonts w:ascii="Crimson Text" w:hAnsi="Crimson Text"/>
          <w:color w:val="000000" w:themeColor="text1"/>
          <w:sz w:val="26"/>
          <w:szCs w:val="26"/>
        </w:rPr>
        <w:t xml:space="preserve"> manos </w:t>
      </w:r>
      <w:r w:rsidR="00BC6800" w:rsidRPr="008D03A6">
        <w:rPr>
          <w:rFonts w:ascii="Crimson Text" w:hAnsi="Crimson Text"/>
          <w:color w:val="000000" w:themeColor="text1"/>
          <w:sz w:val="26"/>
          <w:szCs w:val="26"/>
        </w:rPr>
        <w:t>en</w:t>
      </w:r>
      <w:r w:rsidR="006A05B3" w:rsidRPr="008D03A6">
        <w:rPr>
          <w:rFonts w:ascii="Crimson Text" w:hAnsi="Crimson Text"/>
          <w:color w:val="000000" w:themeColor="text1"/>
          <w:sz w:val="26"/>
          <w:szCs w:val="26"/>
        </w:rPr>
        <w:t xml:space="preserve"> </w:t>
      </w:r>
      <w:del w:id="312" w:author="Paula Castrilli" w:date="2025-05-24T15:50:00Z">
        <w:r w:rsidR="006A05B3" w:rsidRPr="008D03A6" w:rsidDel="0053668C">
          <w:rPr>
            <w:rFonts w:ascii="Crimson Text" w:hAnsi="Crimson Text"/>
            <w:color w:val="000000" w:themeColor="text1"/>
            <w:sz w:val="26"/>
            <w:szCs w:val="26"/>
          </w:rPr>
          <w:delText>la</w:delText>
        </w:r>
      </w:del>
      <w:ins w:id="313" w:author="Paula Castrilli" w:date="2025-05-24T15:50:00Z">
        <w:r w:rsidR="0053668C">
          <w:rPr>
            <w:rFonts w:ascii="Crimson Text" w:hAnsi="Crimson Text"/>
            <w:color w:val="000000" w:themeColor="text1"/>
            <w:sz w:val="26"/>
            <w:szCs w:val="26"/>
          </w:rPr>
          <w:t>su</w:t>
        </w:r>
      </w:ins>
      <w:r w:rsidR="006A05B3" w:rsidRPr="008D03A6">
        <w:rPr>
          <w:rFonts w:ascii="Crimson Text" w:hAnsi="Crimson Text"/>
          <w:color w:val="000000" w:themeColor="text1"/>
          <w:sz w:val="26"/>
          <w:szCs w:val="26"/>
        </w:rPr>
        <w:t xml:space="preserve"> cintura</w:t>
      </w:r>
      <w:ins w:id="314" w:author="Paula Castrilli" w:date="2025-05-24T15:50:00Z">
        <w:r w:rsidR="0053668C">
          <w:rPr>
            <w:rFonts w:ascii="Crimson Text" w:hAnsi="Crimson Text"/>
            <w:color w:val="000000" w:themeColor="text1"/>
            <w:sz w:val="26"/>
            <w:szCs w:val="26"/>
          </w:rPr>
          <w:t>, intentando distender los m</w:t>
        </w:r>
      </w:ins>
      <w:ins w:id="315" w:author="Paula Castrilli" w:date="2025-05-24T15:51:00Z">
        <w:r w:rsidR="0053668C">
          <w:rPr>
            <w:rFonts w:ascii="Crimson Text" w:hAnsi="Crimson Text"/>
            <w:color w:val="000000" w:themeColor="text1"/>
            <w:sz w:val="26"/>
            <w:szCs w:val="26"/>
          </w:rPr>
          <w:t>úsculos adoloridos</w:t>
        </w:r>
      </w:ins>
      <w:r w:rsidR="006A05B3" w:rsidRPr="008D03A6">
        <w:rPr>
          <w:rFonts w:ascii="Crimson Text" w:hAnsi="Crimson Text"/>
          <w:color w:val="000000" w:themeColor="text1"/>
          <w:sz w:val="26"/>
          <w:szCs w:val="26"/>
        </w:rPr>
        <w:t>, cerró los ojos</w:t>
      </w:r>
      <w:del w:id="316" w:author="Paula Castrilli" w:date="2025-05-24T15:51:00Z">
        <w:r w:rsidR="00BC6800" w:rsidRPr="008D03A6" w:rsidDel="0053668C">
          <w:rPr>
            <w:rFonts w:ascii="Crimson Text" w:hAnsi="Crimson Text"/>
            <w:color w:val="000000" w:themeColor="text1"/>
            <w:sz w:val="26"/>
            <w:szCs w:val="26"/>
          </w:rPr>
          <w:delText>,</w:delText>
        </w:r>
      </w:del>
      <w:r w:rsidR="00BC6800" w:rsidRPr="008D03A6">
        <w:rPr>
          <w:rFonts w:ascii="Crimson Text" w:hAnsi="Crimson Text"/>
          <w:color w:val="000000" w:themeColor="text1"/>
          <w:sz w:val="26"/>
          <w:szCs w:val="26"/>
        </w:rPr>
        <w:t xml:space="preserve"> y se tomó</w:t>
      </w:r>
      <w:r w:rsidR="006A05B3" w:rsidRPr="008D03A6">
        <w:rPr>
          <w:rFonts w:ascii="Crimson Text" w:hAnsi="Crimson Text"/>
          <w:color w:val="000000" w:themeColor="text1"/>
          <w:sz w:val="26"/>
          <w:szCs w:val="26"/>
        </w:rPr>
        <w:t xml:space="preserve"> un instante</w:t>
      </w:r>
      <w:r w:rsidR="00BC6800" w:rsidRPr="008D03A6">
        <w:rPr>
          <w:rFonts w:ascii="Crimson Text" w:hAnsi="Crimson Text"/>
          <w:color w:val="000000" w:themeColor="text1"/>
          <w:sz w:val="26"/>
          <w:szCs w:val="26"/>
        </w:rPr>
        <w:t xml:space="preserve"> </w:t>
      </w:r>
      <w:r w:rsidR="007C1808" w:rsidRPr="008D03A6">
        <w:rPr>
          <w:rFonts w:ascii="Crimson Text" w:hAnsi="Crimson Text"/>
          <w:color w:val="000000" w:themeColor="text1"/>
          <w:sz w:val="26"/>
          <w:szCs w:val="26"/>
        </w:rPr>
        <w:t>para relajarse</w:t>
      </w:r>
      <w:r w:rsidR="00BC6800" w:rsidRPr="008D03A6">
        <w:rPr>
          <w:rFonts w:ascii="Crimson Text" w:hAnsi="Crimson Text"/>
          <w:color w:val="000000" w:themeColor="text1"/>
          <w:sz w:val="26"/>
          <w:szCs w:val="26"/>
        </w:rPr>
        <w:t xml:space="preserve">. A los pocos segundos, </w:t>
      </w:r>
      <w:r w:rsidR="006A05B3" w:rsidRPr="008D03A6">
        <w:rPr>
          <w:rFonts w:ascii="Crimson Text" w:hAnsi="Crimson Text"/>
          <w:color w:val="000000" w:themeColor="text1"/>
          <w:sz w:val="26"/>
          <w:szCs w:val="26"/>
        </w:rPr>
        <w:t>inesperadamen</w:t>
      </w:r>
      <w:r w:rsidR="00BC6800" w:rsidRPr="008D03A6">
        <w:rPr>
          <w:rFonts w:ascii="Crimson Text" w:hAnsi="Crimson Text"/>
          <w:color w:val="000000" w:themeColor="text1"/>
          <w:sz w:val="26"/>
          <w:szCs w:val="26"/>
        </w:rPr>
        <w:t xml:space="preserve">te, oyó una voz </w:t>
      </w:r>
      <w:r w:rsidR="006A05B3" w:rsidRPr="008D03A6">
        <w:rPr>
          <w:rFonts w:ascii="Crimson Text" w:hAnsi="Crimson Text"/>
          <w:color w:val="000000" w:themeColor="text1"/>
          <w:sz w:val="26"/>
          <w:szCs w:val="26"/>
        </w:rPr>
        <w:t>familiar</w:t>
      </w:r>
      <w:ins w:id="317" w:author="Paula Castrilli" w:date="2025-05-24T15:52:00Z">
        <w:r w:rsidR="0053668C">
          <w:rPr>
            <w:rFonts w:ascii="Crimson Text" w:hAnsi="Crimson Text"/>
            <w:color w:val="000000" w:themeColor="text1"/>
            <w:sz w:val="26"/>
            <w:szCs w:val="26"/>
          </w:rPr>
          <w:t xml:space="preserve"> cerca de donde se encontraba</w:t>
        </w:r>
      </w:ins>
      <w:r w:rsidR="006A05B3" w:rsidRPr="008D03A6">
        <w:rPr>
          <w:rFonts w:ascii="Crimson Text" w:hAnsi="Crimson Text"/>
          <w:color w:val="000000" w:themeColor="text1"/>
          <w:sz w:val="26"/>
          <w:szCs w:val="26"/>
        </w:rPr>
        <w:t>.</w:t>
      </w:r>
      <w:del w:id="318" w:author="Paula Castrilli" w:date="2025-05-24T15:52:00Z">
        <w:r w:rsidR="006A05B3" w:rsidRPr="008D03A6" w:rsidDel="0053668C">
          <w:rPr>
            <w:rFonts w:ascii="Crimson Text" w:hAnsi="Crimson Text"/>
            <w:color w:val="000000" w:themeColor="text1"/>
            <w:sz w:val="26"/>
            <w:szCs w:val="26"/>
          </w:rPr>
          <w:delText xml:space="preserve"> Recuperó la atención e identificó </w:delText>
        </w:r>
        <w:r w:rsidR="00BC6800" w:rsidRPr="008D03A6" w:rsidDel="0053668C">
          <w:rPr>
            <w:rFonts w:ascii="Crimson Text" w:hAnsi="Crimson Text"/>
            <w:color w:val="000000" w:themeColor="text1"/>
            <w:sz w:val="26"/>
            <w:szCs w:val="26"/>
          </w:rPr>
          <w:delText>el punto</w:delText>
        </w:r>
        <w:r w:rsidR="006A05B3" w:rsidRPr="008D03A6" w:rsidDel="0053668C">
          <w:rPr>
            <w:rFonts w:ascii="Crimson Text" w:hAnsi="Crimson Text"/>
            <w:color w:val="000000" w:themeColor="text1"/>
            <w:sz w:val="26"/>
            <w:szCs w:val="26"/>
          </w:rPr>
          <w:delText xml:space="preserve"> desde donde </w:delText>
        </w:r>
        <w:r w:rsidR="002757E4" w:rsidRPr="008D03A6" w:rsidDel="0053668C">
          <w:rPr>
            <w:rFonts w:ascii="Crimson Text" w:hAnsi="Crimson Text"/>
            <w:color w:val="000000" w:themeColor="text1"/>
            <w:sz w:val="26"/>
            <w:szCs w:val="26"/>
          </w:rPr>
          <w:delText>pro</w:delText>
        </w:r>
        <w:r w:rsidR="006A05B3" w:rsidRPr="008D03A6" w:rsidDel="0053668C">
          <w:rPr>
            <w:rFonts w:ascii="Crimson Text" w:hAnsi="Crimson Text"/>
            <w:color w:val="000000" w:themeColor="text1"/>
            <w:sz w:val="26"/>
            <w:szCs w:val="26"/>
          </w:rPr>
          <w:delText>venía el sonido.</w:delText>
        </w:r>
      </w:del>
      <w:r w:rsidR="006A05B3" w:rsidRPr="008D03A6">
        <w:rPr>
          <w:rFonts w:ascii="Crimson Text" w:hAnsi="Crimson Text"/>
          <w:color w:val="000000" w:themeColor="text1"/>
          <w:sz w:val="26"/>
          <w:szCs w:val="26"/>
        </w:rPr>
        <w:t xml:space="preserve"> Corrió rápidamente</w:t>
      </w:r>
      <w:ins w:id="319" w:author="Paula Castrilli" w:date="2025-05-24T15:52:00Z">
        <w:r w:rsidR="0053668C">
          <w:rPr>
            <w:rFonts w:ascii="Crimson Text" w:hAnsi="Crimson Text"/>
            <w:color w:val="000000" w:themeColor="text1"/>
            <w:sz w:val="26"/>
            <w:szCs w:val="26"/>
          </w:rPr>
          <w:t xml:space="preserve"> hacia la dirección desde donde venía el sonido</w:t>
        </w:r>
      </w:ins>
      <w:r w:rsidR="006A05B3" w:rsidRPr="008D03A6">
        <w:rPr>
          <w:rFonts w:ascii="Crimson Text" w:hAnsi="Crimson Text"/>
          <w:color w:val="000000" w:themeColor="text1"/>
          <w:sz w:val="26"/>
          <w:szCs w:val="26"/>
        </w:rPr>
        <w:t xml:space="preserve">, y se encontró con el joven </w:t>
      </w:r>
      <w:proofErr w:type="spellStart"/>
      <w:r w:rsidR="00BA50E0" w:rsidRPr="008D03A6">
        <w:rPr>
          <w:rFonts w:ascii="Crimson Text" w:hAnsi="Crimson Text"/>
          <w:color w:val="000000" w:themeColor="text1"/>
          <w:sz w:val="26"/>
          <w:szCs w:val="26"/>
        </w:rPr>
        <w:t>Gisli</w:t>
      </w:r>
      <w:proofErr w:type="spellEnd"/>
      <w:r w:rsidR="00BA50E0" w:rsidRPr="008D03A6">
        <w:rPr>
          <w:rFonts w:ascii="Crimson Text" w:hAnsi="Crimson Text"/>
          <w:color w:val="000000" w:themeColor="text1"/>
          <w:sz w:val="26"/>
          <w:szCs w:val="26"/>
        </w:rPr>
        <w:t xml:space="preserve">, </w:t>
      </w:r>
      <w:ins w:id="320" w:author="Paula Castrilli" w:date="2025-05-24T15:53:00Z">
        <w:r w:rsidR="006C461A">
          <w:rPr>
            <w:rFonts w:ascii="Crimson Text" w:hAnsi="Crimson Text"/>
            <w:color w:val="000000" w:themeColor="text1"/>
            <w:sz w:val="26"/>
            <w:szCs w:val="26"/>
          </w:rPr>
          <w:t xml:space="preserve">quien </w:t>
        </w:r>
      </w:ins>
      <w:r w:rsidR="00BA50E0" w:rsidRPr="008D03A6">
        <w:rPr>
          <w:rFonts w:ascii="Crimson Text" w:hAnsi="Crimson Text"/>
          <w:color w:val="000000" w:themeColor="text1"/>
          <w:sz w:val="26"/>
          <w:szCs w:val="26"/>
        </w:rPr>
        <w:t xml:space="preserve">lucía extenuado y enfurecido. Hablaba sólo, </w:t>
      </w:r>
      <w:del w:id="321" w:author="Paula Castrilli" w:date="2025-05-24T15:53:00Z">
        <w:r w:rsidR="00BA50E0" w:rsidRPr="008D03A6" w:rsidDel="006C461A">
          <w:rPr>
            <w:rFonts w:ascii="Crimson Text" w:hAnsi="Crimson Text"/>
            <w:color w:val="000000" w:themeColor="text1"/>
            <w:sz w:val="26"/>
            <w:szCs w:val="26"/>
          </w:rPr>
          <w:delText>y lanzaba</w:delText>
        </w:r>
      </w:del>
      <w:ins w:id="322" w:author="Paula Castrilli" w:date="2025-05-24T15:53:00Z">
        <w:r w:rsidR="006C461A">
          <w:rPr>
            <w:rFonts w:ascii="Crimson Text" w:hAnsi="Crimson Text"/>
            <w:color w:val="000000" w:themeColor="text1"/>
            <w:sz w:val="26"/>
            <w:szCs w:val="26"/>
          </w:rPr>
          <w:t>lanzando</w:t>
        </w:r>
      </w:ins>
      <w:r w:rsidR="00BA50E0" w:rsidRPr="008D03A6">
        <w:rPr>
          <w:rFonts w:ascii="Crimson Text" w:hAnsi="Crimson Text"/>
          <w:color w:val="000000" w:themeColor="text1"/>
          <w:sz w:val="26"/>
          <w:szCs w:val="26"/>
        </w:rPr>
        <w:t xml:space="preserve"> insultos </w:t>
      </w:r>
      <w:r w:rsidR="007C1808" w:rsidRPr="008D03A6">
        <w:rPr>
          <w:rFonts w:ascii="Crimson Text" w:hAnsi="Crimson Text"/>
          <w:color w:val="000000" w:themeColor="text1"/>
          <w:sz w:val="26"/>
          <w:szCs w:val="26"/>
        </w:rPr>
        <w:t>al aire</w:t>
      </w:r>
      <w:r w:rsidR="00BA50E0" w:rsidRPr="008D03A6">
        <w:rPr>
          <w:rFonts w:ascii="Crimson Text" w:hAnsi="Crimson Text"/>
          <w:color w:val="000000" w:themeColor="text1"/>
          <w:sz w:val="26"/>
          <w:szCs w:val="26"/>
        </w:rPr>
        <w:t xml:space="preserve">, </w:t>
      </w:r>
      <w:ins w:id="323" w:author="Paula Castrilli" w:date="2025-05-24T15:53:00Z">
        <w:r w:rsidR="006C461A">
          <w:rPr>
            <w:rFonts w:ascii="Crimson Text" w:hAnsi="Crimson Text"/>
            <w:color w:val="000000" w:themeColor="text1"/>
            <w:sz w:val="26"/>
            <w:szCs w:val="26"/>
          </w:rPr>
          <w:t xml:space="preserve">y </w:t>
        </w:r>
      </w:ins>
      <w:r w:rsidR="00BA50E0" w:rsidRPr="008D03A6">
        <w:rPr>
          <w:rFonts w:ascii="Crimson Text" w:hAnsi="Crimson Text"/>
          <w:color w:val="000000" w:themeColor="text1"/>
          <w:sz w:val="26"/>
          <w:szCs w:val="26"/>
        </w:rPr>
        <w:t>sus ojos estaban desencajados.</w:t>
      </w:r>
    </w:p>
    <w:p w:rsidR="006C461A" w:rsidRDefault="006B3338" w:rsidP="00AE2EB5">
      <w:pPr>
        <w:tabs>
          <w:tab w:val="left" w:pos="2179"/>
        </w:tabs>
        <w:spacing w:after="0"/>
        <w:ind w:firstLine="284"/>
        <w:jc w:val="both"/>
        <w:rPr>
          <w:ins w:id="324" w:author="Paula Castrilli" w:date="2025-05-24T15:55: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B934E9" w:rsidRPr="008D03A6">
        <w:rPr>
          <w:rFonts w:ascii="Crimson Text" w:hAnsi="Crimson Text"/>
          <w:color w:val="000000" w:themeColor="text1"/>
          <w:sz w:val="26"/>
          <w:szCs w:val="26"/>
        </w:rPr>
        <w:t>¡</w:t>
      </w:r>
      <w:proofErr w:type="gramEnd"/>
      <w:r w:rsidR="00B934E9" w:rsidRPr="008D03A6">
        <w:rPr>
          <w:rFonts w:ascii="Crimson Text" w:hAnsi="Crimson Text"/>
          <w:color w:val="000000" w:themeColor="text1"/>
          <w:sz w:val="26"/>
          <w:szCs w:val="26"/>
        </w:rPr>
        <w:t>Idiotas!</w:t>
      </w:r>
      <w:r w:rsidR="005C4864" w:rsidRPr="008D03A6">
        <w:rPr>
          <w:rFonts w:ascii="Crimson Text" w:hAnsi="Crimson Text"/>
          <w:color w:val="000000" w:themeColor="text1"/>
          <w:sz w:val="26"/>
          <w:szCs w:val="26"/>
        </w:rPr>
        <w:t xml:space="preserve"> </w:t>
      </w:r>
      <w:del w:id="325" w:author="Paula Castrilli" w:date="2025-05-24T15:54:00Z">
        <w:r w:rsidR="005C4864" w:rsidRPr="008D03A6" w:rsidDel="006C461A">
          <w:rPr>
            <w:rFonts w:ascii="Crimson Text" w:hAnsi="Crimson Text"/>
            <w:color w:val="000000" w:themeColor="text1"/>
            <w:sz w:val="26"/>
            <w:szCs w:val="26"/>
          </w:rPr>
          <w:delText>Tendré cuerpo de</w:delText>
        </w:r>
        <w:r w:rsidR="00534C50" w:rsidRPr="008D03A6" w:rsidDel="006C461A">
          <w:rPr>
            <w:rFonts w:ascii="Crimson Text" w:hAnsi="Crimson Text"/>
            <w:color w:val="000000" w:themeColor="text1"/>
            <w:sz w:val="26"/>
            <w:szCs w:val="26"/>
          </w:rPr>
          <w:delText xml:space="preserve"> </w:delText>
        </w:r>
        <w:r w:rsidR="00786E44" w:rsidRPr="008D03A6" w:rsidDel="006C461A">
          <w:rPr>
            <w:rFonts w:ascii="Crimson Text" w:hAnsi="Crimson Text"/>
            <w:color w:val="000000" w:themeColor="text1"/>
            <w:sz w:val="26"/>
            <w:szCs w:val="26"/>
          </w:rPr>
          <w:delText>cerdo</w:delText>
        </w:r>
      </w:del>
      <w:del w:id="326" w:author="Paula Castrilli" w:date="2025-05-24T15:53:00Z">
        <w:r w:rsidR="005C4864" w:rsidRPr="008D03A6" w:rsidDel="006C461A">
          <w:rPr>
            <w:rFonts w:ascii="Crimson Text" w:hAnsi="Crimson Text"/>
            <w:color w:val="000000" w:themeColor="text1"/>
            <w:sz w:val="26"/>
            <w:szCs w:val="26"/>
          </w:rPr>
          <w:delText>,</w:delText>
        </w:r>
      </w:del>
      <w:del w:id="327" w:author="Paula Castrilli" w:date="2025-05-24T15:54:00Z">
        <w:r w:rsidR="00534C50" w:rsidRPr="008D03A6" w:rsidDel="006C461A">
          <w:rPr>
            <w:rFonts w:ascii="Crimson Text" w:hAnsi="Crimson Text"/>
            <w:color w:val="000000" w:themeColor="text1"/>
            <w:sz w:val="26"/>
            <w:szCs w:val="26"/>
          </w:rPr>
          <w:delText xml:space="preserve"> </w:delText>
        </w:r>
        <w:r w:rsidR="005C4864" w:rsidRPr="008D03A6" w:rsidDel="006C461A">
          <w:rPr>
            <w:rFonts w:ascii="Crimson Text" w:hAnsi="Crimson Text"/>
            <w:color w:val="000000" w:themeColor="text1"/>
            <w:sz w:val="26"/>
            <w:szCs w:val="26"/>
          </w:rPr>
          <w:delText>pero</w:delText>
        </w:r>
      </w:del>
      <w:ins w:id="328" w:author="Paula Castrilli" w:date="2025-05-24T15:54:00Z">
        <w:r w:rsidR="006C461A">
          <w:rPr>
            <w:rFonts w:ascii="Crimson Text" w:hAnsi="Crimson Text"/>
            <w:color w:val="000000" w:themeColor="text1"/>
            <w:sz w:val="26"/>
            <w:szCs w:val="26"/>
          </w:rPr>
          <w:t>¡Aunque digan que tengo el cuerpo de un cerdo</w:t>
        </w:r>
      </w:ins>
      <w:r w:rsidR="00534C50" w:rsidRPr="008D03A6">
        <w:rPr>
          <w:rFonts w:ascii="Crimson Text" w:hAnsi="Crimson Text"/>
          <w:color w:val="000000" w:themeColor="text1"/>
          <w:sz w:val="26"/>
          <w:szCs w:val="26"/>
        </w:rPr>
        <w:t xml:space="preserve"> </w:t>
      </w:r>
      <w:r w:rsidR="00FD0FF4" w:rsidRPr="008D03A6">
        <w:rPr>
          <w:rFonts w:ascii="Crimson Text" w:hAnsi="Crimson Text"/>
          <w:color w:val="000000" w:themeColor="text1"/>
          <w:sz w:val="26"/>
          <w:szCs w:val="26"/>
        </w:rPr>
        <w:t xml:space="preserve">soy </w:t>
      </w:r>
      <w:r w:rsidR="00D75A6F" w:rsidRPr="008D03A6">
        <w:rPr>
          <w:rFonts w:ascii="Crimson Text" w:hAnsi="Crimson Text"/>
          <w:color w:val="000000" w:themeColor="text1"/>
          <w:sz w:val="26"/>
          <w:szCs w:val="26"/>
        </w:rPr>
        <w:t>más</w:t>
      </w:r>
      <w:r w:rsidR="00FD0FF4" w:rsidRPr="008D03A6">
        <w:rPr>
          <w:rFonts w:ascii="Crimson Text" w:hAnsi="Crimson Text"/>
          <w:color w:val="000000" w:themeColor="text1"/>
          <w:sz w:val="26"/>
          <w:szCs w:val="26"/>
        </w:rPr>
        <w:t xml:space="preserve"> hombre</w:t>
      </w:r>
      <w:r w:rsidR="00534C50" w:rsidRPr="008D03A6">
        <w:rPr>
          <w:rFonts w:ascii="Crimson Text" w:hAnsi="Crimson Text"/>
          <w:color w:val="000000" w:themeColor="text1"/>
          <w:sz w:val="26"/>
          <w:szCs w:val="26"/>
        </w:rPr>
        <w:t xml:space="preserve"> que cualquiera de ustedes</w:t>
      </w:r>
      <w:ins w:id="329" w:author="Paula Castrilli" w:date="2025-05-24T15:54:00Z">
        <w:r w:rsidR="006C461A">
          <w:rPr>
            <w:rFonts w:ascii="Crimson Text" w:hAnsi="Crimson Text"/>
            <w:color w:val="000000" w:themeColor="text1"/>
            <w:sz w:val="26"/>
            <w:szCs w:val="26"/>
          </w:rPr>
          <w:t>!</w:t>
        </w:r>
      </w:ins>
      <w:r w:rsidR="00534C50" w:rsidRPr="008D03A6">
        <w:rPr>
          <w:rFonts w:ascii="Crimson Text" w:hAnsi="Crimson Text"/>
          <w:color w:val="000000" w:themeColor="text1"/>
          <w:sz w:val="26"/>
          <w:szCs w:val="26"/>
        </w:rPr>
        <w:t xml:space="preserve"> –</w:t>
      </w:r>
      <w:commentRangeStart w:id="330"/>
      <w:del w:id="331" w:author="Paula Castrilli" w:date="2025-05-24T15:54:00Z">
        <w:r w:rsidR="00534C50" w:rsidRPr="008D03A6" w:rsidDel="006C461A">
          <w:rPr>
            <w:rFonts w:ascii="Crimson Text" w:hAnsi="Crimson Text"/>
            <w:color w:val="000000" w:themeColor="text1"/>
            <w:sz w:val="26"/>
            <w:szCs w:val="26"/>
          </w:rPr>
          <w:delText>respondió</w:delText>
        </w:r>
        <w:r w:rsidR="00B934E9" w:rsidRPr="008D03A6" w:rsidDel="006C461A">
          <w:rPr>
            <w:rFonts w:ascii="Crimson Text" w:hAnsi="Crimson Text"/>
            <w:color w:val="000000" w:themeColor="text1"/>
            <w:sz w:val="26"/>
            <w:szCs w:val="26"/>
          </w:rPr>
          <w:delText xml:space="preserve"> </w:delText>
        </w:r>
      </w:del>
      <w:commentRangeEnd w:id="330"/>
      <w:r w:rsidR="006C461A">
        <w:rPr>
          <w:rStyle w:val="Refdecomentario"/>
        </w:rPr>
        <w:commentReference w:id="330"/>
      </w:r>
      <w:ins w:id="332" w:author="Paula Castrilli" w:date="2025-05-24T15:54:00Z">
        <w:r w:rsidR="006C461A">
          <w:rPr>
            <w:rFonts w:ascii="Crimson Text" w:hAnsi="Crimson Text"/>
            <w:color w:val="000000" w:themeColor="text1"/>
            <w:sz w:val="26"/>
            <w:szCs w:val="26"/>
          </w:rPr>
          <w:t>gritó</w:t>
        </w:r>
        <w:r w:rsidR="006C461A" w:rsidRPr="008D03A6">
          <w:rPr>
            <w:rFonts w:ascii="Crimson Text" w:hAnsi="Crimson Text"/>
            <w:color w:val="000000" w:themeColor="text1"/>
            <w:sz w:val="26"/>
            <w:szCs w:val="26"/>
          </w:rPr>
          <w:t xml:space="preserve"> </w:t>
        </w:r>
      </w:ins>
      <w:r w:rsidR="00FD0FF4" w:rsidRPr="008D03A6">
        <w:rPr>
          <w:rFonts w:ascii="Crimson Text" w:hAnsi="Crimson Text"/>
          <w:color w:val="000000" w:themeColor="text1"/>
          <w:sz w:val="26"/>
          <w:szCs w:val="26"/>
        </w:rPr>
        <w:t>cegado por la ira</w:t>
      </w:r>
      <w:r w:rsidR="00534C50" w:rsidRPr="008D03A6">
        <w:rPr>
          <w:rFonts w:ascii="Crimson Text" w:hAnsi="Crimson Text"/>
          <w:color w:val="000000" w:themeColor="text1"/>
          <w:sz w:val="26"/>
          <w:szCs w:val="26"/>
        </w:rPr>
        <w:t>.</w:t>
      </w:r>
      <w:r w:rsidR="00B934E9" w:rsidRPr="008D03A6">
        <w:rPr>
          <w:rFonts w:ascii="Crimson Text" w:hAnsi="Crimson Text"/>
          <w:color w:val="000000" w:themeColor="text1"/>
          <w:sz w:val="26"/>
          <w:szCs w:val="26"/>
        </w:rPr>
        <w:t xml:space="preserve"> </w:t>
      </w:r>
    </w:p>
    <w:p w:rsidR="00BA50E0" w:rsidRPr="008D03A6" w:rsidRDefault="00B934E9" w:rsidP="00AE2EB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lo miraba sorprendido. La escena le recordó a</w:t>
      </w:r>
      <w:r w:rsidR="006B3338" w:rsidRPr="008D03A6">
        <w:rPr>
          <w:rFonts w:ascii="Crimson Text" w:hAnsi="Crimson Text"/>
          <w:color w:val="000000" w:themeColor="text1"/>
          <w:sz w:val="26"/>
          <w:szCs w:val="26"/>
        </w:rPr>
        <w:t xml:space="preserve"> varia</w:t>
      </w:r>
      <w:r w:rsidRPr="008D03A6">
        <w:rPr>
          <w:rFonts w:ascii="Crimson Text" w:hAnsi="Crimson Text"/>
          <w:color w:val="000000" w:themeColor="text1"/>
          <w:sz w:val="26"/>
          <w:szCs w:val="26"/>
        </w:rPr>
        <w:t xml:space="preserve">s </w:t>
      </w:r>
      <w:r w:rsidR="006B3338" w:rsidRPr="008D03A6">
        <w:rPr>
          <w:rFonts w:ascii="Crimson Text" w:hAnsi="Crimson Text"/>
          <w:color w:val="000000" w:themeColor="text1"/>
          <w:sz w:val="26"/>
          <w:szCs w:val="26"/>
        </w:rPr>
        <w:t>de la</w:t>
      </w:r>
      <w:r w:rsidRPr="008D03A6">
        <w:rPr>
          <w:rFonts w:ascii="Crimson Text" w:hAnsi="Crimson Text"/>
          <w:color w:val="000000" w:themeColor="text1"/>
          <w:sz w:val="26"/>
          <w:szCs w:val="26"/>
        </w:rPr>
        <w:t>s</w:t>
      </w:r>
      <w:r w:rsidR="006B3338" w:rsidRPr="008D03A6">
        <w:rPr>
          <w:rFonts w:ascii="Crimson Text" w:hAnsi="Crimson Text"/>
          <w:color w:val="000000" w:themeColor="text1"/>
          <w:sz w:val="26"/>
          <w:szCs w:val="26"/>
        </w:rPr>
        <w:t xml:space="preserve"> prácticas</w:t>
      </w:r>
      <w:r w:rsidRPr="008D03A6">
        <w:rPr>
          <w:rFonts w:ascii="Crimson Text" w:hAnsi="Crimson Text"/>
          <w:color w:val="000000" w:themeColor="text1"/>
          <w:sz w:val="26"/>
          <w:szCs w:val="26"/>
        </w:rPr>
        <w:t xml:space="preserve">, donde los aprendices más hábiles se burlaban de él. </w:t>
      </w:r>
      <w:proofErr w:type="spellStart"/>
      <w:r w:rsidRPr="008D03A6">
        <w:rPr>
          <w:rFonts w:ascii="Crimson Text" w:hAnsi="Crimson Text"/>
          <w:color w:val="000000" w:themeColor="text1"/>
          <w:sz w:val="26"/>
          <w:szCs w:val="26"/>
        </w:rPr>
        <w:t>Gisli</w:t>
      </w:r>
      <w:proofErr w:type="spellEnd"/>
      <w:r w:rsidRPr="008D03A6">
        <w:rPr>
          <w:rFonts w:ascii="Crimson Text" w:hAnsi="Crimson Text"/>
          <w:color w:val="000000" w:themeColor="text1"/>
          <w:sz w:val="26"/>
          <w:szCs w:val="26"/>
        </w:rPr>
        <w:t xml:space="preserve"> se enojaba mucho y sus mejillas </w:t>
      </w:r>
      <w:del w:id="333" w:author="Paula Castrilli" w:date="2025-05-24T15:55:00Z">
        <w:r w:rsidRPr="008D03A6" w:rsidDel="006C461A">
          <w:rPr>
            <w:rFonts w:ascii="Crimson Text" w:hAnsi="Crimson Text"/>
            <w:color w:val="000000" w:themeColor="text1"/>
            <w:sz w:val="26"/>
            <w:szCs w:val="26"/>
          </w:rPr>
          <w:delText>se enrojecían</w:delText>
        </w:r>
      </w:del>
      <w:ins w:id="334" w:author="Paula Castrilli" w:date="2025-05-24T15:55:00Z">
        <w:r w:rsidR="006C461A">
          <w:rPr>
            <w:rFonts w:ascii="Crimson Text" w:hAnsi="Crimson Text"/>
            <w:color w:val="000000" w:themeColor="text1"/>
            <w:sz w:val="26"/>
            <w:szCs w:val="26"/>
          </w:rPr>
          <w:t>solían ponerse rojas</w:t>
        </w:r>
      </w:ins>
      <w:r w:rsidRPr="008D03A6">
        <w:rPr>
          <w:rFonts w:ascii="Crimson Text" w:hAnsi="Crimson Text"/>
          <w:color w:val="000000" w:themeColor="text1"/>
          <w:sz w:val="26"/>
          <w:szCs w:val="26"/>
        </w:rPr>
        <w:t xml:space="preserve"> de la </w:t>
      </w:r>
      <w:del w:id="335" w:author="Paula Castrilli" w:date="2025-05-24T15:55:00Z">
        <w:r w:rsidRPr="008D03A6" w:rsidDel="006C461A">
          <w:rPr>
            <w:rFonts w:ascii="Crimson Text" w:hAnsi="Crimson Text"/>
            <w:color w:val="000000" w:themeColor="text1"/>
            <w:sz w:val="26"/>
            <w:szCs w:val="26"/>
          </w:rPr>
          <w:delText>bronca</w:delText>
        </w:r>
      </w:del>
      <w:ins w:id="336" w:author="Paula Castrilli" w:date="2025-05-24T15:55:00Z">
        <w:r w:rsidR="006C461A">
          <w:rPr>
            <w:rFonts w:ascii="Crimson Text" w:hAnsi="Crimson Text"/>
            <w:color w:val="000000" w:themeColor="text1"/>
            <w:sz w:val="26"/>
            <w:szCs w:val="26"/>
          </w:rPr>
          <w:t xml:space="preserve">furia, pero </w:t>
        </w:r>
      </w:ins>
      <w:del w:id="337" w:author="Paula Castrilli" w:date="2025-05-24T15:55:00Z">
        <w:r w:rsidRPr="008D03A6" w:rsidDel="006C461A">
          <w:rPr>
            <w:rFonts w:ascii="Crimson Text" w:hAnsi="Crimson Text"/>
            <w:color w:val="000000" w:themeColor="text1"/>
            <w:sz w:val="26"/>
            <w:szCs w:val="26"/>
          </w:rPr>
          <w:delText>. J</w:delText>
        </w:r>
      </w:del>
      <w:ins w:id="338" w:author="Paula Castrilli" w:date="2025-05-24T15:55:00Z">
        <w:r w:rsidR="006C461A">
          <w:rPr>
            <w:rFonts w:ascii="Crimson Text" w:hAnsi="Crimson Text"/>
            <w:color w:val="000000" w:themeColor="text1"/>
            <w:sz w:val="26"/>
            <w:szCs w:val="26"/>
          </w:rPr>
          <w:t>j</w:t>
        </w:r>
      </w:ins>
      <w:r w:rsidRPr="008D03A6">
        <w:rPr>
          <w:rFonts w:ascii="Crimson Text" w:hAnsi="Crimson Text"/>
          <w:color w:val="000000" w:themeColor="text1"/>
          <w:sz w:val="26"/>
          <w:szCs w:val="26"/>
        </w:rPr>
        <w:t xml:space="preserve">amás </w:t>
      </w:r>
      <w:del w:id="339" w:author="Paula Castrilli" w:date="2025-05-24T15:55:00Z">
        <w:r w:rsidR="00786E44" w:rsidRPr="008D03A6" w:rsidDel="006C461A">
          <w:rPr>
            <w:rFonts w:ascii="Crimson Text" w:hAnsi="Crimson Text"/>
            <w:color w:val="000000" w:themeColor="text1"/>
            <w:sz w:val="26"/>
            <w:szCs w:val="26"/>
          </w:rPr>
          <w:delText xml:space="preserve">tuvo </w:delText>
        </w:r>
      </w:del>
      <w:ins w:id="340" w:author="Paula Castrilli" w:date="2025-05-24T15:55:00Z">
        <w:r w:rsidR="006C461A">
          <w:rPr>
            <w:rFonts w:ascii="Crimson Text" w:hAnsi="Crimson Text"/>
            <w:color w:val="000000" w:themeColor="text1"/>
            <w:sz w:val="26"/>
            <w:szCs w:val="26"/>
          </w:rPr>
          <w:t>había tenido</w:t>
        </w:r>
        <w:r w:rsidR="006C461A" w:rsidRPr="008D03A6">
          <w:rPr>
            <w:rFonts w:ascii="Crimson Text" w:hAnsi="Crimson Text"/>
            <w:color w:val="000000" w:themeColor="text1"/>
            <w:sz w:val="26"/>
            <w:szCs w:val="26"/>
          </w:rPr>
          <w:t xml:space="preserve"> </w:t>
        </w:r>
      </w:ins>
      <w:r w:rsidR="00786E44" w:rsidRPr="008D03A6">
        <w:rPr>
          <w:rFonts w:ascii="Crimson Text" w:hAnsi="Crimson Text"/>
          <w:color w:val="000000" w:themeColor="text1"/>
          <w:sz w:val="26"/>
          <w:szCs w:val="26"/>
        </w:rPr>
        <w:t>una reacción</w:t>
      </w:r>
      <w:r w:rsidR="00FD0FF4" w:rsidRPr="008D03A6">
        <w:rPr>
          <w:rFonts w:ascii="Crimson Text" w:hAnsi="Crimson Text"/>
          <w:color w:val="000000" w:themeColor="text1"/>
          <w:sz w:val="26"/>
          <w:szCs w:val="26"/>
        </w:rPr>
        <w:t xml:space="preserve"> violenta</w:t>
      </w:r>
      <w:r w:rsidRPr="008D03A6">
        <w:rPr>
          <w:rFonts w:ascii="Crimson Text" w:hAnsi="Crimson Text"/>
          <w:color w:val="000000" w:themeColor="text1"/>
          <w:sz w:val="26"/>
          <w:szCs w:val="26"/>
        </w:rPr>
        <w:t xml:space="preserve">, </w:t>
      </w:r>
      <w:del w:id="341" w:author="Paula Castrilli" w:date="2025-05-24T15:55:00Z">
        <w:r w:rsidR="003F6B94" w:rsidRPr="008D03A6" w:rsidDel="006C461A">
          <w:rPr>
            <w:rFonts w:ascii="Crimson Text" w:hAnsi="Crimson Text"/>
            <w:color w:val="000000" w:themeColor="text1"/>
            <w:sz w:val="26"/>
            <w:szCs w:val="26"/>
          </w:rPr>
          <w:delText>pero</w:delText>
        </w:r>
        <w:r w:rsidR="00221E90" w:rsidRPr="008D03A6" w:rsidDel="006C461A">
          <w:rPr>
            <w:rFonts w:ascii="Crimson Text" w:hAnsi="Crimson Text"/>
            <w:color w:val="000000" w:themeColor="text1"/>
            <w:sz w:val="26"/>
            <w:szCs w:val="26"/>
          </w:rPr>
          <w:delText xml:space="preserve"> </w:delText>
        </w:r>
      </w:del>
      <w:ins w:id="342" w:author="Paula Castrilli" w:date="2025-05-24T15:55:00Z">
        <w:r w:rsidR="006C461A">
          <w:rPr>
            <w:rFonts w:ascii="Crimson Text" w:hAnsi="Crimson Text"/>
            <w:color w:val="000000" w:themeColor="text1"/>
            <w:sz w:val="26"/>
            <w:szCs w:val="26"/>
          </w:rPr>
          <w:t>aunque</w:t>
        </w:r>
        <w:r w:rsidR="006C461A" w:rsidRPr="008D03A6">
          <w:rPr>
            <w:rFonts w:ascii="Crimson Text" w:hAnsi="Crimson Text"/>
            <w:color w:val="000000" w:themeColor="text1"/>
            <w:sz w:val="26"/>
            <w:szCs w:val="26"/>
          </w:rPr>
          <w:t xml:space="preserve"> </w:t>
        </w:r>
      </w:ins>
      <w:r w:rsidR="00221E90" w:rsidRPr="008D03A6">
        <w:rPr>
          <w:rFonts w:ascii="Crimson Text" w:hAnsi="Crimson Text"/>
          <w:color w:val="000000" w:themeColor="text1"/>
          <w:sz w:val="26"/>
          <w:szCs w:val="26"/>
        </w:rPr>
        <w:t>siempre</w:t>
      </w:r>
      <w:r w:rsidRPr="008D03A6">
        <w:rPr>
          <w:rFonts w:ascii="Crimson Text" w:hAnsi="Crimson Text"/>
          <w:color w:val="000000" w:themeColor="text1"/>
          <w:sz w:val="26"/>
          <w:szCs w:val="26"/>
        </w:rPr>
        <w:t xml:space="preserve"> parecía que estaba a punto de explotar.</w:t>
      </w:r>
    </w:p>
    <w:p w:rsidR="006B3338" w:rsidRPr="008D03A6" w:rsidRDefault="000B5857" w:rsidP="006B3338">
      <w:pPr>
        <w:tabs>
          <w:tab w:val="left" w:pos="2179"/>
        </w:tabs>
        <w:spacing w:after="0"/>
        <w:ind w:firstLine="284"/>
        <w:jc w:val="both"/>
        <w:rPr>
          <w:rFonts w:ascii="Crimson Text" w:hAnsi="Crimson Text"/>
          <w:color w:val="000000" w:themeColor="text1"/>
          <w:sz w:val="26"/>
          <w:szCs w:val="26"/>
        </w:rPr>
      </w:pPr>
      <w:del w:id="343" w:author="Paula Castrilli" w:date="2025-05-24T15:56:00Z">
        <w:r w:rsidRPr="008D03A6" w:rsidDel="006C461A">
          <w:rPr>
            <w:rFonts w:ascii="Crimson Text" w:hAnsi="Crimson Text"/>
            <w:color w:val="000000" w:themeColor="text1"/>
            <w:sz w:val="26"/>
            <w:szCs w:val="26"/>
          </w:rPr>
          <w:delText xml:space="preserve">El bosque no </w:delText>
        </w:r>
        <w:r w:rsidR="00D75A6F" w:rsidRPr="008D03A6" w:rsidDel="006C461A">
          <w:rPr>
            <w:rFonts w:ascii="Crimson Text" w:hAnsi="Crimson Text"/>
            <w:color w:val="000000" w:themeColor="text1"/>
            <w:sz w:val="26"/>
            <w:szCs w:val="26"/>
          </w:rPr>
          <w:delText>era un lugar para hacer</w:delText>
        </w:r>
        <w:r w:rsidRPr="008D03A6" w:rsidDel="006C461A">
          <w:rPr>
            <w:rFonts w:ascii="Crimson Text" w:hAnsi="Crimson Text"/>
            <w:color w:val="000000" w:themeColor="text1"/>
            <w:sz w:val="26"/>
            <w:szCs w:val="26"/>
          </w:rPr>
          <w:delText xml:space="preserve"> bromas</w:delText>
        </w:r>
        <w:r w:rsidR="006B3338" w:rsidRPr="008D03A6" w:rsidDel="006C461A">
          <w:rPr>
            <w:rFonts w:ascii="Crimson Text" w:hAnsi="Crimson Text"/>
            <w:color w:val="000000" w:themeColor="text1"/>
            <w:sz w:val="26"/>
            <w:szCs w:val="26"/>
          </w:rPr>
          <w:delText xml:space="preserve">. </w:delText>
        </w:r>
      </w:del>
      <w:ins w:id="344" w:author="Paula Castrilli" w:date="2025-05-24T15:56:00Z">
        <w:r w:rsidR="006C461A">
          <w:rPr>
            <w:rFonts w:ascii="Crimson Text" w:hAnsi="Crimson Text"/>
            <w:color w:val="000000" w:themeColor="text1"/>
            <w:sz w:val="26"/>
            <w:szCs w:val="26"/>
          </w:rPr>
          <w:t xml:space="preserve">No había </w:t>
        </w:r>
        <w:r w:rsidR="006C461A" w:rsidRPr="008D03A6">
          <w:rPr>
            <w:rFonts w:ascii="Crimson Text" w:hAnsi="Crimson Text"/>
            <w:color w:val="000000" w:themeColor="text1"/>
            <w:sz w:val="26"/>
            <w:szCs w:val="26"/>
          </w:rPr>
          <w:t>nadie allí, acosándolo</w:t>
        </w:r>
        <w:r w:rsidR="006C461A">
          <w:rPr>
            <w:rFonts w:ascii="Crimson Text" w:hAnsi="Crimson Text"/>
            <w:color w:val="000000" w:themeColor="text1"/>
            <w:sz w:val="26"/>
            <w:szCs w:val="26"/>
          </w:rPr>
          <w:t>,</w:t>
        </w:r>
        <w:r w:rsidR="006C461A" w:rsidRPr="008D03A6">
          <w:rPr>
            <w:rFonts w:ascii="Crimson Text" w:hAnsi="Crimson Text"/>
            <w:color w:val="000000" w:themeColor="text1"/>
            <w:sz w:val="26"/>
            <w:szCs w:val="26"/>
          </w:rPr>
          <w:t xml:space="preserve"> </w:t>
        </w:r>
      </w:ins>
      <w:del w:id="345" w:author="Paula Castrilli" w:date="2025-05-24T15:56:00Z">
        <w:r w:rsidR="006B3338" w:rsidRPr="008D03A6" w:rsidDel="006C461A">
          <w:rPr>
            <w:rFonts w:ascii="Crimson Text" w:hAnsi="Crimson Text"/>
            <w:color w:val="000000" w:themeColor="text1"/>
            <w:sz w:val="26"/>
            <w:szCs w:val="26"/>
          </w:rPr>
          <w:delText>S</w:delText>
        </w:r>
      </w:del>
      <w:ins w:id="346" w:author="Paula Castrilli" w:date="2025-05-24T15:56:00Z">
        <w:r w:rsidR="006C461A">
          <w:rPr>
            <w:rFonts w:ascii="Crimson Text" w:hAnsi="Crimson Text"/>
            <w:color w:val="000000" w:themeColor="text1"/>
            <w:sz w:val="26"/>
            <w:szCs w:val="26"/>
          </w:rPr>
          <w:t>s</w:t>
        </w:r>
      </w:ins>
      <w:r w:rsidR="006B3338" w:rsidRPr="008D03A6">
        <w:rPr>
          <w:rFonts w:ascii="Crimson Text" w:hAnsi="Crimson Text"/>
          <w:color w:val="000000" w:themeColor="text1"/>
          <w:sz w:val="26"/>
          <w:szCs w:val="26"/>
        </w:rPr>
        <w:t xml:space="preserve">in embargo, </w:t>
      </w:r>
      <w:proofErr w:type="spellStart"/>
      <w:r w:rsidR="006B3338" w:rsidRPr="008D03A6">
        <w:rPr>
          <w:rFonts w:ascii="Crimson Text" w:hAnsi="Crimson Text"/>
          <w:color w:val="000000" w:themeColor="text1"/>
          <w:sz w:val="26"/>
          <w:szCs w:val="26"/>
        </w:rPr>
        <w:t>Gisli</w:t>
      </w:r>
      <w:proofErr w:type="spellEnd"/>
      <w:r w:rsidR="006B3338" w:rsidRPr="008D03A6">
        <w:rPr>
          <w:rFonts w:ascii="Crimson Text" w:hAnsi="Crimson Text"/>
          <w:color w:val="000000" w:themeColor="text1"/>
          <w:sz w:val="26"/>
          <w:szCs w:val="26"/>
        </w:rPr>
        <w:t xml:space="preserve"> </w:t>
      </w:r>
      <w:del w:id="347" w:author="Paula Castrilli" w:date="2025-05-24T15:57:00Z">
        <w:r w:rsidR="006B3338" w:rsidRPr="008D03A6" w:rsidDel="006C461A">
          <w:rPr>
            <w:rFonts w:ascii="Crimson Text" w:hAnsi="Crimson Text"/>
            <w:color w:val="000000" w:themeColor="text1"/>
            <w:sz w:val="26"/>
            <w:szCs w:val="26"/>
          </w:rPr>
          <w:delText>se sentía</w:delText>
        </w:r>
      </w:del>
      <w:ins w:id="348" w:author="Paula Castrilli" w:date="2025-05-24T15:57:00Z">
        <w:r w:rsidR="006C461A">
          <w:rPr>
            <w:rFonts w:ascii="Crimson Text" w:hAnsi="Crimson Text"/>
            <w:color w:val="000000" w:themeColor="text1"/>
            <w:sz w:val="26"/>
            <w:szCs w:val="26"/>
          </w:rPr>
          <w:t>reaccionaba como lo hacía cuando lo</w:t>
        </w:r>
      </w:ins>
      <w:r w:rsidR="006B3338" w:rsidRPr="008D03A6">
        <w:rPr>
          <w:rFonts w:ascii="Crimson Text" w:hAnsi="Crimson Text"/>
          <w:color w:val="000000" w:themeColor="text1"/>
          <w:sz w:val="26"/>
          <w:szCs w:val="26"/>
        </w:rPr>
        <w:t xml:space="preserve"> </w:t>
      </w:r>
      <w:del w:id="349" w:author="Paula Castrilli" w:date="2025-05-24T15:57:00Z">
        <w:r w:rsidR="00D75A6F" w:rsidRPr="008D03A6" w:rsidDel="006C461A">
          <w:rPr>
            <w:rFonts w:ascii="Crimson Text" w:hAnsi="Crimson Text"/>
            <w:color w:val="000000" w:themeColor="text1"/>
            <w:sz w:val="26"/>
            <w:szCs w:val="26"/>
          </w:rPr>
          <w:delText>hostigado</w:delText>
        </w:r>
        <w:r w:rsidR="006B3338" w:rsidRPr="008D03A6" w:rsidDel="006C461A">
          <w:rPr>
            <w:rFonts w:ascii="Crimson Text" w:hAnsi="Crimson Text"/>
            <w:color w:val="000000" w:themeColor="text1"/>
            <w:sz w:val="26"/>
            <w:szCs w:val="26"/>
          </w:rPr>
          <w:delText xml:space="preserve"> </w:delText>
        </w:r>
        <w:r w:rsidR="006B3338" w:rsidRPr="008D03A6" w:rsidDel="006C461A">
          <w:rPr>
            <w:rFonts w:ascii="Crimson Text" w:hAnsi="Crimson Text"/>
            <w:color w:val="000000" w:themeColor="text1"/>
            <w:sz w:val="26"/>
            <w:szCs w:val="26"/>
          </w:rPr>
          <w:lastRenderedPageBreak/>
          <w:delText>como</w:delText>
        </w:r>
      </w:del>
      <w:ins w:id="350" w:author="Paula Castrilli" w:date="2025-05-24T15:57:00Z">
        <w:r w:rsidR="006C461A">
          <w:rPr>
            <w:rFonts w:ascii="Crimson Text" w:hAnsi="Crimson Text"/>
            <w:color w:val="000000" w:themeColor="text1"/>
            <w:sz w:val="26"/>
            <w:szCs w:val="26"/>
          </w:rPr>
          <w:t>hostigaban</w:t>
        </w:r>
      </w:ins>
      <w:r w:rsidR="006B3338" w:rsidRPr="008D03A6">
        <w:rPr>
          <w:rFonts w:ascii="Crimson Text" w:hAnsi="Crimson Text"/>
          <w:color w:val="000000" w:themeColor="text1"/>
          <w:sz w:val="26"/>
          <w:szCs w:val="26"/>
        </w:rPr>
        <w:t xml:space="preserve"> en los entrenamientos</w:t>
      </w:r>
      <w:ins w:id="351" w:author="Paula Castrilli" w:date="2025-05-24T15:57:00Z">
        <w:r w:rsidR="006C461A">
          <w:rPr>
            <w:rFonts w:ascii="Crimson Text" w:hAnsi="Crimson Text"/>
            <w:color w:val="000000" w:themeColor="text1"/>
            <w:sz w:val="26"/>
            <w:szCs w:val="26"/>
          </w:rPr>
          <w:t>.</w:t>
        </w:r>
      </w:ins>
      <w:del w:id="352" w:author="Paula Castrilli" w:date="2025-05-24T15:57:00Z">
        <w:r w:rsidR="006B3338" w:rsidRPr="008D03A6" w:rsidDel="006C461A">
          <w:rPr>
            <w:rFonts w:ascii="Crimson Text" w:hAnsi="Crimson Text"/>
            <w:color w:val="000000" w:themeColor="text1"/>
            <w:sz w:val="26"/>
            <w:szCs w:val="26"/>
          </w:rPr>
          <w:delText>,</w:delText>
        </w:r>
      </w:del>
      <w:del w:id="353" w:author="Paula Castrilli" w:date="2025-05-24T15:56:00Z">
        <w:r w:rsidR="006B3338" w:rsidRPr="008D03A6" w:rsidDel="006C461A">
          <w:rPr>
            <w:rFonts w:ascii="Crimson Text" w:hAnsi="Crimson Text"/>
            <w:color w:val="000000" w:themeColor="text1"/>
            <w:sz w:val="26"/>
            <w:szCs w:val="26"/>
          </w:rPr>
          <w:delText xml:space="preserve"> a pesar de que nadie </w:delText>
        </w:r>
        <w:r w:rsidR="003300E4" w:rsidRPr="008D03A6" w:rsidDel="006C461A">
          <w:rPr>
            <w:rFonts w:ascii="Crimson Text" w:hAnsi="Crimson Text"/>
            <w:color w:val="000000" w:themeColor="text1"/>
            <w:sz w:val="26"/>
            <w:szCs w:val="26"/>
          </w:rPr>
          <w:delText>estaba allí,</w:delText>
        </w:r>
        <w:r w:rsidR="006B3338" w:rsidRPr="008D03A6" w:rsidDel="006C461A">
          <w:rPr>
            <w:rFonts w:ascii="Crimson Text" w:hAnsi="Crimson Text"/>
            <w:color w:val="000000" w:themeColor="text1"/>
            <w:sz w:val="26"/>
            <w:szCs w:val="26"/>
          </w:rPr>
          <w:delText xml:space="preserve"> </w:delText>
        </w:r>
        <w:r w:rsidR="003300E4" w:rsidRPr="008D03A6" w:rsidDel="006C461A">
          <w:rPr>
            <w:rFonts w:ascii="Crimson Text" w:hAnsi="Crimson Text"/>
            <w:color w:val="000000" w:themeColor="text1"/>
            <w:sz w:val="26"/>
            <w:szCs w:val="26"/>
          </w:rPr>
          <w:delText>acosá</w:delText>
        </w:r>
        <w:r w:rsidR="004E558C" w:rsidRPr="008D03A6" w:rsidDel="006C461A">
          <w:rPr>
            <w:rFonts w:ascii="Crimson Text" w:hAnsi="Crimson Text"/>
            <w:color w:val="000000" w:themeColor="text1"/>
            <w:sz w:val="26"/>
            <w:szCs w:val="26"/>
          </w:rPr>
          <w:delText>ndo</w:delText>
        </w:r>
        <w:r w:rsidR="003300E4" w:rsidRPr="008D03A6" w:rsidDel="006C461A">
          <w:rPr>
            <w:rFonts w:ascii="Crimson Text" w:hAnsi="Crimson Text"/>
            <w:color w:val="000000" w:themeColor="text1"/>
            <w:sz w:val="26"/>
            <w:szCs w:val="26"/>
          </w:rPr>
          <w:delText>lo</w:delText>
        </w:r>
      </w:del>
      <w:r w:rsidR="006B3338" w:rsidRPr="008D03A6">
        <w:rPr>
          <w:rFonts w:ascii="Crimson Text" w:hAnsi="Crimson Text"/>
          <w:color w:val="000000" w:themeColor="text1"/>
          <w:sz w:val="26"/>
          <w:szCs w:val="26"/>
        </w:rPr>
        <w:t xml:space="preserve">. El chico </w:t>
      </w:r>
      <w:del w:id="354" w:author="Paula Castrilli" w:date="2025-05-24T15:58:00Z">
        <w:r w:rsidR="004E558C" w:rsidRPr="008D03A6" w:rsidDel="006C461A">
          <w:rPr>
            <w:rFonts w:ascii="Crimson Text" w:hAnsi="Crimson Text"/>
            <w:color w:val="000000" w:themeColor="text1"/>
            <w:sz w:val="26"/>
            <w:szCs w:val="26"/>
          </w:rPr>
          <w:delText>continuó</w:delText>
        </w:r>
        <w:r w:rsidR="006B3338" w:rsidRPr="008D03A6" w:rsidDel="006C461A">
          <w:rPr>
            <w:rFonts w:ascii="Crimson Text" w:hAnsi="Crimson Text"/>
            <w:color w:val="000000" w:themeColor="text1"/>
            <w:sz w:val="26"/>
            <w:szCs w:val="26"/>
          </w:rPr>
          <w:delText xml:space="preserve"> </w:delText>
        </w:r>
      </w:del>
      <w:ins w:id="355" w:author="Paula Castrilli" w:date="2025-05-24T15:58:00Z">
        <w:r w:rsidR="006C461A">
          <w:rPr>
            <w:rFonts w:ascii="Crimson Text" w:hAnsi="Crimson Text"/>
            <w:color w:val="000000" w:themeColor="text1"/>
            <w:sz w:val="26"/>
            <w:szCs w:val="26"/>
          </w:rPr>
          <w:t>prosiguió</w:t>
        </w:r>
        <w:r w:rsidR="006C461A" w:rsidRPr="008D03A6">
          <w:rPr>
            <w:rFonts w:ascii="Crimson Text" w:hAnsi="Crimson Text"/>
            <w:color w:val="000000" w:themeColor="text1"/>
            <w:sz w:val="26"/>
            <w:szCs w:val="26"/>
          </w:rPr>
          <w:t xml:space="preserve"> </w:t>
        </w:r>
      </w:ins>
      <w:ins w:id="356" w:author="Paula Castrilli" w:date="2025-05-24T15:57:00Z">
        <w:r w:rsidR="006C461A">
          <w:rPr>
            <w:rFonts w:ascii="Crimson Text" w:hAnsi="Crimson Text"/>
            <w:color w:val="000000" w:themeColor="text1"/>
            <w:sz w:val="26"/>
            <w:szCs w:val="26"/>
          </w:rPr>
          <w:t>gritando a</w:t>
        </w:r>
      </w:ins>
      <w:ins w:id="357" w:author="Paula Castrilli" w:date="2025-05-24T15:58:00Z">
        <w:r w:rsidR="006C461A">
          <w:rPr>
            <w:rFonts w:ascii="Crimson Text" w:hAnsi="Crimson Text"/>
            <w:color w:val="000000" w:themeColor="text1"/>
            <w:sz w:val="26"/>
            <w:szCs w:val="26"/>
          </w:rPr>
          <w:t>l aire</w:t>
        </w:r>
      </w:ins>
      <w:del w:id="358" w:author="Paula Castrilli" w:date="2025-05-24T15:57:00Z">
        <w:r w:rsidR="006B3338" w:rsidRPr="008D03A6" w:rsidDel="006C461A">
          <w:rPr>
            <w:rFonts w:ascii="Crimson Text" w:hAnsi="Crimson Text"/>
            <w:color w:val="000000" w:themeColor="text1"/>
            <w:sz w:val="26"/>
            <w:szCs w:val="26"/>
          </w:rPr>
          <w:delText>a la defensiva</w:delText>
        </w:r>
      </w:del>
      <w:r w:rsidR="006B3338" w:rsidRPr="008D03A6">
        <w:rPr>
          <w:rFonts w:ascii="Crimson Text" w:hAnsi="Crimson Text"/>
          <w:color w:val="000000" w:themeColor="text1"/>
          <w:sz w:val="26"/>
          <w:szCs w:val="26"/>
        </w:rPr>
        <w:t>.</w:t>
      </w:r>
    </w:p>
    <w:p w:rsidR="006B3338" w:rsidRPr="008D03A6" w:rsidRDefault="006B3338" w:rsidP="006B333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Por qué se fijan en mi </w:t>
      </w:r>
      <w:r w:rsidR="00F47C13" w:rsidRPr="008D03A6">
        <w:rPr>
          <w:rFonts w:ascii="Crimson Text" w:hAnsi="Crimson Text"/>
          <w:color w:val="000000" w:themeColor="text1"/>
          <w:sz w:val="26"/>
          <w:szCs w:val="26"/>
        </w:rPr>
        <w:t>sobrepeso</w:t>
      </w:r>
      <w:r w:rsidR="000B5857" w:rsidRPr="008D03A6">
        <w:rPr>
          <w:rFonts w:ascii="Crimson Text" w:hAnsi="Crimson Text"/>
          <w:color w:val="000000" w:themeColor="text1"/>
          <w:sz w:val="26"/>
          <w:szCs w:val="26"/>
        </w:rPr>
        <w:t>? Si</w:t>
      </w:r>
      <w:r w:rsidRPr="008D03A6">
        <w:rPr>
          <w:rFonts w:ascii="Crimson Text" w:hAnsi="Crimson Text"/>
          <w:color w:val="000000" w:themeColor="text1"/>
          <w:sz w:val="26"/>
          <w:szCs w:val="26"/>
        </w:rPr>
        <w:t xml:space="preserve"> soy lento es mi problema, </w:t>
      </w:r>
      <w:r w:rsidR="00F47C13" w:rsidRPr="008D03A6">
        <w:rPr>
          <w:rFonts w:ascii="Crimson Text" w:hAnsi="Crimson Text"/>
          <w:color w:val="000000" w:themeColor="text1"/>
          <w:sz w:val="26"/>
          <w:szCs w:val="26"/>
        </w:rPr>
        <w:t xml:space="preserve">igual </w:t>
      </w:r>
      <w:r w:rsidRPr="008D03A6">
        <w:rPr>
          <w:rFonts w:ascii="Crimson Text" w:hAnsi="Crimson Text"/>
          <w:color w:val="000000" w:themeColor="text1"/>
          <w:sz w:val="26"/>
          <w:szCs w:val="26"/>
        </w:rPr>
        <w:t>puedo defenderme</w:t>
      </w:r>
      <w:r w:rsidR="00F47C1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w:t>
      </w:r>
      <w:del w:id="359" w:author="Paula Castrilli" w:date="2025-05-24T15:58:00Z">
        <w:r w:rsidRPr="008D03A6" w:rsidDel="006C461A">
          <w:rPr>
            <w:rFonts w:ascii="Crimson Text" w:hAnsi="Crimson Text"/>
            <w:color w:val="000000" w:themeColor="text1"/>
            <w:sz w:val="26"/>
            <w:szCs w:val="26"/>
          </w:rPr>
          <w:delText>retrucó</w:delText>
        </w:r>
      </w:del>
      <w:ins w:id="360" w:author="Paula Castrilli" w:date="2025-05-24T15:58:00Z">
        <w:r w:rsidR="006C461A">
          <w:rPr>
            <w:rFonts w:ascii="Crimson Text" w:hAnsi="Crimson Text"/>
            <w:color w:val="000000" w:themeColor="text1"/>
            <w:sz w:val="26"/>
            <w:szCs w:val="26"/>
          </w:rPr>
          <w:t>continuó</w:t>
        </w:r>
      </w:ins>
      <w:del w:id="361" w:author="Paula Castrilli" w:date="2025-05-24T15:58:00Z">
        <w:r w:rsidRPr="008D03A6" w:rsidDel="006C461A">
          <w:rPr>
            <w:rFonts w:ascii="Crimson Text" w:hAnsi="Crimson Text"/>
            <w:color w:val="000000" w:themeColor="text1"/>
            <w:sz w:val="26"/>
            <w:szCs w:val="26"/>
          </w:rPr>
          <w:delText>, nuevamente</w:delText>
        </w:r>
      </w:del>
      <w:r w:rsidR="003300E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362" w:author="Paula Castrilli" w:date="2025-05-24T15:59:00Z">
        <w:r w:rsidR="000B5857" w:rsidRPr="008D03A6" w:rsidDel="006C461A">
          <w:rPr>
            <w:rFonts w:ascii="Crimson Text" w:hAnsi="Crimson Text"/>
            <w:color w:val="000000" w:themeColor="text1"/>
            <w:sz w:val="26"/>
            <w:szCs w:val="26"/>
          </w:rPr>
          <w:delText>como si discutiera con alguien</w:delText>
        </w:r>
      </w:del>
      <w:ins w:id="363" w:author="Paula Castrilli" w:date="2025-05-24T15:59:00Z">
        <w:r w:rsidR="006C461A">
          <w:rPr>
            <w:rFonts w:ascii="Crimson Text" w:hAnsi="Crimson Text"/>
            <w:color w:val="000000" w:themeColor="text1"/>
            <w:sz w:val="26"/>
            <w:szCs w:val="26"/>
          </w:rPr>
          <w:t>discutiendo con enemigos invisibles</w:t>
        </w:r>
      </w:ins>
      <w:r w:rsidRPr="008D03A6">
        <w:rPr>
          <w:rFonts w:ascii="Crimson Text" w:hAnsi="Crimson Text"/>
          <w:color w:val="000000" w:themeColor="text1"/>
          <w:sz w:val="26"/>
          <w:szCs w:val="26"/>
        </w:rPr>
        <w:t xml:space="preserve">. </w:t>
      </w:r>
      <w:r w:rsidR="000B5857" w:rsidRPr="008D03A6">
        <w:rPr>
          <w:rFonts w:ascii="Crimson Text" w:hAnsi="Crimson Text"/>
          <w:color w:val="000000" w:themeColor="text1"/>
          <w:sz w:val="26"/>
          <w:szCs w:val="26"/>
        </w:rPr>
        <w:t>Era evidente que</w:t>
      </w:r>
      <w:r w:rsidRPr="008D03A6">
        <w:rPr>
          <w:rFonts w:ascii="Crimson Text" w:hAnsi="Crimson Text"/>
          <w:color w:val="000000" w:themeColor="text1"/>
          <w:sz w:val="26"/>
          <w:szCs w:val="26"/>
        </w:rPr>
        <w:t xml:space="preserve"> </w:t>
      </w:r>
      <w:del w:id="364" w:author="Paula Castrilli" w:date="2025-05-24T15:59:00Z">
        <w:r w:rsidRPr="008D03A6" w:rsidDel="006C461A">
          <w:rPr>
            <w:rFonts w:ascii="Crimson Text" w:hAnsi="Crimson Text"/>
            <w:color w:val="000000" w:themeColor="text1"/>
            <w:sz w:val="26"/>
            <w:szCs w:val="26"/>
          </w:rPr>
          <w:delText xml:space="preserve">las burlas que lo </w:delText>
        </w:r>
        <w:r w:rsidR="00F47C13" w:rsidRPr="008D03A6" w:rsidDel="006C461A">
          <w:rPr>
            <w:rFonts w:ascii="Crimson Text" w:hAnsi="Crimson Text"/>
            <w:color w:val="000000" w:themeColor="text1"/>
            <w:sz w:val="26"/>
            <w:szCs w:val="26"/>
          </w:rPr>
          <w:delText>irritaban</w:delText>
        </w:r>
        <w:r w:rsidRPr="008D03A6" w:rsidDel="006C461A">
          <w:rPr>
            <w:rFonts w:ascii="Crimson Text" w:hAnsi="Crimson Text"/>
            <w:color w:val="000000" w:themeColor="text1"/>
            <w:sz w:val="26"/>
            <w:szCs w:val="26"/>
          </w:rPr>
          <w:delText xml:space="preserve"> sólo existían en su mente</w:delText>
        </w:r>
      </w:del>
      <w:ins w:id="365" w:author="Paula Castrilli" w:date="2025-05-24T15:59:00Z">
        <w:r w:rsidR="006C461A">
          <w:rPr>
            <w:rFonts w:ascii="Crimson Text" w:hAnsi="Crimson Text"/>
            <w:color w:val="000000" w:themeColor="text1"/>
            <w:sz w:val="26"/>
            <w:szCs w:val="26"/>
          </w:rPr>
          <w:t>algo extraño estaba pasando que estaba enajenando a su compañero</w:t>
        </w:r>
      </w:ins>
      <w:del w:id="366" w:author="Paula Castrilli" w:date="2025-05-24T15:59:00Z">
        <w:r w:rsidRPr="008D03A6" w:rsidDel="006C461A">
          <w:rPr>
            <w:rFonts w:ascii="Crimson Text" w:hAnsi="Crimson Text"/>
            <w:color w:val="000000" w:themeColor="text1"/>
            <w:sz w:val="26"/>
            <w:szCs w:val="26"/>
          </w:rPr>
          <w:delText xml:space="preserve">. </w:delText>
        </w:r>
        <w:r w:rsidR="003300E4" w:rsidRPr="008D03A6" w:rsidDel="006C461A">
          <w:rPr>
            <w:rFonts w:ascii="Crimson Text" w:hAnsi="Crimson Text"/>
            <w:color w:val="000000" w:themeColor="text1"/>
            <w:sz w:val="26"/>
            <w:szCs w:val="26"/>
          </w:rPr>
          <w:delText>Enajenado</w:delText>
        </w:r>
      </w:del>
      <w:r w:rsidR="003300E4" w:rsidRPr="008D03A6">
        <w:rPr>
          <w:rFonts w:ascii="Crimson Text" w:hAnsi="Crimson Text"/>
          <w:color w:val="000000" w:themeColor="text1"/>
          <w:sz w:val="26"/>
          <w:szCs w:val="26"/>
        </w:rPr>
        <w:t xml:space="preserve">, </w:t>
      </w:r>
      <w:ins w:id="367" w:author="Paula Castrilli" w:date="2025-05-24T15:59:00Z">
        <w:r w:rsidR="006C461A">
          <w:rPr>
            <w:rFonts w:ascii="Crimson Text" w:hAnsi="Crimson Text"/>
            <w:color w:val="000000" w:themeColor="text1"/>
            <w:sz w:val="26"/>
            <w:szCs w:val="26"/>
          </w:rPr>
          <w:t xml:space="preserve">quien </w:t>
        </w:r>
      </w:ins>
      <w:r w:rsidR="003300E4" w:rsidRPr="008D03A6">
        <w:rPr>
          <w:rFonts w:ascii="Crimson Text" w:hAnsi="Crimson Text"/>
          <w:color w:val="000000" w:themeColor="text1"/>
          <w:sz w:val="26"/>
          <w:szCs w:val="26"/>
        </w:rPr>
        <w:t>e</w:t>
      </w:r>
      <w:r w:rsidRPr="008D03A6">
        <w:rPr>
          <w:rFonts w:ascii="Crimson Text" w:hAnsi="Crimson Text"/>
          <w:color w:val="000000" w:themeColor="text1"/>
          <w:sz w:val="26"/>
          <w:szCs w:val="26"/>
        </w:rPr>
        <w:t>staba a punto de quebrarse.</w:t>
      </w:r>
    </w:p>
    <w:p w:rsidR="006B3338" w:rsidRPr="008D03A6" w:rsidRDefault="006B3338" w:rsidP="006B333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proofErr w:type="spellStart"/>
      <w:r w:rsidRPr="008D03A6">
        <w:rPr>
          <w:rFonts w:ascii="Crimson Text" w:hAnsi="Crimson Text"/>
          <w:color w:val="000000" w:themeColor="text1"/>
          <w:sz w:val="26"/>
          <w:szCs w:val="26"/>
        </w:rPr>
        <w:t>Gisli</w:t>
      </w:r>
      <w:proofErr w:type="spellEnd"/>
      <w:r w:rsidRPr="008D03A6">
        <w:rPr>
          <w:rFonts w:ascii="Crimson Text" w:hAnsi="Crimson Text"/>
          <w:color w:val="000000" w:themeColor="text1"/>
          <w:sz w:val="26"/>
          <w:szCs w:val="26"/>
        </w:rPr>
        <w:t xml:space="preserve">, </w:t>
      </w:r>
      <w:r w:rsidR="00B55AD9" w:rsidRPr="008D03A6">
        <w:rPr>
          <w:rFonts w:ascii="Crimson Text" w:hAnsi="Crimson Text"/>
          <w:color w:val="000000" w:themeColor="text1"/>
          <w:sz w:val="26"/>
          <w:szCs w:val="26"/>
        </w:rPr>
        <w:t>¿estás bien?</w:t>
      </w:r>
      <w:del w:id="368" w:author="Paula Castrilli" w:date="2025-05-24T16:00:00Z">
        <w:r w:rsidR="00B55AD9" w:rsidRPr="008D03A6" w:rsidDel="006C461A">
          <w:rPr>
            <w:rFonts w:ascii="Crimson Text" w:hAnsi="Crimson Text"/>
            <w:color w:val="000000" w:themeColor="text1"/>
            <w:sz w:val="26"/>
            <w:szCs w:val="26"/>
          </w:rPr>
          <w:delText xml:space="preserve">, </w:delText>
        </w:r>
        <w:r w:rsidR="00F47C13" w:rsidRPr="008D03A6" w:rsidDel="006C461A">
          <w:rPr>
            <w:rFonts w:ascii="Crimson Text" w:hAnsi="Crimson Text"/>
            <w:color w:val="000000" w:themeColor="text1"/>
            <w:sz w:val="26"/>
            <w:szCs w:val="26"/>
          </w:rPr>
          <w:delText>t</w:delText>
        </w:r>
      </w:del>
      <w:ins w:id="369" w:author="Paula Castrilli" w:date="2025-05-24T16:00:00Z">
        <w:r w:rsidR="006C461A">
          <w:rPr>
            <w:rFonts w:ascii="Crimson Text" w:hAnsi="Crimson Text"/>
            <w:color w:val="000000" w:themeColor="text1"/>
            <w:sz w:val="26"/>
            <w:szCs w:val="26"/>
          </w:rPr>
          <w:t xml:space="preserve"> E</w:t>
        </w:r>
      </w:ins>
      <w:del w:id="370" w:author="Paula Castrilli" w:date="2025-05-24T16:00:00Z">
        <w:r w:rsidR="00F47C13" w:rsidRPr="008D03A6" w:rsidDel="006C461A">
          <w:rPr>
            <w:rFonts w:ascii="Crimson Text" w:hAnsi="Crimson Text"/>
            <w:color w:val="000000" w:themeColor="text1"/>
            <w:sz w:val="26"/>
            <w:szCs w:val="26"/>
          </w:rPr>
          <w:delText xml:space="preserve">e </w:delText>
        </w:r>
        <w:r w:rsidR="00D80F99" w:rsidRPr="008D03A6" w:rsidDel="006C461A">
          <w:rPr>
            <w:rFonts w:ascii="Crimson Text" w:hAnsi="Crimson Text"/>
            <w:color w:val="000000" w:themeColor="text1"/>
            <w:sz w:val="26"/>
            <w:szCs w:val="26"/>
          </w:rPr>
          <w:delText>e</w:delText>
        </w:r>
      </w:del>
      <w:r w:rsidR="00D80F99" w:rsidRPr="008D03A6">
        <w:rPr>
          <w:rFonts w:ascii="Crimson Text" w:hAnsi="Crimson Text"/>
          <w:color w:val="000000" w:themeColor="text1"/>
          <w:sz w:val="26"/>
          <w:szCs w:val="26"/>
        </w:rPr>
        <w:t xml:space="preserve">stás </w:t>
      </w:r>
      <w:del w:id="371" w:author="Paula Castrilli" w:date="2025-05-24T16:00:00Z">
        <w:r w:rsidR="00D80F99" w:rsidRPr="008D03A6" w:rsidDel="006C461A">
          <w:rPr>
            <w:rFonts w:ascii="Crimson Text" w:hAnsi="Crimson Text"/>
            <w:color w:val="000000" w:themeColor="text1"/>
            <w:sz w:val="26"/>
            <w:szCs w:val="26"/>
          </w:rPr>
          <w:delText>volviendo</w:delText>
        </w:r>
        <w:r w:rsidR="00B55AD9" w:rsidRPr="008D03A6" w:rsidDel="006C461A">
          <w:rPr>
            <w:rFonts w:ascii="Crimson Text" w:hAnsi="Crimson Text"/>
            <w:color w:val="000000" w:themeColor="text1"/>
            <w:sz w:val="26"/>
            <w:szCs w:val="26"/>
          </w:rPr>
          <w:delText xml:space="preserve"> </w:delText>
        </w:r>
      </w:del>
      <w:ins w:id="372" w:author="Paula Castrilli" w:date="2025-05-24T16:00:00Z">
        <w:r w:rsidR="006C461A">
          <w:rPr>
            <w:rFonts w:ascii="Crimson Text" w:hAnsi="Crimson Text"/>
            <w:color w:val="000000" w:themeColor="text1"/>
            <w:sz w:val="26"/>
            <w:szCs w:val="26"/>
          </w:rPr>
          <w:t>actuando como un</w:t>
        </w:r>
        <w:r w:rsidR="006C461A" w:rsidRPr="008D03A6">
          <w:rPr>
            <w:rFonts w:ascii="Crimson Text" w:hAnsi="Crimson Text"/>
            <w:color w:val="000000" w:themeColor="text1"/>
            <w:sz w:val="26"/>
            <w:szCs w:val="26"/>
          </w:rPr>
          <w:t xml:space="preserve"> </w:t>
        </w:r>
      </w:ins>
      <w:r w:rsidR="00B55AD9" w:rsidRPr="008D03A6">
        <w:rPr>
          <w:rFonts w:ascii="Crimson Text" w:hAnsi="Crimson Text"/>
          <w:color w:val="000000" w:themeColor="text1"/>
          <w:sz w:val="26"/>
          <w:szCs w:val="26"/>
        </w:rPr>
        <w:t>loco –</w:t>
      </w:r>
      <w:del w:id="373" w:author="Paula Castrilli" w:date="2025-05-24T16:00:00Z">
        <w:r w:rsidR="00B55AD9" w:rsidRPr="008D03A6" w:rsidDel="006C461A">
          <w:rPr>
            <w:rFonts w:ascii="Crimson Text" w:hAnsi="Crimson Text"/>
            <w:color w:val="000000" w:themeColor="text1"/>
            <w:sz w:val="26"/>
            <w:szCs w:val="26"/>
          </w:rPr>
          <w:delText xml:space="preserve">intervino </w:delText>
        </w:r>
      </w:del>
      <w:ins w:id="374" w:author="Paula Castrilli" w:date="2025-05-24T16:00:00Z">
        <w:r w:rsidR="006C461A">
          <w:rPr>
            <w:rFonts w:ascii="Crimson Text" w:hAnsi="Crimson Text"/>
            <w:color w:val="000000" w:themeColor="text1"/>
            <w:sz w:val="26"/>
            <w:szCs w:val="26"/>
          </w:rPr>
          <w:t>lo interrumpió</w:t>
        </w:r>
        <w:r w:rsidR="006C461A" w:rsidRPr="008D03A6">
          <w:rPr>
            <w:rFonts w:ascii="Crimson Text" w:hAnsi="Crimson Text"/>
            <w:color w:val="000000" w:themeColor="text1"/>
            <w:sz w:val="26"/>
            <w:szCs w:val="26"/>
          </w:rPr>
          <w:t xml:space="preserve"> </w:t>
        </w:r>
      </w:ins>
      <w:r w:rsidR="00B55AD9" w:rsidRPr="008D03A6">
        <w:rPr>
          <w:rFonts w:ascii="Crimson Text" w:hAnsi="Crimson Text"/>
          <w:color w:val="000000" w:themeColor="text1"/>
          <w:sz w:val="26"/>
          <w:szCs w:val="26"/>
        </w:rPr>
        <w:t>Eros</w:t>
      </w:r>
      <w:ins w:id="375" w:author="Paula Castrilli" w:date="2025-05-24T16:00:00Z">
        <w:r w:rsidR="006C461A">
          <w:rPr>
            <w:rFonts w:ascii="Crimson Text" w:hAnsi="Crimson Text"/>
            <w:color w:val="000000" w:themeColor="text1"/>
            <w:sz w:val="26"/>
            <w:szCs w:val="26"/>
          </w:rPr>
          <w:t>,</w:t>
        </w:r>
      </w:ins>
      <w:r w:rsidR="00B55AD9" w:rsidRPr="008D03A6">
        <w:rPr>
          <w:rFonts w:ascii="Crimson Text" w:hAnsi="Crimson Text"/>
          <w:color w:val="000000" w:themeColor="text1"/>
          <w:sz w:val="26"/>
          <w:szCs w:val="26"/>
        </w:rPr>
        <w:t xml:space="preserve"> preocupado.</w:t>
      </w:r>
    </w:p>
    <w:p w:rsidR="006C461A" w:rsidRDefault="00B55AD9" w:rsidP="006B3338">
      <w:pPr>
        <w:tabs>
          <w:tab w:val="left" w:pos="2179"/>
        </w:tabs>
        <w:spacing w:after="0"/>
        <w:ind w:firstLine="284"/>
        <w:jc w:val="both"/>
        <w:rPr>
          <w:ins w:id="376" w:author="Paula Castrilli" w:date="2025-05-24T16:02: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del w:id="377" w:author="Paula Castrilli" w:date="2025-05-24T16:00:00Z">
        <w:r w:rsidR="00D80F99" w:rsidRPr="008D03A6" w:rsidDel="006C461A">
          <w:rPr>
            <w:rFonts w:ascii="Crimson Text" w:hAnsi="Crimson Text"/>
            <w:color w:val="000000" w:themeColor="text1"/>
            <w:sz w:val="26"/>
            <w:szCs w:val="26"/>
          </w:rPr>
          <w:delText>Volviendo</w:delText>
        </w:r>
        <w:r w:rsidRPr="008D03A6" w:rsidDel="006C461A">
          <w:rPr>
            <w:rFonts w:ascii="Crimson Text" w:hAnsi="Crimson Text"/>
            <w:color w:val="000000" w:themeColor="text1"/>
            <w:sz w:val="26"/>
            <w:szCs w:val="26"/>
          </w:rPr>
          <w:delText xml:space="preserve"> </w:delText>
        </w:r>
      </w:del>
      <w:ins w:id="378" w:author="Paula Castrilli" w:date="2025-05-24T16:00:00Z">
        <w:r w:rsidR="006C461A">
          <w:rPr>
            <w:rFonts w:ascii="Crimson Text" w:hAnsi="Crimson Text"/>
            <w:color w:val="000000" w:themeColor="text1"/>
            <w:sz w:val="26"/>
            <w:szCs w:val="26"/>
          </w:rPr>
          <w:t>Que actúo como</w:t>
        </w:r>
        <w:r w:rsidR="006C461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loco? </w:t>
      </w:r>
      <w:del w:id="379" w:author="Paula Castrilli" w:date="2025-05-24T16:01:00Z">
        <w:r w:rsidRPr="008D03A6" w:rsidDel="006C461A">
          <w:rPr>
            <w:rFonts w:ascii="Crimson Text" w:hAnsi="Crimson Text"/>
            <w:color w:val="000000" w:themeColor="text1"/>
            <w:sz w:val="26"/>
            <w:szCs w:val="26"/>
          </w:rPr>
          <w:delText>Es l</w:delText>
        </w:r>
      </w:del>
      <w:ins w:id="380" w:author="Paula Castrilli" w:date="2025-05-24T16:01:00Z">
        <w:r w:rsidR="006C461A">
          <w:rPr>
            <w:rFonts w:ascii="Crimson Text" w:hAnsi="Crimson Text"/>
            <w:color w:val="000000" w:themeColor="text1"/>
            <w:sz w:val="26"/>
            <w:szCs w:val="26"/>
          </w:rPr>
          <w:t>¡L</w:t>
        </w:r>
      </w:ins>
      <w:r w:rsidRPr="008D03A6">
        <w:rPr>
          <w:rFonts w:ascii="Crimson Text" w:hAnsi="Crimson Text"/>
          <w:color w:val="000000" w:themeColor="text1"/>
          <w:sz w:val="26"/>
          <w:szCs w:val="26"/>
        </w:rPr>
        <w:t>o que faltaba, ahora también estoy loco</w:t>
      </w:r>
      <w:ins w:id="381" w:author="Paula Castrilli" w:date="2025-05-24T16:01:00Z">
        <w:r w:rsidR="006C461A">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–exclamó con la voz entrecortada</w:t>
      </w:r>
      <w:ins w:id="382" w:author="Paula Castrilli" w:date="2025-05-24T16:01:00Z">
        <w:r w:rsidR="006C461A">
          <w:rPr>
            <w:rFonts w:ascii="Crimson Text" w:hAnsi="Crimson Text"/>
            <w:color w:val="000000" w:themeColor="text1"/>
            <w:sz w:val="26"/>
            <w:szCs w:val="26"/>
          </w:rPr>
          <w:t xml:space="preserve">, </w:t>
        </w:r>
        <w:commentRangeStart w:id="383"/>
        <w:r w:rsidR="006C461A">
          <w:rPr>
            <w:rFonts w:ascii="Crimson Text" w:hAnsi="Crimson Text"/>
            <w:color w:val="000000" w:themeColor="text1"/>
            <w:sz w:val="26"/>
            <w:szCs w:val="26"/>
          </w:rPr>
          <w:t>echando espuma por la boca</w:t>
        </w:r>
        <w:commentRangeEnd w:id="383"/>
        <w:r w:rsidR="006C461A">
          <w:rPr>
            <w:rStyle w:val="Refdecomentario"/>
          </w:rPr>
          <w:commentReference w:id="383"/>
        </w:r>
      </w:ins>
      <w:r w:rsidRPr="008D03A6">
        <w:rPr>
          <w:rFonts w:ascii="Crimson Text" w:hAnsi="Crimson Text"/>
          <w:color w:val="000000" w:themeColor="text1"/>
          <w:sz w:val="26"/>
          <w:szCs w:val="26"/>
        </w:rPr>
        <w:t xml:space="preserve">. Luego </w:t>
      </w:r>
      <w:r w:rsidR="004E558C" w:rsidRPr="008D03A6">
        <w:rPr>
          <w:rFonts w:ascii="Crimson Text" w:hAnsi="Crimson Text"/>
          <w:color w:val="000000" w:themeColor="text1"/>
          <w:sz w:val="26"/>
          <w:szCs w:val="26"/>
        </w:rPr>
        <w:t>se tomó el rostro con ambas manos</w:t>
      </w:r>
      <w:del w:id="384" w:author="Paula Castrilli" w:date="2025-05-24T16:02:00Z">
        <w:r w:rsidRPr="008D03A6" w:rsidDel="006C461A">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F47C13" w:rsidRPr="008D03A6">
        <w:rPr>
          <w:rFonts w:ascii="Crimson Text" w:hAnsi="Crimson Text"/>
          <w:color w:val="000000" w:themeColor="text1"/>
          <w:sz w:val="26"/>
          <w:szCs w:val="26"/>
        </w:rPr>
        <w:t>estalló</w:t>
      </w:r>
      <w:r w:rsidRPr="008D03A6">
        <w:rPr>
          <w:rFonts w:ascii="Crimson Text" w:hAnsi="Crimson Text"/>
          <w:color w:val="000000" w:themeColor="text1"/>
          <w:sz w:val="26"/>
          <w:szCs w:val="26"/>
        </w:rPr>
        <w:t xml:space="preserve"> en llanto</w:t>
      </w:r>
      <w:del w:id="385" w:author="Paula Castrilli" w:date="2025-05-24T16:02:00Z">
        <w:r w:rsidRPr="008D03A6" w:rsidDel="006C461A">
          <w:rPr>
            <w:rFonts w:ascii="Crimson Text" w:hAnsi="Crimson Text"/>
            <w:color w:val="000000" w:themeColor="text1"/>
            <w:sz w:val="26"/>
            <w:szCs w:val="26"/>
          </w:rPr>
          <w:delText>. El joven estaba anímicamente</w:delText>
        </w:r>
      </w:del>
      <w:ins w:id="386" w:author="Paula Castrilli" w:date="2025-05-24T16:02:00Z">
        <w:r w:rsidR="006C461A">
          <w:rPr>
            <w:rFonts w:ascii="Crimson Text" w:hAnsi="Crimson Text"/>
            <w:color w:val="000000" w:themeColor="text1"/>
            <w:sz w:val="26"/>
            <w:szCs w:val="26"/>
          </w:rPr>
          <w:t>, con el ánimo</w:t>
        </w:r>
      </w:ins>
      <w:r w:rsidRPr="008D03A6">
        <w:rPr>
          <w:rFonts w:ascii="Crimson Text" w:hAnsi="Crimson Text"/>
          <w:color w:val="000000" w:themeColor="text1"/>
          <w:sz w:val="26"/>
          <w:szCs w:val="26"/>
        </w:rPr>
        <w:t xml:space="preserve"> destruido. </w:t>
      </w:r>
    </w:p>
    <w:p w:rsidR="00B55AD9" w:rsidRPr="008D03A6" w:rsidRDefault="00B55AD9" w:rsidP="006B3338">
      <w:pPr>
        <w:tabs>
          <w:tab w:val="left" w:pos="2179"/>
        </w:tabs>
        <w:spacing w:after="0"/>
        <w:ind w:firstLine="284"/>
        <w:jc w:val="both"/>
        <w:rPr>
          <w:rFonts w:ascii="Crimson Text" w:hAnsi="Crimson Text"/>
          <w:color w:val="000000" w:themeColor="text1"/>
          <w:sz w:val="26"/>
          <w:szCs w:val="26"/>
        </w:rPr>
      </w:pPr>
      <w:commentRangeStart w:id="387"/>
      <w:r w:rsidRPr="008D03A6">
        <w:rPr>
          <w:rFonts w:ascii="Crimson Text" w:hAnsi="Crimson Text"/>
          <w:color w:val="000000" w:themeColor="text1"/>
          <w:sz w:val="26"/>
          <w:szCs w:val="26"/>
        </w:rPr>
        <w:t xml:space="preserve">Eros se lamentó, </w:t>
      </w:r>
      <w:r w:rsidR="00317BF6" w:rsidRPr="008D03A6">
        <w:rPr>
          <w:rFonts w:ascii="Crimson Text" w:hAnsi="Crimson Text"/>
          <w:color w:val="000000" w:themeColor="text1"/>
          <w:sz w:val="26"/>
          <w:szCs w:val="26"/>
        </w:rPr>
        <w:t xml:space="preserve">su intención fue </w:t>
      </w:r>
      <w:r w:rsidR="00D80F99" w:rsidRPr="008D03A6">
        <w:rPr>
          <w:rFonts w:ascii="Crimson Text" w:hAnsi="Crimson Text"/>
          <w:color w:val="000000" w:themeColor="text1"/>
          <w:sz w:val="26"/>
          <w:szCs w:val="26"/>
        </w:rPr>
        <w:t>consolarlo</w:t>
      </w:r>
      <w:r w:rsidR="00317BF6" w:rsidRPr="008D03A6">
        <w:rPr>
          <w:rFonts w:ascii="Crimson Text" w:hAnsi="Crimson Text"/>
          <w:color w:val="000000" w:themeColor="text1"/>
          <w:sz w:val="26"/>
          <w:szCs w:val="26"/>
        </w:rPr>
        <w:t>, pero</w:t>
      </w:r>
      <w:r w:rsidR="00292850" w:rsidRPr="008D03A6">
        <w:rPr>
          <w:rFonts w:ascii="Crimson Text" w:hAnsi="Crimson Text"/>
          <w:color w:val="000000" w:themeColor="text1"/>
          <w:sz w:val="26"/>
          <w:szCs w:val="26"/>
        </w:rPr>
        <w:t>, sin querer</w:t>
      </w:r>
      <w:r w:rsidRPr="008D03A6">
        <w:rPr>
          <w:rFonts w:ascii="Crimson Text" w:hAnsi="Crimson Text"/>
          <w:color w:val="000000" w:themeColor="text1"/>
          <w:sz w:val="26"/>
          <w:szCs w:val="26"/>
        </w:rPr>
        <w:t xml:space="preserve">, </w:t>
      </w:r>
      <w:del w:id="388" w:author="Paula Castrilli" w:date="2025-05-24T16:02:00Z">
        <w:r w:rsidR="00D80F99" w:rsidRPr="008D03A6" w:rsidDel="006C461A">
          <w:rPr>
            <w:rFonts w:ascii="Crimson Text" w:hAnsi="Crimson Text"/>
            <w:color w:val="000000" w:themeColor="text1"/>
            <w:sz w:val="26"/>
            <w:szCs w:val="26"/>
          </w:rPr>
          <w:delText>agravó</w:delText>
        </w:r>
        <w:r w:rsidRPr="008D03A6" w:rsidDel="006C461A">
          <w:rPr>
            <w:rFonts w:ascii="Crimson Text" w:hAnsi="Crimson Text"/>
            <w:color w:val="000000" w:themeColor="text1"/>
            <w:sz w:val="26"/>
            <w:szCs w:val="26"/>
          </w:rPr>
          <w:delText xml:space="preserve"> </w:delText>
        </w:r>
      </w:del>
      <w:ins w:id="389" w:author="Paula Castrilli" w:date="2025-05-24T16:02:00Z">
        <w:r w:rsidR="006C461A">
          <w:rPr>
            <w:rFonts w:ascii="Crimson Text" w:hAnsi="Crimson Text"/>
            <w:color w:val="000000" w:themeColor="text1"/>
            <w:sz w:val="26"/>
            <w:szCs w:val="26"/>
          </w:rPr>
          <w:t>había agravado</w:t>
        </w:r>
        <w:r w:rsidR="006C461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su </w:t>
      </w:r>
      <w:r w:rsidR="00D80F99" w:rsidRPr="008D03A6">
        <w:rPr>
          <w:rFonts w:ascii="Crimson Text" w:hAnsi="Crimson Text"/>
          <w:color w:val="000000" w:themeColor="text1"/>
          <w:sz w:val="26"/>
          <w:szCs w:val="26"/>
        </w:rPr>
        <w:t>estado</w:t>
      </w:r>
      <w:r w:rsidRPr="008D03A6">
        <w:rPr>
          <w:rFonts w:ascii="Crimson Text" w:hAnsi="Crimson Text"/>
          <w:color w:val="000000" w:themeColor="text1"/>
          <w:sz w:val="26"/>
          <w:szCs w:val="26"/>
        </w:rPr>
        <w:t>.</w:t>
      </w:r>
      <w:commentRangeEnd w:id="387"/>
      <w:r w:rsidR="004B2AFE">
        <w:rPr>
          <w:rStyle w:val="Refdecomentario"/>
        </w:rPr>
        <w:commentReference w:id="387"/>
      </w:r>
    </w:p>
    <w:p w:rsidR="00FF6668" w:rsidRPr="008D03A6" w:rsidRDefault="00B55AD9" w:rsidP="00B55AD9">
      <w:pPr>
        <w:tabs>
          <w:tab w:val="left" w:pos="2179"/>
        </w:tabs>
        <w:spacing w:after="0"/>
        <w:ind w:firstLine="284"/>
        <w:jc w:val="both"/>
        <w:rPr>
          <w:rFonts w:ascii="Crimson Text" w:hAnsi="Crimson Text"/>
          <w:color w:val="000000" w:themeColor="text1"/>
          <w:sz w:val="26"/>
          <w:szCs w:val="26"/>
        </w:rPr>
      </w:pPr>
      <w:del w:id="390" w:author="Paula Castrilli" w:date="2025-05-24T16:19:00Z">
        <w:r w:rsidRPr="008D03A6" w:rsidDel="004B2AFE">
          <w:rPr>
            <w:rFonts w:ascii="Crimson Text" w:hAnsi="Crimson Text"/>
            <w:color w:val="000000" w:themeColor="text1"/>
            <w:sz w:val="26"/>
            <w:szCs w:val="26"/>
          </w:rPr>
          <w:delText>Apenas l</w:delText>
        </w:r>
        <w:r w:rsidR="004E558C" w:rsidRPr="008D03A6" w:rsidDel="004B2AFE">
          <w:rPr>
            <w:rFonts w:ascii="Crimson Text" w:hAnsi="Crimson Text"/>
            <w:color w:val="000000" w:themeColor="text1"/>
            <w:sz w:val="26"/>
            <w:szCs w:val="26"/>
          </w:rPr>
          <w:delText xml:space="preserve">os separaba </w:delText>
        </w:r>
        <w:r w:rsidR="00D80F99" w:rsidRPr="008D03A6" w:rsidDel="004B2AFE">
          <w:rPr>
            <w:rFonts w:ascii="Crimson Text" w:hAnsi="Crimson Text"/>
            <w:color w:val="000000" w:themeColor="text1"/>
            <w:sz w:val="26"/>
            <w:szCs w:val="26"/>
          </w:rPr>
          <w:delText>algunos</w:delText>
        </w:r>
        <w:r w:rsidR="004E558C" w:rsidRPr="008D03A6" w:rsidDel="004B2AFE">
          <w:rPr>
            <w:rFonts w:ascii="Crimson Text" w:hAnsi="Crimson Text"/>
            <w:color w:val="000000" w:themeColor="text1"/>
            <w:sz w:val="26"/>
            <w:szCs w:val="26"/>
          </w:rPr>
          <w:delText xml:space="preserve"> metros, y</w:delText>
        </w:r>
      </w:del>
      <w:ins w:id="391" w:author="Paula Castrilli" w:date="2025-05-24T16:19:00Z">
        <w:r w:rsidR="004B2AFE">
          <w:rPr>
            <w:rFonts w:ascii="Crimson Text" w:hAnsi="Crimson Text"/>
            <w:color w:val="000000" w:themeColor="text1"/>
            <w:sz w:val="26"/>
            <w:szCs w:val="26"/>
          </w:rPr>
          <w:t>Antes de que</w:t>
        </w:r>
      </w:ins>
      <w:r w:rsidR="004E558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del w:id="392" w:author="Paula Castrilli" w:date="2025-05-24T16:19:00Z">
        <w:r w:rsidRPr="008D03A6" w:rsidDel="004B2AFE">
          <w:rPr>
            <w:rFonts w:ascii="Crimson Text" w:hAnsi="Crimson Text"/>
            <w:color w:val="000000" w:themeColor="text1"/>
            <w:sz w:val="26"/>
            <w:szCs w:val="26"/>
          </w:rPr>
          <w:delText xml:space="preserve">intentó </w:delText>
        </w:r>
      </w:del>
      <w:ins w:id="393" w:author="Paula Castrilli" w:date="2025-05-24T16:19:00Z">
        <w:r w:rsidR="004B2AFE">
          <w:rPr>
            <w:rFonts w:ascii="Crimson Text" w:hAnsi="Crimson Text"/>
            <w:color w:val="000000" w:themeColor="text1"/>
            <w:sz w:val="26"/>
            <w:szCs w:val="26"/>
          </w:rPr>
          <w:t>pudiera</w:t>
        </w:r>
        <w:r w:rsidR="004B2AFE" w:rsidRPr="008D03A6">
          <w:rPr>
            <w:rFonts w:ascii="Crimson Text" w:hAnsi="Crimson Text"/>
            <w:color w:val="000000" w:themeColor="text1"/>
            <w:sz w:val="26"/>
            <w:szCs w:val="26"/>
          </w:rPr>
          <w:t xml:space="preserve"> </w:t>
        </w:r>
      </w:ins>
      <w:r w:rsidRPr="004B2AFE">
        <w:rPr>
          <w:rFonts w:ascii="Crimson Text" w:hAnsi="Crimson Text"/>
          <w:color w:val="000000" w:themeColor="text1"/>
          <w:sz w:val="26"/>
          <w:szCs w:val="26"/>
          <w:highlight w:val="yellow"/>
          <w:rPrChange w:id="394" w:author="Paula Castrilli" w:date="2025-05-24T16:20:00Z">
            <w:rPr>
              <w:rFonts w:ascii="Crimson Text" w:hAnsi="Crimson Text"/>
              <w:color w:val="000000" w:themeColor="text1"/>
              <w:sz w:val="26"/>
              <w:szCs w:val="26"/>
            </w:rPr>
          </w:rPrChange>
        </w:rPr>
        <w:t xml:space="preserve">acercarse </w:t>
      </w:r>
      <w:del w:id="395" w:author="Paula Castrilli" w:date="2025-05-24T16:19:00Z">
        <w:r w:rsidRPr="004B2AFE" w:rsidDel="004B2AFE">
          <w:rPr>
            <w:rFonts w:ascii="Crimson Text" w:hAnsi="Crimson Text"/>
            <w:color w:val="000000" w:themeColor="text1"/>
            <w:sz w:val="26"/>
            <w:szCs w:val="26"/>
            <w:highlight w:val="yellow"/>
            <w:rPrChange w:id="396" w:author="Paula Castrilli" w:date="2025-05-24T16:20:00Z">
              <w:rPr>
                <w:rFonts w:ascii="Crimson Text" w:hAnsi="Crimson Text"/>
                <w:color w:val="000000" w:themeColor="text1"/>
                <w:sz w:val="26"/>
                <w:szCs w:val="26"/>
              </w:rPr>
            </w:rPrChange>
          </w:rPr>
          <w:delText xml:space="preserve">para </w:delText>
        </w:r>
        <w:r w:rsidR="00D80F99" w:rsidRPr="004B2AFE" w:rsidDel="004B2AFE">
          <w:rPr>
            <w:rFonts w:ascii="Crimson Text" w:hAnsi="Crimson Text"/>
            <w:color w:val="000000" w:themeColor="text1"/>
            <w:sz w:val="26"/>
            <w:szCs w:val="26"/>
            <w:highlight w:val="yellow"/>
            <w:rPrChange w:id="397" w:author="Paula Castrilli" w:date="2025-05-24T16:20:00Z">
              <w:rPr>
                <w:rFonts w:ascii="Crimson Text" w:hAnsi="Crimson Text"/>
                <w:color w:val="000000" w:themeColor="text1"/>
                <w:sz w:val="26"/>
                <w:szCs w:val="26"/>
              </w:rPr>
            </w:rPrChange>
          </w:rPr>
          <w:delText>reanimarlo</w:delText>
        </w:r>
      </w:del>
      <w:ins w:id="398" w:author="Paula Castrilli" w:date="2025-05-24T16:19:00Z">
        <w:r w:rsidR="004B2AFE" w:rsidRPr="004B2AFE">
          <w:rPr>
            <w:rFonts w:ascii="Crimson Text" w:hAnsi="Crimson Text"/>
            <w:color w:val="000000" w:themeColor="text1"/>
            <w:sz w:val="26"/>
            <w:szCs w:val="26"/>
            <w:highlight w:val="yellow"/>
            <w:rPrChange w:id="399" w:author="Paula Castrilli" w:date="2025-05-24T16:20:00Z">
              <w:rPr>
                <w:rFonts w:ascii="Crimson Text" w:hAnsi="Crimson Text"/>
                <w:color w:val="000000" w:themeColor="text1"/>
                <w:sz w:val="26"/>
                <w:szCs w:val="26"/>
              </w:rPr>
            </w:rPrChange>
          </w:rPr>
          <w:t xml:space="preserve">a </w:t>
        </w:r>
        <w:commentRangeStart w:id="400"/>
        <w:r w:rsidR="004B2AFE">
          <w:rPr>
            <w:rFonts w:ascii="Crimson Text" w:hAnsi="Crimson Text"/>
            <w:color w:val="000000" w:themeColor="text1"/>
            <w:sz w:val="26"/>
            <w:szCs w:val="26"/>
          </w:rPr>
          <w:t>animarlo</w:t>
        </w:r>
      </w:ins>
      <w:commentRangeEnd w:id="400"/>
      <w:ins w:id="401" w:author="Paula Castrilli" w:date="2025-05-24T16:21:00Z">
        <w:r w:rsidR="004B2AFE">
          <w:rPr>
            <w:rStyle w:val="Refdecomentario"/>
          </w:rPr>
          <w:commentReference w:id="400"/>
        </w:r>
      </w:ins>
      <w:del w:id="402" w:author="Paula Castrilli" w:date="2025-05-24T16:22:00Z">
        <w:r w:rsidRPr="008D03A6" w:rsidDel="006B20EF">
          <w:rPr>
            <w:rFonts w:ascii="Crimson Text" w:hAnsi="Crimson Text"/>
            <w:color w:val="000000" w:themeColor="text1"/>
            <w:sz w:val="26"/>
            <w:szCs w:val="26"/>
          </w:rPr>
          <w:delText xml:space="preserve">, pero en ese </w:delText>
        </w:r>
        <w:r w:rsidR="00317BF6" w:rsidRPr="008D03A6" w:rsidDel="006B20EF">
          <w:rPr>
            <w:rFonts w:ascii="Crimson Text" w:hAnsi="Crimson Text"/>
            <w:color w:val="000000" w:themeColor="text1"/>
            <w:sz w:val="26"/>
            <w:szCs w:val="26"/>
          </w:rPr>
          <w:delText>instante</w:delText>
        </w:r>
        <w:r w:rsidR="004E558C" w:rsidRPr="008D03A6" w:rsidDel="006B20E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una enorme bestia se hizo presente entre la espesura. </w:t>
      </w:r>
      <w:r w:rsidR="003A604E" w:rsidRPr="008D03A6">
        <w:rPr>
          <w:rFonts w:ascii="Crimson Text" w:hAnsi="Crimson Text"/>
          <w:color w:val="000000" w:themeColor="text1"/>
          <w:sz w:val="26"/>
          <w:szCs w:val="26"/>
        </w:rPr>
        <w:t>De manera s</w:t>
      </w:r>
      <w:r w:rsidR="004E558C" w:rsidRPr="008D03A6">
        <w:rPr>
          <w:rFonts w:ascii="Crimson Text" w:hAnsi="Crimson Text"/>
          <w:color w:val="000000" w:themeColor="text1"/>
          <w:sz w:val="26"/>
          <w:szCs w:val="26"/>
        </w:rPr>
        <w:t>igilosa</w:t>
      </w:r>
      <w:r w:rsidR="0002628F" w:rsidRPr="008D03A6">
        <w:rPr>
          <w:rFonts w:ascii="Crimson Text" w:hAnsi="Crimson Text"/>
          <w:color w:val="000000" w:themeColor="text1"/>
          <w:sz w:val="26"/>
          <w:szCs w:val="26"/>
        </w:rPr>
        <w:t xml:space="preserve"> y amenazante</w:t>
      </w:r>
      <w:r w:rsidR="00317BF6"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e aproximó por detrás de </w:t>
      </w:r>
      <w:proofErr w:type="spellStart"/>
      <w:r w:rsidRPr="008D03A6">
        <w:rPr>
          <w:rFonts w:ascii="Crimson Text" w:hAnsi="Crimson Text"/>
          <w:color w:val="000000" w:themeColor="text1"/>
          <w:sz w:val="26"/>
          <w:szCs w:val="26"/>
        </w:rPr>
        <w:t>Gisli</w:t>
      </w:r>
      <w:proofErr w:type="spellEnd"/>
      <w:r w:rsidRPr="008D03A6">
        <w:rPr>
          <w:rFonts w:ascii="Crimson Text" w:hAnsi="Crimson Text"/>
          <w:color w:val="000000" w:themeColor="text1"/>
          <w:sz w:val="26"/>
          <w:szCs w:val="26"/>
        </w:rPr>
        <w:t xml:space="preserve">, quien </w:t>
      </w:r>
      <w:del w:id="403" w:author="Paula Castrilli" w:date="2025-05-24T16:22:00Z">
        <w:r w:rsidRPr="008D03A6" w:rsidDel="006B20EF">
          <w:rPr>
            <w:rFonts w:ascii="Crimson Text" w:hAnsi="Crimson Text"/>
            <w:color w:val="000000" w:themeColor="text1"/>
            <w:sz w:val="26"/>
            <w:szCs w:val="26"/>
          </w:rPr>
          <w:delText xml:space="preserve">permanecía </w:delText>
        </w:r>
      </w:del>
      <w:ins w:id="404" w:author="Paula Castrilli" w:date="2025-05-24T16:22:00Z">
        <w:r w:rsidR="006B20EF">
          <w:rPr>
            <w:rFonts w:ascii="Crimson Text" w:hAnsi="Crimson Text"/>
            <w:color w:val="000000" w:themeColor="text1"/>
            <w:sz w:val="26"/>
            <w:szCs w:val="26"/>
          </w:rPr>
          <w:t>había caído al suelo</w:t>
        </w:r>
        <w:r w:rsidR="006B20E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angustiado y sin </w:t>
      </w:r>
      <w:r w:rsidR="007A2697" w:rsidRPr="008D03A6">
        <w:rPr>
          <w:rFonts w:ascii="Crimson Text" w:hAnsi="Crimson Text"/>
          <w:color w:val="000000" w:themeColor="text1"/>
          <w:sz w:val="26"/>
          <w:szCs w:val="26"/>
        </w:rPr>
        <w:t>fuerzas</w:t>
      </w:r>
      <w:r w:rsidRPr="008D03A6">
        <w:rPr>
          <w:rFonts w:ascii="Crimson Text" w:hAnsi="Crimson Text"/>
          <w:color w:val="000000" w:themeColor="text1"/>
          <w:sz w:val="26"/>
          <w:szCs w:val="26"/>
        </w:rPr>
        <w:t>. Eros retrocedió unos pasos</w:t>
      </w:r>
      <w:ins w:id="405" w:author="Paula Castrilli" w:date="2025-05-24T16:23:00Z">
        <w:r w:rsidR="006B20E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atemorizado. Se trataba de </w:t>
      </w:r>
      <w:r w:rsidR="00E2749F" w:rsidRPr="008D03A6">
        <w:rPr>
          <w:rFonts w:ascii="Crimson Text" w:hAnsi="Crimson Text"/>
          <w:color w:val="000000" w:themeColor="text1"/>
          <w:sz w:val="26"/>
          <w:szCs w:val="26"/>
        </w:rPr>
        <w:t>un dragón</w:t>
      </w:r>
      <w:r w:rsidR="003A604E" w:rsidRPr="008D03A6">
        <w:rPr>
          <w:rFonts w:ascii="Crimson Text" w:hAnsi="Crimson Text"/>
          <w:color w:val="000000" w:themeColor="text1"/>
          <w:sz w:val="26"/>
          <w:szCs w:val="26"/>
        </w:rPr>
        <w:t xml:space="preserve"> </w:t>
      </w:r>
      <w:r w:rsidR="008B7DA5" w:rsidRPr="008D03A6">
        <w:rPr>
          <w:rFonts w:ascii="Crimson Text" w:hAnsi="Crimson Text"/>
          <w:color w:val="000000" w:themeColor="text1"/>
          <w:sz w:val="26"/>
          <w:szCs w:val="26"/>
        </w:rPr>
        <w:t>verde</w:t>
      </w:r>
      <w:r w:rsidR="004F7CC1" w:rsidRPr="008D03A6">
        <w:rPr>
          <w:rFonts w:ascii="Crimson Text" w:hAnsi="Crimson Text"/>
          <w:color w:val="000000" w:themeColor="text1"/>
          <w:sz w:val="26"/>
          <w:szCs w:val="26"/>
        </w:rPr>
        <w:t>. La criatura se</w:t>
      </w:r>
      <w:r w:rsidR="005C2863" w:rsidRPr="008D03A6">
        <w:rPr>
          <w:rFonts w:ascii="Crimson Text" w:hAnsi="Crimson Text"/>
          <w:color w:val="000000" w:themeColor="text1"/>
          <w:sz w:val="26"/>
          <w:szCs w:val="26"/>
        </w:rPr>
        <w:t xml:space="preserve"> encontraba frente a </w:t>
      </w:r>
      <w:r w:rsidR="008934CF" w:rsidRPr="008D03A6">
        <w:rPr>
          <w:rFonts w:ascii="Crimson Text" w:hAnsi="Crimson Text"/>
          <w:color w:val="000000" w:themeColor="text1"/>
          <w:sz w:val="26"/>
          <w:szCs w:val="26"/>
        </w:rPr>
        <w:t>ellos</w:t>
      </w:r>
      <w:r w:rsidR="005C2863" w:rsidRPr="008D03A6">
        <w:rPr>
          <w:rFonts w:ascii="Crimson Text" w:hAnsi="Crimson Text"/>
          <w:color w:val="000000" w:themeColor="text1"/>
          <w:sz w:val="26"/>
          <w:szCs w:val="26"/>
        </w:rPr>
        <w:t xml:space="preserve">, </w:t>
      </w:r>
      <w:r w:rsidR="005E5EFA" w:rsidRPr="008D03A6">
        <w:rPr>
          <w:rFonts w:ascii="Crimson Text" w:hAnsi="Crimson Text"/>
          <w:color w:val="000000" w:themeColor="text1"/>
          <w:sz w:val="26"/>
          <w:szCs w:val="26"/>
        </w:rPr>
        <w:t xml:space="preserve">parecía </w:t>
      </w:r>
      <w:r w:rsidR="00D80F99" w:rsidRPr="008D03A6">
        <w:rPr>
          <w:rFonts w:ascii="Crimson Text" w:hAnsi="Crimson Text"/>
          <w:color w:val="000000" w:themeColor="text1"/>
          <w:sz w:val="26"/>
          <w:szCs w:val="26"/>
        </w:rPr>
        <w:t>de</w:t>
      </w:r>
      <w:r w:rsidR="008934CF" w:rsidRPr="008D03A6">
        <w:rPr>
          <w:rFonts w:ascii="Crimson Text" w:hAnsi="Crimson Text"/>
          <w:color w:val="000000" w:themeColor="text1"/>
          <w:sz w:val="26"/>
          <w:szCs w:val="26"/>
        </w:rPr>
        <w:t xml:space="preserve"> </w:t>
      </w:r>
      <w:r w:rsidR="00317BF6" w:rsidRPr="008D03A6">
        <w:rPr>
          <w:rFonts w:ascii="Crimson Text" w:hAnsi="Crimson Text"/>
          <w:color w:val="000000" w:themeColor="text1"/>
          <w:sz w:val="26"/>
          <w:szCs w:val="26"/>
        </w:rPr>
        <w:t>fantasía</w:t>
      </w:r>
      <w:r w:rsidR="008934CF" w:rsidRPr="008D03A6">
        <w:rPr>
          <w:rFonts w:ascii="Crimson Text" w:hAnsi="Crimson Text"/>
          <w:color w:val="000000" w:themeColor="text1"/>
          <w:sz w:val="26"/>
          <w:szCs w:val="26"/>
        </w:rPr>
        <w:t xml:space="preserve"> </w:t>
      </w:r>
      <w:r w:rsidR="005E5EFA" w:rsidRPr="008D03A6">
        <w:rPr>
          <w:rFonts w:ascii="Crimson Text" w:hAnsi="Crimson Text"/>
          <w:color w:val="000000" w:themeColor="text1"/>
          <w:sz w:val="26"/>
          <w:szCs w:val="26"/>
        </w:rPr>
        <w:t>pero era</w:t>
      </w:r>
      <w:r w:rsidR="00433D53" w:rsidRPr="008D03A6">
        <w:rPr>
          <w:rFonts w:ascii="Crimson Text" w:hAnsi="Crimson Text"/>
          <w:color w:val="000000" w:themeColor="text1"/>
          <w:sz w:val="26"/>
          <w:szCs w:val="26"/>
        </w:rPr>
        <w:t xml:space="preserve"> </w:t>
      </w:r>
      <w:r w:rsidR="00FF6668" w:rsidRPr="008D03A6">
        <w:rPr>
          <w:rFonts w:ascii="Crimson Text" w:hAnsi="Crimson Text"/>
          <w:color w:val="000000" w:themeColor="text1"/>
          <w:sz w:val="26"/>
          <w:szCs w:val="26"/>
        </w:rPr>
        <w:t>real</w:t>
      </w:r>
      <w:r w:rsidR="0002628F" w:rsidRPr="008D03A6">
        <w:rPr>
          <w:rFonts w:ascii="Crimson Text" w:hAnsi="Crimson Text"/>
          <w:color w:val="000000" w:themeColor="text1"/>
          <w:sz w:val="26"/>
          <w:szCs w:val="26"/>
        </w:rPr>
        <w:t>, tanto</w:t>
      </w:r>
      <w:r w:rsidR="00FF6668" w:rsidRPr="008D03A6">
        <w:rPr>
          <w:rFonts w:ascii="Crimson Text" w:hAnsi="Crimson Text"/>
          <w:color w:val="000000" w:themeColor="text1"/>
          <w:sz w:val="26"/>
          <w:szCs w:val="26"/>
        </w:rPr>
        <w:t xml:space="preserve"> como el temor que </w:t>
      </w:r>
      <w:commentRangeStart w:id="406"/>
      <w:r w:rsidR="00CF7E81" w:rsidRPr="008D03A6">
        <w:rPr>
          <w:rFonts w:ascii="Crimson Text" w:hAnsi="Crimson Text"/>
          <w:color w:val="000000" w:themeColor="text1"/>
          <w:sz w:val="26"/>
          <w:szCs w:val="26"/>
        </w:rPr>
        <w:t>lo</w:t>
      </w:r>
      <w:commentRangeEnd w:id="406"/>
      <w:r w:rsidR="006B20EF">
        <w:rPr>
          <w:rStyle w:val="Refdecomentario"/>
        </w:rPr>
        <w:commentReference w:id="406"/>
      </w:r>
      <w:del w:id="407" w:author="Paula Castrilli" w:date="2025-05-24T16:23:00Z">
        <w:r w:rsidR="0002628F" w:rsidRPr="008D03A6" w:rsidDel="006B20EF">
          <w:rPr>
            <w:rFonts w:ascii="Crimson Text" w:hAnsi="Crimson Text"/>
            <w:color w:val="000000" w:themeColor="text1"/>
            <w:sz w:val="26"/>
            <w:szCs w:val="26"/>
          </w:rPr>
          <w:delText>s</w:delText>
        </w:r>
      </w:del>
      <w:r w:rsidR="00CF7E81" w:rsidRPr="008D03A6">
        <w:rPr>
          <w:rFonts w:ascii="Crimson Text" w:hAnsi="Crimson Text"/>
          <w:color w:val="000000" w:themeColor="text1"/>
          <w:sz w:val="26"/>
          <w:szCs w:val="26"/>
        </w:rPr>
        <w:t xml:space="preserve"> invadía</w:t>
      </w:r>
      <w:r w:rsidR="008934CF" w:rsidRPr="008D03A6">
        <w:rPr>
          <w:rFonts w:ascii="Crimson Text" w:hAnsi="Crimson Text"/>
          <w:color w:val="000000" w:themeColor="text1"/>
          <w:sz w:val="26"/>
          <w:szCs w:val="26"/>
        </w:rPr>
        <w:t xml:space="preserve"> en ese momento</w:t>
      </w:r>
      <w:r w:rsidR="00FF6668" w:rsidRPr="008D03A6">
        <w:rPr>
          <w:rFonts w:ascii="Crimson Text" w:hAnsi="Crimson Text"/>
          <w:color w:val="000000" w:themeColor="text1"/>
          <w:sz w:val="26"/>
          <w:szCs w:val="26"/>
        </w:rPr>
        <w:t>. Eros</w:t>
      </w:r>
      <w:ins w:id="408" w:author="Paula Castrilli" w:date="2025-05-24T16:25:00Z">
        <w:r w:rsidR="006B20EF">
          <w:rPr>
            <w:rFonts w:ascii="Crimson Text" w:hAnsi="Crimson Text"/>
            <w:color w:val="000000" w:themeColor="text1"/>
            <w:sz w:val="26"/>
            <w:szCs w:val="26"/>
          </w:rPr>
          <w:t>,</w:t>
        </w:r>
      </w:ins>
      <w:r w:rsidR="00FF6668" w:rsidRPr="008D03A6">
        <w:rPr>
          <w:rFonts w:ascii="Crimson Text" w:hAnsi="Crimson Text"/>
          <w:color w:val="000000" w:themeColor="text1"/>
          <w:sz w:val="26"/>
          <w:szCs w:val="26"/>
        </w:rPr>
        <w:t xml:space="preserve"> </w:t>
      </w:r>
      <w:del w:id="409" w:author="Paula Castrilli" w:date="2025-05-24T16:25:00Z">
        <w:r w:rsidR="00FF6668" w:rsidRPr="008D03A6" w:rsidDel="006B20EF">
          <w:rPr>
            <w:rFonts w:ascii="Crimson Text" w:hAnsi="Crimson Text"/>
            <w:color w:val="000000" w:themeColor="text1"/>
            <w:sz w:val="26"/>
            <w:szCs w:val="26"/>
          </w:rPr>
          <w:delText>no supo que hacer</w:delText>
        </w:r>
      </w:del>
      <w:ins w:id="410" w:author="Paula Castrilli" w:date="2025-05-24T16:26:00Z">
        <w:r w:rsidR="006B20EF">
          <w:rPr>
            <w:rFonts w:ascii="Crimson Text" w:hAnsi="Crimson Text"/>
            <w:color w:val="000000" w:themeColor="text1"/>
            <w:sz w:val="26"/>
            <w:szCs w:val="26"/>
          </w:rPr>
          <w:t xml:space="preserve">con el cuerpo </w:t>
        </w:r>
      </w:ins>
      <w:ins w:id="411" w:author="Paula Castrilli" w:date="2025-05-24T16:25:00Z">
        <w:r w:rsidR="006B20EF">
          <w:rPr>
            <w:rFonts w:ascii="Crimson Text" w:hAnsi="Crimson Text"/>
            <w:color w:val="000000" w:themeColor="text1"/>
            <w:sz w:val="26"/>
            <w:szCs w:val="26"/>
          </w:rPr>
          <w:t>atenazado por el miedo</w:t>
        </w:r>
      </w:ins>
      <w:r w:rsidR="00FF6668" w:rsidRPr="008D03A6">
        <w:rPr>
          <w:rFonts w:ascii="Crimson Text" w:hAnsi="Crimson Text"/>
          <w:color w:val="000000" w:themeColor="text1"/>
          <w:sz w:val="26"/>
          <w:szCs w:val="26"/>
        </w:rPr>
        <w:t xml:space="preserve">, </w:t>
      </w:r>
      <w:del w:id="412" w:author="Paula Castrilli" w:date="2025-05-24T16:26:00Z">
        <w:r w:rsidR="00FF6668" w:rsidRPr="008D03A6" w:rsidDel="006B20EF">
          <w:rPr>
            <w:rFonts w:ascii="Crimson Text" w:hAnsi="Crimson Text"/>
            <w:color w:val="000000" w:themeColor="text1"/>
            <w:sz w:val="26"/>
            <w:szCs w:val="26"/>
          </w:rPr>
          <w:delText>tan sólo atinó a alertar a su compañero</w:delText>
        </w:r>
      </w:del>
      <w:ins w:id="413" w:author="Paula Castrilli" w:date="2025-05-24T16:26:00Z">
        <w:r w:rsidR="006B20EF">
          <w:rPr>
            <w:rFonts w:ascii="Crimson Text" w:hAnsi="Crimson Text"/>
            <w:color w:val="000000" w:themeColor="text1"/>
            <w:sz w:val="26"/>
            <w:szCs w:val="26"/>
          </w:rPr>
          <w:t>sólo pudo mirar impotente cómo la bestia se iba acercando</w:t>
        </w:r>
      </w:ins>
      <w:r w:rsidR="00FF6668" w:rsidRPr="008D03A6">
        <w:rPr>
          <w:rFonts w:ascii="Crimson Text" w:hAnsi="Crimson Text"/>
          <w:color w:val="000000" w:themeColor="text1"/>
          <w:sz w:val="26"/>
          <w:szCs w:val="26"/>
        </w:rPr>
        <w:t>.</w:t>
      </w:r>
    </w:p>
    <w:p w:rsidR="008934CF" w:rsidRPr="008D03A6" w:rsidRDefault="00FF6668" w:rsidP="00B55AD9">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8934CF" w:rsidRPr="008D03A6">
        <w:rPr>
          <w:rFonts w:ascii="Crimson Text" w:hAnsi="Crimson Text"/>
          <w:color w:val="000000" w:themeColor="text1"/>
          <w:sz w:val="26"/>
          <w:szCs w:val="26"/>
        </w:rPr>
        <w:t>¡</w:t>
      </w:r>
      <w:proofErr w:type="spellStart"/>
      <w:proofErr w:type="gramEnd"/>
      <w:r w:rsidR="008934CF" w:rsidRPr="008D03A6">
        <w:rPr>
          <w:rFonts w:ascii="Crimson Text" w:hAnsi="Crimson Text"/>
          <w:color w:val="000000" w:themeColor="text1"/>
          <w:sz w:val="26"/>
          <w:szCs w:val="26"/>
        </w:rPr>
        <w:t>Gisli</w:t>
      </w:r>
      <w:proofErr w:type="spellEnd"/>
      <w:r w:rsidR="008620BD" w:rsidRPr="008D03A6">
        <w:rPr>
          <w:rFonts w:ascii="Crimson Text" w:hAnsi="Crimson Text"/>
          <w:color w:val="000000" w:themeColor="text1"/>
          <w:sz w:val="26"/>
          <w:szCs w:val="26"/>
        </w:rPr>
        <w:t xml:space="preserve">, </w:t>
      </w:r>
      <w:ins w:id="414" w:author="Paula Castrilli" w:date="2025-05-24T16:26:00Z">
        <w:r w:rsidR="006B20EF">
          <w:rPr>
            <w:rFonts w:ascii="Crimson Text" w:hAnsi="Crimson Text"/>
            <w:color w:val="000000" w:themeColor="text1"/>
            <w:sz w:val="26"/>
            <w:szCs w:val="26"/>
          </w:rPr>
          <w:t>r</w:t>
        </w:r>
      </w:ins>
      <w:del w:id="415" w:author="Paula Castrilli" w:date="2025-05-24T16:26:00Z">
        <w:r w:rsidR="008934CF" w:rsidRPr="008D03A6" w:rsidDel="006B20EF">
          <w:rPr>
            <w:rFonts w:ascii="Crimson Text" w:hAnsi="Crimson Text"/>
            <w:color w:val="000000" w:themeColor="text1"/>
            <w:sz w:val="26"/>
            <w:szCs w:val="26"/>
          </w:rPr>
          <w:delText>R</w:delText>
        </w:r>
      </w:del>
      <w:r w:rsidR="008934CF" w:rsidRPr="008D03A6">
        <w:rPr>
          <w:rFonts w:ascii="Crimson Text" w:hAnsi="Crimson Text"/>
          <w:color w:val="000000" w:themeColor="text1"/>
          <w:sz w:val="26"/>
          <w:szCs w:val="26"/>
        </w:rPr>
        <w:t>etrocede! –gritó con desesperación</w:t>
      </w:r>
      <w:ins w:id="416" w:author="Paula Castrilli" w:date="2025-05-24T16:26:00Z">
        <w:r w:rsidR="006B20EF">
          <w:rPr>
            <w:rFonts w:ascii="Crimson Text" w:hAnsi="Crimson Text"/>
            <w:color w:val="000000" w:themeColor="text1"/>
            <w:sz w:val="26"/>
            <w:szCs w:val="26"/>
          </w:rPr>
          <w:t>, cuando pudo recobrar la voz</w:t>
        </w:r>
      </w:ins>
      <w:r w:rsidR="008934CF" w:rsidRPr="008D03A6">
        <w:rPr>
          <w:rFonts w:ascii="Crimson Text" w:hAnsi="Crimson Text"/>
          <w:color w:val="000000" w:themeColor="text1"/>
          <w:sz w:val="26"/>
          <w:szCs w:val="26"/>
        </w:rPr>
        <w:t>, pero su compañero</w:t>
      </w:r>
      <w:ins w:id="417" w:author="Paula Castrilli" w:date="2025-05-24T16:26:00Z">
        <w:r w:rsidR="006B20EF">
          <w:rPr>
            <w:rFonts w:ascii="Crimson Text" w:hAnsi="Crimson Text"/>
            <w:color w:val="000000" w:themeColor="text1"/>
            <w:sz w:val="26"/>
            <w:szCs w:val="26"/>
          </w:rPr>
          <w:t>,</w:t>
        </w:r>
      </w:ins>
      <w:r w:rsidR="008934CF" w:rsidRPr="008D03A6">
        <w:rPr>
          <w:rFonts w:ascii="Crimson Text" w:hAnsi="Crimson Text"/>
          <w:color w:val="000000" w:themeColor="text1"/>
          <w:sz w:val="26"/>
          <w:szCs w:val="26"/>
        </w:rPr>
        <w:t xml:space="preserve"> </w:t>
      </w:r>
      <w:del w:id="418" w:author="Paula Castrilli" w:date="2025-05-24T16:27:00Z">
        <w:r w:rsidR="008934CF" w:rsidRPr="008D03A6" w:rsidDel="006B20EF">
          <w:rPr>
            <w:rFonts w:ascii="Crimson Text" w:hAnsi="Crimson Text"/>
            <w:color w:val="000000" w:themeColor="text1"/>
            <w:sz w:val="26"/>
            <w:szCs w:val="26"/>
          </w:rPr>
          <w:delText xml:space="preserve">continuaba </w:delText>
        </w:r>
      </w:del>
      <w:r w:rsidR="008934CF" w:rsidRPr="008D03A6">
        <w:rPr>
          <w:rFonts w:ascii="Crimson Text" w:hAnsi="Crimson Text"/>
          <w:color w:val="000000" w:themeColor="text1"/>
          <w:sz w:val="26"/>
          <w:szCs w:val="26"/>
        </w:rPr>
        <w:t xml:space="preserve">hundido en su pena, </w:t>
      </w:r>
      <w:del w:id="419" w:author="Paula Castrilli" w:date="2025-05-24T16:27:00Z">
        <w:r w:rsidR="008934CF" w:rsidRPr="008D03A6" w:rsidDel="006B20EF">
          <w:rPr>
            <w:rFonts w:ascii="Crimson Text" w:hAnsi="Crimson Text"/>
            <w:color w:val="000000" w:themeColor="text1"/>
            <w:sz w:val="26"/>
            <w:szCs w:val="26"/>
          </w:rPr>
          <w:delText xml:space="preserve">y </w:delText>
        </w:r>
      </w:del>
      <w:r w:rsidR="00317BF6" w:rsidRPr="008D03A6">
        <w:rPr>
          <w:rFonts w:ascii="Crimson Text" w:hAnsi="Crimson Text"/>
          <w:color w:val="000000" w:themeColor="text1"/>
          <w:sz w:val="26"/>
          <w:szCs w:val="26"/>
        </w:rPr>
        <w:t xml:space="preserve">no </w:t>
      </w:r>
      <w:r w:rsidR="0002628F" w:rsidRPr="008D03A6">
        <w:rPr>
          <w:rFonts w:ascii="Crimson Text" w:hAnsi="Crimson Text"/>
          <w:color w:val="000000" w:themeColor="text1"/>
          <w:sz w:val="26"/>
          <w:szCs w:val="26"/>
        </w:rPr>
        <w:t xml:space="preserve">reaccionaba </w:t>
      </w:r>
      <w:del w:id="420" w:author="Paula Castrilli" w:date="2025-05-24T16:27:00Z">
        <w:r w:rsidR="0002628F" w:rsidRPr="008D03A6" w:rsidDel="006B20EF">
          <w:rPr>
            <w:rFonts w:ascii="Crimson Text" w:hAnsi="Crimson Text"/>
            <w:color w:val="000000" w:themeColor="text1"/>
            <w:sz w:val="26"/>
            <w:szCs w:val="26"/>
          </w:rPr>
          <w:delText xml:space="preserve">frente </w:delText>
        </w:r>
      </w:del>
      <w:r w:rsidR="0002628F" w:rsidRPr="008D03A6">
        <w:rPr>
          <w:rFonts w:ascii="Crimson Text" w:hAnsi="Crimson Text"/>
          <w:color w:val="000000" w:themeColor="text1"/>
          <w:sz w:val="26"/>
          <w:szCs w:val="26"/>
        </w:rPr>
        <w:t>a</w:t>
      </w:r>
      <w:r w:rsidR="008934CF" w:rsidRPr="008D03A6">
        <w:rPr>
          <w:rFonts w:ascii="Crimson Text" w:hAnsi="Crimson Text"/>
          <w:color w:val="000000" w:themeColor="text1"/>
          <w:sz w:val="26"/>
          <w:szCs w:val="26"/>
        </w:rPr>
        <w:t xml:space="preserve">l </w:t>
      </w:r>
      <w:ins w:id="421" w:author="Paula Castrilli" w:date="2025-05-24T16:27:00Z">
        <w:r w:rsidR="006B20EF">
          <w:rPr>
            <w:rFonts w:ascii="Crimson Text" w:hAnsi="Crimson Text"/>
            <w:color w:val="000000" w:themeColor="text1"/>
            <w:sz w:val="26"/>
            <w:szCs w:val="26"/>
          </w:rPr>
          <w:t xml:space="preserve">inminente </w:t>
        </w:r>
      </w:ins>
      <w:r w:rsidR="008934CF" w:rsidRPr="008D03A6">
        <w:rPr>
          <w:rFonts w:ascii="Crimson Text" w:hAnsi="Crimson Text"/>
          <w:color w:val="000000" w:themeColor="text1"/>
          <w:sz w:val="26"/>
          <w:szCs w:val="26"/>
        </w:rPr>
        <w:t>peligro.</w:t>
      </w:r>
    </w:p>
    <w:p w:rsidR="00B55AD9" w:rsidRPr="008D03A6" w:rsidRDefault="006B20EF" w:rsidP="00B55AD9">
      <w:pPr>
        <w:tabs>
          <w:tab w:val="left" w:pos="2179"/>
        </w:tabs>
        <w:spacing w:after="0"/>
        <w:ind w:firstLine="284"/>
        <w:jc w:val="both"/>
        <w:rPr>
          <w:rFonts w:ascii="Crimson Text" w:hAnsi="Crimson Text"/>
          <w:color w:val="000000" w:themeColor="text1"/>
          <w:sz w:val="26"/>
          <w:szCs w:val="26"/>
        </w:rPr>
      </w:pPr>
      <w:ins w:id="422" w:author="Paula Castrilli" w:date="2025-05-24T16:27:00Z">
        <w:r>
          <w:rPr>
            <w:rFonts w:ascii="Crimson Text" w:hAnsi="Crimson Text"/>
            <w:color w:val="000000" w:themeColor="text1"/>
            <w:sz w:val="26"/>
            <w:szCs w:val="26"/>
          </w:rPr>
          <w:t xml:space="preserve">En un segundo, </w:t>
        </w:r>
      </w:ins>
      <w:del w:id="423" w:author="Paula Castrilli" w:date="2025-05-24T16:27:00Z">
        <w:r w:rsidR="008934CF" w:rsidRPr="008D03A6" w:rsidDel="006B20EF">
          <w:rPr>
            <w:rFonts w:ascii="Crimson Text" w:hAnsi="Crimson Text"/>
            <w:color w:val="000000" w:themeColor="text1"/>
            <w:sz w:val="26"/>
            <w:szCs w:val="26"/>
          </w:rPr>
          <w:delText>L</w:delText>
        </w:r>
      </w:del>
      <w:ins w:id="424" w:author="Paula Castrilli" w:date="2025-05-24T16:27:00Z">
        <w:r>
          <w:rPr>
            <w:rFonts w:ascii="Crimson Text" w:hAnsi="Crimson Text"/>
            <w:color w:val="000000" w:themeColor="text1"/>
            <w:sz w:val="26"/>
            <w:szCs w:val="26"/>
          </w:rPr>
          <w:t>l</w:t>
        </w:r>
      </w:ins>
      <w:r w:rsidR="008934CF" w:rsidRPr="008D03A6">
        <w:rPr>
          <w:rFonts w:ascii="Crimson Text" w:hAnsi="Crimson Text"/>
          <w:color w:val="000000" w:themeColor="text1"/>
          <w:sz w:val="26"/>
          <w:szCs w:val="26"/>
        </w:rPr>
        <w:t xml:space="preserve">a criatura se abalanzó sobre </w:t>
      </w:r>
      <w:proofErr w:type="spellStart"/>
      <w:r w:rsidR="008934CF" w:rsidRPr="008D03A6">
        <w:rPr>
          <w:rFonts w:ascii="Crimson Text" w:hAnsi="Crimson Text"/>
          <w:color w:val="000000" w:themeColor="text1"/>
          <w:sz w:val="26"/>
          <w:szCs w:val="26"/>
        </w:rPr>
        <w:t>Gisli</w:t>
      </w:r>
      <w:proofErr w:type="spellEnd"/>
      <w:del w:id="425" w:author="Paula Castrilli" w:date="2025-05-24T16:27:00Z">
        <w:r w:rsidR="008934CF" w:rsidRPr="008D03A6" w:rsidDel="006B20EF">
          <w:rPr>
            <w:rFonts w:ascii="Crimson Text" w:hAnsi="Crimson Text"/>
            <w:color w:val="000000" w:themeColor="text1"/>
            <w:sz w:val="26"/>
            <w:szCs w:val="26"/>
          </w:rPr>
          <w:delText>,</w:delText>
        </w:r>
      </w:del>
      <w:r w:rsidR="00F567EE" w:rsidRPr="008D03A6">
        <w:rPr>
          <w:rFonts w:ascii="Crimson Text" w:hAnsi="Crimson Text"/>
          <w:color w:val="000000" w:themeColor="text1"/>
          <w:sz w:val="26"/>
          <w:szCs w:val="26"/>
        </w:rPr>
        <w:t xml:space="preserve"> y enroscó</w:t>
      </w:r>
      <w:r w:rsidR="008934CF" w:rsidRPr="008D03A6">
        <w:rPr>
          <w:rFonts w:ascii="Crimson Text" w:hAnsi="Crimson Text"/>
          <w:color w:val="000000" w:themeColor="text1"/>
          <w:sz w:val="26"/>
          <w:szCs w:val="26"/>
        </w:rPr>
        <w:t xml:space="preserve"> su cuerpo alargado y </w:t>
      </w:r>
      <w:r w:rsidR="00F567EE" w:rsidRPr="008D03A6">
        <w:rPr>
          <w:rFonts w:ascii="Crimson Text" w:hAnsi="Crimson Text"/>
          <w:color w:val="000000" w:themeColor="text1"/>
          <w:sz w:val="26"/>
          <w:szCs w:val="26"/>
        </w:rPr>
        <w:t xml:space="preserve">tubular alrededor del torso del joven, </w:t>
      </w:r>
      <w:del w:id="426" w:author="Paula Castrilli" w:date="2025-05-24T16:27:00Z">
        <w:r w:rsidR="00F567EE" w:rsidRPr="008D03A6" w:rsidDel="006B20EF">
          <w:rPr>
            <w:rFonts w:ascii="Crimson Text" w:hAnsi="Crimson Text"/>
            <w:color w:val="000000" w:themeColor="text1"/>
            <w:sz w:val="26"/>
            <w:szCs w:val="26"/>
          </w:rPr>
          <w:delText xml:space="preserve">luego </w:delText>
        </w:r>
      </w:del>
      <w:ins w:id="427" w:author="Paula Castrilli" w:date="2025-05-24T16:27:00Z">
        <w:r>
          <w:rPr>
            <w:rFonts w:ascii="Crimson Text" w:hAnsi="Crimson Text"/>
            <w:color w:val="000000" w:themeColor="text1"/>
            <w:sz w:val="26"/>
            <w:szCs w:val="26"/>
          </w:rPr>
          <w:t>donde comenz</w:t>
        </w:r>
      </w:ins>
      <w:ins w:id="428" w:author="Paula Castrilli" w:date="2025-05-24T16:28:00Z">
        <w:r>
          <w:rPr>
            <w:rFonts w:ascii="Crimson Text" w:hAnsi="Crimson Text"/>
            <w:color w:val="000000" w:themeColor="text1"/>
            <w:sz w:val="26"/>
            <w:szCs w:val="26"/>
          </w:rPr>
          <w:t>ó a</w:t>
        </w:r>
      </w:ins>
      <w:ins w:id="429" w:author="Paula Castrilli" w:date="2025-05-24T16:27:00Z">
        <w:r w:rsidRPr="008D03A6">
          <w:rPr>
            <w:rFonts w:ascii="Crimson Text" w:hAnsi="Crimson Text"/>
            <w:color w:val="000000" w:themeColor="text1"/>
            <w:sz w:val="26"/>
            <w:szCs w:val="26"/>
          </w:rPr>
          <w:t xml:space="preserve"> </w:t>
        </w:r>
      </w:ins>
      <w:del w:id="430" w:author="Paula Castrilli" w:date="2025-05-24T16:28:00Z">
        <w:r w:rsidR="00F567EE" w:rsidRPr="008D03A6" w:rsidDel="006B20EF">
          <w:rPr>
            <w:rFonts w:ascii="Crimson Text" w:hAnsi="Crimson Text"/>
            <w:color w:val="000000" w:themeColor="text1"/>
            <w:sz w:val="26"/>
            <w:szCs w:val="26"/>
          </w:rPr>
          <w:delText xml:space="preserve">ejerció </w:delText>
        </w:r>
      </w:del>
      <w:ins w:id="431" w:author="Paula Castrilli" w:date="2025-05-24T16:28:00Z">
        <w:r>
          <w:rPr>
            <w:rFonts w:ascii="Crimson Text" w:hAnsi="Crimson Text"/>
            <w:color w:val="000000" w:themeColor="text1"/>
            <w:sz w:val="26"/>
            <w:szCs w:val="26"/>
          </w:rPr>
          <w:t>ejercer</w:t>
        </w:r>
        <w:r w:rsidRPr="008D03A6">
          <w:rPr>
            <w:rFonts w:ascii="Crimson Text" w:hAnsi="Crimson Text"/>
            <w:color w:val="000000" w:themeColor="text1"/>
            <w:sz w:val="26"/>
            <w:szCs w:val="26"/>
          </w:rPr>
          <w:t xml:space="preserve"> </w:t>
        </w:r>
      </w:ins>
      <w:r w:rsidR="00F567EE" w:rsidRPr="008D03A6">
        <w:rPr>
          <w:rFonts w:ascii="Crimson Text" w:hAnsi="Crimson Text"/>
          <w:color w:val="000000" w:themeColor="text1"/>
          <w:sz w:val="26"/>
          <w:szCs w:val="26"/>
        </w:rPr>
        <w:t>presión</w:t>
      </w:r>
      <w:r w:rsidR="00433D53" w:rsidRPr="008D03A6">
        <w:rPr>
          <w:rFonts w:ascii="Crimson Text" w:hAnsi="Crimson Text"/>
          <w:color w:val="000000" w:themeColor="text1"/>
          <w:sz w:val="26"/>
          <w:szCs w:val="26"/>
        </w:rPr>
        <w:t xml:space="preserve"> con furia</w:t>
      </w:r>
      <w:r w:rsidR="008620BD" w:rsidRPr="008D03A6">
        <w:rPr>
          <w:rFonts w:ascii="Crimson Text" w:hAnsi="Crimson Text"/>
          <w:color w:val="000000" w:themeColor="text1"/>
          <w:sz w:val="26"/>
          <w:szCs w:val="26"/>
        </w:rPr>
        <w:t xml:space="preserve">. Se </w:t>
      </w:r>
      <w:r w:rsidR="00317BF6" w:rsidRPr="008D03A6">
        <w:rPr>
          <w:rFonts w:ascii="Crimson Text" w:hAnsi="Crimson Text"/>
          <w:color w:val="000000" w:themeColor="text1"/>
          <w:sz w:val="26"/>
          <w:szCs w:val="26"/>
        </w:rPr>
        <w:t>oyó</w:t>
      </w:r>
      <w:r w:rsidR="008620BD" w:rsidRPr="008D03A6">
        <w:rPr>
          <w:rFonts w:ascii="Crimson Text" w:hAnsi="Crimson Text"/>
          <w:color w:val="000000" w:themeColor="text1"/>
          <w:sz w:val="26"/>
          <w:szCs w:val="26"/>
        </w:rPr>
        <w:t xml:space="preserve"> crujir las costillas del robusto recluta, </w:t>
      </w:r>
      <w:r w:rsidR="00317BF6" w:rsidRPr="008D03A6">
        <w:rPr>
          <w:rFonts w:ascii="Crimson Text" w:hAnsi="Crimson Text"/>
          <w:color w:val="000000" w:themeColor="text1"/>
          <w:sz w:val="26"/>
          <w:szCs w:val="26"/>
        </w:rPr>
        <w:t xml:space="preserve">quien </w:t>
      </w:r>
      <w:r w:rsidR="008620BD" w:rsidRPr="008D03A6">
        <w:rPr>
          <w:rFonts w:ascii="Crimson Text" w:hAnsi="Crimson Text"/>
          <w:color w:val="000000" w:themeColor="text1"/>
          <w:sz w:val="26"/>
          <w:szCs w:val="26"/>
        </w:rPr>
        <w:t xml:space="preserve">apenas </w:t>
      </w:r>
      <w:r w:rsidR="00BF0390" w:rsidRPr="008D03A6">
        <w:rPr>
          <w:rFonts w:ascii="Crimson Text" w:hAnsi="Crimson Text"/>
          <w:color w:val="000000" w:themeColor="text1"/>
          <w:sz w:val="26"/>
          <w:szCs w:val="26"/>
        </w:rPr>
        <w:t xml:space="preserve">pudo </w:t>
      </w:r>
      <w:r w:rsidR="008620BD" w:rsidRPr="008D03A6">
        <w:rPr>
          <w:rFonts w:ascii="Crimson Text" w:hAnsi="Crimson Text"/>
          <w:color w:val="000000" w:themeColor="text1"/>
          <w:sz w:val="26"/>
          <w:szCs w:val="26"/>
        </w:rPr>
        <w:t>emiti</w:t>
      </w:r>
      <w:r w:rsidR="00BF0390" w:rsidRPr="008D03A6">
        <w:rPr>
          <w:rFonts w:ascii="Crimson Text" w:hAnsi="Crimson Text"/>
          <w:color w:val="000000" w:themeColor="text1"/>
          <w:sz w:val="26"/>
          <w:szCs w:val="26"/>
        </w:rPr>
        <w:t>r un</w:t>
      </w:r>
      <w:r w:rsidR="008620BD" w:rsidRPr="008D03A6">
        <w:rPr>
          <w:rFonts w:ascii="Crimson Text" w:hAnsi="Crimson Text"/>
          <w:color w:val="000000" w:themeColor="text1"/>
          <w:sz w:val="26"/>
          <w:szCs w:val="26"/>
        </w:rPr>
        <w:t xml:space="preserve"> </w:t>
      </w:r>
      <w:del w:id="432" w:author="Paula Castrilli" w:date="2025-05-24T16:28:00Z">
        <w:r w:rsidR="008620BD" w:rsidRPr="008D03A6" w:rsidDel="006B20EF">
          <w:rPr>
            <w:rFonts w:ascii="Crimson Text" w:hAnsi="Crimson Text"/>
            <w:color w:val="000000" w:themeColor="text1"/>
            <w:sz w:val="26"/>
            <w:szCs w:val="26"/>
          </w:rPr>
          <w:delText xml:space="preserve">grito </w:delText>
        </w:r>
      </w:del>
      <w:commentRangeStart w:id="433"/>
      <w:ins w:id="434" w:author="Paula Castrilli" w:date="2025-05-24T16:28:00Z">
        <w:r>
          <w:rPr>
            <w:rFonts w:ascii="Crimson Text" w:hAnsi="Crimson Text"/>
            <w:color w:val="000000" w:themeColor="text1"/>
            <w:sz w:val="26"/>
            <w:szCs w:val="26"/>
          </w:rPr>
          <w:t>gemido ahogado</w:t>
        </w:r>
        <w:r w:rsidRPr="008D03A6">
          <w:rPr>
            <w:rFonts w:ascii="Crimson Text" w:hAnsi="Crimson Text"/>
            <w:color w:val="000000" w:themeColor="text1"/>
            <w:sz w:val="26"/>
            <w:szCs w:val="26"/>
          </w:rPr>
          <w:t xml:space="preserve"> </w:t>
        </w:r>
        <w:commentRangeEnd w:id="433"/>
        <w:r>
          <w:rPr>
            <w:rStyle w:val="Refdecomentario"/>
          </w:rPr>
          <w:commentReference w:id="433"/>
        </w:r>
      </w:ins>
      <w:r w:rsidR="00BF0390" w:rsidRPr="008D03A6">
        <w:rPr>
          <w:rFonts w:ascii="Crimson Text" w:hAnsi="Crimson Text"/>
          <w:color w:val="000000" w:themeColor="text1"/>
          <w:sz w:val="26"/>
          <w:szCs w:val="26"/>
        </w:rPr>
        <w:t>de</w:t>
      </w:r>
      <w:r w:rsidR="00433D53" w:rsidRPr="008D03A6">
        <w:rPr>
          <w:rFonts w:ascii="Crimson Text" w:hAnsi="Crimson Text"/>
          <w:color w:val="000000" w:themeColor="text1"/>
          <w:sz w:val="26"/>
          <w:szCs w:val="26"/>
        </w:rPr>
        <w:t xml:space="preserve"> dolor, que fue ahogado </w:t>
      </w:r>
      <w:del w:id="435" w:author="Paula Castrilli" w:date="2025-05-24T16:29:00Z">
        <w:r w:rsidR="00433D53" w:rsidRPr="008D03A6" w:rsidDel="006B20EF">
          <w:rPr>
            <w:rFonts w:ascii="Crimson Text" w:hAnsi="Crimson Text"/>
            <w:color w:val="000000" w:themeColor="text1"/>
            <w:sz w:val="26"/>
            <w:szCs w:val="26"/>
          </w:rPr>
          <w:delText>en un</w:delText>
        </w:r>
      </w:del>
      <w:ins w:id="436" w:author="Paula Castrilli" w:date="2025-05-24T16:29:00Z">
        <w:r>
          <w:rPr>
            <w:rFonts w:ascii="Crimson Text" w:hAnsi="Crimson Text"/>
            <w:color w:val="000000" w:themeColor="text1"/>
            <w:sz w:val="26"/>
            <w:szCs w:val="26"/>
          </w:rPr>
          <w:t>por el</w:t>
        </w:r>
      </w:ins>
      <w:r w:rsidR="00433D53" w:rsidRPr="008D03A6">
        <w:rPr>
          <w:rFonts w:ascii="Crimson Text" w:hAnsi="Crimson Text"/>
          <w:color w:val="000000" w:themeColor="text1"/>
          <w:sz w:val="26"/>
          <w:szCs w:val="26"/>
        </w:rPr>
        <w:t xml:space="preserve"> </w:t>
      </w:r>
      <w:ins w:id="437" w:author="Paula Castrilli" w:date="2025-05-24T16:29:00Z">
        <w:r>
          <w:rPr>
            <w:rFonts w:ascii="Crimson Text" w:hAnsi="Crimson Text"/>
            <w:color w:val="000000" w:themeColor="text1"/>
            <w:sz w:val="26"/>
            <w:szCs w:val="26"/>
          </w:rPr>
          <w:t xml:space="preserve">brutal </w:t>
        </w:r>
      </w:ins>
      <w:r w:rsidR="00433D53" w:rsidRPr="008D03A6">
        <w:rPr>
          <w:rFonts w:ascii="Crimson Text" w:hAnsi="Crimson Text"/>
          <w:color w:val="000000" w:themeColor="text1"/>
          <w:sz w:val="26"/>
          <w:szCs w:val="26"/>
        </w:rPr>
        <w:t>ataque</w:t>
      </w:r>
      <w:del w:id="438" w:author="Paula Castrilli" w:date="2025-05-24T16:30:00Z">
        <w:r w:rsidR="00433D53" w:rsidRPr="008D03A6" w:rsidDel="006B20EF">
          <w:rPr>
            <w:rFonts w:ascii="Crimson Text" w:hAnsi="Crimson Text"/>
            <w:color w:val="000000" w:themeColor="text1"/>
            <w:sz w:val="26"/>
            <w:szCs w:val="26"/>
          </w:rPr>
          <w:delText xml:space="preserve"> </w:delText>
        </w:r>
        <w:r w:rsidR="00673859" w:rsidRPr="008D03A6" w:rsidDel="006B20EF">
          <w:rPr>
            <w:rFonts w:ascii="Crimson Text" w:hAnsi="Crimson Text"/>
            <w:color w:val="000000" w:themeColor="text1"/>
            <w:sz w:val="26"/>
            <w:szCs w:val="26"/>
          </w:rPr>
          <w:delText>brutal</w:delText>
        </w:r>
      </w:del>
      <w:r w:rsidR="00433D53" w:rsidRPr="008D03A6">
        <w:rPr>
          <w:rFonts w:ascii="Crimson Text" w:hAnsi="Crimson Text"/>
          <w:color w:val="000000" w:themeColor="text1"/>
          <w:sz w:val="26"/>
          <w:szCs w:val="26"/>
        </w:rPr>
        <w:t xml:space="preserve">. El dragón abrió </w:t>
      </w:r>
      <w:r w:rsidR="00673859" w:rsidRPr="008D03A6">
        <w:rPr>
          <w:rFonts w:ascii="Crimson Text" w:hAnsi="Crimson Text"/>
          <w:color w:val="000000" w:themeColor="text1"/>
          <w:sz w:val="26"/>
          <w:szCs w:val="26"/>
        </w:rPr>
        <w:t>la</w:t>
      </w:r>
      <w:r w:rsidR="00433D53" w:rsidRPr="008D03A6">
        <w:rPr>
          <w:rFonts w:ascii="Crimson Text" w:hAnsi="Crimson Text"/>
          <w:color w:val="000000" w:themeColor="text1"/>
          <w:sz w:val="26"/>
          <w:szCs w:val="26"/>
        </w:rPr>
        <w:t xml:space="preserve"> mandíbula de par en par</w:t>
      </w:r>
      <w:del w:id="439" w:author="Paula Castrilli" w:date="2025-05-24T16:30:00Z">
        <w:r w:rsidR="00433D53" w:rsidRPr="008D03A6" w:rsidDel="006B20EF">
          <w:rPr>
            <w:rFonts w:ascii="Crimson Text" w:hAnsi="Crimson Text"/>
            <w:color w:val="000000" w:themeColor="text1"/>
            <w:sz w:val="26"/>
            <w:szCs w:val="26"/>
          </w:rPr>
          <w:delText>,</w:delText>
        </w:r>
      </w:del>
      <w:r w:rsidR="00433D53" w:rsidRPr="008D03A6">
        <w:rPr>
          <w:rFonts w:ascii="Crimson Text" w:hAnsi="Crimson Text"/>
          <w:color w:val="000000" w:themeColor="text1"/>
          <w:sz w:val="26"/>
          <w:szCs w:val="26"/>
        </w:rPr>
        <w:t xml:space="preserve"> y apresó </w:t>
      </w:r>
      <w:r w:rsidR="00317BF6" w:rsidRPr="008D03A6">
        <w:rPr>
          <w:rFonts w:ascii="Crimson Text" w:hAnsi="Crimson Text"/>
          <w:color w:val="000000" w:themeColor="text1"/>
          <w:sz w:val="26"/>
          <w:szCs w:val="26"/>
        </w:rPr>
        <w:t>de</w:t>
      </w:r>
      <w:r w:rsidR="00433D53" w:rsidRPr="008D03A6">
        <w:rPr>
          <w:rFonts w:ascii="Crimson Text" w:hAnsi="Crimson Text"/>
          <w:color w:val="000000" w:themeColor="text1"/>
          <w:sz w:val="26"/>
          <w:szCs w:val="26"/>
        </w:rPr>
        <w:t xml:space="preserve"> un solo mordisco </w:t>
      </w:r>
      <w:r w:rsidR="00673859" w:rsidRPr="008D03A6">
        <w:rPr>
          <w:rFonts w:ascii="Crimson Text" w:hAnsi="Crimson Text"/>
          <w:color w:val="000000" w:themeColor="text1"/>
          <w:sz w:val="26"/>
          <w:szCs w:val="26"/>
        </w:rPr>
        <w:t>su</w:t>
      </w:r>
      <w:r w:rsidR="00433D53" w:rsidRPr="008D03A6">
        <w:rPr>
          <w:rFonts w:ascii="Crimson Text" w:hAnsi="Crimson Text"/>
          <w:color w:val="000000" w:themeColor="text1"/>
          <w:sz w:val="26"/>
          <w:szCs w:val="26"/>
        </w:rPr>
        <w:t xml:space="preserve"> cabeza entera, arrancándola de cuajo. </w:t>
      </w:r>
      <w:ins w:id="440" w:author="Paula Castrilli" w:date="2025-05-24T16:30:00Z">
        <w:r>
          <w:rPr>
            <w:rFonts w:ascii="Crimson Text" w:hAnsi="Crimson Text"/>
            <w:color w:val="000000" w:themeColor="text1"/>
            <w:sz w:val="26"/>
            <w:szCs w:val="26"/>
          </w:rPr>
          <w:t xml:space="preserve">Una vez hecho esto, soltó a su presa, </w:t>
        </w:r>
      </w:ins>
      <w:del w:id="441" w:author="Paula Castrilli" w:date="2025-05-24T16:30:00Z">
        <w:r w:rsidR="00433D53" w:rsidRPr="008D03A6" w:rsidDel="006B20EF">
          <w:rPr>
            <w:rFonts w:ascii="Crimson Text" w:hAnsi="Crimson Text"/>
            <w:color w:val="000000" w:themeColor="text1"/>
            <w:sz w:val="26"/>
            <w:szCs w:val="26"/>
          </w:rPr>
          <w:delText>D</w:delText>
        </w:r>
      </w:del>
      <w:ins w:id="442" w:author="Paula Castrilli" w:date="2025-05-24T16:30:00Z">
        <w:r>
          <w:rPr>
            <w:rFonts w:ascii="Crimson Text" w:hAnsi="Crimson Text"/>
            <w:color w:val="000000" w:themeColor="text1"/>
            <w:sz w:val="26"/>
            <w:szCs w:val="26"/>
          </w:rPr>
          <w:t>d</w:t>
        </w:r>
      </w:ins>
      <w:r w:rsidR="00433D53" w:rsidRPr="008D03A6">
        <w:rPr>
          <w:rFonts w:ascii="Crimson Text" w:hAnsi="Crimson Text"/>
          <w:color w:val="000000" w:themeColor="text1"/>
          <w:sz w:val="26"/>
          <w:szCs w:val="26"/>
        </w:rPr>
        <w:t xml:space="preserve">io un giro </w:t>
      </w:r>
      <w:r w:rsidR="0063325F" w:rsidRPr="008D03A6">
        <w:rPr>
          <w:rFonts w:ascii="Crimson Text" w:hAnsi="Crimson Text"/>
          <w:color w:val="000000" w:themeColor="text1"/>
          <w:sz w:val="26"/>
          <w:szCs w:val="26"/>
        </w:rPr>
        <w:t>repentino</w:t>
      </w:r>
      <w:del w:id="443" w:author="Paula Castrilli" w:date="2025-05-24T16:30:00Z">
        <w:r w:rsidR="00433D53" w:rsidRPr="008D03A6" w:rsidDel="006B20EF">
          <w:rPr>
            <w:rFonts w:ascii="Crimson Text" w:hAnsi="Crimson Text"/>
            <w:color w:val="000000" w:themeColor="text1"/>
            <w:sz w:val="26"/>
            <w:szCs w:val="26"/>
          </w:rPr>
          <w:delText>,</w:delText>
        </w:r>
      </w:del>
      <w:r w:rsidR="00433D53" w:rsidRPr="008D03A6">
        <w:rPr>
          <w:rFonts w:ascii="Crimson Text" w:hAnsi="Crimson Text"/>
          <w:color w:val="000000" w:themeColor="text1"/>
          <w:sz w:val="26"/>
          <w:szCs w:val="26"/>
        </w:rPr>
        <w:t xml:space="preserve"> y se marchó </w:t>
      </w:r>
      <w:r w:rsidR="00673859" w:rsidRPr="008D03A6">
        <w:rPr>
          <w:rFonts w:ascii="Crimson Text" w:hAnsi="Crimson Text"/>
          <w:color w:val="000000" w:themeColor="text1"/>
          <w:sz w:val="26"/>
          <w:szCs w:val="26"/>
        </w:rPr>
        <w:t xml:space="preserve">tan </w:t>
      </w:r>
      <w:del w:id="444" w:author="Paula Castrilli" w:date="2025-05-24T16:30:00Z">
        <w:r w:rsidR="00CF7E81" w:rsidRPr="008D03A6" w:rsidDel="006B20EF">
          <w:rPr>
            <w:rFonts w:ascii="Crimson Text" w:hAnsi="Crimson Text"/>
            <w:color w:val="000000" w:themeColor="text1"/>
            <w:sz w:val="26"/>
            <w:szCs w:val="26"/>
          </w:rPr>
          <w:delText>raudamente</w:delText>
        </w:r>
        <w:r w:rsidR="00673859" w:rsidRPr="008D03A6" w:rsidDel="006B20EF">
          <w:rPr>
            <w:rFonts w:ascii="Crimson Text" w:hAnsi="Crimson Text"/>
            <w:color w:val="000000" w:themeColor="text1"/>
            <w:sz w:val="26"/>
            <w:szCs w:val="26"/>
          </w:rPr>
          <w:delText xml:space="preserve"> </w:delText>
        </w:r>
      </w:del>
      <w:ins w:id="445" w:author="Paula Castrilli" w:date="2025-05-24T16:30:00Z">
        <w:r>
          <w:rPr>
            <w:rFonts w:ascii="Crimson Text" w:hAnsi="Crimson Text"/>
            <w:color w:val="000000" w:themeColor="text1"/>
            <w:sz w:val="26"/>
            <w:szCs w:val="26"/>
          </w:rPr>
          <w:t>rápidamente</w:t>
        </w:r>
        <w:r w:rsidRPr="008D03A6">
          <w:rPr>
            <w:rFonts w:ascii="Crimson Text" w:hAnsi="Crimson Text"/>
            <w:color w:val="000000" w:themeColor="text1"/>
            <w:sz w:val="26"/>
            <w:szCs w:val="26"/>
          </w:rPr>
          <w:t xml:space="preserve"> </w:t>
        </w:r>
      </w:ins>
      <w:r w:rsidR="00673859" w:rsidRPr="008D03A6">
        <w:rPr>
          <w:rFonts w:ascii="Crimson Text" w:hAnsi="Crimson Text"/>
          <w:color w:val="000000" w:themeColor="text1"/>
          <w:sz w:val="26"/>
          <w:szCs w:val="26"/>
        </w:rPr>
        <w:t>como había aparecido</w:t>
      </w:r>
      <w:del w:id="446" w:author="Paula Castrilli" w:date="2025-05-24T16:30:00Z">
        <w:r w:rsidR="00673859" w:rsidRPr="008D03A6" w:rsidDel="006B20EF">
          <w:rPr>
            <w:rFonts w:ascii="Crimson Text" w:hAnsi="Crimson Text"/>
            <w:color w:val="000000" w:themeColor="text1"/>
            <w:sz w:val="26"/>
            <w:szCs w:val="26"/>
          </w:rPr>
          <w:delText>.</w:delText>
        </w:r>
      </w:del>
      <w:ins w:id="447" w:author="Paula Castrilli" w:date="2025-05-24T16:30:00Z">
        <w:r>
          <w:rPr>
            <w:rFonts w:ascii="Crimson Text" w:hAnsi="Crimson Text"/>
            <w:color w:val="000000" w:themeColor="text1"/>
            <w:sz w:val="26"/>
            <w:szCs w:val="26"/>
          </w:rPr>
          <w:t>, dejando atr</w:t>
        </w:r>
      </w:ins>
      <w:ins w:id="448" w:author="Paula Castrilli" w:date="2025-05-24T16:31:00Z">
        <w:r>
          <w:rPr>
            <w:rFonts w:ascii="Crimson Text" w:hAnsi="Crimson Text"/>
            <w:color w:val="000000" w:themeColor="text1"/>
            <w:sz w:val="26"/>
            <w:szCs w:val="26"/>
          </w:rPr>
          <w:t>ás</w:t>
        </w:r>
      </w:ins>
      <w:r w:rsidR="00673859" w:rsidRPr="008D03A6">
        <w:rPr>
          <w:rFonts w:ascii="Crimson Text" w:hAnsi="Crimson Text"/>
          <w:color w:val="000000" w:themeColor="text1"/>
          <w:sz w:val="26"/>
          <w:szCs w:val="26"/>
        </w:rPr>
        <w:t xml:space="preserve"> </w:t>
      </w:r>
      <w:del w:id="449" w:author="Paula Castrilli" w:date="2025-05-24T16:31:00Z">
        <w:r w:rsidR="00673859" w:rsidRPr="008D03A6" w:rsidDel="006B20EF">
          <w:rPr>
            <w:rFonts w:ascii="Crimson Text" w:hAnsi="Crimson Text"/>
            <w:color w:val="000000" w:themeColor="text1"/>
            <w:sz w:val="26"/>
            <w:szCs w:val="26"/>
          </w:rPr>
          <w:delText>E</w:delText>
        </w:r>
      </w:del>
      <w:ins w:id="450" w:author="Paula Castrilli" w:date="2025-05-24T16:31:00Z">
        <w:r>
          <w:rPr>
            <w:rFonts w:ascii="Crimson Text" w:hAnsi="Crimson Text"/>
            <w:color w:val="000000" w:themeColor="text1"/>
            <w:sz w:val="26"/>
            <w:szCs w:val="26"/>
          </w:rPr>
          <w:t>e</w:t>
        </w:r>
      </w:ins>
      <w:r w:rsidR="00673859" w:rsidRPr="008D03A6">
        <w:rPr>
          <w:rFonts w:ascii="Crimson Text" w:hAnsi="Crimson Text"/>
          <w:color w:val="000000" w:themeColor="text1"/>
          <w:sz w:val="26"/>
          <w:szCs w:val="26"/>
        </w:rPr>
        <w:t xml:space="preserve">l cuerpo decapitado de </w:t>
      </w:r>
      <w:proofErr w:type="spellStart"/>
      <w:r w:rsidR="00673859" w:rsidRPr="008D03A6">
        <w:rPr>
          <w:rFonts w:ascii="Crimson Text" w:hAnsi="Crimson Text"/>
          <w:color w:val="000000" w:themeColor="text1"/>
          <w:sz w:val="26"/>
          <w:szCs w:val="26"/>
        </w:rPr>
        <w:t>Gisli</w:t>
      </w:r>
      <w:proofErr w:type="spellEnd"/>
      <w:ins w:id="451" w:author="Paula Castrilli" w:date="2025-05-24T16:31:00Z">
        <w:r>
          <w:rPr>
            <w:rFonts w:ascii="Crimson Text" w:hAnsi="Crimson Text"/>
            <w:color w:val="000000" w:themeColor="text1"/>
            <w:sz w:val="26"/>
            <w:szCs w:val="26"/>
          </w:rPr>
          <w:t>, el cual</w:t>
        </w:r>
      </w:ins>
      <w:r w:rsidR="00673859" w:rsidRPr="008D03A6">
        <w:rPr>
          <w:rFonts w:ascii="Crimson Text" w:hAnsi="Crimson Text"/>
          <w:color w:val="000000" w:themeColor="text1"/>
          <w:sz w:val="26"/>
          <w:szCs w:val="26"/>
        </w:rPr>
        <w:t xml:space="preserve"> se </w:t>
      </w:r>
      <w:r w:rsidR="00CF7E81" w:rsidRPr="008D03A6">
        <w:rPr>
          <w:rFonts w:ascii="Crimson Text" w:hAnsi="Crimson Text"/>
          <w:color w:val="000000" w:themeColor="text1"/>
          <w:sz w:val="26"/>
          <w:szCs w:val="26"/>
        </w:rPr>
        <w:t>desplomó</w:t>
      </w:r>
      <w:r w:rsidR="00673859" w:rsidRPr="008D03A6">
        <w:rPr>
          <w:rFonts w:ascii="Crimson Text" w:hAnsi="Crimson Text"/>
          <w:color w:val="000000" w:themeColor="text1"/>
          <w:sz w:val="26"/>
          <w:szCs w:val="26"/>
        </w:rPr>
        <w:t xml:space="preserve"> en el suelo dejando un charco de sangre.</w:t>
      </w:r>
    </w:p>
    <w:p w:rsidR="002A57B6" w:rsidRPr="008D03A6" w:rsidRDefault="00673859" w:rsidP="00157636">
      <w:pPr>
        <w:tabs>
          <w:tab w:val="left" w:pos="2179"/>
        </w:tabs>
        <w:spacing w:after="0"/>
        <w:ind w:firstLine="284"/>
        <w:jc w:val="both"/>
        <w:rPr>
          <w:rFonts w:ascii="Crimson Text" w:hAnsi="Crimson Text"/>
          <w:color w:val="000000" w:themeColor="text1"/>
          <w:sz w:val="26"/>
          <w:szCs w:val="26"/>
        </w:rPr>
      </w:pPr>
      <w:del w:id="452" w:author="Paula Castrilli" w:date="2025-05-24T16:33:00Z">
        <w:r w:rsidRPr="008D03A6" w:rsidDel="006C2429">
          <w:rPr>
            <w:rFonts w:ascii="Crimson Text" w:hAnsi="Crimson Text"/>
            <w:color w:val="000000" w:themeColor="text1"/>
            <w:sz w:val="26"/>
            <w:szCs w:val="26"/>
          </w:rPr>
          <w:delText>La imagen fue espeluznante,</w:delText>
        </w:r>
      </w:del>
      <w:ins w:id="453" w:author="Paula Castrilli" w:date="2025-05-24T16:33:00Z">
        <w:r w:rsidR="006C2429">
          <w:rPr>
            <w:rFonts w:ascii="Crimson Text" w:hAnsi="Crimson Text"/>
            <w:color w:val="000000" w:themeColor="text1"/>
            <w:sz w:val="26"/>
            <w:szCs w:val="26"/>
          </w:rPr>
          <w:t>Repentinamente, Eros recobr</w:t>
        </w:r>
      </w:ins>
      <w:ins w:id="454" w:author="Paula Castrilli" w:date="2025-05-24T16:34:00Z">
        <w:r w:rsidR="006C2429">
          <w:rPr>
            <w:rFonts w:ascii="Crimson Text" w:hAnsi="Crimson Text"/>
            <w:color w:val="000000" w:themeColor="text1"/>
            <w:sz w:val="26"/>
            <w:szCs w:val="26"/>
          </w:rPr>
          <w:t>ó la movilidad de su cuerpo y echó a correr sin rumbo,</w:t>
        </w:r>
      </w:ins>
      <w:r w:rsidRPr="008D03A6">
        <w:rPr>
          <w:rFonts w:ascii="Crimson Text" w:hAnsi="Crimson Text"/>
          <w:color w:val="000000" w:themeColor="text1"/>
          <w:sz w:val="26"/>
          <w:szCs w:val="26"/>
        </w:rPr>
        <w:t xml:space="preserve"> </w:t>
      </w:r>
      <w:del w:id="455" w:author="Paula Castrilli" w:date="2025-05-24T16:34:00Z">
        <w:r w:rsidRPr="008D03A6" w:rsidDel="006C2429">
          <w:rPr>
            <w:rFonts w:ascii="Crimson Text" w:hAnsi="Crimson Text"/>
            <w:color w:val="000000" w:themeColor="text1"/>
            <w:sz w:val="26"/>
            <w:szCs w:val="26"/>
          </w:rPr>
          <w:delText xml:space="preserve">Eros </w:delText>
        </w:r>
      </w:del>
      <w:r w:rsidRPr="008D03A6">
        <w:rPr>
          <w:rFonts w:ascii="Crimson Text" w:hAnsi="Crimson Text"/>
          <w:color w:val="000000" w:themeColor="text1"/>
          <w:sz w:val="26"/>
          <w:szCs w:val="26"/>
        </w:rPr>
        <w:t xml:space="preserve">no </w:t>
      </w:r>
      <w:del w:id="456" w:author="Paula Castrilli" w:date="2025-05-24T16:34:00Z">
        <w:r w:rsidRPr="008D03A6" w:rsidDel="006C2429">
          <w:rPr>
            <w:rFonts w:ascii="Crimson Text" w:hAnsi="Crimson Text"/>
            <w:color w:val="000000" w:themeColor="text1"/>
            <w:sz w:val="26"/>
            <w:szCs w:val="26"/>
          </w:rPr>
          <w:delText xml:space="preserve">pudo </w:delText>
        </w:r>
      </w:del>
      <w:ins w:id="457" w:author="Paula Castrilli" w:date="2025-05-24T16:34:00Z">
        <w:r w:rsidR="006C2429">
          <w:rPr>
            <w:rFonts w:ascii="Crimson Text" w:hAnsi="Crimson Text"/>
            <w:color w:val="000000" w:themeColor="text1"/>
            <w:sz w:val="26"/>
            <w:szCs w:val="26"/>
          </w:rPr>
          <w:t>pudiendo</w:t>
        </w:r>
        <w:r w:rsidR="006C242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permanecer un segundo más</w:t>
      </w:r>
      <w:r w:rsidR="001B00AD" w:rsidRPr="008D03A6">
        <w:rPr>
          <w:rFonts w:ascii="Crimson Text" w:hAnsi="Crimson Text"/>
          <w:color w:val="000000" w:themeColor="text1"/>
          <w:sz w:val="26"/>
          <w:szCs w:val="26"/>
        </w:rPr>
        <w:t xml:space="preserve"> en</w:t>
      </w:r>
      <w:r w:rsidRPr="008D03A6">
        <w:rPr>
          <w:rFonts w:ascii="Crimson Text" w:hAnsi="Crimson Text"/>
          <w:color w:val="000000" w:themeColor="text1"/>
          <w:sz w:val="26"/>
          <w:szCs w:val="26"/>
        </w:rPr>
        <w:t xml:space="preserve"> ese </w:t>
      </w:r>
      <w:del w:id="458" w:author="Paula Castrilli" w:date="2025-05-24T16:38:00Z">
        <w:r w:rsidRPr="008D03A6" w:rsidDel="006C2429">
          <w:rPr>
            <w:rFonts w:ascii="Crimson Text" w:hAnsi="Crimson Text"/>
            <w:color w:val="000000" w:themeColor="text1"/>
            <w:sz w:val="26"/>
            <w:szCs w:val="26"/>
          </w:rPr>
          <w:delText>escenario</w:delText>
        </w:r>
      </w:del>
      <w:ins w:id="459" w:author="Paula Castrilli" w:date="2025-05-24T16:38:00Z">
        <w:r w:rsidR="006C2429">
          <w:rPr>
            <w:rFonts w:ascii="Crimson Text" w:hAnsi="Crimson Text"/>
            <w:color w:val="000000" w:themeColor="text1"/>
            <w:sz w:val="26"/>
            <w:szCs w:val="26"/>
          </w:rPr>
          <w:t>lugar</w:t>
        </w:r>
      </w:ins>
      <w:del w:id="460" w:author="Paula Castrilli" w:date="2025-05-24T16:38:00Z">
        <w:r w:rsidRPr="008D03A6" w:rsidDel="006C2429">
          <w:rPr>
            <w:rFonts w:ascii="Crimson Text" w:hAnsi="Crimson Text"/>
            <w:color w:val="000000" w:themeColor="text1"/>
            <w:sz w:val="26"/>
            <w:szCs w:val="26"/>
          </w:rPr>
          <w:delText>, y ech</w:delText>
        </w:r>
        <w:r w:rsidR="001B00AD" w:rsidRPr="008D03A6" w:rsidDel="006C2429">
          <w:rPr>
            <w:rFonts w:ascii="Crimson Text" w:hAnsi="Crimson Text"/>
            <w:color w:val="000000" w:themeColor="text1"/>
            <w:sz w:val="26"/>
            <w:szCs w:val="26"/>
          </w:rPr>
          <w:delText>ó a correr sin rumbo</w:delText>
        </w:r>
      </w:del>
      <w:r w:rsidR="001B00AD" w:rsidRPr="008D03A6">
        <w:rPr>
          <w:rFonts w:ascii="Crimson Text" w:hAnsi="Crimson Text"/>
          <w:color w:val="000000" w:themeColor="text1"/>
          <w:sz w:val="26"/>
          <w:szCs w:val="26"/>
        </w:rPr>
        <w:t>. Mientras se alejaba</w:t>
      </w:r>
      <w:r w:rsidR="009947E7" w:rsidRPr="008D03A6">
        <w:rPr>
          <w:rFonts w:ascii="Crimson Text" w:hAnsi="Crimson Text"/>
          <w:color w:val="000000" w:themeColor="text1"/>
          <w:sz w:val="26"/>
          <w:szCs w:val="26"/>
        </w:rPr>
        <w:t>,</w:t>
      </w:r>
      <w:r w:rsidR="001B00AD" w:rsidRPr="008D03A6">
        <w:rPr>
          <w:rFonts w:ascii="Crimson Text" w:hAnsi="Crimson Text"/>
          <w:color w:val="000000" w:themeColor="text1"/>
          <w:sz w:val="26"/>
          <w:szCs w:val="26"/>
        </w:rPr>
        <w:t xml:space="preserve"> lament</w:t>
      </w:r>
      <w:r w:rsidR="00D459B4" w:rsidRPr="008D03A6">
        <w:rPr>
          <w:rFonts w:ascii="Crimson Text" w:hAnsi="Crimson Text"/>
          <w:color w:val="000000" w:themeColor="text1"/>
          <w:sz w:val="26"/>
          <w:szCs w:val="26"/>
        </w:rPr>
        <w:t>ó</w:t>
      </w:r>
      <w:r w:rsidR="001B00AD" w:rsidRPr="008D03A6">
        <w:rPr>
          <w:rFonts w:ascii="Crimson Text" w:hAnsi="Crimson Text"/>
          <w:color w:val="000000" w:themeColor="text1"/>
          <w:sz w:val="26"/>
          <w:szCs w:val="26"/>
        </w:rPr>
        <w:t xml:space="preserve"> no haber podido hacer algo </w:t>
      </w:r>
      <w:del w:id="461" w:author="Paula Castrilli" w:date="2025-05-24T16:38:00Z">
        <w:r w:rsidR="001B00AD" w:rsidRPr="008D03A6" w:rsidDel="006C2429">
          <w:rPr>
            <w:rFonts w:ascii="Crimson Text" w:hAnsi="Crimson Text"/>
            <w:color w:val="000000" w:themeColor="text1"/>
            <w:sz w:val="26"/>
            <w:szCs w:val="26"/>
          </w:rPr>
          <w:delText xml:space="preserve">más </w:delText>
        </w:r>
      </w:del>
      <w:r w:rsidR="001B00AD" w:rsidRPr="008D03A6">
        <w:rPr>
          <w:rFonts w:ascii="Crimson Text" w:hAnsi="Crimson Text"/>
          <w:color w:val="000000" w:themeColor="text1"/>
          <w:sz w:val="26"/>
          <w:szCs w:val="26"/>
        </w:rPr>
        <w:t>para prote</w:t>
      </w:r>
      <w:r w:rsidR="007A2697" w:rsidRPr="008D03A6">
        <w:rPr>
          <w:rFonts w:ascii="Crimson Text" w:hAnsi="Crimson Text"/>
          <w:color w:val="000000" w:themeColor="text1"/>
          <w:sz w:val="26"/>
          <w:szCs w:val="26"/>
        </w:rPr>
        <w:t xml:space="preserve">ger a su compañero. Una vez </w:t>
      </w:r>
      <w:del w:id="462" w:author="Paula Castrilli" w:date="2025-05-24T16:38:00Z">
        <w:r w:rsidR="001B00AD" w:rsidRPr="008D03A6" w:rsidDel="006C2429">
          <w:rPr>
            <w:rFonts w:ascii="Crimson Text" w:hAnsi="Crimson Text"/>
            <w:color w:val="000000" w:themeColor="text1"/>
            <w:sz w:val="26"/>
            <w:szCs w:val="26"/>
          </w:rPr>
          <w:delText xml:space="preserve">a </w:delText>
        </w:r>
        <w:commentRangeStart w:id="463"/>
        <w:r w:rsidR="001B00AD" w:rsidRPr="008D03A6" w:rsidDel="006C2429">
          <w:rPr>
            <w:rFonts w:ascii="Crimson Text" w:hAnsi="Crimson Text"/>
            <w:color w:val="000000" w:themeColor="text1"/>
            <w:sz w:val="26"/>
            <w:szCs w:val="26"/>
          </w:rPr>
          <w:delText>salvo</w:delText>
        </w:r>
      </w:del>
      <w:ins w:id="464" w:author="Paula Castrilli" w:date="2025-05-24T16:38:00Z">
        <w:r w:rsidR="006C2429">
          <w:rPr>
            <w:rFonts w:ascii="Crimson Text" w:hAnsi="Crimson Text"/>
            <w:color w:val="000000" w:themeColor="text1"/>
            <w:sz w:val="26"/>
            <w:szCs w:val="26"/>
          </w:rPr>
          <w:t>se alejó lo suficiente</w:t>
        </w:r>
        <w:commentRangeEnd w:id="463"/>
        <w:r w:rsidR="006C2429">
          <w:rPr>
            <w:rStyle w:val="Refdecomentario"/>
          </w:rPr>
          <w:commentReference w:id="463"/>
        </w:r>
      </w:ins>
      <w:r w:rsidR="001B00AD" w:rsidRPr="008D03A6">
        <w:rPr>
          <w:rFonts w:ascii="Crimson Text" w:hAnsi="Crimson Text"/>
          <w:color w:val="000000" w:themeColor="text1"/>
          <w:sz w:val="26"/>
          <w:szCs w:val="26"/>
        </w:rPr>
        <w:t xml:space="preserve">, </w:t>
      </w:r>
      <w:r w:rsidR="00D459B4" w:rsidRPr="008D03A6">
        <w:rPr>
          <w:rFonts w:ascii="Crimson Text" w:hAnsi="Crimson Text"/>
          <w:color w:val="000000" w:themeColor="text1"/>
          <w:sz w:val="26"/>
          <w:szCs w:val="26"/>
        </w:rPr>
        <w:t>detuvo</w:t>
      </w:r>
      <w:r w:rsidR="00CF7E81" w:rsidRPr="008D03A6">
        <w:rPr>
          <w:rFonts w:ascii="Crimson Text" w:hAnsi="Crimson Text"/>
          <w:color w:val="000000" w:themeColor="text1"/>
          <w:sz w:val="26"/>
          <w:szCs w:val="26"/>
        </w:rPr>
        <w:t xml:space="preserve"> la carrera, y se tumbó en la hierba</w:t>
      </w:r>
      <w:ins w:id="465" w:author="Paula Castrilli" w:date="2025-05-24T16:39:00Z">
        <w:r w:rsidR="006C2429">
          <w:rPr>
            <w:rFonts w:ascii="Crimson Text" w:hAnsi="Crimson Text"/>
            <w:color w:val="000000" w:themeColor="text1"/>
            <w:sz w:val="26"/>
            <w:szCs w:val="26"/>
          </w:rPr>
          <w:t xml:space="preserve">, </w:t>
        </w:r>
        <w:r w:rsidR="006C2429">
          <w:rPr>
            <w:rFonts w:ascii="Crimson Text" w:hAnsi="Crimson Text"/>
            <w:color w:val="000000" w:themeColor="text1"/>
            <w:sz w:val="26"/>
            <w:szCs w:val="26"/>
          </w:rPr>
          <w:lastRenderedPageBreak/>
          <w:t>agitado</w:t>
        </w:r>
      </w:ins>
      <w:r w:rsidR="001B00AD" w:rsidRPr="008D03A6">
        <w:rPr>
          <w:rFonts w:ascii="Crimson Text" w:hAnsi="Crimson Text"/>
          <w:color w:val="000000" w:themeColor="text1"/>
          <w:sz w:val="26"/>
          <w:szCs w:val="26"/>
        </w:rPr>
        <w:t>. Permaneci</w:t>
      </w:r>
      <w:r w:rsidR="00D80F99" w:rsidRPr="008D03A6">
        <w:rPr>
          <w:rFonts w:ascii="Crimson Text" w:hAnsi="Crimson Text"/>
          <w:color w:val="000000" w:themeColor="text1"/>
          <w:sz w:val="26"/>
          <w:szCs w:val="26"/>
        </w:rPr>
        <w:t xml:space="preserve">ó algunos minutos masticando </w:t>
      </w:r>
      <w:r w:rsidR="001B00AD" w:rsidRPr="008D03A6">
        <w:rPr>
          <w:rFonts w:ascii="Crimson Text" w:hAnsi="Crimson Text"/>
          <w:color w:val="000000" w:themeColor="text1"/>
          <w:sz w:val="26"/>
          <w:szCs w:val="26"/>
        </w:rPr>
        <w:t>bronca y asimilando lo sucedido.</w:t>
      </w:r>
    </w:p>
    <w:p w:rsidR="006C2429" w:rsidRDefault="00574AFA" w:rsidP="00157636">
      <w:pPr>
        <w:tabs>
          <w:tab w:val="left" w:pos="2179"/>
        </w:tabs>
        <w:spacing w:after="0"/>
        <w:ind w:firstLine="284"/>
        <w:jc w:val="both"/>
        <w:rPr>
          <w:ins w:id="466" w:author="Paula Castrilli" w:date="2025-05-24T16:43:00Z"/>
          <w:rFonts w:ascii="Crimson Text" w:hAnsi="Crimson Text"/>
          <w:color w:val="000000" w:themeColor="text1"/>
          <w:sz w:val="26"/>
          <w:szCs w:val="26"/>
        </w:rPr>
      </w:pPr>
      <w:del w:id="467" w:author="Paula Castrilli" w:date="2025-05-24T16:39:00Z">
        <w:r w:rsidRPr="008D03A6" w:rsidDel="006C2429">
          <w:rPr>
            <w:rFonts w:ascii="Crimson Text" w:hAnsi="Crimson Text"/>
            <w:color w:val="000000" w:themeColor="text1"/>
            <w:sz w:val="26"/>
            <w:szCs w:val="26"/>
          </w:rPr>
          <w:delText xml:space="preserve">La pesadumbre se había apoderado de </w:delText>
        </w:r>
        <w:r w:rsidR="00770F5A" w:rsidRPr="008D03A6" w:rsidDel="006C2429">
          <w:rPr>
            <w:rFonts w:ascii="Crimson Text" w:hAnsi="Crimson Text"/>
            <w:color w:val="000000" w:themeColor="text1"/>
            <w:sz w:val="26"/>
            <w:szCs w:val="26"/>
          </w:rPr>
          <w:delText>Eros</w:delText>
        </w:r>
        <w:r w:rsidRPr="008D03A6" w:rsidDel="006C2429">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Se sentía abatido por lo</w:t>
      </w:r>
      <w:ins w:id="468" w:author="Paula Castrilli" w:date="2025-05-24T16:39:00Z">
        <w:r w:rsidR="006C2429">
          <w:rPr>
            <w:rFonts w:ascii="Crimson Text" w:hAnsi="Crimson Text"/>
            <w:color w:val="000000" w:themeColor="text1"/>
            <w:sz w:val="26"/>
            <w:szCs w:val="26"/>
          </w:rPr>
          <w:t xml:space="preserve"> </w:t>
        </w:r>
      </w:ins>
      <w:del w:id="469" w:author="Paula Castrilli" w:date="2025-05-24T16:39:00Z">
        <w:r w:rsidRPr="008D03A6" w:rsidDel="006C2429">
          <w:rPr>
            <w:rFonts w:ascii="Crimson Text" w:hAnsi="Crimson Text"/>
            <w:color w:val="000000" w:themeColor="text1"/>
            <w:sz w:val="26"/>
            <w:szCs w:val="26"/>
          </w:rPr>
          <w:delText>s acontecimientos</w:delText>
        </w:r>
      </w:del>
      <w:ins w:id="470" w:author="Paula Castrilli" w:date="2025-05-24T16:39:00Z">
        <w:r w:rsidR="006C2429">
          <w:rPr>
            <w:rFonts w:ascii="Crimson Text" w:hAnsi="Crimson Text"/>
            <w:color w:val="000000" w:themeColor="text1"/>
            <w:sz w:val="26"/>
            <w:szCs w:val="26"/>
          </w:rPr>
          <w:t>sucedido</w:t>
        </w:r>
      </w:ins>
      <w:r w:rsidRPr="008D03A6">
        <w:rPr>
          <w:rFonts w:ascii="Crimson Text" w:hAnsi="Crimson Text"/>
          <w:color w:val="000000" w:themeColor="text1"/>
          <w:sz w:val="26"/>
          <w:szCs w:val="26"/>
        </w:rPr>
        <w:t>, pero sabía que debía continuar. Mientras trataba de reponer energías</w:t>
      </w:r>
      <w:del w:id="471" w:author="Paula Castrilli" w:date="2025-05-24T16:42:00Z">
        <w:r w:rsidRPr="008D03A6" w:rsidDel="006C2429">
          <w:rPr>
            <w:rFonts w:ascii="Crimson Text" w:hAnsi="Crimson Text"/>
            <w:color w:val="000000" w:themeColor="text1"/>
            <w:sz w:val="26"/>
            <w:szCs w:val="26"/>
          </w:rPr>
          <w:delText>, sintió</w:delText>
        </w:r>
      </w:del>
      <w:ins w:id="472" w:author="Paula Castrilli" w:date="2025-05-24T16:42:00Z">
        <w:r w:rsidR="006C2429">
          <w:rPr>
            <w:rFonts w:ascii="Crimson Text" w:hAnsi="Crimson Text"/>
            <w:color w:val="000000" w:themeColor="text1"/>
            <w:sz w:val="26"/>
            <w:szCs w:val="26"/>
          </w:rPr>
          <w:t xml:space="preserve"> escuchó</w:t>
        </w:r>
      </w:ins>
      <w:del w:id="473" w:author="Paula Castrilli" w:date="2025-05-24T16:42:00Z">
        <w:r w:rsidRPr="008D03A6" w:rsidDel="006C242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a lo lejos</w:t>
      </w:r>
      <w:del w:id="474" w:author="Paula Castrilli" w:date="2025-05-24T16:42:00Z">
        <w:r w:rsidRPr="008D03A6" w:rsidDel="006C242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el relinch</w:t>
      </w:r>
      <w:del w:id="475" w:author="Paula Castrilli" w:date="2025-05-24T16:43:00Z">
        <w:r w:rsidRPr="008D03A6" w:rsidDel="006C2429">
          <w:rPr>
            <w:rFonts w:ascii="Crimson Text" w:hAnsi="Crimson Text"/>
            <w:color w:val="000000" w:themeColor="text1"/>
            <w:sz w:val="26"/>
            <w:szCs w:val="26"/>
          </w:rPr>
          <w:delText>e</w:delText>
        </w:r>
      </w:del>
      <w:ins w:id="476" w:author="Paula Castrilli" w:date="2025-05-24T16:43:00Z">
        <w:r w:rsidR="006C2429">
          <w:rPr>
            <w:rFonts w:ascii="Crimson Text" w:hAnsi="Crimson Text"/>
            <w:color w:val="000000" w:themeColor="text1"/>
            <w:sz w:val="26"/>
            <w:szCs w:val="26"/>
          </w:rPr>
          <w:t>o</w:t>
        </w:r>
      </w:ins>
      <w:r w:rsidRPr="008D03A6">
        <w:rPr>
          <w:rFonts w:ascii="Crimson Text" w:hAnsi="Crimson Text"/>
          <w:color w:val="000000" w:themeColor="text1"/>
          <w:sz w:val="26"/>
          <w:szCs w:val="26"/>
        </w:rPr>
        <w:t xml:space="preserve"> de un caballo</w:t>
      </w:r>
      <w:r w:rsidR="00EB4D98" w:rsidRPr="008D03A6">
        <w:rPr>
          <w:rFonts w:ascii="Crimson Text" w:hAnsi="Crimson Text"/>
          <w:color w:val="000000" w:themeColor="text1"/>
          <w:sz w:val="26"/>
          <w:szCs w:val="26"/>
        </w:rPr>
        <w:t xml:space="preserve">. </w:t>
      </w:r>
    </w:p>
    <w:p w:rsidR="006C2429" w:rsidRDefault="006C2429" w:rsidP="00157636">
      <w:pPr>
        <w:tabs>
          <w:tab w:val="left" w:pos="2179"/>
        </w:tabs>
        <w:spacing w:after="0"/>
        <w:ind w:firstLine="284"/>
        <w:jc w:val="both"/>
        <w:rPr>
          <w:ins w:id="477" w:author="Paula Castrilli" w:date="2025-05-24T16:43:00Z"/>
          <w:rFonts w:ascii="Crimson Text" w:hAnsi="Crimson Text"/>
          <w:color w:val="000000" w:themeColor="text1"/>
          <w:sz w:val="26"/>
          <w:szCs w:val="26"/>
        </w:rPr>
      </w:pPr>
      <w:ins w:id="478" w:author="Paula Castrilli" w:date="2025-05-24T16:43:00Z">
        <w:r w:rsidRPr="008D03A6">
          <w:rPr>
            <w:rFonts w:ascii="Crimson Text" w:hAnsi="Crimson Text"/>
            <w:color w:val="000000" w:themeColor="text1"/>
            <w:sz w:val="26"/>
            <w:szCs w:val="26"/>
          </w:rPr>
          <w:t>–</w:t>
        </w:r>
      </w:ins>
      <w:del w:id="479" w:author="Paula Castrilli" w:date="2025-05-24T16:43:00Z">
        <w:r w:rsidR="00EB4D98" w:rsidRPr="008D03A6" w:rsidDel="006C2429">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Agatha</w:t>
      </w:r>
      <w:del w:id="480" w:author="Paula Castrilli" w:date="2025-05-24T16:43:00Z">
        <w:r w:rsidR="00EB4D98" w:rsidRPr="008D03A6" w:rsidDel="006C2429">
          <w:rPr>
            <w:rFonts w:ascii="Crimson Text" w:hAnsi="Crimson Text"/>
            <w:color w:val="000000" w:themeColor="text1"/>
            <w:sz w:val="26"/>
            <w:szCs w:val="26"/>
          </w:rPr>
          <w:delText>»</w:delText>
        </w:r>
      </w:del>
      <w:ins w:id="481" w:author="Paula Castrilli" w:date="2025-05-24T16:43:00Z">
        <w:r w:rsidRPr="008D03A6">
          <w:rPr>
            <w:rFonts w:ascii="Crimson Text" w:hAnsi="Crimson Text"/>
            <w:color w:val="000000" w:themeColor="text1"/>
            <w:sz w:val="26"/>
            <w:szCs w:val="26"/>
          </w:rPr>
          <w:t>–</w:t>
        </w:r>
      </w:ins>
      <w:r w:rsidR="00842489" w:rsidRPr="008D03A6">
        <w:rPr>
          <w:rFonts w:ascii="Crimson Text" w:hAnsi="Crimson Text"/>
          <w:color w:val="000000" w:themeColor="text1"/>
          <w:sz w:val="26"/>
          <w:szCs w:val="26"/>
        </w:rPr>
        <w:t xml:space="preserve"> murmuró</w:t>
      </w:r>
      <w:r w:rsidR="00EB4D98" w:rsidRPr="008D03A6">
        <w:rPr>
          <w:rFonts w:ascii="Crimson Text" w:hAnsi="Crimson Text"/>
          <w:color w:val="000000" w:themeColor="text1"/>
          <w:sz w:val="26"/>
          <w:szCs w:val="26"/>
        </w:rPr>
        <w:t xml:space="preserve">. </w:t>
      </w:r>
    </w:p>
    <w:p w:rsidR="001F2C06" w:rsidRDefault="001F2C06" w:rsidP="00157636">
      <w:pPr>
        <w:tabs>
          <w:tab w:val="left" w:pos="2179"/>
        </w:tabs>
        <w:spacing w:after="0"/>
        <w:ind w:firstLine="284"/>
        <w:jc w:val="both"/>
        <w:rPr>
          <w:ins w:id="482" w:author="Paula Castrilli" w:date="2025-05-24T16:49:00Z"/>
          <w:rFonts w:ascii="Crimson Text" w:hAnsi="Crimson Text"/>
          <w:color w:val="000000" w:themeColor="text1"/>
          <w:sz w:val="26"/>
          <w:szCs w:val="26"/>
        </w:rPr>
      </w:pPr>
      <w:ins w:id="483" w:author="Paula Castrilli" w:date="2025-05-24T16:44:00Z">
        <w:r>
          <w:rPr>
            <w:rFonts w:ascii="Crimson Text" w:hAnsi="Crimson Text"/>
            <w:color w:val="000000" w:themeColor="text1"/>
            <w:sz w:val="26"/>
            <w:szCs w:val="26"/>
          </w:rPr>
          <w:t xml:space="preserve">Tomó </w:t>
        </w:r>
      </w:ins>
      <w:del w:id="484" w:author="Paula Castrilli" w:date="2025-05-24T16:44:00Z">
        <w:r w:rsidR="00EB4D98" w:rsidRPr="008D03A6" w:rsidDel="001F2C06">
          <w:rPr>
            <w:rFonts w:ascii="Crimson Text" w:hAnsi="Crimson Text"/>
            <w:color w:val="000000" w:themeColor="text1"/>
            <w:sz w:val="26"/>
            <w:szCs w:val="26"/>
          </w:rPr>
          <w:delText>U</w:delText>
        </w:r>
      </w:del>
      <w:ins w:id="485" w:author="Paula Castrilli" w:date="2025-05-24T16:44:00Z">
        <w:r>
          <w:rPr>
            <w:rFonts w:ascii="Crimson Text" w:hAnsi="Crimson Text"/>
            <w:color w:val="000000" w:themeColor="text1"/>
            <w:sz w:val="26"/>
            <w:szCs w:val="26"/>
          </w:rPr>
          <w:t>u</w:t>
        </w:r>
      </w:ins>
      <w:r w:rsidR="00EB4D98" w:rsidRPr="008D03A6">
        <w:rPr>
          <w:rFonts w:ascii="Crimson Text" w:hAnsi="Crimson Text"/>
          <w:color w:val="000000" w:themeColor="text1"/>
          <w:sz w:val="26"/>
          <w:szCs w:val="26"/>
        </w:rPr>
        <w:t xml:space="preserve">na </w:t>
      </w:r>
      <w:ins w:id="486" w:author="Paula Castrilli" w:date="2025-05-24T16:44:00Z">
        <w:r>
          <w:rPr>
            <w:rFonts w:ascii="Crimson Text" w:hAnsi="Crimson Text"/>
            <w:color w:val="000000" w:themeColor="text1"/>
            <w:sz w:val="26"/>
            <w:szCs w:val="26"/>
          </w:rPr>
          <w:t xml:space="preserve">gran </w:t>
        </w:r>
      </w:ins>
      <w:r w:rsidR="00EB4D98" w:rsidRPr="008D03A6">
        <w:rPr>
          <w:rFonts w:ascii="Crimson Text" w:hAnsi="Crimson Text"/>
          <w:color w:val="000000" w:themeColor="text1"/>
          <w:sz w:val="26"/>
          <w:szCs w:val="26"/>
        </w:rPr>
        <w:t xml:space="preserve">bocanada de </w:t>
      </w:r>
      <w:del w:id="487" w:author="Paula Castrilli" w:date="2025-05-24T16:44:00Z">
        <w:r w:rsidR="00EB4D98" w:rsidRPr="008D03A6" w:rsidDel="001F2C06">
          <w:rPr>
            <w:rFonts w:ascii="Crimson Text" w:hAnsi="Crimson Text"/>
            <w:color w:val="000000" w:themeColor="text1"/>
            <w:sz w:val="26"/>
            <w:szCs w:val="26"/>
          </w:rPr>
          <w:delText xml:space="preserve">oxígeno </w:delText>
        </w:r>
      </w:del>
      <w:ins w:id="488" w:author="Paula Castrilli" w:date="2025-05-24T16:44:00Z">
        <w:r>
          <w:rPr>
            <w:rFonts w:ascii="Crimson Text" w:hAnsi="Crimson Text"/>
            <w:color w:val="000000" w:themeColor="text1"/>
            <w:sz w:val="26"/>
            <w:szCs w:val="26"/>
          </w:rPr>
          <w:t>aire</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 xml:space="preserve">que </w:t>
        </w:r>
      </w:ins>
      <w:del w:id="489" w:author="Paula Castrilli" w:date="2025-05-24T16:44:00Z">
        <w:r w:rsidR="00EB4D98" w:rsidRPr="008D03A6" w:rsidDel="001F2C06">
          <w:rPr>
            <w:rFonts w:ascii="Crimson Text" w:hAnsi="Crimson Text"/>
            <w:color w:val="000000" w:themeColor="text1"/>
            <w:sz w:val="26"/>
            <w:szCs w:val="26"/>
          </w:rPr>
          <w:delText xml:space="preserve">invadió </w:delText>
        </w:r>
      </w:del>
      <w:ins w:id="490" w:author="Paula Castrilli" w:date="2025-05-24T16:44:00Z">
        <w:r>
          <w:rPr>
            <w:rFonts w:ascii="Crimson Text" w:hAnsi="Crimson Text"/>
            <w:color w:val="000000" w:themeColor="text1"/>
            <w:sz w:val="26"/>
            <w:szCs w:val="26"/>
          </w:rPr>
          <w:t>hinchó</w:t>
        </w:r>
        <w:r w:rsidRPr="008D03A6">
          <w:rPr>
            <w:rFonts w:ascii="Crimson Text" w:hAnsi="Crimson Text"/>
            <w:color w:val="000000" w:themeColor="text1"/>
            <w:sz w:val="26"/>
            <w:szCs w:val="26"/>
          </w:rPr>
          <w:t xml:space="preserve"> </w:t>
        </w:r>
      </w:ins>
      <w:r w:rsidR="00EB4D98" w:rsidRPr="008D03A6">
        <w:rPr>
          <w:rFonts w:ascii="Crimson Text" w:hAnsi="Crimson Text"/>
          <w:color w:val="000000" w:themeColor="text1"/>
          <w:sz w:val="26"/>
          <w:szCs w:val="26"/>
        </w:rPr>
        <w:t>su pecho</w:t>
      </w:r>
      <w:ins w:id="491" w:author="Paula Castrilli" w:date="2025-05-24T16:44:00Z">
        <w:r>
          <w:rPr>
            <w:rFonts w:ascii="Crimson Text" w:hAnsi="Crimson Text"/>
            <w:color w:val="000000" w:themeColor="text1"/>
            <w:sz w:val="26"/>
            <w:szCs w:val="26"/>
          </w:rPr>
          <w:t xml:space="preserve"> </w:t>
        </w:r>
      </w:ins>
      <w:del w:id="492" w:author="Paula Castrilli" w:date="2025-05-24T16:44:00Z">
        <w:r w:rsidR="00EB4D98" w:rsidRPr="008D03A6" w:rsidDel="001F2C06">
          <w:rPr>
            <w:rFonts w:ascii="Crimson Text" w:hAnsi="Crimson Text"/>
            <w:color w:val="000000" w:themeColor="text1"/>
            <w:sz w:val="26"/>
            <w:szCs w:val="26"/>
          </w:rPr>
          <w:delText>,</w:delText>
        </w:r>
      </w:del>
      <w:ins w:id="493" w:author="Paula Castrilli" w:date="2025-05-24T16:45:00Z">
        <w:r>
          <w:rPr>
            <w:rFonts w:ascii="Crimson Text" w:hAnsi="Crimson Text"/>
            <w:color w:val="000000" w:themeColor="text1"/>
            <w:sz w:val="26"/>
            <w:szCs w:val="26"/>
          </w:rPr>
          <w:t>e</w:t>
        </w:r>
      </w:ins>
      <w:r w:rsidR="00EB4D98" w:rsidRPr="008D03A6">
        <w:rPr>
          <w:rFonts w:ascii="Crimson Text" w:hAnsi="Crimson Text"/>
          <w:color w:val="000000" w:themeColor="text1"/>
          <w:sz w:val="26"/>
          <w:szCs w:val="26"/>
        </w:rPr>
        <w:t xml:space="preserve"> inmediatamente</w:t>
      </w:r>
      <w:del w:id="494" w:author="Paula Castrilli" w:date="2025-05-24T16:45: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se levantó y comenzó a gritar</w:t>
      </w:r>
      <w:ins w:id="495" w:author="Paula Castrilli" w:date="2025-05-24T16:45:00Z">
        <w:r>
          <w:rPr>
            <w:rFonts w:ascii="Crimson Text" w:hAnsi="Crimson Text"/>
            <w:color w:val="000000" w:themeColor="text1"/>
            <w:sz w:val="26"/>
            <w:szCs w:val="26"/>
          </w:rPr>
          <w:t xml:space="preserve"> el nombre de su yegua</w:t>
        </w:r>
      </w:ins>
      <w:r w:rsidR="00EB4D98" w:rsidRPr="008D03A6">
        <w:rPr>
          <w:rFonts w:ascii="Crimson Text" w:hAnsi="Crimson Text"/>
          <w:color w:val="000000" w:themeColor="text1"/>
          <w:sz w:val="26"/>
          <w:szCs w:val="26"/>
        </w:rPr>
        <w:t xml:space="preserve">, </w:t>
      </w:r>
      <w:del w:id="496" w:author="Paula Castrilli" w:date="2025-05-24T16:45:00Z">
        <w:r w:rsidR="00EB4D98" w:rsidRPr="008D03A6" w:rsidDel="001F2C06">
          <w:rPr>
            <w:rFonts w:ascii="Crimson Text" w:hAnsi="Crimson Text"/>
            <w:color w:val="000000" w:themeColor="text1"/>
            <w:sz w:val="26"/>
            <w:szCs w:val="26"/>
          </w:rPr>
          <w:delText xml:space="preserve">llamando a su </w:delText>
        </w:r>
        <w:r w:rsidR="00770F5A" w:rsidRPr="008D03A6" w:rsidDel="001F2C06">
          <w:rPr>
            <w:rFonts w:ascii="Crimson Text" w:hAnsi="Crimson Text"/>
            <w:color w:val="000000" w:themeColor="text1"/>
            <w:sz w:val="26"/>
            <w:szCs w:val="26"/>
          </w:rPr>
          <w:delText>caballo</w:delText>
        </w:r>
      </w:del>
      <w:ins w:id="497" w:author="Paula Castrilli" w:date="2025-05-24T16:45:00Z">
        <w:r>
          <w:rPr>
            <w:rFonts w:ascii="Crimson Text" w:hAnsi="Crimson Text"/>
            <w:color w:val="000000" w:themeColor="text1"/>
            <w:sz w:val="26"/>
            <w:szCs w:val="26"/>
          </w:rPr>
          <w:t>llamándola</w:t>
        </w:r>
      </w:ins>
      <w:r w:rsidR="00770F5A" w:rsidRPr="008D03A6">
        <w:rPr>
          <w:rFonts w:ascii="Crimson Text" w:hAnsi="Crimson Text"/>
          <w:color w:val="000000" w:themeColor="text1"/>
          <w:sz w:val="26"/>
          <w:szCs w:val="26"/>
        </w:rPr>
        <w:t>. Aguard</w:t>
      </w:r>
      <w:ins w:id="498" w:author="Paula Castrilli" w:date="2025-05-24T16:45:00Z">
        <w:r>
          <w:rPr>
            <w:rFonts w:ascii="Crimson Text" w:hAnsi="Crimson Text"/>
            <w:color w:val="000000" w:themeColor="text1"/>
            <w:sz w:val="26"/>
            <w:szCs w:val="26"/>
          </w:rPr>
          <w:t>ó</w:t>
        </w:r>
      </w:ins>
      <w:del w:id="499" w:author="Paula Castrilli" w:date="2025-05-24T16:45:00Z">
        <w:r w:rsidR="00770F5A" w:rsidRPr="008D03A6" w:rsidDel="001F2C06">
          <w:rPr>
            <w:rFonts w:ascii="Crimson Text" w:hAnsi="Crimson Text"/>
            <w:color w:val="000000" w:themeColor="text1"/>
            <w:sz w:val="26"/>
            <w:szCs w:val="26"/>
          </w:rPr>
          <w:delText>o</w:delText>
        </w:r>
      </w:del>
      <w:r w:rsidR="00770F5A" w:rsidRPr="008D03A6">
        <w:rPr>
          <w:rFonts w:ascii="Crimson Text" w:hAnsi="Crimson Text"/>
          <w:color w:val="000000" w:themeColor="text1"/>
          <w:sz w:val="26"/>
          <w:szCs w:val="26"/>
        </w:rPr>
        <w:t xml:space="preserve"> un momento</w:t>
      </w:r>
      <w:r w:rsidR="00EB4D98" w:rsidRPr="008D03A6">
        <w:rPr>
          <w:rFonts w:ascii="Crimson Text" w:hAnsi="Crimson Text"/>
          <w:color w:val="000000" w:themeColor="text1"/>
          <w:sz w:val="26"/>
          <w:szCs w:val="26"/>
        </w:rPr>
        <w:t xml:space="preserve"> por una nueva señal</w:t>
      </w:r>
      <w:del w:id="500" w:author="Paula Castrilli" w:date="2025-05-24T16:45: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y</w:t>
      </w:r>
      <w:ins w:id="501" w:author="Paula Castrilli" w:date="2025-05-24T16:45:00Z">
        <w:r>
          <w:rPr>
            <w:rFonts w:ascii="Crimson Text" w:hAnsi="Crimson Text"/>
            <w:color w:val="000000" w:themeColor="text1"/>
            <w:sz w:val="26"/>
            <w:szCs w:val="26"/>
          </w:rPr>
          <w:t>,</w:t>
        </w:r>
      </w:ins>
      <w:r w:rsidR="00EB4D98" w:rsidRPr="008D03A6">
        <w:rPr>
          <w:rFonts w:ascii="Crimson Text" w:hAnsi="Crimson Text"/>
          <w:color w:val="000000" w:themeColor="text1"/>
          <w:sz w:val="26"/>
          <w:szCs w:val="26"/>
        </w:rPr>
        <w:t xml:space="preserve"> a los pocos segundos</w:t>
      </w:r>
      <w:r w:rsidR="00770F5A" w:rsidRPr="008D03A6">
        <w:rPr>
          <w:rFonts w:ascii="Crimson Text" w:hAnsi="Crimson Text"/>
          <w:color w:val="000000" w:themeColor="text1"/>
          <w:sz w:val="26"/>
          <w:szCs w:val="26"/>
        </w:rPr>
        <w:t>,</w:t>
      </w:r>
      <w:r w:rsidR="00EB4D98" w:rsidRPr="008D03A6">
        <w:rPr>
          <w:rFonts w:ascii="Crimson Text" w:hAnsi="Crimson Text"/>
          <w:color w:val="000000" w:themeColor="text1"/>
          <w:sz w:val="26"/>
          <w:szCs w:val="26"/>
        </w:rPr>
        <w:t xml:space="preserve"> volvió a </w:t>
      </w:r>
      <w:del w:id="502" w:author="Paula Castrilli" w:date="2025-05-24T16:45:00Z">
        <w:r w:rsidR="00EB4D98" w:rsidRPr="008D03A6" w:rsidDel="001F2C06">
          <w:rPr>
            <w:rFonts w:ascii="Crimson Text" w:hAnsi="Crimson Text"/>
            <w:color w:val="000000" w:themeColor="text1"/>
            <w:sz w:val="26"/>
            <w:szCs w:val="26"/>
          </w:rPr>
          <w:delText>producirse el mismo sonido</w:delText>
        </w:r>
      </w:del>
      <w:ins w:id="503" w:author="Paula Castrilli" w:date="2025-05-24T16:45:00Z">
        <w:r>
          <w:rPr>
            <w:rFonts w:ascii="Crimson Text" w:hAnsi="Crimson Text"/>
            <w:color w:val="000000" w:themeColor="text1"/>
            <w:sz w:val="26"/>
            <w:szCs w:val="26"/>
          </w:rPr>
          <w:t>escucharla</w:t>
        </w:r>
      </w:ins>
      <w:r w:rsidR="00EB4D98" w:rsidRPr="008D03A6">
        <w:rPr>
          <w:rFonts w:ascii="Crimson Text" w:hAnsi="Crimson Text"/>
          <w:color w:val="000000" w:themeColor="text1"/>
          <w:sz w:val="26"/>
          <w:szCs w:val="26"/>
        </w:rPr>
        <w:t xml:space="preserve">. Esta vez pudo identificar su </w:t>
      </w:r>
      <w:r w:rsidR="00770F5A" w:rsidRPr="008D03A6">
        <w:rPr>
          <w:rFonts w:ascii="Crimson Text" w:hAnsi="Crimson Text"/>
          <w:color w:val="000000" w:themeColor="text1"/>
          <w:sz w:val="26"/>
          <w:szCs w:val="26"/>
        </w:rPr>
        <w:t>origen</w:t>
      </w:r>
      <w:r w:rsidR="00EB4D98" w:rsidRPr="008D03A6">
        <w:rPr>
          <w:rFonts w:ascii="Crimson Text" w:hAnsi="Crimson Text"/>
          <w:color w:val="000000" w:themeColor="text1"/>
          <w:sz w:val="26"/>
          <w:szCs w:val="26"/>
        </w:rPr>
        <w:t xml:space="preserve">, provenía desde </w:t>
      </w:r>
      <w:r w:rsidR="00C83F4B" w:rsidRPr="008D03A6">
        <w:rPr>
          <w:rFonts w:ascii="Crimson Text" w:hAnsi="Crimson Text"/>
          <w:color w:val="000000" w:themeColor="text1"/>
          <w:sz w:val="26"/>
          <w:szCs w:val="26"/>
        </w:rPr>
        <w:t>lo profundo d</w:t>
      </w:r>
      <w:r w:rsidR="00EB4D98" w:rsidRPr="008D03A6">
        <w:rPr>
          <w:rFonts w:ascii="Crimson Text" w:hAnsi="Crimson Text"/>
          <w:color w:val="000000" w:themeColor="text1"/>
          <w:sz w:val="26"/>
          <w:szCs w:val="26"/>
        </w:rPr>
        <w:t>el bosque</w:t>
      </w:r>
      <w:ins w:id="504" w:author="Paula Castrilli" w:date="2025-05-24T16:46:00Z">
        <w:r>
          <w:rPr>
            <w:rFonts w:ascii="Crimson Text" w:hAnsi="Crimson Text"/>
            <w:color w:val="000000" w:themeColor="text1"/>
            <w:sz w:val="26"/>
            <w:szCs w:val="26"/>
          </w:rPr>
          <w:t xml:space="preserve">, por lo que </w:t>
        </w:r>
      </w:ins>
      <w:del w:id="505" w:author="Paula Castrilli" w:date="2025-05-24T16:46:00Z">
        <w:r w:rsidR="00EB4D98" w:rsidRPr="008D03A6" w:rsidDel="001F2C06">
          <w:rPr>
            <w:rFonts w:ascii="Crimson Text" w:hAnsi="Crimson Text"/>
            <w:color w:val="000000" w:themeColor="text1"/>
            <w:sz w:val="26"/>
            <w:szCs w:val="26"/>
          </w:rPr>
          <w:delText>. S</w:delText>
        </w:r>
      </w:del>
      <w:ins w:id="506" w:author="Paula Castrilli" w:date="2025-05-24T16:46:00Z">
        <w:r>
          <w:rPr>
            <w:rFonts w:ascii="Crimson Text" w:hAnsi="Crimson Text"/>
            <w:color w:val="000000" w:themeColor="text1"/>
            <w:sz w:val="26"/>
            <w:szCs w:val="26"/>
          </w:rPr>
          <w:t>s</w:t>
        </w:r>
      </w:ins>
      <w:r w:rsidR="00EB4D98" w:rsidRPr="008D03A6">
        <w:rPr>
          <w:rFonts w:ascii="Crimson Text" w:hAnsi="Crimson Text"/>
          <w:color w:val="000000" w:themeColor="text1"/>
          <w:sz w:val="26"/>
          <w:szCs w:val="26"/>
        </w:rPr>
        <w:t>e dirigió hacia ese punto, sin dudarlo</w:t>
      </w:r>
      <w:del w:id="507" w:author="Paula Castrilli" w:date="2025-05-24T16:46:00Z">
        <w:r w:rsidR="00EB4D98" w:rsidRPr="008D03A6" w:rsidDel="001F2C06">
          <w:rPr>
            <w:rFonts w:ascii="Crimson Text" w:hAnsi="Crimson Text"/>
            <w:color w:val="000000" w:themeColor="text1"/>
            <w:sz w:val="26"/>
            <w:szCs w:val="26"/>
          </w:rPr>
          <w:delText>,</w:delText>
        </w:r>
      </w:del>
      <w:r w:rsidR="00EB4D98" w:rsidRPr="008D03A6">
        <w:rPr>
          <w:rFonts w:ascii="Crimson Text" w:hAnsi="Crimson Text"/>
          <w:color w:val="000000" w:themeColor="text1"/>
          <w:sz w:val="26"/>
          <w:szCs w:val="26"/>
        </w:rPr>
        <w:t xml:space="preserve"> ni considerar peligros. Corrió con todas sus fuerzas</w:t>
      </w:r>
      <w:del w:id="508" w:author="Paula Castrilli" w:date="2025-05-24T16:47:00Z">
        <w:r w:rsidR="00EB4D98" w:rsidRPr="008D03A6" w:rsidDel="001F2C06">
          <w:rPr>
            <w:rFonts w:ascii="Crimson Text" w:hAnsi="Crimson Text"/>
            <w:color w:val="000000" w:themeColor="text1"/>
            <w:sz w:val="26"/>
            <w:szCs w:val="26"/>
          </w:rPr>
          <w:delText xml:space="preserve"> en esa dirección, con</w:delText>
        </w:r>
      </w:del>
      <w:ins w:id="509" w:author="Paula Castrilli" w:date="2025-05-24T16:47:00Z">
        <w:r>
          <w:rPr>
            <w:rFonts w:ascii="Crimson Text" w:hAnsi="Crimson Text"/>
            <w:color w:val="000000" w:themeColor="text1"/>
            <w:sz w:val="26"/>
            <w:szCs w:val="26"/>
          </w:rPr>
          <w:t xml:space="preserve"> y</w:t>
        </w:r>
      </w:ins>
      <w:r w:rsidR="00EB4D98" w:rsidRPr="008D03A6">
        <w:rPr>
          <w:rFonts w:ascii="Crimson Text" w:hAnsi="Crimson Text"/>
          <w:color w:val="000000" w:themeColor="text1"/>
          <w:sz w:val="26"/>
          <w:szCs w:val="26"/>
        </w:rPr>
        <w:t xml:space="preserve"> los sentidos</w:t>
      </w:r>
      <w:ins w:id="510" w:author="Paula Castrilli" w:date="2025-05-24T16:47:00Z">
        <w:r>
          <w:rPr>
            <w:rFonts w:ascii="Crimson Text" w:hAnsi="Crimson Text"/>
            <w:color w:val="000000" w:themeColor="text1"/>
            <w:sz w:val="26"/>
            <w:szCs w:val="26"/>
          </w:rPr>
          <w:t xml:space="preserve"> en</w:t>
        </w:r>
      </w:ins>
      <w:r w:rsidR="00EB4D98" w:rsidRPr="008D03A6">
        <w:rPr>
          <w:rFonts w:ascii="Crimson Text" w:hAnsi="Crimson Text"/>
          <w:color w:val="000000" w:themeColor="text1"/>
          <w:sz w:val="26"/>
          <w:szCs w:val="26"/>
        </w:rPr>
        <w:t xml:space="preserve"> alerta. El relinch</w:t>
      </w:r>
      <w:ins w:id="511" w:author="Paula Castrilli" w:date="2025-05-24T16:47:00Z">
        <w:r>
          <w:rPr>
            <w:rFonts w:ascii="Crimson Text" w:hAnsi="Crimson Text"/>
            <w:color w:val="000000" w:themeColor="text1"/>
            <w:sz w:val="26"/>
            <w:szCs w:val="26"/>
          </w:rPr>
          <w:t>o</w:t>
        </w:r>
      </w:ins>
      <w:del w:id="512" w:author="Paula Castrilli" w:date="2025-05-24T16:47:00Z">
        <w:r w:rsidR="00EB4D98" w:rsidRPr="008D03A6" w:rsidDel="001F2C06">
          <w:rPr>
            <w:rFonts w:ascii="Crimson Text" w:hAnsi="Crimson Text"/>
            <w:color w:val="000000" w:themeColor="text1"/>
            <w:sz w:val="26"/>
            <w:szCs w:val="26"/>
          </w:rPr>
          <w:delText>e</w:delText>
        </w:r>
      </w:del>
      <w:r w:rsidR="00EB4D98" w:rsidRPr="008D03A6">
        <w:rPr>
          <w:rFonts w:ascii="Crimson Text" w:hAnsi="Crimson Text"/>
          <w:color w:val="000000" w:themeColor="text1"/>
          <w:sz w:val="26"/>
          <w:szCs w:val="26"/>
        </w:rPr>
        <w:t xml:space="preserve"> se oyó </w:t>
      </w:r>
      <w:r w:rsidR="00FA2966" w:rsidRPr="008D03A6">
        <w:rPr>
          <w:rFonts w:ascii="Crimson Text" w:hAnsi="Crimson Text"/>
          <w:color w:val="000000" w:themeColor="text1"/>
          <w:sz w:val="26"/>
          <w:szCs w:val="26"/>
        </w:rPr>
        <w:t>nuevamente</w:t>
      </w:r>
      <w:r w:rsidR="00EB4D98" w:rsidRPr="008D03A6">
        <w:rPr>
          <w:rFonts w:ascii="Crimson Text" w:hAnsi="Crimson Text"/>
          <w:color w:val="000000" w:themeColor="text1"/>
          <w:sz w:val="26"/>
          <w:szCs w:val="26"/>
        </w:rPr>
        <w:t xml:space="preserve">, </w:t>
      </w:r>
      <w:del w:id="513" w:author="Paula Castrilli" w:date="2025-05-24T16:47:00Z">
        <w:r w:rsidR="00EB4D98" w:rsidRPr="008D03A6" w:rsidDel="001F2C06">
          <w:rPr>
            <w:rFonts w:ascii="Crimson Text" w:hAnsi="Crimson Text"/>
            <w:color w:val="000000" w:themeColor="text1"/>
            <w:sz w:val="26"/>
            <w:szCs w:val="26"/>
          </w:rPr>
          <w:delText>y</w:delText>
        </w:r>
      </w:del>
      <w:r w:rsidR="00EB4D98" w:rsidRPr="008D03A6">
        <w:rPr>
          <w:rFonts w:ascii="Crimson Text" w:hAnsi="Crimson Text"/>
          <w:color w:val="000000" w:themeColor="text1"/>
          <w:sz w:val="26"/>
          <w:szCs w:val="26"/>
        </w:rPr>
        <w:t xml:space="preserve"> mucho más </w:t>
      </w:r>
      <w:r w:rsidR="00770F5A" w:rsidRPr="008D03A6">
        <w:rPr>
          <w:rFonts w:ascii="Crimson Text" w:hAnsi="Crimson Text"/>
          <w:color w:val="000000" w:themeColor="text1"/>
          <w:sz w:val="26"/>
          <w:szCs w:val="26"/>
        </w:rPr>
        <w:t>cercano</w:t>
      </w:r>
      <w:r w:rsidR="00EB4D98" w:rsidRPr="008D03A6">
        <w:rPr>
          <w:rFonts w:ascii="Crimson Text" w:hAnsi="Crimson Text"/>
          <w:color w:val="000000" w:themeColor="text1"/>
          <w:sz w:val="26"/>
          <w:szCs w:val="26"/>
        </w:rPr>
        <w:t xml:space="preserve"> que las otras veces</w:t>
      </w:r>
      <w:r w:rsidR="00FA2966" w:rsidRPr="008D03A6">
        <w:rPr>
          <w:rFonts w:ascii="Crimson Text" w:hAnsi="Crimson Text"/>
          <w:color w:val="000000" w:themeColor="text1"/>
          <w:sz w:val="26"/>
          <w:szCs w:val="26"/>
        </w:rPr>
        <w:t xml:space="preserve">, pero </w:t>
      </w:r>
      <w:ins w:id="514" w:author="Paula Castrilli" w:date="2025-05-24T16:48:00Z">
        <w:r w:rsidRPr="008D03A6">
          <w:rPr>
            <w:rFonts w:ascii="Crimson Text" w:hAnsi="Crimson Text"/>
            <w:color w:val="000000" w:themeColor="text1"/>
            <w:sz w:val="26"/>
            <w:szCs w:val="26"/>
          </w:rPr>
          <w:t xml:space="preserve">derivó en un gemido de </w:t>
        </w:r>
        <w:proofErr w:type="gramStart"/>
        <w:r w:rsidRPr="008D03A6">
          <w:rPr>
            <w:rFonts w:ascii="Crimson Text" w:hAnsi="Crimson Text"/>
            <w:color w:val="000000" w:themeColor="text1"/>
            <w:sz w:val="26"/>
            <w:szCs w:val="26"/>
          </w:rPr>
          <w:t xml:space="preserve">dolor </w:t>
        </w:r>
        <w:r>
          <w:rPr>
            <w:rFonts w:ascii="Crimson Text" w:hAnsi="Crimson Text"/>
            <w:color w:val="000000" w:themeColor="text1"/>
            <w:sz w:val="26"/>
            <w:szCs w:val="26"/>
          </w:rPr>
          <w:t xml:space="preserve"> </w:t>
        </w:r>
      </w:ins>
      <w:r w:rsidR="00FA2966" w:rsidRPr="008D03A6">
        <w:rPr>
          <w:rFonts w:ascii="Crimson Text" w:hAnsi="Crimson Text"/>
          <w:color w:val="000000" w:themeColor="text1"/>
          <w:sz w:val="26"/>
          <w:szCs w:val="26"/>
        </w:rPr>
        <w:t>antes</w:t>
      </w:r>
      <w:proofErr w:type="gramEnd"/>
      <w:r w:rsidR="00FA2966" w:rsidRPr="008D03A6">
        <w:rPr>
          <w:rFonts w:ascii="Crimson Text" w:hAnsi="Crimson Text"/>
          <w:color w:val="000000" w:themeColor="text1"/>
          <w:sz w:val="26"/>
          <w:szCs w:val="26"/>
        </w:rPr>
        <w:t xml:space="preserve"> de que concluyera</w:t>
      </w:r>
      <w:del w:id="515" w:author="Paula Castrilli" w:date="2025-05-24T16:48:00Z">
        <w:r w:rsidR="00FA2966" w:rsidRPr="008D03A6" w:rsidDel="001F2C06">
          <w:rPr>
            <w:rFonts w:ascii="Crimson Text" w:hAnsi="Crimson Text"/>
            <w:color w:val="000000" w:themeColor="text1"/>
            <w:sz w:val="26"/>
            <w:szCs w:val="26"/>
          </w:rPr>
          <w:delText xml:space="preserve">, </w:delText>
        </w:r>
        <w:r w:rsidR="00770F5A" w:rsidRPr="008D03A6" w:rsidDel="001F2C06">
          <w:rPr>
            <w:rFonts w:ascii="Crimson Text" w:hAnsi="Crimson Text"/>
            <w:color w:val="000000" w:themeColor="text1"/>
            <w:sz w:val="26"/>
            <w:szCs w:val="26"/>
          </w:rPr>
          <w:delText>deriv</w:delText>
        </w:r>
        <w:r w:rsidR="00FA2966" w:rsidRPr="008D03A6" w:rsidDel="001F2C06">
          <w:rPr>
            <w:rFonts w:ascii="Crimson Text" w:hAnsi="Crimson Text"/>
            <w:color w:val="000000" w:themeColor="text1"/>
            <w:sz w:val="26"/>
            <w:szCs w:val="26"/>
          </w:rPr>
          <w:delText>ó en un gemido de dolor</w:delText>
        </w:r>
      </w:del>
      <w:r w:rsidR="00FA2966" w:rsidRPr="008D03A6">
        <w:rPr>
          <w:rFonts w:ascii="Crimson Text" w:hAnsi="Crimson Text"/>
          <w:color w:val="000000" w:themeColor="text1"/>
          <w:sz w:val="26"/>
          <w:szCs w:val="26"/>
        </w:rPr>
        <w:t xml:space="preserve">. Eros se detuvo, y un </w:t>
      </w:r>
      <w:r w:rsidR="00584BD1" w:rsidRPr="008D03A6">
        <w:rPr>
          <w:rFonts w:ascii="Crimson Text" w:hAnsi="Crimson Text"/>
          <w:color w:val="000000" w:themeColor="text1"/>
          <w:sz w:val="26"/>
          <w:szCs w:val="26"/>
        </w:rPr>
        <w:t>escalofrío</w:t>
      </w:r>
      <w:r w:rsidR="00FA2966" w:rsidRPr="008D03A6">
        <w:rPr>
          <w:rFonts w:ascii="Crimson Text" w:hAnsi="Crimson Text"/>
          <w:color w:val="000000" w:themeColor="text1"/>
          <w:sz w:val="26"/>
          <w:szCs w:val="26"/>
        </w:rPr>
        <w:t xml:space="preserve"> </w:t>
      </w:r>
      <w:r w:rsidR="00584BD1" w:rsidRPr="008D03A6">
        <w:rPr>
          <w:rFonts w:ascii="Crimson Text" w:hAnsi="Crimson Text"/>
          <w:color w:val="000000" w:themeColor="text1"/>
          <w:sz w:val="26"/>
          <w:szCs w:val="26"/>
        </w:rPr>
        <w:t>recorrió</w:t>
      </w:r>
      <w:r w:rsidR="00FA2966" w:rsidRPr="008D03A6">
        <w:rPr>
          <w:rFonts w:ascii="Crimson Text" w:hAnsi="Crimson Text"/>
          <w:color w:val="000000" w:themeColor="text1"/>
          <w:sz w:val="26"/>
          <w:szCs w:val="26"/>
        </w:rPr>
        <w:t xml:space="preserve"> su cuerpo</w:t>
      </w:r>
      <w:r w:rsidR="00584BD1" w:rsidRPr="008D03A6">
        <w:rPr>
          <w:rFonts w:ascii="Crimson Text" w:hAnsi="Crimson Text"/>
          <w:color w:val="000000" w:themeColor="text1"/>
          <w:sz w:val="26"/>
          <w:szCs w:val="26"/>
        </w:rPr>
        <w:t xml:space="preserve"> entero</w:t>
      </w:r>
      <w:r w:rsidR="00FA2966" w:rsidRPr="008D03A6">
        <w:rPr>
          <w:rFonts w:ascii="Crimson Text" w:hAnsi="Crimson Text"/>
          <w:color w:val="000000" w:themeColor="text1"/>
          <w:sz w:val="26"/>
          <w:szCs w:val="26"/>
        </w:rPr>
        <w:t>. Temía que algo malo estuviera sucediendo con Agatha</w:t>
      </w:r>
      <w:ins w:id="516" w:author="Paula Castrilli" w:date="2025-05-24T16:49:00Z">
        <w:r>
          <w:rPr>
            <w:rFonts w:ascii="Crimson Text" w:hAnsi="Crimson Text"/>
            <w:color w:val="000000" w:themeColor="text1"/>
            <w:sz w:val="26"/>
            <w:szCs w:val="26"/>
          </w:rPr>
          <w:t>.</w:t>
        </w:r>
      </w:ins>
      <w:del w:id="517" w:author="Paula Castrilli" w:date="2025-05-24T16:49:00Z">
        <w:r w:rsidR="00FA2966" w:rsidRPr="008D03A6" w:rsidDel="001F2C06">
          <w:rPr>
            <w:rFonts w:ascii="Crimson Text" w:hAnsi="Crimson Text"/>
            <w:color w:val="000000" w:themeColor="text1"/>
            <w:sz w:val="26"/>
            <w:szCs w:val="26"/>
          </w:rPr>
          <w:delText>,</w:delText>
        </w:r>
      </w:del>
      <w:r w:rsidR="00FA2966" w:rsidRPr="008D03A6">
        <w:rPr>
          <w:rFonts w:ascii="Crimson Text" w:hAnsi="Crimson Text"/>
          <w:color w:val="000000" w:themeColor="text1"/>
          <w:sz w:val="26"/>
          <w:szCs w:val="26"/>
        </w:rPr>
        <w:t xml:space="preserve"> </w:t>
      </w:r>
    </w:p>
    <w:p w:rsidR="00157636" w:rsidRPr="008D03A6" w:rsidRDefault="00FA2966" w:rsidP="001F2C06">
      <w:pPr>
        <w:tabs>
          <w:tab w:val="left" w:pos="2179"/>
        </w:tabs>
        <w:spacing w:after="0"/>
        <w:ind w:firstLine="284"/>
        <w:jc w:val="both"/>
        <w:rPr>
          <w:rFonts w:ascii="Crimson Text" w:hAnsi="Crimson Text"/>
          <w:color w:val="000000" w:themeColor="text1"/>
          <w:sz w:val="26"/>
          <w:szCs w:val="26"/>
        </w:rPr>
      </w:pPr>
      <w:del w:id="518" w:author="Paula Castrilli" w:date="2025-05-24T16:49:00Z">
        <w:r w:rsidRPr="008D03A6" w:rsidDel="001F2C06">
          <w:rPr>
            <w:rFonts w:ascii="Crimson Text" w:hAnsi="Crimson Text"/>
            <w:color w:val="000000" w:themeColor="text1"/>
            <w:sz w:val="26"/>
            <w:szCs w:val="26"/>
          </w:rPr>
          <w:delText>d</w:delText>
        </w:r>
      </w:del>
      <w:ins w:id="519" w:author="Paula Castrilli" w:date="2025-05-24T16:49:00Z">
        <w:r w:rsidR="001F2C06">
          <w:rPr>
            <w:rFonts w:ascii="Crimson Text" w:hAnsi="Crimson Text"/>
            <w:color w:val="000000" w:themeColor="text1"/>
            <w:sz w:val="26"/>
            <w:szCs w:val="26"/>
          </w:rPr>
          <w:t>D</w:t>
        </w:r>
      </w:ins>
      <w:r w:rsidRPr="008D03A6">
        <w:rPr>
          <w:rFonts w:ascii="Crimson Text" w:hAnsi="Crimson Text"/>
          <w:color w:val="000000" w:themeColor="text1"/>
          <w:sz w:val="26"/>
          <w:szCs w:val="26"/>
        </w:rPr>
        <w:t xml:space="preserve">esesperado, </w:t>
      </w:r>
      <w:del w:id="520" w:author="Paula Castrilli" w:date="2025-05-24T16:49:00Z">
        <w:r w:rsidRPr="008D03A6" w:rsidDel="001F2C06">
          <w:rPr>
            <w:rFonts w:ascii="Crimson Text" w:hAnsi="Crimson Text"/>
            <w:color w:val="000000" w:themeColor="text1"/>
            <w:sz w:val="26"/>
            <w:szCs w:val="26"/>
          </w:rPr>
          <w:delText xml:space="preserve">observaba </w:delText>
        </w:r>
      </w:del>
      <w:ins w:id="521" w:author="Paula Castrilli" w:date="2025-05-24T16:49:00Z">
        <w:r w:rsidR="001F2C06">
          <w:rPr>
            <w:rFonts w:ascii="Crimson Text" w:hAnsi="Crimson Text"/>
            <w:color w:val="000000" w:themeColor="text1"/>
            <w:sz w:val="26"/>
            <w:szCs w:val="26"/>
          </w:rPr>
          <w:t>comenzó a mirar</w:t>
        </w:r>
        <w:r w:rsidR="001F2C0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en todas direcciones</w:t>
      </w:r>
      <w:ins w:id="522" w:author="Paula Castrilli" w:date="2025-05-24T16:49:00Z">
        <w:r w:rsidR="001F2C06">
          <w:rPr>
            <w:rFonts w:ascii="Crimson Text" w:hAnsi="Crimson Text"/>
            <w:color w:val="000000" w:themeColor="text1"/>
            <w:sz w:val="26"/>
            <w:szCs w:val="26"/>
          </w:rPr>
          <w:t xml:space="preserve"> y,</w:t>
        </w:r>
      </w:ins>
      <w:del w:id="523" w:author="Paula Castrilli" w:date="2025-05-24T16:49:00Z">
        <w:r w:rsidRPr="008D03A6" w:rsidDel="001F2C06">
          <w:rPr>
            <w:rFonts w:ascii="Crimson Text" w:hAnsi="Crimson Text"/>
            <w:color w:val="000000" w:themeColor="text1"/>
            <w:sz w:val="26"/>
            <w:szCs w:val="26"/>
          </w:rPr>
          <w:delText>. F</w:delText>
        </w:r>
      </w:del>
      <w:ins w:id="524" w:author="Paula Castrilli" w:date="2025-05-24T16:49:00Z">
        <w:r w:rsidR="001F2C06">
          <w:rPr>
            <w:rFonts w:ascii="Crimson Text" w:hAnsi="Crimson Text"/>
            <w:color w:val="000000" w:themeColor="text1"/>
            <w:sz w:val="26"/>
            <w:szCs w:val="26"/>
          </w:rPr>
          <w:t xml:space="preserve"> f</w:t>
        </w:r>
      </w:ins>
      <w:r w:rsidRPr="008D03A6">
        <w:rPr>
          <w:rFonts w:ascii="Crimson Text" w:hAnsi="Crimson Text"/>
          <w:color w:val="000000" w:themeColor="text1"/>
          <w:sz w:val="26"/>
          <w:szCs w:val="26"/>
        </w:rPr>
        <w:t>inalmente, advirtió el lomo de un gran animal tendido</w:t>
      </w:r>
      <w:ins w:id="525" w:author="Paula Castrilli" w:date="2025-05-24T16:49:00Z">
        <w:r w:rsidR="001F2C06">
          <w:rPr>
            <w:rFonts w:ascii="Crimson Text" w:hAnsi="Crimson Text"/>
            <w:color w:val="000000" w:themeColor="text1"/>
            <w:sz w:val="26"/>
            <w:szCs w:val="26"/>
          </w:rPr>
          <w:t xml:space="preserve"> inmóvil</w:t>
        </w:r>
      </w:ins>
      <w:r w:rsidRPr="008D03A6">
        <w:rPr>
          <w:rFonts w:ascii="Crimson Text" w:hAnsi="Crimson Text"/>
          <w:color w:val="000000" w:themeColor="text1"/>
          <w:sz w:val="26"/>
          <w:szCs w:val="26"/>
        </w:rPr>
        <w:t xml:space="preserve"> en el suelo</w:t>
      </w:r>
      <w:del w:id="526" w:author="Paula Castrilli" w:date="2025-05-24T16:50:00Z">
        <w:r w:rsidRPr="008D03A6" w:rsidDel="001F2C06">
          <w:rPr>
            <w:rFonts w:ascii="Crimson Text" w:hAnsi="Crimson Text"/>
            <w:color w:val="000000" w:themeColor="text1"/>
            <w:sz w:val="26"/>
            <w:szCs w:val="26"/>
          </w:rPr>
          <w:delText>, inmóvil</w:delText>
        </w:r>
      </w:del>
      <w:r w:rsidR="00D97FF1" w:rsidRPr="008D03A6">
        <w:rPr>
          <w:rFonts w:ascii="Crimson Text" w:hAnsi="Crimson Text"/>
          <w:color w:val="000000" w:themeColor="text1"/>
          <w:sz w:val="26"/>
          <w:szCs w:val="26"/>
        </w:rPr>
        <w:t>, sobre una pequeña colina</w:t>
      </w:r>
      <w:r w:rsidRPr="008D03A6">
        <w:rPr>
          <w:rFonts w:ascii="Crimson Text" w:hAnsi="Crimson Text"/>
          <w:color w:val="000000" w:themeColor="text1"/>
          <w:sz w:val="26"/>
          <w:szCs w:val="26"/>
        </w:rPr>
        <w:t xml:space="preserve">. </w:t>
      </w:r>
      <w:r w:rsidR="00383908" w:rsidRPr="008D03A6">
        <w:rPr>
          <w:rFonts w:ascii="Crimson Text" w:hAnsi="Crimson Text"/>
          <w:color w:val="000000" w:themeColor="text1"/>
          <w:sz w:val="26"/>
          <w:szCs w:val="26"/>
        </w:rPr>
        <w:t>Su</w:t>
      </w:r>
      <w:r w:rsidRPr="008D03A6">
        <w:rPr>
          <w:rFonts w:ascii="Crimson Text" w:hAnsi="Crimson Text"/>
          <w:color w:val="000000" w:themeColor="text1"/>
          <w:sz w:val="26"/>
          <w:szCs w:val="26"/>
        </w:rPr>
        <w:t xml:space="preserve"> pelaje </w:t>
      </w:r>
      <w:r w:rsidR="00383908" w:rsidRPr="008D03A6">
        <w:rPr>
          <w:rFonts w:ascii="Crimson Text" w:hAnsi="Crimson Text"/>
          <w:color w:val="000000" w:themeColor="text1"/>
          <w:sz w:val="26"/>
          <w:szCs w:val="26"/>
        </w:rPr>
        <w:t xml:space="preserve">brillaba como plata </w:t>
      </w:r>
      <w:r w:rsidR="00D97FF1" w:rsidRPr="008D03A6">
        <w:rPr>
          <w:rFonts w:ascii="Crimson Text" w:hAnsi="Crimson Text"/>
          <w:color w:val="000000" w:themeColor="text1"/>
          <w:sz w:val="26"/>
          <w:szCs w:val="26"/>
        </w:rPr>
        <w:t>a pesar de</w:t>
      </w:r>
      <w:r w:rsidR="00383908" w:rsidRPr="008D03A6">
        <w:rPr>
          <w:rFonts w:ascii="Crimson Text" w:hAnsi="Crimson Text"/>
          <w:color w:val="000000" w:themeColor="text1"/>
          <w:sz w:val="26"/>
          <w:szCs w:val="26"/>
        </w:rPr>
        <w:t xml:space="preserve"> la escasa luz que </w:t>
      </w:r>
      <w:r w:rsidR="00D97FF1" w:rsidRPr="008D03A6">
        <w:rPr>
          <w:rFonts w:ascii="Crimson Text" w:hAnsi="Crimson Text"/>
          <w:color w:val="000000" w:themeColor="text1"/>
          <w:sz w:val="26"/>
          <w:szCs w:val="26"/>
        </w:rPr>
        <w:t>penetraba</w:t>
      </w:r>
      <w:r w:rsidR="00383908" w:rsidRPr="008D03A6">
        <w:rPr>
          <w:rFonts w:ascii="Crimson Text" w:hAnsi="Crimson Text"/>
          <w:color w:val="000000" w:themeColor="text1"/>
          <w:sz w:val="26"/>
          <w:szCs w:val="26"/>
        </w:rPr>
        <w:t xml:space="preserve"> el follaje. Eros </w:t>
      </w:r>
      <w:del w:id="527" w:author="Paula Castrilli" w:date="2025-05-24T16:50:00Z">
        <w:r w:rsidR="00383908" w:rsidRPr="008D03A6" w:rsidDel="001F2C06">
          <w:rPr>
            <w:rFonts w:ascii="Crimson Text" w:hAnsi="Crimson Text"/>
            <w:color w:val="000000" w:themeColor="text1"/>
            <w:sz w:val="26"/>
            <w:szCs w:val="26"/>
          </w:rPr>
          <w:delText xml:space="preserve">reaccionó, y </w:delText>
        </w:r>
      </w:del>
      <w:r w:rsidR="00383908" w:rsidRPr="008D03A6">
        <w:rPr>
          <w:rFonts w:ascii="Crimson Text" w:hAnsi="Crimson Text"/>
          <w:color w:val="000000" w:themeColor="text1"/>
          <w:sz w:val="26"/>
          <w:szCs w:val="26"/>
        </w:rPr>
        <w:t xml:space="preserve">se dirigió </w:t>
      </w:r>
      <w:r w:rsidR="00842489" w:rsidRPr="008D03A6">
        <w:rPr>
          <w:rFonts w:ascii="Crimson Text" w:hAnsi="Crimson Text"/>
          <w:color w:val="000000" w:themeColor="text1"/>
          <w:sz w:val="26"/>
          <w:szCs w:val="26"/>
        </w:rPr>
        <w:t>directo</w:t>
      </w:r>
      <w:r w:rsidR="00383908" w:rsidRPr="008D03A6">
        <w:rPr>
          <w:rFonts w:ascii="Crimson Text" w:hAnsi="Crimson Text"/>
          <w:color w:val="000000" w:themeColor="text1"/>
          <w:sz w:val="26"/>
          <w:szCs w:val="26"/>
        </w:rPr>
        <w:t xml:space="preserve"> hacia el animal</w:t>
      </w:r>
      <w:ins w:id="528" w:author="Paula Castrilli" w:date="2025-05-24T16:50:00Z">
        <w:r w:rsidR="001F2C06">
          <w:rPr>
            <w:rFonts w:ascii="Crimson Text" w:hAnsi="Crimson Text"/>
            <w:color w:val="000000" w:themeColor="text1"/>
            <w:sz w:val="26"/>
            <w:szCs w:val="26"/>
          </w:rPr>
          <w:t>, presa del pánico, y</w:t>
        </w:r>
      </w:ins>
      <w:del w:id="529" w:author="Paula Castrilli" w:date="2025-05-24T16:50:00Z">
        <w:r w:rsidR="00383908" w:rsidRPr="008D03A6" w:rsidDel="001F2C06">
          <w:rPr>
            <w:rFonts w:ascii="Crimson Text" w:hAnsi="Crimson Text"/>
            <w:color w:val="000000" w:themeColor="text1"/>
            <w:sz w:val="26"/>
            <w:szCs w:val="26"/>
          </w:rPr>
          <w:delText>.</w:delText>
        </w:r>
      </w:del>
      <w:ins w:id="530" w:author="Paula Castrilli" w:date="2025-05-24T16:50:00Z">
        <w:r w:rsidR="001F2C06">
          <w:rPr>
            <w:rFonts w:ascii="Crimson Text" w:hAnsi="Crimson Text"/>
            <w:color w:val="000000" w:themeColor="text1"/>
            <w:sz w:val="26"/>
            <w:szCs w:val="26"/>
          </w:rPr>
          <w:t>,</w:t>
        </w:r>
      </w:ins>
      <w:r w:rsidR="00383908" w:rsidRPr="008D03A6">
        <w:rPr>
          <w:rFonts w:ascii="Crimson Text" w:hAnsi="Crimson Text"/>
          <w:color w:val="000000" w:themeColor="text1"/>
          <w:sz w:val="26"/>
          <w:szCs w:val="26"/>
        </w:rPr>
        <w:t xml:space="preserve"> </w:t>
      </w:r>
      <w:del w:id="531" w:author="Paula Castrilli" w:date="2025-05-24T16:50:00Z">
        <w:r w:rsidR="00383908" w:rsidRPr="008D03A6" w:rsidDel="001F2C06">
          <w:rPr>
            <w:rFonts w:ascii="Crimson Text" w:hAnsi="Crimson Text"/>
            <w:color w:val="000000" w:themeColor="text1"/>
            <w:sz w:val="26"/>
            <w:szCs w:val="26"/>
          </w:rPr>
          <w:delText>A</w:delText>
        </w:r>
      </w:del>
      <w:ins w:id="532" w:author="Paula Castrilli" w:date="2025-05-24T16:50:00Z">
        <w:r w:rsidR="001F2C06">
          <w:rPr>
            <w:rFonts w:ascii="Crimson Text" w:hAnsi="Crimson Text"/>
            <w:color w:val="000000" w:themeColor="text1"/>
            <w:sz w:val="26"/>
            <w:szCs w:val="26"/>
          </w:rPr>
          <w:t>a</w:t>
        </w:r>
      </w:ins>
      <w:r w:rsidR="00383908" w:rsidRPr="008D03A6">
        <w:rPr>
          <w:rFonts w:ascii="Crimson Text" w:hAnsi="Crimson Text"/>
          <w:color w:val="000000" w:themeColor="text1"/>
          <w:sz w:val="26"/>
          <w:szCs w:val="26"/>
        </w:rPr>
        <w:t xml:space="preserve">l llegar, se abalanzó sobre el cuerpo </w:t>
      </w:r>
      <w:r w:rsidR="007F26FF" w:rsidRPr="008D03A6">
        <w:rPr>
          <w:rFonts w:ascii="Crimson Text" w:hAnsi="Crimson Text"/>
          <w:color w:val="000000" w:themeColor="text1"/>
          <w:sz w:val="26"/>
          <w:szCs w:val="26"/>
        </w:rPr>
        <w:t>echado</w:t>
      </w:r>
      <w:ins w:id="533" w:author="Paula Castrilli" w:date="2025-05-24T16:51:00Z">
        <w:r w:rsidR="001F2C06">
          <w:rPr>
            <w:rFonts w:ascii="Crimson Text" w:hAnsi="Crimson Text"/>
            <w:color w:val="000000" w:themeColor="text1"/>
            <w:sz w:val="26"/>
            <w:szCs w:val="26"/>
          </w:rPr>
          <w:t>:</w:t>
        </w:r>
      </w:ins>
      <w:del w:id="534" w:author="Paula Castrilli" w:date="2025-05-24T16:51:00Z">
        <w:r w:rsidR="00383908" w:rsidRPr="008D03A6" w:rsidDel="001F2C06">
          <w:rPr>
            <w:rFonts w:ascii="Crimson Text" w:hAnsi="Crimson Text"/>
            <w:color w:val="000000" w:themeColor="text1"/>
            <w:sz w:val="26"/>
            <w:szCs w:val="26"/>
          </w:rPr>
          <w:delText>,</w:delText>
        </w:r>
      </w:del>
      <w:r w:rsidR="00383908" w:rsidRPr="008D03A6">
        <w:rPr>
          <w:rFonts w:ascii="Crimson Text" w:hAnsi="Crimson Text"/>
          <w:color w:val="000000" w:themeColor="text1"/>
          <w:sz w:val="26"/>
          <w:szCs w:val="26"/>
        </w:rPr>
        <w:t xml:space="preserve"> se trataba de Agatha.</w:t>
      </w:r>
    </w:p>
    <w:p w:rsidR="00383908" w:rsidRPr="008D03A6" w:rsidRDefault="00383908"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yegua respiraba con dificultad</w:t>
      </w:r>
      <w:del w:id="535" w:author="Paula Castrilli" w:date="2025-05-24T16:52:00Z">
        <w:r w:rsidRPr="008D03A6" w:rsidDel="001F2C0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emitía</w:t>
      </w:r>
      <w:r w:rsidR="00D80F99" w:rsidRPr="008D03A6">
        <w:rPr>
          <w:rFonts w:ascii="Crimson Text" w:hAnsi="Crimson Text"/>
          <w:color w:val="000000" w:themeColor="text1"/>
          <w:sz w:val="26"/>
          <w:szCs w:val="26"/>
        </w:rPr>
        <w:t xml:space="preserve"> </w:t>
      </w:r>
      <w:del w:id="536" w:author="Paula Castrilli" w:date="2025-05-24T16:52:00Z">
        <w:r w:rsidR="00D80F99" w:rsidRPr="008D03A6" w:rsidDel="001F2C06">
          <w:rPr>
            <w:rFonts w:ascii="Crimson Text" w:hAnsi="Crimson Text"/>
            <w:color w:val="000000" w:themeColor="text1"/>
            <w:sz w:val="26"/>
            <w:szCs w:val="26"/>
          </w:rPr>
          <w:delText>un sonido débil y</w:delText>
        </w:r>
        <w:r w:rsidR="00D56A0B" w:rsidRPr="008D03A6" w:rsidDel="001F2C06">
          <w:rPr>
            <w:rFonts w:ascii="Crimson Text" w:hAnsi="Crimson Text"/>
            <w:color w:val="000000" w:themeColor="text1"/>
            <w:sz w:val="26"/>
            <w:szCs w:val="26"/>
          </w:rPr>
          <w:delText xml:space="preserve"> agonizante</w:delText>
        </w:r>
      </w:del>
      <w:ins w:id="537" w:author="Paula Castrilli" w:date="2025-05-24T16:52:00Z">
        <w:r w:rsidR="001F2C06">
          <w:rPr>
            <w:rFonts w:ascii="Crimson Text" w:hAnsi="Crimson Text"/>
            <w:color w:val="000000" w:themeColor="text1"/>
            <w:sz w:val="26"/>
            <w:szCs w:val="26"/>
          </w:rPr>
          <w:t>sonidos débiles y agonizantes</w:t>
        </w:r>
      </w:ins>
      <w:r w:rsidR="00D56A0B" w:rsidRPr="008D03A6">
        <w:rPr>
          <w:rFonts w:ascii="Crimson Text" w:hAnsi="Crimson Text"/>
          <w:color w:val="000000" w:themeColor="text1"/>
          <w:sz w:val="26"/>
          <w:szCs w:val="26"/>
        </w:rPr>
        <w:t>. El</w:t>
      </w:r>
      <w:r w:rsidRPr="008D03A6">
        <w:rPr>
          <w:rFonts w:ascii="Crimson Text" w:hAnsi="Crimson Text"/>
          <w:color w:val="000000" w:themeColor="text1"/>
          <w:sz w:val="26"/>
          <w:szCs w:val="26"/>
        </w:rPr>
        <w:t xml:space="preserve"> abdomen mostraba un</w:t>
      </w:r>
      <w:r w:rsidR="006C59AD"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ins w:id="538" w:author="Paula Castrilli" w:date="2025-05-24T16:52:00Z">
        <w:r w:rsidR="001F2C06">
          <w:rPr>
            <w:rFonts w:ascii="Crimson Text" w:hAnsi="Crimson Text"/>
            <w:color w:val="000000" w:themeColor="text1"/>
            <w:sz w:val="26"/>
            <w:szCs w:val="26"/>
          </w:rPr>
          <w:t xml:space="preserve">gran </w:t>
        </w:r>
      </w:ins>
      <w:r w:rsidRPr="008D03A6">
        <w:rPr>
          <w:rFonts w:ascii="Crimson Text" w:hAnsi="Crimson Text"/>
          <w:color w:val="000000" w:themeColor="text1"/>
          <w:sz w:val="26"/>
          <w:szCs w:val="26"/>
        </w:rPr>
        <w:t xml:space="preserve">herida </w:t>
      </w:r>
      <w:del w:id="539" w:author="Paula Castrilli" w:date="2025-05-24T16:52:00Z">
        <w:r w:rsidR="006C59AD" w:rsidRPr="008D03A6" w:rsidDel="001F2C06">
          <w:rPr>
            <w:rFonts w:ascii="Crimson Text" w:hAnsi="Crimson Text"/>
            <w:color w:val="000000" w:themeColor="text1"/>
            <w:sz w:val="26"/>
            <w:szCs w:val="26"/>
          </w:rPr>
          <w:delText>de gravedad</w:delText>
        </w:r>
      </w:del>
      <w:ins w:id="540" w:author="Paula Castrilli" w:date="2025-05-24T16:52:00Z">
        <w:r w:rsidR="001F2C06">
          <w:rPr>
            <w:rFonts w:ascii="Crimson Text" w:hAnsi="Crimson Text"/>
            <w:color w:val="000000" w:themeColor="text1"/>
            <w:sz w:val="26"/>
            <w:szCs w:val="26"/>
          </w:rPr>
          <w:t>abierta</w:t>
        </w:r>
      </w:ins>
      <w:r w:rsidRPr="008D03A6">
        <w:rPr>
          <w:rFonts w:ascii="Crimson Text" w:hAnsi="Crimson Text"/>
          <w:color w:val="000000" w:themeColor="text1"/>
          <w:sz w:val="26"/>
          <w:szCs w:val="26"/>
        </w:rPr>
        <w:t xml:space="preserve">, </w:t>
      </w:r>
      <w:del w:id="541" w:author="Paula Castrilli" w:date="2025-05-24T16:52:00Z">
        <w:r w:rsidR="007F26FF" w:rsidRPr="008D03A6" w:rsidDel="001F2C06">
          <w:rPr>
            <w:rFonts w:ascii="Crimson Text" w:hAnsi="Crimson Text"/>
            <w:color w:val="000000" w:themeColor="text1"/>
            <w:sz w:val="26"/>
            <w:szCs w:val="26"/>
          </w:rPr>
          <w:delText>y</w:delText>
        </w:r>
      </w:del>
      <w:ins w:id="542" w:author="Paula Castrilli" w:date="2025-05-24T16:52:00Z">
        <w:r w:rsidR="001F2C06">
          <w:rPr>
            <w:rFonts w:ascii="Crimson Text" w:hAnsi="Crimson Text"/>
            <w:color w:val="000000" w:themeColor="text1"/>
            <w:sz w:val="26"/>
            <w:szCs w:val="26"/>
          </w:rPr>
          <w:t>donde</w:t>
        </w:r>
      </w:ins>
      <w:r w:rsidR="007F26F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piel y</w:t>
      </w:r>
      <w:ins w:id="543" w:author="Paula Castrilli" w:date="2025-05-24T16:52:00Z">
        <w:r w:rsidR="001F2C06">
          <w:rPr>
            <w:rFonts w:ascii="Crimson Text" w:hAnsi="Crimson Text"/>
            <w:color w:val="000000" w:themeColor="text1"/>
            <w:sz w:val="26"/>
            <w:szCs w:val="26"/>
          </w:rPr>
          <w:t xml:space="preserve"> los</w:t>
        </w:r>
      </w:ins>
      <w:r w:rsidRPr="008D03A6">
        <w:rPr>
          <w:rFonts w:ascii="Crimson Text" w:hAnsi="Crimson Text"/>
          <w:color w:val="000000" w:themeColor="text1"/>
          <w:sz w:val="26"/>
          <w:szCs w:val="26"/>
        </w:rPr>
        <w:t xml:space="preserve"> músculos habían sido desgarrados </w:t>
      </w:r>
      <w:r w:rsidR="006C59AD" w:rsidRPr="008D03A6">
        <w:rPr>
          <w:rFonts w:ascii="Crimson Text" w:hAnsi="Crimson Text"/>
          <w:color w:val="000000" w:themeColor="text1"/>
          <w:sz w:val="26"/>
          <w:szCs w:val="26"/>
        </w:rPr>
        <w:t>con violencia</w:t>
      </w:r>
      <w:del w:id="544" w:author="Paula Castrilli" w:date="2025-05-24T16:52:00Z">
        <w:r w:rsidR="006C59AD" w:rsidRPr="008D03A6" w:rsidDel="001F2C06">
          <w:rPr>
            <w:rFonts w:ascii="Crimson Text" w:hAnsi="Crimson Text"/>
            <w:color w:val="000000" w:themeColor="text1"/>
            <w:sz w:val="26"/>
            <w:szCs w:val="26"/>
          </w:rPr>
          <w:delText>, t</w:delText>
        </w:r>
      </w:del>
      <w:ins w:id="545" w:author="Paula Castrilli" w:date="2025-05-24T16:52:00Z">
        <w:r w:rsidR="001F2C06">
          <w:rPr>
            <w:rFonts w:ascii="Crimson Text" w:hAnsi="Crimson Text"/>
            <w:color w:val="000000" w:themeColor="text1"/>
            <w:sz w:val="26"/>
            <w:szCs w:val="26"/>
          </w:rPr>
          <w:t>. T</w:t>
        </w:r>
      </w:ins>
      <w:r w:rsidR="006C59AD" w:rsidRPr="008D03A6">
        <w:rPr>
          <w:rFonts w:ascii="Crimson Text" w:hAnsi="Crimson Text"/>
          <w:color w:val="000000" w:themeColor="text1"/>
          <w:sz w:val="26"/>
          <w:szCs w:val="26"/>
        </w:rPr>
        <w:t xml:space="preserve">enía </w:t>
      </w:r>
      <w:r w:rsidR="00D56A0B" w:rsidRPr="008D03A6">
        <w:rPr>
          <w:rFonts w:ascii="Crimson Text" w:hAnsi="Crimson Text"/>
          <w:color w:val="000000" w:themeColor="text1"/>
          <w:sz w:val="26"/>
          <w:szCs w:val="26"/>
        </w:rPr>
        <w:t>expuestas las</w:t>
      </w:r>
      <w:r w:rsidR="006C59AD" w:rsidRPr="008D03A6">
        <w:rPr>
          <w:rFonts w:ascii="Crimson Text" w:hAnsi="Crimson Text"/>
          <w:color w:val="000000" w:themeColor="text1"/>
          <w:sz w:val="26"/>
          <w:szCs w:val="26"/>
        </w:rPr>
        <w:t xml:space="preserve"> entrañas</w:t>
      </w:r>
      <w:del w:id="546" w:author="Paula Castrilli" w:date="2025-05-24T16:53:00Z">
        <w:r w:rsidR="006C59AD" w:rsidRPr="008D03A6" w:rsidDel="001F2C06">
          <w:rPr>
            <w:rFonts w:ascii="Crimson Text" w:hAnsi="Crimson Text"/>
            <w:color w:val="000000" w:themeColor="text1"/>
            <w:sz w:val="26"/>
            <w:szCs w:val="26"/>
          </w:rPr>
          <w:delText>,</w:delText>
        </w:r>
      </w:del>
      <w:r w:rsidR="006C59AD" w:rsidRPr="008D03A6">
        <w:rPr>
          <w:rFonts w:ascii="Crimson Text" w:hAnsi="Crimson Text"/>
          <w:color w:val="000000" w:themeColor="text1"/>
          <w:sz w:val="26"/>
          <w:szCs w:val="26"/>
        </w:rPr>
        <w:t xml:space="preserve"> y </w:t>
      </w:r>
      <w:del w:id="547" w:author="Paula Castrilli" w:date="2025-05-24T16:53:00Z">
        <w:r w:rsidR="006C59AD" w:rsidRPr="008D03A6" w:rsidDel="001F2C06">
          <w:rPr>
            <w:rFonts w:ascii="Crimson Text" w:hAnsi="Crimson Text"/>
            <w:color w:val="000000" w:themeColor="text1"/>
            <w:sz w:val="26"/>
            <w:szCs w:val="26"/>
          </w:rPr>
          <w:delText xml:space="preserve">la sangre derramada era </w:delText>
        </w:r>
        <w:r w:rsidR="00D56A0B" w:rsidRPr="008D03A6" w:rsidDel="001F2C06">
          <w:rPr>
            <w:rFonts w:ascii="Crimson Text" w:hAnsi="Crimson Text"/>
            <w:color w:val="000000" w:themeColor="text1"/>
            <w:sz w:val="26"/>
            <w:szCs w:val="26"/>
          </w:rPr>
          <w:delText>critica</w:delText>
        </w:r>
      </w:del>
      <w:ins w:id="548" w:author="Paula Castrilli" w:date="2025-05-24T16:53:00Z">
        <w:r w:rsidR="001F2C06">
          <w:rPr>
            <w:rFonts w:ascii="Crimson Text" w:hAnsi="Crimson Text"/>
            <w:color w:val="000000" w:themeColor="text1"/>
            <w:sz w:val="26"/>
            <w:szCs w:val="26"/>
          </w:rPr>
          <w:t>un enorme charco de sangre se iba formando a su alrededor</w:t>
        </w:r>
      </w:ins>
      <w:r w:rsidR="006C59AD" w:rsidRPr="008D03A6">
        <w:rPr>
          <w:rFonts w:ascii="Crimson Text" w:hAnsi="Crimson Text"/>
          <w:color w:val="000000" w:themeColor="text1"/>
          <w:sz w:val="26"/>
          <w:szCs w:val="26"/>
        </w:rPr>
        <w:t xml:space="preserve">. </w:t>
      </w:r>
      <w:ins w:id="549" w:author="Paula Castrilli" w:date="2025-05-24T16:53:00Z">
        <w:r w:rsidR="001F2C06">
          <w:rPr>
            <w:rFonts w:ascii="Crimson Text" w:hAnsi="Crimson Text"/>
            <w:color w:val="000000" w:themeColor="text1"/>
            <w:sz w:val="26"/>
            <w:szCs w:val="26"/>
          </w:rPr>
          <w:t>No había forma de salvarla, su fiel amiga</w:t>
        </w:r>
      </w:ins>
      <w:del w:id="550" w:author="Paula Castrilli" w:date="2025-05-24T16:54:00Z">
        <w:r w:rsidR="006C59AD" w:rsidRPr="008D03A6" w:rsidDel="001F2C06">
          <w:rPr>
            <w:rFonts w:ascii="Crimson Text" w:hAnsi="Crimson Text"/>
            <w:color w:val="000000" w:themeColor="text1"/>
            <w:sz w:val="26"/>
            <w:szCs w:val="26"/>
          </w:rPr>
          <w:delText>El animal se encontraba</w:delText>
        </w:r>
      </w:del>
      <w:ins w:id="551" w:author="Paula Castrilli" w:date="2025-05-24T16:54:00Z">
        <w:r w:rsidR="001F2C06">
          <w:rPr>
            <w:rFonts w:ascii="Crimson Text" w:hAnsi="Crimson Text"/>
            <w:color w:val="000000" w:themeColor="text1"/>
            <w:sz w:val="26"/>
            <w:szCs w:val="26"/>
          </w:rPr>
          <w:t xml:space="preserve"> estaba</w:t>
        </w:r>
      </w:ins>
      <w:r w:rsidR="006C59AD" w:rsidRPr="008D03A6">
        <w:rPr>
          <w:rFonts w:ascii="Crimson Text" w:hAnsi="Crimson Text"/>
          <w:color w:val="000000" w:themeColor="text1"/>
          <w:sz w:val="26"/>
          <w:szCs w:val="26"/>
        </w:rPr>
        <w:t xml:space="preserve"> a punto de morir.</w:t>
      </w:r>
    </w:p>
    <w:p w:rsidR="00020625" w:rsidRDefault="00FF1453" w:rsidP="00157636">
      <w:pPr>
        <w:tabs>
          <w:tab w:val="left" w:pos="2179"/>
        </w:tabs>
        <w:spacing w:after="0"/>
        <w:ind w:firstLine="284"/>
        <w:jc w:val="both"/>
        <w:rPr>
          <w:ins w:id="552" w:author="Paula Castrilli" w:date="2025-05-24T17:01:00Z"/>
          <w:rFonts w:ascii="Crimson Text" w:hAnsi="Crimson Text"/>
          <w:color w:val="000000" w:themeColor="text1"/>
          <w:sz w:val="26"/>
          <w:szCs w:val="26"/>
        </w:rPr>
      </w:pPr>
      <w:r w:rsidRPr="008D03A6">
        <w:rPr>
          <w:rFonts w:ascii="Crimson Text" w:hAnsi="Crimson Text"/>
          <w:color w:val="000000" w:themeColor="text1"/>
          <w:sz w:val="26"/>
          <w:szCs w:val="26"/>
        </w:rPr>
        <w:t xml:space="preserve">Eros no podía </w:t>
      </w:r>
      <w:del w:id="553" w:author="Paula Castrilli" w:date="2025-05-24T16:54:00Z">
        <w:r w:rsidRPr="008D03A6" w:rsidDel="00972FC3">
          <w:rPr>
            <w:rFonts w:ascii="Crimson Text" w:hAnsi="Crimson Text"/>
            <w:color w:val="000000" w:themeColor="text1"/>
            <w:sz w:val="26"/>
            <w:szCs w:val="26"/>
          </w:rPr>
          <w:delText xml:space="preserve">creer lo que </w:delText>
        </w:r>
        <w:r w:rsidR="0091130E" w:rsidRPr="008D03A6" w:rsidDel="00972FC3">
          <w:rPr>
            <w:rFonts w:ascii="Crimson Text" w:hAnsi="Crimson Text"/>
            <w:color w:val="000000" w:themeColor="text1"/>
            <w:sz w:val="26"/>
            <w:szCs w:val="26"/>
          </w:rPr>
          <w:delText>sucedía</w:delText>
        </w:r>
      </w:del>
      <w:ins w:id="554" w:author="Paula Castrilli" w:date="2025-05-24T16:54:00Z">
        <w:r w:rsidR="00972FC3">
          <w:rPr>
            <w:rFonts w:ascii="Crimson Text" w:hAnsi="Crimson Text"/>
            <w:color w:val="000000" w:themeColor="text1"/>
            <w:sz w:val="26"/>
            <w:szCs w:val="26"/>
          </w:rPr>
          <w:t>asimilar lo que estaba pasando</w:t>
        </w:r>
      </w:ins>
      <w:r w:rsidRPr="008D03A6">
        <w:rPr>
          <w:rFonts w:ascii="Crimson Text" w:hAnsi="Crimson Text"/>
          <w:color w:val="000000" w:themeColor="text1"/>
          <w:sz w:val="26"/>
          <w:szCs w:val="26"/>
        </w:rPr>
        <w:t xml:space="preserve">, estaba </w:t>
      </w:r>
      <w:r w:rsidR="00183B63"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afrontar </w:t>
      </w:r>
      <w:r w:rsidR="0091130E" w:rsidRPr="008D03A6">
        <w:rPr>
          <w:rFonts w:ascii="Crimson Text" w:hAnsi="Crimson Text"/>
          <w:color w:val="000000" w:themeColor="text1"/>
          <w:sz w:val="26"/>
          <w:szCs w:val="26"/>
        </w:rPr>
        <w:t>una nueva</w:t>
      </w:r>
      <w:r w:rsidRPr="008D03A6">
        <w:rPr>
          <w:rFonts w:ascii="Crimson Text" w:hAnsi="Crimson Text"/>
          <w:color w:val="000000" w:themeColor="text1"/>
          <w:sz w:val="26"/>
          <w:szCs w:val="26"/>
        </w:rPr>
        <w:t xml:space="preserve"> perdida</w:t>
      </w:r>
      <w:del w:id="555" w:author="Paula Castrilli" w:date="2025-05-24T16:55:00Z">
        <w:r w:rsidRPr="008D03A6" w:rsidDel="00972FC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sabía si tendría la fortaleza para superarlo. Entendió que aquel momento se trataba del final de su compañera</w:t>
      </w:r>
      <w:del w:id="556" w:author="Paula Castrilli" w:date="2025-05-24T16:55:00Z">
        <w:r w:rsidRPr="008D03A6" w:rsidDel="00972FC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quiso perder </w:t>
      </w:r>
      <w:r w:rsidR="009E655F" w:rsidRPr="008D03A6">
        <w:rPr>
          <w:rFonts w:ascii="Crimson Text" w:hAnsi="Crimson Text"/>
          <w:color w:val="000000" w:themeColor="text1"/>
          <w:sz w:val="26"/>
          <w:szCs w:val="26"/>
        </w:rPr>
        <w:t>tiempo</w:t>
      </w:r>
      <w:r w:rsidRPr="008D03A6">
        <w:rPr>
          <w:rFonts w:ascii="Crimson Text" w:hAnsi="Crimson Text"/>
          <w:color w:val="000000" w:themeColor="text1"/>
          <w:sz w:val="26"/>
          <w:szCs w:val="26"/>
        </w:rPr>
        <w:t xml:space="preserve"> </w:t>
      </w:r>
      <w:r w:rsidR="00B643D4" w:rsidRPr="008D03A6">
        <w:rPr>
          <w:rFonts w:ascii="Crimson Text" w:hAnsi="Crimson Text"/>
          <w:color w:val="000000" w:themeColor="text1"/>
          <w:sz w:val="26"/>
          <w:szCs w:val="26"/>
        </w:rPr>
        <w:t>intentando</w:t>
      </w:r>
      <w:r w:rsidRPr="008D03A6">
        <w:rPr>
          <w:rFonts w:ascii="Crimson Text" w:hAnsi="Crimson Text"/>
          <w:color w:val="000000" w:themeColor="text1"/>
          <w:sz w:val="26"/>
          <w:szCs w:val="26"/>
        </w:rPr>
        <w:t xml:space="preserve"> </w:t>
      </w:r>
      <w:r w:rsidR="009E655F" w:rsidRPr="008D03A6">
        <w:rPr>
          <w:rFonts w:ascii="Crimson Text" w:hAnsi="Crimson Text"/>
          <w:color w:val="000000" w:themeColor="text1"/>
          <w:sz w:val="26"/>
          <w:szCs w:val="26"/>
        </w:rPr>
        <w:t>impedir</w:t>
      </w:r>
      <w:r w:rsidR="00052B9D" w:rsidRPr="008D03A6">
        <w:rPr>
          <w:rFonts w:ascii="Crimson Text" w:hAnsi="Crimson Text"/>
          <w:color w:val="000000" w:themeColor="text1"/>
          <w:sz w:val="26"/>
          <w:szCs w:val="26"/>
        </w:rPr>
        <w:t xml:space="preserve"> algo</w:t>
      </w:r>
      <w:r w:rsidR="00712F8B" w:rsidRPr="008D03A6">
        <w:rPr>
          <w:rFonts w:ascii="Crimson Text" w:hAnsi="Crimson Text"/>
          <w:color w:val="000000" w:themeColor="text1"/>
          <w:sz w:val="26"/>
          <w:szCs w:val="26"/>
        </w:rPr>
        <w:t xml:space="preserve"> i</w:t>
      </w:r>
      <w:r w:rsidR="009E655F" w:rsidRPr="008D03A6">
        <w:rPr>
          <w:rFonts w:ascii="Crimson Text" w:hAnsi="Crimson Text"/>
          <w:color w:val="000000" w:themeColor="text1"/>
          <w:sz w:val="26"/>
          <w:szCs w:val="26"/>
        </w:rPr>
        <w:t>rrever</w:t>
      </w:r>
      <w:r w:rsidR="00712F8B" w:rsidRPr="008D03A6">
        <w:rPr>
          <w:rFonts w:ascii="Crimson Text" w:hAnsi="Crimson Text"/>
          <w:color w:val="000000" w:themeColor="text1"/>
          <w:sz w:val="26"/>
          <w:szCs w:val="26"/>
        </w:rPr>
        <w:t>sible, por lo que</w:t>
      </w:r>
      <w:r w:rsidR="00633A03" w:rsidRPr="008D03A6">
        <w:rPr>
          <w:rFonts w:ascii="Crimson Text" w:hAnsi="Crimson Text"/>
          <w:color w:val="000000" w:themeColor="text1"/>
          <w:sz w:val="26"/>
          <w:szCs w:val="26"/>
        </w:rPr>
        <w:t xml:space="preserve"> </w:t>
      </w:r>
      <w:r w:rsidR="00712F8B" w:rsidRPr="008D03A6">
        <w:rPr>
          <w:rFonts w:ascii="Crimson Text" w:hAnsi="Crimson Text"/>
          <w:color w:val="000000" w:themeColor="text1"/>
          <w:sz w:val="26"/>
          <w:szCs w:val="26"/>
        </w:rPr>
        <w:t>a</w:t>
      </w:r>
      <w:r w:rsidR="00633A03" w:rsidRPr="008D03A6">
        <w:rPr>
          <w:rFonts w:ascii="Crimson Text" w:hAnsi="Crimson Text"/>
          <w:color w:val="000000" w:themeColor="text1"/>
          <w:sz w:val="26"/>
          <w:szCs w:val="26"/>
        </w:rPr>
        <w:t>provecho ese último i</w:t>
      </w:r>
      <w:r w:rsidR="00712F8B" w:rsidRPr="008D03A6">
        <w:rPr>
          <w:rFonts w:ascii="Crimson Text" w:hAnsi="Crimson Text"/>
          <w:color w:val="000000" w:themeColor="text1"/>
          <w:sz w:val="26"/>
          <w:szCs w:val="26"/>
        </w:rPr>
        <w:t>nstante para despedirse de ella. S</w:t>
      </w:r>
      <w:r w:rsidR="00633A03" w:rsidRPr="008D03A6">
        <w:rPr>
          <w:rFonts w:ascii="Crimson Text" w:hAnsi="Crimson Text"/>
          <w:color w:val="000000" w:themeColor="text1"/>
          <w:sz w:val="26"/>
          <w:szCs w:val="26"/>
        </w:rPr>
        <w:t>e aproximó al hocico de</w:t>
      </w:r>
      <w:r w:rsidR="009E655F" w:rsidRPr="008D03A6">
        <w:rPr>
          <w:rFonts w:ascii="Crimson Text" w:hAnsi="Crimson Text"/>
          <w:color w:val="000000" w:themeColor="text1"/>
          <w:sz w:val="26"/>
          <w:szCs w:val="26"/>
        </w:rPr>
        <w:t xml:space="preserve"> </w:t>
      </w:r>
      <w:r w:rsidR="00633A03" w:rsidRPr="008D03A6">
        <w:rPr>
          <w:rFonts w:ascii="Crimson Text" w:hAnsi="Crimson Text"/>
          <w:color w:val="000000" w:themeColor="text1"/>
          <w:sz w:val="26"/>
          <w:szCs w:val="26"/>
        </w:rPr>
        <w:t>l</w:t>
      </w:r>
      <w:r w:rsidR="009E655F" w:rsidRPr="008D03A6">
        <w:rPr>
          <w:rFonts w:ascii="Crimson Text" w:hAnsi="Crimson Text"/>
          <w:color w:val="000000" w:themeColor="text1"/>
          <w:sz w:val="26"/>
          <w:szCs w:val="26"/>
        </w:rPr>
        <w:t>a</w:t>
      </w:r>
      <w:r w:rsidR="00633A03" w:rsidRPr="008D03A6">
        <w:rPr>
          <w:rFonts w:ascii="Crimson Text" w:hAnsi="Crimson Text"/>
          <w:color w:val="000000" w:themeColor="text1"/>
          <w:sz w:val="26"/>
          <w:szCs w:val="26"/>
        </w:rPr>
        <w:t xml:space="preserve"> </w:t>
      </w:r>
      <w:r w:rsidR="009E655F" w:rsidRPr="008D03A6">
        <w:rPr>
          <w:rFonts w:ascii="Crimson Text" w:hAnsi="Crimson Text"/>
          <w:color w:val="000000" w:themeColor="text1"/>
          <w:sz w:val="26"/>
          <w:szCs w:val="26"/>
        </w:rPr>
        <w:t>yegua</w:t>
      </w:r>
      <w:del w:id="557" w:author="Paula Castrilli" w:date="2025-05-24T16:56:00Z">
        <w:r w:rsidR="00633A03" w:rsidRPr="008D03A6" w:rsidDel="00972FC3">
          <w:rPr>
            <w:rFonts w:ascii="Crimson Text" w:hAnsi="Crimson Text"/>
            <w:color w:val="000000" w:themeColor="text1"/>
            <w:sz w:val="26"/>
            <w:szCs w:val="26"/>
          </w:rPr>
          <w:delText>,</w:delText>
        </w:r>
      </w:del>
      <w:r w:rsidR="00633A03" w:rsidRPr="008D03A6">
        <w:rPr>
          <w:rFonts w:ascii="Crimson Text" w:hAnsi="Crimson Text"/>
          <w:color w:val="000000" w:themeColor="text1"/>
          <w:sz w:val="26"/>
          <w:szCs w:val="26"/>
        </w:rPr>
        <w:t xml:space="preserve"> </w:t>
      </w:r>
      <w:r w:rsidR="00A4395B" w:rsidRPr="008D03A6">
        <w:rPr>
          <w:rFonts w:ascii="Crimson Text" w:hAnsi="Crimson Text"/>
          <w:color w:val="000000" w:themeColor="text1"/>
          <w:sz w:val="26"/>
          <w:szCs w:val="26"/>
        </w:rPr>
        <w:t>y lo</w:t>
      </w:r>
      <w:r w:rsidR="00712F8B" w:rsidRPr="008D03A6">
        <w:rPr>
          <w:rFonts w:ascii="Crimson Text" w:hAnsi="Crimson Text"/>
          <w:color w:val="000000" w:themeColor="text1"/>
          <w:sz w:val="26"/>
          <w:szCs w:val="26"/>
        </w:rPr>
        <w:t xml:space="preserve"> acarició suavemente, mientras </w:t>
      </w:r>
      <w:r w:rsidR="00D80F99" w:rsidRPr="008D03A6">
        <w:rPr>
          <w:rFonts w:ascii="Crimson Text" w:hAnsi="Crimson Text"/>
          <w:color w:val="000000" w:themeColor="text1"/>
          <w:sz w:val="26"/>
          <w:szCs w:val="26"/>
        </w:rPr>
        <w:t>percibía como</w:t>
      </w:r>
      <w:r w:rsidR="00712F8B" w:rsidRPr="008D03A6">
        <w:rPr>
          <w:rFonts w:ascii="Crimson Text" w:hAnsi="Crimson Text"/>
          <w:color w:val="000000" w:themeColor="text1"/>
          <w:sz w:val="26"/>
          <w:szCs w:val="26"/>
        </w:rPr>
        <w:t xml:space="preserve"> sus oj</w:t>
      </w:r>
      <w:r w:rsidR="009E655F" w:rsidRPr="008D03A6">
        <w:rPr>
          <w:rFonts w:ascii="Crimson Text" w:hAnsi="Crimson Text"/>
          <w:color w:val="000000" w:themeColor="text1"/>
          <w:sz w:val="26"/>
          <w:szCs w:val="26"/>
        </w:rPr>
        <w:t>os</w:t>
      </w:r>
      <w:r w:rsidR="00D80F99" w:rsidRPr="008D03A6">
        <w:rPr>
          <w:rFonts w:ascii="Crimson Text" w:hAnsi="Crimson Text"/>
          <w:color w:val="000000" w:themeColor="text1"/>
          <w:sz w:val="26"/>
          <w:szCs w:val="26"/>
        </w:rPr>
        <w:t xml:space="preserve"> brillantes y</w:t>
      </w:r>
      <w:r w:rsidR="00712F8B" w:rsidRPr="008D03A6">
        <w:rPr>
          <w:rFonts w:ascii="Crimson Text" w:hAnsi="Crimson Text"/>
          <w:color w:val="000000" w:themeColor="text1"/>
          <w:sz w:val="26"/>
          <w:szCs w:val="26"/>
        </w:rPr>
        <w:t xml:space="preserve"> enormes </w:t>
      </w:r>
      <w:r w:rsidR="00D80F99" w:rsidRPr="008D03A6">
        <w:rPr>
          <w:rFonts w:ascii="Crimson Text" w:hAnsi="Crimson Text"/>
          <w:color w:val="000000" w:themeColor="text1"/>
          <w:sz w:val="26"/>
          <w:szCs w:val="26"/>
        </w:rPr>
        <w:t>se entregaban de a poco</w:t>
      </w:r>
      <w:r w:rsidR="00712F8B" w:rsidRPr="008D03A6">
        <w:rPr>
          <w:rFonts w:ascii="Crimson Text" w:hAnsi="Crimson Text"/>
          <w:color w:val="000000" w:themeColor="text1"/>
          <w:sz w:val="26"/>
          <w:szCs w:val="26"/>
        </w:rPr>
        <w:t xml:space="preserve">. </w:t>
      </w:r>
      <w:del w:id="558" w:author="Paula Castrilli" w:date="2025-05-24T16:56:00Z">
        <w:r w:rsidR="00712F8B" w:rsidRPr="008D03A6" w:rsidDel="00972FC3">
          <w:rPr>
            <w:rFonts w:ascii="Crimson Text" w:hAnsi="Crimson Text"/>
            <w:color w:val="000000" w:themeColor="text1"/>
            <w:sz w:val="26"/>
            <w:szCs w:val="26"/>
          </w:rPr>
          <w:delText>Se le partía el corazón</w:delText>
        </w:r>
        <w:r w:rsidR="00052B9D" w:rsidRPr="008D03A6" w:rsidDel="00972FC3">
          <w:rPr>
            <w:rFonts w:ascii="Crimson Text" w:hAnsi="Crimson Text"/>
            <w:color w:val="000000" w:themeColor="text1"/>
            <w:sz w:val="26"/>
            <w:szCs w:val="26"/>
          </w:rPr>
          <w:delText xml:space="preserve"> con la escena</w:delText>
        </w:r>
        <w:r w:rsidR="00712F8B" w:rsidRPr="008D03A6" w:rsidDel="00972FC3">
          <w:rPr>
            <w:rFonts w:ascii="Crimson Text" w:hAnsi="Crimson Text"/>
            <w:color w:val="000000" w:themeColor="text1"/>
            <w:sz w:val="26"/>
            <w:szCs w:val="26"/>
          </w:rPr>
          <w:delText>,</w:delText>
        </w:r>
      </w:del>
      <w:ins w:id="559" w:author="Paula Castrilli" w:date="2025-05-24T16:56:00Z">
        <w:r w:rsidR="00972FC3">
          <w:rPr>
            <w:rFonts w:ascii="Crimson Text" w:hAnsi="Crimson Text"/>
            <w:color w:val="000000" w:themeColor="text1"/>
            <w:sz w:val="26"/>
            <w:szCs w:val="26"/>
          </w:rPr>
          <w:t>Sentía cómo una parte de su corazón se estaba yendo con ella</w:t>
        </w:r>
      </w:ins>
      <w:r w:rsidR="00712F8B" w:rsidRPr="008D03A6">
        <w:rPr>
          <w:rFonts w:ascii="Crimson Text" w:hAnsi="Crimson Text"/>
          <w:color w:val="000000" w:themeColor="text1"/>
          <w:sz w:val="26"/>
          <w:szCs w:val="26"/>
        </w:rPr>
        <w:t xml:space="preserve"> y no pudo evitar que las lágrimas le nublaran la vista</w:t>
      </w:r>
      <w:ins w:id="560" w:author="Paula Castrilli" w:date="2025-05-24T16:56:00Z">
        <w:r w:rsidR="00972FC3">
          <w:rPr>
            <w:rFonts w:ascii="Crimson Text" w:hAnsi="Crimson Text"/>
            <w:color w:val="000000" w:themeColor="text1"/>
            <w:sz w:val="26"/>
            <w:szCs w:val="26"/>
          </w:rPr>
          <w:t xml:space="preserve"> y le corrieran libremente por el rostro</w:t>
        </w:r>
      </w:ins>
      <w:r w:rsidR="00712F8B" w:rsidRPr="008D03A6">
        <w:rPr>
          <w:rFonts w:ascii="Crimson Text" w:hAnsi="Crimson Text"/>
          <w:color w:val="000000" w:themeColor="text1"/>
          <w:sz w:val="26"/>
          <w:szCs w:val="26"/>
        </w:rPr>
        <w:t xml:space="preserve">. Se mantuvo a su lado hasta que sintió que el animal </w:t>
      </w:r>
      <w:del w:id="561" w:author="Paula Castrilli" w:date="2025-05-24T16:57:00Z">
        <w:r w:rsidR="00712F8B" w:rsidRPr="008D03A6" w:rsidDel="00020625">
          <w:rPr>
            <w:rFonts w:ascii="Crimson Text" w:hAnsi="Crimson Text"/>
            <w:color w:val="000000" w:themeColor="text1"/>
            <w:sz w:val="26"/>
            <w:szCs w:val="26"/>
          </w:rPr>
          <w:delText>ya no respiraba</w:delText>
        </w:r>
      </w:del>
      <w:ins w:id="562" w:author="Paula Castrilli" w:date="2025-05-24T16:57:00Z">
        <w:r w:rsidR="00020625">
          <w:rPr>
            <w:rFonts w:ascii="Crimson Text" w:hAnsi="Crimson Text"/>
            <w:color w:val="000000" w:themeColor="text1"/>
            <w:sz w:val="26"/>
            <w:szCs w:val="26"/>
          </w:rPr>
          <w:t>dejaba de respirar</w:t>
        </w:r>
      </w:ins>
      <w:r w:rsidR="00712F8B" w:rsidRPr="008D03A6">
        <w:rPr>
          <w:rFonts w:ascii="Crimson Text" w:hAnsi="Crimson Text"/>
          <w:color w:val="000000" w:themeColor="text1"/>
          <w:sz w:val="26"/>
          <w:szCs w:val="26"/>
        </w:rPr>
        <w:t>. Eros grit</w:t>
      </w:r>
      <w:ins w:id="563" w:author="Paula Castrilli" w:date="2025-05-24T16:58:00Z">
        <w:r w:rsidR="00020625">
          <w:rPr>
            <w:rFonts w:ascii="Crimson Text" w:hAnsi="Crimson Text"/>
            <w:color w:val="000000" w:themeColor="text1"/>
            <w:sz w:val="26"/>
            <w:szCs w:val="26"/>
          </w:rPr>
          <w:t>ó</w:t>
        </w:r>
      </w:ins>
      <w:del w:id="564" w:author="Paula Castrilli" w:date="2025-05-24T16:58:00Z">
        <w:r w:rsidR="00712F8B" w:rsidRPr="008D03A6" w:rsidDel="00020625">
          <w:rPr>
            <w:rFonts w:ascii="Crimson Text" w:hAnsi="Crimson Text"/>
            <w:color w:val="000000" w:themeColor="text1"/>
            <w:sz w:val="26"/>
            <w:szCs w:val="26"/>
          </w:rPr>
          <w:delText>o</w:delText>
        </w:r>
      </w:del>
      <w:r w:rsidR="00712F8B" w:rsidRPr="008D03A6">
        <w:rPr>
          <w:rFonts w:ascii="Crimson Text" w:hAnsi="Crimson Text"/>
          <w:color w:val="000000" w:themeColor="text1"/>
          <w:sz w:val="26"/>
          <w:szCs w:val="26"/>
        </w:rPr>
        <w:t xml:space="preserve"> con rabia</w:t>
      </w:r>
      <w:del w:id="565" w:author="Paula Castrilli" w:date="2025-05-24T16:58:00Z">
        <w:r w:rsidR="00712F8B" w:rsidRPr="008D03A6" w:rsidDel="00020625">
          <w:rPr>
            <w:rFonts w:ascii="Crimson Text" w:hAnsi="Crimson Text"/>
            <w:color w:val="000000" w:themeColor="text1"/>
            <w:sz w:val="26"/>
            <w:szCs w:val="26"/>
          </w:rPr>
          <w:delText>,</w:delText>
        </w:r>
      </w:del>
      <w:r w:rsidR="00712F8B" w:rsidRPr="008D03A6">
        <w:rPr>
          <w:rFonts w:ascii="Crimson Text" w:hAnsi="Crimson Text"/>
          <w:color w:val="000000" w:themeColor="text1"/>
          <w:sz w:val="26"/>
          <w:szCs w:val="26"/>
        </w:rPr>
        <w:t xml:space="preserve"> y </w:t>
      </w:r>
      <w:del w:id="566" w:author="Paula Castrilli" w:date="2025-05-24T17:00:00Z">
        <w:r w:rsidR="005C725A" w:rsidRPr="008D03A6" w:rsidDel="00020625">
          <w:rPr>
            <w:rFonts w:ascii="Crimson Text" w:hAnsi="Crimson Text"/>
            <w:color w:val="000000" w:themeColor="text1"/>
            <w:sz w:val="26"/>
            <w:szCs w:val="26"/>
          </w:rPr>
          <w:delText>abrazó</w:delText>
        </w:r>
        <w:r w:rsidR="00712F8B" w:rsidRPr="008D03A6" w:rsidDel="00020625">
          <w:rPr>
            <w:rFonts w:ascii="Crimson Text" w:hAnsi="Crimson Text"/>
            <w:color w:val="000000" w:themeColor="text1"/>
            <w:sz w:val="26"/>
            <w:szCs w:val="26"/>
          </w:rPr>
          <w:delText xml:space="preserve"> </w:delText>
        </w:r>
      </w:del>
      <w:ins w:id="567" w:author="Paula Castrilli" w:date="2025-05-24T17:00:00Z">
        <w:r w:rsidR="00020625">
          <w:rPr>
            <w:rFonts w:ascii="Crimson Text" w:hAnsi="Crimson Text"/>
            <w:color w:val="000000" w:themeColor="text1"/>
            <w:sz w:val="26"/>
            <w:szCs w:val="26"/>
          </w:rPr>
          <w:t>aferró</w:t>
        </w:r>
        <w:r w:rsidR="00020625" w:rsidRPr="008D03A6">
          <w:rPr>
            <w:rFonts w:ascii="Crimson Text" w:hAnsi="Crimson Text"/>
            <w:color w:val="000000" w:themeColor="text1"/>
            <w:sz w:val="26"/>
            <w:szCs w:val="26"/>
          </w:rPr>
          <w:t xml:space="preserve"> </w:t>
        </w:r>
      </w:ins>
      <w:r w:rsidR="00FD534D" w:rsidRPr="008D03A6">
        <w:rPr>
          <w:rFonts w:ascii="Crimson Text" w:hAnsi="Crimson Text"/>
          <w:color w:val="000000" w:themeColor="text1"/>
          <w:sz w:val="26"/>
          <w:szCs w:val="26"/>
        </w:rPr>
        <w:t>los restos</w:t>
      </w:r>
      <w:r w:rsidR="00712F8B" w:rsidRPr="008D03A6">
        <w:rPr>
          <w:rFonts w:ascii="Crimson Text" w:hAnsi="Crimson Text"/>
          <w:color w:val="000000" w:themeColor="text1"/>
          <w:sz w:val="26"/>
          <w:szCs w:val="26"/>
        </w:rPr>
        <w:t xml:space="preserve"> de Agatha</w:t>
      </w:r>
      <w:ins w:id="568" w:author="Paula Castrilli" w:date="2025-05-24T16:59:00Z">
        <w:r w:rsidR="00020625">
          <w:rPr>
            <w:rFonts w:ascii="Crimson Text" w:hAnsi="Crimson Text"/>
            <w:color w:val="000000" w:themeColor="text1"/>
            <w:sz w:val="26"/>
            <w:szCs w:val="26"/>
          </w:rPr>
          <w:t xml:space="preserve"> hasta quedar extenuado</w:t>
        </w:r>
      </w:ins>
      <w:r w:rsidR="006D02C7" w:rsidRPr="008D03A6">
        <w:rPr>
          <w:rFonts w:ascii="Crimson Text" w:hAnsi="Crimson Text"/>
          <w:color w:val="000000" w:themeColor="text1"/>
          <w:sz w:val="26"/>
          <w:szCs w:val="26"/>
        </w:rPr>
        <w:t xml:space="preserve">. </w:t>
      </w:r>
      <w:ins w:id="569" w:author="Paula Castrilli" w:date="2025-05-24T17:00:00Z">
        <w:r w:rsidR="00020625">
          <w:rPr>
            <w:rFonts w:ascii="Crimson Text" w:hAnsi="Crimson Text"/>
            <w:color w:val="000000" w:themeColor="text1"/>
            <w:sz w:val="26"/>
            <w:szCs w:val="26"/>
          </w:rPr>
          <w:t>Aun sintiéndose débil, liberó su abrazo</w:t>
        </w:r>
      </w:ins>
      <w:del w:id="570" w:author="Paula Castrilli" w:date="2025-05-24T17:00:00Z">
        <w:r w:rsidR="00712F8B" w:rsidRPr="008D03A6" w:rsidDel="00020625">
          <w:rPr>
            <w:rFonts w:ascii="Crimson Text" w:hAnsi="Crimson Text"/>
            <w:color w:val="000000" w:themeColor="text1"/>
            <w:sz w:val="26"/>
            <w:szCs w:val="26"/>
          </w:rPr>
          <w:delText xml:space="preserve">Luego </w:delText>
        </w:r>
      </w:del>
      <w:ins w:id="571" w:author="Paula Castrilli" w:date="2025-05-24T17:01:00Z">
        <w:r w:rsidR="00020625">
          <w:rPr>
            <w:rFonts w:ascii="Crimson Text" w:hAnsi="Crimson Text"/>
            <w:color w:val="000000" w:themeColor="text1"/>
            <w:sz w:val="26"/>
            <w:szCs w:val="26"/>
          </w:rPr>
          <w:t>,</w:t>
        </w:r>
      </w:ins>
      <w:ins w:id="572" w:author="Paula Castrilli" w:date="2025-05-24T17:00:00Z">
        <w:r w:rsidR="00020625">
          <w:rPr>
            <w:rFonts w:ascii="Crimson Text" w:hAnsi="Crimson Text"/>
            <w:color w:val="000000" w:themeColor="text1"/>
            <w:sz w:val="26"/>
            <w:szCs w:val="26"/>
          </w:rPr>
          <w:t xml:space="preserve"> </w:t>
        </w:r>
      </w:ins>
      <w:r w:rsidR="00A4395B" w:rsidRPr="008D03A6">
        <w:rPr>
          <w:rFonts w:ascii="Crimson Text" w:hAnsi="Crimson Text"/>
          <w:color w:val="000000" w:themeColor="text1"/>
          <w:sz w:val="26"/>
          <w:szCs w:val="26"/>
        </w:rPr>
        <w:t>cortó</w:t>
      </w:r>
      <w:r w:rsidR="00712F8B" w:rsidRPr="008D03A6">
        <w:rPr>
          <w:rFonts w:ascii="Crimson Text" w:hAnsi="Crimson Text"/>
          <w:color w:val="000000" w:themeColor="text1"/>
          <w:sz w:val="26"/>
          <w:szCs w:val="26"/>
        </w:rPr>
        <w:t xml:space="preserve"> un mechón de sus crines</w:t>
      </w:r>
      <w:r w:rsidR="00A4395B" w:rsidRPr="008D03A6">
        <w:rPr>
          <w:rFonts w:ascii="Crimson Text" w:hAnsi="Crimson Text"/>
          <w:color w:val="000000" w:themeColor="text1"/>
          <w:sz w:val="26"/>
          <w:szCs w:val="26"/>
        </w:rPr>
        <w:t xml:space="preserve"> como </w:t>
      </w:r>
      <w:r w:rsidR="00A4395B" w:rsidRPr="008D03A6">
        <w:rPr>
          <w:rFonts w:ascii="Crimson Text" w:hAnsi="Crimson Text"/>
          <w:color w:val="000000" w:themeColor="text1"/>
          <w:sz w:val="26"/>
          <w:szCs w:val="26"/>
        </w:rPr>
        <w:lastRenderedPageBreak/>
        <w:t>recuerdo</w:t>
      </w:r>
      <w:r w:rsidR="008959CC" w:rsidRPr="008D03A6">
        <w:rPr>
          <w:rFonts w:ascii="Crimson Text" w:hAnsi="Crimson Text"/>
          <w:color w:val="000000" w:themeColor="text1"/>
          <w:sz w:val="26"/>
          <w:szCs w:val="26"/>
        </w:rPr>
        <w:t>,</w:t>
      </w:r>
      <w:r w:rsidR="00712F8B" w:rsidRPr="008D03A6">
        <w:rPr>
          <w:rFonts w:ascii="Crimson Text" w:hAnsi="Crimson Text"/>
          <w:color w:val="000000" w:themeColor="text1"/>
          <w:sz w:val="26"/>
          <w:szCs w:val="26"/>
        </w:rPr>
        <w:t xml:space="preserve"> </w:t>
      </w:r>
      <w:del w:id="573" w:author="Paula Castrilli" w:date="2025-05-24T17:01:00Z">
        <w:r w:rsidR="00712F8B" w:rsidRPr="008D03A6" w:rsidDel="00020625">
          <w:rPr>
            <w:rFonts w:ascii="Crimson Text" w:hAnsi="Crimson Text"/>
            <w:color w:val="000000" w:themeColor="text1"/>
            <w:sz w:val="26"/>
            <w:szCs w:val="26"/>
          </w:rPr>
          <w:delText xml:space="preserve">y </w:delText>
        </w:r>
      </w:del>
      <w:r w:rsidR="00712F8B" w:rsidRPr="008D03A6">
        <w:rPr>
          <w:rFonts w:ascii="Crimson Text" w:hAnsi="Crimson Text"/>
          <w:color w:val="000000" w:themeColor="text1"/>
          <w:sz w:val="26"/>
          <w:szCs w:val="26"/>
        </w:rPr>
        <w:t>lo enroscó entre la base de su espada y la empuñadura</w:t>
      </w:r>
      <w:del w:id="574" w:author="Paula Castrilli" w:date="2025-05-24T17:01:00Z">
        <w:r w:rsidR="00712F8B" w:rsidRPr="008D03A6" w:rsidDel="00020625">
          <w:rPr>
            <w:rFonts w:ascii="Crimson Text" w:hAnsi="Crimson Text"/>
            <w:color w:val="000000" w:themeColor="text1"/>
            <w:sz w:val="26"/>
            <w:szCs w:val="26"/>
          </w:rPr>
          <w:delText>,</w:delText>
        </w:r>
      </w:del>
      <w:r w:rsidR="00712F8B" w:rsidRPr="008D03A6">
        <w:rPr>
          <w:rFonts w:ascii="Crimson Text" w:hAnsi="Crimson Text"/>
          <w:color w:val="000000" w:themeColor="text1"/>
          <w:sz w:val="26"/>
          <w:szCs w:val="26"/>
        </w:rPr>
        <w:t xml:space="preserve"> y volvió a enfundar el arma.</w:t>
      </w:r>
      <w:r w:rsidR="006D02C7" w:rsidRPr="008D03A6">
        <w:rPr>
          <w:rFonts w:ascii="Crimson Text" w:hAnsi="Crimson Text"/>
          <w:color w:val="000000" w:themeColor="text1"/>
          <w:sz w:val="26"/>
          <w:szCs w:val="26"/>
        </w:rPr>
        <w:t xml:space="preserve"> Con la voz entrecortada, </w:t>
      </w:r>
      <w:r w:rsidR="00AD665C" w:rsidRPr="008D03A6">
        <w:rPr>
          <w:rFonts w:ascii="Crimson Text" w:hAnsi="Crimson Text"/>
          <w:color w:val="000000" w:themeColor="text1"/>
          <w:sz w:val="26"/>
          <w:szCs w:val="26"/>
        </w:rPr>
        <w:t>expresó</w:t>
      </w:r>
      <w:r w:rsidR="006D02C7" w:rsidRPr="008D03A6">
        <w:rPr>
          <w:rFonts w:ascii="Crimson Text" w:hAnsi="Crimson Text"/>
          <w:color w:val="000000" w:themeColor="text1"/>
          <w:sz w:val="26"/>
          <w:szCs w:val="26"/>
        </w:rPr>
        <w:t xml:space="preserve"> tímidamente </w:t>
      </w:r>
    </w:p>
    <w:p w:rsidR="006C59AD" w:rsidRPr="008D03A6" w:rsidRDefault="006D02C7" w:rsidP="00157636">
      <w:pPr>
        <w:tabs>
          <w:tab w:val="left" w:pos="2179"/>
        </w:tabs>
        <w:spacing w:after="0"/>
        <w:ind w:firstLine="284"/>
        <w:jc w:val="both"/>
        <w:rPr>
          <w:rFonts w:ascii="Crimson Text" w:hAnsi="Crimson Text"/>
          <w:color w:val="000000" w:themeColor="text1"/>
          <w:sz w:val="26"/>
          <w:szCs w:val="26"/>
        </w:rPr>
      </w:pPr>
      <w:del w:id="575" w:author="Paula Castrilli" w:date="2025-05-24T17:01:00Z">
        <w:r w:rsidRPr="008D03A6" w:rsidDel="00020625">
          <w:rPr>
            <w:rFonts w:ascii="Crimson Text" w:hAnsi="Crimson Text"/>
            <w:color w:val="000000" w:themeColor="text1"/>
            <w:sz w:val="26"/>
            <w:szCs w:val="26"/>
          </w:rPr>
          <w:delText>«</w:delText>
        </w:r>
      </w:del>
      <w:ins w:id="576" w:author="Paula Castrilli" w:date="2025-05-24T17:01:00Z">
        <w:r w:rsidR="00020625" w:rsidRPr="008D03A6">
          <w:rPr>
            <w:rFonts w:ascii="Crimson Text" w:hAnsi="Crimson Text"/>
            <w:color w:val="000000" w:themeColor="text1"/>
            <w:sz w:val="26"/>
            <w:szCs w:val="26"/>
          </w:rPr>
          <w:t>–</w:t>
        </w:r>
      </w:ins>
      <w:del w:id="577" w:author="Paula Castrilli" w:date="2025-05-24T17:01:00Z">
        <w:r w:rsidRPr="008D03A6" w:rsidDel="00020625">
          <w:rPr>
            <w:rFonts w:ascii="Crimson Text" w:hAnsi="Crimson Text"/>
            <w:color w:val="000000" w:themeColor="text1"/>
            <w:sz w:val="26"/>
            <w:szCs w:val="26"/>
          </w:rPr>
          <w:delText xml:space="preserve">Somos </w:delText>
        </w:r>
      </w:del>
      <w:ins w:id="578" w:author="Paula Castrilli" w:date="2025-05-24T17:01:00Z">
        <w:r w:rsidR="00020625">
          <w:rPr>
            <w:rFonts w:ascii="Crimson Text" w:hAnsi="Crimson Text"/>
            <w:color w:val="000000" w:themeColor="text1"/>
            <w:sz w:val="26"/>
            <w:szCs w:val="26"/>
          </w:rPr>
          <w:t>Fuimos</w:t>
        </w:r>
        <w:r w:rsidR="0002062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w:t>
      </w:r>
      <w:ins w:id="579" w:author="Paula Castrilli" w:date="2025-05-24T17:01:00Z">
        <w:r w:rsidR="00020625">
          <w:rPr>
            <w:rFonts w:ascii="Crimson Text" w:hAnsi="Crimson Text"/>
            <w:color w:val="000000" w:themeColor="text1"/>
            <w:sz w:val="26"/>
            <w:szCs w:val="26"/>
          </w:rPr>
          <w:t xml:space="preserve">gran </w:t>
        </w:r>
      </w:ins>
      <w:r w:rsidRPr="008D03A6">
        <w:rPr>
          <w:rFonts w:ascii="Crimson Text" w:hAnsi="Crimson Text"/>
          <w:color w:val="000000" w:themeColor="text1"/>
          <w:sz w:val="26"/>
          <w:szCs w:val="26"/>
        </w:rPr>
        <w:t>equipo</w:t>
      </w:r>
      <w:del w:id="580" w:author="Paula Castrilli" w:date="2025-05-24T17:01:00Z">
        <w:r w:rsidRPr="008D03A6" w:rsidDel="00020625">
          <w:rPr>
            <w:rFonts w:ascii="Crimson Text" w:hAnsi="Crimson Text"/>
            <w:color w:val="000000" w:themeColor="text1"/>
            <w:sz w:val="26"/>
            <w:szCs w:val="26"/>
          </w:rPr>
          <w:delText>»</w:delText>
        </w:r>
      </w:del>
      <w:r w:rsidRPr="008D03A6">
        <w:rPr>
          <w:rFonts w:ascii="Crimson Text" w:hAnsi="Crimson Text"/>
          <w:color w:val="000000" w:themeColor="text1"/>
          <w:sz w:val="26"/>
          <w:szCs w:val="26"/>
        </w:rPr>
        <w:t>.</w:t>
      </w:r>
    </w:p>
    <w:p w:rsidR="00692A77" w:rsidRPr="008D03A6" w:rsidRDefault="00535F95" w:rsidP="00157636">
      <w:pPr>
        <w:tabs>
          <w:tab w:val="left" w:pos="2179"/>
        </w:tabs>
        <w:spacing w:after="0"/>
        <w:ind w:firstLine="284"/>
        <w:jc w:val="both"/>
        <w:rPr>
          <w:rFonts w:ascii="Crimson Text" w:hAnsi="Crimson Text"/>
          <w:color w:val="000000" w:themeColor="text1"/>
          <w:sz w:val="26"/>
          <w:szCs w:val="26"/>
        </w:rPr>
      </w:pPr>
      <w:del w:id="581" w:author="Paula Castrilli" w:date="2025-05-24T17:02:00Z">
        <w:r w:rsidRPr="008D03A6" w:rsidDel="00020625">
          <w:rPr>
            <w:rFonts w:ascii="Crimson Text" w:hAnsi="Crimson Text"/>
            <w:color w:val="000000" w:themeColor="text1"/>
            <w:sz w:val="26"/>
            <w:szCs w:val="26"/>
          </w:rPr>
          <w:delText>No quiso</w:delText>
        </w:r>
      </w:del>
      <w:ins w:id="582" w:author="Paula Castrilli" w:date="2025-05-24T17:02:00Z">
        <w:r w:rsidR="00020625">
          <w:rPr>
            <w:rFonts w:ascii="Crimson Text" w:hAnsi="Crimson Text"/>
            <w:color w:val="000000" w:themeColor="text1"/>
            <w:sz w:val="26"/>
            <w:szCs w:val="26"/>
          </w:rPr>
          <w:t>Se negaba a</w:t>
        </w:r>
      </w:ins>
      <w:r w:rsidRPr="008D03A6">
        <w:rPr>
          <w:rFonts w:ascii="Crimson Text" w:hAnsi="Crimson Text"/>
          <w:color w:val="000000" w:themeColor="text1"/>
          <w:sz w:val="26"/>
          <w:szCs w:val="26"/>
        </w:rPr>
        <w:t xml:space="preserve"> dejar el cuerpo de Agatha a merced de las fieras </w:t>
      </w:r>
      <w:r w:rsidR="00A4395B" w:rsidRPr="008D03A6">
        <w:rPr>
          <w:rFonts w:ascii="Crimson Text" w:hAnsi="Crimson Text"/>
          <w:color w:val="000000" w:themeColor="text1"/>
          <w:sz w:val="26"/>
          <w:szCs w:val="26"/>
        </w:rPr>
        <w:t>que habita</w:t>
      </w:r>
      <w:r w:rsidR="005C725A" w:rsidRPr="008D03A6">
        <w:rPr>
          <w:rFonts w:ascii="Crimson Text" w:hAnsi="Crimson Text"/>
          <w:color w:val="000000" w:themeColor="text1"/>
          <w:sz w:val="26"/>
          <w:szCs w:val="26"/>
        </w:rPr>
        <w:t>ba</w:t>
      </w:r>
      <w:r w:rsidR="00A4395B" w:rsidRPr="008D03A6">
        <w:rPr>
          <w:rFonts w:ascii="Crimson Text" w:hAnsi="Crimson Text"/>
          <w:color w:val="000000" w:themeColor="text1"/>
          <w:sz w:val="26"/>
          <w:szCs w:val="26"/>
        </w:rPr>
        <w:t>n</w:t>
      </w:r>
      <w:r w:rsidR="0004504D" w:rsidRPr="008D03A6">
        <w:rPr>
          <w:rFonts w:ascii="Crimson Text" w:hAnsi="Crimson Text"/>
          <w:color w:val="000000" w:themeColor="text1"/>
          <w:sz w:val="26"/>
          <w:szCs w:val="26"/>
        </w:rPr>
        <w:t xml:space="preserve"> en</w:t>
      </w:r>
      <w:r w:rsidR="00A4395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bosque</w:t>
      </w:r>
      <w:ins w:id="583" w:author="Paula Castrilli" w:date="2025-05-24T17:01:00Z">
        <w:r w:rsidR="00020625">
          <w:rPr>
            <w:rFonts w:ascii="Crimson Text" w:hAnsi="Crimson Text"/>
            <w:color w:val="000000" w:themeColor="text1"/>
            <w:sz w:val="26"/>
            <w:szCs w:val="26"/>
          </w:rPr>
          <w:t>,</w:t>
        </w:r>
      </w:ins>
      <w:del w:id="584" w:author="Paula Castrilli" w:date="2025-05-24T17:01:00Z">
        <w:r w:rsidRPr="008D03A6" w:rsidDel="00020625">
          <w:rPr>
            <w:rFonts w:ascii="Crimson Text" w:hAnsi="Crimson Text"/>
            <w:color w:val="000000" w:themeColor="text1"/>
            <w:sz w:val="26"/>
            <w:szCs w:val="26"/>
          </w:rPr>
          <w:delText>. P</w:delText>
        </w:r>
      </w:del>
      <w:ins w:id="585" w:author="Paula Castrilli" w:date="2025-05-24T17:02:00Z">
        <w:r w:rsidR="00020625">
          <w:rPr>
            <w:rFonts w:ascii="Crimson Text" w:hAnsi="Crimson Text"/>
            <w:color w:val="000000" w:themeColor="text1"/>
            <w:sz w:val="26"/>
            <w:szCs w:val="26"/>
          </w:rPr>
          <w:t xml:space="preserve"> p</w:t>
        </w:r>
      </w:ins>
      <w:r w:rsidRPr="008D03A6">
        <w:rPr>
          <w:rFonts w:ascii="Crimson Text" w:hAnsi="Crimson Text"/>
          <w:color w:val="000000" w:themeColor="text1"/>
          <w:sz w:val="26"/>
          <w:szCs w:val="26"/>
        </w:rPr>
        <w:t xml:space="preserve">or lo que </w:t>
      </w:r>
      <w:del w:id="586" w:author="Paula Castrilli" w:date="2025-05-24T17:01:00Z">
        <w:r w:rsidRPr="008D03A6" w:rsidDel="00020625">
          <w:rPr>
            <w:rFonts w:ascii="Crimson Text" w:hAnsi="Crimson Text"/>
            <w:color w:val="000000" w:themeColor="text1"/>
            <w:sz w:val="26"/>
            <w:szCs w:val="26"/>
          </w:rPr>
          <w:delText xml:space="preserve">pretendió </w:delText>
        </w:r>
      </w:del>
      <w:ins w:id="587" w:author="Paula Castrilli" w:date="2025-05-24T17:01:00Z">
        <w:r w:rsidR="00020625">
          <w:rPr>
            <w:rFonts w:ascii="Crimson Text" w:hAnsi="Crimson Text"/>
            <w:color w:val="000000" w:themeColor="text1"/>
            <w:sz w:val="26"/>
            <w:szCs w:val="26"/>
          </w:rPr>
          <w:t>intentó</w:t>
        </w:r>
        <w:r w:rsidR="0002062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cavar una fosa </w:t>
      </w:r>
      <w:r w:rsidR="005C725A" w:rsidRPr="008D03A6">
        <w:rPr>
          <w:rFonts w:ascii="Crimson Text" w:hAnsi="Crimson Text"/>
          <w:color w:val="000000" w:themeColor="text1"/>
          <w:sz w:val="26"/>
          <w:szCs w:val="26"/>
        </w:rPr>
        <w:t>y darle</w:t>
      </w:r>
      <w:r w:rsidRPr="008D03A6">
        <w:rPr>
          <w:rFonts w:ascii="Crimson Text" w:hAnsi="Crimson Text"/>
          <w:color w:val="000000" w:themeColor="text1"/>
          <w:sz w:val="26"/>
          <w:szCs w:val="26"/>
        </w:rPr>
        <w:t xml:space="preserve"> entierro. </w:t>
      </w:r>
      <w:r w:rsidR="005C725A" w:rsidRPr="008D03A6">
        <w:rPr>
          <w:rFonts w:ascii="Crimson Text" w:hAnsi="Crimson Text"/>
          <w:color w:val="000000" w:themeColor="text1"/>
          <w:sz w:val="26"/>
          <w:szCs w:val="26"/>
        </w:rPr>
        <w:t>Improvis</w:t>
      </w:r>
      <w:del w:id="588" w:author="Paula Castrilli" w:date="2025-05-24T17:02:00Z">
        <w:r w:rsidR="005C725A" w:rsidRPr="008D03A6" w:rsidDel="00020625">
          <w:rPr>
            <w:rFonts w:ascii="Crimson Text" w:hAnsi="Crimson Text"/>
            <w:color w:val="000000" w:themeColor="text1"/>
            <w:sz w:val="26"/>
            <w:szCs w:val="26"/>
          </w:rPr>
          <w:delText>o</w:delText>
        </w:r>
      </w:del>
      <w:ins w:id="589" w:author="Paula Castrilli" w:date="2025-05-24T17:02:00Z">
        <w:r w:rsidR="00020625">
          <w:rPr>
            <w:rFonts w:ascii="Crimson Text" w:hAnsi="Crimson Text"/>
            <w:color w:val="000000" w:themeColor="text1"/>
            <w:sz w:val="26"/>
            <w:szCs w:val="26"/>
          </w:rPr>
          <w:t>ó</w:t>
        </w:r>
      </w:ins>
      <w:r w:rsidR="005C725A" w:rsidRPr="008D03A6">
        <w:rPr>
          <w:rFonts w:ascii="Crimson Text" w:hAnsi="Crimson Text"/>
          <w:color w:val="000000" w:themeColor="text1"/>
          <w:sz w:val="26"/>
          <w:szCs w:val="26"/>
        </w:rPr>
        <w:t xml:space="preserve"> una pala con un pedazo de tronco,</w:t>
      </w:r>
      <w:r w:rsidRPr="008D03A6">
        <w:rPr>
          <w:rFonts w:ascii="Crimson Text" w:hAnsi="Crimson Text"/>
          <w:color w:val="000000" w:themeColor="text1"/>
          <w:sz w:val="26"/>
          <w:szCs w:val="26"/>
        </w:rPr>
        <w:t xml:space="preserve"> y comenzó a abrir surcos en la tierra</w:t>
      </w:r>
      <w:del w:id="590" w:author="Paula Castrilli" w:date="2025-05-24T17:02:00Z">
        <w:r w:rsidRPr="008D03A6" w:rsidDel="00020625">
          <w:rPr>
            <w:rFonts w:ascii="Crimson Text" w:hAnsi="Crimson Text"/>
            <w:color w:val="000000" w:themeColor="text1"/>
            <w:sz w:val="26"/>
            <w:szCs w:val="26"/>
          </w:rPr>
          <w:delText xml:space="preserve">. </w:delText>
        </w:r>
        <w:r w:rsidR="0004504D" w:rsidRPr="008D03A6" w:rsidDel="00020625">
          <w:rPr>
            <w:rFonts w:ascii="Crimson Text" w:hAnsi="Crimson Text"/>
            <w:color w:val="000000" w:themeColor="text1"/>
            <w:sz w:val="26"/>
            <w:szCs w:val="26"/>
          </w:rPr>
          <w:delText>A</w:delText>
        </w:r>
      </w:del>
      <w:ins w:id="591" w:author="Paula Castrilli" w:date="2025-05-24T17:02:00Z">
        <w:r w:rsidR="00020625">
          <w:rPr>
            <w:rFonts w:ascii="Crimson Text" w:hAnsi="Crimson Text"/>
            <w:color w:val="000000" w:themeColor="text1"/>
            <w:sz w:val="26"/>
            <w:szCs w:val="26"/>
          </w:rPr>
          <w:t xml:space="preserve"> pero a</w:t>
        </w:r>
      </w:ins>
      <w:r w:rsidR="0004504D" w:rsidRPr="008D03A6">
        <w:rPr>
          <w:rFonts w:ascii="Crimson Text" w:hAnsi="Crimson Text"/>
          <w:color w:val="000000" w:themeColor="text1"/>
          <w:sz w:val="26"/>
          <w:szCs w:val="26"/>
        </w:rPr>
        <w:t>l cabo de</w:t>
      </w:r>
      <w:r w:rsidRPr="008D03A6">
        <w:rPr>
          <w:rFonts w:ascii="Crimson Text" w:hAnsi="Crimson Text"/>
          <w:color w:val="000000" w:themeColor="text1"/>
          <w:sz w:val="26"/>
          <w:szCs w:val="26"/>
        </w:rPr>
        <w:t xml:space="preserve"> varios minutos</w:t>
      </w:r>
      <w:del w:id="592" w:author="Paula Castrilli" w:date="2025-05-24T17:02:00Z">
        <w:r w:rsidRPr="008D03A6" w:rsidDel="0002062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04504D" w:rsidRPr="008D03A6">
        <w:rPr>
          <w:rFonts w:ascii="Crimson Text" w:hAnsi="Crimson Text"/>
          <w:color w:val="000000" w:themeColor="text1"/>
          <w:sz w:val="26"/>
          <w:szCs w:val="26"/>
        </w:rPr>
        <w:t>estaba agotado</w:t>
      </w:r>
      <w:del w:id="593" w:author="Paula Castrilli" w:date="2025-05-24T17:02:00Z">
        <w:r w:rsidR="0004504D" w:rsidRPr="008D03A6" w:rsidDel="00020625">
          <w:rPr>
            <w:rFonts w:ascii="Crimson Text" w:hAnsi="Crimson Text"/>
            <w:color w:val="000000" w:themeColor="text1"/>
            <w:sz w:val="26"/>
            <w:szCs w:val="26"/>
          </w:rPr>
          <w:delText>,</w:delText>
        </w:r>
      </w:del>
      <w:r w:rsidR="0004504D" w:rsidRPr="008D03A6">
        <w:rPr>
          <w:rFonts w:ascii="Crimson Text" w:hAnsi="Crimson Text"/>
          <w:color w:val="000000" w:themeColor="text1"/>
          <w:sz w:val="26"/>
          <w:szCs w:val="26"/>
        </w:rPr>
        <w:t xml:space="preserve"> y apenas se vislumbraba</w:t>
      </w:r>
      <w:r w:rsidR="00C37F07" w:rsidRPr="008D03A6">
        <w:rPr>
          <w:rFonts w:ascii="Crimson Text" w:hAnsi="Crimson Text"/>
          <w:color w:val="000000" w:themeColor="text1"/>
          <w:sz w:val="26"/>
          <w:szCs w:val="26"/>
        </w:rPr>
        <w:t xml:space="preserve"> el pozo</w:t>
      </w:r>
      <w:del w:id="594" w:author="Paula Castrilli" w:date="2025-05-24T17:03:00Z">
        <w:r w:rsidR="005C725A" w:rsidRPr="008D03A6" w:rsidDel="00020625">
          <w:rPr>
            <w:rFonts w:ascii="Crimson Text" w:hAnsi="Crimson Text"/>
            <w:color w:val="000000" w:themeColor="text1"/>
            <w:sz w:val="26"/>
            <w:szCs w:val="26"/>
          </w:rPr>
          <w:delText xml:space="preserve">, </w:delText>
        </w:r>
        <w:r w:rsidRPr="008D03A6" w:rsidDel="00020625">
          <w:rPr>
            <w:rFonts w:ascii="Crimson Text" w:hAnsi="Crimson Text"/>
            <w:color w:val="000000" w:themeColor="text1"/>
            <w:sz w:val="26"/>
            <w:szCs w:val="26"/>
          </w:rPr>
          <w:delText>l</w:delText>
        </w:r>
      </w:del>
      <w:ins w:id="595" w:author="Paula Castrilli" w:date="2025-05-24T17:03:00Z">
        <w:r w:rsidR="00020625">
          <w:rPr>
            <w:rFonts w:ascii="Crimson Text" w:hAnsi="Crimson Text"/>
            <w:color w:val="000000" w:themeColor="text1"/>
            <w:sz w:val="26"/>
            <w:szCs w:val="26"/>
          </w:rPr>
          <w:t>. L</w:t>
        </w:r>
      </w:ins>
      <w:r w:rsidRPr="008D03A6">
        <w:rPr>
          <w:rFonts w:ascii="Crimson Text" w:hAnsi="Crimson Text"/>
          <w:color w:val="000000" w:themeColor="text1"/>
          <w:sz w:val="26"/>
          <w:szCs w:val="26"/>
        </w:rPr>
        <w:t xml:space="preserve">a precaria herramienta había cavado más en sus energías que en la tierra. </w:t>
      </w:r>
      <w:r w:rsidR="00C37F07" w:rsidRPr="008D03A6">
        <w:rPr>
          <w:rFonts w:ascii="Crimson Text" w:hAnsi="Crimson Text"/>
          <w:color w:val="000000" w:themeColor="text1"/>
          <w:sz w:val="26"/>
          <w:szCs w:val="26"/>
        </w:rPr>
        <w:t>Abatido</w:t>
      </w:r>
      <w:r w:rsidRPr="008D03A6">
        <w:rPr>
          <w:rFonts w:ascii="Crimson Text" w:hAnsi="Crimson Text"/>
          <w:color w:val="000000" w:themeColor="text1"/>
          <w:sz w:val="26"/>
          <w:szCs w:val="26"/>
        </w:rPr>
        <w:t xml:space="preserve"> física y mentalmente, se dejó caer de rodillas e</w:t>
      </w:r>
      <w:r w:rsidR="00E136BA" w:rsidRPr="008D03A6">
        <w:rPr>
          <w:rFonts w:ascii="Crimson Text" w:hAnsi="Crimson Text"/>
          <w:color w:val="000000" w:themeColor="text1"/>
          <w:sz w:val="26"/>
          <w:szCs w:val="26"/>
        </w:rPr>
        <w:t xml:space="preserve">n el suelo. </w:t>
      </w:r>
      <w:r w:rsidR="00871D7E" w:rsidRPr="008D03A6">
        <w:rPr>
          <w:rFonts w:ascii="Crimson Text" w:hAnsi="Crimson Text"/>
          <w:color w:val="000000" w:themeColor="text1"/>
          <w:sz w:val="26"/>
          <w:szCs w:val="26"/>
        </w:rPr>
        <w:t>Resignado</w:t>
      </w:r>
      <w:r w:rsidR="00C37F07"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entía </w:t>
      </w:r>
      <w:r w:rsidR="00C37F07" w:rsidRPr="008D03A6">
        <w:rPr>
          <w:rFonts w:ascii="Crimson Text" w:hAnsi="Crimson Text"/>
          <w:color w:val="000000" w:themeColor="text1"/>
          <w:sz w:val="26"/>
          <w:szCs w:val="26"/>
        </w:rPr>
        <w:t>que</w:t>
      </w:r>
      <w:r w:rsidR="00E136BA" w:rsidRPr="008D03A6">
        <w:rPr>
          <w:rFonts w:ascii="Crimson Text" w:hAnsi="Crimson Text"/>
          <w:color w:val="000000" w:themeColor="text1"/>
          <w:sz w:val="26"/>
          <w:szCs w:val="26"/>
        </w:rPr>
        <w:t xml:space="preserve"> su mayor m</w:t>
      </w:r>
      <w:r w:rsidR="00692A77" w:rsidRPr="008D03A6">
        <w:rPr>
          <w:rFonts w:ascii="Crimson Text" w:hAnsi="Crimson Text"/>
          <w:color w:val="000000" w:themeColor="text1"/>
          <w:sz w:val="26"/>
          <w:szCs w:val="26"/>
        </w:rPr>
        <w:t>iedo lo había vuelto a golpear.</w:t>
      </w:r>
    </w:p>
    <w:p w:rsidR="00712F8B" w:rsidRPr="008D03A6" w:rsidRDefault="00E136BA"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Cuando nada parecía ir peor, </w:t>
      </w:r>
      <w:del w:id="596" w:author="Paula Castrilli" w:date="2025-05-24T17:04:00Z">
        <w:r w:rsidR="0086723A" w:rsidRPr="008D03A6" w:rsidDel="00020625">
          <w:rPr>
            <w:rFonts w:ascii="Crimson Text" w:hAnsi="Crimson Text"/>
            <w:color w:val="000000" w:themeColor="text1"/>
            <w:sz w:val="26"/>
            <w:szCs w:val="26"/>
          </w:rPr>
          <w:delText>se</w:delText>
        </w:r>
        <w:r w:rsidRPr="008D03A6" w:rsidDel="00020625">
          <w:rPr>
            <w:rFonts w:ascii="Crimson Text" w:hAnsi="Crimson Text"/>
            <w:color w:val="000000" w:themeColor="text1"/>
            <w:sz w:val="26"/>
            <w:szCs w:val="26"/>
          </w:rPr>
          <w:delText xml:space="preserve"> presentó un nuevo </w:delText>
        </w:r>
        <w:commentRangeStart w:id="597"/>
        <w:r w:rsidRPr="008D03A6" w:rsidDel="00020625">
          <w:rPr>
            <w:rFonts w:ascii="Crimson Text" w:hAnsi="Crimson Text"/>
            <w:color w:val="000000" w:themeColor="text1"/>
            <w:sz w:val="26"/>
            <w:szCs w:val="26"/>
          </w:rPr>
          <w:delText>contratiempo</w:delText>
        </w:r>
        <w:commentRangeEnd w:id="597"/>
        <w:r w:rsidR="00020625" w:rsidDel="00020625">
          <w:rPr>
            <w:rStyle w:val="Refdecomentario"/>
          </w:rPr>
          <w:commentReference w:id="597"/>
        </w:r>
        <w:r w:rsidR="0086723A" w:rsidRPr="008D03A6" w:rsidDel="00020625">
          <w:rPr>
            <w:rFonts w:ascii="Crimson Text" w:hAnsi="Crimson Text"/>
            <w:color w:val="000000" w:themeColor="text1"/>
            <w:sz w:val="26"/>
            <w:szCs w:val="26"/>
          </w:rPr>
          <w:delText xml:space="preserve">: </w:delText>
        </w:r>
      </w:del>
      <w:r w:rsidR="0086723A" w:rsidRPr="008D03A6">
        <w:rPr>
          <w:rFonts w:ascii="Crimson Text" w:hAnsi="Crimson Text"/>
          <w:color w:val="000000" w:themeColor="text1"/>
          <w:sz w:val="26"/>
          <w:szCs w:val="26"/>
        </w:rPr>
        <w:t>un</w:t>
      </w:r>
      <w:r w:rsidRPr="008D03A6">
        <w:rPr>
          <w:rFonts w:ascii="Crimson Text" w:hAnsi="Crimson Text"/>
          <w:color w:val="000000" w:themeColor="text1"/>
          <w:sz w:val="26"/>
          <w:szCs w:val="26"/>
        </w:rPr>
        <w:t xml:space="preserve"> dragón </w:t>
      </w:r>
      <w:r w:rsidR="008B7DA5" w:rsidRPr="008D03A6">
        <w:rPr>
          <w:rFonts w:ascii="Crimson Text" w:hAnsi="Crimson Text"/>
          <w:color w:val="000000" w:themeColor="text1"/>
          <w:sz w:val="26"/>
          <w:szCs w:val="26"/>
        </w:rPr>
        <w:t>negro</w:t>
      </w:r>
      <w:r w:rsidR="00692A77" w:rsidRPr="008D03A6">
        <w:rPr>
          <w:rFonts w:ascii="Crimson Text" w:hAnsi="Crimson Text"/>
          <w:color w:val="000000" w:themeColor="text1"/>
          <w:sz w:val="26"/>
          <w:szCs w:val="26"/>
        </w:rPr>
        <w:t xml:space="preserve"> descendió desde los árboles. La bestia </w:t>
      </w:r>
      <w:r w:rsidR="0086723A" w:rsidRPr="008D03A6">
        <w:rPr>
          <w:rFonts w:ascii="Crimson Text" w:hAnsi="Crimson Text"/>
          <w:color w:val="000000" w:themeColor="text1"/>
          <w:sz w:val="26"/>
          <w:szCs w:val="26"/>
        </w:rPr>
        <w:t xml:space="preserve">no </w:t>
      </w:r>
      <w:r w:rsidR="004F7CC1" w:rsidRPr="008D03A6">
        <w:rPr>
          <w:rFonts w:ascii="Crimson Text" w:hAnsi="Crimson Text"/>
          <w:color w:val="000000" w:themeColor="text1"/>
          <w:sz w:val="26"/>
          <w:szCs w:val="26"/>
        </w:rPr>
        <w:t>parecía</w:t>
      </w:r>
      <w:r w:rsidR="0086723A" w:rsidRPr="008D03A6">
        <w:rPr>
          <w:rFonts w:ascii="Crimson Text" w:hAnsi="Crimson Text"/>
          <w:color w:val="000000" w:themeColor="text1"/>
          <w:sz w:val="26"/>
          <w:szCs w:val="26"/>
        </w:rPr>
        <w:t xml:space="preserve"> muy ágil</w:t>
      </w:r>
      <w:r w:rsidR="00692A77" w:rsidRPr="008D03A6">
        <w:rPr>
          <w:rFonts w:ascii="Crimson Text" w:hAnsi="Crimson Text"/>
          <w:color w:val="000000" w:themeColor="text1"/>
          <w:sz w:val="26"/>
          <w:szCs w:val="26"/>
        </w:rPr>
        <w:t xml:space="preserve">, pero sus dos cabezas erguidas </w:t>
      </w:r>
      <w:r w:rsidR="004F7CC1" w:rsidRPr="008D03A6">
        <w:rPr>
          <w:rFonts w:ascii="Crimson Text" w:hAnsi="Crimson Text"/>
          <w:color w:val="000000" w:themeColor="text1"/>
          <w:sz w:val="26"/>
          <w:szCs w:val="26"/>
        </w:rPr>
        <w:t>eran</w:t>
      </w:r>
      <w:r w:rsidR="009A098B" w:rsidRPr="008D03A6">
        <w:rPr>
          <w:rFonts w:ascii="Crimson Text" w:hAnsi="Crimson Text"/>
          <w:color w:val="000000" w:themeColor="text1"/>
          <w:sz w:val="26"/>
          <w:szCs w:val="26"/>
        </w:rPr>
        <w:t xml:space="preserve"> </w:t>
      </w:r>
      <w:r w:rsidR="004F7CC1" w:rsidRPr="008D03A6">
        <w:rPr>
          <w:rFonts w:ascii="Crimson Text" w:hAnsi="Crimson Text"/>
          <w:color w:val="000000" w:themeColor="text1"/>
          <w:sz w:val="26"/>
          <w:szCs w:val="26"/>
        </w:rPr>
        <w:t>intimidantes</w:t>
      </w:r>
      <w:ins w:id="598" w:author="Paula Castrilli" w:date="2025-05-24T17:04:00Z">
        <w:r w:rsidR="00020625">
          <w:rPr>
            <w:rFonts w:ascii="Crimson Text" w:hAnsi="Crimson Text"/>
            <w:color w:val="000000" w:themeColor="text1"/>
            <w:sz w:val="26"/>
            <w:szCs w:val="26"/>
          </w:rPr>
          <w:t xml:space="preserve"> y aterradoras</w:t>
        </w:r>
      </w:ins>
      <w:r w:rsidR="00692A77" w:rsidRPr="008D03A6">
        <w:rPr>
          <w:rFonts w:ascii="Crimson Text" w:hAnsi="Crimson Text"/>
          <w:color w:val="000000" w:themeColor="text1"/>
          <w:sz w:val="26"/>
          <w:szCs w:val="26"/>
        </w:rPr>
        <w:t>.</w:t>
      </w:r>
    </w:p>
    <w:p w:rsidR="00692A77" w:rsidRPr="008D03A6" w:rsidRDefault="004F7CC1"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de ellas </w:t>
      </w:r>
      <w:del w:id="599" w:author="Paula Castrilli" w:date="2025-05-24T17:05:00Z">
        <w:r w:rsidR="004751A7" w:rsidRPr="008D03A6" w:rsidDel="00EF2E31">
          <w:rPr>
            <w:rFonts w:ascii="Crimson Text" w:hAnsi="Crimson Text"/>
            <w:color w:val="000000" w:themeColor="text1"/>
            <w:sz w:val="26"/>
            <w:szCs w:val="26"/>
          </w:rPr>
          <w:delText>efectuó</w:delText>
        </w:r>
        <w:r w:rsidR="007473E8" w:rsidRPr="008D03A6" w:rsidDel="00EF2E31">
          <w:rPr>
            <w:rFonts w:ascii="Crimson Text" w:hAnsi="Crimson Text"/>
            <w:color w:val="000000" w:themeColor="text1"/>
            <w:sz w:val="26"/>
            <w:szCs w:val="26"/>
          </w:rPr>
          <w:delText xml:space="preserve"> un ataque </w:delText>
        </w:r>
        <w:r w:rsidR="004751A7" w:rsidRPr="008D03A6" w:rsidDel="00EF2E31">
          <w:rPr>
            <w:rFonts w:ascii="Crimson Text" w:hAnsi="Crimson Text"/>
            <w:color w:val="000000" w:themeColor="text1"/>
            <w:sz w:val="26"/>
            <w:szCs w:val="26"/>
          </w:rPr>
          <w:delText>repentino</w:delText>
        </w:r>
        <w:r w:rsidR="007473E8" w:rsidRPr="008D03A6" w:rsidDel="00EF2E31">
          <w:rPr>
            <w:rFonts w:ascii="Crimson Text" w:hAnsi="Crimson Text"/>
            <w:color w:val="000000" w:themeColor="text1"/>
            <w:sz w:val="26"/>
            <w:szCs w:val="26"/>
          </w:rPr>
          <w:delText xml:space="preserve"> sobre Eros. A </w:delText>
        </w:r>
        <w:r w:rsidR="004751A7" w:rsidRPr="008D03A6" w:rsidDel="00EF2E31">
          <w:rPr>
            <w:rFonts w:ascii="Crimson Text" w:hAnsi="Crimson Text"/>
            <w:color w:val="000000" w:themeColor="text1"/>
            <w:sz w:val="26"/>
            <w:szCs w:val="26"/>
          </w:rPr>
          <w:delText>gran</w:delText>
        </w:r>
        <w:r w:rsidR="007473E8" w:rsidRPr="008D03A6" w:rsidDel="00EF2E31">
          <w:rPr>
            <w:rFonts w:ascii="Crimson Text" w:hAnsi="Crimson Text"/>
            <w:color w:val="000000" w:themeColor="text1"/>
            <w:sz w:val="26"/>
            <w:szCs w:val="26"/>
          </w:rPr>
          <w:delText xml:space="preserve"> velocidad,</w:delText>
        </w:r>
      </w:del>
      <w:ins w:id="600" w:author="Paula Castrilli" w:date="2025-05-24T17:05:00Z">
        <w:r w:rsidR="00EF2E31">
          <w:rPr>
            <w:rFonts w:ascii="Crimson Text" w:hAnsi="Crimson Text"/>
            <w:color w:val="000000" w:themeColor="text1"/>
            <w:sz w:val="26"/>
            <w:szCs w:val="26"/>
          </w:rPr>
          <w:t xml:space="preserve">giró </w:t>
        </w:r>
      </w:ins>
      <w:ins w:id="601" w:author="Paula Castrilli" w:date="2025-05-24T17:06:00Z">
        <w:r w:rsidR="00EF2E31">
          <w:rPr>
            <w:rFonts w:ascii="Crimson Text" w:hAnsi="Crimson Text"/>
            <w:color w:val="000000" w:themeColor="text1"/>
            <w:sz w:val="26"/>
            <w:szCs w:val="26"/>
          </w:rPr>
          <w:t>su</w:t>
        </w:r>
      </w:ins>
      <w:ins w:id="602" w:author="Paula Castrilli" w:date="2025-05-24T17:05:00Z">
        <w:r w:rsidR="00EF2E31">
          <w:rPr>
            <w:rFonts w:ascii="Crimson Text" w:hAnsi="Crimson Text"/>
            <w:color w:val="000000" w:themeColor="text1"/>
            <w:sz w:val="26"/>
            <w:szCs w:val="26"/>
          </w:rPr>
          <w:t xml:space="preserve"> extenso cuello a gran velocidad</w:t>
        </w:r>
      </w:ins>
      <w:r w:rsidR="007473E8" w:rsidRPr="008D03A6">
        <w:rPr>
          <w:rFonts w:ascii="Crimson Text" w:hAnsi="Crimson Text"/>
          <w:color w:val="000000" w:themeColor="text1"/>
          <w:sz w:val="26"/>
          <w:szCs w:val="26"/>
        </w:rPr>
        <w:t xml:space="preserve"> </w:t>
      </w:r>
      <w:del w:id="603" w:author="Paula Castrilli" w:date="2025-05-24T17:05:00Z">
        <w:r w:rsidR="007473E8" w:rsidRPr="008D03A6" w:rsidDel="00EF2E31">
          <w:rPr>
            <w:rFonts w:ascii="Crimson Text" w:hAnsi="Crimson Text"/>
            <w:color w:val="000000" w:themeColor="text1"/>
            <w:sz w:val="26"/>
            <w:szCs w:val="26"/>
          </w:rPr>
          <w:delText xml:space="preserve">el extenso cuello </w:delText>
        </w:r>
        <w:r w:rsidR="004751A7" w:rsidRPr="008D03A6" w:rsidDel="00EF2E31">
          <w:rPr>
            <w:rFonts w:ascii="Crimson Text" w:hAnsi="Crimson Text"/>
            <w:color w:val="000000" w:themeColor="text1"/>
            <w:sz w:val="26"/>
            <w:szCs w:val="26"/>
          </w:rPr>
          <w:delText xml:space="preserve">giró </w:delText>
        </w:r>
      </w:del>
      <w:r w:rsidR="007473E8" w:rsidRPr="008D03A6">
        <w:rPr>
          <w:rFonts w:ascii="Crimson Text" w:hAnsi="Crimson Text"/>
          <w:color w:val="000000" w:themeColor="text1"/>
          <w:sz w:val="26"/>
          <w:szCs w:val="26"/>
        </w:rPr>
        <w:t xml:space="preserve">y se lanzó como un </w:t>
      </w:r>
      <w:r w:rsidR="004751A7" w:rsidRPr="008D03A6">
        <w:rPr>
          <w:rFonts w:ascii="Crimson Text" w:hAnsi="Crimson Text"/>
          <w:color w:val="000000" w:themeColor="text1"/>
          <w:sz w:val="26"/>
          <w:szCs w:val="26"/>
        </w:rPr>
        <w:t>latigazo</w:t>
      </w:r>
      <w:r w:rsidR="007473E8" w:rsidRPr="008D03A6">
        <w:rPr>
          <w:rFonts w:ascii="Crimson Text" w:hAnsi="Crimson Text"/>
          <w:color w:val="000000" w:themeColor="text1"/>
          <w:sz w:val="26"/>
          <w:szCs w:val="26"/>
        </w:rPr>
        <w:t xml:space="preserve"> en dirección al joven, quien reaccionó rápidamente</w:t>
      </w:r>
      <w:r w:rsidR="00052B9D" w:rsidRPr="008D03A6">
        <w:rPr>
          <w:rFonts w:ascii="Crimson Text" w:hAnsi="Crimson Text"/>
          <w:color w:val="000000" w:themeColor="text1"/>
          <w:sz w:val="26"/>
          <w:szCs w:val="26"/>
        </w:rPr>
        <w:t xml:space="preserve"> </w:t>
      </w:r>
      <w:ins w:id="604" w:author="Paula Castrilli" w:date="2025-05-24T17:06:00Z">
        <w:r w:rsidR="00EF2E31">
          <w:rPr>
            <w:rFonts w:ascii="Crimson Text" w:hAnsi="Crimson Text"/>
            <w:color w:val="000000" w:themeColor="text1"/>
            <w:sz w:val="26"/>
            <w:szCs w:val="26"/>
          </w:rPr>
          <w:t xml:space="preserve">echándose hacia un lado y </w:t>
        </w:r>
      </w:ins>
      <w:r w:rsidR="00052B9D" w:rsidRPr="008D03A6">
        <w:rPr>
          <w:rFonts w:ascii="Crimson Text" w:hAnsi="Crimson Text"/>
          <w:color w:val="000000" w:themeColor="text1"/>
          <w:sz w:val="26"/>
          <w:szCs w:val="26"/>
        </w:rPr>
        <w:t>rodando</w:t>
      </w:r>
      <w:r w:rsidR="007473E8" w:rsidRPr="008D03A6">
        <w:rPr>
          <w:rFonts w:ascii="Crimson Text" w:hAnsi="Crimson Text"/>
          <w:color w:val="000000" w:themeColor="text1"/>
          <w:sz w:val="26"/>
          <w:szCs w:val="26"/>
        </w:rPr>
        <w:t xml:space="preserve"> por el suelo. Los colmillos del dragón impactaron </w:t>
      </w:r>
      <w:r w:rsidR="004751A7" w:rsidRPr="008D03A6">
        <w:rPr>
          <w:rFonts w:ascii="Crimson Text" w:hAnsi="Crimson Text"/>
          <w:color w:val="000000" w:themeColor="text1"/>
          <w:sz w:val="26"/>
          <w:szCs w:val="26"/>
        </w:rPr>
        <w:t>en</w:t>
      </w:r>
      <w:r w:rsidR="007473E8" w:rsidRPr="008D03A6">
        <w:rPr>
          <w:rFonts w:ascii="Crimson Text" w:hAnsi="Crimson Text"/>
          <w:color w:val="000000" w:themeColor="text1"/>
          <w:sz w:val="26"/>
          <w:szCs w:val="26"/>
        </w:rPr>
        <w:t xml:space="preserve"> la tierra. Eros tomó </w:t>
      </w:r>
      <w:r w:rsidR="004751A7" w:rsidRPr="008D03A6">
        <w:rPr>
          <w:rFonts w:ascii="Crimson Text" w:hAnsi="Crimson Text"/>
          <w:color w:val="000000" w:themeColor="text1"/>
          <w:sz w:val="26"/>
          <w:szCs w:val="26"/>
        </w:rPr>
        <w:t>el tronco</w:t>
      </w:r>
      <w:r w:rsidR="004E2B81" w:rsidRPr="008D03A6">
        <w:rPr>
          <w:rFonts w:ascii="Crimson Text" w:hAnsi="Crimson Text"/>
          <w:color w:val="000000" w:themeColor="text1"/>
          <w:sz w:val="26"/>
          <w:szCs w:val="26"/>
        </w:rPr>
        <w:t xml:space="preserve"> con el</w:t>
      </w:r>
      <w:r w:rsidR="007473E8" w:rsidRPr="008D03A6">
        <w:rPr>
          <w:rFonts w:ascii="Crimson Text" w:hAnsi="Crimson Text"/>
          <w:color w:val="000000" w:themeColor="text1"/>
          <w:sz w:val="26"/>
          <w:szCs w:val="26"/>
        </w:rPr>
        <w:t xml:space="preserve"> que había intentado excavar</w:t>
      </w:r>
      <w:del w:id="605" w:author="Paula Castrilli" w:date="2025-05-24T17:07:00Z">
        <w:r w:rsidR="004751A7" w:rsidRPr="008D03A6" w:rsidDel="00EF2E31">
          <w:rPr>
            <w:rFonts w:ascii="Crimson Text" w:hAnsi="Crimson Text"/>
            <w:color w:val="000000" w:themeColor="text1"/>
            <w:sz w:val="26"/>
            <w:szCs w:val="26"/>
          </w:rPr>
          <w:delText>,</w:delText>
        </w:r>
      </w:del>
      <w:r w:rsidR="004751A7" w:rsidRPr="008D03A6">
        <w:rPr>
          <w:rFonts w:ascii="Crimson Text" w:hAnsi="Crimson Text"/>
          <w:color w:val="000000" w:themeColor="text1"/>
          <w:sz w:val="26"/>
          <w:szCs w:val="26"/>
        </w:rPr>
        <w:t xml:space="preserve"> y lo</w:t>
      </w:r>
      <w:r w:rsidR="007473E8"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arrojó</w:t>
      </w:r>
      <w:r w:rsidR="007473E8" w:rsidRPr="008D03A6">
        <w:rPr>
          <w:rFonts w:ascii="Crimson Text" w:hAnsi="Crimson Text"/>
          <w:color w:val="000000" w:themeColor="text1"/>
          <w:sz w:val="26"/>
          <w:szCs w:val="26"/>
        </w:rPr>
        <w:t xml:space="preserve"> sobre la gran cabeza</w:t>
      </w:r>
      <w:del w:id="606" w:author="Paula Castrilli" w:date="2025-05-24T17:07:00Z">
        <w:r w:rsidR="007473E8" w:rsidRPr="008D03A6" w:rsidDel="00EF2E31">
          <w:rPr>
            <w:rFonts w:ascii="Crimson Text" w:hAnsi="Crimson Text"/>
            <w:color w:val="000000" w:themeColor="text1"/>
            <w:sz w:val="26"/>
            <w:szCs w:val="26"/>
          </w:rPr>
          <w:delText>, e</w:delText>
        </w:r>
      </w:del>
      <w:ins w:id="607" w:author="Paula Castrilli" w:date="2025-05-24T17:07:00Z">
        <w:r w:rsidR="00EF2E31">
          <w:rPr>
            <w:rFonts w:ascii="Crimson Text" w:hAnsi="Crimson Text"/>
            <w:color w:val="000000" w:themeColor="text1"/>
            <w:sz w:val="26"/>
            <w:szCs w:val="26"/>
          </w:rPr>
          <w:t>. E</w:t>
        </w:r>
      </w:ins>
      <w:r w:rsidR="007473E8" w:rsidRPr="008D03A6">
        <w:rPr>
          <w:rFonts w:ascii="Crimson Text" w:hAnsi="Crimson Text"/>
          <w:color w:val="000000" w:themeColor="text1"/>
          <w:sz w:val="26"/>
          <w:szCs w:val="26"/>
        </w:rPr>
        <w:t>l golpe</w:t>
      </w:r>
      <w:r w:rsidR="008959CC" w:rsidRPr="008D03A6">
        <w:rPr>
          <w:rFonts w:ascii="Crimson Text" w:hAnsi="Crimson Text"/>
          <w:color w:val="000000" w:themeColor="text1"/>
          <w:sz w:val="26"/>
          <w:szCs w:val="26"/>
        </w:rPr>
        <w:t xml:space="preserve"> fue certero y</w:t>
      </w:r>
      <w:r w:rsidR="007473E8"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la dejó aturdida</w:t>
      </w:r>
      <w:r w:rsidR="007473E8" w:rsidRPr="008D03A6">
        <w:rPr>
          <w:rFonts w:ascii="Crimson Text" w:hAnsi="Crimson Text"/>
          <w:color w:val="000000" w:themeColor="text1"/>
          <w:sz w:val="26"/>
          <w:szCs w:val="26"/>
        </w:rPr>
        <w:t>.</w:t>
      </w:r>
    </w:p>
    <w:p w:rsidR="007473E8" w:rsidRPr="008D03A6" w:rsidRDefault="007473E8" w:rsidP="001576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otra cabeza</w:t>
      </w:r>
      <w:del w:id="608" w:author="Paula Castrilli" w:date="2025-05-24T17:07:00Z">
        <w:r w:rsidRPr="008D03A6" w:rsidDel="00EF2E3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lanzaba</w:t>
      </w:r>
      <w:r w:rsidRPr="008D03A6">
        <w:rPr>
          <w:rFonts w:ascii="Crimson Text" w:hAnsi="Crimson Text"/>
          <w:color w:val="000000" w:themeColor="text1"/>
          <w:sz w:val="26"/>
          <w:szCs w:val="26"/>
        </w:rPr>
        <w:t xml:space="preserve"> mordiscos al aire</w:t>
      </w:r>
      <w:del w:id="609" w:author="Paula Castrilli" w:date="2025-05-24T17:07:00Z">
        <w:r w:rsidRPr="008D03A6" w:rsidDel="00EF2E3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610" w:author="Paula Castrilli" w:date="2025-05-24T17:07:00Z">
        <w:r w:rsidR="00EF2E3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antes de que preparase un</w:t>
      </w:r>
      <w:r w:rsidR="004751A7"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4751A7" w:rsidRPr="008D03A6">
        <w:rPr>
          <w:rFonts w:ascii="Crimson Text" w:hAnsi="Crimson Text"/>
          <w:color w:val="000000" w:themeColor="text1"/>
          <w:sz w:val="26"/>
          <w:szCs w:val="26"/>
        </w:rPr>
        <w:t>embestida</w:t>
      </w:r>
      <w:r w:rsidRPr="008D03A6">
        <w:rPr>
          <w:rFonts w:ascii="Crimson Text" w:hAnsi="Crimson Text"/>
          <w:color w:val="000000" w:themeColor="text1"/>
          <w:sz w:val="26"/>
          <w:szCs w:val="26"/>
        </w:rPr>
        <w:t xml:space="preserve">, Eros se </w:t>
      </w:r>
      <w:r w:rsidR="004751A7" w:rsidRPr="008D03A6">
        <w:rPr>
          <w:rFonts w:ascii="Crimson Text" w:hAnsi="Crimson Text"/>
          <w:color w:val="000000" w:themeColor="text1"/>
          <w:sz w:val="26"/>
          <w:szCs w:val="26"/>
        </w:rPr>
        <w:t>echó</w:t>
      </w:r>
      <w:r w:rsidRPr="008D03A6">
        <w:rPr>
          <w:rFonts w:ascii="Crimson Text" w:hAnsi="Crimson Text"/>
          <w:color w:val="000000" w:themeColor="text1"/>
          <w:sz w:val="26"/>
          <w:szCs w:val="26"/>
        </w:rPr>
        <w:t xml:space="preserve"> a la carrera. Descendió la colina </w:t>
      </w:r>
      <w:r w:rsidR="00130962" w:rsidRPr="008D03A6">
        <w:rPr>
          <w:rFonts w:ascii="Crimson Text" w:hAnsi="Crimson Text"/>
          <w:color w:val="000000" w:themeColor="text1"/>
          <w:sz w:val="26"/>
          <w:szCs w:val="26"/>
        </w:rPr>
        <w:t>velozmente</w:t>
      </w:r>
      <w:del w:id="611" w:author="Paula Castrilli" w:date="2025-05-24T17:08:00Z">
        <w:r w:rsidR="00130962" w:rsidRPr="008D03A6" w:rsidDel="00EF2E31">
          <w:rPr>
            <w:rFonts w:ascii="Crimson Text" w:hAnsi="Crimson Text"/>
            <w:color w:val="000000" w:themeColor="text1"/>
            <w:sz w:val="26"/>
            <w:szCs w:val="26"/>
          </w:rPr>
          <w:delText>,</w:delText>
        </w:r>
      </w:del>
      <w:r w:rsidR="00130962" w:rsidRPr="008D03A6">
        <w:rPr>
          <w:rFonts w:ascii="Crimson Text" w:hAnsi="Crimson Text"/>
          <w:color w:val="000000" w:themeColor="text1"/>
          <w:sz w:val="26"/>
          <w:szCs w:val="26"/>
        </w:rPr>
        <w:t xml:space="preserve"> y se internó por donde la maleza se hacía más espesa. El dragón intentó perseguirlo, pero su </w:t>
      </w:r>
      <w:del w:id="612" w:author="Paula Castrilli" w:date="2025-05-24T17:08:00Z">
        <w:r w:rsidR="00130962" w:rsidRPr="008D03A6" w:rsidDel="00EF2E31">
          <w:rPr>
            <w:rFonts w:ascii="Crimson Text" w:hAnsi="Crimson Text"/>
            <w:color w:val="000000" w:themeColor="text1"/>
            <w:sz w:val="26"/>
            <w:szCs w:val="26"/>
          </w:rPr>
          <w:delText xml:space="preserve">desplazamiento </w:delText>
        </w:r>
      </w:del>
      <w:ins w:id="613" w:author="Paula Castrilli" w:date="2025-05-24T17:08:00Z">
        <w:r w:rsidR="00EF2E31">
          <w:rPr>
            <w:rFonts w:ascii="Crimson Text" w:hAnsi="Crimson Text"/>
            <w:color w:val="000000" w:themeColor="text1"/>
            <w:sz w:val="26"/>
            <w:szCs w:val="26"/>
          </w:rPr>
          <w:t>andar</w:t>
        </w:r>
        <w:r w:rsidR="00EF2E31" w:rsidRPr="008D03A6">
          <w:rPr>
            <w:rFonts w:ascii="Crimson Text" w:hAnsi="Crimson Text"/>
            <w:color w:val="000000" w:themeColor="text1"/>
            <w:sz w:val="26"/>
            <w:szCs w:val="26"/>
          </w:rPr>
          <w:t xml:space="preserve"> </w:t>
        </w:r>
      </w:ins>
      <w:r w:rsidR="00130962" w:rsidRPr="008D03A6">
        <w:rPr>
          <w:rFonts w:ascii="Crimson Text" w:hAnsi="Crimson Text"/>
          <w:color w:val="000000" w:themeColor="text1"/>
          <w:sz w:val="26"/>
          <w:szCs w:val="26"/>
        </w:rPr>
        <w:t xml:space="preserve">tosco le </w:t>
      </w:r>
      <w:r w:rsidR="00052B9D" w:rsidRPr="008D03A6">
        <w:rPr>
          <w:rFonts w:ascii="Crimson Text" w:hAnsi="Crimson Text"/>
          <w:color w:val="000000" w:themeColor="text1"/>
          <w:sz w:val="26"/>
          <w:szCs w:val="26"/>
        </w:rPr>
        <w:t>impedía moverse</w:t>
      </w:r>
      <w:r w:rsidR="00130962" w:rsidRPr="008D03A6">
        <w:rPr>
          <w:rFonts w:ascii="Crimson Text" w:hAnsi="Crimson Text"/>
          <w:color w:val="000000" w:themeColor="text1"/>
          <w:sz w:val="26"/>
          <w:szCs w:val="26"/>
        </w:rPr>
        <w:t xml:space="preserve"> en espacios poco despejados. Finalmente perdió su rastro</w:t>
      </w:r>
      <w:del w:id="614" w:author="Paula Castrilli" w:date="2025-05-24T17:08:00Z">
        <w:r w:rsidR="00130962" w:rsidRPr="008D03A6" w:rsidDel="00EF2E31">
          <w:rPr>
            <w:rFonts w:ascii="Crimson Text" w:hAnsi="Crimson Text"/>
            <w:color w:val="000000" w:themeColor="text1"/>
            <w:sz w:val="26"/>
            <w:szCs w:val="26"/>
          </w:rPr>
          <w:delText>,</w:delText>
        </w:r>
      </w:del>
      <w:r w:rsidR="00130962" w:rsidRPr="008D03A6">
        <w:rPr>
          <w:rFonts w:ascii="Crimson Text" w:hAnsi="Crimson Text"/>
          <w:color w:val="000000" w:themeColor="text1"/>
          <w:sz w:val="26"/>
          <w:szCs w:val="26"/>
        </w:rPr>
        <w:t xml:space="preserve"> y Eros se libró del peligro</w:t>
      </w:r>
      <w:ins w:id="615" w:author="Paula Castrilli" w:date="2025-05-24T17:08:00Z">
        <w:r w:rsidR="00EF2E31">
          <w:rPr>
            <w:rFonts w:ascii="Crimson Text" w:hAnsi="Crimson Text"/>
            <w:color w:val="000000" w:themeColor="text1"/>
            <w:sz w:val="26"/>
            <w:szCs w:val="26"/>
          </w:rPr>
          <w:t xml:space="preserve"> milagrosamente</w:t>
        </w:r>
      </w:ins>
      <w:r w:rsidR="00130962" w:rsidRPr="008D03A6">
        <w:rPr>
          <w:rFonts w:ascii="Crimson Text" w:hAnsi="Crimson Text"/>
          <w:color w:val="000000" w:themeColor="text1"/>
          <w:sz w:val="26"/>
          <w:szCs w:val="26"/>
        </w:rPr>
        <w:t>.</w:t>
      </w:r>
    </w:p>
    <w:p w:rsidR="00B32C6D" w:rsidRPr="008D03A6" w:rsidRDefault="00DB707A"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 pesar de los</w:t>
      </w:r>
      <w:r w:rsidR="009A28C5" w:rsidRPr="008D03A6">
        <w:rPr>
          <w:rFonts w:ascii="Crimson Text" w:hAnsi="Crimson Text"/>
          <w:color w:val="000000" w:themeColor="text1"/>
          <w:sz w:val="26"/>
          <w:szCs w:val="26"/>
        </w:rPr>
        <w:t xml:space="preserve"> </w:t>
      </w:r>
      <w:del w:id="616" w:author="Paula Castrilli" w:date="2025-05-24T17:09:00Z">
        <w:r w:rsidR="009A28C5" w:rsidRPr="008D03A6" w:rsidDel="00EF2E31">
          <w:rPr>
            <w:rFonts w:ascii="Crimson Text" w:hAnsi="Crimson Text"/>
            <w:color w:val="000000" w:themeColor="text1"/>
            <w:sz w:val="26"/>
            <w:szCs w:val="26"/>
          </w:rPr>
          <w:delText>machucones</w:delText>
        </w:r>
      </w:del>
      <w:ins w:id="617" w:author="Paula Castrilli" w:date="2025-05-24T17:09:00Z">
        <w:r w:rsidR="00EF2E31">
          <w:rPr>
            <w:rFonts w:ascii="Crimson Text" w:hAnsi="Crimson Text"/>
            <w:color w:val="000000" w:themeColor="text1"/>
            <w:sz w:val="26"/>
            <w:szCs w:val="26"/>
          </w:rPr>
          <w:t>golpes</w:t>
        </w:r>
      </w:ins>
      <w:del w:id="618" w:author="Paula Castrilli" w:date="2025-05-24T17:09:00Z">
        <w:r w:rsidR="009A28C5" w:rsidRPr="008D03A6" w:rsidDel="00EF2E31">
          <w:rPr>
            <w:rFonts w:ascii="Crimson Text" w:hAnsi="Crimson Text"/>
            <w:color w:val="000000" w:themeColor="text1"/>
            <w:sz w:val="26"/>
            <w:szCs w:val="26"/>
          </w:rPr>
          <w:delText>,</w:delText>
        </w:r>
      </w:del>
      <w:r w:rsidR="009A28C5" w:rsidRPr="008D03A6">
        <w:rPr>
          <w:rFonts w:ascii="Crimson Text" w:hAnsi="Crimson Text"/>
          <w:color w:val="000000" w:themeColor="text1"/>
          <w:sz w:val="26"/>
          <w:szCs w:val="26"/>
        </w:rPr>
        <w:t xml:space="preserve"> y el dolor </w:t>
      </w:r>
      <w:r w:rsidR="005D5443" w:rsidRPr="008D03A6">
        <w:rPr>
          <w:rFonts w:ascii="Crimson Text" w:hAnsi="Crimson Text"/>
          <w:color w:val="000000" w:themeColor="text1"/>
          <w:sz w:val="26"/>
          <w:szCs w:val="26"/>
        </w:rPr>
        <w:t xml:space="preserve">por </w:t>
      </w:r>
      <w:r w:rsidR="00052B9D" w:rsidRPr="008D03A6">
        <w:rPr>
          <w:rFonts w:ascii="Crimson Text" w:hAnsi="Crimson Text"/>
          <w:color w:val="000000" w:themeColor="text1"/>
          <w:sz w:val="26"/>
          <w:szCs w:val="26"/>
        </w:rPr>
        <w:t xml:space="preserve">la pérdida de </w:t>
      </w:r>
      <w:r w:rsidR="005D5443" w:rsidRPr="008D03A6">
        <w:rPr>
          <w:rFonts w:ascii="Crimson Text" w:hAnsi="Crimson Text"/>
          <w:color w:val="000000" w:themeColor="text1"/>
          <w:sz w:val="26"/>
          <w:szCs w:val="26"/>
        </w:rPr>
        <w:t>Agatha</w:t>
      </w:r>
      <w:r w:rsidRPr="008D03A6">
        <w:rPr>
          <w:rFonts w:ascii="Crimson Text" w:hAnsi="Crimson Text"/>
          <w:color w:val="000000" w:themeColor="text1"/>
          <w:sz w:val="26"/>
          <w:szCs w:val="26"/>
        </w:rPr>
        <w:t xml:space="preserve">, Eros </w:t>
      </w:r>
      <w:del w:id="619" w:author="Paula Castrilli" w:date="2025-05-24T17:09:00Z">
        <w:r w:rsidR="009A54C3" w:rsidRPr="008D03A6" w:rsidDel="00EF2E31">
          <w:rPr>
            <w:rFonts w:ascii="Crimson Text" w:hAnsi="Crimson Text"/>
            <w:color w:val="000000" w:themeColor="text1"/>
            <w:sz w:val="26"/>
            <w:szCs w:val="26"/>
          </w:rPr>
          <w:delText>logró</w:delText>
        </w:r>
        <w:r w:rsidR="00820F66" w:rsidRPr="008D03A6" w:rsidDel="00EF2E31">
          <w:rPr>
            <w:rFonts w:ascii="Crimson Text" w:hAnsi="Crimson Text"/>
            <w:color w:val="000000" w:themeColor="text1"/>
            <w:sz w:val="26"/>
            <w:szCs w:val="26"/>
          </w:rPr>
          <w:delText xml:space="preserve"> </w:delText>
        </w:r>
      </w:del>
      <w:ins w:id="620" w:author="Paula Castrilli" w:date="2025-05-24T17:09:00Z">
        <w:r w:rsidR="00EF2E31">
          <w:rPr>
            <w:rFonts w:ascii="Crimson Text" w:hAnsi="Crimson Text"/>
            <w:color w:val="000000" w:themeColor="text1"/>
            <w:sz w:val="26"/>
            <w:szCs w:val="26"/>
          </w:rPr>
          <w:t>había logrado</w:t>
        </w:r>
        <w:r w:rsidR="00EF2E31" w:rsidRPr="008D03A6">
          <w:rPr>
            <w:rFonts w:ascii="Crimson Text" w:hAnsi="Crimson Text"/>
            <w:color w:val="000000" w:themeColor="text1"/>
            <w:sz w:val="26"/>
            <w:szCs w:val="26"/>
          </w:rPr>
          <w:t xml:space="preserve"> </w:t>
        </w:r>
      </w:ins>
      <w:r w:rsidR="00820F66" w:rsidRPr="008D03A6">
        <w:rPr>
          <w:rFonts w:ascii="Crimson Text" w:hAnsi="Crimson Text"/>
          <w:color w:val="000000" w:themeColor="text1"/>
          <w:sz w:val="26"/>
          <w:szCs w:val="26"/>
        </w:rPr>
        <w:t>sobrevivir</w:t>
      </w:r>
      <w:del w:id="621" w:author="Paula Castrilli" w:date="2025-05-24T17:09:00Z">
        <w:r w:rsidR="00ED068F" w:rsidRPr="008D03A6" w:rsidDel="00EF2E31">
          <w:rPr>
            <w:rFonts w:ascii="Crimson Text" w:hAnsi="Crimson Text"/>
            <w:color w:val="000000" w:themeColor="text1"/>
            <w:sz w:val="26"/>
            <w:szCs w:val="26"/>
          </w:rPr>
          <w:delText xml:space="preserve"> a los primeros peligros</w:delText>
        </w:r>
      </w:del>
      <w:r w:rsidRPr="008D03A6">
        <w:rPr>
          <w:rFonts w:ascii="Crimson Text" w:hAnsi="Crimson Text"/>
          <w:color w:val="000000" w:themeColor="text1"/>
          <w:sz w:val="26"/>
          <w:szCs w:val="26"/>
        </w:rPr>
        <w:t xml:space="preserve">. </w:t>
      </w:r>
      <w:r w:rsidR="00820F66" w:rsidRPr="008D03A6">
        <w:rPr>
          <w:rFonts w:ascii="Crimson Text" w:hAnsi="Crimson Text"/>
          <w:color w:val="000000" w:themeColor="text1"/>
          <w:sz w:val="26"/>
          <w:szCs w:val="26"/>
        </w:rPr>
        <w:t xml:space="preserve">Pero </w:t>
      </w:r>
      <w:r w:rsidR="00B32C6D" w:rsidRPr="008D03A6">
        <w:rPr>
          <w:rFonts w:ascii="Crimson Text" w:hAnsi="Crimson Text"/>
          <w:color w:val="000000" w:themeColor="text1"/>
          <w:sz w:val="26"/>
          <w:szCs w:val="26"/>
        </w:rPr>
        <w:t xml:space="preserve">no podía seguir </w:t>
      </w:r>
      <w:r w:rsidR="00842489" w:rsidRPr="008D03A6">
        <w:rPr>
          <w:rFonts w:ascii="Crimson Text" w:hAnsi="Crimson Text"/>
          <w:color w:val="000000" w:themeColor="text1"/>
          <w:sz w:val="26"/>
          <w:szCs w:val="26"/>
        </w:rPr>
        <w:t>desafiando</w:t>
      </w:r>
      <w:r w:rsidR="00B32C6D" w:rsidRPr="008D03A6">
        <w:rPr>
          <w:rFonts w:ascii="Crimson Text" w:hAnsi="Crimson Text"/>
          <w:color w:val="000000" w:themeColor="text1"/>
          <w:sz w:val="26"/>
          <w:szCs w:val="26"/>
        </w:rPr>
        <w:t xml:space="preserve"> a </w:t>
      </w:r>
      <w:r w:rsidR="00820F66" w:rsidRPr="008D03A6">
        <w:rPr>
          <w:rFonts w:ascii="Crimson Text" w:hAnsi="Crimson Text"/>
          <w:color w:val="000000" w:themeColor="text1"/>
          <w:sz w:val="26"/>
          <w:szCs w:val="26"/>
        </w:rPr>
        <w:t>su suerte</w:t>
      </w:r>
      <w:ins w:id="622" w:author="Paula Castrilli" w:date="2025-05-24T17:09:00Z">
        <w:r w:rsidR="00EF2E31">
          <w:rPr>
            <w:rFonts w:ascii="Crimson Text" w:hAnsi="Crimson Text"/>
            <w:color w:val="000000" w:themeColor="text1"/>
            <w:sz w:val="26"/>
            <w:szCs w:val="26"/>
          </w:rPr>
          <w:t xml:space="preserve">, sabía que esto recién estaba empezando </w:t>
        </w:r>
      </w:ins>
      <w:del w:id="623" w:author="Paula Castrilli" w:date="2025-05-24T17:09:00Z">
        <w:r w:rsidR="00871D7E" w:rsidRPr="008D03A6" w:rsidDel="00EF2E31">
          <w:rPr>
            <w:rFonts w:ascii="Crimson Text" w:hAnsi="Crimson Text"/>
            <w:color w:val="000000" w:themeColor="text1"/>
            <w:sz w:val="26"/>
            <w:szCs w:val="26"/>
          </w:rPr>
          <w:delText>,</w:delText>
        </w:r>
      </w:del>
      <w:ins w:id="624" w:author="Paula Castrilli" w:date="2025-05-24T17:09:00Z">
        <w:r w:rsidR="00EF2E31">
          <w:rPr>
            <w:rFonts w:ascii="Crimson Text" w:hAnsi="Crimson Text"/>
            <w:color w:val="000000" w:themeColor="text1"/>
            <w:sz w:val="26"/>
            <w:szCs w:val="26"/>
          </w:rPr>
          <w:t>y</w:t>
        </w:r>
      </w:ins>
      <w:r w:rsidR="00871D7E"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debía subir la guardia</w:t>
      </w:r>
      <w:r w:rsidR="00871D7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de lo contrario se convertiría</w:t>
      </w:r>
      <w:r w:rsidR="00B32C6D" w:rsidRPr="008D03A6">
        <w:rPr>
          <w:rFonts w:ascii="Crimson Text" w:hAnsi="Crimson Text"/>
          <w:color w:val="000000" w:themeColor="text1"/>
          <w:sz w:val="26"/>
          <w:szCs w:val="26"/>
        </w:rPr>
        <w:t xml:space="preserve"> </w:t>
      </w:r>
      <w:r w:rsidR="00EA19B4" w:rsidRPr="008D03A6">
        <w:rPr>
          <w:rFonts w:ascii="Crimson Text" w:hAnsi="Crimson Text"/>
          <w:color w:val="000000" w:themeColor="text1"/>
          <w:sz w:val="26"/>
          <w:szCs w:val="26"/>
        </w:rPr>
        <w:t xml:space="preserve">en </w:t>
      </w:r>
      <w:r w:rsidR="00A020D8" w:rsidRPr="008D03A6">
        <w:rPr>
          <w:rFonts w:ascii="Crimson Text" w:hAnsi="Crimson Text"/>
          <w:color w:val="000000" w:themeColor="text1"/>
          <w:sz w:val="26"/>
          <w:szCs w:val="26"/>
        </w:rPr>
        <w:t xml:space="preserve">una </w:t>
      </w:r>
      <w:r w:rsidR="00EA19B4" w:rsidRPr="008D03A6">
        <w:rPr>
          <w:rFonts w:ascii="Crimson Text" w:hAnsi="Crimson Text"/>
          <w:color w:val="000000" w:themeColor="text1"/>
          <w:sz w:val="26"/>
          <w:szCs w:val="26"/>
        </w:rPr>
        <w:t>presa fácil</w:t>
      </w:r>
      <w:r w:rsidR="00820F66" w:rsidRPr="008D03A6">
        <w:rPr>
          <w:rFonts w:ascii="Crimson Text" w:hAnsi="Crimson Text"/>
          <w:color w:val="000000" w:themeColor="text1"/>
          <w:sz w:val="26"/>
          <w:szCs w:val="26"/>
        </w:rPr>
        <w:t>.</w:t>
      </w:r>
      <w:r w:rsidR="00FE0763" w:rsidRPr="008D03A6">
        <w:rPr>
          <w:rFonts w:ascii="Crimson Text" w:hAnsi="Crimson Text"/>
          <w:color w:val="000000" w:themeColor="text1"/>
          <w:sz w:val="26"/>
          <w:szCs w:val="26"/>
        </w:rPr>
        <w:t xml:space="preserve"> Así que recuperó </w:t>
      </w:r>
      <w:r w:rsidR="005D5443" w:rsidRPr="008D03A6">
        <w:rPr>
          <w:rFonts w:ascii="Crimson Text" w:hAnsi="Crimson Text"/>
          <w:color w:val="000000" w:themeColor="text1"/>
          <w:sz w:val="26"/>
          <w:szCs w:val="26"/>
        </w:rPr>
        <w:t>fuerzas</w:t>
      </w:r>
      <w:r w:rsidR="00FE0763" w:rsidRPr="008D03A6">
        <w:rPr>
          <w:rFonts w:ascii="Crimson Text" w:hAnsi="Crimson Text"/>
          <w:color w:val="000000" w:themeColor="text1"/>
          <w:sz w:val="26"/>
          <w:szCs w:val="26"/>
        </w:rPr>
        <w:t xml:space="preserve"> desde lo más profundo</w:t>
      </w:r>
      <w:del w:id="625" w:author="Paula Castrilli" w:date="2025-05-24T17:10:00Z">
        <w:r w:rsidR="00FE0763" w:rsidRPr="008D03A6" w:rsidDel="00EF2E31">
          <w:rPr>
            <w:rFonts w:ascii="Crimson Text" w:hAnsi="Crimson Text"/>
            <w:color w:val="000000" w:themeColor="text1"/>
            <w:sz w:val="26"/>
            <w:szCs w:val="26"/>
          </w:rPr>
          <w:delText>,</w:delText>
        </w:r>
      </w:del>
      <w:r w:rsidR="00FE0763" w:rsidRPr="008D03A6">
        <w:rPr>
          <w:rFonts w:ascii="Crimson Text" w:hAnsi="Crimson Text"/>
          <w:color w:val="000000" w:themeColor="text1"/>
          <w:sz w:val="26"/>
          <w:szCs w:val="26"/>
        </w:rPr>
        <w:t xml:space="preserve"> y continuó </w:t>
      </w:r>
      <w:r w:rsidR="006D4BA7" w:rsidRPr="008D03A6">
        <w:rPr>
          <w:rFonts w:ascii="Crimson Text" w:hAnsi="Crimson Text"/>
          <w:color w:val="000000" w:themeColor="text1"/>
          <w:sz w:val="26"/>
          <w:szCs w:val="26"/>
        </w:rPr>
        <w:t>en</w:t>
      </w:r>
      <w:r w:rsidR="00FE0763" w:rsidRPr="008D03A6">
        <w:rPr>
          <w:rFonts w:ascii="Crimson Text" w:hAnsi="Crimson Text"/>
          <w:color w:val="000000" w:themeColor="text1"/>
          <w:sz w:val="26"/>
          <w:szCs w:val="26"/>
        </w:rPr>
        <w:t xml:space="preserve"> la búsqueda del </w:t>
      </w:r>
      <w:r w:rsidR="00EA19B4" w:rsidRPr="00EF2E31">
        <w:rPr>
          <w:rFonts w:ascii="Crimson Text" w:hAnsi="Crimson Text"/>
          <w:color w:val="000000" w:themeColor="text1"/>
          <w:sz w:val="26"/>
          <w:szCs w:val="26"/>
          <w:highlight w:val="yellow"/>
          <w:rPrChange w:id="626" w:author="Paula Castrilli" w:date="2025-05-24T17:10:00Z">
            <w:rPr>
              <w:rFonts w:ascii="Crimson Text" w:hAnsi="Crimson Text"/>
              <w:color w:val="000000" w:themeColor="text1"/>
              <w:sz w:val="26"/>
              <w:szCs w:val="26"/>
            </w:rPr>
          </w:rPrChange>
        </w:rPr>
        <w:t>búnker</w:t>
      </w:r>
      <w:r w:rsidR="00FE0763" w:rsidRPr="00EF2E31">
        <w:rPr>
          <w:rFonts w:ascii="Crimson Text" w:hAnsi="Crimson Text"/>
          <w:color w:val="000000" w:themeColor="text1"/>
          <w:sz w:val="26"/>
          <w:szCs w:val="26"/>
          <w:highlight w:val="yellow"/>
          <w:rPrChange w:id="627" w:author="Paula Castrilli" w:date="2025-05-24T17:10:00Z">
            <w:rPr>
              <w:rFonts w:ascii="Crimson Text" w:hAnsi="Crimson Text"/>
              <w:color w:val="000000" w:themeColor="text1"/>
              <w:sz w:val="26"/>
              <w:szCs w:val="26"/>
            </w:rPr>
          </w:rPrChange>
        </w:rPr>
        <w:t xml:space="preserve"> abandonado</w:t>
      </w:r>
      <w:r w:rsidR="00FE0763" w:rsidRPr="008D03A6">
        <w:rPr>
          <w:rFonts w:ascii="Crimson Text" w:hAnsi="Crimson Text"/>
          <w:color w:val="000000" w:themeColor="text1"/>
          <w:sz w:val="26"/>
          <w:szCs w:val="26"/>
        </w:rPr>
        <w:t>.</w:t>
      </w:r>
    </w:p>
    <w:p w:rsidR="00EA19B4" w:rsidRPr="008D03A6" w:rsidRDefault="00EA19B4"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Recorrió gran parte del trayecto sin detenerse</w:t>
      </w:r>
      <w:del w:id="628" w:author="Paula Castrilli" w:date="2025-05-24T17:13:00Z">
        <w:r w:rsidRPr="008D03A6" w:rsidDel="00647F6C">
          <w:rPr>
            <w:rFonts w:ascii="Crimson Text" w:hAnsi="Crimson Text"/>
            <w:color w:val="000000" w:themeColor="text1"/>
            <w:sz w:val="26"/>
            <w:szCs w:val="26"/>
          </w:rPr>
          <w:delText xml:space="preserve">. Tenía el objetivo más claro y se propuso </w:delText>
        </w:r>
        <w:r w:rsidR="00A020D8" w:rsidRPr="008D03A6" w:rsidDel="00647F6C">
          <w:rPr>
            <w:rFonts w:ascii="Crimson Text" w:hAnsi="Crimson Text"/>
            <w:color w:val="000000" w:themeColor="text1"/>
            <w:sz w:val="26"/>
            <w:szCs w:val="26"/>
          </w:rPr>
          <w:delText>arribar</w:delText>
        </w:r>
      </w:del>
      <w:ins w:id="629" w:author="Paula Castrilli" w:date="2025-05-24T17:13:00Z">
        <w:r w:rsidR="00647F6C">
          <w:rPr>
            <w:rFonts w:ascii="Crimson Text" w:hAnsi="Crimson Text"/>
            <w:color w:val="000000" w:themeColor="text1"/>
            <w:sz w:val="26"/>
            <w:szCs w:val="26"/>
          </w:rPr>
          <w:t>, quería llegar</w:t>
        </w:r>
      </w:ins>
      <w:r w:rsidR="00C11FE1" w:rsidRPr="008D03A6">
        <w:rPr>
          <w:rFonts w:ascii="Crimson Text" w:hAnsi="Crimson Text"/>
          <w:color w:val="000000" w:themeColor="text1"/>
          <w:sz w:val="26"/>
          <w:szCs w:val="26"/>
        </w:rPr>
        <w:t xml:space="preserve"> a la fortificación lo antes posible. Sus </w:t>
      </w:r>
      <w:r w:rsidR="005D5443" w:rsidRPr="008D03A6">
        <w:rPr>
          <w:rFonts w:ascii="Crimson Text" w:hAnsi="Crimson Text"/>
          <w:color w:val="000000" w:themeColor="text1"/>
          <w:sz w:val="26"/>
          <w:szCs w:val="26"/>
        </w:rPr>
        <w:t>energías se incrementaron</w:t>
      </w:r>
      <w:r w:rsidR="00C11FE1" w:rsidRPr="008D03A6">
        <w:rPr>
          <w:rFonts w:ascii="Crimson Text" w:hAnsi="Crimson Text"/>
          <w:color w:val="000000" w:themeColor="text1"/>
          <w:sz w:val="26"/>
          <w:szCs w:val="26"/>
        </w:rPr>
        <w:t xml:space="preserve"> cuando</w:t>
      </w:r>
      <w:r w:rsidR="00A020D8" w:rsidRPr="008D03A6">
        <w:rPr>
          <w:rFonts w:ascii="Crimson Text" w:hAnsi="Crimson Text"/>
          <w:color w:val="000000" w:themeColor="text1"/>
          <w:sz w:val="26"/>
          <w:szCs w:val="26"/>
        </w:rPr>
        <w:t>,</w:t>
      </w:r>
      <w:r w:rsidR="005D5443" w:rsidRPr="008D03A6">
        <w:rPr>
          <w:rFonts w:ascii="Crimson Text" w:hAnsi="Crimson Text"/>
          <w:color w:val="000000" w:themeColor="text1"/>
          <w:sz w:val="26"/>
          <w:szCs w:val="26"/>
        </w:rPr>
        <w:t xml:space="preserve"> a lo lejos,</w:t>
      </w:r>
      <w:r w:rsidR="00C11FE1" w:rsidRPr="008D03A6">
        <w:rPr>
          <w:rFonts w:ascii="Crimson Text" w:hAnsi="Crimson Text"/>
          <w:color w:val="000000" w:themeColor="text1"/>
          <w:sz w:val="26"/>
          <w:szCs w:val="26"/>
        </w:rPr>
        <w:t xml:space="preserve"> </w:t>
      </w:r>
      <w:r w:rsidR="00A020D8" w:rsidRPr="008D03A6">
        <w:rPr>
          <w:rFonts w:ascii="Crimson Text" w:hAnsi="Crimson Text"/>
          <w:color w:val="000000" w:themeColor="text1"/>
          <w:sz w:val="26"/>
          <w:szCs w:val="26"/>
        </w:rPr>
        <w:t xml:space="preserve">divisó </w:t>
      </w:r>
      <w:r w:rsidR="005D5443" w:rsidRPr="008D03A6">
        <w:rPr>
          <w:rFonts w:ascii="Crimson Text" w:hAnsi="Crimson Text"/>
          <w:color w:val="000000" w:themeColor="text1"/>
          <w:sz w:val="26"/>
          <w:szCs w:val="26"/>
        </w:rPr>
        <w:t>la torre de</w:t>
      </w:r>
      <w:del w:id="630" w:author="Paula Castrilli" w:date="2025-05-24T17:13:00Z">
        <w:r w:rsidR="005D5443" w:rsidRPr="008D03A6" w:rsidDel="00647F6C">
          <w:rPr>
            <w:rFonts w:ascii="Crimson Text" w:hAnsi="Crimson Text"/>
            <w:color w:val="000000" w:themeColor="text1"/>
            <w:sz w:val="26"/>
            <w:szCs w:val="26"/>
          </w:rPr>
          <w:delText>l búnker</w:delText>
        </w:r>
      </w:del>
      <w:ins w:id="631" w:author="Paula Castrilli" w:date="2025-05-24T17:13:00Z">
        <w:r w:rsidR="00647F6C">
          <w:rPr>
            <w:rFonts w:ascii="Crimson Text" w:hAnsi="Crimson Text"/>
            <w:color w:val="000000" w:themeColor="text1"/>
            <w:sz w:val="26"/>
            <w:szCs w:val="26"/>
          </w:rPr>
          <w:t xml:space="preserve"> la construcción</w:t>
        </w:r>
      </w:ins>
      <w:r w:rsidR="0029522D" w:rsidRPr="008D03A6">
        <w:rPr>
          <w:rFonts w:ascii="Crimson Text" w:hAnsi="Crimson Text"/>
          <w:color w:val="000000" w:themeColor="text1"/>
          <w:sz w:val="26"/>
          <w:szCs w:val="26"/>
        </w:rPr>
        <w:t xml:space="preserve">. Comenzó a </w:t>
      </w:r>
      <w:r w:rsidR="00A020D8" w:rsidRPr="008D03A6">
        <w:rPr>
          <w:rFonts w:ascii="Crimson Text" w:hAnsi="Crimson Text"/>
          <w:color w:val="000000" w:themeColor="text1"/>
          <w:sz w:val="26"/>
          <w:szCs w:val="26"/>
        </w:rPr>
        <w:t>cortar</w:t>
      </w:r>
      <w:r w:rsidR="0029522D" w:rsidRPr="008D03A6">
        <w:rPr>
          <w:rFonts w:ascii="Crimson Text" w:hAnsi="Crimson Text"/>
          <w:color w:val="000000" w:themeColor="text1"/>
          <w:sz w:val="26"/>
          <w:szCs w:val="26"/>
        </w:rPr>
        <w:t xml:space="preserve"> la maleza con mayor intensidad, y se </w:t>
      </w:r>
      <w:proofErr w:type="spellStart"/>
      <w:r w:rsidR="0029522D" w:rsidRPr="008D03A6">
        <w:rPr>
          <w:rFonts w:ascii="Crimson Text" w:hAnsi="Crimson Text"/>
          <w:color w:val="000000" w:themeColor="text1"/>
          <w:sz w:val="26"/>
          <w:szCs w:val="26"/>
        </w:rPr>
        <w:t>abr</w:t>
      </w:r>
      <w:ins w:id="632" w:author="Paula Castrilli" w:date="2025-05-24T17:14:00Z">
        <w:r w:rsidR="00647F6C">
          <w:rPr>
            <w:rFonts w:ascii="Crimson Text" w:hAnsi="Crimson Text"/>
            <w:color w:val="000000" w:themeColor="text1"/>
            <w:sz w:val="26"/>
            <w:szCs w:val="26"/>
          </w:rPr>
          <w:t>io</w:t>
        </w:r>
      </w:ins>
      <w:proofErr w:type="spellEnd"/>
      <w:del w:id="633" w:author="Paula Castrilli" w:date="2025-05-24T17:14:00Z">
        <w:r w:rsidR="0029522D" w:rsidRPr="008D03A6" w:rsidDel="00647F6C">
          <w:rPr>
            <w:rFonts w:ascii="Crimson Text" w:hAnsi="Crimson Text"/>
            <w:color w:val="000000" w:themeColor="text1"/>
            <w:sz w:val="26"/>
            <w:szCs w:val="26"/>
          </w:rPr>
          <w:delText>ía</w:delText>
        </w:r>
      </w:del>
      <w:r w:rsidR="0029522D" w:rsidRPr="008D03A6">
        <w:rPr>
          <w:rFonts w:ascii="Crimson Text" w:hAnsi="Crimson Text"/>
          <w:color w:val="000000" w:themeColor="text1"/>
          <w:sz w:val="26"/>
          <w:szCs w:val="26"/>
        </w:rPr>
        <w:t xml:space="preserve"> paso</w:t>
      </w:r>
      <w:r w:rsidR="00A020D8" w:rsidRPr="008D03A6">
        <w:rPr>
          <w:rFonts w:ascii="Crimson Text" w:hAnsi="Crimson Text"/>
          <w:color w:val="000000" w:themeColor="text1"/>
          <w:sz w:val="26"/>
          <w:szCs w:val="26"/>
        </w:rPr>
        <w:t xml:space="preserve"> por la espesura</w:t>
      </w:r>
      <w:r w:rsidR="0029522D" w:rsidRPr="008D03A6">
        <w:rPr>
          <w:rFonts w:ascii="Crimson Text" w:hAnsi="Crimson Text"/>
          <w:color w:val="000000" w:themeColor="text1"/>
          <w:sz w:val="26"/>
          <w:szCs w:val="26"/>
        </w:rPr>
        <w:t xml:space="preserve"> como un animal salvaje. </w:t>
      </w:r>
      <w:del w:id="634" w:author="Paula Castrilli" w:date="2025-05-24T17:14:00Z">
        <w:r w:rsidR="0029522D" w:rsidRPr="008D03A6" w:rsidDel="006C28B4">
          <w:rPr>
            <w:rFonts w:ascii="Crimson Text" w:hAnsi="Crimson Text"/>
            <w:color w:val="000000" w:themeColor="text1"/>
            <w:sz w:val="26"/>
            <w:szCs w:val="26"/>
          </w:rPr>
          <w:delText>Al encontrarse a esca</w:delText>
        </w:r>
        <w:r w:rsidR="005D440C" w:rsidRPr="008D03A6" w:rsidDel="006C28B4">
          <w:rPr>
            <w:rFonts w:ascii="Crimson Text" w:hAnsi="Crimson Text"/>
            <w:color w:val="000000" w:themeColor="text1"/>
            <w:sz w:val="26"/>
            <w:szCs w:val="26"/>
          </w:rPr>
          <w:delText>sos metros,</w:delText>
        </w:r>
      </w:del>
      <w:ins w:id="635" w:author="Paula Castrilli" w:date="2025-05-24T17:14:00Z">
        <w:r w:rsidR="006C28B4">
          <w:rPr>
            <w:rFonts w:ascii="Crimson Text" w:hAnsi="Crimson Text"/>
            <w:color w:val="000000" w:themeColor="text1"/>
            <w:sz w:val="26"/>
            <w:szCs w:val="26"/>
          </w:rPr>
          <w:t>Cuanto más se acercaba,</w:t>
        </w:r>
      </w:ins>
      <w:r w:rsidR="005D440C" w:rsidRPr="008D03A6">
        <w:rPr>
          <w:rFonts w:ascii="Crimson Text" w:hAnsi="Crimson Text"/>
          <w:color w:val="000000" w:themeColor="text1"/>
          <w:sz w:val="26"/>
          <w:szCs w:val="26"/>
        </w:rPr>
        <w:t xml:space="preserve"> el terreno se volv</w:t>
      </w:r>
      <w:ins w:id="636" w:author="Paula Castrilli" w:date="2025-05-24T17:14:00Z">
        <w:r w:rsidR="006C28B4">
          <w:rPr>
            <w:rFonts w:ascii="Crimson Text" w:hAnsi="Crimson Text"/>
            <w:color w:val="000000" w:themeColor="text1"/>
            <w:sz w:val="26"/>
            <w:szCs w:val="26"/>
          </w:rPr>
          <w:t>ía</w:t>
        </w:r>
      </w:ins>
      <w:del w:id="637" w:author="Paula Castrilli" w:date="2025-05-24T17:14:00Z">
        <w:r w:rsidR="005D440C" w:rsidRPr="008D03A6" w:rsidDel="006C28B4">
          <w:rPr>
            <w:rFonts w:ascii="Crimson Text" w:hAnsi="Crimson Text"/>
            <w:color w:val="000000" w:themeColor="text1"/>
            <w:sz w:val="26"/>
            <w:szCs w:val="26"/>
          </w:rPr>
          <w:delText>ió</w:delText>
        </w:r>
      </w:del>
      <w:r w:rsidR="00815FFE" w:rsidRPr="008D03A6">
        <w:rPr>
          <w:rFonts w:ascii="Crimson Text" w:hAnsi="Crimson Text"/>
          <w:color w:val="000000" w:themeColor="text1"/>
          <w:sz w:val="26"/>
          <w:szCs w:val="26"/>
        </w:rPr>
        <w:t xml:space="preserve"> mucho más accesible.</w:t>
      </w:r>
    </w:p>
    <w:p w:rsidR="0029522D" w:rsidRPr="008D03A6" w:rsidRDefault="0029522D"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Recorrió el último tramo</w:t>
      </w:r>
      <w:r w:rsidR="00815FFE" w:rsidRPr="008D03A6">
        <w:rPr>
          <w:rFonts w:ascii="Crimson Text" w:hAnsi="Crimson Text"/>
          <w:color w:val="000000" w:themeColor="text1"/>
          <w:sz w:val="26"/>
          <w:szCs w:val="26"/>
        </w:rPr>
        <w:t xml:space="preserve"> con furor hasta quedar</w:t>
      </w:r>
      <w:r w:rsidRPr="008D03A6">
        <w:rPr>
          <w:rFonts w:ascii="Crimson Text" w:hAnsi="Crimson Text"/>
          <w:color w:val="000000" w:themeColor="text1"/>
          <w:sz w:val="26"/>
          <w:szCs w:val="26"/>
        </w:rPr>
        <w:t xml:space="preserve"> </w:t>
      </w:r>
      <w:r w:rsidR="005D5443" w:rsidRPr="008D03A6">
        <w:rPr>
          <w:rFonts w:ascii="Crimson Text" w:hAnsi="Crimson Text"/>
          <w:color w:val="000000" w:themeColor="text1"/>
          <w:sz w:val="26"/>
          <w:szCs w:val="26"/>
        </w:rPr>
        <w:t>a un</w:t>
      </w:r>
      <w:ins w:id="638" w:author="Paula Castrilli" w:date="2025-05-24T17:15:00Z">
        <w:r w:rsidR="006C28B4">
          <w:rPr>
            <w:rFonts w:ascii="Crimson Text" w:hAnsi="Crimson Text"/>
            <w:color w:val="000000" w:themeColor="text1"/>
            <w:sz w:val="26"/>
            <w:szCs w:val="26"/>
          </w:rPr>
          <w:t>os</w:t>
        </w:r>
      </w:ins>
      <w:r w:rsidR="005D5443" w:rsidRPr="008D03A6">
        <w:rPr>
          <w:rFonts w:ascii="Crimson Text" w:hAnsi="Crimson Text"/>
          <w:color w:val="000000" w:themeColor="text1"/>
          <w:sz w:val="26"/>
          <w:szCs w:val="26"/>
        </w:rPr>
        <w:t xml:space="preserve"> paso</w:t>
      </w:r>
      <w:ins w:id="639" w:author="Paula Castrilli" w:date="2025-05-24T17:15:00Z">
        <w:r w:rsidR="006C28B4">
          <w:rPr>
            <w:rFonts w:ascii="Crimson Text" w:hAnsi="Crimson Text"/>
            <w:color w:val="000000" w:themeColor="text1"/>
            <w:sz w:val="26"/>
            <w:szCs w:val="26"/>
          </w:rPr>
          <w:t>s</w:t>
        </w:r>
      </w:ins>
      <w:r w:rsidR="005D544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de </w:t>
      </w:r>
      <w:r w:rsidR="00B35D62" w:rsidRPr="008D03A6">
        <w:rPr>
          <w:rFonts w:ascii="Crimson Text" w:hAnsi="Crimson Text"/>
          <w:color w:val="000000" w:themeColor="text1"/>
          <w:sz w:val="26"/>
          <w:szCs w:val="26"/>
        </w:rPr>
        <w:t xml:space="preserve">la </w:t>
      </w:r>
      <w:r w:rsidR="001068EC" w:rsidRPr="008D03A6">
        <w:rPr>
          <w:rFonts w:ascii="Crimson Text" w:hAnsi="Crimson Text"/>
          <w:color w:val="000000" w:themeColor="text1"/>
          <w:sz w:val="26"/>
          <w:szCs w:val="26"/>
        </w:rPr>
        <w:t xml:space="preserve">entrada al </w:t>
      </w:r>
      <w:r w:rsidR="00331D53" w:rsidRPr="008D03A6">
        <w:rPr>
          <w:rFonts w:ascii="Crimson Text" w:hAnsi="Crimson Text"/>
          <w:color w:val="000000" w:themeColor="text1"/>
          <w:sz w:val="26"/>
          <w:szCs w:val="26"/>
        </w:rPr>
        <w:t>búnker</w:t>
      </w:r>
      <w:r w:rsidRPr="008D03A6">
        <w:rPr>
          <w:rFonts w:ascii="Crimson Text" w:hAnsi="Crimson Text"/>
          <w:color w:val="000000" w:themeColor="text1"/>
          <w:sz w:val="26"/>
          <w:szCs w:val="26"/>
        </w:rPr>
        <w:t xml:space="preserve">. Al </w:t>
      </w:r>
      <w:r w:rsidR="00815FFE" w:rsidRPr="008D03A6">
        <w:rPr>
          <w:rFonts w:ascii="Crimson Text" w:hAnsi="Crimson Text"/>
          <w:color w:val="000000" w:themeColor="text1"/>
          <w:sz w:val="26"/>
          <w:szCs w:val="26"/>
        </w:rPr>
        <w:t>aproximarse</w:t>
      </w:r>
      <w:r w:rsidRPr="008D03A6">
        <w:rPr>
          <w:rFonts w:ascii="Crimson Text" w:hAnsi="Crimson Text"/>
          <w:color w:val="000000" w:themeColor="text1"/>
          <w:sz w:val="26"/>
          <w:szCs w:val="26"/>
        </w:rPr>
        <w:t xml:space="preserve">, advirtió la presencia de otro recluta </w:t>
      </w:r>
      <w:r w:rsidR="00815FFE" w:rsidRPr="008D03A6">
        <w:rPr>
          <w:rFonts w:ascii="Crimson Text" w:hAnsi="Crimson Text"/>
          <w:color w:val="000000" w:themeColor="text1"/>
          <w:sz w:val="26"/>
          <w:szCs w:val="26"/>
        </w:rPr>
        <w:t>en el lugar</w:t>
      </w:r>
      <w:del w:id="640" w:author="Paula Castrilli" w:date="2025-05-24T17:17:00Z">
        <w:r w:rsidRPr="008D03A6" w:rsidDel="006C28B4">
          <w:rPr>
            <w:rFonts w:ascii="Crimson Text" w:hAnsi="Crimson Text"/>
            <w:color w:val="000000" w:themeColor="text1"/>
            <w:sz w:val="26"/>
            <w:szCs w:val="26"/>
          </w:rPr>
          <w:delText>. Pudo reconocerlo, s</w:delText>
        </w:r>
      </w:del>
      <w:ins w:id="641" w:author="Paula Castrilli" w:date="2025-05-24T17:17:00Z">
        <w:r w:rsidR="006C28B4">
          <w:rPr>
            <w:rFonts w:ascii="Crimson Text" w:hAnsi="Crimson Text"/>
            <w:color w:val="000000" w:themeColor="text1"/>
            <w:sz w:val="26"/>
            <w:szCs w:val="26"/>
          </w:rPr>
          <w:t>. S</w:t>
        </w:r>
      </w:ins>
      <w:r w:rsidRPr="008D03A6">
        <w:rPr>
          <w:rFonts w:ascii="Crimson Text" w:hAnsi="Crimson Text"/>
          <w:color w:val="000000" w:themeColor="text1"/>
          <w:sz w:val="26"/>
          <w:szCs w:val="26"/>
        </w:rPr>
        <w:t>e trataba de Aron, su mejor compañero de entrenamiento</w:t>
      </w:r>
      <w:del w:id="642" w:author="Paula Castrilli" w:date="2025-05-24T17:17:00Z">
        <w:r w:rsidRPr="008D03A6" w:rsidDel="006C28B4">
          <w:rPr>
            <w:rFonts w:ascii="Crimson Text" w:hAnsi="Crimson Text"/>
            <w:color w:val="000000" w:themeColor="text1"/>
            <w:sz w:val="26"/>
            <w:szCs w:val="26"/>
          </w:rPr>
          <w:delText>.</w:delText>
        </w:r>
        <w:r w:rsidR="00007EB4" w:rsidRPr="008D03A6" w:rsidDel="006C28B4">
          <w:rPr>
            <w:rFonts w:ascii="Crimson Text" w:hAnsi="Crimson Text"/>
            <w:color w:val="000000" w:themeColor="text1"/>
            <w:sz w:val="26"/>
            <w:szCs w:val="26"/>
          </w:rPr>
          <w:delText xml:space="preserve"> La presencia de su </w:delText>
        </w:r>
        <w:r w:rsidR="00815FFE" w:rsidRPr="008D03A6" w:rsidDel="006C28B4">
          <w:rPr>
            <w:rFonts w:ascii="Crimson Text" w:hAnsi="Crimson Text"/>
            <w:color w:val="000000" w:themeColor="text1"/>
            <w:sz w:val="26"/>
            <w:szCs w:val="26"/>
          </w:rPr>
          <w:delText>colega</w:delText>
        </w:r>
        <w:r w:rsidR="00007EB4" w:rsidRPr="008D03A6" w:rsidDel="006C28B4">
          <w:rPr>
            <w:rFonts w:ascii="Crimson Text" w:hAnsi="Crimson Text"/>
            <w:color w:val="000000" w:themeColor="text1"/>
            <w:sz w:val="26"/>
            <w:szCs w:val="26"/>
          </w:rPr>
          <w:delText xml:space="preserve"> </w:delText>
        </w:r>
        <w:r w:rsidR="00815FFE" w:rsidRPr="008D03A6" w:rsidDel="006C28B4">
          <w:rPr>
            <w:rFonts w:ascii="Crimson Text" w:hAnsi="Crimson Text"/>
            <w:color w:val="000000" w:themeColor="text1"/>
            <w:sz w:val="26"/>
            <w:szCs w:val="26"/>
          </w:rPr>
          <w:delText>fue una grata</w:delText>
        </w:r>
        <w:r w:rsidR="00C61997" w:rsidRPr="008D03A6" w:rsidDel="006C28B4">
          <w:rPr>
            <w:rFonts w:ascii="Crimson Text" w:hAnsi="Crimson Text"/>
            <w:color w:val="000000" w:themeColor="text1"/>
            <w:sz w:val="26"/>
            <w:szCs w:val="26"/>
          </w:rPr>
          <w:delText xml:space="preserve"> sorpresa, luego se dirigió a él</w:delText>
        </w:r>
      </w:del>
      <w:ins w:id="643" w:author="Paula Castrilli" w:date="2025-05-24T17:17:00Z">
        <w:r w:rsidR="006C28B4">
          <w:rPr>
            <w:rFonts w:ascii="Crimson Text" w:hAnsi="Crimson Text"/>
            <w:color w:val="000000" w:themeColor="text1"/>
            <w:sz w:val="26"/>
            <w:szCs w:val="26"/>
          </w:rPr>
          <w:t>, lo cual lo sorprendió y alivió gratamente</w:t>
        </w:r>
      </w:ins>
      <w:r w:rsidR="00C61997" w:rsidRPr="008D03A6">
        <w:rPr>
          <w:rFonts w:ascii="Crimson Text" w:hAnsi="Crimson Text"/>
          <w:color w:val="000000" w:themeColor="text1"/>
          <w:sz w:val="26"/>
          <w:szCs w:val="26"/>
        </w:rPr>
        <w:t>.</w:t>
      </w:r>
    </w:p>
    <w:p w:rsidR="00007EB4" w:rsidRPr="008D03A6" w:rsidRDefault="002E1261" w:rsidP="00EA19B4">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lastRenderedPageBreak/>
        <w:t>–</w:t>
      </w:r>
      <w:r w:rsidR="00007EB4" w:rsidRPr="008D03A6">
        <w:rPr>
          <w:rFonts w:ascii="Crimson Text" w:hAnsi="Crimson Text"/>
          <w:color w:val="000000" w:themeColor="text1"/>
          <w:sz w:val="26"/>
          <w:szCs w:val="26"/>
        </w:rPr>
        <w:t>¡</w:t>
      </w:r>
      <w:proofErr w:type="gramEnd"/>
      <w:r w:rsidR="00007EB4" w:rsidRPr="008D03A6">
        <w:rPr>
          <w:rFonts w:ascii="Crimson Text" w:hAnsi="Crimson Text"/>
          <w:color w:val="000000" w:themeColor="text1"/>
          <w:sz w:val="26"/>
          <w:szCs w:val="26"/>
        </w:rPr>
        <w:t xml:space="preserve">Aron! </w:t>
      </w:r>
      <w:del w:id="644" w:author="Paula Castrilli" w:date="2025-05-24T17:17:00Z">
        <w:r w:rsidR="00007EB4" w:rsidRPr="008D03A6" w:rsidDel="006C28B4">
          <w:rPr>
            <w:rFonts w:ascii="Crimson Text" w:hAnsi="Crimson Text"/>
            <w:color w:val="000000" w:themeColor="text1"/>
            <w:sz w:val="26"/>
            <w:szCs w:val="26"/>
          </w:rPr>
          <w:delText>m</w:delText>
        </w:r>
      </w:del>
      <w:ins w:id="645" w:author="Paula Castrilli" w:date="2025-05-24T17:17:00Z">
        <w:r w:rsidR="006C28B4">
          <w:rPr>
            <w:rFonts w:ascii="Crimson Text" w:hAnsi="Crimson Text"/>
            <w:color w:val="000000" w:themeColor="text1"/>
            <w:sz w:val="26"/>
            <w:szCs w:val="26"/>
          </w:rPr>
          <w:t>M</w:t>
        </w:r>
      </w:ins>
      <w:r w:rsidR="00007EB4" w:rsidRPr="008D03A6">
        <w:rPr>
          <w:rFonts w:ascii="Crimson Text" w:hAnsi="Crimson Text"/>
          <w:color w:val="000000" w:themeColor="text1"/>
          <w:sz w:val="26"/>
          <w:szCs w:val="26"/>
        </w:rPr>
        <w:t xml:space="preserve">e </w:t>
      </w:r>
      <w:r w:rsidR="008B51F1" w:rsidRPr="008D03A6">
        <w:rPr>
          <w:rFonts w:ascii="Crimson Text" w:hAnsi="Crimson Text"/>
          <w:color w:val="000000" w:themeColor="text1"/>
          <w:sz w:val="26"/>
          <w:szCs w:val="26"/>
        </w:rPr>
        <w:t>alegra</w:t>
      </w:r>
      <w:r w:rsidR="00007EB4" w:rsidRPr="008D03A6">
        <w:rPr>
          <w:rFonts w:ascii="Crimson Text" w:hAnsi="Crimson Text"/>
          <w:color w:val="000000" w:themeColor="text1"/>
          <w:sz w:val="26"/>
          <w:szCs w:val="26"/>
        </w:rPr>
        <w:t xml:space="preserve"> verte a salvo –</w:t>
      </w:r>
      <w:ins w:id="646" w:author="Paula Castrilli" w:date="2025-05-24T17:17:00Z">
        <w:r w:rsidR="006C28B4">
          <w:rPr>
            <w:rFonts w:ascii="Crimson Text" w:hAnsi="Crimson Text"/>
            <w:color w:val="000000" w:themeColor="text1"/>
            <w:sz w:val="26"/>
            <w:szCs w:val="26"/>
          </w:rPr>
          <w:t xml:space="preserve">le </w:t>
        </w:r>
      </w:ins>
      <w:r w:rsidR="00007EB4" w:rsidRPr="008D03A6">
        <w:rPr>
          <w:rFonts w:ascii="Crimson Text" w:hAnsi="Crimson Text"/>
          <w:color w:val="000000" w:themeColor="text1"/>
          <w:sz w:val="26"/>
          <w:szCs w:val="26"/>
        </w:rPr>
        <w:t>dijo</w:t>
      </w:r>
      <w:ins w:id="647" w:author="Paula Castrilli" w:date="2025-05-24T17:17:00Z">
        <w:r w:rsidR="006C28B4">
          <w:rPr>
            <w:rFonts w:ascii="Crimson Text" w:hAnsi="Crimson Text"/>
            <w:color w:val="000000" w:themeColor="text1"/>
            <w:sz w:val="26"/>
            <w:szCs w:val="26"/>
          </w:rPr>
          <w:t xml:space="preserve">, mientras caminaba hacia </w:t>
        </w:r>
      </w:ins>
      <w:ins w:id="648" w:author="Paula Castrilli" w:date="2025-05-24T17:18:00Z">
        <w:r w:rsidR="006C28B4">
          <w:rPr>
            <w:rFonts w:ascii="Crimson Text" w:hAnsi="Crimson Text"/>
            <w:color w:val="000000" w:themeColor="text1"/>
            <w:sz w:val="26"/>
            <w:szCs w:val="26"/>
          </w:rPr>
          <w:t>él</w:t>
        </w:r>
      </w:ins>
      <w:del w:id="649" w:author="Paula Castrilli" w:date="2025-05-24T17:18:00Z">
        <w:r w:rsidR="00007EB4" w:rsidRPr="008D03A6" w:rsidDel="006C28B4">
          <w:rPr>
            <w:rFonts w:ascii="Crimson Text" w:hAnsi="Crimson Text"/>
            <w:color w:val="000000" w:themeColor="text1"/>
            <w:sz w:val="26"/>
            <w:szCs w:val="26"/>
          </w:rPr>
          <w:delText>,</w:delText>
        </w:r>
      </w:del>
      <w:ins w:id="650" w:author="Paula Castrilli" w:date="2025-05-24T17:18:00Z">
        <w:r w:rsidR="006C28B4">
          <w:rPr>
            <w:rFonts w:ascii="Crimson Text" w:hAnsi="Crimson Text"/>
            <w:color w:val="000000" w:themeColor="text1"/>
            <w:sz w:val="26"/>
            <w:szCs w:val="26"/>
          </w:rPr>
          <w:t>.</w:t>
        </w:r>
      </w:ins>
      <w:r w:rsidR="00007EB4" w:rsidRPr="008D03A6">
        <w:rPr>
          <w:rFonts w:ascii="Crimson Text" w:hAnsi="Crimson Text"/>
          <w:color w:val="000000" w:themeColor="text1"/>
          <w:sz w:val="26"/>
          <w:szCs w:val="26"/>
        </w:rPr>
        <w:t xml:space="preserve"> </w:t>
      </w:r>
      <w:del w:id="651" w:author="Paula Castrilli" w:date="2025-05-24T17:18:00Z">
        <w:r w:rsidR="00007EB4" w:rsidRPr="008D03A6" w:rsidDel="006C28B4">
          <w:rPr>
            <w:rFonts w:ascii="Crimson Text" w:hAnsi="Crimson Text"/>
            <w:color w:val="000000" w:themeColor="text1"/>
            <w:sz w:val="26"/>
            <w:szCs w:val="26"/>
          </w:rPr>
          <w:delText>y s</w:delText>
        </w:r>
      </w:del>
      <w:ins w:id="652" w:author="Paula Castrilli" w:date="2025-05-24T17:18:00Z">
        <w:r w:rsidR="006C28B4">
          <w:rPr>
            <w:rFonts w:ascii="Crimson Text" w:hAnsi="Crimson Text"/>
            <w:color w:val="000000" w:themeColor="text1"/>
            <w:sz w:val="26"/>
            <w:szCs w:val="26"/>
          </w:rPr>
          <w:t>S</w:t>
        </w:r>
      </w:ins>
      <w:r w:rsidR="00007EB4" w:rsidRPr="008D03A6">
        <w:rPr>
          <w:rFonts w:ascii="Crimson Text" w:hAnsi="Crimson Text"/>
          <w:color w:val="000000" w:themeColor="text1"/>
          <w:sz w:val="26"/>
          <w:szCs w:val="26"/>
        </w:rPr>
        <w:t xml:space="preserve">e quedó </w:t>
      </w:r>
      <w:ins w:id="653" w:author="Paula Castrilli" w:date="2025-05-24T17:18:00Z">
        <w:r w:rsidR="006C28B4">
          <w:rPr>
            <w:rFonts w:ascii="Crimson Text" w:hAnsi="Crimson Text"/>
            <w:color w:val="000000" w:themeColor="text1"/>
            <w:sz w:val="26"/>
            <w:szCs w:val="26"/>
          </w:rPr>
          <w:t xml:space="preserve">en silencio unos segundos, </w:t>
        </w:r>
      </w:ins>
      <w:r w:rsidR="00007EB4" w:rsidRPr="008D03A6">
        <w:rPr>
          <w:rFonts w:ascii="Crimson Text" w:hAnsi="Crimson Text"/>
          <w:color w:val="000000" w:themeColor="text1"/>
          <w:sz w:val="26"/>
          <w:szCs w:val="26"/>
        </w:rPr>
        <w:t>esperando la respuesta del joven</w:t>
      </w:r>
      <w:del w:id="654" w:author="Paula Castrilli" w:date="2025-05-24T17:18:00Z">
        <w:r w:rsidR="00007EB4" w:rsidRPr="008D03A6" w:rsidDel="006C28B4">
          <w:rPr>
            <w:rFonts w:ascii="Crimson Text" w:hAnsi="Crimson Text"/>
            <w:color w:val="000000" w:themeColor="text1"/>
            <w:sz w:val="26"/>
            <w:szCs w:val="26"/>
          </w:rPr>
          <w:delText>, pero este no respondió</w:delText>
        </w:r>
      </w:del>
      <w:ins w:id="655" w:author="Paula Castrilli" w:date="2025-05-24T17:18:00Z">
        <w:r w:rsidR="006C28B4">
          <w:rPr>
            <w:rFonts w:ascii="Crimson Text" w:hAnsi="Crimson Text"/>
            <w:color w:val="000000" w:themeColor="text1"/>
            <w:sz w:val="26"/>
            <w:szCs w:val="26"/>
          </w:rPr>
          <w:t>, la cual nunca llegó</w:t>
        </w:r>
      </w:ins>
      <w:r w:rsidR="00007EB4" w:rsidRPr="008D03A6">
        <w:rPr>
          <w:rFonts w:ascii="Crimson Text" w:hAnsi="Crimson Text"/>
          <w:color w:val="000000" w:themeColor="text1"/>
          <w:sz w:val="26"/>
          <w:szCs w:val="26"/>
        </w:rPr>
        <w:t>.</w:t>
      </w:r>
    </w:p>
    <w:p w:rsidR="00C61997" w:rsidRPr="008D03A6" w:rsidRDefault="00C61997" w:rsidP="00EA19B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del w:id="656" w:author="Paula Castrilli" w:date="2025-05-24T17:18:00Z">
        <w:r w:rsidRPr="008D03A6" w:rsidDel="006C28B4">
          <w:rPr>
            <w:rFonts w:ascii="Crimson Text" w:hAnsi="Crimson Text"/>
            <w:color w:val="000000" w:themeColor="text1"/>
            <w:sz w:val="26"/>
            <w:szCs w:val="26"/>
          </w:rPr>
          <w:delText>volvió a repetir</w:delText>
        </w:r>
      </w:del>
      <w:ins w:id="657" w:author="Paula Castrilli" w:date="2025-05-24T17:18:00Z">
        <w:r w:rsidR="006C28B4">
          <w:rPr>
            <w:rFonts w:ascii="Crimson Text" w:hAnsi="Crimson Text"/>
            <w:color w:val="000000" w:themeColor="text1"/>
            <w:sz w:val="26"/>
            <w:szCs w:val="26"/>
          </w:rPr>
          <w:t>repitió</w:t>
        </w:r>
      </w:ins>
      <w:r w:rsidRPr="008D03A6">
        <w:rPr>
          <w:rFonts w:ascii="Crimson Text" w:hAnsi="Crimson Text"/>
          <w:color w:val="000000" w:themeColor="text1"/>
          <w:sz w:val="26"/>
          <w:szCs w:val="26"/>
        </w:rPr>
        <w:t xml:space="preserve"> </w:t>
      </w:r>
      <w:r w:rsidR="00CE0DEF" w:rsidRPr="008D03A6">
        <w:rPr>
          <w:rFonts w:ascii="Crimson Text" w:hAnsi="Crimson Text"/>
          <w:color w:val="000000" w:themeColor="text1"/>
          <w:sz w:val="26"/>
          <w:szCs w:val="26"/>
        </w:rPr>
        <w:t xml:space="preserve">su comentario, </w:t>
      </w:r>
      <w:del w:id="658" w:author="Paula Castrilli" w:date="2025-05-24T17:18:00Z">
        <w:r w:rsidR="00CE0DEF" w:rsidRPr="008D03A6" w:rsidDel="006C28B4">
          <w:rPr>
            <w:rFonts w:ascii="Crimson Text" w:hAnsi="Crimson Text"/>
            <w:color w:val="000000" w:themeColor="text1"/>
            <w:sz w:val="26"/>
            <w:szCs w:val="26"/>
          </w:rPr>
          <w:delText>y nada</w:delText>
        </w:r>
      </w:del>
      <w:ins w:id="659" w:author="Paula Castrilli" w:date="2025-05-24T17:18:00Z">
        <w:r w:rsidR="006C28B4">
          <w:rPr>
            <w:rFonts w:ascii="Crimson Text" w:hAnsi="Crimson Text"/>
            <w:color w:val="000000" w:themeColor="text1"/>
            <w:sz w:val="26"/>
            <w:szCs w:val="26"/>
          </w:rPr>
          <w:t>pero su compañero no emitió sonido</w:t>
        </w:r>
      </w:ins>
      <w:r w:rsidR="00CE0DEF" w:rsidRPr="008D03A6">
        <w:rPr>
          <w:rFonts w:ascii="Crimson Text" w:hAnsi="Crimson Text"/>
          <w:color w:val="000000" w:themeColor="text1"/>
          <w:sz w:val="26"/>
          <w:szCs w:val="26"/>
        </w:rPr>
        <w:t xml:space="preserve">. Se </w:t>
      </w:r>
      <w:r w:rsidR="004C006A" w:rsidRPr="008D03A6">
        <w:rPr>
          <w:rFonts w:ascii="Crimson Text" w:hAnsi="Crimson Text"/>
          <w:color w:val="000000" w:themeColor="text1"/>
          <w:sz w:val="26"/>
          <w:szCs w:val="26"/>
        </w:rPr>
        <w:t>acercó</w:t>
      </w:r>
      <w:r w:rsidR="00CE0DEF" w:rsidRPr="008D03A6">
        <w:rPr>
          <w:rFonts w:ascii="Crimson Text" w:hAnsi="Crimson Text"/>
          <w:color w:val="000000" w:themeColor="text1"/>
          <w:sz w:val="26"/>
          <w:szCs w:val="26"/>
        </w:rPr>
        <w:t xml:space="preserve"> aún más</w:t>
      </w:r>
      <w:del w:id="660" w:author="Paula Castrilli" w:date="2025-05-24T17:19:00Z">
        <w:r w:rsidR="00CE0DEF" w:rsidRPr="008D03A6" w:rsidDel="006C28B4">
          <w:rPr>
            <w:rFonts w:ascii="Crimson Text" w:hAnsi="Crimson Text"/>
            <w:color w:val="000000" w:themeColor="text1"/>
            <w:sz w:val="26"/>
            <w:szCs w:val="26"/>
          </w:rPr>
          <w:delText>,</w:delText>
        </w:r>
      </w:del>
      <w:r w:rsidR="00CE0DEF" w:rsidRPr="008D03A6">
        <w:rPr>
          <w:rFonts w:ascii="Crimson Text" w:hAnsi="Crimson Text"/>
          <w:color w:val="000000" w:themeColor="text1"/>
          <w:sz w:val="26"/>
          <w:szCs w:val="26"/>
        </w:rPr>
        <w:t xml:space="preserve"> y </w:t>
      </w:r>
      <w:r w:rsidR="004C006A" w:rsidRPr="008D03A6">
        <w:rPr>
          <w:rFonts w:ascii="Crimson Text" w:hAnsi="Crimson Text"/>
          <w:color w:val="000000" w:themeColor="text1"/>
          <w:sz w:val="26"/>
          <w:szCs w:val="26"/>
        </w:rPr>
        <w:t>percibió gran preocupación en</w:t>
      </w:r>
      <w:r w:rsidR="00CE0DEF" w:rsidRPr="008D03A6">
        <w:rPr>
          <w:rFonts w:ascii="Crimson Text" w:hAnsi="Crimson Text"/>
          <w:color w:val="000000" w:themeColor="text1"/>
          <w:sz w:val="26"/>
          <w:szCs w:val="26"/>
        </w:rPr>
        <w:t xml:space="preserve"> el rostro del joven. Sus ojos estaban perdidos con la vista hacía el piso</w:t>
      </w:r>
      <w:del w:id="661" w:author="Paula Castrilli" w:date="2025-05-24T17:19:00Z">
        <w:r w:rsidR="00CE0DEF" w:rsidRPr="008D03A6" w:rsidDel="006C28B4">
          <w:rPr>
            <w:rFonts w:ascii="Crimson Text" w:hAnsi="Crimson Text"/>
            <w:color w:val="000000" w:themeColor="text1"/>
            <w:sz w:val="26"/>
            <w:szCs w:val="26"/>
          </w:rPr>
          <w:delText>. S</w:delText>
        </w:r>
      </w:del>
      <w:ins w:id="662" w:author="Paula Castrilli" w:date="2025-05-24T17:19:00Z">
        <w:r w:rsidR="006C28B4">
          <w:rPr>
            <w:rFonts w:ascii="Crimson Text" w:hAnsi="Crimson Text"/>
            <w:color w:val="000000" w:themeColor="text1"/>
            <w:sz w:val="26"/>
            <w:szCs w:val="26"/>
          </w:rPr>
          <w:t xml:space="preserve"> y s</w:t>
        </w:r>
      </w:ins>
      <w:r w:rsidR="00CE0DEF" w:rsidRPr="008D03A6">
        <w:rPr>
          <w:rFonts w:ascii="Crimson Text" w:hAnsi="Crimson Text"/>
          <w:color w:val="000000" w:themeColor="text1"/>
          <w:sz w:val="26"/>
          <w:szCs w:val="26"/>
        </w:rPr>
        <w:t>u posici</w:t>
      </w:r>
      <w:r w:rsidR="00B35D62" w:rsidRPr="008D03A6">
        <w:rPr>
          <w:rFonts w:ascii="Crimson Text" w:hAnsi="Crimson Text"/>
          <w:color w:val="000000" w:themeColor="text1"/>
          <w:sz w:val="26"/>
          <w:szCs w:val="26"/>
        </w:rPr>
        <w:t xml:space="preserve">ón era </w:t>
      </w:r>
      <w:r w:rsidR="004C006A" w:rsidRPr="008D03A6">
        <w:rPr>
          <w:rFonts w:ascii="Crimson Text" w:hAnsi="Crimson Text"/>
          <w:color w:val="000000" w:themeColor="text1"/>
          <w:sz w:val="26"/>
          <w:szCs w:val="26"/>
        </w:rPr>
        <w:t>erguida</w:t>
      </w:r>
      <w:r w:rsidR="00CE0DEF" w:rsidRPr="008D03A6">
        <w:rPr>
          <w:rFonts w:ascii="Crimson Text" w:hAnsi="Crimson Text"/>
          <w:color w:val="000000" w:themeColor="text1"/>
          <w:sz w:val="26"/>
          <w:szCs w:val="26"/>
        </w:rPr>
        <w:t xml:space="preserve"> como al formar fila en los entrenamientos. No había razón para el formalismo, pero lo más extraño era que </w:t>
      </w:r>
      <w:del w:id="663" w:author="Paula Castrilli" w:date="2025-05-24T17:19:00Z">
        <w:r w:rsidR="00C40764" w:rsidRPr="008D03A6" w:rsidDel="006C28B4">
          <w:rPr>
            <w:rFonts w:ascii="Crimson Text" w:hAnsi="Crimson Text"/>
            <w:color w:val="000000" w:themeColor="text1"/>
            <w:sz w:val="26"/>
            <w:szCs w:val="26"/>
          </w:rPr>
          <w:delText>omitía</w:delText>
        </w:r>
        <w:r w:rsidR="00CE0DEF" w:rsidRPr="008D03A6" w:rsidDel="006C28B4">
          <w:rPr>
            <w:rFonts w:ascii="Crimson Text" w:hAnsi="Crimson Text"/>
            <w:color w:val="000000" w:themeColor="text1"/>
            <w:sz w:val="26"/>
            <w:szCs w:val="26"/>
          </w:rPr>
          <w:delText xml:space="preserve"> </w:delText>
        </w:r>
      </w:del>
      <w:ins w:id="664" w:author="Paula Castrilli" w:date="2025-05-24T17:19:00Z">
        <w:r w:rsidR="006C28B4">
          <w:rPr>
            <w:rFonts w:ascii="Crimson Text" w:hAnsi="Crimson Text"/>
            <w:color w:val="000000" w:themeColor="text1"/>
            <w:sz w:val="26"/>
            <w:szCs w:val="26"/>
          </w:rPr>
          <w:t>no parecía advertir</w:t>
        </w:r>
        <w:r w:rsidR="006C28B4" w:rsidRPr="008D03A6">
          <w:rPr>
            <w:rFonts w:ascii="Crimson Text" w:hAnsi="Crimson Text"/>
            <w:color w:val="000000" w:themeColor="text1"/>
            <w:sz w:val="26"/>
            <w:szCs w:val="26"/>
          </w:rPr>
          <w:t xml:space="preserve"> </w:t>
        </w:r>
      </w:ins>
      <w:r w:rsidR="001E3DDA" w:rsidRPr="008D03A6">
        <w:rPr>
          <w:rFonts w:ascii="Crimson Text" w:hAnsi="Crimson Text"/>
          <w:color w:val="000000" w:themeColor="text1"/>
          <w:sz w:val="26"/>
          <w:szCs w:val="26"/>
        </w:rPr>
        <w:t>su</w:t>
      </w:r>
      <w:r w:rsidR="00CE0DEF" w:rsidRPr="008D03A6">
        <w:rPr>
          <w:rFonts w:ascii="Crimson Text" w:hAnsi="Crimson Text"/>
          <w:color w:val="000000" w:themeColor="text1"/>
          <w:sz w:val="26"/>
          <w:szCs w:val="26"/>
        </w:rPr>
        <w:t xml:space="preserve"> presencia. De pronto, levantó la cabeza</w:t>
      </w:r>
      <w:del w:id="665" w:author="Paula Castrilli" w:date="2025-05-24T17:20:00Z">
        <w:r w:rsidR="00CE0DEF" w:rsidRPr="008D03A6" w:rsidDel="006C28B4">
          <w:rPr>
            <w:rFonts w:ascii="Crimson Text" w:hAnsi="Crimson Text"/>
            <w:color w:val="000000" w:themeColor="text1"/>
            <w:sz w:val="26"/>
            <w:szCs w:val="26"/>
          </w:rPr>
          <w:delText xml:space="preserve"> y </w:delText>
        </w:r>
        <w:r w:rsidR="00B35D62" w:rsidRPr="008D03A6" w:rsidDel="006C28B4">
          <w:rPr>
            <w:rFonts w:ascii="Crimson Text" w:hAnsi="Crimson Text"/>
            <w:color w:val="000000" w:themeColor="text1"/>
            <w:sz w:val="26"/>
            <w:szCs w:val="26"/>
          </w:rPr>
          <w:delText>escapó</w:delText>
        </w:r>
        <w:r w:rsidR="00CE0DEF" w:rsidRPr="008D03A6" w:rsidDel="006C28B4">
          <w:rPr>
            <w:rFonts w:ascii="Crimson Text" w:hAnsi="Crimson Text"/>
            <w:color w:val="000000" w:themeColor="text1"/>
            <w:sz w:val="26"/>
            <w:szCs w:val="26"/>
          </w:rPr>
          <w:delText xml:space="preserve"> de ese estado de opresión,</w:delText>
        </w:r>
      </w:del>
      <w:ins w:id="666" w:author="Paula Castrilli" w:date="2025-05-24T17:20:00Z">
        <w:r w:rsidR="006C28B4">
          <w:rPr>
            <w:rFonts w:ascii="Crimson Text" w:hAnsi="Crimson Text"/>
            <w:color w:val="000000" w:themeColor="text1"/>
            <w:sz w:val="26"/>
            <w:szCs w:val="26"/>
          </w:rPr>
          <w:t xml:space="preserve"> </w:t>
        </w:r>
      </w:ins>
      <w:r w:rsidR="00CE0DEF" w:rsidRPr="008D03A6">
        <w:rPr>
          <w:rFonts w:ascii="Crimson Text" w:hAnsi="Crimson Text"/>
          <w:color w:val="000000" w:themeColor="text1"/>
          <w:sz w:val="26"/>
          <w:szCs w:val="26"/>
        </w:rPr>
        <w:t xml:space="preserve"> y rompió </w:t>
      </w:r>
      <w:r w:rsidR="00F138C3" w:rsidRPr="008D03A6">
        <w:rPr>
          <w:rFonts w:ascii="Crimson Text" w:hAnsi="Crimson Text"/>
          <w:color w:val="000000" w:themeColor="text1"/>
          <w:sz w:val="26"/>
          <w:szCs w:val="26"/>
        </w:rPr>
        <w:t>el</w:t>
      </w:r>
      <w:r w:rsidR="00CE0DEF" w:rsidRPr="008D03A6">
        <w:rPr>
          <w:rFonts w:ascii="Crimson Text" w:hAnsi="Crimson Text"/>
          <w:color w:val="000000" w:themeColor="text1"/>
          <w:sz w:val="26"/>
          <w:szCs w:val="26"/>
        </w:rPr>
        <w:t xml:space="preserve"> silencio.</w:t>
      </w:r>
    </w:p>
    <w:p w:rsidR="006C28B4" w:rsidRDefault="00CE0DEF" w:rsidP="00EC2998">
      <w:pPr>
        <w:tabs>
          <w:tab w:val="left" w:pos="2179"/>
        </w:tabs>
        <w:spacing w:after="0"/>
        <w:ind w:firstLine="284"/>
        <w:jc w:val="both"/>
        <w:rPr>
          <w:ins w:id="667" w:author="Paula Castrilli" w:date="2025-05-24T17:20: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00EC2998" w:rsidRPr="008D03A6">
        <w:rPr>
          <w:rFonts w:ascii="Crimson Text" w:hAnsi="Crimson Text"/>
          <w:color w:val="000000" w:themeColor="text1"/>
          <w:sz w:val="26"/>
          <w:szCs w:val="26"/>
        </w:rPr>
        <w:t>Señor, hice lo mejor que pude</w:t>
      </w:r>
      <w:r w:rsidRPr="008D03A6">
        <w:rPr>
          <w:rFonts w:ascii="Crimson Text" w:hAnsi="Crimson Text"/>
          <w:color w:val="000000" w:themeColor="text1"/>
          <w:sz w:val="26"/>
          <w:szCs w:val="26"/>
        </w:rPr>
        <w:t>! Por favor</w:t>
      </w:r>
      <w:r w:rsidR="00D66337" w:rsidRPr="008D03A6">
        <w:rPr>
          <w:rFonts w:ascii="Crimson Text" w:hAnsi="Crimson Text"/>
          <w:color w:val="000000" w:themeColor="text1"/>
          <w:sz w:val="26"/>
          <w:szCs w:val="26"/>
        </w:rPr>
        <w:t xml:space="preserve">, </w:t>
      </w:r>
      <w:del w:id="668" w:author="Paula Castrilli" w:date="2025-05-24T17:20:00Z">
        <w:r w:rsidR="00D66337" w:rsidRPr="008D03A6" w:rsidDel="006C28B4">
          <w:rPr>
            <w:rFonts w:ascii="Crimson Text" w:hAnsi="Crimson Text"/>
            <w:color w:val="000000" w:themeColor="text1"/>
            <w:sz w:val="26"/>
            <w:szCs w:val="26"/>
          </w:rPr>
          <w:delText xml:space="preserve">necesito </w:delText>
        </w:r>
      </w:del>
      <w:ins w:id="669" w:author="Paula Castrilli" w:date="2025-05-24T17:20:00Z">
        <w:r w:rsidR="006C28B4">
          <w:rPr>
            <w:rFonts w:ascii="Crimson Text" w:hAnsi="Crimson Text"/>
            <w:color w:val="000000" w:themeColor="text1"/>
            <w:sz w:val="26"/>
            <w:szCs w:val="26"/>
          </w:rPr>
          <w:t>deme</w:t>
        </w:r>
        <w:r w:rsidR="006C28B4" w:rsidRPr="008D03A6">
          <w:rPr>
            <w:rFonts w:ascii="Crimson Text" w:hAnsi="Crimson Text"/>
            <w:color w:val="000000" w:themeColor="text1"/>
            <w:sz w:val="26"/>
            <w:szCs w:val="26"/>
          </w:rPr>
          <w:t xml:space="preserve"> </w:t>
        </w:r>
      </w:ins>
      <w:r w:rsidR="00D66337" w:rsidRPr="008D03A6">
        <w:rPr>
          <w:rFonts w:ascii="Crimson Text" w:hAnsi="Crimson Text"/>
          <w:color w:val="000000" w:themeColor="text1"/>
          <w:sz w:val="26"/>
          <w:szCs w:val="26"/>
        </w:rPr>
        <w:t xml:space="preserve">una nueva oportunidad –suplicó, mirando al frente, donde </w:t>
      </w:r>
      <w:del w:id="670" w:author="Paula Castrilli" w:date="2025-05-24T17:20:00Z">
        <w:r w:rsidR="00D66337" w:rsidRPr="008D03A6" w:rsidDel="006C28B4">
          <w:rPr>
            <w:rFonts w:ascii="Crimson Text" w:hAnsi="Crimson Text"/>
            <w:color w:val="000000" w:themeColor="text1"/>
            <w:sz w:val="26"/>
            <w:szCs w:val="26"/>
          </w:rPr>
          <w:delText xml:space="preserve">precisamente </w:delText>
        </w:r>
      </w:del>
      <w:r w:rsidR="00D66337" w:rsidRPr="008D03A6">
        <w:rPr>
          <w:rFonts w:ascii="Crimson Text" w:hAnsi="Crimson Text"/>
          <w:color w:val="000000" w:themeColor="text1"/>
          <w:sz w:val="26"/>
          <w:szCs w:val="26"/>
        </w:rPr>
        <w:t xml:space="preserve">no había nadie. </w:t>
      </w:r>
    </w:p>
    <w:p w:rsidR="00EC2998" w:rsidRPr="008D03A6" w:rsidRDefault="00D66337" w:rsidP="00EC29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situación le </w:t>
      </w:r>
      <w:del w:id="671" w:author="Paula Castrilli" w:date="2025-05-24T17:20:00Z">
        <w:r w:rsidRPr="008D03A6" w:rsidDel="006C28B4">
          <w:rPr>
            <w:rFonts w:ascii="Crimson Text" w:hAnsi="Crimson Text"/>
            <w:color w:val="000000" w:themeColor="text1"/>
            <w:sz w:val="26"/>
            <w:szCs w:val="26"/>
          </w:rPr>
          <w:delText xml:space="preserve">resultó </w:delText>
        </w:r>
      </w:del>
      <w:ins w:id="672" w:author="Paula Castrilli" w:date="2025-05-24T17:20:00Z">
        <w:r w:rsidR="006C28B4">
          <w:rPr>
            <w:rFonts w:ascii="Crimson Text" w:hAnsi="Crimson Text"/>
            <w:color w:val="000000" w:themeColor="text1"/>
            <w:sz w:val="26"/>
            <w:szCs w:val="26"/>
          </w:rPr>
          <w:t>resultaba</w:t>
        </w:r>
        <w:r w:rsidR="006C28B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familiar a Eros</w:t>
      </w:r>
      <w:del w:id="673" w:author="Paula Castrilli" w:date="2025-05-24T17:21:00Z">
        <w:r w:rsidRPr="008D03A6" w:rsidDel="006C28B4">
          <w:rPr>
            <w:rFonts w:ascii="Crimson Text" w:hAnsi="Crimson Text"/>
            <w:color w:val="000000" w:themeColor="text1"/>
            <w:sz w:val="26"/>
            <w:szCs w:val="26"/>
          </w:rPr>
          <w:delText>, r</w:delText>
        </w:r>
      </w:del>
      <w:ins w:id="674" w:author="Paula Castrilli" w:date="2025-05-24T17:21:00Z">
        <w:r w:rsidR="006C28B4">
          <w:rPr>
            <w:rFonts w:ascii="Crimson Text" w:hAnsi="Crimson Text"/>
            <w:color w:val="000000" w:themeColor="text1"/>
            <w:sz w:val="26"/>
            <w:szCs w:val="26"/>
          </w:rPr>
          <w:t>. R</w:t>
        </w:r>
      </w:ins>
      <w:r w:rsidRPr="008D03A6">
        <w:rPr>
          <w:rFonts w:ascii="Crimson Text" w:hAnsi="Crimson Text"/>
          <w:color w:val="000000" w:themeColor="text1"/>
          <w:sz w:val="26"/>
          <w:szCs w:val="26"/>
        </w:rPr>
        <w:t xml:space="preserve">ecordó el mal momento vivido con </w:t>
      </w:r>
      <w:proofErr w:type="spellStart"/>
      <w:r w:rsidRPr="008D03A6">
        <w:rPr>
          <w:rFonts w:ascii="Crimson Text" w:hAnsi="Crimson Text"/>
          <w:color w:val="000000" w:themeColor="text1"/>
          <w:sz w:val="26"/>
          <w:szCs w:val="26"/>
        </w:rPr>
        <w:t>G</w:t>
      </w:r>
      <w:r w:rsidR="00EC2998" w:rsidRPr="008D03A6">
        <w:rPr>
          <w:rFonts w:ascii="Crimson Text" w:hAnsi="Crimson Text"/>
          <w:color w:val="000000" w:themeColor="text1"/>
          <w:sz w:val="26"/>
          <w:szCs w:val="26"/>
        </w:rPr>
        <w:t>isli</w:t>
      </w:r>
      <w:proofErr w:type="spellEnd"/>
      <w:del w:id="675" w:author="Paula Castrilli" w:date="2025-05-24T17:21:00Z">
        <w:r w:rsidR="00EC2998" w:rsidRPr="008D03A6" w:rsidDel="006C28B4">
          <w:rPr>
            <w:rFonts w:ascii="Crimson Text" w:hAnsi="Crimson Text"/>
            <w:color w:val="000000" w:themeColor="text1"/>
            <w:sz w:val="26"/>
            <w:szCs w:val="26"/>
          </w:rPr>
          <w:delText>,</w:delText>
        </w:r>
      </w:del>
      <w:r w:rsidR="00EC2998" w:rsidRPr="008D03A6">
        <w:rPr>
          <w:rFonts w:ascii="Crimson Text" w:hAnsi="Crimson Text"/>
          <w:color w:val="000000" w:themeColor="text1"/>
          <w:sz w:val="26"/>
          <w:szCs w:val="26"/>
        </w:rPr>
        <w:t xml:space="preserve"> y reconoció en a</w:t>
      </w:r>
      <w:r w:rsidRPr="008D03A6">
        <w:rPr>
          <w:rFonts w:ascii="Crimson Text" w:hAnsi="Crimson Text"/>
          <w:color w:val="000000" w:themeColor="text1"/>
          <w:sz w:val="26"/>
          <w:szCs w:val="26"/>
        </w:rPr>
        <w:t xml:space="preserve">mbos cierta sugestión </w:t>
      </w:r>
      <w:r w:rsidR="00EC2998" w:rsidRPr="008D03A6">
        <w:rPr>
          <w:rFonts w:ascii="Crimson Text" w:hAnsi="Crimson Text"/>
          <w:color w:val="000000" w:themeColor="text1"/>
          <w:sz w:val="26"/>
          <w:szCs w:val="26"/>
        </w:rPr>
        <w:t xml:space="preserve">ante un dominio </w:t>
      </w:r>
      <w:r w:rsidR="004C006A" w:rsidRPr="008D03A6">
        <w:rPr>
          <w:rFonts w:ascii="Crimson Text" w:hAnsi="Crimson Text"/>
          <w:color w:val="000000" w:themeColor="text1"/>
          <w:sz w:val="26"/>
          <w:szCs w:val="26"/>
        </w:rPr>
        <w:t>imaginario</w:t>
      </w:r>
      <w:r w:rsidR="00EC2998" w:rsidRPr="008D03A6">
        <w:rPr>
          <w:rFonts w:ascii="Crimson Text" w:hAnsi="Crimson Text"/>
          <w:color w:val="000000" w:themeColor="text1"/>
          <w:sz w:val="26"/>
          <w:szCs w:val="26"/>
        </w:rPr>
        <w:t xml:space="preserve">. Aún sentía culpa por no haber reaccionado a tiempo en la muerte de </w:t>
      </w:r>
      <w:proofErr w:type="spellStart"/>
      <w:r w:rsidR="00EC2998" w:rsidRPr="008D03A6">
        <w:rPr>
          <w:rFonts w:ascii="Crimson Text" w:hAnsi="Crimson Text"/>
          <w:color w:val="000000" w:themeColor="text1"/>
          <w:sz w:val="26"/>
          <w:szCs w:val="26"/>
        </w:rPr>
        <w:t>Gisli</w:t>
      </w:r>
      <w:proofErr w:type="spellEnd"/>
      <w:r w:rsidR="00EC2998" w:rsidRPr="008D03A6">
        <w:rPr>
          <w:rFonts w:ascii="Crimson Text" w:hAnsi="Crimson Text"/>
          <w:color w:val="000000" w:themeColor="text1"/>
          <w:sz w:val="26"/>
          <w:szCs w:val="26"/>
        </w:rPr>
        <w:t xml:space="preserve">, por lo que no quería </w:t>
      </w:r>
      <w:r w:rsidR="00B35D62" w:rsidRPr="008D03A6">
        <w:rPr>
          <w:rFonts w:ascii="Crimson Text" w:hAnsi="Crimson Text"/>
          <w:color w:val="000000" w:themeColor="text1"/>
          <w:sz w:val="26"/>
          <w:szCs w:val="26"/>
        </w:rPr>
        <w:t>volver a pasar por</w:t>
      </w:r>
      <w:r w:rsidR="00EC2998" w:rsidRPr="008D03A6">
        <w:rPr>
          <w:rFonts w:ascii="Crimson Text" w:hAnsi="Crimson Text"/>
          <w:color w:val="000000" w:themeColor="text1"/>
          <w:sz w:val="26"/>
          <w:szCs w:val="26"/>
        </w:rPr>
        <w:t xml:space="preserve"> lo mismo.</w:t>
      </w:r>
    </w:p>
    <w:p w:rsidR="00EC2998" w:rsidRPr="008D03A6" w:rsidRDefault="00EC2998" w:rsidP="00EC2998">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Aron! ¿A quién le suplicas? No hay nadie ahí –intervino Eros con </w:t>
      </w:r>
      <w:del w:id="676" w:author="Paula Castrilli" w:date="2025-05-24T17:22:00Z">
        <w:r w:rsidRPr="008D03A6" w:rsidDel="006C28B4">
          <w:rPr>
            <w:rFonts w:ascii="Crimson Text" w:hAnsi="Crimson Text"/>
            <w:color w:val="000000" w:themeColor="text1"/>
            <w:sz w:val="26"/>
            <w:szCs w:val="26"/>
          </w:rPr>
          <w:delText>decisión</w:delText>
        </w:r>
      </w:del>
      <w:ins w:id="677" w:author="Paula Castrilli" w:date="2025-05-24T17:22:00Z">
        <w:r w:rsidR="006C28B4">
          <w:rPr>
            <w:rFonts w:ascii="Crimson Text" w:hAnsi="Crimson Text"/>
            <w:color w:val="000000" w:themeColor="text1"/>
            <w:sz w:val="26"/>
            <w:szCs w:val="26"/>
          </w:rPr>
          <w:t>firmeza en la voz, intentando llegar a él</w:t>
        </w:r>
      </w:ins>
      <w:r w:rsidRPr="008D03A6">
        <w:rPr>
          <w:rFonts w:ascii="Crimson Text" w:hAnsi="Crimson Text"/>
          <w:color w:val="000000" w:themeColor="text1"/>
          <w:sz w:val="26"/>
          <w:szCs w:val="26"/>
        </w:rPr>
        <w:t>.</w:t>
      </w:r>
    </w:p>
    <w:p w:rsidR="006C28B4" w:rsidRDefault="00EC2998" w:rsidP="00B30667">
      <w:pPr>
        <w:tabs>
          <w:tab w:val="left" w:pos="2179"/>
        </w:tabs>
        <w:spacing w:after="0"/>
        <w:ind w:firstLine="284"/>
        <w:jc w:val="both"/>
        <w:rPr>
          <w:ins w:id="678" w:author="Paula Castrilli" w:date="2025-05-24T17:22:00Z"/>
          <w:rFonts w:ascii="Crimson Text" w:hAnsi="Crimson Text"/>
          <w:color w:val="000000" w:themeColor="text1"/>
          <w:sz w:val="26"/>
          <w:szCs w:val="26"/>
        </w:rPr>
      </w:pPr>
      <w:r w:rsidRPr="008D03A6">
        <w:rPr>
          <w:rFonts w:ascii="Crimson Text" w:hAnsi="Crimson Text"/>
          <w:color w:val="000000" w:themeColor="text1"/>
          <w:sz w:val="26"/>
          <w:szCs w:val="26"/>
        </w:rPr>
        <w:t>–Para ti es fácil porque eres su favorito –</w:t>
      </w:r>
      <w:ins w:id="679" w:author="Paula Castrilli" w:date="2025-05-24T17:22:00Z">
        <w:r w:rsidR="006C28B4">
          <w:rPr>
            <w:rFonts w:ascii="Crimson Text" w:hAnsi="Crimson Text"/>
            <w:color w:val="000000" w:themeColor="text1"/>
            <w:sz w:val="26"/>
            <w:szCs w:val="26"/>
          </w:rPr>
          <w:t xml:space="preserve">le </w:t>
        </w:r>
      </w:ins>
      <w:r w:rsidRPr="008D03A6">
        <w:rPr>
          <w:rFonts w:ascii="Crimson Text" w:hAnsi="Crimson Text"/>
          <w:color w:val="000000" w:themeColor="text1"/>
          <w:sz w:val="26"/>
          <w:szCs w:val="26"/>
        </w:rPr>
        <w:t>respondió enojado</w:t>
      </w:r>
      <w:del w:id="680" w:author="Paula Castrilli" w:date="2025-05-24T17:22:00Z">
        <w:r w:rsidRPr="008D03A6" w:rsidDel="006C28B4">
          <w:rPr>
            <w:rFonts w:ascii="Crimson Text" w:hAnsi="Crimson Text"/>
            <w:color w:val="000000" w:themeColor="text1"/>
            <w:sz w:val="26"/>
            <w:szCs w:val="26"/>
          </w:rPr>
          <w:delText>,</w:delText>
        </w:r>
        <w:r w:rsidR="00C40764" w:rsidRPr="008D03A6" w:rsidDel="006C28B4">
          <w:rPr>
            <w:rFonts w:ascii="Crimson Text" w:hAnsi="Crimson Text"/>
            <w:color w:val="000000" w:themeColor="text1"/>
            <w:sz w:val="26"/>
            <w:szCs w:val="26"/>
          </w:rPr>
          <w:delText xml:space="preserve"> a</w:delText>
        </w:r>
      </w:del>
      <w:ins w:id="681" w:author="Paula Castrilli" w:date="2025-05-24T17:22:00Z">
        <w:r w:rsidR="006C28B4">
          <w:rPr>
            <w:rFonts w:ascii="Crimson Text" w:hAnsi="Crimson Text"/>
            <w:color w:val="000000" w:themeColor="text1"/>
            <w:sz w:val="26"/>
            <w:szCs w:val="26"/>
          </w:rPr>
          <w:t xml:space="preserve">. </w:t>
        </w:r>
      </w:ins>
    </w:p>
    <w:p w:rsidR="00B30667" w:rsidRPr="008D03A6" w:rsidRDefault="006C28B4" w:rsidP="00B30667">
      <w:pPr>
        <w:tabs>
          <w:tab w:val="left" w:pos="2179"/>
        </w:tabs>
        <w:spacing w:after="0"/>
        <w:ind w:firstLine="284"/>
        <w:jc w:val="both"/>
        <w:rPr>
          <w:rFonts w:ascii="Crimson Text" w:hAnsi="Crimson Text"/>
          <w:color w:val="000000" w:themeColor="text1"/>
          <w:sz w:val="26"/>
          <w:szCs w:val="26"/>
        </w:rPr>
      </w:pPr>
      <w:ins w:id="682" w:author="Paula Castrilli" w:date="2025-05-24T17:22:00Z">
        <w:r>
          <w:rPr>
            <w:rFonts w:ascii="Crimson Text" w:hAnsi="Crimson Text"/>
            <w:color w:val="000000" w:themeColor="text1"/>
            <w:sz w:val="26"/>
            <w:szCs w:val="26"/>
          </w:rPr>
          <w:t>A</w:t>
        </w:r>
      </w:ins>
      <w:r w:rsidR="00C40764" w:rsidRPr="008D03A6">
        <w:rPr>
          <w:rFonts w:ascii="Crimson Text" w:hAnsi="Crimson Text"/>
          <w:color w:val="000000" w:themeColor="text1"/>
          <w:sz w:val="26"/>
          <w:szCs w:val="26"/>
        </w:rPr>
        <w:t>l menos,</w:t>
      </w:r>
      <w:r w:rsidR="00EC2998" w:rsidRPr="008D03A6">
        <w:rPr>
          <w:rFonts w:ascii="Crimson Text" w:hAnsi="Crimson Text"/>
          <w:color w:val="000000" w:themeColor="text1"/>
          <w:sz w:val="26"/>
          <w:szCs w:val="26"/>
        </w:rPr>
        <w:t xml:space="preserve"> </w:t>
      </w:r>
      <w:r w:rsidR="00C40764" w:rsidRPr="008D03A6">
        <w:rPr>
          <w:rFonts w:ascii="Crimson Text" w:hAnsi="Crimson Text"/>
          <w:color w:val="000000" w:themeColor="text1"/>
          <w:sz w:val="26"/>
          <w:szCs w:val="26"/>
        </w:rPr>
        <w:t xml:space="preserve">esta vez </w:t>
      </w:r>
      <w:del w:id="683" w:author="Paula Castrilli" w:date="2025-05-24T17:22:00Z">
        <w:r w:rsidR="00C40764" w:rsidRPr="008D03A6" w:rsidDel="006C28B4">
          <w:rPr>
            <w:rFonts w:ascii="Crimson Text" w:hAnsi="Crimson Text"/>
            <w:color w:val="000000" w:themeColor="text1"/>
            <w:sz w:val="26"/>
            <w:szCs w:val="26"/>
          </w:rPr>
          <w:delText xml:space="preserve">dejó </w:delText>
        </w:r>
      </w:del>
      <w:ins w:id="684" w:author="Paula Castrilli" w:date="2025-05-24T17:22:00Z">
        <w:r>
          <w:rPr>
            <w:rFonts w:ascii="Crimson Text" w:hAnsi="Crimson Text"/>
            <w:color w:val="000000" w:themeColor="text1"/>
            <w:sz w:val="26"/>
            <w:szCs w:val="26"/>
          </w:rPr>
          <w:t>había dejado</w:t>
        </w:r>
        <w:r w:rsidRPr="008D03A6">
          <w:rPr>
            <w:rFonts w:ascii="Crimson Text" w:hAnsi="Crimson Text"/>
            <w:color w:val="000000" w:themeColor="text1"/>
            <w:sz w:val="26"/>
            <w:szCs w:val="26"/>
          </w:rPr>
          <w:t xml:space="preserve"> </w:t>
        </w:r>
      </w:ins>
      <w:r w:rsidR="00C40764" w:rsidRPr="008D03A6">
        <w:rPr>
          <w:rFonts w:ascii="Crimson Text" w:hAnsi="Crimson Text"/>
          <w:color w:val="000000" w:themeColor="text1"/>
          <w:sz w:val="26"/>
          <w:szCs w:val="26"/>
        </w:rPr>
        <w:t>de ignorarlo</w:t>
      </w:r>
      <w:r w:rsidR="00B30667" w:rsidRPr="008D03A6">
        <w:rPr>
          <w:rFonts w:ascii="Crimson Text" w:hAnsi="Crimson Text"/>
          <w:color w:val="000000" w:themeColor="text1"/>
          <w:sz w:val="26"/>
          <w:szCs w:val="26"/>
        </w:rPr>
        <w:t xml:space="preserve">, </w:t>
      </w:r>
      <w:del w:id="685" w:author="Paula Castrilli" w:date="2025-05-24T17:22:00Z">
        <w:r w:rsidR="00B30667" w:rsidRPr="008D03A6" w:rsidDel="006C28B4">
          <w:rPr>
            <w:rFonts w:ascii="Crimson Text" w:hAnsi="Crimson Text"/>
            <w:color w:val="000000" w:themeColor="text1"/>
            <w:sz w:val="26"/>
            <w:szCs w:val="26"/>
          </w:rPr>
          <w:delText xml:space="preserve">y </w:delText>
        </w:r>
      </w:del>
      <w:ins w:id="686" w:author="Paula Castrilli" w:date="2025-05-24T17:22:00Z">
        <w:r>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w:t>
        </w:r>
      </w:ins>
      <w:r w:rsidR="00B30667" w:rsidRPr="008D03A6">
        <w:rPr>
          <w:rFonts w:ascii="Crimson Text" w:hAnsi="Crimson Text"/>
          <w:color w:val="000000" w:themeColor="text1"/>
          <w:sz w:val="26"/>
          <w:szCs w:val="26"/>
        </w:rPr>
        <w:t xml:space="preserve">continuó en su estado de </w:t>
      </w:r>
      <w:del w:id="687" w:author="Paula Castrilli" w:date="2025-05-24T17:23:00Z">
        <w:r w:rsidR="00B30667" w:rsidRPr="008D03A6" w:rsidDel="006C28B4">
          <w:rPr>
            <w:rFonts w:ascii="Crimson Text" w:hAnsi="Crimson Text"/>
            <w:color w:val="000000" w:themeColor="text1"/>
            <w:sz w:val="26"/>
            <w:szCs w:val="26"/>
          </w:rPr>
          <w:delText>fascinación</w:delText>
        </w:r>
      </w:del>
      <w:ins w:id="688" w:author="Paula Castrilli" w:date="2025-05-24T17:23:00Z">
        <w:r>
          <w:rPr>
            <w:rFonts w:ascii="Crimson Text" w:hAnsi="Crimson Text"/>
            <w:color w:val="000000" w:themeColor="text1"/>
            <w:sz w:val="26"/>
            <w:szCs w:val="26"/>
          </w:rPr>
          <w:t>súplica</w:t>
        </w:r>
      </w:ins>
      <w:r w:rsidR="00B30667" w:rsidRPr="008D03A6">
        <w:rPr>
          <w:rFonts w:ascii="Crimson Text" w:hAnsi="Crimson Text"/>
          <w:color w:val="000000" w:themeColor="text1"/>
          <w:sz w:val="26"/>
          <w:szCs w:val="26"/>
        </w:rPr>
        <w:t>.</w:t>
      </w:r>
    </w:p>
    <w:p w:rsidR="00703FF1" w:rsidRDefault="00B30667" w:rsidP="00047F4D">
      <w:pPr>
        <w:tabs>
          <w:tab w:val="left" w:pos="2179"/>
        </w:tabs>
        <w:spacing w:after="0"/>
        <w:ind w:firstLine="284"/>
        <w:jc w:val="both"/>
        <w:rPr>
          <w:ins w:id="689" w:author="Paula Castrilli" w:date="2025-05-24T17:24: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Sí</w:t>
      </w:r>
      <w:ins w:id="690" w:author="Paula Castrilli" w:date="2025-05-24T17:23:00Z">
        <w:r w:rsidR="006C28B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señor</w:t>
      </w:r>
      <w:ins w:id="691" w:author="Paula Castrilli" w:date="2025-05-24T17:24:00Z">
        <w:r w:rsidR="006C28B4">
          <w:rPr>
            <w:rFonts w:ascii="Crimson Text" w:hAnsi="Crimson Text"/>
            <w:color w:val="000000" w:themeColor="text1"/>
            <w:sz w:val="26"/>
            <w:szCs w:val="26"/>
          </w:rPr>
          <w:t xml:space="preserve"> </w:t>
        </w:r>
        <w:proofErr w:type="spellStart"/>
        <w:r w:rsidR="006C28B4">
          <w:rPr>
            <w:rFonts w:ascii="Crimson Text" w:hAnsi="Crimson Text"/>
            <w:color w:val="000000" w:themeColor="text1"/>
            <w:sz w:val="26"/>
            <w:szCs w:val="26"/>
          </w:rPr>
          <w:t>Sigurd</w:t>
        </w:r>
      </w:ins>
      <w:proofErr w:type="spellEnd"/>
      <w:r w:rsidRPr="008D03A6">
        <w:rPr>
          <w:rFonts w:ascii="Crimson Text" w:hAnsi="Crimson Text"/>
          <w:color w:val="000000" w:themeColor="text1"/>
          <w:sz w:val="26"/>
          <w:szCs w:val="26"/>
        </w:rPr>
        <w:t xml:space="preserve">! </w:t>
      </w:r>
      <w:ins w:id="692" w:author="Paula Castrilli" w:date="2025-05-24T17:23:00Z">
        <w:r w:rsidR="006C28B4">
          <w:rPr>
            <w:rFonts w:ascii="Crimson Text" w:hAnsi="Crimson Text"/>
            <w:color w:val="000000" w:themeColor="text1"/>
            <w:sz w:val="26"/>
            <w:szCs w:val="26"/>
          </w:rPr>
          <w:t>¡</w:t>
        </w:r>
      </w:ins>
      <w:r w:rsidRPr="008D03A6">
        <w:rPr>
          <w:rFonts w:ascii="Crimson Text" w:hAnsi="Crimson Text"/>
          <w:color w:val="000000" w:themeColor="text1"/>
          <w:sz w:val="26"/>
          <w:szCs w:val="26"/>
        </w:rPr>
        <w:t>No volveré a fallar</w:t>
      </w:r>
      <w:del w:id="693" w:author="Paula Castrilli" w:date="2025-05-24T17:24:00Z">
        <w:r w:rsidRPr="008D03A6" w:rsidDel="006C28B4">
          <w:rPr>
            <w:rFonts w:ascii="Crimson Text" w:hAnsi="Crimson Text"/>
            <w:color w:val="000000" w:themeColor="text1"/>
            <w:sz w:val="26"/>
            <w:szCs w:val="26"/>
          </w:rPr>
          <w:delText xml:space="preserve"> Sigurd</w:delText>
        </w:r>
      </w:del>
      <w:ins w:id="694" w:author="Paula Castrilli" w:date="2025-05-24T17:24:00Z">
        <w:r w:rsidR="006C28B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–exclamó</w:t>
      </w:r>
      <w:r w:rsidR="00C40764" w:rsidRPr="008D03A6">
        <w:rPr>
          <w:rFonts w:ascii="Crimson Text" w:hAnsi="Crimson Text"/>
          <w:color w:val="000000" w:themeColor="text1"/>
          <w:sz w:val="26"/>
          <w:szCs w:val="26"/>
        </w:rPr>
        <w:t xml:space="preserve"> Aron</w:t>
      </w:r>
      <w:r w:rsidRPr="008D03A6">
        <w:rPr>
          <w:rFonts w:ascii="Crimson Text" w:hAnsi="Crimson Text"/>
          <w:color w:val="000000" w:themeColor="text1"/>
          <w:sz w:val="26"/>
          <w:szCs w:val="26"/>
        </w:rPr>
        <w:t xml:space="preserve">, </w:t>
      </w:r>
      <w:ins w:id="695" w:author="Paula Castrilli" w:date="2025-05-24T17:24:00Z">
        <w:r w:rsidR="006C28B4">
          <w:rPr>
            <w:rFonts w:ascii="Crimson Text" w:hAnsi="Crimson Text"/>
            <w:color w:val="000000" w:themeColor="text1"/>
            <w:sz w:val="26"/>
            <w:szCs w:val="26"/>
          </w:rPr>
          <w:t xml:space="preserve">y </w:t>
        </w:r>
      </w:ins>
      <w:r w:rsidRPr="008D03A6">
        <w:rPr>
          <w:rFonts w:ascii="Crimson Text" w:hAnsi="Crimson Text"/>
          <w:color w:val="000000" w:themeColor="text1"/>
          <w:sz w:val="26"/>
          <w:szCs w:val="26"/>
        </w:rPr>
        <w:t>se lanzó al piso</w:t>
      </w:r>
      <w:ins w:id="696" w:author="Paula Castrilli" w:date="2025-05-24T17:24:00Z">
        <w:r w:rsidR="006C28B4">
          <w:rPr>
            <w:rFonts w:ascii="Crimson Text" w:hAnsi="Crimson Text"/>
            <w:color w:val="000000" w:themeColor="text1"/>
            <w:sz w:val="26"/>
            <w:szCs w:val="26"/>
          </w:rPr>
          <w:t xml:space="preserve"> </w:t>
        </w:r>
      </w:ins>
      <w:del w:id="697" w:author="Paula Castrilli" w:date="2025-05-24T17:24:00Z">
        <w:r w:rsidRPr="008D03A6" w:rsidDel="006C28B4">
          <w:rPr>
            <w:rFonts w:ascii="Crimson Text" w:hAnsi="Crimson Text"/>
            <w:color w:val="000000" w:themeColor="text1"/>
            <w:sz w:val="26"/>
            <w:szCs w:val="26"/>
          </w:rPr>
          <w:delText>, y comenzó</w:delText>
        </w:r>
      </w:del>
      <w:ins w:id="698" w:author="Paula Castrilli" w:date="2025-05-24T17:24:00Z">
        <w:r w:rsidR="006C28B4">
          <w:rPr>
            <w:rFonts w:ascii="Crimson Text" w:hAnsi="Crimson Text"/>
            <w:color w:val="000000" w:themeColor="text1"/>
            <w:sz w:val="26"/>
            <w:szCs w:val="26"/>
          </w:rPr>
          <w:t>, en donde comenzó</w:t>
        </w:r>
      </w:ins>
      <w:r w:rsidRPr="008D03A6">
        <w:rPr>
          <w:rFonts w:ascii="Crimson Text" w:hAnsi="Crimson Text"/>
          <w:color w:val="000000" w:themeColor="text1"/>
          <w:sz w:val="26"/>
          <w:szCs w:val="26"/>
        </w:rPr>
        <w:t xml:space="preserve"> a realizar flexiones de brazos</w:t>
      </w:r>
      <w:r w:rsidR="00C078ED"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C40764" w:rsidRPr="008D03A6">
        <w:rPr>
          <w:rFonts w:ascii="Crimson Text" w:hAnsi="Crimson Text"/>
          <w:color w:val="000000" w:themeColor="text1"/>
          <w:sz w:val="26"/>
          <w:szCs w:val="26"/>
        </w:rPr>
        <w:t>como cumpliendo un castigo</w:t>
      </w:r>
      <w:r w:rsidRPr="008D03A6">
        <w:rPr>
          <w:rFonts w:ascii="Crimson Text" w:hAnsi="Crimson Text"/>
          <w:color w:val="000000" w:themeColor="text1"/>
          <w:sz w:val="26"/>
          <w:szCs w:val="26"/>
        </w:rPr>
        <w:t xml:space="preserve">. </w:t>
      </w:r>
    </w:p>
    <w:p w:rsidR="00047F4D" w:rsidRDefault="00B30667" w:rsidP="00047F4D">
      <w:pPr>
        <w:tabs>
          <w:tab w:val="left" w:pos="2179"/>
        </w:tabs>
        <w:spacing w:after="0"/>
        <w:ind w:firstLine="284"/>
        <w:jc w:val="both"/>
        <w:rPr>
          <w:ins w:id="699" w:author="Paula Castrilli" w:date="2025-05-24T17:27:00Z"/>
          <w:rFonts w:ascii="Crimson Text" w:hAnsi="Crimson Text"/>
          <w:color w:val="000000" w:themeColor="text1"/>
          <w:sz w:val="26"/>
          <w:szCs w:val="26"/>
        </w:rPr>
      </w:pPr>
      <w:commentRangeStart w:id="700"/>
      <w:r w:rsidRPr="008D03A6">
        <w:rPr>
          <w:rFonts w:ascii="Crimson Text" w:hAnsi="Crimson Text"/>
          <w:color w:val="000000" w:themeColor="text1"/>
          <w:sz w:val="26"/>
          <w:szCs w:val="26"/>
        </w:rPr>
        <w:t xml:space="preserve">Aron no tenía buenos rendimientos en las prácticas, y eso lo llevaba a caer en represalias continuas, su relación con </w:t>
      </w:r>
      <w:r w:rsidR="00C40764" w:rsidRPr="008D03A6">
        <w:rPr>
          <w:rFonts w:ascii="Crimson Text" w:hAnsi="Crimson Text"/>
          <w:color w:val="000000" w:themeColor="text1"/>
          <w:sz w:val="26"/>
          <w:szCs w:val="26"/>
        </w:rPr>
        <w:t xml:space="preserve">los maestros no era la mejor, </w:t>
      </w:r>
      <w:r w:rsidRPr="008D03A6">
        <w:rPr>
          <w:rFonts w:ascii="Crimson Text" w:hAnsi="Crimson Text"/>
          <w:color w:val="000000" w:themeColor="text1"/>
          <w:sz w:val="26"/>
          <w:szCs w:val="26"/>
        </w:rPr>
        <w:t xml:space="preserve">en </w:t>
      </w:r>
      <w:r w:rsidR="00047F4D" w:rsidRPr="008D03A6">
        <w:rPr>
          <w:rFonts w:ascii="Crimson Text" w:hAnsi="Crimson Text"/>
          <w:color w:val="000000" w:themeColor="text1"/>
          <w:sz w:val="26"/>
          <w:szCs w:val="26"/>
        </w:rPr>
        <w:t>particular</w:t>
      </w:r>
      <w:r w:rsidRPr="008D03A6">
        <w:rPr>
          <w:rFonts w:ascii="Crimson Text" w:hAnsi="Crimson Text"/>
          <w:color w:val="000000" w:themeColor="text1"/>
          <w:sz w:val="26"/>
          <w:szCs w:val="26"/>
        </w:rPr>
        <w:t xml:space="preserve"> con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w:t>
      </w:r>
      <w:commentRangeEnd w:id="700"/>
      <w:r w:rsidR="00703FF1">
        <w:rPr>
          <w:rStyle w:val="Refdecomentario"/>
        </w:rPr>
        <w:commentReference w:id="700"/>
      </w:r>
    </w:p>
    <w:p w:rsidR="00703FF1" w:rsidRPr="008D03A6" w:rsidRDefault="00703FF1" w:rsidP="00047F4D">
      <w:pPr>
        <w:tabs>
          <w:tab w:val="left" w:pos="2179"/>
        </w:tabs>
        <w:spacing w:after="0"/>
        <w:ind w:firstLine="284"/>
        <w:jc w:val="both"/>
        <w:rPr>
          <w:rFonts w:ascii="Crimson Text" w:hAnsi="Crimson Text"/>
          <w:color w:val="000000" w:themeColor="text1"/>
          <w:sz w:val="26"/>
          <w:szCs w:val="26"/>
        </w:rPr>
      </w:pPr>
      <w:ins w:id="701" w:author="Paula Castrilli" w:date="2025-05-24T17:27:00Z">
        <w:r>
          <w:rPr>
            <w:rFonts w:ascii="Crimson Text" w:hAnsi="Crimson Text"/>
            <w:color w:val="000000" w:themeColor="text1"/>
            <w:sz w:val="26"/>
            <w:szCs w:val="26"/>
          </w:rPr>
          <w:t>Entonces Eros decidió probar algo.</w:t>
        </w:r>
      </w:ins>
    </w:p>
    <w:p w:rsidR="00047F4D" w:rsidRPr="008D03A6" w:rsidRDefault="00047F4D" w:rsidP="00047F4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eres un idiota</w:t>
      </w:r>
      <w:ins w:id="702" w:author="Paula Castrilli" w:date="2025-05-24T17:27:00Z">
        <w:r w:rsidR="00703FF1">
          <w:rPr>
            <w:rFonts w:ascii="Crimson Text" w:hAnsi="Crimson Text"/>
            <w:color w:val="000000" w:themeColor="text1"/>
            <w:sz w:val="26"/>
            <w:szCs w:val="26"/>
          </w:rPr>
          <w:t xml:space="preserve"> </w:t>
        </w:r>
        <w:r w:rsidR="00703FF1" w:rsidRPr="008D03A6">
          <w:rPr>
            <w:rFonts w:ascii="Crimson Text" w:hAnsi="Crimson Text"/>
            <w:color w:val="000000" w:themeColor="text1"/>
            <w:sz w:val="26"/>
            <w:szCs w:val="26"/>
          </w:rPr>
          <w:t>–</w:t>
        </w:r>
        <w:r w:rsidR="00703FF1">
          <w:rPr>
            <w:rFonts w:ascii="Crimson Text" w:hAnsi="Crimson Text"/>
            <w:color w:val="000000" w:themeColor="text1"/>
            <w:sz w:val="26"/>
            <w:szCs w:val="26"/>
          </w:rPr>
          <w:t>dijo con dureza en la voz</w:t>
        </w:r>
        <w:r w:rsidR="00703FF1" w:rsidRPr="008D03A6">
          <w:rPr>
            <w:rFonts w:ascii="Crimson Text" w:hAnsi="Crimson Text"/>
            <w:color w:val="000000" w:themeColor="text1"/>
            <w:sz w:val="26"/>
            <w:szCs w:val="26"/>
          </w:rPr>
          <w:t>–</w:t>
        </w:r>
        <w:r w:rsidR="00703FF1">
          <w:rPr>
            <w:rFonts w:ascii="Crimson Text" w:hAnsi="Crimson Text"/>
            <w:color w:val="000000" w:themeColor="text1"/>
            <w:sz w:val="26"/>
            <w:szCs w:val="26"/>
          </w:rPr>
          <w:t xml:space="preserve">. </w:t>
        </w:r>
      </w:ins>
      <w:del w:id="703" w:author="Paula Castrilli" w:date="2025-05-24T17:27:00Z">
        <w:r w:rsidRPr="008D03A6" w:rsidDel="00703FF1">
          <w:rPr>
            <w:rFonts w:ascii="Crimson Text" w:hAnsi="Crimson Text"/>
            <w:color w:val="000000" w:themeColor="text1"/>
            <w:sz w:val="26"/>
            <w:szCs w:val="26"/>
          </w:rPr>
          <w:delText xml:space="preserve">, </w:delText>
        </w:r>
      </w:del>
      <w:ins w:id="704" w:author="Paula Castrilli" w:date="2025-05-24T17:28:00Z">
        <w:r w:rsidR="00703FF1">
          <w:rPr>
            <w:rFonts w:ascii="Crimson Text" w:hAnsi="Crimson Text"/>
            <w:color w:val="000000" w:themeColor="text1"/>
            <w:sz w:val="26"/>
            <w:szCs w:val="26"/>
          </w:rPr>
          <w:t>¿</w:t>
        </w:r>
      </w:ins>
      <w:del w:id="705" w:author="Paula Castrilli" w:date="2025-05-24T17:28:00Z">
        <w:r w:rsidRPr="008D03A6" w:rsidDel="00703FF1">
          <w:rPr>
            <w:rFonts w:ascii="Crimson Text" w:hAnsi="Crimson Text"/>
            <w:color w:val="000000" w:themeColor="text1"/>
            <w:sz w:val="26"/>
            <w:szCs w:val="26"/>
          </w:rPr>
          <w:delText>p</w:delText>
        </w:r>
      </w:del>
      <w:ins w:id="706" w:author="Paula Castrilli" w:date="2025-05-24T17:28:00Z">
        <w:r w:rsidR="00703FF1">
          <w:rPr>
            <w:rFonts w:ascii="Crimson Text" w:hAnsi="Crimson Text"/>
            <w:color w:val="000000" w:themeColor="text1"/>
            <w:sz w:val="26"/>
            <w:szCs w:val="26"/>
          </w:rPr>
          <w:t>P</w:t>
        </w:r>
      </w:ins>
      <w:r w:rsidRPr="008D03A6">
        <w:rPr>
          <w:rFonts w:ascii="Crimson Text" w:hAnsi="Crimson Text"/>
          <w:color w:val="000000" w:themeColor="text1"/>
          <w:sz w:val="26"/>
          <w:szCs w:val="26"/>
        </w:rPr>
        <w:t>or</w:t>
      </w:r>
      <w:ins w:id="707" w:author="Paula Castrilli" w:date="2025-05-24T17:28:00Z">
        <w:r w:rsidR="00703FF1">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qu</w:t>
      </w:r>
      <w:ins w:id="708" w:author="Paula Castrilli" w:date="2025-05-24T17:28:00Z">
        <w:r w:rsidR="00703FF1">
          <w:rPr>
            <w:rFonts w:ascii="Crimson Text" w:hAnsi="Crimson Text"/>
            <w:color w:val="000000" w:themeColor="text1"/>
            <w:sz w:val="26"/>
            <w:szCs w:val="26"/>
          </w:rPr>
          <w:t>é</w:t>
        </w:r>
      </w:ins>
      <w:del w:id="709" w:author="Paula Castrilli" w:date="2025-05-24T17:28:00Z">
        <w:r w:rsidRPr="008D03A6" w:rsidDel="00703FF1">
          <w:rPr>
            <w:rFonts w:ascii="Crimson Text" w:hAnsi="Crimson Text"/>
            <w:color w:val="000000" w:themeColor="text1"/>
            <w:sz w:val="26"/>
            <w:szCs w:val="26"/>
          </w:rPr>
          <w:delText>e</w:delText>
        </w:r>
      </w:del>
      <w:r w:rsidRPr="008D03A6">
        <w:rPr>
          <w:rFonts w:ascii="Crimson Text" w:hAnsi="Crimson Text"/>
          <w:color w:val="000000" w:themeColor="text1"/>
          <w:sz w:val="26"/>
          <w:szCs w:val="26"/>
        </w:rPr>
        <w:t xml:space="preserve"> no te marchas y nos dejas tranquilo</w:t>
      </w:r>
      <w:ins w:id="710" w:author="Paula Castrilli" w:date="2025-05-24T17:28:00Z">
        <w:r w:rsidR="00703FF1">
          <w:rPr>
            <w:rFonts w:ascii="Crimson Text" w:hAnsi="Crimson Text"/>
            <w:color w:val="000000" w:themeColor="text1"/>
            <w:sz w:val="26"/>
            <w:szCs w:val="26"/>
          </w:rPr>
          <w:t>s?</w:t>
        </w:r>
      </w:ins>
      <w:r w:rsidRPr="008D03A6">
        <w:rPr>
          <w:rFonts w:ascii="Crimson Text" w:hAnsi="Crimson Text"/>
          <w:color w:val="000000" w:themeColor="text1"/>
          <w:sz w:val="26"/>
          <w:szCs w:val="26"/>
        </w:rPr>
        <w:t xml:space="preserve"> –lanzó Eros</w:t>
      </w:r>
      <w:del w:id="711" w:author="Paula Castrilli" w:date="2025-05-24T17:28:00Z">
        <w:r w:rsidRPr="008D03A6" w:rsidDel="00703FF1">
          <w:rPr>
            <w:rFonts w:ascii="Crimson Text" w:hAnsi="Crimson Text"/>
            <w:color w:val="000000" w:themeColor="text1"/>
            <w:sz w:val="26"/>
            <w:szCs w:val="26"/>
          </w:rPr>
          <w:delText xml:space="preserve"> sorpresivamente</w:delText>
        </w:r>
      </w:del>
      <w:r w:rsidRPr="008D03A6">
        <w:rPr>
          <w:rFonts w:ascii="Crimson Text" w:hAnsi="Crimson Text"/>
          <w:color w:val="000000" w:themeColor="text1"/>
          <w:sz w:val="26"/>
          <w:szCs w:val="26"/>
        </w:rPr>
        <w:t xml:space="preserve">, quería probar la reacción de su amigo. </w:t>
      </w:r>
      <w:del w:id="712" w:author="Paula Castrilli" w:date="2025-05-24T17:29:00Z">
        <w:r w:rsidRPr="008D03A6" w:rsidDel="00703FF1">
          <w:rPr>
            <w:rFonts w:ascii="Crimson Text" w:hAnsi="Crimson Text"/>
            <w:color w:val="000000" w:themeColor="text1"/>
            <w:sz w:val="26"/>
            <w:szCs w:val="26"/>
          </w:rPr>
          <w:delText xml:space="preserve">Esta vez, intentó romper el extraño vinculo </w:delText>
        </w:r>
        <w:r w:rsidR="00772EBA" w:rsidRPr="008D03A6" w:rsidDel="00703FF1">
          <w:rPr>
            <w:rFonts w:ascii="Crimson Text" w:hAnsi="Crimson Text"/>
            <w:color w:val="000000" w:themeColor="text1"/>
            <w:sz w:val="26"/>
            <w:szCs w:val="26"/>
          </w:rPr>
          <w:delText>participando del mismo</w:delText>
        </w:r>
      </w:del>
      <w:ins w:id="713" w:author="Paula Castrilli" w:date="2025-05-24T17:29:00Z">
        <w:r w:rsidR="00703FF1">
          <w:rPr>
            <w:rFonts w:ascii="Crimson Text" w:hAnsi="Crimson Text"/>
            <w:color w:val="000000" w:themeColor="text1"/>
            <w:sz w:val="26"/>
            <w:szCs w:val="26"/>
          </w:rPr>
          <w:t>Quería intentar el extraño hechizo que había hecho presa de su amigo participando de alguna forma en el mismo</w:t>
        </w:r>
      </w:ins>
      <w:r w:rsidRPr="008D03A6">
        <w:rPr>
          <w:rFonts w:ascii="Crimson Text" w:hAnsi="Crimson Text"/>
          <w:color w:val="000000" w:themeColor="text1"/>
          <w:sz w:val="26"/>
          <w:szCs w:val="26"/>
        </w:rPr>
        <w:t>. Pero</w:t>
      </w:r>
      <w:ins w:id="714" w:author="Paula Castrilli" w:date="2025-05-24T17:30:00Z">
        <w:r w:rsidR="00703FF1">
          <w:rPr>
            <w:rFonts w:ascii="Crimson Text" w:hAnsi="Crimson Text"/>
            <w:color w:val="000000" w:themeColor="text1"/>
            <w:sz w:val="26"/>
            <w:szCs w:val="26"/>
          </w:rPr>
          <w:t xml:space="preserve">, tal como había sucedido con </w:t>
        </w:r>
        <w:proofErr w:type="spellStart"/>
        <w:r w:rsidR="00703FF1">
          <w:rPr>
            <w:rFonts w:ascii="Crimson Text" w:hAnsi="Crimson Text"/>
            <w:color w:val="000000" w:themeColor="text1"/>
            <w:sz w:val="26"/>
            <w:szCs w:val="26"/>
          </w:rPr>
          <w:t>Gisli</w:t>
        </w:r>
        <w:proofErr w:type="spellEnd"/>
        <w:r w:rsidR="00703FF1">
          <w:rPr>
            <w:rFonts w:ascii="Crimson Text" w:hAnsi="Crimson Text"/>
            <w:color w:val="000000" w:themeColor="text1"/>
            <w:sz w:val="26"/>
            <w:szCs w:val="26"/>
          </w:rPr>
          <w:t>,</w:t>
        </w:r>
      </w:ins>
      <w:del w:id="715" w:author="Paula Castrilli" w:date="2025-05-24T17:30:00Z">
        <w:r w:rsidRPr="008D03A6" w:rsidDel="00703FF1">
          <w:rPr>
            <w:rFonts w:ascii="Crimson Text" w:hAnsi="Crimson Text"/>
            <w:color w:val="000000" w:themeColor="text1"/>
            <w:sz w:val="26"/>
            <w:szCs w:val="26"/>
          </w:rPr>
          <w:delText xml:space="preserve"> el ensayo no parecía arrojar </w:delText>
        </w:r>
      </w:del>
      <w:ins w:id="716" w:author="Paula Castrilli" w:date="2025-05-24T17:30:00Z">
        <w:r w:rsidR="00703FF1">
          <w:rPr>
            <w:rFonts w:ascii="Crimson Text" w:hAnsi="Crimson Text"/>
            <w:color w:val="000000" w:themeColor="text1"/>
            <w:sz w:val="26"/>
            <w:szCs w:val="26"/>
          </w:rPr>
          <w:t xml:space="preserve"> no obtuvo </w:t>
        </w:r>
      </w:ins>
      <w:r w:rsidRPr="008D03A6">
        <w:rPr>
          <w:rFonts w:ascii="Crimson Text" w:hAnsi="Crimson Text"/>
          <w:color w:val="000000" w:themeColor="text1"/>
          <w:sz w:val="26"/>
          <w:szCs w:val="26"/>
        </w:rPr>
        <w:t xml:space="preserve">los </w:t>
      </w:r>
      <w:r w:rsidR="002C6280" w:rsidRPr="008D03A6">
        <w:rPr>
          <w:rFonts w:ascii="Crimson Text" w:hAnsi="Crimson Text"/>
          <w:color w:val="000000" w:themeColor="text1"/>
          <w:sz w:val="26"/>
          <w:szCs w:val="26"/>
        </w:rPr>
        <w:t xml:space="preserve">mejores </w:t>
      </w:r>
      <w:r w:rsidRPr="008D03A6">
        <w:rPr>
          <w:rFonts w:ascii="Crimson Text" w:hAnsi="Crimson Text"/>
          <w:color w:val="000000" w:themeColor="text1"/>
          <w:sz w:val="26"/>
          <w:szCs w:val="26"/>
        </w:rPr>
        <w:t>resultados. Aron se estremeció</w:t>
      </w:r>
      <w:ins w:id="717" w:author="Paula Castrilli" w:date="2025-05-24T17:30:00Z">
        <w:r w:rsidR="00703FF1">
          <w:rPr>
            <w:rFonts w:ascii="Crimson Text" w:hAnsi="Crimson Text"/>
            <w:color w:val="000000" w:themeColor="text1"/>
            <w:sz w:val="26"/>
            <w:szCs w:val="26"/>
          </w:rPr>
          <w:t xml:space="preserve"> </w:t>
        </w:r>
      </w:ins>
      <w:del w:id="718" w:author="Paula Castrilli" w:date="2025-05-24T17:30:00Z">
        <w:r w:rsidRPr="008D03A6" w:rsidDel="00703FF1">
          <w:rPr>
            <w:rFonts w:ascii="Crimson Text" w:hAnsi="Crimson Text"/>
            <w:color w:val="000000" w:themeColor="text1"/>
            <w:sz w:val="26"/>
            <w:szCs w:val="26"/>
          </w:rPr>
          <w:delText>,</w:delText>
        </w:r>
      </w:del>
      <w:ins w:id="719" w:author="Paula Castrilli" w:date="2025-05-24T17:30:00Z">
        <w:r w:rsidR="00703FF1">
          <w:rPr>
            <w:rFonts w:ascii="Crimson Text" w:hAnsi="Crimson Text"/>
            <w:color w:val="000000" w:themeColor="text1"/>
            <w:sz w:val="26"/>
            <w:szCs w:val="26"/>
          </w:rPr>
          <w:t>y se</w:t>
        </w:r>
      </w:ins>
      <w:r w:rsidRPr="008D03A6">
        <w:rPr>
          <w:rFonts w:ascii="Crimson Text" w:hAnsi="Crimson Text"/>
          <w:color w:val="000000" w:themeColor="text1"/>
          <w:sz w:val="26"/>
          <w:szCs w:val="26"/>
        </w:rPr>
        <w:t xml:space="preserve"> quedó perplejo unos segundos, </w:t>
      </w:r>
      <w:del w:id="720" w:author="Paula Castrilli" w:date="2025-05-24T17:30:00Z">
        <w:r w:rsidRPr="008D03A6" w:rsidDel="00703FF1">
          <w:rPr>
            <w:rFonts w:ascii="Crimson Text" w:hAnsi="Crimson Text"/>
            <w:color w:val="000000" w:themeColor="text1"/>
            <w:sz w:val="26"/>
            <w:szCs w:val="26"/>
          </w:rPr>
          <w:delText>y</w:delText>
        </w:r>
      </w:del>
      <w:ins w:id="721" w:author="Paula Castrilli" w:date="2025-05-24T17:30:00Z">
        <w:r w:rsidR="00703FF1">
          <w:rPr>
            <w:rFonts w:ascii="Crimson Text" w:hAnsi="Crimson Text"/>
            <w:color w:val="000000" w:themeColor="text1"/>
            <w:sz w:val="26"/>
            <w:szCs w:val="26"/>
          </w:rPr>
          <w:t>para</w:t>
        </w:r>
      </w:ins>
      <w:r w:rsidRPr="008D03A6">
        <w:rPr>
          <w:rFonts w:ascii="Crimson Text" w:hAnsi="Crimson Text"/>
          <w:color w:val="000000" w:themeColor="text1"/>
          <w:sz w:val="26"/>
          <w:szCs w:val="26"/>
        </w:rPr>
        <w:t xml:space="preserve"> luego reaccion</w:t>
      </w:r>
      <w:ins w:id="722" w:author="Paula Castrilli" w:date="2025-05-24T17:30:00Z">
        <w:r w:rsidR="00703FF1">
          <w:rPr>
            <w:rFonts w:ascii="Crimson Text" w:hAnsi="Crimson Text"/>
            <w:color w:val="000000" w:themeColor="text1"/>
            <w:sz w:val="26"/>
            <w:szCs w:val="26"/>
          </w:rPr>
          <w:t>ar</w:t>
        </w:r>
      </w:ins>
      <w:del w:id="723" w:author="Paula Castrilli" w:date="2025-05-24T17:30:00Z">
        <w:r w:rsidRPr="008D03A6" w:rsidDel="00703FF1">
          <w:rPr>
            <w:rFonts w:ascii="Crimson Text" w:hAnsi="Crimson Text"/>
            <w:color w:val="000000" w:themeColor="text1"/>
            <w:sz w:val="26"/>
            <w:szCs w:val="26"/>
          </w:rPr>
          <w:delText>ó</w:delText>
        </w:r>
      </w:del>
      <w:r w:rsidRPr="008D03A6">
        <w:rPr>
          <w:rFonts w:ascii="Crimson Text" w:hAnsi="Crimson Text"/>
          <w:color w:val="000000" w:themeColor="text1"/>
          <w:sz w:val="26"/>
          <w:szCs w:val="26"/>
        </w:rPr>
        <w:t xml:space="preserve"> con </w:t>
      </w:r>
      <w:del w:id="724" w:author="Paula Castrilli" w:date="2025-05-24T17:30:00Z">
        <w:r w:rsidRPr="008D03A6" w:rsidDel="00703FF1">
          <w:rPr>
            <w:rFonts w:ascii="Crimson Text" w:hAnsi="Crimson Text"/>
            <w:color w:val="000000" w:themeColor="text1"/>
            <w:sz w:val="26"/>
            <w:szCs w:val="26"/>
          </w:rPr>
          <w:delText>vehemencia</w:delText>
        </w:r>
      </w:del>
      <w:ins w:id="725" w:author="Paula Castrilli" w:date="2025-05-24T17:30:00Z">
        <w:r w:rsidR="00703FF1">
          <w:rPr>
            <w:rFonts w:ascii="Crimson Text" w:hAnsi="Crimson Text"/>
            <w:color w:val="000000" w:themeColor="text1"/>
            <w:sz w:val="26"/>
            <w:szCs w:val="26"/>
          </w:rPr>
          <w:t>furia</w:t>
        </w:r>
      </w:ins>
      <w:r w:rsidRPr="008D03A6">
        <w:rPr>
          <w:rFonts w:ascii="Crimson Text" w:hAnsi="Crimson Text"/>
          <w:color w:val="000000" w:themeColor="text1"/>
          <w:sz w:val="26"/>
          <w:szCs w:val="26"/>
        </w:rPr>
        <w:t>.</w:t>
      </w:r>
    </w:p>
    <w:p w:rsidR="00047F4D" w:rsidRPr="008D03A6" w:rsidDel="00703FF1" w:rsidRDefault="00047F4D" w:rsidP="00047F4D">
      <w:pPr>
        <w:tabs>
          <w:tab w:val="left" w:pos="2179"/>
        </w:tabs>
        <w:spacing w:after="0"/>
        <w:ind w:firstLine="284"/>
        <w:jc w:val="both"/>
        <w:rPr>
          <w:del w:id="726" w:author="Paula Castrilli" w:date="2025-05-24T17:31: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Mira lo que has hecho! Ahora </w:t>
      </w:r>
      <w:r w:rsidR="002C6280" w:rsidRPr="008D03A6">
        <w:rPr>
          <w:rFonts w:ascii="Crimson Text" w:hAnsi="Crimson Text"/>
          <w:color w:val="000000" w:themeColor="text1"/>
          <w:sz w:val="26"/>
          <w:szCs w:val="26"/>
        </w:rPr>
        <w:t xml:space="preserve">por tu culpa </w:t>
      </w:r>
      <w:r w:rsidRPr="008D03A6">
        <w:rPr>
          <w:rFonts w:ascii="Crimson Text" w:hAnsi="Crimson Text"/>
          <w:color w:val="000000" w:themeColor="text1"/>
          <w:sz w:val="26"/>
          <w:szCs w:val="26"/>
        </w:rPr>
        <w:t xml:space="preserve">los </w:t>
      </w:r>
      <w:r w:rsidR="002C6280" w:rsidRPr="008D03A6">
        <w:rPr>
          <w:rFonts w:ascii="Crimson Text" w:hAnsi="Crimson Text"/>
          <w:color w:val="000000" w:themeColor="text1"/>
          <w:sz w:val="26"/>
          <w:szCs w:val="26"/>
        </w:rPr>
        <w:t>dos estamos fuera de la prueba –</w:t>
      </w:r>
      <w:del w:id="727" w:author="Paula Castrilli" w:date="2025-05-24T17:31:00Z">
        <w:r w:rsidR="002C6280" w:rsidRPr="008D03A6" w:rsidDel="00703FF1">
          <w:rPr>
            <w:rFonts w:ascii="Crimson Text" w:hAnsi="Crimson Text"/>
            <w:color w:val="000000" w:themeColor="text1"/>
            <w:sz w:val="26"/>
            <w:szCs w:val="26"/>
          </w:rPr>
          <w:delText xml:space="preserve">retrucó </w:delText>
        </w:r>
      </w:del>
      <w:ins w:id="728" w:author="Paula Castrilli" w:date="2025-05-24T17:31:00Z">
        <w:r w:rsidR="00703FF1">
          <w:rPr>
            <w:rFonts w:ascii="Crimson Text" w:hAnsi="Crimson Text"/>
            <w:color w:val="000000" w:themeColor="text1"/>
            <w:sz w:val="26"/>
            <w:szCs w:val="26"/>
          </w:rPr>
          <w:t>exclamó</w:t>
        </w:r>
        <w:r w:rsidR="00703FF1" w:rsidRPr="008D03A6">
          <w:rPr>
            <w:rFonts w:ascii="Crimson Text" w:hAnsi="Crimson Text"/>
            <w:color w:val="000000" w:themeColor="text1"/>
            <w:sz w:val="26"/>
            <w:szCs w:val="26"/>
          </w:rPr>
          <w:t xml:space="preserve"> </w:t>
        </w:r>
      </w:ins>
      <w:r w:rsidR="002C6280" w:rsidRPr="008D03A6">
        <w:rPr>
          <w:rFonts w:ascii="Crimson Text" w:hAnsi="Crimson Text"/>
          <w:color w:val="000000" w:themeColor="text1"/>
          <w:sz w:val="26"/>
          <w:szCs w:val="26"/>
        </w:rPr>
        <w:t xml:space="preserve">enojado y preocupado. </w:t>
      </w:r>
      <w:r w:rsidR="001068EC" w:rsidRPr="008D03A6">
        <w:rPr>
          <w:rFonts w:ascii="Crimson Text" w:hAnsi="Crimson Text"/>
          <w:color w:val="000000" w:themeColor="text1"/>
          <w:sz w:val="26"/>
          <w:szCs w:val="26"/>
        </w:rPr>
        <w:t xml:space="preserve">Se tomó la cabeza con ambas manos y se encogió en cuclillas, parecía un </w:t>
      </w:r>
      <w:r w:rsidR="002008A9" w:rsidRPr="008D03A6">
        <w:rPr>
          <w:rFonts w:ascii="Crimson Text" w:hAnsi="Crimson Text"/>
          <w:color w:val="000000" w:themeColor="text1"/>
          <w:sz w:val="26"/>
          <w:szCs w:val="26"/>
        </w:rPr>
        <w:t>chiquillo</w:t>
      </w:r>
      <w:r w:rsidR="001068EC" w:rsidRPr="008D03A6">
        <w:rPr>
          <w:rFonts w:ascii="Crimson Text" w:hAnsi="Crimson Text"/>
          <w:color w:val="000000" w:themeColor="text1"/>
          <w:sz w:val="26"/>
          <w:szCs w:val="26"/>
        </w:rPr>
        <w:t xml:space="preserve"> lamentándose</w:t>
      </w:r>
      <w:ins w:id="729" w:author="Paula Castrilli" w:date="2025-05-24T17:31:00Z">
        <w:r w:rsidR="00703FF1">
          <w:rPr>
            <w:rFonts w:ascii="Crimson Text" w:hAnsi="Crimson Text"/>
            <w:color w:val="000000" w:themeColor="text1"/>
            <w:sz w:val="26"/>
            <w:szCs w:val="26"/>
          </w:rPr>
          <w:t xml:space="preserve"> </w:t>
        </w:r>
      </w:ins>
      <w:del w:id="730" w:author="Paula Castrilli" w:date="2025-05-24T17:31:00Z">
        <w:r w:rsidR="001068EC" w:rsidRPr="008D03A6" w:rsidDel="00703FF1">
          <w:rPr>
            <w:rFonts w:ascii="Crimson Text" w:hAnsi="Crimson Text"/>
            <w:color w:val="000000" w:themeColor="text1"/>
            <w:sz w:val="26"/>
            <w:szCs w:val="26"/>
          </w:rPr>
          <w:delText>.</w:delText>
        </w:r>
      </w:del>
    </w:p>
    <w:p w:rsidR="00703FF1" w:rsidRDefault="00B35D62">
      <w:pPr>
        <w:tabs>
          <w:tab w:val="left" w:pos="2179"/>
        </w:tabs>
        <w:spacing w:after="0"/>
        <w:jc w:val="both"/>
        <w:rPr>
          <w:ins w:id="731" w:author="Paula Castrilli" w:date="2025-05-24T17:31:00Z"/>
          <w:rFonts w:ascii="Crimson Text" w:hAnsi="Crimson Text"/>
          <w:color w:val="000000" w:themeColor="text1"/>
          <w:sz w:val="26"/>
          <w:szCs w:val="26"/>
        </w:rPr>
        <w:pPrChange w:id="732" w:author="Paula Castrilli" w:date="2025-05-24T17:31:00Z">
          <w:pPr>
            <w:tabs>
              <w:tab w:val="left" w:pos="2179"/>
            </w:tabs>
            <w:spacing w:after="0"/>
            <w:ind w:firstLine="284"/>
            <w:jc w:val="both"/>
          </w:pPr>
        </w:pPrChange>
      </w:pPr>
      <w:r w:rsidRPr="008D03A6">
        <w:rPr>
          <w:rFonts w:ascii="Crimson Text" w:hAnsi="Crimson Text"/>
          <w:color w:val="000000" w:themeColor="text1"/>
          <w:sz w:val="26"/>
          <w:szCs w:val="26"/>
        </w:rPr>
        <w:t>–</w:t>
      </w:r>
      <w:ins w:id="733" w:author="Paula Castrilli" w:date="2025-05-24T17:31:00Z">
        <w:r w:rsidR="00703FF1">
          <w:rPr>
            <w:rFonts w:ascii="Crimson Text" w:hAnsi="Crimson Text"/>
            <w:color w:val="000000" w:themeColor="text1"/>
            <w:sz w:val="26"/>
            <w:szCs w:val="26"/>
          </w:rPr>
          <w:t>. ¿</w:t>
        </w:r>
      </w:ins>
      <w:r w:rsidR="00614141" w:rsidRPr="008D03A6">
        <w:rPr>
          <w:rFonts w:ascii="Crimson Text" w:hAnsi="Crimson Text"/>
          <w:color w:val="000000" w:themeColor="text1"/>
          <w:sz w:val="26"/>
          <w:szCs w:val="26"/>
        </w:rPr>
        <w:t>Qué</w:t>
      </w:r>
      <w:r w:rsidRPr="008D03A6">
        <w:rPr>
          <w:rFonts w:ascii="Crimson Text" w:hAnsi="Crimson Text"/>
          <w:color w:val="000000" w:themeColor="text1"/>
          <w:sz w:val="26"/>
          <w:szCs w:val="26"/>
        </w:rPr>
        <w:t xml:space="preserve"> dirá mi padre</w:t>
      </w:r>
      <w:r w:rsidR="00614141" w:rsidRPr="008D03A6">
        <w:rPr>
          <w:rFonts w:ascii="Crimson Text" w:hAnsi="Crimson Text"/>
          <w:color w:val="000000" w:themeColor="text1"/>
          <w:sz w:val="26"/>
          <w:szCs w:val="26"/>
        </w:rPr>
        <w:t xml:space="preserve"> cuando se entere de esto</w:t>
      </w:r>
      <w:ins w:id="734" w:author="Paula Castrilli" w:date="2025-05-24T17:31:00Z">
        <w:r w:rsidR="00703FF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EF188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murmuró por lo bajo. </w:t>
      </w:r>
    </w:p>
    <w:p w:rsidR="0029522D" w:rsidRPr="008D03A6" w:rsidRDefault="00B35D62" w:rsidP="00703FF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del w:id="735" w:author="Paula Castrilli" w:date="2025-05-24T17:32:00Z">
        <w:r w:rsidRPr="008D03A6" w:rsidDel="00703FF1">
          <w:rPr>
            <w:rFonts w:ascii="Crimson Text" w:hAnsi="Crimson Text"/>
            <w:color w:val="000000" w:themeColor="text1"/>
            <w:sz w:val="26"/>
            <w:szCs w:val="26"/>
          </w:rPr>
          <w:delText>indign</w:delText>
        </w:r>
        <w:r w:rsidR="006970A8" w:rsidRPr="008D03A6" w:rsidDel="00703FF1">
          <w:rPr>
            <w:rFonts w:ascii="Crimson Text" w:hAnsi="Crimson Text"/>
            <w:color w:val="000000" w:themeColor="text1"/>
            <w:sz w:val="26"/>
            <w:szCs w:val="26"/>
          </w:rPr>
          <w:delText>ó</w:delText>
        </w:r>
      </w:del>
      <w:ins w:id="736" w:author="Paula Castrilli" w:date="2025-05-24T17:32:00Z">
        <w:r w:rsidR="00703FF1" w:rsidRPr="008D03A6">
          <w:rPr>
            <w:rFonts w:ascii="Crimson Text" w:hAnsi="Crimson Text"/>
            <w:color w:val="000000" w:themeColor="text1"/>
            <w:sz w:val="26"/>
            <w:szCs w:val="26"/>
          </w:rPr>
          <w:t>encolerizó</w:t>
        </w:r>
      </w:ins>
      <w:r w:rsidRPr="008D03A6">
        <w:rPr>
          <w:rFonts w:ascii="Crimson Text" w:hAnsi="Crimson Text"/>
          <w:color w:val="000000" w:themeColor="text1"/>
          <w:sz w:val="26"/>
          <w:szCs w:val="26"/>
        </w:rPr>
        <w:t xml:space="preserve"> con la situación, no </w:t>
      </w:r>
      <w:del w:id="737" w:author="Paula Castrilli" w:date="2025-05-24T17:32:00Z">
        <w:r w:rsidRPr="008D03A6" w:rsidDel="00703FF1">
          <w:rPr>
            <w:rFonts w:ascii="Crimson Text" w:hAnsi="Crimson Text"/>
            <w:color w:val="000000" w:themeColor="text1"/>
            <w:sz w:val="26"/>
            <w:szCs w:val="26"/>
          </w:rPr>
          <w:delText xml:space="preserve">podía </w:delText>
        </w:r>
      </w:del>
      <w:ins w:id="738" w:author="Paula Castrilli" w:date="2025-05-24T17:32:00Z">
        <w:r w:rsidR="00703FF1">
          <w:rPr>
            <w:rFonts w:ascii="Crimson Text" w:hAnsi="Crimson Text"/>
            <w:color w:val="000000" w:themeColor="text1"/>
            <w:sz w:val="26"/>
            <w:szCs w:val="26"/>
          </w:rPr>
          <w:t>le gustaba</w:t>
        </w:r>
        <w:r w:rsidR="00703FF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ver a su amigo en ese estado</w:t>
      </w:r>
      <w:del w:id="739" w:author="Paula Castrilli" w:date="2025-05-24T17:32:00Z">
        <w:r w:rsidRPr="008D03A6" w:rsidDel="00703FF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vulnerable</w:t>
      </w:r>
      <w:ins w:id="740" w:author="Paula Castrilli" w:date="2025-05-24T17:32:00Z">
        <w:r w:rsidR="00703FF1">
          <w:rPr>
            <w:rFonts w:ascii="Crimson Text" w:hAnsi="Crimson Text"/>
            <w:color w:val="000000" w:themeColor="text1"/>
            <w:sz w:val="26"/>
            <w:szCs w:val="26"/>
          </w:rPr>
          <w:t xml:space="preserve"> </w:t>
        </w:r>
      </w:ins>
      <w:del w:id="741" w:author="Paula Castrilli" w:date="2025-05-24T17:32:00Z">
        <w:r w:rsidRPr="008D03A6" w:rsidDel="00703FF1">
          <w:rPr>
            <w:rFonts w:ascii="Crimson Text" w:hAnsi="Crimson Text"/>
            <w:color w:val="000000" w:themeColor="text1"/>
            <w:sz w:val="26"/>
            <w:szCs w:val="26"/>
          </w:rPr>
          <w:delText>,</w:delText>
        </w:r>
      </w:del>
      <w:ins w:id="742" w:author="Paula Castrilli" w:date="2025-05-24T17:32:00Z">
        <w:r w:rsidR="00703FF1">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entregado</w:t>
      </w:r>
      <w:ins w:id="743" w:author="Paula Castrilli" w:date="2025-05-24T17:32:00Z">
        <w:r w:rsidR="00703FF1">
          <w:rPr>
            <w:rFonts w:ascii="Crimson Text" w:hAnsi="Crimson Text"/>
            <w:color w:val="000000" w:themeColor="text1"/>
            <w:sz w:val="26"/>
            <w:szCs w:val="26"/>
          </w:rPr>
          <w:t xml:space="preserve"> a la desesperación</w:t>
        </w:r>
      </w:ins>
      <w:r w:rsidRPr="008D03A6">
        <w:rPr>
          <w:rFonts w:ascii="Crimson Text" w:hAnsi="Crimson Text"/>
          <w:color w:val="000000" w:themeColor="text1"/>
          <w:sz w:val="26"/>
          <w:szCs w:val="26"/>
        </w:rPr>
        <w:t>.</w:t>
      </w:r>
    </w:p>
    <w:p w:rsidR="00B35D62" w:rsidRPr="008D03A6" w:rsidRDefault="00CA617C" w:rsidP="00B35D62">
      <w:pPr>
        <w:tabs>
          <w:tab w:val="left" w:pos="2179"/>
        </w:tabs>
        <w:spacing w:after="0"/>
        <w:ind w:firstLine="284"/>
        <w:jc w:val="both"/>
        <w:rPr>
          <w:rFonts w:ascii="Crimson Text" w:hAnsi="Crimson Text"/>
          <w:color w:val="000000" w:themeColor="text1"/>
          <w:sz w:val="26"/>
          <w:szCs w:val="26"/>
        </w:rPr>
      </w:pPr>
      <w:del w:id="744" w:author="Paula Castrilli" w:date="2025-05-24T17:33:00Z">
        <w:r w:rsidRPr="008D03A6" w:rsidDel="00441381">
          <w:rPr>
            <w:rFonts w:ascii="Crimson Text" w:hAnsi="Crimson Text"/>
            <w:color w:val="000000" w:themeColor="text1"/>
            <w:sz w:val="26"/>
            <w:szCs w:val="26"/>
          </w:rPr>
          <w:lastRenderedPageBreak/>
          <w:delText>Luego</w:delText>
        </w:r>
        <w:r w:rsidR="00B35D62" w:rsidRPr="008D03A6" w:rsidDel="00441381">
          <w:rPr>
            <w:rFonts w:ascii="Crimson Text" w:hAnsi="Crimson Text"/>
            <w:color w:val="000000" w:themeColor="text1"/>
            <w:sz w:val="26"/>
            <w:szCs w:val="26"/>
          </w:rPr>
          <w:delText xml:space="preserve"> intuyó</w:delText>
        </w:r>
      </w:del>
      <w:ins w:id="745" w:author="Paula Castrilli" w:date="2025-05-24T17:33:00Z">
        <w:r w:rsidR="00441381">
          <w:rPr>
            <w:rFonts w:ascii="Crimson Text" w:hAnsi="Crimson Text"/>
            <w:color w:val="000000" w:themeColor="text1"/>
            <w:sz w:val="26"/>
            <w:szCs w:val="26"/>
          </w:rPr>
          <w:t>Sabía</w:t>
        </w:r>
      </w:ins>
      <w:r w:rsidR="00B35D62" w:rsidRPr="008D03A6">
        <w:rPr>
          <w:rFonts w:ascii="Crimson Text" w:hAnsi="Crimson Text"/>
          <w:color w:val="000000" w:themeColor="text1"/>
          <w:sz w:val="26"/>
          <w:szCs w:val="26"/>
        </w:rPr>
        <w:t xml:space="preserve"> que algo malo </w:t>
      </w:r>
      <w:r w:rsidRPr="008D03A6">
        <w:rPr>
          <w:rFonts w:ascii="Crimson Text" w:hAnsi="Crimson Text"/>
          <w:color w:val="000000" w:themeColor="text1"/>
          <w:sz w:val="26"/>
          <w:szCs w:val="26"/>
        </w:rPr>
        <w:t>sucedería</w:t>
      </w:r>
      <w:ins w:id="746" w:author="Paula Castrilli" w:date="2025-05-24T17:33:00Z">
        <w:r w:rsidR="00441381">
          <w:rPr>
            <w:rFonts w:ascii="Crimson Text" w:hAnsi="Crimson Text"/>
            <w:color w:val="000000" w:themeColor="text1"/>
            <w:sz w:val="26"/>
            <w:szCs w:val="26"/>
          </w:rPr>
          <w:t xml:space="preserve"> si no hacía algo pronto</w:t>
        </w:r>
      </w:ins>
      <w:del w:id="747" w:author="Paula Castrilli" w:date="2025-05-24T17:33:00Z">
        <w:r w:rsidR="00B35D62" w:rsidRPr="008D03A6" w:rsidDel="00441381">
          <w:rPr>
            <w:rFonts w:ascii="Crimson Text" w:hAnsi="Crimson Text"/>
            <w:color w:val="000000" w:themeColor="text1"/>
            <w:sz w:val="26"/>
            <w:szCs w:val="26"/>
          </w:rPr>
          <w:delText>,</w:delText>
        </w:r>
      </w:del>
      <w:ins w:id="748" w:author="Paula Castrilli" w:date="2025-05-24T17:33:00Z">
        <w:r w:rsidR="00441381">
          <w:rPr>
            <w:rFonts w:ascii="Crimson Text" w:hAnsi="Crimson Text"/>
            <w:color w:val="000000" w:themeColor="text1"/>
            <w:sz w:val="26"/>
            <w:szCs w:val="26"/>
          </w:rPr>
          <w:t>.</w:t>
        </w:r>
      </w:ins>
      <w:r w:rsidR="00B35D62" w:rsidRPr="008D03A6">
        <w:rPr>
          <w:rFonts w:ascii="Crimson Text" w:hAnsi="Crimson Text"/>
          <w:color w:val="000000" w:themeColor="text1"/>
          <w:sz w:val="26"/>
          <w:szCs w:val="26"/>
        </w:rPr>
        <w:t xml:space="preserve"> Aron estaba a merced de </w:t>
      </w:r>
      <w:r w:rsidRPr="008D03A6">
        <w:rPr>
          <w:rFonts w:ascii="Crimson Text" w:hAnsi="Crimson Text"/>
          <w:color w:val="000000" w:themeColor="text1"/>
          <w:sz w:val="26"/>
          <w:szCs w:val="26"/>
        </w:rPr>
        <w:t>cualquier peligro</w:t>
      </w:r>
      <w:del w:id="749" w:author="Paula Castrilli" w:date="2025-05-24T17:34:00Z">
        <w:r w:rsidR="00B35D62" w:rsidRPr="008D03A6" w:rsidDel="00441381">
          <w:rPr>
            <w:rFonts w:ascii="Crimson Text" w:hAnsi="Crimson Text"/>
            <w:color w:val="000000" w:themeColor="text1"/>
            <w:sz w:val="26"/>
            <w:szCs w:val="26"/>
          </w:rPr>
          <w:delText>,</w:delText>
        </w:r>
      </w:del>
      <w:r w:rsidR="00B35D62" w:rsidRPr="008D03A6">
        <w:rPr>
          <w:rFonts w:ascii="Crimson Text" w:hAnsi="Crimson Text"/>
          <w:color w:val="000000" w:themeColor="text1"/>
          <w:sz w:val="26"/>
          <w:szCs w:val="26"/>
        </w:rPr>
        <w:t xml:space="preserve"> y la </w:t>
      </w:r>
      <w:del w:id="750" w:author="Paula Castrilli" w:date="2025-05-24T17:34:00Z">
        <w:r w:rsidR="00B35D62" w:rsidRPr="008D03A6" w:rsidDel="00441381">
          <w:rPr>
            <w:rFonts w:ascii="Crimson Text" w:hAnsi="Crimson Text"/>
            <w:color w:val="000000" w:themeColor="text1"/>
            <w:sz w:val="26"/>
            <w:szCs w:val="26"/>
          </w:rPr>
          <w:delText xml:space="preserve">escena </w:delText>
        </w:r>
      </w:del>
      <w:ins w:id="751" w:author="Paula Castrilli" w:date="2025-05-24T17:34:00Z">
        <w:r w:rsidR="00441381">
          <w:rPr>
            <w:rFonts w:ascii="Crimson Text" w:hAnsi="Crimson Text"/>
            <w:color w:val="000000" w:themeColor="text1"/>
            <w:sz w:val="26"/>
            <w:szCs w:val="26"/>
          </w:rPr>
          <w:t>situación</w:t>
        </w:r>
        <w:r w:rsidR="00441381" w:rsidRPr="008D03A6">
          <w:rPr>
            <w:rFonts w:ascii="Crimson Text" w:hAnsi="Crimson Text"/>
            <w:color w:val="000000" w:themeColor="text1"/>
            <w:sz w:val="26"/>
            <w:szCs w:val="26"/>
          </w:rPr>
          <w:t xml:space="preserve"> </w:t>
        </w:r>
      </w:ins>
      <w:r w:rsidR="00651F97" w:rsidRPr="008D03A6">
        <w:rPr>
          <w:rFonts w:ascii="Crimson Text" w:hAnsi="Crimson Text"/>
          <w:color w:val="000000" w:themeColor="text1"/>
          <w:sz w:val="26"/>
          <w:szCs w:val="26"/>
        </w:rPr>
        <w:t>se convert</w:t>
      </w:r>
      <w:ins w:id="752" w:author="Paula Castrilli" w:date="2025-05-24T17:34:00Z">
        <w:r w:rsidR="00441381">
          <w:rPr>
            <w:rFonts w:ascii="Crimson Text" w:hAnsi="Crimson Text"/>
            <w:color w:val="000000" w:themeColor="text1"/>
            <w:sz w:val="26"/>
            <w:szCs w:val="26"/>
          </w:rPr>
          <w:t>ir</w:t>
        </w:r>
      </w:ins>
      <w:r w:rsidR="00651F97" w:rsidRPr="008D03A6">
        <w:rPr>
          <w:rFonts w:ascii="Crimson Text" w:hAnsi="Crimson Text"/>
          <w:color w:val="000000" w:themeColor="text1"/>
          <w:sz w:val="26"/>
          <w:szCs w:val="26"/>
        </w:rPr>
        <w:t>ía en</w:t>
      </w:r>
      <w:r w:rsidR="00B35D62" w:rsidRPr="008D03A6">
        <w:rPr>
          <w:rFonts w:ascii="Crimson Text" w:hAnsi="Crimson Text"/>
          <w:color w:val="000000" w:themeColor="text1"/>
          <w:sz w:val="26"/>
          <w:szCs w:val="26"/>
        </w:rPr>
        <w:t xml:space="preserve"> un</w:t>
      </w:r>
      <w:r w:rsidR="00651F97" w:rsidRPr="008D03A6">
        <w:rPr>
          <w:rFonts w:ascii="Crimson Text" w:hAnsi="Crimson Text"/>
          <w:color w:val="000000" w:themeColor="text1"/>
          <w:sz w:val="26"/>
          <w:szCs w:val="26"/>
        </w:rPr>
        <w:t xml:space="preserve"> </w:t>
      </w:r>
      <w:r w:rsidR="00E855B0" w:rsidRPr="008D03A6">
        <w:rPr>
          <w:rFonts w:ascii="Crimson Text" w:hAnsi="Crimson Text"/>
          <w:color w:val="000000" w:themeColor="text1"/>
          <w:sz w:val="26"/>
          <w:szCs w:val="26"/>
        </w:rPr>
        <w:t>perverso</w:t>
      </w:r>
      <w:r w:rsidR="00B35D62" w:rsidRPr="008D03A6">
        <w:rPr>
          <w:rFonts w:ascii="Crimson Text" w:hAnsi="Crimson Text"/>
          <w:color w:val="000000" w:themeColor="text1"/>
          <w:sz w:val="26"/>
          <w:szCs w:val="26"/>
        </w:rPr>
        <w:t xml:space="preserve"> </w:t>
      </w:r>
      <w:r w:rsidR="00B35D62" w:rsidRPr="008D03A6">
        <w:rPr>
          <w:rFonts w:ascii="Crimson Text" w:hAnsi="Crimson Text" w:cs="Arial"/>
          <w:i/>
          <w:color w:val="000000" w:themeColor="text1"/>
          <w:sz w:val="26"/>
          <w:szCs w:val="26"/>
        </w:rPr>
        <w:t xml:space="preserve">deja </w:t>
      </w:r>
      <w:proofErr w:type="spellStart"/>
      <w:r w:rsidR="00B35D62" w:rsidRPr="008D03A6">
        <w:rPr>
          <w:rFonts w:ascii="Crimson Text" w:hAnsi="Crimson Text" w:cs="Arial"/>
          <w:i/>
          <w:color w:val="000000" w:themeColor="text1"/>
          <w:sz w:val="26"/>
          <w:szCs w:val="26"/>
        </w:rPr>
        <w:t>vu</w:t>
      </w:r>
      <w:proofErr w:type="spellEnd"/>
      <w:r w:rsidR="00095BEF" w:rsidRPr="008D03A6">
        <w:rPr>
          <w:rFonts w:ascii="Crimson Text" w:hAnsi="Crimson Text"/>
          <w:color w:val="000000" w:themeColor="text1"/>
          <w:sz w:val="26"/>
          <w:szCs w:val="26"/>
        </w:rPr>
        <w:t xml:space="preserve"> de la muerte de </w:t>
      </w:r>
      <w:proofErr w:type="spellStart"/>
      <w:r w:rsidR="00095BEF" w:rsidRPr="008D03A6">
        <w:rPr>
          <w:rFonts w:ascii="Crimson Text" w:hAnsi="Crimson Text"/>
          <w:color w:val="000000" w:themeColor="text1"/>
          <w:sz w:val="26"/>
          <w:szCs w:val="26"/>
        </w:rPr>
        <w:t>Gisli</w:t>
      </w:r>
      <w:proofErr w:type="spellEnd"/>
      <w:r w:rsidR="00095BEF" w:rsidRPr="008D03A6">
        <w:rPr>
          <w:rFonts w:ascii="Crimson Text" w:hAnsi="Crimson Text"/>
          <w:color w:val="000000" w:themeColor="text1"/>
          <w:sz w:val="26"/>
          <w:szCs w:val="26"/>
        </w:rPr>
        <w:t>.</w:t>
      </w:r>
      <w:r w:rsidR="00651F97" w:rsidRPr="008D03A6">
        <w:rPr>
          <w:rFonts w:ascii="Crimson Text" w:hAnsi="Crimson Text"/>
          <w:color w:val="000000" w:themeColor="text1"/>
          <w:sz w:val="26"/>
          <w:szCs w:val="26"/>
        </w:rPr>
        <w:t xml:space="preserve"> </w:t>
      </w:r>
      <w:del w:id="753" w:author="Paula Castrilli" w:date="2025-05-24T17:34:00Z">
        <w:r w:rsidRPr="008D03A6" w:rsidDel="00441381">
          <w:rPr>
            <w:rFonts w:ascii="Crimson Text" w:hAnsi="Crimson Text"/>
            <w:color w:val="000000" w:themeColor="text1"/>
            <w:sz w:val="26"/>
            <w:szCs w:val="26"/>
          </w:rPr>
          <w:delText>Finalmente, s</w:delText>
        </w:r>
        <w:r w:rsidR="00651F97" w:rsidRPr="008D03A6" w:rsidDel="00441381">
          <w:rPr>
            <w:rFonts w:ascii="Crimson Text" w:hAnsi="Crimson Text"/>
            <w:color w:val="000000" w:themeColor="text1"/>
            <w:sz w:val="26"/>
            <w:szCs w:val="26"/>
          </w:rPr>
          <w:delText>u palpito se hizo realidad</w:delText>
        </w:r>
      </w:del>
      <w:ins w:id="754" w:author="Paula Castrilli" w:date="2025-05-24T17:34:00Z">
        <w:r w:rsidR="00441381">
          <w:rPr>
            <w:rFonts w:ascii="Crimson Text" w:hAnsi="Crimson Text"/>
            <w:color w:val="000000" w:themeColor="text1"/>
            <w:sz w:val="26"/>
            <w:szCs w:val="26"/>
          </w:rPr>
          <w:t>No acababa de terminar de pensar en esto</w:t>
        </w:r>
      </w:ins>
      <w:r w:rsidR="00651F97" w:rsidRPr="008D03A6">
        <w:rPr>
          <w:rFonts w:ascii="Crimson Text" w:hAnsi="Crimson Text"/>
          <w:color w:val="000000" w:themeColor="text1"/>
          <w:sz w:val="26"/>
          <w:szCs w:val="26"/>
        </w:rPr>
        <w:t>, cuando un dragón</w:t>
      </w:r>
      <w:r w:rsidR="008B7DA5" w:rsidRPr="008D03A6">
        <w:rPr>
          <w:rFonts w:ascii="Crimson Text" w:hAnsi="Crimson Text"/>
          <w:color w:val="000000" w:themeColor="text1"/>
          <w:sz w:val="26"/>
          <w:szCs w:val="26"/>
        </w:rPr>
        <w:t xml:space="preserve"> gris</w:t>
      </w:r>
      <w:r w:rsidR="00651F97" w:rsidRPr="008D03A6">
        <w:rPr>
          <w:rFonts w:ascii="Crimson Text" w:hAnsi="Crimson Text"/>
          <w:color w:val="000000" w:themeColor="text1"/>
          <w:sz w:val="26"/>
          <w:szCs w:val="26"/>
        </w:rPr>
        <w:t xml:space="preserve"> los sorprendió desde lo alto de la </w:t>
      </w:r>
      <w:r w:rsidR="00E2749F" w:rsidRPr="008D03A6">
        <w:rPr>
          <w:rFonts w:ascii="Crimson Text" w:hAnsi="Crimson Text"/>
          <w:color w:val="000000" w:themeColor="text1"/>
          <w:sz w:val="26"/>
          <w:szCs w:val="26"/>
        </w:rPr>
        <w:t>atalaya</w:t>
      </w:r>
      <w:r w:rsidR="00651F97" w:rsidRPr="008D03A6">
        <w:rPr>
          <w:rFonts w:ascii="Crimson Text" w:hAnsi="Crimson Text"/>
          <w:color w:val="000000" w:themeColor="text1"/>
          <w:sz w:val="26"/>
          <w:szCs w:val="26"/>
        </w:rPr>
        <w:t xml:space="preserve">. Se mostraba impaciente </w:t>
      </w:r>
      <w:ins w:id="755" w:author="Paula Castrilli" w:date="2025-05-24T17:34:00Z">
        <w:r w:rsidR="00573D61">
          <w:rPr>
            <w:rFonts w:ascii="Crimson Text" w:hAnsi="Crimson Text"/>
            <w:color w:val="000000" w:themeColor="text1"/>
            <w:sz w:val="26"/>
            <w:szCs w:val="26"/>
          </w:rPr>
          <w:t>por l</w:t>
        </w:r>
      </w:ins>
      <w:ins w:id="756" w:author="Paula Castrilli" w:date="2025-05-24T17:35:00Z">
        <w:r w:rsidR="00573D61">
          <w:rPr>
            <w:rFonts w:ascii="Crimson Text" w:hAnsi="Crimson Text"/>
            <w:color w:val="000000" w:themeColor="text1"/>
            <w:sz w:val="26"/>
            <w:szCs w:val="26"/>
          </w:rPr>
          <w:t>l</w:t>
        </w:r>
      </w:ins>
      <w:ins w:id="757" w:author="Paula Castrilli" w:date="2025-05-24T17:34:00Z">
        <w:r w:rsidR="00573D61">
          <w:rPr>
            <w:rFonts w:ascii="Crimson Text" w:hAnsi="Crimson Text"/>
            <w:color w:val="000000" w:themeColor="text1"/>
            <w:sz w:val="26"/>
            <w:szCs w:val="26"/>
          </w:rPr>
          <w:t xml:space="preserve">egar a ellos </w:t>
        </w:r>
      </w:ins>
      <w:r w:rsidR="00651F97" w:rsidRPr="008D03A6">
        <w:rPr>
          <w:rFonts w:ascii="Crimson Text" w:hAnsi="Crimson Text"/>
          <w:color w:val="000000" w:themeColor="text1"/>
          <w:sz w:val="26"/>
          <w:szCs w:val="26"/>
        </w:rPr>
        <w:t xml:space="preserve">y </w:t>
      </w:r>
      <w:del w:id="758" w:author="Paula Castrilli" w:date="2025-05-24T17:35:00Z">
        <w:r w:rsidR="004F7CC1" w:rsidRPr="008D03A6" w:rsidDel="00573D61">
          <w:rPr>
            <w:rFonts w:ascii="Crimson Text" w:hAnsi="Crimson Text"/>
            <w:color w:val="000000" w:themeColor="text1"/>
            <w:sz w:val="26"/>
            <w:szCs w:val="26"/>
          </w:rPr>
          <w:delText>enfurecido</w:delText>
        </w:r>
        <w:r w:rsidR="00651F97" w:rsidRPr="008D03A6" w:rsidDel="00573D61">
          <w:rPr>
            <w:rFonts w:ascii="Crimson Text" w:hAnsi="Crimson Text"/>
            <w:color w:val="000000" w:themeColor="text1"/>
            <w:sz w:val="26"/>
            <w:szCs w:val="26"/>
          </w:rPr>
          <w:delText xml:space="preserve"> recorriendo</w:delText>
        </w:r>
      </w:del>
      <w:ins w:id="759" w:author="Paula Castrilli" w:date="2025-05-24T17:35:00Z">
        <w:r w:rsidR="00573D61">
          <w:rPr>
            <w:rFonts w:ascii="Crimson Text" w:hAnsi="Crimson Text"/>
            <w:color w:val="000000" w:themeColor="text1"/>
            <w:sz w:val="26"/>
            <w:szCs w:val="26"/>
          </w:rPr>
          <w:t>recorría</w:t>
        </w:r>
      </w:ins>
      <w:r w:rsidR="00651F97" w:rsidRPr="008D03A6">
        <w:rPr>
          <w:rFonts w:ascii="Crimson Text" w:hAnsi="Crimson Text"/>
          <w:color w:val="000000" w:themeColor="text1"/>
          <w:sz w:val="26"/>
          <w:szCs w:val="26"/>
        </w:rPr>
        <w:t xml:space="preserve"> </w:t>
      </w:r>
      <w:r w:rsidR="004F7CC1" w:rsidRPr="008D03A6">
        <w:rPr>
          <w:rFonts w:ascii="Crimson Text" w:hAnsi="Crimson Text"/>
          <w:color w:val="000000" w:themeColor="text1"/>
          <w:sz w:val="26"/>
          <w:szCs w:val="26"/>
        </w:rPr>
        <w:t>el borde de la torre</w:t>
      </w:r>
      <w:ins w:id="760" w:author="Paula Castrilli" w:date="2025-05-24T17:35:00Z">
        <w:r w:rsidR="00573D61">
          <w:rPr>
            <w:rFonts w:ascii="Crimson Text" w:hAnsi="Crimson Text"/>
            <w:color w:val="000000" w:themeColor="text1"/>
            <w:sz w:val="26"/>
            <w:szCs w:val="26"/>
          </w:rPr>
          <w:t xml:space="preserve"> con ansias</w:t>
        </w:r>
      </w:ins>
      <w:r w:rsidR="004F7CC1" w:rsidRPr="008D03A6">
        <w:rPr>
          <w:rFonts w:ascii="Crimson Text" w:hAnsi="Crimson Text"/>
          <w:color w:val="000000" w:themeColor="text1"/>
          <w:sz w:val="26"/>
          <w:szCs w:val="26"/>
        </w:rPr>
        <w:t>.</w:t>
      </w:r>
    </w:p>
    <w:p w:rsidR="00331D53" w:rsidRPr="008D03A6" w:rsidRDefault="00331D53" w:rsidP="00B35D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Antes de que </w:t>
      </w:r>
      <w:del w:id="761" w:author="Paula Castrilli" w:date="2025-05-24T17:38:00Z">
        <w:r w:rsidRPr="008D03A6" w:rsidDel="00573D61">
          <w:rPr>
            <w:rFonts w:ascii="Crimson Text" w:hAnsi="Crimson Text"/>
            <w:color w:val="000000" w:themeColor="text1"/>
            <w:sz w:val="26"/>
            <w:szCs w:val="26"/>
          </w:rPr>
          <w:delText>la amenaza se tornara más grave</w:delText>
        </w:r>
      </w:del>
      <w:ins w:id="762" w:author="Paula Castrilli" w:date="2025-05-24T17:38:00Z">
        <w:r w:rsidR="00573D61">
          <w:rPr>
            <w:rFonts w:ascii="Crimson Text" w:hAnsi="Crimson Text"/>
            <w:color w:val="000000" w:themeColor="text1"/>
            <w:sz w:val="26"/>
            <w:szCs w:val="26"/>
          </w:rPr>
          <w:t>el dragón se echara sobre ellos</w:t>
        </w:r>
      </w:ins>
      <w:r w:rsidRPr="008D03A6">
        <w:rPr>
          <w:rFonts w:ascii="Crimson Text" w:hAnsi="Crimson Text"/>
          <w:color w:val="000000" w:themeColor="text1"/>
          <w:sz w:val="26"/>
          <w:szCs w:val="26"/>
        </w:rPr>
        <w:t xml:space="preserve">, </w:t>
      </w:r>
      <w:r w:rsidR="00CA617C" w:rsidRPr="008D03A6">
        <w:rPr>
          <w:rFonts w:ascii="Crimson Text" w:hAnsi="Crimson Text"/>
          <w:color w:val="000000" w:themeColor="text1"/>
          <w:sz w:val="26"/>
          <w:szCs w:val="26"/>
        </w:rPr>
        <w:t xml:space="preserve">Eros </w:t>
      </w:r>
      <w:r w:rsidRPr="008D03A6">
        <w:rPr>
          <w:rFonts w:ascii="Crimson Text" w:hAnsi="Crimson Text"/>
          <w:color w:val="000000" w:themeColor="text1"/>
          <w:sz w:val="26"/>
          <w:szCs w:val="26"/>
        </w:rPr>
        <w:t>abrió la puerta del búnker con prisas.</w:t>
      </w:r>
      <w:del w:id="763" w:author="Paula Castrilli" w:date="2025-05-24T17:38:00Z">
        <w:r w:rsidRPr="008D03A6" w:rsidDel="00573D61">
          <w:rPr>
            <w:rFonts w:ascii="Crimson Text" w:hAnsi="Crimson Text"/>
            <w:color w:val="000000" w:themeColor="text1"/>
            <w:sz w:val="26"/>
            <w:szCs w:val="26"/>
          </w:rPr>
          <w:delText xml:space="preserve"> </w:delText>
        </w:r>
        <w:commentRangeStart w:id="764"/>
        <w:r w:rsidR="00CA617C" w:rsidRPr="008D03A6" w:rsidDel="00573D61">
          <w:rPr>
            <w:rFonts w:ascii="Crimson Text" w:hAnsi="Crimson Text"/>
            <w:color w:val="000000" w:themeColor="text1"/>
            <w:sz w:val="26"/>
            <w:szCs w:val="26"/>
          </w:rPr>
          <w:delText>Por fortuna, l</w:delText>
        </w:r>
        <w:r w:rsidRPr="008D03A6" w:rsidDel="00573D61">
          <w:rPr>
            <w:rFonts w:ascii="Crimson Text" w:hAnsi="Crimson Text"/>
            <w:color w:val="000000" w:themeColor="text1"/>
            <w:sz w:val="26"/>
            <w:szCs w:val="26"/>
          </w:rPr>
          <w:delText xml:space="preserve">a entrada no estaba bloqueada, </w:delText>
        </w:r>
        <w:r w:rsidR="00CA617C" w:rsidRPr="008D03A6" w:rsidDel="00573D61">
          <w:rPr>
            <w:rFonts w:ascii="Crimson Text" w:hAnsi="Crimson Text"/>
            <w:color w:val="000000" w:themeColor="text1"/>
            <w:sz w:val="26"/>
            <w:szCs w:val="26"/>
          </w:rPr>
          <w:delText>y</w:delText>
        </w:r>
        <w:r w:rsidRPr="008D03A6" w:rsidDel="00573D61">
          <w:rPr>
            <w:rFonts w:ascii="Crimson Text" w:hAnsi="Crimson Text"/>
            <w:color w:val="000000" w:themeColor="text1"/>
            <w:sz w:val="26"/>
            <w:szCs w:val="26"/>
          </w:rPr>
          <w:delText xml:space="preserve"> el acceso quedó liberado</w:delText>
        </w:r>
        <w:r w:rsidR="00CA617C" w:rsidRPr="008D03A6" w:rsidDel="00573D61">
          <w:rPr>
            <w:rFonts w:ascii="Crimson Text" w:hAnsi="Crimson Text"/>
            <w:color w:val="000000" w:themeColor="text1"/>
            <w:sz w:val="26"/>
            <w:szCs w:val="26"/>
          </w:rPr>
          <w:delText xml:space="preserve"> fácilmente</w:delText>
        </w:r>
      </w:del>
      <w:commentRangeEnd w:id="764"/>
      <w:r w:rsidR="00573D61">
        <w:rPr>
          <w:rStyle w:val="Refdecomentario"/>
        </w:rPr>
        <w:commentReference w:id="764"/>
      </w:r>
      <w:r w:rsidRPr="008D03A6">
        <w:rPr>
          <w:rFonts w:ascii="Crimson Text" w:hAnsi="Crimson Text"/>
          <w:color w:val="000000" w:themeColor="text1"/>
          <w:sz w:val="26"/>
          <w:szCs w:val="26"/>
        </w:rPr>
        <w:t xml:space="preserve">. Aron continuaba </w:t>
      </w:r>
      <w:r w:rsidR="004F7CC1" w:rsidRPr="008D03A6">
        <w:rPr>
          <w:rFonts w:ascii="Crimson Text" w:hAnsi="Crimson Text"/>
          <w:color w:val="000000" w:themeColor="text1"/>
          <w:sz w:val="26"/>
          <w:szCs w:val="26"/>
        </w:rPr>
        <w:t xml:space="preserve">estático, </w:t>
      </w:r>
      <w:r w:rsidRPr="008D03A6">
        <w:rPr>
          <w:rFonts w:ascii="Crimson Text" w:hAnsi="Crimson Text"/>
          <w:color w:val="000000" w:themeColor="text1"/>
          <w:sz w:val="26"/>
          <w:szCs w:val="26"/>
        </w:rPr>
        <w:t xml:space="preserve">en </w:t>
      </w:r>
      <w:r w:rsidR="004F7CC1" w:rsidRPr="008D03A6">
        <w:rPr>
          <w:rFonts w:ascii="Crimson Text" w:hAnsi="Crimson Text"/>
          <w:color w:val="000000" w:themeColor="text1"/>
          <w:sz w:val="26"/>
          <w:szCs w:val="26"/>
        </w:rPr>
        <w:t>ese</w:t>
      </w:r>
      <w:r w:rsidRPr="008D03A6">
        <w:rPr>
          <w:rFonts w:ascii="Crimson Text" w:hAnsi="Crimson Text"/>
          <w:color w:val="000000" w:themeColor="text1"/>
          <w:sz w:val="26"/>
          <w:szCs w:val="26"/>
        </w:rPr>
        <w:t xml:space="preserve"> estado de </w:t>
      </w:r>
      <w:r w:rsidR="004F7CC1" w:rsidRPr="008D03A6">
        <w:rPr>
          <w:rFonts w:ascii="Crimson Text" w:hAnsi="Crimson Text"/>
          <w:color w:val="000000" w:themeColor="text1"/>
          <w:sz w:val="26"/>
          <w:szCs w:val="26"/>
        </w:rPr>
        <w:t>obnubilación</w:t>
      </w:r>
      <w:r w:rsidRPr="008D03A6">
        <w:rPr>
          <w:rFonts w:ascii="Crimson Text" w:hAnsi="Crimson Text"/>
          <w:color w:val="000000" w:themeColor="text1"/>
          <w:sz w:val="26"/>
          <w:szCs w:val="26"/>
        </w:rPr>
        <w:t xml:space="preserve">, pero Eros lo tomó de un brazo y lo </w:t>
      </w:r>
      <w:del w:id="765" w:author="Paula Castrilli" w:date="2025-05-24T17:39:00Z">
        <w:r w:rsidR="00E855B0" w:rsidRPr="008D03A6" w:rsidDel="00573D61">
          <w:rPr>
            <w:rFonts w:ascii="Crimson Text" w:hAnsi="Crimson Text"/>
            <w:color w:val="000000" w:themeColor="text1"/>
            <w:sz w:val="26"/>
            <w:szCs w:val="26"/>
          </w:rPr>
          <w:delText>impulsó</w:delText>
        </w:r>
        <w:r w:rsidRPr="008D03A6" w:rsidDel="00573D61">
          <w:rPr>
            <w:rFonts w:ascii="Crimson Text" w:hAnsi="Crimson Text"/>
            <w:color w:val="000000" w:themeColor="text1"/>
            <w:sz w:val="26"/>
            <w:szCs w:val="26"/>
          </w:rPr>
          <w:delText xml:space="preserve"> </w:delText>
        </w:r>
      </w:del>
      <w:ins w:id="766" w:author="Paula Castrilli" w:date="2025-05-24T17:39:00Z">
        <w:r w:rsidR="00573D61">
          <w:rPr>
            <w:rFonts w:ascii="Crimson Text" w:hAnsi="Crimson Text"/>
            <w:color w:val="000000" w:themeColor="text1"/>
            <w:sz w:val="26"/>
            <w:szCs w:val="26"/>
          </w:rPr>
          <w:t>arrastró</w:t>
        </w:r>
        <w:r w:rsidR="00573D6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hacia el interior del refugio</w:t>
      </w:r>
      <w:ins w:id="767" w:author="Paula Castrilli" w:date="2025-05-24T17:39:00Z">
        <w:r w:rsidR="00573D61">
          <w:rPr>
            <w:rFonts w:ascii="Crimson Text" w:hAnsi="Crimson Text"/>
            <w:color w:val="000000" w:themeColor="text1"/>
            <w:sz w:val="26"/>
            <w:szCs w:val="26"/>
          </w:rPr>
          <w:t xml:space="preserve"> junto con él</w:t>
        </w:r>
      </w:ins>
      <w:r w:rsidRPr="008D03A6">
        <w:rPr>
          <w:rFonts w:ascii="Crimson Text" w:hAnsi="Crimson Text"/>
          <w:color w:val="000000" w:themeColor="text1"/>
          <w:sz w:val="26"/>
          <w:szCs w:val="26"/>
        </w:rPr>
        <w:t>.</w:t>
      </w:r>
    </w:p>
    <w:p w:rsidR="00331D53" w:rsidRPr="008D03A6" w:rsidRDefault="00331D53" w:rsidP="00B35D6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Antes de que</w:t>
      </w:r>
      <w:ins w:id="768" w:author="Paula Castrilli" w:date="2025-05-24T17:40:00Z">
        <w:r w:rsidR="00573D61">
          <w:rPr>
            <w:rFonts w:ascii="Crimson Text" w:hAnsi="Crimson Text"/>
            <w:color w:val="000000" w:themeColor="text1"/>
            <w:sz w:val="26"/>
            <w:szCs w:val="26"/>
          </w:rPr>
          <w:t xml:space="preserve"> lograra terminar de</w:t>
        </w:r>
      </w:ins>
      <w:r w:rsidRPr="008D03A6">
        <w:rPr>
          <w:rFonts w:ascii="Crimson Text" w:hAnsi="Crimson Text"/>
          <w:color w:val="000000" w:themeColor="text1"/>
          <w:sz w:val="26"/>
          <w:szCs w:val="26"/>
        </w:rPr>
        <w:t xml:space="preserve"> cerrar</w:t>
      </w:r>
      <w:del w:id="769" w:author="Paula Castrilli" w:date="2025-05-24T17:40:00Z">
        <w:r w:rsidRPr="008D03A6" w:rsidDel="00573D61">
          <w:rPr>
            <w:rFonts w:ascii="Crimson Text" w:hAnsi="Crimson Text"/>
            <w:color w:val="000000" w:themeColor="text1"/>
            <w:sz w:val="26"/>
            <w:szCs w:val="26"/>
          </w:rPr>
          <w:delText>a</w:delText>
        </w:r>
      </w:del>
      <w:r w:rsidRPr="008D03A6">
        <w:rPr>
          <w:rFonts w:ascii="Crimson Text" w:hAnsi="Crimson Text"/>
          <w:color w:val="000000" w:themeColor="text1"/>
          <w:sz w:val="26"/>
          <w:szCs w:val="26"/>
        </w:rPr>
        <w:t xml:space="preserve"> la puerta, el drag</w:t>
      </w:r>
      <w:r w:rsidR="00CA617C" w:rsidRPr="008D03A6">
        <w:rPr>
          <w:rFonts w:ascii="Crimson Text" w:hAnsi="Crimson Text"/>
          <w:color w:val="000000" w:themeColor="text1"/>
          <w:sz w:val="26"/>
          <w:szCs w:val="26"/>
        </w:rPr>
        <w:t>ón saltó</w:t>
      </w:r>
      <w:r w:rsidRPr="008D03A6">
        <w:rPr>
          <w:rFonts w:ascii="Crimson Text" w:hAnsi="Crimson Text"/>
          <w:color w:val="000000" w:themeColor="text1"/>
          <w:sz w:val="26"/>
          <w:szCs w:val="26"/>
        </w:rPr>
        <w:t xml:space="preserve"> desde lo alto y se paró</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agazapado</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a unos pocos metros</w:t>
      </w:r>
      <w:r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de</w:t>
      </w:r>
      <w:r w:rsidR="00896FF4" w:rsidRPr="008D03A6">
        <w:rPr>
          <w:rFonts w:ascii="Crimson Text" w:hAnsi="Crimson Text"/>
          <w:color w:val="000000" w:themeColor="text1"/>
          <w:sz w:val="26"/>
          <w:szCs w:val="26"/>
        </w:rPr>
        <w:t xml:space="preserve"> la entrada</w:t>
      </w:r>
      <w:r w:rsidR="002F49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Eros lo</w:t>
      </w:r>
      <w:r w:rsidR="002F4930" w:rsidRPr="008D03A6">
        <w:rPr>
          <w:rFonts w:ascii="Crimson Text" w:hAnsi="Crimson Text"/>
          <w:color w:val="000000" w:themeColor="text1"/>
          <w:sz w:val="26"/>
          <w:szCs w:val="26"/>
        </w:rPr>
        <w:t xml:space="preserve"> observó directamente a los ojos</w:t>
      </w:r>
      <w:del w:id="770" w:author="Paula Castrilli" w:date="2025-05-24T17:42:00Z">
        <w:r w:rsidR="002F4930" w:rsidRPr="008D03A6" w:rsidDel="00573D61">
          <w:rPr>
            <w:rFonts w:ascii="Crimson Text" w:hAnsi="Crimson Text"/>
            <w:color w:val="000000" w:themeColor="text1"/>
            <w:sz w:val="26"/>
            <w:szCs w:val="26"/>
          </w:rPr>
          <w:delText>,</w:delText>
        </w:r>
      </w:del>
      <w:r w:rsidR="002F4930" w:rsidRPr="008D03A6">
        <w:rPr>
          <w:rFonts w:ascii="Crimson Text" w:hAnsi="Crimson Text"/>
          <w:color w:val="000000" w:themeColor="text1"/>
          <w:sz w:val="26"/>
          <w:szCs w:val="26"/>
        </w:rPr>
        <w:t xml:space="preserve"> </w:t>
      </w:r>
      <w:r w:rsidR="00E855B0" w:rsidRPr="008D03A6">
        <w:rPr>
          <w:rFonts w:ascii="Crimson Text" w:hAnsi="Crimson Text"/>
          <w:color w:val="000000" w:themeColor="text1"/>
          <w:sz w:val="26"/>
          <w:szCs w:val="26"/>
        </w:rPr>
        <w:t>y</w:t>
      </w:r>
      <w:ins w:id="771" w:author="Paula Castrilli" w:date="2025-05-24T17:42:00Z">
        <w:r w:rsidR="00573D61">
          <w:rPr>
            <w:rFonts w:ascii="Crimson Text" w:hAnsi="Crimson Text"/>
            <w:color w:val="000000" w:themeColor="text1"/>
            <w:sz w:val="26"/>
            <w:szCs w:val="26"/>
          </w:rPr>
          <w:t xml:space="preserve"> se</w:t>
        </w:r>
      </w:ins>
      <w:r w:rsidR="00E855B0" w:rsidRPr="008D03A6">
        <w:rPr>
          <w:rFonts w:ascii="Crimson Text" w:hAnsi="Crimson Text"/>
          <w:color w:val="000000" w:themeColor="text1"/>
          <w:sz w:val="26"/>
          <w:szCs w:val="26"/>
        </w:rPr>
        <w:t xml:space="preserve"> mantuvieron </w:t>
      </w:r>
      <w:del w:id="772" w:author="Paula Castrilli" w:date="2025-05-24T17:42:00Z">
        <w:r w:rsidR="00E855B0" w:rsidRPr="008D03A6" w:rsidDel="00573D61">
          <w:rPr>
            <w:rFonts w:ascii="Crimson Text" w:hAnsi="Crimson Text"/>
            <w:color w:val="000000" w:themeColor="text1"/>
            <w:sz w:val="26"/>
            <w:szCs w:val="26"/>
          </w:rPr>
          <w:delText>una intensa</w:delText>
        </w:r>
      </w:del>
      <w:ins w:id="773" w:author="Paula Castrilli" w:date="2025-05-24T17:42:00Z">
        <w:r w:rsidR="00573D61">
          <w:rPr>
            <w:rFonts w:ascii="Crimson Text" w:hAnsi="Crimson Text"/>
            <w:color w:val="000000" w:themeColor="text1"/>
            <w:sz w:val="26"/>
            <w:szCs w:val="26"/>
          </w:rPr>
          <w:t>la</w:t>
        </w:r>
      </w:ins>
      <w:r w:rsidR="00E855B0" w:rsidRPr="008D03A6">
        <w:rPr>
          <w:rFonts w:ascii="Crimson Text" w:hAnsi="Crimson Text"/>
          <w:color w:val="000000" w:themeColor="text1"/>
          <w:sz w:val="26"/>
          <w:szCs w:val="26"/>
        </w:rPr>
        <w:t xml:space="preserve"> mirada </w:t>
      </w:r>
      <w:r w:rsidR="002F4930" w:rsidRPr="008D03A6">
        <w:rPr>
          <w:rFonts w:ascii="Crimson Text" w:hAnsi="Crimson Text"/>
          <w:color w:val="000000" w:themeColor="text1"/>
          <w:sz w:val="26"/>
          <w:szCs w:val="26"/>
        </w:rPr>
        <w:t>por un instante</w:t>
      </w:r>
      <w:ins w:id="774" w:author="Paula Castrilli" w:date="2025-05-24T17:42:00Z">
        <w:r w:rsidR="00573D61">
          <w:rPr>
            <w:rFonts w:ascii="Crimson Text" w:hAnsi="Crimson Text"/>
            <w:color w:val="000000" w:themeColor="text1"/>
            <w:sz w:val="26"/>
            <w:szCs w:val="26"/>
          </w:rPr>
          <w:t>, intensamente</w:t>
        </w:r>
      </w:ins>
      <w:r w:rsidR="002F4930" w:rsidRPr="008D03A6">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a criatura </w:t>
      </w:r>
      <w:r w:rsidR="002F4930" w:rsidRPr="008D03A6">
        <w:rPr>
          <w:rFonts w:ascii="Crimson Text" w:hAnsi="Crimson Text"/>
          <w:color w:val="000000" w:themeColor="text1"/>
          <w:sz w:val="26"/>
          <w:szCs w:val="26"/>
        </w:rPr>
        <w:t>emitió</w:t>
      </w:r>
      <w:r w:rsidRPr="008D03A6">
        <w:rPr>
          <w:rFonts w:ascii="Crimson Text" w:hAnsi="Crimson Text"/>
          <w:color w:val="000000" w:themeColor="text1"/>
          <w:sz w:val="26"/>
          <w:szCs w:val="26"/>
        </w:rPr>
        <w:t xml:space="preserve"> un gruñido</w:t>
      </w:r>
      <w:del w:id="775" w:author="Paula Castrilli" w:date="2025-05-24T17:43:00Z">
        <w:r w:rsidR="002F4930" w:rsidRPr="008D03A6" w:rsidDel="00573D61">
          <w:rPr>
            <w:rFonts w:ascii="Crimson Text" w:hAnsi="Crimson Text"/>
            <w:color w:val="000000" w:themeColor="text1"/>
            <w:sz w:val="26"/>
            <w:szCs w:val="26"/>
          </w:rPr>
          <w:delText xml:space="preserve"> y le mostró</w:delText>
        </w:r>
      </w:del>
      <w:ins w:id="776" w:author="Paula Castrilli" w:date="2025-05-24T17:43:00Z">
        <w:r w:rsidR="00573D61">
          <w:rPr>
            <w:rFonts w:ascii="Crimson Text" w:hAnsi="Crimson Text"/>
            <w:color w:val="000000" w:themeColor="text1"/>
            <w:sz w:val="26"/>
            <w:szCs w:val="26"/>
          </w:rPr>
          <w:t xml:space="preserve">, </w:t>
        </w:r>
        <w:proofErr w:type="spellStart"/>
        <w:r w:rsidR="00573D61">
          <w:rPr>
            <w:rFonts w:ascii="Crimson Text" w:hAnsi="Crimson Text"/>
            <w:color w:val="000000" w:themeColor="text1"/>
            <w:sz w:val="26"/>
            <w:szCs w:val="26"/>
          </w:rPr>
          <w:t>mostrábdole</w:t>
        </w:r>
      </w:ins>
      <w:proofErr w:type="spellEnd"/>
      <w:r w:rsidR="002F4930" w:rsidRPr="008D03A6">
        <w:rPr>
          <w:rFonts w:ascii="Crimson Text" w:hAnsi="Crimson Text"/>
          <w:color w:val="000000" w:themeColor="text1"/>
          <w:sz w:val="26"/>
          <w:szCs w:val="26"/>
        </w:rPr>
        <w:t xml:space="preserve"> los dientes</w:t>
      </w:r>
      <w:r w:rsidRPr="008D03A6">
        <w:rPr>
          <w:rFonts w:ascii="Crimson Text" w:hAnsi="Crimson Text"/>
          <w:color w:val="000000" w:themeColor="text1"/>
          <w:sz w:val="26"/>
          <w:szCs w:val="26"/>
        </w:rPr>
        <w:t xml:space="preserve">, </w:t>
      </w:r>
      <w:del w:id="777" w:author="Paula Castrilli" w:date="2025-05-24T17:43:00Z">
        <w:r w:rsidR="002F4930" w:rsidRPr="008D03A6" w:rsidDel="00573D61">
          <w:rPr>
            <w:rFonts w:ascii="Crimson Text" w:hAnsi="Crimson Text"/>
            <w:color w:val="000000" w:themeColor="text1"/>
            <w:sz w:val="26"/>
            <w:szCs w:val="26"/>
          </w:rPr>
          <w:delText>luego</w:delText>
        </w:r>
        <w:r w:rsidRPr="008D03A6" w:rsidDel="00573D61">
          <w:rPr>
            <w:rFonts w:ascii="Crimson Text" w:hAnsi="Crimson Text"/>
            <w:color w:val="000000" w:themeColor="text1"/>
            <w:sz w:val="26"/>
            <w:szCs w:val="26"/>
          </w:rPr>
          <w:delText xml:space="preserve"> </w:delText>
        </w:r>
      </w:del>
      <w:ins w:id="778" w:author="Paula Castrilli" w:date="2025-05-24T17:43:00Z">
        <w:r w:rsidR="00573D61">
          <w:rPr>
            <w:rFonts w:ascii="Crimson Text" w:hAnsi="Crimson Text"/>
            <w:color w:val="000000" w:themeColor="text1"/>
            <w:sz w:val="26"/>
            <w:szCs w:val="26"/>
          </w:rPr>
          <w:t>y</w:t>
        </w:r>
        <w:r w:rsidR="00573D61" w:rsidRPr="008D03A6">
          <w:rPr>
            <w:rFonts w:ascii="Crimson Text" w:hAnsi="Crimson Text"/>
            <w:color w:val="000000" w:themeColor="text1"/>
            <w:sz w:val="26"/>
            <w:szCs w:val="26"/>
          </w:rPr>
          <w:t xml:space="preserve"> </w:t>
        </w:r>
      </w:ins>
      <w:r w:rsidR="002F4930" w:rsidRPr="008D03A6">
        <w:rPr>
          <w:rFonts w:ascii="Crimson Text" w:hAnsi="Crimson Text"/>
          <w:color w:val="000000" w:themeColor="text1"/>
          <w:sz w:val="26"/>
          <w:szCs w:val="26"/>
        </w:rPr>
        <w:t>se abalanzó sobre el ingreso</w:t>
      </w:r>
      <w:r w:rsidR="0029137C" w:rsidRPr="008D03A6">
        <w:rPr>
          <w:rFonts w:ascii="Crimson Text" w:hAnsi="Crimson Text"/>
          <w:color w:val="000000" w:themeColor="text1"/>
          <w:sz w:val="26"/>
          <w:szCs w:val="26"/>
        </w:rPr>
        <w:t>. Eros</w:t>
      </w:r>
      <w:r w:rsidR="00E855B0" w:rsidRPr="008D03A6">
        <w:rPr>
          <w:rFonts w:ascii="Crimson Text" w:hAnsi="Crimson Text"/>
          <w:color w:val="000000" w:themeColor="text1"/>
          <w:sz w:val="26"/>
          <w:szCs w:val="26"/>
        </w:rPr>
        <w:t xml:space="preserve"> </w:t>
      </w:r>
      <w:del w:id="779" w:author="Paula Castrilli" w:date="2025-05-24T17:44:00Z">
        <w:r w:rsidR="00E855B0" w:rsidRPr="008D03A6" w:rsidDel="00573D61">
          <w:rPr>
            <w:rFonts w:ascii="Crimson Text" w:hAnsi="Crimson Text"/>
            <w:color w:val="000000" w:themeColor="text1"/>
            <w:sz w:val="26"/>
            <w:szCs w:val="26"/>
          </w:rPr>
          <w:delText>actuó con rapidez, y</w:delText>
        </w:r>
        <w:r w:rsidR="0029137C" w:rsidRPr="008D03A6" w:rsidDel="00573D61">
          <w:rPr>
            <w:rFonts w:ascii="Crimson Text" w:hAnsi="Crimson Text"/>
            <w:color w:val="000000" w:themeColor="text1"/>
            <w:sz w:val="26"/>
            <w:szCs w:val="26"/>
          </w:rPr>
          <w:delText xml:space="preserve"> </w:delText>
        </w:r>
      </w:del>
      <w:ins w:id="780" w:author="Paula Castrilli" w:date="2025-05-24T17:44:00Z">
        <w:r w:rsidR="00573D61">
          <w:rPr>
            <w:rFonts w:ascii="Crimson Text" w:hAnsi="Crimson Text"/>
            <w:color w:val="000000" w:themeColor="text1"/>
            <w:sz w:val="26"/>
            <w:szCs w:val="26"/>
          </w:rPr>
          <w:t xml:space="preserve"> </w:t>
        </w:r>
      </w:ins>
      <w:r w:rsidR="0029137C" w:rsidRPr="008D03A6">
        <w:rPr>
          <w:rFonts w:ascii="Crimson Text" w:hAnsi="Crimson Text"/>
          <w:color w:val="000000" w:themeColor="text1"/>
          <w:sz w:val="26"/>
          <w:szCs w:val="26"/>
        </w:rPr>
        <w:t>cerró la puerta</w:t>
      </w:r>
      <w:r w:rsidR="00E855B0" w:rsidRPr="008D03A6">
        <w:rPr>
          <w:rFonts w:ascii="Crimson Text" w:hAnsi="Crimson Text"/>
          <w:color w:val="000000" w:themeColor="text1"/>
          <w:sz w:val="26"/>
          <w:szCs w:val="26"/>
        </w:rPr>
        <w:t xml:space="preserve"> </w:t>
      </w:r>
      <w:ins w:id="781" w:author="Paula Castrilli" w:date="2025-05-24T17:44:00Z">
        <w:r w:rsidR="00573D61">
          <w:rPr>
            <w:rFonts w:ascii="Crimson Text" w:hAnsi="Crimson Text"/>
            <w:color w:val="000000" w:themeColor="text1"/>
            <w:sz w:val="26"/>
            <w:szCs w:val="26"/>
          </w:rPr>
          <w:t xml:space="preserve">con rapidez </w:t>
        </w:r>
      </w:ins>
      <w:r w:rsidR="00E855B0" w:rsidRPr="008D03A6">
        <w:rPr>
          <w:rFonts w:ascii="Crimson Text" w:hAnsi="Crimson Text"/>
          <w:color w:val="000000" w:themeColor="text1"/>
          <w:sz w:val="26"/>
          <w:szCs w:val="26"/>
        </w:rPr>
        <w:t>dejando</w:t>
      </w:r>
      <w:r w:rsidR="002F4930" w:rsidRPr="008D03A6">
        <w:rPr>
          <w:rFonts w:ascii="Crimson Text" w:hAnsi="Crimson Text"/>
          <w:color w:val="000000" w:themeColor="text1"/>
          <w:sz w:val="26"/>
          <w:szCs w:val="26"/>
        </w:rPr>
        <w:t xml:space="preserve"> caer </w:t>
      </w:r>
      <w:r w:rsidR="00FE5326" w:rsidRPr="008D03A6">
        <w:rPr>
          <w:rFonts w:ascii="Crimson Text" w:hAnsi="Crimson Text"/>
          <w:color w:val="000000" w:themeColor="text1"/>
          <w:sz w:val="26"/>
          <w:szCs w:val="26"/>
        </w:rPr>
        <w:t>la barreta</w:t>
      </w:r>
      <w:r w:rsidR="002F4930" w:rsidRPr="008D03A6">
        <w:rPr>
          <w:rFonts w:ascii="Crimson Text" w:hAnsi="Crimson Text"/>
          <w:color w:val="000000" w:themeColor="text1"/>
          <w:sz w:val="26"/>
          <w:szCs w:val="26"/>
        </w:rPr>
        <w:t xml:space="preserve"> que</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bloque</w:t>
      </w:r>
      <w:r w:rsidR="00FE5326" w:rsidRPr="008D03A6">
        <w:rPr>
          <w:rFonts w:ascii="Crimson Text" w:hAnsi="Crimson Text"/>
          <w:color w:val="000000" w:themeColor="text1"/>
          <w:sz w:val="26"/>
          <w:szCs w:val="26"/>
        </w:rPr>
        <w:t>aba</w:t>
      </w:r>
      <w:r w:rsidR="002F4930" w:rsidRPr="008D03A6">
        <w:rPr>
          <w:rFonts w:ascii="Crimson Text" w:hAnsi="Crimson Text"/>
          <w:color w:val="000000" w:themeColor="text1"/>
          <w:sz w:val="26"/>
          <w:szCs w:val="26"/>
        </w:rPr>
        <w:t xml:space="preserve"> el acceso</w:t>
      </w:r>
      <w:r w:rsidR="00E855B0" w:rsidRPr="008D03A6">
        <w:rPr>
          <w:rFonts w:ascii="Crimson Text" w:hAnsi="Crimson Text"/>
          <w:color w:val="000000" w:themeColor="text1"/>
          <w:sz w:val="26"/>
          <w:szCs w:val="26"/>
        </w:rPr>
        <w:t xml:space="preserve"> desde adentro</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Se escuchó un fuerte golpe</w:t>
      </w:r>
      <w:r w:rsidR="00FE5326" w:rsidRPr="008D03A6">
        <w:rPr>
          <w:rFonts w:ascii="Crimson Text" w:hAnsi="Crimson Text"/>
          <w:color w:val="000000" w:themeColor="text1"/>
          <w:sz w:val="26"/>
          <w:szCs w:val="26"/>
        </w:rPr>
        <w:t xml:space="preserve"> del otro lado</w:t>
      </w:r>
      <w:r w:rsidR="002F4930" w:rsidRPr="008D03A6">
        <w:rPr>
          <w:rFonts w:ascii="Crimson Text" w:hAnsi="Crimson Text"/>
          <w:color w:val="000000" w:themeColor="text1"/>
          <w:sz w:val="26"/>
          <w:szCs w:val="26"/>
        </w:rPr>
        <w:t>, pero la puerta resistió perfectamente</w:t>
      </w:r>
      <w:r w:rsidR="0029137C" w:rsidRPr="008D03A6">
        <w:rPr>
          <w:rFonts w:ascii="Crimson Text" w:hAnsi="Crimson Text"/>
          <w:color w:val="000000" w:themeColor="text1"/>
          <w:sz w:val="26"/>
          <w:szCs w:val="26"/>
        </w:rPr>
        <w:t xml:space="preserve">. </w:t>
      </w:r>
      <w:r w:rsidR="002F4930" w:rsidRPr="008D03A6">
        <w:rPr>
          <w:rFonts w:ascii="Crimson Text" w:hAnsi="Crimson Text"/>
          <w:color w:val="000000" w:themeColor="text1"/>
          <w:sz w:val="26"/>
          <w:szCs w:val="26"/>
        </w:rPr>
        <w:t>La bestia no volvió a insistir</w:t>
      </w:r>
      <w:del w:id="782" w:author="Paula Castrilli" w:date="2025-05-24T17:44:00Z">
        <w:r w:rsidR="002F4930" w:rsidRPr="008D03A6" w:rsidDel="00573D61">
          <w:rPr>
            <w:rFonts w:ascii="Crimson Text" w:hAnsi="Crimson Text"/>
            <w:color w:val="000000" w:themeColor="text1"/>
            <w:sz w:val="26"/>
            <w:szCs w:val="26"/>
          </w:rPr>
          <w:delText>,</w:delText>
        </w:r>
      </w:del>
      <w:r w:rsidR="002F4930" w:rsidRPr="008D03A6">
        <w:rPr>
          <w:rFonts w:ascii="Crimson Text" w:hAnsi="Crimson Text"/>
          <w:color w:val="000000" w:themeColor="text1"/>
          <w:sz w:val="26"/>
          <w:szCs w:val="26"/>
        </w:rPr>
        <w:t xml:space="preserve"> y, por </w:t>
      </w:r>
      <w:r w:rsidR="00843884" w:rsidRPr="008D03A6">
        <w:rPr>
          <w:rFonts w:ascii="Crimson Text" w:hAnsi="Crimson Text"/>
          <w:color w:val="000000" w:themeColor="text1"/>
          <w:sz w:val="26"/>
          <w:szCs w:val="26"/>
        </w:rPr>
        <w:t>primera</w:t>
      </w:r>
      <w:r w:rsidR="0029137C" w:rsidRPr="008D03A6">
        <w:rPr>
          <w:rFonts w:ascii="Crimson Text" w:hAnsi="Crimson Text"/>
          <w:color w:val="000000" w:themeColor="text1"/>
          <w:sz w:val="26"/>
          <w:szCs w:val="26"/>
        </w:rPr>
        <w:t xml:space="preserve"> vez</w:t>
      </w:r>
      <w:r w:rsidR="002F4930" w:rsidRPr="008D03A6">
        <w:rPr>
          <w:rFonts w:ascii="Crimson Text" w:hAnsi="Crimson Text"/>
          <w:color w:val="000000" w:themeColor="text1"/>
          <w:sz w:val="26"/>
          <w:szCs w:val="26"/>
        </w:rPr>
        <w:t xml:space="preserve"> en la tarde, Eros se sintió a salvo.</w:t>
      </w:r>
    </w:p>
    <w:p w:rsidR="002F4930" w:rsidRPr="008D03A6" w:rsidRDefault="002F4930" w:rsidP="00B35D62">
      <w:pPr>
        <w:tabs>
          <w:tab w:val="left" w:pos="2179"/>
        </w:tabs>
        <w:spacing w:after="0"/>
        <w:ind w:firstLine="284"/>
        <w:jc w:val="both"/>
        <w:rPr>
          <w:rFonts w:ascii="Crimson Text" w:hAnsi="Crimson Text"/>
          <w:color w:val="000000" w:themeColor="text1"/>
          <w:sz w:val="26"/>
          <w:szCs w:val="26"/>
        </w:rPr>
      </w:pPr>
    </w:p>
    <w:p w:rsidR="001E6730" w:rsidRPr="008D03A6" w:rsidRDefault="001E67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E6730" w:rsidRPr="008D03A6" w:rsidRDefault="007F2F28" w:rsidP="001E6730">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8</w:t>
      </w:r>
    </w:p>
    <w:p w:rsidR="001E6730" w:rsidRPr="008D03A6" w:rsidRDefault="001E6730" w:rsidP="001E6730">
      <w:pPr>
        <w:tabs>
          <w:tab w:val="left" w:pos="2179"/>
        </w:tabs>
        <w:spacing w:after="0"/>
        <w:jc w:val="both"/>
        <w:rPr>
          <w:rFonts w:ascii="Crimson Text" w:hAnsi="Crimson Text"/>
          <w:color w:val="000000" w:themeColor="text1"/>
          <w:sz w:val="26"/>
          <w:szCs w:val="26"/>
        </w:rPr>
      </w:pPr>
    </w:p>
    <w:p w:rsidR="001E6730" w:rsidRPr="008D03A6" w:rsidRDefault="00EF1880"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se encontraba en la alcoba real junto a su padre, el rey </w:t>
      </w:r>
      <w:proofErr w:type="spellStart"/>
      <w:r w:rsidRPr="008D03A6">
        <w:rPr>
          <w:rFonts w:ascii="Crimson Text" w:hAnsi="Crimson Text"/>
          <w:color w:val="000000" w:themeColor="text1"/>
          <w:sz w:val="26"/>
          <w:szCs w:val="26"/>
        </w:rPr>
        <w:t>Gregor</w:t>
      </w:r>
      <w:proofErr w:type="spellEnd"/>
      <w:del w:id="783" w:author="Paula Castrilli" w:date="2025-05-24T21:19:00Z">
        <w:r w:rsidRPr="008D03A6" w:rsidDel="0085162A">
          <w:rPr>
            <w:rFonts w:ascii="Crimson Text" w:hAnsi="Crimson Text"/>
            <w:color w:val="000000" w:themeColor="text1"/>
            <w:sz w:val="26"/>
            <w:szCs w:val="26"/>
          </w:rPr>
          <w:delText>.</w:delText>
        </w:r>
      </w:del>
      <w:ins w:id="784" w:author="Paula Castrilli" w:date="2025-05-24T21:19:00Z">
        <w:r w:rsidR="0085162A">
          <w:rPr>
            <w:rFonts w:ascii="Crimson Text" w:hAnsi="Crimson Text"/>
            <w:color w:val="000000" w:themeColor="text1"/>
            <w:sz w:val="26"/>
            <w:szCs w:val="26"/>
          </w:rPr>
          <w:t>, con quien</w:t>
        </w:r>
      </w:ins>
      <w:r w:rsidRPr="008D03A6">
        <w:rPr>
          <w:rFonts w:ascii="Crimson Text" w:hAnsi="Crimson Text"/>
          <w:color w:val="000000" w:themeColor="text1"/>
          <w:sz w:val="26"/>
          <w:szCs w:val="26"/>
        </w:rPr>
        <w:t xml:space="preserve"> </w:t>
      </w:r>
      <w:del w:id="785" w:author="Paula Castrilli" w:date="2025-05-24T21:19:00Z">
        <w:r w:rsidRPr="008D03A6" w:rsidDel="0085162A">
          <w:rPr>
            <w:rFonts w:ascii="Crimson Text" w:hAnsi="Crimson Text"/>
            <w:color w:val="000000" w:themeColor="text1"/>
            <w:sz w:val="26"/>
            <w:szCs w:val="26"/>
          </w:rPr>
          <w:delText>M</w:delText>
        </w:r>
      </w:del>
      <w:ins w:id="786" w:author="Paula Castrilli" w:date="2025-05-24T21:19:00Z">
        <w:r w:rsidR="0085162A">
          <w:rPr>
            <w:rFonts w:ascii="Crimson Text" w:hAnsi="Crimson Text"/>
            <w:color w:val="000000" w:themeColor="text1"/>
            <w:sz w:val="26"/>
            <w:szCs w:val="26"/>
          </w:rPr>
          <w:t>m</w:t>
        </w:r>
      </w:ins>
      <w:r w:rsidRPr="008D03A6">
        <w:rPr>
          <w:rFonts w:ascii="Crimson Text" w:hAnsi="Crimson Text"/>
          <w:color w:val="000000" w:themeColor="text1"/>
          <w:sz w:val="26"/>
          <w:szCs w:val="26"/>
        </w:rPr>
        <w:t>antenía</w:t>
      </w:r>
      <w:del w:id="787" w:author="Paula Castrilli" w:date="2025-05-24T21:19:00Z">
        <w:r w:rsidRPr="008D03A6" w:rsidDel="0085162A">
          <w:rPr>
            <w:rFonts w:ascii="Crimson Text" w:hAnsi="Crimson Text"/>
            <w:color w:val="000000" w:themeColor="text1"/>
            <w:sz w:val="26"/>
            <w:szCs w:val="26"/>
          </w:rPr>
          <w:delText>n</w:delText>
        </w:r>
      </w:del>
      <w:r w:rsidRPr="008D03A6">
        <w:rPr>
          <w:rFonts w:ascii="Crimson Text" w:hAnsi="Crimson Text"/>
          <w:color w:val="000000" w:themeColor="text1"/>
          <w:sz w:val="26"/>
          <w:szCs w:val="26"/>
        </w:rPr>
        <w:t xml:space="preserve"> una fuerte discusión</w:t>
      </w:r>
      <w:del w:id="788" w:author="Paula Castrilli" w:date="2025-05-24T21:20:00Z">
        <w:r w:rsidRPr="008D03A6" w:rsidDel="0085162A">
          <w:rPr>
            <w:rFonts w:ascii="Crimson Text" w:hAnsi="Crimson Text"/>
            <w:color w:val="000000" w:themeColor="text1"/>
            <w:sz w:val="26"/>
            <w:szCs w:val="26"/>
          </w:rPr>
          <w:delText xml:space="preserve"> </w:delText>
        </w:r>
        <w:commentRangeStart w:id="789"/>
        <w:r w:rsidRPr="008D03A6" w:rsidDel="0085162A">
          <w:rPr>
            <w:rFonts w:ascii="Crimson Text" w:hAnsi="Crimson Text"/>
            <w:color w:val="000000" w:themeColor="text1"/>
            <w:sz w:val="26"/>
            <w:szCs w:val="26"/>
          </w:rPr>
          <w:delText>remontando un viejo pleito familiar</w:delText>
        </w:r>
      </w:del>
      <w:r w:rsidRPr="008D03A6">
        <w:rPr>
          <w:rFonts w:ascii="Crimson Text" w:hAnsi="Crimson Text"/>
          <w:color w:val="000000" w:themeColor="text1"/>
          <w:sz w:val="26"/>
          <w:szCs w:val="26"/>
        </w:rPr>
        <w:t>.</w:t>
      </w:r>
      <w:commentRangeEnd w:id="789"/>
      <w:r w:rsidR="0085162A">
        <w:rPr>
          <w:rStyle w:val="Refdecomentario"/>
        </w:rPr>
        <w:commentReference w:id="789"/>
      </w:r>
    </w:p>
    <w:p w:rsidR="00EF1880" w:rsidRPr="008D03A6" w:rsidRDefault="00EF1880" w:rsidP="001E6730">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Por qué permitiste que la prueba se realizar</w:t>
      </w:r>
      <w:ins w:id="790" w:author="Paula Castrilli" w:date="2025-05-24T22:01:00Z">
        <w:r w:rsidR="00147580">
          <w:rPr>
            <w:rFonts w:ascii="Crimson Text" w:hAnsi="Crimson Text"/>
            <w:color w:val="000000" w:themeColor="text1"/>
            <w:sz w:val="26"/>
            <w:szCs w:val="26"/>
          </w:rPr>
          <w:t>a</w:t>
        </w:r>
      </w:ins>
      <w:del w:id="791" w:author="Paula Castrilli" w:date="2025-05-24T22:01:00Z">
        <w:r w:rsidRPr="008D03A6" w:rsidDel="00147580">
          <w:rPr>
            <w:rFonts w:ascii="Crimson Text" w:hAnsi="Crimson Text"/>
            <w:color w:val="000000" w:themeColor="text1"/>
            <w:sz w:val="26"/>
            <w:szCs w:val="26"/>
          </w:rPr>
          <w:delText>á</w:delText>
        </w:r>
      </w:del>
      <w:r w:rsidRPr="008D03A6">
        <w:rPr>
          <w:rFonts w:ascii="Crimson Text" w:hAnsi="Crimson Text"/>
          <w:color w:val="000000" w:themeColor="text1"/>
          <w:sz w:val="26"/>
          <w:szCs w:val="26"/>
        </w:rPr>
        <w:t xml:space="preserve"> en el bosque? Eso y una sentencia a muerte </w:t>
      </w:r>
      <w:del w:id="792" w:author="Paula Castrilli" w:date="2025-05-24T22:01:00Z">
        <w:r w:rsidRPr="008D03A6" w:rsidDel="00147580">
          <w:rPr>
            <w:rFonts w:ascii="Crimson Text" w:hAnsi="Crimson Text"/>
            <w:color w:val="000000" w:themeColor="text1"/>
            <w:sz w:val="26"/>
            <w:szCs w:val="26"/>
          </w:rPr>
          <w:delText xml:space="preserve">es </w:delText>
        </w:r>
      </w:del>
      <w:ins w:id="793" w:author="Paula Castrilli" w:date="2025-05-24T22:01:00Z">
        <w:r w:rsidR="00147580">
          <w:rPr>
            <w:rFonts w:ascii="Crimson Text" w:hAnsi="Crimson Text"/>
            <w:color w:val="000000" w:themeColor="text1"/>
            <w:sz w:val="26"/>
            <w:szCs w:val="26"/>
          </w:rPr>
          <w:t>son</w:t>
        </w:r>
        <w:r w:rsidR="0014758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lo mismo –recriminó duramente </w:t>
      </w:r>
      <w:del w:id="794" w:author="Paula Castrilli" w:date="2025-05-24T21:20:00Z">
        <w:r w:rsidRPr="008D03A6" w:rsidDel="0085162A">
          <w:rPr>
            <w:rFonts w:ascii="Crimson Text" w:hAnsi="Crimson Text"/>
            <w:color w:val="000000" w:themeColor="text1"/>
            <w:sz w:val="26"/>
            <w:szCs w:val="26"/>
          </w:rPr>
          <w:delText>Elena</w:delText>
        </w:r>
      </w:del>
      <w:ins w:id="795" w:author="Paula Castrilli" w:date="2025-05-24T21:20:00Z">
        <w:r w:rsidR="0085162A">
          <w:rPr>
            <w:rFonts w:ascii="Crimson Text" w:hAnsi="Crimson Text"/>
            <w:color w:val="000000" w:themeColor="text1"/>
            <w:sz w:val="26"/>
            <w:szCs w:val="26"/>
          </w:rPr>
          <w:t>la princesa</w:t>
        </w:r>
      </w:ins>
      <w:r w:rsidRPr="008D03A6">
        <w:rPr>
          <w:rFonts w:ascii="Crimson Text" w:hAnsi="Crimson Text"/>
          <w:color w:val="000000" w:themeColor="text1"/>
          <w:sz w:val="26"/>
          <w:szCs w:val="26"/>
        </w:rPr>
        <w:t>.</w:t>
      </w:r>
    </w:p>
    <w:p w:rsidR="00EF1880" w:rsidRPr="008D03A6" w:rsidRDefault="00EF1880"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–Son futuros guerreros, desde el momento en que ponen un pie en la guardia real</w:t>
      </w:r>
      <w:del w:id="796" w:author="Paula Castrilli" w:date="2025-05-24T22:01:00Z">
        <w:r w:rsidRPr="008D03A6" w:rsidDel="0014758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saben </w:t>
      </w:r>
      <w:del w:id="797" w:author="Paula Castrilli" w:date="2025-05-24T22:01:00Z">
        <w:r w:rsidRPr="008D03A6" w:rsidDel="00147580">
          <w:rPr>
            <w:rFonts w:ascii="Crimson Text" w:hAnsi="Crimson Text"/>
            <w:color w:val="000000" w:themeColor="text1"/>
            <w:sz w:val="26"/>
            <w:szCs w:val="26"/>
          </w:rPr>
          <w:delText>que su vida está en peligro</w:delText>
        </w:r>
      </w:del>
      <w:ins w:id="798" w:author="Paula Castrilli" w:date="2025-05-24T22:01:00Z">
        <w:r w:rsidR="00147580">
          <w:rPr>
            <w:rFonts w:ascii="Crimson Text" w:hAnsi="Crimson Text"/>
            <w:color w:val="000000" w:themeColor="text1"/>
            <w:sz w:val="26"/>
            <w:szCs w:val="26"/>
          </w:rPr>
          <w:t>lo que se espera de ellos</w:t>
        </w:r>
      </w:ins>
      <w:r w:rsidRPr="008D03A6">
        <w:rPr>
          <w:rFonts w:ascii="Crimson Text" w:hAnsi="Crimson Text"/>
          <w:color w:val="000000" w:themeColor="text1"/>
          <w:sz w:val="26"/>
          <w:szCs w:val="26"/>
        </w:rPr>
        <w:t xml:space="preserve">. Es parte de su trabajo poner </w:t>
      </w:r>
      <w:r w:rsidR="00306251"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pellejo en riesgo para defender a nuestro reino. ¡Esto no es para cobardes! –</w:t>
      </w:r>
      <w:r w:rsidR="001E3FFA" w:rsidRPr="008D03A6">
        <w:rPr>
          <w:rFonts w:ascii="Crimson Text" w:hAnsi="Crimson Text"/>
          <w:color w:val="000000" w:themeColor="text1"/>
          <w:sz w:val="26"/>
          <w:szCs w:val="26"/>
        </w:rPr>
        <w:t>exclamó</w:t>
      </w:r>
      <w:r w:rsidRPr="008D03A6">
        <w:rPr>
          <w:rFonts w:ascii="Crimson Text" w:hAnsi="Crimson Text"/>
          <w:color w:val="000000" w:themeColor="text1"/>
          <w:sz w:val="26"/>
          <w:szCs w:val="26"/>
        </w:rPr>
        <w:t xml:space="preserve">, mientras </w:t>
      </w:r>
      <w:r w:rsidR="001E3FFA" w:rsidRPr="008D03A6">
        <w:rPr>
          <w:rFonts w:ascii="Crimson Text" w:hAnsi="Crimson Text"/>
          <w:color w:val="000000" w:themeColor="text1"/>
          <w:sz w:val="26"/>
          <w:szCs w:val="26"/>
        </w:rPr>
        <w:t>comenzaba a perder la paciencia.</w:t>
      </w:r>
    </w:p>
    <w:p w:rsidR="001E3FFA" w:rsidRPr="008D03A6" w:rsidRDefault="001E3FFA"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es muy valiente</w:t>
      </w:r>
      <w:ins w:id="799" w:author="Paula Castrilli" w:date="2025-05-24T22:10:00Z">
        <w:r w:rsidR="00147580">
          <w:rPr>
            <w:rFonts w:ascii="Crimson Text" w:hAnsi="Crimson Text"/>
            <w:color w:val="000000" w:themeColor="text1"/>
            <w:sz w:val="26"/>
            <w:szCs w:val="26"/>
          </w:rPr>
          <w:t xml:space="preserve"> </w:t>
        </w:r>
      </w:ins>
      <w:del w:id="800" w:author="Paula Castrilli" w:date="2025-05-24T22:11:00Z">
        <w:r w:rsidRPr="008D03A6" w:rsidDel="00147580">
          <w:rPr>
            <w:rFonts w:ascii="Crimson Text" w:hAnsi="Crimson Text"/>
            <w:color w:val="000000" w:themeColor="text1"/>
            <w:sz w:val="26"/>
            <w:szCs w:val="26"/>
          </w:rPr>
          <w:delText>, él</w:delText>
        </w:r>
      </w:del>
      <w:ins w:id="801" w:author="Paula Castrilli" w:date="2025-05-24T22:11:00Z">
        <w:r w:rsidR="00147580">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está dispuesto a arriesgar su vida por nuestro pueblo. Pero este desafío es innecesario</w:t>
      </w:r>
      <w:del w:id="802" w:author="Paula Castrilli" w:date="2025-05-24T22:10:00Z">
        <w:r w:rsidRPr="008D03A6" w:rsidDel="00147580">
          <w:rPr>
            <w:rFonts w:ascii="Crimson Text" w:hAnsi="Crimson Text"/>
            <w:color w:val="000000" w:themeColor="text1"/>
            <w:sz w:val="26"/>
            <w:szCs w:val="26"/>
          </w:rPr>
          <w:delText>, y corre peligro su vida, es</w:delText>
        </w:r>
      </w:del>
      <w:ins w:id="803" w:author="Paula Castrilli" w:date="2025-05-24T22:10:00Z">
        <w:r w:rsidR="00147580">
          <w:rPr>
            <w:rFonts w:ascii="Crimson Text" w:hAnsi="Crimson Text"/>
            <w:color w:val="000000" w:themeColor="text1"/>
            <w:sz w:val="26"/>
            <w:szCs w:val="26"/>
          </w:rPr>
          <w:t xml:space="preserve"> e</w:t>
        </w:r>
      </w:ins>
      <w:r w:rsidRPr="008D03A6">
        <w:rPr>
          <w:rFonts w:ascii="Crimson Text" w:hAnsi="Crimson Text"/>
          <w:color w:val="000000" w:themeColor="text1"/>
          <w:sz w:val="26"/>
          <w:szCs w:val="26"/>
        </w:rPr>
        <w:t xml:space="preserve"> injusto.</w:t>
      </w:r>
    </w:p>
    <w:p w:rsidR="001E3FFA" w:rsidRPr="008D03A6" w:rsidRDefault="001E3FFA"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–Ahora entiendo por qué tanta </w:t>
      </w:r>
      <w:del w:id="804" w:author="Paula Castrilli" w:date="2025-05-24T22:13:00Z">
        <w:r w:rsidRPr="008D03A6" w:rsidDel="005F2AD6">
          <w:rPr>
            <w:rFonts w:ascii="Crimson Text" w:hAnsi="Crimson Text"/>
            <w:color w:val="000000" w:themeColor="text1"/>
            <w:sz w:val="26"/>
            <w:szCs w:val="26"/>
          </w:rPr>
          <w:delText>preocupación</w:delText>
        </w:r>
      </w:del>
      <w:ins w:id="805" w:author="Paula Castrilli" w:date="2025-05-24T22:13:00Z">
        <w:r w:rsidR="005F2AD6">
          <w:rPr>
            <w:rFonts w:ascii="Crimson Text" w:hAnsi="Crimson Text"/>
            <w:color w:val="000000" w:themeColor="text1"/>
            <w:sz w:val="26"/>
            <w:szCs w:val="26"/>
          </w:rPr>
          <w:t>insistencia</w:t>
        </w:r>
      </w:ins>
      <w:del w:id="806" w:author="Paula Castrilli" w:date="2025-05-24T22:13:00Z">
        <w:r w:rsidRPr="008D03A6" w:rsidDel="005F2AD6">
          <w:rPr>
            <w:rFonts w:ascii="Crimson Text" w:hAnsi="Crimson Text"/>
            <w:color w:val="000000" w:themeColor="text1"/>
            <w:sz w:val="26"/>
            <w:szCs w:val="26"/>
          </w:rPr>
          <w:delText>, l</w:delText>
        </w:r>
      </w:del>
      <w:ins w:id="807" w:author="Paula Castrilli" w:date="2025-05-24T22:13:00Z">
        <w:r w:rsidR="005F2AD6">
          <w:rPr>
            <w:rFonts w:ascii="Crimson Text" w:hAnsi="Crimson Text"/>
            <w:color w:val="000000" w:themeColor="text1"/>
            <w:sz w:val="26"/>
            <w:szCs w:val="26"/>
          </w:rPr>
          <w:t>. L</w:t>
        </w:r>
      </w:ins>
      <w:r w:rsidRPr="008D03A6">
        <w:rPr>
          <w:rFonts w:ascii="Crimson Text" w:hAnsi="Crimson Text"/>
          <w:color w:val="000000" w:themeColor="text1"/>
          <w:sz w:val="26"/>
          <w:szCs w:val="26"/>
        </w:rPr>
        <w:t>o que te preocupa no son los reclutas, sino tu amiguito –</w:t>
      </w:r>
      <w:del w:id="808" w:author="Paula Castrilli" w:date="2025-05-24T22:13:00Z">
        <w:r w:rsidRPr="008D03A6" w:rsidDel="005F2AD6">
          <w:rPr>
            <w:rFonts w:ascii="Crimson Text" w:hAnsi="Crimson Text"/>
            <w:color w:val="000000" w:themeColor="text1"/>
            <w:sz w:val="26"/>
            <w:szCs w:val="26"/>
          </w:rPr>
          <w:delText>retrucó con rabia</w:delText>
        </w:r>
      </w:del>
      <w:ins w:id="809" w:author="Paula Castrilli" w:date="2025-05-24T22:13:00Z">
        <w:r w:rsidR="005F2AD6">
          <w:rPr>
            <w:rFonts w:ascii="Crimson Text" w:hAnsi="Crimson Text"/>
            <w:color w:val="000000" w:themeColor="text1"/>
            <w:sz w:val="26"/>
            <w:szCs w:val="26"/>
          </w:rPr>
          <w:t xml:space="preserve">señaló el monarca, </w:t>
        </w:r>
      </w:ins>
      <w:ins w:id="810" w:author="Paula Castrilli" w:date="2025-05-24T22:14:00Z">
        <w:r w:rsidR="005F2AD6">
          <w:rPr>
            <w:rFonts w:ascii="Crimson Text" w:hAnsi="Crimson Text"/>
            <w:color w:val="000000" w:themeColor="text1"/>
            <w:sz w:val="26"/>
            <w:szCs w:val="26"/>
          </w:rPr>
          <w:t>escupiendo las palabras</w:t>
        </w:r>
      </w:ins>
      <w:r w:rsidRPr="008D03A6">
        <w:rPr>
          <w:rFonts w:ascii="Crimson Text" w:hAnsi="Crimson Text"/>
          <w:color w:val="000000" w:themeColor="text1"/>
          <w:sz w:val="26"/>
          <w:szCs w:val="26"/>
        </w:rPr>
        <w:t>.</w:t>
      </w:r>
    </w:p>
    <w:p w:rsidR="001E3FFA" w:rsidRPr="008D03A6" w:rsidRDefault="001E3FFA"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–Es un desperdicio exponerlo inútilmente, él podría ser un gran guerrero, </w:t>
      </w:r>
      <w:del w:id="811" w:author="Paula Castrilli" w:date="2025-05-24T22:15:00Z">
        <w:r w:rsidRPr="008D03A6" w:rsidDel="005F2AD6">
          <w:rPr>
            <w:rFonts w:ascii="Crimson Text" w:hAnsi="Crimson Text"/>
            <w:color w:val="000000" w:themeColor="text1"/>
            <w:sz w:val="26"/>
            <w:szCs w:val="26"/>
          </w:rPr>
          <w:delText xml:space="preserve">sus </w:delText>
        </w:r>
        <w:commentRangeStart w:id="812"/>
        <w:r w:rsidRPr="008D03A6" w:rsidDel="005F2AD6">
          <w:rPr>
            <w:rFonts w:ascii="Crimson Text" w:hAnsi="Crimson Text"/>
            <w:color w:val="000000" w:themeColor="text1"/>
            <w:sz w:val="26"/>
            <w:szCs w:val="26"/>
          </w:rPr>
          <w:delText xml:space="preserve">puntuaciones </w:delText>
        </w:r>
        <w:commentRangeEnd w:id="812"/>
        <w:r w:rsidR="005F2AD6" w:rsidDel="005F2AD6">
          <w:rPr>
            <w:rStyle w:val="Refdecomentario"/>
          </w:rPr>
          <w:commentReference w:id="812"/>
        </w:r>
        <w:r w:rsidRPr="008D03A6" w:rsidDel="005F2AD6">
          <w:rPr>
            <w:rFonts w:ascii="Crimson Text" w:hAnsi="Crimson Text"/>
            <w:color w:val="000000" w:themeColor="text1"/>
            <w:sz w:val="26"/>
            <w:szCs w:val="26"/>
          </w:rPr>
          <w:delText xml:space="preserve">son </w:delText>
        </w:r>
        <w:r w:rsidR="005D21E6" w:rsidRPr="008D03A6" w:rsidDel="005F2AD6">
          <w:rPr>
            <w:rFonts w:ascii="Crimson Text" w:hAnsi="Crimson Text"/>
            <w:color w:val="000000" w:themeColor="text1"/>
            <w:sz w:val="26"/>
            <w:szCs w:val="26"/>
          </w:rPr>
          <w:delText xml:space="preserve">las </w:delText>
        </w:r>
        <w:r w:rsidRPr="008D03A6" w:rsidDel="005F2AD6">
          <w:rPr>
            <w:rFonts w:ascii="Crimson Text" w:hAnsi="Crimson Text"/>
            <w:color w:val="000000" w:themeColor="text1"/>
            <w:sz w:val="26"/>
            <w:szCs w:val="26"/>
          </w:rPr>
          <w:delText>más altas</w:delText>
        </w:r>
      </w:del>
      <w:ins w:id="813" w:author="Paula Castrilli" w:date="2025-05-24T22:15:00Z">
        <w:r w:rsidR="005F2AD6">
          <w:rPr>
            <w:rFonts w:ascii="Crimson Text" w:hAnsi="Crimson Text"/>
            <w:color w:val="000000" w:themeColor="text1"/>
            <w:sz w:val="26"/>
            <w:szCs w:val="26"/>
          </w:rPr>
          <w:t>su desempeño ha sido uno de los mejores</w:t>
        </w:r>
      </w:ins>
      <w:r w:rsidRPr="008D03A6">
        <w:rPr>
          <w:rFonts w:ascii="Crimson Text" w:hAnsi="Crimson Text"/>
          <w:color w:val="000000" w:themeColor="text1"/>
          <w:sz w:val="26"/>
          <w:szCs w:val="26"/>
        </w:rPr>
        <w:t xml:space="preserve"> de los últimos años –</w:t>
      </w:r>
      <w:del w:id="814" w:author="Paula Castrilli" w:date="2025-05-24T22:15:00Z">
        <w:r w:rsidRPr="008D03A6" w:rsidDel="005F2AD6">
          <w:rPr>
            <w:rFonts w:ascii="Crimson Text" w:hAnsi="Crimson Text"/>
            <w:color w:val="000000" w:themeColor="text1"/>
            <w:sz w:val="26"/>
            <w:szCs w:val="26"/>
          </w:rPr>
          <w:delText>dijo</w:delText>
        </w:r>
      </w:del>
      <w:ins w:id="815" w:author="Paula Castrilli" w:date="2025-05-24T22:15:00Z">
        <w:r w:rsidR="005F2AD6">
          <w:rPr>
            <w:rFonts w:ascii="Crimson Text" w:hAnsi="Crimson Text"/>
            <w:color w:val="000000" w:themeColor="text1"/>
            <w:sz w:val="26"/>
            <w:szCs w:val="26"/>
          </w:rPr>
          <w:t>argumentó</w:t>
        </w:r>
      </w:ins>
      <w:r w:rsidRPr="008D03A6">
        <w:rPr>
          <w:rFonts w:ascii="Crimson Text" w:hAnsi="Crimson Text"/>
          <w:color w:val="000000" w:themeColor="text1"/>
          <w:sz w:val="26"/>
          <w:szCs w:val="26"/>
        </w:rPr>
        <w:t>, angustiada</w:t>
      </w:r>
      <w:del w:id="816" w:author="Paula Castrilli" w:date="2025-05-24T22:15:00Z">
        <w:r w:rsidRPr="008D03A6" w:rsidDel="005F2AD6">
          <w:rPr>
            <w:rFonts w:ascii="Crimson Text" w:hAnsi="Crimson Text"/>
            <w:color w:val="000000" w:themeColor="text1"/>
            <w:sz w:val="26"/>
            <w:szCs w:val="26"/>
          </w:rPr>
          <w:delText xml:space="preserve">, y retomó con mayor ímpetu </w:delText>
        </w:r>
      </w:del>
      <w:r w:rsidRPr="008D03A6">
        <w:rPr>
          <w:rFonts w:ascii="Crimson Text" w:hAnsi="Crimson Text"/>
          <w:color w:val="000000" w:themeColor="text1"/>
          <w:sz w:val="26"/>
          <w:szCs w:val="26"/>
        </w:rPr>
        <w:t>–. Además, es una persona muy importante para mí</w:t>
      </w:r>
      <w:del w:id="817" w:author="Paula Castrilli" w:date="2025-05-24T22:16:00Z">
        <w:r w:rsidRPr="008D03A6" w:rsidDel="005F2AD6">
          <w:rPr>
            <w:rFonts w:ascii="Crimson Text" w:hAnsi="Crimson Text"/>
            <w:color w:val="000000" w:themeColor="text1"/>
            <w:sz w:val="26"/>
            <w:szCs w:val="26"/>
          </w:rPr>
          <w:delText xml:space="preserve">, </w:delText>
        </w:r>
        <w:commentRangeStart w:id="818"/>
        <w:r w:rsidRPr="008D03A6" w:rsidDel="005F2AD6">
          <w:rPr>
            <w:rFonts w:ascii="Crimson Text" w:hAnsi="Crimson Text"/>
            <w:color w:val="000000" w:themeColor="text1"/>
            <w:sz w:val="26"/>
            <w:szCs w:val="26"/>
          </w:rPr>
          <w:delText>él es familia</w:delText>
        </w:r>
      </w:del>
      <w:commentRangeEnd w:id="818"/>
      <w:r w:rsidR="005F2AD6">
        <w:rPr>
          <w:rStyle w:val="Refdecomentario"/>
        </w:rPr>
        <w:commentReference w:id="818"/>
      </w:r>
      <w:r w:rsidRPr="008D03A6">
        <w:rPr>
          <w:rFonts w:ascii="Crimson Text" w:hAnsi="Crimson Text"/>
          <w:color w:val="000000" w:themeColor="text1"/>
          <w:sz w:val="26"/>
          <w:szCs w:val="26"/>
        </w:rPr>
        <w:t>.</w:t>
      </w:r>
    </w:p>
    <w:p w:rsidR="005F2AD6" w:rsidRDefault="001E3FFA" w:rsidP="001E6730">
      <w:pPr>
        <w:tabs>
          <w:tab w:val="left" w:pos="2179"/>
        </w:tabs>
        <w:spacing w:after="0"/>
        <w:ind w:firstLine="284"/>
        <w:jc w:val="both"/>
        <w:rPr>
          <w:ins w:id="819" w:author="Paula Castrilli" w:date="2025-05-24T22:19: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w:t>
      </w:r>
      <w:del w:id="820" w:author="Paula Castrilli" w:date="2025-05-24T22:17:00Z">
        <w:r w:rsidRPr="008D03A6" w:rsidDel="005F2AD6">
          <w:rPr>
            <w:rFonts w:ascii="Crimson Text" w:hAnsi="Crimson Text"/>
            <w:color w:val="000000" w:themeColor="text1"/>
            <w:sz w:val="26"/>
            <w:szCs w:val="26"/>
          </w:rPr>
          <w:delText>sto me supera</w:delText>
        </w:r>
      </w:del>
      <w:ins w:id="821" w:author="Paula Castrilli" w:date="2025-05-24T22:17:00Z">
        <w:r w:rsidR="005F2AD6">
          <w:rPr>
            <w:rFonts w:ascii="Crimson Text" w:hAnsi="Crimson Text"/>
            <w:color w:val="000000" w:themeColor="text1"/>
            <w:sz w:val="26"/>
            <w:szCs w:val="26"/>
          </w:rPr>
          <w:t>res una verg</w:t>
        </w:r>
      </w:ins>
      <w:ins w:id="822" w:author="Paula Castrilli" w:date="2025-05-24T22:18:00Z">
        <w:r w:rsidR="005F2AD6">
          <w:rPr>
            <w:rFonts w:ascii="Crimson Text" w:hAnsi="Crimson Text"/>
            <w:color w:val="000000" w:themeColor="text1"/>
            <w:sz w:val="26"/>
            <w:szCs w:val="26"/>
          </w:rPr>
          <w:t>üenza</w:t>
        </w:r>
      </w:ins>
      <w:r w:rsidRPr="008D03A6">
        <w:rPr>
          <w:rFonts w:ascii="Crimson Text" w:hAnsi="Crimson Text"/>
          <w:color w:val="000000" w:themeColor="text1"/>
          <w:sz w:val="26"/>
          <w:szCs w:val="26"/>
        </w:rPr>
        <w:t>!</w:t>
      </w:r>
      <w:del w:id="823" w:author="Paula Castrilli" w:date="2025-05-24T22:18:00Z">
        <w:r w:rsidRPr="008D03A6" w:rsidDel="005F2AD6">
          <w:rPr>
            <w:rFonts w:ascii="Crimson Text" w:hAnsi="Crimson Text"/>
            <w:color w:val="000000" w:themeColor="text1"/>
            <w:sz w:val="26"/>
            <w:szCs w:val="26"/>
          </w:rPr>
          <w:delText>, t</w:delText>
        </w:r>
      </w:del>
      <w:ins w:id="824" w:author="Paula Castrilli" w:date="2025-05-24T22:18:00Z">
        <w:r w:rsidR="005F2AD6">
          <w:rPr>
            <w:rFonts w:ascii="Crimson Text" w:hAnsi="Crimson Text"/>
            <w:color w:val="000000" w:themeColor="text1"/>
            <w:sz w:val="26"/>
            <w:szCs w:val="26"/>
          </w:rPr>
          <w:t xml:space="preserve"> T</w:t>
        </w:r>
      </w:ins>
      <w:r w:rsidRPr="008D03A6">
        <w:rPr>
          <w:rFonts w:ascii="Crimson Text" w:hAnsi="Crimson Text"/>
          <w:color w:val="000000" w:themeColor="text1"/>
          <w:sz w:val="26"/>
          <w:szCs w:val="26"/>
        </w:rPr>
        <w:t xml:space="preserve">e atreves a decir que un plebeyo es </w:t>
      </w:r>
      <w:del w:id="825" w:author="Paula Castrilli" w:date="2025-05-24T22:18:00Z">
        <w:r w:rsidRPr="008D03A6" w:rsidDel="005F2AD6">
          <w:rPr>
            <w:rFonts w:ascii="Crimson Text" w:hAnsi="Crimson Text"/>
            <w:color w:val="000000" w:themeColor="text1"/>
            <w:sz w:val="26"/>
            <w:szCs w:val="26"/>
          </w:rPr>
          <w:delText>parte de tu familia</w:delText>
        </w:r>
      </w:del>
      <w:ins w:id="826" w:author="Paula Castrilli" w:date="2025-05-24T22:18:00Z">
        <w:r w:rsidR="005F2AD6">
          <w:rPr>
            <w:rFonts w:ascii="Crimson Text" w:hAnsi="Crimson Text"/>
            <w:color w:val="000000" w:themeColor="text1"/>
            <w:sz w:val="26"/>
            <w:szCs w:val="26"/>
          </w:rPr>
          <w:t>importante para ti</w:t>
        </w:r>
      </w:ins>
      <w:r w:rsidRPr="008D03A6">
        <w:rPr>
          <w:rFonts w:ascii="Crimson Text" w:hAnsi="Crimson Text"/>
          <w:color w:val="000000" w:themeColor="text1"/>
          <w:sz w:val="26"/>
          <w:szCs w:val="26"/>
        </w:rPr>
        <w:t>. Eres una princesa, algún día ser</w:t>
      </w:r>
      <w:r w:rsidR="00141428" w:rsidRPr="008D03A6">
        <w:rPr>
          <w:rFonts w:ascii="Crimson Text" w:hAnsi="Crimson Text"/>
          <w:color w:val="000000" w:themeColor="text1"/>
          <w:sz w:val="26"/>
          <w:szCs w:val="26"/>
        </w:rPr>
        <w:t xml:space="preserve">ás reina, </w:t>
      </w:r>
      <w:ins w:id="827" w:author="Paula Castrilli" w:date="2025-05-24T22:18:00Z">
        <w:r w:rsidR="005F2AD6">
          <w:rPr>
            <w:rFonts w:ascii="Crimson Text" w:hAnsi="Crimson Text"/>
            <w:color w:val="000000" w:themeColor="text1"/>
            <w:sz w:val="26"/>
            <w:szCs w:val="26"/>
          </w:rPr>
          <w:t>¡</w:t>
        </w:r>
      </w:ins>
      <w:r w:rsidR="00141428" w:rsidRPr="008D03A6">
        <w:rPr>
          <w:rFonts w:ascii="Crimson Text" w:hAnsi="Crimson Text"/>
          <w:color w:val="000000" w:themeColor="text1"/>
          <w:sz w:val="26"/>
          <w:szCs w:val="26"/>
        </w:rPr>
        <w:t>tendrías que tener un poco más de respeto por la realeza</w:t>
      </w:r>
      <w:ins w:id="828" w:author="Paula Castrilli" w:date="2025-05-24T22:18:00Z">
        <w:r w:rsidR="005F2AD6">
          <w:rPr>
            <w:rFonts w:ascii="Crimson Text" w:hAnsi="Crimson Text"/>
            <w:color w:val="000000" w:themeColor="text1"/>
            <w:sz w:val="26"/>
            <w:szCs w:val="26"/>
          </w:rPr>
          <w:t xml:space="preserve"> a la cual representas!</w:t>
        </w:r>
      </w:ins>
      <w:r w:rsidR="00141428" w:rsidRPr="008D03A6">
        <w:rPr>
          <w:rFonts w:ascii="Crimson Text" w:hAnsi="Crimson Text"/>
          <w:color w:val="000000" w:themeColor="text1"/>
          <w:sz w:val="26"/>
          <w:szCs w:val="26"/>
        </w:rPr>
        <w:t xml:space="preserve"> –explotó, sus ojos </w:t>
      </w:r>
      <w:del w:id="829" w:author="Paula Castrilli" w:date="2025-05-24T22:19:00Z">
        <w:r w:rsidR="00141428" w:rsidRPr="008D03A6" w:rsidDel="005F2AD6">
          <w:rPr>
            <w:rFonts w:ascii="Crimson Text" w:hAnsi="Crimson Text"/>
            <w:color w:val="000000" w:themeColor="text1"/>
            <w:sz w:val="26"/>
            <w:szCs w:val="26"/>
          </w:rPr>
          <w:delText xml:space="preserve">ardían </w:delText>
        </w:r>
      </w:del>
      <w:ins w:id="830" w:author="Paula Castrilli" w:date="2025-05-24T22:19:00Z">
        <w:r w:rsidR="005F2AD6">
          <w:rPr>
            <w:rFonts w:ascii="Crimson Text" w:hAnsi="Crimson Text"/>
            <w:color w:val="000000" w:themeColor="text1"/>
            <w:sz w:val="26"/>
            <w:szCs w:val="26"/>
          </w:rPr>
          <w:t>ardiendo</w:t>
        </w:r>
        <w:r w:rsidR="005F2AD6" w:rsidRPr="008D03A6">
          <w:rPr>
            <w:rFonts w:ascii="Crimson Text" w:hAnsi="Crimson Text"/>
            <w:color w:val="000000" w:themeColor="text1"/>
            <w:sz w:val="26"/>
            <w:szCs w:val="26"/>
          </w:rPr>
          <w:t xml:space="preserve"> </w:t>
        </w:r>
      </w:ins>
      <w:r w:rsidR="00141428" w:rsidRPr="008D03A6">
        <w:rPr>
          <w:rFonts w:ascii="Crimson Text" w:hAnsi="Crimson Text"/>
          <w:color w:val="000000" w:themeColor="text1"/>
          <w:sz w:val="26"/>
          <w:szCs w:val="26"/>
        </w:rPr>
        <w:t xml:space="preserve">de furia. </w:t>
      </w:r>
    </w:p>
    <w:p w:rsidR="00141428" w:rsidRPr="008D03A6" w:rsidRDefault="00141428"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tan sólo agachó la cabeza y dejó que su padre </w:t>
      </w:r>
      <w:del w:id="831" w:author="Paula Castrilli" w:date="2025-05-24T22:19:00Z">
        <w:r w:rsidRPr="008D03A6" w:rsidDel="005F2AD6">
          <w:rPr>
            <w:rFonts w:ascii="Crimson Text" w:hAnsi="Crimson Text"/>
            <w:color w:val="000000" w:themeColor="text1"/>
            <w:sz w:val="26"/>
            <w:szCs w:val="26"/>
          </w:rPr>
          <w:delText xml:space="preserve">concluyera </w:delText>
        </w:r>
      </w:del>
      <w:ins w:id="832" w:author="Paula Castrilli" w:date="2025-05-24T22:19:00Z">
        <w:r w:rsidR="005F2AD6">
          <w:rPr>
            <w:rFonts w:ascii="Crimson Text" w:hAnsi="Crimson Text"/>
            <w:color w:val="000000" w:themeColor="text1"/>
            <w:sz w:val="26"/>
            <w:szCs w:val="26"/>
          </w:rPr>
          <w:t>continuara</w:t>
        </w:r>
        <w:r w:rsidR="005F2AD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el discurso.</w:t>
      </w:r>
    </w:p>
    <w:p w:rsidR="006B4D9F" w:rsidRDefault="00141428" w:rsidP="001E6730">
      <w:pPr>
        <w:tabs>
          <w:tab w:val="left" w:pos="2179"/>
        </w:tabs>
        <w:spacing w:after="0"/>
        <w:ind w:firstLine="284"/>
        <w:jc w:val="both"/>
        <w:rPr>
          <w:ins w:id="833" w:author="Paula Castrilli" w:date="2025-05-24T22:24:00Z"/>
          <w:rFonts w:ascii="Crimson Text" w:hAnsi="Crimson Text"/>
          <w:color w:val="000000" w:themeColor="text1"/>
          <w:sz w:val="26"/>
          <w:szCs w:val="26"/>
        </w:rPr>
      </w:pPr>
      <w:r w:rsidRPr="008D03A6">
        <w:rPr>
          <w:rFonts w:ascii="Crimson Text" w:hAnsi="Crimson Text"/>
          <w:color w:val="000000" w:themeColor="text1"/>
          <w:sz w:val="26"/>
          <w:szCs w:val="26"/>
        </w:rPr>
        <w:t>–</w:t>
      </w:r>
      <w:del w:id="834" w:author="Paula Castrilli" w:date="2025-05-24T22:21:00Z">
        <w:r w:rsidRPr="008D03A6" w:rsidDel="00C11400">
          <w:rPr>
            <w:rFonts w:ascii="Crimson Text" w:hAnsi="Crimson Text"/>
            <w:color w:val="000000" w:themeColor="text1"/>
            <w:sz w:val="26"/>
            <w:szCs w:val="26"/>
          </w:rPr>
          <w:delText>Tendré que</w:delText>
        </w:r>
      </w:del>
      <w:ins w:id="835" w:author="Paula Castrilli" w:date="2025-05-24T22:21:00Z">
        <w:r w:rsidR="00C11400">
          <w:rPr>
            <w:rFonts w:ascii="Crimson Text" w:hAnsi="Crimson Text"/>
            <w:color w:val="000000" w:themeColor="text1"/>
            <w:sz w:val="26"/>
            <w:szCs w:val="26"/>
          </w:rPr>
          <w:t>Voy a</w:t>
        </w:r>
      </w:ins>
      <w:r w:rsidRPr="008D03A6">
        <w:rPr>
          <w:rFonts w:ascii="Crimson Text" w:hAnsi="Crimson Text"/>
          <w:color w:val="000000" w:themeColor="text1"/>
          <w:sz w:val="26"/>
          <w:szCs w:val="26"/>
        </w:rPr>
        <w:t xml:space="preserve"> acelerar </w:t>
      </w:r>
      <w:del w:id="836" w:author="Paula Castrilli" w:date="2025-05-24T22:21:00Z">
        <w:r w:rsidRPr="008D03A6" w:rsidDel="00C11400">
          <w:rPr>
            <w:rFonts w:ascii="Crimson Text" w:hAnsi="Crimson Text"/>
            <w:color w:val="000000" w:themeColor="text1"/>
            <w:sz w:val="26"/>
            <w:szCs w:val="26"/>
          </w:rPr>
          <w:delText>lo de la</w:delText>
        </w:r>
      </w:del>
      <w:ins w:id="837" w:author="Paula Castrilli" w:date="2025-05-24T22:21:00Z">
        <w:r w:rsidR="00C11400">
          <w:rPr>
            <w:rFonts w:ascii="Crimson Text" w:hAnsi="Crimson Text"/>
            <w:color w:val="000000" w:themeColor="text1"/>
            <w:sz w:val="26"/>
            <w:szCs w:val="26"/>
          </w:rPr>
          <w:t>tu</w:t>
        </w:r>
      </w:ins>
      <w:r w:rsidRPr="008D03A6">
        <w:rPr>
          <w:rFonts w:ascii="Crimson Text" w:hAnsi="Crimson Text"/>
          <w:color w:val="000000" w:themeColor="text1"/>
          <w:sz w:val="26"/>
          <w:szCs w:val="26"/>
        </w:rPr>
        <w:t xml:space="preserve"> boda, así te sacas esas </w:t>
      </w:r>
      <w:r w:rsidR="00306251" w:rsidRPr="008D03A6">
        <w:rPr>
          <w:rFonts w:ascii="Crimson Text" w:hAnsi="Crimson Text"/>
          <w:color w:val="000000" w:themeColor="text1"/>
          <w:sz w:val="26"/>
          <w:szCs w:val="26"/>
        </w:rPr>
        <w:t>locuras</w:t>
      </w:r>
      <w:r w:rsidRPr="008D03A6">
        <w:rPr>
          <w:rFonts w:ascii="Crimson Text" w:hAnsi="Crimson Text"/>
          <w:color w:val="000000" w:themeColor="text1"/>
          <w:sz w:val="26"/>
          <w:szCs w:val="26"/>
        </w:rPr>
        <w:t xml:space="preserve"> de la cabeza –</w:t>
      </w:r>
      <w:del w:id="838" w:author="Paula Castrilli" w:date="2025-05-24T22:22:00Z">
        <w:r w:rsidRPr="008D03A6" w:rsidDel="00C11400">
          <w:rPr>
            <w:rFonts w:ascii="Crimson Text" w:hAnsi="Crimson Text"/>
            <w:color w:val="000000" w:themeColor="text1"/>
            <w:sz w:val="26"/>
            <w:szCs w:val="26"/>
          </w:rPr>
          <w:delText>lanzó</w:delText>
        </w:r>
      </w:del>
      <w:ins w:id="839" w:author="Paula Castrilli" w:date="2025-05-24T22:22:00Z">
        <w:r w:rsidR="00C11400">
          <w:rPr>
            <w:rFonts w:ascii="Crimson Text" w:hAnsi="Crimson Text"/>
            <w:color w:val="000000" w:themeColor="text1"/>
            <w:sz w:val="26"/>
            <w:szCs w:val="26"/>
          </w:rPr>
          <w:t>dijo con voz gélida</w:t>
        </w:r>
      </w:ins>
      <w:del w:id="840" w:author="Paula Castrilli" w:date="2025-05-24T22:22:00Z">
        <w:r w:rsidRPr="008D03A6" w:rsidDel="00C11400">
          <w:rPr>
            <w:rFonts w:ascii="Crimson Text" w:hAnsi="Crimson Text"/>
            <w:color w:val="000000" w:themeColor="text1"/>
            <w:sz w:val="26"/>
            <w:szCs w:val="26"/>
          </w:rPr>
          <w:delText>, y</w:delText>
        </w:r>
      </w:del>
      <w:r w:rsidRPr="008D03A6">
        <w:rPr>
          <w:rFonts w:ascii="Crimson Text" w:hAnsi="Crimson Text"/>
          <w:color w:val="000000" w:themeColor="text1"/>
          <w:sz w:val="26"/>
          <w:szCs w:val="26"/>
        </w:rPr>
        <w:t xml:space="preserve"> tras unos segundos de tensión, </w:t>
      </w:r>
      <w:del w:id="841" w:author="Paula Castrilli" w:date="2025-05-24T22:23:00Z">
        <w:r w:rsidRPr="008D03A6" w:rsidDel="006B4D9F">
          <w:rPr>
            <w:rFonts w:ascii="Crimson Text" w:hAnsi="Crimson Text"/>
            <w:color w:val="000000" w:themeColor="text1"/>
            <w:sz w:val="26"/>
            <w:szCs w:val="26"/>
          </w:rPr>
          <w:delText>retomó aún más intrépido</w:delText>
        </w:r>
      </w:del>
      <w:ins w:id="842" w:author="Paula Castrilli" w:date="2025-05-24T22:23:00Z">
        <w:r w:rsidR="006B4D9F">
          <w:rPr>
            <w:rFonts w:ascii="Crimson Text" w:hAnsi="Crimson Text"/>
            <w:color w:val="000000" w:themeColor="text1"/>
            <w:sz w:val="26"/>
            <w:szCs w:val="26"/>
          </w:rPr>
          <w:t>para luego añadir</w:t>
        </w:r>
      </w:ins>
      <w:ins w:id="843" w:author="Paula Castrilli" w:date="2025-05-24T22:24:00Z">
        <w:r w:rsidR="006B4D9F">
          <w:rPr>
            <w:rFonts w:ascii="Crimson Text" w:hAnsi="Crimson Text"/>
            <w:color w:val="000000" w:themeColor="text1"/>
            <w:sz w:val="26"/>
            <w:szCs w:val="26"/>
          </w:rPr>
          <w:t xml:space="preserve"> con voz </w:t>
        </w:r>
      </w:ins>
      <w:ins w:id="844" w:author="Paula Castrilli" w:date="2025-05-24T23:07:00Z">
        <w:r w:rsidR="007F2FE1">
          <w:rPr>
            <w:rFonts w:ascii="Crimson Text" w:hAnsi="Crimson Text"/>
            <w:color w:val="000000" w:themeColor="text1"/>
            <w:sz w:val="26"/>
            <w:szCs w:val="26"/>
          </w:rPr>
          <w:t>desdeñosa</w:t>
        </w:r>
      </w:ins>
      <w:r w:rsidRPr="008D03A6">
        <w:rPr>
          <w:rFonts w:ascii="Crimson Text" w:hAnsi="Crimson Text"/>
          <w:color w:val="000000" w:themeColor="text1"/>
          <w:sz w:val="26"/>
          <w:szCs w:val="26"/>
        </w:rPr>
        <w:t xml:space="preserve">–. </w:t>
      </w:r>
      <w:del w:id="845" w:author="Paula Castrilli" w:date="2025-05-24T22:23:00Z">
        <w:r w:rsidRPr="008D03A6" w:rsidDel="006B4D9F">
          <w:rPr>
            <w:rFonts w:ascii="Crimson Text" w:hAnsi="Crimson Text"/>
            <w:color w:val="000000" w:themeColor="text1"/>
            <w:sz w:val="26"/>
            <w:szCs w:val="26"/>
          </w:rPr>
          <w:delText>Después de todo</w:delText>
        </w:r>
      </w:del>
      <w:ins w:id="846" w:author="Paula Castrilli" w:date="2025-05-24T22:23:00Z">
        <w:r w:rsidR="006B4D9F">
          <w:rPr>
            <w:rFonts w:ascii="Crimson Text" w:hAnsi="Crimson Text"/>
            <w:color w:val="000000" w:themeColor="text1"/>
            <w:sz w:val="26"/>
            <w:szCs w:val="26"/>
          </w:rPr>
          <w:t>Aunque es posible que a estas alturas ya se lo haya tragado un dragón</w:t>
        </w:r>
      </w:ins>
      <w:r w:rsidRPr="008D03A6">
        <w:rPr>
          <w:rFonts w:ascii="Crimson Text" w:hAnsi="Crimson Text"/>
          <w:color w:val="000000" w:themeColor="text1"/>
          <w:sz w:val="26"/>
          <w:szCs w:val="26"/>
        </w:rPr>
        <w:t xml:space="preserve">, </w:t>
      </w:r>
      <w:del w:id="847" w:author="Paula Castrilli" w:date="2025-05-24T22:23:00Z">
        <w:r w:rsidRPr="008D03A6" w:rsidDel="006B4D9F">
          <w:rPr>
            <w:rFonts w:ascii="Crimson Text" w:hAnsi="Crimson Text"/>
            <w:color w:val="000000" w:themeColor="text1"/>
            <w:sz w:val="26"/>
            <w:szCs w:val="26"/>
          </w:rPr>
          <w:delText>si se lo traga un dragón tendré</w:delText>
        </w:r>
      </w:del>
      <w:ins w:id="848" w:author="Paula Castrilli" w:date="2025-05-24T22:23:00Z">
        <w:r w:rsidR="006B4D9F">
          <w:rPr>
            <w:rFonts w:ascii="Crimson Text" w:hAnsi="Crimson Text"/>
            <w:color w:val="000000" w:themeColor="text1"/>
            <w:sz w:val="26"/>
            <w:szCs w:val="26"/>
          </w:rPr>
          <w:t>lo cual sería</w:t>
        </w:r>
      </w:ins>
      <w:r w:rsidRPr="008D03A6">
        <w:rPr>
          <w:rFonts w:ascii="Crimson Text" w:hAnsi="Crimson Text"/>
          <w:color w:val="000000" w:themeColor="text1"/>
          <w:sz w:val="26"/>
          <w:szCs w:val="26"/>
        </w:rPr>
        <w:t xml:space="preserve"> un problema menos</w:t>
      </w:r>
      <w:del w:id="849" w:author="Paula Castrilli" w:date="2025-05-24T22:24:00Z">
        <w:r w:rsidRPr="008D03A6" w:rsidDel="006B4D9F">
          <w:rPr>
            <w:rFonts w:ascii="Crimson Text" w:hAnsi="Crimson Text"/>
            <w:color w:val="000000" w:themeColor="text1"/>
            <w:sz w:val="26"/>
            <w:szCs w:val="26"/>
          </w:rPr>
          <w:delText xml:space="preserve"> –afirmó con dureza, </w:delText>
        </w:r>
      </w:del>
      <w:ins w:id="850" w:author="Paula Castrilli" w:date="2025-05-24T22:24:00Z">
        <w:r w:rsidR="006B4D9F">
          <w:rPr>
            <w:rFonts w:ascii="Crimson Text" w:hAnsi="Crimson Text"/>
            <w:color w:val="000000" w:themeColor="text1"/>
            <w:sz w:val="26"/>
            <w:szCs w:val="26"/>
          </w:rPr>
          <w:t>.</w:t>
        </w:r>
      </w:ins>
    </w:p>
    <w:p w:rsidR="001E3FFA" w:rsidRPr="008D03A6" w:rsidRDefault="00141428"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prefirió </w:t>
      </w:r>
      <w:del w:id="851" w:author="Paula Castrilli" w:date="2025-05-24T22:25:00Z">
        <w:r w:rsidR="00F46139" w:rsidRPr="008D03A6" w:rsidDel="006B4D9F">
          <w:rPr>
            <w:rFonts w:ascii="Crimson Text" w:hAnsi="Crimson Text"/>
            <w:color w:val="000000" w:themeColor="text1"/>
            <w:sz w:val="26"/>
            <w:szCs w:val="26"/>
          </w:rPr>
          <w:delText>sostener</w:delText>
        </w:r>
        <w:r w:rsidRPr="008D03A6" w:rsidDel="006B4D9F">
          <w:rPr>
            <w:rFonts w:ascii="Crimson Text" w:hAnsi="Crimson Text"/>
            <w:color w:val="000000" w:themeColor="text1"/>
            <w:sz w:val="26"/>
            <w:szCs w:val="26"/>
          </w:rPr>
          <w:delText xml:space="preserve"> el</w:delText>
        </w:r>
      </w:del>
      <w:ins w:id="852" w:author="Paula Castrilli" w:date="2025-05-24T22:25:00Z">
        <w:r w:rsidR="006B4D9F">
          <w:rPr>
            <w:rFonts w:ascii="Crimson Text" w:hAnsi="Crimson Text"/>
            <w:color w:val="000000" w:themeColor="text1"/>
            <w:sz w:val="26"/>
            <w:szCs w:val="26"/>
          </w:rPr>
          <w:t>mantenerse</w:t>
        </w:r>
      </w:ins>
      <w:r w:rsidRPr="008D03A6">
        <w:rPr>
          <w:rFonts w:ascii="Crimson Text" w:hAnsi="Crimson Text"/>
          <w:color w:val="000000" w:themeColor="text1"/>
          <w:sz w:val="26"/>
          <w:szCs w:val="26"/>
        </w:rPr>
        <w:t xml:space="preserve"> silencio. </w:t>
      </w:r>
      <w:r w:rsidR="00F46139" w:rsidRPr="008D03A6">
        <w:rPr>
          <w:rFonts w:ascii="Crimson Text" w:hAnsi="Crimson Text"/>
          <w:color w:val="000000" w:themeColor="text1"/>
          <w:sz w:val="26"/>
          <w:szCs w:val="26"/>
        </w:rPr>
        <w:t xml:space="preserve">No era la primera vez que discutían sobre el tema, </w:t>
      </w:r>
      <w:del w:id="853" w:author="Paula Castrilli" w:date="2025-05-24T22:25:00Z">
        <w:r w:rsidR="00F46139" w:rsidRPr="008D03A6" w:rsidDel="006B4D9F">
          <w:rPr>
            <w:rFonts w:ascii="Crimson Text" w:hAnsi="Crimson Text"/>
            <w:color w:val="000000" w:themeColor="text1"/>
            <w:sz w:val="26"/>
            <w:szCs w:val="26"/>
          </w:rPr>
          <w:delText xml:space="preserve">Gregor </w:delText>
        </w:r>
      </w:del>
      <w:ins w:id="854" w:author="Paula Castrilli" w:date="2025-05-24T22:25:00Z">
        <w:r w:rsidR="006B4D9F">
          <w:rPr>
            <w:rFonts w:ascii="Crimson Text" w:hAnsi="Crimson Text"/>
            <w:color w:val="000000" w:themeColor="text1"/>
            <w:sz w:val="26"/>
            <w:szCs w:val="26"/>
          </w:rPr>
          <w:t>su padre</w:t>
        </w:r>
        <w:r w:rsidR="006B4D9F"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 xml:space="preserve">no podía soportar el vínculo que existía entre su </w:t>
      </w:r>
      <w:del w:id="855" w:author="Paula Castrilli" w:date="2025-05-24T22:25:00Z">
        <w:r w:rsidR="00F46139" w:rsidRPr="008D03A6" w:rsidDel="006B4D9F">
          <w:rPr>
            <w:rFonts w:ascii="Crimson Text" w:hAnsi="Crimson Text"/>
            <w:color w:val="000000" w:themeColor="text1"/>
            <w:sz w:val="26"/>
            <w:szCs w:val="26"/>
          </w:rPr>
          <w:delText xml:space="preserve">hija </w:delText>
        </w:r>
      </w:del>
      <w:ins w:id="856" w:author="Paula Castrilli" w:date="2025-05-24T22:25:00Z">
        <w:r w:rsidR="006B4D9F">
          <w:rPr>
            <w:rFonts w:ascii="Crimson Text" w:hAnsi="Crimson Text"/>
            <w:color w:val="000000" w:themeColor="text1"/>
            <w:sz w:val="26"/>
            <w:szCs w:val="26"/>
          </w:rPr>
          <w:t>ella</w:t>
        </w:r>
        <w:r w:rsidR="006B4D9F"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y Eros</w:t>
      </w:r>
      <w:del w:id="857" w:author="Paula Castrilli" w:date="2025-05-24T22:25:00Z">
        <w:r w:rsidR="00F46139" w:rsidRPr="008D03A6" w:rsidDel="006B4D9F">
          <w:rPr>
            <w:rFonts w:ascii="Crimson Text" w:hAnsi="Crimson Text"/>
            <w:color w:val="000000" w:themeColor="text1"/>
            <w:sz w:val="26"/>
            <w:szCs w:val="26"/>
          </w:rPr>
          <w:delText xml:space="preserve">, </w:delText>
        </w:r>
      </w:del>
      <w:ins w:id="858" w:author="Paula Castrilli" w:date="2025-05-24T22:25:00Z">
        <w:r w:rsidR="006B4D9F">
          <w:rPr>
            <w:rFonts w:ascii="Crimson Text" w:hAnsi="Crimson Text"/>
            <w:color w:val="000000" w:themeColor="text1"/>
            <w:sz w:val="26"/>
            <w:szCs w:val="26"/>
          </w:rPr>
          <w:t>.</w:t>
        </w:r>
        <w:r w:rsidR="006B4D9F" w:rsidRPr="008D03A6">
          <w:rPr>
            <w:rFonts w:ascii="Crimson Text" w:hAnsi="Crimson Text"/>
            <w:color w:val="000000" w:themeColor="text1"/>
            <w:sz w:val="26"/>
            <w:szCs w:val="26"/>
          </w:rPr>
          <w:t xml:space="preserve"> </w:t>
        </w:r>
        <w:r w:rsidR="006B4D9F">
          <w:rPr>
            <w:rFonts w:ascii="Crimson Text" w:hAnsi="Crimson Text"/>
            <w:color w:val="000000" w:themeColor="text1"/>
            <w:sz w:val="26"/>
            <w:szCs w:val="26"/>
          </w:rPr>
          <w:t xml:space="preserve">Él insistía en que </w:t>
        </w:r>
      </w:ins>
      <w:r w:rsidR="00F46139" w:rsidRPr="008D03A6">
        <w:rPr>
          <w:rFonts w:ascii="Crimson Text" w:hAnsi="Crimson Text"/>
          <w:color w:val="000000" w:themeColor="text1"/>
          <w:sz w:val="26"/>
          <w:szCs w:val="26"/>
        </w:rPr>
        <w:t>debía respetar los formalismos de la realeza</w:t>
      </w:r>
      <w:del w:id="859" w:author="Paula Castrilli" w:date="2025-05-24T22:25:00Z">
        <w:r w:rsidR="00F46139" w:rsidRPr="008D03A6" w:rsidDel="006B4D9F">
          <w:rPr>
            <w:rFonts w:ascii="Crimson Text" w:hAnsi="Crimson Text"/>
            <w:color w:val="000000" w:themeColor="text1"/>
            <w:sz w:val="26"/>
            <w:szCs w:val="26"/>
          </w:rPr>
          <w:delText>,</w:delText>
        </w:r>
      </w:del>
      <w:r w:rsidR="00F46139" w:rsidRPr="008D03A6">
        <w:rPr>
          <w:rFonts w:ascii="Crimson Text" w:hAnsi="Crimson Text"/>
          <w:color w:val="000000" w:themeColor="text1"/>
          <w:sz w:val="26"/>
          <w:szCs w:val="26"/>
        </w:rPr>
        <w:t xml:space="preserve"> y aquella situación era una amenaza permanente</w:t>
      </w:r>
      <w:ins w:id="860" w:author="Paula Castrilli" w:date="2025-05-24T22:25:00Z">
        <w:r w:rsidR="006B4D9F">
          <w:rPr>
            <w:rFonts w:ascii="Crimson Text" w:hAnsi="Crimson Text"/>
            <w:color w:val="000000" w:themeColor="text1"/>
            <w:sz w:val="26"/>
            <w:szCs w:val="26"/>
          </w:rPr>
          <w:t xml:space="preserve"> para el rey</w:t>
        </w:r>
      </w:ins>
      <w:r w:rsidR="00F46139" w:rsidRPr="008D03A6">
        <w:rPr>
          <w:rFonts w:ascii="Crimson Text" w:hAnsi="Crimson Text"/>
          <w:color w:val="000000" w:themeColor="text1"/>
          <w:sz w:val="26"/>
          <w:szCs w:val="26"/>
        </w:rPr>
        <w:t>.</w:t>
      </w:r>
    </w:p>
    <w:p w:rsidR="00F46139" w:rsidRPr="008D03A6" w:rsidRDefault="00F46139"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Finalmente, Elena se retiró de la habitación sin despedirse</w:t>
      </w:r>
      <w:del w:id="861" w:author="Paula Castrilli" w:date="2025-05-24T22:26:00Z">
        <w:r w:rsidRPr="008D03A6" w:rsidDel="006B4D9F">
          <w:rPr>
            <w:rFonts w:ascii="Crimson Text" w:hAnsi="Crimson Text"/>
            <w:color w:val="000000" w:themeColor="text1"/>
            <w:sz w:val="26"/>
            <w:szCs w:val="26"/>
          </w:rPr>
          <w:delText xml:space="preserve"> de su padre</w:delText>
        </w:r>
      </w:del>
      <w:r w:rsidRPr="008D03A6">
        <w:rPr>
          <w:rFonts w:ascii="Crimson Text" w:hAnsi="Crimson Text"/>
          <w:color w:val="000000" w:themeColor="text1"/>
          <w:sz w:val="26"/>
          <w:szCs w:val="26"/>
        </w:rPr>
        <w:t xml:space="preserve">. Se dirigió a su alcoba personal, </w:t>
      </w:r>
      <w:del w:id="862" w:author="Paula Castrilli" w:date="2025-05-24T22:26:00Z">
        <w:r w:rsidRPr="008D03A6" w:rsidDel="006B4D9F">
          <w:rPr>
            <w:rFonts w:ascii="Crimson Text" w:hAnsi="Crimson Text"/>
            <w:color w:val="000000" w:themeColor="text1"/>
            <w:sz w:val="26"/>
            <w:szCs w:val="26"/>
          </w:rPr>
          <w:delText xml:space="preserve">y fue </w:delText>
        </w:r>
      </w:del>
      <w:r w:rsidRPr="008D03A6">
        <w:rPr>
          <w:rFonts w:ascii="Crimson Text" w:hAnsi="Crimson Text"/>
          <w:color w:val="000000" w:themeColor="text1"/>
          <w:sz w:val="26"/>
          <w:szCs w:val="26"/>
        </w:rPr>
        <w:t xml:space="preserve">escoltada por un guardia </w:t>
      </w:r>
      <w:del w:id="863" w:author="Paula Castrilli" w:date="2025-05-24T22:26:00Z">
        <w:r w:rsidRPr="008D03A6" w:rsidDel="006B4D9F">
          <w:rPr>
            <w:rFonts w:ascii="Crimson Text" w:hAnsi="Crimson Text"/>
            <w:color w:val="000000" w:themeColor="text1"/>
            <w:sz w:val="26"/>
            <w:szCs w:val="26"/>
          </w:rPr>
          <w:delText xml:space="preserve">a </w:delText>
        </w:r>
        <w:commentRangeStart w:id="864"/>
        <w:r w:rsidRPr="008D03A6" w:rsidDel="006B4D9F">
          <w:rPr>
            <w:rFonts w:ascii="Crimson Text" w:hAnsi="Crimson Text"/>
            <w:color w:val="000000" w:themeColor="text1"/>
            <w:sz w:val="26"/>
            <w:szCs w:val="26"/>
          </w:rPr>
          <w:delText>pedido</w:delText>
        </w:r>
      </w:del>
      <w:ins w:id="865" w:author="Paula Castrilli" w:date="2025-05-24T22:26:00Z">
        <w:r w:rsidR="006B4D9F">
          <w:rPr>
            <w:rFonts w:ascii="Crimson Text" w:hAnsi="Crimson Text"/>
            <w:color w:val="000000" w:themeColor="text1"/>
            <w:sz w:val="26"/>
            <w:szCs w:val="26"/>
          </w:rPr>
          <w:t xml:space="preserve">bajo </w:t>
        </w:r>
        <w:commentRangeEnd w:id="864"/>
        <w:r w:rsidR="006B4D9F">
          <w:rPr>
            <w:rStyle w:val="Refdecomentario"/>
          </w:rPr>
          <w:commentReference w:id="864"/>
        </w:r>
        <w:r w:rsidR="006B4D9F">
          <w:rPr>
            <w:rFonts w:ascii="Crimson Text" w:hAnsi="Crimson Text"/>
            <w:color w:val="000000" w:themeColor="text1"/>
            <w:sz w:val="26"/>
            <w:szCs w:val="26"/>
          </w:rPr>
          <w:t>las órdenes</w:t>
        </w:r>
      </w:ins>
      <w:r w:rsidRPr="008D03A6">
        <w:rPr>
          <w:rFonts w:ascii="Crimson Text" w:hAnsi="Crimson Text"/>
          <w:color w:val="000000" w:themeColor="text1"/>
          <w:sz w:val="26"/>
          <w:szCs w:val="26"/>
        </w:rPr>
        <w:t xml:space="preserve"> del rey</w:t>
      </w:r>
      <w:del w:id="866" w:author="Paula Castrilli" w:date="2025-05-24T22:27:00Z">
        <w:r w:rsidRPr="008D03A6" w:rsidDel="006B4D9F">
          <w:rPr>
            <w:rFonts w:ascii="Crimson Text" w:hAnsi="Crimson Text"/>
            <w:color w:val="000000" w:themeColor="text1"/>
            <w:sz w:val="26"/>
            <w:szCs w:val="26"/>
          </w:rPr>
          <w:delText>,</w:delText>
        </w:r>
      </w:del>
      <w:ins w:id="867" w:author="Paula Castrilli" w:date="2025-05-24T22:27:00Z">
        <w:r w:rsidR="006B4D9F">
          <w:rPr>
            <w:rFonts w:ascii="Crimson Text" w:hAnsi="Crimson Text"/>
            <w:color w:val="000000" w:themeColor="text1"/>
            <w:sz w:val="26"/>
            <w:szCs w:val="26"/>
          </w:rPr>
          <w:t>. Conocía a su hija y sabía que</w:t>
        </w:r>
      </w:ins>
      <w:del w:id="868" w:author="Paula Castrilli" w:date="2025-05-24T22:27:00Z">
        <w:r w:rsidRPr="008D03A6" w:rsidDel="006B4D9F">
          <w:rPr>
            <w:rFonts w:ascii="Crimson Text" w:hAnsi="Crimson Text"/>
            <w:color w:val="000000" w:themeColor="text1"/>
            <w:sz w:val="26"/>
            <w:szCs w:val="26"/>
          </w:rPr>
          <w:delText xml:space="preserve"> la princesa</w:delText>
        </w:r>
      </w:del>
      <w:r w:rsidRPr="008D03A6">
        <w:rPr>
          <w:rFonts w:ascii="Crimson Text" w:hAnsi="Crimson Text"/>
          <w:color w:val="000000" w:themeColor="text1"/>
          <w:sz w:val="26"/>
          <w:szCs w:val="26"/>
        </w:rPr>
        <w:t xml:space="preserve"> era osada</w:t>
      </w:r>
      <w:del w:id="869" w:author="Paula Castrilli" w:date="2025-05-24T22:27:00Z">
        <w:r w:rsidRPr="008D03A6" w:rsidDel="006B4D9F">
          <w:rPr>
            <w:rFonts w:ascii="Crimson Text" w:hAnsi="Crimson Text"/>
            <w:color w:val="000000" w:themeColor="text1"/>
            <w:sz w:val="26"/>
            <w:szCs w:val="26"/>
          </w:rPr>
          <w:delText xml:space="preserve"> y</w:delText>
        </w:r>
      </w:del>
      <w:ins w:id="870" w:author="Paula Castrilli" w:date="2025-05-24T22:27:00Z">
        <w:r w:rsidR="006B4D9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temía que hiciera algo impropio </w:t>
      </w:r>
      <w:del w:id="871" w:author="Paula Castrilli" w:date="2025-05-24T22:27:00Z">
        <w:r w:rsidRPr="008D03A6" w:rsidDel="006B4D9F">
          <w:rPr>
            <w:rFonts w:ascii="Crimson Text" w:hAnsi="Crimson Text"/>
            <w:color w:val="000000" w:themeColor="text1"/>
            <w:sz w:val="26"/>
            <w:szCs w:val="26"/>
          </w:rPr>
          <w:delText xml:space="preserve">por </w:delText>
        </w:r>
        <w:r w:rsidR="005D21E6" w:rsidRPr="008D03A6" w:rsidDel="006B4D9F">
          <w:rPr>
            <w:rFonts w:ascii="Crimson Text" w:hAnsi="Crimson Text"/>
            <w:color w:val="000000" w:themeColor="text1"/>
            <w:sz w:val="26"/>
            <w:szCs w:val="26"/>
          </w:rPr>
          <w:delText>la</w:delText>
        </w:r>
        <w:r w:rsidRPr="008D03A6" w:rsidDel="006B4D9F">
          <w:rPr>
            <w:rFonts w:ascii="Crimson Text" w:hAnsi="Crimson Text"/>
            <w:color w:val="000000" w:themeColor="text1"/>
            <w:sz w:val="26"/>
            <w:szCs w:val="26"/>
          </w:rPr>
          <w:delText xml:space="preserve"> bronca</w:delText>
        </w:r>
      </w:del>
      <w:ins w:id="872" w:author="Paula Castrilli" w:date="2025-05-24T22:27:00Z">
        <w:r w:rsidR="006B4D9F">
          <w:rPr>
            <w:rFonts w:ascii="Crimson Text" w:hAnsi="Crimson Text"/>
            <w:color w:val="000000" w:themeColor="text1"/>
            <w:sz w:val="26"/>
            <w:szCs w:val="26"/>
          </w:rPr>
          <w:t>llevada por el impulso</w:t>
        </w:r>
      </w:ins>
      <w:r w:rsidRPr="008D03A6">
        <w:rPr>
          <w:rFonts w:ascii="Crimson Text" w:hAnsi="Crimson Text"/>
          <w:color w:val="000000" w:themeColor="text1"/>
          <w:sz w:val="26"/>
          <w:szCs w:val="26"/>
        </w:rPr>
        <w:t>.</w:t>
      </w:r>
    </w:p>
    <w:p w:rsidR="007F2FE1" w:rsidRDefault="00F46139" w:rsidP="00F46139">
      <w:pPr>
        <w:tabs>
          <w:tab w:val="left" w:pos="2179"/>
        </w:tabs>
        <w:spacing w:after="0"/>
        <w:ind w:firstLine="284"/>
        <w:jc w:val="both"/>
        <w:rPr>
          <w:ins w:id="873" w:author="Paula Castrilli" w:date="2025-05-24T23:08:00Z"/>
          <w:rFonts w:ascii="Crimson Text" w:hAnsi="Crimson Text"/>
          <w:color w:val="000000" w:themeColor="text1"/>
          <w:sz w:val="26"/>
          <w:szCs w:val="26"/>
        </w:rPr>
      </w:pPr>
      <w:commentRangeStart w:id="874"/>
      <w:r w:rsidRPr="008D03A6">
        <w:rPr>
          <w:rFonts w:ascii="Crimson Text" w:hAnsi="Crimson Text"/>
          <w:color w:val="000000" w:themeColor="text1"/>
          <w:sz w:val="26"/>
          <w:szCs w:val="26"/>
        </w:rPr>
        <w:t xml:space="preserve">Elena se </w:t>
      </w:r>
      <w:del w:id="875" w:author="Paula Castrilli" w:date="2025-05-24T23:06:00Z">
        <w:r w:rsidRPr="008D03A6" w:rsidDel="007F2FE1">
          <w:rPr>
            <w:rFonts w:ascii="Crimson Text" w:hAnsi="Crimson Text"/>
            <w:color w:val="000000" w:themeColor="text1"/>
            <w:sz w:val="26"/>
            <w:szCs w:val="26"/>
          </w:rPr>
          <w:delText xml:space="preserve">recostó </w:delText>
        </w:r>
      </w:del>
      <w:ins w:id="876" w:author="Paula Castrilli" w:date="2025-05-24T23:06:00Z">
        <w:r w:rsidR="007F2FE1">
          <w:rPr>
            <w:rFonts w:ascii="Crimson Text" w:hAnsi="Crimson Text"/>
            <w:color w:val="000000" w:themeColor="text1"/>
            <w:sz w:val="26"/>
            <w:szCs w:val="26"/>
          </w:rPr>
          <w:t>echó</w:t>
        </w:r>
        <w:r w:rsidR="007F2FE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sobre la cama y lloró por unos minutos, pero </w:t>
      </w:r>
      <w:del w:id="877" w:author="Paula Castrilli" w:date="2025-05-24T23:07:00Z">
        <w:r w:rsidRPr="008D03A6" w:rsidDel="007F2FE1">
          <w:rPr>
            <w:rFonts w:ascii="Crimson Text" w:hAnsi="Crimson Text"/>
            <w:color w:val="000000" w:themeColor="text1"/>
            <w:sz w:val="26"/>
            <w:szCs w:val="26"/>
          </w:rPr>
          <w:delText>su</w:delText>
        </w:r>
      </w:del>
      <w:ins w:id="878" w:author="Paula Castrilli" w:date="2025-05-24T23:07:00Z">
        <w:r w:rsidR="007F2FE1">
          <w:rPr>
            <w:rFonts w:ascii="Crimson Text" w:hAnsi="Crimson Text"/>
            <w:color w:val="000000" w:themeColor="text1"/>
            <w:sz w:val="26"/>
            <w:szCs w:val="26"/>
          </w:rPr>
          <w:t>la</w:t>
        </w:r>
      </w:ins>
      <w:r w:rsidRPr="008D03A6">
        <w:rPr>
          <w:rFonts w:ascii="Crimson Text" w:hAnsi="Crimson Text"/>
          <w:color w:val="000000" w:themeColor="text1"/>
          <w:sz w:val="26"/>
          <w:szCs w:val="26"/>
        </w:rPr>
        <w:t xml:space="preserve"> indignación </w:t>
      </w:r>
      <w:del w:id="879" w:author="Paula Castrilli" w:date="2025-05-24T23:07:00Z">
        <w:r w:rsidRPr="008D03A6" w:rsidDel="007F2FE1">
          <w:rPr>
            <w:rFonts w:ascii="Crimson Text" w:hAnsi="Crimson Text"/>
            <w:color w:val="000000" w:themeColor="text1"/>
            <w:sz w:val="26"/>
            <w:szCs w:val="26"/>
          </w:rPr>
          <w:delText>la mantenía intranquila</w:delText>
        </w:r>
      </w:del>
      <w:commentRangeEnd w:id="874"/>
      <w:ins w:id="880" w:author="Paula Castrilli" w:date="2025-05-24T23:07:00Z">
        <w:r w:rsidR="007F2FE1">
          <w:rPr>
            <w:rFonts w:ascii="Crimson Text" w:hAnsi="Crimson Text"/>
            <w:color w:val="000000" w:themeColor="text1"/>
            <w:sz w:val="26"/>
            <w:szCs w:val="26"/>
          </w:rPr>
          <w:t>impidió que siguiera sin hacer nada por más tiempo</w:t>
        </w:r>
      </w:ins>
      <w:r w:rsidR="006B4D9F">
        <w:rPr>
          <w:rStyle w:val="Refdecomentario"/>
        </w:rPr>
        <w:commentReference w:id="874"/>
      </w:r>
      <w:r w:rsidRPr="008D03A6">
        <w:rPr>
          <w:rFonts w:ascii="Crimson Text" w:hAnsi="Crimson Text"/>
          <w:color w:val="000000" w:themeColor="text1"/>
          <w:sz w:val="26"/>
          <w:szCs w:val="26"/>
        </w:rPr>
        <w:t xml:space="preserve">. Masticó la bronca hasta que no pudo con su genio, y decidió </w:t>
      </w:r>
      <w:del w:id="881" w:author="Paula Castrilli" w:date="2025-05-24T23:08:00Z">
        <w:r w:rsidRPr="008D03A6" w:rsidDel="007F2FE1">
          <w:rPr>
            <w:rFonts w:ascii="Crimson Text" w:hAnsi="Crimson Text"/>
            <w:color w:val="000000" w:themeColor="text1"/>
            <w:sz w:val="26"/>
            <w:szCs w:val="26"/>
          </w:rPr>
          <w:delText>hacer algo al respecto</w:delText>
        </w:r>
      </w:del>
      <w:ins w:id="882" w:author="Paula Castrilli" w:date="2025-05-24T23:08:00Z">
        <w:r w:rsidR="007F2FE1">
          <w:rPr>
            <w:rFonts w:ascii="Crimson Text" w:hAnsi="Crimson Text"/>
            <w:color w:val="000000" w:themeColor="text1"/>
            <w:sz w:val="26"/>
            <w:szCs w:val="26"/>
          </w:rPr>
          <w:t>ponerse en marcha</w:t>
        </w:r>
      </w:ins>
      <w:r w:rsidRPr="008D03A6">
        <w:rPr>
          <w:rFonts w:ascii="Crimson Text" w:hAnsi="Crimson Text"/>
          <w:color w:val="000000" w:themeColor="text1"/>
          <w:sz w:val="26"/>
          <w:szCs w:val="26"/>
        </w:rPr>
        <w:t xml:space="preserve">. </w:t>
      </w:r>
    </w:p>
    <w:p w:rsidR="00F46139" w:rsidRPr="008D03A6" w:rsidRDefault="007F2FE1" w:rsidP="00F46139">
      <w:pPr>
        <w:tabs>
          <w:tab w:val="left" w:pos="2179"/>
        </w:tabs>
        <w:spacing w:after="0"/>
        <w:ind w:firstLine="284"/>
        <w:jc w:val="both"/>
        <w:rPr>
          <w:rFonts w:ascii="Crimson Text" w:hAnsi="Crimson Text"/>
          <w:color w:val="000000" w:themeColor="text1"/>
          <w:sz w:val="26"/>
          <w:szCs w:val="26"/>
        </w:rPr>
      </w:pPr>
      <w:commentRangeStart w:id="883"/>
      <w:ins w:id="884" w:author="Paula Castrilli" w:date="2025-05-24T23:10:00Z">
        <w:r>
          <w:rPr>
            <w:rFonts w:ascii="Crimson Text" w:hAnsi="Crimson Text"/>
            <w:color w:val="000000" w:themeColor="text1"/>
            <w:sz w:val="26"/>
            <w:szCs w:val="26"/>
          </w:rPr>
          <w:lastRenderedPageBreak/>
          <w:t>Se cambió de ropas por unas más sencillas</w:t>
        </w:r>
        <w:commentRangeEnd w:id="883"/>
        <w:r>
          <w:rPr>
            <w:rStyle w:val="Refdecomentario"/>
          </w:rPr>
          <w:commentReference w:id="883"/>
        </w:r>
        <w:r>
          <w:rPr>
            <w:rFonts w:ascii="Crimson Text" w:hAnsi="Crimson Text"/>
            <w:color w:val="000000" w:themeColor="text1"/>
            <w:sz w:val="26"/>
            <w:szCs w:val="26"/>
          </w:rPr>
          <w:t xml:space="preserve">, </w:t>
        </w:r>
      </w:ins>
      <w:del w:id="885" w:author="Paula Castrilli" w:date="2025-05-24T23:10:00Z">
        <w:r w:rsidR="00F46139" w:rsidRPr="008D03A6" w:rsidDel="007F2FE1">
          <w:rPr>
            <w:rFonts w:ascii="Crimson Text" w:hAnsi="Crimson Text"/>
            <w:color w:val="000000" w:themeColor="text1"/>
            <w:sz w:val="26"/>
            <w:szCs w:val="26"/>
          </w:rPr>
          <w:delText>A</w:delText>
        </w:r>
      </w:del>
      <w:ins w:id="886" w:author="Paula Castrilli" w:date="2025-05-24T23:10:00Z">
        <w:r>
          <w:rPr>
            <w:rFonts w:ascii="Crimson Text" w:hAnsi="Crimson Text"/>
            <w:color w:val="000000" w:themeColor="text1"/>
            <w:sz w:val="26"/>
            <w:szCs w:val="26"/>
          </w:rPr>
          <w:t>a</w:t>
        </w:r>
      </w:ins>
      <w:r w:rsidR="00F46139" w:rsidRPr="008D03A6">
        <w:rPr>
          <w:rFonts w:ascii="Crimson Text" w:hAnsi="Crimson Text"/>
          <w:color w:val="000000" w:themeColor="text1"/>
          <w:sz w:val="26"/>
          <w:szCs w:val="26"/>
        </w:rPr>
        <w:t>brió</w:t>
      </w:r>
      <w:ins w:id="887" w:author="Paula Castrilli" w:date="2025-05-24T23:09:00Z">
        <w:r>
          <w:rPr>
            <w:rFonts w:ascii="Crimson Text" w:hAnsi="Crimson Text"/>
            <w:color w:val="000000" w:themeColor="text1"/>
            <w:sz w:val="26"/>
            <w:szCs w:val="26"/>
          </w:rPr>
          <w:t xml:space="preserve"> con cuidado</w:t>
        </w:r>
      </w:ins>
      <w:r w:rsidR="00F46139" w:rsidRPr="008D03A6">
        <w:rPr>
          <w:rFonts w:ascii="Crimson Text" w:hAnsi="Crimson Text"/>
          <w:color w:val="000000" w:themeColor="text1"/>
          <w:sz w:val="26"/>
          <w:szCs w:val="26"/>
        </w:rPr>
        <w:t xml:space="preserve"> la ventana de su alcoba </w:t>
      </w:r>
      <w:ins w:id="888" w:author="Paula Castrilli" w:date="2025-05-24T23:09:00Z">
        <w:r>
          <w:rPr>
            <w:rFonts w:ascii="Crimson Text" w:hAnsi="Crimson Text"/>
            <w:color w:val="000000" w:themeColor="text1"/>
            <w:sz w:val="26"/>
            <w:szCs w:val="26"/>
          </w:rPr>
          <w:t xml:space="preserve">para evitar hacer ruidos que alertaran a los guardias apostados en la puerta de su recámara, </w:t>
        </w:r>
      </w:ins>
      <w:r w:rsidR="00F46139" w:rsidRPr="008D03A6">
        <w:rPr>
          <w:rFonts w:ascii="Crimson Text" w:hAnsi="Crimson Text"/>
          <w:color w:val="000000" w:themeColor="text1"/>
          <w:sz w:val="26"/>
          <w:szCs w:val="26"/>
        </w:rPr>
        <w:t>y escap</w:t>
      </w:r>
      <w:ins w:id="889" w:author="Paula Castrilli" w:date="2025-05-24T23:09:00Z">
        <w:r>
          <w:rPr>
            <w:rFonts w:ascii="Crimson Text" w:hAnsi="Crimson Text"/>
            <w:color w:val="000000" w:themeColor="text1"/>
            <w:sz w:val="26"/>
            <w:szCs w:val="26"/>
          </w:rPr>
          <w:t>ó</w:t>
        </w:r>
      </w:ins>
      <w:del w:id="890" w:author="Paula Castrilli" w:date="2025-05-24T23:09:00Z">
        <w:r w:rsidR="00F46139" w:rsidRPr="008D03A6" w:rsidDel="007F2FE1">
          <w:rPr>
            <w:rFonts w:ascii="Crimson Text" w:hAnsi="Crimson Text"/>
            <w:color w:val="000000" w:themeColor="text1"/>
            <w:sz w:val="26"/>
            <w:szCs w:val="26"/>
          </w:rPr>
          <w:delText>o</w:delText>
        </w:r>
      </w:del>
      <w:r w:rsidR="00F46139" w:rsidRPr="008D03A6">
        <w:rPr>
          <w:rFonts w:ascii="Crimson Text" w:hAnsi="Crimson Text"/>
          <w:color w:val="000000" w:themeColor="text1"/>
          <w:sz w:val="26"/>
          <w:szCs w:val="26"/>
        </w:rPr>
        <w:t xml:space="preserve"> por los tejados. A pesar de ser una princesa, </w:t>
      </w:r>
      <w:del w:id="891" w:author="Paula Castrilli" w:date="2025-05-24T23:09:00Z">
        <w:r w:rsidR="00F46139" w:rsidRPr="008D03A6" w:rsidDel="007F2FE1">
          <w:rPr>
            <w:rFonts w:ascii="Crimson Text" w:hAnsi="Crimson Text"/>
            <w:color w:val="000000" w:themeColor="text1"/>
            <w:sz w:val="26"/>
            <w:szCs w:val="26"/>
          </w:rPr>
          <w:delText xml:space="preserve">tenía </w:delText>
        </w:r>
      </w:del>
      <w:ins w:id="892" w:author="Paula Castrilli" w:date="2025-05-24T23:09:00Z">
        <w:r>
          <w:rPr>
            <w:rFonts w:ascii="Crimson Text" w:hAnsi="Crimson Text"/>
            <w:color w:val="000000" w:themeColor="text1"/>
            <w:sz w:val="26"/>
            <w:szCs w:val="26"/>
          </w:rPr>
          <w:t>todos esos años de reunio</w:t>
        </w:r>
      </w:ins>
      <w:ins w:id="893" w:author="Paula Castrilli" w:date="2025-05-24T23:12:00Z">
        <w:r>
          <w:rPr>
            <w:rFonts w:ascii="Crimson Text" w:hAnsi="Crimson Text"/>
            <w:color w:val="000000" w:themeColor="text1"/>
            <w:sz w:val="26"/>
            <w:szCs w:val="26"/>
          </w:rPr>
          <w:t>n</w:t>
        </w:r>
      </w:ins>
      <w:ins w:id="894" w:author="Paula Castrilli" w:date="2025-05-24T23:09:00Z">
        <w:r>
          <w:rPr>
            <w:rFonts w:ascii="Crimson Text" w:hAnsi="Crimson Text"/>
            <w:color w:val="000000" w:themeColor="text1"/>
            <w:sz w:val="26"/>
            <w:szCs w:val="26"/>
          </w:rPr>
          <w:t>es secretas habían hecho que ganara</w:t>
        </w:r>
        <w:r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 xml:space="preserve">ciertas destrezas que escapaban </w:t>
      </w:r>
      <w:del w:id="895" w:author="Paula Castrilli" w:date="2025-05-24T23:12:00Z">
        <w:r w:rsidR="00F46139" w:rsidRPr="008D03A6" w:rsidDel="007F2FE1">
          <w:rPr>
            <w:rFonts w:ascii="Crimson Text" w:hAnsi="Crimson Text"/>
            <w:color w:val="000000" w:themeColor="text1"/>
            <w:sz w:val="26"/>
            <w:szCs w:val="26"/>
          </w:rPr>
          <w:delText xml:space="preserve">del </w:delText>
        </w:r>
      </w:del>
      <w:ins w:id="896" w:author="Paula Castrilli" w:date="2025-05-24T23:12:00Z">
        <w:r>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w:t>
        </w:r>
      </w:ins>
      <w:r w:rsidR="00F46139" w:rsidRPr="008D03A6">
        <w:rPr>
          <w:rFonts w:ascii="Crimson Text" w:hAnsi="Crimson Text"/>
          <w:color w:val="000000" w:themeColor="text1"/>
          <w:sz w:val="26"/>
          <w:szCs w:val="26"/>
        </w:rPr>
        <w:t>protocolo.</w:t>
      </w:r>
    </w:p>
    <w:p w:rsidR="00F46139" w:rsidRPr="008D03A6" w:rsidRDefault="00F46139" w:rsidP="00F461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Disimuladamente</w:t>
      </w:r>
      <w:ins w:id="897" w:author="Paula Castrilli" w:date="2025-05-24T23:12:00Z">
        <w:r w:rsidR="007F2FE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se alejó de las </w:t>
      </w:r>
      <w:r w:rsidR="007E5832" w:rsidRPr="008D03A6">
        <w:rPr>
          <w:rFonts w:ascii="Crimson Text" w:hAnsi="Crimson Text"/>
          <w:color w:val="000000" w:themeColor="text1"/>
          <w:sz w:val="26"/>
          <w:szCs w:val="26"/>
        </w:rPr>
        <w:t>inmediaciones del castillo</w:t>
      </w:r>
      <w:del w:id="898" w:author="Paula Castrilli" w:date="2025-05-24T23:12:00Z">
        <w:r w:rsidR="007E5832" w:rsidRPr="008D03A6" w:rsidDel="007F2FE1">
          <w:rPr>
            <w:rFonts w:ascii="Crimson Text" w:hAnsi="Crimson Text"/>
            <w:color w:val="000000" w:themeColor="text1"/>
            <w:sz w:val="26"/>
            <w:szCs w:val="26"/>
          </w:rPr>
          <w:delText>,</w:delText>
        </w:r>
      </w:del>
      <w:r w:rsidR="007E5832" w:rsidRPr="008D03A6">
        <w:rPr>
          <w:rFonts w:ascii="Crimson Text" w:hAnsi="Crimson Text"/>
          <w:color w:val="000000" w:themeColor="text1"/>
          <w:sz w:val="26"/>
          <w:szCs w:val="26"/>
        </w:rPr>
        <w:t xml:space="preserve"> y enfilo hacía el </w:t>
      </w:r>
      <w:del w:id="899" w:author="Paula Castrilli" w:date="2025-05-24T00:10:00Z">
        <w:r w:rsidR="007E5832" w:rsidRPr="008D03A6" w:rsidDel="002C1ED4">
          <w:rPr>
            <w:rFonts w:ascii="Crimson Text" w:hAnsi="Crimson Text"/>
            <w:color w:val="000000" w:themeColor="text1"/>
            <w:sz w:val="26"/>
            <w:szCs w:val="26"/>
          </w:rPr>
          <w:delText>bosque encantado</w:delText>
        </w:r>
      </w:del>
      <w:ins w:id="900" w:author="Paula Castrilli" w:date="2025-05-24T00:10:00Z">
        <w:r w:rsidR="002C1ED4">
          <w:rPr>
            <w:rFonts w:ascii="Crimson Text" w:hAnsi="Crimson Text"/>
            <w:color w:val="000000" w:themeColor="text1"/>
            <w:sz w:val="26"/>
            <w:szCs w:val="26"/>
          </w:rPr>
          <w:t>Bosque Encantado</w:t>
        </w:r>
      </w:ins>
      <w:r w:rsidR="007E5832" w:rsidRPr="008D03A6">
        <w:rPr>
          <w:rFonts w:ascii="Crimson Text" w:hAnsi="Crimson Text"/>
          <w:color w:val="000000" w:themeColor="text1"/>
          <w:sz w:val="26"/>
          <w:szCs w:val="26"/>
        </w:rPr>
        <w:t xml:space="preserve">. Necesitaba saber que Eros </w:t>
      </w:r>
      <w:r w:rsidR="00AE0D3F" w:rsidRPr="008D03A6">
        <w:rPr>
          <w:rFonts w:ascii="Crimson Text" w:hAnsi="Crimson Text"/>
          <w:color w:val="000000" w:themeColor="text1"/>
          <w:sz w:val="26"/>
          <w:szCs w:val="26"/>
        </w:rPr>
        <w:t xml:space="preserve">estaba a salvo. </w:t>
      </w:r>
      <w:del w:id="901" w:author="Paula Castrilli" w:date="2025-05-24T23:12:00Z">
        <w:r w:rsidR="00AE0D3F" w:rsidRPr="008D03A6" w:rsidDel="007F2FE1">
          <w:rPr>
            <w:rFonts w:ascii="Crimson Text" w:hAnsi="Crimson Text"/>
            <w:color w:val="000000" w:themeColor="text1"/>
            <w:sz w:val="26"/>
            <w:szCs w:val="26"/>
          </w:rPr>
          <w:delText>No tenía decidido</w:delText>
        </w:r>
        <w:r w:rsidR="007E5832" w:rsidRPr="008D03A6" w:rsidDel="007F2FE1">
          <w:rPr>
            <w:rFonts w:ascii="Crimson Text" w:hAnsi="Crimson Text"/>
            <w:color w:val="000000" w:themeColor="text1"/>
            <w:sz w:val="26"/>
            <w:szCs w:val="26"/>
          </w:rPr>
          <w:delText xml:space="preserve"> qué hacer</w:delText>
        </w:r>
      </w:del>
      <w:ins w:id="902" w:author="Paula Castrilli" w:date="2025-05-24T23:12:00Z">
        <w:r w:rsidR="007F2FE1">
          <w:rPr>
            <w:rFonts w:ascii="Crimson Text" w:hAnsi="Crimson Text"/>
            <w:color w:val="000000" w:themeColor="text1"/>
            <w:sz w:val="26"/>
            <w:szCs w:val="26"/>
          </w:rPr>
          <w:t>No tenía realmente un plan armado</w:t>
        </w:r>
      </w:ins>
      <w:del w:id="903" w:author="Paula Castrilli" w:date="2025-05-24T23:13:00Z">
        <w:r w:rsidR="007E5832" w:rsidRPr="008D03A6" w:rsidDel="007F2FE1">
          <w:rPr>
            <w:rFonts w:ascii="Crimson Text" w:hAnsi="Crimson Text"/>
            <w:color w:val="000000" w:themeColor="text1"/>
            <w:sz w:val="26"/>
            <w:szCs w:val="26"/>
          </w:rPr>
          <w:delText>,</w:delText>
        </w:r>
      </w:del>
      <w:r w:rsidR="007E5832" w:rsidRPr="008D03A6">
        <w:rPr>
          <w:rFonts w:ascii="Crimson Text" w:hAnsi="Crimson Text"/>
          <w:color w:val="000000" w:themeColor="text1"/>
          <w:sz w:val="26"/>
          <w:szCs w:val="26"/>
        </w:rPr>
        <w:t xml:space="preserve"> pero</w:t>
      </w:r>
      <w:ins w:id="904" w:author="Paula Castrilli" w:date="2025-05-24T23:13:00Z">
        <w:r w:rsidR="007F2FE1">
          <w:rPr>
            <w:rFonts w:ascii="Crimson Text" w:hAnsi="Crimson Text"/>
            <w:color w:val="000000" w:themeColor="text1"/>
            <w:sz w:val="26"/>
            <w:szCs w:val="26"/>
          </w:rPr>
          <w:t>, bajo esas circunstancias,</w:t>
        </w:r>
      </w:ins>
      <w:r w:rsidR="007E5832" w:rsidRPr="008D03A6">
        <w:rPr>
          <w:rFonts w:ascii="Crimson Text" w:hAnsi="Crimson Text"/>
          <w:color w:val="000000" w:themeColor="text1"/>
          <w:sz w:val="26"/>
          <w:szCs w:val="26"/>
        </w:rPr>
        <w:t xml:space="preserve"> consideró que </w:t>
      </w:r>
      <w:ins w:id="905" w:author="Paula Castrilli" w:date="2025-05-24T23:28:00Z">
        <w:r w:rsidR="004E2D5D">
          <w:rPr>
            <w:rFonts w:ascii="Crimson Text" w:hAnsi="Crimson Text"/>
            <w:color w:val="000000" w:themeColor="text1"/>
            <w:sz w:val="26"/>
            <w:szCs w:val="26"/>
          </w:rPr>
          <w:t>estaba bien si lo descubr</w:t>
        </w:r>
      </w:ins>
      <w:ins w:id="906" w:author="Paula Castrilli" w:date="2025-05-24T23:29:00Z">
        <w:r w:rsidR="004E2D5D">
          <w:rPr>
            <w:rFonts w:ascii="Crimson Text" w:hAnsi="Crimson Text"/>
            <w:color w:val="000000" w:themeColor="text1"/>
            <w:sz w:val="26"/>
            <w:szCs w:val="26"/>
          </w:rPr>
          <w:t xml:space="preserve">ía </w:t>
        </w:r>
      </w:ins>
      <w:r w:rsidR="007E5832" w:rsidRPr="008D03A6">
        <w:rPr>
          <w:rFonts w:ascii="Crimson Text" w:hAnsi="Crimson Text"/>
          <w:color w:val="000000" w:themeColor="text1"/>
          <w:sz w:val="26"/>
          <w:szCs w:val="26"/>
        </w:rPr>
        <w:t>en el camino</w:t>
      </w:r>
      <w:del w:id="907" w:author="Paula Castrilli" w:date="2025-05-24T23:29:00Z">
        <w:r w:rsidR="007E5832" w:rsidRPr="008D03A6" w:rsidDel="004E2D5D">
          <w:rPr>
            <w:rFonts w:ascii="Crimson Text" w:hAnsi="Crimson Text"/>
            <w:color w:val="000000" w:themeColor="text1"/>
            <w:sz w:val="26"/>
            <w:szCs w:val="26"/>
          </w:rPr>
          <w:delText xml:space="preserve"> lo descubriría</w:delText>
        </w:r>
      </w:del>
      <w:r w:rsidR="007E5832" w:rsidRPr="008D03A6">
        <w:rPr>
          <w:rFonts w:ascii="Crimson Text" w:hAnsi="Crimson Text"/>
          <w:color w:val="000000" w:themeColor="text1"/>
          <w:sz w:val="26"/>
          <w:szCs w:val="26"/>
        </w:rPr>
        <w:t>.</w:t>
      </w:r>
    </w:p>
    <w:p w:rsidR="007E5832" w:rsidRPr="008D03A6" w:rsidRDefault="007E5832" w:rsidP="00F46139">
      <w:pPr>
        <w:tabs>
          <w:tab w:val="left" w:pos="2179"/>
        </w:tabs>
        <w:spacing w:after="0"/>
        <w:ind w:firstLine="284"/>
        <w:jc w:val="both"/>
        <w:rPr>
          <w:rFonts w:ascii="Crimson Text" w:hAnsi="Crimson Text"/>
          <w:color w:val="000000" w:themeColor="text1"/>
          <w:sz w:val="26"/>
          <w:szCs w:val="26"/>
        </w:rPr>
      </w:pPr>
    </w:p>
    <w:p w:rsidR="00141428" w:rsidRPr="008D03A6" w:rsidRDefault="00141428" w:rsidP="001E6730">
      <w:pPr>
        <w:tabs>
          <w:tab w:val="left" w:pos="2179"/>
        </w:tabs>
        <w:spacing w:after="0"/>
        <w:ind w:firstLine="284"/>
        <w:jc w:val="both"/>
        <w:rPr>
          <w:rFonts w:ascii="Crimson Text" w:hAnsi="Crimson Text"/>
          <w:color w:val="000000" w:themeColor="text1"/>
          <w:sz w:val="26"/>
          <w:szCs w:val="26"/>
        </w:rPr>
      </w:pPr>
    </w:p>
    <w:p w:rsidR="001E6730" w:rsidRPr="008D03A6" w:rsidRDefault="001E6730" w:rsidP="001E6730">
      <w:pPr>
        <w:tabs>
          <w:tab w:val="left" w:pos="2179"/>
        </w:tabs>
        <w:spacing w:after="0"/>
        <w:ind w:firstLine="284"/>
        <w:jc w:val="both"/>
        <w:rPr>
          <w:rFonts w:ascii="Crimson Text" w:hAnsi="Crimson Text"/>
          <w:color w:val="000000" w:themeColor="text1"/>
          <w:sz w:val="26"/>
          <w:szCs w:val="26"/>
        </w:rPr>
      </w:pPr>
    </w:p>
    <w:p w:rsidR="001E6730" w:rsidRPr="008D03A6" w:rsidRDefault="001E6730">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E6730" w:rsidRPr="008D03A6" w:rsidRDefault="007F2F28" w:rsidP="001E6730">
      <w:pPr>
        <w:tabs>
          <w:tab w:val="left" w:pos="2179"/>
        </w:tabs>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8</w:t>
      </w:r>
    </w:p>
    <w:p w:rsidR="001E6730" w:rsidRPr="008D03A6" w:rsidRDefault="001E6730" w:rsidP="001E6730">
      <w:pPr>
        <w:tabs>
          <w:tab w:val="left" w:pos="2179"/>
        </w:tabs>
        <w:spacing w:after="0"/>
        <w:jc w:val="both"/>
        <w:rPr>
          <w:rFonts w:ascii="Crimson Text" w:hAnsi="Crimson Text"/>
          <w:color w:val="000000" w:themeColor="text1"/>
          <w:sz w:val="26"/>
          <w:szCs w:val="26"/>
        </w:rPr>
      </w:pPr>
    </w:p>
    <w:p w:rsidR="00AE6160" w:rsidRPr="008D03A6" w:rsidRDefault="001E6730" w:rsidP="001E673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r w:rsidR="00867DDF" w:rsidRPr="008D03A6">
        <w:rPr>
          <w:rFonts w:ascii="Crimson Text" w:hAnsi="Crimson Text"/>
          <w:color w:val="000000" w:themeColor="text1"/>
          <w:sz w:val="26"/>
          <w:szCs w:val="26"/>
        </w:rPr>
        <w:t>y Ar</w:t>
      </w:r>
      <w:r w:rsidR="001D1816" w:rsidRPr="008D03A6">
        <w:rPr>
          <w:rFonts w:ascii="Crimson Text" w:hAnsi="Crimson Text"/>
          <w:color w:val="000000" w:themeColor="text1"/>
          <w:sz w:val="26"/>
          <w:szCs w:val="26"/>
        </w:rPr>
        <w:t xml:space="preserve">on </w:t>
      </w:r>
      <w:r w:rsidR="008E73AA" w:rsidRPr="008D03A6">
        <w:rPr>
          <w:rFonts w:ascii="Crimson Text" w:hAnsi="Crimson Text"/>
          <w:color w:val="000000" w:themeColor="text1"/>
          <w:sz w:val="26"/>
          <w:szCs w:val="26"/>
        </w:rPr>
        <w:t xml:space="preserve">se encontraban </w:t>
      </w:r>
      <w:del w:id="908" w:author="Paula Castrilli" w:date="2025-05-24T23:30:00Z">
        <w:r w:rsidR="008E73AA" w:rsidRPr="008D03A6" w:rsidDel="004E2D5D">
          <w:rPr>
            <w:rFonts w:ascii="Crimson Text" w:hAnsi="Crimson Text"/>
            <w:color w:val="000000" w:themeColor="text1"/>
            <w:sz w:val="26"/>
            <w:szCs w:val="26"/>
          </w:rPr>
          <w:delText>en penumbras</w:delText>
        </w:r>
        <w:r w:rsidR="001D1816" w:rsidRPr="008D03A6" w:rsidDel="004E2D5D">
          <w:rPr>
            <w:rFonts w:ascii="Crimson Text" w:hAnsi="Crimson Text"/>
            <w:color w:val="000000" w:themeColor="text1"/>
            <w:sz w:val="26"/>
            <w:szCs w:val="26"/>
          </w:rPr>
          <w:delText xml:space="preserve"> </w:delText>
        </w:r>
      </w:del>
      <w:r w:rsidR="001D1816" w:rsidRPr="008D03A6">
        <w:rPr>
          <w:rFonts w:ascii="Crimson Text" w:hAnsi="Crimson Text"/>
          <w:color w:val="000000" w:themeColor="text1"/>
          <w:sz w:val="26"/>
          <w:szCs w:val="26"/>
        </w:rPr>
        <w:t xml:space="preserve">en la cámara </w:t>
      </w:r>
      <w:r w:rsidR="00867DDF" w:rsidRPr="008D03A6">
        <w:rPr>
          <w:rFonts w:ascii="Crimson Text" w:hAnsi="Crimson Text"/>
          <w:color w:val="000000" w:themeColor="text1"/>
          <w:sz w:val="26"/>
          <w:szCs w:val="26"/>
        </w:rPr>
        <w:t xml:space="preserve">de ingreso </w:t>
      </w:r>
      <w:del w:id="909" w:author="Paula Castrilli" w:date="2025-05-24T23:31:00Z">
        <w:r w:rsidR="00AE6160" w:rsidRPr="008D03A6" w:rsidDel="008118E7">
          <w:rPr>
            <w:rFonts w:ascii="Crimson Text" w:hAnsi="Crimson Text"/>
            <w:color w:val="000000" w:themeColor="text1"/>
            <w:sz w:val="26"/>
            <w:szCs w:val="26"/>
          </w:rPr>
          <w:delText>de</w:delText>
        </w:r>
        <w:r w:rsidR="001D1816" w:rsidRPr="008D03A6" w:rsidDel="008118E7">
          <w:rPr>
            <w:rFonts w:ascii="Crimson Text" w:hAnsi="Crimson Text"/>
            <w:color w:val="000000" w:themeColor="text1"/>
            <w:sz w:val="26"/>
            <w:szCs w:val="26"/>
          </w:rPr>
          <w:delText>l</w:delText>
        </w:r>
      </w:del>
      <w:ins w:id="910" w:author="Paula Castrilli" w:date="2025-05-24T23:31:00Z">
        <w:r w:rsidR="008118E7">
          <w:rPr>
            <w:rFonts w:ascii="Crimson Text" w:hAnsi="Crimson Text"/>
            <w:color w:val="000000" w:themeColor="text1"/>
            <w:sz w:val="26"/>
            <w:szCs w:val="26"/>
          </w:rPr>
          <w:t>al</w:t>
        </w:r>
      </w:ins>
      <w:r w:rsidR="00867DDF" w:rsidRPr="008D03A6">
        <w:rPr>
          <w:rFonts w:ascii="Crimson Text" w:hAnsi="Crimson Text"/>
          <w:color w:val="000000" w:themeColor="text1"/>
          <w:sz w:val="26"/>
          <w:szCs w:val="26"/>
        </w:rPr>
        <w:t xml:space="preserve"> búnker</w:t>
      </w:r>
      <w:del w:id="911" w:author="Paula Castrilli" w:date="2025-05-24T23:31:00Z">
        <w:r w:rsidR="00867DDF" w:rsidRPr="008D03A6" w:rsidDel="008118E7">
          <w:rPr>
            <w:rFonts w:ascii="Crimson Text" w:hAnsi="Crimson Text"/>
            <w:color w:val="000000" w:themeColor="text1"/>
            <w:sz w:val="26"/>
            <w:szCs w:val="26"/>
          </w:rPr>
          <w:delText xml:space="preserve"> abandonado</w:delText>
        </w:r>
      </w:del>
      <w:ins w:id="912" w:author="Paula Castrilli" w:date="2025-05-24T23:30:00Z">
        <w:r w:rsidR="004E2D5D">
          <w:rPr>
            <w:rFonts w:ascii="Crimson Text" w:hAnsi="Crimson Text"/>
            <w:color w:val="000000" w:themeColor="text1"/>
            <w:sz w:val="26"/>
            <w:szCs w:val="26"/>
          </w:rPr>
          <w:t xml:space="preserve">, en </w:t>
        </w:r>
      </w:ins>
      <w:ins w:id="913" w:author="Paula Castrilli" w:date="2025-05-24T23:31:00Z">
        <w:r w:rsidR="008118E7">
          <w:rPr>
            <w:rFonts w:ascii="Crimson Text" w:hAnsi="Crimson Text"/>
            <w:color w:val="000000" w:themeColor="text1"/>
            <w:sz w:val="26"/>
            <w:szCs w:val="26"/>
          </w:rPr>
          <w:t>penumbras</w:t>
        </w:r>
      </w:ins>
      <w:r w:rsidR="00867DDF" w:rsidRPr="008D03A6">
        <w:rPr>
          <w:rFonts w:ascii="Crimson Text" w:hAnsi="Crimson Text"/>
          <w:color w:val="000000" w:themeColor="text1"/>
          <w:sz w:val="26"/>
          <w:szCs w:val="26"/>
        </w:rPr>
        <w:t xml:space="preserve">. La </w:t>
      </w:r>
      <w:r w:rsidR="00DE25B3" w:rsidRPr="008D03A6">
        <w:rPr>
          <w:rFonts w:ascii="Crimson Text" w:hAnsi="Crimson Text"/>
          <w:color w:val="000000" w:themeColor="text1"/>
          <w:sz w:val="26"/>
          <w:szCs w:val="26"/>
        </w:rPr>
        <w:t>escasa</w:t>
      </w:r>
      <w:r w:rsidR="00DD780D" w:rsidRPr="008D03A6">
        <w:rPr>
          <w:rFonts w:ascii="Crimson Text" w:hAnsi="Crimson Text"/>
          <w:color w:val="000000" w:themeColor="text1"/>
          <w:sz w:val="26"/>
          <w:szCs w:val="26"/>
        </w:rPr>
        <w:t xml:space="preserve"> </w:t>
      </w:r>
      <w:r w:rsidR="00867DDF" w:rsidRPr="008D03A6">
        <w:rPr>
          <w:rFonts w:ascii="Crimson Text" w:hAnsi="Crimson Text"/>
          <w:color w:val="000000" w:themeColor="text1"/>
          <w:sz w:val="26"/>
          <w:szCs w:val="26"/>
        </w:rPr>
        <w:t xml:space="preserve">iluminación </w:t>
      </w:r>
      <w:r w:rsidR="00DD780D" w:rsidRPr="008D03A6">
        <w:rPr>
          <w:rFonts w:ascii="Crimson Text" w:hAnsi="Crimson Text"/>
          <w:color w:val="000000" w:themeColor="text1"/>
          <w:sz w:val="26"/>
          <w:szCs w:val="26"/>
        </w:rPr>
        <w:t xml:space="preserve">dependía </w:t>
      </w:r>
      <w:r w:rsidR="007C3885" w:rsidRPr="008D03A6">
        <w:rPr>
          <w:rFonts w:ascii="Crimson Text" w:hAnsi="Crimson Text"/>
          <w:color w:val="000000" w:themeColor="text1"/>
          <w:sz w:val="26"/>
          <w:szCs w:val="26"/>
        </w:rPr>
        <w:t>de</w:t>
      </w:r>
      <w:r w:rsidR="00322879" w:rsidRPr="008D03A6">
        <w:rPr>
          <w:rFonts w:ascii="Crimson Text" w:hAnsi="Crimson Text"/>
          <w:color w:val="000000" w:themeColor="text1"/>
          <w:sz w:val="26"/>
          <w:szCs w:val="26"/>
        </w:rPr>
        <w:t xml:space="preserve"> la</w:t>
      </w:r>
      <w:r w:rsidR="007C3885" w:rsidRPr="008D03A6">
        <w:rPr>
          <w:rFonts w:ascii="Crimson Text" w:hAnsi="Crimson Text"/>
          <w:color w:val="000000" w:themeColor="text1"/>
          <w:sz w:val="26"/>
          <w:szCs w:val="26"/>
        </w:rPr>
        <w:t xml:space="preserve"> luz exterior que se colaba</w:t>
      </w:r>
      <w:r w:rsidR="00AE6160" w:rsidRPr="008D03A6">
        <w:rPr>
          <w:rFonts w:ascii="Crimson Text" w:hAnsi="Crimson Text"/>
          <w:color w:val="000000" w:themeColor="text1"/>
          <w:sz w:val="26"/>
          <w:szCs w:val="26"/>
        </w:rPr>
        <w:t xml:space="preserve"> por</w:t>
      </w:r>
      <w:r w:rsidR="007C3885" w:rsidRPr="008D03A6">
        <w:rPr>
          <w:rFonts w:ascii="Crimson Text" w:hAnsi="Crimson Text"/>
          <w:color w:val="000000" w:themeColor="text1"/>
          <w:sz w:val="26"/>
          <w:szCs w:val="26"/>
        </w:rPr>
        <w:t xml:space="preserve"> entre medio </w:t>
      </w:r>
      <w:r w:rsidR="00DD780D" w:rsidRPr="008D03A6">
        <w:rPr>
          <w:rFonts w:ascii="Crimson Text" w:hAnsi="Crimson Text"/>
          <w:color w:val="000000" w:themeColor="text1"/>
          <w:sz w:val="26"/>
          <w:szCs w:val="26"/>
        </w:rPr>
        <w:t>de los barrotes de una pequeña ventanilla, ubicaba en</w:t>
      </w:r>
      <w:r w:rsidR="005249E2" w:rsidRPr="008D03A6">
        <w:rPr>
          <w:rFonts w:ascii="Crimson Text" w:hAnsi="Crimson Text"/>
          <w:color w:val="000000" w:themeColor="text1"/>
          <w:sz w:val="26"/>
          <w:szCs w:val="26"/>
        </w:rPr>
        <w:t xml:space="preserve"> lo alto de una </w:t>
      </w:r>
      <w:r w:rsidR="00501E76" w:rsidRPr="008D03A6">
        <w:rPr>
          <w:rFonts w:ascii="Crimson Text" w:hAnsi="Crimson Text"/>
          <w:color w:val="000000" w:themeColor="text1"/>
          <w:sz w:val="26"/>
          <w:szCs w:val="26"/>
        </w:rPr>
        <w:t>pared</w:t>
      </w:r>
      <w:r w:rsidR="005249E2" w:rsidRPr="008D03A6">
        <w:rPr>
          <w:rFonts w:ascii="Crimson Text" w:hAnsi="Crimson Text"/>
          <w:color w:val="000000" w:themeColor="text1"/>
          <w:sz w:val="26"/>
          <w:szCs w:val="26"/>
        </w:rPr>
        <w:t>.</w:t>
      </w:r>
    </w:p>
    <w:p w:rsidR="000B0AED" w:rsidRPr="008D03A6" w:rsidRDefault="00DD780D" w:rsidP="00AE61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Arrumbados contra un costado, había </w:t>
      </w:r>
      <w:r w:rsidR="00CE2D9D" w:rsidRPr="008D03A6">
        <w:rPr>
          <w:rFonts w:ascii="Crimson Text" w:hAnsi="Crimson Text"/>
          <w:color w:val="000000" w:themeColor="text1"/>
          <w:sz w:val="26"/>
          <w:szCs w:val="26"/>
        </w:rPr>
        <w:t>algunos artefactos</w:t>
      </w:r>
      <w:r w:rsidR="00501E76" w:rsidRPr="008D03A6">
        <w:rPr>
          <w:rFonts w:ascii="Crimson Text" w:hAnsi="Crimson Text"/>
          <w:color w:val="000000" w:themeColor="text1"/>
          <w:sz w:val="26"/>
          <w:szCs w:val="26"/>
        </w:rPr>
        <w:t xml:space="preserve"> rudimentarios</w:t>
      </w:r>
      <w:r w:rsidRPr="008D03A6">
        <w:rPr>
          <w:rFonts w:ascii="Crimson Text" w:hAnsi="Crimson Text"/>
          <w:color w:val="000000" w:themeColor="text1"/>
          <w:sz w:val="26"/>
          <w:szCs w:val="26"/>
        </w:rPr>
        <w:t xml:space="preserve"> para </w:t>
      </w:r>
      <w:r w:rsidR="00CE2D9D" w:rsidRPr="008D03A6">
        <w:rPr>
          <w:rFonts w:ascii="Crimson Text" w:hAnsi="Crimson Text"/>
          <w:color w:val="000000" w:themeColor="text1"/>
          <w:sz w:val="26"/>
          <w:szCs w:val="26"/>
        </w:rPr>
        <w:t>hacer</w:t>
      </w:r>
      <w:r w:rsidRPr="008D03A6">
        <w:rPr>
          <w:rFonts w:ascii="Crimson Text" w:hAnsi="Crimson Text"/>
          <w:color w:val="000000" w:themeColor="text1"/>
          <w:sz w:val="26"/>
          <w:szCs w:val="26"/>
        </w:rPr>
        <w:t xml:space="preserve"> fuego: una antorcha maltrecha, un pedernal y </w:t>
      </w:r>
      <w:r w:rsidR="000B0AED" w:rsidRPr="008D03A6">
        <w:rPr>
          <w:rFonts w:ascii="Crimson Text" w:hAnsi="Crimson Text"/>
          <w:color w:val="000000" w:themeColor="text1"/>
          <w:sz w:val="26"/>
          <w:szCs w:val="26"/>
        </w:rPr>
        <w:t>pirita.</w:t>
      </w:r>
      <w:r w:rsidR="00AE6160" w:rsidRPr="008D03A6">
        <w:rPr>
          <w:rFonts w:ascii="Crimson Text" w:hAnsi="Crimson Text"/>
          <w:color w:val="000000" w:themeColor="text1"/>
          <w:sz w:val="26"/>
          <w:szCs w:val="26"/>
        </w:rPr>
        <w:t xml:space="preserve"> </w:t>
      </w:r>
      <w:r w:rsidR="000B0AED" w:rsidRPr="008D03A6">
        <w:rPr>
          <w:rFonts w:ascii="Crimson Text" w:hAnsi="Crimson Text"/>
          <w:color w:val="000000" w:themeColor="text1"/>
          <w:sz w:val="26"/>
          <w:szCs w:val="26"/>
        </w:rPr>
        <w:t xml:space="preserve">Eros comenzó a golpear las piedras para </w:t>
      </w:r>
      <w:r w:rsidR="007C3885" w:rsidRPr="008D03A6">
        <w:rPr>
          <w:rFonts w:ascii="Crimson Text" w:hAnsi="Crimson Text"/>
          <w:color w:val="000000" w:themeColor="text1"/>
          <w:sz w:val="26"/>
          <w:szCs w:val="26"/>
        </w:rPr>
        <w:t>provocar</w:t>
      </w:r>
      <w:r w:rsidR="000B0AED" w:rsidRPr="008D03A6">
        <w:rPr>
          <w:rFonts w:ascii="Crimson Text" w:hAnsi="Crimson Text"/>
          <w:color w:val="000000" w:themeColor="text1"/>
          <w:sz w:val="26"/>
          <w:szCs w:val="26"/>
        </w:rPr>
        <w:t xml:space="preserve"> chispas</w:t>
      </w:r>
      <w:ins w:id="914" w:author="Paula Castrilli" w:date="2025-05-24T23:32:00Z">
        <w:r w:rsidR="008118E7">
          <w:rPr>
            <w:rFonts w:ascii="Crimson Text" w:hAnsi="Crimson Text"/>
            <w:color w:val="000000" w:themeColor="text1"/>
            <w:sz w:val="26"/>
            <w:szCs w:val="26"/>
          </w:rPr>
          <w:t xml:space="preserve"> </w:t>
        </w:r>
      </w:ins>
      <w:del w:id="915" w:author="Paula Castrilli" w:date="2025-05-24T23:32:00Z">
        <w:r w:rsidR="000B0AED" w:rsidRPr="008D03A6" w:rsidDel="008118E7">
          <w:rPr>
            <w:rFonts w:ascii="Crimson Text" w:hAnsi="Crimson Text"/>
            <w:color w:val="000000" w:themeColor="text1"/>
            <w:sz w:val="26"/>
            <w:szCs w:val="26"/>
          </w:rPr>
          <w:delText xml:space="preserve">, </w:delText>
        </w:r>
        <w:r w:rsidR="00AE6160" w:rsidRPr="008D03A6" w:rsidDel="008118E7">
          <w:rPr>
            <w:rFonts w:ascii="Crimson Text" w:hAnsi="Crimson Text"/>
            <w:color w:val="000000" w:themeColor="text1"/>
            <w:sz w:val="26"/>
            <w:szCs w:val="26"/>
          </w:rPr>
          <w:delText>y</w:delText>
        </w:r>
      </w:del>
      <w:ins w:id="916" w:author="Paula Castrilli" w:date="2025-05-24T23:32:00Z">
        <w:r w:rsidR="008118E7">
          <w:rPr>
            <w:rFonts w:ascii="Crimson Text" w:hAnsi="Crimson Text"/>
            <w:color w:val="000000" w:themeColor="text1"/>
            <w:sz w:val="26"/>
            <w:szCs w:val="26"/>
          </w:rPr>
          <w:t>mientras</w:t>
        </w:r>
      </w:ins>
      <w:r w:rsidR="000B0AED" w:rsidRPr="008D03A6">
        <w:rPr>
          <w:rFonts w:ascii="Crimson Text" w:hAnsi="Crimson Text"/>
          <w:color w:val="000000" w:themeColor="text1"/>
          <w:sz w:val="26"/>
          <w:szCs w:val="26"/>
        </w:rPr>
        <w:t xml:space="preserve"> Aron</w:t>
      </w:r>
      <w:ins w:id="917" w:author="Paula Castrilli" w:date="2025-05-24T23:32:00Z">
        <w:r w:rsidR="008118E7">
          <w:rPr>
            <w:rFonts w:ascii="Crimson Text" w:hAnsi="Crimson Text"/>
            <w:color w:val="000000" w:themeColor="text1"/>
            <w:sz w:val="26"/>
            <w:szCs w:val="26"/>
          </w:rPr>
          <w:t>, ya re</w:t>
        </w:r>
        <w:r w:rsidR="00604CE2">
          <w:rPr>
            <w:rFonts w:ascii="Crimson Text" w:hAnsi="Crimson Text"/>
            <w:color w:val="000000" w:themeColor="text1"/>
            <w:sz w:val="26"/>
            <w:szCs w:val="26"/>
          </w:rPr>
          <w:t>puesto del estado hipn</w:t>
        </w:r>
      </w:ins>
      <w:ins w:id="918" w:author="Paula Castrilli" w:date="2025-05-24T23:33:00Z">
        <w:r w:rsidR="00604CE2">
          <w:rPr>
            <w:rFonts w:ascii="Crimson Text" w:hAnsi="Crimson Text"/>
            <w:color w:val="000000" w:themeColor="text1"/>
            <w:sz w:val="26"/>
            <w:szCs w:val="26"/>
          </w:rPr>
          <w:t>ótico en el que se había encontrado hasta momentos antes,</w:t>
        </w:r>
      </w:ins>
      <w:r w:rsidR="000B0AED" w:rsidRPr="008D03A6">
        <w:rPr>
          <w:rFonts w:ascii="Crimson Text" w:hAnsi="Crimson Text"/>
          <w:color w:val="000000" w:themeColor="text1"/>
          <w:sz w:val="26"/>
          <w:szCs w:val="26"/>
        </w:rPr>
        <w:t xml:space="preserve"> acercó la antorcha con intención de encenderla. Los primeros intentos fueron </w:t>
      </w:r>
      <w:r w:rsidR="007C3885" w:rsidRPr="008D03A6">
        <w:rPr>
          <w:rFonts w:ascii="Crimson Text" w:hAnsi="Crimson Text"/>
          <w:color w:val="000000" w:themeColor="text1"/>
          <w:sz w:val="26"/>
          <w:szCs w:val="26"/>
        </w:rPr>
        <w:t>fallidos</w:t>
      </w:r>
      <w:r w:rsidR="000B0AED" w:rsidRPr="008D03A6">
        <w:rPr>
          <w:rFonts w:ascii="Crimson Text" w:hAnsi="Crimson Text"/>
          <w:color w:val="000000" w:themeColor="text1"/>
          <w:sz w:val="26"/>
          <w:szCs w:val="26"/>
        </w:rPr>
        <w:t xml:space="preserve">, los materiales eran </w:t>
      </w:r>
      <w:del w:id="919" w:author="Paula Castrilli" w:date="2025-05-24T23:34:00Z">
        <w:r w:rsidR="000B0AED" w:rsidRPr="008D03A6" w:rsidDel="00604CE2">
          <w:rPr>
            <w:rFonts w:ascii="Crimson Text" w:hAnsi="Crimson Text"/>
            <w:color w:val="000000" w:themeColor="text1"/>
            <w:sz w:val="26"/>
            <w:szCs w:val="26"/>
          </w:rPr>
          <w:delText xml:space="preserve">añejos </w:delText>
        </w:r>
      </w:del>
      <w:ins w:id="920" w:author="Paula Castrilli" w:date="2025-05-24T23:34:00Z">
        <w:r w:rsidR="00604CE2">
          <w:rPr>
            <w:rFonts w:ascii="Crimson Text" w:hAnsi="Crimson Text"/>
            <w:color w:val="000000" w:themeColor="text1"/>
            <w:sz w:val="26"/>
            <w:szCs w:val="26"/>
          </w:rPr>
          <w:t>viejos</w:t>
        </w:r>
        <w:r w:rsidR="00604CE2" w:rsidRPr="008D03A6">
          <w:rPr>
            <w:rFonts w:ascii="Crimson Text" w:hAnsi="Crimson Text"/>
            <w:color w:val="000000" w:themeColor="text1"/>
            <w:sz w:val="26"/>
            <w:szCs w:val="26"/>
          </w:rPr>
          <w:t xml:space="preserve"> </w:t>
        </w:r>
      </w:ins>
      <w:r w:rsidR="000B0AED" w:rsidRPr="008D03A6">
        <w:rPr>
          <w:rFonts w:ascii="Crimson Text" w:hAnsi="Crimson Text"/>
          <w:color w:val="000000" w:themeColor="text1"/>
          <w:sz w:val="26"/>
          <w:szCs w:val="26"/>
        </w:rPr>
        <w:t xml:space="preserve">y dificultaban la tarea. De todos modos, continuaron </w:t>
      </w:r>
      <w:del w:id="921" w:author="Paula Castrilli" w:date="2025-05-24T23:34:00Z">
        <w:r w:rsidR="007979E9" w:rsidRPr="008D03A6" w:rsidDel="00BE7E7E">
          <w:rPr>
            <w:rFonts w:ascii="Crimson Text" w:hAnsi="Crimson Text"/>
            <w:color w:val="000000" w:themeColor="text1"/>
            <w:sz w:val="26"/>
            <w:szCs w:val="26"/>
          </w:rPr>
          <w:delText>probando</w:delText>
        </w:r>
      </w:del>
      <w:ins w:id="922" w:author="Paula Castrilli" w:date="2025-05-24T23:34:00Z">
        <w:r w:rsidR="00BE7E7E">
          <w:rPr>
            <w:rFonts w:ascii="Crimson Text" w:hAnsi="Crimson Text"/>
            <w:color w:val="000000" w:themeColor="text1"/>
            <w:sz w:val="26"/>
            <w:szCs w:val="26"/>
          </w:rPr>
          <w:t>trabajando juntos</w:t>
        </w:r>
      </w:ins>
      <w:r w:rsidR="000B0AED" w:rsidRPr="008D03A6">
        <w:rPr>
          <w:rFonts w:ascii="Crimson Text" w:hAnsi="Crimson Text"/>
          <w:color w:val="000000" w:themeColor="text1"/>
          <w:sz w:val="26"/>
          <w:szCs w:val="26"/>
        </w:rPr>
        <w:t xml:space="preserve">, </w:t>
      </w:r>
      <w:del w:id="923" w:author="Paula Castrilli" w:date="2025-05-24T23:34:00Z">
        <w:r w:rsidR="000B0AED" w:rsidRPr="008D03A6" w:rsidDel="00BE7E7E">
          <w:rPr>
            <w:rFonts w:ascii="Crimson Text" w:hAnsi="Crimson Text"/>
            <w:color w:val="000000" w:themeColor="text1"/>
            <w:sz w:val="26"/>
            <w:szCs w:val="26"/>
          </w:rPr>
          <w:delText>mientras tanto, dialogaron sobre lo sucedido fuera del búnker</w:delText>
        </w:r>
      </w:del>
      <w:ins w:id="924" w:author="Paula Castrilli" w:date="2025-05-24T23:34:00Z">
        <w:r w:rsidR="00BE7E7E">
          <w:rPr>
            <w:rFonts w:ascii="Crimson Text" w:hAnsi="Crimson Text"/>
            <w:color w:val="000000" w:themeColor="text1"/>
            <w:sz w:val="26"/>
            <w:szCs w:val="26"/>
          </w:rPr>
          <w:t>hasta que Aron rompió el silencio</w:t>
        </w:r>
      </w:ins>
      <w:r w:rsidR="000B0AED" w:rsidRPr="008D03A6">
        <w:rPr>
          <w:rFonts w:ascii="Crimson Text" w:hAnsi="Crimson Text"/>
          <w:color w:val="000000" w:themeColor="text1"/>
          <w:sz w:val="26"/>
          <w:szCs w:val="26"/>
        </w:rPr>
        <w:t>.</w:t>
      </w:r>
    </w:p>
    <w:p w:rsidR="000B0AED" w:rsidRPr="008D03A6" w:rsidRDefault="000B0AED" w:rsidP="000B0A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F3051F" w:rsidRPr="008D03A6">
        <w:rPr>
          <w:rFonts w:ascii="Crimson Text" w:hAnsi="Crimson Text"/>
          <w:color w:val="000000" w:themeColor="text1"/>
          <w:sz w:val="26"/>
          <w:szCs w:val="26"/>
        </w:rPr>
        <w:t>Me salvaste la vida</w:t>
      </w:r>
      <w:ins w:id="925" w:author="Paula Castrilli" w:date="2025-05-24T23:51:00Z">
        <w:r w:rsidR="005F5BD0">
          <w:rPr>
            <w:rFonts w:ascii="Crimson Text" w:hAnsi="Crimson Text"/>
            <w:color w:val="000000" w:themeColor="text1"/>
            <w:sz w:val="26"/>
            <w:szCs w:val="26"/>
          </w:rPr>
          <w:t xml:space="preserve"> </w:t>
        </w:r>
        <w:r w:rsidR="005F5BD0" w:rsidRPr="008D03A6">
          <w:rPr>
            <w:rFonts w:ascii="Crimson Text" w:hAnsi="Crimson Text"/>
            <w:color w:val="000000" w:themeColor="text1"/>
            <w:sz w:val="26"/>
            <w:szCs w:val="26"/>
          </w:rPr>
          <w:t>–</w:t>
        </w:r>
        <w:r w:rsidR="005F5BD0">
          <w:rPr>
            <w:rFonts w:ascii="Crimson Text" w:hAnsi="Crimson Text"/>
            <w:color w:val="000000" w:themeColor="text1"/>
            <w:sz w:val="26"/>
            <w:szCs w:val="26"/>
          </w:rPr>
          <w:t>dijo, con sencillez y agradecimiento en la voz</w:t>
        </w:r>
        <w:r w:rsidR="005F5BD0" w:rsidRPr="008D03A6">
          <w:rPr>
            <w:rFonts w:ascii="Crimson Text" w:hAnsi="Crimson Text"/>
            <w:color w:val="000000" w:themeColor="text1"/>
            <w:sz w:val="26"/>
            <w:szCs w:val="26"/>
          </w:rPr>
          <w:t>–</w:t>
        </w:r>
        <w:proofErr w:type="gramStart"/>
        <w:r w:rsidR="005F5BD0">
          <w:rPr>
            <w:rFonts w:ascii="Crimson Text" w:hAnsi="Crimson Text"/>
            <w:color w:val="000000" w:themeColor="text1"/>
            <w:sz w:val="26"/>
            <w:szCs w:val="26"/>
          </w:rPr>
          <w:t>,</w:t>
        </w:r>
      </w:ins>
      <w:r w:rsidR="00F3051F" w:rsidRPr="008D03A6">
        <w:rPr>
          <w:rFonts w:ascii="Crimson Text" w:hAnsi="Crimson Text"/>
          <w:color w:val="000000" w:themeColor="text1"/>
          <w:sz w:val="26"/>
          <w:szCs w:val="26"/>
        </w:rPr>
        <w:t>,</w:t>
      </w:r>
      <w:proofErr w:type="gramEnd"/>
      <w:r w:rsidR="00F3051F" w:rsidRPr="008D03A6">
        <w:rPr>
          <w:rFonts w:ascii="Crimson Text" w:hAnsi="Crimson Text"/>
          <w:color w:val="000000" w:themeColor="text1"/>
          <w:sz w:val="26"/>
          <w:szCs w:val="26"/>
        </w:rPr>
        <w:t xml:space="preserve"> si no fuera por ti me hubiera devorado ese dragón. </w:t>
      </w:r>
      <w:del w:id="926" w:author="Paula Castrilli" w:date="2025-05-24T23:52:00Z">
        <w:r w:rsidR="00F3051F" w:rsidRPr="008D03A6" w:rsidDel="005F5BD0">
          <w:rPr>
            <w:rFonts w:ascii="Crimson Text" w:hAnsi="Crimson Text"/>
            <w:color w:val="000000" w:themeColor="text1"/>
            <w:sz w:val="26"/>
            <w:szCs w:val="26"/>
          </w:rPr>
          <w:delText>Estaba bloqueado, e</w:delText>
        </w:r>
      </w:del>
      <w:ins w:id="927" w:author="Paula Castrilli" w:date="2025-05-24T23:52:00Z">
        <w:r w:rsidR="005F5BD0">
          <w:rPr>
            <w:rFonts w:ascii="Crimson Text" w:hAnsi="Crimson Text"/>
            <w:color w:val="000000" w:themeColor="text1"/>
            <w:sz w:val="26"/>
            <w:szCs w:val="26"/>
          </w:rPr>
          <w:t>E</w:t>
        </w:r>
      </w:ins>
      <w:r w:rsidR="00F3051F" w:rsidRPr="008D03A6">
        <w:rPr>
          <w:rFonts w:ascii="Crimson Text" w:hAnsi="Crimson Text"/>
          <w:color w:val="000000" w:themeColor="text1"/>
          <w:sz w:val="26"/>
          <w:szCs w:val="26"/>
        </w:rPr>
        <w:t xml:space="preserve">sta vez </w:t>
      </w:r>
      <w:proofErr w:type="spellStart"/>
      <w:r w:rsidR="00F3051F" w:rsidRPr="008D03A6">
        <w:rPr>
          <w:rFonts w:ascii="Crimson Text" w:hAnsi="Crimson Text"/>
          <w:color w:val="000000" w:themeColor="text1"/>
          <w:sz w:val="26"/>
          <w:szCs w:val="26"/>
        </w:rPr>
        <w:t>Sigurd</w:t>
      </w:r>
      <w:proofErr w:type="spellEnd"/>
      <w:r w:rsidR="00F3051F" w:rsidRPr="008D03A6">
        <w:rPr>
          <w:rFonts w:ascii="Crimson Text" w:hAnsi="Crimson Text"/>
          <w:color w:val="000000" w:themeColor="text1"/>
          <w:sz w:val="26"/>
          <w:szCs w:val="26"/>
        </w:rPr>
        <w:t xml:space="preserve"> se pasó de la raya –</w:t>
      </w:r>
      <w:del w:id="928" w:author="Paula Castrilli" w:date="2025-05-24T23:52:00Z">
        <w:r w:rsidR="00F3051F" w:rsidRPr="008D03A6" w:rsidDel="005F5BD0">
          <w:rPr>
            <w:rFonts w:ascii="Crimson Text" w:hAnsi="Crimson Text"/>
            <w:color w:val="000000" w:themeColor="text1"/>
            <w:sz w:val="26"/>
            <w:szCs w:val="26"/>
          </w:rPr>
          <w:delText xml:space="preserve">dijo </w:delText>
        </w:r>
      </w:del>
      <w:ins w:id="929" w:author="Paula Castrilli" w:date="2025-05-24T23:52:00Z">
        <w:r w:rsidR="005F5BD0">
          <w:rPr>
            <w:rFonts w:ascii="Crimson Text" w:hAnsi="Crimson Text"/>
            <w:color w:val="000000" w:themeColor="text1"/>
            <w:sz w:val="26"/>
            <w:szCs w:val="26"/>
          </w:rPr>
          <w:t>añadió</w:t>
        </w:r>
      </w:ins>
      <w:del w:id="930" w:author="Paula Castrilli" w:date="2025-05-24T23:52:00Z">
        <w:r w:rsidR="00F3051F" w:rsidRPr="008D03A6" w:rsidDel="005F5BD0">
          <w:rPr>
            <w:rFonts w:ascii="Crimson Text" w:hAnsi="Crimson Text"/>
            <w:color w:val="000000" w:themeColor="text1"/>
            <w:sz w:val="26"/>
            <w:szCs w:val="26"/>
          </w:rPr>
          <w:delText>Aron</w:delText>
        </w:r>
      </w:del>
      <w:ins w:id="931" w:author="Paula Castrilli" w:date="2025-05-24T23:52:00Z">
        <w:r w:rsidR="005F5BD0">
          <w:rPr>
            <w:rFonts w:ascii="Crimson Text" w:hAnsi="Crimson Text"/>
            <w:color w:val="000000" w:themeColor="text1"/>
            <w:sz w:val="26"/>
            <w:szCs w:val="26"/>
          </w:rPr>
          <w:t xml:space="preserve"> molesto</w:t>
        </w:r>
      </w:ins>
      <w:r w:rsidR="00F3051F" w:rsidRPr="008D03A6">
        <w:rPr>
          <w:rFonts w:ascii="Crimson Text" w:hAnsi="Crimson Text"/>
          <w:color w:val="000000" w:themeColor="text1"/>
          <w:sz w:val="26"/>
          <w:szCs w:val="26"/>
        </w:rPr>
        <w:t>, tratando de</w:t>
      </w:r>
      <w:ins w:id="932" w:author="Paula Castrilli" w:date="2025-05-24T23:52:00Z">
        <w:r w:rsidR="005F5BD0">
          <w:rPr>
            <w:rFonts w:ascii="Crimson Text" w:hAnsi="Crimson Text"/>
            <w:color w:val="000000" w:themeColor="text1"/>
            <w:sz w:val="26"/>
            <w:szCs w:val="26"/>
          </w:rPr>
          <w:t xml:space="preserve"> alguna manera</w:t>
        </w:r>
      </w:ins>
      <w:r w:rsidR="00F3051F" w:rsidRPr="008D03A6">
        <w:rPr>
          <w:rFonts w:ascii="Crimson Text" w:hAnsi="Crimson Text"/>
          <w:color w:val="000000" w:themeColor="text1"/>
          <w:sz w:val="26"/>
          <w:szCs w:val="26"/>
        </w:rPr>
        <w:t xml:space="preserve"> justificar </w:t>
      </w:r>
      <w:del w:id="933" w:author="Paula Castrilli" w:date="2025-05-24T23:53:00Z">
        <w:r w:rsidR="00F3051F" w:rsidRPr="008D03A6" w:rsidDel="005F5BD0">
          <w:rPr>
            <w:rFonts w:ascii="Crimson Text" w:hAnsi="Crimson Text"/>
            <w:color w:val="000000" w:themeColor="text1"/>
            <w:sz w:val="26"/>
            <w:szCs w:val="26"/>
          </w:rPr>
          <w:delText>la actitud que había adoptado</w:delText>
        </w:r>
      </w:del>
      <w:ins w:id="934" w:author="Paula Castrilli" w:date="2025-05-24T23:53:00Z">
        <w:r w:rsidR="005F5BD0">
          <w:rPr>
            <w:rFonts w:ascii="Crimson Text" w:hAnsi="Crimson Text"/>
            <w:color w:val="000000" w:themeColor="text1"/>
            <w:sz w:val="26"/>
            <w:szCs w:val="26"/>
          </w:rPr>
          <w:t>la manera en la que se había comportado cuando estaban afuera</w:t>
        </w:r>
      </w:ins>
      <w:r w:rsidR="00F3051F" w:rsidRPr="008D03A6">
        <w:rPr>
          <w:rFonts w:ascii="Crimson Text" w:hAnsi="Crimson Text"/>
          <w:color w:val="000000" w:themeColor="text1"/>
          <w:sz w:val="26"/>
          <w:szCs w:val="26"/>
        </w:rPr>
        <w:t>.</w:t>
      </w:r>
    </w:p>
    <w:p w:rsidR="00F3051F" w:rsidRPr="008D03A6" w:rsidRDefault="00F3051F" w:rsidP="000B0AE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spellStart"/>
      <w:proofErr w:type="gramEnd"/>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–preguntó Eros, le resultaba extraño que aún creyera que el maestro guerrero </w:t>
      </w:r>
      <w:r w:rsidR="007C3885" w:rsidRPr="008D03A6">
        <w:rPr>
          <w:rFonts w:ascii="Crimson Text" w:hAnsi="Crimson Text"/>
          <w:color w:val="000000" w:themeColor="text1"/>
          <w:sz w:val="26"/>
          <w:szCs w:val="26"/>
        </w:rPr>
        <w:t xml:space="preserve">había estado </w:t>
      </w:r>
      <w:del w:id="935" w:author="Paula Castrilli" w:date="2025-05-24T23:53:00Z">
        <w:r w:rsidR="00AE1474" w:rsidRPr="008D03A6" w:rsidDel="005F5BD0">
          <w:rPr>
            <w:rFonts w:ascii="Crimson Text" w:hAnsi="Crimson Text"/>
            <w:color w:val="000000" w:themeColor="text1"/>
            <w:sz w:val="26"/>
            <w:szCs w:val="26"/>
          </w:rPr>
          <w:delText xml:space="preserve">presente </w:delText>
        </w:r>
      </w:del>
      <w:r w:rsidR="00AE1474" w:rsidRPr="008D03A6">
        <w:rPr>
          <w:rFonts w:ascii="Crimson Text" w:hAnsi="Crimson Text"/>
          <w:color w:val="000000" w:themeColor="text1"/>
          <w:sz w:val="26"/>
          <w:szCs w:val="26"/>
        </w:rPr>
        <w:t>junto a ellos</w:t>
      </w:r>
      <w:r w:rsidRPr="008D03A6">
        <w:rPr>
          <w:rFonts w:ascii="Crimson Text" w:hAnsi="Crimson Text"/>
          <w:color w:val="000000" w:themeColor="text1"/>
          <w:sz w:val="26"/>
          <w:szCs w:val="26"/>
        </w:rPr>
        <w:t>.</w:t>
      </w:r>
    </w:p>
    <w:p w:rsidR="00F3051F" w:rsidRPr="008D03A6" w:rsidRDefault="00F3051F" w:rsidP="000B0AE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Sí</w:t>
      </w:r>
      <w:del w:id="936" w:author="Paula Castrilli" w:date="2025-05-24T23:54:00Z">
        <w:r w:rsidRPr="008D03A6" w:rsidDel="005F5BD0">
          <w:rPr>
            <w:rFonts w:ascii="Crimson Text" w:hAnsi="Crimson Text"/>
            <w:color w:val="000000" w:themeColor="text1"/>
            <w:sz w:val="26"/>
            <w:szCs w:val="26"/>
          </w:rPr>
          <w:delText>!</w:delText>
        </w:r>
      </w:del>
      <w:ins w:id="937" w:author="Paula Castrilli" w:date="2025-05-24T23:54:00Z">
        <w:r w:rsidR="005F5BD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proofErr w:type="spellStart"/>
      <w:r w:rsidRPr="008D03A6">
        <w:rPr>
          <w:rFonts w:ascii="Crimson Text" w:hAnsi="Crimson Text"/>
          <w:color w:val="000000" w:themeColor="text1"/>
          <w:sz w:val="26"/>
          <w:szCs w:val="26"/>
        </w:rPr>
        <w:t>Sigurd</w:t>
      </w:r>
      <w:proofErr w:type="spellEnd"/>
      <w:del w:id="938" w:author="Paula Castrilli" w:date="2025-05-24T23:54:00Z">
        <w:r w:rsidRPr="008D03A6" w:rsidDel="005F5BD0">
          <w:rPr>
            <w:rFonts w:ascii="Crimson Text" w:hAnsi="Crimson Text"/>
            <w:color w:val="000000" w:themeColor="text1"/>
            <w:sz w:val="26"/>
            <w:szCs w:val="26"/>
          </w:rPr>
          <w:delText>,</w:delText>
        </w:r>
      </w:del>
      <w:ins w:id="939" w:author="Paula Castrilli" w:date="2025-05-24T23:54:00Z">
        <w:r w:rsidR="005F5BD0">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ins w:id="940" w:author="Paula Castrilli" w:date="2025-05-24T23:54:00Z">
        <w:r w:rsidR="005F5BD0">
          <w:rPr>
            <w:rFonts w:ascii="Crimson Text" w:hAnsi="Crimson Text"/>
            <w:color w:val="000000" w:themeColor="text1"/>
            <w:sz w:val="26"/>
            <w:szCs w:val="26"/>
          </w:rPr>
          <w:t>S</w:t>
        </w:r>
      </w:ins>
      <w:del w:id="941" w:author="Paula Castrilli" w:date="2025-05-24T23:54:00Z">
        <w:r w:rsidR="007C3885" w:rsidRPr="008D03A6" w:rsidDel="005F5BD0">
          <w:rPr>
            <w:rFonts w:ascii="Crimson Text" w:hAnsi="Crimson Text"/>
            <w:color w:val="000000" w:themeColor="text1"/>
            <w:sz w:val="26"/>
            <w:szCs w:val="26"/>
          </w:rPr>
          <w:delText>s</w:delText>
        </w:r>
      </w:del>
      <w:r w:rsidR="007C3885" w:rsidRPr="008D03A6">
        <w:rPr>
          <w:rFonts w:ascii="Crimson Text" w:hAnsi="Crimson Text"/>
          <w:color w:val="000000" w:themeColor="text1"/>
          <w:sz w:val="26"/>
          <w:szCs w:val="26"/>
        </w:rPr>
        <w:t>é que no me estaba</w:t>
      </w:r>
      <w:r w:rsidR="000B3D72" w:rsidRPr="008D03A6">
        <w:rPr>
          <w:rFonts w:ascii="Crimson Text" w:hAnsi="Crimson Text"/>
          <w:color w:val="000000" w:themeColor="text1"/>
          <w:sz w:val="26"/>
          <w:szCs w:val="26"/>
        </w:rPr>
        <w:t xml:space="preserve"> yendo bien en los entrenamientos</w:t>
      </w:r>
      <w:ins w:id="942" w:author="Paula Castrilli" w:date="2025-05-24T23:54:00Z">
        <w:r w:rsidR="005F5BD0">
          <w:rPr>
            <w:rFonts w:ascii="Crimson Text" w:hAnsi="Crimson Text"/>
            <w:color w:val="000000" w:themeColor="text1"/>
            <w:sz w:val="26"/>
            <w:szCs w:val="26"/>
          </w:rPr>
          <w:t xml:space="preserve"> últimamente</w:t>
        </w:r>
      </w:ins>
      <w:r w:rsidR="000B3D72" w:rsidRPr="008D03A6">
        <w:rPr>
          <w:rFonts w:ascii="Crimson Text" w:hAnsi="Crimson Text"/>
          <w:color w:val="000000" w:themeColor="text1"/>
          <w:sz w:val="26"/>
          <w:szCs w:val="26"/>
        </w:rPr>
        <w:t xml:space="preserve">, pero </w:t>
      </w:r>
      <w:commentRangeStart w:id="943"/>
      <w:del w:id="944" w:author="Paula Castrilli" w:date="2025-05-24T23:54:00Z">
        <w:r w:rsidRPr="008D03A6" w:rsidDel="005F5BD0">
          <w:rPr>
            <w:rFonts w:ascii="Crimson Text" w:hAnsi="Crimson Text"/>
            <w:color w:val="000000" w:themeColor="text1"/>
            <w:sz w:val="26"/>
            <w:szCs w:val="26"/>
          </w:rPr>
          <w:delText>no es justo tanta exigencia</w:delText>
        </w:r>
      </w:del>
      <w:commentRangeEnd w:id="943"/>
      <w:r w:rsidR="005F5BD0">
        <w:rPr>
          <w:rStyle w:val="Refdecomentario"/>
        </w:rPr>
        <w:commentReference w:id="943"/>
      </w:r>
      <w:ins w:id="945" w:author="Paula Castrilli" w:date="2025-05-24T23:54:00Z">
        <w:r w:rsidR="005F5BD0">
          <w:rPr>
            <w:rFonts w:ascii="Crimson Text" w:hAnsi="Crimson Text"/>
            <w:color w:val="000000" w:themeColor="text1"/>
            <w:sz w:val="26"/>
            <w:szCs w:val="26"/>
          </w:rPr>
          <w:t>ya es demasiado</w:t>
        </w:r>
      </w:ins>
      <w:r w:rsidRPr="008D03A6">
        <w:rPr>
          <w:rFonts w:ascii="Crimson Text" w:hAnsi="Crimson Text"/>
          <w:color w:val="000000" w:themeColor="text1"/>
          <w:sz w:val="26"/>
          <w:szCs w:val="26"/>
        </w:rPr>
        <w:t xml:space="preserve">, </w:t>
      </w:r>
      <w:r w:rsidR="007C3885" w:rsidRPr="008D03A6">
        <w:rPr>
          <w:rFonts w:ascii="Crimson Text" w:hAnsi="Crimson Text"/>
          <w:color w:val="000000" w:themeColor="text1"/>
          <w:sz w:val="26"/>
          <w:szCs w:val="26"/>
        </w:rPr>
        <w:t>me tiene de punto</w:t>
      </w:r>
      <w:r w:rsidRPr="008D03A6">
        <w:rPr>
          <w:rFonts w:ascii="Crimson Text" w:hAnsi="Crimson Text"/>
          <w:color w:val="000000" w:themeColor="text1"/>
          <w:sz w:val="26"/>
          <w:szCs w:val="26"/>
        </w:rPr>
        <w:t>. ¿</w:t>
      </w:r>
      <w:r w:rsidR="000B3D72" w:rsidRPr="008D03A6">
        <w:rPr>
          <w:rFonts w:ascii="Crimson Text" w:hAnsi="Crimson Text"/>
          <w:color w:val="000000" w:themeColor="text1"/>
          <w:sz w:val="26"/>
          <w:szCs w:val="26"/>
        </w:rPr>
        <w:t>Oíste</w:t>
      </w:r>
      <w:r w:rsidRPr="008D03A6">
        <w:rPr>
          <w:rFonts w:ascii="Crimson Text" w:hAnsi="Crimson Text"/>
          <w:color w:val="000000" w:themeColor="text1"/>
          <w:sz w:val="26"/>
          <w:szCs w:val="26"/>
        </w:rPr>
        <w:t xml:space="preserve"> las cosas </w:t>
      </w:r>
      <w:ins w:id="946" w:author="Paula Castrilli" w:date="2025-05-24T23:55:00Z">
        <w:r w:rsidR="005F5BD0">
          <w:rPr>
            <w:rFonts w:ascii="Crimson Text" w:hAnsi="Crimson Text"/>
            <w:color w:val="000000" w:themeColor="text1"/>
            <w:sz w:val="26"/>
            <w:szCs w:val="26"/>
          </w:rPr>
          <w:t xml:space="preserve">horribles </w:t>
        </w:r>
      </w:ins>
      <w:r w:rsidRPr="008D03A6">
        <w:rPr>
          <w:rFonts w:ascii="Crimson Text" w:hAnsi="Crimson Text"/>
          <w:color w:val="000000" w:themeColor="text1"/>
          <w:sz w:val="26"/>
          <w:szCs w:val="26"/>
        </w:rPr>
        <w:t>que me dijo? –</w:t>
      </w:r>
      <w:del w:id="947" w:author="Paula Castrilli" w:date="2025-05-24T23:55:00Z">
        <w:r w:rsidRPr="008D03A6" w:rsidDel="005F5BD0">
          <w:rPr>
            <w:rFonts w:ascii="Crimson Text" w:hAnsi="Crimson Text"/>
            <w:color w:val="000000" w:themeColor="text1"/>
            <w:sz w:val="26"/>
            <w:szCs w:val="26"/>
          </w:rPr>
          <w:delText xml:space="preserve">exclamó </w:delText>
        </w:r>
      </w:del>
      <w:ins w:id="948" w:author="Paula Castrilli" w:date="2025-05-24T23:55:00Z">
        <w:r w:rsidR="005F5BD0">
          <w:rPr>
            <w:rFonts w:ascii="Crimson Text" w:hAnsi="Crimson Text"/>
            <w:color w:val="000000" w:themeColor="text1"/>
            <w:sz w:val="26"/>
            <w:szCs w:val="26"/>
          </w:rPr>
          <w:t>preguntó con indignación</w:t>
        </w:r>
      </w:ins>
      <w:del w:id="949" w:author="Paula Castrilli" w:date="2025-05-24T23:56:00Z">
        <w:r w:rsidRPr="008D03A6" w:rsidDel="005F5BD0">
          <w:rPr>
            <w:rFonts w:ascii="Crimson Text" w:hAnsi="Crimson Text"/>
            <w:color w:val="000000" w:themeColor="text1"/>
            <w:sz w:val="26"/>
            <w:szCs w:val="26"/>
          </w:rPr>
          <w:delText>convencido de que todo había sido real</w:delText>
        </w:r>
      </w:del>
      <w:r w:rsidRPr="008D03A6">
        <w:rPr>
          <w:rFonts w:ascii="Crimson Text" w:hAnsi="Crimson Text"/>
          <w:color w:val="000000" w:themeColor="text1"/>
          <w:sz w:val="26"/>
          <w:szCs w:val="26"/>
        </w:rPr>
        <w:t>.</w:t>
      </w:r>
    </w:p>
    <w:p w:rsidR="00F3051F" w:rsidRPr="008D03A6" w:rsidRDefault="00F3051F" w:rsidP="000B0A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0B3D72" w:rsidRPr="008D03A6">
        <w:rPr>
          <w:rFonts w:ascii="Crimson Text" w:hAnsi="Crimson Text"/>
          <w:color w:val="000000" w:themeColor="text1"/>
          <w:sz w:val="26"/>
          <w:szCs w:val="26"/>
        </w:rPr>
        <w:t xml:space="preserve">Nadie te </w:t>
      </w:r>
      <w:r w:rsidR="002B0C63" w:rsidRPr="008D03A6">
        <w:rPr>
          <w:rFonts w:ascii="Crimson Text" w:hAnsi="Crimson Text"/>
          <w:color w:val="000000" w:themeColor="text1"/>
          <w:sz w:val="26"/>
          <w:szCs w:val="26"/>
        </w:rPr>
        <w:t>dijo</w:t>
      </w:r>
      <w:r w:rsidR="000B3D72" w:rsidRPr="008D03A6">
        <w:rPr>
          <w:rFonts w:ascii="Crimson Text" w:hAnsi="Crimson Text"/>
          <w:color w:val="000000" w:themeColor="text1"/>
          <w:sz w:val="26"/>
          <w:szCs w:val="26"/>
        </w:rPr>
        <w:t xml:space="preserve"> nada, </w:t>
      </w:r>
      <w:del w:id="950" w:author="Paula Castrilli" w:date="2025-05-24T23:56:00Z">
        <w:r w:rsidR="000B3D72" w:rsidRPr="008D03A6" w:rsidDel="005F5BD0">
          <w:rPr>
            <w:rFonts w:ascii="Crimson Text" w:hAnsi="Crimson Text"/>
            <w:color w:val="000000" w:themeColor="text1"/>
            <w:sz w:val="26"/>
            <w:szCs w:val="26"/>
          </w:rPr>
          <w:delText xml:space="preserve">todo </w:delText>
        </w:r>
        <w:r w:rsidR="002B0C63" w:rsidRPr="008D03A6" w:rsidDel="005F5BD0">
          <w:rPr>
            <w:rFonts w:ascii="Crimson Text" w:hAnsi="Crimson Text"/>
            <w:color w:val="000000" w:themeColor="text1"/>
            <w:sz w:val="26"/>
            <w:szCs w:val="26"/>
          </w:rPr>
          <w:delText xml:space="preserve">fue </w:delText>
        </w:r>
        <w:r w:rsidR="000B3D72" w:rsidRPr="008D03A6" w:rsidDel="005F5BD0">
          <w:rPr>
            <w:rFonts w:ascii="Crimson Text" w:hAnsi="Crimson Text"/>
            <w:color w:val="000000" w:themeColor="text1"/>
            <w:sz w:val="26"/>
            <w:szCs w:val="26"/>
          </w:rPr>
          <w:delText xml:space="preserve">producto de tu imaginación. </w:delText>
        </w:r>
      </w:del>
      <w:proofErr w:type="spellStart"/>
      <w:r w:rsidR="000B3D72" w:rsidRPr="008D03A6">
        <w:rPr>
          <w:rFonts w:ascii="Crimson Text" w:hAnsi="Crimson Text"/>
          <w:color w:val="000000" w:themeColor="text1"/>
          <w:sz w:val="26"/>
          <w:szCs w:val="26"/>
        </w:rPr>
        <w:t>Sigurd</w:t>
      </w:r>
      <w:proofErr w:type="spellEnd"/>
      <w:r w:rsidR="000B3D72" w:rsidRPr="008D03A6">
        <w:rPr>
          <w:rFonts w:ascii="Crimson Text" w:hAnsi="Crimson Text"/>
          <w:color w:val="000000" w:themeColor="text1"/>
          <w:sz w:val="26"/>
          <w:szCs w:val="26"/>
        </w:rPr>
        <w:t xml:space="preserve"> no estaba allí</w:t>
      </w:r>
      <w:del w:id="951" w:author="Paula Castrilli" w:date="2025-05-24T23:56:00Z">
        <w:r w:rsidR="000B3D72" w:rsidRPr="008D03A6" w:rsidDel="005F5BD0">
          <w:rPr>
            <w:rFonts w:ascii="Crimson Text" w:hAnsi="Crimson Text"/>
            <w:color w:val="000000" w:themeColor="text1"/>
            <w:sz w:val="26"/>
            <w:szCs w:val="26"/>
          </w:rPr>
          <w:delText>,</w:delText>
        </w:r>
      </w:del>
      <w:del w:id="952" w:author="Paula Castrilli" w:date="2025-05-24T23:57:00Z">
        <w:r w:rsidR="000B3D72" w:rsidRPr="008D03A6" w:rsidDel="005F5BD0">
          <w:rPr>
            <w:rFonts w:ascii="Crimson Text" w:hAnsi="Crimson Text"/>
            <w:color w:val="000000" w:themeColor="text1"/>
            <w:sz w:val="26"/>
            <w:szCs w:val="26"/>
          </w:rPr>
          <w:delText xml:space="preserve"> l</w:delText>
        </w:r>
      </w:del>
      <w:ins w:id="953" w:author="Paula Castrilli" w:date="2025-05-24T23:57:00Z">
        <w:r w:rsidR="005F5BD0">
          <w:rPr>
            <w:rFonts w:ascii="Crimson Text" w:hAnsi="Crimson Text"/>
            <w:color w:val="000000" w:themeColor="text1"/>
            <w:sz w:val="26"/>
            <w:szCs w:val="26"/>
          </w:rPr>
          <w:t>. L</w:t>
        </w:r>
      </w:ins>
      <w:r w:rsidR="000B3D72" w:rsidRPr="008D03A6">
        <w:rPr>
          <w:rFonts w:ascii="Crimson Text" w:hAnsi="Crimson Text"/>
          <w:color w:val="000000" w:themeColor="text1"/>
          <w:sz w:val="26"/>
          <w:szCs w:val="26"/>
        </w:rPr>
        <w:t>a voz de tus miedos era la que hablaba</w:t>
      </w:r>
      <w:ins w:id="954" w:author="Paula Castrilli" w:date="2025-05-24T23:57:00Z">
        <w:r w:rsidR="005F5BD0">
          <w:rPr>
            <w:rFonts w:ascii="Crimson Text" w:hAnsi="Crimson Text"/>
            <w:color w:val="000000" w:themeColor="text1"/>
            <w:sz w:val="26"/>
            <w:szCs w:val="26"/>
          </w:rPr>
          <w:t xml:space="preserve">, </w:t>
        </w:r>
        <w:r w:rsidR="005F5BD0" w:rsidRPr="008D03A6">
          <w:rPr>
            <w:rFonts w:ascii="Crimson Text" w:hAnsi="Crimson Text"/>
            <w:color w:val="000000" w:themeColor="text1"/>
            <w:sz w:val="26"/>
            <w:szCs w:val="26"/>
          </w:rPr>
          <w:t>todo fue producto de tu imaginación.</w:t>
        </w:r>
      </w:ins>
      <w:del w:id="955" w:author="Paula Castrilli" w:date="2025-05-24T23:57:00Z">
        <w:r w:rsidR="000B3D72" w:rsidRPr="008D03A6" w:rsidDel="005F5BD0">
          <w:rPr>
            <w:rFonts w:ascii="Crimson Text" w:hAnsi="Crimson Text"/>
            <w:color w:val="000000" w:themeColor="text1"/>
            <w:sz w:val="26"/>
            <w:szCs w:val="26"/>
          </w:rPr>
          <w:delText>.</w:delText>
        </w:r>
      </w:del>
    </w:p>
    <w:p w:rsidR="000B3D72" w:rsidRPr="008D03A6" w:rsidRDefault="000B3D72" w:rsidP="000B0AE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puede ser, </w:t>
      </w:r>
      <w:ins w:id="956" w:author="Paula Castrilli" w:date="2025-05-24T23:58:00Z">
        <w:r w:rsidR="005F5BD0">
          <w:rPr>
            <w:rFonts w:ascii="Crimson Text" w:hAnsi="Crimson Text"/>
            <w:color w:val="000000" w:themeColor="text1"/>
            <w:sz w:val="26"/>
            <w:szCs w:val="26"/>
          </w:rPr>
          <w:t>¡</w:t>
        </w:r>
      </w:ins>
      <w:r w:rsidRPr="008D03A6">
        <w:rPr>
          <w:rFonts w:ascii="Crimson Text" w:hAnsi="Crimson Text"/>
          <w:color w:val="000000" w:themeColor="text1"/>
          <w:sz w:val="26"/>
          <w:szCs w:val="26"/>
        </w:rPr>
        <w:t>estaba frente a mí</w:t>
      </w:r>
      <w:ins w:id="957" w:author="Paula Castrilli" w:date="2025-05-24T23:58:00Z">
        <w:r w:rsidR="005F5BD0">
          <w:rPr>
            <w:rFonts w:ascii="Crimson Text" w:hAnsi="Crimson Text"/>
            <w:color w:val="000000" w:themeColor="text1"/>
            <w:sz w:val="26"/>
            <w:szCs w:val="26"/>
          </w:rPr>
          <w:t xml:space="preserve"> diciendo que</w:t>
        </w:r>
      </w:ins>
      <w:del w:id="958" w:author="Paula Castrilli" w:date="2025-05-24T23:58:00Z">
        <w:r w:rsidRPr="008D03A6" w:rsidDel="005F5BD0">
          <w:rPr>
            <w:rFonts w:ascii="Crimson Text" w:hAnsi="Crimson Text"/>
            <w:color w:val="000000" w:themeColor="text1"/>
            <w:sz w:val="26"/>
            <w:szCs w:val="26"/>
          </w:rPr>
          <w:delText>,</w:delText>
        </w:r>
        <w:r w:rsidR="000F68C7" w:rsidRPr="008D03A6" w:rsidDel="005F5BD0">
          <w:rPr>
            <w:rFonts w:ascii="Crimson Text" w:hAnsi="Crimson Text"/>
            <w:color w:val="000000" w:themeColor="text1"/>
            <w:sz w:val="26"/>
            <w:szCs w:val="26"/>
          </w:rPr>
          <w:delText xml:space="preserve"> criticando mi forma de actuar. S</w:delText>
        </w:r>
        <w:r w:rsidR="007C3885" w:rsidRPr="008D03A6" w:rsidDel="005F5BD0">
          <w:rPr>
            <w:rFonts w:ascii="Crimson Text" w:hAnsi="Crimson Text"/>
            <w:color w:val="000000" w:themeColor="text1"/>
            <w:sz w:val="26"/>
            <w:szCs w:val="26"/>
          </w:rPr>
          <w:delText>abía que me</w:delText>
        </w:r>
      </w:del>
      <w:r w:rsidRPr="008D03A6">
        <w:rPr>
          <w:rFonts w:ascii="Crimson Text" w:hAnsi="Crimson Text"/>
          <w:color w:val="000000" w:themeColor="text1"/>
          <w:sz w:val="26"/>
          <w:szCs w:val="26"/>
        </w:rPr>
        <w:t xml:space="preserve"> expulsaría del grupo</w:t>
      </w:r>
      <w:del w:id="959" w:author="Paula Castrilli" w:date="2025-05-24T23:58:00Z">
        <w:r w:rsidR="007C3885" w:rsidRPr="008D03A6" w:rsidDel="005F5BD0">
          <w:rPr>
            <w:rFonts w:ascii="Crimson Text" w:hAnsi="Crimson Text"/>
            <w:color w:val="000000" w:themeColor="text1"/>
            <w:sz w:val="26"/>
            <w:szCs w:val="26"/>
          </w:rPr>
          <w:delText>,</w:delText>
        </w:r>
      </w:del>
      <w:ins w:id="960" w:author="Paula Castrilli" w:date="2025-05-24T23:58:00Z">
        <w:r w:rsidR="005F5BD0">
          <w:rPr>
            <w:rFonts w:ascii="Crimson Text" w:hAnsi="Crimson Text"/>
            <w:color w:val="000000" w:themeColor="text1"/>
            <w:sz w:val="26"/>
            <w:szCs w:val="26"/>
          </w:rPr>
          <w:t xml:space="preserve"> y que era lo que siempre había querido</w:t>
        </w:r>
      </w:ins>
      <w:ins w:id="961" w:author="Paula Castrilli" w:date="2025-05-24T23:59:00Z">
        <w:r w:rsidR="005F5BD0">
          <w:rPr>
            <w:rFonts w:ascii="Crimson Text" w:hAnsi="Crimson Text"/>
            <w:color w:val="000000" w:themeColor="text1"/>
            <w:sz w:val="26"/>
            <w:szCs w:val="26"/>
          </w:rPr>
          <w:t>! Tuviste que haberlo visto también</w:t>
        </w:r>
      </w:ins>
      <w:del w:id="962" w:author="Paula Castrilli" w:date="2025-05-24T23:59:00Z">
        <w:r w:rsidR="007C3885" w:rsidRPr="008D03A6" w:rsidDel="005F5BD0">
          <w:rPr>
            <w:rFonts w:ascii="Crimson Text" w:hAnsi="Crimson Text"/>
            <w:color w:val="000000" w:themeColor="text1"/>
            <w:sz w:val="26"/>
            <w:szCs w:val="26"/>
          </w:rPr>
          <w:delText xml:space="preserve"> es lo que quiso siempre</w:delText>
        </w:r>
        <w:r w:rsidRPr="008D03A6" w:rsidDel="005F5BD0">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w:t>
      </w:r>
      <w:del w:id="963" w:author="Paula Castrilli" w:date="2025-05-24T23:59:00Z">
        <w:r w:rsidRPr="008D03A6" w:rsidDel="005F5BD0">
          <w:rPr>
            <w:rFonts w:ascii="Crimson Text" w:hAnsi="Crimson Text"/>
            <w:color w:val="000000" w:themeColor="text1"/>
            <w:sz w:val="26"/>
            <w:szCs w:val="26"/>
          </w:rPr>
          <w:delText>retrucó</w:delText>
        </w:r>
      </w:del>
      <w:ins w:id="964" w:author="Paula Castrilli" w:date="2025-05-24T23:59:00Z">
        <w:r w:rsidR="005F5BD0">
          <w:rPr>
            <w:rFonts w:ascii="Crimson Text" w:hAnsi="Crimson Text"/>
            <w:color w:val="000000" w:themeColor="text1"/>
            <w:sz w:val="26"/>
            <w:szCs w:val="26"/>
          </w:rPr>
          <w:t>replicó</w:t>
        </w:r>
      </w:ins>
      <w:r w:rsidRPr="008D03A6">
        <w:rPr>
          <w:rFonts w:ascii="Crimson Text" w:hAnsi="Crimson Text"/>
          <w:color w:val="000000" w:themeColor="text1"/>
          <w:sz w:val="26"/>
          <w:szCs w:val="26"/>
        </w:rPr>
        <w:t>, aún convencido de lo que había visto.</w:t>
      </w:r>
    </w:p>
    <w:p w:rsidR="000B3D72" w:rsidRPr="008D03A6" w:rsidRDefault="000B3D72"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–Estoy hablando en serio, yo estaba a tu lado</w:t>
      </w:r>
      <w:ins w:id="965" w:author="Paula Castrilli" w:date="2025-05-24T23:59:00Z">
        <w:r w:rsidR="005F5BD0">
          <w:rPr>
            <w:rFonts w:ascii="Crimson Text" w:hAnsi="Crimson Text"/>
            <w:color w:val="000000" w:themeColor="text1"/>
            <w:sz w:val="26"/>
            <w:szCs w:val="26"/>
          </w:rPr>
          <w:t xml:space="preserve"> </w:t>
        </w:r>
      </w:ins>
      <w:del w:id="966" w:author="Paula Castrilli" w:date="2025-05-24T23:59:00Z">
        <w:r w:rsidRPr="008D03A6" w:rsidDel="005F5BD0">
          <w:rPr>
            <w:rFonts w:ascii="Crimson Text" w:hAnsi="Crimson Text"/>
            <w:color w:val="000000" w:themeColor="text1"/>
            <w:sz w:val="26"/>
            <w:szCs w:val="26"/>
          </w:rPr>
          <w:delText>,</w:delText>
        </w:r>
      </w:del>
      <w:ins w:id="967" w:author="Paula Castrilli" w:date="2025-05-24T23:59:00Z">
        <w:r w:rsidR="005F5BD0">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no había nadie más. Nunca estuvo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ahí, </w:t>
      </w:r>
      <w:del w:id="968" w:author="Paula Castrilli" w:date="2025-05-24T23:59:00Z">
        <w:r w:rsidR="000F68C7" w:rsidRPr="008D03A6" w:rsidDel="005F5BD0">
          <w:rPr>
            <w:rFonts w:ascii="Crimson Text" w:hAnsi="Crimson Text"/>
            <w:color w:val="000000" w:themeColor="text1"/>
            <w:sz w:val="26"/>
            <w:szCs w:val="26"/>
          </w:rPr>
          <w:delText>tienes que</w:delText>
        </w:r>
        <w:r w:rsidRPr="008D03A6" w:rsidDel="005F5BD0">
          <w:rPr>
            <w:rFonts w:ascii="Crimson Text" w:hAnsi="Crimson Text"/>
            <w:color w:val="000000" w:themeColor="text1"/>
            <w:sz w:val="26"/>
            <w:szCs w:val="26"/>
          </w:rPr>
          <w:delText xml:space="preserve"> </w:delText>
        </w:r>
        <w:r w:rsidR="00501E76" w:rsidRPr="008D03A6" w:rsidDel="005F5BD0">
          <w:rPr>
            <w:rFonts w:ascii="Crimson Text" w:hAnsi="Crimson Text"/>
            <w:color w:val="000000" w:themeColor="text1"/>
            <w:sz w:val="26"/>
            <w:szCs w:val="26"/>
          </w:rPr>
          <w:delText>aceptarlo</w:delText>
        </w:r>
      </w:del>
      <w:ins w:id="969" w:author="Paula Castrilli" w:date="2025-05-24T23:59:00Z">
        <w:r w:rsidR="005F5BD0">
          <w:rPr>
            <w:rFonts w:ascii="Crimson Text" w:hAnsi="Crimson Text"/>
            <w:color w:val="000000" w:themeColor="text1"/>
            <w:sz w:val="26"/>
            <w:szCs w:val="26"/>
          </w:rPr>
          <w:t>entiéndelo</w:t>
        </w:r>
      </w:ins>
      <w:r w:rsidRPr="008D03A6">
        <w:rPr>
          <w:rFonts w:ascii="Crimson Text" w:hAnsi="Crimson Text"/>
          <w:color w:val="000000" w:themeColor="text1"/>
          <w:sz w:val="26"/>
          <w:szCs w:val="26"/>
        </w:rPr>
        <w:t xml:space="preserve">. El bosque estaba enfrentándote a tus propios miedos, tal como lo anticipó el viejo </w:t>
      </w:r>
      <w:proofErr w:type="spellStart"/>
      <w:r w:rsidRPr="008D03A6">
        <w:rPr>
          <w:rFonts w:ascii="Crimson Text" w:hAnsi="Crimson Text"/>
          <w:color w:val="000000" w:themeColor="text1"/>
          <w:sz w:val="26"/>
          <w:szCs w:val="26"/>
        </w:rPr>
        <w:t>Harald</w:t>
      </w:r>
      <w:proofErr w:type="spellEnd"/>
      <w:r w:rsidRPr="008D03A6">
        <w:rPr>
          <w:rFonts w:ascii="Crimson Text" w:hAnsi="Crimson Text"/>
          <w:color w:val="000000" w:themeColor="text1"/>
          <w:sz w:val="26"/>
          <w:szCs w:val="26"/>
        </w:rPr>
        <w:t xml:space="preserve"> –</w:t>
      </w:r>
      <w:del w:id="970" w:author="Paula Castrilli" w:date="2025-05-25T00:00:00Z">
        <w:r w:rsidRPr="008D03A6" w:rsidDel="005F5BD0">
          <w:rPr>
            <w:rFonts w:ascii="Crimson Text" w:hAnsi="Crimson Text"/>
            <w:color w:val="000000" w:themeColor="text1"/>
            <w:sz w:val="26"/>
            <w:szCs w:val="26"/>
          </w:rPr>
          <w:delText>concluyó</w:delText>
        </w:r>
        <w:r w:rsidR="007E5562" w:rsidRPr="008D03A6" w:rsidDel="005F5BD0">
          <w:rPr>
            <w:rFonts w:ascii="Crimson Text" w:hAnsi="Crimson Text"/>
            <w:color w:val="000000" w:themeColor="text1"/>
            <w:sz w:val="26"/>
            <w:szCs w:val="26"/>
          </w:rPr>
          <w:delText xml:space="preserve"> </w:delText>
        </w:r>
      </w:del>
      <w:ins w:id="971" w:author="Paula Castrilli" w:date="2025-05-25T00:00:00Z">
        <w:r w:rsidR="005F5BD0">
          <w:rPr>
            <w:rFonts w:ascii="Crimson Text" w:hAnsi="Crimson Text"/>
            <w:color w:val="000000" w:themeColor="text1"/>
            <w:sz w:val="26"/>
            <w:szCs w:val="26"/>
          </w:rPr>
          <w:t>insistió</w:t>
        </w:r>
        <w:r w:rsidR="005F5BD0" w:rsidRPr="008D03A6">
          <w:rPr>
            <w:rFonts w:ascii="Crimson Text" w:hAnsi="Crimson Text"/>
            <w:color w:val="000000" w:themeColor="text1"/>
            <w:sz w:val="26"/>
            <w:szCs w:val="26"/>
          </w:rPr>
          <w:t xml:space="preserve"> </w:t>
        </w:r>
      </w:ins>
      <w:r w:rsidR="007E5562" w:rsidRPr="008D03A6">
        <w:rPr>
          <w:rFonts w:ascii="Crimson Text" w:hAnsi="Crimson Text"/>
          <w:color w:val="000000" w:themeColor="text1"/>
          <w:sz w:val="26"/>
          <w:szCs w:val="26"/>
        </w:rPr>
        <w:t>Eros</w:t>
      </w:r>
      <w:r w:rsidR="00DE348B" w:rsidRPr="008D03A6">
        <w:rPr>
          <w:rFonts w:ascii="Crimson Text" w:hAnsi="Crimson Text"/>
          <w:color w:val="000000" w:themeColor="text1"/>
          <w:sz w:val="26"/>
          <w:szCs w:val="26"/>
        </w:rPr>
        <w:t xml:space="preserve">, </w:t>
      </w:r>
      <w:del w:id="972" w:author="Paula Castrilli" w:date="2025-05-25T00:00:00Z">
        <w:r w:rsidR="00DE348B" w:rsidRPr="008D03A6" w:rsidDel="005F5BD0">
          <w:rPr>
            <w:rFonts w:ascii="Crimson Text" w:hAnsi="Crimson Text"/>
            <w:color w:val="000000" w:themeColor="text1"/>
            <w:sz w:val="26"/>
            <w:szCs w:val="26"/>
          </w:rPr>
          <w:delText>esta</w:delText>
        </w:r>
        <w:r w:rsidRPr="008D03A6" w:rsidDel="005F5BD0">
          <w:rPr>
            <w:rFonts w:ascii="Crimson Text" w:hAnsi="Crimson Text"/>
            <w:color w:val="000000" w:themeColor="text1"/>
            <w:sz w:val="26"/>
            <w:szCs w:val="26"/>
          </w:rPr>
          <w:delText xml:space="preserve"> vez más convincente</w:delText>
        </w:r>
      </w:del>
      <w:ins w:id="973" w:author="Paula Castrilli" w:date="2025-05-25T00:00:00Z">
        <w:r w:rsidR="005F5BD0">
          <w:rPr>
            <w:rFonts w:ascii="Crimson Text" w:hAnsi="Crimson Text"/>
            <w:color w:val="000000" w:themeColor="text1"/>
            <w:sz w:val="26"/>
            <w:szCs w:val="26"/>
          </w:rPr>
          <w:t>volcando en su voz toda la</w:t>
        </w:r>
      </w:ins>
      <w:ins w:id="974" w:author="Paula Castrilli" w:date="2025-05-25T00:01:00Z">
        <w:r w:rsidR="00E079A0">
          <w:rPr>
            <w:rFonts w:ascii="Crimson Text" w:hAnsi="Crimson Text"/>
            <w:color w:val="000000" w:themeColor="text1"/>
            <w:sz w:val="26"/>
            <w:szCs w:val="26"/>
          </w:rPr>
          <w:t xml:space="preserve"> convicción posible</w:t>
        </w:r>
      </w:ins>
      <w:r w:rsidRPr="008D03A6">
        <w:rPr>
          <w:rFonts w:ascii="Crimson Text" w:hAnsi="Crimson Text"/>
          <w:color w:val="000000" w:themeColor="text1"/>
          <w:sz w:val="26"/>
          <w:szCs w:val="26"/>
        </w:rPr>
        <w:t>.</w:t>
      </w:r>
    </w:p>
    <w:p w:rsidR="000B3D72" w:rsidRPr="008D03A6" w:rsidRDefault="000B3D72"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lo puedo creer</w:t>
      </w:r>
      <w:ins w:id="975" w:author="Paula Castrilli" w:date="2025-05-25T00:01:00Z">
        <w:r w:rsidR="00E079A0">
          <w:rPr>
            <w:rFonts w:ascii="Crimson Text" w:hAnsi="Crimson Text"/>
            <w:color w:val="000000" w:themeColor="text1"/>
            <w:sz w:val="26"/>
            <w:szCs w:val="26"/>
          </w:rPr>
          <w:t>…</w:t>
        </w:r>
      </w:ins>
      <w:del w:id="976" w:author="Paula Castrilli" w:date="2025-05-25T00:01:00Z">
        <w:r w:rsidRPr="008D03A6" w:rsidDel="00E079A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ins w:id="977" w:author="Paula Castrilli" w:date="2025-05-25T00:01:00Z">
        <w:r w:rsidR="00E079A0">
          <w:rPr>
            <w:rFonts w:ascii="Crimson Text" w:hAnsi="Crimson Text"/>
            <w:color w:val="000000" w:themeColor="text1"/>
            <w:sz w:val="26"/>
            <w:szCs w:val="26"/>
          </w:rPr>
          <w:t>¿</w:t>
        </w:r>
      </w:ins>
      <w:r w:rsidRPr="008D03A6">
        <w:rPr>
          <w:rFonts w:ascii="Crimson Text" w:hAnsi="Crimson Text"/>
          <w:color w:val="000000" w:themeColor="text1"/>
          <w:sz w:val="26"/>
          <w:szCs w:val="26"/>
        </w:rPr>
        <w:t>entonces todo lo que sucedió ahí afuera no fue real</w:t>
      </w:r>
      <w:ins w:id="978" w:author="Paula Castrilli" w:date="2025-05-25T00:01:00Z">
        <w:r w:rsidR="00E079A0">
          <w:rPr>
            <w:rFonts w:ascii="Crimson Text" w:hAnsi="Crimson Text"/>
            <w:color w:val="000000" w:themeColor="text1"/>
            <w:sz w:val="26"/>
            <w:szCs w:val="26"/>
          </w:rPr>
          <w:t>?</w:t>
        </w:r>
      </w:ins>
      <w:del w:id="979" w:author="Paula Castrilli" w:date="2025-05-25T00:01:00Z">
        <w:r w:rsidRPr="008D03A6" w:rsidDel="00E079A0">
          <w:rPr>
            <w:rFonts w:ascii="Crimson Text" w:hAnsi="Crimson Text"/>
            <w:color w:val="000000" w:themeColor="text1"/>
            <w:sz w:val="26"/>
            <w:szCs w:val="26"/>
          </w:rPr>
          <w:delText>.</w:delText>
        </w:r>
      </w:del>
    </w:p>
    <w:p w:rsidR="007E5562" w:rsidRPr="008D03A6" w:rsidRDefault="007E5562"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980" w:author="Paula Castrilli" w:date="2025-05-25T00:02:00Z">
        <w:r w:rsidRPr="008D03A6" w:rsidDel="00E079A0">
          <w:rPr>
            <w:rFonts w:ascii="Crimson Text" w:hAnsi="Crimson Text"/>
            <w:color w:val="000000" w:themeColor="text1"/>
            <w:sz w:val="26"/>
            <w:szCs w:val="26"/>
          </w:rPr>
          <w:delText>No,</w:delText>
        </w:r>
      </w:del>
      <w:ins w:id="981" w:author="Paula Castrilli" w:date="2025-05-25T00:02:00Z">
        <w:r w:rsidR="00E079A0">
          <w:rPr>
            <w:rFonts w:ascii="Crimson Text" w:hAnsi="Crimson Text"/>
            <w:color w:val="000000" w:themeColor="text1"/>
            <w:sz w:val="26"/>
            <w:szCs w:val="26"/>
          </w:rPr>
          <w:t>Casi</w:t>
        </w:r>
      </w:ins>
      <w:r w:rsidRPr="008D03A6">
        <w:rPr>
          <w:rFonts w:ascii="Crimson Text" w:hAnsi="Crimson Text"/>
          <w:color w:val="000000" w:themeColor="text1"/>
          <w:sz w:val="26"/>
          <w:szCs w:val="26"/>
        </w:rPr>
        <w:t xml:space="preserve"> todo</w:t>
      </w:r>
      <w:del w:id="982" w:author="Paula Castrilli" w:date="2025-05-25T00:02:00Z">
        <w:r w:rsidRPr="008D03A6" w:rsidDel="00E079A0">
          <w:rPr>
            <w:rFonts w:ascii="Crimson Text" w:hAnsi="Crimson Text"/>
            <w:color w:val="000000" w:themeColor="text1"/>
            <w:sz w:val="26"/>
            <w:szCs w:val="26"/>
          </w:rPr>
          <w:delText xml:space="preserve"> no</w:delText>
        </w:r>
      </w:del>
      <w:r w:rsidRPr="008D03A6">
        <w:rPr>
          <w:rFonts w:ascii="Crimson Text" w:hAnsi="Crimson Text"/>
          <w:color w:val="000000" w:themeColor="text1"/>
          <w:sz w:val="26"/>
          <w:szCs w:val="26"/>
        </w:rPr>
        <w:t>, el dragón</w:t>
      </w:r>
      <w:r w:rsidR="00AE1474" w:rsidRPr="008D03A6">
        <w:rPr>
          <w:rFonts w:ascii="Crimson Text" w:hAnsi="Crimson Text"/>
          <w:color w:val="000000" w:themeColor="text1"/>
          <w:sz w:val="26"/>
          <w:szCs w:val="26"/>
        </w:rPr>
        <w:t xml:space="preserve"> sí</w:t>
      </w:r>
      <w:r w:rsidRPr="008D03A6">
        <w:rPr>
          <w:rFonts w:ascii="Crimson Text" w:hAnsi="Crimson Text"/>
          <w:color w:val="000000" w:themeColor="text1"/>
          <w:sz w:val="26"/>
          <w:szCs w:val="26"/>
        </w:rPr>
        <w:t xml:space="preserve"> era real</w:t>
      </w:r>
      <w:del w:id="983" w:author="Paula Castrilli" w:date="2025-05-25T00:03:00Z">
        <w:r w:rsidRPr="008D03A6" w:rsidDel="00E079A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del w:id="984" w:author="Paula Castrilli" w:date="2025-05-25T00:03:00Z">
        <w:r w:rsidRPr="008D03A6" w:rsidDel="00E079A0">
          <w:rPr>
            <w:rFonts w:ascii="Crimson Text" w:hAnsi="Crimson Text"/>
            <w:color w:val="000000" w:themeColor="text1"/>
            <w:sz w:val="26"/>
            <w:szCs w:val="26"/>
          </w:rPr>
          <w:delText>si no fuera por mí, te hubiera arrancado la cabeza</w:delText>
        </w:r>
      </w:del>
      <w:ins w:id="985" w:author="Paula Castrilli" w:date="2025-05-25T00:03:00Z">
        <w:r w:rsidR="00E079A0">
          <w:rPr>
            <w:rFonts w:ascii="Crimson Text" w:hAnsi="Crimson Text"/>
            <w:color w:val="000000" w:themeColor="text1"/>
            <w:sz w:val="26"/>
            <w:szCs w:val="26"/>
          </w:rPr>
          <w:t>casi te arranca la cabeza</w:t>
        </w:r>
      </w:ins>
      <w:r w:rsidRPr="008D03A6">
        <w:rPr>
          <w:rFonts w:ascii="Crimson Text" w:hAnsi="Crimson Text"/>
          <w:color w:val="000000" w:themeColor="text1"/>
          <w:sz w:val="26"/>
          <w:szCs w:val="26"/>
        </w:rPr>
        <w:t>.</w:t>
      </w:r>
    </w:p>
    <w:p w:rsidR="00E079A0" w:rsidRDefault="001F5066" w:rsidP="000B3D72">
      <w:pPr>
        <w:tabs>
          <w:tab w:val="left" w:pos="2179"/>
        </w:tabs>
        <w:spacing w:after="0"/>
        <w:ind w:firstLine="284"/>
        <w:jc w:val="both"/>
        <w:rPr>
          <w:ins w:id="986" w:author="Paula Castrilli" w:date="2025-05-25T00:05:00Z"/>
          <w:rFonts w:ascii="Crimson Text" w:hAnsi="Crimson Text"/>
          <w:color w:val="000000" w:themeColor="text1"/>
          <w:sz w:val="26"/>
          <w:szCs w:val="26"/>
        </w:rPr>
      </w:pPr>
      <w:r w:rsidRPr="008D03A6">
        <w:rPr>
          <w:rFonts w:ascii="Crimson Text" w:hAnsi="Crimson Text"/>
          <w:color w:val="000000" w:themeColor="text1"/>
          <w:sz w:val="26"/>
          <w:szCs w:val="26"/>
        </w:rPr>
        <w:t>–</w:t>
      </w:r>
      <w:r w:rsidR="00501E76" w:rsidRPr="008D03A6">
        <w:rPr>
          <w:rFonts w:ascii="Crimson Text" w:hAnsi="Crimson Text"/>
          <w:color w:val="000000" w:themeColor="text1"/>
          <w:sz w:val="26"/>
          <w:szCs w:val="26"/>
        </w:rPr>
        <w:t>Ya lo sé</w:t>
      </w:r>
      <w:r w:rsidR="00AE1474" w:rsidRPr="008D03A6">
        <w:rPr>
          <w:rFonts w:ascii="Crimson Text" w:hAnsi="Crimson Text"/>
          <w:color w:val="000000" w:themeColor="text1"/>
          <w:sz w:val="26"/>
          <w:szCs w:val="26"/>
        </w:rPr>
        <w:t>, g</w:t>
      </w:r>
      <w:r w:rsidR="007E5562" w:rsidRPr="008D03A6">
        <w:rPr>
          <w:rFonts w:ascii="Crimson Text" w:hAnsi="Crimson Text"/>
          <w:color w:val="000000" w:themeColor="text1"/>
          <w:sz w:val="26"/>
          <w:szCs w:val="26"/>
        </w:rPr>
        <w:t xml:space="preserve">racias </w:t>
      </w:r>
      <w:r w:rsidR="002B66D1" w:rsidRPr="008D03A6">
        <w:rPr>
          <w:rFonts w:ascii="Crimson Text" w:hAnsi="Crimson Text"/>
          <w:color w:val="000000" w:themeColor="text1"/>
          <w:sz w:val="26"/>
          <w:szCs w:val="26"/>
        </w:rPr>
        <w:t>por salvarme –</w:t>
      </w:r>
      <w:del w:id="987" w:author="Paula Castrilli" w:date="2025-05-25T00:04:00Z">
        <w:r w:rsidR="002B66D1" w:rsidRPr="008D03A6" w:rsidDel="00E079A0">
          <w:rPr>
            <w:rFonts w:ascii="Crimson Text" w:hAnsi="Crimson Text"/>
            <w:color w:val="000000" w:themeColor="text1"/>
            <w:sz w:val="26"/>
            <w:szCs w:val="26"/>
          </w:rPr>
          <w:delText xml:space="preserve">respondió </w:delText>
        </w:r>
      </w:del>
      <w:ins w:id="988" w:author="Paula Castrilli" w:date="2025-05-25T00:04:00Z">
        <w:r w:rsidR="00E079A0">
          <w:rPr>
            <w:rFonts w:ascii="Crimson Text" w:hAnsi="Crimson Text"/>
            <w:color w:val="000000" w:themeColor="text1"/>
            <w:sz w:val="26"/>
            <w:szCs w:val="26"/>
          </w:rPr>
          <w:t>repitió</w:t>
        </w:r>
        <w:r w:rsidR="00E079A0" w:rsidRPr="008D03A6">
          <w:rPr>
            <w:rFonts w:ascii="Crimson Text" w:hAnsi="Crimson Text"/>
            <w:color w:val="000000" w:themeColor="text1"/>
            <w:sz w:val="26"/>
            <w:szCs w:val="26"/>
          </w:rPr>
          <w:t xml:space="preserve"> </w:t>
        </w:r>
      </w:ins>
      <w:r w:rsidR="002B66D1" w:rsidRPr="008D03A6">
        <w:rPr>
          <w:rFonts w:ascii="Crimson Text" w:hAnsi="Crimson Text"/>
          <w:color w:val="000000" w:themeColor="text1"/>
          <w:sz w:val="26"/>
          <w:szCs w:val="26"/>
        </w:rPr>
        <w:t xml:space="preserve">Aron, al </w:t>
      </w:r>
      <w:del w:id="989" w:author="Paula Castrilli" w:date="2025-05-25T00:04:00Z">
        <w:r w:rsidR="002B66D1" w:rsidRPr="008D03A6" w:rsidDel="00E079A0">
          <w:rPr>
            <w:rFonts w:ascii="Crimson Text" w:hAnsi="Crimson Text"/>
            <w:color w:val="000000" w:themeColor="text1"/>
            <w:sz w:val="26"/>
            <w:szCs w:val="26"/>
          </w:rPr>
          <w:delText xml:space="preserve">momento </w:delText>
        </w:r>
      </w:del>
      <w:ins w:id="990" w:author="Paula Castrilli" w:date="2025-05-25T00:04:00Z">
        <w:r w:rsidR="00E079A0">
          <w:rPr>
            <w:rFonts w:ascii="Crimson Text" w:hAnsi="Crimson Text"/>
            <w:color w:val="000000" w:themeColor="text1"/>
            <w:sz w:val="26"/>
            <w:szCs w:val="26"/>
          </w:rPr>
          <w:t>mismo tiempo</w:t>
        </w:r>
      </w:ins>
      <w:del w:id="991" w:author="Paula Castrilli" w:date="2025-05-25T00:04:00Z">
        <w:r w:rsidR="002B66D1" w:rsidRPr="008D03A6" w:rsidDel="00E079A0">
          <w:rPr>
            <w:rFonts w:ascii="Crimson Text" w:hAnsi="Crimson Text"/>
            <w:color w:val="000000" w:themeColor="text1"/>
            <w:sz w:val="26"/>
            <w:szCs w:val="26"/>
          </w:rPr>
          <w:delText>en</w:delText>
        </w:r>
      </w:del>
      <w:r w:rsidR="002B66D1" w:rsidRPr="008D03A6">
        <w:rPr>
          <w:rFonts w:ascii="Crimson Text" w:hAnsi="Crimson Text"/>
          <w:color w:val="000000" w:themeColor="text1"/>
          <w:sz w:val="26"/>
          <w:szCs w:val="26"/>
        </w:rPr>
        <w:t xml:space="preserve"> que la enésima chispa</w:t>
      </w:r>
      <w:del w:id="992" w:author="Paula Castrilli" w:date="2025-05-25T00:04:00Z">
        <w:r w:rsidR="002B66D1" w:rsidRPr="008D03A6" w:rsidDel="00E079A0">
          <w:rPr>
            <w:rFonts w:ascii="Crimson Text" w:hAnsi="Crimson Text"/>
            <w:color w:val="000000" w:themeColor="text1"/>
            <w:sz w:val="26"/>
            <w:szCs w:val="26"/>
          </w:rPr>
          <w:delText>, al fin,</w:delText>
        </w:r>
      </w:del>
      <w:r w:rsidR="002B66D1" w:rsidRPr="008D03A6">
        <w:rPr>
          <w:rFonts w:ascii="Crimson Text" w:hAnsi="Crimson Text"/>
          <w:color w:val="000000" w:themeColor="text1"/>
          <w:sz w:val="26"/>
          <w:szCs w:val="26"/>
        </w:rPr>
        <w:t xml:space="preserve"> encendió </w:t>
      </w:r>
      <w:r w:rsidRPr="008D03A6">
        <w:rPr>
          <w:rFonts w:ascii="Crimson Text" w:hAnsi="Crimson Text"/>
          <w:color w:val="000000" w:themeColor="text1"/>
          <w:sz w:val="26"/>
          <w:szCs w:val="26"/>
        </w:rPr>
        <w:t>la brea de</w:t>
      </w:r>
      <w:r w:rsidR="002B66D1" w:rsidRPr="008D03A6">
        <w:rPr>
          <w:rFonts w:ascii="Crimson Text" w:hAnsi="Crimson Text"/>
          <w:color w:val="000000" w:themeColor="text1"/>
          <w:sz w:val="26"/>
          <w:szCs w:val="26"/>
        </w:rPr>
        <w:t xml:space="preserve"> la antorcha</w:t>
      </w:r>
      <w:ins w:id="993" w:author="Paula Castrilli" w:date="2025-05-25T00:04:00Z">
        <w:r w:rsidR="00E079A0">
          <w:rPr>
            <w:rFonts w:ascii="Crimson Text" w:hAnsi="Crimson Text"/>
            <w:color w:val="000000" w:themeColor="text1"/>
            <w:sz w:val="26"/>
            <w:szCs w:val="26"/>
          </w:rPr>
          <w:t xml:space="preserve"> al fin</w:t>
        </w:r>
      </w:ins>
      <w:r w:rsidR="002B66D1" w:rsidRPr="008D03A6">
        <w:rPr>
          <w:rFonts w:ascii="Crimson Text" w:hAnsi="Crimson Text"/>
          <w:color w:val="000000" w:themeColor="text1"/>
          <w:sz w:val="26"/>
          <w:szCs w:val="26"/>
        </w:rPr>
        <w:t xml:space="preserve">. </w:t>
      </w:r>
    </w:p>
    <w:p w:rsidR="007E5562" w:rsidRPr="008D03A6" w:rsidRDefault="002B66D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Toda la habitación se iluminó, y ambos </w:t>
      </w:r>
      <w:del w:id="994" w:author="Paula Castrilli" w:date="2025-05-25T00:05:00Z">
        <w:r w:rsidRPr="008D03A6" w:rsidDel="00E079A0">
          <w:rPr>
            <w:rFonts w:ascii="Crimson Text" w:hAnsi="Crimson Text"/>
            <w:color w:val="000000" w:themeColor="text1"/>
            <w:sz w:val="26"/>
            <w:szCs w:val="26"/>
          </w:rPr>
          <w:delText xml:space="preserve">volvieron </w:delText>
        </w:r>
      </w:del>
      <w:ins w:id="995" w:author="Paula Castrilli" w:date="2025-05-25T00:05:00Z">
        <w:r w:rsidR="00E079A0">
          <w:rPr>
            <w:rFonts w:ascii="Crimson Text" w:hAnsi="Crimson Text"/>
            <w:color w:val="000000" w:themeColor="text1"/>
            <w:sz w:val="26"/>
            <w:szCs w:val="26"/>
          </w:rPr>
          <w:t>pudieron</w:t>
        </w:r>
      </w:ins>
      <w:del w:id="996" w:author="Paula Castrilli" w:date="2025-05-25T00:05:00Z">
        <w:r w:rsidRPr="008D03A6" w:rsidDel="00E079A0">
          <w:rPr>
            <w:rFonts w:ascii="Crimson Text" w:hAnsi="Crimson Text"/>
            <w:color w:val="000000" w:themeColor="text1"/>
            <w:sz w:val="26"/>
            <w:szCs w:val="26"/>
          </w:rPr>
          <w:delText>a</w:delText>
        </w:r>
      </w:del>
      <w:r w:rsidRPr="008D03A6">
        <w:rPr>
          <w:rFonts w:ascii="Crimson Text" w:hAnsi="Crimson Text"/>
          <w:color w:val="000000" w:themeColor="text1"/>
          <w:sz w:val="26"/>
          <w:szCs w:val="26"/>
        </w:rPr>
        <w:t xml:space="preserve"> verse las caras</w:t>
      </w:r>
      <w:ins w:id="997" w:author="Paula Castrilli" w:date="2025-05-25T00:05:00Z">
        <w:r w:rsidR="00E079A0">
          <w:rPr>
            <w:rFonts w:ascii="Crimson Text" w:hAnsi="Crimson Text"/>
            <w:color w:val="000000" w:themeColor="text1"/>
            <w:sz w:val="26"/>
            <w:szCs w:val="26"/>
          </w:rPr>
          <w:t xml:space="preserve"> con claridad</w:t>
        </w:r>
      </w:ins>
      <w:r w:rsidRPr="008D03A6">
        <w:rPr>
          <w:rFonts w:ascii="Crimson Text" w:hAnsi="Crimson Text"/>
          <w:color w:val="000000" w:themeColor="text1"/>
          <w:sz w:val="26"/>
          <w:szCs w:val="26"/>
        </w:rPr>
        <w:t>. Eros lucía fatal</w:t>
      </w:r>
      <w:ins w:id="998" w:author="Paula Castrilli" w:date="2025-05-25T00:07:00Z">
        <w:r w:rsidR="00E079A0">
          <w:rPr>
            <w:rFonts w:ascii="Crimson Text" w:hAnsi="Crimson Text"/>
            <w:color w:val="000000" w:themeColor="text1"/>
            <w:sz w:val="26"/>
            <w:szCs w:val="26"/>
          </w:rPr>
          <w:t>:</w:t>
        </w:r>
      </w:ins>
      <w:del w:id="999" w:author="Paula Castrilli" w:date="2025-05-25T00:07:00Z">
        <w:r w:rsidRPr="008D03A6" w:rsidDel="00E079A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ins w:id="1000" w:author="Paula Castrilli" w:date="2025-05-25T00:06:00Z">
        <w:r w:rsidR="00E079A0">
          <w:rPr>
            <w:rFonts w:ascii="Crimson Text" w:hAnsi="Crimson Text"/>
            <w:color w:val="000000" w:themeColor="text1"/>
            <w:sz w:val="26"/>
            <w:szCs w:val="26"/>
          </w:rPr>
          <w:t>tenía los ojos rojos</w:t>
        </w:r>
      </w:ins>
      <w:ins w:id="1001" w:author="Paula Castrilli" w:date="2025-05-25T00:07:00Z">
        <w:r w:rsidR="00E079A0">
          <w:rPr>
            <w:rFonts w:ascii="Crimson Text" w:hAnsi="Crimson Text"/>
            <w:color w:val="000000" w:themeColor="text1"/>
            <w:sz w:val="26"/>
            <w:szCs w:val="26"/>
          </w:rPr>
          <w:t xml:space="preserve"> e hinchados, </w:t>
        </w:r>
      </w:ins>
      <w:ins w:id="1002" w:author="Paula Castrilli" w:date="2025-05-25T00:06:00Z">
        <w:r w:rsidR="00E079A0">
          <w:rPr>
            <w:rFonts w:ascii="Crimson Text" w:hAnsi="Crimson Text"/>
            <w:color w:val="000000" w:themeColor="text1"/>
            <w:sz w:val="26"/>
            <w:szCs w:val="26"/>
          </w:rPr>
          <w:t>el pelo revuelto</w:t>
        </w:r>
      </w:ins>
      <w:ins w:id="1003" w:author="Paula Castrilli" w:date="2025-05-25T00:12:00Z">
        <w:r w:rsidR="007756BB">
          <w:rPr>
            <w:rFonts w:ascii="Crimson Text" w:hAnsi="Crimson Text"/>
            <w:color w:val="000000" w:themeColor="text1"/>
            <w:sz w:val="26"/>
            <w:szCs w:val="26"/>
          </w:rPr>
          <w:t xml:space="preserve"> y</w:t>
        </w:r>
      </w:ins>
      <w:ins w:id="1004" w:author="Paula Castrilli" w:date="2025-05-25T00:06:00Z">
        <w:r w:rsidR="00E079A0">
          <w:rPr>
            <w:rFonts w:ascii="Crimson Text" w:hAnsi="Crimson Text"/>
            <w:color w:val="000000" w:themeColor="text1"/>
            <w:sz w:val="26"/>
            <w:szCs w:val="26"/>
          </w:rPr>
          <w:t xml:space="preserve"> las uñas quebradas y sucias de</w:t>
        </w:r>
      </w:ins>
      <w:ins w:id="1005" w:author="Paula Castrilli" w:date="2025-05-25T00:11:00Z">
        <w:r w:rsidR="007756BB">
          <w:rPr>
            <w:rFonts w:ascii="Crimson Text" w:hAnsi="Crimson Text"/>
            <w:color w:val="000000" w:themeColor="text1"/>
            <w:sz w:val="26"/>
            <w:szCs w:val="26"/>
          </w:rPr>
          <w:t xml:space="preserve"> tierra</w:t>
        </w:r>
      </w:ins>
      <w:ins w:id="1006" w:author="Paula Castrilli" w:date="2025-05-25T00:07:00Z">
        <w:r w:rsidR="00E079A0">
          <w:rPr>
            <w:rFonts w:ascii="Crimson Text" w:hAnsi="Crimson Text"/>
            <w:color w:val="000000" w:themeColor="text1"/>
            <w:sz w:val="26"/>
            <w:szCs w:val="26"/>
          </w:rPr>
          <w:t xml:space="preserve">. Su rostro </w:t>
        </w:r>
      </w:ins>
      <w:del w:id="1007" w:author="Paula Castrilli" w:date="2025-05-25T00:08:00Z">
        <w:r w:rsidRPr="008D03A6" w:rsidDel="00E079A0">
          <w:rPr>
            <w:rFonts w:ascii="Crimson Text" w:hAnsi="Crimson Text"/>
            <w:color w:val="000000" w:themeColor="text1"/>
            <w:sz w:val="26"/>
            <w:szCs w:val="26"/>
          </w:rPr>
          <w:delText>lleva</w:delText>
        </w:r>
        <w:r w:rsidR="000F68C7" w:rsidRPr="008D03A6" w:rsidDel="00E079A0">
          <w:rPr>
            <w:rFonts w:ascii="Crimson Text" w:hAnsi="Crimson Text"/>
            <w:color w:val="000000" w:themeColor="text1"/>
            <w:sz w:val="26"/>
            <w:szCs w:val="26"/>
          </w:rPr>
          <w:delText>ba en su imagen</w:delText>
        </w:r>
      </w:del>
      <w:ins w:id="1008" w:author="Paula Castrilli" w:date="2025-05-25T00:08:00Z">
        <w:r w:rsidR="00E079A0">
          <w:rPr>
            <w:rFonts w:ascii="Crimson Text" w:hAnsi="Crimson Text"/>
            <w:color w:val="000000" w:themeColor="text1"/>
            <w:sz w:val="26"/>
            <w:szCs w:val="26"/>
          </w:rPr>
          <w:t>presentaba</w:t>
        </w:r>
      </w:ins>
      <w:r w:rsidR="000F68C7" w:rsidRPr="008D03A6">
        <w:rPr>
          <w:rFonts w:ascii="Crimson Text" w:hAnsi="Crimson Text"/>
          <w:color w:val="000000" w:themeColor="text1"/>
          <w:sz w:val="26"/>
          <w:szCs w:val="26"/>
        </w:rPr>
        <w:t xml:space="preserve"> </w:t>
      </w:r>
      <w:r w:rsidR="00501E76" w:rsidRPr="008D03A6">
        <w:rPr>
          <w:rFonts w:ascii="Crimson Text" w:hAnsi="Crimson Text"/>
          <w:color w:val="000000" w:themeColor="text1"/>
          <w:sz w:val="26"/>
          <w:szCs w:val="26"/>
        </w:rPr>
        <w:t>el estigma</w:t>
      </w:r>
      <w:r w:rsidR="000F68C7" w:rsidRPr="008D03A6">
        <w:rPr>
          <w:rFonts w:ascii="Crimson Text" w:hAnsi="Crimson Text"/>
          <w:color w:val="000000" w:themeColor="text1"/>
          <w:sz w:val="26"/>
          <w:szCs w:val="26"/>
        </w:rPr>
        <w:t xml:space="preserve"> de los </w:t>
      </w:r>
      <w:r w:rsidR="00501E76" w:rsidRPr="008D03A6">
        <w:rPr>
          <w:rFonts w:ascii="Crimson Text" w:hAnsi="Crimson Text"/>
          <w:color w:val="000000" w:themeColor="text1"/>
          <w:sz w:val="26"/>
          <w:szCs w:val="26"/>
        </w:rPr>
        <w:t>contratiempos</w:t>
      </w:r>
      <w:r w:rsidRPr="008D03A6">
        <w:rPr>
          <w:rFonts w:ascii="Crimson Text" w:hAnsi="Crimson Text"/>
          <w:color w:val="000000" w:themeColor="text1"/>
          <w:sz w:val="26"/>
          <w:szCs w:val="26"/>
        </w:rPr>
        <w:t xml:space="preserve"> superado</w:t>
      </w:r>
      <w:r w:rsidR="00501E76"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en las últimas horas. Su estado </w:t>
      </w:r>
      <w:r w:rsidR="00501E76" w:rsidRPr="008D03A6">
        <w:rPr>
          <w:rFonts w:ascii="Crimson Text" w:hAnsi="Crimson Text"/>
          <w:color w:val="000000" w:themeColor="text1"/>
          <w:sz w:val="26"/>
          <w:szCs w:val="26"/>
        </w:rPr>
        <w:t>despertó la atención de</w:t>
      </w:r>
      <w:r w:rsidRPr="008D03A6">
        <w:rPr>
          <w:rFonts w:ascii="Crimson Text" w:hAnsi="Crimson Text"/>
          <w:color w:val="000000" w:themeColor="text1"/>
          <w:sz w:val="26"/>
          <w:szCs w:val="26"/>
        </w:rPr>
        <w:t xml:space="preserve"> Aron</w:t>
      </w:r>
      <w:del w:id="1009" w:author="Paula Castrilli" w:date="2025-05-25T00:09:00Z">
        <w:r w:rsidRPr="008D03A6" w:rsidDel="00BC381F">
          <w:rPr>
            <w:rFonts w:ascii="Crimson Text" w:hAnsi="Crimson Text"/>
            <w:color w:val="000000" w:themeColor="text1"/>
            <w:sz w:val="26"/>
            <w:szCs w:val="26"/>
          </w:rPr>
          <w:delText xml:space="preserve">, quien no tardó en </w:delText>
        </w:r>
        <w:r w:rsidR="00501E76" w:rsidRPr="008D03A6" w:rsidDel="00BC381F">
          <w:rPr>
            <w:rFonts w:ascii="Crimson Text" w:hAnsi="Crimson Text"/>
            <w:color w:val="000000" w:themeColor="text1"/>
            <w:sz w:val="26"/>
            <w:szCs w:val="26"/>
          </w:rPr>
          <w:delText>preguntar</w:delText>
        </w:r>
      </w:del>
      <w:r w:rsidRPr="008D03A6">
        <w:rPr>
          <w:rFonts w:ascii="Crimson Text" w:hAnsi="Crimson Text"/>
          <w:color w:val="000000" w:themeColor="text1"/>
          <w:sz w:val="26"/>
          <w:szCs w:val="26"/>
        </w:rPr>
        <w:t>.</w:t>
      </w:r>
    </w:p>
    <w:p w:rsidR="002B66D1" w:rsidRPr="008D03A6" w:rsidRDefault="002B66D1" w:rsidP="000B3D7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Qué te </w:t>
      </w:r>
      <w:r w:rsidR="000F68C7" w:rsidRPr="008D03A6">
        <w:rPr>
          <w:rFonts w:ascii="Crimson Text" w:hAnsi="Crimson Text"/>
          <w:color w:val="000000" w:themeColor="text1"/>
          <w:sz w:val="26"/>
          <w:szCs w:val="26"/>
        </w:rPr>
        <w:t>pasó</w:t>
      </w:r>
      <w:r w:rsidRPr="008D03A6">
        <w:rPr>
          <w:rFonts w:ascii="Crimson Text" w:hAnsi="Crimson Text"/>
          <w:color w:val="000000" w:themeColor="text1"/>
          <w:sz w:val="26"/>
          <w:szCs w:val="26"/>
        </w:rPr>
        <w:t xml:space="preserve">? Pareciera </w:t>
      </w:r>
      <w:r w:rsidR="00501E76" w:rsidRPr="008D03A6">
        <w:rPr>
          <w:rFonts w:ascii="Crimson Text" w:hAnsi="Crimson Text"/>
          <w:color w:val="000000" w:themeColor="text1"/>
          <w:sz w:val="26"/>
          <w:szCs w:val="26"/>
        </w:rPr>
        <w:t>que volviste</w:t>
      </w:r>
      <w:r w:rsidRPr="008D03A6">
        <w:rPr>
          <w:rFonts w:ascii="Crimson Text" w:hAnsi="Crimson Text"/>
          <w:color w:val="000000" w:themeColor="text1"/>
          <w:sz w:val="26"/>
          <w:szCs w:val="26"/>
        </w:rPr>
        <w:t xml:space="preserve"> de la </w:t>
      </w:r>
      <w:r w:rsidR="000F68C7" w:rsidRPr="008D03A6">
        <w:rPr>
          <w:rFonts w:ascii="Crimson Text" w:hAnsi="Crimson Text"/>
          <w:color w:val="000000" w:themeColor="text1"/>
          <w:sz w:val="26"/>
          <w:szCs w:val="26"/>
        </w:rPr>
        <w:t>guerra</w:t>
      </w:r>
      <w:r w:rsidRPr="008D03A6">
        <w:rPr>
          <w:rFonts w:ascii="Crimson Text" w:hAnsi="Crimson Text"/>
          <w:color w:val="000000" w:themeColor="text1"/>
          <w:sz w:val="26"/>
          <w:szCs w:val="26"/>
        </w:rPr>
        <w:t xml:space="preserve">. ¿Tú también te enfrentaste a tus miedos? –preguntó, </w:t>
      </w:r>
      <w:r w:rsidR="00AE1474" w:rsidRPr="008D03A6">
        <w:rPr>
          <w:rFonts w:ascii="Crimson Text" w:hAnsi="Crimson Text"/>
          <w:color w:val="000000" w:themeColor="text1"/>
          <w:sz w:val="26"/>
          <w:szCs w:val="26"/>
        </w:rPr>
        <w:t>intrigado</w:t>
      </w:r>
      <w:r w:rsidRPr="008D03A6">
        <w:rPr>
          <w:rFonts w:ascii="Crimson Text" w:hAnsi="Crimson Text"/>
          <w:color w:val="000000" w:themeColor="text1"/>
          <w:sz w:val="26"/>
          <w:szCs w:val="26"/>
        </w:rPr>
        <w:t>.</w:t>
      </w:r>
    </w:p>
    <w:p w:rsidR="002B66D1" w:rsidRPr="008D03A6" w:rsidRDefault="002B66D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los </w:t>
      </w:r>
      <w:r w:rsidR="00AE1474" w:rsidRPr="008D03A6">
        <w:rPr>
          <w:rFonts w:ascii="Crimson Text" w:hAnsi="Crimson Text"/>
          <w:color w:val="000000" w:themeColor="text1"/>
          <w:sz w:val="26"/>
          <w:szCs w:val="26"/>
        </w:rPr>
        <w:t>problemas</w:t>
      </w:r>
      <w:r w:rsidRPr="008D03A6">
        <w:rPr>
          <w:rFonts w:ascii="Crimson Text" w:hAnsi="Crimson Text"/>
          <w:color w:val="000000" w:themeColor="text1"/>
          <w:sz w:val="26"/>
          <w:szCs w:val="26"/>
        </w:rPr>
        <w:t xml:space="preserve"> que enfrenté fueron reales –</w:t>
      </w:r>
      <w:del w:id="1010" w:author="Paula Castrilli" w:date="2025-05-25T00:09:00Z">
        <w:r w:rsidRPr="008D03A6" w:rsidDel="00BC381F">
          <w:rPr>
            <w:rFonts w:ascii="Crimson Text" w:hAnsi="Crimson Text"/>
            <w:color w:val="000000" w:themeColor="text1"/>
            <w:sz w:val="26"/>
            <w:szCs w:val="26"/>
          </w:rPr>
          <w:delText>dijo</w:delText>
        </w:r>
      </w:del>
      <w:ins w:id="1011" w:author="Paula Castrilli" w:date="2025-05-25T00:09:00Z">
        <w:r w:rsidR="00BC381F">
          <w:rPr>
            <w:rFonts w:ascii="Crimson Text" w:hAnsi="Crimson Text"/>
            <w:color w:val="000000" w:themeColor="text1"/>
            <w:sz w:val="26"/>
            <w:szCs w:val="26"/>
          </w:rPr>
          <w:t>respondió con amargura</w:t>
        </w:r>
      </w:ins>
      <w:r w:rsidRPr="008D03A6">
        <w:rPr>
          <w:rFonts w:ascii="Crimson Text" w:hAnsi="Crimson Text"/>
          <w:color w:val="000000" w:themeColor="text1"/>
          <w:sz w:val="26"/>
          <w:szCs w:val="26"/>
        </w:rPr>
        <w:t xml:space="preserve">, e hizo una pausa </w:t>
      </w:r>
      <w:del w:id="1012" w:author="Paula Castrilli" w:date="2025-05-25T00:10:00Z">
        <w:r w:rsidRPr="008D03A6" w:rsidDel="00BC381F">
          <w:rPr>
            <w:rFonts w:ascii="Crimson Text" w:hAnsi="Crimson Text"/>
            <w:color w:val="000000" w:themeColor="text1"/>
            <w:sz w:val="26"/>
            <w:szCs w:val="26"/>
          </w:rPr>
          <w:delText>y se le enrojecieron los ojos</w:delText>
        </w:r>
      </w:del>
      <w:ins w:id="1013" w:author="Paula Castrilli" w:date="2025-05-25T00:10:00Z">
        <w:r w:rsidR="00BC381F">
          <w:rPr>
            <w:rFonts w:ascii="Crimson Text" w:hAnsi="Crimson Text"/>
            <w:color w:val="000000" w:themeColor="text1"/>
            <w:sz w:val="26"/>
            <w:szCs w:val="26"/>
          </w:rPr>
          <w:t xml:space="preserve">en la cual las lágrimas amenazaron con </w:t>
        </w:r>
        <w:proofErr w:type="spellStart"/>
        <w:r w:rsidR="00BC381F">
          <w:rPr>
            <w:rFonts w:ascii="Crimson Text" w:hAnsi="Crimson Text"/>
            <w:color w:val="000000" w:themeColor="text1"/>
            <w:sz w:val="26"/>
            <w:szCs w:val="26"/>
          </w:rPr>
          <w:t>vovler</w:t>
        </w:r>
        <w:proofErr w:type="spellEnd"/>
        <w:r w:rsidR="00BC381F">
          <w:rPr>
            <w:rFonts w:ascii="Crimson Text" w:hAnsi="Crimson Text"/>
            <w:color w:val="000000" w:themeColor="text1"/>
            <w:sz w:val="26"/>
            <w:szCs w:val="26"/>
          </w:rPr>
          <w:t xml:space="preserve"> a caer</w:t>
        </w:r>
      </w:ins>
      <w:r w:rsidRPr="008D03A6">
        <w:rPr>
          <w:rFonts w:ascii="Crimson Text" w:hAnsi="Crimson Text"/>
          <w:color w:val="000000" w:themeColor="text1"/>
          <w:sz w:val="26"/>
          <w:szCs w:val="26"/>
        </w:rPr>
        <w:t xml:space="preserve"> al recordar a Agatha–. </w:t>
      </w:r>
      <w:r w:rsidR="000F68C7" w:rsidRPr="008D03A6">
        <w:rPr>
          <w:rFonts w:ascii="Crimson Text" w:hAnsi="Crimson Text"/>
          <w:color w:val="000000" w:themeColor="text1"/>
          <w:sz w:val="26"/>
          <w:szCs w:val="26"/>
        </w:rPr>
        <w:t>Perdí</w:t>
      </w:r>
      <w:r w:rsidRPr="008D03A6">
        <w:rPr>
          <w:rFonts w:ascii="Crimson Text" w:hAnsi="Crimson Text"/>
          <w:color w:val="000000" w:themeColor="text1"/>
          <w:sz w:val="26"/>
          <w:szCs w:val="26"/>
        </w:rPr>
        <w:t xml:space="preserve"> a mi yegua</w:t>
      </w:r>
      <w:del w:id="1014" w:author="Paula Castrilli" w:date="2025-05-25T00:10:00Z">
        <w:r w:rsidR="00C34551" w:rsidRPr="008D03A6" w:rsidDel="00BC381F">
          <w:rPr>
            <w:rFonts w:ascii="Crimson Text" w:hAnsi="Crimson Text"/>
            <w:color w:val="000000" w:themeColor="text1"/>
            <w:sz w:val="26"/>
            <w:szCs w:val="26"/>
          </w:rPr>
          <w:delText>, amaba a ese animal</w:delText>
        </w:r>
      </w:del>
      <w:r w:rsidR="00C34551" w:rsidRPr="008D03A6">
        <w:rPr>
          <w:rFonts w:ascii="Crimson Text" w:hAnsi="Crimson Text"/>
          <w:color w:val="000000" w:themeColor="text1"/>
          <w:sz w:val="26"/>
          <w:szCs w:val="26"/>
        </w:rPr>
        <w:t xml:space="preserve"> –soltó con la voz entrecortada.</w:t>
      </w:r>
      <w:ins w:id="1015" w:author="Paula Castrilli" w:date="2025-05-25T00:10:00Z">
        <w:r w:rsidR="00BC381F">
          <w:rPr>
            <w:rFonts w:ascii="Crimson Text" w:hAnsi="Crimson Text"/>
            <w:color w:val="000000" w:themeColor="text1"/>
            <w:sz w:val="26"/>
            <w:szCs w:val="26"/>
          </w:rPr>
          <w:t xml:space="preserve"> No necesitaba agregar nada más, Aron sabía cuánto amaba a aquel animal.</w:t>
        </w:r>
      </w:ins>
    </w:p>
    <w:p w:rsidR="00C34551" w:rsidRPr="008D03A6" w:rsidRDefault="00C3455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–Lamento mucho </w:t>
      </w:r>
      <w:proofErr w:type="gramStart"/>
      <w:r w:rsidRPr="008D03A6">
        <w:rPr>
          <w:rFonts w:ascii="Crimson Text" w:hAnsi="Crimson Text"/>
          <w:color w:val="000000" w:themeColor="text1"/>
          <w:sz w:val="26"/>
          <w:szCs w:val="26"/>
        </w:rPr>
        <w:t>tu</w:t>
      </w:r>
      <w:proofErr w:type="gramEnd"/>
      <w:r w:rsidRPr="008D03A6">
        <w:rPr>
          <w:rFonts w:ascii="Crimson Text" w:hAnsi="Crimson Text"/>
          <w:color w:val="000000" w:themeColor="text1"/>
          <w:sz w:val="26"/>
          <w:szCs w:val="26"/>
        </w:rPr>
        <w:t xml:space="preserve"> perdida, pero no estaba permitido ingresar al bosque con el caballo ¿por qué lo hiciste?</w:t>
      </w:r>
    </w:p>
    <w:p w:rsidR="00C34551" w:rsidRPr="008D03A6" w:rsidRDefault="00501E76"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lo hice. Ella escapó</w:t>
      </w:r>
      <w:ins w:id="1016" w:author="Paula Castrilli" w:date="2025-05-25T00:11:00Z">
        <w:r w:rsidR="00BC381F">
          <w:rPr>
            <w:rFonts w:ascii="Crimson Text" w:hAnsi="Crimson Text"/>
            <w:color w:val="000000" w:themeColor="text1"/>
            <w:sz w:val="26"/>
            <w:szCs w:val="26"/>
          </w:rPr>
          <w:t xml:space="preserve"> de alguna manera</w:t>
        </w:r>
      </w:ins>
      <w:r w:rsidRPr="008D03A6">
        <w:rPr>
          <w:rFonts w:ascii="Crimson Text" w:hAnsi="Crimson Text"/>
          <w:color w:val="000000" w:themeColor="text1"/>
          <w:sz w:val="26"/>
          <w:szCs w:val="26"/>
        </w:rPr>
        <w:t xml:space="preserve"> e ingresó</w:t>
      </w:r>
      <w:r w:rsidR="00C34551" w:rsidRPr="008D03A6">
        <w:rPr>
          <w:rFonts w:ascii="Crimson Text" w:hAnsi="Crimson Text"/>
          <w:color w:val="000000" w:themeColor="text1"/>
          <w:sz w:val="26"/>
          <w:szCs w:val="26"/>
        </w:rPr>
        <w:t xml:space="preserve"> por propia voluntad. </w:t>
      </w:r>
      <w:r w:rsidRPr="008D03A6">
        <w:rPr>
          <w:rFonts w:ascii="Crimson Text" w:hAnsi="Crimson Text"/>
          <w:color w:val="000000" w:themeColor="text1"/>
          <w:sz w:val="26"/>
          <w:szCs w:val="26"/>
        </w:rPr>
        <w:t xml:space="preserve">Traté de </w:t>
      </w:r>
      <w:r w:rsidR="008B51F1" w:rsidRPr="008D03A6">
        <w:rPr>
          <w:rFonts w:ascii="Crimson Text" w:hAnsi="Crimson Text"/>
          <w:color w:val="000000" w:themeColor="text1"/>
          <w:sz w:val="26"/>
          <w:szCs w:val="26"/>
        </w:rPr>
        <w:t>encontrarla</w:t>
      </w:r>
      <w:r w:rsidRPr="008D03A6">
        <w:rPr>
          <w:rFonts w:ascii="Crimson Text" w:hAnsi="Crimson Text"/>
          <w:color w:val="000000" w:themeColor="text1"/>
          <w:sz w:val="26"/>
          <w:szCs w:val="26"/>
        </w:rPr>
        <w:t>, pero llegué</w:t>
      </w:r>
      <w:r w:rsidR="00C34551" w:rsidRPr="008D03A6">
        <w:rPr>
          <w:rFonts w:ascii="Crimson Text" w:hAnsi="Crimson Text"/>
          <w:color w:val="000000" w:themeColor="text1"/>
          <w:sz w:val="26"/>
          <w:szCs w:val="26"/>
        </w:rPr>
        <w:t xml:space="preserve"> tarde. Tenía miedo de que eso sucediera… –</w:t>
      </w:r>
      <w:del w:id="1017" w:author="Paula Castrilli" w:date="2025-05-25T00:11:00Z">
        <w:r w:rsidR="00C34551" w:rsidRPr="008D03A6" w:rsidDel="00BC381F">
          <w:rPr>
            <w:rFonts w:ascii="Crimson Text" w:hAnsi="Crimson Text"/>
            <w:color w:val="000000" w:themeColor="text1"/>
            <w:sz w:val="26"/>
            <w:szCs w:val="26"/>
          </w:rPr>
          <w:delText>expresó</w:delText>
        </w:r>
      </w:del>
      <w:ins w:id="1018" w:author="Paula Castrilli" w:date="2025-05-25T00:11:00Z">
        <w:r w:rsidR="00BC381F">
          <w:rPr>
            <w:rFonts w:ascii="Crimson Text" w:hAnsi="Crimson Text"/>
            <w:color w:val="000000" w:themeColor="text1"/>
            <w:sz w:val="26"/>
            <w:szCs w:val="26"/>
          </w:rPr>
          <w:t>confesó</w:t>
        </w:r>
      </w:ins>
      <w:r w:rsidR="00C34551" w:rsidRPr="008D03A6">
        <w:rPr>
          <w:rFonts w:ascii="Crimson Text" w:hAnsi="Crimson Text"/>
          <w:color w:val="000000" w:themeColor="text1"/>
          <w:sz w:val="26"/>
          <w:szCs w:val="26"/>
        </w:rPr>
        <w:t>, pero fue interrumpido por Aron.</w:t>
      </w:r>
    </w:p>
    <w:p w:rsidR="00C34551" w:rsidRPr="008D03A6" w:rsidRDefault="00C34551" w:rsidP="000B3D72">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Dijiste miedo?</w:t>
      </w:r>
    </w:p>
    <w:p w:rsidR="00C34551" w:rsidRPr="008D03A6" w:rsidRDefault="00C3455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–Sí, eso dije.</w:t>
      </w:r>
    </w:p>
    <w:p w:rsidR="00C34551" w:rsidRPr="008D03A6" w:rsidRDefault="00C3455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bosque t</w:t>
      </w:r>
      <w:r w:rsidR="002B0C63" w:rsidRPr="008D03A6">
        <w:rPr>
          <w:rFonts w:ascii="Crimson Text" w:hAnsi="Crimson Text"/>
          <w:color w:val="000000" w:themeColor="text1"/>
          <w:sz w:val="26"/>
          <w:szCs w:val="26"/>
        </w:rPr>
        <w:t xml:space="preserve">e enfrenta a tus propios miedos, es lo que </w:t>
      </w:r>
      <w:del w:id="1019" w:author="Paula Castrilli" w:date="2025-05-25T01:04:00Z">
        <w:r w:rsidR="002B0C63" w:rsidRPr="008D03A6" w:rsidDel="0065008D">
          <w:rPr>
            <w:rFonts w:ascii="Crimson Text" w:hAnsi="Crimson Text"/>
            <w:color w:val="000000" w:themeColor="text1"/>
            <w:sz w:val="26"/>
            <w:szCs w:val="26"/>
          </w:rPr>
          <w:delText>sucede</w:delText>
        </w:r>
      </w:del>
      <w:ins w:id="1020" w:author="Paula Castrilli" w:date="2025-05-25T01:04:00Z">
        <w:r w:rsidR="0065008D">
          <w:rPr>
            <w:rFonts w:ascii="Crimson Text" w:hAnsi="Crimson Text"/>
            <w:color w:val="000000" w:themeColor="text1"/>
            <w:sz w:val="26"/>
            <w:szCs w:val="26"/>
          </w:rPr>
          <w:t>dijiste</w:t>
        </w:r>
      </w:ins>
      <w:r w:rsidR="002B0C63" w:rsidRPr="008D03A6">
        <w:rPr>
          <w:rFonts w:ascii="Crimson Text" w:hAnsi="Crimson Text"/>
          <w:color w:val="000000" w:themeColor="text1"/>
          <w:sz w:val="26"/>
          <w:szCs w:val="26"/>
        </w:rPr>
        <w:t>, ¿verdad?</w:t>
      </w:r>
      <w:r w:rsidRPr="008D03A6">
        <w:rPr>
          <w:rFonts w:ascii="Crimson Text" w:hAnsi="Crimson Text"/>
          <w:color w:val="000000" w:themeColor="text1"/>
          <w:sz w:val="26"/>
          <w:szCs w:val="26"/>
        </w:rPr>
        <w:t xml:space="preserve"> S</w:t>
      </w:r>
      <w:r w:rsidR="00E251A6" w:rsidRPr="008D03A6">
        <w:rPr>
          <w:rFonts w:ascii="Crimson Text" w:hAnsi="Crimson Text"/>
          <w:color w:val="000000" w:themeColor="text1"/>
          <w:sz w:val="26"/>
          <w:szCs w:val="26"/>
        </w:rPr>
        <w:t>i el cruce</w:t>
      </w:r>
      <w:r w:rsidRPr="008D03A6">
        <w:rPr>
          <w:rFonts w:ascii="Crimson Text" w:hAnsi="Crimson Text"/>
          <w:color w:val="000000" w:themeColor="text1"/>
          <w:sz w:val="26"/>
          <w:szCs w:val="26"/>
        </w:rPr>
        <w:t xml:space="preserve"> con </w:t>
      </w:r>
      <w:proofErr w:type="spellStart"/>
      <w:r w:rsidRPr="008D03A6">
        <w:rPr>
          <w:rFonts w:ascii="Crimson Text" w:hAnsi="Crimson Text"/>
          <w:color w:val="000000" w:themeColor="text1"/>
          <w:sz w:val="26"/>
          <w:szCs w:val="26"/>
        </w:rPr>
        <w:t>Sigurd</w:t>
      </w:r>
      <w:proofErr w:type="spellEnd"/>
      <w:r w:rsidRPr="008D03A6">
        <w:rPr>
          <w:rFonts w:ascii="Crimson Text" w:hAnsi="Crimson Text"/>
          <w:color w:val="000000" w:themeColor="text1"/>
          <w:sz w:val="26"/>
          <w:szCs w:val="26"/>
        </w:rPr>
        <w:t xml:space="preserve"> fue producto de mi imaginación, </w:t>
      </w:r>
      <w:ins w:id="1021" w:author="Paula Castrilli" w:date="2025-05-25T01:05:00Z">
        <w:r w:rsidR="0065008D">
          <w:rPr>
            <w:rFonts w:ascii="Crimson Text" w:hAnsi="Crimson Text"/>
            <w:color w:val="000000" w:themeColor="text1"/>
            <w:sz w:val="26"/>
            <w:szCs w:val="26"/>
          </w:rPr>
          <w:t>¿</w:t>
        </w:r>
      </w:ins>
      <w:r w:rsidRPr="008D03A6">
        <w:rPr>
          <w:rFonts w:ascii="Crimson Text" w:hAnsi="Crimson Text"/>
          <w:color w:val="000000" w:themeColor="text1"/>
          <w:sz w:val="26"/>
          <w:szCs w:val="26"/>
        </w:rPr>
        <w:t>entonces</w:t>
      </w:r>
      <w:del w:id="1022" w:author="Paula Castrilli" w:date="2025-05-25T01:05:00Z">
        <w:r w:rsidRPr="008D03A6" w:rsidDel="0065008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qué hay de lo que te pas</w:t>
      </w:r>
      <w:del w:id="1023" w:author="Paula Castrilli" w:date="2025-05-25T01:05:00Z">
        <w:r w:rsidR="00FB2AB0" w:rsidRPr="008D03A6" w:rsidDel="0065008D">
          <w:rPr>
            <w:rFonts w:ascii="Crimson Text" w:hAnsi="Crimson Text"/>
            <w:color w:val="000000" w:themeColor="text1"/>
            <w:sz w:val="26"/>
            <w:szCs w:val="26"/>
          </w:rPr>
          <w:delText>o</w:delText>
        </w:r>
      </w:del>
      <w:ins w:id="1024" w:author="Paula Castrilli" w:date="2025-05-25T01:05:00Z">
        <w:r w:rsidR="0065008D">
          <w:rPr>
            <w:rFonts w:ascii="Crimson Text" w:hAnsi="Crimson Text"/>
            <w:color w:val="000000" w:themeColor="text1"/>
            <w:sz w:val="26"/>
            <w:szCs w:val="26"/>
          </w:rPr>
          <w:t>ó</w:t>
        </w:r>
      </w:ins>
      <w:r w:rsidR="00FB2AB0" w:rsidRPr="008D03A6">
        <w:rPr>
          <w:rFonts w:ascii="Crimson Text" w:hAnsi="Crimson Text"/>
          <w:color w:val="000000" w:themeColor="text1"/>
          <w:sz w:val="26"/>
          <w:szCs w:val="26"/>
        </w:rPr>
        <w:t xml:space="preserve"> a ti</w:t>
      </w:r>
      <w:ins w:id="1025" w:author="Paula Castrilli" w:date="2025-05-25T01:05:00Z">
        <w:r w:rsidR="0065008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1026" w:author="Paula Castrilli" w:date="2025-05-25T01:05:00Z">
        <w:r w:rsidRPr="008D03A6" w:rsidDel="0065008D">
          <w:rPr>
            <w:rFonts w:ascii="Crimson Text" w:hAnsi="Crimson Text"/>
            <w:color w:val="000000" w:themeColor="text1"/>
            <w:sz w:val="26"/>
            <w:szCs w:val="26"/>
          </w:rPr>
          <w:delText>concluyó</w:delText>
        </w:r>
      </w:del>
      <w:ins w:id="1027" w:author="Paula Castrilli" w:date="2025-05-25T01:05:00Z">
        <w:r w:rsidR="0065008D">
          <w:rPr>
            <w:rFonts w:ascii="Crimson Text" w:hAnsi="Crimson Text"/>
            <w:color w:val="000000" w:themeColor="text1"/>
            <w:sz w:val="26"/>
            <w:szCs w:val="26"/>
          </w:rPr>
          <w:t>señaló</w:t>
        </w:r>
      </w:ins>
      <w:r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 xml:space="preserve">abriendo un vestigio de </w:t>
      </w:r>
      <w:r w:rsidR="008B51F1" w:rsidRPr="008D03A6">
        <w:rPr>
          <w:rFonts w:ascii="Crimson Text" w:hAnsi="Crimson Text"/>
          <w:color w:val="000000" w:themeColor="text1"/>
          <w:sz w:val="26"/>
          <w:szCs w:val="26"/>
        </w:rPr>
        <w:t>duda</w:t>
      </w:r>
      <w:ins w:id="1028" w:author="Paula Castrilli" w:date="2025-05-25T01:05:00Z">
        <w:r w:rsidR="0065008D">
          <w:rPr>
            <w:rFonts w:ascii="Crimson Text" w:hAnsi="Crimson Text"/>
            <w:color w:val="000000" w:themeColor="text1"/>
            <w:sz w:val="26"/>
            <w:szCs w:val="26"/>
          </w:rPr>
          <w:t xml:space="preserve"> en Eros</w:t>
        </w:r>
      </w:ins>
      <w:r w:rsidR="00E251A6" w:rsidRPr="008D03A6">
        <w:rPr>
          <w:rFonts w:ascii="Crimson Text" w:hAnsi="Crimson Text"/>
          <w:color w:val="000000" w:themeColor="text1"/>
          <w:sz w:val="26"/>
          <w:szCs w:val="26"/>
        </w:rPr>
        <w:t>.</w:t>
      </w:r>
    </w:p>
    <w:p w:rsidR="0065008D" w:rsidRDefault="00E251A6" w:rsidP="000B3D72">
      <w:pPr>
        <w:tabs>
          <w:tab w:val="left" w:pos="2179"/>
        </w:tabs>
        <w:spacing w:after="0"/>
        <w:ind w:firstLine="284"/>
        <w:jc w:val="both"/>
        <w:rPr>
          <w:ins w:id="1029" w:author="Paula Castrilli" w:date="2025-05-25T01:07:00Z"/>
          <w:rFonts w:ascii="Crimson Text" w:hAnsi="Crimson Text"/>
          <w:color w:val="000000" w:themeColor="text1"/>
          <w:sz w:val="26"/>
          <w:szCs w:val="26"/>
        </w:rPr>
      </w:pPr>
      <w:r w:rsidRPr="008D03A6">
        <w:rPr>
          <w:rFonts w:ascii="Crimson Text" w:hAnsi="Crimson Text"/>
          <w:color w:val="000000" w:themeColor="text1"/>
          <w:sz w:val="26"/>
          <w:szCs w:val="26"/>
        </w:rPr>
        <w:t>–N</w:t>
      </w:r>
      <w:r w:rsidR="00BB0471" w:rsidRPr="008D03A6">
        <w:rPr>
          <w:rFonts w:ascii="Crimson Text" w:hAnsi="Crimson Text"/>
          <w:color w:val="000000" w:themeColor="text1"/>
          <w:sz w:val="26"/>
          <w:szCs w:val="26"/>
        </w:rPr>
        <w:t>o, no puede ser</w:t>
      </w:r>
      <w:del w:id="1030" w:author="Paula Castrilli" w:date="2025-05-25T01:05:00Z">
        <w:r w:rsidR="00BB0471" w:rsidRPr="008D03A6" w:rsidDel="0065008D">
          <w:rPr>
            <w:rFonts w:ascii="Crimson Text" w:hAnsi="Crimson Text"/>
            <w:color w:val="000000" w:themeColor="text1"/>
            <w:sz w:val="26"/>
            <w:szCs w:val="26"/>
          </w:rPr>
          <w:delText>. L</w:delText>
        </w:r>
      </w:del>
      <w:ins w:id="1031" w:author="Paula Castrilli" w:date="2025-05-25T01:05:00Z">
        <w:r w:rsidR="0065008D">
          <w:rPr>
            <w:rFonts w:ascii="Crimson Text" w:hAnsi="Crimson Text"/>
            <w:color w:val="000000" w:themeColor="text1"/>
            <w:sz w:val="26"/>
            <w:szCs w:val="26"/>
          </w:rPr>
          <w:t>, l</w:t>
        </w:r>
      </w:ins>
      <w:r w:rsidR="00BB0471" w:rsidRPr="008D03A6">
        <w:rPr>
          <w:rFonts w:ascii="Crimson Text" w:hAnsi="Crimson Text"/>
          <w:color w:val="000000" w:themeColor="text1"/>
          <w:sz w:val="26"/>
          <w:szCs w:val="26"/>
        </w:rPr>
        <w:t>a vi morir en mis brazos</w:t>
      </w:r>
      <w:del w:id="1032" w:author="Paula Castrilli" w:date="2025-05-25T01:05:00Z">
        <w:r w:rsidRPr="008D03A6" w:rsidDel="0065008D">
          <w:rPr>
            <w:rFonts w:ascii="Crimson Text" w:hAnsi="Crimson Text"/>
            <w:color w:val="000000" w:themeColor="text1"/>
            <w:sz w:val="26"/>
            <w:szCs w:val="26"/>
          </w:rPr>
          <w:delText>, s</w:delText>
        </w:r>
      </w:del>
      <w:ins w:id="1033" w:author="Paula Castrilli" w:date="2025-05-25T01:05:00Z">
        <w:r w:rsidR="0065008D">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i hasta </w:t>
      </w:r>
      <w:r w:rsidR="002B0C63" w:rsidRPr="008D03A6">
        <w:rPr>
          <w:rFonts w:ascii="Crimson Text" w:hAnsi="Crimson Text"/>
          <w:color w:val="000000" w:themeColor="text1"/>
          <w:sz w:val="26"/>
          <w:szCs w:val="26"/>
        </w:rPr>
        <w:t>tomé</w:t>
      </w:r>
      <w:r w:rsidRPr="008D03A6">
        <w:rPr>
          <w:rFonts w:ascii="Crimson Text" w:hAnsi="Crimson Text"/>
          <w:color w:val="000000" w:themeColor="text1"/>
          <w:sz w:val="26"/>
          <w:szCs w:val="26"/>
        </w:rPr>
        <w:t xml:space="preserve"> un mechón de sus crines como recuerdo –respondió, mientra</w:t>
      </w:r>
      <w:r w:rsidR="00BB0471" w:rsidRPr="008D03A6">
        <w:rPr>
          <w:rFonts w:ascii="Crimson Text" w:hAnsi="Crimson Text"/>
          <w:color w:val="000000" w:themeColor="text1"/>
          <w:sz w:val="26"/>
          <w:szCs w:val="26"/>
        </w:rPr>
        <w:t>s quitaba su espada de la funda</w:t>
      </w:r>
      <w:ins w:id="1034" w:author="Paula Castrilli" w:date="2025-05-25T01:06:00Z">
        <w:r w:rsidR="0065008D">
          <w:rPr>
            <w:rFonts w:ascii="Crimson Text" w:hAnsi="Crimson Text"/>
            <w:color w:val="000000" w:themeColor="text1"/>
            <w:sz w:val="26"/>
            <w:szCs w:val="26"/>
          </w:rPr>
          <w:t xml:space="preserve"> para mostrárselo</w:t>
        </w:r>
      </w:ins>
      <w:r w:rsidR="00BB0471" w:rsidRPr="008D03A6">
        <w:rPr>
          <w:rFonts w:ascii="Crimson Text" w:hAnsi="Crimson Text"/>
          <w:color w:val="000000" w:themeColor="text1"/>
          <w:sz w:val="26"/>
          <w:szCs w:val="26"/>
        </w:rPr>
        <w:t xml:space="preserve">. </w:t>
      </w:r>
    </w:p>
    <w:p w:rsidR="00E251A6" w:rsidRPr="008D03A6" w:rsidRDefault="00BB047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Inmediatamente, se </w:t>
      </w:r>
      <w:r w:rsidR="00FB2AB0" w:rsidRPr="008D03A6">
        <w:rPr>
          <w:rFonts w:ascii="Crimson Text" w:hAnsi="Crimson Text"/>
          <w:color w:val="000000" w:themeColor="text1"/>
          <w:sz w:val="26"/>
          <w:szCs w:val="26"/>
        </w:rPr>
        <w:t>sorprendió</w:t>
      </w:r>
      <w:r w:rsidRPr="008D03A6">
        <w:rPr>
          <w:rFonts w:ascii="Crimson Text" w:hAnsi="Crimson Text"/>
          <w:color w:val="000000" w:themeColor="text1"/>
          <w:sz w:val="26"/>
          <w:szCs w:val="26"/>
        </w:rPr>
        <w:t xml:space="preserve"> al </w:t>
      </w:r>
      <w:r w:rsidR="001F5066" w:rsidRPr="008D03A6">
        <w:rPr>
          <w:rFonts w:ascii="Crimson Text" w:hAnsi="Crimson Text"/>
          <w:color w:val="000000" w:themeColor="text1"/>
          <w:sz w:val="26"/>
          <w:szCs w:val="26"/>
        </w:rPr>
        <w:t>notar</w:t>
      </w:r>
      <w:r w:rsidRPr="008D03A6">
        <w:rPr>
          <w:rFonts w:ascii="Crimson Text" w:hAnsi="Crimson Text"/>
          <w:color w:val="000000" w:themeColor="text1"/>
          <w:sz w:val="26"/>
          <w:szCs w:val="26"/>
        </w:rPr>
        <w:t xml:space="preserve"> que el trozo de pelo no </w:t>
      </w:r>
      <w:r w:rsidR="00FB2AB0"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en la empuñadura, tal como lo había colocado. Aron lo miró</w:t>
      </w:r>
      <w:r w:rsidR="001F5066" w:rsidRPr="008D03A6">
        <w:rPr>
          <w:rFonts w:ascii="Crimson Text" w:hAnsi="Crimson Text"/>
          <w:color w:val="000000" w:themeColor="text1"/>
          <w:sz w:val="26"/>
          <w:szCs w:val="26"/>
        </w:rPr>
        <w:t xml:space="preserve"> confundido, mientras </w:t>
      </w:r>
      <w:r w:rsidRPr="008D03A6">
        <w:rPr>
          <w:rFonts w:ascii="Crimson Text" w:hAnsi="Crimson Text"/>
          <w:color w:val="000000" w:themeColor="text1"/>
          <w:sz w:val="26"/>
          <w:szCs w:val="26"/>
        </w:rPr>
        <w:t xml:space="preserve">Eros </w:t>
      </w:r>
      <w:r w:rsidR="001F5066" w:rsidRPr="008D03A6">
        <w:rPr>
          <w:rFonts w:ascii="Crimson Text" w:hAnsi="Crimson Text"/>
          <w:color w:val="000000" w:themeColor="text1"/>
          <w:sz w:val="26"/>
          <w:szCs w:val="26"/>
        </w:rPr>
        <w:t>buscaba el mechón ausente en el fondo de la funda</w:t>
      </w:r>
      <w:del w:id="1035" w:author="Paula Castrilli" w:date="2025-05-25T01:06:00Z">
        <w:r w:rsidR="001F5066" w:rsidRPr="008D03A6" w:rsidDel="0065008D">
          <w:rPr>
            <w:rFonts w:ascii="Crimson Text" w:hAnsi="Crimson Text"/>
            <w:color w:val="000000" w:themeColor="text1"/>
            <w:sz w:val="26"/>
            <w:szCs w:val="26"/>
          </w:rPr>
          <w:delText xml:space="preserve"> y</w:delText>
        </w:r>
      </w:del>
      <w:ins w:id="1036" w:author="Paula Castrilli" w:date="2025-05-25T01:06:00Z">
        <w:r w:rsidR="0065008D">
          <w:rPr>
            <w:rFonts w:ascii="Crimson Text" w:hAnsi="Crimson Text"/>
            <w:color w:val="000000" w:themeColor="text1"/>
            <w:sz w:val="26"/>
            <w:szCs w:val="26"/>
          </w:rPr>
          <w:t>,</w:t>
        </w:r>
      </w:ins>
      <w:r w:rsidR="001F5066" w:rsidRPr="008D03A6">
        <w:rPr>
          <w:rFonts w:ascii="Crimson Text" w:hAnsi="Crimson Text"/>
          <w:color w:val="000000" w:themeColor="text1"/>
          <w:sz w:val="26"/>
          <w:szCs w:val="26"/>
        </w:rPr>
        <w:t xml:space="preserve"> en </w:t>
      </w:r>
      <w:del w:id="1037" w:author="Paula Castrilli" w:date="2025-05-25T01:06:00Z">
        <w:r w:rsidR="001F5066" w:rsidRPr="008D03A6" w:rsidDel="0065008D">
          <w:rPr>
            <w:rFonts w:ascii="Crimson Text" w:hAnsi="Crimson Text"/>
            <w:color w:val="000000" w:themeColor="text1"/>
            <w:sz w:val="26"/>
            <w:szCs w:val="26"/>
          </w:rPr>
          <w:delText>la</w:delText>
        </w:r>
      </w:del>
      <w:ins w:id="1038" w:author="Paula Castrilli" w:date="2025-05-25T01:06:00Z">
        <w:r w:rsidR="0065008D">
          <w:rPr>
            <w:rFonts w:ascii="Crimson Text" w:hAnsi="Crimson Text"/>
            <w:color w:val="000000" w:themeColor="text1"/>
            <w:sz w:val="26"/>
            <w:szCs w:val="26"/>
          </w:rPr>
          <w:t>su</w:t>
        </w:r>
      </w:ins>
      <w:r w:rsidR="001F5066" w:rsidRPr="008D03A6">
        <w:rPr>
          <w:rFonts w:ascii="Crimson Text" w:hAnsi="Crimson Text"/>
          <w:color w:val="000000" w:themeColor="text1"/>
          <w:sz w:val="26"/>
          <w:szCs w:val="26"/>
        </w:rPr>
        <w:t xml:space="preserve"> armadura</w:t>
      </w:r>
      <w:ins w:id="1039" w:author="Paula Castrilli" w:date="2025-05-25T01:06:00Z">
        <w:r w:rsidR="0065008D">
          <w:rPr>
            <w:rFonts w:ascii="Crimson Text" w:hAnsi="Crimson Text"/>
            <w:color w:val="000000" w:themeColor="text1"/>
            <w:sz w:val="26"/>
            <w:szCs w:val="26"/>
          </w:rPr>
          <w:t xml:space="preserve"> </w:t>
        </w:r>
      </w:ins>
      <w:del w:id="1040" w:author="Paula Castrilli" w:date="2025-05-25T01:06:00Z">
        <w:r w:rsidR="001F5066" w:rsidRPr="008D03A6" w:rsidDel="0065008D">
          <w:rPr>
            <w:rFonts w:ascii="Crimson Text" w:hAnsi="Crimson Text"/>
            <w:color w:val="000000" w:themeColor="text1"/>
            <w:sz w:val="26"/>
            <w:szCs w:val="26"/>
          </w:rPr>
          <w:delText>,</w:delText>
        </w:r>
      </w:del>
      <w:ins w:id="1041" w:author="Paula Castrilli" w:date="2025-05-25T01:06:00Z">
        <w:r w:rsidR="0065008D">
          <w:rPr>
            <w:rFonts w:ascii="Crimson Text" w:hAnsi="Crimson Text"/>
            <w:color w:val="000000" w:themeColor="text1"/>
            <w:sz w:val="26"/>
            <w:szCs w:val="26"/>
          </w:rPr>
          <w:t>e</w:t>
        </w:r>
      </w:ins>
      <w:r w:rsidR="001F5066" w:rsidRPr="008D03A6">
        <w:rPr>
          <w:rFonts w:ascii="Crimson Text" w:hAnsi="Crimson Text"/>
          <w:color w:val="000000" w:themeColor="text1"/>
          <w:sz w:val="26"/>
          <w:szCs w:val="26"/>
        </w:rPr>
        <w:t xml:space="preserve"> incluso</w:t>
      </w:r>
      <w:r w:rsidRPr="008D03A6">
        <w:rPr>
          <w:rFonts w:ascii="Crimson Text" w:hAnsi="Crimson Text"/>
          <w:color w:val="000000" w:themeColor="text1"/>
          <w:sz w:val="26"/>
          <w:szCs w:val="26"/>
        </w:rPr>
        <w:t xml:space="preserve"> en el suelo</w:t>
      </w:r>
      <w:r w:rsidR="001F5066"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abía que no podía haberse </w:t>
      </w:r>
      <w:r w:rsidR="001F5066" w:rsidRPr="008D03A6">
        <w:rPr>
          <w:rFonts w:ascii="Crimson Text" w:hAnsi="Crimson Text"/>
          <w:color w:val="000000" w:themeColor="text1"/>
          <w:sz w:val="26"/>
          <w:szCs w:val="26"/>
        </w:rPr>
        <w:t>perdido</w:t>
      </w:r>
      <w:r w:rsidRPr="008D03A6">
        <w:rPr>
          <w:rFonts w:ascii="Crimson Text" w:hAnsi="Crimson Text"/>
          <w:color w:val="000000" w:themeColor="text1"/>
          <w:sz w:val="26"/>
          <w:szCs w:val="26"/>
        </w:rPr>
        <w:t xml:space="preserve">, </w:t>
      </w:r>
      <w:r w:rsidR="001F5066" w:rsidRPr="008D03A6">
        <w:rPr>
          <w:rFonts w:ascii="Crimson Text" w:hAnsi="Crimson Text"/>
          <w:color w:val="000000" w:themeColor="text1"/>
          <w:sz w:val="26"/>
          <w:szCs w:val="26"/>
        </w:rPr>
        <w:t xml:space="preserve">lo había atado </w:t>
      </w:r>
      <w:r w:rsidR="00FB2AB0" w:rsidRPr="008D03A6">
        <w:rPr>
          <w:rFonts w:ascii="Crimson Text" w:hAnsi="Crimson Text"/>
          <w:color w:val="000000" w:themeColor="text1"/>
          <w:sz w:val="26"/>
          <w:szCs w:val="26"/>
        </w:rPr>
        <w:t>de tal forma que era imposible que se</w:t>
      </w:r>
      <w:r w:rsidR="001F5066" w:rsidRPr="008D03A6">
        <w:rPr>
          <w:rFonts w:ascii="Crimson Text" w:hAnsi="Crimson Text"/>
          <w:color w:val="000000" w:themeColor="text1"/>
          <w:sz w:val="26"/>
          <w:szCs w:val="26"/>
        </w:rPr>
        <w:t xml:space="preserve"> soltar</w:t>
      </w:r>
      <w:ins w:id="1042" w:author="Paula Castrilli" w:date="2025-05-25T01:06:00Z">
        <w:r w:rsidR="0065008D">
          <w:rPr>
            <w:rFonts w:ascii="Crimson Text" w:hAnsi="Crimson Text"/>
            <w:color w:val="000000" w:themeColor="text1"/>
            <w:sz w:val="26"/>
            <w:szCs w:val="26"/>
          </w:rPr>
          <w:t>a</w:t>
        </w:r>
      </w:ins>
      <w:del w:id="1043" w:author="Paula Castrilli" w:date="2025-05-25T01:06:00Z">
        <w:r w:rsidR="001F5066" w:rsidRPr="008D03A6" w:rsidDel="0065008D">
          <w:rPr>
            <w:rFonts w:ascii="Crimson Text" w:hAnsi="Crimson Text"/>
            <w:color w:val="000000" w:themeColor="text1"/>
            <w:sz w:val="26"/>
            <w:szCs w:val="26"/>
          </w:rPr>
          <w:delText>á</w:delText>
        </w:r>
      </w:del>
      <w:r w:rsidRPr="008D03A6">
        <w:rPr>
          <w:rFonts w:ascii="Crimson Text" w:hAnsi="Crimson Text"/>
          <w:color w:val="000000" w:themeColor="text1"/>
          <w:sz w:val="26"/>
          <w:szCs w:val="26"/>
        </w:rPr>
        <w:t xml:space="preserve">. Temía que aquello se tratara de una falsa esperanza, pero todo indicaba que la muerte de Agatha había sido </w:t>
      </w:r>
      <w:r w:rsidR="00FB2AB0" w:rsidRPr="008D03A6">
        <w:rPr>
          <w:rFonts w:ascii="Crimson Text" w:hAnsi="Crimson Text"/>
          <w:color w:val="000000" w:themeColor="text1"/>
          <w:sz w:val="26"/>
          <w:szCs w:val="26"/>
        </w:rPr>
        <w:t>una simulación</w:t>
      </w:r>
      <w:r w:rsidRPr="008D03A6">
        <w:rPr>
          <w:rFonts w:ascii="Crimson Text" w:hAnsi="Crimson Text"/>
          <w:color w:val="000000" w:themeColor="text1"/>
          <w:sz w:val="26"/>
          <w:szCs w:val="26"/>
        </w:rPr>
        <w:t xml:space="preserve"> en su mente</w:t>
      </w:r>
      <w:del w:id="1044" w:author="Paula Castrilli" w:date="2025-05-25T01:07:00Z">
        <w:r w:rsidRPr="008D03A6" w:rsidDel="0065008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1F5066"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enfrentarlo </w:t>
      </w:r>
      <w:r w:rsidR="00AE147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uno de sus mayores miedos. </w:t>
      </w:r>
      <w:del w:id="1045" w:author="Paula Castrilli" w:date="2025-05-25T01:18:00Z">
        <w:r w:rsidRPr="008D03A6" w:rsidDel="00D47367">
          <w:rPr>
            <w:rFonts w:ascii="Crimson Text" w:hAnsi="Crimson Text"/>
            <w:color w:val="000000" w:themeColor="text1"/>
            <w:sz w:val="26"/>
            <w:szCs w:val="26"/>
          </w:rPr>
          <w:delText xml:space="preserve">No pudo evitar </w:delText>
        </w:r>
        <w:r w:rsidR="00AE1474" w:rsidRPr="008D03A6" w:rsidDel="00D47367">
          <w:rPr>
            <w:rFonts w:ascii="Crimson Text" w:hAnsi="Crimson Text"/>
            <w:color w:val="000000" w:themeColor="text1"/>
            <w:sz w:val="26"/>
            <w:szCs w:val="26"/>
          </w:rPr>
          <w:delText>ilusionarse</w:delText>
        </w:r>
      </w:del>
      <w:ins w:id="1046" w:author="Paula Castrilli" w:date="2025-05-25T01:18:00Z">
        <w:r w:rsidR="00D47367">
          <w:rPr>
            <w:rFonts w:ascii="Crimson Text" w:hAnsi="Crimson Text"/>
            <w:color w:val="000000" w:themeColor="text1"/>
            <w:sz w:val="26"/>
            <w:szCs w:val="26"/>
          </w:rPr>
          <w:t>Abrió los ojos ante la realización</w:t>
        </w:r>
      </w:ins>
      <w:del w:id="1047" w:author="Paula Castrilli" w:date="2025-05-25T01:17:00Z">
        <w:r w:rsidRPr="008D03A6" w:rsidDel="00D47367">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volvió a hablar, </w:t>
      </w:r>
      <w:r w:rsidR="00AE1474" w:rsidRPr="008D03A6">
        <w:rPr>
          <w:rFonts w:ascii="Crimson Text" w:hAnsi="Crimson Text"/>
          <w:color w:val="000000" w:themeColor="text1"/>
          <w:sz w:val="26"/>
          <w:szCs w:val="26"/>
        </w:rPr>
        <w:t>estremecido</w:t>
      </w:r>
      <w:r w:rsidRPr="008D03A6">
        <w:rPr>
          <w:rFonts w:ascii="Crimson Text" w:hAnsi="Crimson Text"/>
          <w:color w:val="000000" w:themeColor="text1"/>
          <w:sz w:val="26"/>
          <w:szCs w:val="26"/>
        </w:rPr>
        <w:t>.</w:t>
      </w:r>
    </w:p>
    <w:p w:rsidR="00AE1474" w:rsidRPr="008D03A6" w:rsidRDefault="00BB0471"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–Tal vez tengas razón y no </w:t>
      </w:r>
      <w:r w:rsidR="000F68C7" w:rsidRPr="008D03A6">
        <w:rPr>
          <w:rFonts w:ascii="Crimson Text" w:hAnsi="Crimson Text"/>
          <w:color w:val="000000" w:themeColor="text1"/>
          <w:sz w:val="26"/>
          <w:szCs w:val="26"/>
        </w:rPr>
        <w:t>murió</w:t>
      </w:r>
      <w:r w:rsidRPr="008D03A6">
        <w:rPr>
          <w:rFonts w:ascii="Crimson Text" w:hAnsi="Crimson Text"/>
          <w:color w:val="000000" w:themeColor="text1"/>
          <w:sz w:val="26"/>
          <w:szCs w:val="26"/>
        </w:rPr>
        <w:t>. Espero que los dioses estén de mi lado –exclamó</w:t>
      </w:r>
      <w:r w:rsidR="00756D52" w:rsidRPr="008D03A6">
        <w:rPr>
          <w:rFonts w:ascii="Crimson Text" w:hAnsi="Crimson Text"/>
          <w:color w:val="000000" w:themeColor="text1"/>
          <w:sz w:val="26"/>
          <w:szCs w:val="26"/>
        </w:rPr>
        <w:t xml:space="preserve">, su rostro </w:t>
      </w:r>
      <w:del w:id="1048" w:author="Paula Castrilli" w:date="2025-05-25T01:18:00Z">
        <w:r w:rsidR="00756D52" w:rsidRPr="008D03A6" w:rsidDel="00D47367">
          <w:rPr>
            <w:rFonts w:ascii="Crimson Text" w:hAnsi="Crimson Text"/>
            <w:color w:val="000000" w:themeColor="text1"/>
            <w:sz w:val="26"/>
            <w:szCs w:val="26"/>
          </w:rPr>
          <w:delText xml:space="preserve">irradiaba </w:delText>
        </w:r>
        <w:r w:rsidR="00AE1474" w:rsidRPr="008D03A6" w:rsidDel="00D47367">
          <w:rPr>
            <w:rFonts w:ascii="Crimson Text" w:hAnsi="Crimson Text"/>
            <w:color w:val="000000" w:themeColor="text1"/>
            <w:sz w:val="26"/>
            <w:szCs w:val="26"/>
          </w:rPr>
          <w:delText>emoción</w:delText>
        </w:r>
      </w:del>
      <w:ins w:id="1049" w:author="Paula Castrilli" w:date="2025-05-25T01:18:00Z">
        <w:r w:rsidR="00D47367">
          <w:rPr>
            <w:rFonts w:ascii="Crimson Text" w:hAnsi="Crimson Text"/>
            <w:color w:val="000000" w:themeColor="text1"/>
            <w:sz w:val="26"/>
            <w:szCs w:val="26"/>
          </w:rPr>
          <w:t>radiante con la ilusión</w:t>
        </w:r>
      </w:ins>
      <w:r w:rsidR="00AE1474" w:rsidRPr="008D03A6">
        <w:rPr>
          <w:rFonts w:ascii="Crimson Text" w:hAnsi="Crimson Text"/>
          <w:color w:val="000000" w:themeColor="text1"/>
          <w:sz w:val="26"/>
          <w:szCs w:val="26"/>
        </w:rPr>
        <w:t>.</w:t>
      </w:r>
    </w:p>
    <w:p w:rsidR="00BB0471" w:rsidRPr="008D03A6" w:rsidRDefault="00756D52" w:rsidP="00AE1474">
      <w:pPr>
        <w:tabs>
          <w:tab w:val="left" w:pos="2179"/>
        </w:tabs>
        <w:spacing w:after="0"/>
        <w:ind w:firstLine="284"/>
        <w:jc w:val="both"/>
        <w:rPr>
          <w:rFonts w:ascii="Crimson Text" w:hAnsi="Crimson Text"/>
          <w:color w:val="000000" w:themeColor="text1"/>
          <w:sz w:val="26"/>
          <w:szCs w:val="26"/>
        </w:rPr>
      </w:pPr>
      <w:del w:id="1050" w:author="Paula Castrilli" w:date="2025-05-25T01:19:00Z">
        <w:r w:rsidRPr="008D03A6" w:rsidDel="00D47367">
          <w:rPr>
            <w:rFonts w:ascii="Crimson Text" w:hAnsi="Crimson Text"/>
            <w:color w:val="000000" w:themeColor="text1"/>
            <w:sz w:val="26"/>
            <w:szCs w:val="26"/>
          </w:rPr>
          <w:delText>Luego</w:delText>
        </w:r>
        <w:r w:rsidR="00BB0471" w:rsidRPr="008D03A6" w:rsidDel="00D47367">
          <w:rPr>
            <w:rFonts w:ascii="Crimson Text" w:hAnsi="Crimson Text"/>
            <w:color w:val="000000" w:themeColor="text1"/>
            <w:sz w:val="26"/>
            <w:szCs w:val="26"/>
          </w:rPr>
          <w:delText xml:space="preserve"> </w:delText>
        </w:r>
        <w:r w:rsidR="00AE1474" w:rsidRPr="008D03A6" w:rsidDel="00D47367">
          <w:rPr>
            <w:rFonts w:ascii="Crimson Text" w:hAnsi="Crimson Text"/>
            <w:color w:val="000000" w:themeColor="text1"/>
            <w:sz w:val="26"/>
            <w:szCs w:val="26"/>
          </w:rPr>
          <w:delText>ambos i</w:delText>
        </w:r>
      </w:del>
      <w:ins w:id="1051" w:author="Paula Castrilli" w:date="2025-05-25T01:19:00Z">
        <w:r w:rsidR="00D47367">
          <w:rPr>
            <w:rFonts w:ascii="Crimson Text" w:hAnsi="Crimson Text"/>
            <w:color w:val="000000" w:themeColor="text1"/>
            <w:sz w:val="26"/>
            <w:szCs w:val="26"/>
          </w:rPr>
          <w:t>I</w:t>
        </w:r>
      </w:ins>
      <w:r w:rsidR="00AE1474" w:rsidRPr="008D03A6">
        <w:rPr>
          <w:rFonts w:ascii="Crimson Text" w:hAnsi="Crimson Text"/>
          <w:color w:val="000000" w:themeColor="text1"/>
          <w:sz w:val="26"/>
          <w:szCs w:val="26"/>
        </w:rPr>
        <w:t>ngresaron al</w:t>
      </w:r>
      <w:r w:rsidR="00BB0471" w:rsidRPr="008D03A6">
        <w:rPr>
          <w:rFonts w:ascii="Crimson Text" w:hAnsi="Crimson Text"/>
          <w:color w:val="000000" w:themeColor="text1"/>
          <w:sz w:val="26"/>
          <w:szCs w:val="26"/>
        </w:rPr>
        <w:t xml:space="preserve"> salón principal</w:t>
      </w:r>
      <w:r w:rsidR="00AE1474" w:rsidRPr="008D03A6">
        <w:rPr>
          <w:rFonts w:ascii="Crimson Text" w:hAnsi="Crimson Text"/>
          <w:color w:val="000000" w:themeColor="text1"/>
          <w:sz w:val="26"/>
          <w:szCs w:val="26"/>
        </w:rPr>
        <w:t>, donde</w:t>
      </w:r>
      <w:r w:rsidR="00E566B9" w:rsidRPr="008D03A6">
        <w:rPr>
          <w:rFonts w:ascii="Crimson Text" w:hAnsi="Crimson Text"/>
          <w:color w:val="000000" w:themeColor="text1"/>
          <w:sz w:val="26"/>
          <w:szCs w:val="26"/>
        </w:rPr>
        <w:t xml:space="preserve"> Eros encendió </w:t>
      </w:r>
      <w:r w:rsidRPr="008D03A6">
        <w:rPr>
          <w:rFonts w:ascii="Crimson Text" w:hAnsi="Crimson Text"/>
          <w:color w:val="000000" w:themeColor="text1"/>
          <w:sz w:val="26"/>
          <w:szCs w:val="26"/>
        </w:rPr>
        <w:t>el candelabro de la entrada</w:t>
      </w:r>
      <w:r w:rsidR="00E566B9" w:rsidRPr="008D03A6">
        <w:rPr>
          <w:rFonts w:ascii="Crimson Text" w:hAnsi="Crimson Text"/>
          <w:color w:val="000000" w:themeColor="text1"/>
          <w:sz w:val="26"/>
          <w:szCs w:val="26"/>
        </w:rPr>
        <w:t xml:space="preserve"> con la antorcha. La luz se propagó </w:t>
      </w:r>
      <w:r w:rsidR="00FB2AB0" w:rsidRPr="008D03A6">
        <w:rPr>
          <w:rFonts w:ascii="Crimson Text" w:hAnsi="Crimson Text"/>
          <w:color w:val="000000" w:themeColor="text1"/>
          <w:sz w:val="26"/>
          <w:szCs w:val="26"/>
        </w:rPr>
        <w:t>por todo el lugar</w:t>
      </w:r>
      <w:del w:id="1052" w:author="Paula Castrilli" w:date="2025-05-25T01:19:00Z">
        <w:r w:rsidR="00D92FDE" w:rsidRPr="008D03A6" w:rsidDel="00D47367">
          <w:rPr>
            <w:rFonts w:ascii="Crimson Text" w:hAnsi="Crimson Text"/>
            <w:color w:val="000000" w:themeColor="text1"/>
            <w:sz w:val="26"/>
            <w:szCs w:val="26"/>
          </w:rPr>
          <w:delText>,</w:delText>
        </w:r>
      </w:del>
      <w:r w:rsidR="00D92FDE" w:rsidRPr="008D03A6">
        <w:rPr>
          <w:rFonts w:ascii="Crimson Text" w:hAnsi="Crimson Text"/>
          <w:color w:val="000000" w:themeColor="text1"/>
          <w:sz w:val="26"/>
          <w:szCs w:val="26"/>
        </w:rPr>
        <w:t xml:space="preserve"> y, tras </w:t>
      </w:r>
      <w:r w:rsidR="008B51F1" w:rsidRPr="008D03A6">
        <w:rPr>
          <w:rFonts w:ascii="Crimson Text" w:hAnsi="Crimson Text"/>
          <w:color w:val="000000" w:themeColor="text1"/>
          <w:sz w:val="26"/>
          <w:szCs w:val="26"/>
        </w:rPr>
        <w:t>muchos</w:t>
      </w:r>
      <w:r w:rsidR="00D92FDE" w:rsidRPr="008D03A6">
        <w:rPr>
          <w:rFonts w:ascii="Crimson Text" w:hAnsi="Crimson Text"/>
          <w:color w:val="000000" w:themeColor="text1"/>
          <w:sz w:val="26"/>
          <w:szCs w:val="26"/>
        </w:rPr>
        <w:t xml:space="preserve"> de años de oscuridad, </w:t>
      </w:r>
      <w:r w:rsidR="008B51F1" w:rsidRPr="008D03A6">
        <w:rPr>
          <w:rFonts w:ascii="Crimson Text" w:hAnsi="Crimson Text"/>
          <w:color w:val="000000" w:themeColor="text1"/>
          <w:sz w:val="26"/>
          <w:szCs w:val="26"/>
        </w:rPr>
        <w:t>cientos</w:t>
      </w:r>
      <w:r w:rsidR="00D92FDE" w:rsidRPr="008D03A6">
        <w:rPr>
          <w:rFonts w:ascii="Crimson Text" w:hAnsi="Crimson Text"/>
          <w:color w:val="000000" w:themeColor="text1"/>
          <w:sz w:val="26"/>
          <w:szCs w:val="26"/>
        </w:rPr>
        <w:t xml:space="preserve"> de reliquias volvieron a brillar y exhibir sus colores</w:t>
      </w:r>
      <w:r w:rsidR="00E566B9" w:rsidRPr="008D03A6">
        <w:rPr>
          <w:rFonts w:ascii="Crimson Text" w:hAnsi="Crimson Text"/>
          <w:color w:val="000000" w:themeColor="text1"/>
          <w:sz w:val="26"/>
          <w:szCs w:val="26"/>
        </w:rPr>
        <w:t>.</w:t>
      </w:r>
    </w:p>
    <w:p w:rsidR="00D92FDE" w:rsidRPr="008D03A6" w:rsidRDefault="00D92FDE" w:rsidP="000B3D72">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salón estaba montado sobre una amplia habitación de paredes gruesas de roca</w:t>
      </w:r>
      <w:r w:rsidR="00AC5A3D"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r w:rsidR="00AC5A3D" w:rsidRPr="008D03A6">
        <w:rPr>
          <w:rFonts w:ascii="Crimson Text" w:hAnsi="Crimson Text"/>
          <w:color w:val="000000" w:themeColor="text1"/>
          <w:sz w:val="26"/>
          <w:szCs w:val="26"/>
        </w:rPr>
        <w:t>de granito</w:t>
      </w:r>
      <w:ins w:id="1053" w:author="Paula Castrilli" w:date="2025-05-25T01:20:00Z">
        <w:r w:rsidR="00D47367">
          <w:rPr>
            <w:rFonts w:ascii="Crimson Text" w:hAnsi="Crimson Text"/>
            <w:color w:val="000000" w:themeColor="text1"/>
            <w:sz w:val="26"/>
            <w:szCs w:val="26"/>
          </w:rPr>
          <w:t>.</w:t>
        </w:r>
      </w:ins>
      <w:del w:id="1054" w:author="Paula Castrilli" w:date="2025-05-25T01:20:00Z">
        <w:r w:rsidR="00AC5A3D" w:rsidRPr="008D03A6" w:rsidDel="00D47367">
          <w:rPr>
            <w:rFonts w:ascii="Crimson Text" w:hAnsi="Crimson Text"/>
            <w:color w:val="000000" w:themeColor="text1"/>
            <w:sz w:val="26"/>
            <w:szCs w:val="26"/>
          </w:rPr>
          <w:delText>, l</w:delText>
        </w:r>
      </w:del>
      <w:ins w:id="1055" w:author="Paula Castrilli" w:date="2025-05-25T01:20:00Z">
        <w:r w:rsidR="00D47367">
          <w:rPr>
            <w:rFonts w:ascii="Crimson Text" w:hAnsi="Crimson Text"/>
            <w:color w:val="000000" w:themeColor="text1"/>
            <w:sz w:val="26"/>
            <w:szCs w:val="26"/>
          </w:rPr>
          <w:t xml:space="preserve"> L</w:t>
        </w:r>
      </w:ins>
      <w:r w:rsidR="00AC5A3D" w:rsidRPr="008D03A6">
        <w:rPr>
          <w:rFonts w:ascii="Crimson Text" w:hAnsi="Crimson Text"/>
          <w:color w:val="000000" w:themeColor="text1"/>
          <w:sz w:val="26"/>
          <w:szCs w:val="26"/>
        </w:rPr>
        <w:t>a acústica era perfecta</w:t>
      </w:r>
      <w:ins w:id="1056" w:author="Paula Castrilli" w:date="2025-05-25T01:20:00Z">
        <w:r w:rsidR="00D47367">
          <w:rPr>
            <w:rFonts w:ascii="Crimson Text" w:hAnsi="Crimson Text"/>
            <w:color w:val="000000" w:themeColor="text1"/>
            <w:sz w:val="26"/>
            <w:szCs w:val="26"/>
          </w:rPr>
          <w:t xml:space="preserve"> </w:t>
        </w:r>
      </w:ins>
      <w:del w:id="1057" w:author="Paula Castrilli" w:date="2025-05-25T01:20:00Z">
        <w:r w:rsidR="00AC5A3D" w:rsidRPr="008D03A6" w:rsidDel="00D47367">
          <w:rPr>
            <w:rFonts w:ascii="Crimson Text" w:hAnsi="Crimson Text"/>
            <w:color w:val="000000" w:themeColor="text1"/>
            <w:sz w:val="26"/>
            <w:szCs w:val="26"/>
          </w:rPr>
          <w:delText>,</w:delText>
        </w:r>
      </w:del>
      <w:ins w:id="1058" w:author="Paula Castrilli" w:date="2025-05-25T01:20:00Z">
        <w:r w:rsidR="00D47367">
          <w:rPr>
            <w:rFonts w:ascii="Crimson Text" w:hAnsi="Crimson Text"/>
            <w:color w:val="000000" w:themeColor="text1"/>
            <w:sz w:val="26"/>
            <w:szCs w:val="26"/>
          </w:rPr>
          <w:t>y</w:t>
        </w:r>
      </w:ins>
      <w:r w:rsidR="00AC5A3D" w:rsidRPr="008D03A6">
        <w:rPr>
          <w:rFonts w:ascii="Crimson Text" w:hAnsi="Crimson Text"/>
          <w:color w:val="000000" w:themeColor="text1"/>
          <w:sz w:val="26"/>
          <w:szCs w:val="26"/>
        </w:rPr>
        <w:t xml:space="preserve"> ni</w:t>
      </w:r>
      <w:r w:rsidR="00A95DF6" w:rsidRPr="008D03A6">
        <w:rPr>
          <w:rFonts w:ascii="Crimson Text" w:hAnsi="Crimson Text"/>
          <w:color w:val="000000" w:themeColor="text1"/>
          <w:sz w:val="26"/>
          <w:szCs w:val="26"/>
        </w:rPr>
        <w:t>ngún</w:t>
      </w:r>
      <w:r w:rsidR="00AC5A3D" w:rsidRPr="008D03A6">
        <w:rPr>
          <w:rFonts w:ascii="Crimson Text" w:hAnsi="Crimson Text"/>
          <w:color w:val="000000" w:themeColor="text1"/>
          <w:sz w:val="26"/>
          <w:szCs w:val="26"/>
        </w:rPr>
        <w:t xml:space="preserve"> sonido </w:t>
      </w:r>
      <w:r w:rsidR="00A95DF6" w:rsidRPr="008D03A6">
        <w:rPr>
          <w:rFonts w:ascii="Crimson Text" w:hAnsi="Crimson Text"/>
          <w:color w:val="000000" w:themeColor="text1"/>
          <w:sz w:val="26"/>
          <w:szCs w:val="26"/>
        </w:rPr>
        <w:t>se atrevía a</w:t>
      </w:r>
      <w:r w:rsidR="00AC5A3D" w:rsidRPr="008D03A6">
        <w:rPr>
          <w:rFonts w:ascii="Crimson Text" w:hAnsi="Crimson Text"/>
          <w:color w:val="000000" w:themeColor="text1"/>
          <w:sz w:val="26"/>
          <w:szCs w:val="26"/>
        </w:rPr>
        <w:t xml:space="preserve"> ingresar o escapar </w:t>
      </w:r>
      <w:r w:rsidR="00A95DF6" w:rsidRPr="008D03A6">
        <w:rPr>
          <w:rFonts w:ascii="Crimson Text" w:hAnsi="Crimson Text"/>
          <w:color w:val="000000" w:themeColor="text1"/>
          <w:sz w:val="26"/>
          <w:szCs w:val="26"/>
        </w:rPr>
        <w:t xml:space="preserve">del recinto </w:t>
      </w:r>
      <w:r w:rsidR="00FB2AB0" w:rsidRPr="008D03A6">
        <w:rPr>
          <w:rFonts w:ascii="Crimson Text" w:hAnsi="Crimson Text"/>
          <w:color w:val="000000" w:themeColor="text1"/>
          <w:sz w:val="26"/>
          <w:szCs w:val="26"/>
        </w:rPr>
        <w:t>cuando</w:t>
      </w:r>
      <w:r w:rsidR="00A95DF6" w:rsidRPr="008D03A6">
        <w:rPr>
          <w:rFonts w:ascii="Crimson Text" w:hAnsi="Crimson Text"/>
          <w:color w:val="000000" w:themeColor="text1"/>
          <w:sz w:val="26"/>
          <w:szCs w:val="26"/>
        </w:rPr>
        <w:t xml:space="preserve"> la puerta</w:t>
      </w:r>
      <w:r w:rsidR="00FB2AB0" w:rsidRPr="008D03A6">
        <w:rPr>
          <w:rFonts w:ascii="Crimson Text" w:hAnsi="Crimson Text"/>
          <w:color w:val="000000" w:themeColor="text1"/>
          <w:sz w:val="26"/>
          <w:szCs w:val="26"/>
        </w:rPr>
        <w:t xml:space="preserve"> se cerraba</w:t>
      </w:r>
      <w:r w:rsidR="00AC5A3D" w:rsidRPr="008D03A6">
        <w:rPr>
          <w:rFonts w:ascii="Crimson Text" w:hAnsi="Crimson Text"/>
          <w:color w:val="000000" w:themeColor="text1"/>
          <w:sz w:val="26"/>
          <w:szCs w:val="26"/>
        </w:rPr>
        <w:t>. Sobre los laterales</w:t>
      </w:r>
      <w:r w:rsidR="00A95DF6" w:rsidRPr="008D03A6">
        <w:rPr>
          <w:rFonts w:ascii="Crimson Text" w:hAnsi="Crimson Text"/>
          <w:color w:val="000000" w:themeColor="text1"/>
          <w:sz w:val="26"/>
          <w:szCs w:val="26"/>
        </w:rPr>
        <w:t>,</w:t>
      </w:r>
      <w:r w:rsidR="00AC5A3D" w:rsidRPr="008D03A6">
        <w:rPr>
          <w:rFonts w:ascii="Crimson Text" w:hAnsi="Crimson Text"/>
          <w:color w:val="000000" w:themeColor="text1"/>
          <w:sz w:val="26"/>
          <w:szCs w:val="26"/>
        </w:rPr>
        <w:t xml:space="preserve"> </w:t>
      </w:r>
      <w:r w:rsidR="00FB2AB0" w:rsidRPr="008D03A6">
        <w:rPr>
          <w:rFonts w:ascii="Crimson Text" w:hAnsi="Crimson Text"/>
          <w:color w:val="000000" w:themeColor="text1"/>
          <w:sz w:val="26"/>
          <w:szCs w:val="26"/>
        </w:rPr>
        <w:t xml:space="preserve">colgaban </w:t>
      </w:r>
      <w:r w:rsidR="000D6574" w:rsidRPr="008D03A6">
        <w:rPr>
          <w:rFonts w:ascii="Crimson Text" w:hAnsi="Crimson Text"/>
          <w:color w:val="000000" w:themeColor="text1"/>
          <w:sz w:val="26"/>
          <w:szCs w:val="26"/>
        </w:rPr>
        <w:t>cortina</w:t>
      </w:r>
      <w:r w:rsidR="00AC5A3D" w:rsidRPr="008D03A6">
        <w:rPr>
          <w:rFonts w:ascii="Crimson Text" w:hAnsi="Crimson Text"/>
          <w:color w:val="000000" w:themeColor="text1"/>
          <w:sz w:val="26"/>
          <w:szCs w:val="26"/>
        </w:rPr>
        <w:t xml:space="preserve">s de terciopelo </w:t>
      </w:r>
      <w:r w:rsidR="000D6574" w:rsidRPr="008D03A6">
        <w:rPr>
          <w:rFonts w:ascii="Crimson Text" w:hAnsi="Crimson Text"/>
          <w:color w:val="000000" w:themeColor="text1"/>
          <w:sz w:val="26"/>
          <w:szCs w:val="26"/>
        </w:rPr>
        <w:t xml:space="preserve">y </w:t>
      </w:r>
      <w:r w:rsidR="00AC5A3D" w:rsidRPr="008D03A6">
        <w:rPr>
          <w:rFonts w:ascii="Crimson Text" w:hAnsi="Crimson Text"/>
          <w:color w:val="000000" w:themeColor="text1"/>
          <w:sz w:val="26"/>
          <w:szCs w:val="26"/>
        </w:rPr>
        <w:t xml:space="preserve">amplios murales con pinturas </w:t>
      </w:r>
      <w:del w:id="1059" w:author="Paula Castrilli" w:date="2025-05-25T01:20:00Z">
        <w:r w:rsidR="00AC5A3D" w:rsidRPr="008D03A6" w:rsidDel="00D47367">
          <w:rPr>
            <w:rFonts w:ascii="Crimson Text" w:hAnsi="Crimson Text"/>
            <w:color w:val="000000" w:themeColor="text1"/>
            <w:sz w:val="26"/>
            <w:szCs w:val="26"/>
          </w:rPr>
          <w:delText xml:space="preserve">basadas en arte </w:delText>
        </w:r>
      </w:del>
      <w:r w:rsidR="00AC5A3D" w:rsidRPr="008D03A6">
        <w:rPr>
          <w:rFonts w:ascii="Crimson Text" w:hAnsi="Crimson Text"/>
          <w:color w:val="000000" w:themeColor="text1"/>
          <w:sz w:val="26"/>
          <w:szCs w:val="26"/>
        </w:rPr>
        <w:t>realista</w:t>
      </w:r>
      <w:ins w:id="1060" w:author="Paula Castrilli" w:date="2025-05-25T01:20:00Z">
        <w:r w:rsidR="00D47367">
          <w:rPr>
            <w:rFonts w:ascii="Crimson Text" w:hAnsi="Crimson Text"/>
            <w:color w:val="000000" w:themeColor="text1"/>
            <w:sz w:val="26"/>
            <w:szCs w:val="26"/>
          </w:rPr>
          <w:t>s</w:t>
        </w:r>
      </w:ins>
      <w:r w:rsidR="00AC5A3D" w:rsidRPr="008D03A6">
        <w:rPr>
          <w:rFonts w:ascii="Crimson Text" w:hAnsi="Crimson Text"/>
          <w:color w:val="000000" w:themeColor="text1"/>
          <w:sz w:val="26"/>
          <w:szCs w:val="26"/>
        </w:rPr>
        <w:t xml:space="preserve">, </w:t>
      </w:r>
      <w:r w:rsidR="00AC5A3D" w:rsidRPr="008D03A6">
        <w:rPr>
          <w:rFonts w:ascii="Crimson Text" w:hAnsi="Crimson Text"/>
          <w:color w:val="000000" w:themeColor="text1"/>
          <w:sz w:val="26"/>
          <w:szCs w:val="26"/>
        </w:rPr>
        <w:lastRenderedPageBreak/>
        <w:t xml:space="preserve">representando hitos destacados de las batallas en defensa del </w:t>
      </w:r>
      <w:del w:id="1061" w:author="Paula Castrilli" w:date="2025-05-24T00:16:00Z">
        <w:r w:rsidR="00AC5A3D" w:rsidRPr="008D03A6" w:rsidDel="004A08DF">
          <w:rPr>
            <w:rFonts w:ascii="Crimson Text" w:hAnsi="Crimson Text"/>
            <w:color w:val="000000" w:themeColor="text1"/>
            <w:sz w:val="26"/>
            <w:szCs w:val="26"/>
          </w:rPr>
          <w:delText>reinado</w:delText>
        </w:r>
      </w:del>
      <w:ins w:id="1062" w:author="Paula Castrilli" w:date="2025-05-24T00:16:00Z">
        <w:r w:rsidR="004A08DF">
          <w:rPr>
            <w:rFonts w:ascii="Crimson Text" w:hAnsi="Crimson Text"/>
            <w:color w:val="000000" w:themeColor="text1"/>
            <w:sz w:val="26"/>
            <w:szCs w:val="26"/>
          </w:rPr>
          <w:t>Reinado</w:t>
        </w:r>
      </w:ins>
      <w:r w:rsidR="00AC5A3D" w:rsidRPr="008D03A6">
        <w:rPr>
          <w:rFonts w:ascii="Crimson Text" w:hAnsi="Crimson Text"/>
          <w:color w:val="000000" w:themeColor="text1"/>
          <w:sz w:val="26"/>
          <w:szCs w:val="26"/>
        </w:rPr>
        <w:t xml:space="preserve"> del Sur.</w:t>
      </w:r>
      <w:r w:rsidR="000D6574" w:rsidRPr="008D03A6">
        <w:rPr>
          <w:rFonts w:ascii="Crimson Text" w:hAnsi="Crimson Text"/>
          <w:color w:val="000000" w:themeColor="text1"/>
          <w:sz w:val="26"/>
          <w:szCs w:val="26"/>
        </w:rPr>
        <w:t xml:space="preserve"> En </w:t>
      </w:r>
      <w:r w:rsidR="00702DB2" w:rsidRPr="008D03A6">
        <w:rPr>
          <w:rFonts w:ascii="Crimson Text" w:hAnsi="Crimson Text"/>
          <w:color w:val="000000" w:themeColor="text1"/>
          <w:sz w:val="26"/>
          <w:szCs w:val="26"/>
        </w:rPr>
        <w:t xml:space="preserve">el </w:t>
      </w:r>
      <w:r w:rsidR="000D6574" w:rsidRPr="008D03A6">
        <w:rPr>
          <w:rFonts w:ascii="Crimson Text" w:hAnsi="Crimson Text"/>
          <w:color w:val="000000" w:themeColor="text1"/>
          <w:sz w:val="26"/>
          <w:szCs w:val="26"/>
        </w:rPr>
        <w:t>fondo</w:t>
      </w:r>
      <w:r w:rsidR="00FB2AB0" w:rsidRPr="008D03A6">
        <w:rPr>
          <w:rFonts w:ascii="Crimson Text" w:hAnsi="Crimson Text"/>
          <w:color w:val="000000" w:themeColor="text1"/>
          <w:sz w:val="26"/>
          <w:szCs w:val="26"/>
        </w:rPr>
        <w:t>,</w:t>
      </w:r>
      <w:r w:rsidR="000D6574" w:rsidRPr="008D03A6">
        <w:rPr>
          <w:rFonts w:ascii="Crimson Text" w:hAnsi="Crimson Text"/>
          <w:color w:val="000000" w:themeColor="text1"/>
          <w:sz w:val="26"/>
          <w:szCs w:val="26"/>
        </w:rPr>
        <w:t xml:space="preserve"> </w:t>
      </w:r>
      <w:r w:rsidR="003E479E" w:rsidRPr="008D03A6">
        <w:rPr>
          <w:rFonts w:ascii="Crimson Text" w:hAnsi="Crimson Text"/>
          <w:color w:val="000000" w:themeColor="text1"/>
          <w:sz w:val="26"/>
          <w:szCs w:val="26"/>
        </w:rPr>
        <w:t>relucía una</w:t>
      </w:r>
      <w:r w:rsidR="000D6574" w:rsidRPr="008D03A6">
        <w:rPr>
          <w:rFonts w:ascii="Crimson Text" w:hAnsi="Crimson Text"/>
          <w:color w:val="000000" w:themeColor="text1"/>
          <w:sz w:val="26"/>
          <w:szCs w:val="26"/>
        </w:rPr>
        <w:t xml:space="preserve"> enorme bandera con el estandarte </w:t>
      </w:r>
      <w:del w:id="1063" w:author="Paula Castrilli" w:date="2025-05-25T01:21:00Z">
        <w:r w:rsidR="000D6574" w:rsidRPr="008D03A6" w:rsidDel="00D47367">
          <w:rPr>
            <w:rFonts w:ascii="Crimson Text" w:hAnsi="Crimson Text"/>
            <w:color w:val="000000" w:themeColor="text1"/>
            <w:sz w:val="26"/>
            <w:szCs w:val="26"/>
          </w:rPr>
          <w:delText>del reino del Sur</w:delText>
        </w:r>
      </w:del>
      <w:ins w:id="1064" w:author="Paula Castrilli" w:date="2025-05-25T01:21:00Z">
        <w:r w:rsidR="00D47367">
          <w:rPr>
            <w:rFonts w:ascii="Crimson Text" w:hAnsi="Crimson Text"/>
            <w:color w:val="000000" w:themeColor="text1"/>
            <w:sz w:val="26"/>
            <w:szCs w:val="26"/>
          </w:rPr>
          <w:t>sureño</w:t>
        </w:r>
      </w:ins>
      <w:del w:id="1065" w:author="Paula Castrilli" w:date="2025-05-25T01:21:00Z">
        <w:r w:rsidR="000D6574" w:rsidRPr="008D03A6" w:rsidDel="00D47367">
          <w:rPr>
            <w:rFonts w:ascii="Crimson Text" w:hAnsi="Crimson Text"/>
            <w:color w:val="000000" w:themeColor="text1"/>
            <w:sz w:val="26"/>
            <w:szCs w:val="26"/>
          </w:rPr>
          <w:delText>,</w:delText>
        </w:r>
      </w:del>
      <w:r w:rsidR="000D6574" w:rsidRPr="008D03A6">
        <w:rPr>
          <w:rFonts w:ascii="Crimson Text" w:hAnsi="Crimson Text"/>
          <w:color w:val="000000" w:themeColor="text1"/>
          <w:sz w:val="26"/>
          <w:szCs w:val="26"/>
        </w:rPr>
        <w:t xml:space="preserve"> y</w:t>
      </w:r>
      <w:r w:rsidR="00FB2AB0" w:rsidRPr="008D03A6">
        <w:rPr>
          <w:rFonts w:ascii="Crimson Text" w:hAnsi="Crimson Text"/>
          <w:color w:val="000000" w:themeColor="text1"/>
          <w:sz w:val="26"/>
          <w:szCs w:val="26"/>
        </w:rPr>
        <w:t>,</w:t>
      </w:r>
      <w:r w:rsidR="000D6574" w:rsidRPr="008D03A6">
        <w:rPr>
          <w:rFonts w:ascii="Crimson Text" w:hAnsi="Crimson Text"/>
          <w:color w:val="000000" w:themeColor="text1"/>
          <w:sz w:val="26"/>
          <w:szCs w:val="26"/>
        </w:rPr>
        <w:t xml:space="preserve"> debajo, una larga tarima sostenía una </w:t>
      </w:r>
      <w:r w:rsidR="00BD6FB2" w:rsidRPr="008D03A6">
        <w:rPr>
          <w:rFonts w:ascii="Crimson Text" w:hAnsi="Crimson Text"/>
          <w:color w:val="000000" w:themeColor="text1"/>
          <w:sz w:val="26"/>
          <w:szCs w:val="26"/>
        </w:rPr>
        <w:t>interesante</w:t>
      </w:r>
      <w:r w:rsidR="00224FCB" w:rsidRPr="008D03A6">
        <w:rPr>
          <w:rFonts w:ascii="Crimson Text" w:hAnsi="Crimson Text"/>
          <w:color w:val="000000" w:themeColor="text1"/>
          <w:sz w:val="26"/>
          <w:szCs w:val="26"/>
        </w:rPr>
        <w:t xml:space="preserve"> </w:t>
      </w:r>
      <w:r w:rsidR="000D6574" w:rsidRPr="008D03A6">
        <w:rPr>
          <w:rFonts w:ascii="Crimson Text" w:hAnsi="Crimson Text"/>
          <w:color w:val="000000" w:themeColor="text1"/>
          <w:sz w:val="26"/>
          <w:szCs w:val="26"/>
        </w:rPr>
        <w:t xml:space="preserve">colección de armaduras, </w:t>
      </w:r>
      <w:ins w:id="1066" w:author="Paula Castrilli" w:date="2025-05-25T01:21:00Z">
        <w:r w:rsidR="00D47367">
          <w:rPr>
            <w:rFonts w:ascii="Crimson Text" w:hAnsi="Crimson Text"/>
            <w:color w:val="000000" w:themeColor="text1"/>
            <w:sz w:val="26"/>
            <w:szCs w:val="26"/>
          </w:rPr>
          <w:t>colocadas de tal forma que representaban</w:t>
        </w:r>
      </w:ins>
      <w:del w:id="1067" w:author="Paula Castrilli" w:date="2025-05-25T01:21:00Z">
        <w:r w:rsidR="000D6574" w:rsidRPr="008D03A6" w:rsidDel="00D47367">
          <w:rPr>
            <w:rFonts w:ascii="Crimson Text" w:hAnsi="Crimson Text"/>
            <w:color w:val="000000" w:themeColor="text1"/>
            <w:sz w:val="26"/>
            <w:szCs w:val="26"/>
          </w:rPr>
          <w:delText>representando</w:delText>
        </w:r>
      </w:del>
      <w:r w:rsidR="000D6574" w:rsidRPr="008D03A6">
        <w:rPr>
          <w:rFonts w:ascii="Crimson Text" w:hAnsi="Crimson Text"/>
          <w:color w:val="000000" w:themeColor="text1"/>
          <w:sz w:val="26"/>
          <w:szCs w:val="26"/>
        </w:rPr>
        <w:t xml:space="preserve"> la evolución </w:t>
      </w:r>
      <w:r w:rsidR="00A95DF6" w:rsidRPr="008D03A6">
        <w:rPr>
          <w:rFonts w:ascii="Crimson Text" w:hAnsi="Crimson Text"/>
          <w:color w:val="000000" w:themeColor="text1"/>
          <w:sz w:val="26"/>
          <w:szCs w:val="26"/>
        </w:rPr>
        <w:t>de</w:t>
      </w:r>
      <w:r w:rsidR="000D6574" w:rsidRPr="008D03A6">
        <w:rPr>
          <w:rFonts w:ascii="Crimson Text" w:hAnsi="Crimson Text"/>
          <w:color w:val="000000" w:themeColor="text1"/>
          <w:sz w:val="26"/>
          <w:szCs w:val="26"/>
        </w:rPr>
        <w:t xml:space="preserve"> </w:t>
      </w:r>
      <w:r w:rsidR="00A95DF6" w:rsidRPr="008D03A6">
        <w:rPr>
          <w:rFonts w:ascii="Crimson Text" w:hAnsi="Crimson Text"/>
          <w:color w:val="000000" w:themeColor="text1"/>
          <w:sz w:val="26"/>
          <w:szCs w:val="26"/>
        </w:rPr>
        <w:t>la</w:t>
      </w:r>
      <w:r w:rsidR="000D6574" w:rsidRPr="008D03A6">
        <w:rPr>
          <w:rFonts w:ascii="Crimson Text" w:hAnsi="Crimson Text"/>
          <w:color w:val="000000" w:themeColor="text1"/>
          <w:sz w:val="26"/>
          <w:szCs w:val="26"/>
        </w:rPr>
        <w:t xml:space="preserve"> </w:t>
      </w:r>
      <w:r w:rsidR="000F68C7" w:rsidRPr="008D03A6">
        <w:rPr>
          <w:rFonts w:ascii="Crimson Text" w:hAnsi="Crimson Text"/>
          <w:color w:val="000000" w:themeColor="text1"/>
          <w:sz w:val="26"/>
          <w:szCs w:val="26"/>
        </w:rPr>
        <w:t>caballería</w:t>
      </w:r>
      <w:r w:rsidR="00A95DF6" w:rsidRPr="008D03A6">
        <w:rPr>
          <w:rFonts w:ascii="Crimson Text" w:hAnsi="Crimson Text"/>
          <w:color w:val="000000" w:themeColor="text1"/>
          <w:sz w:val="26"/>
          <w:szCs w:val="26"/>
        </w:rPr>
        <w:t xml:space="preserve"> a lo largo del tiempo</w:t>
      </w:r>
      <w:r w:rsidR="000D6574" w:rsidRPr="008D03A6">
        <w:rPr>
          <w:rFonts w:ascii="Crimson Text" w:hAnsi="Crimson Text"/>
          <w:color w:val="000000" w:themeColor="text1"/>
          <w:sz w:val="26"/>
          <w:szCs w:val="26"/>
        </w:rPr>
        <w:t>.</w:t>
      </w:r>
    </w:p>
    <w:p w:rsidR="00224FCB" w:rsidRPr="008D03A6" w:rsidRDefault="000D6574"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el centro se extendía una </w:t>
      </w:r>
      <w:r w:rsidR="00224FCB" w:rsidRPr="008D03A6">
        <w:rPr>
          <w:rFonts w:ascii="Crimson Text" w:hAnsi="Crimson Text"/>
          <w:color w:val="000000" w:themeColor="text1"/>
          <w:sz w:val="26"/>
          <w:szCs w:val="26"/>
        </w:rPr>
        <w:t xml:space="preserve">mesa rectangular en la que se podían reunir más de </w:t>
      </w:r>
      <w:r w:rsidR="00C14D6D" w:rsidRPr="008D03A6">
        <w:rPr>
          <w:rFonts w:ascii="Crimson Text" w:hAnsi="Crimson Text"/>
          <w:color w:val="000000" w:themeColor="text1"/>
          <w:sz w:val="26"/>
          <w:szCs w:val="26"/>
        </w:rPr>
        <w:t>veinte</w:t>
      </w:r>
      <w:r w:rsidR="00224FCB" w:rsidRPr="008D03A6">
        <w:rPr>
          <w:rFonts w:ascii="Crimson Text" w:hAnsi="Crimson Text"/>
          <w:color w:val="000000" w:themeColor="text1"/>
          <w:sz w:val="26"/>
          <w:szCs w:val="26"/>
        </w:rPr>
        <w:t xml:space="preserve"> personas. Esta se encontraba sucia, con </w:t>
      </w:r>
      <w:r w:rsidR="00BB2939" w:rsidRPr="008D03A6">
        <w:rPr>
          <w:rFonts w:ascii="Crimson Text" w:hAnsi="Crimson Text"/>
          <w:color w:val="000000" w:themeColor="text1"/>
          <w:sz w:val="26"/>
          <w:szCs w:val="26"/>
        </w:rPr>
        <w:t xml:space="preserve">manchas </w:t>
      </w:r>
      <w:r w:rsidR="00FB2AB0" w:rsidRPr="008D03A6">
        <w:rPr>
          <w:rFonts w:ascii="Crimson Text" w:hAnsi="Crimson Text"/>
          <w:color w:val="000000" w:themeColor="text1"/>
          <w:sz w:val="26"/>
          <w:szCs w:val="26"/>
        </w:rPr>
        <w:t>de residuos putrefactos, impregnados</w:t>
      </w:r>
      <w:r w:rsidR="00224FCB" w:rsidRPr="008D03A6">
        <w:rPr>
          <w:rFonts w:ascii="Crimson Text" w:hAnsi="Crimson Text"/>
          <w:color w:val="000000" w:themeColor="text1"/>
          <w:sz w:val="26"/>
          <w:szCs w:val="26"/>
        </w:rPr>
        <w:t xml:space="preserve"> sobre la superficie, y jarros desparramados. Daba la impresión que aquel sitio había sido abandonado de improvisto. </w:t>
      </w:r>
      <w:commentRangeStart w:id="1068"/>
      <w:r w:rsidR="00224FCB" w:rsidRPr="008D03A6">
        <w:rPr>
          <w:rFonts w:ascii="Crimson Text" w:hAnsi="Crimson Text"/>
          <w:color w:val="000000" w:themeColor="text1"/>
          <w:sz w:val="26"/>
          <w:szCs w:val="26"/>
        </w:rPr>
        <w:t xml:space="preserve">El olor a </w:t>
      </w:r>
      <w:del w:id="1069" w:author="Paula Castrilli" w:date="2025-05-25T01:28:00Z">
        <w:r w:rsidR="00224FCB" w:rsidRPr="008D03A6" w:rsidDel="005D3C3C">
          <w:rPr>
            <w:rFonts w:ascii="Crimson Text" w:hAnsi="Crimson Text"/>
            <w:color w:val="000000" w:themeColor="text1"/>
            <w:sz w:val="26"/>
            <w:szCs w:val="26"/>
          </w:rPr>
          <w:delText xml:space="preserve">rancio </w:delText>
        </w:r>
      </w:del>
      <w:ins w:id="1070" w:author="Paula Castrilli" w:date="2025-05-25T01:28:00Z">
        <w:r w:rsidR="005D3C3C">
          <w:rPr>
            <w:rFonts w:ascii="Crimson Text" w:hAnsi="Crimson Text"/>
            <w:color w:val="000000" w:themeColor="text1"/>
            <w:sz w:val="26"/>
            <w:szCs w:val="26"/>
          </w:rPr>
          <w:t>moho</w:t>
        </w:r>
        <w:r w:rsidR="005D3C3C" w:rsidRPr="008D03A6">
          <w:rPr>
            <w:rFonts w:ascii="Crimson Text" w:hAnsi="Crimson Text"/>
            <w:color w:val="000000" w:themeColor="text1"/>
            <w:sz w:val="26"/>
            <w:szCs w:val="26"/>
          </w:rPr>
          <w:t xml:space="preserve"> </w:t>
        </w:r>
      </w:ins>
      <w:r w:rsidR="00224FCB" w:rsidRPr="008D03A6">
        <w:rPr>
          <w:rFonts w:ascii="Crimson Text" w:hAnsi="Crimson Text"/>
          <w:color w:val="000000" w:themeColor="text1"/>
          <w:sz w:val="26"/>
          <w:szCs w:val="26"/>
        </w:rPr>
        <w:t xml:space="preserve">y humedad era </w:t>
      </w:r>
      <w:r w:rsidR="001A1A60" w:rsidRPr="008D03A6">
        <w:rPr>
          <w:rFonts w:ascii="Crimson Text" w:hAnsi="Crimson Text"/>
          <w:color w:val="000000" w:themeColor="text1"/>
          <w:sz w:val="26"/>
          <w:szCs w:val="26"/>
        </w:rPr>
        <w:t>intenso</w:t>
      </w:r>
      <w:r w:rsidR="00224FCB" w:rsidRPr="008D03A6">
        <w:rPr>
          <w:rFonts w:ascii="Crimson Text" w:hAnsi="Crimson Text"/>
          <w:color w:val="000000" w:themeColor="text1"/>
          <w:sz w:val="26"/>
          <w:szCs w:val="26"/>
        </w:rPr>
        <w:t>.</w:t>
      </w:r>
      <w:commentRangeEnd w:id="1068"/>
      <w:r w:rsidR="00286813">
        <w:rPr>
          <w:rStyle w:val="Refdecomentario"/>
        </w:rPr>
        <w:commentReference w:id="1068"/>
      </w:r>
    </w:p>
    <w:p w:rsidR="00224FCB" w:rsidRPr="008D03A6" w:rsidRDefault="00BB2939"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acercó a una estantería </w:t>
      </w:r>
      <w:r w:rsidR="003E479E" w:rsidRPr="008D03A6">
        <w:rPr>
          <w:rFonts w:ascii="Crimson Text" w:hAnsi="Crimson Text"/>
          <w:color w:val="000000" w:themeColor="text1"/>
          <w:sz w:val="26"/>
          <w:szCs w:val="26"/>
        </w:rPr>
        <w:t>que exhibía</w:t>
      </w:r>
      <w:r w:rsidRPr="008D03A6">
        <w:rPr>
          <w:rFonts w:ascii="Crimson Text" w:hAnsi="Crimson Text"/>
          <w:color w:val="000000" w:themeColor="text1"/>
          <w:sz w:val="26"/>
          <w:szCs w:val="26"/>
        </w:rPr>
        <w:t xml:space="preserve"> </w:t>
      </w:r>
      <w:r w:rsidR="00A95DF6" w:rsidRPr="008D03A6">
        <w:rPr>
          <w:rFonts w:ascii="Crimson Text" w:hAnsi="Crimson Text"/>
          <w:color w:val="000000" w:themeColor="text1"/>
          <w:sz w:val="26"/>
          <w:szCs w:val="26"/>
        </w:rPr>
        <w:t>una serie</w:t>
      </w:r>
      <w:r w:rsidR="001E7C0D" w:rsidRPr="008D03A6">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w:t>
      </w:r>
      <w:commentRangeStart w:id="1071"/>
      <w:r w:rsidR="001E7C0D" w:rsidRPr="008D03A6">
        <w:rPr>
          <w:rFonts w:ascii="Crimson Text" w:hAnsi="Crimson Text"/>
          <w:color w:val="000000" w:themeColor="text1"/>
          <w:sz w:val="26"/>
          <w:szCs w:val="26"/>
        </w:rPr>
        <w:t xml:space="preserve">Este pertenecía </w:t>
      </w:r>
      <w:r w:rsidR="008B1F47" w:rsidRPr="008D03A6">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8D03A6">
        <w:rPr>
          <w:rFonts w:ascii="Crimson Text" w:hAnsi="Crimson Text"/>
          <w:color w:val="000000" w:themeColor="text1"/>
          <w:sz w:val="26"/>
          <w:szCs w:val="26"/>
        </w:rPr>
        <w:t>sacrificó</w:t>
      </w:r>
      <w:r w:rsidR="008B1F47" w:rsidRPr="008D03A6">
        <w:rPr>
          <w:rFonts w:ascii="Crimson Text" w:hAnsi="Crimson Text"/>
          <w:color w:val="000000" w:themeColor="text1"/>
          <w:sz w:val="26"/>
          <w:szCs w:val="26"/>
        </w:rPr>
        <w:t xml:space="preserve"> su vida en la batalla. </w:t>
      </w:r>
      <w:commentRangeEnd w:id="1071"/>
      <w:r w:rsidR="005D3C3C">
        <w:rPr>
          <w:rStyle w:val="Refdecomentario"/>
        </w:rPr>
        <w:commentReference w:id="1071"/>
      </w:r>
      <w:r w:rsidR="008B1F47" w:rsidRPr="008D03A6">
        <w:rPr>
          <w:rFonts w:ascii="Crimson Text" w:hAnsi="Crimson Text"/>
          <w:color w:val="000000" w:themeColor="text1"/>
          <w:sz w:val="26"/>
          <w:szCs w:val="26"/>
        </w:rPr>
        <w:t xml:space="preserve">Su heroísmo </w:t>
      </w:r>
      <w:r w:rsidR="000F68C7" w:rsidRPr="008D03A6">
        <w:rPr>
          <w:rFonts w:ascii="Crimson Text" w:hAnsi="Crimson Text"/>
          <w:color w:val="000000" w:themeColor="text1"/>
          <w:sz w:val="26"/>
          <w:szCs w:val="26"/>
        </w:rPr>
        <w:t>había sido</w:t>
      </w:r>
      <w:r w:rsidR="008B1F47" w:rsidRPr="008D03A6">
        <w:rPr>
          <w:rFonts w:ascii="Crimson Text" w:hAnsi="Crimson Text"/>
          <w:color w:val="000000" w:themeColor="text1"/>
          <w:sz w:val="26"/>
          <w:szCs w:val="26"/>
        </w:rPr>
        <w:t xml:space="preserve"> muy reconocido en el reino y recordado hasta la fecha. Aquella insignia era una verdadera reliquia olvidada en ese salón</w:t>
      </w:r>
      <w:del w:id="1072" w:author="Paula Castrilli" w:date="2025-05-25T01:30:00Z">
        <w:r w:rsidR="008B1F47" w:rsidRPr="008D03A6" w:rsidDel="005D3C3C">
          <w:rPr>
            <w:rFonts w:ascii="Crimson Text" w:hAnsi="Crimson Text"/>
            <w:color w:val="000000" w:themeColor="text1"/>
            <w:sz w:val="26"/>
            <w:szCs w:val="26"/>
          </w:rPr>
          <w:delText xml:space="preserve">, </w:delText>
        </w:r>
      </w:del>
      <w:ins w:id="1073" w:author="Paula Castrilli" w:date="2025-05-25T01:30:00Z">
        <w:r w:rsidR="005D3C3C">
          <w:rPr>
            <w:rFonts w:ascii="Crimson Text" w:hAnsi="Crimson Text"/>
            <w:color w:val="000000" w:themeColor="text1"/>
            <w:sz w:val="26"/>
            <w:szCs w:val="26"/>
          </w:rPr>
          <w:t xml:space="preserve"> y</w:t>
        </w:r>
        <w:r w:rsidR="005D3C3C" w:rsidRPr="008D03A6">
          <w:rPr>
            <w:rFonts w:ascii="Crimson Text" w:hAnsi="Crimson Text"/>
            <w:color w:val="000000" w:themeColor="text1"/>
            <w:sz w:val="26"/>
            <w:szCs w:val="26"/>
          </w:rPr>
          <w:t xml:space="preserve"> </w:t>
        </w:r>
      </w:ins>
      <w:r w:rsidR="008B1F47" w:rsidRPr="008D03A6">
        <w:rPr>
          <w:rFonts w:ascii="Crimson Text" w:hAnsi="Crimson Text"/>
          <w:color w:val="000000" w:themeColor="text1"/>
          <w:sz w:val="26"/>
          <w:szCs w:val="26"/>
        </w:rPr>
        <w:t xml:space="preserve">Eros consideró que </w:t>
      </w:r>
      <w:r w:rsidR="000F68C7" w:rsidRPr="008D03A6">
        <w:rPr>
          <w:rFonts w:ascii="Crimson Text" w:hAnsi="Crimson Text"/>
          <w:color w:val="000000" w:themeColor="text1"/>
          <w:sz w:val="26"/>
          <w:szCs w:val="26"/>
        </w:rPr>
        <w:t>sería</w:t>
      </w:r>
      <w:r w:rsidR="008B1F47" w:rsidRPr="008D03A6">
        <w:rPr>
          <w:rFonts w:ascii="Crimson Text" w:hAnsi="Crimson Text"/>
          <w:color w:val="000000" w:themeColor="text1"/>
          <w:sz w:val="26"/>
          <w:szCs w:val="26"/>
        </w:rPr>
        <w:t xml:space="preserve"> el trofeo perfecto como muestra del cumplimiento de la primera prueba.</w:t>
      </w:r>
    </w:p>
    <w:p w:rsidR="008B1F47" w:rsidRPr="008D03A6" w:rsidRDefault="008B1F47" w:rsidP="00224FC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su parte, Aron se había quedado fascinado con una pintura en piel de gacela</w:t>
      </w:r>
      <w:del w:id="1074" w:author="Paula Castrilli" w:date="2025-05-25T01:30:00Z">
        <w:r w:rsidRPr="008D03A6" w:rsidDel="005D3C3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que recreaba el enfrentamient</w:t>
      </w:r>
      <w:r w:rsidR="008B7DA5" w:rsidRPr="008D03A6">
        <w:rPr>
          <w:rFonts w:ascii="Crimson Text" w:hAnsi="Crimson Text"/>
          <w:color w:val="000000" w:themeColor="text1"/>
          <w:sz w:val="26"/>
          <w:szCs w:val="26"/>
        </w:rPr>
        <w:t>o entre un caballero y un dragón gris</w:t>
      </w:r>
      <w:r w:rsidRPr="008D03A6">
        <w:rPr>
          <w:rFonts w:ascii="Crimson Text" w:hAnsi="Crimson Text"/>
          <w:color w:val="000000" w:themeColor="text1"/>
          <w:sz w:val="26"/>
          <w:szCs w:val="26"/>
        </w:rPr>
        <w:t xml:space="preserve">, la misma bestia que lo </w:t>
      </w:r>
      <w:r w:rsidR="00851F98" w:rsidRPr="008D03A6">
        <w:rPr>
          <w:rFonts w:ascii="Crimson Text" w:hAnsi="Crimson Text"/>
          <w:color w:val="000000" w:themeColor="text1"/>
          <w:sz w:val="26"/>
          <w:szCs w:val="26"/>
        </w:rPr>
        <w:t>había amenazado</w:t>
      </w:r>
      <w:r w:rsidRPr="008D03A6">
        <w:rPr>
          <w:rFonts w:ascii="Crimson Text" w:hAnsi="Crimson Text"/>
          <w:color w:val="000000" w:themeColor="text1"/>
          <w:sz w:val="26"/>
          <w:szCs w:val="26"/>
        </w:rPr>
        <w:t xml:space="preserve"> en la puerta del b</w:t>
      </w:r>
      <w:r w:rsidR="00BF227B" w:rsidRPr="008D03A6">
        <w:rPr>
          <w:rFonts w:ascii="Crimson Text" w:hAnsi="Crimson Text"/>
          <w:color w:val="000000" w:themeColor="text1"/>
          <w:sz w:val="26"/>
          <w:szCs w:val="26"/>
        </w:rPr>
        <w:t xml:space="preserve">únker. Enrolló el cuero y </w:t>
      </w:r>
      <w:r w:rsidR="00641D81" w:rsidRPr="008D03A6">
        <w:rPr>
          <w:rFonts w:ascii="Crimson Text" w:hAnsi="Crimson Text"/>
          <w:color w:val="000000" w:themeColor="text1"/>
          <w:sz w:val="26"/>
          <w:szCs w:val="26"/>
        </w:rPr>
        <w:t xml:space="preserve">lo </w:t>
      </w:r>
      <w:r w:rsidR="00D2597D" w:rsidRPr="008D03A6">
        <w:rPr>
          <w:rFonts w:ascii="Crimson Text" w:hAnsi="Crimson Text"/>
          <w:color w:val="000000" w:themeColor="text1"/>
          <w:sz w:val="26"/>
          <w:szCs w:val="26"/>
        </w:rPr>
        <w:t>amarró</w:t>
      </w:r>
      <w:r w:rsidR="00641D81" w:rsidRPr="008D03A6">
        <w:rPr>
          <w:rFonts w:ascii="Crimson Text" w:hAnsi="Crimson Text"/>
          <w:color w:val="000000" w:themeColor="text1"/>
          <w:sz w:val="26"/>
          <w:szCs w:val="26"/>
        </w:rPr>
        <w:t xml:space="preserve"> </w:t>
      </w:r>
      <w:r w:rsidR="00D2597D" w:rsidRPr="008D03A6">
        <w:rPr>
          <w:rFonts w:ascii="Crimson Text" w:hAnsi="Crimson Text"/>
          <w:color w:val="000000" w:themeColor="text1"/>
          <w:sz w:val="26"/>
          <w:szCs w:val="26"/>
        </w:rPr>
        <w:t>en</w:t>
      </w:r>
      <w:r w:rsidR="00641D81" w:rsidRPr="008D03A6">
        <w:rPr>
          <w:rFonts w:ascii="Crimson Text" w:hAnsi="Crimson Text"/>
          <w:color w:val="000000" w:themeColor="text1"/>
          <w:sz w:val="26"/>
          <w:szCs w:val="26"/>
        </w:rPr>
        <w:t xml:space="preserve"> el ristre</w:t>
      </w:r>
      <w:r w:rsidR="00BF227B" w:rsidRPr="008D03A6">
        <w:rPr>
          <w:rFonts w:ascii="Crimson Text" w:hAnsi="Crimson Text"/>
          <w:color w:val="000000" w:themeColor="text1"/>
          <w:sz w:val="26"/>
          <w:szCs w:val="26"/>
        </w:rPr>
        <w:t xml:space="preserve"> de la armadura.</w:t>
      </w:r>
    </w:p>
    <w:p w:rsidR="00BF227B" w:rsidRPr="008D03A6" w:rsidRDefault="00BF227B" w:rsidP="00224FCB">
      <w:pPr>
        <w:tabs>
          <w:tab w:val="left" w:pos="2179"/>
        </w:tabs>
        <w:spacing w:after="0"/>
        <w:ind w:firstLine="284"/>
        <w:jc w:val="both"/>
        <w:rPr>
          <w:rFonts w:ascii="Crimson Text" w:hAnsi="Crimson Text"/>
          <w:color w:val="000000" w:themeColor="text1"/>
          <w:sz w:val="26"/>
          <w:szCs w:val="26"/>
        </w:rPr>
      </w:pPr>
      <w:del w:id="1075" w:author="Paula Castrilli" w:date="2025-05-25T01:32:00Z">
        <w:r w:rsidRPr="008D03A6" w:rsidDel="005D3C3C">
          <w:rPr>
            <w:rFonts w:ascii="Crimson Text" w:hAnsi="Crimson Text"/>
            <w:color w:val="000000" w:themeColor="text1"/>
            <w:sz w:val="26"/>
            <w:szCs w:val="26"/>
          </w:rPr>
          <w:delText>La noche estaba al caer</w:delText>
        </w:r>
      </w:del>
      <w:ins w:id="1076" w:author="Paula Castrilli" w:date="2025-05-25T01:32:00Z">
        <w:r w:rsidR="005D3C3C">
          <w:rPr>
            <w:rFonts w:ascii="Crimson Text" w:hAnsi="Crimson Text"/>
            <w:color w:val="000000" w:themeColor="text1"/>
            <w:sz w:val="26"/>
            <w:szCs w:val="26"/>
          </w:rPr>
          <w:t>Faltaba poco para el ocaso</w:t>
        </w:r>
      </w:ins>
      <w:del w:id="1077" w:author="Paula Castrilli" w:date="2025-05-25T01:31:00Z">
        <w:r w:rsidRPr="008D03A6" w:rsidDel="005D3C3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r w:rsidR="00D2597D"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según las recomendaciones de los maestros</w:t>
      </w:r>
      <w:r w:rsidR="00D2597D" w:rsidRPr="008D03A6">
        <w:rPr>
          <w:rFonts w:ascii="Crimson Text" w:hAnsi="Crimson Text"/>
          <w:color w:val="000000" w:themeColor="text1"/>
          <w:sz w:val="26"/>
          <w:szCs w:val="26"/>
        </w:rPr>
        <w:t xml:space="preserve"> guerreros</w:t>
      </w:r>
      <w:r w:rsidRPr="008D03A6">
        <w:rPr>
          <w:rFonts w:ascii="Crimson Text" w:hAnsi="Crimson Text"/>
          <w:color w:val="000000" w:themeColor="text1"/>
          <w:sz w:val="26"/>
          <w:szCs w:val="26"/>
        </w:rPr>
        <w:t xml:space="preserve">, no </w:t>
      </w:r>
      <w:r w:rsidR="00D2597D"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conveniente permanecer en el bosque durante la noche. </w:t>
      </w:r>
      <w:commentRangeStart w:id="1078"/>
      <w:r w:rsidRPr="008D03A6">
        <w:rPr>
          <w:rFonts w:ascii="Crimson Text" w:hAnsi="Crimson Text"/>
          <w:color w:val="000000" w:themeColor="text1"/>
          <w:sz w:val="26"/>
          <w:szCs w:val="26"/>
        </w:rPr>
        <w:t>Ambos reclutas decidieron emprender el retorno.</w:t>
      </w:r>
      <w:commentRangeEnd w:id="1078"/>
      <w:r w:rsidR="005D3C3C">
        <w:rPr>
          <w:rStyle w:val="Refdecomentario"/>
        </w:rPr>
        <w:commentReference w:id="1078"/>
      </w:r>
    </w:p>
    <w:p w:rsidR="005039DA" w:rsidRPr="008D03A6" w:rsidRDefault="00A95DF6"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Salieron del búnker </w:t>
      </w:r>
      <w:r w:rsidR="00D2597D" w:rsidRPr="008D03A6">
        <w:rPr>
          <w:rFonts w:ascii="Crimson Text" w:hAnsi="Crimson Text"/>
          <w:color w:val="000000" w:themeColor="text1"/>
          <w:sz w:val="26"/>
          <w:szCs w:val="26"/>
        </w:rPr>
        <w:t>con precaución</w:t>
      </w:r>
      <w:del w:id="1079" w:author="Paula Castrilli" w:date="2025-05-25T01:34:00Z">
        <w:r w:rsidR="00D2597D" w:rsidRPr="008D03A6" w:rsidDel="00DB6C34">
          <w:rPr>
            <w:rFonts w:ascii="Crimson Text" w:hAnsi="Crimson Text"/>
            <w:color w:val="000000" w:themeColor="text1"/>
            <w:sz w:val="26"/>
            <w:szCs w:val="26"/>
          </w:rPr>
          <w:delText>,</w:delText>
        </w:r>
      </w:del>
      <w:r w:rsidR="00D2597D" w:rsidRPr="008D03A6">
        <w:rPr>
          <w:rFonts w:ascii="Crimson Text" w:hAnsi="Crimson Text"/>
          <w:color w:val="000000" w:themeColor="text1"/>
          <w:sz w:val="26"/>
          <w:szCs w:val="26"/>
        </w:rPr>
        <w:t xml:space="preserve"> y, por fortuna, ya no había</w:t>
      </w:r>
      <w:r w:rsidR="000D04DC" w:rsidRPr="008D03A6">
        <w:rPr>
          <w:rFonts w:ascii="Crimson Text" w:hAnsi="Crimson Text"/>
          <w:color w:val="000000" w:themeColor="text1"/>
          <w:sz w:val="26"/>
          <w:szCs w:val="26"/>
        </w:rPr>
        <w:t xml:space="preserve"> rastro del dragón que los había </w:t>
      </w:r>
      <w:r w:rsidRPr="008D03A6">
        <w:rPr>
          <w:rFonts w:ascii="Crimson Text" w:hAnsi="Crimson Text"/>
          <w:color w:val="000000" w:themeColor="text1"/>
          <w:sz w:val="26"/>
          <w:szCs w:val="26"/>
        </w:rPr>
        <w:t>sorprendido</w:t>
      </w:r>
      <w:r w:rsidR="000D04DC" w:rsidRPr="008D03A6">
        <w:rPr>
          <w:rFonts w:ascii="Crimson Text" w:hAnsi="Crimson Text"/>
          <w:color w:val="000000" w:themeColor="text1"/>
          <w:sz w:val="26"/>
          <w:szCs w:val="26"/>
        </w:rPr>
        <w:t xml:space="preserve"> </w:t>
      </w:r>
      <w:r w:rsidR="003A23DD" w:rsidRPr="008D03A6">
        <w:rPr>
          <w:rFonts w:ascii="Crimson Text" w:hAnsi="Crimson Text"/>
          <w:color w:val="000000" w:themeColor="text1"/>
          <w:sz w:val="26"/>
          <w:szCs w:val="26"/>
        </w:rPr>
        <w:t>al ingreso</w:t>
      </w:r>
      <w:r w:rsidR="000D04DC" w:rsidRPr="008D03A6">
        <w:rPr>
          <w:rFonts w:ascii="Crimson Text" w:hAnsi="Crimson Text"/>
          <w:color w:val="000000" w:themeColor="text1"/>
          <w:sz w:val="26"/>
          <w:szCs w:val="26"/>
        </w:rPr>
        <w:t>. Aceler</w:t>
      </w:r>
      <w:r w:rsidRPr="008D03A6">
        <w:rPr>
          <w:rFonts w:ascii="Crimson Text" w:hAnsi="Crimson Text"/>
          <w:color w:val="000000" w:themeColor="text1"/>
          <w:sz w:val="26"/>
          <w:szCs w:val="26"/>
        </w:rPr>
        <w:t>aron la marcha para alejarse de la fortificación</w:t>
      </w:r>
      <w:r w:rsidR="00D2597D" w:rsidRPr="008D03A6">
        <w:rPr>
          <w:rFonts w:ascii="Crimson Text" w:hAnsi="Crimson Text"/>
          <w:color w:val="000000" w:themeColor="text1"/>
          <w:sz w:val="26"/>
          <w:szCs w:val="26"/>
        </w:rPr>
        <w:t xml:space="preserve"> lo antes posible. A</w:t>
      </w:r>
      <w:r w:rsidR="000D04DC" w:rsidRPr="008D03A6">
        <w:rPr>
          <w:rFonts w:ascii="Crimson Text" w:hAnsi="Crimson Text"/>
          <w:color w:val="000000" w:themeColor="text1"/>
          <w:sz w:val="26"/>
          <w:szCs w:val="26"/>
        </w:rPr>
        <w:t xml:space="preserve">l </w:t>
      </w:r>
      <w:r w:rsidR="003A23DD" w:rsidRPr="008D03A6">
        <w:rPr>
          <w:rFonts w:ascii="Crimson Text" w:hAnsi="Crimson Text"/>
          <w:color w:val="000000" w:themeColor="text1"/>
          <w:sz w:val="26"/>
          <w:szCs w:val="26"/>
        </w:rPr>
        <w:t>internarse en</w:t>
      </w:r>
      <w:r w:rsidR="000D04DC" w:rsidRPr="008D03A6">
        <w:rPr>
          <w:rFonts w:ascii="Crimson Text" w:hAnsi="Crimson Text"/>
          <w:color w:val="000000" w:themeColor="text1"/>
          <w:sz w:val="26"/>
          <w:szCs w:val="26"/>
        </w:rPr>
        <w:t xml:space="preserve"> la maleza</w:t>
      </w:r>
      <w:r w:rsidR="003A23DD" w:rsidRPr="008D03A6">
        <w:rPr>
          <w:rFonts w:ascii="Crimson Text" w:hAnsi="Crimson Text"/>
          <w:color w:val="000000" w:themeColor="text1"/>
          <w:sz w:val="26"/>
          <w:szCs w:val="26"/>
        </w:rPr>
        <w:t>,</w:t>
      </w:r>
      <w:r w:rsidR="000D04DC" w:rsidRPr="008D03A6">
        <w:rPr>
          <w:rFonts w:ascii="Crimson Text" w:hAnsi="Crimson Text"/>
          <w:color w:val="000000" w:themeColor="text1"/>
          <w:sz w:val="26"/>
          <w:szCs w:val="26"/>
        </w:rPr>
        <w:t xml:space="preserve"> se sintieron mucho más seguro</w:t>
      </w:r>
      <w:r w:rsidR="003A23DD" w:rsidRPr="008D03A6">
        <w:rPr>
          <w:rFonts w:ascii="Crimson Text" w:hAnsi="Crimson Text"/>
          <w:color w:val="000000" w:themeColor="text1"/>
          <w:sz w:val="26"/>
          <w:szCs w:val="26"/>
        </w:rPr>
        <w:t>s</w:t>
      </w:r>
      <w:del w:id="1080" w:author="Paula Castrilli" w:date="2025-05-25T01:34:00Z">
        <w:r w:rsidR="00D2597D" w:rsidRPr="008D03A6" w:rsidDel="00DB6C34">
          <w:rPr>
            <w:rFonts w:ascii="Crimson Text" w:hAnsi="Crimson Text"/>
            <w:color w:val="000000" w:themeColor="text1"/>
            <w:sz w:val="26"/>
            <w:szCs w:val="26"/>
          </w:rPr>
          <w:delText>,</w:delText>
        </w:r>
      </w:del>
      <w:r w:rsidR="00D2597D" w:rsidRPr="008D03A6">
        <w:rPr>
          <w:rFonts w:ascii="Crimson Text" w:hAnsi="Crimson Text"/>
          <w:color w:val="000000" w:themeColor="text1"/>
          <w:sz w:val="26"/>
          <w:szCs w:val="26"/>
        </w:rPr>
        <w:t xml:space="preserve"> y </w:t>
      </w:r>
      <w:del w:id="1081" w:author="Paula Castrilli" w:date="2025-05-25T01:34:00Z">
        <w:r w:rsidR="00D2597D" w:rsidRPr="008D03A6" w:rsidDel="00DB6C34">
          <w:rPr>
            <w:rFonts w:ascii="Crimson Text" w:hAnsi="Crimson Text"/>
            <w:color w:val="000000" w:themeColor="text1"/>
            <w:sz w:val="26"/>
            <w:szCs w:val="26"/>
          </w:rPr>
          <w:delText>a</w:delText>
        </w:r>
        <w:r w:rsidR="000D04DC" w:rsidRPr="008D03A6" w:rsidDel="00DB6C34">
          <w:rPr>
            <w:rFonts w:ascii="Crimson Text" w:hAnsi="Crimson Text"/>
            <w:color w:val="000000" w:themeColor="text1"/>
            <w:sz w:val="26"/>
            <w:szCs w:val="26"/>
          </w:rPr>
          <w:delText xml:space="preserve">vanzaron </w:delText>
        </w:r>
      </w:del>
      <w:ins w:id="1082" w:author="Paula Castrilli" w:date="2025-05-25T01:34:00Z">
        <w:r w:rsidR="00DB6C34">
          <w:rPr>
            <w:rFonts w:ascii="Crimson Text" w:hAnsi="Crimson Text"/>
            <w:color w:val="000000" w:themeColor="text1"/>
            <w:sz w:val="26"/>
            <w:szCs w:val="26"/>
          </w:rPr>
          <w:t>comenzaron a avanzar</w:t>
        </w:r>
        <w:r w:rsidR="00DB6C34" w:rsidRPr="008D03A6">
          <w:rPr>
            <w:rFonts w:ascii="Crimson Text" w:hAnsi="Crimson Text"/>
            <w:color w:val="000000" w:themeColor="text1"/>
            <w:sz w:val="26"/>
            <w:szCs w:val="26"/>
          </w:rPr>
          <w:t xml:space="preserve"> </w:t>
        </w:r>
      </w:ins>
      <w:r w:rsidR="000D04DC" w:rsidRPr="008D03A6">
        <w:rPr>
          <w:rFonts w:ascii="Crimson Text" w:hAnsi="Crimson Text"/>
          <w:color w:val="000000" w:themeColor="text1"/>
          <w:sz w:val="26"/>
          <w:szCs w:val="26"/>
        </w:rPr>
        <w:t xml:space="preserve">por la espesura </w:t>
      </w:r>
      <w:r w:rsidR="00B54CF4" w:rsidRPr="008D03A6">
        <w:rPr>
          <w:rFonts w:ascii="Crimson Text" w:hAnsi="Crimson Text"/>
          <w:color w:val="000000" w:themeColor="text1"/>
          <w:sz w:val="26"/>
          <w:szCs w:val="26"/>
        </w:rPr>
        <w:t xml:space="preserve">sin detenerse. </w:t>
      </w:r>
      <w:r w:rsidR="003A23DD" w:rsidRPr="008D03A6">
        <w:rPr>
          <w:rFonts w:ascii="Crimson Text" w:hAnsi="Crimson Text"/>
          <w:color w:val="000000" w:themeColor="text1"/>
          <w:sz w:val="26"/>
          <w:szCs w:val="26"/>
        </w:rPr>
        <w:t>Con</w:t>
      </w:r>
      <w:r w:rsidR="00D2597D" w:rsidRPr="008D03A6">
        <w:rPr>
          <w:rFonts w:ascii="Crimson Text" w:hAnsi="Crimson Text"/>
          <w:color w:val="000000" w:themeColor="text1"/>
          <w:sz w:val="26"/>
          <w:szCs w:val="26"/>
        </w:rPr>
        <w:t xml:space="preserve"> el correr de los minutos, los </w:t>
      </w:r>
      <w:del w:id="1083" w:author="Paula Castrilli" w:date="2025-05-25T01:35:00Z">
        <w:r w:rsidR="00D2597D" w:rsidRPr="008D03A6" w:rsidDel="00DB6C34">
          <w:rPr>
            <w:rFonts w:ascii="Crimson Text" w:hAnsi="Crimson Text"/>
            <w:color w:val="000000" w:themeColor="text1"/>
            <w:sz w:val="26"/>
            <w:szCs w:val="26"/>
          </w:rPr>
          <w:delText>invadía</w:delText>
        </w:r>
        <w:r w:rsidR="003A23DD" w:rsidRPr="008D03A6" w:rsidDel="00DB6C34">
          <w:rPr>
            <w:rFonts w:ascii="Crimson Text" w:hAnsi="Crimson Text"/>
            <w:color w:val="000000" w:themeColor="text1"/>
            <w:sz w:val="26"/>
            <w:szCs w:val="26"/>
          </w:rPr>
          <w:delText xml:space="preserve"> </w:delText>
        </w:r>
      </w:del>
      <w:ins w:id="1084" w:author="Paula Castrilli" w:date="2025-05-25T01:35:00Z">
        <w:r w:rsidR="00DB6C34">
          <w:rPr>
            <w:rFonts w:ascii="Crimson Text" w:hAnsi="Crimson Text"/>
            <w:color w:val="000000" w:themeColor="text1"/>
            <w:sz w:val="26"/>
            <w:szCs w:val="26"/>
          </w:rPr>
          <w:t>invadió</w:t>
        </w:r>
        <w:r w:rsidR="00DB6C34" w:rsidRPr="008D03A6">
          <w:rPr>
            <w:rFonts w:ascii="Crimson Text" w:hAnsi="Crimson Text"/>
            <w:color w:val="000000" w:themeColor="text1"/>
            <w:sz w:val="26"/>
            <w:szCs w:val="26"/>
          </w:rPr>
          <w:t xml:space="preserve"> </w:t>
        </w:r>
      </w:ins>
      <w:r w:rsidR="003A23DD" w:rsidRPr="008D03A6">
        <w:rPr>
          <w:rFonts w:ascii="Crimson Text" w:hAnsi="Crimson Text"/>
          <w:color w:val="000000" w:themeColor="text1"/>
          <w:sz w:val="26"/>
          <w:szCs w:val="26"/>
        </w:rPr>
        <w:t xml:space="preserve">la adrenalina </w:t>
      </w:r>
      <w:r w:rsidR="00D2597D" w:rsidRPr="008D03A6">
        <w:rPr>
          <w:rFonts w:ascii="Crimson Text" w:hAnsi="Crimson Text"/>
          <w:color w:val="000000" w:themeColor="text1"/>
          <w:sz w:val="26"/>
          <w:szCs w:val="26"/>
        </w:rPr>
        <w:t>de</w:t>
      </w:r>
      <w:r w:rsidR="003A23DD" w:rsidRPr="008D03A6">
        <w:rPr>
          <w:rFonts w:ascii="Crimson Text" w:hAnsi="Crimson Text"/>
          <w:color w:val="000000" w:themeColor="text1"/>
          <w:sz w:val="26"/>
          <w:szCs w:val="26"/>
        </w:rPr>
        <w:t xml:space="preserve"> estar</w:t>
      </w:r>
      <w:r w:rsidR="000D04DC" w:rsidRPr="008D03A6">
        <w:rPr>
          <w:rFonts w:ascii="Crimson Text" w:hAnsi="Crimson Text"/>
          <w:color w:val="000000" w:themeColor="text1"/>
          <w:sz w:val="26"/>
          <w:szCs w:val="26"/>
        </w:rPr>
        <w:t xml:space="preserve"> a punto de cumplir la prueba, tan sólo </w:t>
      </w:r>
      <w:r w:rsidR="00D2597D" w:rsidRPr="008D03A6">
        <w:rPr>
          <w:rFonts w:ascii="Crimson Text" w:hAnsi="Crimson Text"/>
          <w:color w:val="000000" w:themeColor="text1"/>
          <w:sz w:val="26"/>
          <w:szCs w:val="26"/>
        </w:rPr>
        <w:t>debían llegar</w:t>
      </w:r>
      <w:r w:rsidR="000D04DC" w:rsidRPr="008D03A6">
        <w:rPr>
          <w:rFonts w:ascii="Crimson Text" w:hAnsi="Crimson Text"/>
          <w:color w:val="000000" w:themeColor="text1"/>
          <w:sz w:val="26"/>
          <w:szCs w:val="26"/>
        </w:rPr>
        <w:t xml:space="preserve"> sanos y salvos</w:t>
      </w:r>
      <w:r w:rsidR="003A23DD" w:rsidRPr="008D03A6">
        <w:rPr>
          <w:rFonts w:ascii="Crimson Text" w:hAnsi="Crimson Text"/>
          <w:color w:val="000000" w:themeColor="text1"/>
          <w:sz w:val="26"/>
          <w:szCs w:val="26"/>
        </w:rPr>
        <w:t xml:space="preserve"> </w:t>
      </w:r>
      <w:del w:id="1085" w:author="Paula Castrilli" w:date="2025-05-25T01:34:00Z">
        <w:r w:rsidR="003A23DD" w:rsidRPr="008D03A6" w:rsidDel="00DB6C34">
          <w:rPr>
            <w:rFonts w:ascii="Crimson Text" w:hAnsi="Crimson Text"/>
            <w:color w:val="000000" w:themeColor="text1"/>
            <w:sz w:val="26"/>
            <w:szCs w:val="26"/>
          </w:rPr>
          <w:delText>a la salida</w:delText>
        </w:r>
      </w:del>
      <w:ins w:id="1086" w:author="Paula Castrilli" w:date="2025-05-25T01:34:00Z">
        <w:r w:rsidR="00DB6C34">
          <w:rPr>
            <w:rFonts w:ascii="Crimson Text" w:hAnsi="Crimson Text"/>
            <w:color w:val="000000" w:themeColor="text1"/>
            <w:sz w:val="26"/>
            <w:szCs w:val="26"/>
          </w:rPr>
          <w:t xml:space="preserve">al punto desde </w:t>
        </w:r>
      </w:ins>
      <w:ins w:id="1087" w:author="Paula Castrilli" w:date="2025-05-25T01:35:00Z">
        <w:r w:rsidR="00DB6C34">
          <w:rPr>
            <w:rFonts w:ascii="Crimson Text" w:hAnsi="Crimson Text"/>
            <w:color w:val="000000" w:themeColor="text1"/>
            <w:sz w:val="26"/>
            <w:szCs w:val="26"/>
          </w:rPr>
          <w:t>el que</w:t>
        </w:r>
      </w:ins>
      <w:ins w:id="1088" w:author="Paula Castrilli" w:date="2025-05-25T01:34:00Z">
        <w:r w:rsidR="00DB6C34">
          <w:rPr>
            <w:rFonts w:ascii="Crimson Text" w:hAnsi="Crimson Text"/>
            <w:color w:val="000000" w:themeColor="text1"/>
            <w:sz w:val="26"/>
            <w:szCs w:val="26"/>
          </w:rPr>
          <w:t xml:space="preserve"> habían partido</w:t>
        </w:r>
      </w:ins>
      <w:r w:rsidR="000D04DC" w:rsidRPr="008D03A6">
        <w:rPr>
          <w:rFonts w:ascii="Crimson Text" w:hAnsi="Crimson Text"/>
          <w:color w:val="000000" w:themeColor="text1"/>
          <w:sz w:val="26"/>
          <w:szCs w:val="26"/>
        </w:rPr>
        <w:t>.</w:t>
      </w:r>
    </w:p>
    <w:p w:rsidR="00AC5A3D" w:rsidRPr="008D03A6" w:rsidRDefault="000D04DC"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ins w:id="1089" w:author="Paula Castrilli" w:date="2025-05-25T01:36:00Z">
        <w:r w:rsidR="00045D07">
          <w:rPr>
            <w:rFonts w:ascii="Crimson Text" w:hAnsi="Crimson Text"/>
            <w:color w:val="000000" w:themeColor="text1"/>
            <w:sz w:val="26"/>
            <w:szCs w:val="26"/>
          </w:rPr>
          <w:t xml:space="preserve"> </w:t>
        </w:r>
      </w:ins>
      <w:del w:id="1090" w:author="Paula Castrilli" w:date="2025-05-25T01:36:00Z">
        <w:r w:rsidRPr="008D03A6" w:rsidDel="00045D07">
          <w:rPr>
            <w:rFonts w:ascii="Crimson Text" w:hAnsi="Crimson Text"/>
            <w:color w:val="000000" w:themeColor="text1"/>
            <w:sz w:val="26"/>
            <w:szCs w:val="26"/>
          </w:rPr>
          <w:delText>l mediar el</w:delText>
        </w:r>
      </w:del>
      <w:ins w:id="1091" w:author="Paula Castrilli" w:date="2025-05-25T01:36:00Z">
        <w:r w:rsidR="00045D07">
          <w:rPr>
            <w:rFonts w:ascii="Crimson Text" w:hAnsi="Crimson Text"/>
            <w:color w:val="000000" w:themeColor="text1"/>
            <w:sz w:val="26"/>
            <w:szCs w:val="26"/>
          </w:rPr>
          <w:t>mitad de</w:t>
        </w:r>
      </w:ins>
      <w:r w:rsidRPr="008D03A6">
        <w:rPr>
          <w:rFonts w:ascii="Crimson Text" w:hAnsi="Crimson Text"/>
          <w:color w:val="000000" w:themeColor="text1"/>
          <w:sz w:val="26"/>
          <w:szCs w:val="26"/>
        </w:rPr>
        <w:t xml:space="preserve"> ca</w:t>
      </w:r>
      <w:r w:rsidR="003A23DD" w:rsidRPr="008D03A6">
        <w:rPr>
          <w:rFonts w:ascii="Crimson Text" w:hAnsi="Crimson Text"/>
          <w:color w:val="000000" w:themeColor="text1"/>
          <w:sz w:val="26"/>
          <w:szCs w:val="26"/>
        </w:rPr>
        <w:t>mino</w:t>
      </w:r>
      <w:del w:id="1092" w:author="Paula Castrilli" w:date="2025-05-25T01:36:00Z">
        <w:r w:rsidR="003A23DD" w:rsidRPr="008D03A6" w:rsidDel="00045D07">
          <w:rPr>
            <w:rFonts w:ascii="Crimson Text" w:hAnsi="Crimson Text"/>
            <w:color w:val="000000" w:themeColor="text1"/>
            <w:sz w:val="26"/>
            <w:szCs w:val="26"/>
          </w:rPr>
          <w:delText xml:space="preserve"> de retorno</w:delText>
        </w:r>
      </w:del>
      <w:r w:rsidR="003A23DD" w:rsidRPr="008D03A6">
        <w:rPr>
          <w:rFonts w:ascii="Crimson Text" w:hAnsi="Crimson Text"/>
          <w:color w:val="000000" w:themeColor="text1"/>
          <w:sz w:val="26"/>
          <w:szCs w:val="26"/>
        </w:rPr>
        <w:t>, atravesaron una pequeña laguna</w:t>
      </w:r>
      <w:r w:rsidRPr="008D03A6">
        <w:rPr>
          <w:rFonts w:ascii="Crimson Text" w:hAnsi="Crimson Text"/>
          <w:color w:val="000000" w:themeColor="text1"/>
          <w:sz w:val="26"/>
          <w:szCs w:val="26"/>
        </w:rPr>
        <w:t xml:space="preserve">, </w:t>
      </w:r>
      <w:r w:rsidR="003A23DD" w:rsidRPr="008D03A6">
        <w:rPr>
          <w:rFonts w:ascii="Crimson Text" w:hAnsi="Crimson Text"/>
          <w:color w:val="000000" w:themeColor="text1"/>
          <w:sz w:val="26"/>
          <w:szCs w:val="26"/>
        </w:rPr>
        <w:t xml:space="preserve">donde </w:t>
      </w:r>
      <w:r w:rsidRPr="008D03A6">
        <w:rPr>
          <w:rFonts w:ascii="Crimson Text" w:hAnsi="Crimson Text"/>
          <w:color w:val="000000" w:themeColor="text1"/>
          <w:sz w:val="26"/>
          <w:szCs w:val="26"/>
        </w:rPr>
        <w:t xml:space="preserve">el agua les </w:t>
      </w:r>
      <w:r w:rsidR="003A23DD" w:rsidRPr="008D03A6">
        <w:rPr>
          <w:rFonts w:ascii="Crimson Text" w:hAnsi="Crimson Text"/>
          <w:color w:val="000000" w:themeColor="text1"/>
          <w:sz w:val="26"/>
          <w:szCs w:val="26"/>
        </w:rPr>
        <w:t>llegó</w:t>
      </w:r>
      <w:r w:rsidRPr="008D03A6">
        <w:rPr>
          <w:rFonts w:ascii="Crimson Text" w:hAnsi="Crimson Text"/>
          <w:color w:val="000000" w:themeColor="text1"/>
          <w:sz w:val="26"/>
          <w:szCs w:val="26"/>
        </w:rPr>
        <w:t xml:space="preserve"> a la altura del pecho, pero no los detuvo. Cruzaron </w:t>
      </w:r>
      <w:r w:rsidR="005039DA" w:rsidRPr="008D03A6">
        <w:rPr>
          <w:rFonts w:ascii="Crimson Text" w:hAnsi="Crimson Text"/>
          <w:color w:val="000000" w:themeColor="text1"/>
          <w:sz w:val="26"/>
          <w:szCs w:val="26"/>
        </w:rPr>
        <w:t xml:space="preserve">la charca </w:t>
      </w:r>
      <w:r w:rsidR="00BF2F08" w:rsidRPr="008D03A6">
        <w:rPr>
          <w:rFonts w:ascii="Crimson Text" w:hAnsi="Crimson Text"/>
          <w:color w:val="000000" w:themeColor="text1"/>
          <w:sz w:val="26"/>
          <w:szCs w:val="26"/>
        </w:rPr>
        <w:t>con facilidad</w:t>
      </w:r>
      <w:del w:id="1093" w:author="Paula Castrilli" w:date="2025-05-25T01:38:00Z">
        <w:r w:rsidR="00BF2F08" w:rsidRPr="008D03A6" w:rsidDel="00045D07">
          <w:rPr>
            <w:rFonts w:ascii="Crimson Text" w:hAnsi="Crimson Text"/>
            <w:color w:val="000000" w:themeColor="text1"/>
            <w:sz w:val="26"/>
            <w:szCs w:val="26"/>
          </w:rPr>
          <w:delText>,</w:delText>
        </w:r>
      </w:del>
      <w:r w:rsidR="00BF2F08" w:rsidRPr="008D03A6">
        <w:rPr>
          <w:rFonts w:ascii="Crimson Text" w:hAnsi="Crimson Text"/>
          <w:color w:val="000000" w:themeColor="text1"/>
          <w:sz w:val="26"/>
          <w:szCs w:val="26"/>
        </w:rPr>
        <w:t xml:space="preserve"> pero</w:t>
      </w:r>
      <w:ins w:id="1094" w:author="Paula Castrilli" w:date="2025-05-25T01:38:00Z">
        <w:r w:rsidR="00045D07">
          <w:rPr>
            <w:rFonts w:ascii="Crimson Text" w:hAnsi="Crimson Text"/>
            <w:color w:val="000000" w:themeColor="text1"/>
            <w:sz w:val="26"/>
            <w:szCs w:val="26"/>
          </w:rPr>
          <w:t>,</w:t>
        </w:r>
      </w:ins>
      <w:r w:rsidR="00BF2F08" w:rsidRPr="008D03A6">
        <w:rPr>
          <w:rFonts w:ascii="Crimson Text" w:hAnsi="Crimson Text"/>
          <w:color w:val="000000" w:themeColor="text1"/>
          <w:sz w:val="26"/>
          <w:szCs w:val="26"/>
        </w:rPr>
        <w:t xml:space="preserve"> una vez que </w:t>
      </w:r>
      <w:del w:id="1095" w:author="Paula Castrilli" w:date="2025-05-25T01:38:00Z">
        <w:r w:rsidR="00BF2F08" w:rsidRPr="008D03A6" w:rsidDel="00045D07">
          <w:rPr>
            <w:rFonts w:ascii="Crimson Text" w:hAnsi="Crimson Text"/>
            <w:color w:val="000000" w:themeColor="text1"/>
            <w:sz w:val="26"/>
            <w:szCs w:val="26"/>
          </w:rPr>
          <w:delText xml:space="preserve">abordaron </w:delText>
        </w:r>
      </w:del>
      <w:ins w:id="1096" w:author="Paula Castrilli" w:date="2025-05-25T01:38:00Z">
        <w:r w:rsidR="00045D07">
          <w:rPr>
            <w:rFonts w:ascii="Crimson Text" w:hAnsi="Crimson Text"/>
            <w:color w:val="000000" w:themeColor="text1"/>
            <w:sz w:val="26"/>
            <w:szCs w:val="26"/>
          </w:rPr>
          <w:t>llegaron a</w:t>
        </w:r>
        <w:r w:rsidR="00045D07" w:rsidRPr="008D03A6">
          <w:rPr>
            <w:rFonts w:ascii="Crimson Text" w:hAnsi="Crimson Text"/>
            <w:color w:val="000000" w:themeColor="text1"/>
            <w:sz w:val="26"/>
            <w:szCs w:val="26"/>
          </w:rPr>
          <w:t xml:space="preserve"> </w:t>
        </w:r>
      </w:ins>
      <w:r w:rsidR="00BF2F08" w:rsidRPr="008D03A6">
        <w:rPr>
          <w:rFonts w:ascii="Crimson Text" w:hAnsi="Crimson Text"/>
          <w:color w:val="000000" w:themeColor="text1"/>
          <w:sz w:val="26"/>
          <w:szCs w:val="26"/>
        </w:rPr>
        <w:t>la orilla opuesta,</w:t>
      </w:r>
      <w:r w:rsidR="005039DA" w:rsidRPr="008D03A6">
        <w:rPr>
          <w:rFonts w:ascii="Crimson Text" w:hAnsi="Crimson Text"/>
          <w:color w:val="000000" w:themeColor="text1"/>
          <w:sz w:val="26"/>
          <w:szCs w:val="26"/>
        </w:rPr>
        <w:t xml:space="preserve"> Aron</w:t>
      </w:r>
      <w:r w:rsidR="00BF2F08" w:rsidRPr="008D03A6">
        <w:rPr>
          <w:rFonts w:ascii="Crimson Text" w:hAnsi="Crimson Text"/>
          <w:color w:val="000000" w:themeColor="text1"/>
          <w:sz w:val="26"/>
          <w:szCs w:val="26"/>
        </w:rPr>
        <w:t xml:space="preserve"> se detuvo</w:t>
      </w:r>
      <w:del w:id="1097" w:author="Paula Castrilli" w:date="2025-05-25T01:38:00Z">
        <w:r w:rsidR="00BF2F08" w:rsidRPr="008D03A6" w:rsidDel="00045D07">
          <w:rPr>
            <w:rFonts w:ascii="Crimson Text" w:hAnsi="Crimson Text"/>
            <w:color w:val="000000" w:themeColor="text1"/>
            <w:sz w:val="26"/>
            <w:szCs w:val="26"/>
          </w:rPr>
          <w:delText>, e</w:delText>
        </w:r>
        <w:r w:rsidR="005039DA" w:rsidRPr="008D03A6" w:rsidDel="00045D07">
          <w:rPr>
            <w:rFonts w:ascii="Crimson Text" w:hAnsi="Crimson Text"/>
            <w:color w:val="000000" w:themeColor="text1"/>
            <w:sz w:val="26"/>
            <w:szCs w:val="26"/>
          </w:rPr>
          <w:delText xml:space="preserve"> irrumpi</w:delText>
        </w:r>
        <w:r w:rsidR="00BF2F08" w:rsidRPr="008D03A6" w:rsidDel="00045D07">
          <w:rPr>
            <w:rFonts w:ascii="Crimson Text" w:hAnsi="Crimson Text"/>
            <w:color w:val="000000" w:themeColor="text1"/>
            <w:sz w:val="26"/>
            <w:szCs w:val="26"/>
          </w:rPr>
          <w:delText>ó</w:delText>
        </w:r>
        <w:r w:rsidR="005039DA" w:rsidRPr="008D03A6" w:rsidDel="00045D07">
          <w:rPr>
            <w:rFonts w:ascii="Crimson Text" w:hAnsi="Crimson Text"/>
            <w:color w:val="000000" w:themeColor="text1"/>
            <w:sz w:val="26"/>
            <w:szCs w:val="26"/>
          </w:rPr>
          <w:delText xml:space="preserve"> </w:delText>
        </w:r>
        <w:r w:rsidR="003A23DD" w:rsidRPr="008D03A6" w:rsidDel="00045D07">
          <w:rPr>
            <w:rFonts w:ascii="Crimson Text" w:hAnsi="Crimson Text"/>
            <w:color w:val="000000" w:themeColor="text1"/>
            <w:sz w:val="26"/>
            <w:szCs w:val="26"/>
          </w:rPr>
          <w:delText>desconcertado</w:delText>
        </w:r>
      </w:del>
      <w:ins w:id="1098" w:author="Paula Castrilli" w:date="2025-05-25T01:38:00Z">
        <w:r w:rsidR="00045D07">
          <w:rPr>
            <w:rFonts w:ascii="Crimson Text" w:hAnsi="Crimson Text"/>
            <w:color w:val="000000" w:themeColor="text1"/>
            <w:sz w:val="26"/>
            <w:szCs w:val="26"/>
          </w:rPr>
          <w:t>, palpando su armadura desesperado</w:t>
        </w:r>
      </w:ins>
      <w:r w:rsidR="005039DA" w:rsidRPr="008D03A6">
        <w:rPr>
          <w:rFonts w:ascii="Crimson Text" w:hAnsi="Crimson Text"/>
          <w:color w:val="000000" w:themeColor="text1"/>
          <w:sz w:val="26"/>
          <w:szCs w:val="26"/>
        </w:rPr>
        <w:t>.</w:t>
      </w:r>
    </w:p>
    <w:p w:rsidR="005039DA" w:rsidRPr="008D03A6" w:rsidRDefault="005039DA" w:rsidP="000D04DC">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3E5D8D"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No </w:t>
      </w:r>
      <w:r w:rsidR="003E5D8D" w:rsidRPr="008D03A6">
        <w:rPr>
          <w:rFonts w:ascii="Crimson Text" w:hAnsi="Crimson Text"/>
          <w:color w:val="000000" w:themeColor="text1"/>
          <w:sz w:val="26"/>
          <w:szCs w:val="26"/>
        </w:rPr>
        <w:t>lo puedo creer</w:t>
      </w:r>
      <w:del w:id="1099" w:author="Paula Castrilli" w:date="2025-05-25T01:39:00Z">
        <w:r w:rsidR="003E5D8D" w:rsidRPr="008D03A6" w:rsidDel="00045D07">
          <w:rPr>
            <w:rFonts w:ascii="Crimson Text" w:hAnsi="Crimson Text"/>
            <w:color w:val="000000" w:themeColor="text1"/>
            <w:sz w:val="26"/>
            <w:szCs w:val="26"/>
          </w:rPr>
          <w:delText>!</w:delText>
        </w:r>
        <w:r w:rsidRPr="008D03A6" w:rsidDel="00045D07">
          <w:rPr>
            <w:rFonts w:ascii="Crimson Text" w:hAnsi="Crimson Text"/>
            <w:color w:val="000000" w:themeColor="text1"/>
            <w:sz w:val="26"/>
            <w:szCs w:val="26"/>
          </w:rPr>
          <w:delText>, e</w:delText>
        </w:r>
      </w:del>
      <w:ins w:id="1100" w:author="Paula Castrilli" w:date="2025-05-25T01:39:00Z">
        <w:r w:rsidR="00045D07">
          <w:rPr>
            <w:rFonts w:ascii="Crimson Text" w:hAnsi="Crimson Text"/>
            <w:color w:val="000000" w:themeColor="text1"/>
            <w:sz w:val="26"/>
            <w:szCs w:val="26"/>
          </w:rPr>
          <w:t>, e</w:t>
        </w:r>
      </w:ins>
      <w:r w:rsidRPr="008D03A6">
        <w:rPr>
          <w:rFonts w:ascii="Crimson Text" w:hAnsi="Crimson Text"/>
          <w:color w:val="000000" w:themeColor="text1"/>
          <w:sz w:val="26"/>
          <w:szCs w:val="26"/>
        </w:rPr>
        <w:t>sto es una maldición de los dioses</w:t>
      </w:r>
      <w:ins w:id="1101" w:author="Paula Castrilli" w:date="2025-05-25T01:39:00Z">
        <w:r w:rsidR="00045D07">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–gritó con bronca.</w:t>
      </w:r>
    </w:p>
    <w:p w:rsidR="005039DA" w:rsidRPr="008D03A6" w:rsidRDefault="005039DA" w:rsidP="000D04DC">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Qué pas</w:t>
      </w:r>
      <w:del w:id="1102" w:author="Paula Castrilli" w:date="2025-05-25T01:39:00Z">
        <w:r w:rsidRPr="008D03A6" w:rsidDel="00045D07">
          <w:rPr>
            <w:rFonts w:ascii="Crimson Text" w:hAnsi="Crimson Text"/>
            <w:color w:val="000000" w:themeColor="text1"/>
            <w:sz w:val="26"/>
            <w:szCs w:val="26"/>
          </w:rPr>
          <w:delText>o</w:delText>
        </w:r>
      </w:del>
      <w:ins w:id="1103" w:author="Paula Castrilli" w:date="2025-05-25T01:39:00Z">
        <w:r w:rsidR="00045D07">
          <w:rPr>
            <w:rFonts w:ascii="Crimson Text" w:hAnsi="Crimson Text"/>
            <w:color w:val="000000" w:themeColor="text1"/>
            <w:sz w:val="26"/>
            <w:szCs w:val="26"/>
          </w:rPr>
          <w:t>ó</w:t>
        </w:r>
      </w:ins>
      <w:r w:rsidRPr="008D03A6">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 –preguntó Eros, mientras detenía </w:t>
      </w:r>
      <w:r w:rsidR="003A23DD" w:rsidRPr="008D03A6">
        <w:rPr>
          <w:rFonts w:ascii="Crimson Text" w:hAnsi="Crimson Text"/>
          <w:color w:val="000000" w:themeColor="text1"/>
          <w:sz w:val="26"/>
          <w:szCs w:val="26"/>
        </w:rPr>
        <w:t>su</w:t>
      </w:r>
      <w:r w:rsidR="003E5D8D" w:rsidRPr="008D03A6">
        <w:rPr>
          <w:rFonts w:ascii="Crimson Text" w:hAnsi="Crimson Text"/>
          <w:color w:val="000000" w:themeColor="text1"/>
          <w:sz w:val="26"/>
          <w:szCs w:val="26"/>
        </w:rPr>
        <w:t xml:space="preserve"> marcha.</w:t>
      </w:r>
    </w:p>
    <w:p w:rsidR="00045D07" w:rsidRDefault="003E5D8D" w:rsidP="000D04DC">
      <w:pPr>
        <w:tabs>
          <w:tab w:val="left" w:pos="2179"/>
        </w:tabs>
        <w:spacing w:after="0"/>
        <w:ind w:firstLine="284"/>
        <w:jc w:val="both"/>
        <w:rPr>
          <w:ins w:id="1104" w:author="Paula Castrilli" w:date="2025-05-25T01:40:00Z"/>
          <w:rFonts w:ascii="Crimson Text" w:hAnsi="Crimson Text"/>
          <w:color w:val="000000" w:themeColor="text1"/>
          <w:sz w:val="26"/>
          <w:szCs w:val="26"/>
        </w:rPr>
      </w:pPr>
      <w:r w:rsidRPr="008D03A6">
        <w:rPr>
          <w:rFonts w:ascii="Crimson Text" w:hAnsi="Crimson Text"/>
          <w:color w:val="000000" w:themeColor="text1"/>
          <w:sz w:val="26"/>
          <w:szCs w:val="26"/>
        </w:rPr>
        <w:t xml:space="preserve">–No tengo la pintura conmigo, </w:t>
      </w:r>
      <w:del w:id="1105" w:author="Paula Castrilli" w:date="2025-05-25T01:39:00Z">
        <w:r w:rsidRPr="008D03A6" w:rsidDel="00045D07">
          <w:rPr>
            <w:rFonts w:ascii="Crimson Text" w:hAnsi="Crimson Text"/>
            <w:color w:val="000000" w:themeColor="text1"/>
            <w:sz w:val="26"/>
            <w:szCs w:val="26"/>
          </w:rPr>
          <w:delText>se habrá caído en el agua</w:delText>
        </w:r>
      </w:del>
      <w:ins w:id="1106" w:author="Paula Castrilli" w:date="2025-05-25T01:39:00Z">
        <w:r w:rsidR="00045D07">
          <w:rPr>
            <w:rFonts w:ascii="Crimson Text" w:hAnsi="Crimson Text"/>
            <w:color w:val="000000" w:themeColor="text1"/>
            <w:sz w:val="26"/>
            <w:szCs w:val="26"/>
          </w:rPr>
          <w:t>creo que se cayó en el agua</w:t>
        </w:r>
      </w:ins>
      <w:r w:rsidRPr="008D03A6">
        <w:rPr>
          <w:rFonts w:ascii="Crimson Text" w:hAnsi="Crimson Text"/>
          <w:color w:val="000000" w:themeColor="text1"/>
          <w:sz w:val="26"/>
          <w:szCs w:val="26"/>
        </w:rPr>
        <w:t xml:space="preserve"> –</w:t>
      </w:r>
      <w:del w:id="1107" w:author="Paula Castrilli" w:date="2025-05-25T01:39:00Z">
        <w:r w:rsidRPr="008D03A6" w:rsidDel="00045D07">
          <w:rPr>
            <w:rFonts w:ascii="Crimson Text" w:hAnsi="Crimson Text"/>
            <w:color w:val="000000" w:themeColor="text1"/>
            <w:sz w:val="26"/>
            <w:szCs w:val="26"/>
          </w:rPr>
          <w:delText>exclamó</w:delText>
        </w:r>
      </w:del>
      <w:ins w:id="1108" w:author="Paula Castrilli" w:date="2025-05-25T01:39:00Z">
        <w:r w:rsidR="00045D07">
          <w:rPr>
            <w:rFonts w:ascii="Crimson Text" w:hAnsi="Crimson Text"/>
            <w:color w:val="000000" w:themeColor="text1"/>
            <w:sz w:val="26"/>
            <w:szCs w:val="26"/>
          </w:rPr>
          <w:t>explicó</w:t>
        </w:r>
      </w:ins>
      <w:r w:rsidRPr="008D03A6">
        <w:rPr>
          <w:rFonts w:ascii="Crimson Text" w:hAnsi="Crimson Text"/>
          <w:color w:val="000000" w:themeColor="text1"/>
          <w:sz w:val="26"/>
          <w:szCs w:val="26"/>
        </w:rPr>
        <w:t xml:space="preserve">, </w:t>
      </w:r>
      <w:del w:id="1109" w:author="Paula Castrilli" w:date="2025-05-25T01:39:00Z">
        <w:r w:rsidR="00BF2F08" w:rsidRPr="008D03A6" w:rsidDel="00045D07">
          <w:rPr>
            <w:rFonts w:ascii="Crimson Text" w:hAnsi="Crimson Text"/>
            <w:color w:val="000000" w:themeColor="text1"/>
            <w:sz w:val="26"/>
            <w:szCs w:val="26"/>
          </w:rPr>
          <w:delText>perplejo</w:delText>
        </w:r>
      </w:del>
      <w:ins w:id="1110" w:author="Paula Castrilli" w:date="2025-05-25T01:39:00Z">
        <w:r w:rsidR="00045D07">
          <w:rPr>
            <w:rFonts w:ascii="Crimson Text" w:hAnsi="Crimson Text"/>
            <w:color w:val="000000" w:themeColor="text1"/>
            <w:sz w:val="26"/>
            <w:szCs w:val="26"/>
          </w:rPr>
          <w:t>desconcertado</w:t>
        </w:r>
      </w:ins>
      <w:r w:rsidR="00BF2F08" w:rsidRPr="008D03A6">
        <w:rPr>
          <w:rFonts w:ascii="Crimson Text" w:hAnsi="Crimson Text"/>
          <w:color w:val="000000" w:themeColor="text1"/>
          <w:sz w:val="26"/>
          <w:szCs w:val="26"/>
        </w:rPr>
        <w:t xml:space="preserve">. </w:t>
      </w:r>
    </w:p>
    <w:p w:rsidR="003E5D8D" w:rsidRPr="008D03A6" w:rsidRDefault="00BF2F08" w:rsidP="000D04D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Dio la vuelta y enfiló</w:t>
      </w:r>
      <w:r w:rsidR="003E5D8D" w:rsidRPr="008D03A6">
        <w:rPr>
          <w:rFonts w:ascii="Crimson Text" w:hAnsi="Crimson Text"/>
          <w:color w:val="000000" w:themeColor="text1"/>
          <w:sz w:val="26"/>
          <w:szCs w:val="26"/>
        </w:rPr>
        <w:t xml:space="preserve"> hacía la laguna, </w:t>
      </w:r>
      <w:ins w:id="1111" w:author="Paula Castrilli" w:date="2025-05-25T01:40:00Z">
        <w:r w:rsidR="00045D07">
          <w:rPr>
            <w:rFonts w:ascii="Crimson Text" w:hAnsi="Crimson Text"/>
            <w:color w:val="000000" w:themeColor="text1"/>
            <w:sz w:val="26"/>
            <w:szCs w:val="26"/>
          </w:rPr>
          <w:t xml:space="preserve">en donde </w:t>
        </w:r>
      </w:ins>
      <w:r w:rsidR="003E5D8D" w:rsidRPr="008D03A6">
        <w:rPr>
          <w:rFonts w:ascii="Crimson Text" w:hAnsi="Crimson Text"/>
          <w:color w:val="000000" w:themeColor="text1"/>
          <w:sz w:val="26"/>
          <w:szCs w:val="26"/>
        </w:rPr>
        <w:t>se zambulló y c</w:t>
      </w:r>
      <w:r w:rsidRPr="008D03A6">
        <w:rPr>
          <w:rFonts w:ascii="Crimson Text" w:hAnsi="Crimson Text"/>
          <w:color w:val="000000" w:themeColor="text1"/>
          <w:sz w:val="26"/>
          <w:szCs w:val="26"/>
        </w:rPr>
        <w:t>omenzó a buscar el trasto. Se desplazó hacia el centro de la charca, donde</w:t>
      </w:r>
      <w:r w:rsidR="003E5D8D" w:rsidRPr="008D03A6">
        <w:rPr>
          <w:rFonts w:ascii="Crimson Text" w:hAnsi="Crimson Text"/>
          <w:color w:val="000000" w:themeColor="text1"/>
          <w:sz w:val="26"/>
          <w:szCs w:val="26"/>
        </w:rPr>
        <w:t xml:space="preserve"> </w:t>
      </w:r>
      <w:r w:rsidR="005E6333" w:rsidRPr="008D03A6">
        <w:rPr>
          <w:rFonts w:ascii="Crimson Text" w:hAnsi="Crimson Text"/>
          <w:color w:val="000000" w:themeColor="text1"/>
          <w:sz w:val="26"/>
          <w:szCs w:val="26"/>
        </w:rPr>
        <w:t>halló</w:t>
      </w:r>
      <w:r w:rsidR="003E5D8D" w:rsidRPr="008D03A6">
        <w:rPr>
          <w:rFonts w:ascii="Crimson Text" w:hAnsi="Crimson Text"/>
          <w:color w:val="000000" w:themeColor="text1"/>
          <w:sz w:val="26"/>
          <w:szCs w:val="26"/>
        </w:rPr>
        <w:t xml:space="preserve"> el cuero flotando en el agua estancada. </w:t>
      </w:r>
      <w:r w:rsidR="00C177B4" w:rsidRPr="008D03A6">
        <w:rPr>
          <w:rFonts w:ascii="Crimson Text" w:hAnsi="Crimson Text"/>
          <w:color w:val="000000" w:themeColor="text1"/>
          <w:sz w:val="26"/>
          <w:szCs w:val="26"/>
        </w:rPr>
        <w:t>T</w:t>
      </w:r>
      <w:r w:rsidR="003E5D8D" w:rsidRPr="008D03A6">
        <w:rPr>
          <w:rFonts w:ascii="Crimson Text" w:hAnsi="Crimson Text"/>
          <w:color w:val="000000" w:themeColor="text1"/>
          <w:sz w:val="26"/>
          <w:szCs w:val="26"/>
        </w:rPr>
        <w:t>o</w:t>
      </w:r>
      <w:r w:rsidR="005E6333" w:rsidRPr="008D03A6">
        <w:rPr>
          <w:rFonts w:ascii="Crimson Text" w:hAnsi="Crimson Text"/>
          <w:color w:val="000000" w:themeColor="text1"/>
          <w:sz w:val="26"/>
          <w:szCs w:val="26"/>
        </w:rPr>
        <w:t xml:space="preserve">mó </w:t>
      </w:r>
      <w:r w:rsidR="00C177B4" w:rsidRPr="008D03A6">
        <w:rPr>
          <w:rFonts w:ascii="Crimson Text" w:hAnsi="Crimson Text"/>
          <w:color w:val="000000" w:themeColor="text1"/>
          <w:sz w:val="26"/>
          <w:szCs w:val="26"/>
        </w:rPr>
        <w:t xml:space="preserve">el objeto </w:t>
      </w:r>
      <w:r w:rsidR="005E6333" w:rsidRPr="008D03A6">
        <w:rPr>
          <w:rFonts w:ascii="Crimson Text" w:hAnsi="Crimson Text"/>
          <w:color w:val="000000" w:themeColor="text1"/>
          <w:sz w:val="26"/>
          <w:szCs w:val="26"/>
        </w:rPr>
        <w:t xml:space="preserve">con </w:t>
      </w:r>
      <w:del w:id="1112" w:author="Paula Castrilli" w:date="2025-05-25T01:40:00Z">
        <w:r w:rsidR="005E6333" w:rsidRPr="008D03A6" w:rsidDel="00045D07">
          <w:rPr>
            <w:rFonts w:ascii="Crimson Text" w:hAnsi="Crimson Text"/>
            <w:color w:val="000000" w:themeColor="text1"/>
            <w:sz w:val="26"/>
            <w:szCs w:val="26"/>
          </w:rPr>
          <w:delText>desesperación</w:delText>
        </w:r>
      </w:del>
      <w:ins w:id="1113" w:author="Paula Castrilli" w:date="2025-05-25T01:40:00Z">
        <w:r w:rsidR="00045D07" w:rsidRPr="008D03A6">
          <w:rPr>
            <w:rFonts w:ascii="Crimson Text" w:hAnsi="Crimson Text"/>
            <w:color w:val="000000" w:themeColor="text1"/>
            <w:sz w:val="26"/>
            <w:szCs w:val="26"/>
          </w:rPr>
          <w:t>desesperanza</w:t>
        </w:r>
      </w:ins>
      <w:r w:rsidR="005E6333" w:rsidRPr="008D03A6">
        <w:rPr>
          <w:rFonts w:ascii="Crimson Text" w:hAnsi="Crimson Text"/>
          <w:color w:val="000000" w:themeColor="text1"/>
          <w:sz w:val="26"/>
          <w:szCs w:val="26"/>
        </w:rPr>
        <w:t xml:space="preserve">, </w:t>
      </w:r>
      <w:r w:rsidR="00C177B4" w:rsidRPr="008D03A6">
        <w:rPr>
          <w:rFonts w:ascii="Crimson Text" w:hAnsi="Crimson Text"/>
          <w:color w:val="000000" w:themeColor="text1"/>
          <w:sz w:val="26"/>
          <w:szCs w:val="26"/>
        </w:rPr>
        <w:t xml:space="preserve">y </w:t>
      </w:r>
      <w:r w:rsidR="005E6333" w:rsidRPr="008D03A6">
        <w:rPr>
          <w:rFonts w:ascii="Crimson Text" w:hAnsi="Crimson Text"/>
          <w:color w:val="000000" w:themeColor="text1"/>
          <w:sz w:val="26"/>
          <w:szCs w:val="26"/>
        </w:rPr>
        <w:t>lo levantó</w:t>
      </w:r>
      <w:r w:rsidR="003E5D8D" w:rsidRPr="008D03A6">
        <w:rPr>
          <w:rFonts w:ascii="Crimson Text" w:hAnsi="Crimson Text"/>
          <w:color w:val="000000" w:themeColor="text1"/>
          <w:sz w:val="26"/>
          <w:szCs w:val="26"/>
        </w:rPr>
        <w:t xml:space="preserve"> por encima de sus hombros</w:t>
      </w:r>
      <w:r w:rsidR="00C177B4" w:rsidRPr="008D03A6">
        <w:rPr>
          <w:rFonts w:ascii="Crimson Text" w:hAnsi="Crimson Text"/>
          <w:color w:val="000000" w:themeColor="text1"/>
          <w:sz w:val="26"/>
          <w:szCs w:val="26"/>
        </w:rPr>
        <w:t>,</w:t>
      </w:r>
      <w:r w:rsidR="003E5D8D" w:rsidRPr="008D03A6">
        <w:rPr>
          <w:rFonts w:ascii="Crimson Text" w:hAnsi="Crimson Text"/>
          <w:color w:val="000000" w:themeColor="text1"/>
          <w:sz w:val="26"/>
          <w:szCs w:val="26"/>
        </w:rPr>
        <w:t xml:space="preserve"> como si </w:t>
      </w:r>
      <w:r w:rsidR="00C177B4" w:rsidRPr="008D03A6">
        <w:rPr>
          <w:rFonts w:ascii="Crimson Text" w:hAnsi="Crimson Text"/>
          <w:color w:val="000000" w:themeColor="text1"/>
          <w:sz w:val="26"/>
          <w:szCs w:val="26"/>
        </w:rPr>
        <w:t>exhibiera</w:t>
      </w:r>
      <w:r w:rsidR="003E5D8D" w:rsidRPr="008D03A6">
        <w:rPr>
          <w:rFonts w:ascii="Crimson Text" w:hAnsi="Crimson Text"/>
          <w:color w:val="000000" w:themeColor="text1"/>
          <w:sz w:val="26"/>
          <w:szCs w:val="26"/>
        </w:rPr>
        <w:t xml:space="preserve"> un trofeo, la sonrisa </w:t>
      </w:r>
      <w:r w:rsidR="00C177B4" w:rsidRPr="008D03A6">
        <w:rPr>
          <w:rFonts w:ascii="Crimson Text" w:hAnsi="Crimson Text"/>
          <w:color w:val="000000" w:themeColor="text1"/>
          <w:sz w:val="26"/>
          <w:szCs w:val="26"/>
        </w:rPr>
        <w:t>se dibujaba</w:t>
      </w:r>
      <w:r w:rsidR="003E5D8D" w:rsidRPr="008D03A6">
        <w:rPr>
          <w:rFonts w:ascii="Crimson Text" w:hAnsi="Crimson Text"/>
          <w:color w:val="000000" w:themeColor="text1"/>
          <w:sz w:val="26"/>
          <w:szCs w:val="26"/>
        </w:rPr>
        <w:t xml:space="preserve"> en su rostro.</w:t>
      </w:r>
    </w:p>
    <w:p w:rsidR="003E5D8D" w:rsidRPr="008D03A6" w:rsidRDefault="003E5D8D" w:rsidP="00FD1E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observó la escena desde </w:t>
      </w:r>
      <w:r w:rsidR="00431F41" w:rsidRPr="008D03A6">
        <w:rPr>
          <w:rFonts w:ascii="Crimson Text" w:hAnsi="Crimson Text"/>
          <w:color w:val="000000" w:themeColor="text1"/>
          <w:sz w:val="26"/>
          <w:szCs w:val="26"/>
        </w:rPr>
        <w:t>la orilla</w:t>
      </w:r>
      <w:r w:rsidRPr="008D03A6">
        <w:rPr>
          <w:rFonts w:ascii="Crimson Text" w:hAnsi="Crimson Text"/>
          <w:color w:val="000000" w:themeColor="text1"/>
          <w:sz w:val="26"/>
          <w:szCs w:val="26"/>
        </w:rPr>
        <w:t xml:space="preserve">, </w:t>
      </w:r>
      <w:r w:rsidR="00431F41"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advirtió </w:t>
      </w:r>
      <w:r w:rsidR="005E6333"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w:t>
      </w:r>
      <w:r w:rsidR="00FD1E5B" w:rsidRPr="008D03A6">
        <w:rPr>
          <w:rFonts w:ascii="Crimson Text" w:hAnsi="Crimson Text"/>
          <w:color w:val="000000" w:themeColor="text1"/>
          <w:sz w:val="26"/>
          <w:szCs w:val="26"/>
        </w:rPr>
        <w:t xml:space="preserve">la pintura </w:t>
      </w:r>
      <w:del w:id="1114" w:author="Paula Castrilli" w:date="2025-05-25T01:41:00Z">
        <w:r w:rsidR="00C177B4" w:rsidRPr="008D03A6" w:rsidDel="00045D07">
          <w:rPr>
            <w:rFonts w:ascii="Crimson Text" w:hAnsi="Crimson Text"/>
            <w:color w:val="000000" w:themeColor="text1"/>
            <w:sz w:val="26"/>
            <w:szCs w:val="26"/>
          </w:rPr>
          <w:delText>estaba afectada</w:delText>
        </w:r>
        <w:r w:rsidRPr="008D03A6" w:rsidDel="00045D07">
          <w:rPr>
            <w:rFonts w:ascii="Crimson Text" w:hAnsi="Crimson Text"/>
            <w:color w:val="000000" w:themeColor="text1"/>
            <w:sz w:val="26"/>
            <w:szCs w:val="26"/>
          </w:rPr>
          <w:delText xml:space="preserve">, </w:delText>
        </w:r>
      </w:del>
      <w:r w:rsidRPr="008D03A6">
        <w:rPr>
          <w:rFonts w:ascii="Crimson Text" w:hAnsi="Crimson Text"/>
          <w:color w:val="000000" w:themeColor="text1"/>
          <w:sz w:val="26"/>
          <w:szCs w:val="26"/>
        </w:rPr>
        <w:t xml:space="preserve">se había corrido completamente. Aquello ya no era una obra de arte, se trataba de </w:t>
      </w:r>
      <w:r w:rsidR="005E6333" w:rsidRPr="008D03A6">
        <w:rPr>
          <w:rFonts w:ascii="Crimson Text" w:hAnsi="Crimson Text"/>
          <w:color w:val="000000" w:themeColor="text1"/>
          <w:sz w:val="26"/>
          <w:szCs w:val="26"/>
        </w:rPr>
        <w:t>un cuero manchado, corriente como cualquier otro. Con pena, tuvo que anunciarle la mala noticia.</w:t>
      </w:r>
    </w:p>
    <w:p w:rsidR="00045D07" w:rsidRDefault="005E6333" w:rsidP="005E6333">
      <w:pPr>
        <w:tabs>
          <w:tab w:val="left" w:pos="2179"/>
        </w:tabs>
        <w:spacing w:after="0"/>
        <w:ind w:firstLine="284"/>
        <w:jc w:val="both"/>
        <w:rPr>
          <w:ins w:id="1115" w:author="Paula Castrilli" w:date="2025-05-25T01:42:00Z"/>
          <w:rFonts w:ascii="Crimson Text" w:hAnsi="Crimson Text"/>
          <w:color w:val="000000" w:themeColor="text1"/>
          <w:sz w:val="26"/>
          <w:szCs w:val="26"/>
        </w:rPr>
      </w:pPr>
      <w:r w:rsidRPr="008D03A6">
        <w:rPr>
          <w:rFonts w:ascii="Crimson Text" w:hAnsi="Crimson Text"/>
          <w:color w:val="000000" w:themeColor="text1"/>
          <w:sz w:val="26"/>
          <w:szCs w:val="26"/>
        </w:rPr>
        <w:t xml:space="preserve">–Aron, </w:t>
      </w:r>
      <w:r w:rsidR="00C177B4" w:rsidRPr="008D03A6">
        <w:rPr>
          <w:rFonts w:ascii="Crimson Text" w:hAnsi="Crimson Text"/>
          <w:color w:val="000000" w:themeColor="text1"/>
          <w:sz w:val="26"/>
          <w:szCs w:val="26"/>
        </w:rPr>
        <w:t xml:space="preserve">lo </w:t>
      </w:r>
      <w:r w:rsidRPr="008D03A6">
        <w:rPr>
          <w:rFonts w:ascii="Crimson Text" w:hAnsi="Crimson Text"/>
          <w:color w:val="000000" w:themeColor="text1"/>
          <w:sz w:val="26"/>
          <w:szCs w:val="26"/>
        </w:rPr>
        <w:t>lamento</w:t>
      </w:r>
      <w:r w:rsidR="00C177B4" w:rsidRPr="008D03A6">
        <w:rPr>
          <w:rFonts w:ascii="Crimson Text" w:hAnsi="Crimson Text"/>
          <w:color w:val="000000" w:themeColor="text1"/>
          <w:sz w:val="26"/>
          <w:szCs w:val="26"/>
        </w:rPr>
        <w:t>, pero</w:t>
      </w:r>
      <w:r w:rsidRPr="008D03A6">
        <w:rPr>
          <w:rFonts w:ascii="Crimson Text" w:hAnsi="Crimson Text"/>
          <w:color w:val="000000" w:themeColor="text1"/>
          <w:sz w:val="26"/>
          <w:szCs w:val="26"/>
        </w:rPr>
        <w:t xml:space="preserve"> tu pintura no se ve </w:t>
      </w:r>
      <w:r w:rsidR="00C177B4" w:rsidRPr="008D03A6">
        <w:rPr>
          <w:rFonts w:ascii="Crimson Text" w:hAnsi="Crimson Text"/>
          <w:color w:val="000000" w:themeColor="text1"/>
          <w:sz w:val="26"/>
          <w:szCs w:val="26"/>
        </w:rPr>
        <w:t>muy</w:t>
      </w:r>
      <w:r w:rsidRPr="008D03A6">
        <w:rPr>
          <w:rFonts w:ascii="Crimson Text" w:hAnsi="Crimson Text"/>
          <w:color w:val="000000" w:themeColor="text1"/>
          <w:sz w:val="26"/>
          <w:szCs w:val="26"/>
        </w:rPr>
        <w:t xml:space="preserve"> bien –expresó con tono </w:t>
      </w:r>
      <w:del w:id="1116" w:author="Paula Castrilli" w:date="2025-05-25T01:41:00Z">
        <w:r w:rsidRPr="008D03A6" w:rsidDel="00045D07">
          <w:rPr>
            <w:rFonts w:ascii="Crimson Text" w:hAnsi="Crimson Text"/>
            <w:color w:val="000000" w:themeColor="text1"/>
            <w:sz w:val="26"/>
            <w:szCs w:val="26"/>
          </w:rPr>
          <w:delText>dramá</w:delText>
        </w:r>
        <w:r w:rsidR="00C177B4" w:rsidRPr="008D03A6" w:rsidDel="00045D07">
          <w:rPr>
            <w:rFonts w:ascii="Crimson Text" w:hAnsi="Crimson Text"/>
            <w:color w:val="000000" w:themeColor="text1"/>
            <w:sz w:val="26"/>
            <w:szCs w:val="26"/>
          </w:rPr>
          <w:delText>tico</w:delText>
        </w:r>
      </w:del>
      <w:ins w:id="1117" w:author="Paula Castrilli" w:date="2025-05-25T01:41:00Z">
        <w:r w:rsidR="00045D07">
          <w:rPr>
            <w:rFonts w:ascii="Crimson Text" w:hAnsi="Crimson Text"/>
            <w:color w:val="000000" w:themeColor="text1"/>
            <w:sz w:val="26"/>
            <w:szCs w:val="26"/>
          </w:rPr>
          <w:t>apenado</w:t>
        </w:r>
      </w:ins>
      <w:r w:rsidR="00C177B4" w:rsidRPr="008D03A6">
        <w:rPr>
          <w:rFonts w:ascii="Crimson Text" w:hAnsi="Crimson Text"/>
          <w:color w:val="000000" w:themeColor="text1"/>
          <w:sz w:val="26"/>
          <w:szCs w:val="26"/>
        </w:rPr>
        <w:t xml:space="preserve">. </w:t>
      </w:r>
    </w:p>
    <w:p w:rsidR="005E6333" w:rsidRPr="008D03A6" w:rsidRDefault="00C177B4" w:rsidP="005E633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Aron bajó</w:t>
      </w:r>
      <w:r w:rsidR="005E6333" w:rsidRPr="008D03A6">
        <w:rPr>
          <w:rFonts w:ascii="Crimson Text" w:hAnsi="Crimson Text"/>
          <w:color w:val="000000" w:themeColor="text1"/>
          <w:sz w:val="26"/>
          <w:szCs w:val="26"/>
        </w:rPr>
        <w:t xml:space="preserve"> la pintura y la </w:t>
      </w:r>
      <w:r w:rsidR="00106325" w:rsidRPr="008D03A6">
        <w:rPr>
          <w:rFonts w:ascii="Crimson Text" w:hAnsi="Crimson Text"/>
          <w:color w:val="000000" w:themeColor="text1"/>
          <w:sz w:val="26"/>
          <w:szCs w:val="26"/>
        </w:rPr>
        <w:t>examinó</w:t>
      </w:r>
      <w:r w:rsidR="005E6333" w:rsidRPr="008D03A6">
        <w:rPr>
          <w:rFonts w:ascii="Crimson Text" w:hAnsi="Crimson Text"/>
          <w:color w:val="000000" w:themeColor="text1"/>
          <w:sz w:val="26"/>
          <w:szCs w:val="26"/>
        </w:rPr>
        <w:t>, no podía creer lo que había sucedido</w:t>
      </w:r>
      <w:r w:rsidR="00FD1E5B" w:rsidRPr="008D03A6">
        <w:rPr>
          <w:rFonts w:ascii="Crimson Text" w:hAnsi="Crimson Text"/>
          <w:color w:val="000000" w:themeColor="text1"/>
          <w:sz w:val="26"/>
          <w:szCs w:val="26"/>
        </w:rPr>
        <w:t xml:space="preserve">. Dejó caer el </w:t>
      </w:r>
      <w:r w:rsidR="00106325" w:rsidRPr="008D03A6">
        <w:rPr>
          <w:rFonts w:ascii="Crimson Text" w:hAnsi="Crimson Text"/>
          <w:color w:val="000000" w:themeColor="text1"/>
          <w:sz w:val="26"/>
          <w:szCs w:val="26"/>
        </w:rPr>
        <w:t>cuero</w:t>
      </w:r>
      <w:del w:id="1118" w:author="Paula Castrilli" w:date="2025-05-25T01:41:00Z">
        <w:r w:rsidR="00106325" w:rsidRPr="008D03A6" w:rsidDel="00045D07">
          <w:rPr>
            <w:rFonts w:ascii="Crimson Text" w:hAnsi="Crimson Text"/>
            <w:color w:val="000000" w:themeColor="text1"/>
            <w:sz w:val="26"/>
            <w:szCs w:val="26"/>
          </w:rPr>
          <w:delText xml:space="preserve">, </w:delText>
        </w:r>
        <w:r w:rsidR="008A09AE" w:rsidRPr="008D03A6" w:rsidDel="00045D07">
          <w:rPr>
            <w:rFonts w:ascii="Crimson Text" w:hAnsi="Crimson Text"/>
            <w:color w:val="000000" w:themeColor="text1"/>
            <w:sz w:val="26"/>
            <w:szCs w:val="26"/>
          </w:rPr>
          <w:delText>otra vez</w:delText>
        </w:r>
      </w:del>
      <w:r w:rsidR="00106325" w:rsidRPr="008D03A6">
        <w:rPr>
          <w:rFonts w:ascii="Crimson Text" w:hAnsi="Crimson Text"/>
          <w:color w:val="000000" w:themeColor="text1"/>
          <w:sz w:val="26"/>
          <w:szCs w:val="26"/>
        </w:rPr>
        <w:t xml:space="preserve"> </w:t>
      </w:r>
      <w:ins w:id="1119" w:author="Paula Castrilli" w:date="2025-05-25T01:41:00Z">
        <w:r w:rsidR="00045D07">
          <w:rPr>
            <w:rFonts w:ascii="Crimson Text" w:hAnsi="Crimson Text"/>
            <w:color w:val="000000" w:themeColor="text1"/>
            <w:sz w:val="26"/>
            <w:szCs w:val="26"/>
          </w:rPr>
          <w:t xml:space="preserve">nuevamente </w:t>
        </w:r>
      </w:ins>
      <w:r w:rsidR="00FD1E5B" w:rsidRPr="008D03A6">
        <w:rPr>
          <w:rFonts w:ascii="Crimson Text" w:hAnsi="Crimson Text"/>
          <w:color w:val="000000" w:themeColor="text1"/>
          <w:sz w:val="26"/>
          <w:szCs w:val="26"/>
        </w:rPr>
        <w:t>al agua</w:t>
      </w:r>
      <w:del w:id="1120" w:author="Paula Castrilli" w:date="2025-05-25T01:41:00Z">
        <w:r w:rsidR="008A09AE" w:rsidRPr="008D03A6" w:rsidDel="00045D07">
          <w:rPr>
            <w:rFonts w:ascii="Crimson Text" w:hAnsi="Crimson Text"/>
            <w:color w:val="000000" w:themeColor="text1"/>
            <w:sz w:val="26"/>
            <w:szCs w:val="26"/>
          </w:rPr>
          <w:delText>,</w:delText>
        </w:r>
      </w:del>
      <w:r w:rsidR="00FD1E5B" w:rsidRPr="008D03A6">
        <w:rPr>
          <w:rFonts w:ascii="Crimson Text" w:hAnsi="Crimson Text"/>
          <w:color w:val="000000" w:themeColor="text1"/>
          <w:sz w:val="26"/>
          <w:szCs w:val="26"/>
        </w:rPr>
        <w:t xml:space="preserve"> y se tomó la cabeza con ambas manos. Comenzó a girar sobre su posición lanzando insultos al aire. </w:t>
      </w:r>
      <w:del w:id="1121" w:author="Paula Castrilli" w:date="2025-05-25T01:42:00Z">
        <w:r w:rsidR="001647EA" w:rsidRPr="008D03A6" w:rsidDel="00045D07">
          <w:rPr>
            <w:rFonts w:ascii="Crimson Text" w:hAnsi="Crimson Text"/>
            <w:color w:val="000000" w:themeColor="text1"/>
            <w:sz w:val="26"/>
            <w:szCs w:val="26"/>
          </w:rPr>
          <w:delText xml:space="preserve">La situación era tragicómica, y Eros </w:delText>
        </w:r>
        <w:r w:rsidRPr="008D03A6" w:rsidDel="00045D07">
          <w:rPr>
            <w:rFonts w:ascii="Crimson Text" w:hAnsi="Crimson Text"/>
            <w:color w:val="000000" w:themeColor="text1"/>
            <w:sz w:val="26"/>
            <w:szCs w:val="26"/>
          </w:rPr>
          <w:delText>estalló en</w:delText>
        </w:r>
        <w:r w:rsidR="001647EA" w:rsidRPr="008D03A6" w:rsidDel="00045D07">
          <w:rPr>
            <w:rFonts w:ascii="Crimson Text" w:hAnsi="Crimson Text"/>
            <w:color w:val="000000" w:themeColor="text1"/>
            <w:sz w:val="26"/>
            <w:szCs w:val="26"/>
          </w:rPr>
          <w:delText xml:space="preserve"> carcajadas</w:delText>
        </w:r>
      </w:del>
      <w:ins w:id="1122" w:author="Paula Castrilli" w:date="2025-05-25T01:42:00Z">
        <w:r w:rsidR="00045D07">
          <w:rPr>
            <w:rFonts w:ascii="Crimson Text" w:hAnsi="Crimson Text"/>
            <w:color w:val="000000" w:themeColor="text1"/>
            <w:sz w:val="26"/>
            <w:szCs w:val="26"/>
          </w:rPr>
          <w:t>Eros no pudo evitar apreciar lo tragic</w:t>
        </w:r>
      </w:ins>
      <w:ins w:id="1123" w:author="Paula Castrilli" w:date="2025-05-25T01:43:00Z">
        <w:r w:rsidR="00045D07">
          <w:rPr>
            <w:rFonts w:ascii="Crimson Text" w:hAnsi="Crimson Text"/>
            <w:color w:val="000000" w:themeColor="text1"/>
            <w:sz w:val="26"/>
            <w:szCs w:val="26"/>
          </w:rPr>
          <w:t>ómico de la situación y tuvo que ahogar una carcajada para no enfadar aún más a su amigo</w:t>
        </w:r>
      </w:ins>
      <w:r w:rsidR="001647EA" w:rsidRPr="008D03A6">
        <w:rPr>
          <w:rFonts w:ascii="Crimson Text" w:hAnsi="Crimson Text"/>
          <w:color w:val="000000" w:themeColor="text1"/>
          <w:sz w:val="26"/>
          <w:szCs w:val="26"/>
        </w:rPr>
        <w:t>.</w:t>
      </w:r>
    </w:p>
    <w:p w:rsidR="00E566B9" w:rsidRPr="008D03A6" w:rsidRDefault="001647EA"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–Volveré a buscar otra pieza, no tengo alternativa. Tú debes continuar</w:t>
      </w:r>
      <w:del w:id="1124" w:author="Paula Castrilli" w:date="2025-05-25T01:43:00Z">
        <w:r w:rsidRPr="008D03A6" w:rsidDel="00045D07">
          <w:rPr>
            <w:rFonts w:ascii="Crimson Text" w:hAnsi="Crimson Text"/>
            <w:color w:val="000000" w:themeColor="text1"/>
            <w:sz w:val="26"/>
            <w:szCs w:val="26"/>
          </w:rPr>
          <w:delText xml:space="preserve"> tu camino</w:delText>
        </w:r>
      </w:del>
      <w:r w:rsidRPr="008D03A6">
        <w:rPr>
          <w:rFonts w:ascii="Crimson Text" w:hAnsi="Crimson Text"/>
          <w:color w:val="000000" w:themeColor="text1"/>
          <w:sz w:val="26"/>
          <w:szCs w:val="26"/>
        </w:rPr>
        <w:t xml:space="preserve">, no quiero demorarte –expresó Aron, </w:t>
      </w:r>
      <w:r w:rsidR="00431F41" w:rsidRPr="008D03A6">
        <w:rPr>
          <w:rFonts w:ascii="Crimson Text" w:hAnsi="Crimson Text"/>
          <w:color w:val="000000" w:themeColor="text1"/>
          <w:sz w:val="26"/>
          <w:szCs w:val="26"/>
        </w:rPr>
        <w:t xml:space="preserve">un poco </w:t>
      </w:r>
      <w:r w:rsidRPr="008D03A6">
        <w:rPr>
          <w:rFonts w:ascii="Crimson Text" w:hAnsi="Crimson Text"/>
          <w:color w:val="000000" w:themeColor="text1"/>
          <w:sz w:val="26"/>
          <w:szCs w:val="26"/>
        </w:rPr>
        <w:t>más tranquilo y resignado.</w:t>
      </w:r>
    </w:p>
    <w:p w:rsidR="001647EA" w:rsidRPr="008D03A6" w:rsidRDefault="001647EA"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4145B5" w:rsidRPr="008D03A6">
        <w:rPr>
          <w:rFonts w:ascii="Crimson Text" w:hAnsi="Crimson Text"/>
          <w:color w:val="000000" w:themeColor="text1"/>
          <w:sz w:val="26"/>
          <w:szCs w:val="26"/>
        </w:rPr>
        <w:t>Te acompañaré</w:t>
      </w:r>
      <w:r w:rsidRPr="008D03A6">
        <w:rPr>
          <w:rFonts w:ascii="Crimson Text" w:hAnsi="Crimson Text"/>
          <w:color w:val="000000" w:themeColor="text1"/>
          <w:sz w:val="26"/>
          <w:szCs w:val="26"/>
        </w:rPr>
        <w:t xml:space="preserve">, </w:t>
      </w:r>
      <w:r w:rsidR="004145B5" w:rsidRPr="008D03A6">
        <w:rPr>
          <w:rFonts w:ascii="Crimson Text" w:hAnsi="Crimson Text"/>
          <w:color w:val="000000" w:themeColor="text1"/>
          <w:sz w:val="26"/>
          <w:szCs w:val="26"/>
        </w:rPr>
        <w:t xml:space="preserve">pero debemos apurarnos, </w:t>
      </w:r>
      <w:del w:id="1125" w:author="Paula Castrilli" w:date="2025-05-25T01:44:00Z">
        <w:r w:rsidRPr="008D03A6" w:rsidDel="00045D07">
          <w:rPr>
            <w:rFonts w:ascii="Crimson Text" w:hAnsi="Crimson Text"/>
            <w:color w:val="000000" w:themeColor="text1"/>
            <w:sz w:val="26"/>
            <w:szCs w:val="26"/>
          </w:rPr>
          <w:delText>pronto comenzará a anochecer</w:delText>
        </w:r>
      </w:del>
      <w:ins w:id="1126" w:author="Paula Castrilli" w:date="2025-05-25T01:44:00Z">
        <w:r w:rsidR="00045D07">
          <w:rPr>
            <w:rFonts w:ascii="Crimson Text" w:hAnsi="Crimson Text"/>
            <w:color w:val="000000" w:themeColor="text1"/>
            <w:sz w:val="26"/>
            <w:szCs w:val="26"/>
          </w:rPr>
          <w:t>ya está empezando a ocultarse el sol</w:t>
        </w:r>
      </w:ins>
      <w:r w:rsidRPr="008D03A6">
        <w:rPr>
          <w:rFonts w:ascii="Crimson Text" w:hAnsi="Crimson Text"/>
          <w:color w:val="000000" w:themeColor="text1"/>
          <w:sz w:val="26"/>
          <w:szCs w:val="26"/>
        </w:rPr>
        <w:t xml:space="preserve"> –contestó Eros, </w:t>
      </w:r>
      <w:ins w:id="1127" w:author="Paula Castrilli" w:date="2025-05-25T01:44:00Z">
        <w:r w:rsidR="00045D07">
          <w:rPr>
            <w:rFonts w:ascii="Crimson Text" w:hAnsi="Crimson Text"/>
            <w:color w:val="000000" w:themeColor="text1"/>
            <w:sz w:val="26"/>
            <w:szCs w:val="26"/>
          </w:rPr>
          <w:t xml:space="preserve">a quien </w:t>
        </w:r>
      </w:ins>
      <w:r w:rsidRPr="008D03A6">
        <w:rPr>
          <w:rFonts w:ascii="Crimson Text" w:hAnsi="Crimson Text"/>
          <w:color w:val="000000" w:themeColor="text1"/>
          <w:sz w:val="26"/>
          <w:szCs w:val="26"/>
        </w:rPr>
        <w:t xml:space="preserve">no le gustaba la idea de demorarse, pero </w:t>
      </w:r>
      <w:del w:id="1128" w:author="Paula Castrilli" w:date="2025-05-25T01:44:00Z">
        <w:r w:rsidRPr="008D03A6" w:rsidDel="00045D07">
          <w:rPr>
            <w:rFonts w:ascii="Crimson Text" w:hAnsi="Crimson Text"/>
            <w:color w:val="000000" w:themeColor="text1"/>
            <w:sz w:val="26"/>
            <w:szCs w:val="26"/>
          </w:rPr>
          <w:delText>no</w:delText>
        </w:r>
      </w:del>
      <w:ins w:id="1129" w:author="Paula Castrilli" w:date="2025-05-25T01:44:00Z">
        <w:r w:rsidR="00045D07">
          <w:rPr>
            <w:rFonts w:ascii="Crimson Text" w:hAnsi="Crimson Text"/>
            <w:color w:val="000000" w:themeColor="text1"/>
            <w:sz w:val="26"/>
            <w:szCs w:val="26"/>
          </w:rPr>
          <w:t>tampoco</w:t>
        </w:r>
      </w:ins>
      <w:r w:rsidRPr="008D03A6">
        <w:rPr>
          <w:rFonts w:ascii="Crimson Text" w:hAnsi="Crimson Text"/>
          <w:color w:val="000000" w:themeColor="text1"/>
          <w:sz w:val="26"/>
          <w:szCs w:val="26"/>
        </w:rPr>
        <w:t xml:space="preserve"> quería abandonar a su amigo</w:t>
      </w:r>
      <w:del w:id="1130" w:author="Paula Castrilli" w:date="2025-05-25T01:44:00Z">
        <w:r w:rsidRPr="008D03A6" w:rsidDel="00045D07">
          <w:rPr>
            <w:rFonts w:ascii="Crimson Text" w:hAnsi="Crimson Text"/>
            <w:color w:val="000000" w:themeColor="text1"/>
            <w:sz w:val="26"/>
            <w:szCs w:val="26"/>
          </w:rPr>
          <w:delText xml:space="preserve"> tampoco</w:delText>
        </w:r>
      </w:del>
      <w:r w:rsidRPr="008D03A6">
        <w:rPr>
          <w:rFonts w:ascii="Crimson Text" w:hAnsi="Crimson Text"/>
          <w:color w:val="000000" w:themeColor="text1"/>
          <w:sz w:val="26"/>
          <w:szCs w:val="26"/>
        </w:rPr>
        <w:t>.</w:t>
      </w:r>
    </w:p>
    <w:p w:rsidR="00271B94" w:rsidRDefault="001647EA" w:rsidP="001647EA">
      <w:pPr>
        <w:tabs>
          <w:tab w:val="left" w:pos="2179"/>
        </w:tabs>
        <w:spacing w:after="0"/>
        <w:ind w:firstLine="284"/>
        <w:jc w:val="both"/>
        <w:rPr>
          <w:ins w:id="1131" w:author="Paula Castrilli" w:date="2025-05-25T01:45:00Z"/>
          <w:rFonts w:ascii="Crimson Text" w:hAnsi="Crimson Text"/>
          <w:color w:val="000000" w:themeColor="text1"/>
          <w:sz w:val="26"/>
          <w:szCs w:val="26"/>
        </w:rPr>
      </w:pPr>
      <w:r w:rsidRPr="008D03A6">
        <w:rPr>
          <w:rFonts w:ascii="Crimson Text" w:hAnsi="Crimson Text"/>
          <w:color w:val="000000" w:themeColor="text1"/>
          <w:sz w:val="26"/>
          <w:szCs w:val="26"/>
        </w:rPr>
        <w:t>–</w:t>
      </w:r>
      <w:r w:rsidR="004145B5" w:rsidRPr="008D03A6">
        <w:rPr>
          <w:rFonts w:ascii="Crimson Text" w:hAnsi="Crimson Text"/>
          <w:color w:val="000000" w:themeColor="text1"/>
          <w:sz w:val="26"/>
          <w:szCs w:val="26"/>
        </w:rPr>
        <w:t xml:space="preserve">Perfecto, </w:t>
      </w:r>
      <w:r w:rsidR="00C177B4" w:rsidRPr="008D03A6">
        <w:rPr>
          <w:rFonts w:ascii="Crimson Text" w:hAnsi="Crimson Text"/>
          <w:color w:val="000000" w:themeColor="text1"/>
          <w:sz w:val="26"/>
          <w:szCs w:val="26"/>
        </w:rPr>
        <w:t>no perdamos tiempo</w:t>
      </w:r>
      <w:r w:rsidR="004145B5" w:rsidRPr="008D03A6">
        <w:rPr>
          <w:rFonts w:ascii="Crimson Text" w:hAnsi="Crimson Text"/>
          <w:color w:val="000000" w:themeColor="text1"/>
          <w:sz w:val="26"/>
          <w:szCs w:val="26"/>
        </w:rPr>
        <w:t xml:space="preserve"> entonces</w:t>
      </w:r>
      <w:r w:rsidRPr="008D03A6">
        <w:rPr>
          <w:rFonts w:ascii="Crimson Text" w:hAnsi="Crimson Text"/>
          <w:color w:val="000000" w:themeColor="text1"/>
          <w:sz w:val="26"/>
          <w:szCs w:val="26"/>
        </w:rPr>
        <w:t xml:space="preserve"> –exclamó Aron, y </w:t>
      </w:r>
      <w:del w:id="1132" w:author="Paula Castrilli" w:date="2025-05-25T01:46:00Z">
        <w:r w:rsidRPr="008D03A6" w:rsidDel="00F66696">
          <w:rPr>
            <w:rFonts w:ascii="Crimson Text" w:hAnsi="Crimson Text"/>
            <w:color w:val="000000" w:themeColor="text1"/>
            <w:sz w:val="26"/>
            <w:szCs w:val="26"/>
          </w:rPr>
          <w:delText>retomó el rumbo</w:delText>
        </w:r>
      </w:del>
      <w:ins w:id="1133" w:author="Paula Castrilli" w:date="2025-05-25T01:46:00Z">
        <w:r w:rsidR="00F66696">
          <w:rPr>
            <w:rFonts w:ascii="Crimson Text" w:hAnsi="Crimson Text"/>
            <w:color w:val="000000" w:themeColor="text1"/>
            <w:sz w:val="26"/>
            <w:szCs w:val="26"/>
          </w:rPr>
          <w:t>se dirigió otra vez</w:t>
        </w:r>
      </w:ins>
      <w:r w:rsidRPr="008D03A6">
        <w:rPr>
          <w:rFonts w:ascii="Crimson Text" w:hAnsi="Crimson Text"/>
          <w:color w:val="000000" w:themeColor="text1"/>
          <w:sz w:val="26"/>
          <w:szCs w:val="26"/>
        </w:rPr>
        <w:t xml:space="preserve"> hacia el búnker. </w:t>
      </w:r>
    </w:p>
    <w:p w:rsidR="001647EA" w:rsidRPr="008D03A6" w:rsidRDefault="001647EA"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w:t>
      </w:r>
      <w:r w:rsidR="004145B5" w:rsidRPr="008D03A6">
        <w:rPr>
          <w:rFonts w:ascii="Crimson Text" w:hAnsi="Crimson Text"/>
          <w:color w:val="000000" w:themeColor="text1"/>
          <w:sz w:val="26"/>
          <w:szCs w:val="26"/>
        </w:rPr>
        <w:t>ros se dirigió a la la</w:t>
      </w:r>
      <w:r w:rsidR="00557CBB" w:rsidRPr="008D03A6">
        <w:rPr>
          <w:rFonts w:ascii="Crimson Text" w:hAnsi="Crimson Text"/>
          <w:color w:val="000000" w:themeColor="text1"/>
          <w:sz w:val="26"/>
          <w:szCs w:val="26"/>
        </w:rPr>
        <w:t>g</w:t>
      </w:r>
      <w:r w:rsidR="004145B5" w:rsidRPr="008D03A6">
        <w:rPr>
          <w:rFonts w:ascii="Crimson Text" w:hAnsi="Crimson Text"/>
          <w:color w:val="000000" w:themeColor="text1"/>
          <w:sz w:val="26"/>
          <w:szCs w:val="26"/>
        </w:rPr>
        <w:t>una nuevamente</w:t>
      </w:r>
      <w:del w:id="1134" w:author="Paula Castrilli" w:date="2025-05-25T01:45:00Z">
        <w:r w:rsidR="00C177B4" w:rsidRPr="008D03A6" w:rsidDel="00271B94">
          <w:rPr>
            <w:rFonts w:ascii="Crimson Text" w:hAnsi="Crimson Text"/>
            <w:color w:val="000000" w:themeColor="text1"/>
            <w:sz w:val="26"/>
            <w:szCs w:val="26"/>
          </w:rPr>
          <w:delText>,</w:delText>
        </w:r>
      </w:del>
      <w:r w:rsidR="00C177B4"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 xml:space="preserve">y </w:t>
      </w:r>
      <w:r w:rsidR="00C177B4" w:rsidRPr="008D03A6">
        <w:rPr>
          <w:rFonts w:ascii="Crimson Text" w:hAnsi="Crimson Text"/>
          <w:color w:val="000000" w:themeColor="text1"/>
          <w:sz w:val="26"/>
          <w:szCs w:val="26"/>
        </w:rPr>
        <w:t>m</w:t>
      </w:r>
      <w:r w:rsidR="004145B5" w:rsidRPr="008D03A6">
        <w:rPr>
          <w:rFonts w:ascii="Crimson Text" w:hAnsi="Crimson Text"/>
          <w:color w:val="000000" w:themeColor="text1"/>
          <w:sz w:val="26"/>
          <w:szCs w:val="26"/>
        </w:rPr>
        <w:t xml:space="preserve">ientras </w:t>
      </w:r>
      <w:r w:rsidR="00C177B4" w:rsidRPr="008D03A6">
        <w:rPr>
          <w:rFonts w:ascii="Crimson Text" w:hAnsi="Crimson Text"/>
          <w:color w:val="000000" w:themeColor="text1"/>
          <w:sz w:val="26"/>
          <w:szCs w:val="26"/>
        </w:rPr>
        <w:t>hundía los</w:t>
      </w:r>
      <w:r w:rsidR="004145B5" w:rsidRPr="008D03A6">
        <w:rPr>
          <w:rFonts w:ascii="Crimson Text" w:hAnsi="Crimson Text"/>
          <w:color w:val="000000" w:themeColor="text1"/>
          <w:sz w:val="26"/>
          <w:szCs w:val="26"/>
        </w:rPr>
        <w:t xml:space="preserve"> pies</w:t>
      </w:r>
      <w:r w:rsidR="00C177B4" w:rsidRPr="008D03A6">
        <w:rPr>
          <w:rFonts w:ascii="Crimson Text" w:hAnsi="Crimson Text"/>
          <w:color w:val="000000" w:themeColor="text1"/>
          <w:sz w:val="26"/>
          <w:szCs w:val="26"/>
        </w:rPr>
        <w:t xml:space="preserve"> en el barro</w:t>
      </w:r>
      <w:r w:rsidRPr="008D03A6">
        <w:rPr>
          <w:rFonts w:ascii="Crimson Text" w:hAnsi="Crimson Text"/>
          <w:color w:val="000000" w:themeColor="text1"/>
          <w:sz w:val="26"/>
          <w:szCs w:val="26"/>
        </w:rPr>
        <w:t xml:space="preserve">, escuchó </w:t>
      </w:r>
      <w:r w:rsidR="004145B5"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vo</w:t>
      </w:r>
      <w:ins w:id="1135" w:author="Paula Castrilli" w:date="2025-05-25T01:46:00Z">
        <w:r w:rsidR="00B67554">
          <w:rPr>
            <w:rFonts w:ascii="Crimson Text" w:hAnsi="Crimson Text"/>
            <w:color w:val="000000" w:themeColor="text1"/>
            <w:sz w:val="26"/>
            <w:szCs w:val="26"/>
          </w:rPr>
          <w:t>z</w:t>
        </w:r>
      </w:ins>
      <w:del w:id="1136" w:author="Paula Castrilli" w:date="2025-05-25T01:46:00Z">
        <w:r w:rsidRPr="008D03A6" w:rsidDel="00B67554">
          <w:rPr>
            <w:rFonts w:ascii="Crimson Text" w:hAnsi="Crimson Text"/>
            <w:color w:val="000000" w:themeColor="text1"/>
            <w:sz w:val="26"/>
            <w:szCs w:val="26"/>
          </w:rPr>
          <w:delText>s</w:delText>
        </w:r>
      </w:del>
      <w:r w:rsidR="004145B5" w:rsidRPr="008D03A6">
        <w:rPr>
          <w:rFonts w:ascii="Crimson Text" w:hAnsi="Crimson Text"/>
          <w:color w:val="000000" w:themeColor="text1"/>
          <w:sz w:val="26"/>
          <w:szCs w:val="26"/>
        </w:rPr>
        <w:t xml:space="preserve"> de Aron</w:t>
      </w:r>
      <w:r w:rsidRPr="008D03A6">
        <w:rPr>
          <w:rFonts w:ascii="Crimson Text" w:hAnsi="Crimson Text"/>
          <w:color w:val="000000" w:themeColor="text1"/>
          <w:sz w:val="26"/>
          <w:szCs w:val="26"/>
        </w:rPr>
        <w:t xml:space="preserve">, </w:t>
      </w:r>
      <w:del w:id="1137" w:author="Paula Castrilli" w:date="2025-05-25T01:47:00Z">
        <w:r w:rsidRPr="008D03A6" w:rsidDel="00B67554">
          <w:rPr>
            <w:rFonts w:ascii="Crimson Text" w:hAnsi="Crimson Text"/>
            <w:color w:val="000000" w:themeColor="text1"/>
            <w:sz w:val="26"/>
            <w:szCs w:val="26"/>
          </w:rPr>
          <w:delText xml:space="preserve">esta vez, </w:delText>
        </w:r>
        <w:r w:rsidR="00557CBB" w:rsidRPr="008D03A6" w:rsidDel="00B67554">
          <w:rPr>
            <w:rFonts w:ascii="Crimson Text" w:hAnsi="Crimson Text"/>
            <w:color w:val="000000" w:themeColor="text1"/>
            <w:sz w:val="26"/>
            <w:szCs w:val="26"/>
          </w:rPr>
          <w:delText>con</w:delText>
        </w:r>
        <w:r w:rsidR="00AE6FBB" w:rsidRPr="008D03A6" w:rsidDel="00B67554">
          <w:rPr>
            <w:rFonts w:ascii="Crimson Text" w:hAnsi="Crimson Text"/>
            <w:color w:val="000000" w:themeColor="text1"/>
            <w:sz w:val="26"/>
            <w:szCs w:val="26"/>
          </w:rPr>
          <w:delText xml:space="preserve"> tono de discusión</w:delText>
        </w:r>
      </w:del>
      <w:ins w:id="1138" w:author="Paula Castrilli" w:date="2025-05-25T01:47:00Z">
        <w:r w:rsidR="00B67554">
          <w:rPr>
            <w:rFonts w:ascii="Crimson Text" w:hAnsi="Crimson Text"/>
            <w:color w:val="000000" w:themeColor="text1"/>
            <w:sz w:val="26"/>
            <w:szCs w:val="26"/>
          </w:rPr>
          <w:t>como si estuviera discutiendo con alguien</w:t>
        </w:r>
      </w:ins>
      <w:r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Alarmado</w:t>
      </w:r>
      <w:r w:rsidR="00557CBB" w:rsidRPr="008D03A6">
        <w:rPr>
          <w:rFonts w:ascii="Crimson Text" w:hAnsi="Crimson Text"/>
          <w:color w:val="000000" w:themeColor="text1"/>
          <w:sz w:val="26"/>
          <w:szCs w:val="26"/>
        </w:rPr>
        <w:t xml:space="preserve">, </w:t>
      </w:r>
      <w:del w:id="1139" w:author="Paula Castrilli" w:date="2025-05-25T01:47:00Z">
        <w:r w:rsidR="00557CBB" w:rsidRPr="008D03A6" w:rsidDel="00B67554">
          <w:rPr>
            <w:rFonts w:ascii="Crimson Text" w:hAnsi="Crimson Text"/>
            <w:color w:val="000000" w:themeColor="text1"/>
            <w:sz w:val="26"/>
            <w:szCs w:val="26"/>
          </w:rPr>
          <w:delText>e</w:delText>
        </w:r>
        <w:r w:rsidR="00AE6FBB" w:rsidRPr="008D03A6" w:rsidDel="00B67554">
          <w:rPr>
            <w:rFonts w:ascii="Crimson Text" w:hAnsi="Crimson Text"/>
            <w:color w:val="000000" w:themeColor="text1"/>
            <w:sz w:val="26"/>
            <w:szCs w:val="26"/>
          </w:rPr>
          <w:delText>levó la mirada</w:delText>
        </w:r>
      </w:del>
      <w:ins w:id="1140" w:author="Paula Castrilli" w:date="2025-05-25T01:47:00Z">
        <w:r w:rsidR="00B67554">
          <w:rPr>
            <w:rFonts w:ascii="Crimson Text" w:hAnsi="Crimson Text"/>
            <w:color w:val="000000" w:themeColor="text1"/>
            <w:sz w:val="26"/>
            <w:szCs w:val="26"/>
          </w:rPr>
          <w:t>miró hacia el frente</w:t>
        </w:r>
      </w:ins>
      <w:r w:rsidR="00AE6FBB" w:rsidRPr="008D03A6">
        <w:rPr>
          <w:rFonts w:ascii="Crimson Text" w:hAnsi="Crimson Text"/>
          <w:color w:val="000000" w:themeColor="text1"/>
          <w:sz w:val="26"/>
          <w:szCs w:val="26"/>
        </w:rPr>
        <w:t xml:space="preserve"> y observó a</w:t>
      </w:r>
      <w:r w:rsidR="004145B5" w:rsidRPr="008D03A6">
        <w:rPr>
          <w:rFonts w:ascii="Crimson Text" w:hAnsi="Crimson Text"/>
          <w:color w:val="000000" w:themeColor="text1"/>
          <w:sz w:val="26"/>
          <w:szCs w:val="26"/>
        </w:rPr>
        <w:t xml:space="preserve"> su compañero</w:t>
      </w:r>
      <w:r w:rsidR="00AE6FBB" w:rsidRPr="008D03A6">
        <w:rPr>
          <w:rFonts w:ascii="Crimson Text" w:hAnsi="Crimson Text"/>
          <w:color w:val="000000" w:themeColor="text1"/>
          <w:sz w:val="26"/>
          <w:szCs w:val="26"/>
        </w:rPr>
        <w:t xml:space="preserve">, de espaldas y aún dentro del agua, </w:t>
      </w:r>
      <w:r w:rsidR="00557CBB" w:rsidRPr="008D03A6">
        <w:rPr>
          <w:rFonts w:ascii="Crimson Text" w:hAnsi="Crimson Text"/>
          <w:color w:val="000000" w:themeColor="text1"/>
          <w:sz w:val="26"/>
          <w:szCs w:val="26"/>
        </w:rPr>
        <w:t>intercambiando palabras</w:t>
      </w:r>
      <w:r w:rsidR="00AE6FBB" w:rsidRPr="008D03A6">
        <w:rPr>
          <w:rFonts w:ascii="Crimson Text" w:hAnsi="Crimson Text"/>
          <w:color w:val="000000" w:themeColor="text1"/>
          <w:sz w:val="26"/>
          <w:szCs w:val="26"/>
        </w:rPr>
        <w:t xml:space="preserve"> con alguien</w:t>
      </w:r>
      <w:ins w:id="1141" w:author="Paula Castrilli" w:date="2025-05-25T01:47:00Z">
        <w:r w:rsidR="00B67554">
          <w:rPr>
            <w:rFonts w:ascii="Crimson Text" w:hAnsi="Crimson Text"/>
            <w:color w:val="000000" w:themeColor="text1"/>
            <w:sz w:val="26"/>
            <w:szCs w:val="26"/>
          </w:rPr>
          <w:t xml:space="preserve"> </w:t>
        </w:r>
      </w:ins>
      <w:del w:id="1142" w:author="Paula Castrilli" w:date="2025-05-25T01:47:00Z">
        <w:r w:rsidR="00106325" w:rsidRPr="008D03A6" w:rsidDel="00B67554">
          <w:rPr>
            <w:rFonts w:ascii="Crimson Text" w:hAnsi="Crimson Text"/>
            <w:color w:val="000000" w:themeColor="text1"/>
            <w:sz w:val="26"/>
            <w:szCs w:val="26"/>
          </w:rPr>
          <w:delText>, en dirección a</w:delText>
        </w:r>
      </w:del>
      <w:ins w:id="1143" w:author="Paula Castrilli" w:date="2025-05-25T01:47:00Z">
        <w:r w:rsidR="00B67554">
          <w:rPr>
            <w:rFonts w:ascii="Crimson Text" w:hAnsi="Crimson Text"/>
            <w:color w:val="000000" w:themeColor="text1"/>
            <w:sz w:val="26"/>
            <w:szCs w:val="26"/>
          </w:rPr>
          <w:t>que supuestamente se encontraba en</w:t>
        </w:r>
      </w:ins>
      <w:r w:rsidR="00AE6FBB" w:rsidRPr="008D03A6">
        <w:rPr>
          <w:rFonts w:ascii="Crimson Text" w:hAnsi="Crimson Text"/>
          <w:color w:val="000000" w:themeColor="text1"/>
          <w:sz w:val="26"/>
          <w:szCs w:val="26"/>
        </w:rPr>
        <w:t xml:space="preserve"> </w:t>
      </w:r>
      <w:r w:rsidR="00106325" w:rsidRPr="008D03A6">
        <w:rPr>
          <w:rFonts w:ascii="Crimson Text" w:hAnsi="Crimson Text"/>
          <w:color w:val="000000" w:themeColor="text1"/>
          <w:sz w:val="26"/>
          <w:szCs w:val="26"/>
        </w:rPr>
        <w:t>la orilla</w:t>
      </w:r>
      <w:r w:rsidR="00AE6FBB" w:rsidRPr="008D03A6">
        <w:rPr>
          <w:rFonts w:ascii="Crimson Text" w:hAnsi="Crimson Text"/>
          <w:color w:val="000000" w:themeColor="text1"/>
          <w:sz w:val="26"/>
          <w:szCs w:val="26"/>
        </w:rPr>
        <w:t xml:space="preserve">. Trató de identificar </w:t>
      </w:r>
      <w:r w:rsidR="00106325" w:rsidRPr="008D03A6">
        <w:rPr>
          <w:rFonts w:ascii="Crimson Text" w:hAnsi="Crimson Text"/>
          <w:color w:val="000000" w:themeColor="text1"/>
          <w:sz w:val="26"/>
          <w:szCs w:val="26"/>
        </w:rPr>
        <w:t>al sujeto</w:t>
      </w:r>
      <w:r w:rsidR="00AE6FBB" w:rsidRPr="008D03A6">
        <w:rPr>
          <w:rFonts w:ascii="Crimson Text" w:hAnsi="Crimson Text"/>
          <w:color w:val="000000" w:themeColor="text1"/>
          <w:sz w:val="26"/>
          <w:szCs w:val="26"/>
        </w:rPr>
        <w:t xml:space="preserve">, pero no había nadie ahí. Eros se </w:t>
      </w:r>
      <w:r w:rsidR="00106325" w:rsidRPr="008D03A6">
        <w:rPr>
          <w:rFonts w:ascii="Crimson Text" w:hAnsi="Crimson Text"/>
          <w:color w:val="000000" w:themeColor="text1"/>
          <w:sz w:val="26"/>
          <w:szCs w:val="26"/>
        </w:rPr>
        <w:t>aproximó</w:t>
      </w:r>
      <w:r w:rsidR="004145B5" w:rsidRPr="008D03A6">
        <w:rPr>
          <w:rFonts w:ascii="Crimson Text" w:hAnsi="Crimson Text"/>
          <w:color w:val="000000" w:themeColor="text1"/>
          <w:sz w:val="26"/>
          <w:szCs w:val="26"/>
        </w:rPr>
        <w:t xml:space="preserve"> un poco más</w:t>
      </w:r>
      <w:r w:rsidR="00106325" w:rsidRPr="008D03A6">
        <w:rPr>
          <w:rFonts w:ascii="Crimson Text" w:hAnsi="Crimson Text"/>
          <w:color w:val="000000" w:themeColor="text1"/>
          <w:sz w:val="26"/>
          <w:szCs w:val="26"/>
        </w:rPr>
        <w:t xml:space="preserve"> para poder </w:t>
      </w:r>
      <w:del w:id="1144" w:author="Paula Castrilli" w:date="2025-05-25T01:48:00Z">
        <w:r w:rsidR="00106325" w:rsidRPr="008D03A6" w:rsidDel="00B67554">
          <w:rPr>
            <w:rFonts w:ascii="Crimson Text" w:hAnsi="Crimson Text"/>
            <w:color w:val="000000" w:themeColor="text1"/>
            <w:sz w:val="26"/>
            <w:szCs w:val="26"/>
          </w:rPr>
          <w:delText xml:space="preserve">oír el </w:delText>
        </w:r>
        <w:commentRangeStart w:id="1145"/>
        <w:r w:rsidR="00106325" w:rsidRPr="008D03A6" w:rsidDel="00B67554">
          <w:rPr>
            <w:rFonts w:ascii="Crimson Text" w:hAnsi="Crimson Text"/>
            <w:color w:val="000000" w:themeColor="text1"/>
            <w:sz w:val="26"/>
            <w:szCs w:val="26"/>
          </w:rPr>
          <w:delText>diálogo</w:delText>
        </w:r>
      </w:del>
      <w:ins w:id="1146" w:author="Paula Castrilli" w:date="2025-05-25T01:48:00Z">
        <w:r w:rsidR="00B67554">
          <w:rPr>
            <w:rFonts w:ascii="Crimson Text" w:hAnsi="Crimson Text"/>
            <w:color w:val="000000" w:themeColor="text1"/>
            <w:sz w:val="26"/>
            <w:szCs w:val="26"/>
          </w:rPr>
          <w:t xml:space="preserve">escuchar </w:t>
        </w:r>
        <w:commentRangeEnd w:id="1145"/>
        <w:r w:rsidR="00B67554">
          <w:rPr>
            <w:rStyle w:val="Refdecomentario"/>
          </w:rPr>
          <w:commentReference w:id="1145"/>
        </w:r>
        <w:r w:rsidR="00B67554">
          <w:rPr>
            <w:rFonts w:ascii="Crimson Text" w:hAnsi="Crimson Text"/>
            <w:color w:val="000000" w:themeColor="text1"/>
            <w:sz w:val="26"/>
            <w:szCs w:val="26"/>
          </w:rPr>
          <w:t>lo que su amigo decía</w:t>
        </w:r>
      </w:ins>
      <w:r w:rsidR="00AE6FBB" w:rsidRPr="008D03A6">
        <w:rPr>
          <w:rFonts w:ascii="Crimson Text" w:hAnsi="Crimson Text"/>
          <w:color w:val="000000" w:themeColor="text1"/>
          <w:sz w:val="26"/>
          <w:szCs w:val="26"/>
        </w:rPr>
        <w:t>.</w:t>
      </w:r>
    </w:p>
    <w:p w:rsidR="00B67554" w:rsidRDefault="00BB3683" w:rsidP="001647EA">
      <w:pPr>
        <w:tabs>
          <w:tab w:val="left" w:pos="2179"/>
        </w:tabs>
        <w:spacing w:after="0"/>
        <w:ind w:firstLine="284"/>
        <w:jc w:val="both"/>
        <w:rPr>
          <w:ins w:id="1147" w:author="Paula Castrilli" w:date="2025-05-25T01:49: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00887FC9" w:rsidRPr="008D03A6">
        <w:rPr>
          <w:rFonts w:ascii="Crimson Text" w:hAnsi="Crimson Text"/>
          <w:color w:val="000000" w:themeColor="text1"/>
          <w:sz w:val="26"/>
          <w:szCs w:val="26"/>
        </w:rPr>
        <w:t>Discúlpeme</w:t>
      </w:r>
      <w:ins w:id="1148" w:author="Paula Castrilli" w:date="2025-05-25T01:49:00Z">
        <w:r w:rsidR="00B67554">
          <w:rPr>
            <w:rFonts w:ascii="Crimson Text" w:hAnsi="Crimson Text"/>
            <w:color w:val="000000" w:themeColor="text1"/>
            <w:sz w:val="26"/>
            <w:szCs w:val="26"/>
          </w:rPr>
          <w:t>,</w:t>
        </w:r>
      </w:ins>
      <w:r w:rsidR="00557CBB" w:rsidRPr="008D03A6">
        <w:rPr>
          <w:rFonts w:ascii="Crimson Text" w:hAnsi="Crimson Text"/>
          <w:color w:val="000000" w:themeColor="text1"/>
          <w:sz w:val="26"/>
          <w:szCs w:val="26"/>
        </w:rPr>
        <w:t xml:space="preserve"> </w:t>
      </w:r>
      <w:r w:rsidR="00887FC9" w:rsidRPr="008D03A6">
        <w:rPr>
          <w:rFonts w:ascii="Crimson Text" w:hAnsi="Crimson Text"/>
          <w:color w:val="000000" w:themeColor="text1"/>
          <w:sz w:val="26"/>
          <w:szCs w:val="26"/>
        </w:rPr>
        <w:t>padre! Sé que a</w:t>
      </w:r>
      <w:r w:rsidR="00557CBB" w:rsidRPr="008D03A6">
        <w:rPr>
          <w:rFonts w:ascii="Crimson Text" w:hAnsi="Crimson Text"/>
          <w:color w:val="000000" w:themeColor="text1"/>
          <w:sz w:val="26"/>
          <w:szCs w:val="26"/>
        </w:rPr>
        <w:t xml:space="preserve">ún </w:t>
      </w:r>
      <w:r w:rsidR="002008A9" w:rsidRPr="008D03A6">
        <w:rPr>
          <w:rFonts w:ascii="Crimson Text" w:hAnsi="Crimson Text"/>
          <w:color w:val="000000" w:themeColor="text1"/>
          <w:sz w:val="26"/>
          <w:szCs w:val="26"/>
        </w:rPr>
        <w:t>puedo lograrlo</w:t>
      </w:r>
      <w:r w:rsidRPr="008D03A6">
        <w:rPr>
          <w:rFonts w:ascii="Crimson Text" w:hAnsi="Crimson Text"/>
          <w:color w:val="000000" w:themeColor="text1"/>
          <w:sz w:val="26"/>
          <w:szCs w:val="26"/>
        </w:rPr>
        <w:t>,</w:t>
      </w:r>
      <w:r w:rsidR="00557CBB" w:rsidRPr="008D03A6">
        <w:rPr>
          <w:rFonts w:ascii="Crimson Text" w:hAnsi="Crimson Text"/>
          <w:color w:val="000000" w:themeColor="text1"/>
          <w:sz w:val="26"/>
          <w:szCs w:val="26"/>
        </w:rPr>
        <w:t xml:space="preserve"> recogeré otro </w:t>
      </w:r>
      <w:r w:rsidR="00C876F8" w:rsidRPr="008D03A6">
        <w:rPr>
          <w:rFonts w:ascii="Crimson Text" w:hAnsi="Crimson Text"/>
          <w:color w:val="000000" w:themeColor="text1"/>
          <w:sz w:val="26"/>
          <w:szCs w:val="26"/>
        </w:rPr>
        <w:t>objeto y llegaré a tiempo</w:t>
      </w:r>
      <w:r w:rsidR="00557CBB" w:rsidRPr="008D03A6">
        <w:rPr>
          <w:rFonts w:ascii="Crimson Text" w:hAnsi="Crimson Text"/>
          <w:color w:val="000000" w:themeColor="text1"/>
          <w:sz w:val="26"/>
          <w:szCs w:val="26"/>
        </w:rPr>
        <w:t>,</w:t>
      </w:r>
      <w:r w:rsidR="00887FC9" w:rsidRPr="008D03A6">
        <w:rPr>
          <w:rFonts w:ascii="Crimson Text" w:hAnsi="Crimson Text"/>
          <w:color w:val="000000" w:themeColor="text1"/>
          <w:sz w:val="26"/>
          <w:szCs w:val="26"/>
        </w:rPr>
        <w:t xml:space="preserve"> no lo</w:t>
      </w:r>
      <w:r w:rsidRPr="008D03A6">
        <w:rPr>
          <w:rFonts w:ascii="Crimson Text" w:hAnsi="Crimson Text"/>
          <w:color w:val="000000" w:themeColor="text1"/>
          <w:sz w:val="26"/>
          <w:szCs w:val="26"/>
        </w:rPr>
        <w:t xml:space="preserve"> defraudaré</w:t>
      </w:r>
      <w:r w:rsidR="00887FC9"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e lo juro! –imploró</w:t>
      </w:r>
      <w:del w:id="1149" w:author="Paula Castrilli" w:date="2025-05-25T01:49:00Z">
        <w:r w:rsidRPr="008D03A6" w:rsidDel="00B67554">
          <w:rPr>
            <w:rFonts w:ascii="Crimson Text" w:hAnsi="Crimson Text"/>
            <w:color w:val="000000" w:themeColor="text1"/>
            <w:sz w:val="26"/>
            <w:szCs w:val="26"/>
          </w:rPr>
          <w:delText>,</w:delText>
        </w:r>
      </w:del>
      <w:ins w:id="1150" w:author="Paula Castrilli" w:date="2025-05-25T01:49:00Z">
        <w:r w:rsidR="00B675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p>
    <w:p w:rsidR="00AE6FBB" w:rsidRPr="008D03A6" w:rsidRDefault="00B67554" w:rsidP="001647EA">
      <w:pPr>
        <w:tabs>
          <w:tab w:val="left" w:pos="2179"/>
        </w:tabs>
        <w:spacing w:after="0"/>
        <w:ind w:firstLine="284"/>
        <w:jc w:val="both"/>
        <w:rPr>
          <w:rFonts w:ascii="Crimson Text" w:hAnsi="Crimson Text"/>
          <w:color w:val="000000" w:themeColor="text1"/>
          <w:sz w:val="26"/>
          <w:szCs w:val="26"/>
        </w:rPr>
      </w:pPr>
      <w:ins w:id="1151" w:author="Paula Castrilli" w:date="2025-05-25T01:49:00Z">
        <w:r>
          <w:rPr>
            <w:rFonts w:ascii="Crimson Text" w:hAnsi="Crimson Text"/>
            <w:color w:val="000000" w:themeColor="text1"/>
            <w:sz w:val="26"/>
            <w:szCs w:val="26"/>
          </w:rPr>
          <w:t xml:space="preserve">Estaba </w:t>
        </w:r>
      </w:ins>
      <w:r w:rsidR="00BB3683" w:rsidRPr="008D03A6">
        <w:rPr>
          <w:rFonts w:ascii="Crimson Text" w:hAnsi="Crimson Text"/>
          <w:color w:val="000000" w:themeColor="text1"/>
          <w:sz w:val="26"/>
          <w:szCs w:val="26"/>
        </w:rPr>
        <w:t>angustiado,</w:t>
      </w:r>
      <w:ins w:id="1152" w:author="Paula Castrilli" w:date="2025-05-25T01:49:00Z">
        <w:r>
          <w:rPr>
            <w:rFonts w:ascii="Crimson Text" w:hAnsi="Crimson Text"/>
            <w:color w:val="000000" w:themeColor="text1"/>
            <w:sz w:val="26"/>
            <w:szCs w:val="26"/>
          </w:rPr>
          <w:t xml:space="preserve"> y temblaba</w:t>
        </w:r>
      </w:ins>
      <w:r w:rsidR="00BB3683" w:rsidRPr="008D03A6">
        <w:rPr>
          <w:rFonts w:ascii="Crimson Text" w:hAnsi="Crimson Text"/>
          <w:color w:val="000000" w:themeColor="text1"/>
          <w:sz w:val="26"/>
          <w:szCs w:val="26"/>
        </w:rPr>
        <w:t xml:space="preserve"> como si fuera un niño.</w:t>
      </w:r>
    </w:p>
    <w:p w:rsidR="00557CBB" w:rsidRPr="008D03A6" w:rsidRDefault="00887FC9"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me diga</w:t>
      </w:r>
      <w:r w:rsidR="00557CBB" w:rsidRPr="008D03A6">
        <w:rPr>
          <w:rFonts w:ascii="Crimson Text" w:hAnsi="Crimson Text"/>
          <w:color w:val="000000" w:themeColor="text1"/>
          <w:sz w:val="26"/>
          <w:szCs w:val="26"/>
        </w:rPr>
        <w:t xml:space="preserve"> eso, por favor, </w:t>
      </w:r>
      <w:r w:rsidRPr="008D03A6">
        <w:rPr>
          <w:rFonts w:ascii="Crimson Text" w:hAnsi="Crimson Text"/>
          <w:color w:val="000000" w:themeColor="text1"/>
          <w:sz w:val="26"/>
          <w:szCs w:val="26"/>
        </w:rPr>
        <w:t>debe</w:t>
      </w:r>
      <w:r w:rsidR="00C876F8" w:rsidRPr="008D03A6">
        <w:rPr>
          <w:rFonts w:ascii="Crimson Text" w:hAnsi="Crimson Text"/>
          <w:color w:val="000000" w:themeColor="text1"/>
          <w:sz w:val="26"/>
          <w:szCs w:val="26"/>
        </w:rPr>
        <w:t xml:space="preserve"> confiar en mí –suplicó Aron, perturbado.</w:t>
      </w:r>
    </w:p>
    <w:p w:rsidR="00BB3683" w:rsidRPr="008D03A6" w:rsidRDefault="00BB3683" w:rsidP="001647E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1153" w:author="Paula Castrilli" w:date="2025-05-25T01:49:00Z">
        <w:r w:rsidRPr="008D03A6" w:rsidDel="00B67554">
          <w:rPr>
            <w:rFonts w:ascii="Crimson Text" w:hAnsi="Crimson Text"/>
            <w:color w:val="000000" w:themeColor="text1"/>
            <w:sz w:val="26"/>
            <w:szCs w:val="26"/>
          </w:rPr>
          <w:delText xml:space="preserve">¡No! </w:delText>
        </w:r>
      </w:del>
      <w:ins w:id="1154" w:author="Paula Castrilli" w:date="2025-05-25T01:49:00Z">
        <w:r w:rsidR="00B67554">
          <w:rPr>
            <w:rFonts w:ascii="Crimson Text" w:hAnsi="Crimson Text"/>
            <w:color w:val="000000" w:themeColor="text1"/>
            <w:sz w:val="26"/>
            <w:szCs w:val="26"/>
          </w:rPr>
          <w:t>¡</w:t>
        </w:r>
      </w:ins>
      <w:r w:rsidRPr="008D03A6">
        <w:rPr>
          <w:rFonts w:ascii="Crimson Text" w:hAnsi="Crimson Text"/>
          <w:color w:val="000000" w:themeColor="text1"/>
          <w:sz w:val="26"/>
          <w:szCs w:val="26"/>
        </w:rPr>
        <w:t>No lo escuches</w:t>
      </w:r>
      <w:ins w:id="1155" w:author="Paula Castrilli" w:date="2025-05-25T01:49:00Z">
        <w:r w:rsidR="00B67554">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–gritó Eros, inmediatamente, advirtiendo que su amigo había sido atrapado </w:t>
      </w:r>
      <w:ins w:id="1156" w:author="Paula Castrilli" w:date="2025-05-25T01:50:00Z">
        <w:r w:rsidR="00B67554">
          <w:rPr>
            <w:rFonts w:ascii="Crimson Text" w:hAnsi="Crimson Text"/>
            <w:color w:val="000000" w:themeColor="text1"/>
            <w:sz w:val="26"/>
            <w:szCs w:val="26"/>
          </w:rPr>
          <w:t xml:space="preserve">otra vez </w:t>
        </w:r>
      </w:ins>
      <w:r w:rsidRPr="008D03A6">
        <w:rPr>
          <w:rFonts w:ascii="Crimson Text" w:hAnsi="Crimson Text"/>
          <w:color w:val="000000" w:themeColor="text1"/>
          <w:sz w:val="26"/>
          <w:szCs w:val="26"/>
        </w:rPr>
        <w:t xml:space="preserve">por </w:t>
      </w:r>
      <w:r w:rsidR="00CB1425" w:rsidRPr="008D03A6">
        <w:rPr>
          <w:rFonts w:ascii="Crimson Text" w:hAnsi="Crimson Text"/>
          <w:color w:val="000000" w:themeColor="text1"/>
          <w:sz w:val="26"/>
          <w:szCs w:val="26"/>
        </w:rPr>
        <w:t xml:space="preserve">otro de sus miedos, tal vez el peor: </w:t>
      </w:r>
      <w:r w:rsidR="00AA7A64" w:rsidRPr="008D03A6">
        <w:rPr>
          <w:rFonts w:ascii="Crimson Text" w:hAnsi="Crimson Text"/>
          <w:color w:val="000000" w:themeColor="text1"/>
          <w:sz w:val="26"/>
          <w:szCs w:val="26"/>
        </w:rPr>
        <w:t>decepcionar</w:t>
      </w:r>
      <w:r w:rsidR="00CB1425" w:rsidRPr="008D03A6">
        <w:rPr>
          <w:rFonts w:ascii="Crimson Text" w:hAnsi="Crimson Text"/>
          <w:color w:val="000000" w:themeColor="text1"/>
          <w:sz w:val="26"/>
          <w:szCs w:val="26"/>
        </w:rPr>
        <w:t xml:space="preserve"> a su padre.</w:t>
      </w:r>
    </w:p>
    <w:p w:rsidR="00ED344F" w:rsidRPr="008D03A6" w:rsidRDefault="00C876F8" w:rsidP="00ED344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Aron no lo escuchó</w:t>
      </w:r>
      <w:r w:rsidR="00CB1425" w:rsidRPr="008D03A6">
        <w:rPr>
          <w:rFonts w:ascii="Crimson Text" w:hAnsi="Crimson Text"/>
          <w:color w:val="000000" w:themeColor="text1"/>
          <w:sz w:val="26"/>
          <w:szCs w:val="26"/>
        </w:rPr>
        <w:t xml:space="preserve">, </w:t>
      </w:r>
      <w:del w:id="1157" w:author="Paula Castrilli" w:date="2025-05-25T01:50:00Z">
        <w:r w:rsidR="00CB1425" w:rsidRPr="008D03A6" w:rsidDel="00B67554">
          <w:rPr>
            <w:rFonts w:ascii="Crimson Text" w:hAnsi="Crimson Text"/>
            <w:color w:val="000000" w:themeColor="text1"/>
            <w:sz w:val="26"/>
            <w:szCs w:val="26"/>
          </w:rPr>
          <w:delText xml:space="preserve">y </w:delText>
        </w:r>
      </w:del>
      <w:r w:rsidRPr="008D03A6">
        <w:rPr>
          <w:rFonts w:ascii="Crimson Text" w:hAnsi="Crimson Text"/>
          <w:color w:val="000000" w:themeColor="text1"/>
          <w:sz w:val="26"/>
          <w:szCs w:val="26"/>
        </w:rPr>
        <w:t>continuaba</w:t>
      </w:r>
      <w:r w:rsidR="00CB1425" w:rsidRPr="008D03A6">
        <w:rPr>
          <w:rFonts w:ascii="Crimson Text" w:hAnsi="Crimson Text"/>
          <w:color w:val="000000" w:themeColor="text1"/>
          <w:sz w:val="26"/>
          <w:szCs w:val="26"/>
        </w:rPr>
        <w:t xml:space="preserve"> </w:t>
      </w:r>
      <w:del w:id="1158" w:author="Paula Castrilli" w:date="2025-05-25T01:51:00Z">
        <w:r w:rsidR="00CB1425" w:rsidRPr="008D03A6" w:rsidDel="00B67554">
          <w:rPr>
            <w:rFonts w:ascii="Crimson Text" w:hAnsi="Crimson Text"/>
            <w:color w:val="000000" w:themeColor="text1"/>
            <w:sz w:val="26"/>
            <w:szCs w:val="26"/>
          </w:rPr>
          <w:delText xml:space="preserve">justificándose </w:delText>
        </w:r>
        <w:r w:rsidR="008821AB" w:rsidRPr="008D03A6" w:rsidDel="00B67554">
          <w:rPr>
            <w:rFonts w:ascii="Crimson Text" w:hAnsi="Crimson Text"/>
            <w:color w:val="000000" w:themeColor="text1"/>
            <w:sz w:val="26"/>
            <w:szCs w:val="26"/>
          </w:rPr>
          <w:delText>ante</w:delText>
        </w:r>
      </w:del>
      <w:ins w:id="1159" w:author="Paula Castrilli" w:date="2025-05-25T01:51:00Z">
        <w:r w:rsidR="00B67554">
          <w:rPr>
            <w:rFonts w:ascii="Crimson Text" w:hAnsi="Crimson Text"/>
            <w:color w:val="000000" w:themeColor="text1"/>
            <w:sz w:val="26"/>
            <w:szCs w:val="26"/>
          </w:rPr>
          <w:t>rogando a</w:t>
        </w:r>
      </w:ins>
      <w:r w:rsidR="008821AB" w:rsidRPr="008D03A6">
        <w:rPr>
          <w:rFonts w:ascii="Crimson Text" w:hAnsi="Crimson Text"/>
          <w:color w:val="000000" w:themeColor="text1"/>
          <w:sz w:val="26"/>
          <w:szCs w:val="26"/>
        </w:rPr>
        <w:t xml:space="preserve"> la figura de su</w:t>
      </w:r>
      <w:r w:rsidR="00CB1425" w:rsidRPr="008D03A6">
        <w:rPr>
          <w:rFonts w:ascii="Crimson Text" w:hAnsi="Crimson Text"/>
          <w:color w:val="000000" w:themeColor="text1"/>
          <w:sz w:val="26"/>
          <w:szCs w:val="26"/>
        </w:rPr>
        <w:t xml:space="preserve"> padre</w:t>
      </w:r>
      <w:r w:rsidR="00AA7A64" w:rsidRPr="008D03A6">
        <w:rPr>
          <w:rFonts w:ascii="Crimson Text" w:hAnsi="Crimson Text"/>
          <w:color w:val="000000" w:themeColor="text1"/>
          <w:sz w:val="26"/>
          <w:szCs w:val="26"/>
        </w:rPr>
        <w:t>,</w:t>
      </w:r>
      <w:r w:rsidR="008821AB" w:rsidRPr="008D03A6">
        <w:rPr>
          <w:rFonts w:ascii="Crimson Text" w:hAnsi="Crimson Text"/>
          <w:color w:val="000000" w:themeColor="text1"/>
          <w:sz w:val="26"/>
          <w:szCs w:val="26"/>
        </w:rPr>
        <w:t xml:space="preserve"> imaginaria</w:t>
      </w:r>
      <w:r w:rsidR="00AA7A64" w:rsidRPr="008D03A6">
        <w:rPr>
          <w:rFonts w:ascii="Crimson Text" w:hAnsi="Crimson Text"/>
          <w:color w:val="000000" w:themeColor="text1"/>
          <w:sz w:val="26"/>
          <w:szCs w:val="26"/>
        </w:rPr>
        <w:t xml:space="preserve"> </w:t>
      </w:r>
      <w:r w:rsidR="008821AB" w:rsidRPr="008D03A6">
        <w:rPr>
          <w:rFonts w:ascii="Crimson Text" w:hAnsi="Crimson Text"/>
          <w:color w:val="000000" w:themeColor="text1"/>
          <w:sz w:val="26"/>
          <w:szCs w:val="26"/>
        </w:rPr>
        <w:t>y</w:t>
      </w:r>
      <w:r w:rsidR="00AA7A64" w:rsidRPr="008D03A6">
        <w:rPr>
          <w:rFonts w:ascii="Crimson Text" w:hAnsi="Crimson Text"/>
          <w:color w:val="000000" w:themeColor="text1"/>
          <w:sz w:val="26"/>
          <w:szCs w:val="26"/>
        </w:rPr>
        <w:t xml:space="preserve"> omnipresente</w:t>
      </w:r>
      <w:r w:rsidR="00CB1425" w:rsidRPr="008D03A6">
        <w:rPr>
          <w:rFonts w:ascii="Crimson Text" w:hAnsi="Crimson Text"/>
          <w:color w:val="000000" w:themeColor="text1"/>
          <w:sz w:val="26"/>
          <w:szCs w:val="26"/>
        </w:rPr>
        <w:t xml:space="preserve">. Luego se </w:t>
      </w:r>
      <w:r w:rsidR="008821AB" w:rsidRPr="008D03A6">
        <w:rPr>
          <w:rFonts w:ascii="Crimson Text" w:hAnsi="Crimson Text"/>
          <w:color w:val="000000" w:themeColor="text1"/>
          <w:sz w:val="26"/>
          <w:szCs w:val="26"/>
        </w:rPr>
        <w:t>quebró</w:t>
      </w:r>
      <w:r w:rsidR="00CB1425" w:rsidRPr="008D03A6">
        <w:rPr>
          <w:rFonts w:ascii="Crimson Text" w:hAnsi="Crimson Text"/>
          <w:color w:val="000000" w:themeColor="text1"/>
          <w:sz w:val="26"/>
          <w:szCs w:val="26"/>
        </w:rPr>
        <w:t xml:space="preserve"> y comenzó a </w:t>
      </w:r>
      <w:r w:rsidRPr="008D03A6">
        <w:rPr>
          <w:rFonts w:ascii="Crimson Text" w:hAnsi="Crimson Text"/>
          <w:color w:val="000000" w:themeColor="text1"/>
          <w:sz w:val="26"/>
          <w:szCs w:val="26"/>
        </w:rPr>
        <w:t>implorar</w:t>
      </w:r>
      <w:r w:rsidR="00CB1425" w:rsidRPr="008D03A6">
        <w:rPr>
          <w:rFonts w:ascii="Crimson Text" w:hAnsi="Crimson Text"/>
          <w:color w:val="000000" w:themeColor="text1"/>
          <w:sz w:val="26"/>
          <w:szCs w:val="26"/>
        </w:rPr>
        <w:t xml:space="preserve"> </w:t>
      </w:r>
      <w:r w:rsidR="008F76D7" w:rsidRPr="008D03A6">
        <w:rPr>
          <w:rFonts w:ascii="Crimson Text" w:hAnsi="Crimson Text"/>
          <w:color w:val="000000" w:themeColor="text1"/>
          <w:sz w:val="26"/>
          <w:szCs w:val="26"/>
        </w:rPr>
        <w:t xml:space="preserve">para </w:t>
      </w:r>
      <w:r w:rsidR="00CB1425"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creyera</w:t>
      </w:r>
      <w:r w:rsidR="00CB1425" w:rsidRPr="008D03A6">
        <w:rPr>
          <w:rFonts w:ascii="Crimson Text" w:hAnsi="Crimson Text"/>
          <w:color w:val="000000" w:themeColor="text1"/>
          <w:sz w:val="26"/>
          <w:szCs w:val="26"/>
        </w:rPr>
        <w:t xml:space="preserve"> en él. La </w:t>
      </w:r>
      <w:r w:rsidR="008821AB" w:rsidRPr="008D03A6">
        <w:rPr>
          <w:rFonts w:ascii="Crimson Text" w:hAnsi="Crimson Text"/>
          <w:color w:val="000000" w:themeColor="text1"/>
          <w:sz w:val="26"/>
          <w:szCs w:val="26"/>
        </w:rPr>
        <w:t>escena</w:t>
      </w:r>
      <w:r w:rsidR="00CB1425" w:rsidRPr="008D03A6">
        <w:rPr>
          <w:rFonts w:ascii="Crimson Text" w:hAnsi="Crimson Text"/>
          <w:color w:val="000000" w:themeColor="text1"/>
          <w:sz w:val="26"/>
          <w:szCs w:val="26"/>
        </w:rPr>
        <w:t xml:space="preserve"> era triste</w:t>
      </w:r>
      <w:del w:id="1160" w:author="Paula Castrilli" w:date="2025-05-25T01:51:00Z">
        <w:r w:rsidR="00CB1425" w:rsidRPr="008D03A6" w:rsidDel="00B67554">
          <w:rPr>
            <w:rFonts w:ascii="Crimson Text" w:hAnsi="Crimson Text"/>
            <w:color w:val="000000" w:themeColor="text1"/>
            <w:sz w:val="26"/>
            <w:szCs w:val="26"/>
          </w:rPr>
          <w:delText xml:space="preserve"> y </w:delText>
        </w:r>
        <w:r w:rsidR="00ED344F" w:rsidRPr="008D03A6" w:rsidDel="00B67554">
          <w:rPr>
            <w:rFonts w:ascii="Crimson Text" w:hAnsi="Crimson Text"/>
            <w:color w:val="000000" w:themeColor="text1"/>
            <w:sz w:val="26"/>
            <w:szCs w:val="26"/>
          </w:rPr>
          <w:delText>lamentable. P</w:delText>
        </w:r>
      </w:del>
      <w:ins w:id="1161" w:author="Paula Castrilli" w:date="2025-05-25T01:51:00Z">
        <w:r w:rsidR="00B67554">
          <w:rPr>
            <w:rFonts w:ascii="Crimson Text" w:hAnsi="Crimson Text"/>
            <w:color w:val="000000" w:themeColor="text1"/>
            <w:sz w:val="26"/>
            <w:szCs w:val="26"/>
          </w:rPr>
          <w:t>, p</w:t>
        </w:r>
      </w:ins>
      <w:r w:rsidR="00ED344F" w:rsidRPr="008D03A6">
        <w:rPr>
          <w:rFonts w:ascii="Crimson Text" w:hAnsi="Crimson Text"/>
          <w:color w:val="000000" w:themeColor="text1"/>
          <w:sz w:val="26"/>
          <w:szCs w:val="26"/>
        </w:rPr>
        <w:t>ero todo empeoró cuando</w:t>
      </w:r>
      <w:ins w:id="1162" w:author="Paula Castrilli" w:date="2025-05-25T01:51:00Z">
        <w:r w:rsidR="00B67554">
          <w:rPr>
            <w:rFonts w:ascii="Crimson Text" w:hAnsi="Crimson Text"/>
            <w:color w:val="000000" w:themeColor="text1"/>
            <w:sz w:val="26"/>
            <w:szCs w:val="26"/>
          </w:rPr>
          <w:t>,</w:t>
        </w:r>
      </w:ins>
      <w:r w:rsidR="00ED344F" w:rsidRPr="008D03A6">
        <w:rPr>
          <w:rFonts w:ascii="Crimson Text" w:hAnsi="Crimson Text"/>
          <w:color w:val="000000" w:themeColor="text1"/>
          <w:sz w:val="26"/>
          <w:szCs w:val="26"/>
        </w:rPr>
        <w:t xml:space="preserve"> desde el agua</w:t>
      </w:r>
      <w:r w:rsidRPr="008D03A6">
        <w:rPr>
          <w:rFonts w:ascii="Crimson Text" w:hAnsi="Crimson Text"/>
          <w:color w:val="000000" w:themeColor="text1"/>
          <w:sz w:val="26"/>
          <w:szCs w:val="26"/>
        </w:rPr>
        <w:t xml:space="preserve"> turbia</w:t>
      </w:r>
      <w:commentRangeStart w:id="1163"/>
      <w:r w:rsidR="00ED344F" w:rsidRPr="008D03A6">
        <w:rPr>
          <w:rFonts w:ascii="Crimson Text" w:hAnsi="Crimson Text"/>
          <w:color w:val="000000" w:themeColor="text1"/>
          <w:sz w:val="26"/>
          <w:szCs w:val="26"/>
        </w:rPr>
        <w:t xml:space="preserve">, </w:t>
      </w:r>
      <w:r w:rsidR="008F76D7" w:rsidRPr="008D03A6">
        <w:rPr>
          <w:rFonts w:ascii="Crimson Text" w:hAnsi="Crimson Text"/>
          <w:color w:val="000000" w:themeColor="text1"/>
          <w:sz w:val="26"/>
          <w:szCs w:val="26"/>
        </w:rPr>
        <w:t>emergió</w:t>
      </w:r>
      <w:r w:rsidR="00ED344F" w:rsidRPr="008D03A6">
        <w:rPr>
          <w:rFonts w:ascii="Crimson Text" w:hAnsi="Crimson Text"/>
          <w:color w:val="000000" w:themeColor="text1"/>
          <w:sz w:val="26"/>
          <w:szCs w:val="26"/>
        </w:rPr>
        <w:t xml:space="preserve"> un dragón</w:t>
      </w:r>
      <w:r w:rsidR="00785462" w:rsidRPr="008D03A6">
        <w:rPr>
          <w:rFonts w:ascii="Crimson Text" w:hAnsi="Crimson Text"/>
          <w:color w:val="000000" w:themeColor="text1"/>
          <w:sz w:val="26"/>
          <w:szCs w:val="26"/>
        </w:rPr>
        <w:t xml:space="preserve"> azu</w:t>
      </w:r>
      <w:r w:rsidR="00E37514" w:rsidRPr="008D03A6">
        <w:rPr>
          <w:rFonts w:ascii="Crimson Text" w:hAnsi="Crimson Text"/>
          <w:color w:val="000000" w:themeColor="text1"/>
          <w:sz w:val="26"/>
          <w:szCs w:val="26"/>
        </w:rPr>
        <w:t>l</w:t>
      </w:r>
      <w:commentRangeEnd w:id="1163"/>
      <w:r w:rsidR="00450A4B">
        <w:rPr>
          <w:rStyle w:val="Refdecomentario"/>
        </w:rPr>
        <w:commentReference w:id="1163"/>
      </w:r>
      <w:r w:rsidR="000741AD" w:rsidRPr="008D03A6">
        <w:rPr>
          <w:rFonts w:ascii="Crimson Text" w:hAnsi="Crimson Text"/>
          <w:color w:val="000000" w:themeColor="text1"/>
          <w:sz w:val="26"/>
          <w:szCs w:val="26"/>
        </w:rPr>
        <w:t>.</w:t>
      </w:r>
    </w:p>
    <w:p w:rsidR="000741AD" w:rsidRPr="008D03A6" w:rsidRDefault="00864D3A" w:rsidP="00ED344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La bestia se asomó por detrás de A</w:t>
      </w:r>
      <w:r w:rsidR="004765ED" w:rsidRPr="008D03A6">
        <w:rPr>
          <w:rFonts w:ascii="Crimson Text" w:hAnsi="Crimson Text"/>
          <w:color w:val="000000" w:themeColor="text1"/>
          <w:sz w:val="26"/>
          <w:szCs w:val="26"/>
        </w:rPr>
        <w:t>ron</w:t>
      </w:r>
      <w:r w:rsidR="008821A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4765ED" w:rsidRPr="008D03A6">
        <w:rPr>
          <w:rFonts w:ascii="Crimson Text" w:hAnsi="Crimson Text"/>
          <w:color w:val="000000" w:themeColor="text1"/>
          <w:sz w:val="26"/>
          <w:szCs w:val="26"/>
        </w:rPr>
        <w:t>frente a</w:t>
      </w:r>
      <w:r w:rsidRPr="008D03A6">
        <w:rPr>
          <w:rFonts w:ascii="Crimson Text" w:hAnsi="Crimson Text"/>
          <w:color w:val="000000" w:themeColor="text1"/>
          <w:sz w:val="26"/>
          <w:szCs w:val="26"/>
        </w:rPr>
        <w:t xml:space="preserve"> la mirada</w:t>
      </w:r>
      <w:r w:rsidR="004145B5" w:rsidRPr="008D03A6">
        <w:rPr>
          <w:rFonts w:ascii="Crimson Text" w:hAnsi="Crimson Text"/>
          <w:color w:val="000000" w:themeColor="text1"/>
          <w:sz w:val="26"/>
          <w:szCs w:val="26"/>
        </w:rPr>
        <w:t xml:space="preserve"> </w:t>
      </w:r>
      <w:commentRangeStart w:id="1164"/>
      <w:del w:id="1165" w:author="Paula Castrilli" w:date="2025-05-25T01:55:00Z">
        <w:r w:rsidR="004145B5" w:rsidRPr="008D03A6" w:rsidDel="008705DD">
          <w:rPr>
            <w:rFonts w:ascii="Crimson Text" w:hAnsi="Crimson Text"/>
            <w:color w:val="000000" w:themeColor="text1"/>
            <w:sz w:val="26"/>
            <w:szCs w:val="26"/>
          </w:rPr>
          <w:delText>expectante</w:delText>
        </w:r>
        <w:r w:rsidRPr="008D03A6" w:rsidDel="008705DD">
          <w:rPr>
            <w:rFonts w:ascii="Crimson Text" w:hAnsi="Crimson Text"/>
            <w:color w:val="000000" w:themeColor="text1"/>
            <w:sz w:val="26"/>
            <w:szCs w:val="26"/>
          </w:rPr>
          <w:delText xml:space="preserve"> </w:delText>
        </w:r>
      </w:del>
      <w:commentRangeEnd w:id="1164"/>
      <w:ins w:id="1166" w:author="Paula Castrilli" w:date="2025-05-25T01:55:00Z">
        <w:r w:rsidR="008705DD">
          <w:rPr>
            <w:rFonts w:ascii="Crimson Text" w:hAnsi="Crimson Text"/>
            <w:color w:val="000000" w:themeColor="text1"/>
            <w:sz w:val="26"/>
            <w:szCs w:val="26"/>
          </w:rPr>
          <w:t>aterrorizada</w:t>
        </w:r>
        <w:r w:rsidR="008705DD" w:rsidRPr="008D03A6">
          <w:rPr>
            <w:rFonts w:ascii="Crimson Text" w:hAnsi="Crimson Text"/>
            <w:color w:val="000000" w:themeColor="text1"/>
            <w:sz w:val="26"/>
            <w:szCs w:val="26"/>
          </w:rPr>
          <w:t xml:space="preserve"> </w:t>
        </w:r>
      </w:ins>
      <w:r w:rsidR="00FA6C22">
        <w:rPr>
          <w:rStyle w:val="Refdecomentario"/>
        </w:rPr>
        <w:commentReference w:id="1164"/>
      </w:r>
      <w:r w:rsidRPr="008D03A6">
        <w:rPr>
          <w:rFonts w:ascii="Crimson Text" w:hAnsi="Crimson Text"/>
          <w:color w:val="000000" w:themeColor="text1"/>
          <w:sz w:val="26"/>
          <w:szCs w:val="26"/>
        </w:rPr>
        <w:t xml:space="preserve">de Eros, quien ya </w:t>
      </w:r>
      <w:r w:rsidR="000E5E4F" w:rsidRPr="008D03A6">
        <w:rPr>
          <w:rFonts w:ascii="Crimson Text" w:hAnsi="Crimson Text"/>
          <w:color w:val="000000" w:themeColor="text1"/>
          <w:sz w:val="26"/>
          <w:szCs w:val="26"/>
        </w:rPr>
        <w:t>nada</w:t>
      </w:r>
      <w:r w:rsidRPr="008D03A6">
        <w:rPr>
          <w:rFonts w:ascii="Crimson Text" w:hAnsi="Crimson Text"/>
          <w:color w:val="000000" w:themeColor="text1"/>
          <w:sz w:val="26"/>
          <w:szCs w:val="26"/>
        </w:rPr>
        <w:t xml:space="preserve"> podía hacer para salvar a su amigo. El dragón </w:t>
      </w:r>
      <w:del w:id="1167" w:author="Paula Castrilli" w:date="2025-05-25T01:56:00Z">
        <w:r w:rsidRPr="008D03A6" w:rsidDel="008705DD">
          <w:rPr>
            <w:rFonts w:ascii="Crimson Text" w:hAnsi="Crimson Text"/>
            <w:color w:val="000000" w:themeColor="text1"/>
            <w:sz w:val="26"/>
            <w:szCs w:val="26"/>
          </w:rPr>
          <w:delText xml:space="preserve">impulsó </w:delText>
        </w:r>
      </w:del>
      <w:ins w:id="1168" w:author="Paula Castrilli" w:date="2025-05-25T01:56:00Z">
        <w:r w:rsidR="008705DD">
          <w:rPr>
            <w:rFonts w:ascii="Crimson Text" w:hAnsi="Crimson Text"/>
            <w:color w:val="000000" w:themeColor="text1"/>
            <w:sz w:val="26"/>
            <w:szCs w:val="26"/>
          </w:rPr>
          <w:t>realizó</w:t>
        </w:r>
        <w:r w:rsidR="008705D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movimiento </w:t>
      </w:r>
      <w:r w:rsidR="00887FC9" w:rsidRPr="008D03A6">
        <w:rPr>
          <w:rFonts w:ascii="Crimson Text" w:hAnsi="Crimson Text"/>
          <w:color w:val="000000" w:themeColor="text1"/>
          <w:sz w:val="26"/>
          <w:szCs w:val="26"/>
        </w:rPr>
        <w:t>certero</w:t>
      </w:r>
      <w:r w:rsidRPr="008D03A6">
        <w:rPr>
          <w:rFonts w:ascii="Crimson Text" w:hAnsi="Crimson Text"/>
          <w:color w:val="000000" w:themeColor="text1"/>
          <w:sz w:val="26"/>
          <w:szCs w:val="26"/>
        </w:rPr>
        <w:t xml:space="preserve"> y fugaz, </w:t>
      </w:r>
      <w:del w:id="1169" w:author="Paula Castrilli" w:date="2025-05-25T01:56:00Z">
        <w:r w:rsidRPr="008D03A6" w:rsidDel="008705DD">
          <w:rPr>
            <w:rFonts w:ascii="Crimson Text" w:hAnsi="Crimson Text"/>
            <w:color w:val="000000" w:themeColor="text1"/>
            <w:sz w:val="26"/>
            <w:szCs w:val="26"/>
          </w:rPr>
          <w:delText>abord</w:delText>
        </w:r>
        <w:r w:rsidR="004765ED" w:rsidRPr="008D03A6" w:rsidDel="008705DD">
          <w:rPr>
            <w:rFonts w:ascii="Crimson Text" w:hAnsi="Crimson Text"/>
            <w:color w:val="000000" w:themeColor="text1"/>
            <w:sz w:val="26"/>
            <w:szCs w:val="26"/>
          </w:rPr>
          <w:delText>ando</w:delText>
        </w:r>
        <w:r w:rsidRPr="008D03A6" w:rsidDel="008705DD">
          <w:rPr>
            <w:rFonts w:ascii="Crimson Text" w:hAnsi="Crimson Text"/>
            <w:color w:val="000000" w:themeColor="text1"/>
            <w:sz w:val="26"/>
            <w:szCs w:val="26"/>
          </w:rPr>
          <w:delText xml:space="preserve"> </w:delText>
        </w:r>
      </w:del>
      <w:ins w:id="1170" w:author="Paula Castrilli" w:date="2025-05-25T01:56:00Z">
        <w:r w:rsidR="008705DD">
          <w:rPr>
            <w:rFonts w:ascii="Crimson Text" w:hAnsi="Crimson Text"/>
            <w:color w:val="000000" w:themeColor="text1"/>
            <w:sz w:val="26"/>
            <w:szCs w:val="26"/>
          </w:rPr>
          <w:t>sorprendiendo</w:t>
        </w:r>
        <w:r w:rsidR="008705D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al joven </w:t>
      </w:r>
      <w:r w:rsidR="00E37514" w:rsidRPr="008D03A6">
        <w:rPr>
          <w:rFonts w:ascii="Crimson Text" w:hAnsi="Crimson Text"/>
          <w:color w:val="000000" w:themeColor="text1"/>
          <w:sz w:val="26"/>
          <w:szCs w:val="26"/>
        </w:rPr>
        <w:t>por la espalda</w:t>
      </w:r>
      <w:r w:rsidR="004765ED" w:rsidRPr="008D03A6">
        <w:rPr>
          <w:rFonts w:ascii="Crimson Text" w:hAnsi="Crimson Text"/>
          <w:color w:val="000000" w:themeColor="text1"/>
          <w:sz w:val="26"/>
          <w:szCs w:val="26"/>
        </w:rPr>
        <w:t xml:space="preserve">. </w:t>
      </w:r>
      <w:ins w:id="1171" w:author="Paula Castrilli" w:date="2025-05-25T01:57:00Z">
        <w:r w:rsidR="00535B84">
          <w:rPr>
            <w:rFonts w:ascii="Crimson Text" w:hAnsi="Crimson Text"/>
            <w:color w:val="000000" w:themeColor="text1"/>
            <w:sz w:val="26"/>
            <w:szCs w:val="26"/>
          </w:rPr>
          <w:t>La bestia sumergió rápidamente al lago el</w:t>
        </w:r>
      </w:ins>
      <w:del w:id="1172" w:author="Paula Castrilli" w:date="2025-05-25T01:57:00Z">
        <w:r w:rsidR="004765ED" w:rsidRPr="008D03A6" w:rsidDel="00535B84">
          <w:rPr>
            <w:rFonts w:ascii="Crimson Text" w:hAnsi="Crimson Text"/>
            <w:color w:val="000000" w:themeColor="text1"/>
            <w:sz w:val="26"/>
            <w:szCs w:val="26"/>
          </w:rPr>
          <w:delText>El</w:delText>
        </w:r>
      </w:del>
      <w:r w:rsidR="004765ED" w:rsidRPr="008D03A6">
        <w:rPr>
          <w:rFonts w:ascii="Crimson Text" w:hAnsi="Crimson Text"/>
          <w:color w:val="000000" w:themeColor="text1"/>
          <w:sz w:val="26"/>
          <w:szCs w:val="26"/>
        </w:rPr>
        <w:t xml:space="preserve"> cuerpo de Aron</w:t>
      </w:r>
      <w:del w:id="1173" w:author="Paula Castrilli" w:date="2025-05-25T01:57:00Z">
        <w:r w:rsidR="004765ED" w:rsidRPr="008D03A6" w:rsidDel="00535B84">
          <w:rPr>
            <w:rFonts w:ascii="Crimson Text" w:hAnsi="Crimson Text"/>
            <w:color w:val="000000" w:themeColor="text1"/>
            <w:sz w:val="26"/>
            <w:szCs w:val="26"/>
          </w:rPr>
          <w:delText xml:space="preserve"> fue sumergido</w:delText>
        </w:r>
        <w:r w:rsidR="00E37514" w:rsidRPr="008D03A6" w:rsidDel="00535B84">
          <w:rPr>
            <w:rFonts w:ascii="Crimson Text" w:hAnsi="Crimson Text"/>
            <w:color w:val="000000" w:themeColor="text1"/>
            <w:sz w:val="26"/>
            <w:szCs w:val="26"/>
          </w:rPr>
          <w:delText xml:space="preserve"> </w:delText>
        </w:r>
        <w:r w:rsidR="008F76D7" w:rsidRPr="008D03A6" w:rsidDel="00535B84">
          <w:rPr>
            <w:rFonts w:ascii="Crimson Text" w:hAnsi="Crimson Text"/>
            <w:color w:val="000000" w:themeColor="text1"/>
            <w:sz w:val="26"/>
            <w:szCs w:val="26"/>
          </w:rPr>
          <w:delText>por</w:delText>
        </w:r>
        <w:r w:rsidR="00E37514" w:rsidRPr="008D03A6" w:rsidDel="00535B84">
          <w:rPr>
            <w:rFonts w:ascii="Crimson Text" w:hAnsi="Crimson Text"/>
            <w:color w:val="000000" w:themeColor="text1"/>
            <w:sz w:val="26"/>
            <w:szCs w:val="26"/>
          </w:rPr>
          <w:delText xml:space="preserve"> la bestia</w:delText>
        </w:r>
      </w:del>
      <w:r w:rsidR="004765ED" w:rsidRPr="008D03A6">
        <w:rPr>
          <w:rFonts w:ascii="Crimson Text" w:hAnsi="Crimson Text"/>
          <w:color w:val="000000" w:themeColor="text1"/>
          <w:sz w:val="26"/>
          <w:szCs w:val="26"/>
        </w:rPr>
        <w:t xml:space="preserve"> y nunca más </w:t>
      </w:r>
      <w:r w:rsidR="00E37514" w:rsidRPr="008D03A6">
        <w:rPr>
          <w:rFonts w:ascii="Crimson Text" w:hAnsi="Crimson Text"/>
          <w:color w:val="000000" w:themeColor="text1"/>
          <w:sz w:val="26"/>
          <w:szCs w:val="26"/>
        </w:rPr>
        <w:t>retornó</w:t>
      </w:r>
      <w:r w:rsidR="004765ED" w:rsidRPr="008D03A6">
        <w:rPr>
          <w:rFonts w:ascii="Crimson Text" w:hAnsi="Crimson Text"/>
          <w:color w:val="000000" w:themeColor="text1"/>
          <w:sz w:val="26"/>
          <w:szCs w:val="26"/>
        </w:rPr>
        <w:t xml:space="preserve"> a la superficie.</w:t>
      </w:r>
    </w:p>
    <w:p w:rsidR="001318A0" w:rsidRDefault="002E1261" w:rsidP="00071193">
      <w:pPr>
        <w:tabs>
          <w:tab w:val="left" w:pos="2179"/>
        </w:tabs>
        <w:spacing w:after="0"/>
        <w:ind w:firstLine="284"/>
        <w:jc w:val="both"/>
        <w:rPr>
          <w:ins w:id="1174" w:author="Paula Castrilli" w:date="2025-05-25T02:01: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4145B5" w:rsidRPr="008D03A6">
        <w:rPr>
          <w:rFonts w:ascii="Crimson Text" w:hAnsi="Crimson Text"/>
          <w:color w:val="000000" w:themeColor="text1"/>
          <w:sz w:val="26"/>
          <w:szCs w:val="26"/>
        </w:rPr>
        <w:t>¡</w:t>
      </w:r>
      <w:proofErr w:type="gramEnd"/>
      <w:r w:rsidR="004145B5" w:rsidRPr="008D03A6">
        <w:rPr>
          <w:rFonts w:ascii="Crimson Text" w:hAnsi="Crimson Text"/>
          <w:color w:val="000000" w:themeColor="text1"/>
          <w:sz w:val="26"/>
          <w:szCs w:val="26"/>
        </w:rPr>
        <w:t>No</w:t>
      </w:r>
      <w:del w:id="1175" w:author="Paula Castrilli" w:date="2025-05-25T02:00:00Z">
        <w:r w:rsidR="004145B5" w:rsidRPr="008D03A6" w:rsidDel="001318A0">
          <w:rPr>
            <w:rFonts w:ascii="Crimson Text" w:hAnsi="Crimson Text"/>
            <w:color w:val="000000" w:themeColor="text1"/>
            <w:sz w:val="26"/>
            <w:szCs w:val="26"/>
          </w:rPr>
          <w:delText>! ¡</w:delText>
        </w:r>
      </w:del>
      <w:ins w:id="1176" w:author="Paula Castrilli" w:date="2025-05-25T02:00:00Z">
        <w:r w:rsidR="001318A0">
          <w:rPr>
            <w:rFonts w:ascii="Crimson Text" w:hAnsi="Crimson Text"/>
            <w:color w:val="000000" w:themeColor="text1"/>
            <w:sz w:val="26"/>
            <w:szCs w:val="26"/>
          </w:rPr>
          <w:t xml:space="preserve">, </w:t>
        </w:r>
      </w:ins>
      <w:r w:rsidR="004145B5" w:rsidRPr="008D03A6">
        <w:rPr>
          <w:rFonts w:ascii="Crimson Text" w:hAnsi="Crimson Text"/>
          <w:color w:val="000000" w:themeColor="text1"/>
          <w:sz w:val="26"/>
          <w:szCs w:val="26"/>
        </w:rPr>
        <w:t xml:space="preserve">Aron! –gritó Eros, desesperado. </w:t>
      </w:r>
    </w:p>
    <w:p w:rsidR="004145B5" w:rsidRPr="008D03A6" w:rsidRDefault="004145B5">
      <w:pPr>
        <w:pStyle w:val="Textocomentario"/>
        <w:jc w:val="both"/>
        <w:rPr>
          <w:rFonts w:ascii="Crimson Text" w:hAnsi="Crimson Text"/>
          <w:color w:val="000000" w:themeColor="text1"/>
          <w:sz w:val="26"/>
          <w:szCs w:val="26"/>
        </w:rPr>
        <w:pPrChange w:id="1177" w:author="Paula Castrilli" w:date="2025-05-25T02:06:00Z">
          <w:pPr>
            <w:tabs>
              <w:tab w:val="left" w:pos="2179"/>
            </w:tabs>
            <w:spacing w:after="0"/>
            <w:ind w:firstLine="284"/>
            <w:jc w:val="both"/>
          </w:pPr>
        </w:pPrChange>
      </w:pPr>
      <w:del w:id="1178" w:author="Paula Castrilli" w:date="2025-05-25T02:01:00Z">
        <w:r w:rsidRPr="008D03A6" w:rsidDel="001318A0">
          <w:rPr>
            <w:rFonts w:ascii="Crimson Text" w:hAnsi="Crimson Text"/>
            <w:color w:val="000000" w:themeColor="text1"/>
            <w:sz w:val="26"/>
            <w:szCs w:val="26"/>
          </w:rPr>
          <w:delText xml:space="preserve">Se </w:delText>
        </w:r>
        <w:commentRangeStart w:id="1179"/>
        <w:r w:rsidRPr="008D03A6" w:rsidDel="001318A0">
          <w:rPr>
            <w:rFonts w:ascii="Crimson Text" w:hAnsi="Crimson Text"/>
            <w:color w:val="000000" w:themeColor="text1"/>
            <w:sz w:val="26"/>
            <w:szCs w:val="26"/>
          </w:rPr>
          <w:delText>sentó</w:delText>
        </w:r>
      </w:del>
      <w:del w:id="1180" w:author="Paula Castrilli" w:date="2025-05-25T02:06:00Z">
        <w:r w:rsidRPr="008D03A6" w:rsidDel="00BB5452">
          <w:rPr>
            <w:rFonts w:ascii="Crimson Text" w:hAnsi="Crimson Text"/>
            <w:color w:val="000000" w:themeColor="text1"/>
            <w:sz w:val="26"/>
            <w:szCs w:val="26"/>
          </w:rPr>
          <w:delText xml:space="preserve"> </w:delText>
        </w:r>
      </w:del>
      <w:ins w:id="1181" w:author="Paula Castrilli" w:date="2025-05-25T02:06:00Z">
        <w:r w:rsidR="00BB5452">
          <w:rPr>
            <w:rFonts w:ascii="Crimson Text" w:hAnsi="Crimson Text"/>
            <w:color w:val="000000" w:themeColor="text1"/>
            <w:sz w:val="26"/>
            <w:szCs w:val="26"/>
          </w:rPr>
          <w:t>Cayó sentado</w:t>
        </w:r>
        <w:r w:rsidR="00BB5452" w:rsidRPr="008D03A6">
          <w:rPr>
            <w:rFonts w:ascii="Crimson Text" w:hAnsi="Crimson Text"/>
            <w:color w:val="000000" w:themeColor="text1"/>
            <w:sz w:val="26"/>
            <w:szCs w:val="26"/>
          </w:rPr>
          <w:t xml:space="preserve"> en la orilla, aturdido, </w:t>
        </w:r>
        <w:r w:rsidR="00BB5452">
          <w:rPr>
            <w:rFonts w:ascii="Crimson Text" w:hAnsi="Crimson Text"/>
            <w:color w:val="000000" w:themeColor="text1"/>
            <w:sz w:val="26"/>
            <w:szCs w:val="26"/>
          </w:rPr>
          <w:t>dudando si saltar tras él, cuando vio que el agua comenzaba a teñirse de manchas rojas</w:t>
        </w:r>
        <w:r w:rsidR="00BB5452" w:rsidRPr="008D03A6">
          <w:rPr>
            <w:rFonts w:ascii="Crimson Text" w:hAnsi="Crimson Text"/>
            <w:color w:val="000000" w:themeColor="text1"/>
            <w:sz w:val="26"/>
            <w:szCs w:val="26"/>
          </w:rPr>
          <w:t xml:space="preserve">. </w:t>
        </w:r>
        <w:r w:rsidR="00BB5452">
          <w:rPr>
            <w:rFonts w:ascii="Crimson Text" w:hAnsi="Crimson Text"/>
            <w:color w:val="000000" w:themeColor="text1"/>
            <w:sz w:val="26"/>
            <w:szCs w:val="26"/>
          </w:rPr>
          <w:t>Se dio cuenta de que no había nada que pudiera hacer y que si se quedaba en ese lugar mucho tiempo más él también podría ser presa fácil del hechizo del bosque, por lo que</w:t>
        </w:r>
        <w:r w:rsidR="00BB5452" w:rsidRPr="008D03A6">
          <w:rPr>
            <w:rFonts w:ascii="Crimson Text" w:hAnsi="Crimson Text"/>
            <w:color w:val="000000" w:themeColor="text1"/>
            <w:sz w:val="26"/>
            <w:szCs w:val="26"/>
          </w:rPr>
          <w:t>, debió continuar el camino</w:t>
        </w:r>
        <w:r w:rsidR="00BB5452">
          <w:rPr>
            <w:rFonts w:ascii="Crimson Text" w:hAnsi="Crimson Text"/>
            <w:color w:val="000000" w:themeColor="text1"/>
            <w:sz w:val="26"/>
            <w:szCs w:val="26"/>
          </w:rPr>
          <w:t>.</w:t>
        </w:r>
      </w:ins>
      <w:del w:id="1182" w:author="Paula Castrilli" w:date="2025-05-25T02:06:00Z">
        <w:r w:rsidRPr="008D03A6" w:rsidDel="00BB5452">
          <w:rPr>
            <w:rFonts w:ascii="Crimson Text" w:hAnsi="Crimson Text"/>
            <w:color w:val="000000" w:themeColor="text1"/>
            <w:sz w:val="26"/>
            <w:szCs w:val="26"/>
          </w:rPr>
          <w:delText>en la orilla</w:delText>
        </w:r>
        <w:r w:rsidR="00E37514" w:rsidRPr="008D03A6" w:rsidDel="00BB5452">
          <w:rPr>
            <w:rFonts w:ascii="Crimson Text" w:hAnsi="Crimson Text"/>
            <w:color w:val="000000" w:themeColor="text1"/>
            <w:sz w:val="26"/>
            <w:szCs w:val="26"/>
          </w:rPr>
          <w:delText>, aturdido,</w:delText>
        </w:r>
        <w:r w:rsidRPr="008D03A6" w:rsidDel="00BB5452">
          <w:rPr>
            <w:rFonts w:ascii="Crimson Text" w:hAnsi="Crimson Text"/>
            <w:color w:val="000000" w:themeColor="text1"/>
            <w:sz w:val="26"/>
            <w:szCs w:val="26"/>
          </w:rPr>
          <w:delText xml:space="preserve"> esperando </w:delText>
        </w:r>
        <w:r w:rsidR="00E37514" w:rsidRPr="008D03A6" w:rsidDel="00BB5452">
          <w:rPr>
            <w:rFonts w:ascii="Crimson Text" w:hAnsi="Crimson Text"/>
            <w:color w:val="000000" w:themeColor="text1"/>
            <w:sz w:val="26"/>
            <w:szCs w:val="26"/>
          </w:rPr>
          <w:delText xml:space="preserve">que un milagro </w:delText>
        </w:r>
        <w:r w:rsidR="008821AB" w:rsidRPr="008D03A6" w:rsidDel="00BB5452">
          <w:rPr>
            <w:rFonts w:ascii="Crimson Text" w:hAnsi="Crimson Text"/>
            <w:color w:val="000000" w:themeColor="text1"/>
            <w:sz w:val="26"/>
            <w:szCs w:val="26"/>
          </w:rPr>
          <w:delText>rescatara</w:delText>
        </w:r>
        <w:r w:rsidR="00E37514" w:rsidRPr="008D03A6" w:rsidDel="00BB5452">
          <w:rPr>
            <w:rFonts w:ascii="Crimson Text" w:hAnsi="Crimson Text"/>
            <w:color w:val="000000" w:themeColor="text1"/>
            <w:sz w:val="26"/>
            <w:szCs w:val="26"/>
          </w:rPr>
          <w:delText xml:space="preserve"> a</w:delText>
        </w:r>
        <w:r w:rsidRPr="008D03A6" w:rsidDel="00BB5452">
          <w:rPr>
            <w:rFonts w:ascii="Crimson Text" w:hAnsi="Crimson Text"/>
            <w:color w:val="000000" w:themeColor="text1"/>
            <w:sz w:val="26"/>
            <w:szCs w:val="26"/>
          </w:rPr>
          <w:delText xml:space="preserve"> su compañero</w:delText>
        </w:r>
        <w:r w:rsidR="00E37514" w:rsidRPr="008D03A6" w:rsidDel="00BB5452">
          <w:rPr>
            <w:rFonts w:ascii="Crimson Text" w:hAnsi="Crimson Text"/>
            <w:color w:val="000000" w:themeColor="text1"/>
            <w:sz w:val="26"/>
            <w:szCs w:val="26"/>
          </w:rPr>
          <w:delText>.</w:delText>
        </w:r>
        <w:r w:rsidR="00071193" w:rsidRPr="008D03A6" w:rsidDel="00BB5452">
          <w:rPr>
            <w:rFonts w:ascii="Crimson Text" w:hAnsi="Crimson Text"/>
            <w:color w:val="000000" w:themeColor="text1"/>
            <w:sz w:val="26"/>
            <w:szCs w:val="26"/>
          </w:rPr>
          <w:delText xml:space="preserve"> </w:delText>
        </w:r>
        <w:r w:rsidR="00E37514" w:rsidRPr="008D03A6" w:rsidDel="00BB5452">
          <w:rPr>
            <w:rFonts w:ascii="Crimson Text" w:hAnsi="Crimson Text"/>
            <w:color w:val="000000" w:themeColor="text1"/>
            <w:sz w:val="26"/>
            <w:szCs w:val="26"/>
          </w:rPr>
          <w:delText>P</w:delText>
        </w:r>
        <w:r w:rsidRPr="008D03A6" w:rsidDel="00BB5452">
          <w:rPr>
            <w:rFonts w:ascii="Crimson Text" w:hAnsi="Crimson Text"/>
            <w:color w:val="000000" w:themeColor="text1"/>
            <w:sz w:val="26"/>
            <w:szCs w:val="26"/>
          </w:rPr>
          <w:delText>asaron los minutos</w:delText>
        </w:r>
      </w:del>
      <w:del w:id="1183" w:author="Paula Castrilli" w:date="2025-05-25T02:02:00Z">
        <w:r w:rsidRPr="008D03A6" w:rsidDel="00BB5452">
          <w:rPr>
            <w:rFonts w:ascii="Crimson Text" w:hAnsi="Crimson Text"/>
            <w:color w:val="000000" w:themeColor="text1"/>
            <w:sz w:val="26"/>
            <w:szCs w:val="26"/>
          </w:rPr>
          <w:delText xml:space="preserve"> y</w:delText>
        </w:r>
      </w:del>
      <w:del w:id="1184" w:author="Paula Castrilli" w:date="2025-05-25T02:06:00Z">
        <w:r w:rsidRPr="008D03A6" w:rsidDel="00BB5452">
          <w:rPr>
            <w:rFonts w:ascii="Crimson Text" w:hAnsi="Crimson Text"/>
            <w:color w:val="000000" w:themeColor="text1"/>
            <w:sz w:val="26"/>
            <w:szCs w:val="26"/>
          </w:rPr>
          <w:delText xml:space="preserve"> </w:delText>
        </w:r>
        <w:r w:rsidR="00E37514" w:rsidRPr="008D03A6" w:rsidDel="00BB5452">
          <w:rPr>
            <w:rFonts w:ascii="Crimson Text" w:hAnsi="Crimson Text"/>
            <w:color w:val="000000" w:themeColor="text1"/>
            <w:sz w:val="26"/>
            <w:szCs w:val="26"/>
          </w:rPr>
          <w:delText>no hubo</w:delText>
        </w:r>
        <w:r w:rsidRPr="008D03A6" w:rsidDel="00BB5452">
          <w:rPr>
            <w:rFonts w:ascii="Crimson Text" w:hAnsi="Crimson Text"/>
            <w:color w:val="000000" w:themeColor="text1"/>
            <w:sz w:val="26"/>
            <w:szCs w:val="26"/>
          </w:rPr>
          <w:delText xml:space="preserve"> </w:delText>
        </w:r>
        <w:r w:rsidR="00917F59" w:rsidRPr="008D03A6" w:rsidDel="00BB5452">
          <w:rPr>
            <w:rFonts w:ascii="Crimson Text" w:hAnsi="Crimson Text"/>
            <w:color w:val="000000" w:themeColor="text1"/>
            <w:sz w:val="26"/>
            <w:szCs w:val="26"/>
          </w:rPr>
          <w:delText>rastro</w:delText>
        </w:r>
        <w:r w:rsidR="00E37514" w:rsidRPr="008D03A6" w:rsidDel="00BB5452">
          <w:rPr>
            <w:rFonts w:ascii="Crimson Text" w:hAnsi="Crimson Text"/>
            <w:color w:val="000000" w:themeColor="text1"/>
            <w:sz w:val="26"/>
            <w:szCs w:val="26"/>
          </w:rPr>
          <w:delText xml:space="preserve"> de Aron</w:delText>
        </w:r>
        <w:r w:rsidRPr="008D03A6" w:rsidDel="00BB5452">
          <w:rPr>
            <w:rFonts w:ascii="Crimson Text" w:hAnsi="Crimson Text"/>
            <w:color w:val="000000" w:themeColor="text1"/>
            <w:sz w:val="26"/>
            <w:szCs w:val="26"/>
          </w:rPr>
          <w:delText xml:space="preserve">. </w:delText>
        </w:r>
        <w:r w:rsidR="00917F59" w:rsidRPr="008D03A6" w:rsidDel="00BB5452">
          <w:rPr>
            <w:rFonts w:ascii="Crimson Text" w:hAnsi="Crimson Text"/>
            <w:color w:val="000000" w:themeColor="text1"/>
            <w:sz w:val="26"/>
            <w:szCs w:val="26"/>
          </w:rPr>
          <w:delText xml:space="preserve">Sin nada más que pudiera hacer, </w:delText>
        </w:r>
        <w:r w:rsidR="00E37514" w:rsidRPr="008D03A6" w:rsidDel="00BB5452">
          <w:rPr>
            <w:rFonts w:ascii="Crimson Text" w:hAnsi="Crimson Text"/>
            <w:color w:val="000000" w:themeColor="text1"/>
            <w:sz w:val="26"/>
            <w:szCs w:val="26"/>
          </w:rPr>
          <w:delText>d</w:delText>
        </w:r>
        <w:r w:rsidRPr="008D03A6" w:rsidDel="00BB5452">
          <w:rPr>
            <w:rFonts w:ascii="Crimson Text" w:hAnsi="Crimson Text"/>
            <w:color w:val="000000" w:themeColor="text1"/>
            <w:sz w:val="26"/>
            <w:szCs w:val="26"/>
          </w:rPr>
          <w:delText xml:space="preserve">ebió continuar </w:delText>
        </w:r>
        <w:r w:rsidR="00792BA6" w:rsidRPr="008D03A6" w:rsidDel="00BB5452">
          <w:rPr>
            <w:rFonts w:ascii="Crimson Text" w:hAnsi="Crimson Text"/>
            <w:color w:val="000000" w:themeColor="text1"/>
            <w:sz w:val="26"/>
            <w:szCs w:val="26"/>
          </w:rPr>
          <w:delText>el camino</w:delText>
        </w:r>
        <w:r w:rsidR="005123B4" w:rsidRPr="008D03A6" w:rsidDel="00BB5452">
          <w:rPr>
            <w:rFonts w:ascii="Crimson Text" w:hAnsi="Crimson Text"/>
            <w:color w:val="000000" w:themeColor="text1"/>
            <w:sz w:val="26"/>
            <w:szCs w:val="26"/>
          </w:rPr>
          <w:delText xml:space="preserve"> so</w:delText>
        </w:r>
        <w:r w:rsidRPr="008D03A6" w:rsidDel="00BB5452">
          <w:rPr>
            <w:rFonts w:ascii="Crimson Text" w:hAnsi="Crimson Text"/>
            <w:color w:val="000000" w:themeColor="text1"/>
            <w:sz w:val="26"/>
            <w:szCs w:val="26"/>
          </w:rPr>
          <w:delText>lo</w:delText>
        </w:r>
      </w:del>
      <w:r w:rsidRPr="008D03A6">
        <w:rPr>
          <w:rFonts w:ascii="Crimson Text" w:hAnsi="Crimson Text"/>
          <w:color w:val="000000" w:themeColor="text1"/>
          <w:sz w:val="26"/>
          <w:szCs w:val="26"/>
        </w:rPr>
        <w:t>.</w:t>
      </w:r>
      <w:commentRangeEnd w:id="1179"/>
      <w:r w:rsidR="00BB5452">
        <w:rPr>
          <w:rStyle w:val="Refdecomentario"/>
        </w:rPr>
        <w:commentReference w:id="1179"/>
      </w:r>
    </w:p>
    <w:p w:rsidR="004145B5" w:rsidRPr="008D03A6" w:rsidRDefault="002F030E" w:rsidP="004145B5">
      <w:pPr>
        <w:tabs>
          <w:tab w:val="left" w:pos="2179"/>
        </w:tabs>
        <w:spacing w:after="0"/>
        <w:ind w:firstLine="284"/>
        <w:jc w:val="both"/>
        <w:rPr>
          <w:rFonts w:ascii="Crimson Text" w:hAnsi="Crimson Text"/>
          <w:color w:val="000000" w:themeColor="text1"/>
          <w:sz w:val="26"/>
          <w:szCs w:val="26"/>
        </w:rPr>
      </w:pPr>
      <w:ins w:id="1185" w:author="Paula Castrilli" w:date="2025-05-25T02:07:00Z">
        <w:r>
          <w:rPr>
            <w:rFonts w:ascii="Crimson Text" w:hAnsi="Crimson Text"/>
            <w:color w:val="000000" w:themeColor="text1"/>
            <w:sz w:val="26"/>
            <w:szCs w:val="26"/>
          </w:rPr>
          <w:t xml:space="preserve">Tambaleándose, </w:t>
        </w:r>
      </w:ins>
      <w:r w:rsidR="005E67E3" w:rsidRPr="008D03A6">
        <w:rPr>
          <w:rFonts w:ascii="Crimson Text" w:hAnsi="Crimson Text"/>
          <w:color w:val="000000" w:themeColor="text1"/>
          <w:sz w:val="26"/>
          <w:szCs w:val="26"/>
        </w:rPr>
        <w:t>Eros d</w:t>
      </w:r>
      <w:r w:rsidR="00876E73" w:rsidRPr="008D03A6">
        <w:rPr>
          <w:rFonts w:ascii="Crimson Text" w:hAnsi="Crimson Text"/>
          <w:color w:val="000000" w:themeColor="text1"/>
          <w:sz w:val="26"/>
          <w:szCs w:val="26"/>
        </w:rPr>
        <w:t>ejó atrás la laguna</w:t>
      </w:r>
      <w:ins w:id="1186" w:author="Paula Castrilli" w:date="2025-05-25T02:07:00Z">
        <w:r>
          <w:rPr>
            <w:rFonts w:ascii="Crimson Text" w:hAnsi="Crimson Text"/>
            <w:color w:val="000000" w:themeColor="text1"/>
            <w:sz w:val="26"/>
            <w:szCs w:val="26"/>
          </w:rPr>
          <w:t xml:space="preserve"> </w:t>
        </w:r>
      </w:ins>
      <w:del w:id="1187" w:author="Paula Castrilli" w:date="2025-05-25T02:07:00Z">
        <w:r w:rsidR="00876E73" w:rsidRPr="008D03A6" w:rsidDel="002F030E">
          <w:rPr>
            <w:rFonts w:ascii="Crimson Text" w:hAnsi="Crimson Text"/>
            <w:color w:val="000000" w:themeColor="text1"/>
            <w:sz w:val="26"/>
            <w:szCs w:val="26"/>
          </w:rPr>
          <w:delText xml:space="preserve">, </w:delText>
        </w:r>
        <w:r w:rsidR="00CA76C8" w:rsidRPr="008D03A6" w:rsidDel="002F030E">
          <w:rPr>
            <w:rFonts w:ascii="Crimson Text" w:hAnsi="Crimson Text"/>
            <w:color w:val="000000" w:themeColor="text1"/>
            <w:sz w:val="26"/>
            <w:szCs w:val="26"/>
          </w:rPr>
          <w:delText>pero cargó</w:delText>
        </w:r>
      </w:del>
      <w:ins w:id="1188" w:author="Paula Castrilli" w:date="2025-05-25T02:07:00Z">
        <w:r>
          <w:rPr>
            <w:rFonts w:ascii="Crimson Text" w:hAnsi="Crimson Text"/>
            <w:color w:val="000000" w:themeColor="text1"/>
            <w:sz w:val="26"/>
            <w:szCs w:val="26"/>
          </w:rPr>
          <w:t>cargando</w:t>
        </w:r>
      </w:ins>
      <w:r w:rsidR="00876E73" w:rsidRPr="008D03A6">
        <w:rPr>
          <w:rFonts w:ascii="Crimson Text" w:hAnsi="Crimson Text"/>
          <w:color w:val="000000" w:themeColor="text1"/>
          <w:sz w:val="26"/>
          <w:szCs w:val="26"/>
        </w:rPr>
        <w:t xml:space="preserve"> a sus espaldas el dolor de haber perdido</w:t>
      </w:r>
      <w:r w:rsidR="00071193" w:rsidRPr="008D03A6">
        <w:rPr>
          <w:rFonts w:ascii="Crimson Text" w:hAnsi="Crimson Text"/>
          <w:color w:val="000000" w:themeColor="text1"/>
          <w:sz w:val="26"/>
          <w:szCs w:val="26"/>
        </w:rPr>
        <w:t xml:space="preserve"> a</w:t>
      </w:r>
      <w:r w:rsidR="00876E73" w:rsidRPr="008D03A6">
        <w:rPr>
          <w:rFonts w:ascii="Crimson Text" w:hAnsi="Crimson Text"/>
          <w:color w:val="000000" w:themeColor="text1"/>
          <w:sz w:val="26"/>
          <w:szCs w:val="26"/>
        </w:rPr>
        <w:t xml:space="preserve"> un amigo. Retomó el rumbo hacía la salida nuevamente. Durante </w:t>
      </w:r>
      <w:del w:id="1189" w:author="Paula Castrilli" w:date="2025-05-25T02:07:00Z">
        <w:r w:rsidR="00876E73" w:rsidRPr="008D03A6" w:rsidDel="002F030E">
          <w:rPr>
            <w:rFonts w:ascii="Crimson Text" w:hAnsi="Crimson Text"/>
            <w:color w:val="000000" w:themeColor="text1"/>
            <w:sz w:val="26"/>
            <w:szCs w:val="26"/>
          </w:rPr>
          <w:delText>un largo</w:delText>
        </w:r>
      </w:del>
      <w:ins w:id="1190" w:author="Paula Castrilli" w:date="2025-05-25T02:07:00Z">
        <w:r>
          <w:rPr>
            <w:rFonts w:ascii="Crimson Text" w:hAnsi="Crimson Text"/>
            <w:color w:val="000000" w:themeColor="text1"/>
            <w:sz w:val="26"/>
            <w:szCs w:val="26"/>
          </w:rPr>
          <w:t>gran parte del</w:t>
        </w:r>
      </w:ins>
      <w:r w:rsidR="00876E73" w:rsidRPr="008D03A6">
        <w:rPr>
          <w:rFonts w:ascii="Crimson Text" w:hAnsi="Crimson Text"/>
          <w:color w:val="000000" w:themeColor="text1"/>
          <w:sz w:val="26"/>
          <w:szCs w:val="26"/>
        </w:rPr>
        <w:t xml:space="preserve"> trayecto</w:t>
      </w:r>
      <w:ins w:id="1191" w:author="Paula Castrilli" w:date="2025-05-25T16:46:00Z">
        <w:r w:rsidR="00721C26">
          <w:rPr>
            <w:rFonts w:ascii="Crimson Text" w:hAnsi="Crimson Text"/>
            <w:color w:val="000000" w:themeColor="text1"/>
            <w:sz w:val="26"/>
            <w:szCs w:val="26"/>
          </w:rPr>
          <w:t>,</w:t>
        </w:r>
      </w:ins>
      <w:r w:rsidR="00876E73" w:rsidRPr="008D03A6">
        <w:rPr>
          <w:rFonts w:ascii="Crimson Text" w:hAnsi="Crimson Text"/>
          <w:color w:val="000000" w:themeColor="text1"/>
          <w:sz w:val="26"/>
          <w:szCs w:val="26"/>
        </w:rPr>
        <w:t xml:space="preserve"> la espesura fue un obstáculo permanente</w:t>
      </w:r>
      <w:del w:id="1192" w:author="Paula Castrilli" w:date="2025-05-25T02:08:00Z">
        <w:r w:rsidR="00876E73" w:rsidRPr="008D03A6" w:rsidDel="002F030E">
          <w:rPr>
            <w:rFonts w:ascii="Crimson Text" w:hAnsi="Crimson Text"/>
            <w:color w:val="000000" w:themeColor="text1"/>
            <w:sz w:val="26"/>
            <w:szCs w:val="26"/>
          </w:rPr>
          <w:delText>,</w:delText>
        </w:r>
      </w:del>
      <w:r w:rsidR="00876E73" w:rsidRPr="008D03A6">
        <w:rPr>
          <w:rFonts w:ascii="Crimson Text" w:hAnsi="Crimson Text"/>
          <w:color w:val="000000" w:themeColor="text1"/>
          <w:sz w:val="26"/>
          <w:szCs w:val="26"/>
        </w:rPr>
        <w:t xml:space="preserve"> hasta que, por fin, </w:t>
      </w:r>
      <w:del w:id="1193" w:author="Paula Castrilli" w:date="2025-05-25T02:08:00Z">
        <w:r w:rsidR="00876E73" w:rsidRPr="008D03A6" w:rsidDel="002F030E">
          <w:rPr>
            <w:rFonts w:ascii="Crimson Text" w:hAnsi="Crimson Text"/>
            <w:color w:val="000000" w:themeColor="text1"/>
            <w:sz w:val="26"/>
            <w:szCs w:val="26"/>
          </w:rPr>
          <w:delText xml:space="preserve">accedió </w:delText>
        </w:r>
      </w:del>
      <w:ins w:id="1194" w:author="Paula Castrilli" w:date="2025-05-25T02:08:00Z">
        <w:r>
          <w:rPr>
            <w:rFonts w:ascii="Crimson Text" w:hAnsi="Crimson Text"/>
            <w:color w:val="000000" w:themeColor="text1"/>
            <w:sz w:val="26"/>
            <w:szCs w:val="26"/>
          </w:rPr>
          <w:t>llegó</w:t>
        </w:r>
        <w:r w:rsidRPr="008D03A6">
          <w:rPr>
            <w:rFonts w:ascii="Crimson Text" w:hAnsi="Crimson Text"/>
            <w:color w:val="000000" w:themeColor="text1"/>
            <w:sz w:val="26"/>
            <w:szCs w:val="26"/>
          </w:rPr>
          <w:t xml:space="preserve"> </w:t>
        </w:r>
      </w:ins>
      <w:r w:rsidR="00876E73" w:rsidRPr="008D03A6">
        <w:rPr>
          <w:rFonts w:ascii="Crimson Text" w:hAnsi="Crimson Text"/>
          <w:color w:val="000000" w:themeColor="text1"/>
          <w:sz w:val="26"/>
          <w:szCs w:val="26"/>
        </w:rPr>
        <w:t xml:space="preserve">al </w:t>
      </w:r>
      <w:del w:id="1195" w:author="Paula Castrilli" w:date="2025-05-24T00:39:00Z">
        <w:r w:rsidR="00876E73" w:rsidRPr="008D03A6" w:rsidDel="0069719F">
          <w:rPr>
            <w:rFonts w:ascii="Crimson Text" w:hAnsi="Crimson Text"/>
            <w:color w:val="000000" w:themeColor="text1"/>
            <w:sz w:val="26"/>
            <w:szCs w:val="26"/>
          </w:rPr>
          <w:delText>camino de los miedos</w:delText>
        </w:r>
      </w:del>
      <w:ins w:id="1196" w:author="Paula Castrilli" w:date="2025-05-24T00:39:00Z">
        <w:r w:rsidR="0069719F">
          <w:rPr>
            <w:rFonts w:ascii="Crimson Text" w:hAnsi="Crimson Text"/>
            <w:color w:val="000000" w:themeColor="text1"/>
            <w:sz w:val="26"/>
            <w:szCs w:val="26"/>
          </w:rPr>
          <w:t>Camino de los Miedos</w:t>
        </w:r>
      </w:ins>
      <w:r w:rsidR="00876E73" w:rsidRPr="008D03A6">
        <w:rPr>
          <w:rFonts w:ascii="Crimson Text" w:hAnsi="Crimson Text"/>
          <w:color w:val="000000" w:themeColor="text1"/>
          <w:sz w:val="26"/>
          <w:szCs w:val="26"/>
        </w:rPr>
        <w:t xml:space="preserve">. Aún restaban varios kilómetros para abandonar el bosque, pero todo parecía </w:t>
      </w:r>
      <w:del w:id="1197" w:author="Paula Castrilli" w:date="2025-05-25T02:08:00Z">
        <w:r w:rsidR="00876E73" w:rsidRPr="008D03A6" w:rsidDel="002F030E">
          <w:rPr>
            <w:rFonts w:ascii="Crimson Text" w:hAnsi="Crimson Text"/>
            <w:color w:val="000000" w:themeColor="text1"/>
            <w:sz w:val="26"/>
            <w:szCs w:val="26"/>
          </w:rPr>
          <w:delText>encaminarse</w:delText>
        </w:r>
      </w:del>
      <w:ins w:id="1198" w:author="Paula Castrilli" w:date="2025-05-25T02:08:00Z">
        <w:r>
          <w:rPr>
            <w:rFonts w:ascii="Crimson Text" w:hAnsi="Crimson Text"/>
            <w:color w:val="000000" w:themeColor="text1"/>
            <w:sz w:val="26"/>
            <w:szCs w:val="26"/>
          </w:rPr>
          <w:t xml:space="preserve">estarse encaminando </w:t>
        </w:r>
      </w:ins>
      <w:del w:id="1199" w:author="Paula Castrilli" w:date="2025-05-25T02:08:00Z">
        <w:r w:rsidR="00876E73" w:rsidRPr="008D03A6" w:rsidDel="002F030E">
          <w:rPr>
            <w:rFonts w:ascii="Crimson Text" w:hAnsi="Crimson Text"/>
            <w:color w:val="000000" w:themeColor="text1"/>
            <w:sz w:val="26"/>
            <w:szCs w:val="26"/>
          </w:rPr>
          <w:delText>. E</w:delText>
        </w:r>
      </w:del>
      <w:ins w:id="1200" w:author="Paula Castrilli" w:date="2025-05-25T02:08:00Z">
        <w:r>
          <w:rPr>
            <w:rFonts w:ascii="Crimson Text" w:hAnsi="Crimson Text"/>
            <w:color w:val="000000" w:themeColor="text1"/>
            <w:sz w:val="26"/>
            <w:szCs w:val="26"/>
          </w:rPr>
          <w:t>con e</w:t>
        </w:r>
      </w:ins>
      <w:r w:rsidR="00876E73" w:rsidRPr="008D03A6">
        <w:rPr>
          <w:rFonts w:ascii="Crimson Text" w:hAnsi="Crimson Text"/>
          <w:color w:val="000000" w:themeColor="text1"/>
          <w:sz w:val="26"/>
          <w:szCs w:val="26"/>
        </w:rPr>
        <w:t xml:space="preserve">l objetivo </w:t>
      </w:r>
      <w:del w:id="1201" w:author="Paula Castrilli" w:date="2025-05-25T02:08:00Z">
        <w:r w:rsidR="00876E73" w:rsidRPr="008D03A6" w:rsidDel="002F030E">
          <w:rPr>
            <w:rFonts w:ascii="Crimson Text" w:hAnsi="Crimson Text"/>
            <w:color w:val="000000" w:themeColor="text1"/>
            <w:sz w:val="26"/>
            <w:szCs w:val="26"/>
          </w:rPr>
          <w:delText xml:space="preserve">se encontraba </w:delText>
        </w:r>
      </w:del>
      <w:ins w:id="1202" w:author="Paula Castrilli" w:date="2025-05-25T02:08:00Z">
        <w:r>
          <w:rPr>
            <w:rFonts w:ascii="Crimson Text" w:hAnsi="Crimson Text"/>
            <w:color w:val="000000" w:themeColor="text1"/>
            <w:sz w:val="26"/>
            <w:szCs w:val="26"/>
          </w:rPr>
          <w:t xml:space="preserve">ahora </w:t>
        </w:r>
      </w:ins>
      <w:r w:rsidR="00876E73" w:rsidRPr="008D03A6">
        <w:rPr>
          <w:rFonts w:ascii="Crimson Text" w:hAnsi="Crimson Text"/>
          <w:color w:val="000000" w:themeColor="text1"/>
          <w:sz w:val="26"/>
          <w:szCs w:val="26"/>
        </w:rPr>
        <w:t>mucho más cerca</w:t>
      </w:r>
      <w:del w:id="1203" w:author="Paula Castrilli" w:date="2025-05-25T02:09:00Z">
        <w:r w:rsidR="00876E73" w:rsidRPr="008D03A6" w:rsidDel="002F030E">
          <w:rPr>
            <w:rFonts w:ascii="Crimson Text" w:hAnsi="Crimson Text"/>
            <w:color w:val="000000" w:themeColor="text1"/>
            <w:sz w:val="26"/>
            <w:szCs w:val="26"/>
          </w:rPr>
          <w:delText>no</w:delText>
        </w:r>
      </w:del>
      <w:r w:rsidR="00876E73" w:rsidRPr="008D03A6">
        <w:rPr>
          <w:rFonts w:ascii="Crimson Text" w:hAnsi="Crimson Text"/>
          <w:color w:val="000000" w:themeColor="text1"/>
          <w:sz w:val="26"/>
          <w:szCs w:val="26"/>
        </w:rPr>
        <w:t>.</w:t>
      </w:r>
    </w:p>
    <w:p w:rsidR="002E1261" w:rsidRPr="008D03A6" w:rsidRDefault="002E1261"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Caminaba alerta, atento a cualquier amenaza</w:t>
      </w:r>
      <w:del w:id="1204" w:author="Paula Castrilli" w:date="2025-05-25T16:47:00Z">
        <w:r w:rsidRPr="008D03A6" w:rsidDel="00721C26">
          <w:rPr>
            <w:rFonts w:ascii="Crimson Text" w:hAnsi="Crimson Text"/>
            <w:color w:val="000000" w:themeColor="text1"/>
            <w:sz w:val="26"/>
            <w:szCs w:val="26"/>
          </w:rPr>
          <w:delText xml:space="preserve">, no quería ser sorprendido por </w:delText>
        </w:r>
        <w:r w:rsidR="00E62AB7" w:rsidRPr="008D03A6" w:rsidDel="00721C26">
          <w:rPr>
            <w:rFonts w:ascii="Crimson Text" w:hAnsi="Crimson Text"/>
            <w:color w:val="000000" w:themeColor="text1"/>
            <w:sz w:val="26"/>
            <w:szCs w:val="26"/>
          </w:rPr>
          <w:delText>otra</w:delText>
        </w:r>
        <w:r w:rsidRPr="008D03A6" w:rsidDel="00721C26">
          <w:rPr>
            <w:rFonts w:ascii="Crimson Text" w:hAnsi="Crimson Text"/>
            <w:color w:val="000000" w:themeColor="text1"/>
            <w:sz w:val="26"/>
            <w:szCs w:val="26"/>
          </w:rPr>
          <w:delText xml:space="preserve"> bestia</w:delText>
        </w:r>
      </w:del>
      <w:r w:rsidRPr="008D03A6">
        <w:rPr>
          <w:rFonts w:ascii="Crimson Text" w:hAnsi="Crimson Text"/>
          <w:color w:val="000000" w:themeColor="text1"/>
          <w:sz w:val="26"/>
          <w:szCs w:val="26"/>
        </w:rPr>
        <w:t xml:space="preserve">. Tras varios minutos de </w:t>
      </w:r>
      <w:r w:rsidR="00E62AB7" w:rsidRPr="008D03A6">
        <w:rPr>
          <w:rFonts w:ascii="Crimson Text" w:hAnsi="Crimson Text"/>
          <w:color w:val="000000" w:themeColor="text1"/>
          <w:sz w:val="26"/>
          <w:szCs w:val="26"/>
        </w:rPr>
        <w:t>marchar</w:t>
      </w:r>
      <w:r w:rsidRPr="008D03A6">
        <w:rPr>
          <w:rFonts w:ascii="Crimson Text" w:hAnsi="Crimson Text"/>
          <w:color w:val="000000" w:themeColor="text1"/>
          <w:sz w:val="26"/>
          <w:szCs w:val="26"/>
        </w:rPr>
        <w:t xml:space="preserve"> en soledad, advirtió a lo lejos, </w:t>
      </w:r>
      <w:del w:id="1205" w:author="Paula Castrilli" w:date="2025-05-25T16:47:00Z">
        <w:r w:rsidRPr="008D03A6" w:rsidDel="00721C26">
          <w:rPr>
            <w:rFonts w:ascii="Crimson Text" w:hAnsi="Crimson Text"/>
            <w:color w:val="000000" w:themeColor="text1"/>
            <w:sz w:val="26"/>
            <w:szCs w:val="26"/>
          </w:rPr>
          <w:delText>por la misma</w:delText>
        </w:r>
      </w:del>
      <w:ins w:id="1206" w:author="Paula Castrilli" w:date="2025-05-25T16:47:00Z">
        <w:r w:rsidR="00721C26">
          <w:rPr>
            <w:rFonts w:ascii="Crimson Text" w:hAnsi="Crimson Text"/>
            <w:color w:val="000000" w:themeColor="text1"/>
            <w:sz w:val="26"/>
            <w:szCs w:val="26"/>
          </w:rPr>
          <w:t>más adelante en la senda</w:t>
        </w:r>
      </w:ins>
      <w:r w:rsidRPr="008D03A6">
        <w:rPr>
          <w:rFonts w:ascii="Crimson Text" w:hAnsi="Crimson Text"/>
          <w:color w:val="000000" w:themeColor="text1"/>
          <w:sz w:val="26"/>
          <w:szCs w:val="26"/>
        </w:rPr>
        <w:t xml:space="preserve"> senda, la silueta de una persona avanzando hacia </w:t>
      </w:r>
      <w:del w:id="1207" w:author="Paula Castrilli" w:date="2025-05-25T16:47:00Z">
        <w:r w:rsidRPr="008D03A6" w:rsidDel="00721C26">
          <w:rPr>
            <w:rFonts w:ascii="Crimson Text" w:hAnsi="Crimson Text"/>
            <w:color w:val="000000" w:themeColor="text1"/>
            <w:sz w:val="26"/>
            <w:szCs w:val="26"/>
          </w:rPr>
          <w:delText>su posición</w:delText>
        </w:r>
      </w:del>
      <w:ins w:id="1208" w:author="Paula Castrilli" w:date="2025-05-25T16:47:00Z">
        <w:r w:rsidR="00721C26">
          <w:rPr>
            <w:rFonts w:ascii="Crimson Text" w:hAnsi="Crimson Text"/>
            <w:color w:val="000000" w:themeColor="text1"/>
            <w:sz w:val="26"/>
            <w:szCs w:val="26"/>
          </w:rPr>
          <w:t>él</w:t>
        </w:r>
      </w:ins>
      <w:r w:rsidRPr="008D03A6">
        <w:rPr>
          <w:rFonts w:ascii="Crimson Text" w:hAnsi="Crimson Text"/>
          <w:color w:val="000000" w:themeColor="text1"/>
          <w:sz w:val="26"/>
          <w:szCs w:val="26"/>
        </w:rPr>
        <w:t xml:space="preserve">. </w:t>
      </w:r>
      <w:ins w:id="1209" w:author="Paula Castrilli" w:date="2025-05-25T16:48:00Z">
        <w:r w:rsidR="00721C26">
          <w:rPr>
            <w:rFonts w:ascii="Crimson Text" w:hAnsi="Crimson Text"/>
            <w:color w:val="000000" w:themeColor="text1"/>
            <w:sz w:val="26"/>
            <w:szCs w:val="26"/>
          </w:rPr>
          <w:t xml:space="preserve">Llevó la mano a la empuñadura de su espada y esperó, con un nudo en la garganta. </w:t>
        </w:r>
      </w:ins>
      <w:del w:id="1210" w:author="Paula Castrilli" w:date="2025-05-25T16:47:00Z">
        <w:r w:rsidRPr="008D03A6" w:rsidDel="00721C26">
          <w:rPr>
            <w:rFonts w:ascii="Crimson Text" w:hAnsi="Crimson Text"/>
            <w:color w:val="000000" w:themeColor="text1"/>
            <w:sz w:val="26"/>
            <w:szCs w:val="26"/>
          </w:rPr>
          <w:delText xml:space="preserve">Luego </w:delText>
        </w:r>
      </w:del>
      <w:ins w:id="1211" w:author="Paula Castrilli" w:date="2025-05-25T16:47:00Z">
        <w:r w:rsidR="00721C26">
          <w:rPr>
            <w:rFonts w:ascii="Crimson Text" w:hAnsi="Crimson Text"/>
            <w:color w:val="000000" w:themeColor="text1"/>
            <w:sz w:val="26"/>
            <w:szCs w:val="26"/>
          </w:rPr>
          <w:t>Poco a poco,</w:t>
        </w:r>
        <w:r w:rsidR="00721C26"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la imagen </w:t>
      </w:r>
      <w:ins w:id="1212" w:author="Paula Castrilli" w:date="2025-05-25T16:49:00Z">
        <w:r w:rsidR="00721C26">
          <w:rPr>
            <w:rFonts w:ascii="Crimson Text" w:hAnsi="Crimson Text"/>
            <w:color w:val="000000" w:themeColor="text1"/>
            <w:sz w:val="26"/>
            <w:szCs w:val="26"/>
          </w:rPr>
          <w:t xml:space="preserve">se </w:t>
        </w:r>
      </w:ins>
      <w:r w:rsidRPr="008D03A6">
        <w:rPr>
          <w:rFonts w:ascii="Crimson Text" w:hAnsi="Crimson Text"/>
          <w:color w:val="000000" w:themeColor="text1"/>
          <w:sz w:val="26"/>
          <w:szCs w:val="26"/>
        </w:rPr>
        <w:t>fue</w:t>
      </w:r>
      <w:ins w:id="1213" w:author="Paula Castrilli" w:date="2025-05-25T16:49:00Z">
        <w:r w:rsidR="00721C26">
          <w:rPr>
            <w:rFonts w:ascii="Crimson Text" w:hAnsi="Crimson Text"/>
            <w:color w:val="000000" w:themeColor="text1"/>
            <w:sz w:val="26"/>
            <w:szCs w:val="26"/>
          </w:rPr>
          <w:t xml:space="preserve"> haciendo</w:t>
        </w:r>
      </w:ins>
      <w:r w:rsidRPr="008D03A6">
        <w:rPr>
          <w:rFonts w:ascii="Crimson Text" w:hAnsi="Crimson Text"/>
          <w:color w:val="000000" w:themeColor="text1"/>
          <w:sz w:val="26"/>
          <w:szCs w:val="26"/>
        </w:rPr>
        <w:t xml:space="preserve"> más precisa</w:t>
      </w:r>
      <w:ins w:id="1214" w:author="Paula Castrilli" w:date="2025-05-25T16:49:00Z">
        <w:r w:rsidR="00721C26">
          <w:rPr>
            <w:rFonts w:ascii="Crimson Text" w:hAnsi="Crimson Text"/>
            <w:color w:val="000000" w:themeColor="text1"/>
            <w:sz w:val="26"/>
            <w:szCs w:val="26"/>
          </w:rPr>
          <w:t>:</w:t>
        </w:r>
      </w:ins>
      <w:del w:id="1215" w:author="Paula Castrilli" w:date="2025-05-25T16:49:00Z">
        <w:r w:rsidRPr="008D03A6" w:rsidDel="00721C2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trataba de una mujer. Cuando se encontraba a escasos metros, reconoció a esa dama misteriosa</w:t>
      </w:r>
      <w:del w:id="1216" w:author="Paula Castrilli" w:date="2025-05-25T16:50:00Z">
        <w:r w:rsidRPr="008D03A6" w:rsidDel="00721C26">
          <w:rPr>
            <w:rFonts w:ascii="Crimson Text" w:hAnsi="Crimson Text"/>
            <w:color w:val="000000" w:themeColor="text1"/>
            <w:sz w:val="26"/>
            <w:szCs w:val="26"/>
          </w:rPr>
          <w:delText>,</w:delText>
        </w:r>
      </w:del>
      <w:ins w:id="1217" w:author="Paula Castrilli" w:date="2025-05-25T16:50:00Z">
        <w:r w:rsidR="00721C26">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era Elena</w:t>
      </w:r>
      <w:del w:id="1218" w:author="Paula Castrilli" w:date="2025-05-25T16:50:00Z">
        <w:r w:rsidRPr="008D03A6" w:rsidDel="00721C26">
          <w:rPr>
            <w:rFonts w:ascii="Crimson Text" w:hAnsi="Crimson Text"/>
            <w:color w:val="000000" w:themeColor="text1"/>
            <w:sz w:val="26"/>
            <w:szCs w:val="26"/>
          </w:rPr>
          <w:delText>, n</w:delText>
        </w:r>
      </w:del>
      <w:ins w:id="1219" w:author="Paula Castrilli" w:date="2025-05-25T16:50:00Z">
        <w:r w:rsidR="00721C26">
          <w:rPr>
            <w:rFonts w:ascii="Crimson Text" w:hAnsi="Crimson Text"/>
            <w:color w:val="000000" w:themeColor="text1"/>
            <w:sz w:val="26"/>
            <w:szCs w:val="26"/>
          </w:rPr>
          <w:t>. N</w:t>
        </w:r>
      </w:ins>
      <w:r w:rsidRPr="008D03A6">
        <w:rPr>
          <w:rFonts w:ascii="Crimson Text" w:hAnsi="Crimson Text"/>
          <w:color w:val="000000" w:themeColor="text1"/>
          <w:sz w:val="26"/>
          <w:szCs w:val="26"/>
        </w:rPr>
        <w:t xml:space="preserve">o podía entender </w:t>
      </w:r>
      <w:r w:rsidR="00071193" w:rsidRPr="008D03A6">
        <w:rPr>
          <w:rFonts w:ascii="Crimson Text" w:hAnsi="Crimson Text"/>
          <w:color w:val="000000" w:themeColor="text1"/>
          <w:sz w:val="26"/>
          <w:szCs w:val="26"/>
        </w:rPr>
        <w:t>su presencia</w:t>
      </w:r>
      <w:r w:rsidR="00264F65" w:rsidRPr="008D03A6">
        <w:rPr>
          <w:rFonts w:ascii="Crimson Text" w:hAnsi="Crimson Text"/>
          <w:color w:val="000000" w:themeColor="text1"/>
          <w:sz w:val="26"/>
          <w:szCs w:val="26"/>
        </w:rPr>
        <w:t xml:space="preserve"> en ese lugar</w:t>
      </w:r>
      <w:del w:id="1220" w:author="Paula Castrilli" w:date="2025-05-25T16:50:00Z">
        <w:r w:rsidRPr="008D03A6" w:rsidDel="00721C26">
          <w:rPr>
            <w:rFonts w:ascii="Crimson Text" w:hAnsi="Crimson Text"/>
            <w:color w:val="000000" w:themeColor="text1"/>
            <w:sz w:val="26"/>
            <w:szCs w:val="26"/>
          </w:rPr>
          <w:delText>. S</w:delText>
        </w:r>
      </w:del>
      <w:ins w:id="1221" w:author="Paula Castrilli" w:date="2025-05-25T16:50:00Z">
        <w:r w:rsidR="00721C26">
          <w:rPr>
            <w:rFonts w:ascii="Crimson Text" w:hAnsi="Crimson Text"/>
            <w:color w:val="000000" w:themeColor="text1"/>
            <w:sz w:val="26"/>
            <w:szCs w:val="26"/>
          </w:rPr>
          <w:t xml:space="preserve"> y s</w:t>
        </w:r>
      </w:ins>
      <w:r w:rsidRPr="008D03A6">
        <w:rPr>
          <w:rFonts w:ascii="Crimson Text" w:hAnsi="Crimson Text"/>
          <w:color w:val="000000" w:themeColor="text1"/>
          <w:sz w:val="26"/>
          <w:szCs w:val="26"/>
        </w:rPr>
        <w:t>e acercó a ella inmediatamente.</w:t>
      </w:r>
    </w:p>
    <w:p w:rsidR="002E1261" w:rsidRPr="008D03A6" w:rsidRDefault="00071193"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Elena! ¿Qué haces aquí? –preguntó, sorprendido y preocupado.</w:t>
      </w:r>
    </w:p>
    <w:p w:rsidR="00071193" w:rsidRPr="008D03A6" w:rsidRDefault="00071193"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–Oí rumores </w:t>
      </w:r>
      <w:r w:rsidR="00E62AB7" w:rsidRPr="008D03A6">
        <w:rPr>
          <w:rFonts w:ascii="Crimson Text" w:hAnsi="Crimson Text"/>
          <w:color w:val="000000" w:themeColor="text1"/>
          <w:sz w:val="26"/>
          <w:szCs w:val="26"/>
        </w:rPr>
        <w:t>acer</w:t>
      </w:r>
      <w:r w:rsidR="00311EA5" w:rsidRPr="008D03A6">
        <w:rPr>
          <w:rFonts w:ascii="Crimson Text" w:hAnsi="Crimson Text"/>
          <w:color w:val="000000" w:themeColor="text1"/>
          <w:sz w:val="26"/>
          <w:szCs w:val="26"/>
        </w:rPr>
        <w:t>c</w:t>
      </w:r>
      <w:r w:rsidR="00E62AB7" w:rsidRPr="008D03A6">
        <w:rPr>
          <w:rFonts w:ascii="Crimson Text" w:hAnsi="Crimson Text"/>
          <w:color w:val="000000" w:themeColor="text1"/>
          <w:sz w:val="26"/>
          <w:szCs w:val="26"/>
        </w:rPr>
        <w:t xml:space="preserve">a </w:t>
      </w:r>
      <w:r w:rsidRPr="008D03A6">
        <w:rPr>
          <w:rFonts w:ascii="Crimson Text" w:hAnsi="Crimson Text"/>
          <w:color w:val="000000" w:themeColor="text1"/>
          <w:sz w:val="26"/>
          <w:szCs w:val="26"/>
        </w:rPr>
        <w:t xml:space="preserve">de esta prueba, el riesgo al que los expusieron. No me </w:t>
      </w:r>
      <w:r w:rsidR="00ED3F8F" w:rsidRPr="008D03A6">
        <w:rPr>
          <w:rFonts w:ascii="Crimson Text" w:hAnsi="Crimson Text"/>
          <w:color w:val="000000" w:themeColor="text1"/>
          <w:sz w:val="26"/>
          <w:szCs w:val="26"/>
        </w:rPr>
        <w:t>dijiste</w:t>
      </w:r>
      <w:r w:rsidR="00DC7F91" w:rsidRPr="008D03A6">
        <w:rPr>
          <w:rFonts w:ascii="Crimson Text" w:hAnsi="Crimson Text"/>
          <w:color w:val="000000" w:themeColor="text1"/>
          <w:sz w:val="26"/>
          <w:szCs w:val="26"/>
        </w:rPr>
        <w:t xml:space="preserve"> que era tan peligrosa </w:t>
      </w:r>
      <w:r w:rsidR="00E62AB7" w:rsidRPr="008D03A6">
        <w:rPr>
          <w:rFonts w:ascii="Crimson Text" w:hAnsi="Crimson Text"/>
          <w:color w:val="000000" w:themeColor="text1"/>
          <w:sz w:val="26"/>
          <w:szCs w:val="26"/>
        </w:rPr>
        <w:t>esta</w:t>
      </w:r>
      <w:r w:rsidR="00DC7F91" w:rsidRPr="008D03A6">
        <w:rPr>
          <w:rFonts w:ascii="Crimson Text" w:hAnsi="Crimson Text"/>
          <w:color w:val="000000" w:themeColor="text1"/>
          <w:sz w:val="26"/>
          <w:szCs w:val="26"/>
        </w:rPr>
        <w:t xml:space="preserve"> misión.</w:t>
      </w:r>
    </w:p>
    <w:p w:rsidR="00071193" w:rsidRPr="008D03A6" w:rsidRDefault="00071193"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guerrero tiene que estar preparado para todo –respondió con </w:t>
      </w:r>
      <w:r w:rsidR="00ED3F8F" w:rsidRPr="008D03A6">
        <w:rPr>
          <w:rFonts w:ascii="Crimson Text" w:hAnsi="Crimson Text"/>
          <w:color w:val="000000" w:themeColor="text1"/>
          <w:sz w:val="26"/>
          <w:szCs w:val="26"/>
        </w:rPr>
        <w:t>suficiencia</w:t>
      </w:r>
      <w:r w:rsidRPr="008D03A6">
        <w:rPr>
          <w:rFonts w:ascii="Crimson Text" w:hAnsi="Crimson Text"/>
          <w:color w:val="000000" w:themeColor="text1"/>
          <w:sz w:val="26"/>
          <w:szCs w:val="26"/>
        </w:rPr>
        <w:t>.</w:t>
      </w:r>
    </w:p>
    <w:p w:rsidR="00071193" w:rsidRPr="008D03A6" w:rsidRDefault="00071193"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–Hay una gran conmoción en el pueblo, las familias de los reclutas están desesperadas –</w:t>
      </w:r>
      <w:del w:id="1222" w:author="Paula Castrilli" w:date="2025-05-25T16:56:00Z">
        <w:r w:rsidRPr="008D03A6" w:rsidDel="00A634AA">
          <w:rPr>
            <w:rFonts w:ascii="Crimson Text" w:hAnsi="Crimson Text"/>
            <w:color w:val="000000" w:themeColor="text1"/>
            <w:sz w:val="26"/>
            <w:szCs w:val="26"/>
          </w:rPr>
          <w:delText>exclamó</w:delText>
        </w:r>
      </w:del>
      <w:ins w:id="1223" w:author="Paula Castrilli" w:date="2025-05-25T16:56:00Z">
        <w:r w:rsidR="00A634AA">
          <w:rPr>
            <w:rFonts w:ascii="Crimson Text" w:hAnsi="Crimson Text"/>
            <w:color w:val="000000" w:themeColor="text1"/>
            <w:sz w:val="26"/>
            <w:szCs w:val="26"/>
          </w:rPr>
          <w:t>explicó</w:t>
        </w:r>
      </w:ins>
      <w:ins w:id="1224" w:author="Paula Castrilli" w:date="2025-05-25T16:57:00Z">
        <w:r w:rsidR="00A634AA">
          <w:rPr>
            <w:rFonts w:ascii="Crimson Text" w:hAnsi="Crimson Text"/>
            <w:color w:val="000000" w:themeColor="text1"/>
            <w:sz w:val="26"/>
            <w:szCs w:val="26"/>
          </w:rPr>
          <w:t>,</w:t>
        </w:r>
      </w:ins>
      <w:ins w:id="1225" w:author="Paula Castrilli" w:date="2025-05-25T16:56:00Z">
        <w:r w:rsidR="00A634AA">
          <w:rPr>
            <w:rFonts w:ascii="Crimson Text" w:hAnsi="Crimson Text"/>
            <w:color w:val="000000" w:themeColor="text1"/>
            <w:sz w:val="26"/>
            <w:szCs w:val="26"/>
          </w:rPr>
          <w:t xml:space="preserve"> con urgencia</w:t>
        </w:r>
      </w:ins>
      <w:ins w:id="1226" w:author="Paula Castrilli" w:date="2025-05-25T16:57:00Z">
        <w:r w:rsidR="00A634AA">
          <w:rPr>
            <w:rFonts w:ascii="Crimson Text" w:hAnsi="Crimson Text"/>
            <w:color w:val="000000" w:themeColor="text1"/>
            <w:sz w:val="26"/>
            <w:szCs w:val="26"/>
          </w:rPr>
          <w:t xml:space="preserve"> en la voz</w:t>
        </w:r>
      </w:ins>
      <w:ins w:id="1227" w:author="Paula Castrilli" w:date="2025-05-25T17:04:00Z">
        <w:r w:rsidR="00A634AA">
          <w:rPr>
            <w:rFonts w:ascii="Crimson Text" w:hAnsi="Crimson Text"/>
            <w:color w:val="000000" w:themeColor="text1"/>
            <w:sz w:val="26"/>
            <w:szCs w:val="26"/>
          </w:rPr>
          <w:t>,</w:t>
        </w:r>
      </w:ins>
      <w:del w:id="1228" w:author="Paula Castrilli" w:date="2025-05-25T16:57:00Z">
        <w:r w:rsidRPr="008D03A6" w:rsidDel="00A634AA">
          <w:rPr>
            <w:rFonts w:ascii="Crimson Text" w:hAnsi="Crimson Text"/>
            <w:color w:val="000000" w:themeColor="text1"/>
            <w:sz w:val="26"/>
            <w:szCs w:val="26"/>
          </w:rPr>
          <w:delText xml:space="preserve">, e hizo una pausa, y retomó </w:delText>
        </w:r>
      </w:del>
      <w:ins w:id="1229" w:author="Paula Castrilli" w:date="2025-05-25T17:05:00Z">
        <w:r w:rsidR="00A634AA">
          <w:rPr>
            <w:rFonts w:ascii="Crimson Text" w:hAnsi="Crimson Text"/>
            <w:color w:val="000000" w:themeColor="text1"/>
            <w:sz w:val="26"/>
            <w:szCs w:val="26"/>
          </w:rPr>
          <w:t xml:space="preserve"> </w:t>
        </w:r>
      </w:ins>
      <w:ins w:id="1230" w:author="Paula Castrilli" w:date="2025-05-25T16:57:00Z">
        <w:r w:rsidR="00A634AA">
          <w:rPr>
            <w:rFonts w:ascii="Crimson Text" w:hAnsi="Crimson Text"/>
            <w:color w:val="000000" w:themeColor="text1"/>
            <w:sz w:val="26"/>
            <w:szCs w:val="26"/>
          </w:rPr>
          <w:t xml:space="preserve">y añadió </w:t>
        </w:r>
      </w:ins>
      <w:r w:rsidR="003159BA" w:rsidRPr="008D03A6">
        <w:rPr>
          <w:rFonts w:ascii="Crimson Text" w:hAnsi="Crimson Text"/>
          <w:color w:val="000000" w:themeColor="text1"/>
          <w:sz w:val="26"/>
          <w:szCs w:val="26"/>
        </w:rPr>
        <w:t>con mayor intensidad</w:t>
      </w:r>
      <w:r w:rsidRPr="008D03A6">
        <w:rPr>
          <w:rFonts w:ascii="Crimson Text" w:hAnsi="Crimson Text"/>
          <w:color w:val="000000" w:themeColor="text1"/>
          <w:sz w:val="26"/>
          <w:szCs w:val="26"/>
        </w:rPr>
        <w:t xml:space="preserve">–. </w:t>
      </w:r>
      <w:del w:id="1231" w:author="Paula Castrilli" w:date="2025-05-25T17:04:00Z">
        <w:r w:rsidRPr="008D03A6" w:rsidDel="00A634AA">
          <w:rPr>
            <w:rFonts w:ascii="Crimson Text" w:hAnsi="Crimson Text"/>
            <w:color w:val="000000" w:themeColor="text1"/>
            <w:sz w:val="26"/>
            <w:szCs w:val="26"/>
          </w:rPr>
          <w:delText>Yo e</w:delText>
        </w:r>
      </w:del>
      <w:ins w:id="1232" w:author="Paula Castrilli" w:date="2025-05-25T17:04:00Z">
        <w:r w:rsidR="00A634AA">
          <w:rPr>
            <w:rFonts w:ascii="Crimson Text" w:hAnsi="Crimson Text"/>
            <w:color w:val="000000" w:themeColor="text1"/>
            <w:sz w:val="26"/>
            <w:szCs w:val="26"/>
          </w:rPr>
          <w:t>E</w:t>
        </w:r>
      </w:ins>
      <w:r w:rsidRPr="008D03A6">
        <w:rPr>
          <w:rFonts w:ascii="Crimson Text" w:hAnsi="Crimson Text"/>
          <w:color w:val="000000" w:themeColor="text1"/>
          <w:sz w:val="26"/>
          <w:szCs w:val="26"/>
        </w:rPr>
        <w:t>staba muy preocupada por ti.</w:t>
      </w:r>
    </w:p>
    <w:p w:rsidR="003159BA" w:rsidRPr="008D03A6" w:rsidRDefault="003159BA"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Por qué ingresaste al bosque? No es lugar para una princesa.</w:t>
      </w:r>
    </w:p>
    <w:p w:rsidR="003159BA" w:rsidRPr="008D03A6" w:rsidRDefault="003159BA"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 hice por ti, no podía esperar más</w:t>
      </w:r>
      <w:del w:id="1233" w:author="Paula Castrilli" w:date="2025-05-25T17:04:00Z">
        <w:r w:rsidRPr="008D03A6" w:rsidDel="00A634AA">
          <w:rPr>
            <w:rFonts w:ascii="Crimson Text" w:hAnsi="Crimson Text"/>
            <w:color w:val="000000" w:themeColor="text1"/>
            <w:sz w:val="26"/>
            <w:szCs w:val="26"/>
          </w:rPr>
          <w:delText>, n</w:delText>
        </w:r>
      </w:del>
      <w:ins w:id="1234" w:author="Paula Castrilli" w:date="2025-05-25T17:04:00Z">
        <w:r w:rsidR="00A634AA">
          <w:rPr>
            <w:rFonts w:ascii="Crimson Text" w:hAnsi="Crimson Text"/>
            <w:color w:val="000000" w:themeColor="text1"/>
            <w:sz w:val="26"/>
            <w:szCs w:val="26"/>
          </w:rPr>
          <w:t>. N</w:t>
        </w:r>
      </w:ins>
      <w:r w:rsidRPr="008D03A6">
        <w:rPr>
          <w:rFonts w:ascii="Crimson Text" w:hAnsi="Crimson Text"/>
          <w:color w:val="000000" w:themeColor="text1"/>
          <w:sz w:val="26"/>
          <w:szCs w:val="26"/>
        </w:rPr>
        <w:t xml:space="preserve">ecesitaba tener </w:t>
      </w:r>
      <w:proofErr w:type="gramStart"/>
      <w:r w:rsidRPr="008D03A6">
        <w:rPr>
          <w:rFonts w:ascii="Crimson Text" w:hAnsi="Crimson Text"/>
          <w:color w:val="000000" w:themeColor="text1"/>
          <w:sz w:val="26"/>
          <w:szCs w:val="26"/>
        </w:rPr>
        <w:t>noticias tuyas</w:t>
      </w:r>
      <w:proofErr w:type="gramEnd"/>
      <w:r w:rsidRPr="008D03A6">
        <w:rPr>
          <w:rFonts w:ascii="Crimson Text" w:hAnsi="Crimson Text"/>
          <w:color w:val="000000" w:themeColor="text1"/>
          <w:sz w:val="26"/>
          <w:szCs w:val="26"/>
        </w:rPr>
        <w:t>.</w:t>
      </w:r>
    </w:p>
    <w:p w:rsidR="003159BA" w:rsidRPr="008D03A6" w:rsidRDefault="00551D58"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Ambos</w:t>
      </w:r>
      <w:r w:rsidR="003159BA" w:rsidRPr="008D03A6">
        <w:rPr>
          <w:rFonts w:ascii="Crimson Text" w:hAnsi="Crimson Text"/>
          <w:color w:val="000000" w:themeColor="text1"/>
          <w:sz w:val="26"/>
          <w:szCs w:val="26"/>
        </w:rPr>
        <w:t xml:space="preserve"> se qued</w:t>
      </w:r>
      <w:r w:rsidRPr="008D03A6">
        <w:rPr>
          <w:rFonts w:ascii="Crimson Text" w:hAnsi="Crimson Text"/>
          <w:color w:val="000000" w:themeColor="text1"/>
          <w:sz w:val="26"/>
          <w:szCs w:val="26"/>
        </w:rPr>
        <w:t>aron</w:t>
      </w:r>
      <w:r w:rsidR="003159BA" w:rsidRPr="008D03A6">
        <w:rPr>
          <w:rFonts w:ascii="Crimson Text" w:hAnsi="Crimson Text"/>
          <w:color w:val="000000" w:themeColor="text1"/>
          <w:sz w:val="26"/>
          <w:szCs w:val="26"/>
        </w:rPr>
        <w:t xml:space="preserve"> en silencio un momento,</w:t>
      </w:r>
      <w:r w:rsidRPr="008D03A6">
        <w:rPr>
          <w:rFonts w:ascii="Crimson Text" w:hAnsi="Crimson Text"/>
          <w:color w:val="000000" w:themeColor="text1"/>
          <w:sz w:val="26"/>
          <w:szCs w:val="26"/>
        </w:rPr>
        <w:t xml:space="preserve"> mientras retomaban el camino de regreso.</w:t>
      </w:r>
      <w:r w:rsidR="003159B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Eros </w:t>
      </w:r>
      <w:r w:rsidR="003159BA" w:rsidRPr="008D03A6">
        <w:rPr>
          <w:rFonts w:ascii="Crimson Text" w:hAnsi="Crimson Text"/>
          <w:color w:val="000000" w:themeColor="text1"/>
          <w:sz w:val="26"/>
          <w:szCs w:val="26"/>
        </w:rPr>
        <w:t xml:space="preserve">estaba conmovido con la reacción de la joven. </w:t>
      </w:r>
      <w:del w:id="1235" w:author="Paula Castrilli" w:date="2025-05-25T17:07:00Z">
        <w:r w:rsidR="003159BA" w:rsidRPr="008D03A6" w:rsidDel="00743C1B">
          <w:rPr>
            <w:rFonts w:ascii="Crimson Text" w:hAnsi="Crimson Text"/>
            <w:color w:val="000000" w:themeColor="text1"/>
            <w:sz w:val="26"/>
            <w:szCs w:val="26"/>
          </w:rPr>
          <w:delText>N</w:delText>
        </w:r>
        <w:r w:rsidR="0095790D" w:rsidRPr="008D03A6" w:rsidDel="00743C1B">
          <w:rPr>
            <w:rFonts w:ascii="Crimson Text" w:hAnsi="Crimson Text"/>
            <w:color w:val="000000" w:themeColor="text1"/>
            <w:sz w:val="26"/>
            <w:szCs w:val="26"/>
          </w:rPr>
          <w:delText xml:space="preserve">o </w:delText>
        </w:r>
      </w:del>
      <w:ins w:id="1236" w:author="Paula Castrilli" w:date="2025-05-25T17:07:00Z">
        <w:r w:rsidR="00743C1B">
          <w:rPr>
            <w:rFonts w:ascii="Crimson Text" w:hAnsi="Crimson Text"/>
            <w:color w:val="000000" w:themeColor="text1"/>
            <w:sz w:val="26"/>
            <w:szCs w:val="26"/>
          </w:rPr>
          <w:t>Nada</w:t>
        </w:r>
        <w:r w:rsidR="00743C1B" w:rsidRPr="008D03A6">
          <w:rPr>
            <w:rFonts w:ascii="Crimson Text" w:hAnsi="Crimson Text"/>
            <w:color w:val="000000" w:themeColor="text1"/>
            <w:sz w:val="26"/>
            <w:szCs w:val="26"/>
          </w:rPr>
          <w:t xml:space="preserve"> </w:t>
        </w:r>
      </w:ins>
      <w:r w:rsidR="003159BA" w:rsidRPr="008D03A6">
        <w:rPr>
          <w:rFonts w:ascii="Crimson Text" w:hAnsi="Crimson Text"/>
          <w:color w:val="000000" w:themeColor="text1"/>
          <w:sz w:val="26"/>
          <w:szCs w:val="26"/>
        </w:rPr>
        <w:t xml:space="preserve">justificaba el riesgo que había </w:t>
      </w:r>
      <w:r w:rsidRPr="008D03A6">
        <w:rPr>
          <w:rFonts w:ascii="Crimson Text" w:hAnsi="Crimson Text"/>
          <w:color w:val="000000" w:themeColor="text1"/>
          <w:sz w:val="26"/>
          <w:szCs w:val="26"/>
        </w:rPr>
        <w:t>asumido</w:t>
      </w:r>
      <w:r w:rsidR="003159BA" w:rsidRPr="008D03A6">
        <w:rPr>
          <w:rFonts w:ascii="Crimson Text" w:hAnsi="Crimson Text"/>
          <w:color w:val="000000" w:themeColor="text1"/>
          <w:sz w:val="26"/>
          <w:szCs w:val="26"/>
        </w:rPr>
        <w:t xml:space="preserve">, </w:t>
      </w:r>
      <w:del w:id="1237" w:author="Paula Castrilli" w:date="2025-05-25T17:07:00Z">
        <w:r w:rsidR="0095790D" w:rsidRPr="008D03A6" w:rsidDel="00743C1B">
          <w:rPr>
            <w:rFonts w:ascii="Crimson Text" w:hAnsi="Crimson Text"/>
            <w:color w:val="000000" w:themeColor="text1"/>
            <w:sz w:val="26"/>
            <w:szCs w:val="26"/>
          </w:rPr>
          <w:delText>aunque</w:delText>
        </w:r>
        <w:r w:rsidR="003159BA" w:rsidRPr="008D03A6" w:rsidDel="00743C1B">
          <w:rPr>
            <w:rFonts w:ascii="Crimson Text" w:hAnsi="Crimson Text"/>
            <w:color w:val="000000" w:themeColor="text1"/>
            <w:sz w:val="26"/>
            <w:szCs w:val="26"/>
          </w:rPr>
          <w:delText xml:space="preserve"> </w:delText>
        </w:r>
      </w:del>
      <w:ins w:id="1238" w:author="Paula Castrilli" w:date="2025-05-25T17:07:00Z">
        <w:r w:rsidR="00743C1B">
          <w:rPr>
            <w:rFonts w:ascii="Crimson Text" w:hAnsi="Crimson Text"/>
            <w:color w:val="000000" w:themeColor="text1"/>
            <w:sz w:val="26"/>
            <w:szCs w:val="26"/>
          </w:rPr>
          <w:t>pero aun así</w:t>
        </w:r>
        <w:r w:rsidR="00743C1B" w:rsidRPr="008D03A6">
          <w:rPr>
            <w:rFonts w:ascii="Crimson Text" w:hAnsi="Crimson Text"/>
            <w:color w:val="000000" w:themeColor="text1"/>
            <w:sz w:val="26"/>
            <w:szCs w:val="26"/>
          </w:rPr>
          <w:t xml:space="preserve"> </w:t>
        </w:r>
      </w:ins>
      <w:r w:rsidR="003159BA" w:rsidRPr="008D03A6">
        <w:rPr>
          <w:rFonts w:ascii="Crimson Text" w:hAnsi="Crimson Text"/>
          <w:color w:val="000000" w:themeColor="text1"/>
          <w:sz w:val="26"/>
          <w:szCs w:val="26"/>
        </w:rPr>
        <w:t>lo llenaba de orgullo. Siempre había adorado a esa mujer</w:t>
      </w:r>
      <w:del w:id="1239" w:author="Paula Castrilli" w:date="2025-05-25T17:07:00Z">
        <w:r w:rsidR="003159BA" w:rsidRPr="008D03A6" w:rsidDel="00743C1B">
          <w:rPr>
            <w:rFonts w:ascii="Crimson Text" w:hAnsi="Crimson Text"/>
            <w:color w:val="000000" w:themeColor="text1"/>
            <w:sz w:val="26"/>
            <w:szCs w:val="26"/>
          </w:rPr>
          <w:delText>,</w:delText>
        </w:r>
      </w:del>
      <w:r w:rsidR="003159BA" w:rsidRPr="008D03A6">
        <w:rPr>
          <w:rFonts w:ascii="Crimson Text" w:hAnsi="Crimson Text"/>
          <w:color w:val="000000" w:themeColor="text1"/>
          <w:sz w:val="26"/>
          <w:szCs w:val="26"/>
        </w:rPr>
        <w:t xml:space="preserve"> </w:t>
      </w:r>
      <w:r w:rsidR="0095790D" w:rsidRPr="008D03A6">
        <w:rPr>
          <w:rFonts w:ascii="Crimson Text" w:hAnsi="Crimson Text"/>
          <w:color w:val="000000" w:themeColor="text1"/>
          <w:sz w:val="26"/>
          <w:szCs w:val="26"/>
        </w:rPr>
        <w:t>y, desde</w:t>
      </w:r>
      <w:r w:rsidR="003159BA" w:rsidRPr="008D03A6">
        <w:rPr>
          <w:rFonts w:ascii="Crimson Text" w:hAnsi="Crimson Text"/>
          <w:color w:val="000000" w:themeColor="text1"/>
          <w:sz w:val="26"/>
          <w:szCs w:val="26"/>
        </w:rPr>
        <w:t xml:space="preserve"> hacía un tiempo atrás, sus sentimientos </w:t>
      </w:r>
      <w:del w:id="1240" w:author="Paula Castrilli" w:date="2025-05-25T17:08:00Z">
        <w:r w:rsidR="003159BA" w:rsidRPr="008D03A6" w:rsidDel="00743C1B">
          <w:rPr>
            <w:rFonts w:ascii="Crimson Text" w:hAnsi="Crimson Text"/>
            <w:color w:val="000000" w:themeColor="text1"/>
            <w:sz w:val="26"/>
            <w:szCs w:val="26"/>
          </w:rPr>
          <w:delText>habían alcanzado otro nivel</w:delText>
        </w:r>
      </w:del>
      <w:ins w:id="1241" w:author="Paula Castrilli" w:date="2025-05-25T17:08:00Z">
        <w:r w:rsidR="00743C1B">
          <w:rPr>
            <w:rFonts w:ascii="Crimson Text" w:hAnsi="Crimson Text"/>
            <w:color w:val="000000" w:themeColor="text1"/>
            <w:sz w:val="26"/>
            <w:szCs w:val="26"/>
          </w:rPr>
          <w:t xml:space="preserve">se habían convertido en algo más que cariño </w:t>
        </w:r>
        <w:r w:rsidR="00743C1B">
          <w:rPr>
            <w:rFonts w:ascii="Crimson Text" w:hAnsi="Crimson Text"/>
            <w:color w:val="000000" w:themeColor="text1"/>
            <w:sz w:val="26"/>
            <w:szCs w:val="26"/>
          </w:rPr>
          <w:lastRenderedPageBreak/>
          <w:t>amistoso</w:t>
        </w:r>
      </w:ins>
      <w:r w:rsidR="003159BA" w:rsidRPr="008D03A6">
        <w:rPr>
          <w:rFonts w:ascii="Crimson Text" w:hAnsi="Crimson Text"/>
          <w:color w:val="000000" w:themeColor="text1"/>
          <w:sz w:val="26"/>
          <w:szCs w:val="26"/>
        </w:rPr>
        <w:t xml:space="preserve">. </w:t>
      </w:r>
      <w:commentRangeStart w:id="1242"/>
      <w:r w:rsidR="00FC5897" w:rsidRPr="008D03A6">
        <w:rPr>
          <w:rFonts w:ascii="Crimson Text" w:hAnsi="Crimson Text"/>
          <w:color w:val="000000" w:themeColor="text1"/>
          <w:sz w:val="26"/>
          <w:szCs w:val="26"/>
        </w:rPr>
        <w:t>De todos modos,</w:t>
      </w:r>
      <w:r w:rsidR="003159BA" w:rsidRPr="008D03A6">
        <w:rPr>
          <w:rFonts w:ascii="Crimson Text" w:hAnsi="Crimson Text"/>
          <w:color w:val="000000" w:themeColor="text1"/>
          <w:sz w:val="26"/>
          <w:szCs w:val="26"/>
        </w:rPr>
        <w:t xml:space="preserve"> tem</w:t>
      </w:r>
      <w:r w:rsidR="00FC5897" w:rsidRPr="008D03A6">
        <w:rPr>
          <w:rFonts w:ascii="Crimson Text" w:hAnsi="Crimson Text"/>
          <w:color w:val="000000" w:themeColor="text1"/>
          <w:sz w:val="26"/>
          <w:szCs w:val="26"/>
        </w:rPr>
        <w:t xml:space="preserve">ía </w:t>
      </w:r>
      <w:r w:rsidR="003159BA" w:rsidRPr="008D03A6">
        <w:rPr>
          <w:rFonts w:ascii="Crimson Text" w:hAnsi="Crimson Text"/>
          <w:color w:val="000000" w:themeColor="text1"/>
          <w:sz w:val="26"/>
          <w:szCs w:val="26"/>
        </w:rPr>
        <w:t xml:space="preserve">enfrentar </w:t>
      </w:r>
      <w:r w:rsidR="00281F2F" w:rsidRPr="008D03A6">
        <w:rPr>
          <w:rFonts w:ascii="Crimson Text" w:hAnsi="Crimson Text"/>
          <w:color w:val="000000" w:themeColor="text1"/>
          <w:sz w:val="26"/>
          <w:szCs w:val="26"/>
        </w:rPr>
        <w:t>al desamor</w:t>
      </w:r>
      <w:del w:id="1243" w:author="Paula Castrilli" w:date="2025-05-25T17:09:00Z">
        <w:r w:rsidR="003159BA" w:rsidRPr="008D03A6" w:rsidDel="00743C1B">
          <w:rPr>
            <w:rFonts w:ascii="Crimson Text" w:hAnsi="Crimson Text"/>
            <w:color w:val="000000" w:themeColor="text1"/>
            <w:sz w:val="26"/>
            <w:szCs w:val="26"/>
          </w:rPr>
          <w:delText>,</w:delText>
        </w:r>
      </w:del>
      <w:r w:rsidR="003159BA" w:rsidRPr="008D03A6">
        <w:rPr>
          <w:rFonts w:ascii="Crimson Text" w:hAnsi="Crimson Text"/>
          <w:color w:val="000000" w:themeColor="text1"/>
          <w:sz w:val="26"/>
          <w:szCs w:val="26"/>
        </w:rPr>
        <w:t xml:space="preserve"> y que </w:t>
      </w:r>
      <w:r w:rsidR="00E62AB7" w:rsidRPr="008D03A6">
        <w:rPr>
          <w:rFonts w:ascii="Crimson Text" w:hAnsi="Crimson Text"/>
          <w:color w:val="000000" w:themeColor="text1"/>
          <w:sz w:val="26"/>
          <w:szCs w:val="26"/>
        </w:rPr>
        <w:t>una</w:t>
      </w:r>
      <w:r w:rsidR="00FB7F39" w:rsidRPr="008D03A6">
        <w:rPr>
          <w:rFonts w:ascii="Crimson Text" w:hAnsi="Crimson Text"/>
          <w:color w:val="000000" w:themeColor="text1"/>
          <w:sz w:val="26"/>
          <w:szCs w:val="26"/>
        </w:rPr>
        <w:t xml:space="preserve"> desilusión</w:t>
      </w:r>
      <w:r w:rsidR="003159BA" w:rsidRPr="008D03A6">
        <w:rPr>
          <w:rFonts w:ascii="Crimson Text" w:hAnsi="Crimson Text"/>
          <w:color w:val="000000" w:themeColor="text1"/>
          <w:sz w:val="26"/>
          <w:szCs w:val="26"/>
        </w:rPr>
        <w:t xml:space="preserve"> </w:t>
      </w:r>
      <w:r w:rsidR="00264F65" w:rsidRPr="008D03A6">
        <w:rPr>
          <w:rFonts w:ascii="Crimson Text" w:hAnsi="Crimson Text"/>
          <w:color w:val="000000" w:themeColor="text1"/>
          <w:sz w:val="26"/>
          <w:szCs w:val="26"/>
        </w:rPr>
        <w:t>debilitara</w:t>
      </w:r>
      <w:r w:rsidR="00E62AB7" w:rsidRPr="008D03A6">
        <w:rPr>
          <w:rFonts w:ascii="Crimson Text" w:hAnsi="Crimson Text"/>
          <w:color w:val="000000" w:themeColor="text1"/>
          <w:sz w:val="26"/>
          <w:szCs w:val="26"/>
        </w:rPr>
        <w:t xml:space="preserve"> su integridad, </w:t>
      </w:r>
      <w:r w:rsidR="00264F65" w:rsidRPr="008D03A6">
        <w:rPr>
          <w:rFonts w:ascii="Crimson Text" w:hAnsi="Crimson Text"/>
          <w:color w:val="000000" w:themeColor="text1"/>
          <w:sz w:val="26"/>
          <w:szCs w:val="26"/>
        </w:rPr>
        <w:t xml:space="preserve">afectando </w:t>
      </w:r>
      <w:r w:rsidR="00E62AB7" w:rsidRPr="008D03A6">
        <w:rPr>
          <w:rFonts w:ascii="Crimson Text" w:hAnsi="Crimson Text"/>
          <w:color w:val="000000" w:themeColor="text1"/>
          <w:sz w:val="26"/>
          <w:szCs w:val="26"/>
        </w:rPr>
        <w:t>a</w:t>
      </w:r>
      <w:r w:rsidR="003159BA" w:rsidRPr="008D03A6">
        <w:rPr>
          <w:rFonts w:ascii="Crimson Text" w:hAnsi="Crimson Text"/>
          <w:color w:val="000000" w:themeColor="text1"/>
          <w:sz w:val="26"/>
          <w:szCs w:val="26"/>
        </w:rPr>
        <w:t xml:space="preserve"> su carrera</w:t>
      </w:r>
      <w:r w:rsidR="00FC5897" w:rsidRPr="008D03A6">
        <w:rPr>
          <w:rFonts w:ascii="Crimson Text" w:hAnsi="Crimson Text"/>
          <w:color w:val="000000" w:themeColor="text1"/>
          <w:sz w:val="26"/>
          <w:szCs w:val="26"/>
        </w:rPr>
        <w:t xml:space="preserve"> y </w:t>
      </w:r>
      <w:r w:rsidR="003159BA" w:rsidRPr="008D03A6">
        <w:rPr>
          <w:rFonts w:ascii="Crimson Text" w:hAnsi="Crimson Text"/>
          <w:color w:val="000000" w:themeColor="text1"/>
          <w:sz w:val="26"/>
          <w:szCs w:val="26"/>
        </w:rPr>
        <w:t>todo lo que había en juego en su presente.</w:t>
      </w:r>
      <w:commentRangeEnd w:id="1242"/>
      <w:r w:rsidR="00743C1B">
        <w:rPr>
          <w:rStyle w:val="Refdecomentario"/>
        </w:rPr>
        <w:commentReference w:id="1242"/>
      </w:r>
    </w:p>
    <w:p w:rsidR="00FC5897" w:rsidRPr="008D03A6" w:rsidRDefault="00FC5897"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Pero el gesto de Elena</w:t>
      </w:r>
      <w:r w:rsidR="00264F65" w:rsidRPr="008D03A6">
        <w:rPr>
          <w:rFonts w:ascii="Crimson Text" w:hAnsi="Crimson Text"/>
          <w:color w:val="000000" w:themeColor="text1"/>
          <w:sz w:val="26"/>
          <w:szCs w:val="26"/>
        </w:rPr>
        <w:t xml:space="preserve"> rompía cualquier especulación</w:t>
      </w:r>
      <w:del w:id="1244" w:author="Paula Castrilli" w:date="2025-05-25T17:17:00Z">
        <w:r w:rsidRPr="008D03A6" w:rsidDel="00743C1B">
          <w:rPr>
            <w:rFonts w:ascii="Crimson Text" w:hAnsi="Crimson Text"/>
            <w:color w:val="000000" w:themeColor="text1"/>
            <w:sz w:val="26"/>
            <w:szCs w:val="26"/>
          </w:rPr>
          <w:delText>,</w:delText>
        </w:r>
      </w:del>
      <w:ins w:id="1245" w:author="Paula Castrilli" w:date="2025-05-25T17:17:00Z">
        <w:r w:rsidR="00743C1B">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1246" w:author="Paula Castrilli" w:date="2025-05-25T17:17:00Z">
        <w:r w:rsidRPr="008D03A6" w:rsidDel="00743C1B">
          <w:rPr>
            <w:rFonts w:ascii="Crimson Text" w:hAnsi="Crimson Text"/>
            <w:color w:val="000000" w:themeColor="text1"/>
            <w:sz w:val="26"/>
            <w:szCs w:val="26"/>
          </w:rPr>
          <w:delText>t</w:delText>
        </w:r>
      </w:del>
      <w:ins w:id="1247" w:author="Paula Castrilli" w:date="2025-05-25T17:17:00Z">
        <w:r w:rsidR="00743C1B">
          <w:rPr>
            <w:rFonts w:ascii="Crimson Text" w:hAnsi="Crimson Text"/>
            <w:color w:val="000000" w:themeColor="text1"/>
            <w:sz w:val="26"/>
            <w:szCs w:val="26"/>
          </w:rPr>
          <w:t>T</w:t>
        </w:r>
      </w:ins>
      <w:r w:rsidRPr="008D03A6">
        <w:rPr>
          <w:rFonts w:ascii="Crimson Text" w:hAnsi="Crimson Text"/>
          <w:color w:val="000000" w:themeColor="text1"/>
          <w:sz w:val="26"/>
          <w:szCs w:val="26"/>
        </w:rPr>
        <w:t>al vez</w:t>
      </w:r>
      <w:r w:rsidR="00264F65" w:rsidRPr="008D03A6">
        <w:rPr>
          <w:rFonts w:ascii="Crimson Text" w:hAnsi="Crimson Text"/>
          <w:color w:val="000000" w:themeColor="text1"/>
          <w:sz w:val="26"/>
          <w:szCs w:val="26"/>
        </w:rPr>
        <w:t xml:space="preserve"> ahora</w:t>
      </w:r>
      <w:del w:id="1248" w:author="Paula Castrilli" w:date="2025-05-25T17:17:00Z">
        <w:r w:rsidRPr="008D03A6" w:rsidDel="00743C1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no </w:t>
      </w:r>
      <w:r w:rsidR="00264F65" w:rsidRPr="008D03A6">
        <w:rPr>
          <w:rFonts w:ascii="Crimson Text" w:hAnsi="Crimson Text"/>
          <w:color w:val="000000" w:themeColor="text1"/>
          <w:sz w:val="26"/>
          <w:szCs w:val="26"/>
        </w:rPr>
        <w:t>veía</w:t>
      </w:r>
      <w:r w:rsidRPr="008D03A6">
        <w:rPr>
          <w:rFonts w:ascii="Crimson Text" w:hAnsi="Crimson Text"/>
          <w:color w:val="000000" w:themeColor="text1"/>
          <w:sz w:val="26"/>
          <w:szCs w:val="26"/>
        </w:rPr>
        <w:t xml:space="preserve"> tan </w:t>
      </w:r>
      <w:r w:rsidR="00264F65" w:rsidRPr="008D03A6">
        <w:rPr>
          <w:rFonts w:ascii="Crimson Text" w:hAnsi="Crimson Text"/>
          <w:color w:val="000000" w:themeColor="text1"/>
          <w:sz w:val="26"/>
          <w:szCs w:val="26"/>
        </w:rPr>
        <w:t>descabellada</w:t>
      </w:r>
      <w:r w:rsidRPr="008D03A6">
        <w:rPr>
          <w:rFonts w:ascii="Crimson Text" w:hAnsi="Crimson Text"/>
          <w:color w:val="000000" w:themeColor="text1"/>
          <w:sz w:val="26"/>
          <w:szCs w:val="26"/>
        </w:rPr>
        <w:t xml:space="preserve"> la idea de </w:t>
      </w:r>
      <w:r w:rsidR="00DE7A96" w:rsidRPr="008D03A6">
        <w:rPr>
          <w:rFonts w:ascii="Crimson Text" w:hAnsi="Crimson Text"/>
          <w:color w:val="000000" w:themeColor="text1"/>
          <w:sz w:val="26"/>
          <w:szCs w:val="26"/>
        </w:rPr>
        <w:t>imaginar</w:t>
      </w:r>
      <w:r w:rsidRPr="008D03A6">
        <w:rPr>
          <w:rFonts w:ascii="Crimson Text" w:hAnsi="Crimson Text"/>
          <w:color w:val="000000" w:themeColor="text1"/>
          <w:sz w:val="26"/>
          <w:szCs w:val="26"/>
        </w:rPr>
        <w:t xml:space="preserve"> un futuro con ella.</w:t>
      </w:r>
    </w:p>
    <w:p w:rsidR="00FC5897" w:rsidRPr="008D03A6" w:rsidRDefault="00FC5897" w:rsidP="0095790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Dónde estás? –</w:t>
      </w:r>
      <w:ins w:id="1249" w:author="Paula Castrilli" w:date="2025-05-25T17:17:00Z">
        <w:r w:rsidR="002D5172">
          <w:rPr>
            <w:rFonts w:ascii="Crimson Text" w:hAnsi="Crimson Text"/>
            <w:color w:val="000000" w:themeColor="text1"/>
            <w:sz w:val="26"/>
            <w:szCs w:val="26"/>
          </w:rPr>
          <w:t>Eros vio una mano agitarse ante sus ojos mientras lo voz suave de Elena lo llamaba. Sin darse cuenta, se había quedado sumergido en sus pensamientos</w:t>
        </w:r>
      </w:ins>
      <w:del w:id="1250" w:author="Paula Castrilli" w:date="2025-05-25T17:18:00Z">
        <w:r w:rsidRPr="008D03A6" w:rsidDel="002D5172">
          <w:rPr>
            <w:rFonts w:ascii="Crimson Text" w:hAnsi="Crimson Text"/>
            <w:color w:val="000000" w:themeColor="text1"/>
            <w:sz w:val="26"/>
            <w:szCs w:val="26"/>
          </w:rPr>
          <w:delText xml:space="preserve">preguntó Elena, Eros estaba </w:delText>
        </w:r>
        <w:r w:rsidR="00264F65" w:rsidRPr="008D03A6" w:rsidDel="002D5172">
          <w:rPr>
            <w:rFonts w:ascii="Crimson Text" w:hAnsi="Crimson Text"/>
            <w:color w:val="000000" w:themeColor="text1"/>
            <w:sz w:val="26"/>
            <w:szCs w:val="26"/>
          </w:rPr>
          <w:delText>sumergido</w:delText>
        </w:r>
        <w:r w:rsidRPr="008D03A6" w:rsidDel="002D5172">
          <w:rPr>
            <w:rFonts w:ascii="Crimson Text" w:hAnsi="Crimson Text"/>
            <w:color w:val="000000" w:themeColor="text1"/>
            <w:sz w:val="26"/>
            <w:szCs w:val="26"/>
          </w:rPr>
          <w:delText xml:space="preserve"> en su pensamiento</w:delText>
        </w:r>
      </w:del>
      <w:r w:rsidRPr="008D03A6">
        <w:rPr>
          <w:rFonts w:ascii="Crimson Text" w:hAnsi="Crimson Text"/>
          <w:color w:val="000000" w:themeColor="text1"/>
          <w:sz w:val="26"/>
          <w:szCs w:val="26"/>
        </w:rPr>
        <w:t>.</w:t>
      </w:r>
    </w:p>
    <w:p w:rsidR="00FC5897" w:rsidRPr="008D03A6" w:rsidRDefault="00FC5897"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del w:id="1251" w:author="Paula Castrilli" w:date="2025-05-25T17:18:00Z">
        <w:r w:rsidRPr="008D03A6" w:rsidDel="002D5172">
          <w:rPr>
            <w:rFonts w:ascii="Crimson Text" w:hAnsi="Crimson Text"/>
            <w:color w:val="000000" w:themeColor="text1"/>
            <w:sz w:val="26"/>
            <w:szCs w:val="26"/>
          </w:rPr>
          <w:delText xml:space="preserve">¡Aquí! </w:delText>
        </w:r>
      </w:del>
      <w:ins w:id="1252" w:author="Paula Castrilli" w:date="2025-05-25T17:18:00Z">
        <w:r w:rsidR="002D5172">
          <w:rPr>
            <w:rFonts w:ascii="Crimson Text" w:hAnsi="Crimson Text"/>
            <w:color w:val="000000" w:themeColor="text1"/>
            <w:sz w:val="26"/>
            <w:szCs w:val="26"/>
          </w:rPr>
          <w:t>P</w:t>
        </w:r>
      </w:ins>
      <w:del w:id="1253" w:author="Paula Castrilli" w:date="2025-05-25T17:18:00Z">
        <w:r w:rsidRPr="008D03A6" w:rsidDel="002D5172">
          <w:rPr>
            <w:rFonts w:ascii="Crimson Text" w:hAnsi="Crimson Text"/>
            <w:color w:val="000000" w:themeColor="text1"/>
            <w:sz w:val="26"/>
            <w:szCs w:val="26"/>
          </w:rPr>
          <w:delText>p</w:delText>
        </w:r>
      </w:del>
      <w:r w:rsidRPr="008D03A6">
        <w:rPr>
          <w:rFonts w:ascii="Crimson Text" w:hAnsi="Crimson Text"/>
          <w:color w:val="000000" w:themeColor="text1"/>
          <w:sz w:val="26"/>
          <w:szCs w:val="26"/>
        </w:rPr>
        <w:t xml:space="preserve">erdona, es que… –balbuceó, </w:t>
      </w:r>
      <w:r w:rsidR="00264F65" w:rsidRPr="008D03A6">
        <w:rPr>
          <w:rFonts w:ascii="Crimson Text" w:hAnsi="Crimson Text"/>
          <w:color w:val="000000" w:themeColor="text1"/>
          <w:sz w:val="26"/>
          <w:szCs w:val="26"/>
        </w:rPr>
        <w:t>dubitativo</w:t>
      </w:r>
      <w:r w:rsidRPr="008D03A6">
        <w:rPr>
          <w:rFonts w:ascii="Crimson Text" w:hAnsi="Crimson Text"/>
          <w:color w:val="000000" w:themeColor="text1"/>
          <w:sz w:val="26"/>
          <w:szCs w:val="26"/>
        </w:rPr>
        <w:t>.</w:t>
      </w:r>
    </w:p>
    <w:p w:rsidR="00264F65" w:rsidRPr="008D03A6" w:rsidRDefault="00264F65"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–Tranquilo. No te pongas nervioso –</w:t>
      </w:r>
      <w:del w:id="1254" w:author="Paula Castrilli" w:date="2025-05-25T17:18:00Z">
        <w:r w:rsidRPr="008D03A6" w:rsidDel="002D5172">
          <w:rPr>
            <w:rFonts w:ascii="Crimson Text" w:hAnsi="Crimson Text"/>
            <w:color w:val="000000" w:themeColor="text1"/>
            <w:sz w:val="26"/>
            <w:szCs w:val="26"/>
          </w:rPr>
          <w:delText>acotó</w:delText>
        </w:r>
      </w:del>
      <w:ins w:id="1255" w:author="Paula Castrilli" w:date="2025-05-25T17:18:00Z">
        <w:r w:rsidR="002D5172">
          <w:rPr>
            <w:rFonts w:ascii="Crimson Text" w:hAnsi="Crimson Text"/>
            <w:color w:val="000000" w:themeColor="text1"/>
            <w:sz w:val="26"/>
            <w:szCs w:val="26"/>
          </w:rPr>
          <w:t>lo tranquilizó ella</w:t>
        </w:r>
      </w:ins>
      <w:r w:rsidRPr="008D03A6">
        <w:rPr>
          <w:rFonts w:ascii="Crimson Text" w:hAnsi="Crimson Text"/>
          <w:color w:val="000000" w:themeColor="text1"/>
          <w:sz w:val="26"/>
          <w:szCs w:val="26"/>
        </w:rPr>
        <w:t>, entre risas.</w:t>
      </w:r>
    </w:p>
    <w:p w:rsidR="00264F65" w:rsidRPr="008D03A6" w:rsidRDefault="00264F65" w:rsidP="0095790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765716" w:rsidRPr="008D03A6">
        <w:rPr>
          <w:rFonts w:ascii="Crimson Text" w:hAnsi="Crimson Text"/>
          <w:color w:val="000000" w:themeColor="text1"/>
          <w:sz w:val="26"/>
          <w:szCs w:val="26"/>
        </w:rPr>
        <w:t>¡</w:t>
      </w:r>
      <w:proofErr w:type="gramEnd"/>
      <w:r w:rsidR="00765716" w:rsidRPr="008D03A6">
        <w:rPr>
          <w:rFonts w:ascii="Crimson Text" w:hAnsi="Crimson Text"/>
          <w:color w:val="000000" w:themeColor="text1"/>
          <w:sz w:val="26"/>
          <w:szCs w:val="26"/>
        </w:rPr>
        <w:t xml:space="preserve">Eres increíble! </w:t>
      </w:r>
      <w:del w:id="1256" w:author="Paula Castrilli" w:date="2025-05-25T17:19:00Z">
        <w:r w:rsidR="00E04C5E" w:rsidRPr="008D03A6" w:rsidDel="002D5172">
          <w:rPr>
            <w:rFonts w:ascii="Crimson Text" w:hAnsi="Crimson Text"/>
            <w:color w:val="000000" w:themeColor="text1"/>
            <w:sz w:val="26"/>
            <w:szCs w:val="26"/>
          </w:rPr>
          <w:delText xml:space="preserve">Me sentía </w:delText>
        </w:r>
        <w:r w:rsidR="00765716" w:rsidRPr="008D03A6" w:rsidDel="002D5172">
          <w:rPr>
            <w:rFonts w:ascii="Crimson Text" w:hAnsi="Crimson Text"/>
            <w:color w:val="000000" w:themeColor="text1"/>
            <w:sz w:val="26"/>
            <w:szCs w:val="26"/>
          </w:rPr>
          <w:delText>abatido</w:delText>
        </w:r>
        <w:r w:rsidRPr="008D03A6" w:rsidDel="002D5172">
          <w:rPr>
            <w:rFonts w:ascii="Crimson Text" w:hAnsi="Crimson Text"/>
            <w:color w:val="000000" w:themeColor="text1"/>
            <w:sz w:val="26"/>
            <w:szCs w:val="26"/>
          </w:rPr>
          <w:delText>, c</w:delText>
        </w:r>
      </w:del>
      <w:ins w:id="1257" w:author="Paula Castrilli" w:date="2025-05-25T17:19:00Z">
        <w:r w:rsidR="002D5172">
          <w:rPr>
            <w:rFonts w:ascii="Crimson Text" w:hAnsi="Crimson Text"/>
            <w:color w:val="000000" w:themeColor="text1"/>
            <w:sz w:val="26"/>
            <w:szCs w:val="26"/>
          </w:rPr>
          <w:t>C</w:t>
        </w:r>
      </w:ins>
      <w:r w:rsidRPr="008D03A6">
        <w:rPr>
          <w:rFonts w:ascii="Crimson Text" w:hAnsi="Crimson Text"/>
          <w:color w:val="000000" w:themeColor="text1"/>
          <w:sz w:val="26"/>
          <w:szCs w:val="26"/>
        </w:rPr>
        <w:t>reo que p</w:t>
      </w:r>
      <w:r w:rsidR="00E04C5E" w:rsidRPr="008D03A6">
        <w:rPr>
          <w:rFonts w:ascii="Crimson Text" w:hAnsi="Crimson Text"/>
          <w:color w:val="000000" w:themeColor="text1"/>
          <w:sz w:val="26"/>
          <w:szCs w:val="26"/>
        </w:rPr>
        <w:t>asé</w:t>
      </w:r>
      <w:r w:rsidRPr="008D03A6">
        <w:rPr>
          <w:rFonts w:ascii="Crimson Text" w:hAnsi="Crimson Text"/>
          <w:color w:val="000000" w:themeColor="text1"/>
          <w:sz w:val="26"/>
          <w:szCs w:val="26"/>
        </w:rPr>
        <w:t xml:space="preserve"> las peores horas de mi vida, </w:t>
      </w:r>
      <w:r w:rsidR="00E04C5E" w:rsidRPr="008D03A6">
        <w:rPr>
          <w:rFonts w:ascii="Crimson Text" w:hAnsi="Crimson Text"/>
          <w:color w:val="000000" w:themeColor="text1"/>
          <w:sz w:val="26"/>
          <w:szCs w:val="26"/>
        </w:rPr>
        <w:t>sin embargo,</w:t>
      </w:r>
      <w:r w:rsidRPr="008D03A6">
        <w:rPr>
          <w:rFonts w:ascii="Crimson Text" w:hAnsi="Crimson Text"/>
          <w:color w:val="000000" w:themeColor="text1"/>
          <w:sz w:val="26"/>
          <w:szCs w:val="26"/>
        </w:rPr>
        <w:t xml:space="preserve"> </w:t>
      </w:r>
      <w:r w:rsidR="00765716" w:rsidRPr="008D03A6">
        <w:rPr>
          <w:rFonts w:ascii="Crimson Text" w:hAnsi="Crimson Text"/>
          <w:color w:val="000000" w:themeColor="text1"/>
          <w:sz w:val="26"/>
          <w:szCs w:val="26"/>
        </w:rPr>
        <w:t>apareciste tú</w:t>
      </w:r>
      <w:r w:rsidRPr="008D03A6">
        <w:rPr>
          <w:rFonts w:ascii="Crimson Text" w:hAnsi="Crimson Text"/>
          <w:color w:val="000000" w:themeColor="text1"/>
          <w:sz w:val="26"/>
          <w:szCs w:val="26"/>
        </w:rPr>
        <w:t xml:space="preserve"> y </w:t>
      </w:r>
      <w:del w:id="1258" w:author="Paula Castrilli" w:date="2025-05-25T17:23:00Z">
        <w:r w:rsidR="00E04C5E" w:rsidRPr="008D03A6" w:rsidDel="002D5172">
          <w:rPr>
            <w:rFonts w:ascii="Crimson Text" w:hAnsi="Crimson Text"/>
            <w:color w:val="000000" w:themeColor="text1"/>
            <w:sz w:val="26"/>
            <w:szCs w:val="26"/>
          </w:rPr>
          <w:delText>cambiaste mi</w:delText>
        </w:r>
        <w:r w:rsidR="00347947" w:rsidRPr="008D03A6" w:rsidDel="002D5172">
          <w:rPr>
            <w:rFonts w:ascii="Crimson Text" w:hAnsi="Crimson Text"/>
            <w:color w:val="000000" w:themeColor="text1"/>
            <w:sz w:val="26"/>
            <w:szCs w:val="26"/>
          </w:rPr>
          <w:delText xml:space="preserve"> </w:delText>
        </w:r>
        <w:r w:rsidR="00765716" w:rsidRPr="008D03A6" w:rsidDel="002D5172">
          <w:rPr>
            <w:rFonts w:ascii="Crimson Text" w:hAnsi="Crimson Text"/>
            <w:color w:val="000000" w:themeColor="text1"/>
            <w:sz w:val="26"/>
            <w:szCs w:val="26"/>
          </w:rPr>
          <w:delText xml:space="preserve">estado de </w:delText>
        </w:r>
        <w:r w:rsidR="00347947" w:rsidRPr="008D03A6" w:rsidDel="002D5172">
          <w:rPr>
            <w:rFonts w:ascii="Crimson Text" w:hAnsi="Crimson Text"/>
            <w:color w:val="000000" w:themeColor="text1"/>
            <w:sz w:val="26"/>
            <w:szCs w:val="26"/>
          </w:rPr>
          <w:delText>ánimo</w:delText>
        </w:r>
        <w:r w:rsidR="00765716" w:rsidRPr="008D03A6" w:rsidDel="002D5172">
          <w:rPr>
            <w:rFonts w:ascii="Crimson Text" w:hAnsi="Crimson Text"/>
            <w:color w:val="000000" w:themeColor="text1"/>
            <w:sz w:val="26"/>
            <w:szCs w:val="26"/>
          </w:rPr>
          <w:delText xml:space="preserve"> en un instante</w:delText>
        </w:r>
      </w:del>
      <w:ins w:id="1259" w:author="Paula Castrilli" w:date="2025-05-25T17:23:00Z">
        <w:r w:rsidR="002D5172">
          <w:rPr>
            <w:rFonts w:ascii="Crimson Text" w:hAnsi="Crimson Text"/>
            <w:color w:val="000000" w:themeColor="text1"/>
            <w:sz w:val="26"/>
            <w:szCs w:val="26"/>
          </w:rPr>
          <w:t>mejoraste todo</w:t>
        </w:r>
      </w:ins>
      <w:r w:rsidR="00E04C5E" w:rsidRPr="008D03A6">
        <w:rPr>
          <w:rFonts w:ascii="Crimson Text" w:hAnsi="Crimson Text"/>
          <w:color w:val="000000" w:themeColor="text1"/>
          <w:sz w:val="26"/>
          <w:szCs w:val="26"/>
        </w:rPr>
        <w:t>.</w:t>
      </w:r>
      <w:r w:rsidR="00765716" w:rsidRPr="008D03A6">
        <w:rPr>
          <w:rFonts w:ascii="Crimson Text" w:hAnsi="Crimson Text"/>
          <w:color w:val="000000" w:themeColor="text1"/>
          <w:sz w:val="26"/>
          <w:szCs w:val="26"/>
        </w:rPr>
        <w:t xml:space="preserve"> E</w:t>
      </w:r>
      <w:r w:rsidR="00E04C5E" w:rsidRPr="008D03A6">
        <w:rPr>
          <w:rFonts w:ascii="Crimson Text" w:hAnsi="Crimson Text"/>
          <w:color w:val="000000" w:themeColor="text1"/>
          <w:sz w:val="26"/>
          <w:szCs w:val="26"/>
        </w:rPr>
        <w:t xml:space="preserve">res </w:t>
      </w:r>
      <w:r w:rsidR="006B33CE" w:rsidRPr="008D03A6">
        <w:rPr>
          <w:rFonts w:ascii="Crimson Text" w:hAnsi="Crimson Text"/>
          <w:color w:val="000000" w:themeColor="text1"/>
          <w:sz w:val="26"/>
          <w:szCs w:val="26"/>
        </w:rPr>
        <w:t xml:space="preserve">muy importante para mí </w:t>
      </w:r>
      <w:r w:rsidR="00E04C5E" w:rsidRPr="008D03A6">
        <w:rPr>
          <w:rFonts w:ascii="Crimson Text" w:hAnsi="Crimson Text"/>
          <w:color w:val="000000" w:themeColor="text1"/>
          <w:sz w:val="26"/>
          <w:szCs w:val="26"/>
        </w:rPr>
        <w:t>–</w:t>
      </w:r>
      <w:del w:id="1260" w:author="Paula Castrilli" w:date="2025-05-25T17:23:00Z">
        <w:r w:rsidR="00E04C5E" w:rsidRPr="008D03A6" w:rsidDel="002D5172">
          <w:rPr>
            <w:rFonts w:ascii="Crimson Text" w:hAnsi="Crimson Text"/>
            <w:color w:val="000000" w:themeColor="text1"/>
            <w:sz w:val="26"/>
            <w:szCs w:val="26"/>
          </w:rPr>
          <w:delText>dijo</w:delText>
        </w:r>
      </w:del>
      <w:ins w:id="1261" w:author="Paula Castrilli" w:date="2025-05-25T17:23:00Z">
        <w:r w:rsidR="002D5172">
          <w:rPr>
            <w:rFonts w:ascii="Crimson Text" w:hAnsi="Crimson Text"/>
            <w:color w:val="000000" w:themeColor="text1"/>
            <w:sz w:val="26"/>
            <w:szCs w:val="26"/>
          </w:rPr>
          <w:t>añadió</w:t>
        </w:r>
      </w:ins>
      <w:r w:rsidR="00E04C5E" w:rsidRPr="008D03A6">
        <w:rPr>
          <w:rFonts w:ascii="Crimson Text" w:hAnsi="Crimson Text"/>
          <w:color w:val="000000" w:themeColor="text1"/>
          <w:sz w:val="26"/>
          <w:szCs w:val="26"/>
        </w:rPr>
        <w:t xml:space="preserve">, </w:t>
      </w:r>
      <w:r w:rsidR="006B33CE" w:rsidRPr="008D03A6">
        <w:rPr>
          <w:rFonts w:ascii="Crimson Text" w:hAnsi="Crimson Text"/>
          <w:color w:val="000000" w:themeColor="text1"/>
          <w:sz w:val="26"/>
          <w:szCs w:val="26"/>
        </w:rPr>
        <w:t>emocionado</w:t>
      </w:r>
      <w:del w:id="1262" w:author="Paula Castrilli" w:date="2025-05-25T17:24:00Z">
        <w:r w:rsidR="00E04C5E" w:rsidRPr="008D03A6" w:rsidDel="002D5172">
          <w:rPr>
            <w:rFonts w:ascii="Crimson Text" w:hAnsi="Crimson Text"/>
            <w:color w:val="000000" w:themeColor="text1"/>
            <w:sz w:val="26"/>
            <w:szCs w:val="26"/>
          </w:rPr>
          <w:delText>, s</w:delText>
        </w:r>
      </w:del>
      <w:ins w:id="1263" w:author="Paula Castrilli" w:date="2025-05-25T17:24:00Z">
        <w:r w:rsidR="002D5172">
          <w:rPr>
            <w:rFonts w:ascii="Crimson Text" w:hAnsi="Crimson Text"/>
            <w:color w:val="000000" w:themeColor="text1"/>
            <w:sz w:val="26"/>
            <w:szCs w:val="26"/>
          </w:rPr>
          <w:t>. S</w:t>
        </w:r>
      </w:ins>
      <w:r w:rsidR="00E04C5E" w:rsidRPr="008D03A6">
        <w:rPr>
          <w:rFonts w:ascii="Crimson Text" w:hAnsi="Crimson Text"/>
          <w:color w:val="000000" w:themeColor="text1"/>
          <w:sz w:val="26"/>
          <w:szCs w:val="26"/>
        </w:rPr>
        <w:t>entía que era un momento especial.</w:t>
      </w:r>
    </w:p>
    <w:p w:rsidR="00E04C5E" w:rsidRPr="008D03A6" w:rsidRDefault="00E04C5E" w:rsidP="0095790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–Gracias</w:t>
      </w:r>
      <w:del w:id="1264" w:author="Paula Castrilli" w:date="2025-05-25T17:24:00Z">
        <w:r w:rsidRPr="008D03A6" w:rsidDel="002D5172">
          <w:rPr>
            <w:rFonts w:ascii="Crimson Text" w:hAnsi="Crimson Text"/>
            <w:color w:val="000000" w:themeColor="text1"/>
            <w:sz w:val="26"/>
            <w:szCs w:val="26"/>
          </w:rPr>
          <w:delText>. T</w:delText>
        </w:r>
      </w:del>
      <w:ins w:id="1265" w:author="Paula Castrilli" w:date="2025-05-25T17:24:00Z">
        <w:r w:rsidR="002D5172">
          <w:rPr>
            <w:rFonts w:ascii="Crimson Text" w:hAnsi="Crimson Text"/>
            <w:color w:val="000000" w:themeColor="text1"/>
            <w:sz w:val="26"/>
            <w:szCs w:val="26"/>
          </w:rPr>
          <w:t>, t</w:t>
        </w:r>
      </w:ins>
      <w:r w:rsidRPr="008D03A6">
        <w:rPr>
          <w:rFonts w:ascii="Crimson Text" w:hAnsi="Crimson Text"/>
          <w:color w:val="000000" w:themeColor="text1"/>
          <w:sz w:val="26"/>
          <w:szCs w:val="26"/>
        </w:rPr>
        <w:t xml:space="preserve">ú también eres </w:t>
      </w:r>
      <w:r w:rsidR="00347947" w:rsidRPr="008D03A6">
        <w:rPr>
          <w:rFonts w:ascii="Crimson Text" w:hAnsi="Crimson Text"/>
          <w:color w:val="000000" w:themeColor="text1"/>
          <w:sz w:val="26"/>
          <w:szCs w:val="26"/>
        </w:rPr>
        <w:t>importante</w:t>
      </w:r>
      <w:r w:rsidRPr="008D03A6">
        <w:rPr>
          <w:rFonts w:ascii="Crimson Text" w:hAnsi="Crimson Text"/>
          <w:color w:val="000000" w:themeColor="text1"/>
          <w:sz w:val="26"/>
          <w:szCs w:val="26"/>
        </w:rPr>
        <w:t xml:space="preserve">, por eso </w:t>
      </w:r>
      <w:r w:rsidR="00347947" w:rsidRPr="008D03A6">
        <w:rPr>
          <w:rFonts w:ascii="Crimson Text" w:hAnsi="Crimson Text"/>
          <w:color w:val="000000" w:themeColor="text1"/>
          <w:sz w:val="26"/>
          <w:szCs w:val="26"/>
        </w:rPr>
        <w:t>estoy</w:t>
      </w:r>
      <w:r w:rsidRPr="008D03A6">
        <w:rPr>
          <w:rFonts w:ascii="Crimson Text" w:hAnsi="Crimson Text"/>
          <w:color w:val="000000" w:themeColor="text1"/>
          <w:sz w:val="26"/>
          <w:szCs w:val="26"/>
        </w:rPr>
        <w:t xml:space="preserve"> aquí –</w:t>
      </w:r>
      <w:r w:rsidR="00347947" w:rsidRPr="008D03A6">
        <w:rPr>
          <w:rFonts w:ascii="Crimson Text" w:hAnsi="Crimson Text"/>
          <w:color w:val="000000" w:themeColor="text1"/>
          <w:sz w:val="26"/>
          <w:szCs w:val="26"/>
        </w:rPr>
        <w:t xml:space="preserve">respondió, y se mostró un poco inquieta, parecía estar </w:t>
      </w:r>
      <w:r w:rsidR="00D11E1F" w:rsidRPr="008D03A6">
        <w:rPr>
          <w:rFonts w:ascii="Crimson Text" w:hAnsi="Crimson Text"/>
          <w:color w:val="000000" w:themeColor="text1"/>
          <w:sz w:val="26"/>
          <w:szCs w:val="26"/>
        </w:rPr>
        <w:t>atesorando</w:t>
      </w:r>
      <w:r w:rsidR="00347947" w:rsidRPr="008D03A6">
        <w:rPr>
          <w:rFonts w:ascii="Crimson Text" w:hAnsi="Crimson Text"/>
          <w:color w:val="000000" w:themeColor="text1"/>
          <w:sz w:val="26"/>
          <w:szCs w:val="26"/>
        </w:rPr>
        <w:t xml:space="preserve"> algo, </w:t>
      </w:r>
      <w:r w:rsidR="00D11E1F" w:rsidRPr="008D03A6">
        <w:rPr>
          <w:rFonts w:ascii="Crimson Text" w:hAnsi="Crimson Text"/>
          <w:color w:val="000000" w:themeColor="text1"/>
          <w:sz w:val="26"/>
          <w:szCs w:val="26"/>
        </w:rPr>
        <w:t>que</w:t>
      </w:r>
      <w:r w:rsidR="00347947" w:rsidRPr="008D03A6">
        <w:rPr>
          <w:rFonts w:ascii="Crimson Text" w:hAnsi="Crimson Text"/>
          <w:color w:val="000000" w:themeColor="text1"/>
          <w:sz w:val="26"/>
          <w:szCs w:val="26"/>
        </w:rPr>
        <w:t xml:space="preserve"> no se animaba</w:t>
      </w:r>
      <w:r w:rsidR="00D11E1F" w:rsidRPr="008D03A6">
        <w:rPr>
          <w:rFonts w:ascii="Crimson Text" w:hAnsi="Crimson Text"/>
          <w:color w:val="000000" w:themeColor="text1"/>
          <w:sz w:val="26"/>
          <w:szCs w:val="26"/>
        </w:rPr>
        <w:t xml:space="preserve"> a decir</w:t>
      </w:r>
      <w:r w:rsidR="00347947" w:rsidRPr="008D03A6">
        <w:rPr>
          <w:rFonts w:ascii="Crimson Text" w:hAnsi="Crimson Text"/>
          <w:color w:val="000000" w:themeColor="text1"/>
          <w:sz w:val="26"/>
          <w:szCs w:val="26"/>
        </w:rPr>
        <w:t xml:space="preserve">. Eros percibió </w:t>
      </w:r>
      <w:r w:rsidR="00765716" w:rsidRPr="008D03A6">
        <w:rPr>
          <w:rFonts w:ascii="Crimson Text" w:hAnsi="Crimson Text"/>
          <w:color w:val="000000" w:themeColor="text1"/>
          <w:sz w:val="26"/>
          <w:szCs w:val="26"/>
        </w:rPr>
        <w:t>su</w:t>
      </w:r>
      <w:r w:rsidR="00347947" w:rsidRPr="008D03A6">
        <w:rPr>
          <w:rFonts w:ascii="Crimson Text" w:hAnsi="Crimson Text"/>
          <w:color w:val="000000" w:themeColor="text1"/>
          <w:sz w:val="26"/>
          <w:szCs w:val="26"/>
        </w:rPr>
        <w:t xml:space="preserve"> </w:t>
      </w:r>
      <w:r w:rsidR="00765716" w:rsidRPr="008D03A6">
        <w:rPr>
          <w:rFonts w:ascii="Crimson Text" w:hAnsi="Crimson Text"/>
          <w:color w:val="000000" w:themeColor="text1"/>
          <w:sz w:val="26"/>
          <w:szCs w:val="26"/>
        </w:rPr>
        <w:t>vacilación</w:t>
      </w:r>
      <w:del w:id="1266" w:author="Paula Castrilli" w:date="2025-05-25T17:24:00Z">
        <w:r w:rsidR="00765716" w:rsidRPr="008D03A6" w:rsidDel="002D5172">
          <w:rPr>
            <w:rFonts w:ascii="Crimson Text" w:hAnsi="Crimson Text"/>
            <w:color w:val="000000" w:themeColor="text1"/>
            <w:sz w:val="26"/>
            <w:szCs w:val="26"/>
          </w:rPr>
          <w:delText>,</w:delText>
        </w:r>
      </w:del>
      <w:r w:rsidR="00347947" w:rsidRPr="008D03A6">
        <w:rPr>
          <w:rFonts w:ascii="Crimson Text" w:hAnsi="Crimson Text"/>
          <w:color w:val="000000" w:themeColor="text1"/>
          <w:sz w:val="26"/>
          <w:szCs w:val="26"/>
        </w:rPr>
        <w:t xml:space="preserve"> y se puso ansioso. Presentía que algo trascendente estaba </w:t>
      </w:r>
      <w:r w:rsidR="00D11E1F" w:rsidRPr="008D03A6">
        <w:rPr>
          <w:rFonts w:ascii="Crimson Text" w:hAnsi="Crimson Text"/>
          <w:color w:val="000000" w:themeColor="text1"/>
          <w:sz w:val="26"/>
          <w:szCs w:val="26"/>
        </w:rPr>
        <w:t>por</w:t>
      </w:r>
      <w:r w:rsidR="00347947" w:rsidRPr="008D03A6">
        <w:rPr>
          <w:rFonts w:ascii="Crimson Text" w:hAnsi="Crimson Text"/>
          <w:color w:val="000000" w:themeColor="text1"/>
          <w:sz w:val="26"/>
          <w:szCs w:val="26"/>
        </w:rPr>
        <w:t xml:space="preserve"> ocurrir.</w:t>
      </w:r>
    </w:p>
    <w:p w:rsidR="00347947" w:rsidRPr="008D03A6" w:rsidRDefault="00347947" w:rsidP="0095790D">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Quieres decirme algo? </w:t>
      </w:r>
      <w:r w:rsidR="00765716" w:rsidRPr="008D03A6">
        <w:rPr>
          <w:rFonts w:ascii="Crimson Text" w:hAnsi="Crimson Text"/>
          <w:color w:val="000000" w:themeColor="text1"/>
          <w:sz w:val="26"/>
          <w:szCs w:val="26"/>
        </w:rPr>
        <w:t>Sabes que p</w:t>
      </w:r>
      <w:r w:rsidR="00D11E1F" w:rsidRPr="008D03A6">
        <w:rPr>
          <w:rFonts w:ascii="Crimson Text" w:hAnsi="Crimson Text"/>
          <w:color w:val="000000" w:themeColor="text1"/>
          <w:sz w:val="26"/>
          <w:szCs w:val="26"/>
        </w:rPr>
        <w:t xml:space="preserve">uedes </w:t>
      </w:r>
      <w:r w:rsidR="007C72F3" w:rsidRPr="008D03A6">
        <w:rPr>
          <w:rFonts w:ascii="Crimson Text" w:hAnsi="Crimson Text"/>
          <w:color w:val="000000" w:themeColor="text1"/>
          <w:sz w:val="26"/>
          <w:szCs w:val="26"/>
        </w:rPr>
        <w:t>contarme</w:t>
      </w:r>
      <w:r w:rsidR="00D11E1F" w:rsidRPr="008D03A6">
        <w:rPr>
          <w:rFonts w:ascii="Crimson Text" w:hAnsi="Crimson Text"/>
          <w:color w:val="000000" w:themeColor="text1"/>
          <w:sz w:val="26"/>
          <w:szCs w:val="26"/>
        </w:rPr>
        <w:t xml:space="preserve"> lo que sea</w:t>
      </w:r>
      <w:r w:rsidRPr="008D03A6">
        <w:rPr>
          <w:rFonts w:ascii="Crimson Text" w:hAnsi="Crimson Text"/>
          <w:color w:val="000000" w:themeColor="text1"/>
          <w:sz w:val="26"/>
          <w:szCs w:val="26"/>
        </w:rPr>
        <w:t xml:space="preserve"> –soltó, sin </w:t>
      </w:r>
      <w:ins w:id="1267" w:author="Paula Castrilli" w:date="2025-05-25T17:24:00Z">
        <w:r w:rsidR="002D5172">
          <w:rPr>
            <w:rFonts w:ascii="Crimson Text" w:hAnsi="Crimson Text"/>
            <w:color w:val="000000" w:themeColor="text1"/>
            <w:sz w:val="26"/>
            <w:szCs w:val="26"/>
          </w:rPr>
          <w:t xml:space="preserve">poder </w:t>
        </w:r>
      </w:ins>
      <w:r w:rsidR="00765716" w:rsidRPr="008D03A6">
        <w:rPr>
          <w:rFonts w:ascii="Crimson Text" w:hAnsi="Crimson Text"/>
          <w:color w:val="000000" w:themeColor="text1"/>
          <w:sz w:val="26"/>
          <w:szCs w:val="26"/>
        </w:rPr>
        <w:t>resistir</w:t>
      </w:r>
      <w:r w:rsidRPr="008D03A6">
        <w:rPr>
          <w:rFonts w:ascii="Crimson Text" w:hAnsi="Crimson Text"/>
          <w:color w:val="000000" w:themeColor="text1"/>
          <w:sz w:val="26"/>
          <w:szCs w:val="26"/>
        </w:rPr>
        <w:t xml:space="preserve"> más.</w:t>
      </w:r>
    </w:p>
    <w:p w:rsidR="00FC5897" w:rsidRPr="008D03A6" w:rsidRDefault="00FC5897" w:rsidP="00D11E1F">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347947" w:rsidRPr="008D03A6">
        <w:rPr>
          <w:rFonts w:ascii="Crimson Text" w:hAnsi="Crimson Text"/>
          <w:color w:val="000000" w:themeColor="text1"/>
          <w:sz w:val="26"/>
          <w:szCs w:val="26"/>
        </w:rPr>
        <w:t>¡</w:t>
      </w:r>
      <w:proofErr w:type="gramEnd"/>
      <w:r w:rsidR="00347947" w:rsidRPr="008D03A6">
        <w:rPr>
          <w:rFonts w:ascii="Crimson Text" w:hAnsi="Crimson Text"/>
          <w:color w:val="000000" w:themeColor="text1"/>
          <w:sz w:val="26"/>
          <w:szCs w:val="26"/>
        </w:rPr>
        <w:t>Sí! Es importante</w:t>
      </w:r>
      <w:r w:rsidR="00D11E1F" w:rsidRPr="008D03A6">
        <w:rPr>
          <w:rFonts w:ascii="Crimson Text" w:hAnsi="Crimson Text"/>
          <w:color w:val="000000" w:themeColor="text1"/>
          <w:sz w:val="26"/>
          <w:szCs w:val="26"/>
        </w:rPr>
        <w:t xml:space="preserve">, quería </w:t>
      </w:r>
      <w:del w:id="1268" w:author="Paula Castrilli" w:date="2025-05-25T17:34:00Z">
        <w:r w:rsidR="00D11E1F" w:rsidRPr="008D03A6" w:rsidDel="00BB360F">
          <w:rPr>
            <w:rFonts w:ascii="Crimson Text" w:hAnsi="Crimson Text"/>
            <w:color w:val="000000" w:themeColor="text1"/>
            <w:sz w:val="26"/>
            <w:szCs w:val="26"/>
          </w:rPr>
          <w:delText xml:space="preserve">darte </w:delText>
        </w:r>
      </w:del>
      <w:del w:id="1269" w:author="Paula Castrilli" w:date="2025-05-25T17:33:00Z">
        <w:r w:rsidR="00D11E1F" w:rsidRPr="008D03A6" w:rsidDel="00BB360F">
          <w:rPr>
            <w:rFonts w:ascii="Crimson Text" w:hAnsi="Crimson Text"/>
            <w:color w:val="000000" w:themeColor="text1"/>
            <w:sz w:val="26"/>
            <w:szCs w:val="26"/>
          </w:rPr>
          <w:delText xml:space="preserve">una </w:delText>
        </w:r>
      </w:del>
      <w:del w:id="1270" w:author="Paula Castrilli" w:date="2025-05-25T17:34:00Z">
        <w:r w:rsidR="00D11E1F" w:rsidRPr="008D03A6" w:rsidDel="00BB360F">
          <w:rPr>
            <w:rFonts w:ascii="Crimson Text" w:hAnsi="Crimson Text"/>
            <w:color w:val="000000" w:themeColor="text1"/>
            <w:sz w:val="26"/>
            <w:szCs w:val="26"/>
          </w:rPr>
          <w:delText>noticia</w:delText>
        </w:r>
      </w:del>
      <w:ins w:id="1271" w:author="Paula Castrilli" w:date="2025-05-25T17:34:00Z">
        <w:r w:rsidR="00BB360F">
          <w:rPr>
            <w:rFonts w:ascii="Crimson Text" w:hAnsi="Crimson Text"/>
            <w:color w:val="000000" w:themeColor="text1"/>
            <w:sz w:val="26"/>
            <w:szCs w:val="26"/>
          </w:rPr>
          <w:t>contártelo</w:t>
        </w:r>
      </w:ins>
      <w:r w:rsidR="00D11E1F" w:rsidRPr="008D03A6">
        <w:rPr>
          <w:rFonts w:ascii="Crimson Text" w:hAnsi="Crimson Text"/>
          <w:color w:val="000000" w:themeColor="text1"/>
          <w:sz w:val="26"/>
          <w:szCs w:val="26"/>
        </w:rPr>
        <w:t xml:space="preserve"> </w:t>
      </w:r>
      <w:ins w:id="1272" w:author="Paula Castrilli" w:date="2025-05-25T17:33:00Z">
        <w:r w:rsidR="00BB360F">
          <w:rPr>
            <w:rFonts w:ascii="Crimson Text" w:hAnsi="Crimson Text"/>
            <w:color w:val="000000" w:themeColor="text1"/>
            <w:sz w:val="26"/>
            <w:szCs w:val="26"/>
          </w:rPr>
          <w:t xml:space="preserve">antes que nadie </w:t>
        </w:r>
      </w:ins>
      <w:r w:rsidR="00D11E1F" w:rsidRPr="008D03A6">
        <w:rPr>
          <w:rFonts w:ascii="Crimson Text" w:hAnsi="Crimson Text"/>
          <w:color w:val="000000" w:themeColor="text1"/>
          <w:sz w:val="26"/>
          <w:szCs w:val="26"/>
        </w:rPr>
        <w:t xml:space="preserve">–anunció, misteriosa, y </w:t>
      </w:r>
      <w:del w:id="1273" w:author="Paula Castrilli" w:date="2025-05-25T17:33:00Z">
        <w:r w:rsidR="00D11E1F" w:rsidRPr="008D03A6" w:rsidDel="00BB360F">
          <w:rPr>
            <w:rFonts w:ascii="Crimson Text" w:hAnsi="Crimson Text"/>
            <w:color w:val="000000" w:themeColor="text1"/>
            <w:sz w:val="26"/>
            <w:szCs w:val="26"/>
          </w:rPr>
          <w:delText xml:space="preserve">remató </w:delText>
        </w:r>
      </w:del>
      <w:ins w:id="1274" w:author="Paula Castrilli" w:date="2025-05-25T17:33:00Z">
        <w:r w:rsidR="00BB360F">
          <w:rPr>
            <w:rFonts w:ascii="Crimson Text" w:hAnsi="Crimson Text"/>
            <w:color w:val="000000" w:themeColor="text1"/>
            <w:sz w:val="26"/>
            <w:szCs w:val="26"/>
          </w:rPr>
          <w:t>agregó</w:t>
        </w:r>
        <w:r w:rsidR="00BB360F" w:rsidRPr="008D03A6">
          <w:rPr>
            <w:rFonts w:ascii="Crimson Text" w:hAnsi="Crimson Text"/>
            <w:color w:val="000000" w:themeColor="text1"/>
            <w:sz w:val="26"/>
            <w:szCs w:val="26"/>
          </w:rPr>
          <w:t xml:space="preserve"> </w:t>
        </w:r>
      </w:ins>
      <w:r w:rsidR="00D11E1F" w:rsidRPr="008D03A6">
        <w:rPr>
          <w:rFonts w:ascii="Crimson Text" w:hAnsi="Crimson Text"/>
          <w:color w:val="000000" w:themeColor="text1"/>
          <w:sz w:val="26"/>
          <w:szCs w:val="26"/>
        </w:rPr>
        <w:t>al instante</w:t>
      </w:r>
      <w:r w:rsidRPr="008D03A6">
        <w:rPr>
          <w:rFonts w:ascii="Crimson Text" w:hAnsi="Crimson Text"/>
          <w:color w:val="000000" w:themeColor="text1"/>
          <w:sz w:val="26"/>
          <w:szCs w:val="26"/>
        </w:rPr>
        <w:t>–</w:t>
      </w:r>
      <w:r w:rsidR="00D11E1F" w:rsidRPr="008D03A6">
        <w:rPr>
          <w:rFonts w:ascii="Crimson Text" w:hAnsi="Crimson Text"/>
          <w:color w:val="000000" w:themeColor="text1"/>
          <w:sz w:val="26"/>
          <w:szCs w:val="26"/>
        </w:rPr>
        <w:t xml:space="preserve">. Mi padre </w:t>
      </w:r>
      <w:r w:rsidR="00765716" w:rsidRPr="008D03A6">
        <w:rPr>
          <w:rFonts w:ascii="Crimson Text" w:hAnsi="Crimson Text"/>
          <w:color w:val="000000" w:themeColor="text1"/>
          <w:sz w:val="26"/>
          <w:szCs w:val="26"/>
        </w:rPr>
        <w:t>organizará</w:t>
      </w:r>
      <w:r w:rsidR="00D11E1F" w:rsidRPr="008D03A6">
        <w:rPr>
          <w:rFonts w:ascii="Crimson Text" w:hAnsi="Crimson Text"/>
          <w:color w:val="000000" w:themeColor="text1"/>
          <w:sz w:val="26"/>
          <w:szCs w:val="26"/>
        </w:rPr>
        <w:t xml:space="preserve"> mi boda, </w:t>
      </w:r>
      <w:r w:rsidR="00765716" w:rsidRPr="008D03A6">
        <w:rPr>
          <w:rFonts w:ascii="Crimson Text" w:hAnsi="Crimson Text"/>
          <w:color w:val="000000" w:themeColor="text1"/>
          <w:sz w:val="26"/>
          <w:szCs w:val="26"/>
        </w:rPr>
        <w:t>ya lo tiene decidido</w:t>
      </w:r>
      <w:ins w:id="1275" w:author="Paula Castrilli" w:date="2025-05-25T17:33:00Z">
        <w:r w:rsidR="00BB360F">
          <w:rPr>
            <w:rFonts w:ascii="Crimson Text" w:hAnsi="Crimson Text"/>
            <w:color w:val="000000" w:themeColor="text1"/>
            <w:sz w:val="26"/>
            <w:szCs w:val="26"/>
          </w:rPr>
          <w:t>:</w:t>
        </w:r>
      </w:ins>
      <w:del w:id="1276" w:author="Paula Castrilli" w:date="2025-05-25T17:33:00Z">
        <w:r w:rsidR="00D11E1F" w:rsidRPr="008D03A6" w:rsidDel="00BB360F">
          <w:rPr>
            <w:rFonts w:ascii="Crimson Text" w:hAnsi="Crimson Text"/>
            <w:color w:val="000000" w:themeColor="text1"/>
            <w:sz w:val="26"/>
            <w:szCs w:val="26"/>
          </w:rPr>
          <w:delText>,</w:delText>
        </w:r>
      </w:del>
      <w:r w:rsidR="00D11E1F" w:rsidRPr="008D03A6">
        <w:rPr>
          <w:rFonts w:ascii="Crimson Text" w:hAnsi="Crimson Text"/>
          <w:color w:val="000000" w:themeColor="text1"/>
          <w:sz w:val="26"/>
          <w:szCs w:val="26"/>
        </w:rPr>
        <w:t xml:space="preserve"> m</w:t>
      </w:r>
      <w:r w:rsidR="00551D58" w:rsidRPr="008D03A6">
        <w:rPr>
          <w:rFonts w:ascii="Crimson Text" w:hAnsi="Crimson Text"/>
          <w:color w:val="000000" w:themeColor="text1"/>
          <w:sz w:val="26"/>
          <w:szCs w:val="26"/>
        </w:rPr>
        <w:t>e casaré</w:t>
      </w:r>
      <w:r w:rsidR="000310C4" w:rsidRPr="008D03A6">
        <w:rPr>
          <w:rFonts w:ascii="Crimson Text" w:hAnsi="Crimson Text"/>
          <w:color w:val="000000" w:themeColor="text1"/>
          <w:sz w:val="26"/>
          <w:szCs w:val="26"/>
        </w:rPr>
        <w:t xml:space="preserve"> con un príncipe</w:t>
      </w:r>
      <w:r w:rsidR="00551D58" w:rsidRPr="008D03A6">
        <w:rPr>
          <w:rFonts w:ascii="Crimson Text" w:hAnsi="Crimson Text"/>
          <w:color w:val="000000" w:themeColor="text1"/>
          <w:sz w:val="26"/>
          <w:szCs w:val="26"/>
        </w:rPr>
        <w:t xml:space="preserve"> an</w:t>
      </w:r>
      <w:r w:rsidR="00D11E1F" w:rsidRPr="008D03A6">
        <w:rPr>
          <w:rFonts w:ascii="Crimson Text" w:hAnsi="Crimson Text"/>
          <w:color w:val="000000" w:themeColor="text1"/>
          <w:sz w:val="26"/>
          <w:szCs w:val="26"/>
        </w:rPr>
        <w:t>tes de que comience el invierno. Me gustaría que estuvieras presente</w:t>
      </w:r>
      <w:r w:rsidR="00551D58" w:rsidRPr="008D03A6">
        <w:rPr>
          <w:rFonts w:ascii="Crimson Text" w:hAnsi="Crimson Text"/>
          <w:color w:val="000000" w:themeColor="text1"/>
          <w:sz w:val="26"/>
          <w:szCs w:val="26"/>
        </w:rPr>
        <w:t xml:space="preserve"> –lanzó la noticia como una flecha envenenada. Un instante atrás había considerado la posibilidad de </w:t>
      </w:r>
      <w:r w:rsidR="007C72F3" w:rsidRPr="008D03A6">
        <w:rPr>
          <w:rFonts w:ascii="Crimson Text" w:hAnsi="Crimson Text"/>
          <w:color w:val="000000" w:themeColor="text1"/>
          <w:sz w:val="26"/>
          <w:szCs w:val="26"/>
        </w:rPr>
        <w:t>compartir una vida</w:t>
      </w:r>
      <w:r w:rsidR="00DE7A96" w:rsidRPr="008D03A6">
        <w:rPr>
          <w:rFonts w:ascii="Crimson Text" w:hAnsi="Crimson Text"/>
          <w:color w:val="000000" w:themeColor="text1"/>
          <w:sz w:val="26"/>
          <w:szCs w:val="26"/>
        </w:rPr>
        <w:t xml:space="preserve"> con</w:t>
      </w:r>
      <w:r w:rsidR="00551D58" w:rsidRPr="008D03A6">
        <w:rPr>
          <w:rFonts w:ascii="Crimson Text" w:hAnsi="Crimson Text"/>
          <w:color w:val="000000" w:themeColor="text1"/>
          <w:sz w:val="26"/>
          <w:szCs w:val="26"/>
        </w:rPr>
        <w:t xml:space="preserve"> ella</w:t>
      </w:r>
      <w:del w:id="1277" w:author="Paula Castrilli" w:date="2025-05-25T17:34:00Z">
        <w:r w:rsidR="00551D58" w:rsidRPr="008D03A6" w:rsidDel="00BB360F">
          <w:rPr>
            <w:rFonts w:ascii="Crimson Text" w:hAnsi="Crimson Text"/>
            <w:color w:val="000000" w:themeColor="text1"/>
            <w:sz w:val="26"/>
            <w:szCs w:val="26"/>
          </w:rPr>
          <w:delText>,</w:delText>
        </w:r>
      </w:del>
      <w:r w:rsidR="00551D58" w:rsidRPr="008D03A6">
        <w:rPr>
          <w:rFonts w:ascii="Crimson Text" w:hAnsi="Crimson Text"/>
          <w:color w:val="000000" w:themeColor="text1"/>
          <w:sz w:val="26"/>
          <w:szCs w:val="26"/>
        </w:rPr>
        <w:t xml:space="preserve"> y</w:t>
      </w:r>
      <w:ins w:id="1278" w:author="Paula Castrilli" w:date="2025-05-25T17:34:00Z">
        <w:r w:rsidR="00BB360F">
          <w:rPr>
            <w:rFonts w:ascii="Crimson Text" w:hAnsi="Crimson Text"/>
            <w:color w:val="000000" w:themeColor="text1"/>
            <w:sz w:val="26"/>
            <w:szCs w:val="26"/>
          </w:rPr>
          <w:t>,</w:t>
        </w:r>
      </w:ins>
      <w:r w:rsidR="00551D58" w:rsidRPr="008D03A6">
        <w:rPr>
          <w:rFonts w:ascii="Crimson Text" w:hAnsi="Crimson Text"/>
          <w:color w:val="000000" w:themeColor="text1"/>
          <w:sz w:val="26"/>
          <w:szCs w:val="26"/>
        </w:rPr>
        <w:t xml:space="preserve"> un minuto más tarde, </w:t>
      </w:r>
      <w:r w:rsidR="00AD094C" w:rsidRPr="008D03A6">
        <w:rPr>
          <w:rFonts w:ascii="Crimson Text" w:hAnsi="Crimson Text"/>
          <w:color w:val="000000" w:themeColor="text1"/>
          <w:sz w:val="26"/>
          <w:szCs w:val="26"/>
        </w:rPr>
        <w:t xml:space="preserve">esa idea </w:t>
      </w:r>
      <w:r w:rsidR="00551D58" w:rsidRPr="008D03A6">
        <w:rPr>
          <w:rFonts w:ascii="Crimson Text" w:hAnsi="Crimson Text"/>
          <w:color w:val="000000" w:themeColor="text1"/>
          <w:sz w:val="26"/>
          <w:szCs w:val="26"/>
        </w:rPr>
        <w:t xml:space="preserve">había </w:t>
      </w:r>
      <w:r w:rsidR="000310C4" w:rsidRPr="008D03A6">
        <w:rPr>
          <w:rFonts w:ascii="Crimson Text" w:hAnsi="Crimson Text"/>
          <w:color w:val="000000" w:themeColor="text1"/>
          <w:sz w:val="26"/>
          <w:szCs w:val="26"/>
        </w:rPr>
        <w:t>quedado</w:t>
      </w:r>
      <w:r w:rsidR="00551D58" w:rsidRPr="008D03A6">
        <w:rPr>
          <w:rFonts w:ascii="Crimson Text" w:hAnsi="Crimson Text"/>
          <w:color w:val="000000" w:themeColor="text1"/>
          <w:sz w:val="26"/>
          <w:szCs w:val="26"/>
        </w:rPr>
        <w:t xml:space="preserve"> sepultada cien metros bajo tierra.</w:t>
      </w:r>
    </w:p>
    <w:p w:rsidR="00CD78C3" w:rsidRPr="008D03A6" w:rsidRDefault="00F81DFC"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sintió </w:t>
      </w:r>
      <w:r w:rsidR="00D11E1F" w:rsidRPr="008D03A6">
        <w:rPr>
          <w:rFonts w:ascii="Crimson Text" w:hAnsi="Crimson Text"/>
          <w:color w:val="000000" w:themeColor="text1"/>
          <w:sz w:val="26"/>
          <w:szCs w:val="26"/>
        </w:rPr>
        <w:t>herido</w:t>
      </w:r>
      <w:r w:rsidRPr="008D03A6">
        <w:rPr>
          <w:rFonts w:ascii="Crimson Text" w:hAnsi="Crimson Text"/>
          <w:color w:val="000000" w:themeColor="text1"/>
          <w:sz w:val="26"/>
          <w:szCs w:val="26"/>
        </w:rPr>
        <w:t xml:space="preserve"> por el anuncio, pero no quería mostrarse vulnerable. </w:t>
      </w:r>
      <w:r w:rsidR="00CD78C3" w:rsidRPr="008D03A6">
        <w:rPr>
          <w:rFonts w:ascii="Crimson Text" w:hAnsi="Crimson Text"/>
          <w:color w:val="000000" w:themeColor="text1"/>
          <w:sz w:val="26"/>
          <w:szCs w:val="26"/>
        </w:rPr>
        <w:t>Sabía que pertenecían a mundos diferentes</w:t>
      </w:r>
      <w:del w:id="1279" w:author="Paula Castrilli" w:date="2025-05-25T17:34:00Z">
        <w:r w:rsidR="00CD78C3" w:rsidRPr="008D03A6" w:rsidDel="00BB360F">
          <w:rPr>
            <w:rFonts w:ascii="Crimson Text" w:hAnsi="Crimson Text"/>
            <w:color w:val="000000" w:themeColor="text1"/>
            <w:sz w:val="26"/>
            <w:szCs w:val="26"/>
          </w:rPr>
          <w:delText>,</w:delText>
        </w:r>
      </w:del>
      <w:r w:rsidR="00CD78C3" w:rsidRPr="008D03A6">
        <w:rPr>
          <w:rFonts w:ascii="Crimson Text" w:hAnsi="Crimson Text"/>
          <w:color w:val="000000" w:themeColor="text1"/>
          <w:sz w:val="26"/>
          <w:szCs w:val="26"/>
        </w:rPr>
        <w:t xml:space="preserve"> y que una relación con Elena no estaba a su alcance</w:t>
      </w:r>
      <w:ins w:id="1280" w:author="Paula Castrilli" w:date="2025-05-25T17:34:00Z">
        <w:r w:rsidR="00BB360F">
          <w:rPr>
            <w:rFonts w:ascii="Crimson Text" w:hAnsi="Crimson Text"/>
            <w:color w:val="000000" w:themeColor="text1"/>
            <w:sz w:val="26"/>
            <w:szCs w:val="26"/>
          </w:rPr>
          <w:t>, si bien se había permitido soñar brevemente con ello</w:t>
        </w:r>
      </w:ins>
      <w:r w:rsidR="00CD78C3" w:rsidRPr="008D03A6">
        <w:rPr>
          <w:rFonts w:ascii="Crimson Text" w:hAnsi="Crimson Text"/>
          <w:color w:val="000000" w:themeColor="text1"/>
          <w:sz w:val="26"/>
          <w:szCs w:val="26"/>
        </w:rPr>
        <w:t>.</w:t>
      </w:r>
    </w:p>
    <w:p w:rsidR="00F81DFC" w:rsidRPr="008D03A6" w:rsidRDefault="00F81DFC"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Como buen guerrero</w:t>
      </w:r>
      <w:ins w:id="1281" w:author="Paula Castrilli" w:date="2025-05-25T17:35:00Z">
        <w:r w:rsidR="00BB360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su corazón debía ser fuerte. Su rostro se convirtió en piedra</w:t>
      </w:r>
      <w:del w:id="1282" w:author="Paula Castrilli" w:date="2025-05-25T17:35:00Z">
        <w:r w:rsidRPr="008D03A6" w:rsidDel="00BB360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respondió con diplomacia.</w:t>
      </w:r>
    </w:p>
    <w:p w:rsidR="00551D58" w:rsidRPr="008D03A6" w:rsidRDefault="00F81DFC"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7C72F3" w:rsidRPr="008D03A6">
        <w:rPr>
          <w:rFonts w:ascii="Crimson Text" w:hAnsi="Crimson Text"/>
          <w:color w:val="000000" w:themeColor="text1"/>
          <w:sz w:val="26"/>
          <w:szCs w:val="26"/>
        </w:rPr>
        <w:t>Acepto</w:t>
      </w:r>
      <w:del w:id="1283" w:author="Paula Castrilli" w:date="2025-05-25T17:36:00Z">
        <w:r w:rsidRPr="008D03A6" w:rsidDel="00BB360F">
          <w:rPr>
            <w:rFonts w:ascii="Crimson Text" w:hAnsi="Crimson Text"/>
            <w:color w:val="000000" w:themeColor="text1"/>
            <w:sz w:val="26"/>
            <w:szCs w:val="26"/>
          </w:rPr>
          <w:delText>. S</w:delText>
        </w:r>
      </w:del>
      <w:ins w:id="1284" w:author="Paula Castrilli" w:date="2025-05-25T17:36:00Z">
        <w:r w:rsidR="00BB360F">
          <w:rPr>
            <w:rFonts w:ascii="Crimson Text" w:hAnsi="Crimson Text"/>
            <w:color w:val="000000" w:themeColor="text1"/>
            <w:sz w:val="26"/>
            <w:szCs w:val="26"/>
          </w:rPr>
          <w:t>, s</w:t>
        </w:r>
      </w:ins>
      <w:r w:rsidRPr="008D03A6">
        <w:rPr>
          <w:rFonts w:ascii="Crimson Text" w:hAnsi="Crimson Text"/>
          <w:color w:val="000000" w:themeColor="text1"/>
          <w:sz w:val="26"/>
          <w:szCs w:val="26"/>
        </w:rPr>
        <w:t xml:space="preserve">eré </w:t>
      </w:r>
      <w:r w:rsidR="008B0801" w:rsidRPr="008D03A6">
        <w:rPr>
          <w:rFonts w:ascii="Crimson Text" w:hAnsi="Crimson Text"/>
          <w:color w:val="000000" w:themeColor="text1"/>
          <w:sz w:val="26"/>
          <w:szCs w:val="26"/>
        </w:rPr>
        <w:t xml:space="preserve">tu invitado de </w:t>
      </w:r>
      <w:r w:rsidR="008961FA" w:rsidRPr="008D03A6">
        <w:rPr>
          <w:rFonts w:ascii="Crimson Text" w:hAnsi="Crimson Text"/>
          <w:color w:val="000000" w:themeColor="text1"/>
          <w:sz w:val="26"/>
          <w:szCs w:val="26"/>
        </w:rPr>
        <w:t>honor –dijo, forzando una sonrisa. Luego,</w:t>
      </w:r>
      <w:r w:rsidR="00F00B8A" w:rsidRPr="008D03A6">
        <w:rPr>
          <w:rFonts w:ascii="Crimson Text" w:hAnsi="Crimson Text"/>
          <w:color w:val="000000" w:themeColor="text1"/>
          <w:sz w:val="26"/>
          <w:szCs w:val="26"/>
        </w:rPr>
        <w:t xml:space="preserve"> tratando de mostrarse</w:t>
      </w:r>
      <w:r w:rsidR="008961FA" w:rsidRPr="008D03A6">
        <w:rPr>
          <w:rFonts w:ascii="Crimson Text" w:hAnsi="Crimson Text"/>
          <w:color w:val="000000" w:themeColor="text1"/>
          <w:sz w:val="26"/>
          <w:szCs w:val="26"/>
        </w:rPr>
        <w:t xml:space="preserve"> un poco</w:t>
      </w:r>
      <w:r w:rsidR="00F00B8A" w:rsidRPr="008D03A6">
        <w:rPr>
          <w:rFonts w:ascii="Crimson Text" w:hAnsi="Crimson Text"/>
          <w:color w:val="000000" w:themeColor="text1"/>
          <w:sz w:val="26"/>
          <w:szCs w:val="26"/>
        </w:rPr>
        <w:t xml:space="preserve"> más espontaneo, continuó– Tú te </w:t>
      </w:r>
      <w:r w:rsidR="008450C3" w:rsidRPr="008D03A6">
        <w:rPr>
          <w:rFonts w:ascii="Crimson Text" w:hAnsi="Crimson Text"/>
          <w:color w:val="000000" w:themeColor="text1"/>
          <w:sz w:val="26"/>
          <w:szCs w:val="26"/>
        </w:rPr>
        <w:t>vas a casar</w:t>
      </w:r>
      <w:ins w:id="1285" w:author="Paula Castrilli" w:date="2025-05-25T17:36:00Z">
        <w:r w:rsidR="00BB360F">
          <w:rPr>
            <w:rFonts w:ascii="Crimson Text" w:hAnsi="Crimson Text"/>
            <w:color w:val="000000" w:themeColor="text1"/>
            <w:sz w:val="26"/>
            <w:szCs w:val="26"/>
          </w:rPr>
          <w:t xml:space="preserve"> y</w:t>
        </w:r>
      </w:ins>
      <w:del w:id="1286" w:author="Paula Castrilli" w:date="2025-05-25T17:36:00Z">
        <w:r w:rsidR="00F00B8A" w:rsidRPr="008D03A6" w:rsidDel="00BB360F">
          <w:rPr>
            <w:rFonts w:ascii="Crimson Text" w:hAnsi="Crimson Text"/>
            <w:color w:val="000000" w:themeColor="text1"/>
            <w:sz w:val="26"/>
            <w:szCs w:val="26"/>
          </w:rPr>
          <w:delText>,</w:delText>
        </w:r>
      </w:del>
      <w:r w:rsidR="00F00B8A" w:rsidRPr="008D03A6">
        <w:rPr>
          <w:rFonts w:ascii="Crimson Text" w:hAnsi="Crimson Text"/>
          <w:color w:val="000000" w:themeColor="text1"/>
          <w:sz w:val="26"/>
          <w:szCs w:val="26"/>
        </w:rPr>
        <w:t xml:space="preserve"> yo me uniré a la guardia real, parece que estamos cumpliendo nuestros </w:t>
      </w:r>
      <w:r w:rsidR="00DC7F91" w:rsidRPr="008D03A6">
        <w:rPr>
          <w:rFonts w:ascii="Crimson Text" w:hAnsi="Crimson Text"/>
          <w:color w:val="000000" w:themeColor="text1"/>
          <w:sz w:val="26"/>
          <w:szCs w:val="26"/>
        </w:rPr>
        <w:t>objetivos</w:t>
      </w:r>
      <w:r w:rsidR="00F00B8A" w:rsidRPr="008D03A6">
        <w:rPr>
          <w:rFonts w:ascii="Crimson Text" w:hAnsi="Crimson Text"/>
          <w:color w:val="000000" w:themeColor="text1"/>
          <w:sz w:val="26"/>
          <w:szCs w:val="26"/>
        </w:rPr>
        <w:t>. Al salir de aquí deberíamos celebrarlo.</w:t>
      </w:r>
    </w:p>
    <w:p w:rsidR="00F00B8A" w:rsidRPr="008D03A6" w:rsidRDefault="00F00B8A"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r w:rsidR="007C72F3" w:rsidRPr="008D03A6">
        <w:rPr>
          <w:rFonts w:ascii="Crimson Text" w:hAnsi="Crimson Text"/>
          <w:color w:val="000000" w:themeColor="text1"/>
          <w:sz w:val="26"/>
          <w:szCs w:val="26"/>
        </w:rPr>
        <w:t>¡</w:t>
      </w:r>
      <w:proofErr w:type="gramEnd"/>
      <w:r w:rsidR="007C72F3" w:rsidRPr="008D03A6">
        <w:rPr>
          <w:rFonts w:ascii="Crimson Text" w:hAnsi="Crimson Text"/>
          <w:color w:val="000000" w:themeColor="text1"/>
          <w:sz w:val="26"/>
          <w:szCs w:val="26"/>
        </w:rPr>
        <w:t>Por supuesto!</w:t>
      </w:r>
      <w:r w:rsidRPr="008D03A6">
        <w:rPr>
          <w:rFonts w:ascii="Crimson Text" w:hAnsi="Crimson Text"/>
          <w:color w:val="000000" w:themeColor="text1"/>
          <w:sz w:val="26"/>
          <w:szCs w:val="26"/>
        </w:rPr>
        <w:t xml:space="preserve"> </w:t>
      </w:r>
      <w:r w:rsidR="007C72F3" w:rsidRPr="008D03A6">
        <w:rPr>
          <w:rFonts w:ascii="Crimson Text" w:hAnsi="Crimson Text"/>
          <w:color w:val="000000" w:themeColor="text1"/>
          <w:sz w:val="26"/>
          <w:szCs w:val="26"/>
        </w:rPr>
        <w:t>Ahora</w:t>
      </w:r>
      <w:r w:rsidRPr="008D03A6">
        <w:rPr>
          <w:rFonts w:ascii="Crimson Text" w:hAnsi="Crimson Text"/>
          <w:color w:val="000000" w:themeColor="text1"/>
          <w:sz w:val="26"/>
          <w:szCs w:val="26"/>
        </w:rPr>
        <w:t xml:space="preserve"> hay algo</w:t>
      </w:r>
      <w:r w:rsidR="007C72F3" w:rsidRPr="008D03A6">
        <w:rPr>
          <w:rFonts w:ascii="Crimson Text" w:hAnsi="Crimson Text"/>
          <w:color w:val="000000" w:themeColor="text1"/>
          <w:sz w:val="26"/>
          <w:szCs w:val="26"/>
        </w:rPr>
        <w:t xml:space="preserve"> más</w:t>
      </w:r>
      <w:r w:rsidRPr="008D03A6">
        <w:rPr>
          <w:rFonts w:ascii="Crimson Text" w:hAnsi="Crimson Text"/>
          <w:color w:val="000000" w:themeColor="text1"/>
          <w:sz w:val="26"/>
          <w:szCs w:val="26"/>
        </w:rPr>
        <w:t xml:space="preserve"> que quiero mostrarte</w:t>
      </w:r>
      <w:r w:rsidR="007C72F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w:t>
      </w:r>
      <w:del w:id="1287" w:author="Paula Castrilli" w:date="2025-05-25T17:37:00Z">
        <w:r w:rsidRPr="008D03A6" w:rsidDel="00BB360F">
          <w:rPr>
            <w:rFonts w:ascii="Crimson Text" w:hAnsi="Crimson Text"/>
            <w:color w:val="000000" w:themeColor="text1"/>
            <w:sz w:val="26"/>
            <w:szCs w:val="26"/>
          </w:rPr>
          <w:delText xml:space="preserve">lanzó </w:delText>
        </w:r>
      </w:del>
      <w:ins w:id="1288" w:author="Paula Castrilli" w:date="2025-05-25T17:37:00Z">
        <w:r w:rsidR="00BB360F">
          <w:rPr>
            <w:rFonts w:ascii="Crimson Text" w:hAnsi="Crimson Text"/>
            <w:color w:val="000000" w:themeColor="text1"/>
            <w:sz w:val="26"/>
            <w:szCs w:val="26"/>
          </w:rPr>
          <w:t>dijo, volviendo</w:t>
        </w:r>
      </w:ins>
      <w:del w:id="1289" w:author="Paula Castrilli" w:date="2025-05-25T17:37:00Z">
        <w:r w:rsidRPr="008D03A6" w:rsidDel="00BB360F">
          <w:rPr>
            <w:rFonts w:ascii="Crimson Text" w:hAnsi="Crimson Text"/>
            <w:color w:val="000000" w:themeColor="text1"/>
            <w:sz w:val="26"/>
            <w:szCs w:val="26"/>
          </w:rPr>
          <w:delText>y volvió</w:delText>
        </w:r>
      </w:del>
      <w:r w:rsidRPr="008D03A6">
        <w:rPr>
          <w:rFonts w:ascii="Crimson Text" w:hAnsi="Crimson Text"/>
          <w:color w:val="000000" w:themeColor="text1"/>
          <w:sz w:val="26"/>
          <w:szCs w:val="26"/>
        </w:rPr>
        <w:t xml:space="preserve"> a ponerse enigmática. Eros ya no estaba para</w:t>
      </w:r>
      <w:r w:rsidR="008450C3" w:rsidRPr="008D03A6">
        <w:rPr>
          <w:rFonts w:ascii="Crimson Text" w:hAnsi="Crimson Text"/>
          <w:color w:val="000000" w:themeColor="text1"/>
          <w:sz w:val="26"/>
          <w:szCs w:val="26"/>
        </w:rPr>
        <w:t xml:space="preserve"> más</w:t>
      </w:r>
      <w:r w:rsidRPr="008D03A6">
        <w:rPr>
          <w:rFonts w:ascii="Crimson Text" w:hAnsi="Crimson Text"/>
          <w:color w:val="000000" w:themeColor="text1"/>
          <w:sz w:val="26"/>
          <w:szCs w:val="26"/>
        </w:rPr>
        <w:t xml:space="preserve"> sorpresas, </w:t>
      </w:r>
      <w:r w:rsidR="00CD78C3" w:rsidRPr="008D03A6">
        <w:rPr>
          <w:rFonts w:ascii="Crimson Text" w:hAnsi="Crimson Text"/>
          <w:color w:val="000000" w:themeColor="text1"/>
          <w:sz w:val="26"/>
          <w:szCs w:val="26"/>
        </w:rPr>
        <w:t xml:space="preserve">su </w:t>
      </w:r>
      <w:r w:rsidR="007C72F3" w:rsidRPr="008D03A6">
        <w:rPr>
          <w:rFonts w:ascii="Crimson Text" w:hAnsi="Crimson Text"/>
          <w:color w:val="000000" w:themeColor="text1"/>
          <w:sz w:val="26"/>
          <w:szCs w:val="26"/>
        </w:rPr>
        <w:t>cara</w:t>
      </w:r>
      <w:r w:rsidR="00CD78C3" w:rsidRPr="008D03A6">
        <w:rPr>
          <w:rFonts w:ascii="Crimson Text" w:hAnsi="Crimson Text"/>
          <w:color w:val="000000" w:themeColor="text1"/>
          <w:sz w:val="26"/>
          <w:szCs w:val="26"/>
        </w:rPr>
        <w:t xml:space="preserve"> no podía </w:t>
      </w:r>
      <w:r w:rsidR="00C14D6D" w:rsidRPr="008D03A6">
        <w:rPr>
          <w:rFonts w:ascii="Crimson Text" w:hAnsi="Crimson Text"/>
          <w:color w:val="000000" w:themeColor="text1"/>
          <w:sz w:val="26"/>
          <w:szCs w:val="26"/>
        </w:rPr>
        <w:t>disimularlo</w:t>
      </w:r>
      <w:r w:rsidR="00CD78C3" w:rsidRPr="008D03A6">
        <w:rPr>
          <w:rFonts w:ascii="Crimson Text" w:hAnsi="Crimson Text"/>
          <w:color w:val="000000" w:themeColor="text1"/>
          <w:sz w:val="26"/>
          <w:szCs w:val="26"/>
        </w:rPr>
        <w:t>.</w:t>
      </w:r>
    </w:p>
    <w:p w:rsidR="00CD78C3" w:rsidRPr="008D03A6" w:rsidRDefault="00CD78C3"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miró hacia </w:t>
      </w:r>
      <w:r w:rsidR="00EE1C3E" w:rsidRPr="008D03A6">
        <w:rPr>
          <w:rFonts w:ascii="Crimson Text" w:hAnsi="Crimson Text"/>
          <w:color w:val="000000" w:themeColor="text1"/>
          <w:sz w:val="26"/>
          <w:szCs w:val="26"/>
        </w:rPr>
        <w:t>arriba</w:t>
      </w:r>
      <w:del w:id="1290" w:author="Paula Castrilli" w:date="2025-05-25T19:19:00Z">
        <w:r w:rsidRPr="008D03A6" w:rsidDel="00F1075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2A402F" w:rsidRPr="008D03A6">
        <w:rPr>
          <w:rFonts w:ascii="Crimson Text" w:hAnsi="Crimson Text"/>
          <w:color w:val="000000" w:themeColor="text1"/>
          <w:sz w:val="26"/>
          <w:szCs w:val="26"/>
        </w:rPr>
        <w:t xml:space="preserve">emitió un sonido </w:t>
      </w:r>
      <w:r w:rsidR="00CA352A" w:rsidRPr="008D03A6">
        <w:rPr>
          <w:rFonts w:ascii="Crimson Text" w:hAnsi="Crimson Text"/>
          <w:color w:val="000000" w:themeColor="text1"/>
          <w:sz w:val="26"/>
          <w:szCs w:val="26"/>
        </w:rPr>
        <w:t>exótico</w:t>
      </w:r>
      <w:r w:rsidR="002A402F" w:rsidRPr="008D03A6">
        <w:rPr>
          <w:rFonts w:ascii="Crimson Text" w:hAnsi="Crimson Text"/>
          <w:color w:val="000000" w:themeColor="text1"/>
          <w:sz w:val="26"/>
          <w:szCs w:val="26"/>
        </w:rPr>
        <w:t xml:space="preserve">, como imitando el canto de un ave. A los pocos segundos, se oyó </w:t>
      </w:r>
      <w:ins w:id="1291" w:author="Paula Castrilli" w:date="2025-05-25T19:19:00Z">
        <w:r w:rsidR="00F10750">
          <w:rPr>
            <w:rFonts w:ascii="Crimson Text" w:hAnsi="Crimson Text"/>
            <w:color w:val="000000" w:themeColor="text1"/>
            <w:sz w:val="26"/>
            <w:szCs w:val="26"/>
          </w:rPr>
          <w:t xml:space="preserve">el </w:t>
        </w:r>
      </w:ins>
      <w:r w:rsidR="002A402F" w:rsidRPr="008D03A6">
        <w:rPr>
          <w:rFonts w:ascii="Crimson Text" w:hAnsi="Crimson Text"/>
          <w:color w:val="000000" w:themeColor="text1"/>
          <w:sz w:val="26"/>
          <w:szCs w:val="26"/>
        </w:rPr>
        <w:t>crujir</w:t>
      </w:r>
      <w:ins w:id="1292" w:author="Paula Castrilli" w:date="2025-05-25T19:19:00Z">
        <w:r w:rsidR="00F10750">
          <w:rPr>
            <w:rFonts w:ascii="Crimson Text" w:hAnsi="Crimson Text"/>
            <w:color w:val="000000" w:themeColor="text1"/>
            <w:sz w:val="26"/>
            <w:szCs w:val="26"/>
          </w:rPr>
          <w:t xml:space="preserve"> de</w:t>
        </w:r>
      </w:ins>
      <w:r w:rsidR="002A402F" w:rsidRPr="008D03A6">
        <w:rPr>
          <w:rFonts w:ascii="Crimson Text" w:hAnsi="Crimson Text"/>
          <w:color w:val="000000" w:themeColor="text1"/>
          <w:sz w:val="26"/>
          <w:szCs w:val="26"/>
        </w:rPr>
        <w:t xml:space="preserve"> varias ramas</w:t>
      </w:r>
      <w:del w:id="1293" w:author="Paula Castrilli" w:date="2025-05-25T19:19:00Z">
        <w:r w:rsidR="002A402F" w:rsidRPr="008D03A6" w:rsidDel="00F10750">
          <w:rPr>
            <w:rFonts w:ascii="Crimson Text" w:hAnsi="Crimson Text"/>
            <w:color w:val="000000" w:themeColor="text1"/>
            <w:sz w:val="26"/>
            <w:szCs w:val="26"/>
          </w:rPr>
          <w:delText>,</w:delText>
        </w:r>
      </w:del>
      <w:r w:rsidR="002A402F" w:rsidRPr="008D03A6">
        <w:rPr>
          <w:rFonts w:ascii="Crimson Text" w:hAnsi="Crimson Text"/>
          <w:color w:val="000000" w:themeColor="text1"/>
          <w:sz w:val="26"/>
          <w:szCs w:val="26"/>
        </w:rPr>
        <w:t xml:space="preserve"> y la escasa luz se vio envuelta en una gran sombra. Una ventisca ligera </w:t>
      </w:r>
      <w:r w:rsidR="006826B3" w:rsidRPr="008D03A6">
        <w:rPr>
          <w:rFonts w:ascii="Crimson Text" w:hAnsi="Crimson Text"/>
          <w:color w:val="000000" w:themeColor="text1"/>
          <w:sz w:val="26"/>
          <w:szCs w:val="26"/>
        </w:rPr>
        <w:t>se desliz</w:t>
      </w:r>
      <w:r w:rsidR="00CA352A" w:rsidRPr="008D03A6">
        <w:rPr>
          <w:rFonts w:ascii="Crimson Text" w:hAnsi="Crimson Text"/>
          <w:color w:val="000000" w:themeColor="text1"/>
          <w:sz w:val="26"/>
          <w:szCs w:val="26"/>
        </w:rPr>
        <w:t>ó</w:t>
      </w:r>
      <w:r w:rsidR="006826B3" w:rsidRPr="008D03A6">
        <w:rPr>
          <w:rFonts w:ascii="Crimson Text" w:hAnsi="Crimson Text"/>
          <w:color w:val="000000" w:themeColor="text1"/>
          <w:sz w:val="26"/>
          <w:szCs w:val="26"/>
        </w:rPr>
        <w:t xml:space="preserve"> </w:t>
      </w:r>
      <w:r w:rsidR="00CA352A" w:rsidRPr="008D03A6">
        <w:rPr>
          <w:rFonts w:ascii="Crimson Text" w:hAnsi="Crimson Text"/>
          <w:color w:val="000000" w:themeColor="text1"/>
          <w:sz w:val="26"/>
          <w:szCs w:val="26"/>
        </w:rPr>
        <w:t>entre</w:t>
      </w:r>
      <w:r w:rsidR="002A402F" w:rsidRPr="008D03A6">
        <w:rPr>
          <w:rFonts w:ascii="Crimson Text" w:hAnsi="Crimson Text"/>
          <w:color w:val="000000" w:themeColor="text1"/>
          <w:sz w:val="26"/>
          <w:szCs w:val="26"/>
        </w:rPr>
        <w:t xml:space="preserve"> </w:t>
      </w:r>
      <w:r w:rsidR="00CA352A" w:rsidRPr="008D03A6">
        <w:rPr>
          <w:rFonts w:ascii="Crimson Text" w:hAnsi="Crimson Text"/>
          <w:color w:val="000000" w:themeColor="text1"/>
          <w:sz w:val="26"/>
          <w:szCs w:val="26"/>
        </w:rPr>
        <w:t>los árboles</w:t>
      </w:r>
      <w:r w:rsidR="002A402F" w:rsidRPr="008D03A6">
        <w:rPr>
          <w:rFonts w:ascii="Crimson Text" w:hAnsi="Crimson Text"/>
          <w:color w:val="000000" w:themeColor="text1"/>
          <w:sz w:val="26"/>
          <w:szCs w:val="26"/>
        </w:rPr>
        <w:t xml:space="preserve">, </w:t>
      </w:r>
      <w:del w:id="1294" w:author="Paula Castrilli" w:date="2025-05-25T19:20:00Z">
        <w:r w:rsidR="002A402F" w:rsidRPr="008D03A6" w:rsidDel="00F10750">
          <w:rPr>
            <w:rFonts w:ascii="Crimson Text" w:hAnsi="Crimson Text"/>
            <w:color w:val="000000" w:themeColor="text1"/>
            <w:sz w:val="26"/>
            <w:szCs w:val="26"/>
          </w:rPr>
          <w:lastRenderedPageBreak/>
          <w:delText>y provocó</w:delText>
        </w:r>
      </w:del>
      <w:ins w:id="1295" w:author="Paula Castrilli" w:date="2025-05-25T19:20:00Z">
        <w:r w:rsidR="00F10750">
          <w:rPr>
            <w:rFonts w:ascii="Crimson Text" w:hAnsi="Crimson Text"/>
            <w:color w:val="000000" w:themeColor="text1"/>
            <w:sz w:val="26"/>
            <w:szCs w:val="26"/>
          </w:rPr>
          <w:t>provocando</w:t>
        </w:r>
      </w:ins>
      <w:r w:rsidR="002A402F" w:rsidRPr="008D03A6">
        <w:rPr>
          <w:rFonts w:ascii="Crimson Text" w:hAnsi="Crimson Text"/>
          <w:color w:val="000000" w:themeColor="text1"/>
          <w:sz w:val="26"/>
          <w:szCs w:val="26"/>
        </w:rPr>
        <w:t xml:space="preserve"> algunos torbellinos que </w:t>
      </w:r>
      <w:del w:id="1296" w:author="Paula Castrilli" w:date="2025-05-25T19:20:00Z">
        <w:r w:rsidR="002A402F" w:rsidRPr="008D03A6" w:rsidDel="00F10750">
          <w:rPr>
            <w:rFonts w:ascii="Crimson Text" w:hAnsi="Crimson Text"/>
            <w:color w:val="000000" w:themeColor="text1"/>
            <w:sz w:val="26"/>
            <w:szCs w:val="26"/>
          </w:rPr>
          <w:delText xml:space="preserve">hacían </w:delText>
        </w:r>
      </w:del>
      <w:ins w:id="1297" w:author="Paula Castrilli" w:date="2025-05-25T19:20:00Z">
        <w:r w:rsidR="00F10750">
          <w:rPr>
            <w:rFonts w:ascii="Crimson Text" w:hAnsi="Crimson Text"/>
            <w:color w:val="000000" w:themeColor="text1"/>
            <w:sz w:val="26"/>
            <w:szCs w:val="26"/>
          </w:rPr>
          <w:t>hicieron</w:t>
        </w:r>
        <w:r w:rsidR="00F10750" w:rsidRPr="008D03A6">
          <w:rPr>
            <w:rFonts w:ascii="Crimson Text" w:hAnsi="Crimson Text"/>
            <w:color w:val="000000" w:themeColor="text1"/>
            <w:sz w:val="26"/>
            <w:szCs w:val="26"/>
          </w:rPr>
          <w:t xml:space="preserve"> </w:t>
        </w:r>
      </w:ins>
      <w:r w:rsidR="002A402F" w:rsidRPr="008D03A6">
        <w:rPr>
          <w:rFonts w:ascii="Crimson Text" w:hAnsi="Crimson Text"/>
          <w:color w:val="000000" w:themeColor="text1"/>
          <w:sz w:val="26"/>
          <w:szCs w:val="26"/>
        </w:rPr>
        <w:t xml:space="preserve">revolotear </w:t>
      </w:r>
      <w:del w:id="1298" w:author="Paula Castrilli" w:date="2025-05-25T19:20:00Z">
        <w:r w:rsidR="0078238F" w:rsidRPr="008D03A6" w:rsidDel="00F10750">
          <w:rPr>
            <w:rFonts w:ascii="Crimson Text" w:hAnsi="Crimson Text"/>
            <w:color w:val="000000" w:themeColor="text1"/>
            <w:sz w:val="26"/>
            <w:szCs w:val="26"/>
          </w:rPr>
          <w:delText xml:space="preserve">a </w:delText>
        </w:r>
      </w:del>
      <w:r w:rsidR="002A402F" w:rsidRPr="008D03A6">
        <w:rPr>
          <w:rFonts w:ascii="Crimson Text" w:hAnsi="Crimson Text"/>
          <w:color w:val="000000" w:themeColor="text1"/>
          <w:sz w:val="26"/>
          <w:szCs w:val="26"/>
        </w:rPr>
        <w:t>las hojas.</w:t>
      </w:r>
      <w:r w:rsidR="006826B3" w:rsidRPr="008D03A6">
        <w:rPr>
          <w:rFonts w:ascii="Crimson Text" w:hAnsi="Crimson Text"/>
          <w:color w:val="000000" w:themeColor="text1"/>
          <w:sz w:val="26"/>
          <w:szCs w:val="26"/>
        </w:rPr>
        <w:t xml:space="preserve"> Una extraña </w:t>
      </w:r>
      <w:r w:rsidR="008961FA" w:rsidRPr="008D03A6">
        <w:rPr>
          <w:rFonts w:ascii="Crimson Text" w:hAnsi="Crimson Text"/>
          <w:color w:val="000000" w:themeColor="text1"/>
          <w:sz w:val="26"/>
          <w:szCs w:val="26"/>
        </w:rPr>
        <w:t>energía</w:t>
      </w:r>
      <w:r w:rsidR="006826B3" w:rsidRPr="008D03A6">
        <w:rPr>
          <w:rFonts w:ascii="Crimson Text" w:hAnsi="Crimson Text"/>
          <w:color w:val="000000" w:themeColor="text1"/>
          <w:sz w:val="26"/>
          <w:szCs w:val="26"/>
        </w:rPr>
        <w:t xml:space="preserve"> se </w:t>
      </w:r>
      <w:del w:id="1299" w:author="Paula Castrilli" w:date="2025-05-25T19:20:00Z">
        <w:r w:rsidR="006826B3" w:rsidRPr="008D03A6" w:rsidDel="00F10750">
          <w:rPr>
            <w:rFonts w:ascii="Crimson Text" w:hAnsi="Crimson Text"/>
            <w:color w:val="000000" w:themeColor="text1"/>
            <w:sz w:val="26"/>
            <w:szCs w:val="26"/>
          </w:rPr>
          <w:delText xml:space="preserve">percibía </w:delText>
        </w:r>
      </w:del>
      <w:ins w:id="1300" w:author="Paula Castrilli" w:date="2025-05-25T19:20:00Z">
        <w:r w:rsidR="00F10750">
          <w:rPr>
            <w:rFonts w:ascii="Crimson Text" w:hAnsi="Crimson Text"/>
            <w:color w:val="000000" w:themeColor="text1"/>
            <w:sz w:val="26"/>
            <w:szCs w:val="26"/>
          </w:rPr>
          <w:t>comenzó a sentir</w:t>
        </w:r>
        <w:r w:rsidR="00F10750" w:rsidRPr="008D03A6">
          <w:rPr>
            <w:rFonts w:ascii="Crimson Text" w:hAnsi="Crimson Text"/>
            <w:color w:val="000000" w:themeColor="text1"/>
            <w:sz w:val="26"/>
            <w:szCs w:val="26"/>
          </w:rPr>
          <w:t xml:space="preserve"> </w:t>
        </w:r>
      </w:ins>
      <w:r w:rsidR="006826B3" w:rsidRPr="008D03A6">
        <w:rPr>
          <w:rFonts w:ascii="Crimson Text" w:hAnsi="Crimson Text"/>
          <w:color w:val="000000" w:themeColor="text1"/>
          <w:sz w:val="26"/>
          <w:szCs w:val="26"/>
        </w:rPr>
        <w:t>en el ambiente.</w:t>
      </w:r>
    </w:p>
    <w:p w:rsidR="002A402F" w:rsidRPr="008D03A6" w:rsidRDefault="0078238F"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un momento a otro, el origen </w:t>
      </w:r>
      <w:r w:rsidR="006826B3" w:rsidRPr="008D03A6">
        <w:rPr>
          <w:rFonts w:ascii="Crimson Text" w:hAnsi="Crimson Text"/>
          <w:color w:val="000000" w:themeColor="text1"/>
          <w:sz w:val="26"/>
          <w:szCs w:val="26"/>
        </w:rPr>
        <w:t xml:space="preserve">de esa </w:t>
      </w:r>
      <w:del w:id="1301" w:author="Paula Castrilli" w:date="2025-05-25T19:21:00Z">
        <w:r w:rsidR="006826B3" w:rsidRPr="008D03A6" w:rsidDel="00F10750">
          <w:rPr>
            <w:rFonts w:ascii="Crimson Text" w:hAnsi="Crimson Text"/>
            <w:color w:val="000000" w:themeColor="text1"/>
            <w:sz w:val="26"/>
            <w:szCs w:val="26"/>
          </w:rPr>
          <w:delText xml:space="preserve">presencia </w:delText>
        </w:r>
      </w:del>
      <w:ins w:id="1302" w:author="Paula Castrilli" w:date="2025-05-25T19:21:00Z">
        <w:r w:rsidR="00F10750">
          <w:rPr>
            <w:rFonts w:ascii="Crimson Text" w:hAnsi="Crimson Text"/>
            <w:color w:val="000000" w:themeColor="text1"/>
            <w:sz w:val="26"/>
            <w:szCs w:val="26"/>
          </w:rPr>
          <w:t>perturbación</w:t>
        </w:r>
        <w:r w:rsidR="00F10750" w:rsidRPr="008D03A6">
          <w:rPr>
            <w:rFonts w:ascii="Crimson Text" w:hAnsi="Crimson Text"/>
            <w:color w:val="000000" w:themeColor="text1"/>
            <w:sz w:val="26"/>
            <w:szCs w:val="26"/>
          </w:rPr>
          <w:t xml:space="preserve"> </w:t>
        </w:r>
      </w:ins>
      <w:r w:rsidR="006826B3" w:rsidRPr="008D03A6">
        <w:rPr>
          <w:rFonts w:ascii="Crimson Text" w:hAnsi="Crimson Text"/>
          <w:color w:val="000000" w:themeColor="text1"/>
          <w:sz w:val="26"/>
          <w:szCs w:val="26"/>
        </w:rPr>
        <w:t>se dio a conocer: un gran dragón rojo descendió de</w:t>
      </w:r>
      <w:r w:rsidR="00EE1C3E" w:rsidRPr="008D03A6">
        <w:rPr>
          <w:rFonts w:ascii="Crimson Text" w:hAnsi="Crimson Text"/>
          <w:color w:val="000000" w:themeColor="text1"/>
          <w:sz w:val="26"/>
          <w:szCs w:val="26"/>
        </w:rPr>
        <w:t>sde</w:t>
      </w:r>
      <w:r w:rsidR="006826B3" w:rsidRPr="008D03A6">
        <w:rPr>
          <w:rFonts w:ascii="Crimson Text" w:hAnsi="Crimson Text"/>
          <w:color w:val="000000" w:themeColor="text1"/>
          <w:sz w:val="26"/>
          <w:szCs w:val="26"/>
        </w:rPr>
        <w:t xml:space="preserve"> </w:t>
      </w:r>
      <w:r w:rsidR="00EE1C3E" w:rsidRPr="008D03A6">
        <w:rPr>
          <w:rFonts w:ascii="Crimson Text" w:hAnsi="Crimson Text"/>
          <w:color w:val="000000" w:themeColor="text1"/>
          <w:sz w:val="26"/>
          <w:szCs w:val="26"/>
        </w:rPr>
        <w:t>las alturas</w:t>
      </w:r>
      <w:r w:rsidR="006826B3" w:rsidRPr="008D03A6">
        <w:rPr>
          <w:rFonts w:ascii="Crimson Text" w:hAnsi="Crimson Text"/>
          <w:color w:val="000000" w:themeColor="text1"/>
          <w:sz w:val="26"/>
          <w:szCs w:val="26"/>
        </w:rPr>
        <w:t xml:space="preserve">, sobrevoló en círculos </w:t>
      </w:r>
      <w:r w:rsidR="008961FA" w:rsidRPr="008D03A6">
        <w:rPr>
          <w:rFonts w:ascii="Crimson Text" w:hAnsi="Crimson Text"/>
          <w:color w:val="000000" w:themeColor="text1"/>
          <w:sz w:val="26"/>
          <w:szCs w:val="26"/>
        </w:rPr>
        <w:t>alrededor</w:t>
      </w:r>
      <w:r w:rsidR="006826B3" w:rsidRPr="008D03A6">
        <w:rPr>
          <w:rFonts w:ascii="Crimson Text" w:hAnsi="Crimson Text"/>
          <w:color w:val="000000" w:themeColor="text1"/>
          <w:sz w:val="26"/>
          <w:szCs w:val="26"/>
        </w:rPr>
        <w:t xml:space="preserve"> de los jóvenes</w:t>
      </w:r>
      <w:del w:id="1303" w:author="Paula Castrilli" w:date="2025-05-25T19:22:00Z">
        <w:r w:rsidR="006826B3" w:rsidRPr="008D03A6" w:rsidDel="00F10750">
          <w:rPr>
            <w:rFonts w:ascii="Crimson Text" w:hAnsi="Crimson Text"/>
            <w:color w:val="000000" w:themeColor="text1"/>
            <w:sz w:val="26"/>
            <w:szCs w:val="26"/>
          </w:rPr>
          <w:delText>,</w:delText>
        </w:r>
      </w:del>
      <w:r w:rsidR="006826B3" w:rsidRPr="008D03A6">
        <w:rPr>
          <w:rFonts w:ascii="Crimson Text" w:hAnsi="Crimson Text"/>
          <w:color w:val="000000" w:themeColor="text1"/>
          <w:sz w:val="26"/>
          <w:szCs w:val="26"/>
        </w:rPr>
        <w:t xml:space="preserve"> y finalmente se detuvo frente a ellos. Elena</w:t>
      </w:r>
      <w:ins w:id="1304" w:author="Paula Castrilli" w:date="2025-05-25T19:23:00Z">
        <w:r w:rsidR="00F10750">
          <w:rPr>
            <w:rFonts w:ascii="Crimson Text" w:hAnsi="Crimson Text"/>
            <w:color w:val="000000" w:themeColor="text1"/>
            <w:sz w:val="26"/>
            <w:szCs w:val="26"/>
          </w:rPr>
          <w:t>, sin rastro de temor,</w:t>
        </w:r>
      </w:ins>
      <w:del w:id="1305" w:author="Paula Castrilli" w:date="2025-05-25T19:23:00Z">
        <w:r w:rsidR="006826B3" w:rsidRPr="008D03A6" w:rsidDel="00F10750">
          <w:rPr>
            <w:rFonts w:ascii="Crimson Text" w:hAnsi="Crimson Text"/>
            <w:color w:val="000000" w:themeColor="text1"/>
            <w:sz w:val="26"/>
            <w:szCs w:val="26"/>
          </w:rPr>
          <w:delText xml:space="preserve"> tomó la iniciativa</w:delText>
        </w:r>
        <w:r w:rsidR="0055710C" w:rsidRPr="008D03A6" w:rsidDel="00F10750">
          <w:rPr>
            <w:rFonts w:ascii="Crimson Text" w:hAnsi="Crimson Text"/>
            <w:color w:val="000000" w:themeColor="text1"/>
            <w:sz w:val="26"/>
            <w:szCs w:val="26"/>
          </w:rPr>
          <w:delText>, y</w:delText>
        </w:r>
      </w:del>
      <w:r w:rsidR="0055710C" w:rsidRPr="008D03A6">
        <w:rPr>
          <w:rFonts w:ascii="Crimson Text" w:hAnsi="Crimson Text"/>
          <w:color w:val="000000" w:themeColor="text1"/>
          <w:sz w:val="26"/>
          <w:szCs w:val="26"/>
        </w:rPr>
        <w:t xml:space="preserve"> se acercó a la criatura. Eros </w:t>
      </w:r>
      <w:del w:id="1306" w:author="Paula Castrilli" w:date="2025-05-25T19:23:00Z">
        <w:r w:rsidR="0055710C" w:rsidRPr="008D03A6" w:rsidDel="00F10750">
          <w:rPr>
            <w:rFonts w:ascii="Crimson Text" w:hAnsi="Crimson Text"/>
            <w:color w:val="000000" w:themeColor="text1"/>
            <w:sz w:val="26"/>
            <w:szCs w:val="26"/>
          </w:rPr>
          <w:delText xml:space="preserve">reaccionó, e </w:delText>
        </w:r>
      </w:del>
      <w:r w:rsidR="0055710C" w:rsidRPr="008D03A6">
        <w:rPr>
          <w:rFonts w:ascii="Crimson Text" w:hAnsi="Crimson Text"/>
          <w:color w:val="000000" w:themeColor="text1"/>
          <w:sz w:val="26"/>
          <w:szCs w:val="26"/>
        </w:rPr>
        <w:t xml:space="preserve">intentó detenerla </w:t>
      </w:r>
      <w:r w:rsidR="00F92784" w:rsidRPr="008D03A6">
        <w:rPr>
          <w:rFonts w:ascii="Crimson Text" w:hAnsi="Crimson Text"/>
          <w:color w:val="000000" w:themeColor="text1"/>
          <w:sz w:val="26"/>
          <w:szCs w:val="26"/>
        </w:rPr>
        <w:t>sujetando</w:t>
      </w:r>
      <w:r w:rsidR="0055710C" w:rsidRPr="008D03A6">
        <w:rPr>
          <w:rFonts w:ascii="Crimson Text" w:hAnsi="Crimson Text"/>
          <w:color w:val="000000" w:themeColor="text1"/>
          <w:sz w:val="26"/>
          <w:szCs w:val="26"/>
        </w:rPr>
        <w:t xml:space="preserve"> un</w:t>
      </w:r>
      <w:r w:rsidR="00F92784" w:rsidRPr="008D03A6">
        <w:rPr>
          <w:rFonts w:ascii="Crimson Text" w:hAnsi="Crimson Text"/>
          <w:color w:val="000000" w:themeColor="text1"/>
          <w:sz w:val="26"/>
          <w:szCs w:val="26"/>
        </w:rPr>
        <w:t>o de sus</w:t>
      </w:r>
      <w:r w:rsidR="0055710C" w:rsidRPr="008D03A6">
        <w:rPr>
          <w:rFonts w:ascii="Crimson Text" w:hAnsi="Crimson Text"/>
          <w:color w:val="000000" w:themeColor="text1"/>
          <w:sz w:val="26"/>
          <w:szCs w:val="26"/>
        </w:rPr>
        <w:t xml:space="preserve"> brazo</w:t>
      </w:r>
      <w:r w:rsidR="00F92784" w:rsidRPr="008D03A6">
        <w:rPr>
          <w:rFonts w:ascii="Crimson Text" w:hAnsi="Crimson Text"/>
          <w:color w:val="000000" w:themeColor="text1"/>
          <w:sz w:val="26"/>
          <w:szCs w:val="26"/>
        </w:rPr>
        <w:t>s</w:t>
      </w:r>
      <w:del w:id="1307" w:author="Paula Castrilli" w:date="2025-05-25T19:23:00Z">
        <w:r w:rsidR="0055710C" w:rsidRPr="008D03A6" w:rsidDel="00F10750">
          <w:rPr>
            <w:rFonts w:ascii="Crimson Text" w:hAnsi="Crimson Text"/>
            <w:color w:val="000000" w:themeColor="text1"/>
            <w:sz w:val="26"/>
            <w:szCs w:val="26"/>
          </w:rPr>
          <w:delText xml:space="preserve">. </w:delText>
        </w:r>
        <w:r w:rsidR="00EE1C3E" w:rsidRPr="008D03A6" w:rsidDel="00F10750">
          <w:rPr>
            <w:rFonts w:ascii="Crimson Text" w:hAnsi="Crimson Text"/>
            <w:color w:val="000000" w:themeColor="text1"/>
            <w:sz w:val="26"/>
            <w:szCs w:val="26"/>
          </w:rPr>
          <w:delText>De inmediato</w:delText>
        </w:r>
      </w:del>
      <w:r w:rsidR="0055710C" w:rsidRPr="008D03A6">
        <w:rPr>
          <w:rFonts w:ascii="Crimson Text" w:hAnsi="Crimson Text"/>
          <w:color w:val="000000" w:themeColor="text1"/>
          <w:sz w:val="26"/>
          <w:szCs w:val="26"/>
        </w:rPr>
        <w:t>,</w:t>
      </w:r>
      <w:ins w:id="1308" w:author="Paula Castrilli" w:date="2025-05-25T19:23:00Z">
        <w:r w:rsidR="00F10750">
          <w:rPr>
            <w:rFonts w:ascii="Crimson Text" w:hAnsi="Crimson Text"/>
            <w:color w:val="000000" w:themeColor="text1"/>
            <w:sz w:val="26"/>
            <w:szCs w:val="26"/>
          </w:rPr>
          <w:t xml:space="preserve"> pero</w:t>
        </w:r>
      </w:ins>
      <w:r w:rsidR="0055710C" w:rsidRPr="008D03A6">
        <w:rPr>
          <w:rFonts w:ascii="Crimson Text" w:hAnsi="Crimson Text"/>
          <w:color w:val="000000" w:themeColor="text1"/>
          <w:sz w:val="26"/>
          <w:szCs w:val="26"/>
        </w:rPr>
        <w:t xml:space="preserve"> el dragón </w:t>
      </w:r>
      <w:ins w:id="1309" w:author="Paula Castrilli" w:date="2025-05-25T19:23:00Z">
        <w:r w:rsidR="00F10750">
          <w:rPr>
            <w:rFonts w:ascii="Crimson Text" w:hAnsi="Crimson Text"/>
            <w:color w:val="000000" w:themeColor="text1"/>
            <w:sz w:val="26"/>
            <w:szCs w:val="26"/>
          </w:rPr>
          <w:t xml:space="preserve">inmediatamente </w:t>
        </w:r>
      </w:ins>
      <w:r w:rsidR="0055710C" w:rsidRPr="008D03A6">
        <w:rPr>
          <w:rFonts w:ascii="Crimson Text" w:hAnsi="Crimson Text"/>
          <w:color w:val="000000" w:themeColor="text1"/>
          <w:sz w:val="26"/>
          <w:szCs w:val="26"/>
        </w:rPr>
        <w:t xml:space="preserve">gruñó y lanzó un humo espeso y ardiente desde la nariz. </w:t>
      </w:r>
      <w:del w:id="1310" w:author="Paula Castrilli" w:date="2025-05-25T19:24:00Z">
        <w:r w:rsidR="0055710C" w:rsidRPr="008D03A6" w:rsidDel="00F10750">
          <w:rPr>
            <w:rFonts w:ascii="Crimson Text" w:hAnsi="Crimson Text"/>
            <w:color w:val="000000" w:themeColor="text1"/>
            <w:sz w:val="26"/>
            <w:szCs w:val="26"/>
          </w:rPr>
          <w:delText xml:space="preserve">Eros </w:delText>
        </w:r>
      </w:del>
      <w:proofErr w:type="spellStart"/>
      <w:ins w:id="1311" w:author="Paula Castrilli" w:date="2025-05-25T19:24:00Z">
        <w:r w:rsidR="00F10750">
          <w:rPr>
            <w:rFonts w:ascii="Crimson Text" w:hAnsi="Crimson Text"/>
            <w:color w:val="000000" w:themeColor="text1"/>
            <w:sz w:val="26"/>
            <w:szCs w:val="26"/>
          </w:rPr>
          <w:t>El</w:t>
        </w:r>
        <w:proofErr w:type="spellEnd"/>
        <w:r w:rsidR="00F10750">
          <w:rPr>
            <w:rFonts w:ascii="Crimson Text" w:hAnsi="Crimson Text"/>
            <w:color w:val="000000" w:themeColor="text1"/>
            <w:sz w:val="26"/>
            <w:szCs w:val="26"/>
          </w:rPr>
          <w:t xml:space="preserve"> joven</w:t>
        </w:r>
        <w:r w:rsidR="00F10750" w:rsidRPr="008D03A6">
          <w:rPr>
            <w:rFonts w:ascii="Crimson Text" w:hAnsi="Crimson Text"/>
            <w:color w:val="000000" w:themeColor="text1"/>
            <w:sz w:val="26"/>
            <w:szCs w:val="26"/>
          </w:rPr>
          <w:t xml:space="preserve"> </w:t>
        </w:r>
      </w:ins>
      <w:r w:rsidR="0055710C" w:rsidRPr="008D03A6">
        <w:rPr>
          <w:rFonts w:ascii="Crimson Text" w:hAnsi="Crimson Text"/>
          <w:color w:val="000000" w:themeColor="text1"/>
          <w:sz w:val="26"/>
          <w:szCs w:val="26"/>
        </w:rPr>
        <w:t>se quedó petrificado</w:t>
      </w:r>
      <w:del w:id="1312" w:author="Paula Castrilli" w:date="2025-05-25T19:24:00Z">
        <w:r w:rsidR="0055710C" w:rsidRPr="008D03A6" w:rsidDel="00F10750">
          <w:rPr>
            <w:rFonts w:ascii="Crimson Text" w:hAnsi="Crimson Text"/>
            <w:color w:val="000000" w:themeColor="text1"/>
            <w:sz w:val="26"/>
            <w:szCs w:val="26"/>
          </w:rPr>
          <w:delText>, ante esa respuesta intimidante. S</w:delText>
        </w:r>
      </w:del>
      <w:ins w:id="1313" w:author="Paula Castrilli" w:date="2025-05-25T19:24:00Z">
        <w:r w:rsidR="00F10750">
          <w:rPr>
            <w:rFonts w:ascii="Crimson Text" w:hAnsi="Crimson Text"/>
            <w:color w:val="000000" w:themeColor="text1"/>
            <w:sz w:val="26"/>
            <w:szCs w:val="26"/>
          </w:rPr>
          <w:t>, s</w:t>
        </w:r>
      </w:ins>
      <w:r w:rsidR="0055710C" w:rsidRPr="008D03A6">
        <w:rPr>
          <w:rFonts w:ascii="Crimson Text" w:hAnsi="Crimson Text"/>
          <w:color w:val="000000" w:themeColor="text1"/>
          <w:sz w:val="26"/>
          <w:szCs w:val="26"/>
        </w:rPr>
        <w:t>in embargo</w:t>
      </w:r>
      <w:del w:id="1314" w:author="Paula Castrilli" w:date="2025-05-25T19:24:00Z">
        <w:r w:rsidR="0055710C" w:rsidRPr="008D03A6" w:rsidDel="00F10750">
          <w:rPr>
            <w:rFonts w:ascii="Crimson Text" w:hAnsi="Crimson Text"/>
            <w:color w:val="000000" w:themeColor="text1"/>
            <w:sz w:val="26"/>
            <w:szCs w:val="26"/>
          </w:rPr>
          <w:delText>,</w:delText>
        </w:r>
      </w:del>
      <w:r w:rsidR="0055710C" w:rsidRPr="008D03A6">
        <w:rPr>
          <w:rFonts w:ascii="Crimson Text" w:hAnsi="Crimson Text"/>
          <w:color w:val="000000" w:themeColor="text1"/>
          <w:sz w:val="26"/>
          <w:szCs w:val="26"/>
        </w:rPr>
        <w:t xml:space="preserve"> Elena se mostraba relajada. Acarició la mand</w:t>
      </w:r>
      <w:r w:rsidR="00F60918" w:rsidRPr="008D03A6">
        <w:rPr>
          <w:rFonts w:ascii="Crimson Text" w:hAnsi="Crimson Text"/>
          <w:color w:val="000000" w:themeColor="text1"/>
          <w:sz w:val="26"/>
          <w:szCs w:val="26"/>
        </w:rPr>
        <w:t>íbula de la bestia, sin que esta</w:t>
      </w:r>
      <w:r w:rsidR="0055710C" w:rsidRPr="008D03A6">
        <w:rPr>
          <w:rFonts w:ascii="Crimson Text" w:hAnsi="Crimson Text"/>
          <w:color w:val="000000" w:themeColor="text1"/>
          <w:sz w:val="26"/>
          <w:szCs w:val="26"/>
        </w:rPr>
        <w:t xml:space="preserve"> </w:t>
      </w:r>
      <w:r w:rsidR="00171042" w:rsidRPr="008D03A6">
        <w:rPr>
          <w:rFonts w:ascii="Crimson Text" w:hAnsi="Crimson Text"/>
          <w:color w:val="000000" w:themeColor="text1"/>
          <w:sz w:val="26"/>
          <w:szCs w:val="26"/>
        </w:rPr>
        <w:t>se inquietara.</w:t>
      </w:r>
    </w:p>
    <w:p w:rsidR="00171042" w:rsidRPr="008D03A6" w:rsidRDefault="00171042"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–Existe un único dragón por </w:t>
      </w:r>
      <w:r w:rsidR="00F92784" w:rsidRPr="008D03A6">
        <w:rPr>
          <w:rFonts w:ascii="Crimson Text" w:hAnsi="Crimson Text"/>
          <w:color w:val="000000" w:themeColor="text1"/>
          <w:sz w:val="26"/>
          <w:szCs w:val="26"/>
        </w:rPr>
        <w:t>humano</w:t>
      </w:r>
      <w:del w:id="1315" w:author="Paula Castrilli" w:date="2025-05-25T19:24:00Z">
        <w:r w:rsidRPr="008D03A6" w:rsidDel="00F10750">
          <w:rPr>
            <w:rFonts w:ascii="Crimson Text" w:hAnsi="Crimson Text"/>
            <w:color w:val="000000" w:themeColor="text1"/>
            <w:sz w:val="26"/>
            <w:szCs w:val="26"/>
          </w:rPr>
          <w:delText>,</w:delText>
        </w:r>
      </w:del>
      <w:r w:rsidR="00F92784" w:rsidRPr="008D03A6">
        <w:rPr>
          <w:rFonts w:ascii="Crimson Text" w:hAnsi="Crimson Text"/>
          <w:color w:val="000000" w:themeColor="text1"/>
          <w:sz w:val="26"/>
          <w:szCs w:val="26"/>
        </w:rPr>
        <w:t xml:space="preserve"> y yo encontré el mío</w:t>
      </w:r>
      <w:ins w:id="1316" w:author="Paula Castrilli" w:date="2025-05-25T19:24:00Z">
        <w:r w:rsidR="00F10750">
          <w:rPr>
            <w:rFonts w:ascii="Crimson Text" w:hAnsi="Crimson Text"/>
            <w:color w:val="000000" w:themeColor="text1"/>
            <w:sz w:val="26"/>
            <w:szCs w:val="26"/>
          </w:rPr>
          <w:t xml:space="preserve"> </w:t>
        </w:r>
        <w:r w:rsidR="00F10750" w:rsidRPr="008D03A6">
          <w:rPr>
            <w:rFonts w:ascii="Crimson Text" w:hAnsi="Crimson Text"/>
            <w:color w:val="000000" w:themeColor="text1"/>
            <w:sz w:val="26"/>
            <w:szCs w:val="26"/>
          </w:rPr>
          <w:t>–</w:t>
        </w:r>
        <w:r w:rsidR="00F10750">
          <w:rPr>
            <w:rFonts w:ascii="Crimson Text" w:hAnsi="Crimson Text"/>
            <w:color w:val="000000" w:themeColor="text1"/>
            <w:sz w:val="26"/>
            <w:szCs w:val="26"/>
          </w:rPr>
          <w:t>explicó, con ternura y adoración en la voz</w:t>
        </w:r>
        <w:r w:rsidR="00F10750" w:rsidRPr="008D03A6">
          <w:rPr>
            <w:rFonts w:ascii="Crimson Text" w:hAnsi="Crimson Text"/>
            <w:color w:val="000000" w:themeColor="text1"/>
            <w:sz w:val="26"/>
            <w:szCs w:val="26"/>
          </w:rPr>
          <w:t>–</w:t>
        </w:r>
      </w:ins>
      <w:r w:rsidRPr="008D03A6">
        <w:rPr>
          <w:rFonts w:ascii="Crimson Text" w:hAnsi="Crimson Text"/>
          <w:color w:val="000000" w:themeColor="text1"/>
          <w:sz w:val="26"/>
          <w:szCs w:val="26"/>
        </w:rPr>
        <w:t>. Te dije que algún día montaría uno</w:t>
      </w:r>
      <w:r w:rsidR="00F92784" w:rsidRPr="008D03A6">
        <w:rPr>
          <w:rFonts w:ascii="Crimson Text" w:hAnsi="Crimson Text"/>
          <w:color w:val="000000" w:themeColor="text1"/>
          <w:sz w:val="26"/>
          <w:szCs w:val="26"/>
        </w:rPr>
        <w:t>, pero no quisiste creerme</w:t>
      </w:r>
      <w:r w:rsidRPr="008D03A6">
        <w:rPr>
          <w:rFonts w:ascii="Crimson Text" w:hAnsi="Crimson Text"/>
          <w:color w:val="000000" w:themeColor="text1"/>
          <w:sz w:val="26"/>
          <w:szCs w:val="26"/>
        </w:rPr>
        <w:t>. El día en que celebr</w:t>
      </w:r>
      <w:ins w:id="1317" w:author="Paula Castrilli" w:date="2025-05-25T19:24:00Z">
        <w:r w:rsidR="00F10750">
          <w:rPr>
            <w:rFonts w:ascii="Crimson Text" w:hAnsi="Crimson Text"/>
            <w:color w:val="000000" w:themeColor="text1"/>
            <w:sz w:val="26"/>
            <w:szCs w:val="26"/>
          </w:rPr>
          <w:t>e</w:t>
        </w:r>
      </w:ins>
      <w:del w:id="1318" w:author="Paula Castrilli" w:date="2025-05-25T19:24:00Z">
        <w:r w:rsidRPr="008D03A6" w:rsidDel="00F10750">
          <w:rPr>
            <w:rFonts w:ascii="Crimson Text" w:hAnsi="Crimson Text"/>
            <w:color w:val="000000" w:themeColor="text1"/>
            <w:sz w:val="26"/>
            <w:szCs w:val="26"/>
          </w:rPr>
          <w:delText>é</w:delText>
        </w:r>
      </w:del>
      <w:r w:rsidRPr="008D03A6">
        <w:rPr>
          <w:rFonts w:ascii="Crimson Text" w:hAnsi="Crimson Text"/>
          <w:color w:val="000000" w:themeColor="text1"/>
          <w:sz w:val="26"/>
          <w:szCs w:val="26"/>
        </w:rPr>
        <w:t xml:space="preserve"> mi casamiento, llegaré volando </w:t>
      </w:r>
      <w:r w:rsidR="00193F9D" w:rsidRPr="008D03A6">
        <w:rPr>
          <w:rFonts w:ascii="Crimson Text" w:hAnsi="Crimson Text"/>
          <w:color w:val="000000" w:themeColor="text1"/>
          <w:sz w:val="26"/>
          <w:szCs w:val="26"/>
        </w:rPr>
        <w:t>con este gran dragón</w:t>
      </w:r>
      <w:del w:id="1319" w:author="Paula Castrilli" w:date="2025-05-25T19:25:00Z">
        <w:r w:rsidR="00193F9D" w:rsidRPr="008D03A6" w:rsidDel="00F10750">
          <w:rPr>
            <w:rFonts w:ascii="Crimson Text" w:hAnsi="Crimson Text"/>
            <w:color w:val="000000" w:themeColor="text1"/>
            <w:sz w:val="26"/>
            <w:szCs w:val="26"/>
          </w:rPr>
          <w:delText>. N</w:delText>
        </w:r>
      </w:del>
      <w:ins w:id="1320" w:author="Paula Castrilli" w:date="2025-05-25T19:25:00Z">
        <w:r w:rsidR="00F10750">
          <w:rPr>
            <w:rFonts w:ascii="Crimson Text" w:hAnsi="Crimson Text"/>
            <w:color w:val="000000" w:themeColor="text1"/>
            <w:sz w:val="26"/>
            <w:szCs w:val="26"/>
          </w:rPr>
          <w:t>, n</w:t>
        </w:r>
      </w:ins>
      <w:r w:rsidR="00193F9D" w:rsidRPr="008D03A6">
        <w:rPr>
          <w:rFonts w:ascii="Crimson Text" w:hAnsi="Crimson Text"/>
          <w:color w:val="000000" w:themeColor="text1"/>
          <w:sz w:val="26"/>
          <w:szCs w:val="26"/>
        </w:rPr>
        <w:t xml:space="preserve">adie olvidará </w:t>
      </w:r>
      <w:r w:rsidR="008961FA" w:rsidRPr="008D03A6">
        <w:rPr>
          <w:rFonts w:ascii="Crimson Text" w:hAnsi="Crimson Text"/>
          <w:color w:val="000000" w:themeColor="text1"/>
          <w:sz w:val="26"/>
          <w:szCs w:val="26"/>
        </w:rPr>
        <w:t>eso</w:t>
      </w:r>
      <w:r w:rsidR="00193F9D" w:rsidRPr="008D03A6">
        <w:rPr>
          <w:rFonts w:ascii="Crimson Text" w:hAnsi="Crimson Text"/>
          <w:color w:val="000000" w:themeColor="text1"/>
          <w:sz w:val="26"/>
          <w:szCs w:val="26"/>
        </w:rPr>
        <w:t xml:space="preserve"> –concluyó</w:t>
      </w:r>
      <w:del w:id="1321" w:author="Paula Castrilli" w:date="2025-05-25T19:26:00Z">
        <w:r w:rsidR="00193F9D" w:rsidRPr="008D03A6" w:rsidDel="00F97915">
          <w:rPr>
            <w:rFonts w:ascii="Crimson Text" w:hAnsi="Crimson Text"/>
            <w:color w:val="000000" w:themeColor="text1"/>
            <w:sz w:val="26"/>
            <w:szCs w:val="26"/>
          </w:rPr>
          <w:delText>,</w:delText>
        </w:r>
      </w:del>
      <w:r w:rsidR="00193F9D" w:rsidRPr="008D03A6">
        <w:rPr>
          <w:rFonts w:ascii="Crimson Text" w:hAnsi="Crimson Text"/>
          <w:color w:val="000000" w:themeColor="text1"/>
          <w:sz w:val="26"/>
          <w:szCs w:val="26"/>
        </w:rPr>
        <w:t xml:space="preserve"> alardeando</w:t>
      </w:r>
      <w:del w:id="1322" w:author="Paula Castrilli" w:date="2025-05-25T19:26:00Z">
        <w:r w:rsidR="00193F9D" w:rsidRPr="008D03A6" w:rsidDel="00F97915">
          <w:rPr>
            <w:rFonts w:ascii="Crimson Text" w:hAnsi="Crimson Text"/>
            <w:color w:val="000000" w:themeColor="text1"/>
            <w:sz w:val="26"/>
            <w:szCs w:val="26"/>
          </w:rPr>
          <w:delText xml:space="preserve"> de su </w:delText>
        </w:r>
        <w:r w:rsidR="00EE1C3E" w:rsidRPr="008D03A6" w:rsidDel="00F97915">
          <w:rPr>
            <w:rFonts w:ascii="Crimson Text" w:hAnsi="Crimson Text"/>
            <w:color w:val="000000" w:themeColor="text1"/>
            <w:sz w:val="26"/>
            <w:szCs w:val="26"/>
          </w:rPr>
          <w:delText>presente</w:delText>
        </w:r>
        <w:r w:rsidR="00193F9D" w:rsidRPr="008D03A6" w:rsidDel="00F97915">
          <w:rPr>
            <w:rFonts w:ascii="Crimson Text" w:hAnsi="Crimson Text"/>
            <w:color w:val="000000" w:themeColor="text1"/>
            <w:sz w:val="26"/>
            <w:szCs w:val="26"/>
          </w:rPr>
          <w:delText xml:space="preserve"> </w:delText>
        </w:r>
        <w:r w:rsidR="00F92784" w:rsidRPr="008D03A6" w:rsidDel="00F97915">
          <w:rPr>
            <w:rFonts w:ascii="Crimson Text" w:hAnsi="Crimson Text"/>
            <w:color w:val="000000" w:themeColor="text1"/>
            <w:sz w:val="26"/>
            <w:szCs w:val="26"/>
          </w:rPr>
          <w:delText>inmejorable</w:delText>
        </w:r>
      </w:del>
      <w:r w:rsidR="00193F9D" w:rsidRPr="008D03A6">
        <w:rPr>
          <w:rFonts w:ascii="Crimson Text" w:hAnsi="Crimson Text"/>
          <w:color w:val="000000" w:themeColor="text1"/>
          <w:sz w:val="26"/>
          <w:szCs w:val="26"/>
        </w:rPr>
        <w:t>.</w:t>
      </w:r>
    </w:p>
    <w:p w:rsidR="00193F9D" w:rsidRPr="008D03A6" w:rsidRDefault="00193F9D"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r w:rsidR="00051317" w:rsidRPr="008D03A6">
        <w:rPr>
          <w:rFonts w:ascii="Crimson Text" w:hAnsi="Crimson Text"/>
          <w:color w:val="000000" w:themeColor="text1"/>
          <w:sz w:val="26"/>
          <w:szCs w:val="26"/>
        </w:rPr>
        <w:t>hallaba</w:t>
      </w:r>
      <w:r w:rsidRPr="008D03A6">
        <w:rPr>
          <w:rFonts w:ascii="Crimson Text" w:hAnsi="Crimson Text"/>
          <w:color w:val="000000" w:themeColor="text1"/>
          <w:sz w:val="26"/>
          <w:szCs w:val="26"/>
        </w:rPr>
        <w:t xml:space="preserve"> incómodo</w:t>
      </w:r>
      <w:del w:id="1323" w:author="Paula Castrilli" w:date="2025-05-25T19:27:00Z">
        <w:r w:rsidRPr="008D03A6" w:rsidDel="00F97915">
          <w:rPr>
            <w:rFonts w:ascii="Crimson Text" w:hAnsi="Crimson Text"/>
            <w:color w:val="000000" w:themeColor="text1"/>
            <w:sz w:val="26"/>
            <w:szCs w:val="26"/>
          </w:rPr>
          <w:delText xml:space="preserve"> con la situación,</w:delText>
        </w:r>
      </w:del>
      <w:ins w:id="1324" w:author="Paula Castrilli" w:date="2025-05-25T19:27:00Z">
        <w:r w:rsidR="00F9791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Elena </w:t>
      </w:r>
      <w:ins w:id="1325" w:author="Paula Castrilli" w:date="2025-05-25T19:27:00Z">
        <w:r w:rsidR="00F97915">
          <w:rPr>
            <w:rFonts w:ascii="Crimson Text" w:hAnsi="Crimson Text"/>
            <w:color w:val="000000" w:themeColor="text1"/>
            <w:sz w:val="26"/>
            <w:szCs w:val="26"/>
          </w:rPr>
          <w:t xml:space="preserve">no sólo </w:t>
        </w:r>
      </w:ins>
      <w:r w:rsidRPr="008D03A6">
        <w:rPr>
          <w:rFonts w:ascii="Crimson Text" w:hAnsi="Crimson Text"/>
          <w:color w:val="000000" w:themeColor="text1"/>
          <w:sz w:val="26"/>
          <w:szCs w:val="26"/>
        </w:rPr>
        <w:t xml:space="preserve">había </w:t>
      </w:r>
      <w:del w:id="1326" w:author="Paula Castrilli" w:date="2025-05-25T19:26:00Z">
        <w:r w:rsidRPr="008D03A6" w:rsidDel="00F97915">
          <w:rPr>
            <w:rFonts w:ascii="Crimson Text" w:hAnsi="Crimson Text"/>
            <w:color w:val="000000" w:themeColor="text1"/>
            <w:sz w:val="26"/>
            <w:szCs w:val="26"/>
          </w:rPr>
          <w:delText xml:space="preserve">despojado </w:delText>
        </w:r>
        <w:r w:rsidR="00EE1C3E" w:rsidRPr="008D03A6" w:rsidDel="00F97915">
          <w:rPr>
            <w:rFonts w:ascii="Crimson Text" w:hAnsi="Crimson Text"/>
            <w:color w:val="000000" w:themeColor="text1"/>
            <w:sz w:val="26"/>
            <w:szCs w:val="26"/>
          </w:rPr>
          <w:delText>sus ilusio</w:delText>
        </w:r>
        <w:r w:rsidR="00F92784" w:rsidRPr="008D03A6" w:rsidDel="00F97915">
          <w:rPr>
            <w:rFonts w:ascii="Crimson Text" w:hAnsi="Crimson Text"/>
            <w:color w:val="000000" w:themeColor="text1"/>
            <w:sz w:val="26"/>
            <w:szCs w:val="26"/>
          </w:rPr>
          <w:delText>n</w:delText>
        </w:r>
        <w:r w:rsidR="00EE1C3E" w:rsidRPr="008D03A6" w:rsidDel="00F97915">
          <w:rPr>
            <w:rFonts w:ascii="Crimson Text" w:hAnsi="Crimson Text"/>
            <w:color w:val="000000" w:themeColor="text1"/>
            <w:sz w:val="26"/>
            <w:szCs w:val="26"/>
          </w:rPr>
          <w:delText>es</w:delText>
        </w:r>
      </w:del>
      <w:ins w:id="1327" w:author="Paula Castrilli" w:date="2025-05-25T19:26:00Z">
        <w:r w:rsidR="00F97915">
          <w:rPr>
            <w:rFonts w:ascii="Crimson Text" w:hAnsi="Crimson Text"/>
            <w:color w:val="000000" w:themeColor="text1"/>
            <w:sz w:val="26"/>
            <w:szCs w:val="26"/>
          </w:rPr>
          <w:t>roto su corazón</w:t>
        </w:r>
      </w:ins>
      <w:r w:rsidRPr="008D03A6">
        <w:rPr>
          <w:rFonts w:ascii="Crimson Text" w:hAnsi="Crimson Text"/>
          <w:color w:val="000000" w:themeColor="text1"/>
          <w:sz w:val="26"/>
          <w:szCs w:val="26"/>
        </w:rPr>
        <w:t xml:space="preserve">, </w:t>
      </w:r>
      <w:del w:id="1328" w:author="Paula Castrilli" w:date="2025-05-25T19:28:00Z">
        <w:r w:rsidRPr="008D03A6" w:rsidDel="00F97915">
          <w:rPr>
            <w:rFonts w:ascii="Crimson Text" w:hAnsi="Crimson Text"/>
            <w:color w:val="000000" w:themeColor="text1"/>
            <w:sz w:val="26"/>
            <w:szCs w:val="26"/>
          </w:rPr>
          <w:delText xml:space="preserve">pero </w:delText>
        </w:r>
      </w:del>
      <w:ins w:id="1329" w:author="Paula Castrilli" w:date="2025-05-25T19:28:00Z">
        <w:r w:rsidR="00F97915">
          <w:rPr>
            <w:rFonts w:ascii="Crimson Text" w:hAnsi="Crimson Text"/>
            <w:color w:val="000000" w:themeColor="text1"/>
            <w:sz w:val="26"/>
            <w:szCs w:val="26"/>
          </w:rPr>
          <w:t>sino que</w:t>
        </w:r>
        <w:r w:rsidR="00F9791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además </w:t>
      </w:r>
      <w:r w:rsidR="00F92784" w:rsidRPr="008D03A6">
        <w:rPr>
          <w:rFonts w:ascii="Crimson Text" w:hAnsi="Crimson Text"/>
          <w:color w:val="000000" w:themeColor="text1"/>
          <w:sz w:val="26"/>
          <w:szCs w:val="26"/>
        </w:rPr>
        <w:t>lucía</w:t>
      </w:r>
      <w:r w:rsidRPr="008D03A6">
        <w:rPr>
          <w:rFonts w:ascii="Crimson Text" w:hAnsi="Crimson Text"/>
          <w:color w:val="000000" w:themeColor="text1"/>
          <w:sz w:val="26"/>
          <w:szCs w:val="26"/>
        </w:rPr>
        <w:t xml:space="preserve"> extraña</w:t>
      </w:r>
      <w:del w:id="1330" w:author="Paula Castrilli" w:date="2025-05-25T19:28:00Z">
        <w:r w:rsidRPr="008D03A6" w:rsidDel="00F97915">
          <w:rPr>
            <w:rFonts w:ascii="Crimson Text" w:hAnsi="Crimson Text"/>
            <w:color w:val="000000" w:themeColor="text1"/>
            <w:sz w:val="26"/>
            <w:szCs w:val="26"/>
          </w:rPr>
          <w:delText>,</w:delText>
        </w:r>
      </w:del>
      <w:ins w:id="1331" w:author="Paula Castrilli" w:date="2025-05-25T19:28:00Z">
        <w:r w:rsidR="00F97915">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presumía de una vida </w:t>
      </w:r>
      <w:r w:rsidR="00D21BA5" w:rsidRPr="008D03A6">
        <w:rPr>
          <w:rFonts w:ascii="Crimson Text" w:hAnsi="Crimson Text"/>
          <w:color w:val="000000" w:themeColor="text1"/>
          <w:sz w:val="26"/>
          <w:szCs w:val="26"/>
        </w:rPr>
        <w:t>vinculada</w:t>
      </w:r>
      <w:r w:rsidR="00535E40" w:rsidRPr="008D03A6">
        <w:rPr>
          <w:rFonts w:ascii="Crimson Text" w:hAnsi="Crimson Text"/>
          <w:color w:val="000000" w:themeColor="text1"/>
          <w:sz w:val="26"/>
          <w:szCs w:val="26"/>
        </w:rPr>
        <w:t xml:space="preserve"> a la realeza</w:t>
      </w:r>
      <w:ins w:id="1332" w:author="Paula Castrilli" w:date="2025-05-25T19:28:00Z">
        <w:r w:rsidR="00F97915">
          <w:rPr>
            <w:rFonts w:ascii="Crimson Text" w:hAnsi="Crimson Text"/>
            <w:color w:val="000000" w:themeColor="text1"/>
            <w:sz w:val="26"/>
            <w:szCs w:val="26"/>
          </w:rPr>
          <w:t>, algo que a ella nunca le había importado,</w:t>
        </w:r>
      </w:ins>
      <w:r w:rsidRPr="008D03A6">
        <w:rPr>
          <w:rFonts w:ascii="Crimson Text" w:hAnsi="Crimson Text"/>
          <w:color w:val="000000" w:themeColor="text1"/>
          <w:sz w:val="26"/>
          <w:szCs w:val="26"/>
        </w:rPr>
        <w:t xml:space="preserve"> y, como si fuera poco, </w:t>
      </w:r>
      <w:r w:rsidR="00BE5B9C" w:rsidRPr="008D03A6">
        <w:rPr>
          <w:rFonts w:ascii="Crimson Text" w:hAnsi="Crimson Text"/>
          <w:color w:val="000000" w:themeColor="text1"/>
          <w:sz w:val="26"/>
          <w:szCs w:val="26"/>
        </w:rPr>
        <w:t xml:space="preserve">hasta </w:t>
      </w:r>
      <w:r w:rsidRPr="008D03A6">
        <w:rPr>
          <w:rFonts w:ascii="Crimson Text" w:hAnsi="Crimson Text"/>
          <w:color w:val="000000" w:themeColor="text1"/>
          <w:sz w:val="26"/>
          <w:szCs w:val="26"/>
        </w:rPr>
        <w:t xml:space="preserve">había domado el dragón que </w:t>
      </w:r>
      <w:r w:rsidR="00BE5B9C" w:rsidRPr="008D03A6">
        <w:rPr>
          <w:rFonts w:ascii="Crimson Text" w:hAnsi="Crimson Text"/>
          <w:color w:val="000000" w:themeColor="text1"/>
          <w:sz w:val="26"/>
          <w:szCs w:val="26"/>
        </w:rPr>
        <w:t>siempre</w:t>
      </w:r>
      <w:r w:rsidRPr="008D03A6">
        <w:rPr>
          <w:rFonts w:ascii="Crimson Text" w:hAnsi="Crimson Text"/>
          <w:color w:val="000000" w:themeColor="text1"/>
          <w:sz w:val="26"/>
          <w:szCs w:val="26"/>
        </w:rPr>
        <w:t xml:space="preserve"> </w:t>
      </w:r>
      <w:r w:rsidR="008961FA" w:rsidRPr="008D03A6">
        <w:rPr>
          <w:rFonts w:ascii="Crimson Text" w:hAnsi="Crimson Text"/>
          <w:color w:val="000000" w:themeColor="text1"/>
          <w:sz w:val="26"/>
          <w:szCs w:val="26"/>
        </w:rPr>
        <w:t>había soñado</w:t>
      </w:r>
      <w:r w:rsidRPr="008D03A6">
        <w:rPr>
          <w:rFonts w:ascii="Crimson Text" w:hAnsi="Crimson Text"/>
          <w:color w:val="000000" w:themeColor="text1"/>
          <w:sz w:val="26"/>
          <w:szCs w:val="26"/>
        </w:rPr>
        <w:t xml:space="preserve">. Parecía que tenía todo </w:t>
      </w:r>
      <w:r w:rsidR="00F92784" w:rsidRPr="008D03A6">
        <w:rPr>
          <w:rFonts w:ascii="Crimson Text" w:hAnsi="Crimson Text"/>
          <w:color w:val="000000" w:themeColor="text1"/>
          <w:sz w:val="26"/>
          <w:szCs w:val="26"/>
        </w:rPr>
        <w:t>resuelto</w:t>
      </w:r>
      <w:del w:id="1333" w:author="Paula Castrilli" w:date="2025-05-25T19:28:00Z">
        <w:r w:rsidRPr="008D03A6" w:rsidDel="00F9791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que </w:t>
      </w:r>
      <w:r w:rsidR="00EE1C3E" w:rsidRPr="008D03A6">
        <w:rPr>
          <w:rFonts w:ascii="Crimson Text" w:hAnsi="Crimson Text"/>
          <w:color w:val="000000" w:themeColor="text1"/>
          <w:sz w:val="26"/>
          <w:szCs w:val="26"/>
        </w:rPr>
        <w:t>él</w:t>
      </w:r>
      <w:r w:rsidRPr="008D03A6">
        <w:rPr>
          <w:rFonts w:ascii="Crimson Text" w:hAnsi="Crimson Text"/>
          <w:color w:val="000000" w:themeColor="text1"/>
          <w:sz w:val="26"/>
          <w:szCs w:val="26"/>
        </w:rPr>
        <w:t xml:space="preserve"> </w:t>
      </w:r>
      <w:r w:rsidR="00E40A19" w:rsidRPr="008D03A6">
        <w:rPr>
          <w:rFonts w:ascii="Crimson Text" w:hAnsi="Crimson Text"/>
          <w:color w:val="000000" w:themeColor="text1"/>
          <w:sz w:val="26"/>
          <w:szCs w:val="26"/>
        </w:rPr>
        <w:t xml:space="preserve">ya no era importante </w:t>
      </w:r>
      <w:del w:id="1334" w:author="Paula Castrilli" w:date="2025-05-25T19:28:00Z">
        <w:r w:rsidR="00E40A19" w:rsidRPr="008D03A6" w:rsidDel="00F97915">
          <w:rPr>
            <w:rFonts w:ascii="Crimson Text" w:hAnsi="Crimson Text"/>
            <w:color w:val="000000" w:themeColor="text1"/>
            <w:sz w:val="26"/>
            <w:szCs w:val="26"/>
          </w:rPr>
          <w:delText>en su presente</w:delText>
        </w:r>
      </w:del>
      <w:ins w:id="1335" w:author="Paula Castrilli" w:date="2025-05-25T19:28:00Z">
        <w:r w:rsidR="00F97915">
          <w:rPr>
            <w:rFonts w:ascii="Crimson Text" w:hAnsi="Crimson Text"/>
            <w:color w:val="000000" w:themeColor="text1"/>
            <w:sz w:val="26"/>
            <w:szCs w:val="26"/>
          </w:rPr>
          <w:t>para ese futuro que se había labrado</w:t>
        </w:r>
      </w:ins>
      <w:r w:rsidRPr="008D03A6">
        <w:rPr>
          <w:rFonts w:ascii="Crimson Text" w:hAnsi="Crimson Text"/>
          <w:color w:val="000000" w:themeColor="text1"/>
          <w:sz w:val="26"/>
          <w:szCs w:val="26"/>
        </w:rPr>
        <w:t xml:space="preserve">. </w:t>
      </w:r>
      <w:ins w:id="1336" w:author="Paula Castrilli" w:date="2025-05-25T19:29:00Z">
        <w:r w:rsidR="00F97915">
          <w:rPr>
            <w:rFonts w:ascii="Crimson Text" w:hAnsi="Crimson Text"/>
            <w:color w:val="000000" w:themeColor="text1"/>
            <w:sz w:val="26"/>
            <w:szCs w:val="26"/>
          </w:rPr>
          <w:t xml:space="preserve">Por otro lado, </w:t>
        </w:r>
      </w:ins>
      <w:del w:id="1337" w:author="Paula Castrilli" w:date="2025-05-25T19:29:00Z">
        <w:r w:rsidRPr="008D03A6" w:rsidDel="00F97915">
          <w:rPr>
            <w:rFonts w:ascii="Crimson Text" w:hAnsi="Crimson Text"/>
            <w:color w:val="000000" w:themeColor="text1"/>
            <w:sz w:val="26"/>
            <w:szCs w:val="26"/>
          </w:rPr>
          <w:delText>N</w:delText>
        </w:r>
      </w:del>
      <w:ins w:id="1338" w:author="Paula Castrilli" w:date="2025-05-25T19:29:00Z">
        <w:r w:rsidR="00F97915">
          <w:rPr>
            <w:rFonts w:ascii="Crimson Text" w:hAnsi="Crimson Text"/>
            <w:color w:val="000000" w:themeColor="text1"/>
            <w:sz w:val="26"/>
            <w:szCs w:val="26"/>
          </w:rPr>
          <w:t>n</w:t>
        </w:r>
      </w:ins>
      <w:r w:rsidRPr="008D03A6">
        <w:rPr>
          <w:rFonts w:ascii="Crimson Text" w:hAnsi="Crimson Text"/>
          <w:color w:val="000000" w:themeColor="text1"/>
          <w:sz w:val="26"/>
          <w:szCs w:val="26"/>
        </w:rPr>
        <w:t>o podía evitar que su condición de plebeyo</w:t>
      </w:r>
      <w:del w:id="1339" w:author="Paula Castrilli" w:date="2025-05-25T19:29:00Z">
        <w:r w:rsidRPr="008D03A6" w:rsidDel="00F9791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lo hiciera sentir</w:t>
      </w:r>
      <w:r w:rsidR="00D21BA5" w:rsidRPr="008D03A6">
        <w:rPr>
          <w:rFonts w:ascii="Crimson Text" w:hAnsi="Crimson Text"/>
          <w:color w:val="000000" w:themeColor="text1"/>
          <w:sz w:val="26"/>
          <w:szCs w:val="26"/>
        </w:rPr>
        <w:t>se</w:t>
      </w:r>
      <w:r w:rsidRPr="008D03A6">
        <w:rPr>
          <w:rFonts w:ascii="Crimson Text" w:hAnsi="Crimson Text"/>
          <w:color w:val="000000" w:themeColor="text1"/>
          <w:sz w:val="26"/>
          <w:szCs w:val="26"/>
        </w:rPr>
        <w:t xml:space="preserve"> </w:t>
      </w:r>
      <w:r w:rsidR="008961FA" w:rsidRPr="008D03A6">
        <w:rPr>
          <w:rFonts w:ascii="Crimson Text" w:hAnsi="Crimson Text"/>
          <w:color w:val="000000" w:themeColor="text1"/>
          <w:sz w:val="26"/>
          <w:szCs w:val="26"/>
        </w:rPr>
        <w:t xml:space="preserve">más </w:t>
      </w:r>
      <w:r w:rsidRPr="008D03A6">
        <w:rPr>
          <w:rFonts w:ascii="Crimson Text" w:hAnsi="Crimson Text"/>
          <w:color w:val="000000" w:themeColor="text1"/>
          <w:sz w:val="26"/>
          <w:szCs w:val="26"/>
        </w:rPr>
        <w:t xml:space="preserve">inferior </w:t>
      </w:r>
      <w:ins w:id="1340" w:author="Paula Castrilli" w:date="2025-05-25T19:29:00Z">
        <w:r w:rsidR="00F97915">
          <w:rPr>
            <w:rFonts w:ascii="Crimson Text" w:hAnsi="Crimson Text"/>
            <w:color w:val="000000" w:themeColor="text1"/>
            <w:sz w:val="26"/>
            <w:szCs w:val="26"/>
          </w:rPr>
          <w:t xml:space="preserve">de lo </w:t>
        </w:r>
      </w:ins>
      <w:r w:rsidR="008961FA" w:rsidRPr="008D03A6">
        <w:rPr>
          <w:rFonts w:ascii="Crimson Text" w:hAnsi="Crimson Text"/>
          <w:color w:val="000000" w:themeColor="text1"/>
          <w:sz w:val="26"/>
          <w:szCs w:val="26"/>
        </w:rPr>
        <w:t xml:space="preserve">que nunca </w:t>
      </w:r>
      <w:ins w:id="1341" w:author="Paula Castrilli" w:date="2025-05-25T19:29:00Z">
        <w:r w:rsidR="00F97915">
          <w:rPr>
            <w:rFonts w:ascii="Crimson Text" w:hAnsi="Crimson Text"/>
            <w:color w:val="000000" w:themeColor="text1"/>
            <w:sz w:val="26"/>
            <w:szCs w:val="26"/>
          </w:rPr>
          <w:t xml:space="preserve">antes se había sentido </w:t>
        </w:r>
      </w:ins>
      <w:r w:rsidRPr="008D03A6">
        <w:rPr>
          <w:rFonts w:ascii="Crimson Text" w:hAnsi="Crimson Text"/>
          <w:color w:val="000000" w:themeColor="text1"/>
          <w:sz w:val="26"/>
          <w:szCs w:val="26"/>
        </w:rPr>
        <w:t xml:space="preserve">ante aquella </w:t>
      </w:r>
      <w:r w:rsidR="00412995" w:rsidRPr="008D03A6">
        <w:rPr>
          <w:rFonts w:ascii="Crimson Text" w:hAnsi="Crimson Text"/>
          <w:color w:val="000000" w:themeColor="text1"/>
          <w:sz w:val="26"/>
          <w:szCs w:val="26"/>
        </w:rPr>
        <w:t>princesa</w:t>
      </w:r>
      <w:r w:rsidRPr="008D03A6">
        <w:rPr>
          <w:rFonts w:ascii="Crimson Text" w:hAnsi="Crimson Text"/>
          <w:color w:val="000000" w:themeColor="text1"/>
          <w:sz w:val="26"/>
          <w:szCs w:val="26"/>
        </w:rPr>
        <w:t>.</w:t>
      </w:r>
    </w:p>
    <w:p w:rsidR="00193F9D" w:rsidRPr="008D03A6" w:rsidRDefault="00D21BA5"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 un momento a otro, se vio</w:t>
      </w:r>
      <w:r w:rsidR="00051317" w:rsidRPr="008D03A6">
        <w:rPr>
          <w:rFonts w:ascii="Crimson Text" w:hAnsi="Crimson Text"/>
          <w:color w:val="000000" w:themeColor="text1"/>
          <w:sz w:val="26"/>
          <w:szCs w:val="26"/>
        </w:rPr>
        <w:t xml:space="preserve"> </w:t>
      </w:r>
      <w:r w:rsidR="003257FB" w:rsidRPr="008D03A6">
        <w:rPr>
          <w:rFonts w:ascii="Crimson Text" w:hAnsi="Crimson Text"/>
          <w:color w:val="000000" w:themeColor="text1"/>
          <w:sz w:val="26"/>
          <w:szCs w:val="26"/>
        </w:rPr>
        <w:t>rendido</w:t>
      </w:r>
      <w:r w:rsidR="00051317" w:rsidRPr="008D03A6">
        <w:rPr>
          <w:rFonts w:ascii="Crimson Text" w:hAnsi="Crimson Text"/>
          <w:color w:val="000000" w:themeColor="text1"/>
          <w:sz w:val="26"/>
          <w:szCs w:val="26"/>
        </w:rPr>
        <w:t xml:space="preserve">, </w:t>
      </w:r>
      <w:r w:rsidR="003257FB" w:rsidRPr="008D03A6">
        <w:rPr>
          <w:rFonts w:ascii="Crimson Text" w:hAnsi="Crimson Text"/>
          <w:color w:val="000000" w:themeColor="text1"/>
          <w:sz w:val="26"/>
          <w:szCs w:val="26"/>
        </w:rPr>
        <w:t xml:space="preserve">incluso </w:t>
      </w:r>
      <w:r w:rsidR="00BE5B9C" w:rsidRPr="008D03A6">
        <w:rPr>
          <w:rFonts w:ascii="Crimson Text" w:hAnsi="Crimson Text"/>
          <w:color w:val="000000" w:themeColor="text1"/>
          <w:sz w:val="26"/>
          <w:szCs w:val="26"/>
        </w:rPr>
        <w:t>ponía en duda su</w:t>
      </w:r>
      <w:r w:rsidR="00771897" w:rsidRPr="008D03A6">
        <w:rPr>
          <w:rFonts w:ascii="Crimson Text" w:hAnsi="Crimson Text"/>
          <w:color w:val="000000" w:themeColor="text1"/>
          <w:sz w:val="26"/>
          <w:szCs w:val="26"/>
        </w:rPr>
        <w:t xml:space="preserve"> </w:t>
      </w:r>
      <w:r w:rsidR="00BE5B9C" w:rsidRPr="008D03A6">
        <w:rPr>
          <w:rFonts w:ascii="Crimson Text" w:hAnsi="Crimson Text"/>
          <w:color w:val="000000" w:themeColor="text1"/>
          <w:sz w:val="26"/>
          <w:szCs w:val="26"/>
        </w:rPr>
        <w:t xml:space="preserve">continuidad </w:t>
      </w:r>
      <w:r w:rsidR="00771897" w:rsidRPr="008D03A6">
        <w:rPr>
          <w:rFonts w:ascii="Crimson Text" w:hAnsi="Crimson Text"/>
          <w:color w:val="000000" w:themeColor="text1"/>
          <w:sz w:val="26"/>
          <w:szCs w:val="26"/>
        </w:rPr>
        <w:t>en</w:t>
      </w:r>
      <w:r w:rsidR="003257FB" w:rsidRPr="008D03A6">
        <w:rPr>
          <w:rFonts w:ascii="Crimson Text" w:hAnsi="Crimson Text"/>
          <w:color w:val="000000" w:themeColor="text1"/>
          <w:sz w:val="26"/>
          <w:szCs w:val="26"/>
        </w:rPr>
        <w:t xml:space="preserve"> la guardia real</w:t>
      </w:r>
      <w:del w:id="1342" w:author="Paula Castrilli" w:date="2025-05-25T19:29:00Z">
        <w:r w:rsidR="003257FB" w:rsidRPr="008D03A6" w:rsidDel="00F97915">
          <w:rPr>
            <w:rFonts w:ascii="Crimson Text" w:hAnsi="Crimson Text"/>
            <w:color w:val="000000" w:themeColor="text1"/>
            <w:sz w:val="26"/>
            <w:szCs w:val="26"/>
          </w:rPr>
          <w:delText>,</w:delText>
        </w:r>
        <w:r w:rsidR="00BE5B9C" w:rsidRPr="008D03A6" w:rsidDel="00F97915">
          <w:rPr>
            <w:rFonts w:ascii="Crimson Text" w:hAnsi="Crimson Text"/>
            <w:color w:val="000000" w:themeColor="text1"/>
            <w:sz w:val="26"/>
            <w:szCs w:val="26"/>
          </w:rPr>
          <w:delText xml:space="preserve"> e</w:delText>
        </w:r>
      </w:del>
      <w:ins w:id="1343" w:author="Paula Castrilli" w:date="2025-05-25T19:29:00Z">
        <w:r w:rsidR="00F97915">
          <w:rPr>
            <w:rFonts w:ascii="Crimson Text" w:hAnsi="Crimson Text"/>
            <w:color w:val="000000" w:themeColor="text1"/>
            <w:sz w:val="26"/>
            <w:szCs w:val="26"/>
          </w:rPr>
          <w:t xml:space="preserve">. </w:t>
        </w:r>
      </w:ins>
      <w:ins w:id="1344" w:author="Paula Castrilli" w:date="2025-05-25T19:30:00Z">
        <w:r w:rsidR="00F97915">
          <w:rPr>
            <w:rFonts w:ascii="Crimson Text" w:hAnsi="Crimson Text"/>
            <w:color w:val="000000" w:themeColor="text1"/>
            <w:sz w:val="26"/>
            <w:szCs w:val="26"/>
          </w:rPr>
          <w:t>No podía negar que, en parte,</w:t>
        </w:r>
      </w:ins>
      <w:del w:id="1345" w:author="Paula Castrilli" w:date="2025-05-25T19:30:00Z">
        <w:r w:rsidR="00BE5B9C" w:rsidRPr="008D03A6" w:rsidDel="00F97915">
          <w:rPr>
            <w:rFonts w:ascii="Crimson Text" w:hAnsi="Crimson Text"/>
            <w:color w:val="000000" w:themeColor="text1"/>
            <w:sz w:val="26"/>
            <w:szCs w:val="26"/>
          </w:rPr>
          <w:delText>n parte,</w:delText>
        </w:r>
      </w:del>
      <w:r w:rsidR="00BE5B9C" w:rsidRPr="008D03A6">
        <w:rPr>
          <w:rFonts w:ascii="Crimson Text" w:hAnsi="Crimson Text"/>
          <w:color w:val="000000" w:themeColor="text1"/>
          <w:sz w:val="26"/>
          <w:szCs w:val="26"/>
        </w:rPr>
        <w:t xml:space="preserve"> </w:t>
      </w:r>
      <w:r w:rsidR="0001308F" w:rsidRPr="008D03A6">
        <w:rPr>
          <w:rFonts w:ascii="Crimson Text" w:hAnsi="Crimson Text"/>
          <w:color w:val="000000" w:themeColor="text1"/>
          <w:sz w:val="26"/>
          <w:szCs w:val="26"/>
        </w:rPr>
        <w:t>había elegido esa carrera</w:t>
      </w:r>
      <w:r w:rsidR="00DC7F91" w:rsidRPr="008D03A6">
        <w:rPr>
          <w:rFonts w:ascii="Crimson Text" w:hAnsi="Crimson Text"/>
          <w:color w:val="000000" w:themeColor="text1"/>
          <w:sz w:val="26"/>
          <w:szCs w:val="26"/>
        </w:rPr>
        <w:t xml:space="preserve"> para convertirse en caballero y estar</w:t>
      </w:r>
      <w:r w:rsidRPr="008D03A6">
        <w:rPr>
          <w:rFonts w:ascii="Crimson Text" w:hAnsi="Crimson Text"/>
          <w:color w:val="000000" w:themeColor="text1"/>
          <w:sz w:val="26"/>
          <w:szCs w:val="26"/>
        </w:rPr>
        <w:t xml:space="preserve"> </w:t>
      </w:r>
      <w:r w:rsidR="00412995" w:rsidRPr="008D03A6">
        <w:rPr>
          <w:rFonts w:ascii="Crimson Text" w:hAnsi="Crimson Text"/>
          <w:color w:val="000000" w:themeColor="text1"/>
          <w:sz w:val="26"/>
          <w:szCs w:val="26"/>
        </w:rPr>
        <w:t xml:space="preserve">más cerca </w:t>
      </w:r>
      <w:r w:rsidR="00DC7F91" w:rsidRPr="008D03A6">
        <w:rPr>
          <w:rFonts w:ascii="Crimson Text" w:hAnsi="Crimson Text"/>
          <w:color w:val="000000" w:themeColor="text1"/>
          <w:sz w:val="26"/>
          <w:szCs w:val="26"/>
        </w:rPr>
        <w:t>de ella</w:t>
      </w:r>
      <w:r w:rsidR="00BE5B9C" w:rsidRPr="008D03A6">
        <w:rPr>
          <w:rFonts w:ascii="Crimson Text" w:hAnsi="Crimson Text"/>
          <w:color w:val="000000" w:themeColor="text1"/>
          <w:sz w:val="26"/>
          <w:szCs w:val="26"/>
        </w:rPr>
        <w:t xml:space="preserve">. </w:t>
      </w:r>
      <w:ins w:id="1346" w:author="Paula Castrilli" w:date="2025-05-25T19:30:00Z">
        <w:r w:rsidR="00F97915">
          <w:rPr>
            <w:rFonts w:ascii="Crimson Text" w:hAnsi="Crimson Text"/>
            <w:color w:val="000000" w:themeColor="text1"/>
            <w:sz w:val="26"/>
            <w:szCs w:val="26"/>
          </w:rPr>
          <w:t xml:space="preserve">Pero, </w:t>
        </w:r>
      </w:ins>
      <w:del w:id="1347" w:author="Paula Castrilli" w:date="2025-05-25T19:30:00Z">
        <w:r w:rsidR="00BE5B9C" w:rsidRPr="008D03A6" w:rsidDel="00F97915">
          <w:rPr>
            <w:rFonts w:ascii="Crimson Text" w:hAnsi="Crimson Text"/>
            <w:color w:val="000000" w:themeColor="text1"/>
            <w:sz w:val="26"/>
            <w:szCs w:val="26"/>
          </w:rPr>
          <w:delText>D</w:delText>
        </w:r>
      </w:del>
      <w:ins w:id="1348" w:author="Paula Castrilli" w:date="2025-05-25T19:30:00Z">
        <w:r w:rsidR="00F97915">
          <w:rPr>
            <w:rFonts w:ascii="Crimson Text" w:hAnsi="Crimson Text"/>
            <w:color w:val="000000" w:themeColor="text1"/>
            <w:sz w:val="26"/>
            <w:szCs w:val="26"/>
          </w:rPr>
          <w:t>d</w:t>
        </w:r>
      </w:ins>
      <w:r w:rsidR="003257FB" w:rsidRPr="008D03A6">
        <w:rPr>
          <w:rFonts w:ascii="Crimson Text" w:hAnsi="Crimson Text"/>
          <w:color w:val="000000" w:themeColor="text1"/>
          <w:sz w:val="26"/>
          <w:szCs w:val="26"/>
        </w:rPr>
        <w:t xml:space="preserve">espués </w:t>
      </w:r>
      <w:r w:rsidR="00BE5B9C" w:rsidRPr="008D03A6">
        <w:rPr>
          <w:rFonts w:ascii="Crimson Text" w:hAnsi="Crimson Text"/>
          <w:color w:val="000000" w:themeColor="text1"/>
          <w:sz w:val="26"/>
          <w:szCs w:val="26"/>
        </w:rPr>
        <w:t xml:space="preserve">de todo, </w:t>
      </w:r>
      <w:r w:rsidR="0001308F" w:rsidRPr="008D03A6">
        <w:rPr>
          <w:rFonts w:ascii="Crimson Text" w:hAnsi="Crimson Text"/>
          <w:color w:val="000000" w:themeColor="text1"/>
          <w:sz w:val="26"/>
          <w:szCs w:val="26"/>
        </w:rPr>
        <w:t>consideró que</w:t>
      </w:r>
      <w:del w:id="1349" w:author="Paula Castrilli" w:date="2025-05-25T19:30:00Z">
        <w:r w:rsidR="0001308F" w:rsidRPr="008D03A6" w:rsidDel="00F97915">
          <w:rPr>
            <w:rFonts w:ascii="Crimson Text" w:hAnsi="Crimson Text"/>
            <w:color w:val="000000" w:themeColor="text1"/>
            <w:sz w:val="26"/>
            <w:szCs w:val="26"/>
          </w:rPr>
          <w:delText>,</w:delText>
        </w:r>
      </w:del>
      <w:r w:rsidR="0001308F" w:rsidRPr="008D03A6">
        <w:rPr>
          <w:rFonts w:ascii="Crimson Text" w:hAnsi="Crimson Text"/>
          <w:color w:val="000000" w:themeColor="text1"/>
          <w:sz w:val="26"/>
          <w:szCs w:val="26"/>
        </w:rPr>
        <w:t xml:space="preserve"> </w:t>
      </w:r>
      <w:r w:rsidR="00BE5B9C" w:rsidRPr="008D03A6">
        <w:rPr>
          <w:rFonts w:ascii="Crimson Text" w:hAnsi="Crimson Text"/>
          <w:color w:val="000000" w:themeColor="text1"/>
          <w:sz w:val="26"/>
          <w:szCs w:val="26"/>
        </w:rPr>
        <w:t>tal vez</w:t>
      </w:r>
      <w:del w:id="1350" w:author="Paula Castrilli" w:date="2025-05-25T19:30:00Z">
        <w:r w:rsidR="00BE5B9C" w:rsidRPr="008D03A6" w:rsidDel="00F97915">
          <w:rPr>
            <w:rFonts w:ascii="Crimson Text" w:hAnsi="Crimson Text"/>
            <w:color w:val="000000" w:themeColor="text1"/>
            <w:sz w:val="26"/>
            <w:szCs w:val="26"/>
          </w:rPr>
          <w:delText>,</w:delText>
        </w:r>
      </w:del>
      <w:r w:rsidR="00BE5B9C" w:rsidRPr="008D03A6">
        <w:rPr>
          <w:rFonts w:ascii="Crimson Text" w:hAnsi="Crimson Text"/>
          <w:color w:val="000000" w:themeColor="text1"/>
          <w:sz w:val="26"/>
          <w:szCs w:val="26"/>
        </w:rPr>
        <w:t xml:space="preserve"> su destino </w:t>
      </w:r>
      <w:r w:rsidR="0001308F" w:rsidRPr="008D03A6">
        <w:rPr>
          <w:rFonts w:ascii="Crimson Text" w:hAnsi="Crimson Text"/>
          <w:color w:val="000000" w:themeColor="text1"/>
          <w:sz w:val="26"/>
          <w:szCs w:val="26"/>
        </w:rPr>
        <w:t>estaba más ligado a</w:t>
      </w:r>
      <w:r w:rsidR="003257FB" w:rsidRPr="008D03A6">
        <w:rPr>
          <w:rFonts w:ascii="Crimson Text" w:hAnsi="Crimson Text"/>
          <w:color w:val="000000" w:themeColor="text1"/>
          <w:sz w:val="26"/>
          <w:szCs w:val="26"/>
        </w:rPr>
        <w:t xml:space="preserve"> los establos</w:t>
      </w:r>
      <w:r w:rsidR="0001308F" w:rsidRPr="008D03A6">
        <w:rPr>
          <w:rFonts w:ascii="Crimson Text" w:hAnsi="Crimson Text"/>
          <w:color w:val="000000" w:themeColor="text1"/>
          <w:sz w:val="26"/>
          <w:szCs w:val="26"/>
        </w:rPr>
        <w:t>,</w:t>
      </w:r>
      <w:r w:rsidR="003257FB" w:rsidRPr="008D03A6">
        <w:rPr>
          <w:rFonts w:ascii="Crimson Text" w:hAnsi="Crimson Text"/>
          <w:color w:val="000000" w:themeColor="text1"/>
          <w:sz w:val="26"/>
          <w:szCs w:val="26"/>
        </w:rPr>
        <w:t xml:space="preserve"> </w:t>
      </w:r>
      <w:ins w:id="1351" w:author="Paula Castrilli" w:date="2025-05-25T19:30:00Z">
        <w:r w:rsidR="00F97915">
          <w:rPr>
            <w:rFonts w:ascii="Crimson Text" w:hAnsi="Crimson Text"/>
            <w:color w:val="000000" w:themeColor="text1"/>
            <w:sz w:val="26"/>
            <w:szCs w:val="26"/>
          </w:rPr>
          <w:t xml:space="preserve">tal </w:t>
        </w:r>
      </w:ins>
      <w:r w:rsidR="003257FB" w:rsidRPr="008D03A6">
        <w:rPr>
          <w:rFonts w:ascii="Crimson Text" w:hAnsi="Crimson Text"/>
          <w:color w:val="000000" w:themeColor="text1"/>
          <w:sz w:val="26"/>
          <w:szCs w:val="26"/>
        </w:rPr>
        <w:t>como su padre.</w:t>
      </w:r>
    </w:p>
    <w:p w:rsidR="003257FB" w:rsidRPr="008D03A6" w:rsidRDefault="0001308F" w:rsidP="002E1261">
      <w:pPr>
        <w:tabs>
          <w:tab w:val="left" w:pos="2179"/>
        </w:tabs>
        <w:spacing w:after="0"/>
        <w:ind w:firstLine="284"/>
        <w:jc w:val="both"/>
        <w:rPr>
          <w:rFonts w:ascii="Crimson Text" w:hAnsi="Crimson Text"/>
          <w:color w:val="000000" w:themeColor="text1"/>
          <w:sz w:val="26"/>
          <w:szCs w:val="26"/>
        </w:rPr>
      </w:pPr>
      <w:del w:id="1352" w:author="Paula Castrilli" w:date="2025-05-25T19:31:00Z">
        <w:r w:rsidRPr="008D03A6" w:rsidDel="00AD1CB7">
          <w:rPr>
            <w:rFonts w:ascii="Crimson Text" w:hAnsi="Crimson Text"/>
            <w:color w:val="000000" w:themeColor="text1"/>
            <w:sz w:val="26"/>
            <w:szCs w:val="26"/>
          </w:rPr>
          <w:delText>Volvió la mirada sobre</w:delText>
        </w:r>
      </w:del>
      <w:ins w:id="1353" w:author="Paula Castrilli" w:date="2025-05-25T19:31:00Z">
        <w:r w:rsidR="00AD1CB7">
          <w:rPr>
            <w:rFonts w:ascii="Crimson Text" w:hAnsi="Crimson Text"/>
            <w:color w:val="000000" w:themeColor="text1"/>
            <w:sz w:val="26"/>
            <w:szCs w:val="26"/>
          </w:rPr>
          <w:t>Busc</w:t>
        </w:r>
      </w:ins>
      <w:ins w:id="1354" w:author="Paula Castrilli" w:date="2025-05-25T19:32:00Z">
        <w:r w:rsidR="00AD1CB7">
          <w:rPr>
            <w:rFonts w:ascii="Crimson Text" w:hAnsi="Crimson Text"/>
            <w:color w:val="000000" w:themeColor="text1"/>
            <w:sz w:val="26"/>
            <w:szCs w:val="26"/>
          </w:rPr>
          <w:t>ó con la mirada los ojos de</w:t>
        </w:r>
      </w:ins>
      <w:r w:rsidRPr="008D03A6">
        <w:rPr>
          <w:rFonts w:ascii="Crimson Text" w:hAnsi="Crimson Text"/>
          <w:color w:val="000000" w:themeColor="text1"/>
          <w:sz w:val="26"/>
          <w:szCs w:val="26"/>
        </w:rPr>
        <w:t xml:space="preserve"> Elena, pero ella </w:t>
      </w:r>
      <w:r w:rsidR="00A827AA" w:rsidRPr="008D03A6">
        <w:rPr>
          <w:rFonts w:ascii="Crimson Text" w:hAnsi="Crimson Text"/>
          <w:color w:val="000000" w:themeColor="text1"/>
          <w:sz w:val="26"/>
          <w:szCs w:val="26"/>
        </w:rPr>
        <w:t>tenía la</w:t>
      </w:r>
      <w:r w:rsidRPr="008D03A6">
        <w:rPr>
          <w:rFonts w:ascii="Crimson Text" w:hAnsi="Crimson Text"/>
          <w:color w:val="000000" w:themeColor="text1"/>
          <w:sz w:val="26"/>
          <w:szCs w:val="26"/>
        </w:rPr>
        <w:t xml:space="preserve"> atención </w:t>
      </w:r>
      <w:r w:rsidR="00A827AA" w:rsidRPr="008D03A6">
        <w:rPr>
          <w:rFonts w:ascii="Crimson Text" w:hAnsi="Crimson Text"/>
          <w:color w:val="000000" w:themeColor="text1"/>
          <w:sz w:val="26"/>
          <w:szCs w:val="26"/>
        </w:rPr>
        <w:t>puesta en la bestia</w:t>
      </w:r>
      <w:r w:rsidRPr="008D03A6">
        <w:rPr>
          <w:rFonts w:ascii="Crimson Text" w:hAnsi="Crimson Text"/>
          <w:color w:val="000000" w:themeColor="text1"/>
          <w:sz w:val="26"/>
          <w:szCs w:val="26"/>
        </w:rPr>
        <w:t xml:space="preserve">. </w:t>
      </w:r>
      <w:r w:rsidR="00B14B11" w:rsidRPr="008D03A6">
        <w:rPr>
          <w:rFonts w:ascii="Crimson Text" w:hAnsi="Crimson Text"/>
          <w:color w:val="000000" w:themeColor="text1"/>
          <w:sz w:val="26"/>
          <w:szCs w:val="26"/>
        </w:rPr>
        <w:t>El espécimen</w:t>
      </w:r>
      <w:r w:rsidRPr="008D03A6">
        <w:rPr>
          <w:rFonts w:ascii="Crimson Text" w:hAnsi="Crimson Text"/>
          <w:color w:val="000000" w:themeColor="text1"/>
          <w:sz w:val="26"/>
          <w:szCs w:val="26"/>
        </w:rPr>
        <w:t xml:space="preserve"> era </w:t>
      </w:r>
      <w:r w:rsidR="00B14B11" w:rsidRPr="008D03A6">
        <w:rPr>
          <w:rFonts w:ascii="Crimson Text" w:hAnsi="Crimson Text"/>
          <w:color w:val="000000" w:themeColor="text1"/>
          <w:sz w:val="26"/>
          <w:szCs w:val="26"/>
        </w:rPr>
        <w:t>fabuloso</w:t>
      </w:r>
      <w:r w:rsidRPr="008D03A6">
        <w:rPr>
          <w:rFonts w:ascii="Crimson Text" w:hAnsi="Crimson Text"/>
          <w:color w:val="000000" w:themeColor="text1"/>
          <w:sz w:val="26"/>
          <w:szCs w:val="26"/>
        </w:rPr>
        <w:t xml:space="preserve">, sin dudas, el dragón más </w:t>
      </w:r>
      <w:r w:rsidR="00FC56CF" w:rsidRPr="008D03A6">
        <w:rPr>
          <w:rFonts w:ascii="Crimson Text" w:hAnsi="Crimson Text"/>
          <w:color w:val="000000" w:themeColor="text1"/>
          <w:sz w:val="26"/>
          <w:szCs w:val="26"/>
        </w:rPr>
        <w:t>voluminoso</w:t>
      </w:r>
      <w:r w:rsidRPr="008D03A6">
        <w:rPr>
          <w:rFonts w:ascii="Crimson Text" w:hAnsi="Crimson Text"/>
          <w:color w:val="000000" w:themeColor="text1"/>
          <w:sz w:val="26"/>
          <w:szCs w:val="26"/>
        </w:rPr>
        <w:t xml:space="preserve"> e imponente de todos los que había cruzado </w:t>
      </w:r>
      <w:del w:id="1355" w:author="Paula Castrilli" w:date="2025-05-25T19:49:00Z">
        <w:r w:rsidRPr="008D03A6" w:rsidDel="00973F2D">
          <w:rPr>
            <w:rFonts w:ascii="Crimson Text" w:hAnsi="Crimson Text"/>
            <w:color w:val="000000" w:themeColor="text1"/>
            <w:sz w:val="26"/>
            <w:szCs w:val="26"/>
          </w:rPr>
          <w:delText>durante la tarde</w:delText>
        </w:r>
      </w:del>
      <w:ins w:id="1356" w:author="Paula Castrilli" w:date="2025-05-25T19:49:00Z">
        <w:r w:rsidR="00973F2D">
          <w:rPr>
            <w:rFonts w:ascii="Crimson Text" w:hAnsi="Crimson Text"/>
            <w:color w:val="000000" w:themeColor="text1"/>
            <w:sz w:val="26"/>
            <w:szCs w:val="26"/>
          </w:rPr>
          <w:t>a lo largo del día</w:t>
        </w:r>
      </w:ins>
      <w:r w:rsidRPr="008D03A6">
        <w:rPr>
          <w:rFonts w:ascii="Crimson Text" w:hAnsi="Crimson Text"/>
          <w:color w:val="000000" w:themeColor="text1"/>
          <w:sz w:val="26"/>
          <w:szCs w:val="26"/>
        </w:rPr>
        <w:t xml:space="preserve">. </w:t>
      </w:r>
      <w:r w:rsidR="00FC56CF" w:rsidRPr="008D03A6">
        <w:rPr>
          <w:rFonts w:ascii="Crimson Text" w:hAnsi="Crimson Text"/>
          <w:color w:val="000000" w:themeColor="text1"/>
          <w:sz w:val="26"/>
          <w:szCs w:val="26"/>
        </w:rPr>
        <w:t>Poseía</w:t>
      </w:r>
      <w:r w:rsidRPr="008D03A6">
        <w:rPr>
          <w:rFonts w:ascii="Crimson Text" w:hAnsi="Crimson Text"/>
          <w:color w:val="000000" w:themeColor="text1"/>
          <w:sz w:val="26"/>
          <w:szCs w:val="26"/>
        </w:rPr>
        <w:t xml:space="preserve"> alas enormes y </w:t>
      </w:r>
      <w:del w:id="1357" w:author="Paula Castrilli" w:date="2025-05-25T19:49:00Z">
        <w:r w:rsidR="00FC56CF" w:rsidRPr="008D03A6" w:rsidDel="00973F2D">
          <w:rPr>
            <w:rFonts w:ascii="Crimson Text" w:hAnsi="Crimson Text"/>
            <w:color w:val="000000" w:themeColor="text1"/>
            <w:sz w:val="26"/>
            <w:szCs w:val="26"/>
          </w:rPr>
          <w:delText>fibrosas</w:delText>
        </w:r>
      </w:del>
      <w:ins w:id="1358" w:author="Paula Castrilli" w:date="2025-05-25T19:49:00Z">
        <w:r w:rsidR="00973F2D" w:rsidRPr="008D03A6">
          <w:rPr>
            <w:rFonts w:ascii="Crimson Text" w:hAnsi="Crimson Text"/>
            <w:color w:val="000000" w:themeColor="text1"/>
            <w:sz w:val="26"/>
            <w:szCs w:val="26"/>
          </w:rPr>
          <w:t>correosas</w:t>
        </w:r>
      </w:ins>
      <w:r w:rsidR="00FC56CF" w:rsidRPr="008D03A6">
        <w:rPr>
          <w:rFonts w:ascii="Crimson Text" w:hAnsi="Crimson Text"/>
          <w:color w:val="000000" w:themeColor="text1"/>
          <w:sz w:val="26"/>
          <w:szCs w:val="26"/>
        </w:rPr>
        <w:t xml:space="preserve">, con </w:t>
      </w:r>
      <w:r w:rsidR="00D665F9" w:rsidRPr="008D03A6">
        <w:rPr>
          <w:rFonts w:ascii="Crimson Text" w:hAnsi="Crimson Text"/>
          <w:color w:val="000000" w:themeColor="text1"/>
          <w:sz w:val="26"/>
          <w:szCs w:val="26"/>
        </w:rPr>
        <w:t>púas</w:t>
      </w:r>
      <w:r w:rsidR="00FC56CF" w:rsidRPr="008D03A6">
        <w:rPr>
          <w:rFonts w:ascii="Crimson Text" w:hAnsi="Crimson Text"/>
          <w:color w:val="000000" w:themeColor="text1"/>
          <w:sz w:val="26"/>
          <w:szCs w:val="26"/>
        </w:rPr>
        <w:t xml:space="preserve"> filosas que se asomaban en los extremos. S</w:t>
      </w:r>
      <w:r w:rsidRPr="008D03A6">
        <w:rPr>
          <w:rFonts w:ascii="Crimson Text" w:hAnsi="Crimson Text"/>
          <w:color w:val="000000" w:themeColor="text1"/>
          <w:sz w:val="26"/>
          <w:szCs w:val="26"/>
        </w:rPr>
        <w:t>u cuerpo</w:t>
      </w:r>
      <w:r w:rsidR="00FC56CF" w:rsidRPr="008D03A6">
        <w:rPr>
          <w:rFonts w:ascii="Crimson Text" w:hAnsi="Crimson Text"/>
          <w:color w:val="000000" w:themeColor="text1"/>
          <w:sz w:val="26"/>
          <w:szCs w:val="26"/>
        </w:rPr>
        <w:t xml:space="preserve"> de color morado </w:t>
      </w:r>
      <w:del w:id="1359" w:author="Paula Castrilli" w:date="2025-05-25T19:50:00Z">
        <w:r w:rsidR="00FC56CF" w:rsidRPr="008D03A6" w:rsidDel="00973F2D">
          <w:rPr>
            <w:rFonts w:ascii="Crimson Text" w:hAnsi="Crimson Text"/>
            <w:color w:val="000000" w:themeColor="text1"/>
            <w:sz w:val="26"/>
            <w:szCs w:val="26"/>
          </w:rPr>
          <w:delText xml:space="preserve">era del estilo </w:delText>
        </w:r>
        <w:r w:rsidR="002719EE" w:rsidRPr="008D03A6" w:rsidDel="00973F2D">
          <w:rPr>
            <w:rFonts w:ascii="Crimson Text" w:hAnsi="Crimson Text"/>
            <w:color w:val="000000" w:themeColor="text1"/>
            <w:sz w:val="26"/>
            <w:szCs w:val="26"/>
          </w:rPr>
          <w:delText>reptil</w:delText>
        </w:r>
        <w:r w:rsidRPr="008D03A6" w:rsidDel="00973F2D">
          <w:rPr>
            <w:rFonts w:ascii="Crimson Text" w:hAnsi="Crimson Text"/>
            <w:color w:val="000000" w:themeColor="text1"/>
            <w:sz w:val="26"/>
            <w:szCs w:val="26"/>
          </w:rPr>
          <w:delText>,</w:delText>
        </w:r>
      </w:del>
      <w:ins w:id="1360" w:author="Paula Castrilli" w:date="2025-05-25T19:50:00Z">
        <w:r w:rsidR="00973F2D">
          <w:rPr>
            <w:rFonts w:ascii="Crimson Text" w:hAnsi="Crimson Text"/>
            <w:color w:val="000000" w:themeColor="text1"/>
            <w:sz w:val="26"/>
            <w:szCs w:val="26"/>
          </w:rPr>
          <w:t>estaba</w:t>
        </w:r>
      </w:ins>
      <w:r w:rsidR="00FC56CF" w:rsidRPr="008D03A6">
        <w:rPr>
          <w:rFonts w:ascii="Crimson Text" w:hAnsi="Crimson Text"/>
          <w:color w:val="000000" w:themeColor="text1"/>
          <w:sz w:val="26"/>
          <w:szCs w:val="26"/>
        </w:rPr>
        <w:t xml:space="preserve"> cubierto </w:t>
      </w:r>
      <w:r w:rsidR="00B14B11" w:rsidRPr="008D03A6">
        <w:rPr>
          <w:rFonts w:ascii="Crimson Text" w:hAnsi="Crimson Text"/>
          <w:color w:val="000000" w:themeColor="text1"/>
          <w:sz w:val="26"/>
          <w:szCs w:val="26"/>
        </w:rPr>
        <w:t>por</w:t>
      </w:r>
      <w:r w:rsidR="00FC56CF" w:rsidRPr="008D03A6">
        <w:rPr>
          <w:rFonts w:ascii="Crimson Text" w:hAnsi="Crimson Text"/>
          <w:color w:val="000000" w:themeColor="text1"/>
          <w:sz w:val="26"/>
          <w:szCs w:val="26"/>
        </w:rPr>
        <w:t xml:space="preserve"> escamas gruesas, y </w:t>
      </w:r>
      <w:del w:id="1361" w:author="Paula Castrilli" w:date="2025-05-25T19:50:00Z">
        <w:r w:rsidR="00FC56CF" w:rsidRPr="008D03A6" w:rsidDel="00973F2D">
          <w:rPr>
            <w:rFonts w:ascii="Crimson Text" w:hAnsi="Crimson Text"/>
            <w:color w:val="000000" w:themeColor="text1"/>
            <w:sz w:val="26"/>
            <w:szCs w:val="26"/>
          </w:rPr>
          <w:delText xml:space="preserve">con </w:delText>
        </w:r>
      </w:del>
      <w:ins w:id="1362" w:author="Paula Castrilli" w:date="2025-05-25T19:50:00Z">
        <w:r w:rsidR="00973F2D">
          <w:rPr>
            <w:rFonts w:ascii="Crimson Text" w:hAnsi="Crimson Text"/>
            <w:color w:val="000000" w:themeColor="text1"/>
            <w:sz w:val="26"/>
            <w:szCs w:val="26"/>
          </w:rPr>
          <w:t>poseía</w:t>
        </w:r>
        <w:r w:rsidR="00973F2D" w:rsidRPr="008D03A6">
          <w:rPr>
            <w:rFonts w:ascii="Crimson Text" w:hAnsi="Crimson Text"/>
            <w:color w:val="000000" w:themeColor="text1"/>
            <w:sz w:val="26"/>
            <w:szCs w:val="26"/>
          </w:rPr>
          <w:t xml:space="preserve"> </w:t>
        </w:r>
      </w:ins>
      <w:r w:rsidR="00FC56CF" w:rsidRPr="008D03A6">
        <w:rPr>
          <w:rFonts w:ascii="Crimson Text" w:hAnsi="Crimson Text"/>
          <w:color w:val="000000" w:themeColor="text1"/>
          <w:sz w:val="26"/>
          <w:szCs w:val="26"/>
        </w:rPr>
        <w:t xml:space="preserve">patas musculosas y </w:t>
      </w:r>
      <w:del w:id="1363" w:author="Paula Castrilli" w:date="2025-05-25T19:50:00Z">
        <w:r w:rsidR="00FC56CF" w:rsidRPr="008D03A6" w:rsidDel="00973F2D">
          <w:rPr>
            <w:rFonts w:ascii="Crimson Text" w:hAnsi="Crimson Text"/>
            <w:color w:val="000000" w:themeColor="text1"/>
            <w:sz w:val="26"/>
            <w:szCs w:val="26"/>
          </w:rPr>
          <w:delText>potentes</w:delText>
        </w:r>
      </w:del>
      <w:ins w:id="1364" w:author="Paula Castrilli" w:date="2025-05-25T19:50:00Z">
        <w:r w:rsidR="00973F2D">
          <w:rPr>
            <w:rFonts w:ascii="Crimson Text" w:hAnsi="Crimson Text"/>
            <w:color w:val="000000" w:themeColor="text1"/>
            <w:sz w:val="26"/>
            <w:szCs w:val="26"/>
          </w:rPr>
          <w:t>fuertes</w:t>
        </w:r>
      </w:ins>
      <w:r w:rsidR="00FC56CF" w:rsidRPr="008D03A6">
        <w:rPr>
          <w:rFonts w:ascii="Crimson Text" w:hAnsi="Crimson Text"/>
          <w:color w:val="000000" w:themeColor="text1"/>
          <w:sz w:val="26"/>
          <w:szCs w:val="26"/>
        </w:rPr>
        <w:t>. Aquella bestia tenía cabeza</w:t>
      </w:r>
      <w:r w:rsidR="00464CF5" w:rsidRPr="008D03A6">
        <w:rPr>
          <w:rFonts w:ascii="Crimson Text" w:hAnsi="Crimson Text"/>
          <w:color w:val="000000" w:themeColor="text1"/>
          <w:sz w:val="26"/>
          <w:szCs w:val="26"/>
        </w:rPr>
        <w:t xml:space="preserve"> de serpiente,</w:t>
      </w:r>
      <w:r w:rsidR="00FC56CF" w:rsidRPr="008D03A6">
        <w:rPr>
          <w:rFonts w:ascii="Crimson Text" w:hAnsi="Crimson Text"/>
          <w:color w:val="000000" w:themeColor="text1"/>
          <w:sz w:val="26"/>
          <w:szCs w:val="26"/>
        </w:rPr>
        <w:t xml:space="preserve"> con largos cuernos que se </w:t>
      </w:r>
      <w:r w:rsidR="006D2463" w:rsidRPr="008D03A6">
        <w:rPr>
          <w:rFonts w:ascii="Crimson Text" w:hAnsi="Crimson Text"/>
          <w:color w:val="000000" w:themeColor="text1"/>
          <w:sz w:val="26"/>
          <w:szCs w:val="26"/>
        </w:rPr>
        <w:t>extendían</w:t>
      </w:r>
      <w:r w:rsidR="00FC56CF" w:rsidRPr="008D03A6">
        <w:rPr>
          <w:rFonts w:ascii="Crimson Text" w:hAnsi="Crimson Text"/>
          <w:color w:val="000000" w:themeColor="text1"/>
          <w:sz w:val="26"/>
          <w:szCs w:val="26"/>
        </w:rPr>
        <w:t xml:space="preserve"> desde la base del cráneo, </w:t>
      </w:r>
      <w:r w:rsidR="00464CF5" w:rsidRPr="008D03A6">
        <w:rPr>
          <w:rFonts w:ascii="Crimson Text" w:hAnsi="Crimson Text"/>
          <w:color w:val="000000" w:themeColor="text1"/>
          <w:sz w:val="26"/>
          <w:szCs w:val="26"/>
        </w:rPr>
        <w:t xml:space="preserve">y colmillos prominentes. Sus ojos de color verde, eran redondos y pequeños, </w:t>
      </w:r>
      <w:r w:rsidR="00A827AA" w:rsidRPr="008D03A6">
        <w:rPr>
          <w:rFonts w:ascii="Crimson Text" w:hAnsi="Crimson Text"/>
          <w:color w:val="000000" w:themeColor="text1"/>
          <w:sz w:val="26"/>
          <w:szCs w:val="26"/>
        </w:rPr>
        <w:t>con</w:t>
      </w:r>
      <w:r w:rsidR="00464CF5" w:rsidRPr="008D03A6">
        <w:rPr>
          <w:rFonts w:ascii="Crimson Text" w:hAnsi="Crimson Text"/>
          <w:color w:val="000000" w:themeColor="text1"/>
          <w:sz w:val="26"/>
          <w:szCs w:val="26"/>
        </w:rPr>
        <w:t xml:space="preserve"> pupilas finas </w:t>
      </w:r>
      <w:del w:id="1365" w:author="Paula Castrilli" w:date="2025-05-25T19:50:00Z">
        <w:r w:rsidR="00464CF5" w:rsidRPr="008D03A6" w:rsidDel="00973F2D">
          <w:rPr>
            <w:rFonts w:ascii="Crimson Text" w:hAnsi="Crimson Text"/>
            <w:color w:val="000000" w:themeColor="text1"/>
            <w:sz w:val="26"/>
            <w:szCs w:val="26"/>
          </w:rPr>
          <w:delText xml:space="preserve">y </w:delText>
        </w:r>
      </w:del>
      <w:r w:rsidR="00464CF5" w:rsidRPr="008D03A6">
        <w:rPr>
          <w:rFonts w:ascii="Crimson Text" w:hAnsi="Crimson Text"/>
          <w:color w:val="000000" w:themeColor="text1"/>
          <w:sz w:val="26"/>
          <w:szCs w:val="26"/>
        </w:rPr>
        <w:t xml:space="preserve">verticales, que transmitían una mirada </w:t>
      </w:r>
      <w:r w:rsidR="00B14B11" w:rsidRPr="008D03A6">
        <w:rPr>
          <w:rFonts w:ascii="Crimson Text" w:hAnsi="Crimson Text"/>
          <w:color w:val="000000" w:themeColor="text1"/>
          <w:sz w:val="26"/>
          <w:szCs w:val="26"/>
        </w:rPr>
        <w:t>fría</w:t>
      </w:r>
      <w:r w:rsidR="00464CF5" w:rsidRPr="008D03A6">
        <w:rPr>
          <w:rFonts w:ascii="Crimson Text" w:hAnsi="Crimson Text"/>
          <w:color w:val="000000" w:themeColor="text1"/>
          <w:sz w:val="26"/>
          <w:szCs w:val="26"/>
        </w:rPr>
        <w:t xml:space="preserve"> y </w:t>
      </w:r>
      <w:r w:rsidR="00B14B11" w:rsidRPr="008D03A6">
        <w:rPr>
          <w:rFonts w:ascii="Crimson Text" w:hAnsi="Crimson Text"/>
          <w:color w:val="000000" w:themeColor="text1"/>
          <w:sz w:val="26"/>
          <w:szCs w:val="26"/>
        </w:rPr>
        <w:t>amenazante.</w:t>
      </w:r>
    </w:p>
    <w:p w:rsidR="00B14B11" w:rsidRPr="008D03A6" w:rsidRDefault="00B14B11"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Esa criatura no era de fiar, y Eros comenzó a sentir algo más que una </w:t>
      </w:r>
      <w:r w:rsidR="00C8050E" w:rsidRPr="008D03A6">
        <w:rPr>
          <w:rFonts w:ascii="Crimson Text" w:hAnsi="Crimson Text"/>
          <w:color w:val="000000" w:themeColor="text1"/>
          <w:sz w:val="26"/>
          <w:szCs w:val="26"/>
        </w:rPr>
        <w:t xml:space="preserve">mera </w:t>
      </w:r>
      <w:r w:rsidRPr="008D03A6">
        <w:rPr>
          <w:rFonts w:ascii="Crimson Text" w:hAnsi="Crimson Text"/>
          <w:color w:val="000000" w:themeColor="text1"/>
          <w:sz w:val="26"/>
          <w:szCs w:val="26"/>
        </w:rPr>
        <w:t>incomodidad. Por más que Elena mostraba tener</w:t>
      </w:r>
      <w:r w:rsidR="00A827AA" w:rsidRPr="008D03A6">
        <w:rPr>
          <w:rFonts w:ascii="Crimson Text" w:hAnsi="Crimson Text"/>
          <w:color w:val="000000" w:themeColor="text1"/>
          <w:sz w:val="26"/>
          <w:szCs w:val="26"/>
        </w:rPr>
        <w:t xml:space="preserve"> todo bajo</w:t>
      </w:r>
      <w:r w:rsidRPr="008D03A6">
        <w:rPr>
          <w:rFonts w:ascii="Crimson Text" w:hAnsi="Crimson Text"/>
          <w:color w:val="000000" w:themeColor="text1"/>
          <w:sz w:val="26"/>
          <w:szCs w:val="26"/>
        </w:rPr>
        <w:t xml:space="preserve"> control, percibía que algo </w:t>
      </w:r>
      <w:r w:rsidR="00C8050E" w:rsidRPr="008D03A6">
        <w:rPr>
          <w:rFonts w:ascii="Crimson Text" w:hAnsi="Crimson Text"/>
          <w:color w:val="000000" w:themeColor="text1"/>
          <w:sz w:val="26"/>
          <w:szCs w:val="26"/>
        </w:rPr>
        <w:t>andaba</w:t>
      </w:r>
      <w:r w:rsidRPr="008D03A6">
        <w:rPr>
          <w:rFonts w:ascii="Crimson Text" w:hAnsi="Crimson Text"/>
          <w:color w:val="000000" w:themeColor="text1"/>
          <w:sz w:val="26"/>
          <w:szCs w:val="26"/>
        </w:rPr>
        <w:t xml:space="preserve"> mal, </w:t>
      </w:r>
      <w:r w:rsidR="00C8050E" w:rsidRPr="008D03A6">
        <w:rPr>
          <w:rFonts w:ascii="Crimson Text" w:hAnsi="Crimson Text"/>
          <w:color w:val="000000" w:themeColor="text1"/>
          <w:sz w:val="26"/>
          <w:szCs w:val="26"/>
        </w:rPr>
        <w:t xml:space="preserve">y una oleada de inseguridad lo azotó inesperadamente. El </w:t>
      </w:r>
      <w:r w:rsidR="00C8050E" w:rsidRPr="008D03A6">
        <w:rPr>
          <w:rFonts w:ascii="Crimson Text" w:hAnsi="Crimson Text"/>
          <w:color w:val="000000" w:themeColor="text1"/>
          <w:sz w:val="26"/>
          <w:szCs w:val="26"/>
        </w:rPr>
        <w:lastRenderedPageBreak/>
        <w:t xml:space="preserve">extraño temor lo quitó por un momento de su estado de </w:t>
      </w:r>
      <w:r w:rsidR="00A827AA" w:rsidRPr="008D03A6">
        <w:rPr>
          <w:rFonts w:ascii="Crimson Text" w:hAnsi="Crimson Text"/>
          <w:color w:val="000000" w:themeColor="text1"/>
          <w:sz w:val="26"/>
          <w:szCs w:val="26"/>
        </w:rPr>
        <w:t>depresión</w:t>
      </w:r>
      <w:r w:rsidR="00C8050E" w:rsidRPr="008D03A6">
        <w:rPr>
          <w:rFonts w:ascii="Crimson Text" w:hAnsi="Crimson Text"/>
          <w:color w:val="000000" w:themeColor="text1"/>
          <w:sz w:val="26"/>
          <w:szCs w:val="26"/>
        </w:rPr>
        <w:t xml:space="preserve"> y lo puso alerta, expectante. En ese instante observó al dragón y detectó </w:t>
      </w:r>
      <w:del w:id="1366" w:author="Paula Castrilli" w:date="2025-05-25T19:58:00Z">
        <w:r w:rsidR="00C8050E" w:rsidRPr="008D03A6" w:rsidDel="00BA318F">
          <w:rPr>
            <w:rFonts w:ascii="Crimson Text" w:hAnsi="Crimson Text"/>
            <w:color w:val="000000" w:themeColor="text1"/>
            <w:sz w:val="26"/>
            <w:szCs w:val="26"/>
          </w:rPr>
          <w:delText xml:space="preserve">cierta </w:delText>
        </w:r>
      </w:del>
      <w:ins w:id="1367" w:author="Paula Castrilli" w:date="2025-05-25T19:58:00Z">
        <w:r w:rsidR="00BA318F">
          <w:rPr>
            <w:rFonts w:ascii="Crimson Text" w:hAnsi="Crimson Text"/>
            <w:color w:val="000000" w:themeColor="text1"/>
            <w:sz w:val="26"/>
            <w:szCs w:val="26"/>
          </w:rPr>
          <w:t>tal</w:t>
        </w:r>
        <w:r w:rsidR="00BA318F" w:rsidRPr="008D03A6">
          <w:rPr>
            <w:rFonts w:ascii="Crimson Text" w:hAnsi="Crimson Text"/>
            <w:color w:val="000000" w:themeColor="text1"/>
            <w:sz w:val="26"/>
            <w:szCs w:val="26"/>
          </w:rPr>
          <w:t xml:space="preserve"> </w:t>
        </w:r>
      </w:ins>
      <w:r w:rsidR="00C8050E" w:rsidRPr="008D03A6">
        <w:rPr>
          <w:rFonts w:ascii="Crimson Text" w:hAnsi="Crimson Text"/>
          <w:color w:val="000000" w:themeColor="text1"/>
          <w:sz w:val="26"/>
          <w:szCs w:val="26"/>
        </w:rPr>
        <w:t>ira en su mirada</w:t>
      </w:r>
      <w:ins w:id="1368" w:author="Paula Castrilli" w:date="2025-05-25T19:58:00Z">
        <w:r w:rsidR="00BA318F">
          <w:rPr>
            <w:rFonts w:ascii="Crimson Text" w:hAnsi="Crimson Text"/>
            <w:color w:val="000000" w:themeColor="text1"/>
            <w:sz w:val="26"/>
            <w:szCs w:val="26"/>
          </w:rPr>
          <w:t xml:space="preserve"> </w:t>
        </w:r>
      </w:ins>
      <w:del w:id="1369" w:author="Paula Castrilli" w:date="2025-05-25T19:58:00Z">
        <w:r w:rsidR="00DB6B63" w:rsidRPr="008D03A6" w:rsidDel="00BA318F">
          <w:rPr>
            <w:rFonts w:ascii="Crimson Text" w:hAnsi="Crimson Text"/>
            <w:color w:val="000000" w:themeColor="text1"/>
            <w:sz w:val="26"/>
            <w:szCs w:val="26"/>
          </w:rPr>
          <w:delText>,</w:delText>
        </w:r>
      </w:del>
      <w:ins w:id="1370" w:author="Paula Castrilli" w:date="2025-05-25T19:58:00Z">
        <w:r w:rsidR="00BA318F">
          <w:rPr>
            <w:rFonts w:ascii="Crimson Text" w:hAnsi="Crimson Text"/>
            <w:color w:val="000000" w:themeColor="text1"/>
            <w:sz w:val="26"/>
            <w:szCs w:val="26"/>
          </w:rPr>
          <w:t>que</w:t>
        </w:r>
      </w:ins>
      <w:r w:rsidR="00DB6B63" w:rsidRPr="008D03A6">
        <w:rPr>
          <w:rFonts w:ascii="Crimson Text" w:hAnsi="Crimson Text"/>
          <w:color w:val="000000" w:themeColor="text1"/>
          <w:sz w:val="26"/>
          <w:szCs w:val="26"/>
        </w:rPr>
        <w:t xml:space="preserve"> el miedo le erizó la piel. </w:t>
      </w:r>
      <w:del w:id="1371" w:author="Paula Castrilli" w:date="2025-05-25T19:59:00Z">
        <w:r w:rsidR="00DB6B63" w:rsidRPr="008D03A6" w:rsidDel="00BA318F">
          <w:rPr>
            <w:rFonts w:ascii="Crimson Text" w:hAnsi="Crimson Text"/>
            <w:color w:val="000000" w:themeColor="text1"/>
            <w:sz w:val="26"/>
            <w:szCs w:val="26"/>
          </w:rPr>
          <w:delText xml:space="preserve">De manera fortuita, una </w:delText>
        </w:r>
        <w:r w:rsidR="006A747B" w:rsidRPr="008D03A6" w:rsidDel="00BA318F">
          <w:rPr>
            <w:rFonts w:ascii="Crimson Text" w:hAnsi="Crimson Text"/>
            <w:color w:val="000000" w:themeColor="text1"/>
            <w:sz w:val="26"/>
            <w:szCs w:val="26"/>
          </w:rPr>
          <w:delText xml:space="preserve">extraña </w:delText>
        </w:r>
        <w:r w:rsidR="00DB6B63" w:rsidRPr="008D03A6" w:rsidDel="00BA318F">
          <w:rPr>
            <w:rFonts w:ascii="Crimson Text" w:hAnsi="Crimson Text"/>
            <w:color w:val="000000" w:themeColor="text1"/>
            <w:sz w:val="26"/>
            <w:szCs w:val="26"/>
          </w:rPr>
          <w:delText xml:space="preserve">reflexión se instaló </w:delText>
        </w:r>
        <w:r w:rsidR="00AB0DB4" w:rsidRPr="008D03A6" w:rsidDel="00BA318F">
          <w:rPr>
            <w:rFonts w:ascii="Crimson Text" w:hAnsi="Crimson Text"/>
            <w:color w:val="000000" w:themeColor="text1"/>
            <w:sz w:val="26"/>
            <w:szCs w:val="26"/>
          </w:rPr>
          <w:delText xml:space="preserve">en </w:delText>
        </w:r>
        <w:r w:rsidR="00DB6B63" w:rsidRPr="008D03A6" w:rsidDel="00BA318F">
          <w:rPr>
            <w:rFonts w:ascii="Crimson Text" w:hAnsi="Crimson Text"/>
            <w:color w:val="000000" w:themeColor="text1"/>
            <w:sz w:val="26"/>
            <w:szCs w:val="26"/>
          </w:rPr>
          <w:delText>su mente:</w:delText>
        </w:r>
      </w:del>
      <w:ins w:id="1372" w:author="Paula Castrilli" w:date="2025-05-25T19:59:00Z">
        <w:r w:rsidR="00BA318F">
          <w:rPr>
            <w:rFonts w:ascii="Crimson Text" w:hAnsi="Crimson Text"/>
            <w:color w:val="000000" w:themeColor="text1"/>
            <w:sz w:val="26"/>
            <w:szCs w:val="26"/>
          </w:rPr>
          <w:t xml:space="preserve">Fue ahí que recordó </w:t>
        </w:r>
        <w:r w:rsidR="006D2EEB">
          <w:rPr>
            <w:rFonts w:ascii="Crimson Text" w:hAnsi="Crimson Text"/>
            <w:color w:val="000000" w:themeColor="text1"/>
            <w:sz w:val="26"/>
            <w:szCs w:val="26"/>
          </w:rPr>
          <w:t>algo que había sucedido pocos días atrás:</w:t>
        </w:r>
      </w:ins>
      <w:r w:rsidR="00DB6B63" w:rsidRPr="008D03A6">
        <w:rPr>
          <w:rFonts w:ascii="Crimson Text" w:hAnsi="Crimson Text"/>
          <w:color w:val="000000" w:themeColor="text1"/>
          <w:sz w:val="26"/>
          <w:szCs w:val="26"/>
        </w:rPr>
        <w:t xml:space="preserve"> Elena le había hablado acerca de los dragones rojos y</w:t>
      </w:r>
      <w:r w:rsidR="004F446F" w:rsidRPr="008D03A6">
        <w:rPr>
          <w:rFonts w:ascii="Crimson Text" w:hAnsi="Crimson Text"/>
          <w:color w:val="000000" w:themeColor="text1"/>
          <w:sz w:val="26"/>
          <w:szCs w:val="26"/>
        </w:rPr>
        <w:t xml:space="preserve"> blancos, ambos </w:t>
      </w:r>
      <w:r w:rsidR="00D665F9" w:rsidRPr="008D03A6">
        <w:rPr>
          <w:rFonts w:ascii="Crimson Text" w:hAnsi="Crimson Text"/>
          <w:color w:val="000000" w:themeColor="text1"/>
          <w:sz w:val="26"/>
          <w:szCs w:val="26"/>
        </w:rPr>
        <w:t>extraordinarios</w:t>
      </w:r>
      <w:del w:id="1373" w:author="Paula Castrilli" w:date="2025-05-25T19:59:00Z">
        <w:r w:rsidR="00D665F9" w:rsidRPr="008D03A6" w:rsidDel="006D2EEB">
          <w:rPr>
            <w:rFonts w:ascii="Crimson Text" w:hAnsi="Crimson Text"/>
            <w:color w:val="000000" w:themeColor="text1"/>
            <w:sz w:val="26"/>
            <w:szCs w:val="26"/>
          </w:rPr>
          <w:delText>,</w:delText>
        </w:r>
      </w:del>
      <w:r w:rsidR="00DB6B63" w:rsidRPr="008D03A6">
        <w:rPr>
          <w:rFonts w:ascii="Crimson Text" w:hAnsi="Crimson Text"/>
          <w:color w:val="000000" w:themeColor="text1"/>
          <w:sz w:val="26"/>
          <w:szCs w:val="26"/>
        </w:rPr>
        <w:t xml:space="preserve"> pero opuestos, uno </w:t>
      </w:r>
      <w:r w:rsidR="00564009" w:rsidRPr="008D03A6">
        <w:rPr>
          <w:rFonts w:ascii="Crimson Text" w:hAnsi="Crimson Text"/>
          <w:color w:val="000000" w:themeColor="text1"/>
          <w:sz w:val="26"/>
          <w:szCs w:val="26"/>
        </w:rPr>
        <w:t>reflejaba</w:t>
      </w:r>
      <w:r w:rsidR="00DB6B63" w:rsidRPr="008D03A6">
        <w:rPr>
          <w:rFonts w:ascii="Crimson Text" w:hAnsi="Crimson Text"/>
          <w:color w:val="000000" w:themeColor="text1"/>
          <w:sz w:val="26"/>
          <w:szCs w:val="26"/>
        </w:rPr>
        <w:t xml:space="preserve"> el mal y el otro la evolución,</w:t>
      </w:r>
      <w:ins w:id="1374" w:author="Paula Castrilli" w:date="2025-05-25T19:59:00Z">
        <w:r w:rsidR="006D2EEB">
          <w:rPr>
            <w:rFonts w:ascii="Crimson Text" w:hAnsi="Crimson Text"/>
            <w:color w:val="000000" w:themeColor="text1"/>
            <w:sz w:val="26"/>
            <w:szCs w:val="26"/>
          </w:rPr>
          <w:t xml:space="preserve"> y</w:t>
        </w:r>
      </w:ins>
      <w:r w:rsidR="00DB6B63" w:rsidRPr="008D03A6">
        <w:rPr>
          <w:rFonts w:ascii="Crimson Text" w:hAnsi="Crimson Text"/>
          <w:color w:val="000000" w:themeColor="text1"/>
          <w:sz w:val="26"/>
          <w:szCs w:val="26"/>
        </w:rPr>
        <w:t xml:space="preserve"> juntos </w:t>
      </w:r>
      <w:r w:rsidR="006A747B" w:rsidRPr="008D03A6">
        <w:rPr>
          <w:rFonts w:ascii="Crimson Text" w:hAnsi="Crimson Text"/>
          <w:color w:val="000000" w:themeColor="text1"/>
          <w:sz w:val="26"/>
          <w:szCs w:val="26"/>
        </w:rPr>
        <w:t>propiciaban el</w:t>
      </w:r>
      <w:r w:rsidR="00DB6B63" w:rsidRPr="008D03A6">
        <w:rPr>
          <w:rFonts w:ascii="Crimson Text" w:hAnsi="Crimson Text"/>
          <w:color w:val="000000" w:themeColor="text1"/>
          <w:sz w:val="26"/>
          <w:szCs w:val="26"/>
        </w:rPr>
        <w:t xml:space="preserve"> equilibrio.</w:t>
      </w:r>
      <w:r w:rsidR="006A747B" w:rsidRPr="008D03A6">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8D03A6">
        <w:rPr>
          <w:rFonts w:ascii="Crimson Text" w:hAnsi="Crimson Text"/>
          <w:color w:val="000000" w:themeColor="text1"/>
          <w:sz w:val="26"/>
          <w:szCs w:val="26"/>
        </w:rPr>
        <w:t>hechizado</w:t>
      </w:r>
      <w:r w:rsidR="006A747B" w:rsidRPr="008D03A6">
        <w:rPr>
          <w:rFonts w:ascii="Crimson Text" w:hAnsi="Crimson Text"/>
          <w:color w:val="000000" w:themeColor="text1"/>
          <w:sz w:val="26"/>
          <w:szCs w:val="26"/>
        </w:rPr>
        <w:t xml:space="preserve"> aquella bestia era lo más </w:t>
      </w:r>
      <w:del w:id="1375" w:author="Paula Castrilli" w:date="2025-05-25T20:00:00Z">
        <w:r w:rsidR="006A747B" w:rsidRPr="008D03A6" w:rsidDel="006D2EEB">
          <w:rPr>
            <w:rFonts w:ascii="Crimson Text" w:hAnsi="Crimson Text"/>
            <w:color w:val="000000" w:themeColor="text1"/>
            <w:sz w:val="26"/>
            <w:szCs w:val="26"/>
          </w:rPr>
          <w:delText>parecido en apariencia, pero lejano en esencia</w:delText>
        </w:r>
      </w:del>
      <w:ins w:id="1376" w:author="Paula Castrilli" w:date="2025-05-25T20:00:00Z">
        <w:r w:rsidR="006D2EEB">
          <w:rPr>
            <w:rFonts w:ascii="Crimson Text" w:hAnsi="Crimson Text"/>
            <w:color w:val="000000" w:themeColor="text1"/>
            <w:sz w:val="26"/>
            <w:szCs w:val="26"/>
          </w:rPr>
          <w:t>lejano a lo que ella añoraba</w:t>
        </w:r>
      </w:ins>
      <w:r w:rsidR="006A747B" w:rsidRPr="008D03A6">
        <w:rPr>
          <w:rFonts w:ascii="Crimson Text" w:hAnsi="Crimson Text"/>
          <w:color w:val="000000" w:themeColor="text1"/>
          <w:sz w:val="26"/>
          <w:szCs w:val="26"/>
        </w:rPr>
        <w:t xml:space="preserve">. ¿Por qué Elena </w:t>
      </w:r>
      <w:r w:rsidR="004C5F14" w:rsidRPr="008D03A6">
        <w:rPr>
          <w:rFonts w:ascii="Crimson Text" w:hAnsi="Crimson Text"/>
          <w:color w:val="000000" w:themeColor="text1"/>
          <w:sz w:val="26"/>
          <w:szCs w:val="26"/>
        </w:rPr>
        <w:t>se vincularía con una</w:t>
      </w:r>
      <w:r w:rsidR="006F5D0D" w:rsidRPr="008D03A6">
        <w:rPr>
          <w:rFonts w:ascii="Crimson Text" w:hAnsi="Crimson Text"/>
          <w:color w:val="000000" w:themeColor="text1"/>
          <w:sz w:val="26"/>
          <w:szCs w:val="26"/>
        </w:rPr>
        <w:t xml:space="preserve"> criatura </w:t>
      </w:r>
      <w:r w:rsidR="004C5F14" w:rsidRPr="008D03A6">
        <w:rPr>
          <w:rFonts w:ascii="Crimson Text" w:hAnsi="Crimson Text"/>
          <w:color w:val="000000" w:themeColor="text1"/>
          <w:sz w:val="26"/>
          <w:szCs w:val="26"/>
        </w:rPr>
        <w:t>maléfica</w:t>
      </w:r>
      <w:r w:rsidR="006F5D0D" w:rsidRPr="008D03A6">
        <w:rPr>
          <w:rFonts w:ascii="Crimson Text" w:hAnsi="Crimson Text"/>
          <w:color w:val="000000" w:themeColor="text1"/>
          <w:sz w:val="26"/>
          <w:szCs w:val="26"/>
        </w:rPr>
        <w:t xml:space="preserve">? No tenía sentido, salvo que se tratara </w:t>
      </w:r>
      <w:ins w:id="1377" w:author="Paula Castrilli" w:date="2025-05-25T20:00:00Z">
        <w:r w:rsidR="006D2EEB">
          <w:rPr>
            <w:rFonts w:ascii="Crimson Text" w:hAnsi="Crimson Text"/>
            <w:color w:val="000000" w:themeColor="text1"/>
            <w:sz w:val="26"/>
            <w:szCs w:val="26"/>
          </w:rPr>
          <w:t xml:space="preserve">nuevamente </w:t>
        </w:r>
      </w:ins>
      <w:r w:rsidR="006F5D0D" w:rsidRPr="008D03A6">
        <w:rPr>
          <w:rFonts w:ascii="Crimson Text" w:hAnsi="Crimson Text"/>
          <w:color w:val="000000" w:themeColor="text1"/>
          <w:sz w:val="26"/>
          <w:szCs w:val="26"/>
        </w:rPr>
        <w:t>de</w:t>
      </w:r>
      <w:r w:rsidR="00DC7F91" w:rsidRPr="008D03A6">
        <w:rPr>
          <w:rFonts w:ascii="Crimson Text" w:hAnsi="Crimson Text"/>
          <w:color w:val="000000" w:themeColor="text1"/>
          <w:sz w:val="26"/>
          <w:szCs w:val="26"/>
        </w:rPr>
        <w:t xml:space="preserve"> una ilusión</w:t>
      </w:r>
      <w:del w:id="1378" w:author="Paula Castrilli" w:date="2025-05-25T20:00:00Z">
        <w:r w:rsidR="006F5D0D" w:rsidRPr="008D03A6" w:rsidDel="006D2EEB">
          <w:rPr>
            <w:rFonts w:ascii="Crimson Text" w:hAnsi="Crimson Text"/>
            <w:color w:val="000000" w:themeColor="text1"/>
            <w:sz w:val="26"/>
            <w:szCs w:val="26"/>
          </w:rPr>
          <w:delText xml:space="preserve">, un </w:delText>
        </w:r>
        <w:r w:rsidR="00DC7F91" w:rsidRPr="008D03A6" w:rsidDel="006D2EEB">
          <w:rPr>
            <w:rFonts w:ascii="Crimson Text" w:hAnsi="Crimson Text"/>
            <w:color w:val="000000" w:themeColor="text1"/>
            <w:sz w:val="26"/>
            <w:szCs w:val="26"/>
          </w:rPr>
          <w:delText xml:space="preserve">engaño </w:delText>
        </w:r>
        <w:r w:rsidR="006F5D0D" w:rsidRPr="008D03A6" w:rsidDel="006D2EEB">
          <w:rPr>
            <w:rFonts w:ascii="Crimson Text" w:hAnsi="Crimson Text"/>
            <w:color w:val="000000" w:themeColor="text1"/>
            <w:sz w:val="26"/>
            <w:szCs w:val="26"/>
          </w:rPr>
          <w:delText>de la mente</w:delText>
        </w:r>
      </w:del>
      <w:r w:rsidR="006F5D0D" w:rsidRPr="008D03A6">
        <w:rPr>
          <w:rFonts w:ascii="Crimson Text" w:hAnsi="Crimson Text"/>
          <w:color w:val="000000" w:themeColor="text1"/>
          <w:sz w:val="26"/>
          <w:szCs w:val="26"/>
        </w:rPr>
        <w:t>.</w:t>
      </w:r>
    </w:p>
    <w:p w:rsidR="006F5D0D" w:rsidRPr="008D03A6" w:rsidRDefault="006F5D0D"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desconfió de lo que sus ojos </w:t>
      </w:r>
      <w:r w:rsidR="004C5F14" w:rsidRPr="008D03A6">
        <w:rPr>
          <w:rFonts w:ascii="Crimson Text" w:hAnsi="Crimson Text"/>
          <w:color w:val="000000" w:themeColor="text1"/>
          <w:sz w:val="26"/>
          <w:szCs w:val="26"/>
        </w:rPr>
        <w:t>percibían</w:t>
      </w:r>
      <w:r w:rsidRPr="008D03A6">
        <w:rPr>
          <w:rFonts w:ascii="Crimson Text" w:hAnsi="Crimson Text"/>
          <w:color w:val="000000" w:themeColor="text1"/>
          <w:sz w:val="26"/>
          <w:szCs w:val="26"/>
        </w:rPr>
        <w:t xml:space="preserve">. </w:t>
      </w:r>
      <w:r w:rsidR="004C5F14" w:rsidRPr="008D03A6">
        <w:rPr>
          <w:rFonts w:ascii="Crimson Text" w:hAnsi="Crimson Text"/>
          <w:color w:val="000000" w:themeColor="text1"/>
          <w:sz w:val="26"/>
          <w:szCs w:val="26"/>
        </w:rPr>
        <w:t>Uno de sus</w:t>
      </w:r>
      <w:r w:rsidRPr="008D03A6">
        <w:rPr>
          <w:rFonts w:ascii="Crimson Text" w:hAnsi="Crimson Text"/>
          <w:color w:val="000000" w:themeColor="text1"/>
          <w:sz w:val="26"/>
          <w:szCs w:val="26"/>
        </w:rPr>
        <w:t xml:space="preserve"> </w:t>
      </w:r>
      <w:r w:rsidR="006344FC" w:rsidRPr="008D03A6">
        <w:rPr>
          <w:rFonts w:ascii="Crimson Text" w:hAnsi="Crimson Text"/>
          <w:color w:val="000000" w:themeColor="text1"/>
          <w:sz w:val="26"/>
          <w:szCs w:val="26"/>
        </w:rPr>
        <w:t xml:space="preserve">mayores </w:t>
      </w:r>
      <w:r w:rsidRPr="008D03A6">
        <w:rPr>
          <w:rFonts w:ascii="Crimson Text" w:hAnsi="Crimson Text"/>
          <w:color w:val="000000" w:themeColor="text1"/>
          <w:sz w:val="26"/>
          <w:szCs w:val="26"/>
        </w:rPr>
        <w:t>miedo</w:t>
      </w:r>
      <w:r w:rsidR="004C5F1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era </w:t>
      </w:r>
      <w:r w:rsidR="006344FC" w:rsidRPr="008D03A6">
        <w:rPr>
          <w:rFonts w:ascii="Crimson Text" w:hAnsi="Crimson Text"/>
          <w:color w:val="000000" w:themeColor="text1"/>
          <w:sz w:val="26"/>
          <w:szCs w:val="26"/>
        </w:rPr>
        <w:t>alejarse de</w:t>
      </w:r>
      <w:r w:rsidRPr="008D03A6">
        <w:rPr>
          <w:rFonts w:ascii="Crimson Text" w:hAnsi="Crimson Text"/>
          <w:color w:val="000000" w:themeColor="text1"/>
          <w:sz w:val="26"/>
          <w:szCs w:val="26"/>
        </w:rPr>
        <w:t xml:space="preserve"> Elena </w:t>
      </w:r>
      <w:r w:rsidR="006344FC" w:rsidRPr="008D03A6">
        <w:rPr>
          <w:rFonts w:ascii="Crimson Text" w:hAnsi="Crimson Text"/>
          <w:color w:val="000000" w:themeColor="text1"/>
          <w:sz w:val="26"/>
          <w:szCs w:val="26"/>
        </w:rPr>
        <w:t>a causa de</w:t>
      </w:r>
      <w:r w:rsidRPr="008D03A6">
        <w:rPr>
          <w:rFonts w:ascii="Crimson Text" w:hAnsi="Crimson Text"/>
          <w:color w:val="000000" w:themeColor="text1"/>
          <w:sz w:val="26"/>
          <w:szCs w:val="26"/>
        </w:rPr>
        <w:t xml:space="preserve"> sus diferencias de clases</w:t>
      </w:r>
      <w:del w:id="1379" w:author="Paula Castrilli" w:date="2025-05-25T20:01:00Z">
        <w:r w:rsidRPr="008D03A6" w:rsidDel="00C145C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1380" w:author="Paula Castrilli" w:date="2025-05-25T20:01:00Z">
        <w:r w:rsidR="00C145CF">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en ese </w:t>
      </w:r>
      <w:del w:id="1381" w:author="Paula Castrilli" w:date="2025-05-25T20:01:00Z">
        <w:r w:rsidRPr="008D03A6" w:rsidDel="00C145CF">
          <w:rPr>
            <w:rFonts w:ascii="Crimson Text" w:hAnsi="Crimson Text"/>
            <w:color w:val="000000" w:themeColor="text1"/>
            <w:sz w:val="26"/>
            <w:szCs w:val="26"/>
          </w:rPr>
          <w:delText>escenario</w:delText>
        </w:r>
      </w:del>
      <w:ins w:id="1382" w:author="Paula Castrilli" w:date="2025-05-25T20:01:00Z">
        <w:r w:rsidR="00C145CF">
          <w:rPr>
            <w:rFonts w:ascii="Crimson Text" w:hAnsi="Crimson Text"/>
            <w:color w:val="000000" w:themeColor="text1"/>
            <w:sz w:val="26"/>
            <w:szCs w:val="26"/>
          </w:rPr>
          <w:t>maldito lugar</w:t>
        </w:r>
      </w:ins>
      <w:r w:rsidRPr="008D03A6">
        <w:rPr>
          <w:rFonts w:ascii="Crimson Text" w:hAnsi="Crimson Text"/>
          <w:color w:val="000000" w:themeColor="text1"/>
          <w:sz w:val="26"/>
          <w:szCs w:val="26"/>
        </w:rPr>
        <w:t>, parecía</w:t>
      </w:r>
      <w:r w:rsidR="004C5F14" w:rsidRPr="008D03A6">
        <w:rPr>
          <w:rFonts w:ascii="Crimson Text" w:hAnsi="Crimson Text"/>
          <w:color w:val="000000" w:themeColor="text1"/>
          <w:sz w:val="26"/>
          <w:szCs w:val="26"/>
        </w:rPr>
        <w:t xml:space="preserve"> </w:t>
      </w:r>
      <w:r w:rsidR="006344FC" w:rsidRPr="008D03A6">
        <w:rPr>
          <w:rFonts w:ascii="Crimson Text" w:hAnsi="Crimson Text"/>
          <w:color w:val="000000" w:themeColor="text1"/>
          <w:sz w:val="26"/>
          <w:szCs w:val="26"/>
        </w:rPr>
        <w:t>convertirse en</w:t>
      </w:r>
      <w:r w:rsidRPr="008D03A6">
        <w:rPr>
          <w:rFonts w:ascii="Crimson Text" w:hAnsi="Crimson Text"/>
          <w:color w:val="000000" w:themeColor="text1"/>
          <w:sz w:val="26"/>
          <w:szCs w:val="26"/>
        </w:rPr>
        <w:t xml:space="preserve"> el argumento perfecto para </w:t>
      </w:r>
      <w:r w:rsidR="006344FC" w:rsidRPr="008D03A6">
        <w:rPr>
          <w:rFonts w:ascii="Crimson Text" w:hAnsi="Crimson Text"/>
          <w:color w:val="000000" w:themeColor="text1"/>
          <w:sz w:val="26"/>
          <w:szCs w:val="26"/>
        </w:rPr>
        <w:t>debilitarlo</w:t>
      </w:r>
      <w:del w:id="1383" w:author="Paula Castrilli" w:date="2025-05-25T20:01:00Z">
        <w:r w:rsidR="00CE67E5" w:rsidRPr="008D03A6" w:rsidDel="00C145CF">
          <w:rPr>
            <w:rFonts w:ascii="Crimson Text" w:hAnsi="Crimson Text"/>
            <w:color w:val="000000" w:themeColor="text1"/>
            <w:sz w:val="26"/>
            <w:szCs w:val="26"/>
          </w:rPr>
          <w:delText>, y</w:delText>
        </w:r>
        <w:r w:rsidR="004C5F14" w:rsidRPr="008D03A6" w:rsidDel="00C145CF">
          <w:rPr>
            <w:rFonts w:ascii="Crimson Text" w:hAnsi="Crimson Text"/>
            <w:color w:val="000000" w:themeColor="text1"/>
            <w:sz w:val="26"/>
            <w:szCs w:val="26"/>
          </w:rPr>
          <w:delText xml:space="preserve"> luego</w:delText>
        </w:r>
        <w:r w:rsidR="00CE67E5" w:rsidRPr="008D03A6" w:rsidDel="00C145CF">
          <w:rPr>
            <w:rFonts w:ascii="Crimson Text" w:hAnsi="Crimson Text"/>
            <w:color w:val="000000" w:themeColor="text1"/>
            <w:sz w:val="26"/>
            <w:szCs w:val="26"/>
          </w:rPr>
          <w:delText xml:space="preserve"> </w:delText>
        </w:r>
        <w:r w:rsidRPr="008D03A6" w:rsidDel="00C145CF">
          <w:rPr>
            <w:rFonts w:ascii="Crimson Text" w:hAnsi="Crimson Text"/>
            <w:color w:val="000000" w:themeColor="text1"/>
            <w:sz w:val="26"/>
            <w:szCs w:val="26"/>
          </w:rPr>
          <w:delText>caer en las garras de un dragón</w:delText>
        </w:r>
      </w:del>
      <w:ins w:id="1384" w:author="Paula Castrilli" w:date="2025-05-25T20:01:00Z">
        <w:r w:rsidR="00C145CF">
          <w:rPr>
            <w:rFonts w:ascii="Crimson Text" w:hAnsi="Crimson Text"/>
            <w:color w:val="000000" w:themeColor="text1"/>
            <w:sz w:val="26"/>
            <w:szCs w:val="26"/>
          </w:rPr>
          <w:t xml:space="preserve"> y acabar con él</w:t>
        </w:r>
      </w:ins>
      <w:r w:rsidRPr="008D03A6">
        <w:rPr>
          <w:rFonts w:ascii="Crimson Text" w:hAnsi="Crimson Text"/>
          <w:color w:val="000000" w:themeColor="text1"/>
          <w:sz w:val="26"/>
          <w:szCs w:val="26"/>
        </w:rPr>
        <w:t>.</w:t>
      </w:r>
    </w:p>
    <w:p w:rsidR="006F5D0D" w:rsidRPr="008D03A6" w:rsidRDefault="00637E17"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Retrocedió</w:t>
      </w:r>
      <w:del w:id="1385" w:author="Paula Castrilli" w:date="2025-05-25T20:02:00Z">
        <w:r w:rsidR="006F5D0D" w:rsidRPr="008D03A6" w:rsidDel="00C145CF">
          <w:rPr>
            <w:rFonts w:ascii="Crimson Text" w:hAnsi="Crimson Text"/>
            <w:color w:val="000000" w:themeColor="text1"/>
            <w:sz w:val="26"/>
            <w:szCs w:val="26"/>
          </w:rPr>
          <w:delText xml:space="preserve"> </w:delText>
        </w:r>
        <w:commentRangeStart w:id="1386"/>
        <w:r w:rsidR="006F5D0D" w:rsidRPr="008D03A6" w:rsidDel="00C145CF">
          <w:rPr>
            <w:rFonts w:ascii="Crimson Text" w:hAnsi="Crimson Text"/>
            <w:color w:val="000000" w:themeColor="text1"/>
            <w:sz w:val="26"/>
            <w:szCs w:val="26"/>
          </w:rPr>
          <w:delText>hacia atrás</w:delText>
        </w:r>
      </w:del>
      <w:commentRangeEnd w:id="1386"/>
      <w:r w:rsidR="00C145CF">
        <w:rPr>
          <w:rStyle w:val="Refdecomentario"/>
        </w:rPr>
        <w:commentReference w:id="1386"/>
      </w:r>
      <w:r w:rsidR="006F5D0D" w:rsidRPr="008D03A6">
        <w:rPr>
          <w:rFonts w:ascii="Crimson Text" w:hAnsi="Crimson Text"/>
          <w:color w:val="000000" w:themeColor="text1"/>
          <w:sz w:val="26"/>
          <w:szCs w:val="26"/>
        </w:rPr>
        <w:t xml:space="preserve">, y se puso </w:t>
      </w:r>
      <w:ins w:id="1387" w:author="Paula Castrilli" w:date="2025-05-25T20:02:00Z">
        <w:r w:rsidR="00C145CF">
          <w:rPr>
            <w:rFonts w:ascii="Crimson Text" w:hAnsi="Crimson Text"/>
            <w:color w:val="000000" w:themeColor="text1"/>
            <w:sz w:val="26"/>
            <w:szCs w:val="26"/>
          </w:rPr>
          <w:t xml:space="preserve">automáticamente </w:t>
        </w:r>
      </w:ins>
      <w:r w:rsidR="006F5D0D" w:rsidRPr="008D03A6">
        <w:rPr>
          <w:rFonts w:ascii="Crimson Text" w:hAnsi="Crimson Text"/>
          <w:color w:val="000000" w:themeColor="text1"/>
          <w:sz w:val="26"/>
          <w:szCs w:val="26"/>
        </w:rPr>
        <w:t>en guardia. Elena lo miro desconcertada.</w:t>
      </w:r>
    </w:p>
    <w:p w:rsidR="006F5D0D" w:rsidRPr="008D03A6" w:rsidRDefault="00DA63D0"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Qué estás haciendo?</w:t>
      </w:r>
      <w:r w:rsidR="00CE67DA" w:rsidRPr="008D03A6">
        <w:rPr>
          <w:rFonts w:ascii="Crimson Text" w:hAnsi="Crimson Text"/>
          <w:color w:val="000000" w:themeColor="text1"/>
          <w:sz w:val="26"/>
          <w:szCs w:val="26"/>
        </w:rPr>
        <w:t xml:space="preserve"> –preguntó</w:t>
      </w:r>
      <w:ins w:id="1388" w:author="Paula Castrilli" w:date="2025-05-25T20:02:00Z">
        <w:r w:rsidR="00C145CF">
          <w:rPr>
            <w:rFonts w:ascii="Crimson Text" w:hAnsi="Crimson Text"/>
            <w:color w:val="000000" w:themeColor="text1"/>
            <w:sz w:val="26"/>
            <w:szCs w:val="26"/>
          </w:rPr>
          <w:t xml:space="preserve"> ella</w:t>
        </w:r>
      </w:ins>
      <w:r w:rsidR="00CE67DA" w:rsidRPr="008D03A6">
        <w:rPr>
          <w:rFonts w:ascii="Crimson Text" w:hAnsi="Crimson Text"/>
          <w:color w:val="000000" w:themeColor="text1"/>
          <w:sz w:val="26"/>
          <w:szCs w:val="26"/>
        </w:rPr>
        <w:t xml:space="preserve">, </w:t>
      </w:r>
      <w:del w:id="1389" w:author="Paula Castrilli" w:date="2025-05-25T20:02:00Z">
        <w:r w:rsidR="00CE67DA" w:rsidRPr="008D03A6" w:rsidDel="00C145CF">
          <w:rPr>
            <w:rFonts w:ascii="Crimson Text" w:hAnsi="Crimson Text"/>
            <w:color w:val="000000" w:themeColor="text1"/>
            <w:sz w:val="26"/>
            <w:szCs w:val="26"/>
          </w:rPr>
          <w:delText>y dio</w:delText>
        </w:r>
      </w:del>
      <w:ins w:id="1390" w:author="Paula Castrilli" w:date="2025-05-25T20:02:00Z">
        <w:r w:rsidR="00C145CF">
          <w:rPr>
            <w:rFonts w:ascii="Crimson Text" w:hAnsi="Crimson Text"/>
            <w:color w:val="000000" w:themeColor="text1"/>
            <w:sz w:val="26"/>
            <w:szCs w:val="26"/>
          </w:rPr>
          <w:t>dando</w:t>
        </w:r>
      </w:ins>
      <w:r w:rsidR="00CE67DA" w:rsidRPr="008D03A6">
        <w:rPr>
          <w:rFonts w:ascii="Crimson Text" w:hAnsi="Crimson Text"/>
          <w:color w:val="000000" w:themeColor="text1"/>
          <w:sz w:val="26"/>
          <w:szCs w:val="26"/>
        </w:rPr>
        <w:t xml:space="preserve"> algunos pasos al frente.</w:t>
      </w:r>
    </w:p>
    <w:p w:rsidR="00CE67DA" w:rsidRPr="008D03A6" w:rsidRDefault="00CE67DA"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 xml:space="preserve">No te acerques! Tú no eres real, sólo estás en mi mente –exclamó Eros, </w:t>
      </w:r>
      <w:del w:id="1391" w:author="Paula Castrilli" w:date="2025-05-25T20:02:00Z">
        <w:r w:rsidRPr="008D03A6" w:rsidDel="00C145CF">
          <w:rPr>
            <w:rFonts w:ascii="Crimson Text" w:hAnsi="Crimson Text"/>
            <w:color w:val="000000" w:themeColor="text1"/>
            <w:sz w:val="26"/>
            <w:szCs w:val="26"/>
          </w:rPr>
          <w:delText>conmovido pero firme</w:delText>
        </w:r>
      </w:del>
      <w:ins w:id="1392" w:author="Paula Castrilli" w:date="2025-05-25T20:02:00Z">
        <w:r w:rsidR="00C145CF">
          <w:rPr>
            <w:rFonts w:ascii="Crimson Text" w:hAnsi="Crimson Text"/>
            <w:color w:val="000000" w:themeColor="text1"/>
            <w:sz w:val="26"/>
            <w:szCs w:val="26"/>
          </w:rPr>
          <w:t>con firmeza y la mente más clara</w:t>
        </w:r>
      </w:ins>
      <w:r w:rsidRPr="008D03A6">
        <w:rPr>
          <w:rFonts w:ascii="Crimson Text" w:hAnsi="Crimson Text"/>
          <w:color w:val="000000" w:themeColor="text1"/>
          <w:sz w:val="26"/>
          <w:szCs w:val="26"/>
        </w:rPr>
        <w:t>.</w:t>
      </w:r>
    </w:p>
    <w:p w:rsidR="00C145CF" w:rsidRDefault="00CE67DA" w:rsidP="002E1261">
      <w:pPr>
        <w:tabs>
          <w:tab w:val="left" w:pos="2179"/>
        </w:tabs>
        <w:spacing w:after="0"/>
        <w:ind w:firstLine="284"/>
        <w:jc w:val="both"/>
        <w:rPr>
          <w:ins w:id="1393" w:author="Paula Castrilli" w:date="2025-05-25T20:03:00Z"/>
          <w:rFonts w:ascii="Crimson Text" w:hAnsi="Crimson Text"/>
          <w:color w:val="000000" w:themeColor="text1"/>
          <w:sz w:val="26"/>
          <w:szCs w:val="26"/>
        </w:rPr>
      </w:pPr>
      <w:r w:rsidRPr="008D03A6">
        <w:rPr>
          <w:rFonts w:ascii="Crimson Text" w:hAnsi="Crimson Text"/>
          <w:color w:val="000000" w:themeColor="text1"/>
          <w:sz w:val="26"/>
          <w:szCs w:val="26"/>
        </w:rPr>
        <w:t xml:space="preserve">–Estás muy tenso, </w:t>
      </w:r>
      <w:ins w:id="1394" w:author="Paula Castrilli" w:date="2025-05-25T20:03:00Z">
        <w:r w:rsidR="00C145CF">
          <w:rPr>
            <w:rFonts w:ascii="Crimson Text" w:hAnsi="Crimson Text"/>
            <w:color w:val="000000" w:themeColor="text1"/>
            <w:sz w:val="26"/>
            <w:szCs w:val="26"/>
          </w:rPr>
          <w:t>¿</w:t>
        </w:r>
      </w:ins>
      <w:r w:rsidRPr="008D03A6">
        <w:rPr>
          <w:rFonts w:ascii="Crimson Text" w:hAnsi="Crimson Text"/>
          <w:color w:val="000000" w:themeColor="text1"/>
          <w:sz w:val="26"/>
          <w:szCs w:val="26"/>
        </w:rPr>
        <w:t>es por lo que te dije del casamiento</w:t>
      </w:r>
      <w:ins w:id="1395" w:author="Paula Castrilli" w:date="2025-05-25T20:03:00Z">
        <w:r w:rsidR="00C145CF">
          <w:rPr>
            <w:rFonts w:ascii="Crimson Text" w:hAnsi="Crimson Text"/>
            <w:color w:val="000000" w:themeColor="text1"/>
            <w:sz w:val="26"/>
            <w:szCs w:val="26"/>
          </w:rPr>
          <w:t>?</w:t>
        </w:r>
      </w:ins>
      <w:del w:id="1396" w:author="Paula Castrilli" w:date="2025-05-25T20:03:00Z">
        <w:r w:rsidRPr="008D03A6" w:rsidDel="00C145CF">
          <w:rPr>
            <w:rFonts w:ascii="Crimson Text" w:hAnsi="Crimson Text"/>
            <w:color w:val="000000" w:themeColor="text1"/>
            <w:sz w:val="26"/>
            <w:szCs w:val="26"/>
          </w:rPr>
          <w:delText xml:space="preserve">, </w:delText>
        </w:r>
      </w:del>
      <w:ins w:id="1397" w:author="Paula Castrilli" w:date="2025-05-25T20:03:00Z">
        <w:r w:rsidR="00C145CF">
          <w:rPr>
            <w:rFonts w:ascii="Crimson Text" w:hAnsi="Crimson Text"/>
            <w:color w:val="000000" w:themeColor="text1"/>
            <w:sz w:val="26"/>
            <w:szCs w:val="26"/>
          </w:rPr>
          <w:t xml:space="preserve"> P</w:t>
        </w:r>
      </w:ins>
      <w:del w:id="1398" w:author="Paula Castrilli" w:date="2025-05-25T20:03:00Z">
        <w:r w:rsidRPr="008D03A6" w:rsidDel="00C145CF">
          <w:rPr>
            <w:rFonts w:ascii="Crimson Text" w:hAnsi="Crimson Text"/>
            <w:color w:val="000000" w:themeColor="text1"/>
            <w:sz w:val="26"/>
            <w:szCs w:val="26"/>
          </w:rPr>
          <w:delText>p</w:delText>
        </w:r>
      </w:del>
      <w:r w:rsidRPr="008D03A6">
        <w:rPr>
          <w:rFonts w:ascii="Crimson Text" w:hAnsi="Crimson Text"/>
          <w:color w:val="000000" w:themeColor="text1"/>
          <w:sz w:val="26"/>
          <w:szCs w:val="26"/>
        </w:rPr>
        <w:t xml:space="preserve">odemos hablarlo, siempre hablamos todo –respondió, y sus ojos se pusieron vidriosos. </w:t>
      </w:r>
    </w:p>
    <w:p w:rsidR="00CE67DA" w:rsidRPr="008D03A6" w:rsidRDefault="00CE67DA"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estaba </w:t>
      </w:r>
      <w:del w:id="1399" w:author="Paula Castrilli" w:date="2025-05-25T20:03:00Z">
        <w:r w:rsidRPr="008D03A6" w:rsidDel="00C145CF">
          <w:rPr>
            <w:rFonts w:ascii="Crimson Text" w:hAnsi="Crimson Text"/>
            <w:color w:val="000000" w:themeColor="text1"/>
            <w:sz w:val="26"/>
            <w:szCs w:val="26"/>
          </w:rPr>
          <w:delText xml:space="preserve">emocionado </w:delText>
        </w:r>
      </w:del>
      <w:ins w:id="1400" w:author="Paula Castrilli" w:date="2025-05-25T20:03:00Z">
        <w:r w:rsidR="00C145CF">
          <w:rPr>
            <w:rFonts w:ascii="Crimson Text" w:hAnsi="Crimson Text"/>
            <w:color w:val="000000" w:themeColor="text1"/>
            <w:sz w:val="26"/>
            <w:szCs w:val="26"/>
          </w:rPr>
          <w:t>conmocionado</w:t>
        </w:r>
        <w:r w:rsidR="00C145C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por lo que veía, pero decidió mantener su postura.</w:t>
      </w:r>
    </w:p>
    <w:p w:rsidR="00CE67DA" w:rsidRPr="008D03A6" w:rsidRDefault="00CE67DA" w:rsidP="002E126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–Si fueras real no tendrías un dragón rojo –dijo, y la miró fijo. El rostro de Elena se convirtió en furia.</w:t>
      </w:r>
    </w:p>
    <w:p w:rsidR="00CE67DA" w:rsidRPr="008D03A6" w:rsidRDefault="00CE67DA" w:rsidP="002E1261">
      <w:pPr>
        <w:tabs>
          <w:tab w:val="left" w:pos="2179"/>
        </w:tabs>
        <w:spacing w:after="0"/>
        <w:ind w:firstLine="284"/>
        <w:jc w:val="both"/>
        <w:rPr>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ins w:id="1401" w:author="Paula Castrilli" w:date="2025-05-25T20:03:00Z">
        <w:r w:rsidR="00C145CF">
          <w:rPr>
            <w:rFonts w:ascii="Crimson Text" w:hAnsi="Crimson Text"/>
            <w:color w:val="000000" w:themeColor="text1"/>
            <w:sz w:val="26"/>
            <w:szCs w:val="26"/>
          </w:rPr>
          <w:t>¿</w:t>
        </w:r>
      </w:ins>
      <w:proofErr w:type="gramEnd"/>
      <w:r w:rsidRPr="008D03A6">
        <w:rPr>
          <w:rFonts w:ascii="Crimson Text" w:hAnsi="Crimson Text"/>
          <w:color w:val="000000" w:themeColor="text1"/>
          <w:sz w:val="26"/>
          <w:szCs w:val="26"/>
        </w:rPr>
        <w:t>Tú qué sabes de mí</w:t>
      </w:r>
      <w:del w:id="1402" w:author="Paula Castrilli" w:date="2025-05-25T20:04:00Z">
        <w:r w:rsidRPr="008D03A6" w:rsidDel="00C145CF">
          <w:rPr>
            <w:rFonts w:ascii="Crimson Text" w:hAnsi="Crimson Text"/>
            <w:color w:val="000000" w:themeColor="text1"/>
            <w:sz w:val="26"/>
            <w:szCs w:val="26"/>
          </w:rPr>
          <w:delText>, n</w:delText>
        </w:r>
      </w:del>
      <w:ins w:id="1403" w:author="Paula Castrilli" w:date="2025-05-25T20:04:00Z">
        <w:r w:rsidR="00C145CF">
          <w:rPr>
            <w:rFonts w:ascii="Crimson Text" w:hAnsi="Crimson Text"/>
            <w:color w:val="000000" w:themeColor="text1"/>
            <w:sz w:val="26"/>
            <w:szCs w:val="26"/>
          </w:rPr>
          <w:t>? ¡N</w:t>
        </w:r>
      </w:ins>
      <w:r w:rsidRPr="008D03A6">
        <w:rPr>
          <w:rFonts w:ascii="Crimson Text" w:hAnsi="Crimson Text"/>
          <w:color w:val="000000" w:themeColor="text1"/>
          <w:sz w:val="26"/>
          <w:szCs w:val="26"/>
        </w:rPr>
        <w:t>o conoces todos mis secretos</w:t>
      </w:r>
      <w:ins w:id="1404" w:author="Paula Castrilli" w:date="2025-05-25T20:04:00Z">
        <w:r w:rsidR="00C145CF">
          <w:rPr>
            <w:rFonts w:ascii="Crimson Text" w:hAnsi="Crimson Text"/>
            <w:color w:val="000000" w:themeColor="text1"/>
            <w:sz w:val="26"/>
            <w:szCs w:val="26"/>
          </w:rPr>
          <w:t>!</w:t>
        </w:r>
      </w:ins>
      <w:del w:id="1405" w:author="Paula Castrilli" w:date="2025-05-25T20:04:00Z">
        <w:r w:rsidRPr="008D03A6" w:rsidDel="00C145CF">
          <w:rPr>
            <w:rFonts w:ascii="Crimson Text" w:hAnsi="Crimson Text"/>
            <w:color w:val="000000" w:themeColor="text1"/>
            <w:sz w:val="26"/>
            <w:szCs w:val="26"/>
          </w:rPr>
          <w:delText>.</w:delText>
        </w:r>
      </w:del>
    </w:p>
    <w:p w:rsidR="00C145CF" w:rsidRDefault="00CE67DA" w:rsidP="003461DB">
      <w:pPr>
        <w:tabs>
          <w:tab w:val="left" w:pos="2179"/>
        </w:tabs>
        <w:spacing w:after="0"/>
        <w:ind w:firstLine="284"/>
        <w:jc w:val="both"/>
        <w:rPr>
          <w:ins w:id="1406" w:author="Paula Castrilli" w:date="2025-05-25T20:04:00Z"/>
          <w:rFonts w:ascii="Crimson Text" w:hAnsi="Crimson Text"/>
          <w:color w:val="000000" w:themeColor="text1"/>
          <w:sz w:val="26"/>
          <w:szCs w:val="26"/>
        </w:rPr>
      </w:pPr>
      <w:r w:rsidRPr="008D03A6">
        <w:rPr>
          <w:rFonts w:ascii="Crimson Text" w:hAnsi="Crimson Text"/>
          <w:color w:val="000000" w:themeColor="text1"/>
          <w:sz w:val="26"/>
          <w:szCs w:val="26"/>
        </w:rPr>
        <w:t>–P</w:t>
      </w:r>
      <w:r w:rsidR="001F3EF3" w:rsidRPr="008D03A6">
        <w:rPr>
          <w:rFonts w:ascii="Crimson Text" w:hAnsi="Crimson Text"/>
          <w:color w:val="000000" w:themeColor="text1"/>
          <w:sz w:val="26"/>
          <w:szCs w:val="26"/>
        </w:rPr>
        <w:t>ero conozco el interior de Elena, es la mujer más pura que conocí</w:t>
      </w:r>
      <w:del w:id="1407" w:author="Paula Castrilli" w:date="2025-05-25T20:04:00Z">
        <w:r w:rsidR="001F3EF3" w:rsidRPr="008D03A6" w:rsidDel="00C145CF">
          <w:rPr>
            <w:rFonts w:ascii="Crimson Text" w:hAnsi="Crimson Text"/>
            <w:color w:val="000000" w:themeColor="text1"/>
            <w:sz w:val="26"/>
            <w:szCs w:val="26"/>
          </w:rPr>
          <w:delText>, y</w:delText>
        </w:r>
      </w:del>
      <w:ins w:id="1408" w:author="Paula Castrilli" w:date="2025-05-25T20:04:00Z">
        <w:r w:rsidR="00C145CF">
          <w:rPr>
            <w:rFonts w:ascii="Crimson Text" w:hAnsi="Crimson Text"/>
            <w:color w:val="000000" w:themeColor="text1"/>
            <w:sz w:val="26"/>
            <w:szCs w:val="26"/>
          </w:rPr>
          <w:t>. Y</w:t>
        </w:r>
      </w:ins>
      <w:r w:rsidR="001F3EF3" w:rsidRPr="008D03A6">
        <w:rPr>
          <w:rFonts w:ascii="Crimson Text" w:hAnsi="Crimson Text"/>
          <w:color w:val="000000" w:themeColor="text1"/>
          <w:sz w:val="26"/>
          <w:szCs w:val="26"/>
        </w:rPr>
        <w:t xml:space="preserve"> si existe un sólo dragón predestinado, jamás sería esa bestia </w:t>
      </w:r>
      <w:r w:rsidR="00C937CF" w:rsidRPr="008D03A6">
        <w:rPr>
          <w:rFonts w:ascii="Crimson Text" w:hAnsi="Crimson Text"/>
          <w:color w:val="000000" w:themeColor="text1"/>
          <w:sz w:val="26"/>
          <w:szCs w:val="26"/>
        </w:rPr>
        <w:t>horrible</w:t>
      </w:r>
      <w:r w:rsidR="001F3EF3" w:rsidRPr="008D03A6">
        <w:rPr>
          <w:rFonts w:ascii="Crimson Text" w:hAnsi="Crimson Text"/>
          <w:color w:val="000000" w:themeColor="text1"/>
          <w:sz w:val="26"/>
          <w:szCs w:val="26"/>
        </w:rPr>
        <w:t xml:space="preserve"> como la que está a tus espaldas –respondió con</w:t>
      </w:r>
      <w:del w:id="1409" w:author="Paula Castrilli" w:date="2025-05-25T20:04:00Z">
        <w:r w:rsidR="001F3EF3" w:rsidRPr="008D03A6" w:rsidDel="00C145CF">
          <w:rPr>
            <w:rFonts w:ascii="Crimson Text" w:hAnsi="Crimson Text"/>
            <w:color w:val="000000" w:themeColor="text1"/>
            <w:sz w:val="26"/>
            <w:szCs w:val="26"/>
          </w:rPr>
          <w:delText xml:space="preserve"> total</w:delText>
        </w:r>
      </w:del>
      <w:r w:rsidR="001F3EF3" w:rsidRPr="008D03A6">
        <w:rPr>
          <w:rFonts w:ascii="Crimson Text" w:hAnsi="Crimson Text"/>
          <w:color w:val="000000" w:themeColor="text1"/>
          <w:sz w:val="26"/>
          <w:szCs w:val="26"/>
        </w:rPr>
        <w:t xml:space="preserve"> seguridad. </w:t>
      </w:r>
    </w:p>
    <w:p w:rsidR="001F3EF3" w:rsidRPr="008D03A6" w:rsidRDefault="001F3EF3"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dragón, enfurecido, gruñ</w:t>
      </w:r>
      <w:ins w:id="1410" w:author="Paula Castrilli" w:date="2025-05-25T20:05:00Z">
        <w:r w:rsidR="00C145CF">
          <w:rPr>
            <w:rFonts w:ascii="Crimson Text" w:hAnsi="Crimson Text"/>
            <w:color w:val="000000" w:themeColor="text1"/>
            <w:sz w:val="26"/>
            <w:szCs w:val="26"/>
          </w:rPr>
          <w:t>ó</w:t>
        </w:r>
      </w:ins>
      <w:del w:id="1411" w:author="Paula Castrilli" w:date="2025-05-25T20:05:00Z">
        <w:r w:rsidRPr="008D03A6" w:rsidDel="00C145CF">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y lanzó una </w:t>
      </w:r>
      <w:r w:rsidR="007146B8" w:rsidRPr="008D03A6">
        <w:rPr>
          <w:rFonts w:ascii="Crimson Text" w:hAnsi="Crimson Text"/>
          <w:color w:val="000000" w:themeColor="text1"/>
          <w:sz w:val="26"/>
          <w:szCs w:val="26"/>
        </w:rPr>
        <w:t>llamarada</w:t>
      </w:r>
      <w:r w:rsidRPr="008D03A6">
        <w:rPr>
          <w:rFonts w:ascii="Crimson Text" w:hAnsi="Crimson Text"/>
          <w:color w:val="000000" w:themeColor="text1"/>
          <w:sz w:val="26"/>
          <w:szCs w:val="26"/>
        </w:rPr>
        <w:t xml:space="preserve"> hacia arriba, </w:t>
      </w:r>
      <w:r w:rsidR="007146B8" w:rsidRPr="008D03A6">
        <w:rPr>
          <w:rFonts w:ascii="Crimson Text" w:hAnsi="Crimson Text"/>
          <w:color w:val="000000" w:themeColor="text1"/>
          <w:sz w:val="26"/>
          <w:szCs w:val="26"/>
        </w:rPr>
        <w:t>parecía</w:t>
      </w:r>
      <w:r w:rsidRPr="008D03A6">
        <w:rPr>
          <w:rFonts w:ascii="Crimson Text" w:hAnsi="Crimson Text"/>
          <w:color w:val="000000" w:themeColor="text1"/>
          <w:sz w:val="26"/>
          <w:szCs w:val="26"/>
        </w:rPr>
        <w:t xml:space="preserve"> un volcán en erupción. La figura de Elena se mantuvo un instante inmóvil</w:t>
      </w:r>
      <w:ins w:id="1412" w:author="Paula Castrilli" w:date="2025-05-25T20:05:00Z">
        <w:r w:rsidR="00C145CF">
          <w:rPr>
            <w:rFonts w:ascii="Crimson Text" w:hAnsi="Crimson Text"/>
            <w:color w:val="000000" w:themeColor="text1"/>
            <w:sz w:val="26"/>
            <w:szCs w:val="26"/>
          </w:rPr>
          <w:t xml:space="preserve"> </w:t>
        </w:r>
      </w:ins>
      <w:del w:id="1413" w:author="Paula Castrilli" w:date="2025-05-25T20:05:00Z">
        <w:r w:rsidRPr="008D03A6" w:rsidDel="00C145CF">
          <w:rPr>
            <w:rFonts w:ascii="Crimson Text" w:hAnsi="Crimson Text"/>
            <w:color w:val="000000" w:themeColor="text1"/>
            <w:sz w:val="26"/>
            <w:szCs w:val="26"/>
          </w:rPr>
          <w:delText xml:space="preserve">, y </w:delText>
        </w:r>
        <w:r w:rsidR="003461DB" w:rsidRPr="008D03A6" w:rsidDel="00C145CF">
          <w:rPr>
            <w:rFonts w:ascii="Crimson Text" w:hAnsi="Crimson Text"/>
            <w:color w:val="000000" w:themeColor="text1"/>
            <w:sz w:val="26"/>
            <w:szCs w:val="26"/>
          </w:rPr>
          <w:delText>comenzó</w:delText>
        </w:r>
      </w:del>
      <w:ins w:id="1414" w:author="Paula Castrilli" w:date="2025-05-25T20:05:00Z">
        <w:r w:rsidR="00C145CF">
          <w:rPr>
            <w:rFonts w:ascii="Crimson Text" w:hAnsi="Crimson Text"/>
            <w:color w:val="000000" w:themeColor="text1"/>
            <w:sz w:val="26"/>
            <w:szCs w:val="26"/>
          </w:rPr>
          <w:t xml:space="preserve"> para luego comenzar</w:t>
        </w:r>
      </w:ins>
      <w:r w:rsidR="003461DB"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 desvane</w:t>
      </w:r>
      <w:r w:rsidR="003461DB" w:rsidRPr="008D03A6">
        <w:rPr>
          <w:rFonts w:ascii="Crimson Text" w:hAnsi="Crimson Text"/>
          <w:color w:val="000000" w:themeColor="text1"/>
          <w:sz w:val="26"/>
          <w:szCs w:val="26"/>
        </w:rPr>
        <w:t>cerse. Las sospechas</w:t>
      </w:r>
      <w:r w:rsidR="00664DA4" w:rsidRPr="008D03A6">
        <w:rPr>
          <w:rFonts w:ascii="Crimson Text" w:hAnsi="Crimson Text"/>
          <w:color w:val="000000" w:themeColor="text1"/>
          <w:sz w:val="26"/>
          <w:szCs w:val="26"/>
        </w:rPr>
        <w:t xml:space="preserve"> de Eros había</w:t>
      </w:r>
      <w:r w:rsidR="003461DB" w:rsidRPr="008D03A6">
        <w:rPr>
          <w:rFonts w:ascii="Crimson Text" w:hAnsi="Crimson Text"/>
          <w:color w:val="000000" w:themeColor="text1"/>
          <w:sz w:val="26"/>
          <w:szCs w:val="26"/>
        </w:rPr>
        <w:t>n</w:t>
      </w:r>
      <w:r w:rsidR="00664DA4" w:rsidRPr="008D03A6">
        <w:rPr>
          <w:rFonts w:ascii="Crimson Text" w:hAnsi="Crimson Text"/>
          <w:color w:val="000000" w:themeColor="text1"/>
          <w:sz w:val="26"/>
          <w:szCs w:val="26"/>
        </w:rPr>
        <w:t xml:space="preserve"> sido acertada</w:t>
      </w:r>
      <w:r w:rsidR="003461DB" w:rsidRPr="008D03A6">
        <w:rPr>
          <w:rFonts w:ascii="Crimson Text" w:hAnsi="Crimson Text"/>
          <w:color w:val="000000" w:themeColor="text1"/>
          <w:sz w:val="26"/>
          <w:szCs w:val="26"/>
        </w:rPr>
        <w:t>s</w:t>
      </w:r>
      <w:r w:rsidR="00664DA4" w:rsidRPr="008D03A6">
        <w:rPr>
          <w:rFonts w:ascii="Crimson Text" w:hAnsi="Crimson Text"/>
          <w:color w:val="000000" w:themeColor="text1"/>
          <w:sz w:val="26"/>
          <w:szCs w:val="26"/>
        </w:rPr>
        <w:t xml:space="preserve">, </w:t>
      </w:r>
      <w:r w:rsidR="003461DB" w:rsidRPr="008D03A6">
        <w:rPr>
          <w:rFonts w:ascii="Crimson Text" w:hAnsi="Crimson Text"/>
          <w:color w:val="000000" w:themeColor="text1"/>
          <w:sz w:val="26"/>
          <w:szCs w:val="26"/>
        </w:rPr>
        <w:t>se trat</w:t>
      </w:r>
      <w:r w:rsidR="003574C7" w:rsidRPr="008D03A6">
        <w:rPr>
          <w:rFonts w:ascii="Crimson Text" w:hAnsi="Crimson Text"/>
          <w:color w:val="000000" w:themeColor="text1"/>
          <w:sz w:val="26"/>
          <w:szCs w:val="26"/>
        </w:rPr>
        <w:t xml:space="preserve">aba de </w:t>
      </w:r>
      <w:ins w:id="1415" w:author="Paula Castrilli" w:date="2025-05-25T20:05:00Z">
        <w:r w:rsidR="00C145CF">
          <w:rPr>
            <w:rFonts w:ascii="Crimson Text" w:hAnsi="Crimson Text"/>
            <w:color w:val="000000" w:themeColor="text1"/>
            <w:sz w:val="26"/>
            <w:szCs w:val="26"/>
          </w:rPr>
          <w:t>otra</w:t>
        </w:r>
      </w:ins>
      <w:del w:id="1416" w:author="Paula Castrilli" w:date="2025-05-25T20:05:00Z">
        <w:r w:rsidR="003574C7" w:rsidRPr="008D03A6" w:rsidDel="00C145CF">
          <w:rPr>
            <w:rFonts w:ascii="Crimson Text" w:hAnsi="Crimson Text"/>
            <w:color w:val="000000" w:themeColor="text1"/>
            <w:sz w:val="26"/>
            <w:szCs w:val="26"/>
          </w:rPr>
          <w:delText>una</w:delText>
        </w:r>
      </w:del>
      <w:r w:rsidR="003574C7" w:rsidRPr="008D03A6">
        <w:rPr>
          <w:rFonts w:ascii="Crimson Text" w:hAnsi="Crimson Text"/>
          <w:color w:val="000000" w:themeColor="text1"/>
          <w:sz w:val="26"/>
          <w:szCs w:val="26"/>
        </w:rPr>
        <w:t xml:space="preserve"> siniestra alucinación</w:t>
      </w:r>
      <w:r w:rsidR="00664DA4" w:rsidRPr="008D03A6">
        <w:rPr>
          <w:rFonts w:ascii="Crimson Text" w:hAnsi="Crimson Text"/>
          <w:color w:val="000000" w:themeColor="text1"/>
          <w:sz w:val="26"/>
          <w:szCs w:val="26"/>
        </w:rPr>
        <w:t>.</w:t>
      </w:r>
    </w:p>
    <w:p w:rsidR="003461DB" w:rsidRPr="008D03A6" w:rsidRDefault="003461DB"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w:t>
      </w:r>
      <w:del w:id="1417" w:author="Paula Castrilli" w:date="2025-05-25T20:06:00Z">
        <w:r w:rsidRPr="008D03A6" w:rsidDel="00C145CF">
          <w:rPr>
            <w:rFonts w:ascii="Crimson Text" w:hAnsi="Crimson Text"/>
            <w:color w:val="000000" w:themeColor="text1"/>
            <w:sz w:val="26"/>
            <w:szCs w:val="26"/>
          </w:rPr>
          <w:delText xml:space="preserve">la mente más clara, </w:delText>
        </w:r>
        <w:r w:rsidR="00B37347" w:rsidRPr="008D03A6" w:rsidDel="00C145CF">
          <w:rPr>
            <w:rFonts w:ascii="Crimson Text" w:hAnsi="Crimson Text"/>
            <w:color w:val="000000" w:themeColor="text1"/>
            <w:sz w:val="26"/>
            <w:szCs w:val="26"/>
          </w:rPr>
          <w:delText xml:space="preserve">y </w:delText>
        </w:r>
      </w:del>
      <w:r w:rsidR="00B37347" w:rsidRPr="008D03A6">
        <w:rPr>
          <w:rFonts w:ascii="Crimson Text" w:hAnsi="Crimson Text"/>
          <w:color w:val="000000" w:themeColor="text1"/>
          <w:sz w:val="26"/>
          <w:szCs w:val="26"/>
        </w:rPr>
        <w:t>las fuerzas renovadas, aguardó</w:t>
      </w:r>
      <w:r w:rsidRPr="008D03A6">
        <w:rPr>
          <w:rFonts w:ascii="Crimson Text" w:hAnsi="Crimson Text"/>
          <w:color w:val="000000" w:themeColor="text1"/>
          <w:sz w:val="26"/>
          <w:szCs w:val="26"/>
        </w:rPr>
        <w:t xml:space="preserve"> un instante hasta que</w:t>
      </w:r>
      <w:r w:rsidR="00B37347" w:rsidRPr="008D03A6">
        <w:rPr>
          <w:rFonts w:ascii="Crimson Text" w:hAnsi="Crimson Text"/>
          <w:color w:val="000000" w:themeColor="text1"/>
          <w:sz w:val="26"/>
          <w:szCs w:val="26"/>
        </w:rPr>
        <w:t xml:space="preserve"> la </w:t>
      </w:r>
      <w:del w:id="1418" w:author="Paula Castrilli" w:date="2025-05-25T20:33:00Z">
        <w:r w:rsidR="00B37347" w:rsidRPr="008D03A6" w:rsidDel="0091382B">
          <w:rPr>
            <w:rFonts w:ascii="Crimson Text" w:hAnsi="Crimson Text"/>
            <w:color w:val="000000" w:themeColor="text1"/>
            <w:sz w:val="26"/>
            <w:szCs w:val="26"/>
          </w:rPr>
          <w:delText>extraña figuración</w:delText>
        </w:r>
      </w:del>
      <w:ins w:id="1419" w:author="Paula Castrilli" w:date="2025-05-25T20:33:00Z">
        <w:r w:rsidR="0091382B">
          <w:rPr>
            <w:rFonts w:ascii="Crimson Text" w:hAnsi="Crimson Text"/>
            <w:color w:val="000000" w:themeColor="text1"/>
            <w:sz w:val="26"/>
            <w:szCs w:val="26"/>
          </w:rPr>
          <w:t>figura que imitaba a la princesa</w:t>
        </w:r>
      </w:ins>
      <w:r w:rsidR="00B37347" w:rsidRPr="008D03A6">
        <w:rPr>
          <w:rFonts w:ascii="Crimson Text" w:hAnsi="Crimson Text"/>
          <w:color w:val="000000" w:themeColor="text1"/>
          <w:sz w:val="26"/>
          <w:szCs w:val="26"/>
        </w:rPr>
        <w:t xml:space="preserve"> se diluyó</w:t>
      </w:r>
      <w:r w:rsidRPr="008D03A6">
        <w:rPr>
          <w:rFonts w:ascii="Crimson Text" w:hAnsi="Crimson Text"/>
          <w:color w:val="000000" w:themeColor="text1"/>
          <w:sz w:val="26"/>
          <w:szCs w:val="26"/>
        </w:rPr>
        <w:t xml:space="preserve"> por completo. P</w:t>
      </w:r>
      <w:r w:rsidR="002C4167" w:rsidRPr="008D03A6">
        <w:rPr>
          <w:rFonts w:ascii="Crimson Text" w:hAnsi="Crimson Text"/>
          <w:color w:val="000000" w:themeColor="text1"/>
          <w:sz w:val="26"/>
          <w:szCs w:val="26"/>
        </w:rPr>
        <w:t>ero</w:t>
      </w:r>
      <w:ins w:id="1420" w:author="Paula Castrilli" w:date="2025-05-25T20:06:00Z">
        <w:r w:rsidR="00C145CF">
          <w:rPr>
            <w:rFonts w:ascii="Crimson Text" w:hAnsi="Crimson Text"/>
            <w:color w:val="000000" w:themeColor="text1"/>
            <w:sz w:val="26"/>
            <w:szCs w:val="26"/>
          </w:rPr>
          <w:t>,</w:t>
        </w:r>
      </w:ins>
      <w:r w:rsidR="002C4167" w:rsidRPr="008D03A6">
        <w:rPr>
          <w:rFonts w:ascii="Crimson Text" w:hAnsi="Crimson Text"/>
          <w:color w:val="000000" w:themeColor="text1"/>
          <w:sz w:val="26"/>
          <w:szCs w:val="26"/>
        </w:rPr>
        <w:t xml:space="preserve"> tras desaparecer esa</w:t>
      </w:r>
      <w:r w:rsidRPr="008D03A6">
        <w:rPr>
          <w:rFonts w:ascii="Crimson Text" w:hAnsi="Crimson Text"/>
          <w:color w:val="000000" w:themeColor="text1"/>
          <w:sz w:val="26"/>
          <w:szCs w:val="26"/>
        </w:rPr>
        <w:t xml:space="preserve"> imagen, quedó cara a cara con el temible dragón rojo. La bestia </w:t>
      </w:r>
      <w:r w:rsidR="0001653F" w:rsidRPr="008D03A6">
        <w:rPr>
          <w:rFonts w:ascii="Crimson Text" w:hAnsi="Crimson Text"/>
          <w:color w:val="000000" w:themeColor="text1"/>
          <w:sz w:val="26"/>
          <w:szCs w:val="26"/>
        </w:rPr>
        <w:t xml:space="preserve">estaba rabiosa, y era cuestión de segundos para que </w:t>
      </w:r>
      <w:r w:rsidR="002C4167" w:rsidRPr="008D03A6">
        <w:rPr>
          <w:rFonts w:ascii="Crimson Text" w:hAnsi="Crimson Text"/>
          <w:color w:val="000000" w:themeColor="text1"/>
          <w:sz w:val="26"/>
          <w:szCs w:val="26"/>
        </w:rPr>
        <w:t>iniciara un ataque</w:t>
      </w:r>
      <w:r w:rsidR="0001653F" w:rsidRPr="008D03A6">
        <w:rPr>
          <w:rFonts w:ascii="Crimson Text" w:hAnsi="Crimson Text"/>
          <w:color w:val="000000" w:themeColor="text1"/>
          <w:sz w:val="26"/>
          <w:szCs w:val="26"/>
        </w:rPr>
        <w:t xml:space="preserve">. Eros </w:t>
      </w:r>
      <w:del w:id="1421" w:author="Paula Castrilli" w:date="2025-05-25T20:34:00Z">
        <w:r w:rsidR="0001653F" w:rsidRPr="008D03A6" w:rsidDel="0091382B">
          <w:rPr>
            <w:rFonts w:ascii="Crimson Text" w:hAnsi="Crimson Text"/>
            <w:color w:val="000000" w:themeColor="text1"/>
            <w:sz w:val="26"/>
            <w:szCs w:val="26"/>
          </w:rPr>
          <w:delText>prefirió</w:delText>
        </w:r>
        <w:r w:rsidR="00B37347" w:rsidRPr="008D03A6" w:rsidDel="0091382B">
          <w:rPr>
            <w:rFonts w:ascii="Crimson Text" w:hAnsi="Crimson Text"/>
            <w:color w:val="000000" w:themeColor="text1"/>
            <w:sz w:val="26"/>
            <w:szCs w:val="26"/>
          </w:rPr>
          <w:delText xml:space="preserve"> tomar la iniciativa, </w:delText>
        </w:r>
      </w:del>
      <w:r w:rsidR="00B37347" w:rsidRPr="008D03A6">
        <w:rPr>
          <w:rFonts w:ascii="Crimson Text" w:hAnsi="Crimson Text"/>
          <w:color w:val="000000" w:themeColor="text1"/>
          <w:sz w:val="26"/>
          <w:szCs w:val="26"/>
        </w:rPr>
        <w:t>desenfundó</w:t>
      </w:r>
      <w:r w:rsidR="0001653F" w:rsidRPr="008D03A6">
        <w:rPr>
          <w:rFonts w:ascii="Crimson Text" w:hAnsi="Crimson Text"/>
          <w:color w:val="000000" w:themeColor="text1"/>
          <w:sz w:val="26"/>
          <w:szCs w:val="26"/>
        </w:rPr>
        <w:t xml:space="preserve"> su espada</w:t>
      </w:r>
      <w:del w:id="1422" w:author="Paula Castrilli" w:date="2025-05-25T20:34:00Z">
        <w:r w:rsidR="0001653F" w:rsidRPr="008D03A6" w:rsidDel="0091382B">
          <w:rPr>
            <w:rFonts w:ascii="Crimson Text" w:hAnsi="Crimson Text"/>
            <w:color w:val="000000" w:themeColor="text1"/>
            <w:sz w:val="26"/>
            <w:szCs w:val="26"/>
          </w:rPr>
          <w:delText>,</w:delText>
        </w:r>
      </w:del>
      <w:r w:rsidR="0001653F" w:rsidRPr="008D03A6">
        <w:rPr>
          <w:rFonts w:ascii="Crimson Text" w:hAnsi="Crimson Text"/>
          <w:color w:val="000000" w:themeColor="text1"/>
          <w:sz w:val="26"/>
          <w:szCs w:val="26"/>
        </w:rPr>
        <w:t xml:space="preserve"> y</w:t>
      </w:r>
      <w:r w:rsidR="00B37347" w:rsidRPr="008D03A6">
        <w:rPr>
          <w:rFonts w:ascii="Crimson Text" w:hAnsi="Crimson Text"/>
          <w:color w:val="000000" w:themeColor="text1"/>
          <w:sz w:val="26"/>
          <w:szCs w:val="26"/>
        </w:rPr>
        <w:t xml:space="preserve">, en una maniobra </w:t>
      </w:r>
      <w:del w:id="1423" w:author="Paula Castrilli" w:date="2025-05-25T20:41:00Z">
        <w:r w:rsidR="00B37347" w:rsidRPr="008D03A6" w:rsidDel="00783EA7">
          <w:rPr>
            <w:rFonts w:ascii="Crimson Text" w:hAnsi="Crimson Text"/>
            <w:color w:val="000000" w:themeColor="text1"/>
            <w:sz w:val="26"/>
            <w:szCs w:val="26"/>
          </w:rPr>
          <w:delText>sorpresiva</w:delText>
        </w:r>
      </w:del>
      <w:ins w:id="1424" w:author="Paula Castrilli" w:date="2025-05-25T20:41:00Z">
        <w:r w:rsidR="00783EA7">
          <w:rPr>
            <w:rFonts w:ascii="Crimson Text" w:hAnsi="Crimson Text"/>
            <w:color w:val="000000" w:themeColor="text1"/>
            <w:sz w:val="26"/>
            <w:szCs w:val="26"/>
          </w:rPr>
          <w:t>desesperada</w:t>
        </w:r>
      </w:ins>
      <w:r w:rsidR="00B37347" w:rsidRPr="008D03A6">
        <w:rPr>
          <w:rFonts w:ascii="Crimson Text" w:hAnsi="Crimson Text"/>
          <w:color w:val="000000" w:themeColor="text1"/>
          <w:sz w:val="26"/>
          <w:szCs w:val="26"/>
        </w:rPr>
        <w:t>, se la</w:t>
      </w:r>
      <w:r w:rsidR="0001653F" w:rsidRPr="008D03A6">
        <w:rPr>
          <w:rFonts w:ascii="Crimson Text" w:hAnsi="Crimson Text"/>
          <w:color w:val="000000" w:themeColor="text1"/>
          <w:sz w:val="26"/>
          <w:szCs w:val="26"/>
        </w:rPr>
        <w:t xml:space="preserve"> arrojó directo a la cabeza. E</w:t>
      </w:r>
      <w:ins w:id="1425" w:author="Paula Castrilli" w:date="2025-05-25T20:42:00Z">
        <w:r w:rsidR="00783EA7">
          <w:rPr>
            <w:rFonts w:ascii="Crimson Text" w:hAnsi="Crimson Text"/>
            <w:color w:val="000000" w:themeColor="text1"/>
            <w:sz w:val="26"/>
            <w:szCs w:val="26"/>
          </w:rPr>
          <w:t>ros podría haber saltado de alegría cuando vio que e</w:t>
        </w:r>
      </w:ins>
      <w:r w:rsidR="0001653F" w:rsidRPr="008D03A6">
        <w:rPr>
          <w:rFonts w:ascii="Crimson Text" w:hAnsi="Crimson Text"/>
          <w:color w:val="000000" w:themeColor="text1"/>
          <w:sz w:val="26"/>
          <w:szCs w:val="26"/>
        </w:rPr>
        <w:t>l filo se enterró en uno de sus ojos</w:t>
      </w:r>
      <w:r w:rsidR="002C4167" w:rsidRPr="008D03A6">
        <w:rPr>
          <w:rFonts w:ascii="Crimson Text" w:hAnsi="Crimson Text"/>
          <w:color w:val="000000" w:themeColor="text1"/>
          <w:sz w:val="26"/>
          <w:szCs w:val="26"/>
        </w:rPr>
        <w:t xml:space="preserve">. La criatura se </w:t>
      </w:r>
      <w:r w:rsidR="002C4167" w:rsidRPr="008D03A6">
        <w:rPr>
          <w:rFonts w:ascii="Crimson Text" w:hAnsi="Crimson Text"/>
          <w:color w:val="000000" w:themeColor="text1"/>
          <w:sz w:val="26"/>
          <w:szCs w:val="26"/>
        </w:rPr>
        <w:lastRenderedPageBreak/>
        <w:t xml:space="preserve">sacudió violentamente y el arma salió disparada hacia un costado. La sangre </w:t>
      </w:r>
      <w:r w:rsidR="007146B8" w:rsidRPr="008D03A6">
        <w:rPr>
          <w:rFonts w:ascii="Crimson Text" w:hAnsi="Crimson Text"/>
          <w:color w:val="000000" w:themeColor="text1"/>
          <w:sz w:val="26"/>
          <w:szCs w:val="26"/>
        </w:rPr>
        <w:t xml:space="preserve">fluía con </w:t>
      </w:r>
      <w:del w:id="1426" w:author="Paula Castrilli" w:date="2025-05-25T20:43:00Z">
        <w:r w:rsidR="007146B8" w:rsidRPr="008D03A6" w:rsidDel="00783EA7">
          <w:rPr>
            <w:rFonts w:ascii="Crimson Text" w:hAnsi="Crimson Text"/>
            <w:color w:val="000000" w:themeColor="text1"/>
            <w:sz w:val="26"/>
            <w:szCs w:val="26"/>
          </w:rPr>
          <w:delText>presión</w:delText>
        </w:r>
      </w:del>
      <w:ins w:id="1427" w:author="Paula Castrilli" w:date="2025-05-25T20:43:00Z">
        <w:r w:rsidR="00783EA7">
          <w:rPr>
            <w:rFonts w:ascii="Crimson Text" w:hAnsi="Crimson Text"/>
            <w:color w:val="000000" w:themeColor="text1"/>
            <w:sz w:val="26"/>
            <w:szCs w:val="26"/>
          </w:rPr>
          <w:t>copiosamente</w:t>
        </w:r>
      </w:ins>
      <w:del w:id="1428" w:author="Paula Castrilli" w:date="2025-05-25T20:43:00Z">
        <w:r w:rsidR="002C4167" w:rsidRPr="008D03A6" w:rsidDel="00783EA7">
          <w:rPr>
            <w:rFonts w:ascii="Crimson Text" w:hAnsi="Crimson Text"/>
            <w:color w:val="000000" w:themeColor="text1"/>
            <w:sz w:val="26"/>
            <w:szCs w:val="26"/>
          </w:rPr>
          <w:delText>, y se chorreaba</w:delText>
        </w:r>
      </w:del>
      <w:r w:rsidR="002C4167" w:rsidRPr="008D03A6">
        <w:rPr>
          <w:rFonts w:ascii="Crimson Text" w:hAnsi="Crimson Text"/>
          <w:color w:val="000000" w:themeColor="text1"/>
          <w:sz w:val="26"/>
          <w:szCs w:val="26"/>
        </w:rPr>
        <w:t xml:space="preserve"> </w:t>
      </w:r>
      <w:ins w:id="1429" w:author="Paula Castrilli" w:date="2025-05-25T20:43:00Z">
        <w:r w:rsidR="00783EA7">
          <w:rPr>
            <w:rFonts w:ascii="Crimson Text" w:hAnsi="Crimson Text"/>
            <w:color w:val="000000" w:themeColor="text1"/>
            <w:sz w:val="26"/>
            <w:szCs w:val="26"/>
          </w:rPr>
          <w:t xml:space="preserve">e iba dejando un camino grotesco </w:t>
        </w:r>
      </w:ins>
      <w:r w:rsidR="002C4167" w:rsidRPr="008D03A6">
        <w:rPr>
          <w:rFonts w:ascii="Crimson Text" w:hAnsi="Crimson Text"/>
          <w:color w:val="000000" w:themeColor="text1"/>
          <w:sz w:val="26"/>
          <w:szCs w:val="26"/>
        </w:rPr>
        <w:t xml:space="preserve">por </w:t>
      </w:r>
      <w:r w:rsidR="00B37347" w:rsidRPr="008D03A6">
        <w:rPr>
          <w:rFonts w:ascii="Crimson Text" w:hAnsi="Crimson Text"/>
          <w:color w:val="000000" w:themeColor="text1"/>
          <w:sz w:val="26"/>
          <w:szCs w:val="26"/>
        </w:rPr>
        <w:t xml:space="preserve">la mandíbula </w:t>
      </w:r>
      <w:r w:rsidR="002C4167" w:rsidRPr="008D03A6">
        <w:rPr>
          <w:rFonts w:ascii="Crimson Text" w:hAnsi="Crimson Text"/>
          <w:color w:val="000000" w:themeColor="text1"/>
          <w:sz w:val="26"/>
          <w:szCs w:val="26"/>
        </w:rPr>
        <w:t>del animal.</w:t>
      </w:r>
    </w:p>
    <w:p w:rsidR="002C4167" w:rsidRPr="008D03A6" w:rsidRDefault="002C4167"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dragón estaba aturdido, y Eros </w:t>
      </w:r>
      <w:ins w:id="1430" w:author="Paula Castrilli" w:date="2025-05-25T20:43:00Z">
        <w:r w:rsidR="00783EA7">
          <w:rPr>
            <w:rFonts w:ascii="Crimson Text" w:hAnsi="Crimson Text"/>
            <w:color w:val="000000" w:themeColor="text1"/>
            <w:sz w:val="26"/>
            <w:szCs w:val="26"/>
          </w:rPr>
          <w:t xml:space="preserve">aprovechó la oportunidad </w:t>
        </w:r>
      </w:ins>
      <w:del w:id="1431" w:author="Paula Castrilli" w:date="2025-05-25T20:43:00Z">
        <w:r w:rsidRPr="008D03A6" w:rsidDel="00783EA7">
          <w:rPr>
            <w:rFonts w:ascii="Crimson Text" w:hAnsi="Crimson Text"/>
            <w:color w:val="000000" w:themeColor="text1"/>
            <w:sz w:val="26"/>
            <w:szCs w:val="26"/>
          </w:rPr>
          <w:delText>se echó</w:delText>
        </w:r>
      </w:del>
      <w:ins w:id="1432" w:author="Paula Castrilli" w:date="2025-05-25T20:43:00Z">
        <w:r w:rsidR="00783EA7">
          <w:rPr>
            <w:rFonts w:ascii="Crimson Text" w:hAnsi="Crimson Text"/>
            <w:color w:val="000000" w:themeColor="text1"/>
            <w:sz w:val="26"/>
            <w:szCs w:val="26"/>
          </w:rPr>
          <w:t>y echó</w:t>
        </w:r>
      </w:ins>
      <w:r w:rsidRPr="008D03A6">
        <w:rPr>
          <w:rFonts w:ascii="Crimson Text" w:hAnsi="Crimson Text"/>
          <w:color w:val="000000" w:themeColor="text1"/>
          <w:sz w:val="26"/>
          <w:szCs w:val="26"/>
        </w:rPr>
        <w:t xml:space="preserve"> a correr para alejarse del peligro. </w:t>
      </w:r>
      <w:r w:rsidR="00F42149" w:rsidRPr="008D03A6">
        <w:rPr>
          <w:rFonts w:ascii="Crimson Text" w:hAnsi="Crimson Text"/>
          <w:color w:val="000000" w:themeColor="text1"/>
          <w:sz w:val="26"/>
          <w:szCs w:val="26"/>
        </w:rPr>
        <w:t xml:space="preserve">Avanzó por el </w:t>
      </w:r>
      <w:del w:id="1433" w:author="Paula Castrilli" w:date="2025-05-24T00:39:00Z">
        <w:r w:rsidR="00F42149" w:rsidRPr="008D03A6" w:rsidDel="0069719F">
          <w:rPr>
            <w:rFonts w:ascii="Crimson Text" w:hAnsi="Crimson Text"/>
            <w:color w:val="000000" w:themeColor="text1"/>
            <w:sz w:val="26"/>
            <w:szCs w:val="26"/>
          </w:rPr>
          <w:delText>camino de los miedos</w:delText>
        </w:r>
      </w:del>
      <w:ins w:id="1434" w:author="Paula Castrilli" w:date="2025-05-24T00:39:00Z">
        <w:r w:rsidR="0069719F">
          <w:rPr>
            <w:rFonts w:ascii="Crimson Text" w:hAnsi="Crimson Text"/>
            <w:color w:val="000000" w:themeColor="text1"/>
            <w:sz w:val="26"/>
            <w:szCs w:val="26"/>
          </w:rPr>
          <w:t>Camino de los Miedos</w:t>
        </w:r>
      </w:ins>
      <w:r w:rsidR="00F42149" w:rsidRPr="008D03A6">
        <w:rPr>
          <w:rFonts w:ascii="Crimson Text" w:hAnsi="Crimson Text"/>
          <w:color w:val="000000" w:themeColor="text1"/>
          <w:sz w:val="26"/>
          <w:szCs w:val="26"/>
        </w:rPr>
        <w:t xml:space="preserve"> </w:t>
      </w:r>
      <w:del w:id="1435" w:author="Paula Castrilli" w:date="2025-05-25T20:44:00Z">
        <w:r w:rsidR="00F42149" w:rsidRPr="008D03A6" w:rsidDel="00783EA7">
          <w:rPr>
            <w:rFonts w:ascii="Crimson Text" w:hAnsi="Crimson Text"/>
            <w:color w:val="000000" w:themeColor="text1"/>
            <w:sz w:val="26"/>
            <w:szCs w:val="26"/>
          </w:rPr>
          <w:delText>sin aminorar la marcha</w:delText>
        </w:r>
      </w:del>
      <w:ins w:id="1436" w:author="Paula Castrilli" w:date="2025-05-25T20:44:00Z">
        <w:r w:rsidR="00783EA7">
          <w:rPr>
            <w:rFonts w:ascii="Crimson Text" w:hAnsi="Crimson Text"/>
            <w:color w:val="000000" w:themeColor="text1"/>
            <w:sz w:val="26"/>
            <w:szCs w:val="26"/>
          </w:rPr>
          <w:t>a toda velocidad</w:t>
        </w:r>
      </w:ins>
      <w:r w:rsidR="00F42149" w:rsidRPr="008D03A6">
        <w:rPr>
          <w:rFonts w:ascii="Crimson Text" w:hAnsi="Crimson Text"/>
          <w:color w:val="000000" w:themeColor="text1"/>
          <w:sz w:val="26"/>
          <w:szCs w:val="26"/>
        </w:rPr>
        <w:t xml:space="preserve"> </w:t>
      </w:r>
      <w:del w:id="1437" w:author="Paula Castrilli" w:date="2025-05-25T20:44:00Z">
        <w:r w:rsidR="00F42149" w:rsidRPr="008D03A6" w:rsidDel="00783EA7">
          <w:rPr>
            <w:rFonts w:ascii="Crimson Text" w:hAnsi="Crimson Text"/>
            <w:color w:val="000000" w:themeColor="text1"/>
            <w:sz w:val="26"/>
            <w:szCs w:val="26"/>
          </w:rPr>
          <w:delText>durante varios minutos</w:delText>
        </w:r>
      </w:del>
      <w:ins w:id="1438" w:author="Paula Castrilli" w:date="2025-05-25T20:44:00Z">
        <w:r w:rsidR="00783EA7">
          <w:rPr>
            <w:rFonts w:ascii="Crimson Text" w:hAnsi="Crimson Text"/>
            <w:color w:val="000000" w:themeColor="text1"/>
            <w:sz w:val="26"/>
            <w:szCs w:val="26"/>
          </w:rPr>
          <w:t>lo que le pareció una eternidad</w:t>
        </w:r>
      </w:ins>
      <w:r w:rsidR="00F42149" w:rsidRPr="008D03A6">
        <w:rPr>
          <w:rFonts w:ascii="Crimson Text" w:hAnsi="Crimson Text"/>
          <w:color w:val="000000" w:themeColor="text1"/>
          <w:sz w:val="26"/>
          <w:szCs w:val="26"/>
        </w:rPr>
        <w:t xml:space="preserve">. </w:t>
      </w:r>
      <w:ins w:id="1439" w:author="Paula Castrilli" w:date="2025-05-25T20:45:00Z">
        <w:r w:rsidR="00A474E0">
          <w:rPr>
            <w:rFonts w:ascii="Crimson Text" w:hAnsi="Crimson Text"/>
            <w:color w:val="000000" w:themeColor="text1"/>
            <w:sz w:val="26"/>
            <w:szCs w:val="26"/>
          </w:rPr>
          <w:t xml:space="preserve">El cansancio estaba comenzando a hacer presa de él cuando, </w:t>
        </w:r>
      </w:ins>
      <w:del w:id="1440" w:author="Paula Castrilli" w:date="2025-05-25T20:46:00Z">
        <w:r w:rsidR="00F42149" w:rsidRPr="008D03A6" w:rsidDel="00A474E0">
          <w:rPr>
            <w:rFonts w:ascii="Crimson Text" w:hAnsi="Crimson Text"/>
            <w:color w:val="000000" w:themeColor="text1"/>
            <w:sz w:val="26"/>
            <w:szCs w:val="26"/>
          </w:rPr>
          <w:delText>A</w:delText>
        </w:r>
      </w:del>
      <w:ins w:id="1441" w:author="Paula Castrilli" w:date="2025-05-25T20:46:00Z">
        <w:r w:rsidR="00A474E0">
          <w:rPr>
            <w:rFonts w:ascii="Crimson Text" w:hAnsi="Crimson Text"/>
            <w:color w:val="000000" w:themeColor="text1"/>
            <w:sz w:val="26"/>
            <w:szCs w:val="26"/>
          </w:rPr>
          <w:t>a</w:t>
        </w:r>
      </w:ins>
      <w:r w:rsidR="00F42149" w:rsidRPr="008D03A6">
        <w:rPr>
          <w:rFonts w:ascii="Crimson Text" w:hAnsi="Crimson Text"/>
          <w:color w:val="000000" w:themeColor="text1"/>
          <w:sz w:val="26"/>
          <w:szCs w:val="26"/>
        </w:rPr>
        <w:t xml:space="preserve"> lo lejos, </w:t>
      </w:r>
      <w:del w:id="1442" w:author="Paula Castrilli" w:date="2025-05-25T20:46:00Z">
        <w:r w:rsidR="00F42149" w:rsidRPr="008D03A6" w:rsidDel="00A474E0">
          <w:rPr>
            <w:rFonts w:ascii="Crimson Text" w:hAnsi="Crimson Text"/>
            <w:color w:val="000000" w:themeColor="text1"/>
            <w:sz w:val="26"/>
            <w:szCs w:val="26"/>
          </w:rPr>
          <w:delText>comenzó a</w:delText>
        </w:r>
      </w:del>
      <w:ins w:id="1443" w:author="Paula Castrilli" w:date="2025-05-25T20:46:00Z">
        <w:r w:rsidR="00A474E0">
          <w:rPr>
            <w:rFonts w:ascii="Crimson Text" w:hAnsi="Crimson Text"/>
            <w:color w:val="000000" w:themeColor="text1"/>
            <w:sz w:val="26"/>
            <w:szCs w:val="26"/>
          </w:rPr>
          <w:t>logró</w:t>
        </w:r>
      </w:ins>
      <w:r w:rsidR="00F42149" w:rsidRPr="008D03A6">
        <w:rPr>
          <w:rFonts w:ascii="Crimson Text" w:hAnsi="Crimson Text"/>
          <w:color w:val="000000" w:themeColor="text1"/>
          <w:sz w:val="26"/>
          <w:szCs w:val="26"/>
        </w:rPr>
        <w:t xml:space="preserve"> divisar la salida del bosque, </w:t>
      </w:r>
      <w:r w:rsidR="007B7A8E" w:rsidRPr="008D03A6">
        <w:rPr>
          <w:rFonts w:ascii="Crimson Text" w:hAnsi="Crimson Text"/>
          <w:color w:val="000000" w:themeColor="text1"/>
          <w:sz w:val="26"/>
          <w:szCs w:val="26"/>
        </w:rPr>
        <w:t xml:space="preserve">y </w:t>
      </w:r>
      <w:r w:rsidR="00F42149" w:rsidRPr="008D03A6">
        <w:rPr>
          <w:rFonts w:ascii="Crimson Text" w:hAnsi="Crimson Text"/>
          <w:color w:val="000000" w:themeColor="text1"/>
          <w:sz w:val="26"/>
          <w:szCs w:val="26"/>
        </w:rPr>
        <w:t xml:space="preserve">un </w:t>
      </w:r>
      <w:r w:rsidR="00776C54" w:rsidRPr="008D03A6">
        <w:rPr>
          <w:rFonts w:ascii="Crimson Text" w:hAnsi="Crimson Text"/>
          <w:color w:val="000000" w:themeColor="text1"/>
          <w:sz w:val="26"/>
          <w:szCs w:val="26"/>
        </w:rPr>
        <w:t xml:space="preserve">torrente de energía recorrió </w:t>
      </w:r>
      <w:r w:rsidR="007146B8" w:rsidRPr="008D03A6">
        <w:rPr>
          <w:rFonts w:ascii="Crimson Text" w:hAnsi="Crimson Text"/>
          <w:color w:val="000000" w:themeColor="text1"/>
          <w:sz w:val="26"/>
          <w:szCs w:val="26"/>
        </w:rPr>
        <w:t>sus venas</w:t>
      </w:r>
      <w:r w:rsidR="00776C54" w:rsidRPr="008D03A6">
        <w:rPr>
          <w:rFonts w:ascii="Crimson Text" w:hAnsi="Crimson Text"/>
          <w:color w:val="000000" w:themeColor="text1"/>
          <w:sz w:val="26"/>
          <w:szCs w:val="26"/>
        </w:rPr>
        <w:t>. Continuó corriendo con todas sus fuerzas,</w:t>
      </w:r>
      <w:ins w:id="1444" w:author="Paula Castrilli" w:date="2025-05-25T20:47:00Z">
        <w:r w:rsidR="00A474E0">
          <w:rPr>
            <w:rFonts w:ascii="Crimson Text" w:hAnsi="Crimson Text"/>
            <w:color w:val="000000" w:themeColor="text1"/>
            <w:sz w:val="26"/>
            <w:szCs w:val="26"/>
          </w:rPr>
          <w:t xml:space="preserve"> sin importarle el cansancio ni las heridas.</w:t>
        </w:r>
      </w:ins>
      <w:del w:id="1445" w:author="Paula Castrilli" w:date="2025-05-25T20:47:00Z">
        <w:r w:rsidR="00776C54" w:rsidRPr="008D03A6" w:rsidDel="00A474E0">
          <w:rPr>
            <w:rFonts w:ascii="Crimson Text" w:hAnsi="Crimson Text"/>
            <w:color w:val="000000" w:themeColor="text1"/>
            <w:sz w:val="26"/>
            <w:szCs w:val="26"/>
          </w:rPr>
          <w:delText xml:space="preserve"> </w:delText>
        </w:r>
        <w:r w:rsidR="00F802B1" w:rsidRPr="008D03A6" w:rsidDel="00A474E0">
          <w:rPr>
            <w:rFonts w:ascii="Crimson Text" w:hAnsi="Crimson Text"/>
            <w:color w:val="000000" w:themeColor="text1"/>
            <w:sz w:val="26"/>
            <w:szCs w:val="26"/>
          </w:rPr>
          <w:delText xml:space="preserve">y </w:delText>
        </w:r>
        <w:r w:rsidR="00660E64" w:rsidRPr="008D03A6" w:rsidDel="00A474E0">
          <w:rPr>
            <w:rFonts w:ascii="Crimson Text" w:hAnsi="Crimson Text"/>
            <w:color w:val="000000" w:themeColor="text1"/>
            <w:sz w:val="26"/>
            <w:szCs w:val="26"/>
          </w:rPr>
          <w:delText>c</w:delText>
        </w:r>
      </w:del>
      <w:ins w:id="1446" w:author="Paula Castrilli" w:date="2025-05-25T20:47:00Z">
        <w:r w:rsidR="00A474E0">
          <w:rPr>
            <w:rFonts w:ascii="Crimson Text" w:hAnsi="Crimson Text"/>
            <w:color w:val="000000" w:themeColor="text1"/>
            <w:sz w:val="26"/>
            <w:szCs w:val="26"/>
          </w:rPr>
          <w:t xml:space="preserve"> Lo movía la esperanza de que</w:t>
        </w:r>
      </w:ins>
      <w:ins w:id="1447" w:author="Paula Castrilli" w:date="2025-05-25T20:48:00Z">
        <w:r w:rsidR="00A474E0">
          <w:rPr>
            <w:rFonts w:ascii="Crimson Text" w:hAnsi="Crimson Text"/>
            <w:color w:val="000000" w:themeColor="text1"/>
            <w:sz w:val="26"/>
            <w:szCs w:val="26"/>
          </w:rPr>
          <w:t>,</w:t>
        </w:r>
      </w:ins>
      <w:ins w:id="1448" w:author="Paula Castrilli" w:date="2025-05-25T20:47:00Z">
        <w:r w:rsidR="00A474E0">
          <w:rPr>
            <w:rFonts w:ascii="Crimson Text" w:hAnsi="Crimson Text"/>
            <w:color w:val="000000" w:themeColor="text1"/>
            <w:sz w:val="26"/>
            <w:szCs w:val="26"/>
          </w:rPr>
          <w:t xml:space="preserve"> c</w:t>
        </w:r>
      </w:ins>
      <w:r w:rsidR="00660E64" w:rsidRPr="008D03A6">
        <w:rPr>
          <w:rFonts w:ascii="Crimson Text" w:hAnsi="Crimson Text"/>
          <w:color w:val="000000" w:themeColor="text1"/>
          <w:sz w:val="26"/>
          <w:szCs w:val="26"/>
        </w:rPr>
        <w:t>on</w:t>
      </w:r>
      <w:r w:rsidR="00F802B1" w:rsidRPr="008D03A6">
        <w:rPr>
          <w:rFonts w:ascii="Crimson Text" w:hAnsi="Crimson Text"/>
          <w:color w:val="000000" w:themeColor="text1"/>
          <w:sz w:val="26"/>
          <w:szCs w:val="26"/>
        </w:rPr>
        <w:t xml:space="preserve"> </w:t>
      </w:r>
      <w:r w:rsidR="00776C54" w:rsidRPr="008D03A6">
        <w:rPr>
          <w:rFonts w:ascii="Crimson Text" w:hAnsi="Crimson Text"/>
          <w:color w:val="000000" w:themeColor="text1"/>
          <w:sz w:val="26"/>
          <w:szCs w:val="26"/>
        </w:rPr>
        <w:t>cada metro que avanzaba</w:t>
      </w:r>
      <w:ins w:id="1449" w:author="Paula Castrilli" w:date="2025-05-25T20:48:00Z">
        <w:r w:rsidR="00A474E0">
          <w:rPr>
            <w:rFonts w:ascii="Crimson Text" w:hAnsi="Crimson Text"/>
            <w:color w:val="000000" w:themeColor="text1"/>
            <w:sz w:val="26"/>
            <w:szCs w:val="26"/>
          </w:rPr>
          <w:t>,</w:t>
        </w:r>
      </w:ins>
      <w:r w:rsidR="00776C54" w:rsidRPr="008D03A6">
        <w:rPr>
          <w:rFonts w:ascii="Crimson Text" w:hAnsi="Crimson Text"/>
          <w:color w:val="000000" w:themeColor="text1"/>
          <w:sz w:val="26"/>
          <w:szCs w:val="26"/>
        </w:rPr>
        <w:t xml:space="preserve"> </w:t>
      </w:r>
      <w:del w:id="1450" w:author="Paula Castrilli" w:date="2025-05-25T20:48:00Z">
        <w:r w:rsidR="00736E3F" w:rsidRPr="008D03A6" w:rsidDel="00A474E0">
          <w:rPr>
            <w:rFonts w:ascii="Crimson Text" w:hAnsi="Crimson Text"/>
            <w:color w:val="000000" w:themeColor="text1"/>
            <w:sz w:val="26"/>
            <w:szCs w:val="26"/>
          </w:rPr>
          <w:delText>se sentía</w:delText>
        </w:r>
        <w:r w:rsidR="00776C54" w:rsidRPr="008D03A6" w:rsidDel="00A474E0">
          <w:rPr>
            <w:rFonts w:ascii="Crimson Text" w:hAnsi="Crimson Text"/>
            <w:color w:val="000000" w:themeColor="text1"/>
            <w:sz w:val="26"/>
            <w:szCs w:val="26"/>
          </w:rPr>
          <w:delText xml:space="preserve"> más cerca de cumplir la proeza</w:delText>
        </w:r>
      </w:del>
      <w:ins w:id="1451" w:author="Paula Castrilli" w:date="2025-05-25T20:48:00Z">
        <w:r w:rsidR="00A474E0">
          <w:rPr>
            <w:rFonts w:ascii="Crimson Text" w:hAnsi="Crimson Text"/>
            <w:color w:val="000000" w:themeColor="text1"/>
            <w:sz w:val="26"/>
            <w:szCs w:val="26"/>
          </w:rPr>
          <w:t>estaba más cerca de salir de ese endemoniado lugar y completar su primera prueba</w:t>
        </w:r>
      </w:ins>
      <w:r w:rsidR="00776C54" w:rsidRPr="008D03A6">
        <w:rPr>
          <w:rFonts w:ascii="Crimson Text" w:hAnsi="Crimson Text"/>
          <w:color w:val="000000" w:themeColor="text1"/>
          <w:sz w:val="26"/>
          <w:szCs w:val="26"/>
        </w:rPr>
        <w:t>.</w:t>
      </w:r>
    </w:p>
    <w:p w:rsidR="00776C54" w:rsidRPr="008D03A6" w:rsidRDefault="00776C54" w:rsidP="003461DB">
      <w:pPr>
        <w:tabs>
          <w:tab w:val="left" w:pos="2179"/>
        </w:tabs>
        <w:spacing w:after="0"/>
        <w:ind w:firstLine="284"/>
        <w:jc w:val="both"/>
        <w:rPr>
          <w:rFonts w:ascii="Crimson Text" w:hAnsi="Crimson Text"/>
          <w:color w:val="000000" w:themeColor="text1"/>
          <w:sz w:val="26"/>
          <w:szCs w:val="26"/>
        </w:rPr>
      </w:pPr>
      <w:del w:id="1452" w:author="Paula Castrilli" w:date="2025-05-25T20:48:00Z">
        <w:r w:rsidRPr="008D03A6" w:rsidDel="00A474E0">
          <w:rPr>
            <w:rFonts w:ascii="Crimson Text" w:hAnsi="Crimson Text"/>
            <w:color w:val="000000" w:themeColor="text1"/>
            <w:sz w:val="26"/>
            <w:szCs w:val="26"/>
          </w:rPr>
          <w:delText>Cuando p</w:delText>
        </w:r>
      </w:del>
      <w:ins w:id="1453" w:author="Paula Castrilli" w:date="2025-05-25T20:48:00Z">
        <w:r w:rsidR="00A474E0">
          <w:rPr>
            <w:rFonts w:ascii="Crimson Text" w:hAnsi="Crimson Text"/>
            <w:color w:val="000000" w:themeColor="text1"/>
            <w:sz w:val="26"/>
            <w:szCs w:val="26"/>
          </w:rPr>
          <w:t>P</w:t>
        </w:r>
      </w:ins>
      <w:r w:rsidRPr="008D03A6">
        <w:rPr>
          <w:rFonts w:ascii="Crimson Text" w:hAnsi="Crimson Text"/>
          <w:color w:val="000000" w:themeColor="text1"/>
          <w:sz w:val="26"/>
          <w:szCs w:val="26"/>
        </w:rPr>
        <w:t xml:space="preserve">arecía que la pesadilla había </w:t>
      </w:r>
      <w:r w:rsidR="007146B8" w:rsidRPr="008D03A6">
        <w:rPr>
          <w:rFonts w:ascii="Crimson Text" w:hAnsi="Crimson Text"/>
          <w:color w:val="000000" w:themeColor="text1"/>
          <w:sz w:val="26"/>
          <w:szCs w:val="26"/>
        </w:rPr>
        <w:t>concluido</w:t>
      </w:r>
      <w:r w:rsidRPr="008D03A6">
        <w:rPr>
          <w:rFonts w:ascii="Crimson Text" w:hAnsi="Crimson Text"/>
          <w:color w:val="000000" w:themeColor="text1"/>
          <w:sz w:val="26"/>
          <w:szCs w:val="26"/>
        </w:rPr>
        <w:t xml:space="preserve">, </w:t>
      </w:r>
      <w:ins w:id="1454" w:author="Paula Castrilli" w:date="2025-05-25T20:49:00Z">
        <w:r w:rsidR="00A474E0">
          <w:rPr>
            <w:rFonts w:ascii="Crimson Text" w:hAnsi="Crimson Text"/>
            <w:color w:val="000000" w:themeColor="text1"/>
            <w:sz w:val="26"/>
            <w:szCs w:val="26"/>
          </w:rPr>
          <w:t xml:space="preserve">cuando </w:t>
        </w:r>
      </w:ins>
      <w:r w:rsidRPr="008D03A6">
        <w:rPr>
          <w:rFonts w:ascii="Crimson Text" w:hAnsi="Crimson Text"/>
          <w:color w:val="000000" w:themeColor="text1"/>
          <w:sz w:val="26"/>
          <w:szCs w:val="26"/>
        </w:rPr>
        <w:t>sintió un fuerte zumbido a sus espaldas. Volteo la cabeza</w:t>
      </w:r>
      <w:del w:id="1455" w:author="Paula Castrilli" w:date="2025-05-25T20:49:00Z">
        <w:r w:rsidRPr="008D03A6" w:rsidDel="00A474E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vio al dragón rojo volando directamente hacia su posici</w:t>
      </w:r>
      <w:r w:rsidR="00DC1B4C" w:rsidRPr="008D03A6">
        <w:rPr>
          <w:rFonts w:ascii="Crimson Text" w:hAnsi="Crimson Text"/>
          <w:color w:val="000000" w:themeColor="text1"/>
          <w:sz w:val="26"/>
          <w:szCs w:val="26"/>
        </w:rPr>
        <w:t xml:space="preserve">ón, las enormes alas </w:t>
      </w:r>
      <w:del w:id="1456" w:author="Paula Castrilli" w:date="2025-05-25T20:49:00Z">
        <w:r w:rsidR="00DC1B4C" w:rsidRPr="008D03A6" w:rsidDel="00A474E0">
          <w:rPr>
            <w:rFonts w:ascii="Crimson Text" w:hAnsi="Crimson Text"/>
            <w:color w:val="000000" w:themeColor="text1"/>
            <w:sz w:val="26"/>
            <w:szCs w:val="26"/>
          </w:rPr>
          <w:delText xml:space="preserve">provocaban </w:delText>
        </w:r>
      </w:del>
      <w:ins w:id="1457" w:author="Paula Castrilli" w:date="2025-05-25T20:49:00Z">
        <w:r w:rsidR="00A474E0">
          <w:rPr>
            <w:rFonts w:ascii="Crimson Text" w:hAnsi="Crimson Text"/>
            <w:color w:val="000000" w:themeColor="text1"/>
            <w:sz w:val="26"/>
            <w:szCs w:val="26"/>
          </w:rPr>
          <w:t>provocando</w:t>
        </w:r>
        <w:r w:rsidR="00A474E0" w:rsidRPr="008D03A6">
          <w:rPr>
            <w:rFonts w:ascii="Crimson Text" w:hAnsi="Crimson Text"/>
            <w:color w:val="000000" w:themeColor="text1"/>
            <w:sz w:val="26"/>
            <w:szCs w:val="26"/>
          </w:rPr>
          <w:t xml:space="preserve"> </w:t>
        </w:r>
      </w:ins>
      <w:r w:rsidR="00DC1B4C" w:rsidRPr="008D03A6">
        <w:rPr>
          <w:rFonts w:ascii="Crimson Text" w:hAnsi="Crimson Text"/>
          <w:color w:val="000000" w:themeColor="text1"/>
          <w:sz w:val="26"/>
          <w:szCs w:val="26"/>
        </w:rPr>
        <w:t>un sonido aterrador.</w:t>
      </w:r>
      <w:r w:rsidRPr="008D03A6">
        <w:rPr>
          <w:rFonts w:ascii="Crimson Text" w:hAnsi="Crimson Text"/>
          <w:color w:val="000000" w:themeColor="text1"/>
          <w:sz w:val="26"/>
          <w:szCs w:val="26"/>
        </w:rPr>
        <w:t xml:space="preserve"> </w:t>
      </w:r>
      <w:del w:id="1458" w:author="Paula Castrilli" w:date="2025-05-25T20:49:00Z">
        <w:r w:rsidR="00DC1B4C" w:rsidRPr="008D03A6" w:rsidDel="00A474E0">
          <w:rPr>
            <w:rFonts w:ascii="Crimson Text" w:hAnsi="Crimson Text"/>
            <w:color w:val="000000" w:themeColor="text1"/>
            <w:sz w:val="26"/>
            <w:szCs w:val="26"/>
          </w:rPr>
          <w:delText>La adrenalina le brotaba del cuerpo, ja</w:delText>
        </w:r>
        <w:r w:rsidR="00460B2C" w:rsidRPr="008D03A6" w:rsidDel="00A474E0">
          <w:rPr>
            <w:rFonts w:ascii="Crimson Text" w:hAnsi="Crimson Text"/>
            <w:color w:val="000000" w:themeColor="text1"/>
            <w:sz w:val="26"/>
            <w:szCs w:val="26"/>
          </w:rPr>
          <w:delText xml:space="preserve">más había estado tan </w:delText>
        </w:r>
        <w:r w:rsidR="00B627B8" w:rsidRPr="008D03A6" w:rsidDel="00A474E0">
          <w:rPr>
            <w:rFonts w:ascii="Crimson Text" w:hAnsi="Crimson Text"/>
            <w:color w:val="000000" w:themeColor="text1"/>
            <w:sz w:val="26"/>
            <w:szCs w:val="26"/>
          </w:rPr>
          <w:delText>expuesto</w:delText>
        </w:r>
      </w:del>
      <w:ins w:id="1459" w:author="Paula Castrilli" w:date="2025-05-25T20:49:00Z">
        <w:r w:rsidR="00A474E0">
          <w:rPr>
            <w:rFonts w:ascii="Crimson Text" w:hAnsi="Crimson Text"/>
            <w:color w:val="000000" w:themeColor="text1"/>
            <w:sz w:val="26"/>
            <w:szCs w:val="26"/>
          </w:rPr>
          <w:t>Y él, en el medio del sendero, estaba más expuesto que nunca</w:t>
        </w:r>
      </w:ins>
      <w:r w:rsidR="00460B2C" w:rsidRPr="008D03A6">
        <w:rPr>
          <w:rFonts w:ascii="Crimson Text" w:hAnsi="Crimson Text"/>
          <w:color w:val="000000" w:themeColor="text1"/>
          <w:sz w:val="26"/>
          <w:szCs w:val="26"/>
        </w:rPr>
        <w:t>.</w:t>
      </w:r>
    </w:p>
    <w:p w:rsidR="00D97D22" w:rsidRDefault="00DC1B4C" w:rsidP="003461DB">
      <w:pPr>
        <w:tabs>
          <w:tab w:val="left" w:pos="2179"/>
        </w:tabs>
        <w:spacing w:after="0"/>
        <w:ind w:firstLine="284"/>
        <w:jc w:val="both"/>
        <w:rPr>
          <w:ins w:id="1460" w:author="Paula Castrilli" w:date="2025-05-25T21:07:00Z"/>
          <w:rFonts w:ascii="Crimson Text" w:hAnsi="Crimson Text"/>
          <w:color w:val="000000" w:themeColor="text1"/>
          <w:sz w:val="26"/>
          <w:szCs w:val="26"/>
        </w:rPr>
      </w:pPr>
      <w:r w:rsidRPr="008D03A6">
        <w:rPr>
          <w:rFonts w:ascii="Crimson Text" w:hAnsi="Crimson Text"/>
          <w:color w:val="000000" w:themeColor="text1"/>
          <w:sz w:val="26"/>
          <w:szCs w:val="26"/>
        </w:rPr>
        <w:t>A penas restaban metros para llegar al final del camino, cuando la bestia lan</w:t>
      </w:r>
      <w:r w:rsidR="00477CDB" w:rsidRPr="008D03A6">
        <w:rPr>
          <w:rFonts w:ascii="Crimson Text" w:hAnsi="Crimson Text"/>
          <w:color w:val="000000" w:themeColor="text1"/>
          <w:sz w:val="26"/>
          <w:szCs w:val="26"/>
        </w:rPr>
        <w:t>zó una fuerte bocanada de fuego. L</w:t>
      </w:r>
      <w:r w:rsidRPr="008D03A6">
        <w:rPr>
          <w:rFonts w:ascii="Crimson Text" w:hAnsi="Crimson Text"/>
          <w:color w:val="000000" w:themeColor="text1"/>
          <w:sz w:val="26"/>
          <w:szCs w:val="26"/>
        </w:rPr>
        <w:t>as lla</w:t>
      </w:r>
      <w:r w:rsidR="00CE67E5" w:rsidRPr="008D03A6">
        <w:rPr>
          <w:rFonts w:ascii="Crimson Text" w:hAnsi="Crimson Text"/>
          <w:color w:val="000000" w:themeColor="text1"/>
          <w:sz w:val="26"/>
          <w:szCs w:val="26"/>
        </w:rPr>
        <w:t>mas apenas rozaron su armadura, pero</w:t>
      </w:r>
      <w:r w:rsidRPr="008D03A6">
        <w:rPr>
          <w:rFonts w:ascii="Crimson Text" w:hAnsi="Crimson Text"/>
          <w:color w:val="000000" w:themeColor="text1"/>
          <w:sz w:val="26"/>
          <w:szCs w:val="26"/>
        </w:rPr>
        <w:t xml:space="preserve"> sintió como el calor del acero le sofocaba el cuerpo</w:t>
      </w:r>
      <w:ins w:id="1461" w:author="Paula Castrilli" w:date="2025-05-25T21:06:00Z">
        <w:r w:rsidR="00D97D22">
          <w:rPr>
            <w:rFonts w:ascii="Crimson Text" w:hAnsi="Crimson Text"/>
            <w:color w:val="000000" w:themeColor="text1"/>
            <w:sz w:val="26"/>
            <w:szCs w:val="26"/>
          </w:rPr>
          <w:t xml:space="preserve">, pero no </w:t>
        </w:r>
        <w:proofErr w:type="spellStart"/>
        <w:r w:rsidR="00D97D22">
          <w:rPr>
            <w:rFonts w:ascii="Crimson Text" w:hAnsi="Crimson Text"/>
            <w:color w:val="000000" w:themeColor="text1"/>
            <w:sz w:val="26"/>
            <w:szCs w:val="26"/>
          </w:rPr>
          <w:t>se</w:t>
        </w:r>
        <w:proofErr w:type="spellEnd"/>
        <w:r w:rsidR="00D97D22">
          <w:rPr>
            <w:rFonts w:ascii="Crimson Text" w:hAnsi="Crimson Text"/>
            <w:color w:val="000000" w:themeColor="text1"/>
            <w:sz w:val="26"/>
            <w:szCs w:val="26"/>
          </w:rPr>
          <w:t xml:space="preserve"> detuvo</w:t>
        </w:r>
      </w:ins>
      <w:r w:rsidRPr="008D03A6">
        <w:rPr>
          <w:rFonts w:ascii="Crimson Text" w:hAnsi="Crimson Text"/>
          <w:color w:val="000000" w:themeColor="text1"/>
          <w:sz w:val="26"/>
          <w:szCs w:val="26"/>
        </w:rPr>
        <w:t xml:space="preserve">. </w:t>
      </w:r>
      <w:del w:id="1462" w:author="Paula Castrilli" w:date="2025-05-25T21:06:00Z">
        <w:r w:rsidRPr="008D03A6" w:rsidDel="00D97D22">
          <w:rPr>
            <w:rFonts w:ascii="Crimson Text" w:hAnsi="Crimson Text"/>
            <w:color w:val="000000" w:themeColor="text1"/>
            <w:sz w:val="26"/>
            <w:szCs w:val="26"/>
          </w:rPr>
          <w:delText>Ya nada lo detenía</w:delText>
        </w:r>
      </w:del>
      <w:ins w:id="1463" w:author="Paula Castrilli" w:date="2025-05-25T21:06:00Z">
        <w:r w:rsidR="00D97D22">
          <w:rPr>
            <w:rFonts w:ascii="Crimson Text" w:hAnsi="Crimson Text"/>
            <w:color w:val="000000" w:themeColor="text1"/>
            <w:sz w:val="26"/>
            <w:szCs w:val="26"/>
          </w:rPr>
          <w:t xml:space="preserve"> Sabía que si lo hacía, moriría sin dudas</w:t>
        </w:r>
      </w:ins>
      <w:r w:rsidRPr="008D03A6">
        <w:rPr>
          <w:rFonts w:ascii="Crimson Text" w:hAnsi="Crimson Text"/>
          <w:color w:val="000000" w:themeColor="text1"/>
          <w:sz w:val="26"/>
          <w:szCs w:val="26"/>
        </w:rPr>
        <w:t xml:space="preserve">, </w:t>
      </w:r>
      <w:ins w:id="1464" w:author="Paula Castrilli" w:date="2025-05-25T21:06:00Z">
        <w:r w:rsidR="00D97D22">
          <w:rPr>
            <w:rFonts w:ascii="Crimson Text" w:hAnsi="Crimson Text"/>
            <w:color w:val="000000" w:themeColor="text1"/>
            <w:sz w:val="26"/>
            <w:szCs w:val="26"/>
          </w:rPr>
          <w:t xml:space="preserve">por lo que </w:t>
        </w:r>
      </w:ins>
      <w:r w:rsidRPr="008D03A6">
        <w:rPr>
          <w:rFonts w:ascii="Crimson Text" w:hAnsi="Crimson Text"/>
          <w:color w:val="000000" w:themeColor="text1"/>
          <w:sz w:val="26"/>
          <w:szCs w:val="26"/>
        </w:rPr>
        <w:t xml:space="preserve">corrió sin tregua hasta que, por fin, logró atravesar </w:t>
      </w:r>
      <w:r w:rsidR="00CE67E5" w:rsidRPr="008D03A6">
        <w:rPr>
          <w:rFonts w:ascii="Crimson Text" w:hAnsi="Crimson Text"/>
          <w:color w:val="000000" w:themeColor="text1"/>
          <w:sz w:val="26"/>
          <w:szCs w:val="26"/>
        </w:rPr>
        <w:t>el punto</w:t>
      </w:r>
      <w:r w:rsidRPr="008D03A6">
        <w:rPr>
          <w:rFonts w:ascii="Crimson Text" w:hAnsi="Crimson Text"/>
          <w:color w:val="000000" w:themeColor="text1"/>
          <w:sz w:val="26"/>
          <w:szCs w:val="26"/>
        </w:rPr>
        <w:t xml:space="preserve"> </w:t>
      </w:r>
      <w:r w:rsidR="00CE67E5" w:rsidRPr="008D03A6">
        <w:rPr>
          <w:rFonts w:ascii="Crimson Text" w:hAnsi="Crimson Text"/>
          <w:color w:val="000000" w:themeColor="text1"/>
          <w:sz w:val="26"/>
          <w:szCs w:val="26"/>
        </w:rPr>
        <w:t>que delimitaba</w:t>
      </w:r>
      <w:r w:rsidRPr="008D03A6">
        <w:rPr>
          <w:rFonts w:ascii="Crimson Text" w:hAnsi="Crimson Text"/>
          <w:color w:val="000000" w:themeColor="text1"/>
          <w:sz w:val="26"/>
          <w:szCs w:val="26"/>
        </w:rPr>
        <w:t xml:space="preserve"> el bosque, </w:t>
      </w:r>
      <w:ins w:id="1465" w:author="Paula Castrilli" w:date="2025-05-25T21:07:00Z">
        <w:r w:rsidR="00D97D22">
          <w:rPr>
            <w:rFonts w:ascii="Crimson Text" w:hAnsi="Crimson Text"/>
            <w:color w:val="000000" w:themeColor="text1"/>
            <w:sz w:val="26"/>
            <w:szCs w:val="26"/>
          </w:rPr>
          <w:t xml:space="preserve">en donde </w:t>
        </w:r>
      </w:ins>
      <w:r w:rsidRPr="008D03A6">
        <w:rPr>
          <w:rFonts w:ascii="Crimson Text" w:hAnsi="Crimson Text"/>
          <w:color w:val="000000" w:themeColor="text1"/>
          <w:sz w:val="26"/>
          <w:szCs w:val="26"/>
        </w:rPr>
        <w:t>trastabilló y ca</w:t>
      </w:r>
      <w:ins w:id="1466" w:author="Paula Castrilli" w:date="2025-05-25T21:07:00Z">
        <w:r w:rsidR="00D97D22">
          <w:rPr>
            <w:rFonts w:ascii="Crimson Text" w:hAnsi="Crimson Text"/>
            <w:color w:val="000000" w:themeColor="text1"/>
            <w:sz w:val="26"/>
            <w:szCs w:val="26"/>
          </w:rPr>
          <w:t>y</w:t>
        </w:r>
      </w:ins>
      <w:del w:id="1467" w:author="Paula Castrilli" w:date="2025-05-25T21:07:00Z">
        <w:r w:rsidRPr="008D03A6" w:rsidDel="00D97D22">
          <w:rPr>
            <w:rFonts w:ascii="Crimson Text" w:hAnsi="Crimson Text"/>
            <w:color w:val="000000" w:themeColor="text1"/>
            <w:sz w:val="26"/>
            <w:szCs w:val="26"/>
          </w:rPr>
          <w:delText>ll</w:delText>
        </w:r>
      </w:del>
      <w:r w:rsidRPr="008D03A6">
        <w:rPr>
          <w:rFonts w:ascii="Crimson Text" w:hAnsi="Crimson Text"/>
          <w:color w:val="000000" w:themeColor="text1"/>
          <w:sz w:val="26"/>
          <w:szCs w:val="26"/>
        </w:rPr>
        <w:t>ó rodando en el terreno llano</w:t>
      </w:r>
      <w:ins w:id="1468" w:author="Paula Castrilli" w:date="2025-05-25T21:07:00Z">
        <w:r w:rsidR="00D97D22">
          <w:rPr>
            <w:rFonts w:ascii="Crimson Text" w:hAnsi="Crimson Text"/>
            <w:color w:val="000000" w:themeColor="text1"/>
            <w:sz w:val="26"/>
            <w:szCs w:val="26"/>
          </w:rPr>
          <w:t>, haciendo un gran estruendo</w:t>
        </w:r>
      </w:ins>
      <w:r w:rsidRPr="008D03A6">
        <w:rPr>
          <w:rFonts w:ascii="Crimson Text" w:hAnsi="Crimson Text"/>
          <w:color w:val="000000" w:themeColor="text1"/>
          <w:sz w:val="26"/>
          <w:szCs w:val="26"/>
        </w:rPr>
        <w:t xml:space="preserve">. </w:t>
      </w:r>
    </w:p>
    <w:p w:rsidR="00DC1B4C" w:rsidRPr="008D03A6" w:rsidRDefault="00DC1B4C"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Levantó su cabeza y observó </w:t>
      </w:r>
      <w:r w:rsidR="00E3375D" w:rsidRPr="008D03A6">
        <w:rPr>
          <w:rFonts w:ascii="Crimson Text" w:hAnsi="Crimson Text"/>
          <w:color w:val="000000" w:themeColor="text1"/>
          <w:sz w:val="26"/>
          <w:szCs w:val="26"/>
        </w:rPr>
        <w:t>al sendero</w:t>
      </w:r>
      <w:ins w:id="1469" w:author="Paula Castrilli" w:date="2025-05-25T21:07:00Z">
        <w:r w:rsidR="00D97D22">
          <w:rPr>
            <w:rFonts w:ascii="Crimson Text" w:hAnsi="Crimson Text"/>
            <w:color w:val="000000" w:themeColor="text1"/>
            <w:sz w:val="26"/>
            <w:szCs w:val="26"/>
          </w:rPr>
          <w:t>:</w:t>
        </w:r>
      </w:ins>
      <w:del w:id="1470" w:author="Paula Castrilli" w:date="2025-05-25T21:07:00Z">
        <w:r w:rsidR="00E3375D" w:rsidRPr="008D03A6" w:rsidDel="00D97D22">
          <w:rPr>
            <w:rFonts w:ascii="Crimson Text" w:hAnsi="Crimson Text"/>
            <w:color w:val="000000" w:themeColor="text1"/>
            <w:sz w:val="26"/>
            <w:szCs w:val="26"/>
          </w:rPr>
          <w:delText>,</w:delText>
        </w:r>
      </w:del>
      <w:r w:rsidR="00E3375D" w:rsidRPr="008D03A6">
        <w:rPr>
          <w:rFonts w:ascii="Crimson Text" w:hAnsi="Crimson Text"/>
          <w:color w:val="000000" w:themeColor="text1"/>
          <w:sz w:val="26"/>
          <w:szCs w:val="26"/>
        </w:rPr>
        <w:t xml:space="preserve"> ardía en llamas y algunos árboles habían caído producto del incendio. Entre medio de la humareda, apareció el dragón rojo, pero se detuvo en el límite, </w:t>
      </w:r>
      <w:commentRangeStart w:id="1471"/>
      <w:r w:rsidR="00E3375D" w:rsidRPr="008D03A6">
        <w:rPr>
          <w:rFonts w:ascii="Crimson Text" w:hAnsi="Crimson Text"/>
          <w:color w:val="000000" w:themeColor="text1"/>
          <w:sz w:val="26"/>
          <w:szCs w:val="26"/>
        </w:rPr>
        <w:t>a tan solo metros del joven</w:t>
      </w:r>
      <w:commentRangeEnd w:id="1471"/>
      <w:r w:rsidR="00865E2B">
        <w:rPr>
          <w:rStyle w:val="Refdecomentario"/>
        </w:rPr>
        <w:commentReference w:id="1471"/>
      </w:r>
      <w:r w:rsidR="00E3375D" w:rsidRPr="008D03A6">
        <w:rPr>
          <w:rFonts w:ascii="Crimson Text" w:hAnsi="Crimson Text"/>
          <w:color w:val="000000" w:themeColor="text1"/>
          <w:sz w:val="26"/>
          <w:szCs w:val="26"/>
        </w:rPr>
        <w:t xml:space="preserve">. Torció la cabeza y lo observó con </w:t>
      </w:r>
      <w:r w:rsidR="00B86965" w:rsidRPr="008D03A6">
        <w:rPr>
          <w:rFonts w:ascii="Crimson Text" w:hAnsi="Crimson Text"/>
          <w:color w:val="000000" w:themeColor="text1"/>
          <w:sz w:val="26"/>
          <w:szCs w:val="26"/>
        </w:rPr>
        <w:t>su perfil</w:t>
      </w:r>
      <w:r w:rsidR="00E3375D" w:rsidRPr="008D03A6">
        <w:rPr>
          <w:rFonts w:ascii="Crimson Text" w:hAnsi="Crimson Text"/>
          <w:color w:val="000000" w:themeColor="text1"/>
          <w:sz w:val="26"/>
          <w:szCs w:val="26"/>
        </w:rPr>
        <w:t xml:space="preserve"> sano. Durante unos segundos</w:t>
      </w:r>
      <w:ins w:id="1472" w:author="Paula Castrilli" w:date="2025-05-25T21:08:00Z">
        <w:r w:rsidR="00865E2B">
          <w:rPr>
            <w:rFonts w:ascii="Crimson Text" w:hAnsi="Crimson Text"/>
            <w:color w:val="000000" w:themeColor="text1"/>
            <w:sz w:val="26"/>
            <w:szCs w:val="26"/>
          </w:rPr>
          <w:t>,</w:t>
        </w:r>
      </w:ins>
      <w:r w:rsidR="00E3375D" w:rsidRPr="008D03A6">
        <w:rPr>
          <w:rFonts w:ascii="Crimson Text" w:hAnsi="Crimson Text"/>
          <w:color w:val="000000" w:themeColor="text1"/>
          <w:sz w:val="26"/>
          <w:szCs w:val="26"/>
        </w:rPr>
        <w:t xml:space="preserve"> cruzaron una mirada intensa y desafiante. Luego la bestia dio media vuelta y voló hacia el interior del bosque.</w:t>
      </w:r>
    </w:p>
    <w:p w:rsidR="00E3375D" w:rsidRPr="008D03A6" w:rsidRDefault="00E3375D"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ins w:id="1473" w:author="Paula Castrilli" w:date="2025-05-25T21:09:00Z">
        <w:r w:rsidR="00865E2B">
          <w:rPr>
            <w:rFonts w:ascii="Crimson Text" w:hAnsi="Crimson Text"/>
            <w:color w:val="000000" w:themeColor="text1"/>
            <w:sz w:val="26"/>
            <w:szCs w:val="26"/>
          </w:rPr>
          <w:t xml:space="preserve"> dejó caer los hombros,</w:t>
        </w:r>
      </w:ins>
      <w:r w:rsidRPr="008D03A6">
        <w:rPr>
          <w:rFonts w:ascii="Crimson Text" w:hAnsi="Crimson Text"/>
          <w:color w:val="000000" w:themeColor="text1"/>
          <w:sz w:val="26"/>
          <w:szCs w:val="26"/>
        </w:rPr>
        <w:t xml:space="preserve"> </w:t>
      </w:r>
      <w:del w:id="1474" w:author="Paula Castrilli" w:date="2025-05-25T21:09:00Z">
        <w:r w:rsidRPr="008D03A6" w:rsidDel="00865E2B">
          <w:rPr>
            <w:rFonts w:ascii="Crimson Text" w:hAnsi="Crimson Text"/>
            <w:color w:val="000000" w:themeColor="text1"/>
            <w:sz w:val="26"/>
            <w:szCs w:val="26"/>
          </w:rPr>
          <w:delText xml:space="preserve">se encontraba </w:delText>
        </w:r>
      </w:del>
      <w:r w:rsidRPr="008D03A6">
        <w:rPr>
          <w:rFonts w:ascii="Crimson Text" w:hAnsi="Crimson Text"/>
          <w:color w:val="000000" w:themeColor="text1"/>
          <w:sz w:val="26"/>
          <w:szCs w:val="26"/>
        </w:rPr>
        <w:t>extenuado</w:t>
      </w:r>
      <w:del w:id="1475" w:author="Paula Castrilli" w:date="2025-05-25T21:09:00Z">
        <w:r w:rsidRPr="008D03A6" w:rsidDel="00865E2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 </w:t>
      </w:r>
      <w:r w:rsidR="00460B2C" w:rsidRPr="008D03A6">
        <w:rPr>
          <w:rFonts w:ascii="Crimson Text" w:hAnsi="Crimson Text"/>
          <w:color w:val="000000" w:themeColor="text1"/>
          <w:sz w:val="26"/>
          <w:szCs w:val="26"/>
        </w:rPr>
        <w:t>orgulloso</w:t>
      </w:r>
      <w:r w:rsidRPr="008D03A6">
        <w:rPr>
          <w:rFonts w:ascii="Crimson Text" w:hAnsi="Crimson Text"/>
          <w:color w:val="000000" w:themeColor="text1"/>
          <w:sz w:val="26"/>
          <w:szCs w:val="26"/>
        </w:rPr>
        <w:t xml:space="preserve"> de haber cumplido la primera prueba. Se levantó con dificultad y </w:t>
      </w:r>
      <w:r w:rsidR="00D42177" w:rsidRPr="008D03A6">
        <w:rPr>
          <w:rFonts w:ascii="Crimson Text" w:hAnsi="Crimson Text"/>
          <w:color w:val="000000" w:themeColor="text1"/>
          <w:sz w:val="26"/>
          <w:szCs w:val="26"/>
        </w:rPr>
        <w:t xml:space="preserve">miró hacia el campamento. No había nadie presente, </w:t>
      </w:r>
      <w:commentRangeStart w:id="1476"/>
      <w:r w:rsidR="00D42177" w:rsidRPr="008D03A6">
        <w:rPr>
          <w:rFonts w:ascii="Crimson Text" w:hAnsi="Crimson Text"/>
          <w:color w:val="000000" w:themeColor="text1"/>
          <w:sz w:val="26"/>
          <w:szCs w:val="26"/>
        </w:rPr>
        <w:t>la noche estaba al caer</w:t>
      </w:r>
      <w:commentRangeEnd w:id="1476"/>
      <w:r w:rsidR="00865E2B">
        <w:rPr>
          <w:rStyle w:val="Refdecomentario"/>
        </w:rPr>
        <w:commentReference w:id="1476"/>
      </w:r>
      <w:r w:rsidR="00D42177" w:rsidRPr="008D03A6">
        <w:rPr>
          <w:rFonts w:ascii="Crimson Text" w:hAnsi="Crimson Text"/>
          <w:color w:val="000000" w:themeColor="text1"/>
          <w:sz w:val="26"/>
          <w:szCs w:val="26"/>
        </w:rPr>
        <w:t>, y, por lo visto, habían dado por muertos a todos los reclutas. Continuó caminando hacia el sur, y al pasar por la torre de vigía, oyó la vo</w:t>
      </w:r>
      <w:ins w:id="1477" w:author="Paula Castrilli" w:date="2025-05-25T21:11:00Z">
        <w:r w:rsidR="00865E2B">
          <w:rPr>
            <w:rFonts w:ascii="Crimson Text" w:hAnsi="Crimson Text"/>
            <w:color w:val="000000" w:themeColor="text1"/>
            <w:sz w:val="26"/>
            <w:szCs w:val="26"/>
          </w:rPr>
          <w:t>z</w:t>
        </w:r>
      </w:ins>
      <w:del w:id="1478" w:author="Paula Castrilli" w:date="2025-05-25T21:11:00Z">
        <w:r w:rsidR="00D42177" w:rsidRPr="008D03A6" w:rsidDel="00865E2B">
          <w:rPr>
            <w:rFonts w:ascii="Crimson Text" w:hAnsi="Crimson Text"/>
            <w:color w:val="000000" w:themeColor="text1"/>
            <w:sz w:val="26"/>
            <w:szCs w:val="26"/>
          </w:rPr>
          <w:delText>s</w:delText>
        </w:r>
      </w:del>
      <w:r w:rsidR="00D42177" w:rsidRPr="008D03A6">
        <w:rPr>
          <w:rFonts w:ascii="Crimson Text" w:hAnsi="Crimson Text"/>
          <w:color w:val="000000" w:themeColor="text1"/>
          <w:sz w:val="26"/>
          <w:szCs w:val="26"/>
        </w:rPr>
        <w:t xml:space="preserve"> de una mujer que lo llamaba.</w:t>
      </w:r>
    </w:p>
    <w:p w:rsidR="00865E2B" w:rsidRDefault="00D42177" w:rsidP="003461DB">
      <w:pPr>
        <w:tabs>
          <w:tab w:val="left" w:pos="2179"/>
        </w:tabs>
        <w:spacing w:after="0"/>
        <w:ind w:firstLine="284"/>
        <w:jc w:val="both"/>
        <w:rPr>
          <w:ins w:id="1479" w:author="Paula Castrilli" w:date="2025-05-25T21:11:00Z"/>
          <w:rFonts w:ascii="Crimson Text" w:hAnsi="Crimson Text"/>
          <w:color w:val="000000" w:themeColor="text1"/>
          <w:sz w:val="26"/>
          <w:szCs w:val="26"/>
        </w:rPr>
      </w:pPr>
      <w:proofErr w:type="gramStart"/>
      <w:r w:rsidRPr="008D03A6">
        <w:rPr>
          <w:rFonts w:ascii="Crimson Text" w:hAnsi="Crimson Text"/>
          <w:color w:val="000000" w:themeColor="text1"/>
          <w:sz w:val="26"/>
          <w:szCs w:val="26"/>
        </w:rPr>
        <w:t>–¡</w:t>
      </w:r>
      <w:proofErr w:type="gramEnd"/>
      <w:r w:rsidRPr="008D03A6">
        <w:rPr>
          <w:rFonts w:ascii="Crimson Text" w:hAnsi="Crimson Text"/>
          <w:color w:val="000000" w:themeColor="text1"/>
          <w:sz w:val="26"/>
          <w:szCs w:val="26"/>
        </w:rPr>
        <w:t>Eros</w:t>
      </w:r>
      <w:del w:id="1480" w:author="Paula Castrilli" w:date="2025-05-25T21:11:00Z">
        <w:r w:rsidRPr="008D03A6" w:rsidDel="00865E2B">
          <w:rPr>
            <w:rFonts w:ascii="Crimson Text" w:hAnsi="Crimson Text"/>
            <w:color w:val="000000" w:themeColor="text1"/>
            <w:sz w:val="26"/>
            <w:szCs w:val="26"/>
          </w:rPr>
          <w:delText>! ¡L</w:delText>
        </w:r>
      </w:del>
      <w:ins w:id="1481" w:author="Paula Castrilli" w:date="2025-05-25T21:11:00Z">
        <w:r w:rsidR="00865E2B">
          <w:rPr>
            <w:rFonts w:ascii="Crimson Text" w:hAnsi="Crimson Text"/>
            <w:color w:val="000000" w:themeColor="text1"/>
            <w:sz w:val="26"/>
            <w:szCs w:val="26"/>
          </w:rPr>
          <w:t>, l</w:t>
        </w:r>
      </w:ins>
      <w:r w:rsidRPr="008D03A6">
        <w:rPr>
          <w:rFonts w:ascii="Crimson Text" w:hAnsi="Crimson Text"/>
          <w:color w:val="000000" w:themeColor="text1"/>
          <w:sz w:val="26"/>
          <w:szCs w:val="26"/>
        </w:rPr>
        <w:t>o lograste! –exclamó Elena, apareciendo por detrás de la torre</w:t>
      </w:r>
      <w:del w:id="1482" w:author="Paula Castrilli" w:date="2025-05-25T21:11:00Z">
        <w:r w:rsidRPr="008D03A6" w:rsidDel="00865E2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montando a Agatha. </w:t>
      </w:r>
    </w:p>
    <w:p w:rsidR="00D42177" w:rsidRPr="008D03A6" w:rsidRDefault="00D42177" w:rsidP="003461D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r w:rsidR="00B34BF9" w:rsidRPr="008D03A6">
        <w:rPr>
          <w:rFonts w:ascii="Crimson Text" w:hAnsi="Crimson Text"/>
          <w:color w:val="000000" w:themeColor="text1"/>
          <w:sz w:val="26"/>
          <w:szCs w:val="26"/>
        </w:rPr>
        <w:t xml:space="preserve"> se detuvo</w:t>
      </w:r>
      <w:r w:rsidRPr="008D03A6">
        <w:rPr>
          <w:rFonts w:ascii="Crimson Text" w:hAnsi="Crimson Text"/>
          <w:color w:val="000000" w:themeColor="text1"/>
          <w:sz w:val="26"/>
          <w:szCs w:val="26"/>
        </w:rPr>
        <w:t xml:space="preserve">, </w:t>
      </w:r>
      <w:r w:rsidR="00B34BF9"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se quedó</w:t>
      </w:r>
      <w:r w:rsidR="00B34BF9" w:rsidRPr="008D03A6">
        <w:rPr>
          <w:rFonts w:ascii="Crimson Text" w:hAnsi="Crimson Text"/>
          <w:color w:val="000000" w:themeColor="text1"/>
          <w:sz w:val="26"/>
          <w:szCs w:val="26"/>
        </w:rPr>
        <w:t xml:space="preserve"> </w:t>
      </w:r>
      <w:r w:rsidR="00EF0F54" w:rsidRPr="008D03A6">
        <w:rPr>
          <w:rFonts w:ascii="Crimson Text" w:hAnsi="Crimson Text"/>
          <w:color w:val="000000" w:themeColor="text1"/>
          <w:sz w:val="26"/>
          <w:szCs w:val="26"/>
        </w:rPr>
        <w:t>atónito</w:t>
      </w:r>
      <w:r w:rsidRPr="008D03A6">
        <w:rPr>
          <w:rFonts w:ascii="Crimson Text" w:hAnsi="Crimson Text"/>
          <w:color w:val="000000" w:themeColor="text1"/>
          <w:sz w:val="26"/>
          <w:szCs w:val="26"/>
        </w:rPr>
        <w:t xml:space="preserve"> contemplando a su amiga y a la yegua </w:t>
      </w:r>
      <w:r w:rsidR="004C3DA6" w:rsidRPr="008D03A6">
        <w:rPr>
          <w:rFonts w:ascii="Crimson Text" w:hAnsi="Crimson Text"/>
          <w:color w:val="000000" w:themeColor="text1"/>
          <w:sz w:val="26"/>
          <w:szCs w:val="26"/>
        </w:rPr>
        <w:t>aproximándose</w:t>
      </w:r>
      <w:r w:rsidRPr="008D03A6">
        <w:rPr>
          <w:rFonts w:ascii="Crimson Text" w:hAnsi="Crimson Text"/>
          <w:color w:val="000000" w:themeColor="text1"/>
          <w:sz w:val="26"/>
          <w:szCs w:val="26"/>
        </w:rPr>
        <w:t xml:space="preserve"> hacia su posición.</w:t>
      </w:r>
      <w:r w:rsidR="00B34BF9" w:rsidRPr="008D03A6">
        <w:rPr>
          <w:rFonts w:ascii="Crimson Text" w:hAnsi="Crimson Text"/>
          <w:color w:val="000000" w:themeColor="text1"/>
          <w:sz w:val="26"/>
          <w:szCs w:val="26"/>
        </w:rPr>
        <w:t xml:space="preserve"> No pudo pronunciar palabra, por un instante bajo la </w:t>
      </w:r>
      <w:r w:rsidR="00EF0F54" w:rsidRPr="008D03A6">
        <w:rPr>
          <w:rFonts w:ascii="Crimson Text" w:hAnsi="Crimson Text"/>
          <w:color w:val="000000" w:themeColor="text1"/>
          <w:sz w:val="26"/>
          <w:szCs w:val="26"/>
        </w:rPr>
        <w:t>guardia</w:t>
      </w:r>
      <w:r w:rsidR="00B34BF9" w:rsidRPr="008D03A6">
        <w:rPr>
          <w:rFonts w:ascii="Crimson Text" w:hAnsi="Crimson Text"/>
          <w:color w:val="000000" w:themeColor="text1"/>
          <w:sz w:val="26"/>
          <w:szCs w:val="26"/>
        </w:rPr>
        <w:t xml:space="preserve"> y </w:t>
      </w:r>
      <w:del w:id="1483" w:author="Paula Castrilli" w:date="2025-05-25T21:11:00Z">
        <w:r w:rsidR="00B34BF9" w:rsidRPr="008D03A6" w:rsidDel="00865E2B">
          <w:rPr>
            <w:rFonts w:ascii="Crimson Text" w:hAnsi="Crimson Text"/>
            <w:color w:val="000000" w:themeColor="text1"/>
            <w:sz w:val="26"/>
            <w:szCs w:val="26"/>
          </w:rPr>
          <w:delText xml:space="preserve">se </w:delText>
        </w:r>
        <w:r w:rsidR="00EF0F54" w:rsidRPr="008D03A6" w:rsidDel="00865E2B">
          <w:rPr>
            <w:rFonts w:ascii="Crimson Text" w:hAnsi="Crimson Text"/>
            <w:color w:val="000000" w:themeColor="text1"/>
            <w:sz w:val="26"/>
            <w:szCs w:val="26"/>
          </w:rPr>
          <w:delText>abrió a la emoción</w:delText>
        </w:r>
      </w:del>
      <w:ins w:id="1484" w:author="Paula Castrilli" w:date="2025-05-25T21:11:00Z">
        <w:r w:rsidR="00865E2B">
          <w:rPr>
            <w:rFonts w:ascii="Crimson Text" w:hAnsi="Crimson Text"/>
            <w:color w:val="000000" w:themeColor="text1"/>
            <w:sz w:val="26"/>
            <w:szCs w:val="26"/>
          </w:rPr>
          <w:t>comenzó a llorar</w:t>
        </w:r>
      </w:ins>
      <w:r w:rsidR="00B34BF9" w:rsidRPr="008D03A6">
        <w:rPr>
          <w:rFonts w:ascii="Crimson Text" w:hAnsi="Crimson Text"/>
          <w:color w:val="000000" w:themeColor="text1"/>
          <w:sz w:val="26"/>
          <w:szCs w:val="26"/>
        </w:rPr>
        <w:t xml:space="preserve">, su rostro </w:t>
      </w:r>
      <w:r w:rsidR="00EF0F54" w:rsidRPr="008D03A6">
        <w:rPr>
          <w:rFonts w:ascii="Crimson Text" w:hAnsi="Crimson Text"/>
          <w:color w:val="000000" w:themeColor="text1"/>
          <w:sz w:val="26"/>
          <w:szCs w:val="26"/>
        </w:rPr>
        <w:t>se empañó de</w:t>
      </w:r>
      <w:r w:rsidR="00B34BF9" w:rsidRPr="008D03A6">
        <w:rPr>
          <w:rFonts w:ascii="Crimson Text" w:hAnsi="Crimson Text"/>
          <w:color w:val="000000" w:themeColor="text1"/>
          <w:sz w:val="26"/>
          <w:szCs w:val="26"/>
        </w:rPr>
        <w:t xml:space="preserve"> lágrimas que sabían a</w:t>
      </w:r>
      <w:r w:rsidR="004A3BE6" w:rsidRPr="008D03A6">
        <w:rPr>
          <w:rFonts w:ascii="Crimson Text" w:hAnsi="Crimson Text"/>
          <w:color w:val="000000" w:themeColor="text1"/>
          <w:sz w:val="26"/>
          <w:szCs w:val="26"/>
        </w:rPr>
        <w:t xml:space="preserve"> desahogo, amor</w:t>
      </w:r>
      <w:ins w:id="1485" w:author="Paula Castrilli" w:date="2025-05-25T21:11:00Z">
        <w:r w:rsidR="00865E2B">
          <w:rPr>
            <w:rFonts w:ascii="Crimson Text" w:hAnsi="Crimson Text"/>
            <w:color w:val="000000" w:themeColor="text1"/>
            <w:sz w:val="26"/>
            <w:szCs w:val="26"/>
          </w:rPr>
          <w:t>,</w:t>
        </w:r>
      </w:ins>
      <w:del w:id="1486" w:author="Paula Castrilli" w:date="2025-05-25T21:11:00Z">
        <w:r w:rsidR="004A3BE6" w:rsidRPr="008D03A6" w:rsidDel="00865E2B">
          <w:rPr>
            <w:rFonts w:ascii="Crimson Text" w:hAnsi="Crimson Text"/>
            <w:color w:val="000000" w:themeColor="text1"/>
            <w:sz w:val="26"/>
            <w:szCs w:val="26"/>
          </w:rPr>
          <w:delText xml:space="preserve"> y</w:delText>
        </w:r>
      </w:del>
      <w:r w:rsidR="004A3BE6" w:rsidRPr="008D03A6">
        <w:rPr>
          <w:rFonts w:ascii="Crimson Text" w:hAnsi="Crimson Text"/>
          <w:color w:val="000000" w:themeColor="text1"/>
          <w:sz w:val="26"/>
          <w:szCs w:val="26"/>
        </w:rPr>
        <w:t xml:space="preserve"> valentía</w:t>
      </w:r>
      <w:ins w:id="1487" w:author="Paula Castrilli" w:date="2025-05-25T21:12:00Z">
        <w:r w:rsidR="00865E2B">
          <w:rPr>
            <w:rFonts w:ascii="Crimson Text" w:hAnsi="Crimson Text"/>
            <w:color w:val="000000" w:themeColor="text1"/>
            <w:sz w:val="26"/>
            <w:szCs w:val="26"/>
          </w:rPr>
          <w:t xml:space="preserve"> y pérdida</w:t>
        </w:r>
      </w:ins>
      <w:r w:rsidR="004A3BE6" w:rsidRPr="008D03A6">
        <w:rPr>
          <w:rFonts w:ascii="Crimson Text" w:hAnsi="Crimson Text"/>
          <w:color w:val="000000" w:themeColor="text1"/>
          <w:sz w:val="26"/>
          <w:szCs w:val="26"/>
        </w:rPr>
        <w:t>, entre otras cosas.</w:t>
      </w:r>
      <w:bookmarkStart w:id="1488" w:name="_GoBack"/>
      <w:bookmarkEnd w:id="1488"/>
    </w:p>
    <w:p w:rsidR="000F3833" w:rsidRPr="008D03A6" w:rsidRDefault="000F3833" w:rsidP="00301771">
      <w:pPr>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ula Castrilli" w:date="2025-05-25T01:51:00Z" w:initials="PC">
    <w:p w:rsidR="00AD1CB7" w:rsidRDefault="00AD1CB7">
      <w:pPr>
        <w:pStyle w:val="Textocomentario"/>
      </w:pPr>
      <w:r>
        <w:rPr>
          <w:rStyle w:val="Refdecomentario"/>
        </w:rPr>
        <w:annotationRef/>
      </w:r>
      <w:r>
        <w:t>No está mal, pero empieza muy similar al capítulo anterior.</w:t>
      </w:r>
    </w:p>
  </w:comment>
  <w:comment w:id="4" w:author="Paula Castrilli" w:date="2025-05-25T01:51:00Z" w:initials="PC">
    <w:p w:rsidR="00AD1CB7" w:rsidRDefault="00AD1CB7">
      <w:pPr>
        <w:pStyle w:val="Textocomentario"/>
      </w:pPr>
      <w:r>
        <w:rPr>
          <w:rStyle w:val="Refdecomentario"/>
        </w:rPr>
        <w:annotationRef/>
      </w:r>
      <w:r>
        <w:t>Lo cambiaría por:</w:t>
      </w:r>
      <w:r>
        <w:br/>
      </w:r>
      <w:r>
        <w:br/>
        <w:t>Le helaba la armadura y rozaban con su aire gélido  las partes de cuerpo que no estaban cubiertas.</w:t>
      </w:r>
    </w:p>
  </w:comment>
  <w:comment w:id="6" w:author="Paula Castrilli" w:date="2025-05-25T01:51:00Z" w:initials="PC">
    <w:p w:rsidR="00AD1CB7" w:rsidRDefault="00AD1CB7">
      <w:pPr>
        <w:pStyle w:val="Textocomentario"/>
      </w:pPr>
      <w:r>
        <w:rPr>
          <w:rStyle w:val="Refdecomentario"/>
        </w:rPr>
        <w:annotationRef/>
      </w:r>
      <w:r>
        <w:t>Lo borraría, aún no es caballero, es aspirante</w:t>
      </w:r>
    </w:p>
  </w:comment>
  <w:comment w:id="75" w:author="Paula Castrilli" w:date="2025-05-25T01:51:00Z" w:initials="PC">
    <w:p w:rsidR="00AD1CB7" w:rsidRDefault="00AD1CB7">
      <w:pPr>
        <w:pStyle w:val="Textocomentario"/>
      </w:pPr>
      <w:r>
        <w:rPr>
          <w:rStyle w:val="Refdecomentario"/>
        </w:rPr>
        <w:annotationRef/>
      </w:r>
      <w:r>
        <w:t>Esto es confuso, no termino de entender bien qué quisiste decir</w:t>
      </w:r>
    </w:p>
  </w:comment>
  <w:comment w:id="122" w:author="Paula Castrilli" w:date="2025-05-25T01:51:00Z" w:initials="PC">
    <w:p w:rsidR="00AD1CB7" w:rsidRDefault="00AD1CB7">
      <w:pPr>
        <w:pStyle w:val="Textocomentario"/>
      </w:pPr>
      <w:r>
        <w:rPr>
          <w:rStyle w:val="Refdecomentario"/>
        </w:rPr>
        <w:annotationRef/>
      </w:r>
      <w:r>
        <w:t>Esto es otra manera de decir que estaba perdiendo la paciencia sin decir que está perdiendo la paciencia. Mostrar en lugar de explicar.</w:t>
      </w:r>
    </w:p>
  </w:comment>
  <w:comment w:id="200" w:author="Paula Castrilli" w:date="2025-05-25T01:51:00Z" w:initials="PC">
    <w:p w:rsidR="00AD1CB7" w:rsidRDefault="00AD1CB7">
      <w:pPr>
        <w:pStyle w:val="Textocomentario"/>
      </w:pPr>
      <w:r>
        <w:rPr>
          <w:rStyle w:val="Refdecomentario"/>
        </w:rPr>
        <w:annotationRef/>
      </w:r>
      <w:r>
        <w:t>Borraría toda esta oración porque decís lo mismo y mejor en la oración anterior</w:t>
      </w:r>
    </w:p>
  </w:comment>
  <w:comment w:id="229" w:author="Paula Castrilli" w:date="2025-05-25T01:51:00Z" w:initials="PC">
    <w:p w:rsidR="00AD1CB7" w:rsidRDefault="00AD1CB7">
      <w:pPr>
        <w:pStyle w:val="Textocomentario"/>
      </w:pPr>
      <w:r>
        <w:rPr>
          <w:rStyle w:val="Refdecomentario"/>
        </w:rPr>
        <w:annotationRef/>
      </w:r>
      <w:r>
        <w:t>Ya lo habías dicho más arriba</w:t>
      </w:r>
    </w:p>
  </w:comment>
  <w:comment w:id="243" w:author="Paula Castrilli" w:date="2025-05-25T01:51:00Z" w:initials="PC">
    <w:p w:rsidR="00AD1CB7" w:rsidRDefault="00AD1CB7">
      <w:pPr>
        <w:pStyle w:val="Textocomentario"/>
      </w:pPr>
      <w:r>
        <w:rPr>
          <w:rStyle w:val="Refdecomentario"/>
        </w:rPr>
        <w:annotationRef/>
      </w:r>
      <w:r>
        <w:t>Agregaría que tampoco se podía escuchar el sonido de los pájaros, ya que diste una sensación visual y una táctil, estaría bueno agregar una sonora para completar, ya que incluso ayudaría a dar más impacto a cuando ese silencio se rompa por el rugido de una bestia.</w:t>
      </w:r>
    </w:p>
  </w:comment>
  <w:comment w:id="279" w:author="Paula Castrilli" w:date="2025-05-25T01:51:00Z" w:initials="PC">
    <w:p w:rsidR="00AD1CB7" w:rsidRDefault="00AD1CB7">
      <w:pPr>
        <w:pStyle w:val="Textocomentario"/>
      </w:pPr>
      <w:r>
        <w:rPr>
          <w:rStyle w:val="Refdecomentario"/>
        </w:rPr>
        <w:annotationRef/>
      </w:r>
      <w:r>
        <w:t>Lo revería. No vale de nada que avance con mayor cautela cuando ya está cerca si antes corrió desesperado y claramente no se preocupó de no hacer ruido. A menos que al final de la oración agregues algo así como</w:t>
      </w:r>
      <w:r>
        <w:br/>
      </w:r>
    </w:p>
    <w:p w:rsidR="00AD1CB7" w:rsidRDefault="00AD1CB7">
      <w:pPr>
        <w:pStyle w:val="Textocomentario"/>
      </w:pPr>
      <w:r>
        <w:t>“repentinamente temeroso de lo que podía llegar a encontrar”</w:t>
      </w:r>
    </w:p>
  </w:comment>
  <w:comment w:id="301" w:author="Paula Castrilli" w:date="2025-05-25T01:51:00Z" w:initials="PC">
    <w:p w:rsidR="00AD1CB7" w:rsidRDefault="00AD1CB7">
      <w:pPr>
        <w:pStyle w:val="Textocomentario"/>
      </w:pPr>
      <w:r>
        <w:rPr>
          <w:rStyle w:val="Refdecomentario"/>
        </w:rPr>
        <w:annotationRef/>
      </w:r>
      <w:r>
        <w:t>o si seguiría con vida, algo en lo que no quería pensar, por lo que prefirió… etc.</w:t>
      </w:r>
    </w:p>
  </w:comment>
  <w:comment w:id="330" w:author="Paula Castrilli" w:date="2025-05-25T01:51:00Z" w:initials="PC">
    <w:p w:rsidR="00AD1CB7" w:rsidRDefault="00AD1CB7">
      <w:pPr>
        <w:pStyle w:val="Textocomentario"/>
      </w:pPr>
      <w:r>
        <w:rPr>
          <w:rStyle w:val="Refdecomentario"/>
        </w:rPr>
        <w:annotationRef/>
      </w:r>
      <w:r>
        <w:t>No hay nadie a quien responderle y nadie le dijo nada antes. No al menos que Eros haya visto</w:t>
      </w:r>
    </w:p>
  </w:comment>
  <w:comment w:id="383" w:author="Paula Castrilli" w:date="2025-05-25T01:51:00Z" w:initials="PC">
    <w:p w:rsidR="00AD1CB7" w:rsidRDefault="00AD1CB7">
      <w:pPr>
        <w:pStyle w:val="Textocomentario"/>
      </w:pPr>
      <w:r>
        <w:rPr>
          <w:rStyle w:val="Refdecomentario"/>
        </w:rPr>
        <w:annotationRef/>
      </w:r>
      <w:r>
        <w:t xml:space="preserve">Como para reforzar el estado de locura que está pasando </w:t>
      </w:r>
      <w:proofErr w:type="spellStart"/>
      <w:r>
        <w:t>Gisli</w:t>
      </w:r>
      <w:proofErr w:type="spellEnd"/>
    </w:p>
  </w:comment>
  <w:comment w:id="387" w:author="Paula Castrilli" w:date="2025-05-25T01:51:00Z" w:initials="PC">
    <w:p w:rsidR="00AD1CB7" w:rsidRDefault="00AD1CB7">
      <w:pPr>
        <w:pStyle w:val="Textocomentario"/>
      </w:pPr>
      <w:r>
        <w:rPr>
          <w:rStyle w:val="Refdecomentario"/>
        </w:rPr>
        <w:annotationRef/>
      </w:r>
      <w:r>
        <w:t xml:space="preserve">Como nota: si ves a alguien así y querés calmarlo, no es muy idóneo que le digas que se está volviendo loco. Menos si esa persona tiene traumas por el </w:t>
      </w:r>
      <w:proofErr w:type="spellStart"/>
      <w:r>
        <w:t>bullying</w:t>
      </w:r>
      <w:proofErr w:type="spellEnd"/>
      <w:r>
        <w:t xml:space="preserve"> que le hacen por su físico. Sé que tal vez no llegues a tiempo a corregirlo, pero lo que Eros debería haber hecho acá es intentar apaciguarlo y recordarle que el bosque lo enfrenta a sus peores miedos y que si deja que estos lo superen ya pueden darse por muertos. Si la idea es que </w:t>
      </w:r>
      <w:proofErr w:type="spellStart"/>
      <w:r>
        <w:t>Gisli</w:t>
      </w:r>
      <w:proofErr w:type="spellEnd"/>
      <w:r>
        <w:t xml:space="preserve"> muera por ellos, siempre </w:t>
      </w:r>
      <w:proofErr w:type="spellStart"/>
      <w:r>
        <w:t>podés</w:t>
      </w:r>
      <w:proofErr w:type="spellEnd"/>
      <w:r>
        <w:t xml:space="preserve"> decir que de todas maneras lo que Eros había dicho fue en vano porque </w:t>
      </w:r>
      <w:proofErr w:type="spellStart"/>
      <w:r>
        <w:t>Gisli</w:t>
      </w:r>
      <w:proofErr w:type="spellEnd"/>
      <w:r>
        <w:t xml:space="preserve"> ya no podía escuchar lo que le estaba diciendo.</w:t>
      </w:r>
    </w:p>
  </w:comment>
  <w:comment w:id="400" w:author="Paula Castrilli" w:date="2025-05-25T01:51:00Z" w:initials="PC">
    <w:p w:rsidR="00AD1CB7" w:rsidRDefault="00AD1CB7">
      <w:pPr>
        <w:pStyle w:val="Textocomentario"/>
      </w:pPr>
      <w:r>
        <w:rPr>
          <w:rStyle w:val="Refdecomentario"/>
        </w:rPr>
        <w:annotationRef/>
      </w:r>
      <w:r>
        <w:t xml:space="preserve">Por favor, no lo mates un párrafo antes de lo necesario </w:t>
      </w:r>
      <w:proofErr w:type="spellStart"/>
      <w:r>
        <w:t>xD</w:t>
      </w:r>
      <w:proofErr w:type="spellEnd"/>
    </w:p>
  </w:comment>
  <w:comment w:id="406" w:author="Paula Castrilli" w:date="2025-05-25T01:51:00Z" w:initials="PC">
    <w:p w:rsidR="00AD1CB7" w:rsidRDefault="00AD1CB7">
      <w:pPr>
        <w:pStyle w:val="Textocomentario"/>
      </w:pPr>
      <w:r>
        <w:rPr>
          <w:rStyle w:val="Refdecomentario"/>
        </w:rPr>
        <w:annotationRef/>
      </w:r>
      <w:r>
        <w:t xml:space="preserve">Sólo a Eros, </w:t>
      </w:r>
      <w:proofErr w:type="spellStart"/>
      <w:r>
        <w:t>Gisli</w:t>
      </w:r>
      <w:proofErr w:type="spellEnd"/>
      <w:r>
        <w:t xml:space="preserve"> está cucú en este momento y no se entera de nada</w:t>
      </w:r>
    </w:p>
  </w:comment>
  <w:comment w:id="433" w:author="Paula Castrilli" w:date="2025-05-25T01:51:00Z" w:initials="PC">
    <w:p w:rsidR="00AD1CB7" w:rsidRDefault="00AD1CB7">
      <w:pPr>
        <w:pStyle w:val="Textocomentario"/>
      </w:pPr>
      <w:r>
        <w:rPr>
          <w:rStyle w:val="Refdecomentario"/>
        </w:rPr>
        <w:annotationRef/>
      </w:r>
      <w:r>
        <w:t xml:space="preserve">Si te están comprimiendo las costillas no </w:t>
      </w:r>
      <w:proofErr w:type="spellStart"/>
      <w:r>
        <w:t>podés</w:t>
      </w:r>
      <w:proofErr w:type="spellEnd"/>
      <w:r>
        <w:t xml:space="preserve"> emitir prácticamente sonido porque no </w:t>
      </w:r>
      <w:proofErr w:type="spellStart"/>
      <w:r>
        <w:t>podés</w:t>
      </w:r>
      <w:proofErr w:type="spellEnd"/>
      <w:r>
        <w:t xml:space="preserve"> respirar</w:t>
      </w:r>
    </w:p>
  </w:comment>
  <w:comment w:id="463" w:author="Paula Castrilli" w:date="2025-05-25T01:51:00Z" w:initials="PC">
    <w:p w:rsidR="00AD1CB7" w:rsidRDefault="00AD1CB7">
      <w:pPr>
        <w:pStyle w:val="Textocomentario"/>
      </w:pPr>
      <w:r>
        <w:rPr>
          <w:rStyle w:val="Refdecomentario"/>
        </w:rPr>
        <w:annotationRef/>
      </w:r>
      <w:r>
        <w:t>No sabe si está a salvo</w:t>
      </w:r>
    </w:p>
  </w:comment>
  <w:comment w:id="597" w:author="Paula Castrilli" w:date="2025-05-25T01:51:00Z" w:initials="PC">
    <w:p w:rsidR="00AD1CB7" w:rsidRDefault="00AD1CB7">
      <w:pPr>
        <w:pStyle w:val="Textocomentario"/>
      </w:pPr>
      <w:r>
        <w:rPr>
          <w:rStyle w:val="Refdecomentario"/>
        </w:rPr>
        <w:annotationRef/>
      </w:r>
      <w:r>
        <w:t xml:space="preserve">No lo llamaría “contratiempo”, no suena a como si le estuvieran por arrancar la cabeza, </w:t>
      </w:r>
      <w:proofErr w:type="spellStart"/>
      <w:r>
        <w:t>jajaja</w:t>
      </w:r>
      <w:proofErr w:type="spellEnd"/>
      <w:r>
        <w:t xml:space="preserve"> </w:t>
      </w:r>
      <w:proofErr w:type="spellStart"/>
      <w:r>
        <w:t>xD</w:t>
      </w:r>
      <w:proofErr w:type="spellEnd"/>
    </w:p>
  </w:comment>
  <w:comment w:id="700" w:author="Paula Castrilli" w:date="2025-05-25T01:51:00Z" w:initials="PC">
    <w:p w:rsidR="00AD1CB7" w:rsidRDefault="00AD1CB7">
      <w:pPr>
        <w:pStyle w:val="Textocomentario"/>
      </w:pPr>
      <w:r>
        <w:rPr>
          <w:rStyle w:val="Refdecomentario"/>
        </w:rPr>
        <w:annotationRef/>
      </w:r>
      <w:r>
        <w:t xml:space="preserve">Pero no era el mejor compañero de prácticas de Eros? Uno diría que mínimo tiene un muy buen desempeño como para seguirle el ritmo. Yo lo que diría es que a pesar de que tenía un muy buen rendimiento, el chico se </w:t>
      </w:r>
      <w:proofErr w:type="spellStart"/>
      <w:r>
        <w:t>autoexigía</w:t>
      </w:r>
      <w:proofErr w:type="spellEnd"/>
      <w:r>
        <w:t xml:space="preserve"> demasiado y terminaba lastimado, lo cual lo llevaba a tener problemas  con sus profesores. Encajaría mejor con lo que contaste de él en el capítulo 1 y con lo que dijo Eros sobre Aron hace unos párrafos</w:t>
      </w:r>
    </w:p>
  </w:comment>
  <w:comment w:id="764" w:author="Paula Castrilli" w:date="2025-05-25T01:51:00Z" w:initials="PC">
    <w:p w:rsidR="00AD1CB7" w:rsidRDefault="00AD1CB7">
      <w:pPr>
        <w:pStyle w:val="Textocomentario"/>
      </w:pPr>
      <w:r>
        <w:rPr>
          <w:rStyle w:val="Refdecomentario"/>
        </w:rPr>
        <w:annotationRef/>
      </w:r>
      <w:r>
        <w:t>No está mal, pero corta el flujo de la escena.</w:t>
      </w:r>
    </w:p>
  </w:comment>
  <w:comment w:id="789" w:author="Paula Castrilli" w:date="2025-05-25T01:51:00Z" w:initials="PC">
    <w:p w:rsidR="00AD1CB7" w:rsidRDefault="00AD1CB7">
      <w:pPr>
        <w:pStyle w:val="Textocomentario"/>
      </w:pPr>
      <w:r>
        <w:rPr>
          <w:rStyle w:val="Refdecomentario"/>
        </w:rPr>
        <w:annotationRef/>
      </w:r>
      <w:r>
        <w:t>Lo saco porque el pleito no es viejo, sino todo lo contrario.</w:t>
      </w:r>
    </w:p>
  </w:comment>
  <w:comment w:id="812" w:author="Paula Castrilli" w:date="2025-05-25T01:51:00Z" w:initials="PC">
    <w:p w:rsidR="00AD1CB7" w:rsidRDefault="00AD1CB7">
      <w:pPr>
        <w:pStyle w:val="Textocomentario"/>
      </w:pPr>
      <w:r>
        <w:rPr>
          <w:rStyle w:val="Refdecomentario"/>
        </w:rPr>
        <w:annotationRef/>
      </w:r>
      <w:r>
        <w:t>En ningún momento dijiste que tenían un sistema de puntuación</w:t>
      </w:r>
    </w:p>
  </w:comment>
  <w:comment w:id="818" w:author="Paula Castrilli" w:date="2025-05-25T01:51:00Z" w:initials="PC">
    <w:p w:rsidR="00AD1CB7" w:rsidRDefault="00AD1CB7">
      <w:pPr>
        <w:pStyle w:val="Textocomentario"/>
      </w:pPr>
      <w:r>
        <w:rPr>
          <w:rStyle w:val="Refdecomentario"/>
        </w:rPr>
        <w:annotationRef/>
      </w:r>
      <w:r>
        <w:t xml:space="preserve">No pondría esto, lo borraría. Ya sólo el hecho de que sea importante para ella es una afrenta y una </w:t>
      </w:r>
      <w:proofErr w:type="spellStart"/>
      <w:r>
        <w:t>preocuación</w:t>
      </w:r>
      <w:proofErr w:type="spellEnd"/>
      <w:r>
        <w:t xml:space="preserve"> para el rey. Y si yo soy la princesa y estoy manteniendo reuniones secretas con Eros, no abogaría tampoco ante mi padre, el rey, sólo por Eros, sino que por todos los reclutas. Que después el rey sepa que su hija estuvo manteniendo reuniones con Eros y retome el diálogo donde lo dejaste es otra cosa.</w:t>
      </w:r>
    </w:p>
  </w:comment>
  <w:comment w:id="864" w:author="Paula Castrilli" w:date="2025-05-25T01:51:00Z" w:initials="PC">
    <w:p w:rsidR="00AD1CB7" w:rsidRDefault="00AD1CB7">
      <w:pPr>
        <w:pStyle w:val="Textocomentario"/>
      </w:pPr>
      <w:r>
        <w:rPr>
          <w:rStyle w:val="Refdecomentario"/>
        </w:rPr>
        <w:annotationRef/>
      </w:r>
      <w:r>
        <w:t xml:space="preserve">Un rey no pide, sino que ordena. Más si tiene un carácter como </w:t>
      </w:r>
      <w:proofErr w:type="spellStart"/>
      <w:r>
        <w:t>Gregor</w:t>
      </w:r>
      <w:proofErr w:type="spellEnd"/>
    </w:p>
  </w:comment>
  <w:comment w:id="874" w:author="Paula Castrilli" w:date="2025-05-25T01:51:00Z" w:initials="PC">
    <w:p w:rsidR="00AD1CB7" w:rsidRDefault="00AD1CB7">
      <w:pPr>
        <w:pStyle w:val="Textocomentario"/>
      </w:pPr>
      <w:r>
        <w:rPr>
          <w:rStyle w:val="Refdecomentario"/>
        </w:rPr>
        <w:annotationRef/>
      </w:r>
      <w:r>
        <w:t>Si está llorando no va a estar tranquila de todos modos</w:t>
      </w:r>
    </w:p>
  </w:comment>
  <w:comment w:id="883" w:author="Paula Castrilli" w:date="2025-05-25T01:51:00Z" w:initials="PC">
    <w:p w:rsidR="00AD1CB7" w:rsidRDefault="00AD1CB7">
      <w:pPr>
        <w:pStyle w:val="Textocomentario"/>
      </w:pPr>
      <w:r>
        <w:rPr>
          <w:rStyle w:val="Refdecomentario"/>
        </w:rPr>
        <w:annotationRef/>
      </w:r>
      <w:proofErr w:type="spellStart"/>
      <w:r>
        <w:t>Podés</w:t>
      </w:r>
      <w:proofErr w:type="spellEnd"/>
      <w:r>
        <w:t xml:space="preserve"> borrarlo, pero los ropajes de una princesa destacan mucho por sobre las de la plebe e incluso sobre algunos nobles, además de que son incómodas para hacer las acrobacias que está por hacer. Si fuera con sus ropas normales, por mucho que lograra salir del castillo, terminaría llamando la atención sólo por su manera de vestir, lo cual terminaría alertando a los guardias.</w:t>
      </w:r>
    </w:p>
  </w:comment>
  <w:comment w:id="943" w:author="Paula Castrilli" w:date="2025-05-25T01:51:00Z" w:initials="PC">
    <w:p w:rsidR="00AD1CB7" w:rsidRDefault="00AD1CB7">
      <w:pPr>
        <w:pStyle w:val="Textocomentario"/>
      </w:pPr>
      <w:r>
        <w:rPr>
          <w:rStyle w:val="Refdecomentario"/>
        </w:rPr>
        <w:annotationRef/>
      </w:r>
      <w:r>
        <w:t>De hecho, si van aspiran a pertenecer a un grupo de élite, es lógico y justo que les exijan mucho más que a la media.</w:t>
      </w:r>
    </w:p>
  </w:comment>
  <w:comment w:id="1068" w:author="Paula Castrilli" w:date="2025-05-25T01:51:00Z" w:initials="PC">
    <w:p w:rsidR="00AD1CB7" w:rsidRDefault="00AD1CB7">
      <w:pPr>
        <w:pStyle w:val="Textocomentario"/>
      </w:pPr>
      <w:r>
        <w:rPr>
          <w:rStyle w:val="Refdecomentario"/>
        </w:rPr>
        <w:annotationRef/>
      </w:r>
      <w:r>
        <w:t>Si fueron muchos años, creo que ya no largan olor las cosas, simplemente se convierten en moho o polvo</w:t>
      </w:r>
    </w:p>
  </w:comment>
  <w:comment w:id="1071" w:author="Paula Castrilli" w:date="2025-05-25T01:51:00Z" w:initials="PC">
    <w:p w:rsidR="00AD1CB7" w:rsidRDefault="00AD1CB7">
      <w:pPr>
        <w:pStyle w:val="Textocomentario"/>
      </w:pPr>
      <w:r>
        <w:rPr>
          <w:rStyle w:val="Refdecomentario"/>
        </w:rPr>
        <w:annotationRef/>
      </w:r>
      <w:r>
        <w:t>Si es tan importante, es necesario que aparezca el nombre. Por mucho que después no lo vuelvas a nombrar. Pero esos pequeños detalles le dan más realidad a la novela, indican que todos tienen una vida además de la que vemos a través de los ojos del protagonista</w:t>
      </w:r>
    </w:p>
  </w:comment>
  <w:comment w:id="1078" w:author="Paula Castrilli" w:date="2025-05-25T01:51:00Z" w:initials="PC">
    <w:p w:rsidR="00AD1CB7" w:rsidRDefault="00AD1CB7">
      <w:pPr>
        <w:pStyle w:val="Textocomentario"/>
      </w:pPr>
      <w:r>
        <w:rPr>
          <w:rStyle w:val="Refdecomentario"/>
        </w:rPr>
        <w:annotationRef/>
      </w:r>
      <w:r>
        <w:t xml:space="preserve">Y no es mejor que se queden el búnker, que allí no pudo siquiera entrar el dragón? </w:t>
      </w:r>
    </w:p>
  </w:comment>
  <w:comment w:id="1145" w:author="Paula Castrilli" w:date="2025-05-25T01:51:00Z" w:initials="PC">
    <w:p w:rsidR="00AD1CB7" w:rsidRDefault="00AD1CB7">
      <w:pPr>
        <w:pStyle w:val="Textocomentario"/>
      </w:pPr>
      <w:r>
        <w:rPr>
          <w:rStyle w:val="Refdecomentario"/>
        </w:rPr>
        <w:annotationRef/>
      </w:r>
      <w:r>
        <w:t>No es diálogo en sí, porque para Eros no son dos personas</w:t>
      </w:r>
    </w:p>
  </w:comment>
  <w:comment w:id="1163" w:author="Paula Castrilli" w:date="2025-05-25T01:52:00Z" w:initials="PC">
    <w:p w:rsidR="00AD1CB7" w:rsidRDefault="00AD1CB7">
      <w:pPr>
        <w:pStyle w:val="Textocomentario"/>
      </w:pPr>
      <w:r>
        <w:rPr>
          <w:rStyle w:val="Refdecomentario"/>
        </w:rPr>
        <w:annotationRef/>
      </w:r>
      <w:r>
        <w:t>No es ese que dicen que creen que es un mito? Cómo es que aparece tan fácil?</w:t>
      </w:r>
    </w:p>
  </w:comment>
  <w:comment w:id="1164" w:author="Paula Castrilli" w:date="2025-05-25T19:58:00Z" w:initials="PC">
    <w:p w:rsidR="00AD1CB7" w:rsidRDefault="00AD1CB7">
      <w:pPr>
        <w:pStyle w:val="Textocomentario"/>
      </w:pPr>
      <w:r>
        <w:rPr>
          <w:rStyle w:val="Refdecomentario"/>
        </w:rPr>
        <w:annotationRef/>
      </w:r>
      <w:r w:rsidR="004E2230">
        <w:t>En este contexto no queda bien esta palabra.</w:t>
      </w:r>
      <w:r>
        <w:t xml:space="preserve"> Expectante es que estás esperando ansioso a que pase algo, </w:t>
      </w:r>
      <w:r w:rsidR="004E2230">
        <w:t>y generalmente se la utiliza como algo</w:t>
      </w:r>
      <w:r>
        <w:t xml:space="preserve"> positivo</w:t>
      </w:r>
      <w:r w:rsidR="004E2230">
        <w:t xml:space="preserve"> o neutro, porque no </w:t>
      </w:r>
      <w:proofErr w:type="spellStart"/>
      <w:r w:rsidR="004E2230">
        <w:t>sabés</w:t>
      </w:r>
      <w:proofErr w:type="spellEnd"/>
      <w:r w:rsidR="004E2230">
        <w:t xml:space="preserve"> qué esperar</w:t>
      </w:r>
      <w:r>
        <w:t xml:space="preserve">. </w:t>
      </w:r>
      <w:r w:rsidR="004E2230">
        <w:t>En este caso suena como si Eros estuviera expectante (en positivo) por la inminente muerte de su amigo.</w:t>
      </w:r>
    </w:p>
  </w:comment>
  <w:comment w:id="1179" w:author="Paula Castrilli" w:date="2025-05-25T02:05:00Z" w:initials="PC">
    <w:p w:rsidR="00AD1CB7" w:rsidRDefault="00AD1CB7">
      <w:pPr>
        <w:pStyle w:val="Textocomentario"/>
      </w:pPr>
      <w:r>
        <w:rPr>
          <w:rStyle w:val="Refdecomentario"/>
        </w:rPr>
        <w:annotationRef/>
      </w:r>
      <w:r>
        <w:rPr>
          <w:rFonts w:ascii="Crimson Text" w:hAnsi="Crimson Text"/>
          <w:color w:val="000000" w:themeColor="text1"/>
          <w:sz w:val="26"/>
          <w:szCs w:val="26"/>
        </w:rPr>
        <w:t xml:space="preserve">Lo cambiaría por esto, porque </w:t>
      </w:r>
      <w:proofErr w:type="spellStart"/>
      <w:r>
        <w:rPr>
          <w:rFonts w:ascii="Crimson Text" w:hAnsi="Crimson Text"/>
          <w:color w:val="000000" w:themeColor="text1"/>
          <w:sz w:val="26"/>
          <w:szCs w:val="26"/>
        </w:rPr>
        <w:t>sino</w:t>
      </w:r>
      <w:proofErr w:type="spellEnd"/>
      <w:r>
        <w:rPr>
          <w:rFonts w:ascii="Crimson Text" w:hAnsi="Crimson Text"/>
          <w:color w:val="000000" w:themeColor="text1"/>
          <w:sz w:val="26"/>
          <w:szCs w:val="26"/>
        </w:rPr>
        <w:t xml:space="preserve"> queda como que no hizo nada para ayudar a su amigo en lugar de que no hubo nada que pudiera hacer:</w:t>
      </w:r>
      <w:r>
        <w:rPr>
          <w:rFonts w:ascii="Crimson Text" w:hAnsi="Crimson Text"/>
          <w:color w:val="000000" w:themeColor="text1"/>
          <w:sz w:val="26"/>
          <w:szCs w:val="26"/>
        </w:rPr>
        <w:br/>
      </w:r>
      <w:r>
        <w:rPr>
          <w:rFonts w:ascii="Crimson Text" w:hAnsi="Crimson Text"/>
          <w:color w:val="000000" w:themeColor="text1"/>
          <w:sz w:val="26"/>
          <w:szCs w:val="26"/>
        </w:rPr>
        <w:br/>
        <w:t>Cayó sentado</w:t>
      </w:r>
      <w:r w:rsidRPr="008D03A6">
        <w:rPr>
          <w:rFonts w:ascii="Crimson Text" w:hAnsi="Crimson Text"/>
          <w:color w:val="000000" w:themeColor="text1"/>
          <w:sz w:val="26"/>
          <w:szCs w:val="26"/>
        </w:rPr>
        <w:t xml:space="preserve"> en la orilla, aturdido, </w:t>
      </w:r>
      <w:r>
        <w:rPr>
          <w:rFonts w:ascii="Crimson Text" w:hAnsi="Crimson Text"/>
          <w:color w:val="000000" w:themeColor="text1"/>
          <w:sz w:val="26"/>
          <w:szCs w:val="26"/>
        </w:rPr>
        <w:t>dudando si saltar tras él, cuando vio que el agua comenzaba a teñirse de manchas rojas</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Se dio cuenta de que no había nada que pudiera hacer y que si se quedaba en ese lugar mucho tiempo más él también podría ser presa fácil del hechizo del bosque, por lo que</w:t>
      </w:r>
      <w:r w:rsidRPr="008D03A6">
        <w:rPr>
          <w:rFonts w:ascii="Crimson Text" w:hAnsi="Crimson Text"/>
          <w:color w:val="000000" w:themeColor="text1"/>
          <w:sz w:val="26"/>
          <w:szCs w:val="26"/>
        </w:rPr>
        <w:t>, debió continuar el camino</w:t>
      </w:r>
      <w:r>
        <w:rPr>
          <w:rFonts w:ascii="Crimson Text" w:hAnsi="Crimson Text"/>
          <w:color w:val="000000" w:themeColor="text1"/>
          <w:sz w:val="26"/>
          <w:szCs w:val="26"/>
        </w:rPr>
        <w:t>.</w:t>
      </w:r>
    </w:p>
  </w:comment>
  <w:comment w:id="1242" w:author="Paula Castrilli" w:date="2025-05-25T17:09:00Z" w:initials="PC">
    <w:p w:rsidR="00AD1CB7" w:rsidRDefault="00AD1CB7">
      <w:pPr>
        <w:pStyle w:val="Textocomentario"/>
      </w:pPr>
      <w:r>
        <w:rPr>
          <w:rStyle w:val="Refdecomentario"/>
        </w:rPr>
        <w:annotationRef/>
      </w:r>
      <w:r>
        <w:t>Creo que en realidad lo que más debería tener presente, además que esto, es que él es un plebeyo y Elena es una princesa. Bajo circunstancias normales no tiene chance</w:t>
      </w:r>
    </w:p>
  </w:comment>
  <w:comment w:id="1386" w:author="Paula Castrilli" w:date="2025-05-25T20:02:00Z" w:initials="PC">
    <w:p w:rsidR="00C145CF" w:rsidRDefault="00C145CF">
      <w:pPr>
        <w:pStyle w:val="Textocomentario"/>
      </w:pPr>
      <w:r>
        <w:rPr>
          <w:rStyle w:val="Refdecomentario"/>
        </w:rPr>
        <w:annotationRef/>
      </w:r>
      <w:r>
        <w:t>Si retrocede es hacia atrás, es una redundancia.</w:t>
      </w:r>
    </w:p>
  </w:comment>
  <w:comment w:id="1471" w:author="Paula Castrilli" w:date="2025-05-25T21:08:00Z" w:initials="PC">
    <w:p w:rsidR="00865E2B" w:rsidRDefault="00865E2B">
      <w:pPr>
        <w:pStyle w:val="Textocomentario"/>
      </w:pPr>
      <w:r>
        <w:rPr>
          <w:rStyle w:val="Refdecomentario"/>
        </w:rPr>
        <w:annotationRef/>
      </w:r>
      <w:r>
        <w:t>Qué le impidió lanzar una bocanada de fuego?</w:t>
      </w:r>
    </w:p>
  </w:comment>
  <w:comment w:id="1476" w:author="Paula Castrilli" w:date="2025-05-25T21:10:00Z" w:initials="PC">
    <w:p w:rsidR="00865E2B" w:rsidRDefault="00865E2B">
      <w:pPr>
        <w:pStyle w:val="Textocomentario"/>
      </w:pPr>
      <w:r>
        <w:rPr>
          <w:rStyle w:val="Refdecomentario"/>
        </w:rPr>
        <w:annotationRef/>
      </w:r>
      <w:r>
        <w:t>Fue el atardecer más largo de su vida… La puesta de sol, ese momento del día en que le llaman “hora dorada” dura tan sólo 20 minutos. Tal vez deberías revisar eso?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0D" w:rsidRDefault="00B7720D" w:rsidP="00F1536C">
      <w:pPr>
        <w:spacing w:after="0" w:line="240" w:lineRule="auto"/>
      </w:pPr>
      <w:r>
        <w:separator/>
      </w:r>
    </w:p>
  </w:endnote>
  <w:endnote w:type="continuationSeparator" w:id="0">
    <w:p w:rsidR="00B7720D" w:rsidRDefault="00B7720D"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B7" w:rsidRPr="00F1536C" w:rsidRDefault="00AD1CB7">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865E2B" w:rsidRPr="00865E2B">
      <w:rPr>
        <w:caps/>
        <w:noProof/>
        <w:color w:val="000000" w:themeColor="text1"/>
        <w:lang w:val="es-ES"/>
      </w:rPr>
      <w:t>22</w:t>
    </w:r>
    <w:r w:rsidRPr="00F1536C">
      <w:rPr>
        <w:caps/>
        <w:color w:val="000000" w:themeColor="text1"/>
      </w:rPr>
      <w:fldChar w:fldCharType="end"/>
    </w:r>
  </w:p>
  <w:p w:rsidR="00AD1CB7" w:rsidRDefault="00AD1C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0D" w:rsidRDefault="00B7720D" w:rsidP="00F1536C">
      <w:pPr>
        <w:spacing w:after="0" w:line="240" w:lineRule="auto"/>
      </w:pPr>
      <w:r>
        <w:separator/>
      </w:r>
    </w:p>
  </w:footnote>
  <w:footnote w:type="continuationSeparator" w:id="0">
    <w:p w:rsidR="00B7720D" w:rsidRDefault="00B7720D"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B7" w:rsidRPr="008D03A6" w:rsidRDefault="00AD1CB7"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 xml:space="preserve">Gonzalo </w:t>
    </w:r>
    <w:proofErr w:type="spellStart"/>
    <w:r w:rsidRPr="008D03A6">
      <w:rPr>
        <w:rFonts w:ascii="Perpetua" w:hAnsi="Perpetua"/>
        <w:color w:val="000000" w:themeColor="text1"/>
        <w:sz w:val="28"/>
        <w:szCs w:val="28"/>
        <w:u w:val="single"/>
        <w:lang w:val="es-ES"/>
      </w:rPr>
      <w:t>Cajaraville</w:t>
    </w:r>
    <w:proofErr w:type="spellEnd"/>
  </w:p>
  <w:p w:rsidR="00AD1CB7" w:rsidRDefault="00AD1C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625"/>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D07"/>
    <w:rsid w:val="00045ECE"/>
    <w:rsid w:val="00047865"/>
    <w:rsid w:val="0004787B"/>
    <w:rsid w:val="00047F4D"/>
    <w:rsid w:val="000500E1"/>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46D"/>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8A0"/>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580"/>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2C06"/>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9B9"/>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530"/>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1B94"/>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6813"/>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ED4"/>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4E4"/>
    <w:rsid w:val="002D4AFE"/>
    <w:rsid w:val="002D4B50"/>
    <w:rsid w:val="002D4F0B"/>
    <w:rsid w:val="002D5172"/>
    <w:rsid w:val="002D52BF"/>
    <w:rsid w:val="002D6CD4"/>
    <w:rsid w:val="002D7591"/>
    <w:rsid w:val="002D7F09"/>
    <w:rsid w:val="002E09D7"/>
    <w:rsid w:val="002E1261"/>
    <w:rsid w:val="002E150D"/>
    <w:rsid w:val="002E187F"/>
    <w:rsid w:val="002E1B2B"/>
    <w:rsid w:val="002E3F2F"/>
    <w:rsid w:val="002E47F3"/>
    <w:rsid w:val="002E48A6"/>
    <w:rsid w:val="002E54BA"/>
    <w:rsid w:val="002E571D"/>
    <w:rsid w:val="002E58B4"/>
    <w:rsid w:val="002E5DBB"/>
    <w:rsid w:val="002E6318"/>
    <w:rsid w:val="002E65CF"/>
    <w:rsid w:val="002E6E13"/>
    <w:rsid w:val="002E787F"/>
    <w:rsid w:val="002E7992"/>
    <w:rsid w:val="002E7CF7"/>
    <w:rsid w:val="002F00B0"/>
    <w:rsid w:val="002F0103"/>
    <w:rsid w:val="002F030E"/>
    <w:rsid w:val="002F0C76"/>
    <w:rsid w:val="002F1334"/>
    <w:rsid w:val="002F2204"/>
    <w:rsid w:val="002F313D"/>
    <w:rsid w:val="002F365A"/>
    <w:rsid w:val="002F3DB9"/>
    <w:rsid w:val="002F413C"/>
    <w:rsid w:val="002F4930"/>
    <w:rsid w:val="002F5832"/>
    <w:rsid w:val="002F64A7"/>
    <w:rsid w:val="002F6975"/>
    <w:rsid w:val="002F69CF"/>
    <w:rsid w:val="003006AD"/>
    <w:rsid w:val="00301771"/>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3735"/>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2F08"/>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4BE9"/>
    <w:rsid w:val="0040514E"/>
    <w:rsid w:val="00405191"/>
    <w:rsid w:val="00405A70"/>
    <w:rsid w:val="00405B8D"/>
    <w:rsid w:val="00405CE4"/>
    <w:rsid w:val="00406A2F"/>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381"/>
    <w:rsid w:val="00441645"/>
    <w:rsid w:val="004416EF"/>
    <w:rsid w:val="004448AC"/>
    <w:rsid w:val="00444AC9"/>
    <w:rsid w:val="00444B6A"/>
    <w:rsid w:val="00444D26"/>
    <w:rsid w:val="00444ED1"/>
    <w:rsid w:val="004455D8"/>
    <w:rsid w:val="0044624E"/>
    <w:rsid w:val="00446BC4"/>
    <w:rsid w:val="0044794B"/>
    <w:rsid w:val="00450055"/>
    <w:rsid w:val="00450A4B"/>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08DF"/>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2AF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230"/>
    <w:rsid w:val="004E26E1"/>
    <w:rsid w:val="004E26E5"/>
    <w:rsid w:val="004E2B81"/>
    <w:rsid w:val="004E2D5D"/>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A56"/>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B84"/>
    <w:rsid w:val="00535D81"/>
    <w:rsid w:val="00535E40"/>
    <w:rsid w:val="00535F95"/>
    <w:rsid w:val="0053668C"/>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55C"/>
    <w:rsid w:val="00552B74"/>
    <w:rsid w:val="005542F1"/>
    <w:rsid w:val="00557033"/>
    <w:rsid w:val="0055710C"/>
    <w:rsid w:val="0055727F"/>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3D61"/>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B82"/>
    <w:rsid w:val="005A7DDB"/>
    <w:rsid w:val="005A7DFD"/>
    <w:rsid w:val="005B036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3C3C"/>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AD6"/>
    <w:rsid w:val="005F2C96"/>
    <w:rsid w:val="005F310E"/>
    <w:rsid w:val="005F51F5"/>
    <w:rsid w:val="005F547E"/>
    <w:rsid w:val="005F5BD0"/>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4CE2"/>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47F6C"/>
    <w:rsid w:val="0065008D"/>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19F"/>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0EF"/>
    <w:rsid w:val="006B21E6"/>
    <w:rsid w:val="006B3338"/>
    <w:rsid w:val="006B33CE"/>
    <w:rsid w:val="006B3E5C"/>
    <w:rsid w:val="006B3EA2"/>
    <w:rsid w:val="006B4C85"/>
    <w:rsid w:val="006B4D9F"/>
    <w:rsid w:val="006B59E9"/>
    <w:rsid w:val="006B5B40"/>
    <w:rsid w:val="006B6145"/>
    <w:rsid w:val="006B76D3"/>
    <w:rsid w:val="006C019D"/>
    <w:rsid w:val="006C0FA5"/>
    <w:rsid w:val="006C1268"/>
    <w:rsid w:val="006C1A8D"/>
    <w:rsid w:val="006C22E2"/>
    <w:rsid w:val="006C2429"/>
    <w:rsid w:val="006C25E1"/>
    <w:rsid w:val="006C267D"/>
    <w:rsid w:val="006C285F"/>
    <w:rsid w:val="006C28B4"/>
    <w:rsid w:val="006C296B"/>
    <w:rsid w:val="006C2DDF"/>
    <w:rsid w:val="006C3197"/>
    <w:rsid w:val="006C358B"/>
    <w:rsid w:val="006C39A3"/>
    <w:rsid w:val="006C461A"/>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2EEB"/>
    <w:rsid w:val="006D302B"/>
    <w:rsid w:val="006D4BA7"/>
    <w:rsid w:val="006D4F92"/>
    <w:rsid w:val="006D4FE4"/>
    <w:rsid w:val="006D63DA"/>
    <w:rsid w:val="006D670D"/>
    <w:rsid w:val="006D6A60"/>
    <w:rsid w:val="006D6DC9"/>
    <w:rsid w:val="006D7766"/>
    <w:rsid w:val="006D7B28"/>
    <w:rsid w:val="006E017E"/>
    <w:rsid w:val="006E045C"/>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3FF1"/>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C26"/>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3C1B"/>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6BB"/>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3EA7"/>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641"/>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2FE1"/>
    <w:rsid w:val="007F30F9"/>
    <w:rsid w:val="007F31E3"/>
    <w:rsid w:val="007F3954"/>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18E7"/>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62A"/>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5E2B"/>
    <w:rsid w:val="008669FD"/>
    <w:rsid w:val="00866E06"/>
    <w:rsid w:val="0086723A"/>
    <w:rsid w:val="0086798A"/>
    <w:rsid w:val="00867DDF"/>
    <w:rsid w:val="008705DD"/>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2A6"/>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382B"/>
    <w:rsid w:val="00914132"/>
    <w:rsid w:val="00914AF1"/>
    <w:rsid w:val="00914E53"/>
    <w:rsid w:val="00915547"/>
    <w:rsid w:val="009155F7"/>
    <w:rsid w:val="00916387"/>
    <w:rsid w:val="00916839"/>
    <w:rsid w:val="0091760F"/>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2FC3"/>
    <w:rsid w:val="00973F1A"/>
    <w:rsid w:val="00973F2D"/>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1C1"/>
    <w:rsid w:val="009A3E08"/>
    <w:rsid w:val="009A3E38"/>
    <w:rsid w:val="009A4317"/>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282"/>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3DA"/>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4E0"/>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34AA"/>
    <w:rsid w:val="00A64352"/>
    <w:rsid w:val="00A6487C"/>
    <w:rsid w:val="00A64B8B"/>
    <w:rsid w:val="00A64F5D"/>
    <w:rsid w:val="00A65D83"/>
    <w:rsid w:val="00A65DDE"/>
    <w:rsid w:val="00A660CF"/>
    <w:rsid w:val="00A66B6C"/>
    <w:rsid w:val="00A674A0"/>
    <w:rsid w:val="00A676AB"/>
    <w:rsid w:val="00A6775B"/>
    <w:rsid w:val="00A70610"/>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1CB7"/>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1B04"/>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67554"/>
    <w:rsid w:val="00B7041F"/>
    <w:rsid w:val="00B7089A"/>
    <w:rsid w:val="00B70932"/>
    <w:rsid w:val="00B7172D"/>
    <w:rsid w:val="00B71A8E"/>
    <w:rsid w:val="00B71AF7"/>
    <w:rsid w:val="00B72675"/>
    <w:rsid w:val="00B75447"/>
    <w:rsid w:val="00B75B47"/>
    <w:rsid w:val="00B75DE8"/>
    <w:rsid w:val="00B760B1"/>
    <w:rsid w:val="00B7638D"/>
    <w:rsid w:val="00B7693D"/>
    <w:rsid w:val="00B7720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318F"/>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0F"/>
    <w:rsid w:val="00BB3683"/>
    <w:rsid w:val="00BB3F06"/>
    <w:rsid w:val="00BB45A9"/>
    <w:rsid w:val="00BB5452"/>
    <w:rsid w:val="00BB6677"/>
    <w:rsid w:val="00BB763E"/>
    <w:rsid w:val="00BB7666"/>
    <w:rsid w:val="00BC14EB"/>
    <w:rsid w:val="00BC1731"/>
    <w:rsid w:val="00BC2759"/>
    <w:rsid w:val="00BC2868"/>
    <w:rsid w:val="00BC381F"/>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E7E7E"/>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00"/>
    <w:rsid w:val="00C114E2"/>
    <w:rsid w:val="00C115EB"/>
    <w:rsid w:val="00C11DD5"/>
    <w:rsid w:val="00C11FE1"/>
    <w:rsid w:val="00C12E47"/>
    <w:rsid w:val="00C13093"/>
    <w:rsid w:val="00C13CCC"/>
    <w:rsid w:val="00C145CF"/>
    <w:rsid w:val="00C14660"/>
    <w:rsid w:val="00C1476C"/>
    <w:rsid w:val="00C14D6D"/>
    <w:rsid w:val="00C161D2"/>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9705B"/>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6607"/>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16A"/>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367"/>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079"/>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D22"/>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34"/>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6FF8"/>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079A0"/>
    <w:rsid w:val="00E10126"/>
    <w:rsid w:val="00E10915"/>
    <w:rsid w:val="00E11048"/>
    <w:rsid w:val="00E11327"/>
    <w:rsid w:val="00E11D80"/>
    <w:rsid w:val="00E121FA"/>
    <w:rsid w:val="00E12294"/>
    <w:rsid w:val="00E122EA"/>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2E3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750"/>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9E3"/>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6696"/>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CC0"/>
    <w:rsid w:val="00F91F8B"/>
    <w:rsid w:val="00F92784"/>
    <w:rsid w:val="00F937BC"/>
    <w:rsid w:val="00F938B3"/>
    <w:rsid w:val="00F94444"/>
    <w:rsid w:val="00F9484B"/>
    <w:rsid w:val="00F95167"/>
    <w:rsid w:val="00F9557A"/>
    <w:rsid w:val="00F96BBD"/>
    <w:rsid w:val="00F97197"/>
    <w:rsid w:val="00F97504"/>
    <w:rsid w:val="00F9781B"/>
    <w:rsid w:val="00F97915"/>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A6C22"/>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6E9C"/>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E47F3"/>
    <w:rPr>
      <w:sz w:val="16"/>
      <w:szCs w:val="16"/>
    </w:rPr>
  </w:style>
  <w:style w:type="paragraph" w:styleId="Textocomentario">
    <w:name w:val="annotation text"/>
    <w:basedOn w:val="Normal"/>
    <w:link w:val="TextocomentarioCar"/>
    <w:uiPriority w:val="99"/>
    <w:unhideWhenUsed/>
    <w:rsid w:val="002E47F3"/>
    <w:pPr>
      <w:spacing w:line="240" w:lineRule="auto"/>
    </w:pPr>
    <w:rPr>
      <w:sz w:val="20"/>
      <w:szCs w:val="20"/>
    </w:rPr>
  </w:style>
  <w:style w:type="character" w:customStyle="1" w:styleId="TextocomentarioCar">
    <w:name w:val="Texto comentario Car"/>
    <w:basedOn w:val="Fuentedeprrafopredeter"/>
    <w:link w:val="Textocomentario"/>
    <w:uiPriority w:val="99"/>
    <w:rsid w:val="002E47F3"/>
    <w:rPr>
      <w:sz w:val="20"/>
      <w:szCs w:val="20"/>
    </w:rPr>
  </w:style>
  <w:style w:type="paragraph" w:styleId="Asuntodelcomentario">
    <w:name w:val="annotation subject"/>
    <w:basedOn w:val="Textocomentario"/>
    <w:next w:val="Textocomentario"/>
    <w:link w:val="AsuntodelcomentarioCar"/>
    <w:uiPriority w:val="99"/>
    <w:semiHidden/>
    <w:unhideWhenUsed/>
    <w:rsid w:val="002E47F3"/>
    <w:rPr>
      <w:b/>
      <w:bCs/>
    </w:rPr>
  </w:style>
  <w:style w:type="character" w:customStyle="1" w:styleId="AsuntodelcomentarioCar">
    <w:name w:val="Asunto del comentario Car"/>
    <w:basedOn w:val="TextocomentarioCar"/>
    <w:link w:val="Asuntodelcomentario"/>
    <w:uiPriority w:val="99"/>
    <w:semiHidden/>
    <w:rsid w:val="002E47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2E47F3"/>
    <w:rPr>
      <w:sz w:val="16"/>
      <w:szCs w:val="16"/>
    </w:rPr>
  </w:style>
  <w:style w:type="paragraph" w:styleId="Textocomentario">
    <w:name w:val="annotation text"/>
    <w:basedOn w:val="Normal"/>
    <w:link w:val="TextocomentarioCar"/>
    <w:uiPriority w:val="99"/>
    <w:unhideWhenUsed/>
    <w:rsid w:val="002E47F3"/>
    <w:pPr>
      <w:spacing w:line="240" w:lineRule="auto"/>
    </w:pPr>
    <w:rPr>
      <w:sz w:val="20"/>
      <w:szCs w:val="20"/>
    </w:rPr>
  </w:style>
  <w:style w:type="character" w:customStyle="1" w:styleId="TextocomentarioCar">
    <w:name w:val="Texto comentario Car"/>
    <w:basedOn w:val="Fuentedeprrafopredeter"/>
    <w:link w:val="Textocomentario"/>
    <w:uiPriority w:val="99"/>
    <w:rsid w:val="002E47F3"/>
    <w:rPr>
      <w:sz w:val="20"/>
      <w:szCs w:val="20"/>
    </w:rPr>
  </w:style>
  <w:style w:type="paragraph" w:styleId="Asuntodelcomentario">
    <w:name w:val="annotation subject"/>
    <w:basedOn w:val="Textocomentario"/>
    <w:next w:val="Textocomentario"/>
    <w:link w:val="AsuntodelcomentarioCar"/>
    <w:uiPriority w:val="99"/>
    <w:semiHidden/>
    <w:unhideWhenUsed/>
    <w:rsid w:val="002E47F3"/>
    <w:rPr>
      <w:b/>
      <w:bCs/>
    </w:rPr>
  </w:style>
  <w:style w:type="character" w:customStyle="1" w:styleId="AsuntodelcomentarioCar">
    <w:name w:val="Asunto del comentario Car"/>
    <w:basedOn w:val="TextocomentarioCar"/>
    <w:link w:val="Asuntodelcomentario"/>
    <w:uiPriority w:val="99"/>
    <w:semiHidden/>
    <w:rsid w:val="002E47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FB6C-BC77-4B5C-BBE5-9734EDD1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23</Pages>
  <Words>9202</Words>
  <Characters>50613</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Paula Castrilli</cp:lastModifiedBy>
  <cp:revision>71</cp:revision>
  <cp:lastPrinted>2025-03-03T03:42:00Z</cp:lastPrinted>
  <dcterms:created xsi:type="dcterms:W3CDTF">2025-05-21T13:41:00Z</dcterms:created>
  <dcterms:modified xsi:type="dcterms:W3CDTF">2025-05-26T00:12:00Z</dcterms:modified>
</cp:coreProperties>
</file>