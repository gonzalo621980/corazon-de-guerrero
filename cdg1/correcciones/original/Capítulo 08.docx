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107F6D" w:rsidRPr="00925B2C" w:rsidRDefault="00107F6D" w:rsidP="00107F6D">
      <w:pPr>
        <w:pStyle w:val="NormalWeb"/>
        <w:rPr>
          <w:color w:val="000000" w:themeColor="text1"/>
        </w:rPr>
      </w:pPr>
      <w:bookmarkStart w:id="0" w:name="_Toc422656603"/>
    </w:p>
    <w:p w:rsidR="00107F6D" w:rsidRPr="00925B2C" w:rsidRDefault="00107F6D" w:rsidP="00107F6D">
      <w:pPr>
        <w:pStyle w:val="Capitulo"/>
        <w:ind w:left="0" w:firstLine="0"/>
        <w:outlineLvl w:val="0"/>
        <w:rPr>
          <w:color w:val="000000" w:themeColor="text1"/>
        </w:rPr>
      </w:pPr>
    </w:p>
    <w:p w:rsidR="00DB2459" w:rsidRPr="00925B2C" w:rsidRDefault="00DB2459" w:rsidP="00107F6D">
      <w:pPr>
        <w:pStyle w:val="Capitulo"/>
        <w:ind w:left="0" w:firstLine="0"/>
        <w:outlineLvl w:val="0"/>
        <w:rPr>
          <w:color w:val="000000" w:themeColor="text1"/>
        </w:rPr>
      </w:pPr>
    </w:p>
    <w:p w:rsidR="00107F6D" w:rsidRPr="00925B2C" w:rsidRDefault="00107F6D" w:rsidP="00107F6D">
      <w:pPr>
        <w:pStyle w:val="Capitulo"/>
        <w:ind w:left="0" w:firstLine="0"/>
        <w:outlineLvl w:val="0"/>
        <w:rPr>
          <w:color w:val="000000" w:themeColor="text1"/>
        </w:rPr>
      </w:pPr>
      <w:r w:rsidRPr="00925B2C">
        <w:rPr>
          <w:color w:val="000000" w:themeColor="text1"/>
        </w:rPr>
        <w:t>CORAZÓN DE GUERRERO</w:t>
      </w:r>
    </w:p>
    <w:p w:rsidR="006641CC" w:rsidRPr="00925B2C" w:rsidRDefault="006641CC" w:rsidP="00107F6D">
      <w:pPr>
        <w:pStyle w:val="Capitulo"/>
        <w:ind w:left="0" w:firstLine="0"/>
        <w:outlineLvl w:val="0"/>
        <w:rPr>
          <w:b w:val="0"/>
          <w:color w:val="000000" w:themeColor="text1"/>
          <w:sz w:val="28"/>
          <w:szCs w:val="28"/>
        </w:rPr>
      </w:pPr>
      <w:r w:rsidRPr="00925B2C">
        <w:rPr>
          <w:rFonts w:cs="Arial"/>
          <w:b w:val="0"/>
          <w:color w:val="000000" w:themeColor="text1"/>
          <w:sz w:val="28"/>
          <w:szCs w:val="28"/>
        </w:rPr>
        <w:t>—</w:t>
      </w:r>
      <w:r w:rsidRPr="00925B2C">
        <w:rPr>
          <w:b w:val="0"/>
          <w:color w:val="000000" w:themeColor="text1"/>
          <w:sz w:val="28"/>
          <w:szCs w:val="28"/>
        </w:rPr>
        <w:t xml:space="preserve">El </w:t>
      </w:r>
      <w:del w:id="1" w:author="Pauli-Chan" w:date="2025-07-09T13:38:00Z">
        <w:r w:rsidRPr="00925B2C" w:rsidDel="00100493">
          <w:rPr>
            <w:b w:val="0"/>
            <w:color w:val="000000" w:themeColor="text1"/>
            <w:sz w:val="28"/>
            <w:szCs w:val="28"/>
          </w:rPr>
          <w:delText>camino de los miedos</w:delText>
        </w:r>
      </w:del>
      <w:ins w:id="2" w:author="Pauli-Chan" w:date="2025-07-09T13:38:00Z">
        <w:r w:rsidR="00100493">
          <w:rPr>
            <w:b w:val="0"/>
            <w:color w:val="000000" w:themeColor="text1"/>
            <w:sz w:val="28"/>
            <w:szCs w:val="28"/>
          </w:rPr>
          <w:t>Camino de los Miedos</w:t>
        </w:r>
      </w:ins>
      <w:r w:rsidRPr="00925B2C">
        <w:rPr>
          <w:rFonts w:cs="Arial"/>
          <w:b w:val="0"/>
          <w:color w:val="000000" w:themeColor="text1"/>
          <w:sz w:val="28"/>
          <w:szCs w:val="28"/>
        </w:rPr>
        <w:t>—</w:t>
      </w:r>
    </w:p>
    <w:p w:rsidR="00DB2459" w:rsidRPr="00925B2C" w:rsidRDefault="00DB2459" w:rsidP="00107F6D">
      <w:pPr>
        <w:pStyle w:val="Capitulo"/>
        <w:ind w:left="0" w:firstLine="0"/>
        <w:outlineLvl w:val="0"/>
        <w:rPr>
          <w:color w:val="000000" w:themeColor="text1"/>
        </w:rPr>
      </w:pPr>
    </w:p>
    <w:p w:rsidR="00107F6D" w:rsidRPr="00925B2C" w:rsidRDefault="00925B2C" w:rsidP="00107F6D">
      <w:pPr>
        <w:pStyle w:val="NormalWeb"/>
        <w:jc w:val="center"/>
        <w:rPr>
          <w:color w:val="000000" w:themeColor="text1"/>
        </w:rPr>
      </w:pPr>
      <w:r w:rsidRPr="00925B2C">
        <w:rPr>
          <w:noProof/>
          <w:color w:val="000000" w:themeColor="text1"/>
          <w:lang w:val="es-AR" w:eastAsia="es-AR"/>
        </w:rPr>
        <w:drawing>
          <wp:inline distT="0" distB="0" distL="0" distR="0" wp14:anchorId="7AD7446E" wp14:editId="2F6916B0">
            <wp:extent cx="5759450" cy="454660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9450" cy="4546600"/>
                    </a:xfrm>
                    <a:prstGeom prst="rect">
                      <a:avLst/>
                    </a:prstGeom>
                  </pic:spPr>
                </pic:pic>
              </a:graphicData>
            </a:graphic>
          </wp:inline>
        </w:drawing>
      </w:r>
    </w:p>
    <w:p w:rsidR="00DB2459" w:rsidRPr="00925B2C" w:rsidRDefault="00DB2459" w:rsidP="00107F6D">
      <w:pPr>
        <w:pStyle w:val="NormalWeb"/>
        <w:jc w:val="center"/>
        <w:rPr>
          <w:color w:val="000000" w:themeColor="text1"/>
        </w:rPr>
      </w:pPr>
    </w:p>
    <w:p w:rsidR="00DB2459" w:rsidRPr="00925B2C" w:rsidRDefault="00DB2459" w:rsidP="00DB2459">
      <w:pPr>
        <w:pStyle w:val="Capitulo"/>
        <w:ind w:left="0" w:firstLine="0"/>
        <w:outlineLvl w:val="0"/>
        <w:rPr>
          <w:rFonts w:cs="Arial"/>
          <w:color w:val="000000" w:themeColor="text1"/>
          <w:sz w:val="28"/>
          <w:szCs w:val="28"/>
        </w:rPr>
      </w:pPr>
      <w:r w:rsidRPr="00925B2C">
        <w:rPr>
          <w:rFonts w:cs="Arial"/>
          <w:color w:val="000000" w:themeColor="text1"/>
          <w:sz w:val="28"/>
          <w:szCs w:val="28"/>
        </w:rPr>
        <w:t>Gonzalo Cajaraville</w:t>
      </w:r>
    </w:p>
    <w:p w:rsidR="00DB2459" w:rsidRPr="00925B2C" w:rsidRDefault="00DB2459" w:rsidP="00DB2459">
      <w:pPr>
        <w:pStyle w:val="Capitulo"/>
        <w:ind w:left="0" w:firstLine="0"/>
        <w:outlineLvl w:val="0"/>
        <w:rPr>
          <w:color w:val="000000" w:themeColor="text1"/>
        </w:rPr>
      </w:pPr>
    </w:p>
    <w:p w:rsidR="00107F6D" w:rsidRPr="00925B2C" w:rsidRDefault="00107F6D" w:rsidP="00107F6D">
      <w:pPr>
        <w:pStyle w:val="NormalWeb"/>
        <w:rPr>
          <w:color w:val="000000" w:themeColor="text1"/>
          <w:lang w:val="es-AR"/>
        </w:rPr>
      </w:pPr>
      <w:r w:rsidRPr="00925B2C">
        <w:rPr>
          <w:color w:val="000000" w:themeColor="text1"/>
          <w:lang w:val="es-AR"/>
        </w:rPr>
        <w:br w:type="page"/>
      </w:r>
    </w:p>
    <w:bookmarkEnd w:id="0"/>
    <w:p w:rsidR="0040063E" w:rsidRPr="00925B2C" w:rsidRDefault="0040063E">
      <w:pPr>
        <w:rPr>
          <w:rFonts w:ascii="Crimson Text" w:hAnsi="Crimson Text"/>
          <w:color w:val="000000" w:themeColor="text1"/>
          <w:sz w:val="26"/>
          <w:szCs w:val="26"/>
        </w:rPr>
      </w:pPr>
    </w:p>
    <w:p w:rsidR="00675652" w:rsidRPr="00925B2C" w:rsidRDefault="00675652" w:rsidP="00675652">
      <w:pPr>
        <w:pStyle w:val="Capitulo"/>
        <w:ind w:left="0" w:firstLine="0"/>
        <w:outlineLvl w:val="0"/>
        <w:rPr>
          <w:color w:val="000000" w:themeColor="text1"/>
        </w:rPr>
      </w:pPr>
      <w:r w:rsidRPr="00925B2C">
        <w:rPr>
          <w:color w:val="000000" w:themeColor="text1"/>
        </w:rPr>
        <w:t>CAPÍTULO VIII</w:t>
      </w:r>
    </w:p>
    <w:p w:rsidR="00675652" w:rsidRPr="00925B2C" w:rsidRDefault="00675652" w:rsidP="00675652">
      <w:pPr>
        <w:jc w:val="center"/>
        <w:rPr>
          <w:rFonts w:ascii="Book Antiqua" w:hAnsi="Book Antiqua" w:cs="Arial"/>
          <w:color w:val="000000" w:themeColor="text1"/>
          <w:sz w:val="28"/>
          <w:szCs w:val="28"/>
        </w:rPr>
      </w:pPr>
      <w:r w:rsidRPr="00925B2C">
        <w:rPr>
          <w:rFonts w:ascii="Book Antiqua" w:hAnsi="Book Antiqua" w:cs="Arial"/>
          <w:color w:val="000000" w:themeColor="text1"/>
          <w:sz w:val="28"/>
          <w:szCs w:val="28"/>
        </w:rPr>
        <w:t>—El guerrero—</w:t>
      </w:r>
    </w:p>
    <w:p w:rsidR="00675652" w:rsidRPr="00925B2C" w:rsidRDefault="00D36DE1" w:rsidP="00675652">
      <w:pPr>
        <w:spacing w:after="0"/>
        <w:jc w:val="center"/>
        <w:rPr>
          <w:rFonts w:ascii="Crimson Text" w:hAnsi="Crimson Text"/>
          <w:color w:val="000000" w:themeColor="text1"/>
          <w:sz w:val="26"/>
          <w:szCs w:val="26"/>
        </w:rPr>
      </w:pPr>
      <w:r w:rsidRPr="00925B2C">
        <w:rPr>
          <w:rFonts w:ascii="Crimson Text" w:hAnsi="Crimson Text"/>
          <w:color w:val="000000" w:themeColor="text1"/>
          <w:sz w:val="26"/>
          <w:szCs w:val="26"/>
        </w:rPr>
        <w:t>30</w:t>
      </w:r>
    </w:p>
    <w:p w:rsidR="00D36DE1" w:rsidRPr="00925B2C" w:rsidRDefault="00D36DE1" w:rsidP="00675652">
      <w:pPr>
        <w:spacing w:after="0"/>
        <w:jc w:val="center"/>
        <w:rPr>
          <w:rFonts w:ascii="Crimson Text" w:hAnsi="Crimson Text"/>
          <w:color w:val="000000" w:themeColor="text1"/>
          <w:sz w:val="26"/>
          <w:szCs w:val="26"/>
        </w:rPr>
      </w:pPr>
    </w:p>
    <w:p w:rsidR="00B454EA" w:rsidRPr="00925B2C" w:rsidRDefault="00C55321" w:rsidP="00C45490">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La soledad </w:t>
      </w:r>
      <w:r w:rsidR="006A33C8" w:rsidRPr="00925B2C">
        <w:rPr>
          <w:rFonts w:ascii="Crimson Text" w:hAnsi="Crimson Text"/>
          <w:color w:val="000000" w:themeColor="text1"/>
          <w:sz w:val="26"/>
          <w:szCs w:val="26"/>
        </w:rPr>
        <w:t>rodeaba</w:t>
      </w:r>
      <w:r w:rsidRPr="00925B2C">
        <w:rPr>
          <w:rFonts w:ascii="Crimson Text" w:hAnsi="Crimson Text"/>
          <w:color w:val="000000" w:themeColor="text1"/>
          <w:sz w:val="26"/>
          <w:szCs w:val="26"/>
        </w:rPr>
        <w:t xml:space="preserve"> a </w:t>
      </w:r>
      <w:r w:rsidR="00D36DE1" w:rsidRPr="00925B2C">
        <w:rPr>
          <w:rFonts w:ascii="Crimson Text" w:hAnsi="Crimson Text"/>
          <w:color w:val="000000" w:themeColor="text1"/>
          <w:sz w:val="26"/>
          <w:szCs w:val="26"/>
        </w:rPr>
        <w:t xml:space="preserve">Eros en la penumbra del calabozo. Llevaba varios minutos inmóvil, </w:t>
      </w:r>
      <w:r w:rsidRPr="00925B2C">
        <w:rPr>
          <w:rFonts w:ascii="Crimson Text" w:hAnsi="Crimson Text"/>
          <w:color w:val="000000" w:themeColor="text1"/>
          <w:sz w:val="26"/>
          <w:szCs w:val="26"/>
        </w:rPr>
        <w:t>aferrado</w:t>
      </w:r>
      <w:r w:rsidR="00D36DE1" w:rsidRPr="00925B2C">
        <w:rPr>
          <w:rFonts w:ascii="Crimson Text" w:hAnsi="Crimson Text"/>
          <w:color w:val="000000" w:themeColor="text1"/>
          <w:sz w:val="26"/>
          <w:szCs w:val="26"/>
        </w:rPr>
        <w:t xml:space="preserve"> con </w:t>
      </w:r>
      <w:r w:rsidR="006A33C8" w:rsidRPr="00925B2C">
        <w:rPr>
          <w:rFonts w:ascii="Crimson Text" w:hAnsi="Crimson Text"/>
          <w:color w:val="000000" w:themeColor="text1"/>
          <w:sz w:val="26"/>
          <w:szCs w:val="26"/>
        </w:rPr>
        <w:t>sus</w:t>
      </w:r>
      <w:r w:rsidR="00D36DE1" w:rsidRPr="00925B2C">
        <w:rPr>
          <w:rFonts w:ascii="Crimson Text" w:hAnsi="Crimson Text"/>
          <w:color w:val="000000" w:themeColor="text1"/>
          <w:sz w:val="26"/>
          <w:szCs w:val="26"/>
        </w:rPr>
        <w:t xml:space="preserve"> manos</w:t>
      </w:r>
      <w:r w:rsidRPr="00925B2C">
        <w:rPr>
          <w:rFonts w:ascii="Crimson Text" w:hAnsi="Crimson Text"/>
          <w:color w:val="000000" w:themeColor="text1"/>
          <w:sz w:val="26"/>
          <w:szCs w:val="26"/>
        </w:rPr>
        <w:t xml:space="preserve"> a</w:t>
      </w:r>
      <w:r w:rsidR="00D36DE1" w:rsidRPr="00925B2C">
        <w:rPr>
          <w:rFonts w:ascii="Crimson Text" w:hAnsi="Crimson Text"/>
          <w:color w:val="000000" w:themeColor="text1"/>
          <w:sz w:val="26"/>
          <w:szCs w:val="26"/>
        </w:rPr>
        <w:t xml:space="preserve"> la reja</w:t>
      </w:r>
      <w:r w:rsidR="00EB34F7" w:rsidRPr="00925B2C">
        <w:rPr>
          <w:rFonts w:ascii="Crimson Text" w:hAnsi="Crimson Text"/>
          <w:color w:val="000000" w:themeColor="text1"/>
          <w:sz w:val="26"/>
          <w:szCs w:val="26"/>
        </w:rPr>
        <w:t xml:space="preserve"> que lo privaba</w:t>
      </w:r>
      <w:ins w:id="3" w:author="Pauli-Chan" w:date="2025-07-09T13:41:00Z">
        <w:r w:rsidR="00100493">
          <w:rPr>
            <w:rFonts w:ascii="Crimson Text" w:hAnsi="Crimson Text"/>
            <w:color w:val="000000" w:themeColor="text1"/>
            <w:sz w:val="26"/>
            <w:szCs w:val="26"/>
          </w:rPr>
          <w:t>n</w:t>
        </w:r>
      </w:ins>
      <w:r w:rsidR="00EB34F7" w:rsidRPr="00925B2C">
        <w:rPr>
          <w:rFonts w:ascii="Crimson Text" w:hAnsi="Crimson Text"/>
          <w:color w:val="000000" w:themeColor="text1"/>
          <w:sz w:val="26"/>
          <w:szCs w:val="26"/>
        </w:rPr>
        <w:t xml:space="preserve"> de </w:t>
      </w:r>
      <w:r w:rsidR="006A33C8" w:rsidRPr="00925B2C">
        <w:rPr>
          <w:rFonts w:ascii="Crimson Text" w:hAnsi="Crimson Text"/>
          <w:color w:val="000000" w:themeColor="text1"/>
          <w:sz w:val="26"/>
          <w:szCs w:val="26"/>
        </w:rPr>
        <w:t>la</w:t>
      </w:r>
      <w:r w:rsidR="00EB34F7" w:rsidRPr="00925B2C">
        <w:rPr>
          <w:rFonts w:ascii="Crimson Text" w:hAnsi="Crimson Text"/>
          <w:color w:val="000000" w:themeColor="text1"/>
          <w:sz w:val="26"/>
          <w:szCs w:val="26"/>
        </w:rPr>
        <w:t xml:space="preserve"> libertad. N</w:t>
      </w:r>
      <w:r w:rsidR="00D36DE1" w:rsidRPr="00925B2C">
        <w:rPr>
          <w:rFonts w:ascii="Crimson Text" w:hAnsi="Crimson Text"/>
          <w:color w:val="000000" w:themeColor="text1"/>
          <w:sz w:val="26"/>
          <w:szCs w:val="26"/>
        </w:rPr>
        <w:t xml:space="preserve">o había cambiado su </w:t>
      </w:r>
      <w:r w:rsidR="00E82435" w:rsidRPr="00925B2C">
        <w:rPr>
          <w:rFonts w:ascii="Crimson Text" w:hAnsi="Crimson Text"/>
          <w:color w:val="000000" w:themeColor="text1"/>
          <w:sz w:val="26"/>
          <w:szCs w:val="26"/>
        </w:rPr>
        <w:t xml:space="preserve">postura </w:t>
      </w:r>
      <w:r w:rsidR="00D36DE1" w:rsidRPr="00925B2C">
        <w:rPr>
          <w:rFonts w:ascii="Crimson Text" w:hAnsi="Crimson Text"/>
          <w:color w:val="000000" w:themeColor="text1"/>
          <w:sz w:val="26"/>
          <w:szCs w:val="26"/>
        </w:rPr>
        <w:t>desde q</w:t>
      </w:r>
      <w:r w:rsidRPr="00925B2C">
        <w:rPr>
          <w:rFonts w:ascii="Crimson Text" w:hAnsi="Crimson Text"/>
          <w:color w:val="000000" w:themeColor="text1"/>
          <w:sz w:val="26"/>
          <w:szCs w:val="26"/>
        </w:rPr>
        <w:t xml:space="preserve">ue el guardia se había retirado, y su mente había quedado perturbada por </w:t>
      </w:r>
      <w:r w:rsidR="006A33C8" w:rsidRPr="00925B2C">
        <w:rPr>
          <w:rFonts w:ascii="Crimson Text" w:hAnsi="Crimson Text"/>
          <w:color w:val="000000" w:themeColor="text1"/>
          <w:sz w:val="26"/>
          <w:szCs w:val="26"/>
        </w:rPr>
        <w:t xml:space="preserve">la reacción inesperada de </w:t>
      </w:r>
      <w:proofErr w:type="spellStart"/>
      <w:r w:rsidR="006A33C8" w:rsidRPr="00925B2C">
        <w:rPr>
          <w:rFonts w:ascii="Crimson Text" w:hAnsi="Crimson Text"/>
          <w:color w:val="000000" w:themeColor="text1"/>
          <w:sz w:val="26"/>
          <w:szCs w:val="26"/>
        </w:rPr>
        <w:t>Kalevi</w:t>
      </w:r>
      <w:proofErr w:type="spellEnd"/>
      <w:r w:rsidR="00EB34F7" w:rsidRPr="00925B2C">
        <w:rPr>
          <w:rFonts w:ascii="Crimson Text" w:hAnsi="Crimson Text"/>
          <w:color w:val="000000" w:themeColor="text1"/>
          <w:sz w:val="26"/>
          <w:szCs w:val="26"/>
        </w:rPr>
        <w:t xml:space="preserve">. Había </w:t>
      </w:r>
      <w:r w:rsidR="003967C6" w:rsidRPr="00925B2C">
        <w:rPr>
          <w:rFonts w:ascii="Crimson Text" w:hAnsi="Crimson Text"/>
          <w:color w:val="000000" w:themeColor="text1"/>
          <w:sz w:val="26"/>
          <w:szCs w:val="26"/>
        </w:rPr>
        <w:t>imaginado</w:t>
      </w:r>
      <w:r w:rsidR="00EB34F7" w:rsidRPr="00925B2C">
        <w:rPr>
          <w:rFonts w:ascii="Crimson Text" w:hAnsi="Crimson Text"/>
          <w:color w:val="000000" w:themeColor="text1"/>
          <w:sz w:val="26"/>
          <w:szCs w:val="26"/>
        </w:rPr>
        <w:t xml:space="preserve"> ser </w:t>
      </w:r>
      <w:r w:rsidRPr="00925B2C">
        <w:rPr>
          <w:rFonts w:ascii="Crimson Text" w:hAnsi="Crimson Text"/>
          <w:color w:val="000000" w:themeColor="text1"/>
          <w:sz w:val="26"/>
          <w:szCs w:val="26"/>
        </w:rPr>
        <w:t>reconocido</w:t>
      </w:r>
      <w:r w:rsidR="00EB34F7" w:rsidRPr="00925B2C">
        <w:rPr>
          <w:rFonts w:ascii="Crimson Text" w:hAnsi="Crimson Text"/>
          <w:color w:val="000000" w:themeColor="text1"/>
          <w:sz w:val="26"/>
          <w:szCs w:val="26"/>
        </w:rPr>
        <w:t xml:space="preserve"> por la información que </w:t>
      </w:r>
      <w:r w:rsidR="00B35B81" w:rsidRPr="00925B2C">
        <w:rPr>
          <w:rFonts w:ascii="Crimson Text" w:hAnsi="Crimson Text"/>
          <w:color w:val="000000" w:themeColor="text1"/>
          <w:sz w:val="26"/>
          <w:szCs w:val="26"/>
        </w:rPr>
        <w:t>poseía</w:t>
      </w:r>
      <w:r w:rsidR="00474A20" w:rsidRPr="00925B2C">
        <w:rPr>
          <w:rFonts w:ascii="Crimson Text" w:hAnsi="Crimson Text"/>
          <w:color w:val="000000" w:themeColor="text1"/>
          <w:sz w:val="26"/>
          <w:szCs w:val="26"/>
        </w:rPr>
        <w:t xml:space="preserve">, </w:t>
      </w:r>
      <w:r w:rsidR="009D2F97" w:rsidRPr="00925B2C">
        <w:rPr>
          <w:rFonts w:ascii="Crimson Text" w:hAnsi="Crimson Text"/>
          <w:color w:val="000000" w:themeColor="text1"/>
          <w:sz w:val="26"/>
          <w:szCs w:val="26"/>
        </w:rPr>
        <w:t>sin embargo</w:t>
      </w:r>
      <w:r w:rsidR="00EB34F7" w:rsidRPr="00925B2C">
        <w:rPr>
          <w:rFonts w:ascii="Crimson Text" w:hAnsi="Crimson Text"/>
          <w:color w:val="000000" w:themeColor="text1"/>
          <w:sz w:val="26"/>
          <w:szCs w:val="26"/>
        </w:rPr>
        <w:t xml:space="preserve">, </w:t>
      </w:r>
      <w:r w:rsidR="002D4B50" w:rsidRPr="00925B2C">
        <w:rPr>
          <w:rFonts w:ascii="Crimson Text" w:hAnsi="Crimson Text"/>
          <w:color w:val="000000" w:themeColor="text1"/>
          <w:sz w:val="26"/>
          <w:szCs w:val="26"/>
        </w:rPr>
        <w:t xml:space="preserve">su imprudencia </w:t>
      </w:r>
      <w:r w:rsidR="00EB34F7" w:rsidRPr="00925B2C">
        <w:rPr>
          <w:rFonts w:ascii="Crimson Text" w:hAnsi="Crimson Text"/>
          <w:color w:val="000000" w:themeColor="text1"/>
          <w:sz w:val="26"/>
          <w:szCs w:val="26"/>
        </w:rPr>
        <w:t xml:space="preserve">casi </w:t>
      </w:r>
      <w:r w:rsidRPr="00925B2C">
        <w:rPr>
          <w:rFonts w:ascii="Crimson Text" w:hAnsi="Crimson Text"/>
          <w:color w:val="000000" w:themeColor="text1"/>
          <w:sz w:val="26"/>
          <w:szCs w:val="26"/>
        </w:rPr>
        <w:t xml:space="preserve">le </w:t>
      </w:r>
      <w:del w:id="4" w:author="Pauli-Chan" w:date="2025-07-09T13:41:00Z">
        <w:r w:rsidRPr="00925B2C" w:rsidDel="00100493">
          <w:rPr>
            <w:rFonts w:ascii="Crimson Text" w:hAnsi="Crimson Text"/>
            <w:color w:val="000000" w:themeColor="text1"/>
            <w:sz w:val="26"/>
            <w:szCs w:val="26"/>
          </w:rPr>
          <w:delText xml:space="preserve">cuesta </w:delText>
        </w:r>
      </w:del>
      <w:ins w:id="5" w:author="Pauli-Chan" w:date="2025-07-09T13:41:00Z">
        <w:r w:rsidR="00100493">
          <w:rPr>
            <w:rFonts w:ascii="Crimson Text" w:hAnsi="Crimson Text"/>
            <w:color w:val="000000" w:themeColor="text1"/>
            <w:sz w:val="26"/>
            <w:szCs w:val="26"/>
          </w:rPr>
          <w:t>había costado</w:t>
        </w:r>
        <w:r w:rsidR="00100493" w:rsidRPr="00925B2C">
          <w:rPr>
            <w:rFonts w:ascii="Crimson Text" w:hAnsi="Crimson Text"/>
            <w:color w:val="000000" w:themeColor="text1"/>
            <w:sz w:val="26"/>
            <w:szCs w:val="26"/>
          </w:rPr>
          <w:t xml:space="preserve"> </w:t>
        </w:r>
      </w:ins>
      <w:r w:rsidRPr="00925B2C">
        <w:rPr>
          <w:rFonts w:ascii="Crimson Text" w:hAnsi="Crimson Text"/>
          <w:color w:val="000000" w:themeColor="text1"/>
          <w:sz w:val="26"/>
          <w:szCs w:val="26"/>
        </w:rPr>
        <w:t>l</w:t>
      </w:r>
      <w:r w:rsidR="00EB34F7" w:rsidRPr="00925B2C">
        <w:rPr>
          <w:rFonts w:ascii="Crimson Text" w:hAnsi="Crimson Text"/>
          <w:color w:val="000000" w:themeColor="text1"/>
          <w:sz w:val="26"/>
          <w:szCs w:val="26"/>
        </w:rPr>
        <w:t>a vida.</w:t>
      </w:r>
    </w:p>
    <w:p w:rsidR="00EB34F7" w:rsidRPr="00925B2C" w:rsidRDefault="00546B5A" w:rsidP="00C45490">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Dejó</w:t>
      </w:r>
      <w:r w:rsidR="008B73FB"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su reflexión</w:t>
      </w:r>
      <w:r w:rsidR="00EB34F7" w:rsidRPr="00925B2C">
        <w:rPr>
          <w:rFonts w:ascii="Crimson Text" w:hAnsi="Crimson Text"/>
          <w:color w:val="000000" w:themeColor="text1"/>
          <w:sz w:val="26"/>
          <w:szCs w:val="26"/>
        </w:rPr>
        <w:t xml:space="preserve"> cuando una </w:t>
      </w:r>
      <w:r w:rsidR="00474A20" w:rsidRPr="00925B2C">
        <w:rPr>
          <w:rFonts w:ascii="Crimson Text" w:hAnsi="Crimson Text"/>
          <w:color w:val="000000" w:themeColor="text1"/>
          <w:sz w:val="26"/>
          <w:szCs w:val="26"/>
        </w:rPr>
        <w:t>fría</w:t>
      </w:r>
      <w:r w:rsidR="00EB34F7" w:rsidRPr="00925B2C">
        <w:rPr>
          <w:rFonts w:ascii="Crimson Text" w:hAnsi="Crimson Text"/>
          <w:color w:val="000000" w:themeColor="text1"/>
          <w:sz w:val="26"/>
          <w:szCs w:val="26"/>
        </w:rPr>
        <w:t xml:space="preserve"> ráfaga </w:t>
      </w:r>
      <w:r w:rsidR="00474A20" w:rsidRPr="00925B2C">
        <w:rPr>
          <w:rFonts w:ascii="Crimson Text" w:hAnsi="Crimson Text"/>
          <w:color w:val="000000" w:themeColor="text1"/>
          <w:sz w:val="26"/>
          <w:szCs w:val="26"/>
        </w:rPr>
        <w:t>rozó</w:t>
      </w:r>
      <w:r w:rsidR="00EB34F7" w:rsidRPr="00925B2C">
        <w:rPr>
          <w:rFonts w:ascii="Crimson Text" w:hAnsi="Crimson Text"/>
          <w:color w:val="000000" w:themeColor="text1"/>
          <w:sz w:val="26"/>
          <w:szCs w:val="26"/>
        </w:rPr>
        <w:t xml:space="preserve"> </w:t>
      </w:r>
      <w:r w:rsidR="00315BBB" w:rsidRPr="00925B2C">
        <w:rPr>
          <w:rFonts w:ascii="Crimson Text" w:hAnsi="Crimson Text"/>
          <w:color w:val="000000" w:themeColor="text1"/>
          <w:sz w:val="26"/>
          <w:szCs w:val="26"/>
        </w:rPr>
        <w:t>una de sus</w:t>
      </w:r>
      <w:r w:rsidR="00EB34F7" w:rsidRPr="00925B2C">
        <w:rPr>
          <w:rFonts w:ascii="Crimson Text" w:hAnsi="Crimson Text"/>
          <w:color w:val="000000" w:themeColor="text1"/>
          <w:sz w:val="26"/>
          <w:szCs w:val="26"/>
        </w:rPr>
        <w:t xml:space="preserve"> mejillas. </w:t>
      </w:r>
      <w:r w:rsidR="00866E06" w:rsidRPr="00925B2C">
        <w:rPr>
          <w:rFonts w:ascii="Crimson Text" w:hAnsi="Crimson Text"/>
          <w:color w:val="000000" w:themeColor="text1"/>
          <w:sz w:val="26"/>
          <w:szCs w:val="26"/>
        </w:rPr>
        <w:t xml:space="preserve">Se </w:t>
      </w:r>
      <w:r w:rsidR="006A33C8" w:rsidRPr="00925B2C">
        <w:rPr>
          <w:rFonts w:ascii="Crimson Text" w:hAnsi="Crimson Text"/>
          <w:color w:val="000000" w:themeColor="text1"/>
          <w:sz w:val="26"/>
          <w:szCs w:val="26"/>
        </w:rPr>
        <w:t>sorprendió</w:t>
      </w:r>
      <w:r w:rsidR="00474A20" w:rsidRPr="00925B2C">
        <w:rPr>
          <w:rFonts w:ascii="Crimson Text" w:hAnsi="Crimson Text"/>
          <w:color w:val="000000" w:themeColor="text1"/>
          <w:sz w:val="26"/>
          <w:szCs w:val="26"/>
        </w:rPr>
        <w:t xml:space="preserve"> ante la</w:t>
      </w:r>
      <w:r w:rsidR="00866E06" w:rsidRPr="00925B2C">
        <w:rPr>
          <w:rFonts w:ascii="Crimson Text" w:hAnsi="Crimson Text"/>
          <w:color w:val="000000" w:themeColor="text1"/>
          <w:sz w:val="26"/>
          <w:szCs w:val="26"/>
        </w:rPr>
        <w:t xml:space="preserve"> </w:t>
      </w:r>
      <w:r w:rsidR="006A33C8" w:rsidRPr="00925B2C">
        <w:rPr>
          <w:rFonts w:ascii="Crimson Text" w:hAnsi="Crimson Text"/>
          <w:color w:val="000000" w:themeColor="text1"/>
          <w:sz w:val="26"/>
          <w:szCs w:val="26"/>
        </w:rPr>
        <w:t>intensidad</w:t>
      </w:r>
      <w:r w:rsidR="00474A20" w:rsidRPr="00925B2C">
        <w:rPr>
          <w:rFonts w:ascii="Crimson Text" w:hAnsi="Crimson Text"/>
          <w:color w:val="000000" w:themeColor="text1"/>
          <w:sz w:val="26"/>
          <w:szCs w:val="26"/>
        </w:rPr>
        <w:t xml:space="preserve"> con la que el viento circulaba</w:t>
      </w:r>
      <w:r w:rsidR="00866E06" w:rsidRPr="00925B2C">
        <w:rPr>
          <w:rFonts w:ascii="Crimson Text" w:hAnsi="Crimson Text"/>
          <w:color w:val="000000" w:themeColor="text1"/>
          <w:sz w:val="26"/>
          <w:szCs w:val="26"/>
        </w:rPr>
        <w:t xml:space="preserve"> </w:t>
      </w:r>
      <w:r w:rsidR="006A33C8" w:rsidRPr="00925B2C">
        <w:rPr>
          <w:rFonts w:ascii="Crimson Text" w:hAnsi="Crimson Text"/>
          <w:color w:val="000000" w:themeColor="text1"/>
          <w:sz w:val="26"/>
          <w:szCs w:val="26"/>
        </w:rPr>
        <w:t>dentro</w:t>
      </w:r>
      <w:r w:rsidR="00866E06" w:rsidRPr="00925B2C">
        <w:rPr>
          <w:rFonts w:ascii="Crimson Text" w:hAnsi="Crimson Text"/>
          <w:color w:val="000000" w:themeColor="text1"/>
          <w:sz w:val="26"/>
          <w:szCs w:val="26"/>
        </w:rPr>
        <w:t xml:space="preserve"> </w:t>
      </w:r>
      <w:r w:rsidR="006A33C8" w:rsidRPr="00925B2C">
        <w:rPr>
          <w:rFonts w:ascii="Crimson Text" w:hAnsi="Crimson Text"/>
          <w:color w:val="000000" w:themeColor="text1"/>
          <w:sz w:val="26"/>
          <w:szCs w:val="26"/>
        </w:rPr>
        <w:t xml:space="preserve">de </w:t>
      </w:r>
      <w:r w:rsidR="00866E06" w:rsidRPr="00925B2C">
        <w:rPr>
          <w:rFonts w:ascii="Crimson Text" w:hAnsi="Crimson Text"/>
          <w:color w:val="000000" w:themeColor="text1"/>
          <w:sz w:val="26"/>
          <w:szCs w:val="26"/>
        </w:rPr>
        <w:t xml:space="preserve">la celda. Fue entonces cuando </w:t>
      </w:r>
      <w:r w:rsidR="00E82435" w:rsidRPr="00925B2C">
        <w:rPr>
          <w:rFonts w:ascii="Crimson Text" w:hAnsi="Crimson Text"/>
          <w:color w:val="000000" w:themeColor="text1"/>
          <w:sz w:val="26"/>
          <w:szCs w:val="26"/>
        </w:rPr>
        <w:t>abandonó</w:t>
      </w:r>
      <w:r w:rsidR="00866E06" w:rsidRPr="00925B2C">
        <w:rPr>
          <w:rFonts w:ascii="Crimson Text" w:hAnsi="Crimson Text"/>
          <w:color w:val="000000" w:themeColor="text1"/>
          <w:sz w:val="26"/>
          <w:szCs w:val="26"/>
        </w:rPr>
        <w:t xml:space="preserve"> </w:t>
      </w:r>
      <w:r w:rsidR="00E82435" w:rsidRPr="00925B2C">
        <w:rPr>
          <w:rFonts w:ascii="Crimson Text" w:hAnsi="Crimson Text"/>
          <w:color w:val="000000" w:themeColor="text1"/>
          <w:sz w:val="26"/>
          <w:szCs w:val="26"/>
        </w:rPr>
        <w:t xml:space="preserve">su pasividad </w:t>
      </w:r>
      <w:r w:rsidR="006A33C8" w:rsidRPr="00925B2C">
        <w:rPr>
          <w:rFonts w:ascii="Crimson Text" w:hAnsi="Crimson Text"/>
          <w:color w:val="000000" w:themeColor="text1"/>
          <w:sz w:val="26"/>
          <w:szCs w:val="26"/>
        </w:rPr>
        <w:t>para</w:t>
      </w:r>
      <w:r w:rsidR="00866E06" w:rsidRPr="00925B2C">
        <w:rPr>
          <w:rFonts w:ascii="Crimson Text" w:hAnsi="Crimson Text"/>
          <w:color w:val="000000" w:themeColor="text1"/>
          <w:sz w:val="26"/>
          <w:szCs w:val="26"/>
        </w:rPr>
        <w:t xml:space="preserve"> inspeccionar el recinto.</w:t>
      </w:r>
    </w:p>
    <w:p w:rsidR="00866E06" w:rsidRPr="00925B2C" w:rsidRDefault="00F71EB9" w:rsidP="00C45490">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Un jarrón</w:t>
      </w:r>
      <w:r w:rsidR="00B35B81"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 xml:space="preserve">de barro </w:t>
      </w:r>
      <w:r w:rsidR="006A33C8" w:rsidRPr="00925B2C">
        <w:rPr>
          <w:rFonts w:ascii="Crimson Text" w:hAnsi="Crimson Text"/>
          <w:color w:val="000000" w:themeColor="text1"/>
          <w:sz w:val="26"/>
          <w:szCs w:val="26"/>
        </w:rPr>
        <w:t>cargado</w:t>
      </w:r>
      <w:r w:rsidRPr="00925B2C">
        <w:rPr>
          <w:rFonts w:ascii="Crimson Text" w:hAnsi="Crimson Text"/>
          <w:color w:val="000000" w:themeColor="text1"/>
          <w:sz w:val="26"/>
          <w:szCs w:val="26"/>
        </w:rPr>
        <w:t xml:space="preserve"> de agua era el único objeto </w:t>
      </w:r>
      <w:del w:id="6" w:author="Pauli-Chan" w:date="2025-07-10T20:12:00Z">
        <w:r w:rsidRPr="00925B2C" w:rsidDel="005E24EA">
          <w:rPr>
            <w:rFonts w:ascii="Crimson Text" w:hAnsi="Crimson Text"/>
            <w:color w:val="000000" w:themeColor="text1"/>
            <w:sz w:val="26"/>
            <w:szCs w:val="26"/>
          </w:rPr>
          <w:delText>que preva</w:delText>
        </w:r>
        <w:r w:rsidR="007E57DB" w:rsidRPr="00925B2C" w:rsidDel="005E24EA">
          <w:rPr>
            <w:rFonts w:ascii="Crimson Text" w:hAnsi="Crimson Text"/>
            <w:color w:val="000000" w:themeColor="text1"/>
            <w:sz w:val="26"/>
            <w:szCs w:val="26"/>
          </w:rPr>
          <w:delText>lecía</w:delText>
        </w:r>
      </w:del>
      <w:ins w:id="7" w:author="Pauli-Chan" w:date="2025-07-10T20:12:00Z">
        <w:r w:rsidR="005E24EA">
          <w:rPr>
            <w:rFonts w:ascii="Crimson Text" w:hAnsi="Crimson Text"/>
            <w:color w:val="000000" w:themeColor="text1"/>
            <w:sz w:val="26"/>
            <w:szCs w:val="26"/>
          </w:rPr>
          <w:t>allí dentro</w:t>
        </w:r>
      </w:ins>
      <w:r w:rsidR="007E57DB"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 </w:t>
      </w:r>
      <w:r w:rsidR="008C4460" w:rsidRPr="00925B2C">
        <w:rPr>
          <w:rFonts w:ascii="Crimson Text" w:hAnsi="Crimson Text"/>
          <w:color w:val="000000" w:themeColor="text1"/>
          <w:sz w:val="26"/>
          <w:szCs w:val="26"/>
        </w:rPr>
        <w:t>Las paredes de piedra</w:t>
      </w:r>
      <w:r w:rsidR="00E82435" w:rsidRPr="00925B2C">
        <w:rPr>
          <w:rFonts w:ascii="Crimson Text" w:hAnsi="Crimson Text"/>
          <w:color w:val="000000" w:themeColor="text1"/>
          <w:sz w:val="26"/>
          <w:szCs w:val="26"/>
        </w:rPr>
        <w:t xml:space="preserve"> </w:t>
      </w:r>
      <w:r w:rsidR="00FC3159" w:rsidRPr="00925B2C">
        <w:rPr>
          <w:rFonts w:ascii="Crimson Text" w:hAnsi="Crimson Text"/>
          <w:color w:val="000000" w:themeColor="text1"/>
          <w:sz w:val="26"/>
          <w:szCs w:val="26"/>
        </w:rPr>
        <w:t>estaban</w:t>
      </w:r>
      <w:r w:rsidR="00E82435" w:rsidRPr="00925B2C">
        <w:rPr>
          <w:rFonts w:ascii="Crimson Text" w:hAnsi="Crimson Text"/>
          <w:color w:val="000000" w:themeColor="text1"/>
          <w:sz w:val="26"/>
          <w:szCs w:val="26"/>
        </w:rPr>
        <w:t xml:space="preserve"> en </w:t>
      </w:r>
      <w:r w:rsidR="007E57DB" w:rsidRPr="00925B2C">
        <w:rPr>
          <w:rFonts w:ascii="Crimson Text" w:hAnsi="Crimson Text"/>
          <w:color w:val="000000" w:themeColor="text1"/>
          <w:sz w:val="26"/>
          <w:szCs w:val="26"/>
        </w:rPr>
        <w:t>ruinas</w:t>
      </w:r>
      <w:r w:rsidR="00E82435" w:rsidRPr="00925B2C">
        <w:rPr>
          <w:rFonts w:ascii="Crimson Text" w:hAnsi="Crimson Text"/>
          <w:color w:val="000000" w:themeColor="text1"/>
          <w:sz w:val="26"/>
          <w:szCs w:val="26"/>
        </w:rPr>
        <w:t xml:space="preserve">. El piso </w:t>
      </w:r>
      <w:r w:rsidR="0051786E" w:rsidRPr="00925B2C">
        <w:rPr>
          <w:rFonts w:ascii="Crimson Text" w:hAnsi="Crimson Text"/>
          <w:color w:val="000000" w:themeColor="text1"/>
          <w:sz w:val="26"/>
          <w:szCs w:val="26"/>
        </w:rPr>
        <w:t>parecía</w:t>
      </w:r>
      <w:r w:rsidR="00911550" w:rsidRPr="00925B2C">
        <w:rPr>
          <w:rFonts w:ascii="Crimson Text" w:hAnsi="Crimson Text"/>
          <w:color w:val="000000" w:themeColor="text1"/>
          <w:sz w:val="26"/>
          <w:szCs w:val="26"/>
        </w:rPr>
        <w:t xml:space="preserve"> de</w:t>
      </w:r>
      <w:r w:rsidR="00E82435" w:rsidRPr="00925B2C">
        <w:rPr>
          <w:rFonts w:ascii="Crimson Text" w:hAnsi="Crimson Text"/>
          <w:color w:val="000000" w:themeColor="text1"/>
          <w:sz w:val="26"/>
          <w:szCs w:val="26"/>
        </w:rPr>
        <w:t xml:space="preserve"> tierra, </w:t>
      </w:r>
      <w:r w:rsidR="0051786E" w:rsidRPr="00925B2C">
        <w:rPr>
          <w:rFonts w:ascii="Crimson Text" w:hAnsi="Crimson Text"/>
          <w:color w:val="000000" w:themeColor="text1"/>
          <w:sz w:val="26"/>
          <w:szCs w:val="26"/>
        </w:rPr>
        <w:t>ya que</w:t>
      </w:r>
      <w:r w:rsidR="00911550" w:rsidRPr="00925B2C">
        <w:rPr>
          <w:rFonts w:ascii="Crimson Text" w:hAnsi="Crimson Text"/>
          <w:color w:val="000000" w:themeColor="text1"/>
          <w:sz w:val="26"/>
          <w:szCs w:val="26"/>
        </w:rPr>
        <w:t xml:space="preserve"> el</w:t>
      </w:r>
      <w:r w:rsidR="00E82435" w:rsidRPr="00925B2C">
        <w:rPr>
          <w:rFonts w:ascii="Crimson Text" w:hAnsi="Crimson Text"/>
          <w:color w:val="000000" w:themeColor="text1"/>
          <w:sz w:val="26"/>
          <w:szCs w:val="26"/>
        </w:rPr>
        <w:t xml:space="preserve"> sedimento acumulado </w:t>
      </w:r>
      <w:r w:rsidR="00911550" w:rsidRPr="00925B2C">
        <w:rPr>
          <w:rFonts w:ascii="Crimson Text" w:hAnsi="Crimson Text"/>
          <w:color w:val="000000" w:themeColor="text1"/>
          <w:sz w:val="26"/>
          <w:szCs w:val="26"/>
        </w:rPr>
        <w:t xml:space="preserve">escondía </w:t>
      </w:r>
      <w:r w:rsidR="00E82435" w:rsidRPr="00925B2C">
        <w:rPr>
          <w:rFonts w:ascii="Crimson Text" w:hAnsi="Crimson Text"/>
          <w:color w:val="000000" w:themeColor="text1"/>
          <w:sz w:val="26"/>
          <w:szCs w:val="26"/>
        </w:rPr>
        <w:t xml:space="preserve">su verdadera consistencia. La oscuridad casi absoluta </w:t>
      </w:r>
      <w:r w:rsidR="00FC3159" w:rsidRPr="00925B2C">
        <w:rPr>
          <w:rFonts w:ascii="Crimson Text" w:hAnsi="Crimson Text"/>
          <w:color w:val="000000" w:themeColor="text1"/>
          <w:sz w:val="26"/>
          <w:szCs w:val="26"/>
        </w:rPr>
        <w:t>impedía</w:t>
      </w:r>
      <w:r w:rsidR="00911550" w:rsidRPr="00925B2C">
        <w:rPr>
          <w:rFonts w:ascii="Crimson Text" w:hAnsi="Crimson Text"/>
          <w:color w:val="000000" w:themeColor="text1"/>
          <w:sz w:val="26"/>
          <w:szCs w:val="26"/>
        </w:rPr>
        <w:t xml:space="preserve"> </w:t>
      </w:r>
      <w:r w:rsidR="00E82435" w:rsidRPr="00925B2C">
        <w:rPr>
          <w:rFonts w:ascii="Crimson Text" w:hAnsi="Crimson Text"/>
          <w:color w:val="000000" w:themeColor="text1"/>
          <w:sz w:val="26"/>
          <w:szCs w:val="26"/>
        </w:rPr>
        <w:t xml:space="preserve">distinguir el techo, el cual era </w:t>
      </w:r>
      <w:r w:rsidR="0051786E" w:rsidRPr="00925B2C">
        <w:rPr>
          <w:rFonts w:ascii="Crimson Text" w:hAnsi="Crimson Text"/>
          <w:color w:val="000000" w:themeColor="text1"/>
          <w:sz w:val="26"/>
          <w:szCs w:val="26"/>
        </w:rPr>
        <w:t>extrañamente</w:t>
      </w:r>
      <w:r w:rsidR="00FC3159" w:rsidRPr="00925B2C">
        <w:rPr>
          <w:rFonts w:ascii="Crimson Text" w:hAnsi="Crimson Text"/>
          <w:color w:val="000000" w:themeColor="text1"/>
          <w:sz w:val="26"/>
          <w:szCs w:val="26"/>
        </w:rPr>
        <w:t xml:space="preserve"> alto</w:t>
      </w:r>
      <w:r w:rsidR="0051786E" w:rsidRPr="00925B2C">
        <w:rPr>
          <w:rFonts w:ascii="Crimson Text" w:hAnsi="Crimson Text"/>
          <w:color w:val="000000" w:themeColor="text1"/>
          <w:sz w:val="26"/>
          <w:szCs w:val="26"/>
        </w:rPr>
        <w:t xml:space="preserve">, como si </w:t>
      </w:r>
      <w:ins w:id="8" w:author="Pauli-Chan" w:date="2025-07-10T20:13:00Z">
        <w:r w:rsidR="005E24EA">
          <w:rPr>
            <w:rFonts w:ascii="Crimson Text" w:hAnsi="Crimson Text"/>
            <w:color w:val="000000" w:themeColor="text1"/>
            <w:sz w:val="26"/>
            <w:szCs w:val="26"/>
          </w:rPr>
          <w:t xml:space="preserve">el recinto </w:t>
        </w:r>
      </w:ins>
      <w:r w:rsidR="0051786E" w:rsidRPr="00925B2C">
        <w:rPr>
          <w:rFonts w:ascii="Crimson Text" w:hAnsi="Crimson Text"/>
          <w:color w:val="000000" w:themeColor="text1"/>
          <w:sz w:val="26"/>
          <w:szCs w:val="26"/>
        </w:rPr>
        <w:t>hubiera</w:t>
      </w:r>
      <w:r w:rsidR="00EB3A31" w:rsidRPr="00925B2C">
        <w:rPr>
          <w:rFonts w:ascii="Crimson Text" w:hAnsi="Crimson Text"/>
          <w:color w:val="000000" w:themeColor="text1"/>
          <w:sz w:val="26"/>
          <w:szCs w:val="26"/>
        </w:rPr>
        <w:t xml:space="preserve"> tenido </w:t>
      </w:r>
      <w:r w:rsidR="00FC3159" w:rsidRPr="00925B2C">
        <w:rPr>
          <w:rFonts w:ascii="Crimson Text" w:hAnsi="Crimson Text"/>
          <w:color w:val="000000" w:themeColor="text1"/>
          <w:sz w:val="26"/>
          <w:szCs w:val="26"/>
        </w:rPr>
        <w:t>un</w:t>
      </w:r>
      <w:r w:rsidR="00EB3A31" w:rsidRPr="00925B2C">
        <w:rPr>
          <w:rFonts w:ascii="Crimson Text" w:hAnsi="Crimson Text"/>
          <w:color w:val="000000" w:themeColor="text1"/>
          <w:sz w:val="26"/>
          <w:szCs w:val="26"/>
        </w:rPr>
        <w:t xml:space="preserve"> destino</w:t>
      </w:r>
      <w:r w:rsidR="00E82435" w:rsidRPr="00925B2C">
        <w:rPr>
          <w:rFonts w:ascii="Crimson Text" w:hAnsi="Crimson Text"/>
          <w:color w:val="000000" w:themeColor="text1"/>
          <w:sz w:val="26"/>
          <w:szCs w:val="26"/>
        </w:rPr>
        <w:t xml:space="preserve"> </w:t>
      </w:r>
      <w:r w:rsidR="00FC3159" w:rsidRPr="00925B2C">
        <w:rPr>
          <w:rFonts w:ascii="Crimson Text" w:hAnsi="Crimson Text"/>
          <w:color w:val="000000" w:themeColor="text1"/>
          <w:sz w:val="26"/>
          <w:szCs w:val="26"/>
        </w:rPr>
        <w:t>diferente en el pasado</w:t>
      </w:r>
      <w:r w:rsidR="00E82435" w:rsidRPr="00925B2C">
        <w:rPr>
          <w:rFonts w:ascii="Crimson Text" w:hAnsi="Crimson Text"/>
          <w:color w:val="000000" w:themeColor="text1"/>
          <w:sz w:val="26"/>
          <w:szCs w:val="26"/>
        </w:rPr>
        <w:t xml:space="preserve">. Las condiciones </w:t>
      </w:r>
      <w:r w:rsidR="00FC3159" w:rsidRPr="00925B2C">
        <w:rPr>
          <w:rFonts w:ascii="Crimson Text" w:hAnsi="Crimson Text"/>
          <w:color w:val="000000" w:themeColor="text1"/>
          <w:sz w:val="26"/>
          <w:szCs w:val="26"/>
        </w:rPr>
        <w:t xml:space="preserve">generales </w:t>
      </w:r>
      <w:r w:rsidR="00E82435" w:rsidRPr="00925B2C">
        <w:rPr>
          <w:rFonts w:ascii="Crimson Text" w:hAnsi="Crimson Text"/>
          <w:color w:val="000000" w:themeColor="text1"/>
          <w:sz w:val="26"/>
          <w:szCs w:val="26"/>
        </w:rPr>
        <w:t xml:space="preserve">eran deplorables, pero el rasgo más </w:t>
      </w:r>
      <w:r w:rsidR="00FC3159" w:rsidRPr="00925B2C">
        <w:rPr>
          <w:rFonts w:ascii="Crimson Text" w:hAnsi="Crimson Text"/>
          <w:color w:val="000000" w:themeColor="text1"/>
          <w:sz w:val="26"/>
          <w:szCs w:val="26"/>
        </w:rPr>
        <w:t>inverosímil</w:t>
      </w:r>
      <w:r w:rsidR="00E82435" w:rsidRPr="00925B2C">
        <w:rPr>
          <w:rFonts w:ascii="Crimson Text" w:hAnsi="Crimson Text"/>
          <w:color w:val="000000" w:themeColor="text1"/>
          <w:sz w:val="26"/>
          <w:szCs w:val="26"/>
        </w:rPr>
        <w:t xml:space="preserve"> se </w:t>
      </w:r>
      <w:r w:rsidR="00254B70" w:rsidRPr="00925B2C">
        <w:rPr>
          <w:rFonts w:ascii="Crimson Text" w:hAnsi="Crimson Text"/>
          <w:color w:val="000000" w:themeColor="text1"/>
          <w:sz w:val="26"/>
          <w:szCs w:val="26"/>
        </w:rPr>
        <w:t>concentraba</w:t>
      </w:r>
      <w:r w:rsidR="00FC3159" w:rsidRPr="00925B2C">
        <w:rPr>
          <w:rFonts w:ascii="Crimson Text" w:hAnsi="Crimson Text"/>
          <w:color w:val="000000" w:themeColor="text1"/>
          <w:sz w:val="26"/>
          <w:szCs w:val="26"/>
        </w:rPr>
        <w:t xml:space="preserve"> en el fondo de la mazmorra. Allí,</w:t>
      </w:r>
      <w:r w:rsidR="00023ED5" w:rsidRPr="00925B2C">
        <w:rPr>
          <w:rFonts w:ascii="Crimson Text" w:hAnsi="Crimson Text"/>
          <w:color w:val="000000" w:themeColor="text1"/>
          <w:sz w:val="26"/>
          <w:szCs w:val="26"/>
        </w:rPr>
        <w:t xml:space="preserve"> </w:t>
      </w:r>
      <w:r w:rsidR="00C31517" w:rsidRPr="00925B2C">
        <w:rPr>
          <w:rFonts w:ascii="Crimson Text" w:hAnsi="Crimson Text"/>
          <w:color w:val="000000" w:themeColor="text1"/>
          <w:sz w:val="26"/>
          <w:szCs w:val="26"/>
        </w:rPr>
        <w:t xml:space="preserve">una pared casi destruida </w:t>
      </w:r>
      <w:r w:rsidR="0051786E" w:rsidRPr="00925B2C">
        <w:rPr>
          <w:rFonts w:ascii="Crimson Text" w:hAnsi="Crimson Text"/>
          <w:color w:val="000000" w:themeColor="text1"/>
          <w:sz w:val="26"/>
          <w:szCs w:val="26"/>
        </w:rPr>
        <w:t>conducía</w:t>
      </w:r>
      <w:r w:rsidR="00FC3159" w:rsidRPr="00925B2C">
        <w:rPr>
          <w:rFonts w:ascii="Crimson Text" w:hAnsi="Crimson Text"/>
          <w:color w:val="000000" w:themeColor="text1"/>
          <w:sz w:val="26"/>
          <w:szCs w:val="26"/>
        </w:rPr>
        <w:t xml:space="preserve"> al</w:t>
      </w:r>
      <w:r w:rsidR="00C31517" w:rsidRPr="00925B2C">
        <w:rPr>
          <w:rFonts w:ascii="Crimson Text" w:hAnsi="Crimson Text"/>
          <w:color w:val="000000" w:themeColor="text1"/>
          <w:sz w:val="26"/>
          <w:szCs w:val="26"/>
        </w:rPr>
        <w:t xml:space="preserve"> exterior. El agujero era </w:t>
      </w:r>
      <w:del w:id="9" w:author="Pauli-Chan" w:date="2025-07-10T20:14:00Z">
        <w:r w:rsidR="00FC3159" w:rsidRPr="00925B2C" w:rsidDel="005E24EA">
          <w:rPr>
            <w:rFonts w:ascii="Crimson Text" w:hAnsi="Crimson Text"/>
            <w:color w:val="000000" w:themeColor="text1"/>
            <w:sz w:val="26"/>
            <w:szCs w:val="26"/>
          </w:rPr>
          <w:delText>grotesco</w:delText>
        </w:r>
        <w:r w:rsidR="00C31517" w:rsidRPr="00925B2C" w:rsidDel="005E24EA">
          <w:rPr>
            <w:rFonts w:ascii="Crimson Text" w:hAnsi="Crimson Text"/>
            <w:color w:val="000000" w:themeColor="text1"/>
            <w:sz w:val="26"/>
            <w:szCs w:val="26"/>
          </w:rPr>
          <w:delText xml:space="preserve"> e </w:delText>
        </w:r>
      </w:del>
      <w:r w:rsidR="00315BBB" w:rsidRPr="00925B2C">
        <w:rPr>
          <w:rFonts w:ascii="Crimson Text" w:hAnsi="Crimson Text"/>
          <w:color w:val="000000" w:themeColor="text1"/>
          <w:sz w:val="26"/>
          <w:szCs w:val="26"/>
        </w:rPr>
        <w:t xml:space="preserve">inesperado tratándose </w:t>
      </w:r>
      <w:r w:rsidR="00AF7308" w:rsidRPr="00925B2C">
        <w:rPr>
          <w:rFonts w:ascii="Crimson Text" w:hAnsi="Crimson Text"/>
          <w:color w:val="000000" w:themeColor="text1"/>
          <w:sz w:val="26"/>
          <w:szCs w:val="26"/>
        </w:rPr>
        <w:t>de una prisión</w:t>
      </w:r>
      <w:r w:rsidR="00315BBB" w:rsidRPr="00925B2C">
        <w:rPr>
          <w:rFonts w:ascii="Crimson Text" w:hAnsi="Crimson Text"/>
          <w:color w:val="000000" w:themeColor="text1"/>
          <w:sz w:val="26"/>
          <w:szCs w:val="26"/>
        </w:rPr>
        <w:t>.</w:t>
      </w:r>
      <w:r w:rsidR="00AF7308" w:rsidRPr="00925B2C">
        <w:rPr>
          <w:rFonts w:ascii="Crimson Text" w:hAnsi="Crimson Text"/>
          <w:color w:val="000000" w:themeColor="text1"/>
          <w:sz w:val="26"/>
          <w:szCs w:val="26"/>
        </w:rPr>
        <w:t xml:space="preserve"> </w:t>
      </w:r>
      <w:r w:rsidR="00315BBB" w:rsidRPr="00925B2C">
        <w:rPr>
          <w:rFonts w:ascii="Crimson Text" w:hAnsi="Crimson Text"/>
          <w:color w:val="000000" w:themeColor="text1"/>
          <w:sz w:val="26"/>
          <w:szCs w:val="26"/>
        </w:rPr>
        <w:t>L</w:t>
      </w:r>
      <w:r w:rsidR="00AF7308" w:rsidRPr="00925B2C">
        <w:rPr>
          <w:rFonts w:ascii="Crimson Text" w:hAnsi="Crimson Text"/>
          <w:color w:val="000000" w:themeColor="text1"/>
          <w:sz w:val="26"/>
          <w:szCs w:val="26"/>
        </w:rPr>
        <w:t>a ab</w:t>
      </w:r>
      <w:r w:rsidR="00C31517" w:rsidRPr="00925B2C">
        <w:rPr>
          <w:rFonts w:ascii="Crimson Text" w:hAnsi="Crimson Text"/>
          <w:color w:val="000000" w:themeColor="text1"/>
          <w:sz w:val="26"/>
          <w:szCs w:val="26"/>
        </w:rPr>
        <w:t xml:space="preserve">ertura </w:t>
      </w:r>
      <w:r w:rsidR="00997C85" w:rsidRPr="00925B2C">
        <w:rPr>
          <w:rFonts w:ascii="Crimson Text" w:hAnsi="Crimson Text"/>
          <w:color w:val="000000" w:themeColor="text1"/>
          <w:sz w:val="26"/>
          <w:szCs w:val="26"/>
        </w:rPr>
        <w:t>medí</w:t>
      </w:r>
      <w:r w:rsidR="00E63CF9" w:rsidRPr="00925B2C">
        <w:rPr>
          <w:rFonts w:ascii="Crimson Text" w:hAnsi="Crimson Text"/>
          <w:color w:val="000000" w:themeColor="text1"/>
          <w:sz w:val="26"/>
          <w:szCs w:val="26"/>
        </w:rPr>
        <w:t>a</w:t>
      </w:r>
      <w:del w:id="10" w:author="Pauli-Chan" w:date="2025-07-10T20:37:00Z">
        <w:r w:rsidR="0051786E" w:rsidRPr="00925B2C" w:rsidDel="00044C30">
          <w:rPr>
            <w:rFonts w:ascii="Crimson Text" w:hAnsi="Crimson Text"/>
            <w:color w:val="000000" w:themeColor="text1"/>
            <w:sz w:val="26"/>
            <w:szCs w:val="26"/>
          </w:rPr>
          <w:delText>,</w:delText>
        </w:r>
      </w:del>
      <w:r w:rsidR="0051786E" w:rsidRPr="00925B2C">
        <w:rPr>
          <w:rFonts w:ascii="Crimson Text" w:hAnsi="Crimson Text"/>
          <w:color w:val="000000" w:themeColor="text1"/>
          <w:sz w:val="26"/>
          <w:szCs w:val="26"/>
        </w:rPr>
        <w:t xml:space="preserve"> al menos</w:t>
      </w:r>
      <w:del w:id="11" w:author="Pauli-Chan" w:date="2025-07-10T20:37:00Z">
        <w:r w:rsidR="0051786E" w:rsidRPr="00925B2C" w:rsidDel="00044C30">
          <w:rPr>
            <w:rFonts w:ascii="Crimson Text" w:hAnsi="Crimson Text"/>
            <w:color w:val="000000" w:themeColor="text1"/>
            <w:sz w:val="26"/>
            <w:szCs w:val="26"/>
          </w:rPr>
          <w:delText>,</w:delText>
        </w:r>
      </w:del>
      <w:r w:rsidR="0051786E" w:rsidRPr="00925B2C">
        <w:rPr>
          <w:rFonts w:ascii="Crimson Text" w:hAnsi="Crimson Text"/>
          <w:color w:val="000000" w:themeColor="text1"/>
          <w:sz w:val="26"/>
          <w:szCs w:val="26"/>
        </w:rPr>
        <w:t xml:space="preserve"> </w:t>
      </w:r>
      <w:r w:rsidR="00C31517" w:rsidRPr="00925B2C">
        <w:rPr>
          <w:rFonts w:ascii="Crimson Text" w:hAnsi="Crimson Text"/>
          <w:color w:val="000000" w:themeColor="text1"/>
          <w:sz w:val="26"/>
          <w:szCs w:val="26"/>
        </w:rPr>
        <w:t xml:space="preserve">tres veces el </w:t>
      </w:r>
      <w:r w:rsidR="00315BBB" w:rsidRPr="00925B2C">
        <w:rPr>
          <w:rFonts w:ascii="Crimson Text" w:hAnsi="Crimson Text"/>
          <w:color w:val="000000" w:themeColor="text1"/>
          <w:sz w:val="26"/>
          <w:szCs w:val="26"/>
        </w:rPr>
        <w:t>tamaño</w:t>
      </w:r>
      <w:r w:rsidR="00C31517" w:rsidRPr="00925B2C">
        <w:rPr>
          <w:rFonts w:ascii="Crimson Text" w:hAnsi="Crimson Text"/>
          <w:color w:val="000000" w:themeColor="text1"/>
          <w:sz w:val="26"/>
          <w:szCs w:val="26"/>
        </w:rPr>
        <w:t xml:space="preserve"> de</w:t>
      </w:r>
      <w:r w:rsidR="00315BBB" w:rsidRPr="00925B2C">
        <w:rPr>
          <w:rFonts w:ascii="Crimson Text" w:hAnsi="Crimson Text"/>
          <w:color w:val="000000" w:themeColor="text1"/>
          <w:sz w:val="26"/>
          <w:szCs w:val="26"/>
        </w:rPr>
        <w:t>l joven</w:t>
      </w:r>
      <w:del w:id="12" w:author="Pauli-Chan" w:date="2025-07-10T20:14:00Z">
        <w:r w:rsidR="00C31517" w:rsidRPr="00925B2C" w:rsidDel="005E24EA">
          <w:rPr>
            <w:rFonts w:ascii="Crimson Text" w:hAnsi="Crimson Text"/>
            <w:color w:val="000000" w:themeColor="text1"/>
            <w:sz w:val="26"/>
            <w:szCs w:val="26"/>
          </w:rPr>
          <w:delText>,</w:delText>
        </w:r>
      </w:del>
      <w:r w:rsidR="00C31517" w:rsidRPr="00925B2C">
        <w:rPr>
          <w:rFonts w:ascii="Crimson Text" w:hAnsi="Crimson Text"/>
          <w:color w:val="000000" w:themeColor="text1"/>
          <w:sz w:val="26"/>
          <w:szCs w:val="26"/>
        </w:rPr>
        <w:t xml:space="preserve"> y era la </w:t>
      </w:r>
      <w:r w:rsidR="00315BBB" w:rsidRPr="00925B2C">
        <w:rPr>
          <w:rFonts w:ascii="Crimson Text" w:hAnsi="Crimson Text"/>
          <w:color w:val="000000" w:themeColor="text1"/>
          <w:sz w:val="26"/>
          <w:szCs w:val="26"/>
        </w:rPr>
        <w:t>causa</w:t>
      </w:r>
      <w:r w:rsidR="00C31517" w:rsidRPr="00925B2C">
        <w:rPr>
          <w:rFonts w:ascii="Crimson Text" w:hAnsi="Crimson Text"/>
          <w:color w:val="000000" w:themeColor="text1"/>
          <w:sz w:val="26"/>
          <w:szCs w:val="26"/>
        </w:rPr>
        <w:t xml:space="preserve"> de las fuertes ventiscas que azotaban el espacio.</w:t>
      </w:r>
    </w:p>
    <w:p w:rsidR="00E515E4" w:rsidRPr="00925B2C" w:rsidRDefault="00315BBB" w:rsidP="00C45490">
      <w:pPr>
        <w:tabs>
          <w:tab w:val="left" w:pos="2179"/>
        </w:tabs>
        <w:spacing w:after="0"/>
        <w:ind w:firstLine="284"/>
        <w:jc w:val="both"/>
        <w:rPr>
          <w:rFonts w:ascii="Crimson Text" w:hAnsi="Crimson Text"/>
          <w:color w:val="000000" w:themeColor="text1"/>
          <w:sz w:val="26"/>
          <w:szCs w:val="26"/>
        </w:rPr>
      </w:pPr>
      <w:del w:id="13" w:author="Pauli-Chan" w:date="2025-07-10T20:37:00Z">
        <w:r w:rsidRPr="00925B2C" w:rsidDel="00044C30">
          <w:rPr>
            <w:rFonts w:ascii="Crimson Text" w:hAnsi="Crimson Text"/>
            <w:color w:val="000000" w:themeColor="text1"/>
            <w:sz w:val="26"/>
            <w:szCs w:val="26"/>
          </w:rPr>
          <w:delText>E</w:delText>
        </w:r>
        <w:r w:rsidR="00C31517" w:rsidRPr="00925B2C" w:rsidDel="00044C30">
          <w:rPr>
            <w:rFonts w:ascii="Crimson Text" w:hAnsi="Crimson Text"/>
            <w:color w:val="000000" w:themeColor="text1"/>
            <w:sz w:val="26"/>
            <w:szCs w:val="26"/>
          </w:rPr>
          <w:delText>l joven se</w:delText>
        </w:r>
      </w:del>
      <w:ins w:id="14" w:author="Pauli-Chan" w:date="2025-07-10T20:37:00Z">
        <w:r w:rsidR="00044C30">
          <w:rPr>
            <w:rFonts w:ascii="Crimson Text" w:hAnsi="Crimson Text"/>
            <w:color w:val="000000" w:themeColor="text1"/>
            <w:sz w:val="26"/>
            <w:szCs w:val="26"/>
          </w:rPr>
          <w:t>Se</w:t>
        </w:r>
      </w:ins>
      <w:r w:rsidR="00C31517" w:rsidRPr="00925B2C">
        <w:rPr>
          <w:rFonts w:ascii="Crimson Text" w:hAnsi="Crimson Text"/>
          <w:color w:val="000000" w:themeColor="text1"/>
          <w:sz w:val="26"/>
          <w:szCs w:val="26"/>
        </w:rPr>
        <w:t xml:space="preserve"> acercó a la </w:t>
      </w:r>
      <w:r w:rsidR="00AF7308" w:rsidRPr="00925B2C">
        <w:rPr>
          <w:rFonts w:ascii="Crimson Text" w:hAnsi="Crimson Text"/>
          <w:color w:val="000000" w:themeColor="text1"/>
          <w:sz w:val="26"/>
          <w:szCs w:val="26"/>
        </w:rPr>
        <w:t>grieta</w:t>
      </w:r>
      <w:r w:rsidRPr="00925B2C">
        <w:rPr>
          <w:rFonts w:ascii="Crimson Text" w:hAnsi="Crimson Text"/>
          <w:color w:val="000000" w:themeColor="text1"/>
          <w:sz w:val="26"/>
          <w:szCs w:val="26"/>
        </w:rPr>
        <w:t xml:space="preserve"> atraído por lo que</w:t>
      </w:r>
      <w:r w:rsidR="00476C7E" w:rsidRPr="00925B2C">
        <w:rPr>
          <w:rFonts w:ascii="Crimson Text" w:hAnsi="Crimson Text"/>
          <w:color w:val="000000" w:themeColor="text1"/>
          <w:sz w:val="26"/>
          <w:szCs w:val="26"/>
        </w:rPr>
        <w:t xml:space="preserve">, </w:t>
      </w:r>
      <w:del w:id="15" w:author="Pauli-Chan" w:date="2025-07-10T20:37:00Z">
        <w:r w:rsidR="00476C7E" w:rsidRPr="00925B2C" w:rsidDel="00044C30">
          <w:rPr>
            <w:rFonts w:ascii="Crimson Text" w:hAnsi="Crimson Text"/>
            <w:color w:val="000000" w:themeColor="text1"/>
            <w:sz w:val="26"/>
            <w:szCs w:val="26"/>
          </w:rPr>
          <w:delText>a priori</w:delText>
        </w:r>
      </w:del>
      <w:ins w:id="16" w:author="Pauli-Chan" w:date="2025-07-10T20:37:00Z">
        <w:r w:rsidR="00044C30">
          <w:rPr>
            <w:rFonts w:ascii="Crimson Text" w:hAnsi="Crimson Text"/>
            <w:color w:val="000000" w:themeColor="text1"/>
            <w:sz w:val="26"/>
            <w:szCs w:val="26"/>
          </w:rPr>
          <w:t>en primera instancia</w:t>
        </w:r>
      </w:ins>
      <w:r w:rsidR="00476C7E" w:rsidRPr="00925B2C">
        <w:rPr>
          <w:rFonts w:ascii="Crimson Text" w:hAnsi="Crimson Text"/>
          <w:color w:val="000000" w:themeColor="text1"/>
          <w:sz w:val="26"/>
          <w:szCs w:val="26"/>
        </w:rPr>
        <w:t>,</w:t>
      </w:r>
      <w:r w:rsidR="00C31517" w:rsidRPr="00925B2C">
        <w:rPr>
          <w:rFonts w:ascii="Crimson Text" w:hAnsi="Crimson Text"/>
          <w:color w:val="000000" w:themeColor="text1"/>
          <w:sz w:val="26"/>
          <w:szCs w:val="26"/>
        </w:rPr>
        <w:t xml:space="preserve"> parecía </w:t>
      </w:r>
      <w:r w:rsidR="00023ED5" w:rsidRPr="00925B2C">
        <w:rPr>
          <w:rFonts w:ascii="Crimson Text" w:hAnsi="Crimson Text"/>
          <w:color w:val="000000" w:themeColor="text1"/>
          <w:sz w:val="26"/>
          <w:szCs w:val="26"/>
        </w:rPr>
        <w:t>un</w:t>
      </w:r>
      <w:r w:rsidR="00C31517" w:rsidRPr="00925B2C">
        <w:rPr>
          <w:rFonts w:ascii="Crimson Text" w:hAnsi="Crimson Text"/>
          <w:color w:val="000000" w:themeColor="text1"/>
          <w:sz w:val="26"/>
          <w:szCs w:val="26"/>
        </w:rPr>
        <w:t xml:space="preserve"> escape </w:t>
      </w:r>
      <w:r w:rsidR="00476C7E" w:rsidRPr="00925B2C">
        <w:rPr>
          <w:rFonts w:ascii="Crimson Text" w:hAnsi="Crimson Text"/>
          <w:color w:val="000000" w:themeColor="text1"/>
          <w:sz w:val="26"/>
          <w:szCs w:val="26"/>
        </w:rPr>
        <w:t>asegurado</w:t>
      </w:r>
      <w:r w:rsidR="00C31517" w:rsidRPr="00925B2C">
        <w:rPr>
          <w:rFonts w:ascii="Crimson Text" w:hAnsi="Crimson Text"/>
          <w:color w:val="000000" w:themeColor="text1"/>
          <w:sz w:val="26"/>
          <w:szCs w:val="26"/>
        </w:rPr>
        <w:t xml:space="preserve">. </w:t>
      </w:r>
      <w:del w:id="17" w:author="Pauli-Chan" w:date="2025-07-10T20:37:00Z">
        <w:r w:rsidR="00C31517" w:rsidRPr="00925B2C" w:rsidDel="00044C30">
          <w:rPr>
            <w:rFonts w:ascii="Crimson Text" w:hAnsi="Crimson Text"/>
            <w:color w:val="000000" w:themeColor="text1"/>
            <w:sz w:val="26"/>
            <w:szCs w:val="26"/>
          </w:rPr>
          <w:delText>Al aproximarse</w:delText>
        </w:r>
        <w:r w:rsidR="00476C7E" w:rsidRPr="00925B2C" w:rsidDel="00044C30">
          <w:rPr>
            <w:rFonts w:ascii="Crimson Text" w:hAnsi="Crimson Text"/>
            <w:color w:val="000000" w:themeColor="text1"/>
            <w:sz w:val="26"/>
            <w:szCs w:val="26"/>
          </w:rPr>
          <w:delText>,</w:delText>
        </w:r>
        <w:r w:rsidR="00C31517" w:rsidRPr="00925B2C" w:rsidDel="00044C30">
          <w:rPr>
            <w:rFonts w:ascii="Crimson Text" w:hAnsi="Crimson Text"/>
            <w:color w:val="000000" w:themeColor="text1"/>
            <w:sz w:val="26"/>
            <w:szCs w:val="26"/>
          </w:rPr>
          <w:delText xml:space="preserve"> apoyó</w:delText>
        </w:r>
      </w:del>
      <w:ins w:id="18" w:author="Pauli-Chan" w:date="2025-07-10T20:37:00Z">
        <w:r w:rsidR="00044C30">
          <w:rPr>
            <w:rFonts w:ascii="Crimson Text" w:hAnsi="Crimson Text"/>
            <w:color w:val="000000" w:themeColor="text1"/>
            <w:sz w:val="26"/>
            <w:szCs w:val="26"/>
          </w:rPr>
          <w:t>Apoy</w:t>
        </w:r>
      </w:ins>
      <w:ins w:id="19" w:author="Pauli-Chan" w:date="2025-07-10T20:38:00Z">
        <w:r w:rsidR="00044C30">
          <w:rPr>
            <w:rFonts w:ascii="Crimson Text" w:hAnsi="Crimson Text"/>
            <w:color w:val="000000" w:themeColor="text1"/>
            <w:sz w:val="26"/>
            <w:szCs w:val="26"/>
          </w:rPr>
          <w:t>ó</w:t>
        </w:r>
      </w:ins>
      <w:r w:rsidR="00C31517" w:rsidRPr="00925B2C">
        <w:rPr>
          <w:rFonts w:ascii="Crimson Text" w:hAnsi="Crimson Text"/>
          <w:color w:val="000000" w:themeColor="text1"/>
          <w:sz w:val="26"/>
          <w:szCs w:val="26"/>
        </w:rPr>
        <w:t xml:space="preserve"> s</w:t>
      </w:r>
      <w:r w:rsidR="0051786E" w:rsidRPr="00925B2C">
        <w:rPr>
          <w:rFonts w:ascii="Crimson Text" w:hAnsi="Crimson Text"/>
          <w:color w:val="000000" w:themeColor="text1"/>
          <w:sz w:val="26"/>
          <w:szCs w:val="26"/>
        </w:rPr>
        <w:t xml:space="preserve">us manos sobre los restos del muro </w:t>
      </w:r>
      <w:r w:rsidR="00C31517" w:rsidRPr="00925B2C">
        <w:rPr>
          <w:rFonts w:ascii="Crimson Text" w:hAnsi="Crimson Text"/>
          <w:color w:val="000000" w:themeColor="text1"/>
          <w:sz w:val="26"/>
          <w:szCs w:val="26"/>
        </w:rPr>
        <w:t xml:space="preserve">y asomó la cabeza a través del </w:t>
      </w:r>
      <w:r w:rsidR="00476C7E" w:rsidRPr="00925B2C">
        <w:rPr>
          <w:rFonts w:ascii="Crimson Text" w:hAnsi="Crimson Text"/>
          <w:color w:val="000000" w:themeColor="text1"/>
          <w:sz w:val="26"/>
          <w:szCs w:val="26"/>
        </w:rPr>
        <w:t xml:space="preserve">hueco. </w:t>
      </w:r>
      <w:r w:rsidR="0051786E" w:rsidRPr="00925B2C">
        <w:rPr>
          <w:rFonts w:ascii="Crimson Text" w:hAnsi="Crimson Text"/>
          <w:color w:val="000000" w:themeColor="text1"/>
          <w:sz w:val="26"/>
          <w:szCs w:val="26"/>
        </w:rPr>
        <w:t>S</w:t>
      </w:r>
      <w:r w:rsidR="00476C7E" w:rsidRPr="00925B2C">
        <w:rPr>
          <w:rFonts w:ascii="Crimson Text" w:hAnsi="Crimson Text"/>
          <w:color w:val="000000" w:themeColor="text1"/>
          <w:sz w:val="26"/>
          <w:szCs w:val="26"/>
        </w:rPr>
        <w:t xml:space="preserve">e </w:t>
      </w:r>
      <w:r w:rsidR="0051786E" w:rsidRPr="00925B2C">
        <w:rPr>
          <w:rFonts w:ascii="Crimson Text" w:hAnsi="Crimson Text"/>
          <w:color w:val="000000" w:themeColor="text1"/>
          <w:sz w:val="26"/>
          <w:szCs w:val="26"/>
        </w:rPr>
        <w:t>e</w:t>
      </w:r>
      <w:r w:rsidR="00476C7E" w:rsidRPr="00925B2C">
        <w:rPr>
          <w:rFonts w:ascii="Crimson Text" w:hAnsi="Crimson Text"/>
          <w:color w:val="000000" w:themeColor="text1"/>
          <w:sz w:val="26"/>
          <w:szCs w:val="26"/>
        </w:rPr>
        <w:t>stremeci</w:t>
      </w:r>
      <w:r w:rsidR="0051786E" w:rsidRPr="00925B2C">
        <w:rPr>
          <w:rFonts w:ascii="Crimson Text" w:hAnsi="Crimson Text"/>
          <w:color w:val="000000" w:themeColor="text1"/>
          <w:sz w:val="26"/>
          <w:szCs w:val="26"/>
        </w:rPr>
        <w:t>ó</w:t>
      </w:r>
      <w:r w:rsidR="00C31517" w:rsidRPr="00925B2C">
        <w:rPr>
          <w:rFonts w:ascii="Crimson Text" w:hAnsi="Crimson Text"/>
          <w:color w:val="000000" w:themeColor="text1"/>
          <w:sz w:val="26"/>
          <w:szCs w:val="26"/>
        </w:rPr>
        <w:t xml:space="preserve"> ante la profundidad de</w:t>
      </w:r>
      <w:r w:rsidR="00476C7E" w:rsidRPr="00925B2C">
        <w:rPr>
          <w:rFonts w:ascii="Crimson Text" w:hAnsi="Crimson Text"/>
          <w:color w:val="000000" w:themeColor="text1"/>
          <w:sz w:val="26"/>
          <w:szCs w:val="26"/>
        </w:rPr>
        <w:t>l</w:t>
      </w:r>
      <w:r w:rsidR="00C31517" w:rsidRPr="00925B2C">
        <w:rPr>
          <w:rFonts w:ascii="Crimson Text" w:hAnsi="Crimson Text"/>
          <w:color w:val="000000" w:themeColor="text1"/>
          <w:sz w:val="26"/>
          <w:szCs w:val="26"/>
        </w:rPr>
        <w:t xml:space="preserve"> precipicio que se extendía más allá de la</w:t>
      </w:r>
      <w:r w:rsidR="00C02ECD" w:rsidRPr="00925B2C">
        <w:rPr>
          <w:rFonts w:ascii="Crimson Text" w:hAnsi="Crimson Text"/>
          <w:color w:val="000000" w:themeColor="text1"/>
          <w:sz w:val="26"/>
          <w:szCs w:val="26"/>
        </w:rPr>
        <w:t>s sombras</w:t>
      </w:r>
      <w:r w:rsidR="00C31517" w:rsidRPr="00925B2C">
        <w:rPr>
          <w:rFonts w:ascii="Crimson Text" w:hAnsi="Crimson Text"/>
          <w:color w:val="000000" w:themeColor="text1"/>
          <w:sz w:val="26"/>
          <w:szCs w:val="26"/>
        </w:rPr>
        <w:t xml:space="preserve">. </w:t>
      </w:r>
      <w:r w:rsidR="00E515E4" w:rsidRPr="00925B2C">
        <w:rPr>
          <w:rFonts w:ascii="Crimson Text" w:hAnsi="Crimson Text"/>
          <w:color w:val="000000" w:themeColor="text1"/>
          <w:sz w:val="26"/>
          <w:szCs w:val="26"/>
        </w:rPr>
        <w:t>L</w:t>
      </w:r>
      <w:r w:rsidR="00C02ECD" w:rsidRPr="00925B2C">
        <w:rPr>
          <w:rFonts w:ascii="Crimson Text" w:hAnsi="Crimson Text"/>
          <w:color w:val="000000" w:themeColor="text1"/>
          <w:sz w:val="26"/>
          <w:szCs w:val="26"/>
        </w:rPr>
        <w:t>a</w:t>
      </w:r>
      <w:r w:rsidR="00E515E4" w:rsidRPr="00925B2C">
        <w:rPr>
          <w:rFonts w:ascii="Crimson Text" w:hAnsi="Crimson Text"/>
          <w:color w:val="000000" w:themeColor="text1"/>
          <w:sz w:val="26"/>
          <w:szCs w:val="26"/>
        </w:rPr>
        <w:t xml:space="preserve"> </w:t>
      </w:r>
      <w:r w:rsidR="00E63CF9" w:rsidRPr="00925B2C">
        <w:rPr>
          <w:rFonts w:ascii="Crimson Text" w:hAnsi="Crimson Text"/>
          <w:color w:val="000000" w:themeColor="text1"/>
          <w:sz w:val="26"/>
          <w:szCs w:val="26"/>
        </w:rPr>
        <w:t>perfecta</w:t>
      </w:r>
      <w:r w:rsidR="00A2415D" w:rsidRPr="00925B2C">
        <w:rPr>
          <w:rFonts w:ascii="Crimson Text" w:hAnsi="Crimson Text"/>
          <w:color w:val="000000" w:themeColor="text1"/>
          <w:sz w:val="26"/>
          <w:szCs w:val="26"/>
        </w:rPr>
        <w:t xml:space="preserve"> </w:t>
      </w:r>
      <w:r w:rsidR="00E515E4" w:rsidRPr="00925B2C">
        <w:rPr>
          <w:rFonts w:ascii="Crimson Text" w:hAnsi="Crimson Text"/>
          <w:color w:val="000000" w:themeColor="text1"/>
          <w:sz w:val="26"/>
          <w:szCs w:val="26"/>
        </w:rPr>
        <w:t>salida</w:t>
      </w:r>
      <w:commentRangeStart w:id="20"/>
      <w:del w:id="21" w:author="Pauli-Chan" w:date="2025-07-10T20:49:00Z">
        <w:r w:rsidR="00E515E4" w:rsidRPr="00925B2C" w:rsidDel="007A4836">
          <w:rPr>
            <w:rFonts w:ascii="Crimson Text" w:hAnsi="Crimson Text"/>
            <w:color w:val="000000" w:themeColor="text1"/>
            <w:sz w:val="26"/>
            <w:szCs w:val="26"/>
          </w:rPr>
          <w:delText>,</w:delText>
        </w:r>
      </w:del>
      <w:commentRangeEnd w:id="20"/>
      <w:r w:rsidR="0029316E">
        <w:rPr>
          <w:rStyle w:val="Refdecomentario"/>
        </w:rPr>
        <w:commentReference w:id="20"/>
      </w:r>
      <w:r w:rsidR="00E515E4" w:rsidRPr="00925B2C">
        <w:rPr>
          <w:rFonts w:ascii="Crimson Text" w:hAnsi="Crimson Text"/>
          <w:color w:val="000000" w:themeColor="text1"/>
          <w:sz w:val="26"/>
          <w:szCs w:val="26"/>
        </w:rPr>
        <w:t xml:space="preserve"> no era más que una trampa mortal para quien intentase huir. La </w:t>
      </w:r>
      <w:r w:rsidR="00A9251D" w:rsidRPr="00925B2C">
        <w:rPr>
          <w:rFonts w:ascii="Crimson Text" w:hAnsi="Crimson Text"/>
          <w:color w:val="000000" w:themeColor="text1"/>
          <w:sz w:val="26"/>
          <w:szCs w:val="26"/>
        </w:rPr>
        <w:t>pendiente</w:t>
      </w:r>
      <w:r w:rsidR="00E515E4" w:rsidRPr="00925B2C">
        <w:rPr>
          <w:rFonts w:ascii="Crimson Text" w:hAnsi="Crimson Text"/>
          <w:color w:val="000000" w:themeColor="text1"/>
          <w:sz w:val="26"/>
          <w:szCs w:val="26"/>
        </w:rPr>
        <w:t xml:space="preserve"> era tan </w:t>
      </w:r>
      <w:r w:rsidR="00A9251D" w:rsidRPr="00925B2C">
        <w:rPr>
          <w:rFonts w:ascii="Crimson Text" w:hAnsi="Crimson Text"/>
          <w:color w:val="000000" w:themeColor="text1"/>
          <w:sz w:val="26"/>
          <w:szCs w:val="26"/>
        </w:rPr>
        <w:t>abrupta e intimidante</w:t>
      </w:r>
      <w:r w:rsidR="00E515E4" w:rsidRPr="00925B2C">
        <w:rPr>
          <w:rFonts w:ascii="Crimson Text" w:hAnsi="Crimson Text"/>
          <w:color w:val="000000" w:themeColor="text1"/>
          <w:sz w:val="26"/>
          <w:szCs w:val="26"/>
        </w:rPr>
        <w:t xml:space="preserve"> que resultaba imposible de </w:t>
      </w:r>
      <w:del w:id="22" w:author="Paula Castrilli" w:date="2025-07-11T00:09:00Z">
        <w:r w:rsidR="00E515E4" w:rsidRPr="00925B2C" w:rsidDel="00A10BDE">
          <w:rPr>
            <w:rFonts w:ascii="Crimson Text" w:hAnsi="Crimson Text"/>
            <w:color w:val="000000" w:themeColor="text1"/>
            <w:sz w:val="26"/>
            <w:szCs w:val="26"/>
          </w:rPr>
          <w:delText>abordar</w:delText>
        </w:r>
      </w:del>
      <w:ins w:id="23" w:author="Paula Castrilli" w:date="2025-07-11T00:09:00Z">
        <w:r w:rsidR="00A10BDE">
          <w:rPr>
            <w:rFonts w:ascii="Crimson Text" w:hAnsi="Crimson Text"/>
            <w:color w:val="000000" w:themeColor="text1"/>
            <w:sz w:val="26"/>
            <w:szCs w:val="26"/>
          </w:rPr>
          <w:t>afrontar</w:t>
        </w:r>
      </w:ins>
      <w:r w:rsidR="00E515E4" w:rsidRPr="00925B2C">
        <w:rPr>
          <w:rFonts w:ascii="Crimson Text" w:hAnsi="Crimson Text"/>
          <w:color w:val="000000" w:themeColor="text1"/>
          <w:sz w:val="26"/>
          <w:szCs w:val="26"/>
        </w:rPr>
        <w:t>.</w:t>
      </w:r>
    </w:p>
    <w:p w:rsidR="00495DDB" w:rsidRPr="00925B2C" w:rsidRDefault="00E515E4" w:rsidP="003C2672">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Antes de </w:t>
      </w:r>
      <w:r w:rsidR="00A9251D" w:rsidRPr="00925B2C">
        <w:rPr>
          <w:rFonts w:ascii="Crimson Text" w:hAnsi="Crimson Text"/>
          <w:color w:val="000000" w:themeColor="text1"/>
          <w:sz w:val="26"/>
          <w:szCs w:val="26"/>
        </w:rPr>
        <w:t>quitar</w:t>
      </w:r>
      <w:r w:rsidRPr="00925B2C">
        <w:rPr>
          <w:rFonts w:ascii="Crimson Text" w:hAnsi="Crimson Text"/>
          <w:color w:val="000000" w:themeColor="text1"/>
          <w:sz w:val="26"/>
          <w:szCs w:val="26"/>
        </w:rPr>
        <w:t xml:space="preserve"> la vista </w:t>
      </w:r>
      <w:r w:rsidR="00A9251D" w:rsidRPr="00925B2C">
        <w:rPr>
          <w:rFonts w:ascii="Crimson Text" w:hAnsi="Crimson Text"/>
          <w:color w:val="000000" w:themeColor="text1"/>
          <w:sz w:val="26"/>
          <w:szCs w:val="26"/>
        </w:rPr>
        <w:t>d</w:t>
      </w:r>
      <w:r w:rsidRPr="00925B2C">
        <w:rPr>
          <w:rFonts w:ascii="Crimson Text" w:hAnsi="Crimson Text"/>
          <w:color w:val="000000" w:themeColor="text1"/>
          <w:sz w:val="26"/>
          <w:szCs w:val="26"/>
        </w:rPr>
        <w:t>el abismo</w:t>
      </w:r>
      <w:r w:rsidR="00A9251D"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 uno de los adoquines sobre los que estaba apoyado se </w:t>
      </w:r>
      <w:r w:rsidR="00023ED5" w:rsidRPr="00925B2C">
        <w:rPr>
          <w:rFonts w:ascii="Crimson Text" w:hAnsi="Crimson Text"/>
          <w:color w:val="000000" w:themeColor="text1"/>
          <w:sz w:val="26"/>
          <w:szCs w:val="26"/>
        </w:rPr>
        <w:t>desprendió</w:t>
      </w:r>
      <w:r w:rsidRPr="00925B2C">
        <w:rPr>
          <w:rFonts w:ascii="Crimson Text" w:hAnsi="Crimson Text"/>
          <w:color w:val="000000" w:themeColor="text1"/>
          <w:sz w:val="26"/>
          <w:szCs w:val="26"/>
        </w:rPr>
        <w:t xml:space="preserve"> y descendió en caída libre</w:t>
      </w:r>
      <w:del w:id="24" w:author="Paula Castrilli" w:date="2025-07-11T00:24:00Z">
        <w:r w:rsidRPr="00925B2C" w:rsidDel="00904809">
          <w:rPr>
            <w:rFonts w:ascii="Crimson Text" w:hAnsi="Crimson Text"/>
            <w:color w:val="000000" w:themeColor="text1"/>
            <w:sz w:val="26"/>
            <w:szCs w:val="26"/>
          </w:rPr>
          <w:delText>,</w:delText>
        </w:r>
      </w:del>
      <w:ins w:id="25" w:author="Paula Castrilli" w:date="2025-07-11T00:24:00Z">
        <w:r w:rsidR="00904809">
          <w:rPr>
            <w:rFonts w:ascii="Crimson Text" w:hAnsi="Crimson Text"/>
            <w:color w:val="000000" w:themeColor="text1"/>
            <w:sz w:val="26"/>
            <w:szCs w:val="26"/>
          </w:rPr>
          <w:t>.</w:t>
        </w:r>
      </w:ins>
      <w:r w:rsidRPr="00925B2C">
        <w:rPr>
          <w:rFonts w:ascii="Crimson Text" w:hAnsi="Crimson Text"/>
          <w:color w:val="000000" w:themeColor="text1"/>
          <w:sz w:val="26"/>
          <w:szCs w:val="26"/>
        </w:rPr>
        <w:t xml:space="preserve"> Eros trastabilló y se aferró </w:t>
      </w:r>
      <w:r w:rsidR="00A9251D" w:rsidRPr="00925B2C">
        <w:rPr>
          <w:rFonts w:ascii="Crimson Text" w:hAnsi="Crimson Text"/>
          <w:color w:val="000000" w:themeColor="text1"/>
          <w:sz w:val="26"/>
          <w:szCs w:val="26"/>
        </w:rPr>
        <w:t>con desesperación</w:t>
      </w:r>
      <w:r w:rsidRPr="00925B2C">
        <w:rPr>
          <w:rFonts w:ascii="Crimson Text" w:hAnsi="Crimson Text"/>
          <w:color w:val="000000" w:themeColor="text1"/>
          <w:sz w:val="26"/>
          <w:szCs w:val="26"/>
        </w:rPr>
        <w:t xml:space="preserve"> a la estructura, el corazón </w:t>
      </w:r>
      <w:del w:id="26" w:author="Paula Castrilli" w:date="2025-07-11T00:25:00Z">
        <w:r w:rsidRPr="00925B2C" w:rsidDel="00904809">
          <w:rPr>
            <w:rFonts w:ascii="Crimson Text" w:hAnsi="Crimson Text"/>
            <w:color w:val="000000" w:themeColor="text1"/>
            <w:sz w:val="26"/>
            <w:szCs w:val="26"/>
          </w:rPr>
          <w:delText xml:space="preserve">se le </w:delText>
        </w:r>
        <w:r w:rsidR="00E63CF9" w:rsidRPr="00925B2C" w:rsidDel="00904809">
          <w:rPr>
            <w:rFonts w:ascii="Crimson Text" w:hAnsi="Crimson Text"/>
            <w:color w:val="000000" w:themeColor="text1"/>
            <w:sz w:val="26"/>
            <w:szCs w:val="26"/>
          </w:rPr>
          <w:delText>paralizó</w:delText>
        </w:r>
      </w:del>
      <w:ins w:id="27" w:author="Paula Castrilli" w:date="2025-07-11T00:25:00Z">
        <w:r w:rsidR="00904809">
          <w:rPr>
            <w:rFonts w:ascii="Crimson Text" w:hAnsi="Crimson Text"/>
            <w:color w:val="000000" w:themeColor="text1"/>
            <w:sz w:val="26"/>
            <w:szCs w:val="26"/>
          </w:rPr>
          <w:t>paralizado por</w:t>
        </w:r>
      </w:ins>
      <w:r w:rsidR="00E63CF9" w:rsidRPr="00925B2C">
        <w:rPr>
          <w:rFonts w:ascii="Crimson Text" w:hAnsi="Crimson Text"/>
          <w:color w:val="000000" w:themeColor="text1"/>
          <w:sz w:val="26"/>
          <w:szCs w:val="26"/>
        </w:rPr>
        <w:t xml:space="preserve"> </w:t>
      </w:r>
      <w:del w:id="28" w:author="Paula Castrilli" w:date="2025-07-11T00:25:00Z">
        <w:r w:rsidR="00E63CF9" w:rsidRPr="00925B2C" w:rsidDel="00904809">
          <w:rPr>
            <w:rFonts w:ascii="Crimson Text" w:hAnsi="Crimson Text"/>
            <w:color w:val="000000" w:themeColor="text1"/>
            <w:sz w:val="26"/>
            <w:szCs w:val="26"/>
          </w:rPr>
          <w:delText>d</w:delText>
        </w:r>
      </w:del>
      <w:r w:rsidR="00E63CF9" w:rsidRPr="00925B2C">
        <w:rPr>
          <w:rFonts w:ascii="Crimson Text" w:hAnsi="Crimson Text"/>
          <w:color w:val="000000" w:themeColor="text1"/>
          <w:sz w:val="26"/>
          <w:szCs w:val="26"/>
        </w:rPr>
        <w:t>el miedo</w:t>
      </w:r>
      <w:r w:rsidRPr="00925B2C">
        <w:rPr>
          <w:rFonts w:ascii="Crimson Text" w:hAnsi="Crimson Text"/>
          <w:color w:val="000000" w:themeColor="text1"/>
          <w:sz w:val="26"/>
          <w:szCs w:val="26"/>
        </w:rPr>
        <w:t xml:space="preserve">. </w:t>
      </w:r>
      <w:r w:rsidR="00E63CF9" w:rsidRPr="00925B2C">
        <w:rPr>
          <w:rFonts w:ascii="Crimson Text" w:hAnsi="Crimson Text"/>
          <w:color w:val="000000" w:themeColor="text1"/>
          <w:sz w:val="26"/>
          <w:szCs w:val="26"/>
        </w:rPr>
        <w:t>Atónito</w:t>
      </w:r>
      <w:r w:rsidR="009C2291"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 </w:t>
      </w:r>
      <w:r w:rsidR="00A9251D" w:rsidRPr="00925B2C">
        <w:rPr>
          <w:rFonts w:ascii="Crimson Text" w:hAnsi="Crimson Text"/>
          <w:color w:val="000000" w:themeColor="text1"/>
          <w:sz w:val="26"/>
          <w:szCs w:val="26"/>
        </w:rPr>
        <w:t>permaneció</w:t>
      </w:r>
      <w:r w:rsidRPr="00925B2C">
        <w:rPr>
          <w:rFonts w:ascii="Crimson Text" w:hAnsi="Crimson Text"/>
          <w:color w:val="000000" w:themeColor="text1"/>
          <w:sz w:val="26"/>
          <w:szCs w:val="26"/>
        </w:rPr>
        <w:t xml:space="preserve"> observando como la roca se alejaba dando golpes contra la inmensa torre hasta esfumarse en la penumbra. Pocos segundos después, se oyó el estruendo del objeto al impactar en el suelo.</w:t>
      </w:r>
    </w:p>
    <w:p w:rsidR="00E515E4" w:rsidRPr="00925B2C" w:rsidRDefault="00E515E4" w:rsidP="00495DDB">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La escena había sido abrumadora</w:t>
      </w:r>
      <w:r w:rsidR="00495DDB" w:rsidRPr="00925B2C">
        <w:rPr>
          <w:rFonts w:ascii="Crimson Text" w:hAnsi="Crimson Text"/>
          <w:color w:val="000000" w:themeColor="text1"/>
          <w:sz w:val="26"/>
          <w:szCs w:val="26"/>
        </w:rPr>
        <w:t xml:space="preserve">, dando el cierre a una </w:t>
      </w:r>
      <w:r w:rsidR="00F97197" w:rsidRPr="00925B2C">
        <w:rPr>
          <w:rFonts w:ascii="Crimson Text" w:hAnsi="Crimson Text"/>
          <w:color w:val="000000" w:themeColor="text1"/>
          <w:sz w:val="26"/>
          <w:szCs w:val="26"/>
        </w:rPr>
        <w:t xml:space="preserve">pésima </w:t>
      </w:r>
      <w:r w:rsidR="00495DDB" w:rsidRPr="00925B2C">
        <w:rPr>
          <w:rFonts w:ascii="Crimson Text" w:hAnsi="Crimson Text"/>
          <w:color w:val="000000" w:themeColor="text1"/>
          <w:sz w:val="26"/>
          <w:szCs w:val="26"/>
        </w:rPr>
        <w:t>jornada</w:t>
      </w:r>
      <w:r w:rsidR="00F97197" w:rsidRPr="00925B2C">
        <w:rPr>
          <w:rFonts w:ascii="Crimson Text" w:hAnsi="Crimson Text"/>
          <w:color w:val="000000" w:themeColor="text1"/>
          <w:sz w:val="26"/>
          <w:szCs w:val="26"/>
        </w:rPr>
        <w:t>.</w:t>
      </w:r>
      <w:r w:rsidR="00495DDB" w:rsidRPr="00925B2C">
        <w:rPr>
          <w:rFonts w:ascii="Crimson Text" w:hAnsi="Crimson Text"/>
          <w:color w:val="000000" w:themeColor="text1"/>
          <w:sz w:val="26"/>
          <w:szCs w:val="26"/>
        </w:rPr>
        <w:t xml:space="preserve"> E</w:t>
      </w:r>
      <w:r w:rsidRPr="00925B2C">
        <w:rPr>
          <w:rFonts w:ascii="Crimson Text" w:hAnsi="Crimson Text"/>
          <w:color w:val="000000" w:themeColor="text1"/>
          <w:sz w:val="26"/>
          <w:szCs w:val="26"/>
        </w:rPr>
        <w:t xml:space="preserve">xtenuado física y mentalmente, se apartó del precipicio y se recostó sobre el </w:t>
      </w:r>
      <w:r w:rsidR="00E63CF9" w:rsidRPr="00925B2C">
        <w:rPr>
          <w:rFonts w:ascii="Crimson Text" w:hAnsi="Crimson Text"/>
          <w:color w:val="000000" w:themeColor="text1"/>
          <w:sz w:val="26"/>
          <w:szCs w:val="26"/>
        </w:rPr>
        <w:t>suelo</w:t>
      </w:r>
      <w:r w:rsidRPr="00925B2C">
        <w:rPr>
          <w:rFonts w:ascii="Crimson Text" w:hAnsi="Crimson Text"/>
          <w:color w:val="000000" w:themeColor="text1"/>
          <w:sz w:val="26"/>
          <w:szCs w:val="26"/>
        </w:rPr>
        <w:t xml:space="preserve">. La incomodidad y el frío no fueron obstáculos para que conciliara el sueño rápidamente, </w:t>
      </w:r>
      <w:r w:rsidR="005F6E51" w:rsidRPr="00925B2C">
        <w:rPr>
          <w:rFonts w:ascii="Crimson Text" w:hAnsi="Crimson Text"/>
          <w:color w:val="000000" w:themeColor="text1"/>
          <w:sz w:val="26"/>
          <w:szCs w:val="26"/>
        </w:rPr>
        <w:t xml:space="preserve">sus </w:t>
      </w:r>
      <w:r w:rsidRPr="00925B2C">
        <w:rPr>
          <w:rFonts w:ascii="Crimson Text" w:hAnsi="Crimson Text"/>
          <w:color w:val="000000" w:themeColor="text1"/>
          <w:sz w:val="26"/>
          <w:szCs w:val="26"/>
        </w:rPr>
        <w:t>energías</w:t>
      </w:r>
      <w:r w:rsidR="005F6E51" w:rsidRPr="00925B2C">
        <w:rPr>
          <w:rFonts w:ascii="Crimson Text" w:hAnsi="Crimson Text"/>
          <w:color w:val="000000" w:themeColor="text1"/>
          <w:sz w:val="26"/>
          <w:szCs w:val="26"/>
        </w:rPr>
        <w:t xml:space="preserve"> habían claudicado</w:t>
      </w:r>
      <w:r w:rsidRPr="00925B2C">
        <w:rPr>
          <w:rFonts w:ascii="Crimson Text" w:hAnsi="Crimson Text"/>
          <w:color w:val="000000" w:themeColor="text1"/>
          <w:sz w:val="26"/>
          <w:szCs w:val="26"/>
        </w:rPr>
        <w:t>.</w:t>
      </w:r>
    </w:p>
    <w:p w:rsidR="003031F3" w:rsidRPr="00925B2C" w:rsidRDefault="00904809" w:rsidP="00C45490">
      <w:pPr>
        <w:tabs>
          <w:tab w:val="left" w:pos="2179"/>
        </w:tabs>
        <w:spacing w:after="0"/>
        <w:ind w:firstLine="284"/>
        <w:jc w:val="both"/>
        <w:rPr>
          <w:rFonts w:ascii="Crimson Text" w:hAnsi="Crimson Text"/>
          <w:color w:val="000000" w:themeColor="text1"/>
          <w:sz w:val="26"/>
          <w:szCs w:val="26"/>
        </w:rPr>
      </w:pPr>
      <w:ins w:id="29" w:author="Paula Castrilli" w:date="2025-07-11T00:25:00Z">
        <w:r>
          <w:rPr>
            <w:rFonts w:ascii="Crimson Text" w:hAnsi="Crimson Text"/>
            <w:color w:val="000000" w:themeColor="text1"/>
            <w:sz w:val="26"/>
            <w:szCs w:val="26"/>
          </w:rPr>
          <w:lastRenderedPageBreak/>
          <w:t xml:space="preserve">Tras </w:t>
        </w:r>
      </w:ins>
      <w:del w:id="30" w:author="Paula Castrilli" w:date="2025-07-11T00:25:00Z">
        <w:r w:rsidR="00CA1B59" w:rsidRPr="00925B2C" w:rsidDel="00904809">
          <w:rPr>
            <w:rFonts w:ascii="Crimson Text" w:hAnsi="Crimson Text"/>
            <w:color w:val="000000" w:themeColor="text1"/>
            <w:sz w:val="26"/>
            <w:szCs w:val="26"/>
          </w:rPr>
          <w:delText xml:space="preserve">Aquella </w:delText>
        </w:r>
      </w:del>
      <w:ins w:id="31" w:author="Paula Castrilli" w:date="2025-07-11T00:25:00Z">
        <w:r>
          <w:rPr>
            <w:rFonts w:ascii="Crimson Text" w:hAnsi="Crimson Text"/>
            <w:color w:val="000000" w:themeColor="text1"/>
            <w:sz w:val="26"/>
            <w:szCs w:val="26"/>
          </w:rPr>
          <w:t>aquella</w:t>
        </w:r>
        <w:r w:rsidRPr="00925B2C">
          <w:rPr>
            <w:rFonts w:ascii="Crimson Text" w:hAnsi="Crimson Text"/>
            <w:color w:val="000000" w:themeColor="text1"/>
            <w:sz w:val="26"/>
            <w:szCs w:val="26"/>
          </w:rPr>
          <w:t xml:space="preserve"> </w:t>
        </w:r>
      </w:ins>
      <w:r w:rsidR="00CA1B59" w:rsidRPr="00925B2C">
        <w:rPr>
          <w:rFonts w:ascii="Crimson Text" w:hAnsi="Crimson Text"/>
          <w:color w:val="000000" w:themeColor="text1"/>
          <w:sz w:val="26"/>
          <w:szCs w:val="26"/>
        </w:rPr>
        <w:t xml:space="preserve">noche </w:t>
      </w:r>
      <w:r w:rsidR="008373F2" w:rsidRPr="00925B2C">
        <w:rPr>
          <w:rFonts w:ascii="Crimson Text" w:hAnsi="Crimson Text"/>
          <w:color w:val="000000" w:themeColor="text1"/>
          <w:sz w:val="26"/>
          <w:szCs w:val="26"/>
        </w:rPr>
        <w:t>trágica</w:t>
      </w:r>
      <w:del w:id="32" w:author="Paula Castrilli" w:date="2025-07-11T00:26:00Z">
        <w:r w:rsidR="00CA1B59" w:rsidRPr="00925B2C" w:rsidDel="00904809">
          <w:rPr>
            <w:rFonts w:ascii="Crimson Text" w:hAnsi="Crimson Text"/>
            <w:color w:val="000000" w:themeColor="text1"/>
            <w:sz w:val="26"/>
            <w:szCs w:val="26"/>
          </w:rPr>
          <w:delText xml:space="preserve"> había transcurrido</w:delText>
        </w:r>
      </w:del>
      <w:r w:rsidR="00CA1B59" w:rsidRPr="00925B2C">
        <w:rPr>
          <w:rFonts w:ascii="Crimson Text" w:hAnsi="Crimson Text"/>
          <w:color w:val="000000" w:themeColor="text1"/>
          <w:sz w:val="26"/>
          <w:szCs w:val="26"/>
        </w:rPr>
        <w:t xml:space="preserve">, </w:t>
      </w:r>
      <w:del w:id="33" w:author="Paula Castrilli" w:date="2025-07-11T00:26:00Z">
        <w:r w:rsidR="00CA1B59" w:rsidRPr="00925B2C" w:rsidDel="00904809">
          <w:rPr>
            <w:rFonts w:ascii="Crimson Text" w:hAnsi="Crimson Text"/>
            <w:color w:val="000000" w:themeColor="text1"/>
            <w:sz w:val="26"/>
            <w:szCs w:val="26"/>
          </w:rPr>
          <w:delText xml:space="preserve">pero </w:delText>
        </w:r>
      </w:del>
      <w:r w:rsidR="00CA1B59" w:rsidRPr="00925B2C">
        <w:rPr>
          <w:rFonts w:ascii="Crimson Text" w:hAnsi="Crimson Text"/>
          <w:color w:val="000000" w:themeColor="text1"/>
          <w:sz w:val="26"/>
          <w:szCs w:val="26"/>
        </w:rPr>
        <w:t xml:space="preserve">los días siguientes no </w:t>
      </w:r>
      <w:del w:id="34" w:author="Paula Castrilli" w:date="2025-07-11T00:26:00Z">
        <w:r w:rsidR="00CA1B59" w:rsidRPr="00925B2C" w:rsidDel="00904809">
          <w:rPr>
            <w:rFonts w:ascii="Crimson Text" w:hAnsi="Crimson Text"/>
            <w:color w:val="000000" w:themeColor="text1"/>
            <w:sz w:val="26"/>
            <w:szCs w:val="26"/>
          </w:rPr>
          <w:delText xml:space="preserve">habían </w:delText>
        </w:r>
        <w:r w:rsidR="00415181" w:rsidRPr="00925B2C" w:rsidDel="00904809">
          <w:rPr>
            <w:rFonts w:ascii="Crimson Text" w:hAnsi="Crimson Text"/>
            <w:color w:val="000000" w:themeColor="text1"/>
            <w:sz w:val="26"/>
            <w:szCs w:val="26"/>
          </w:rPr>
          <w:delText>amanecido</w:delText>
        </w:r>
      </w:del>
      <w:ins w:id="35" w:author="Paula Castrilli" w:date="2025-07-11T00:26:00Z">
        <w:r>
          <w:rPr>
            <w:rFonts w:ascii="Crimson Text" w:hAnsi="Crimson Text"/>
            <w:color w:val="000000" w:themeColor="text1"/>
            <w:sz w:val="26"/>
            <w:szCs w:val="26"/>
          </w:rPr>
          <w:t>amanecieron</w:t>
        </w:r>
      </w:ins>
      <w:r w:rsidR="00415181" w:rsidRPr="00925B2C">
        <w:rPr>
          <w:rFonts w:ascii="Crimson Text" w:hAnsi="Crimson Text"/>
          <w:color w:val="000000" w:themeColor="text1"/>
          <w:sz w:val="26"/>
          <w:szCs w:val="26"/>
        </w:rPr>
        <w:t xml:space="preserve"> con</w:t>
      </w:r>
      <w:r w:rsidR="00CA1B59" w:rsidRPr="00925B2C">
        <w:rPr>
          <w:rFonts w:ascii="Crimson Text" w:hAnsi="Crimson Text"/>
          <w:color w:val="000000" w:themeColor="text1"/>
          <w:sz w:val="26"/>
          <w:szCs w:val="26"/>
        </w:rPr>
        <w:t xml:space="preserve"> mejor suerte. </w:t>
      </w:r>
      <w:r w:rsidR="00F97197" w:rsidRPr="00925B2C">
        <w:rPr>
          <w:rFonts w:ascii="Crimson Text" w:hAnsi="Crimson Text"/>
          <w:color w:val="000000" w:themeColor="text1"/>
          <w:sz w:val="26"/>
          <w:szCs w:val="26"/>
        </w:rPr>
        <w:t>H</w:t>
      </w:r>
      <w:r w:rsidR="00CA1B59" w:rsidRPr="00925B2C">
        <w:rPr>
          <w:rFonts w:ascii="Crimson Text" w:hAnsi="Crimson Text"/>
          <w:color w:val="000000" w:themeColor="text1"/>
          <w:sz w:val="26"/>
          <w:szCs w:val="26"/>
        </w:rPr>
        <w:t xml:space="preserve">abía </w:t>
      </w:r>
      <w:r w:rsidR="00F97197" w:rsidRPr="00925B2C">
        <w:rPr>
          <w:rFonts w:ascii="Crimson Text" w:hAnsi="Crimson Text"/>
          <w:color w:val="000000" w:themeColor="text1"/>
          <w:sz w:val="26"/>
          <w:szCs w:val="26"/>
        </w:rPr>
        <w:t>perdido</w:t>
      </w:r>
      <w:r w:rsidR="00CA1B59" w:rsidRPr="00925B2C">
        <w:rPr>
          <w:rFonts w:ascii="Crimson Text" w:hAnsi="Crimson Text"/>
          <w:color w:val="000000" w:themeColor="text1"/>
          <w:sz w:val="26"/>
          <w:szCs w:val="26"/>
        </w:rPr>
        <w:t xml:space="preserve"> </w:t>
      </w:r>
      <w:r w:rsidR="00484F6A" w:rsidRPr="00925B2C">
        <w:rPr>
          <w:rFonts w:ascii="Crimson Text" w:hAnsi="Crimson Text"/>
          <w:color w:val="000000" w:themeColor="text1"/>
          <w:sz w:val="26"/>
          <w:szCs w:val="26"/>
        </w:rPr>
        <w:t xml:space="preserve">contacto con </w:t>
      </w:r>
      <w:r w:rsidR="00F97197" w:rsidRPr="00925B2C">
        <w:rPr>
          <w:rFonts w:ascii="Crimson Text" w:hAnsi="Crimson Text"/>
          <w:color w:val="000000" w:themeColor="text1"/>
          <w:sz w:val="26"/>
          <w:szCs w:val="26"/>
        </w:rPr>
        <w:t>todo individuo</w:t>
      </w:r>
      <w:r w:rsidR="00484F6A" w:rsidRPr="00925B2C">
        <w:rPr>
          <w:rFonts w:ascii="Crimson Text" w:hAnsi="Crimson Text"/>
          <w:color w:val="000000" w:themeColor="text1"/>
          <w:sz w:val="26"/>
          <w:szCs w:val="26"/>
        </w:rPr>
        <w:t xml:space="preserve">, </w:t>
      </w:r>
      <w:r w:rsidR="005F6E51" w:rsidRPr="00925B2C">
        <w:rPr>
          <w:rFonts w:ascii="Crimson Text" w:hAnsi="Crimson Text"/>
          <w:color w:val="000000" w:themeColor="text1"/>
          <w:sz w:val="26"/>
          <w:szCs w:val="26"/>
        </w:rPr>
        <w:t xml:space="preserve">y el olvido había sido más verdugo que el propio encierro </w:t>
      </w:r>
      <w:r w:rsidR="00CA1B59" w:rsidRPr="00925B2C">
        <w:rPr>
          <w:rFonts w:ascii="Crimson Text" w:hAnsi="Crimson Text"/>
          <w:color w:val="000000" w:themeColor="text1"/>
          <w:sz w:val="26"/>
          <w:szCs w:val="26"/>
        </w:rPr>
        <w:t xml:space="preserve">en aquella torre. </w:t>
      </w:r>
      <w:r w:rsidR="00415181" w:rsidRPr="00925B2C">
        <w:rPr>
          <w:rFonts w:ascii="Crimson Text" w:hAnsi="Crimson Text"/>
          <w:color w:val="000000" w:themeColor="text1"/>
          <w:sz w:val="26"/>
          <w:szCs w:val="26"/>
        </w:rPr>
        <w:t xml:space="preserve">Tras </w:t>
      </w:r>
      <w:del w:id="36" w:author="Paula Castrilli" w:date="2025-07-11T00:26:00Z">
        <w:r w:rsidR="00F97197" w:rsidRPr="00925B2C" w:rsidDel="00904809">
          <w:rPr>
            <w:rFonts w:ascii="Crimson Text" w:hAnsi="Crimson Text"/>
            <w:color w:val="000000" w:themeColor="text1"/>
            <w:sz w:val="26"/>
            <w:szCs w:val="26"/>
          </w:rPr>
          <w:delText>presumir una situación de</w:delText>
        </w:r>
        <w:r w:rsidR="00415181" w:rsidRPr="00925B2C" w:rsidDel="00904809">
          <w:rPr>
            <w:rFonts w:ascii="Crimson Text" w:hAnsi="Crimson Text"/>
            <w:color w:val="000000" w:themeColor="text1"/>
            <w:sz w:val="26"/>
            <w:szCs w:val="26"/>
          </w:rPr>
          <w:delText xml:space="preserve"> abandono</w:delText>
        </w:r>
      </w:del>
      <w:ins w:id="37" w:author="Paula Castrilli" w:date="2025-07-11T00:26:00Z">
        <w:r>
          <w:rPr>
            <w:rFonts w:ascii="Crimson Text" w:hAnsi="Crimson Text"/>
            <w:color w:val="000000" w:themeColor="text1"/>
            <w:sz w:val="26"/>
            <w:szCs w:val="26"/>
          </w:rPr>
          <w:t>aceptar que lo habían abandonado en aquel lugar a su suerte</w:t>
        </w:r>
      </w:ins>
      <w:r w:rsidR="00415181" w:rsidRPr="00925B2C">
        <w:rPr>
          <w:rFonts w:ascii="Crimson Text" w:hAnsi="Crimson Text"/>
          <w:color w:val="000000" w:themeColor="text1"/>
          <w:sz w:val="26"/>
          <w:szCs w:val="26"/>
        </w:rPr>
        <w:t>, había comenzado a racionalizar l</w:t>
      </w:r>
      <w:r w:rsidR="00CA1B59" w:rsidRPr="00925B2C">
        <w:rPr>
          <w:rFonts w:ascii="Crimson Text" w:hAnsi="Crimson Text"/>
          <w:color w:val="000000" w:themeColor="text1"/>
          <w:sz w:val="26"/>
          <w:szCs w:val="26"/>
        </w:rPr>
        <w:t xml:space="preserve">a provisión de agua y </w:t>
      </w:r>
      <w:r w:rsidR="00DD7F52" w:rsidRPr="00925B2C">
        <w:rPr>
          <w:rFonts w:ascii="Crimson Text" w:hAnsi="Crimson Text"/>
          <w:color w:val="000000" w:themeColor="text1"/>
          <w:sz w:val="26"/>
          <w:szCs w:val="26"/>
        </w:rPr>
        <w:t xml:space="preserve">a </w:t>
      </w:r>
      <w:r w:rsidR="00CA1B59" w:rsidRPr="00925B2C">
        <w:rPr>
          <w:rFonts w:ascii="Crimson Text" w:hAnsi="Crimson Text"/>
          <w:color w:val="000000" w:themeColor="text1"/>
          <w:sz w:val="26"/>
          <w:szCs w:val="26"/>
        </w:rPr>
        <w:t xml:space="preserve">alimentarse de insectos para engañar la hambruna. Durante el día, </w:t>
      </w:r>
      <w:r w:rsidR="00EB3A31" w:rsidRPr="00925B2C">
        <w:rPr>
          <w:rFonts w:ascii="Crimson Text" w:hAnsi="Crimson Text"/>
          <w:color w:val="000000" w:themeColor="text1"/>
          <w:sz w:val="26"/>
          <w:szCs w:val="26"/>
        </w:rPr>
        <w:t>la</w:t>
      </w:r>
      <w:r w:rsidR="00AF7308" w:rsidRPr="00925B2C">
        <w:rPr>
          <w:rFonts w:ascii="Crimson Text" w:hAnsi="Crimson Text"/>
          <w:color w:val="000000" w:themeColor="text1"/>
          <w:sz w:val="26"/>
          <w:szCs w:val="26"/>
        </w:rPr>
        <w:t xml:space="preserve"> </w:t>
      </w:r>
      <w:r w:rsidR="00F97197" w:rsidRPr="00925B2C">
        <w:rPr>
          <w:rFonts w:ascii="Crimson Text" w:hAnsi="Crimson Text"/>
          <w:color w:val="000000" w:themeColor="text1"/>
          <w:sz w:val="26"/>
          <w:szCs w:val="26"/>
        </w:rPr>
        <w:t>grieta</w:t>
      </w:r>
      <w:r w:rsidR="005F6E51" w:rsidRPr="00925B2C">
        <w:rPr>
          <w:rFonts w:ascii="Crimson Text" w:hAnsi="Crimson Text"/>
          <w:color w:val="000000" w:themeColor="text1"/>
          <w:sz w:val="26"/>
          <w:szCs w:val="26"/>
        </w:rPr>
        <w:t xml:space="preserve"> propiciaba</w:t>
      </w:r>
      <w:r w:rsidR="00CA1B59" w:rsidRPr="00925B2C">
        <w:rPr>
          <w:rFonts w:ascii="Crimson Text" w:hAnsi="Crimson Text"/>
          <w:color w:val="000000" w:themeColor="text1"/>
          <w:sz w:val="26"/>
          <w:szCs w:val="26"/>
        </w:rPr>
        <w:t xml:space="preserve"> una vista </w:t>
      </w:r>
      <w:r w:rsidR="00F97197" w:rsidRPr="00925B2C">
        <w:rPr>
          <w:rFonts w:ascii="Crimson Text" w:hAnsi="Crimson Text"/>
          <w:color w:val="000000" w:themeColor="text1"/>
          <w:sz w:val="26"/>
          <w:szCs w:val="26"/>
        </w:rPr>
        <w:t>imponente</w:t>
      </w:r>
      <w:r w:rsidR="00CA1B59" w:rsidRPr="00925B2C">
        <w:rPr>
          <w:rFonts w:ascii="Crimson Text" w:hAnsi="Crimson Text"/>
          <w:color w:val="000000" w:themeColor="text1"/>
          <w:sz w:val="26"/>
          <w:szCs w:val="26"/>
        </w:rPr>
        <w:t xml:space="preserve"> de las montañas </w:t>
      </w:r>
      <w:r w:rsidR="00EB3A31" w:rsidRPr="00925B2C">
        <w:rPr>
          <w:rFonts w:ascii="Crimson Text" w:hAnsi="Crimson Text"/>
          <w:color w:val="000000" w:themeColor="text1"/>
          <w:sz w:val="26"/>
          <w:szCs w:val="26"/>
        </w:rPr>
        <w:t xml:space="preserve">y </w:t>
      </w:r>
      <w:ins w:id="38" w:author="Paula Castrilli" w:date="2025-07-11T00:27:00Z">
        <w:r>
          <w:rPr>
            <w:rFonts w:ascii="Crimson Text" w:hAnsi="Crimson Text"/>
            <w:color w:val="000000" w:themeColor="text1"/>
            <w:sz w:val="26"/>
            <w:szCs w:val="26"/>
          </w:rPr>
          <w:t xml:space="preserve">de </w:t>
        </w:r>
      </w:ins>
      <w:r w:rsidR="00EB3A31" w:rsidRPr="00925B2C">
        <w:rPr>
          <w:rFonts w:ascii="Crimson Text" w:hAnsi="Crimson Text"/>
          <w:color w:val="000000" w:themeColor="text1"/>
          <w:sz w:val="26"/>
          <w:szCs w:val="26"/>
        </w:rPr>
        <w:t xml:space="preserve">la </w:t>
      </w:r>
      <w:del w:id="39" w:author="Pauli-Chan" w:date="2025-07-09T13:38:00Z">
        <w:r w:rsidR="00EB3A31" w:rsidRPr="00925B2C" w:rsidDel="00100493">
          <w:rPr>
            <w:rFonts w:ascii="Crimson Text" w:hAnsi="Crimson Text"/>
            <w:color w:val="000000" w:themeColor="text1"/>
            <w:sz w:val="26"/>
            <w:szCs w:val="26"/>
          </w:rPr>
          <w:delText>torre del homenaje</w:delText>
        </w:r>
      </w:del>
      <w:ins w:id="40" w:author="Pauli-Chan" w:date="2025-07-09T13:38:00Z">
        <w:r w:rsidR="00100493">
          <w:rPr>
            <w:rFonts w:ascii="Crimson Text" w:hAnsi="Crimson Text"/>
            <w:color w:val="000000" w:themeColor="text1"/>
            <w:sz w:val="26"/>
            <w:szCs w:val="26"/>
          </w:rPr>
          <w:t>Torre del Homenaje</w:t>
        </w:r>
      </w:ins>
      <w:r w:rsidR="00CA1B59" w:rsidRPr="00925B2C">
        <w:rPr>
          <w:rFonts w:ascii="Crimson Text" w:hAnsi="Crimson Text"/>
          <w:color w:val="000000" w:themeColor="text1"/>
          <w:sz w:val="26"/>
          <w:szCs w:val="26"/>
        </w:rPr>
        <w:t>.</w:t>
      </w:r>
      <w:r w:rsidR="00EB3A31" w:rsidRPr="00925B2C">
        <w:rPr>
          <w:rFonts w:ascii="Crimson Text" w:hAnsi="Crimson Text"/>
          <w:color w:val="000000" w:themeColor="text1"/>
          <w:sz w:val="26"/>
          <w:szCs w:val="26"/>
        </w:rPr>
        <w:t xml:space="preserve"> </w:t>
      </w:r>
      <w:r w:rsidR="00F97197" w:rsidRPr="00925B2C">
        <w:rPr>
          <w:rFonts w:ascii="Crimson Text" w:hAnsi="Crimson Text"/>
          <w:color w:val="000000" w:themeColor="text1"/>
          <w:sz w:val="26"/>
          <w:szCs w:val="26"/>
        </w:rPr>
        <w:t>L</w:t>
      </w:r>
      <w:r w:rsidR="00EB3A31" w:rsidRPr="00925B2C">
        <w:rPr>
          <w:rFonts w:ascii="Crimson Text" w:hAnsi="Crimson Text"/>
          <w:color w:val="000000" w:themeColor="text1"/>
          <w:sz w:val="26"/>
          <w:szCs w:val="26"/>
        </w:rPr>
        <w:t xml:space="preserve">a claridad </w:t>
      </w:r>
      <w:r w:rsidR="00F97197" w:rsidRPr="00925B2C">
        <w:rPr>
          <w:rFonts w:ascii="Crimson Text" w:hAnsi="Crimson Text"/>
          <w:color w:val="000000" w:themeColor="text1"/>
          <w:sz w:val="26"/>
          <w:szCs w:val="26"/>
        </w:rPr>
        <w:t xml:space="preserve">le </w:t>
      </w:r>
      <w:r w:rsidR="005F6E51" w:rsidRPr="00925B2C">
        <w:rPr>
          <w:rFonts w:ascii="Crimson Text" w:hAnsi="Crimson Text"/>
          <w:color w:val="000000" w:themeColor="text1"/>
          <w:sz w:val="26"/>
          <w:szCs w:val="26"/>
        </w:rPr>
        <w:t xml:space="preserve">había </w:t>
      </w:r>
      <w:r w:rsidR="00F97197" w:rsidRPr="00925B2C">
        <w:rPr>
          <w:rFonts w:ascii="Crimson Text" w:hAnsi="Crimson Text"/>
          <w:color w:val="000000" w:themeColor="text1"/>
          <w:sz w:val="26"/>
          <w:szCs w:val="26"/>
        </w:rPr>
        <w:t xml:space="preserve">permitido </w:t>
      </w:r>
      <w:r w:rsidR="00FF3D12" w:rsidRPr="00925B2C">
        <w:rPr>
          <w:rFonts w:ascii="Crimson Text" w:hAnsi="Crimson Text"/>
          <w:color w:val="000000" w:themeColor="text1"/>
          <w:sz w:val="26"/>
          <w:szCs w:val="26"/>
        </w:rPr>
        <w:t>observar</w:t>
      </w:r>
      <w:r w:rsidR="00D94B6E" w:rsidRPr="00925B2C">
        <w:rPr>
          <w:rFonts w:ascii="Crimson Text" w:hAnsi="Crimson Text"/>
          <w:color w:val="000000" w:themeColor="text1"/>
          <w:sz w:val="26"/>
          <w:szCs w:val="26"/>
        </w:rPr>
        <w:t xml:space="preserve"> </w:t>
      </w:r>
      <w:r w:rsidR="005F6E51" w:rsidRPr="00925B2C">
        <w:rPr>
          <w:rFonts w:ascii="Crimson Text" w:hAnsi="Crimson Text"/>
          <w:color w:val="000000" w:themeColor="text1"/>
          <w:sz w:val="26"/>
          <w:szCs w:val="26"/>
        </w:rPr>
        <w:t>la inmensidad</w:t>
      </w:r>
      <w:r w:rsidR="00D94B6E" w:rsidRPr="00925B2C">
        <w:rPr>
          <w:rFonts w:ascii="Crimson Text" w:hAnsi="Crimson Text"/>
          <w:color w:val="000000" w:themeColor="text1"/>
          <w:sz w:val="26"/>
          <w:szCs w:val="26"/>
        </w:rPr>
        <w:t xml:space="preserve"> </w:t>
      </w:r>
      <w:r w:rsidR="003031F3" w:rsidRPr="00925B2C">
        <w:rPr>
          <w:rFonts w:ascii="Crimson Text" w:hAnsi="Crimson Text"/>
          <w:color w:val="000000" w:themeColor="text1"/>
          <w:sz w:val="26"/>
          <w:szCs w:val="26"/>
        </w:rPr>
        <w:t xml:space="preserve">del abismo, </w:t>
      </w:r>
      <w:r w:rsidR="00D94B6E" w:rsidRPr="00925B2C">
        <w:rPr>
          <w:rFonts w:ascii="Crimson Text" w:hAnsi="Crimson Text"/>
          <w:color w:val="000000" w:themeColor="text1"/>
          <w:sz w:val="26"/>
          <w:szCs w:val="26"/>
        </w:rPr>
        <w:t xml:space="preserve">que </w:t>
      </w:r>
      <w:r w:rsidR="00F97197" w:rsidRPr="00925B2C">
        <w:rPr>
          <w:rFonts w:ascii="Crimson Text" w:hAnsi="Crimson Text"/>
          <w:color w:val="000000" w:themeColor="text1"/>
          <w:sz w:val="26"/>
          <w:szCs w:val="26"/>
        </w:rPr>
        <w:t>recorría</w:t>
      </w:r>
      <w:r w:rsidR="003031F3" w:rsidRPr="00925B2C">
        <w:rPr>
          <w:rFonts w:ascii="Crimson Text" w:hAnsi="Crimson Text"/>
          <w:color w:val="000000" w:themeColor="text1"/>
          <w:sz w:val="26"/>
          <w:szCs w:val="26"/>
        </w:rPr>
        <w:t xml:space="preserve"> la parte trasera del castillo y continuaba s</w:t>
      </w:r>
      <w:r w:rsidR="00D94B6E" w:rsidRPr="00925B2C">
        <w:rPr>
          <w:rFonts w:ascii="Crimson Text" w:hAnsi="Crimson Text"/>
          <w:color w:val="000000" w:themeColor="text1"/>
          <w:sz w:val="26"/>
          <w:szCs w:val="26"/>
        </w:rPr>
        <w:t xml:space="preserve">obre la </w:t>
      </w:r>
      <w:r w:rsidR="00CF47F6" w:rsidRPr="00925B2C">
        <w:rPr>
          <w:rFonts w:ascii="Crimson Text" w:hAnsi="Crimson Text"/>
          <w:color w:val="000000" w:themeColor="text1"/>
          <w:sz w:val="26"/>
          <w:szCs w:val="26"/>
        </w:rPr>
        <w:t>ladera</w:t>
      </w:r>
      <w:r w:rsidR="00D94B6E" w:rsidRPr="00925B2C">
        <w:rPr>
          <w:rFonts w:ascii="Crimson Text" w:hAnsi="Crimson Text"/>
          <w:color w:val="000000" w:themeColor="text1"/>
          <w:sz w:val="26"/>
          <w:szCs w:val="26"/>
        </w:rPr>
        <w:t xml:space="preserve"> de la montaña hasta su lecho.</w:t>
      </w:r>
    </w:p>
    <w:p w:rsidR="00CA1B59" w:rsidRPr="00925B2C" w:rsidRDefault="00CA1B59" w:rsidP="00C45490">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El aislamiento </w:t>
      </w:r>
      <w:r w:rsidR="00F94444" w:rsidRPr="00925B2C">
        <w:rPr>
          <w:rFonts w:ascii="Crimson Text" w:hAnsi="Crimson Text"/>
          <w:color w:val="000000" w:themeColor="text1"/>
          <w:sz w:val="26"/>
          <w:szCs w:val="26"/>
        </w:rPr>
        <w:t xml:space="preserve">se </w:t>
      </w:r>
      <w:del w:id="41" w:author="Paula Castrilli" w:date="2025-07-11T00:27:00Z">
        <w:r w:rsidR="00F94444" w:rsidRPr="00925B2C" w:rsidDel="00D77831">
          <w:rPr>
            <w:rFonts w:ascii="Crimson Text" w:hAnsi="Crimson Text"/>
            <w:color w:val="000000" w:themeColor="text1"/>
            <w:sz w:val="26"/>
            <w:szCs w:val="26"/>
          </w:rPr>
          <w:delText>había convertido</w:delText>
        </w:r>
      </w:del>
      <w:ins w:id="42" w:author="Paula Castrilli" w:date="2025-07-11T00:27:00Z">
        <w:r w:rsidR="00D77831">
          <w:rPr>
            <w:rFonts w:ascii="Crimson Text" w:hAnsi="Crimson Text"/>
            <w:color w:val="000000" w:themeColor="text1"/>
            <w:sz w:val="26"/>
            <w:szCs w:val="26"/>
          </w:rPr>
          <w:t>convirtió</w:t>
        </w:r>
      </w:ins>
      <w:r w:rsidR="00F94444" w:rsidRPr="00925B2C">
        <w:rPr>
          <w:rFonts w:ascii="Crimson Text" w:hAnsi="Crimson Text"/>
          <w:color w:val="000000" w:themeColor="text1"/>
          <w:sz w:val="26"/>
          <w:szCs w:val="26"/>
        </w:rPr>
        <w:t xml:space="preserve"> en un </w:t>
      </w:r>
      <w:r w:rsidR="00CF47F6" w:rsidRPr="00925B2C">
        <w:rPr>
          <w:rFonts w:ascii="Crimson Text" w:hAnsi="Crimson Text"/>
          <w:color w:val="000000" w:themeColor="text1"/>
          <w:sz w:val="26"/>
          <w:szCs w:val="26"/>
        </w:rPr>
        <w:t>pasaje</w:t>
      </w:r>
      <w:r w:rsidR="00F94444" w:rsidRPr="00925B2C">
        <w:rPr>
          <w:rFonts w:ascii="Crimson Text" w:hAnsi="Crimson Text"/>
          <w:color w:val="000000" w:themeColor="text1"/>
          <w:sz w:val="26"/>
          <w:szCs w:val="26"/>
        </w:rPr>
        <w:t xml:space="preserve"> a la locura. Desesperado</w:t>
      </w:r>
      <w:r w:rsidRPr="00925B2C">
        <w:rPr>
          <w:rFonts w:ascii="Crimson Text" w:hAnsi="Crimson Text"/>
          <w:color w:val="000000" w:themeColor="text1"/>
          <w:sz w:val="26"/>
          <w:szCs w:val="26"/>
        </w:rPr>
        <w:t xml:space="preserve">, había intentado </w:t>
      </w:r>
      <w:r w:rsidR="005F6E51" w:rsidRPr="00925B2C">
        <w:rPr>
          <w:rFonts w:ascii="Crimson Text" w:hAnsi="Crimson Text"/>
          <w:color w:val="000000" w:themeColor="text1"/>
          <w:sz w:val="26"/>
          <w:szCs w:val="26"/>
        </w:rPr>
        <w:t>derribar</w:t>
      </w:r>
      <w:r w:rsidRPr="00925B2C">
        <w:rPr>
          <w:rFonts w:ascii="Crimson Text" w:hAnsi="Crimson Text"/>
          <w:color w:val="000000" w:themeColor="text1"/>
          <w:sz w:val="26"/>
          <w:szCs w:val="26"/>
        </w:rPr>
        <w:t xml:space="preserve"> la reja </w:t>
      </w:r>
      <w:r w:rsidR="005F6E51" w:rsidRPr="00925B2C">
        <w:rPr>
          <w:rFonts w:ascii="Crimson Text" w:hAnsi="Crimson Text"/>
          <w:color w:val="000000" w:themeColor="text1"/>
          <w:sz w:val="26"/>
          <w:szCs w:val="26"/>
        </w:rPr>
        <w:t>una y otra vez</w:t>
      </w:r>
      <w:r w:rsidRPr="00925B2C">
        <w:rPr>
          <w:rFonts w:ascii="Crimson Text" w:hAnsi="Crimson Text"/>
          <w:color w:val="000000" w:themeColor="text1"/>
          <w:sz w:val="26"/>
          <w:szCs w:val="26"/>
        </w:rPr>
        <w:t>, pero</w:t>
      </w:r>
      <w:r w:rsidR="008E2D94" w:rsidRPr="00925B2C">
        <w:rPr>
          <w:rFonts w:ascii="Crimson Text" w:hAnsi="Crimson Text"/>
          <w:color w:val="000000" w:themeColor="text1"/>
          <w:sz w:val="26"/>
          <w:szCs w:val="26"/>
        </w:rPr>
        <w:t xml:space="preserve"> la firmeza de</w:t>
      </w:r>
      <w:r w:rsidRPr="00925B2C">
        <w:rPr>
          <w:rFonts w:ascii="Crimson Text" w:hAnsi="Crimson Text"/>
          <w:color w:val="000000" w:themeColor="text1"/>
          <w:sz w:val="26"/>
          <w:szCs w:val="26"/>
        </w:rPr>
        <w:t xml:space="preserve"> los barrotes </w:t>
      </w:r>
      <w:r w:rsidR="008E2D94" w:rsidRPr="00925B2C">
        <w:rPr>
          <w:rFonts w:ascii="Crimson Text" w:hAnsi="Crimson Text"/>
          <w:color w:val="000000" w:themeColor="text1"/>
          <w:sz w:val="26"/>
          <w:szCs w:val="26"/>
        </w:rPr>
        <w:t xml:space="preserve">truncaba su </w:t>
      </w:r>
      <w:r w:rsidR="00CF47F6" w:rsidRPr="00925B2C">
        <w:rPr>
          <w:rFonts w:ascii="Crimson Text" w:hAnsi="Crimson Text"/>
          <w:color w:val="000000" w:themeColor="text1"/>
          <w:sz w:val="26"/>
          <w:szCs w:val="26"/>
        </w:rPr>
        <w:t>esfuerzo</w:t>
      </w:r>
      <w:r w:rsidRPr="00925B2C">
        <w:rPr>
          <w:rFonts w:ascii="Crimson Text" w:hAnsi="Crimson Text"/>
          <w:color w:val="000000" w:themeColor="text1"/>
          <w:sz w:val="26"/>
          <w:szCs w:val="26"/>
        </w:rPr>
        <w:t xml:space="preserve">. También había considerado descender por el abismo, pero su instinto de supervivencia lo convencía de evitar la osadía. </w:t>
      </w:r>
      <w:r w:rsidR="005A7DDB" w:rsidRPr="00925B2C">
        <w:rPr>
          <w:rFonts w:ascii="Crimson Text" w:hAnsi="Crimson Text"/>
          <w:color w:val="000000" w:themeColor="text1"/>
          <w:sz w:val="26"/>
          <w:szCs w:val="26"/>
        </w:rPr>
        <w:t>Prevalecía latente, en cada instante, el llamado de auxilio a Agatha</w:t>
      </w:r>
      <w:r w:rsidRPr="00925B2C">
        <w:rPr>
          <w:rFonts w:ascii="Crimson Text" w:hAnsi="Crimson Text"/>
          <w:color w:val="000000" w:themeColor="text1"/>
          <w:sz w:val="26"/>
          <w:szCs w:val="26"/>
        </w:rPr>
        <w:t xml:space="preserve">, pero </w:t>
      </w:r>
      <w:r w:rsidR="00F94444" w:rsidRPr="00925B2C">
        <w:rPr>
          <w:rFonts w:ascii="Crimson Text" w:hAnsi="Crimson Text"/>
          <w:color w:val="000000" w:themeColor="text1"/>
          <w:sz w:val="26"/>
          <w:szCs w:val="26"/>
        </w:rPr>
        <w:t>no quería exponerla ante los guardias</w:t>
      </w:r>
      <w:r w:rsidR="009C4333" w:rsidRPr="00925B2C">
        <w:rPr>
          <w:rFonts w:ascii="Crimson Text" w:hAnsi="Crimson Text"/>
          <w:color w:val="000000" w:themeColor="text1"/>
          <w:sz w:val="26"/>
          <w:szCs w:val="26"/>
        </w:rPr>
        <w:t xml:space="preserve">. </w:t>
      </w:r>
      <w:r w:rsidR="00F94444" w:rsidRPr="00925B2C">
        <w:rPr>
          <w:rFonts w:ascii="Crimson Text" w:hAnsi="Crimson Text"/>
          <w:color w:val="000000" w:themeColor="text1"/>
          <w:sz w:val="26"/>
          <w:szCs w:val="26"/>
        </w:rPr>
        <w:t>Por momentos</w:t>
      </w:r>
      <w:r w:rsidR="009C4333" w:rsidRPr="00925B2C">
        <w:rPr>
          <w:rFonts w:ascii="Crimson Text" w:hAnsi="Crimson Text"/>
          <w:color w:val="000000" w:themeColor="text1"/>
          <w:sz w:val="26"/>
          <w:szCs w:val="26"/>
        </w:rPr>
        <w:t>, pensaba que hab</w:t>
      </w:r>
      <w:r w:rsidR="005A7DDB" w:rsidRPr="00925B2C">
        <w:rPr>
          <w:rFonts w:ascii="Crimson Text" w:hAnsi="Crimson Text"/>
          <w:color w:val="000000" w:themeColor="text1"/>
          <w:sz w:val="26"/>
          <w:szCs w:val="26"/>
        </w:rPr>
        <w:t>r</w:t>
      </w:r>
      <w:r w:rsidR="009C4333" w:rsidRPr="00925B2C">
        <w:rPr>
          <w:rFonts w:ascii="Crimson Text" w:hAnsi="Crimson Text"/>
          <w:color w:val="000000" w:themeColor="text1"/>
          <w:sz w:val="26"/>
          <w:szCs w:val="26"/>
        </w:rPr>
        <w:t xml:space="preserve">ía sido un error haber evitado la ejecución </w:t>
      </w:r>
      <w:r w:rsidR="005A7DDB" w:rsidRPr="00925B2C">
        <w:rPr>
          <w:rFonts w:ascii="Crimson Text" w:hAnsi="Crimson Text"/>
          <w:color w:val="000000" w:themeColor="text1"/>
          <w:sz w:val="26"/>
          <w:szCs w:val="26"/>
        </w:rPr>
        <w:t>ordenada por</w:t>
      </w:r>
      <w:r w:rsidR="009C4333" w:rsidRPr="00925B2C">
        <w:rPr>
          <w:rFonts w:ascii="Crimson Text" w:hAnsi="Crimson Text"/>
          <w:color w:val="000000" w:themeColor="text1"/>
          <w:sz w:val="26"/>
          <w:szCs w:val="26"/>
        </w:rPr>
        <w:t xml:space="preserve"> </w:t>
      </w:r>
      <w:proofErr w:type="spellStart"/>
      <w:r w:rsidR="005A7DDB" w:rsidRPr="00925B2C">
        <w:rPr>
          <w:rFonts w:ascii="Crimson Text" w:hAnsi="Crimson Text"/>
          <w:color w:val="000000" w:themeColor="text1"/>
          <w:sz w:val="26"/>
          <w:szCs w:val="26"/>
        </w:rPr>
        <w:t>Kalevi</w:t>
      </w:r>
      <w:proofErr w:type="spellEnd"/>
      <w:r w:rsidR="009C4333" w:rsidRPr="00925B2C">
        <w:rPr>
          <w:rFonts w:ascii="Crimson Text" w:hAnsi="Crimson Text"/>
          <w:color w:val="000000" w:themeColor="text1"/>
          <w:sz w:val="26"/>
          <w:szCs w:val="26"/>
        </w:rPr>
        <w:t>. Su úni</w:t>
      </w:r>
      <w:r w:rsidR="00BB0AF1" w:rsidRPr="00925B2C">
        <w:rPr>
          <w:rFonts w:ascii="Crimson Text" w:hAnsi="Crimson Text"/>
          <w:color w:val="000000" w:themeColor="text1"/>
          <w:sz w:val="26"/>
          <w:szCs w:val="26"/>
        </w:rPr>
        <w:t>ca opción consistía en esperar a</w:t>
      </w:r>
      <w:r w:rsidR="009C4333" w:rsidRPr="00925B2C">
        <w:rPr>
          <w:rFonts w:ascii="Crimson Text" w:hAnsi="Crimson Text"/>
          <w:color w:val="000000" w:themeColor="text1"/>
          <w:sz w:val="26"/>
          <w:szCs w:val="26"/>
        </w:rPr>
        <w:t>l día del aniversario</w:t>
      </w:r>
      <w:del w:id="43" w:author="Paula Castrilli" w:date="2025-07-11T00:28:00Z">
        <w:r w:rsidR="009C4333" w:rsidRPr="00925B2C" w:rsidDel="00D77831">
          <w:rPr>
            <w:rFonts w:ascii="Crimson Text" w:hAnsi="Crimson Text"/>
            <w:color w:val="000000" w:themeColor="text1"/>
            <w:sz w:val="26"/>
            <w:szCs w:val="26"/>
          </w:rPr>
          <w:delText>,</w:delText>
        </w:r>
      </w:del>
      <w:r w:rsidR="009C4333" w:rsidRPr="00925B2C">
        <w:rPr>
          <w:rFonts w:ascii="Crimson Text" w:hAnsi="Crimson Text"/>
          <w:color w:val="000000" w:themeColor="text1"/>
          <w:sz w:val="26"/>
          <w:szCs w:val="26"/>
        </w:rPr>
        <w:t xml:space="preserve"> y </w:t>
      </w:r>
      <w:r w:rsidR="00F94444" w:rsidRPr="00925B2C">
        <w:rPr>
          <w:rFonts w:ascii="Crimson Text" w:hAnsi="Crimson Text"/>
          <w:color w:val="000000" w:themeColor="text1"/>
          <w:sz w:val="26"/>
          <w:szCs w:val="26"/>
        </w:rPr>
        <w:t>aguardar</w:t>
      </w:r>
      <w:r w:rsidR="009C4333" w:rsidRPr="00925B2C">
        <w:rPr>
          <w:rFonts w:ascii="Crimson Text" w:hAnsi="Crimson Text"/>
          <w:color w:val="000000" w:themeColor="text1"/>
          <w:sz w:val="26"/>
          <w:szCs w:val="26"/>
        </w:rPr>
        <w:t xml:space="preserve"> atento a lo que le deparara el destino.</w:t>
      </w:r>
    </w:p>
    <w:p w:rsidR="002C0B99" w:rsidRPr="00925B2C" w:rsidRDefault="008E4F08" w:rsidP="00C45490">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Había perdido la noción del tiempo</w:t>
      </w:r>
      <w:r w:rsidR="00EC3574" w:rsidRPr="00925B2C">
        <w:rPr>
          <w:rFonts w:ascii="Crimson Text" w:hAnsi="Crimson Text"/>
          <w:color w:val="000000" w:themeColor="text1"/>
          <w:sz w:val="26"/>
          <w:szCs w:val="26"/>
        </w:rPr>
        <w:t xml:space="preserve"> y</w:t>
      </w:r>
      <w:r w:rsidRPr="00925B2C">
        <w:rPr>
          <w:rFonts w:ascii="Crimson Text" w:hAnsi="Crimson Text"/>
          <w:color w:val="000000" w:themeColor="text1"/>
          <w:sz w:val="26"/>
          <w:szCs w:val="26"/>
        </w:rPr>
        <w:t xml:space="preserve"> </w:t>
      </w:r>
      <w:r w:rsidR="00C85945" w:rsidRPr="00925B2C">
        <w:rPr>
          <w:rFonts w:ascii="Crimson Text" w:hAnsi="Crimson Text"/>
          <w:color w:val="000000" w:themeColor="text1"/>
          <w:sz w:val="26"/>
          <w:szCs w:val="26"/>
        </w:rPr>
        <w:t>l</w:t>
      </w:r>
      <w:r w:rsidR="00BB0AF1" w:rsidRPr="00925B2C">
        <w:rPr>
          <w:rFonts w:ascii="Crimson Text" w:hAnsi="Crimson Text"/>
          <w:color w:val="000000" w:themeColor="text1"/>
          <w:sz w:val="26"/>
          <w:szCs w:val="26"/>
        </w:rPr>
        <w:t>os</w:t>
      </w:r>
      <w:r w:rsidRPr="00925B2C">
        <w:rPr>
          <w:rFonts w:ascii="Crimson Text" w:hAnsi="Crimson Text"/>
          <w:color w:val="000000" w:themeColor="text1"/>
          <w:sz w:val="26"/>
          <w:szCs w:val="26"/>
        </w:rPr>
        <w:t xml:space="preserve"> días</w:t>
      </w:r>
      <w:r w:rsidR="00BB0AF1"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 xml:space="preserve">de encierro. La </w:t>
      </w:r>
      <w:r w:rsidR="00BB0AF1" w:rsidRPr="00925B2C">
        <w:rPr>
          <w:rFonts w:ascii="Crimson Text" w:hAnsi="Crimson Text"/>
          <w:color w:val="000000" w:themeColor="text1"/>
          <w:sz w:val="26"/>
          <w:szCs w:val="26"/>
        </w:rPr>
        <w:t xml:space="preserve">pesadumbre </w:t>
      </w:r>
      <w:r w:rsidR="00EC3574" w:rsidRPr="00925B2C">
        <w:rPr>
          <w:rFonts w:ascii="Crimson Text" w:hAnsi="Crimson Text"/>
          <w:color w:val="000000" w:themeColor="text1"/>
          <w:sz w:val="26"/>
          <w:szCs w:val="26"/>
        </w:rPr>
        <w:t xml:space="preserve">se había </w:t>
      </w:r>
      <w:r w:rsidR="00BE1B83" w:rsidRPr="00925B2C">
        <w:rPr>
          <w:rFonts w:ascii="Crimson Text" w:hAnsi="Crimson Text"/>
          <w:color w:val="000000" w:themeColor="text1"/>
          <w:sz w:val="26"/>
          <w:szCs w:val="26"/>
        </w:rPr>
        <w:t>adueñado del</w:t>
      </w:r>
      <w:r w:rsidR="00EC3574" w:rsidRPr="00925B2C">
        <w:rPr>
          <w:rFonts w:ascii="Crimson Text" w:hAnsi="Crimson Text"/>
          <w:color w:val="000000" w:themeColor="text1"/>
          <w:sz w:val="26"/>
          <w:szCs w:val="26"/>
        </w:rPr>
        <w:t xml:space="preserve"> </w:t>
      </w:r>
      <w:r w:rsidR="00BB0AF1" w:rsidRPr="00925B2C">
        <w:rPr>
          <w:rFonts w:ascii="Crimson Text" w:hAnsi="Crimson Text"/>
          <w:color w:val="000000" w:themeColor="text1"/>
          <w:sz w:val="26"/>
          <w:szCs w:val="26"/>
        </w:rPr>
        <w:t xml:space="preserve">espacio y se tornaba </w:t>
      </w:r>
      <w:r w:rsidR="00305D13" w:rsidRPr="00925B2C">
        <w:rPr>
          <w:rFonts w:ascii="Crimson Text" w:hAnsi="Crimson Text"/>
          <w:color w:val="000000" w:themeColor="text1"/>
          <w:sz w:val="26"/>
          <w:szCs w:val="26"/>
        </w:rPr>
        <w:t>insostenible</w:t>
      </w:r>
      <w:r w:rsidRPr="00925B2C">
        <w:rPr>
          <w:rFonts w:ascii="Crimson Text" w:hAnsi="Crimson Text"/>
          <w:color w:val="000000" w:themeColor="text1"/>
          <w:sz w:val="26"/>
          <w:szCs w:val="26"/>
        </w:rPr>
        <w:t>, hasta que una mañana</w:t>
      </w:r>
      <w:r w:rsidR="00310B97" w:rsidRPr="00925B2C">
        <w:rPr>
          <w:rFonts w:ascii="Crimson Text" w:hAnsi="Crimson Text"/>
          <w:color w:val="000000" w:themeColor="text1"/>
          <w:sz w:val="26"/>
          <w:szCs w:val="26"/>
        </w:rPr>
        <w:t xml:space="preserve">, </w:t>
      </w:r>
      <w:del w:id="44" w:author="Paula Castrilli" w:date="2025-07-11T00:29:00Z">
        <w:r w:rsidR="00310B97" w:rsidRPr="00925B2C" w:rsidDel="00D77831">
          <w:rPr>
            <w:rFonts w:ascii="Crimson Text" w:hAnsi="Crimson Text"/>
            <w:color w:val="000000" w:themeColor="text1"/>
            <w:sz w:val="26"/>
            <w:szCs w:val="26"/>
          </w:rPr>
          <w:delText xml:space="preserve">un </w:delText>
        </w:r>
        <w:r w:rsidR="00305D13" w:rsidRPr="00925B2C" w:rsidDel="00D77831">
          <w:rPr>
            <w:rFonts w:ascii="Crimson Text" w:hAnsi="Crimson Text"/>
            <w:color w:val="000000" w:themeColor="text1"/>
            <w:sz w:val="26"/>
            <w:szCs w:val="26"/>
          </w:rPr>
          <w:delText>hecho atípico</w:delText>
        </w:r>
      </w:del>
      <w:ins w:id="45" w:author="Paula Castrilli" w:date="2025-07-11T00:29:00Z">
        <w:r w:rsidR="00D77831">
          <w:rPr>
            <w:rFonts w:ascii="Crimson Text" w:hAnsi="Crimson Text"/>
            <w:color w:val="000000" w:themeColor="text1"/>
            <w:sz w:val="26"/>
            <w:szCs w:val="26"/>
          </w:rPr>
          <w:t>algo</w:t>
        </w:r>
      </w:ins>
      <w:r w:rsidR="00305D13" w:rsidRPr="00925B2C">
        <w:rPr>
          <w:rFonts w:ascii="Crimson Text" w:hAnsi="Crimson Text"/>
          <w:color w:val="000000" w:themeColor="text1"/>
          <w:sz w:val="26"/>
          <w:szCs w:val="26"/>
        </w:rPr>
        <w:t xml:space="preserve"> </w:t>
      </w:r>
      <w:r w:rsidR="00BB0AF1" w:rsidRPr="00925B2C">
        <w:rPr>
          <w:rFonts w:ascii="Crimson Text" w:hAnsi="Crimson Text"/>
          <w:color w:val="000000" w:themeColor="text1"/>
          <w:sz w:val="26"/>
          <w:szCs w:val="26"/>
        </w:rPr>
        <w:t>rompió la monotonía</w:t>
      </w:r>
      <w:r w:rsidRPr="00925B2C">
        <w:rPr>
          <w:rFonts w:ascii="Crimson Text" w:hAnsi="Crimson Text"/>
          <w:color w:val="000000" w:themeColor="text1"/>
          <w:sz w:val="26"/>
          <w:szCs w:val="26"/>
        </w:rPr>
        <w:t xml:space="preserve">. Eros abrió los ojos aturdido por el estruendo de tambores, el sonido era abrumador y </w:t>
      </w:r>
      <w:r w:rsidR="00EC3574" w:rsidRPr="00925B2C">
        <w:rPr>
          <w:rFonts w:ascii="Crimson Text" w:hAnsi="Crimson Text"/>
          <w:color w:val="000000" w:themeColor="text1"/>
          <w:sz w:val="26"/>
          <w:szCs w:val="26"/>
        </w:rPr>
        <w:t>retumbaba</w:t>
      </w:r>
      <w:r w:rsidRPr="00925B2C">
        <w:rPr>
          <w:rFonts w:ascii="Crimson Text" w:hAnsi="Crimson Text"/>
          <w:color w:val="000000" w:themeColor="text1"/>
          <w:sz w:val="26"/>
          <w:szCs w:val="26"/>
        </w:rPr>
        <w:t xml:space="preserve"> aún más fuerte al enredarse con el eco de las escaleras. El ritmo era alegre y festivo, </w:t>
      </w:r>
      <w:r w:rsidR="004F539F" w:rsidRPr="00925B2C">
        <w:rPr>
          <w:rFonts w:ascii="Crimson Text" w:hAnsi="Crimson Text"/>
          <w:color w:val="000000" w:themeColor="text1"/>
          <w:sz w:val="26"/>
          <w:szCs w:val="26"/>
        </w:rPr>
        <w:t>lejos de</w:t>
      </w:r>
      <w:r w:rsidRPr="00925B2C">
        <w:rPr>
          <w:rFonts w:ascii="Crimson Text" w:hAnsi="Crimson Text"/>
          <w:color w:val="000000" w:themeColor="text1"/>
          <w:sz w:val="26"/>
          <w:szCs w:val="26"/>
        </w:rPr>
        <w:t xml:space="preserve"> un </w:t>
      </w:r>
      <w:r w:rsidR="00DD7F52" w:rsidRPr="00925B2C">
        <w:rPr>
          <w:rFonts w:ascii="Crimson Text" w:hAnsi="Crimson Text"/>
          <w:color w:val="000000" w:themeColor="text1"/>
          <w:sz w:val="26"/>
          <w:szCs w:val="26"/>
        </w:rPr>
        <w:t>trasfondo</w:t>
      </w:r>
      <w:r w:rsidRPr="00925B2C">
        <w:rPr>
          <w:rFonts w:ascii="Crimson Text" w:hAnsi="Crimson Text"/>
          <w:color w:val="000000" w:themeColor="text1"/>
          <w:sz w:val="26"/>
          <w:szCs w:val="26"/>
        </w:rPr>
        <w:t xml:space="preserve"> militar.</w:t>
      </w:r>
    </w:p>
    <w:p w:rsidR="003031F3" w:rsidRPr="00925B2C" w:rsidRDefault="008E4F08" w:rsidP="00C45490">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Sorprendido, </w:t>
      </w:r>
      <w:del w:id="46" w:author="Paula Castrilli" w:date="2025-07-11T00:30:00Z">
        <w:r w:rsidR="002C0B99" w:rsidRPr="00925B2C" w:rsidDel="00BA123F">
          <w:rPr>
            <w:rFonts w:ascii="Crimson Text" w:hAnsi="Crimson Text"/>
            <w:color w:val="000000" w:themeColor="text1"/>
            <w:sz w:val="26"/>
            <w:szCs w:val="26"/>
          </w:rPr>
          <w:delText>se mantuvo expectante, había re</w:delText>
        </w:r>
        <w:r w:rsidR="004F539F" w:rsidRPr="00925B2C" w:rsidDel="00BA123F">
          <w:rPr>
            <w:rFonts w:ascii="Crimson Text" w:hAnsi="Crimson Text"/>
            <w:color w:val="000000" w:themeColor="text1"/>
            <w:sz w:val="26"/>
            <w:szCs w:val="26"/>
          </w:rPr>
          <w:delText>cuperado</w:delText>
        </w:r>
      </w:del>
      <w:ins w:id="47" w:author="Paula Castrilli" w:date="2025-07-11T00:30:00Z">
        <w:r w:rsidR="00BA123F">
          <w:rPr>
            <w:rFonts w:ascii="Crimson Text" w:hAnsi="Crimson Text"/>
            <w:color w:val="000000" w:themeColor="text1"/>
            <w:sz w:val="26"/>
            <w:szCs w:val="26"/>
          </w:rPr>
          <w:t>logró recuperar</w:t>
        </w:r>
      </w:ins>
      <w:r w:rsidR="004F539F" w:rsidRPr="00925B2C">
        <w:rPr>
          <w:rFonts w:ascii="Crimson Text" w:hAnsi="Crimson Text"/>
          <w:color w:val="000000" w:themeColor="text1"/>
          <w:sz w:val="26"/>
          <w:szCs w:val="26"/>
        </w:rPr>
        <w:t xml:space="preserve"> la atención escapando de</w:t>
      </w:r>
      <w:r w:rsidR="002C0B99" w:rsidRPr="00925B2C">
        <w:rPr>
          <w:rFonts w:ascii="Crimson Text" w:hAnsi="Crimson Text"/>
          <w:color w:val="000000" w:themeColor="text1"/>
          <w:sz w:val="26"/>
          <w:szCs w:val="26"/>
        </w:rPr>
        <w:t xml:space="preserve">l letargo de los últimos días. Poco después, se </w:t>
      </w:r>
      <w:r w:rsidR="004F539F" w:rsidRPr="00925B2C">
        <w:rPr>
          <w:rFonts w:ascii="Crimson Text" w:hAnsi="Crimson Text"/>
          <w:color w:val="000000" w:themeColor="text1"/>
          <w:sz w:val="26"/>
          <w:szCs w:val="26"/>
        </w:rPr>
        <w:t>incorporó</w:t>
      </w:r>
      <w:r w:rsidR="002C0B99" w:rsidRPr="00925B2C">
        <w:rPr>
          <w:rFonts w:ascii="Crimson Text" w:hAnsi="Crimson Text"/>
          <w:color w:val="000000" w:themeColor="text1"/>
          <w:sz w:val="26"/>
          <w:szCs w:val="26"/>
        </w:rPr>
        <w:t xml:space="preserve"> el sonido de trompetas, cientos de ellas en </w:t>
      </w:r>
      <w:del w:id="48" w:author="Paula Castrilli" w:date="2025-07-11T00:31:00Z">
        <w:r w:rsidR="002C0B99" w:rsidRPr="00925B2C" w:rsidDel="00BA123F">
          <w:rPr>
            <w:rFonts w:ascii="Crimson Text" w:hAnsi="Crimson Text"/>
            <w:color w:val="000000" w:themeColor="text1"/>
            <w:sz w:val="26"/>
            <w:szCs w:val="26"/>
          </w:rPr>
          <w:delText xml:space="preserve">perfecta </w:delText>
        </w:r>
      </w:del>
      <w:ins w:id="49" w:author="Paula Castrilli" w:date="2025-07-11T00:31:00Z">
        <w:r w:rsidR="00BA123F">
          <w:rPr>
            <w:rFonts w:ascii="Crimson Text" w:hAnsi="Crimson Text"/>
            <w:color w:val="000000" w:themeColor="text1"/>
            <w:sz w:val="26"/>
            <w:szCs w:val="26"/>
          </w:rPr>
          <w:t>una</w:t>
        </w:r>
        <w:r w:rsidR="00BA123F" w:rsidRPr="00925B2C">
          <w:rPr>
            <w:rFonts w:ascii="Crimson Text" w:hAnsi="Crimson Text"/>
            <w:color w:val="000000" w:themeColor="text1"/>
            <w:sz w:val="26"/>
            <w:szCs w:val="26"/>
          </w:rPr>
          <w:t xml:space="preserve"> </w:t>
        </w:r>
      </w:ins>
      <w:r w:rsidR="008C4460" w:rsidRPr="00925B2C">
        <w:rPr>
          <w:rFonts w:ascii="Crimson Text" w:hAnsi="Crimson Text"/>
          <w:color w:val="000000" w:themeColor="text1"/>
          <w:sz w:val="26"/>
          <w:szCs w:val="26"/>
        </w:rPr>
        <w:t>sintonía</w:t>
      </w:r>
      <w:ins w:id="50" w:author="Paula Castrilli" w:date="2025-07-11T00:31:00Z">
        <w:r w:rsidR="00BA123F">
          <w:rPr>
            <w:rFonts w:ascii="Crimson Text" w:hAnsi="Crimson Text"/>
            <w:color w:val="000000" w:themeColor="text1"/>
            <w:sz w:val="26"/>
            <w:szCs w:val="26"/>
          </w:rPr>
          <w:t xml:space="preserve"> perfecta</w:t>
        </w:r>
      </w:ins>
      <w:del w:id="51" w:author="Paula Castrilli" w:date="2025-07-11T00:31:00Z">
        <w:r w:rsidR="002C0B99" w:rsidRPr="00925B2C" w:rsidDel="00BA123F">
          <w:rPr>
            <w:rFonts w:ascii="Crimson Text" w:hAnsi="Crimson Text"/>
            <w:color w:val="000000" w:themeColor="text1"/>
            <w:sz w:val="26"/>
            <w:szCs w:val="26"/>
          </w:rPr>
          <w:delText>, la sinfonía era</w:delText>
        </w:r>
      </w:del>
      <w:ins w:id="52" w:author="Paula Castrilli" w:date="2025-07-11T00:31:00Z">
        <w:r w:rsidR="00BA123F">
          <w:rPr>
            <w:rFonts w:ascii="Crimson Text" w:hAnsi="Crimson Text"/>
            <w:color w:val="000000" w:themeColor="text1"/>
            <w:sz w:val="26"/>
            <w:szCs w:val="26"/>
          </w:rPr>
          <w:t xml:space="preserve"> y</w:t>
        </w:r>
      </w:ins>
      <w:r w:rsidR="002C0B99" w:rsidRPr="00925B2C">
        <w:rPr>
          <w:rFonts w:ascii="Crimson Text" w:hAnsi="Crimson Text"/>
          <w:color w:val="000000" w:themeColor="text1"/>
          <w:sz w:val="26"/>
          <w:szCs w:val="26"/>
        </w:rPr>
        <w:t xml:space="preserve"> verdaderamente</w:t>
      </w:r>
      <w:r w:rsidR="000E1C5F" w:rsidRPr="00925B2C">
        <w:rPr>
          <w:rFonts w:ascii="Crimson Text" w:hAnsi="Crimson Text"/>
          <w:color w:val="000000" w:themeColor="text1"/>
          <w:sz w:val="26"/>
          <w:szCs w:val="26"/>
        </w:rPr>
        <w:t xml:space="preserve"> bella</w:t>
      </w:r>
      <w:r w:rsidR="002C0B99" w:rsidRPr="00925B2C">
        <w:rPr>
          <w:rFonts w:ascii="Crimson Text" w:hAnsi="Crimson Text"/>
          <w:color w:val="000000" w:themeColor="text1"/>
          <w:sz w:val="26"/>
          <w:szCs w:val="26"/>
        </w:rPr>
        <w:t xml:space="preserve"> </w:t>
      </w:r>
      <w:del w:id="53" w:author="Paula Castrilli" w:date="2025-07-11T00:31:00Z">
        <w:r w:rsidR="002C0B99" w:rsidRPr="00925B2C" w:rsidDel="00BA123F">
          <w:rPr>
            <w:rFonts w:ascii="Crimson Text" w:hAnsi="Crimson Text"/>
            <w:color w:val="000000" w:themeColor="text1"/>
            <w:sz w:val="26"/>
            <w:szCs w:val="26"/>
          </w:rPr>
          <w:delText>y</w:delText>
        </w:r>
      </w:del>
      <w:ins w:id="54" w:author="Paula Castrilli" w:date="2025-07-11T00:31:00Z">
        <w:r w:rsidR="00BA123F">
          <w:rPr>
            <w:rFonts w:ascii="Crimson Text" w:hAnsi="Crimson Text"/>
            <w:color w:val="000000" w:themeColor="text1"/>
            <w:sz w:val="26"/>
            <w:szCs w:val="26"/>
          </w:rPr>
          <w:t>que</w:t>
        </w:r>
      </w:ins>
      <w:r w:rsidR="000E1C5F" w:rsidRPr="00925B2C">
        <w:rPr>
          <w:rFonts w:ascii="Crimson Text" w:hAnsi="Crimson Text"/>
          <w:color w:val="000000" w:themeColor="text1"/>
          <w:sz w:val="26"/>
          <w:szCs w:val="26"/>
        </w:rPr>
        <w:t>,</w:t>
      </w:r>
      <w:r w:rsidR="002C0B99" w:rsidRPr="00925B2C">
        <w:rPr>
          <w:rFonts w:ascii="Crimson Text" w:hAnsi="Crimson Text"/>
          <w:color w:val="000000" w:themeColor="text1"/>
          <w:sz w:val="26"/>
          <w:szCs w:val="26"/>
        </w:rPr>
        <w:t xml:space="preserve"> en contraste a las sombras que</w:t>
      </w:r>
      <w:r w:rsidR="00546B5A" w:rsidRPr="00925B2C">
        <w:rPr>
          <w:rFonts w:ascii="Crimson Text" w:hAnsi="Crimson Text"/>
          <w:color w:val="000000" w:themeColor="text1"/>
          <w:sz w:val="26"/>
          <w:szCs w:val="26"/>
        </w:rPr>
        <w:t xml:space="preserve"> lo</w:t>
      </w:r>
      <w:r w:rsidR="002C0B99" w:rsidRPr="00925B2C">
        <w:rPr>
          <w:rFonts w:ascii="Crimson Text" w:hAnsi="Crimson Text"/>
          <w:color w:val="000000" w:themeColor="text1"/>
          <w:sz w:val="26"/>
          <w:szCs w:val="26"/>
        </w:rPr>
        <w:t xml:space="preserve"> </w:t>
      </w:r>
      <w:r w:rsidR="004F539F" w:rsidRPr="00925B2C">
        <w:rPr>
          <w:rFonts w:ascii="Crimson Text" w:hAnsi="Crimson Text"/>
          <w:color w:val="000000" w:themeColor="text1"/>
          <w:sz w:val="26"/>
          <w:szCs w:val="26"/>
        </w:rPr>
        <w:t>gobernaban</w:t>
      </w:r>
      <w:r w:rsidR="000E1C5F" w:rsidRPr="00925B2C">
        <w:rPr>
          <w:rFonts w:ascii="Crimson Text" w:hAnsi="Crimson Text"/>
          <w:color w:val="000000" w:themeColor="text1"/>
          <w:sz w:val="26"/>
          <w:szCs w:val="26"/>
        </w:rPr>
        <w:t>,</w:t>
      </w:r>
      <w:r w:rsidR="002C0B99" w:rsidRPr="00925B2C">
        <w:rPr>
          <w:rFonts w:ascii="Crimson Text" w:hAnsi="Crimson Text"/>
          <w:color w:val="000000" w:themeColor="text1"/>
          <w:sz w:val="26"/>
          <w:szCs w:val="26"/>
        </w:rPr>
        <w:t xml:space="preserve"> se </w:t>
      </w:r>
      <w:r w:rsidR="00546B5A" w:rsidRPr="00925B2C">
        <w:rPr>
          <w:rFonts w:ascii="Crimson Text" w:hAnsi="Crimson Text"/>
          <w:color w:val="000000" w:themeColor="text1"/>
          <w:sz w:val="26"/>
          <w:szCs w:val="26"/>
        </w:rPr>
        <w:t>presentaba</w:t>
      </w:r>
      <w:r w:rsidR="002C0B99" w:rsidRPr="00925B2C">
        <w:rPr>
          <w:rFonts w:ascii="Crimson Text" w:hAnsi="Crimson Text"/>
          <w:color w:val="000000" w:themeColor="text1"/>
          <w:sz w:val="26"/>
          <w:szCs w:val="26"/>
        </w:rPr>
        <w:t xml:space="preserve"> como un </w:t>
      </w:r>
      <w:r w:rsidR="00305D13" w:rsidRPr="00925B2C">
        <w:rPr>
          <w:rFonts w:ascii="Crimson Text" w:hAnsi="Crimson Text"/>
          <w:color w:val="000000" w:themeColor="text1"/>
          <w:sz w:val="26"/>
          <w:szCs w:val="26"/>
        </w:rPr>
        <w:t>guiño</w:t>
      </w:r>
      <w:r w:rsidR="002C0B99" w:rsidRPr="00925B2C">
        <w:rPr>
          <w:rFonts w:ascii="Crimson Text" w:hAnsi="Crimson Text"/>
          <w:color w:val="000000" w:themeColor="text1"/>
          <w:sz w:val="26"/>
          <w:szCs w:val="26"/>
        </w:rPr>
        <w:t xml:space="preserve"> de esperanza.</w:t>
      </w:r>
    </w:p>
    <w:p w:rsidR="002C0B99" w:rsidRPr="00925B2C" w:rsidRDefault="00546B5A" w:rsidP="00C45490">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Poco después</w:t>
      </w:r>
      <w:r w:rsidR="00923961" w:rsidRPr="00925B2C">
        <w:rPr>
          <w:rFonts w:ascii="Crimson Text" w:hAnsi="Crimson Text"/>
          <w:color w:val="000000" w:themeColor="text1"/>
          <w:sz w:val="26"/>
          <w:szCs w:val="26"/>
        </w:rPr>
        <w:t>,</w:t>
      </w:r>
      <w:r w:rsidR="002C0B99" w:rsidRPr="00925B2C">
        <w:rPr>
          <w:rFonts w:ascii="Crimson Text" w:hAnsi="Crimson Text"/>
          <w:color w:val="000000" w:themeColor="text1"/>
          <w:sz w:val="26"/>
          <w:szCs w:val="26"/>
        </w:rPr>
        <w:t xml:space="preserve"> el ambiente se quebró </w:t>
      </w:r>
      <w:r w:rsidRPr="00925B2C">
        <w:rPr>
          <w:rFonts w:ascii="Crimson Text" w:hAnsi="Crimson Text"/>
          <w:color w:val="000000" w:themeColor="text1"/>
          <w:sz w:val="26"/>
          <w:szCs w:val="26"/>
        </w:rPr>
        <w:t>con</w:t>
      </w:r>
      <w:r w:rsidR="002C0B99" w:rsidRPr="00925B2C">
        <w:rPr>
          <w:rFonts w:ascii="Crimson Text" w:hAnsi="Crimson Text"/>
          <w:color w:val="000000" w:themeColor="text1"/>
          <w:sz w:val="26"/>
          <w:szCs w:val="26"/>
        </w:rPr>
        <w:t xml:space="preserve"> el </w:t>
      </w:r>
      <w:r w:rsidR="00923961" w:rsidRPr="00925B2C">
        <w:rPr>
          <w:rFonts w:ascii="Crimson Text" w:hAnsi="Crimson Text"/>
          <w:color w:val="000000" w:themeColor="text1"/>
          <w:sz w:val="26"/>
          <w:szCs w:val="26"/>
        </w:rPr>
        <w:t>griterío</w:t>
      </w:r>
      <w:r w:rsidR="002C0B99" w:rsidRPr="00925B2C">
        <w:rPr>
          <w:rFonts w:ascii="Crimson Text" w:hAnsi="Crimson Text"/>
          <w:color w:val="000000" w:themeColor="text1"/>
          <w:sz w:val="26"/>
          <w:szCs w:val="26"/>
        </w:rPr>
        <w:t xml:space="preserve"> ensordecedor de una muchedumbre</w:t>
      </w:r>
      <w:r w:rsidR="009E1812" w:rsidRPr="00925B2C">
        <w:rPr>
          <w:rFonts w:ascii="Crimson Text" w:hAnsi="Crimson Text"/>
          <w:color w:val="000000" w:themeColor="text1"/>
          <w:sz w:val="26"/>
          <w:szCs w:val="26"/>
        </w:rPr>
        <w:t xml:space="preserve"> alborozada. </w:t>
      </w:r>
      <w:del w:id="55" w:author="Paula Castrilli" w:date="2025-07-11T00:32:00Z">
        <w:r w:rsidRPr="00925B2C" w:rsidDel="00BA123F">
          <w:rPr>
            <w:rFonts w:ascii="Crimson Text" w:hAnsi="Crimson Text"/>
            <w:color w:val="000000" w:themeColor="text1"/>
            <w:sz w:val="26"/>
            <w:szCs w:val="26"/>
          </w:rPr>
          <w:delText>El marco</w:delText>
        </w:r>
        <w:r w:rsidR="00923961" w:rsidRPr="00925B2C" w:rsidDel="00BA123F">
          <w:rPr>
            <w:rFonts w:ascii="Crimson Text" w:hAnsi="Crimson Text"/>
            <w:color w:val="000000" w:themeColor="text1"/>
            <w:sz w:val="26"/>
            <w:szCs w:val="26"/>
          </w:rPr>
          <w:delText xml:space="preserve"> </w:delText>
        </w:r>
        <w:r w:rsidR="0077107E" w:rsidRPr="00925B2C" w:rsidDel="00BA123F">
          <w:rPr>
            <w:rFonts w:ascii="Crimson Text" w:hAnsi="Crimson Text"/>
            <w:color w:val="000000" w:themeColor="text1"/>
            <w:sz w:val="26"/>
            <w:szCs w:val="26"/>
          </w:rPr>
          <w:delText>era asombroso</w:delText>
        </w:r>
        <w:r w:rsidR="00923961" w:rsidRPr="00925B2C" w:rsidDel="00BA123F">
          <w:rPr>
            <w:rFonts w:ascii="Crimson Text" w:hAnsi="Crimson Text"/>
            <w:color w:val="000000" w:themeColor="text1"/>
            <w:sz w:val="26"/>
            <w:szCs w:val="26"/>
          </w:rPr>
          <w:delText xml:space="preserve">, </w:delText>
        </w:r>
        <w:r w:rsidR="0077107E" w:rsidRPr="00925B2C" w:rsidDel="00BA123F">
          <w:rPr>
            <w:rFonts w:ascii="Crimson Text" w:hAnsi="Crimson Text"/>
            <w:color w:val="000000" w:themeColor="text1"/>
            <w:sz w:val="26"/>
            <w:szCs w:val="26"/>
          </w:rPr>
          <w:delText>había</w:delText>
        </w:r>
      </w:del>
      <w:ins w:id="56" w:author="Paula Castrilli" w:date="2025-07-11T00:32:00Z">
        <w:r w:rsidR="00BA123F">
          <w:rPr>
            <w:rFonts w:ascii="Crimson Text" w:hAnsi="Crimson Text"/>
            <w:color w:val="000000" w:themeColor="text1"/>
            <w:sz w:val="26"/>
            <w:szCs w:val="26"/>
          </w:rPr>
          <w:t>Había</w:t>
        </w:r>
      </w:ins>
      <w:r w:rsidR="0077107E" w:rsidRPr="00925B2C">
        <w:rPr>
          <w:rFonts w:ascii="Crimson Text" w:hAnsi="Crimson Text"/>
          <w:color w:val="000000" w:themeColor="text1"/>
          <w:sz w:val="26"/>
          <w:szCs w:val="26"/>
        </w:rPr>
        <w:t xml:space="preserve"> una sola razón que lo justificaba:</w:t>
      </w:r>
      <w:r w:rsidR="002C0B99"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el día del aniversario</w:t>
      </w:r>
      <w:r w:rsidR="0077107E" w:rsidRPr="00925B2C">
        <w:rPr>
          <w:rFonts w:ascii="Crimson Text" w:hAnsi="Crimson Text"/>
          <w:color w:val="000000" w:themeColor="text1"/>
          <w:sz w:val="26"/>
          <w:szCs w:val="26"/>
        </w:rPr>
        <w:t xml:space="preserve"> había llegado</w:t>
      </w:r>
      <w:r w:rsidR="002C0B99" w:rsidRPr="00925B2C">
        <w:rPr>
          <w:rFonts w:ascii="Crimson Text" w:hAnsi="Crimson Text"/>
          <w:color w:val="000000" w:themeColor="text1"/>
          <w:sz w:val="26"/>
          <w:szCs w:val="26"/>
        </w:rPr>
        <w:t xml:space="preserve"> y sus festejos acababan de comenzar.</w:t>
      </w:r>
    </w:p>
    <w:p w:rsidR="00F030EB" w:rsidRPr="00925B2C" w:rsidRDefault="00B9524F" w:rsidP="00F030EB">
      <w:pPr>
        <w:tabs>
          <w:tab w:val="left" w:pos="2179"/>
        </w:tabs>
        <w:spacing w:after="0"/>
        <w:ind w:firstLine="284"/>
        <w:jc w:val="both"/>
        <w:rPr>
          <w:rFonts w:ascii="Crimson Text" w:hAnsi="Crimson Text"/>
          <w:color w:val="000000" w:themeColor="text1"/>
          <w:sz w:val="26"/>
          <w:szCs w:val="26"/>
          <w:u w:val="single"/>
        </w:rPr>
      </w:pPr>
      <w:r w:rsidRPr="00925B2C">
        <w:rPr>
          <w:rFonts w:ascii="Crimson Text" w:hAnsi="Crimson Text"/>
          <w:color w:val="000000" w:themeColor="text1"/>
          <w:sz w:val="26"/>
          <w:szCs w:val="26"/>
        </w:rPr>
        <w:t>La</w:t>
      </w:r>
      <w:r w:rsidR="00F030EB" w:rsidRPr="00925B2C">
        <w:rPr>
          <w:rFonts w:ascii="Crimson Text" w:hAnsi="Crimson Text"/>
          <w:color w:val="000000" w:themeColor="text1"/>
          <w:sz w:val="26"/>
          <w:szCs w:val="26"/>
        </w:rPr>
        <w:t xml:space="preserve"> mañana</w:t>
      </w:r>
      <w:r w:rsidR="0077107E" w:rsidRPr="00925B2C">
        <w:rPr>
          <w:rFonts w:ascii="Crimson Text" w:hAnsi="Crimson Text"/>
          <w:color w:val="000000" w:themeColor="text1"/>
          <w:sz w:val="26"/>
          <w:szCs w:val="26"/>
        </w:rPr>
        <w:t xml:space="preserve"> </w:t>
      </w:r>
      <w:r w:rsidR="00FB464D" w:rsidRPr="00925B2C">
        <w:rPr>
          <w:rFonts w:ascii="Crimson Text" w:hAnsi="Crimson Text"/>
          <w:color w:val="000000" w:themeColor="text1"/>
          <w:sz w:val="26"/>
          <w:szCs w:val="26"/>
        </w:rPr>
        <w:t>lucía</w:t>
      </w:r>
      <w:r w:rsidR="00F030EB" w:rsidRPr="00925B2C">
        <w:rPr>
          <w:rFonts w:ascii="Crimson Text" w:hAnsi="Crimson Text"/>
          <w:color w:val="000000" w:themeColor="text1"/>
          <w:sz w:val="26"/>
          <w:szCs w:val="26"/>
        </w:rPr>
        <w:t xml:space="preserve"> esplendida</w:t>
      </w:r>
      <w:r w:rsidR="00FB464D" w:rsidRPr="00925B2C">
        <w:rPr>
          <w:rFonts w:ascii="Crimson Text" w:hAnsi="Crimson Text"/>
          <w:color w:val="000000" w:themeColor="text1"/>
          <w:sz w:val="26"/>
          <w:szCs w:val="26"/>
        </w:rPr>
        <w:t>,</w:t>
      </w:r>
      <w:r w:rsidR="0077107E" w:rsidRPr="00925B2C">
        <w:rPr>
          <w:rFonts w:ascii="Crimson Text" w:hAnsi="Crimson Text"/>
          <w:color w:val="000000" w:themeColor="text1"/>
          <w:sz w:val="26"/>
          <w:szCs w:val="26"/>
        </w:rPr>
        <w:t xml:space="preserve"> y</w:t>
      </w:r>
      <w:r w:rsidR="00F030EB" w:rsidRPr="00925B2C">
        <w:rPr>
          <w:rFonts w:ascii="Crimson Text" w:hAnsi="Crimson Text"/>
          <w:color w:val="000000" w:themeColor="text1"/>
          <w:sz w:val="26"/>
          <w:szCs w:val="26"/>
        </w:rPr>
        <w:t xml:space="preserve"> </w:t>
      </w:r>
      <w:r w:rsidR="0077107E" w:rsidRPr="00925B2C">
        <w:rPr>
          <w:rFonts w:ascii="Crimson Text" w:hAnsi="Crimson Text"/>
          <w:color w:val="000000" w:themeColor="text1"/>
          <w:sz w:val="26"/>
          <w:szCs w:val="26"/>
        </w:rPr>
        <w:t>el tenor del ambiente</w:t>
      </w:r>
      <w:r w:rsidR="001F7AB7" w:rsidRPr="00925B2C">
        <w:rPr>
          <w:rFonts w:ascii="Crimson Text" w:hAnsi="Crimson Text"/>
          <w:color w:val="000000" w:themeColor="text1"/>
          <w:sz w:val="26"/>
          <w:szCs w:val="26"/>
        </w:rPr>
        <w:t xml:space="preserve"> </w:t>
      </w:r>
      <w:r w:rsidR="00F030EB" w:rsidRPr="00925B2C">
        <w:rPr>
          <w:rFonts w:ascii="Crimson Text" w:hAnsi="Crimson Text"/>
          <w:color w:val="000000" w:themeColor="text1"/>
          <w:sz w:val="26"/>
          <w:szCs w:val="26"/>
        </w:rPr>
        <w:t>parecía</w:t>
      </w:r>
      <w:r w:rsidR="001F7AB7" w:rsidRPr="00925B2C">
        <w:rPr>
          <w:rFonts w:ascii="Crimson Text" w:hAnsi="Crimson Text"/>
          <w:color w:val="000000" w:themeColor="text1"/>
          <w:sz w:val="26"/>
          <w:szCs w:val="26"/>
        </w:rPr>
        <w:t xml:space="preserve"> anunciar</w:t>
      </w:r>
      <w:r w:rsidR="00F030EB" w:rsidRPr="00925B2C">
        <w:rPr>
          <w:rFonts w:ascii="Crimson Text" w:hAnsi="Crimson Text"/>
          <w:color w:val="000000" w:themeColor="text1"/>
          <w:sz w:val="26"/>
          <w:szCs w:val="26"/>
        </w:rPr>
        <w:t xml:space="preserve"> que el </w:t>
      </w:r>
      <w:r w:rsidR="0077107E" w:rsidRPr="00925B2C">
        <w:rPr>
          <w:rFonts w:ascii="Crimson Text" w:hAnsi="Crimson Text"/>
          <w:color w:val="000000" w:themeColor="text1"/>
          <w:sz w:val="26"/>
          <w:szCs w:val="26"/>
        </w:rPr>
        <w:t>pueblo</w:t>
      </w:r>
      <w:r w:rsidR="00DD7F52" w:rsidRPr="00925B2C">
        <w:rPr>
          <w:rFonts w:ascii="Crimson Text" w:hAnsi="Crimson Text"/>
          <w:color w:val="000000" w:themeColor="text1"/>
          <w:sz w:val="26"/>
          <w:szCs w:val="26"/>
        </w:rPr>
        <w:t xml:space="preserve"> entero</w:t>
      </w:r>
      <w:r w:rsidR="00F030EB" w:rsidRPr="00925B2C">
        <w:rPr>
          <w:rFonts w:ascii="Crimson Text" w:hAnsi="Crimson Text"/>
          <w:color w:val="000000" w:themeColor="text1"/>
          <w:sz w:val="26"/>
          <w:szCs w:val="26"/>
        </w:rPr>
        <w:t xml:space="preserve"> se había reunido</w:t>
      </w:r>
      <w:r w:rsidR="00FB464D" w:rsidRPr="00925B2C">
        <w:rPr>
          <w:rFonts w:ascii="Crimson Text" w:hAnsi="Crimson Text"/>
          <w:color w:val="000000" w:themeColor="text1"/>
          <w:sz w:val="26"/>
          <w:szCs w:val="26"/>
        </w:rPr>
        <w:t xml:space="preserve"> en el castillo</w:t>
      </w:r>
      <w:del w:id="57" w:author="Paula Castrilli" w:date="2025-07-11T00:38:00Z">
        <w:r w:rsidR="00FB464D" w:rsidRPr="00925B2C" w:rsidDel="00CA5DC5">
          <w:rPr>
            <w:rFonts w:ascii="Crimson Text" w:hAnsi="Crimson Text"/>
            <w:color w:val="000000" w:themeColor="text1"/>
            <w:sz w:val="26"/>
            <w:szCs w:val="26"/>
          </w:rPr>
          <w:delText>. Las condiciones estaban dadas para que se desarrollara una gran ceremonia</w:delText>
        </w:r>
      </w:del>
      <w:ins w:id="58" w:author="Paula Castrilli" w:date="2025-07-11T00:38:00Z">
        <w:r w:rsidR="00CA5DC5">
          <w:rPr>
            <w:rFonts w:ascii="Crimson Text" w:hAnsi="Crimson Text"/>
            <w:color w:val="000000" w:themeColor="text1"/>
            <w:sz w:val="26"/>
            <w:szCs w:val="26"/>
          </w:rPr>
          <w:t xml:space="preserve"> esperando la gran ceremonia que seguramente se desarrollaría más tarde</w:t>
        </w:r>
      </w:ins>
      <w:r w:rsidR="00FB464D" w:rsidRPr="00925B2C">
        <w:rPr>
          <w:rFonts w:ascii="Crimson Text" w:hAnsi="Crimson Text"/>
          <w:color w:val="000000" w:themeColor="text1"/>
          <w:sz w:val="26"/>
          <w:szCs w:val="26"/>
        </w:rPr>
        <w:t>.</w:t>
      </w:r>
    </w:p>
    <w:p w:rsidR="00F030EB" w:rsidRPr="00925B2C" w:rsidRDefault="00FB464D" w:rsidP="00F030EB">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Por su parte</w:t>
      </w:r>
      <w:r w:rsidR="00F030EB" w:rsidRPr="00925B2C">
        <w:rPr>
          <w:rFonts w:ascii="Crimson Text" w:hAnsi="Crimson Text"/>
          <w:color w:val="000000" w:themeColor="text1"/>
          <w:sz w:val="26"/>
          <w:szCs w:val="26"/>
        </w:rPr>
        <w:t xml:space="preserve">, </w:t>
      </w:r>
      <w:r w:rsidR="000F3833" w:rsidRPr="00925B2C">
        <w:rPr>
          <w:rFonts w:ascii="Crimson Text" w:hAnsi="Crimson Text"/>
          <w:color w:val="000000" w:themeColor="text1"/>
          <w:sz w:val="26"/>
          <w:szCs w:val="26"/>
        </w:rPr>
        <w:t xml:space="preserve">Eros </w:t>
      </w:r>
      <w:r w:rsidR="00500891" w:rsidRPr="00925B2C">
        <w:rPr>
          <w:rFonts w:ascii="Crimson Text" w:hAnsi="Crimson Text"/>
          <w:color w:val="000000" w:themeColor="text1"/>
          <w:sz w:val="26"/>
          <w:szCs w:val="26"/>
        </w:rPr>
        <w:t xml:space="preserve">permanecía expectante </w:t>
      </w:r>
      <w:ins w:id="59" w:author="Paula Castrilli" w:date="2025-07-11T00:42:00Z">
        <w:r w:rsidR="005378E7">
          <w:rPr>
            <w:rFonts w:ascii="Crimson Text" w:hAnsi="Crimson Text"/>
            <w:color w:val="000000" w:themeColor="text1"/>
            <w:sz w:val="26"/>
            <w:szCs w:val="26"/>
          </w:rPr>
          <w:t>recordando</w:t>
        </w:r>
      </w:ins>
      <w:del w:id="60" w:author="Paula Castrilli" w:date="2025-07-11T00:42:00Z">
        <w:r w:rsidR="00500891" w:rsidRPr="00925B2C" w:rsidDel="005378E7">
          <w:rPr>
            <w:rFonts w:ascii="Crimson Text" w:hAnsi="Crimson Text"/>
            <w:color w:val="000000" w:themeColor="text1"/>
            <w:sz w:val="26"/>
            <w:szCs w:val="26"/>
          </w:rPr>
          <w:delText>a</w:delText>
        </w:r>
      </w:del>
      <w:r w:rsidR="00500891" w:rsidRPr="00925B2C">
        <w:rPr>
          <w:rFonts w:ascii="Crimson Text" w:hAnsi="Crimson Text"/>
          <w:color w:val="000000" w:themeColor="text1"/>
          <w:sz w:val="26"/>
          <w:szCs w:val="26"/>
        </w:rPr>
        <w:t xml:space="preserve"> las predicciones del comandante</w:t>
      </w:r>
      <w:r w:rsidR="000F3833" w:rsidRPr="00925B2C">
        <w:rPr>
          <w:rFonts w:ascii="Crimson Text" w:hAnsi="Crimson Text"/>
          <w:color w:val="000000" w:themeColor="text1"/>
          <w:sz w:val="26"/>
          <w:szCs w:val="26"/>
        </w:rPr>
        <w:t xml:space="preserve">. Había llegado la hora de la verdad, </w:t>
      </w:r>
      <w:r w:rsidRPr="00925B2C">
        <w:rPr>
          <w:rFonts w:ascii="Crimson Text" w:hAnsi="Crimson Text"/>
          <w:color w:val="000000" w:themeColor="text1"/>
          <w:sz w:val="26"/>
          <w:szCs w:val="26"/>
        </w:rPr>
        <w:t xml:space="preserve">y </w:t>
      </w:r>
      <w:r w:rsidR="000F3833" w:rsidRPr="00925B2C">
        <w:rPr>
          <w:rFonts w:ascii="Crimson Text" w:hAnsi="Crimson Text"/>
          <w:color w:val="000000" w:themeColor="text1"/>
          <w:sz w:val="26"/>
          <w:szCs w:val="26"/>
        </w:rPr>
        <w:t xml:space="preserve">el desenlace de aquella jornada definiría el curso de </w:t>
      </w:r>
      <w:r w:rsidR="00085DC1" w:rsidRPr="00925B2C">
        <w:rPr>
          <w:rFonts w:ascii="Crimson Text" w:hAnsi="Crimson Text"/>
          <w:color w:val="000000" w:themeColor="text1"/>
          <w:sz w:val="26"/>
          <w:szCs w:val="26"/>
        </w:rPr>
        <w:t xml:space="preserve">su </w:t>
      </w:r>
      <w:r w:rsidR="002B4B73" w:rsidRPr="00925B2C">
        <w:rPr>
          <w:rFonts w:ascii="Crimson Text" w:hAnsi="Crimson Text"/>
          <w:color w:val="000000" w:themeColor="text1"/>
          <w:sz w:val="26"/>
          <w:szCs w:val="26"/>
        </w:rPr>
        <w:t>destino</w:t>
      </w:r>
      <w:r w:rsidR="000F3833" w:rsidRPr="00925B2C">
        <w:rPr>
          <w:rFonts w:ascii="Crimson Text" w:hAnsi="Crimson Text"/>
          <w:color w:val="000000" w:themeColor="text1"/>
          <w:sz w:val="26"/>
          <w:szCs w:val="26"/>
        </w:rPr>
        <w:t xml:space="preserve"> y, eventualmente, </w:t>
      </w:r>
      <w:r w:rsidR="002B4B73" w:rsidRPr="00925B2C">
        <w:rPr>
          <w:rFonts w:ascii="Crimson Text" w:hAnsi="Crimson Text"/>
          <w:color w:val="000000" w:themeColor="text1"/>
          <w:sz w:val="26"/>
          <w:szCs w:val="26"/>
        </w:rPr>
        <w:t>el</w:t>
      </w:r>
      <w:r w:rsidR="00085DC1" w:rsidRPr="00925B2C">
        <w:rPr>
          <w:rFonts w:ascii="Crimson Text" w:hAnsi="Crimson Text"/>
          <w:color w:val="000000" w:themeColor="text1"/>
          <w:sz w:val="26"/>
          <w:szCs w:val="26"/>
        </w:rPr>
        <w:t xml:space="preserve"> del </w:t>
      </w:r>
      <w:r w:rsidR="000F3833" w:rsidRPr="00925B2C">
        <w:rPr>
          <w:rFonts w:ascii="Crimson Text" w:hAnsi="Crimson Text"/>
          <w:color w:val="000000" w:themeColor="text1"/>
          <w:sz w:val="26"/>
          <w:szCs w:val="26"/>
        </w:rPr>
        <w:t xml:space="preserve">reino </w:t>
      </w:r>
      <w:r w:rsidR="00085DC1" w:rsidRPr="00925B2C">
        <w:rPr>
          <w:rFonts w:ascii="Crimson Text" w:hAnsi="Crimson Text"/>
          <w:color w:val="000000" w:themeColor="text1"/>
          <w:sz w:val="26"/>
          <w:szCs w:val="26"/>
        </w:rPr>
        <w:t>también</w:t>
      </w:r>
      <w:r w:rsidR="000F3833" w:rsidRPr="00925B2C">
        <w:rPr>
          <w:rFonts w:ascii="Crimson Text" w:hAnsi="Crimson Text"/>
          <w:color w:val="000000" w:themeColor="text1"/>
          <w:sz w:val="26"/>
          <w:szCs w:val="26"/>
        </w:rPr>
        <w:t>.</w:t>
      </w:r>
    </w:p>
    <w:p w:rsidR="00A86A27" w:rsidRPr="00925B2C" w:rsidRDefault="002B4B73" w:rsidP="00F030EB">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Dada</w:t>
      </w:r>
      <w:r w:rsidR="005848CA" w:rsidRPr="00925B2C">
        <w:rPr>
          <w:rFonts w:ascii="Crimson Text" w:hAnsi="Crimson Text"/>
          <w:color w:val="000000" w:themeColor="text1"/>
          <w:sz w:val="26"/>
          <w:szCs w:val="26"/>
        </w:rPr>
        <w:t xml:space="preserve"> su posición </w:t>
      </w:r>
      <w:r w:rsidR="00085DC1" w:rsidRPr="00925B2C">
        <w:rPr>
          <w:rFonts w:ascii="Crimson Text" w:hAnsi="Crimson Text"/>
          <w:color w:val="000000" w:themeColor="text1"/>
          <w:sz w:val="26"/>
          <w:szCs w:val="26"/>
        </w:rPr>
        <w:t xml:space="preserve">poco podía apreciar del </w:t>
      </w:r>
      <w:r w:rsidRPr="00925B2C">
        <w:rPr>
          <w:rFonts w:ascii="Crimson Text" w:hAnsi="Crimson Text"/>
          <w:color w:val="000000" w:themeColor="text1"/>
          <w:sz w:val="26"/>
          <w:szCs w:val="26"/>
        </w:rPr>
        <w:t>avance</w:t>
      </w:r>
      <w:r w:rsidR="00085DC1" w:rsidRPr="00925B2C">
        <w:rPr>
          <w:rFonts w:ascii="Crimson Text" w:hAnsi="Crimson Text"/>
          <w:color w:val="000000" w:themeColor="text1"/>
          <w:sz w:val="26"/>
          <w:szCs w:val="26"/>
        </w:rPr>
        <w:t xml:space="preserve"> </w:t>
      </w:r>
      <w:r w:rsidR="005848CA" w:rsidRPr="00925B2C">
        <w:rPr>
          <w:rFonts w:ascii="Crimson Text" w:hAnsi="Crimson Text"/>
          <w:color w:val="000000" w:themeColor="text1"/>
          <w:sz w:val="26"/>
          <w:szCs w:val="26"/>
        </w:rPr>
        <w:t xml:space="preserve">del evento, pero el abanico de sonidos que </w:t>
      </w:r>
      <w:r w:rsidR="008C4460" w:rsidRPr="00925B2C">
        <w:rPr>
          <w:rFonts w:ascii="Crimson Text" w:hAnsi="Crimson Text"/>
          <w:color w:val="000000" w:themeColor="text1"/>
          <w:sz w:val="26"/>
          <w:szCs w:val="26"/>
        </w:rPr>
        <w:t>acaparaba</w:t>
      </w:r>
      <w:r w:rsidR="005848CA" w:rsidRPr="00925B2C">
        <w:rPr>
          <w:rFonts w:ascii="Crimson Text" w:hAnsi="Crimson Text"/>
          <w:color w:val="000000" w:themeColor="text1"/>
          <w:sz w:val="26"/>
          <w:szCs w:val="26"/>
        </w:rPr>
        <w:t xml:space="preserve"> </w:t>
      </w:r>
      <w:r w:rsidR="00DE18E8" w:rsidRPr="00925B2C">
        <w:rPr>
          <w:rFonts w:ascii="Crimson Text" w:hAnsi="Crimson Text"/>
          <w:color w:val="000000" w:themeColor="text1"/>
          <w:sz w:val="26"/>
          <w:szCs w:val="26"/>
        </w:rPr>
        <w:t>el espacio</w:t>
      </w:r>
      <w:r w:rsidR="005848CA" w:rsidRPr="00925B2C">
        <w:rPr>
          <w:rFonts w:ascii="Crimson Text" w:hAnsi="Crimson Text"/>
          <w:color w:val="000000" w:themeColor="text1"/>
          <w:sz w:val="26"/>
          <w:szCs w:val="26"/>
        </w:rPr>
        <w:t xml:space="preserve"> le permitía volar con la imaginación. Recorda</w:t>
      </w:r>
      <w:r w:rsidRPr="00925B2C">
        <w:rPr>
          <w:rFonts w:ascii="Crimson Text" w:hAnsi="Crimson Text"/>
          <w:color w:val="000000" w:themeColor="text1"/>
          <w:sz w:val="26"/>
          <w:szCs w:val="26"/>
        </w:rPr>
        <w:t xml:space="preserve">ba </w:t>
      </w:r>
      <w:r w:rsidRPr="00925B2C">
        <w:rPr>
          <w:rFonts w:ascii="Crimson Text" w:hAnsi="Crimson Text"/>
          <w:color w:val="000000" w:themeColor="text1"/>
          <w:sz w:val="26"/>
          <w:szCs w:val="26"/>
        </w:rPr>
        <w:lastRenderedPageBreak/>
        <w:t xml:space="preserve">las celebraciones </w:t>
      </w:r>
      <w:r w:rsidR="00085DC1" w:rsidRPr="00925B2C">
        <w:rPr>
          <w:rFonts w:ascii="Crimson Text" w:hAnsi="Crimson Text"/>
          <w:color w:val="000000" w:themeColor="text1"/>
          <w:sz w:val="26"/>
          <w:szCs w:val="26"/>
        </w:rPr>
        <w:t>d</w:t>
      </w:r>
      <w:r w:rsidR="00484F6A" w:rsidRPr="00925B2C">
        <w:rPr>
          <w:rFonts w:ascii="Crimson Text" w:hAnsi="Crimson Text"/>
          <w:color w:val="000000" w:themeColor="text1"/>
          <w:sz w:val="26"/>
          <w:szCs w:val="26"/>
        </w:rPr>
        <w:t>el</w:t>
      </w:r>
      <w:r w:rsidR="005848CA" w:rsidRPr="00925B2C">
        <w:rPr>
          <w:rFonts w:ascii="Crimson Text" w:hAnsi="Crimson Text"/>
          <w:color w:val="000000" w:themeColor="text1"/>
          <w:sz w:val="26"/>
          <w:szCs w:val="26"/>
        </w:rPr>
        <w:t xml:space="preserve"> sur</w:t>
      </w:r>
      <w:r w:rsidR="00DE18E8" w:rsidRPr="00925B2C">
        <w:rPr>
          <w:rFonts w:ascii="Crimson Text" w:hAnsi="Crimson Text"/>
          <w:color w:val="000000" w:themeColor="text1"/>
          <w:sz w:val="26"/>
          <w:szCs w:val="26"/>
        </w:rPr>
        <w:t xml:space="preserve"> y</w:t>
      </w:r>
      <w:r w:rsidR="007342D8" w:rsidRPr="00925B2C">
        <w:rPr>
          <w:rFonts w:ascii="Crimson Text" w:hAnsi="Crimson Text"/>
          <w:color w:val="000000" w:themeColor="text1"/>
          <w:sz w:val="26"/>
          <w:szCs w:val="26"/>
        </w:rPr>
        <w:t xml:space="preserve"> gratos</w:t>
      </w:r>
      <w:r w:rsidR="00DE18E8" w:rsidRPr="00925B2C">
        <w:rPr>
          <w:rFonts w:ascii="Crimson Text" w:hAnsi="Crimson Text"/>
          <w:color w:val="000000" w:themeColor="text1"/>
          <w:sz w:val="26"/>
          <w:szCs w:val="26"/>
        </w:rPr>
        <w:t xml:space="preserve"> momentos </w:t>
      </w:r>
      <w:r w:rsidR="007342D8" w:rsidRPr="00925B2C">
        <w:rPr>
          <w:rFonts w:ascii="Crimson Text" w:hAnsi="Crimson Text"/>
          <w:color w:val="000000" w:themeColor="text1"/>
          <w:sz w:val="26"/>
          <w:szCs w:val="26"/>
        </w:rPr>
        <w:t>festivos</w:t>
      </w:r>
      <w:r w:rsidR="00DE18E8" w:rsidRPr="00925B2C">
        <w:rPr>
          <w:rFonts w:ascii="Crimson Text" w:hAnsi="Crimson Text"/>
          <w:color w:val="000000" w:themeColor="text1"/>
          <w:sz w:val="26"/>
          <w:szCs w:val="26"/>
        </w:rPr>
        <w:t xml:space="preserve">. La melancolía flotaba en el ambiente y lo invitaba a </w:t>
      </w:r>
      <w:r w:rsidR="005848CA" w:rsidRPr="00925B2C">
        <w:rPr>
          <w:rFonts w:ascii="Crimson Text" w:hAnsi="Crimson Text"/>
          <w:color w:val="000000" w:themeColor="text1"/>
          <w:sz w:val="26"/>
          <w:szCs w:val="26"/>
        </w:rPr>
        <w:t>recrea</w:t>
      </w:r>
      <w:r w:rsidR="00DE18E8" w:rsidRPr="00925B2C">
        <w:rPr>
          <w:rFonts w:ascii="Crimson Text" w:hAnsi="Crimson Text"/>
          <w:color w:val="000000" w:themeColor="text1"/>
          <w:sz w:val="26"/>
          <w:szCs w:val="26"/>
        </w:rPr>
        <w:t>r</w:t>
      </w:r>
      <w:r w:rsidR="005848CA" w:rsidRPr="00925B2C">
        <w:rPr>
          <w:rFonts w:ascii="Crimson Text" w:hAnsi="Crimson Text"/>
          <w:color w:val="000000" w:themeColor="text1"/>
          <w:sz w:val="26"/>
          <w:szCs w:val="26"/>
        </w:rPr>
        <w:t xml:space="preserve"> en su mente lo que estaría aconteciendo</w:t>
      </w:r>
      <w:r w:rsidR="00DE18E8" w:rsidRPr="00925B2C">
        <w:rPr>
          <w:rFonts w:ascii="Crimson Text" w:hAnsi="Crimson Text"/>
          <w:color w:val="000000" w:themeColor="text1"/>
          <w:sz w:val="26"/>
          <w:szCs w:val="26"/>
        </w:rPr>
        <w:t xml:space="preserve"> allá afuera</w:t>
      </w:r>
      <w:r w:rsidR="005848CA" w:rsidRPr="00925B2C">
        <w:rPr>
          <w:rFonts w:ascii="Crimson Text" w:hAnsi="Crimson Text"/>
          <w:color w:val="000000" w:themeColor="text1"/>
          <w:sz w:val="26"/>
          <w:szCs w:val="26"/>
        </w:rPr>
        <w:t xml:space="preserve">, </w:t>
      </w:r>
      <w:del w:id="61" w:author="Paula Castrilli" w:date="2025-07-11T00:43:00Z">
        <w:r w:rsidR="007342D8" w:rsidRPr="00925B2C" w:rsidDel="005378E7">
          <w:rPr>
            <w:rFonts w:ascii="Crimson Text" w:hAnsi="Crimson Text"/>
            <w:color w:val="000000" w:themeColor="text1"/>
            <w:sz w:val="26"/>
            <w:szCs w:val="26"/>
          </w:rPr>
          <w:delText>hasta el punto de lograr</w:delText>
        </w:r>
      </w:del>
      <w:ins w:id="62" w:author="Paula Castrilli" w:date="2025-07-11T00:43:00Z">
        <w:r w:rsidR="005378E7">
          <w:rPr>
            <w:rFonts w:ascii="Crimson Text" w:hAnsi="Crimson Text"/>
            <w:color w:val="000000" w:themeColor="text1"/>
            <w:sz w:val="26"/>
            <w:szCs w:val="26"/>
          </w:rPr>
          <w:t>queriendo</w:t>
        </w:r>
      </w:ins>
      <w:r w:rsidR="007342D8" w:rsidRPr="00925B2C">
        <w:rPr>
          <w:rFonts w:ascii="Crimson Text" w:hAnsi="Crimson Text"/>
          <w:color w:val="000000" w:themeColor="text1"/>
          <w:sz w:val="26"/>
          <w:szCs w:val="26"/>
        </w:rPr>
        <w:t xml:space="preserve"> compartir</w:t>
      </w:r>
      <w:del w:id="63" w:author="Paula Castrilli" w:date="2025-07-11T00:43:00Z">
        <w:r w:rsidR="007342D8" w:rsidRPr="00925B2C" w:rsidDel="005378E7">
          <w:rPr>
            <w:rFonts w:ascii="Crimson Text" w:hAnsi="Crimson Text"/>
            <w:color w:val="000000" w:themeColor="text1"/>
            <w:sz w:val="26"/>
            <w:szCs w:val="26"/>
          </w:rPr>
          <w:delText>lo</w:delText>
        </w:r>
      </w:del>
      <w:ins w:id="64" w:author="Paula Castrilli" w:date="2025-07-11T00:43:00Z">
        <w:r w:rsidR="005378E7">
          <w:rPr>
            <w:rFonts w:ascii="Crimson Text" w:hAnsi="Crimson Text"/>
            <w:color w:val="000000" w:themeColor="text1"/>
            <w:sz w:val="26"/>
            <w:szCs w:val="26"/>
          </w:rPr>
          <w:t xml:space="preserve"> él también esa alegría</w:t>
        </w:r>
      </w:ins>
      <w:r w:rsidR="007342D8" w:rsidRPr="00925B2C">
        <w:rPr>
          <w:rFonts w:ascii="Crimson Text" w:hAnsi="Crimson Text"/>
          <w:color w:val="000000" w:themeColor="text1"/>
          <w:sz w:val="26"/>
          <w:szCs w:val="26"/>
        </w:rPr>
        <w:t>.</w:t>
      </w:r>
    </w:p>
    <w:p w:rsidR="005848CA" w:rsidRPr="00925B2C" w:rsidRDefault="005848CA" w:rsidP="00F030EB">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De esta manera </w:t>
      </w:r>
      <w:r w:rsidR="00F909D0" w:rsidRPr="00925B2C">
        <w:rPr>
          <w:rFonts w:ascii="Crimson Text" w:hAnsi="Crimson Text"/>
          <w:color w:val="000000" w:themeColor="text1"/>
          <w:sz w:val="26"/>
          <w:szCs w:val="26"/>
        </w:rPr>
        <w:t>pasaron</w:t>
      </w:r>
      <w:r w:rsidRPr="00925B2C">
        <w:rPr>
          <w:rFonts w:ascii="Crimson Text" w:hAnsi="Crimson Text"/>
          <w:color w:val="000000" w:themeColor="text1"/>
          <w:sz w:val="26"/>
          <w:szCs w:val="26"/>
        </w:rPr>
        <w:t xml:space="preserve"> las horas,</w:t>
      </w:r>
      <w:r w:rsidR="00DE18E8" w:rsidRPr="00925B2C">
        <w:rPr>
          <w:rFonts w:ascii="Crimson Text" w:hAnsi="Crimson Text"/>
          <w:color w:val="000000" w:themeColor="text1"/>
          <w:sz w:val="26"/>
          <w:szCs w:val="26"/>
        </w:rPr>
        <w:t xml:space="preserve"> </w:t>
      </w:r>
      <w:r w:rsidR="00FE0A51" w:rsidRPr="00925B2C">
        <w:rPr>
          <w:rFonts w:ascii="Crimson Text" w:hAnsi="Crimson Text"/>
          <w:color w:val="000000" w:themeColor="text1"/>
          <w:sz w:val="26"/>
          <w:szCs w:val="26"/>
        </w:rPr>
        <w:t>viviendo</w:t>
      </w:r>
      <w:r w:rsidR="00DE18E8" w:rsidRPr="00925B2C">
        <w:rPr>
          <w:rFonts w:ascii="Crimson Text" w:hAnsi="Crimson Text"/>
          <w:color w:val="000000" w:themeColor="text1"/>
          <w:sz w:val="26"/>
          <w:szCs w:val="26"/>
        </w:rPr>
        <w:t xml:space="preserve"> una experiencia de júbilo</w:t>
      </w:r>
      <w:r w:rsidR="00066B35" w:rsidRPr="00925B2C">
        <w:rPr>
          <w:rFonts w:ascii="Crimson Text" w:hAnsi="Crimson Text"/>
          <w:color w:val="000000" w:themeColor="text1"/>
          <w:sz w:val="26"/>
          <w:szCs w:val="26"/>
        </w:rPr>
        <w:t xml:space="preserve"> efímera</w:t>
      </w:r>
      <w:r w:rsidR="0049100D" w:rsidRPr="00925B2C">
        <w:rPr>
          <w:rFonts w:ascii="Crimson Text" w:hAnsi="Crimson Text"/>
          <w:color w:val="000000" w:themeColor="text1"/>
          <w:sz w:val="26"/>
          <w:szCs w:val="26"/>
        </w:rPr>
        <w:t xml:space="preserve"> de la que se había aferrado, aun</w:t>
      </w:r>
      <w:r w:rsidR="00DE18E8" w:rsidRPr="00925B2C">
        <w:rPr>
          <w:rFonts w:ascii="Crimson Text" w:hAnsi="Crimson Text"/>
          <w:color w:val="000000" w:themeColor="text1"/>
          <w:sz w:val="26"/>
          <w:szCs w:val="26"/>
        </w:rPr>
        <w:t xml:space="preserve">que no le pertenecía. </w:t>
      </w:r>
      <w:r w:rsidR="00F909D0" w:rsidRPr="00925B2C">
        <w:rPr>
          <w:rFonts w:ascii="Crimson Text" w:hAnsi="Crimson Text"/>
          <w:color w:val="000000" w:themeColor="text1"/>
          <w:sz w:val="26"/>
          <w:szCs w:val="26"/>
        </w:rPr>
        <w:t xml:space="preserve">Finalmente, la tregua se </w:t>
      </w:r>
      <w:r w:rsidR="0049100D" w:rsidRPr="00925B2C">
        <w:rPr>
          <w:rFonts w:ascii="Crimson Text" w:hAnsi="Crimson Text"/>
          <w:color w:val="000000" w:themeColor="text1"/>
          <w:sz w:val="26"/>
          <w:szCs w:val="26"/>
        </w:rPr>
        <w:t>diluyó</w:t>
      </w:r>
      <w:r w:rsidR="00F909D0" w:rsidRPr="00925B2C">
        <w:rPr>
          <w:rFonts w:ascii="Crimson Text" w:hAnsi="Crimson Text"/>
          <w:color w:val="000000" w:themeColor="text1"/>
          <w:sz w:val="26"/>
          <w:szCs w:val="26"/>
        </w:rPr>
        <w:t xml:space="preserve"> con</w:t>
      </w:r>
      <w:r w:rsidRPr="00925B2C">
        <w:rPr>
          <w:rFonts w:ascii="Crimson Text" w:hAnsi="Crimson Text"/>
          <w:color w:val="000000" w:themeColor="text1"/>
          <w:sz w:val="26"/>
          <w:szCs w:val="26"/>
        </w:rPr>
        <w:t xml:space="preserve"> el primer rayo de luz </w:t>
      </w:r>
      <w:r w:rsidR="00F909D0" w:rsidRPr="00925B2C">
        <w:rPr>
          <w:rFonts w:ascii="Crimson Text" w:hAnsi="Crimson Text"/>
          <w:color w:val="000000" w:themeColor="text1"/>
          <w:sz w:val="26"/>
          <w:szCs w:val="26"/>
        </w:rPr>
        <w:t xml:space="preserve">que </w:t>
      </w:r>
      <w:r w:rsidRPr="00925B2C">
        <w:rPr>
          <w:rFonts w:ascii="Crimson Text" w:hAnsi="Crimson Text"/>
          <w:color w:val="000000" w:themeColor="text1"/>
          <w:sz w:val="26"/>
          <w:szCs w:val="26"/>
        </w:rPr>
        <w:t>se col</w:t>
      </w:r>
      <w:r w:rsidR="00AF7308" w:rsidRPr="00925B2C">
        <w:rPr>
          <w:rFonts w:ascii="Crimson Text" w:hAnsi="Crimson Text"/>
          <w:color w:val="000000" w:themeColor="text1"/>
          <w:sz w:val="26"/>
          <w:szCs w:val="26"/>
        </w:rPr>
        <w:t>ó por el hueco de la pared</w:t>
      </w:r>
      <w:r w:rsidRPr="00925B2C">
        <w:rPr>
          <w:rFonts w:ascii="Crimson Text" w:hAnsi="Crimson Text"/>
          <w:color w:val="000000" w:themeColor="text1"/>
          <w:sz w:val="26"/>
          <w:szCs w:val="26"/>
        </w:rPr>
        <w:t xml:space="preserve">. La grieta de la mazmorra </w:t>
      </w:r>
      <w:r w:rsidR="00F909D0" w:rsidRPr="00925B2C">
        <w:rPr>
          <w:rFonts w:ascii="Crimson Text" w:hAnsi="Crimson Text"/>
          <w:color w:val="000000" w:themeColor="text1"/>
          <w:sz w:val="26"/>
          <w:szCs w:val="26"/>
        </w:rPr>
        <w:t>ofrecía</w:t>
      </w:r>
      <w:r w:rsidRPr="00925B2C">
        <w:rPr>
          <w:rFonts w:ascii="Crimson Text" w:hAnsi="Crimson Text"/>
          <w:color w:val="000000" w:themeColor="text1"/>
          <w:sz w:val="26"/>
          <w:szCs w:val="26"/>
        </w:rPr>
        <w:t xml:space="preserve"> una vista inmejorable del atardecer de Tibur, </w:t>
      </w:r>
      <w:r w:rsidR="00FE0A51" w:rsidRPr="00925B2C">
        <w:rPr>
          <w:rFonts w:ascii="Crimson Text" w:hAnsi="Crimson Text"/>
          <w:color w:val="000000" w:themeColor="text1"/>
          <w:sz w:val="26"/>
          <w:szCs w:val="26"/>
        </w:rPr>
        <w:t>probablemente</w:t>
      </w:r>
      <w:r w:rsidR="00F909D0"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 xml:space="preserve">lo único </w:t>
      </w:r>
      <w:r w:rsidR="00F909D0" w:rsidRPr="00925B2C">
        <w:rPr>
          <w:rFonts w:ascii="Crimson Text" w:hAnsi="Crimson Text"/>
          <w:color w:val="000000" w:themeColor="text1"/>
          <w:sz w:val="26"/>
          <w:szCs w:val="26"/>
        </w:rPr>
        <w:t>valioso</w:t>
      </w:r>
      <w:r w:rsidR="00A86A27" w:rsidRPr="00925B2C">
        <w:rPr>
          <w:rFonts w:ascii="Crimson Text" w:hAnsi="Crimson Text"/>
          <w:color w:val="000000" w:themeColor="text1"/>
          <w:sz w:val="26"/>
          <w:szCs w:val="26"/>
        </w:rPr>
        <w:t xml:space="preserve"> durante su reclusión. Pero aquella tarde era </w:t>
      </w:r>
      <w:r w:rsidR="00B310E8" w:rsidRPr="00925B2C">
        <w:rPr>
          <w:rFonts w:ascii="Crimson Text" w:hAnsi="Crimson Text"/>
          <w:color w:val="000000" w:themeColor="text1"/>
          <w:sz w:val="26"/>
          <w:szCs w:val="26"/>
        </w:rPr>
        <w:t>distinta</w:t>
      </w:r>
      <w:r w:rsidR="00A86A27" w:rsidRPr="00925B2C">
        <w:rPr>
          <w:rFonts w:ascii="Crimson Text" w:hAnsi="Crimson Text"/>
          <w:color w:val="000000" w:themeColor="text1"/>
          <w:sz w:val="26"/>
          <w:szCs w:val="26"/>
        </w:rPr>
        <w:t xml:space="preserve">, ya que el ocaso </w:t>
      </w:r>
      <w:r w:rsidR="00FE0A51" w:rsidRPr="00925B2C">
        <w:rPr>
          <w:rFonts w:ascii="Crimson Text" w:hAnsi="Crimson Text"/>
          <w:color w:val="000000" w:themeColor="text1"/>
          <w:sz w:val="26"/>
          <w:szCs w:val="26"/>
        </w:rPr>
        <w:t xml:space="preserve">se llevaría </w:t>
      </w:r>
      <w:r w:rsidR="00A86A27" w:rsidRPr="00925B2C">
        <w:rPr>
          <w:rFonts w:ascii="Crimson Text" w:hAnsi="Crimson Text"/>
          <w:color w:val="000000" w:themeColor="text1"/>
          <w:sz w:val="26"/>
          <w:szCs w:val="26"/>
        </w:rPr>
        <w:t>los</w:t>
      </w:r>
      <w:r w:rsidR="00FE0A51" w:rsidRPr="00925B2C">
        <w:rPr>
          <w:rFonts w:ascii="Crimson Text" w:hAnsi="Crimson Text"/>
          <w:color w:val="000000" w:themeColor="text1"/>
          <w:sz w:val="26"/>
          <w:szCs w:val="26"/>
        </w:rPr>
        <w:t xml:space="preserve"> últimos</w:t>
      </w:r>
      <w:r w:rsidR="00A86A27" w:rsidRPr="00925B2C">
        <w:rPr>
          <w:rFonts w:ascii="Crimson Text" w:hAnsi="Crimson Text"/>
          <w:color w:val="000000" w:themeColor="text1"/>
          <w:sz w:val="26"/>
          <w:szCs w:val="26"/>
        </w:rPr>
        <w:t xml:space="preserve"> festejos y la </w:t>
      </w:r>
      <w:r w:rsidR="00B310E8" w:rsidRPr="00925B2C">
        <w:rPr>
          <w:rFonts w:ascii="Crimson Text" w:hAnsi="Crimson Text"/>
          <w:color w:val="000000" w:themeColor="text1"/>
          <w:sz w:val="26"/>
          <w:szCs w:val="26"/>
        </w:rPr>
        <w:t>posibilidad</w:t>
      </w:r>
      <w:r w:rsidR="00A86A27" w:rsidRPr="00925B2C">
        <w:rPr>
          <w:rFonts w:ascii="Crimson Text" w:hAnsi="Crimson Text"/>
          <w:color w:val="000000" w:themeColor="text1"/>
          <w:sz w:val="26"/>
          <w:szCs w:val="26"/>
        </w:rPr>
        <w:t xml:space="preserve"> </w:t>
      </w:r>
      <w:r w:rsidR="00FE0A51" w:rsidRPr="00925B2C">
        <w:rPr>
          <w:rFonts w:ascii="Crimson Text" w:hAnsi="Crimson Text"/>
          <w:color w:val="000000" w:themeColor="text1"/>
          <w:sz w:val="26"/>
          <w:szCs w:val="26"/>
        </w:rPr>
        <w:t xml:space="preserve">de </w:t>
      </w:r>
      <w:del w:id="65" w:author="Paula Castrilli" w:date="2025-07-11T20:24:00Z">
        <w:r w:rsidR="00FE0A51" w:rsidRPr="00925B2C" w:rsidDel="001A7CAA">
          <w:rPr>
            <w:rFonts w:ascii="Crimson Text" w:hAnsi="Crimson Text"/>
            <w:color w:val="000000" w:themeColor="text1"/>
            <w:sz w:val="26"/>
            <w:szCs w:val="26"/>
          </w:rPr>
          <w:delText>justificar su</w:delText>
        </w:r>
      </w:del>
      <w:ins w:id="66" w:author="Paula Castrilli" w:date="2025-07-11T20:24:00Z">
        <w:r w:rsidR="001A7CAA">
          <w:rPr>
            <w:rFonts w:ascii="Crimson Text" w:hAnsi="Crimson Text"/>
            <w:color w:val="000000" w:themeColor="text1"/>
            <w:sz w:val="26"/>
            <w:szCs w:val="26"/>
          </w:rPr>
          <w:t>demostrar la verdad de sus</w:t>
        </w:r>
      </w:ins>
      <w:r w:rsidR="00FE0A51" w:rsidRPr="00925B2C">
        <w:rPr>
          <w:rFonts w:ascii="Crimson Text" w:hAnsi="Crimson Text"/>
          <w:color w:val="000000" w:themeColor="text1"/>
          <w:sz w:val="26"/>
          <w:szCs w:val="26"/>
        </w:rPr>
        <w:t xml:space="preserve"> palabra</w:t>
      </w:r>
      <w:ins w:id="67" w:author="Paula Castrilli" w:date="2025-07-11T20:25:00Z">
        <w:r w:rsidR="001A7CAA">
          <w:rPr>
            <w:rFonts w:ascii="Crimson Text" w:hAnsi="Crimson Text"/>
            <w:color w:val="000000" w:themeColor="text1"/>
            <w:sz w:val="26"/>
            <w:szCs w:val="26"/>
          </w:rPr>
          <w:t>s</w:t>
        </w:r>
      </w:ins>
      <w:r w:rsidR="00FE0A51" w:rsidRPr="00925B2C">
        <w:rPr>
          <w:rFonts w:ascii="Crimson Text" w:hAnsi="Crimson Text"/>
          <w:color w:val="000000" w:themeColor="text1"/>
          <w:sz w:val="26"/>
          <w:szCs w:val="26"/>
        </w:rPr>
        <w:t xml:space="preserve"> ante </w:t>
      </w:r>
      <w:ins w:id="68" w:author="Paula Castrilli" w:date="2025-07-11T20:25:00Z">
        <w:r w:rsidR="001A7CAA">
          <w:rPr>
            <w:rFonts w:ascii="Crimson Text" w:hAnsi="Crimson Text"/>
            <w:color w:val="000000" w:themeColor="text1"/>
            <w:sz w:val="26"/>
            <w:szCs w:val="26"/>
          </w:rPr>
          <w:t xml:space="preserve">el rey </w:t>
        </w:r>
      </w:ins>
      <w:proofErr w:type="spellStart"/>
      <w:r w:rsidR="00FE0A51" w:rsidRPr="00925B2C">
        <w:rPr>
          <w:rFonts w:ascii="Crimson Text" w:hAnsi="Crimson Text"/>
          <w:color w:val="000000" w:themeColor="text1"/>
          <w:sz w:val="26"/>
          <w:szCs w:val="26"/>
        </w:rPr>
        <w:t>Kalevi</w:t>
      </w:r>
      <w:proofErr w:type="spellEnd"/>
      <w:r w:rsidR="00A86A27" w:rsidRPr="00925B2C">
        <w:rPr>
          <w:rFonts w:ascii="Crimson Text" w:hAnsi="Crimson Text"/>
          <w:color w:val="000000" w:themeColor="text1"/>
          <w:sz w:val="26"/>
          <w:szCs w:val="26"/>
        </w:rPr>
        <w:t xml:space="preserve">. Eros </w:t>
      </w:r>
      <w:del w:id="69" w:author="Paula Castrilli" w:date="2025-07-11T20:25:00Z">
        <w:r w:rsidR="00A86A27" w:rsidRPr="00925B2C" w:rsidDel="001A7CAA">
          <w:rPr>
            <w:rFonts w:ascii="Crimson Text" w:hAnsi="Crimson Text"/>
            <w:color w:val="000000" w:themeColor="text1"/>
            <w:sz w:val="26"/>
            <w:szCs w:val="26"/>
          </w:rPr>
          <w:delText xml:space="preserve">poseía </w:delText>
        </w:r>
      </w:del>
      <w:ins w:id="70" w:author="Paula Castrilli" w:date="2025-07-11T20:25:00Z">
        <w:r w:rsidR="001A7CAA">
          <w:rPr>
            <w:rFonts w:ascii="Crimson Text" w:hAnsi="Crimson Text"/>
            <w:color w:val="000000" w:themeColor="text1"/>
            <w:sz w:val="26"/>
            <w:szCs w:val="26"/>
          </w:rPr>
          <w:t>tenía</w:t>
        </w:r>
        <w:r w:rsidR="001A7CAA" w:rsidRPr="00925B2C">
          <w:rPr>
            <w:rFonts w:ascii="Crimson Text" w:hAnsi="Crimson Text"/>
            <w:color w:val="000000" w:themeColor="text1"/>
            <w:sz w:val="26"/>
            <w:szCs w:val="26"/>
          </w:rPr>
          <w:t xml:space="preserve"> </w:t>
        </w:r>
      </w:ins>
      <w:r w:rsidR="00A86A27" w:rsidRPr="00925B2C">
        <w:rPr>
          <w:rFonts w:ascii="Crimson Text" w:hAnsi="Crimson Text"/>
          <w:color w:val="000000" w:themeColor="text1"/>
          <w:sz w:val="26"/>
          <w:szCs w:val="26"/>
        </w:rPr>
        <w:t xml:space="preserve">sentimientos </w:t>
      </w:r>
      <w:r w:rsidR="00B310E8" w:rsidRPr="00925B2C">
        <w:rPr>
          <w:rFonts w:ascii="Crimson Text" w:hAnsi="Crimson Text"/>
          <w:color w:val="000000" w:themeColor="text1"/>
          <w:sz w:val="26"/>
          <w:szCs w:val="26"/>
        </w:rPr>
        <w:t>antagónicos</w:t>
      </w:r>
      <w:r w:rsidR="00A86A27" w:rsidRPr="00925B2C">
        <w:rPr>
          <w:rFonts w:ascii="Crimson Text" w:hAnsi="Crimson Text"/>
          <w:color w:val="000000" w:themeColor="text1"/>
          <w:sz w:val="26"/>
          <w:szCs w:val="26"/>
        </w:rPr>
        <w:t xml:space="preserve">, no quería que </w:t>
      </w:r>
      <w:r w:rsidR="00A05B6E" w:rsidRPr="00925B2C">
        <w:rPr>
          <w:rFonts w:ascii="Crimson Text" w:hAnsi="Crimson Text"/>
          <w:color w:val="000000" w:themeColor="text1"/>
          <w:sz w:val="26"/>
          <w:szCs w:val="26"/>
        </w:rPr>
        <w:t>el</w:t>
      </w:r>
      <w:r w:rsidR="00A86A27" w:rsidRPr="00925B2C">
        <w:rPr>
          <w:rFonts w:ascii="Crimson Text" w:hAnsi="Crimson Text"/>
          <w:color w:val="000000" w:themeColor="text1"/>
          <w:sz w:val="26"/>
          <w:szCs w:val="26"/>
        </w:rPr>
        <w:t xml:space="preserve"> pueblo</w:t>
      </w:r>
      <w:r w:rsidR="00A05B6E" w:rsidRPr="00925B2C">
        <w:rPr>
          <w:rFonts w:ascii="Crimson Text" w:hAnsi="Crimson Text"/>
          <w:color w:val="000000" w:themeColor="text1"/>
          <w:sz w:val="26"/>
          <w:szCs w:val="26"/>
        </w:rPr>
        <w:t xml:space="preserve"> del oeste</w:t>
      </w:r>
      <w:r w:rsidR="00A86A27" w:rsidRPr="00925B2C">
        <w:rPr>
          <w:rFonts w:ascii="Crimson Text" w:hAnsi="Crimson Text"/>
          <w:color w:val="000000" w:themeColor="text1"/>
          <w:sz w:val="26"/>
          <w:szCs w:val="26"/>
        </w:rPr>
        <w:t xml:space="preserve"> fuera azotado, pero</w:t>
      </w:r>
      <w:r w:rsidR="00A05B6E" w:rsidRPr="00925B2C">
        <w:rPr>
          <w:rFonts w:ascii="Crimson Text" w:hAnsi="Crimson Text"/>
          <w:color w:val="000000" w:themeColor="text1"/>
          <w:sz w:val="26"/>
          <w:szCs w:val="26"/>
        </w:rPr>
        <w:t xml:space="preserve"> tampoco perder la vida a causa de</w:t>
      </w:r>
      <w:ins w:id="71" w:author="Paula Castrilli" w:date="2025-07-11T20:25:00Z">
        <w:r w:rsidR="001A7CAA">
          <w:rPr>
            <w:rFonts w:ascii="Crimson Text" w:hAnsi="Crimson Text"/>
            <w:color w:val="000000" w:themeColor="text1"/>
            <w:sz w:val="26"/>
            <w:szCs w:val="26"/>
          </w:rPr>
          <w:t xml:space="preserve"> lo que parecía ser al final</w:t>
        </w:r>
      </w:ins>
      <w:r w:rsidR="00A05B6E" w:rsidRPr="00925B2C">
        <w:rPr>
          <w:rFonts w:ascii="Crimson Text" w:hAnsi="Crimson Text"/>
          <w:color w:val="000000" w:themeColor="text1"/>
          <w:sz w:val="26"/>
          <w:szCs w:val="26"/>
        </w:rPr>
        <w:t xml:space="preserve"> una falsa alarma</w:t>
      </w:r>
      <w:r w:rsidR="00A86A27" w:rsidRPr="00925B2C">
        <w:rPr>
          <w:rFonts w:ascii="Crimson Text" w:hAnsi="Crimson Text"/>
          <w:color w:val="000000" w:themeColor="text1"/>
          <w:sz w:val="26"/>
          <w:szCs w:val="26"/>
        </w:rPr>
        <w:t>.</w:t>
      </w:r>
    </w:p>
    <w:p w:rsidR="00AF7308" w:rsidRPr="00925B2C" w:rsidRDefault="007D4FDC" w:rsidP="00AF7308">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El sol comenzó a descender</w:t>
      </w:r>
      <w:r w:rsidR="00A86A27" w:rsidRPr="00925B2C">
        <w:rPr>
          <w:rFonts w:ascii="Crimson Text" w:hAnsi="Crimson Text"/>
          <w:color w:val="000000" w:themeColor="text1"/>
          <w:sz w:val="26"/>
          <w:szCs w:val="26"/>
        </w:rPr>
        <w:t xml:space="preserve"> entre las montañas</w:t>
      </w:r>
      <w:del w:id="72" w:author="Paula Castrilli" w:date="2025-07-11T20:25:00Z">
        <w:r w:rsidR="00A86A27" w:rsidRPr="00925B2C" w:rsidDel="001A7CAA">
          <w:rPr>
            <w:rFonts w:ascii="Crimson Text" w:hAnsi="Crimson Text"/>
            <w:color w:val="000000" w:themeColor="text1"/>
            <w:sz w:val="26"/>
            <w:szCs w:val="26"/>
          </w:rPr>
          <w:delText>,</w:delText>
        </w:r>
      </w:del>
      <w:r w:rsidR="00A86A27" w:rsidRPr="00925B2C">
        <w:rPr>
          <w:rFonts w:ascii="Crimson Text" w:hAnsi="Crimson Text"/>
          <w:color w:val="000000" w:themeColor="text1"/>
          <w:sz w:val="26"/>
          <w:szCs w:val="26"/>
        </w:rPr>
        <w:t xml:space="preserve"> y, como</w:t>
      </w:r>
      <w:r w:rsidR="00A1685E" w:rsidRPr="00925B2C">
        <w:rPr>
          <w:rFonts w:ascii="Crimson Text" w:hAnsi="Crimson Text"/>
          <w:color w:val="000000" w:themeColor="text1"/>
          <w:sz w:val="26"/>
          <w:szCs w:val="26"/>
        </w:rPr>
        <w:t xml:space="preserve"> </w:t>
      </w:r>
      <w:r w:rsidR="00A05B6E" w:rsidRPr="00925B2C">
        <w:rPr>
          <w:rFonts w:ascii="Crimson Text" w:hAnsi="Crimson Text"/>
          <w:color w:val="000000" w:themeColor="text1"/>
          <w:sz w:val="26"/>
          <w:szCs w:val="26"/>
        </w:rPr>
        <w:t>en los</w:t>
      </w:r>
      <w:r w:rsidR="001E5E7A" w:rsidRPr="00925B2C">
        <w:rPr>
          <w:rFonts w:ascii="Crimson Text" w:hAnsi="Crimson Text"/>
          <w:color w:val="000000" w:themeColor="text1"/>
          <w:sz w:val="26"/>
          <w:szCs w:val="26"/>
        </w:rPr>
        <w:t xml:space="preserve"> días</w:t>
      </w:r>
      <w:r w:rsidR="00A05B6E" w:rsidRPr="00925B2C">
        <w:rPr>
          <w:rFonts w:ascii="Crimson Text" w:hAnsi="Crimson Text"/>
          <w:color w:val="000000" w:themeColor="text1"/>
          <w:sz w:val="26"/>
          <w:szCs w:val="26"/>
        </w:rPr>
        <w:t xml:space="preserve"> previos</w:t>
      </w:r>
      <w:r w:rsidR="00A86A27" w:rsidRPr="00925B2C">
        <w:rPr>
          <w:rFonts w:ascii="Crimson Text" w:hAnsi="Crimson Text"/>
          <w:color w:val="000000" w:themeColor="text1"/>
          <w:sz w:val="26"/>
          <w:szCs w:val="26"/>
        </w:rPr>
        <w:t xml:space="preserve">, la claridad </w:t>
      </w:r>
      <w:r w:rsidR="00A05B6E" w:rsidRPr="00925B2C">
        <w:rPr>
          <w:rFonts w:ascii="Crimson Text" w:hAnsi="Crimson Text"/>
          <w:color w:val="000000" w:themeColor="text1"/>
          <w:sz w:val="26"/>
          <w:szCs w:val="26"/>
        </w:rPr>
        <w:t>comenzaba</w:t>
      </w:r>
      <w:r w:rsidR="00A86A27" w:rsidRPr="00925B2C">
        <w:rPr>
          <w:rFonts w:ascii="Crimson Text" w:hAnsi="Crimson Text"/>
          <w:color w:val="000000" w:themeColor="text1"/>
          <w:sz w:val="26"/>
          <w:szCs w:val="26"/>
        </w:rPr>
        <w:t xml:space="preserve"> a disminuir raudamente. </w:t>
      </w:r>
      <w:r w:rsidR="00A1685E" w:rsidRPr="00925B2C">
        <w:rPr>
          <w:rFonts w:ascii="Crimson Text" w:hAnsi="Crimson Text"/>
          <w:color w:val="000000" w:themeColor="text1"/>
          <w:sz w:val="26"/>
          <w:szCs w:val="26"/>
        </w:rPr>
        <w:t xml:space="preserve">El </w:t>
      </w:r>
      <w:r w:rsidR="001E5E7A" w:rsidRPr="00925B2C">
        <w:rPr>
          <w:rFonts w:ascii="Crimson Text" w:hAnsi="Crimson Text"/>
          <w:color w:val="000000" w:themeColor="text1"/>
          <w:sz w:val="26"/>
          <w:szCs w:val="26"/>
        </w:rPr>
        <w:t xml:space="preserve">jolgorio </w:t>
      </w:r>
      <w:r w:rsidR="00A1685E" w:rsidRPr="00925B2C">
        <w:rPr>
          <w:rFonts w:ascii="Crimson Text" w:hAnsi="Crimson Text"/>
          <w:color w:val="000000" w:themeColor="text1"/>
          <w:sz w:val="26"/>
          <w:szCs w:val="26"/>
        </w:rPr>
        <w:t>se había</w:t>
      </w:r>
      <w:r w:rsidR="00957D31" w:rsidRPr="00925B2C">
        <w:rPr>
          <w:rFonts w:ascii="Crimson Text" w:hAnsi="Crimson Text"/>
          <w:color w:val="000000" w:themeColor="text1"/>
          <w:sz w:val="26"/>
          <w:szCs w:val="26"/>
        </w:rPr>
        <w:t xml:space="preserve"> </w:t>
      </w:r>
      <w:r w:rsidR="001E5E7A" w:rsidRPr="00925B2C">
        <w:rPr>
          <w:rFonts w:ascii="Crimson Text" w:hAnsi="Crimson Text"/>
          <w:color w:val="000000" w:themeColor="text1"/>
          <w:sz w:val="26"/>
          <w:szCs w:val="26"/>
        </w:rPr>
        <w:t>apaciguado</w:t>
      </w:r>
      <w:r w:rsidR="00957D31" w:rsidRPr="00925B2C">
        <w:rPr>
          <w:rFonts w:ascii="Crimson Text" w:hAnsi="Crimson Text"/>
          <w:color w:val="000000" w:themeColor="text1"/>
          <w:sz w:val="26"/>
          <w:szCs w:val="26"/>
        </w:rPr>
        <w:t xml:space="preserve"> dando indicios </w:t>
      </w:r>
      <w:ins w:id="73" w:author="Paula Castrilli" w:date="2025-07-11T20:26:00Z">
        <w:r w:rsidR="001A7CAA">
          <w:rPr>
            <w:rFonts w:ascii="Crimson Text" w:hAnsi="Crimson Text"/>
            <w:color w:val="000000" w:themeColor="text1"/>
            <w:sz w:val="26"/>
            <w:szCs w:val="26"/>
          </w:rPr>
          <w:t xml:space="preserve">de </w:t>
        </w:r>
      </w:ins>
      <w:r w:rsidR="00A05B6E" w:rsidRPr="00925B2C">
        <w:rPr>
          <w:rFonts w:ascii="Crimson Text" w:hAnsi="Crimson Text"/>
          <w:color w:val="000000" w:themeColor="text1"/>
          <w:sz w:val="26"/>
          <w:szCs w:val="26"/>
        </w:rPr>
        <w:t>que</w:t>
      </w:r>
      <w:r w:rsidR="001E5E7A" w:rsidRPr="00925B2C">
        <w:rPr>
          <w:rFonts w:ascii="Crimson Text" w:hAnsi="Crimson Text"/>
          <w:color w:val="000000" w:themeColor="text1"/>
          <w:sz w:val="26"/>
          <w:szCs w:val="26"/>
        </w:rPr>
        <w:t xml:space="preserve"> la ceremonia</w:t>
      </w:r>
      <w:r w:rsidR="00A05B6E" w:rsidRPr="00925B2C">
        <w:rPr>
          <w:rFonts w:ascii="Crimson Text" w:hAnsi="Crimson Text"/>
          <w:color w:val="000000" w:themeColor="text1"/>
          <w:sz w:val="26"/>
          <w:szCs w:val="26"/>
        </w:rPr>
        <w:t xml:space="preserve"> había culminado</w:t>
      </w:r>
      <w:r w:rsidR="00957D31" w:rsidRPr="00925B2C">
        <w:rPr>
          <w:rFonts w:ascii="Crimson Text" w:hAnsi="Crimson Text"/>
          <w:color w:val="000000" w:themeColor="text1"/>
          <w:sz w:val="26"/>
          <w:szCs w:val="26"/>
        </w:rPr>
        <w:t xml:space="preserve">. </w:t>
      </w:r>
      <w:r w:rsidR="00A86A27" w:rsidRPr="00925B2C">
        <w:rPr>
          <w:rFonts w:ascii="Crimson Text" w:hAnsi="Crimson Text"/>
          <w:color w:val="000000" w:themeColor="text1"/>
          <w:sz w:val="26"/>
          <w:szCs w:val="26"/>
        </w:rPr>
        <w:t xml:space="preserve">El tiempo se agotaba y el corazón </w:t>
      </w:r>
      <w:r w:rsidR="001E5E7A" w:rsidRPr="00925B2C">
        <w:rPr>
          <w:rFonts w:ascii="Crimson Text" w:hAnsi="Crimson Text"/>
          <w:color w:val="000000" w:themeColor="text1"/>
          <w:sz w:val="26"/>
          <w:szCs w:val="26"/>
        </w:rPr>
        <w:t>le latía con fuerzas</w:t>
      </w:r>
      <w:r w:rsidR="00A86A27" w:rsidRPr="00925B2C">
        <w:rPr>
          <w:rFonts w:ascii="Crimson Text" w:hAnsi="Crimson Text"/>
          <w:color w:val="000000" w:themeColor="text1"/>
          <w:sz w:val="26"/>
          <w:szCs w:val="26"/>
        </w:rPr>
        <w:t>. Su sentencia</w:t>
      </w:r>
      <w:r w:rsidR="001E5E7A" w:rsidRPr="00925B2C">
        <w:rPr>
          <w:rFonts w:ascii="Crimson Text" w:hAnsi="Crimson Text"/>
          <w:color w:val="000000" w:themeColor="text1"/>
          <w:sz w:val="26"/>
          <w:szCs w:val="26"/>
        </w:rPr>
        <w:t xml:space="preserve"> de muerte</w:t>
      </w:r>
      <w:r w:rsidR="00A86A27" w:rsidRPr="00925B2C">
        <w:rPr>
          <w:rFonts w:ascii="Crimson Text" w:hAnsi="Crimson Text"/>
          <w:color w:val="000000" w:themeColor="text1"/>
          <w:sz w:val="26"/>
          <w:szCs w:val="26"/>
        </w:rPr>
        <w:t xml:space="preserve"> empezaba a susurrarle una lúgubre melodía </w:t>
      </w:r>
      <w:r w:rsidR="001E5E7A" w:rsidRPr="00925B2C">
        <w:rPr>
          <w:rFonts w:ascii="Crimson Text" w:hAnsi="Crimson Text"/>
          <w:color w:val="000000" w:themeColor="text1"/>
          <w:sz w:val="26"/>
          <w:szCs w:val="26"/>
        </w:rPr>
        <w:t>a</w:t>
      </w:r>
      <w:r w:rsidR="00A86A27" w:rsidRPr="00925B2C">
        <w:rPr>
          <w:rFonts w:ascii="Crimson Text" w:hAnsi="Crimson Text"/>
          <w:color w:val="000000" w:themeColor="text1"/>
          <w:sz w:val="26"/>
          <w:szCs w:val="26"/>
        </w:rPr>
        <w:t xml:space="preserve"> </w:t>
      </w:r>
      <w:r w:rsidR="001E5E7A" w:rsidRPr="00925B2C">
        <w:rPr>
          <w:rFonts w:ascii="Crimson Text" w:hAnsi="Crimson Text"/>
          <w:color w:val="000000" w:themeColor="text1"/>
          <w:sz w:val="26"/>
          <w:szCs w:val="26"/>
        </w:rPr>
        <w:t>los oídos. No dejaba de recriminarse</w:t>
      </w:r>
      <w:r w:rsidR="00A86A27" w:rsidRPr="00925B2C">
        <w:rPr>
          <w:rFonts w:ascii="Crimson Text" w:hAnsi="Crimson Text"/>
          <w:color w:val="000000" w:themeColor="text1"/>
          <w:sz w:val="26"/>
          <w:szCs w:val="26"/>
        </w:rPr>
        <w:t xml:space="preserve"> </w:t>
      </w:r>
      <w:r w:rsidR="00AF7308" w:rsidRPr="00925B2C">
        <w:rPr>
          <w:rFonts w:ascii="Crimson Text" w:hAnsi="Crimson Text"/>
          <w:color w:val="000000" w:themeColor="text1"/>
          <w:sz w:val="26"/>
          <w:szCs w:val="26"/>
        </w:rPr>
        <w:t xml:space="preserve">el </w:t>
      </w:r>
      <w:r w:rsidR="00A05B6E" w:rsidRPr="00925B2C">
        <w:rPr>
          <w:rFonts w:ascii="Crimson Text" w:hAnsi="Crimson Text"/>
          <w:color w:val="000000" w:themeColor="text1"/>
          <w:sz w:val="26"/>
          <w:szCs w:val="26"/>
        </w:rPr>
        <w:t>fracaso que había resultado su misión.</w:t>
      </w:r>
      <w:r w:rsidR="00AF7308" w:rsidRPr="00925B2C">
        <w:rPr>
          <w:rFonts w:ascii="Crimson Text" w:hAnsi="Crimson Text"/>
          <w:color w:val="000000" w:themeColor="text1"/>
          <w:sz w:val="26"/>
          <w:szCs w:val="26"/>
        </w:rPr>
        <w:t xml:space="preserve"> </w:t>
      </w:r>
      <w:r w:rsidR="00A05B6E" w:rsidRPr="00925B2C">
        <w:rPr>
          <w:rFonts w:ascii="Crimson Text" w:hAnsi="Crimson Text"/>
          <w:color w:val="000000" w:themeColor="text1"/>
          <w:sz w:val="26"/>
          <w:szCs w:val="26"/>
        </w:rPr>
        <w:t>Decepcionado</w:t>
      </w:r>
      <w:r w:rsidR="00AF7308" w:rsidRPr="00925B2C">
        <w:rPr>
          <w:rFonts w:ascii="Crimson Text" w:hAnsi="Crimson Text"/>
          <w:color w:val="000000" w:themeColor="text1"/>
          <w:sz w:val="26"/>
          <w:szCs w:val="26"/>
        </w:rPr>
        <w:t xml:space="preserve">, sentía que había arriesgado la vida para perderla de la manera más ingenua y </w:t>
      </w:r>
      <w:r w:rsidR="001E5E7A" w:rsidRPr="00925B2C">
        <w:rPr>
          <w:rFonts w:ascii="Crimson Text" w:hAnsi="Crimson Text"/>
          <w:color w:val="000000" w:themeColor="text1"/>
          <w:sz w:val="26"/>
          <w:szCs w:val="26"/>
        </w:rPr>
        <w:t>absurda</w:t>
      </w:r>
      <w:r w:rsidR="00AF7308" w:rsidRPr="00925B2C">
        <w:rPr>
          <w:rFonts w:ascii="Crimson Text" w:hAnsi="Crimson Text"/>
          <w:color w:val="000000" w:themeColor="text1"/>
          <w:sz w:val="26"/>
          <w:szCs w:val="26"/>
        </w:rPr>
        <w:t>.</w:t>
      </w:r>
    </w:p>
    <w:p w:rsidR="00AF7308" w:rsidRPr="00925B2C" w:rsidRDefault="00AF7308" w:rsidP="008C4460">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Abatido y resignado, se asomó por la abertura y</w:t>
      </w:r>
      <w:r w:rsidR="001E5E7A" w:rsidRPr="00925B2C">
        <w:rPr>
          <w:rFonts w:ascii="Crimson Text" w:hAnsi="Crimson Text"/>
          <w:color w:val="000000" w:themeColor="text1"/>
          <w:sz w:val="26"/>
          <w:szCs w:val="26"/>
        </w:rPr>
        <w:t>, por primera vez,</w:t>
      </w:r>
      <w:r w:rsidRPr="00925B2C">
        <w:rPr>
          <w:rFonts w:ascii="Crimson Text" w:hAnsi="Crimson Text"/>
          <w:color w:val="000000" w:themeColor="text1"/>
          <w:sz w:val="26"/>
          <w:szCs w:val="26"/>
        </w:rPr>
        <w:t xml:space="preserve"> </w:t>
      </w:r>
      <w:r w:rsidR="001E5E7A" w:rsidRPr="00925B2C">
        <w:rPr>
          <w:rFonts w:ascii="Crimson Text" w:hAnsi="Crimson Text"/>
          <w:color w:val="000000" w:themeColor="text1"/>
          <w:sz w:val="26"/>
          <w:szCs w:val="26"/>
        </w:rPr>
        <w:t>consideró</w:t>
      </w:r>
      <w:r w:rsidRPr="00925B2C">
        <w:rPr>
          <w:rFonts w:ascii="Crimson Text" w:hAnsi="Crimson Text"/>
          <w:color w:val="000000" w:themeColor="text1"/>
          <w:sz w:val="26"/>
          <w:szCs w:val="26"/>
        </w:rPr>
        <w:t xml:space="preserve"> la idea de arrojarse al vacío. </w:t>
      </w:r>
      <w:r w:rsidR="00085ED1" w:rsidRPr="00925B2C">
        <w:rPr>
          <w:rFonts w:ascii="Crimson Text" w:hAnsi="Crimson Text"/>
          <w:color w:val="000000" w:themeColor="text1"/>
          <w:sz w:val="26"/>
          <w:szCs w:val="26"/>
        </w:rPr>
        <w:t>Había llegado a la conclusión de</w:t>
      </w:r>
      <w:r w:rsidRPr="00925B2C">
        <w:rPr>
          <w:rFonts w:ascii="Crimson Text" w:hAnsi="Crimson Text"/>
          <w:color w:val="000000" w:themeColor="text1"/>
          <w:sz w:val="26"/>
          <w:szCs w:val="26"/>
        </w:rPr>
        <w:t xml:space="preserve"> que preferiría tomar esa decisión extrema antes de ser ejecutado</w:t>
      </w:r>
      <w:del w:id="74" w:author="Paula Castrilli" w:date="2025-07-11T20:27:00Z">
        <w:r w:rsidRPr="00925B2C" w:rsidDel="001A7CAA">
          <w:rPr>
            <w:rFonts w:ascii="Crimson Text" w:hAnsi="Crimson Text"/>
            <w:color w:val="000000" w:themeColor="text1"/>
            <w:sz w:val="26"/>
            <w:szCs w:val="26"/>
          </w:rPr>
          <w:delText xml:space="preserve"> por algo tan </w:delText>
        </w:r>
        <w:r w:rsidR="00085ED1" w:rsidRPr="00925B2C" w:rsidDel="001A7CAA">
          <w:rPr>
            <w:rFonts w:ascii="Crimson Text" w:hAnsi="Crimson Text"/>
            <w:color w:val="000000" w:themeColor="text1"/>
            <w:sz w:val="26"/>
            <w:szCs w:val="26"/>
          </w:rPr>
          <w:delText>inaudito</w:delText>
        </w:r>
        <w:r w:rsidRPr="00925B2C" w:rsidDel="001A7CAA">
          <w:rPr>
            <w:rFonts w:ascii="Crimson Text" w:hAnsi="Crimson Text"/>
            <w:color w:val="000000" w:themeColor="text1"/>
            <w:sz w:val="26"/>
            <w:szCs w:val="26"/>
          </w:rPr>
          <w:delText>, o morir</w:delText>
        </w:r>
      </w:del>
      <w:ins w:id="75" w:author="Paula Castrilli" w:date="2025-07-11T20:27:00Z">
        <w:r w:rsidR="001A7CAA">
          <w:rPr>
            <w:rFonts w:ascii="Crimson Text" w:hAnsi="Crimson Text"/>
            <w:color w:val="000000" w:themeColor="text1"/>
            <w:sz w:val="26"/>
            <w:szCs w:val="26"/>
          </w:rPr>
          <w:t xml:space="preserve"> o</w:t>
        </w:r>
      </w:ins>
      <w:r w:rsidRPr="00925B2C">
        <w:rPr>
          <w:rFonts w:ascii="Crimson Text" w:hAnsi="Crimson Text"/>
          <w:color w:val="000000" w:themeColor="text1"/>
          <w:sz w:val="26"/>
          <w:szCs w:val="26"/>
        </w:rPr>
        <w:t xml:space="preserve"> deshidratado en prisión. </w:t>
      </w:r>
      <w:r w:rsidR="00085ED1" w:rsidRPr="00925B2C">
        <w:rPr>
          <w:rFonts w:ascii="Crimson Text" w:hAnsi="Crimson Text"/>
          <w:color w:val="000000" w:themeColor="text1"/>
          <w:sz w:val="26"/>
          <w:szCs w:val="26"/>
        </w:rPr>
        <w:t>Inevitablemente</w:t>
      </w:r>
      <w:r w:rsidR="008C4460" w:rsidRPr="00925B2C">
        <w:rPr>
          <w:rFonts w:ascii="Crimson Text" w:hAnsi="Crimson Text"/>
          <w:color w:val="000000" w:themeColor="text1"/>
          <w:sz w:val="26"/>
          <w:szCs w:val="26"/>
        </w:rPr>
        <w:t>, s</w:t>
      </w:r>
      <w:r w:rsidRPr="00925B2C">
        <w:rPr>
          <w:rFonts w:ascii="Crimson Text" w:hAnsi="Crimson Text"/>
          <w:color w:val="000000" w:themeColor="text1"/>
          <w:sz w:val="26"/>
          <w:szCs w:val="26"/>
        </w:rPr>
        <w:t xml:space="preserve">us esperanzas se </w:t>
      </w:r>
      <w:r w:rsidR="00085ED1" w:rsidRPr="00925B2C">
        <w:rPr>
          <w:rFonts w:ascii="Crimson Text" w:hAnsi="Crimson Text"/>
          <w:color w:val="000000" w:themeColor="text1"/>
          <w:sz w:val="26"/>
          <w:szCs w:val="26"/>
        </w:rPr>
        <w:t>habían derrumbado</w:t>
      </w:r>
      <w:r w:rsidRPr="00925B2C">
        <w:rPr>
          <w:rFonts w:ascii="Crimson Text" w:hAnsi="Crimson Text"/>
          <w:color w:val="000000" w:themeColor="text1"/>
          <w:sz w:val="26"/>
          <w:szCs w:val="26"/>
        </w:rPr>
        <w:t>.</w:t>
      </w:r>
    </w:p>
    <w:p w:rsidR="00957D31" w:rsidRPr="00925B2C" w:rsidRDefault="00D12B19" w:rsidP="00AF7308">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Cuando el final parecía estar definido</w:t>
      </w:r>
      <w:r w:rsidR="00912046" w:rsidRPr="00925B2C">
        <w:rPr>
          <w:rFonts w:ascii="Crimson Text" w:hAnsi="Crimson Text"/>
          <w:color w:val="000000" w:themeColor="text1"/>
          <w:sz w:val="26"/>
          <w:szCs w:val="26"/>
        </w:rPr>
        <w:t xml:space="preserve">, el destino </w:t>
      </w:r>
      <w:r w:rsidRPr="00925B2C">
        <w:rPr>
          <w:rFonts w:ascii="Crimson Text" w:hAnsi="Crimson Text"/>
          <w:color w:val="000000" w:themeColor="text1"/>
          <w:sz w:val="26"/>
          <w:szCs w:val="26"/>
        </w:rPr>
        <w:t>jugó una última carta</w:t>
      </w:r>
      <w:r w:rsidR="00912046" w:rsidRPr="00925B2C">
        <w:rPr>
          <w:rFonts w:ascii="Crimson Text" w:hAnsi="Crimson Text"/>
          <w:color w:val="000000" w:themeColor="text1"/>
          <w:sz w:val="26"/>
          <w:szCs w:val="26"/>
        </w:rPr>
        <w:t xml:space="preserve">. </w:t>
      </w:r>
      <w:r w:rsidR="00921F45" w:rsidRPr="00925B2C">
        <w:rPr>
          <w:rFonts w:ascii="Crimson Text" w:hAnsi="Crimson Text"/>
          <w:color w:val="000000" w:themeColor="text1"/>
          <w:sz w:val="26"/>
          <w:szCs w:val="26"/>
        </w:rPr>
        <w:t xml:space="preserve">Eros </w:t>
      </w:r>
      <w:r w:rsidRPr="00925B2C">
        <w:rPr>
          <w:rFonts w:ascii="Crimson Text" w:hAnsi="Crimson Text"/>
          <w:color w:val="000000" w:themeColor="text1"/>
          <w:sz w:val="26"/>
          <w:szCs w:val="26"/>
        </w:rPr>
        <w:t>levantó la vista y</w:t>
      </w:r>
      <w:r w:rsidR="00921F45"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advi</w:t>
      </w:r>
      <w:r w:rsidR="00921F45" w:rsidRPr="00925B2C">
        <w:rPr>
          <w:rFonts w:ascii="Crimson Text" w:hAnsi="Crimson Text"/>
          <w:color w:val="000000" w:themeColor="text1"/>
          <w:sz w:val="26"/>
          <w:szCs w:val="26"/>
        </w:rPr>
        <w:t>rt</w:t>
      </w:r>
      <w:r w:rsidRPr="00925B2C">
        <w:rPr>
          <w:rFonts w:ascii="Crimson Text" w:hAnsi="Crimson Text"/>
          <w:color w:val="000000" w:themeColor="text1"/>
          <w:sz w:val="26"/>
          <w:szCs w:val="26"/>
        </w:rPr>
        <w:t>ió</w:t>
      </w:r>
      <w:r w:rsidR="00921F45" w:rsidRPr="00925B2C">
        <w:rPr>
          <w:rFonts w:ascii="Crimson Text" w:hAnsi="Crimson Text"/>
          <w:color w:val="000000" w:themeColor="text1"/>
          <w:sz w:val="26"/>
          <w:szCs w:val="26"/>
        </w:rPr>
        <w:t xml:space="preserve"> </w:t>
      </w:r>
      <w:r w:rsidR="0017471E" w:rsidRPr="00925B2C">
        <w:rPr>
          <w:rFonts w:ascii="Crimson Text" w:hAnsi="Crimson Text"/>
          <w:color w:val="000000" w:themeColor="text1"/>
          <w:sz w:val="26"/>
          <w:szCs w:val="26"/>
        </w:rPr>
        <w:t>extraños</w:t>
      </w:r>
      <w:r w:rsidR="00921F45" w:rsidRPr="00925B2C">
        <w:rPr>
          <w:rFonts w:ascii="Crimson Text" w:hAnsi="Crimson Text"/>
          <w:color w:val="000000" w:themeColor="text1"/>
          <w:sz w:val="26"/>
          <w:szCs w:val="26"/>
        </w:rPr>
        <w:t xml:space="preserve"> movimiento</w:t>
      </w:r>
      <w:r w:rsidR="00804A01" w:rsidRPr="00925B2C">
        <w:rPr>
          <w:rFonts w:ascii="Crimson Text" w:hAnsi="Crimson Text"/>
          <w:color w:val="000000" w:themeColor="text1"/>
          <w:sz w:val="26"/>
          <w:szCs w:val="26"/>
        </w:rPr>
        <w:t>s sobre la ladera de la montaña.</w:t>
      </w:r>
      <w:r w:rsidR="0017471E" w:rsidRPr="00925B2C">
        <w:rPr>
          <w:rFonts w:ascii="Crimson Text" w:hAnsi="Crimson Text"/>
          <w:color w:val="000000" w:themeColor="text1"/>
          <w:sz w:val="26"/>
          <w:szCs w:val="26"/>
        </w:rPr>
        <w:t xml:space="preserve"> </w:t>
      </w:r>
      <w:r w:rsidR="00804A01" w:rsidRPr="00925B2C">
        <w:rPr>
          <w:rFonts w:ascii="Crimson Text" w:hAnsi="Crimson Text"/>
          <w:color w:val="000000" w:themeColor="text1"/>
          <w:sz w:val="26"/>
          <w:szCs w:val="26"/>
        </w:rPr>
        <w:t>L</w:t>
      </w:r>
      <w:r w:rsidR="0017471E" w:rsidRPr="00925B2C">
        <w:rPr>
          <w:rFonts w:ascii="Crimson Text" w:hAnsi="Crimson Text"/>
          <w:color w:val="000000" w:themeColor="text1"/>
          <w:sz w:val="26"/>
          <w:szCs w:val="26"/>
        </w:rPr>
        <w:t>uego</w:t>
      </w:r>
      <w:r w:rsidRPr="00925B2C">
        <w:rPr>
          <w:rFonts w:ascii="Crimson Text" w:hAnsi="Crimson Text"/>
          <w:color w:val="000000" w:themeColor="text1"/>
          <w:sz w:val="26"/>
          <w:szCs w:val="26"/>
        </w:rPr>
        <w:t>,</w:t>
      </w:r>
      <w:r w:rsidR="00921F45"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con mayor atención</w:t>
      </w:r>
      <w:r w:rsidR="00921F45"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identificó</w:t>
      </w:r>
      <w:r w:rsidR="00804A01" w:rsidRPr="00925B2C">
        <w:rPr>
          <w:rFonts w:ascii="Crimson Text" w:hAnsi="Crimson Text"/>
          <w:color w:val="000000" w:themeColor="text1"/>
          <w:sz w:val="26"/>
          <w:szCs w:val="26"/>
        </w:rPr>
        <w:t xml:space="preserve"> a</w:t>
      </w:r>
      <w:r w:rsidRPr="00925B2C">
        <w:rPr>
          <w:rFonts w:ascii="Crimson Text" w:hAnsi="Crimson Text"/>
          <w:color w:val="000000" w:themeColor="text1"/>
          <w:sz w:val="26"/>
          <w:szCs w:val="26"/>
        </w:rPr>
        <w:t xml:space="preserve"> </w:t>
      </w:r>
      <w:r w:rsidR="00921F45" w:rsidRPr="00925B2C">
        <w:rPr>
          <w:rFonts w:ascii="Crimson Text" w:hAnsi="Crimson Text"/>
          <w:color w:val="000000" w:themeColor="text1"/>
          <w:sz w:val="26"/>
          <w:szCs w:val="26"/>
        </w:rPr>
        <w:t>un hombre</w:t>
      </w:r>
      <w:r w:rsidRPr="00925B2C">
        <w:rPr>
          <w:rFonts w:ascii="Crimson Text" w:hAnsi="Crimson Text"/>
          <w:color w:val="000000" w:themeColor="text1"/>
          <w:sz w:val="26"/>
          <w:szCs w:val="26"/>
        </w:rPr>
        <w:t xml:space="preserve"> portando </w:t>
      </w:r>
      <w:r w:rsidR="00921F45" w:rsidRPr="00925B2C">
        <w:rPr>
          <w:rFonts w:ascii="Crimson Text" w:hAnsi="Crimson Text"/>
          <w:color w:val="000000" w:themeColor="text1"/>
          <w:sz w:val="26"/>
          <w:szCs w:val="26"/>
        </w:rPr>
        <w:t>una sofisticada armadura</w:t>
      </w:r>
      <w:r w:rsidR="0017471E" w:rsidRPr="00925B2C">
        <w:rPr>
          <w:rFonts w:ascii="Crimson Text" w:hAnsi="Crimson Text"/>
          <w:color w:val="000000" w:themeColor="text1"/>
          <w:sz w:val="26"/>
          <w:szCs w:val="26"/>
        </w:rPr>
        <w:t>,</w:t>
      </w:r>
      <w:r w:rsidR="00921F45" w:rsidRPr="00925B2C">
        <w:rPr>
          <w:rFonts w:ascii="Crimson Text" w:hAnsi="Crimson Text"/>
          <w:color w:val="000000" w:themeColor="text1"/>
          <w:sz w:val="26"/>
          <w:szCs w:val="26"/>
        </w:rPr>
        <w:t xml:space="preserve"> </w:t>
      </w:r>
      <w:r w:rsidR="00804A01" w:rsidRPr="00925B2C">
        <w:rPr>
          <w:rFonts w:ascii="Crimson Text" w:hAnsi="Crimson Text"/>
          <w:color w:val="000000" w:themeColor="text1"/>
          <w:sz w:val="26"/>
          <w:szCs w:val="26"/>
        </w:rPr>
        <w:t>quien</w:t>
      </w:r>
      <w:r w:rsidRPr="00925B2C">
        <w:rPr>
          <w:rFonts w:ascii="Crimson Text" w:hAnsi="Crimson Text"/>
          <w:color w:val="000000" w:themeColor="text1"/>
          <w:sz w:val="26"/>
          <w:szCs w:val="26"/>
        </w:rPr>
        <w:t xml:space="preserve"> </w:t>
      </w:r>
      <w:r w:rsidR="00921F45" w:rsidRPr="00925B2C">
        <w:rPr>
          <w:rFonts w:ascii="Crimson Text" w:hAnsi="Crimson Text"/>
          <w:color w:val="000000" w:themeColor="text1"/>
          <w:sz w:val="26"/>
          <w:szCs w:val="26"/>
        </w:rPr>
        <w:t xml:space="preserve">se </w:t>
      </w:r>
      <w:r w:rsidRPr="00925B2C">
        <w:rPr>
          <w:rFonts w:ascii="Crimson Text" w:hAnsi="Crimson Text"/>
          <w:color w:val="000000" w:themeColor="text1"/>
          <w:sz w:val="26"/>
          <w:szCs w:val="26"/>
        </w:rPr>
        <w:t>arrastró</w:t>
      </w:r>
      <w:r w:rsidR="00921F45"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hasta</w:t>
      </w:r>
      <w:r w:rsidR="00921F45" w:rsidRPr="00925B2C">
        <w:rPr>
          <w:rFonts w:ascii="Crimson Text" w:hAnsi="Crimson Text"/>
          <w:color w:val="000000" w:themeColor="text1"/>
          <w:sz w:val="26"/>
          <w:szCs w:val="26"/>
        </w:rPr>
        <w:t xml:space="preserve"> esconderse detrás de una roca. </w:t>
      </w:r>
      <w:r w:rsidR="0017471E" w:rsidRPr="00925B2C">
        <w:rPr>
          <w:rFonts w:ascii="Crimson Text" w:hAnsi="Crimson Text"/>
          <w:color w:val="000000" w:themeColor="text1"/>
          <w:sz w:val="26"/>
          <w:szCs w:val="26"/>
        </w:rPr>
        <w:t>A los pocos</w:t>
      </w:r>
      <w:r w:rsidR="005A0454" w:rsidRPr="00925B2C">
        <w:rPr>
          <w:rFonts w:ascii="Crimson Text" w:hAnsi="Crimson Text"/>
          <w:color w:val="000000" w:themeColor="text1"/>
          <w:sz w:val="26"/>
          <w:szCs w:val="26"/>
        </w:rPr>
        <w:t xml:space="preserve"> segundos</w:t>
      </w:r>
      <w:r w:rsidR="0017471E" w:rsidRPr="00925B2C">
        <w:rPr>
          <w:rFonts w:ascii="Crimson Text" w:hAnsi="Crimson Text"/>
          <w:color w:val="000000" w:themeColor="text1"/>
          <w:sz w:val="26"/>
          <w:szCs w:val="26"/>
        </w:rPr>
        <w:t>,</w:t>
      </w:r>
      <w:r w:rsidR="005A0454" w:rsidRPr="00925B2C">
        <w:rPr>
          <w:rFonts w:ascii="Crimson Text" w:hAnsi="Crimson Text"/>
          <w:color w:val="000000" w:themeColor="text1"/>
          <w:sz w:val="26"/>
          <w:szCs w:val="26"/>
        </w:rPr>
        <w:t xml:space="preserve"> una decena de soldados aparecieron en escena </w:t>
      </w:r>
      <w:del w:id="76" w:author="Paula Castrilli" w:date="2025-07-11T20:37:00Z">
        <w:r w:rsidR="0017471E" w:rsidRPr="00925B2C" w:rsidDel="00E707CC">
          <w:rPr>
            <w:rFonts w:ascii="Crimson Text" w:hAnsi="Crimson Text"/>
            <w:color w:val="000000" w:themeColor="text1"/>
            <w:sz w:val="26"/>
            <w:szCs w:val="26"/>
          </w:rPr>
          <w:delText>con el mismo comportamiento</w:delText>
        </w:r>
      </w:del>
      <w:ins w:id="77" w:author="Paula Castrilli" w:date="2025-07-11T20:37:00Z">
        <w:r w:rsidR="00E707CC">
          <w:rPr>
            <w:rFonts w:ascii="Crimson Text" w:hAnsi="Crimson Text"/>
            <w:color w:val="000000" w:themeColor="text1"/>
            <w:sz w:val="26"/>
            <w:szCs w:val="26"/>
          </w:rPr>
          <w:t>colocándose en posiciones similares</w:t>
        </w:r>
      </w:ins>
      <w:r w:rsidR="005A0454" w:rsidRPr="00925B2C">
        <w:rPr>
          <w:rFonts w:ascii="Crimson Text" w:hAnsi="Crimson Text"/>
          <w:color w:val="000000" w:themeColor="text1"/>
          <w:sz w:val="26"/>
          <w:szCs w:val="26"/>
        </w:rPr>
        <w:t xml:space="preserve">. </w:t>
      </w:r>
      <w:r w:rsidR="00E0582C" w:rsidRPr="00925B2C">
        <w:rPr>
          <w:rFonts w:ascii="Crimson Text" w:hAnsi="Crimson Text"/>
          <w:color w:val="000000" w:themeColor="text1"/>
          <w:sz w:val="26"/>
          <w:szCs w:val="26"/>
        </w:rPr>
        <w:t>Asombrado</w:t>
      </w:r>
      <w:r w:rsidR="005A0454" w:rsidRPr="00925B2C">
        <w:rPr>
          <w:rFonts w:ascii="Crimson Text" w:hAnsi="Crimson Text"/>
          <w:color w:val="000000" w:themeColor="text1"/>
          <w:sz w:val="26"/>
          <w:szCs w:val="26"/>
        </w:rPr>
        <w:t xml:space="preserve">, Eros se ocultó y asomó lo </w:t>
      </w:r>
      <w:r w:rsidR="00E0582C" w:rsidRPr="00925B2C">
        <w:rPr>
          <w:rFonts w:ascii="Crimson Text" w:hAnsi="Crimson Text"/>
          <w:color w:val="000000" w:themeColor="text1"/>
          <w:sz w:val="26"/>
          <w:szCs w:val="26"/>
        </w:rPr>
        <w:t>suficiente</w:t>
      </w:r>
      <w:r w:rsidR="00C3384E" w:rsidRPr="00925B2C">
        <w:rPr>
          <w:rFonts w:ascii="Crimson Text" w:hAnsi="Crimson Text"/>
          <w:color w:val="000000" w:themeColor="text1"/>
          <w:sz w:val="26"/>
          <w:szCs w:val="26"/>
        </w:rPr>
        <w:t xml:space="preserve"> del torso</w:t>
      </w:r>
      <w:r w:rsidR="005A0454" w:rsidRPr="00925B2C">
        <w:rPr>
          <w:rFonts w:ascii="Crimson Text" w:hAnsi="Crimson Text"/>
          <w:color w:val="000000" w:themeColor="text1"/>
          <w:sz w:val="26"/>
          <w:szCs w:val="26"/>
        </w:rPr>
        <w:t xml:space="preserve"> como para continuar visualizando lo que acontecía.</w:t>
      </w:r>
    </w:p>
    <w:p w:rsidR="005A0454" w:rsidRPr="00925B2C" w:rsidRDefault="00E0582C" w:rsidP="00AF7308">
      <w:pPr>
        <w:tabs>
          <w:tab w:val="left" w:pos="2179"/>
        </w:tabs>
        <w:spacing w:after="0"/>
        <w:ind w:firstLine="284"/>
        <w:jc w:val="both"/>
        <w:rPr>
          <w:rFonts w:ascii="Crimson Text" w:hAnsi="Crimson Text"/>
          <w:color w:val="000000" w:themeColor="text1"/>
          <w:sz w:val="26"/>
          <w:szCs w:val="26"/>
        </w:rPr>
      </w:pPr>
      <w:commentRangeStart w:id="78"/>
      <w:r w:rsidRPr="00925B2C">
        <w:rPr>
          <w:rFonts w:ascii="Crimson Text" w:hAnsi="Crimson Text"/>
          <w:color w:val="000000" w:themeColor="text1"/>
          <w:sz w:val="26"/>
          <w:szCs w:val="26"/>
        </w:rPr>
        <w:t>De inmediato, supo que los</w:t>
      </w:r>
      <w:r w:rsidR="005A0454" w:rsidRPr="00925B2C">
        <w:rPr>
          <w:rFonts w:ascii="Crimson Text" w:hAnsi="Crimson Text"/>
          <w:color w:val="000000" w:themeColor="text1"/>
          <w:sz w:val="26"/>
          <w:szCs w:val="26"/>
        </w:rPr>
        <w:t xml:space="preserve"> hombres </w:t>
      </w:r>
      <w:r w:rsidR="00804A01" w:rsidRPr="00925B2C">
        <w:rPr>
          <w:rFonts w:ascii="Crimson Text" w:hAnsi="Crimson Text"/>
          <w:color w:val="000000" w:themeColor="text1"/>
          <w:sz w:val="26"/>
          <w:szCs w:val="26"/>
        </w:rPr>
        <w:t>eran enemigos</w:t>
      </w:r>
      <w:r w:rsidR="005A0454" w:rsidRPr="00925B2C">
        <w:rPr>
          <w:rFonts w:ascii="Crimson Text" w:hAnsi="Crimson Text"/>
          <w:color w:val="000000" w:themeColor="text1"/>
          <w:sz w:val="26"/>
          <w:szCs w:val="26"/>
        </w:rPr>
        <w:t>, la</w:t>
      </w:r>
      <w:r w:rsidR="00193B7B" w:rsidRPr="00925B2C">
        <w:rPr>
          <w:rFonts w:ascii="Crimson Text" w:hAnsi="Crimson Text"/>
          <w:color w:val="000000" w:themeColor="text1"/>
          <w:sz w:val="26"/>
          <w:szCs w:val="26"/>
        </w:rPr>
        <w:t>s</w:t>
      </w:r>
      <w:r w:rsidR="005A0454" w:rsidRPr="00925B2C">
        <w:rPr>
          <w:rFonts w:ascii="Crimson Text" w:hAnsi="Crimson Text"/>
          <w:color w:val="000000" w:themeColor="text1"/>
          <w:sz w:val="26"/>
          <w:szCs w:val="26"/>
        </w:rPr>
        <w:t xml:space="preserve"> coraza</w:t>
      </w:r>
      <w:r w:rsidR="00193B7B" w:rsidRPr="00925B2C">
        <w:rPr>
          <w:rFonts w:ascii="Crimson Text" w:hAnsi="Crimson Text"/>
          <w:color w:val="000000" w:themeColor="text1"/>
          <w:sz w:val="26"/>
          <w:szCs w:val="26"/>
        </w:rPr>
        <w:t>s</w:t>
      </w:r>
      <w:r w:rsidR="005A0454" w:rsidRPr="00925B2C">
        <w:rPr>
          <w:rFonts w:ascii="Crimson Text" w:hAnsi="Crimson Text"/>
          <w:color w:val="000000" w:themeColor="text1"/>
          <w:sz w:val="26"/>
          <w:szCs w:val="26"/>
        </w:rPr>
        <w:t xml:space="preserve"> que utilizaban eran inconfundibles, se trataba del </w:t>
      </w:r>
      <w:del w:id="79" w:author="Paula Castrilli" w:date="2025-07-11T20:37:00Z">
        <w:r w:rsidR="005A0454" w:rsidRPr="00925B2C" w:rsidDel="00E707CC">
          <w:rPr>
            <w:rFonts w:ascii="Crimson Text" w:hAnsi="Crimson Text"/>
            <w:color w:val="000000" w:themeColor="text1"/>
            <w:sz w:val="26"/>
            <w:szCs w:val="26"/>
          </w:rPr>
          <w:delText>ejercito</w:delText>
        </w:r>
      </w:del>
      <w:ins w:id="80" w:author="Paula Castrilli" w:date="2025-07-11T20:37:00Z">
        <w:r w:rsidR="00E707CC" w:rsidRPr="00925B2C">
          <w:rPr>
            <w:rFonts w:ascii="Crimson Text" w:hAnsi="Crimson Text"/>
            <w:color w:val="000000" w:themeColor="text1"/>
            <w:sz w:val="26"/>
            <w:szCs w:val="26"/>
          </w:rPr>
          <w:t>ejército</w:t>
        </w:r>
      </w:ins>
      <w:r w:rsidR="005A0454" w:rsidRPr="00925B2C">
        <w:rPr>
          <w:rFonts w:ascii="Crimson Text" w:hAnsi="Crimson Text"/>
          <w:color w:val="000000" w:themeColor="text1"/>
          <w:sz w:val="26"/>
          <w:szCs w:val="26"/>
        </w:rPr>
        <w:t xml:space="preserve"> del norte</w:t>
      </w:r>
      <w:commentRangeEnd w:id="78"/>
      <w:r w:rsidR="00E707CC">
        <w:rPr>
          <w:rStyle w:val="Refdecomentario"/>
        </w:rPr>
        <w:commentReference w:id="78"/>
      </w:r>
      <w:r w:rsidR="005A0454" w:rsidRPr="00925B2C">
        <w:rPr>
          <w:rFonts w:ascii="Crimson Text" w:hAnsi="Crimson Text"/>
          <w:color w:val="000000" w:themeColor="text1"/>
          <w:sz w:val="26"/>
          <w:szCs w:val="26"/>
        </w:rPr>
        <w:t>.</w:t>
      </w:r>
      <w:r w:rsidR="00193B7B" w:rsidRPr="00925B2C">
        <w:rPr>
          <w:rFonts w:ascii="Crimson Text" w:hAnsi="Crimson Text"/>
          <w:color w:val="000000" w:themeColor="text1"/>
          <w:sz w:val="26"/>
          <w:szCs w:val="26"/>
        </w:rPr>
        <w:t xml:space="preserve"> </w:t>
      </w:r>
      <w:del w:id="81" w:author="Paula Castrilli" w:date="2025-07-11T20:40:00Z">
        <w:r w:rsidR="00193B7B" w:rsidRPr="00925B2C" w:rsidDel="00E707CC">
          <w:rPr>
            <w:rFonts w:ascii="Crimson Text" w:hAnsi="Crimson Text"/>
            <w:color w:val="000000" w:themeColor="text1"/>
            <w:sz w:val="26"/>
            <w:szCs w:val="26"/>
          </w:rPr>
          <w:delText xml:space="preserve">Las </w:delText>
        </w:r>
        <w:r w:rsidRPr="00925B2C" w:rsidDel="00E707CC">
          <w:rPr>
            <w:rFonts w:ascii="Crimson Text" w:hAnsi="Crimson Text"/>
            <w:color w:val="000000" w:themeColor="text1"/>
            <w:sz w:val="26"/>
            <w:szCs w:val="26"/>
          </w:rPr>
          <w:delText>palabras</w:delText>
        </w:r>
        <w:r w:rsidR="00193B7B" w:rsidRPr="00925B2C" w:rsidDel="00E707CC">
          <w:rPr>
            <w:rFonts w:ascii="Crimson Text" w:hAnsi="Crimson Text"/>
            <w:color w:val="000000" w:themeColor="text1"/>
            <w:sz w:val="26"/>
            <w:szCs w:val="26"/>
          </w:rPr>
          <w:delText xml:space="preserve"> </w:delText>
        </w:r>
        <w:r w:rsidRPr="00925B2C" w:rsidDel="00E707CC">
          <w:rPr>
            <w:rFonts w:ascii="Crimson Text" w:hAnsi="Crimson Text"/>
            <w:color w:val="000000" w:themeColor="text1"/>
            <w:sz w:val="26"/>
            <w:szCs w:val="26"/>
          </w:rPr>
          <w:delText>de</w:delText>
        </w:r>
      </w:del>
      <w:ins w:id="82" w:author="Paula Castrilli" w:date="2025-07-11T20:42:00Z">
        <w:r w:rsidR="00E707CC">
          <w:rPr>
            <w:rFonts w:ascii="Crimson Text" w:hAnsi="Crimson Text"/>
            <w:color w:val="000000" w:themeColor="text1"/>
            <w:sz w:val="26"/>
            <w:szCs w:val="26"/>
          </w:rPr>
          <w:t>L</w:t>
        </w:r>
      </w:ins>
      <w:ins w:id="83" w:author="Paula Castrilli" w:date="2025-07-11T20:40:00Z">
        <w:r w:rsidR="00E707CC">
          <w:rPr>
            <w:rFonts w:ascii="Crimson Text" w:hAnsi="Crimson Text"/>
            <w:color w:val="000000" w:themeColor="text1"/>
            <w:sz w:val="26"/>
            <w:szCs w:val="26"/>
          </w:rPr>
          <w:t>o que le había dicho</w:t>
        </w:r>
      </w:ins>
      <w:r w:rsidRPr="00925B2C">
        <w:rPr>
          <w:rFonts w:ascii="Crimson Text" w:hAnsi="Crimson Text"/>
          <w:color w:val="000000" w:themeColor="text1"/>
          <w:sz w:val="26"/>
          <w:szCs w:val="26"/>
        </w:rPr>
        <w:t xml:space="preserve"> </w:t>
      </w:r>
      <w:proofErr w:type="spellStart"/>
      <w:r w:rsidRPr="00925B2C">
        <w:rPr>
          <w:rFonts w:ascii="Crimson Text" w:hAnsi="Crimson Text"/>
          <w:color w:val="000000" w:themeColor="text1"/>
          <w:sz w:val="26"/>
          <w:szCs w:val="26"/>
        </w:rPr>
        <w:t>Kol</w:t>
      </w:r>
      <w:proofErr w:type="spellEnd"/>
      <w:r w:rsidRPr="00925B2C">
        <w:rPr>
          <w:rFonts w:ascii="Crimson Text" w:hAnsi="Crimson Text"/>
          <w:color w:val="000000" w:themeColor="text1"/>
          <w:sz w:val="26"/>
          <w:szCs w:val="26"/>
        </w:rPr>
        <w:t xml:space="preserve"> dejaban de ser meras </w:t>
      </w:r>
      <w:del w:id="84" w:author="Paula Castrilli" w:date="2025-07-11T20:41:00Z">
        <w:r w:rsidRPr="00925B2C" w:rsidDel="00E707CC">
          <w:rPr>
            <w:rFonts w:ascii="Crimson Text" w:hAnsi="Crimson Text"/>
            <w:color w:val="000000" w:themeColor="text1"/>
            <w:sz w:val="26"/>
            <w:szCs w:val="26"/>
          </w:rPr>
          <w:delText>conjeturas,</w:delText>
        </w:r>
      </w:del>
      <w:ins w:id="85" w:author="Paula Castrilli" w:date="2025-07-11T20:41:00Z">
        <w:r w:rsidR="00E707CC">
          <w:rPr>
            <w:rFonts w:ascii="Crimson Text" w:hAnsi="Crimson Text"/>
            <w:color w:val="000000" w:themeColor="text1"/>
            <w:sz w:val="26"/>
            <w:szCs w:val="26"/>
          </w:rPr>
          <w:t>palabras</w:t>
        </w:r>
      </w:ins>
      <w:r w:rsidRPr="00925B2C">
        <w:rPr>
          <w:rFonts w:ascii="Crimson Text" w:hAnsi="Crimson Text"/>
          <w:color w:val="000000" w:themeColor="text1"/>
          <w:sz w:val="26"/>
          <w:szCs w:val="26"/>
        </w:rPr>
        <w:t xml:space="preserve"> </w:t>
      </w:r>
      <w:r w:rsidR="00E44273" w:rsidRPr="00925B2C">
        <w:rPr>
          <w:rFonts w:ascii="Crimson Text" w:hAnsi="Crimson Text"/>
          <w:color w:val="000000" w:themeColor="text1"/>
          <w:sz w:val="26"/>
          <w:szCs w:val="26"/>
        </w:rPr>
        <w:t>y se materializaban en</w:t>
      </w:r>
      <w:r w:rsidRPr="00925B2C">
        <w:rPr>
          <w:rFonts w:ascii="Crimson Text" w:hAnsi="Crimson Text"/>
          <w:color w:val="000000" w:themeColor="text1"/>
          <w:sz w:val="26"/>
          <w:szCs w:val="26"/>
        </w:rPr>
        <w:t xml:space="preserve"> un</w:t>
      </w:r>
      <w:r w:rsidR="00193B7B" w:rsidRPr="00925B2C">
        <w:rPr>
          <w:rFonts w:ascii="Crimson Text" w:hAnsi="Crimson Text"/>
          <w:color w:val="000000" w:themeColor="text1"/>
          <w:sz w:val="26"/>
          <w:szCs w:val="26"/>
        </w:rPr>
        <w:t xml:space="preserve"> peligro inminente.</w:t>
      </w:r>
    </w:p>
    <w:p w:rsidR="00193B7B" w:rsidRPr="00925B2C" w:rsidRDefault="00804A01" w:rsidP="00AF7308">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La tarde agonizaba y</w:t>
      </w:r>
      <w:r w:rsidR="007033B4" w:rsidRPr="00925B2C">
        <w:rPr>
          <w:rFonts w:ascii="Crimson Text" w:hAnsi="Crimson Text"/>
          <w:color w:val="000000" w:themeColor="text1"/>
          <w:sz w:val="26"/>
          <w:szCs w:val="26"/>
        </w:rPr>
        <w:t xml:space="preserve"> </w:t>
      </w:r>
      <w:r w:rsidR="0042598D" w:rsidRPr="00925B2C">
        <w:rPr>
          <w:rFonts w:ascii="Crimson Text" w:hAnsi="Crimson Text"/>
          <w:color w:val="000000" w:themeColor="text1"/>
          <w:sz w:val="26"/>
          <w:szCs w:val="26"/>
        </w:rPr>
        <w:t xml:space="preserve">aumentaba </w:t>
      </w:r>
      <w:r w:rsidR="00D616B7" w:rsidRPr="00925B2C">
        <w:rPr>
          <w:rFonts w:ascii="Crimson Text" w:hAnsi="Crimson Text"/>
          <w:color w:val="000000" w:themeColor="text1"/>
          <w:sz w:val="26"/>
          <w:szCs w:val="26"/>
        </w:rPr>
        <w:t xml:space="preserve">más y más </w:t>
      </w:r>
      <w:r w:rsidR="0042598D" w:rsidRPr="00925B2C">
        <w:rPr>
          <w:rFonts w:ascii="Crimson Text" w:hAnsi="Crimson Text"/>
          <w:color w:val="000000" w:themeColor="text1"/>
          <w:sz w:val="26"/>
          <w:szCs w:val="26"/>
        </w:rPr>
        <w:t xml:space="preserve">el número de guerreros que </w:t>
      </w:r>
      <w:r w:rsidR="00EA25BD" w:rsidRPr="00925B2C">
        <w:rPr>
          <w:rFonts w:ascii="Crimson Text" w:hAnsi="Crimson Text"/>
          <w:color w:val="000000" w:themeColor="text1"/>
          <w:sz w:val="26"/>
          <w:szCs w:val="26"/>
        </w:rPr>
        <w:t>fortalecía la</w:t>
      </w:r>
      <w:r w:rsidR="0042598D" w:rsidRPr="00925B2C">
        <w:rPr>
          <w:rFonts w:ascii="Crimson Text" w:hAnsi="Crimson Text"/>
          <w:color w:val="000000" w:themeColor="text1"/>
          <w:sz w:val="26"/>
          <w:szCs w:val="26"/>
        </w:rPr>
        <w:t xml:space="preserve"> formación. Sigilosamente</w:t>
      </w:r>
      <w:r w:rsidR="00E44273" w:rsidRPr="00925B2C">
        <w:rPr>
          <w:rFonts w:ascii="Crimson Text" w:hAnsi="Crimson Text"/>
          <w:color w:val="000000" w:themeColor="text1"/>
          <w:sz w:val="26"/>
          <w:szCs w:val="26"/>
        </w:rPr>
        <w:t>,</w:t>
      </w:r>
      <w:r w:rsidR="0042598D" w:rsidRPr="00925B2C">
        <w:rPr>
          <w:rFonts w:ascii="Crimson Text" w:hAnsi="Crimson Text"/>
          <w:color w:val="000000" w:themeColor="text1"/>
          <w:sz w:val="26"/>
          <w:szCs w:val="26"/>
        </w:rPr>
        <w:t xml:space="preserve"> </w:t>
      </w:r>
      <w:r w:rsidR="00D616B7" w:rsidRPr="00925B2C">
        <w:rPr>
          <w:rFonts w:ascii="Crimson Text" w:hAnsi="Crimson Text"/>
          <w:color w:val="000000" w:themeColor="text1"/>
          <w:sz w:val="26"/>
          <w:szCs w:val="26"/>
        </w:rPr>
        <w:t>los soldados</w:t>
      </w:r>
      <w:r w:rsidR="0042598D" w:rsidRPr="00925B2C">
        <w:rPr>
          <w:rFonts w:ascii="Crimson Text" w:hAnsi="Crimson Text"/>
          <w:color w:val="000000" w:themeColor="text1"/>
          <w:sz w:val="26"/>
          <w:szCs w:val="26"/>
        </w:rPr>
        <w:t xml:space="preserve"> estaba</w:t>
      </w:r>
      <w:r w:rsidR="00D616B7" w:rsidRPr="00925B2C">
        <w:rPr>
          <w:rFonts w:ascii="Crimson Text" w:hAnsi="Crimson Text"/>
          <w:color w:val="000000" w:themeColor="text1"/>
          <w:sz w:val="26"/>
          <w:szCs w:val="26"/>
        </w:rPr>
        <w:t>n</w:t>
      </w:r>
      <w:r w:rsidR="0042598D" w:rsidRPr="00925B2C">
        <w:rPr>
          <w:rFonts w:ascii="Crimson Text" w:hAnsi="Crimson Text"/>
          <w:color w:val="000000" w:themeColor="text1"/>
          <w:sz w:val="26"/>
          <w:szCs w:val="26"/>
        </w:rPr>
        <w:t xml:space="preserve"> </w:t>
      </w:r>
      <w:r w:rsidR="00EA25BD" w:rsidRPr="00925B2C">
        <w:rPr>
          <w:rFonts w:ascii="Crimson Text" w:hAnsi="Crimson Text"/>
          <w:color w:val="000000" w:themeColor="text1"/>
          <w:sz w:val="26"/>
          <w:szCs w:val="26"/>
        </w:rPr>
        <w:t>preparando</w:t>
      </w:r>
      <w:r w:rsidR="0042598D" w:rsidRPr="00925B2C">
        <w:rPr>
          <w:rFonts w:ascii="Crimson Text" w:hAnsi="Crimson Text"/>
          <w:color w:val="000000" w:themeColor="text1"/>
          <w:sz w:val="26"/>
          <w:szCs w:val="26"/>
        </w:rPr>
        <w:t xml:space="preserve"> </w:t>
      </w:r>
      <w:del w:id="86" w:author="Paula Castrilli" w:date="2025-07-11T20:46:00Z">
        <w:r w:rsidR="0042598D" w:rsidRPr="00925B2C" w:rsidDel="001A4771">
          <w:rPr>
            <w:rFonts w:ascii="Crimson Text" w:hAnsi="Crimson Text"/>
            <w:color w:val="000000" w:themeColor="text1"/>
            <w:sz w:val="26"/>
            <w:szCs w:val="26"/>
          </w:rPr>
          <w:delText>una</w:delText>
        </w:r>
        <w:r w:rsidR="00EA25BD" w:rsidRPr="00925B2C" w:rsidDel="001A4771">
          <w:rPr>
            <w:rFonts w:ascii="Crimson Text" w:hAnsi="Crimson Text"/>
            <w:color w:val="000000" w:themeColor="text1"/>
            <w:sz w:val="26"/>
            <w:szCs w:val="26"/>
          </w:rPr>
          <w:delText xml:space="preserve"> </w:delText>
        </w:r>
        <w:r w:rsidR="0042598D" w:rsidRPr="00925B2C" w:rsidDel="001A4771">
          <w:rPr>
            <w:rFonts w:ascii="Crimson Text" w:hAnsi="Crimson Text"/>
            <w:color w:val="000000" w:themeColor="text1"/>
            <w:sz w:val="26"/>
            <w:szCs w:val="26"/>
          </w:rPr>
          <w:delText>emboscada</w:delText>
        </w:r>
      </w:del>
      <w:ins w:id="87" w:author="Paula Castrilli" w:date="2025-07-11T20:46:00Z">
        <w:r w:rsidR="001A4771">
          <w:rPr>
            <w:rFonts w:ascii="Crimson Text" w:hAnsi="Crimson Text"/>
            <w:color w:val="000000" w:themeColor="text1"/>
            <w:sz w:val="26"/>
            <w:szCs w:val="26"/>
          </w:rPr>
          <w:t>un ataque</w:t>
        </w:r>
      </w:ins>
      <w:r w:rsidR="00D616B7" w:rsidRPr="00925B2C">
        <w:rPr>
          <w:rFonts w:ascii="Crimson Text" w:hAnsi="Crimson Text"/>
          <w:color w:val="000000" w:themeColor="text1"/>
          <w:sz w:val="26"/>
          <w:szCs w:val="26"/>
        </w:rPr>
        <w:t xml:space="preserve"> implacable</w:t>
      </w:r>
      <w:r w:rsidR="0042598D" w:rsidRPr="00925B2C">
        <w:rPr>
          <w:rFonts w:ascii="Crimson Text" w:hAnsi="Crimson Text"/>
          <w:color w:val="000000" w:themeColor="text1"/>
          <w:sz w:val="26"/>
          <w:szCs w:val="26"/>
        </w:rPr>
        <w:t xml:space="preserve"> </w:t>
      </w:r>
      <w:r w:rsidR="00EA25BD" w:rsidRPr="00925B2C">
        <w:rPr>
          <w:rFonts w:ascii="Crimson Text" w:hAnsi="Crimson Text"/>
          <w:color w:val="000000" w:themeColor="text1"/>
          <w:sz w:val="26"/>
          <w:szCs w:val="26"/>
        </w:rPr>
        <w:t>para abordar</w:t>
      </w:r>
      <w:r w:rsidR="0042598D" w:rsidRPr="00925B2C">
        <w:rPr>
          <w:rFonts w:ascii="Crimson Text" w:hAnsi="Crimson Text"/>
          <w:color w:val="000000" w:themeColor="text1"/>
          <w:sz w:val="26"/>
          <w:szCs w:val="26"/>
        </w:rPr>
        <w:t xml:space="preserve"> el castillo. </w:t>
      </w:r>
      <w:r w:rsidR="00EB5314" w:rsidRPr="00925B2C">
        <w:rPr>
          <w:rFonts w:ascii="Crimson Text" w:hAnsi="Crimson Text"/>
          <w:color w:val="000000" w:themeColor="text1"/>
          <w:sz w:val="26"/>
          <w:szCs w:val="26"/>
        </w:rPr>
        <w:t>En</w:t>
      </w:r>
      <w:r w:rsidR="007033B4" w:rsidRPr="00925B2C">
        <w:rPr>
          <w:rFonts w:ascii="Crimson Text" w:hAnsi="Crimson Text"/>
          <w:color w:val="000000" w:themeColor="text1"/>
          <w:sz w:val="26"/>
          <w:szCs w:val="26"/>
        </w:rPr>
        <w:t xml:space="preserve"> </w:t>
      </w:r>
      <w:r w:rsidR="00D616B7" w:rsidRPr="00925B2C">
        <w:rPr>
          <w:rFonts w:ascii="Crimson Text" w:hAnsi="Crimson Text"/>
          <w:color w:val="000000" w:themeColor="text1"/>
          <w:sz w:val="26"/>
          <w:szCs w:val="26"/>
        </w:rPr>
        <w:t>lo alto, Eros se inquietaba ante</w:t>
      </w:r>
      <w:r w:rsidR="007033B4" w:rsidRPr="00925B2C">
        <w:rPr>
          <w:rFonts w:ascii="Crimson Text" w:hAnsi="Crimson Text"/>
          <w:color w:val="000000" w:themeColor="text1"/>
          <w:sz w:val="26"/>
          <w:szCs w:val="26"/>
        </w:rPr>
        <w:t xml:space="preserve"> las filas de guerrero</w:t>
      </w:r>
      <w:r w:rsidR="00BD4C68" w:rsidRPr="00925B2C">
        <w:rPr>
          <w:rFonts w:ascii="Crimson Text" w:hAnsi="Crimson Text"/>
          <w:color w:val="000000" w:themeColor="text1"/>
          <w:sz w:val="26"/>
          <w:szCs w:val="26"/>
        </w:rPr>
        <w:t>s</w:t>
      </w:r>
      <w:r w:rsidR="00D616B7" w:rsidRPr="00925B2C">
        <w:rPr>
          <w:rFonts w:ascii="Crimson Text" w:hAnsi="Crimson Text"/>
          <w:color w:val="000000" w:themeColor="text1"/>
          <w:sz w:val="26"/>
          <w:szCs w:val="26"/>
        </w:rPr>
        <w:t xml:space="preserve"> q</w:t>
      </w:r>
      <w:r w:rsidR="00EB5314" w:rsidRPr="00925B2C">
        <w:rPr>
          <w:rFonts w:ascii="Crimson Text" w:hAnsi="Crimson Text"/>
          <w:color w:val="000000" w:themeColor="text1"/>
          <w:sz w:val="26"/>
          <w:szCs w:val="26"/>
        </w:rPr>
        <w:t>ue rodeaban el fuerte</w:t>
      </w:r>
      <w:r w:rsidR="007033B4" w:rsidRPr="00925B2C">
        <w:rPr>
          <w:rFonts w:ascii="Crimson Text" w:hAnsi="Crimson Text"/>
          <w:color w:val="000000" w:themeColor="text1"/>
          <w:sz w:val="26"/>
          <w:szCs w:val="26"/>
        </w:rPr>
        <w:t xml:space="preserve">, </w:t>
      </w:r>
      <w:r w:rsidR="00EA25BD" w:rsidRPr="00925B2C">
        <w:rPr>
          <w:rFonts w:ascii="Crimson Text" w:hAnsi="Crimson Text"/>
          <w:color w:val="000000" w:themeColor="text1"/>
          <w:sz w:val="26"/>
          <w:szCs w:val="26"/>
        </w:rPr>
        <w:t>pero</w:t>
      </w:r>
      <w:r w:rsidR="007033B4" w:rsidRPr="00925B2C">
        <w:rPr>
          <w:rFonts w:ascii="Crimson Text" w:hAnsi="Crimson Text"/>
          <w:color w:val="000000" w:themeColor="text1"/>
          <w:sz w:val="26"/>
          <w:szCs w:val="26"/>
        </w:rPr>
        <w:t xml:space="preserve"> </w:t>
      </w:r>
      <w:r w:rsidR="00D616B7" w:rsidRPr="00925B2C">
        <w:rPr>
          <w:rFonts w:ascii="Crimson Text" w:hAnsi="Crimson Text"/>
          <w:color w:val="000000" w:themeColor="text1"/>
          <w:sz w:val="26"/>
          <w:szCs w:val="26"/>
        </w:rPr>
        <w:t>su mayor preocupación</w:t>
      </w:r>
      <w:r w:rsidR="007033B4" w:rsidRPr="00925B2C">
        <w:rPr>
          <w:rFonts w:ascii="Crimson Text" w:hAnsi="Crimson Text"/>
          <w:color w:val="000000" w:themeColor="text1"/>
          <w:sz w:val="26"/>
          <w:szCs w:val="26"/>
        </w:rPr>
        <w:t xml:space="preserve"> </w:t>
      </w:r>
      <w:r w:rsidR="00EB5314" w:rsidRPr="00925B2C">
        <w:rPr>
          <w:rFonts w:ascii="Crimson Text" w:hAnsi="Crimson Text"/>
          <w:color w:val="000000" w:themeColor="text1"/>
          <w:sz w:val="26"/>
          <w:szCs w:val="26"/>
        </w:rPr>
        <w:t>radicaba</w:t>
      </w:r>
      <w:r w:rsidR="00D616B7" w:rsidRPr="00925B2C">
        <w:rPr>
          <w:rFonts w:ascii="Crimson Text" w:hAnsi="Crimson Text"/>
          <w:color w:val="000000" w:themeColor="text1"/>
          <w:sz w:val="26"/>
          <w:szCs w:val="26"/>
        </w:rPr>
        <w:t xml:space="preserve"> en</w:t>
      </w:r>
      <w:r w:rsidR="00EA25BD" w:rsidRPr="00925B2C">
        <w:rPr>
          <w:rFonts w:ascii="Crimson Text" w:hAnsi="Crimson Text"/>
          <w:color w:val="000000" w:themeColor="text1"/>
          <w:sz w:val="26"/>
          <w:szCs w:val="26"/>
        </w:rPr>
        <w:t xml:space="preserve"> que aún no había </w:t>
      </w:r>
      <w:r w:rsidR="00EB5314" w:rsidRPr="00925B2C">
        <w:rPr>
          <w:rFonts w:ascii="Crimson Text" w:hAnsi="Crimson Text"/>
          <w:color w:val="000000" w:themeColor="text1"/>
          <w:sz w:val="26"/>
          <w:szCs w:val="26"/>
        </w:rPr>
        <w:t>oído</w:t>
      </w:r>
      <w:r w:rsidR="007033B4" w:rsidRPr="00925B2C">
        <w:rPr>
          <w:rFonts w:ascii="Crimson Text" w:hAnsi="Crimson Text"/>
          <w:color w:val="000000" w:themeColor="text1"/>
          <w:sz w:val="26"/>
          <w:szCs w:val="26"/>
        </w:rPr>
        <w:t xml:space="preserve"> </w:t>
      </w:r>
      <w:r w:rsidR="00D616B7" w:rsidRPr="00925B2C">
        <w:rPr>
          <w:rFonts w:ascii="Crimson Text" w:hAnsi="Crimson Text"/>
          <w:color w:val="000000" w:themeColor="text1"/>
          <w:sz w:val="26"/>
          <w:szCs w:val="26"/>
        </w:rPr>
        <w:t xml:space="preserve">los </w:t>
      </w:r>
      <w:r w:rsidR="007033B4" w:rsidRPr="00925B2C">
        <w:rPr>
          <w:rFonts w:ascii="Crimson Text" w:hAnsi="Crimson Text"/>
          <w:color w:val="000000" w:themeColor="text1"/>
          <w:sz w:val="26"/>
          <w:szCs w:val="26"/>
        </w:rPr>
        <w:t xml:space="preserve">cuernos o </w:t>
      </w:r>
      <w:r w:rsidR="00D616B7" w:rsidRPr="00925B2C">
        <w:rPr>
          <w:rFonts w:ascii="Crimson Text" w:hAnsi="Crimson Text"/>
          <w:color w:val="000000" w:themeColor="text1"/>
          <w:sz w:val="26"/>
          <w:szCs w:val="26"/>
        </w:rPr>
        <w:t xml:space="preserve">las </w:t>
      </w:r>
      <w:r w:rsidR="007033B4" w:rsidRPr="00925B2C">
        <w:rPr>
          <w:rFonts w:ascii="Crimson Text" w:hAnsi="Crimson Text"/>
          <w:color w:val="000000" w:themeColor="text1"/>
          <w:sz w:val="26"/>
          <w:szCs w:val="26"/>
        </w:rPr>
        <w:t xml:space="preserve">trompas </w:t>
      </w:r>
      <w:r w:rsidR="00EB5314" w:rsidRPr="00925B2C">
        <w:rPr>
          <w:rFonts w:ascii="Crimson Text" w:hAnsi="Crimson Text"/>
          <w:color w:val="000000" w:themeColor="text1"/>
          <w:sz w:val="26"/>
          <w:szCs w:val="26"/>
        </w:rPr>
        <w:lastRenderedPageBreak/>
        <w:t xml:space="preserve">alertando la amenaza. La </w:t>
      </w:r>
      <w:del w:id="88" w:author="Paula Castrilli" w:date="2025-07-11T20:51:00Z">
        <w:r w:rsidR="00EB5314" w:rsidRPr="00925B2C" w:rsidDel="009A1665">
          <w:rPr>
            <w:rFonts w:ascii="Crimson Text" w:hAnsi="Crimson Text"/>
            <w:color w:val="000000" w:themeColor="text1"/>
            <w:sz w:val="26"/>
            <w:szCs w:val="26"/>
          </w:rPr>
          <w:delText>encrucijada</w:delText>
        </w:r>
        <w:r w:rsidR="007033B4" w:rsidRPr="00925B2C" w:rsidDel="009A1665">
          <w:rPr>
            <w:rFonts w:ascii="Crimson Text" w:hAnsi="Crimson Text"/>
            <w:color w:val="000000" w:themeColor="text1"/>
            <w:sz w:val="26"/>
            <w:szCs w:val="26"/>
          </w:rPr>
          <w:delText xml:space="preserve"> </w:delText>
        </w:r>
      </w:del>
      <w:ins w:id="89" w:author="Paula Castrilli" w:date="2025-07-11T20:51:00Z">
        <w:r w:rsidR="009A1665">
          <w:rPr>
            <w:rFonts w:ascii="Crimson Text" w:hAnsi="Crimson Text"/>
            <w:color w:val="000000" w:themeColor="text1"/>
            <w:sz w:val="26"/>
            <w:szCs w:val="26"/>
          </w:rPr>
          <w:t>situación</w:t>
        </w:r>
        <w:r w:rsidR="009A1665" w:rsidRPr="00925B2C">
          <w:rPr>
            <w:rFonts w:ascii="Crimson Text" w:hAnsi="Crimson Text"/>
            <w:color w:val="000000" w:themeColor="text1"/>
            <w:sz w:val="26"/>
            <w:szCs w:val="26"/>
          </w:rPr>
          <w:t xml:space="preserve"> </w:t>
        </w:r>
      </w:ins>
      <w:r w:rsidR="00D616B7" w:rsidRPr="00925B2C">
        <w:rPr>
          <w:rFonts w:ascii="Crimson Text" w:hAnsi="Crimson Text"/>
          <w:color w:val="000000" w:themeColor="text1"/>
          <w:sz w:val="26"/>
          <w:szCs w:val="26"/>
        </w:rPr>
        <w:t xml:space="preserve">dejaba en </w:t>
      </w:r>
      <w:r w:rsidR="007033B4" w:rsidRPr="00925B2C">
        <w:rPr>
          <w:rFonts w:ascii="Crimson Text" w:hAnsi="Crimson Text"/>
          <w:color w:val="000000" w:themeColor="text1"/>
          <w:sz w:val="26"/>
          <w:szCs w:val="26"/>
        </w:rPr>
        <w:t xml:space="preserve">claro que la distracción de los festejos había </w:t>
      </w:r>
      <w:r w:rsidR="00EB5314" w:rsidRPr="00925B2C">
        <w:rPr>
          <w:rFonts w:ascii="Crimson Text" w:hAnsi="Crimson Text"/>
          <w:color w:val="000000" w:themeColor="text1"/>
          <w:sz w:val="26"/>
          <w:szCs w:val="26"/>
        </w:rPr>
        <w:t>sido determinante en</w:t>
      </w:r>
      <w:r w:rsidR="007033B4" w:rsidRPr="00925B2C">
        <w:rPr>
          <w:rFonts w:ascii="Crimson Text" w:hAnsi="Crimson Text"/>
          <w:color w:val="000000" w:themeColor="text1"/>
          <w:sz w:val="26"/>
          <w:szCs w:val="26"/>
        </w:rPr>
        <w:t xml:space="preserve"> los puestos de vigía.</w:t>
      </w:r>
    </w:p>
    <w:p w:rsidR="007033B4" w:rsidRPr="00925B2C" w:rsidRDefault="007033B4" w:rsidP="00AF7308">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La situación era muy crítica, y el joven decidió dar aviso de inmediato. Corrió hacia la reja y </w:t>
      </w:r>
      <w:r w:rsidR="00EA623F" w:rsidRPr="00925B2C">
        <w:rPr>
          <w:rFonts w:ascii="Crimson Text" w:hAnsi="Crimson Text"/>
          <w:color w:val="000000" w:themeColor="text1"/>
          <w:sz w:val="26"/>
          <w:szCs w:val="26"/>
        </w:rPr>
        <w:t>llamó</w:t>
      </w:r>
      <w:r w:rsidRPr="00925B2C">
        <w:rPr>
          <w:rFonts w:ascii="Crimson Text" w:hAnsi="Crimson Text"/>
          <w:color w:val="000000" w:themeColor="text1"/>
          <w:sz w:val="26"/>
          <w:szCs w:val="26"/>
        </w:rPr>
        <w:t xml:space="preserve"> </w:t>
      </w:r>
      <w:del w:id="90" w:author="Paula Castrilli" w:date="2025-07-11T20:53:00Z">
        <w:r w:rsidRPr="00925B2C" w:rsidDel="009A1665">
          <w:rPr>
            <w:rFonts w:ascii="Crimson Text" w:hAnsi="Crimson Text"/>
            <w:color w:val="000000" w:themeColor="text1"/>
            <w:sz w:val="26"/>
            <w:szCs w:val="26"/>
          </w:rPr>
          <w:delText xml:space="preserve">efusivamente </w:delText>
        </w:r>
      </w:del>
      <w:ins w:id="91" w:author="Paula Castrilli" w:date="2025-07-11T20:53:00Z">
        <w:r w:rsidR="009A1665">
          <w:rPr>
            <w:rFonts w:ascii="Crimson Text" w:hAnsi="Crimson Text"/>
            <w:color w:val="000000" w:themeColor="text1"/>
            <w:sz w:val="26"/>
            <w:szCs w:val="26"/>
          </w:rPr>
          <w:t>enérgicamente</w:t>
        </w:r>
        <w:r w:rsidR="009A1665" w:rsidRPr="00925B2C">
          <w:rPr>
            <w:rFonts w:ascii="Crimson Text" w:hAnsi="Crimson Text"/>
            <w:color w:val="000000" w:themeColor="text1"/>
            <w:sz w:val="26"/>
            <w:szCs w:val="26"/>
          </w:rPr>
          <w:t xml:space="preserve"> </w:t>
        </w:r>
      </w:ins>
      <w:r w:rsidR="00EA623F" w:rsidRPr="00925B2C">
        <w:rPr>
          <w:rFonts w:ascii="Crimson Text" w:hAnsi="Crimson Text"/>
          <w:color w:val="000000" w:themeColor="text1"/>
          <w:sz w:val="26"/>
          <w:szCs w:val="26"/>
        </w:rPr>
        <w:t xml:space="preserve">a </w:t>
      </w:r>
      <w:r w:rsidRPr="00925B2C">
        <w:rPr>
          <w:rFonts w:ascii="Crimson Text" w:hAnsi="Crimson Text"/>
          <w:color w:val="000000" w:themeColor="text1"/>
          <w:sz w:val="26"/>
          <w:szCs w:val="26"/>
        </w:rPr>
        <w:t xml:space="preserve">los guardias. Desde </w:t>
      </w:r>
      <w:r w:rsidR="00EB5314" w:rsidRPr="00925B2C">
        <w:rPr>
          <w:rFonts w:ascii="Crimson Text" w:hAnsi="Crimson Text"/>
          <w:color w:val="000000" w:themeColor="text1"/>
          <w:sz w:val="26"/>
          <w:szCs w:val="26"/>
        </w:rPr>
        <w:t>su posición</w:t>
      </w:r>
      <w:r w:rsidRPr="00925B2C">
        <w:rPr>
          <w:rFonts w:ascii="Crimson Text" w:hAnsi="Crimson Text"/>
          <w:color w:val="000000" w:themeColor="text1"/>
          <w:sz w:val="26"/>
          <w:szCs w:val="26"/>
        </w:rPr>
        <w:t xml:space="preserve">, </w:t>
      </w:r>
      <w:r w:rsidR="00EA623F" w:rsidRPr="00925B2C">
        <w:rPr>
          <w:rFonts w:ascii="Crimson Text" w:hAnsi="Crimson Text"/>
          <w:color w:val="000000" w:themeColor="text1"/>
          <w:sz w:val="26"/>
          <w:szCs w:val="26"/>
        </w:rPr>
        <w:t xml:space="preserve">sus gritos </w:t>
      </w:r>
      <w:r w:rsidRPr="00925B2C">
        <w:rPr>
          <w:rFonts w:ascii="Crimson Text" w:hAnsi="Crimson Text"/>
          <w:color w:val="000000" w:themeColor="text1"/>
          <w:sz w:val="26"/>
          <w:szCs w:val="26"/>
        </w:rPr>
        <w:t>era</w:t>
      </w:r>
      <w:r w:rsidR="00EA623F" w:rsidRPr="00925B2C">
        <w:rPr>
          <w:rFonts w:ascii="Crimson Text" w:hAnsi="Crimson Text"/>
          <w:color w:val="000000" w:themeColor="text1"/>
          <w:sz w:val="26"/>
          <w:szCs w:val="26"/>
        </w:rPr>
        <w:t>n</w:t>
      </w:r>
      <w:r w:rsidRPr="00925B2C">
        <w:rPr>
          <w:rFonts w:ascii="Crimson Text" w:hAnsi="Crimson Text"/>
          <w:color w:val="000000" w:themeColor="text1"/>
          <w:sz w:val="26"/>
          <w:szCs w:val="26"/>
        </w:rPr>
        <w:t xml:space="preserve"> </w:t>
      </w:r>
      <w:r w:rsidR="00EA623F" w:rsidRPr="00925B2C">
        <w:rPr>
          <w:rFonts w:ascii="Crimson Text" w:hAnsi="Crimson Text"/>
          <w:color w:val="000000" w:themeColor="text1"/>
          <w:sz w:val="26"/>
          <w:szCs w:val="26"/>
        </w:rPr>
        <w:t>inútiles,</w:t>
      </w:r>
      <w:r w:rsidRPr="00925B2C">
        <w:rPr>
          <w:rFonts w:ascii="Crimson Text" w:hAnsi="Crimson Text"/>
          <w:color w:val="000000" w:themeColor="text1"/>
          <w:sz w:val="26"/>
          <w:szCs w:val="26"/>
        </w:rPr>
        <w:t xml:space="preserve"> </w:t>
      </w:r>
      <w:r w:rsidR="00EB5314" w:rsidRPr="00925B2C">
        <w:rPr>
          <w:rFonts w:ascii="Crimson Text" w:hAnsi="Crimson Text"/>
          <w:color w:val="000000" w:themeColor="text1"/>
          <w:sz w:val="26"/>
          <w:szCs w:val="26"/>
        </w:rPr>
        <w:t>sin oportunidad de ser</w:t>
      </w:r>
      <w:r w:rsidR="00EA623F" w:rsidRPr="00925B2C">
        <w:rPr>
          <w:rFonts w:ascii="Crimson Text" w:hAnsi="Crimson Text"/>
          <w:color w:val="000000" w:themeColor="text1"/>
          <w:sz w:val="26"/>
          <w:szCs w:val="26"/>
        </w:rPr>
        <w:t xml:space="preserve"> escuchado</w:t>
      </w:r>
      <w:r w:rsidR="00EB5314" w:rsidRPr="00925B2C">
        <w:rPr>
          <w:rFonts w:ascii="Crimson Text" w:hAnsi="Crimson Text"/>
          <w:color w:val="000000" w:themeColor="text1"/>
          <w:sz w:val="26"/>
          <w:szCs w:val="26"/>
        </w:rPr>
        <w:t>s</w:t>
      </w:r>
      <w:r w:rsidR="00EA623F"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 xml:space="preserve">pero </w:t>
      </w:r>
      <w:r w:rsidR="00EB5314" w:rsidRPr="00925B2C">
        <w:rPr>
          <w:rFonts w:ascii="Crimson Text" w:hAnsi="Crimson Text"/>
          <w:color w:val="000000" w:themeColor="text1"/>
          <w:sz w:val="26"/>
          <w:szCs w:val="26"/>
        </w:rPr>
        <w:t>lo intentó de todos modos</w:t>
      </w:r>
      <w:r w:rsidRPr="00925B2C">
        <w:rPr>
          <w:rFonts w:ascii="Crimson Text" w:hAnsi="Crimson Text"/>
          <w:color w:val="000000" w:themeColor="text1"/>
          <w:sz w:val="26"/>
          <w:szCs w:val="26"/>
        </w:rPr>
        <w:t xml:space="preserve">. Continuó clamando con vehemencia y desesperación, pero los segundos </w:t>
      </w:r>
      <w:r w:rsidR="00EB5314" w:rsidRPr="00925B2C">
        <w:rPr>
          <w:rFonts w:ascii="Crimson Text" w:hAnsi="Crimson Text"/>
          <w:color w:val="000000" w:themeColor="text1"/>
          <w:sz w:val="26"/>
          <w:szCs w:val="26"/>
        </w:rPr>
        <w:t>corrieron</w:t>
      </w:r>
      <w:r w:rsidRPr="00925B2C">
        <w:rPr>
          <w:rFonts w:ascii="Crimson Text" w:hAnsi="Crimson Text"/>
          <w:color w:val="000000" w:themeColor="text1"/>
          <w:sz w:val="26"/>
          <w:szCs w:val="26"/>
        </w:rPr>
        <w:t xml:space="preserve"> y no recib</w:t>
      </w:r>
      <w:r w:rsidR="00EB5314" w:rsidRPr="00925B2C">
        <w:rPr>
          <w:rFonts w:ascii="Crimson Text" w:hAnsi="Crimson Text"/>
          <w:color w:val="000000" w:themeColor="text1"/>
          <w:sz w:val="26"/>
          <w:szCs w:val="26"/>
        </w:rPr>
        <w:t>ió</w:t>
      </w:r>
      <w:r w:rsidRPr="00925B2C">
        <w:rPr>
          <w:rFonts w:ascii="Crimson Text" w:hAnsi="Crimson Text"/>
          <w:color w:val="000000" w:themeColor="text1"/>
          <w:sz w:val="26"/>
          <w:szCs w:val="26"/>
        </w:rPr>
        <w:t xml:space="preserve"> respuesta </w:t>
      </w:r>
      <w:r w:rsidR="00EB5314" w:rsidRPr="00925B2C">
        <w:rPr>
          <w:rFonts w:ascii="Crimson Text" w:hAnsi="Crimson Text"/>
          <w:color w:val="000000" w:themeColor="text1"/>
          <w:sz w:val="26"/>
          <w:szCs w:val="26"/>
        </w:rPr>
        <w:t>alguna</w:t>
      </w:r>
      <w:r w:rsidRPr="00925B2C">
        <w:rPr>
          <w:rFonts w:ascii="Crimson Text" w:hAnsi="Crimson Text"/>
          <w:color w:val="000000" w:themeColor="text1"/>
          <w:sz w:val="26"/>
          <w:szCs w:val="26"/>
        </w:rPr>
        <w:t>.</w:t>
      </w:r>
      <w:r w:rsidR="00BB3F06" w:rsidRPr="00925B2C">
        <w:rPr>
          <w:rFonts w:ascii="Crimson Text" w:hAnsi="Crimson Text"/>
          <w:color w:val="000000" w:themeColor="text1"/>
          <w:sz w:val="26"/>
          <w:szCs w:val="26"/>
        </w:rPr>
        <w:t xml:space="preserve"> En un acto de impotencia, tomó el jarrón y lo estrelló contra los barrotes. El impacto no ayudó en nada y </w:t>
      </w:r>
      <w:r w:rsidR="00EB5314" w:rsidRPr="00925B2C">
        <w:rPr>
          <w:rFonts w:ascii="Crimson Text" w:hAnsi="Crimson Text"/>
          <w:color w:val="000000" w:themeColor="text1"/>
          <w:sz w:val="26"/>
          <w:szCs w:val="26"/>
        </w:rPr>
        <w:t>derramó</w:t>
      </w:r>
      <w:r w:rsidR="00BB3F06" w:rsidRPr="00925B2C">
        <w:rPr>
          <w:rFonts w:ascii="Crimson Text" w:hAnsi="Crimson Text"/>
          <w:color w:val="000000" w:themeColor="text1"/>
          <w:sz w:val="26"/>
          <w:szCs w:val="26"/>
        </w:rPr>
        <w:t xml:space="preserve"> las últimas gotas de agua que disponía.</w:t>
      </w:r>
    </w:p>
    <w:p w:rsidR="005A0454" w:rsidRPr="00925B2C" w:rsidRDefault="00BB3F06" w:rsidP="00AF7308">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Con resignación</w:t>
      </w:r>
      <w:r w:rsidR="006123B7"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 </w:t>
      </w:r>
      <w:r w:rsidR="00471956" w:rsidRPr="00925B2C">
        <w:rPr>
          <w:rFonts w:ascii="Crimson Text" w:hAnsi="Crimson Text"/>
          <w:color w:val="000000" w:themeColor="text1"/>
          <w:sz w:val="26"/>
          <w:szCs w:val="26"/>
        </w:rPr>
        <w:t>volvió</w:t>
      </w:r>
      <w:r w:rsidR="00EA623F" w:rsidRPr="00925B2C">
        <w:rPr>
          <w:rFonts w:ascii="Crimson Text" w:hAnsi="Crimson Text"/>
          <w:color w:val="000000" w:themeColor="text1"/>
          <w:sz w:val="26"/>
          <w:szCs w:val="26"/>
        </w:rPr>
        <w:t xml:space="preserve"> a</w:t>
      </w:r>
      <w:r w:rsidR="006123B7" w:rsidRPr="00925B2C">
        <w:rPr>
          <w:rFonts w:ascii="Crimson Text" w:hAnsi="Crimson Text"/>
          <w:color w:val="000000" w:themeColor="text1"/>
          <w:sz w:val="26"/>
          <w:szCs w:val="26"/>
        </w:rPr>
        <w:t xml:space="preserve"> la grieta. M</w:t>
      </w:r>
      <w:r w:rsidRPr="00925B2C">
        <w:rPr>
          <w:rFonts w:ascii="Crimson Text" w:hAnsi="Crimson Text"/>
          <w:color w:val="000000" w:themeColor="text1"/>
          <w:sz w:val="26"/>
          <w:szCs w:val="26"/>
        </w:rPr>
        <w:t xml:space="preserve">ientras </w:t>
      </w:r>
      <w:r w:rsidR="00EA623F" w:rsidRPr="00925B2C">
        <w:rPr>
          <w:rFonts w:ascii="Crimson Text" w:hAnsi="Crimson Text"/>
          <w:color w:val="000000" w:themeColor="text1"/>
          <w:sz w:val="26"/>
          <w:szCs w:val="26"/>
        </w:rPr>
        <w:t>caminaba</w:t>
      </w:r>
      <w:r w:rsidR="006123B7" w:rsidRPr="00925B2C">
        <w:rPr>
          <w:rFonts w:ascii="Crimson Text" w:hAnsi="Crimson Text"/>
          <w:color w:val="000000" w:themeColor="text1"/>
          <w:sz w:val="26"/>
          <w:szCs w:val="26"/>
        </w:rPr>
        <w:t>, advirtió</w:t>
      </w:r>
      <w:r w:rsidR="00EA623F" w:rsidRPr="00925B2C">
        <w:rPr>
          <w:rFonts w:ascii="Crimson Text" w:hAnsi="Crimson Text"/>
          <w:color w:val="000000" w:themeColor="text1"/>
          <w:sz w:val="26"/>
          <w:szCs w:val="26"/>
        </w:rPr>
        <w:t xml:space="preserve"> </w:t>
      </w:r>
      <w:r w:rsidR="00471956" w:rsidRPr="00925B2C">
        <w:rPr>
          <w:rFonts w:ascii="Crimson Text" w:hAnsi="Crimson Text"/>
          <w:color w:val="000000" w:themeColor="text1"/>
          <w:sz w:val="26"/>
          <w:szCs w:val="26"/>
        </w:rPr>
        <w:t>un gran</w:t>
      </w:r>
      <w:r w:rsidRPr="00925B2C">
        <w:rPr>
          <w:rFonts w:ascii="Crimson Text" w:hAnsi="Crimson Text"/>
          <w:color w:val="000000" w:themeColor="text1"/>
          <w:sz w:val="26"/>
          <w:szCs w:val="26"/>
        </w:rPr>
        <w:t xml:space="preserve"> </w:t>
      </w:r>
      <w:r w:rsidR="00EA623F" w:rsidRPr="00925B2C">
        <w:rPr>
          <w:rFonts w:ascii="Crimson Text" w:hAnsi="Crimson Text"/>
          <w:color w:val="000000" w:themeColor="text1"/>
          <w:sz w:val="26"/>
          <w:szCs w:val="26"/>
        </w:rPr>
        <w:t>resplandor</w:t>
      </w:r>
      <w:r w:rsidR="00471956" w:rsidRPr="00925B2C">
        <w:rPr>
          <w:rFonts w:ascii="Crimson Text" w:hAnsi="Crimson Text"/>
          <w:color w:val="000000" w:themeColor="text1"/>
          <w:sz w:val="26"/>
          <w:szCs w:val="26"/>
        </w:rPr>
        <w:t xml:space="preserve"> que</w:t>
      </w:r>
      <w:r w:rsidR="006123B7" w:rsidRPr="00925B2C">
        <w:rPr>
          <w:rFonts w:ascii="Crimson Text" w:hAnsi="Crimson Text"/>
          <w:color w:val="000000" w:themeColor="text1"/>
          <w:sz w:val="26"/>
          <w:szCs w:val="26"/>
        </w:rPr>
        <w:t xml:space="preserve"> provenía</w:t>
      </w:r>
      <w:r w:rsidRPr="00925B2C">
        <w:rPr>
          <w:rFonts w:ascii="Crimson Text" w:hAnsi="Crimson Text"/>
          <w:color w:val="000000" w:themeColor="text1"/>
          <w:sz w:val="26"/>
          <w:szCs w:val="26"/>
        </w:rPr>
        <w:t xml:space="preserve"> del </w:t>
      </w:r>
      <w:r w:rsidR="006123B7" w:rsidRPr="00925B2C">
        <w:rPr>
          <w:rFonts w:ascii="Crimson Text" w:hAnsi="Crimson Text"/>
          <w:color w:val="000000" w:themeColor="text1"/>
          <w:sz w:val="26"/>
          <w:szCs w:val="26"/>
        </w:rPr>
        <w:t>exterior</w:t>
      </w:r>
      <w:r w:rsidRPr="00925B2C">
        <w:rPr>
          <w:rFonts w:ascii="Crimson Text" w:hAnsi="Crimson Text"/>
          <w:color w:val="000000" w:themeColor="text1"/>
          <w:sz w:val="26"/>
          <w:szCs w:val="26"/>
        </w:rPr>
        <w:t xml:space="preserve">. </w:t>
      </w:r>
      <w:r w:rsidR="00471956" w:rsidRPr="00925B2C">
        <w:rPr>
          <w:rFonts w:ascii="Crimson Text" w:hAnsi="Crimson Text"/>
          <w:color w:val="000000" w:themeColor="text1"/>
          <w:sz w:val="26"/>
          <w:szCs w:val="26"/>
        </w:rPr>
        <w:t>Al observar el panorama</w:t>
      </w:r>
      <w:r w:rsidRPr="00925B2C">
        <w:rPr>
          <w:rFonts w:ascii="Crimson Text" w:hAnsi="Crimson Text"/>
          <w:color w:val="000000" w:themeColor="text1"/>
          <w:sz w:val="26"/>
          <w:szCs w:val="26"/>
        </w:rPr>
        <w:t xml:space="preserve">, </w:t>
      </w:r>
      <w:r w:rsidR="00471956" w:rsidRPr="00925B2C">
        <w:rPr>
          <w:rFonts w:ascii="Crimson Text" w:hAnsi="Crimson Text"/>
          <w:color w:val="000000" w:themeColor="text1"/>
          <w:sz w:val="26"/>
          <w:szCs w:val="26"/>
        </w:rPr>
        <w:t>quedó petrificado</w:t>
      </w:r>
      <w:r w:rsidRPr="00925B2C">
        <w:rPr>
          <w:rFonts w:ascii="Crimson Text" w:hAnsi="Crimson Text"/>
          <w:color w:val="000000" w:themeColor="text1"/>
          <w:sz w:val="26"/>
          <w:szCs w:val="26"/>
        </w:rPr>
        <w:t xml:space="preserve">. La </w:t>
      </w:r>
      <w:r w:rsidR="006123B7" w:rsidRPr="00925B2C">
        <w:rPr>
          <w:rFonts w:ascii="Crimson Text" w:hAnsi="Crimson Text"/>
          <w:color w:val="000000" w:themeColor="text1"/>
          <w:sz w:val="26"/>
          <w:szCs w:val="26"/>
        </w:rPr>
        <w:t>masa</w:t>
      </w:r>
      <w:r w:rsidRPr="00925B2C">
        <w:rPr>
          <w:rFonts w:ascii="Crimson Text" w:hAnsi="Crimson Text"/>
          <w:color w:val="000000" w:themeColor="text1"/>
          <w:sz w:val="26"/>
          <w:szCs w:val="26"/>
        </w:rPr>
        <w:t xml:space="preserve"> de soldados había aumentado </w:t>
      </w:r>
      <w:r w:rsidR="00471956" w:rsidRPr="00925B2C">
        <w:rPr>
          <w:rFonts w:ascii="Crimson Text" w:hAnsi="Crimson Text"/>
          <w:color w:val="000000" w:themeColor="text1"/>
          <w:sz w:val="26"/>
          <w:szCs w:val="26"/>
        </w:rPr>
        <w:t>significativamente</w:t>
      </w:r>
      <w:del w:id="92" w:author="Paula Castrilli" w:date="2025-07-11T20:53:00Z">
        <w:r w:rsidRPr="00925B2C" w:rsidDel="009A1665">
          <w:rPr>
            <w:rFonts w:ascii="Crimson Text" w:hAnsi="Crimson Text"/>
            <w:color w:val="000000" w:themeColor="text1"/>
            <w:sz w:val="26"/>
            <w:szCs w:val="26"/>
          </w:rPr>
          <w:delText>,</w:delText>
        </w:r>
      </w:del>
      <w:r w:rsidRPr="00925B2C">
        <w:rPr>
          <w:rFonts w:ascii="Crimson Text" w:hAnsi="Crimson Text"/>
          <w:color w:val="000000" w:themeColor="text1"/>
          <w:sz w:val="26"/>
          <w:szCs w:val="26"/>
        </w:rPr>
        <w:t xml:space="preserve"> y ya no tenían reparo en esconderse. </w:t>
      </w:r>
      <w:r w:rsidR="0043162B" w:rsidRPr="00925B2C">
        <w:rPr>
          <w:rFonts w:ascii="Crimson Text" w:hAnsi="Crimson Text"/>
          <w:color w:val="000000" w:themeColor="text1"/>
          <w:sz w:val="26"/>
          <w:szCs w:val="26"/>
        </w:rPr>
        <w:t xml:space="preserve">Muchos de ellos </w:t>
      </w:r>
      <w:r w:rsidRPr="00925B2C">
        <w:rPr>
          <w:rFonts w:ascii="Crimson Text" w:hAnsi="Crimson Text"/>
          <w:color w:val="000000" w:themeColor="text1"/>
          <w:sz w:val="26"/>
          <w:szCs w:val="26"/>
        </w:rPr>
        <w:t>habían desenfundado sus arcos apuntando en dirección al castillo. Las flechas tenía</w:t>
      </w:r>
      <w:r w:rsidR="00E51019" w:rsidRPr="00925B2C">
        <w:rPr>
          <w:rFonts w:ascii="Crimson Text" w:hAnsi="Crimson Text"/>
          <w:color w:val="000000" w:themeColor="text1"/>
          <w:sz w:val="26"/>
          <w:szCs w:val="26"/>
        </w:rPr>
        <w:t>n puntas ardien</w:t>
      </w:r>
      <w:r w:rsidR="006123B7" w:rsidRPr="00925B2C">
        <w:rPr>
          <w:rFonts w:ascii="Crimson Text" w:hAnsi="Crimson Text"/>
          <w:color w:val="000000" w:themeColor="text1"/>
          <w:sz w:val="26"/>
          <w:szCs w:val="26"/>
        </w:rPr>
        <w:t>tes</w:t>
      </w:r>
      <w:r w:rsidR="00E51019" w:rsidRPr="00925B2C">
        <w:rPr>
          <w:rFonts w:ascii="Crimson Text" w:hAnsi="Crimson Text"/>
          <w:color w:val="000000" w:themeColor="text1"/>
          <w:sz w:val="26"/>
          <w:szCs w:val="26"/>
        </w:rPr>
        <w:t xml:space="preserve">, conformando un </w:t>
      </w:r>
      <w:r w:rsidR="00B6043F" w:rsidRPr="00925B2C">
        <w:rPr>
          <w:rFonts w:ascii="Crimson Text" w:hAnsi="Crimson Text"/>
          <w:color w:val="000000" w:themeColor="text1"/>
          <w:sz w:val="26"/>
          <w:szCs w:val="26"/>
        </w:rPr>
        <w:t>cordón</w:t>
      </w:r>
      <w:r w:rsidR="00E51019" w:rsidRPr="00925B2C">
        <w:rPr>
          <w:rFonts w:ascii="Crimson Text" w:hAnsi="Crimson Text"/>
          <w:color w:val="000000" w:themeColor="text1"/>
          <w:sz w:val="26"/>
          <w:szCs w:val="26"/>
        </w:rPr>
        <w:t xml:space="preserve"> de fuego a punto de impartir un ataque feroz.</w:t>
      </w:r>
    </w:p>
    <w:p w:rsidR="00E51019" w:rsidRPr="00925B2C" w:rsidRDefault="00E51019" w:rsidP="00AF7308">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En ese </w:t>
      </w:r>
      <w:r w:rsidR="00A20AD4" w:rsidRPr="00925B2C">
        <w:rPr>
          <w:rFonts w:ascii="Crimson Text" w:hAnsi="Crimson Text"/>
          <w:color w:val="000000" w:themeColor="text1"/>
          <w:sz w:val="26"/>
          <w:szCs w:val="26"/>
        </w:rPr>
        <w:t>instante</w:t>
      </w:r>
      <w:r w:rsidRPr="00925B2C">
        <w:rPr>
          <w:rFonts w:ascii="Crimson Text" w:hAnsi="Crimson Text"/>
          <w:color w:val="000000" w:themeColor="text1"/>
          <w:sz w:val="26"/>
          <w:szCs w:val="26"/>
        </w:rPr>
        <w:t xml:space="preserve"> de máxima tensión, se oyó resonar la alerta de peligro desde lo alto de la torre.</w:t>
      </w:r>
      <w:r w:rsidR="00A20AD4" w:rsidRPr="00925B2C">
        <w:rPr>
          <w:rFonts w:ascii="Crimson Text" w:hAnsi="Crimson Text"/>
          <w:color w:val="000000" w:themeColor="text1"/>
          <w:sz w:val="26"/>
          <w:szCs w:val="26"/>
        </w:rPr>
        <w:t xml:space="preserve"> El estruendo del cuerno retumbó</w:t>
      </w:r>
      <w:r w:rsidRPr="00925B2C">
        <w:rPr>
          <w:rFonts w:ascii="Crimson Text" w:hAnsi="Crimson Text"/>
          <w:color w:val="000000" w:themeColor="text1"/>
          <w:sz w:val="26"/>
          <w:szCs w:val="26"/>
        </w:rPr>
        <w:t xml:space="preserve"> en el castillo y sus alrededores. Luego se sumaron los tambores, esta vez no entonaban un ritmo festivo, sino una </w:t>
      </w:r>
      <w:r w:rsidR="00A20AD4" w:rsidRPr="00925B2C">
        <w:rPr>
          <w:rFonts w:ascii="Crimson Text" w:hAnsi="Crimson Text"/>
          <w:color w:val="000000" w:themeColor="text1"/>
          <w:sz w:val="26"/>
          <w:szCs w:val="26"/>
        </w:rPr>
        <w:t>agresiva</w:t>
      </w:r>
      <w:r w:rsidRPr="00925B2C">
        <w:rPr>
          <w:rFonts w:ascii="Crimson Text" w:hAnsi="Crimson Text"/>
          <w:color w:val="000000" w:themeColor="text1"/>
          <w:sz w:val="26"/>
          <w:szCs w:val="26"/>
        </w:rPr>
        <w:t xml:space="preserve"> e intimidante secuencia</w:t>
      </w:r>
      <w:r w:rsidR="00B6043F" w:rsidRPr="00925B2C">
        <w:rPr>
          <w:rFonts w:ascii="Crimson Text" w:hAnsi="Crimson Text"/>
          <w:color w:val="000000" w:themeColor="text1"/>
          <w:sz w:val="26"/>
          <w:szCs w:val="26"/>
        </w:rPr>
        <w:t xml:space="preserve"> de golpes</w:t>
      </w:r>
      <w:r w:rsidRPr="00925B2C">
        <w:rPr>
          <w:rFonts w:ascii="Crimson Text" w:hAnsi="Crimson Text"/>
          <w:color w:val="000000" w:themeColor="text1"/>
          <w:sz w:val="26"/>
          <w:szCs w:val="26"/>
        </w:rPr>
        <w:t>, un grito de guerra.</w:t>
      </w:r>
    </w:p>
    <w:p w:rsidR="00E51019" w:rsidRPr="00925B2C" w:rsidRDefault="004B0B10" w:rsidP="00AF7308">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En respuesta,</w:t>
      </w:r>
      <w:r w:rsidR="00E51019" w:rsidRPr="00925B2C">
        <w:rPr>
          <w:rFonts w:ascii="Crimson Text" w:hAnsi="Crimson Text"/>
          <w:color w:val="000000" w:themeColor="text1"/>
          <w:sz w:val="26"/>
          <w:szCs w:val="26"/>
        </w:rPr>
        <w:t xml:space="preserve"> el </w:t>
      </w:r>
      <w:del w:id="93" w:author="Paula Castrilli" w:date="2025-07-11T20:54:00Z">
        <w:r w:rsidR="00A20AD4" w:rsidRPr="00925B2C" w:rsidDel="009A1665">
          <w:rPr>
            <w:rFonts w:ascii="Crimson Text" w:hAnsi="Crimson Text"/>
            <w:color w:val="000000" w:themeColor="text1"/>
            <w:sz w:val="26"/>
            <w:szCs w:val="26"/>
          </w:rPr>
          <w:delText>ambiente</w:delText>
        </w:r>
        <w:r w:rsidR="00E51019" w:rsidRPr="00925B2C" w:rsidDel="009A1665">
          <w:rPr>
            <w:rFonts w:ascii="Crimson Text" w:hAnsi="Crimson Text"/>
            <w:color w:val="000000" w:themeColor="text1"/>
            <w:sz w:val="26"/>
            <w:szCs w:val="26"/>
          </w:rPr>
          <w:delText xml:space="preserve"> </w:delText>
        </w:r>
      </w:del>
      <w:ins w:id="94" w:author="Paula Castrilli" w:date="2025-07-11T20:54:00Z">
        <w:r w:rsidR="009A1665">
          <w:rPr>
            <w:rFonts w:ascii="Crimson Text" w:hAnsi="Crimson Text"/>
            <w:color w:val="000000" w:themeColor="text1"/>
            <w:sz w:val="26"/>
            <w:szCs w:val="26"/>
          </w:rPr>
          <w:t>cielo</w:t>
        </w:r>
        <w:r w:rsidR="009A1665" w:rsidRPr="00925B2C">
          <w:rPr>
            <w:rFonts w:ascii="Crimson Text" w:hAnsi="Crimson Text"/>
            <w:color w:val="000000" w:themeColor="text1"/>
            <w:sz w:val="26"/>
            <w:szCs w:val="26"/>
          </w:rPr>
          <w:t xml:space="preserve"> </w:t>
        </w:r>
      </w:ins>
      <w:r w:rsidR="00E51019" w:rsidRPr="00925B2C">
        <w:rPr>
          <w:rFonts w:ascii="Crimson Text" w:hAnsi="Crimson Text"/>
          <w:color w:val="000000" w:themeColor="text1"/>
          <w:sz w:val="26"/>
          <w:szCs w:val="26"/>
        </w:rPr>
        <w:t xml:space="preserve">se iluminó con el </w:t>
      </w:r>
      <w:r w:rsidR="000D7C90" w:rsidRPr="00925B2C">
        <w:rPr>
          <w:rFonts w:ascii="Crimson Text" w:hAnsi="Crimson Text"/>
          <w:color w:val="000000" w:themeColor="text1"/>
          <w:sz w:val="26"/>
          <w:szCs w:val="26"/>
        </w:rPr>
        <w:t>fulgor</w:t>
      </w:r>
      <w:r w:rsidR="00E51019" w:rsidRPr="00925B2C">
        <w:rPr>
          <w:rFonts w:ascii="Crimson Text" w:hAnsi="Crimson Text"/>
          <w:color w:val="000000" w:themeColor="text1"/>
          <w:sz w:val="26"/>
          <w:szCs w:val="26"/>
        </w:rPr>
        <w:t xml:space="preserve"> de las flechas norteñas</w:t>
      </w:r>
      <w:r w:rsidRPr="00925B2C">
        <w:rPr>
          <w:rFonts w:ascii="Crimson Text" w:hAnsi="Crimson Text"/>
          <w:color w:val="000000" w:themeColor="text1"/>
          <w:sz w:val="26"/>
          <w:szCs w:val="26"/>
        </w:rPr>
        <w:t xml:space="preserve">. Volaban incandescentes cortando el </w:t>
      </w:r>
      <w:r w:rsidR="00A20AD4" w:rsidRPr="00925B2C">
        <w:rPr>
          <w:rFonts w:ascii="Crimson Text" w:hAnsi="Crimson Text"/>
          <w:color w:val="000000" w:themeColor="text1"/>
          <w:sz w:val="26"/>
          <w:szCs w:val="26"/>
        </w:rPr>
        <w:t>aire</w:t>
      </w:r>
      <w:r w:rsidRPr="00925B2C">
        <w:rPr>
          <w:rFonts w:ascii="Crimson Text" w:hAnsi="Crimson Text"/>
          <w:color w:val="000000" w:themeColor="text1"/>
          <w:sz w:val="26"/>
          <w:szCs w:val="26"/>
        </w:rPr>
        <w:t xml:space="preserve"> con silbidos terroríficos, dejando estelas de fuego flotando en el </w:t>
      </w:r>
      <w:r w:rsidR="00A20AD4" w:rsidRPr="00925B2C">
        <w:rPr>
          <w:rFonts w:ascii="Crimson Text" w:hAnsi="Crimson Text"/>
          <w:color w:val="000000" w:themeColor="text1"/>
          <w:sz w:val="26"/>
          <w:szCs w:val="26"/>
        </w:rPr>
        <w:t xml:space="preserve">cielo </w:t>
      </w:r>
      <w:r w:rsidRPr="00925B2C">
        <w:rPr>
          <w:rFonts w:ascii="Crimson Text" w:hAnsi="Crimson Text"/>
          <w:color w:val="000000" w:themeColor="text1"/>
          <w:sz w:val="26"/>
          <w:szCs w:val="26"/>
        </w:rPr>
        <w:t xml:space="preserve">como bocanadas de dragones. En cuestión de segundos, se </w:t>
      </w:r>
      <w:r w:rsidR="000D7C90" w:rsidRPr="00925B2C">
        <w:rPr>
          <w:rFonts w:ascii="Crimson Text" w:hAnsi="Crimson Text"/>
          <w:color w:val="000000" w:themeColor="text1"/>
          <w:sz w:val="26"/>
          <w:szCs w:val="26"/>
        </w:rPr>
        <w:t>instaló</w:t>
      </w:r>
      <w:r w:rsidRPr="00925B2C">
        <w:rPr>
          <w:rFonts w:ascii="Crimson Text" w:hAnsi="Crimson Text"/>
          <w:color w:val="000000" w:themeColor="text1"/>
          <w:sz w:val="26"/>
          <w:szCs w:val="26"/>
        </w:rPr>
        <w:t xml:space="preserve"> un bullicio estremecedor que provenía desde </w:t>
      </w:r>
      <w:r w:rsidR="00B42985" w:rsidRPr="00925B2C">
        <w:rPr>
          <w:rFonts w:ascii="Crimson Text" w:hAnsi="Crimson Text"/>
          <w:color w:val="000000" w:themeColor="text1"/>
          <w:sz w:val="26"/>
          <w:szCs w:val="26"/>
        </w:rPr>
        <w:t>el interior</w:t>
      </w:r>
      <w:r w:rsidRPr="00925B2C">
        <w:rPr>
          <w:rFonts w:ascii="Crimson Text" w:hAnsi="Crimson Text"/>
          <w:color w:val="000000" w:themeColor="text1"/>
          <w:sz w:val="26"/>
          <w:szCs w:val="26"/>
        </w:rPr>
        <w:t xml:space="preserve"> del castillo</w:t>
      </w:r>
      <w:del w:id="95" w:author="Paula Castrilli" w:date="2025-07-11T20:56:00Z">
        <w:r w:rsidRPr="00925B2C" w:rsidDel="009A1665">
          <w:rPr>
            <w:rFonts w:ascii="Crimson Text" w:hAnsi="Crimson Text"/>
            <w:color w:val="000000" w:themeColor="text1"/>
            <w:sz w:val="26"/>
            <w:szCs w:val="26"/>
          </w:rPr>
          <w:delText xml:space="preserve">, </w:delText>
        </w:r>
        <w:r w:rsidR="000D7C90" w:rsidRPr="00925B2C" w:rsidDel="009A1665">
          <w:rPr>
            <w:rFonts w:ascii="Crimson Text" w:hAnsi="Crimson Text"/>
            <w:color w:val="000000" w:themeColor="text1"/>
            <w:sz w:val="26"/>
            <w:szCs w:val="26"/>
          </w:rPr>
          <w:delText>sus</w:delText>
        </w:r>
      </w:del>
      <w:ins w:id="96" w:author="Paula Castrilli" w:date="2025-07-11T20:56:00Z">
        <w:r w:rsidR="009A1665">
          <w:rPr>
            <w:rFonts w:ascii="Crimson Text" w:hAnsi="Crimson Text"/>
            <w:color w:val="000000" w:themeColor="text1"/>
            <w:sz w:val="26"/>
            <w:szCs w:val="26"/>
          </w:rPr>
          <w:t>. Le llegaban los gritos de terror de sus</w:t>
        </w:r>
      </w:ins>
      <w:r w:rsidR="000D7C90" w:rsidRPr="00925B2C">
        <w:rPr>
          <w:rFonts w:ascii="Crimson Text" w:hAnsi="Crimson Text"/>
          <w:color w:val="000000" w:themeColor="text1"/>
          <w:sz w:val="26"/>
          <w:szCs w:val="26"/>
        </w:rPr>
        <w:t xml:space="preserve"> h</w:t>
      </w:r>
      <w:r w:rsidRPr="00925B2C">
        <w:rPr>
          <w:rFonts w:ascii="Crimson Text" w:hAnsi="Crimson Text"/>
          <w:color w:val="000000" w:themeColor="text1"/>
          <w:sz w:val="26"/>
          <w:szCs w:val="26"/>
        </w:rPr>
        <w:t>abitantes</w:t>
      </w:r>
      <w:ins w:id="97" w:author="Paula Castrilli" w:date="2025-07-11T20:56:00Z">
        <w:r w:rsidR="009A1665">
          <w:rPr>
            <w:rFonts w:ascii="Crimson Text" w:hAnsi="Crimson Text"/>
            <w:color w:val="000000" w:themeColor="text1"/>
            <w:sz w:val="26"/>
            <w:szCs w:val="26"/>
          </w:rPr>
          <w:t>, quienes</w:t>
        </w:r>
      </w:ins>
      <w:r w:rsidRPr="00925B2C">
        <w:rPr>
          <w:rFonts w:ascii="Crimson Text" w:hAnsi="Crimson Text"/>
          <w:color w:val="000000" w:themeColor="text1"/>
          <w:sz w:val="26"/>
          <w:szCs w:val="26"/>
        </w:rPr>
        <w:t xml:space="preserve"> comenzaban a padecer las consecu</w:t>
      </w:r>
      <w:r w:rsidR="00804A01" w:rsidRPr="00925B2C">
        <w:rPr>
          <w:rFonts w:ascii="Crimson Text" w:hAnsi="Crimson Text"/>
          <w:color w:val="000000" w:themeColor="text1"/>
          <w:sz w:val="26"/>
          <w:szCs w:val="26"/>
        </w:rPr>
        <w:t xml:space="preserve">encias y a caer en el asedio de los </w:t>
      </w:r>
      <w:r w:rsidR="00A20AD4" w:rsidRPr="00925B2C">
        <w:rPr>
          <w:rFonts w:ascii="Crimson Text" w:hAnsi="Crimson Text"/>
          <w:color w:val="000000" w:themeColor="text1"/>
          <w:sz w:val="26"/>
          <w:szCs w:val="26"/>
        </w:rPr>
        <w:t>atacantes</w:t>
      </w:r>
      <w:r w:rsidRPr="00925B2C">
        <w:rPr>
          <w:rFonts w:ascii="Crimson Text" w:hAnsi="Crimson Text"/>
          <w:color w:val="000000" w:themeColor="text1"/>
          <w:sz w:val="26"/>
          <w:szCs w:val="26"/>
        </w:rPr>
        <w:t>.</w:t>
      </w:r>
    </w:p>
    <w:p w:rsidR="004B0B10" w:rsidRPr="00925B2C" w:rsidRDefault="00054625" w:rsidP="00AF7308">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El joven</w:t>
      </w:r>
      <w:r w:rsidR="004B0B10" w:rsidRPr="00925B2C">
        <w:rPr>
          <w:rFonts w:ascii="Crimson Text" w:hAnsi="Crimson Text"/>
          <w:color w:val="000000" w:themeColor="text1"/>
          <w:sz w:val="26"/>
          <w:szCs w:val="26"/>
        </w:rPr>
        <w:t xml:space="preserve"> se </w:t>
      </w:r>
      <w:r w:rsidR="00D8623F" w:rsidRPr="00925B2C">
        <w:rPr>
          <w:rFonts w:ascii="Crimson Text" w:hAnsi="Crimson Text"/>
          <w:color w:val="000000" w:themeColor="text1"/>
          <w:sz w:val="26"/>
          <w:szCs w:val="26"/>
        </w:rPr>
        <w:t>ocultó</w:t>
      </w:r>
      <w:r w:rsidR="004B0B10" w:rsidRPr="00925B2C">
        <w:rPr>
          <w:rFonts w:ascii="Crimson Text" w:hAnsi="Crimson Text"/>
          <w:color w:val="000000" w:themeColor="text1"/>
          <w:sz w:val="26"/>
          <w:szCs w:val="26"/>
        </w:rPr>
        <w:t xml:space="preserve"> de</w:t>
      </w:r>
      <w:r w:rsidR="00D8623F" w:rsidRPr="00925B2C">
        <w:rPr>
          <w:rFonts w:ascii="Crimson Text" w:hAnsi="Crimson Text"/>
          <w:color w:val="000000" w:themeColor="text1"/>
          <w:sz w:val="26"/>
          <w:szCs w:val="26"/>
        </w:rPr>
        <w:t>trás</w:t>
      </w:r>
      <w:r w:rsidR="004B0B10" w:rsidRPr="00925B2C">
        <w:rPr>
          <w:rFonts w:ascii="Crimson Text" w:hAnsi="Crimson Text"/>
          <w:color w:val="000000" w:themeColor="text1"/>
          <w:sz w:val="26"/>
          <w:szCs w:val="26"/>
        </w:rPr>
        <w:t xml:space="preserve"> </w:t>
      </w:r>
      <w:r w:rsidR="00D8623F" w:rsidRPr="00925B2C">
        <w:rPr>
          <w:rFonts w:ascii="Crimson Text" w:hAnsi="Crimson Text"/>
          <w:color w:val="000000" w:themeColor="text1"/>
          <w:sz w:val="26"/>
          <w:szCs w:val="26"/>
        </w:rPr>
        <w:t xml:space="preserve">de </w:t>
      </w:r>
      <w:r w:rsidR="00A20AD4" w:rsidRPr="00925B2C">
        <w:rPr>
          <w:rFonts w:ascii="Crimson Text" w:hAnsi="Crimson Text"/>
          <w:color w:val="000000" w:themeColor="text1"/>
          <w:sz w:val="26"/>
          <w:szCs w:val="26"/>
        </w:rPr>
        <w:t>los restos</w:t>
      </w:r>
      <w:r w:rsidR="00D8623F" w:rsidRPr="00925B2C">
        <w:rPr>
          <w:rFonts w:ascii="Crimson Text" w:hAnsi="Crimson Text"/>
          <w:color w:val="000000" w:themeColor="text1"/>
          <w:sz w:val="26"/>
          <w:szCs w:val="26"/>
        </w:rPr>
        <w:t xml:space="preserve"> de la pared para protegerse. </w:t>
      </w:r>
      <w:r w:rsidR="00C3384E" w:rsidRPr="00925B2C">
        <w:rPr>
          <w:rFonts w:ascii="Crimson Text" w:hAnsi="Crimson Text"/>
          <w:color w:val="000000" w:themeColor="text1"/>
          <w:sz w:val="26"/>
          <w:szCs w:val="26"/>
        </w:rPr>
        <w:t>Una vez más</w:t>
      </w:r>
      <w:r w:rsidR="000D7C90" w:rsidRPr="00925B2C">
        <w:rPr>
          <w:rFonts w:ascii="Crimson Text" w:hAnsi="Crimson Text"/>
          <w:color w:val="000000" w:themeColor="text1"/>
          <w:sz w:val="26"/>
          <w:szCs w:val="26"/>
        </w:rPr>
        <w:t>,</w:t>
      </w:r>
      <w:r w:rsidR="00D8623F" w:rsidRPr="00925B2C">
        <w:rPr>
          <w:rFonts w:ascii="Crimson Text" w:hAnsi="Crimson Text"/>
          <w:color w:val="000000" w:themeColor="text1"/>
          <w:sz w:val="26"/>
          <w:szCs w:val="26"/>
        </w:rPr>
        <w:t xml:space="preserve"> el destino lo enfrentaba ante una situación </w:t>
      </w:r>
      <w:del w:id="98" w:author="Paula Castrilli" w:date="2025-07-11T20:57:00Z">
        <w:r w:rsidR="00D8623F" w:rsidRPr="00925B2C" w:rsidDel="00396BF6">
          <w:rPr>
            <w:rFonts w:ascii="Crimson Text" w:hAnsi="Crimson Text"/>
            <w:color w:val="000000" w:themeColor="text1"/>
            <w:sz w:val="26"/>
            <w:szCs w:val="26"/>
          </w:rPr>
          <w:delText>de alto peligro</w:delText>
        </w:r>
      </w:del>
      <w:ins w:id="99" w:author="Paula Castrilli" w:date="2025-07-11T20:57:00Z">
        <w:r w:rsidR="00396BF6">
          <w:rPr>
            <w:rFonts w:ascii="Crimson Text" w:hAnsi="Crimson Text"/>
            <w:color w:val="000000" w:themeColor="text1"/>
            <w:sz w:val="26"/>
            <w:szCs w:val="26"/>
          </w:rPr>
          <w:t>desesperante</w:t>
        </w:r>
      </w:ins>
      <w:r w:rsidR="00D8623F" w:rsidRPr="00925B2C">
        <w:rPr>
          <w:rFonts w:ascii="Crimson Text" w:hAnsi="Crimson Text"/>
          <w:color w:val="000000" w:themeColor="text1"/>
          <w:sz w:val="26"/>
          <w:szCs w:val="26"/>
        </w:rPr>
        <w:t xml:space="preserve">, pero </w:t>
      </w:r>
      <w:r w:rsidR="00DB26EC" w:rsidRPr="00925B2C">
        <w:rPr>
          <w:rFonts w:ascii="Crimson Text" w:hAnsi="Crimson Text"/>
          <w:color w:val="000000" w:themeColor="text1"/>
          <w:sz w:val="26"/>
          <w:szCs w:val="26"/>
        </w:rPr>
        <w:t xml:space="preserve">en </w:t>
      </w:r>
      <w:r w:rsidR="00D8623F" w:rsidRPr="00925B2C">
        <w:rPr>
          <w:rFonts w:ascii="Crimson Text" w:hAnsi="Crimson Text"/>
          <w:color w:val="000000" w:themeColor="text1"/>
          <w:sz w:val="26"/>
          <w:szCs w:val="26"/>
        </w:rPr>
        <w:t xml:space="preserve">esta </w:t>
      </w:r>
      <w:r w:rsidR="00C3384E" w:rsidRPr="00925B2C">
        <w:rPr>
          <w:rFonts w:ascii="Crimson Text" w:hAnsi="Crimson Text"/>
          <w:color w:val="000000" w:themeColor="text1"/>
          <w:sz w:val="26"/>
          <w:szCs w:val="26"/>
        </w:rPr>
        <w:t>ocasión</w:t>
      </w:r>
      <w:r w:rsidR="00D8623F" w:rsidRPr="00925B2C">
        <w:rPr>
          <w:rFonts w:ascii="Crimson Text" w:hAnsi="Crimson Text"/>
          <w:color w:val="000000" w:themeColor="text1"/>
          <w:sz w:val="26"/>
          <w:szCs w:val="26"/>
        </w:rPr>
        <w:t xml:space="preserve"> </w:t>
      </w:r>
      <w:del w:id="100" w:author="Paula Castrilli" w:date="2025-07-11T20:57:00Z">
        <w:r w:rsidR="000D7C90" w:rsidRPr="00925B2C" w:rsidDel="00396BF6">
          <w:rPr>
            <w:rFonts w:ascii="Crimson Text" w:hAnsi="Crimson Text"/>
            <w:color w:val="000000" w:themeColor="text1"/>
            <w:sz w:val="26"/>
            <w:szCs w:val="26"/>
          </w:rPr>
          <w:delText>sin</w:delText>
        </w:r>
        <w:r w:rsidR="00C3384E" w:rsidRPr="00925B2C" w:rsidDel="00396BF6">
          <w:rPr>
            <w:rFonts w:ascii="Crimson Text" w:hAnsi="Crimson Text"/>
            <w:color w:val="000000" w:themeColor="text1"/>
            <w:sz w:val="26"/>
            <w:szCs w:val="26"/>
          </w:rPr>
          <w:delText xml:space="preserve"> </w:delText>
        </w:r>
      </w:del>
      <w:ins w:id="101" w:author="Paula Castrilli" w:date="2025-07-11T20:57:00Z">
        <w:r w:rsidR="00396BF6">
          <w:rPr>
            <w:rFonts w:ascii="Crimson Text" w:hAnsi="Crimson Text"/>
            <w:color w:val="000000" w:themeColor="text1"/>
            <w:sz w:val="26"/>
            <w:szCs w:val="26"/>
          </w:rPr>
          <w:t>no tenía</w:t>
        </w:r>
        <w:r w:rsidR="00396BF6" w:rsidRPr="00925B2C">
          <w:rPr>
            <w:rFonts w:ascii="Crimson Text" w:hAnsi="Crimson Text"/>
            <w:color w:val="000000" w:themeColor="text1"/>
            <w:sz w:val="26"/>
            <w:szCs w:val="26"/>
          </w:rPr>
          <w:t xml:space="preserve"> </w:t>
        </w:r>
      </w:ins>
      <w:r w:rsidR="00C3384E" w:rsidRPr="00925B2C">
        <w:rPr>
          <w:rFonts w:ascii="Crimson Text" w:hAnsi="Crimson Text"/>
          <w:color w:val="000000" w:themeColor="text1"/>
          <w:sz w:val="26"/>
          <w:szCs w:val="26"/>
        </w:rPr>
        <w:t>oportunidad de defensa. N</w:t>
      </w:r>
      <w:r w:rsidR="00D8623F" w:rsidRPr="00925B2C">
        <w:rPr>
          <w:rFonts w:ascii="Crimson Text" w:hAnsi="Crimson Text"/>
          <w:color w:val="000000" w:themeColor="text1"/>
          <w:sz w:val="26"/>
          <w:szCs w:val="26"/>
        </w:rPr>
        <w:t>o podía hacer otra cosa más</w:t>
      </w:r>
      <w:r w:rsidR="00CA2B77" w:rsidRPr="00925B2C">
        <w:rPr>
          <w:rFonts w:ascii="Crimson Text" w:hAnsi="Crimson Text"/>
          <w:color w:val="000000" w:themeColor="text1"/>
          <w:sz w:val="26"/>
          <w:szCs w:val="26"/>
        </w:rPr>
        <w:t xml:space="preserve"> que</w:t>
      </w:r>
      <w:r w:rsidR="00D8623F" w:rsidRPr="00925B2C">
        <w:rPr>
          <w:rFonts w:ascii="Crimson Text" w:hAnsi="Crimson Text"/>
          <w:color w:val="000000" w:themeColor="text1"/>
          <w:sz w:val="26"/>
          <w:szCs w:val="26"/>
        </w:rPr>
        <w:t xml:space="preserve"> implorar a los dioses por </w:t>
      </w:r>
      <w:del w:id="102" w:author="Paula Castrilli" w:date="2025-07-11T20:57:00Z">
        <w:r w:rsidR="00D8623F" w:rsidRPr="00925B2C" w:rsidDel="00396BF6">
          <w:rPr>
            <w:rFonts w:ascii="Crimson Text" w:hAnsi="Crimson Text"/>
            <w:color w:val="000000" w:themeColor="text1"/>
            <w:sz w:val="26"/>
            <w:szCs w:val="26"/>
          </w:rPr>
          <w:delText>su supervivencia</w:delText>
        </w:r>
      </w:del>
      <w:ins w:id="103" w:author="Paula Castrilli" w:date="2025-07-11T20:57:00Z">
        <w:r w:rsidR="00396BF6">
          <w:rPr>
            <w:rFonts w:ascii="Crimson Text" w:hAnsi="Crimson Text"/>
            <w:color w:val="000000" w:themeColor="text1"/>
            <w:sz w:val="26"/>
            <w:szCs w:val="26"/>
          </w:rPr>
          <w:t>sobrevivir</w:t>
        </w:r>
      </w:ins>
      <w:r w:rsidR="00D8623F" w:rsidRPr="00925B2C">
        <w:rPr>
          <w:rFonts w:ascii="Crimson Text" w:hAnsi="Crimson Text"/>
          <w:color w:val="000000" w:themeColor="text1"/>
          <w:sz w:val="26"/>
          <w:szCs w:val="26"/>
        </w:rPr>
        <w:t>.</w:t>
      </w:r>
    </w:p>
    <w:p w:rsidR="00054625" w:rsidRPr="00925B2C" w:rsidRDefault="00D8623F" w:rsidP="00054625">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Una segunda ol</w:t>
      </w:r>
      <w:r w:rsidR="000D7C90" w:rsidRPr="00925B2C">
        <w:rPr>
          <w:rFonts w:ascii="Crimson Text" w:hAnsi="Crimson Text"/>
          <w:color w:val="000000" w:themeColor="text1"/>
          <w:sz w:val="26"/>
          <w:szCs w:val="26"/>
        </w:rPr>
        <w:t>eada de flechas acaparó la noche con sus llamas</w:t>
      </w:r>
      <w:r w:rsidRPr="00925B2C">
        <w:rPr>
          <w:rFonts w:ascii="Crimson Text" w:hAnsi="Crimson Text"/>
          <w:color w:val="000000" w:themeColor="text1"/>
          <w:sz w:val="26"/>
          <w:szCs w:val="26"/>
        </w:rPr>
        <w:t xml:space="preserve">, y luego </w:t>
      </w:r>
      <w:r w:rsidR="00054625" w:rsidRPr="00925B2C">
        <w:rPr>
          <w:rFonts w:ascii="Crimson Text" w:hAnsi="Crimson Text"/>
          <w:color w:val="000000" w:themeColor="text1"/>
          <w:sz w:val="26"/>
          <w:szCs w:val="26"/>
        </w:rPr>
        <w:t xml:space="preserve">explotó </w:t>
      </w:r>
      <w:r w:rsidRPr="00925B2C">
        <w:rPr>
          <w:rFonts w:ascii="Crimson Text" w:hAnsi="Crimson Text"/>
          <w:color w:val="000000" w:themeColor="text1"/>
          <w:sz w:val="26"/>
          <w:szCs w:val="26"/>
        </w:rPr>
        <w:t xml:space="preserve">el </w:t>
      </w:r>
      <w:del w:id="104" w:author="Paula Castrilli" w:date="2025-07-11T20:57:00Z">
        <w:r w:rsidRPr="00925B2C" w:rsidDel="00396BF6">
          <w:rPr>
            <w:rFonts w:ascii="Crimson Text" w:hAnsi="Crimson Text"/>
            <w:color w:val="000000" w:themeColor="text1"/>
            <w:sz w:val="26"/>
            <w:szCs w:val="26"/>
          </w:rPr>
          <w:delText xml:space="preserve">gemido </w:delText>
        </w:r>
      </w:del>
      <w:ins w:id="105" w:author="Paula Castrilli" w:date="2025-07-11T20:57:00Z">
        <w:r w:rsidR="00396BF6">
          <w:rPr>
            <w:rFonts w:ascii="Crimson Text" w:hAnsi="Crimson Text"/>
            <w:color w:val="000000" w:themeColor="text1"/>
            <w:sz w:val="26"/>
            <w:szCs w:val="26"/>
          </w:rPr>
          <w:t>grito</w:t>
        </w:r>
        <w:r w:rsidR="00396BF6" w:rsidRPr="00925B2C">
          <w:rPr>
            <w:rFonts w:ascii="Crimson Text" w:hAnsi="Crimson Text"/>
            <w:color w:val="000000" w:themeColor="text1"/>
            <w:sz w:val="26"/>
            <w:szCs w:val="26"/>
          </w:rPr>
          <w:t xml:space="preserve"> </w:t>
        </w:r>
      </w:ins>
      <w:r w:rsidRPr="00925B2C">
        <w:rPr>
          <w:rFonts w:ascii="Crimson Text" w:hAnsi="Crimson Text"/>
          <w:color w:val="000000" w:themeColor="text1"/>
          <w:sz w:val="26"/>
          <w:szCs w:val="26"/>
        </w:rPr>
        <w:t xml:space="preserve">desaforado del enemigo. </w:t>
      </w:r>
      <w:r w:rsidR="00054625" w:rsidRPr="00925B2C">
        <w:rPr>
          <w:rFonts w:ascii="Crimson Text" w:hAnsi="Crimson Text"/>
          <w:color w:val="000000" w:themeColor="text1"/>
          <w:sz w:val="26"/>
          <w:szCs w:val="26"/>
        </w:rPr>
        <w:t xml:space="preserve">El sonido </w:t>
      </w:r>
      <w:r w:rsidR="00C3384E" w:rsidRPr="00925B2C">
        <w:rPr>
          <w:rFonts w:ascii="Crimson Text" w:hAnsi="Crimson Text"/>
          <w:color w:val="000000" w:themeColor="text1"/>
          <w:sz w:val="26"/>
          <w:szCs w:val="26"/>
        </w:rPr>
        <w:t>había sido claro y</w:t>
      </w:r>
      <w:r w:rsidR="00054625" w:rsidRPr="00925B2C">
        <w:rPr>
          <w:rFonts w:ascii="Crimson Text" w:hAnsi="Crimson Text"/>
          <w:color w:val="000000" w:themeColor="text1"/>
          <w:sz w:val="26"/>
          <w:szCs w:val="26"/>
        </w:rPr>
        <w:t xml:space="preserve"> decisivo. La formación del norte habría roto</w:t>
      </w:r>
      <w:r w:rsidR="00C3384E" w:rsidRPr="00925B2C">
        <w:rPr>
          <w:rFonts w:ascii="Crimson Text" w:hAnsi="Crimson Text"/>
          <w:color w:val="000000" w:themeColor="text1"/>
          <w:sz w:val="26"/>
          <w:szCs w:val="26"/>
        </w:rPr>
        <w:t xml:space="preserve"> filas para desatar la batalla,</w:t>
      </w:r>
      <w:r w:rsidR="00054625" w:rsidRPr="00925B2C">
        <w:rPr>
          <w:rFonts w:ascii="Crimson Text" w:hAnsi="Crimson Text"/>
          <w:color w:val="000000" w:themeColor="text1"/>
          <w:sz w:val="26"/>
          <w:szCs w:val="26"/>
        </w:rPr>
        <w:t xml:space="preserve"> la misma que Eros había intentado advertirle al rey </w:t>
      </w:r>
      <w:proofErr w:type="spellStart"/>
      <w:r w:rsidR="00054625" w:rsidRPr="00925B2C">
        <w:rPr>
          <w:rFonts w:ascii="Crimson Text" w:hAnsi="Crimson Text"/>
          <w:color w:val="000000" w:themeColor="text1"/>
          <w:sz w:val="26"/>
          <w:szCs w:val="26"/>
        </w:rPr>
        <w:t>Kalevi</w:t>
      </w:r>
      <w:proofErr w:type="spellEnd"/>
      <w:r w:rsidR="00054625" w:rsidRPr="00925B2C">
        <w:rPr>
          <w:rFonts w:ascii="Crimson Text" w:hAnsi="Crimson Text"/>
          <w:color w:val="000000" w:themeColor="text1"/>
          <w:sz w:val="26"/>
          <w:szCs w:val="26"/>
        </w:rPr>
        <w:t>.</w:t>
      </w:r>
    </w:p>
    <w:p w:rsidR="001D5B40" w:rsidRPr="00925B2C" w:rsidRDefault="001D5B40" w:rsidP="00054625">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br w:type="page"/>
      </w:r>
    </w:p>
    <w:p w:rsidR="001D5B40" w:rsidRPr="00925B2C" w:rsidRDefault="001D5B40" w:rsidP="001D5B40">
      <w:pPr>
        <w:tabs>
          <w:tab w:val="left" w:pos="2179"/>
        </w:tabs>
        <w:spacing w:after="0"/>
        <w:ind w:firstLine="284"/>
        <w:jc w:val="center"/>
        <w:rPr>
          <w:rFonts w:ascii="Crimson Text" w:hAnsi="Crimson Text"/>
          <w:color w:val="000000" w:themeColor="text1"/>
          <w:sz w:val="26"/>
          <w:szCs w:val="26"/>
          <w:u w:val="single"/>
        </w:rPr>
      </w:pPr>
      <w:r w:rsidRPr="00925B2C">
        <w:rPr>
          <w:rFonts w:ascii="Crimson Text" w:hAnsi="Crimson Text"/>
          <w:color w:val="000000" w:themeColor="text1"/>
          <w:sz w:val="26"/>
          <w:szCs w:val="26"/>
        </w:rPr>
        <w:lastRenderedPageBreak/>
        <w:t>31</w:t>
      </w:r>
    </w:p>
    <w:p w:rsidR="00D8623F" w:rsidRPr="00925B2C" w:rsidRDefault="00D8623F" w:rsidP="00AF7308">
      <w:pPr>
        <w:tabs>
          <w:tab w:val="left" w:pos="2179"/>
        </w:tabs>
        <w:spacing w:after="0"/>
        <w:ind w:firstLine="284"/>
        <w:jc w:val="both"/>
        <w:rPr>
          <w:rFonts w:ascii="Crimson Text" w:hAnsi="Crimson Text"/>
          <w:color w:val="000000" w:themeColor="text1"/>
          <w:sz w:val="26"/>
          <w:szCs w:val="26"/>
        </w:rPr>
      </w:pPr>
    </w:p>
    <w:p w:rsidR="00BB57E3" w:rsidRPr="00925B2C" w:rsidRDefault="00BB57E3" w:rsidP="00C77BD9">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La guerra </w:t>
      </w:r>
      <w:r w:rsidR="00254E29" w:rsidRPr="00925B2C">
        <w:rPr>
          <w:rFonts w:ascii="Crimson Text" w:hAnsi="Crimson Text"/>
          <w:color w:val="000000" w:themeColor="text1"/>
          <w:sz w:val="26"/>
          <w:szCs w:val="26"/>
        </w:rPr>
        <w:t>siempre tuvo</w:t>
      </w:r>
      <w:r w:rsidRPr="00925B2C">
        <w:rPr>
          <w:rFonts w:ascii="Crimson Text" w:hAnsi="Crimson Text"/>
          <w:color w:val="000000" w:themeColor="text1"/>
          <w:sz w:val="26"/>
          <w:szCs w:val="26"/>
        </w:rPr>
        <w:t xml:space="preserve"> dos caras</w:t>
      </w:r>
      <w:ins w:id="106" w:author="Paula Castrilli" w:date="2025-07-11T20:58:00Z">
        <w:r w:rsidR="0022734A">
          <w:rPr>
            <w:rFonts w:ascii="Crimson Text" w:hAnsi="Crimson Text"/>
            <w:color w:val="000000" w:themeColor="text1"/>
            <w:sz w:val="26"/>
            <w:szCs w:val="26"/>
          </w:rPr>
          <w:t>, tal</w:t>
        </w:r>
      </w:ins>
      <w:r w:rsidRPr="00925B2C">
        <w:rPr>
          <w:rFonts w:ascii="Crimson Text" w:hAnsi="Crimson Text"/>
          <w:color w:val="000000" w:themeColor="text1"/>
          <w:sz w:val="26"/>
          <w:szCs w:val="26"/>
        </w:rPr>
        <w:t xml:space="preserve"> como </w:t>
      </w:r>
      <w:del w:id="107" w:author="Paula Castrilli" w:date="2025-07-11T20:58:00Z">
        <w:r w:rsidR="00B718EF" w:rsidRPr="00925B2C" w:rsidDel="0022734A">
          <w:rPr>
            <w:rFonts w:ascii="Crimson Text" w:hAnsi="Crimson Text"/>
            <w:color w:val="000000" w:themeColor="text1"/>
            <w:sz w:val="26"/>
            <w:szCs w:val="26"/>
          </w:rPr>
          <w:delText>la</w:delText>
        </w:r>
      </w:del>
      <w:ins w:id="108" w:author="Paula Castrilli" w:date="2025-07-11T20:58:00Z">
        <w:r w:rsidR="0022734A">
          <w:rPr>
            <w:rFonts w:ascii="Crimson Text" w:hAnsi="Crimson Text"/>
            <w:color w:val="000000" w:themeColor="text1"/>
            <w:sz w:val="26"/>
            <w:szCs w:val="26"/>
          </w:rPr>
          <w:t>una</w:t>
        </w:r>
      </w:ins>
      <w:r w:rsidRPr="00925B2C">
        <w:rPr>
          <w:rFonts w:ascii="Crimson Text" w:hAnsi="Crimson Text"/>
          <w:color w:val="000000" w:themeColor="text1"/>
          <w:sz w:val="26"/>
          <w:szCs w:val="26"/>
        </w:rPr>
        <w:t xml:space="preserve"> moneda. La táctica y la estrategia</w:t>
      </w:r>
      <w:del w:id="109" w:author="Paula Castrilli" w:date="2025-07-11T21:23:00Z">
        <w:r w:rsidRPr="00925B2C" w:rsidDel="00B244F9">
          <w:rPr>
            <w:rFonts w:ascii="Crimson Text" w:hAnsi="Crimson Text"/>
            <w:color w:val="000000" w:themeColor="text1"/>
            <w:sz w:val="26"/>
            <w:szCs w:val="26"/>
          </w:rPr>
          <w:delText>,</w:delText>
        </w:r>
      </w:del>
      <w:r w:rsidRPr="00925B2C">
        <w:rPr>
          <w:rFonts w:ascii="Crimson Text" w:hAnsi="Crimson Text"/>
          <w:color w:val="000000" w:themeColor="text1"/>
          <w:sz w:val="26"/>
          <w:szCs w:val="26"/>
        </w:rPr>
        <w:t xml:space="preserve"> en su lado más </w:t>
      </w:r>
      <w:r w:rsidR="0054747A" w:rsidRPr="00925B2C">
        <w:rPr>
          <w:rFonts w:ascii="Crimson Text" w:hAnsi="Crimson Text"/>
          <w:color w:val="000000" w:themeColor="text1"/>
          <w:sz w:val="26"/>
          <w:szCs w:val="26"/>
        </w:rPr>
        <w:t>mental</w:t>
      </w:r>
      <w:r w:rsidR="00A77826" w:rsidRPr="00925B2C">
        <w:rPr>
          <w:rFonts w:ascii="Crimson Text" w:hAnsi="Crimson Text"/>
          <w:color w:val="000000" w:themeColor="text1"/>
          <w:sz w:val="26"/>
          <w:szCs w:val="26"/>
        </w:rPr>
        <w:t xml:space="preserve"> y</w:t>
      </w:r>
      <w:r w:rsidR="00BA1D7D" w:rsidRPr="00925B2C">
        <w:rPr>
          <w:rFonts w:ascii="Crimson Text" w:hAnsi="Crimson Text"/>
          <w:color w:val="000000" w:themeColor="text1"/>
          <w:sz w:val="26"/>
          <w:szCs w:val="26"/>
        </w:rPr>
        <w:t xml:space="preserve"> creativo</w:t>
      </w:r>
      <w:r w:rsidR="00A77826"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 </w:t>
      </w:r>
      <w:r w:rsidR="00501315" w:rsidRPr="00925B2C">
        <w:rPr>
          <w:rFonts w:ascii="Crimson Text" w:hAnsi="Crimson Text"/>
          <w:color w:val="000000" w:themeColor="text1"/>
          <w:sz w:val="26"/>
          <w:szCs w:val="26"/>
        </w:rPr>
        <w:t xml:space="preserve">Y </w:t>
      </w:r>
      <w:del w:id="110" w:author="Paula Castrilli" w:date="2025-07-11T21:00:00Z">
        <w:r w:rsidR="00501315" w:rsidRPr="00925B2C" w:rsidDel="00DE6C84">
          <w:rPr>
            <w:rFonts w:ascii="Crimson Text" w:hAnsi="Crimson Text"/>
            <w:color w:val="000000" w:themeColor="text1"/>
            <w:sz w:val="26"/>
            <w:szCs w:val="26"/>
          </w:rPr>
          <w:delText>en</w:delText>
        </w:r>
        <w:r w:rsidRPr="00925B2C" w:rsidDel="00DE6C84">
          <w:rPr>
            <w:rFonts w:ascii="Crimson Text" w:hAnsi="Crimson Text"/>
            <w:color w:val="000000" w:themeColor="text1"/>
            <w:sz w:val="26"/>
            <w:szCs w:val="26"/>
          </w:rPr>
          <w:delText xml:space="preserve"> el otro</w:delText>
        </w:r>
      </w:del>
      <w:del w:id="111" w:author="Paula Castrilli" w:date="2025-07-11T20:58:00Z">
        <w:r w:rsidR="00254E29" w:rsidRPr="00925B2C" w:rsidDel="0022734A">
          <w:rPr>
            <w:rFonts w:ascii="Crimson Text" w:hAnsi="Crimson Text"/>
            <w:color w:val="000000" w:themeColor="text1"/>
            <w:sz w:val="26"/>
            <w:szCs w:val="26"/>
          </w:rPr>
          <w:delText>,</w:delText>
        </w:r>
      </w:del>
      <w:del w:id="112" w:author="Paula Castrilli" w:date="2025-07-11T21:00:00Z">
        <w:r w:rsidR="00254E29" w:rsidRPr="00925B2C" w:rsidDel="00DE6C84">
          <w:rPr>
            <w:rFonts w:ascii="Crimson Text" w:hAnsi="Crimson Text"/>
            <w:color w:val="000000" w:themeColor="text1"/>
            <w:sz w:val="26"/>
            <w:szCs w:val="26"/>
          </w:rPr>
          <w:delText xml:space="preserve"> </w:delText>
        </w:r>
      </w:del>
      <w:r w:rsidR="00254E29" w:rsidRPr="00925B2C">
        <w:rPr>
          <w:rFonts w:ascii="Crimson Text" w:hAnsi="Crimson Text"/>
          <w:color w:val="000000" w:themeColor="text1"/>
          <w:sz w:val="26"/>
          <w:szCs w:val="26"/>
        </w:rPr>
        <w:t>la ejecución</w:t>
      </w:r>
      <w:ins w:id="113" w:author="Paula Castrilli" w:date="2025-07-11T21:00:00Z">
        <w:r w:rsidR="00DE6C84">
          <w:rPr>
            <w:rFonts w:ascii="Crimson Text" w:hAnsi="Crimson Text"/>
            <w:color w:val="000000" w:themeColor="text1"/>
            <w:sz w:val="26"/>
            <w:szCs w:val="26"/>
          </w:rPr>
          <w:t xml:space="preserve"> en el otro</w:t>
        </w:r>
      </w:ins>
      <w:r w:rsidR="00254E29"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 </w:t>
      </w:r>
      <w:r w:rsidR="00A77826" w:rsidRPr="00925B2C">
        <w:rPr>
          <w:rFonts w:ascii="Crimson Text" w:hAnsi="Crimson Text"/>
          <w:color w:val="000000" w:themeColor="text1"/>
          <w:sz w:val="26"/>
          <w:szCs w:val="26"/>
        </w:rPr>
        <w:t>teñida</w:t>
      </w:r>
      <w:r w:rsidRPr="00925B2C">
        <w:rPr>
          <w:rFonts w:ascii="Crimson Text" w:hAnsi="Crimson Text"/>
          <w:color w:val="000000" w:themeColor="text1"/>
          <w:sz w:val="26"/>
          <w:szCs w:val="26"/>
        </w:rPr>
        <w:t xml:space="preserve"> con sangre de victoria o derrota, </w:t>
      </w:r>
      <w:r w:rsidR="00BF5F1E" w:rsidRPr="00925B2C">
        <w:rPr>
          <w:rFonts w:ascii="Crimson Text" w:hAnsi="Crimson Text"/>
          <w:color w:val="000000" w:themeColor="text1"/>
          <w:sz w:val="26"/>
          <w:szCs w:val="26"/>
        </w:rPr>
        <w:t>aunque</w:t>
      </w:r>
      <w:r w:rsidRPr="00925B2C">
        <w:rPr>
          <w:rFonts w:ascii="Crimson Text" w:hAnsi="Crimson Text"/>
          <w:color w:val="000000" w:themeColor="text1"/>
          <w:sz w:val="26"/>
          <w:szCs w:val="26"/>
        </w:rPr>
        <w:t xml:space="preserve"> sangre al fin.</w:t>
      </w:r>
    </w:p>
    <w:p w:rsidR="00C77BD9" w:rsidRPr="00925B2C" w:rsidRDefault="00C77BD9" w:rsidP="00C77BD9">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Eros </w:t>
      </w:r>
      <w:r w:rsidR="00BA1D7D" w:rsidRPr="00925B2C">
        <w:rPr>
          <w:rFonts w:ascii="Crimson Text" w:hAnsi="Crimson Text"/>
          <w:color w:val="000000" w:themeColor="text1"/>
          <w:sz w:val="26"/>
          <w:szCs w:val="26"/>
        </w:rPr>
        <w:t>dominaba</w:t>
      </w:r>
      <w:r w:rsidRPr="00925B2C">
        <w:rPr>
          <w:rFonts w:ascii="Crimson Text" w:hAnsi="Crimson Text"/>
          <w:color w:val="000000" w:themeColor="text1"/>
          <w:sz w:val="26"/>
          <w:szCs w:val="26"/>
        </w:rPr>
        <w:t xml:space="preserve"> </w:t>
      </w:r>
      <w:r w:rsidR="00BA1D7D" w:rsidRPr="00925B2C">
        <w:rPr>
          <w:rFonts w:ascii="Crimson Text" w:hAnsi="Crimson Text"/>
          <w:color w:val="000000" w:themeColor="text1"/>
          <w:sz w:val="26"/>
          <w:szCs w:val="26"/>
        </w:rPr>
        <w:t>l</w:t>
      </w:r>
      <w:r w:rsidRPr="00925B2C">
        <w:rPr>
          <w:rFonts w:ascii="Crimson Text" w:hAnsi="Crimson Text"/>
          <w:color w:val="000000" w:themeColor="text1"/>
          <w:sz w:val="26"/>
          <w:szCs w:val="26"/>
        </w:rPr>
        <w:t>a guerra</w:t>
      </w:r>
      <w:r w:rsidR="00BA1D7D" w:rsidRPr="00925B2C">
        <w:rPr>
          <w:rFonts w:ascii="Crimson Text" w:hAnsi="Crimson Text"/>
          <w:color w:val="000000" w:themeColor="text1"/>
          <w:sz w:val="26"/>
          <w:szCs w:val="26"/>
        </w:rPr>
        <w:t xml:space="preserve"> en su teoría</w:t>
      </w:r>
      <w:r w:rsidRPr="00925B2C">
        <w:rPr>
          <w:rFonts w:ascii="Crimson Text" w:hAnsi="Crimson Text"/>
          <w:color w:val="000000" w:themeColor="text1"/>
          <w:sz w:val="26"/>
          <w:szCs w:val="26"/>
        </w:rPr>
        <w:t xml:space="preserve"> </w:t>
      </w:r>
      <w:r w:rsidR="00BB57E3" w:rsidRPr="00925B2C">
        <w:rPr>
          <w:rFonts w:ascii="Crimson Text" w:hAnsi="Crimson Text"/>
          <w:color w:val="000000" w:themeColor="text1"/>
          <w:sz w:val="26"/>
          <w:szCs w:val="26"/>
        </w:rPr>
        <w:t>como pocos</w:t>
      </w:r>
      <w:r w:rsidRPr="00925B2C">
        <w:rPr>
          <w:rFonts w:ascii="Crimson Text" w:hAnsi="Crimson Text"/>
          <w:color w:val="000000" w:themeColor="text1"/>
          <w:sz w:val="26"/>
          <w:szCs w:val="26"/>
        </w:rPr>
        <w:t xml:space="preserve">, </w:t>
      </w:r>
      <w:r w:rsidR="00BB57E3" w:rsidRPr="00925B2C">
        <w:rPr>
          <w:rFonts w:ascii="Crimson Text" w:hAnsi="Crimson Text"/>
          <w:color w:val="000000" w:themeColor="text1"/>
          <w:sz w:val="26"/>
          <w:szCs w:val="26"/>
        </w:rPr>
        <w:t>s</w:t>
      </w:r>
      <w:r w:rsidRPr="00925B2C">
        <w:rPr>
          <w:rFonts w:ascii="Crimson Text" w:hAnsi="Crimson Text"/>
          <w:color w:val="000000" w:themeColor="text1"/>
          <w:sz w:val="26"/>
          <w:szCs w:val="26"/>
        </w:rPr>
        <w:t xml:space="preserve">us aptitudes habían sido excelentes y prometedoras, </w:t>
      </w:r>
      <w:r w:rsidR="00254E29" w:rsidRPr="00925B2C">
        <w:rPr>
          <w:rFonts w:ascii="Crimson Text" w:hAnsi="Crimson Text"/>
          <w:color w:val="000000" w:themeColor="text1"/>
          <w:sz w:val="26"/>
          <w:szCs w:val="26"/>
        </w:rPr>
        <w:t>pero lejos de</w:t>
      </w:r>
      <w:r w:rsidRPr="00925B2C">
        <w:rPr>
          <w:rFonts w:ascii="Crimson Text" w:hAnsi="Crimson Text"/>
          <w:color w:val="000000" w:themeColor="text1"/>
          <w:sz w:val="26"/>
          <w:szCs w:val="26"/>
        </w:rPr>
        <w:t xml:space="preserve"> un campo de batalla</w:t>
      </w:r>
      <w:r w:rsidR="00D75A3A" w:rsidRPr="00925B2C">
        <w:rPr>
          <w:rFonts w:ascii="Crimson Text" w:hAnsi="Crimson Text"/>
          <w:color w:val="000000" w:themeColor="text1"/>
          <w:sz w:val="26"/>
          <w:szCs w:val="26"/>
        </w:rPr>
        <w:t xml:space="preserve"> real</w:t>
      </w:r>
      <w:r w:rsidRPr="00925B2C">
        <w:rPr>
          <w:rFonts w:ascii="Crimson Text" w:hAnsi="Crimson Text"/>
          <w:color w:val="000000" w:themeColor="text1"/>
          <w:sz w:val="26"/>
          <w:szCs w:val="26"/>
        </w:rPr>
        <w:t>.</w:t>
      </w:r>
      <w:r w:rsidR="00254E29" w:rsidRPr="00925B2C">
        <w:rPr>
          <w:rFonts w:ascii="Crimson Text" w:hAnsi="Crimson Text"/>
          <w:color w:val="000000" w:themeColor="text1"/>
          <w:sz w:val="26"/>
          <w:szCs w:val="26"/>
        </w:rPr>
        <w:t xml:space="preserve"> Por primera vez</w:t>
      </w:r>
      <w:r w:rsidR="005C6E78" w:rsidRPr="00925B2C">
        <w:rPr>
          <w:rFonts w:ascii="Crimson Text" w:hAnsi="Crimson Text"/>
          <w:color w:val="000000" w:themeColor="text1"/>
          <w:sz w:val="26"/>
          <w:szCs w:val="26"/>
        </w:rPr>
        <w:t xml:space="preserve">, </w:t>
      </w:r>
      <w:r w:rsidR="00BB57E3" w:rsidRPr="00925B2C">
        <w:rPr>
          <w:rFonts w:ascii="Crimson Text" w:hAnsi="Crimson Text"/>
          <w:color w:val="000000" w:themeColor="text1"/>
          <w:sz w:val="26"/>
          <w:szCs w:val="26"/>
        </w:rPr>
        <w:t>la moneda había caído del lado</w:t>
      </w:r>
      <w:r w:rsidR="00B718EF" w:rsidRPr="00925B2C">
        <w:rPr>
          <w:rFonts w:ascii="Crimson Text" w:hAnsi="Crimson Text"/>
          <w:color w:val="000000" w:themeColor="text1"/>
          <w:sz w:val="26"/>
          <w:szCs w:val="26"/>
        </w:rPr>
        <w:t xml:space="preserve"> </w:t>
      </w:r>
      <w:r w:rsidR="00A77826" w:rsidRPr="00925B2C">
        <w:rPr>
          <w:rFonts w:ascii="Crimson Text" w:hAnsi="Crimson Text"/>
          <w:color w:val="000000" w:themeColor="text1"/>
          <w:sz w:val="26"/>
          <w:szCs w:val="26"/>
        </w:rPr>
        <w:t>opuesto</w:t>
      </w:r>
      <w:del w:id="114" w:author="Paula Castrilli" w:date="2025-07-11T21:00:00Z">
        <w:r w:rsidR="00BB57E3" w:rsidRPr="00925B2C" w:rsidDel="00DE6C84">
          <w:rPr>
            <w:rFonts w:ascii="Crimson Text" w:hAnsi="Crimson Text"/>
            <w:color w:val="000000" w:themeColor="text1"/>
            <w:sz w:val="26"/>
            <w:szCs w:val="26"/>
          </w:rPr>
          <w:delText>,</w:delText>
        </w:r>
      </w:del>
      <w:r w:rsidR="005C6E78" w:rsidRPr="00925B2C">
        <w:rPr>
          <w:rFonts w:ascii="Crimson Text" w:hAnsi="Crimson Text"/>
          <w:color w:val="000000" w:themeColor="text1"/>
          <w:sz w:val="26"/>
          <w:szCs w:val="26"/>
        </w:rPr>
        <w:t xml:space="preserve"> y</w:t>
      </w:r>
      <w:r w:rsidR="00254E29" w:rsidRPr="00925B2C">
        <w:rPr>
          <w:rFonts w:ascii="Crimson Text" w:hAnsi="Crimson Text"/>
          <w:color w:val="000000" w:themeColor="text1"/>
          <w:sz w:val="26"/>
          <w:szCs w:val="26"/>
        </w:rPr>
        <w:t>, sin haberlo previsto,</w:t>
      </w:r>
      <w:r w:rsidR="005C6E78" w:rsidRPr="00925B2C">
        <w:rPr>
          <w:rFonts w:ascii="Crimson Text" w:hAnsi="Crimson Text"/>
          <w:color w:val="000000" w:themeColor="text1"/>
          <w:sz w:val="26"/>
          <w:szCs w:val="26"/>
        </w:rPr>
        <w:t xml:space="preserve"> </w:t>
      </w:r>
      <w:r w:rsidR="00254E29" w:rsidRPr="00925B2C">
        <w:rPr>
          <w:rFonts w:ascii="Crimson Text" w:hAnsi="Crimson Text"/>
          <w:color w:val="000000" w:themeColor="text1"/>
          <w:sz w:val="26"/>
          <w:szCs w:val="26"/>
        </w:rPr>
        <w:t>su aprendizaje se enfrentaba a</w:t>
      </w:r>
      <w:r w:rsidR="00296BD2" w:rsidRPr="00925B2C">
        <w:rPr>
          <w:rFonts w:ascii="Crimson Text" w:hAnsi="Crimson Text"/>
          <w:color w:val="000000" w:themeColor="text1"/>
          <w:sz w:val="26"/>
          <w:szCs w:val="26"/>
        </w:rPr>
        <w:t xml:space="preserve"> </w:t>
      </w:r>
      <w:r w:rsidR="00254E29" w:rsidRPr="00925B2C">
        <w:rPr>
          <w:rFonts w:ascii="Crimson Text" w:hAnsi="Crimson Text"/>
          <w:color w:val="000000" w:themeColor="text1"/>
          <w:sz w:val="26"/>
          <w:szCs w:val="26"/>
        </w:rPr>
        <w:t xml:space="preserve">un escenario </w:t>
      </w:r>
      <w:del w:id="115" w:author="Paula Castrilli" w:date="2025-07-11T21:00:00Z">
        <w:r w:rsidR="00254E29" w:rsidRPr="00925B2C" w:rsidDel="00DE6C84">
          <w:rPr>
            <w:rFonts w:ascii="Crimson Text" w:hAnsi="Crimson Text"/>
            <w:color w:val="000000" w:themeColor="text1"/>
            <w:sz w:val="26"/>
            <w:szCs w:val="26"/>
          </w:rPr>
          <w:delText>verdadero e</w:delText>
        </w:r>
      </w:del>
      <w:ins w:id="116" w:author="Paula Castrilli" w:date="2025-07-11T21:00:00Z">
        <w:r w:rsidR="00DE6C84">
          <w:rPr>
            <w:rFonts w:ascii="Crimson Text" w:hAnsi="Crimson Text"/>
            <w:color w:val="000000" w:themeColor="text1"/>
            <w:sz w:val="26"/>
            <w:szCs w:val="26"/>
          </w:rPr>
          <w:t>tan real como</w:t>
        </w:r>
      </w:ins>
      <w:r w:rsidR="00254E29" w:rsidRPr="00925B2C">
        <w:rPr>
          <w:rFonts w:ascii="Crimson Text" w:hAnsi="Crimson Text"/>
          <w:color w:val="000000" w:themeColor="text1"/>
          <w:sz w:val="26"/>
          <w:szCs w:val="26"/>
        </w:rPr>
        <w:t xml:space="preserve"> inesperado</w:t>
      </w:r>
      <w:r w:rsidR="005C6E78" w:rsidRPr="00925B2C">
        <w:rPr>
          <w:rFonts w:ascii="Crimson Text" w:hAnsi="Crimson Text"/>
          <w:color w:val="000000" w:themeColor="text1"/>
          <w:sz w:val="26"/>
          <w:szCs w:val="26"/>
        </w:rPr>
        <w:t>.</w:t>
      </w:r>
    </w:p>
    <w:p w:rsidR="005C6E78" w:rsidRPr="00925B2C" w:rsidRDefault="005C6E78" w:rsidP="00C77BD9">
      <w:pPr>
        <w:tabs>
          <w:tab w:val="left" w:pos="2179"/>
        </w:tabs>
        <w:spacing w:after="0"/>
        <w:ind w:firstLine="284"/>
        <w:jc w:val="both"/>
        <w:rPr>
          <w:rFonts w:ascii="Crimson Text" w:hAnsi="Crimson Text"/>
          <w:color w:val="000000" w:themeColor="text1"/>
          <w:sz w:val="26"/>
          <w:szCs w:val="26"/>
          <w:u w:val="single"/>
        </w:rPr>
      </w:pPr>
      <w:r w:rsidRPr="00925B2C">
        <w:rPr>
          <w:rFonts w:ascii="Crimson Text" w:hAnsi="Crimson Text"/>
          <w:color w:val="000000" w:themeColor="text1"/>
          <w:sz w:val="26"/>
          <w:szCs w:val="26"/>
        </w:rPr>
        <w:t xml:space="preserve">El sonido que provenía desde el exterior era tan </w:t>
      </w:r>
      <w:del w:id="117" w:author="Paula Castrilli" w:date="2025-07-11T21:01:00Z">
        <w:r w:rsidRPr="00925B2C" w:rsidDel="00DE6C84">
          <w:rPr>
            <w:rFonts w:ascii="Crimson Text" w:hAnsi="Crimson Text"/>
            <w:color w:val="000000" w:themeColor="text1"/>
            <w:sz w:val="26"/>
            <w:szCs w:val="26"/>
          </w:rPr>
          <w:delText xml:space="preserve">avasallante </w:delText>
        </w:r>
      </w:del>
      <w:ins w:id="118" w:author="Paula Castrilli" w:date="2025-07-11T21:01:00Z">
        <w:r w:rsidR="00DE6C84">
          <w:rPr>
            <w:rFonts w:ascii="Crimson Text" w:hAnsi="Crimson Text"/>
            <w:color w:val="000000" w:themeColor="text1"/>
            <w:sz w:val="26"/>
            <w:szCs w:val="26"/>
          </w:rPr>
          <w:t>avasallador</w:t>
        </w:r>
        <w:r w:rsidR="00DE6C84" w:rsidRPr="00925B2C">
          <w:rPr>
            <w:rFonts w:ascii="Crimson Text" w:hAnsi="Crimson Text"/>
            <w:color w:val="000000" w:themeColor="text1"/>
            <w:sz w:val="26"/>
            <w:szCs w:val="26"/>
          </w:rPr>
          <w:t xml:space="preserve"> </w:t>
        </w:r>
      </w:ins>
      <w:r w:rsidRPr="00925B2C">
        <w:rPr>
          <w:rFonts w:ascii="Crimson Text" w:hAnsi="Crimson Text"/>
          <w:color w:val="000000" w:themeColor="text1"/>
          <w:sz w:val="26"/>
          <w:szCs w:val="26"/>
        </w:rPr>
        <w:t xml:space="preserve">como escalofriante. El bullicio de la multitud </w:t>
      </w:r>
      <w:r w:rsidR="00FD54D7" w:rsidRPr="00925B2C">
        <w:rPr>
          <w:rFonts w:ascii="Crimson Text" w:hAnsi="Crimson Text"/>
          <w:color w:val="000000" w:themeColor="text1"/>
          <w:sz w:val="26"/>
          <w:szCs w:val="26"/>
        </w:rPr>
        <w:t>exaltada</w:t>
      </w:r>
      <w:r w:rsidRPr="00925B2C">
        <w:rPr>
          <w:rFonts w:ascii="Crimson Text" w:hAnsi="Crimson Text"/>
          <w:color w:val="000000" w:themeColor="text1"/>
          <w:sz w:val="26"/>
          <w:szCs w:val="26"/>
        </w:rPr>
        <w:t xml:space="preserve"> se mesclaba con </w:t>
      </w:r>
      <w:r w:rsidR="00EF164C" w:rsidRPr="00925B2C">
        <w:rPr>
          <w:rFonts w:ascii="Crimson Text" w:hAnsi="Crimson Text"/>
          <w:color w:val="000000" w:themeColor="text1"/>
          <w:sz w:val="26"/>
          <w:szCs w:val="26"/>
        </w:rPr>
        <w:t xml:space="preserve">los </w:t>
      </w:r>
      <w:r w:rsidRPr="00925B2C">
        <w:rPr>
          <w:rFonts w:ascii="Crimson Text" w:hAnsi="Crimson Text"/>
          <w:color w:val="000000" w:themeColor="text1"/>
          <w:sz w:val="26"/>
          <w:szCs w:val="26"/>
        </w:rPr>
        <w:t xml:space="preserve">estruendos de </w:t>
      </w:r>
      <w:r w:rsidR="00E47CE4" w:rsidRPr="00925B2C">
        <w:rPr>
          <w:rFonts w:ascii="Crimson Text" w:hAnsi="Crimson Text"/>
          <w:color w:val="000000" w:themeColor="text1"/>
          <w:sz w:val="26"/>
          <w:szCs w:val="26"/>
        </w:rPr>
        <w:t xml:space="preserve">las </w:t>
      </w:r>
      <w:r w:rsidRPr="00925B2C">
        <w:rPr>
          <w:rFonts w:ascii="Crimson Text" w:hAnsi="Crimson Text"/>
          <w:color w:val="000000" w:themeColor="text1"/>
          <w:sz w:val="26"/>
          <w:szCs w:val="26"/>
        </w:rPr>
        <w:t>estructuras que colapsaban</w:t>
      </w:r>
      <w:r w:rsidR="00AC4D6B" w:rsidRPr="00925B2C">
        <w:rPr>
          <w:rFonts w:ascii="Crimson Text" w:hAnsi="Crimson Text"/>
          <w:color w:val="000000" w:themeColor="text1"/>
          <w:sz w:val="26"/>
          <w:szCs w:val="26"/>
        </w:rPr>
        <w:t xml:space="preserve">. Eros </w:t>
      </w:r>
      <w:r w:rsidR="00FD54D7" w:rsidRPr="00925B2C">
        <w:rPr>
          <w:rFonts w:ascii="Crimson Text" w:hAnsi="Crimson Text"/>
          <w:color w:val="000000" w:themeColor="text1"/>
          <w:sz w:val="26"/>
          <w:szCs w:val="26"/>
        </w:rPr>
        <w:t>tan sólo podía aguardar por el desenlace</w:t>
      </w:r>
      <w:r w:rsidR="00E47CE4" w:rsidRPr="00925B2C">
        <w:rPr>
          <w:rFonts w:ascii="Crimson Text" w:hAnsi="Crimson Text"/>
          <w:color w:val="000000" w:themeColor="text1"/>
          <w:sz w:val="26"/>
          <w:szCs w:val="26"/>
        </w:rPr>
        <w:t xml:space="preserve">, sometido al encierro en lo alto de la </w:t>
      </w:r>
      <w:del w:id="119" w:author="Pauli-Chan" w:date="2025-07-09T13:38:00Z">
        <w:r w:rsidR="00E47CE4" w:rsidRPr="00925B2C" w:rsidDel="00100493">
          <w:rPr>
            <w:rFonts w:ascii="Crimson Text" w:hAnsi="Crimson Text"/>
            <w:color w:val="000000" w:themeColor="text1"/>
            <w:sz w:val="26"/>
            <w:szCs w:val="26"/>
          </w:rPr>
          <w:delText>torre del homenaje</w:delText>
        </w:r>
      </w:del>
      <w:ins w:id="120" w:author="Paula Castrilli" w:date="2025-07-11T21:06:00Z">
        <w:r w:rsidR="00F83B9E">
          <w:rPr>
            <w:rFonts w:ascii="Crimson Text" w:hAnsi="Crimson Text"/>
            <w:color w:val="000000" w:themeColor="text1"/>
            <w:sz w:val="26"/>
            <w:szCs w:val="26"/>
          </w:rPr>
          <w:t xml:space="preserve"> </w:t>
        </w:r>
        <w:commentRangeStart w:id="121"/>
        <w:r w:rsidR="00F83B9E">
          <w:rPr>
            <w:rFonts w:ascii="Crimson Text" w:hAnsi="Crimson Text"/>
            <w:color w:val="000000" w:themeColor="text1"/>
            <w:sz w:val="26"/>
            <w:szCs w:val="26"/>
          </w:rPr>
          <w:t>torre</w:t>
        </w:r>
        <w:commentRangeEnd w:id="121"/>
        <w:r w:rsidR="00F83B9E">
          <w:rPr>
            <w:rStyle w:val="Refdecomentario"/>
          </w:rPr>
          <w:commentReference w:id="121"/>
        </w:r>
      </w:ins>
      <w:r w:rsidR="00E47CE4" w:rsidRPr="00925B2C">
        <w:rPr>
          <w:rFonts w:ascii="Crimson Text" w:hAnsi="Crimson Text"/>
          <w:color w:val="000000" w:themeColor="text1"/>
          <w:sz w:val="26"/>
          <w:szCs w:val="26"/>
        </w:rPr>
        <w:t>.</w:t>
      </w:r>
    </w:p>
    <w:p w:rsidR="00AB366E" w:rsidRPr="00925B2C" w:rsidRDefault="00AB366E" w:rsidP="00AB366E">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La </w:t>
      </w:r>
      <w:del w:id="122" w:author="Paula Castrilli" w:date="2025-07-11T21:07:00Z">
        <w:r w:rsidRPr="00925B2C" w:rsidDel="00F83B9E">
          <w:rPr>
            <w:rFonts w:ascii="Crimson Text" w:hAnsi="Crimson Text"/>
            <w:color w:val="000000" w:themeColor="text1"/>
            <w:sz w:val="26"/>
            <w:szCs w:val="26"/>
          </w:rPr>
          <w:delText xml:space="preserve">encrucijada </w:delText>
        </w:r>
      </w:del>
      <w:ins w:id="123" w:author="Paula Castrilli" w:date="2025-07-11T21:07:00Z">
        <w:r w:rsidR="00F83B9E">
          <w:rPr>
            <w:rFonts w:ascii="Crimson Text" w:hAnsi="Crimson Text"/>
            <w:color w:val="000000" w:themeColor="text1"/>
            <w:sz w:val="26"/>
            <w:szCs w:val="26"/>
          </w:rPr>
          <w:t>situación</w:t>
        </w:r>
        <w:r w:rsidR="00F83B9E" w:rsidRPr="00925B2C">
          <w:rPr>
            <w:rFonts w:ascii="Crimson Text" w:hAnsi="Crimson Text"/>
            <w:color w:val="000000" w:themeColor="text1"/>
            <w:sz w:val="26"/>
            <w:szCs w:val="26"/>
          </w:rPr>
          <w:t xml:space="preserve"> </w:t>
        </w:r>
      </w:ins>
      <w:r w:rsidR="00990BCD" w:rsidRPr="00925B2C">
        <w:rPr>
          <w:rFonts w:ascii="Crimson Text" w:hAnsi="Crimson Text"/>
          <w:color w:val="000000" w:themeColor="text1"/>
          <w:sz w:val="26"/>
          <w:szCs w:val="26"/>
        </w:rPr>
        <w:t>era compleja</w:t>
      </w:r>
      <w:r w:rsidRPr="00925B2C">
        <w:rPr>
          <w:rFonts w:ascii="Crimson Text" w:hAnsi="Crimson Text"/>
          <w:color w:val="000000" w:themeColor="text1"/>
          <w:sz w:val="26"/>
          <w:szCs w:val="26"/>
        </w:rPr>
        <w:t xml:space="preserve">, </w:t>
      </w:r>
      <w:r w:rsidR="00322EDC" w:rsidRPr="00925B2C">
        <w:rPr>
          <w:rFonts w:ascii="Crimson Text" w:hAnsi="Crimson Text"/>
          <w:color w:val="000000" w:themeColor="text1"/>
          <w:sz w:val="26"/>
          <w:szCs w:val="26"/>
        </w:rPr>
        <w:t xml:space="preserve">pero se </w:t>
      </w:r>
      <w:r w:rsidR="00FD54D7" w:rsidRPr="00925B2C">
        <w:rPr>
          <w:rFonts w:ascii="Crimson Text" w:hAnsi="Crimson Text"/>
          <w:color w:val="000000" w:themeColor="text1"/>
          <w:sz w:val="26"/>
          <w:szCs w:val="26"/>
        </w:rPr>
        <w:t>volvió más</w:t>
      </w:r>
      <w:r w:rsidR="00322EDC" w:rsidRPr="00925B2C">
        <w:rPr>
          <w:rFonts w:ascii="Crimson Text" w:hAnsi="Crimson Text"/>
          <w:color w:val="000000" w:themeColor="text1"/>
          <w:sz w:val="26"/>
          <w:szCs w:val="26"/>
        </w:rPr>
        <w:t xml:space="preserve"> crítica cuando</w:t>
      </w:r>
      <w:r w:rsidRPr="00925B2C">
        <w:rPr>
          <w:rFonts w:ascii="Crimson Text" w:hAnsi="Crimson Text"/>
          <w:color w:val="000000" w:themeColor="text1"/>
          <w:sz w:val="26"/>
          <w:szCs w:val="26"/>
        </w:rPr>
        <w:t xml:space="preserve"> la presencia </w:t>
      </w:r>
      <w:r w:rsidR="00322EDC" w:rsidRPr="00925B2C">
        <w:rPr>
          <w:rFonts w:ascii="Crimson Text" w:hAnsi="Crimson Text"/>
          <w:color w:val="000000" w:themeColor="text1"/>
          <w:sz w:val="26"/>
          <w:szCs w:val="26"/>
        </w:rPr>
        <w:t xml:space="preserve">de un humo </w:t>
      </w:r>
      <w:r w:rsidR="001E1B65" w:rsidRPr="00925B2C">
        <w:rPr>
          <w:rFonts w:ascii="Crimson Text" w:hAnsi="Crimson Text"/>
          <w:color w:val="000000" w:themeColor="text1"/>
          <w:sz w:val="26"/>
          <w:szCs w:val="26"/>
        </w:rPr>
        <w:t>turbio</w:t>
      </w:r>
      <w:r w:rsidRPr="00925B2C">
        <w:rPr>
          <w:rFonts w:ascii="Crimson Text" w:hAnsi="Crimson Text"/>
          <w:color w:val="000000" w:themeColor="text1"/>
          <w:sz w:val="26"/>
          <w:szCs w:val="26"/>
        </w:rPr>
        <w:t xml:space="preserve"> ascend</w:t>
      </w:r>
      <w:r w:rsidR="00322EDC" w:rsidRPr="00925B2C">
        <w:rPr>
          <w:rFonts w:ascii="Crimson Text" w:hAnsi="Crimson Text"/>
          <w:color w:val="000000" w:themeColor="text1"/>
          <w:sz w:val="26"/>
          <w:szCs w:val="26"/>
        </w:rPr>
        <w:t>ió</w:t>
      </w:r>
      <w:r w:rsidRPr="00925B2C">
        <w:rPr>
          <w:rFonts w:ascii="Crimson Text" w:hAnsi="Crimson Text"/>
          <w:color w:val="000000" w:themeColor="text1"/>
          <w:sz w:val="26"/>
          <w:szCs w:val="26"/>
        </w:rPr>
        <w:t xml:space="preserve"> desde </w:t>
      </w:r>
      <w:r w:rsidR="00322EDC" w:rsidRPr="00925B2C">
        <w:rPr>
          <w:rFonts w:ascii="Crimson Text" w:hAnsi="Crimson Text"/>
          <w:color w:val="000000" w:themeColor="text1"/>
          <w:sz w:val="26"/>
          <w:szCs w:val="26"/>
        </w:rPr>
        <w:t xml:space="preserve">el corazón </w:t>
      </w:r>
      <w:del w:id="124" w:author="Paula Castrilli" w:date="2025-07-11T21:07:00Z">
        <w:r w:rsidR="00322EDC" w:rsidRPr="00925B2C" w:rsidDel="00F83B9E">
          <w:rPr>
            <w:rFonts w:ascii="Crimson Text" w:hAnsi="Crimson Text"/>
            <w:color w:val="000000" w:themeColor="text1"/>
            <w:sz w:val="26"/>
            <w:szCs w:val="26"/>
          </w:rPr>
          <w:delText>de la torre</w:delText>
        </w:r>
      </w:del>
      <w:ins w:id="125" w:author="Paula Castrilli" w:date="2025-07-11T21:07:00Z">
        <w:r w:rsidR="00F83B9E">
          <w:rPr>
            <w:rFonts w:ascii="Crimson Text" w:hAnsi="Crimson Text"/>
            <w:color w:val="000000" w:themeColor="text1"/>
            <w:sz w:val="26"/>
            <w:szCs w:val="26"/>
          </w:rPr>
          <w:t>del recinto</w:t>
        </w:r>
      </w:ins>
      <w:r w:rsidRPr="00925B2C">
        <w:rPr>
          <w:rFonts w:ascii="Crimson Text" w:hAnsi="Crimson Text"/>
          <w:color w:val="000000" w:themeColor="text1"/>
          <w:sz w:val="26"/>
          <w:szCs w:val="26"/>
        </w:rPr>
        <w:t>. La preocupación</w:t>
      </w:r>
      <w:r w:rsidR="00322EDC" w:rsidRPr="00925B2C">
        <w:rPr>
          <w:rFonts w:ascii="Crimson Text" w:hAnsi="Crimson Text"/>
          <w:color w:val="000000" w:themeColor="text1"/>
          <w:sz w:val="26"/>
          <w:szCs w:val="26"/>
        </w:rPr>
        <w:t xml:space="preserve"> del joven</w:t>
      </w:r>
      <w:r w:rsidRPr="00925B2C">
        <w:rPr>
          <w:rFonts w:ascii="Crimson Text" w:hAnsi="Crimson Text"/>
          <w:color w:val="000000" w:themeColor="text1"/>
          <w:sz w:val="26"/>
          <w:szCs w:val="26"/>
        </w:rPr>
        <w:t xml:space="preserve"> </w:t>
      </w:r>
      <w:r w:rsidR="00322EDC" w:rsidRPr="00925B2C">
        <w:rPr>
          <w:rFonts w:ascii="Crimson Text" w:hAnsi="Crimson Text"/>
          <w:color w:val="000000" w:themeColor="text1"/>
          <w:sz w:val="26"/>
          <w:szCs w:val="26"/>
        </w:rPr>
        <w:t>iba en aumento</w:t>
      </w:r>
      <w:r w:rsidRPr="00925B2C">
        <w:rPr>
          <w:rFonts w:ascii="Crimson Text" w:hAnsi="Crimson Text"/>
          <w:color w:val="000000" w:themeColor="text1"/>
          <w:sz w:val="26"/>
          <w:szCs w:val="26"/>
        </w:rPr>
        <w:t xml:space="preserve"> al mismo tiempo </w:t>
      </w:r>
      <w:r w:rsidR="00322EDC" w:rsidRPr="00925B2C">
        <w:rPr>
          <w:rFonts w:ascii="Crimson Text" w:hAnsi="Crimson Text"/>
          <w:color w:val="000000" w:themeColor="text1"/>
          <w:sz w:val="26"/>
          <w:szCs w:val="26"/>
        </w:rPr>
        <w:t xml:space="preserve">en </w:t>
      </w:r>
      <w:r w:rsidRPr="00925B2C">
        <w:rPr>
          <w:rFonts w:ascii="Crimson Text" w:hAnsi="Crimson Text"/>
          <w:color w:val="000000" w:themeColor="text1"/>
          <w:sz w:val="26"/>
          <w:szCs w:val="26"/>
        </w:rPr>
        <w:t xml:space="preserve">que el vapor se </w:t>
      </w:r>
      <w:r w:rsidR="00322EDC" w:rsidRPr="00925B2C">
        <w:rPr>
          <w:rFonts w:ascii="Crimson Text" w:hAnsi="Crimson Text"/>
          <w:color w:val="000000" w:themeColor="text1"/>
          <w:sz w:val="26"/>
          <w:szCs w:val="26"/>
        </w:rPr>
        <w:t>volvía más espeso</w:t>
      </w:r>
      <w:r w:rsidRPr="00925B2C">
        <w:rPr>
          <w:rFonts w:ascii="Crimson Text" w:hAnsi="Crimson Text"/>
          <w:color w:val="000000" w:themeColor="text1"/>
          <w:sz w:val="26"/>
          <w:szCs w:val="26"/>
        </w:rPr>
        <w:t xml:space="preserve">. El olor era </w:t>
      </w:r>
      <w:r w:rsidR="00484DB2" w:rsidRPr="00925B2C">
        <w:rPr>
          <w:rFonts w:ascii="Crimson Text" w:hAnsi="Crimson Text"/>
          <w:color w:val="000000" w:themeColor="text1"/>
          <w:sz w:val="26"/>
          <w:szCs w:val="26"/>
        </w:rPr>
        <w:t>nauseabundo</w:t>
      </w:r>
      <w:r w:rsidRPr="00925B2C">
        <w:rPr>
          <w:rFonts w:ascii="Crimson Text" w:hAnsi="Crimson Text"/>
          <w:color w:val="000000" w:themeColor="text1"/>
          <w:sz w:val="26"/>
          <w:szCs w:val="26"/>
        </w:rPr>
        <w:t xml:space="preserve">, y </w:t>
      </w:r>
      <w:r w:rsidR="00322EDC" w:rsidRPr="00925B2C">
        <w:rPr>
          <w:rFonts w:ascii="Crimson Text" w:hAnsi="Crimson Text"/>
          <w:color w:val="000000" w:themeColor="text1"/>
          <w:sz w:val="26"/>
          <w:szCs w:val="26"/>
        </w:rPr>
        <w:t>delataba</w:t>
      </w:r>
      <w:r w:rsidRPr="00925B2C">
        <w:rPr>
          <w:rFonts w:ascii="Crimson Text" w:hAnsi="Crimson Text"/>
          <w:color w:val="000000" w:themeColor="text1"/>
          <w:sz w:val="26"/>
          <w:szCs w:val="26"/>
        </w:rPr>
        <w:t xml:space="preserve"> que el ataque había provocado </w:t>
      </w:r>
      <w:r w:rsidR="00322EDC" w:rsidRPr="00925B2C">
        <w:rPr>
          <w:rFonts w:ascii="Crimson Text" w:hAnsi="Crimson Text"/>
          <w:color w:val="000000" w:themeColor="text1"/>
          <w:sz w:val="26"/>
          <w:szCs w:val="26"/>
        </w:rPr>
        <w:t>daños</w:t>
      </w:r>
      <w:r w:rsidRPr="00925B2C">
        <w:rPr>
          <w:rFonts w:ascii="Crimson Text" w:hAnsi="Crimson Text"/>
          <w:color w:val="000000" w:themeColor="text1"/>
          <w:sz w:val="26"/>
          <w:szCs w:val="26"/>
        </w:rPr>
        <w:t xml:space="preserve"> en la propia </w:t>
      </w:r>
      <w:del w:id="126" w:author="Pauli-Chan" w:date="2025-07-09T13:38:00Z">
        <w:r w:rsidRPr="00925B2C" w:rsidDel="00100493">
          <w:rPr>
            <w:rFonts w:ascii="Crimson Text" w:hAnsi="Crimson Text"/>
            <w:color w:val="000000" w:themeColor="text1"/>
            <w:sz w:val="26"/>
            <w:szCs w:val="26"/>
          </w:rPr>
          <w:delText>torre del homenaje</w:delText>
        </w:r>
      </w:del>
      <w:ins w:id="127" w:author="Paula Castrilli" w:date="2025-07-11T21:07:00Z">
        <w:r w:rsidR="00F83B9E">
          <w:rPr>
            <w:rFonts w:ascii="Crimson Text" w:hAnsi="Crimson Text"/>
            <w:color w:val="000000" w:themeColor="text1"/>
            <w:sz w:val="26"/>
            <w:szCs w:val="26"/>
          </w:rPr>
          <w:t>estructura</w:t>
        </w:r>
      </w:ins>
      <w:r w:rsidRPr="00925B2C">
        <w:rPr>
          <w:rFonts w:ascii="Crimson Text" w:hAnsi="Crimson Text"/>
          <w:color w:val="000000" w:themeColor="text1"/>
          <w:sz w:val="26"/>
          <w:szCs w:val="26"/>
        </w:rPr>
        <w:t xml:space="preserve">. La densa niebla </w:t>
      </w:r>
      <w:r w:rsidR="00322EDC" w:rsidRPr="00925B2C">
        <w:rPr>
          <w:rFonts w:ascii="Crimson Text" w:hAnsi="Crimson Text"/>
          <w:color w:val="000000" w:themeColor="text1"/>
          <w:sz w:val="26"/>
          <w:szCs w:val="26"/>
        </w:rPr>
        <w:t>fue acaparando</w:t>
      </w:r>
      <w:r w:rsidRPr="00925B2C">
        <w:rPr>
          <w:rFonts w:ascii="Crimson Text" w:hAnsi="Crimson Text"/>
          <w:color w:val="000000" w:themeColor="text1"/>
          <w:sz w:val="26"/>
          <w:szCs w:val="26"/>
        </w:rPr>
        <w:t xml:space="preserve"> el espacio </w:t>
      </w:r>
      <w:r w:rsidR="00322EDC" w:rsidRPr="00925B2C">
        <w:rPr>
          <w:rFonts w:ascii="Crimson Text" w:hAnsi="Crimson Text"/>
          <w:color w:val="000000" w:themeColor="text1"/>
          <w:sz w:val="26"/>
          <w:szCs w:val="26"/>
        </w:rPr>
        <w:t>hasta convertirse</w:t>
      </w:r>
      <w:r w:rsidRPr="00925B2C">
        <w:rPr>
          <w:rFonts w:ascii="Crimson Text" w:hAnsi="Crimson Text"/>
          <w:color w:val="000000" w:themeColor="text1"/>
          <w:sz w:val="26"/>
          <w:szCs w:val="26"/>
        </w:rPr>
        <w:t xml:space="preserve"> en una amenaza. Eros </w:t>
      </w:r>
      <w:r w:rsidR="00322EDC" w:rsidRPr="00925B2C">
        <w:rPr>
          <w:rFonts w:ascii="Crimson Text" w:hAnsi="Crimson Text"/>
          <w:color w:val="000000" w:themeColor="text1"/>
          <w:sz w:val="26"/>
          <w:szCs w:val="26"/>
        </w:rPr>
        <w:t>respiraba</w:t>
      </w:r>
      <w:r w:rsidRPr="00925B2C">
        <w:rPr>
          <w:rFonts w:ascii="Crimson Text" w:hAnsi="Crimson Text"/>
          <w:color w:val="000000" w:themeColor="text1"/>
          <w:sz w:val="26"/>
          <w:szCs w:val="26"/>
        </w:rPr>
        <w:t xml:space="preserve"> con dificultad y </w:t>
      </w:r>
      <w:r w:rsidR="00682B84" w:rsidRPr="00925B2C">
        <w:rPr>
          <w:rFonts w:ascii="Crimson Text" w:hAnsi="Crimson Text"/>
          <w:color w:val="000000" w:themeColor="text1"/>
          <w:sz w:val="26"/>
          <w:szCs w:val="26"/>
        </w:rPr>
        <w:t>tuvo que</w:t>
      </w:r>
      <w:r w:rsidR="00322EDC" w:rsidRPr="00925B2C">
        <w:rPr>
          <w:rFonts w:ascii="Crimson Text" w:hAnsi="Crimson Text"/>
          <w:color w:val="000000" w:themeColor="text1"/>
          <w:sz w:val="26"/>
          <w:szCs w:val="26"/>
        </w:rPr>
        <w:t xml:space="preserve"> asomarse </w:t>
      </w:r>
      <w:r w:rsidRPr="00925B2C">
        <w:rPr>
          <w:rFonts w:ascii="Crimson Text" w:hAnsi="Crimson Text"/>
          <w:color w:val="000000" w:themeColor="text1"/>
          <w:sz w:val="26"/>
          <w:szCs w:val="26"/>
        </w:rPr>
        <w:t xml:space="preserve">por la grieta para </w:t>
      </w:r>
      <w:r w:rsidR="00322EDC" w:rsidRPr="00925B2C">
        <w:rPr>
          <w:rFonts w:ascii="Crimson Text" w:hAnsi="Crimson Text"/>
          <w:color w:val="000000" w:themeColor="text1"/>
          <w:sz w:val="26"/>
          <w:szCs w:val="26"/>
        </w:rPr>
        <w:t>renovar</w:t>
      </w:r>
      <w:r w:rsidRPr="00925B2C">
        <w:rPr>
          <w:rFonts w:ascii="Crimson Text" w:hAnsi="Crimson Text"/>
          <w:color w:val="000000" w:themeColor="text1"/>
          <w:sz w:val="26"/>
          <w:szCs w:val="26"/>
        </w:rPr>
        <w:t xml:space="preserve"> el aire. Mientras </w:t>
      </w:r>
      <w:del w:id="128" w:author="Paula Castrilli" w:date="2025-07-11T21:08:00Z">
        <w:r w:rsidR="00322EDC" w:rsidRPr="00925B2C" w:rsidDel="00F83B9E">
          <w:rPr>
            <w:rFonts w:ascii="Crimson Text" w:hAnsi="Crimson Text"/>
            <w:color w:val="000000" w:themeColor="text1"/>
            <w:sz w:val="26"/>
            <w:szCs w:val="26"/>
          </w:rPr>
          <w:delText>volvía en sí</w:delText>
        </w:r>
      </w:del>
      <w:ins w:id="129" w:author="Paula Castrilli" w:date="2025-07-11T21:08:00Z">
        <w:r w:rsidR="00F83B9E">
          <w:rPr>
            <w:rFonts w:ascii="Crimson Text" w:hAnsi="Crimson Text"/>
            <w:color w:val="000000" w:themeColor="text1"/>
            <w:sz w:val="26"/>
            <w:szCs w:val="26"/>
          </w:rPr>
          <w:t xml:space="preserve">se esforzaba por </w:t>
        </w:r>
      </w:ins>
      <w:ins w:id="130" w:author="Paula Castrilli" w:date="2025-07-11T21:14:00Z">
        <w:r w:rsidR="00B244F9">
          <w:rPr>
            <w:rFonts w:ascii="Crimson Text" w:hAnsi="Crimson Text"/>
            <w:color w:val="000000" w:themeColor="text1"/>
            <w:sz w:val="26"/>
            <w:szCs w:val="26"/>
          </w:rPr>
          <w:t>respirar</w:t>
        </w:r>
      </w:ins>
      <w:r w:rsidR="00322EDC" w:rsidRPr="00925B2C">
        <w:rPr>
          <w:rFonts w:ascii="Crimson Text" w:hAnsi="Crimson Text"/>
          <w:color w:val="000000" w:themeColor="text1"/>
          <w:sz w:val="26"/>
          <w:szCs w:val="26"/>
        </w:rPr>
        <w:t xml:space="preserve">, </w:t>
      </w:r>
      <w:del w:id="131" w:author="Paula Castrilli" w:date="2025-07-11T21:15:00Z">
        <w:r w:rsidR="00322EDC" w:rsidRPr="00925B2C" w:rsidDel="00B244F9">
          <w:rPr>
            <w:rFonts w:ascii="Crimson Text" w:hAnsi="Crimson Text"/>
            <w:color w:val="000000" w:themeColor="text1"/>
            <w:sz w:val="26"/>
            <w:szCs w:val="26"/>
          </w:rPr>
          <w:delText>advirtió</w:delText>
        </w:r>
        <w:r w:rsidRPr="00925B2C" w:rsidDel="00B244F9">
          <w:rPr>
            <w:rFonts w:ascii="Crimson Text" w:hAnsi="Crimson Text"/>
            <w:color w:val="000000" w:themeColor="text1"/>
            <w:sz w:val="26"/>
            <w:szCs w:val="26"/>
          </w:rPr>
          <w:delText xml:space="preserve"> el </w:delText>
        </w:r>
        <w:r w:rsidR="001E1B65" w:rsidRPr="00925B2C" w:rsidDel="00B244F9">
          <w:rPr>
            <w:rFonts w:ascii="Crimson Text" w:hAnsi="Crimson Text"/>
            <w:color w:val="000000" w:themeColor="text1"/>
            <w:sz w:val="26"/>
            <w:szCs w:val="26"/>
          </w:rPr>
          <w:delText>panorama externo</w:delText>
        </w:r>
      </w:del>
      <w:ins w:id="132" w:author="Paula Castrilli" w:date="2025-07-11T21:15:00Z">
        <w:r w:rsidR="00B244F9">
          <w:rPr>
            <w:rFonts w:ascii="Crimson Text" w:hAnsi="Crimson Text"/>
            <w:color w:val="000000" w:themeColor="text1"/>
            <w:sz w:val="26"/>
            <w:szCs w:val="26"/>
          </w:rPr>
          <w:t>logró distinguir el exterior</w:t>
        </w:r>
      </w:ins>
      <w:del w:id="133" w:author="Paula Castrilli" w:date="2025-07-11T21:15:00Z">
        <w:r w:rsidRPr="00925B2C" w:rsidDel="00B244F9">
          <w:rPr>
            <w:rFonts w:ascii="Crimson Text" w:hAnsi="Crimson Text"/>
            <w:color w:val="000000" w:themeColor="text1"/>
            <w:sz w:val="26"/>
            <w:szCs w:val="26"/>
          </w:rPr>
          <w:delText xml:space="preserve">, el </w:delText>
        </w:r>
        <w:r w:rsidR="001E1B65" w:rsidRPr="00925B2C" w:rsidDel="00B244F9">
          <w:rPr>
            <w:rFonts w:ascii="Crimson Text" w:hAnsi="Crimson Text"/>
            <w:color w:val="000000" w:themeColor="text1"/>
            <w:sz w:val="26"/>
            <w:szCs w:val="26"/>
          </w:rPr>
          <w:delText>marco</w:delText>
        </w:r>
      </w:del>
      <w:ins w:id="134" w:author="Paula Castrilli" w:date="2025-07-11T21:15:00Z">
        <w:r w:rsidR="00B244F9">
          <w:rPr>
            <w:rFonts w:ascii="Crimson Text" w:hAnsi="Crimson Text"/>
            <w:color w:val="000000" w:themeColor="text1"/>
            <w:sz w:val="26"/>
            <w:szCs w:val="26"/>
          </w:rPr>
          <w:t>. El panorama se volvía</w:t>
        </w:r>
      </w:ins>
      <w:del w:id="135" w:author="Paula Castrilli" w:date="2025-07-11T21:15:00Z">
        <w:r w:rsidR="001E1B65" w:rsidRPr="00925B2C" w:rsidDel="00B244F9">
          <w:rPr>
            <w:rFonts w:ascii="Crimson Text" w:hAnsi="Crimson Text"/>
            <w:color w:val="000000" w:themeColor="text1"/>
            <w:sz w:val="26"/>
            <w:szCs w:val="26"/>
          </w:rPr>
          <w:delText xml:space="preserve"> era</w:delText>
        </w:r>
      </w:del>
      <w:r w:rsidRPr="00925B2C">
        <w:rPr>
          <w:rFonts w:ascii="Crimson Text" w:hAnsi="Crimson Text"/>
          <w:color w:val="000000" w:themeColor="text1"/>
          <w:sz w:val="26"/>
          <w:szCs w:val="26"/>
        </w:rPr>
        <w:t xml:space="preserve"> cada vez más </w:t>
      </w:r>
      <w:r w:rsidR="001E1B65" w:rsidRPr="00925B2C">
        <w:rPr>
          <w:rFonts w:ascii="Crimson Text" w:hAnsi="Crimson Text"/>
          <w:color w:val="000000" w:themeColor="text1"/>
          <w:sz w:val="26"/>
          <w:szCs w:val="26"/>
        </w:rPr>
        <w:t>alarmante</w:t>
      </w:r>
      <w:r w:rsidRPr="00925B2C">
        <w:rPr>
          <w:rFonts w:ascii="Crimson Text" w:hAnsi="Crimson Text"/>
          <w:color w:val="000000" w:themeColor="text1"/>
          <w:sz w:val="26"/>
          <w:szCs w:val="26"/>
        </w:rPr>
        <w:t xml:space="preserve">. </w:t>
      </w:r>
      <w:r w:rsidR="001E1B65" w:rsidRPr="00925B2C">
        <w:rPr>
          <w:rFonts w:ascii="Crimson Text" w:hAnsi="Crimson Text"/>
          <w:color w:val="000000" w:themeColor="text1"/>
          <w:sz w:val="26"/>
          <w:szCs w:val="26"/>
        </w:rPr>
        <w:t>Decenas</w:t>
      </w:r>
      <w:r w:rsidRPr="00925B2C">
        <w:rPr>
          <w:rFonts w:ascii="Crimson Text" w:hAnsi="Crimson Text"/>
          <w:color w:val="000000" w:themeColor="text1"/>
          <w:sz w:val="26"/>
          <w:szCs w:val="26"/>
        </w:rPr>
        <w:t xml:space="preserve"> de soldados del norte trepa</w:t>
      </w:r>
      <w:r w:rsidR="00F66AC3" w:rsidRPr="00925B2C">
        <w:rPr>
          <w:rFonts w:ascii="Crimson Text" w:hAnsi="Crimson Text"/>
          <w:color w:val="000000" w:themeColor="text1"/>
          <w:sz w:val="26"/>
          <w:szCs w:val="26"/>
        </w:rPr>
        <w:t xml:space="preserve">ban </w:t>
      </w:r>
      <w:r w:rsidR="001E1B65" w:rsidRPr="00925B2C">
        <w:rPr>
          <w:rFonts w:ascii="Crimson Text" w:hAnsi="Crimson Text"/>
          <w:color w:val="000000" w:themeColor="text1"/>
          <w:sz w:val="26"/>
          <w:szCs w:val="26"/>
        </w:rPr>
        <w:t>los muros</w:t>
      </w:r>
      <w:r w:rsidRPr="00925B2C">
        <w:rPr>
          <w:rFonts w:ascii="Crimson Text" w:hAnsi="Crimson Text"/>
          <w:color w:val="000000" w:themeColor="text1"/>
          <w:sz w:val="26"/>
          <w:szCs w:val="26"/>
        </w:rPr>
        <w:t xml:space="preserve"> del </w:t>
      </w:r>
      <w:r w:rsidR="00F66AC3" w:rsidRPr="00925B2C">
        <w:rPr>
          <w:rFonts w:ascii="Crimson Text" w:hAnsi="Crimson Text"/>
          <w:color w:val="000000" w:themeColor="text1"/>
          <w:sz w:val="26"/>
          <w:szCs w:val="26"/>
        </w:rPr>
        <w:t xml:space="preserve">fuerte </w:t>
      </w:r>
      <w:r w:rsidR="001E1B65" w:rsidRPr="00925B2C">
        <w:rPr>
          <w:rFonts w:ascii="Crimson Text" w:hAnsi="Crimson Text"/>
          <w:color w:val="000000" w:themeColor="text1"/>
          <w:sz w:val="26"/>
          <w:szCs w:val="26"/>
        </w:rPr>
        <w:t>con intensión de adentrase</w:t>
      </w:r>
      <w:r w:rsidR="00F66AC3" w:rsidRPr="00925B2C">
        <w:rPr>
          <w:rFonts w:ascii="Crimson Text" w:hAnsi="Crimson Text"/>
          <w:color w:val="000000" w:themeColor="text1"/>
          <w:sz w:val="26"/>
          <w:szCs w:val="26"/>
        </w:rPr>
        <w:t xml:space="preserve">. </w:t>
      </w:r>
      <w:r w:rsidR="001E1B65" w:rsidRPr="00925B2C">
        <w:rPr>
          <w:rFonts w:ascii="Crimson Text" w:hAnsi="Crimson Text"/>
          <w:color w:val="000000" w:themeColor="text1"/>
          <w:sz w:val="26"/>
          <w:szCs w:val="26"/>
        </w:rPr>
        <w:t>L</w:t>
      </w:r>
      <w:r w:rsidR="00F66AC3" w:rsidRPr="00925B2C">
        <w:rPr>
          <w:rFonts w:ascii="Crimson Text" w:hAnsi="Crimson Text"/>
          <w:color w:val="000000" w:themeColor="text1"/>
          <w:sz w:val="26"/>
          <w:szCs w:val="26"/>
        </w:rPr>
        <w:t xml:space="preserve">os guardias </w:t>
      </w:r>
      <w:r w:rsidR="001E1B65" w:rsidRPr="00925B2C">
        <w:rPr>
          <w:rFonts w:ascii="Crimson Text" w:hAnsi="Crimson Text"/>
          <w:color w:val="000000" w:themeColor="text1"/>
          <w:sz w:val="26"/>
          <w:szCs w:val="26"/>
        </w:rPr>
        <w:t>luchaban</w:t>
      </w:r>
      <w:r w:rsidR="00F66AC3" w:rsidRPr="00925B2C">
        <w:rPr>
          <w:rFonts w:ascii="Crimson Text" w:hAnsi="Crimson Text"/>
          <w:color w:val="000000" w:themeColor="text1"/>
          <w:sz w:val="26"/>
          <w:szCs w:val="26"/>
        </w:rPr>
        <w:t xml:space="preserve"> por replegarlos, </w:t>
      </w:r>
      <w:r w:rsidR="001E1B65" w:rsidRPr="00925B2C">
        <w:rPr>
          <w:rFonts w:ascii="Crimson Text" w:hAnsi="Crimson Text"/>
          <w:color w:val="000000" w:themeColor="text1"/>
          <w:sz w:val="26"/>
          <w:szCs w:val="26"/>
        </w:rPr>
        <w:t xml:space="preserve">pero </w:t>
      </w:r>
      <w:r w:rsidR="00F66AC3" w:rsidRPr="00925B2C">
        <w:rPr>
          <w:rFonts w:ascii="Crimson Text" w:hAnsi="Crimson Text"/>
          <w:color w:val="000000" w:themeColor="text1"/>
          <w:sz w:val="26"/>
          <w:szCs w:val="26"/>
        </w:rPr>
        <w:t xml:space="preserve">la </w:t>
      </w:r>
      <w:r w:rsidR="001E1B65" w:rsidRPr="00925B2C">
        <w:rPr>
          <w:rFonts w:ascii="Crimson Text" w:hAnsi="Crimson Text"/>
          <w:color w:val="000000" w:themeColor="text1"/>
          <w:sz w:val="26"/>
          <w:szCs w:val="26"/>
        </w:rPr>
        <w:t xml:space="preserve">resistencia no era </w:t>
      </w:r>
      <w:r w:rsidR="00FD54D7" w:rsidRPr="00925B2C">
        <w:rPr>
          <w:rFonts w:ascii="Crimson Text" w:hAnsi="Crimson Text"/>
          <w:color w:val="000000" w:themeColor="text1"/>
          <w:sz w:val="26"/>
          <w:szCs w:val="26"/>
        </w:rPr>
        <w:t>suficiente</w:t>
      </w:r>
      <w:r w:rsidR="001E1B65" w:rsidRPr="00925B2C">
        <w:rPr>
          <w:rFonts w:ascii="Crimson Text" w:hAnsi="Crimson Text"/>
          <w:color w:val="000000" w:themeColor="text1"/>
          <w:sz w:val="26"/>
          <w:szCs w:val="26"/>
        </w:rPr>
        <w:t>. L</w:t>
      </w:r>
      <w:r w:rsidR="00F66AC3" w:rsidRPr="00925B2C">
        <w:rPr>
          <w:rFonts w:ascii="Crimson Text" w:hAnsi="Crimson Text"/>
          <w:color w:val="000000" w:themeColor="text1"/>
          <w:sz w:val="26"/>
          <w:szCs w:val="26"/>
        </w:rPr>
        <w:t xml:space="preserve">as filas del norte continuaban </w:t>
      </w:r>
      <w:r w:rsidR="001E1B65" w:rsidRPr="00925B2C">
        <w:rPr>
          <w:rFonts w:ascii="Crimson Text" w:hAnsi="Crimson Text"/>
          <w:color w:val="000000" w:themeColor="text1"/>
          <w:sz w:val="26"/>
          <w:szCs w:val="26"/>
        </w:rPr>
        <w:t>sumando</w:t>
      </w:r>
      <w:r w:rsidR="00F66AC3" w:rsidRPr="00925B2C">
        <w:rPr>
          <w:rFonts w:ascii="Crimson Text" w:hAnsi="Crimson Text"/>
          <w:color w:val="000000" w:themeColor="text1"/>
          <w:sz w:val="26"/>
          <w:szCs w:val="26"/>
        </w:rPr>
        <w:t xml:space="preserve"> guerreros </w:t>
      </w:r>
      <w:r w:rsidR="001E1B65" w:rsidRPr="00925B2C">
        <w:rPr>
          <w:rFonts w:ascii="Crimson Text" w:hAnsi="Crimson Text"/>
          <w:color w:val="000000" w:themeColor="text1"/>
          <w:sz w:val="26"/>
          <w:szCs w:val="26"/>
        </w:rPr>
        <w:t>y comprometían</w:t>
      </w:r>
      <w:r w:rsidR="00F66AC3" w:rsidRPr="00925B2C">
        <w:rPr>
          <w:rFonts w:ascii="Crimson Text" w:hAnsi="Crimson Text"/>
          <w:color w:val="000000" w:themeColor="text1"/>
          <w:sz w:val="26"/>
          <w:szCs w:val="26"/>
        </w:rPr>
        <w:t xml:space="preserve"> seriamente la </w:t>
      </w:r>
      <w:r w:rsidR="001E1B65" w:rsidRPr="00925B2C">
        <w:rPr>
          <w:rFonts w:ascii="Crimson Text" w:hAnsi="Crimson Text"/>
          <w:color w:val="000000" w:themeColor="text1"/>
          <w:sz w:val="26"/>
          <w:szCs w:val="26"/>
        </w:rPr>
        <w:t>defensa</w:t>
      </w:r>
      <w:r w:rsidR="00F66AC3" w:rsidRPr="00925B2C">
        <w:rPr>
          <w:rFonts w:ascii="Crimson Text" w:hAnsi="Crimson Text"/>
          <w:color w:val="000000" w:themeColor="text1"/>
          <w:sz w:val="26"/>
          <w:szCs w:val="26"/>
        </w:rPr>
        <w:t>.</w:t>
      </w:r>
    </w:p>
    <w:p w:rsidR="00F66AC3" w:rsidRPr="00925B2C" w:rsidRDefault="001E1B65" w:rsidP="00AB366E">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Eros se propuso escapar del </w:t>
      </w:r>
      <w:r w:rsidR="002302AA" w:rsidRPr="00925B2C">
        <w:rPr>
          <w:rFonts w:ascii="Crimson Text" w:hAnsi="Crimson Text"/>
          <w:color w:val="000000" w:themeColor="text1"/>
          <w:sz w:val="26"/>
          <w:szCs w:val="26"/>
        </w:rPr>
        <w:t>lugar a cualquier precio. Se llenó de valor y abordó la abertura</w:t>
      </w:r>
      <w:del w:id="136" w:author="Paula Castrilli" w:date="2025-07-11T21:27:00Z">
        <w:r w:rsidR="002302AA" w:rsidRPr="00925B2C" w:rsidDel="00916BF2">
          <w:rPr>
            <w:rFonts w:ascii="Crimson Text" w:hAnsi="Crimson Text"/>
            <w:color w:val="000000" w:themeColor="text1"/>
            <w:sz w:val="26"/>
            <w:szCs w:val="26"/>
          </w:rPr>
          <w:delText>, volcó</w:delText>
        </w:r>
      </w:del>
      <w:ins w:id="137" w:author="Paula Castrilli" w:date="2025-07-11T21:27:00Z">
        <w:r w:rsidR="00916BF2">
          <w:rPr>
            <w:rFonts w:ascii="Crimson Text" w:hAnsi="Crimson Text"/>
            <w:color w:val="000000" w:themeColor="text1"/>
            <w:sz w:val="26"/>
            <w:szCs w:val="26"/>
          </w:rPr>
          <w:t>. Volcó</w:t>
        </w:r>
      </w:ins>
      <w:r w:rsidR="002302AA" w:rsidRPr="00925B2C">
        <w:rPr>
          <w:rFonts w:ascii="Crimson Text" w:hAnsi="Crimson Text"/>
          <w:color w:val="000000" w:themeColor="text1"/>
          <w:sz w:val="26"/>
          <w:szCs w:val="26"/>
        </w:rPr>
        <w:t xml:space="preserve"> parte de su cuerpo hacía el abismo</w:t>
      </w:r>
      <w:del w:id="138" w:author="Paula Castrilli" w:date="2025-07-11T21:27:00Z">
        <w:r w:rsidR="002302AA" w:rsidRPr="00925B2C" w:rsidDel="00916BF2">
          <w:rPr>
            <w:rFonts w:ascii="Crimson Text" w:hAnsi="Crimson Text"/>
            <w:color w:val="000000" w:themeColor="text1"/>
            <w:sz w:val="26"/>
            <w:szCs w:val="26"/>
          </w:rPr>
          <w:delText>,</w:delText>
        </w:r>
      </w:del>
      <w:r w:rsidR="002302AA" w:rsidRPr="00925B2C">
        <w:rPr>
          <w:rFonts w:ascii="Crimson Text" w:hAnsi="Crimson Text"/>
          <w:color w:val="000000" w:themeColor="text1"/>
          <w:sz w:val="26"/>
          <w:szCs w:val="26"/>
        </w:rPr>
        <w:t xml:space="preserve"> y se preparó para el descenso. </w:t>
      </w:r>
      <w:r w:rsidR="002038E9" w:rsidRPr="00925B2C">
        <w:rPr>
          <w:rFonts w:ascii="Crimson Text" w:hAnsi="Crimson Text"/>
          <w:color w:val="000000" w:themeColor="text1"/>
          <w:sz w:val="26"/>
          <w:szCs w:val="26"/>
        </w:rPr>
        <w:t>A fin de cuentas</w:t>
      </w:r>
      <w:r w:rsidR="00FD54D7" w:rsidRPr="00925B2C">
        <w:rPr>
          <w:rFonts w:ascii="Crimson Text" w:hAnsi="Crimson Text"/>
          <w:color w:val="000000" w:themeColor="text1"/>
          <w:sz w:val="26"/>
          <w:szCs w:val="26"/>
        </w:rPr>
        <w:t xml:space="preserve">, </w:t>
      </w:r>
      <w:del w:id="139" w:author="Paula Castrilli" w:date="2025-07-11T21:28:00Z">
        <w:r w:rsidR="00FD54D7" w:rsidRPr="00925B2C" w:rsidDel="00916BF2">
          <w:rPr>
            <w:rFonts w:ascii="Crimson Text" w:hAnsi="Crimson Text"/>
            <w:color w:val="000000" w:themeColor="text1"/>
            <w:sz w:val="26"/>
            <w:szCs w:val="26"/>
          </w:rPr>
          <w:delText>debió tomar l</w:delText>
        </w:r>
        <w:r w:rsidR="002302AA" w:rsidRPr="00925B2C" w:rsidDel="00916BF2">
          <w:rPr>
            <w:rFonts w:ascii="Crimson Text" w:hAnsi="Crimson Text"/>
            <w:color w:val="000000" w:themeColor="text1"/>
            <w:sz w:val="26"/>
            <w:szCs w:val="26"/>
          </w:rPr>
          <w:delText xml:space="preserve">a decisión que </w:delText>
        </w:r>
      </w:del>
      <w:r w:rsidR="002302AA" w:rsidRPr="00925B2C">
        <w:rPr>
          <w:rFonts w:ascii="Crimson Text" w:hAnsi="Crimson Text"/>
          <w:color w:val="000000" w:themeColor="text1"/>
          <w:sz w:val="26"/>
          <w:szCs w:val="26"/>
        </w:rPr>
        <w:t>había postergado</w:t>
      </w:r>
      <w:ins w:id="140" w:author="Paula Castrilli" w:date="2025-07-11T21:28:00Z">
        <w:r w:rsidR="00916BF2">
          <w:rPr>
            <w:rFonts w:ascii="Crimson Text" w:hAnsi="Crimson Text"/>
            <w:color w:val="000000" w:themeColor="text1"/>
            <w:sz w:val="26"/>
            <w:szCs w:val="26"/>
          </w:rPr>
          <w:t xml:space="preserve"> esa decisión</w:t>
        </w:r>
      </w:ins>
      <w:r w:rsidR="002302AA" w:rsidRPr="00925B2C">
        <w:rPr>
          <w:rFonts w:ascii="Crimson Text" w:hAnsi="Crimson Text"/>
          <w:color w:val="000000" w:themeColor="text1"/>
          <w:sz w:val="26"/>
          <w:szCs w:val="26"/>
        </w:rPr>
        <w:t xml:space="preserve"> durante días.</w:t>
      </w:r>
    </w:p>
    <w:p w:rsidR="002302AA" w:rsidRPr="00925B2C" w:rsidRDefault="002B3994" w:rsidP="00AB366E">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Inevitablement</w:t>
      </w:r>
      <w:r w:rsidR="002302AA" w:rsidRPr="00925B2C">
        <w:rPr>
          <w:rFonts w:ascii="Crimson Text" w:hAnsi="Crimson Text"/>
          <w:color w:val="000000" w:themeColor="text1"/>
          <w:sz w:val="26"/>
          <w:szCs w:val="26"/>
        </w:rPr>
        <w:t xml:space="preserve">e, miró hacia abajo y </w:t>
      </w:r>
      <w:r w:rsidR="00682B84" w:rsidRPr="00925B2C">
        <w:rPr>
          <w:rFonts w:ascii="Crimson Text" w:hAnsi="Crimson Text"/>
          <w:color w:val="000000" w:themeColor="text1"/>
          <w:sz w:val="26"/>
          <w:szCs w:val="26"/>
        </w:rPr>
        <w:t>percibió</w:t>
      </w:r>
      <w:r w:rsidR="002302AA" w:rsidRPr="00925B2C">
        <w:rPr>
          <w:rFonts w:ascii="Crimson Text" w:hAnsi="Crimson Text"/>
          <w:color w:val="000000" w:themeColor="text1"/>
          <w:sz w:val="26"/>
          <w:szCs w:val="26"/>
        </w:rPr>
        <w:t xml:space="preserve"> la profundidad de la pendiente, la altura lo estremeci</w:t>
      </w:r>
      <w:r w:rsidR="002F2A82" w:rsidRPr="00925B2C">
        <w:rPr>
          <w:rFonts w:ascii="Crimson Text" w:hAnsi="Crimson Text"/>
          <w:color w:val="000000" w:themeColor="text1"/>
          <w:sz w:val="26"/>
          <w:szCs w:val="26"/>
        </w:rPr>
        <w:t>ó por completo. Cerró los ojos</w:t>
      </w:r>
      <w:r w:rsidR="002302AA" w:rsidRPr="00925B2C">
        <w:rPr>
          <w:rFonts w:ascii="Crimson Text" w:hAnsi="Crimson Text"/>
          <w:color w:val="000000" w:themeColor="text1"/>
          <w:sz w:val="26"/>
          <w:szCs w:val="26"/>
        </w:rPr>
        <w:t xml:space="preserve"> y se tomó un </w:t>
      </w:r>
      <w:r w:rsidR="002F2A82" w:rsidRPr="00925B2C">
        <w:rPr>
          <w:rFonts w:ascii="Crimson Text" w:hAnsi="Crimson Text"/>
          <w:color w:val="000000" w:themeColor="text1"/>
          <w:sz w:val="26"/>
          <w:szCs w:val="26"/>
        </w:rPr>
        <w:t>instante</w:t>
      </w:r>
      <w:r w:rsidR="002302AA" w:rsidRPr="00925B2C">
        <w:rPr>
          <w:rFonts w:ascii="Crimson Text" w:hAnsi="Crimson Text"/>
          <w:color w:val="000000" w:themeColor="text1"/>
          <w:sz w:val="26"/>
          <w:szCs w:val="26"/>
        </w:rPr>
        <w:t xml:space="preserve"> para tranquilizase. </w:t>
      </w:r>
      <w:r w:rsidR="00682B84" w:rsidRPr="00925B2C">
        <w:rPr>
          <w:rFonts w:ascii="Crimson Text" w:hAnsi="Crimson Text"/>
          <w:color w:val="000000" w:themeColor="text1"/>
          <w:sz w:val="26"/>
          <w:szCs w:val="26"/>
        </w:rPr>
        <w:t>Tenía que seguir adelante, a pesar de</w:t>
      </w:r>
      <w:r w:rsidR="002302AA" w:rsidRPr="00925B2C">
        <w:rPr>
          <w:rFonts w:ascii="Crimson Text" w:hAnsi="Crimson Text"/>
          <w:color w:val="000000" w:themeColor="text1"/>
          <w:sz w:val="26"/>
          <w:szCs w:val="26"/>
        </w:rPr>
        <w:t xml:space="preserve"> que sus </w:t>
      </w:r>
      <w:del w:id="141" w:author="Paula Castrilli" w:date="2025-07-11T21:28:00Z">
        <w:r w:rsidR="002302AA" w:rsidRPr="00925B2C" w:rsidDel="00916BF2">
          <w:rPr>
            <w:rFonts w:ascii="Crimson Text" w:hAnsi="Crimson Text"/>
            <w:color w:val="000000" w:themeColor="text1"/>
            <w:sz w:val="26"/>
            <w:szCs w:val="26"/>
          </w:rPr>
          <w:delText xml:space="preserve">chances </w:delText>
        </w:r>
      </w:del>
      <w:ins w:id="142" w:author="Paula Castrilli" w:date="2025-07-11T21:28:00Z">
        <w:r w:rsidR="00916BF2">
          <w:rPr>
            <w:rFonts w:ascii="Crimson Text" w:hAnsi="Crimson Text"/>
            <w:color w:val="000000" w:themeColor="text1"/>
            <w:sz w:val="26"/>
            <w:szCs w:val="26"/>
          </w:rPr>
          <w:t>posibilidades</w:t>
        </w:r>
        <w:r w:rsidR="00916BF2" w:rsidRPr="00925B2C">
          <w:rPr>
            <w:rFonts w:ascii="Crimson Text" w:hAnsi="Crimson Text"/>
            <w:color w:val="000000" w:themeColor="text1"/>
            <w:sz w:val="26"/>
            <w:szCs w:val="26"/>
          </w:rPr>
          <w:t xml:space="preserve"> </w:t>
        </w:r>
      </w:ins>
      <w:r w:rsidR="002302AA" w:rsidRPr="00925B2C">
        <w:rPr>
          <w:rFonts w:ascii="Crimson Text" w:hAnsi="Crimson Text"/>
          <w:color w:val="000000" w:themeColor="text1"/>
          <w:sz w:val="26"/>
          <w:szCs w:val="26"/>
        </w:rPr>
        <w:t>de supervivencia eran escasas</w:t>
      </w:r>
      <w:r w:rsidR="00682B84" w:rsidRPr="00925B2C">
        <w:rPr>
          <w:rFonts w:ascii="Crimson Text" w:hAnsi="Crimson Text"/>
          <w:color w:val="000000" w:themeColor="text1"/>
          <w:sz w:val="26"/>
          <w:szCs w:val="26"/>
        </w:rPr>
        <w:t>. Sabía</w:t>
      </w:r>
      <w:r w:rsidR="002302AA" w:rsidRPr="00925B2C">
        <w:rPr>
          <w:rFonts w:ascii="Crimson Text" w:hAnsi="Crimson Text"/>
          <w:color w:val="000000" w:themeColor="text1"/>
          <w:sz w:val="26"/>
          <w:szCs w:val="26"/>
        </w:rPr>
        <w:t xml:space="preserve"> </w:t>
      </w:r>
      <w:r w:rsidR="002F2A82" w:rsidRPr="00925B2C">
        <w:rPr>
          <w:rFonts w:ascii="Crimson Text" w:hAnsi="Crimson Text"/>
          <w:color w:val="000000" w:themeColor="text1"/>
          <w:sz w:val="26"/>
          <w:szCs w:val="26"/>
        </w:rPr>
        <w:t>que,</w:t>
      </w:r>
      <w:r w:rsidR="002302AA" w:rsidRPr="00925B2C">
        <w:rPr>
          <w:rFonts w:ascii="Crimson Text" w:hAnsi="Crimson Text"/>
          <w:color w:val="000000" w:themeColor="text1"/>
          <w:sz w:val="26"/>
          <w:szCs w:val="26"/>
        </w:rPr>
        <w:t xml:space="preserve"> </w:t>
      </w:r>
      <w:r w:rsidR="00682B84" w:rsidRPr="00925B2C">
        <w:rPr>
          <w:rFonts w:ascii="Crimson Text" w:hAnsi="Crimson Text"/>
          <w:color w:val="000000" w:themeColor="text1"/>
          <w:sz w:val="26"/>
          <w:szCs w:val="26"/>
        </w:rPr>
        <w:t xml:space="preserve">de </w:t>
      </w:r>
      <w:r w:rsidR="002F2A82" w:rsidRPr="00925B2C">
        <w:rPr>
          <w:rFonts w:ascii="Crimson Text" w:hAnsi="Crimson Text"/>
          <w:color w:val="000000" w:themeColor="text1"/>
          <w:sz w:val="26"/>
          <w:szCs w:val="26"/>
        </w:rPr>
        <w:t xml:space="preserve">resistir </w:t>
      </w:r>
      <w:del w:id="143" w:author="Paula Castrilli" w:date="2025-07-11T21:31:00Z">
        <w:r w:rsidR="002F2A82" w:rsidRPr="00925B2C" w:rsidDel="00916BF2">
          <w:rPr>
            <w:rFonts w:ascii="Crimson Text" w:hAnsi="Crimson Text"/>
            <w:color w:val="000000" w:themeColor="text1"/>
            <w:sz w:val="26"/>
            <w:szCs w:val="26"/>
          </w:rPr>
          <w:delText>la</w:delText>
        </w:r>
        <w:r w:rsidR="002302AA" w:rsidRPr="00925B2C" w:rsidDel="00916BF2">
          <w:rPr>
            <w:rFonts w:ascii="Crimson Text" w:hAnsi="Crimson Text"/>
            <w:color w:val="000000" w:themeColor="text1"/>
            <w:sz w:val="26"/>
            <w:szCs w:val="26"/>
          </w:rPr>
          <w:delText xml:space="preserve"> </w:delText>
        </w:r>
        <w:r w:rsidR="00682B84" w:rsidRPr="00925B2C" w:rsidDel="00916BF2">
          <w:rPr>
            <w:rFonts w:ascii="Crimson Text" w:hAnsi="Crimson Text"/>
            <w:color w:val="000000" w:themeColor="text1"/>
            <w:sz w:val="26"/>
            <w:szCs w:val="26"/>
          </w:rPr>
          <w:delText>escala</w:delText>
        </w:r>
        <w:r w:rsidR="002F2A82" w:rsidRPr="00925B2C" w:rsidDel="00916BF2">
          <w:rPr>
            <w:rFonts w:ascii="Crimson Text" w:hAnsi="Crimson Text"/>
            <w:color w:val="000000" w:themeColor="text1"/>
            <w:sz w:val="26"/>
            <w:szCs w:val="26"/>
          </w:rPr>
          <w:delText>da</w:delText>
        </w:r>
        <w:r w:rsidR="00682B84" w:rsidRPr="00925B2C" w:rsidDel="00916BF2">
          <w:rPr>
            <w:rFonts w:ascii="Crimson Text" w:hAnsi="Crimson Text"/>
            <w:color w:val="000000" w:themeColor="text1"/>
            <w:sz w:val="26"/>
            <w:szCs w:val="26"/>
          </w:rPr>
          <w:delText xml:space="preserve"> en</w:delText>
        </w:r>
      </w:del>
      <w:ins w:id="144" w:author="Paula Castrilli" w:date="2025-07-11T21:31:00Z">
        <w:r w:rsidR="00916BF2">
          <w:rPr>
            <w:rFonts w:ascii="Crimson Text" w:hAnsi="Crimson Text"/>
            <w:color w:val="000000" w:themeColor="text1"/>
            <w:sz w:val="26"/>
            <w:szCs w:val="26"/>
          </w:rPr>
          <w:t>el</w:t>
        </w:r>
      </w:ins>
      <w:r w:rsidR="00682B84" w:rsidRPr="00925B2C">
        <w:rPr>
          <w:rFonts w:ascii="Crimson Text" w:hAnsi="Crimson Text"/>
          <w:color w:val="000000" w:themeColor="text1"/>
          <w:sz w:val="26"/>
          <w:szCs w:val="26"/>
        </w:rPr>
        <w:t xml:space="preserve"> descenso</w:t>
      </w:r>
      <w:r w:rsidR="002302AA" w:rsidRPr="00925B2C">
        <w:rPr>
          <w:rFonts w:ascii="Crimson Text" w:hAnsi="Crimson Text"/>
          <w:color w:val="000000" w:themeColor="text1"/>
          <w:sz w:val="26"/>
          <w:szCs w:val="26"/>
        </w:rPr>
        <w:t xml:space="preserve">, habría un ejército enemigo esperándolo ahí abajo. </w:t>
      </w:r>
      <w:del w:id="145" w:author="Paula Castrilli" w:date="2025-07-11T21:31:00Z">
        <w:r w:rsidR="002038E9" w:rsidRPr="00925B2C" w:rsidDel="00916BF2">
          <w:rPr>
            <w:rFonts w:ascii="Crimson Text" w:hAnsi="Crimson Text"/>
            <w:color w:val="000000" w:themeColor="text1"/>
            <w:sz w:val="26"/>
            <w:szCs w:val="26"/>
          </w:rPr>
          <w:delText>Más allá de eso</w:delText>
        </w:r>
      </w:del>
      <w:ins w:id="146" w:author="Paula Castrilli" w:date="2025-07-11T21:32:00Z">
        <w:r w:rsidR="00916BF2">
          <w:rPr>
            <w:rFonts w:ascii="Crimson Text" w:hAnsi="Crimson Text"/>
            <w:color w:val="000000" w:themeColor="text1"/>
            <w:sz w:val="26"/>
            <w:szCs w:val="26"/>
          </w:rPr>
          <w:t>Aun</w:t>
        </w:r>
      </w:ins>
      <w:ins w:id="147" w:author="Paula Castrilli" w:date="2025-07-11T21:31:00Z">
        <w:r w:rsidR="00916BF2">
          <w:rPr>
            <w:rFonts w:ascii="Crimson Text" w:hAnsi="Crimson Text"/>
            <w:color w:val="000000" w:themeColor="text1"/>
            <w:sz w:val="26"/>
            <w:szCs w:val="26"/>
          </w:rPr>
          <w:t xml:space="preserve"> así</w:t>
        </w:r>
      </w:ins>
      <w:r w:rsidR="002038E9" w:rsidRPr="00925B2C">
        <w:rPr>
          <w:rFonts w:ascii="Crimson Text" w:hAnsi="Crimson Text"/>
          <w:color w:val="000000" w:themeColor="text1"/>
          <w:sz w:val="26"/>
          <w:szCs w:val="26"/>
        </w:rPr>
        <w:t>, hasta el momento, la única salida era</w:t>
      </w:r>
      <w:r w:rsidR="00682B84" w:rsidRPr="00925B2C">
        <w:rPr>
          <w:rFonts w:ascii="Crimson Text" w:hAnsi="Crimson Text"/>
          <w:color w:val="000000" w:themeColor="text1"/>
          <w:sz w:val="26"/>
          <w:szCs w:val="26"/>
        </w:rPr>
        <w:t xml:space="preserve"> intentarlo</w:t>
      </w:r>
      <w:r w:rsidR="00DA778A" w:rsidRPr="00925B2C">
        <w:rPr>
          <w:rFonts w:ascii="Crimson Text" w:hAnsi="Crimson Text"/>
          <w:color w:val="000000" w:themeColor="text1"/>
          <w:sz w:val="26"/>
          <w:szCs w:val="26"/>
        </w:rPr>
        <w:t>.</w:t>
      </w:r>
    </w:p>
    <w:p w:rsidR="00DA778A" w:rsidRPr="00925B2C" w:rsidRDefault="00DA778A" w:rsidP="00AB366E">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Antes de que retomara el </w:t>
      </w:r>
      <w:r w:rsidR="00835E93" w:rsidRPr="00925B2C">
        <w:rPr>
          <w:rFonts w:ascii="Crimson Text" w:hAnsi="Crimson Text"/>
          <w:color w:val="000000" w:themeColor="text1"/>
          <w:sz w:val="26"/>
          <w:szCs w:val="26"/>
        </w:rPr>
        <w:t>curso</w:t>
      </w:r>
      <w:r w:rsidRPr="00925B2C">
        <w:rPr>
          <w:rFonts w:ascii="Crimson Text" w:hAnsi="Crimson Text"/>
          <w:color w:val="000000" w:themeColor="text1"/>
          <w:sz w:val="26"/>
          <w:szCs w:val="26"/>
        </w:rPr>
        <w:t>, oyó una voz que provenía desde el interior de la prisión.</w:t>
      </w:r>
    </w:p>
    <w:p w:rsidR="00916BF2" w:rsidRDefault="00100493" w:rsidP="00AB366E">
      <w:pPr>
        <w:tabs>
          <w:tab w:val="left" w:pos="2179"/>
        </w:tabs>
        <w:spacing w:after="0"/>
        <w:ind w:firstLine="284"/>
        <w:jc w:val="both"/>
        <w:rPr>
          <w:ins w:id="148" w:author="Paula Castrilli" w:date="2025-07-11T21:32:00Z"/>
          <w:rFonts w:ascii="Crimson Text" w:hAnsi="Crimson Text"/>
          <w:color w:val="000000" w:themeColor="text1"/>
          <w:sz w:val="26"/>
          <w:szCs w:val="26"/>
        </w:rPr>
      </w:pPr>
      <w:r>
        <w:rPr>
          <w:rFonts w:ascii="Crimson Text" w:hAnsi="Crimson Text"/>
          <w:color w:val="000000" w:themeColor="text1"/>
          <w:sz w:val="26"/>
          <w:szCs w:val="26"/>
        </w:rPr>
        <w:t>—</w:t>
      </w:r>
      <w:del w:id="149" w:author="Paula Castrilli" w:date="2025-07-11T21:33:00Z">
        <w:r w:rsidR="00DA778A" w:rsidRPr="00925B2C" w:rsidDel="00916BF2">
          <w:rPr>
            <w:rFonts w:ascii="Crimson Text" w:hAnsi="Crimson Text"/>
            <w:color w:val="000000" w:themeColor="text1"/>
            <w:sz w:val="26"/>
            <w:szCs w:val="26"/>
          </w:rPr>
          <w:delText xml:space="preserve">¡Eros! ¿Estás </w:delText>
        </w:r>
      </w:del>
      <w:ins w:id="150" w:author="Paula Castrilli" w:date="2025-07-11T21:33:00Z">
        <w:r w:rsidR="00916BF2">
          <w:rPr>
            <w:rFonts w:ascii="Crimson Text" w:hAnsi="Crimson Text"/>
            <w:color w:val="000000" w:themeColor="text1"/>
            <w:sz w:val="26"/>
            <w:szCs w:val="26"/>
          </w:rPr>
          <w:t xml:space="preserve">¿Eros, estás </w:t>
        </w:r>
      </w:ins>
      <w:r w:rsidR="00DA778A" w:rsidRPr="00925B2C">
        <w:rPr>
          <w:rFonts w:ascii="Crimson Text" w:hAnsi="Crimson Text"/>
          <w:color w:val="000000" w:themeColor="text1"/>
          <w:sz w:val="26"/>
          <w:szCs w:val="26"/>
        </w:rPr>
        <w:t xml:space="preserve">ahí? </w:t>
      </w:r>
      <w:r>
        <w:rPr>
          <w:rFonts w:ascii="Crimson Text" w:hAnsi="Crimson Text"/>
          <w:color w:val="000000" w:themeColor="text1"/>
          <w:sz w:val="26"/>
          <w:szCs w:val="26"/>
        </w:rPr>
        <w:t>—</w:t>
      </w:r>
      <w:del w:id="151" w:author="Paula Castrilli" w:date="2025-07-11T21:32:00Z">
        <w:r w:rsidR="002F2A82" w:rsidRPr="00925B2C" w:rsidDel="00916BF2">
          <w:rPr>
            <w:rFonts w:ascii="Crimson Text" w:hAnsi="Crimson Text"/>
            <w:color w:val="000000" w:themeColor="text1"/>
            <w:sz w:val="26"/>
            <w:szCs w:val="26"/>
          </w:rPr>
          <w:delText xml:space="preserve">exclamó </w:delText>
        </w:r>
        <w:r w:rsidR="0087756A" w:rsidRPr="00925B2C" w:rsidDel="00916BF2">
          <w:rPr>
            <w:rFonts w:ascii="Crimson Text" w:hAnsi="Crimson Text"/>
            <w:color w:val="000000" w:themeColor="text1"/>
            <w:sz w:val="26"/>
            <w:szCs w:val="26"/>
          </w:rPr>
          <w:delText>el extraño</w:delText>
        </w:r>
      </w:del>
      <w:ins w:id="152" w:author="Paula Castrilli" w:date="2025-07-11T21:32:00Z">
        <w:r w:rsidR="00916BF2">
          <w:rPr>
            <w:rFonts w:ascii="Crimson Text" w:hAnsi="Crimson Text"/>
            <w:color w:val="000000" w:themeColor="text1"/>
            <w:sz w:val="26"/>
            <w:szCs w:val="26"/>
          </w:rPr>
          <w:t>escuchó que lo llamaban</w:t>
        </w:r>
      </w:ins>
      <w:r w:rsidR="00DA778A" w:rsidRPr="00925B2C">
        <w:rPr>
          <w:rFonts w:ascii="Crimson Text" w:hAnsi="Crimson Text"/>
          <w:color w:val="000000" w:themeColor="text1"/>
          <w:sz w:val="26"/>
          <w:szCs w:val="26"/>
        </w:rPr>
        <w:t xml:space="preserve">. </w:t>
      </w:r>
    </w:p>
    <w:p w:rsidR="00DA778A" w:rsidRPr="00925B2C" w:rsidRDefault="00DA778A" w:rsidP="00AB366E">
      <w:pPr>
        <w:tabs>
          <w:tab w:val="left" w:pos="2179"/>
        </w:tabs>
        <w:spacing w:after="0"/>
        <w:ind w:firstLine="284"/>
        <w:jc w:val="both"/>
        <w:rPr>
          <w:rFonts w:ascii="Crimson Text" w:hAnsi="Crimson Text"/>
          <w:color w:val="000000" w:themeColor="text1"/>
          <w:sz w:val="26"/>
          <w:szCs w:val="26"/>
        </w:rPr>
      </w:pPr>
      <w:del w:id="153" w:author="Paula Castrilli" w:date="2025-07-11T21:33:00Z">
        <w:r w:rsidRPr="00925B2C" w:rsidDel="00916BF2">
          <w:rPr>
            <w:rFonts w:ascii="Crimson Text" w:hAnsi="Crimson Text"/>
            <w:color w:val="000000" w:themeColor="text1"/>
            <w:sz w:val="26"/>
            <w:szCs w:val="26"/>
          </w:rPr>
          <w:delText xml:space="preserve">Eros </w:delText>
        </w:r>
        <w:r w:rsidR="002F2A82" w:rsidRPr="00925B2C" w:rsidDel="00916BF2">
          <w:rPr>
            <w:rFonts w:ascii="Crimson Text" w:hAnsi="Crimson Text"/>
            <w:color w:val="000000" w:themeColor="text1"/>
            <w:sz w:val="26"/>
            <w:szCs w:val="26"/>
          </w:rPr>
          <w:delText>s</w:delText>
        </w:r>
      </w:del>
      <w:ins w:id="154" w:author="Paula Castrilli" w:date="2025-07-11T21:33:00Z">
        <w:r w:rsidR="00916BF2">
          <w:rPr>
            <w:rFonts w:ascii="Crimson Text" w:hAnsi="Crimson Text"/>
            <w:color w:val="000000" w:themeColor="text1"/>
            <w:sz w:val="26"/>
            <w:szCs w:val="26"/>
          </w:rPr>
          <w:t>S</w:t>
        </w:r>
      </w:ins>
      <w:r w:rsidR="002F2A82" w:rsidRPr="00925B2C">
        <w:rPr>
          <w:rFonts w:ascii="Crimson Text" w:hAnsi="Crimson Text"/>
          <w:color w:val="000000" w:themeColor="text1"/>
          <w:sz w:val="26"/>
          <w:szCs w:val="26"/>
        </w:rPr>
        <w:t xml:space="preserve">orprendido, se quedó </w:t>
      </w:r>
      <w:del w:id="155" w:author="Paula Castrilli" w:date="2025-07-11T21:32:00Z">
        <w:r w:rsidR="002F2A82" w:rsidRPr="00925B2C" w:rsidDel="00916BF2">
          <w:rPr>
            <w:rFonts w:ascii="Crimson Text" w:hAnsi="Crimson Text"/>
            <w:color w:val="000000" w:themeColor="text1"/>
            <w:sz w:val="26"/>
            <w:szCs w:val="26"/>
          </w:rPr>
          <w:delText>sin reacción</w:delText>
        </w:r>
      </w:del>
      <w:ins w:id="156" w:author="Paula Castrilli" w:date="2025-07-11T21:32:00Z">
        <w:r w:rsidR="00916BF2">
          <w:rPr>
            <w:rFonts w:ascii="Crimson Text" w:hAnsi="Crimson Text"/>
            <w:color w:val="000000" w:themeColor="text1"/>
            <w:sz w:val="26"/>
            <w:szCs w:val="26"/>
          </w:rPr>
          <w:t>inmóvil</w:t>
        </w:r>
      </w:ins>
      <w:r w:rsidRPr="00925B2C">
        <w:rPr>
          <w:rFonts w:ascii="Crimson Text" w:hAnsi="Crimson Text"/>
          <w:color w:val="000000" w:themeColor="text1"/>
          <w:sz w:val="26"/>
          <w:szCs w:val="26"/>
        </w:rPr>
        <w:t>, tratando de interpretar la escena. Segundos después</w:t>
      </w:r>
      <w:r w:rsidR="002F2A82" w:rsidRPr="00925B2C">
        <w:rPr>
          <w:rFonts w:ascii="Crimson Text" w:hAnsi="Crimson Text"/>
          <w:color w:val="000000" w:themeColor="text1"/>
          <w:sz w:val="26"/>
          <w:szCs w:val="26"/>
        </w:rPr>
        <w:t xml:space="preserve">, </w:t>
      </w:r>
      <w:r w:rsidR="002038E9" w:rsidRPr="00925B2C">
        <w:rPr>
          <w:rFonts w:ascii="Crimson Text" w:hAnsi="Crimson Text"/>
          <w:color w:val="000000" w:themeColor="text1"/>
          <w:sz w:val="26"/>
          <w:szCs w:val="26"/>
        </w:rPr>
        <w:t>tras el muro de</w:t>
      </w:r>
      <w:r w:rsidR="002F2A82" w:rsidRPr="00925B2C">
        <w:rPr>
          <w:rFonts w:ascii="Crimson Text" w:hAnsi="Crimson Text"/>
          <w:color w:val="000000" w:themeColor="text1"/>
          <w:sz w:val="26"/>
          <w:szCs w:val="26"/>
        </w:rPr>
        <w:t xml:space="preserve"> humo,</w:t>
      </w:r>
      <w:r w:rsidRPr="00925B2C">
        <w:rPr>
          <w:rFonts w:ascii="Crimson Text" w:hAnsi="Crimson Text"/>
          <w:color w:val="000000" w:themeColor="text1"/>
          <w:sz w:val="26"/>
          <w:szCs w:val="26"/>
        </w:rPr>
        <w:t xml:space="preserve"> pudo </w:t>
      </w:r>
      <w:r w:rsidR="002F2A82" w:rsidRPr="00925B2C">
        <w:rPr>
          <w:rFonts w:ascii="Crimson Text" w:hAnsi="Crimson Text"/>
          <w:color w:val="000000" w:themeColor="text1"/>
          <w:sz w:val="26"/>
          <w:szCs w:val="26"/>
        </w:rPr>
        <w:t xml:space="preserve">divisar </w:t>
      </w:r>
      <w:del w:id="157" w:author="Paula Castrilli" w:date="2025-07-11T21:33:00Z">
        <w:r w:rsidRPr="00925B2C" w:rsidDel="00916BF2">
          <w:rPr>
            <w:rFonts w:ascii="Crimson Text" w:hAnsi="Crimson Text"/>
            <w:color w:val="000000" w:themeColor="text1"/>
            <w:sz w:val="26"/>
            <w:szCs w:val="26"/>
          </w:rPr>
          <w:delText>la presencia</w:delText>
        </w:r>
      </w:del>
      <w:ins w:id="158" w:author="Paula Castrilli" w:date="2025-07-11T21:33:00Z">
        <w:r w:rsidR="00916BF2">
          <w:rPr>
            <w:rFonts w:ascii="Crimson Text" w:hAnsi="Crimson Text"/>
            <w:color w:val="000000" w:themeColor="text1"/>
            <w:sz w:val="26"/>
            <w:szCs w:val="26"/>
          </w:rPr>
          <w:t>la figura</w:t>
        </w:r>
      </w:ins>
      <w:r w:rsidRPr="00925B2C">
        <w:rPr>
          <w:rFonts w:ascii="Crimson Text" w:hAnsi="Crimson Text"/>
          <w:color w:val="000000" w:themeColor="text1"/>
          <w:sz w:val="26"/>
          <w:szCs w:val="26"/>
        </w:rPr>
        <w:t xml:space="preserve"> de </w:t>
      </w:r>
      <w:proofErr w:type="spellStart"/>
      <w:r w:rsidRPr="00925B2C">
        <w:rPr>
          <w:rFonts w:ascii="Crimson Text" w:hAnsi="Crimson Text"/>
          <w:color w:val="000000" w:themeColor="text1"/>
          <w:sz w:val="26"/>
          <w:szCs w:val="26"/>
        </w:rPr>
        <w:t>Rolf</w:t>
      </w:r>
      <w:proofErr w:type="spellEnd"/>
      <w:r w:rsidRPr="00925B2C">
        <w:rPr>
          <w:rFonts w:ascii="Crimson Text" w:hAnsi="Crimson Text"/>
          <w:color w:val="000000" w:themeColor="text1"/>
          <w:sz w:val="26"/>
          <w:szCs w:val="26"/>
        </w:rPr>
        <w:t xml:space="preserve"> manipulando la cadena que bloqueaba la puerta de la celda. Una bocanada de esperanza lo invadió</w:t>
      </w:r>
      <w:del w:id="159" w:author="Paula Castrilli" w:date="2025-07-11T21:33:00Z">
        <w:r w:rsidRPr="00925B2C" w:rsidDel="00916BF2">
          <w:rPr>
            <w:rFonts w:ascii="Crimson Text" w:hAnsi="Crimson Text"/>
            <w:color w:val="000000" w:themeColor="text1"/>
            <w:sz w:val="26"/>
            <w:szCs w:val="26"/>
          </w:rPr>
          <w:delText>,</w:delText>
        </w:r>
      </w:del>
      <w:r w:rsidRPr="00925B2C">
        <w:rPr>
          <w:rFonts w:ascii="Crimson Text" w:hAnsi="Crimson Text"/>
          <w:color w:val="000000" w:themeColor="text1"/>
          <w:sz w:val="26"/>
          <w:szCs w:val="26"/>
        </w:rPr>
        <w:t xml:space="preserve"> y </w:t>
      </w:r>
      <w:r w:rsidR="002038E9" w:rsidRPr="00925B2C">
        <w:rPr>
          <w:rFonts w:ascii="Crimson Text" w:hAnsi="Crimson Text"/>
          <w:color w:val="000000" w:themeColor="text1"/>
          <w:sz w:val="26"/>
          <w:szCs w:val="26"/>
        </w:rPr>
        <w:t xml:space="preserve">revitalizó su </w:t>
      </w:r>
      <w:r w:rsidR="0087756A" w:rsidRPr="00925B2C">
        <w:rPr>
          <w:rFonts w:ascii="Crimson Text" w:hAnsi="Crimson Text"/>
          <w:color w:val="000000" w:themeColor="text1"/>
          <w:sz w:val="26"/>
          <w:szCs w:val="26"/>
        </w:rPr>
        <w:t>estado cansino</w:t>
      </w:r>
      <w:r w:rsidRPr="00925B2C">
        <w:rPr>
          <w:rFonts w:ascii="Crimson Text" w:hAnsi="Crimson Text"/>
          <w:color w:val="000000" w:themeColor="text1"/>
          <w:sz w:val="26"/>
          <w:szCs w:val="26"/>
        </w:rPr>
        <w:t xml:space="preserve">. Se incorporó y </w:t>
      </w:r>
      <w:r w:rsidRPr="00925B2C">
        <w:rPr>
          <w:rFonts w:ascii="Crimson Text" w:hAnsi="Crimson Text"/>
          <w:color w:val="000000" w:themeColor="text1"/>
          <w:sz w:val="26"/>
          <w:szCs w:val="26"/>
        </w:rPr>
        <w:lastRenderedPageBreak/>
        <w:t xml:space="preserve">corrió hasta la </w:t>
      </w:r>
      <w:r w:rsidR="00AC4D6B" w:rsidRPr="00925B2C">
        <w:rPr>
          <w:rFonts w:ascii="Crimson Text" w:hAnsi="Crimson Text"/>
          <w:color w:val="000000" w:themeColor="text1"/>
          <w:sz w:val="26"/>
          <w:szCs w:val="26"/>
        </w:rPr>
        <w:t>reja</w:t>
      </w:r>
      <w:r w:rsidR="0087756A" w:rsidRPr="00925B2C">
        <w:rPr>
          <w:rFonts w:ascii="Crimson Text" w:hAnsi="Crimson Text"/>
          <w:color w:val="000000" w:themeColor="text1"/>
          <w:sz w:val="26"/>
          <w:szCs w:val="26"/>
        </w:rPr>
        <w:t>, mientras la adrenalina le brotaba</w:t>
      </w:r>
      <w:r w:rsidR="00835E93" w:rsidRPr="00925B2C">
        <w:rPr>
          <w:rFonts w:ascii="Crimson Text" w:hAnsi="Crimson Text"/>
          <w:color w:val="000000" w:themeColor="text1"/>
          <w:sz w:val="26"/>
          <w:szCs w:val="26"/>
        </w:rPr>
        <w:t xml:space="preserve"> por la piel</w:t>
      </w:r>
      <w:r w:rsidRPr="00925B2C">
        <w:rPr>
          <w:rFonts w:ascii="Crimson Text" w:hAnsi="Crimson Text"/>
          <w:color w:val="000000" w:themeColor="text1"/>
          <w:sz w:val="26"/>
          <w:szCs w:val="26"/>
        </w:rPr>
        <w:t xml:space="preserve">. </w:t>
      </w:r>
      <w:r w:rsidR="0087756A" w:rsidRPr="00925B2C">
        <w:rPr>
          <w:rFonts w:ascii="Crimson Text" w:hAnsi="Crimson Text"/>
          <w:color w:val="000000" w:themeColor="text1"/>
          <w:sz w:val="26"/>
          <w:szCs w:val="26"/>
        </w:rPr>
        <w:t>El carcelero terminó</w:t>
      </w:r>
      <w:r w:rsidRPr="00925B2C">
        <w:rPr>
          <w:rFonts w:ascii="Crimson Text" w:hAnsi="Crimson Text"/>
          <w:color w:val="000000" w:themeColor="text1"/>
          <w:sz w:val="26"/>
          <w:szCs w:val="26"/>
        </w:rPr>
        <w:t xml:space="preserve"> de liberar la salida,</w:t>
      </w:r>
      <w:r w:rsidR="0087756A" w:rsidRPr="00925B2C">
        <w:rPr>
          <w:rFonts w:ascii="Crimson Text" w:hAnsi="Crimson Text"/>
          <w:color w:val="000000" w:themeColor="text1"/>
          <w:sz w:val="26"/>
          <w:szCs w:val="26"/>
        </w:rPr>
        <w:t xml:space="preserve"> y</w:t>
      </w:r>
      <w:r w:rsidRPr="00925B2C">
        <w:rPr>
          <w:rFonts w:ascii="Crimson Text" w:hAnsi="Crimson Text"/>
          <w:color w:val="000000" w:themeColor="text1"/>
          <w:sz w:val="26"/>
          <w:szCs w:val="26"/>
        </w:rPr>
        <w:t xml:space="preserve"> ambos cruzaron una mirada intensa que duro algunos segundos.</w:t>
      </w:r>
    </w:p>
    <w:p w:rsidR="00DA778A" w:rsidRPr="00925B2C" w:rsidRDefault="00362F93" w:rsidP="00AB366E">
      <w:pPr>
        <w:tabs>
          <w:tab w:val="left" w:pos="2179"/>
        </w:tabs>
        <w:spacing w:after="0"/>
        <w:ind w:firstLine="284"/>
        <w:jc w:val="both"/>
        <w:rPr>
          <w:rFonts w:ascii="Crimson Text" w:hAnsi="Crimson Text"/>
          <w:color w:val="000000" w:themeColor="text1"/>
          <w:sz w:val="26"/>
          <w:szCs w:val="26"/>
        </w:rPr>
      </w:pPr>
      <w:ins w:id="160" w:author="Paula Castrilli" w:date="2025-07-11T21:34:00Z">
        <w:r>
          <w:rPr>
            <w:rFonts w:ascii="Crimson Text" w:hAnsi="Crimson Text"/>
            <w:color w:val="000000" w:themeColor="text1"/>
            <w:sz w:val="26"/>
            <w:szCs w:val="26"/>
          </w:rPr>
          <w:t>—</w:t>
        </w:r>
      </w:ins>
      <w:del w:id="161" w:author="Paula Castrilli" w:date="2025-07-11T21:34:00Z">
        <w:r w:rsidR="00DC6909" w:rsidRPr="00925B2C" w:rsidDel="00362F93">
          <w:rPr>
            <w:rFonts w:ascii="Crimson Text" w:hAnsi="Crimson Text"/>
            <w:color w:val="000000" w:themeColor="text1"/>
            <w:sz w:val="26"/>
            <w:szCs w:val="26"/>
          </w:rPr>
          <w:delText>»</w:delText>
        </w:r>
      </w:del>
      <w:r w:rsidR="00DC6909" w:rsidRPr="00925B2C">
        <w:rPr>
          <w:rFonts w:ascii="Crimson Text" w:hAnsi="Crimson Text"/>
          <w:color w:val="000000" w:themeColor="text1"/>
          <w:sz w:val="26"/>
          <w:szCs w:val="26"/>
        </w:rPr>
        <w:t xml:space="preserve">Tenías razón, están aquí. Me disculpo en nombre del rey </w:t>
      </w:r>
      <w:proofErr w:type="spellStart"/>
      <w:r w:rsidR="00DC6909" w:rsidRPr="00925B2C">
        <w:rPr>
          <w:rFonts w:ascii="Crimson Text" w:hAnsi="Crimson Text"/>
          <w:color w:val="000000" w:themeColor="text1"/>
          <w:sz w:val="26"/>
          <w:szCs w:val="26"/>
        </w:rPr>
        <w:t>Kalevi</w:t>
      </w:r>
      <w:proofErr w:type="spellEnd"/>
      <w:r w:rsidR="00DC6909" w:rsidRPr="00925B2C">
        <w:rPr>
          <w:rFonts w:ascii="Crimson Text" w:hAnsi="Crimson Text"/>
          <w:color w:val="000000" w:themeColor="text1"/>
          <w:sz w:val="26"/>
          <w:szCs w:val="26"/>
        </w:rPr>
        <w:t xml:space="preserve"> </w:t>
      </w:r>
      <w:r w:rsidR="00100493">
        <w:rPr>
          <w:rFonts w:ascii="Crimson Text" w:hAnsi="Crimson Text"/>
          <w:color w:val="000000" w:themeColor="text1"/>
          <w:sz w:val="26"/>
          <w:szCs w:val="26"/>
        </w:rPr>
        <w:t>—</w:t>
      </w:r>
      <w:del w:id="162" w:author="Paula Castrilli" w:date="2025-07-11T21:35:00Z">
        <w:r w:rsidR="00DC6909" w:rsidRPr="00925B2C" w:rsidDel="00362F93">
          <w:rPr>
            <w:rFonts w:ascii="Crimson Text" w:hAnsi="Crimson Text"/>
            <w:color w:val="000000" w:themeColor="text1"/>
            <w:sz w:val="26"/>
            <w:szCs w:val="26"/>
          </w:rPr>
          <w:delText>excusó</w:delText>
        </w:r>
      </w:del>
      <w:ins w:id="163" w:author="Paula Castrilli" w:date="2025-07-11T21:35:00Z">
        <w:r>
          <w:rPr>
            <w:rFonts w:ascii="Crimson Text" w:hAnsi="Crimson Text"/>
            <w:color w:val="000000" w:themeColor="text1"/>
            <w:sz w:val="26"/>
            <w:szCs w:val="26"/>
          </w:rPr>
          <w:t>admitió</w:t>
        </w:r>
      </w:ins>
      <w:r w:rsidR="00DC6909" w:rsidRPr="00925B2C">
        <w:rPr>
          <w:rFonts w:ascii="Crimson Text" w:hAnsi="Crimson Text"/>
          <w:color w:val="000000" w:themeColor="text1"/>
          <w:sz w:val="26"/>
          <w:szCs w:val="26"/>
        </w:rPr>
        <w:t>, e hizo una breve reverencia.</w:t>
      </w:r>
    </w:p>
    <w:p w:rsidR="00DC6909" w:rsidRPr="00925B2C" w:rsidRDefault="00100493" w:rsidP="00AB366E">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DC6909" w:rsidRPr="00925B2C">
        <w:rPr>
          <w:rFonts w:ascii="Crimson Text" w:hAnsi="Crimson Text"/>
          <w:color w:val="000000" w:themeColor="text1"/>
          <w:sz w:val="26"/>
          <w:szCs w:val="26"/>
        </w:rPr>
        <w:t xml:space="preserve">No importa eso ahora, ¿qué tan grave es la situación? </w:t>
      </w:r>
      <w:r>
        <w:rPr>
          <w:rFonts w:ascii="Crimson Text" w:hAnsi="Crimson Text"/>
          <w:color w:val="000000" w:themeColor="text1"/>
          <w:sz w:val="26"/>
          <w:szCs w:val="26"/>
        </w:rPr>
        <w:t>—</w:t>
      </w:r>
      <w:r w:rsidR="00DC6909" w:rsidRPr="00925B2C">
        <w:rPr>
          <w:rFonts w:ascii="Crimson Text" w:hAnsi="Crimson Text"/>
          <w:color w:val="000000" w:themeColor="text1"/>
          <w:sz w:val="26"/>
          <w:szCs w:val="26"/>
        </w:rPr>
        <w:t>preguntó el joven</w:t>
      </w:r>
      <w:ins w:id="164" w:author="Paula Castrilli" w:date="2025-07-11T21:35:00Z">
        <w:r w:rsidR="00362F93">
          <w:rPr>
            <w:rFonts w:ascii="Crimson Text" w:hAnsi="Crimson Text"/>
            <w:color w:val="000000" w:themeColor="text1"/>
            <w:sz w:val="26"/>
            <w:szCs w:val="26"/>
          </w:rPr>
          <w:t>,</w:t>
        </w:r>
      </w:ins>
      <w:r w:rsidR="00DC6909" w:rsidRPr="00925B2C">
        <w:rPr>
          <w:rFonts w:ascii="Crimson Text" w:hAnsi="Crimson Text"/>
          <w:color w:val="000000" w:themeColor="text1"/>
          <w:sz w:val="26"/>
          <w:szCs w:val="26"/>
        </w:rPr>
        <w:t xml:space="preserve"> preocupado.</w:t>
      </w:r>
    </w:p>
    <w:p w:rsidR="00DC6909" w:rsidRPr="00925B2C" w:rsidRDefault="00100493" w:rsidP="00AB366E">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del w:id="165" w:author="Paula Castrilli" w:date="2025-07-11T21:35:00Z">
        <w:r w:rsidR="00DC6909" w:rsidRPr="00925B2C" w:rsidDel="00362F93">
          <w:rPr>
            <w:rFonts w:ascii="Crimson Text" w:hAnsi="Crimson Text"/>
            <w:color w:val="000000" w:themeColor="text1"/>
            <w:sz w:val="26"/>
            <w:szCs w:val="26"/>
          </w:rPr>
          <w:delText xml:space="preserve">Es </w:delText>
        </w:r>
        <w:r w:rsidR="00CC5259" w:rsidRPr="00925B2C" w:rsidDel="00362F93">
          <w:rPr>
            <w:rFonts w:ascii="Crimson Text" w:hAnsi="Crimson Text"/>
            <w:color w:val="000000" w:themeColor="text1"/>
            <w:sz w:val="26"/>
            <w:szCs w:val="26"/>
          </w:rPr>
          <w:delText>muy</w:delText>
        </w:r>
        <w:r w:rsidR="00DC6909" w:rsidRPr="00925B2C" w:rsidDel="00362F93">
          <w:rPr>
            <w:rFonts w:ascii="Crimson Text" w:hAnsi="Crimson Text"/>
            <w:color w:val="000000" w:themeColor="text1"/>
            <w:sz w:val="26"/>
            <w:szCs w:val="26"/>
          </w:rPr>
          <w:delText xml:space="preserve"> grave</w:delText>
        </w:r>
      </w:del>
      <w:ins w:id="166" w:author="Paula Castrilli" w:date="2025-07-11T21:35:00Z">
        <w:r w:rsidR="00362F93">
          <w:rPr>
            <w:rFonts w:ascii="Crimson Text" w:hAnsi="Crimson Text"/>
            <w:color w:val="000000" w:themeColor="text1"/>
            <w:sz w:val="26"/>
            <w:szCs w:val="26"/>
          </w:rPr>
          <w:t>Mucho</w:t>
        </w:r>
      </w:ins>
      <w:r w:rsidR="00DC6909" w:rsidRPr="00925B2C">
        <w:rPr>
          <w:rFonts w:ascii="Crimson Text" w:hAnsi="Crimson Text"/>
          <w:color w:val="000000" w:themeColor="text1"/>
          <w:sz w:val="26"/>
          <w:szCs w:val="26"/>
        </w:rPr>
        <w:t xml:space="preserve">, no sé cuánto </w:t>
      </w:r>
      <w:r w:rsidR="0087756A" w:rsidRPr="00925B2C">
        <w:rPr>
          <w:rFonts w:ascii="Crimson Text" w:hAnsi="Crimson Text"/>
          <w:color w:val="000000" w:themeColor="text1"/>
          <w:sz w:val="26"/>
          <w:szCs w:val="26"/>
        </w:rPr>
        <w:t xml:space="preserve">tiempo </w:t>
      </w:r>
      <w:r w:rsidR="00DC6909" w:rsidRPr="00925B2C">
        <w:rPr>
          <w:rFonts w:ascii="Crimson Text" w:hAnsi="Crimson Text"/>
          <w:color w:val="000000" w:themeColor="text1"/>
          <w:sz w:val="26"/>
          <w:szCs w:val="26"/>
        </w:rPr>
        <w:t>resistiremos</w:t>
      </w:r>
      <w:r w:rsidR="0087756A" w:rsidRPr="00925B2C">
        <w:rPr>
          <w:rFonts w:ascii="Crimson Text" w:hAnsi="Crimson Text"/>
          <w:color w:val="000000" w:themeColor="text1"/>
          <w:sz w:val="26"/>
          <w:szCs w:val="26"/>
        </w:rPr>
        <w:t>, no estábamos preparados para esto</w:t>
      </w:r>
      <w:r w:rsidR="00DC6909" w:rsidRPr="00925B2C">
        <w:rPr>
          <w:rFonts w:ascii="Crimson Text" w:hAnsi="Crimson Text"/>
          <w:color w:val="000000" w:themeColor="text1"/>
          <w:sz w:val="26"/>
          <w:szCs w:val="26"/>
        </w:rPr>
        <w:t xml:space="preserve">. Si logran ingresar estaremos </w:t>
      </w:r>
      <w:r w:rsidR="0087756A" w:rsidRPr="00925B2C">
        <w:rPr>
          <w:rFonts w:ascii="Crimson Text" w:hAnsi="Crimson Text"/>
          <w:color w:val="000000" w:themeColor="text1"/>
          <w:sz w:val="26"/>
          <w:szCs w:val="26"/>
        </w:rPr>
        <w:t xml:space="preserve">en </w:t>
      </w:r>
      <w:r w:rsidR="002038E9" w:rsidRPr="00925B2C">
        <w:rPr>
          <w:rFonts w:ascii="Crimson Text" w:hAnsi="Crimson Text"/>
          <w:color w:val="000000" w:themeColor="text1"/>
          <w:sz w:val="26"/>
          <w:szCs w:val="26"/>
        </w:rPr>
        <w:t xml:space="preserve">serios </w:t>
      </w:r>
      <w:r w:rsidR="0087756A" w:rsidRPr="00925B2C">
        <w:rPr>
          <w:rFonts w:ascii="Crimson Text" w:hAnsi="Crimson Text"/>
          <w:color w:val="000000" w:themeColor="text1"/>
          <w:sz w:val="26"/>
          <w:szCs w:val="26"/>
        </w:rPr>
        <w:t>problemas</w:t>
      </w:r>
      <w:ins w:id="167" w:author="Paula Castrilli" w:date="2025-07-11T21:35:00Z">
        <w:r w:rsidR="00362F93">
          <w:rPr>
            <w:rFonts w:ascii="Crimson Text" w:hAnsi="Crimson Text"/>
            <w:color w:val="000000" w:themeColor="text1"/>
            <w:sz w:val="26"/>
            <w:szCs w:val="26"/>
          </w:rPr>
          <w:t xml:space="preserve"> —</w:t>
        </w:r>
        <w:r w:rsidR="00362F93" w:rsidRPr="00925B2C">
          <w:rPr>
            <w:rFonts w:ascii="Crimson Text" w:hAnsi="Crimson Text"/>
            <w:color w:val="000000" w:themeColor="text1"/>
            <w:sz w:val="26"/>
            <w:szCs w:val="26"/>
          </w:rPr>
          <w:t>dijo, con desesperación</w:t>
        </w:r>
      </w:ins>
      <w:ins w:id="168" w:author="Paula Castrilli" w:date="2025-07-16T19:19:00Z">
        <w:r w:rsidR="005A4EB5">
          <w:rPr>
            <w:rFonts w:ascii="Crimson Text" w:hAnsi="Crimson Text"/>
            <w:color w:val="000000" w:themeColor="text1"/>
            <w:sz w:val="26"/>
            <w:szCs w:val="26"/>
          </w:rPr>
          <w:t>—</w:t>
        </w:r>
      </w:ins>
      <w:r w:rsidR="00DC6909" w:rsidRPr="00925B2C">
        <w:rPr>
          <w:rFonts w:ascii="Crimson Text" w:hAnsi="Crimson Text"/>
          <w:color w:val="000000" w:themeColor="text1"/>
          <w:sz w:val="26"/>
          <w:szCs w:val="26"/>
        </w:rPr>
        <w:t>. Ahora salgamos de aquí</w:t>
      </w:r>
      <w:del w:id="169" w:author="Paula Castrilli" w:date="2025-07-11T21:35:00Z">
        <w:r w:rsidR="00DC6909" w:rsidRPr="00925B2C" w:rsidDel="00362F93">
          <w:rPr>
            <w:rFonts w:ascii="Crimson Text" w:hAnsi="Crimson Text"/>
            <w:color w:val="000000" w:themeColor="text1"/>
            <w:sz w:val="26"/>
            <w:szCs w:val="26"/>
          </w:rPr>
          <w:delText xml:space="preserve"> </w:delText>
        </w:r>
        <w:r w:rsidDel="00362F93">
          <w:rPr>
            <w:rFonts w:ascii="Crimson Text" w:hAnsi="Crimson Text"/>
            <w:color w:val="000000" w:themeColor="text1"/>
            <w:sz w:val="26"/>
            <w:szCs w:val="26"/>
          </w:rPr>
          <w:delText>—</w:delText>
        </w:r>
        <w:r w:rsidR="00DC6909" w:rsidRPr="00925B2C" w:rsidDel="00362F93">
          <w:rPr>
            <w:rFonts w:ascii="Crimson Text" w:hAnsi="Crimson Text"/>
            <w:color w:val="000000" w:themeColor="text1"/>
            <w:sz w:val="26"/>
            <w:szCs w:val="26"/>
          </w:rPr>
          <w:delText>dijo, con desesperación</w:delText>
        </w:r>
      </w:del>
      <w:r w:rsidR="00DC6909" w:rsidRPr="00925B2C">
        <w:rPr>
          <w:rFonts w:ascii="Crimson Text" w:hAnsi="Crimson Text"/>
          <w:color w:val="000000" w:themeColor="text1"/>
          <w:sz w:val="26"/>
          <w:szCs w:val="26"/>
        </w:rPr>
        <w:t>.</w:t>
      </w:r>
    </w:p>
    <w:p w:rsidR="00DC6909" w:rsidRPr="00925B2C" w:rsidRDefault="00DC6909" w:rsidP="00DC6909">
      <w:pPr>
        <w:tabs>
          <w:tab w:val="left" w:pos="2179"/>
        </w:tabs>
        <w:spacing w:after="0"/>
        <w:ind w:firstLine="284"/>
        <w:jc w:val="both"/>
        <w:rPr>
          <w:rFonts w:ascii="Crimson Text" w:hAnsi="Crimson Text"/>
          <w:color w:val="000000" w:themeColor="text1"/>
          <w:sz w:val="26"/>
          <w:szCs w:val="26"/>
        </w:rPr>
      </w:pPr>
      <w:proofErr w:type="spellStart"/>
      <w:r w:rsidRPr="00925B2C">
        <w:rPr>
          <w:rFonts w:ascii="Crimson Text" w:hAnsi="Crimson Text"/>
          <w:color w:val="000000" w:themeColor="text1"/>
          <w:sz w:val="26"/>
          <w:szCs w:val="26"/>
        </w:rPr>
        <w:t>Rolf</w:t>
      </w:r>
      <w:proofErr w:type="spellEnd"/>
      <w:r w:rsidRPr="00925B2C">
        <w:rPr>
          <w:rFonts w:ascii="Crimson Text" w:hAnsi="Crimson Text"/>
          <w:color w:val="000000" w:themeColor="text1"/>
          <w:sz w:val="26"/>
          <w:szCs w:val="26"/>
        </w:rPr>
        <w:t xml:space="preserve"> le hizo un gesto para que lo siguiera</w:t>
      </w:r>
      <w:del w:id="170" w:author="Paula Castrilli" w:date="2025-07-11T21:35:00Z">
        <w:r w:rsidRPr="00925B2C" w:rsidDel="00362F93">
          <w:rPr>
            <w:rFonts w:ascii="Crimson Text" w:hAnsi="Crimson Text"/>
            <w:color w:val="000000" w:themeColor="text1"/>
            <w:sz w:val="26"/>
            <w:szCs w:val="26"/>
          </w:rPr>
          <w:delText>,</w:delText>
        </w:r>
      </w:del>
      <w:r w:rsidRPr="00925B2C">
        <w:rPr>
          <w:rFonts w:ascii="Crimson Text" w:hAnsi="Crimson Text"/>
          <w:color w:val="000000" w:themeColor="text1"/>
          <w:sz w:val="26"/>
          <w:szCs w:val="26"/>
        </w:rPr>
        <w:t xml:space="preserve"> y ambos descendieron por las escaleras. El guardia llevaba un </w:t>
      </w:r>
      <w:r w:rsidR="00AC4D6B" w:rsidRPr="00925B2C">
        <w:rPr>
          <w:rFonts w:ascii="Crimson Text" w:hAnsi="Crimson Text"/>
          <w:color w:val="000000" w:themeColor="text1"/>
          <w:sz w:val="26"/>
          <w:szCs w:val="26"/>
        </w:rPr>
        <w:t>retazo de tela en la mano con el</w:t>
      </w:r>
      <w:r w:rsidRPr="00925B2C">
        <w:rPr>
          <w:rFonts w:ascii="Crimson Text" w:hAnsi="Crimson Text"/>
          <w:color w:val="000000" w:themeColor="text1"/>
          <w:sz w:val="26"/>
          <w:szCs w:val="26"/>
        </w:rPr>
        <w:t xml:space="preserve"> que se cubría la nariz para protegerse </w:t>
      </w:r>
      <w:r w:rsidR="004D260D" w:rsidRPr="00925B2C">
        <w:rPr>
          <w:rFonts w:ascii="Crimson Text" w:hAnsi="Crimson Text"/>
          <w:color w:val="000000" w:themeColor="text1"/>
          <w:sz w:val="26"/>
          <w:szCs w:val="26"/>
        </w:rPr>
        <w:t>d</w:t>
      </w:r>
      <w:r w:rsidRPr="00925B2C">
        <w:rPr>
          <w:rFonts w:ascii="Crimson Text" w:hAnsi="Crimson Text"/>
          <w:color w:val="000000" w:themeColor="text1"/>
          <w:sz w:val="26"/>
          <w:szCs w:val="26"/>
        </w:rPr>
        <w:t>el humo</w:t>
      </w:r>
      <w:ins w:id="171" w:author="Paula Castrilli" w:date="2025-07-11T21:41:00Z">
        <w:r w:rsidR="00F62C79">
          <w:rPr>
            <w:rFonts w:ascii="Crimson Text" w:hAnsi="Crimson Text"/>
            <w:color w:val="000000" w:themeColor="text1"/>
            <w:sz w:val="26"/>
            <w:szCs w:val="26"/>
          </w:rPr>
          <w:t xml:space="preserve"> </w:t>
        </w:r>
      </w:ins>
      <w:del w:id="172" w:author="Paula Castrilli" w:date="2025-07-11T21:41:00Z">
        <w:r w:rsidRPr="00925B2C" w:rsidDel="00F62C79">
          <w:rPr>
            <w:rFonts w:ascii="Crimson Text" w:hAnsi="Crimson Text"/>
            <w:color w:val="000000" w:themeColor="text1"/>
            <w:sz w:val="26"/>
            <w:szCs w:val="26"/>
          </w:rPr>
          <w:delText>,</w:delText>
        </w:r>
      </w:del>
      <w:ins w:id="173" w:author="Paula Castrilli" w:date="2025-07-11T21:41:00Z">
        <w:r w:rsidR="00F62C79">
          <w:rPr>
            <w:rFonts w:ascii="Crimson Text" w:hAnsi="Crimson Text"/>
            <w:color w:val="000000" w:themeColor="text1"/>
            <w:sz w:val="26"/>
            <w:szCs w:val="26"/>
          </w:rPr>
          <w:t>y</w:t>
        </w:r>
      </w:ins>
      <w:r w:rsidRPr="00925B2C">
        <w:rPr>
          <w:rFonts w:ascii="Crimson Text" w:hAnsi="Crimson Text"/>
          <w:color w:val="000000" w:themeColor="text1"/>
          <w:sz w:val="26"/>
          <w:szCs w:val="26"/>
        </w:rPr>
        <w:t xml:space="preserve"> Eros hizo lo propio rompiendo parte de su uniforme maltrecho. </w:t>
      </w:r>
      <w:r w:rsidR="002038E9" w:rsidRPr="00925B2C">
        <w:rPr>
          <w:rFonts w:ascii="Crimson Text" w:hAnsi="Crimson Text"/>
          <w:color w:val="000000" w:themeColor="text1"/>
          <w:sz w:val="26"/>
          <w:szCs w:val="26"/>
        </w:rPr>
        <w:t>T</w:t>
      </w:r>
      <w:r w:rsidRPr="00925B2C">
        <w:rPr>
          <w:rFonts w:ascii="Crimson Text" w:hAnsi="Crimson Text"/>
          <w:color w:val="000000" w:themeColor="text1"/>
          <w:sz w:val="26"/>
          <w:szCs w:val="26"/>
        </w:rPr>
        <w:t>an rápido como pudieron</w:t>
      </w:r>
      <w:r w:rsidR="002038E9" w:rsidRPr="00925B2C">
        <w:rPr>
          <w:rFonts w:ascii="Crimson Text" w:hAnsi="Crimson Text"/>
          <w:color w:val="000000" w:themeColor="text1"/>
          <w:sz w:val="26"/>
          <w:szCs w:val="26"/>
        </w:rPr>
        <w:t>, bajaron decenas de escalones</w:t>
      </w:r>
      <w:r w:rsidRPr="00925B2C">
        <w:rPr>
          <w:rFonts w:ascii="Crimson Text" w:hAnsi="Crimson Text"/>
          <w:color w:val="000000" w:themeColor="text1"/>
          <w:sz w:val="26"/>
          <w:szCs w:val="26"/>
        </w:rPr>
        <w:t xml:space="preserve">. </w:t>
      </w:r>
      <w:r w:rsidR="002038E9" w:rsidRPr="00925B2C">
        <w:rPr>
          <w:rFonts w:ascii="Crimson Text" w:hAnsi="Crimson Text"/>
          <w:color w:val="000000" w:themeColor="text1"/>
          <w:sz w:val="26"/>
          <w:szCs w:val="26"/>
        </w:rPr>
        <w:t>Durante</w:t>
      </w:r>
      <w:r w:rsidRPr="00925B2C">
        <w:rPr>
          <w:rFonts w:ascii="Crimson Text" w:hAnsi="Crimson Text"/>
          <w:color w:val="000000" w:themeColor="text1"/>
          <w:sz w:val="26"/>
          <w:szCs w:val="26"/>
        </w:rPr>
        <w:t xml:space="preserve"> el recorrido, oyeron voces </w:t>
      </w:r>
      <w:r w:rsidR="00910D0D" w:rsidRPr="00925B2C">
        <w:rPr>
          <w:rFonts w:ascii="Crimson Text" w:hAnsi="Crimson Text"/>
          <w:color w:val="000000" w:themeColor="text1"/>
          <w:sz w:val="26"/>
          <w:szCs w:val="26"/>
        </w:rPr>
        <w:t>alborotadas en uno de los descansos</w:t>
      </w:r>
      <w:ins w:id="174" w:author="Paula Castrilli" w:date="2025-07-11T21:42:00Z">
        <w:r w:rsidR="00F62C79">
          <w:rPr>
            <w:rFonts w:ascii="Crimson Text" w:hAnsi="Crimson Text"/>
            <w:color w:val="000000" w:themeColor="text1"/>
            <w:sz w:val="26"/>
            <w:szCs w:val="26"/>
          </w:rPr>
          <w:t xml:space="preserve"> y</w:t>
        </w:r>
      </w:ins>
      <w:r w:rsidR="00910D0D" w:rsidRPr="00925B2C">
        <w:rPr>
          <w:rFonts w:ascii="Crimson Text" w:hAnsi="Crimson Text"/>
          <w:color w:val="000000" w:themeColor="text1"/>
          <w:sz w:val="26"/>
          <w:szCs w:val="26"/>
        </w:rPr>
        <w:t>, al aproximarse</w:t>
      </w:r>
      <w:r w:rsidR="0087756A" w:rsidRPr="00925B2C">
        <w:rPr>
          <w:rFonts w:ascii="Crimson Text" w:hAnsi="Crimson Text"/>
          <w:color w:val="000000" w:themeColor="text1"/>
          <w:sz w:val="26"/>
          <w:szCs w:val="26"/>
        </w:rPr>
        <w:t>,</w:t>
      </w:r>
      <w:r w:rsidR="00910D0D" w:rsidRPr="00925B2C">
        <w:rPr>
          <w:rFonts w:ascii="Crimson Text" w:hAnsi="Crimson Text"/>
          <w:color w:val="000000" w:themeColor="text1"/>
          <w:sz w:val="26"/>
          <w:szCs w:val="26"/>
        </w:rPr>
        <w:t xml:space="preserve"> se encontraron con guardias escoltan</w:t>
      </w:r>
      <w:r w:rsidR="00E07E16" w:rsidRPr="00925B2C">
        <w:rPr>
          <w:rFonts w:ascii="Crimson Text" w:hAnsi="Crimson Text"/>
          <w:color w:val="000000" w:themeColor="text1"/>
          <w:sz w:val="26"/>
          <w:szCs w:val="26"/>
        </w:rPr>
        <w:t xml:space="preserve">do </w:t>
      </w:r>
      <w:r w:rsidR="002038E9" w:rsidRPr="00925B2C">
        <w:rPr>
          <w:rFonts w:ascii="Crimson Text" w:hAnsi="Crimson Text"/>
          <w:color w:val="000000" w:themeColor="text1"/>
          <w:sz w:val="26"/>
          <w:szCs w:val="26"/>
        </w:rPr>
        <w:t>varios</w:t>
      </w:r>
      <w:r w:rsidR="00E07E16" w:rsidRPr="00925B2C">
        <w:rPr>
          <w:rFonts w:ascii="Crimson Text" w:hAnsi="Crimson Text"/>
          <w:color w:val="000000" w:themeColor="text1"/>
          <w:sz w:val="26"/>
          <w:szCs w:val="26"/>
        </w:rPr>
        <w:t xml:space="preserve"> nobles, entre ellos a</w:t>
      </w:r>
      <w:r w:rsidR="00910D0D" w:rsidRPr="00925B2C">
        <w:rPr>
          <w:rFonts w:ascii="Crimson Text" w:hAnsi="Crimson Text"/>
          <w:color w:val="000000" w:themeColor="text1"/>
          <w:sz w:val="26"/>
          <w:szCs w:val="26"/>
        </w:rPr>
        <w:t xml:space="preserve">l rey </w:t>
      </w:r>
      <w:proofErr w:type="spellStart"/>
      <w:r w:rsidR="00910D0D" w:rsidRPr="00925B2C">
        <w:rPr>
          <w:rFonts w:ascii="Crimson Text" w:hAnsi="Crimson Text"/>
          <w:color w:val="000000" w:themeColor="text1"/>
          <w:sz w:val="26"/>
          <w:szCs w:val="26"/>
        </w:rPr>
        <w:t>Kalevi</w:t>
      </w:r>
      <w:proofErr w:type="spellEnd"/>
      <w:r w:rsidR="00910D0D" w:rsidRPr="00925B2C">
        <w:rPr>
          <w:rFonts w:ascii="Crimson Text" w:hAnsi="Crimson Text"/>
          <w:color w:val="000000" w:themeColor="text1"/>
          <w:sz w:val="26"/>
          <w:szCs w:val="26"/>
        </w:rPr>
        <w:t xml:space="preserve">. El monarca estaba desencajado, </w:t>
      </w:r>
      <w:del w:id="175" w:author="Paula Castrilli" w:date="2025-07-11T21:42:00Z">
        <w:r w:rsidR="00201B07" w:rsidRPr="00925B2C" w:rsidDel="00F62C79">
          <w:rPr>
            <w:rFonts w:ascii="Crimson Text" w:hAnsi="Crimson Text"/>
            <w:color w:val="000000" w:themeColor="text1"/>
            <w:sz w:val="26"/>
            <w:szCs w:val="26"/>
          </w:rPr>
          <w:delText xml:space="preserve">a los gritos, </w:delText>
        </w:r>
      </w:del>
      <w:r w:rsidR="00910D0D" w:rsidRPr="00925B2C">
        <w:rPr>
          <w:rFonts w:ascii="Crimson Text" w:hAnsi="Crimson Text"/>
          <w:color w:val="000000" w:themeColor="text1"/>
          <w:sz w:val="26"/>
          <w:szCs w:val="26"/>
        </w:rPr>
        <w:t xml:space="preserve">no paraba de dar órdenes </w:t>
      </w:r>
      <w:ins w:id="176" w:author="Paula Castrilli" w:date="2025-07-11T21:42:00Z">
        <w:r w:rsidR="00F62C79">
          <w:rPr>
            <w:rFonts w:ascii="Crimson Text" w:hAnsi="Crimson Text"/>
            <w:color w:val="000000" w:themeColor="text1"/>
            <w:sz w:val="26"/>
            <w:szCs w:val="26"/>
          </w:rPr>
          <w:t xml:space="preserve">a los gritos </w:t>
        </w:r>
      </w:ins>
      <w:r w:rsidR="00910D0D" w:rsidRPr="00925B2C">
        <w:rPr>
          <w:rFonts w:ascii="Crimson Text" w:hAnsi="Crimson Text"/>
          <w:color w:val="000000" w:themeColor="text1"/>
          <w:sz w:val="26"/>
          <w:szCs w:val="26"/>
        </w:rPr>
        <w:t xml:space="preserve">hasta que cruzó la mirada con Eros. </w:t>
      </w:r>
      <w:del w:id="177" w:author="Paula Castrilli" w:date="2025-07-11T21:43:00Z">
        <w:r w:rsidR="00201B07" w:rsidRPr="00925B2C" w:rsidDel="00F62C79">
          <w:rPr>
            <w:rFonts w:ascii="Crimson Text" w:hAnsi="Crimson Text"/>
            <w:color w:val="000000" w:themeColor="text1"/>
            <w:sz w:val="26"/>
            <w:szCs w:val="26"/>
          </w:rPr>
          <w:delText>Al instante</w:delText>
        </w:r>
        <w:r w:rsidR="00910D0D" w:rsidRPr="00925B2C" w:rsidDel="00F62C79">
          <w:rPr>
            <w:rFonts w:ascii="Crimson Text" w:hAnsi="Crimson Text"/>
            <w:color w:val="000000" w:themeColor="text1"/>
            <w:sz w:val="26"/>
            <w:szCs w:val="26"/>
          </w:rPr>
          <w:delText>, se quedó enmudecido</w:delText>
        </w:r>
      </w:del>
      <w:ins w:id="178" w:author="Paula Castrilli" w:date="2025-07-11T21:43:00Z">
        <w:r w:rsidR="00F62C79">
          <w:rPr>
            <w:rFonts w:ascii="Crimson Text" w:hAnsi="Crimson Text"/>
            <w:color w:val="000000" w:themeColor="text1"/>
            <w:sz w:val="26"/>
            <w:szCs w:val="26"/>
          </w:rPr>
          <w:t>Enmudeció al instante</w:t>
        </w:r>
      </w:ins>
      <w:r w:rsidR="00910D0D" w:rsidRPr="00925B2C">
        <w:rPr>
          <w:rFonts w:ascii="Crimson Text" w:hAnsi="Crimson Text"/>
          <w:color w:val="000000" w:themeColor="text1"/>
          <w:sz w:val="26"/>
          <w:szCs w:val="26"/>
        </w:rPr>
        <w:t xml:space="preserve">, </w:t>
      </w:r>
      <w:r w:rsidR="00201B07" w:rsidRPr="00925B2C">
        <w:rPr>
          <w:rFonts w:ascii="Crimson Text" w:hAnsi="Crimson Text"/>
          <w:color w:val="000000" w:themeColor="text1"/>
          <w:sz w:val="26"/>
          <w:szCs w:val="26"/>
        </w:rPr>
        <w:t>denotando</w:t>
      </w:r>
      <w:r w:rsidR="00910D0D" w:rsidRPr="00925B2C">
        <w:rPr>
          <w:rFonts w:ascii="Crimson Text" w:hAnsi="Crimson Text"/>
          <w:color w:val="000000" w:themeColor="text1"/>
          <w:sz w:val="26"/>
          <w:szCs w:val="26"/>
        </w:rPr>
        <w:t xml:space="preserve"> vergüenza en </w:t>
      </w:r>
      <w:r w:rsidR="00201B07" w:rsidRPr="00925B2C">
        <w:rPr>
          <w:rFonts w:ascii="Crimson Text" w:hAnsi="Crimson Text"/>
          <w:color w:val="000000" w:themeColor="text1"/>
          <w:sz w:val="26"/>
          <w:szCs w:val="26"/>
        </w:rPr>
        <w:t>el</w:t>
      </w:r>
      <w:r w:rsidR="00910D0D" w:rsidRPr="00925B2C">
        <w:rPr>
          <w:rFonts w:ascii="Crimson Text" w:hAnsi="Crimson Text"/>
          <w:color w:val="000000" w:themeColor="text1"/>
          <w:sz w:val="26"/>
          <w:szCs w:val="26"/>
        </w:rPr>
        <w:t xml:space="preserve"> rostro.</w:t>
      </w:r>
    </w:p>
    <w:p w:rsidR="00CC5259" w:rsidRPr="00925B2C" w:rsidRDefault="00CC5259" w:rsidP="00DC6909">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Los soldados advirtieron </w:t>
      </w:r>
      <w:del w:id="179" w:author="Paula Castrilli" w:date="2025-07-16T19:21:00Z">
        <w:r w:rsidRPr="00925B2C" w:rsidDel="005A4EB5">
          <w:rPr>
            <w:rFonts w:ascii="Crimson Text" w:hAnsi="Crimson Text"/>
            <w:color w:val="000000" w:themeColor="text1"/>
            <w:sz w:val="26"/>
            <w:szCs w:val="26"/>
          </w:rPr>
          <w:delText xml:space="preserve">el </w:delText>
        </w:r>
        <w:r w:rsidR="00201B07" w:rsidRPr="00925B2C" w:rsidDel="005A4EB5">
          <w:rPr>
            <w:rFonts w:ascii="Crimson Text" w:hAnsi="Crimson Text"/>
            <w:color w:val="000000" w:themeColor="text1"/>
            <w:sz w:val="26"/>
            <w:szCs w:val="26"/>
          </w:rPr>
          <w:delText>contacto</w:delText>
        </w:r>
      </w:del>
      <w:ins w:id="180" w:author="Paula Castrilli" w:date="2025-07-16T19:21:00Z">
        <w:r w:rsidR="005A4EB5">
          <w:rPr>
            <w:rFonts w:ascii="Crimson Text" w:hAnsi="Crimson Text"/>
            <w:color w:val="000000" w:themeColor="text1"/>
            <w:sz w:val="26"/>
            <w:szCs w:val="26"/>
          </w:rPr>
          <w:t>la presencia del joven</w:t>
        </w:r>
      </w:ins>
      <w:r w:rsidRPr="00925B2C">
        <w:rPr>
          <w:rFonts w:ascii="Crimson Text" w:hAnsi="Crimson Text"/>
          <w:color w:val="000000" w:themeColor="text1"/>
          <w:sz w:val="26"/>
          <w:szCs w:val="26"/>
        </w:rPr>
        <w:t xml:space="preserve"> y se pusieron en guardia, </w:t>
      </w:r>
      <w:del w:id="181" w:author="Paula Castrilli" w:date="2025-07-16T19:21:00Z">
        <w:r w:rsidRPr="00925B2C" w:rsidDel="005A4EB5">
          <w:rPr>
            <w:rFonts w:ascii="Crimson Text" w:hAnsi="Crimson Text"/>
            <w:color w:val="000000" w:themeColor="text1"/>
            <w:sz w:val="26"/>
            <w:szCs w:val="26"/>
          </w:rPr>
          <w:delText>consideraban</w:delText>
        </w:r>
        <w:r w:rsidR="00201B07" w:rsidRPr="00925B2C" w:rsidDel="005A4EB5">
          <w:rPr>
            <w:rFonts w:ascii="Crimson Text" w:hAnsi="Crimson Text"/>
            <w:color w:val="000000" w:themeColor="text1"/>
            <w:sz w:val="26"/>
            <w:szCs w:val="26"/>
          </w:rPr>
          <w:delText xml:space="preserve"> la presencia del joven</w:delText>
        </w:r>
      </w:del>
      <w:ins w:id="182" w:author="Paula Castrilli" w:date="2025-07-16T19:21:00Z">
        <w:r w:rsidR="005A4EB5">
          <w:rPr>
            <w:rFonts w:ascii="Crimson Text" w:hAnsi="Crimson Text"/>
            <w:color w:val="000000" w:themeColor="text1"/>
            <w:sz w:val="26"/>
            <w:szCs w:val="26"/>
          </w:rPr>
          <w:t>considerándolo</w:t>
        </w:r>
      </w:ins>
      <w:r w:rsidR="00201B07" w:rsidRPr="00925B2C">
        <w:rPr>
          <w:rFonts w:ascii="Crimson Text" w:hAnsi="Crimson Text"/>
          <w:color w:val="000000" w:themeColor="text1"/>
          <w:sz w:val="26"/>
          <w:szCs w:val="26"/>
        </w:rPr>
        <w:t xml:space="preserve"> una </w:t>
      </w:r>
      <w:r w:rsidR="002038E9" w:rsidRPr="00925B2C">
        <w:rPr>
          <w:rFonts w:ascii="Crimson Text" w:hAnsi="Crimson Text"/>
          <w:color w:val="000000" w:themeColor="text1"/>
          <w:sz w:val="26"/>
          <w:szCs w:val="26"/>
        </w:rPr>
        <w:t>posible</w:t>
      </w:r>
      <w:r w:rsidRPr="00925B2C">
        <w:rPr>
          <w:rFonts w:ascii="Crimson Text" w:hAnsi="Crimson Text"/>
          <w:color w:val="000000" w:themeColor="text1"/>
          <w:sz w:val="26"/>
          <w:szCs w:val="26"/>
        </w:rPr>
        <w:t xml:space="preserve"> amenaza</w:t>
      </w:r>
      <w:r w:rsidR="00201B07" w:rsidRPr="00925B2C">
        <w:rPr>
          <w:rFonts w:ascii="Crimson Text" w:hAnsi="Crimson Text"/>
          <w:color w:val="000000" w:themeColor="text1"/>
          <w:sz w:val="26"/>
          <w:szCs w:val="26"/>
        </w:rPr>
        <w:t xml:space="preserve">. Antes de que </w:t>
      </w:r>
      <w:del w:id="183" w:author="Paula Castrilli" w:date="2025-07-16T19:22:00Z">
        <w:r w:rsidR="00201B07" w:rsidRPr="00925B2C" w:rsidDel="005A4EB5">
          <w:rPr>
            <w:rFonts w:ascii="Crimson Text" w:hAnsi="Crimson Text"/>
            <w:color w:val="000000" w:themeColor="text1"/>
            <w:sz w:val="26"/>
            <w:szCs w:val="26"/>
          </w:rPr>
          <w:delText>tomaran la iniciativa</w:delText>
        </w:r>
      </w:del>
      <w:ins w:id="184" w:author="Paula Castrilli" w:date="2025-07-16T19:22:00Z">
        <w:r w:rsidR="005A4EB5">
          <w:rPr>
            <w:rFonts w:ascii="Crimson Text" w:hAnsi="Crimson Text"/>
            <w:color w:val="000000" w:themeColor="text1"/>
            <w:sz w:val="26"/>
            <w:szCs w:val="26"/>
          </w:rPr>
          <w:t>pudieran moverse</w:t>
        </w:r>
      </w:ins>
      <w:r w:rsidRPr="00925B2C">
        <w:rPr>
          <w:rFonts w:ascii="Crimson Text" w:hAnsi="Crimson Text"/>
          <w:color w:val="000000" w:themeColor="text1"/>
          <w:sz w:val="26"/>
          <w:szCs w:val="26"/>
        </w:rPr>
        <w:t xml:space="preserve">, se </w:t>
      </w:r>
      <w:r w:rsidR="00812176" w:rsidRPr="00925B2C">
        <w:rPr>
          <w:rFonts w:ascii="Crimson Text" w:hAnsi="Crimson Text"/>
          <w:color w:val="000000" w:themeColor="text1"/>
          <w:sz w:val="26"/>
          <w:szCs w:val="26"/>
        </w:rPr>
        <w:t>adelantó</w:t>
      </w:r>
      <w:r w:rsidRPr="00925B2C">
        <w:rPr>
          <w:rFonts w:ascii="Crimson Text" w:hAnsi="Crimson Text"/>
          <w:color w:val="000000" w:themeColor="text1"/>
          <w:sz w:val="26"/>
          <w:szCs w:val="26"/>
        </w:rPr>
        <w:t xml:space="preserve"> </w:t>
      </w:r>
      <w:proofErr w:type="spellStart"/>
      <w:r w:rsidRPr="00925B2C">
        <w:rPr>
          <w:rFonts w:ascii="Crimson Text" w:hAnsi="Crimson Text"/>
          <w:color w:val="000000" w:themeColor="text1"/>
          <w:sz w:val="26"/>
          <w:szCs w:val="26"/>
        </w:rPr>
        <w:t>Rolf</w:t>
      </w:r>
      <w:proofErr w:type="spellEnd"/>
      <w:del w:id="185" w:author="Paula Castrilli" w:date="2025-07-16T19:22:00Z">
        <w:r w:rsidRPr="00925B2C" w:rsidDel="005A4EB5">
          <w:rPr>
            <w:rFonts w:ascii="Crimson Text" w:hAnsi="Crimson Text"/>
            <w:color w:val="000000" w:themeColor="text1"/>
            <w:sz w:val="26"/>
            <w:szCs w:val="26"/>
          </w:rPr>
          <w:delText>,</w:delText>
        </w:r>
      </w:del>
      <w:r w:rsidRPr="00925B2C">
        <w:rPr>
          <w:rFonts w:ascii="Crimson Text" w:hAnsi="Crimson Text"/>
          <w:color w:val="000000" w:themeColor="text1"/>
          <w:sz w:val="26"/>
          <w:szCs w:val="26"/>
        </w:rPr>
        <w:t xml:space="preserve"> y les hizo un gesto para que se detuvieran. </w:t>
      </w:r>
      <w:r w:rsidR="00894050" w:rsidRPr="00925B2C">
        <w:rPr>
          <w:rFonts w:ascii="Crimson Text" w:hAnsi="Crimson Text"/>
          <w:color w:val="000000" w:themeColor="text1"/>
          <w:sz w:val="26"/>
          <w:szCs w:val="26"/>
        </w:rPr>
        <w:t xml:space="preserve">Intentó explicar que </w:t>
      </w:r>
      <w:del w:id="186" w:author="Paula Castrilli" w:date="2025-07-16T19:22:00Z">
        <w:r w:rsidR="00894050" w:rsidRPr="00925B2C" w:rsidDel="005A4EB5">
          <w:rPr>
            <w:rFonts w:ascii="Crimson Text" w:hAnsi="Crimson Text"/>
            <w:color w:val="000000" w:themeColor="text1"/>
            <w:sz w:val="26"/>
            <w:szCs w:val="26"/>
          </w:rPr>
          <w:delText xml:space="preserve">el </w:delText>
        </w:r>
      </w:del>
      <w:ins w:id="187" w:author="Paula Castrilli" w:date="2025-07-16T19:22:00Z">
        <w:r w:rsidR="005A4EB5">
          <w:rPr>
            <w:rFonts w:ascii="Crimson Text" w:hAnsi="Crimson Text"/>
            <w:color w:val="000000" w:themeColor="text1"/>
            <w:sz w:val="26"/>
            <w:szCs w:val="26"/>
          </w:rPr>
          <w:t>él</w:t>
        </w:r>
        <w:r w:rsidR="005A4EB5" w:rsidRPr="00925B2C">
          <w:rPr>
            <w:rFonts w:ascii="Crimson Text" w:hAnsi="Crimson Text"/>
            <w:color w:val="000000" w:themeColor="text1"/>
            <w:sz w:val="26"/>
            <w:szCs w:val="26"/>
          </w:rPr>
          <w:t xml:space="preserve"> </w:t>
        </w:r>
      </w:ins>
      <w:r w:rsidR="00894050" w:rsidRPr="00925B2C">
        <w:rPr>
          <w:rFonts w:ascii="Crimson Text" w:hAnsi="Crimson Text"/>
          <w:color w:val="000000" w:themeColor="text1"/>
          <w:sz w:val="26"/>
          <w:szCs w:val="26"/>
        </w:rPr>
        <w:t xml:space="preserve">mismo lo había liberado y </w:t>
      </w:r>
      <w:r w:rsidR="00201B07" w:rsidRPr="00925B2C">
        <w:rPr>
          <w:rFonts w:ascii="Crimson Text" w:hAnsi="Crimson Text"/>
          <w:color w:val="000000" w:themeColor="text1"/>
          <w:sz w:val="26"/>
          <w:szCs w:val="26"/>
        </w:rPr>
        <w:t xml:space="preserve">no </w:t>
      </w:r>
      <w:r w:rsidR="00812176" w:rsidRPr="00925B2C">
        <w:rPr>
          <w:rFonts w:ascii="Crimson Text" w:hAnsi="Crimson Text"/>
          <w:color w:val="000000" w:themeColor="text1"/>
          <w:sz w:val="26"/>
          <w:szCs w:val="26"/>
        </w:rPr>
        <w:t xml:space="preserve">representaba un peligro, pero los guardias no estaban </w:t>
      </w:r>
      <w:r w:rsidR="00894050" w:rsidRPr="00925B2C">
        <w:rPr>
          <w:rFonts w:ascii="Crimson Text" w:hAnsi="Crimson Text"/>
          <w:color w:val="000000" w:themeColor="text1"/>
          <w:sz w:val="26"/>
          <w:szCs w:val="26"/>
        </w:rPr>
        <w:t xml:space="preserve">muy conformes con los argumentos. Cuando la situación estaba a punto de </w:t>
      </w:r>
      <w:r w:rsidR="00201B07" w:rsidRPr="00925B2C">
        <w:rPr>
          <w:rFonts w:ascii="Crimson Text" w:hAnsi="Crimson Text"/>
          <w:color w:val="000000" w:themeColor="text1"/>
          <w:sz w:val="26"/>
          <w:szCs w:val="26"/>
        </w:rPr>
        <w:t>quebrarse</w:t>
      </w:r>
      <w:r w:rsidR="00894050" w:rsidRPr="00925B2C">
        <w:rPr>
          <w:rFonts w:ascii="Crimson Text" w:hAnsi="Crimson Text"/>
          <w:color w:val="000000" w:themeColor="text1"/>
          <w:sz w:val="26"/>
          <w:szCs w:val="26"/>
        </w:rPr>
        <w:t xml:space="preserve">, intervino </w:t>
      </w:r>
      <w:proofErr w:type="spellStart"/>
      <w:r w:rsidR="00894050" w:rsidRPr="00925B2C">
        <w:rPr>
          <w:rFonts w:ascii="Crimson Text" w:hAnsi="Crimson Text"/>
          <w:color w:val="000000" w:themeColor="text1"/>
          <w:sz w:val="26"/>
          <w:szCs w:val="26"/>
        </w:rPr>
        <w:t>Kalevi</w:t>
      </w:r>
      <w:proofErr w:type="spellEnd"/>
      <w:r w:rsidR="00894050" w:rsidRPr="00925B2C">
        <w:rPr>
          <w:rFonts w:ascii="Crimson Text" w:hAnsi="Crimson Text"/>
          <w:color w:val="000000" w:themeColor="text1"/>
          <w:sz w:val="26"/>
          <w:szCs w:val="26"/>
        </w:rPr>
        <w:t xml:space="preserve"> con </w:t>
      </w:r>
      <w:r w:rsidR="00201B07" w:rsidRPr="00925B2C">
        <w:rPr>
          <w:rFonts w:ascii="Crimson Text" w:hAnsi="Crimson Text"/>
          <w:color w:val="000000" w:themeColor="text1"/>
          <w:sz w:val="26"/>
          <w:szCs w:val="26"/>
        </w:rPr>
        <w:t>la</w:t>
      </w:r>
      <w:r w:rsidR="00894050" w:rsidRPr="00925B2C">
        <w:rPr>
          <w:rFonts w:ascii="Crimson Text" w:hAnsi="Crimson Text"/>
          <w:color w:val="000000" w:themeColor="text1"/>
          <w:sz w:val="26"/>
          <w:szCs w:val="26"/>
        </w:rPr>
        <w:t xml:space="preserve"> voz </w:t>
      </w:r>
      <w:r w:rsidR="00201B07" w:rsidRPr="00925B2C">
        <w:rPr>
          <w:rFonts w:ascii="Crimson Text" w:hAnsi="Crimson Text"/>
          <w:color w:val="000000" w:themeColor="text1"/>
          <w:sz w:val="26"/>
          <w:szCs w:val="26"/>
        </w:rPr>
        <w:t>en</w:t>
      </w:r>
      <w:r w:rsidR="00894050" w:rsidRPr="00925B2C">
        <w:rPr>
          <w:rFonts w:ascii="Crimson Text" w:hAnsi="Crimson Text"/>
          <w:color w:val="000000" w:themeColor="text1"/>
          <w:sz w:val="26"/>
          <w:szCs w:val="26"/>
        </w:rPr>
        <w:t xml:space="preserve"> alto. Los guerreros se detuvieron de inmediato, como si un hechizo los hubi</w:t>
      </w:r>
      <w:r w:rsidR="00812176" w:rsidRPr="00925B2C">
        <w:rPr>
          <w:rFonts w:ascii="Crimson Text" w:hAnsi="Crimson Text"/>
          <w:color w:val="000000" w:themeColor="text1"/>
          <w:sz w:val="26"/>
          <w:szCs w:val="26"/>
        </w:rPr>
        <w:t xml:space="preserve">era paralizado, la fidelidad a su </w:t>
      </w:r>
      <w:r w:rsidR="002074D9" w:rsidRPr="00925B2C">
        <w:rPr>
          <w:rFonts w:ascii="Crimson Text" w:hAnsi="Crimson Text"/>
          <w:color w:val="000000" w:themeColor="text1"/>
          <w:sz w:val="26"/>
          <w:szCs w:val="26"/>
        </w:rPr>
        <w:t>rey</w:t>
      </w:r>
      <w:r w:rsidR="00812176" w:rsidRPr="00925B2C">
        <w:rPr>
          <w:rFonts w:ascii="Crimson Text" w:hAnsi="Crimson Text"/>
          <w:color w:val="000000" w:themeColor="text1"/>
          <w:sz w:val="26"/>
          <w:szCs w:val="26"/>
        </w:rPr>
        <w:t xml:space="preserve"> </w:t>
      </w:r>
      <w:r w:rsidR="00894050" w:rsidRPr="00925B2C">
        <w:rPr>
          <w:rFonts w:ascii="Crimson Text" w:hAnsi="Crimson Text"/>
          <w:color w:val="000000" w:themeColor="text1"/>
          <w:sz w:val="26"/>
          <w:szCs w:val="26"/>
        </w:rPr>
        <w:t xml:space="preserve">era más potente que cualquier embrujo. El </w:t>
      </w:r>
      <w:r w:rsidR="002074D9" w:rsidRPr="00925B2C">
        <w:rPr>
          <w:rFonts w:ascii="Crimson Text" w:hAnsi="Crimson Text"/>
          <w:color w:val="000000" w:themeColor="text1"/>
          <w:sz w:val="26"/>
          <w:szCs w:val="26"/>
        </w:rPr>
        <w:t>monarca</w:t>
      </w:r>
      <w:r w:rsidR="00894050" w:rsidRPr="00925B2C">
        <w:rPr>
          <w:rFonts w:ascii="Crimson Text" w:hAnsi="Crimson Text"/>
          <w:color w:val="000000" w:themeColor="text1"/>
          <w:sz w:val="26"/>
          <w:szCs w:val="26"/>
        </w:rPr>
        <w:t xml:space="preserve"> dio algunos pasos al frente</w:t>
      </w:r>
      <w:r w:rsidR="00201B07" w:rsidRPr="00925B2C">
        <w:rPr>
          <w:rFonts w:ascii="Crimson Text" w:hAnsi="Crimson Text"/>
          <w:color w:val="000000" w:themeColor="text1"/>
          <w:sz w:val="26"/>
          <w:szCs w:val="26"/>
        </w:rPr>
        <w:t xml:space="preserve"> y</w:t>
      </w:r>
      <w:r w:rsidR="00894050" w:rsidRPr="00925B2C">
        <w:rPr>
          <w:rFonts w:ascii="Crimson Text" w:hAnsi="Crimson Text"/>
          <w:color w:val="000000" w:themeColor="text1"/>
          <w:sz w:val="26"/>
          <w:szCs w:val="26"/>
        </w:rPr>
        <w:t xml:space="preserve">, sin </w:t>
      </w:r>
      <w:r w:rsidR="00201B07" w:rsidRPr="00925B2C">
        <w:rPr>
          <w:rFonts w:ascii="Crimson Text" w:hAnsi="Crimson Text"/>
          <w:color w:val="000000" w:themeColor="text1"/>
          <w:sz w:val="26"/>
          <w:szCs w:val="26"/>
        </w:rPr>
        <w:t>mostrar</w:t>
      </w:r>
      <w:r w:rsidR="00ED072D" w:rsidRPr="00925B2C">
        <w:rPr>
          <w:rFonts w:ascii="Crimson Text" w:hAnsi="Crimson Text"/>
          <w:color w:val="000000" w:themeColor="text1"/>
          <w:sz w:val="26"/>
          <w:szCs w:val="26"/>
        </w:rPr>
        <w:t xml:space="preserve"> temor</w:t>
      </w:r>
      <w:r w:rsidR="00894050" w:rsidRPr="00925B2C">
        <w:rPr>
          <w:rFonts w:ascii="Crimson Text" w:hAnsi="Crimson Text"/>
          <w:color w:val="000000" w:themeColor="text1"/>
          <w:sz w:val="26"/>
          <w:szCs w:val="26"/>
        </w:rPr>
        <w:t xml:space="preserve">, </w:t>
      </w:r>
      <w:r w:rsidR="00ED072D" w:rsidRPr="00925B2C">
        <w:rPr>
          <w:rFonts w:ascii="Crimson Text" w:hAnsi="Crimson Text"/>
          <w:color w:val="000000" w:themeColor="text1"/>
          <w:sz w:val="26"/>
          <w:szCs w:val="26"/>
        </w:rPr>
        <w:t>se dirigió a Eros</w:t>
      </w:r>
      <w:r w:rsidR="00894050" w:rsidRPr="00925B2C">
        <w:rPr>
          <w:rFonts w:ascii="Crimson Text" w:hAnsi="Crimson Text"/>
          <w:color w:val="000000" w:themeColor="text1"/>
          <w:sz w:val="26"/>
          <w:szCs w:val="26"/>
        </w:rPr>
        <w:t>, esta vez</w:t>
      </w:r>
      <w:del w:id="188" w:author="Paula Castrilli" w:date="2025-07-16T19:22:00Z">
        <w:r w:rsidR="00894050" w:rsidRPr="00925B2C" w:rsidDel="005A4EB5">
          <w:rPr>
            <w:rFonts w:ascii="Crimson Text" w:hAnsi="Crimson Text"/>
            <w:color w:val="000000" w:themeColor="text1"/>
            <w:sz w:val="26"/>
            <w:szCs w:val="26"/>
          </w:rPr>
          <w:delText>,</w:delText>
        </w:r>
      </w:del>
      <w:r w:rsidR="00894050" w:rsidRPr="00925B2C">
        <w:rPr>
          <w:rFonts w:ascii="Crimson Text" w:hAnsi="Crimson Text"/>
          <w:color w:val="000000" w:themeColor="text1"/>
          <w:sz w:val="26"/>
          <w:szCs w:val="26"/>
        </w:rPr>
        <w:t xml:space="preserve"> mucho más </w:t>
      </w:r>
      <w:r w:rsidR="00ED072D" w:rsidRPr="00925B2C">
        <w:rPr>
          <w:rFonts w:ascii="Crimson Text" w:hAnsi="Crimson Text"/>
          <w:color w:val="000000" w:themeColor="text1"/>
          <w:sz w:val="26"/>
          <w:szCs w:val="26"/>
        </w:rPr>
        <w:t>amigable</w:t>
      </w:r>
      <w:r w:rsidR="00894050" w:rsidRPr="00925B2C">
        <w:rPr>
          <w:rFonts w:ascii="Crimson Text" w:hAnsi="Crimson Text"/>
          <w:color w:val="000000" w:themeColor="text1"/>
          <w:sz w:val="26"/>
          <w:szCs w:val="26"/>
        </w:rPr>
        <w:t xml:space="preserve"> que </w:t>
      </w:r>
      <w:r w:rsidR="00ED072D" w:rsidRPr="00925B2C">
        <w:rPr>
          <w:rFonts w:ascii="Crimson Text" w:hAnsi="Crimson Text"/>
          <w:color w:val="000000" w:themeColor="text1"/>
          <w:sz w:val="26"/>
          <w:szCs w:val="26"/>
        </w:rPr>
        <w:t>en su primer encuentro</w:t>
      </w:r>
      <w:r w:rsidR="00894050" w:rsidRPr="00925B2C">
        <w:rPr>
          <w:rFonts w:ascii="Crimson Text" w:hAnsi="Crimson Text"/>
          <w:color w:val="000000" w:themeColor="text1"/>
          <w:sz w:val="26"/>
          <w:szCs w:val="26"/>
        </w:rPr>
        <w:t>.</w:t>
      </w:r>
    </w:p>
    <w:p w:rsidR="00894050" w:rsidRPr="00925B2C" w:rsidRDefault="00100493" w:rsidP="00DC6909">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ED072D" w:rsidRPr="00925B2C">
        <w:rPr>
          <w:rFonts w:ascii="Crimson Text" w:hAnsi="Crimson Text"/>
          <w:color w:val="000000" w:themeColor="text1"/>
          <w:sz w:val="26"/>
          <w:szCs w:val="26"/>
        </w:rPr>
        <w:t xml:space="preserve">No </w:t>
      </w:r>
      <w:r w:rsidR="00812176" w:rsidRPr="00925B2C">
        <w:rPr>
          <w:rFonts w:ascii="Crimson Text" w:hAnsi="Crimson Text"/>
          <w:color w:val="000000" w:themeColor="text1"/>
          <w:sz w:val="26"/>
          <w:szCs w:val="26"/>
        </w:rPr>
        <w:t>suelo</w:t>
      </w:r>
      <w:r w:rsidR="00ED072D" w:rsidRPr="00925B2C">
        <w:rPr>
          <w:rFonts w:ascii="Crimson Text" w:hAnsi="Crimson Text"/>
          <w:color w:val="000000" w:themeColor="text1"/>
          <w:sz w:val="26"/>
          <w:szCs w:val="26"/>
        </w:rPr>
        <w:t xml:space="preserve"> pedir</w:t>
      </w:r>
      <w:r w:rsidR="00894050" w:rsidRPr="00925B2C">
        <w:rPr>
          <w:rFonts w:ascii="Crimson Text" w:hAnsi="Crimson Text"/>
          <w:color w:val="000000" w:themeColor="text1"/>
          <w:sz w:val="26"/>
          <w:szCs w:val="26"/>
        </w:rPr>
        <w:t xml:space="preserve"> disculpas, p</w:t>
      </w:r>
      <w:r w:rsidR="00ED072D" w:rsidRPr="00925B2C">
        <w:rPr>
          <w:rFonts w:ascii="Crimson Text" w:hAnsi="Crimson Text"/>
          <w:color w:val="000000" w:themeColor="text1"/>
          <w:sz w:val="26"/>
          <w:szCs w:val="26"/>
        </w:rPr>
        <w:t>ero haré una excepción</w:t>
      </w:r>
      <w:r w:rsidR="00894050" w:rsidRPr="00925B2C">
        <w:rPr>
          <w:rFonts w:ascii="Crimson Text" w:hAnsi="Crimson Text"/>
          <w:color w:val="000000" w:themeColor="text1"/>
          <w:sz w:val="26"/>
          <w:szCs w:val="26"/>
        </w:rPr>
        <w:t xml:space="preserve"> </w:t>
      </w:r>
      <w:r>
        <w:rPr>
          <w:rFonts w:ascii="Crimson Text" w:hAnsi="Crimson Text"/>
          <w:color w:val="000000" w:themeColor="text1"/>
          <w:sz w:val="26"/>
          <w:szCs w:val="26"/>
        </w:rPr>
        <w:t>—</w:t>
      </w:r>
      <w:r w:rsidR="00894050" w:rsidRPr="00925B2C">
        <w:rPr>
          <w:rFonts w:ascii="Crimson Text" w:hAnsi="Crimson Text"/>
          <w:color w:val="000000" w:themeColor="text1"/>
          <w:sz w:val="26"/>
          <w:szCs w:val="26"/>
        </w:rPr>
        <w:t>dijo</w:t>
      </w:r>
      <w:del w:id="189" w:author="Paula Castrilli" w:date="2025-07-16T19:23:00Z">
        <w:r w:rsidR="00894050" w:rsidRPr="00925B2C" w:rsidDel="005A4EB5">
          <w:rPr>
            <w:rFonts w:ascii="Crimson Text" w:hAnsi="Crimson Text"/>
            <w:color w:val="000000" w:themeColor="text1"/>
            <w:sz w:val="26"/>
            <w:szCs w:val="26"/>
          </w:rPr>
          <w:delText>, algo conmovido</w:delText>
        </w:r>
      </w:del>
      <w:ins w:id="190" w:author="Paula Castrilli" w:date="2025-07-16T19:23:00Z">
        <w:r w:rsidR="005A4EB5">
          <w:rPr>
            <w:rFonts w:ascii="Crimson Text" w:hAnsi="Crimson Text"/>
            <w:color w:val="000000" w:themeColor="text1"/>
            <w:sz w:val="26"/>
            <w:szCs w:val="26"/>
          </w:rPr>
          <w:t xml:space="preserve"> con humildad</w:t>
        </w:r>
      </w:ins>
      <w:r w:rsidR="00894050" w:rsidRPr="00925B2C">
        <w:rPr>
          <w:rFonts w:ascii="Crimson Text" w:hAnsi="Crimson Text"/>
          <w:color w:val="000000" w:themeColor="text1"/>
          <w:sz w:val="26"/>
          <w:szCs w:val="26"/>
        </w:rPr>
        <w:t>, lo que era poco común en él</w:t>
      </w:r>
      <w:r>
        <w:rPr>
          <w:rFonts w:ascii="Crimson Text" w:hAnsi="Crimson Text"/>
          <w:color w:val="000000" w:themeColor="text1"/>
          <w:sz w:val="26"/>
          <w:szCs w:val="26"/>
        </w:rPr>
        <w:t>—</w:t>
      </w:r>
      <w:r w:rsidR="00894050" w:rsidRPr="00925B2C">
        <w:rPr>
          <w:rFonts w:ascii="Crimson Text" w:hAnsi="Crimson Text"/>
          <w:color w:val="000000" w:themeColor="text1"/>
          <w:sz w:val="26"/>
          <w:szCs w:val="26"/>
        </w:rPr>
        <w:t>.</w:t>
      </w:r>
      <w:r w:rsidR="00ED072D" w:rsidRPr="00925B2C">
        <w:rPr>
          <w:rFonts w:ascii="Crimson Text" w:hAnsi="Crimson Text"/>
          <w:color w:val="000000" w:themeColor="text1"/>
          <w:sz w:val="26"/>
          <w:szCs w:val="26"/>
        </w:rPr>
        <w:t xml:space="preserve"> Te pido disculpas, </w:t>
      </w:r>
      <w:del w:id="191" w:author="Paula Castrilli" w:date="2025-07-16T19:23:00Z">
        <w:r w:rsidR="00ED072D" w:rsidRPr="00925B2C" w:rsidDel="005A4EB5">
          <w:rPr>
            <w:rFonts w:ascii="Crimson Text" w:hAnsi="Crimson Text"/>
            <w:color w:val="000000" w:themeColor="text1"/>
            <w:sz w:val="26"/>
            <w:szCs w:val="26"/>
          </w:rPr>
          <w:delText xml:space="preserve">y </w:delText>
        </w:r>
      </w:del>
      <w:r w:rsidR="00ED072D" w:rsidRPr="00925B2C">
        <w:rPr>
          <w:rFonts w:ascii="Crimson Text" w:hAnsi="Crimson Text"/>
          <w:color w:val="000000" w:themeColor="text1"/>
          <w:sz w:val="26"/>
          <w:szCs w:val="26"/>
        </w:rPr>
        <w:t>sé que estoy en deuda contigo muchacho. Tú viniste a alertarnos</w:t>
      </w:r>
      <w:r w:rsidR="00894050" w:rsidRPr="00925B2C">
        <w:rPr>
          <w:rFonts w:ascii="Crimson Text" w:hAnsi="Crimson Text"/>
          <w:color w:val="000000" w:themeColor="text1"/>
          <w:sz w:val="26"/>
          <w:szCs w:val="26"/>
        </w:rPr>
        <w:t xml:space="preserve"> acerca de este peligro</w:t>
      </w:r>
      <w:r w:rsidR="00ED072D" w:rsidRPr="00925B2C">
        <w:rPr>
          <w:rFonts w:ascii="Crimson Text" w:hAnsi="Crimson Text"/>
          <w:color w:val="000000" w:themeColor="text1"/>
          <w:sz w:val="26"/>
          <w:szCs w:val="26"/>
        </w:rPr>
        <w:t>,</w:t>
      </w:r>
      <w:r w:rsidR="00894050" w:rsidRPr="00925B2C">
        <w:rPr>
          <w:rFonts w:ascii="Crimson Text" w:hAnsi="Crimson Text"/>
          <w:color w:val="000000" w:themeColor="text1"/>
          <w:sz w:val="26"/>
          <w:szCs w:val="26"/>
        </w:rPr>
        <w:t xml:space="preserve"> y</w:t>
      </w:r>
      <w:r w:rsidR="00ED072D" w:rsidRPr="00925B2C">
        <w:rPr>
          <w:rFonts w:ascii="Crimson Text" w:hAnsi="Crimson Text"/>
          <w:color w:val="000000" w:themeColor="text1"/>
          <w:sz w:val="26"/>
          <w:szCs w:val="26"/>
        </w:rPr>
        <w:t xml:space="preserve"> a cambio </w:t>
      </w:r>
      <w:r w:rsidR="001B5A22" w:rsidRPr="00925B2C">
        <w:rPr>
          <w:rFonts w:ascii="Crimson Text" w:hAnsi="Crimson Text"/>
          <w:color w:val="000000" w:themeColor="text1"/>
          <w:sz w:val="26"/>
          <w:szCs w:val="26"/>
        </w:rPr>
        <w:t>fui cruel</w:t>
      </w:r>
      <w:r w:rsidR="00894050" w:rsidRPr="00925B2C">
        <w:rPr>
          <w:rFonts w:ascii="Crimson Text" w:hAnsi="Crimson Text"/>
          <w:color w:val="000000" w:themeColor="text1"/>
          <w:sz w:val="26"/>
          <w:szCs w:val="26"/>
        </w:rPr>
        <w:t>. De haberte escuchado</w:t>
      </w:r>
      <w:del w:id="192" w:author="Paula Castrilli" w:date="2025-07-16T19:23:00Z">
        <w:r w:rsidR="00894050" w:rsidRPr="00925B2C" w:rsidDel="005A4EB5">
          <w:rPr>
            <w:rFonts w:ascii="Crimson Text" w:hAnsi="Crimson Text"/>
            <w:color w:val="000000" w:themeColor="text1"/>
            <w:sz w:val="26"/>
            <w:szCs w:val="26"/>
          </w:rPr>
          <w:delText>,</w:delText>
        </w:r>
      </w:del>
      <w:r w:rsidR="00894050" w:rsidRPr="00925B2C">
        <w:rPr>
          <w:rFonts w:ascii="Crimson Text" w:hAnsi="Crimson Text"/>
          <w:color w:val="000000" w:themeColor="text1"/>
          <w:sz w:val="26"/>
          <w:szCs w:val="26"/>
        </w:rPr>
        <w:t xml:space="preserve"> hubiéramos estado más preparados, espero que los dioses perdonen mi soberbia.</w:t>
      </w:r>
    </w:p>
    <w:p w:rsidR="00894050" w:rsidRPr="00925B2C" w:rsidRDefault="00100493" w:rsidP="00DC6909">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894050" w:rsidRPr="00925B2C">
        <w:rPr>
          <w:rFonts w:ascii="Crimson Text" w:hAnsi="Crimson Text"/>
          <w:color w:val="000000" w:themeColor="text1"/>
          <w:sz w:val="26"/>
          <w:szCs w:val="26"/>
        </w:rPr>
        <w:t xml:space="preserve">Agradezco sus palabras, pero no necesita disculparse </w:t>
      </w:r>
      <w:r>
        <w:rPr>
          <w:rFonts w:ascii="Crimson Text" w:hAnsi="Crimson Text"/>
          <w:color w:val="000000" w:themeColor="text1"/>
          <w:sz w:val="26"/>
          <w:szCs w:val="26"/>
        </w:rPr>
        <w:t>—</w:t>
      </w:r>
      <w:r w:rsidR="00894050" w:rsidRPr="00925B2C">
        <w:rPr>
          <w:rFonts w:ascii="Crimson Text" w:hAnsi="Crimson Text"/>
          <w:color w:val="000000" w:themeColor="text1"/>
          <w:sz w:val="26"/>
          <w:szCs w:val="26"/>
        </w:rPr>
        <w:t xml:space="preserve">respondió Eros, orgulloso, sentía que había recuperado </w:t>
      </w:r>
      <w:r w:rsidR="00EE059C" w:rsidRPr="00925B2C">
        <w:rPr>
          <w:rFonts w:ascii="Crimson Text" w:hAnsi="Crimson Text"/>
          <w:color w:val="000000" w:themeColor="text1"/>
          <w:sz w:val="26"/>
          <w:szCs w:val="26"/>
        </w:rPr>
        <w:t xml:space="preserve">su honor. A pesar de </w:t>
      </w:r>
      <w:r w:rsidR="00ED072D" w:rsidRPr="00925B2C">
        <w:rPr>
          <w:rFonts w:ascii="Crimson Text" w:hAnsi="Crimson Text"/>
          <w:color w:val="000000" w:themeColor="text1"/>
          <w:sz w:val="26"/>
          <w:szCs w:val="26"/>
        </w:rPr>
        <w:t>estar</w:t>
      </w:r>
      <w:r w:rsidR="00EE059C" w:rsidRPr="00925B2C">
        <w:rPr>
          <w:rFonts w:ascii="Crimson Text" w:hAnsi="Crimson Text"/>
          <w:color w:val="000000" w:themeColor="text1"/>
          <w:sz w:val="26"/>
          <w:szCs w:val="26"/>
        </w:rPr>
        <w:t xml:space="preserve"> debilitado</w:t>
      </w:r>
      <w:r w:rsidR="00ED072D" w:rsidRPr="00925B2C">
        <w:rPr>
          <w:rFonts w:ascii="Crimson Text" w:hAnsi="Crimson Text"/>
          <w:color w:val="000000" w:themeColor="text1"/>
          <w:sz w:val="26"/>
          <w:szCs w:val="26"/>
        </w:rPr>
        <w:t xml:space="preserve"> físicamente</w:t>
      </w:r>
      <w:r w:rsidR="00EE059C" w:rsidRPr="00925B2C">
        <w:rPr>
          <w:rFonts w:ascii="Crimson Text" w:hAnsi="Crimson Text"/>
          <w:color w:val="000000" w:themeColor="text1"/>
          <w:sz w:val="26"/>
          <w:szCs w:val="26"/>
        </w:rPr>
        <w:t xml:space="preserve">, la energía </w:t>
      </w:r>
      <w:r w:rsidR="001637D4" w:rsidRPr="00925B2C">
        <w:rPr>
          <w:rFonts w:ascii="Crimson Text" w:hAnsi="Crimson Text"/>
          <w:color w:val="000000" w:themeColor="text1"/>
          <w:sz w:val="26"/>
          <w:szCs w:val="26"/>
        </w:rPr>
        <w:t>volvía a fluir</w:t>
      </w:r>
      <w:r w:rsidR="00EE059C" w:rsidRPr="00925B2C">
        <w:rPr>
          <w:rFonts w:ascii="Crimson Text" w:hAnsi="Crimson Text"/>
          <w:color w:val="000000" w:themeColor="text1"/>
          <w:sz w:val="26"/>
          <w:szCs w:val="26"/>
        </w:rPr>
        <w:t xml:space="preserve"> </w:t>
      </w:r>
      <w:r w:rsidR="001637D4" w:rsidRPr="00925B2C">
        <w:rPr>
          <w:rFonts w:ascii="Crimson Text" w:hAnsi="Crimson Text"/>
          <w:color w:val="000000" w:themeColor="text1"/>
          <w:sz w:val="26"/>
          <w:szCs w:val="26"/>
        </w:rPr>
        <w:t>en su</w:t>
      </w:r>
      <w:r w:rsidR="00EE059C" w:rsidRPr="00925B2C">
        <w:rPr>
          <w:rFonts w:ascii="Crimson Text" w:hAnsi="Crimson Text"/>
          <w:color w:val="000000" w:themeColor="text1"/>
          <w:sz w:val="26"/>
          <w:szCs w:val="26"/>
        </w:rPr>
        <w:t xml:space="preserve"> cuerpo</w:t>
      </w:r>
      <w:del w:id="193" w:author="Paula Castrilli" w:date="2025-07-16T19:23:00Z">
        <w:r w:rsidR="00EE059C" w:rsidRPr="00925B2C" w:rsidDel="005A4EB5">
          <w:rPr>
            <w:rFonts w:ascii="Crimson Text" w:hAnsi="Crimson Text"/>
            <w:color w:val="000000" w:themeColor="text1"/>
            <w:sz w:val="26"/>
            <w:szCs w:val="26"/>
          </w:rPr>
          <w:delText>,</w:delText>
        </w:r>
      </w:del>
      <w:r w:rsidR="00EE059C" w:rsidRPr="00925B2C">
        <w:rPr>
          <w:rFonts w:ascii="Crimson Text" w:hAnsi="Crimson Text"/>
          <w:color w:val="000000" w:themeColor="text1"/>
          <w:sz w:val="26"/>
          <w:szCs w:val="26"/>
        </w:rPr>
        <w:t xml:space="preserve"> y lo impulsaba a</w:t>
      </w:r>
      <w:r w:rsidR="00ED072D" w:rsidRPr="00925B2C">
        <w:rPr>
          <w:rFonts w:ascii="Crimson Text" w:hAnsi="Crimson Text"/>
          <w:color w:val="000000" w:themeColor="text1"/>
          <w:sz w:val="26"/>
          <w:szCs w:val="26"/>
        </w:rPr>
        <w:t xml:space="preserve"> </w:t>
      </w:r>
      <w:r w:rsidR="00EE059C" w:rsidRPr="00925B2C">
        <w:rPr>
          <w:rFonts w:ascii="Crimson Text" w:hAnsi="Crimson Text"/>
          <w:color w:val="000000" w:themeColor="text1"/>
          <w:sz w:val="26"/>
          <w:szCs w:val="26"/>
        </w:rPr>
        <w:t>hacer algo por la causa.</w:t>
      </w:r>
    </w:p>
    <w:p w:rsidR="00EE059C" w:rsidRPr="00925B2C" w:rsidRDefault="00100493" w:rsidP="00DC6909">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EE059C" w:rsidRPr="00925B2C">
        <w:rPr>
          <w:rFonts w:ascii="Crimson Text" w:hAnsi="Crimson Text"/>
          <w:color w:val="000000" w:themeColor="text1"/>
          <w:sz w:val="26"/>
          <w:szCs w:val="26"/>
        </w:rPr>
        <w:t>El enemigo incendió uno de los salones principales en la base de la torre. Ahora estamos yendo a un lugar más seguro</w:t>
      </w:r>
      <w:del w:id="194" w:author="Paula Castrilli" w:date="2025-07-16T19:26:00Z">
        <w:r w:rsidR="00EE059C" w:rsidRPr="00925B2C" w:rsidDel="005D26C8">
          <w:rPr>
            <w:rFonts w:ascii="Crimson Text" w:hAnsi="Crimson Text"/>
            <w:color w:val="000000" w:themeColor="text1"/>
            <w:sz w:val="26"/>
            <w:szCs w:val="26"/>
          </w:rPr>
          <w:delText>,</w:delText>
        </w:r>
      </w:del>
      <w:r w:rsidR="00EE059C" w:rsidRPr="00925B2C">
        <w:rPr>
          <w:rFonts w:ascii="Crimson Text" w:hAnsi="Crimson Text"/>
          <w:color w:val="000000" w:themeColor="text1"/>
          <w:sz w:val="26"/>
          <w:szCs w:val="26"/>
        </w:rPr>
        <w:t xml:space="preserve"> y quisiera que vinieras conmigo. Permíteme ofrecerte protección </w:t>
      </w:r>
      <w:r w:rsidR="00ED072D" w:rsidRPr="00925B2C">
        <w:rPr>
          <w:rFonts w:ascii="Crimson Text" w:hAnsi="Crimson Text"/>
          <w:color w:val="000000" w:themeColor="text1"/>
          <w:sz w:val="26"/>
          <w:szCs w:val="26"/>
        </w:rPr>
        <w:t>en compensación por el</w:t>
      </w:r>
      <w:r w:rsidR="00EE059C" w:rsidRPr="00925B2C">
        <w:rPr>
          <w:rFonts w:ascii="Crimson Text" w:hAnsi="Crimson Text"/>
          <w:color w:val="000000" w:themeColor="text1"/>
          <w:sz w:val="26"/>
          <w:szCs w:val="26"/>
        </w:rPr>
        <w:t xml:space="preserve"> error que cometí </w:t>
      </w:r>
      <w:r>
        <w:rPr>
          <w:rFonts w:ascii="Crimson Text" w:hAnsi="Crimson Text"/>
          <w:color w:val="000000" w:themeColor="text1"/>
          <w:sz w:val="26"/>
          <w:szCs w:val="26"/>
        </w:rPr>
        <w:t>—</w:t>
      </w:r>
      <w:r w:rsidR="00EE059C" w:rsidRPr="00925B2C">
        <w:rPr>
          <w:rFonts w:ascii="Crimson Text" w:hAnsi="Crimson Text"/>
          <w:color w:val="000000" w:themeColor="text1"/>
          <w:sz w:val="26"/>
          <w:szCs w:val="26"/>
        </w:rPr>
        <w:lastRenderedPageBreak/>
        <w:t>expresó, cordialmente. Eros se tomó unos segundos antes de responder</w:t>
      </w:r>
      <w:del w:id="195" w:author="Paula Castrilli" w:date="2025-07-16T19:26:00Z">
        <w:r w:rsidR="00EE059C" w:rsidRPr="00925B2C" w:rsidDel="005D26C8">
          <w:rPr>
            <w:rFonts w:ascii="Crimson Text" w:hAnsi="Crimson Text"/>
            <w:color w:val="000000" w:themeColor="text1"/>
            <w:sz w:val="26"/>
            <w:szCs w:val="26"/>
          </w:rPr>
          <w:delText>,</w:delText>
        </w:r>
      </w:del>
      <w:r w:rsidR="00EE059C" w:rsidRPr="00925B2C">
        <w:rPr>
          <w:rFonts w:ascii="Crimson Text" w:hAnsi="Crimson Text"/>
          <w:color w:val="000000" w:themeColor="text1"/>
          <w:sz w:val="26"/>
          <w:szCs w:val="26"/>
        </w:rPr>
        <w:t xml:space="preserve"> y</w:t>
      </w:r>
      <w:ins w:id="196" w:author="Paula Castrilli" w:date="2025-07-16T19:26:00Z">
        <w:r w:rsidR="005D26C8">
          <w:rPr>
            <w:rFonts w:ascii="Crimson Text" w:hAnsi="Crimson Text"/>
            <w:color w:val="000000" w:themeColor="text1"/>
            <w:sz w:val="26"/>
            <w:szCs w:val="26"/>
          </w:rPr>
          <w:t>, cuando lo hizo,</w:t>
        </w:r>
      </w:ins>
      <w:r w:rsidR="00EE059C" w:rsidRPr="00925B2C">
        <w:rPr>
          <w:rFonts w:ascii="Crimson Text" w:hAnsi="Crimson Text"/>
          <w:color w:val="000000" w:themeColor="text1"/>
          <w:sz w:val="26"/>
          <w:szCs w:val="26"/>
        </w:rPr>
        <w:t xml:space="preserve"> </w:t>
      </w:r>
      <w:del w:id="197" w:author="Paula Castrilli" w:date="2025-07-16T19:26:00Z">
        <w:r w:rsidR="00EE059C" w:rsidRPr="00925B2C" w:rsidDel="005D26C8">
          <w:rPr>
            <w:rFonts w:ascii="Crimson Text" w:hAnsi="Crimson Text"/>
            <w:color w:val="000000" w:themeColor="text1"/>
            <w:sz w:val="26"/>
            <w:szCs w:val="26"/>
          </w:rPr>
          <w:delText>reanud</w:delText>
        </w:r>
        <w:r w:rsidR="00DD1E25" w:rsidRPr="00925B2C" w:rsidDel="005D26C8">
          <w:rPr>
            <w:rFonts w:ascii="Crimson Text" w:hAnsi="Crimson Text"/>
            <w:color w:val="000000" w:themeColor="text1"/>
            <w:sz w:val="26"/>
            <w:szCs w:val="26"/>
          </w:rPr>
          <w:delText>ó</w:delText>
        </w:r>
        <w:r w:rsidR="00EE059C" w:rsidRPr="00925B2C" w:rsidDel="005D26C8">
          <w:rPr>
            <w:rFonts w:ascii="Crimson Text" w:hAnsi="Crimson Text"/>
            <w:color w:val="000000" w:themeColor="text1"/>
            <w:sz w:val="26"/>
            <w:szCs w:val="26"/>
          </w:rPr>
          <w:delText xml:space="preserve"> con firmeza</w:delText>
        </w:r>
      </w:del>
      <w:ins w:id="198" w:author="Paula Castrilli" w:date="2025-07-16T19:26:00Z">
        <w:r w:rsidR="005D26C8">
          <w:rPr>
            <w:rFonts w:ascii="Crimson Text" w:hAnsi="Crimson Text"/>
            <w:color w:val="000000" w:themeColor="text1"/>
            <w:sz w:val="26"/>
            <w:szCs w:val="26"/>
          </w:rPr>
          <w:t>su voz sonó firme</w:t>
        </w:r>
      </w:ins>
      <w:r w:rsidR="00EE059C" w:rsidRPr="00925B2C">
        <w:rPr>
          <w:rFonts w:ascii="Crimson Text" w:hAnsi="Crimson Text"/>
          <w:color w:val="000000" w:themeColor="text1"/>
          <w:sz w:val="26"/>
          <w:szCs w:val="26"/>
        </w:rPr>
        <w:t>.</w:t>
      </w:r>
    </w:p>
    <w:p w:rsidR="00EE059C" w:rsidRPr="00925B2C" w:rsidRDefault="00100493" w:rsidP="00DC6909">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1B5A22" w:rsidRPr="00925B2C">
        <w:rPr>
          <w:rFonts w:ascii="Crimson Text" w:hAnsi="Crimson Text"/>
          <w:color w:val="000000" w:themeColor="text1"/>
          <w:sz w:val="26"/>
          <w:szCs w:val="26"/>
        </w:rPr>
        <w:t>Valoro el gesto</w:t>
      </w:r>
      <w:r w:rsidR="00EE059C" w:rsidRPr="00925B2C">
        <w:rPr>
          <w:rFonts w:ascii="Crimson Text" w:hAnsi="Crimson Text"/>
          <w:color w:val="000000" w:themeColor="text1"/>
          <w:sz w:val="26"/>
          <w:szCs w:val="26"/>
        </w:rPr>
        <w:t xml:space="preserve">, pero preferiría en su lugar, que me recompensara con una armadura y </w:t>
      </w:r>
      <w:r w:rsidR="004D260D" w:rsidRPr="00925B2C">
        <w:rPr>
          <w:rFonts w:ascii="Crimson Text" w:hAnsi="Crimson Text"/>
          <w:color w:val="000000" w:themeColor="text1"/>
          <w:sz w:val="26"/>
          <w:szCs w:val="26"/>
        </w:rPr>
        <w:t xml:space="preserve">una buena </w:t>
      </w:r>
      <w:r w:rsidR="00EE059C" w:rsidRPr="00925B2C">
        <w:rPr>
          <w:rFonts w:ascii="Crimson Text" w:hAnsi="Crimson Text"/>
          <w:color w:val="000000" w:themeColor="text1"/>
          <w:sz w:val="26"/>
          <w:szCs w:val="26"/>
        </w:rPr>
        <w:t>e</w:t>
      </w:r>
      <w:r w:rsidR="001637D4" w:rsidRPr="00925B2C">
        <w:rPr>
          <w:rFonts w:ascii="Crimson Text" w:hAnsi="Crimson Text"/>
          <w:color w:val="000000" w:themeColor="text1"/>
          <w:sz w:val="26"/>
          <w:szCs w:val="26"/>
        </w:rPr>
        <w:t>spada. Soy un guerrero y pelearé</w:t>
      </w:r>
      <w:r w:rsidR="00EE059C" w:rsidRPr="00925B2C">
        <w:rPr>
          <w:rFonts w:ascii="Crimson Text" w:hAnsi="Crimson Text"/>
          <w:color w:val="000000" w:themeColor="text1"/>
          <w:sz w:val="26"/>
          <w:szCs w:val="26"/>
        </w:rPr>
        <w:t xml:space="preserve"> por su reino </w:t>
      </w:r>
      <w:r>
        <w:rPr>
          <w:rFonts w:ascii="Crimson Text" w:hAnsi="Crimson Text"/>
          <w:color w:val="000000" w:themeColor="text1"/>
          <w:sz w:val="26"/>
          <w:szCs w:val="26"/>
        </w:rPr>
        <w:t>—</w:t>
      </w:r>
      <w:r w:rsidR="00EE059C" w:rsidRPr="00925B2C">
        <w:rPr>
          <w:rFonts w:ascii="Crimson Text" w:hAnsi="Crimson Text"/>
          <w:color w:val="000000" w:themeColor="text1"/>
          <w:sz w:val="26"/>
          <w:szCs w:val="26"/>
        </w:rPr>
        <w:t>afirmó</w:t>
      </w:r>
      <w:del w:id="199" w:author="Paula Castrilli" w:date="2025-07-16T19:27:00Z">
        <w:r w:rsidR="00EE059C" w:rsidRPr="00925B2C" w:rsidDel="005D26C8">
          <w:rPr>
            <w:rFonts w:ascii="Crimson Text" w:hAnsi="Crimson Text"/>
            <w:color w:val="000000" w:themeColor="text1"/>
            <w:sz w:val="26"/>
            <w:szCs w:val="26"/>
          </w:rPr>
          <w:delText>,</w:delText>
        </w:r>
      </w:del>
      <w:r w:rsidR="00EE059C" w:rsidRPr="00925B2C">
        <w:rPr>
          <w:rFonts w:ascii="Crimson Text" w:hAnsi="Crimson Text"/>
          <w:color w:val="000000" w:themeColor="text1"/>
          <w:sz w:val="26"/>
          <w:szCs w:val="26"/>
        </w:rPr>
        <w:t xml:space="preserve"> categóricamente. </w:t>
      </w:r>
      <w:del w:id="200" w:author="Paula Castrilli" w:date="2025-07-16T19:27:00Z">
        <w:r w:rsidR="00EE059C" w:rsidRPr="00925B2C" w:rsidDel="005D26C8">
          <w:rPr>
            <w:rFonts w:ascii="Crimson Text" w:hAnsi="Crimson Text"/>
            <w:color w:val="000000" w:themeColor="text1"/>
            <w:sz w:val="26"/>
            <w:szCs w:val="26"/>
          </w:rPr>
          <w:delText xml:space="preserve">Kalevi se impresionó con la actitud del joven, su rostro lucía </w:delText>
        </w:r>
        <w:r w:rsidR="001637D4" w:rsidRPr="00925B2C" w:rsidDel="005D26C8">
          <w:rPr>
            <w:rFonts w:ascii="Crimson Text" w:hAnsi="Crimson Text"/>
            <w:color w:val="000000" w:themeColor="text1"/>
            <w:sz w:val="26"/>
            <w:szCs w:val="26"/>
          </w:rPr>
          <w:delText>sorprendido</w:delText>
        </w:r>
      </w:del>
      <w:ins w:id="201" w:author="Paula Castrilli" w:date="2025-07-16T19:27:00Z">
        <w:r w:rsidR="005D26C8">
          <w:rPr>
            <w:rFonts w:ascii="Crimson Text" w:hAnsi="Crimson Text"/>
            <w:color w:val="000000" w:themeColor="text1"/>
            <w:sz w:val="26"/>
            <w:szCs w:val="26"/>
          </w:rPr>
          <w:t xml:space="preserve">La sorpresa que estas palabras le provocaron a </w:t>
        </w:r>
        <w:proofErr w:type="spellStart"/>
        <w:r w:rsidR="005D26C8">
          <w:rPr>
            <w:rFonts w:ascii="Crimson Text" w:hAnsi="Crimson Text"/>
            <w:color w:val="000000" w:themeColor="text1"/>
            <w:sz w:val="26"/>
            <w:szCs w:val="26"/>
          </w:rPr>
          <w:t>Kalevi</w:t>
        </w:r>
        <w:proofErr w:type="spellEnd"/>
        <w:r w:rsidR="005D26C8">
          <w:rPr>
            <w:rFonts w:ascii="Crimson Text" w:hAnsi="Crimson Text"/>
            <w:color w:val="000000" w:themeColor="text1"/>
            <w:sz w:val="26"/>
            <w:szCs w:val="26"/>
          </w:rPr>
          <w:t xml:space="preserve"> se </w:t>
        </w:r>
      </w:ins>
      <w:ins w:id="202" w:author="Paula Castrilli" w:date="2025-07-16T19:28:00Z">
        <w:r w:rsidR="005D26C8">
          <w:rPr>
            <w:rFonts w:ascii="Crimson Text" w:hAnsi="Crimson Text"/>
            <w:color w:val="000000" w:themeColor="text1"/>
            <w:sz w:val="26"/>
            <w:szCs w:val="26"/>
          </w:rPr>
          <w:t>dejó</w:t>
        </w:r>
      </w:ins>
      <w:ins w:id="203" w:author="Paula Castrilli" w:date="2025-07-16T19:27:00Z">
        <w:r w:rsidR="005D26C8">
          <w:rPr>
            <w:rFonts w:ascii="Crimson Text" w:hAnsi="Crimson Text"/>
            <w:color w:val="000000" w:themeColor="text1"/>
            <w:sz w:val="26"/>
            <w:szCs w:val="26"/>
          </w:rPr>
          <w:t xml:space="preserve"> traslucir en su rostro</w:t>
        </w:r>
      </w:ins>
      <w:r w:rsidR="00EE059C" w:rsidRPr="00925B2C">
        <w:rPr>
          <w:rFonts w:ascii="Crimson Text" w:hAnsi="Crimson Text"/>
          <w:color w:val="000000" w:themeColor="text1"/>
          <w:sz w:val="26"/>
          <w:szCs w:val="26"/>
        </w:rPr>
        <w:t xml:space="preserve">. De inmediato, le ordenó a uno de sus guardias que le </w:t>
      </w:r>
      <w:del w:id="204" w:author="Paula Castrilli" w:date="2025-07-16T19:28:00Z">
        <w:r w:rsidR="00EE059C" w:rsidRPr="00925B2C" w:rsidDel="005D26C8">
          <w:rPr>
            <w:rFonts w:ascii="Crimson Text" w:hAnsi="Crimson Text"/>
            <w:color w:val="000000" w:themeColor="text1"/>
            <w:sz w:val="26"/>
            <w:szCs w:val="26"/>
          </w:rPr>
          <w:delText xml:space="preserve">diera sus protecciones y </w:delText>
        </w:r>
        <w:commentRangeStart w:id="205"/>
        <w:r w:rsidR="00EE059C" w:rsidRPr="00925B2C" w:rsidDel="005D26C8">
          <w:rPr>
            <w:rFonts w:ascii="Crimson Text" w:hAnsi="Crimson Text"/>
            <w:color w:val="000000" w:themeColor="text1"/>
            <w:sz w:val="26"/>
            <w:szCs w:val="26"/>
          </w:rPr>
          <w:delText>armas</w:delText>
        </w:r>
      </w:del>
      <w:ins w:id="206" w:author="Paula Castrilli" w:date="2025-07-16T19:28:00Z">
        <w:r w:rsidR="005D26C8">
          <w:rPr>
            <w:rFonts w:ascii="Crimson Text" w:hAnsi="Crimson Text"/>
            <w:color w:val="000000" w:themeColor="text1"/>
            <w:sz w:val="26"/>
            <w:szCs w:val="26"/>
          </w:rPr>
          <w:t>trajera de inmediato lo que Eros había solicitado</w:t>
        </w:r>
      </w:ins>
      <w:del w:id="207" w:author="Paula Castrilli" w:date="2025-07-16T19:28:00Z">
        <w:r w:rsidR="00EE059C" w:rsidRPr="00925B2C" w:rsidDel="005D26C8">
          <w:rPr>
            <w:rFonts w:ascii="Crimson Text" w:hAnsi="Crimson Text"/>
            <w:color w:val="000000" w:themeColor="text1"/>
            <w:sz w:val="26"/>
            <w:szCs w:val="26"/>
          </w:rPr>
          <w:delText xml:space="preserve"> </w:delText>
        </w:r>
      </w:del>
      <w:commentRangeEnd w:id="205"/>
      <w:r w:rsidR="005D26C8">
        <w:rPr>
          <w:rStyle w:val="Refdecomentario"/>
        </w:rPr>
        <w:commentReference w:id="205"/>
      </w:r>
      <w:del w:id="208" w:author="Paula Castrilli" w:date="2025-07-16T19:28:00Z">
        <w:r w:rsidR="00EE059C" w:rsidRPr="00925B2C" w:rsidDel="005D26C8">
          <w:rPr>
            <w:rFonts w:ascii="Crimson Text" w:hAnsi="Crimson Text"/>
            <w:color w:val="000000" w:themeColor="text1"/>
            <w:sz w:val="26"/>
            <w:szCs w:val="26"/>
          </w:rPr>
          <w:delText>a</w:delText>
        </w:r>
        <w:r w:rsidR="001637D4" w:rsidRPr="00925B2C" w:rsidDel="005D26C8">
          <w:rPr>
            <w:rFonts w:ascii="Crimson Text" w:hAnsi="Crimson Text"/>
            <w:color w:val="000000" w:themeColor="text1"/>
            <w:sz w:val="26"/>
            <w:szCs w:val="26"/>
          </w:rPr>
          <w:delText>l joven</w:delText>
        </w:r>
      </w:del>
      <w:r w:rsidR="00EE059C" w:rsidRPr="00925B2C">
        <w:rPr>
          <w:rFonts w:ascii="Crimson Text" w:hAnsi="Crimson Text"/>
          <w:color w:val="000000" w:themeColor="text1"/>
          <w:sz w:val="26"/>
          <w:szCs w:val="26"/>
        </w:rPr>
        <w:t xml:space="preserve">. Luego le hizo un gesto de agradecimiento con la cabeza, y </w:t>
      </w:r>
      <w:r w:rsidR="00670F93" w:rsidRPr="00925B2C">
        <w:rPr>
          <w:rFonts w:ascii="Crimson Text" w:hAnsi="Crimson Text"/>
          <w:color w:val="000000" w:themeColor="text1"/>
          <w:sz w:val="26"/>
          <w:szCs w:val="26"/>
        </w:rPr>
        <w:t>siguió</w:t>
      </w:r>
      <w:r w:rsidR="00BF4910" w:rsidRPr="00925B2C">
        <w:rPr>
          <w:rFonts w:ascii="Crimson Text" w:hAnsi="Crimson Text"/>
          <w:color w:val="000000" w:themeColor="text1"/>
          <w:sz w:val="26"/>
          <w:szCs w:val="26"/>
        </w:rPr>
        <w:t xml:space="preserve"> su camino.</w:t>
      </w:r>
    </w:p>
    <w:p w:rsidR="00251923" w:rsidRPr="00925B2C" w:rsidRDefault="001B5A22" w:rsidP="00DC6909">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Eros se calzó</w:t>
      </w:r>
      <w:r w:rsidR="00BF4910" w:rsidRPr="00925B2C">
        <w:rPr>
          <w:rFonts w:ascii="Crimson Text" w:hAnsi="Crimson Text"/>
          <w:color w:val="000000" w:themeColor="text1"/>
          <w:sz w:val="26"/>
          <w:szCs w:val="26"/>
        </w:rPr>
        <w:t xml:space="preserve"> la malla y el yelmo, </w:t>
      </w:r>
      <w:r w:rsidR="00251923" w:rsidRPr="00925B2C">
        <w:rPr>
          <w:rFonts w:ascii="Crimson Text" w:hAnsi="Crimson Text"/>
          <w:color w:val="000000" w:themeColor="text1"/>
          <w:sz w:val="26"/>
          <w:szCs w:val="26"/>
        </w:rPr>
        <w:t>enfundó</w:t>
      </w:r>
      <w:r w:rsidR="00BF4910" w:rsidRPr="00925B2C">
        <w:rPr>
          <w:rFonts w:ascii="Crimson Text" w:hAnsi="Crimson Text"/>
          <w:color w:val="000000" w:themeColor="text1"/>
          <w:sz w:val="26"/>
          <w:szCs w:val="26"/>
        </w:rPr>
        <w:t xml:space="preserve"> la </w:t>
      </w:r>
      <w:r w:rsidR="001637D4" w:rsidRPr="00925B2C">
        <w:rPr>
          <w:rFonts w:ascii="Crimson Text" w:hAnsi="Crimson Text"/>
          <w:color w:val="000000" w:themeColor="text1"/>
          <w:sz w:val="26"/>
          <w:szCs w:val="26"/>
        </w:rPr>
        <w:t>gruesa</w:t>
      </w:r>
      <w:r w:rsidR="00BF4910" w:rsidRPr="00925B2C">
        <w:rPr>
          <w:rFonts w:ascii="Crimson Text" w:hAnsi="Crimson Text"/>
          <w:color w:val="000000" w:themeColor="text1"/>
          <w:sz w:val="26"/>
          <w:szCs w:val="26"/>
        </w:rPr>
        <w:t xml:space="preserve"> espada</w:t>
      </w:r>
      <w:r w:rsidR="00251923" w:rsidRPr="00925B2C">
        <w:rPr>
          <w:rFonts w:ascii="Crimson Text" w:hAnsi="Crimson Text"/>
          <w:color w:val="000000" w:themeColor="text1"/>
          <w:sz w:val="26"/>
          <w:szCs w:val="26"/>
        </w:rPr>
        <w:t>,</w:t>
      </w:r>
      <w:r w:rsidR="00BF4910" w:rsidRPr="00925B2C">
        <w:rPr>
          <w:rFonts w:ascii="Crimson Text" w:hAnsi="Crimson Text"/>
          <w:color w:val="000000" w:themeColor="text1"/>
          <w:sz w:val="26"/>
          <w:szCs w:val="26"/>
        </w:rPr>
        <w:t xml:space="preserve"> y</w:t>
      </w:r>
      <w:r w:rsidR="00251923" w:rsidRPr="00925B2C">
        <w:rPr>
          <w:rFonts w:ascii="Crimson Text" w:hAnsi="Crimson Text"/>
          <w:color w:val="000000" w:themeColor="text1"/>
          <w:sz w:val="26"/>
          <w:szCs w:val="26"/>
        </w:rPr>
        <w:t xml:space="preserve"> </w:t>
      </w:r>
      <w:r w:rsidR="004D28D2" w:rsidRPr="00925B2C">
        <w:rPr>
          <w:rFonts w:ascii="Crimson Text" w:hAnsi="Crimson Text"/>
          <w:color w:val="000000" w:themeColor="text1"/>
          <w:sz w:val="26"/>
          <w:szCs w:val="26"/>
        </w:rPr>
        <w:t xml:space="preserve">los </w:t>
      </w:r>
      <w:r w:rsidR="00251923" w:rsidRPr="00925B2C">
        <w:rPr>
          <w:rFonts w:ascii="Crimson Text" w:hAnsi="Crimson Text"/>
          <w:color w:val="000000" w:themeColor="text1"/>
          <w:sz w:val="26"/>
          <w:szCs w:val="26"/>
        </w:rPr>
        <w:t>jóvenes</w:t>
      </w:r>
      <w:r w:rsidRPr="00925B2C">
        <w:rPr>
          <w:rFonts w:ascii="Crimson Text" w:hAnsi="Crimson Text"/>
          <w:color w:val="000000" w:themeColor="text1"/>
          <w:sz w:val="26"/>
          <w:szCs w:val="26"/>
        </w:rPr>
        <w:t xml:space="preserve"> guerreros</w:t>
      </w:r>
      <w:r w:rsidR="00BF4910" w:rsidRPr="00925B2C">
        <w:rPr>
          <w:rFonts w:ascii="Crimson Text" w:hAnsi="Crimson Text"/>
          <w:color w:val="000000" w:themeColor="text1"/>
          <w:sz w:val="26"/>
          <w:szCs w:val="26"/>
        </w:rPr>
        <w:t xml:space="preserve"> retomaron el descenso por las escaleras.</w:t>
      </w:r>
      <w:r w:rsidR="00251923" w:rsidRPr="00925B2C">
        <w:rPr>
          <w:rFonts w:ascii="Crimson Text" w:hAnsi="Crimson Text"/>
          <w:color w:val="000000" w:themeColor="text1"/>
          <w:sz w:val="26"/>
          <w:szCs w:val="26"/>
        </w:rPr>
        <w:t xml:space="preserve"> </w:t>
      </w:r>
      <w:r w:rsidR="00C4396F" w:rsidRPr="00925B2C">
        <w:rPr>
          <w:rFonts w:ascii="Crimson Text" w:hAnsi="Crimson Text"/>
          <w:color w:val="000000" w:themeColor="text1"/>
          <w:sz w:val="26"/>
          <w:szCs w:val="26"/>
        </w:rPr>
        <w:t>El humo</w:t>
      </w:r>
      <w:r w:rsidR="000314DD" w:rsidRPr="00925B2C">
        <w:rPr>
          <w:rFonts w:ascii="Crimson Text" w:hAnsi="Crimson Text"/>
          <w:color w:val="000000" w:themeColor="text1"/>
          <w:sz w:val="26"/>
          <w:szCs w:val="26"/>
        </w:rPr>
        <w:t xml:space="preserve"> </w:t>
      </w:r>
      <w:r w:rsidR="00C4396F" w:rsidRPr="00925B2C">
        <w:rPr>
          <w:rFonts w:ascii="Crimson Text" w:hAnsi="Crimson Text"/>
          <w:color w:val="000000" w:themeColor="text1"/>
          <w:sz w:val="26"/>
          <w:szCs w:val="26"/>
        </w:rPr>
        <w:t>y</w:t>
      </w:r>
      <w:r w:rsidR="000314DD" w:rsidRPr="00925B2C">
        <w:rPr>
          <w:rFonts w:ascii="Crimson Text" w:hAnsi="Crimson Text"/>
          <w:color w:val="000000" w:themeColor="text1"/>
          <w:sz w:val="26"/>
          <w:szCs w:val="26"/>
        </w:rPr>
        <w:t xml:space="preserve"> la penumbra </w:t>
      </w:r>
      <w:del w:id="209" w:author="Paula Castrilli" w:date="2025-07-16T19:32:00Z">
        <w:r w:rsidR="00251923" w:rsidRPr="00925B2C" w:rsidDel="008A3AE9">
          <w:rPr>
            <w:rFonts w:ascii="Crimson Text" w:hAnsi="Crimson Text"/>
            <w:color w:val="000000" w:themeColor="text1"/>
            <w:sz w:val="26"/>
            <w:szCs w:val="26"/>
          </w:rPr>
          <w:delText xml:space="preserve">acaparaban </w:delText>
        </w:r>
      </w:del>
      <w:ins w:id="210" w:author="Paula Castrilli" w:date="2025-07-16T19:32:00Z">
        <w:r w:rsidR="008A3AE9">
          <w:rPr>
            <w:rFonts w:ascii="Crimson Text" w:hAnsi="Crimson Text"/>
            <w:color w:val="000000" w:themeColor="text1"/>
            <w:sz w:val="26"/>
            <w:szCs w:val="26"/>
          </w:rPr>
          <w:t>invadían</w:t>
        </w:r>
        <w:r w:rsidR="008A3AE9" w:rsidRPr="00925B2C">
          <w:rPr>
            <w:rFonts w:ascii="Crimson Text" w:hAnsi="Crimson Text"/>
            <w:color w:val="000000" w:themeColor="text1"/>
            <w:sz w:val="26"/>
            <w:szCs w:val="26"/>
          </w:rPr>
          <w:t xml:space="preserve"> </w:t>
        </w:r>
      </w:ins>
      <w:r w:rsidR="00251923" w:rsidRPr="00925B2C">
        <w:rPr>
          <w:rFonts w:ascii="Crimson Text" w:hAnsi="Crimson Text"/>
          <w:color w:val="000000" w:themeColor="text1"/>
          <w:sz w:val="26"/>
          <w:szCs w:val="26"/>
        </w:rPr>
        <w:t>el espacio</w:t>
      </w:r>
      <w:r w:rsidR="00C4396F" w:rsidRPr="00925B2C">
        <w:rPr>
          <w:rFonts w:ascii="Crimson Text" w:hAnsi="Crimson Text"/>
          <w:color w:val="000000" w:themeColor="text1"/>
          <w:sz w:val="26"/>
          <w:szCs w:val="26"/>
        </w:rPr>
        <w:t xml:space="preserve">, pero </w:t>
      </w:r>
      <w:proofErr w:type="spellStart"/>
      <w:r w:rsidR="00C4396F" w:rsidRPr="00925B2C">
        <w:rPr>
          <w:rFonts w:ascii="Crimson Text" w:hAnsi="Crimson Text"/>
          <w:color w:val="000000" w:themeColor="text1"/>
          <w:sz w:val="26"/>
          <w:szCs w:val="26"/>
        </w:rPr>
        <w:t>Rolf</w:t>
      </w:r>
      <w:proofErr w:type="spellEnd"/>
      <w:r w:rsidR="00C4396F" w:rsidRPr="00925B2C">
        <w:rPr>
          <w:rFonts w:ascii="Crimson Text" w:hAnsi="Crimson Text"/>
          <w:color w:val="000000" w:themeColor="text1"/>
          <w:sz w:val="26"/>
          <w:szCs w:val="26"/>
        </w:rPr>
        <w:t xml:space="preserve"> </w:t>
      </w:r>
      <w:r w:rsidR="00251923" w:rsidRPr="00925B2C">
        <w:rPr>
          <w:rFonts w:ascii="Crimson Text" w:hAnsi="Crimson Text"/>
          <w:color w:val="000000" w:themeColor="text1"/>
          <w:sz w:val="26"/>
          <w:szCs w:val="26"/>
        </w:rPr>
        <w:t>avanzaba</w:t>
      </w:r>
      <w:r w:rsidR="00C4396F" w:rsidRPr="00925B2C">
        <w:rPr>
          <w:rFonts w:ascii="Crimson Text" w:hAnsi="Crimson Text"/>
          <w:color w:val="000000" w:themeColor="text1"/>
          <w:sz w:val="26"/>
          <w:szCs w:val="26"/>
        </w:rPr>
        <w:t xml:space="preserve"> de memoria </w:t>
      </w:r>
      <w:r w:rsidR="00251923" w:rsidRPr="00925B2C">
        <w:rPr>
          <w:rFonts w:ascii="Crimson Text" w:hAnsi="Crimson Text"/>
          <w:color w:val="000000" w:themeColor="text1"/>
          <w:sz w:val="26"/>
          <w:szCs w:val="26"/>
        </w:rPr>
        <w:t xml:space="preserve">por </w:t>
      </w:r>
      <w:r w:rsidR="00C4396F" w:rsidRPr="00925B2C">
        <w:rPr>
          <w:rFonts w:ascii="Crimson Text" w:hAnsi="Crimson Text"/>
          <w:color w:val="000000" w:themeColor="text1"/>
          <w:sz w:val="26"/>
          <w:szCs w:val="26"/>
        </w:rPr>
        <w:t xml:space="preserve">el </w:t>
      </w:r>
      <w:del w:id="211" w:author="Paula Castrilli" w:date="2025-07-16T19:32:00Z">
        <w:r w:rsidR="00C4396F" w:rsidRPr="00925B2C" w:rsidDel="008A3AE9">
          <w:rPr>
            <w:rFonts w:ascii="Crimson Text" w:hAnsi="Crimson Text"/>
            <w:color w:val="000000" w:themeColor="text1"/>
            <w:sz w:val="26"/>
            <w:szCs w:val="26"/>
          </w:rPr>
          <w:delText>sector</w:delText>
        </w:r>
      </w:del>
      <w:ins w:id="212" w:author="Paula Castrilli" w:date="2025-07-16T19:32:00Z">
        <w:r w:rsidR="008A3AE9">
          <w:rPr>
            <w:rFonts w:ascii="Crimson Text" w:hAnsi="Crimson Text"/>
            <w:color w:val="000000" w:themeColor="text1"/>
            <w:sz w:val="26"/>
            <w:szCs w:val="26"/>
          </w:rPr>
          <w:t>lugar</w:t>
        </w:r>
      </w:ins>
      <w:r w:rsidR="00C4396F" w:rsidRPr="00925B2C">
        <w:rPr>
          <w:rFonts w:ascii="Crimson Text" w:hAnsi="Crimson Text"/>
          <w:color w:val="000000" w:themeColor="text1"/>
          <w:sz w:val="26"/>
          <w:szCs w:val="26"/>
        </w:rPr>
        <w:t>.</w:t>
      </w:r>
      <w:r w:rsidR="00251923" w:rsidRPr="00925B2C">
        <w:rPr>
          <w:rFonts w:ascii="Crimson Text" w:hAnsi="Crimson Text"/>
          <w:color w:val="000000" w:themeColor="text1"/>
          <w:sz w:val="26"/>
          <w:szCs w:val="26"/>
        </w:rPr>
        <w:t xml:space="preserve"> Por su parte,</w:t>
      </w:r>
      <w:r w:rsidR="000314DD" w:rsidRPr="00925B2C">
        <w:rPr>
          <w:rFonts w:ascii="Crimson Text" w:hAnsi="Crimson Text"/>
          <w:color w:val="000000" w:themeColor="text1"/>
          <w:sz w:val="26"/>
          <w:szCs w:val="26"/>
        </w:rPr>
        <w:t xml:space="preserve"> Eros </w:t>
      </w:r>
      <w:r w:rsidR="00C4396F" w:rsidRPr="00925B2C">
        <w:rPr>
          <w:rFonts w:ascii="Crimson Text" w:hAnsi="Crimson Text"/>
          <w:color w:val="000000" w:themeColor="text1"/>
          <w:sz w:val="26"/>
          <w:szCs w:val="26"/>
        </w:rPr>
        <w:t xml:space="preserve">se limitaba a </w:t>
      </w:r>
      <w:r w:rsidR="000314DD" w:rsidRPr="00925B2C">
        <w:rPr>
          <w:rFonts w:ascii="Crimson Text" w:hAnsi="Crimson Text"/>
          <w:color w:val="000000" w:themeColor="text1"/>
          <w:sz w:val="26"/>
          <w:szCs w:val="26"/>
        </w:rPr>
        <w:t>segu</w:t>
      </w:r>
      <w:r w:rsidR="00C4396F" w:rsidRPr="00925B2C">
        <w:rPr>
          <w:rFonts w:ascii="Crimson Text" w:hAnsi="Crimson Text"/>
          <w:color w:val="000000" w:themeColor="text1"/>
          <w:sz w:val="26"/>
          <w:szCs w:val="26"/>
        </w:rPr>
        <w:t>ir</w:t>
      </w:r>
      <w:r w:rsidR="000314DD" w:rsidRPr="00925B2C">
        <w:rPr>
          <w:rFonts w:ascii="Crimson Text" w:hAnsi="Crimson Text"/>
          <w:color w:val="000000" w:themeColor="text1"/>
          <w:sz w:val="26"/>
          <w:szCs w:val="26"/>
        </w:rPr>
        <w:t xml:space="preserve"> </w:t>
      </w:r>
      <w:r w:rsidR="00C4396F" w:rsidRPr="00925B2C">
        <w:rPr>
          <w:rFonts w:ascii="Crimson Text" w:hAnsi="Crimson Text"/>
          <w:color w:val="000000" w:themeColor="text1"/>
          <w:sz w:val="26"/>
          <w:szCs w:val="26"/>
        </w:rPr>
        <w:t>su</w:t>
      </w:r>
      <w:r w:rsidR="000314DD" w:rsidRPr="00925B2C">
        <w:rPr>
          <w:rFonts w:ascii="Crimson Text" w:hAnsi="Crimson Text"/>
          <w:color w:val="000000" w:themeColor="text1"/>
          <w:sz w:val="26"/>
          <w:szCs w:val="26"/>
        </w:rPr>
        <w:t>s pasos</w:t>
      </w:r>
      <w:r w:rsidR="00C4396F" w:rsidRPr="00925B2C">
        <w:rPr>
          <w:rFonts w:ascii="Crimson Text" w:hAnsi="Crimson Text"/>
          <w:color w:val="000000" w:themeColor="text1"/>
          <w:sz w:val="26"/>
          <w:szCs w:val="26"/>
        </w:rPr>
        <w:t>.</w:t>
      </w:r>
    </w:p>
    <w:p w:rsidR="00E07E16" w:rsidRPr="00925B2C" w:rsidRDefault="000314DD" w:rsidP="00DC6909">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Pronto </w:t>
      </w:r>
      <w:r w:rsidR="00C4396F" w:rsidRPr="00925B2C">
        <w:rPr>
          <w:rFonts w:ascii="Crimson Text" w:hAnsi="Crimson Text"/>
          <w:color w:val="000000" w:themeColor="text1"/>
          <w:sz w:val="26"/>
          <w:szCs w:val="26"/>
        </w:rPr>
        <w:t>alcanzaron</w:t>
      </w:r>
      <w:r w:rsidRPr="00925B2C">
        <w:rPr>
          <w:rFonts w:ascii="Crimson Text" w:hAnsi="Crimson Text"/>
          <w:color w:val="000000" w:themeColor="text1"/>
          <w:sz w:val="26"/>
          <w:szCs w:val="26"/>
        </w:rPr>
        <w:t xml:space="preserve"> un nuevo descanso. Allí, el calor se tornaba </w:t>
      </w:r>
      <w:r w:rsidR="00251923" w:rsidRPr="00925B2C">
        <w:rPr>
          <w:rFonts w:ascii="Crimson Text" w:hAnsi="Crimson Text"/>
          <w:color w:val="000000" w:themeColor="text1"/>
          <w:sz w:val="26"/>
          <w:szCs w:val="26"/>
        </w:rPr>
        <w:t>sofocante</w:t>
      </w:r>
      <w:r w:rsidRPr="00925B2C">
        <w:rPr>
          <w:rFonts w:ascii="Crimson Text" w:hAnsi="Crimson Text"/>
          <w:color w:val="000000" w:themeColor="text1"/>
          <w:sz w:val="26"/>
          <w:szCs w:val="26"/>
        </w:rPr>
        <w:t xml:space="preserve"> y</w:t>
      </w:r>
      <w:r w:rsidR="008B554F" w:rsidRPr="00925B2C">
        <w:rPr>
          <w:rFonts w:ascii="Crimson Text" w:hAnsi="Crimson Text"/>
          <w:color w:val="000000" w:themeColor="text1"/>
          <w:sz w:val="26"/>
          <w:szCs w:val="26"/>
        </w:rPr>
        <w:t>, entre las imperfecciones de</w:t>
      </w:r>
      <w:r w:rsidRPr="00925B2C">
        <w:rPr>
          <w:rFonts w:ascii="Crimson Text" w:hAnsi="Crimson Text"/>
          <w:color w:val="000000" w:themeColor="text1"/>
          <w:sz w:val="26"/>
          <w:szCs w:val="26"/>
        </w:rPr>
        <w:t xml:space="preserve"> las paredes</w:t>
      </w:r>
      <w:r w:rsidR="008B554F"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 se </w:t>
      </w:r>
      <w:r w:rsidR="008B554F" w:rsidRPr="00925B2C">
        <w:rPr>
          <w:rFonts w:ascii="Crimson Text" w:hAnsi="Crimson Text"/>
          <w:color w:val="000000" w:themeColor="text1"/>
          <w:sz w:val="26"/>
          <w:szCs w:val="26"/>
        </w:rPr>
        <w:t>colaban pequeños haces de luz, producto de las llamas que ardían en</w:t>
      </w:r>
      <w:r w:rsidRPr="00925B2C">
        <w:rPr>
          <w:rFonts w:ascii="Crimson Text" w:hAnsi="Crimson Text"/>
          <w:color w:val="000000" w:themeColor="text1"/>
          <w:sz w:val="26"/>
          <w:szCs w:val="26"/>
        </w:rPr>
        <w:t xml:space="preserve"> la sala contigua. </w:t>
      </w:r>
      <w:proofErr w:type="spellStart"/>
      <w:r w:rsidRPr="00925B2C">
        <w:rPr>
          <w:rFonts w:ascii="Crimson Text" w:hAnsi="Crimson Text"/>
          <w:color w:val="000000" w:themeColor="text1"/>
          <w:sz w:val="26"/>
          <w:szCs w:val="26"/>
        </w:rPr>
        <w:t>Rolf</w:t>
      </w:r>
      <w:proofErr w:type="spellEnd"/>
      <w:r w:rsidRPr="00925B2C">
        <w:rPr>
          <w:rFonts w:ascii="Crimson Text" w:hAnsi="Crimson Text"/>
          <w:color w:val="000000" w:themeColor="text1"/>
          <w:sz w:val="26"/>
          <w:szCs w:val="26"/>
        </w:rPr>
        <w:t xml:space="preserve">, en un acto </w:t>
      </w:r>
      <w:r w:rsidR="008B554F" w:rsidRPr="00925B2C">
        <w:rPr>
          <w:rFonts w:ascii="Crimson Text" w:hAnsi="Crimson Text"/>
          <w:color w:val="000000" w:themeColor="text1"/>
          <w:sz w:val="26"/>
          <w:szCs w:val="26"/>
        </w:rPr>
        <w:t>im</w:t>
      </w:r>
      <w:r w:rsidRPr="00925B2C">
        <w:rPr>
          <w:rFonts w:ascii="Crimson Text" w:hAnsi="Crimson Text"/>
          <w:color w:val="000000" w:themeColor="text1"/>
          <w:sz w:val="26"/>
          <w:szCs w:val="26"/>
        </w:rPr>
        <w:t xml:space="preserve">prudente, </w:t>
      </w:r>
      <w:del w:id="213" w:author="Paula Castrilli" w:date="2025-07-16T19:34:00Z">
        <w:r w:rsidR="008B554F" w:rsidRPr="00925B2C" w:rsidDel="008A3AE9">
          <w:rPr>
            <w:rFonts w:ascii="Crimson Text" w:hAnsi="Crimson Text"/>
            <w:color w:val="000000" w:themeColor="text1"/>
            <w:sz w:val="26"/>
            <w:szCs w:val="26"/>
          </w:rPr>
          <w:delText>atinó a abrir</w:delText>
        </w:r>
      </w:del>
      <w:ins w:id="214" w:author="Paula Castrilli" w:date="2025-07-16T19:34:00Z">
        <w:r w:rsidR="008A3AE9">
          <w:rPr>
            <w:rFonts w:ascii="Crimson Text" w:hAnsi="Crimson Text"/>
            <w:color w:val="000000" w:themeColor="text1"/>
            <w:sz w:val="26"/>
            <w:szCs w:val="26"/>
          </w:rPr>
          <w:t>abrió</w:t>
        </w:r>
      </w:ins>
      <w:r w:rsidRPr="00925B2C">
        <w:rPr>
          <w:rFonts w:ascii="Crimson Text" w:hAnsi="Crimson Text"/>
          <w:color w:val="000000" w:themeColor="text1"/>
          <w:sz w:val="26"/>
          <w:szCs w:val="26"/>
        </w:rPr>
        <w:t xml:space="preserve"> la puerta que </w:t>
      </w:r>
      <w:r w:rsidR="008B554F" w:rsidRPr="00925B2C">
        <w:rPr>
          <w:rFonts w:ascii="Crimson Text" w:hAnsi="Crimson Text"/>
          <w:color w:val="000000" w:themeColor="text1"/>
          <w:sz w:val="26"/>
          <w:szCs w:val="26"/>
        </w:rPr>
        <w:t>conectaba</w:t>
      </w:r>
      <w:r w:rsidRPr="00925B2C">
        <w:rPr>
          <w:rFonts w:ascii="Crimson Text" w:hAnsi="Crimson Text"/>
          <w:color w:val="000000" w:themeColor="text1"/>
          <w:sz w:val="26"/>
          <w:szCs w:val="26"/>
        </w:rPr>
        <w:t xml:space="preserve"> </w:t>
      </w:r>
      <w:r w:rsidR="008B554F" w:rsidRPr="00925B2C">
        <w:rPr>
          <w:rFonts w:ascii="Crimson Text" w:hAnsi="Crimson Text"/>
          <w:color w:val="000000" w:themeColor="text1"/>
          <w:sz w:val="26"/>
          <w:szCs w:val="26"/>
        </w:rPr>
        <w:t>a</w:t>
      </w:r>
      <w:r w:rsidRPr="00925B2C">
        <w:rPr>
          <w:rFonts w:ascii="Crimson Text" w:hAnsi="Crimson Text"/>
          <w:color w:val="000000" w:themeColor="text1"/>
          <w:sz w:val="26"/>
          <w:szCs w:val="26"/>
        </w:rPr>
        <w:t xml:space="preserve">l otro lado, y una fuerte </w:t>
      </w:r>
      <w:r w:rsidR="00D22960" w:rsidRPr="00925B2C">
        <w:rPr>
          <w:rFonts w:ascii="Crimson Text" w:hAnsi="Crimson Text"/>
          <w:color w:val="000000" w:themeColor="text1"/>
          <w:sz w:val="26"/>
          <w:szCs w:val="26"/>
        </w:rPr>
        <w:t>ráfaga</w:t>
      </w:r>
      <w:r w:rsidRPr="00925B2C">
        <w:rPr>
          <w:rFonts w:ascii="Crimson Text" w:hAnsi="Crimson Text"/>
          <w:color w:val="000000" w:themeColor="text1"/>
          <w:sz w:val="26"/>
          <w:szCs w:val="26"/>
        </w:rPr>
        <w:t xml:space="preserve"> de fuego lo </w:t>
      </w:r>
      <w:del w:id="215" w:author="Paula Castrilli" w:date="2025-07-16T19:35:00Z">
        <w:r w:rsidRPr="00925B2C" w:rsidDel="008A3AE9">
          <w:rPr>
            <w:rFonts w:ascii="Crimson Text" w:hAnsi="Crimson Text"/>
            <w:color w:val="000000" w:themeColor="text1"/>
            <w:sz w:val="26"/>
            <w:szCs w:val="26"/>
          </w:rPr>
          <w:delText xml:space="preserve">impulsó </w:delText>
        </w:r>
      </w:del>
      <w:ins w:id="216" w:author="Paula Castrilli" w:date="2025-07-16T19:35:00Z">
        <w:r w:rsidR="008A3AE9">
          <w:rPr>
            <w:rFonts w:ascii="Crimson Text" w:hAnsi="Crimson Text"/>
            <w:color w:val="000000" w:themeColor="text1"/>
            <w:sz w:val="26"/>
            <w:szCs w:val="26"/>
          </w:rPr>
          <w:t>hizo retroceder</w:t>
        </w:r>
        <w:r w:rsidR="008A3AE9" w:rsidRPr="00925B2C">
          <w:rPr>
            <w:rFonts w:ascii="Crimson Text" w:hAnsi="Crimson Text"/>
            <w:color w:val="000000" w:themeColor="text1"/>
            <w:sz w:val="26"/>
            <w:szCs w:val="26"/>
          </w:rPr>
          <w:t xml:space="preserve"> </w:t>
        </w:r>
        <w:r w:rsidR="008A3AE9">
          <w:rPr>
            <w:rFonts w:ascii="Crimson Text" w:hAnsi="Crimson Text"/>
            <w:color w:val="000000" w:themeColor="text1"/>
            <w:sz w:val="26"/>
            <w:szCs w:val="26"/>
          </w:rPr>
          <w:t xml:space="preserve">abruptamente </w:t>
        </w:r>
      </w:ins>
      <w:r w:rsidRPr="00925B2C">
        <w:rPr>
          <w:rFonts w:ascii="Crimson Text" w:hAnsi="Crimson Text"/>
          <w:color w:val="000000" w:themeColor="text1"/>
          <w:sz w:val="26"/>
          <w:szCs w:val="26"/>
        </w:rPr>
        <w:t>varios metros</w:t>
      </w:r>
      <w:ins w:id="217" w:author="Paula Castrilli" w:date="2025-07-16T19:35:00Z">
        <w:r w:rsidR="008A3AE9">
          <w:rPr>
            <w:rFonts w:ascii="Crimson Text" w:hAnsi="Crimson Text"/>
            <w:color w:val="000000" w:themeColor="text1"/>
            <w:sz w:val="26"/>
            <w:szCs w:val="26"/>
          </w:rPr>
          <w:t xml:space="preserve"> hasta trastabillar y caer al suelo</w:t>
        </w:r>
      </w:ins>
      <w:r w:rsidRPr="00925B2C">
        <w:rPr>
          <w:rFonts w:ascii="Crimson Text" w:hAnsi="Crimson Text"/>
          <w:color w:val="000000" w:themeColor="text1"/>
          <w:sz w:val="26"/>
          <w:szCs w:val="26"/>
        </w:rPr>
        <w:t xml:space="preserve">. </w:t>
      </w:r>
      <w:r w:rsidR="008B554F" w:rsidRPr="00925B2C">
        <w:rPr>
          <w:rFonts w:ascii="Crimson Text" w:hAnsi="Crimson Text"/>
          <w:color w:val="000000" w:themeColor="text1"/>
          <w:sz w:val="26"/>
          <w:szCs w:val="26"/>
        </w:rPr>
        <w:t xml:space="preserve">La entrada había quedado abierta exponiendo el infierno que se desataba dentro. </w:t>
      </w:r>
      <w:r w:rsidR="00670F93" w:rsidRPr="00925B2C">
        <w:rPr>
          <w:rFonts w:ascii="Crimson Text" w:hAnsi="Crimson Text"/>
          <w:color w:val="000000" w:themeColor="text1"/>
          <w:sz w:val="26"/>
          <w:szCs w:val="26"/>
        </w:rPr>
        <w:t>C</w:t>
      </w:r>
      <w:r w:rsidR="00D22960" w:rsidRPr="00925B2C">
        <w:rPr>
          <w:rFonts w:ascii="Crimson Text" w:hAnsi="Crimson Text"/>
          <w:color w:val="000000" w:themeColor="text1"/>
          <w:sz w:val="26"/>
          <w:szCs w:val="26"/>
        </w:rPr>
        <w:t>on ayuda de Eros</w:t>
      </w:r>
      <w:ins w:id="218" w:author="Paula Castrilli" w:date="2025-07-16T19:35:00Z">
        <w:r w:rsidR="008A3AE9">
          <w:rPr>
            <w:rFonts w:ascii="Crimson Text" w:hAnsi="Crimson Text"/>
            <w:color w:val="000000" w:themeColor="text1"/>
            <w:sz w:val="26"/>
            <w:szCs w:val="26"/>
          </w:rPr>
          <w:t>,</w:t>
        </w:r>
      </w:ins>
      <w:r w:rsidR="00D22960" w:rsidRPr="00925B2C">
        <w:rPr>
          <w:rFonts w:ascii="Crimson Text" w:hAnsi="Crimson Text"/>
          <w:color w:val="000000" w:themeColor="text1"/>
          <w:sz w:val="26"/>
          <w:szCs w:val="26"/>
        </w:rPr>
        <w:t xml:space="preserve"> logró reincorporarse y se alejaron rápidamente </w:t>
      </w:r>
      <w:del w:id="219" w:author="Paula Castrilli" w:date="2025-07-16T19:35:00Z">
        <w:r w:rsidR="00D22960" w:rsidRPr="00925B2C" w:rsidDel="008A3AE9">
          <w:rPr>
            <w:rFonts w:ascii="Crimson Text" w:hAnsi="Crimson Text"/>
            <w:color w:val="000000" w:themeColor="text1"/>
            <w:sz w:val="26"/>
            <w:szCs w:val="26"/>
          </w:rPr>
          <w:delText>del sector</w:delText>
        </w:r>
      </w:del>
      <w:ins w:id="220" w:author="Paula Castrilli" w:date="2025-07-16T19:35:00Z">
        <w:r w:rsidR="008A3AE9">
          <w:rPr>
            <w:rFonts w:ascii="Crimson Text" w:hAnsi="Crimson Text"/>
            <w:color w:val="000000" w:themeColor="text1"/>
            <w:sz w:val="26"/>
            <w:szCs w:val="26"/>
          </w:rPr>
          <w:t>de allí</w:t>
        </w:r>
      </w:ins>
      <w:commentRangeStart w:id="221"/>
      <w:r w:rsidR="00D22960" w:rsidRPr="00925B2C">
        <w:rPr>
          <w:rFonts w:ascii="Crimson Text" w:hAnsi="Crimson Text"/>
          <w:color w:val="000000" w:themeColor="text1"/>
          <w:sz w:val="26"/>
          <w:szCs w:val="26"/>
        </w:rPr>
        <w:t>.</w:t>
      </w:r>
      <w:del w:id="222" w:author="Paula Castrilli" w:date="2025-07-16T19:36:00Z">
        <w:r w:rsidR="00D22960" w:rsidRPr="00925B2C" w:rsidDel="00E35FE6">
          <w:rPr>
            <w:rFonts w:ascii="Crimson Text" w:hAnsi="Crimson Text"/>
            <w:color w:val="000000" w:themeColor="text1"/>
            <w:sz w:val="26"/>
            <w:szCs w:val="26"/>
          </w:rPr>
          <w:delText xml:space="preserve"> </w:delText>
        </w:r>
        <w:r w:rsidR="008B554F" w:rsidRPr="00925B2C" w:rsidDel="00E35FE6">
          <w:rPr>
            <w:rFonts w:ascii="Crimson Text" w:hAnsi="Crimson Text"/>
            <w:color w:val="000000" w:themeColor="text1"/>
            <w:sz w:val="26"/>
            <w:szCs w:val="26"/>
          </w:rPr>
          <w:delText xml:space="preserve">El </w:delText>
        </w:r>
        <w:r w:rsidR="001B5A22" w:rsidRPr="00925B2C" w:rsidDel="00E35FE6">
          <w:rPr>
            <w:rFonts w:ascii="Crimson Text" w:hAnsi="Crimson Text"/>
            <w:color w:val="000000" w:themeColor="text1"/>
            <w:sz w:val="26"/>
            <w:szCs w:val="26"/>
          </w:rPr>
          <w:delText>gran</w:delText>
        </w:r>
        <w:r w:rsidR="00D22960" w:rsidRPr="00925B2C" w:rsidDel="00E35FE6">
          <w:rPr>
            <w:rFonts w:ascii="Crimson Text" w:hAnsi="Crimson Text"/>
            <w:color w:val="000000" w:themeColor="text1"/>
            <w:sz w:val="26"/>
            <w:szCs w:val="26"/>
          </w:rPr>
          <w:delText xml:space="preserve"> incendio </w:delText>
        </w:r>
        <w:r w:rsidR="008B554F" w:rsidRPr="00925B2C" w:rsidDel="00E35FE6">
          <w:rPr>
            <w:rFonts w:ascii="Crimson Text" w:hAnsi="Crimson Text"/>
            <w:color w:val="000000" w:themeColor="text1"/>
            <w:sz w:val="26"/>
            <w:szCs w:val="26"/>
          </w:rPr>
          <w:delText xml:space="preserve">parecía </w:delText>
        </w:r>
        <w:r w:rsidR="00670F93" w:rsidRPr="00925B2C" w:rsidDel="00E35FE6">
          <w:rPr>
            <w:rFonts w:ascii="Crimson Text" w:hAnsi="Crimson Text"/>
            <w:color w:val="000000" w:themeColor="text1"/>
            <w:sz w:val="26"/>
            <w:szCs w:val="26"/>
          </w:rPr>
          <w:delText>dar respuesta a</w:delText>
        </w:r>
        <w:r w:rsidR="008B554F" w:rsidRPr="00925B2C" w:rsidDel="00E35FE6">
          <w:rPr>
            <w:rFonts w:ascii="Crimson Text" w:hAnsi="Crimson Text"/>
            <w:color w:val="000000" w:themeColor="text1"/>
            <w:sz w:val="26"/>
            <w:szCs w:val="26"/>
          </w:rPr>
          <w:delText xml:space="preserve"> </w:delText>
        </w:r>
        <w:r w:rsidR="00D22960" w:rsidRPr="00925B2C" w:rsidDel="00E35FE6">
          <w:rPr>
            <w:rFonts w:ascii="Crimson Text" w:hAnsi="Crimson Text"/>
            <w:color w:val="000000" w:themeColor="text1"/>
            <w:sz w:val="26"/>
            <w:szCs w:val="26"/>
          </w:rPr>
          <w:delText>la fuerte humareda.</w:delText>
        </w:r>
      </w:del>
      <w:commentRangeEnd w:id="221"/>
      <w:r w:rsidR="00E35FE6">
        <w:rPr>
          <w:rStyle w:val="Refdecomentario"/>
        </w:rPr>
        <w:commentReference w:id="221"/>
      </w:r>
    </w:p>
    <w:p w:rsidR="00D22960" w:rsidRPr="00925B2C" w:rsidRDefault="00670F93" w:rsidP="00DC6909">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A los tumbos</w:t>
      </w:r>
      <w:r w:rsidR="00D22960"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continuaron</w:t>
      </w:r>
      <w:r w:rsidR="00D22960" w:rsidRPr="00925B2C">
        <w:rPr>
          <w:rFonts w:ascii="Crimson Text" w:hAnsi="Crimson Text"/>
          <w:color w:val="000000" w:themeColor="text1"/>
          <w:sz w:val="26"/>
          <w:szCs w:val="26"/>
        </w:rPr>
        <w:t xml:space="preserve"> </w:t>
      </w:r>
      <w:r w:rsidR="005F20F1" w:rsidRPr="00925B2C">
        <w:rPr>
          <w:rFonts w:ascii="Crimson Text" w:hAnsi="Crimson Text"/>
          <w:color w:val="000000" w:themeColor="text1"/>
          <w:sz w:val="26"/>
          <w:szCs w:val="26"/>
        </w:rPr>
        <w:t xml:space="preserve">bajando </w:t>
      </w:r>
      <w:r w:rsidR="00D22960" w:rsidRPr="00925B2C">
        <w:rPr>
          <w:rFonts w:ascii="Crimson Text" w:hAnsi="Crimson Text"/>
          <w:color w:val="000000" w:themeColor="text1"/>
          <w:sz w:val="26"/>
          <w:szCs w:val="26"/>
        </w:rPr>
        <w:t>hasta</w:t>
      </w:r>
      <w:r w:rsidRPr="00925B2C">
        <w:rPr>
          <w:rFonts w:ascii="Crimson Text" w:hAnsi="Crimson Text"/>
          <w:color w:val="000000" w:themeColor="text1"/>
          <w:sz w:val="26"/>
          <w:szCs w:val="26"/>
        </w:rPr>
        <w:t xml:space="preserve"> el final de las escaleras</w:t>
      </w:r>
      <w:del w:id="223" w:author="Paula Castrilli" w:date="2025-07-16T19:36:00Z">
        <w:r w:rsidRPr="00925B2C" w:rsidDel="00E35FE6">
          <w:rPr>
            <w:rFonts w:ascii="Crimson Text" w:hAnsi="Crimson Text"/>
            <w:color w:val="000000" w:themeColor="text1"/>
            <w:sz w:val="26"/>
            <w:szCs w:val="26"/>
          </w:rPr>
          <w:delText>,</w:delText>
        </w:r>
      </w:del>
      <w:r w:rsidRPr="00925B2C">
        <w:rPr>
          <w:rFonts w:ascii="Crimson Text" w:hAnsi="Crimson Text"/>
          <w:color w:val="000000" w:themeColor="text1"/>
          <w:sz w:val="26"/>
          <w:szCs w:val="26"/>
        </w:rPr>
        <w:t xml:space="preserve"> donde, </w:t>
      </w:r>
      <w:r w:rsidR="005F20F1" w:rsidRPr="00925B2C">
        <w:rPr>
          <w:rFonts w:ascii="Crimson Text" w:hAnsi="Crimson Text"/>
          <w:color w:val="000000" w:themeColor="text1"/>
          <w:sz w:val="26"/>
          <w:szCs w:val="26"/>
        </w:rPr>
        <w:t>finalmente</w:t>
      </w:r>
      <w:r w:rsidRPr="00925B2C">
        <w:rPr>
          <w:rFonts w:ascii="Crimson Text" w:hAnsi="Crimson Text"/>
          <w:color w:val="000000" w:themeColor="text1"/>
          <w:sz w:val="26"/>
          <w:szCs w:val="26"/>
        </w:rPr>
        <w:t xml:space="preserve">, </w:t>
      </w:r>
      <w:r w:rsidR="005F20F1" w:rsidRPr="00925B2C">
        <w:rPr>
          <w:rFonts w:ascii="Crimson Text" w:hAnsi="Crimson Text"/>
          <w:color w:val="000000" w:themeColor="text1"/>
          <w:sz w:val="26"/>
          <w:szCs w:val="26"/>
        </w:rPr>
        <w:t>pudieron acceder a</w:t>
      </w:r>
      <w:r w:rsidR="00D22960" w:rsidRPr="00925B2C">
        <w:rPr>
          <w:rFonts w:ascii="Crimson Text" w:hAnsi="Crimson Text"/>
          <w:color w:val="000000" w:themeColor="text1"/>
          <w:sz w:val="26"/>
          <w:szCs w:val="26"/>
        </w:rPr>
        <w:t xml:space="preserve"> la salida. Una vez </w:t>
      </w:r>
      <w:r w:rsidR="005F20F1" w:rsidRPr="00925B2C">
        <w:rPr>
          <w:rFonts w:ascii="Crimson Text" w:hAnsi="Crimson Text"/>
          <w:color w:val="000000" w:themeColor="text1"/>
          <w:sz w:val="26"/>
          <w:szCs w:val="26"/>
        </w:rPr>
        <w:t>fuera</w:t>
      </w:r>
      <w:r w:rsidR="00D22960" w:rsidRPr="00925B2C">
        <w:rPr>
          <w:rFonts w:ascii="Crimson Text" w:hAnsi="Crimson Text"/>
          <w:color w:val="000000" w:themeColor="text1"/>
          <w:sz w:val="26"/>
          <w:szCs w:val="26"/>
        </w:rPr>
        <w:t xml:space="preserve">, se tomaron algunos minutos para recuperar la compostura. Extenuados y </w:t>
      </w:r>
      <w:del w:id="224" w:author="Paula Castrilli" w:date="2025-07-16T19:37:00Z">
        <w:r w:rsidR="005F20F1" w:rsidRPr="00925B2C" w:rsidDel="00E35FE6">
          <w:rPr>
            <w:rFonts w:ascii="Crimson Text" w:hAnsi="Crimson Text"/>
            <w:color w:val="000000" w:themeColor="text1"/>
            <w:sz w:val="26"/>
            <w:szCs w:val="26"/>
          </w:rPr>
          <w:delText xml:space="preserve">ahogados </w:delText>
        </w:r>
      </w:del>
      <w:ins w:id="225" w:author="Paula Castrilli" w:date="2025-07-16T19:37:00Z">
        <w:r w:rsidR="00E35FE6">
          <w:rPr>
            <w:rFonts w:ascii="Crimson Text" w:hAnsi="Crimson Text"/>
            <w:color w:val="000000" w:themeColor="text1"/>
            <w:sz w:val="26"/>
            <w:szCs w:val="26"/>
          </w:rPr>
          <w:t>agobiados</w:t>
        </w:r>
        <w:r w:rsidR="00E35FE6" w:rsidRPr="00925B2C">
          <w:rPr>
            <w:rFonts w:ascii="Crimson Text" w:hAnsi="Crimson Text"/>
            <w:color w:val="000000" w:themeColor="text1"/>
            <w:sz w:val="26"/>
            <w:szCs w:val="26"/>
          </w:rPr>
          <w:t xml:space="preserve"> </w:t>
        </w:r>
      </w:ins>
      <w:r w:rsidR="005F20F1" w:rsidRPr="00925B2C">
        <w:rPr>
          <w:rFonts w:ascii="Crimson Text" w:hAnsi="Crimson Text"/>
          <w:color w:val="000000" w:themeColor="text1"/>
          <w:sz w:val="26"/>
          <w:szCs w:val="26"/>
        </w:rPr>
        <w:t xml:space="preserve">por </w:t>
      </w:r>
      <w:del w:id="226" w:author="Paula Castrilli" w:date="2025-07-16T19:36:00Z">
        <w:r w:rsidR="005F20F1" w:rsidRPr="00925B2C" w:rsidDel="00E35FE6">
          <w:rPr>
            <w:rFonts w:ascii="Crimson Text" w:hAnsi="Crimson Text"/>
            <w:color w:val="000000" w:themeColor="text1"/>
            <w:sz w:val="26"/>
            <w:szCs w:val="26"/>
          </w:rPr>
          <w:delText xml:space="preserve">la </w:delText>
        </w:r>
        <w:r w:rsidR="00D75156" w:rsidRPr="00925B2C" w:rsidDel="00E35FE6">
          <w:rPr>
            <w:rFonts w:ascii="Crimson Text" w:hAnsi="Crimson Text"/>
            <w:color w:val="000000" w:themeColor="text1"/>
            <w:sz w:val="26"/>
            <w:szCs w:val="26"/>
          </w:rPr>
          <w:delText>combustión</w:delText>
        </w:r>
      </w:del>
      <w:ins w:id="227" w:author="Paula Castrilli" w:date="2025-07-16T19:36:00Z">
        <w:r w:rsidR="00E35FE6">
          <w:rPr>
            <w:rFonts w:ascii="Crimson Text" w:hAnsi="Crimson Text"/>
            <w:color w:val="000000" w:themeColor="text1"/>
            <w:sz w:val="26"/>
            <w:szCs w:val="26"/>
          </w:rPr>
          <w:t>el</w:t>
        </w:r>
      </w:ins>
      <w:ins w:id="228" w:author="Paula Castrilli" w:date="2025-07-16T19:37:00Z">
        <w:r w:rsidR="00E35FE6">
          <w:rPr>
            <w:rFonts w:ascii="Crimson Text" w:hAnsi="Crimson Text"/>
            <w:color w:val="000000" w:themeColor="text1"/>
            <w:sz w:val="26"/>
            <w:szCs w:val="26"/>
          </w:rPr>
          <w:t xml:space="preserve"> calor y el</w:t>
        </w:r>
      </w:ins>
      <w:ins w:id="229" w:author="Paula Castrilli" w:date="2025-07-16T19:36:00Z">
        <w:r w:rsidR="00E35FE6">
          <w:rPr>
            <w:rFonts w:ascii="Crimson Text" w:hAnsi="Crimson Text"/>
            <w:color w:val="000000" w:themeColor="text1"/>
            <w:sz w:val="26"/>
            <w:szCs w:val="26"/>
          </w:rPr>
          <w:t xml:space="preserve"> humo</w:t>
        </w:r>
      </w:ins>
      <w:r w:rsidR="00D22960" w:rsidRPr="00925B2C">
        <w:rPr>
          <w:rFonts w:ascii="Crimson Text" w:hAnsi="Crimson Text"/>
          <w:color w:val="000000" w:themeColor="text1"/>
          <w:sz w:val="26"/>
          <w:szCs w:val="26"/>
        </w:rPr>
        <w:t xml:space="preserve">, daban </w:t>
      </w:r>
      <w:r w:rsidR="001B5A22" w:rsidRPr="00925B2C">
        <w:rPr>
          <w:rFonts w:ascii="Crimson Text" w:hAnsi="Crimson Text"/>
          <w:color w:val="000000" w:themeColor="text1"/>
          <w:sz w:val="26"/>
          <w:szCs w:val="26"/>
        </w:rPr>
        <w:t>profundas</w:t>
      </w:r>
      <w:r w:rsidR="00D22960" w:rsidRPr="00925B2C">
        <w:rPr>
          <w:rFonts w:ascii="Crimson Text" w:hAnsi="Crimson Text"/>
          <w:color w:val="000000" w:themeColor="text1"/>
          <w:sz w:val="26"/>
          <w:szCs w:val="26"/>
        </w:rPr>
        <w:t xml:space="preserve"> bocanadas para oxigenarse con el aire puro y frío del ambiente exterior.</w:t>
      </w:r>
    </w:p>
    <w:p w:rsidR="00D22960" w:rsidRPr="00925B2C" w:rsidRDefault="00D75156" w:rsidP="00DC6909">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Al</w:t>
      </w:r>
      <w:r w:rsidR="00D22960" w:rsidRPr="00925B2C">
        <w:rPr>
          <w:rFonts w:ascii="Crimson Text" w:hAnsi="Crimson Text"/>
          <w:color w:val="000000" w:themeColor="text1"/>
          <w:sz w:val="26"/>
          <w:szCs w:val="26"/>
        </w:rPr>
        <w:t xml:space="preserve"> estabilizarse, </w:t>
      </w:r>
      <w:r w:rsidRPr="00925B2C">
        <w:rPr>
          <w:rFonts w:ascii="Crimson Text" w:hAnsi="Crimson Text"/>
          <w:color w:val="000000" w:themeColor="text1"/>
          <w:sz w:val="26"/>
          <w:szCs w:val="26"/>
        </w:rPr>
        <w:t xml:space="preserve">pusieron </w:t>
      </w:r>
      <w:r w:rsidR="000C483B" w:rsidRPr="00925B2C">
        <w:rPr>
          <w:rFonts w:ascii="Crimson Text" w:hAnsi="Crimson Text"/>
          <w:color w:val="000000" w:themeColor="text1"/>
          <w:sz w:val="26"/>
          <w:szCs w:val="26"/>
        </w:rPr>
        <w:t>el foco</w:t>
      </w:r>
      <w:r w:rsidRPr="00925B2C">
        <w:rPr>
          <w:rFonts w:ascii="Crimson Text" w:hAnsi="Crimson Text"/>
          <w:color w:val="000000" w:themeColor="text1"/>
          <w:sz w:val="26"/>
          <w:szCs w:val="26"/>
        </w:rPr>
        <w:t xml:space="preserve"> en</w:t>
      </w:r>
      <w:r w:rsidR="00D22960" w:rsidRPr="00925B2C">
        <w:rPr>
          <w:rFonts w:ascii="Crimson Text" w:hAnsi="Crimson Text"/>
          <w:color w:val="000000" w:themeColor="text1"/>
          <w:sz w:val="26"/>
          <w:szCs w:val="26"/>
        </w:rPr>
        <w:t xml:space="preserve"> lo que </w:t>
      </w:r>
      <w:r w:rsidRPr="00925B2C">
        <w:rPr>
          <w:rFonts w:ascii="Crimson Text" w:hAnsi="Crimson Text"/>
          <w:color w:val="000000" w:themeColor="text1"/>
          <w:sz w:val="26"/>
          <w:szCs w:val="26"/>
        </w:rPr>
        <w:t>acontecía</w:t>
      </w:r>
      <w:r w:rsidR="00D22960" w:rsidRPr="00925B2C">
        <w:rPr>
          <w:rFonts w:ascii="Crimson Text" w:hAnsi="Crimson Text"/>
          <w:color w:val="000000" w:themeColor="text1"/>
          <w:sz w:val="26"/>
          <w:szCs w:val="26"/>
        </w:rPr>
        <w:t xml:space="preserve"> alrededor. </w:t>
      </w:r>
      <w:r w:rsidR="00D87DC1" w:rsidRPr="00925B2C">
        <w:rPr>
          <w:rFonts w:ascii="Crimson Text" w:hAnsi="Crimson Text"/>
          <w:color w:val="000000" w:themeColor="text1"/>
          <w:sz w:val="26"/>
          <w:szCs w:val="26"/>
        </w:rPr>
        <w:t>El griterío era infernal</w:t>
      </w:r>
      <w:del w:id="230" w:author="Paula Castrilli" w:date="2025-07-16T19:37:00Z">
        <w:r w:rsidR="00D87DC1" w:rsidRPr="00925B2C" w:rsidDel="00E35FE6">
          <w:rPr>
            <w:rFonts w:ascii="Crimson Text" w:hAnsi="Crimson Text"/>
            <w:color w:val="000000" w:themeColor="text1"/>
            <w:sz w:val="26"/>
            <w:szCs w:val="26"/>
          </w:rPr>
          <w:delText>,</w:delText>
        </w:r>
      </w:del>
      <w:r w:rsidR="00C42367" w:rsidRPr="00925B2C">
        <w:rPr>
          <w:rFonts w:ascii="Crimson Text" w:hAnsi="Crimson Text"/>
          <w:color w:val="000000" w:themeColor="text1"/>
          <w:sz w:val="26"/>
          <w:szCs w:val="26"/>
        </w:rPr>
        <w:t xml:space="preserve"> y</w:t>
      </w:r>
      <w:r w:rsidR="00D87DC1" w:rsidRPr="00925B2C">
        <w:rPr>
          <w:rFonts w:ascii="Crimson Text" w:hAnsi="Crimson Text"/>
          <w:color w:val="000000" w:themeColor="text1"/>
          <w:sz w:val="26"/>
          <w:szCs w:val="26"/>
        </w:rPr>
        <w:t xml:space="preserve"> el </w:t>
      </w:r>
      <w:r w:rsidR="000C483B" w:rsidRPr="00925B2C">
        <w:rPr>
          <w:rFonts w:ascii="Crimson Text" w:hAnsi="Crimson Text"/>
          <w:color w:val="000000" w:themeColor="text1"/>
          <w:sz w:val="26"/>
          <w:szCs w:val="26"/>
        </w:rPr>
        <w:t>miedo</w:t>
      </w:r>
      <w:r w:rsidR="00D87DC1" w:rsidRPr="00925B2C">
        <w:rPr>
          <w:rFonts w:ascii="Crimson Text" w:hAnsi="Crimson Text"/>
          <w:color w:val="000000" w:themeColor="text1"/>
          <w:sz w:val="26"/>
          <w:szCs w:val="26"/>
        </w:rPr>
        <w:t xml:space="preserve"> </w:t>
      </w:r>
      <w:r w:rsidR="00C42367" w:rsidRPr="00925B2C">
        <w:rPr>
          <w:rFonts w:ascii="Crimson Text" w:hAnsi="Crimson Text"/>
          <w:color w:val="000000" w:themeColor="text1"/>
          <w:sz w:val="26"/>
          <w:szCs w:val="26"/>
        </w:rPr>
        <w:t>se esparcía</w:t>
      </w:r>
      <w:r w:rsidRPr="00925B2C">
        <w:rPr>
          <w:rFonts w:ascii="Crimson Text" w:hAnsi="Crimson Text"/>
          <w:color w:val="000000" w:themeColor="text1"/>
          <w:sz w:val="26"/>
          <w:szCs w:val="26"/>
        </w:rPr>
        <w:t xml:space="preserve"> en cada rincón</w:t>
      </w:r>
      <w:r w:rsidR="00D87DC1" w:rsidRPr="00925B2C">
        <w:rPr>
          <w:rFonts w:ascii="Crimson Text" w:hAnsi="Crimson Text"/>
          <w:color w:val="000000" w:themeColor="text1"/>
          <w:sz w:val="26"/>
          <w:szCs w:val="26"/>
        </w:rPr>
        <w:t xml:space="preserve">. </w:t>
      </w:r>
      <w:del w:id="231" w:author="Paula Castrilli" w:date="2025-07-16T19:37:00Z">
        <w:r w:rsidR="00D87DC1" w:rsidRPr="00925B2C" w:rsidDel="00E35FE6">
          <w:rPr>
            <w:rFonts w:ascii="Crimson Text" w:hAnsi="Crimson Text"/>
            <w:color w:val="000000" w:themeColor="text1"/>
            <w:sz w:val="26"/>
            <w:szCs w:val="26"/>
          </w:rPr>
          <w:delText xml:space="preserve">La situación era </w:delText>
        </w:r>
        <w:r w:rsidR="00C42367" w:rsidRPr="00925B2C" w:rsidDel="00E35FE6">
          <w:rPr>
            <w:rFonts w:ascii="Crimson Text" w:hAnsi="Crimson Text"/>
            <w:color w:val="000000" w:themeColor="text1"/>
            <w:sz w:val="26"/>
            <w:szCs w:val="26"/>
          </w:rPr>
          <w:delText>inaudita</w:delText>
        </w:r>
        <w:r w:rsidR="00D87DC1" w:rsidRPr="00925B2C" w:rsidDel="00E35FE6">
          <w:rPr>
            <w:rFonts w:ascii="Crimson Text" w:hAnsi="Crimson Text"/>
            <w:color w:val="000000" w:themeColor="text1"/>
            <w:sz w:val="26"/>
            <w:szCs w:val="26"/>
          </w:rPr>
          <w:delText xml:space="preserve">, </w:delText>
        </w:r>
        <w:r w:rsidR="00C42367" w:rsidRPr="00925B2C" w:rsidDel="00E35FE6">
          <w:rPr>
            <w:rFonts w:ascii="Crimson Text" w:hAnsi="Crimson Text"/>
            <w:color w:val="000000" w:themeColor="text1"/>
            <w:sz w:val="26"/>
            <w:szCs w:val="26"/>
          </w:rPr>
          <w:delText>y resultaba</w:delText>
        </w:r>
      </w:del>
      <w:ins w:id="232" w:author="Paula Castrilli" w:date="2025-07-16T19:37:00Z">
        <w:r w:rsidR="00E35FE6">
          <w:rPr>
            <w:rFonts w:ascii="Crimson Text" w:hAnsi="Crimson Text"/>
            <w:color w:val="000000" w:themeColor="text1"/>
            <w:sz w:val="26"/>
            <w:szCs w:val="26"/>
          </w:rPr>
          <w:t>Resultaba</w:t>
        </w:r>
      </w:ins>
      <w:r w:rsidR="00D87DC1" w:rsidRPr="00925B2C">
        <w:rPr>
          <w:rFonts w:ascii="Crimson Text" w:hAnsi="Crimson Text"/>
          <w:color w:val="000000" w:themeColor="text1"/>
          <w:sz w:val="26"/>
          <w:szCs w:val="26"/>
        </w:rPr>
        <w:t xml:space="preserve"> evidente que el reino no estaba preparado para recibir un asedio de tal envergadura. Los talleres y establos estaban abarrotados de mujeres, niños y hombres de oficios </w:t>
      </w:r>
      <w:r w:rsidR="00C42367" w:rsidRPr="00925B2C">
        <w:rPr>
          <w:rFonts w:ascii="Crimson Text" w:hAnsi="Crimson Text"/>
          <w:color w:val="000000" w:themeColor="text1"/>
          <w:sz w:val="26"/>
          <w:szCs w:val="26"/>
        </w:rPr>
        <w:t>ajenos</w:t>
      </w:r>
      <w:r w:rsidR="00D87DC1" w:rsidRPr="00925B2C">
        <w:rPr>
          <w:rFonts w:ascii="Crimson Text" w:hAnsi="Crimson Text"/>
          <w:color w:val="000000" w:themeColor="text1"/>
          <w:sz w:val="26"/>
          <w:szCs w:val="26"/>
        </w:rPr>
        <w:t xml:space="preserve"> a las armas</w:t>
      </w:r>
      <w:del w:id="233" w:author="Paula Castrilli" w:date="2025-07-16T19:38:00Z">
        <w:r w:rsidR="00D87DC1" w:rsidRPr="00925B2C" w:rsidDel="00E35FE6">
          <w:rPr>
            <w:rFonts w:ascii="Crimson Text" w:hAnsi="Crimson Text"/>
            <w:color w:val="000000" w:themeColor="text1"/>
            <w:sz w:val="26"/>
            <w:szCs w:val="26"/>
          </w:rPr>
          <w:delText>,</w:delText>
        </w:r>
      </w:del>
      <w:r w:rsidR="00C42367" w:rsidRPr="00925B2C">
        <w:rPr>
          <w:rFonts w:ascii="Crimson Text" w:hAnsi="Crimson Text"/>
          <w:color w:val="000000" w:themeColor="text1"/>
          <w:sz w:val="26"/>
          <w:szCs w:val="26"/>
        </w:rPr>
        <w:t xml:space="preserve"> </w:t>
      </w:r>
      <w:del w:id="234" w:author="Paula Castrilli" w:date="2025-07-16T19:38:00Z">
        <w:r w:rsidR="00C42367" w:rsidRPr="00925B2C" w:rsidDel="00E35FE6">
          <w:rPr>
            <w:rFonts w:ascii="Crimson Text" w:hAnsi="Crimson Text"/>
            <w:color w:val="000000" w:themeColor="text1"/>
            <w:sz w:val="26"/>
            <w:szCs w:val="26"/>
          </w:rPr>
          <w:delText>que</w:delText>
        </w:r>
      </w:del>
      <w:ins w:id="235" w:author="Paula Castrilli" w:date="2025-07-16T19:38:00Z">
        <w:r w:rsidR="00E35FE6">
          <w:rPr>
            <w:rFonts w:ascii="Crimson Text" w:hAnsi="Crimson Text"/>
            <w:color w:val="000000" w:themeColor="text1"/>
            <w:sz w:val="26"/>
            <w:szCs w:val="26"/>
          </w:rPr>
          <w:t>quienes</w:t>
        </w:r>
      </w:ins>
      <w:r w:rsidR="00C42367" w:rsidRPr="00925B2C">
        <w:rPr>
          <w:rFonts w:ascii="Crimson Text" w:hAnsi="Crimson Text"/>
          <w:color w:val="000000" w:themeColor="text1"/>
          <w:sz w:val="26"/>
          <w:szCs w:val="26"/>
        </w:rPr>
        <w:t>,</w:t>
      </w:r>
      <w:r w:rsidR="00D87DC1" w:rsidRPr="00925B2C">
        <w:rPr>
          <w:rFonts w:ascii="Crimson Text" w:hAnsi="Crimson Text"/>
          <w:color w:val="000000" w:themeColor="text1"/>
          <w:sz w:val="26"/>
          <w:szCs w:val="26"/>
        </w:rPr>
        <w:t xml:space="preserve"> aterrados</w:t>
      </w:r>
      <w:r w:rsidR="00C42367" w:rsidRPr="00925B2C">
        <w:rPr>
          <w:rFonts w:ascii="Crimson Text" w:hAnsi="Crimson Text"/>
          <w:color w:val="000000" w:themeColor="text1"/>
          <w:sz w:val="26"/>
          <w:szCs w:val="26"/>
        </w:rPr>
        <w:t>, buscaban refugio.</w:t>
      </w:r>
      <w:r w:rsidR="00D87DC1" w:rsidRPr="00925B2C">
        <w:rPr>
          <w:rFonts w:ascii="Crimson Text" w:hAnsi="Crimson Text"/>
          <w:color w:val="000000" w:themeColor="text1"/>
          <w:sz w:val="26"/>
          <w:szCs w:val="26"/>
        </w:rPr>
        <w:t xml:space="preserve"> Todos los guerreros se encontraban apostados en las almenas y puestos de defensa</w:t>
      </w:r>
      <w:r w:rsidR="00C42367" w:rsidRPr="00925B2C">
        <w:rPr>
          <w:rFonts w:ascii="Crimson Text" w:hAnsi="Crimson Text"/>
          <w:color w:val="000000" w:themeColor="text1"/>
          <w:sz w:val="26"/>
          <w:szCs w:val="26"/>
        </w:rPr>
        <w:t>,</w:t>
      </w:r>
      <w:r w:rsidR="00D87DC1" w:rsidRPr="00925B2C">
        <w:rPr>
          <w:rFonts w:ascii="Crimson Text" w:hAnsi="Crimson Text"/>
          <w:color w:val="000000" w:themeColor="text1"/>
          <w:sz w:val="26"/>
          <w:szCs w:val="26"/>
        </w:rPr>
        <w:t xml:space="preserve"> intentando </w:t>
      </w:r>
      <w:r w:rsidR="00C42367" w:rsidRPr="00925B2C">
        <w:rPr>
          <w:rFonts w:ascii="Crimson Text" w:hAnsi="Crimson Text"/>
          <w:color w:val="000000" w:themeColor="text1"/>
          <w:sz w:val="26"/>
          <w:szCs w:val="26"/>
        </w:rPr>
        <w:t>replegar</w:t>
      </w:r>
      <w:r w:rsidR="00D87DC1" w:rsidRPr="00925B2C">
        <w:rPr>
          <w:rFonts w:ascii="Crimson Text" w:hAnsi="Crimson Text"/>
          <w:color w:val="000000" w:themeColor="text1"/>
          <w:sz w:val="26"/>
          <w:szCs w:val="26"/>
        </w:rPr>
        <w:t xml:space="preserve"> la invasión </w:t>
      </w:r>
      <w:r w:rsidR="00C42367" w:rsidRPr="00925B2C">
        <w:rPr>
          <w:rFonts w:ascii="Crimson Text" w:hAnsi="Crimson Text"/>
          <w:color w:val="000000" w:themeColor="text1"/>
          <w:sz w:val="26"/>
          <w:szCs w:val="26"/>
        </w:rPr>
        <w:t>enemiga</w:t>
      </w:r>
      <w:r w:rsidR="00D87DC1" w:rsidRPr="00925B2C">
        <w:rPr>
          <w:rFonts w:ascii="Crimson Text" w:hAnsi="Crimson Text"/>
          <w:color w:val="000000" w:themeColor="text1"/>
          <w:sz w:val="26"/>
          <w:szCs w:val="26"/>
        </w:rPr>
        <w:t>.</w:t>
      </w:r>
      <w:r w:rsidR="000F044A" w:rsidRPr="00925B2C">
        <w:rPr>
          <w:rFonts w:ascii="Crimson Text" w:hAnsi="Crimson Text"/>
          <w:color w:val="000000" w:themeColor="text1"/>
          <w:sz w:val="26"/>
          <w:szCs w:val="26"/>
        </w:rPr>
        <w:t xml:space="preserve"> </w:t>
      </w:r>
      <w:r w:rsidR="00C42367" w:rsidRPr="00925B2C">
        <w:rPr>
          <w:rFonts w:ascii="Crimson Text" w:hAnsi="Crimson Text"/>
          <w:color w:val="000000" w:themeColor="text1"/>
          <w:sz w:val="26"/>
          <w:szCs w:val="26"/>
        </w:rPr>
        <w:t>Muchos</w:t>
      </w:r>
      <w:r w:rsidR="000F044A" w:rsidRPr="00925B2C">
        <w:rPr>
          <w:rFonts w:ascii="Crimson Text" w:hAnsi="Crimson Text"/>
          <w:color w:val="000000" w:themeColor="text1"/>
          <w:sz w:val="26"/>
          <w:szCs w:val="26"/>
        </w:rPr>
        <w:t xml:space="preserve"> soldados </w:t>
      </w:r>
      <w:r w:rsidR="00C42367" w:rsidRPr="00925B2C">
        <w:rPr>
          <w:rFonts w:ascii="Crimson Text" w:hAnsi="Crimson Text"/>
          <w:color w:val="000000" w:themeColor="text1"/>
          <w:sz w:val="26"/>
          <w:szCs w:val="26"/>
        </w:rPr>
        <w:t>yacían</w:t>
      </w:r>
      <w:r w:rsidR="000F044A" w:rsidRPr="00925B2C">
        <w:rPr>
          <w:rFonts w:ascii="Crimson Text" w:hAnsi="Crimson Text"/>
          <w:color w:val="000000" w:themeColor="text1"/>
          <w:sz w:val="26"/>
          <w:szCs w:val="26"/>
        </w:rPr>
        <w:t xml:space="preserve"> abatidos </w:t>
      </w:r>
      <w:r w:rsidR="00C42367" w:rsidRPr="00925B2C">
        <w:rPr>
          <w:rFonts w:ascii="Crimson Text" w:hAnsi="Crimson Text"/>
          <w:color w:val="000000" w:themeColor="text1"/>
          <w:sz w:val="26"/>
          <w:szCs w:val="26"/>
        </w:rPr>
        <w:t>al pie</w:t>
      </w:r>
      <w:r w:rsidR="000F044A" w:rsidRPr="00925B2C">
        <w:rPr>
          <w:rFonts w:ascii="Crimson Text" w:hAnsi="Crimson Text"/>
          <w:color w:val="000000" w:themeColor="text1"/>
          <w:sz w:val="26"/>
          <w:szCs w:val="26"/>
        </w:rPr>
        <w:t xml:space="preserve"> de los </w:t>
      </w:r>
      <w:r w:rsidR="00876399" w:rsidRPr="00925B2C">
        <w:rPr>
          <w:rFonts w:ascii="Crimson Text" w:hAnsi="Crimson Text"/>
          <w:color w:val="000000" w:themeColor="text1"/>
          <w:sz w:val="26"/>
          <w:szCs w:val="26"/>
        </w:rPr>
        <w:t xml:space="preserve">muros, </w:t>
      </w:r>
      <w:r w:rsidR="00C42367" w:rsidRPr="00925B2C">
        <w:rPr>
          <w:rFonts w:ascii="Crimson Text" w:hAnsi="Crimson Text"/>
          <w:color w:val="000000" w:themeColor="text1"/>
          <w:sz w:val="26"/>
          <w:szCs w:val="26"/>
        </w:rPr>
        <w:t xml:space="preserve">donde </w:t>
      </w:r>
      <w:r w:rsidR="00876399" w:rsidRPr="00925B2C">
        <w:rPr>
          <w:rFonts w:ascii="Crimson Text" w:hAnsi="Crimson Text"/>
          <w:color w:val="000000" w:themeColor="text1"/>
          <w:sz w:val="26"/>
          <w:szCs w:val="26"/>
        </w:rPr>
        <w:t xml:space="preserve">sus cuerpos, agonizantes </w:t>
      </w:r>
      <w:r w:rsidR="00C42367" w:rsidRPr="00925B2C">
        <w:rPr>
          <w:rFonts w:ascii="Crimson Text" w:hAnsi="Crimson Text"/>
          <w:color w:val="000000" w:themeColor="text1"/>
          <w:sz w:val="26"/>
          <w:szCs w:val="26"/>
        </w:rPr>
        <w:t>o</w:t>
      </w:r>
      <w:r w:rsidR="000F044A" w:rsidRPr="00925B2C">
        <w:rPr>
          <w:rFonts w:ascii="Crimson Text" w:hAnsi="Crimson Text"/>
          <w:color w:val="000000" w:themeColor="text1"/>
          <w:sz w:val="26"/>
          <w:szCs w:val="26"/>
        </w:rPr>
        <w:t xml:space="preserve"> </w:t>
      </w:r>
      <w:del w:id="236" w:author="Paula Castrilli" w:date="2025-07-16T19:38:00Z">
        <w:r w:rsidR="000F044A" w:rsidRPr="00925B2C" w:rsidDel="00E35FE6">
          <w:rPr>
            <w:rFonts w:ascii="Crimson Text" w:hAnsi="Crimson Text"/>
            <w:color w:val="000000" w:themeColor="text1"/>
            <w:sz w:val="26"/>
            <w:szCs w:val="26"/>
          </w:rPr>
          <w:delText>fallecidos</w:delText>
        </w:r>
      </w:del>
      <w:ins w:id="237" w:author="Paula Castrilli" w:date="2025-07-16T19:38:00Z">
        <w:r w:rsidR="00E35FE6">
          <w:rPr>
            <w:rFonts w:ascii="Crimson Text" w:hAnsi="Crimson Text"/>
            <w:color w:val="000000" w:themeColor="text1"/>
            <w:sz w:val="26"/>
            <w:szCs w:val="26"/>
          </w:rPr>
          <w:t>sin vida</w:t>
        </w:r>
      </w:ins>
      <w:r w:rsidR="00876399" w:rsidRPr="00925B2C">
        <w:rPr>
          <w:rFonts w:ascii="Crimson Text" w:hAnsi="Crimson Text"/>
          <w:color w:val="000000" w:themeColor="text1"/>
          <w:sz w:val="26"/>
          <w:szCs w:val="26"/>
        </w:rPr>
        <w:t>,</w:t>
      </w:r>
      <w:r w:rsidR="000F044A" w:rsidRPr="00925B2C">
        <w:rPr>
          <w:rFonts w:ascii="Crimson Text" w:hAnsi="Crimson Text"/>
          <w:color w:val="000000" w:themeColor="text1"/>
          <w:sz w:val="26"/>
          <w:szCs w:val="26"/>
        </w:rPr>
        <w:t xml:space="preserve"> denotaban la crudeza </w:t>
      </w:r>
      <w:del w:id="238" w:author="Paula Castrilli" w:date="2025-07-16T19:38:00Z">
        <w:r w:rsidR="000F044A" w:rsidRPr="00925B2C" w:rsidDel="00E35FE6">
          <w:rPr>
            <w:rFonts w:ascii="Crimson Text" w:hAnsi="Crimson Text"/>
            <w:color w:val="000000" w:themeColor="text1"/>
            <w:sz w:val="26"/>
            <w:szCs w:val="26"/>
          </w:rPr>
          <w:delText xml:space="preserve">y fortaleza </w:delText>
        </w:r>
      </w:del>
      <w:r w:rsidR="000F044A" w:rsidRPr="00925B2C">
        <w:rPr>
          <w:rFonts w:ascii="Crimson Text" w:hAnsi="Crimson Text"/>
          <w:color w:val="000000" w:themeColor="text1"/>
          <w:sz w:val="26"/>
          <w:szCs w:val="26"/>
        </w:rPr>
        <w:t xml:space="preserve">de la embestida </w:t>
      </w:r>
      <w:del w:id="239" w:author="Paula Castrilli" w:date="2025-07-16T19:39:00Z">
        <w:r w:rsidR="000C483B" w:rsidRPr="00925B2C" w:rsidDel="00E35FE6">
          <w:rPr>
            <w:rFonts w:ascii="Crimson Text" w:hAnsi="Crimson Text"/>
            <w:color w:val="000000" w:themeColor="text1"/>
            <w:sz w:val="26"/>
            <w:szCs w:val="26"/>
          </w:rPr>
          <w:delText>norteña</w:delText>
        </w:r>
      </w:del>
      <w:ins w:id="240" w:author="Paula Castrilli" w:date="2025-07-16T19:39:00Z">
        <w:r w:rsidR="00E35FE6">
          <w:rPr>
            <w:rFonts w:ascii="Crimson Text" w:hAnsi="Crimson Text"/>
            <w:color w:val="000000" w:themeColor="text1"/>
            <w:sz w:val="26"/>
            <w:szCs w:val="26"/>
          </w:rPr>
          <w:t>enemiga</w:t>
        </w:r>
      </w:ins>
      <w:r w:rsidR="000F044A" w:rsidRPr="00925B2C">
        <w:rPr>
          <w:rFonts w:ascii="Crimson Text" w:hAnsi="Crimson Text"/>
          <w:color w:val="000000" w:themeColor="text1"/>
          <w:sz w:val="26"/>
          <w:szCs w:val="26"/>
        </w:rPr>
        <w:t>.</w:t>
      </w:r>
    </w:p>
    <w:p w:rsidR="00D87DC1" w:rsidRPr="00925B2C" w:rsidRDefault="000C483B" w:rsidP="00DC6909">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Diversas</w:t>
      </w:r>
      <w:r w:rsidR="00D87DC1" w:rsidRPr="00925B2C">
        <w:rPr>
          <w:rFonts w:ascii="Crimson Text" w:hAnsi="Crimson Text"/>
          <w:color w:val="000000" w:themeColor="text1"/>
          <w:sz w:val="26"/>
          <w:szCs w:val="26"/>
        </w:rPr>
        <w:t xml:space="preserve"> estructuras </w:t>
      </w:r>
      <w:del w:id="241" w:author="Paula Castrilli" w:date="2025-07-16T19:39:00Z">
        <w:r w:rsidRPr="00925B2C" w:rsidDel="00E35FE6">
          <w:rPr>
            <w:rFonts w:ascii="Crimson Text" w:hAnsi="Crimson Text"/>
            <w:color w:val="000000" w:themeColor="text1"/>
            <w:sz w:val="26"/>
            <w:szCs w:val="26"/>
          </w:rPr>
          <w:delText>lucían</w:delText>
        </w:r>
        <w:r w:rsidR="00D87DC1" w:rsidRPr="00925B2C" w:rsidDel="00E35FE6">
          <w:rPr>
            <w:rFonts w:ascii="Crimson Text" w:hAnsi="Crimson Text"/>
            <w:color w:val="000000" w:themeColor="text1"/>
            <w:sz w:val="26"/>
            <w:szCs w:val="26"/>
          </w:rPr>
          <w:delText xml:space="preserve"> afectadas</w:delText>
        </w:r>
      </w:del>
      <w:ins w:id="242" w:author="Paula Castrilli" w:date="2025-07-16T19:39:00Z">
        <w:r w:rsidR="00E35FE6">
          <w:rPr>
            <w:rFonts w:ascii="Crimson Text" w:hAnsi="Crimson Text"/>
            <w:color w:val="000000" w:themeColor="text1"/>
            <w:sz w:val="26"/>
            <w:szCs w:val="26"/>
          </w:rPr>
          <w:t xml:space="preserve">estaban </w:t>
        </w:r>
      </w:ins>
      <w:ins w:id="243" w:author="Paula Castrilli" w:date="2025-07-16T19:46:00Z">
        <w:r w:rsidR="00270772">
          <w:rPr>
            <w:rFonts w:ascii="Crimson Text" w:hAnsi="Crimson Text"/>
            <w:color w:val="000000" w:themeColor="text1"/>
            <w:sz w:val="26"/>
            <w:szCs w:val="26"/>
          </w:rPr>
          <w:t>dañadas</w:t>
        </w:r>
      </w:ins>
      <w:r w:rsidR="00D87DC1" w:rsidRPr="00925B2C">
        <w:rPr>
          <w:rFonts w:ascii="Crimson Text" w:hAnsi="Crimson Text"/>
          <w:color w:val="000000" w:themeColor="text1"/>
          <w:sz w:val="26"/>
          <w:szCs w:val="26"/>
        </w:rPr>
        <w:t xml:space="preserve"> por los incendios. La armería había perdido el techo, el cual había colapsado</w:t>
      </w:r>
      <w:r w:rsidRPr="00925B2C">
        <w:rPr>
          <w:rFonts w:ascii="Crimson Text" w:hAnsi="Crimson Text"/>
          <w:color w:val="000000" w:themeColor="text1"/>
          <w:sz w:val="26"/>
          <w:szCs w:val="26"/>
        </w:rPr>
        <w:t xml:space="preserve"> tras quemarse</w:t>
      </w:r>
      <w:r w:rsidR="000F044A" w:rsidRPr="00925B2C">
        <w:rPr>
          <w:rFonts w:ascii="Crimson Text" w:hAnsi="Crimson Text"/>
          <w:color w:val="000000" w:themeColor="text1"/>
          <w:sz w:val="26"/>
          <w:szCs w:val="26"/>
        </w:rPr>
        <w:t>. Al mismo tiempo, un pequeño santuario</w:t>
      </w:r>
      <w:r w:rsidR="001B5A22" w:rsidRPr="00925B2C">
        <w:rPr>
          <w:rFonts w:ascii="Crimson Text" w:hAnsi="Crimson Text"/>
          <w:color w:val="000000" w:themeColor="text1"/>
          <w:sz w:val="26"/>
          <w:szCs w:val="26"/>
        </w:rPr>
        <w:t xml:space="preserve"> ardía en llamas</w:t>
      </w:r>
      <w:r w:rsidR="000F044A" w:rsidRPr="00925B2C">
        <w:rPr>
          <w:rFonts w:ascii="Crimson Text" w:hAnsi="Crimson Text"/>
          <w:color w:val="000000" w:themeColor="text1"/>
          <w:sz w:val="26"/>
          <w:szCs w:val="26"/>
        </w:rPr>
        <w:t xml:space="preserve">, ubicado a pocos </w:t>
      </w:r>
      <w:r w:rsidR="001B5A22" w:rsidRPr="00925B2C">
        <w:rPr>
          <w:rFonts w:ascii="Crimson Text" w:hAnsi="Crimson Text"/>
          <w:color w:val="000000" w:themeColor="text1"/>
          <w:sz w:val="26"/>
          <w:szCs w:val="26"/>
        </w:rPr>
        <w:t xml:space="preserve">metros de la </w:t>
      </w:r>
      <w:del w:id="244" w:author="Pauli-Chan" w:date="2025-07-09T13:38:00Z">
        <w:r w:rsidR="001B5A22" w:rsidRPr="00925B2C" w:rsidDel="00100493">
          <w:rPr>
            <w:rFonts w:ascii="Crimson Text" w:hAnsi="Crimson Text"/>
            <w:color w:val="000000" w:themeColor="text1"/>
            <w:sz w:val="26"/>
            <w:szCs w:val="26"/>
          </w:rPr>
          <w:delText>torre del homenaje</w:delText>
        </w:r>
      </w:del>
      <w:ins w:id="245" w:author="Pauli-Chan" w:date="2025-07-09T13:38:00Z">
        <w:r w:rsidR="00100493">
          <w:rPr>
            <w:rFonts w:ascii="Crimson Text" w:hAnsi="Crimson Text"/>
            <w:color w:val="000000" w:themeColor="text1"/>
            <w:sz w:val="26"/>
            <w:szCs w:val="26"/>
          </w:rPr>
          <w:t>Torre del Homenaje</w:t>
        </w:r>
      </w:ins>
      <w:r w:rsidR="000F044A" w:rsidRPr="00925B2C">
        <w:rPr>
          <w:rFonts w:ascii="Crimson Text" w:hAnsi="Crimson Text"/>
          <w:color w:val="000000" w:themeColor="text1"/>
          <w:sz w:val="26"/>
          <w:szCs w:val="26"/>
        </w:rPr>
        <w:t xml:space="preserve">. </w:t>
      </w:r>
      <w:del w:id="246" w:author="Paula Castrilli" w:date="2025-07-16T19:47:00Z">
        <w:r w:rsidRPr="00925B2C" w:rsidDel="00270772">
          <w:rPr>
            <w:rFonts w:ascii="Crimson Text" w:hAnsi="Crimson Text"/>
            <w:color w:val="000000" w:themeColor="text1"/>
            <w:sz w:val="26"/>
            <w:szCs w:val="26"/>
          </w:rPr>
          <w:delText xml:space="preserve">Un </w:delText>
        </w:r>
      </w:del>
      <w:ins w:id="247" w:author="Paula Castrilli" w:date="2025-07-16T19:47:00Z">
        <w:r w:rsidR="00270772">
          <w:rPr>
            <w:rFonts w:ascii="Crimson Text" w:hAnsi="Crimson Text"/>
            <w:color w:val="000000" w:themeColor="text1"/>
            <w:sz w:val="26"/>
            <w:szCs w:val="26"/>
          </w:rPr>
          <w:t xml:space="preserve">A lo lejos, vio cómo un </w:t>
        </w:r>
      </w:ins>
      <w:r w:rsidRPr="00925B2C">
        <w:rPr>
          <w:rFonts w:ascii="Crimson Text" w:hAnsi="Crimson Text"/>
          <w:color w:val="000000" w:themeColor="text1"/>
          <w:sz w:val="26"/>
          <w:szCs w:val="26"/>
        </w:rPr>
        <w:t>grupo de</w:t>
      </w:r>
      <w:r w:rsidR="000F044A" w:rsidRPr="00925B2C">
        <w:rPr>
          <w:rFonts w:ascii="Crimson Text" w:hAnsi="Crimson Text"/>
          <w:color w:val="000000" w:themeColor="text1"/>
          <w:sz w:val="26"/>
          <w:szCs w:val="26"/>
        </w:rPr>
        <w:t xml:space="preserve"> soldados hacía esfuerzos para contener el fuego </w:t>
      </w:r>
      <w:r w:rsidR="00876399" w:rsidRPr="00925B2C">
        <w:rPr>
          <w:rFonts w:ascii="Crimson Text" w:hAnsi="Crimson Text"/>
          <w:color w:val="000000" w:themeColor="text1"/>
          <w:sz w:val="26"/>
          <w:szCs w:val="26"/>
        </w:rPr>
        <w:t xml:space="preserve">y evitar que </w:t>
      </w:r>
      <w:r w:rsidR="000F044A" w:rsidRPr="00925B2C">
        <w:rPr>
          <w:rFonts w:ascii="Crimson Text" w:hAnsi="Crimson Text"/>
          <w:color w:val="000000" w:themeColor="text1"/>
          <w:sz w:val="26"/>
          <w:szCs w:val="26"/>
        </w:rPr>
        <w:t>se propagara a otros sectores.</w:t>
      </w:r>
    </w:p>
    <w:p w:rsidR="00BF4910" w:rsidRPr="00925B2C" w:rsidRDefault="000F044A" w:rsidP="00DC6909">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lastRenderedPageBreak/>
        <w:t xml:space="preserve">Eros y </w:t>
      </w:r>
      <w:proofErr w:type="spellStart"/>
      <w:r w:rsidRPr="00925B2C">
        <w:rPr>
          <w:rFonts w:ascii="Crimson Text" w:hAnsi="Crimson Text"/>
          <w:color w:val="000000" w:themeColor="text1"/>
          <w:sz w:val="26"/>
          <w:szCs w:val="26"/>
        </w:rPr>
        <w:t>Rolf</w:t>
      </w:r>
      <w:proofErr w:type="spellEnd"/>
      <w:r w:rsidRPr="00925B2C">
        <w:rPr>
          <w:rFonts w:ascii="Crimson Text" w:hAnsi="Crimson Text"/>
          <w:color w:val="000000" w:themeColor="text1"/>
          <w:sz w:val="26"/>
          <w:szCs w:val="26"/>
        </w:rPr>
        <w:t xml:space="preserve"> corrieron atravesando el patio de armas en dirección </w:t>
      </w:r>
      <w:r w:rsidR="001B5A22" w:rsidRPr="00925B2C">
        <w:rPr>
          <w:rFonts w:ascii="Crimson Text" w:hAnsi="Crimson Text"/>
          <w:color w:val="000000" w:themeColor="text1"/>
          <w:sz w:val="26"/>
          <w:szCs w:val="26"/>
        </w:rPr>
        <w:t>a</w:t>
      </w:r>
      <w:r w:rsidRPr="00925B2C">
        <w:rPr>
          <w:rFonts w:ascii="Crimson Text" w:hAnsi="Crimson Text"/>
          <w:color w:val="000000" w:themeColor="text1"/>
          <w:sz w:val="26"/>
          <w:szCs w:val="26"/>
        </w:rPr>
        <w:t xml:space="preserve">l frente del castillo. </w:t>
      </w:r>
      <w:r w:rsidR="000C483B" w:rsidRPr="00925B2C">
        <w:rPr>
          <w:rFonts w:ascii="Crimson Text" w:hAnsi="Crimson Text"/>
          <w:color w:val="000000" w:themeColor="text1"/>
          <w:sz w:val="26"/>
          <w:szCs w:val="26"/>
        </w:rPr>
        <w:t>Al mediar</w:t>
      </w:r>
      <w:r w:rsidRPr="00925B2C">
        <w:rPr>
          <w:rFonts w:ascii="Crimson Text" w:hAnsi="Crimson Text"/>
          <w:color w:val="000000" w:themeColor="text1"/>
          <w:sz w:val="26"/>
          <w:szCs w:val="26"/>
        </w:rPr>
        <w:t xml:space="preserve"> el recorrido, una nueva oleada de flechas </w:t>
      </w:r>
      <w:del w:id="248" w:author="Paula Castrilli" w:date="2025-07-16T19:47:00Z">
        <w:r w:rsidRPr="00925B2C" w:rsidDel="00270772">
          <w:rPr>
            <w:rFonts w:ascii="Crimson Text" w:hAnsi="Crimson Text"/>
            <w:color w:val="000000" w:themeColor="text1"/>
            <w:sz w:val="26"/>
            <w:szCs w:val="26"/>
          </w:rPr>
          <w:delText xml:space="preserve">invadía </w:delText>
        </w:r>
      </w:del>
      <w:ins w:id="249" w:author="Paula Castrilli" w:date="2025-07-16T19:47:00Z">
        <w:r w:rsidR="00270772">
          <w:rPr>
            <w:rFonts w:ascii="Crimson Text" w:hAnsi="Crimson Text"/>
            <w:color w:val="000000" w:themeColor="text1"/>
            <w:sz w:val="26"/>
            <w:szCs w:val="26"/>
          </w:rPr>
          <w:t>invadió</w:t>
        </w:r>
        <w:r w:rsidR="00270772" w:rsidRPr="00925B2C">
          <w:rPr>
            <w:rFonts w:ascii="Crimson Text" w:hAnsi="Crimson Text"/>
            <w:color w:val="000000" w:themeColor="text1"/>
            <w:sz w:val="26"/>
            <w:szCs w:val="26"/>
          </w:rPr>
          <w:t xml:space="preserve"> </w:t>
        </w:r>
      </w:ins>
      <w:r w:rsidRPr="00925B2C">
        <w:rPr>
          <w:rFonts w:ascii="Crimson Text" w:hAnsi="Crimson Text"/>
          <w:color w:val="000000" w:themeColor="text1"/>
          <w:sz w:val="26"/>
          <w:szCs w:val="26"/>
        </w:rPr>
        <w:t>el cielo como una lluvia de fuego. Desesperados</w:t>
      </w:r>
      <w:r w:rsidR="001B5A22"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 </w:t>
      </w:r>
      <w:commentRangeStart w:id="250"/>
      <w:r w:rsidRPr="00925B2C">
        <w:rPr>
          <w:rFonts w:ascii="Crimson Text" w:hAnsi="Crimson Text"/>
          <w:color w:val="000000" w:themeColor="text1"/>
          <w:sz w:val="26"/>
          <w:szCs w:val="26"/>
        </w:rPr>
        <w:t>se ocultaron dentro de un carro que contenía rollos de heno</w:t>
      </w:r>
      <w:commentRangeEnd w:id="250"/>
      <w:r w:rsidR="00270772">
        <w:rPr>
          <w:rStyle w:val="Refdecomentario"/>
        </w:rPr>
        <w:commentReference w:id="250"/>
      </w:r>
      <w:r w:rsidRPr="00925B2C">
        <w:rPr>
          <w:rFonts w:ascii="Crimson Text" w:hAnsi="Crimson Text"/>
          <w:color w:val="000000" w:themeColor="text1"/>
          <w:sz w:val="26"/>
          <w:szCs w:val="26"/>
        </w:rPr>
        <w:t xml:space="preserve">. Pronto se </w:t>
      </w:r>
      <w:r w:rsidR="000C483B" w:rsidRPr="00925B2C">
        <w:rPr>
          <w:rFonts w:ascii="Crimson Text" w:hAnsi="Crimson Text"/>
          <w:color w:val="000000" w:themeColor="text1"/>
          <w:sz w:val="26"/>
          <w:szCs w:val="26"/>
        </w:rPr>
        <w:t>oyeron</w:t>
      </w:r>
      <w:r w:rsidR="00F80E5B" w:rsidRPr="00925B2C">
        <w:rPr>
          <w:rFonts w:ascii="Crimson Text" w:hAnsi="Crimson Text"/>
          <w:color w:val="000000" w:themeColor="text1"/>
          <w:sz w:val="26"/>
          <w:szCs w:val="26"/>
        </w:rPr>
        <w:t xml:space="preserve"> </w:t>
      </w:r>
      <w:r w:rsidR="000C483B" w:rsidRPr="00925B2C">
        <w:rPr>
          <w:rFonts w:ascii="Crimson Text" w:hAnsi="Crimson Text"/>
          <w:color w:val="000000" w:themeColor="text1"/>
          <w:sz w:val="26"/>
          <w:szCs w:val="26"/>
        </w:rPr>
        <w:t>los</w:t>
      </w:r>
      <w:r w:rsidR="00F80E5B" w:rsidRPr="00925B2C">
        <w:rPr>
          <w:rFonts w:ascii="Crimson Text" w:hAnsi="Crimson Text"/>
          <w:color w:val="000000" w:themeColor="text1"/>
          <w:sz w:val="26"/>
          <w:szCs w:val="26"/>
        </w:rPr>
        <w:t xml:space="preserve"> impacto</w:t>
      </w:r>
      <w:r w:rsidR="000C483B" w:rsidRPr="00925B2C">
        <w:rPr>
          <w:rFonts w:ascii="Crimson Text" w:hAnsi="Crimson Text"/>
          <w:color w:val="000000" w:themeColor="text1"/>
          <w:sz w:val="26"/>
          <w:szCs w:val="26"/>
        </w:rPr>
        <w:t>s</w:t>
      </w:r>
      <w:r w:rsidR="00F80E5B" w:rsidRPr="00925B2C">
        <w:rPr>
          <w:rFonts w:ascii="Crimson Text" w:hAnsi="Crimson Text"/>
          <w:color w:val="000000" w:themeColor="text1"/>
          <w:sz w:val="26"/>
          <w:szCs w:val="26"/>
        </w:rPr>
        <w:t xml:space="preserve"> de las saetas impartiendo</w:t>
      </w:r>
      <w:r w:rsidR="000C483B" w:rsidRPr="00925B2C">
        <w:rPr>
          <w:rFonts w:ascii="Crimson Text" w:hAnsi="Crimson Text"/>
          <w:color w:val="000000" w:themeColor="text1"/>
          <w:sz w:val="26"/>
          <w:szCs w:val="26"/>
        </w:rPr>
        <w:t xml:space="preserve"> el</w:t>
      </w:r>
      <w:r w:rsidR="00F80E5B" w:rsidRPr="00925B2C">
        <w:rPr>
          <w:rFonts w:ascii="Crimson Text" w:hAnsi="Crimson Text"/>
          <w:color w:val="000000" w:themeColor="text1"/>
          <w:sz w:val="26"/>
          <w:szCs w:val="26"/>
        </w:rPr>
        <w:t xml:space="preserve"> terror por doquier. Cuando parecía que </w:t>
      </w:r>
      <w:del w:id="251" w:author="Paula Castrilli" w:date="2025-07-16T19:48:00Z">
        <w:r w:rsidR="00F80E5B" w:rsidRPr="00925B2C" w:rsidDel="00270772">
          <w:rPr>
            <w:rFonts w:ascii="Crimson Text" w:hAnsi="Crimson Text"/>
            <w:color w:val="000000" w:themeColor="text1"/>
            <w:sz w:val="26"/>
            <w:szCs w:val="26"/>
          </w:rPr>
          <w:delText>la embestida</w:delText>
        </w:r>
      </w:del>
      <w:ins w:id="252" w:author="Paula Castrilli" w:date="2025-07-16T19:48:00Z">
        <w:r w:rsidR="00270772">
          <w:rPr>
            <w:rFonts w:ascii="Crimson Text" w:hAnsi="Crimson Text"/>
            <w:color w:val="000000" w:themeColor="text1"/>
            <w:sz w:val="26"/>
            <w:szCs w:val="26"/>
          </w:rPr>
          <w:t>el ataque</w:t>
        </w:r>
      </w:ins>
      <w:r w:rsidR="00F80E5B" w:rsidRPr="00925B2C">
        <w:rPr>
          <w:rFonts w:ascii="Crimson Text" w:hAnsi="Crimson Text"/>
          <w:color w:val="000000" w:themeColor="text1"/>
          <w:sz w:val="26"/>
          <w:szCs w:val="26"/>
        </w:rPr>
        <w:t xml:space="preserve"> había </w:t>
      </w:r>
      <w:r w:rsidR="002836C2" w:rsidRPr="00925B2C">
        <w:rPr>
          <w:rFonts w:ascii="Crimson Text" w:hAnsi="Crimson Text"/>
          <w:color w:val="000000" w:themeColor="text1"/>
          <w:sz w:val="26"/>
          <w:szCs w:val="26"/>
        </w:rPr>
        <w:t>culminado</w:t>
      </w:r>
      <w:r w:rsidR="00F80E5B" w:rsidRPr="00925B2C">
        <w:rPr>
          <w:rFonts w:ascii="Crimson Text" w:hAnsi="Crimson Text"/>
          <w:color w:val="000000" w:themeColor="text1"/>
          <w:sz w:val="26"/>
          <w:szCs w:val="26"/>
        </w:rPr>
        <w:t xml:space="preserve">, la punta de una flecha atravesó la madera de la carreta y se </w:t>
      </w:r>
      <w:r w:rsidR="002836C2" w:rsidRPr="00925B2C">
        <w:rPr>
          <w:rFonts w:ascii="Crimson Text" w:hAnsi="Crimson Text"/>
          <w:color w:val="000000" w:themeColor="text1"/>
          <w:sz w:val="26"/>
          <w:szCs w:val="26"/>
        </w:rPr>
        <w:t>incrustó</w:t>
      </w:r>
      <w:r w:rsidR="00187060" w:rsidRPr="00925B2C">
        <w:rPr>
          <w:rFonts w:ascii="Crimson Text" w:hAnsi="Crimson Text"/>
          <w:color w:val="000000" w:themeColor="text1"/>
          <w:sz w:val="26"/>
          <w:szCs w:val="26"/>
        </w:rPr>
        <w:t xml:space="preserve"> en </w:t>
      </w:r>
      <w:r w:rsidR="002836C2" w:rsidRPr="00925B2C">
        <w:rPr>
          <w:rFonts w:ascii="Crimson Text" w:hAnsi="Crimson Text"/>
          <w:color w:val="000000" w:themeColor="text1"/>
          <w:sz w:val="26"/>
          <w:szCs w:val="26"/>
        </w:rPr>
        <w:t>el</w:t>
      </w:r>
      <w:r w:rsidR="00075D54" w:rsidRPr="00925B2C">
        <w:rPr>
          <w:rFonts w:ascii="Crimson Text" w:hAnsi="Crimson Text"/>
          <w:color w:val="000000" w:themeColor="text1"/>
          <w:sz w:val="26"/>
          <w:szCs w:val="26"/>
        </w:rPr>
        <w:t xml:space="preserve"> </w:t>
      </w:r>
      <w:r w:rsidR="00187060" w:rsidRPr="00925B2C">
        <w:rPr>
          <w:rFonts w:ascii="Crimson Text" w:hAnsi="Crimson Text"/>
          <w:color w:val="000000" w:themeColor="text1"/>
          <w:sz w:val="26"/>
          <w:szCs w:val="26"/>
        </w:rPr>
        <w:t xml:space="preserve">brazo </w:t>
      </w:r>
      <w:r w:rsidR="00F80E5B" w:rsidRPr="00925B2C">
        <w:rPr>
          <w:rFonts w:ascii="Crimson Text" w:hAnsi="Crimson Text"/>
          <w:color w:val="000000" w:themeColor="text1"/>
          <w:sz w:val="26"/>
          <w:szCs w:val="26"/>
        </w:rPr>
        <w:t xml:space="preserve">de </w:t>
      </w:r>
      <w:proofErr w:type="spellStart"/>
      <w:r w:rsidR="00F80E5B" w:rsidRPr="00925B2C">
        <w:rPr>
          <w:rFonts w:ascii="Crimson Text" w:hAnsi="Crimson Text"/>
          <w:color w:val="000000" w:themeColor="text1"/>
          <w:sz w:val="26"/>
          <w:szCs w:val="26"/>
        </w:rPr>
        <w:t>Rolf</w:t>
      </w:r>
      <w:proofErr w:type="spellEnd"/>
      <w:r w:rsidR="00F80E5B" w:rsidRPr="00925B2C">
        <w:rPr>
          <w:rFonts w:ascii="Crimson Text" w:hAnsi="Crimson Text"/>
          <w:color w:val="000000" w:themeColor="text1"/>
          <w:sz w:val="26"/>
          <w:szCs w:val="26"/>
        </w:rPr>
        <w:t xml:space="preserve">. </w:t>
      </w:r>
      <w:commentRangeStart w:id="253"/>
      <w:r w:rsidR="00F80E5B" w:rsidRPr="00925B2C">
        <w:rPr>
          <w:rFonts w:ascii="Crimson Text" w:hAnsi="Crimson Text"/>
          <w:color w:val="000000" w:themeColor="text1"/>
          <w:sz w:val="26"/>
          <w:szCs w:val="26"/>
        </w:rPr>
        <w:t>El muchacho</w:t>
      </w:r>
      <w:commentRangeEnd w:id="253"/>
      <w:r w:rsidR="00270772">
        <w:rPr>
          <w:rStyle w:val="Refdecomentario"/>
        </w:rPr>
        <w:commentReference w:id="253"/>
      </w:r>
      <w:r w:rsidR="00F80E5B" w:rsidRPr="00925B2C">
        <w:rPr>
          <w:rFonts w:ascii="Crimson Text" w:hAnsi="Crimson Text"/>
          <w:color w:val="000000" w:themeColor="text1"/>
          <w:sz w:val="26"/>
          <w:szCs w:val="26"/>
        </w:rPr>
        <w:t xml:space="preserve"> gritó </w:t>
      </w:r>
      <w:del w:id="254" w:author="Paula Castrilli" w:date="2025-07-16T19:55:00Z">
        <w:r w:rsidR="00F80E5B" w:rsidRPr="00925B2C" w:rsidDel="0080244B">
          <w:rPr>
            <w:rFonts w:ascii="Crimson Text" w:hAnsi="Crimson Text"/>
            <w:color w:val="000000" w:themeColor="text1"/>
            <w:sz w:val="26"/>
            <w:szCs w:val="26"/>
          </w:rPr>
          <w:delText xml:space="preserve">de </w:delText>
        </w:r>
      </w:del>
      <w:ins w:id="255" w:author="Paula Castrilli" w:date="2025-07-16T19:55:00Z">
        <w:r w:rsidR="0080244B">
          <w:rPr>
            <w:rFonts w:ascii="Crimson Text" w:hAnsi="Crimson Text"/>
            <w:color w:val="000000" w:themeColor="text1"/>
            <w:sz w:val="26"/>
            <w:szCs w:val="26"/>
          </w:rPr>
          <w:t>por el</w:t>
        </w:r>
        <w:r w:rsidR="0080244B" w:rsidRPr="00925B2C">
          <w:rPr>
            <w:rFonts w:ascii="Crimson Text" w:hAnsi="Crimson Text"/>
            <w:color w:val="000000" w:themeColor="text1"/>
            <w:sz w:val="26"/>
            <w:szCs w:val="26"/>
          </w:rPr>
          <w:t xml:space="preserve"> </w:t>
        </w:r>
      </w:ins>
      <w:r w:rsidR="00F80E5B" w:rsidRPr="00925B2C">
        <w:rPr>
          <w:rFonts w:ascii="Crimson Text" w:hAnsi="Crimson Text"/>
          <w:color w:val="000000" w:themeColor="text1"/>
          <w:sz w:val="26"/>
          <w:szCs w:val="26"/>
        </w:rPr>
        <w:t xml:space="preserve">dolor </w:t>
      </w:r>
      <w:del w:id="256" w:author="Paula Castrilli" w:date="2025-07-16T19:55:00Z">
        <w:r w:rsidR="00F80E5B" w:rsidRPr="00925B2C" w:rsidDel="0080244B">
          <w:rPr>
            <w:rFonts w:ascii="Crimson Text" w:hAnsi="Crimson Text"/>
            <w:color w:val="000000" w:themeColor="text1"/>
            <w:sz w:val="26"/>
            <w:szCs w:val="26"/>
          </w:rPr>
          <w:delText xml:space="preserve">y </w:delText>
        </w:r>
        <w:r w:rsidR="00876399" w:rsidRPr="00925B2C" w:rsidDel="0080244B">
          <w:rPr>
            <w:rFonts w:ascii="Crimson Text" w:hAnsi="Crimson Text"/>
            <w:color w:val="000000" w:themeColor="text1"/>
            <w:sz w:val="26"/>
            <w:szCs w:val="26"/>
          </w:rPr>
          <w:delText xml:space="preserve">quedó </w:delText>
        </w:r>
        <w:r w:rsidR="002836C2" w:rsidRPr="00925B2C" w:rsidDel="0080244B">
          <w:rPr>
            <w:rFonts w:ascii="Crimson Text" w:hAnsi="Crimson Text"/>
            <w:color w:val="000000" w:themeColor="text1"/>
            <w:sz w:val="26"/>
            <w:szCs w:val="26"/>
          </w:rPr>
          <w:delText>herido</w:delText>
        </w:r>
      </w:del>
      <w:proofErr w:type="spellStart"/>
      <w:ins w:id="257" w:author="Paula Castrilli" w:date="2025-07-16T19:55:00Z">
        <w:r w:rsidR="0080244B">
          <w:rPr>
            <w:rFonts w:ascii="Crimson Text" w:hAnsi="Crimson Text"/>
            <w:color w:val="000000" w:themeColor="text1"/>
            <w:sz w:val="26"/>
            <w:szCs w:val="26"/>
          </w:rPr>
          <w:t>sde</w:t>
        </w:r>
        <w:proofErr w:type="spellEnd"/>
        <w:r w:rsidR="0080244B">
          <w:rPr>
            <w:rFonts w:ascii="Crimson Text" w:hAnsi="Crimson Text"/>
            <w:color w:val="000000" w:themeColor="text1"/>
            <w:sz w:val="26"/>
            <w:szCs w:val="26"/>
          </w:rPr>
          <w:t xml:space="preserve"> la herida</w:t>
        </w:r>
      </w:ins>
      <w:r w:rsidR="002836C2" w:rsidRPr="00925B2C">
        <w:rPr>
          <w:rFonts w:ascii="Crimson Text" w:hAnsi="Crimson Text"/>
          <w:color w:val="000000" w:themeColor="text1"/>
          <w:sz w:val="26"/>
          <w:szCs w:val="26"/>
        </w:rPr>
        <w:t xml:space="preserve"> y</w:t>
      </w:r>
      <w:ins w:id="258" w:author="Paula Castrilli" w:date="2025-07-16T19:55:00Z">
        <w:r w:rsidR="0080244B">
          <w:rPr>
            <w:rFonts w:ascii="Crimson Text" w:hAnsi="Crimson Text"/>
            <w:color w:val="000000" w:themeColor="text1"/>
            <w:sz w:val="26"/>
            <w:szCs w:val="26"/>
          </w:rPr>
          <w:t>, con pánico, pudieron comprobar que había quedado</w:t>
        </w:r>
      </w:ins>
      <w:r w:rsidR="002836C2" w:rsidRPr="00925B2C">
        <w:rPr>
          <w:rFonts w:ascii="Crimson Text" w:hAnsi="Crimson Text"/>
          <w:color w:val="000000" w:themeColor="text1"/>
          <w:sz w:val="26"/>
          <w:szCs w:val="26"/>
        </w:rPr>
        <w:t xml:space="preserve"> </w:t>
      </w:r>
      <w:r w:rsidR="00876399" w:rsidRPr="00925B2C">
        <w:rPr>
          <w:rFonts w:ascii="Crimson Text" w:hAnsi="Crimson Text"/>
          <w:color w:val="000000" w:themeColor="text1"/>
          <w:sz w:val="26"/>
          <w:szCs w:val="26"/>
        </w:rPr>
        <w:t>atrapado</w:t>
      </w:r>
      <w:ins w:id="259" w:author="Paula Castrilli" w:date="2025-07-16T19:55:00Z">
        <w:r w:rsidR="0080244B">
          <w:rPr>
            <w:rFonts w:ascii="Crimson Text" w:hAnsi="Crimson Text"/>
            <w:color w:val="000000" w:themeColor="text1"/>
            <w:sz w:val="26"/>
            <w:szCs w:val="26"/>
          </w:rPr>
          <w:t xml:space="preserve"> en la madera por culpa de la flecha</w:t>
        </w:r>
      </w:ins>
      <w:r w:rsidR="00F80E5B" w:rsidRPr="00925B2C">
        <w:rPr>
          <w:rFonts w:ascii="Crimson Text" w:hAnsi="Crimson Text"/>
          <w:color w:val="000000" w:themeColor="text1"/>
          <w:sz w:val="26"/>
          <w:szCs w:val="26"/>
        </w:rPr>
        <w:t xml:space="preserve">. </w:t>
      </w:r>
      <w:r w:rsidR="002836C2" w:rsidRPr="00925B2C">
        <w:rPr>
          <w:rFonts w:ascii="Crimson Text" w:hAnsi="Crimson Text"/>
          <w:color w:val="000000" w:themeColor="text1"/>
          <w:sz w:val="26"/>
          <w:szCs w:val="26"/>
        </w:rPr>
        <w:t>Poco después</w:t>
      </w:r>
      <w:r w:rsidR="00F80E5B" w:rsidRPr="00925B2C">
        <w:rPr>
          <w:rFonts w:ascii="Crimson Text" w:hAnsi="Crimson Text"/>
          <w:color w:val="000000" w:themeColor="text1"/>
          <w:sz w:val="26"/>
          <w:szCs w:val="26"/>
        </w:rPr>
        <w:t xml:space="preserve">, el pasto seco comenzó a liberar humo </w:t>
      </w:r>
      <w:del w:id="260" w:author="Paula Castrilli" w:date="2025-07-16T19:56:00Z">
        <w:r w:rsidR="00276A5E" w:rsidRPr="00925B2C" w:rsidDel="000E4C19">
          <w:rPr>
            <w:rFonts w:ascii="Crimson Text" w:hAnsi="Crimson Text"/>
            <w:color w:val="000000" w:themeColor="text1"/>
            <w:sz w:val="26"/>
            <w:szCs w:val="26"/>
          </w:rPr>
          <w:delText>comprometiendo</w:delText>
        </w:r>
        <w:r w:rsidR="002836C2" w:rsidRPr="00925B2C" w:rsidDel="000E4C19">
          <w:rPr>
            <w:rFonts w:ascii="Crimson Text" w:hAnsi="Crimson Text"/>
            <w:color w:val="000000" w:themeColor="text1"/>
            <w:sz w:val="26"/>
            <w:szCs w:val="26"/>
          </w:rPr>
          <w:delText xml:space="preserve"> </w:delText>
        </w:r>
      </w:del>
      <w:ins w:id="261" w:author="Paula Castrilli" w:date="2025-07-16T19:56:00Z">
        <w:r w:rsidR="000E4C19">
          <w:rPr>
            <w:rFonts w:ascii="Crimson Text" w:hAnsi="Crimson Text"/>
            <w:color w:val="000000" w:themeColor="text1"/>
            <w:sz w:val="26"/>
            <w:szCs w:val="26"/>
          </w:rPr>
          <w:t>comprometiéndolos</w:t>
        </w:r>
        <w:r w:rsidR="000E4C19" w:rsidRPr="00925B2C">
          <w:rPr>
            <w:rFonts w:ascii="Crimson Text" w:hAnsi="Crimson Text"/>
            <w:color w:val="000000" w:themeColor="text1"/>
            <w:sz w:val="26"/>
            <w:szCs w:val="26"/>
          </w:rPr>
          <w:t xml:space="preserve"> </w:t>
        </w:r>
      </w:ins>
      <w:r w:rsidR="002836C2" w:rsidRPr="00925B2C">
        <w:rPr>
          <w:rFonts w:ascii="Crimson Text" w:hAnsi="Crimson Text"/>
          <w:color w:val="000000" w:themeColor="text1"/>
          <w:sz w:val="26"/>
          <w:szCs w:val="26"/>
        </w:rPr>
        <w:t>aún más</w:t>
      </w:r>
      <w:del w:id="262" w:author="Paula Castrilli" w:date="2025-07-16T19:56:00Z">
        <w:r w:rsidR="00F80E5B" w:rsidRPr="00925B2C" w:rsidDel="000E4C19">
          <w:rPr>
            <w:rFonts w:ascii="Crimson Text" w:hAnsi="Crimson Text"/>
            <w:color w:val="000000" w:themeColor="text1"/>
            <w:sz w:val="26"/>
            <w:szCs w:val="26"/>
          </w:rPr>
          <w:delText xml:space="preserve"> la </w:delText>
        </w:r>
        <w:r w:rsidR="00276A5E" w:rsidRPr="00925B2C" w:rsidDel="000E4C19">
          <w:rPr>
            <w:rFonts w:ascii="Crimson Text" w:hAnsi="Crimson Text"/>
            <w:color w:val="000000" w:themeColor="text1"/>
            <w:sz w:val="26"/>
            <w:szCs w:val="26"/>
          </w:rPr>
          <w:delText>escena</w:delText>
        </w:r>
      </w:del>
      <w:r w:rsidR="00F80E5B" w:rsidRPr="00925B2C">
        <w:rPr>
          <w:rFonts w:ascii="Crimson Text" w:hAnsi="Crimson Text"/>
          <w:color w:val="000000" w:themeColor="text1"/>
          <w:sz w:val="26"/>
          <w:szCs w:val="26"/>
        </w:rPr>
        <w:t xml:space="preserve">. Mientras los jóvenes vacilaban sin saber qué hacer, el fuego ganó terreno y </w:t>
      </w:r>
      <w:r w:rsidR="002836C2" w:rsidRPr="00925B2C">
        <w:rPr>
          <w:rFonts w:ascii="Crimson Text" w:hAnsi="Crimson Text"/>
          <w:color w:val="000000" w:themeColor="text1"/>
          <w:sz w:val="26"/>
          <w:szCs w:val="26"/>
        </w:rPr>
        <w:t>se convirtió en una verdadera amenaza</w:t>
      </w:r>
      <w:r w:rsidR="00F80E5B" w:rsidRPr="00925B2C">
        <w:rPr>
          <w:rFonts w:ascii="Crimson Text" w:hAnsi="Crimson Text"/>
          <w:color w:val="000000" w:themeColor="text1"/>
          <w:sz w:val="26"/>
          <w:szCs w:val="26"/>
        </w:rPr>
        <w:t xml:space="preserve">. Eros tomó la punta de la flecha con una mano, y con la otra desenfundó su espada. </w:t>
      </w:r>
      <w:commentRangeStart w:id="263"/>
      <w:proofErr w:type="spellStart"/>
      <w:r w:rsidR="00F80E5B" w:rsidRPr="00925B2C">
        <w:rPr>
          <w:rFonts w:ascii="Crimson Text" w:hAnsi="Crimson Text"/>
          <w:color w:val="000000" w:themeColor="text1"/>
          <w:sz w:val="26"/>
          <w:szCs w:val="26"/>
        </w:rPr>
        <w:t>Rolf</w:t>
      </w:r>
      <w:proofErr w:type="spellEnd"/>
      <w:r w:rsidR="00F80E5B" w:rsidRPr="00925B2C">
        <w:rPr>
          <w:rFonts w:ascii="Crimson Text" w:hAnsi="Crimson Text"/>
          <w:color w:val="000000" w:themeColor="text1"/>
          <w:sz w:val="26"/>
          <w:szCs w:val="26"/>
        </w:rPr>
        <w:t xml:space="preserve"> </w:t>
      </w:r>
      <w:r w:rsidR="00276A5E" w:rsidRPr="00925B2C">
        <w:rPr>
          <w:rFonts w:ascii="Crimson Text" w:hAnsi="Crimson Text"/>
          <w:color w:val="000000" w:themeColor="text1"/>
          <w:sz w:val="26"/>
          <w:szCs w:val="26"/>
        </w:rPr>
        <w:t xml:space="preserve">lo </w:t>
      </w:r>
      <w:r w:rsidR="00F80E5B" w:rsidRPr="00925B2C">
        <w:rPr>
          <w:rFonts w:ascii="Crimson Text" w:hAnsi="Crimson Text"/>
          <w:color w:val="000000" w:themeColor="text1"/>
          <w:sz w:val="26"/>
          <w:szCs w:val="26"/>
        </w:rPr>
        <w:t xml:space="preserve">miró extrañado </w:t>
      </w:r>
      <w:r w:rsidR="00276A5E" w:rsidRPr="00925B2C">
        <w:rPr>
          <w:rFonts w:ascii="Crimson Text" w:hAnsi="Crimson Text"/>
          <w:color w:val="000000" w:themeColor="text1"/>
          <w:sz w:val="26"/>
          <w:szCs w:val="26"/>
        </w:rPr>
        <w:t xml:space="preserve">y </w:t>
      </w:r>
      <w:del w:id="264" w:author="Paula Castrilli" w:date="2025-07-16T19:57:00Z">
        <w:r w:rsidR="00276A5E" w:rsidRPr="00925B2C" w:rsidDel="000E4C19">
          <w:rPr>
            <w:rFonts w:ascii="Crimson Text" w:hAnsi="Crimson Text"/>
            <w:color w:val="000000" w:themeColor="text1"/>
            <w:sz w:val="26"/>
            <w:szCs w:val="26"/>
          </w:rPr>
          <w:delText xml:space="preserve">aguardo </w:delText>
        </w:r>
      </w:del>
      <w:ins w:id="265" w:author="Paula Castrilli" w:date="2025-07-16T19:57:00Z">
        <w:r w:rsidR="000E4C19">
          <w:rPr>
            <w:rFonts w:ascii="Crimson Text" w:hAnsi="Crimson Text"/>
            <w:color w:val="000000" w:themeColor="text1"/>
            <w:sz w:val="26"/>
            <w:szCs w:val="26"/>
          </w:rPr>
          <w:t>aguardó</w:t>
        </w:r>
        <w:r w:rsidR="000E4C19" w:rsidRPr="00925B2C">
          <w:rPr>
            <w:rFonts w:ascii="Crimson Text" w:hAnsi="Crimson Text"/>
            <w:color w:val="000000" w:themeColor="text1"/>
            <w:sz w:val="26"/>
            <w:szCs w:val="26"/>
          </w:rPr>
          <w:t xml:space="preserve"> </w:t>
        </w:r>
      </w:ins>
      <w:r w:rsidR="00276A5E" w:rsidRPr="00925B2C">
        <w:rPr>
          <w:rFonts w:ascii="Crimson Text" w:hAnsi="Crimson Text"/>
          <w:color w:val="000000" w:themeColor="text1"/>
          <w:sz w:val="26"/>
          <w:szCs w:val="26"/>
        </w:rPr>
        <w:t xml:space="preserve">con </w:t>
      </w:r>
      <w:del w:id="266" w:author="Paula Castrilli" w:date="2025-07-16T19:57:00Z">
        <w:r w:rsidR="00876467" w:rsidRPr="00925B2C" w:rsidDel="000E4C19">
          <w:rPr>
            <w:rFonts w:ascii="Crimson Text" w:hAnsi="Crimson Text"/>
            <w:color w:val="000000" w:themeColor="text1"/>
            <w:sz w:val="26"/>
            <w:szCs w:val="26"/>
          </w:rPr>
          <w:delText>suspicacia</w:delText>
        </w:r>
        <w:r w:rsidR="00276A5E" w:rsidRPr="00925B2C" w:rsidDel="000E4C19">
          <w:rPr>
            <w:rFonts w:ascii="Crimson Text" w:hAnsi="Crimson Text"/>
            <w:color w:val="000000" w:themeColor="text1"/>
            <w:sz w:val="26"/>
            <w:szCs w:val="26"/>
          </w:rPr>
          <w:delText xml:space="preserve"> </w:delText>
        </w:r>
      </w:del>
      <w:ins w:id="267" w:author="Paula Castrilli" w:date="2025-07-16T19:57:00Z">
        <w:r w:rsidR="000E4C19">
          <w:rPr>
            <w:rFonts w:ascii="Crimson Text" w:hAnsi="Crimson Text"/>
            <w:color w:val="000000" w:themeColor="text1"/>
            <w:sz w:val="26"/>
            <w:szCs w:val="26"/>
          </w:rPr>
          <w:t>nerviosismo</w:t>
        </w:r>
        <w:r w:rsidR="000E4C19" w:rsidRPr="00925B2C">
          <w:rPr>
            <w:rFonts w:ascii="Crimson Text" w:hAnsi="Crimson Text"/>
            <w:color w:val="000000" w:themeColor="text1"/>
            <w:sz w:val="26"/>
            <w:szCs w:val="26"/>
          </w:rPr>
          <w:t xml:space="preserve"> </w:t>
        </w:r>
      </w:ins>
      <w:r w:rsidR="00F80E5B" w:rsidRPr="00925B2C">
        <w:rPr>
          <w:rFonts w:ascii="Crimson Text" w:hAnsi="Crimson Text"/>
          <w:color w:val="000000" w:themeColor="text1"/>
          <w:sz w:val="26"/>
          <w:szCs w:val="26"/>
        </w:rPr>
        <w:t>lo que estaba a punto de hacer</w:t>
      </w:r>
      <w:commentRangeEnd w:id="263"/>
      <w:r w:rsidR="000E4C19">
        <w:rPr>
          <w:rStyle w:val="Refdecomentario"/>
        </w:rPr>
        <w:commentReference w:id="263"/>
      </w:r>
      <w:r w:rsidR="00F80E5B" w:rsidRPr="00925B2C">
        <w:rPr>
          <w:rFonts w:ascii="Crimson Text" w:hAnsi="Crimson Text"/>
          <w:color w:val="000000" w:themeColor="text1"/>
          <w:sz w:val="26"/>
          <w:szCs w:val="26"/>
        </w:rPr>
        <w:t>.</w:t>
      </w:r>
      <w:r w:rsidR="00F72C63" w:rsidRPr="00925B2C">
        <w:rPr>
          <w:rFonts w:ascii="Crimson Text" w:hAnsi="Crimson Text"/>
          <w:color w:val="000000" w:themeColor="text1"/>
          <w:sz w:val="26"/>
          <w:szCs w:val="26"/>
        </w:rPr>
        <w:t xml:space="preserve"> En un movimiento limpio</w:t>
      </w:r>
      <w:del w:id="268" w:author="Paula Castrilli" w:date="2025-07-16T20:00:00Z">
        <w:r w:rsidR="00F72C63" w:rsidRPr="00925B2C" w:rsidDel="000E4C19">
          <w:rPr>
            <w:rFonts w:ascii="Crimson Text" w:hAnsi="Crimson Text"/>
            <w:color w:val="000000" w:themeColor="text1"/>
            <w:sz w:val="26"/>
            <w:szCs w:val="26"/>
          </w:rPr>
          <w:delText xml:space="preserve"> y certero</w:delText>
        </w:r>
      </w:del>
      <w:r w:rsidR="00F72C63" w:rsidRPr="00925B2C">
        <w:rPr>
          <w:rFonts w:ascii="Crimson Text" w:hAnsi="Crimson Text"/>
          <w:color w:val="000000" w:themeColor="text1"/>
          <w:sz w:val="26"/>
          <w:szCs w:val="26"/>
        </w:rPr>
        <w:t xml:space="preserve">, el filo de la espada quebró la saeta </w:t>
      </w:r>
      <w:r w:rsidR="00276A5E" w:rsidRPr="00925B2C">
        <w:rPr>
          <w:rFonts w:ascii="Crimson Text" w:hAnsi="Crimson Text"/>
          <w:color w:val="000000" w:themeColor="text1"/>
          <w:sz w:val="26"/>
          <w:szCs w:val="26"/>
        </w:rPr>
        <w:t>desde</w:t>
      </w:r>
      <w:r w:rsidR="00F72C63" w:rsidRPr="00925B2C">
        <w:rPr>
          <w:rFonts w:ascii="Crimson Text" w:hAnsi="Crimson Text"/>
          <w:color w:val="000000" w:themeColor="text1"/>
          <w:sz w:val="26"/>
          <w:szCs w:val="26"/>
        </w:rPr>
        <w:t xml:space="preserve"> la base que sobresalía </w:t>
      </w:r>
      <w:r w:rsidR="00276A5E" w:rsidRPr="00925B2C">
        <w:rPr>
          <w:rFonts w:ascii="Crimson Text" w:hAnsi="Crimson Text"/>
          <w:color w:val="000000" w:themeColor="text1"/>
          <w:sz w:val="26"/>
          <w:szCs w:val="26"/>
        </w:rPr>
        <w:t>de</w:t>
      </w:r>
      <w:r w:rsidR="00F72C63" w:rsidRPr="00925B2C">
        <w:rPr>
          <w:rFonts w:ascii="Crimson Text" w:hAnsi="Crimson Text"/>
          <w:color w:val="000000" w:themeColor="text1"/>
          <w:sz w:val="26"/>
          <w:szCs w:val="26"/>
        </w:rPr>
        <w:t xml:space="preserve"> la madera. </w:t>
      </w:r>
      <w:proofErr w:type="spellStart"/>
      <w:r w:rsidR="00F72C63" w:rsidRPr="00925B2C">
        <w:rPr>
          <w:rFonts w:ascii="Crimson Text" w:hAnsi="Crimson Text"/>
          <w:color w:val="000000" w:themeColor="text1"/>
          <w:sz w:val="26"/>
          <w:szCs w:val="26"/>
        </w:rPr>
        <w:t>Rolf</w:t>
      </w:r>
      <w:proofErr w:type="spellEnd"/>
      <w:r w:rsidR="00F72C63" w:rsidRPr="00925B2C">
        <w:rPr>
          <w:rFonts w:ascii="Crimson Text" w:hAnsi="Crimson Text"/>
          <w:color w:val="000000" w:themeColor="text1"/>
          <w:sz w:val="26"/>
          <w:szCs w:val="26"/>
        </w:rPr>
        <w:t xml:space="preserve"> quedó liberado</w:t>
      </w:r>
      <w:r w:rsidR="00276A5E" w:rsidRPr="00925B2C">
        <w:rPr>
          <w:rFonts w:ascii="Crimson Text" w:hAnsi="Crimson Text"/>
          <w:color w:val="000000" w:themeColor="text1"/>
          <w:sz w:val="26"/>
          <w:szCs w:val="26"/>
        </w:rPr>
        <w:t xml:space="preserve">, pero </w:t>
      </w:r>
      <w:r w:rsidR="00F72C63" w:rsidRPr="00925B2C">
        <w:rPr>
          <w:rFonts w:ascii="Crimson Text" w:hAnsi="Crimson Text"/>
          <w:color w:val="000000" w:themeColor="text1"/>
          <w:sz w:val="26"/>
          <w:szCs w:val="26"/>
        </w:rPr>
        <w:t xml:space="preserve">el objeto aún atravesaba el musculo de su </w:t>
      </w:r>
      <w:r w:rsidR="00187060" w:rsidRPr="00925B2C">
        <w:rPr>
          <w:rFonts w:ascii="Crimson Text" w:hAnsi="Crimson Text"/>
          <w:color w:val="000000" w:themeColor="text1"/>
          <w:sz w:val="26"/>
          <w:szCs w:val="26"/>
        </w:rPr>
        <w:t>brazo</w:t>
      </w:r>
      <w:r w:rsidR="00F72C63" w:rsidRPr="00925B2C">
        <w:rPr>
          <w:rFonts w:ascii="Crimson Text" w:hAnsi="Crimson Text"/>
          <w:color w:val="000000" w:themeColor="text1"/>
          <w:sz w:val="26"/>
          <w:szCs w:val="26"/>
        </w:rPr>
        <w:t xml:space="preserve">. </w:t>
      </w:r>
      <w:r w:rsidR="00C57713" w:rsidRPr="00925B2C">
        <w:rPr>
          <w:rFonts w:ascii="Crimson Text" w:hAnsi="Crimson Text"/>
          <w:color w:val="000000" w:themeColor="text1"/>
          <w:sz w:val="26"/>
          <w:szCs w:val="26"/>
        </w:rPr>
        <w:t>Sin dudarlo, Eros tomó la punta de la flecha y</w:t>
      </w:r>
      <w:r w:rsidR="00276A5E" w:rsidRPr="00925B2C">
        <w:rPr>
          <w:rFonts w:ascii="Crimson Text" w:hAnsi="Crimson Text"/>
          <w:color w:val="000000" w:themeColor="text1"/>
          <w:sz w:val="26"/>
          <w:szCs w:val="26"/>
        </w:rPr>
        <w:t>,</w:t>
      </w:r>
      <w:r w:rsidR="00C57713" w:rsidRPr="00925B2C">
        <w:rPr>
          <w:rFonts w:ascii="Crimson Text" w:hAnsi="Crimson Text"/>
          <w:color w:val="000000" w:themeColor="text1"/>
          <w:sz w:val="26"/>
          <w:szCs w:val="26"/>
        </w:rPr>
        <w:t xml:space="preserve"> de un tirón</w:t>
      </w:r>
      <w:r w:rsidR="00276A5E" w:rsidRPr="00925B2C">
        <w:rPr>
          <w:rFonts w:ascii="Crimson Text" w:hAnsi="Crimson Text"/>
          <w:color w:val="000000" w:themeColor="text1"/>
          <w:sz w:val="26"/>
          <w:szCs w:val="26"/>
        </w:rPr>
        <w:t>, la arrancó de cuajo.</w:t>
      </w:r>
      <w:r w:rsidR="00C57713" w:rsidRPr="00925B2C">
        <w:rPr>
          <w:rFonts w:ascii="Crimson Text" w:hAnsi="Crimson Text"/>
          <w:color w:val="000000" w:themeColor="text1"/>
          <w:sz w:val="26"/>
          <w:szCs w:val="26"/>
        </w:rPr>
        <w:t xml:space="preserve"> </w:t>
      </w:r>
      <w:r w:rsidR="00276A5E" w:rsidRPr="00925B2C">
        <w:rPr>
          <w:rFonts w:ascii="Crimson Text" w:hAnsi="Crimson Text"/>
          <w:color w:val="000000" w:themeColor="text1"/>
          <w:sz w:val="26"/>
          <w:szCs w:val="26"/>
        </w:rPr>
        <w:t>E</w:t>
      </w:r>
      <w:r w:rsidR="00C57713" w:rsidRPr="00925B2C">
        <w:rPr>
          <w:rFonts w:ascii="Crimson Text" w:hAnsi="Crimson Text"/>
          <w:color w:val="000000" w:themeColor="text1"/>
          <w:sz w:val="26"/>
          <w:szCs w:val="26"/>
        </w:rPr>
        <w:t xml:space="preserve">l joven </w:t>
      </w:r>
      <w:r w:rsidR="00876467" w:rsidRPr="00925B2C">
        <w:rPr>
          <w:rFonts w:ascii="Crimson Text" w:hAnsi="Crimson Text"/>
          <w:color w:val="000000" w:themeColor="text1"/>
          <w:sz w:val="26"/>
          <w:szCs w:val="26"/>
        </w:rPr>
        <w:t>se encorvó</w:t>
      </w:r>
      <w:r w:rsidR="00C57713" w:rsidRPr="00925B2C">
        <w:rPr>
          <w:rFonts w:ascii="Crimson Text" w:hAnsi="Crimson Text"/>
          <w:color w:val="000000" w:themeColor="text1"/>
          <w:sz w:val="26"/>
          <w:szCs w:val="26"/>
        </w:rPr>
        <w:t xml:space="preserve"> </w:t>
      </w:r>
      <w:r w:rsidR="00276A5E" w:rsidRPr="00925B2C">
        <w:rPr>
          <w:rFonts w:ascii="Crimson Text" w:hAnsi="Crimson Text"/>
          <w:color w:val="000000" w:themeColor="text1"/>
          <w:sz w:val="26"/>
          <w:szCs w:val="26"/>
        </w:rPr>
        <w:t xml:space="preserve">por </w:t>
      </w:r>
      <w:r w:rsidR="00C57713" w:rsidRPr="00925B2C">
        <w:rPr>
          <w:rFonts w:ascii="Crimson Text" w:hAnsi="Crimson Text"/>
          <w:color w:val="000000" w:themeColor="text1"/>
          <w:sz w:val="26"/>
          <w:szCs w:val="26"/>
        </w:rPr>
        <w:t>el dolor</w:t>
      </w:r>
      <w:del w:id="269" w:author="Paula Castrilli" w:date="2025-07-16T20:06:00Z">
        <w:r w:rsidR="00C57713" w:rsidRPr="00925B2C" w:rsidDel="00975A21">
          <w:rPr>
            <w:rFonts w:ascii="Crimson Text" w:hAnsi="Crimson Text"/>
            <w:color w:val="000000" w:themeColor="text1"/>
            <w:sz w:val="26"/>
            <w:szCs w:val="26"/>
          </w:rPr>
          <w:delText>,</w:delText>
        </w:r>
      </w:del>
      <w:r w:rsidR="00C57713" w:rsidRPr="00925B2C">
        <w:rPr>
          <w:rFonts w:ascii="Crimson Text" w:hAnsi="Crimson Text"/>
          <w:color w:val="000000" w:themeColor="text1"/>
          <w:sz w:val="26"/>
          <w:szCs w:val="26"/>
        </w:rPr>
        <w:t xml:space="preserve"> y </w:t>
      </w:r>
      <w:del w:id="270" w:author="Paula Castrilli" w:date="2025-07-16T20:06:00Z">
        <w:r w:rsidR="00C57713" w:rsidRPr="00925B2C" w:rsidDel="00975A21">
          <w:rPr>
            <w:rFonts w:ascii="Crimson Text" w:hAnsi="Crimson Text"/>
            <w:color w:val="000000" w:themeColor="text1"/>
            <w:sz w:val="26"/>
            <w:szCs w:val="26"/>
          </w:rPr>
          <w:delText>un chorro de</w:delText>
        </w:r>
      </w:del>
      <w:ins w:id="271" w:author="Paula Castrilli" w:date="2025-07-16T20:06:00Z">
        <w:r w:rsidR="00975A21">
          <w:rPr>
            <w:rFonts w:ascii="Crimson Text" w:hAnsi="Crimson Text"/>
            <w:color w:val="000000" w:themeColor="text1"/>
            <w:sz w:val="26"/>
            <w:szCs w:val="26"/>
          </w:rPr>
          <w:t>la</w:t>
        </w:r>
      </w:ins>
      <w:r w:rsidR="00C57713" w:rsidRPr="00925B2C">
        <w:rPr>
          <w:rFonts w:ascii="Crimson Text" w:hAnsi="Crimson Text"/>
          <w:color w:val="000000" w:themeColor="text1"/>
          <w:sz w:val="26"/>
          <w:szCs w:val="26"/>
        </w:rPr>
        <w:t xml:space="preserve"> sangre </w:t>
      </w:r>
      <w:del w:id="272" w:author="Paula Castrilli" w:date="2025-07-16T20:06:00Z">
        <w:r w:rsidR="00276A5E" w:rsidRPr="00925B2C" w:rsidDel="00975A21">
          <w:rPr>
            <w:rFonts w:ascii="Crimson Text" w:hAnsi="Crimson Text"/>
            <w:color w:val="000000" w:themeColor="text1"/>
            <w:sz w:val="26"/>
            <w:szCs w:val="26"/>
          </w:rPr>
          <w:delText>brotó</w:delText>
        </w:r>
        <w:r w:rsidR="00187060" w:rsidRPr="00925B2C" w:rsidDel="00975A21">
          <w:rPr>
            <w:rFonts w:ascii="Crimson Text" w:hAnsi="Crimson Text"/>
            <w:color w:val="000000" w:themeColor="text1"/>
            <w:sz w:val="26"/>
            <w:szCs w:val="26"/>
          </w:rPr>
          <w:delText xml:space="preserve"> </w:delText>
        </w:r>
      </w:del>
      <w:ins w:id="273" w:author="Paula Castrilli" w:date="2025-07-16T20:06:00Z">
        <w:r w:rsidR="00975A21">
          <w:rPr>
            <w:rFonts w:ascii="Crimson Text" w:hAnsi="Crimson Text"/>
            <w:color w:val="000000" w:themeColor="text1"/>
            <w:sz w:val="26"/>
            <w:szCs w:val="26"/>
          </w:rPr>
          <w:t>manó</w:t>
        </w:r>
        <w:r w:rsidR="00975A21" w:rsidRPr="00925B2C">
          <w:rPr>
            <w:rFonts w:ascii="Crimson Text" w:hAnsi="Crimson Text"/>
            <w:color w:val="000000" w:themeColor="text1"/>
            <w:sz w:val="26"/>
            <w:szCs w:val="26"/>
          </w:rPr>
          <w:t xml:space="preserve"> </w:t>
        </w:r>
      </w:ins>
      <w:r w:rsidR="00187060" w:rsidRPr="00925B2C">
        <w:rPr>
          <w:rFonts w:ascii="Crimson Text" w:hAnsi="Crimson Text"/>
          <w:color w:val="000000" w:themeColor="text1"/>
          <w:sz w:val="26"/>
          <w:szCs w:val="26"/>
        </w:rPr>
        <w:t>de la herida</w:t>
      </w:r>
      <w:r w:rsidR="00276A5E" w:rsidRPr="00925B2C">
        <w:rPr>
          <w:rFonts w:ascii="Crimson Text" w:hAnsi="Crimson Text"/>
          <w:color w:val="000000" w:themeColor="text1"/>
          <w:sz w:val="26"/>
          <w:szCs w:val="26"/>
        </w:rPr>
        <w:t xml:space="preserve"> por algunos segundos</w:t>
      </w:r>
      <w:r w:rsidR="007D2D6C" w:rsidRPr="00925B2C">
        <w:rPr>
          <w:rFonts w:ascii="Crimson Text" w:hAnsi="Crimson Text"/>
          <w:color w:val="000000" w:themeColor="text1"/>
          <w:sz w:val="26"/>
          <w:szCs w:val="26"/>
        </w:rPr>
        <w:t xml:space="preserve">. </w:t>
      </w:r>
      <w:del w:id="274" w:author="Paula Castrilli" w:date="2025-07-16T20:06:00Z">
        <w:r w:rsidR="007D2D6C" w:rsidRPr="00925B2C" w:rsidDel="00975A21">
          <w:rPr>
            <w:rFonts w:ascii="Crimson Text" w:hAnsi="Crimson Text"/>
            <w:color w:val="000000" w:themeColor="text1"/>
            <w:sz w:val="26"/>
            <w:szCs w:val="26"/>
          </w:rPr>
          <w:delText xml:space="preserve">Luego </w:delText>
        </w:r>
      </w:del>
      <w:ins w:id="275" w:author="Paula Castrilli" w:date="2025-07-16T20:06:00Z">
        <w:r w:rsidR="00975A21">
          <w:rPr>
            <w:rFonts w:ascii="Crimson Text" w:hAnsi="Crimson Text"/>
            <w:color w:val="000000" w:themeColor="text1"/>
            <w:sz w:val="26"/>
            <w:szCs w:val="26"/>
          </w:rPr>
          <w:t>Sin perder tiempo,</w:t>
        </w:r>
        <w:r w:rsidR="00975A21" w:rsidRPr="00925B2C">
          <w:rPr>
            <w:rFonts w:ascii="Crimson Text" w:hAnsi="Crimson Text"/>
            <w:color w:val="000000" w:themeColor="text1"/>
            <w:sz w:val="26"/>
            <w:szCs w:val="26"/>
          </w:rPr>
          <w:t xml:space="preserve"> </w:t>
        </w:r>
      </w:ins>
      <w:r w:rsidR="007D2D6C" w:rsidRPr="00925B2C">
        <w:rPr>
          <w:rFonts w:ascii="Crimson Text" w:hAnsi="Crimson Text"/>
          <w:color w:val="000000" w:themeColor="text1"/>
          <w:sz w:val="26"/>
          <w:szCs w:val="26"/>
        </w:rPr>
        <w:t>c</w:t>
      </w:r>
      <w:r w:rsidR="00C57713" w:rsidRPr="00925B2C">
        <w:rPr>
          <w:rFonts w:ascii="Crimson Text" w:hAnsi="Crimson Text"/>
          <w:color w:val="000000" w:themeColor="text1"/>
          <w:sz w:val="26"/>
          <w:szCs w:val="26"/>
        </w:rPr>
        <w:t xml:space="preserve">orrieron con </w:t>
      </w:r>
      <w:r w:rsidR="00276A5E" w:rsidRPr="00925B2C">
        <w:rPr>
          <w:rFonts w:ascii="Crimson Text" w:hAnsi="Crimson Text"/>
          <w:color w:val="000000" w:themeColor="text1"/>
          <w:sz w:val="26"/>
          <w:szCs w:val="26"/>
        </w:rPr>
        <w:t>prisas</w:t>
      </w:r>
      <w:r w:rsidR="00C57713" w:rsidRPr="00925B2C">
        <w:rPr>
          <w:rFonts w:ascii="Crimson Text" w:hAnsi="Crimson Text"/>
          <w:color w:val="000000" w:themeColor="text1"/>
          <w:sz w:val="26"/>
          <w:szCs w:val="26"/>
        </w:rPr>
        <w:t xml:space="preserve"> </w:t>
      </w:r>
      <w:r w:rsidR="00187060" w:rsidRPr="00925B2C">
        <w:rPr>
          <w:rFonts w:ascii="Crimson Text" w:hAnsi="Crimson Text"/>
          <w:color w:val="000000" w:themeColor="text1"/>
          <w:sz w:val="26"/>
          <w:szCs w:val="26"/>
        </w:rPr>
        <w:t xml:space="preserve">escapando </w:t>
      </w:r>
      <w:r w:rsidR="007D2D6C" w:rsidRPr="00925B2C">
        <w:rPr>
          <w:rFonts w:ascii="Crimson Text" w:hAnsi="Crimson Text"/>
          <w:color w:val="000000" w:themeColor="text1"/>
          <w:sz w:val="26"/>
          <w:szCs w:val="26"/>
        </w:rPr>
        <w:t>de</w:t>
      </w:r>
      <w:r w:rsidR="00187060" w:rsidRPr="00925B2C">
        <w:rPr>
          <w:rFonts w:ascii="Crimson Text" w:hAnsi="Crimson Text"/>
          <w:color w:val="000000" w:themeColor="text1"/>
          <w:sz w:val="26"/>
          <w:szCs w:val="26"/>
        </w:rPr>
        <w:t xml:space="preserve"> la amenaza del fuego</w:t>
      </w:r>
      <w:del w:id="276" w:author="Paula Castrilli" w:date="2025-07-16T20:06:00Z">
        <w:r w:rsidR="00187060" w:rsidRPr="00925B2C" w:rsidDel="00975A21">
          <w:rPr>
            <w:rFonts w:ascii="Crimson Text" w:hAnsi="Crimson Text"/>
            <w:color w:val="000000" w:themeColor="text1"/>
            <w:sz w:val="26"/>
            <w:szCs w:val="26"/>
          </w:rPr>
          <w:delText xml:space="preserve">. </w:delText>
        </w:r>
        <w:r w:rsidR="00276A5E" w:rsidRPr="00925B2C" w:rsidDel="00975A21">
          <w:rPr>
            <w:rFonts w:ascii="Crimson Text" w:hAnsi="Crimson Text"/>
            <w:color w:val="000000" w:themeColor="text1"/>
            <w:sz w:val="26"/>
            <w:szCs w:val="26"/>
          </w:rPr>
          <w:delText>Dejando atrás el incidente, r</w:delText>
        </w:r>
        <w:r w:rsidR="00187060" w:rsidRPr="00925B2C" w:rsidDel="00975A21">
          <w:rPr>
            <w:rFonts w:ascii="Crimson Text" w:hAnsi="Crimson Text"/>
            <w:color w:val="000000" w:themeColor="text1"/>
            <w:sz w:val="26"/>
            <w:szCs w:val="26"/>
          </w:rPr>
          <w:delText>etomaron</w:delText>
        </w:r>
      </w:del>
      <w:ins w:id="277" w:author="Paula Castrilli" w:date="2025-07-16T20:06:00Z">
        <w:r w:rsidR="00975A21">
          <w:rPr>
            <w:rFonts w:ascii="Crimson Text" w:hAnsi="Crimson Text"/>
            <w:color w:val="000000" w:themeColor="text1"/>
            <w:sz w:val="26"/>
            <w:szCs w:val="26"/>
          </w:rPr>
          <w:t xml:space="preserve"> y retomando</w:t>
        </w:r>
      </w:ins>
      <w:r w:rsidR="00187060" w:rsidRPr="00925B2C">
        <w:rPr>
          <w:rFonts w:ascii="Crimson Text" w:hAnsi="Crimson Text"/>
          <w:color w:val="000000" w:themeColor="text1"/>
          <w:sz w:val="26"/>
          <w:szCs w:val="26"/>
        </w:rPr>
        <w:t xml:space="preserve"> el curso hacia </w:t>
      </w:r>
      <w:r w:rsidR="007D2D6C" w:rsidRPr="00925B2C">
        <w:rPr>
          <w:rFonts w:ascii="Crimson Text" w:hAnsi="Crimson Text"/>
          <w:color w:val="000000" w:themeColor="text1"/>
          <w:sz w:val="26"/>
          <w:szCs w:val="26"/>
        </w:rPr>
        <w:t>una de las</w:t>
      </w:r>
      <w:r w:rsidR="00187060" w:rsidRPr="00925B2C">
        <w:rPr>
          <w:rFonts w:ascii="Crimson Text" w:hAnsi="Crimson Text"/>
          <w:color w:val="000000" w:themeColor="text1"/>
          <w:sz w:val="26"/>
          <w:szCs w:val="26"/>
        </w:rPr>
        <w:t xml:space="preserve"> torre</w:t>
      </w:r>
      <w:r w:rsidR="007D2D6C" w:rsidRPr="00925B2C">
        <w:rPr>
          <w:rFonts w:ascii="Crimson Text" w:hAnsi="Crimson Text"/>
          <w:color w:val="000000" w:themeColor="text1"/>
          <w:sz w:val="26"/>
          <w:szCs w:val="26"/>
        </w:rPr>
        <w:t>s</w:t>
      </w:r>
      <w:r w:rsidR="00276A5E" w:rsidRPr="00925B2C">
        <w:rPr>
          <w:rFonts w:ascii="Crimson Text" w:hAnsi="Crimson Text"/>
          <w:color w:val="000000" w:themeColor="text1"/>
          <w:sz w:val="26"/>
          <w:szCs w:val="26"/>
        </w:rPr>
        <w:t xml:space="preserve"> principales</w:t>
      </w:r>
      <w:r w:rsidR="00187060" w:rsidRPr="00925B2C">
        <w:rPr>
          <w:rFonts w:ascii="Crimson Text" w:hAnsi="Crimson Text"/>
          <w:color w:val="000000" w:themeColor="text1"/>
          <w:sz w:val="26"/>
          <w:szCs w:val="26"/>
        </w:rPr>
        <w:t xml:space="preserve"> con la idea de sumarse a la defensa.</w:t>
      </w:r>
    </w:p>
    <w:p w:rsidR="005D445A" w:rsidRPr="00925B2C" w:rsidRDefault="007D2D6C" w:rsidP="005D445A">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Una vez en la base de la torre, accedieron</w:t>
      </w:r>
      <w:r w:rsidR="00AE3124" w:rsidRPr="00925B2C">
        <w:rPr>
          <w:rFonts w:ascii="Crimson Text" w:hAnsi="Crimson Text"/>
          <w:color w:val="000000" w:themeColor="text1"/>
          <w:sz w:val="26"/>
          <w:szCs w:val="26"/>
        </w:rPr>
        <w:t xml:space="preserve"> rápidamente</w:t>
      </w:r>
      <w:r w:rsidRPr="00925B2C">
        <w:rPr>
          <w:rFonts w:ascii="Crimson Text" w:hAnsi="Crimson Text"/>
          <w:color w:val="000000" w:themeColor="text1"/>
          <w:sz w:val="26"/>
          <w:szCs w:val="26"/>
        </w:rPr>
        <w:t xml:space="preserve"> a las escaleras internas, les urgía sumarse a la batalla cuanto antes. Las paredes emanaban un calor </w:t>
      </w:r>
      <w:r w:rsidR="004D28D2" w:rsidRPr="00925B2C">
        <w:rPr>
          <w:rFonts w:ascii="Crimson Text" w:hAnsi="Crimson Text"/>
          <w:color w:val="000000" w:themeColor="text1"/>
          <w:sz w:val="26"/>
          <w:szCs w:val="26"/>
        </w:rPr>
        <w:t>intenso</w:t>
      </w:r>
      <w:r w:rsidRPr="00925B2C">
        <w:rPr>
          <w:rFonts w:ascii="Crimson Text" w:hAnsi="Crimson Text"/>
          <w:color w:val="000000" w:themeColor="text1"/>
          <w:sz w:val="26"/>
          <w:szCs w:val="26"/>
        </w:rPr>
        <w:t xml:space="preserve">, </w:t>
      </w:r>
      <w:r w:rsidR="00C70663" w:rsidRPr="00925B2C">
        <w:rPr>
          <w:rFonts w:ascii="Crimson Text" w:hAnsi="Crimson Text"/>
          <w:color w:val="000000" w:themeColor="text1"/>
          <w:sz w:val="26"/>
          <w:szCs w:val="26"/>
        </w:rPr>
        <w:t>inesperado por tratarse de granito</w:t>
      </w:r>
      <w:del w:id="278" w:author="Paula Castrilli" w:date="2025-07-16T20:09:00Z">
        <w:r w:rsidR="00C70663" w:rsidRPr="00925B2C" w:rsidDel="00645B32">
          <w:rPr>
            <w:rFonts w:ascii="Crimson Text" w:hAnsi="Crimson Text"/>
            <w:color w:val="000000" w:themeColor="text1"/>
            <w:sz w:val="26"/>
            <w:szCs w:val="26"/>
          </w:rPr>
          <w:delText xml:space="preserve">, </w:delText>
        </w:r>
      </w:del>
      <w:ins w:id="279" w:author="Paula Castrilli" w:date="2025-07-16T20:09:00Z">
        <w:r w:rsidR="00645B32">
          <w:rPr>
            <w:rFonts w:ascii="Crimson Text" w:hAnsi="Crimson Text"/>
            <w:color w:val="000000" w:themeColor="text1"/>
            <w:sz w:val="26"/>
            <w:szCs w:val="26"/>
          </w:rPr>
          <w:t xml:space="preserve"> ya que</w:t>
        </w:r>
        <w:r w:rsidR="00645B32" w:rsidRPr="00925B2C">
          <w:rPr>
            <w:rFonts w:ascii="Crimson Text" w:hAnsi="Crimson Text"/>
            <w:color w:val="000000" w:themeColor="text1"/>
            <w:sz w:val="26"/>
            <w:szCs w:val="26"/>
          </w:rPr>
          <w:t xml:space="preserve"> </w:t>
        </w:r>
      </w:ins>
      <w:r w:rsidR="00C70663" w:rsidRPr="00925B2C">
        <w:rPr>
          <w:rFonts w:ascii="Crimson Text" w:hAnsi="Crimson Text"/>
          <w:color w:val="000000" w:themeColor="text1"/>
          <w:sz w:val="26"/>
          <w:szCs w:val="26"/>
        </w:rPr>
        <w:t>solían ser frías y húmedas, sobre todo por las noches</w:t>
      </w:r>
      <w:r w:rsidRPr="00925B2C">
        <w:rPr>
          <w:rFonts w:ascii="Crimson Text" w:hAnsi="Crimson Text"/>
          <w:color w:val="000000" w:themeColor="text1"/>
          <w:sz w:val="26"/>
          <w:szCs w:val="26"/>
        </w:rPr>
        <w:t xml:space="preserve">. Pero al </w:t>
      </w:r>
      <w:r w:rsidR="005D445A" w:rsidRPr="00925B2C">
        <w:rPr>
          <w:rFonts w:ascii="Crimson Text" w:hAnsi="Crimson Text"/>
          <w:color w:val="000000" w:themeColor="text1"/>
          <w:sz w:val="26"/>
          <w:szCs w:val="26"/>
        </w:rPr>
        <w:t>asomar</w:t>
      </w:r>
      <w:r w:rsidRPr="00925B2C">
        <w:rPr>
          <w:rFonts w:ascii="Crimson Text" w:hAnsi="Crimson Text"/>
          <w:color w:val="000000" w:themeColor="text1"/>
          <w:sz w:val="26"/>
          <w:szCs w:val="26"/>
        </w:rPr>
        <w:t xml:space="preserve"> a la superficie</w:t>
      </w:r>
      <w:r w:rsidR="00C70663" w:rsidRPr="00925B2C">
        <w:rPr>
          <w:rFonts w:ascii="Crimson Text" w:hAnsi="Crimson Text"/>
          <w:color w:val="000000" w:themeColor="text1"/>
          <w:sz w:val="26"/>
          <w:szCs w:val="26"/>
        </w:rPr>
        <w:t>,</w:t>
      </w:r>
      <w:r w:rsidR="008B6E2B" w:rsidRPr="00925B2C">
        <w:rPr>
          <w:rFonts w:ascii="Crimson Text" w:hAnsi="Crimson Text"/>
          <w:color w:val="000000" w:themeColor="text1"/>
          <w:sz w:val="26"/>
          <w:szCs w:val="26"/>
        </w:rPr>
        <w:t xml:space="preserve"> </w:t>
      </w:r>
      <w:r w:rsidR="00C70663" w:rsidRPr="00925B2C">
        <w:rPr>
          <w:rFonts w:ascii="Crimson Text" w:hAnsi="Crimson Text"/>
          <w:color w:val="000000" w:themeColor="text1"/>
          <w:sz w:val="26"/>
          <w:szCs w:val="26"/>
        </w:rPr>
        <w:t xml:space="preserve">encontraron una explicación tan </w:t>
      </w:r>
      <w:r w:rsidR="00AE3124" w:rsidRPr="00925B2C">
        <w:rPr>
          <w:rFonts w:ascii="Crimson Text" w:hAnsi="Crimson Text"/>
          <w:color w:val="000000" w:themeColor="text1"/>
          <w:sz w:val="26"/>
          <w:szCs w:val="26"/>
        </w:rPr>
        <w:t>reveladora</w:t>
      </w:r>
      <w:r w:rsidR="00C70663" w:rsidRPr="00925B2C">
        <w:rPr>
          <w:rFonts w:ascii="Crimson Text" w:hAnsi="Crimson Text"/>
          <w:color w:val="000000" w:themeColor="text1"/>
          <w:sz w:val="26"/>
          <w:szCs w:val="26"/>
        </w:rPr>
        <w:t xml:space="preserve"> como</w:t>
      </w:r>
      <w:r w:rsidR="008B6E2B" w:rsidRPr="00925B2C">
        <w:rPr>
          <w:rFonts w:ascii="Crimson Text" w:hAnsi="Crimson Text"/>
          <w:color w:val="000000" w:themeColor="text1"/>
          <w:sz w:val="26"/>
          <w:szCs w:val="26"/>
        </w:rPr>
        <w:t xml:space="preserve"> escalofriante. </w:t>
      </w:r>
      <w:r w:rsidR="00C70663" w:rsidRPr="00925B2C">
        <w:rPr>
          <w:rFonts w:ascii="Crimson Text" w:hAnsi="Crimson Text"/>
          <w:color w:val="000000" w:themeColor="text1"/>
          <w:sz w:val="26"/>
          <w:szCs w:val="26"/>
        </w:rPr>
        <w:t>Desde la altura de</w:t>
      </w:r>
      <w:r w:rsidR="008B6E2B" w:rsidRPr="00925B2C">
        <w:rPr>
          <w:rFonts w:ascii="Crimson Text" w:hAnsi="Crimson Text"/>
          <w:color w:val="000000" w:themeColor="text1"/>
          <w:sz w:val="26"/>
          <w:szCs w:val="26"/>
        </w:rPr>
        <w:t xml:space="preserve"> las almenas, </w:t>
      </w:r>
      <w:r w:rsidR="005D445A" w:rsidRPr="00925B2C">
        <w:rPr>
          <w:rFonts w:ascii="Crimson Text" w:hAnsi="Crimson Text"/>
          <w:color w:val="000000" w:themeColor="text1"/>
          <w:sz w:val="26"/>
          <w:szCs w:val="26"/>
        </w:rPr>
        <w:t xml:space="preserve">se </w:t>
      </w:r>
      <w:r w:rsidR="00114360" w:rsidRPr="00925B2C">
        <w:rPr>
          <w:rFonts w:ascii="Crimson Text" w:hAnsi="Crimson Text"/>
          <w:color w:val="000000" w:themeColor="text1"/>
          <w:sz w:val="26"/>
          <w:szCs w:val="26"/>
        </w:rPr>
        <w:t>alarmaron</w:t>
      </w:r>
      <w:r w:rsidR="005D445A" w:rsidRPr="00925B2C">
        <w:rPr>
          <w:rFonts w:ascii="Crimson Text" w:hAnsi="Crimson Text"/>
          <w:color w:val="000000" w:themeColor="text1"/>
          <w:sz w:val="26"/>
          <w:szCs w:val="26"/>
        </w:rPr>
        <w:t xml:space="preserve"> ante los</w:t>
      </w:r>
      <w:r w:rsidR="008B6E2B" w:rsidRPr="00925B2C">
        <w:rPr>
          <w:rFonts w:ascii="Crimson Text" w:hAnsi="Crimson Text"/>
          <w:color w:val="000000" w:themeColor="text1"/>
          <w:sz w:val="26"/>
          <w:szCs w:val="26"/>
        </w:rPr>
        <w:t xml:space="preserve"> focos de incendio que </w:t>
      </w:r>
      <w:r w:rsidR="005D445A" w:rsidRPr="00925B2C">
        <w:rPr>
          <w:rFonts w:ascii="Crimson Text" w:hAnsi="Crimson Text"/>
          <w:color w:val="000000" w:themeColor="text1"/>
          <w:sz w:val="26"/>
          <w:szCs w:val="26"/>
        </w:rPr>
        <w:t xml:space="preserve">rodeaban </w:t>
      </w:r>
      <w:r w:rsidR="008B6E2B" w:rsidRPr="00925B2C">
        <w:rPr>
          <w:rFonts w:ascii="Crimson Text" w:hAnsi="Crimson Text"/>
          <w:color w:val="000000" w:themeColor="text1"/>
          <w:sz w:val="26"/>
          <w:szCs w:val="26"/>
        </w:rPr>
        <w:t xml:space="preserve">el exterior del </w:t>
      </w:r>
      <w:r w:rsidR="00FC4205" w:rsidRPr="00925B2C">
        <w:rPr>
          <w:rFonts w:ascii="Crimson Text" w:hAnsi="Crimson Text"/>
          <w:color w:val="000000" w:themeColor="text1"/>
          <w:sz w:val="26"/>
          <w:szCs w:val="26"/>
        </w:rPr>
        <w:t>fuerte</w:t>
      </w:r>
      <w:r w:rsidR="005D445A" w:rsidRPr="00925B2C">
        <w:rPr>
          <w:rFonts w:ascii="Crimson Text" w:hAnsi="Crimson Text"/>
          <w:color w:val="000000" w:themeColor="text1"/>
          <w:sz w:val="26"/>
          <w:szCs w:val="26"/>
        </w:rPr>
        <w:t>,</w:t>
      </w:r>
      <w:r w:rsidR="008B6E2B" w:rsidRPr="00925B2C">
        <w:rPr>
          <w:rFonts w:ascii="Crimson Text" w:hAnsi="Crimson Text"/>
          <w:color w:val="000000" w:themeColor="text1"/>
          <w:sz w:val="26"/>
          <w:szCs w:val="26"/>
        </w:rPr>
        <w:t xml:space="preserve"> </w:t>
      </w:r>
      <w:r w:rsidR="00AE3124" w:rsidRPr="00925B2C">
        <w:rPr>
          <w:rFonts w:ascii="Crimson Text" w:hAnsi="Crimson Text"/>
          <w:color w:val="000000" w:themeColor="text1"/>
          <w:sz w:val="26"/>
          <w:szCs w:val="26"/>
        </w:rPr>
        <w:t xml:space="preserve">un </w:t>
      </w:r>
      <w:r w:rsidR="00FC4205" w:rsidRPr="00925B2C">
        <w:rPr>
          <w:rFonts w:ascii="Crimson Text" w:hAnsi="Crimson Text"/>
          <w:color w:val="000000" w:themeColor="text1"/>
          <w:sz w:val="26"/>
          <w:szCs w:val="26"/>
        </w:rPr>
        <w:t>cerco</w:t>
      </w:r>
      <w:r w:rsidR="00AE3124" w:rsidRPr="00925B2C">
        <w:rPr>
          <w:rFonts w:ascii="Crimson Text" w:hAnsi="Crimson Text"/>
          <w:color w:val="000000" w:themeColor="text1"/>
          <w:sz w:val="26"/>
          <w:szCs w:val="26"/>
        </w:rPr>
        <w:t xml:space="preserve"> de</w:t>
      </w:r>
      <w:r w:rsidR="008B6E2B" w:rsidRPr="00925B2C">
        <w:rPr>
          <w:rFonts w:ascii="Crimson Text" w:hAnsi="Crimson Text"/>
          <w:color w:val="000000" w:themeColor="text1"/>
          <w:sz w:val="26"/>
          <w:szCs w:val="26"/>
        </w:rPr>
        <w:t xml:space="preserve"> humo y calor </w:t>
      </w:r>
      <w:r w:rsidR="00AE3124" w:rsidRPr="00925B2C">
        <w:rPr>
          <w:rFonts w:ascii="Crimson Text" w:hAnsi="Crimson Text"/>
          <w:color w:val="000000" w:themeColor="text1"/>
          <w:sz w:val="26"/>
          <w:szCs w:val="26"/>
        </w:rPr>
        <w:t>sofocaba</w:t>
      </w:r>
      <w:r w:rsidR="005D445A" w:rsidRPr="00925B2C">
        <w:rPr>
          <w:rFonts w:ascii="Crimson Text" w:hAnsi="Crimson Text"/>
          <w:color w:val="000000" w:themeColor="text1"/>
          <w:sz w:val="26"/>
          <w:szCs w:val="26"/>
        </w:rPr>
        <w:t xml:space="preserve"> las murallas</w:t>
      </w:r>
      <w:r w:rsidR="008B6E2B" w:rsidRPr="00925B2C">
        <w:rPr>
          <w:rFonts w:ascii="Crimson Text" w:hAnsi="Crimson Text"/>
          <w:color w:val="000000" w:themeColor="text1"/>
          <w:sz w:val="26"/>
          <w:szCs w:val="26"/>
        </w:rPr>
        <w:t xml:space="preserve">. </w:t>
      </w:r>
      <w:r w:rsidR="005D445A" w:rsidRPr="00925B2C">
        <w:rPr>
          <w:rFonts w:ascii="Crimson Text" w:hAnsi="Crimson Text"/>
          <w:color w:val="000000" w:themeColor="text1"/>
          <w:sz w:val="26"/>
          <w:szCs w:val="26"/>
        </w:rPr>
        <w:t>El objetivo principal estaba puesto sobre</w:t>
      </w:r>
      <w:r w:rsidR="00D23589" w:rsidRPr="00925B2C">
        <w:rPr>
          <w:rFonts w:ascii="Crimson Text" w:hAnsi="Crimson Text"/>
          <w:color w:val="000000" w:themeColor="text1"/>
          <w:sz w:val="26"/>
          <w:szCs w:val="26"/>
        </w:rPr>
        <w:t xml:space="preserve"> las torres frontales, </w:t>
      </w:r>
      <w:r w:rsidR="005D445A" w:rsidRPr="00925B2C">
        <w:rPr>
          <w:rFonts w:ascii="Crimson Text" w:hAnsi="Crimson Text"/>
          <w:color w:val="000000" w:themeColor="text1"/>
          <w:sz w:val="26"/>
          <w:szCs w:val="26"/>
        </w:rPr>
        <w:t xml:space="preserve">donde </w:t>
      </w:r>
      <w:del w:id="280" w:author="Paula Castrilli" w:date="2025-07-16T20:12:00Z">
        <w:r w:rsidR="005D445A" w:rsidRPr="00925B2C" w:rsidDel="00645B32">
          <w:rPr>
            <w:rFonts w:ascii="Crimson Text" w:hAnsi="Crimson Text"/>
            <w:color w:val="000000" w:themeColor="text1"/>
            <w:sz w:val="26"/>
            <w:szCs w:val="26"/>
          </w:rPr>
          <w:delText xml:space="preserve">yacía </w:delText>
        </w:r>
      </w:del>
      <w:ins w:id="281" w:author="Paula Castrilli" w:date="2025-07-16T20:12:00Z">
        <w:r w:rsidR="00645B32">
          <w:rPr>
            <w:rFonts w:ascii="Crimson Text" w:hAnsi="Crimson Text"/>
            <w:color w:val="000000" w:themeColor="text1"/>
            <w:sz w:val="26"/>
            <w:szCs w:val="26"/>
          </w:rPr>
          <w:t>se concentraba</w:t>
        </w:r>
        <w:r w:rsidR="00645B32" w:rsidRPr="00925B2C">
          <w:rPr>
            <w:rFonts w:ascii="Crimson Text" w:hAnsi="Crimson Text"/>
            <w:color w:val="000000" w:themeColor="text1"/>
            <w:sz w:val="26"/>
            <w:szCs w:val="26"/>
          </w:rPr>
          <w:t xml:space="preserve"> </w:t>
        </w:r>
      </w:ins>
      <w:r w:rsidR="005D445A" w:rsidRPr="00925B2C">
        <w:rPr>
          <w:rFonts w:ascii="Crimson Text" w:hAnsi="Crimson Text"/>
          <w:color w:val="000000" w:themeColor="text1"/>
          <w:sz w:val="26"/>
          <w:szCs w:val="26"/>
        </w:rPr>
        <w:t>la mayor defensa</w:t>
      </w:r>
      <w:r w:rsidR="00D23589" w:rsidRPr="00925B2C">
        <w:rPr>
          <w:rFonts w:ascii="Crimson Text" w:hAnsi="Crimson Text"/>
          <w:color w:val="000000" w:themeColor="text1"/>
          <w:sz w:val="26"/>
          <w:szCs w:val="26"/>
        </w:rPr>
        <w:t>.</w:t>
      </w:r>
      <w:r w:rsidR="005D445A" w:rsidRPr="00925B2C">
        <w:rPr>
          <w:rFonts w:ascii="Crimson Text" w:hAnsi="Crimson Text"/>
          <w:color w:val="000000" w:themeColor="text1"/>
          <w:sz w:val="26"/>
          <w:szCs w:val="26"/>
        </w:rPr>
        <w:t xml:space="preserve"> </w:t>
      </w:r>
      <w:r w:rsidR="00D23589" w:rsidRPr="00925B2C">
        <w:rPr>
          <w:rFonts w:ascii="Crimson Text" w:hAnsi="Crimson Text"/>
          <w:color w:val="000000" w:themeColor="text1"/>
          <w:sz w:val="26"/>
          <w:szCs w:val="26"/>
        </w:rPr>
        <w:t>Los soldados del norte buscaban neutralizar</w:t>
      </w:r>
      <w:ins w:id="282" w:author="Paula Castrilli" w:date="2025-07-16T20:13:00Z">
        <w:r w:rsidR="00645B32">
          <w:rPr>
            <w:rFonts w:ascii="Crimson Text" w:hAnsi="Crimson Text"/>
            <w:color w:val="000000" w:themeColor="text1"/>
            <w:sz w:val="26"/>
            <w:szCs w:val="26"/>
          </w:rPr>
          <w:t>las</w:t>
        </w:r>
      </w:ins>
      <w:r w:rsidR="00D23589" w:rsidRPr="00925B2C">
        <w:rPr>
          <w:rFonts w:ascii="Crimson Text" w:hAnsi="Crimson Text"/>
          <w:color w:val="000000" w:themeColor="text1"/>
          <w:sz w:val="26"/>
          <w:szCs w:val="26"/>
        </w:rPr>
        <w:t xml:space="preserve"> </w:t>
      </w:r>
      <w:del w:id="283" w:author="Paula Castrilli" w:date="2025-07-16T20:13:00Z">
        <w:r w:rsidR="005D445A" w:rsidRPr="00925B2C" w:rsidDel="00645B32">
          <w:rPr>
            <w:rFonts w:ascii="Crimson Text" w:hAnsi="Crimson Text"/>
            <w:color w:val="000000" w:themeColor="text1"/>
            <w:sz w:val="26"/>
            <w:szCs w:val="26"/>
          </w:rPr>
          <w:delText>su poderío</w:delText>
        </w:r>
        <w:r w:rsidR="00D23589" w:rsidRPr="00925B2C" w:rsidDel="00645B32">
          <w:rPr>
            <w:rFonts w:ascii="Crimson Text" w:hAnsi="Crimson Text"/>
            <w:color w:val="000000" w:themeColor="text1"/>
            <w:sz w:val="26"/>
            <w:szCs w:val="26"/>
          </w:rPr>
          <w:delText xml:space="preserve">, </w:delText>
        </w:r>
      </w:del>
      <w:r w:rsidR="00D23589" w:rsidRPr="00925B2C">
        <w:rPr>
          <w:rFonts w:ascii="Crimson Text" w:hAnsi="Crimson Text"/>
          <w:color w:val="000000" w:themeColor="text1"/>
          <w:sz w:val="26"/>
          <w:szCs w:val="26"/>
        </w:rPr>
        <w:t>para</w:t>
      </w:r>
      <w:ins w:id="284" w:author="Paula Castrilli" w:date="2025-07-16T20:13:00Z">
        <w:r w:rsidR="00645B32">
          <w:rPr>
            <w:rFonts w:ascii="Crimson Text" w:hAnsi="Crimson Text"/>
            <w:color w:val="000000" w:themeColor="text1"/>
            <w:sz w:val="26"/>
            <w:szCs w:val="26"/>
          </w:rPr>
          <w:t xml:space="preserve"> poder</w:t>
        </w:r>
      </w:ins>
      <w:r w:rsidR="00D23589" w:rsidRPr="00925B2C">
        <w:rPr>
          <w:rFonts w:ascii="Crimson Text" w:hAnsi="Crimson Text"/>
          <w:color w:val="000000" w:themeColor="text1"/>
          <w:sz w:val="26"/>
          <w:szCs w:val="26"/>
        </w:rPr>
        <w:t xml:space="preserve"> concentrar sus energías en el ascenso a los muros </w:t>
      </w:r>
      <w:r w:rsidR="00FC4205" w:rsidRPr="00925B2C">
        <w:rPr>
          <w:rFonts w:ascii="Crimson Text" w:hAnsi="Crimson Text"/>
          <w:color w:val="000000" w:themeColor="text1"/>
          <w:sz w:val="26"/>
          <w:szCs w:val="26"/>
        </w:rPr>
        <w:t>a través de</w:t>
      </w:r>
      <w:r w:rsidR="00D23589" w:rsidRPr="00925B2C">
        <w:rPr>
          <w:rFonts w:ascii="Crimson Text" w:hAnsi="Crimson Text"/>
          <w:color w:val="000000" w:themeColor="text1"/>
          <w:sz w:val="26"/>
          <w:szCs w:val="26"/>
        </w:rPr>
        <w:t xml:space="preserve"> los </w:t>
      </w:r>
      <w:r w:rsidR="00AE3124" w:rsidRPr="00925B2C">
        <w:rPr>
          <w:rFonts w:ascii="Crimson Text" w:hAnsi="Crimson Text"/>
          <w:color w:val="000000" w:themeColor="text1"/>
          <w:sz w:val="26"/>
          <w:szCs w:val="26"/>
        </w:rPr>
        <w:t>flancos</w:t>
      </w:r>
      <w:r w:rsidR="00D23589" w:rsidRPr="00925B2C">
        <w:rPr>
          <w:rFonts w:ascii="Crimson Text" w:hAnsi="Crimson Text"/>
          <w:color w:val="000000" w:themeColor="text1"/>
          <w:sz w:val="26"/>
          <w:szCs w:val="26"/>
        </w:rPr>
        <w:t xml:space="preserve">, donde los puestos de </w:t>
      </w:r>
      <w:r w:rsidR="005D445A" w:rsidRPr="00925B2C">
        <w:rPr>
          <w:rFonts w:ascii="Crimson Text" w:hAnsi="Crimson Text"/>
          <w:color w:val="000000" w:themeColor="text1"/>
          <w:sz w:val="26"/>
          <w:szCs w:val="26"/>
        </w:rPr>
        <w:t>guardia</w:t>
      </w:r>
      <w:r w:rsidR="00D23589" w:rsidRPr="00925B2C">
        <w:rPr>
          <w:rFonts w:ascii="Crimson Text" w:hAnsi="Crimson Text"/>
          <w:color w:val="000000" w:themeColor="text1"/>
          <w:sz w:val="26"/>
          <w:szCs w:val="26"/>
        </w:rPr>
        <w:t xml:space="preserve"> eran mucho más débiles y rudimentarios.</w:t>
      </w:r>
    </w:p>
    <w:p w:rsidR="00266BFB" w:rsidRPr="00925B2C" w:rsidRDefault="00AE3124" w:rsidP="005D445A">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A raíz de la poca visibilidad, l</w:t>
      </w:r>
      <w:r w:rsidR="00D23589" w:rsidRPr="00925B2C">
        <w:rPr>
          <w:rFonts w:ascii="Crimson Text" w:hAnsi="Crimson Text"/>
          <w:color w:val="000000" w:themeColor="text1"/>
          <w:sz w:val="26"/>
          <w:szCs w:val="26"/>
        </w:rPr>
        <w:t>a permanencia en la</w:t>
      </w:r>
      <w:r w:rsidRPr="00925B2C">
        <w:rPr>
          <w:rFonts w:ascii="Crimson Text" w:hAnsi="Crimson Text"/>
          <w:color w:val="000000" w:themeColor="text1"/>
          <w:sz w:val="26"/>
          <w:szCs w:val="26"/>
        </w:rPr>
        <w:t>s</w:t>
      </w:r>
      <w:r w:rsidR="00D23589"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garitas</w:t>
      </w:r>
      <w:r w:rsidR="00D23589" w:rsidRPr="00925B2C">
        <w:rPr>
          <w:rFonts w:ascii="Crimson Text" w:hAnsi="Crimson Text"/>
          <w:color w:val="000000" w:themeColor="text1"/>
          <w:sz w:val="26"/>
          <w:szCs w:val="26"/>
        </w:rPr>
        <w:t xml:space="preserve"> de la torre resultaba una </w:t>
      </w:r>
      <w:r w:rsidRPr="00925B2C">
        <w:rPr>
          <w:rFonts w:ascii="Crimson Text" w:hAnsi="Crimson Text"/>
          <w:color w:val="000000" w:themeColor="text1"/>
          <w:sz w:val="26"/>
          <w:szCs w:val="26"/>
        </w:rPr>
        <w:t xml:space="preserve">clara </w:t>
      </w:r>
      <w:r w:rsidR="00D23589" w:rsidRPr="00925B2C">
        <w:rPr>
          <w:rFonts w:ascii="Crimson Text" w:hAnsi="Crimson Text"/>
          <w:color w:val="000000" w:themeColor="text1"/>
          <w:sz w:val="26"/>
          <w:szCs w:val="26"/>
        </w:rPr>
        <w:t xml:space="preserve">desventaja. Por lo que los jóvenes guerreros decidieron </w:t>
      </w:r>
      <w:r w:rsidRPr="00925B2C">
        <w:rPr>
          <w:rFonts w:ascii="Crimson Text" w:hAnsi="Crimson Text"/>
          <w:color w:val="000000" w:themeColor="text1"/>
          <w:sz w:val="26"/>
          <w:szCs w:val="26"/>
        </w:rPr>
        <w:t>abordar</w:t>
      </w:r>
      <w:r w:rsidR="00D23589" w:rsidRPr="00925B2C">
        <w:rPr>
          <w:rFonts w:ascii="Crimson Text" w:hAnsi="Crimson Text"/>
          <w:color w:val="000000" w:themeColor="text1"/>
          <w:sz w:val="26"/>
          <w:szCs w:val="26"/>
        </w:rPr>
        <w:t xml:space="preserve"> el adarve que conectaba con el siguiente puesto de vigía, </w:t>
      </w:r>
      <w:r w:rsidR="00876399" w:rsidRPr="00925B2C">
        <w:rPr>
          <w:rFonts w:ascii="Crimson Text" w:hAnsi="Crimson Text"/>
          <w:color w:val="000000" w:themeColor="text1"/>
          <w:sz w:val="26"/>
          <w:szCs w:val="26"/>
        </w:rPr>
        <w:t>el cual</w:t>
      </w:r>
      <w:r w:rsidR="00D23589" w:rsidRPr="00925B2C">
        <w:rPr>
          <w:rFonts w:ascii="Crimson Text" w:hAnsi="Crimson Text"/>
          <w:color w:val="000000" w:themeColor="text1"/>
          <w:sz w:val="26"/>
          <w:szCs w:val="26"/>
        </w:rPr>
        <w:t xml:space="preserve"> se </w:t>
      </w:r>
      <w:r w:rsidRPr="00925B2C">
        <w:rPr>
          <w:rFonts w:ascii="Crimson Text" w:hAnsi="Crimson Text"/>
          <w:color w:val="000000" w:themeColor="text1"/>
          <w:sz w:val="26"/>
          <w:szCs w:val="26"/>
        </w:rPr>
        <w:t xml:space="preserve">hallaba </w:t>
      </w:r>
      <w:r w:rsidR="00FC4205" w:rsidRPr="00925B2C">
        <w:rPr>
          <w:rFonts w:ascii="Crimson Text" w:hAnsi="Crimson Text"/>
          <w:color w:val="000000" w:themeColor="text1"/>
          <w:sz w:val="26"/>
          <w:szCs w:val="26"/>
        </w:rPr>
        <w:t>a mitad</w:t>
      </w:r>
      <w:r w:rsidR="00D23589" w:rsidRPr="00925B2C">
        <w:rPr>
          <w:rFonts w:ascii="Crimson Text" w:hAnsi="Crimson Text"/>
          <w:color w:val="000000" w:themeColor="text1"/>
          <w:sz w:val="26"/>
          <w:szCs w:val="26"/>
        </w:rPr>
        <w:t xml:space="preserve"> </w:t>
      </w:r>
      <w:r w:rsidR="00FC4205" w:rsidRPr="00925B2C">
        <w:rPr>
          <w:rFonts w:ascii="Crimson Text" w:hAnsi="Crimson Text"/>
          <w:color w:val="000000" w:themeColor="text1"/>
          <w:sz w:val="26"/>
          <w:szCs w:val="26"/>
        </w:rPr>
        <w:t>d</w:t>
      </w:r>
      <w:r w:rsidR="003B078F" w:rsidRPr="00925B2C">
        <w:rPr>
          <w:rFonts w:ascii="Crimson Text" w:hAnsi="Crimson Text"/>
          <w:color w:val="000000" w:themeColor="text1"/>
          <w:sz w:val="26"/>
          <w:szCs w:val="26"/>
        </w:rPr>
        <w:t xml:space="preserve">el </w:t>
      </w:r>
      <w:r w:rsidR="00FC4205" w:rsidRPr="00925B2C">
        <w:rPr>
          <w:rFonts w:ascii="Crimson Text" w:hAnsi="Crimson Text"/>
          <w:color w:val="000000" w:themeColor="text1"/>
          <w:sz w:val="26"/>
          <w:szCs w:val="26"/>
        </w:rPr>
        <w:t>ala izquierda</w:t>
      </w:r>
      <w:r w:rsidR="00D23589" w:rsidRPr="00925B2C">
        <w:rPr>
          <w:rFonts w:ascii="Crimson Text" w:hAnsi="Crimson Text"/>
          <w:color w:val="000000" w:themeColor="text1"/>
          <w:sz w:val="26"/>
          <w:szCs w:val="26"/>
        </w:rPr>
        <w:t xml:space="preserve"> del </w:t>
      </w:r>
      <w:r w:rsidR="00FC4205" w:rsidRPr="00925B2C">
        <w:rPr>
          <w:rFonts w:ascii="Crimson Text" w:hAnsi="Crimson Text"/>
          <w:color w:val="000000" w:themeColor="text1"/>
          <w:sz w:val="26"/>
          <w:szCs w:val="26"/>
        </w:rPr>
        <w:t>castillo</w:t>
      </w:r>
      <w:r w:rsidR="00D23589" w:rsidRPr="00925B2C">
        <w:rPr>
          <w:rFonts w:ascii="Crimson Text" w:hAnsi="Crimson Text"/>
          <w:color w:val="000000" w:themeColor="text1"/>
          <w:sz w:val="26"/>
          <w:szCs w:val="26"/>
        </w:rPr>
        <w:t xml:space="preserve">. El camino </w:t>
      </w:r>
      <w:r w:rsidRPr="00925B2C">
        <w:rPr>
          <w:rFonts w:ascii="Crimson Text" w:hAnsi="Crimson Text"/>
          <w:color w:val="000000" w:themeColor="text1"/>
          <w:sz w:val="26"/>
          <w:szCs w:val="26"/>
        </w:rPr>
        <w:t>solía</w:t>
      </w:r>
      <w:r w:rsidR="00D23589" w:rsidRPr="00925B2C">
        <w:rPr>
          <w:rFonts w:ascii="Crimson Text" w:hAnsi="Crimson Text"/>
          <w:color w:val="000000" w:themeColor="text1"/>
          <w:sz w:val="26"/>
          <w:szCs w:val="26"/>
        </w:rPr>
        <w:t xml:space="preserve"> utiliza</w:t>
      </w:r>
      <w:r w:rsidRPr="00925B2C">
        <w:rPr>
          <w:rFonts w:ascii="Crimson Text" w:hAnsi="Crimson Text"/>
          <w:color w:val="000000" w:themeColor="text1"/>
          <w:sz w:val="26"/>
          <w:szCs w:val="26"/>
        </w:rPr>
        <w:t>rse</w:t>
      </w:r>
      <w:r w:rsidR="00D23589" w:rsidRPr="00925B2C">
        <w:rPr>
          <w:rFonts w:ascii="Crimson Text" w:hAnsi="Crimson Text"/>
          <w:color w:val="000000" w:themeColor="text1"/>
          <w:sz w:val="26"/>
          <w:szCs w:val="26"/>
        </w:rPr>
        <w:t xml:space="preserve"> durante las rondas de guardia, pero no era </w:t>
      </w:r>
      <w:r w:rsidR="00C6093E" w:rsidRPr="00925B2C">
        <w:rPr>
          <w:rFonts w:ascii="Crimson Text" w:hAnsi="Crimson Text"/>
          <w:color w:val="000000" w:themeColor="text1"/>
          <w:sz w:val="26"/>
          <w:szCs w:val="26"/>
        </w:rPr>
        <w:t xml:space="preserve">muy </w:t>
      </w:r>
      <w:r w:rsidR="00114360" w:rsidRPr="00925B2C">
        <w:rPr>
          <w:rFonts w:ascii="Crimson Text" w:hAnsi="Crimson Text"/>
          <w:color w:val="000000" w:themeColor="text1"/>
          <w:sz w:val="26"/>
          <w:szCs w:val="26"/>
        </w:rPr>
        <w:t xml:space="preserve">conveniente para </w:t>
      </w:r>
      <w:r w:rsidR="00916647" w:rsidRPr="00925B2C">
        <w:rPr>
          <w:rFonts w:ascii="Crimson Text" w:hAnsi="Crimson Text"/>
          <w:color w:val="000000" w:themeColor="text1"/>
          <w:sz w:val="26"/>
          <w:szCs w:val="26"/>
        </w:rPr>
        <w:t>apostarse</w:t>
      </w:r>
      <w:del w:id="285" w:author="Paula Castrilli" w:date="2025-07-16T20:17:00Z">
        <w:r w:rsidR="00C6093E" w:rsidRPr="00925B2C" w:rsidDel="00D34EAF">
          <w:rPr>
            <w:rFonts w:ascii="Crimson Text" w:hAnsi="Crimson Text"/>
            <w:color w:val="000000" w:themeColor="text1"/>
            <w:sz w:val="26"/>
            <w:szCs w:val="26"/>
          </w:rPr>
          <w:delText xml:space="preserve">, </w:delText>
        </w:r>
        <w:r w:rsidR="00114360" w:rsidRPr="00925B2C" w:rsidDel="00D34EAF">
          <w:rPr>
            <w:rFonts w:ascii="Crimson Text" w:hAnsi="Crimson Text"/>
            <w:color w:val="000000" w:themeColor="text1"/>
            <w:sz w:val="26"/>
            <w:szCs w:val="26"/>
          </w:rPr>
          <w:delText>su</w:delText>
        </w:r>
        <w:r w:rsidR="00C6093E" w:rsidRPr="00925B2C" w:rsidDel="00D34EAF">
          <w:rPr>
            <w:rFonts w:ascii="Crimson Text" w:hAnsi="Crimson Text"/>
            <w:color w:val="000000" w:themeColor="text1"/>
            <w:sz w:val="26"/>
            <w:szCs w:val="26"/>
          </w:rPr>
          <w:delText xml:space="preserve"> exposición era </w:delText>
        </w:r>
        <w:r w:rsidR="00114360" w:rsidRPr="00925B2C" w:rsidDel="00D34EAF">
          <w:rPr>
            <w:rFonts w:ascii="Crimson Text" w:hAnsi="Crimson Text"/>
            <w:color w:val="000000" w:themeColor="text1"/>
            <w:sz w:val="26"/>
            <w:szCs w:val="26"/>
          </w:rPr>
          <w:delText>excesiva</w:delText>
        </w:r>
      </w:del>
      <w:ins w:id="286" w:author="Paula Castrilli" w:date="2025-07-16T20:17:00Z">
        <w:r w:rsidR="00D34EAF">
          <w:rPr>
            <w:rFonts w:ascii="Crimson Text" w:hAnsi="Crimson Text"/>
            <w:color w:val="000000" w:themeColor="text1"/>
            <w:sz w:val="26"/>
            <w:szCs w:val="26"/>
          </w:rPr>
          <w:t xml:space="preserve"> puesto que los exponía demasiado</w:t>
        </w:r>
      </w:ins>
      <w:r w:rsidR="00C6093E" w:rsidRPr="00925B2C">
        <w:rPr>
          <w:rFonts w:ascii="Crimson Text" w:hAnsi="Crimson Text"/>
          <w:color w:val="000000" w:themeColor="text1"/>
          <w:sz w:val="26"/>
          <w:szCs w:val="26"/>
        </w:rPr>
        <w:t>.</w:t>
      </w:r>
    </w:p>
    <w:p w:rsidR="007D2D6C" w:rsidRPr="00925B2C" w:rsidRDefault="00C6093E" w:rsidP="00A702AD">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Antes de </w:t>
      </w:r>
      <w:r w:rsidR="00114360" w:rsidRPr="00925B2C">
        <w:rPr>
          <w:rFonts w:ascii="Crimson Text" w:hAnsi="Crimson Text"/>
          <w:color w:val="000000" w:themeColor="text1"/>
          <w:sz w:val="26"/>
          <w:szCs w:val="26"/>
        </w:rPr>
        <w:t>arribar</w:t>
      </w:r>
      <w:r w:rsidRPr="00925B2C">
        <w:rPr>
          <w:rFonts w:ascii="Crimson Text" w:hAnsi="Crimson Text"/>
          <w:color w:val="000000" w:themeColor="text1"/>
          <w:sz w:val="26"/>
          <w:szCs w:val="26"/>
        </w:rPr>
        <w:t xml:space="preserve"> al mirador, </w:t>
      </w:r>
      <w:r w:rsidR="00114360" w:rsidRPr="00925B2C">
        <w:rPr>
          <w:rFonts w:ascii="Crimson Text" w:hAnsi="Crimson Text"/>
          <w:color w:val="000000" w:themeColor="text1"/>
          <w:sz w:val="26"/>
          <w:szCs w:val="26"/>
        </w:rPr>
        <w:t xml:space="preserve">los sorprendió </w:t>
      </w:r>
      <w:r w:rsidRPr="00925B2C">
        <w:rPr>
          <w:rFonts w:ascii="Crimson Text" w:hAnsi="Crimson Text"/>
          <w:color w:val="000000" w:themeColor="text1"/>
          <w:sz w:val="26"/>
          <w:szCs w:val="26"/>
        </w:rPr>
        <w:t xml:space="preserve">un soldado del norte </w:t>
      </w:r>
      <w:r w:rsidR="00876399" w:rsidRPr="00925B2C">
        <w:rPr>
          <w:rFonts w:ascii="Crimson Text" w:hAnsi="Crimson Text"/>
          <w:color w:val="000000" w:themeColor="text1"/>
          <w:sz w:val="26"/>
          <w:szCs w:val="26"/>
        </w:rPr>
        <w:t>asomando</w:t>
      </w:r>
      <w:r w:rsidRPr="00925B2C">
        <w:rPr>
          <w:rFonts w:ascii="Crimson Text" w:hAnsi="Crimson Text"/>
          <w:color w:val="000000" w:themeColor="text1"/>
          <w:sz w:val="26"/>
          <w:szCs w:val="26"/>
        </w:rPr>
        <w:t xml:space="preserve"> el torso por entremedio de las almenas, </w:t>
      </w:r>
      <w:r w:rsidR="00114360" w:rsidRPr="00925B2C">
        <w:rPr>
          <w:rFonts w:ascii="Crimson Text" w:hAnsi="Crimson Text"/>
          <w:color w:val="000000" w:themeColor="text1"/>
          <w:sz w:val="26"/>
          <w:szCs w:val="26"/>
        </w:rPr>
        <w:t>quien</w:t>
      </w:r>
      <w:r w:rsidRPr="00925B2C">
        <w:rPr>
          <w:rFonts w:ascii="Crimson Text" w:hAnsi="Crimson Text"/>
          <w:color w:val="000000" w:themeColor="text1"/>
          <w:sz w:val="26"/>
          <w:szCs w:val="26"/>
        </w:rPr>
        <w:t xml:space="preserve"> </w:t>
      </w:r>
      <w:r w:rsidR="00916647" w:rsidRPr="00925B2C">
        <w:rPr>
          <w:rFonts w:ascii="Crimson Text" w:hAnsi="Crimson Text"/>
          <w:color w:val="000000" w:themeColor="text1"/>
          <w:sz w:val="26"/>
          <w:szCs w:val="26"/>
        </w:rPr>
        <w:t xml:space="preserve">se </w:t>
      </w:r>
      <w:r w:rsidRPr="00925B2C">
        <w:rPr>
          <w:rFonts w:ascii="Crimson Text" w:hAnsi="Crimson Text"/>
          <w:color w:val="000000" w:themeColor="text1"/>
          <w:sz w:val="26"/>
          <w:szCs w:val="26"/>
        </w:rPr>
        <w:t xml:space="preserve">detuvo al observarlos. </w:t>
      </w:r>
      <w:proofErr w:type="spellStart"/>
      <w:r w:rsidRPr="00925B2C">
        <w:rPr>
          <w:rFonts w:ascii="Crimson Text" w:hAnsi="Crimson Text"/>
          <w:color w:val="000000" w:themeColor="text1"/>
          <w:sz w:val="26"/>
          <w:szCs w:val="26"/>
        </w:rPr>
        <w:t>Rolf</w:t>
      </w:r>
      <w:proofErr w:type="spellEnd"/>
      <w:r w:rsidRPr="00925B2C">
        <w:rPr>
          <w:rFonts w:ascii="Crimson Text" w:hAnsi="Crimson Text"/>
          <w:color w:val="000000" w:themeColor="text1"/>
          <w:sz w:val="26"/>
          <w:szCs w:val="26"/>
        </w:rPr>
        <w:t xml:space="preserve"> desenfundó la espada con su brazo sano</w:t>
      </w:r>
      <w:del w:id="287" w:author="Paula Castrilli" w:date="2025-07-16T20:17:00Z">
        <w:r w:rsidRPr="00925B2C" w:rsidDel="00D34EAF">
          <w:rPr>
            <w:rFonts w:ascii="Crimson Text" w:hAnsi="Crimson Text"/>
            <w:color w:val="000000" w:themeColor="text1"/>
            <w:sz w:val="26"/>
            <w:szCs w:val="26"/>
          </w:rPr>
          <w:delText>,</w:delText>
        </w:r>
      </w:del>
      <w:r w:rsidRPr="00925B2C">
        <w:rPr>
          <w:rFonts w:ascii="Crimson Text" w:hAnsi="Crimson Text"/>
          <w:color w:val="000000" w:themeColor="text1"/>
          <w:sz w:val="26"/>
          <w:szCs w:val="26"/>
        </w:rPr>
        <w:t xml:space="preserve"> y se abalanzó contra el guerrero</w:t>
      </w:r>
      <w:r w:rsidR="00266BFB" w:rsidRPr="00925B2C">
        <w:rPr>
          <w:rFonts w:ascii="Crimson Text" w:hAnsi="Crimson Text"/>
          <w:color w:val="000000" w:themeColor="text1"/>
          <w:sz w:val="26"/>
          <w:szCs w:val="26"/>
        </w:rPr>
        <w:t xml:space="preserve"> a pura furia</w:t>
      </w:r>
      <w:r w:rsidRPr="00925B2C">
        <w:rPr>
          <w:rFonts w:ascii="Crimson Text" w:hAnsi="Crimson Text"/>
          <w:color w:val="000000" w:themeColor="text1"/>
          <w:sz w:val="26"/>
          <w:szCs w:val="26"/>
        </w:rPr>
        <w:t>. El soldado hizo lo propio</w:t>
      </w:r>
      <w:r w:rsidR="00876399" w:rsidRPr="00925B2C">
        <w:rPr>
          <w:rFonts w:ascii="Crimson Text" w:hAnsi="Crimson Text"/>
          <w:color w:val="000000" w:themeColor="text1"/>
          <w:sz w:val="26"/>
          <w:szCs w:val="26"/>
        </w:rPr>
        <w:t xml:space="preserve"> con su arma</w:t>
      </w:r>
      <w:del w:id="288" w:author="Paula Castrilli" w:date="2025-07-16T20:17:00Z">
        <w:r w:rsidRPr="00925B2C" w:rsidDel="00D34EAF">
          <w:rPr>
            <w:rFonts w:ascii="Crimson Text" w:hAnsi="Crimson Text"/>
            <w:color w:val="000000" w:themeColor="text1"/>
            <w:sz w:val="26"/>
            <w:szCs w:val="26"/>
          </w:rPr>
          <w:delText>,</w:delText>
        </w:r>
      </w:del>
      <w:r w:rsidRPr="00925B2C">
        <w:rPr>
          <w:rFonts w:ascii="Crimson Text" w:hAnsi="Crimson Text"/>
          <w:color w:val="000000" w:themeColor="text1"/>
          <w:sz w:val="26"/>
          <w:szCs w:val="26"/>
        </w:rPr>
        <w:t xml:space="preserve"> y, a pesar de </w:t>
      </w:r>
      <w:r w:rsidR="00114360" w:rsidRPr="00925B2C">
        <w:rPr>
          <w:rFonts w:ascii="Crimson Text" w:hAnsi="Crimson Text"/>
          <w:color w:val="000000" w:themeColor="text1"/>
          <w:sz w:val="26"/>
          <w:szCs w:val="26"/>
        </w:rPr>
        <w:t>su posición</w:t>
      </w:r>
      <w:r w:rsidR="00916647" w:rsidRPr="00925B2C">
        <w:rPr>
          <w:rFonts w:ascii="Crimson Text" w:hAnsi="Crimson Text"/>
          <w:color w:val="000000" w:themeColor="text1"/>
          <w:sz w:val="26"/>
          <w:szCs w:val="26"/>
        </w:rPr>
        <w:t xml:space="preserve"> </w:t>
      </w:r>
      <w:r w:rsidR="00916647" w:rsidRPr="00925B2C">
        <w:rPr>
          <w:rFonts w:ascii="Crimson Text" w:hAnsi="Crimson Text"/>
          <w:color w:val="000000" w:themeColor="text1"/>
          <w:sz w:val="26"/>
          <w:szCs w:val="26"/>
        </w:rPr>
        <w:lastRenderedPageBreak/>
        <w:t>desfavorable</w:t>
      </w:r>
      <w:r w:rsidRPr="00925B2C">
        <w:rPr>
          <w:rFonts w:ascii="Crimson Text" w:hAnsi="Crimson Text"/>
          <w:color w:val="000000" w:themeColor="text1"/>
          <w:sz w:val="26"/>
          <w:szCs w:val="26"/>
        </w:rPr>
        <w:t xml:space="preserve">, se las ingenió para bloquear la embestida. </w:t>
      </w:r>
      <w:r w:rsidR="00266BFB" w:rsidRPr="00925B2C">
        <w:rPr>
          <w:rFonts w:ascii="Crimson Text" w:hAnsi="Crimson Text"/>
          <w:color w:val="000000" w:themeColor="text1"/>
          <w:sz w:val="26"/>
          <w:szCs w:val="26"/>
        </w:rPr>
        <w:t xml:space="preserve">El joven repitió la maniobra </w:t>
      </w:r>
      <w:r w:rsidR="00CB12ED" w:rsidRPr="00925B2C">
        <w:rPr>
          <w:rFonts w:ascii="Crimson Text" w:hAnsi="Crimson Text"/>
          <w:color w:val="000000" w:themeColor="text1"/>
          <w:sz w:val="26"/>
          <w:szCs w:val="26"/>
        </w:rPr>
        <w:t>con más ímpetu que</w:t>
      </w:r>
      <w:r w:rsidR="00266BFB" w:rsidRPr="00925B2C">
        <w:rPr>
          <w:rFonts w:ascii="Crimson Text" w:hAnsi="Crimson Text"/>
          <w:color w:val="000000" w:themeColor="text1"/>
          <w:sz w:val="26"/>
          <w:szCs w:val="26"/>
        </w:rPr>
        <w:t xml:space="preserve"> </w:t>
      </w:r>
      <w:r w:rsidR="00114360" w:rsidRPr="00925B2C">
        <w:rPr>
          <w:rFonts w:ascii="Crimson Text" w:hAnsi="Crimson Text"/>
          <w:color w:val="000000" w:themeColor="text1"/>
          <w:sz w:val="26"/>
          <w:szCs w:val="26"/>
        </w:rPr>
        <w:t>destreza</w:t>
      </w:r>
      <w:del w:id="289" w:author="Paula Castrilli" w:date="2025-07-16T20:17:00Z">
        <w:r w:rsidR="00266BFB" w:rsidRPr="00925B2C" w:rsidDel="00D34EAF">
          <w:rPr>
            <w:rFonts w:ascii="Crimson Text" w:hAnsi="Crimson Text"/>
            <w:color w:val="000000" w:themeColor="text1"/>
            <w:sz w:val="26"/>
            <w:szCs w:val="26"/>
          </w:rPr>
          <w:delText>,</w:delText>
        </w:r>
      </w:del>
      <w:r w:rsidR="00266BFB" w:rsidRPr="00925B2C">
        <w:rPr>
          <w:rFonts w:ascii="Crimson Text" w:hAnsi="Crimson Text"/>
          <w:color w:val="000000" w:themeColor="text1"/>
          <w:sz w:val="26"/>
          <w:szCs w:val="26"/>
        </w:rPr>
        <w:t xml:space="preserve"> y</w:t>
      </w:r>
      <w:r w:rsidR="00CB12ED" w:rsidRPr="00925B2C">
        <w:rPr>
          <w:rFonts w:ascii="Crimson Text" w:hAnsi="Crimson Text"/>
          <w:color w:val="000000" w:themeColor="text1"/>
          <w:sz w:val="26"/>
          <w:szCs w:val="26"/>
        </w:rPr>
        <w:t>,</w:t>
      </w:r>
      <w:r w:rsidR="00266BFB" w:rsidRPr="00925B2C">
        <w:rPr>
          <w:rFonts w:ascii="Crimson Text" w:hAnsi="Crimson Text"/>
          <w:color w:val="000000" w:themeColor="text1"/>
          <w:sz w:val="26"/>
          <w:szCs w:val="26"/>
        </w:rPr>
        <w:t xml:space="preserve"> está vez</w:t>
      </w:r>
      <w:r w:rsidR="00CB12ED" w:rsidRPr="00925B2C">
        <w:rPr>
          <w:rFonts w:ascii="Crimson Text" w:hAnsi="Crimson Text"/>
          <w:color w:val="000000" w:themeColor="text1"/>
          <w:sz w:val="26"/>
          <w:szCs w:val="26"/>
        </w:rPr>
        <w:t>,</w:t>
      </w:r>
      <w:r w:rsidR="00266BFB" w:rsidRPr="00925B2C">
        <w:rPr>
          <w:rFonts w:ascii="Crimson Text" w:hAnsi="Crimson Text"/>
          <w:color w:val="000000" w:themeColor="text1"/>
          <w:sz w:val="26"/>
          <w:szCs w:val="26"/>
        </w:rPr>
        <w:t xml:space="preserve"> su adversario</w:t>
      </w:r>
      <w:r w:rsidR="00CB12ED" w:rsidRPr="00925B2C">
        <w:rPr>
          <w:rFonts w:ascii="Crimson Text" w:hAnsi="Crimson Text"/>
          <w:color w:val="000000" w:themeColor="text1"/>
          <w:sz w:val="26"/>
          <w:szCs w:val="26"/>
        </w:rPr>
        <w:t>, un veterano</w:t>
      </w:r>
      <w:r w:rsidR="00916647" w:rsidRPr="00925B2C">
        <w:rPr>
          <w:rFonts w:ascii="Crimson Text" w:hAnsi="Crimson Text"/>
          <w:color w:val="000000" w:themeColor="text1"/>
          <w:sz w:val="26"/>
          <w:szCs w:val="26"/>
        </w:rPr>
        <w:t xml:space="preserve"> bastante más fornido</w:t>
      </w:r>
      <w:r w:rsidR="00CB12ED" w:rsidRPr="00925B2C">
        <w:rPr>
          <w:rFonts w:ascii="Crimson Text" w:hAnsi="Crimson Text"/>
          <w:color w:val="000000" w:themeColor="text1"/>
          <w:sz w:val="26"/>
          <w:szCs w:val="26"/>
        </w:rPr>
        <w:t>, supo contrarrestar</w:t>
      </w:r>
      <w:r w:rsidR="00A7360E" w:rsidRPr="00925B2C">
        <w:rPr>
          <w:rFonts w:ascii="Crimson Text" w:hAnsi="Crimson Text"/>
          <w:color w:val="000000" w:themeColor="text1"/>
          <w:sz w:val="26"/>
          <w:szCs w:val="26"/>
        </w:rPr>
        <w:t xml:space="preserve"> la ofensiva</w:t>
      </w:r>
      <w:r w:rsidR="00266BFB" w:rsidRPr="00925B2C">
        <w:rPr>
          <w:rFonts w:ascii="Crimson Text" w:hAnsi="Crimson Text"/>
          <w:color w:val="000000" w:themeColor="text1"/>
          <w:sz w:val="26"/>
          <w:szCs w:val="26"/>
        </w:rPr>
        <w:t xml:space="preserve">. Soportó el </w:t>
      </w:r>
      <w:r w:rsidR="00A7360E" w:rsidRPr="00925B2C">
        <w:rPr>
          <w:rFonts w:ascii="Crimson Text" w:hAnsi="Crimson Text"/>
          <w:color w:val="000000" w:themeColor="text1"/>
          <w:sz w:val="26"/>
          <w:szCs w:val="26"/>
        </w:rPr>
        <w:t>ataque</w:t>
      </w:r>
      <w:r w:rsidR="00266BFB" w:rsidRPr="00925B2C">
        <w:rPr>
          <w:rFonts w:ascii="Crimson Text" w:hAnsi="Crimson Text"/>
          <w:color w:val="000000" w:themeColor="text1"/>
          <w:sz w:val="26"/>
          <w:szCs w:val="26"/>
        </w:rPr>
        <w:t xml:space="preserve"> con un nuevo bloqueo, </w:t>
      </w:r>
      <w:r w:rsidR="00A7360E" w:rsidRPr="00925B2C">
        <w:rPr>
          <w:rFonts w:ascii="Crimson Text" w:hAnsi="Crimson Text"/>
          <w:color w:val="000000" w:themeColor="text1"/>
          <w:sz w:val="26"/>
          <w:szCs w:val="26"/>
        </w:rPr>
        <w:t>y</w:t>
      </w:r>
      <w:r w:rsidR="00266BFB" w:rsidRPr="00925B2C">
        <w:rPr>
          <w:rFonts w:ascii="Crimson Text" w:hAnsi="Crimson Text"/>
          <w:color w:val="000000" w:themeColor="text1"/>
          <w:sz w:val="26"/>
          <w:szCs w:val="26"/>
        </w:rPr>
        <w:t xml:space="preserve"> replegó su </w:t>
      </w:r>
      <w:r w:rsidR="00916647" w:rsidRPr="00925B2C">
        <w:rPr>
          <w:rFonts w:ascii="Crimson Text" w:hAnsi="Crimson Text"/>
          <w:color w:val="000000" w:themeColor="text1"/>
          <w:sz w:val="26"/>
          <w:szCs w:val="26"/>
        </w:rPr>
        <w:t>robusto</w:t>
      </w:r>
      <w:r w:rsidR="00A7360E" w:rsidRPr="00925B2C">
        <w:rPr>
          <w:rFonts w:ascii="Crimson Text" w:hAnsi="Crimson Text"/>
          <w:color w:val="000000" w:themeColor="text1"/>
          <w:sz w:val="26"/>
          <w:szCs w:val="26"/>
        </w:rPr>
        <w:t xml:space="preserve"> </w:t>
      </w:r>
      <w:r w:rsidR="00266BFB" w:rsidRPr="00925B2C">
        <w:rPr>
          <w:rFonts w:ascii="Crimson Text" w:hAnsi="Crimson Text"/>
          <w:color w:val="000000" w:themeColor="text1"/>
          <w:sz w:val="26"/>
          <w:szCs w:val="26"/>
        </w:rPr>
        <w:t xml:space="preserve">brazo </w:t>
      </w:r>
      <w:r w:rsidR="00A7360E" w:rsidRPr="00925B2C">
        <w:rPr>
          <w:rFonts w:ascii="Crimson Text" w:hAnsi="Crimson Text"/>
          <w:color w:val="000000" w:themeColor="text1"/>
          <w:sz w:val="26"/>
          <w:szCs w:val="26"/>
        </w:rPr>
        <w:t>amortiguando</w:t>
      </w:r>
      <w:r w:rsidR="00266BFB" w:rsidRPr="00925B2C">
        <w:rPr>
          <w:rFonts w:ascii="Crimson Text" w:hAnsi="Crimson Text"/>
          <w:color w:val="000000" w:themeColor="text1"/>
          <w:sz w:val="26"/>
          <w:szCs w:val="26"/>
        </w:rPr>
        <w:t xml:space="preserve"> el impulso </w:t>
      </w:r>
      <w:r w:rsidR="00A7360E" w:rsidRPr="00925B2C">
        <w:rPr>
          <w:rFonts w:ascii="Crimson Text" w:hAnsi="Crimson Text"/>
          <w:color w:val="000000" w:themeColor="text1"/>
          <w:sz w:val="26"/>
          <w:szCs w:val="26"/>
        </w:rPr>
        <w:t>hasta quedar</w:t>
      </w:r>
      <w:r w:rsidR="00266BFB" w:rsidRPr="00925B2C">
        <w:rPr>
          <w:rFonts w:ascii="Crimson Text" w:hAnsi="Crimson Text"/>
          <w:color w:val="000000" w:themeColor="text1"/>
          <w:sz w:val="26"/>
          <w:szCs w:val="26"/>
        </w:rPr>
        <w:t xml:space="preserve"> cara a cara, </w:t>
      </w:r>
      <w:r w:rsidR="00A7360E" w:rsidRPr="00925B2C">
        <w:rPr>
          <w:rFonts w:ascii="Crimson Text" w:hAnsi="Crimson Text"/>
          <w:color w:val="000000" w:themeColor="text1"/>
          <w:sz w:val="26"/>
          <w:szCs w:val="26"/>
        </w:rPr>
        <w:t xml:space="preserve">luego lo </w:t>
      </w:r>
      <w:r w:rsidR="00266BFB" w:rsidRPr="00925B2C">
        <w:rPr>
          <w:rFonts w:ascii="Crimson Text" w:hAnsi="Crimson Text"/>
          <w:color w:val="000000" w:themeColor="text1"/>
          <w:sz w:val="26"/>
          <w:szCs w:val="26"/>
        </w:rPr>
        <w:t xml:space="preserve">extendió </w:t>
      </w:r>
      <w:r w:rsidR="00A7360E" w:rsidRPr="00925B2C">
        <w:rPr>
          <w:rFonts w:ascii="Crimson Text" w:hAnsi="Crimson Text"/>
          <w:color w:val="000000" w:themeColor="text1"/>
          <w:sz w:val="26"/>
          <w:szCs w:val="26"/>
        </w:rPr>
        <w:t>con rudeza</w:t>
      </w:r>
      <w:r w:rsidR="00266BFB" w:rsidRPr="00925B2C">
        <w:rPr>
          <w:rFonts w:ascii="Crimson Text" w:hAnsi="Crimson Text"/>
          <w:color w:val="000000" w:themeColor="text1"/>
          <w:sz w:val="26"/>
          <w:szCs w:val="26"/>
        </w:rPr>
        <w:t xml:space="preserve"> y el joven salió despedido. </w:t>
      </w:r>
      <w:proofErr w:type="spellStart"/>
      <w:r w:rsidR="00266BFB" w:rsidRPr="00925B2C">
        <w:rPr>
          <w:rFonts w:ascii="Crimson Text" w:hAnsi="Crimson Text"/>
          <w:color w:val="000000" w:themeColor="text1"/>
          <w:sz w:val="26"/>
          <w:szCs w:val="26"/>
        </w:rPr>
        <w:t>Rolf</w:t>
      </w:r>
      <w:proofErr w:type="spellEnd"/>
      <w:r w:rsidR="00266BFB" w:rsidRPr="00925B2C">
        <w:rPr>
          <w:rFonts w:ascii="Crimson Text" w:hAnsi="Crimson Text"/>
          <w:color w:val="000000" w:themeColor="text1"/>
          <w:sz w:val="26"/>
          <w:szCs w:val="26"/>
        </w:rPr>
        <w:t xml:space="preserve"> trastabillo </w:t>
      </w:r>
      <w:r w:rsidR="00A702AD" w:rsidRPr="00925B2C">
        <w:rPr>
          <w:rFonts w:ascii="Crimson Text" w:hAnsi="Crimson Text"/>
          <w:color w:val="000000" w:themeColor="text1"/>
          <w:sz w:val="26"/>
          <w:szCs w:val="26"/>
        </w:rPr>
        <w:t>algunos</w:t>
      </w:r>
      <w:r w:rsidR="00266BFB" w:rsidRPr="00925B2C">
        <w:rPr>
          <w:rFonts w:ascii="Crimson Text" w:hAnsi="Crimson Text"/>
          <w:color w:val="000000" w:themeColor="text1"/>
          <w:sz w:val="26"/>
          <w:szCs w:val="26"/>
        </w:rPr>
        <w:t xml:space="preserve"> pasos</w:t>
      </w:r>
      <w:del w:id="290" w:author="Paula Castrilli" w:date="2025-07-16T20:18:00Z">
        <w:r w:rsidR="00266BFB" w:rsidRPr="00925B2C" w:rsidDel="00D34EAF">
          <w:rPr>
            <w:rFonts w:ascii="Crimson Text" w:hAnsi="Crimson Text"/>
            <w:color w:val="000000" w:themeColor="text1"/>
            <w:sz w:val="26"/>
            <w:szCs w:val="26"/>
          </w:rPr>
          <w:delText>,</w:delText>
        </w:r>
      </w:del>
      <w:r w:rsidR="00266BFB" w:rsidRPr="00925B2C">
        <w:rPr>
          <w:rFonts w:ascii="Crimson Text" w:hAnsi="Crimson Text"/>
          <w:color w:val="000000" w:themeColor="text1"/>
          <w:sz w:val="26"/>
          <w:szCs w:val="26"/>
        </w:rPr>
        <w:t xml:space="preserve"> y resbaló </w:t>
      </w:r>
      <w:r w:rsidR="00A702AD" w:rsidRPr="00925B2C">
        <w:rPr>
          <w:rFonts w:ascii="Crimson Text" w:hAnsi="Crimson Text"/>
          <w:color w:val="000000" w:themeColor="text1"/>
          <w:sz w:val="26"/>
          <w:szCs w:val="26"/>
        </w:rPr>
        <w:t>sobr</w:t>
      </w:r>
      <w:r w:rsidR="00A7360E" w:rsidRPr="00925B2C">
        <w:rPr>
          <w:rFonts w:ascii="Crimson Text" w:hAnsi="Crimson Text"/>
          <w:color w:val="000000" w:themeColor="text1"/>
          <w:sz w:val="26"/>
          <w:szCs w:val="26"/>
        </w:rPr>
        <w:t xml:space="preserve">e el límite interno del adarve. Antes de caer por </w:t>
      </w:r>
      <w:r w:rsidR="00A702AD" w:rsidRPr="00925B2C">
        <w:rPr>
          <w:rFonts w:ascii="Crimson Text" w:hAnsi="Crimson Text"/>
          <w:color w:val="000000" w:themeColor="text1"/>
          <w:sz w:val="26"/>
          <w:szCs w:val="26"/>
        </w:rPr>
        <w:t xml:space="preserve">el precipicio, soltó </w:t>
      </w:r>
      <w:r w:rsidR="00A7360E" w:rsidRPr="00925B2C">
        <w:rPr>
          <w:rFonts w:ascii="Crimson Text" w:hAnsi="Crimson Text"/>
          <w:color w:val="000000" w:themeColor="text1"/>
          <w:sz w:val="26"/>
          <w:szCs w:val="26"/>
        </w:rPr>
        <w:t>el</w:t>
      </w:r>
      <w:r w:rsidR="00A702AD" w:rsidRPr="00925B2C">
        <w:rPr>
          <w:rFonts w:ascii="Crimson Text" w:hAnsi="Crimson Text"/>
          <w:color w:val="000000" w:themeColor="text1"/>
          <w:sz w:val="26"/>
          <w:szCs w:val="26"/>
        </w:rPr>
        <w:t xml:space="preserve"> arma y </w:t>
      </w:r>
      <w:r w:rsidR="00A7360E" w:rsidRPr="00925B2C">
        <w:rPr>
          <w:rFonts w:ascii="Crimson Text" w:hAnsi="Crimson Text"/>
          <w:color w:val="000000" w:themeColor="text1"/>
          <w:sz w:val="26"/>
          <w:szCs w:val="26"/>
        </w:rPr>
        <w:t xml:space="preserve">pudo </w:t>
      </w:r>
      <w:r w:rsidR="00A702AD" w:rsidRPr="00925B2C">
        <w:rPr>
          <w:rFonts w:ascii="Crimson Text" w:hAnsi="Crimson Text"/>
          <w:color w:val="000000" w:themeColor="text1"/>
          <w:sz w:val="26"/>
          <w:szCs w:val="26"/>
        </w:rPr>
        <w:t xml:space="preserve">sujetarse del borde. Con uno de sus brazos </w:t>
      </w:r>
      <w:r w:rsidR="00A7360E" w:rsidRPr="00925B2C">
        <w:rPr>
          <w:rFonts w:ascii="Crimson Text" w:hAnsi="Crimson Text"/>
          <w:color w:val="000000" w:themeColor="text1"/>
          <w:sz w:val="26"/>
          <w:szCs w:val="26"/>
        </w:rPr>
        <w:t>herido</w:t>
      </w:r>
      <w:r w:rsidR="00A702AD" w:rsidRPr="00925B2C">
        <w:rPr>
          <w:rFonts w:ascii="Crimson Text" w:hAnsi="Crimson Text"/>
          <w:color w:val="000000" w:themeColor="text1"/>
          <w:sz w:val="26"/>
          <w:szCs w:val="26"/>
        </w:rPr>
        <w:t>, apenas lograba sostenerse</w:t>
      </w:r>
      <w:del w:id="291" w:author="Paula Castrilli" w:date="2025-07-16T20:18:00Z">
        <w:r w:rsidR="00A702AD" w:rsidRPr="00925B2C" w:rsidDel="00D34EAF">
          <w:rPr>
            <w:rFonts w:ascii="Crimson Text" w:hAnsi="Crimson Text"/>
            <w:color w:val="000000" w:themeColor="text1"/>
            <w:sz w:val="26"/>
            <w:szCs w:val="26"/>
          </w:rPr>
          <w:delText xml:space="preserve">, </w:delText>
        </w:r>
        <w:r w:rsidR="00876399" w:rsidRPr="00925B2C" w:rsidDel="00D34EAF">
          <w:rPr>
            <w:rFonts w:ascii="Crimson Text" w:hAnsi="Crimson Text"/>
            <w:color w:val="000000" w:themeColor="text1"/>
            <w:sz w:val="26"/>
            <w:szCs w:val="26"/>
          </w:rPr>
          <w:delText>aunque</w:delText>
        </w:r>
      </w:del>
      <w:ins w:id="292" w:author="Paula Castrilli" w:date="2025-07-16T20:18:00Z">
        <w:r w:rsidR="00D34EAF">
          <w:rPr>
            <w:rFonts w:ascii="Crimson Text" w:hAnsi="Crimson Text"/>
            <w:color w:val="000000" w:themeColor="text1"/>
            <w:sz w:val="26"/>
            <w:szCs w:val="26"/>
          </w:rPr>
          <w:t xml:space="preserve"> y</w:t>
        </w:r>
      </w:ins>
      <w:r w:rsidR="00A702AD" w:rsidRPr="00925B2C">
        <w:rPr>
          <w:rFonts w:ascii="Crimson Text" w:hAnsi="Crimson Text"/>
          <w:color w:val="000000" w:themeColor="text1"/>
          <w:sz w:val="26"/>
          <w:szCs w:val="26"/>
        </w:rPr>
        <w:t xml:space="preserve"> no podía reincorporase. Mientras tanto</w:t>
      </w:r>
      <w:r w:rsidR="00A7360E" w:rsidRPr="00925B2C">
        <w:rPr>
          <w:rFonts w:ascii="Crimson Text" w:hAnsi="Crimson Text"/>
          <w:color w:val="000000" w:themeColor="text1"/>
          <w:sz w:val="26"/>
          <w:szCs w:val="26"/>
        </w:rPr>
        <w:t>,</w:t>
      </w:r>
      <w:r w:rsidR="00A702AD" w:rsidRPr="00925B2C">
        <w:rPr>
          <w:rFonts w:ascii="Crimson Text" w:hAnsi="Crimson Text"/>
          <w:color w:val="000000" w:themeColor="text1"/>
          <w:sz w:val="26"/>
          <w:szCs w:val="26"/>
        </w:rPr>
        <w:t xml:space="preserve"> el soldado del norte había completado el ascenso</w:t>
      </w:r>
      <w:del w:id="293" w:author="Paula Castrilli" w:date="2025-07-16T20:18:00Z">
        <w:r w:rsidR="00A702AD" w:rsidRPr="00925B2C" w:rsidDel="00D34EAF">
          <w:rPr>
            <w:rFonts w:ascii="Crimson Text" w:hAnsi="Crimson Text"/>
            <w:color w:val="000000" w:themeColor="text1"/>
            <w:sz w:val="26"/>
            <w:szCs w:val="26"/>
          </w:rPr>
          <w:delText>,</w:delText>
        </w:r>
      </w:del>
      <w:r w:rsidR="00A702AD" w:rsidRPr="00925B2C">
        <w:rPr>
          <w:rFonts w:ascii="Crimson Text" w:hAnsi="Crimson Text"/>
          <w:color w:val="000000" w:themeColor="text1"/>
          <w:sz w:val="26"/>
          <w:szCs w:val="26"/>
        </w:rPr>
        <w:t xml:space="preserve"> y Eros observaba la situación </w:t>
      </w:r>
      <w:r w:rsidR="00D47129" w:rsidRPr="00925B2C">
        <w:rPr>
          <w:rFonts w:ascii="Crimson Text" w:hAnsi="Crimson Text"/>
          <w:color w:val="000000" w:themeColor="text1"/>
          <w:sz w:val="26"/>
          <w:szCs w:val="26"/>
        </w:rPr>
        <w:t>paralizado</w:t>
      </w:r>
      <w:r w:rsidR="00A702AD" w:rsidRPr="00925B2C">
        <w:rPr>
          <w:rFonts w:ascii="Crimson Text" w:hAnsi="Crimson Text"/>
          <w:color w:val="000000" w:themeColor="text1"/>
          <w:sz w:val="26"/>
          <w:szCs w:val="26"/>
        </w:rPr>
        <w:t xml:space="preserve">. Era la primera vez que se encontraba en un enfrentamiento real, fuera del </w:t>
      </w:r>
      <w:r w:rsidR="00772C24" w:rsidRPr="00925B2C">
        <w:rPr>
          <w:rFonts w:ascii="Crimson Text" w:hAnsi="Crimson Text"/>
          <w:color w:val="000000" w:themeColor="text1"/>
          <w:sz w:val="26"/>
          <w:szCs w:val="26"/>
        </w:rPr>
        <w:t xml:space="preserve">ámbito controlado de un </w:t>
      </w:r>
      <w:r w:rsidR="00A702AD" w:rsidRPr="00925B2C">
        <w:rPr>
          <w:rFonts w:ascii="Crimson Text" w:hAnsi="Crimson Text"/>
          <w:color w:val="000000" w:themeColor="text1"/>
          <w:sz w:val="26"/>
          <w:szCs w:val="26"/>
        </w:rPr>
        <w:t>entrenamiento</w:t>
      </w:r>
      <w:ins w:id="294" w:author="Paula Castrilli" w:date="2025-07-16T20:19:00Z">
        <w:r w:rsidR="00D34EAF">
          <w:rPr>
            <w:rFonts w:ascii="Crimson Text" w:hAnsi="Crimson Text"/>
            <w:color w:val="000000" w:themeColor="text1"/>
            <w:sz w:val="26"/>
            <w:szCs w:val="26"/>
          </w:rPr>
          <w:t xml:space="preserve"> o de las pruebas</w:t>
        </w:r>
      </w:ins>
      <w:r w:rsidR="00A702AD" w:rsidRPr="00925B2C">
        <w:rPr>
          <w:rFonts w:ascii="Crimson Text" w:hAnsi="Crimson Text"/>
          <w:color w:val="000000" w:themeColor="text1"/>
          <w:sz w:val="26"/>
          <w:szCs w:val="26"/>
        </w:rPr>
        <w:t>.</w:t>
      </w:r>
    </w:p>
    <w:p w:rsidR="00A702AD" w:rsidRPr="00925B2C" w:rsidRDefault="00D47129" w:rsidP="00914ED7">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La situación era </w:t>
      </w:r>
      <w:del w:id="295" w:author="Paula Castrilli" w:date="2025-07-16T20:20:00Z">
        <w:r w:rsidRPr="00925B2C" w:rsidDel="00D34EAF">
          <w:rPr>
            <w:rFonts w:ascii="Crimson Text" w:hAnsi="Crimson Text"/>
            <w:color w:val="000000" w:themeColor="text1"/>
            <w:sz w:val="26"/>
            <w:szCs w:val="26"/>
          </w:rPr>
          <w:delText>de extrema tensión</w:delText>
        </w:r>
      </w:del>
      <w:ins w:id="296" w:author="Paula Castrilli" w:date="2025-07-16T20:20:00Z">
        <w:r w:rsidR="00D34EAF">
          <w:rPr>
            <w:rFonts w:ascii="Crimson Text" w:hAnsi="Crimson Text"/>
            <w:color w:val="000000" w:themeColor="text1"/>
            <w:sz w:val="26"/>
            <w:szCs w:val="26"/>
          </w:rPr>
          <w:t>apremiante</w:t>
        </w:r>
      </w:ins>
      <w:r w:rsidR="00F4381D"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 su compañero a punto de caer al vacío</w:t>
      </w:r>
      <w:r w:rsidR="00772C24" w:rsidRPr="00925B2C">
        <w:rPr>
          <w:rFonts w:ascii="Crimson Text" w:hAnsi="Crimson Text"/>
          <w:color w:val="000000" w:themeColor="text1"/>
          <w:sz w:val="26"/>
          <w:szCs w:val="26"/>
        </w:rPr>
        <w:t>,</w:t>
      </w:r>
      <w:del w:id="297" w:author="Paula Castrilli" w:date="2025-07-16T20:20:00Z">
        <w:r w:rsidRPr="00925B2C" w:rsidDel="00D34EAF">
          <w:rPr>
            <w:rFonts w:ascii="Crimson Text" w:hAnsi="Crimson Text"/>
            <w:color w:val="000000" w:themeColor="text1"/>
            <w:sz w:val="26"/>
            <w:szCs w:val="26"/>
          </w:rPr>
          <w:delText xml:space="preserve"> y</w:delText>
        </w:r>
      </w:del>
      <w:r w:rsidRPr="00925B2C">
        <w:rPr>
          <w:rFonts w:ascii="Crimson Text" w:hAnsi="Crimson Text"/>
          <w:color w:val="000000" w:themeColor="text1"/>
          <w:sz w:val="26"/>
          <w:szCs w:val="26"/>
        </w:rPr>
        <w:t xml:space="preserve"> el hombre frente a él</w:t>
      </w:r>
      <w:del w:id="298" w:author="Paula Castrilli" w:date="2025-07-16T20:20:00Z">
        <w:r w:rsidR="00F4381D" w:rsidRPr="00925B2C" w:rsidDel="00D34EAF">
          <w:rPr>
            <w:rFonts w:ascii="Crimson Text" w:hAnsi="Crimson Text"/>
            <w:color w:val="000000" w:themeColor="text1"/>
            <w:sz w:val="26"/>
            <w:szCs w:val="26"/>
          </w:rPr>
          <w:delText>,</w:delText>
        </w:r>
      </w:del>
      <w:r w:rsidRPr="00925B2C">
        <w:rPr>
          <w:rFonts w:ascii="Crimson Text" w:hAnsi="Crimson Text"/>
          <w:color w:val="000000" w:themeColor="text1"/>
          <w:sz w:val="26"/>
          <w:szCs w:val="26"/>
        </w:rPr>
        <w:t xml:space="preserve"> dispuesto a acabar con </w:t>
      </w:r>
      <w:r w:rsidR="00876399" w:rsidRPr="00925B2C">
        <w:rPr>
          <w:rFonts w:ascii="Crimson Text" w:hAnsi="Crimson Text"/>
          <w:color w:val="000000" w:themeColor="text1"/>
          <w:sz w:val="26"/>
          <w:szCs w:val="26"/>
        </w:rPr>
        <w:t>la</w:t>
      </w:r>
      <w:r w:rsidRPr="00925B2C">
        <w:rPr>
          <w:rFonts w:ascii="Crimson Text" w:hAnsi="Crimson Text"/>
          <w:color w:val="000000" w:themeColor="text1"/>
          <w:sz w:val="26"/>
          <w:szCs w:val="26"/>
        </w:rPr>
        <w:t xml:space="preserve"> vida</w:t>
      </w:r>
      <w:r w:rsidR="00876399" w:rsidRPr="00925B2C">
        <w:rPr>
          <w:rFonts w:ascii="Crimson Text" w:hAnsi="Crimson Text"/>
          <w:color w:val="000000" w:themeColor="text1"/>
          <w:sz w:val="26"/>
          <w:szCs w:val="26"/>
        </w:rPr>
        <w:t xml:space="preserve"> de ambos</w:t>
      </w:r>
      <w:ins w:id="299" w:author="Paula Castrilli" w:date="2025-07-16T20:20:00Z">
        <w:r w:rsidR="00D34EAF">
          <w:rPr>
            <w:rFonts w:ascii="Crimson Text" w:hAnsi="Crimson Text"/>
            <w:color w:val="000000" w:themeColor="text1"/>
            <w:sz w:val="26"/>
            <w:szCs w:val="26"/>
          </w:rPr>
          <w:t xml:space="preserve"> y él entre medio de ambos</w:t>
        </w:r>
      </w:ins>
      <w:r w:rsidRPr="00925B2C">
        <w:rPr>
          <w:rFonts w:ascii="Crimson Text" w:hAnsi="Crimson Text"/>
          <w:color w:val="000000" w:themeColor="text1"/>
          <w:sz w:val="26"/>
          <w:szCs w:val="26"/>
        </w:rPr>
        <w:t>. Debía reaccionar</w:t>
      </w:r>
      <w:r w:rsidR="00772C24" w:rsidRPr="00925B2C">
        <w:rPr>
          <w:rFonts w:ascii="Crimson Text" w:hAnsi="Crimson Text"/>
          <w:color w:val="000000" w:themeColor="text1"/>
          <w:sz w:val="26"/>
          <w:szCs w:val="26"/>
        </w:rPr>
        <w:t xml:space="preserve"> </w:t>
      </w:r>
      <w:r w:rsidR="00DA4322" w:rsidRPr="00925B2C">
        <w:rPr>
          <w:rFonts w:ascii="Crimson Text" w:hAnsi="Crimson Text"/>
          <w:color w:val="000000" w:themeColor="text1"/>
          <w:sz w:val="26"/>
          <w:szCs w:val="26"/>
        </w:rPr>
        <w:t xml:space="preserve">y </w:t>
      </w:r>
      <w:del w:id="300" w:author="Paula Castrilli" w:date="2025-07-16T20:20:00Z">
        <w:r w:rsidR="00DA4322" w:rsidRPr="00925B2C" w:rsidDel="00D34EAF">
          <w:rPr>
            <w:rFonts w:ascii="Crimson Text" w:hAnsi="Crimson Text"/>
            <w:color w:val="000000" w:themeColor="text1"/>
            <w:sz w:val="26"/>
            <w:szCs w:val="26"/>
          </w:rPr>
          <w:delText>poner en juego</w:delText>
        </w:r>
      </w:del>
      <w:ins w:id="301" w:author="Paula Castrilli" w:date="2025-07-16T20:20:00Z">
        <w:r w:rsidR="00D34EAF">
          <w:rPr>
            <w:rFonts w:ascii="Crimson Text" w:hAnsi="Crimson Text"/>
            <w:color w:val="000000" w:themeColor="text1"/>
            <w:sz w:val="26"/>
            <w:szCs w:val="26"/>
          </w:rPr>
          <w:t>utilizar</w:t>
        </w:r>
      </w:ins>
      <w:r w:rsidR="00DA4322" w:rsidRPr="00925B2C">
        <w:rPr>
          <w:rFonts w:ascii="Crimson Text" w:hAnsi="Crimson Text"/>
          <w:color w:val="000000" w:themeColor="text1"/>
          <w:sz w:val="26"/>
          <w:szCs w:val="26"/>
        </w:rPr>
        <w:t xml:space="preserve"> todo lo aprendido</w:t>
      </w:r>
      <w:del w:id="302" w:author="Paula Castrilli" w:date="2025-07-16T20:21:00Z">
        <w:r w:rsidR="00DA4322" w:rsidRPr="00925B2C" w:rsidDel="00D34EAF">
          <w:rPr>
            <w:rFonts w:ascii="Crimson Text" w:hAnsi="Crimson Text"/>
            <w:color w:val="000000" w:themeColor="text1"/>
            <w:sz w:val="26"/>
            <w:szCs w:val="26"/>
          </w:rPr>
          <w:delText xml:space="preserve">, </w:delText>
        </w:r>
        <w:r w:rsidR="00772C24" w:rsidRPr="00925B2C" w:rsidDel="00D34EAF">
          <w:rPr>
            <w:rFonts w:ascii="Crimson Text" w:hAnsi="Crimson Text"/>
            <w:color w:val="000000" w:themeColor="text1"/>
            <w:sz w:val="26"/>
            <w:szCs w:val="26"/>
          </w:rPr>
          <w:delText xml:space="preserve">y </w:delText>
        </w:r>
        <w:r w:rsidR="00DA4322" w:rsidRPr="00925B2C" w:rsidDel="00D34EAF">
          <w:rPr>
            <w:rFonts w:ascii="Crimson Text" w:hAnsi="Crimson Text"/>
            <w:color w:val="000000" w:themeColor="text1"/>
            <w:sz w:val="26"/>
            <w:szCs w:val="26"/>
          </w:rPr>
          <w:delText xml:space="preserve">así </w:delText>
        </w:r>
        <w:r w:rsidR="00122C90" w:rsidRPr="00925B2C" w:rsidDel="00D34EAF">
          <w:rPr>
            <w:rFonts w:ascii="Crimson Text" w:hAnsi="Crimson Text"/>
            <w:color w:val="000000" w:themeColor="text1"/>
            <w:sz w:val="26"/>
            <w:szCs w:val="26"/>
          </w:rPr>
          <w:delText xml:space="preserve">destrabar </w:delText>
        </w:r>
        <w:r w:rsidR="00876399" w:rsidRPr="00925B2C" w:rsidDel="00D34EAF">
          <w:rPr>
            <w:rFonts w:ascii="Crimson Text" w:hAnsi="Crimson Text"/>
            <w:color w:val="000000" w:themeColor="text1"/>
            <w:sz w:val="26"/>
            <w:szCs w:val="26"/>
          </w:rPr>
          <w:delText>la encrucijada</w:delText>
        </w:r>
        <w:r w:rsidR="00F4381D" w:rsidRPr="00925B2C" w:rsidDel="00D34EAF">
          <w:rPr>
            <w:rFonts w:ascii="Crimson Text" w:hAnsi="Crimson Text"/>
            <w:color w:val="000000" w:themeColor="text1"/>
            <w:sz w:val="26"/>
            <w:szCs w:val="26"/>
          </w:rPr>
          <w:delText xml:space="preserve"> como un verdadero guerrero</w:delText>
        </w:r>
      </w:del>
      <w:ins w:id="303" w:author="Paula Castrilli" w:date="2025-07-16T20:21:00Z">
        <w:r w:rsidR="00D34EAF">
          <w:rPr>
            <w:rFonts w:ascii="Crimson Text" w:hAnsi="Crimson Text"/>
            <w:color w:val="000000" w:themeColor="text1"/>
            <w:sz w:val="26"/>
            <w:szCs w:val="26"/>
          </w:rPr>
          <w:t xml:space="preserve"> o todo habría sido para nada</w:t>
        </w:r>
      </w:ins>
      <w:r w:rsidR="00DA4322" w:rsidRPr="00925B2C">
        <w:rPr>
          <w:rFonts w:ascii="Crimson Text" w:hAnsi="Crimson Text"/>
          <w:color w:val="000000" w:themeColor="text1"/>
          <w:sz w:val="26"/>
          <w:szCs w:val="26"/>
        </w:rPr>
        <w:t xml:space="preserve">. Miró a su </w:t>
      </w:r>
      <w:commentRangeStart w:id="304"/>
      <w:del w:id="305" w:author="Paula Castrilli" w:date="2025-07-16T20:21:00Z">
        <w:r w:rsidR="00DA4322" w:rsidRPr="00925B2C" w:rsidDel="00D34EAF">
          <w:rPr>
            <w:rFonts w:ascii="Crimson Text" w:hAnsi="Crimson Text"/>
            <w:color w:val="000000" w:themeColor="text1"/>
            <w:sz w:val="26"/>
            <w:szCs w:val="26"/>
          </w:rPr>
          <w:delText xml:space="preserve">oponente </w:delText>
        </w:r>
      </w:del>
      <w:commentRangeEnd w:id="304"/>
      <w:r w:rsidR="00D34EAF">
        <w:rPr>
          <w:rStyle w:val="Refdecomentario"/>
        </w:rPr>
        <w:commentReference w:id="304"/>
      </w:r>
      <w:ins w:id="306" w:author="Paula Castrilli" w:date="2025-07-16T20:21:00Z">
        <w:r w:rsidR="00D34EAF">
          <w:rPr>
            <w:rFonts w:ascii="Crimson Text" w:hAnsi="Crimson Text"/>
            <w:color w:val="000000" w:themeColor="text1"/>
            <w:sz w:val="26"/>
            <w:szCs w:val="26"/>
          </w:rPr>
          <w:t>contrincante</w:t>
        </w:r>
        <w:r w:rsidR="00D34EAF" w:rsidRPr="00925B2C">
          <w:rPr>
            <w:rFonts w:ascii="Crimson Text" w:hAnsi="Crimson Text"/>
            <w:color w:val="000000" w:themeColor="text1"/>
            <w:sz w:val="26"/>
            <w:szCs w:val="26"/>
          </w:rPr>
          <w:t xml:space="preserve"> </w:t>
        </w:r>
      </w:ins>
      <w:r w:rsidR="00122C90" w:rsidRPr="00925B2C">
        <w:rPr>
          <w:rFonts w:ascii="Crimson Text" w:hAnsi="Crimson Text"/>
          <w:color w:val="000000" w:themeColor="text1"/>
          <w:sz w:val="26"/>
          <w:szCs w:val="26"/>
        </w:rPr>
        <w:t xml:space="preserve">fijamente </w:t>
      </w:r>
      <w:r w:rsidR="00DA4322" w:rsidRPr="00925B2C">
        <w:rPr>
          <w:rFonts w:ascii="Crimson Text" w:hAnsi="Crimson Text"/>
          <w:color w:val="000000" w:themeColor="text1"/>
          <w:sz w:val="26"/>
          <w:szCs w:val="26"/>
        </w:rPr>
        <w:t xml:space="preserve">a los ojos, y la </w:t>
      </w:r>
      <w:r w:rsidR="00122C90" w:rsidRPr="00925B2C">
        <w:rPr>
          <w:rFonts w:ascii="Crimson Text" w:hAnsi="Crimson Text"/>
          <w:color w:val="000000" w:themeColor="text1"/>
          <w:sz w:val="26"/>
          <w:szCs w:val="26"/>
        </w:rPr>
        <w:t>malicia</w:t>
      </w:r>
      <w:r w:rsidR="00DA4322" w:rsidRPr="00925B2C">
        <w:rPr>
          <w:rFonts w:ascii="Crimson Text" w:hAnsi="Crimson Text"/>
          <w:color w:val="000000" w:themeColor="text1"/>
          <w:sz w:val="26"/>
          <w:szCs w:val="26"/>
        </w:rPr>
        <w:t xml:space="preserve"> que </w:t>
      </w:r>
      <w:r w:rsidR="00122C90" w:rsidRPr="00925B2C">
        <w:rPr>
          <w:rFonts w:ascii="Crimson Text" w:hAnsi="Crimson Text"/>
          <w:color w:val="000000" w:themeColor="text1"/>
          <w:sz w:val="26"/>
          <w:szCs w:val="26"/>
        </w:rPr>
        <w:t>percibió</w:t>
      </w:r>
      <w:r w:rsidR="00DA4322" w:rsidRPr="00925B2C">
        <w:rPr>
          <w:rFonts w:ascii="Crimson Text" w:hAnsi="Crimson Text"/>
          <w:color w:val="000000" w:themeColor="text1"/>
          <w:sz w:val="26"/>
          <w:szCs w:val="26"/>
        </w:rPr>
        <w:t xml:space="preserve"> en su mirada le recordó las razones por las cuales </w:t>
      </w:r>
      <w:r w:rsidR="00122C90" w:rsidRPr="00925B2C">
        <w:rPr>
          <w:rFonts w:ascii="Crimson Text" w:hAnsi="Crimson Text"/>
          <w:color w:val="000000" w:themeColor="text1"/>
          <w:sz w:val="26"/>
          <w:szCs w:val="26"/>
        </w:rPr>
        <w:t>había llegado hasta allí</w:t>
      </w:r>
      <w:r w:rsidR="00DA4322" w:rsidRPr="00925B2C">
        <w:rPr>
          <w:rFonts w:ascii="Crimson Text" w:hAnsi="Crimson Text"/>
          <w:color w:val="000000" w:themeColor="text1"/>
          <w:sz w:val="26"/>
          <w:szCs w:val="26"/>
        </w:rPr>
        <w:t xml:space="preserve">. La opresión del norte, el sufrimiento de su pueblo y las batallas innecesarias que habían despertado la furia de los dioses, fueron algunos de los motivos que desfilaron por su mente en ese segundo, y su orgullo </w:t>
      </w:r>
      <w:r w:rsidR="00914ED7" w:rsidRPr="00925B2C">
        <w:rPr>
          <w:rFonts w:ascii="Crimson Text" w:hAnsi="Crimson Text"/>
          <w:color w:val="000000" w:themeColor="text1"/>
          <w:sz w:val="26"/>
          <w:szCs w:val="26"/>
        </w:rPr>
        <w:t>y valor emergieron desde su interior llenándolo de fuerza y valentía. Con dientes apretados se repitió a sí mismo: «Soy un guerrero, soy un guerrero».</w:t>
      </w:r>
    </w:p>
    <w:p w:rsidR="00A702AD" w:rsidRPr="00925B2C" w:rsidRDefault="00075D54" w:rsidP="00A702AD">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Con la confianza como aliada, Eros se aproximó al soldado del norte tomando la iniciativa. Simuló un ataqué </w:t>
      </w:r>
      <w:r w:rsidR="00A54AD9" w:rsidRPr="00925B2C">
        <w:rPr>
          <w:rFonts w:ascii="Crimson Text" w:hAnsi="Crimson Text"/>
          <w:color w:val="000000" w:themeColor="text1"/>
          <w:sz w:val="26"/>
          <w:szCs w:val="26"/>
        </w:rPr>
        <w:t>vehemente</w:t>
      </w:r>
      <w:r w:rsidRPr="00925B2C">
        <w:rPr>
          <w:rFonts w:ascii="Crimson Text" w:hAnsi="Crimson Text"/>
          <w:color w:val="000000" w:themeColor="text1"/>
          <w:sz w:val="26"/>
          <w:szCs w:val="26"/>
        </w:rPr>
        <w:t xml:space="preserve"> y desordenado, tal como lo había hecho su compañero, pero al alcanzar la línea de contacto, retrocedió un par de pasos. El veterano, sin dudarlo, lanzó una embestida con su espada</w:t>
      </w:r>
      <w:r w:rsidR="00FE4E42" w:rsidRPr="00925B2C">
        <w:rPr>
          <w:rFonts w:ascii="Crimson Text" w:hAnsi="Crimson Text"/>
          <w:color w:val="000000" w:themeColor="text1"/>
          <w:sz w:val="26"/>
          <w:szCs w:val="26"/>
        </w:rPr>
        <w:t xml:space="preserve">, pero la trayectoria de su arma atravesó </w:t>
      </w:r>
      <w:r w:rsidR="00A54AD9" w:rsidRPr="00925B2C">
        <w:rPr>
          <w:rFonts w:ascii="Crimson Text" w:hAnsi="Crimson Text"/>
          <w:color w:val="000000" w:themeColor="text1"/>
          <w:sz w:val="26"/>
          <w:szCs w:val="26"/>
        </w:rPr>
        <w:t>sólo el</w:t>
      </w:r>
      <w:r w:rsidR="00FE4E42" w:rsidRPr="00925B2C">
        <w:rPr>
          <w:rFonts w:ascii="Crimson Text" w:hAnsi="Crimson Text"/>
          <w:color w:val="000000" w:themeColor="text1"/>
          <w:sz w:val="26"/>
          <w:szCs w:val="26"/>
        </w:rPr>
        <w:t xml:space="preserve"> vacío. Mientras la inercia aún retenía el </w:t>
      </w:r>
      <w:r w:rsidR="00A54AD9" w:rsidRPr="00925B2C">
        <w:rPr>
          <w:rFonts w:ascii="Crimson Text" w:hAnsi="Crimson Text"/>
          <w:color w:val="000000" w:themeColor="text1"/>
          <w:sz w:val="26"/>
          <w:szCs w:val="26"/>
        </w:rPr>
        <w:t>cuerpo</w:t>
      </w:r>
      <w:r w:rsidR="00FE4E42" w:rsidRPr="00925B2C">
        <w:rPr>
          <w:rFonts w:ascii="Crimson Text" w:hAnsi="Crimson Text"/>
          <w:color w:val="000000" w:themeColor="text1"/>
          <w:sz w:val="26"/>
          <w:szCs w:val="26"/>
        </w:rPr>
        <w:t xml:space="preserve"> d</w:t>
      </w:r>
      <w:r w:rsidR="00A54AD9" w:rsidRPr="00925B2C">
        <w:rPr>
          <w:rFonts w:ascii="Crimson Text" w:hAnsi="Crimson Text"/>
          <w:color w:val="000000" w:themeColor="text1"/>
          <w:sz w:val="26"/>
          <w:szCs w:val="26"/>
        </w:rPr>
        <w:t>el grandulón, el joven aprovechó</w:t>
      </w:r>
      <w:r w:rsidR="00FE4E42" w:rsidRPr="00925B2C">
        <w:rPr>
          <w:rFonts w:ascii="Crimson Text" w:hAnsi="Crimson Text"/>
          <w:color w:val="000000" w:themeColor="text1"/>
          <w:sz w:val="26"/>
          <w:szCs w:val="26"/>
        </w:rPr>
        <w:t xml:space="preserve"> para aplicar un ataque</w:t>
      </w:r>
      <w:del w:id="307" w:author="Paula Castrilli" w:date="2025-07-16T20:43:00Z">
        <w:r w:rsidR="00F4381D" w:rsidRPr="00925B2C" w:rsidDel="009C4679">
          <w:rPr>
            <w:rFonts w:ascii="Crimson Text" w:hAnsi="Crimson Text"/>
            <w:color w:val="000000" w:themeColor="text1"/>
            <w:sz w:val="26"/>
            <w:szCs w:val="26"/>
          </w:rPr>
          <w:delText>,</w:delText>
        </w:r>
      </w:del>
      <w:r w:rsidR="00FE4E42" w:rsidRPr="00925B2C">
        <w:rPr>
          <w:rFonts w:ascii="Crimson Text" w:hAnsi="Crimson Text"/>
          <w:color w:val="000000" w:themeColor="text1"/>
          <w:sz w:val="26"/>
          <w:szCs w:val="26"/>
        </w:rPr>
        <w:t xml:space="preserve"> simple y directo</w:t>
      </w:r>
      <w:del w:id="308" w:author="Paula Castrilli" w:date="2025-07-16T20:43:00Z">
        <w:r w:rsidR="00F4381D" w:rsidRPr="00925B2C" w:rsidDel="009C4679">
          <w:rPr>
            <w:rFonts w:ascii="Crimson Text" w:hAnsi="Crimson Text"/>
            <w:color w:val="000000" w:themeColor="text1"/>
            <w:sz w:val="26"/>
            <w:szCs w:val="26"/>
          </w:rPr>
          <w:delText>,</w:delText>
        </w:r>
      </w:del>
      <w:r w:rsidR="00FE4E42" w:rsidRPr="00925B2C">
        <w:rPr>
          <w:rFonts w:ascii="Crimson Text" w:hAnsi="Crimson Text"/>
          <w:color w:val="000000" w:themeColor="text1"/>
          <w:sz w:val="26"/>
          <w:szCs w:val="26"/>
        </w:rPr>
        <w:t xml:space="preserve"> en línea recta hacía el hombro de su oponente. El metal se enterró varios centímetros en la carne</w:t>
      </w:r>
      <w:del w:id="309" w:author="Paula Castrilli" w:date="2025-07-16T20:43:00Z">
        <w:r w:rsidR="00FE4E42" w:rsidRPr="00925B2C" w:rsidDel="009C4679">
          <w:rPr>
            <w:rFonts w:ascii="Crimson Text" w:hAnsi="Crimson Text"/>
            <w:color w:val="000000" w:themeColor="text1"/>
            <w:sz w:val="26"/>
            <w:szCs w:val="26"/>
          </w:rPr>
          <w:delText>,</w:delText>
        </w:r>
      </w:del>
      <w:r w:rsidR="00FE4E42" w:rsidRPr="00925B2C">
        <w:rPr>
          <w:rFonts w:ascii="Crimson Text" w:hAnsi="Crimson Text"/>
          <w:color w:val="000000" w:themeColor="text1"/>
          <w:sz w:val="26"/>
          <w:szCs w:val="26"/>
        </w:rPr>
        <w:t xml:space="preserve"> y provocó que el guerrero soltara su arma, la cual cayó hacía el interior de la fortaleza.</w:t>
      </w:r>
    </w:p>
    <w:p w:rsidR="00FE4E42" w:rsidRPr="00925B2C" w:rsidRDefault="00FE4E42" w:rsidP="00A702AD">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Eros se </w:t>
      </w:r>
      <w:r w:rsidR="00E03ADE" w:rsidRPr="00925B2C">
        <w:rPr>
          <w:rFonts w:ascii="Crimson Text" w:hAnsi="Crimson Text"/>
          <w:color w:val="000000" w:themeColor="text1"/>
          <w:sz w:val="26"/>
          <w:szCs w:val="26"/>
        </w:rPr>
        <w:t>impresionó</w:t>
      </w:r>
      <w:r w:rsidRPr="00925B2C">
        <w:rPr>
          <w:rFonts w:ascii="Crimson Text" w:hAnsi="Crimson Text"/>
          <w:color w:val="000000" w:themeColor="text1"/>
          <w:sz w:val="26"/>
          <w:szCs w:val="26"/>
        </w:rPr>
        <w:t xml:space="preserve"> ante la facilidad con la que había vencido a su enemigo, y su confianza se </w:t>
      </w:r>
      <w:del w:id="310" w:author="Paula Castrilli" w:date="2025-07-16T20:43:00Z">
        <w:r w:rsidRPr="00925B2C" w:rsidDel="009C4679">
          <w:rPr>
            <w:rFonts w:ascii="Crimson Text" w:hAnsi="Crimson Text"/>
            <w:color w:val="000000" w:themeColor="text1"/>
            <w:sz w:val="26"/>
            <w:szCs w:val="26"/>
          </w:rPr>
          <w:delText>acrec</w:delText>
        </w:r>
        <w:r w:rsidR="00E03ADE" w:rsidRPr="00925B2C" w:rsidDel="009C4679">
          <w:rPr>
            <w:rFonts w:ascii="Crimson Text" w:hAnsi="Crimson Text"/>
            <w:color w:val="000000" w:themeColor="text1"/>
            <w:sz w:val="26"/>
            <w:szCs w:val="26"/>
          </w:rPr>
          <w:delText>entaba</w:delText>
        </w:r>
      </w:del>
      <w:ins w:id="311" w:author="Paula Castrilli" w:date="2025-07-16T20:43:00Z">
        <w:r w:rsidR="009C4679">
          <w:rPr>
            <w:rFonts w:ascii="Crimson Text" w:hAnsi="Crimson Text"/>
            <w:color w:val="000000" w:themeColor="text1"/>
            <w:sz w:val="26"/>
            <w:szCs w:val="26"/>
          </w:rPr>
          <w:t>acrecent</w:t>
        </w:r>
      </w:ins>
      <w:ins w:id="312" w:author="Paula Castrilli" w:date="2025-07-16T20:44:00Z">
        <w:r w:rsidR="009C4679">
          <w:rPr>
            <w:rFonts w:ascii="Crimson Text" w:hAnsi="Crimson Text"/>
            <w:color w:val="000000" w:themeColor="text1"/>
            <w:sz w:val="26"/>
            <w:szCs w:val="26"/>
          </w:rPr>
          <w:t>ó</w:t>
        </w:r>
      </w:ins>
      <w:r w:rsidR="00E03ADE" w:rsidRPr="00925B2C">
        <w:rPr>
          <w:rFonts w:ascii="Crimson Text" w:hAnsi="Crimson Text"/>
          <w:color w:val="000000" w:themeColor="text1"/>
          <w:sz w:val="26"/>
          <w:szCs w:val="26"/>
        </w:rPr>
        <w:t>. El veterano se arrodilló</w:t>
      </w:r>
      <w:r w:rsidRPr="00925B2C">
        <w:rPr>
          <w:rFonts w:ascii="Crimson Text" w:hAnsi="Crimson Text"/>
          <w:color w:val="000000" w:themeColor="text1"/>
          <w:sz w:val="26"/>
          <w:szCs w:val="26"/>
        </w:rPr>
        <w:t xml:space="preserve"> y le suplicó clemencia</w:t>
      </w:r>
      <w:del w:id="313" w:author="Paula Castrilli" w:date="2025-07-16T20:46:00Z">
        <w:r w:rsidRPr="00925B2C" w:rsidDel="009C4679">
          <w:rPr>
            <w:rFonts w:ascii="Crimson Text" w:hAnsi="Crimson Text"/>
            <w:color w:val="000000" w:themeColor="text1"/>
            <w:sz w:val="26"/>
            <w:szCs w:val="26"/>
          </w:rPr>
          <w:delText>, la</w:delText>
        </w:r>
      </w:del>
      <w:ins w:id="314" w:author="Paula Castrilli" w:date="2025-07-16T20:46:00Z">
        <w:r w:rsidR="009C4679">
          <w:rPr>
            <w:rFonts w:ascii="Crimson Text" w:hAnsi="Crimson Text"/>
            <w:color w:val="000000" w:themeColor="text1"/>
            <w:sz w:val="26"/>
            <w:szCs w:val="26"/>
          </w:rPr>
          <w:t>. La</w:t>
        </w:r>
      </w:ins>
      <w:r w:rsidRPr="00925B2C">
        <w:rPr>
          <w:rFonts w:ascii="Crimson Text" w:hAnsi="Crimson Text"/>
          <w:color w:val="000000" w:themeColor="text1"/>
          <w:sz w:val="26"/>
          <w:szCs w:val="26"/>
        </w:rPr>
        <w:t xml:space="preserve"> situación era </w:t>
      </w:r>
      <w:del w:id="315" w:author="Paula Castrilli" w:date="2025-07-16T20:46:00Z">
        <w:r w:rsidR="003B078F" w:rsidRPr="00925B2C" w:rsidDel="009C4679">
          <w:rPr>
            <w:rFonts w:ascii="Crimson Text" w:hAnsi="Crimson Text"/>
            <w:color w:val="000000" w:themeColor="text1"/>
            <w:sz w:val="26"/>
            <w:szCs w:val="26"/>
          </w:rPr>
          <w:delText>novedosa</w:delText>
        </w:r>
      </w:del>
      <w:ins w:id="316" w:author="Paula Castrilli" w:date="2025-07-16T20:46:00Z">
        <w:r w:rsidR="009C4679">
          <w:rPr>
            <w:rFonts w:ascii="Crimson Text" w:hAnsi="Crimson Text"/>
            <w:color w:val="000000" w:themeColor="text1"/>
            <w:sz w:val="26"/>
            <w:szCs w:val="26"/>
          </w:rPr>
          <w:t>inesperada</w:t>
        </w:r>
      </w:ins>
      <w:r w:rsidR="00E03ADE" w:rsidRPr="00925B2C">
        <w:rPr>
          <w:rFonts w:ascii="Crimson Text" w:hAnsi="Crimson Text"/>
          <w:color w:val="000000" w:themeColor="text1"/>
          <w:sz w:val="26"/>
          <w:szCs w:val="26"/>
        </w:rPr>
        <w:t>, ya no se trataba de una práctica</w:t>
      </w:r>
      <w:del w:id="317" w:author="Paula Castrilli" w:date="2025-07-16T20:46:00Z">
        <w:r w:rsidRPr="00925B2C" w:rsidDel="009C4679">
          <w:rPr>
            <w:rFonts w:ascii="Crimson Text" w:hAnsi="Crimson Text"/>
            <w:color w:val="000000" w:themeColor="text1"/>
            <w:sz w:val="26"/>
            <w:szCs w:val="26"/>
          </w:rPr>
          <w:delText>,</w:delText>
        </w:r>
      </w:del>
      <w:r w:rsidRPr="00925B2C">
        <w:rPr>
          <w:rFonts w:ascii="Crimson Text" w:hAnsi="Crimson Text"/>
          <w:color w:val="000000" w:themeColor="text1"/>
          <w:sz w:val="26"/>
          <w:szCs w:val="26"/>
        </w:rPr>
        <w:t xml:space="preserve"> y aquel </w:t>
      </w:r>
      <w:r w:rsidR="00E03ADE" w:rsidRPr="00925B2C">
        <w:rPr>
          <w:rFonts w:ascii="Crimson Text" w:hAnsi="Crimson Text"/>
          <w:color w:val="000000" w:themeColor="text1"/>
          <w:sz w:val="26"/>
          <w:szCs w:val="26"/>
        </w:rPr>
        <w:t>sujeto</w:t>
      </w:r>
      <w:r w:rsidRPr="00925B2C">
        <w:rPr>
          <w:rFonts w:ascii="Crimson Text" w:hAnsi="Crimson Text"/>
          <w:color w:val="000000" w:themeColor="text1"/>
          <w:sz w:val="26"/>
          <w:szCs w:val="26"/>
        </w:rPr>
        <w:t xml:space="preserve"> lo hubiera despedazado de haber tenido la posibilidad. Eros vacilo un momento, jamás le había quitado la vida a </w:t>
      </w:r>
      <w:del w:id="318" w:author="Paula Castrilli" w:date="2025-07-16T20:46:00Z">
        <w:r w:rsidRPr="00925B2C" w:rsidDel="009C4679">
          <w:rPr>
            <w:rFonts w:ascii="Crimson Text" w:hAnsi="Crimson Text"/>
            <w:color w:val="000000" w:themeColor="text1"/>
            <w:sz w:val="26"/>
            <w:szCs w:val="26"/>
          </w:rPr>
          <w:delText>una persona</w:delText>
        </w:r>
      </w:del>
      <w:ins w:id="319" w:author="Paula Castrilli" w:date="2025-07-16T20:46:00Z">
        <w:r w:rsidR="009C4679">
          <w:rPr>
            <w:rFonts w:ascii="Crimson Text" w:hAnsi="Crimson Text"/>
            <w:color w:val="000000" w:themeColor="text1"/>
            <w:sz w:val="26"/>
            <w:szCs w:val="26"/>
          </w:rPr>
          <w:t>nadie</w:t>
        </w:r>
      </w:ins>
      <w:r w:rsidRPr="00925B2C">
        <w:rPr>
          <w:rFonts w:ascii="Crimson Text" w:hAnsi="Crimson Text"/>
          <w:color w:val="000000" w:themeColor="text1"/>
          <w:sz w:val="26"/>
          <w:szCs w:val="26"/>
        </w:rPr>
        <w:t xml:space="preserve">, </w:t>
      </w:r>
      <w:r w:rsidR="00E03ADE" w:rsidRPr="00925B2C">
        <w:rPr>
          <w:rFonts w:ascii="Crimson Text" w:hAnsi="Crimson Text"/>
          <w:color w:val="000000" w:themeColor="text1"/>
          <w:sz w:val="26"/>
          <w:szCs w:val="26"/>
        </w:rPr>
        <w:t xml:space="preserve">aunque </w:t>
      </w:r>
      <w:r w:rsidRPr="00925B2C">
        <w:rPr>
          <w:rFonts w:ascii="Crimson Text" w:hAnsi="Crimson Text"/>
          <w:color w:val="000000" w:themeColor="text1"/>
          <w:sz w:val="26"/>
          <w:szCs w:val="26"/>
        </w:rPr>
        <w:t>sab</w:t>
      </w:r>
      <w:r w:rsidR="00E03ADE" w:rsidRPr="00925B2C">
        <w:rPr>
          <w:rFonts w:ascii="Crimson Text" w:hAnsi="Crimson Text"/>
          <w:color w:val="000000" w:themeColor="text1"/>
          <w:sz w:val="26"/>
          <w:szCs w:val="26"/>
        </w:rPr>
        <w:t>ía que era parte de la batalla.</w:t>
      </w:r>
      <w:r w:rsidR="00E76639" w:rsidRPr="00925B2C">
        <w:rPr>
          <w:rFonts w:ascii="Crimson Text" w:hAnsi="Crimson Text"/>
          <w:color w:val="000000" w:themeColor="text1"/>
          <w:sz w:val="26"/>
          <w:szCs w:val="26"/>
        </w:rPr>
        <w:t xml:space="preserve"> </w:t>
      </w:r>
      <w:r w:rsidR="00E03ADE" w:rsidRPr="00925B2C">
        <w:rPr>
          <w:rFonts w:ascii="Crimson Text" w:hAnsi="Crimson Text"/>
          <w:color w:val="000000" w:themeColor="text1"/>
          <w:sz w:val="26"/>
          <w:szCs w:val="26"/>
        </w:rPr>
        <w:t>L</w:t>
      </w:r>
      <w:r w:rsidR="00E76639" w:rsidRPr="00925B2C">
        <w:rPr>
          <w:rFonts w:ascii="Crimson Text" w:hAnsi="Crimson Text"/>
          <w:color w:val="000000" w:themeColor="text1"/>
          <w:sz w:val="26"/>
          <w:szCs w:val="26"/>
        </w:rPr>
        <w:t>a sensación que sentía era tan iné</w:t>
      </w:r>
      <w:r w:rsidR="00A0028E" w:rsidRPr="00925B2C">
        <w:rPr>
          <w:rFonts w:ascii="Crimson Text" w:hAnsi="Crimson Text"/>
          <w:color w:val="000000" w:themeColor="text1"/>
          <w:sz w:val="26"/>
          <w:szCs w:val="26"/>
        </w:rPr>
        <w:t xml:space="preserve">dita como </w:t>
      </w:r>
      <w:r w:rsidR="00D145EB" w:rsidRPr="00925B2C">
        <w:rPr>
          <w:rFonts w:ascii="Crimson Text" w:hAnsi="Crimson Text"/>
          <w:color w:val="000000" w:themeColor="text1"/>
          <w:sz w:val="26"/>
          <w:szCs w:val="26"/>
        </w:rPr>
        <w:t>contradictoria</w:t>
      </w:r>
      <w:r w:rsidR="00E76639" w:rsidRPr="00925B2C">
        <w:rPr>
          <w:rFonts w:ascii="Crimson Text" w:hAnsi="Crimson Text"/>
          <w:color w:val="000000" w:themeColor="text1"/>
          <w:sz w:val="26"/>
          <w:szCs w:val="26"/>
        </w:rPr>
        <w:t>.</w:t>
      </w:r>
    </w:p>
    <w:p w:rsidR="00E76639" w:rsidRPr="00925B2C" w:rsidRDefault="00E76639" w:rsidP="00A702AD">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Por detrás, </w:t>
      </w:r>
      <w:proofErr w:type="spellStart"/>
      <w:r w:rsidRPr="00925B2C">
        <w:rPr>
          <w:rFonts w:ascii="Crimson Text" w:hAnsi="Crimson Text"/>
          <w:color w:val="000000" w:themeColor="text1"/>
          <w:sz w:val="26"/>
          <w:szCs w:val="26"/>
        </w:rPr>
        <w:t>Rolf</w:t>
      </w:r>
      <w:proofErr w:type="spellEnd"/>
      <w:r w:rsidRPr="00925B2C">
        <w:rPr>
          <w:rFonts w:ascii="Crimson Text" w:hAnsi="Crimson Text"/>
          <w:color w:val="000000" w:themeColor="text1"/>
          <w:sz w:val="26"/>
          <w:szCs w:val="26"/>
        </w:rPr>
        <w:t xml:space="preserve"> le gritaba para que lo acabara de una vez</w:t>
      </w:r>
      <w:del w:id="320" w:author="Paula Castrilli" w:date="2025-07-16T20:50:00Z">
        <w:r w:rsidRPr="00925B2C" w:rsidDel="00824BF0">
          <w:rPr>
            <w:rFonts w:ascii="Crimson Text" w:hAnsi="Crimson Text"/>
            <w:color w:val="000000" w:themeColor="text1"/>
            <w:sz w:val="26"/>
            <w:szCs w:val="26"/>
          </w:rPr>
          <w:delText>,</w:delText>
        </w:r>
      </w:del>
      <w:r w:rsidRPr="00925B2C">
        <w:rPr>
          <w:rFonts w:ascii="Crimson Text" w:hAnsi="Crimson Text"/>
          <w:color w:val="000000" w:themeColor="text1"/>
          <w:sz w:val="26"/>
          <w:szCs w:val="26"/>
        </w:rPr>
        <w:t xml:space="preserve"> y volviera para auxiliarlo. Eros no pudo asesinar al </w:t>
      </w:r>
      <w:r w:rsidR="00E03ADE" w:rsidRPr="00925B2C">
        <w:rPr>
          <w:rFonts w:ascii="Crimson Text" w:hAnsi="Crimson Text"/>
          <w:color w:val="000000" w:themeColor="text1"/>
          <w:sz w:val="26"/>
          <w:szCs w:val="26"/>
        </w:rPr>
        <w:t>guerrero</w:t>
      </w:r>
      <w:r w:rsidRPr="00925B2C">
        <w:rPr>
          <w:rFonts w:ascii="Crimson Text" w:hAnsi="Crimson Text"/>
          <w:color w:val="000000" w:themeColor="text1"/>
          <w:sz w:val="26"/>
          <w:szCs w:val="26"/>
        </w:rPr>
        <w:t xml:space="preserve"> a sangre fría</w:t>
      </w:r>
      <w:del w:id="321" w:author="Paula Castrilli" w:date="2025-07-16T20:50:00Z">
        <w:r w:rsidRPr="00925B2C" w:rsidDel="00824BF0">
          <w:rPr>
            <w:rFonts w:ascii="Crimson Text" w:hAnsi="Crimson Text"/>
            <w:color w:val="000000" w:themeColor="text1"/>
            <w:sz w:val="26"/>
            <w:szCs w:val="26"/>
          </w:rPr>
          <w:delText>,</w:delText>
        </w:r>
      </w:del>
      <w:r w:rsidRPr="00925B2C">
        <w:rPr>
          <w:rFonts w:ascii="Crimson Text" w:hAnsi="Crimson Text"/>
          <w:color w:val="000000" w:themeColor="text1"/>
          <w:sz w:val="26"/>
          <w:szCs w:val="26"/>
        </w:rPr>
        <w:t xml:space="preserve"> y decidió retroceder hacia la posición de su compañero. Le tendió la mano para que se aferrara a él</w:t>
      </w:r>
      <w:del w:id="322" w:author="Paula Castrilli" w:date="2025-07-16T20:50:00Z">
        <w:r w:rsidRPr="00925B2C" w:rsidDel="00824BF0">
          <w:rPr>
            <w:rFonts w:ascii="Crimson Text" w:hAnsi="Crimson Text"/>
            <w:color w:val="000000" w:themeColor="text1"/>
            <w:sz w:val="26"/>
            <w:szCs w:val="26"/>
          </w:rPr>
          <w:delText>,</w:delText>
        </w:r>
      </w:del>
      <w:r w:rsidRPr="00925B2C">
        <w:rPr>
          <w:rFonts w:ascii="Crimson Text" w:hAnsi="Crimson Text"/>
          <w:color w:val="000000" w:themeColor="text1"/>
          <w:sz w:val="26"/>
          <w:szCs w:val="26"/>
        </w:rPr>
        <w:t xml:space="preserve"> y, </w:t>
      </w:r>
      <w:r w:rsidRPr="00925B2C">
        <w:rPr>
          <w:rFonts w:ascii="Crimson Text" w:hAnsi="Crimson Text"/>
          <w:color w:val="000000" w:themeColor="text1"/>
          <w:sz w:val="26"/>
          <w:szCs w:val="26"/>
        </w:rPr>
        <w:lastRenderedPageBreak/>
        <w:t xml:space="preserve">antes de que pudiera sostenerlo, el joven guardia lo alertó desesperadamente para que se volteara. De inmediato, Eros giró y se </w:t>
      </w:r>
      <w:r w:rsidR="002E11BD" w:rsidRPr="00925B2C">
        <w:rPr>
          <w:rFonts w:ascii="Crimson Text" w:hAnsi="Crimson Text"/>
          <w:color w:val="000000" w:themeColor="text1"/>
          <w:sz w:val="26"/>
          <w:szCs w:val="26"/>
        </w:rPr>
        <w:t>topó</w:t>
      </w:r>
      <w:r w:rsidRPr="00925B2C">
        <w:rPr>
          <w:rFonts w:ascii="Crimson Text" w:hAnsi="Crimson Text"/>
          <w:color w:val="000000" w:themeColor="text1"/>
          <w:sz w:val="26"/>
          <w:szCs w:val="26"/>
        </w:rPr>
        <w:t xml:space="preserve"> con el soldado del norte</w:t>
      </w:r>
      <w:del w:id="323" w:author="Paula Castrilli" w:date="2025-07-16T20:50:00Z">
        <w:r w:rsidR="002E11BD" w:rsidRPr="00925B2C" w:rsidDel="00824BF0">
          <w:rPr>
            <w:rFonts w:ascii="Crimson Text" w:hAnsi="Crimson Text"/>
            <w:color w:val="000000" w:themeColor="text1"/>
            <w:sz w:val="26"/>
            <w:szCs w:val="26"/>
          </w:rPr>
          <w:delText>,</w:delText>
        </w:r>
      </w:del>
      <w:r w:rsidR="002E11BD" w:rsidRPr="00925B2C">
        <w:rPr>
          <w:rFonts w:ascii="Crimson Text" w:hAnsi="Crimson Text"/>
          <w:color w:val="000000" w:themeColor="text1"/>
          <w:sz w:val="26"/>
          <w:szCs w:val="26"/>
        </w:rPr>
        <w:t xml:space="preserve"> sosteniendo una daga </w:t>
      </w:r>
      <w:r w:rsidRPr="00925B2C">
        <w:rPr>
          <w:rFonts w:ascii="Crimson Text" w:hAnsi="Crimson Text"/>
          <w:color w:val="000000" w:themeColor="text1"/>
          <w:sz w:val="26"/>
          <w:szCs w:val="26"/>
        </w:rPr>
        <w:t>en su mano</w:t>
      </w:r>
      <w:r w:rsidR="002E11BD"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 a punto de </w:t>
      </w:r>
      <w:r w:rsidR="002E11BD" w:rsidRPr="00925B2C">
        <w:rPr>
          <w:rFonts w:ascii="Crimson Text" w:hAnsi="Crimson Text"/>
          <w:color w:val="000000" w:themeColor="text1"/>
          <w:sz w:val="26"/>
          <w:szCs w:val="26"/>
        </w:rPr>
        <w:t>apuñalarlo</w:t>
      </w:r>
      <w:r w:rsidRPr="00925B2C">
        <w:rPr>
          <w:rFonts w:ascii="Crimson Text" w:hAnsi="Crimson Text"/>
          <w:color w:val="000000" w:themeColor="text1"/>
          <w:sz w:val="26"/>
          <w:szCs w:val="26"/>
        </w:rPr>
        <w:t xml:space="preserve">. Consiguió bloquear el brazo con una patada, pero </w:t>
      </w:r>
      <w:r w:rsidR="00472FF1" w:rsidRPr="00925B2C">
        <w:rPr>
          <w:rFonts w:ascii="Crimson Text" w:hAnsi="Crimson Text"/>
          <w:color w:val="000000" w:themeColor="text1"/>
          <w:sz w:val="26"/>
          <w:szCs w:val="26"/>
        </w:rPr>
        <w:t>el cuchillo le rozó la pierna abriéndole una herida. El dolor le recordó lo ingenuo que hab</w:t>
      </w:r>
      <w:r w:rsidR="002E11BD" w:rsidRPr="00925B2C">
        <w:rPr>
          <w:rFonts w:ascii="Crimson Text" w:hAnsi="Crimson Text"/>
          <w:color w:val="000000" w:themeColor="text1"/>
          <w:sz w:val="26"/>
          <w:szCs w:val="26"/>
        </w:rPr>
        <w:t>ía sido al perdonarle la vida</w:t>
      </w:r>
      <w:r w:rsidR="00472FF1" w:rsidRPr="00925B2C">
        <w:rPr>
          <w:rFonts w:ascii="Crimson Text" w:hAnsi="Crimson Text"/>
          <w:color w:val="000000" w:themeColor="text1"/>
          <w:sz w:val="26"/>
          <w:szCs w:val="26"/>
        </w:rPr>
        <w:t>. Se incorporó con rabia</w:t>
      </w:r>
      <w:del w:id="324" w:author="Paula Castrilli" w:date="2025-07-16T20:51:00Z">
        <w:r w:rsidR="00472FF1" w:rsidRPr="00925B2C" w:rsidDel="00824BF0">
          <w:rPr>
            <w:rFonts w:ascii="Crimson Text" w:hAnsi="Crimson Text"/>
            <w:color w:val="000000" w:themeColor="text1"/>
            <w:sz w:val="26"/>
            <w:szCs w:val="26"/>
          </w:rPr>
          <w:delText>,</w:delText>
        </w:r>
      </w:del>
      <w:r w:rsidR="00472FF1" w:rsidRPr="00925B2C">
        <w:rPr>
          <w:rFonts w:ascii="Crimson Text" w:hAnsi="Crimson Text"/>
          <w:color w:val="000000" w:themeColor="text1"/>
          <w:sz w:val="26"/>
          <w:szCs w:val="26"/>
        </w:rPr>
        <w:t xml:space="preserve"> y</w:t>
      </w:r>
      <w:ins w:id="325" w:author="Paula Castrilli" w:date="2025-07-16T20:51:00Z">
        <w:r w:rsidR="00824BF0">
          <w:rPr>
            <w:rFonts w:ascii="Crimson Text" w:hAnsi="Crimson Text"/>
            <w:color w:val="000000" w:themeColor="text1"/>
            <w:sz w:val="26"/>
            <w:szCs w:val="26"/>
          </w:rPr>
          <w:t>,</w:t>
        </w:r>
      </w:ins>
      <w:r w:rsidR="00472FF1" w:rsidRPr="00925B2C">
        <w:rPr>
          <w:rFonts w:ascii="Crimson Text" w:hAnsi="Crimson Text"/>
          <w:color w:val="000000" w:themeColor="text1"/>
          <w:sz w:val="26"/>
          <w:szCs w:val="26"/>
        </w:rPr>
        <w:t xml:space="preserve"> al encontrarse cuerpo a cuerpo, le atravesó el abdomen</w:t>
      </w:r>
      <w:r w:rsidR="002E11BD" w:rsidRPr="00925B2C">
        <w:rPr>
          <w:rFonts w:ascii="Crimson Text" w:hAnsi="Crimson Text"/>
          <w:color w:val="000000" w:themeColor="text1"/>
          <w:sz w:val="26"/>
          <w:szCs w:val="26"/>
        </w:rPr>
        <w:t xml:space="preserve"> </w:t>
      </w:r>
      <w:r w:rsidR="00472FF1" w:rsidRPr="00925B2C">
        <w:rPr>
          <w:rFonts w:ascii="Crimson Text" w:hAnsi="Crimson Text"/>
          <w:color w:val="000000" w:themeColor="text1"/>
          <w:sz w:val="26"/>
          <w:szCs w:val="26"/>
        </w:rPr>
        <w:t xml:space="preserve">con la espada. El </w:t>
      </w:r>
      <w:r w:rsidR="002E11BD" w:rsidRPr="00925B2C">
        <w:rPr>
          <w:rFonts w:ascii="Crimson Text" w:hAnsi="Crimson Text"/>
          <w:color w:val="000000" w:themeColor="text1"/>
          <w:sz w:val="26"/>
          <w:szCs w:val="26"/>
        </w:rPr>
        <w:t xml:space="preserve">grotesco </w:t>
      </w:r>
      <w:del w:id="326" w:author="Paula Castrilli" w:date="2025-07-16T20:51:00Z">
        <w:r w:rsidR="002E11BD" w:rsidRPr="00925B2C" w:rsidDel="00824BF0">
          <w:rPr>
            <w:rFonts w:ascii="Crimson Text" w:hAnsi="Crimson Text"/>
            <w:color w:val="000000" w:themeColor="text1"/>
            <w:sz w:val="26"/>
            <w:szCs w:val="26"/>
          </w:rPr>
          <w:delText xml:space="preserve">individuo </w:delText>
        </w:r>
        <w:r w:rsidR="00472FF1" w:rsidRPr="00925B2C" w:rsidDel="00824BF0">
          <w:rPr>
            <w:rFonts w:ascii="Crimson Text" w:hAnsi="Crimson Text"/>
            <w:color w:val="000000" w:themeColor="text1"/>
            <w:sz w:val="26"/>
            <w:szCs w:val="26"/>
          </w:rPr>
          <w:delText>bajo sus defensas</w:delText>
        </w:r>
      </w:del>
      <w:ins w:id="327" w:author="Paula Castrilli" w:date="2025-07-16T20:51:00Z">
        <w:r w:rsidR="00824BF0">
          <w:rPr>
            <w:rFonts w:ascii="Crimson Text" w:hAnsi="Crimson Text"/>
            <w:color w:val="000000" w:themeColor="text1"/>
            <w:sz w:val="26"/>
            <w:szCs w:val="26"/>
          </w:rPr>
          <w:t xml:space="preserve">se dobló sobre </w:t>
        </w:r>
        <w:proofErr w:type="spellStart"/>
        <w:r w:rsidR="00824BF0">
          <w:rPr>
            <w:rFonts w:ascii="Crimson Text" w:hAnsi="Crimson Text"/>
            <w:color w:val="000000" w:themeColor="text1"/>
            <w:sz w:val="26"/>
            <w:szCs w:val="26"/>
          </w:rPr>
          <w:t>si</w:t>
        </w:r>
        <w:proofErr w:type="spellEnd"/>
        <w:r w:rsidR="00824BF0">
          <w:rPr>
            <w:rFonts w:ascii="Crimson Text" w:hAnsi="Crimson Text"/>
            <w:color w:val="000000" w:themeColor="text1"/>
            <w:sz w:val="26"/>
            <w:szCs w:val="26"/>
          </w:rPr>
          <w:t xml:space="preserve"> mismo</w:t>
        </w:r>
      </w:ins>
      <w:r w:rsidR="00472FF1" w:rsidRPr="00925B2C">
        <w:rPr>
          <w:rFonts w:ascii="Crimson Text" w:hAnsi="Crimson Text"/>
          <w:color w:val="000000" w:themeColor="text1"/>
          <w:sz w:val="26"/>
          <w:szCs w:val="26"/>
        </w:rPr>
        <w:t xml:space="preserve">, y comenzó a </w:t>
      </w:r>
      <w:r w:rsidR="002E11BD" w:rsidRPr="00925B2C">
        <w:rPr>
          <w:rFonts w:ascii="Crimson Text" w:hAnsi="Crimson Text"/>
          <w:color w:val="000000" w:themeColor="text1"/>
          <w:sz w:val="26"/>
          <w:szCs w:val="26"/>
        </w:rPr>
        <w:t>brotarle</w:t>
      </w:r>
      <w:r w:rsidR="00472FF1" w:rsidRPr="00925B2C">
        <w:rPr>
          <w:rFonts w:ascii="Crimson Text" w:hAnsi="Crimson Text"/>
          <w:color w:val="000000" w:themeColor="text1"/>
          <w:sz w:val="26"/>
          <w:szCs w:val="26"/>
        </w:rPr>
        <w:t xml:space="preserve"> sangre </w:t>
      </w:r>
      <w:r w:rsidR="002E11BD" w:rsidRPr="00925B2C">
        <w:rPr>
          <w:rFonts w:ascii="Crimson Text" w:hAnsi="Crimson Text"/>
          <w:color w:val="000000" w:themeColor="text1"/>
          <w:sz w:val="26"/>
          <w:szCs w:val="26"/>
        </w:rPr>
        <w:t>por</w:t>
      </w:r>
      <w:r w:rsidR="00472FF1" w:rsidRPr="00925B2C">
        <w:rPr>
          <w:rFonts w:ascii="Crimson Text" w:hAnsi="Crimson Text"/>
          <w:color w:val="000000" w:themeColor="text1"/>
          <w:sz w:val="26"/>
          <w:szCs w:val="26"/>
        </w:rPr>
        <w:t xml:space="preserve"> la boca. En su</w:t>
      </w:r>
      <w:r w:rsidR="002E11BD" w:rsidRPr="00925B2C">
        <w:rPr>
          <w:rFonts w:ascii="Crimson Text" w:hAnsi="Crimson Text"/>
          <w:color w:val="000000" w:themeColor="text1"/>
          <w:sz w:val="26"/>
          <w:szCs w:val="26"/>
        </w:rPr>
        <w:t xml:space="preserve"> último aliento,</w:t>
      </w:r>
      <w:r w:rsidR="00472FF1" w:rsidRPr="00925B2C">
        <w:rPr>
          <w:rFonts w:ascii="Crimson Text" w:hAnsi="Crimson Text"/>
          <w:color w:val="000000" w:themeColor="text1"/>
          <w:sz w:val="26"/>
          <w:szCs w:val="26"/>
        </w:rPr>
        <w:t xml:space="preserve"> tan sólo atinó a mirarlo a los ojos hasta derrumbarse, cayendo </w:t>
      </w:r>
      <w:r w:rsidR="002E11BD" w:rsidRPr="00925B2C">
        <w:rPr>
          <w:rFonts w:ascii="Crimson Text" w:hAnsi="Crimson Text"/>
          <w:color w:val="000000" w:themeColor="text1"/>
          <w:sz w:val="26"/>
          <w:szCs w:val="26"/>
        </w:rPr>
        <w:t>al</w:t>
      </w:r>
      <w:r w:rsidR="00472FF1" w:rsidRPr="00925B2C">
        <w:rPr>
          <w:rFonts w:ascii="Crimson Text" w:hAnsi="Crimson Text"/>
          <w:color w:val="000000" w:themeColor="text1"/>
          <w:sz w:val="26"/>
          <w:szCs w:val="26"/>
        </w:rPr>
        <w:t xml:space="preserve"> </w:t>
      </w:r>
      <w:r w:rsidR="00D145EB" w:rsidRPr="00925B2C">
        <w:rPr>
          <w:rFonts w:ascii="Crimson Text" w:hAnsi="Crimson Text"/>
          <w:color w:val="000000" w:themeColor="text1"/>
          <w:sz w:val="26"/>
          <w:szCs w:val="26"/>
        </w:rPr>
        <w:t>vacío</w:t>
      </w:r>
      <w:r w:rsidR="00472FF1" w:rsidRPr="00925B2C">
        <w:rPr>
          <w:rFonts w:ascii="Crimson Text" w:hAnsi="Crimson Text"/>
          <w:color w:val="000000" w:themeColor="text1"/>
          <w:sz w:val="26"/>
          <w:szCs w:val="26"/>
        </w:rPr>
        <w:t>. Eros</w:t>
      </w:r>
      <w:r w:rsidR="002E11BD" w:rsidRPr="00925B2C">
        <w:rPr>
          <w:rFonts w:ascii="Crimson Text" w:hAnsi="Crimson Text"/>
          <w:color w:val="000000" w:themeColor="text1"/>
          <w:sz w:val="26"/>
          <w:szCs w:val="26"/>
        </w:rPr>
        <w:t xml:space="preserve"> no perdió tiempo y </w:t>
      </w:r>
      <w:r w:rsidR="00D145EB" w:rsidRPr="00925B2C">
        <w:rPr>
          <w:rFonts w:ascii="Crimson Text" w:hAnsi="Crimson Text"/>
          <w:color w:val="000000" w:themeColor="text1"/>
          <w:sz w:val="26"/>
          <w:szCs w:val="26"/>
        </w:rPr>
        <w:t>volvió</w:t>
      </w:r>
      <w:r w:rsidR="002E11BD" w:rsidRPr="00925B2C">
        <w:rPr>
          <w:rFonts w:ascii="Crimson Text" w:hAnsi="Crimson Text"/>
          <w:color w:val="000000" w:themeColor="text1"/>
          <w:sz w:val="26"/>
          <w:szCs w:val="26"/>
        </w:rPr>
        <w:t xml:space="preserve"> para ayudar a </w:t>
      </w:r>
      <w:proofErr w:type="spellStart"/>
      <w:r w:rsidR="002E11BD" w:rsidRPr="00925B2C">
        <w:rPr>
          <w:rFonts w:ascii="Crimson Text" w:hAnsi="Crimson Text"/>
          <w:color w:val="000000" w:themeColor="text1"/>
          <w:sz w:val="26"/>
          <w:szCs w:val="26"/>
        </w:rPr>
        <w:t>Rolf</w:t>
      </w:r>
      <w:proofErr w:type="spellEnd"/>
      <w:r w:rsidR="002E11BD" w:rsidRPr="00925B2C">
        <w:rPr>
          <w:rFonts w:ascii="Crimson Text" w:hAnsi="Crimson Text"/>
          <w:color w:val="000000" w:themeColor="text1"/>
          <w:sz w:val="26"/>
          <w:szCs w:val="26"/>
        </w:rPr>
        <w:t xml:space="preserve">. </w:t>
      </w:r>
      <w:r w:rsidR="00472FF1" w:rsidRPr="00925B2C">
        <w:rPr>
          <w:rFonts w:ascii="Crimson Text" w:hAnsi="Crimson Text"/>
          <w:color w:val="000000" w:themeColor="text1"/>
          <w:sz w:val="26"/>
          <w:szCs w:val="26"/>
        </w:rPr>
        <w:t>Mientras lo</w:t>
      </w:r>
      <w:r w:rsidR="00260037" w:rsidRPr="00925B2C">
        <w:rPr>
          <w:rFonts w:ascii="Crimson Text" w:hAnsi="Crimson Text"/>
          <w:color w:val="000000" w:themeColor="text1"/>
          <w:sz w:val="26"/>
          <w:szCs w:val="26"/>
        </w:rPr>
        <w:t xml:space="preserve"> rescataba</w:t>
      </w:r>
      <w:r w:rsidR="00472FF1" w:rsidRPr="00925B2C">
        <w:rPr>
          <w:rFonts w:ascii="Crimson Text" w:hAnsi="Crimson Text"/>
          <w:color w:val="000000" w:themeColor="text1"/>
          <w:sz w:val="26"/>
          <w:szCs w:val="26"/>
        </w:rPr>
        <w:t xml:space="preserve">, no podía olvidarse de la escena previa, la mirada agonizante del </w:t>
      </w:r>
      <w:r w:rsidR="005215B6" w:rsidRPr="00925B2C">
        <w:rPr>
          <w:rFonts w:ascii="Crimson Text" w:hAnsi="Crimson Text"/>
          <w:color w:val="000000" w:themeColor="text1"/>
          <w:sz w:val="26"/>
          <w:szCs w:val="26"/>
        </w:rPr>
        <w:t xml:space="preserve">norteño </w:t>
      </w:r>
      <w:r w:rsidR="00472FF1" w:rsidRPr="00925B2C">
        <w:rPr>
          <w:rFonts w:ascii="Crimson Text" w:hAnsi="Crimson Text"/>
          <w:color w:val="000000" w:themeColor="text1"/>
          <w:sz w:val="26"/>
          <w:szCs w:val="26"/>
        </w:rPr>
        <w:t xml:space="preserve">se había grabado en su mente. En ese instante comprendió la </w:t>
      </w:r>
      <w:del w:id="328" w:author="Paula Castrilli" w:date="2025-07-16T20:51:00Z">
        <w:r w:rsidR="00472FF1" w:rsidRPr="00925B2C" w:rsidDel="00824BF0">
          <w:rPr>
            <w:rFonts w:ascii="Crimson Text" w:hAnsi="Crimson Text"/>
            <w:color w:val="000000" w:themeColor="text1"/>
            <w:sz w:val="26"/>
            <w:szCs w:val="26"/>
          </w:rPr>
          <w:delText xml:space="preserve">trastienda </w:delText>
        </w:r>
      </w:del>
      <w:ins w:id="329" w:author="Paula Castrilli" w:date="2025-07-16T20:51:00Z">
        <w:r w:rsidR="00824BF0">
          <w:rPr>
            <w:rFonts w:ascii="Crimson Text" w:hAnsi="Crimson Text"/>
            <w:color w:val="000000" w:themeColor="text1"/>
            <w:sz w:val="26"/>
            <w:szCs w:val="26"/>
          </w:rPr>
          <w:t>realidad</w:t>
        </w:r>
        <w:r w:rsidR="00824BF0" w:rsidRPr="00925B2C">
          <w:rPr>
            <w:rFonts w:ascii="Crimson Text" w:hAnsi="Crimson Text"/>
            <w:color w:val="000000" w:themeColor="text1"/>
            <w:sz w:val="26"/>
            <w:szCs w:val="26"/>
          </w:rPr>
          <w:t xml:space="preserve"> </w:t>
        </w:r>
      </w:ins>
      <w:r w:rsidR="00472FF1" w:rsidRPr="00925B2C">
        <w:rPr>
          <w:rFonts w:ascii="Crimson Text" w:hAnsi="Crimson Text"/>
          <w:color w:val="000000" w:themeColor="text1"/>
          <w:sz w:val="26"/>
          <w:szCs w:val="26"/>
        </w:rPr>
        <w:t xml:space="preserve">de la guerra, y la diferencia entre </w:t>
      </w:r>
      <w:r w:rsidR="004D28D2" w:rsidRPr="00925B2C">
        <w:rPr>
          <w:rFonts w:ascii="Crimson Text" w:hAnsi="Crimson Text"/>
          <w:color w:val="000000" w:themeColor="text1"/>
          <w:sz w:val="26"/>
          <w:szCs w:val="26"/>
        </w:rPr>
        <w:t xml:space="preserve">ser </w:t>
      </w:r>
      <w:r w:rsidR="00472FF1" w:rsidRPr="00925B2C">
        <w:rPr>
          <w:rFonts w:ascii="Crimson Text" w:hAnsi="Crimson Text"/>
          <w:color w:val="000000" w:themeColor="text1"/>
          <w:sz w:val="26"/>
          <w:szCs w:val="26"/>
        </w:rPr>
        <w:t>un aprendiz y un guerrero.</w:t>
      </w:r>
    </w:p>
    <w:p w:rsidR="00472FF1" w:rsidRPr="00925B2C" w:rsidRDefault="00100493" w:rsidP="00A702AD">
      <w:pPr>
        <w:tabs>
          <w:tab w:val="left" w:pos="2179"/>
        </w:tabs>
        <w:spacing w:after="0"/>
        <w:ind w:firstLine="284"/>
        <w:jc w:val="both"/>
        <w:rPr>
          <w:rFonts w:ascii="Crimson Text" w:hAnsi="Crimson Text"/>
          <w:color w:val="000000" w:themeColor="text1"/>
          <w:sz w:val="26"/>
          <w:szCs w:val="26"/>
        </w:rPr>
      </w:pPr>
      <w:proofErr w:type="gramStart"/>
      <w:r>
        <w:rPr>
          <w:rFonts w:ascii="Crimson Text" w:hAnsi="Crimson Text"/>
          <w:color w:val="000000" w:themeColor="text1"/>
          <w:sz w:val="26"/>
          <w:szCs w:val="26"/>
        </w:rPr>
        <w:t>—</w:t>
      </w:r>
      <w:r w:rsidR="000C1A42" w:rsidRPr="00925B2C">
        <w:rPr>
          <w:rFonts w:ascii="Crimson Text" w:hAnsi="Crimson Text"/>
          <w:color w:val="000000" w:themeColor="text1"/>
          <w:sz w:val="26"/>
          <w:szCs w:val="26"/>
        </w:rPr>
        <w:t>¿</w:t>
      </w:r>
      <w:proofErr w:type="gramEnd"/>
      <w:r w:rsidR="000C1A42" w:rsidRPr="00925B2C">
        <w:rPr>
          <w:rFonts w:ascii="Crimson Text" w:hAnsi="Crimson Text"/>
          <w:color w:val="000000" w:themeColor="text1"/>
          <w:sz w:val="26"/>
          <w:szCs w:val="26"/>
        </w:rPr>
        <w:t>Debo agradecerte o insultarte?</w:t>
      </w:r>
      <w:r w:rsidR="00260037" w:rsidRPr="00925B2C">
        <w:rPr>
          <w:rFonts w:ascii="Crimson Text" w:hAnsi="Crimson Text"/>
          <w:color w:val="000000" w:themeColor="text1"/>
          <w:sz w:val="26"/>
          <w:szCs w:val="26"/>
        </w:rPr>
        <w:t xml:space="preserve"> </w:t>
      </w:r>
      <w:r>
        <w:rPr>
          <w:rFonts w:ascii="Crimson Text" w:hAnsi="Crimson Text"/>
          <w:color w:val="000000" w:themeColor="text1"/>
          <w:sz w:val="26"/>
          <w:szCs w:val="26"/>
        </w:rPr>
        <w:t>—</w:t>
      </w:r>
      <w:r w:rsidR="00260037" w:rsidRPr="00925B2C">
        <w:rPr>
          <w:rFonts w:ascii="Crimson Text" w:hAnsi="Crimson Text"/>
          <w:color w:val="000000" w:themeColor="text1"/>
          <w:sz w:val="26"/>
          <w:szCs w:val="26"/>
        </w:rPr>
        <w:t xml:space="preserve">gruñó </w:t>
      </w:r>
      <w:proofErr w:type="spellStart"/>
      <w:r w:rsidR="00260037" w:rsidRPr="00925B2C">
        <w:rPr>
          <w:rFonts w:ascii="Crimson Text" w:hAnsi="Crimson Text"/>
          <w:color w:val="000000" w:themeColor="text1"/>
          <w:sz w:val="26"/>
          <w:szCs w:val="26"/>
        </w:rPr>
        <w:t>Rolf</w:t>
      </w:r>
      <w:proofErr w:type="spellEnd"/>
      <w:r w:rsidR="00260037" w:rsidRPr="00925B2C">
        <w:rPr>
          <w:rFonts w:ascii="Crimson Text" w:hAnsi="Crimson Text"/>
          <w:color w:val="000000" w:themeColor="text1"/>
          <w:sz w:val="26"/>
          <w:szCs w:val="26"/>
        </w:rPr>
        <w:t xml:space="preserve">, molesto por lo que había </w:t>
      </w:r>
      <w:r w:rsidR="005215B6" w:rsidRPr="00925B2C">
        <w:rPr>
          <w:rFonts w:ascii="Crimson Text" w:hAnsi="Crimson Text"/>
          <w:color w:val="000000" w:themeColor="text1"/>
          <w:sz w:val="26"/>
          <w:szCs w:val="26"/>
        </w:rPr>
        <w:t>ocurrido</w:t>
      </w:r>
      <w:r w:rsidR="00260037" w:rsidRPr="00925B2C">
        <w:rPr>
          <w:rFonts w:ascii="Crimson Text" w:hAnsi="Crimson Text"/>
          <w:color w:val="000000" w:themeColor="text1"/>
          <w:sz w:val="26"/>
          <w:szCs w:val="26"/>
        </w:rPr>
        <w:t>.</w:t>
      </w:r>
    </w:p>
    <w:p w:rsidR="00260037" w:rsidRPr="00925B2C" w:rsidRDefault="00100493" w:rsidP="00A702AD">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260037" w:rsidRPr="00925B2C">
        <w:rPr>
          <w:rFonts w:ascii="Crimson Text" w:hAnsi="Crimson Text"/>
          <w:color w:val="000000" w:themeColor="text1"/>
          <w:sz w:val="26"/>
          <w:szCs w:val="26"/>
        </w:rPr>
        <w:t xml:space="preserve">No sé qué me pasó, lo lamento </w:t>
      </w:r>
      <w:r>
        <w:rPr>
          <w:rFonts w:ascii="Crimson Text" w:hAnsi="Crimson Text"/>
          <w:color w:val="000000" w:themeColor="text1"/>
          <w:sz w:val="26"/>
          <w:szCs w:val="26"/>
        </w:rPr>
        <w:t>—</w:t>
      </w:r>
      <w:r w:rsidR="00260037" w:rsidRPr="00925B2C">
        <w:rPr>
          <w:rFonts w:ascii="Crimson Text" w:hAnsi="Crimson Text"/>
          <w:color w:val="000000" w:themeColor="text1"/>
          <w:sz w:val="26"/>
          <w:szCs w:val="26"/>
        </w:rPr>
        <w:t>excusó Eros, se sentía avergonzado.</w:t>
      </w:r>
    </w:p>
    <w:p w:rsidR="00260037" w:rsidRPr="00925B2C" w:rsidRDefault="00100493" w:rsidP="00A702AD">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260037" w:rsidRPr="00925B2C">
        <w:rPr>
          <w:rFonts w:ascii="Crimson Text" w:hAnsi="Crimson Text"/>
          <w:color w:val="000000" w:themeColor="text1"/>
          <w:sz w:val="26"/>
          <w:szCs w:val="26"/>
        </w:rPr>
        <w:t xml:space="preserve">Tienes buena técnica, pero te comportaste como un novato, parecía como si fuera el primer hombre </w:t>
      </w:r>
      <w:r w:rsidR="005215B6" w:rsidRPr="00925B2C">
        <w:rPr>
          <w:rFonts w:ascii="Crimson Text" w:hAnsi="Crimson Text"/>
          <w:color w:val="000000" w:themeColor="text1"/>
          <w:sz w:val="26"/>
          <w:szCs w:val="26"/>
        </w:rPr>
        <w:t xml:space="preserve">al </w:t>
      </w:r>
      <w:r w:rsidR="00260037" w:rsidRPr="00925B2C">
        <w:rPr>
          <w:rFonts w:ascii="Crimson Text" w:hAnsi="Crimson Text"/>
          <w:color w:val="000000" w:themeColor="text1"/>
          <w:sz w:val="26"/>
          <w:szCs w:val="26"/>
        </w:rPr>
        <w:t xml:space="preserve">que </w:t>
      </w:r>
      <w:r w:rsidR="00D145EB" w:rsidRPr="00925B2C">
        <w:rPr>
          <w:rFonts w:ascii="Crimson Text" w:hAnsi="Crimson Text"/>
          <w:color w:val="000000" w:themeColor="text1"/>
          <w:sz w:val="26"/>
          <w:szCs w:val="26"/>
        </w:rPr>
        <w:t>ejecutabas</w:t>
      </w:r>
      <w:r w:rsidR="00260037" w:rsidRPr="00925B2C">
        <w:rPr>
          <w:rFonts w:ascii="Crimson Text" w:hAnsi="Crimson Text"/>
          <w:color w:val="000000" w:themeColor="text1"/>
          <w:sz w:val="26"/>
          <w:szCs w:val="26"/>
        </w:rPr>
        <w:t xml:space="preserve"> </w:t>
      </w:r>
      <w:r>
        <w:rPr>
          <w:rFonts w:ascii="Crimson Text" w:hAnsi="Crimson Text"/>
          <w:color w:val="000000" w:themeColor="text1"/>
          <w:sz w:val="26"/>
          <w:szCs w:val="26"/>
        </w:rPr>
        <w:t>—</w:t>
      </w:r>
      <w:del w:id="330" w:author="Paula Castrilli" w:date="2025-07-16T20:54:00Z">
        <w:r w:rsidR="00260037" w:rsidRPr="00925B2C" w:rsidDel="00382286">
          <w:rPr>
            <w:rFonts w:ascii="Crimson Text" w:hAnsi="Crimson Text"/>
            <w:color w:val="000000" w:themeColor="text1"/>
            <w:sz w:val="26"/>
            <w:szCs w:val="26"/>
          </w:rPr>
          <w:delText>ironizó</w:delText>
        </w:r>
      </w:del>
      <w:ins w:id="331" w:author="Paula Castrilli" w:date="2025-07-16T20:54:00Z">
        <w:r w:rsidR="00382286">
          <w:rPr>
            <w:rFonts w:ascii="Crimson Text" w:hAnsi="Crimson Text"/>
            <w:color w:val="000000" w:themeColor="text1"/>
            <w:sz w:val="26"/>
            <w:szCs w:val="26"/>
          </w:rPr>
          <w:t>dijo con ironía</w:t>
        </w:r>
      </w:ins>
      <w:r w:rsidR="00260037" w:rsidRPr="00925B2C">
        <w:rPr>
          <w:rFonts w:ascii="Crimson Text" w:hAnsi="Crimson Text"/>
          <w:color w:val="000000" w:themeColor="text1"/>
          <w:sz w:val="26"/>
          <w:szCs w:val="26"/>
        </w:rPr>
        <w:t xml:space="preserve">, sin </w:t>
      </w:r>
      <w:r w:rsidR="005215B6" w:rsidRPr="00925B2C">
        <w:rPr>
          <w:rFonts w:ascii="Crimson Text" w:hAnsi="Crimson Text"/>
          <w:color w:val="000000" w:themeColor="text1"/>
          <w:sz w:val="26"/>
          <w:szCs w:val="26"/>
        </w:rPr>
        <w:t>saber</w:t>
      </w:r>
      <w:r w:rsidR="00260037" w:rsidRPr="00925B2C">
        <w:rPr>
          <w:rFonts w:ascii="Crimson Text" w:hAnsi="Crimson Text"/>
          <w:color w:val="000000" w:themeColor="text1"/>
          <w:sz w:val="26"/>
          <w:szCs w:val="26"/>
        </w:rPr>
        <w:t xml:space="preserve"> la verdad. Eros tenía la técnica de un experimentado luchador, pero no dejaba de ser nuevo en la batalla.</w:t>
      </w:r>
    </w:p>
    <w:p w:rsidR="00260037" w:rsidRPr="00925B2C" w:rsidRDefault="00EF5C96" w:rsidP="00A702AD">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Finalmente,</w:t>
      </w:r>
      <w:r w:rsidR="00B64ED1" w:rsidRPr="00925B2C">
        <w:rPr>
          <w:rFonts w:ascii="Crimson Text" w:hAnsi="Crimson Text"/>
          <w:color w:val="000000" w:themeColor="text1"/>
          <w:sz w:val="26"/>
          <w:szCs w:val="26"/>
        </w:rPr>
        <w:t xml:space="preserve"> alcanzaron el puesto de vigía</w:t>
      </w:r>
      <w:r w:rsidR="00EC1F66" w:rsidRPr="00925B2C">
        <w:rPr>
          <w:rFonts w:ascii="Crimson Text" w:hAnsi="Crimson Text"/>
          <w:color w:val="000000" w:themeColor="text1"/>
          <w:sz w:val="26"/>
          <w:szCs w:val="26"/>
        </w:rPr>
        <w:t>. Allí, había uno docena de soldados</w:t>
      </w:r>
      <w:r w:rsidR="00205E47" w:rsidRPr="00925B2C">
        <w:rPr>
          <w:rFonts w:ascii="Crimson Text" w:hAnsi="Crimson Text"/>
          <w:color w:val="000000" w:themeColor="text1"/>
          <w:sz w:val="26"/>
          <w:szCs w:val="26"/>
        </w:rPr>
        <w:t xml:space="preserve"> del oeste</w:t>
      </w:r>
      <w:r w:rsidR="00EC1F66" w:rsidRPr="00925B2C">
        <w:rPr>
          <w:rFonts w:ascii="Crimson Text" w:hAnsi="Crimson Text"/>
          <w:color w:val="000000" w:themeColor="text1"/>
          <w:sz w:val="26"/>
          <w:szCs w:val="26"/>
        </w:rPr>
        <w:t xml:space="preserve"> </w:t>
      </w:r>
      <w:r w:rsidR="00D145EB" w:rsidRPr="00925B2C">
        <w:rPr>
          <w:rFonts w:ascii="Crimson Text" w:hAnsi="Crimson Text"/>
          <w:color w:val="000000" w:themeColor="text1"/>
          <w:sz w:val="26"/>
          <w:szCs w:val="26"/>
        </w:rPr>
        <w:t>resistiendo</w:t>
      </w:r>
      <w:r w:rsidR="00205E47" w:rsidRPr="00925B2C">
        <w:rPr>
          <w:rFonts w:ascii="Crimson Text" w:hAnsi="Crimson Text"/>
          <w:color w:val="000000" w:themeColor="text1"/>
          <w:sz w:val="26"/>
          <w:szCs w:val="26"/>
        </w:rPr>
        <w:t xml:space="preserve"> los ataques</w:t>
      </w:r>
      <w:r w:rsidR="00EC1F66" w:rsidRPr="00925B2C">
        <w:rPr>
          <w:rFonts w:ascii="Crimson Text" w:hAnsi="Crimson Text"/>
          <w:color w:val="000000" w:themeColor="text1"/>
          <w:sz w:val="26"/>
          <w:szCs w:val="26"/>
        </w:rPr>
        <w:t xml:space="preserve">. El puesto estaba </w:t>
      </w:r>
      <w:r w:rsidRPr="00925B2C">
        <w:rPr>
          <w:rFonts w:ascii="Crimson Text" w:hAnsi="Crimson Text"/>
          <w:color w:val="000000" w:themeColor="text1"/>
          <w:sz w:val="26"/>
          <w:szCs w:val="26"/>
        </w:rPr>
        <w:t xml:space="preserve">abastecido </w:t>
      </w:r>
      <w:r w:rsidR="00EC1F66" w:rsidRPr="00925B2C">
        <w:rPr>
          <w:rFonts w:ascii="Crimson Text" w:hAnsi="Crimson Text"/>
          <w:color w:val="000000" w:themeColor="text1"/>
          <w:sz w:val="26"/>
          <w:szCs w:val="26"/>
        </w:rPr>
        <w:t xml:space="preserve">de insumos de defensa, especialmente lanzas y flechas, </w:t>
      </w:r>
      <w:del w:id="332" w:author="Paula Castrilli" w:date="2025-07-16T20:56:00Z">
        <w:r w:rsidR="00EC1F66" w:rsidRPr="00925B2C" w:rsidDel="00FC7E73">
          <w:rPr>
            <w:rFonts w:ascii="Crimson Text" w:hAnsi="Crimson Text"/>
            <w:color w:val="000000" w:themeColor="text1"/>
            <w:sz w:val="26"/>
            <w:szCs w:val="26"/>
          </w:rPr>
          <w:delText>también había</w:delText>
        </w:r>
      </w:del>
      <w:ins w:id="333" w:author="Paula Castrilli" w:date="2025-07-16T20:56:00Z">
        <w:r w:rsidR="00FC7E73">
          <w:rPr>
            <w:rFonts w:ascii="Crimson Text" w:hAnsi="Crimson Text"/>
            <w:color w:val="000000" w:themeColor="text1"/>
            <w:sz w:val="26"/>
            <w:szCs w:val="26"/>
          </w:rPr>
          <w:t>adem</w:t>
        </w:r>
      </w:ins>
      <w:ins w:id="334" w:author="Paula Castrilli" w:date="2025-07-16T20:57:00Z">
        <w:r w:rsidR="00FC7E73">
          <w:rPr>
            <w:rFonts w:ascii="Crimson Text" w:hAnsi="Crimson Text"/>
            <w:color w:val="000000" w:themeColor="text1"/>
            <w:sz w:val="26"/>
            <w:szCs w:val="26"/>
          </w:rPr>
          <w:t>ás de</w:t>
        </w:r>
      </w:ins>
      <w:r w:rsidR="00EC1F66" w:rsidRPr="00925B2C">
        <w:rPr>
          <w:rFonts w:ascii="Crimson Text" w:hAnsi="Crimson Text"/>
          <w:color w:val="000000" w:themeColor="text1"/>
          <w:sz w:val="26"/>
          <w:szCs w:val="26"/>
        </w:rPr>
        <w:t xml:space="preserve"> algunas redes, similares a la que habían utilizado para </w:t>
      </w:r>
      <w:r w:rsidRPr="00925B2C">
        <w:rPr>
          <w:rFonts w:ascii="Crimson Text" w:hAnsi="Crimson Text"/>
          <w:color w:val="000000" w:themeColor="text1"/>
          <w:sz w:val="26"/>
          <w:szCs w:val="26"/>
        </w:rPr>
        <w:t>reducir</w:t>
      </w:r>
      <w:r w:rsidR="0061366D" w:rsidRPr="00925B2C">
        <w:rPr>
          <w:rFonts w:ascii="Crimson Text" w:hAnsi="Crimson Text"/>
          <w:color w:val="000000" w:themeColor="text1"/>
          <w:sz w:val="26"/>
          <w:szCs w:val="26"/>
        </w:rPr>
        <w:t xml:space="preserve"> al joven </w:t>
      </w:r>
      <w:r w:rsidR="00EC1F66" w:rsidRPr="00925B2C">
        <w:rPr>
          <w:rFonts w:ascii="Crimson Text" w:hAnsi="Crimson Text"/>
          <w:color w:val="000000" w:themeColor="text1"/>
          <w:sz w:val="26"/>
          <w:szCs w:val="26"/>
        </w:rPr>
        <w:t>en su ingreso al castillo.</w:t>
      </w:r>
    </w:p>
    <w:p w:rsidR="00EC1F66" w:rsidRPr="00925B2C" w:rsidRDefault="0061366D" w:rsidP="00A702AD">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Eros tomó un </w:t>
      </w:r>
      <w:r w:rsidR="00D145EB" w:rsidRPr="00925B2C">
        <w:rPr>
          <w:rFonts w:ascii="Crimson Text" w:hAnsi="Crimson Text"/>
          <w:color w:val="000000" w:themeColor="text1"/>
          <w:sz w:val="26"/>
          <w:szCs w:val="26"/>
        </w:rPr>
        <w:t>arco</w:t>
      </w:r>
      <w:r w:rsidR="00EC1F66" w:rsidRPr="00925B2C">
        <w:rPr>
          <w:rFonts w:ascii="Crimson Text" w:hAnsi="Crimson Text"/>
          <w:color w:val="000000" w:themeColor="text1"/>
          <w:sz w:val="26"/>
          <w:szCs w:val="26"/>
        </w:rPr>
        <w:t xml:space="preserve"> </w:t>
      </w:r>
      <w:r w:rsidR="00D145EB" w:rsidRPr="00925B2C">
        <w:rPr>
          <w:rFonts w:ascii="Crimson Text" w:hAnsi="Crimson Text"/>
          <w:color w:val="000000" w:themeColor="text1"/>
          <w:sz w:val="26"/>
          <w:szCs w:val="26"/>
        </w:rPr>
        <w:t>y flechas</w:t>
      </w:r>
      <w:del w:id="335" w:author="Paula Castrilli" w:date="2025-07-16T20:57:00Z">
        <w:r w:rsidR="00D145EB" w:rsidRPr="00925B2C" w:rsidDel="00FC7E73">
          <w:rPr>
            <w:rFonts w:ascii="Crimson Text" w:hAnsi="Crimson Text"/>
            <w:color w:val="000000" w:themeColor="text1"/>
            <w:sz w:val="26"/>
            <w:szCs w:val="26"/>
          </w:rPr>
          <w:delText>,</w:delText>
        </w:r>
      </w:del>
      <w:r w:rsidR="00D145EB" w:rsidRPr="00925B2C">
        <w:rPr>
          <w:rFonts w:ascii="Crimson Text" w:hAnsi="Crimson Text"/>
          <w:color w:val="000000" w:themeColor="text1"/>
          <w:sz w:val="26"/>
          <w:szCs w:val="26"/>
        </w:rPr>
        <w:t xml:space="preserve"> </w:t>
      </w:r>
      <w:r w:rsidR="00EC1F66" w:rsidRPr="00925B2C">
        <w:rPr>
          <w:rFonts w:ascii="Crimson Text" w:hAnsi="Crimson Text"/>
          <w:color w:val="000000" w:themeColor="text1"/>
          <w:sz w:val="26"/>
          <w:szCs w:val="26"/>
        </w:rPr>
        <w:t xml:space="preserve">y trató de </w:t>
      </w:r>
      <w:r w:rsidR="00D145EB" w:rsidRPr="00925B2C">
        <w:rPr>
          <w:rFonts w:ascii="Crimson Text" w:hAnsi="Crimson Text"/>
          <w:color w:val="000000" w:themeColor="text1"/>
          <w:sz w:val="26"/>
          <w:szCs w:val="26"/>
        </w:rPr>
        <w:t>apoyar</w:t>
      </w:r>
      <w:r w:rsidR="00EF5C96" w:rsidRPr="00925B2C">
        <w:rPr>
          <w:rFonts w:ascii="Crimson Text" w:hAnsi="Crimson Text"/>
          <w:color w:val="000000" w:themeColor="text1"/>
          <w:sz w:val="26"/>
          <w:szCs w:val="26"/>
        </w:rPr>
        <w:t xml:space="preserve"> </w:t>
      </w:r>
      <w:r w:rsidR="00EC1F66" w:rsidRPr="00925B2C">
        <w:rPr>
          <w:rFonts w:ascii="Crimson Text" w:hAnsi="Crimson Text"/>
          <w:color w:val="000000" w:themeColor="text1"/>
          <w:sz w:val="26"/>
          <w:szCs w:val="26"/>
        </w:rPr>
        <w:t xml:space="preserve">las maniobras de sus camaradas, quienes intentaban romper las </w:t>
      </w:r>
      <w:r w:rsidR="00EF5C96" w:rsidRPr="00925B2C">
        <w:rPr>
          <w:rFonts w:ascii="Crimson Text" w:hAnsi="Crimson Text"/>
          <w:color w:val="000000" w:themeColor="text1"/>
          <w:sz w:val="26"/>
          <w:szCs w:val="26"/>
        </w:rPr>
        <w:t>cuerdas</w:t>
      </w:r>
      <w:r w:rsidR="00EC1F66"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de</w:t>
      </w:r>
      <w:r w:rsidR="00D145EB" w:rsidRPr="00925B2C">
        <w:rPr>
          <w:rFonts w:ascii="Crimson Text" w:hAnsi="Crimson Text"/>
          <w:color w:val="000000" w:themeColor="text1"/>
          <w:sz w:val="26"/>
          <w:szCs w:val="26"/>
        </w:rPr>
        <w:t xml:space="preserve"> escalar </w:t>
      </w:r>
      <w:r w:rsidRPr="00925B2C">
        <w:rPr>
          <w:rFonts w:ascii="Crimson Text" w:hAnsi="Crimson Text"/>
          <w:color w:val="000000" w:themeColor="text1"/>
          <w:sz w:val="26"/>
          <w:szCs w:val="26"/>
        </w:rPr>
        <w:t>utilizadas por</w:t>
      </w:r>
      <w:r w:rsidR="00D145EB" w:rsidRPr="00925B2C">
        <w:rPr>
          <w:rFonts w:ascii="Crimson Text" w:hAnsi="Crimson Text"/>
          <w:color w:val="000000" w:themeColor="text1"/>
          <w:sz w:val="26"/>
          <w:szCs w:val="26"/>
        </w:rPr>
        <w:t xml:space="preserve"> los </w:t>
      </w:r>
      <w:r w:rsidR="00EC1F66" w:rsidRPr="00925B2C">
        <w:rPr>
          <w:rFonts w:ascii="Crimson Text" w:hAnsi="Crimson Text"/>
          <w:color w:val="000000" w:themeColor="text1"/>
          <w:sz w:val="26"/>
          <w:szCs w:val="26"/>
        </w:rPr>
        <w:t>enemigos. La mayoría de los disparos eran fallidos, requería</w:t>
      </w:r>
      <w:r w:rsidR="00D145EB" w:rsidRPr="00925B2C">
        <w:rPr>
          <w:rFonts w:ascii="Crimson Text" w:hAnsi="Crimson Text"/>
          <w:color w:val="000000" w:themeColor="text1"/>
          <w:sz w:val="26"/>
          <w:szCs w:val="26"/>
        </w:rPr>
        <w:t>n</w:t>
      </w:r>
      <w:r w:rsidR="00EC1F66" w:rsidRPr="00925B2C">
        <w:rPr>
          <w:rFonts w:ascii="Crimson Text" w:hAnsi="Crimson Text"/>
          <w:color w:val="000000" w:themeColor="text1"/>
          <w:sz w:val="26"/>
          <w:szCs w:val="26"/>
        </w:rPr>
        <w:t xml:space="preserve"> </w:t>
      </w:r>
      <w:r w:rsidR="00D145EB" w:rsidRPr="00925B2C">
        <w:rPr>
          <w:rFonts w:ascii="Crimson Text" w:hAnsi="Crimson Text"/>
          <w:color w:val="000000" w:themeColor="text1"/>
          <w:sz w:val="26"/>
          <w:szCs w:val="26"/>
        </w:rPr>
        <w:t>gran</w:t>
      </w:r>
      <w:r w:rsidR="00EC1F66" w:rsidRPr="00925B2C">
        <w:rPr>
          <w:rFonts w:ascii="Crimson Text" w:hAnsi="Crimson Text"/>
          <w:color w:val="000000" w:themeColor="text1"/>
          <w:sz w:val="26"/>
          <w:szCs w:val="26"/>
        </w:rPr>
        <w:t xml:space="preserve"> precisión para que fuera</w:t>
      </w:r>
      <w:r w:rsidR="00D145EB" w:rsidRPr="00925B2C">
        <w:rPr>
          <w:rFonts w:ascii="Crimson Text" w:hAnsi="Crimson Text"/>
          <w:color w:val="000000" w:themeColor="text1"/>
          <w:sz w:val="26"/>
          <w:szCs w:val="26"/>
        </w:rPr>
        <w:t>n</w:t>
      </w:r>
      <w:r w:rsidR="00EC1F66" w:rsidRPr="00925B2C">
        <w:rPr>
          <w:rFonts w:ascii="Crimson Text" w:hAnsi="Crimson Text"/>
          <w:color w:val="000000" w:themeColor="text1"/>
          <w:sz w:val="26"/>
          <w:szCs w:val="26"/>
        </w:rPr>
        <w:t xml:space="preserve"> certero</w:t>
      </w:r>
      <w:r w:rsidR="00D145EB" w:rsidRPr="00925B2C">
        <w:rPr>
          <w:rFonts w:ascii="Crimson Text" w:hAnsi="Crimson Text"/>
          <w:color w:val="000000" w:themeColor="text1"/>
          <w:sz w:val="26"/>
          <w:szCs w:val="26"/>
        </w:rPr>
        <w:t>s</w:t>
      </w:r>
      <w:r w:rsidR="00EC1F66" w:rsidRPr="00925B2C">
        <w:rPr>
          <w:rFonts w:ascii="Crimson Text" w:hAnsi="Crimson Text"/>
          <w:color w:val="000000" w:themeColor="text1"/>
          <w:sz w:val="26"/>
          <w:szCs w:val="26"/>
        </w:rPr>
        <w:t xml:space="preserve">. El desarrolló del enfrentamiento </w:t>
      </w:r>
      <w:r w:rsidR="00205E47" w:rsidRPr="00925B2C">
        <w:rPr>
          <w:rFonts w:ascii="Crimson Text" w:hAnsi="Crimson Text"/>
          <w:color w:val="000000" w:themeColor="text1"/>
          <w:sz w:val="26"/>
          <w:szCs w:val="26"/>
        </w:rPr>
        <w:t>era</w:t>
      </w:r>
      <w:r w:rsidR="00EC1F66" w:rsidRPr="00925B2C">
        <w:rPr>
          <w:rFonts w:ascii="Crimson Text" w:hAnsi="Crimson Text"/>
          <w:color w:val="000000" w:themeColor="text1"/>
          <w:sz w:val="26"/>
          <w:szCs w:val="26"/>
        </w:rPr>
        <w:t xml:space="preserve"> </w:t>
      </w:r>
      <w:r w:rsidR="00D145EB" w:rsidRPr="00925B2C">
        <w:rPr>
          <w:rFonts w:ascii="Crimson Text" w:hAnsi="Crimson Text"/>
          <w:color w:val="000000" w:themeColor="text1"/>
          <w:sz w:val="26"/>
          <w:szCs w:val="26"/>
        </w:rPr>
        <w:t>des</w:t>
      </w:r>
      <w:r w:rsidR="00EC1F66" w:rsidRPr="00925B2C">
        <w:rPr>
          <w:rFonts w:ascii="Crimson Text" w:hAnsi="Crimson Text"/>
          <w:color w:val="000000" w:themeColor="text1"/>
          <w:sz w:val="26"/>
          <w:szCs w:val="26"/>
        </w:rPr>
        <w:t xml:space="preserve">favorable, el </w:t>
      </w:r>
      <w:r w:rsidR="00205E47" w:rsidRPr="00925B2C">
        <w:rPr>
          <w:rFonts w:ascii="Crimson Text" w:hAnsi="Crimson Text"/>
          <w:color w:val="000000" w:themeColor="text1"/>
          <w:sz w:val="26"/>
          <w:szCs w:val="26"/>
        </w:rPr>
        <w:t>ejercito del norte</w:t>
      </w:r>
      <w:r w:rsidR="00EC1F66" w:rsidRPr="00925B2C">
        <w:rPr>
          <w:rFonts w:ascii="Crimson Text" w:hAnsi="Crimson Text"/>
          <w:color w:val="000000" w:themeColor="text1"/>
          <w:sz w:val="26"/>
          <w:szCs w:val="26"/>
        </w:rPr>
        <w:t xml:space="preserve"> </w:t>
      </w:r>
      <w:r w:rsidR="00D145EB" w:rsidRPr="00925B2C">
        <w:rPr>
          <w:rFonts w:ascii="Crimson Text" w:hAnsi="Crimson Text"/>
          <w:color w:val="000000" w:themeColor="text1"/>
          <w:sz w:val="26"/>
          <w:szCs w:val="26"/>
        </w:rPr>
        <w:t xml:space="preserve">tenía </w:t>
      </w:r>
      <w:r w:rsidR="00EC1F66" w:rsidRPr="00925B2C">
        <w:rPr>
          <w:rFonts w:ascii="Crimson Text" w:hAnsi="Crimson Text"/>
          <w:color w:val="000000" w:themeColor="text1"/>
          <w:sz w:val="26"/>
          <w:szCs w:val="26"/>
        </w:rPr>
        <w:t xml:space="preserve">cada vez mayor </w:t>
      </w:r>
      <w:r w:rsidR="00D145EB" w:rsidRPr="00925B2C">
        <w:rPr>
          <w:rFonts w:ascii="Crimson Text" w:hAnsi="Crimson Text"/>
          <w:color w:val="000000" w:themeColor="text1"/>
          <w:sz w:val="26"/>
          <w:szCs w:val="26"/>
        </w:rPr>
        <w:t>peso</w:t>
      </w:r>
      <w:r w:rsidR="00EC1F66" w:rsidRPr="00925B2C">
        <w:rPr>
          <w:rFonts w:ascii="Crimson Text" w:hAnsi="Crimson Text"/>
          <w:color w:val="000000" w:themeColor="text1"/>
          <w:sz w:val="26"/>
          <w:szCs w:val="26"/>
        </w:rPr>
        <w:t xml:space="preserve"> sobre el frente</w:t>
      </w:r>
      <w:del w:id="336" w:author="Paula Castrilli" w:date="2025-07-16T20:59:00Z">
        <w:r w:rsidR="00EC1F66" w:rsidRPr="00925B2C" w:rsidDel="00FC7E73">
          <w:rPr>
            <w:rFonts w:ascii="Crimson Text" w:hAnsi="Crimson Text"/>
            <w:color w:val="000000" w:themeColor="text1"/>
            <w:sz w:val="26"/>
            <w:szCs w:val="26"/>
          </w:rPr>
          <w:delText>,</w:delText>
        </w:r>
      </w:del>
      <w:r w:rsidR="00EC1F66" w:rsidRPr="00925B2C">
        <w:rPr>
          <w:rFonts w:ascii="Crimson Text" w:hAnsi="Crimson Text"/>
          <w:color w:val="000000" w:themeColor="text1"/>
          <w:sz w:val="26"/>
          <w:szCs w:val="26"/>
        </w:rPr>
        <w:t xml:space="preserve"> y varios de los soldados comenzaban a </w:t>
      </w:r>
      <w:r w:rsidR="00205E47" w:rsidRPr="00925B2C">
        <w:rPr>
          <w:rFonts w:ascii="Crimson Text" w:hAnsi="Crimson Text"/>
          <w:color w:val="000000" w:themeColor="text1"/>
          <w:sz w:val="26"/>
          <w:szCs w:val="26"/>
        </w:rPr>
        <w:t>dominar</w:t>
      </w:r>
      <w:r w:rsidR="00EC1F66" w:rsidRPr="00925B2C">
        <w:rPr>
          <w:rFonts w:ascii="Crimson Text" w:hAnsi="Crimson Text"/>
          <w:color w:val="000000" w:themeColor="text1"/>
          <w:sz w:val="26"/>
          <w:szCs w:val="26"/>
        </w:rPr>
        <w:t xml:space="preserve"> las a</w:t>
      </w:r>
      <w:r w:rsidR="00205E47" w:rsidRPr="00925B2C">
        <w:rPr>
          <w:rFonts w:ascii="Crimson Text" w:hAnsi="Crimson Text"/>
          <w:color w:val="000000" w:themeColor="text1"/>
          <w:sz w:val="26"/>
          <w:szCs w:val="26"/>
        </w:rPr>
        <w:t>lmenas. El asedio era agobiante</w:t>
      </w:r>
      <w:del w:id="337" w:author="Paula Castrilli" w:date="2025-07-16T20:59:00Z">
        <w:r w:rsidR="00EC1F66" w:rsidRPr="00925B2C" w:rsidDel="00FC7E73">
          <w:rPr>
            <w:rFonts w:ascii="Crimson Text" w:hAnsi="Crimson Text"/>
            <w:color w:val="000000" w:themeColor="text1"/>
            <w:sz w:val="26"/>
            <w:szCs w:val="26"/>
          </w:rPr>
          <w:delText xml:space="preserve"> y la tendencia </w:delText>
        </w:r>
        <w:r w:rsidR="00205E47" w:rsidRPr="00925B2C" w:rsidDel="00FC7E73">
          <w:rPr>
            <w:rFonts w:ascii="Crimson Text" w:hAnsi="Crimson Text"/>
            <w:color w:val="000000" w:themeColor="text1"/>
            <w:sz w:val="26"/>
            <w:szCs w:val="26"/>
          </w:rPr>
          <w:delText>preocupante</w:delText>
        </w:r>
        <w:r w:rsidR="009D7AC3" w:rsidRPr="00925B2C" w:rsidDel="00FC7E73">
          <w:rPr>
            <w:rFonts w:ascii="Crimson Text" w:hAnsi="Crimson Text"/>
            <w:color w:val="000000" w:themeColor="text1"/>
            <w:sz w:val="26"/>
            <w:szCs w:val="26"/>
          </w:rPr>
          <w:delText>.</w:delText>
        </w:r>
      </w:del>
      <w:ins w:id="338" w:author="Paula Castrilli" w:date="2025-07-16T20:59:00Z">
        <w:r w:rsidR="00FC7E73">
          <w:rPr>
            <w:rFonts w:ascii="Crimson Text" w:hAnsi="Crimson Text"/>
            <w:color w:val="000000" w:themeColor="text1"/>
            <w:sz w:val="26"/>
            <w:szCs w:val="26"/>
          </w:rPr>
          <w:t>,</w:t>
        </w:r>
      </w:ins>
      <w:r w:rsidR="009D7AC3" w:rsidRPr="00925B2C">
        <w:rPr>
          <w:rFonts w:ascii="Crimson Text" w:hAnsi="Crimson Text"/>
          <w:color w:val="000000" w:themeColor="text1"/>
          <w:sz w:val="26"/>
          <w:szCs w:val="26"/>
        </w:rPr>
        <w:t xml:space="preserve"> Eros consideraba que era cuestión de tiempo para que </w:t>
      </w:r>
      <w:del w:id="339" w:author="Paula Castrilli" w:date="2025-07-16T20:59:00Z">
        <w:r w:rsidR="009D7AC3" w:rsidRPr="00925B2C" w:rsidDel="00FC7E73">
          <w:rPr>
            <w:rFonts w:ascii="Crimson Text" w:hAnsi="Crimson Text"/>
            <w:color w:val="000000" w:themeColor="text1"/>
            <w:sz w:val="26"/>
            <w:szCs w:val="26"/>
          </w:rPr>
          <w:delText>claudique</w:delText>
        </w:r>
        <w:r w:rsidR="00205E47" w:rsidRPr="00925B2C" w:rsidDel="00FC7E73">
          <w:rPr>
            <w:rFonts w:ascii="Crimson Text" w:hAnsi="Crimson Text"/>
            <w:color w:val="000000" w:themeColor="text1"/>
            <w:sz w:val="26"/>
            <w:szCs w:val="26"/>
          </w:rPr>
          <w:delText>n</w:delText>
        </w:r>
        <w:r w:rsidR="009D7AC3" w:rsidRPr="00925B2C" w:rsidDel="00FC7E73">
          <w:rPr>
            <w:rFonts w:ascii="Crimson Text" w:hAnsi="Crimson Text"/>
            <w:color w:val="000000" w:themeColor="text1"/>
            <w:sz w:val="26"/>
            <w:szCs w:val="26"/>
          </w:rPr>
          <w:delText xml:space="preserve"> </w:delText>
        </w:r>
      </w:del>
      <w:ins w:id="340" w:author="Paula Castrilli" w:date="2025-07-16T20:59:00Z">
        <w:r w:rsidR="00FC7E73">
          <w:rPr>
            <w:rFonts w:ascii="Crimson Text" w:hAnsi="Crimson Text"/>
            <w:color w:val="000000" w:themeColor="text1"/>
            <w:sz w:val="26"/>
            <w:szCs w:val="26"/>
          </w:rPr>
          <w:t>claudicaran</w:t>
        </w:r>
        <w:r w:rsidR="00FC7E73" w:rsidRPr="00925B2C">
          <w:rPr>
            <w:rFonts w:ascii="Crimson Text" w:hAnsi="Crimson Text"/>
            <w:color w:val="000000" w:themeColor="text1"/>
            <w:sz w:val="26"/>
            <w:szCs w:val="26"/>
          </w:rPr>
          <w:t xml:space="preserve"> </w:t>
        </w:r>
      </w:ins>
      <w:r w:rsidR="009D7AC3" w:rsidRPr="00925B2C">
        <w:rPr>
          <w:rFonts w:ascii="Crimson Text" w:hAnsi="Crimson Text"/>
          <w:color w:val="000000" w:themeColor="text1"/>
          <w:sz w:val="26"/>
          <w:szCs w:val="26"/>
        </w:rPr>
        <w:t>las defensas y el desenlace fuera el peor. Concluyó que debían hacer algo diferente si querían torcer el rumbo de la batalla. Fue ento</w:t>
      </w:r>
      <w:r w:rsidR="00205E47" w:rsidRPr="00925B2C">
        <w:rPr>
          <w:rFonts w:ascii="Crimson Text" w:hAnsi="Crimson Text"/>
          <w:color w:val="000000" w:themeColor="text1"/>
          <w:sz w:val="26"/>
          <w:szCs w:val="26"/>
        </w:rPr>
        <w:t>nces cuando pensó en Agatha y</w:t>
      </w:r>
      <w:r w:rsidR="009D7AC3" w:rsidRPr="00925B2C">
        <w:rPr>
          <w:rFonts w:ascii="Crimson Text" w:hAnsi="Crimson Text"/>
          <w:color w:val="000000" w:themeColor="text1"/>
          <w:sz w:val="26"/>
          <w:szCs w:val="26"/>
        </w:rPr>
        <w:t xml:space="preserve"> su poderío. No había querido </w:t>
      </w:r>
      <w:r w:rsidR="00205E47" w:rsidRPr="00925B2C">
        <w:rPr>
          <w:rFonts w:ascii="Crimson Text" w:hAnsi="Crimson Text"/>
          <w:color w:val="000000" w:themeColor="text1"/>
          <w:sz w:val="26"/>
          <w:szCs w:val="26"/>
        </w:rPr>
        <w:t>exponerla</w:t>
      </w:r>
      <w:r w:rsidR="009D7AC3" w:rsidRPr="00925B2C">
        <w:rPr>
          <w:rFonts w:ascii="Crimson Text" w:hAnsi="Crimson Text"/>
          <w:color w:val="000000" w:themeColor="text1"/>
          <w:sz w:val="26"/>
          <w:szCs w:val="26"/>
        </w:rPr>
        <w:t xml:space="preserve"> </w:t>
      </w:r>
      <w:r w:rsidR="00205E47" w:rsidRPr="00925B2C">
        <w:rPr>
          <w:rFonts w:ascii="Crimson Text" w:hAnsi="Crimson Text"/>
          <w:color w:val="000000" w:themeColor="text1"/>
          <w:sz w:val="26"/>
          <w:szCs w:val="26"/>
        </w:rPr>
        <w:t>cuando sólo su vida estaba en juego</w:t>
      </w:r>
      <w:r w:rsidR="009D7AC3" w:rsidRPr="00925B2C">
        <w:rPr>
          <w:rFonts w:ascii="Crimson Text" w:hAnsi="Crimson Text"/>
          <w:color w:val="000000" w:themeColor="text1"/>
          <w:sz w:val="26"/>
          <w:szCs w:val="26"/>
        </w:rPr>
        <w:t xml:space="preserve">, </w:t>
      </w:r>
      <w:r w:rsidR="00205E47" w:rsidRPr="00925B2C">
        <w:rPr>
          <w:rFonts w:ascii="Crimson Text" w:hAnsi="Crimson Text"/>
          <w:color w:val="000000" w:themeColor="text1"/>
          <w:sz w:val="26"/>
          <w:szCs w:val="26"/>
        </w:rPr>
        <w:t>pero ahora se trataba de un pueblo entero</w:t>
      </w:r>
      <w:r w:rsidR="009D7AC3" w:rsidRPr="00925B2C">
        <w:rPr>
          <w:rFonts w:ascii="Crimson Text" w:hAnsi="Crimson Text"/>
          <w:color w:val="000000" w:themeColor="text1"/>
          <w:sz w:val="26"/>
          <w:szCs w:val="26"/>
        </w:rPr>
        <w:t>.</w:t>
      </w:r>
    </w:p>
    <w:p w:rsidR="009D7AC3" w:rsidRPr="00925B2C" w:rsidRDefault="009D7AC3" w:rsidP="00A702AD">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Se dirigió hacia el puesto de </w:t>
      </w:r>
      <w:proofErr w:type="spellStart"/>
      <w:r w:rsidRPr="00925B2C">
        <w:rPr>
          <w:rFonts w:ascii="Crimson Text" w:hAnsi="Crimson Text"/>
          <w:color w:val="000000" w:themeColor="text1"/>
          <w:sz w:val="26"/>
          <w:szCs w:val="26"/>
        </w:rPr>
        <w:t>Rolf</w:t>
      </w:r>
      <w:proofErr w:type="spellEnd"/>
      <w:r w:rsidRPr="00925B2C">
        <w:rPr>
          <w:rFonts w:ascii="Crimson Text" w:hAnsi="Crimson Text"/>
          <w:color w:val="000000" w:themeColor="text1"/>
          <w:sz w:val="26"/>
          <w:szCs w:val="26"/>
        </w:rPr>
        <w:t xml:space="preserve">, quien se encontraba colaborando con otros soldados, manipulando una pesada red, haciendo un gran esfuerzo a pesar </w:t>
      </w:r>
      <w:r w:rsidR="00205E47" w:rsidRPr="00925B2C">
        <w:rPr>
          <w:rFonts w:ascii="Crimson Text" w:hAnsi="Crimson Text"/>
          <w:color w:val="000000" w:themeColor="text1"/>
          <w:sz w:val="26"/>
          <w:szCs w:val="26"/>
        </w:rPr>
        <w:t xml:space="preserve">de </w:t>
      </w:r>
      <w:r w:rsidR="00A0028E" w:rsidRPr="00925B2C">
        <w:rPr>
          <w:rFonts w:ascii="Crimson Text" w:hAnsi="Crimson Text"/>
          <w:color w:val="000000" w:themeColor="text1"/>
          <w:sz w:val="26"/>
          <w:szCs w:val="26"/>
        </w:rPr>
        <w:t>estar</w:t>
      </w:r>
      <w:r w:rsidRPr="00925B2C">
        <w:rPr>
          <w:rFonts w:ascii="Crimson Text" w:hAnsi="Crimson Text"/>
          <w:color w:val="000000" w:themeColor="text1"/>
          <w:sz w:val="26"/>
          <w:szCs w:val="26"/>
        </w:rPr>
        <w:t xml:space="preserve"> malherido. Eros lo tomó de la armadura y lo apartó algunos metros</w:t>
      </w:r>
      <w:del w:id="341" w:author="Paula Castrilli" w:date="2025-07-16T21:00:00Z">
        <w:r w:rsidRPr="00925B2C" w:rsidDel="00FC7E73">
          <w:rPr>
            <w:rFonts w:ascii="Crimson Text" w:hAnsi="Crimson Text"/>
            <w:color w:val="000000" w:themeColor="text1"/>
            <w:sz w:val="26"/>
            <w:szCs w:val="26"/>
          </w:rPr>
          <w:delText>, luego se dirigió a él</w:delText>
        </w:r>
      </w:del>
      <w:r w:rsidRPr="00925B2C">
        <w:rPr>
          <w:rFonts w:ascii="Crimson Text" w:hAnsi="Crimson Text"/>
          <w:color w:val="000000" w:themeColor="text1"/>
          <w:sz w:val="26"/>
          <w:szCs w:val="26"/>
        </w:rPr>
        <w:t>.</w:t>
      </w:r>
    </w:p>
    <w:p w:rsidR="009D7AC3" w:rsidRPr="00925B2C" w:rsidRDefault="00100493" w:rsidP="00A702AD">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9D7AC3" w:rsidRPr="00925B2C">
        <w:rPr>
          <w:rFonts w:ascii="Crimson Text" w:hAnsi="Crimson Text"/>
          <w:color w:val="000000" w:themeColor="text1"/>
          <w:sz w:val="26"/>
          <w:szCs w:val="26"/>
        </w:rPr>
        <w:t xml:space="preserve">Esto no está </w:t>
      </w:r>
      <w:r w:rsidR="00205E47" w:rsidRPr="00925B2C">
        <w:rPr>
          <w:rFonts w:ascii="Crimson Text" w:hAnsi="Crimson Text"/>
          <w:color w:val="000000" w:themeColor="text1"/>
          <w:sz w:val="26"/>
          <w:szCs w:val="26"/>
        </w:rPr>
        <w:t>yendo bien</w:t>
      </w:r>
      <w:r w:rsidR="009D7AC3" w:rsidRPr="00925B2C">
        <w:rPr>
          <w:rFonts w:ascii="Crimson Text" w:hAnsi="Crimson Text"/>
          <w:color w:val="000000" w:themeColor="text1"/>
          <w:sz w:val="26"/>
          <w:szCs w:val="26"/>
        </w:rPr>
        <w:t xml:space="preserve"> </w:t>
      </w:r>
      <w:r>
        <w:rPr>
          <w:rFonts w:ascii="Crimson Text" w:hAnsi="Crimson Text"/>
          <w:color w:val="000000" w:themeColor="text1"/>
          <w:sz w:val="26"/>
          <w:szCs w:val="26"/>
        </w:rPr>
        <w:t>—</w:t>
      </w:r>
      <w:ins w:id="342" w:author="Paula Castrilli" w:date="2025-07-16T21:00:00Z">
        <w:r w:rsidR="00FC7E73">
          <w:rPr>
            <w:rFonts w:ascii="Crimson Text" w:hAnsi="Crimson Text"/>
            <w:color w:val="000000" w:themeColor="text1"/>
            <w:sz w:val="26"/>
            <w:szCs w:val="26"/>
          </w:rPr>
          <w:t xml:space="preserve">le </w:t>
        </w:r>
      </w:ins>
      <w:r w:rsidR="009D7AC3" w:rsidRPr="00925B2C">
        <w:rPr>
          <w:rFonts w:ascii="Crimson Text" w:hAnsi="Crimson Text"/>
          <w:color w:val="000000" w:themeColor="text1"/>
          <w:sz w:val="26"/>
          <w:szCs w:val="26"/>
        </w:rPr>
        <w:t>dijo, tratando de acaparar su atención.</w:t>
      </w:r>
    </w:p>
    <w:p w:rsidR="009D7AC3" w:rsidRPr="00925B2C" w:rsidRDefault="00100493" w:rsidP="00A702AD">
      <w:pPr>
        <w:tabs>
          <w:tab w:val="left" w:pos="2179"/>
        </w:tabs>
        <w:spacing w:after="0"/>
        <w:ind w:firstLine="284"/>
        <w:jc w:val="both"/>
        <w:rPr>
          <w:rFonts w:ascii="Crimson Text" w:hAnsi="Crimson Text"/>
          <w:color w:val="000000" w:themeColor="text1"/>
          <w:sz w:val="26"/>
          <w:szCs w:val="26"/>
        </w:rPr>
      </w:pPr>
      <w:proofErr w:type="gramStart"/>
      <w:r>
        <w:rPr>
          <w:rFonts w:ascii="Crimson Text" w:hAnsi="Crimson Text"/>
          <w:color w:val="000000" w:themeColor="text1"/>
          <w:sz w:val="26"/>
          <w:szCs w:val="26"/>
        </w:rPr>
        <w:lastRenderedPageBreak/>
        <w:t>—</w:t>
      </w:r>
      <w:r w:rsidR="009D7AC3" w:rsidRPr="00925B2C">
        <w:rPr>
          <w:rFonts w:ascii="Crimson Text" w:hAnsi="Crimson Text"/>
          <w:color w:val="000000" w:themeColor="text1"/>
          <w:sz w:val="26"/>
          <w:szCs w:val="26"/>
        </w:rPr>
        <w:t>¿</w:t>
      </w:r>
      <w:proofErr w:type="gramEnd"/>
      <w:r w:rsidR="009D7AC3" w:rsidRPr="00925B2C">
        <w:rPr>
          <w:rFonts w:ascii="Crimson Text" w:hAnsi="Crimson Text"/>
          <w:color w:val="000000" w:themeColor="text1"/>
          <w:sz w:val="26"/>
          <w:szCs w:val="26"/>
        </w:rPr>
        <w:t xml:space="preserve">En serio? </w:t>
      </w:r>
      <w:del w:id="343" w:author="Paula Castrilli" w:date="2025-07-16T21:00:00Z">
        <w:r w:rsidR="009D7AC3" w:rsidRPr="00925B2C" w:rsidDel="00FC7E73">
          <w:rPr>
            <w:rFonts w:ascii="Crimson Text" w:hAnsi="Crimson Text"/>
            <w:color w:val="000000" w:themeColor="text1"/>
            <w:sz w:val="26"/>
            <w:szCs w:val="26"/>
          </w:rPr>
          <w:delText>y</w:delText>
        </w:r>
      </w:del>
      <w:ins w:id="344" w:author="Paula Castrilli" w:date="2025-07-16T21:00:00Z">
        <w:r w:rsidR="00FC7E73">
          <w:rPr>
            <w:rFonts w:ascii="Crimson Text" w:hAnsi="Crimson Text"/>
            <w:color w:val="000000" w:themeColor="text1"/>
            <w:sz w:val="26"/>
            <w:szCs w:val="26"/>
          </w:rPr>
          <w:t>¿Y</w:t>
        </w:r>
      </w:ins>
      <w:r w:rsidR="009D7AC3" w:rsidRPr="00925B2C">
        <w:rPr>
          <w:rFonts w:ascii="Crimson Text" w:hAnsi="Crimson Text"/>
          <w:color w:val="000000" w:themeColor="text1"/>
          <w:sz w:val="26"/>
          <w:szCs w:val="26"/>
        </w:rPr>
        <w:t xml:space="preserve"> qué podemos hacer al respecto</w:t>
      </w:r>
      <w:ins w:id="345" w:author="Paula Castrilli" w:date="2025-07-16T21:00:00Z">
        <w:r w:rsidR="00FC7E73">
          <w:rPr>
            <w:rFonts w:ascii="Crimson Text" w:hAnsi="Crimson Text"/>
            <w:color w:val="000000" w:themeColor="text1"/>
            <w:sz w:val="26"/>
            <w:szCs w:val="26"/>
          </w:rPr>
          <w:t>?</w:t>
        </w:r>
      </w:ins>
      <w:r w:rsidR="00E12B7B" w:rsidRPr="00925B2C">
        <w:rPr>
          <w:rFonts w:ascii="Crimson Text" w:hAnsi="Crimson Text"/>
          <w:color w:val="000000" w:themeColor="text1"/>
          <w:sz w:val="26"/>
          <w:szCs w:val="26"/>
        </w:rPr>
        <w:t xml:space="preserve"> </w:t>
      </w:r>
      <w:r>
        <w:rPr>
          <w:rFonts w:ascii="Crimson Text" w:hAnsi="Crimson Text"/>
          <w:color w:val="000000" w:themeColor="text1"/>
          <w:sz w:val="26"/>
          <w:szCs w:val="26"/>
        </w:rPr>
        <w:t>—</w:t>
      </w:r>
      <w:del w:id="346" w:author="Paula Castrilli" w:date="2025-07-16T21:00:00Z">
        <w:r w:rsidR="00E12B7B" w:rsidRPr="00925B2C" w:rsidDel="00FC7E73">
          <w:rPr>
            <w:rFonts w:ascii="Crimson Text" w:hAnsi="Crimson Text"/>
            <w:color w:val="000000" w:themeColor="text1"/>
            <w:sz w:val="26"/>
            <w:szCs w:val="26"/>
          </w:rPr>
          <w:delText>retrucó</w:delText>
        </w:r>
      </w:del>
      <w:ins w:id="347" w:author="Paula Castrilli" w:date="2025-07-16T21:00:00Z">
        <w:r w:rsidR="00FC7E73">
          <w:rPr>
            <w:rFonts w:ascii="Crimson Text" w:hAnsi="Crimson Text"/>
            <w:color w:val="000000" w:themeColor="text1"/>
            <w:sz w:val="26"/>
            <w:szCs w:val="26"/>
          </w:rPr>
          <w:t>replicó</w:t>
        </w:r>
      </w:ins>
      <w:r w:rsidR="00E12B7B" w:rsidRPr="00925B2C">
        <w:rPr>
          <w:rFonts w:ascii="Crimson Text" w:hAnsi="Crimson Text"/>
          <w:color w:val="000000" w:themeColor="text1"/>
          <w:sz w:val="26"/>
          <w:szCs w:val="26"/>
        </w:rPr>
        <w:t xml:space="preserve">, un poco </w:t>
      </w:r>
      <w:r w:rsidR="00205E47" w:rsidRPr="00925B2C">
        <w:rPr>
          <w:rFonts w:ascii="Crimson Text" w:hAnsi="Crimson Text"/>
          <w:color w:val="000000" w:themeColor="text1"/>
          <w:sz w:val="26"/>
          <w:szCs w:val="26"/>
        </w:rPr>
        <w:t>molesto</w:t>
      </w:r>
      <w:r w:rsidR="00E12B7B" w:rsidRPr="00925B2C">
        <w:rPr>
          <w:rFonts w:ascii="Crimson Text" w:hAnsi="Crimson Text"/>
          <w:color w:val="000000" w:themeColor="text1"/>
          <w:sz w:val="26"/>
          <w:szCs w:val="26"/>
        </w:rPr>
        <w:t xml:space="preserve"> con el comentario</w:t>
      </w:r>
      <w:ins w:id="348" w:author="Paula Castrilli" w:date="2025-07-16T21:01:00Z">
        <w:r w:rsidR="00FC7E73">
          <w:rPr>
            <w:rFonts w:ascii="Crimson Text" w:hAnsi="Crimson Text"/>
            <w:color w:val="000000" w:themeColor="text1"/>
            <w:sz w:val="26"/>
            <w:szCs w:val="26"/>
          </w:rPr>
          <w:t xml:space="preserve"> que sólo marcaba lo evidente</w:t>
        </w:r>
      </w:ins>
      <w:r>
        <w:rPr>
          <w:rFonts w:ascii="Crimson Text" w:hAnsi="Crimson Text"/>
          <w:color w:val="000000" w:themeColor="text1"/>
          <w:sz w:val="26"/>
          <w:szCs w:val="26"/>
        </w:rPr>
        <w:t>—</w:t>
      </w:r>
      <w:r w:rsidR="00E12B7B" w:rsidRPr="00925B2C">
        <w:rPr>
          <w:rFonts w:ascii="Crimson Text" w:hAnsi="Crimson Text"/>
          <w:color w:val="000000" w:themeColor="text1"/>
          <w:sz w:val="26"/>
          <w:szCs w:val="26"/>
        </w:rPr>
        <w:t xml:space="preserve"> ¿Se te ocurre algo mejor?</w:t>
      </w:r>
    </w:p>
    <w:p w:rsidR="00E12B7B" w:rsidRPr="00925B2C" w:rsidRDefault="00100493" w:rsidP="00A702AD">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del w:id="349" w:author="Paula Castrilli" w:date="2025-07-16T21:01:00Z">
        <w:r w:rsidR="00E12B7B" w:rsidRPr="00925B2C" w:rsidDel="00FC7E73">
          <w:rPr>
            <w:rFonts w:ascii="Crimson Text" w:hAnsi="Crimson Text"/>
            <w:color w:val="000000" w:themeColor="text1"/>
            <w:sz w:val="26"/>
            <w:szCs w:val="26"/>
          </w:rPr>
          <w:delText>¡Sí! Tengo una idea</w:delText>
        </w:r>
      </w:del>
      <w:ins w:id="350" w:author="Paula Castrilli" w:date="2025-07-16T21:01:00Z">
        <w:r w:rsidR="00FC7E73">
          <w:rPr>
            <w:rFonts w:ascii="Crimson Text" w:hAnsi="Crimson Text"/>
            <w:color w:val="000000" w:themeColor="text1"/>
            <w:sz w:val="26"/>
            <w:szCs w:val="26"/>
          </w:rPr>
          <w:t>Sí</w:t>
        </w:r>
      </w:ins>
      <w:r w:rsidR="00E12B7B" w:rsidRPr="00925B2C">
        <w:rPr>
          <w:rFonts w:ascii="Crimson Text" w:hAnsi="Crimson Text"/>
          <w:color w:val="000000" w:themeColor="text1"/>
          <w:sz w:val="26"/>
          <w:szCs w:val="26"/>
        </w:rPr>
        <w:t xml:space="preserve">, pero necesito de tu ayuda </w:t>
      </w:r>
      <w:r>
        <w:rPr>
          <w:rFonts w:ascii="Crimson Text" w:hAnsi="Crimson Text"/>
          <w:color w:val="000000" w:themeColor="text1"/>
          <w:sz w:val="26"/>
          <w:szCs w:val="26"/>
        </w:rPr>
        <w:t>—</w:t>
      </w:r>
      <w:del w:id="351" w:author="Paula Castrilli" w:date="2025-07-16T21:01:00Z">
        <w:r w:rsidR="001C47A1" w:rsidRPr="00925B2C" w:rsidDel="00FC7E73">
          <w:rPr>
            <w:rFonts w:ascii="Crimson Text" w:hAnsi="Crimson Text"/>
            <w:color w:val="000000" w:themeColor="text1"/>
            <w:sz w:val="26"/>
            <w:szCs w:val="26"/>
          </w:rPr>
          <w:delText>expresó</w:delText>
        </w:r>
      </w:del>
      <w:ins w:id="352" w:author="Paula Castrilli" w:date="2025-07-16T21:01:00Z">
        <w:r w:rsidR="00FC7E73">
          <w:rPr>
            <w:rFonts w:ascii="Crimson Text" w:hAnsi="Crimson Text"/>
            <w:color w:val="000000" w:themeColor="text1"/>
            <w:sz w:val="26"/>
            <w:szCs w:val="26"/>
          </w:rPr>
          <w:t>afirmó</w:t>
        </w:r>
      </w:ins>
      <w:r w:rsidR="00E12B7B" w:rsidRPr="00925B2C">
        <w:rPr>
          <w:rFonts w:ascii="Crimson Text" w:hAnsi="Crimson Text"/>
          <w:color w:val="000000" w:themeColor="text1"/>
          <w:sz w:val="26"/>
          <w:szCs w:val="26"/>
        </w:rPr>
        <w:t>, convencido.</w:t>
      </w:r>
    </w:p>
    <w:p w:rsidR="00E12B7B" w:rsidRPr="00925B2C" w:rsidRDefault="00100493" w:rsidP="00A702AD">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E12B7B" w:rsidRPr="00925B2C">
        <w:rPr>
          <w:rFonts w:ascii="Crimson Text" w:hAnsi="Crimson Text"/>
          <w:color w:val="000000" w:themeColor="text1"/>
          <w:sz w:val="26"/>
          <w:szCs w:val="26"/>
        </w:rPr>
        <w:t xml:space="preserve">No perdamos tiempo, debemos ayudar </w:t>
      </w:r>
      <w:r>
        <w:rPr>
          <w:rFonts w:ascii="Crimson Text" w:hAnsi="Crimson Text"/>
          <w:color w:val="000000" w:themeColor="text1"/>
          <w:sz w:val="26"/>
          <w:szCs w:val="26"/>
        </w:rPr>
        <w:t>—</w:t>
      </w:r>
      <w:r w:rsidR="00E12B7B" w:rsidRPr="00925B2C">
        <w:rPr>
          <w:rFonts w:ascii="Crimson Text" w:hAnsi="Crimson Text"/>
          <w:color w:val="000000" w:themeColor="text1"/>
          <w:sz w:val="26"/>
          <w:szCs w:val="26"/>
        </w:rPr>
        <w:t>recriminó, y giró para continuar c</w:t>
      </w:r>
      <w:r w:rsidR="001C47A1" w:rsidRPr="00925B2C">
        <w:rPr>
          <w:rFonts w:ascii="Crimson Text" w:hAnsi="Crimson Text"/>
          <w:color w:val="000000" w:themeColor="text1"/>
          <w:sz w:val="26"/>
          <w:szCs w:val="26"/>
        </w:rPr>
        <w:t>on lo que estaba haciendo</w:t>
      </w:r>
      <w:del w:id="353" w:author="Paula Castrilli" w:date="2025-07-16T21:04:00Z">
        <w:r w:rsidR="001C47A1" w:rsidRPr="00925B2C" w:rsidDel="003C5241">
          <w:rPr>
            <w:rFonts w:ascii="Crimson Text" w:hAnsi="Crimson Text"/>
            <w:color w:val="000000" w:themeColor="text1"/>
            <w:sz w:val="26"/>
            <w:szCs w:val="26"/>
          </w:rPr>
          <w:delText>.</w:delText>
        </w:r>
      </w:del>
      <w:ins w:id="354" w:author="Paula Castrilli" w:date="2025-07-16T21:04:00Z">
        <w:r w:rsidR="003C5241">
          <w:rPr>
            <w:rFonts w:ascii="Crimson Text" w:hAnsi="Crimson Text"/>
            <w:color w:val="000000" w:themeColor="text1"/>
            <w:sz w:val="26"/>
            <w:szCs w:val="26"/>
          </w:rPr>
          <w:t xml:space="preserve"> pero</w:t>
        </w:r>
      </w:ins>
      <w:r w:rsidR="001C47A1" w:rsidRPr="00925B2C">
        <w:rPr>
          <w:rFonts w:ascii="Crimson Text" w:hAnsi="Crimson Text"/>
          <w:color w:val="000000" w:themeColor="text1"/>
          <w:sz w:val="26"/>
          <w:szCs w:val="26"/>
        </w:rPr>
        <w:t xml:space="preserve"> </w:t>
      </w:r>
      <w:r w:rsidR="00E12B7B" w:rsidRPr="00925B2C">
        <w:rPr>
          <w:rFonts w:ascii="Crimson Text" w:hAnsi="Crimson Text"/>
          <w:color w:val="000000" w:themeColor="text1"/>
          <w:sz w:val="26"/>
          <w:szCs w:val="26"/>
        </w:rPr>
        <w:t xml:space="preserve">Eros </w:t>
      </w:r>
      <w:r w:rsidR="001C47A1" w:rsidRPr="00925B2C">
        <w:rPr>
          <w:rFonts w:ascii="Crimson Text" w:hAnsi="Crimson Text"/>
          <w:color w:val="000000" w:themeColor="text1"/>
          <w:sz w:val="26"/>
          <w:szCs w:val="26"/>
        </w:rPr>
        <w:t>insistió</w:t>
      </w:r>
      <w:r w:rsidR="00E12B7B" w:rsidRPr="00925B2C">
        <w:rPr>
          <w:rFonts w:ascii="Crimson Text" w:hAnsi="Crimson Text"/>
          <w:color w:val="000000" w:themeColor="text1"/>
          <w:sz w:val="26"/>
          <w:szCs w:val="26"/>
        </w:rPr>
        <w:t xml:space="preserve">, </w:t>
      </w:r>
      <w:del w:id="355" w:author="Paula Castrilli" w:date="2025-07-16T21:05:00Z">
        <w:r w:rsidR="001C47A1" w:rsidRPr="00925B2C" w:rsidDel="003C5241">
          <w:rPr>
            <w:rFonts w:ascii="Crimson Text" w:hAnsi="Crimson Text"/>
            <w:color w:val="000000" w:themeColor="text1"/>
            <w:sz w:val="26"/>
            <w:szCs w:val="26"/>
          </w:rPr>
          <w:delText xml:space="preserve">pero, </w:delText>
        </w:r>
      </w:del>
      <w:r w:rsidR="00E12B7B" w:rsidRPr="00925B2C">
        <w:rPr>
          <w:rFonts w:ascii="Crimson Text" w:hAnsi="Crimson Text"/>
          <w:color w:val="000000" w:themeColor="text1"/>
          <w:sz w:val="26"/>
          <w:szCs w:val="26"/>
        </w:rPr>
        <w:t>esta vez</w:t>
      </w:r>
      <w:del w:id="356" w:author="Paula Castrilli" w:date="2025-07-16T21:05:00Z">
        <w:r w:rsidR="00E12B7B" w:rsidRPr="00925B2C" w:rsidDel="003C5241">
          <w:rPr>
            <w:rFonts w:ascii="Crimson Text" w:hAnsi="Crimson Text"/>
            <w:color w:val="000000" w:themeColor="text1"/>
            <w:sz w:val="26"/>
            <w:szCs w:val="26"/>
          </w:rPr>
          <w:delText>,</w:delText>
        </w:r>
      </w:del>
      <w:r w:rsidR="00E12B7B" w:rsidRPr="00925B2C">
        <w:rPr>
          <w:rFonts w:ascii="Crimson Text" w:hAnsi="Crimson Text"/>
          <w:color w:val="000000" w:themeColor="text1"/>
          <w:sz w:val="26"/>
          <w:szCs w:val="26"/>
        </w:rPr>
        <w:t xml:space="preserve"> más firme e incisivo.</w:t>
      </w:r>
    </w:p>
    <w:p w:rsidR="00E12B7B" w:rsidRPr="00925B2C" w:rsidRDefault="00100493" w:rsidP="00A702AD">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E12B7B" w:rsidRPr="00925B2C">
        <w:rPr>
          <w:rFonts w:ascii="Crimson Text" w:hAnsi="Crimson Text"/>
          <w:color w:val="000000" w:themeColor="text1"/>
          <w:sz w:val="26"/>
          <w:szCs w:val="26"/>
        </w:rPr>
        <w:t xml:space="preserve">Puedo hacer algo para ayudar realmente, pero primero necesito que me ayudes a salir del castillo </w:t>
      </w:r>
      <w:r>
        <w:rPr>
          <w:rFonts w:ascii="Crimson Text" w:hAnsi="Crimson Text"/>
          <w:color w:val="000000" w:themeColor="text1"/>
          <w:sz w:val="26"/>
          <w:szCs w:val="26"/>
        </w:rPr>
        <w:t>—</w:t>
      </w:r>
      <w:del w:id="357" w:author="Paula Castrilli" w:date="2025-07-16T21:05:00Z">
        <w:r w:rsidR="001C47A1" w:rsidRPr="00925B2C" w:rsidDel="003C5241">
          <w:rPr>
            <w:rFonts w:ascii="Crimson Text" w:hAnsi="Crimson Text"/>
            <w:color w:val="000000" w:themeColor="text1"/>
            <w:sz w:val="26"/>
            <w:szCs w:val="26"/>
          </w:rPr>
          <w:delText>lanzó</w:delText>
        </w:r>
      </w:del>
      <w:ins w:id="358" w:author="Paula Castrilli" w:date="2025-07-16T21:05:00Z">
        <w:r w:rsidR="003C5241">
          <w:rPr>
            <w:rFonts w:ascii="Crimson Text" w:hAnsi="Crimson Text"/>
            <w:color w:val="000000" w:themeColor="text1"/>
            <w:sz w:val="26"/>
            <w:szCs w:val="26"/>
          </w:rPr>
          <w:t>explicó</w:t>
        </w:r>
      </w:ins>
      <w:r w:rsidR="001C47A1" w:rsidRPr="00925B2C">
        <w:rPr>
          <w:rFonts w:ascii="Crimson Text" w:hAnsi="Crimson Text"/>
          <w:color w:val="000000" w:themeColor="text1"/>
          <w:sz w:val="26"/>
          <w:szCs w:val="26"/>
        </w:rPr>
        <w:t>, y aguardó expectante</w:t>
      </w:r>
      <w:r w:rsidR="00E12B7B" w:rsidRPr="00925B2C">
        <w:rPr>
          <w:rFonts w:ascii="Crimson Text" w:hAnsi="Crimson Text"/>
          <w:color w:val="000000" w:themeColor="text1"/>
          <w:sz w:val="26"/>
          <w:szCs w:val="26"/>
        </w:rPr>
        <w:t xml:space="preserve"> por la reacción.</w:t>
      </w:r>
    </w:p>
    <w:p w:rsidR="00E12B7B" w:rsidRPr="00925B2C" w:rsidRDefault="00100493" w:rsidP="00A702AD">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E12B7B" w:rsidRPr="00925B2C">
        <w:rPr>
          <w:rFonts w:ascii="Crimson Text" w:hAnsi="Crimson Text"/>
          <w:color w:val="000000" w:themeColor="text1"/>
          <w:sz w:val="26"/>
          <w:szCs w:val="26"/>
        </w:rPr>
        <w:t xml:space="preserve">Si quieres </w:t>
      </w:r>
      <w:r w:rsidR="00AB732B" w:rsidRPr="00925B2C">
        <w:rPr>
          <w:rFonts w:ascii="Crimson Text" w:hAnsi="Crimson Text"/>
          <w:color w:val="000000" w:themeColor="text1"/>
          <w:sz w:val="26"/>
          <w:szCs w:val="26"/>
        </w:rPr>
        <w:t>irte</w:t>
      </w:r>
      <w:r w:rsidR="00E12B7B" w:rsidRPr="00925B2C">
        <w:rPr>
          <w:rFonts w:ascii="Crimson Text" w:hAnsi="Crimson Text"/>
          <w:color w:val="000000" w:themeColor="text1"/>
          <w:sz w:val="26"/>
          <w:szCs w:val="26"/>
        </w:rPr>
        <w:t xml:space="preserve">, adelante, puedes hacerlo, </w:t>
      </w:r>
      <w:r w:rsidR="001C47A1" w:rsidRPr="00925B2C">
        <w:rPr>
          <w:rFonts w:ascii="Crimson Text" w:hAnsi="Crimson Text"/>
          <w:color w:val="000000" w:themeColor="text1"/>
          <w:sz w:val="26"/>
          <w:szCs w:val="26"/>
        </w:rPr>
        <w:t>sé que</w:t>
      </w:r>
      <w:r w:rsidR="00E12B7B" w:rsidRPr="00925B2C">
        <w:rPr>
          <w:rFonts w:ascii="Crimson Text" w:hAnsi="Crimson Text"/>
          <w:color w:val="000000" w:themeColor="text1"/>
          <w:sz w:val="26"/>
          <w:szCs w:val="26"/>
        </w:rPr>
        <w:t xml:space="preserve"> no es tu batalla </w:t>
      </w:r>
      <w:r>
        <w:rPr>
          <w:rFonts w:ascii="Crimson Text" w:hAnsi="Crimson Text"/>
          <w:color w:val="000000" w:themeColor="text1"/>
          <w:sz w:val="26"/>
          <w:szCs w:val="26"/>
        </w:rPr>
        <w:t>—</w:t>
      </w:r>
      <w:r w:rsidR="00E12B7B" w:rsidRPr="00925B2C">
        <w:rPr>
          <w:rFonts w:ascii="Crimson Text" w:hAnsi="Crimson Text"/>
          <w:color w:val="000000" w:themeColor="text1"/>
          <w:sz w:val="26"/>
          <w:szCs w:val="26"/>
        </w:rPr>
        <w:t xml:space="preserve">reprochó, </w:t>
      </w:r>
      <w:r w:rsidR="000C1A42" w:rsidRPr="00925B2C">
        <w:rPr>
          <w:rFonts w:ascii="Crimson Text" w:hAnsi="Crimson Text"/>
          <w:color w:val="000000" w:themeColor="text1"/>
          <w:sz w:val="26"/>
          <w:szCs w:val="26"/>
        </w:rPr>
        <w:t>contrariado</w:t>
      </w:r>
      <w:r w:rsidR="00E12B7B" w:rsidRPr="00925B2C">
        <w:rPr>
          <w:rFonts w:ascii="Crimson Text" w:hAnsi="Crimson Text"/>
          <w:color w:val="000000" w:themeColor="text1"/>
          <w:sz w:val="26"/>
          <w:szCs w:val="26"/>
        </w:rPr>
        <w:t>.</w:t>
      </w:r>
    </w:p>
    <w:p w:rsidR="00E12B7B" w:rsidRPr="00925B2C" w:rsidRDefault="00100493" w:rsidP="00A702AD">
      <w:pPr>
        <w:tabs>
          <w:tab w:val="left" w:pos="2179"/>
        </w:tabs>
        <w:spacing w:after="0"/>
        <w:ind w:firstLine="284"/>
        <w:jc w:val="both"/>
        <w:rPr>
          <w:rFonts w:ascii="Crimson Text" w:hAnsi="Crimson Text"/>
          <w:color w:val="000000" w:themeColor="text1"/>
          <w:sz w:val="26"/>
          <w:szCs w:val="26"/>
        </w:rPr>
      </w:pPr>
      <w:proofErr w:type="gramStart"/>
      <w:r>
        <w:rPr>
          <w:rFonts w:ascii="Crimson Text" w:hAnsi="Crimson Text"/>
          <w:color w:val="000000" w:themeColor="text1"/>
          <w:sz w:val="26"/>
          <w:szCs w:val="26"/>
        </w:rPr>
        <w:t>—</w:t>
      </w:r>
      <w:r w:rsidR="00E12B7B" w:rsidRPr="00925B2C">
        <w:rPr>
          <w:rFonts w:ascii="Crimson Text" w:hAnsi="Crimson Text"/>
          <w:color w:val="000000" w:themeColor="text1"/>
          <w:sz w:val="26"/>
          <w:szCs w:val="26"/>
        </w:rPr>
        <w:t>¡</w:t>
      </w:r>
      <w:proofErr w:type="gramEnd"/>
      <w:r w:rsidR="00E12B7B" w:rsidRPr="00925B2C">
        <w:rPr>
          <w:rFonts w:ascii="Crimson Text" w:hAnsi="Crimson Text"/>
          <w:color w:val="000000" w:themeColor="text1"/>
          <w:sz w:val="26"/>
          <w:szCs w:val="26"/>
        </w:rPr>
        <w:t>Esta sí es mi batalla!</w:t>
      </w:r>
      <w:commentRangeStart w:id="359"/>
      <w:del w:id="360" w:author="Paula Castrilli" w:date="2025-07-16T21:06:00Z">
        <w:r w:rsidR="00E12B7B" w:rsidRPr="00925B2C" w:rsidDel="003C5241">
          <w:rPr>
            <w:rFonts w:ascii="Crimson Text" w:hAnsi="Crimson Text"/>
            <w:color w:val="000000" w:themeColor="text1"/>
            <w:sz w:val="26"/>
            <w:szCs w:val="26"/>
          </w:rPr>
          <w:delText xml:space="preserve"> </w:delText>
        </w:r>
      </w:del>
      <w:del w:id="361" w:author="Paula Castrilli" w:date="2025-07-16T21:05:00Z">
        <w:r w:rsidR="00E12B7B" w:rsidRPr="00925B2C" w:rsidDel="003C5241">
          <w:rPr>
            <w:rFonts w:ascii="Crimson Text" w:hAnsi="Crimson Text"/>
            <w:color w:val="000000" w:themeColor="text1"/>
            <w:sz w:val="26"/>
            <w:szCs w:val="26"/>
          </w:rPr>
          <w:delText>y</w:delText>
        </w:r>
      </w:del>
      <w:del w:id="362" w:author="Paula Castrilli" w:date="2025-07-16T21:06:00Z">
        <w:r w:rsidR="00E12B7B" w:rsidRPr="00925B2C" w:rsidDel="003C5241">
          <w:rPr>
            <w:rFonts w:ascii="Crimson Text" w:hAnsi="Crimson Text"/>
            <w:color w:val="000000" w:themeColor="text1"/>
            <w:sz w:val="26"/>
            <w:szCs w:val="26"/>
          </w:rPr>
          <w:delText xml:space="preserve"> recuerda que te salvé la vida </w:delText>
        </w:r>
      </w:del>
      <w:commentRangeEnd w:id="359"/>
      <w:r w:rsidR="003C5241">
        <w:rPr>
          <w:rStyle w:val="Refdecomentario"/>
        </w:rPr>
        <w:commentReference w:id="359"/>
      </w:r>
      <w:r>
        <w:rPr>
          <w:rFonts w:ascii="Crimson Text" w:hAnsi="Crimson Text"/>
          <w:color w:val="000000" w:themeColor="text1"/>
          <w:sz w:val="26"/>
          <w:szCs w:val="26"/>
        </w:rPr>
        <w:t>—</w:t>
      </w:r>
      <w:r w:rsidR="00E12B7B" w:rsidRPr="00925B2C">
        <w:rPr>
          <w:rFonts w:ascii="Crimson Text" w:hAnsi="Crimson Text"/>
          <w:color w:val="000000" w:themeColor="text1"/>
          <w:sz w:val="26"/>
          <w:szCs w:val="26"/>
        </w:rPr>
        <w:t xml:space="preserve">gritó, </w:t>
      </w:r>
      <w:r w:rsidR="001C47A1" w:rsidRPr="00925B2C">
        <w:rPr>
          <w:rFonts w:ascii="Crimson Text" w:hAnsi="Crimson Text"/>
          <w:color w:val="000000" w:themeColor="text1"/>
          <w:sz w:val="26"/>
          <w:szCs w:val="26"/>
        </w:rPr>
        <w:t>enérgico</w:t>
      </w:r>
      <w:r>
        <w:rPr>
          <w:rFonts w:ascii="Crimson Text" w:hAnsi="Crimson Text"/>
          <w:color w:val="000000" w:themeColor="text1"/>
          <w:sz w:val="26"/>
          <w:szCs w:val="26"/>
        </w:rPr>
        <w:t>—</w:t>
      </w:r>
      <w:r w:rsidR="00E12B7B" w:rsidRPr="00925B2C">
        <w:rPr>
          <w:rFonts w:ascii="Crimson Text" w:hAnsi="Crimson Text"/>
          <w:color w:val="000000" w:themeColor="text1"/>
          <w:sz w:val="26"/>
          <w:szCs w:val="26"/>
        </w:rPr>
        <w:t>. Si me hubieran creído la primera vez, ahora no estarían pasando por esto. ¿Vas a desconfiar de mí</w:t>
      </w:r>
      <w:r w:rsidR="001C47A1" w:rsidRPr="00925B2C">
        <w:rPr>
          <w:rFonts w:ascii="Crimson Text" w:hAnsi="Crimson Text"/>
          <w:color w:val="000000" w:themeColor="text1"/>
          <w:sz w:val="26"/>
          <w:szCs w:val="26"/>
        </w:rPr>
        <w:t xml:space="preserve"> otra vez</w:t>
      </w:r>
      <w:r w:rsidR="00E12B7B" w:rsidRPr="00925B2C">
        <w:rPr>
          <w:rFonts w:ascii="Crimson Text" w:hAnsi="Crimson Text"/>
          <w:color w:val="000000" w:themeColor="text1"/>
          <w:sz w:val="26"/>
          <w:szCs w:val="26"/>
        </w:rPr>
        <w:t xml:space="preserve">? </w:t>
      </w:r>
      <w:r>
        <w:rPr>
          <w:rFonts w:ascii="Crimson Text" w:hAnsi="Crimson Text"/>
          <w:color w:val="000000" w:themeColor="text1"/>
          <w:sz w:val="26"/>
          <w:szCs w:val="26"/>
        </w:rPr>
        <w:t>—</w:t>
      </w:r>
      <w:r w:rsidR="00E12B7B" w:rsidRPr="00925B2C">
        <w:rPr>
          <w:rFonts w:ascii="Crimson Text" w:hAnsi="Crimson Text"/>
          <w:color w:val="000000" w:themeColor="text1"/>
          <w:sz w:val="26"/>
          <w:szCs w:val="26"/>
        </w:rPr>
        <w:t xml:space="preserve">increpó </w:t>
      </w:r>
      <w:r w:rsidR="001C47A1" w:rsidRPr="00925B2C">
        <w:rPr>
          <w:rFonts w:ascii="Crimson Text" w:hAnsi="Crimson Text"/>
          <w:color w:val="000000" w:themeColor="text1"/>
          <w:sz w:val="26"/>
          <w:szCs w:val="26"/>
        </w:rPr>
        <w:t>con crudeza</w:t>
      </w:r>
      <w:r w:rsidR="00E12B7B" w:rsidRPr="00925B2C">
        <w:rPr>
          <w:rFonts w:ascii="Crimson Text" w:hAnsi="Crimson Text"/>
          <w:color w:val="000000" w:themeColor="text1"/>
          <w:sz w:val="26"/>
          <w:szCs w:val="26"/>
        </w:rPr>
        <w:t xml:space="preserve">, y el rostro de </w:t>
      </w:r>
      <w:proofErr w:type="spellStart"/>
      <w:r w:rsidR="00E12B7B" w:rsidRPr="00925B2C">
        <w:rPr>
          <w:rFonts w:ascii="Crimson Text" w:hAnsi="Crimson Text"/>
          <w:color w:val="000000" w:themeColor="text1"/>
          <w:sz w:val="26"/>
          <w:szCs w:val="26"/>
        </w:rPr>
        <w:t>Rolf</w:t>
      </w:r>
      <w:proofErr w:type="spellEnd"/>
      <w:r w:rsidR="00E12B7B" w:rsidRPr="00925B2C">
        <w:rPr>
          <w:rFonts w:ascii="Crimson Text" w:hAnsi="Crimson Text"/>
          <w:color w:val="000000" w:themeColor="text1"/>
          <w:sz w:val="26"/>
          <w:szCs w:val="26"/>
        </w:rPr>
        <w:t xml:space="preserve"> </w:t>
      </w:r>
      <w:r w:rsidR="005401F6" w:rsidRPr="00925B2C">
        <w:rPr>
          <w:rFonts w:ascii="Crimson Text" w:hAnsi="Crimson Text"/>
          <w:color w:val="000000" w:themeColor="text1"/>
          <w:sz w:val="26"/>
          <w:szCs w:val="26"/>
        </w:rPr>
        <w:t xml:space="preserve">se </w:t>
      </w:r>
      <w:r w:rsidR="008E6991" w:rsidRPr="00925B2C">
        <w:rPr>
          <w:rFonts w:ascii="Crimson Text" w:hAnsi="Crimson Text"/>
          <w:color w:val="000000" w:themeColor="text1"/>
          <w:sz w:val="26"/>
          <w:szCs w:val="26"/>
        </w:rPr>
        <w:t>transformó</w:t>
      </w:r>
      <w:r w:rsidR="00E12B7B" w:rsidRPr="00925B2C">
        <w:rPr>
          <w:rFonts w:ascii="Crimson Text" w:hAnsi="Crimson Text"/>
          <w:color w:val="000000" w:themeColor="text1"/>
          <w:sz w:val="26"/>
          <w:szCs w:val="26"/>
        </w:rPr>
        <w:t>.</w:t>
      </w:r>
    </w:p>
    <w:p w:rsidR="00E12B7B" w:rsidRPr="00925B2C" w:rsidRDefault="00100493" w:rsidP="00A702AD">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E12B7B" w:rsidRPr="00925B2C">
        <w:rPr>
          <w:rFonts w:ascii="Crimson Text" w:hAnsi="Crimson Text"/>
          <w:color w:val="000000" w:themeColor="text1"/>
          <w:sz w:val="26"/>
          <w:szCs w:val="26"/>
        </w:rPr>
        <w:t>Está bien, tienes razón</w:t>
      </w:r>
      <w:del w:id="363" w:author="Paula Castrilli" w:date="2025-07-16T21:05:00Z">
        <w:r w:rsidR="00E12B7B" w:rsidRPr="00925B2C" w:rsidDel="003C5241">
          <w:rPr>
            <w:rFonts w:ascii="Crimson Text" w:hAnsi="Crimson Text"/>
            <w:color w:val="000000" w:themeColor="text1"/>
            <w:sz w:val="26"/>
            <w:szCs w:val="26"/>
          </w:rPr>
          <w:delText>,</w:delText>
        </w:r>
      </w:del>
      <w:ins w:id="364" w:author="Paula Castrilli" w:date="2025-07-16T21:05:00Z">
        <w:r w:rsidR="003C5241">
          <w:rPr>
            <w:rFonts w:ascii="Crimson Text" w:hAnsi="Crimson Text"/>
            <w:color w:val="000000" w:themeColor="text1"/>
            <w:sz w:val="26"/>
            <w:szCs w:val="26"/>
          </w:rPr>
          <w:t>.</w:t>
        </w:r>
      </w:ins>
      <w:r w:rsidR="00E12B7B" w:rsidRPr="00925B2C">
        <w:rPr>
          <w:rFonts w:ascii="Crimson Text" w:hAnsi="Crimson Text"/>
          <w:color w:val="000000" w:themeColor="text1"/>
          <w:sz w:val="26"/>
          <w:szCs w:val="26"/>
        </w:rPr>
        <w:t xml:space="preserve"> ¿</w:t>
      </w:r>
      <w:del w:id="365" w:author="Paula Castrilli" w:date="2025-07-16T21:05:00Z">
        <w:r w:rsidR="00E12B7B" w:rsidRPr="00925B2C" w:rsidDel="003C5241">
          <w:rPr>
            <w:rFonts w:ascii="Crimson Text" w:hAnsi="Crimson Text"/>
            <w:color w:val="000000" w:themeColor="text1"/>
            <w:sz w:val="26"/>
            <w:szCs w:val="26"/>
          </w:rPr>
          <w:delText>c</w:delText>
        </w:r>
      </w:del>
      <w:ins w:id="366" w:author="Paula Castrilli" w:date="2025-07-16T21:05:00Z">
        <w:r w:rsidR="003C5241">
          <w:rPr>
            <w:rFonts w:ascii="Crimson Text" w:hAnsi="Crimson Text"/>
            <w:color w:val="000000" w:themeColor="text1"/>
            <w:sz w:val="26"/>
            <w:szCs w:val="26"/>
          </w:rPr>
          <w:t>C</w:t>
        </w:r>
      </w:ins>
      <w:r w:rsidR="00E12B7B" w:rsidRPr="00925B2C">
        <w:rPr>
          <w:rFonts w:ascii="Crimson Text" w:hAnsi="Crimson Text"/>
          <w:color w:val="000000" w:themeColor="text1"/>
          <w:sz w:val="26"/>
          <w:szCs w:val="26"/>
        </w:rPr>
        <w:t xml:space="preserve">uál es tu idea? </w:t>
      </w:r>
      <w:r>
        <w:rPr>
          <w:rFonts w:ascii="Crimson Text" w:hAnsi="Crimson Text"/>
          <w:color w:val="000000" w:themeColor="text1"/>
          <w:sz w:val="26"/>
          <w:szCs w:val="26"/>
        </w:rPr>
        <w:t>—</w:t>
      </w:r>
      <w:r w:rsidR="00E12B7B" w:rsidRPr="00925B2C">
        <w:rPr>
          <w:rFonts w:ascii="Crimson Text" w:hAnsi="Crimson Text"/>
          <w:color w:val="000000" w:themeColor="text1"/>
          <w:sz w:val="26"/>
          <w:szCs w:val="26"/>
        </w:rPr>
        <w:t xml:space="preserve">preguntó, más </w:t>
      </w:r>
      <w:r w:rsidR="0061366D" w:rsidRPr="00925B2C">
        <w:rPr>
          <w:rFonts w:ascii="Crimson Text" w:hAnsi="Crimson Text"/>
          <w:color w:val="000000" w:themeColor="text1"/>
          <w:sz w:val="26"/>
          <w:szCs w:val="26"/>
        </w:rPr>
        <w:t>sereno</w:t>
      </w:r>
      <w:r w:rsidR="00E12B7B" w:rsidRPr="00925B2C">
        <w:rPr>
          <w:rFonts w:ascii="Crimson Text" w:hAnsi="Crimson Text"/>
          <w:color w:val="000000" w:themeColor="text1"/>
          <w:sz w:val="26"/>
          <w:szCs w:val="26"/>
        </w:rPr>
        <w:t>.</w:t>
      </w:r>
    </w:p>
    <w:p w:rsidR="00EC1F66" w:rsidRPr="00925B2C" w:rsidRDefault="00100493" w:rsidP="00A702AD">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E12B7B" w:rsidRPr="00925B2C">
        <w:rPr>
          <w:rFonts w:ascii="Crimson Text" w:hAnsi="Crimson Text"/>
          <w:color w:val="000000" w:themeColor="text1"/>
          <w:sz w:val="26"/>
          <w:szCs w:val="26"/>
        </w:rPr>
        <w:t>Debes confiar en mí</w:t>
      </w:r>
      <w:del w:id="367" w:author="Paula Castrilli" w:date="2025-07-16T21:15:00Z">
        <w:r w:rsidR="00E12B7B" w:rsidRPr="00925B2C" w:rsidDel="00EB3606">
          <w:rPr>
            <w:rFonts w:ascii="Crimson Text" w:hAnsi="Crimson Text"/>
            <w:color w:val="000000" w:themeColor="text1"/>
            <w:sz w:val="26"/>
            <w:szCs w:val="26"/>
          </w:rPr>
          <w:delText xml:space="preserve">, </w:delText>
        </w:r>
        <w:commentRangeStart w:id="368"/>
        <w:r w:rsidR="006314FE" w:rsidRPr="00925B2C" w:rsidDel="00EB3606">
          <w:rPr>
            <w:rFonts w:ascii="Crimson Text" w:hAnsi="Crimson Text"/>
            <w:color w:val="000000" w:themeColor="text1"/>
            <w:sz w:val="26"/>
            <w:szCs w:val="26"/>
          </w:rPr>
          <w:delText>c</w:delText>
        </w:r>
      </w:del>
      <w:ins w:id="369" w:author="Paula Castrilli" w:date="2025-07-16T21:15:00Z">
        <w:r w:rsidR="00EB3606">
          <w:rPr>
            <w:rFonts w:ascii="Crimson Text" w:hAnsi="Crimson Text"/>
            <w:color w:val="000000" w:themeColor="text1"/>
            <w:sz w:val="26"/>
            <w:szCs w:val="26"/>
          </w:rPr>
          <w:t>. C</w:t>
        </w:r>
      </w:ins>
      <w:r w:rsidR="006314FE" w:rsidRPr="00925B2C">
        <w:rPr>
          <w:rFonts w:ascii="Crimson Text" w:hAnsi="Crimson Text"/>
          <w:color w:val="000000" w:themeColor="text1"/>
          <w:sz w:val="26"/>
          <w:szCs w:val="26"/>
        </w:rPr>
        <w:t xml:space="preserve">réeme, </w:t>
      </w:r>
      <w:r w:rsidR="00E12B7B" w:rsidRPr="00925B2C">
        <w:rPr>
          <w:rFonts w:ascii="Crimson Text" w:hAnsi="Crimson Text"/>
          <w:color w:val="000000" w:themeColor="text1"/>
          <w:sz w:val="26"/>
          <w:szCs w:val="26"/>
        </w:rPr>
        <w:t>no lo comprenderías</w:t>
      </w:r>
      <w:commentRangeEnd w:id="368"/>
      <w:r w:rsidR="00EB3606">
        <w:rPr>
          <w:rStyle w:val="Refdecomentario"/>
        </w:rPr>
        <w:commentReference w:id="368"/>
      </w:r>
      <w:r w:rsidR="00E12B7B" w:rsidRPr="00925B2C">
        <w:rPr>
          <w:rFonts w:ascii="Crimson Text" w:hAnsi="Crimson Text"/>
          <w:color w:val="000000" w:themeColor="text1"/>
          <w:sz w:val="26"/>
          <w:szCs w:val="26"/>
        </w:rPr>
        <w:t>. Sólo necesito que me ayudes a salir del castillo. ¿</w:t>
      </w:r>
      <w:del w:id="370" w:author="Paula Castrilli" w:date="2025-07-16T21:07:00Z">
        <w:r w:rsidR="00E12B7B" w:rsidRPr="00925B2C" w:rsidDel="00067C0F">
          <w:rPr>
            <w:rFonts w:ascii="Crimson Text" w:hAnsi="Crimson Text"/>
            <w:color w:val="000000" w:themeColor="text1"/>
            <w:sz w:val="26"/>
            <w:szCs w:val="26"/>
          </w:rPr>
          <w:delText xml:space="preserve">Cómo </w:delText>
        </w:r>
        <w:r w:rsidR="00A0028E" w:rsidRPr="00925B2C" w:rsidDel="00067C0F">
          <w:rPr>
            <w:rFonts w:ascii="Crimson Text" w:hAnsi="Crimson Text"/>
            <w:color w:val="000000" w:themeColor="text1"/>
            <w:sz w:val="26"/>
            <w:szCs w:val="26"/>
          </w:rPr>
          <w:delText>podría</w:delText>
        </w:r>
      </w:del>
      <w:ins w:id="371" w:author="Paula Castrilli" w:date="2025-07-16T21:07:00Z">
        <w:r w:rsidR="00067C0F">
          <w:rPr>
            <w:rFonts w:ascii="Crimson Text" w:hAnsi="Crimson Text"/>
            <w:color w:val="000000" w:themeColor="text1"/>
            <w:sz w:val="26"/>
            <w:szCs w:val="26"/>
          </w:rPr>
          <w:t>Hay alguna forma en que pueda</w:t>
        </w:r>
      </w:ins>
      <w:r w:rsidR="00E12B7B" w:rsidRPr="00925B2C">
        <w:rPr>
          <w:rFonts w:ascii="Crimson Text" w:hAnsi="Crimson Text"/>
          <w:color w:val="000000" w:themeColor="text1"/>
          <w:sz w:val="26"/>
          <w:szCs w:val="26"/>
        </w:rPr>
        <w:t xml:space="preserve"> hacerlo sin que </w:t>
      </w:r>
      <w:r w:rsidR="00A0028E" w:rsidRPr="00925B2C">
        <w:rPr>
          <w:rFonts w:ascii="Crimson Text" w:hAnsi="Crimson Text"/>
          <w:color w:val="000000" w:themeColor="text1"/>
          <w:sz w:val="26"/>
          <w:szCs w:val="26"/>
        </w:rPr>
        <w:t>me</w:t>
      </w:r>
      <w:r w:rsidR="00E12B7B" w:rsidRPr="00925B2C">
        <w:rPr>
          <w:rFonts w:ascii="Crimson Text" w:hAnsi="Crimson Text"/>
          <w:color w:val="000000" w:themeColor="text1"/>
          <w:sz w:val="26"/>
          <w:szCs w:val="26"/>
        </w:rPr>
        <w:t xml:space="preserve"> </w:t>
      </w:r>
      <w:r w:rsidR="001C47A1" w:rsidRPr="00925B2C">
        <w:rPr>
          <w:rFonts w:ascii="Crimson Text" w:hAnsi="Crimson Text"/>
          <w:color w:val="000000" w:themeColor="text1"/>
          <w:sz w:val="26"/>
          <w:szCs w:val="26"/>
        </w:rPr>
        <w:t>ataquen</w:t>
      </w:r>
      <w:r w:rsidR="00E12B7B" w:rsidRPr="00925B2C">
        <w:rPr>
          <w:rFonts w:ascii="Crimson Text" w:hAnsi="Crimson Text"/>
          <w:color w:val="000000" w:themeColor="text1"/>
          <w:sz w:val="26"/>
          <w:szCs w:val="26"/>
        </w:rPr>
        <w:t xml:space="preserve">? </w:t>
      </w:r>
      <w:r>
        <w:rPr>
          <w:rFonts w:ascii="Crimson Text" w:hAnsi="Crimson Text"/>
          <w:color w:val="000000" w:themeColor="text1"/>
          <w:sz w:val="26"/>
          <w:szCs w:val="26"/>
        </w:rPr>
        <w:t>—</w:t>
      </w:r>
      <w:del w:id="372" w:author="Paula Castrilli" w:date="2025-07-16T21:15:00Z">
        <w:r w:rsidR="00002FE2" w:rsidRPr="00925B2C" w:rsidDel="00EB3606">
          <w:rPr>
            <w:rFonts w:ascii="Crimson Text" w:hAnsi="Crimson Text"/>
            <w:color w:val="000000" w:themeColor="text1"/>
            <w:sz w:val="26"/>
            <w:szCs w:val="26"/>
          </w:rPr>
          <w:delText xml:space="preserve">tiró, dubitativo. </w:delText>
        </w:r>
      </w:del>
      <w:r w:rsidR="00002FE2" w:rsidRPr="00925B2C">
        <w:rPr>
          <w:rFonts w:ascii="Crimson Text" w:hAnsi="Crimson Text"/>
          <w:color w:val="000000" w:themeColor="text1"/>
          <w:sz w:val="26"/>
          <w:szCs w:val="26"/>
        </w:rPr>
        <w:t>Sabía que lo que estaba pidiendo era casi imposible.</w:t>
      </w:r>
    </w:p>
    <w:p w:rsidR="00002FE2" w:rsidRPr="00925B2C" w:rsidRDefault="00100493" w:rsidP="00A702AD">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002FE2" w:rsidRPr="00925B2C">
        <w:rPr>
          <w:rFonts w:ascii="Crimson Text" w:hAnsi="Crimson Text"/>
          <w:color w:val="000000" w:themeColor="text1"/>
          <w:sz w:val="26"/>
          <w:szCs w:val="26"/>
        </w:rPr>
        <w:t xml:space="preserve">Hay una manera </w:t>
      </w:r>
      <w:r>
        <w:rPr>
          <w:rFonts w:ascii="Crimson Text" w:hAnsi="Crimson Text"/>
          <w:color w:val="000000" w:themeColor="text1"/>
          <w:sz w:val="26"/>
          <w:szCs w:val="26"/>
        </w:rPr>
        <w:t>—</w:t>
      </w:r>
      <w:r w:rsidR="00002FE2" w:rsidRPr="00925B2C">
        <w:rPr>
          <w:rFonts w:ascii="Crimson Text" w:hAnsi="Crimson Text"/>
          <w:color w:val="000000" w:themeColor="text1"/>
          <w:sz w:val="26"/>
          <w:szCs w:val="26"/>
        </w:rPr>
        <w:t>dijo, con una expresión esperanzadora</w:t>
      </w:r>
      <w:r>
        <w:rPr>
          <w:rFonts w:ascii="Crimson Text" w:hAnsi="Crimson Text"/>
          <w:color w:val="000000" w:themeColor="text1"/>
          <w:sz w:val="26"/>
          <w:szCs w:val="26"/>
        </w:rPr>
        <w:t>—</w:t>
      </w:r>
      <w:r w:rsidR="00002FE2" w:rsidRPr="00925B2C">
        <w:rPr>
          <w:rFonts w:ascii="Crimson Text" w:hAnsi="Crimson Text"/>
          <w:color w:val="000000" w:themeColor="text1"/>
          <w:sz w:val="26"/>
          <w:szCs w:val="26"/>
        </w:rPr>
        <w:t>. Ven, sígueme.</w:t>
      </w:r>
    </w:p>
    <w:p w:rsidR="00002FE2" w:rsidRPr="00925B2C" w:rsidRDefault="001C47A1" w:rsidP="00A702AD">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Bajaron por una </w:t>
      </w:r>
      <w:r w:rsidR="00002FE2" w:rsidRPr="00925B2C">
        <w:rPr>
          <w:rFonts w:ascii="Crimson Text" w:hAnsi="Crimson Text"/>
          <w:color w:val="000000" w:themeColor="text1"/>
          <w:sz w:val="26"/>
          <w:szCs w:val="26"/>
        </w:rPr>
        <w:t>escalera</w:t>
      </w:r>
      <w:r w:rsidRPr="00925B2C">
        <w:rPr>
          <w:rFonts w:ascii="Crimson Text" w:hAnsi="Crimson Text"/>
          <w:color w:val="000000" w:themeColor="text1"/>
          <w:sz w:val="26"/>
          <w:szCs w:val="26"/>
        </w:rPr>
        <w:t xml:space="preserve"> de cuerdas</w:t>
      </w:r>
      <w:r w:rsidR="00002FE2" w:rsidRPr="00925B2C">
        <w:rPr>
          <w:rFonts w:ascii="Crimson Text" w:hAnsi="Crimson Text"/>
          <w:color w:val="000000" w:themeColor="text1"/>
          <w:sz w:val="26"/>
          <w:szCs w:val="26"/>
        </w:rPr>
        <w:t xml:space="preserve"> que conectaba el puesto con una rudimentaria tienda montada sobre el patio de armas. Ambos corrieron varios metros, yendo de un extremo del castillo a otro. Eros</w:t>
      </w:r>
      <w:r w:rsidRPr="00925B2C">
        <w:rPr>
          <w:rFonts w:ascii="Crimson Text" w:hAnsi="Crimson Text"/>
          <w:color w:val="000000" w:themeColor="text1"/>
          <w:sz w:val="26"/>
          <w:szCs w:val="26"/>
        </w:rPr>
        <w:t>, como en toda la noche,</w:t>
      </w:r>
      <w:r w:rsidR="00002FE2" w:rsidRPr="00925B2C">
        <w:rPr>
          <w:rFonts w:ascii="Crimson Text" w:hAnsi="Crimson Text"/>
          <w:color w:val="000000" w:themeColor="text1"/>
          <w:sz w:val="26"/>
          <w:szCs w:val="26"/>
        </w:rPr>
        <w:t xml:space="preserve"> perseguía los pasos de </w:t>
      </w:r>
      <w:proofErr w:type="spellStart"/>
      <w:r w:rsidR="00002FE2" w:rsidRPr="00925B2C">
        <w:rPr>
          <w:rFonts w:ascii="Crimson Text" w:hAnsi="Crimson Text"/>
          <w:color w:val="000000" w:themeColor="text1"/>
          <w:sz w:val="26"/>
          <w:szCs w:val="26"/>
        </w:rPr>
        <w:t>Rolf</w:t>
      </w:r>
      <w:proofErr w:type="spellEnd"/>
      <w:r w:rsidR="00002FE2" w:rsidRPr="00925B2C">
        <w:rPr>
          <w:rFonts w:ascii="Crimson Text" w:hAnsi="Crimson Text"/>
          <w:color w:val="000000" w:themeColor="text1"/>
          <w:sz w:val="26"/>
          <w:szCs w:val="26"/>
        </w:rPr>
        <w:t xml:space="preserve"> sin saber </w:t>
      </w:r>
      <w:r w:rsidRPr="00925B2C">
        <w:rPr>
          <w:rFonts w:ascii="Crimson Text" w:hAnsi="Crimson Text"/>
          <w:color w:val="000000" w:themeColor="text1"/>
          <w:sz w:val="26"/>
          <w:szCs w:val="26"/>
        </w:rPr>
        <w:t xml:space="preserve">lo </w:t>
      </w:r>
      <w:r w:rsidR="00002FE2" w:rsidRPr="00925B2C">
        <w:rPr>
          <w:rFonts w:ascii="Crimson Text" w:hAnsi="Crimson Text"/>
          <w:color w:val="000000" w:themeColor="text1"/>
          <w:sz w:val="26"/>
          <w:szCs w:val="26"/>
        </w:rPr>
        <w:t xml:space="preserve">que </w:t>
      </w:r>
      <w:r w:rsidRPr="00925B2C">
        <w:rPr>
          <w:rFonts w:ascii="Crimson Text" w:hAnsi="Crimson Text"/>
          <w:color w:val="000000" w:themeColor="text1"/>
          <w:sz w:val="26"/>
          <w:szCs w:val="26"/>
        </w:rPr>
        <w:t>pensaba exactamente</w:t>
      </w:r>
      <w:r w:rsidR="00002FE2" w:rsidRPr="00925B2C">
        <w:rPr>
          <w:rFonts w:ascii="Crimson Text" w:hAnsi="Crimson Text"/>
          <w:color w:val="000000" w:themeColor="text1"/>
          <w:sz w:val="26"/>
          <w:szCs w:val="26"/>
        </w:rPr>
        <w:t>. Se detuvieron frente a una</w:t>
      </w:r>
      <w:r w:rsidR="00726B2A" w:rsidRPr="00925B2C">
        <w:rPr>
          <w:rFonts w:ascii="Crimson Text" w:hAnsi="Crimson Text"/>
          <w:color w:val="000000" w:themeColor="text1"/>
          <w:sz w:val="26"/>
          <w:szCs w:val="26"/>
        </w:rPr>
        <w:t xml:space="preserve"> vieja carreta, </w:t>
      </w:r>
      <w:r w:rsidRPr="00925B2C">
        <w:rPr>
          <w:rFonts w:ascii="Crimson Text" w:hAnsi="Crimson Text"/>
          <w:color w:val="000000" w:themeColor="text1"/>
          <w:sz w:val="26"/>
          <w:szCs w:val="26"/>
        </w:rPr>
        <w:t xml:space="preserve">que se ubicaba </w:t>
      </w:r>
      <w:r w:rsidR="00726B2A" w:rsidRPr="00925B2C">
        <w:rPr>
          <w:rFonts w:ascii="Crimson Text" w:hAnsi="Crimson Text"/>
          <w:color w:val="000000" w:themeColor="text1"/>
          <w:sz w:val="26"/>
          <w:szCs w:val="26"/>
        </w:rPr>
        <w:t xml:space="preserve">en la parte trasera del fuerte. </w:t>
      </w:r>
      <w:proofErr w:type="spellStart"/>
      <w:r w:rsidR="00726B2A" w:rsidRPr="00925B2C">
        <w:rPr>
          <w:rFonts w:ascii="Crimson Text" w:hAnsi="Crimson Text"/>
          <w:color w:val="000000" w:themeColor="text1"/>
          <w:sz w:val="26"/>
          <w:szCs w:val="26"/>
        </w:rPr>
        <w:t>Rolf</w:t>
      </w:r>
      <w:proofErr w:type="spellEnd"/>
      <w:r w:rsidR="00726B2A" w:rsidRPr="00925B2C">
        <w:rPr>
          <w:rFonts w:ascii="Crimson Text" w:hAnsi="Crimson Text"/>
          <w:color w:val="000000" w:themeColor="text1"/>
          <w:sz w:val="26"/>
          <w:szCs w:val="26"/>
        </w:rPr>
        <w:t xml:space="preserve"> corrió</w:t>
      </w:r>
      <w:r w:rsidRPr="00925B2C">
        <w:rPr>
          <w:rFonts w:ascii="Crimson Text" w:hAnsi="Crimson Text"/>
          <w:color w:val="000000" w:themeColor="text1"/>
          <w:sz w:val="26"/>
          <w:szCs w:val="26"/>
        </w:rPr>
        <w:t xml:space="preserve"> el trasto</w:t>
      </w:r>
      <w:r w:rsidR="00726B2A" w:rsidRPr="00925B2C">
        <w:rPr>
          <w:rFonts w:ascii="Crimson Text" w:hAnsi="Crimson Text"/>
          <w:color w:val="000000" w:themeColor="text1"/>
          <w:sz w:val="26"/>
          <w:szCs w:val="26"/>
        </w:rPr>
        <w:t xml:space="preserve"> hacía un costado y dejó a la vista una</w:t>
      </w:r>
      <w:r w:rsidR="00002FE2" w:rsidRPr="00925B2C">
        <w:rPr>
          <w:rFonts w:ascii="Crimson Text" w:hAnsi="Crimson Text"/>
          <w:color w:val="000000" w:themeColor="text1"/>
          <w:sz w:val="26"/>
          <w:szCs w:val="26"/>
        </w:rPr>
        <w:t xml:space="preserve"> puerta </w:t>
      </w:r>
      <w:r w:rsidR="007A141D" w:rsidRPr="00925B2C">
        <w:rPr>
          <w:rFonts w:ascii="Crimson Text" w:hAnsi="Crimson Text"/>
          <w:color w:val="000000" w:themeColor="text1"/>
          <w:sz w:val="26"/>
          <w:szCs w:val="26"/>
        </w:rPr>
        <w:t xml:space="preserve">de hierro </w:t>
      </w:r>
      <w:r w:rsidR="00002FE2" w:rsidRPr="00925B2C">
        <w:rPr>
          <w:rFonts w:ascii="Crimson Text" w:hAnsi="Crimson Text"/>
          <w:color w:val="000000" w:themeColor="text1"/>
          <w:sz w:val="26"/>
          <w:szCs w:val="26"/>
        </w:rPr>
        <w:t>incrustada en el piso</w:t>
      </w:r>
      <w:r w:rsidR="00726B2A" w:rsidRPr="00925B2C">
        <w:rPr>
          <w:rFonts w:ascii="Crimson Text" w:hAnsi="Crimson Text"/>
          <w:color w:val="000000" w:themeColor="text1"/>
          <w:sz w:val="26"/>
          <w:szCs w:val="26"/>
        </w:rPr>
        <w:t>. Allí</w:t>
      </w:r>
      <w:del w:id="373" w:author="Paula Castrilli" w:date="2025-07-16T21:19:00Z">
        <w:r w:rsidR="00726B2A" w:rsidRPr="00925B2C" w:rsidDel="001C78B2">
          <w:rPr>
            <w:rFonts w:ascii="Crimson Text" w:hAnsi="Crimson Text"/>
            <w:color w:val="000000" w:themeColor="text1"/>
            <w:sz w:val="26"/>
            <w:szCs w:val="26"/>
          </w:rPr>
          <w:delText xml:space="preserve">, </w:delText>
        </w:r>
        <w:r w:rsidR="007A141D" w:rsidRPr="00925B2C" w:rsidDel="001C78B2">
          <w:rPr>
            <w:rFonts w:ascii="Crimson Text" w:hAnsi="Crimson Text"/>
            <w:color w:val="000000" w:themeColor="text1"/>
            <w:sz w:val="26"/>
            <w:szCs w:val="26"/>
          </w:rPr>
          <w:delText>el ambiente era mucho más reservado</w:delText>
        </w:r>
        <w:r w:rsidR="00726B2A" w:rsidRPr="00925B2C" w:rsidDel="001C78B2">
          <w:rPr>
            <w:rFonts w:ascii="Crimson Text" w:hAnsi="Crimson Text"/>
            <w:color w:val="000000" w:themeColor="text1"/>
            <w:sz w:val="26"/>
            <w:szCs w:val="26"/>
          </w:rPr>
          <w:delText>,</w:delText>
        </w:r>
      </w:del>
      <w:r w:rsidR="007A141D" w:rsidRPr="00925B2C">
        <w:rPr>
          <w:rFonts w:ascii="Crimson Text" w:hAnsi="Crimson Text"/>
          <w:color w:val="000000" w:themeColor="text1"/>
          <w:sz w:val="26"/>
          <w:szCs w:val="26"/>
        </w:rPr>
        <w:t xml:space="preserve"> nadie los observaba,</w:t>
      </w:r>
      <w:r w:rsidR="00002FE2" w:rsidRPr="00925B2C">
        <w:rPr>
          <w:rFonts w:ascii="Crimson Text" w:hAnsi="Crimson Text"/>
          <w:color w:val="000000" w:themeColor="text1"/>
          <w:sz w:val="26"/>
          <w:szCs w:val="26"/>
        </w:rPr>
        <w:t xml:space="preserve"> y </w:t>
      </w:r>
      <w:proofErr w:type="spellStart"/>
      <w:r w:rsidR="00002FE2" w:rsidRPr="00925B2C">
        <w:rPr>
          <w:rFonts w:ascii="Crimson Text" w:hAnsi="Crimson Text"/>
          <w:color w:val="000000" w:themeColor="text1"/>
          <w:sz w:val="26"/>
          <w:szCs w:val="26"/>
        </w:rPr>
        <w:t>Rolf</w:t>
      </w:r>
      <w:proofErr w:type="spellEnd"/>
      <w:r w:rsidR="00002FE2" w:rsidRPr="00925B2C">
        <w:rPr>
          <w:rFonts w:ascii="Crimson Text" w:hAnsi="Crimson Text"/>
          <w:color w:val="000000" w:themeColor="text1"/>
          <w:sz w:val="26"/>
          <w:szCs w:val="26"/>
        </w:rPr>
        <w:t xml:space="preserve"> develó el </w:t>
      </w:r>
      <w:r w:rsidR="007A141D" w:rsidRPr="00925B2C">
        <w:rPr>
          <w:rFonts w:ascii="Crimson Text" w:hAnsi="Crimson Text"/>
          <w:color w:val="000000" w:themeColor="text1"/>
          <w:sz w:val="26"/>
          <w:szCs w:val="26"/>
        </w:rPr>
        <w:t>misterio</w:t>
      </w:r>
      <w:r w:rsidR="00002FE2" w:rsidRPr="00925B2C">
        <w:rPr>
          <w:rFonts w:ascii="Crimson Text" w:hAnsi="Crimson Text"/>
          <w:color w:val="000000" w:themeColor="text1"/>
          <w:sz w:val="26"/>
          <w:szCs w:val="26"/>
        </w:rPr>
        <w:t>.</w:t>
      </w:r>
    </w:p>
    <w:p w:rsidR="00002FE2" w:rsidRPr="00925B2C" w:rsidRDefault="00100493" w:rsidP="00F21D2D">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726B2A" w:rsidRPr="00925B2C">
        <w:rPr>
          <w:rFonts w:ascii="Crimson Text" w:hAnsi="Crimson Text"/>
          <w:color w:val="000000" w:themeColor="text1"/>
          <w:sz w:val="26"/>
          <w:szCs w:val="26"/>
        </w:rPr>
        <w:t>Aquí</w:t>
      </w:r>
      <w:r w:rsidR="00F205E9" w:rsidRPr="00925B2C">
        <w:rPr>
          <w:rFonts w:ascii="Crimson Text" w:hAnsi="Crimson Text"/>
          <w:color w:val="000000" w:themeColor="text1"/>
          <w:sz w:val="26"/>
          <w:szCs w:val="26"/>
        </w:rPr>
        <w:t xml:space="preserve"> hay</w:t>
      </w:r>
      <w:r w:rsidR="00F21D2D" w:rsidRPr="00925B2C">
        <w:rPr>
          <w:rFonts w:ascii="Crimson Text" w:hAnsi="Crimson Text"/>
          <w:color w:val="000000" w:themeColor="text1"/>
          <w:sz w:val="26"/>
          <w:szCs w:val="26"/>
        </w:rPr>
        <w:t xml:space="preserve"> un pasadizo secreto para escapar del castillo</w:t>
      </w:r>
      <w:r w:rsidR="00F205E9" w:rsidRPr="00925B2C">
        <w:rPr>
          <w:rFonts w:ascii="Crimson Text" w:hAnsi="Crimson Text"/>
          <w:color w:val="000000" w:themeColor="text1"/>
          <w:sz w:val="26"/>
          <w:szCs w:val="26"/>
        </w:rPr>
        <w:t xml:space="preserve"> </w:t>
      </w:r>
      <w:r>
        <w:rPr>
          <w:rFonts w:ascii="Crimson Text" w:hAnsi="Crimson Text"/>
          <w:color w:val="000000" w:themeColor="text1"/>
          <w:sz w:val="26"/>
          <w:szCs w:val="26"/>
        </w:rPr>
        <w:t>—</w:t>
      </w:r>
      <w:r w:rsidR="00F205E9" w:rsidRPr="00925B2C">
        <w:rPr>
          <w:rFonts w:ascii="Crimson Text" w:hAnsi="Crimson Text"/>
          <w:color w:val="000000" w:themeColor="text1"/>
          <w:sz w:val="26"/>
          <w:szCs w:val="26"/>
        </w:rPr>
        <w:t>dijo, señalando la puerta</w:t>
      </w:r>
      <w:r>
        <w:rPr>
          <w:rFonts w:ascii="Crimson Text" w:hAnsi="Crimson Text"/>
          <w:color w:val="000000" w:themeColor="text1"/>
          <w:sz w:val="26"/>
          <w:szCs w:val="26"/>
        </w:rPr>
        <w:t>—</w:t>
      </w:r>
      <w:r w:rsidR="00F21D2D" w:rsidRPr="00925B2C">
        <w:rPr>
          <w:rFonts w:ascii="Crimson Text" w:hAnsi="Crimson Text"/>
          <w:color w:val="000000" w:themeColor="text1"/>
          <w:sz w:val="26"/>
          <w:szCs w:val="26"/>
        </w:rPr>
        <w:t xml:space="preserve">, su </w:t>
      </w:r>
      <w:r w:rsidR="007A141D" w:rsidRPr="00925B2C">
        <w:rPr>
          <w:rFonts w:ascii="Crimson Text" w:hAnsi="Crimson Text"/>
          <w:color w:val="000000" w:themeColor="text1"/>
          <w:sz w:val="26"/>
          <w:szCs w:val="26"/>
        </w:rPr>
        <w:t>uso</w:t>
      </w:r>
      <w:r w:rsidR="00F21D2D" w:rsidRPr="00925B2C">
        <w:rPr>
          <w:rFonts w:ascii="Crimson Text" w:hAnsi="Crimson Text"/>
          <w:color w:val="000000" w:themeColor="text1"/>
          <w:sz w:val="26"/>
          <w:szCs w:val="26"/>
        </w:rPr>
        <w:t xml:space="preserve"> </w:t>
      </w:r>
      <w:r w:rsidR="00726B2A" w:rsidRPr="00925B2C">
        <w:rPr>
          <w:rFonts w:ascii="Crimson Text" w:hAnsi="Crimson Text"/>
          <w:color w:val="000000" w:themeColor="text1"/>
          <w:sz w:val="26"/>
          <w:szCs w:val="26"/>
        </w:rPr>
        <w:t>es exclusivo</w:t>
      </w:r>
      <w:r w:rsidR="00F205E9" w:rsidRPr="00925B2C">
        <w:rPr>
          <w:rFonts w:ascii="Crimson Text" w:hAnsi="Crimson Text"/>
          <w:color w:val="000000" w:themeColor="text1"/>
          <w:sz w:val="26"/>
          <w:szCs w:val="26"/>
        </w:rPr>
        <w:t xml:space="preserve"> </w:t>
      </w:r>
      <w:r w:rsidR="006314FE" w:rsidRPr="00925B2C">
        <w:rPr>
          <w:rFonts w:ascii="Crimson Text" w:hAnsi="Crimson Text"/>
          <w:color w:val="000000" w:themeColor="text1"/>
          <w:sz w:val="26"/>
          <w:szCs w:val="26"/>
        </w:rPr>
        <w:t>de los nobles</w:t>
      </w:r>
      <w:r w:rsidR="00F205E9" w:rsidRPr="00925B2C">
        <w:rPr>
          <w:rFonts w:ascii="Crimson Text" w:hAnsi="Crimson Text"/>
          <w:color w:val="000000" w:themeColor="text1"/>
          <w:sz w:val="26"/>
          <w:szCs w:val="26"/>
        </w:rPr>
        <w:t xml:space="preserve">, nadie tiene que saber que te permití </w:t>
      </w:r>
      <w:r w:rsidR="006314FE" w:rsidRPr="00925B2C">
        <w:rPr>
          <w:rFonts w:ascii="Crimson Text" w:hAnsi="Crimson Text"/>
          <w:color w:val="000000" w:themeColor="text1"/>
          <w:sz w:val="26"/>
          <w:szCs w:val="26"/>
        </w:rPr>
        <w:t>pasar</w:t>
      </w:r>
      <w:r w:rsidR="00F205E9" w:rsidRPr="00925B2C">
        <w:rPr>
          <w:rFonts w:ascii="Crimson Text" w:hAnsi="Crimson Text"/>
          <w:color w:val="000000" w:themeColor="text1"/>
          <w:sz w:val="26"/>
          <w:szCs w:val="26"/>
        </w:rPr>
        <w:t xml:space="preserve">, ¿entiendes? </w:t>
      </w:r>
      <w:r>
        <w:rPr>
          <w:rFonts w:ascii="Crimson Text" w:hAnsi="Crimson Text"/>
          <w:color w:val="000000" w:themeColor="text1"/>
          <w:sz w:val="26"/>
          <w:szCs w:val="26"/>
        </w:rPr>
        <w:t>—</w:t>
      </w:r>
      <w:proofErr w:type="gramStart"/>
      <w:r w:rsidR="00F205E9" w:rsidRPr="00925B2C">
        <w:rPr>
          <w:rFonts w:ascii="Crimson Text" w:hAnsi="Crimson Text"/>
          <w:color w:val="000000" w:themeColor="text1"/>
          <w:sz w:val="26"/>
          <w:szCs w:val="26"/>
        </w:rPr>
        <w:t>recalcó</w:t>
      </w:r>
      <w:proofErr w:type="gramEnd"/>
      <w:r w:rsidR="00F205E9" w:rsidRPr="00925B2C">
        <w:rPr>
          <w:rFonts w:ascii="Crimson Text" w:hAnsi="Crimson Text"/>
          <w:color w:val="000000" w:themeColor="text1"/>
          <w:sz w:val="26"/>
          <w:szCs w:val="26"/>
        </w:rPr>
        <w:t xml:space="preserve">, y Eros </w:t>
      </w:r>
      <w:del w:id="374" w:author="Paula Castrilli" w:date="2025-07-16T21:20:00Z">
        <w:r w:rsidR="00F205E9" w:rsidRPr="00925B2C" w:rsidDel="001C78B2">
          <w:rPr>
            <w:rFonts w:ascii="Crimson Text" w:hAnsi="Crimson Text"/>
            <w:color w:val="000000" w:themeColor="text1"/>
            <w:sz w:val="26"/>
            <w:szCs w:val="26"/>
          </w:rPr>
          <w:delText xml:space="preserve">aseveró </w:delText>
        </w:r>
      </w:del>
      <w:ins w:id="375" w:author="Paula Castrilli" w:date="2025-07-16T21:20:00Z">
        <w:r w:rsidR="001C78B2">
          <w:rPr>
            <w:rFonts w:ascii="Crimson Text" w:hAnsi="Crimson Text"/>
            <w:color w:val="000000" w:themeColor="text1"/>
            <w:sz w:val="26"/>
            <w:szCs w:val="26"/>
          </w:rPr>
          <w:t>asintió</w:t>
        </w:r>
        <w:r w:rsidR="001C78B2" w:rsidRPr="00925B2C">
          <w:rPr>
            <w:rFonts w:ascii="Crimson Text" w:hAnsi="Crimson Text"/>
            <w:color w:val="000000" w:themeColor="text1"/>
            <w:sz w:val="26"/>
            <w:szCs w:val="26"/>
          </w:rPr>
          <w:t xml:space="preserve"> </w:t>
        </w:r>
      </w:ins>
      <w:r w:rsidR="00F205E9" w:rsidRPr="00925B2C">
        <w:rPr>
          <w:rFonts w:ascii="Crimson Text" w:hAnsi="Crimson Text"/>
          <w:color w:val="000000" w:themeColor="text1"/>
          <w:sz w:val="26"/>
          <w:szCs w:val="26"/>
        </w:rPr>
        <w:t>con la cabeza</w:t>
      </w:r>
      <w:r>
        <w:rPr>
          <w:rFonts w:ascii="Crimson Text" w:hAnsi="Crimson Text"/>
          <w:color w:val="000000" w:themeColor="text1"/>
          <w:sz w:val="26"/>
          <w:szCs w:val="26"/>
        </w:rPr>
        <w:t>—</w:t>
      </w:r>
      <w:r w:rsidR="00F205E9" w:rsidRPr="00925B2C">
        <w:rPr>
          <w:rFonts w:ascii="Crimson Text" w:hAnsi="Crimson Text"/>
          <w:color w:val="000000" w:themeColor="text1"/>
          <w:sz w:val="26"/>
          <w:szCs w:val="26"/>
        </w:rPr>
        <w:t xml:space="preserve">. </w:t>
      </w:r>
      <w:r w:rsidR="00F21D2D" w:rsidRPr="00925B2C">
        <w:rPr>
          <w:rFonts w:ascii="Crimson Text" w:hAnsi="Crimson Text"/>
          <w:color w:val="000000" w:themeColor="text1"/>
          <w:sz w:val="26"/>
          <w:szCs w:val="26"/>
        </w:rPr>
        <w:t>Tienes que entrar por esta puerta</w:t>
      </w:r>
      <w:ins w:id="376" w:author="Paula Castrilli" w:date="2025-07-16T21:20:00Z">
        <w:r w:rsidR="001C78B2">
          <w:rPr>
            <w:rFonts w:ascii="Crimson Text" w:hAnsi="Crimson Text"/>
            <w:color w:val="000000" w:themeColor="text1"/>
            <w:sz w:val="26"/>
            <w:szCs w:val="26"/>
          </w:rPr>
          <w:t xml:space="preserve"> </w:t>
        </w:r>
      </w:ins>
      <w:del w:id="377" w:author="Paula Castrilli" w:date="2025-07-16T21:20:00Z">
        <w:r w:rsidR="00F21D2D" w:rsidRPr="00925B2C" w:rsidDel="001C78B2">
          <w:rPr>
            <w:rFonts w:ascii="Crimson Text" w:hAnsi="Crimson Text"/>
            <w:color w:val="000000" w:themeColor="text1"/>
            <w:sz w:val="26"/>
            <w:szCs w:val="26"/>
          </w:rPr>
          <w:delText>,</w:delText>
        </w:r>
      </w:del>
      <w:ins w:id="378" w:author="Paula Castrilli" w:date="2025-07-16T21:20:00Z">
        <w:r w:rsidR="001C78B2">
          <w:rPr>
            <w:rFonts w:ascii="Crimson Text" w:hAnsi="Crimson Text"/>
            <w:color w:val="000000" w:themeColor="text1"/>
            <w:sz w:val="26"/>
            <w:szCs w:val="26"/>
          </w:rPr>
          <w:t>y</w:t>
        </w:r>
      </w:ins>
      <w:r w:rsidR="00F21D2D" w:rsidRPr="00925B2C">
        <w:rPr>
          <w:rFonts w:ascii="Crimson Text" w:hAnsi="Crimson Text"/>
          <w:color w:val="000000" w:themeColor="text1"/>
          <w:sz w:val="26"/>
          <w:szCs w:val="26"/>
        </w:rPr>
        <w:t xml:space="preserve"> luego descender por las escaleras que te llevarán al interior de la montaña. </w:t>
      </w:r>
      <w:del w:id="379" w:author="Paula Castrilli" w:date="2025-07-16T21:20:00Z">
        <w:r w:rsidR="00F21D2D" w:rsidRPr="00925B2C" w:rsidDel="001C78B2">
          <w:rPr>
            <w:rFonts w:ascii="Crimson Text" w:hAnsi="Crimson Text"/>
            <w:color w:val="000000" w:themeColor="text1"/>
            <w:sz w:val="26"/>
            <w:szCs w:val="26"/>
          </w:rPr>
          <w:delText>Deberás seguir</w:delText>
        </w:r>
      </w:del>
      <w:ins w:id="380" w:author="Paula Castrilli" w:date="2025-07-16T21:20:00Z">
        <w:r w:rsidR="001C78B2">
          <w:rPr>
            <w:rFonts w:ascii="Crimson Text" w:hAnsi="Crimson Text"/>
            <w:color w:val="000000" w:themeColor="text1"/>
            <w:sz w:val="26"/>
            <w:szCs w:val="26"/>
          </w:rPr>
          <w:t>Si sigues</w:t>
        </w:r>
      </w:ins>
      <w:r w:rsidR="00F21D2D" w:rsidRPr="00925B2C">
        <w:rPr>
          <w:rFonts w:ascii="Crimson Text" w:hAnsi="Crimson Text"/>
          <w:color w:val="000000" w:themeColor="text1"/>
          <w:sz w:val="26"/>
          <w:szCs w:val="26"/>
        </w:rPr>
        <w:t xml:space="preserve"> el</w:t>
      </w:r>
      <w:r w:rsidR="00F205E9" w:rsidRPr="00925B2C">
        <w:rPr>
          <w:rFonts w:ascii="Crimson Text" w:hAnsi="Crimson Text"/>
          <w:color w:val="000000" w:themeColor="text1"/>
          <w:sz w:val="26"/>
          <w:szCs w:val="26"/>
        </w:rPr>
        <w:t xml:space="preserve"> sendero </w:t>
      </w:r>
      <w:del w:id="381" w:author="Paula Castrilli" w:date="2025-07-16T21:20:00Z">
        <w:r w:rsidR="00F205E9" w:rsidRPr="00925B2C" w:rsidDel="001C78B2">
          <w:rPr>
            <w:rFonts w:ascii="Crimson Text" w:hAnsi="Crimson Text"/>
            <w:color w:val="000000" w:themeColor="text1"/>
            <w:sz w:val="26"/>
            <w:szCs w:val="26"/>
          </w:rPr>
          <w:delText xml:space="preserve">y </w:delText>
        </w:r>
      </w:del>
      <w:r w:rsidR="00F205E9" w:rsidRPr="00925B2C">
        <w:rPr>
          <w:rFonts w:ascii="Crimson Text" w:hAnsi="Crimson Text"/>
          <w:color w:val="000000" w:themeColor="text1"/>
          <w:sz w:val="26"/>
          <w:szCs w:val="26"/>
        </w:rPr>
        <w:t>te conducirá hacia el exteri</w:t>
      </w:r>
      <w:r w:rsidR="007A141D" w:rsidRPr="00925B2C">
        <w:rPr>
          <w:rFonts w:ascii="Crimson Text" w:hAnsi="Crimson Text"/>
          <w:color w:val="000000" w:themeColor="text1"/>
          <w:sz w:val="26"/>
          <w:szCs w:val="26"/>
        </w:rPr>
        <w:t xml:space="preserve">or. En ese punto te hallaras </w:t>
      </w:r>
      <w:r w:rsidR="004B5E8E" w:rsidRPr="00925B2C">
        <w:rPr>
          <w:rFonts w:ascii="Crimson Text" w:hAnsi="Crimson Text"/>
          <w:color w:val="000000" w:themeColor="text1"/>
          <w:sz w:val="26"/>
          <w:szCs w:val="26"/>
        </w:rPr>
        <w:t>en la mitad de</w:t>
      </w:r>
      <w:r w:rsidR="00F205E9" w:rsidRPr="00925B2C">
        <w:rPr>
          <w:rFonts w:ascii="Crimson Text" w:hAnsi="Crimson Text"/>
          <w:color w:val="000000" w:themeColor="text1"/>
          <w:sz w:val="26"/>
          <w:szCs w:val="26"/>
        </w:rPr>
        <w:t xml:space="preserve"> la ladera, </w:t>
      </w:r>
      <w:r w:rsidR="004B5E8E" w:rsidRPr="00925B2C">
        <w:rPr>
          <w:rFonts w:ascii="Crimson Text" w:hAnsi="Crimson Text"/>
          <w:color w:val="000000" w:themeColor="text1"/>
          <w:sz w:val="26"/>
          <w:szCs w:val="26"/>
        </w:rPr>
        <w:t>luego</w:t>
      </w:r>
      <w:r w:rsidR="006314FE" w:rsidRPr="00925B2C">
        <w:rPr>
          <w:rFonts w:ascii="Crimson Text" w:hAnsi="Crimson Text"/>
          <w:color w:val="000000" w:themeColor="text1"/>
          <w:sz w:val="26"/>
          <w:szCs w:val="26"/>
        </w:rPr>
        <w:t xml:space="preserve"> tendrás que</w:t>
      </w:r>
      <w:r w:rsidR="00F205E9" w:rsidRPr="00925B2C">
        <w:rPr>
          <w:rFonts w:ascii="Crimson Text" w:hAnsi="Crimson Text"/>
          <w:color w:val="000000" w:themeColor="text1"/>
          <w:sz w:val="26"/>
          <w:szCs w:val="26"/>
        </w:rPr>
        <w:t xml:space="preserve"> completar el descenso por tu cuenta, hay sogas instaladas que </w:t>
      </w:r>
      <w:r w:rsidR="006164C7" w:rsidRPr="00925B2C">
        <w:rPr>
          <w:rFonts w:ascii="Crimson Text" w:hAnsi="Crimson Text"/>
          <w:color w:val="000000" w:themeColor="text1"/>
          <w:sz w:val="26"/>
          <w:szCs w:val="26"/>
        </w:rPr>
        <w:t xml:space="preserve">te </w:t>
      </w:r>
      <w:r w:rsidR="00F205E9" w:rsidRPr="00925B2C">
        <w:rPr>
          <w:rFonts w:ascii="Crimson Text" w:hAnsi="Crimson Text"/>
          <w:color w:val="000000" w:themeColor="text1"/>
          <w:sz w:val="26"/>
          <w:szCs w:val="26"/>
        </w:rPr>
        <w:t>facilita</w:t>
      </w:r>
      <w:r w:rsidR="006164C7" w:rsidRPr="00925B2C">
        <w:rPr>
          <w:rFonts w:ascii="Crimson Text" w:hAnsi="Crimson Text"/>
          <w:color w:val="000000" w:themeColor="text1"/>
          <w:sz w:val="26"/>
          <w:szCs w:val="26"/>
        </w:rPr>
        <w:t>ra</w:t>
      </w:r>
      <w:r w:rsidR="00F205E9" w:rsidRPr="00925B2C">
        <w:rPr>
          <w:rFonts w:ascii="Crimson Text" w:hAnsi="Crimson Text"/>
          <w:color w:val="000000" w:themeColor="text1"/>
          <w:sz w:val="26"/>
          <w:szCs w:val="26"/>
        </w:rPr>
        <w:t>n la bajada. Supongo que no habrá</w:t>
      </w:r>
      <w:del w:id="382" w:author="Paula Castrilli" w:date="2025-07-16T21:21:00Z">
        <w:r w:rsidR="00F205E9" w:rsidRPr="00925B2C" w:rsidDel="001C78B2">
          <w:rPr>
            <w:rFonts w:ascii="Crimson Text" w:hAnsi="Crimson Text"/>
            <w:color w:val="000000" w:themeColor="text1"/>
            <w:sz w:val="26"/>
            <w:szCs w:val="26"/>
          </w:rPr>
          <w:delText>n</w:delText>
        </w:r>
      </w:del>
      <w:r w:rsidR="00F205E9" w:rsidRPr="00925B2C">
        <w:rPr>
          <w:rFonts w:ascii="Crimson Text" w:hAnsi="Crimson Text"/>
          <w:color w:val="000000" w:themeColor="text1"/>
          <w:sz w:val="26"/>
          <w:szCs w:val="26"/>
        </w:rPr>
        <w:t xml:space="preserve"> soldados a esa distancia. No sé qué tienes en mente, pero espero que sea algo bueno </w:t>
      </w:r>
      <w:r>
        <w:rPr>
          <w:rFonts w:ascii="Crimson Text" w:hAnsi="Crimson Text"/>
          <w:color w:val="000000" w:themeColor="text1"/>
          <w:sz w:val="26"/>
          <w:szCs w:val="26"/>
        </w:rPr>
        <w:t>—</w:t>
      </w:r>
      <w:r w:rsidR="00F205E9" w:rsidRPr="00925B2C">
        <w:rPr>
          <w:rFonts w:ascii="Crimson Text" w:hAnsi="Crimson Text"/>
          <w:color w:val="000000" w:themeColor="text1"/>
          <w:sz w:val="26"/>
          <w:szCs w:val="26"/>
        </w:rPr>
        <w:t>concluyó, nervioso.</w:t>
      </w:r>
    </w:p>
    <w:p w:rsidR="00F205E9" w:rsidRPr="00925B2C" w:rsidRDefault="00100493" w:rsidP="00F21D2D">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F205E9" w:rsidRPr="00925B2C">
        <w:rPr>
          <w:rFonts w:ascii="Crimson Text" w:hAnsi="Crimson Text"/>
          <w:color w:val="000000" w:themeColor="text1"/>
          <w:sz w:val="26"/>
          <w:szCs w:val="26"/>
        </w:rPr>
        <w:t xml:space="preserve">Gracias por confiar en mí, </w:t>
      </w:r>
      <w:r w:rsidR="007A141D" w:rsidRPr="00925B2C">
        <w:rPr>
          <w:rFonts w:ascii="Crimson Text" w:hAnsi="Crimson Text"/>
          <w:color w:val="000000" w:themeColor="text1"/>
          <w:sz w:val="26"/>
          <w:szCs w:val="26"/>
        </w:rPr>
        <w:t xml:space="preserve">te prometo que </w:t>
      </w:r>
      <w:r w:rsidR="00F205E9" w:rsidRPr="00925B2C">
        <w:rPr>
          <w:rFonts w:ascii="Crimson Text" w:hAnsi="Crimson Text"/>
          <w:color w:val="000000" w:themeColor="text1"/>
          <w:sz w:val="26"/>
          <w:szCs w:val="26"/>
        </w:rPr>
        <w:t xml:space="preserve">regresaré para ayudarlos </w:t>
      </w:r>
      <w:r>
        <w:rPr>
          <w:rFonts w:ascii="Crimson Text" w:hAnsi="Crimson Text"/>
          <w:color w:val="000000" w:themeColor="text1"/>
          <w:sz w:val="26"/>
          <w:szCs w:val="26"/>
        </w:rPr>
        <w:t>—</w:t>
      </w:r>
      <w:r w:rsidR="00F205E9" w:rsidRPr="00925B2C">
        <w:rPr>
          <w:rFonts w:ascii="Crimson Text" w:hAnsi="Crimson Text"/>
          <w:color w:val="000000" w:themeColor="text1"/>
          <w:sz w:val="26"/>
          <w:szCs w:val="26"/>
        </w:rPr>
        <w:t xml:space="preserve">respondió, con </w:t>
      </w:r>
      <w:r w:rsidR="007A141D" w:rsidRPr="00925B2C">
        <w:rPr>
          <w:rFonts w:ascii="Crimson Text" w:hAnsi="Crimson Text"/>
          <w:color w:val="000000" w:themeColor="text1"/>
          <w:sz w:val="26"/>
          <w:szCs w:val="26"/>
        </w:rPr>
        <w:t>gratitud</w:t>
      </w:r>
      <w:r w:rsidR="00F205E9" w:rsidRPr="00925B2C">
        <w:rPr>
          <w:rFonts w:ascii="Crimson Text" w:hAnsi="Crimson Text"/>
          <w:color w:val="000000" w:themeColor="text1"/>
          <w:sz w:val="26"/>
          <w:szCs w:val="26"/>
        </w:rPr>
        <w:t>.</w:t>
      </w:r>
    </w:p>
    <w:p w:rsidR="00F205E9" w:rsidRPr="00925B2C" w:rsidRDefault="00100493" w:rsidP="00F21D2D">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F205E9" w:rsidRPr="00925B2C">
        <w:rPr>
          <w:rFonts w:ascii="Crimson Text" w:hAnsi="Crimson Text"/>
          <w:color w:val="000000" w:themeColor="text1"/>
          <w:sz w:val="26"/>
          <w:szCs w:val="26"/>
        </w:rPr>
        <w:t xml:space="preserve">Los dioses te enviaron desde el sur por alguna razón, demuéstranos cuál es </w:t>
      </w:r>
      <w:r>
        <w:rPr>
          <w:rFonts w:ascii="Crimson Text" w:hAnsi="Crimson Text"/>
          <w:color w:val="000000" w:themeColor="text1"/>
          <w:sz w:val="26"/>
          <w:szCs w:val="26"/>
        </w:rPr>
        <w:t>—</w:t>
      </w:r>
      <w:r w:rsidR="007A141D" w:rsidRPr="00925B2C">
        <w:rPr>
          <w:rFonts w:ascii="Crimson Text" w:hAnsi="Crimson Text"/>
          <w:color w:val="000000" w:themeColor="text1"/>
          <w:sz w:val="26"/>
          <w:szCs w:val="26"/>
        </w:rPr>
        <w:t>enfatizó</w:t>
      </w:r>
      <w:r w:rsidR="00F205E9" w:rsidRPr="00925B2C">
        <w:rPr>
          <w:rFonts w:ascii="Crimson Text" w:hAnsi="Crimson Text"/>
          <w:color w:val="000000" w:themeColor="text1"/>
          <w:sz w:val="26"/>
          <w:szCs w:val="26"/>
        </w:rPr>
        <w:t xml:space="preserve">, y abrió </w:t>
      </w:r>
      <w:r w:rsidR="00726B2A" w:rsidRPr="00925B2C">
        <w:rPr>
          <w:rFonts w:ascii="Crimson Text" w:hAnsi="Crimson Text"/>
          <w:color w:val="000000" w:themeColor="text1"/>
          <w:sz w:val="26"/>
          <w:szCs w:val="26"/>
        </w:rPr>
        <w:t>la puerta. Una polvareda se esparció en el aire</w:t>
      </w:r>
      <w:del w:id="383" w:author="Paula Castrilli" w:date="2025-07-16T21:21:00Z">
        <w:r w:rsidR="00726B2A" w:rsidRPr="00925B2C" w:rsidDel="0003383F">
          <w:rPr>
            <w:rFonts w:ascii="Crimson Text" w:hAnsi="Crimson Text"/>
            <w:color w:val="000000" w:themeColor="text1"/>
            <w:sz w:val="26"/>
            <w:szCs w:val="26"/>
          </w:rPr>
          <w:delText>,</w:delText>
        </w:r>
      </w:del>
      <w:r w:rsidR="00726B2A" w:rsidRPr="00925B2C">
        <w:rPr>
          <w:rFonts w:ascii="Crimson Text" w:hAnsi="Crimson Text"/>
          <w:color w:val="000000" w:themeColor="text1"/>
          <w:sz w:val="26"/>
          <w:szCs w:val="26"/>
        </w:rPr>
        <w:t xml:space="preserve"> y el agujero </w:t>
      </w:r>
      <w:r w:rsidR="007A141D" w:rsidRPr="00925B2C">
        <w:rPr>
          <w:rFonts w:ascii="Crimson Text" w:hAnsi="Crimson Text"/>
          <w:color w:val="000000" w:themeColor="text1"/>
          <w:sz w:val="26"/>
          <w:szCs w:val="26"/>
        </w:rPr>
        <w:lastRenderedPageBreak/>
        <w:t>quedó</w:t>
      </w:r>
      <w:r w:rsidR="00726B2A" w:rsidRPr="00925B2C">
        <w:rPr>
          <w:rFonts w:ascii="Crimson Text" w:hAnsi="Crimson Text"/>
          <w:color w:val="000000" w:themeColor="text1"/>
          <w:sz w:val="26"/>
          <w:szCs w:val="26"/>
        </w:rPr>
        <w:t xml:space="preserve"> en penumbras, su ingreso parecía tan siniestro como la garganta de un dragón.</w:t>
      </w:r>
    </w:p>
    <w:p w:rsidR="00726B2A" w:rsidRPr="00925B2C" w:rsidRDefault="00726B2A" w:rsidP="00F21D2D">
      <w:pPr>
        <w:tabs>
          <w:tab w:val="left" w:pos="2179"/>
        </w:tabs>
        <w:spacing w:after="0"/>
        <w:ind w:firstLine="284"/>
        <w:jc w:val="both"/>
        <w:rPr>
          <w:rFonts w:ascii="Crimson Text" w:hAnsi="Crimson Text"/>
          <w:color w:val="000000" w:themeColor="text1"/>
          <w:sz w:val="26"/>
          <w:szCs w:val="26"/>
        </w:rPr>
      </w:pPr>
      <w:proofErr w:type="spellStart"/>
      <w:r w:rsidRPr="00925B2C">
        <w:rPr>
          <w:rFonts w:ascii="Crimson Text" w:hAnsi="Crimson Text"/>
          <w:color w:val="000000" w:themeColor="text1"/>
          <w:sz w:val="26"/>
          <w:szCs w:val="26"/>
        </w:rPr>
        <w:t>Rolf</w:t>
      </w:r>
      <w:proofErr w:type="spellEnd"/>
      <w:r w:rsidRPr="00925B2C">
        <w:rPr>
          <w:rFonts w:ascii="Crimson Text" w:hAnsi="Crimson Text"/>
          <w:color w:val="000000" w:themeColor="text1"/>
          <w:sz w:val="26"/>
          <w:szCs w:val="26"/>
        </w:rPr>
        <w:t xml:space="preserve"> le indicó que</w:t>
      </w:r>
      <w:r w:rsidR="007A141D" w:rsidRPr="00925B2C">
        <w:rPr>
          <w:rFonts w:ascii="Crimson Text" w:hAnsi="Crimson Text"/>
          <w:color w:val="000000" w:themeColor="text1"/>
          <w:sz w:val="26"/>
          <w:szCs w:val="26"/>
        </w:rPr>
        <w:t>, una vez dentro,</w:t>
      </w:r>
      <w:r w:rsidRPr="00925B2C">
        <w:rPr>
          <w:rFonts w:ascii="Crimson Text" w:hAnsi="Crimson Text"/>
          <w:color w:val="000000" w:themeColor="text1"/>
          <w:sz w:val="26"/>
          <w:szCs w:val="26"/>
        </w:rPr>
        <w:t xml:space="preserve"> podría encontrar una antorcha y material para encenderla. Ambos se despidieron con</w:t>
      </w:r>
      <w:r w:rsidR="00CC3C65" w:rsidRPr="00925B2C">
        <w:rPr>
          <w:rFonts w:ascii="Crimson Text" w:hAnsi="Crimson Text"/>
          <w:color w:val="000000" w:themeColor="text1"/>
          <w:sz w:val="26"/>
          <w:szCs w:val="26"/>
        </w:rPr>
        <w:t xml:space="preserve"> un</w:t>
      </w:r>
      <w:r w:rsidRPr="00925B2C">
        <w:rPr>
          <w:rFonts w:ascii="Crimson Text" w:hAnsi="Crimson Text"/>
          <w:color w:val="000000" w:themeColor="text1"/>
          <w:sz w:val="26"/>
          <w:szCs w:val="26"/>
        </w:rPr>
        <w:t xml:space="preserve"> </w:t>
      </w:r>
      <w:r w:rsidR="007A141D" w:rsidRPr="00925B2C">
        <w:rPr>
          <w:rFonts w:ascii="Crimson Text" w:hAnsi="Crimson Text"/>
          <w:color w:val="000000" w:themeColor="text1"/>
          <w:sz w:val="26"/>
          <w:szCs w:val="26"/>
        </w:rPr>
        <w:t>ligero</w:t>
      </w:r>
      <w:r w:rsidRPr="00925B2C">
        <w:rPr>
          <w:rFonts w:ascii="Crimson Text" w:hAnsi="Crimson Text"/>
          <w:color w:val="000000" w:themeColor="text1"/>
          <w:sz w:val="26"/>
          <w:szCs w:val="26"/>
        </w:rPr>
        <w:t xml:space="preserve"> apretón de manos, y Eros </w:t>
      </w:r>
      <w:commentRangeStart w:id="384"/>
      <w:del w:id="385" w:author="Paula Castrilli" w:date="2025-07-16T21:22:00Z">
        <w:r w:rsidRPr="00925B2C" w:rsidDel="0003383F">
          <w:rPr>
            <w:rFonts w:ascii="Crimson Text" w:hAnsi="Crimson Text"/>
            <w:color w:val="000000" w:themeColor="text1"/>
            <w:sz w:val="26"/>
            <w:szCs w:val="26"/>
          </w:rPr>
          <w:delText>se lanzó a la aventura</w:delText>
        </w:r>
      </w:del>
      <w:commentRangeEnd w:id="384"/>
      <w:r w:rsidR="0003383F">
        <w:rPr>
          <w:rStyle w:val="Refdecomentario"/>
        </w:rPr>
        <w:commentReference w:id="384"/>
      </w:r>
      <w:ins w:id="386" w:author="Paula Castrilli" w:date="2025-07-16T21:22:00Z">
        <w:r w:rsidR="0003383F">
          <w:rPr>
            <w:rFonts w:ascii="Crimson Text" w:hAnsi="Crimson Text"/>
            <w:color w:val="000000" w:themeColor="text1"/>
            <w:sz w:val="26"/>
            <w:szCs w:val="26"/>
          </w:rPr>
          <w:t>emprendió la marcha</w:t>
        </w:r>
      </w:ins>
      <w:r w:rsidRPr="00925B2C">
        <w:rPr>
          <w:rFonts w:ascii="Crimson Text" w:hAnsi="Crimson Text"/>
          <w:color w:val="000000" w:themeColor="text1"/>
          <w:sz w:val="26"/>
          <w:szCs w:val="26"/>
        </w:rPr>
        <w:t>.</w:t>
      </w:r>
    </w:p>
    <w:p w:rsidR="00002FE2" w:rsidRPr="00925B2C" w:rsidRDefault="00DC43C7" w:rsidP="00593AB7">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Baj</w:t>
      </w:r>
      <w:r w:rsidR="00A0028E" w:rsidRPr="00925B2C">
        <w:rPr>
          <w:rFonts w:ascii="Crimson Text" w:hAnsi="Crimson Text"/>
          <w:color w:val="000000" w:themeColor="text1"/>
          <w:sz w:val="26"/>
          <w:szCs w:val="26"/>
        </w:rPr>
        <w:t>ó</w:t>
      </w:r>
      <w:r w:rsidRPr="00925B2C">
        <w:rPr>
          <w:rFonts w:ascii="Crimson Text" w:hAnsi="Crimson Text"/>
          <w:color w:val="000000" w:themeColor="text1"/>
          <w:sz w:val="26"/>
          <w:szCs w:val="26"/>
        </w:rPr>
        <w:t xml:space="preserve"> las escaleras hasta llegar al primer descanso. La visibilidad era </w:t>
      </w:r>
      <w:r w:rsidR="00593AB7" w:rsidRPr="00925B2C">
        <w:rPr>
          <w:rFonts w:ascii="Crimson Text" w:hAnsi="Crimson Text"/>
          <w:color w:val="000000" w:themeColor="text1"/>
          <w:sz w:val="26"/>
          <w:szCs w:val="26"/>
        </w:rPr>
        <w:t>escasa</w:t>
      </w:r>
      <w:del w:id="387" w:author="Pauli-Chan" w:date="2025-07-17T16:32:00Z">
        <w:r w:rsidRPr="00925B2C" w:rsidDel="00964B2A">
          <w:rPr>
            <w:rFonts w:ascii="Crimson Text" w:hAnsi="Crimson Text"/>
            <w:color w:val="000000" w:themeColor="text1"/>
            <w:sz w:val="26"/>
            <w:szCs w:val="26"/>
          </w:rPr>
          <w:delText>,</w:delText>
        </w:r>
      </w:del>
      <w:r w:rsidRPr="00925B2C">
        <w:rPr>
          <w:rFonts w:ascii="Crimson Text" w:hAnsi="Crimson Text"/>
          <w:color w:val="000000" w:themeColor="text1"/>
          <w:sz w:val="26"/>
          <w:szCs w:val="26"/>
        </w:rPr>
        <w:t xml:space="preserve"> pero, tal como lo había indicado </w:t>
      </w:r>
      <w:r w:rsidR="004E5F4A" w:rsidRPr="00925B2C">
        <w:rPr>
          <w:rFonts w:ascii="Crimson Text" w:hAnsi="Crimson Text"/>
          <w:color w:val="000000" w:themeColor="text1"/>
          <w:sz w:val="26"/>
          <w:szCs w:val="26"/>
        </w:rPr>
        <w:t>su compañero</w:t>
      </w:r>
      <w:r w:rsidRPr="00925B2C">
        <w:rPr>
          <w:rFonts w:ascii="Crimson Text" w:hAnsi="Crimson Text"/>
          <w:color w:val="000000" w:themeColor="text1"/>
          <w:sz w:val="26"/>
          <w:szCs w:val="26"/>
        </w:rPr>
        <w:t>, había una antorcha en el suelo. A su lado</w:t>
      </w:r>
      <w:r w:rsidR="00EF58D9"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 se encontraba </w:t>
      </w:r>
      <w:r w:rsidR="00EF58D9" w:rsidRPr="00925B2C">
        <w:rPr>
          <w:rFonts w:ascii="Crimson Text" w:hAnsi="Crimson Text"/>
          <w:color w:val="000000" w:themeColor="text1"/>
          <w:sz w:val="26"/>
          <w:szCs w:val="26"/>
        </w:rPr>
        <w:t>una piedra. A</w:t>
      </w:r>
      <w:r w:rsidR="004E5F4A" w:rsidRPr="00925B2C">
        <w:rPr>
          <w:rFonts w:ascii="Crimson Text" w:hAnsi="Crimson Text"/>
          <w:color w:val="000000" w:themeColor="text1"/>
          <w:sz w:val="26"/>
          <w:szCs w:val="26"/>
        </w:rPr>
        <w:t>l sujetarla</w:t>
      </w:r>
      <w:r w:rsidR="00EF58D9"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 supo que </w:t>
      </w:r>
      <w:r w:rsidR="006164C7" w:rsidRPr="00925B2C">
        <w:rPr>
          <w:rFonts w:ascii="Crimson Text" w:hAnsi="Crimson Text"/>
          <w:color w:val="000000" w:themeColor="text1"/>
          <w:sz w:val="26"/>
          <w:szCs w:val="26"/>
        </w:rPr>
        <w:t>era un</w:t>
      </w:r>
      <w:r w:rsidRPr="00925B2C">
        <w:rPr>
          <w:rFonts w:ascii="Crimson Text" w:hAnsi="Crimson Text"/>
          <w:color w:val="000000" w:themeColor="text1"/>
          <w:sz w:val="26"/>
          <w:szCs w:val="26"/>
        </w:rPr>
        <w:t xml:space="preserve"> pedernal</w:t>
      </w:r>
      <w:r w:rsidR="006164C7" w:rsidRPr="00925B2C">
        <w:rPr>
          <w:rFonts w:ascii="Crimson Text" w:hAnsi="Crimson Text"/>
          <w:color w:val="000000" w:themeColor="text1"/>
          <w:sz w:val="26"/>
          <w:szCs w:val="26"/>
        </w:rPr>
        <w:t xml:space="preserve"> y le</w:t>
      </w:r>
      <w:r w:rsidRPr="00925B2C">
        <w:rPr>
          <w:rFonts w:ascii="Crimson Text" w:hAnsi="Crimson Text"/>
          <w:color w:val="000000" w:themeColor="text1"/>
          <w:sz w:val="26"/>
          <w:szCs w:val="26"/>
        </w:rPr>
        <w:t xml:space="preserve"> </w:t>
      </w:r>
      <w:r w:rsidR="004E5F4A" w:rsidRPr="00925B2C">
        <w:rPr>
          <w:rFonts w:ascii="Crimson Text" w:hAnsi="Crimson Text"/>
          <w:color w:val="000000" w:themeColor="text1"/>
          <w:sz w:val="26"/>
          <w:szCs w:val="26"/>
        </w:rPr>
        <w:t xml:space="preserve">sería </w:t>
      </w:r>
      <w:r w:rsidRPr="00925B2C">
        <w:rPr>
          <w:rFonts w:ascii="Crimson Text" w:hAnsi="Crimson Text"/>
          <w:color w:val="000000" w:themeColor="text1"/>
          <w:sz w:val="26"/>
          <w:szCs w:val="26"/>
        </w:rPr>
        <w:t>útil, pero no había piri</w:t>
      </w:r>
      <w:r w:rsidR="00131166" w:rsidRPr="00925B2C">
        <w:rPr>
          <w:rFonts w:ascii="Crimson Text" w:hAnsi="Crimson Text"/>
          <w:color w:val="000000" w:themeColor="text1"/>
          <w:sz w:val="26"/>
          <w:szCs w:val="26"/>
        </w:rPr>
        <w:t>ta ni</w:t>
      </w:r>
      <w:r w:rsidRPr="00925B2C">
        <w:rPr>
          <w:rFonts w:ascii="Crimson Text" w:hAnsi="Crimson Text"/>
          <w:color w:val="000000" w:themeColor="text1"/>
          <w:sz w:val="26"/>
          <w:szCs w:val="26"/>
        </w:rPr>
        <w:t xml:space="preserve"> otro mineral como para </w:t>
      </w:r>
      <w:r w:rsidR="00EF58D9" w:rsidRPr="00925B2C">
        <w:rPr>
          <w:rFonts w:ascii="Crimson Text" w:hAnsi="Crimson Text"/>
          <w:color w:val="000000" w:themeColor="text1"/>
          <w:sz w:val="26"/>
          <w:szCs w:val="26"/>
        </w:rPr>
        <w:t>generar</w:t>
      </w:r>
      <w:r w:rsidRPr="00925B2C">
        <w:rPr>
          <w:rFonts w:ascii="Crimson Text" w:hAnsi="Crimson Text"/>
          <w:color w:val="000000" w:themeColor="text1"/>
          <w:sz w:val="26"/>
          <w:szCs w:val="26"/>
        </w:rPr>
        <w:t xml:space="preserve"> la chispa. Trato de proceder golpeando la piedra contra su espada, el arma era de acero y ofrecía una buena alternativa para provocar la reacción. Los primeros intentos fueron </w:t>
      </w:r>
      <w:r w:rsidR="00593AB7" w:rsidRPr="00925B2C">
        <w:rPr>
          <w:rFonts w:ascii="Crimson Text" w:hAnsi="Crimson Text"/>
          <w:color w:val="000000" w:themeColor="text1"/>
          <w:sz w:val="26"/>
          <w:szCs w:val="26"/>
        </w:rPr>
        <w:t>nulos</w:t>
      </w:r>
      <w:r w:rsidRPr="00925B2C">
        <w:rPr>
          <w:rFonts w:ascii="Crimson Text" w:hAnsi="Crimson Text"/>
          <w:color w:val="000000" w:themeColor="text1"/>
          <w:sz w:val="26"/>
          <w:szCs w:val="26"/>
        </w:rPr>
        <w:t xml:space="preserve">, </w:t>
      </w:r>
      <w:r w:rsidR="002F229C" w:rsidRPr="00925B2C">
        <w:rPr>
          <w:rFonts w:ascii="Crimson Text" w:hAnsi="Crimson Text"/>
          <w:color w:val="000000" w:themeColor="text1"/>
          <w:sz w:val="26"/>
          <w:szCs w:val="26"/>
        </w:rPr>
        <w:t>entonces</w:t>
      </w:r>
      <w:r w:rsidRPr="00925B2C">
        <w:rPr>
          <w:rFonts w:ascii="Crimson Text" w:hAnsi="Crimson Text"/>
          <w:color w:val="000000" w:themeColor="text1"/>
          <w:sz w:val="26"/>
          <w:szCs w:val="26"/>
        </w:rPr>
        <w:t xml:space="preserve"> recordó </w:t>
      </w:r>
      <w:r w:rsidR="00131166" w:rsidRPr="00925B2C">
        <w:rPr>
          <w:rFonts w:ascii="Crimson Text" w:hAnsi="Crimson Text"/>
          <w:color w:val="000000" w:themeColor="text1"/>
          <w:sz w:val="26"/>
          <w:szCs w:val="26"/>
        </w:rPr>
        <w:t>su experiencia</w:t>
      </w:r>
      <w:r w:rsidRPr="00925B2C">
        <w:rPr>
          <w:rFonts w:ascii="Crimson Text" w:hAnsi="Crimson Text"/>
          <w:color w:val="000000" w:themeColor="text1"/>
          <w:sz w:val="26"/>
          <w:szCs w:val="26"/>
        </w:rPr>
        <w:t xml:space="preserve"> </w:t>
      </w:r>
      <w:r w:rsidR="00593AB7" w:rsidRPr="00925B2C">
        <w:rPr>
          <w:rFonts w:ascii="Crimson Text" w:hAnsi="Crimson Text"/>
          <w:color w:val="000000" w:themeColor="text1"/>
          <w:sz w:val="26"/>
          <w:szCs w:val="26"/>
        </w:rPr>
        <w:t>en el búnker</w:t>
      </w:r>
      <w:r w:rsidR="00EF58D9" w:rsidRPr="00925B2C">
        <w:rPr>
          <w:rFonts w:ascii="Crimson Text" w:hAnsi="Crimson Text"/>
          <w:color w:val="000000" w:themeColor="text1"/>
          <w:sz w:val="26"/>
          <w:szCs w:val="26"/>
        </w:rPr>
        <w:t>,</w:t>
      </w:r>
      <w:r w:rsidR="00593AB7" w:rsidRPr="00925B2C">
        <w:rPr>
          <w:rFonts w:ascii="Crimson Text" w:hAnsi="Crimson Text"/>
          <w:color w:val="000000" w:themeColor="text1"/>
          <w:sz w:val="26"/>
          <w:szCs w:val="26"/>
        </w:rPr>
        <w:t xml:space="preserve"> junto a Aron</w:t>
      </w:r>
      <w:r w:rsidR="00EF58D9" w:rsidRPr="00925B2C">
        <w:rPr>
          <w:rFonts w:ascii="Crimson Text" w:hAnsi="Crimson Text"/>
          <w:color w:val="000000" w:themeColor="text1"/>
          <w:sz w:val="26"/>
          <w:szCs w:val="26"/>
        </w:rPr>
        <w:t>,</w:t>
      </w:r>
      <w:r w:rsidR="00131166" w:rsidRPr="00925B2C">
        <w:rPr>
          <w:rFonts w:ascii="Crimson Text" w:hAnsi="Crimson Text"/>
          <w:color w:val="000000" w:themeColor="text1"/>
          <w:sz w:val="26"/>
          <w:szCs w:val="26"/>
        </w:rPr>
        <w:t xml:space="preserve"> </w:t>
      </w:r>
      <w:r w:rsidR="00EA1846" w:rsidRPr="00925B2C">
        <w:rPr>
          <w:rFonts w:ascii="Crimson Text" w:hAnsi="Crimson Text"/>
          <w:color w:val="000000" w:themeColor="text1"/>
          <w:sz w:val="26"/>
          <w:szCs w:val="26"/>
        </w:rPr>
        <w:t xml:space="preserve">donde </w:t>
      </w:r>
      <w:r w:rsidR="00131166" w:rsidRPr="00925B2C">
        <w:rPr>
          <w:rFonts w:ascii="Crimson Text" w:hAnsi="Crimson Text"/>
          <w:color w:val="000000" w:themeColor="text1"/>
          <w:sz w:val="26"/>
          <w:szCs w:val="26"/>
        </w:rPr>
        <w:t>no había sido sencillo, pero</w:t>
      </w:r>
      <w:r w:rsidR="00593AB7" w:rsidRPr="00925B2C">
        <w:rPr>
          <w:rFonts w:ascii="Crimson Text" w:hAnsi="Crimson Text"/>
          <w:color w:val="000000" w:themeColor="text1"/>
          <w:sz w:val="26"/>
          <w:szCs w:val="26"/>
        </w:rPr>
        <w:t xml:space="preserve"> habían </w:t>
      </w:r>
      <w:r w:rsidR="00EF58D9" w:rsidRPr="00925B2C">
        <w:rPr>
          <w:rFonts w:ascii="Crimson Text" w:hAnsi="Crimson Text"/>
          <w:color w:val="000000" w:themeColor="text1"/>
          <w:sz w:val="26"/>
          <w:szCs w:val="26"/>
        </w:rPr>
        <w:t>insistido hasta lograrlo</w:t>
      </w:r>
      <w:r w:rsidR="00593AB7" w:rsidRPr="00925B2C">
        <w:rPr>
          <w:rFonts w:ascii="Crimson Text" w:hAnsi="Crimson Text"/>
          <w:color w:val="000000" w:themeColor="text1"/>
          <w:sz w:val="26"/>
          <w:szCs w:val="26"/>
        </w:rPr>
        <w:t xml:space="preserve">. Continuó </w:t>
      </w:r>
      <w:r w:rsidR="00EF58D9" w:rsidRPr="00925B2C">
        <w:rPr>
          <w:rFonts w:ascii="Crimson Text" w:hAnsi="Crimson Text"/>
          <w:color w:val="000000" w:themeColor="text1"/>
          <w:sz w:val="26"/>
          <w:szCs w:val="26"/>
        </w:rPr>
        <w:t>probando</w:t>
      </w:r>
      <w:r w:rsidR="00593AB7" w:rsidRPr="00925B2C">
        <w:rPr>
          <w:rFonts w:ascii="Crimson Text" w:hAnsi="Crimson Text"/>
          <w:color w:val="000000" w:themeColor="text1"/>
          <w:sz w:val="26"/>
          <w:szCs w:val="26"/>
        </w:rPr>
        <w:t xml:space="preserve"> </w:t>
      </w:r>
      <w:r w:rsidR="00EB2CC3" w:rsidRPr="00925B2C">
        <w:rPr>
          <w:rFonts w:ascii="Crimson Text" w:hAnsi="Crimson Text"/>
          <w:color w:val="000000" w:themeColor="text1"/>
          <w:sz w:val="26"/>
          <w:szCs w:val="26"/>
        </w:rPr>
        <w:t>y</w:t>
      </w:r>
      <w:r w:rsidR="00593AB7" w:rsidRPr="00925B2C">
        <w:rPr>
          <w:rFonts w:ascii="Crimson Text" w:hAnsi="Crimson Text"/>
          <w:color w:val="000000" w:themeColor="text1"/>
          <w:sz w:val="26"/>
          <w:szCs w:val="26"/>
        </w:rPr>
        <w:t xml:space="preserve"> las primeras chispas se hicieron </w:t>
      </w:r>
      <w:del w:id="388" w:author="Pauli-Chan" w:date="2025-07-17T16:33:00Z">
        <w:r w:rsidR="00593AB7" w:rsidRPr="00925B2C" w:rsidDel="00964B2A">
          <w:rPr>
            <w:rFonts w:ascii="Crimson Text" w:hAnsi="Crimson Text"/>
            <w:color w:val="000000" w:themeColor="text1"/>
            <w:sz w:val="26"/>
            <w:szCs w:val="26"/>
          </w:rPr>
          <w:delText>presente</w:delText>
        </w:r>
      </w:del>
      <w:ins w:id="389" w:author="Pauli-Chan" w:date="2025-07-17T16:33:00Z">
        <w:r w:rsidR="00964B2A" w:rsidRPr="00925B2C">
          <w:rPr>
            <w:rFonts w:ascii="Crimson Text" w:hAnsi="Crimson Text"/>
            <w:color w:val="000000" w:themeColor="text1"/>
            <w:sz w:val="26"/>
            <w:szCs w:val="26"/>
          </w:rPr>
          <w:t>presentes</w:t>
        </w:r>
      </w:ins>
      <w:r w:rsidR="00593AB7" w:rsidRPr="00925B2C">
        <w:rPr>
          <w:rFonts w:ascii="Crimson Text" w:hAnsi="Crimson Text"/>
          <w:color w:val="000000" w:themeColor="text1"/>
          <w:sz w:val="26"/>
          <w:szCs w:val="26"/>
        </w:rPr>
        <w:t>, la combinación daba resultado, así que acercó la antorcha y volvió a repetir</w:t>
      </w:r>
      <w:r w:rsidR="00EF58D9" w:rsidRPr="00925B2C">
        <w:rPr>
          <w:rFonts w:ascii="Crimson Text" w:hAnsi="Crimson Text"/>
          <w:color w:val="000000" w:themeColor="text1"/>
          <w:sz w:val="26"/>
          <w:szCs w:val="26"/>
        </w:rPr>
        <w:t>lo</w:t>
      </w:r>
      <w:r w:rsidR="00593AB7" w:rsidRPr="00925B2C">
        <w:rPr>
          <w:rFonts w:ascii="Crimson Text" w:hAnsi="Crimson Text"/>
          <w:color w:val="000000" w:themeColor="text1"/>
          <w:sz w:val="26"/>
          <w:szCs w:val="26"/>
        </w:rPr>
        <w:t xml:space="preserve">. Finalmente, </w:t>
      </w:r>
      <w:r w:rsidR="00EF58D9" w:rsidRPr="00925B2C">
        <w:rPr>
          <w:rFonts w:ascii="Crimson Text" w:hAnsi="Crimson Text"/>
          <w:color w:val="000000" w:themeColor="text1"/>
          <w:sz w:val="26"/>
          <w:szCs w:val="26"/>
        </w:rPr>
        <w:t>apareció el</w:t>
      </w:r>
      <w:r w:rsidR="00593AB7" w:rsidRPr="00925B2C">
        <w:rPr>
          <w:rFonts w:ascii="Crimson Text" w:hAnsi="Crimson Text"/>
          <w:color w:val="000000" w:themeColor="text1"/>
          <w:sz w:val="26"/>
          <w:szCs w:val="26"/>
        </w:rPr>
        <w:t xml:space="preserve"> humo </w:t>
      </w:r>
      <w:r w:rsidR="006164C7" w:rsidRPr="00925B2C">
        <w:rPr>
          <w:rFonts w:ascii="Crimson Text" w:hAnsi="Crimson Text"/>
          <w:color w:val="000000" w:themeColor="text1"/>
          <w:sz w:val="26"/>
          <w:szCs w:val="26"/>
        </w:rPr>
        <w:t>que deseaba</w:t>
      </w:r>
      <w:r w:rsidR="00593AB7" w:rsidRPr="00925B2C">
        <w:rPr>
          <w:rFonts w:ascii="Crimson Text" w:hAnsi="Crimson Text"/>
          <w:color w:val="000000" w:themeColor="text1"/>
          <w:sz w:val="26"/>
          <w:szCs w:val="26"/>
        </w:rPr>
        <w:t>, y al cabo de algunos segundos, el artefacto iluminó el espacio.</w:t>
      </w:r>
    </w:p>
    <w:p w:rsidR="00593AB7" w:rsidRPr="00925B2C" w:rsidRDefault="00A0028E" w:rsidP="00593AB7">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Sin perder tiempo, continuó</w:t>
      </w:r>
      <w:r w:rsidR="00593AB7" w:rsidRPr="00925B2C">
        <w:rPr>
          <w:rFonts w:ascii="Crimson Text" w:hAnsi="Crimson Text"/>
          <w:color w:val="000000" w:themeColor="text1"/>
          <w:sz w:val="26"/>
          <w:szCs w:val="26"/>
        </w:rPr>
        <w:t xml:space="preserve"> el descenso por las escaleras. El acceso estaba en buenas condiciones, pero a medida que avanzaba</w:t>
      </w:r>
      <w:r w:rsidRPr="00925B2C">
        <w:rPr>
          <w:rFonts w:ascii="Crimson Text" w:hAnsi="Crimson Text"/>
          <w:color w:val="000000" w:themeColor="text1"/>
          <w:sz w:val="26"/>
          <w:szCs w:val="26"/>
        </w:rPr>
        <w:t>,</w:t>
      </w:r>
      <w:r w:rsidR="00593AB7" w:rsidRPr="00925B2C">
        <w:rPr>
          <w:rFonts w:ascii="Crimson Text" w:hAnsi="Crimson Text"/>
          <w:color w:val="000000" w:themeColor="text1"/>
          <w:sz w:val="26"/>
          <w:szCs w:val="26"/>
        </w:rPr>
        <w:t xml:space="preserve"> el oxígeno se reducía afectando su respiración. La humedad en el pasadizo era insoportable, y </w:t>
      </w:r>
      <w:r w:rsidR="006164C7" w:rsidRPr="00925B2C">
        <w:rPr>
          <w:rFonts w:ascii="Crimson Text" w:hAnsi="Crimson Text"/>
          <w:color w:val="000000" w:themeColor="text1"/>
          <w:sz w:val="26"/>
          <w:szCs w:val="26"/>
        </w:rPr>
        <w:t>el</w:t>
      </w:r>
      <w:r w:rsidR="00593AB7" w:rsidRPr="00925B2C">
        <w:rPr>
          <w:rFonts w:ascii="Crimson Text" w:hAnsi="Crimson Text"/>
          <w:color w:val="000000" w:themeColor="text1"/>
          <w:sz w:val="26"/>
          <w:szCs w:val="26"/>
        </w:rPr>
        <w:t xml:space="preserve"> olor rancio lo hacía aún más </w:t>
      </w:r>
      <w:r w:rsidR="006164C7" w:rsidRPr="00925B2C">
        <w:rPr>
          <w:rFonts w:ascii="Crimson Text" w:hAnsi="Crimson Text"/>
          <w:color w:val="000000" w:themeColor="text1"/>
          <w:sz w:val="26"/>
          <w:szCs w:val="26"/>
        </w:rPr>
        <w:t>tedioso</w:t>
      </w:r>
      <w:r w:rsidR="00593AB7" w:rsidRPr="00925B2C">
        <w:rPr>
          <w:rFonts w:ascii="Crimson Text" w:hAnsi="Crimson Text"/>
          <w:color w:val="000000" w:themeColor="text1"/>
          <w:sz w:val="26"/>
          <w:szCs w:val="26"/>
        </w:rPr>
        <w:t xml:space="preserve">. </w:t>
      </w:r>
      <w:r w:rsidR="00EF58D9" w:rsidRPr="00925B2C">
        <w:rPr>
          <w:rFonts w:ascii="Crimson Text" w:hAnsi="Crimson Text"/>
          <w:color w:val="000000" w:themeColor="text1"/>
          <w:sz w:val="26"/>
          <w:szCs w:val="26"/>
        </w:rPr>
        <w:t>De todos modos, la incomodidad</w:t>
      </w:r>
      <w:r w:rsidR="00593AB7" w:rsidRPr="00925B2C">
        <w:rPr>
          <w:rFonts w:ascii="Crimson Text" w:hAnsi="Crimson Text"/>
          <w:color w:val="000000" w:themeColor="text1"/>
          <w:sz w:val="26"/>
          <w:szCs w:val="26"/>
        </w:rPr>
        <w:t xml:space="preserve"> no </w:t>
      </w:r>
      <w:r w:rsidRPr="00925B2C">
        <w:rPr>
          <w:rFonts w:ascii="Crimson Text" w:hAnsi="Crimson Text"/>
          <w:color w:val="000000" w:themeColor="text1"/>
          <w:sz w:val="26"/>
          <w:szCs w:val="26"/>
        </w:rPr>
        <w:t xml:space="preserve">representaba </w:t>
      </w:r>
      <w:r w:rsidR="00593AB7" w:rsidRPr="00925B2C">
        <w:rPr>
          <w:rFonts w:ascii="Crimson Text" w:hAnsi="Crimson Text"/>
          <w:color w:val="000000" w:themeColor="text1"/>
          <w:sz w:val="26"/>
          <w:szCs w:val="26"/>
        </w:rPr>
        <w:t>un obstáculo para Eros, y menos aún al compararlo con todo lo vivido en sus últimos días.</w:t>
      </w:r>
    </w:p>
    <w:p w:rsidR="00593AB7" w:rsidRPr="00925B2C" w:rsidRDefault="00EF58D9" w:rsidP="00593AB7">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Tras</w:t>
      </w:r>
      <w:r w:rsidR="00593AB7" w:rsidRPr="00925B2C">
        <w:rPr>
          <w:rFonts w:ascii="Crimson Text" w:hAnsi="Crimson Text"/>
          <w:color w:val="000000" w:themeColor="text1"/>
          <w:sz w:val="26"/>
          <w:szCs w:val="26"/>
        </w:rPr>
        <w:t xml:space="preserve"> cientos de escalones, </w:t>
      </w:r>
      <w:r w:rsidRPr="00925B2C">
        <w:rPr>
          <w:rFonts w:ascii="Crimson Text" w:hAnsi="Crimson Text"/>
          <w:color w:val="000000" w:themeColor="text1"/>
          <w:sz w:val="26"/>
          <w:szCs w:val="26"/>
        </w:rPr>
        <w:t xml:space="preserve">finalmente, </w:t>
      </w:r>
      <w:r w:rsidR="00593AB7" w:rsidRPr="00925B2C">
        <w:rPr>
          <w:rFonts w:ascii="Crimson Text" w:hAnsi="Crimson Text"/>
          <w:color w:val="000000" w:themeColor="text1"/>
          <w:sz w:val="26"/>
          <w:szCs w:val="26"/>
        </w:rPr>
        <w:t xml:space="preserve">llegó a la base de la escalera, donde el túnel continuaba en un plano horizontal. Todo </w:t>
      </w:r>
      <w:r w:rsidRPr="00925B2C">
        <w:rPr>
          <w:rFonts w:ascii="Crimson Text" w:hAnsi="Crimson Text"/>
          <w:color w:val="000000" w:themeColor="text1"/>
          <w:sz w:val="26"/>
          <w:szCs w:val="26"/>
        </w:rPr>
        <w:t>acontecía</w:t>
      </w:r>
      <w:r w:rsidR="00593AB7" w:rsidRPr="00925B2C">
        <w:rPr>
          <w:rFonts w:ascii="Crimson Text" w:hAnsi="Crimson Text"/>
          <w:color w:val="000000" w:themeColor="text1"/>
          <w:sz w:val="26"/>
          <w:szCs w:val="26"/>
        </w:rPr>
        <w:t xml:space="preserve"> </w:t>
      </w:r>
      <w:del w:id="390" w:author="Pauli-Chan" w:date="2025-07-17T16:55:00Z">
        <w:r w:rsidR="00593AB7" w:rsidRPr="00925B2C" w:rsidDel="00EA1EF4">
          <w:rPr>
            <w:rFonts w:ascii="Crimson Text" w:hAnsi="Crimson Text"/>
            <w:color w:val="000000" w:themeColor="text1"/>
            <w:sz w:val="26"/>
            <w:szCs w:val="26"/>
          </w:rPr>
          <w:delText>como lo había anunciado</w:delText>
        </w:r>
      </w:del>
      <w:ins w:id="391" w:author="Pauli-Chan" w:date="2025-07-17T16:55:00Z">
        <w:r w:rsidR="00EA1EF4">
          <w:rPr>
            <w:rFonts w:ascii="Crimson Text" w:hAnsi="Crimson Text"/>
            <w:color w:val="000000" w:themeColor="text1"/>
            <w:sz w:val="26"/>
            <w:szCs w:val="26"/>
          </w:rPr>
          <w:t>tal como le había explicado</w:t>
        </w:r>
      </w:ins>
      <w:r w:rsidR="00593AB7" w:rsidRPr="00925B2C">
        <w:rPr>
          <w:rFonts w:ascii="Crimson Text" w:hAnsi="Crimson Text"/>
          <w:color w:val="000000" w:themeColor="text1"/>
          <w:sz w:val="26"/>
          <w:szCs w:val="26"/>
        </w:rPr>
        <w:t xml:space="preserve"> </w:t>
      </w:r>
      <w:proofErr w:type="spellStart"/>
      <w:r w:rsidRPr="00925B2C">
        <w:rPr>
          <w:rFonts w:ascii="Crimson Text" w:hAnsi="Crimson Text"/>
          <w:color w:val="000000" w:themeColor="text1"/>
          <w:sz w:val="26"/>
          <w:szCs w:val="26"/>
        </w:rPr>
        <w:t>Rolf</w:t>
      </w:r>
      <w:proofErr w:type="spellEnd"/>
      <w:r w:rsidR="00593AB7"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Al</w:t>
      </w:r>
      <w:r w:rsidR="00593AB7" w:rsidRPr="00925B2C">
        <w:rPr>
          <w:rFonts w:ascii="Crimson Text" w:hAnsi="Crimson Text"/>
          <w:color w:val="000000" w:themeColor="text1"/>
          <w:sz w:val="26"/>
          <w:szCs w:val="26"/>
        </w:rPr>
        <w:t xml:space="preserve"> completar el sendero, se </w:t>
      </w:r>
      <w:r w:rsidR="002A2037" w:rsidRPr="00925B2C">
        <w:rPr>
          <w:rFonts w:ascii="Crimson Text" w:hAnsi="Crimson Text"/>
          <w:color w:val="000000" w:themeColor="text1"/>
          <w:sz w:val="26"/>
          <w:szCs w:val="26"/>
        </w:rPr>
        <w:t>topó</w:t>
      </w:r>
      <w:r w:rsidR="00593AB7" w:rsidRPr="00925B2C">
        <w:rPr>
          <w:rFonts w:ascii="Crimson Text" w:hAnsi="Crimson Text"/>
          <w:color w:val="000000" w:themeColor="text1"/>
          <w:sz w:val="26"/>
          <w:szCs w:val="26"/>
        </w:rPr>
        <w:t xml:space="preserve"> con un portón bloqueado desde dentro por una cadena. </w:t>
      </w:r>
      <w:del w:id="392" w:author="Pauli-Chan" w:date="2025-07-17T16:55:00Z">
        <w:r w:rsidRPr="00925B2C" w:rsidDel="00EA1EF4">
          <w:rPr>
            <w:rFonts w:ascii="Crimson Text" w:hAnsi="Crimson Text"/>
            <w:color w:val="000000" w:themeColor="text1"/>
            <w:sz w:val="26"/>
            <w:szCs w:val="26"/>
          </w:rPr>
          <w:delText xml:space="preserve">Basto </w:delText>
        </w:r>
      </w:del>
      <w:ins w:id="393" w:author="Pauli-Chan" w:date="2025-07-17T16:55:00Z">
        <w:r w:rsidR="00EA1EF4">
          <w:rPr>
            <w:rFonts w:ascii="Crimson Text" w:hAnsi="Crimson Text"/>
            <w:color w:val="000000" w:themeColor="text1"/>
            <w:sz w:val="26"/>
            <w:szCs w:val="26"/>
          </w:rPr>
          <w:t>Bastó</w:t>
        </w:r>
        <w:r w:rsidR="00EA1EF4" w:rsidRPr="00925B2C">
          <w:rPr>
            <w:rFonts w:ascii="Crimson Text" w:hAnsi="Crimson Text"/>
            <w:color w:val="000000" w:themeColor="text1"/>
            <w:sz w:val="26"/>
            <w:szCs w:val="26"/>
          </w:rPr>
          <w:t xml:space="preserve"> </w:t>
        </w:r>
      </w:ins>
      <w:r w:rsidRPr="00925B2C">
        <w:rPr>
          <w:rFonts w:ascii="Crimson Text" w:hAnsi="Crimson Text"/>
          <w:color w:val="000000" w:themeColor="text1"/>
          <w:sz w:val="26"/>
          <w:szCs w:val="26"/>
        </w:rPr>
        <w:t>a</w:t>
      </w:r>
      <w:r w:rsidR="00593AB7" w:rsidRPr="00925B2C">
        <w:rPr>
          <w:rFonts w:ascii="Crimson Text" w:hAnsi="Crimson Text"/>
          <w:color w:val="000000" w:themeColor="text1"/>
          <w:sz w:val="26"/>
          <w:szCs w:val="26"/>
        </w:rPr>
        <w:t xml:space="preserve">lgunos golpes con la espada, y el acceso </w:t>
      </w:r>
      <w:r w:rsidRPr="00925B2C">
        <w:rPr>
          <w:rFonts w:ascii="Crimson Text" w:hAnsi="Crimson Text"/>
          <w:color w:val="000000" w:themeColor="text1"/>
          <w:sz w:val="26"/>
          <w:szCs w:val="26"/>
        </w:rPr>
        <w:t>quedó</w:t>
      </w:r>
      <w:r w:rsidR="00593AB7" w:rsidRPr="00925B2C">
        <w:rPr>
          <w:rFonts w:ascii="Crimson Text" w:hAnsi="Crimson Text"/>
          <w:color w:val="000000" w:themeColor="text1"/>
          <w:sz w:val="26"/>
          <w:szCs w:val="26"/>
        </w:rPr>
        <w:t xml:space="preserve"> liberado. </w:t>
      </w:r>
      <w:r w:rsidR="002A2037" w:rsidRPr="00925B2C">
        <w:rPr>
          <w:rFonts w:ascii="Crimson Text" w:hAnsi="Crimson Text"/>
          <w:color w:val="000000" w:themeColor="text1"/>
          <w:sz w:val="26"/>
          <w:szCs w:val="26"/>
        </w:rPr>
        <w:t>A</w:t>
      </w:r>
      <w:r w:rsidR="00593AB7" w:rsidRPr="00925B2C">
        <w:rPr>
          <w:rFonts w:ascii="Crimson Text" w:hAnsi="Crimson Text"/>
          <w:color w:val="000000" w:themeColor="text1"/>
          <w:sz w:val="26"/>
          <w:szCs w:val="26"/>
        </w:rPr>
        <w:t xml:space="preserve">brió la puerta con cautela, y se encontró con el exterior de la montaña. </w:t>
      </w:r>
      <w:r w:rsidR="002A2037" w:rsidRPr="00925B2C">
        <w:rPr>
          <w:rFonts w:ascii="Crimson Text" w:hAnsi="Crimson Text"/>
          <w:color w:val="000000" w:themeColor="text1"/>
          <w:sz w:val="26"/>
          <w:szCs w:val="26"/>
        </w:rPr>
        <w:t>Eros respiró</w:t>
      </w:r>
      <w:r w:rsidR="00547728" w:rsidRPr="00925B2C">
        <w:rPr>
          <w:rFonts w:ascii="Crimson Text" w:hAnsi="Crimson Text"/>
          <w:color w:val="000000" w:themeColor="text1"/>
          <w:sz w:val="26"/>
          <w:szCs w:val="26"/>
        </w:rPr>
        <w:t xml:space="preserve"> hondo y </w:t>
      </w:r>
      <w:r w:rsidR="002A2037" w:rsidRPr="00925B2C">
        <w:rPr>
          <w:rFonts w:ascii="Crimson Text" w:hAnsi="Crimson Text"/>
          <w:color w:val="000000" w:themeColor="text1"/>
          <w:sz w:val="26"/>
          <w:szCs w:val="26"/>
        </w:rPr>
        <w:t xml:space="preserve">pudo </w:t>
      </w:r>
      <w:r w:rsidR="00547728" w:rsidRPr="00925B2C">
        <w:rPr>
          <w:rFonts w:ascii="Crimson Text" w:hAnsi="Crimson Text"/>
          <w:color w:val="000000" w:themeColor="text1"/>
          <w:sz w:val="26"/>
          <w:szCs w:val="26"/>
        </w:rPr>
        <w:t xml:space="preserve">quitarse el ahogamiento del encierro. </w:t>
      </w:r>
      <w:r w:rsidR="002A2037" w:rsidRPr="00925B2C">
        <w:rPr>
          <w:rFonts w:ascii="Crimson Text" w:hAnsi="Crimson Text"/>
          <w:color w:val="000000" w:themeColor="text1"/>
          <w:sz w:val="26"/>
          <w:szCs w:val="26"/>
        </w:rPr>
        <w:t>Una vez fuera</w:t>
      </w:r>
      <w:r w:rsidR="00547728" w:rsidRPr="00925B2C">
        <w:rPr>
          <w:rFonts w:ascii="Crimson Text" w:hAnsi="Crimson Text"/>
          <w:color w:val="000000" w:themeColor="text1"/>
          <w:sz w:val="26"/>
          <w:szCs w:val="26"/>
        </w:rPr>
        <w:t xml:space="preserve">, volvió a sentir la crudeza del frío y </w:t>
      </w:r>
      <w:del w:id="394" w:author="Pauli-Chan" w:date="2025-07-17T16:56:00Z">
        <w:r w:rsidR="00547728" w:rsidRPr="00925B2C" w:rsidDel="00EA1EF4">
          <w:rPr>
            <w:rFonts w:ascii="Crimson Text" w:hAnsi="Crimson Text"/>
            <w:color w:val="000000" w:themeColor="text1"/>
            <w:sz w:val="26"/>
            <w:szCs w:val="26"/>
          </w:rPr>
          <w:delText>al</w:delText>
        </w:r>
      </w:del>
      <w:ins w:id="395" w:author="Pauli-Chan" w:date="2025-07-17T16:56:00Z">
        <w:r w:rsidR="00EA1EF4">
          <w:rPr>
            <w:rFonts w:ascii="Crimson Text" w:hAnsi="Crimson Text"/>
            <w:color w:val="000000" w:themeColor="text1"/>
            <w:sz w:val="26"/>
            <w:szCs w:val="26"/>
          </w:rPr>
          <w:t>el</w:t>
        </w:r>
      </w:ins>
      <w:r w:rsidR="00547728" w:rsidRPr="00925B2C">
        <w:rPr>
          <w:rFonts w:ascii="Crimson Text" w:hAnsi="Crimson Text"/>
          <w:color w:val="000000" w:themeColor="text1"/>
          <w:sz w:val="26"/>
          <w:szCs w:val="26"/>
        </w:rPr>
        <w:t xml:space="preserve"> ambiente hostil de la montaña. Para su sorpresa, e</w:t>
      </w:r>
      <w:r w:rsidR="00B91AF7" w:rsidRPr="00925B2C">
        <w:rPr>
          <w:rFonts w:ascii="Crimson Text" w:hAnsi="Crimson Text"/>
          <w:color w:val="000000" w:themeColor="text1"/>
          <w:sz w:val="26"/>
          <w:szCs w:val="26"/>
        </w:rPr>
        <w:t xml:space="preserve">l terreno no </w:t>
      </w:r>
      <w:r w:rsidR="00EB2CC3" w:rsidRPr="00925B2C">
        <w:rPr>
          <w:rFonts w:ascii="Crimson Text" w:hAnsi="Crimson Text"/>
          <w:color w:val="000000" w:themeColor="text1"/>
          <w:sz w:val="26"/>
          <w:szCs w:val="26"/>
        </w:rPr>
        <w:t xml:space="preserve">era </w:t>
      </w:r>
      <w:r w:rsidR="002A2037" w:rsidRPr="00925B2C">
        <w:rPr>
          <w:rFonts w:ascii="Crimson Text" w:hAnsi="Crimson Text"/>
          <w:color w:val="000000" w:themeColor="text1"/>
          <w:sz w:val="26"/>
          <w:szCs w:val="26"/>
        </w:rPr>
        <w:t>tan</w:t>
      </w:r>
      <w:r w:rsidR="00B91AF7" w:rsidRPr="00925B2C">
        <w:rPr>
          <w:rFonts w:ascii="Crimson Text" w:hAnsi="Crimson Text"/>
          <w:color w:val="000000" w:themeColor="text1"/>
          <w:sz w:val="26"/>
          <w:szCs w:val="26"/>
        </w:rPr>
        <w:t xml:space="preserve"> empinado</w:t>
      </w:r>
      <w:r w:rsidR="002A2037" w:rsidRPr="00925B2C">
        <w:rPr>
          <w:rFonts w:ascii="Crimson Text" w:hAnsi="Crimson Text"/>
          <w:color w:val="000000" w:themeColor="text1"/>
          <w:sz w:val="26"/>
          <w:szCs w:val="26"/>
        </w:rPr>
        <w:t xml:space="preserve"> como lo había imaginado</w:t>
      </w:r>
      <w:r w:rsidR="00B91AF7" w:rsidRPr="00925B2C">
        <w:rPr>
          <w:rFonts w:ascii="Crimson Text" w:hAnsi="Crimson Text"/>
          <w:color w:val="000000" w:themeColor="text1"/>
          <w:sz w:val="26"/>
          <w:szCs w:val="26"/>
        </w:rPr>
        <w:t>,</w:t>
      </w:r>
      <w:r w:rsidR="00593AB7" w:rsidRPr="00925B2C">
        <w:rPr>
          <w:rFonts w:ascii="Crimson Text" w:hAnsi="Crimson Text"/>
          <w:color w:val="000000" w:themeColor="text1"/>
          <w:sz w:val="26"/>
          <w:szCs w:val="26"/>
        </w:rPr>
        <w:t xml:space="preserve"> </w:t>
      </w:r>
      <w:r w:rsidR="002A2037" w:rsidRPr="00925B2C">
        <w:rPr>
          <w:rFonts w:ascii="Crimson Text" w:hAnsi="Crimson Text"/>
          <w:color w:val="000000" w:themeColor="text1"/>
          <w:sz w:val="26"/>
          <w:szCs w:val="26"/>
        </w:rPr>
        <w:t>aunque todavía estaba</w:t>
      </w:r>
      <w:r w:rsidR="00593AB7" w:rsidRPr="00925B2C">
        <w:rPr>
          <w:rFonts w:ascii="Crimson Text" w:hAnsi="Crimson Text"/>
          <w:color w:val="000000" w:themeColor="text1"/>
          <w:sz w:val="26"/>
          <w:szCs w:val="26"/>
        </w:rPr>
        <w:t xml:space="preserve"> a una distancia</w:t>
      </w:r>
      <w:r w:rsidR="00930351" w:rsidRPr="00925B2C">
        <w:rPr>
          <w:rFonts w:ascii="Crimson Text" w:hAnsi="Crimson Text"/>
          <w:color w:val="000000" w:themeColor="text1"/>
          <w:sz w:val="26"/>
          <w:szCs w:val="26"/>
        </w:rPr>
        <w:t xml:space="preserve"> considerable</w:t>
      </w:r>
      <w:r w:rsidR="00593AB7" w:rsidRPr="00925B2C">
        <w:rPr>
          <w:rFonts w:ascii="Crimson Text" w:hAnsi="Crimson Text"/>
          <w:color w:val="000000" w:themeColor="text1"/>
          <w:sz w:val="26"/>
          <w:szCs w:val="26"/>
        </w:rPr>
        <w:t xml:space="preserve"> de la base. </w:t>
      </w:r>
      <w:r w:rsidR="00B91AF7" w:rsidRPr="00925B2C">
        <w:rPr>
          <w:rFonts w:ascii="Crimson Text" w:hAnsi="Crimson Text"/>
          <w:color w:val="000000" w:themeColor="text1"/>
          <w:sz w:val="26"/>
          <w:szCs w:val="26"/>
        </w:rPr>
        <w:t>Por fortuna, no había soldados del norte que amenazaran la misión</w:t>
      </w:r>
      <w:del w:id="396" w:author="Paula Castrilli" w:date="2025-07-17T20:30:00Z">
        <w:r w:rsidR="00B91AF7" w:rsidRPr="00925B2C" w:rsidDel="0089206C">
          <w:rPr>
            <w:rFonts w:ascii="Crimson Text" w:hAnsi="Crimson Text"/>
            <w:color w:val="000000" w:themeColor="text1"/>
            <w:sz w:val="26"/>
            <w:szCs w:val="26"/>
          </w:rPr>
          <w:delText>,</w:delText>
        </w:r>
      </w:del>
      <w:r w:rsidR="00B91AF7" w:rsidRPr="00925B2C">
        <w:rPr>
          <w:rFonts w:ascii="Crimson Text" w:hAnsi="Crimson Text"/>
          <w:color w:val="000000" w:themeColor="text1"/>
          <w:sz w:val="26"/>
          <w:szCs w:val="26"/>
        </w:rPr>
        <w:t xml:space="preserve"> </w:t>
      </w:r>
      <w:r w:rsidR="00930351" w:rsidRPr="00925B2C">
        <w:rPr>
          <w:rFonts w:ascii="Crimson Text" w:hAnsi="Crimson Text"/>
          <w:color w:val="000000" w:themeColor="text1"/>
          <w:sz w:val="26"/>
          <w:szCs w:val="26"/>
        </w:rPr>
        <w:t>y pudo continuar</w:t>
      </w:r>
      <w:r w:rsidR="00B91AF7" w:rsidRPr="00925B2C">
        <w:rPr>
          <w:rFonts w:ascii="Crimson Text" w:hAnsi="Crimson Text"/>
          <w:color w:val="000000" w:themeColor="text1"/>
          <w:sz w:val="26"/>
          <w:szCs w:val="26"/>
        </w:rPr>
        <w:t xml:space="preserve"> </w:t>
      </w:r>
      <w:r w:rsidR="00930351" w:rsidRPr="00925B2C">
        <w:rPr>
          <w:rFonts w:ascii="Crimson Text" w:hAnsi="Crimson Text"/>
          <w:color w:val="000000" w:themeColor="text1"/>
          <w:sz w:val="26"/>
          <w:szCs w:val="26"/>
        </w:rPr>
        <w:t>la</w:t>
      </w:r>
      <w:r w:rsidR="00B91AF7" w:rsidRPr="00925B2C">
        <w:rPr>
          <w:rFonts w:ascii="Crimson Text" w:hAnsi="Crimson Text"/>
          <w:color w:val="000000" w:themeColor="text1"/>
          <w:sz w:val="26"/>
          <w:szCs w:val="26"/>
        </w:rPr>
        <w:t xml:space="preserve"> marcha</w:t>
      </w:r>
      <w:r w:rsidR="00547728" w:rsidRPr="00925B2C">
        <w:rPr>
          <w:rFonts w:ascii="Crimson Text" w:hAnsi="Crimson Text"/>
          <w:color w:val="000000" w:themeColor="text1"/>
          <w:sz w:val="26"/>
          <w:szCs w:val="26"/>
        </w:rPr>
        <w:t xml:space="preserve"> sin inconvenientes</w:t>
      </w:r>
      <w:r w:rsidR="00B91AF7" w:rsidRPr="00925B2C">
        <w:rPr>
          <w:rFonts w:ascii="Crimson Text" w:hAnsi="Crimson Text"/>
          <w:color w:val="000000" w:themeColor="text1"/>
          <w:sz w:val="26"/>
          <w:szCs w:val="26"/>
        </w:rPr>
        <w:t>.</w:t>
      </w:r>
    </w:p>
    <w:p w:rsidR="00B91AF7" w:rsidRPr="00925B2C" w:rsidRDefault="00B47AB3" w:rsidP="00B47AB3">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El primer tramo resultó</w:t>
      </w:r>
      <w:r w:rsidR="00B91AF7" w:rsidRPr="00925B2C">
        <w:rPr>
          <w:rFonts w:ascii="Crimson Text" w:hAnsi="Crimson Text"/>
          <w:color w:val="000000" w:themeColor="text1"/>
          <w:sz w:val="26"/>
          <w:szCs w:val="26"/>
        </w:rPr>
        <w:t xml:space="preserve"> </w:t>
      </w:r>
      <w:del w:id="397" w:author="Paula Castrilli" w:date="2025-07-17T20:30:00Z">
        <w:r w:rsidR="00EB2CC3" w:rsidRPr="00925B2C" w:rsidDel="0089206C">
          <w:rPr>
            <w:rFonts w:ascii="Crimson Text" w:hAnsi="Crimson Text"/>
            <w:color w:val="000000" w:themeColor="text1"/>
            <w:sz w:val="26"/>
            <w:szCs w:val="26"/>
          </w:rPr>
          <w:delText>asequible</w:delText>
        </w:r>
      </w:del>
      <w:ins w:id="398" w:author="Paula Castrilli" w:date="2025-07-17T20:30:00Z">
        <w:r w:rsidR="0089206C" w:rsidRPr="00925B2C">
          <w:rPr>
            <w:rFonts w:ascii="Crimson Text" w:hAnsi="Crimson Text"/>
            <w:color w:val="000000" w:themeColor="text1"/>
            <w:sz w:val="26"/>
            <w:szCs w:val="26"/>
          </w:rPr>
          <w:t>accesible</w:t>
        </w:r>
      </w:ins>
      <w:r w:rsidR="00B91AF7" w:rsidRPr="00925B2C">
        <w:rPr>
          <w:rFonts w:ascii="Crimson Text" w:hAnsi="Crimson Text"/>
          <w:color w:val="000000" w:themeColor="text1"/>
          <w:sz w:val="26"/>
          <w:szCs w:val="26"/>
        </w:rPr>
        <w:t xml:space="preserve">, la pendiente era leve y había arbustos </w:t>
      </w:r>
      <w:del w:id="399" w:author="Paula Castrilli" w:date="2025-07-17T20:30:00Z">
        <w:r w:rsidR="0060028C" w:rsidRPr="00925B2C" w:rsidDel="0089206C">
          <w:rPr>
            <w:rFonts w:ascii="Crimson Text" w:hAnsi="Crimson Text"/>
            <w:color w:val="000000" w:themeColor="text1"/>
            <w:sz w:val="26"/>
            <w:szCs w:val="26"/>
          </w:rPr>
          <w:delText xml:space="preserve">como </w:delText>
        </w:r>
      </w:del>
      <w:r w:rsidR="0060028C" w:rsidRPr="00925B2C">
        <w:rPr>
          <w:rFonts w:ascii="Crimson Text" w:hAnsi="Crimson Text"/>
          <w:color w:val="000000" w:themeColor="text1"/>
          <w:sz w:val="26"/>
          <w:szCs w:val="26"/>
        </w:rPr>
        <w:t xml:space="preserve">para </w:t>
      </w:r>
      <w:r w:rsidRPr="00925B2C">
        <w:rPr>
          <w:rFonts w:ascii="Crimson Text" w:hAnsi="Crimson Text"/>
          <w:color w:val="000000" w:themeColor="text1"/>
          <w:sz w:val="26"/>
          <w:szCs w:val="26"/>
        </w:rPr>
        <w:t>sujetarse,</w:t>
      </w:r>
      <w:r w:rsidR="0060028C" w:rsidRPr="00925B2C">
        <w:rPr>
          <w:rFonts w:ascii="Crimson Text" w:hAnsi="Crimson Text"/>
          <w:color w:val="000000" w:themeColor="text1"/>
          <w:sz w:val="26"/>
          <w:szCs w:val="26"/>
        </w:rPr>
        <w:t xml:space="preserve"> p</w:t>
      </w:r>
      <w:r w:rsidR="00B91AF7" w:rsidRPr="00925B2C">
        <w:rPr>
          <w:rFonts w:ascii="Crimson Text" w:hAnsi="Crimson Text"/>
          <w:color w:val="000000" w:themeColor="text1"/>
          <w:sz w:val="26"/>
          <w:szCs w:val="26"/>
        </w:rPr>
        <w:t xml:space="preserve">ero cuesta abajo el panorama </w:t>
      </w:r>
      <w:r w:rsidRPr="00925B2C">
        <w:rPr>
          <w:rFonts w:ascii="Crimson Text" w:hAnsi="Crimson Text"/>
          <w:color w:val="000000" w:themeColor="text1"/>
          <w:sz w:val="26"/>
          <w:szCs w:val="26"/>
        </w:rPr>
        <w:t xml:space="preserve">se </w:t>
      </w:r>
      <w:r w:rsidR="00B351F9" w:rsidRPr="00925B2C">
        <w:rPr>
          <w:rFonts w:ascii="Crimson Text" w:hAnsi="Crimson Text"/>
          <w:color w:val="000000" w:themeColor="text1"/>
          <w:sz w:val="26"/>
          <w:szCs w:val="26"/>
        </w:rPr>
        <w:t>iría</w:t>
      </w:r>
      <w:r w:rsidRPr="00925B2C">
        <w:rPr>
          <w:rFonts w:ascii="Crimson Text" w:hAnsi="Crimson Text"/>
          <w:color w:val="000000" w:themeColor="text1"/>
          <w:sz w:val="26"/>
          <w:szCs w:val="26"/>
        </w:rPr>
        <w:t xml:space="preserve"> </w:t>
      </w:r>
      <w:r w:rsidR="00992217" w:rsidRPr="00925B2C">
        <w:rPr>
          <w:rFonts w:ascii="Crimson Text" w:hAnsi="Crimson Text"/>
          <w:color w:val="000000" w:themeColor="text1"/>
          <w:sz w:val="26"/>
          <w:szCs w:val="26"/>
        </w:rPr>
        <w:t>dificultando.</w:t>
      </w:r>
      <w:r w:rsidR="00B91AF7" w:rsidRPr="00925B2C">
        <w:rPr>
          <w:rFonts w:ascii="Crimson Text" w:hAnsi="Crimson Text"/>
          <w:color w:val="000000" w:themeColor="text1"/>
          <w:sz w:val="26"/>
          <w:szCs w:val="26"/>
        </w:rPr>
        <w:t xml:space="preserve"> </w:t>
      </w:r>
      <w:r w:rsidR="0060028C" w:rsidRPr="00925B2C">
        <w:rPr>
          <w:rFonts w:ascii="Crimson Text" w:hAnsi="Crimson Text"/>
          <w:color w:val="000000" w:themeColor="text1"/>
          <w:sz w:val="26"/>
          <w:szCs w:val="26"/>
        </w:rPr>
        <w:t>Cuando apenas restaba una</w:t>
      </w:r>
      <w:r w:rsidR="00B91AF7" w:rsidRPr="00925B2C">
        <w:rPr>
          <w:rFonts w:ascii="Crimson Text" w:hAnsi="Crimson Text"/>
          <w:color w:val="000000" w:themeColor="text1"/>
          <w:sz w:val="26"/>
          <w:szCs w:val="26"/>
        </w:rPr>
        <w:t xml:space="preserve"> decena de metros para alcanzar </w:t>
      </w:r>
      <w:r w:rsidR="00547728" w:rsidRPr="00925B2C">
        <w:rPr>
          <w:rFonts w:ascii="Crimson Text" w:hAnsi="Crimson Text"/>
          <w:color w:val="000000" w:themeColor="text1"/>
          <w:sz w:val="26"/>
          <w:szCs w:val="26"/>
        </w:rPr>
        <w:t xml:space="preserve">el </w:t>
      </w:r>
      <w:r w:rsidR="00B91AF7" w:rsidRPr="00925B2C">
        <w:rPr>
          <w:rFonts w:ascii="Crimson Text" w:hAnsi="Crimson Text"/>
          <w:color w:val="000000" w:themeColor="text1"/>
          <w:sz w:val="26"/>
          <w:szCs w:val="26"/>
        </w:rPr>
        <w:t xml:space="preserve">pie de la montaña, </w:t>
      </w:r>
      <w:r w:rsidRPr="00925B2C">
        <w:rPr>
          <w:rFonts w:ascii="Crimson Text" w:hAnsi="Crimson Text"/>
          <w:color w:val="000000" w:themeColor="text1"/>
          <w:sz w:val="26"/>
          <w:szCs w:val="26"/>
        </w:rPr>
        <w:t>el terreno cambió abruptamente,</w:t>
      </w:r>
      <w:r w:rsidR="0060028C"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no había</w:t>
      </w:r>
      <w:r w:rsidR="00B91AF7" w:rsidRPr="00925B2C">
        <w:rPr>
          <w:rFonts w:ascii="Crimson Text" w:hAnsi="Crimson Text"/>
          <w:color w:val="000000" w:themeColor="text1"/>
          <w:sz w:val="26"/>
          <w:szCs w:val="26"/>
        </w:rPr>
        <w:t xml:space="preserve"> </w:t>
      </w:r>
      <w:r w:rsidR="00547728" w:rsidRPr="00925B2C">
        <w:rPr>
          <w:rFonts w:ascii="Crimson Text" w:hAnsi="Crimson Text"/>
          <w:color w:val="000000" w:themeColor="text1"/>
          <w:sz w:val="26"/>
          <w:szCs w:val="26"/>
        </w:rPr>
        <w:t>de qué</w:t>
      </w:r>
      <w:r w:rsidR="00B91AF7"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 xml:space="preserve">aferrase y la caída era muy vertical. </w:t>
      </w:r>
      <w:r w:rsidR="00B91AF7" w:rsidRPr="00925B2C">
        <w:rPr>
          <w:rFonts w:ascii="Crimson Text" w:hAnsi="Crimson Text"/>
          <w:color w:val="000000" w:themeColor="text1"/>
          <w:sz w:val="26"/>
          <w:szCs w:val="26"/>
        </w:rPr>
        <w:t xml:space="preserve">Buscó a su alrededor las sogas de las que le había hablado </w:t>
      </w:r>
      <w:proofErr w:type="spellStart"/>
      <w:r w:rsidR="00B91AF7" w:rsidRPr="00925B2C">
        <w:rPr>
          <w:rFonts w:ascii="Crimson Text" w:hAnsi="Crimson Text"/>
          <w:color w:val="000000" w:themeColor="text1"/>
          <w:sz w:val="26"/>
          <w:szCs w:val="26"/>
        </w:rPr>
        <w:t>Rolf</w:t>
      </w:r>
      <w:proofErr w:type="spellEnd"/>
      <w:r w:rsidR="00B91AF7" w:rsidRPr="00925B2C">
        <w:rPr>
          <w:rFonts w:ascii="Crimson Text" w:hAnsi="Crimson Text"/>
          <w:color w:val="000000" w:themeColor="text1"/>
          <w:sz w:val="26"/>
          <w:szCs w:val="26"/>
        </w:rPr>
        <w:t xml:space="preserve">, pero no pudo encontrar nada. Se sentía </w:t>
      </w:r>
      <w:del w:id="400" w:author="Paula Castrilli" w:date="2025-07-17T22:21:00Z">
        <w:r w:rsidRPr="00925B2C" w:rsidDel="004B04C6">
          <w:rPr>
            <w:rFonts w:ascii="Crimson Text" w:hAnsi="Crimson Text"/>
            <w:color w:val="000000" w:themeColor="text1"/>
            <w:sz w:val="26"/>
            <w:szCs w:val="26"/>
          </w:rPr>
          <w:delText>algo</w:delText>
        </w:r>
        <w:r w:rsidR="00B91AF7" w:rsidRPr="00925B2C" w:rsidDel="004B04C6">
          <w:rPr>
            <w:rFonts w:ascii="Crimson Text" w:hAnsi="Crimson Text"/>
            <w:color w:val="000000" w:themeColor="text1"/>
            <w:sz w:val="26"/>
            <w:szCs w:val="26"/>
          </w:rPr>
          <w:delText xml:space="preserve"> </w:delText>
        </w:r>
      </w:del>
      <w:r w:rsidR="00B91AF7" w:rsidRPr="00925B2C">
        <w:rPr>
          <w:rFonts w:ascii="Crimson Text" w:hAnsi="Crimson Text"/>
          <w:color w:val="000000" w:themeColor="text1"/>
          <w:sz w:val="26"/>
          <w:szCs w:val="26"/>
        </w:rPr>
        <w:t>frustrado,</w:t>
      </w:r>
      <w:r w:rsidRPr="00925B2C">
        <w:rPr>
          <w:rFonts w:ascii="Crimson Text" w:hAnsi="Crimson Text"/>
          <w:color w:val="000000" w:themeColor="text1"/>
          <w:sz w:val="26"/>
          <w:szCs w:val="26"/>
        </w:rPr>
        <w:t xml:space="preserve"> </w:t>
      </w:r>
      <w:r w:rsidR="00B91AF7" w:rsidRPr="00925B2C">
        <w:rPr>
          <w:rFonts w:ascii="Crimson Text" w:hAnsi="Crimson Text"/>
          <w:color w:val="000000" w:themeColor="text1"/>
          <w:sz w:val="26"/>
          <w:szCs w:val="26"/>
        </w:rPr>
        <w:t>el objetivo</w:t>
      </w:r>
      <w:r w:rsidRPr="00925B2C">
        <w:rPr>
          <w:rFonts w:ascii="Crimson Text" w:hAnsi="Crimson Text"/>
          <w:color w:val="000000" w:themeColor="text1"/>
          <w:sz w:val="26"/>
          <w:szCs w:val="26"/>
        </w:rPr>
        <w:t xml:space="preserve"> </w:t>
      </w:r>
      <w:del w:id="401" w:author="Paula Castrilli" w:date="2025-07-17T22:21:00Z">
        <w:r w:rsidRPr="00925B2C" w:rsidDel="004B04C6">
          <w:rPr>
            <w:rFonts w:ascii="Crimson Text" w:hAnsi="Crimson Text"/>
            <w:color w:val="000000" w:themeColor="text1"/>
            <w:sz w:val="26"/>
            <w:szCs w:val="26"/>
          </w:rPr>
          <w:delText>parecía cercano</w:delText>
        </w:r>
      </w:del>
      <w:ins w:id="402" w:author="Paula Castrilli" w:date="2025-07-17T22:21:00Z">
        <w:r w:rsidR="004B04C6">
          <w:rPr>
            <w:rFonts w:ascii="Crimson Text" w:hAnsi="Crimson Text"/>
            <w:color w:val="000000" w:themeColor="text1"/>
            <w:sz w:val="26"/>
            <w:szCs w:val="26"/>
          </w:rPr>
          <w:t>estaba cerca</w:t>
        </w:r>
      </w:ins>
      <w:del w:id="403" w:author="Paula Castrilli" w:date="2025-07-17T22:21:00Z">
        <w:r w:rsidRPr="00925B2C" w:rsidDel="004B04C6">
          <w:rPr>
            <w:rFonts w:ascii="Crimson Text" w:hAnsi="Crimson Text"/>
            <w:color w:val="000000" w:themeColor="text1"/>
            <w:sz w:val="26"/>
            <w:szCs w:val="26"/>
          </w:rPr>
          <w:delText>,</w:delText>
        </w:r>
      </w:del>
      <w:r w:rsidRPr="00925B2C">
        <w:rPr>
          <w:rFonts w:ascii="Crimson Text" w:hAnsi="Crimson Text"/>
          <w:color w:val="000000" w:themeColor="text1"/>
          <w:sz w:val="26"/>
          <w:szCs w:val="26"/>
        </w:rPr>
        <w:t xml:space="preserve"> pero los últimos pasos eran los más peligrosos</w:t>
      </w:r>
      <w:r w:rsidR="00B91AF7" w:rsidRPr="00925B2C">
        <w:rPr>
          <w:rFonts w:ascii="Crimson Text" w:hAnsi="Crimson Text"/>
          <w:color w:val="000000" w:themeColor="text1"/>
          <w:sz w:val="26"/>
          <w:szCs w:val="26"/>
        </w:rPr>
        <w:t>.</w:t>
      </w:r>
    </w:p>
    <w:p w:rsidR="00B91AF7" w:rsidRPr="00925B2C" w:rsidRDefault="00B91AF7" w:rsidP="00593AB7">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El tiem</w:t>
      </w:r>
      <w:r w:rsidR="00E52FB0" w:rsidRPr="00925B2C">
        <w:rPr>
          <w:rFonts w:ascii="Crimson Text" w:hAnsi="Crimson Text"/>
          <w:color w:val="000000" w:themeColor="text1"/>
          <w:sz w:val="26"/>
          <w:szCs w:val="26"/>
        </w:rPr>
        <w:t>po apremiaba</w:t>
      </w:r>
      <w:del w:id="404" w:author="Paula Castrilli" w:date="2025-07-17T22:21:00Z">
        <w:r w:rsidR="00E52FB0" w:rsidRPr="00925B2C" w:rsidDel="004B04C6">
          <w:rPr>
            <w:rFonts w:ascii="Crimson Text" w:hAnsi="Crimson Text"/>
            <w:color w:val="000000" w:themeColor="text1"/>
            <w:sz w:val="26"/>
            <w:szCs w:val="26"/>
          </w:rPr>
          <w:delText>,</w:delText>
        </w:r>
      </w:del>
      <w:r w:rsidR="00E52FB0" w:rsidRPr="00925B2C">
        <w:rPr>
          <w:rFonts w:ascii="Crimson Text" w:hAnsi="Crimson Text"/>
          <w:color w:val="000000" w:themeColor="text1"/>
          <w:sz w:val="26"/>
          <w:szCs w:val="26"/>
        </w:rPr>
        <w:t xml:space="preserve"> y decidió tomar</w:t>
      </w:r>
      <w:r w:rsidRPr="00925B2C">
        <w:rPr>
          <w:rFonts w:ascii="Crimson Text" w:hAnsi="Crimson Text"/>
          <w:color w:val="000000" w:themeColor="text1"/>
          <w:sz w:val="26"/>
          <w:szCs w:val="26"/>
        </w:rPr>
        <w:t xml:space="preserve"> riesgo</w:t>
      </w:r>
      <w:r w:rsidR="00E52FB0" w:rsidRPr="00925B2C">
        <w:rPr>
          <w:rFonts w:ascii="Crimson Text" w:hAnsi="Crimson Text"/>
          <w:color w:val="000000" w:themeColor="text1"/>
          <w:sz w:val="26"/>
          <w:szCs w:val="26"/>
        </w:rPr>
        <w:t>s</w:t>
      </w:r>
      <w:r w:rsidR="00803D94" w:rsidRPr="00925B2C">
        <w:rPr>
          <w:rFonts w:ascii="Crimson Text" w:hAnsi="Crimson Text"/>
          <w:color w:val="000000" w:themeColor="text1"/>
          <w:sz w:val="26"/>
          <w:szCs w:val="26"/>
        </w:rPr>
        <w:t>. Apoyó el</w:t>
      </w:r>
      <w:r w:rsidRPr="00925B2C">
        <w:rPr>
          <w:rFonts w:ascii="Crimson Text" w:hAnsi="Crimson Text"/>
          <w:color w:val="000000" w:themeColor="text1"/>
          <w:sz w:val="26"/>
          <w:szCs w:val="26"/>
        </w:rPr>
        <w:t xml:space="preserve"> cuerpo</w:t>
      </w:r>
      <w:r w:rsidR="00803D94" w:rsidRPr="00925B2C">
        <w:rPr>
          <w:rFonts w:ascii="Crimson Text" w:hAnsi="Crimson Text"/>
          <w:color w:val="000000" w:themeColor="text1"/>
          <w:sz w:val="26"/>
          <w:szCs w:val="26"/>
        </w:rPr>
        <w:t xml:space="preserve"> completo</w:t>
      </w:r>
      <w:r w:rsidRPr="00925B2C">
        <w:rPr>
          <w:rFonts w:ascii="Crimson Text" w:hAnsi="Crimson Text"/>
          <w:color w:val="000000" w:themeColor="text1"/>
          <w:sz w:val="26"/>
          <w:szCs w:val="26"/>
        </w:rPr>
        <w:t xml:space="preserve"> sobre la roca para aumentar la superfi</w:t>
      </w:r>
      <w:r w:rsidR="00547728" w:rsidRPr="00925B2C">
        <w:rPr>
          <w:rFonts w:ascii="Crimson Text" w:hAnsi="Crimson Text"/>
          <w:color w:val="000000" w:themeColor="text1"/>
          <w:sz w:val="26"/>
          <w:szCs w:val="26"/>
        </w:rPr>
        <w:t>cie de contacto</w:t>
      </w:r>
      <w:del w:id="405" w:author="Paula Castrilli" w:date="2025-07-17T22:22:00Z">
        <w:r w:rsidR="00547728" w:rsidRPr="00925B2C" w:rsidDel="004B04C6">
          <w:rPr>
            <w:rFonts w:ascii="Crimson Text" w:hAnsi="Crimson Text"/>
            <w:color w:val="000000" w:themeColor="text1"/>
            <w:sz w:val="26"/>
            <w:szCs w:val="26"/>
          </w:rPr>
          <w:delText>,</w:delText>
        </w:r>
      </w:del>
      <w:r w:rsidR="00547728" w:rsidRPr="00925B2C">
        <w:rPr>
          <w:rFonts w:ascii="Crimson Text" w:hAnsi="Crimson Text"/>
          <w:color w:val="000000" w:themeColor="text1"/>
          <w:sz w:val="26"/>
          <w:szCs w:val="26"/>
        </w:rPr>
        <w:t xml:space="preserve"> y probó avanza</w:t>
      </w:r>
      <w:r w:rsidR="00204D2E" w:rsidRPr="00925B2C">
        <w:rPr>
          <w:rFonts w:ascii="Crimson Text" w:hAnsi="Crimson Text"/>
          <w:color w:val="000000" w:themeColor="text1"/>
          <w:sz w:val="26"/>
          <w:szCs w:val="26"/>
        </w:rPr>
        <w:t xml:space="preserve">r con suma </w:t>
      </w:r>
      <w:r w:rsidR="00204D2E" w:rsidRPr="00925B2C">
        <w:rPr>
          <w:rFonts w:ascii="Crimson Text" w:hAnsi="Crimson Text"/>
          <w:color w:val="000000" w:themeColor="text1"/>
          <w:sz w:val="26"/>
          <w:szCs w:val="26"/>
        </w:rPr>
        <w:lastRenderedPageBreak/>
        <w:t xml:space="preserve">cautela. </w:t>
      </w:r>
      <w:r w:rsidR="00803D94" w:rsidRPr="00925B2C">
        <w:rPr>
          <w:rFonts w:ascii="Crimson Text" w:hAnsi="Crimson Text"/>
          <w:color w:val="000000" w:themeColor="text1"/>
          <w:sz w:val="26"/>
          <w:szCs w:val="26"/>
        </w:rPr>
        <w:t>Al principio, a</w:t>
      </w:r>
      <w:r w:rsidR="00204D2E" w:rsidRPr="00925B2C">
        <w:rPr>
          <w:rFonts w:ascii="Crimson Text" w:hAnsi="Crimson Text"/>
          <w:color w:val="000000" w:themeColor="text1"/>
          <w:sz w:val="26"/>
          <w:szCs w:val="26"/>
        </w:rPr>
        <w:t>plicaba movimientos cortos y precisos</w:t>
      </w:r>
      <w:r w:rsidR="00803D94" w:rsidRPr="00925B2C">
        <w:rPr>
          <w:rFonts w:ascii="Crimson Text" w:hAnsi="Crimson Text"/>
          <w:color w:val="000000" w:themeColor="text1"/>
          <w:sz w:val="26"/>
          <w:szCs w:val="26"/>
        </w:rPr>
        <w:t xml:space="preserve"> para no cometer errores</w:t>
      </w:r>
      <w:r w:rsidR="00204D2E" w:rsidRPr="00925B2C">
        <w:rPr>
          <w:rFonts w:ascii="Crimson Text" w:hAnsi="Crimson Text"/>
          <w:color w:val="000000" w:themeColor="text1"/>
          <w:sz w:val="26"/>
          <w:szCs w:val="26"/>
        </w:rPr>
        <w:t xml:space="preserve">. </w:t>
      </w:r>
      <w:r w:rsidR="00803D94" w:rsidRPr="00925B2C">
        <w:rPr>
          <w:rFonts w:ascii="Crimson Text" w:hAnsi="Crimson Text"/>
          <w:color w:val="000000" w:themeColor="text1"/>
          <w:sz w:val="26"/>
          <w:szCs w:val="26"/>
        </w:rPr>
        <w:t>L</w:t>
      </w:r>
      <w:r w:rsidRPr="00925B2C">
        <w:rPr>
          <w:rFonts w:ascii="Crimson Text" w:hAnsi="Crimson Text"/>
          <w:color w:val="000000" w:themeColor="text1"/>
          <w:sz w:val="26"/>
          <w:szCs w:val="26"/>
        </w:rPr>
        <w:t xml:space="preserve">a técnica </w:t>
      </w:r>
      <w:del w:id="406" w:author="Paula Castrilli" w:date="2025-07-17T22:22:00Z">
        <w:r w:rsidR="00803D94" w:rsidRPr="00925B2C" w:rsidDel="004B04C6">
          <w:rPr>
            <w:rFonts w:ascii="Crimson Text" w:hAnsi="Crimson Text"/>
            <w:color w:val="000000" w:themeColor="text1"/>
            <w:sz w:val="26"/>
            <w:szCs w:val="26"/>
          </w:rPr>
          <w:delText xml:space="preserve">daba </w:delText>
        </w:r>
      </w:del>
      <w:ins w:id="407" w:author="Paula Castrilli" w:date="2025-07-17T22:22:00Z">
        <w:r w:rsidR="004B04C6">
          <w:rPr>
            <w:rFonts w:ascii="Crimson Text" w:hAnsi="Crimson Text"/>
            <w:color w:val="000000" w:themeColor="text1"/>
            <w:sz w:val="26"/>
            <w:szCs w:val="26"/>
          </w:rPr>
          <w:t>le estaba dando</w:t>
        </w:r>
        <w:r w:rsidR="004B04C6" w:rsidRPr="00925B2C">
          <w:rPr>
            <w:rFonts w:ascii="Crimson Text" w:hAnsi="Crimson Text"/>
            <w:color w:val="000000" w:themeColor="text1"/>
            <w:sz w:val="26"/>
            <w:szCs w:val="26"/>
          </w:rPr>
          <w:t xml:space="preserve"> </w:t>
        </w:r>
      </w:ins>
      <w:r w:rsidR="00803D94" w:rsidRPr="00925B2C">
        <w:rPr>
          <w:rFonts w:ascii="Crimson Text" w:hAnsi="Crimson Text"/>
          <w:color w:val="000000" w:themeColor="text1"/>
          <w:sz w:val="26"/>
          <w:szCs w:val="26"/>
        </w:rPr>
        <w:t>resultado</w:t>
      </w:r>
      <w:r w:rsidRPr="00925B2C">
        <w:rPr>
          <w:rFonts w:ascii="Crimson Text" w:hAnsi="Crimson Text"/>
          <w:color w:val="000000" w:themeColor="text1"/>
          <w:sz w:val="26"/>
          <w:szCs w:val="26"/>
        </w:rPr>
        <w:t>,</w:t>
      </w:r>
      <w:r w:rsidR="00803D94" w:rsidRPr="00925B2C">
        <w:rPr>
          <w:rFonts w:ascii="Crimson Text" w:hAnsi="Crimson Text"/>
          <w:color w:val="000000" w:themeColor="text1"/>
          <w:sz w:val="26"/>
          <w:szCs w:val="26"/>
        </w:rPr>
        <w:t xml:space="preserve"> </w:t>
      </w:r>
      <w:del w:id="408" w:author="Paula Castrilli" w:date="2025-07-17T22:22:00Z">
        <w:r w:rsidR="00803D94" w:rsidRPr="00925B2C" w:rsidDel="004B04C6">
          <w:rPr>
            <w:rFonts w:ascii="Crimson Text" w:hAnsi="Crimson Text"/>
            <w:color w:val="000000" w:themeColor="text1"/>
            <w:sz w:val="26"/>
            <w:szCs w:val="26"/>
          </w:rPr>
          <w:delText>y fue</w:delText>
        </w:r>
      </w:del>
      <w:ins w:id="409" w:author="Paula Castrilli" w:date="2025-07-17T22:22:00Z">
        <w:r w:rsidR="004B04C6">
          <w:rPr>
            <w:rFonts w:ascii="Crimson Text" w:hAnsi="Crimson Text"/>
            <w:color w:val="000000" w:themeColor="text1"/>
            <w:sz w:val="26"/>
            <w:szCs w:val="26"/>
          </w:rPr>
          <w:t>lo que hizo que fuera</w:t>
        </w:r>
      </w:ins>
      <w:r w:rsidR="00803D94" w:rsidRPr="00925B2C">
        <w:rPr>
          <w:rFonts w:ascii="Crimson Text" w:hAnsi="Crimson Text"/>
          <w:color w:val="000000" w:themeColor="text1"/>
          <w:sz w:val="26"/>
          <w:szCs w:val="26"/>
        </w:rPr>
        <w:t xml:space="preserve"> ganando confianza, pero al relajarse un poco </w:t>
      </w:r>
      <w:r w:rsidR="00992217" w:rsidRPr="00925B2C">
        <w:rPr>
          <w:rFonts w:ascii="Crimson Text" w:hAnsi="Crimson Text"/>
          <w:color w:val="000000" w:themeColor="text1"/>
          <w:sz w:val="26"/>
          <w:szCs w:val="26"/>
        </w:rPr>
        <w:t>apareció el primer fallo</w:t>
      </w:r>
      <w:r w:rsidRPr="00925B2C">
        <w:rPr>
          <w:rFonts w:ascii="Crimson Text" w:hAnsi="Crimson Text"/>
          <w:color w:val="000000" w:themeColor="text1"/>
          <w:sz w:val="26"/>
          <w:szCs w:val="26"/>
        </w:rPr>
        <w:t>. Uno de sus pies se zafó del relieve y su cuerpo se abalanzó</w:t>
      </w:r>
      <w:del w:id="410" w:author="Paula Castrilli" w:date="2025-07-17T22:23:00Z">
        <w:r w:rsidRPr="00925B2C" w:rsidDel="004B04C6">
          <w:rPr>
            <w:rFonts w:ascii="Crimson Text" w:hAnsi="Crimson Text"/>
            <w:color w:val="000000" w:themeColor="text1"/>
            <w:sz w:val="26"/>
            <w:szCs w:val="26"/>
          </w:rPr>
          <w:delText>, hizo</w:delText>
        </w:r>
      </w:del>
      <w:ins w:id="411" w:author="Paula Castrilli" w:date="2025-07-17T22:23:00Z">
        <w:r w:rsidR="004B04C6">
          <w:rPr>
            <w:rFonts w:ascii="Crimson Text" w:hAnsi="Crimson Text"/>
            <w:color w:val="000000" w:themeColor="text1"/>
            <w:sz w:val="26"/>
            <w:szCs w:val="26"/>
          </w:rPr>
          <w:t>. Hizo</w:t>
        </w:r>
      </w:ins>
      <w:r w:rsidRPr="00925B2C">
        <w:rPr>
          <w:rFonts w:ascii="Crimson Text" w:hAnsi="Crimson Text"/>
          <w:color w:val="000000" w:themeColor="text1"/>
          <w:sz w:val="26"/>
          <w:szCs w:val="26"/>
        </w:rPr>
        <w:t xml:space="preserve"> esfuerzo</w:t>
      </w:r>
      <w:r w:rsidR="00D042C2" w:rsidRPr="00925B2C">
        <w:rPr>
          <w:rFonts w:ascii="Crimson Text" w:hAnsi="Crimson Text"/>
          <w:color w:val="000000" w:themeColor="text1"/>
          <w:sz w:val="26"/>
          <w:szCs w:val="26"/>
        </w:rPr>
        <w:t>s</w:t>
      </w:r>
      <w:r w:rsidRPr="00925B2C">
        <w:rPr>
          <w:rFonts w:ascii="Crimson Text" w:hAnsi="Crimson Text"/>
          <w:color w:val="000000" w:themeColor="text1"/>
          <w:sz w:val="26"/>
          <w:szCs w:val="26"/>
        </w:rPr>
        <w:t xml:space="preserve"> por recuperar el equilibrio, pero</w:t>
      </w:r>
      <w:del w:id="412" w:author="Paula Castrilli" w:date="2025-07-17T22:23:00Z">
        <w:r w:rsidRPr="00925B2C" w:rsidDel="004B04C6">
          <w:rPr>
            <w:rFonts w:ascii="Crimson Text" w:hAnsi="Crimson Text"/>
            <w:color w:val="000000" w:themeColor="text1"/>
            <w:sz w:val="26"/>
            <w:szCs w:val="26"/>
          </w:rPr>
          <w:delText>, esta vez,</w:delText>
        </w:r>
      </w:del>
      <w:r w:rsidRPr="00925B2C">
        <w:rPr>
          <w:rFonts w:ascii="Crimson Text" w:hAnsi="Crimson Text"/>
          <w:color w:val="000000" w:themeColor="text1"/>
          <w:sz w:val="26"/>
          <w:szCs w:val="26"/>
        </w:rPr>
        <w:t xml:space="preserve"> la </w:t>
      </w:r>
      <w:r w:rsidR="00547728" w:rsidRPr="00925B2C">
        <w:rPr>
          <w:rFonts w:ascii="Crimson Text" w:hAnsi="Crimson Text"/>
          <w:color w:val="000000" w:themeColor="text1"/>
          <w:sz w:val="26"/>
          <w:szCs w:val="26"/>
        </w:rPr>
        <w:t>suerte</w:t>
      </w:r>
      <w:r w:rsidR="00D34F21" w:rsidRPr="00925B2C">
        <w:rPr>
          <w:rFonts w:ascii="Crimson Text" w:hAnsi="Crimson Text"/>
          <w:color w:val="000000" w:themeColor="text1"/>
          <w:sz w:val="26"/>
          <w:szCs w:val="26"/>
        </w:rPr>
        <w:t xml:space="preserve"> no estuvo de su lado</w:t>
      </w:r>
      <w:r w:rsidR="00D042C2" w:rsidRPr="00925B2C">
        <w:rPr>
          <w:rFonts w:ascii="Crimson Text" w:hAnsi="Crimson Text"/>
          <w:color w:val="000000" w:themeColor="text1"/>
          <w:sz w:val="26"/>
          <w:szCs w:val="26"/>
        </w:rPr>
        <w:t>. Descendió</w:t>
      </w:r>
      <w:r w:rsidRPr="00925B2C">
        <w:rPr>
          <w:rFonts w:ascii="Crimson Text" w:hAnsi="Crimson Text"/>
          <w:color w:val="000000" w:themeColor="text1"/>
          <w:sz w:val="26"/>
          <w:szCs w:val="26"/>
        </w:rPr>
        <w:t xml:space="preserve"> algunos metros en caída libre</w:t>
      </w:r>
      <w:del w:id="413" w:author="Paula Castrilli" w:date="2025-07-17T22:23:00Z">
        <w:r w:rsidR="00D042C2" w:rsidRPr="00925B2C" w:rsidDel="004B04C6">
          <w:rPr>
            <w:rFonts w:ascii="Crimson Text" w:hAnsi="Crimson Text"/>
            <w:color w:val="000000" w:themeColor="text1"/>
            <w:sz w:val="26"/>
            <w:szCs w:val="26"/>
          </w:rPr>
          <w:delText>,</w:delText>
        </w:r>
      </w:del>
      <w:r w:rsidR="00D042C2" w:rsidRPr="00925B2C">
        <w:rPr>
          <w:rFonts w:ascii="Crimson Text" w:hAnsi="Crimson Text"/>
          <w:color w:val="000000" w:themeColor="text1"/>
          <w:sz w:val="26"/>
          <w:szCs w:val="26"/>
        </w:rPr>
        <w:t xml:space="preserve"> </w:t>
      </w:r>
      <w:r w:rsidR="00DA51E3" w:rsidRPr="00925B2C">
        <w:rPr>
          <w:rFonts w:ascii="Crimson Text" w:hAnsi="Crimson Text"/>
          <w:color w:val="000000" w:themeColor="text1"/>
          <w:sz w:val="26"/>
          <w:szCs w:val="26"/>
        </w:rPr>
        <w:t>e</w:t>
      </w:r>
      <w:r w:rsidR="00D042C2" w:rsidRPr="00925B2C">
        <w:rPr>
          <w:rFonts w:ascii="Crimson Text" w:hAnsi="Crimson Text"/>
          <w:color w:val="000000" w:themeColor="text1"/>
          <w:sz w:val="26"/>
          <w:szCs w:val="26"/>
        </w:rPr>
        <w:t xml:space="preserve"> impact</w:t>
      </w:r>
      <w:r w:rsidR="00DA51E3" w:rsidRPr="00925B2C">
        <w:rPr>
          <w:rFonts w:ascii="Crimson Text" w:hAnsi="Crimson Text"/>
          <w:color w:val="000000" w:themeColor="text1"/>
          <w:sz w:val="26"/>
          <w:szCs w:val="26"/>
        </w:rPr>
        <w:t>ó</w:t>
      </w:r>
      <w:r w:rsidRPr="00925B2C">
        <w:rPr>
          <w:rFonts w:ascii="Crimson Text" w:hAnsi="Crimson Text"/>
          <w:color w:val="000000" w:themeColor="text1"/>
          <w:sz w:val="26"/>
          <w:szCs w:val="26"/>
        </w:rPr>
        <w:t xml:space="preserve"> contra una roca</w:t>
      </w:r>
      <w:r w:rsidR="00D042C2" w:rsidRPr="00925B2C">
        <w:rPr>
          <w:rFonts w:ascii="Crimson Text" w:hAnsi="Crimson Text"/>
          <w:color w:val="000000" w:themeColor="text1"/>
          <w:sz w:val="26"/>
          <w:szCs w:val="26"/>
        </w:rPr>
        <w:t>. Aturdido</w:t>
      </w:r>
      <w:r w:rsidR="000E5DCF" w:rsidRPr="00925B2C">
        <w:rPr>
          <w:rFonts w:ascii="Crimson Text" w:hAnsi="Crimson Text"/>
          <w:color w:val="000000" w:themeColor="text1"/>
          <w:sz w:val="26"/>
          <w:szCs w:val="26"/>
        </w:rPr>
        <w:t xml:space="preserve">, rodó los metros restantes hasta </w:t>
      </w:r>
      <w:r w:rsidR="00760D74" w:rsidRPr="00925B2C">
        <w:rPr>
          <w:rFonts w:ascii="Crimson Text" w:hAnsi="Crimson Text"/>
          <w:color w:val="000000" w:themeColor="text1"/>
          <w:sz w:val="26"/>
          <w:szCs w:val="26"/>
        </w:rPr>
        <w:t xml:space="preserve">llegar al </w:t>
      </w:r>
      <w:del w:id="414" w:author="Paula Castrilli" w:date="2025-07-17T22:29:00Z">
        <w:r w:rsidR="00760D74" w:rsidRPr="00925B2C" w:rsidDel="00961823">
          <w:rPr>
            <w:rFonts w:ascii="Crimson Text" w:hAnsi="Crimson Text"/>
            <w:color w:val="000000" w:themeColor="text1"/>
            <w:sz w:val="26"/>
            <w:szCs w:val="26"/>
          </w:rPr>
          <w:delText>lecho</w:delText>
        </w:r>
      </w:del>
      <w:ins w:id="415" w:author="Paula Castrilli" w:date="2025-07-17T22:29:00Z">
        <w:r w:rsidR="00961823">
          <w:rPr>
            <w:rFonts w:ascii="Crimson Text" w:hAnsi="Crimson Text"/>
            <w:color w:val="000000" w:themeColor="text1"/>
            <w:sz w:val="26"/>
            <w:szCs w:val="26"/>
          </w:rPr>
          <w:t>fondo</w:t>
        </w:r>
      </w:ins>
      <w:r w:rsidR="00760D74" w:rsidRPr="00925B2C">
        <w:rPr>
          <w:rFonts w:ascii="Crimson Text" w:hAnsi="Crimson Text"/>
          <w:color w:val="000000" w:themeColor="text1"/>
          <w:sz w:val="26"/>
          <w:szCs w:val="26"/>
        </w:rPr>
        <w:t xml:space="preserve">. </w:t>
      </w:r>
      <w:r w:rsidR="00DA51E3" w:rsidRPr="00925B2C">
        <w:rPr>
          <w:rFonts w:ascii="Crimson Text" w:hAnsi="Crimson Text"/>
          <w:color w:val="000000" w:themeColor="text1"/>
          <w:sz w:val="26"/>
          <w:szCs w:val="26"/>
        </w:rPr>
        <w:t>Qued</w:t>
      </w:r>
      <w:r w:rsidR="00D042C2" w:rsidRPr="00925B2C">
        <w:rPr>
          <w:rFonts w:ascii="Crimson Text" w:hAnsi="Crimson Text"/>
          <w:color w:val="000000" w:themeColor="text1"/>
          <w:sz w:val="26"/>
          <w:szCs w:val="26"/>
        </w:rPr>
        <w:t>ó</w:t>
      </w:r>
      <w:r w:rsidR="00760D74" w:rsidRPr="00925B2C">
        <w:rPr>
          <w:rFonts w:ascii="Crimson Text" w:hAnsi="Crimson Text"/>
          <w:color w:val="000000" w:themeColor="text1"/>
          <w:sz w:val="26"/>
          <w:szCs w:val="26"/>
        </w:rPr>
        <w:t xml:space="preserve"> tumbado en el suelo</w:t>
      </w:r>
      <w:r w:rsidR="00803D94" w:rsidRPr="00925B2C">
        <w:rPr>
          <w:rFonts w:ascii="Crimson Text" w:hAnsi="Crimson Text"/>
          <w:color w:val="000000" w:themeColor="text1"/>
          <w:sz w:val="26"/>
          <w:szCs w:val="26"/>
        </w:rPr>
        <w:t>,</w:t>
      </w:r>
      <w:r w:rsidR="00760D74" w:rsidRPr="00925B2C">
        <w:rPr>
          <w:rFonts w:ascii="Crimson Text" w:hAnsi="Crimson Text"/>
          <w:color w:val="000000" w:themeColor="text1"/>
          <w:sz w:val="26"/>
          <w:szCs w:val="26"/>
        </w:rPr>
        <w:t xml:space="preserve"> boca arriba </w:t>
      </w:r>
      <w:del w:id="416" w:author="Paula Castrilli" w:date="2025-07-17T22:29:00Z">
        <w:r w:rsidR="00760D74" w:rsidRPr="00925B2C" w:rsidDel="00961823">
          <w:rPr>
            <w:rFonts w:ascii="Crimson Text" w:hAnsi="Crimson Text"/>
            <w:color w:val="000000" w:themeColor="text1"/>
            <w:sz w:val="26"/>
            <w:szCs w:val="26"/>
          </w:rPr>
          <w:delText>y sin reacción</w:delText>
        </w:r>
      </w:del>
      <w:ins w:id="417" w:author="Paula Castrilli" w:date="2025-07-17T22:29:00Z">
        <w:r w:rsidR="00961823">
          <w:rPr>
            <w:rFonts w:ascii="Crimson Text" w:hAnsi="Crimson Text"/>
            <w:color w:val="000000" w:themeColor="text1"/>
            <w:sz w:val="26"/>
            <w:szCs w:val="26"/>
          </w:rPr>
          <w:t>e inmóvil</w:t>
        </w:r>
      </w:ins>
      <w:r w:rsidR="00760D74" w:rsidRPr="00925B2C">
        <w:rPr>
          <w:rFonts w:ascii="Crimson Text" w:hAnsi="Crimson Text"/>
          <w:color w:val="000000" w:themeColor="text1"/>
          <w:sz w:val="26"/>
          <w:szCs w:val="26"/>
        </w:rPr>
        <w:t xml:space="preserve">. </w:t>
      </w:r>
      <w:del w:id="418" w:author="Paula Castrilli" w:date="2025-07-17T22:29:00Z">
        <w:r w:rsidR="00760D74" w:rsidRPr="00925B2C" w:rsidDel="00961823">
          <w:rPr>
            <w:rFonts w:ascii="Crimson Text" w:hAnsi="Crimson Text"/>
            <w:color w:val="000000" w:themeColor="text1"/>
            <w:sz w:val="26"/>
            <w:szCs w:val="26"/>
          </w:rPr>
          <w:delText>Sufría</w:delText>
        </w:r>
        <w:r w:rsidR="000E5DCF" w:rsidRPr="00925B2C" w:rsidDel="00961823">
          <w:rPr>
            <w:rFonts w:ascii="Crimson Text" w:hAnsi="Crimson Text"/>
            <w:color w:val="000000" w:themeColor="text1"/>
            <w:sz w:val="26"/>
            <w:szCs w:val="26"/>
          </w:rPr>
          <w:delText xml:space="preserve"> </w:delText>
        </w:r>
        <w:r w:rsidR="00D042C2" w:rsidRPr="00925B2C" w:rsidDel="00961823">
          <w:rPr>
            <w:rFonts w:ascii="Crimson Text" w:hAnsi="Crimson Text"/>
            <w:color w:val="000000" w:themeColor="text1"/>
            <w:sz w:val="26"/>
            <w:szCs w:val="26"/>
          </w:rPr>
          <w:delText>fuertes</w:delText>
        </w:r>
        <w:r w:rsidR="000E5DCF" w:rsidRPr="00925B2C" w:rsidDel="00961823">
          <w:rPr>
            <w:rFonts w:ascii="Crimson Text" w:hAnsi="Crimson Text"/>
            <w:color w:val="000000" w:themeColor="text1"/>
            <w:sz w:val="26"/>
            <w:szCs w:val="26"/>
          </w:rPr>
          <w:delText xml:space="preserve"> dolor</w:delText>
        </w:r>
        <w:r w:rsidR="00D042C2" w:rsidRPr="00925B2C" w:rsidDel="00961823">
          <w:rPr>
            <w:rFonts w:ascii="Crimson Text" w:hAnsi="Crimson Text"/>
            <w:color w:val="000000" w:themeColor="text1"/>
            <w:sz w:val="26"/>
            <w:szCs w:val="26"/>
          </w:rPr>
          <w:delText>es</w:delText>
        </w:r>
      </w:del>
      <w:ins w:id="419" w:author="Paula Castrilli" w:date="2025-07-17T22:29:00Z">
        <w:r w:rsidR="00961823">
          <w:rPr>
            <w:rFonts w:ascii="Crimson Text" w:hAnsi="Crimson Text"/>
            <w:color w:val="000000" w:themeColor="text1"/>
            <w:sz w:val="26"/>
            <w:szCs w:val="26"/>
          </w:rPr>
          <w:t>Le dolía todo el cuerpo</w:t>
        </w:r>
      </w:ins>
      <w:r w:rsidR="000E5DCF" w:rsidRPr="00925B2C">
        <w:rPr>
          <w:rFonts w:ascii="Crimson Text" w:hAnsi="Crimson Text"/>
          <w:color w:val="000000" w:themeColor="text1"/>
          <w:sz w:val="26"/>
          <w:szCs w:val="26"/>
        </w:rPr>
        <w:t xml:space="preserve"> y </w:t>
      </w:r>
      <w:r w:rsidR="00760D74" w:rsidRPr="00925B2C">
        <w:rPr>
          <w:rFonts w:ascii="Crimson Text" w:hAnsi="Crimson Text"/>
          <w:color w:val="000000" w:themeColor="text1"/>
          <w:sz w:val="26"/>
          <w:szCs w:val="26"/>
        </w:rPr>
        <w:t>la</w:t>
      </w:r>
      <w:r w:rsidR="000E5DCF" w:rsidRPr="00925B2C">
        <w:rPr>
          <w:rFonts w:ascii="Crimson Text" w:hAnsi="Crimson Text"/>
          <w:color w:val="000000" w:themeColor="text1"/>
          <w:sz w:val="26"/>
          <w:szCs w:val="26"/>
        </w:rPr>
        <w:t xml:space="preserve"> cabeza</w:t>
      </w:r>
      <w:r w:rsidR="00760D74" w:rsidRPr="00925B2C">
        <w:rPr>
          <w:rFonts w:ascii="Crimson Text" w:hAnsi="Crimson Text"/>
          <w:color w:val="000000" w:themeColor="text1"/>
          <w:sz w:val="26"/>
          <w:szCs w:val="26"/>
        </w:rPr>
        <w:t xml:space="preserve"> le daba vueltas, </w:t>
      </w:r>
      <w:r w:rsidR="00DA51E3" w:rsidRPr="00925B2C">
        <w:rPr>
          <w:rFonts w:ascii="Crimson Text" w:hAnsi="Crimson Text"/>
          <w:color w:val="000000" w:themeColor="text1"/>
          <w:sz w:val="26"/>
          <w:szCs w:val="26"/>
        </w:rPr>
        <w:t>pronto sintió</w:t>
      </w:r>
      <w:r w:rsidR="00760D74" w:rsidRPr="00925B2C">
        <w:rPr>
          <w:rFonts w:ascii="Crimson Text" w:hAnsi="Crimson Text"/>
          <w:color w:val="000000" w:themeColor="text1"/>
          <w:sz w:val="26"/>
          <w:szCs w:val="26"/>
        </w:rPr>
        <w:t xml:space="preserve"> que co</w:t>
      </w:r>
      <w:r w:rsidR="000E5DCF" w:rsidRPr="00925B2C">
        <w:rPr>
          <w:rFonts w:ascii="Crimson Text" w:hAnsi="Crimson Text"/>
          <w:color w:val="000000" w:themeColor="text1"/>
          <w:sz w:val="26"/>
          <w:szCs w:val="26"/>
        </w:rPr>
        <w:t>menz</w:t>
      </w:r>
      <w:r w:rsidR="00760D74" w:rsidRPr="00925B2C">
        <w:rPr>
          <w:rFonts w:ascii="Crimson Text" w:hAnsi="Crimson Text"/>
          <w:color w:val="000000" w:themeColor="text1"/>
          <w:sz w:val="26"/>
          <w:szCs w:val="26"/>
        </w:rPr>
        <w:t>aba</w:t>
      </w:r>
      <w:r w:rsidR="000E5DCF" w:rsidRPr="00925B2C">
        <w:rPr>
          <w:rFonts w:ascii="Crimson Text" w:hAnsi="Crimson Text"/>
          <w:color w:val="000000" w:themeColor="text1"/>
          <w:sz w:val="26"/>
          <w:szCs w:val="26"/>
        </w:rPr>
        <w:t xml:space="preserve"> a desvanecerse. Apenas podía </w:t>
      </w:r>
      <w:r w:rsidR="00760D74" w:rsidRPr="00925B2C">
        <w:rPr>
          <w:rFonts w:ascii="Crimson Text" w:hAnsi="Crimson Text"/>
          <w:color w:val="000000" w:themeColor="text1"/>
          <w:sz w:val="26"/>
          <w:szCs w:val="26"/>
        </w:rPr>
        <w:t>percibir</w:t>
      </w:r>
      <w:r w:rsidR="000E5DCF" w:rsidRPr="00925B2C">
        <w:rPr>
          <w:rFonts w:ascii="Crimson Text" w:hAnsi="Crimson Text"/>
          <w:color w:val="000000" w:themeColor="text1"/>
          <w:sz w:val="26"/>
          <w:szCs w:val="26"/>
        </w:rPr>
        <w:t xml:space="preserve"> el frío y oír el sonido del viento</w:t>
      </w:r>
      <w:r w:rsidR="00760D74" w:rsidRPr="00925B2C">
        <w:rPr>
          <w:rFonts w:ascii="Crimson Text" w:hAnsi="Crimson Text"/>
          <w:color w:val="000000" w:themeColor="text1"/>
          <w:sz w:val="26"/>
          <w:szCs w:val="26"/>
        </w:rPr>
        <w:t xml:space="preserve"> retorciendo las ramas. </w:t>
      </w:r>
      <w:r w:rsidR="00DA51E3" w:rsidRPr="00925B2C">
        <w:rPr>
          <w:rFonts w:ascii="Crimson Text" w:hAnsi="Crimson Text"/>
          <w:color w:val="000000" w:themeColor="text1"/>
          <w:sz w:val="26"/>
          <w:szCs w:val="26"/>
        </w:rPr>
        <w:t>Vulnerable</w:t>
      </w:r>
      <w:r w:rsidR="00760D74" w:rsidRPr="00925B2C">
        <w:rPr>
          <w:rFonts w:ascii="Crimson Text" w:hAnsi="Crimson Text"/>
          <w:color w:val="000000" w:themeColor="text1"/>
          <w:sz w:val="26"/>
          <w:szCs w:val="26"/>
        </w:rPr>
        <w:t xml:space="preserve"> y confundido, permaneció en la misma posición </w:t>
      </w:r>
      <w:r w:rsidR="00AB7F90" w:rsidRPr="00925B2C">
        <w:rPr>
          <w:rFonts w:ascii="Crimson Text" w:hAnsi="Crimson Text"/>
          <w:color w:val="000000" w:themeColor="text1"/>
          <w:sz w:val="26"/>
          <w:szCs w:val="26"/>
        </w:rPr>
        <w:t>por</w:t>
      </w:r>
      <w:r w:rsidR="005D704D" w:rsidRPr="00925B2C">
        <w:rPr>
          <w:rFonts w:ascii="Crimson Text" w:hAnsi="Crimson Text"/>
          <w:color w:val="000000" w:themeColor="text1"/>
          <w:sz w:val="26"/>
          <w:szCs w:val="26"/>
        </w:rPr>
        <w:t xml:space="preserve"> varios</w:t>
      </w:r>
      <w:r w:rsidR="00760D74" w:rsidRPr="00925B2C">
        <w:rPr>
          <w:rFonts w:ascii="Crimson Text" w:hAnsi="Crimson Text"/>
          <w:color w:val="000000" w:themeColor="text1"/>
          <w:sz w:val="26"/>
          <w:szCs w:val="26"/>
        </w:rPr>
        <w:t xml:space="preserve"> minutos</w:t>
      </w:r>
      <w:r w:rsidR="00FB087A" w:rsidRPr="00925B2C">
        <w:rPr>
          <w:rFonts w:ascii="Crimson Text" w:hAnsi="Crimson Text"/>
          <w:color w:val="000000" w:themeColor="text1"/>
          <w:sz w:val="26"/>
          <w:szCs w:val="26"/>
        </w:rPr>
        <w:t>.</w:t>
      </w:r>
    </w:p>
    <w:p w:rsidR="000B3AC0" w:rsidRDefault="00BC480F" w:rsidP="00593AB7">
      <w:pPr>
        <w:tabs>
          <w:tab w:val="left" w:pos="2179"/>
        </w:tabs>
        <w:spacing w:after="0"/>
        <w:ind w:firstLine="284"/>
        <w:jc w:val="both"/>
        <w:rPr>
          <w:ins w:id="420" w:author="Paula Castrilli" w:date="2025-07-17T22:40:00Z"/>
          <w:rFonts w:ascii="Crimson Text" w:hAnsi="Crimson Text"/>
          <w:color w:val="000000" w:themeColor="text1"/>
          <w:sz w:val="26"/>
          <w:szCs w:val="26"/>
        </w:rPr>
      </w:pPr>
      <w:r w:rsidRPr="00925B2C">
        <w:rPr>
          <w:rFonts w:ascii="Crimson Text" w:hAnsi="Crimson Text"/>
          <w:color w:val="000000" w:themeColor="text1"/>
          <w:sz w:val="26"/>
          <w:szCs w:val="26"/>
        </w:rPr>
        <w:t xml:space="preserve">El tiempo pareció detenerse, hasta que una sombra, grande y repentina, irrumpió </w:t>
      </w:r>
      <w:r w:rsidR="00426762" w:rsidRPr="00925B2C">
        <w:rPr>
          <w:rFonts w:ascii="Crimson Text" w:hAnsi="Crimson Text"/>
          <w:color w:val="000000" w:themeColor="text1"/>
          <w:sz w:val="26"/>
          <w:szCs w:val="26"/>
        </w:rPr>
        <w:t xml:space="preserve">en </w:t>
      </w:r>
      <w:r w:rsidRPr="00925B2C">
        <w:rPr>
          <w:rFonts w:ascii="Crimson Text" w:hAnsi="Crimson Text"/>
          <w:color w:val="000000" w:themeColor="text1"/>
          <w:sz w:val="26"/>
          <w:szCs w:val="26"/>
        </w:rPr>
        <w:t>el ambiente</w:t>
      </w:r>
      <w:r w:rsidR="00760D74"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Eros aún padecía las secuelas de la caída, y s</w:t>
      </w:r>
      <w:r w:rsidR="00760D74" w:rsidRPr="00925B2C">
        <w:rPr>
          <w:rFonts w:ascii="Crimson Text" w:hAnsi="Crimson Text"/>
          <w:color w:val="000000" w:themeColor="text1"/>
          <w:sz w:val="26"/>
          <w:szCs w:val="26"/>
        </w:rPr>
        <w:t>u visión era</w:t>
      </w:r>
      <w:r w:rsidRPr="00925B2C">
        <w:rPr>
          <w:rFonts w:ascii="Crimson Text" w:hAnsi="Crimson Text"/>
          <w:color w:val="000000" w:themeColor="text1"/>
          <w:sz w:val="26"/>
          <w:szCs w:val="26"/>
        </w:rPr>
        <w:t xml:space="preserve"> demasiado</w:t>
      </w:r>
      <w:r w:rsidR="00760D74" w:rsidRPr="00925B2C">
        <w:rPr>
          <w:rFonts w:ascii="Crimson Text" w:hAnsi="Crimson Text"/>
          <w:color w:val="000000" w:themeColor="text1"/>
          <w:sz w:val="26"/>
          <w:szCs w:val="26"/>
        </w:rPr>
        <w:t xml:space="preserve"> </w:t>
      </w:r>
      <w:del w:id="421" w:author="Paula Castrilli" w:date="2025-07-17T22:31:00Z">
        <w:r w:rsidR="00760D74" w:rsidRPr="00925B2C" w:rsidDel="00961823">
          <w:rPr>
            <w:rFonts w:ascii="Crimson Text" w:hAnsi="Crimson Text"/>
            <w:color w:val="000000" w:themeColor="text1"/>
            <w:sz w:val="26"/>
            <w:szCs w:val="26"/>
          </w:rPr>
          <w:delText xml:space="preserve">turbia </w:delText>
        </w:r>
      </w:del>
      <w:ins w:id="422" w:author="Paula Castrilli" w:date="2025-07-17T22:31:00Z">
        <w:r w:rsidR="00961823">
          <w:rPr>
            <w:rFonts w:ascii="Crimson Text" w:hAnsi="Crimson Text"/>
            <w:color w:val="000000" w:themeColor="text1"/>
            <w:sz w:val="26"/>
            <w:szCs w:val="26"/>
          </w:rPr>
          <w:t>borrosa</w:t>
        </w:r>
        <w:r w:rsidR="00961823" w:rsidRPr="00925B2C">
          <w:rPr>
            <w:rFonts w:ascii="Crimson Text" w:hAnsi="Crimson Text"/>
            <w:color w:val="000000" w:themeColor="text1"/>
            <w:sz w:val="26"/>
            <w:szCs w:val="26"/>
          </w:rPr>
          <w:t xml:space="preserve"> </w:t>
        </w:r>
      </w:ins>
      <w:r w:rsidR="00760D74" w:rsidRPr="00925B2C">
        <w:rPr>
          <w:rFonts w:ascii="Crimson Text" w:hAnsi="Crimson Text"/>
          <w:color w:val="000000" w:themeColor="text1"/>
          <w:sz w:val="26"/>
          <w:szCs w:val="26"/>
        </w:rPr>
        <w:t xml:space="preserve">como para </w:t>
      </w:r>
      <w:del w:id="423" w:author="Paula Castrilli" w:date="2025-07-17T22:31:00Z">
        <w:r w:rsidR="00FB2943" w:rsidRPr="00925B2C" w:rsidDel="00961823">
          <w:rPr>
            <w:rFonts w:ascii="Crimson Text" w:hAnsi="Crimson Text"/>
            <w:color w:val="000000" w:themeColor="text1"/>
            <w:sz w:val="26"/>
            <w:szCs w:val="26"/>
          </w:rPr>
          <w:delText xml:space="preserve">interpretar </w:delText>
        </w:r>
      </w:del>
      <w:ins w:id="424" w:author="Paula Castrilli" w:date="2025-07-17T22:31:00Z">
        <w:r w:rsidR="00961823">
          <w:rPr>
            <w:rFonts w:ascii="Crimson Text" w:hAnsi="Crimson Text"/>
            <w:color w:val="000000" w:themeColor="text1"/>
            <w:sz w:val="26"/>
            <w:szCs w:val="26"/>
          </w:rPr>
          <w:t>entender</w:t>
        </w:r>
        <w:r w:rsidR="00961823" w:rsidRPr="00925B2C">
          <w:rPr>
            <w:rFonts w:ascii="Crimson Text" w:hAnsi="Crimson Text"/>
            <w:color w:val="000000" w:themeColor="text1"/>
            <w:sz w:val="26"/>
            <w:szCs w:val="26"/>
          </w:rPr>
          <w:t xml:space="preserve"> </w:t>
        </w:r>
      </w:ins>
      <w:r w:rsidR="00FB2943" w:rsidRPr="00925B2C">
        <w:rPr>
          <w:rFonts w:ascii="Crimson Text" w:hAnsi="Crimson Text"/>
          <w:color w:val="000000" w:themeColor="text1"/>
          <w:sz w:val="26"/>
          <w:szCs w:val="26"/>
        </w:rPr>
        <w:t>lo que sucedía</w:t>
      </w:r>
      <w:r w:rsidR="00760D74" w:rsidRPr="00925B2C">
        <w:rPr>
          <w:rFonts w:ascii="Crimson Text" w:hAnsi="Crimson Text"/>
          <w:color w:val="000000" w:themeColor="text1"/>
          <w:sz w:val="26"/>
          <w:szCs w:val="26"/>
        </w:rPr>
        <w:t xml:space="preserve">. </w:t>
      </w:r>
      <w:del w:id="425" w:author="Paula Castrilli" w:date="2025-07-17T22:34:00Z">
        <w:r w:rsidR="00760D74" w:rsidRPr="00925B2C" w:rsidDel="00A840B8">
          <w:rPr>
            <w:rFonts w:ascii="Crimson Text" w:hAnsi="Crimson Text"/>
            <w:color w:val="000000" w:themeColor="text1"/>
            <w:sz w:val="26"/>
            <w:szCs w:val="26"/>
          </w:rPr>
          <w:delText xml:space="preserve">Trató de enfocar la </w:delText>
        </w:r>
        <w:r w:rsidR="00AF6D9C" w:rsidRPr="00925B2C" w:rsidDel="00A840B8">
          <w:rPr>
            <w:rFonts w:ascii="Crimson Text" w:hAnsi="Crimson Text"/>
            <w:color w:val="000000" w:themeColor="text1"/>
            <w:sz w:val="26"/>
            <w:szCs w:val="26"/>
          </w:rPr>
          <w:delText>mirada,</w:delText>
        </w:r>
        <w:r w:rsidRPr="00925B2C" w:rsidDel="00A840B8">
          <w:rPr>
            <w:rFonts w:ascii="Crimson Text" w:hAnsi="Crimson Text"/>
            <w:color w:val="000000" w:themeColor="text1"/>
            <w:sz w:val="26"/>
            <w:szCs w:val="26"/>
          </w:rPr>
          <w:delText xml:space="preserve"> </w:delText>
        </w:r>
        <w:r w:rsidR="00AF6D9C" w:rsidRPr="00925B2C" w:rsidDel="00A840B8">
          <w:rPr>
            <w:rFonts w:ascii="Crimson Text" w:hAnsi="Crimson Text"/>
            <w:color w:val="000000" w:themeColor="text1"/>
            <w:sz w:val="26"/>
            <w:szCs w:val="26"/>
          </w:rPr>
          <w:delText xml:space="preserve">pero no lograba conseguirlo. </w:delText>
        </w:r>
      </w:del>
      <w:r w:rsidR="00AF6D9C" w:rsidRPr="00925B2C">
        <w:rPr>
          <w:rFonts w:ascii="Crimson Text" w:hAnsi="Crimson Text"/>
          <w:color w:val="000000" w:themeColor="text1"/>
          <w:sz w:val="26"/>
          <w:szCs w:val="26"/>
        </w:rPr>
        <w:t>A pesar de su estado,</w:t>
      </w:r>
      <w:r w:rsidRPr="00925B2C">
        <w:rPr>
          <w:rFonts w:ascii="Crimson Text" w:hAnsi="Crimson Text"/>
          <w:color w:val="000000" w:themeColor="text1"/>
          <w:sz w:val="26"/>
          <w:szCs w:val="26"/>
        </w:rPr>
        <w:t xml:space="preserve"> sentía</w:t>
      </w:r>
      <w:r w:rsidR="00760D74"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 xml:space="preserve">que </w:t>
      </w:r>
      <w:r w:rsidR="00AF6D9C" w:rsidRPr="00925B2C">
        <w:rPr>
          <w:rFonts w:ascii="Crimson Text" w:hAnsi="Crimson Text"/>
          <w:color w:val="000000" w:themeColor="text1"/>
          <w:sz w:val="26"/>
          <w:szCs w:val="26"/>
        </w:rPr>
        <w:t>esa</w:t>
      </w:r>
      <w:r w:rsidR="00760D74" w:rsidRPr="00925B2C">
        <w:rPr>
          <w:rFonts w:ascii="Crimson Text" w:hAnsi="Crimson Text"/>
          <w:color w:val="000000" w:themeColor="text1"/>
          <w:sz w:val="26"/>
          <w:szCs w:val="26"/>
        </w:rPr>
        <w:t xml:space="preserve"> presencia seguía </w:t>
      </w:r>
      <w:r w:rsidR="00733E6B" w:rsidRPr="00925B2C">
        <w:rPr>
          <w:rFonts w:ascii="Crimson Text" w:hAnsi="Crimson Text"/>
          <w:color w:val="000000" w:themeColor="text1"/>
          <w:sz w:val="26"/>
          <w:szCs w:val="26"/>
        </w:rPr>
        <w:t>estando ahí</w:t>
      </w:r>
      <w:r w:rsidR="00AF6D9C" w:rsidRPr="00925B2C">
        <w:rPr>
          <w:rFonts w:ascii="Crimson Text" w:hAnsi="Crimson Text"/>
          <w:color w:val="000000" w:themeColor="text1"/>
          <w:sz w:val="26"/>
          <w:szCs w:val="26"/>
        </w:rPr>
        <w:t>, lo que le resultaba sumamente inquietante</w:t>
      </w:r>
      <w:r w:rsidR="00733E6B" w:rsidRPr="00925B2C">
        <w:rPr>
          <w:rFonts w:ascii="Crimson Text" w:hAnsi="Crimson Text"/>
          <w:color w:val="000000" w:themeColor="text1"/>
          <w:sz w:val="26"/>
          <w:szCs w:val="26"/>
        </w:rPr>
        <w:t>. Se esforzó por volver en sí</w:t>
      </w:r>
      <w:del w:id="426" w:author="Paula Castrilli" w:date="2025-07-17T22:34:00Z">
        <w:r w:rsidR="00733E6B" w:rsidRPr="00925B2C" w:rsidDel="00A840B8">
          <w:rPr>
            <w:rFonts w:ascii="Crimson Text" w:hAnsi="Crimson Text"/>
            <w:color w:val="000000" w:themeColor="text1"/>
            <w:sz w:val="26"/>
            <w:szCs w:val="26"/>
          </w:rPr>
          <w:delText>,</w:delText>
        </w:r>
      </w:del>
      <w:r w:rsidR="00733E6B" w:rsidRPr="00925B2C">
        <w:rPr>
          <w:rFonts w:ascii="Crimson Text" w:hAnsi="Crimson Text"/>
          <w:color w:val="000000" w:themeColor="text1"/>
          <w:sz w:val="26"/>
          <w:szCs w:val="26"/>
        </w:rPr>
        <w:t xml:space="preserve"> y</w:t>
      </w:r>
      <w:ins w:id="427" w:author="Paula Castrilli" w:date="2025-07-17T22:34:00Z">
        <w:r w:rsidR="00A840B8">
          <w:rPr>
            <w:rFonts w:ascii="Crimson Text" w:hAnsi="Crimson Text"/>
            <w:color w:val="000000" w:themeColor="text1"/>
            <w:sz w:val="26"/>
            <w:szCs w:val="26"/>
          </w:rPr>
          <w:t>,</w:t>
        </w:r>
      </w:ins>
      <w:r w:rsidR="00733E6B" w:rsidRPr="00925B2C">
        <w:rPr>
          <w:rFonts w:ascii="Crimson Text" w:hAnsi="Crimson Text"/>
          <w:color w:val="000000" w:themeColor="text1"/>
          <w:sz w:val="26"/>
          <w:szCs w:val="26"/>
        </w:rPr>
        <w:t xml:space="preserve"> </w:t>
      </w:r>
      <w:r w:rsidR="00F911DB" w:rsidRPr="00925B2C">
        <w:rPr>
          <w:rFonts w:ascii="Crimson Text" w:hAnsi="Crimson Text"/>
          <w:color w:val="000000" w:themeColor="text1"/>
          <w:sz w:val="26"/>
          <w:szCs w:val="26"/>
        </w:rPr>
        <w:t>al</w:t>
      </w:r>
      <w:r w:rsidR="00733E6B" w:rsidRPr="00925B2C">
        <w:rPr>
          <w:rFonts w:ascii="Crimson Text" w:hAnsi="Crimson Text"/>
          <w:color w:val="000000" w:themeColor="text1"/>
          <w:sz w:val="26"/>
          <w:szCs w:val="26"/>
        </w:rPr>
        <w:t xml:space="preserve"> recuperar </w:t>
      </w:r>
      <w:r w:rsidR="00F911DB" w:rsidRPr="00925B2C">
        <w:rPr>
          <w:rFonts w:ascii="Crimson Text" w:hAnsi="Crimson Text"/>
          <w:color w:val="000000" w:themeColor="text1"/>
          <w:sz w:val="26"/>
          <w:szCs w:val="26"/>
        </w:rPr>
        <w:t>algo</w:t>
      </w:r>
      <w:r w:rsidR="00733E6B" w:rsidRPr="00925B2C">
        <w:rPr>
          <w:rFonts w:ascii="Crimson Text" w:hAnsi="Crimson Text"/>
          <w:color w:val="000000" w:themeColor="text1"/>
          <w:sz w:val="26"/>
          <w:szCs w:val="26"/>
        </w:rPr>
        <w:t xml:space="preserve"> de energías, </w:t>
      </w:r>
      <w:commentRangeStart w:id="428"/>
      <w:del w:id="429" w:author="Paula Castrilli" w:date="2025-07-17T22:37:00Z">
        <w:r w:rsidR="00733E6B" w:rsidRPr="00925B2C" w:rsidDel="00375E6F">
          <w:rPr>
            <w:rFonts w:ascii="Crimson Text" w:hAnsi="Crimson Text"/>
            <w:color w:val="000000" w:themeColor="text1"/>
            <w:sz w:val="26"/>
            <w:szCs w:val="26"/>
          </w:rPr>
          <w:delText xml:space="preserve">se impulsó para </w:delText>
        </w:r>
        <w:r w:rsidR="001B49D2" w:rsidRPr="00925B2C" w:rsidDel="00375E6F">
          <w:rPr>
            <w:rFonts w:ascii="Crimson Text" w:hAnsi="Crimson Text"/>
            <w:color w:val="000000" w:themeColor="text1"/>
            <w:sz w:val="26"/>
            <w:szCs w:val="26"/>
          </w:rPr>
          <w:delText>erguir</w:delText>
        </w:r>
        <w:r w:rsidR="00733E6B" w:rsidRPr="00925B2C" w:rsidDel="00375E6F">
          <w:rPr>
            <w:rFonts w:ascii="Crimson Text" w:hAnsi="Crimson Text"/>
            <w:color w:val="000000" w:themeColor="text1"/>
            <w:sz w:val="26"/>
            <w:szCs w:val="26"/>
          </w:rPr>
          <w:delText xml:space="preserve"> </w:delText>
        </w:r>
        <w:r w:rsidR="001B49D2" w:rsidRPr="00925B2C" w:rsidDel="00375E6F">
          <w:rPr>
            <w:rFonts w:ascii="Crimson Text" w:hAnsi="Crimson Text"/>
            <w:color w:val="000000" w:themeColor="text1"/>
            <w:sz w:val="26"/>
            <w:szCs w:val="26"/>
          </w:rPr>
          <w:delText>su</w:delText>
        </w:r>
        <w:r w:rsidR="00733E6B" w:rsidRPr="00925B2C" w:rsidDel="00375E6F">
          <w:rPr>
            <w:rFonts w:ascii="Crimson Text" w:hAnsi="Crimson Text"/>
            <w:color w:val="000000" w:themeColor="text1"/>
            <w:sz w:val="26"/>
            <w:szCs w:val="26"/>
          </w:rPr>
          <w:delText xml:space="preserve"> cuerpo. El </w:delText>
        </w:r>
        <w:r w:rsidR="00803D94" w:rsidRPr="00925B2C" w:rsidDel="00375E6F">
          <w:rPr>
            <w:rFonts w:ascii="Crimson Text" w:hAnsi="Crimson Text"/>
            <w:color w:val="000000" w:themeColor="text1"/>
            <w:sz w:val="26"/>
            <w:szCs w:val="26"/>
          </w:rPr>
          <w:delText>envión le</w:delText>
        </w:r>
        <w:r w:rsidR="00E92E09" w:rsidRPr="00925B2C" w:rsidDel="00375E6F">
          <w:rPr>
            <w:rFonts w:ascii="Crimson Text" w:hAnsi="Crimson Text"/>
            <w:color w:val="000000" w:themeColor="text1"/>
            <w:sz w:val="26"/>
            <w:szCs w:val="26"/>
          </w:rPr>
          <w:delText xml:space="preserve"> </w:delText>
        </w:r>
        <w:r w:rsidR="001B49D2" w:rsidRPr="00925B2C" w:rsidDel="00375E6F">
          <w:rPr>
            <w:rFonts w:ascii="Crimson Text" w:hAnsi="Crimson Text"/>
            <w:color w:val="000000" w:themeColor="text1"/>
            <w:sz w:val="26"/>
            <w:szCs w:val="26"/>
          </w:rPr>
          <w:delText>alcanzó para levantar el</w:delText>
        </w:r>
        <w:r w:rsidR="00733E6B" w:rsidRPr="00925B2C" w:rsidDel="00375E6F">
          <w:rPr>
            <w:rFonts w:ascii="Crimson Text" w:hAnsi="Crimson Text"/>
            <w:color w:val="000000" w:themeColor="text1"/>
            <w:sz w:val="26"/>
            <w:szCs w:val="26"/>
          </w:rPr>
          <w:delText xml:space="preserve"> torso</w:delText>
        </w:r>
        <w:commentRangeEnd w:id="428"/>
        <w:r w:rsidR="00A840B8" w:rsidDel="00375E6F">
          <w:rPr>
            <w:rStyle w:val="Refdecomentario"/>
          </w:rPr>
          <w:commentReference w:id="428"/>
        </w:r>
      </w:del>
      <w:ins w:id="430" w:author="Paula Castrilli" w:date="2025-07-17T22:37:00Z">
        <w:r w:rsidR="00375E6F">
          <w:rPr>
            <w:rFonts w:ascii="Crimson Text" w:hAnsi="Crimson Text"/>
            <w:color w:val="000000" w:themeColor="text1"/>
            <w:sz w:val="26"/>
            <w:szCs w:val="26"/>
          </w:rPr>
          <w:t>comenzó a incorporarse poco a poco hasta quedar de lado</w:t>
        </w:r>
      </w:ins>
      <w:r w:rsidR="00733E6B" w:rsidRPr="00925B2C">
        <w:rPr>
          <w:rFonts w:ascii="Crimson Text" w:hAnsi="Crimson Text"/>
          <w:color w:val="000000" w:themeColor="text1"/>
          <w:sz w:val="26"/>
          <w:szCs w:val="26"/>
        </w:rPr>
        <w:t xml:space="preserve">, </w:t>
      </w:r>
      <w:del w:id="431" w:author="Paula Castrilli" w:date="2025-07-17T22:37:00Z">
        <w:r w:rsidR="00E92E09" w:rsidRPr="00925B2C" w:rsidDel="00375E6F">
          <w:rPr>
            <w:rFonts w:ascii="Crimson Text" w:hAnsi="Crimson Text"/>
            <w:color w:val="000000" w:themeColor="text1"/>
            <w:sz w:val="26"/>
            <w:szCs w:val="26"/>
          </w:rPr>
          <w:delText xml:space="preserve">y </w:delText>
        </w:r>
        <w:r w:rsidR="00D34F21" w:rsidRPr="00925B2C" w:rsidDel="00375E6F">
          <w:rPr>
            <w:rFonts w:ascii="Crimson Text" w:hAnsi="Crimson Text"/>
            <w:color w:val="000000" w:themeColor="text1"/>
            <w:sz w:val="26"/>
            <w:szCs w:val="26"/>
          </w:rPr>
          <w:delText xml:space="preserve">se quedó </w:delText>
        </w:r>
        <w:r w:rsidR="00733E6B" w:rsidRPr="00925B2C" w:rsidDel="00375E6F">
          <w:rPr>
            <w:rFonts w:ascii="Crimson Text" w:hAnsi="Crimson Text"/>
            <w:color w:val="000000" w:themeColor="text1"/>
            <w:sz w:val="26"/>
            <w:szCs w:val="26"/>
          </w:rPr>
          <w:delText>sentado en el piso</w:delText>
        </w:r>
        <w:r w:rsidR="00E92E09" w:rsidRPr="00925B2C" w:rsidDel="00375E6F">
          <w:rPr>
            <w:rFonts w:ascii="Crimson Text" w:hAnsi="Crimson Text"/>
            <w:color w:val="000000" w:themeColor="text1"/>
            <w:sz w:val="26"/>
            <w:szCs w:val="26"/>
          </w:rPr>
          <w:delText xml:space="preserve">, </w:delText>
        </w:r>
      </w:del>
      <w:r w:rsidR="00D34F21" w:rsidRPr="00925B2C">
        <w:rPr>
          <w:rFonts w:ascii="Crimson Text" w:hAnsi="Crimson Text"/>
          <w:color w:val="000000" w:themeColor="text1"/>
          <w:sz w:val="26"/>
          <w:szCs w:val="26"/>
        </w:rPr>
        <w:t>sostenido</w:t>
      </w:r>
      <w:r w:rsidR="00733E6B" w:rsidRPr="00925B2C">
        <w:rPr>
          <w:rFonts w:ascii="Crimson Text" w:hAnsi="Crimson Text"/>
          <w:color w:val="000000" w:themeColor="text1"/>
          <w:sz w:val="26"/>
          <w:szCs w:val="26"/>
        </w:rPr>
        <w:t xml:space="preserve"> </w:t>
      </w:r>
      <w:del w:id="432" w:author="Paula Castrilli" w:date="2025-07-17T22:37:00Z">
        <w:r w:rsidR="00733E6B" w:rsidRPr="00925B2C" w:rsidDel="00375E6F">
          <w:rPr>
            <w:rFonts w:ascii="Crimson Text" w:hAnsi="Crimson Text"/>
            <w:color w:val="000000" w:themeColor="text1"/>
            <w:sz w:val="26"/>
            <w:szCs w:val="26"/>
          </w:rPr>
          <w:delText>con sus</w:delText>
        </w:r>
      </w:del>
      <w:ins w:id="433" w:author="Paula Castrilli" w:date="2025-07-17T22:37:00Z">
        <w:r w:rsidR="00375E6F">
          <w:rPr>
            <w:rFonts w:ascii="Crimson Text" w:hAnsi="Crimson Text"/>
            <w:color w:val="000000" w:themeColor="text1"/>
            <w:sz w:val="26"/>
            <w:szCs w:val="26"/>
          </w:rPr>
          <w:t>por su brazo izquierdo</w:t>
        </w:r>
      </w:ins>
      <w:r w:rsidR="00733E6B" w:rsidRPr="00925B2C">
        <w:rPr>
          <w:rFonts w:ascii="Crimson Text" w:hAnsi="Crimson Text"/>
          <w:color w:val="000000" w:themeColor="text1"/>
          <w:sz w:val="26"/>
          <w:szCs w:val="26"/>
        </w:rPr>
        <w:t xml:space="preserve"> brazos</w:t>
      </w:r>
      <w:del w:id="434" w:author="Paula Castrilli" w:date="2025-07-17T22:38:00Z">
        <w:r w:rsidR="00733E6B" w:rsidRPr="00925B2C" w:rsidDel="00375E6F">
          <w:rPr>
            <w:rFonts w:ascii="Crimson Text" w:hAnsi="Crimson Text"/>
            <w:color w:val="000000" w:themeColor="text1"/>
            <w:sz w:val="26"/>
            <w:szCs w:val="26"/>
          </w:rPr>
          <w:delText xml:space="preserve"> por detrás</w:delText>
        </w:r>
      </w:del>
      <w:r w:rsidR="00733E6B" w:rsidRPr="00925B2C">
        <w:rPr>
          <w:rFonts w:ascii="Crimson Text" w:hAnsi="Crimson Text"/>
          <w:color w:val="000000" w:themeColor="text1"/>
          <w:sz w:val="26"/>
          <w:szCs w:val="26"/>
        </w:rPr>
        <w:t xml:space="preserve">. </w:t>
      </w:r>
      <w:del w:id="435" w:author="Paula Castrilli" w:date="2025-07-17T22:38:00Z">
        <w:r w:rsidR="00733E6B" w:rsidRPr="00925B2C" w:rsidDel="00375E6F">
          <w:rPr>
            <w:rFonts w:ascii="Crimson Text" w:hAnsi="Crimson Text"/>
            <w:color w:val="000000" w:themeColor="text1"/>
            <w:sz w:val="26"/>
            <w:szCs w:val="26"/>
          </w:rPr>
          <w:delText xml:space="preserve">Levantó la cabeza, y, </w:delText>
        </w:r>
        <w:r w:rsidR="00E92E09" w:rsidRPr="00925B2C" w:rsidDel="00375E6F">
          <w:rPr>
            <w:rFonts w:ascii="Crimson Text" w:hAnsi="Crimson Text"/>
            <w:color w:val="000000" w:themeColor="text1"/>
            <w:sz w:val="26"/>
            <w:szCs w:val="26"/>
          </w:rPr>
          <w:delText>a través de</w:delText>
        </w:r>
        <w:r w:rsidR="00733E6B" w:rsidRPr="00925B2C" w:rsidDel="00375E6F">
          <w:rPr>
            <w:rFonts w:ascii="Crimson Text" w:hAnsi="Crimson Text"/>
            <w:color w:val="000000" w:themeColor="text1"/>
            <w:sz w:val="26"/>
            <w:szCs w:val="26"/>
          </w:rPr>
          <w:delText xml:space="preserve"> una imagen </w:delText>
        </w:r>
        <w:r w:rsidR="00803D94" w:rsidRPr="00925B2C" w:rsidDel="00375E6F">
          <w:rPr>
            <w:rFonts w:ascii="Crimson Text" w:hAnsi="Crimson Text"/>
            <w:color w:val="000000" w:themeColor="text1"/>
            <w:sz w:val="26"/>
            <w:szCs w:val="26"/>
          </w:rPr>
          <w:delText>difusa</w:delText>
        </w:r>
        <w:r w:rsidR="00733E6B" w:rsidRPr="00925B2C" w:rsidDel="00375E6F">
          <w:rPr>
            <w:rFonts w:ascii="Crimson Text" w:hAnsi="Crimson Text"/>
            <w:color w:val="000000" w:themeColor="text1"/>
            <w:sz w:val="26"/>
            <w:szCs w:val="26"/>
          </w:rPr>
          <w:delText xml:space="preserve">, </w:delText>
        </w:r>
        <w:r w:rsidR="00E92E09" w:rsidRPr="00925B2C" w:rsidDel="00375E6F">
          <w:rPr>
            <w:rFonts w:ascii="Crimson Text" w:hAnsi="Crimson Text"/>
            <w:color w:val="000000" w:themeColor="text1"/>
            <w:sz w:val="26"/>
            <w:szCs w:val="26"/>
          </w:rPr>
          <w:delText>vislumbró</w:delText>
        </w:r>
      </w:del>
      <w:ins w:id="436" w:author="Paula Castrilli" w:date="2025-07-17T22:38:00Z">
        <w:r w:rsidR="00375E6F">
          <w:rPr>
            <w:rFonts w:ascii="Crimson Text" w:hAnsi="Crimson Text"/>
            <w:color w:val="000000" w:themeColor="text1"/>
            <w:sz w:val="26"/>
            <w:szCs w:val="26"/>
          </w:rPr>
          <w:t>Al levantar la cabeza, logró vislumbrar</w:t>
        </w:r>
      </w:ins>
      <w:r w:rsidR="00733E6B" w:rsidRPr="00925B2C">
        <w:rPr>
          <w:rFonts w:ascii="Crimson Text" w:hAnsi="Crimson Text"/>
          <w:color w:val="000000" w:themeColor="text1"/>
          <w:sz w:val="26"/>
          <w:szCs w:val="26"/>
        </w:rPr>
        <w:t xml:space="preserve"> un enorme hocico </w:t>
      </w:r>
      <w:r w:rsidR="00E92E09" w:rsidRPr="00925B2C">
        <w:rPr>
          <w:rFonts w:ascii="Crimson Text" w:hAnsi="Crimson Text"/>
          <w:color w:val="000000" w:themeColor="text1"/>
          <w:sz w:val="26"/>
          <w:szCs w:val="26"/>
        </w:rPr>
        <w:t>blanquecino. E</w:t>
      </w:r>
      <w:r w:rsidR="00733E6B" w:rsidRPr="00925B2C">
        <w:rPr>
          <w:rFonts w:ascii="Crimson Text" w:hAnsi="Crimson Text"/>
          <w:color w:val="000000" w:themeColor="text1"/>
          <w:sz w:val="26"/>
          <w:szCs w:val="26"/>
        </w:rPr>
        <w:t>l</w:t>
      </w:r>
      <w:r w:rsidR="00E92E09" w:rsidRPr="00925B2C">
        <w:rPr>
          <w:rFonts w:ascii="Crimson Text" w:hAnsi="Crimson Text"/>
          <w:color w:val="000000" w:themeColor="text1"/>
          <w:sz w:val="26"/>
          <w:szCs w:val="26"/>
        </w:rPr>
        <w:t xml:space="preserve"> calor</w:t>
      </w:r>
      <w:r w:rsidR="00733E6B" w:rsidRPr="00925B2C">
        <w:rPr>
          <w:rFonts w:ascii="Crimson Text" w:hAnsi="Crimson Text"/>
          <w:color w:val="000000" w:themeColor="text1"/>
          <w:sz w:val="26"/>
          <w:szCs w:val="26"/>
        </w:rPr>
        <w:t xml:space="preserve"> que emanaba </w:t>
      </w:r>
      <w:r w:rsidR="009B7313" w:rsidRPr="00925B2C">
        <w:rPr>
          <w:rFonts w:ascii="Crimson Text" w:hAnsi="Crimson Text"/>
          <w:color w:val="000000" w:themeColor="text1"/>
          <w:sz w:val="26"/>
          <w:szCs w:val="26"/>
        </w:rPr>
        <w:t xml:space="preserve">lo trasladó a una sensación </w:t>
      </w:r>
      <w:r w:rsidR="00854093" w:rsidRPr="00925B2C">
        <w:rPr>
          <w:rFonts w:ascii="Crimson Text" w:hAnsi="Crimson Text"/>
          <w:color w:val="000000" w:themeColor="text1"/>
          <w:sz w:val="26"/>
          <w:szCs w:val="26"/>
        </w:rPr>
        <w:t xml:space="preserve">extrañamente </w:t>
      </w:r>
      <w:r w:rsidR="009B7313" w:rsidRPr="00925B2C">
        <w:rPr>
          <w:rFonts w:ascii="Crimson Text" w:hAnsi="Crimson Text"/>
          <w:color w:val="000000" w:themeColor="text1"/>
          <w:sz w:val="26"/>
          <w:szCs w:val="26"/>
        </w:rPr>
        <w:t>familiar</w:t>
      </w:r>
      <w:r w:rsidR="00733E6B" w:rsidRPr="00925B2C">
        <w:rPr>
          <w:rFonts w:ascii="Crimson Text" w:hAnsi="Crimson Text"/>
          <w:color w:val="000000" w:themeColor="text1"/>
          <w:sz w:val="26"/>
          <w:szCs w:val="26"/>
        </w:rPr>
        <w:t xml:space="preserve">. Antes de </w:t>
      </w:r>
      <w:r w:rsidR="00854093" w:rsidRPr="00925B2C">
        <w:rPr>
          <w:rFonts w:ascii="Crimson Text" w:hAnsi="Crimson Text"/>
          <w:color w:val="000000" w:themeColor="text1"/>
          <w:sz w:val="26"/>
          <w:szCs w:val="26"/>
        </w:rPr>
        <w:t xml:space="preserve">que </w:t>
      </w:r>
      <w:del w:id="437" w:author="Paula Castrilli" w:date="2025-07-17T22:39:00Z">
        <w:r w:rsidR="00854093" w:rsidRPr="00925B2C" w:rsidDel="00375E6F">
          <w:rPr>
            <w:rFonts w:ascii="Crimson Text" w:hAnsi="Crimson Text"/>
            <w:color w:val="000000" w:themeColor="text1"/>
            <w:sz w:val="26"/>
            <w:szCs w:val="26"/>
          </w:rPr>
          <w:delText>hiciera</w:delText>
        </w:r>
        <w:r w:rsidR="00733E6B" w:rsidRPr="00925B2C" w:rsidDel="00375E6F">
          <w:rPr>
            <w:rFonts w:ascii="Crimson Text" w:hAnsi="Crimson Text"/>
            <w:color w:val="000000" w:themeColor="text1"/>
            <w:sz w:val="26"/>
            <w:szCs w:val="26"/>
          </w:rPr>
          <w:delText xml:space="preserve"> conjeturas</w:delText>
        </w:r>
      </w:del>
      <w:ins w:id="438" w:author="Paula Castrilli" w:date="2025-07-17T22:39:00Z">
        <w:r w:rsidR="00375E6F">
          <w:rPr>
            <w:rFonts w:ascii="Crimson Text" w:hAnsi="Crimson Text"/>
            <w:color w:val="000000" w:themeColor="text1"/>
            <w:sz w:val="26"/>
            <w:szCs w:val="26"/>
          </w:rPr>
          <w:t xml:space="preserve"> su mente nublada lograra dar con la respuesta</w:t>
        </w:r>
      </w:ins>
      <w:r w:rsidR="00733E6B" w:rsidRPr="00925B2C">
        <w:rPr>
          <w:rFonts w:ascii="Crimson Text" w:hAnsi="Crimson Text"/>
          <w:color w:val="000000" w:themeColor="text1"/>
          <w:sz w:val="26"/>
          <w:szCs w:val="26"/>
        </w:rPr>
        <w:t xml:space="preserve">, </w:t>
      </w:r>
      <w:r w:rsidR="00E563D6" w:rsidRPr="00925B2C">
        <w:rPr>
          <w:rFonts w:ascii="Crimson Text" w:hAnsi="Crimson Text"/>
          <w:color w:val="000000" w:themeColor="text1"/>
          <w:sz w:val="26"/>
          <w:szCs w:val="26"/>
        </w:rPr>
        <w:t>sintió una caricia bestial, húmeda y fibrosa, cruzarle el rostro</w:t>
      </w:r>
      <w:r w:rsidR="006C54F6" w:rsidRPr="00925B2C">
        <w:rPr>
          <w:rFonts w:ascii="Crimson Text" w:hAnsi="Crimson Text"/>
          <w:color w:val="000000" w:themeColor="text1"/>
          <w:sz w:val="26"/>
          <w:szCs w:val="26"/>
        </w:rPr>
        <w:t xml:space="preserve">. </w:t>
      </w:r>
    </w:p>
    <w:p w:rsidR="00760D74" w:rsidRPr="00925B2C" w:rsidRDefault="00854093" w:rsidP="00593AB7">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El contacto había sido</w:t>
      </w:r>
      <w:r w:rsidR="00E563D6" w:rsidRPr="00925B2C">
        <w:rPr>
          <w:rFonts w:ascii="Crimson Text" w:hAnsi="Crimson Text"/>
          <w:color w:val="000000" w:themeColor="text1"/>
          <w:sz w:val="26"/>
          <w:szCs w:val="26"/>
        </w:rPr>
        <w:t xml:space="preserve"> inesperado y</w:t>
      </w:r>
      <w:r w:rsidRPr="00925B2C">
        <w:rPr>
          <w:rFonts w:ascii="Crimson Text" w:hAnsi="Crimson Text"/>
          <w:color w:val="000000" w:themeColor="text1"/>
          <w:sz w:val="26"/>
          <w:szCs w:val="26"/>
        </w:rPr>
        <w:t xml:space="preserve"> </w:t>
      </w:r>
      <w:r w:rsidR="00E563D6" w:rsidRPr="00925B2C">
        <w:rPr>
          <w:rFonts w:ascii="Crimson Text" w:hAnsi="Crimson Text"/>
          <w:color w:val="000000" w:themeColor="text1"/>
          <w:sz w:val="26"/>
          <w:szCs w:val="26"/>
        </w:rPr>
        <w:t>d</w:t>
      </w:r>
      <w:r w:rsidR="006C54F6" w:rsidRPr="00925B2C">
        <w:rPr>
          <w:rFonts w:ascii="Crimson Text" w:hAnsi="Crimson Text"/>
          <w:color w:val="000000" w:themeColor="text1"/>
          <w:sz w:val="26"/>
          <w:szCs w:val="26"/>
        </w:rPr>
        <w:t>esagradable, lo suficiente como para hacerlo reaccionar. Mientras se secaba las mejillas con las manos, abrió los ojos</w:t>
      </w:r>
      <w:r w:rsidR="00E563D6" w:rsidRPr="00925B2C">
        <w:rPr>
          <w:rFonts w:ascii="Crimson Text" w:hAnsi="Crimson Text"/>
          <w:color w:val="000000" w:themeColor="text1"/>
          <w:sz w:val="26"/>
          <w:szCs w:val="26"/>
        </w:rPr>
        <w:t xml:space="preserve">, </w:t>
      </w:r>
      <w:r w:rsidR="00803D94" w:rsidRPr="00925B2C">
        <w:rPr>
          <w:rFonts w:ascii="Crimson Text" w:hAnsi="Crimson Text"/>
          <w:color w:val="000000" w:themeColor="text1"/>
          <w:sz w:val="26"/>
          <w:szCs w:val="26"/>
        </w:rPr>
        <w:t xml:space="preserve">ya </w:t>
      </w:r>
      <w:r w:rsidR="00F911DB" w:rsidRPr="00925B2C">
        <w:rPr>
          <w:rFonts w:ascii="Crimson Text" w:hAnsi="Crimson Text"/>
          <w:color w:val="000000" w:themeColor="text1"/>
          <w:sz w:val="26"/>
          <w:szCs w:val="26"/>
        </w:rPr>
        <w:t>mucho</w:t>
      </w:r>
      <w:r w:rsidR="006C54F6"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 xml:space="preserve">más </w:t>
      </w:r>
      <w:r w:rsidR="00803D94" w:rsidRPr="00925B2C">
        <w:rPr>
          <w:rFonts w:ascii="Crimson Text" w:hAnsi="Crimson Text"/>
          <w:color w:val="000000" w:themeColor="text1"/>
          <w:sz w:val="26"/>
          <w:szCs w:val="26"/>
        </w:rPr>
        <w:t>despejados</w:t>
      </w:r>
      <w:r w:rsidR="00E563D6" w:rsidRPr="00925B2C">
        <w:rPr>
          <w:rFonts w:ascii="Crimson Text" w:hAnsi="Crimson Text"/>
          <w:color w:val="000000" w:themeColor="text1"/>
          <w:sz w:val="26"/>
          <w:szCs w:val="26"/>
        </w:rPr>
        <w:t>,</w:t>
      </w:r>
      <w:r w:rsidR="006C54F6" w:rsidRPr="00925B2C">
        <w:rPr>
          <w:rFonts w:ascii="Crimson Text" w:hAnsi="Crimson Text"/>
          <w:color w:val="000000" w:themeColor="text1"/>
          <w:sz w:val="26"/>
          <w:szCs w:val="26"/>
        </w:rPr>
        <w:t xml:space="preserve"> y observó a Agatha frente a él. La dragona lucía </w:t>
      </w:r>
      <w:r w:rsidR="00EC5E6A" w:rsidRPr="00925B2C">
        <w:rPr>
          <w:rFonts w:ascii="Crimson Text" w:hAnsi="Crimson Text"/>
          <w:color w:val="000000" w:themeColor="text1"/>
          <w:sz w:val="26"/>
          <w:szCs w:val="26"/>
        </w:rPr>
        <w:t>igual de</w:t>
      </w:r>
      <w:r w:rsidR="00E563D6" w:rsidRPr="00925B2C">
        <w:rPr>
          <w:rFonts w:ascii="Crimson Text" w:hAnsi="Crimson Text"/>
          <w:color w:val="000000" w:themeColor="text1"/>
          <w:sz w:val="26"/>
          <w:szCs w:val="26"/>
        </w:rPr>
        <w:t xml:space="preserve"> </w:t>
      </w:r>
      <w:del w:id="439" w:author="Paula Castrilli" w:date="2025-07-17T22:41:00Z">
        <w:r w:rsidR="00E563D6" w:rsidRPr="00925B2C" w:rsidDel="000B3AC0">
          <w:rPr>
            <w:rFonts w:ascii="Crimson Text" w:hAnsi="Crimson Text"/>
            <w:color w:val="000000" w:themeColor="text1"/>
            <w:sz w:val="26"/>
            <w:szCs w:val="26"/>
          </w:rPr>
          <w:delText>rutilante</w:delText>
        </w:r>
      </w:del>
      <w:ins w:id="440" w:author="Paula Castrilli" w:date="2025-07-17T22:41:00Z">
        <w:r w:rsidR="000B3AC0">
          <w:rPr>
            <w:rFonts w:ascii="Crimson Text" w:hAnsi="Crimson Text"/>
            <w:color w:val="000000" w:themeColor="text1"/>
            <w:sz w:val="26"/>
            <w:szCs w:val="26"/>
          </w:rPr>
          <w:t>deslumbrante</w:t>
        </w:r>
      </w:ins>
      <w:r w:rsidR="006C54F6" w:rsidRPr="00925B2C">
        <w:rPr>
          <w:rFonts w:ascii="Crimson Text" w:hAnsi="Crimson Text"/>
          <w:color w:val="000000" w:themeColor="text1"/>
          <w:sz w:val="26"/>
          <w:szCs w:val="26"/>
        </w:rPr>
        <w:t xml:space="preserve">, pero con una actitud mucho más </w:t>
      </w:r>
      <w:r w:rsidR="00E563D6" w:rsidRPr="00925B2C">
        <w:rPr>
          <w:rFonts w:ascii="Crimson Text" w:hAnsi="Crimson Text"/>
          <w:color w:val="000000" w:themeColor="text1"/>
          <w:sz w:val="26"/>
          <w:szCs w:val="26"/>
        </w:rPr>
        <w:t>dócil</w:t>
      </w:r>
      <w:r w:rsidR="00590C07" w:rsidRPr="00925B2C">
        <w:rPr>
          <w:rFonts w:ascii="Crimson Text" w:hAnsi="Crimson Text"/>
          <w:color w:val="000000" w:themeColor="text1"/>
          <w:sz w:val="26"/>
          <w:szCs w:val="26"/>
        </w:rPr>
        <w:t xml:space="preserve"> y amistosa</w:t>
      </w:r>
      <w:del w:id="441" w:author="Paula Castrilli" w:date="2025-07-17T22:41:00Z">
        <w:r w:rsidR="00590C07" w:rsidRPr="00925B2C" w:rsidDel="000B3AC0">
          <w:rPr>
            <w:rFonts w:ascii="Crimson Text" w:hAnsi="Crimson Text"/>
            <w:color w:val="000000" w:themeColor="text1"/>
            <w:sz w:val="26"/>
            <w:szCs w:val="26"/>
          </w:rPr>
          <w:delText>, parecía</w:delText>
        </w:r>
      </w:del>
      <w:ins w:id="442" w:author="Paula Castrilli" w:date="2025-07-17T22:41:00Z">
        <w:r w:rsidR="000B3AC0">
          <w:rPr>
            <w:rFonts w:ascii="Crimson Text" w:hAnsi="Crimson Text"/>
            <w:color w:val="000000" w:themeColor="text1"/>
            <w:sz w:val="26"/>
            <w:szCs w:val="26"/>
          </w:rPr>
          <w:t>. Parecía</w:t>
        </w:r>
      </w:ins>
      <w:r w:rsidR="00590C07" w:rsidRPr="00925B2C">
        <w:rPr>
          <w:rFonts w:ascii="Crimson Text" w:hAnsi="Crimson Text"/>
          <w:color w:val="000000" w:themeColor="text1"/>
          <w:sz w:val="26"/>
          <w:szCs w:val="26"/>
        </w:rPr>
        <w:t xml:space="preserve"> </w:t>
      </w:r>
      <w:r w:rsidR="00DA7708" w:rsidRPr="00925B2C">
        <w:rPr>
          <w:rFonts w:ascii="Crimson Text" w:hAnsi="Crimson Text"/>
          <w:color w:val="000000" w:themeColor="text1"/>
          <w:sz w:val="26"/>
          <w:szCs w:val="26"/>
        </w:rPr>
        <w:t>eufórica por volver a verlo</w:t>
      </w:r>
      <w:r w:rsidR="00590C07" w:rsidRPr="00925B2C">
        <w:rPr>
          <w:rFonts w:ascii="Crimson Text" w:hAnsi="Crimson Text"/>
          <w:color w:val="000000" w:themeColor="text1"/>
          <w:sz w:val="26"/>
          <w:szCs w:val="26"/>
        </w:rPr>
        <w:t>.</w:t>
      </w:r>
      <w:r w:rsidR="00682404" w:rsidRPr="00925B2C">
        <w:rPr>
          <w:rFonts w:ascii="Crimson Text" w:hAnsi="Crimson Text"/>
          <w:color w:val="000000" w:themeColor="text1"/>
          <w:sz w:val="26"/>
          <w:szCs w:val="26"/>
        </w:rPr>
        <w:t xml:space="preserve"> Intentó lamer su rostro nuevamente, pero Eros la apartó con </w:t>
      </w:r>
      <w:r w:rsidR="00DA7708" w:rsidRPr="00925B2C">
        <w:rPr>
          <w:rFonts w:ascii="Crimson Text" w:hAnsi="Crimson Text"/>
          <w:color w:val="000000" w:themeColor="text1"/>
          <w:sz w:val="26"/>
          <w:szCs w:val="26"/>
        </w:rPr>
        <w:t>el brazo</w:t>
      </w:r>
      <w:ins w:id="443" w:author="Paula Castrilli" w:date="2025-07-17T22:48:00Z">
        <w:r w:rsidR="00B92464">
          <w:rPr>
            <w:rFonts w:ascii="Crimson Text" w:hAnsi="Crimson Text"/>
            <w:color w:val="000000" w:themeColor="text1"/>
            <w:sz w:val="26"/>
            <w:szCs w:val="26"/>
          </w:rPr>
          <w:t xml:space="preserve"> entre risas</w:t>
        </w:r>
      </w:ins>
      <w:r w:rsidR="00682404" w:rsidRPr="00925B2C">
        <w:rPr>
          <w:rFonts w:ascii="Crimson Text" w:hAnsi="Crimson Text"/>
          <w:color w:val="000000" w:themeColor="text1"/>
          <w:sz w:val="26"/>
          <w:szCs w:val="26"/>
        </w:rPr>
        <w:t>, aunque le reconfortaba el gesto.</w:t>
      </w:r>
    </w:p>
    <w:p w:rsidR="00590C07" w:rsidRPr="00925B2C" w:rsidRDefault="00D34F21" w:rsidP="00593AB7">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El </w:t>
      </w:r>
      <w:r w:rsidR="00DA7708" w:rsidRPr="00925B2C">
        <w:rPr>
          <w:rFonts w:ascii="Crimson Text" w:hAnsi="Crimson Text"/>
          <w:color w:val="000000" w:themeColor="text1"/>
          <w:sz w:val="26"/>
          <w:szCs w:val="26"/>
        </w:rPr>
        <w:t>reencue</w:t>
      </w:r>
      <w:r w:rsidR="00590C07" w:rsidRPr="00925B2C">
        <w:rPr>
          <w:rFonts w:ascii="Crimson Text" w:hAnsi="Crimson Text"/>
          <w:color w:val="000000" w:themeColor="text1"/>
          <w:sz w:val="26"/>
          <w:szCs w:val="26"/>
        </w:rPr>
        <w:t>ntr</w:t>
      </w:r>
      <w:r w:rsidR="00DA7708" w:rsidRPr="00925B2C">
        <w:rPr>
          <w:rFonts w:ascii="Crimson Text" w:hAnsi="Crimson Text"/>
          <w:color w:val="000000" w:themeColor="text1"/>
          <w:sz w:val="26"/>
          <w:szCs w:val="26"/>
        </w:rPr>
        <w:t>o</w:t>
      </w:r>
      <w:r w:rsidR="00590C07" w:rsidRPr="00925B2C">
        <w:rPr>
          <w:rFonts w:ascii="Crimson Text" w:hAnsi="Crimson Text"/>
          <w:color w:val="000000" w:themeColor="text1"/>
          <w:sz w:val="26"/>
          <w:szCs w:val="26"/>
        </w:rPr>
        <w:t xml:space="preserve"> con su compañera</w:t>
      </w:r>
      <w:r w:rsidR="00DA7708" w:rsidRPr="00925B2C">
        <w:rPr>
          <w:rFonts w:ascii="Crimson Text" w:hAnsi="Crimson Text"/>
          <w:color w:val="000000" w:themeColor="text1"/>
          <w:sz w:val="26"/>
          <w:szCs w:val="26"/>
        </w:rPr>
        <w:t xml:space="preserve"> fue una inyección de energía que, a pesar de los machucones, le permitió reincorporarse</w:t>
      </w:r>
      <w:r w:rsidR="00590C07" w:rsidRPr="00925B2C">
        <w:rPr>
          <w:rFonts w:ascii="Crimson Text" w:hAnsi="Crimson Text"/>
          <w:color w:val="000000" w:themeColor="text1"/>
          <w:sz w:val="26"/>
          <w:szCs w:val="26"/>
        </w:rPr>
        <w:t xml:space="preserve">. No parecía </w:t>
      </w:r>
      <w:r w:rsidR="00DA7708" w:rsidRPr="00925B2C">
        <w:rPr>
          <w:rFonts w:ascii="Crimson Text" w:hAnsi="Crimson Text"/>
          <w:color w:val="000000" w:themeColor="text1"/>
          <w:sz w:val="26"/>
          <w:szCs w:val="26"/>
        </w:rPr>
        <w:t xml:space="preserve">acarrear </w:t>
      </w:r>
      <w:r w:rsidR="00590C07" w:rsidRPr="00925B2C">
        <w:rPr>
          <w:rFonts w:ascii="Crimson Text" w:hAnsi="Crimson Text"/>
          <w:color w:val="000000" w:themeColor="text1"/>
          <w:sz w:val="26"/>
          <w:szCs w:val="26"/>
        </w:rPr>
        <w:t xml:space="preserve">heridas </w:t>
      </w:r>
      <w:r w:rsidR="00DA7708" w:rsidRPr="00925B2C">
        <w:rPr>
          <w:rFonts w:ascii="Crimson Text" w:hAnsi="Crimson Text"/>
          <w:color w:val="000000" w:themeColor="text1"/>
          <w:sz w:val="26"/>
          <w:szCs w:val="26"/>
        </w:rPr>
        <w:t>graves</w:t>
      </w:r>
      <w:r w:rsidR="00590C07" w:rsidRPr="00925B2C">
        <w:rPr>
          <w:rFonts w:ascii="Crimson Text" w:hAnsi="Crimson Text"/>
          <w:color w:val="000000" w:themeColor="text1"/>
          <w:sz w:val="26"/>
          <w:szCs w:val="26"/>
        </w:rPr>
        <w:t xml:space="preserve">, pero una de sus piernas estaba afectada por </w:t>
      </w:r>
      <w:r w:rsidR="002A51D0" w:rsidRPr="00925B2C">
        <w:rPr>
          <w:rFonts w:ascii="Crimson Text" w:hAnsi="Crimson Text"/>
          <w:color w:val="000000" w:themeColor="text1"/>
          <w:sz w:val="26"/>
          <w:szCs w:val="26"/>
        </w:rPr>
        <w:t>una fuerte contusión</w:t>
      </w:r>
      <w:r w:rsidR="00DA7708" w:rsidRPr="00925B2C">
        <w:rPr>
          <w:rFonts w:ascii="Crimson Text" w:hAnsi="Crimson Text"/>
          <w:color w:val="000000" w:themeColor="text1"/>
          <w:sz w:val="26"/>
          <w:szCs w:val="26"/>
        </w:rPr>
        <w:t xml:space="preserve">, lo que le impedía </w:t>
      </w:r>
      <w:r w:rsidR="002A51D0" w:rsidRPr="00925B2C">
        <w:rPr>
          <w:rFonts w:ascii="Crimson Text" w:hAnsi="Crimson Text"/>
          <w:color w:val="000000" w:themeColor="text1"/>
          <w:sz w:val="26"/>
          <w:szCs w:val="26"/>
        </w:rPr>
        <w:t>pararse</w:t>
      </w:r>
      <w:r w:rsidR="00590C07" w:rsidRPr="00925B2C">
        <w:rPr>
          <w:rFonts w:ascii="Crimson Text" w:hAnsi="Crimson Text"/>
          <w:color w:val="000000" w:themeColor="text1"/>
          <w:sz w:val="26"/>
          <w:szCs w:val="26"/>
        </w:rPr>
        <w:t xml:space="preserve"> con normalidad. Agatha </w:t>
      </w:r>
      <w:r w:rsidR="00DA7708" w:rsidRPr="00925B2C">
        <w:rPr>
          <w:rFonts w:ascii="Crimson Text" w:hAnsi="Crimson Text"/>
          <w:color w:val="000000" w:themeColor="text1"/>
          <w:sz w:val="26"/>
          <w:szCs w:val="26"/>
        </w:rPr>
        <w:t>intuyó</w:t>
      </w:r>
      <w:r w:rsidR="00590C07" w:rsidRPr="00925B2C">
        <w:rPr>
          <w:rFonts w:ascii="Crimson Text" w:hAnsi="Crimson Text"/>
          <w:color w:val="000000" w:themeColor="text1"/>
          <w:sz w:val="26"/>
          <w:szCs w:val="26"/>
        </w:rPr>
        <w:t xml:space="preserve"> su dificultad</w:t>
      </w:r>
      <w:del w:id="444" w:author="Paula Castrilli" w:date="2025-07-17T23:03:00Z">
        <w:r w:rsidR="00590C07" w:rsidRPr="00925B2C" w:rsidDel="0078110C">
          <w:rPr>
            <w:rFonts w:ascii="Crimson Text" w:hAnsi="Crimson Text"/>
            <w:color w:val="000000" w:themeColor="text1"/>
            <w:sz w:val="26"/>
            <w:szCs w:val="26"/>
          </w:rPr>
          <w:delText>,</w:delText>
        </w:r>
      </w:del>
      <w:r w:rsidR="00590C07"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 xml:space="preserve">y </w:t>
      </w:r>
      <w:r w:rsidR="00590C07" w:rsidRPr="00925B2C">
        <w:rPr>
          <w:rFonts w:ascii="Crimson Text" w:hAnsi="Crimson Text"/>
          <w:color w:val="000000" w:themeColor="text1"/>
          <w:sz w:val="26"/>
          <w:szCs w:val="26"/>
        </w:rPr>
        <w:t xml:space="preserve">se inclinó para que </w:t>
      </w:r>
      <w:del w:id="445" w:author="Paula Castrilli" w:date="2025-07-17T23:03:00Z">
        <w:r w:rsidR="00590C07" w:rsidRPr="00925B2C" w:rsidDel="0078110C">
          <w:rPr>
            <w:rFonts w:ascii="Crimson Text" w:hAnsi="Crimson Text"/>
            <w:color w:val="000000" w:themeColor="text1"/>
            <w:sz w:val="26"/>
            <w:szCs w:val="26"/>
          </w:rPr>
          <w:delText xml:space="preserve">abordara </w:delText>
        </w:r>
      </w:del>
      <w:ins w:id="446" w:author="Paula Castrilli" w:date="2025-07-17T23:03:00Z">
        <w:r w:rsidR="0078110C">
          <w:rPr>
            <w:rFonts w:ascii="Crimson Text" w:hAnsi="Crimson Text"/>
            <w:color w:val="000000" w:themeColor="text1"/>
            <w:sz w:val="26"/>
            <w:szCs w:val="26"/>
          </w:rPr>
          <w:t>subiera a</w:t>
        </w:r>
        <w:r w:rsidR="0078110C" w:rsidRPr="00925B2C">
          <w:rPr>
            <w:rFonts w:ascii="Crimson Text" w:hAnsi="Crimson Text"/>
            <w:color w:val="000000" w:themeColor="text1"/>
            <w:sz w:val="26"/>
            <w:szCs w:val="26"/>
          </w:rPr>
          <w:t xml:space="preserve"> </w:t>
        </w:r>
      </w:ins>
      <w:r w:rsidR="00590C07" w:rsidRPr="00925B2C">
        <w:rPr>
          <w:rFonts w:ascii="Crimson Text" w:hAnsi="Crimson Text"/>
          <w:color w:val="000000" w:themeColor="text1"/>
          <w:sz w:val="26"/>
          <w:szCs w:val="26"/>
        </w:rPr>
        <w:t xml:space="preserve">su lomo. La conexión entre ambos parecía </w:t>
      </w:r>
      <w:r w:rsidR="00682404" w:rsidRPr="00925B2C">
        <w:rPr>
          <w:rFonts w:ascii="Crimson Text" w:hAnsi="Crimson Text"/>
          <w:color w:val="000000" w:themeColor="text1"/>
          <w:sz w:val="26"/>
          <w:szCs w:val="26"/>
        </w:rPr>
        <w:t>estar más sincronizada que nunca</w:t>
      </w:r>
      <w:r w:rsidR="00590C07" w:rsidRPr="00925B2C">
        <w:rPr>
          <w:rFonts w:ascii="Crimson Text" w:hAnsi="Crimson Text"/>
          <w:color w:val="000000" w:themeColor="text1"/>
          <w:sz w:val="26"/>
          <w:szCs w:val="26"/>
        </w:rPr>
        <w:t>.</w:t>
      </w:r>
    </w:p>
    <w:p w:rsidR="00D15197" w:rsidRPr="00925B2C" w:rsidRDefault="00D15197" w:rsidP="00593AB7">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Eros montó a la dragona</w:t>
      </w:r>
      <w:del w:id="447" w:author="Paula Castrilli" w:date="2025-07-17T23:04:00Z">
        <w:r w:rsidR="00D34F21" w:rsidRPr="00925B2C" w:rsidDel="0078110C">
          <w:rPr>
            <w:rFonts w:ascii="Crimson Text" w:hAnsi="Crimson Text"/>
            <w:color w:val="000000" w:themeColor="text1"/>
            <w:sz w:val="26"/>
            <w:szCs w:val="26"/>
          </w:rPr>
          <w:delText>,</w:delText>
        </w:r>
        <w:r w:rsidRPr="00925B2C" w:rsidDel="0078110C">
          <w:rPr>
            <w:rFonts w:ascii="Crimson Text" w:hAnsi="Crimson Text"/>
            <w:color w:val="000000" w:themeColor="text1"/>
            <w:sz w:val="26"/>
            <w:szCs w:val="26"/>
          </w:rPr>
          <w:delText xml:space="preserve"> y</w:delText>
        </w:r>
        <w:r w:rsidR="00D34F21" w:rsidRPr="00925B2C" w:rsidDel="0078110C">
          <w:rPr>
            <w:rFonts w:ascii="Crimson Text" w:hAnsi="Crimson Text"/>
            <w:color w:val="000000" w:themeColor="text1"/>
            <w:sz w:val="26"/>
            <w:szCs w:val="26"/>
          </w:rPr>
          <w:delText xml:space="preserve"> </w:delText>
        </w:r>
        <w:r w:rsidR="00DA7708" w:rsidRPr="00925B2C" w:rsidDel="0078110C">
          <w:rPr>
            <w:rFonts w:ascii="Crimson Text" w:hAnsi="Crimson Text"/>
            <w:color w:val="000000" w:themeColor="text1"/>
            <w:sz w:val="26"/>
            <w:szCs w:val="26"/>
          </w:rPr>
          <w:delText>volvieron a ser un equipo. R</w:delText>
        </w:r>
        <w:r w:rsidRPr="00925B2C" w:rsidDel="0078110C">
          <w:rPr>
            <w:rFonts w:ascii="Crimson Text" w:hAnsi="Crimson Text"/>
            <w:color w:val="000000" w:themeColor="text1"/>
            <w:sz w:val="26"/>
            <w:szCs w:val="26"/>
          </w:rPr>
          <w:delText>ápidamente</w:delText>
        </w:r>
        <w:r w:rsidR="00DA7708" w:rsidRPr="00925B2C" w:rsidDel="0078110C">
          <w:rPr>
            <w:rFonts w:ascii="Crimson Text" w:hAnsi="Crimson Text"/>
            <w:color w:val="000000" w:themeColor="text1"/>
            <w:sz w:val="26"/>
            <w:szCs w:val="26"/>
          </w:rPr>
          <w:delText>,</w:delText>
        </w:r>
      </w:del>
      <w:ins w:id="448" w:author="Paula Castrilli" w:date="2025-07-17T23:04:00Z">
        <w:r w:rsidR="0078110C">
          <w:rPr>
            <w:rFonts w:ascii="Crimson Text" w:hAnsi="Crimson Text"/>
            <w:color w:val="000000" w:themeColor="text1"/>
            <w:sz w:val="26"/>
            <w:szCs w:val="26"/>
          </w:rPr>
          <w:t xml:space="preserve"> y rápidamente</w:t>
        </w:r>
      </w:ins>
      <w:r w:rsidR="00DA7708" w:rsidRPr="00925B2C">
        <w:rPr>
          <w:rFonts w:ascii="Crimson Text" w:hAnsi="Crimson Text"/>
          <w:color w:val="000000" w:themeColor="text1"/>
          <w:sz w:val="26"/>
          <w:szCs w:val="26"/>
        </w:rPr>
        <w:t xml:space="preserve"> levantaron</w:t>
      </w:r>
      <w:r w:rsidRPr="00925B2C">
        <w:rPr>
          <w:rFonts w:ascii="Crimson Text" w:hAnsi="Crimson Text"/>
          <w:color w:val="000000" w:themeColor="text1"/>
          <w:sz w:val="26"/>
          <w:szCs w:val="26"/>
        </w:rPr>
        <w:t xml:space="preserve"> vuelo</w:t>
      </w:r>
      <w:del w:id="449" w:author="Paula Castrilli" w:date="2025-07-17T23:04:00Z">
        <w:r w:rsidR="00DA7708" w:rsidRPr="00925B2C" w:rsidDel="0078110C">
          <w:rPr>
            <w:rFonts w:ascii="Crimson Text" w:hAnsi="Crimson Text"/>
            <w:color w:val="000000" w:themeColor="text1"/>
            <w:sz w:val="26"/>
            <w:szCs w:val="26"/>
          </w:rPr>
          <w:delText xml:space="preserve"> y</w:delText>
        </w:r>
        <w:r w:rsidRPr="00925B2C" w:rsidDel="0078110C">
          <w:rPr>
            <w:rFonts w:ascii="Crimson Text" w:hAnsi="Crimson Text"/>
            <w:color w:val="000000" w:themeColor="text1"/>
            <w:sz w:val="26"/>
            <w:szCs w:val="26"/>
          </w:rPr>
          <w:delText>, en</w:delText>
        </w:r>
      </w:del>
      <w:ins w:id="450" w:author="Paula Castrilli" w:date="2025-07-17T23:04:00Z">
        <w:r w:rsidR="0078110C">
          <w:rPr>
            <w:rFonts w:ascii="Crimson Text" w:hAnsi="Crimson Text"/>
            <w:color w:val="000000" w:themeColor="text1"/>
            <w:sz w:val="26"/>
            <w:szCs w:val="26"/>
          </w:rPr>
          <w:t>. En</w:t>
        </w:r>
      </w:ins>
      <w:r w:rsidRPr="00925B2C">
        <w:rPr>
          <w:rFonts w:ascii="Crimson Text" w:hAnsi="Crimson Text"/>
          <w:color w:val="000000" w:themeColor="text1"/>
          <w:sz w:val="26"/>
          <w:szCs w:val="26"/>
        </w:rPr>
        <w:t xml:space="preserve"> cuestión de segundos</w:t>
      </w:r>
      <w:r w:rsidR="00DA7708"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 </w:t>
      </w:r>
      <w:r w:rsidR="00DA7708" w:rsidRPr="00925B2C">
        <w:rPr>
          <w:rFonts w:ascii="Crimson Text" w:hAnsi="Crimson Text"/>
          <w:color w:val="000000" w:themeColor="text1"/>
          <w:sz w:val="26"/>
          <w:szCs w:val="26"/>
        </w:rPr>
        <w:t>alcanzaron</w:t>
      </w:r>
      <w:r w:rsidRPr="00925B2C">
        <w:rPr>
          <w:rFonts w:ascii="Crimson Text" w:hAnsi="Crimson Text"/>
          <w:color w:val="000000" w:themeColor="text1"/>
          <w:sz w:val="26"/>
          <w:szCs w:val="26"/>
        </w:rPr>
        <w:t xml:space="preserve"> gran altura</w:t>
      </w:r>
      <w:r w:rsidR="00DA7708" w:rsidRPr="00925B2C">
        <w:rPr>
          <w:rFonts w:ascii="Crimson Text" w:hAnsi="Crimson Text"/>
          <w:color w:val="000000" w:themeColor="text1"/>
          <w:sz w:val="26"/>
          <w:szCs w:val="26"/>
        </w:rPr>
        <w:t xml:space="preserve">. La perspectiva aérea les ofrecía un </w:t>
      </w:r>
      <w:r w:rsidRPr="00925B2C">
        <w:rPr>
          <w:rFonts w:ascii="Crimson Text" w:hAnsi="Crimson Text"/>
          <w:color w:val="000000" w:themeColor="text1"/>
          <w:sz w:val="26"/>
          <w:szCs w:val="26"/>
        </w:rPr>
        <w:t xml:space="preserve">panorama </w:t>
      </w:r>
      <w:r w:rsidR="00DA7708" w:rsidRPr="00925B2C">
        <w:rPr>
          <w:rFonts w:ascii="Crimson Text" w:hAnsi="Crimson Text"/>
          <w:color w:val="000000" w:themeColor="text1"/>
          <w:sz w:val="26"/>
          <w:szCs w:val="26"/>
        </w:rPr>
        <w:t xml:space="preserve">completo </w:t>
      </w:r>
      <w:r w:rsidRPr="00925B2C">
        <w:rPr>
          <w:rFonts w:ascii="Crimson Text" w:hAnsi="Crimson Text"/>
          <w:color w:val="000000" w:themeColor="text1"/>
          <w:sz w:val="26"/>
          <w:szCs w:val="26"/>
        </w:rPr>
        <w:t xml:space="preserve">de </w:t>
      </w:r>
      <w:r w:rsidR="00EC5E6A" w:rsidRPr="00925B2C">
        <w:rPr>
          <w:rFonts w:ascii="Crimson Text" w:hAnsi="Crimson Text"/>
          <w:color w:val="000000" w:themeColor="text1"/>
          <w:sz w:val="26"/>
          <w:szCs w:val="26"/>
        </w:rPr>
        <w:t xml:space="preserve">la situación </w:t>
      </w:r>
      <w:r w:rsidRPr="00925B2C">
        <w:rPr>
          <w:rFonts w:ascii="Crimson Text" w:hAnsi="Crimson Text"/>
          <w:color w:val="000000" w:themeColor="text1"/>
          <w:sz w:val="26"/>
          <w:szCs w:val="26"/>
        </w:rPr>
        <w:t xml:space="preserve">en el castillo del </w:t>
      </w:r>
      <w:r w:rsidR="00EC5E6A" w:rsidRPr="00925B2C">
        <w:rPr>
          <w:rFonts w:ascii="Crimson Text" w:hAnsi="Crimson Text"/>
          <w:color w:val="000000" w:themeColor="text1"/>
          <w:sz w:val="26"/>
          <w:szCs w:val="26"/>
        </w:rPr>
        <w:t>oeste</w:t>
      </w:r>
      <w:r w:rsidRPr="00925B2C">
        <w:rPr>
          <w:rFonts w:ascii="Crimson Text" w:hAnsi="Crimson Text"/>
          <w:color w:val="000000" w:themeColor="text1"/>
          <w:sz w:val="26"/>
          <w:szCs w:val="26"/>
        </w:rPr>
        <w:t xml:space="preserve">. </w:t>
      </w:r>
      <w:r w:rsidR="00EC5E6A" w:rsidRPr="00925B2C">
        <w:rPr>
          <w:rFonts w:ascii="Crimson Text" w:hAnsi="Crimson Text"/>
          <w:color w:val="000000" w:themeColor="text1"/>
          <w:sz w:val="26"/>
          <w:szCs w:val="26"/>
        </w:rPr>
        <w:t>El estado era preocupante</w:t>
      </w:r>
      <w:r w:rsidR="00DA7708" w:rsidRPr="00925B2C">
        <w:rPr>
          <w:rFonts w:ascii="Crimson Text" w:hAnsi="Crimson Text"/>
          <w:color w:val="000000" w:themeColor="text1"/>
          <w:sz w:val="26"/>
          <w:szCs w:val="26"/>
        </w:rPr>
        <w:t>, los focos de incendio</w:t>
      </w:r>
      <w:r w:rsidRPr="00925B2C">
        <w:rPr>
          <w:rFonts w:ascii="Crimson Text" w:hAnsi="Crimson Text"/>
          <w:color w:val="000000" w:themeColor="text1"/>
          <w:sz w:val="26"/>
          <w:szCs w:val="26"/>
        </w:rPr>
        <w:t xml:space="preserve"> se habían </w:t>
      </w:r>
      <w:r w:rsidRPr="00925B2C">
        <w:rPr>
          <w:rFonts w:ascii="Crimson Text" w:hAnsi="Crimson Text"/>
          <w:color w:val="000000" w:themeColor="text1"/>
          <w:sz w:val="26"/>
          <w:szCs w:val="26"/>
        </w:rPr>
        <w:lastRenderedPageBreak/>
        <w:t>intensificado</w:t>
      </w:r>
      <w:del w:id="451" w:author="Paula Castrilli" w:date="2025-07-17T23:05:00Z">
        <w:r w:rsidRPr="00925B2C" w:rsidDel="0078110C">
          <w:rPr>
            <w:rFonts w:ascii="Crimson Text" w:hAnsi="Crimson Text"/>
            <w:color w:val="000000" w:themeColor="text1"/>
            <w:sz w:val="26"/>
            <w:szCs w:val="26"/>
          </w:rPr>
          <w:delText>,</w:delText>
        </w:r>
      </w:del>
      <w:r w:rsidRPr="00925B2C">
        <w:rPr>
          <w:rFonts w:ascii="Crimson Text" w:hAnsi="Crimson Text"/>
          <w:color w:val="000000" w:themeColor="text1"/>
          <w:sz w:val="26"/>
          <w:szCs w:val="26"/>
        </w:rPr>
        <w:t xml:space="preserve"> y los enfrentamientos sobre los muros eran más </w:t>
      </w:r>
      <w:del w:id="452" w:author="Paula Castrilli" w:date="2025-07-17T23:56:00Z">
        <w:r w:rsidRPr="00925B2C" w:rsidDel="00BC44C1">
          <w:rPr>
            <w:rFonts w:ascii="Crimson Text" w:hAnsi="Crimson Text"/>
            <w:color w:val="000000" w:themeColor="text1"/>
            <w:sz w:val="26"/>
            <w:szCs w:val="26"/>
          </w:rPr>
          <w:delText>abundantes</w:delText>
        </w:r>
      </w:del>
      <w:ins w:id="453" w:author="Paula Castrilli" w:date="2025-07-17T23:56:00Z">
        <w:r w:rsidR="00BC44C1">
          <w:rPr>
            <w:rFonts w:ascii="Crimson Text" w:hAnsi="Crimson Text"/>
            <w:color w:val="000000" w:themeColor="text1"/>
            <w:sz w:val="26"/>
            <w:szCs w:val="26"/>
          </w:rPr>
          <w:t>numerosos</w:t>
        </w:r>
      </w:ins>
      <w:r w:rsidRPr="00925B2C">
        <w:rPr>
          <w:rFonts w:ascii="Crimson Text" w:hAnsi="Crimson Text"/>
          <w:color w:val="000000" w:themeColor="text1"/>
          <w:sz w:val="26"/>
          <w:szCs w:val="26"/>
        </w:rPr>
        <w:t>.</w:t>
      </w:r>
    </w:p>
    <w:p w:rsidR="00D15197" w:rsidRPr="00925B2C" w:rsidRDefault="00D15197" w:rsidP="00593AB7">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El joven </w:t>
      </w:r>
      <w:del w:id="454" w:author="Paula Castrilli" w:date="2025-07-17T23:56:00Z">
        <w:r w:rsidRPr="00925B2C" w:rsidDel="00BC44C1">
          <w:rPr>
            <w:rFonts w:ascii="Crimson Text" w:hAnsi="Crimson Text"/>
            <w:color w:val="000000" w:themeColor="text1"/>
            <w:sz w:val="26"/>
            <w:szCs w:val="26"/>
          </w:rPr>
          <w:delText>se sentía abatido</w:delText>
        </w:r>
      </w:del>
      <w:ins w:id="455" w:author="Paula Castrilli" w:date="2025-07-17T23:56:00Z">
        <w:r w:rsidR="00BC44C1">
          <w:rPr>
            <w:rFonts w:ascii="Crimson Text" w:hAnsi="Crimson Text"/>
            <w:color w:val="000000" w:themeColor="text1"/>
            <w:sz w:val="26"/>
            <w:szCs w:val="26"/>
          </w:rPr>
          <w:t>estaba abrumado</w:t>
        </w:r>
      </w:ins>
      <w:r w:rsidRPr="00925B2C">
        <w:rPr>
          <w:rFonts w:ascii="Crimson Text" w:hAnsi="Crimson Text"/>
          <w:color w:val="000000" w:themeColor="text1"/>
          <w:sz w:val="26"/>
          <w:szCs w:val="26"/>
        </w:rPr>
        <w:t xml:space="preserve"> por el cansancio </w:t>
      </w:r>
      <w:r w:rsidR="00DA7708" w:rsidRPr="00925B2C">
        <w:rPr>
          <w:rFonts w:ascii="Crimson Text" w:hAnsi="Crimson Text"/>
          <w:color w:val="000000" w:themeColor="text1"/>
          <w:sz w:val="26"/>
          <w:szCs w:val="26"/>
        </w:rPr>
        <w:t>y las</w:t>
      </w:r>
      <w:r w:rsidR="00E4325A" w:rsidRPr="00925B2C">
        <w:rPr>
          <w:rFonts w:ascii="Crimson Text" w:hAnsi="Crimson Text"/>
          <w:color w:val="000000" w:themeColor="text1"/>
          <w:sz w:val="26"/>
          <w:szCs w:val="26"/>
        </w:rPr>
        <w:t xml:space="preserve"> heridas, sin embargo, </w:t>
      </w:r>
      <w:r w:rsidR="00DA7708" w:rsidRPr="00925B2C">
        <w:rPr>
          <w:rFonts w:ascii="Crimson Text" w:hAnsi="Crimson Text"/>
          <w:color w:val="000000" w:themeColor="text1"/>
          <w:sz w:val="26"/>
          <w:szCs w:val="26"/>
        </w:rPr>
        <w:t>junto</w:t>
      </w:r>
      <w:r w:rsidR="00E4325A" w:rsidRPr="00925B2C">
        <w:rPr>
          <w:rFonts w:ascii="Crimson Text" w:hAnsi="Crimson Text"/>
          <w:color w:val="000000" w:themeColor="text1"/>
          <w:sz w:val="26"/>
          <w:szCs w:val="26"/>
        </w:rPr>
        <w:t xml:space="preserve"> a Agatha</w:t>
      </w:r>
      <w:r w:rsidR="005C47EA" w:rsidRPr="00925B2C">
        <w:rPr>
          <w:rFonts w:ascii="Crimson Text" w:hAnsi="Crimson Text"/>
          <w:color w:val="000000" w:themeColor="text1"/>
          <w:sz w:val="26"/>
          <w:szCs w:val="26"/>
        </w:rPr>
        <w:t>,</w:t>
      </w:r>
      <w:r w:rsidR="00E4325A" w:rsidRPr="00925B2C">
        <w:rPr>
          <w:rFonts w:ascii="Crimson Text" w:hAnsi="Crimson Text"/>
          <w:color w:val="000000" w:themeColor="text1"/>
          <w:sz w:val="26"/>
          <w:szCs w:val="26"/>
        </w:rPr>
        <w:t xml:space="preserve"> </w:t>
      </w:r>
      <w:proofErr w:type="gramStart"/>
      <w:r w:rsidR="00E4325A" w:rsidRPr="00925B2C">
        <w:rPr>
          <w:rFonts w:ascii="Crimson Text" w:hAnsi="Crimson Text"/>
          <w:color w:val="000000" w:themeColor="text1"/>
          <w:sz w:val="26"/>
          <w:szCs w:val="26"/>
        </w:rPr>
        <w:t>había</w:t>
      </w:r>
      <w:proofErr w:type="gramEnd"/>
      <w:r w:rsidR="00E4325A" w:rsidRPr="00925B2C">
        <w:rPr>
          <w:rFonts w:ascii="Crimson Text" w:hAnsi="Crimson Text"/>
          <w:color w:val="000000" w:themeColor="text1"/>
          <w:sz w:val="26"/>
          <w:szCs w:val="26"/>
        </w:rPr>
        <w:t xml:space="preserve"> recuperado </w:t>
      </w:r>
      <w:ins w:id="456" w:author="Paula Castrilli" w:date="2025-07-17T23:57:00Z">
        <w:r w:rsidR="00BC44C1">
          <w:rPr>
            <w:rFonts w:ascii="Crimson Text" w:hAnsi="Crimson Text"/>
            <w:color w:val="000000" w:themeColor="text1"/>
            <w:sz w:val="26"/>
            <w:szCs w:val="26"/>
          </w:rPr>
          <w:t xml:space="preserve">el sentimiento de </w:t>
        </w:r>
      </w:ins>
      <w:r w:rsidR="00E4325A" w:rsidRPr="00925B2C">
        <w:rPr>
          <w:rFonts w:ascii="Crimson Text" w:hAnsi="Crimson Text"/>
          <w:color w:val="000000" w:themeColor="text1"/>
          <w:sz w:val="26"/>
          <w:szCs w:val="26"/>
        </w:rPr>
        <w:t xml:space="preserve">seguridad y protección. Después de </w:t>
      </w:r>
      <w:r w:rsidR="001D476F" w:rsidRPr="00925B2C">
        <w:rPr>
          <w:rFonts w:ascii="Crimson Text" w:hAnsi="Crimson Text"/>
          <w:color w:val="000000" w:themeColor="text1"/>
          <w:sz w:val="26"/>
          <w:szCs w:val="26"/>
        </w:rPr>
        <w:t>días sombríos, finalmente</w:t>
      </w:r>
      <w:del w:id="457" w:author="Paula Castrilli" w:date="2025-07-17T23:57:00Z">
        <w:r w:rsidR="00E4325A" w:rsidRPr="00925B2C" w:rsidDel="00BC44C1">
          <w:rPr>
            <w:rFonts w:ascii="Crimson Text" w:hAnsi="Crimson Text"/>
            <w:color w:val="000000" w:themeColor="text1"/>
            <w:sz w:val="26"/>
            <w:szCs w:val="26"/>
          </w:rPr>
          <w:delText>,</w:delText>
        </w:r>
      </w:del>
      <w:r w:rsidR="00E4325A" w:rsidRPr="00925B2C">
        <w:rPr>
          <w:rFonts w:ascii="Crimson Text" w:hAnsi="Crimson Text"/>
          <w:color w:val="000000" w:themeColor="text1"/>
          <w:sz w:val="26"/>
          <w:szCs w:val="26"/>
        </w:rPr>
        <w:t xml:space="preserve"> se sentía a salvo. </w:t>
      </w:r>
      <w:r w:rsidR="001D476F" w:rsidRPr="00925B2C">
        <w:rPr>
          <w:rFonts w:ascii="Crimson Text" w:hAnsi="Crimson Text"/>
          <w:color w:val="000000" w:themeColor="text1"/>
          <w:sz w:val="26"/>
          <w:szCs w:val="26"/>
        </w:rPr>
        <w:t>Paradójicamente, s</w:t>
      </w:r>
      <w:r w:rsidR="00E4325A" w:rsidRPr="00925B2C">
        <w:rPr>
          <w:rFonts w:ascii="Crimson Text" w:hAnsi="Crimson Text"/>
          <w:color w:val="000000" w:themeColor="text1"/>
          <w:sz w:val="26"/>
          <w:szCs w:val="26"/>
        </w:rPr>
        <w:t xml:space="preserve">u posición era mucho más </w:t>
      </w:r>
      <w:del w:id="458" w:author="Paula Castrilli" w:date="2025-07-17T23:57:00Z">
        <w:r w:rsidR="00E4325A" w:rsidRPr="00925B2C" w:rsidDel="00BC44C1">
          <w:rPr>
            <w:rFonts w:ascii="Crimson Text" w:hAnsi="Crimson Text"/>
            <w:color w:val="000000" w:themeColor="text1"/>
            <w:sz w:val="26"/>
            <w:szCs w:val="26"/>
          </w:rPr>
          <w:delText xml:space="preserve">agraciada </w:delText>
        </w:r>
      </w:del>
      <w:ins w:id="459" w:author="Paula Castrilli" w:date="2025-07-17T23:57:00Z">
        <w:r w:rsidR="00BC44C1">
          <w:rPr>
            <w:rFonts w:ascii="Crimson Text" w:hAnsi="Crimson Text"/>
            <w:color w:val="000000" w:themeColor="text1"/>
            <w:sz w:val="26"/>
            <w:szCs w:val="26"/>
          </w:rPr>
          <w:t>favorable</w:t>
        </w:r>
        <w:r w:rsidR="00BC44C1" w:rsidRPr="00925B2C">
          <w:rPr>
            <w:rFonts w:ascii="Crimson Text" w:hAnsi="Crimson Text"/>
            <w:color w:val="000000" w:themeColor="text1"/>
            <w:sz w:val="26"/>
            <w:szCs w:val="26"/>
          </w:rPr>
          <w:t xml:space="preserve"> </w:t>
        </w:r>
      </w:ins>
      <w:r w:rsidR="00E4325A" w:rsidRPr="00925B2C">
        <w:rPr>
          <w:rFonts w:ascii="Crimson Text" w:hAnsi="Crimson Text"/>
          <w:color w:val="000000" w:themeColor="text1"/>
          <w:sz w:val="26"/>
          <w:szCs w:val="26"/>
        </w:rPr>
        <w:t xml:space="preserve">que la de </w:t>
      </w:r>
      <w:r w:rsidR="00DC6C0E" w:rsidRPr="00925B2C">
        <w:rPr>
          <w:rFonts w:ascii="Crimson Text" w:hAnsi="Crimson Text"/>
          <w:color w:val="000000" w:themeColor="text1"/>
          <w:sz w:val="26"/>
          <w:szCs w:val="26"/>
        </w:rPr>
        <w:t>los nobles</w:t>
      </w:r>
      <w:r w:rsidR="00E4325A" w:rsidRPr="00925B2C">
        <w:rPr>
          <w:rFonts w:ascii="Crimson Text" w:hAnsi="Crimson Text"/>
          <w:color w:val="000000" w:themeColor="text1"/>
          <w:sz w:val="26"/>
          <w:szCs w:val="26"/>
        </w:rPr>
        <w:t xml:space="preserve"> del oeste</w:t>
      </w:r>
      <w:commentRangeStart w:id="460"/>
      <w:del w:id="461" w:author="Paula Castrilli" w:date="2025-07-18T00:04:00Z">
        <w:r w:rsidR="00E4325A" w:rsidRPr="00925B2C" w:rsidDel="00BC44C1">
          <w:rPr>
            <w:rFonts w:ascii="Crimson Text" w:hAnsi="Crimson Text"/>
            <w:color w:val="000000" w:themeColor="text1"/>
            <w:sz w:val="26"/>
            <w:szCs w:val="26"/>
          </w:rPr>
          <w:delText>, quienes</w:delText>
        </w:r>
        <w:r w:rsidR="00DC6C0E" w:rsidRPr="00925B2C" w:rsidDel="00BC44C1">
          <w:rPr>
            <w:rFonts w:ascii="Crimson Text" w:hAnsi="Crimson Text"/>
            <w:color w:val="000000" w:themeColor="text1"/>
            <w:sz w:val="26"/>
            <w:szCs w:val="26"/>
          </w:rPr>
          <w:delText xml:space="preserve"> lo habían </w:delText>
        </w:r>
        <w:r w:rsidR="00FD293A" w:rsidRPr="00925B2C" w:rsidDel="00BC44C1">
          <w:rPr>
            <w:rFonts w:ascii="Crimson Text" w:hAnsi="Crimson Text"/>
            <w:color w:val="000000" w:themeColor="text1"/>
            <w:sz w:val="26"/>
            <w:szCs w:val="26"/>
          </w:rPr>
          <w:delText>llevado al límite</w:delText>
        </w:r>
        <w:r w:rsidR="00DC6C0E" w:rsidRPr="00925B2C" w:rsidDel="00BC44C1">
          <w:rPr>
            <w:rFonts w:ascii="Crimson Text" w:hAnsi="Crimson Text"/>
            <w:color w:val="000000" w:themeColor="text1"/>
            <w:sz w:val="26"/>
            <w:szCs w:val="26"/>
          </w:rPr>
          <w:delText>,</w:delText>
        </w:r>
      </w:del>
      <w:commentRangeEnd w:id="460"/>
      <w:r w:rsidR="00BC44C1">
        <w:rPr>
          <w:rStyle w:val="Refdecomentario"/>
        </w:rPr>
        <w:commentReference w:id="460"/>
      </w:r>
      <w:ins w:id="462" w:author="Paula Castrilli" w:date="2025-07-18T00:05:00Z">
        <w:r w:rsidR="00BC44C1">
          <w:rPr>
            <w:rFonts w:ascii="Crimson Text" w:hAnsi="Crimson Text"/>
            <w:color w:val="000000" w:themeColor="text1"/>
            <w:sz w:val="26"/>
            <w:szCs w:val="26"/>
          </w:rPr>
          <w:t>,</w:t>
        </w:r>
      </w:ins>
      <w:r w:rsidR="00E4325A" w:rsidRPr="00925B2C">
        <w:rPr>
          <w:rFonts w:ascii="Crimson Text" w:hAnsi="Crimson Text"/>
          <w:color w:val="000000" w:themeColor="text1"/>
          <w:sz w:val="26"/>
          <w:szCs w:val="26"/>
        </w:rPr>
        <w:t xml:space="preserve"> </w:t>
      </w:r>
      <w:r w:rsidR="00DC6C0E" w:rsidRPr="00925B2C">
        <w:rPr>
          <w:rFonts w:ascii="Crimson Text" w:hAnsi="Crimson Text"/>
          <w:color w:val="000000" w:themeColor="text1"/>
          <w:sz w:val="26"/>
          <w:szCs w:val="26"/>
        </w:rPr>
        <w:t xml:space="preserve">y ahora </w:t>
      </w:r>
      <w:r w:rsidR="00FD293A" w:rsidRPr="00925B2C">
        <w:rPr>
          <w:rFonts w:ascii="Crimson Text" w:hAnsi="Crimson Text"/>
          <w:color w:val="000000" w:themeColor="text1"/>
          <w:sz w:val="26"/>
          <w:szCs w:val="26"/>
        </w:rPr>
        <w:t>eran ellos quienes estaban en serios apuros</w:t>
      </w:r>
      <w:r w:rsidR="00E4325A" w:rsidRPr="00925B2C">
        <w:rPr>
          <w:rFonts w:ascii="Crimson Text" w:hAnsi="Crimson Text"/>
          <w:color w:val="000000" w:themeColor="text1"/>
          <w:sz w:val="26"/>
          <w:szCs w:val="26"/>
        </w:rPr>
        <w:t xml:space="preserve">. Debía tomar una decisión </w:t>
      </w:r>
      <w:r w:rsidR="00682404" w:rsidRPr="00925B2C">
        <w:rPr>
          <w:rFonts w:ascii="Crimson Text" w:hAnsi="Crimson Text"/>
          <w:color w:val="000000" w:themeColor="text1"/>
          <w:sz w:val="26"/>
          <w:szCs w:val="26"/>
        </w:rPr>
        <w:t>difícil</w:t>
      </w:r>
      <w:r w:rsidR="003C46DB" w:rsidRPr="00925B2C">
        <w:rPr>
          <w:rFonts w:ascii="Crimson Text" w:hAnsi="Crimson Text"/>
          <w:color w:val="000000" w:themeColor="text1"/>
          <w:sz w:val="26"/>
          <w:szCs w:val="26"/>
        </w:rPr>
        <w:t xml:space="preserve"> entre</w:t>
      </w:r>
      <w:r w:rsidR="00682404" w:rsidRPr="00925B2C">
        <w:rPr>
          <w:rFonts w:ascii="Crimson Text" w:hAnsi="Crimson Text"/>
          <w:color w:val="000000" w:themeColor="text1"/>
          <w:sz w:val="26"/>
          <w:szCs w:val="26"/>
        </w:rPr>
        <w:t xml:space="preserve"> </w:t>
      </w:r>
      <w:r w:rsidR="00E4325A" w:rsidRPr="00925B2C">
        <w:rPr>
          <w:rFonts w:ascii="Crimson Text" w:hAnsi="Crimson Text"/>
          <w:color w:val="000000" w:themeColor="text1"/>
          <w:sz w:val="26"/>
          <w:szCs w:val="26"/>
        </w:rPr>
        <w:t xml:space="preserve">resguardar su vida y </w:t>
      </w:r>
      <w:r w:rsidR="00000372" w:rsidRPr="00925B2C">
        <w:rPr>
          <w:rFonts w:ascii="Crimson Text" w:hAnsi="Crimson Text"/>
          <w:color w:val="000000" w:themeColor="text1"/>
          <w:sz w:val="26"/>
          <w:szCs w:val="26"/>
        </w:rPr>
        <w:t>transitar</w:t>
      </w:r>
      <w:r w:rsidR="00E4325A" w:rsidRPr="00925B2C">
        <w:rPr>
          <w:rFonts w:ascii="Crimson Text" w:hAnsi="Crimson Text"/>
          <w:color w:val="000000" w:themeColor="text1"/>
          <w:sz w:val="26"/>
          <w:szCs w:val="26"/>
        </w:rPr>
        <w:t xml:space="preserve"> un nuevo </w:t>
      </w:r>
      <w:r w:rsidR="00682404" w:rsidRPr="00925B2C">
        <w:rPr>
          <w:rFonts w:ascii="Crimson Text" w:hAnsi="Crimson Text"/>
          <w:color w:val="000000" w:themeColor="text1"/>
          <w:sz w:val="26"/>
          <w:szCs w:val="26"/>
        </w:rPr>
        <w:t>camino</w:t>
      </w:r>
      <w:r w:rsidR="00000372" w:rsidRPr="00925B2C">
        <w:rPr>
          <w:rFonts w:ascii="Crimson Text" w:hAnsi="Crimson Text"/>
          <w:color w:val="000000" w:themeColor="text1"/>
          <w:sz w:val="26"/>
          <w:szCs w:val="26"/>
        </w:rPr>
        <w:t>, o ser fiel a su palabra</w:t>
      </w:r>
      <w:del w:id="463" w:author="Paula Castrilli" w:date="2025-07-18T00:05:00Z">
        <w:r w:rsidR="00000372" w:rsidRPr="00925B2C" w:rsidDel="00BC44C1">
          <w:rPr>
            <w:rFonts w:ascii="Crimson Text" w:hAnsi="Crimson Text"/>
            <w:color w:val="000000" w:themeColor="text1"/>
            <w:sz w:val="26"/>
            <w:szCs w:val="26"/>
          </w:rPr>
          <w:delText>,</w:delText>
        </w:r>
      </w:del>
      <w:r w:rsidR="00000372" w:rsidRPr="00925B2C">
        <w:rPr>
          <w:rFonts w:ascii="Crimson Text" w:hAnsi="Crimson Text"/>
          <w:color w:val="000000" w:themeColor="text1"/>
          <w:sz w:val="26"/>
          <w:szCs w:val="26"/>
        </w:rPr>
        <w:t xml:space="preserve"> y regresar con ayuda como le había prometido a </w:t>
      </w:r>
      <w:proofErr w:type="spellStart"/>
      <w:r w:rsidR="00000372" w:rsidRPr="00925B2C">
        <w:rPr>
          <w:rFonts w:ascii="Crimson Text" w:hAnsi="Crimson Text"/>
          <w:color w:val="000000" w:themeColor="text1"/>
          <w:sz w:val="26"/>
          <w:szCs w:val="26"/>
        </w:rPr>
        <w:t>Rolf</w:t>
      </w:r>
      <w:proofErr w:type="spellEnd"/>
      <w:r w:rsidR="00E4325A" w:rsidRPr="00925B2C">
        <w:rPr>
          <w:rFonts w:ascii="Crimson Text" w:hAnsi="Crimson Text"/>
          <w:color w:val="000000" w:themeColor="text1"/>
          <w:sz w:val="26"/>
          <w:szCs w:val="26"/>
        </w:rPr>
        <w:t>.</w:t>
      </w:r>
    </w:p>
    <w:p w:rsidR="00405082" w:rsidRPr="00925B2C" w:rsidRDefault="003B67E1" w:rsidP="00405082">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Su c</w:t>
      </w:r>
      <w:r w:rsidR="00000372" w:rsidRPr="00925B2C">
        <w:rPr>
          <w:rFonts w:ascii="Crimson Text" w:hAnsi="Crimson Text"/>
          <w:color w:val="000000" w:themeColor="text1"/>
          <w:sz w:val="26"/>
          <w:szCs w:val="26"/>
        </w:rPr>
        <w:t>uerpo le exigía una tregua, un poco de paz</w:t>
      </w:r>
      <w:r w:rsidRPr="00925B2C">
        <w:rPr>
          <w:rFonts w:ascii="Crimson Text" w:hAnsi="Crimson Text"/>
          <w:color w:val="000000" w:themeColor="text1"/>
          <w:sz w:val="26"/>
          <w:szCs w:val="26"/>
        </w:rPr>
        <w:t xml:space="preserve">, pero su corazón lo llevaba a la </w:t>
      </w:r>
      <w:del w:id="464" w:author="Paula Castrilli" w:date="2025-07-18T00:05:00Z">
        <w:r w:rsidRPr="00925B2C" w:rsidDel="00BC44C1">
          <w:rPr>
            <w:rFonts w:ascii="Crimson Text" w:hAnsi="Crimson Text"/>
            <w:color w:val="000000" w:themeColor="text1"/>
            <w:sz w:val="26"/>
            <w:szCs w:val="26"/>
          </w:rPr>
          <w:delText>osadía</w:delText>
        </w:r>
      </w:del>
      <w:ins w:id="465" w:author="Paula Castrilli" w:date="2025-07-18T00:05:00Z">
        <w:r w:rsidR="00BC44C1">
          <w:rPr>
            <w:rFonts w:ascii="Crimson Text" w:hAnsi="Crimson Text"/>
            <w:color w:val="000000" w:themeColor="text1"/>
            <w:sz w:val="26"/>
            <w:szCs w:val="26"/>
          </w:rPr>
          <w:t>batalla</w:t>
        </w:r>
      </w:ins>
      <w:r w:rsidRPr="00925B2C">
        <w:rPr>
          <w:rFonts w:ascii="Crimson Text" w:hAnsi="Crimson Text"/>
          <w:color w:val="000000" w:themeColor="text1"/>
          <w:sz w:val="26"/>
          <w:szCs w:val="26"/>
        </w:rPr>
        <w:t xml:space="preserve">, </w:t>
      </w:r>
      <w:r w:rsidR="00F47DAC" w:rsidRPr="00925B2C">
        <w:rPr>
          <w:rFonts w:ascii="Crimson Text" w:hAnsi="Crimson Text"/>
          <w:color w:val="000000" w:themeColor="text1"/>
          <w:sz w:val="26"/>
          <w:szCs w:val="26"/>
        </w:rPr>
        <w:t xml:space="preserve">y </w:t>
      </w:r>
      <w:r w:rsidRPr="00925B2C">
        <w:rPr>
          <w:rFonts w:ascii="Crimson Text" w:hAnsi="Crimson Text"/>
          <w:color w:val="000000" w:themeColor="text1"/>
          <w:sz w:val="26"/>
          <w:szCs w:val="26"/>
        </w:rPr>
        <w:t xml:space="preserve">en cada latido lo impulsaba a convertirse en el guerrero que siempre había añorado. </w:t>
      </w:r>
      <w:r w:rsidR="00000372" w:rsidRPr="00925B2C">
        <w:rPr>
          <w:rFonts w:ascii="Crimson Text" w:hAnsi="Crimson Text"/>
          <w:color w:val="000000" w:themeColor="text1"/>
          <w:sz w:val="26"/>
          <w:szCs w:val="26"/>
        </w:rPr>
        <w:t>Sentía</w:t>
      </w:r>
      <w:r w:rsidRPr="00925B2C">
        <w:rPr>
          <w:rFonts w:ascii="Crimson Text" w:hAnsi="Crimson Text"/>
          <w:color w:val="000000" w:themeColor="text1"/>
          <w:sz w:val="26"/>
          <w:szCs w:val="26"/>
        </w:rPr>
        <w:t xml:space="preserve"> que</w:t>
      </w:r>
      <w:r w:rsidR="00FD293A" w:rsidRPr="00925B2C">
        <w:rPr>
          <w:rFonts w:ascii="Crimson Text" w:hAnsi="Crimson Text"/>
          <w:color w:val="000000" w:themeColor="text1"/>
          <w:sz w:val="26"/>
          <w:szCs w:val="26"/>
        </w:rPr>
        <w:t>, probablemente,</w:t>
      </w:r>
      <w:r w:rsidR="00E11319" w:rsidRPr="00925B2C">
        <w:rPr>
          <w:rFonts w:ascii="Crimson Text" w:hAnsi="Crimson Text"/>
          <w:color w:val="000000" w:themeColor="text1"/>
          <w:sz w:val="26"/>
          <w:szCs w:val="26"/>
        </w:rPr>
        <w:t xml:space="preserve"> </w:t>
      </w:r>
      <w:r w:rsidR="00FD293A" w:rsidRPr="00925B2C">
        <w:rPr>
          <w:rFonts w:ascii="Crimson Text" w:hAnsi="Crimson Text"/>
          <w:color w:val="000000" w:themeColor="text1"/>
          <w:sz w:val="26"/>
          <w:szCs w:val="26"/>
        </w:rPr>
        <w:t>tenía en sus manos</w:t>
      </w:r>
      <w:r w:rsidRPr="00925B2C">
        <w:rPr>
          <w:rFonts w:ascii="Crimson Text" w:hAnsi="Crimson Text"/>
          <w:color w:val="000000" w:themeColor="text1"/>
          <w:sz w:val="26"/>
          <w:szCs w:val="26"/>
        </w:rPr>
        <w:t xml:space="preserve"> la </w:t>
      </w:r>
      <w:r w:rsidR="008865B3" w:rsidRPr="00925B2C">
        <w:rPr>
          <w:rFonts w:ascii="Crimson Text" w:hAnsi="Crimson Text"/>
          <w:color w:val="000000" w:themeColor="text1"/>
          <w:sz w:val="26"/>
          <w:szCs w:val="26"/>
        </w:rPr>
        <w:t xml:space="preserve">última </w:t>
      </w:r>
      <w:r w:rsidRPr="00925B2C">
        <w:rPr>
          <w:rFonts w:ascii="Crimson Text" w:hAnsi="Crimson Text"/>
          <w:color w:val="000000" w:themeColor="text1"/>
          <w:sz w:val="26"/>
          <w:szCs w:val="26"/>
        </w:rPr>
        <w:t>esperanza del pueblo del oeste</w:t>
      </w:r>
      <w:del w:id="466" w:author="Paula Castrilli" w:date="2025-07-18T00:05:00Z">
        <w:r w:rsidRPr="00925B2C" w:rsidDel="00BC44C1">
          <w:rPr>
            <w:rFonts w:ascii="Crimson Text" w:hAnsi="Crimson Text"/>
            <w:color w:val="000000" w:themeColor="text1"/>
            <w:sz w:val="26"/>
            <w:szCs w:val="26"/>
          </w:rPr>
          <w:delText>,</w:delText>
        </w:r>
      </w:del>
      <w:r w:rsidRPr="00925B2C">
        <w:rPr>
          <w:rFonts w:ascii="Crimson Text" w:hAnsi="Crimson Text"/>
          <w:color w:val="000000" w:themeColor="text1"/>
          <w:sz w:val="26"/>
          <w:szCs w:val="26"/>
        </w:rPr>
        <w:t xml:space="preserve"> y</w:t>
      </w:r>
      <w:r w:rsidR="00FD293A" w:rsidRPr="00925B2C">
        <w:rPr>
          <w:rFonts w:ascii="Crimson Text" w:hAnsi="Crimson Text"/>
          <w:color w:val="000000" w:themeColor="text1"/>
          <w:sz w:val="26"/>
          <w:szCs w:val="26"/>
        </w:rPr>
        <w:t>, a su vez,</w:t>
      </w:r>
      <w:r w:rsidRPr="00925B2C">
        <w:rPr>
          <w:rFonts w:ascii="Crimson Text" w:hAnsi="Crimson Text"/>
          <w:color w:val="000000" w:themeColor="text1"/>
          <w:sz w:val="26"/>
          <w:szCs w:val="26"/>
        </w:rPr>
        <w:t xml:space="preserve"> </w:t>
      </w:r>
      <w:r w:rsidR="00FD293A" w:rsidRPr="00925B2C">
        <w:rPr>
          <w:rFonts w:ascii="Crimson Text" w:hAnsi="Crimson Text"/>
          <w:color w:val="000000" w:themeColor="text1"/>
          <w:sz w:val="26"/>
          <w:szCs w:val="26"/>
        </w:rPr>
        <w:t>una gran oportunidad para</w:t>
      </w:r>
      <w:r w:rsidRPr="00925B2C">
        <w:rPr>
          <w:rFonts w:ascii="Crimson Text" w:hAnsi="Crimson Text"/>
          <w:color w:val="000000" w:themeColor="text1"/>
          <w:sz w:val="26"/>
          <w:szCs w:val="26"/>
        </w:rPr>
        <w:t xml:space="preserve"> demostrar</w:t>
      </w:r>
      <w:r w:rsidR="00FD293A" w:rsidRPr="00925B2C">
        <w:rPr>
          <w:rFonts w:ascii="Crimson Text" w:hAnsi="Crimson Text"/>
          <w:color w:val="000000" w:themeColor="text1"/>
          <w:sz w:val="26"/>
          <w:szCs w:val="26"/>
        </w:rPr>
        <w:t>le</w:t>
      </w:r>
      <w:r w:rsidRPr="00925B2C">
        <w:rPr>
          <w:rFonts w:ascii="Crimson Text" w:hAnsi="Crimson Text"/>
          <w:color w:val="000000" w:themeColor="text1"/>
          <w:sz w:val="26"/>
          <w:szCs w:val="26"/>
        </w:rPr>
        <w:t xml:space="preserve"> a todo Tibur </w:t>
      </w:r>
      <w:r w:rsidR="008865B3" w:rsidRPr="00925B2C">
        <w:rPr>
          <w:rFonts w:ascii="Crimson Text" w:hAnsi="Crimson Text"/>
          <w:color w:val="000000" w:themeColor="text1"/>
          <w:sz w:val="26"/>
          <w:szCs w:val="26"/>
        </w:rPr>
        <w:t>de que estaba hecho. No tuvo que pensarlo más</w:t>
      </w:r>
      <w:del w:id="467" w:author="Paula Castrilli" w:date="2025-07-18T00:06:00Z">
        <w:r w:rsidR="008865B3" w:rsidRPr="00925B2C" w:rsidDel="00BC44C1">
          <w:rPr>
            <w:rFonts w:ascii="Crimson Text" w:hAnsi="Crimson Text"/>
            <w:color w:val="000000" w:themeColor="text1"/>
            <w:sz w:val="26"/>
            <w:szCs w:val="26"/>
          </w:rPr>
          <w:delText>,</w:delText>
        </w:r>
      </w:del>
      <w:r w:rsidR="008865B3" w:rsidRPr="00925B2C">
        <w:rPr>
          <w:rFonts w:ascii="Crimson Text" w:hAnsi="Crimson Text"/>
          <w:color w:val="000000" w:themeColor="text1"/>
          <w:sz w:val="26"/>
          <w:szCs w:val="26"/>
        </w:rPr>
        <w:t xml:space="preserve"> </w:t>
      </w:r>
      <w:r w:rsidR="00405082" w:rsidRPr="00925B2C">
        <w:rPr>
          <w:rFonts w:ascii="Crimson Text" w:hAnsi="Crimson Text"/>
          <w:color w:val="000000" w:themeColor="text1"/>
          <w:sz w:val="26"/>
          <w:szCs w:val="26"/>
        </w:rPr>
        <w:t xml:space="preserve">y </w:t>
      </w:r>
      <w:r w:rsidR="008865B3" w:rsidRPr="00925B2C">
        <w:rPr>
          <w:rFonts w:ascii="Crimson Text" w:hAnsi="Crimson Text"/>
          <w:color w:val="000000" w:themeColor="text1"/>
          <w:sz w:val="26"/>
          <w:szCs w:val="26"/>
        </w:rPr>
        <w:t xml:space="preserve">le </w:t>
      </w:r>
      <w:r w:rsidR="00405082" w:rsidRPr="00925B2C">
        <w:rPr>
          <w:rFonts w:ascii="Crimson Text" w:hAnsi="Crimson Text"/>
          <w:color w:val="000000" w:themeColor="text1"/>
          <w:sz w:val="26"/>
          <w:szCs w:val="26"/>
        </w:rPr>
        <w:t>indic</w:t>
      </w:r>
      <w:r w:rsidR="008865B3" w:rsidRPr="00925B2C">
        <w:rPr>
          <w:rFonts w:ascii="Crimson Text" w:hAnsi="Crimson Text"/>
          <w:color w:val="000000" w:themeColor="text1"/>
          <w:sz w:val="26"/>
          <w:szCs w:val="26"/>
        </w:rPr>
        <w:t xml:space="preserve">ó a Agatha que </w:t>
      </w:r>
      <w:r w:rsidR="00E11319" w:rsidRPr="00925B2C">
        <w:rPr>
          <w:rFonts w:ascii="Crimson Text" w:hAnsi="Crimson Text"/>
          <w:color w:val="000000" w:themeColor="text1"/>
          <w:sz w:val="26"/>
          <w:szCs w:val="26"/>
        </w:rPr>
        <w:t>volara</w:t>
      </w:r>
      <w:r w:rsidR="008865B3" w:rsidRPr="00925B2C">
        <w:rPr>
          <w:rFonts w:ascii="Crimson Text" w:hAnsi="Crimson Text"/>
          <w:color w:val="000000" w:themeColor="text1"/>
          <w:sz w:val="26"/>
          <w:szCs w:val="26"/>
        </w:rPr>
        <w:t xml:space="preserve"> </w:t>
      </w:r>
      <w:r w:rsidR="00E11319" w:rsidRPr="00925B2C">
        <w:rPr>
          <w:rFonts w:ascii="Crimson Text" w:hAnsi="Crimson Text"/>
          <w:color w:val="000000" w:themeColor="text1"/>
          <w:sz w:val="26"/>
          <w:szCs w:val="26"/>
        </w:rPr>
        <w:t>hacia el</w:t>
      </w:r>
      <w:r w:rsidR="008865B3" w:rsidRPr="00925B2C">
        <w:rPr>
          <w:rFonts w:ascii="Crimson Text" w:hAnsi="Crimson Text"/>
          <w:color w:val="000000" w:themeColor="text1"/>
          <w:sz w:val="26"/>
          <w:szCs w:val="26"/>
        </w:rPr>
        <w:t xml:space="preserve"> fuerte</w:t>
      </w:r>
      <w:r w:rsidR="00405082" w:rsidRPr="00925B2C">
        <w:rPr>
          <w:rFonts w:ascii="Crimson Text" w:hAnsi="Crimson Text"/>
          <w:color w:val="000000" w:themeColor="text1"/>
          <w:sz w:val="26"/>
          <w:szCs w:val="26"/>
        </w:rPr>
        <w:t xml:space="preserve">. </w:t>
      </w:r>
      <w:del w:id="468" w:author="Paula Castrilli" w:date="2025-07-18T00:06:00Z">
        <w:r w:rsidR="00405082" w:rsidRPr="00925B2C" w:rsidDel="007F2A27">
          <w:rPr>
            <w:rFonts w:ascii="Crimson Text" w:hAnsi="Crimson Text"/>
            <w:color w:val="000000" w:themeColor="text1"/>
            <w:sz w:val="26"/>
            <w:szCs w:val="26"/>
          </w:rPr>
          <w:delText>Luego</w:delText>
        </w:r>
      </w:del>
      <w:ins w:id="469" w:author="Paula Castrilli" w:date="2025-07-18T00:06:00Z">
        <w:r w:rsidR="007F2A27">
          <w:rPr>
            <w:rFonts w:ascii="Crimson Text" w:hAnsi="Crimson Text"/>
            <w:color w:val="000000" w:themeColor="text1"/>
            <w:sz w:val="26"/>
            <w:szCs w:val="26"/>
          </w:rPr>
          <w:t>Sintiendo la fuerza de su decisión</w:t>
        </w:r>
      </w:ins>
      <w:r w:rsidR="00405082" w:rsidRPr="00925B2C">
        <w:rPr>
          <w:rFonts w:ascii="Crimson Text" w:hAnsi="Crimson Text"/>
          <w:color w:val="000000" w:themeColor="text1"/>
          <w:sz w:val="26"/>
          <w:szCs w:val="26"/>
        </w:rPr>
        <w:t>, la dragona enfiló hacia el castillo como un vendaval de poder y energía.</w:t>
      </w:r>
    </w:p>
    <w:p w:rsidR="00C955FE" w:rsidRPr="00925B2C" w:rsidRDefault="003C46DB" w:rsidP="00593AB7">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A gran velocidad</w:t>
      </w:r>
      <w:r w:rsidR="00E11319" w:rsidRPr="00925B2C">
        <w:rPr>
          <w:rFonts w:ascii="Crimson Text" w:hAnsi="Crimson Text"/>
          <w:color w:val="000000" w:themeColor="text1"/>
          <w:sz w:val="26"/>
          <w:szCs w:val="26"/>
        </w:rPr>
        <w:t>,</w:t>
      </w:r>
      <w:r w:rsidR="00F47DAC" w:rsidRPr="00925B2C">
        <w:rPr>
          <w:rFonts w:ascii="Crimson Text" w:hAnsi="Crimson Text"/>
          <w:color w:val="000000" w:themeColor="text1"/>
          <w:sz w:val="26"/>
          <w:szCs w:val="26"/>
        </w:rPr>
        <w:t xml:space="preserve"> se dirigieron al punto de conflicto </w:t>
      </w:r>
      <w:r w:rsidR="00E11319" w:rsidRPr="00925B2C">
        <w:rPr>
          <w:rFonts w:ascii="Crimson Text" w:hAnsi="Crimson Text"/>
          <w:color w:val="000000" w:themeColor="text1"/>
          <w:sz w:val="26"/>
          <w:szCs w:val="26"/>
        </w:rPr>
        <w:t>y</w:t>
      </w:r>
      <w:r w:rsidRPr="00925B2C">
        <w:rPr>
          <w:rFonts w:ascii="Crimson Text" w:hAnsi="Crimson Text"/>
          <w:color w:val="000000" w:themeColor="text1"/>
          <w:sz w:val="26"/>
          <w:szCs w:val="26"/>
        </w:rPr>
        <w:t>, a medida que se aproximaba</w:t>
      </w:r>
      <w:r w:rsidR="00F47DAC" w:rsidRPr="00925B2C">
        <w:rPr>
          <w:rFonts w:ascii="Crimson Text" w:hAnsi="Crimson Text"/>
          <w:color w:val="000000" w:themeColor="text1"/>
          <w:sz w:val="26"/>
          <w:szCs w:val="26"/>
        </w:rPr>
        <w:t>n</w:t>
      </w:r>
      <w:r w:rsidRPr="00925B2C">
        <w:rPr>
          <w:rFonts w:ascii="Crimson Text" w:hAnsi="Crimson Text"/>
          <w:color w:val="000000" w:themeColor="text1"/>
          <w:sz w:val="26"/>
          <w:szCs w:val="26"/>
        </w:rPr>
        <w:t>, la situación se</w:t>
      </w:r>
      <w:r w:rsidR="008F5B97" w:rsidRPr="00925B2C">
        <w:rPr>
          <w:rFonts w:ascii="Crimson Text" w:hAnsi="Crimson Text"/>
          <w:color w:val="000000" w:themeColor="text1"/>
          <w:sz w:val="26"/>
          <w:szCs w:val="26"/>
        </w:rPr>
        <w:t xml:space="preserve"> </w:t>
      </w:r>
      <w:r w:rsidR="00F47DAC" w:rsidRPr="00925B2C">
        <w:rPr>
          <w:rFonts w:ascii="Crimson Text" w:hAnsi="Crimson Text"/>
          <w:color w:val="000000" w:themeColor="text1"/>
          <w:sz w:val="26"/>
          <w:szCs w:val="26"/>
        </w:rPr>
        <w:t>notaba</w:t>
      </w:r>
      <w:r w:rsidRPr="00925B2C">
        <w:rPr>
          <w:rFonts w:ascii="Crimson Text" w:hAnsi="Crimson Text"/>
          <w:color w:val="000000" w:themeColor="text1"/>
          <w:sz w:val="26"/>
          <w:szCs w:val="26"/>
        </w:rPr>
        <w:t xml:space="preserve"> más</w:t>
      </w:r>
      <w:r w:rsidR="00F47DAC" w:rsidRPr="00925B2C">
        <w:rPr>
          <w:rFonts w:ascii="Crimson Text" w:hAnsi="Crimson Text"/>
          <w:color w:val="000000" w:themeColor="text1"/>
          <w:sz w:val="26"/>
          <w:szCs w:val="26"/>
        </w:rPr>
        <w:t xml:space="preserve"> compleja e</w:t>
      </w:r>
      <w:r w:rsidRPr="00925B2C">
        <w:rPr>
          <w:rFonts w:ascii="Crimson Text" w:hAnsi="Crimson Text"/>
          <w:color w:val="000000" w:themeColor="text1"/>
          <w:sz w:val="26"/>
          <w:szCs w:val="26"/>
        </w:rPr>
        <w:t xml:space="preserve"> </w:t>
      </w:r>
      <w:r w:rsidR="00F47DAC" w:rsidRPr="00925B2C">
        <w:rPr>
          <w:rFonts w:ascii="Crimson Text" w:hAnsi="Crimson Text"/>
          <w:color w:val="000000" w:themeColor="text1"/>
          <w:sz w:val="26"/>
          <w:szCs w:val="26"/>
        </w:rPr>
        <w:t>irreversible</w:t>
      </w:r>
      <w:r w:rsidRPr="00925B2C">
        <w:rPr>
          <w:rFonts w:ascii="Crimson Text" w:hAnsi="Crimson Text"/>
          <w:color w:val="000000" w:themeColor="text1"/>
          <w:sz w:val="26"/>
          <w:szCs w:val="26"/>
        </w:rPr>
        <w:t>.</w:t>
      </w:r>
      <w:r w:rsidR="008F5B97" w:rsidRPr="00925B2C">
        <w:rPr>
          <w:rFonts w:ascii="Crimson Text" w:hAnsi="Crimson Text"/>
          <w:color w:val="000000" w:themeColor="text1"/>
          <w:sz w:val="26"/>
          <w:szCs w:val="26"/>
        </w:rPr>
        <w:t xml:space="preserve"> El oeste perdía terreno y sus defensas estaban a punto de claudicar.</w:t>
      </w:r>
      <w:r w:rsidRPr="00925B2C">
        <w:rPr>
          <w:rFonts w:ascii="Crimson Text" w:hAnsi="Crimson Text"/>
          <w:color w:val="000000" w:themeColor="text1"/>
          <w:sz w:val="26"/>
          <w:szCs w:val="26"/>
        </w:rPr>
        <w:t xml:space="preserve"> </w:t>
      </w:r>
      <w:r w:rsidR="00E11319" w:rsidRPr="00925B2C">
        <w:rPr>
          <w:rFonts w:ascii="Crimson Text" w:hAnsi="Crimson Text"/>
          <w:color w:val="000000" w:themeColor="text1"/>
          <w:sz w:val="26"/>
          <w:szCs w:val="26"/>
        </w:rPr>
        <w:t>E</w:t>
      </w:r>
      <w:r w:rsidRPr="00925B2C">
        <w:rPr>
          <w:rFonts w:ascii="Crimson Text" w:hAnsi="Crimson Text"/>
          <w:color w:val="000000" w:themeColor="text1"/>
          <w:sz w:val="26"/>
          <w:szCs w:val="26"/>
        </w:rPr>
        <w:t xml:space="preserve">l </w:t>
      </w:r>
      <w:r w:rsidR="00E11319" w:rsidRPr="00925B2C">
        <w:rPr>
          <w:rFonts w:ascii="Crimson Text" w:hAnsi="Crimson Text"/>
          <w:color w:val="000000" w:themeColor="text1"/>
          <w:sz w:val="26"/>
          <w:szCs w:val="26"/>
        </w:rPr>
        <w:t xml:space="preserve">objetivo del </w:t>
      </w:r>
      <w:r w:rsidRPr="00925B2C">
        <w:rPr>
          <w:rFonts w:ascii="Crimson Text" w:hAnsi="Crimson Text"/>
          <w:color w:val="000000" w:themeColor="text1"/>
          <w:sz w:val="26"/>
          <w:szCs w:val="26"/>
        </w:rPr>
        <w:t>norte</w:t>
      </w:r>
      <w:r w:rsidR="00E11319" w:rsidRPr="00925B2C">
        <w:rPr>
          <w:rFonts w:ascii="Crimson Text" w:hAnsi="Crimson Text"/>
          <w:color w:val="000000" w:themeColor="text1"/>
          <w:sz w:val="26"/>
          <w:szCs w:val="26"/>
        </w:rPr>
        <w:t xml:space="preserve"> </w:t>
      </w:r>
      <w:r w:rsidR="00DD14F1" w:rsidRPr="00925B2C">
        <w:rPr>
          <w:rFonts w:ascii="Crimson Text" w:hAnsi="Crimson Text"/>
          <w:color w:val="000000" w:themeColor="text1"/>
          <w:sz w:val="26"/>
          <w:szCs w:val="26"/>
        </w:rPr>
        <w:t>era un misterio</w:t>
      </w:r>
      <w:r w:rsidRPr="00925B2C">
        <w:rPr>
          <w:rFonts w:ascii="Crimson Text" w:hAnsi="Crimson Text"/>
          <w:color w:val="000000" w:themeColor="text1"/>
          <w:sz w:val="26"/>
          <w:szCs w:val="26"/>
        </w:rPr>
        <w:t xml:space="preserve">, pero </w:t>
      </w:r>
      <w:r w:rsidR="007717BA" w:rsidRPr="00925B2C">
        <w:rPr>
          <w:rFonts w:ascii="Crimson Text" w:hAnsi="Crimson Text"/>
          <w:color w:val="000000" w:themeColor="text1"/>
          <w:sz w:val="26"/>
          <w:szCs w:val="26"/>
        </w:rPr>
        <w:t>a</w:t>
      </w:r>
      <w:r w:rsidR="00C955FE" w:rsidRPr="00925B2C">
        <w:rPr>
          <w:rFonts w:ascii="Crimson Text" w:hAnsi="Crimson Text"/>
          <w:color w:val="000000" w:themeColor="text1"/>
          <w:sz w:val="26"/>
          <w:szCs w:val="26"/>
        </w:rPr>
        <w:t>lgo era seguro:</w:t>
      </w:r>
      <w:r w:rsidR="007717BA" w:rsidRPr="00925B2C">
        <w:rPr>
          <w:rFonts w:ascii="Crimson Text" w:hAnsi="Crimson Text"/>
          <w:color w:val="000000" w:themeColor="text1"/>
          <w:sz w:val="26"/>
          <w:szCs w:val="26"/>
        </w:rPr>
        <w:t xml:space="preserve"> </w:t>
      </w:r>
      <w:r w:rsidR="008F5B97" w:rsidRPr="00925B2C">
        <w:rPr>
          <w:rFonts w:ascii="Crimson Text" w:hAnsi="Crimson Text"/>
          <w:color w:val="000000" w:themeColor="text1"/>
          <w:sz w:val="26"/>
          <w:szCs w:val="26"/>
        </w:rPr>
        <w:t>se</w:t>
      </w:r>
      <w:r w:rsidR="007717BA" w:rsidRPr="00925B2C">
        <w:rPr>
          <w:rFonts w:ascii="Crimson Text" w:hAnsi="Crimson Text"/>
          <w:color w:val="000000" w:themeColor="text1"/>
          <w:sz w:val="26"/>
          <w:szCs w:val="26"/>
        </w:rPr>
        <w:t xml:space="preserve"> estaba </w:t>
      </w:r>
      <w:r w:rsidR="00C955FE" w:rsidRPr="00925B2C">
        <w:rPr>
          <w:rFonts w:ascii="Crimson Text" w:hAnsi="Crimson Text"/>
          <w:color w:val="000000" w:themeColor="text1"/>
          <w:sz w:val="26"/>
          <w:szCs w:val="26"/>
        </w:rPr>
        <w:t>haciendo realidad</w:t>
      </w:r>
      <w:r w:rsidR="00F47DAC" w:rsidRPr="00925B2C">
        <w:rPr>
          <w:rFonts w:ascii="Crimson Text" w:hAnsi="Crimson Text"/>
          <w:color w:val="000000" w:themeColor="text1"/>
          <w:sz w:val="26"/>
          <w:szCs w:val="26"/>
        </w:rPr>
        <w:t>.</w:t>
      </w:r>
    </w:p>
    <w:p w:rsidR="003C46DB" w:rsidRPr="00925B2C" w:rsidRDefault="00F47DAC" w:rsidP="00C955FE">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Antes de sumarse a la batalla</w:t>
      </w:r>
      <w:r w:rsidR="003C46DB"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 xml:space="preserve">sobrevolaron </w:t>
      </w:r>
      <w:r w:rsidR="00405082" w:rsidRPr="00925B2C">
        <w:rPr>
          <w:rFonts w:ascii="Crimson Text" w:hAnsi="Crimson Text"/>
          <w:color w:val="000000" w:themeColor="text1"/>
          <w:sz w:val="26"/>
          <w:szCs w:val="26"/>
        </w:rPr>
        <w:t>la fortaleza</w:t>
      </w:r>
      <w:r w:rsidRPr="00925B2C">
        <w:rPr>
          <w:rFonts w:ascii="Crimson Text" w:hAnsi="Crimson Text"/>
          <w:color w:val="000000" w:themeColor="text1"/>
          <w:sz w:val="26"/>
          <w:szCs w:val="26"/>
        </w:rPr>
        <w:t xml:space="preserve"> dando </w:t>
      </w:r>
      <w:r w:rsidR="003C46DB" w:rsidRPr="00925B2C">
        <w:rPr>
          <w:rFonts w:ascii="Crimson Text" w:hAnsi="Crimson Text"/>
          <w:color w:val="000000" w:themeColor="text1"/>
          <w:sz w:val="26"/>
          <w:szCs w:val="26"/>
        </w:rPr>
        <w:t>giros a una distancia prudencial.</w:t>
      </w:r>
      <w:r w:rsidR="00C955FE" w:rsidRPr="00925B2C">
        <w:rPr>
          <w:rFonts w:ascii="Crimson Text" w:hAnsi="Crimson Text"/>
          <w:color w:val="000000" w:themeColor="text1"/>
          <w:sz w:val="26"/>
          <w:szCs w:val="26"/>
        </w:rPr>
        <w:t xml:space="preserve"> </w:t>
      </w:r>
      <w:r w:rsidR="003C46DB" w:rsidRPr="00925B2C">
        <w:rPr>
          <w:rFonts w:ascii="Crimson Text" w:hAnsi="Crimson Text"/>
          <w:color w:val="000000" w:themeColor="text1"/>
          <w:sz w:val="26"/>
          <w:szCs w:val="26"/>
        </w:rPr>
        <w:t>El sonido estremecedor de la muchedumbre se silenció por un momento, y las embestidas</w:t>
      </w:r>
      <w:del w:id="470" w:author="Paula Castrilli" w:date="2025-07-18T00:19:00Z">
        <w:r w:rsidR="003C46DB" w:rsidRPr="00925B2C" w:rsidDel="00174807">
          <w:rPr>
            <w:rFonts w:ascii="Crimson Text" w:hAnsi="Crimson Text"/>
            <w:color w:val="000000" w:themeColor="text1"/>
            <w:sz w:val="26"/>
            <w:szCs w:val="26"/>
          </w:rPr>
          <w:delText>,</w:delText>
        </w:r>
      </w:del>
      <w:r w:rsidR="003C46DB" w:rsidRPr="00925B2C">
        <w:rPr>
          <w:rFonts w:ascii="Crimson Text" w:hAnsi="Crimson Text"/>
          <w:color w:val="000000" w:themeColor="text1"/>
          <w:sz w:val="26"/>
          <w:szCs w:val="26"/>
        </w:rPr>
        <w:t xml:space="preserve"> tanto del norte como del oeste</w:t>
      </w:r>
      <w:del w:id="471" w:author="Paula Castrilli" w:date="2025-07-18T00:19:00Z">
        <w:r w:rsidR="003C46DB" w:rsidRPr="00925B2C" w:rsidDel="00174807">
          <w:rPr>
            <w:rFonts w:ascii="Crimson Text" w:hAnsi="Crimson Text"/>
            <w:color w:val="000000" w:themeColor="text1"/>
            <w:sz w:val="26"/>
            <w:szCs w:val="26"/>
          </w:rPr>
          <w:delText xml:space="preserve">, </w:delText>
        </w:r>
        <w:r w:rsidR="00C955FE" w:rsidRPr="00925B2C" w:rsidDel="00174807">
          <w:rPr>
            <w:rFonts w:ascii="Crimson Text" w:hAnsi="Crimson Text"/>
            <w:color w:val="000000" w:themeColor="text1"/>
            <w:sz w:val="26"/>
            <w:szCs w:val="26"/>
          </w:rPr>
          <w:delText>también</w:delText>
        </w:r>
      </w:del>
      <w:r w:rsidR="00C955FE" w:rsidRPr="00925B2C">
        <w:rPr>
          <w:rFonts w:ascii="Crimson Text" w:hAnsi="Crimson Text"/>
          <w:color w:val="000000" w:themeColor="text1"/>
          <w:sz w:val="26"/>
          <w:szCs w:val="26"/>
        </w:rPr>
        <w:t xml:space="preserve"> </w:t>
      </w:r>
      <w:r w:rsidR="003C46DB" w:rsidRPr="00925B2C">
        <w:rPr>
          <w:rFonts w:ascii="Crimson Text" w:hAnsi="Crimson Text"/>
          <w:color w:val="000000" w:themeColor="text1"/>
          <w:sz w:val="26"/>
          <w:szCs w:val="26"/>
        </w:rPr>
        <w:t xml:space="preserve">se </w:t>
      </w:r>
      <w:r w:rsidR="00170839" w:rsidRPr="00925B2C">
        <w:rPr>
          <w:rFonts w:ascii="Crimson Text" w:hAnsi="Crimson Text"/>
          <w:color w:val="000000" w:themeColor="text1"/>
          <w:sz w:val="26"/>
          <w:szCs w:val="26"/>
        </w:rPr>
        <w:t>interrumpieron</w:t>
      </w:r>
      <w:r w:rsidR="003C46DB" w:rsidRPr="00925B2C">
        <w:rPr>
          <w:rFonts w:ascii="Crimson Text" w:hAnsi="Crimson Text"/>
          <w:color w:val="000000" w:themeColor="text1"/>
          <w:sz w:val="26"/>
          <w:szCs w:val="26"/>
        </w:rPr>
        <w:t xml:space="preserve">. </w:t>
      </w:r>
      <w:r w:rsidR="00C955FE" w:rsidRPr="00925B2C">
        <w:rPr>
          <w:rFonts w:ascii="Crimson Text" w:hAnsi="Crimson Text"/>
          <w:color w:val="000000" w:themeColor="text1"/>
          <w:sz w:val="26"/>
          <w:szCs w:val="26"/>
        </w:rPr>
        <w:t>La presencia del dragón blanco, imponente y</w:t>
      </w:r>
      <w:r w:rsidR="00170839" w:rsidRPr="00925B2C">
        <w:rPr>
          <w:rFonts w:ascii="Crimson Text" w:hAnsi="Crimson Text"/>
          <w:color w:val="000000" w:themeColor="text1"/>
          <w:sz w:val="26"/>
          <w:szCs w:val="26"/>
        </w:rPr>
        <w:t xml:space="preserve"> desafiante</w:t>
      </w:r>
      <w:r w:rsidR="00C955FE" w:rsidRPr="00925B2C">
        <w:rPr>
          <w:rFonts w:ascii="Crimson Text" w:hAnsi="Crimson Text"/>
          <w:color w:val="000000" w:themeColor="text1"/>
          <w:sz w:val="26"/>
          <w:szCs w:val="26"/>
        </w:rPr>
        <w:t>, había acaparado la atención de todos los hombres</w:t>
      </w:r>
      <w:r w:rsidR="003C46DB" w:rsidRPr="00925B2C">
        <w:rPr>
          <w:rFonts w:ascii="Crimson Text" w:hAnsi="Crimson Text"/>
          <w:color w:val="000000" w:themeColor="text1"/>
          <w:sz w:val="26"/>
          <w:szCs w:val="26"/>
        </w:rPr>
        <w:t>, sin importar su bandera. Pocos guer</w:t>
      </w:r>
      <w:r w:rsidR="00335CBF" w:rsidRPr="00925B2C">
        <w:rPr>
          <w:rFonts w:ascii="Crimson Text" w:hAnsi="Crimson Text"/>
          <w:color w:val="000000" w:themeColor="text1"/>
          <w:sz w:val="26"/>
          <w:szCs w:val="26"/>
        </w:rPr>
        <w:t>reros habían podido observar un espécimen como ese</w:t>
      </w:r>
      <w:r w:rsidR="003C46DB" w:rsidRPr="00925B2C">
        <w:rPr>
          <w:rFonts w:ascii="Crimson Text" w:hAnsi="Crimson Text"/>
          <w:color w:val="000000" w:themeColor="text1"/>
          <w:sz w:val="26"/>
          <w:szCs w:val="26"/>
        </w:rPr>
        <w:t xml:space="preserve">, y quienes </w:t>
      </w:r>
      <w:del w:id="472" w:author="Paula Castrilli" w:date="2025-07-18T00:19:00Z">
        <w:r w:rsidR="003C46DB" w:rsidRPr="00925B2C" w:rsidDel="00174807">
          <w:rPr>
            <w:rFonts w:ascii="Crimson Text" w:hAnsi="Crimson Text"/>
            <w:color w:val="000000" w:themeColor="text1"/>
            <w:sz w:val="26"/>
            <w:szCs w:val="26"/>
          </w:rPr>
          <w:delText xml:space="preserve">tuvieron </w:delText>
        </w:r>
      </w:del>
      <w:ins w:id="473" w:author="Paula Castrilli" w:date="2025-07-18T00:19:00Z">
        <w:r w:rsidR="00174807">
          <w:rPr>
            <w:rFonts w:ascii="Crimson Text" w:hAnsi="Crimson Text"/>
            <w:color w:val="000000" w:themeColor="text1"/>
            <w:sz w:val="26"/>
            <w:szCs w:val="26"/>
          </w:rPr>
          <w:t>habían tenido</w:t>
        </w:r>
        <w:r w:rsidR="00174807" w:rsidRPr="00925B2C">
          <w:rPr>
            <w:rFonts w:ascii="Crimson Text" w:hAnsi="Crimson Text"/>
            <w:color w:val="000000" w:themeColor="text1"/>
            <w:sz w:val="26"/>
            <w:szCs w:val="26"/>
          </w:rPr>
          <w:t xml:space="preserve"> </w:t>
        </w:r>
      </w:ins>
      <w:r w:rsidR="003C46DB" w:rsidRPr="00925B2C">
        <w:rPr>
          <w:rFonts w:ascii="Crimson Text" w:hAnsi="Crimson Text"/>
          <w:color w:val="000000" w:themeColor="text1"/>
          <w:sz w:val="26"/>
          <w:szCs w:val="26"/>
        </w:rPr>
        <w:t xml:space="preserve">la </w:t>
      </w:r>
      <w:del w:id="474" w:author="Paula Castrilli" w:date="2025-07-18T00:19:00Z">
        <w:r w:rsidR="003C46DB" w:rsidRPr="00925B2C" w:rsidDel="00174807">
          <w:rPr>
            <w:rFonts w:ascii="Crimson Text" w:hAnsi="Crimson Text"/>
            <w:color w:val="000000" w:themeColor="text1"/>
            <w:sz w:val="26"/>
            <w:szCs w:val="26"/>
          </w:rPr>
          <w:delText xml:space="preserve">experiencia </w:delText>
        </w:r>
      </w:del>
      <w:ins w:id="475" w:author="Paula Castrilli" w:date="2025-07-18T00:19:00Z">
        <w:r w:rsidR="00174807">
          <w:rPr>
            <w:rFonts w:ascii="Crimson Text" w:hAnsi="Crimson Text"/>
            <w:color w:val="000000" w:themeColor="text1"/>
            <w:sz w:val="26"/>
            <w:szCs w:val="26"/>
          </w:rPr>
          <w:t>oportunidad</w:t>
        </w:r>
        <w:r w:rsidR="00174807" w:rsidRPr="00925B2C">
          <w:rPr>
            <w:rFonts w:ascii="Crimson Text" w:hAnsi="Crimson Text"/>
            <w:color w:val="000000" w:themeColor="text1"/>
            <w:sz w:val="26"/>
            <w:szCs w:val="26"/>
          </w:rPr>
          <w:t xml:space="preserve"> </w:t>
        </w:r>
      </w:ins>
      <w:r w:rsidR="003C46DB" w:rsidRPr="00925B2C">
        <w:rPr>
          <w:rFonts w:ascii="Crimson Text" w:hAnsi="Crimson Text"/>
          <w:color w:val="000000" w:themeColor="text1"/>
          <w:sz w:val="26"/>
          <w:szCs w:val="26"/>
        </w:rPr>
        <w:t xml:space="preserve">difícilmente </w:t>
      </w:r>
      <w:del w:id="476" w:author="Paula Castrilli" w:date="2025-07-18T00:19:00Z">
        <w:r w:rsidR="00170839" w:rsidRPr="00925B2C" w:rsidDel="00174807">
          <w:rPr>
            <w:rFonts w:ascii="Crimson Text" w:hAnsi="Crimson Text"/>
            <w:color w:val="000000" w:themeColor="text1"/>
            <w:sz w:val="26"/>
            <w:szCs w:val="26"/>
          </w:rPr>
          <w:delText xml:space="preserve">habrían </w:delText>
        </w:r>
      </w:del>
      <w:ins w:id="477" w:author="Paula Castrilli" w:date="2025-07-18T00:19:00Z">
        <w:r w:rsidR="00174807">
          <w:rPr>
            <w:rFonts w:ascii="Crimson Text" w:hAnsi="Crimson Text"/>
            <w:color w:val="000000" w:themeColor="text1"/>
            <w:sz w:val="26"/>
            <w:szCs w:val="26"/>
          </w:rPr>
          <w:t>habían</w:t>
        </w:r>
        <w:r w:rsidR="00174807" w:rsidRPr="00925B2C">
          <w:rPr>
            <w:rFonts w:ascii="Crimson Text" w:hAnsi="Crimson Text"/>
            <w:color w:val="000000" w:themeColor="text1"/>
            <w:sz w:val="26"/>
            <w:szCs w:val="26"/>
          </w:rPr>
          <w:t xml:space="preserve"> </w:t>
        </w:r>
      </w:ins>
      <w:r w:rsidR="00170839" w:rsidRPr="00925B2C">
        <w:rPr>
          <w:rFonts w:ascii="Crimson Text" w:hAnsi="Crimson Text"/>
          <w:color w:val="000000" w:themeColor="text1"/>
          <w:sz w:val="26"/>
          <w:szCs w:val="26"/>
        </w:rPr>
        <w:t>sobrevivido</w:t>
      </w:r>
      <w:r w:rsidR="003C46DB" w:rsidRPr="00925B2C">
        <w:rPr>
          <w:rFonts w:ascii="Crimson Text" w:hAnsi="Crimson Text"/>
          <w:color w:val="000000" w:themeColor="text1"/>
          <w:sz w:val="26"/>
          <w:szCs w:val="26"/>
        </w:rPr>
        <w:t xml:space="preserve"> para contarlo. Pero jamás había sucedido algo </w:t>
      </w:r>
      <w:r w:rsidR="00170839" w:rsidRPr="00925B2C">
        <w:rPr>
          <w:rFonts w:ascii="Crimson Text" w:hAnsi="Crimson Text"/>
          <w:color w:val="000000" w:themeColor="text1"/>
          <w:sz w:val="26"/>
          <w:szCs w:val="26"/>
        </w:rPr>
        <w:t>semejante</w:t>
      </w:r>
      <w:r w:rsidR="003C46DB" w:rsidRPr="00925B2C">
        <w:rPr>
          <w:rFonts w:ascii="Crimson Text" w:hAnsi="Crimson Text"/>
          <w:color w:val="000000" w:themeColor="text1"/>
          <w:sz w:val="26"/>
          <w:szCs w:val="26"/>
        </w:rPr>
        <w:t xml:space="preserve"> fuera </w:t>
      </w:r>
      <w:del w:id="478" w:author="Paula Castrilli" w:date="2025-07-18T00:19:00Z">
        <w:r w:rsidR="003C46DB" w:rsidRPr="00925B2C" w:rsidDel="00174807">
          <w:rPr>
            <w:rFonts w:ascii="Crimson Text" w:hAnsi="Crimson Text"/>
            <w:color w:val="000000" w:themeColor="text1"/>
            <w:sz w:val="26"/>
            <w:szCs w:val="26"/>
          </w:rPr>
          <w:delText>del perímetro</w:delText>
        </w:r>
      </w:del>
      <w:ins w:id="479" w:author="Paula Castrilli" w:date="2025-07-18T00:19:00Z">
        <w:r w:rsidR="00174807">
          <w:rPr>
            <w:rFonts w:ascii="Crimson Text" w:hAnsi="Crimson Text"/>
            <w:color w:val="000000" w:themeColor="text1"/>
            <w:sz w:val="26"/>
            <w:szCs w:val="26"/>
          </w:rPr>
          <w:t>los límites</w:t>
        </w:r>
      </w:ins>
      <w:r w:rsidR="003C46DB" w:rsidRPr="00925B2C">
        <w:rPr>
          <w:rFonts w:ascii="Crimson Text" w:hAnsi="Crimson Text"/>
          <w:color w:val="000000" w:themeColor="text1"/>
          <w:sz w:val="26"/>
          <w:szCs w:val="26"/>
        </w:rPr>
        <w:t xml:space="preserve"> del </w:t>
      </w:r>
      <w:del w:id="480" w:author="Paula Castrilli" w:date="2025-07-18T00:19:00Z">
        <w:r w:rsidR="003C46DB" w:rsidRPr="00925B2C" w:rsidDel="00174807">
          <w:rPr>
            <w:rFonts w:ascii="Crimson Text" w:hAnsi="Crimson Text"/>
            <w:color w:val="000000" w:themeColor="text1"/>
            <w:sz w:val="26"/>
            <w:szCs w:val="26"/>
          </w:rPr>
          <w:delText>bosque encantado</w:delText>
        </w:r>
      </w:del>
      <w:ins w:id="481" w:author="Paula Castrilli" w:date="2025-07-18T00:19:00Z">
        <w:r w:rsidR="00174807">
          <w:rPr>
            <w:rFonts w:ascii="Crimson Text" w:hAnsi="Crimson Text"/>
            <w:color w:val="000000" w:themeColor="text1"/>
            <w:sz w:val="26"/>
            <w:szCs w:val="26"/>
          </w:rPr>
          <w:t>Bosque Encantado</w:t>
        </w:r>
      </w:ins>
      <w:r w:rsidR="003C46DB" w:rsidRPr="00925B2C">
        <w:rPr>
          <w:rFonts w:ascii="Crimson Text" w:hAnsi="Crimson Text"/>
          <w:color w:val="000000" w:themeColor="text1"/>
          <w:sz w:val="26"/>
          <w:szCs w:val="26"/>
        </w:rPr>
        <w:t xml:space="preserve">. Aquel suceso era tan novedoso como </w:t>
      </w:r>
      <w:r w:rsidR="00170839" w:rsidRPr="00925B2C">
        <w:rPr>
          <w:rFonts w:ascii="Crimson Text" w:hAnsi="Crimson Text"/>
          <w:color w:val="000000" w:themeColor="text1"/>
          <w:sz w:val="26"/>
          <w:szCs w:val="26"/>
        </w:rPr>
        <w:t>amenazante</w:t>
      </w:r>
      <w:del w:id="482" w:author="Paula Castrilli" w:date="2025-07-18T00:34:00Z">
        <w:r w:rsidR="003C46DB" w:rsidRPr="00925B2C" w:rsidDel="00BA766B">
          <w:rPr>
            <w:rFonts w:ascii="Crimson Text" w:hAnsi="Crimson Text"/>
            <w:color w:val="000000" w:themeColor="text1"/>
            <w:sz w:val="26"/>
            <w:szCs w:val="26"/>
          </w:rPr>
          <w:delText xml:space="preserve">. La incertidumbre para los presentes era </w:delText>
        </w:r>
        <w:r w:rsidR="00170839" w:rsidRPr="00925B2C" w:rsidDel="00BA766B">
          <w:rPr>
            <w:rFonts w:ascii="Crimson Text" w:hAnsi="Crimson Text"/>
            <w:color w:val="000000" w:themeColor="text1"/>
            <w:sz w:val="26"/>
            <w:szCs w:val="26"/>
          </w:rPr>
          <w:delText>absoluta y paralizante</w:delText>
        </w:r>
      </w:del>
      <w:ins w:id="483" w:author="Paula Castrilli" w:date="2025-07-18T00:34:00Z">
        <w:r w:rsidR="00BA766B">
          <w:rPr>
            <w:rFonts w:ascii="Crimson Text" w:hAnsi="Crimson Text"/>
            <w:color w:val="000000" w:themeColor="text1"/>
            <w:sz w:val="26"/>
            <w:szCs w:val="26"/>
          </w:rPr>
          <w:t>, y dejó a todos los presentes paralizados</w:t>
        </w:r>
      </w:ins>
      <w:r w:rsidR="003C46DB" w:rsidRPr="00925B2C">
        <w:rPr>
          <w:rFonts w:ascii="Crimson Text" w:hAnsi="Crimson Text"/>
          <w:color w:val="000000" w:themeColor="text1"/>
          <w:sz w:val="26"/>
          <w:szCs w:val="26"/>
        </w:rPr>
        <w:t>.</w:t>
      </w:r>
    </w:p>
    <w:p w:rsidR="003C46DB" w:rsidRPr="00925B2C" w:rsidRDefault="003C46DB" w:rsidP="00593AB7">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Eros entendió que ese era el momento preciso para atacar, antes de que reaccionara el </w:t>
      </w:r>
      <w:del w:id="484" w:author="Paula Castrilli" w:date="2025-07-18T00:34:00Z">
        <w:r w:rsidRPr="00925B2C" w:rsidDel="00BA766B">
          <w:rPr>
            <w:rFonts w:ascii="Crimson Text" w:hAnsi="Crimson Text"/>
            <w:color w:val="000000" w:themeColor="text1"/>
            <w:sz w:val="26"/>
            <w:szCs w:val="26"/>
          </w:rPr>
          <w:delText>ejercito</w:delText>
        </w:r>
      </w:del>
      <w:ins w:id="485" w:author="Paula Castrilli" w:date="2025-07-18T00:34:00Z">
        <w:r w:rsidR="00BA766B" w:rsidRPr="00925B2C">
          <w:rPr>
            <w:rFonts w:ascii="Crimson Text" w:hAnsi="Crimson Text"/>
            <w:color w:val="000000" w:themeColor="text1"/>
            <w:sz w:val="26"/>
            <w:szCs w:val="26"/>
          </w:rPr>
          <w:t>ejército</w:t>
        </w:r>
      </w:ins>
      <w:r w:rsidRPr="00925B2C">
        <w:rPr>
          <w:rFonts w:ascii="Crimson Text" w:hAnsi="Crimson Text"/>
          <w:color w:val="000000" w:themeColor="text1"/>
          <w:sz w:val="26"/>
          <w:szCs w:val="26"/>
        </w:rPr>
        <w:t xml:space="preserve"> del norte, o que los guerreros del oeste dudaran de qué lado estaba</w:t>
      </w:r>
      <w:del w:id="486" w:author="Paula Castrilli" w:date="2025-07-18T00:34:00Z">
        <w:r w:rsidRPr="00925B2C" w:rsidDel="00BA766B">
          <w:rPr>
            <w:rFonts w:ascii="Crimson Text" w:hAnsi="Crimson Text"/>
            <w:color w:val="000000" w:themeColor="text1"/>
            <w:sz w:val="26"/>
            <w:szCs w:val="26"/>
          </w:rPr>
          <w:delText>n</w:delText>
        </w:r>
      </w:del>
      <w:r w:rsidRPr="00925B2C">
        <w:rPr>
          <w:rFonts w:ascii="Crimson Text" w:hAnsi="Crimson Text"/>
          <w:color w:val="000000" w:themeColor="text1"/>
          <w:sz w:val="26"/>
          <w:szCs w:val="26"/>
        </w:rPr>
        <w:t>. Un</w:t>
      </w:r>
      <w:r w:rsidR="00BB7EA8" w:rsidRPr="00925B2C">
        <w:rPr>
          <w:rFonts w:ascii="Crimson Text" w:hAnsi="Crimson Text"/>
          <w:color w:val="000000" w:themeColor="text1"/>
          <w:sz w:val="26"/>
          <w:szCs w:val="26"/>
        </w:rPr>
        <w:t>a simple orden del joven</w:t>
      </w:r>
      <w:del w:id="487" w:author="Paula Castrilli" w:date="2025-07-18T00:34:00Z">
        <w:r w:rsidR="00BB7EA8" w:rsidRPr="00925B2C" w:rsidDel="00BA766B">
          <w:rPr>
            <w:rFonts w:ascii="Crimson Text" w:hAnsi="Crimson Text"/>
            <w:color w:val="000000" w:themeColor="text1"/>
            <w:sz w:val="26"/>
            <w:szCs w:val="26"/>
          </w:rPr>
          <w:delText>,</w:delText>
        </w:r>
      </w:del>
      <w:r w:rsidR="00BB7EA8" w:rsidRPr="00925B2C">
        <w:rPr>
          <w:rFonts w:ascii="Crimson Text" w:hAnsi="Crimson Text"/>
          <w:color w:val="000000" w:themeColor="text1"/>
          <w:sz w:val="26"/>
          <w:szCs w:val="26"/>
        </w:rPr>
        <w:t xml:space="preserve"> desató</w:t>
      </w:r>
      <w:r w:rsidRPr="00925B2C">
        <w:rPr>
          <w:rFonts w:ascii="Crimson Text" w:hAnsi="Crimson Text"/>
          <w:color w:val="000000" w:themeColor="text1"/>
          <w:sz w:val="26"/>
          <w:szCs w:val="26"/>
        </w:rPr>
        <w:t xml:space="preserve"> la furia </w:t>
      </w:r>
      <w:r w:rsidR="00DC6C0E" w:rsidRPr="00925B2C">
        <w:rPr>
          <w:rFonts w:ascii="Crimson Text" w:hAnsi="Crimson Text"/>
          <w:color w:val="000000" w:themeColor="text1"/>
          <w:sz w:val="26"/>
          <w:szCs w:val="26"/>
        </w:rPr>
        <w:t>en el</w:t>
      </w:r>
      <w:r w:rsidRPr="00925B2C">
        <w:rPr>
          <w:rFonts w:ascii="Crimson Text" w:hAnsi="Crimson Text"/>
          <w:color w:val="000000" w:themeColor="text1"/>
          <w:sz w:val="26"/>
          <w:szCs w:val="26"/>
        </w:rPr>
        <w:t xml:space="preserve"> dragón. Agatha se lanzó como una flecha contra </w:t>
      </w:r>
      <w:r w:rsidR="00685123" w:rsidRPr="00925B2C">
        <w:rPr>
          <w:rFonts w:ascii="Crimson Text" w:hAnsi="Crimson Text"/>
          <w:color w:val="000000" w:themeColor="text1"/>
          <w:sz w:val="26"/>
          <w:szCs w:val="26"/>
        </w:rPr>
        <w:t xml:space="preserve">el </w:t>
      </w:r>
      <w:r w:rsidR="005E17A9" w:rsidRPr="00925B2C">
        <w:rPr>
          <w:rFonts w:ascii="Crimson Text" w:hAnsi="Crimson Text"/>
          <w:color w:val="000000" w:themeColor="text1"/>
          <w:sz w:val="26"/>
          <w:szCs w:val="26"/>
        </w:rPr>
        <w:t>flanco más comprometido</w:t>
      </w:r>
      <w:r w:rsidR="00685123" w:rsidRPr="00925B2C">
        <w:rPr>
          <w:rFonts w:ascii="Crimson Text" w:hAnsi="Crimson Text"/>
          <w:color w:val="000000" w:themeColor="text1"/>
          <w:sz w:val="26"/>
          <w:szCs w:val="26"/>
        </w:rPr>
        <w:t xml:space="preserve"> del castillo. </w:t>
      </w:r>
      <w:r w:rsidR="005E17A9" w:rsidRPr="00925B2C">
        <w:rPr>
          <w:rFonts w:ascii="Crimson Text" w:hAnsi="Crimson Text"/>
          <w:color w:val="000000" w:themeColor="text1"/>
          <w:sz w:val="26"/>
          <w:szCs w:val="26"/>
        </w:rPr>
        <w:t>Se deslizó</w:t>
      </w:r>
      <w:r w:rsidR="00685123" w:rsidRPr="00925B2C">
        <w:rPr>
          <w:rFonts w:ascii="Crimson Text" w:hAnsi="Crimson Text"/>
          <w:color w:val="000000" w:themeColor="text1"/>
          <w:sz w:val="26"/>
          <w:szCs w:val="26"/>
        </w:rPr>
        <w:t xml:space="preserve"> </w:t>
      </w:r>
      <w:r w:rsidR="00405082" w:rsidRPr="00925B2C">
        <w:rPr>
          <w:rFonts w:ascii="Crimson Text" w:hAnsi="Crimson Text"/>
          <w:color w:val="000000" w:themeColor="text1"/>
          <w:sz w:val="26"/>
          <w:szCs w:val="26"/>
        </w:rPr>
        <w:t>con un vuelo rasante</w:t>
      </w:r>
      <w:r w:rsidR="005E17A9" w:rsidRPr="00925B2C">
        <w:rPr>
          <w:rFonts w:ascii="Crimson Text" w:hAnsi="Crimson Text"/>
          <w:color w:val="000000" w:themeColor="text1"/>
          <w:sz w:val="26"/>
          <w:szCs w:val="26"/>
        </w:rPr>
        <w:t xml:space="preserve"> por encima de los muros,</w:t>
      </w:r>
      <w:r w:rsidR="00685123" w:rsidRPr="00925B2C">
        <w:rPr>
          <w:rFonts w:ascii="Crimson Text" w:hAnsi="Crimson Text"/>
          <w:color w:val="000000" w:themeColor="text1"/>
          <w:sz w:val="26"/>
          <w:szCs w:val="26"/>
        </w:rPr>
        <w:t xml:space="preserve"> </w:t>
      </w:r>
      <w:r w:rsidR="005E17A9" w:rsidRPr="00925B2C">
        <w:rPr>
          <w:rFonts w:ascii="Crimson Text" w:hAnsi="Crimson Text"/>
          <w:color w:val="000000" w:themeColor="text1"/>
          <w:sz w:val="26"/>
          <w:szCs w:val="26"/>
        </w:rPr>
        <w:t>de punta a punta</w:t>
      </w:r>
      <w:del w:id="488" w:author="Paula Castrilli" w:date="2025-07-18T00:35:00Z">
        <w:r w:rsidR="005E17A9" w:rsidRPr="00925B2C" w:rsidDel="00BA766B">
          <w:rPr>
            <w:rFonts w:ascii="Crimson Text" w:hAnsi="Crimson Text"/>
            <w:color w:val="000000" w:themeColor="text1"/>
            <w:sz w:val="26"/>
            <w:szCs w:val="26"/>
          </w:rPr>
          <w:delText>. D</w:delText>
        </w:r>
        <w:r w:rsidR="00685123" w:rsidRPr="00925B2C" w:rsidDel="00BA766B">
          <w:rPr>
            <w:rFonts w:ascii="Crimson Text" w:hAnsi="Crimson Text"/>
            <w:color w:val="000000" w:themeColor="text1"/>
            <w:sz w:val="26"/>
            <w:szCs w:val="26"/>
          </w:rPr>
          <w:delText xml:space="preserve">urante el </w:delText>
        </w:r>
        <w:r w:rsidR="00405082" w:rsidRPr="00925B2C" w:rsidDel="00BA766B">
          <w:rPr>
            <w:rFonts w:ascii="Crimson Text" w:hAnsi="Crimson Text"/>
            <w:color w:val="000000" w:themeColor="text1"/>
            <w:sz w:val="26"/>
            <w:szCs w:val="26"/>
          </w:rPr>
          <w:delText>trayecto</w:delText>
        </w:r>
        <w:r w:rsidR="00685123" w:rsidRPr="00925B2C" w:rsidDel="00BA766B">
          <w:rPr>
            <w:rFonts w:ascii="Crimson Text" w:hAnsi="Crimson Text"/>
            <w:color w:val="000000" w:themeColor="text1"/>
            <w:sz w:val="26"/>
            <w:szCs w:val="26"/>
          </w:rPr>
          <w:delText>, lanzo</w:delText>
        </w:r>
      </w:del>
      <w:ins w:id="489" w:author="Paula Castrilli" w:date="2025-07-18T00:35:00Z">
        <w:r w:rsidR="00BA766B">
          <w:rPr>
            <w:rFonts w:ascii="Crimson Text" w:hAnsi="Crimson Text"/>
            <w:color w:val="000000" w:themeColor="text1"/>
            <w:sz w:val="26"/>
            <w:szCs w:val="26"/>
          </w:rPr>
          <w:t>, y lanzó</w:t>
        </w:r>
      </w:ins>
      <w:r w:rsidR="00685123" w:rsidRPr="00925B2C">
        <w:rPr>
          <w:rFonts w:ascii="Crimson Text" w:hAnsi="Crimson Text"/>
          <w:color w:val="000000" w:themeColor="text1"/>
          <w:sz w:val="26"/>
          <w:szCs w:val="26"/>
        </w:rPr>
        <w:t xml:space="preserve"> tantas llamaradas </w:t>
      </w:r>
      <w:del w:id="490" w:author="Paula Castrilli" w:date="2025-07-18T00:35:00Z">
        <w:r w:rsidR="00685123" w:rsidRPr="00925B2C" w:rsidDel="00BA766B">
          <w:rPr>
            <w:rFonts w:ascii="Crimson Text" w:hAnsi="Crimson Text"/>
            <w:color w:val="000000" w:themeColor="text1"/>
            <w:sz w:val="26"/>
            <w:szCs w:val="26"/>
          </w:rPr>
          <w:delText xml:space="preserve">de fuego </w:delText>
        </w:r>
      </w:del>
      <w:r w:rsidR="00685123" w:rsidRPr="00925B2C">
        <w:rPr>
          <w:rFonts w:ascii="Crimson Text" w:hAnsi="Crimson Text"/>
          <w:color w:val="000000" w:themeColor="text1"/>
          <w:sz w:val="26"/>
          <w:szCs w:val="26"/>
        </w:rPr>
        <w:t>como le fue posible. Los soldados del norte</w:t>
      </w:r>
      <w:r w:rsidR="00405082" w:rsidRPr="00925B2C">
        <w:rPr>
          <w:rFonts w:ascii="Crimson Text" w:hAnsi="Crimson Text"/>
          <w:color w:val="000000" w:themeColor="text1"/>
          <w:sz w:val="26"/>
          <w:szCs w:val="26"/>
        </w:rPr>
        <w:t>,</w:t>
      </w:r>
      <w:r w:rsidR="00685123" w:rsidRPr="00925B2C">
        <w:rPr>
          <w:rFonts w:ascii="Crimson Text" w:hAnsi="Crimson Text"/>
          <w:color w:val="000000" w:themeColor="text1"/>
          <w:sz w:val="26"/>
          <w:szCs w:val="26"/>
        </w:rPr>
        <w:t xml:space="preserve"> </w:t>
      </w:r>
      <w:r w:rsidR="00405082" w:rsidRPr="00925B2C">
        <w:rPr>
          <w:rFonts w:ascii="Crimson Text" w:hAnsi="Crimson Text"/>
          <w:color w:val="000000" w:themeColor="text1"/>
          <w:sz w:val="26"/>
          <w:szCs w:val="26"/>
        </w:rPr>
        <w:t xml:space="preserve">quienes trepaban </w:t>
      </w:r>
      <w:r w:rsidR="00685123" w:rsidRPr="00925B2C">
        <w:rPr>
          <w:rFonts w:ascii="Crimson Text" w:hAnsi="Crimson Text"/>
          <w:color w:val="000000" w:themeColor="text1"/>
          <w:sz w:val="26"/>
          <w:szCs w:val="26"/>
        </w:rPr>
        <w:t xml:space="preserve">la muralla o </w:t>
      </w:r>
      <w:r w:rsidR="00405082" w:rsidRPr="00925B2C">
        <w:rPr>
          <w:rFonts w:ascii="Crimson Text" w:hAnsi="Crimson Text"/>
          <w:color w:val="000000" w:themeColor="text1"/>
          <w:sz w:val="26"/>
          <w:szCs w:val="26"/>
        </w:rPr>
        <w:t xml:space="preserve">estaban a </w:t>
      </w:r>
      <w:r w:rsidR="00685123" w:rsidRPr="00925B2C">
        <w:rPr>
          <w:rFonts w:ascii="Crimson Text" w:hAnsi="Crimson Text"/>
          <w:color w:val="000000" w:themeColor="text1"/>
          <w:sz w:val="26"/>
          <w:szCs w:val="26"/>
        </w:rPr>
        <w:t xml:space="preserve">punto de hacerlo, fueron envueltos en </w:t>
      </w:r>
      <w:del w:id="491" w:author="Paula Castrilli" w:date="2025-07-18T00:35:00Z">
        <w:r w:rsidR="00685123" w:rsidRPr="00925B2C" w:rsidDel="00BA766B">
          <w:rPr>
            <w:rFonts w:ascii="Crimson Text" w:hAnsi="Crimson Text"/>
            <w:color w:val="000000" w:themeColor="text1"/>
            <w:sz w:val="26"/>
            <w:szCs w:val="26"/>
          </w:rPr>
          <w:delText>una maza candente</w:delText>
        </w:r>
      </w:del>
      <w:ins w:id="492" w:author="Paula Castrilli" w:date="2025-07-18T00:35:00Z">
        <w:r w:rsidR="00BA766B">
          <w:rPr>
            <w:rFonts w:ascii="Crimson Text" w:hAnsi="Crimson Text"/>
            <w:color w:val="000000" w:themeColor="text1"/>
            <w:sz w:val="26"/>
            <w:szCs w:val="26"/>
          </w:rPr>
          <w:t>un fuego abrasador</w:t>
        </w:r>
      </w:ins>
      <w:r w:rsidR="00685123" w:rsidRPr="00925B2C">
        <w:rPr>
          <w:rFonts w:ascii="Crimson Text" w:hAnsi="Crimson Text"/>
          <w:color w:val="000000" w:themeColor="text1"/>
          <w:sz w:val="26"/>
          <w:szCs w:val="26"/>
        </w:rPr>
        <w:t xml:space="preserve"> que los reprimió de inmediato. </w:t>
      </w:r>
      <w:del w:id="493" w:author="Paula Castrilli" w:date="2025-07-18T00:38:00Z">
        <w:r w:rsidR="00685123" w:rsidRPr="00925B2C" w:rsidDel="00BA766B">
          <w:rPr>
            <w:rFonts w:ascii="Crimson Text" w:hAnsi="Crimson Text"/>
            <w:color w:val="000000" w:themeColor="text1"/>
            <w:sz w:val="26"/>
            <w:szCs w:val="26"/>
          </w:rPr>
          <w:delText xml:space="preserve">Bastó </w:delText>
        </w:r>
      </w:del>
      <w:ins w:id="494" w:author="Paula Castrilli" w:date="2025-07-18T00:38:00Z">
        <w:r w:rsidR="00BA766B">
          <w:rPr>
            <w:rFonts w:ascii="Crimson Text" w:hAnsi="Crimson Text"/>
            <w:color w:val="000000" w:themeColor="text1"/>
            <w:sz w:val="26"/>
            <w:szCs w:val="26"/>
          </w:rPr>
          <w:t>Había bastado</w:t>
        </w:r>
        <w:r w:rsidR="00BA766B" w:rsidRPr="00925B2C">
          <w:rPr>
            <w:rFonts w:ascii="Crimson Text" w:hAnsi="Crimson Text"/>
            <w:color w:val="000000" w:themeColor="text1"/>
            <w:sz w:val="26"/>
            <w:szCs w:val="26"/>
          </w:rPr>
          <w:t xml:space="preserve"> </w:t>
        </w:r>
      </w:ins>
      <w:del w:id="495" w:author="Paula Castrilli" w:date="2025-07-18T00:36:00Z">
        <w:r w:rsidR="00685123" w:rsidRPr="00925B2C" w:rsidDel="00BA766B">
          <w:rPr>
            <w:rFonts w:ascii="Crimson Text" w:hAnsi="Crimson Text"/>
            <w:color w:val="000000" w:themeColor="text1"/>
            <w:sz w:val="26"/>
            <w:szCs w:val="26"/>
          </w:rPr>
          <w:delText>una mera</w:delText>
        </w:r>
        <w:commentRangeStart w:id="496"/>
        <w:r w:rsidR="00685123" w:rsidRPr="00925B2C" w:rsidDel="00BA766B">
          <w:rPr>
            <w:rFonts w:ascii="Crimson Text" w:hAnsi="Crimson Text"/>
            <w:color w:val="000000" w:themeColor="text1"/>
            <w:sz w:val="26"/>
            <w:szCs w:val="26"/>
          </w:rPr>
          <w:delText xml:space="preserve"> embestida</w:delText>
        </w:r>
      </w:del>
      <w:commentRangeEnd w:id="496"/>
      <w:r w:rsidR="00BA766B">
        <w:rPr>
          <w:rStyle w:val="Refdecomentario"/>
        </w:rPr>
        <w:commentReference w:id="496"/>
      </w:r>
      <w:ins w:id="497" w:author="Paula Castrilli" w:date="2025-07-18T00:36:00Z">
        <w:r w:rsidR="00BA766B">
          <w:rPr>
            <w:rFonts w:ascii="Crimson Text" w:hAnsi="Crimson Text"/>
            <w:color w:val="000000" w:themeColor="text1"/>
            <w:sz w:val="26"/>
            <w:szCs w:val="26"/>
          </w:rPr>
          <w:t>un mero ataque</w:t>
        </w:r>
      </w:ins>
      <w:r w:rsidR="00685123" w:rsidRPr="00925B2C">
        <w:rPr>
          <w:rFonts w:ascii="Crimson Text" w:hAnsi="Crimson Text"/>
          <w:color w:val="000000" w:themeColor="text1"/>
          <w:sz w:val="26"/>
          <w:szCs w:val="26"/>
        </w:rPr>
        <w:t xml:space="preserve"> de</w:t>
      </w:r>
      <w:r w:rsidR="005E17A9" w:rsidRPr="00925B2C">
        <w:rPr>
          <w:rFonts w:ascii="Crimson Text" w:hAnsi="Crimson Text"/>
          <w:color w:val="000000" w:themeColor="text1"/>
          <w:sz w:val="26"/>
          <w:szCs w:val="26"/>
        </w:rPr>
        <w:t xml:space="preserve"> Agatha</w:t>
      </w:r>
      <w:r w:rsidR="00685123" w:rsidRPr="00925B2C">
        <w:rPr>
          <w:rFonts w:ascii="Crimson Text" w:hAnsi="Crimson Text"/>
          <w:color w:val="000000" w:themeColor="text1"/>
          <w:sz w:val="26"/>
          <w:szCs w:val="26"/>
        </w:rPr>
        <w:t xml:space="preserve"> para </w:t>
      </w:r>
      <w:r w:rsidR="00405082" w:rsidRPr="00925B2C">
        <w:rPr>
          <w:rFonts w:ascii="Crimson Text" w:hAnsi="Crimson Text"/>
          <w:color w:val="000000" w:themeColor="text1"/>
          <w:sz w:val="26"/>
          <w:szCs w:val="26"/>
        </w:rPr>
        <w:t>reducir</w:t>
      </w:r>
      <w:r w:rsidR="00685123" w:rsidRPr="00925B2C">
        <w:rPr>
          <w:rFonts w:ascii="Crimson Text" w:hAnsi="Crimson Text"/>
          <w:color w:val="000000" w:themeColor="text1"/>
          <w:sz w:val="26"/>
          <w:szCs w:val="26"/>
        </w:rPr>
        <w:t xml:space="preserve"> el primer frente de batalla del norte. Varios hombres </w:t>
      </w:r>
      <w:del w:id="498" w:author="Paula Castrilli" w:date="2025-07-18T00:38:00Z">
        <w:r w:rsidR="00685123" w:rsidRPr="00925B2C" w:rsidDel="00BA766B">
          <w:rPr>
            <w:rFonts w:ascii="Crimson Text" w:hAnsi="Crimson Text"/>
            <w:color w:val="000000" w:themeColor="text1"/>
            <w:sz w:val="26"/>
            <w:szCs w:val="26"/>
          </w:rPr>
          <w:delText xml:space="preserve">habían </w:delText>
        </w:r>
        <w:r w:rsidR="00685123" w:rsidRPr="00925B2C" w:rsidDel="00BA766B">
          <w:rPr>
            <w:rFonts w:ascii="Crimson Text" w:hAnsi="Crimson Text"/>
            <w:color w:val="000000" w:themeColor="text1"/>
            <w:sz w:val="26"/>
            <w:szCs w:val="26"/>
          </w:rPr>
          <w:lastRenderedPageBreak/>
          <w:delText>caído</w:delText>
        </w:r>
      </w:del>
      <w:ins w:id="499" w:author="Paula Castrilli" w:date="2025-07-18T00:38:00Z">
        <w:r w:rsidR="00BA766B">
          <w:rPr>
            <w:rFonts w:ascii="Crimson Text" w:hAnsi="Crimson Text"/>
            <w:color w:val="000000" w:themeColor="text1"/>
            <w:sz w:val="26"/>
            <w:szCs w:val="26"/>
          </w:rPr>
          <w:t>cayeron</w:t>
        </w:r>
      </w:ins>
      <w:r w:rsidR="00685123" w:rsidRPr="00925B2C">
        <w:rPr>
          <w:rFonts w:ascii="Crimson Text" w:hAnsi="Crimson Text"/>
          <w:color w:val="000000" w:themeColor="text1"/>
          <w:sz w:val="26"/>
          <w:szCs w:val="26"/>
        </w:rPr>
        <w:t xml:space="preserve"> desde las alturas obteniendo serias consecuencias</w:t>
      </w:r>
      <w:del w:id="500" w:author="Paula Castrilli" w:date="2025-07-18T00:38:00Z">
        <w:r w:rsidR="00685123" w:rsidRPr="00925B2C" w:rsidDel="00BA766B">
          <w:rPr>
            <w:rFonts w:ascii="Crimson Text" w:hAnsi="Crimson Text"/>
            <w:color w:val="000000" w:themeColor="text1"/>
            <w:sz w:val="26"/>
            <w:szCs w:val="26"/>
          </w:rPr>
          <w:delText>,</w:delText>
        </w:r>
      </w:del>
      <w:r w:rsidR="00685123" w:rsidRPr="00925B2C">
        <w:rPr>
          <w:rFonts w:ascii="Crimson Text" w:hAnsi="Crimson Text"/>
          <w:color w:val="000000" w:themeColor="text1"/>
          <w:sz w:val="26"/>
          <w:szCs w:val="26"/>
        </w:rPr>
        <w:t xml:space="preserve"> y</w:t>
      </w:r>
      <w:ins w:id="501" w:author="Paula Castrilli" w:date="2025-07-18T00:38:00Z">
        <w:r w:rsidR="00BA766B">
          <w:rPr>
            <w:rFonts w:ascii="Crimson Text" w:hAnsi="Crimson Text"/>
            <w:color w:val="000000" w:themeColor="text1"/>
            <w:sz w:val="26"/>
            <w:szCs w:val="26"/>
          </w:rPr>
          <w:t>,</w:t>
        </w:r>
      </w:ins>
      <w:r w:rsidR="00685123" w:rsidRPr="00925B2C">
        <w:rPr>
          <w:rFonts w:ascii="Crimson Text" w:hAnsi="Crimson Text"/>
          <w:color w:val="000000" w:themeColor="text1"/>
          <w:sz w:val="26"/>
          <w:szCs w:val="26"/>
        </w:rPr>
        <w:t xml:space="preserve"> quienes aún permanecían </w:t>
      </w:r>
      <w:r w:rsidR="00104EE2" w:rsidRPr="00925B2C">
        <w:rPr>
          <w:rFonts w:ascii="Crimson Text" w:hAnsi="Crimson Text"/>
          <w:color w:val="000000" w:themeColor="text1"/>
          <w:sz w:val="26"/>
          <w:szCs w:val="26"/>
        </w:rPr>
        <w:t>de pie, corrían</w:t>
      </w:r>
      <w:r w:rsidR="00685123" w:rsidRPr="00925B2C">
        <w:rPr>
          <w:rFonts w:ascii="Crimson Text" w:hAnsi="Crimson Text"/>
          <w:color w:val="000000" w:themeColor="text1"/>
          <w:sz w:val="26"/>
          <w:szCs w:val="26"/>
        </w:rPr>
        <w:t xml:space="preserve"> envueltos en ll</w:t>
      </w:r>
      <w:r w:rsidR="00104EE2" w:rsidRPr="00925B2C">
        <w:rPr>
          <w:rFonts w:ascii="Crimson Text" w:hAnsi="Crimson Text"/>
          <w:color w:val="000000" w:themeColor="text1"/>
          <w:sz w:val="26"/>
          <w:szCs w:val="26"/>
        </w:rPr>
        <w:t>amas</w:t>
      </w:r>
      <w:del w:id="502" w:author="Paula Castrilli" w:date="2025-07-18T00:38:00Z">
        <w:r w:rsidR="00104EE2" w:rsidRPr="00925B2C" w:rsidDel="00BA766B">
          <w:rPr>
            <w:rFonts w:ascii="Crimson Text" w:hAnsi="Crimson Text"/>
            <w:color w:val="000000" w:themeColor="text1"/>
            <w:sz w:val="26"/>
            <w:szCs w:val="26"/>
          </w:rPr>
          <w:delText>,</w:delText>
        </w:r>
      </w:del>
      <w:r w:rsidR="00104EE2" w:rsidRPr="00925B2C">
        <w:rPr>
          <w:rFonts w:ascii="Crimson Text" w:hAnsi="Crimson Text"/>
          <w:color w:val="000000" w:themeColor="text1"/>
          <w:sz w:val="26"/>
          <w:szCs w:val="26"/>
        </w:rPr>
        <w:t xml:space="preserve"> tratando de apaciguar el daño </w:t>
      </w:r>
      <w:r w:rsidR="00685123" w:rsidRPr="00925B2C">
        <w:rPr>
          <w:rFonts w:ascii="Crimson Text" w:hAnsi="Crimson Text"/>
          <w:color w:val="000000" w:themeColor="text1"/>
          <w:sz w:val="26"/>
          <w:szCs w:val="26"/>
        </w:rPr>
        <w:t xml:space="preserve">con los remanentes de nieve que </w:t>
      </w:r>
      <w:del w:id="503" w:author="Paula Castrilli" w:date="2025-07-18T00:39:00Z">
        <w:r w:rsidR="00685123" w:rsidRPr="00925B2C" w:rsidDel="00BA766B">
          <w:rPr>
            <w:rFonts w:ascii="Crimson Text" w:hAnsi="Crimson Text"/>
            <w:color w:val="000000" w:themeColor="text1"/>
            <w:sz w:val="26"/>
            <w:szCs w:val="26"/>
          </w:rPr>
          <w:delText>se alojaban</w:delText>
        </w:r>
      </w:del>
      <w:ins w:id="504" w:author="Paula Castrilli" w:date="2025-07-18T00:39:00Z">
        <w:r w:rsidR="00BA766B">
          <w:rPr>
            <w:rFonts w:ascii="Crimson Text" w:hAnsi="Crimson Text"/>
            <w:color w:val="000000" w:themeColor="text1"/>
            <w:sz w:val="26"/>
            <w:szCs w:val="26"/>
          </w:rPr>
          <w:t>yacía</w:t>
        </w:r>
      </w:ins>
      <w:r w:rsidR="00685123" w:rsidRPr="00925B2C">
        <w:rPr>
          <w:rFonts w:ascii="Crimson Text" w:hAnsi="Crimson Text"/>
          <w:color w:val="000000" w:themeColor="text1"/>
          <w:sz w:val="26"/>
          <w:szCs w:val="26"/>
        </w:rPr>
        <w:t xml:space="preserve"> en los alrededores.</w:t>
      </w:r>
    </w:p>
    <w:p w:rsidR="00685123" w:rsidRPr="00925B2C" w:rsidRDefault="00685123" w:rsidP="00593AB7">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Agatha ascendió a gran altura para evitar cualquier tipo de </w:t>
      </w:r>
      <w:r w:rsidR="00512490" w:rsidRPr="00925B2C">
        <w:rPr>
          <w:rFonts w:ascii="Crimson Text" w:hAnsi="Crimson Text"/>
          <w:color w:val="000000" w:themeColor="text1"/>
          <w:sz w:val="26"/>
          <w:szCs w:val="26"/>
        </w:rPr>
        <w:t>contraataque</w:t>
      </w:r>
      <w:r w:rsidRPr="00925B2C">
        <w:rPr>
          <w:rFonts w:ascii="Crimson Text" w:hAnsi="Crimson Text"/>
          <w:color w:val="000000" w:themeColor="text1"/>
          <w:sz w:val="26"/>
          <w:szCs w:val="26"/>
        </w:rPr>
        <w:t xml:space="preserve">. </w:t>
      </w:r>
      <w:r w:rsidR="00512490" w:rsidRPr="00925B2C">
        <w:rPr>
          <w:rFonts w:ascii="Crimson Text" w:hAnsi="Crimson Text"/>
          <w:color w:val="000000" w:themeColor="text1"/>
          <w:sz w:val="26"/>
          <w:szCs w:val="26"/>
        </w:rPr>
        <w:t xml:space="preserve">Repitió las maniobras </w:t>
      </w:r>
      <w:r w:rsidR="0097562D" w:rsidRPr="00925B2C">
        <w:rPr>
          <w:rFonts w:ascii="Crimson Text" w:hAnsi="Crimson Text"/>
          <w:color w:val="000000" w:themeColor="text1"/>
          <w:sz w:val="26"/>
          <w:szCs w:val="26"/>
        </w:rPr>
        <w:t>de sobrevuelo</w:t>
      </w:r>
      <w:r w:rsidRPr="00925B2C">
        <w:rPr>
          <w:rFonts w:ascii="Crimson Text" w:hAnsi="Crimson Text"/>
          <w:color w:val="000000" w:themeColor="text1"/>
          <w:sz w:val="26"/>
          <w:szCs w:val="26"/>
        </w:rPr>
        <w:t xml:space="preserve">, </w:t>
      </w:r>
      <w:del w:id="505" w:author="Paula Castrilli" w:date="2025-07-18T00:41:00Z">
        <w:r w:rsidRPr="00925B2C" w:rsidDel="00BA766B">
          <w:rPr>
            <w:rFonts w:ascii="Crimson Text" w:hAnsi="Crimson Text"/>
            <w:color w:val="000000" w:themeColor="text1"/>
            <w:sz w:val="26"/>
            <w:szCs w:val="26"/>
          </w:rPr>
          <w:delText xml:space="preserve">desde dónde </w:delText>
        </w:r>
        <w:r w:rsidR="00512490" w:rsidRPr="00925B2C" w:rsidDel="00BA766B">
          <w:rPr>
            <w:rFonts w:ascii="Crimson Text" w:hAnsi="Crimson Text"/>
            <w:color w:val="000000" w:themeColor="text1"/>
            <w:sz w:val="26"/>
            <w:szCs w:val="26"/>
          </w:rPr>
          <w:delText>podían apreciar</w:delText>
        </w:r>
      </w:del>
      <w:ins w:id="506" w:author="Paula Castrilli" w:date="2025-07-18T00:41:00Z">
        <w:r w:rsidR="00BA766B">
          <w:rPr>
            <w:rFonts w:ascii="Crimson Text" w:hAnsi="Crimson Text"/>
            <w:color w:val="000000" w:themeColor="text1"/>
            <w:sz w:val="26"/>
            <w:szCs w:val="26"/>
          </w:rPr>
          <w:t>apreciando</w:t>
        </w:r>
      </w:ins>
      <w:r w:rsidRPr="00925B2C">
        <w:rPr>
          <w:rFonts w:ascii="Crimson Text" w:hAnsi="Crimson Text"/>
          <w:color w:val="000000" w:themeColor="text1"/>
          <w:sz w:val="26"/>
          <w:szCs w:val="26"/>
        </w:rPr>
        <w:t xml:space="preserve"> cómo cambia</w:t>
      </w:r>
      <w:r w:rsidR="00512490" w:rsidRPr="00925B2C">
        <w:rPr>
          <w:rFonts w:ascii="Crimson Text" w:hAnsi="Crimson Text"/>
          <w:color w:val="000000" w:themeColor="text1"/>
          <w:sz w:val="26"/>
          <w:szCs w:val="26"/>
        </w:rPr>
        <w:t xml:space="preserve">ba </w:t>
      </w:r>
      <w:r w:rsidRPr="00925B2C">
        <w:rPr>
          <w:rFonts w:ascii="Crimson Text" w:hAnsi="Crimson Text"/>
          <w:color w:val="000000" w:themeColor="text1"/>
          <w:sz w:val="26"/>
          <w:szCs w:val="26"/>
        </w:rPr>
        <w:t xml:space="preserve">el panorama. El norte </w:t>
      </w:r>
      <w:r w:rsidR="00512490" w:rsidRPr="00925B2C">
        <w:rPr>
          <w:rFonts w:ascii="Crimson Text" w:hAnsi="Crimson Text"/>
          <w:color w:val="000000" w:themeColor="text1"/>
          <w:sz w:val="26"/>
          <w:szCs w:val="26"/>
        </w:rPr>
        <w:t>estaba abandonando</w:t>
      </w:r>
      <w:r w:rsidRPr="00925B2C">
        <w:rPr>
          <w:rFonts w:ascii="Crimson Text" w:hAnsi="Crimson Text"/>
          <w:color w:val="000000" w:themeColor="text1"/>
          <w:sz w:val="26"/>
          <w:szCs w:val="26"/>
        </w:rPr>
        <w:t xml:space="preserve"> su posición </w:t>
      </w:r>
      <w:r w:rsidR="00512490" w:rsidRPr="00925B2C">
        <w:rPr>
          <w:rFonts w:ascii="Crimson Text" w:hAnsi="Crimson Text"/>
          <w:color w:val="000000" w:themeColor="text1"/>
          <w:sz w:val="26"/>
          <w:szCs w:val="26"/>
        </w:rPr>
        <w:t>dominante</w:t>
      </w:r>
      <w:r w:rsidRPr="00925B2C">
        <w:rPr>
          <w:rFonts w:ascii="Crimson Text" w:hAnsi="Crimson Text"/>
          <w:color w:val="000000" w:themeColor="text1"/>
          <w:sz w:val="26"/>
          <w:szCs w:val="26"/>
        </w:rPr>
        <w:t xml:space="preserve"> y mostraba una actitud mucho más conservadora</w:t>
      </w:r>
      <w:del w:id="507" w:author="Paula Castrilli" w:date="2025-07-18T00:39:00Z">
        <w:r w:rsidRPr="00925B2C" w:rsidDel="00BA766B">
          <w:rPr>
            <w:rFonts w:ascii="Crimson Text" w:hAnsi="Crimson Text"/>
            <w:color w:val="000000" w:themeColor="text1"/>
            <w:sz w:val="26"/>
            <w:szCs w:val="26"/>
          </w:rPr>
          <w:delText xml:space="preserve"> y expectante</w:delText>
        </w:r>
      </w:del>
      <w:r w:rsidRPr="00925B2C">
        <w:rPr>
          <w:rFonts w:ascii="Crimson Text" w:hAnsi="Crimson Text"/>
          <w:color w:val="000000" w:themeColor="text1"/>
          <w:sz w:val="26"/>
          <w:szCs w:val="26"/>
        </w:rPr>
        <w:t xml:space="preserve">. </w:t>
      </w:r>
      <w:r w:rsidR="00512490" w:rsidRPr="00925B2C">
        <w:rPr>
          <w:rFonts w:ascii="Crimson Text" w:hAnsi="Crimson Text"/>
          <w:color w:val="000000" w:themeColor="text1"/>
          <w:sz w:val="26"/>
          <w:szCs w:val="26"/>
        </w:rPr>
        <w:t>L</w:t>
      </w:r>
      <w:r w:rsidRPr="00925B2C">
        <w:rPr>
          <w:rFonts w:ascii="Crimson Text" w:hAnsi="Crimson Text"/>
          <w:color w:val="000000" w:themeColor="text1"/>
          <w:sz w:val="26"/>
          <w:szCs w:val="26"/>
        </w:rPr>
        <w:t>o</w:t>
      </w:r>
      <w:r w:rsidR="00512490" w:rsidRPr="00925B2C">
        <w:rPr>
          <w:rFonts w:ascii="Crimson Text" w:hAnsi="Crimson Text"/>
          <w:color w:val="000000" w:themeColor="text1"/>
          <w:sz w:val="26"/>
          <w:szCs w:val="26"/>
        </w:rPr>
        <w:t>s soldados</w:t>
      </w:r>
      <w:r w:rsidRPr="00925B2C">
        <w:rPr>
          <w:rFonts w:ascii="Crimson Text" w:hAnsi="Crimson Text"/>
          <w:color w:val="000000" w:themeColor="text1"/>
          <w:sz w:val="26"/>
          <w:szCs w:val="26"/>
        </w:rPr>
        <w:t xml:space="preserve"> se habían </w:t>
      </w:r>
      <w:r w:rsidR="00512490" w:rsidRPr="00925B2C">
        <w:rPr>
          <w:rFonts w:ascii="Crimson Text" w:hAnsi="Crimson Text"/>
          <w:color w:val="000000" w:themeColor="text1"/>
          <w:sz w:val="26"/>
          <w:szCs w:val="26"/>
        </w:rPr>
        <w:t>replegado</w:t>
      </w:r>
      <w:r w:rsidRPr="00925B2C">
        <w:rPr>
          <w:rFonts w:ascii="Crimson Text" w:hAnsi="Crimson Text"/>
          <w:color w:val="000000" w:themeColor="text1"/>
          <w:sz w:val="26"/>
          <w:szCs w:val="26"/>
        </w:rPr>
        <w:t xml:space="preserve"> varios metros de la fortaleza, y quienes habían logrado ingresar</w:t>
      </w:r>
      <w:del w:id="508" w:author="Paula Castrilli" w:date="2025-07-18T00:40:00Z">
        <w:r w:rsidRPr="00925B2C" w:rsidDel="00BA766B">
          <w:rPr>
            <w:rFonts w:ascii="Crimson Text" w:hAnsi="Crimson Text"/>
            <w:color w:val="000000" w:themeColor="text1"/>
            <w:sz w:val="26"/>
            <w:szCs w:val="26"/>
          </w:rPr>
          <w:delText>,</w:delText>
        </w:r>
      </w:del>
      <w:r w:rsidRPr="00925B2C">
        <w:rPr>
          <w:rFonts w:ascii="Crimson Text" w:hAnsi="Crimson Text"/>
          <w:color w:val="000000" w:themeColor="text1"/>
          <w:sz w:val="26"/>
          <w:szCs w:val="26"/>
        </w:rPr>
        <w:t xml:space="preserve"> </w:t>
      </w:r>
      <w:r w:rsidR="00512490" w:rsidRPr="00925B2C">
        <w:rPr>
          <w:rFonts w:ascii="Crimson Text" w:hAnsi="Crimson Text"/>
          <w:color w:val="000000" w:themeColor="text1"/>
          <w:sz w:val="26"/>
          <w:szCs w:val="26"/>
        </w:rPr>
        <w:t>quedaron</w:t>
      </w:r>
      <w:r w:rsidRPr="00925B2C">
        <w:rPr>
          <w:rFonts w:ascii="Crimson Text" w:hAnsi="Crimson Text"/>
          <w:color w:val="000000" w:themeColor="text1"/>
          <w:sz w:val="26"/>
          <w:szCs w:val="26"/>
        </w:rPr>
        <w:t xml:space="preserve"> en </w:t>
      </w:r>
      <w:r w:rsidR="00512490" w:rsidRPr="00925B2C">
        <w:rPr>
          <w:rFonts w:ascii="Crimson Text" w:hAnsi="Crimson Text"/>
          <w:color w:val="000000" w:themeColor="text1"/>
          <w:sz w:val="26"/>
          <w:szCs w:val="26"/>
        </w:rPr>
        <w:t>desventaja</w:t>
      </w:r>
      <w:r w:rsidR="00072AA6" w:rsidRPr="00925B2C">
        <w:rPr>
          <w:rFonts w:ascii="Crimson Text" w:hAnsi="Crimson Text"/>
          <w:color w:val="000000" w:themeColor="text1"/>
          <w:sz w:val="26"/>
          <w:szCs w:val="26"/>
        </w:rPr>
        <w:t xml:space="preserve"> numérica</w:t>
      </w:r>
      <w:r w:rsidR="00512490" w:rsidRPr="00925B2C">
        <w:rPr>
          <w:rFonts w:ascii="Crimson Text" w:hAnsi="Crimson Text"/>
          <w:color w:val="000000" w:themeColor="text1"/>
          <w:sz w:val="26"/>
          <w:szCs w:val="26"/>
        </w:rPr>
        <w:t xml:space="preserve"> ante</w:t>
      </w:r>
      <w:r w:rsidRPr="00925B2C">
        <w:rPr>
          <w:rFonts w:ascii="Crimson Text" w:hAnsi="Crimson Text"/>
          <w:color w:val="000000" w:themeColor="text1"/>
          <w:sz w:val="26"/>
          <w:szCs w:val="26"/>
        </w:rPr>
        <w:t xml:space="preserve"> los guardias del castillo, </w:t>
      </w:r>
      <w:del w:id="509" w:author="Paula Castrilli" w:date="2025-07-18T00:40:00Z">
        <w:r w:rsidRPr="00925B2C" w:rsidDel="00BA766B">
          <w:rPr>
            <w:rFonts w:ascii="Crimson Text" w:hAnsi="Crimson Text"/>
            <w:color w:val="000000" w:themeColor="text1"/>
            <w:sz w:val="26"/>
            <w:szCs w:val="26"/>
          </w:rPr>
          <w:delText>y uno a uno</w:delText>
        </w:r>
        <w:r w:rsidR="00512490" w:rsidRPr="00925B2C" w:rsidDel="00BA766B">
          <w:rPr>
            <w:rFonts w:ascii="Crimson Text" w:hAnsi="Crimson Text"/>
            <w:color w:val="000000" w:themeColor="text1"/>
            <w:sz w:val="26"/>
            <w:szCs w:val="26"/>
          </w:rPr>
          <w:delText xml:space="preserve"> iban cayendo</w:delText>
        </w:r>
      </w:del>
      <w:ins w:id="510" w:author="Paula Castrilli" w:date="2025-07-18T00:40:00Z">
        <w:r w:rsidR="00BA766B">
          <w:rPr>
            <w:rFonts w:ascii="Crimson Text" w:hAnsi="Crimson Text"/>
            <w:color w:val="000000" w:themeColor="text1"/>
            <w:sz w:val="26"/>
            <w:szCs w:val="26"/>
          </w:rPr>
          <w:t>cayendo uno por uno</w:t>
        </w:r>
      </w:ins>
      <w:r w:rsidRPr="00925B2C">
        <w:rPr>
          <w:rFonts w:ascii="Crimson Text" w:hAnsi="Crimson Text"/>
          <w:color w:val="000000" w:themeColor="text1"/>
          <w:sz w:val="26"/>
          <w:szCs w:val="26"/>
        </w:rPr>
        <w:t>.</w:t>
      </w:r>
    </w:p>
    <w:p w:rsidR="00E316FB" w:rsidRPr="00925B2C" w:rsidRDefault="00512490" w:rsidP="00C567CA">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A</w:t>
      </w:r>
      <w:r w:rsidR="00685123" w:rsidRPr="00925B2C">
        <w:rPr>
          <w:rFonts w:ascii="Crimson Text" w:hAnsi="Crimson Text"/>
          <w:color w:val="000000" w:themeColor="text1"/>
          <w:sz w:val="26"/>
          <w:szCs w:val="26"/>
        </w:rPr>
        <w:t>ú</w:t>
      </w:r>
      <w:r w:rsidR="00EC548B" w:rsidRPr="00925B2C">
        <w:rPr>
          <w:rFonts w:ascii="Crimson Text" w:hAnsi="Crimson Text"/>
          <w:color w:val="000000" w:themeColor="text1"/>
          <w:sz w:val="26"/>
          <w:szCs w:val="26"/>
        </w:rPr>
        <w:t>n restaba</w:t>
      </w:r>
      <w:r w:rsidRPr="00925B2C">
        <w:rPr>
          <w:rFonts w:ascii="Crimson Text" w:hAnsi="Crimson Text"/>
          <w:color w:val="000000" w:themeColor="text1"/>
          <w:sz w:val="26"/>
          <w:szCs w:val="26"/>
        </w:rPr>
        <w:t xml:space="preserve"> </w:t>
      </w:r>
      <w:r w:rsidR="00EC548B" w:rsidRPr="00925B2C">
        <w:rPr>
          <w:rFonts w:ascii="Crimson Text" w:hAnsi="Crimson Text"/>
          <w:color w:val="000000" w:themeColor="text1"/>
          <w:sz w:val="26"/>
          <w:szCs w:val="26"/>
        </w:rPr>
        <w:t>consolidar</w:t>
      </w:r>
      <w:r w:rsidRPr="00925B2C">
        <w:rPr>
          <w:rFonts w:ascii="Crimson Text" w:hAnsi="Crimson Text"/>
          <w:color w:val="000000" w:themeColor="text1"/>
          <w:sz w:val="26"/>
          <w:szCs w:val="26"/>
        </w:rPr>
        <w:t xml:space="preserve"> l</w:t>
      </w:r>
      <w:r w:rsidR="00F270FC" w:rsidRPr="00925B2C">
        <w:rPr>
          <w:rFonts w:ascii="Crimson Text" w:hAnsi="Crimson Text"/>
          <w:color w:val="000000" w:themeColor="text1"/>
          <w:sz w:val="26"/>
          <w:szCs w:val="26"/>
        </w:rPr>
        <w:t xml:space="preserve">a supremacía, </w:t>
      </w:r>
      <w:r w:rsidR="00EC548B" w:rsidRPr="00925B2C">
        <w:rPr>
          <w:rFonts w:ascii="Crimson Text" w:hAnsi="Crimson Text"/>
          <w:color w:val="000000" w:themeColor="text1"/>
          <w:sz w:val="26"/>
          <w:szCs w:val="26"/>
        </w:rPr>
        <w:t>por lo que</w:t>
      </w:r>
      <w:r w:rsidR="00F270FC" w:rsidRPr="00925B2C">
        <w:rPr>
          <w:rFonts w:ascii="Crimson Text" w:hAnsi="Crimson Text"/>
          <w:color w:val="000000" w:themeColor="text1"/>
          <w:sz w:val="26"/>
          <w:szCs w:val="26"/>
        </w:rPr>
        <w:t xml:space="preserve"> </w:t>
      </w:r>
      <w:r w:rsidR="00104EE2" w:rsidRPr="00925B2C">
        <w:rPr>
          <w:rFonts w:ascii="Crimson Text" w:hAnsi="Crimson Text"/>
          <w:color w:val="000000" w:themeColor="text1"/>
          <w:sz w:val="26"/>
          <w:szCs w:val="26"/>
        </w:rPr>
        <w:t>un</w:t>
      </w:r>
      <w:r w:rsidR="00C567CA" w:rsidRPr="00925B2C">
        <w:rPr>
          <w:rFonts w:ascii="Crimson Text" w:hAnsi="Crimson Text"/>
          <w:color w:val="000000" w:themeColor="text1"/>
          <w:sz w:val="26"/>
          <w:szCs w:val="26"/>
        </w:rPr>
        <w:t xml:space="preserve"> </w:t>
      </w:r>
      <w:r w:rsidR="00104EE2" w:rsidRPr="00925B2C">
        <w:rPr>
          <w:rFonts w:ascii="Crimson Text" w:hAnsi="Crimson Text"/>
          <w:color w:val="000000" w:themeColor="text1"/>
          <w:sz w:val="26"/>
          <w:szCs w:val="26"/>
        </w:rPr>
        <w:t>nuevo</w:t>
      </w:r>
      <w:r w:rsidR="00C567CA" w:rsidRPr="00925B2C">
        <w:rPr>
          <w:rFonts w:ascii="Crimson Text" w:hAnsi="Crimson Text"/>
          <w:color w:val="000000" w:themeColor="text1"/>
          <w:sz w:val="26"/>
          <w:szCs w:val="26"/>
        </w:rPr>
        <w:t xml:space="preserve"> ataque </w:t>
      </w:r>
      <w:r w:rsidR="00FD78C5" w:rsidRPr="00925B2C">
        <w:rPr>
          <w:rFonts w:ascii="Crimson Text" w:hAnsi="Crimson Text"/>
          <w:color w:val="000000" w:themeColor="text1"/>
          <w:sz w:val="26"/>
          <w:szCs w:val="26"/>
        </w:rPr>
        <w:t>se volvía</w:t>
      </w:r>
      <w:r w:rsidR="00C567CA" w:rsidRPr="00925B2C">
        <w:rPr>
          <w:rFonts w:ascii="Crimson Text" w:hAnsi="Crimson Text"/>
          <w:color w:val="000000" w:themeColor="text1"/>
          <w:sz w:val="26"/>
          <w:szCs w:val="26"/>
        </w:rPr>
        <w:t xml:space="preserve"> </w:t>
      </w:r>
      <w:del w:id="511" w:author="Paula Castrilli" w:date="2025-07-18T00:40:00Z">
        <w:r w:rsidR="00BB16E5" w:rsidRPr="00925B2C" w:rsidDel="00BA766B">
          <w:rPr>
            <w:rFonts w:ascii="Crimson Text" w:hAnsi="Crimson Text"/>
            <w:color w:val="000000" w:themeColor="text1"/>
            <w:sz w:val="26"/>
            <w:szCs w:val="26"/>
          </w:rPr>
          <w:delText>inminente</w:delText>
        </w:r>
      </w:del>
      <w:ins w:id="512" w:author="Paula Castrilli" w:date="2025-07-18T00:40:00Z">
        <w:r w:rsidR="00BA766B">
          <w:rPr>
            <w:rFonts w:ascii="Crimson Text" w:hAnsi="Crimson Text"/>
            <w:color w:val="000000" w:themeColor="text1"/>
            <w:sz w:val="26"/>
            <w:szCs w:val="26"/>
          </w:rPr>
          <w:t>necesario</w:t>
        </w:r>
      </w:ins>
      <w:r w:rsidR="00C567CA" w:rsidRPr="00925B2C">
        <w:rPr>
          <w:rFonts w:ascii="Crimson Text" w:hAnsi="Crimson Text"/>
          <w:color w:val="000000" w:themeColor="text1"/>
          <w:sz w:val="26"/>
          <w:szCs w:val="26"/>
        </w:rPr>
        <w:t xml:space="preserve">. </w:t>
      </w:r>
      <w:r w:rsidR="00BB16E5" w:rsidRPr="00925B2C">
        <w:rPr>
          <w:rFonts w:ascii="Crimson Text" w:hAnsi="Crimson Text"/>
          <w:color w:val="000000" w:themeColor="text1"/>
          <w:sz w:val="26"/>
          <w:szCs w:val="26"/>
        </w:rPr>
        <w:t xml:space="preserve">Pronto, </w:t>
      </w:r>
      <w:r w:rsidR="00C567CA" w:rsidRPr="00925B2C">
        <w:rPr>
          <w:rFonts w:ascii="Crimson Text" w:hAnsi="Crimson Text"/>
          <w:color w:val="000000" w:themeColor="text1"/>
          <w:sz w:val="26"/>
          <w:szCs w:val="26"/>
        </w:rPr>
        <w:t xml:space="preserve">Agatha </w:t>
      </w:r>
      <w:r w:rsidR="00E02A21" w:rsidRPr="00925B2C">
        <w:rPr>
          <w:rFonts w:ascii="Crimson Text" w:hAnsi="Crimson Text"/>
          <w:color w:val="000000" w:themeColor="text1"/>
          <w:sz w:val="26"/>
          <w:szCs w:val="26"/>
        </w:rPr>
        <w:t xml:space="preserve">se </w:t>
      </w:r>
      <w:r w:rsidR="00104EE2" w:rsidRPr="00925B2C">
        <w:rPr>
          <w:rFonts w:ascii="Crimson Text" w:hAnsi="Crimson Text"/>
          <w:color w:val="000000" w:themeColor="text1"/>
          <w:sz w:val="26"/>
          <w:szCs w:val="26"/>
        </w:rPr>
        <w:t>re</w:t>
      </w:r>
      <w:r w:rsidR="00E02A21" w:rsidRPr="00925B2C">
        <w:rPr>
          <w:rFonts w:ascii="Crimson Text" w:hAnsi="Crimson Text"/>
          <w:color w:val="000000" w:themeColor="text1"/>
          <w:sz w:val="26"/>
          <w:szCs w:val="26"/>
        </w:rPr>
        <w:t>incorporó</w:t>
      </w:r>
      <w:r w:rsidR="00C567CA" w:rsidRPr="00925B2C">
        <w:rPr>
          <w:rFonts w:ascii="Crimson Text" w:hAnsi="Crimson Text"/>
          <w:color w:val="000000" w:themeColor="text1"/>
          <w:sz w:val="26"/>
          <w:szCs w:val="26"/>
        </w:rPr>
        <w:t xml:space="preserve"> a la batalla, esta vez</w:t>
      </w:r>
      <w:del w:id="513" w:author="Paula Castrilli" w:date="2025-07-18T00:40:00Z">
        <w:r w:rsidR="00C567CA" w:rsidRPr="00925B2C" w:rsidDel="00BA766B">
          <w:rPr>
            <w:rFonts w:ascii="Crimson Text" w:hAnsi="Crimson Text"/>
            <w:color w:val="000000" w:themeColor="text1"/>
            <w:sz w:val="26"/>
            <w:szCs w:val="26"/>
          </w:rPr>
          <w:delText>,</w:delText>
        </w:r>
      </w:del>
      <w:r w:rsidR="00C567CA" w:rsidRPr="00925B2C">
        <w:rPr>
          <w:rFonts w:ascii="Crimson Text" w:hAnsi="Crimson Text"/>
          <w:color w:val="000000" w:themeColor="text1"/>
          <w:sz w:val="26"/>
          <w:szCs w:val="26"/>
        </w:rPr>
        <w:t xml:space="preserve"> </w:t>
      </w:r>
      <w:r w:rsidR="00BB16E5" w:rsidRPr="00925B2C">
        <w:rPr>
          <w:rFonts w:ascii="Crimson Text" w:hAnsi="Crimson Text"/>
          <w:color w:val="000000" w:themeColor="text1"/>
          <w:sz w:val="26"/>
          <w:szCs w:val="26"/>
        </w:rPr>
        <w:t>dando</w:t>
      </w:r>
      <w:r w:rsidR="00C567CA" w:rsidRPr="00925B2C">
        <w:rPr>
          <w:rFonts w:ascii="Crimson Text" w:hAnsi="Crimson Text"/>
          <w:color w:val="000000" w:themeColor="text1"/>
          <w:sz w:val="26"/>
          <w:szCs w:val="26"/>
        </w:rPr>
        <w:t xml:space="preserve"> un giro completo sobre el </w:t>
      </w:r>
      <w:r w:rsidR="00BB16E5" w:rsidRPr="00925B2C">
        <w:rPr>
          <w:rFonts w:ascii="Crimson Text" w:hAnsi="Crimson Text"/>
          <w:color w:val="000000" w:themeColor="text1"/>
          <w:sz w:val="26"/>
          <w:szCs w:val="26"/>
        </w:rPr>
        <w:t>exterior del castillo. A su paso,</w:t>
      </w:r>
      <w:r w:rsidR="00C567CA" w:rsidRPr="00925B2C">
        <w:rPr>
          <w:rFonts w:ascii="Crimson Text" w:hAnsi="Crimson Text"/>
          <w:color w:val="000000" w:themeColor="text1"/>
          <w:sz w:val="26"/>
          <w:szCs w:val="26"/>
        </w:rPr>
        <w:t xml:space="preserve"> elimin</w:t>
      </w:r>
      <w:r w:rsidR="00BB16E5" w:rsidRPr="00925B2C">
        <w:rPr>
          <w:rFonts w:ascii="Crimson Text" w:hAnsi="Crimson Text"/>
          <w:color w:val="000000" w:themeColor="text1"/>
          <w:sz w:val="26"/>
          <w:szCs w:val="26"/>
        </w:rPr>
        <w:t>ó</w:t>
      </w:r>
      <w:r w:rsidR="00C567CA" w:rsidRPr="00925B2C">
        <w:rPr>
          <w:rFonts w:ascii="Crimson Text" w:hAnsi="Crimson Text"/>
          <w:color w:val="000000" w:themeColor="text1"/>
          <w:sz w:val="26"/>
          <w:szCs w:val="26"/>
        </w:rPr>
        <w:t xml:space="preserve"> todo tipo de amenaza que hubiera al acecho,</w:t>
      </w:r>
      <w:r w:rsidR="00BB16E5" w:rsidRPr="00925B2C">
        <w:rPr>
          <w:rFonts w:ascii="Crimson Text" w:hAnsi="Crimson Text"/>
          <w:color w:val="000000" w:themeColor="text1"/>
          <w:sz w:val="26"/>
          <w:szCs w:val="26"/>
        </w:rPr>
        <w:t xml:space="preserve"> y</w:t>
      </w:r>
      <w:r w:rsidR="00C567CA" w:rsidRPr="00925B2C">
        <w:rPr>
          <w:rFonts w:ascii="Crimson Text" w:hAnsi="Crimson Text"/>
          <w:color w:val="000000" w:themeColor="text1"/>
          <w:sz w:val="26"/>
          <w:szCs w:val="26"/>
        </w:rPr>
        <w:t xml:space="preserve"> el perímetro de las murallas </w:t>
      </w:r>
      <w:r w:rsidR="00D63EAC" w:rsidRPr="00925B2C">
        <w:rPr>
          <w:rFonts w:ascii="Crimson Text" w:hAnsi="Crimson Text"/>
          <w:color w:val="000000" w:themeColor="text1"/>
          <w:sz w:val="26"/>
          <w:szCs w:val="26"/>
        </w:rPr>
        <w:t>quedó</w:t>
      </w:r>
      <w:r w:rsidR="00072AA6" w:rsidRPr="00925B2C">
        <w:rPr>
          <w:rFonts w:ascii="Crimson Text" w:hAnsi="Crimson Text"/>
          <w:color w:val="000000" w:themeColor="text1"/>
          <w:sz w:val="26"/>
          <w:szCs w:val="26"/>
        </w:rPr>
        <w:t xml:space="preserve"> ardiendo</w:t>
      </w:r>
      <w:r w:rsidR="00C567CA" w:rsidRPr="00925B2C">
        <w:rPr>
          <w:rFonts w:ascii="Crimson Text" w:hAnsi="Crimson Text"/>
          <w:color w:val="000000" w:themeColor="text1"/>
          <w:sz w:val="26"/>
          <w:szCs w:val="26"/>
        </w:rPr>
        <w:t xml:space="preserve"> en llamas, </w:t>
      </w:r>
      <w:r w:rsidR="00E02A21" w:rsidRPr="00925B2C">
        <w:rPr>
          <w:rFonts w:ascii="Crimson Text" w:hAnsi="Crimson Text"/>
          <w:color w:val="000000" w:themeColor="text1"/>
          <w:sz w:val="26"/>
          <w:szCs w:val="26"/>
        </w:rPr>
        <w:t>imposibilitando que</w:t>
      </w:r>
      <w:r w:rsidR="00C567CA" w:rsidRPr="00925B2C">
        <w:rPr>
          <w:rFonts w:ascii="Crimson Text" w:hAnsi="Crimson Text"/>
          <w:color w:val="000000" w:themeColor="text1"/>
          <w:sz w:val="26"/>
          <w:szCs w:val="26"/>
        </w:rPr>
        <w:t xml:space="preserve"> el norte </w:t>
      </w:r>
      <w:r w:rsidR="00E316FB" w:rsidRPr="00925B2C">
        <w:rPr>
          <w:rFonts w:ascii="Crimson Text" w:hAnsi="Crimson Text"/>
          <w:color w:val="000000" w:themeColor="text1"/>
          <w:sz w:val="26"/>
          <w:szCs w:val="26"/>
        </w:rPr>
        <w:t>retomara</w:t>
      </w:r>
      <w:r w:rsidR="00C567CA" w:rsidRPr="00925B2C">
        <w:rPr>
          <w:rFonts w:ascii="Crimson Text" w:hAnsi="Crimson Text"/>
          <w:color w:val="000000" w:themeColor="text1"/>
          <w:sz w:val="26"/>
          <w:szCs w:val="26"/>
        </w:rPr>
        <w:t xml:space="preserve"> su objetivo</w:t>
      </w:r>
      <w:r w:rsidR="00E316FB" w:rsidRPr="00925B2C">
        <w:rPr>
          <w:rFonts w:ascii="Crimson Text" w:hAnsi="Crimson Text"/>
          <w:color w:val="000000" w:themeColor="text1"/>
          <w:sz w:val="26"/>
          <w:szCs w:val="26"/>
        </w:rPr>
        <w:t>.</w:t>
      </w:r>
    </w:p>
    <w:p w:rsidR="00C567CA" w:rsidRPr="00925B2C" w:rsidRDefault="00CA5F32" w:rsidP="00C567CA">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Tras el ataque, r</w:t>
      </w:r>
      <w:r w:rsidR="00BB16E5" w:rsidRPr="00925B2C">
        <w:rPr>
          <w:rFonts w:ascii="Crimson Text" w:hAnsi="Crimson Text"/>
          <w:color w:val="000000" w:themeColor="text1"/>
          <w:sz w:val="26"/>
          <w:szCs w:val="26"/>
        </w:rPr>
        <w:t>epitie</w:t>
      </w:r>
      <w:r w:rsidR="00C6367D" w:rsidRPr="00925B2C">
        <w:rPr>
          <w:rFonts w:ascii="Crimson Text" w:hAnsi="Crimson Text"/>
          <w:color w:val="000000" w:themeColor="text1"/>
          <w:sz w:val="26"/>
          <w:szCs w:val="26"/>
        </w:rPr>
        <w:t xml:space="preserve">ron </w:t>
      </w:r>
      <w:r w:rsidR="001708AC" w:rsidRPr="00925B2C">
        <w:rPr>
          <w:rFonts w:ascii="Crimson Text" w:hAnsi="Crimson Text"/>
          <w:color w:val="000000" w:themeColor="text1"/>
          <w:sz w:val="26"/>
          <w:szCs w:val="26"/>
        </w:rPr>
        <w:t xml:space="preserve">el mismo </w:t>
      </w:r>
      <w:del w:id="514" w:author="Paula Castrilli" w:date="2025-07-18T00:45:00Z">
        <w:r w:rsidR="001708AC" w:rsidRPr="00925B2C" w:rsidDel="00C8000D">
          <w:rPr>
            <w:rFonts w:ascii="Crimson Text" w:hAnsi="Crimson Text"/>
            <w:color w:val="000000" w:themeColor="text1"/>
            <w:sz w:val="26"/>
            <w:szCs w:val="26"/>
          </w:rPr>
          <w:delText>proceder</w:delText>
        </w:r>
      </w:del>
      <w:ins w:id="515" w:author="Paula Castrilli" w:date="2025-07-18T00:45:00Z">
        <w:r w:rsidR="00C8000D">
          <w:rPr>
            <w:rFonts w:ascii="Crimson Text" w:hAnsi="Crimson Text"/>
            <w:color w:val="000000" w:themeColor="text1"/>
            <w:sz w:val="26"/>
            <w:szCs w:val="26"/>
          </w:rPr>
          <w:t>procedimiento</w:t>
        </w:r>
      </w:ins>
      <w:r w:rsidR="001708AC"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y v</w:t>
      </w:r>
      <w:r w:rsidR="00BB16E5" w:rsidRPr="00925B2C">
        <w:rPr>
          <w:rFonts w:ascii="Crimson Text" w:hAnsi="Crimson Text"/>
          <w:color w:val="000000" w:themeColor="text1"/>
          <w:sz w:val="26"/>
          <w:szCs w:val="26"/>
        </w:rPr>
        <w:t>olvieron a ascender</w:t>
      </w:r>
      <w:r w:rsidRPr="00925B2C">
        <w:rPr>
          <w:rFonts w:ascii="Crimson Text" w:hAnsi="Crimson Text"/>
          <w:color w:val="000000" w:themeColor="text1"/>
          <w:sz w:val="26"/>
          <w:szCs w:val="26"/>
        </w:rPr>
        <w:t>. D</w:t>
      </w:r>
      <w:r w:rsidR="00C567CA" w:rsidRPr="00925B2C">
        <w:rPr>
          <w:rFonts w:ascii="Crimson Text" w:hAnsi="Crimson Text"/>
          <w:color w:val="000000" w:themeColor="text1"/>
          <w:sz w:val="26"/>
          <w:szCs w:val="26"/>
        </w:rPr>
        <w:t xml:space="preserve">esde </w:t>
      </w:r>
      <w:r w:rsidR="001708AC" w:rsidRPr="00925B2C">
        <w:rPr>
          <w:rFonts w:ascii="Crimson Text" w:hAnsi="Crimson Text"/>
          <w:color w:val="000000" w:themeColor="text1"/>
          <w:sz w:val="26"/>
          <w:szCs w:val="26"/>
        </w:rPr>
        <w:t>lo alto</w:t>
      </w:r>
      <w:r w:rsidR="00F7285F" w:rsidRPr="00925B2C">
        <w:rPr>
          <w:rFonts w:ascii="Crimson Text" w:hAnsi="Crimson Text"/>
          <w:color w:val="000000" w:themeColor="text1"/>
          <w:sz w:val="26"/>
          <w:szCs w:val="26"/>
        </w:rPr>
        <w:t xml:space="preserve">, </w:t>
      </w:r>
      <w:r w:rsidR="00F270FC" w:rsidRPr="00925B2C">
        <w:rPr>
          <w:rFonts w:ascii="Crimson Text" w:hAnsi="Crimson Text"/>
          <w:color w:val="000000" w:themeColor="text1"/>
          <w:sz w:val="26"/>
          <w:szCs w:val="26"/>
        </w:rPr>
        <w:t xml:space="preserve">pudieron advertir el punto de concentración </w:t>
      </w:r>
      <w:r w:rsidR="00C567CA" w:rsidRPr="00925B2C">
        <w:rPr>
          <w:rFonts w:ascii="Crimson Text" w:hAnsi="Crimson Text"/>
          <w:color w:val="000000" w:themeColor="text1"/>
          <w:sz w:val="26"/>
          <w:szCs w:val="26"/>
        </w:rPr>
        <w:t>de</w:t>
      </w:r>
      <w:r w:rsidR="00F84565" w:rsidRPr="00925B2C">
        <w:rPr>
          <w:rFonts w:ascii="Crimson Text" w:hAnsi="Crimson Text"/>
          <w:color w:val="000000" w:themeColor="text1"/>
          <w:sz w:val="26"/>
          <w:szCs w:val="26"/>
        </w:rPr>
        <w:t xml:space="preserve">l </w:t>
      </w:r>
      <w:del w:id="516" w:author="Paula Castrilli" w:date="2025-07-18T00:45:00Z">
        <w:r w:rsidR="00F84565" w:rsidRPr="00925B2C" w:rsidDel="00C8000D">
          <w:rPr>
            <w:rFonts w:ascii="Crimson Text" w:hAnsi="Crimson Text"/>
            <w:color w:val="000000" w:themeColor="text1"/>
            <w:sz w:val="26"/>
            <w:szCs w:val="26"/>
          </w:rPr>
          <w:delText>ejercito</w:delText>
        </w:r>
      </w:del>
      <w:ins w:id="517" w:author="Paula Castrilli" w:date="2025-07-18T00:45:00Z">
        <w:r w:rsidR="00C8000D" w:rsidRPr="00925B2C">
          <w:rPr>
            <w:rFonts w:ascii="Crimson Text" w:hAnsi="Crimson Text"/>
            <w:color w:val="000000" w:themeColor="text1"/>
            <w:sz w:val="26"/>
            <w:szCs w:val="26"/>
          </w:rPr>
          <w:t>ejército</w:t>
        </w:r>
      </w:ins>
      <w:r w:rsidR="00C567CA" w:rsidRPr="00925B2C">
        <w:rPr>
          <w:rFonts w:ascii="Crimson Text" w:hAnsi="Crimson Text"/>
          <w:color w:val="000000" w:themeColor="text1"/>
          <w:sz w:val="26"/>
          <w:szCs w:val="26"/>
        </w:rPr>
        <w:t xml:space="preserve"> </w:t>
      </w:r>
      <w:r w:rsidR="00852EBF" w:rsidRPr="00925B2C">
        <w:rPr>
          <w:rFonts w:ascii="Crimson Text" w:hAnsi="Crimson Text"/>
          <w:color w:val="000000" w:themeColor="text1"/>
          <w:sz w:val="26"/>
          <w:szCs w:val="26"/>
        </w:rPr>
        <w:t>adversario</w:t>
      </w:r>
      <w:r w:rsidR="00C567CA" w:rsidRPr="00925B2C">
        <w:rPr>
          <w:rFonts w:ascii="Crimson Text" w:hAnsi="Crimson Text"/>
          <w:color w:val="000000" w:themeColor="text1"/>
          <w:sz w:val="26"/>
          <w:szCs w:val="26"/>
        </w:rPr>
        <w:t xml:space="preserve">. </w:t>
      </w:r>
      <w:r w:rsidR="00F84565" w:rsidRPr="00925B2C">
        <w:rPr>
          <w:rFonts w:ascii="Crimson Text" w:hAnsi="Crimson Text"/>
          <w:color w:val="000000" w:themeColor="text1"/>
          <w:sz w:val="26"/>
          <w:szCs w:val="26"/>
        </w:rPr>
        <w:t xml:space="preserve">La invasión se </w:t>
      </w:r>
      <w:del w:id="518" w:author="Paula Castrilli" w:date="2025-07-18T00:46:00Z">
        <w:r w:rsidR="00F84565" w:rsidRPr="00925B2C" w:rsidDel="007D0734">
          <w:rPr>
            <w:rFonts w:ascii="Crimson Text" w:hAnsi="Crimson Text"/>
            <w:color w:val="000000" w:themeColor="text1"/>
            <w:sz w:val="26"/>
            <w:szCs w:val="26"/>
          </w:rPr>
          <w:delText>hab</w:delText>
        </w:r>
        <w:r w:rsidR="00E24291" w:rsidRPr="00925B2C" w:rsidDel="007D0734">
          <w:rPr>
            <w:rFonts w:ascii="Crimson Text" w:hAnsi="Crimson Text"/>
            <w:color w:val="000000" w:themeColor="text1"/>
            <w:sz w:val="26"/>
            <w:szCs w:val="26"/>
          </w:rPr>
          <w:delText xml:space="preserve">ría </w:delText>
        </w:r>
      </w:del>
      <w:ins w:id="519" w:author="Paula Castrilli" w:date="2025-07-18T00:46:00Z">
        <w:r w:rsidR="007D0734">
          <w:rPr>
            <w:rFonts w:ascii="Crimson Text" w:hAnsi="Crimson Text"/>
            <w:color w:val="000000" w:themeColor="text1"/>
            <w:sz w:val="26"/>
            <w:szCs w:val="26"/>
          </w:rPr>
          <w:t>había</w:t>
        </w:r>
        <w:r w:rsidR="007D0734" w:rsidRPr="00925B2C">
          <w:rPr>
            <w:rFonts w:ascii="Crimson Text" w:hAnsi="Crimson Text"/>
            <w:color w:val="000000" w:themeColor="text1"/>
            <w:sz w:val="26"/>
            <w:szCs w:val="26"/>
          </w:rPr>
          <w:t xml:space="preserve"> </w:t>
        </w:r>
      </w:ins>
      <w:r w:rsidR="00E24291" w:rsidRPr="00925B2C">
        <w:rPr>
          <w:rFonts w:ascii="Crimson Text" w:hAnsi="Crimson Text"/>
          <w:color w:val="000000" w:themeColor="text1"/>
          <w:sz w:val="26"/>
          <w:szCs w:val="26"/>
        </w:rPr>
        <w:t>cimentado</w:t>
      </w:r>
      <w:r w:rsidR="00F84565" w:rsidRPr="00925B2C">
        <w:rPr>
          <w:rFonts w:ascii="Crimson Text" w:hAnsi="Crimson Text"/>
          <w:color w:val="000000" w:themeColor="text1"/>
          <w:sz w:val="26"/>
          <w:szCs w:val="26"/>
        </w:rPr>
        <w:t xml:space="preserve"> </w:t>
      </w:r>
      <w:r w:rsidR="00E24291" w:rsidRPr="00925B2C">
        <w:rPr>
          <w:rFonts w:ascii="Crimson Text" w:hAnsi="Crimson Text"/>
          <w:color w:val="000000" w:themeColor="text1"/>
          <w:sz w:val="26"/>
          <w:szCs w:val="26"/>
        </w:rPr>
        <w:t>en</w:t>
      </w:r>
      <w:r w:rsidR="00C567CA" w:rsidRPr="00925B2C">
        <w:rPr>
          <w:rFonts w:ascii="Crimson Text" w:hAnsi="Crimson Text"/>
          <w:color w:val="000000" w:themeColor="text1"/>
          <w:sz w:val="26"/>
          <w:szCs w:val="26"/>
        </w:rPr>
        <w:t xml:space="preserve"> </w:t>
      </w:r>
      <w:r w:rsidR="00F270FC" w:rsidRPr="00925B2C">
        <w:rPr>
          <w:rFonts w:ascii="Crimson Text" w:hAnsi="Crimson Text"/>
          <w:color w:val="000000" w:themeColor="text1"/>
          <w:sz w:val="26"/>
          <w:szCs w:val="26"/>
        </w:rPr>
        <w:t>el</w:t>
      </w:r>
      <w:r w:rsidR="00C567CA" w:rsidRPr="00925B2C">
        <w:rPr>
          <w:rFonts w:ascii="Crimson Text" w:hAnsi="Crimson Text"/>
          <w:color w:val="000000" w:themeColor="text1"/>
          <w:sz w:val="26"/>
          <w:szCs w:val="26"/>
        </w:rPr>
        <w:t xml:space="preserve"> </w:t>
      </w:r>
      <w:r w:rsidR="00F84565" w:rsidRPr="00925B2C">
        <w:rPr>
          <w:rFonts w:ascii="Crimson Text" w:hAnsi="Crimson Text"/>
          <w:color w:val="000000" w:themeColor="text1"/>
          <w:sz w:val="26"/>
          <w:szCs w:val="26"/>
        </w:rPr>
        <w:t xml:space="preserve">valle encerrado entre </w:t>
      </w:r>
      <w:r w:rsidR="00BB16E5" w:rsidRPr="00925B2C">
        <w:rPr>
          <w:rFonts w:ascii="Crimson Text" w:hAnsi="Crimson Text"/>
          <w:color w:val="000000" w:themeColor="text1"/>
          <w:sz w:val="26"/>
          <w:szCs w:val="26"/>
        </w:rPr>
        <w:t>las</w:t>
      </w:r>
      <w:r w:rsidR="00C567CA" w:rsidRPr="00925B2C">
        <w:rPr>
          <w:rFonts w:ascii="Crimson Text" w:hAnsi="Crimson Text"/>
          <w:color w:val="000000" w:themeColor="text1"/>
          <w:sz w:val="26"/>
          <w:szCs w:val="26"/>
        </w:rPr>
        <w:t xml:space="preserve"> montañas</w:t>
      </w:r>
      <w:r w:rsidR="00C6367D" w:rsidRPr="00925B2C">
        <w:rPr>
          <w:rFonts w:ascii="Crimson Text" w:hAnsi="Crimson Text"/>
          <w:color w:val="000000" w:themeColor="text1"/>
          <w:sz w:val="26"/>
          <w:szCs w:val="26"/>
        </w:rPr>
        <w:t xml:space="preserve"> en dirección</w:t>
      </w:r>
      <w:r w:rsidR="001708AC" w:rsidRPr="00925B2C">
        <w:rPr>
          <w:rFonts w:ascii="Crimson Text" w:hAnsi="Crimson Text"/>
          <w:color w:val="000000" w:themeColor="text1"/>
          <w:sz w:val="26"/>
          <w:szCs w:val="26"/>
        </w:rPr>
        <w:t xml:space="preserve"> norte</w:t>
      </w:r>
      <w:r w:rsidR="00C567CA" w:rsidRPr="00925B2C">
        <w:rPr>
          <w:rFonts w:ascii="Crimson Text" w:hAnsi="Crimson Text"/>
          <w:color w:val="000000" w:themeColor="text1"/>
          <w:sz w:val="26"/>
          <w:szCs w:val="26"/>
        </w:rPr>
        <w:t>. Allí</w:t>
      </w:r>
      <w:r w:rsidR="001708AC" w:rsidRPr="00925B2C">
        <w:rPr>
          <w:rFonts w:ascii="Crimson Text" w:hAnsi="Crimson Text"/>
          <w:color w:val="000000" w:themeColor="text1"/>
          <w:sz w:val="26"/>
          <w:szCs w:val="26"/>
        </w:rPr>
        <w:t>,</w:t>
      </w:r>
      <w:r w:rsidR="00C567CA" w:rsidRPr="00925B2C">
        <w:rPr>
          <w:rFonts w:ascii="Crimson Text" w:hAnsi="Crimson Text"/>
          <w:color w:val="000000" w:themeColor="text1"/>
          <w:sz w:val="26"/>
          <w:szCs w:val="26"/>
        </w:rPr>
        <w:t xml:space="preserve"> </w:t>
      </w:r>
      <w:del w:id="520" w:author="Paula Castrilli" w:date="2025-07-18T00:46:00Z">
        <w:r w:rsidR="00F84565" w:rsidRPr="00925B2C" w:rsidDel="007D0734">
          <w:rPr>
            <w:rFonts w:ascii="Crimson Text" w:hAnsi="Crimson Text"/>
            <w:color w:val="000000" w:themeColor="text1"/>
            <w:sz w:val="26"/>
            <w:szCs w:val="26"/>
          </w:rPr>
          <w:delText>había</w:delText>
        </w:r>
        <w:r w:rsidR="00C567CA" w:rsidRPr="00925B2C" w:rsidDel="007D0734">
          <w:rPr>
            <w:rFonts w:ascii="Crimson Text" w:hAnsi="Crimson Text"/>
            <w:color w:val="000000" w:themeColor="text1"/>
            <w:sz w:val="26"/>
            <w:szCs w:val="26"/>
          </w:rPr>
          <w:delText xml:space="preserve"> </w:delText>
        </w:r>
      </w:del>
      <w:ins w:id="521" w:author="Paula Castrilli" w:date="2025-07-18T00:46:00Z">
        <w:r w:rsidR="007D0734">
          <w:rPr>
            <w:rFonts w:ascii="Crimson Text" w:hAnsi="Crimson Text"/>
            <w:color w:val="000000" w:themeColor="text1"/>
            <w:sz w:val="26"/>
            <w:szCs w:val="26"/>
          </w:rPr>
          <w:t>tenían base</w:t>
        </w:r>
        <w:r w:rsidR="007D0734" w:rsidRPr="00925B2C">
          <w:rPr>
            <w:rFonts w:ascii="Crimson Text" w:hAnsi="Crimson Text"/>
            <w:color w:val="000000" w:themeColor="text1"/>
            <w:sz w:val="26"/>
            <w:szCs w:val="26"/>
          </w:rPr>
          <w:t xml:space="preserve"> </w:t>
        </w:r>
      </w:ins>
      <w:r w:rsidR="00C567CA" w:rsidRPr="00925B2C">
        <w:rPr>
          <w:rFonts w:ascii="Crimson Text" w:hAnsi="Crimson Text"/>
          <w:color w:val="000000" w:themeColor="text1"/>
          <w:sz w:val="26"/>
          <w:szCs w:val="26"/>
        </w:rPr>
        <w:t>varios puestos de guerra donde</w:t>
      </w:r>
      <w:r w:rsidR="001708AC" w:rsidRPr="00925B2C">
        <w:rPr>
          <w:rFonts w:ascii="Crimson Text" w:hAnsi="Crimson Text"/>
          <w:color w:val="000000" w:themeColor="text1"/>
          <w:sz w:val="26"/>
          <w:szCs w:val="26"/>
        </w:rPr>
        <w:t>, aparentemente,</w:t>
      </w:r>
      <w:r w:rsidR="00C567CA" w:rsidRPr="00925B2C">
        <w:rPr>
          <w:rFonts w:ascii="Crimson Text" w:hAnsi="Crimson Text"/>
          <w:color w:val="000000" w:themeColor="text1"/>
          <w:sz w:val="26"/>
          <w:szCs w:val="26"/>
        </w:rPr>
        <w:t xml:space="preserve"> </w:t>
      </w:r>
      <w:del w:id="522" w:author="Paula Castrilli" w:date="2025-07-18T00:46:00Z">
        <w:r w:rsidR="00F7285F" w:rsidRPr="00925B2C" w:rsidDel="007D0734">
          <w:rPr>
            <w:rFonts w:ascii="Crimson Text" w:hAnsi="Crimson Text"/>
            <w:color w:val="000000" w:themeColor="text1"/>
            <w:sz w:val="26"/>
            <w:szCs w:val="26"/>
          </w:rPr>
          <w:delText xml:space="preserve">estarían </w:delText>
        </w:r>
      </w:del>
      <w:ins w:id="523" w:author="Paula Castrilli" w:date="2025-07-18T00:46:00Z">
        <w:r w:rsidR="007D0734">
          <w:rPr>
            <w:rFonts w:ascii="Crimson Text" w:hAnsi="Crimson Text"/>
            <w:color w:val="000000" w:themeColor="text1"/>
            <w:sz w:val="26"/>
            <w:szCs w:val="26"/>
          </w:rPr>
          <w:t>estaban</w:t>
        </w:r>
        <w:r w:rsidR="007D0734" w:rsidRPr="00925B2C">
          <w:rPr>
            <w:rFonts w:ascii="Crimson Text" w:hAnsi="Crimson Text"/>
            <w:color w:val="000000" w:themeColor="text1"/>
            <w:sz w:val="26"/>
            <w:szCs w:val="26"/>
          </w:rPr>
          <w:t xml:space="preserve"> </w:t>
        </w:r>
      </w:ins>
      <w:r w:rsidR="00C95466" w:rsidRPr="00925B2C">
        <w:rPr>
          <w:rFonts w:ascii="Crimson Text" w:hAnsi="Crimson Text"/>
          <w:color w:val="000000" w:themeColor="text1"/>
          <w:sz w:val="26"/>
          <w:szCs w:val="26"/>
        </w:rPr>
        <w:t>abasteciendo</w:t>
      </w:r>
      <w:r w:rsidR="00F84565" w:rsidRPr="00925B2C">
        <w:rPr>
          <w:rFonts w:ascii="Crimson Text" w:hAnsi="Crimson Text"/>
          <w:color w:val="000000" w:themeColor="text1"/>
          <w:sz w:val="26"/>
          <w:szCs w:val="26"/>
        </w:rPr>
        <w:t xml:space="preserve"> de</w:t>
      </w:r>
      <w:r w:rsidR="001708AC" w:rsidRPr="00925B2C">
        <w:rPr>
          <w:rFonts w:ascii="Crimson Text" w:hAnsi="Crimson Text"/>
          <w:color w:val="000000" w:themeColor="text1"/>
          <w:sz w:val="26"/>
          <w:szCs w:val="26"/>
        </w:rPr>
        <w:t xml:space="preserve"> armas y </w:t>
      </w:r>
      <w:r w:rsidR="00F270FC" w:rsidRPr="00925B2C">
        <w:rPr>
          <w:rFonts w:ascii="Crimson Text" w:hAnsi="Crimson Text"/>
          <w:color w:val="000000" w:themeColor="text1"/>
          <w:sz w:val="26"/>
          <w:szCs w:val="26"/>
        </w:rPr>
        <w:t>p</w:t>
      </w:r>
      <w:r w:rsidR="00C567CA" w:rsidRPr="00925B2C">
        <w:rPr>
          <w:rFonts w:ascii="Crimson Text" w:hAnsi="Crimson Text"/>
          <w:color w:val="000000" w:themeColor="text1"/>
          <w:sz w:val="26"/>
          <w:szCs w:val="26"/>
        </w:rPr>
        <w:t>rovisiones</w:t>
      </w:r>
      <w:r w:rsidR="00F84565" w:rsidRPr="00925B2C">
        <w:rPr>
          <w:rFonts w:ascii="Crimson Text" w:hAnsi="Crimson Text"/>
          <w:color w:val="000000" w:themeColor="text1"/>
          <w:sz w:val="26"/>
          <w:szCs w:val="26"/>
        </w:rPr>
        <w:t xml:space="preserve"> a los soldados</w:t>
      </w:r>
      <w:r w:rsidR="001708AC" w:rsidRPr="00925B2C">
        <w:rPr>
          <w:rFonts w:ascii="Crimson Text" w:hAnsi="Crimson Text"/>
          <w:color w:val="000000" w:themeColor="text1"/>
          <w:sz w:val="26"/>
          <w:szCs w:val="26"/>
        </w:rPr>
        <w:t>. Se po</w:t>
      </w:r>
      <w:r w:rsidR="00F7285F" w:rsidRPr="00925B2C">
        <w:rPr>
          <w:rFonts w:ascii="Crimson Text" w:hAnsi="Crimson Text"/>
          <w:color w:val="000000" w:themeColor="text1"/>
          <w:sz w:val="26"/>
          <w:szCs w:val="26"/>
        </w:rPr>
        <w:t>día especular con la idea de que</w:t>
      </w:r>
      <w:r w:rsidR="00E24291" w:rsidRPr="00925B2C">
        <w:rPr>
          <w:rFonts w:ascii="Crimson Text" w:hAnsi="Crimson Text"/>
          <w:color w:val="000000" w:themeColor="text1"/>
          <w:sz w:val="26"/>
          <w:szCs w:val="26"/>
        </w:rPr>
        <w:t xml:space="preserve"> </w:t>
      </w:r>
      <w:r w:rsidR="001708AC" w:rsidRPr="00925B2C">
        <w:rPr>
          <w:rFonts w:ascii="Crimson Text" w:hAnsi="Crimson Text"/>
          <w:color w:val="000000" w:themeColor="text1"/>
          <w:sz w:val="26"/>
          <w:szCs w:val="26"/>
        </w:rPr>
        <w:t xml:space="preserve">habrían accedido </w:t>
      </w:r>
      <w:r w:rsidR="00C567CA" w:rsidRPr="00925B2C">
        <w:rPr>
          <w:rFonts w:ascii="Crimson Text" w:hAnsi="Crimson Text"/>
          <w:color w:val="000000" w:themeColor="text1"/>
          <w:sz w:val="26"/>
          <w:szCs w:val="26"/>
        </w:rPr>
        <w:t>a la región</w:t>
      </w:r>
      <w:r w:rsidR="00E24291" w:rsidRPr="00925B2C">
        <w:rPr>
          <w:rFonts w:ascii="Crimson Text" w:hAnsi="Crimson Text"/>
          <w:color w:val="000000" w:themeColor="text1"/>
          <w:sz w:val="26"/>
          <w:szCs w:val="26"/>
        </w:rPr>
        <w:t xml:space="preserve"> por ese sector</w:t>
      </w:r>
      <w:r w:rsidR="00F270FC" w:rsidRPr="00925B2C">
        <w:rPr>
          <w:rFonts w:ascii="Crimson Text" w:hAnsi="Crimson Text"/>
          <w:color w:val="000000" w:themeColor="text1"/>
          <w:sz w:val="26"/>
          <w:szCs w:val="26"/>
        </w:rPr>
        <w:t>,</w:t>
      </w:r>
      <w:r w:rsidR="00E24291" w:rsidRPr="00925B2C">
        <w:rPr>
          <w:rFonts w:ascii="Crimson Text" w:hAnsi="Crimson Text"/>
          <w:color w:val="000000" w:themeColor="text1"/>
          <w:sz w:val="26"/>
          <w:szCs w:val="26"/>
        </w:rPr>
        <w:t xml:space="preserve"> organizándose </w:t>
      </w:r>
      <w:r w:rsidR="001708AC" w:rsidRPr="00925B2C">
        <w:rPr>
          <w:rFonts w:ascii="Crimson Text" w:hAnsi="Crimson Text"/>
          <w:color w:val="000000" w:themeColor="text1"/>
          <w:sz w:val="26"/>
          <w:szCs w:val="26"/>
        </w:rPr>
        <w:t xml:space="preserve">para la </w:t>
      </w:r>
      <w:r w:rsidR="00F7285F" w:rsidRPr="00925B2C">
        <w:rPr>
          <w:rFonts w:ascii="Crimson Text" w:hAnsi="Crimson Text"/>
          <w:color w:val="000000" w:themeColor="text1"/>
          <w:sz w:val="26"/>
          <w:szCs w:val="26"/>
        </w:rPr>
        <w:t>batalla</w:t>
      </w:r>
      <w:r w:rsidR="00C567CA" w:rsidRPr="00925B2C">
        <w:rPr>
          <w:rFonts w:ascii="Crimson Text" w:hAnsi="Crimson Text"/>
          <w:color w:val="000000" w:themeColor="text1"/>
          <w:sz w:val="26"/>
          <w:szCs w:val="26"/>
        </w:rPr>
        <w:t>.</w:t>
      </w:r>
    </w:p>
    <w:p w:rsidR="00C567CA" w:rsidRPr="00925B2C" w:rsidRDefault="00C567CA" w:rsidP="00C567CA">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Sin ánimo de provocar mayor daño del necesario, Eros optó por dar una fuerte advertencia</w:t>
      </w:r>
      <w:r w:rsidR="00E24291"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 y </w:t>
      </w:r>
      <w:r w:rsidR="00466D26" w:rsidRPr="00925B2C">
        <w:rPr>
          <w:rFonts w:ascii="Crimson Text" w:hAnsi="Crimson Text"/>
          <w:color w:val="000000" w:themeColor="text1"/>
          <w:sz w:val="26"/>
          <w:szCs w:val="26"/>
        </w:rPr>
        <w:t>dejar que</w:t>
      </w:r>
      <w:r w:rsidRPr="00925B2C">
        <w:rPr>
          <w:rFonts w:ascii="Crimson Text" w:hAnsi="Crimson Text"/>
          <w:color w:val="000000" w:themeColor="text1"/>
          <w:sz w:val="26"/>
          <w:szCs w:val="26"/>
        </w:rPr>
        <w:t xml:space="preserve"> la reacción</w:t>
      </w:r>
      <w:r w:rsidR="00D63EAC" w:rsidRPr="00925B2C">
        <w:rPr>
          <w:rFonts w:ascii="Crimson Text" w:hAnsi="Crimson Text"/>
          <w:color w:val="000000" w:themeColor="text1"/>
          <w:sz w:val="26"/>
          <w:szCs w:val="26"/>
        </w:rPr>
        <w:t xml:space="preserve"> </w:t>
      </w:r>
      <w:ins w:id="524" w:author="Paula Castrilli" w:date="2025-07-18T00:48:00Z">
        <w:r w:rsidR="007D0734">
          <w:rPr>
            <w:rFonts w:ascii="Crimson Text" w:hAnsi="Crimson Text"/>
            <w:color w:val="000000" w:themeColor="text1"/>
            <w:sz w:val="26"/>
            <w:szCs w:val="26"/>
          </w:rPr>
          <w:t xml:space="preserve">del enemigo </w:t>
        </w:r>
      </w:ins>
      <w:r w:rsidR="00D63EAC" w:rsidRPr="00925B2C">
        <w:rPr>
          <w:rFonts w:ascii="Crimson Text" w:hAnsi="Crimson Text"/>
          <w:color w:val="000000" w:themeColor="text1"/>
          <w:sz w:val="26"/>
          <w:szCs w:val="26"/>
        </w:rPr>
        <w:t>determinara</w:t>
      </w:r>
      <w:r w:rsidR="00466D26" w:rsidRPr="00925B2C">
        <w:rPr>
          <w:rFonts w:ascii="Crimson Text" w:hAnsi="Crimson Text"/>
          <w:color w:val="000000" w:themeColor="text1"/>
          <w:sz w:val="26"/>
          <w:szCs w:val="26"/>
        </w:rPr>
        <w:t xml:space="preserve"> el siguiente paso</w:t>
      </w:r>
      <w:r w:rsidRPr="00925B2C">
        <w:rPr>
          <w:rFonts w:ascii="Crimson Text" w:hAnsi="Crimson Text"/>
          <w:color w:val="000000" w:themeColor="text1"/>
          <w:sz w:val="26"/>
          <w:szCs w:val="26"/>
        </w:rPr>
        <w:t>. Fue así, que impulsó a su dragona contra los puestos de abastecimientos</w:t>
      </w:r>
      <w:del w:id="525" w:author="Paula Castrilli" w:date="2025-07-18T00:48:00Z">
        <w:r w:rsidRPr="00925B2C" w:rsidDel="007D0734">
          <w:rPr>
            <w:rFonts w:ascii="Crimson Text" w:hAnsi="Crimson Text"/>
            <w:color w:val="000000" w:themeColor="text1"/>
            <w:sz w:val="26"/>
            <w:szCs w:val="26"/>
          </w:rPr>
          <w:delText>,</w:delText>
        </w:r>
      </w:del>
      <w:r w:rsidRPr="00925B2C">
        <w:rPr>
          <w:rFonts w:ascii="Crimson Text" w:hAnsi="Crimson Text"/>
          <w:color w:val="000000" w:themeColor="text1"/>
          <w:sz w:val="26"/>
          <w:szCs w:val="26"/>
        </w:rPr>
        <w:t xml:space="preserve"> y</w:t>
      </w:r>
      <w:ins w:id="526" w:author="Paula Castrilli" w:date="2025-07-18T00:49:00Z">
        <w:r w:rsidR="007D0734">
          <w:rPr>
            <w:rFonts w:ascii="Crimson Text" w:hAnsi="Crimson Text"/>
            <w:color w:val="000000" w:themeColor="text1"/>
            <w:sz w:val="26"/>
            <w:szCs w:val="26"/>
          </w:rPr>
          <w:t>,</w:t>
        </w:r>
      </w:ins>
      <w:r w:rsidRPr="00925B2C">
        <w:rPr>
          <w:rFonts w:ascii="Crimson Text" w:hAnsi="Crimson Text"/>
          <w:color w:val="000000" w:themeColor="text1"/>
          <w:sz w:val="26"/>
          <w:szCs w:val="26"/>
        </w:rPr>
        <w:t xml:space="preserve"> con </w:t>
      </w:r>
      <w:del w:id="527" w:author="Paula Castrilli" w:date="2025-07-18T00:49:00Z">
        <w:r w:rsidRPr="00925B2C" w:rsidDel="007D0734">
          <w:rPr>
            <w:rFonts w:ascii="Crimson Text" w:hAnsi="Crimson Text"/>
            <w:color w:val="000000" w:themeColor="text1"/>
            <w:sz w:val="26"/>
            <w:szCs w:val="26"/>
          </w:rPr>
          <w:delText xml:space="preserve">una nueva embestida, las </w:delText>
        </w:r>
      </w:del>
      <w:r w:rsidRPr="00925B2C">
        <w:rPr>
          <w:rFonts w:ascii="Crimson Text" w:hAnsi="Crimson Text"/>
          <w:color w:val="000000" w:themeColor="text1"/>
          <w:sz w:val="26"/>
          <w:szCs w:val="26"/>
        </w:rPr>
        <w:t>bocanadas de fuego</w:t>
      </w:r>
      <w:ins w:id="528" w:author="Paula Castrilli" w:date="2025-07-18T00:49:00Z">
        <w:r w:rsidR="007D0734">
          <w:rPr>
            <w:rFonts w:ascii="Crimson Text" w:hAnsi="Crimson Text"/>
            <w:color w:val="000000" w:themeColor="text1"/>
            <w:sz w:val="26"/>
            <w:szCs w:val="26"/>
          </w:rPr>
          <w:t>,</w:t>
        </w:r>
      </w:ins>
      <w:r w:rsidRPr="00925B2C">
        <w:rPr>
          <w:rFonts w:ascii="Crimson Text" w:hAnsi="Crimson Text"/>
          <w:color w:val="000000" w:themeColor="text1"/>
          <w:sz w:val="26"/>
          <w:szCs w:val="26"/>
        </w:rPr>
        <w:t xml:space="preserve"> se ocuparon de incendiar </w:t>
      </w:r>
      <w:r w:rsidR="00C95466" w:rsidRPr="00925B2C">
        <w:rPr>
          <w:rFonts w:ascii="Crimson Text" w:hAnsi="Crimson Text"/>
          <w:color w:val="000000" w:themeColor="text1"/>
          <w:sz w:val="26"/>
          <w:szCs w:val="26"/>
        </w:rPr>
        <w:t>los blancos</w:t>
      </w:r>
      <w:ins w:id="529" w:author="Paula Castrilli" w:date="2025-07-18T00:49:00Z">
        <w:r w:rsidR="007D0734">
          <w:rPr>
            <w:rFonts w:ascii="Crimson Text" w:hAnsi="Crimson Text"/>
            <w:color w:val="000000" w:themeColor="text1"/>
            <w:sz w:val="26"/>
            <w:szCs w:val="26"/>
          </w:rPr>
          <w:t xml:space="preserve"> designados</w:t>
        </w:r>
      </w:ins>
      <w:r w:rsidRPr="00925B2C">
        <w:rPr>
          <w:rFonts w:ascii="Crimson Text" w:hAnsi="Crimson Text"/>
          <w:color w:val="000000" w:themeColor="text1"/>
          <w:sz w:val="26"/>
          <w:szCs w:val="26"/>
        </w:rPr>
        <w:t xml:space="preserve">. Los daños materiales habían sido </w:t>
      </w:r>
      <w:del w:id="530" w:author="Paula Castrilli" w:date="2025-07-18T00:49:00Z">
        <w:r w:rsidR="00C95466" w:rsidRPr="00925B2C" w:rsidDel="007D0734">
          <w:rPr>
            <w:rFonts w:ascii="Crimson Text" w:hAnsi="Crimson Text"/>
            <w:color w:val="000000" w:themeColor="text1"/>
            <w:sz w:val="26"/>
            <w:szCs w:val="26"/>
          </w:rPr>
          <w:delText>rotundos</w:delText>
        </w:r>
      </w:del>
      <w:ins w:id="531" w:author="Paula Castrilli" w:date="2025-07-18T00:49:00Z">
        <w:r w:rsidR="007D0734">
          <w:rPr>
            <w:rFonts w:ascii="Crimson Text" w:hAnsi="Crimson Text"/>
            <w:color w:val="000000" w:themeColor="text1"/>
            <w:sz w:val="26"/>
            <w:szCs w:val="26"/>
          </w:rPr>
          <w:t>importantes</w:t>
        </w:r>
      </w:ins>
      <w:r w:rsidRPr="00925B2C">
        <w:rPr>
          <w:rFonts w:ascii="Crimson Text" w:hAnsi="Crimson Text"/>
          <w:color w:val="000000" w:themeColor="text1"/>
          <w:sz w:val="26"/>
          <w:szCs w:val="26"/>
        </w:rPr>
        <w:t xml:space="preserve">, y </w:t>
      </w:r>
      <w:r w:rsidR="000064DB" w:rsidRPr="00925B2C">
        <w:rPr>
          <w:rFonts w:ascii="Crimson Text" w:hAnsi="Crimson Text"/>
          <w:color w:val="000000" w:themeColor="text1"/>
          <w:sz w:val="26"/>
          <w:szCs w:val="26"/>
        </w:rPr>
        <w:t xml:space="preserve">un gran </w:t>
      </w:r>
      <w:del w:id="532" w:author="Paula Castrilli" w:date="2025-07-18T00:49:00Z">
        <w:r w:rsidR="000064DB" w:rsidRPr="00925B2C" w:rsidDel="007D0734">
          <w:rPr>
            <w:rFonts w:ascii="Crimson Text" w:hAnsi="Crimson Text"/>
            <w:color w:val="000000" w:themeColor="text1"/>
            <w:sz w:val="26"/>
            <w:szCs w:val="26"/>
          </w:rPr>
          <w:delText xml:space="preserve">perjuicio </w:delText>
        </w:r>
      </w:del>
      <w:ins w:id="533" w:author="Paula Castrilli" w:date="2025-07-18T00:51:00Z">
        <w:r w:rsidR="007D0734">
          <w:rPr>
            <w:rFonts w:ascii="Crimson Text" w:hAnsi="Crimson Text"/>
            <w:color w:val="000000" w:themeColor="text1"/>
            <w:sz w:val="26"/>
            <w:szCs w:val="26"/>
          </w:rPr>
          <w:t>golpe</w:t>
        </w:r>
      </w:ins>
      <w:ins w:id="534" w:author="Paula Castrilli" w:date="2025-07-18T00:49:00Z">
        <w:r w:rsidR="007D0734" w:rsidRPr="00925B2C">
          <w:rPr>
            <w:rFonts w:ascii="Crimson Text" w:hAnsi="Crimson Text"/>
            <w:color w:val="000000" w:themeColor="text1"/>
            <w:sz w:val="26"/>
            <w:szCs w:val="26"/>
          </w:rPr>
          <w:t xml:space="preserve"> </w:t>
        </w:r>
      </w:ins>
      <w:r w:rsidR="000064DB" w:rsidRPr="00925B2C">
        <w:rPr>
          <w:rFonts w:ascii="Crimson Text" w:hAnsi="Crimson Text"/>
          <w:color w:val="000000" w:themeColor="text1"/>
          <w:sz w:val="26"/>
          <w:szCs w:val="26"/>
        </w:rPr>
        <w:t>para la misión de los norteños. Luego</w:t>
      </w:r>
      <w:ins w:id="535" w:author="Paula Castrilli" w:date="2025-07-18T00:49:00Z">
        <w:r w:rsidR="007D0734">
          <w:rPr>
            <w:rFonts w:ascii="Crimson Text" w:hAnsi="Crimson Text"/>
            <w:color w:val="000000" w:themeColor="text1"/>
            <w:sz w:val="26"/>
            <w:szCs w:val="26"/>
          </w:rPr>
          <w:t xml:space="preserve"> de esto,</w:t>
        </w:r>
      </w:ins>
      <w:r w:rsidR="000064DB" w:rsidRPr="00925B2C">
        <w:rPr>
          <w:rFonts w:ascii="Crimson Text" w:hAnsi="Crimson Text"/>
          <w:color w:val="000000" w:themeColor="text1"/>
          <w:sz w:val="26"/>
          <w:szCs w:val="26"/>
        </w:rPr>
        <w:t xml:space="preserve"> </w:t>
      </w:r>
      <w:del w:id="536" w:author="Paula Castrilli" w:date="2025-07-18T00:50:00Z">
        <w:r w:rsidR="000064DB" w:rsidRPr="00925B2C" w:rsidDel="007D0734">
          <w:rPr>
            <w:rFonts w:ascii="Crimson Text" w:hAnsi="Crimson Text"/>
            <w:color w:val="000000" w:themeColor="text1"/>
            <w:sz w:val="26"/>
            <w:szCs w:val="26"/>
          </w:rPr>
          <w:delText xml:space="preserve">voló </w:delText>
        </w:r>
      </w:del>
      <w:ins w:id="537" w:author="Paula Castrilli" w:date="2025-07-18T00:50:00Z">
        <w:r w:rsidR="007D0734">
          <w:rPr>
            <w:rFonts w:ascii="Crimson Text" w:hAnsi="Crimson Text"/>
            <w:color w:val="000000" w:themeColor="text1"/>
            <w:sz w:val="26"/>
            <w:szCs w:val="26"/>
          </w:rPr>
          <w:t>fueron</w:t>
        </w:r>
        <w:r w:rsidR="007D0734" w:rsidRPr="00925B2C">
          <w:rPr>
            <w:rFonts w:ascii="Crimson Text" w:hAnsi="Crimson Text"/>
            <w:color w:val="000000" w:themeColor="text1"/>
            <w:sz w:val="26"/>
            <w:szCs w:val="26"/>
          </w:rPr>
          <w:t xml:space="preserve"> </w:t>
        </w:r>
      </w:ins>
      <w:r w:rsidR="000064DB" w:rsidRPr="00925B2C">
        <w:rPr>
          <w:rFonts w:ascii="Crimson Text" w:hAnsi="Crimson Text"/>
          <w:color w:val="000000" w:themeColor="text1"/>
          <w:sz w:val="26"/>
          <w:szCs w:val="26"/>
        </w:rPr>
        <w:t>hacía la cima de una de las montañas que rodeaban el valle, y aguardaron</w:t>
      </w:r>
      <w:commentRangeStart w:id="538"/>
      <w:del w:id="539" w:author="Paula Castrilli" w:date="2025-07-18T00:50:00Z">
        <w:r w:rsidR="000064DB" w:rsidRPr="00925B2C" w:rsidDel="007D0734">
          <w:rPr>
            <w:rFonts w:ascii="Crimson Text" w:hAnsi="Crimson Text"/>
            <w:color w:val="000000" w:themeColor="text1"/>
            <w:sz w:val="26"/>
            <w:szCs w:val="26"/>
          </w:rPr>
          <w:delText xml:space="preserve"> por </w:delText>
        </w:r>
        <w:r w:rsidR="00466D26" w:rsidRPr="00925B2C" w:rsidDel="007D0734">
          <w:rPr>
            <w:rFonts w:ascii="Crimson Text" w:hAnsi="Crimson Text"/>
            <w:color w:val="000000" w:themeColor="text1"/>
            <w:sz w:val="26"/>
            <w:szCs w:val="26"/>
          </w:rPr>
          <w:delText xml:space="preserve">el accionar </w:delText>
        </w:r>
        <w:r w:rsidR="000064DB" w:rsidRPr="00925B2C" w:rsidDel="007D0734">
          <w:rPr>
            <w:rFonts w:ascii="Crimson Text" w:hAnsi="Crimson Text"/>
            <w:color w:val="000000" w:themeColor="text1"/>
            <w:sz w:val="26"/>
            <w:szCs w:val="26"/>
          </w:rPr>
          <w:delText>del enemigo</w:delText>
        </w:r>
      </w:del>
      <w:commentRangeEnd w:id="538"/>
      <w:r w:rsidR="007D0734">
        <w:rPr>
          <w:rStyle w:val="Refdecomentario"/>
        </w:rPr>
        <w:commentReference w:id="538"/>
      </w:r>
      <w:r w:rsidR="000064DB" w:rsidRPr="00925B2C">
        <w:rPr>
          <w:rFonts w:ascii="Crimson Text" w:hAnsi="Crimson Text"/>
          <w:color w:val="000000" w:themeColor="text1"/>
          <w:sz w:val="26"/>
          <w:szCs w:val="26"/>
        </w:rPr>
        <w:t>.</w:t>
      </w:r>
    </w:p>
    <w:p w:rsidR="002975C0" w:rsidRDefault="00DB0761" w:rsidP="00411691">
      <w:pPr>
        <w:tabs>
          <w:tab w:val="left" w:pos="2179"/>
        </w:tabs>
        <w:spacing w:after="0"/>
        <w:ind w:firstLine="284"/>
        <w:jc w:val="both"/>
        <w:rPr>
          <w:ins w:id="540" w:author="Paula Castrilli" w:date="2025-07-18T00:55:00Z"/>
          <w:rFonts w:ascii="Crimson Text" w:hAnsi="Crimson Text"/>
          <w:color w:val="000000" w:themeColor="text1"/>
          <w:sz w:val="26"/>
          <w:szCs w:val="26"/>
        </w:rPr>
      </w:pPr>
      <w:r w:rsidRPr="00925B2C">
        <w:rPr>
          <w:rFonts w:ascii="Crimson Text" w:hAnsi="Crimson Text"/>
          <w:color w:val="000000" w:themeColor="text1"/>
          <w:sz w:val="26"/>
          <w:szCs w:val="26"/>
        </w:rPr>
        <w:t xml:space="preserve">Al </w:t>
      </w:r>
      <w:r w:rsidR="006F7253" w:rsidRPr="00925B2C">
        <w:rPr>
          <w:rFonts w:ascii="Crimson Text" w:hAnsi="Crimson Text"/>
          <w:color w:val="000000" w:themeColor="text1"/>
          <w:sz w:val="26"/>
          <w:szCs w:val="26"/>
        </w:rPr>
        <w:t>poco tiempo</w:t>
      </w:r>
      <w:r w:rsidRPr="00925B2C">
        <w:rPr>
          <w:rFonts w:ascii="Crimson Text" w:hAnsi="Crimson Text"/>
          <w:color w:val="000000" w:themeColor="text1"/>
          <w:sz w:val="26"/>
          <w:szCs w:val="26"/>
        </w:rPr>
        <w:t xml:space="preserve">, </w:t>
      </w:r>
      <w:del w:id="541" w:author="Paula Castrilli" w:date="2025-07-18T00:51:00Z">
        <w:r w:rsidRPr="00925B2C" w:rsidDel="007D0734">
          <w:rPr>
            <w:rFonts w:ascii="Crimson Text" w:hAnsi="Crimson Text"/>
            <w:color w:val="000000" w:themeColor="text1"/>
            <w:sz w:val="26"/>
            <w:szCs w:val="26"/>
          </w:rPr>
          <w:delText>según lo esperado</w:delText>
        </w:r>
        <w:r w:rsidR="000064DB" w:rsidRPr="00925B2C" w:rsidDel="007D0734">
          <w:rPr>
            <w:rFonts w:ascii="Crimson Text" w:hAnsi="Crimson Text"/>
            <w:color w:val="000000" w:themeColor="text1"/>
            <w:sz w:val="26"/>
            <w:szCs w:val="26"/>
          </w:rPr>
          <w:delText xml:space="preserve">, </w:delText>
        </w:r>
      </w:del>
      <w:r w:rsidR="000064DB" w:rsidRPr="00925B2C">
        <w:rPr>
          <w:rFonts w:ascii="Crimson Text" w:hAnsi="Crimson Text"/>
          <w:color w:val="000000" w:themeColor="text1"/>
          <w:sz w:val="26"/>
          <w:szCs w:val="26"/>
        </w:rPr>
        <w:t xml:space="preserve">las tropas del norte emprendieron una rauda retirada. Con </w:t>
      </w:r>
      <w:r w:rsidR="00466D26" w:rsidRPr="00925B2C">
        <w:rPr>
          <w:rFonts w:ascii="Crimson Text" w:hAnsi="Crimson Text"/>
          <w:color w:val="000000" w:themeColor="text1"/>
          <w:sz w:val="26"/>
          <w:szCs w:val="26"/>
        </w:rPr>
        <w:t>importantes</w:t>
      </w:r>
      <w:r w:rsidR="000064DB" w:rsidRPr="00925B2C">
        <w:rPr>
          <w:rFonts w:ascii="Crimson Text" w:hAnsi="Crimson Text"/>
          <w:color w:val="000000" w:themeColor="text1"/>
          <w:sz w:val="26"/>
          <w:szCs w:val="26"/>
        </w:rPr>
        <w:t xml:space="preserve"> daños materiales</w:t>
      </w:r>
      <w:del w:id="542" w:author="Paula Castrilli" w:date="2025-07-18T00:52:00Z">
        <w:r w:rsidR="000064DB" w:rsidRPr="00925B2C" w:rsidDel="007D0734">
          <w:rPr>
            <w:rFonts w:ascii="Crimson Text" w:hAnsi="Crimson Text"/>
            <w:color w:val="000000" w:themeColor="text1"/>
            <w:sz w:val="26"/>
            <w:szCs w:val="26"/>
          </w:rPr>
          <w:delText>,</w:delText>
        </w:r>
      </w:del>
      <w:r w:rsidR="000064DB" w:rsidRPr="00925B2C">
        <w:rPr>
          <w:rFonts w:ascii="Crimson Text" w:hAnsi="Crimson Text"/>
          <w:color w:val="000000" w:themeColor="text1"/>
          <w:sz w:val="26"/>
          <w:szCs w:val="26"/>
        </w:rPr>
        <w:t xml:space="preserve"> y bajas sustanciales, habían quedado tan debilitados que abandonaron su propósito, al menos, por aquella noche.</w:t>
      </w:r>
      <w:r w:rsidR="00411691" w:rsidRPr="00925B2C">
        <w:rPr>
          <w:rFonts w:ascii="Crimson Text" w:hAnsi="Crimson Text"/>
          <w:color w:val="000000" w:themeColor="text1"/>
          <w:sz w:val="26"/>
          <w:szCs w:val="26"/>
        </w:rPr>
        <w:t xml:space="preserve"> </w:t>
      </w:r>
      <w:del w:id="543" w:author="Paula Castrilli" w:date="2025-07-18T00:55:00Z">
        <w:r w:rsidR="00411691" w:rsidRPr="00925B2C" w:rsidDel="002975C0">
          <w:rPr>
            <w:rFonts w:ascii="Crimson Text" w:hAnsi="Crimson Text"/>
            <w:color w:val="000000" w:themeColor="text1"/>
            <w:sz w:val="26"/>
            <w:szCs w:val="26"/>
          </w:rPr>
          <w:delText xml:space="preserve">El golpe fue </w:delText>
        </w:r>
        <w:r w:rsidR="00466D26" w:rsidRPr="00925B2C" w:rsidDel="002975C0">
          <w:rPr>
            <w:rFonts w:ascii="Crimson Text" w:hAnsi="Crimson Text"/>
            <w:color w:val="000000" w:themeColor="text1"/>
            <w:sz w:val="26"/>
            <w:szCs w:val="26"/>
          </w:rPr>
          <w:delText xml:space="preserve">certero y </w:delText>
        </w:r>
        <w:r w:rsidR="00411691" w:rsidRPr="00925B2C" w:rsidDel="002975C0">
          <w:rPr>
            <w:rFonts w:ascii="Crimson Text" w:hAnsi="Crimson Text"/>
            <w:color w:val="000000" w:themeColor="text1"/>
            <w:sz w:val="26"/>
            <w:szCs w:val="26"/>
          </w:rPr>
          <w:delText>contundente</w:delText>
        </w:r>
      </w:del>
      <w:ins w:id="544" w:author="Paula Castrilli" w:date="2025-07-18T00:55:00Z">
        <w:r w:rsidR="002975C0">
          <w:rPr>
            <w:rFonts w:ascii="Crimson Text" w:hAnsi="Crimson Text"/>
            <w:color w:val="000000" w:themeColor="text1"/>
            <w:sz w:val="26"/>
            <w:szCs w:val="26"/>
          </w:rPr>
          <w:t>Había sido en embate directo e implacable</w:t>
        </w:r>
      </w:ins>
      <w:r w:rsidR="00411691" w:rsidRPr="00925B2C">
        <w:rPr>
          <w:rFonts w:ascii="Crimson Text" w:hAnsi="Crimson Text"/>
          <w:color w:val="000000" w:themeColor="text1"/>
          <w:sz w:val="26"/>
          <w:szCs w:val="26"/>
        </w:rPr>
        <w:t xml:space="preserve">, pero </w:t>
      </w:r>
      <w:del w:id="545" w:author="Paula Castrilli" w:date="2025-07-18T00:55:00Z">
        <w:r w:rsidR="00466D26" w:rsidRPr="00925B2C" w:rsidDel="002975C0">
          <w:rPr>
            <w:rFonts w:ascii="Crimson Text" w:hAnsi="Crimson Text"/>
            <w:color w:val="000000" w:themeColor="text1"/>
            <w:sz w:val="26"/>
            <w:szCs w:val="26"/>
          </w:rPr>
          <w:delText>debía ser tomado como</w:delText>
        </w:r>
      </w:del>
      <w:ins w:id="546" w:author="Paula Castrilli" w:date="2025-07-18T00:55:00Z">
        <w:r w:rsidR="002975C0">
          <w:rPr>
            <w:rFonts w:ascii="Crimson Text" w:hAnsi="Crimson Text"/>
            <w:color w:val="000000" w:themeColor="text1"/>
            <w:sz w:val="26"/>
            <w:szCs w:val="26"/>
          </w:rPr>
          <w:t>sólo era</w:t>
        </w:r>
      </w:ins>
      <w:r w:rsidR="00466D26" w:rsidRPr="00925B2C">
        <w:rPr>
          <w:rFonts w:ascii="Crimson Text" w:hAnsi="Crimson Text"/>
          <w:color w:val="000000" w:themeColor="text1"/>
          <w:sz w:val="26"/>
          <w:szCs w:val="26"/>
        </w:rPr>
        <w:t xml:space="preserve"> </w:t>
      </w:r>
      <w:r w:rsidR="00411691" w:rsidRPr="00925B2C">
        <w:rPr>
          <w:rFonts w:ascii="Crimson Text" w:hAnsi="Crimson Text"/>
          <w:color w:val="000000" w:themeColor="text1"/>
          <w:sz w:val="26"/>
          <w:szCs w:val="26"/>
        </w:rPr>
        <w:t>una batalla</w:t>
      </w:r>
      <w:del w:id="547" w:author="Paula Castrilli" w:date="2025-07-18T00:55:00Z">
        <w:r w:rsidR="00411691" w:rsidRPr="00925B2C" w:rsidDel="002975C0">
          <w:rPr>
            <w:rFonts w:ascii="Crimson Text" w:hAnsi="Crimson Text"/>
            <w:color w:val="000000" w:themeColor="text1"/>
            <w:sz w:val="26"/>
            <w:szCs w:val="26"/>
          </w:rPr>
          <w:delText>, la</w:delText>
        </w:r>
      </w:del>
      <w:ins w:id="548" w:author="Paula Castrilli" w:date="2025-07-18T00:55:00Z">
        <w:r w:rsidR="002975C0">
          <w:rPr>
            <w:rFonts w:ascii="Crimson Text" w:hAnsi="Crimson Text"/>
            <w:color w:val="000000" w:themeColor="text1"/>
            <w:sz w:val="26"/>
            <w:szCs w:val="26"/>
          </w:rPr>
          <w:t>. La</w:t>
        </w:r>
      </w:ins>
      <w:r w:rsidR="00411691" w:rsidRPr="00925B2C">
        <w:rPr>
          <w:rFonts w:ascii="Crimson Text" w:hAnsi="Crimson Text"/>
          <w:color w:val="000000" w:themeColor="text1"/>
          <w:sz w:val="26"/>
          <w:szCs w:val="26"/>
        </w:rPr>
        <w:t xml:space="preserve"> guerra apenas había empezado. </w:t>
      </w:r>
    </w:p>
    <w:p w:rsidR="008865B3" w:rsidRPr="00925B2C" w:rsidRDefault="00411691" w:rsidP="00411691">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Eros sentía </w:t>
      </w:r>
      <w:r w:rsidR="00466D26" w:rsidRPr="00925B2C">
        <w:rPr>
          <w:rFonts w:ascii="Crimson Text" w:hAnsi="Crimson Text"/>
          <w:color w:val="000000" w:themeColor="text1"/>
          <w:sz w:val="26"/>
          <w:szCs w:val="26"/>
        </w:rPr>
        <w:t>enorme</w:t>
      </w:r>
      <w:r w:rsidRPr="00925B2C">
        <w:rPr>
          <w:rFonts w:ascii="Crimson Text" w:hAnsi="Crimson Text"/>
          <w:color w:val="000000" w:themeColor="text1"/>
          <w:sz w:val="26"/>
          <w:szCs w:val="26"/>
        </w:rPr>
        <w:t xml:space="preserve"> satisfacción por lo que había logrado, pero sabía que de nada serviría sin tomar medidas a futuro. Pensó que la unión </w:t>
      </w:r>
      <w:r w:rsidR="00466D26" w:rsidRPr="00925B2C">
        <w:rPr>
          <w:rFonts w:ascii="Crimson Text" w:hAnsi="Crimson Text"/>
          <w:color w:val="000000" w:themeColor="text1"/>
          <w:sz w:val="26"/>
          <w:szCs w:val="26"/>
        </w:rPr>
        <w:t>entre el</w:t>
      </w:r>
      <w:r w:rsidRPr="00925B2C">
        <w:rPr>
          <w:rFonts w:ascii="Crimson Text" w:hAnsi="Crimson Text"/>
          <w:color w:val="000000" w:themeColor="text1"/>
          <w:sz w:val="26"/>
          <w:szCs w:val="26"/>
        </w:rPr>
        <w:t xml:space="preserve"> sur y el oeste era el único camino hacía la victoria</w:t>
      </w:r>
      <w:ins w:id="549" w:author="Paula Castrilli" w:date="2025-07-18T00:56:00Z">
        <w:r w:rsidR="002975C0">
          <w:rPr>
            <w:rFonts w:ascii="Crimson Text" w:hAnsi="Crimson Text"/>
            <w:color w:val="000000" w:themeColor="text1"/>
            <w:sz w:val="26"/>
            <w:szCs w:val="26"/>
          </w:rPr>
          <w:t xml:space="preserve"> definitiva</w:t>
        </w:r>
      </w:ins>
      <w:r w:rsidRPr="00925B2C">
        <w:rPr>
          <w:rFonts w:ascii="Crimson Text" w:hAnsi="Crimson Text"/>
          <w:color w:val="000000" w:themeColor="text1"/>
          <w:sz w:val="26"/>
          <w:szCs w:val="26"/>
        </w:rPr>
        <w:t>. Antes de</w:t>
      </w:r>
      <w:r w:rsidR="00466D26" w:rsidRPr="00925B2C">
        <w:rPr>
          <w:rFonts w:ascii="Crimson Text" w:hAnsi="Crimson Text"/>
          <w:color w:val="000000" w:themeColor="text1"/>
          <w:sz w:val="26"/>
          <w:szCs w:val="26"/>
        </w:rPr>
        <w:t xml:space="preserve"> emprender el regreso, consideró</w:t>
      </w:r>
      <w:r w:rsidRPr="00925B2C">
        <w:rPr>
          <w:rFonts w:ascii="Crimson Text" w:hAnsi="Crimson Text"/>
          <w:color w:val="000000" w:themeColor="text1"/>
          <w:sz w:val="26"/>
          <w:szCs w:val="26"/>
        </w:rPr>
        <w:t xml:space="preserve"> importante acercarse a </w:t>
      </w:r>
      <w:proofErr w:type="spellStart"/>
      <w:r w:rsidRPr="00925B2C">
        <w:rPr>
          <w:rFonts w:ascii="Crimson Text" w:hAnsi="Crimson Text"/>
          <w:color w:val="000000" w:themeColor="text1"/>
          <w:sz w:val="26"/>
          <w:szCs w:val="26"/>
        </w:rPr>
        <w:t>Kalevi</w:t>
      </w:r>
      <w:proofErr w:type="spellEnd"/>
      <w:r w:rsidRPr="00925B2C">
        <w:rPr>
          <w:rFonts w:ascii="Crimson Text" w:hAnsi="Crimson Text"/>
          <w:color w:val="000000" w:themeColor="text1"/>
          <w:sz w:val="26"/>
          <w:szCs w:val="26"/>
        </w:rPr>
        <w:t>, esta vez</w:t>
      </w:r>
      <w:del w:id="550" w:author="Paula Castrilli" w:date="2025-07-18T00:56:00Z">
        <w:r w:rsidRPr="00925B2C" w:rsidDel="002975C0">
          <w:rPr>
            <w:rFonts w:ascii="Crimson Text" w:hAnsi="Crimson Text"/>
            <w:color w:val="000000" w:themeColor="text1"/>
            <w:sz w:val="26"/>
            <w:szCs w:val="26"/>
          </w:rPr>
          <w:delText>,</w:delText>
        </w:r>
      </w:del>
      <w:r w:rsidRPr="00925B2C">
        <w:rPr>
          <w:rFonts w:ascii="Crimson Text" w:hAnsi="Crimson Text"/>
          <w:color w:val="000000" w:themeColor="text1"/>
          <w:sz w:val="26"/>
          <w:szCs w:val="26"/>
        </w:rPr>
        <w:t xml:space="preserve"> desde una posición mucho más </w:t>
      </w:r>
      <w:del w:id="551" w:author="Paula Castrilli" w:date="2025-07-18T00:59:00Z">
        <w:r w:rsidR="00F270FC" w:rsidRPr="00925B2C" w:rsidDel="002975C0">
          <w:rPr>
            <w:rFonts w:ascii="Crimson Text" w:hAnsi="Crimson Text"/>
            <w:color w:val="000000" w:themeColor="text1"/>
            <w:sz w:val="26"/>
            <w:szCs w:val="26"/>
          </w:rPr>
          <w:delText>determinante</w:delText>
        </w:r>
      </w:del>
      <w:ins w:id="552" w:author="Paula Castrilli" w:date="2025-07-18T00:59:00Z">
        <w:r w:rsidR="002975C0">
          <w:rPr>
            <w:rFonts w:ascii="Crimson Text" w:hAnsi="Crimson Text"/>
            <w:color w:val="000000" w:themeColor="text1"/>
            <w:sz w:val="26"/>
            <w:szCs w:val="26"/>
          </w:rPr>
          <w:t>firme</w:t>
        </w:r>
      </w:ins>
      <w:r w:rsidRPr="00925B2C">
        <w:rPr>
          <w:rFonts w:ascii="Crimson Text" w:hAnsi="Crimson Text"/>
          <w:color w:val="000000" w:themeColor="text1"/>
          <w:sz w:val="26"/>
          <w:szCs w:val="26"/>
        </w:rPr>
        <w:t>.</w:t>
      </w:r>
    </w:p>
    <w:p w:rsidR="00411691" w:rsidRPr="00925B2C" w:rsidRDefault="00466D26" w:rsidP="00411691">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lastRenderedPageBreak/>
        <w:t>Partieron de la</w:t>
      </w:r>
      <w:r w:rsidR="00411691" w:rsidRPr="00925B2C">
        <w:rPr>
          <w:rFonts w:ascii="Crimson Text" w:hAnsi="Crimson Text"/>
          <w:color w:val="000000" w:themeColor="text1"/>
          <w:sz w:val="26"/>
          <w:szCs w:val="26"/>
        </w:rPr>
        <w:t xml:space="preserve"> cima y se acercaron</w:t>
      </w:r>
      <w:del w:id="553" w:author="Paula Castrilli" w:date="2025-07-18T00:59:00Z">
        <w:r w:rsidR="00701970" w:rsidRPr="00925B2C" w:rsidDel="002975C0">
          <w:rPr>
            <w:rFonts w:ascii="Crimson Text" w:hAnsi="Crimson Text"/>
            <w:color w:val="000000" w:themeColor="text1"/>
            <w:sz w:val="26"/>
            <w:szCs w:val="26"/>
          </w:rPr>
          <w:delText>,</w:delText>
        </w:r>
      </w:del>
      <w:r w:rsidR="00701970" w:rsidRPr="00925B2C">
        <w:rPr>
          <w:rFonts w:ascii="Crimson Text" w:hAnsi="Crimson Text"/>
          <w:color w:val="000000" w:themeColor="text1"/>
          <w:sz w:val="26"/>
          <w:szCs w:val="26"/>
        </w:rPr>
        <w:t xml:space="preserve"> lentamente</w:t>
      </w:r>
      <w:del w:id="554" w:author="Paula Castrilli" w:date="2025-07-18T00:59:00Z">
        <w:r w:rsidR="00701970" w:rsidRPr="00925B2C" w:rsidDel="002975C0">
          <w:rPr>
            <w:rFonts w:ascii="Crimson Text" w:hAnsi="Crimson Text"/>
            <w:color w:val="000000" w:themeColor="text1"/>
            <w:sz w:val="26"/>
            <w:szCs w:val="26"/>
          </w:rPr>
          <w:delText>,</w:delText>
        </w:r>
      </w:del>
      <w:r w:rsidR="00701970" w:rsidRPr="00925B2C">
        <w:rPr>
          <w:rFonts w:ascii="Crimson Text" w:hAnsi="Crimson Text"/>
          <w:color w:val="000000" w:themeColor="text1"/>
          <w:sz w:val="26"/>
          <w:szCs w:val="26"/>
        </w:rPr>
        <w:t xml:space="preserve"> </w:t>
      </w:r>
      <w:r w:rsidR="00411691" w:rsidRPr="00925B2C">
        <w:rPr>
          <w:rFonts w:ascii="Crimson Text" w:hAnsi="Crimson Text"/>
          <w:color w:val="000000" w:themeColor="text1"/>
          <w:sz w:val="26"/>
          <w:szCs w:val="26"/>
        </w:rPr>
        <w:t xml:space="preserve">al castillo del oeste. </w:t>
      </w:r>
      <w:r w:rsidRPr="00925B2C">
        <w:rPr>
          <w:rFonts w:ascii="Crimson Text" w:hAnsi="Crimson Text"/>
          <w:color w:val="000000" w:themeColor="text1"/>
          <w:sz w:val="26"/>
          <w:szCs w:val="26"/>
        </w:rPr>
        <w:t>Con cautela,</w:t>
      </w:r>
      <w:r w:rsidR="00411691" w:rsidRPr="00925B2C">
        <w:rPr>
          <w:rFonts w:ascii="Crimson Text" w:hAnsi="Crimson Text"/>
          <w:color w:val="000000" w:themeColor="text1"/>
          <w:sz w:val="26"/>
          <w:szCs w:val="26"/>
        </w:rPr>
        <w:t xml:space="preserve"> </w:t>
      </w:r>
      <w:r w:rsidR="00150B34" w:rsidRPr="00925B2C">
        <w:rPr>
          <w:rFonts w:ascii="Crimson Text" w:hAnsi="Crimson Text"/>
          <w:color w:val="000000" w:themeColor="text1"/>
          <w:sz w:val="26"/>
          <w:szCs w:val="26"/>
        </w:rPr>
        <w:t xml:space="preserve">la dragona </w:t>
      </w:r>
      <w:del w:id="555" w:author="Paula Castrilli" w:date="2025-07-18T00:59:00Z">
        <w:r w:rsidR="00411691" w:rsidRPr="00925B2C" w:rsidDel="002975C0">
          <w:rPr>
            <w:rFonts w:ascii="Crimson Text" w:hAnsi="Crimson Text"/>
            <w:color w:val="000000" w:themeColor="text1"/>
            <w:sz w:val="26"/>
            <w:szCs w:val="26"/>
          </w:rPr>
          <w:delText>pract</w:delText>
        </w:r>
        <w:r w:rsidRPr="00925B2C" w:rsidDel="002975C0">
          <w:rPr>
            <w:rFonts w:ascii="Crimson Text" w:hAnsi="Crimson Text"/>
            <w:color w:val="000000" w:themeColor="text1"/>
            <w:sz w:val="26"/>
            <w:szCs w:val="26"/>
          </w:rPr>
          <w:delText xml:space="preserve">icó </w:delText>
        </w:r>
      </w:del>
      <w:ins w:id="556" w:author="Paula Castrilli" w:date="2025-07-18T00:59:00Z">
        <w:r w:rsidR="002975C0">
          <w:rPr>
            <w:rFonts w:ascii="Crimson Text" w:hAnsi="Crimson Text"/>
            <w:color w:val="000000" w:themeColor="text1"/>
            <w:sz w:val="26"/>
            <w:szCs w:val="26"/>
          </w:rPr>
          <w:t>realizó</w:t>
        </w:r>
        <w:r w:rsidR="002975C0" w:rsidRPr="00925B2C">
          <w:rPr>
            <w:rFonts w:ascii="Crimson Text" w:hAnsi="Crimson Text"/>
            <w:color w:val="000000" w:themeColor="text1"/>
            <w:sz w:val="26"/>
            <w:szCs w:val="26"/>
          </w:rPr>
          <w:t xml:space="preserve"> </w:t>
        </w:r>
      </w:ins>
      <w:r w:rsidRPr="00925B2C">
        <w:rPr>
          <w:rFonts w:ascii="Crimson Text" w:hAnsi="Crimson Text"/>
          <w:color w:val="000000" w:themeColor="text1"/>
          <w:sz w:val="26"/>
          <w:szCs w:val="26"/>
        </w:rPr>
        <w:t>un descenso sobre el fuerte, donde l</w:t>
      </w:r>
      <w:r w:rsidR="00411691" w:rsidRPr="00925B2C">
        <w:rPr>
          <w:rFonts w:ascii="Crimson Text" w:hAnsi="Crimson Text"/>
          <w:color w:val="000000" w:themeColor="text1"/>
          <w:sz w:val="26"/>
          <w:szCs w:val="26"/>
        </w:rPr>
        <w:t xml:space="preserve">a situación </w:t>
      </w:r>
      <w:r w:rsidR="00150B34" w:rsidRPr="00925B2C">
        <w:rPr>
          <w:rFonts w:ascii="Crimson Text" w:hAnsi="Crimson Text"/>
          <w:color w:val="000000" w:themeColor="text1"/>
          <w:sz w:val="26"/>
          <w:szCs w:val="26"/>
        </w:rPr>
        <w:t>lucía</w:t>
      </w:r>
      <w:r w:rsidR="00411691"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mucho</w:t>
      </w:r>
      <w:r w:rsidR="00411691" w:rsidRPr="00925B2C">
        <w:rPr>
          <w:rFonts w:ascii="Crimson Text" w:hAnsi="Crimson Text"/>
          <w:color w:val="000000" w:themeColor="text1"/>
          <w:sz w:val="26"/>
          <w:szCs w:val="26"/>
        </w:rPr>
        <w:t xml:space="preserve"> más calma </w:t>
      </w:r>
      <w:r w:rsidRPr="00925B2C">
        <w:rPr>
          <w:rFonts w:ascii="Crimson Text" w:hAnsi="Crimson Text"/>
          <w:color w:val="000000" w:themeColor="text1"/>
          <w:sz w:val="26"/>
          <w:szCs w:val="26"/>
        </w:rPr>
        <w:t>que antes</w:t>
      </w:r>
      <w:r w:rsidR="00411691" w:rsidRPr="00925B2C">
        <w:rPr>
          <w:rFonts w:ascii="Crimson Text" w:hAnsi="Crimson Text"/>
          <w:color w:val="000000" w:themeColor="text1"/>
          <w:sz w:val="26"/>
          <w:szCs w:val="26"/>
        </w:rPr>
        <w:t>. Los guardias se hallaban apostados con normalidad, mientras otros</w:t>
      </w:r>
      <w:r w:rsidRPr="00925B2C">
        <w:rPr>
          <w:rFonts w:ascii="Crimson Text" w:hAnsi="Crimson Text"/>
          <w:color w:val="000000" w:themeColor="text1"/>
          <w:sz w:val="26"/>
          <w:szCs w:val="26"/>
        </w:rPr>
        <w:t xml:space="preserve"> colaboradores</w:t>
      </w:r>
      <w:r w:rsidR="00411691" w:rsidRPr="00925B2C">
        <w:rPr>
          <w:rFonts w:ascii="Crimson Text" w:hAnsi="Crimson Text"/>
          <w:color w:val="000000" w:themeColor="text1"/>
          <w:sz w:val="26"/>
          <w:szCs w:val="26"/>
        </w:rPr>
        <w:t xml:space="preserve"> se encontraban </w:t>
      </w:r>
      <w:r w:rsidRPr="00925B2C">
        <w:rPr>
          <w:rFonts w:ascii="Crimson Text" w:hAnsi="Crimson Text"/>
          <w:color w:val="000000" w:themeColor="text1"/>
          <w:sz w:val="26"/>
          <w:szCs w:val="26"/>
        </w:rPr>
        <w:t>reduciendo</w:t>
      </w:r>
      <w:r w:rsidR="00411691" w:rsidRPr="00925B2C">
        <w:rPr>
          <w:rFonts w:ascii="Crimson Text" w:hAnsi="Crimson Text"/>
          <w:color w:val="000000" w:themeColor="text1"/>
          <w:sz w:val="26"/>
          <w:szCs w:val="26"/>
        </w:rPr>
        <w:t xml:space="preserve"> los últimos focos de </w:t>
      </w:r>
      <w:r w:rsidRPr="00925B2C">
        <w:rPr>
          <w:rFonts w:ascii="Crimson Text" w:hAnsi="Crimson Text"/>
          <w:color w:val="000000" w:themeColor="text1"/>
          <w:sz w:val="26"/>
          <w:szCs w:val="26"/>
        </w:rPr>
        <w:t>incendio</w:t>
      </w:r>
      <w:r w:rsidR="00411691" w:rsidRPr="00925B2C">
        <w:rPr>
          <w:rFonts w:ascii="Crimson Text" w:hAnsi="Crimson Text"/>
          <w:color w:val="000000" w:themeColor="text1"/>
          <w:sz w:val="26"/>
          <w:szCs w:val="26"/>
        </w:rPr>
        <w:t xml:space="preserve">. </w:t>
      </w:r>
      <w:del w:id="557" w:author="Paula Castrilli" w:date="2025-07-18T00:59:00Z">
        <w:r w:rsidR="00411691" w:rsidRPr="00925B2C" w:rsidDel="002975C0">
          <w:rPr>
            <w:rFonts w:ascii="Crimson Text" w:hAnsi="Crimson Text"/>
            <w:color w:val="000000" w:themeColor="text1"/>
            <w:sz w:val="26"/>
            <w:szCs w:val="26"/>
          </w:rPr>
          <w:delText xml:space="preserve">No había reacción </w:delText>
        </w:r>
        <w:r w:rsidRPr="00925B2C" w:rsidDel="002975C0">
          <w:rPr>
            <w:rFonts w:ascii="Crimson Text" w:hAnsi="Crimson Text"/>
            <w:color w:val="000000" w:themeColor="text1"/>
            <w:sz w:val="26"/>
            <w:szCs w:val="26"/>
          </w:rPr>
          <w:delText>ofensiva</w:delText>
        </w:r>
        <w:r w:rsidR="00411691" w:rsidRPr="00925B2C" w:rsidDel="002975C0">
          <w:rPr>
            <w:rFonts w:ascii="Crimson Text" w:hAnsi="Crimson Text"/>
            <w:color w:val="000000" w:themeColor="text1"/>
            <w:sz w:val="26"/>
            <w:szCs w:val="26"/>
          </w:rPr>
          <w:delText xml:space="preserve"> contra ellos, </w:delText>
        </w:r>
        <w:r w:rsidR="00150B34" w:rsidRPr="00925B2C" w:rsidDel="002975C0">
          <w:rPr>
            <w:rFonts w:ascii="Crimson Text" w:hAnsi="Crimson Text"/>
            <w:color w:val="000000" w:themeColor="text1"/>
            <w:sz w:val="26"/>
            <w:szCs w:val="26"/>
          </w:rPr>
          <w:delText>aunque</w:delText>
        </w:r>
        <w:r w:rsidRPr="00925B2C" w:rsidDel="002975C0">
          <w:rPr>
            <w:rFonts w:ascii="Crimson Text" w:hAnsi="Crimson Text"/>
            <w:color w:val="000000" w:themeColor="text1"/>
            <w:sz w:val="26"/>
            <w:szCs w:val="26"/>
          </w:rPr>
          <w:delText xml:space="preserve"> </w:delText>
        </w:r>
        <w:r w:rsidR="00150B34" w:rsidRPr="00925B2C" w:rsidDel="002975C0">
          <w:rPr>
            <w:rFonts w:ascii="Crimson Text" w:hAnsi="Crimson Text"/>
            <w:color w:val="000000" w:themeColor="text1"/>
            <w:sz w:val="26"/>
            <w:szCs w:val="26"/>
          </w:rPr>
          <w:delText>la</w:delText>
        </w:r>
        <w:r w:rsidR="00411691" w:rsidRPr="00925B2C" w:rsidDel="002975C0">
          <w:rPr>
            <w:rFonts w:ascii="Crimson Text" w:hAnsi="Crimson Text"/>
            <w:color w:val="000000" w:themeColor="text1"/>
            <w:sz w:val="26"/>
            <w:szCs w:val="26"/>
          </w:rPr>
          <w:delText xml:space="preserve"> expectativa </w:delText>
        </w:r>
        <w:r w:rsidR="00150B34" w:rsidRPr="00925B2C" w:rsidDel="002975C0">
          <w:rPr>
            <w:rFonts w:ascii="Crimson Text" w:hAnsi="Crimson Text"/>
            <w:color w:val="000000" w:themeColor="text1"/>
            <w:sz w:val="26"/>
            <w:szCs w:val="26"/>
          </w:rPr>
          <w:delText>era absoluta</w:delText>
        </w:r>
      </w:del>
      <w:ins w:id="558" w:author="Paula Castrilli" w:date="2025-07-18T00:59:00Z">
        <w:r w:rsidR="002975C0">
          <w:rPr>
            <w:rFonts w:ascii="Crimson Text" w:hAnsi="Crimson Text"/>
            <w:color w:val="000000" w:themeColor="text1"/>
            <w:sz w:val="26"/>
            <w:szCs w:val="26"/>
          </w:rPr>
          <w:t>Los soldados presentes no los atacaron, pero tampoco bajaron la guardia, no sabiendo muy bien qu</w:t>
        </w:r>
      </w:ins>
      <w:ins w:id="559" w:author="Paula Castrilli" w:date="2025-07-18T01:00:00Z">
        <w:r w:rsidR="002975C0">
          <w:rPr>
            <w:rFonts w:ascii="Crimson Text" w:hAnsi="Crimson Text"/>
            <w:color w:val="000000" w:themeColor="text1"/>
            <w:sz w:val="26"/>
            <w:szCs w:val="26"/>
          </w:rPr>
          <w:t>é hacer</w:t>
        </w:r>
      </w:ins>
      <w:r w:rsidR="00150B34" w:rsidRPr="00925B2C">
        <w:rPr>
          <w:rFonts w:ascii="Crimson Text" w:hAnsi="Crimson Text"/>
          <w:color w:val="000000" w:themeColor="text1"/>
          <w:sz w:val="26"/>
          <w:szCs w:val="26"/>
        </w:rPr>
        <w:t>.</w:t>
      </w:r>
      <w:r w:rsidR="00CB376A" w:rsidRPr="00925B2C">
        <w:rPr>
          <w:rFonts w:ascii="Crimson Text" w:hAnsi="Crimson Text"/>
          <w:color w:val="000000" w:themeColor="text1"/>
          <w:sz w:val="26"/>
          <w:szCs w:val="26"/>
        </w:rPr>
        <w:t xml:space="preserve"> Agatha </w:t>
      </w:r>
      <w:del w:id="560" w:author="Paula Castrilli" w:date="2025-07-18T01:00:00Z">
        <w:r w:rsidR="00CB376A" w:rsidRPr="00925B2C" w:rsidDel="002975C0">
          <w:rPr>
            <w:rFonts w:ascii="Crimson Text" w:hAnsi="Crimson Text"/>
            <w:color w:val="000000" w:themeColor="text1"/>
            <w:sz w:val="26"/>
            <w:szCs w:val="26"/>
          </w:rPr>
          <w:delText>finalizó su descenso</w:delText>
        </w:r>
      </w:del>
      <w:ins w:id="561" w:author="Paula Castrilli" w:date="2025-07-18T01:00:00Z">
        <w:r w:rsidR="002975C0">
          <w:rPr>
            <w:rFonts w:ascii="Crimson Text" w:hAnsi="Crimson Text"/>
            <w:color w:val="000000" w:themeColor="text1"/>
            <w:sz w:val="26"/>
            <w:szCs w:val="26"/>
          </w:rPr>
          <w:t>aterrizó</w:t>
        </w:r>
      </w:ins>
      <w:r w:rsidR="00CB376A" w:rsidRPr="00925B2C">
        <w:rPr>
          <w:rFonts w:ascii="Crimson Text" w:hAnsi="Crimson Text"/>
          <w:color w:val="000000" w:themeColor="text1"/>
          <w:sz w:val="26"/>
          <w:szCs w:val="26"/>
        </w:rPr>
        <w:t xml:space="preserve"> sobre el patio de armas, </w:t>
      </w:r>
      <w:del w:id="562" w:author="Paula Castrilli" w:date="2025-07-18T01:00:00Z">
        <w:r w:rsidR="00CB376A" w:rsidRPr="00925B2C" w:rsidDel="002975C0">
          <w:rPr>
            <w:rFonts w:ascii="Crimson Text" w:hAnsi="Crimson Text"/>
            <w:color w:val="000000" w:themeColor="text1"/>
            <w:sz w:val="26"/>
            <w:szCs w:val="26"/>
          </w:rPr>
          <w:delText>bajo un ambiente de máxima tensión e incertidumbre</w:delText>
        </w:r>
      </w:del>
      <w:ins w:id="563" w:author="Paula Castrilli" w:date="2025-07-18T01:00:00Z">
        <w:r w:rsidR="002975C0">
          <w:rPr>
            <w:rFonts w:ascii="Crimson Text" w:hAnsi="Crimson Text"/>
            <w:color w:val="000000" w:themeColor="text1"/>
            <w:sz w:val="26"/>
            <w:szCs w:val="26"/>
          </w:rPr>
          <w:t xml:space="preserve">en donde todos los miraban con nerviosismo y </w:t>
        </w:r>
      </w:ins>
      <w:ins w:id="564" w:author="Paula Castrilli" w:date="2025-07-18T01:01:00Z">
        <w:r w:rsidR="002975C0">
          <w:rPr>
            <w:rFonts w:ascii="Crimson Text" w:hAnsi="Crimson Text"/>
            <w:color w:val="000000" w:themeColor="text1"/>
            <w:sz w:val="26"/>
            <w:szCs w:val="26"/>
          </w:rPr>
          <w:t>curiosidad</w:t>
        </w:r>
      </w:ins>
      <w:ins w:id="565" w:author="Paula Castrilli" w:date="2025-07-18T01:00:00Z">
        <w:r w:rsidR="002975C0">
          <w:rPr>
            <w:rFonts w:ascii="Crimson Text" w:hAnsi="Crimson Text"/>
            <w:color w:val="000000" w:themeColor="text1"/>
            <w:sz w:val="26"/>
            <w:szCs w:val="26"/>
          </w:rPr>
          <w:t xml:space="preserve"> en partes iguales</w:t>
        </w:r>
      </w:ins>
      <w:r w:rsidR="00CB376A" w:rsidRPr="00925B2C">
        <w:rPr>
          <w:rFonts w:ascii="Crimson Text" w:hAnsi="Crimson Text"/>
          <w:color w:val="000000" w:themeColor="text1"/>
          <w:sz w:val="26"/>
          <w:szCs w:val="26"/>
        </w:rPr>
        <w:t xml:space="preserve">. Sin embargo, </w:t>
      </w:r>
      <w:r w:rsidR="00150B34" w:rsidRPr="00925B2C">
        <w:rPr>
          <w:rFonts w:ascii="Crimson Text" w:hAnsi="Crimson Text"/>
          <w:color w:val="000000" w:themeColor="text1"/>
          <w:sz w:val="26"/>
          <w:szCs w:val="26"/>
        </w:rPr>
        <w:t>el comportamiento de los presentes era completamente pacífico</w:t>
      </w:r>
      <w:r w:rsidR="00CB376A" w:rsidRPr="00925B2C">
        <w:rPr>
          <w:rFonts w:ascii="Crimson Text" w:hAnsi="Crimson Text"/>
          <w:color w:val="000000" w:themeColor="text1"/>
          <w:sz w:val="26"/>
          <w:szCs w:val="26"/>
        </w:rPr>
        <w:t xml:space="preserve">, </w:t>
      </w:r>
      <w:del w:id="566" w:author="Paula Castrilli" w:date="2025-07-18T01:01:00Z">
        <w:r w:rsidR="00CB376A" w:rsidRPr="00925B2C" w:rsidDel="002975C0">
          <w:rPr>
            <w:rFonts w:ascii="Crimson Text" w:hAnsi="Crimson Text"/>
            <w:color w:val="000000" w:themeColor="text1"/>
            <w:sz w:val="26"/>
            <w:szCs w:val="26"/>
          </w:rPr>
          <w:delText>estaba claro</w:delText>
        </w:r>
      </w:del>
      <w:ins w:id="567" w:author="Paula Castrilli" w:date="2025-07-18T01:01:00Z">
        <w:r w:rsidR="002975C0">
          <w:rPr>
            <w:rFonts w:ascii="Crimson Text" w:hAnsi="Crimson Text"/>
            <w:color w:val="000000" w:themeColor="text1"/>
            <w:sz w:val="26"/>
            <w:szCs w:val="26"/>
          </w:rPr>
          <w:t>entendían sin necesidad de que nadie se los explicara</w:t>
        </w:r>
      </w:ins>
      <w:r w:rsidR="00CB376A" w:rsidRPr="00925B2C">
        <w:rPr>
          <w:rFonts w:ascii="Crimson Text" w:hAnsi="Crimson Text"/>
          <w:color w:val="000000" w:themeColor="text1"/>
          <w:sz w:val="26"/>
          <w:szCs w:val="26"/>
        </w:rPr>
        <w:t xml:space="preserve"> de qué lado había </w:t>
      </w:r>
      <w:r w:rsidR="00701970" w:rsidRPr="00925B2C">
        <w:rPr>
          <w:rFonts w:ascii="Crimson Text" w:hAnsi="Crimson Text"/>
          <w:color w:val="000000" w:themeColor="text1"/>
          <w:sz w:val="26"/>
          <w:szCs w:val="26"/>
        </w:rPr>
        <w:t>estado</w:t>
      </w:r>
      <w:r w:rsidR="00CB376A" w:rsidRPr="00925B2C">
        <w:rPr>
          <w:rFonts w:ascii="Crimson Text" w:hAnsi="Crimson Text"/>
          <w:color w:val="000000" w:themeColor="text1"/>
          <w:sz w:val="26"/>
          <w:szCs w:val="26"/>
        </w:rPr>
        <w:t xml:space="preserve"> la dragona.</w:t>
      </w:r>
    </w:p>
    <w:p w:rsidR="00CB376A" w:rsidRPr="00925B2C" w:rsidRDefault="00701970" w:rsidP="00CB376A">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Mientras sólo </w:t>
      </w:r>
      <w:r w:rsidR="006F7253" w:rsidRPr="00925B2C">
        <w:rPr>
          <w:rFonts w:ascii="Crimson Text" w:hAnsi="Crimson Text"/>
          <w:color w:val="000000" w:themeColor="text1"/>
          <w:sz w:val="26"/>
          <w:szCs w:val="26"/>
        </w:rPr>
        <w:t xml:space="preserve">el </w:t>
      </w:r>
      <w:r w:rsidRPr="00925B2C">
        <w:rPr>
          <w:rFonts w:ascii="Crimson Text" w:hAnsi="Crimson Text"/>
          <w:color w:val="000000" w:themeColor="text1"/>
          <w:sz w:val="26"/>
          <w:szCs w:val="26"/>
        </w:rPr>
        <w:t xml:space="preserve">murmullo </w:t>
      </w:r>
      <w:r w:rsidR="006F7253" w:rsidRPr="00925B2C">
        <w:rPr>
          <w:rFonts w:ascii="Crimson Text" w:hAnsi="Crimson Text"/>
          <w:color w:val="000000" w:themeColor="text1"/>
          <w:sz w:val="26"/>
          <w:szCs w:val="26"/>
        </w:rPr>
        <w:t>se destacaba en</w:t>
      </w:r>
      <w:r w:rsidRPr="00925B2C">
        <w:rPr>
          <w:rFonts w:ascii="Crimson Text" w:hAnsi="Crimson Text"/>
          <w:color w:val="000000" w:themeColor="text1"/>
          <w:sz w:val="26"/>
          <w:szCs w:val="26"/>
        </w:rPr>
        <w:t xml:space="preserve"> la</w:t>
      </w:r>
      <w:r w:rsidR="00CB376A" w:rsidRPr="00925B2C">
        <w:rPr>
          <w:rFonts w:ascii="Crimson Text" w:hAnsi="Crimson Text"/>
          <w:color w:val="000000" w:themeColor="text1"/>
          <w:sz w:val="26"/>
          <w:szCs w:val="26"/>
        </w:rPr>
        <w:t xml:space="preserve"> </w:t>
      </w:r>
      <w:r w:rsidR="00150B34" w:rsidRPr="00925B2C">
        <w:rPr>
          <w:rFonts w:ascii="Crimson Text" w:hAnsi="Crimson Text"/>
          <w:color w:val="000000" w:themeColor="text1"/>
          <w:sz w:val="26"/>
          <w:szCs w:val="26"/>
        </w:rPr>
        <w:t>quietud</w:t>
      </w:r>
      <w:r w:rsidR="00CB376A" w:rsidRPr="00925B2C">
        <w:rPr>
          <w:rFonts w:ascii="Crimson Text" w:hAnsi="Crimson Text"/>
          <w:color w:val="000000" w:themeColor="text1"/>
          <w:sz w:val="26"/>
          <w:szCs w:val="26"/>
        </w:rPr>
        <w:t>, Eros descendió del lomo del animal y se paró frente a la muchedumbre</w:t>
      </w:r>
      <w:r w:rsidR="00150B34" w:rsidRPr="00925B2C">
        <w:rPr>
          <w:rFonts w:ascii="Crimson Text" w:hAnsi="Crimson Text"/>
          <w:color w:val="000000" w:themeColor="text1"/>
          <w:sz w:val="26"/>
          <w:szCs w:val="26"/>
        </w:rPr>
        <w:t>, a escasos</w:t>
      </w:r>
      <w:r w:rsidR="00CB376A" w:rsidRPr="00925B2C">
        <w:rPr>
          <w:rFonts w:ascii="Crimson Text" w:hAnsi="Crimson Text"/>
          <w:color w:val="000000" w:themeColor="text1"/>
          <w:sz w:val="26"/>
          <w:szCs w:val="26"/>
        </w:rPr>
        <w:t xml:space="preserve"> metros de distancia. Entre el gentío, </w:t>
      </w:r>
      <w:r w:rsidR="00150B34" w:rsidRPr="00925B2C">
        <w:rPr>
          <w:rFonts w:ascii="Crimson Text" w:hAnsi="Crimson Text"/>
          <w:color w:val="000000" w:themeColor="text1"/>
          <w:sz w:val="26"/>
          <w:szCs w:val="26"/>
        </w:rPr>
        <w:t>apareci</w:t>
      </w:r>
      <w:r w:rsidR="00CB376A" w:rsidRPr="00925B2C">
        <w:rPr>
          <w:rFonts w:ascii="Crimson Text" w:hAnsi="Crimson Text"/>
          <w:color w:val="000000" w:themeColor="text1"/>
          <w:sz w:val="26"/>
          <w:szCs w:val="26"/>
        </w:rPr>
        <w:t xml:space="preserve">ó </w:t>
      </w:r>
      <w:proofErr w:type="spellStart"/>
      <w:r w:rsidR="00CB376A" w:rsidRPr="00925B2C">
        <w:rPr>
          <w:rFonts w:ascii="Crimson Text" w:hAnsi="Crimson Text"/>
          <w:color w:val="000000" w:themeColor="text1"/>
          <w:sz w:val="26"/>
          <w:szCs w:val="26"/>
        </w:rPr>
        <w:t>Rolf</w:t>
      </w:r>
      <w:proofErr w:type="spellEnd"/>
      <w:r w:rsidR="00150B34" w:rsidRPr="00925B2C">
        <w:rPr>
          <w:rFonts w:ascii="Crimson Text" w:hAnsi="Crimson Text"/>
          <w:color w:val="000000" w:themeColor="text1"/>
          <w:sz w:val="26"/>
          <w:szCs w:val="26"/>
        </w:rPr>
        <w:t xml:space="preserve">, </w:t>
      </w:r>
      <w:del w:id="568" w:author="Paula Castrilli" w:date="2025-07-18T01:01:00Z">
        <w:r w:rsidR="00150B34" w:rsidRPr="00925B2C" w:rsidDel="002975C0">
          <w:rPr>
            <w:rFonts w:ascii="Crimson Text" w:hAnsi="Crimson Text"/>
            <w:color w:val="000000" w:themeColor="text1"/>
            <w:sz w:val="26"/>
            <w:szCs w:val="26"/>
          </w:rPr>
          <w:delText>y</w:delText>
        </w:r>
      </w:del>
      <w:ins w:id="569" w:author="Paula Castrilli" w:date="2025-07-18T01:01:00Z">
        <w:r w:rsidR="002975C0">
          <w:rPr>
            <w:rFonts w:ascii="Crimson Text" w:hAnsi="Crimson Text"/>
            <w:color w:val="000000" w:themeColor="text1"/>
            <w:sz w:val="26"/>
            <w:szCs w:val="26"/>
          </w:rPr>
          <w:t>quien</w:t>
        </w:r>
      </w:ins>
      <w:r w:rsidR="00150B34" w:rsidRPr="00925B2C">
        <w:rPr>
          <w:rFonts w:ascii="Crimson Text" w:hAnsi="Crimson Text"/>
          <w:color w:val="000000" w:themeColor="text1"/>
          <w:sz w:val="26"/>
          <w:szCs w:val="26"/>
        </w:rPr>
        <w:t xml:space="preserve"> dio</w:t>
      </w:r>
      <w:r w:rsidR="00CB376A" w:rsidRPr="00925B2C">
        <w:rPr>
          <w:rFonts w:ascii="Crimson Text" w:hAnsi="Crimson Text"/>
          <w:color w:val="000000" w:themeColor="text1"/>
          <w:sz w:val="26"/>
          <w:szCs w:val="26"/>
        </w:rPr>
        <w:t xml:space="preserve"> varios pasos por delante del resto</w:t>
      </w:r>
      <w:r w:rsidR="00150B34" w:rsidRPr="00925B2C">
        <w:rPr>
          <w:rFonts w:ascii="Crimson Text" w:hAnsi="Crimson Text"/>
          <w:color w:val="000000" w:themeColor="text1"/>
          <w:sz w:val="26"/>
          <w:szCs w:val="26"/>
        </w:rPr>
        <w:t xml:space="preserve">. </w:t>
      </w:r>
      <w:del w:id="570" w:author="Paula Castrilli" w:date="2025-07-18T01:02:00Z">
        <w:r w:rsidR="00150B34" w:rsidRPr="00925B2C" w:rsidDel="002975C0">
          <w:rPr>
            <w:rFonts w:ascii="Crimson Text" w:hAnsi="Crimson Text"/>
            <w:color w:val="000000" w:themeColor="text1"/>
            <w:sz w:val="26"/>
            <w:szCs w:val="26"/>
          </w:rPr>
          <w:delText>Luego rompió el letargo</w:delText>
        </w:r>
        <w:r w:rsidR="00CB376A" w:rsidRPr="00925B2C" w:rsidDel="002975C0">
          <w:rPr>
            <w:rFonts w:ascii="Crimson Text" w:hAnsi="Crimson Text"/>
            <w:color w:val="000000" w:themeColor="text1"/>
            <w:sz w:val="26"/>
            <w:szCs w:val="26"/>
          </w:rPr>
          <w:delText xml:space="preserve">, y se dirigió </w:delText>
        </w:r>
        <w:r w:rsidR="00F270FC" w:rsidRPr="00925B2C" w:rsidDel="002975C0">
          <w:rPr>
            <w:rFonts w:ascii="Crimson Text" w:hAnsi="Crimson Text"/>
            <w:color w:val="000000" w:themeColor="text1"/>
            <w:sz w:val="26"/>
            <w:szCs w:val="26"/>
          </w:rPr>
          <w:delText>a</w:delText>
        </w:r>
        <w:r w:rsidR="00CB376A" w:rsidRPr="00925B2C" w:rsidDel="002975C0">
          <w:rPr>
            <w:rFonts w:ascii="Crimson Text" w:hAnsi="Crimson Text"/>
            <w:color w:val="000000" w:themeColor="text1"/>
            <w:sz w:val="26"/>
            <w:szCs w:val="26"/>
          </w:rPr>
          <w:delText xml:space="preserve"> Eros.</w:delText>
        </w:r>
      </w:del>
    </w:p>
    <w:p w:rsidR="002975C0" w:rsidRDefault="00100493" w:rsidP="00713B5D">
      <w:pPr>
        <w:tabs>
          <w:tab w:val="left" w:pos="2179"/>
        </w:tabs>
        <w:spacing w:after="0"/>
        <w:ind w:firstLine="284"/>
        <w:jc w:val="both"/>
        <w:rPr>
          <w:ins w:id="571" w:author="Paula Castrilli" w:date="2025-07-18T01:02:00Z"/>
          <w:rFonts w:ascii="Crimson Text" w:hAnsi="Crimson Text"/>
          <w:color w:val="000000" w:themeColor="text1"/>
          <w:sz w:val="26"/>
          <w:szCs w:val="26"/>
        </w:rPr>
      </w:pPr>
      <w:r>
        <w:rPr>
          <w:rFonts w:ascii="Crimson Text" w:hAnsi="Crimson Text"/>
          <w:color w:val="000000" w:themeColor="text1"/>
          <w:sz w:val="26"/>
          <w:szCs w:val="26"/>
        </w:rPr>
        <w:t>—</w:t>
      </w:r>
      <w:r w:rsidR="00CB376A" w:rsidRPr="00925B2C">
        <w:rPr>
          <w:rFonts w:ascii="Crimson Text" w:hAnsi="Crimson Text"/>
          <w:color w:val="000000" w:themeColor="text1"/>
          <w:sz w:val="26"/>
          <w:szCs w:val="26"/>
        </w:rPr>
        <w:t xml:space="preserve">La razón por la que los dioses te trajeron al oeste fue para salvarnos, este pueblo te estará eternamente agradecido </w:t>
      </w:r>
      <w:r>
        <w:rPr>
          <w:rFonts w:ascii="Crimson Text" w:hAnsi="Crimson Text"/>
          <w:color w:val="000000" w:themeColor="text1"/>
          <w:sz w:val="26"/>
          <w:szCs w:val="26"/>
        </w:rPr>
        <w:t>—</w:t>
      </w:r>
      <w:r w:rsidR="00CB376A" w:rsidRPr="00925B2C">
        <w:rPr>
          <w:rFonts w:ascii="Crimson Text" w:hAnsi="Crimson Text"/>
          <w:color w:val="000000" w:themeColor="text1"/>
          <w:sz w:val="26"/>
          <w:szCs w:val="26"/>
        </w:rPr>
        <w:t xml:space="preserve">dijo, emocionado, </w:t>
      </w:r>
      <w:ins w:id="572" w:author="Paula Castrilli" w:date="2025-07-18T01:02:00Z">
        <w:r w:rsidR="002975C0">
          <w:rPr>
            <w:rFonts w:ascii="Crimson Text" w:hAnsi="Crimson Text"/>
            <w:color w:val="000000" w:themeColor="text1"/>
            <w:sz w:val="26"/>
            <w:szCs w:val="26"/>
          </w:rPr>
          <w:t>rompiendo el letargo de la muchedumbre</w:t>
        </w:r>
      </w:ins>
    </w:p>
    <w:p w:rsidR="00713B5D" w:rsidRPr="00925B2C" w:rsidRDefault="00CB376A" w:rsidP="00713B5D">
      <w:pPr>
        <w:tabs>
          <w:tab w:val="left" w:pos="2179"/>
        </w:tabs>
        <w:spacing w:after="0"/>
        <w:ind w:firstLine="284"/>
        <w:jc w:val="both"/>
        <w:rPr>
          <w:rFonts w:ascii="Crimson Text" w:hAnsi="Crimson Text"/>
          <w:color w:val="000000" w:themeColor="text1"/>
          <w:sz w:val="26"/>
          <w:szCs w:val="26"/>
        </w:rPr>
      </w:pPr>
      <w:del w:id="573" w:author="Paula Castrilli" w:date="2025-07-18T01:02:00Z">
        <w:r w:rsidRPr="00925B2C" w:rsidDel="002975C0">
          <w:rPr>
            <w:rFonts w:ascii="Crimson Text" w:hAnsi="Crimson Text"/>
            <w:color w:val="000000" w:themeColor="text1"/>
            <w:sz w:val="26"/>
            <w:szCs w:val="26"/>
          </w:rPr>
          <w:delText>y por detrás</w:delText>
        </w:r>
      </w:del>
      <w:ins w:id="574" w:author="Paula Castrilli" w:date="2025-07-18T01:02:00Z">
        <w:r w:rsidR="002975C0">
          <w:rPr>
            <w:rFonts w:ascii="Crimson Text" w:hAnsi="Crimson Text"/>
            <w:color w:val="000000" w:themeColor="text1"/>
            <w:sz w:val="26"/>
            <w:szCs w:val="26"/>
          </w:rPr>
          <w:t>Detrás de él</w:t>
        </w:r>
      </w:ins>
      <w:r w:rsidRPr="00925B2C">
        <w:rPr>
          <w:rFonts w:ascii="Crimson Text" w:hAnsi="Crimson Text"/>
          <w:color w:val="000000" w:themeColor="text1"/>
          <w:sz w:val="26"/>
          <w:szCs w:val="26"/>
        </w:rPr>
        <w:t xml:space="preserve"> </w:t>
      </w:r>
      <w:r w:rsidR="00150B34" w:rsidRPr="00925B2C">
        <w:rPr>
          <w:rFonts w:ascii="Crimson Text" w:hAnsi="Crimson Text"/>
          <w:color w:val="000000" w:themeColor="text1"/>
          <w:sz w:val="26"/>
          <w:szCs w:val="26"/>
        </w:rPr>
        <w:t>ingresó</w:t>
      </w:r>
      <w:r w:rsidRPr="00925B2C">
        <w:rPr>
          <w:rFonts w:ascii="Crimson Text" w:hAnsi="Crimson Text"/>
          <w:color w:val="000000" w:themeColor="text1"/>
          <w:sz w:val="26"/>
          <w:szCs w:val="26"/>
        </w:rPr>
        <w:t xml:space="preserve"> </w:t>
      </w:r>
      <w:proofErr w:type="spellStart"/>
      <w:r w:rsidRPr="00925B2C">
        <w:rPr>
          <w:rFonts w:ascii="Crimson Text" w:hAnsi="Crimson Text"/>
          <w:color w:val="000000" w:themeColor="text1"/>
          <w:sz w:val="26"/>
          <w:szCs w:val="26"/>
        </w:rPr>
        <w:t>Kalevi</w:t>
      </w:r>
      <w:proofErr w:type="spellEnd"/>
      <w:r w:rsidRPr="00925B2C">
        <w:rPr>
          <w:rFonts w:ascii="Crimson Text" w:hAnsi="Crimson Text"/>
          <w:color w:val="000000" w:themeColor="text1"/>
          <w:sz w:val="26"/>
          <w:szCs w:val="26"/>
        </w:rPr>
        <w:t xml:space="preserve">. </w:t>
      </w:r>
      <w:r w:rsidR="00150B34" w:rsidRPr="00925B2C">
        <w:rPr>
          <w:rFonts w:ascii="Crimson Text" w:hAnsi="Crimson Text"/>
          <w:color w:val="000000" w:themeColor="text1"/>
          <w:sz w:val="26"/>
          <w:szCs w:val="26"/>
        </w:rPr>
        <w:t>Sin emitir</w:t>
      </w:r>
      <w:r w:rsidRPr="00925B2C">
        <w:rPr>
          <w:rFonts w:ascii="Crimson Text" w:hAnsi="Crimson Text"/>
          <w:color w:val="000000" w:themeColor="text1"/>
          <w:sz w:val="26"/>
          <w:szCs w:val="26"/>
        </w:rPr>
        <w:t xml:space="preserve"> palabras, </w:t>
      </w:r>
      <w:del w:id="575" w:author="Paula Castrilli" w:date="2025-07-18T01:03:00Z">
        <w:r w:rsidR="00150B34" w:rsidRPr="00925B2C" w:rsidDel="002975C0">
          <w:rPr>
            <w:rFonts w:ascii="Crimson Text" w:hAnsi="Crimson Text"/>
            <w:color w:val="000000" w:themeColor="text1"/>
            <w:sz w:val="26"/>
            <w:szCs w:val="26"/>
          </w:rPr>
          <w:delText>avanzaba</w:delText>
        </w:r>
        <w:r w:rsidRPr="00925B2C" w:rsidDel="002975C0">
          <w:rPr>
            <w:rFonts w:ascii="Crimson Text" w:hAnsi="Crimson Text"/>
            <w:color w:val="000000" w:themeColor="text1"/>
            <w:sz w:val="26"/>
            <w:szCs w:val="26"/>
          </w:rPr>
          <w:delText xml:space="preserve"> </w:delText>
        </w:r>
      </w:del>
      <w:ins w:id="576" w:author="Paula Castrilli" w:date="2025-07-18T01:03:00Z">
        <w:r w:rsidR="002975C0">
          <w:rPr>
            <w:rFonts w:ascii="Crimson Text" w:hAnsi="Crimson Text"/>
            <w:color w:val="000000" w:themeColor="text1"/>
            <w:sz w:val="26"/>
            <w:szCs w:val="26"/>
          </w:rPr>
          <w:t>avanzó</w:t>
        </w:r>
        <w:r w:rsidR="002975C0" w:rsidRPr="00925B2C">
          <w:rPr>
            <w:rFonts w:ascii="Crimson Text" w:hAnsi="Crimson Text"/>
            <w:color w:val="000000" w:themeColor="text1"/>
            <w:sz w:val="26"/>
            <w:szCs w:val="26"/>
          </w:rPr>
          <w:t xml:space="preserve"> </w:t>
        </w:r>
      </w:ins>
      <w:r w:rsidRPr="00925B2C">
        <w:rPr>
          <w:rFonts w:ascii="Crimson Text" w:hAnsi="Crimson Text"/>
          <w:color w:val="000000" w:themeColor="text1"/>
          <w:sz w:val="26"/>
          <w:szCs w:val="26"/>
        </w:rPr>
        <w:t xml:space="preserve">con un </w:t>
      </w:r>
      <w:del w:id="577" w:author="Paula Castrilli" w:date="2025-07-18T01:03:00Z">
        <w:r w:rsidRPr="00925B2C" w:rsidDel="002975C0">
          <w:rPr>
            <w:rFonts w:ascii="Crimson Text" w:hAnsi="Crimson Text"/>
            <w:color w:val="000000" w:themeColor="text1"/>
            <w:sz w:val="26"/>
            <w:szCs w:val="26"/>
          </w:rPr>
          <w:delText xml:space="preserve">tibio </w:delText>
        </w:r>
      </w:del>
      <w:r w:rsidRPr="00925B2C">
        <w:rPr>
          <w:rFonts w:ascii="Crimson Text" w:hAnsi="Crimson Text"/>
          <w:color w:val="000000" w:themeColor="text1"/>
          <w:sz w:val="26"/>
          <w:szCs w:val="26"/>
        </w:rPr>
        <w:t xml:space="preserve">aplauso que </w:t>
      </w:r>
      <w:r w:rsidR="00D63EAC" w:rsidRPr="00925B2C">
        <w:rPr>
          <w:rFonts w:ascii="Crimson Text" w:hAnsi="Crimson Text"/>
          <w:color w:val="000000" w:themeColor="text1"/>
          <w:sz w:val="26"/>
          <w:szCs w:val="26"/>
        </w:rPr>
        <w:t>se fue intensificando</w:t>
      </w:r>
      <w:r w:rsidRPr="00925B2C">
        <w:rPr>
          <w:rFonts w:ascii="Crimson Text" w:hAnsi="Crimson Text"/>
          <w:color w:val="000000" w:themeColor="text1"/>
          <w:sz w:val="26"/>
          <w:szCs w:val="26"/>
        </w:rPr>
        <w:t xml:space="preserve"> a medida que el resto de los presentes se sumaban al gesto. En cuestión de segundos, un </w:t>
      </w:r>
      <w:del w:id="578" w:author="Paula Castrilli" w:date="2025-07-18T01:04:00Z">
        <w:r w:rsidRPr="00925B2C" w:rsidDel="002975C0">
          <w:rPr>
            <w:rFonts w:ascii="Crimson Text" w:hAnsi="Crimson Text"/>
            <w:color w:val="000000" w:themeColor="text1"/>
            <w:sz w:val="26"/>
            <w:szCs w:val="26"/>
          </w:rPr>
          <w:delText xml:space="preserve">aplauso </w:delText>
        </w:r>
      </w:del>
      <w:ins w:id="579" w:author="Paula Castrilli" w:date="2025-07-18T01:04:00Z">
        <w:r w:rsidR="002975C0">
          <w:rPr>
            <w:rFonts w:ascii="Crimson Text" w:hAnsi="Crimson Text"/>
            <w:color w:val="000000" w:themeColor="text1"/>
            <w:sz w:val="26"/>
            <w:szCs w:val="26"/>
          </w:rPr>
          <w:t>batir de palmas</w:t>
        </w:r>
        <w:r w:rsidR="002975C0" w:rsidRPr="00925B2C">
          <w:rPr>
            <w:rFonts w:ascii="Crimson Text" w:hAnsi="Crimson Text"/>
            <w:color w:val="000000" w:themeColor="text1"/>
            <w:sz w:val="26"/>
            <w:szCs w:val="26"/>
          </w:rPr>
          <w:t xml:space="preserve"> </w:t>
        </w:r>
      </w:ins>
      <w:r w:rsidRPr="00925B2C">
        <w:rPr>
          <w:rFonts w:ascii="Crimson Text" w:hAnsi="Crimson Text"/>
          <w:color w:val="000000" w:themeColor="text1"/>
          <w:sz w:val="26"/>
          <w:szCs w:val="26"/>
        </w:rPr>
        <w:t xml:space="preserve">enérgico y generalizado acaparó todo el </w:t>
      </w:r>
      <w:r w:rsidR="00316730" w:rsidRPr="00925B2C">
        <w:rPr>
          <w:rFonts w:ascii="Crimson Text" w:hAnsi="Crimson Text"/>
          <w:color w:val="000000" w:themeColor="text1"/>
          <w:sz w:val="26"/>
          <w:szCs w:val="26"/>
        </w:rPr>
        <w:t>espacio</w:t>
      </w:r>
      <w:r w:rsidRPr="00925B2C">
        <w:rPr>
          <w:rFonts w:ascii="Crimson Text" w:hAnsi="Crimson Text"/>
          <w:color w:val="000000" w:themeColor="text1"/>
          <w:sz w:val="26"/>
          <w:szCs w:val="26"/>
        </w:rPr>
        <w:t xml:space="preserve">. Eros se llenó de emoción y una sonrisa plena se instaló en su rostro. El corazón le rebozaba de orgullo y alegría, jamás se hubiera imaginado una </w:t>
      </w:r>
      <w:r w:rsidR="00316730" w:rsidRPr="00925B2C">
        <w:rPr>
          <w:rFonts w:ascii="Crimson Text" w:hAnsi="Crimson Text"/>
          <w:color w:val="000000" w:themeColor="text1"/>
          <w:sz w:val="26"/>
          <w:szCs w:val="26"/>
        </w:rPr>
        <w:t>escena</w:t>
      </w:r>
      <w:r w:rsidRPr="00925B2C">
        <w:rPr>
          <w:rFonts w:ascii="Crimson Text" w:hAnsi="Crimson Text"/>
          <w:color w:val="000000" w:themeColor="text1"/>
          <w:sz w:val="26"/>
          <w:szCs w:val="26"/>
        </w:rPr>
        <w:t xml:space="preserve"> semejante. La victoria y el reconocimiento lo abrazaban, y lo elevaban a ese </w:t>
      </w:r>
      <w:r w:rsidR="00316730" w:rsidRPr="00925B2C">
        <w:rPr>
          <w:rFonts w:ascii="Crimson Text" w:hAnsi="Crimson Text"/>
          <w:color w:val="000000" w:themeColor="text1"/>
          <w:sz w:val="26"/>
          <w:szCs w:val="26"/>
        </w:rPr>
        <w:t>lugar</w:t>
      </w:r>
      <w:r w:rsidRPr="00925B2C">
        <w:rPr>
          <w:rFonts w:ascii="Crimson Text" w:hAnsi="Crimson Text"/>
          <w:color w:val="000000" w:themeColor="text1"/>
          <w:sz w:val="26"/>
          <w:szCs w:val="26"/>
        </w:rPr>
        <w:t xml:space="preserve"> singular dónde sólo los grandes guerreros </w:t>
      </w:r>
      <w:r w:rsidR="00316730" w:rsidRPr="00925B2C">
        <w:rPr>
          <w:rFonts w:ascii="Crimson Text" w:hAnsi="Crimson Text"/>
          <w:color w:val="000000" w:themeColor="text1"/>
          <w:sz w:val="26"/>
          <w:szCs w:val="26"/>
        </w:rPr>
        <w:t>logran</w:t>
      </w:r>
      <w:r w:rsidR="00713B5D" w:rsidRPr="00925B2C">
        <w:rPr>
          <w:rFonts w:ascii="Crimson Text" w:hAnsi="Crimson Text"/>
          <w:color w:val="000000" w:themeColor="text1"/>
          <w:sz w:val="26"/>
          <w:szCs w:val="26"/>
        </w:rPr>
        <w:t xml:space="preserve"> arribar: la gloria.</w:t>
      </w:r>
    </w:p>
    <w:p w:rsidR="00713B5D" w:rsidRPr="00925B2C" w:rsidRDefault="00713B5D" w:rsidP="00713B5D">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br w:type="page"/>
      </w:r>
    </w:p>
    <w:p w:rsidR="00713B5D" w:rsidRPr="00925B2C" w:rsidRDefault="00713B5D" w:rsidP="00713B5D">
      <w:pPr>
        <w:tabs>
          <w:tab w:val="left" w:pos="2179"/>
        </w:tabs>
        <w:spacing w:after="0"/>
        <w:ind w:firstLine="284"/>
        <w:jc w:val="center"/>
        <w:rPr>
          <w:rFonts w:ascii="Crimson Text" w:hAnsi="Crimson Text"/>
          <w:color w:val="000000" w:themeColor="text1"/>
          <w:sz w:val="26"/>
          <w:szCs w:val="26"/>
          <w:u w:val="single"/>
        </w:rPr>
      </w:pPr>
      <w:r w:rsidRPr="00925B2C">
        <w:rPr>
          <w:rFonts w:ascii="Crimson Text" w:hAnsi="Crimson Text"/>
          <w:color w:val="000000" w:themeColor="text1"/>
          <w:sz w:val="26"/>
          <w:szCs w:val="26"/>
        </w:rPr>
        <w:lastRenderedPageBreak/>
        <w:t>32</w:t>
      </w:r>
    </w:p>
    <w:p w:rsidR="00713B5D" w:rsidRPr="00925B2C" w:rsidRDefault="00713B5D" w:rsidP="00713B5D">
      <w:pPr>
        <w:tabs>
          <w:tab w:val="left" w:pos="2179"/>
        </w:tabs>
        <w:spacing w:after="0"/>
        <w:ind w:firstLine="284"/>
        <w:jc w:val="both"/>
        <w:rPr>
          <w:rFonts w:ascii="Crimson Text" w:hAnsi="Crimson Text"/>
          <w:color w:val="000000" w:themeColor="text1"/>
          <w:sz w:val="26"/>
          <w:szCs w:val="26"/>
        </w:rPr>
      </w:pPr>
    </w:p>
    <w:p w:rsidR="002062F9" w:rsidRPr="00925B2C" w:rsidRDefault="00D001DF" w:rsidP="002062F9">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E</w:t>
      </w:r>
      <w:r w:rsidR="000E7711" w:rsidRPr="00925B2C">
        <w:rPr>
          <w:rFonts w:ascii="Crimson Text" w:hAnsi="Crimson Text"/>
          <w:color w:val="000000" w:themeColor="text1"/>
          <w:sz w:val="26"/>
          <w:szCs w:val="26"/>
        </w:rPr>
        <w:t>l aire</w:t>
      </w:r>
      <w:r w:rsidRPr="00925B2C">
        <w:rPr>
          <w:rFonts w:ascii="Crimson Text" w:hAnsi="Crimson Text"/>
          <w:color w:val="000000" w:themeColor="text1"/>
          <w:sz w:val="26"/>
          <w:szCs w:val="26"/>
        </w:rPr>
        <w:t xml:space="preserve"> aún olía a</w:t>
      </w:r>
      <w:r w:rsidR="000E7711" w:rsidRPr="00925B2C">
        <w:rPr>
          <w:rFonts w:ascii="Crimson Text" w:hAnsi="Crimson Text"/>
          <w:color w:val="000000" w:themeColor="text1"/>
          <w:sz w:val="26"/>
          <w:szCs w:val="26"/>
        </w:rPr>
        <w:t xml:space="preserve"> ceniza y madera quemada. </w:t>
      </w:r>
      <w:r w:rsidRPr="00925B2C">
        <w:rPr>
          <w:rFonts w:ascii="Crimson Text" w:hAnsi="Crimson Text"/>
          <w:color w:val="000000" w:themeColor="text1"/>
          <w:sz w:val="26"/>
          <w:szCs w:val="26"/>
        </w:rPr>
        <w:t>Las escenas del</w:t>
      </w:r>
      <w:r w:rsidR="000E7711" w:rsidRPr="00925B2C">
        <w:rPr>
          <w:rFonts w:ascii="Crimson Text" w:hAnsi="Crimson Text"/>
          <w:color w:val="000000" w:themeColor="text1"/>
          <w:sz w:val="26"/>
          <w:szCs w:val="26"/>
        </w:rPr>
        <w:t xml:space="preserve"> brutal </w:t>
      </w:r>
      <w:r w:rsidR="002062F9" w:rsidRPr="00925B2C">
        <w:rPr>
          <w:rFonts w:ascii="Crimson Text" w:hAnsi="Crimson Text"/>
          <w:color w:val="000000" w:themeColor="text1"/>
          <w:sz w:val="26"/>
          <w:szCs w:val="26"/>
        </w:rPr>
        <w:t xml:space="preserve">combate </w:t>
      </w:r>
      <w:r w:rsidR="000E7711" w:rsidRPr="00925B2C">
        <w:rPr>
          <w:rFonts w:ascii="Crimson Text" w:hAnsi="Crimson Text"/>
          <w:color w:val="000000" w:themeColor="text1"/>
          <w:sz w:val="26"/>
          <w:szCs w:val="26"/>
        </w:rPr>
        <w:t xml:space="preserve">entre guerreros del oeste y </w:t>
      </w:r>
      <w:r w:rsidRPr="00925B2C">
        <w:rPr>
          <w:rFonts w:ascii="Crimson Text" w:hAnsi="Crimson Text"/>
          <w:color w:val="000000" w:themeColor="text1"/>
          <w:sz w:val="26"/>
          <w:szCs w:val="26"/>
        </w:rPr>
        <w:t>d</w:t>
      </w:r>
      <w:r w:rsidR="000E7711" w:rsidRPr="00925B2C">
        <w:rPr>
          <w:rFonts w:ascii="Crimson Text" w:hAnsi="Crimson Text"/>
          <w:color w:val="000000" w:themeColor="text1"/>
          <w:sz w:val="26"/>
          <w:szCs w:val="26"/>
        </w:rPr>
        <w:t xml:space="preserve">el norte </w:t>
      </w:r>
      <w:r w:rsidRPr="00925B2C">
        <w:rPr>
          <w:rFonts w:ascii="Crimson Text" w:hAnsi="Crimson Text"/>
          <w:color w:val="000000" w:themeColor="text1"/>
          <w:sz w:val="26"/>
          <w:szCs w:val="26"/>
        </w:rPr>
        <w:t xml:space="preserve">permanecían grabadas en las retinas de los sobrevivientes. El </w:t>
      </w:r>
      <w:r w:rsidR="002062F9" w:rsidRPr="00925B2C">
        <w:rPr>
          <w:rFonts w:ascii="Crimson Text" w:hAnsi="Crimson Text"/>
          <w:color w:val="000000" w:themeColor="text1"/>
          <w:sz w:val="26"/>
          <w:szCs w:val="26"/>
        </w:rPr>
        <w:t xml:space="preserve">enfrentamiento </w:t>
      </w:r>
      <w:r w:rsidR="000E7711" w:rsidRPr="00925B2C">
        <w:rPr>
          <w:rFonts w:ascii="Crimson Text" w:hAnsi="Crimson Text"/>
          <w:color w:val="000000" w:themeColor="text1"/>
          <w:sz w:val="26"/>
          <w:szCs w:val="26"/>
        </w:rPr>
        <w:t xml:space="preserve">había dejado </w:t>
      </w:r>
      <w:r w:rsidR="00A157CC" w:rsidRPr="00925B2C">
        <w:rPr>
          <w:rFonts w:ascii="Crimson Text" w:hAnsi="Crimson Text"/>
          <w:color w:val="000000" w:themeColor="text1"/>
          <w:sz w:val="26"/>
          <w:szCs w:val="26"/>
        </w:rPr>
        <w:t>graves</w:t>
      </w:r>
      <w:r w:rsidR="000E7711" w:rsidRPr="00925B2C">
        <w:rPr>
          <w:rFonts w:ascii="Crimson Text" w:hAnsi="Crimson Text"/>
          <w:color w:val="000000" w:themeColor="text1"/>
          <w:sz w:val="26"/>
          <w:szCs w:val="26"/>
        </w:rPr>
        <w:t xml:space="preserve"> secuelas, físicas </w:t>
      </w:r>
      <w:r w:rsidRPr="00925B2C">
        <w:rPr>
          <w:rFonts w:ascii="Crimson Text" w:hAnsi="Crimson Text"/>
          <w:color w:val="000000" w:themeColor="text1"/>
          <w:sz w:val="26"/>
          <w:szCs w:val="26"/>
        </w:rPr>
        <w:t>y</w:t>
      </w:r>
      <w:r w:rsidR="000E7711" w:rsidRPr="00925B2C">
        <w:rPr>
          <w:rFonts w:ascii="Crimson Text" w:hAnsi="Crimson Text"/>
          <w:color w:val="000000" w:themeColor="text1"/>
          <w:sz w:val="26"/>
          <w:szCs w:val="26"/>
        </w:rPr>
        <w:t xml:space="preserve"> materiales. Se habían vivido horas de </w:t>
      </w:r>
      <w:r w:rsidR="00A157CC" w:rsidRPr="00925B2C">
        <w:rPr>
          <w:rFonts w:ascii="Crimson Text" w:hAnsi="Crimson Text"/>
          <w:color w:val="000000" w:themeColor="text1"/>
          <w:sz w:val="26"/>
          <w:szCs w:val="26"/>
        </w:rPr>
        <w:t>extrema</w:t>
      </w:r>
      <w:r w:rsidR="000E7711"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incertidumbre</w:t>
      </w:r>
      <w:r w:rsidR="000E7711" w:rsidRPr="00925B2C">
        <w:rPr>
          <w:rFonts w:ascii="Crimson Text" w:hAnsi="Crimson Text"/>
          <w:color w:val="000000" w:themeColor="text1"/>
          <w:sz w:val="26"/>
          <w:szCs w:val="26"/>
        </w:rPr>
        <w:t xml:space="preserve"> y terror en el castillo de las </w:t>
      </w:r>
      <w:del w:id="580" w:author="Pauli-Chan" w:date="2025-07-18T15:18:00Z">
        <w:r w:rsidR="000E7711" w:rsidRPr="00925B2C" w:rsidDel="00EF721A">
          <w:rPr>
            <w:rFonts w:ascii="Crimson Text" w:hAnsi="Crimson Text"/>
            <w:color w:val="000000" w:themeColor="text1"/>
            <w:sz w:val="26"/>
            <w:szCs w:val="26"/>
          </w:rPr>
          <w:delText>tierras altas</w:delText>
        </w:r>
      </w:del>
      <w:ins w:id="581" w:author="Pauli-Chan" w:date="2025-07-18T15:18:00Z">
        <w:r w:rsidR="00EF721A">
          <w:rPr>
            <w:rFonts w:ascii="Crimson Text" w:hAnsi="Crimson Text"/>
            <w:color w:val="000000" w:themeColor="text1"/>
            <w:sz w:val="26"/>
            <w:szCs w:val="26"/>
          </w:rPr>
          <w:t>Tierras Altas</w:t>
        </w:r>
      </w:ins>
      <w:r w:rsidR="000E7711" w:rsidRPr="00925B2C">
        <w:rPr>
          <w:rFonts w:ascii="Crimson Text" w:hAnsi="Crimson Text"/>
          <w:color w:val="000000" w:themeColor="text1"/>
          <w:sz w:val="26"/>
          <w:szCs w:val="26"/>
        </w:rPr>
        <w:t>, pero</w:t>
      </w:r>
      <w:r w:rsidRPr="00925B2C">
        <w:rPr>
          <w:rFonts w:ascii="Crimson Text" w:hAnsi="Crimson Text"/>
          <w:color w:val="000000" w:themeColor="text1"/>
          <w:sz w:val="26"/>
          <w:szCs w:val="26"/>
        </w:rPr>
        <w:t xml:space="preserve"> el final hubiera sido </w:t>
      </w:r>
      <w:r w:rsidR="002062F9" w:rsidRPr="00925B2C">
        <w:rPr>
          <w:rFonts w:ascii="Crimson Text" w:hAnsi="Crimson Text"/>
          <w:color w:val="000000" w:themeColor="text1"/>
          <w:sz w:val="26"/>
          <w:szCs w:val="26"/>
        </w:rPr>
        <w:t>devastador</w:t>
      </w:r>
      <w:r w:rsidRPr="00925B2C">
        <w:rPr>
          <w:rFonts w:ascii="Crimson Text" w:hAnsi="Crimson Text"/>
          <w:color w:val="000000" w:themeColor="text1"/>
          <w:sz w:val="26"/>
          <w:szCs w:val="26"/>
        </w:rPr>
        <w:t xml:space="preserve"> </w:t>
      </w:r>
      <w:del w:id="582" w:author="Pauli-Chan" w:date="2025-07-18T15:19:00Z">
        <w:r w:rsidRPr="00925B2C" w:rsidDel="00EF721A">
          <w:rPr>
            <w:rFonts w:ascii="Crimson Text" w:hAnsi="Crimson Text"/>
            <w:color w:val="000000" w:themeColor="text1"/>
            <w:sz w:val="26"/>
            <w:szCs w:val="26"/>
          </w:rPr>
          <w:delText xml:space="preserve">si no </w:delText>
        </w:r>
        <w:r w:rsidR="004648AC" w:rsidRPr="00925B2C" w:rsidDel="00EF721A">
          <w:rPr>
            <w:rFonts w:ascii="Crimson Text" w:hAnsi="Crimson Text"/>
            <w:color w:val="000000" w:themeColor="text1"/>
            <w:sz w:val="26"/>
            <w:szCs w:val="26"/>
          </w:rPr>
          <w:delText>fuera</w:delText>
        </w:r>
      </w:del>
      <w:ins w:id="583" w:author="Pauli-Chan" w:date="2025-07-18T15:19:00Z">
        <w:r w:rsidR="00EF721A">
          <w:rPr>
            <w:rFonts w:ascii="Crimson Text" w:hAnsi="Crimson Text"/>
            <w:color w:val="000000" w:themeColor="text1"/>
            <w:sz w:val="26"/>
            <w:szCs w:val="26"/>
          </w:rPr>
          <w:t>de no haber sido</w:t>
        </w:r>
      </w:ins>
      <w:r w:rsidR="004648AC" w:rsidRPr="00925B2C">
        <w:rPr>
          <w:rFonts w:ascii="Crimson Text" w:hAnsi="Crimson Text"/>
          <w:color w:val="000000" w:themeColor="text1"/>
          <w:sz w:val="26"/>
          <w:szCs w:val="26"/>
        </w:rPr>
        <w:t xml:space="preserve"> </w:t>
      </w:r>
      <w:r w:rsidRPr="00925B2C">
        <w:rPr>
          <w:rFonts w:ascii="Crimson Text" w:hAnsi="Crimson Text"/>
          <w:color w:val="000000" w:themeColor="text1"/>
          <w:sz w:val="26"/>
          <w:szCs w:val="26"/>
        </w:rPr>
        <w:t>por</w:t>
      </w:r>
      <w:r w:rsidR="000E7711" w:rsidRPr="00925B2C">
        <w:rPr>
          <w:rFonts w:ascii="Crimson Text" w:hAnsi="Crimson Text"/>
          <w:color w:val="000000" w:themeColor="text1"/>
          <w:sz w:val="26"/>
          <w:szCs w:val="26"/>
        </w:rPr>
        <w:t xml:space="preserve"> la </w:t>
      </w:r>
      <w:r w:rsidR="006E256A" w:rsidRPr="00925B2C">
        <w:rPr>
          <w:rFonts w:ascii="Crimson Text" w:hAnsi="Crimson Text"/>
          <w:color w:val="000000" w:themeColor="text1"/>
          <w:sz w:val="26"/>
          <w:szCs w:val="26"/>
        </w:rPr>
        <w:t>providencial</w:t>
      </w:r>
      <w:r w:rsidR="002062F9" w:rsidRPr="00925B2C">
        <w:rPr>
          <w:rFonts w:ascii="Crimson Text" w:hAnsi="Crimson Text"/>
          <w:color w:val="000000" w:themeColor="text1"/>
          <w:sz w:val="26"/>
          <w:szCs w:val="26"/>
        </w:rPr>
        <w:t xml:space="preserve"> </w:t>
      </w:r>
      <w:r w:rsidR="000E7711" w:rsidRPr="00925B2C">
        <w:rPr>
          <w:rFonts w:ascii="Crimson Text" w:hAnsi="Crimson Text"/>
          <w:color w:val="000000" w:themeColor="text1"/>
          <w:sz w:val="26"/>
          <w:szCs w:val="26"/>
        </w:rPr>
        <w:t xml:space="preserve">aparición de Eros </w:t>
      </w:r>
      <w:r w:rsidR="002062F9" w:rsidRPr="00925B2C">
        <w:rPr>
          <w:rFonts w:ascii="Crimson Text" w:hAnsi="Crimson Text"/>
          <w:color w:val="000000" w:themeColor="text1"/>
          <w:sz w:val="26"/>
          <w:szCs w:val="26"/>
        </w:rPr>
        <w:t>y</w:t>
      </w:r>
      <w:r w:rsidR="000E7711" w:rsidRPr="00925B2C">
        <w:rPr>
          <w:rFonts w:ascii="Crimson Text" w:hAnsi="Crimson Text"/>
          <w:color w:val="000000" w:themeColor="text1"/>
          <w:sz w:val="26"/>
          <w:szCs w:val="26"/>
        </w:rPr>
        <w:t xml:space="preserve"> su dragona.</w:t>
      </w:r>
    </w:p>
    <w:p w:rsidR="00CB376A" w:rsidRPr="00925B2C" w:rsidRDefault="000E7711" w:rsidP="00713B5D">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A pesar de las </w:t>
      </w:r>
      <w:del w:id="584" w:author="Pauli-Chan" w:date="2025-07-18T15:20:00Z">
        <w:r w:rsidR="00E32F28" w:rsidRPr="00925B2C" w:rsidDel="00EF721A">
          <w:rPr>
            <w:rFonts w:ascii="Crimson Text" w:hAnsi="Crimson Text"/>
            <w:color w:val="000000" w:themeColor="text1"/>
            <w:sz w:val="26"/>
            <w:szCs w:val="26"/>
          </w:rPr>
          <w:delText>perdidas</w:delText>
        </w:r>
      </w:del>
      <w:ins w:id="585" w:author="Pauli-Chan" w:date="2025-07-18T15:20:00Z">
        <w:r w:rsidR="00EF721A">
          <w:rPr>
            <w:rFonts w:ascii="Crimson Text" w:hAnsi="Crimson Text"/>
            <w:color w:val="000000" w:themeColor="text1"/>
            <w:sz w:val="26"/>
            <w:szCs w:val="26"/>
          </w:rPr>
          <w:t>pérdidas</w:t>
        </w:r>
      </w:ins>
      <w:r w:rsidRPr="00925B2C">
        <w:rPr>
          <w:rFonts w:ascii="Crimson Text" w:hAnsi="Crimson Text"/>
          <w:color w:val="000000" w:themeColor="text1"/>
          <w:sz w:val="26"/>
          <w:szCs w:val="26"/>
        </w:rPr>
        <w:t xml:space="preserve">, </w:t>
      </w:r>
      <w:r w:rsidR="00A157CC" w:rsidRPr="00925B2C">
        <w:rPr>
          <w:rFonts w:ascii="Crimson Text" w:hAnsi="Crimson Text"/>
          <w:color w:val="000000" w:themeColor="text1"/>
          <w:sz w:val="26"/>
          <w:szCs w:val="26"/>
        </w:rPr>
        <w:t xml:space="preserve">prevalecía </w:t>
      </w:r>
      <w:r w:rsidRPr="00925B2C">
        <w:rPr>
          <w:rFonts w:ascii="Crimson Text" w:hAnsi="Crimson Text"/>
          <w:color w:val="000000" w:themeColor="text1"/>
          <w:sz w:val="26"/>
          <w:szCs w:val="26"/>
        </w:rPr>
        <w:t xml:space="preserve">un estado de euforia y optimismo entre los </w:t>
      </w:r>
      <w:del w:id="586" w:author="Pauli-Chan" w:date="2025-07-18T15:20:00Z">
        <w:r w:rsidRPr="00925B2C" w:rsidDel="00EF721A">
          <w:rPr>
            <w:rFonts w:ascii="Crimson Text" w:hAnsi="Crimson Text"/>
            <w:color w:val="000000" w:themeColor="text1"/>
            <w:sz w:val="26"/>
            <w:szCs w:val="26"/>
          </w:rPr>
          <w:delText xml:space="preserve">nobles </w:delText>
        </w:r>
      </w:del>
      <w:ins w:id="587" w:author="Pauli-Chan" w:date="2025-07-18T15:20:00Z">
        <w:r w:rsidR="00EF721A">
          <w:rPr>
            <w:rFonts w:ascii="Crimson Text" w:hAnsi="Crimson Text"/>
            <w:color w:val="000000" w:themeColor="text1"/>
            <w:sz w:val="26"/>
            <w:szCs w:val="26"/>
          </w:rPr>
          <w:t>ciudadanos</w:t>
        </w:r>
        <w:r w:rsidR="00EF721A" w:rsidRPr="00925B2C">
          <w:rPr>
            <w:rFonts w:ascii="Crimson Text" w:hAnsi="Crimson Text"/>
            <w:color w:val="000000" w:themeColor="text1"/>
            <w:sz w:val="26"/>
            <w:szCs w:val="26"/>
          </w:rPr>
          <w:t xml:space="preserve"> </w:t>
        </w:r>
      </w:ins>
      <w:r w:rsidR="00DC1FF0" w:rsidRPr="00925B2C">
        <w:rPr>
          <w:rFonts w:ascii="Crimson Text" w:hAnsi="Crimson Text"/>
          <w:color w:val="000000" w:themeColor="text1"/>
          <w:sz w:val="26"/>
          <w:szCs w:val="26"/>
        </w:rPr>
        <w:t>y el mismo</w:t>
      </w:r>
      <w:r w:rsidRPr="00925B2C">
        <w:rPr>
          <w:rFonts w:ascii="Crimson Text" w:hAnsi="Crimson Text"/>
          <w:color w:val="000000" w:themeColor="text1"/>
          <w:sz w:val="26"/>
          <w:szCs w:val="26"/>
        </w:rPr>
        <w:t xml:space="preserve"> rey. El </w:t>
      </w:r>
      <w:r w:rsidR="00E32F28" w:rsidRPr="00925B2C">
        <w:rPr>
          <w:rFonts w:ascii="Crimson Text" w:hAnsi="Crimson Text"/>
          <w:color w:val="000000" w:themeColor="text1"/>
          <w:sz w:val="26"/>
          <w:szCs w:val="26"/>
        </w:rPr>
        <w:t>potencial</w:t>
      </w:r>
      <w:r w:rsidRPr="00925B2C">
        <w:rPr>
          <w:rFonts w:ascii="Crimson Text" w:hAnsi="Crimson Text"/>
          <w:color w:val="000000" w:themeColor="text1"/>
          <w:sz w:val="26"/>
          <w:szCs w:val="26"/>
        </w:rPr>
        <w:t xml:space="preserve"> bélico que había demostrado Agatha</w:t>
      </w:r>
      <w:del w:id="588" w:author="Pauli-Chan" w:date="2025-07-18T15:20:00Z">
        <w:r w:rsidRPr="00925B2C" w:rsidDel="00EF721A">
          <w:rPr>
            <w:rFonts w:ascii="Crimson Text" w:hAnsi="Crimson Text"/>
            <w:color w:val="000000" w:themeColor="text1"/>
            <w:sz w:val="26"/>
            <w:szCs w:val="26"/>
          </w:rPr>
          <w:delText>,</w:delText>
        </w:r>
      </w:del>
      <w:r w:rsidRPr="00925B2C">
        <w:rPr>
          <w:rFonts w:ascii="Crimson Text" w:hAnsi="Crimson Text"/>
          <w:color w:val="000000" w:themeColor="text1"/>
          <w:sz w:val="26"/>
          <w:szCs w:val="26"/>
        </w:rPr>
        <w:t xml:space="preserve"> despertaba gran </w:t>
      </w:r>
      <w:del w:id="589" w:author="Pauli-Chan" w:date="2025-07-18T15:20:00Z">
        <w:r w:rsidRPr="00925B2C" w:rsidDel="00EF721A">
          <w:rPr>
            <w:rFonts w:ascii="Crimson Text" w:hAnsi="Crimson Text"/>
            <w:color w:val="000000" w:themeColor="text1"/>
            <w:sz w:val="26"/>
            <w:szCs w:val="26"/>
          </w:rPr>
          <w:delText>expectativa</w:delText>
        </w:r>
      </w:del>
      <w:ins w:id="590" w:author="Pauli-Chan" w:date="2025-07-18T15:20:00Z">
        <w:r w:rsidR="00EF721A">
          <w:rPr>
            <w:rFonts w:ascii="Crimson Text" w:hAnsi="Crimson Text"/>
            <w:color w:val="000000" w:themeColor="text1"/>
            <w:sz w:val="26"/>
            <w:szCs w:val="26"/>
          </w:rPr>
          <w:t>interés y esperanza</w:t>
        </w:r>
      </w:ins>
      <w:r w:rsidR="00292BF3" w:rsidRPr="00925B2C">
        <w:rPr>
          <w:rFonts w:ascii="Crimson Text" w:hAnsi="Crimson Text"/>
          <w:color w:val="000000" w:themeColor="text1"/>
          <w:sz w:val="26"/>
          <w:szCs w:val="26"/>
        </w:rPr>
        <w:t xml:space="preserve">. </w:t>
      </w:r>
      <w:r w:rsidR="001D1BD3" w:rsidRPr="00925B2C">
        <w:rPr>
          <w:rFonts w:ascii="Crimson Text" w:hAnsi="Crimson Text"/>
          <w:color w:val="000000" w:themeColor="text1"/>
          <w:sz w:val="26"/>
          <w:szCs w:val="26"/>
        </w:rPr>
        <w:t>La última</w:t>
      </w:r>
      <w:r w:rsidR="00292BF3" w:rsidRPr="00925B2C">
        <w:rPr>
          <w:rFonts w:ascii="Crimson Text" w:hAnsi="Crimson Text"/>
          <w:color w:val="000000" w:themeColor="text1"/>
          <w:sz w:val="26"/>
          <w:szCs w:val="26"/>
        </w:rPr>
        <w:t xml:space="preserve"> noche no había sido una más</w:t>
      </w:r>
      <w:r w:rsidR="00C26588" w:rsidRPr="00925B2C">
        <w:rPr>
          <w:rFonts w:ascii="Crimson Text" w:hAnsi="Crimson Text"/>
          <w:color w:val="000000" w:themeColor="text1"/>
          <w:sz w:val="26"/>
          <w:szCs w:val="26"/>
        </w:rPr>
        <w:t>, se trataba de</w:t>
      </w:r>
      <w:r w:rsidR="00292BF3" w:rsidRPr="00925B2C">
        <w:rPr>
          <w:rFonts w:ascii="Crimson Text" w:hAnsi="Crimson Text"/>
          <w:color w:val="000000" w:themeColor="text1"/>
          <w:sz w:val="26"/>
          <w:szCs w:val="26"/>
        </w:rPr>
        <w:t xml:space="preserve"> un </w:t>
      </w:r>
      <w:r w:rsidR="00C26588" w:rsidRPr="00925B2C">
        <w:rPr>
          <w:rFonts w:ascii="Crimson Text" w:hAnsi="Crimson Text"/>
          <w:color w:val="000000" w:themeColor="text1"/>
          <w:sz w:val="26"/>
          <w:szCs w:val="26"/>
        </w:rPr>
        <w:t>hecho</w:t>
      </w:r>
      <w:r w:rsidR="00292BF3" w:rsidRPr="00925B2C">
        <w:rPr>
          <w:rFonts w:ascii="Crimson Text" w:hAnsi="Crimson Text"/>
          <w:color w:val="000000" w:themeColor="text1"/>
          <w:sz w:val="26"/>
          <w:szCs w:val="26"/>
        </w:rPr>
        <w:t xml:space="preserve"> trascendent</w:t>
      </w:r>
      <w:r w:rsidR="00E32F28" w:rsidRPr="00925B2C">
        <w:rPr>
          <w:rFonts w:ascii="Crimson Text" w:hAnsi="Crimson Text"/>
          <w:color w:val="000000" w:themeColor="text1"/>
          <w:sz w:val="26"/>
          <w:szCs w:val="26"/>
        </w:rPr>
        <w:t>al que, sin dudas, se perpetuaría</w:t>
      </w:r>
      <w:r w:rsidR="00292BF3" w:rsidRPr="00925B2C">
        <w:rPr>
          <w:rFonts w:ascii="Crimson Text" w:hAnsi="Crimson Text"/>
          <w:color w:val="000000" w:themeColor="text1"/>
          <w:sz w:val="26"/>
          <w:szCs w:val="26"/>
        </w:rPr>
        <w:t xml:space="preserve"> en la mente y relatos de muchos, </w:t>
      </w:r>
      <w:r w:rsidR="00E32F28" w:rsidRPr="00925B2C">
        <w:rPr>
          <w:rFonts w:ascii="Crimson Text" w:hAnsi="Crimson Text"/>
          <w:color w:val="000000" w:themeColor="text1"/>
          <w:sz w:val="26"/>
          <w:szCs w:val="26"/>
        </w:rPr>
        <w:t>una de esas historias que</w:t>
      </w:r>
      <w:del w:id="591" w:author="Pauli-Chan" w:date="2025-07-18T15:21:00Z">
        <w:r w:rsidR="00E32F28" w:rsidRPr="00925B2C" w:rsidDel="00EF721A">
          <w:rPr>
            <w:rFonts w:ascii="Crimson Text" w:hAnsi="Crimson Text"/>
            <w:color w:val="000000" w:themeColor="text1"/>
            <w:sz w:val="26"/>
            <w:szCs w:val="26"/>
          </w:rPr>
          <w:delText>,</w:delText>
        </w:r>
      </w:del>
      <w:r w:rsidR="00E32F28" w:rsidRPr="00925B2C">
        <w:rPr>
          <w:rFonts w:ascii="Crimson Text" w:hAnsi="Crimson Text"/>
          <w:color w:val="000000" w:themeColor="text1"/>
          <w:sz w:val="26"/>
          <w:szCs w:val="26"/>
        </w:rPr>
        <w:t xml:space="preserve"> </w:t>
      </w:r>
      <w:del w:id="592" w:author="Pauli-Chan" w:date="2025-07-18T15:21:00Z">
        <w:r w:rsidR="00E32F28" w:rsidRPr="00925B2C" w:rsidDel="00EF721A">
          <w:rPr>
            <w:rFonts w:ascii="Crimson Text" w:hAnsi="Crimson Text"/>
            <w:color w:val="000000" w:themeColor="text1"/>
            <w:sz w:val="26"/>
            <w:szCs w:val="26"/>
          </w:rPr>
          <w:delText>a través de</w:delText>
        </w:r>
        <w:r w:rsidR="00A157CC" w:rsidRPr="00925B2C" w:rsidDel="00EF721A">
          <w:rPr>
            <w:rFonts w:ascii="Crimson Text" w:hAnsi="Crimson Text"/>
            <w:color w:val="000000" w:themeColor="text1"/>
            <w:sz w:val="26"/>
            <w:szCs w:val="26"/>
          </w:rPr>
          <w:delText>l tiempo</w:delText>
        </w:r>
        <w:r w:rsidR="00E32F28" w:rsidRPr="00925B2C" w:rsidDel="00EF721A">
          <w:rPr>
            <w:rFonts w:ascii="Crimson Text" w:hAnsi="Crimson Text"/>
            <w:color w:val="000000" w:themeColor="text1"/>
            <w:sz w:val="26"/>
            <w:szCs w:val="26"/>
          </w:rPr>
          <w:delText>,</w:delText>
        </w:r>
      </w:del>
      <w:r w:rsidR="00E32F28" w:rsidRPr="00925B2C">
        <w:rPr>
          <w:rFonts w:ascii="Crimson Text" w:hAnsi="Crimson Text"/>
          <w:color w:val="000000" w:themeColor="text1"/>
          <w:sz w:val="26"/>
          <w:szCs w:val="26"/>
        </w:rPr>
        <w:t xml:space="preserve"> jamás </w:t>
      </w:r>
      <w:del w:id="593" w:author="Pauli-Chan" w:date="2025-07-18T15:21:00Z">
        <w:r w:rsidR="00E32F28" w:rsidRPr="00925B2C" w:rsidDel="00EF721A">
          <w:rPr>
            <w:rFonts w:ascii="Crimson Text" w:hAnsi="Crimson Text"/>
            <w:color w:val="000000" w:themeColor="text1"/>
            <w:sz w:val="26"/>
            <w:szCs w:val="26"/>
          </w:rPr>
          <w:delText>deja</w:delText>
        </w:r>
        <w:r w:rsidR="00993DAE" w:rsidRPr="00925B2C" w:rsidDel="00EF721A">
          <w:rPr>
            <w:rFonts w:ascii="Crimson Text" w:hAnsi="Crimson Text"/>
            <w:color w:val="000000" w:themeColor="text1"/>
            <w:sz w:val="26"/>
            <w:szCs w:val="26"/>
          </w:rPr>
          <w:delText>ra</w:delText>
        </w:r>
        <w:r w:rsidR="00E32F28" w:rsidRPr="00925B2C" w:rsidDel="00EF721A">
          <w:rPr>
            <w:rFonts w:ascii="Crimson Text" w:hAnsi="Crimson Text"/>
            <w:color w:val="000000" w:themeColor="text1"/>
            <w:sz w:val="26"/>
            <w:szCs w:val="26"/>
          </w:rPr>
          <w:delText xml:space="preserve">n </w:delText>
        </w:r>
      </w:del>
      <w:ins w:id="594" w:author="Pauli-Chan" w:date="2025-07-18T15:21:00Z">
        <w:r w:rsidR="00EF721A">
          <w:rPr>
            <w:rFonts w:ascii="Crimson Text" w:hAnsi="Crimson Text"/>
            <w:color w:val="000000" w:themeColor="text1"/>
            <w:sz w:val="26"/>
            <w:szCs w:val="26"/>
          </w:rPr>
          <w:t>dejaría</w:t>
        </w:r>
        <w:r w:rsidR="00EF721A" w:rsidRPr="00925B2C">
          <w:rPr>
            <w:rFonts w:ascii="Crimson Text" w:hAnsi="Crimson Text"/>
            <w:color w:val="000000" w:themeColor="text1"/>
            <w:sz w:val="26"/>
            <w:szCs w:val="26"/>
          </w:rPr>
          <w:t xml:space="preserve"> </w:t>
        </w:r>
      </w:ins>
      <w:r w:rsidR="00E32F28" w:rsidRPr="00925B2C">
        <w:rPr>
          <w:rFonts w:ascii="Crimson Text" w:hAnsi="Crimson Text"/>
          <w:color w:val="000000" w:themeColor="text1"/>
          <w:sz w:val="26"/>
          <w:szCs w:val="26"/>
        </w:rPr>
        <w:t>de contarse</w:t>
      </w:r>
      <w:ins w:id="595" w:author="Pauli-Chan" w:date="2025-07-18T15:21:00Z">
        <w:r w:rsidR="00EF721A">
          <w:rPr>
            <w:rFonts w:ascii="Crimson Text" w:hAnsi="Crimson Text"/>
            <w:color w:val="000000" w:themeColor="text1"/>
            <w:sz w:val="26"/>
            <w:szCs w:val="26"/>
          </w:rPr>
          <w:t xml:space="preserve"> </w:t>
        </w:r>
        <w:r w:rsidR="00EF721A" w:rsidRPr="00925B2C">
          <w:rPr>
            <w:rFonts w:ascii="Crimson Text" w:hAnsi="Crimson Text"/>
            <w:color w:val="000000" w:themeColor="text1"/>
            <w:sz w:val="26"/>
            <w:szCs w:val="26"/>
          </w:rPr>
          <w:t>a través del tiempo</w:t>
        </w:r>
      </w:ins>
      <w:r w:rsidR="00E32F28" w:rsidRPr="00925B2C">
        <w:rPr>
          <w:rFonts w:ascii="Crimson Text" w:hAnsi="Crimson Text"/>
          <w:color w:val="000000" w:themeColor="text1"/>
          <w:sz w:val="26"/>
          <w:szCs w:val="26"/>
        </w:rPr>
        <w:t>.</w:t>
      </w:r>
    </w:p>
    <w:p w:rsidR="00292BF3" w:rsidRPr="00925B2C" w:rsidRDefault="00292BF3" w:rsidP="00713B5D">
      <w:pPr>
        <w:tabs>
          <w:tab w:val="left" w:pos="2179"/>
        </w:tabs>
        <w:spacing w:after="0"/>
        <w:ind w:firstLine="284"/>
        <w:jc w:val="both"/>
        <w:rPr>
          <w:rFonts w:ascii="Crimson Text" w:hAnsi="Crimson Text"/>
          <w:color w:val="000000" w:themeColor="text1"/>
          <w:sz w:val="26"/>
          <w:szCs w:val="26"/>
        </w:rPr>
      </w:pPr>
      <w:proofErr w:type="spellStart"/>
      <w:r w:rsidRPr="00925B2C">
        <w:rPr>
          <w:rFonts w:ascii="Crimson Text" w:hAnsi="Crimson Text"/>
          <w:color w:val="000000" w:themeColor="text1"/>
          <w:sz w:val="26"/>
          <w:szCs w:val="26"/>
        </w:rPr>
        <w:t>Kalevi</w:t>
      </w:r>
      <w:proofErr w:type="spellEnd"/>
      <w:r w:rsidRPr="00925B2C">
        <w:rPr>
          <w:rFonts w:ascii="Crimson Text" w:hAnsi="Crimson Text"/>
          <w:color w:val="000000" w:themeColor="text1"/>
          <w:sz w:val="26"/>
          <w:szCs w:val="26"/>
        </w:rPr>
        <w:t xml:space="preserve"> sabía que Eros era un alma libre, alguien que, sin pertenecer a su </w:t>
      </w:r>
      <w:r w:rsidR="00E32F28" w:rsidRPr="00925B2C">
        <w:rPr>
          <w:rFonts w:ascii="Crimson Text" w:hAnsi="Crimson Text"/>
          <w:color w:val="000000" w:themeColor="text1"/>
          <w:sz w:val="26"/>
          <w:szCs w:val="26"/>
        </w:rPr>
        <w:t>pueblo</w:t>
      </w:r>
      <w:r w:rsidRPr="00925B2C">
        <w:rPr>
          <w:rFonts w:ascii="Crimson Text" w:hAnsi="Crimson Text"/>
          <w:color w:val="000000" w:themeColor="text1"/>
          <w:sz w:val="26"/>
          <w:szCs w:val="26"/>
        </w:rPr>
        <w:t xml:space="preserve">, había </w:t>
      </w:r>
      <w:del w:id="596" w:author="Pauli-Chan" w:date="2025-07-18T15:21:00Z">
        <w:r w:rsidRPr="00925B2C" w:rsidDel="00EF721A">
          <w:rPr>
            <w:rFonts w:ascii="Crimson Text" w:hAnsi="Crimson Text"/>
            <w:color w:val="000000" w:themeColor="text1"/>
            <w:sz w:val="26"/>
            <w:szCs w:val="26"/>
          </w:rPr>
          <w:delText>dad</w:delText>
        </w:r>
        <w:r w:rsidR="00C26588" w:rsidRPr="00925B2C" w:rsidDel="00EF721A">
          <w:rPr>
            <w:rFonts w:ascii="Crimson Text" w:hAnsi="Crimson Text"/>
            <w:color w:val="000000" w:themeColor="text1"/>
            <w:sz w:val="26"/>
            <w:szCs w:val="26"/>
          </w:rPr>
          <w:delText>o la vida</w:delText>
        </w:r>
      </w:del>
      <w:ins w:id="597" w:author="Pauli-Chan" w:date="2025-07-18T15:21:00Z">
        <w:r w:rsidR="00EF721A">
          <w:rPr>
            <w:rFonts w:ascii="Crimson Text" w:hAnsi="Crimson Text"/>
            <w:color w:val="000000" w:themeColor="text1"/>
            <w:sz w:val="26"/>
            <w:szCs w:val="26"/>
          </w:rPr>
          <w:t>combatido</w:t>
        </w:r>
      </w:ins>
      <w:r w:rsidR="00C26588" w:rsidRPr="00925B2C">
        <w:rPr>
          <w:rFonts w:ascii="Crimson Text" w:hAnsi="Crimson Text"/>
          <w:color w:val="000000" w:themeColor="text1"/>
          <w:sz w:val="26"/>
          <w:szCs w:val="26"/>
        </w:rPr>
        <w:t xml:space="preserve"> por ellos</w:t>
      </w:r>
      <w:del w:id="598" w:author="Pauli-Chan" w:date="2025-07-18T15:22:00Z">
        <w:r w:rsidR="00C26588" w:rsidRPr="00925B2C" w:rsidDel="00EF721A">
          <w:rPr>
            <w:rFonts w:ascii="Crimson Text" w:hAnsi="Crimson Text"/>
            <w:color w:val="000000" w:themeColor="text1"/>
            <w:sz w:val="26"/>
            <w:szCs w:val="26"/>
          </w:rPr>
          <w:delText>, pero</w:delText>
        </w:r>
      </w:del>
      <w:ins w:id="599" w:author="Pauli-Chan" w:date="2025-07-18T15:22:00Z">
        <w:r w:rsidR="00EF721A">
          <w:rPr>
            <w:rFonts w:ascii="Crimson Text" w:hAnsi="Crimson Text"/>
            <w:color w:val="000000" w:themeColor="text1"/>
            <w:sz w:val="26"/>
            <w:szCs w:val="26"/>
          </w:rPr>
          <w:t>. Pero</w:t>
        </w:r>
      </w:ins>
      <w:r w:rsidR="00C26588" w:rsidRPr="00925B2C">
        <w:rPr>
          <w:rFonts w:ascii="Crimson Text" w:hAnsi="Crimson Text"/>
          <w:color w:val="000000" w:themeColor="text1"/>
          <w:sz w:val="26"/>
          <w:szCs w:val="26"/>
        </w:rPr>
        <w:t xml:space="preserve"> </w:t>
      </w:r>
      <w:del w:id="600" w:author="Pauli-Chan" w:date="2025-07-18T15:22:00Z">
        <w:r w:rsidR="00C26588" w:rsidRPr="00925B2C" w:rsidDel="00EF721A">
          <w:rPr>
            <w:rFonts w:ascii="Crimson Text" w:hAnsi="Crimson Text"/>
            <w:color w:val="000000" w:themeColor="text1"/>
            <w:sz w:val="26"/>
            <w:szCs w:val="26"/>
          </w:rPr>
          <w:delText xml:space="preserve">que </w:delText>
        </w:r>
      </w:del>
      <w:r w:rsidR="00C26588" w:rsidRPr="00925B2C">
        <w:rPr>
          <w:rFonts w:ascii="Crimson Text" w:hAnsi="Crimson Text"/>
          <w:color w:val="000000" w:themeColor="text1"/>
          <w:sz w:val="26"/>
          <w:szCs w:val="26"/>
        </w:rPr>
        <w:t>nada</w:t>
      </w:r>
      <w:r w:rsidRPr="00925B2C">
        <w:rPr>
          <w:rFonts w:ascii="Crimson Text" w:hAnsi="Crimson Text"/>
          <w:color w:val="000000" w:themeColor="text1"/>
          <w:sz w:val="26"/>
          <w:szCs w:val="26"/>
        </w:rPr>
        <w:t xml:space="preserve"> </w:t>
      </w:r>
      <w:r w:rsidR="00E32F28" w:rsidRPr="00925B2C">
        <w:rPr>
          <w:rFonts w:ascii="Crimson Text" w:hAnsi="Crimson Text"/>
          <w:color w:val="000000" w:themeColor="text1"/>
          <w:sz w:val="26"/>
          <w:szCs w:val="26"/>
        </w:rPr>
        <w:t>lo ataba</w:t>
      </w:r>
      <w:r w:rsidRPr="00925B2C">
        <w:rPr>
          <w:rFonts w:ascii="Crimson Text" w:hAnsi="Crimson Text"/>
          <w:color w:val="000000" w:themeColor="text1"/>
          <w:sz w:val="26"/>
          <w:szCs w:val="26"/>
        </w:rPr>
        <w:t xml:space="preserve"> </w:t>
      </w:r>
      <w:r w:rsidR="00C26588" w:rsidRPr="00925B2C">
        <w:rPr>
          <w:rFonts w:ascii="Crimson Text" w:hAnsi="Crimson Text"/>
          <w:color w:val="000000" w:themeColor="text1"/>
          <w:sz w:val="26"/>
          <w:szCs w:val="26"/>
        </w:rPr>
        <w:t>a</w:t>
      </w:r>
      <w:r w:rsidRPr="00925B2C">
        <w:rPr>
          <w:rFonts w:ascii="Crimson Text" w:hAnsi="Crimson Text"/>
          <w:color w:val="000000" w:themeColor="text1"/>
          <w:sz w:val="26"/>
          <w:szCs w:val="26"/>
        </w:rPr>
        <w:t xml:space="preserve"> su reino. Por el contrario, el oeste era quien estaba en deuda con él, por la ayuda recibida y por el mal trato </w:t>
      </w:r>
      <w:del w:id="601" w:author="Pauli-Chan" w:date="2025-07-18T15:22:00Z">
        <w:r w:rsidR="00E32F28" w:rsidRPr="00925B2C" w:rsidDel="00EF721A">
          <w:rPr>
            <w:rFonts w:ascii="Crimson Text" w:hAnsi="Crimson Text"/>
            <w:color w:val="000000" w:themeColor="text1"/>
            <w:sz w:val="26"/>
            <w:szCs w:val="26"/>
          </w:rPr>
          <w:delText>ejercido</w:delText>
        </w:r>
        <w:r w:rsidRPr="00925B2C" w:rsidDel="00EF721A">
          <w:rPr>
            <w:rFonts w:ascii="Crimson Text" w:hAnsi="Crimson Text"/>
            <w:color w:val="000000" w:themeColor="text1"/>
            <w:sz w:val="26"/>
            <w:szCs w:val="26"/>
          </w:rPr>
          <w:delText xml:space="preserve"> </w:delText>
        </w:r>
      </w:del>
      <w:ins w:id="602" w:author="Pauli-Chan" w:date="2025-07-18T15:22:00Z">
        <w:r w:rsidR="00EF721A">
          <w:rPr>
            <w:rFonts w:ascii="Crimson Text" w:hAnsi="Crimson Text"/>
            <w:color w:val="000000" w:themeColor="text1"/>
            <w:sz w:val="26"/>
            <w:szCs w:val="26"/>
          </w:rPr>
          <w:t>que se le había dado</w:t>
        </w:r>
        <w:r w:rsidR="00EF721A" w:rsidRPr="00925B2C">
          <w:rPr>
            <w:rFonts w:ascii="Crimson Text" w:hAnsi="Crimson Text"/>
            <w:color w:val="000000" w:themeColor="text1"/>
            <w:sz w:val="26"/>
            <w:szCs w:val="26"/>
          </w:rPr>
          <w:t xml:space="preserve"> </w:t>
        </w:r>
      </w:ins>
      <w:r w:rsidRPr="00925B2C">
        <w:rPr>
          <w:rFonts w:ascii="Crimson Text" w:hAnsi="Crimson Text"/>
          <w:color w:val="000000" w:themeColor="text1"/>
          <w:sz w:val="26"/>
          <w:szCs w:val="26"/>
        </w:rPr>
        <w:t xml:space="preserve">en su llegada al castillo en primera instancia. </w:t>
      </w:r>
      <w:ins w:id="603" w:author="Pauli-Chan" w:date="2025-07-18T15:22:00Z">
        <w:r w:rsidR="00EF721A">
          <w:rPr>
            <w:rFonts w:ascii="Crimson Text" w:hAnsi="Crimson Text"/>
            <w:color w:val="000000" w:themeColor="text1"/>
            <w:sz w:val="26"/>
            <w:szCs w:val="26"/>
          </w:rPr>
          <w:t>Era</w:t>
        </w:r>
      </w:ins>
      <w:del w:id="604" w:author="Pauli-Chan" w:date="2025-07-18T15:22:00Z">
        <w:r w:rsidRPr="00925B2C" w:rsidDel="00EF721A">
          <w:rPr>
            <w:rFonts w:ascii="Crimson Text" w:hAnsi="Crimson Text"/>
            <w:color w:val="000000" w:themeColor="text1"/>
            <w:sz w:val="26"/>
            <w:szCs w:val="26"/>
          </w:rPr>
          <w:delText>Es</w:delText>
        </w:r>
      </w:del>
      <w:r w:rsidRPr="00925B2C">
        <w:rPr>
          <w:rFonts w:ascii="Crimson Text" w:hAnsi="Crimson Text"/>
          <w:color w:val="000000" w:themeColor="text1"/>
          <w:sz w:val="26"/>
          <w:szCs w:val="26"/>
        </w:rPr>
        <w:t xml:space="preserve"> así</w:t>
      </w:r>
      <w:del w:id="605" w:author="Pauli-Chan" w:date="2025-07-18T15:22:00Z">
        <w:r w:rsidRPr="00925B2C" w:rsidDel="00EF721A">
          <w:rPr>
            <w:rFonts w:ascii="Crimson Text" w:hAnsi="Crimson Text"/>
            <w:color w:val="000000" w:themeColor="text1"/>
            <w:sz w:val="26"/>
            <w:szCs w:val="26"/>
          </w:rPr>
          <w:delText>,</w:delText>
        </w:r>
      </w:del>
      <w:r w:rsidRPr="00925B2C">
        <w:rPr>
          <w:rFonts w:ascii="Crimson Text" w:hAnsi="Crimson Text"/>
          <w:color w:val="000000" w:themeColor="text1"/>
          <w:sz w:val="26"/>
          <w:szCs w:val="26"/>
        </w:rPr>
        <w:t xml:space="preserve"> que el rey deseaba </w:t>
      </w:r>
      <w:r w:rsidR="001D1BD3" w:rsidRPr="00925B2C">
        <w:rPr>
          <w:rFonts w:ascii="Crimson Text" w:hAnsi="Crimson Text"/>
          <w:color w:val="000000" w:themeColor="text1"/>
          <w:sz w:val="26"/>
          <w:szCs w:val="26"/>
        </w:rPr>
        <w:t>enmendar</w:t>
      </w:r>
      <w:r w:rsidRPr="00925B2C">
        <w:rPr>
          <w:rFonts w:ascii="Crimson Text" w:hAnsi="Crimson Text"/>
          <w:color w:val="000000" w:themeColor="text1"/>
          <w:sz w:val="26"/>
          <w:szCs w:val="26"/>
        </w:rPr>
        <w:t xml:space="preserve"> y fortalecer </w:t>
      </w:r>
      <w:r w:rsidR="001D1BD3" w:rsidRPr="00925B2C">
        <w:rPr>
          <w:rFonts w:ascii="Crimson Text" w:hAnsi="Crimson Text"/>
          <w:color w:val="000000" w:themeColor="text1"/>
          <w:sz w:val="26"/>
          <w:szCs w:val="26"/>
        </w:rPr>
        <w:t>su</w:t>
      </w:r>
      <w:r w:rsidRPr="00925B2C">
        <w:rPr>
          <w:rFonts w:ascii="Crimson Text" w:hAnsi="Crimson Text"/>
          <w:color w:val="000000" w:themeColor="text1"/>
          <w:sz w:val="26"/>
          <w:szCs w:val="26"/>
        </w:rPr>
        <w:t xml:space="preserve"> vínculo con el joven guerrero. Tras la </w:t>
      </w:r>
      <w:r w:rsidR="001D1BD3" w:rsidRPr="00925B2C">
        <w:rPr>
          <w:rFonts w:ascii="Crimson Text" w:hAnsi="Crimson Text"/>
          <w:color w:val="000000" w:themeColor="text1"/>
          <w:sz w:val="26"/>
          <w:szCs w:val="26"/>
        </w:rPr>
        <w:t>dura</w:t>
      </w:r>
      <w:r w:rsidRPr="00925B2C">
        <w:rPr>
          <w:rFonts w:ascii="Crimson Text" w:hAnsi="Crimson Text"/>
          <w:color w:val="000000" w:themeColor="text1"/>
          <w:sz w:val="26"/>
          <w:szCs w:val="26"/>
        </w:rPr>
        <w:t xml:space="preserve"> jornada, le había ofrecido a Eros descansar en una de sus mejores alcobas, con un trato preferencial, el </w:t>
      </w:r>
      <w:r w:rsidR="003B56B9" w:rsidRPr="00925B2C">
        <w:rPr>
          <w:rFonts w:ascii="Crimson Text" w:hAnsi="Crimson Text"/>
          <w:color w:val="000000" w:themeColor="text1"/>
          <w:sz w:val="26"/>
          <w:szCs w:val="26"/>
        </w:rPr>
        <w:t xml:space="preserve">mismo que le hubiera ofrecido al </w:t>
      </w:r>
      <w:r w:rsidR="001D1BD3" w:rsidRPr="00925B2C">
        <w:rPr>
          <w:rFonts w:ascii="Crimson Text" w:hAnsi="Crimson Text"/>
          <w:color w:val="000000" w:themeColor="text1"/>
          <w:sz w:val="26"/>
          <w:szCs w:val="26"/>
        </w:rPr>
        <w:t xml:space="preserve">invitado más </w:t>
      </w:r>
      <w:r w:rsidR="006C1333" w:rsidRPr="00925B2C">
        <w:rPr>
          <w:rFonts w:ascii="Crimson Text" w:hAnsi="Crimson Text"/>
          <w:color w:val="000000" w:themeColor="text1"/>
          <w:sz w:val="26"/>
          <w:szCs w:val="26"/>
        </w:rPr>
        <w:t>destacable</w:t>
      </w:r>
      <w:r w:rsidRPr="00925B2C">
        <w:rPr>
          <w:rFonts w:ascii="Crimson Text" w:hAnsi="Crimson Text"/>
          <w:color w:val="000000" w:themeColor="text1"/>
          <w:sz w:val="26"/>
          <w:szCs w:val="26"/>
        </w:rPr>
        <w:t xml:space="preserve">. Además, le </w:t>
      </w:r>
      <w:r w:rsidR="001D1BD3" w:rsidRPr="00925B2C">
        <w:rPr>
          <w:rFonts w:ascii="Crimson Text" w:hAnsi="Crimson Text"/>
          <w:color w:val="000000" w:themeColor="text1"/>
          <w:sz w:val="26"/>
          <w:szCs w:val="26"/>
        </w:rPr>
        <w:t>había entregado</w:t>
      </w:r>
      <w:r w:rsidRPr="00925B2C">
        <w:rPr>
          <w:rFonts w:ascii="Crimson Text" w:hAnsi="Crimson Text"/>
          <w:color w:val="000000" w:themeColor="text1"/>
          <w:sz w:val="26"/>
          <w:szCs w:val="26"/>
        </w:rPr>
        <w:t xml:space="preserve"> el establo</w:t>
      </w:r>
      <w:r w:rsidR="003B56B9" w:rsidRPr="00925B2C">
        <w:rPr>
          <w:rFonts w:ascii="Crimson Text" w:hAnsi="Crimson Text"/>
          <w:color w:val="000000" w:themeColor="text1"/>
          <w:sz w:val="26"/>
          <w:szCs w:val="26"/>
        </w:rPr>
        <w:t xml:space="preserve"> más grande</w:t>
      </w:r>
      <w:r w:rsidRPr="00925B2C">
        <w:rPr>
          <w:rFonts w:ascii="Crimson Text" w:hAnsi="Crimson Text"/>
          <w:color w:val="000000" w:themeColor="text1"/>
          <w:sz w:val="26"/>
          <w:szCs w:val="26"/>
        </w:rPr>
        <w:t xml:space="preserve"> para que </w:t>
      </w:r>
      <w:r w:rsidR="00C26588" w:rsidRPr="00925B2C">
        <w:rPr>
          <w:rFonts w:ascii="Crimson Text" w:hAnsi="Crimson Text"/>
          <w:color w:val="000000" w:themeColor="text1"/>
          <w:sz w:val="26"/>
          <w:szCs w:val="26"/>
        </w:rPr>
        <w:t>albergara a</w:t>
      </w:r>
      <w:r w:rsidRPr="00925B2C">
        <w:rPr>
          <w:rFonts w:ascii="Crimson Text" w:hAnsi="Crimson Text"/>
          <w:color w:val="000000" w:themeColor="text1"/>
          <w:sz w:val="26"/>
          <w:szCs w:val="26"/>
        </w:rPr>
        <w:t xml:space="preserve"> su dragona, la verdade</w:t>
      </w:r>
      <w:r w:rsidR="00C26588" w:rsidRPr="00925B2C">
        <w:rPr>
          <w:rFonts w:ascii="Crimson Text" w:hAnsi="Crimson Text"/>
          <w:color w:val="000000" w:themeColor="text1"/>
          <w:sz w:val="26"/>
          <w:szCs w:val="26"/>
        </w:rPr>
        <w:t>ra heroína</w:t>
      </w:r>
      <w:r w:rsidRPr="00925B2C">
        <w:rPr>
          <w:rFonts w:ascii="Crimson Text" w:hAnsi="Crimson Text"/>
          <w:color w:val="000000" w:themeColor="text1"/>
          <w:sz w:val="26"/>
          <w:szCs w:val="26"/>
        </w:rPr>
        <w:t>.</w:t>
      </w:r>
    </w:p>
    <w:p w:rsidR="00292BF3" w:rsidRPr="00925B2C" w:rsidRDefault="006D79E3" w:rsidP="00713B5D">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A la mañana siguiente, el rey había organizado un banquete especial para agasajar al joven </w:t>
      </w:r>
      <w:r w:rsidR="00C26588" w:rsidRPr="00925B2C">
        <w:rPr>
          <w:rFonts w:ascii="Crimson Text" w:hAnsi="Crimson Text"/>
          <w:color w:val="000000" w:themeColor="text1"/>
          <w:sz w:val="26"/>
          <w:szCs w:val="26"/>
        </w:rPr>
        <w:t>sureño</w:t>
      </w:r>
      <w:del w:id="606" w:author="Pauli-Chan" w:date="2025-07-18T15:24:00Z">
        <w:r w:rsidRPr="00925B2C" w:rsidDel="0006220F">
          <w:rPr>
            <w:rFonts w:ascii="Crimson Text" w:hAnsi="Crimson Text"/>
            <w:color w:val="000000" w:themeColor="text1"/>
            <w:sz w:val="26"/>
            <w:szCs w:val="26"/>
          </w:rPr>
          <w:delText>,</w:delText>
        </w:r>
      </w:del>
      <w:r w:rsidRPr="00925B2C">
        <w:rPr>
          <w:rFonts w:ascii="Crimson Text" w:hAnsi="Crimson Text"/>
          <w:color w:val="000000" w:themeColor="text1"/>
          <w:sz w:val="26"/>
          <w:szCs w:val="26"/>
        </w:rPr>
        <w:t xml:space="preserve"> y, sobre todo, definir algunas cuestiones cruciales pensando en el futuro. En el salón principal de la </w:t>
      </w:r>
      <w:del w:id="607" w:author="Pauli-Chan" w:date="2025-07-09T13:38:00Z">
        <w:r w:rsidRPr="00925B2C" w:rsidDel="00100493">
          <w:rPr>
            <w:rFonts w:ascii="Crimson Text" w:hAnsi="Crimson Text"/>
            <w:color w:val="000000" w:themeColor="text1"/>
            <w:sz w:val="26"/>
            <w:szCs w:val="26"/>
          </w:rPr>
          <w:delText>torre del homenaje</w:delText>
        </w:r>
      </w:del>
      <w:ins w:id="608" w:author="Pauli-Chan" w:date="2025-07-09T13:38:00Z">
        <w:r w:rsidR="00100493">
          <w:rPr>
            <w:rFonts w:ascii="Crimson Text" w:hAnsi="Crimson Text"/>
            <w:color w:val="000000" w:themeColor="text1"/>
            <w:sz w:val="26"/>
            <w:szCs w:val="26"/>
          </w:rPr>
          <w:t>Torre del Homenaje</w:t>
        </w:r>
      </w:ins>
      <w:r w:rsidRPr="00925B2C">
        <w:rPr>
          <w:rFonts w:ascii="Crimson Text" w:hAnsi="Crimson Text"/>
          <w:color w:val="000000" w:themeColor="text1"/>
          <w:sz w:val="26"/>
          <w:szCs w:val="26"/>
        </w:rPr>
        <w:t xml:space="preserve">, estaban reunidos </w:t>
      </w:r>
      <w:r w:rsidR="001D1BD3" w:rsidRPr="00925B2C">
        <w:rPr>
          <w:rFonts w:ascii="Crimson Text" w:hAnsi="Crimson Text"/>
          <w:color w:val="000000" w:themeColor="text1"/>
          <w:sz w:val="26"/>
          <w:szCs w:val="26"/>
        </w:rPr>
        <w:t>varios</w:t>
      </w:r>
      <w:r w:rsidRPr="00925B2C">
        <w:rPr>
          <w:rFonts w:ascii="Crimson Text" w:hAnsi="Crimson Text"/>
          <w:color w:val="000000" w:themeColor="text1"/>
          <w:sz w:val="26"/>
          <w:szCs w:val="26"/>
        </w:rPr>
        <w:t xml:space="preserve"> nobles y militares de alto rango, </w:t>
      </w:r>
      <w:del w:id="609" w:author="Pauli-Chan" w:date="2025-07-18T15:25:00Z">
        <w:r w:rsidRPr="00925B2C" w:rsidDel="0006220F">
          <w:rPr>
            <w:rFonts w:ascii="Crimson Text" w:hAnsi="Crimson Text"/>
            <w:color w:val="000000" w:themeColor="text1"/>
            <w:sz w:val="26"/>
            <w:szCs w:val="26"/>
          </w:rPr>
          <w:delText xml:space="preserve">el </w:delText>
        </w:r>
      </w:del>
      <w:ins w:id="610" w:author="Pauli-Chan" w:date="2025-07-18T15:25:00Z">
        <w:r w:rsidR="0006220F">
          <w:rPr>
            <w:rFonts w:ascii="Crimson Text" w:hAnsi="Crimson Text"/>
            <w:color w:val="000000" w:themeColor="text1"/>
            <w:sz w:val="26"/>
            <w:szCs w:val="26"/>
          </w:rPr>
          <w:t>además del</w:t>
        </w:r>
        <w:r w:rsidR="0006220F" w:rsidRPr="00925B2C">
          <w:rPr>
            <w:rFonts w:ascii="Crimson Text" w:hAnsi="Crimson Text"/>
            <w:color w:val="000000" w:themeColor="text1"/>
            <w:sz w:val="26"/>
            <w:szCs w:val="26"/>
          </w:rPr>
          <w:t xml:space="preserve"> </w:t>
        </w:r>
      </w:ins>
      <w:r w:rsidRPr="00925B2C">
        <w:rPr>
          <w:rFonts w:ascii="Crimson Text" w:hAnsi="Crimson Text"/>
          <w:color w:val="000000" w:themeColor="text1"/>
          <w:sz w:val="26"/>
          <w:szCs w:val="26"/>
        </w:rPr>
        <w:t xml:space="preserve">rey </w:t>
      </w:r>
      <w:proofErr w:type="spellStart"/>
      <w:r w:rsidRPr="00925B2C">
        <w:rPr>
          <w:rFonts w:ascii="Crimson Text" w:hAnsi="Crimson Text"/>
          <w:color w:val="000000" w:themeColor="text1"/>
          <w:sz w:val="26"/>
          <w:szCs w:val="26"/>
        </w:rPr>
        <w:t>Kalevi</w:t>
      </w:r>
      <w:proofErr w:type="spellEnd"/>
      <w:r w:rsidRPr="00925B2C">
        <w:rPr>
          <w:rFonts w:ascii="Crimson Text" w:hAnsi="Crimson Text"/>
          <w:color w:val="000000" w:themeColor="text1"/>
          <w:sz w:val="26"/>
          <w:szCs w:val="26"/>
        </w:rPr>
        <w:t xml:space="preserve"> y, por supuesto, </w:t>
      </w:r>
      <w:r w:rsidR="001D1BD3" w:rsidRPr="00925B2C">
        <w:rPr>
          <w:rFonts w:ascii="Crimson Text" w:hAnsi="Crimson Text"/>
          <w:color w:val="000000" w:themeColor="text1"/>
          <w:sz w:val="26"/>
          <w:szCs w:val="26"/>
        </w:rPr>
        <w:t>el invitado de honor</w:t>
      </w:r>
      <w:r w:rsidRPr="00925B2C">
        <w:rPr>
          <w:rFonts w:ascii="Crimson Text" w:hAnsi="Crimson Text"/>
          <w:color w:val="000000" w:themeColor="text1"/>
          <w:sz w:val="26"/>
          <w:szCs w:val="26"/>
        </w:rPr>
        <w:t>: Eros.</w:t>
      </w:r>
    </w:p>
    <w:p w:rsidR="006D79E3" w:rsidRPr="00925B2C" w:rsidRDefault="00100493" w:rsidP="00713B5D">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6D79E3" w:rsidRPr="00925B2C">
        <w:rPr>
          <w:rFonts w:ascii="Crimson Text" w:hAnsi="Crimson Text"/>
          <w:color w:val="000000" w:themeColor="text1"/>
          <w:sz w:val="26"/>
          <w:szCs w:val="26"/>
        </w:rPr>
        <w:t xml:space="preserve">Estamos muy agradecidos por lo que hiciste la última noche. Siempre serás reconocido por nuestro pueblo </w:t>
      </w:r>
      <w:r>
        <w:rPr>
          <w:rFonts w:ascii="Crimson Text" w:hAnsi="Crimson Text"/>
          <w:color w:val="000000" w:themeColor="text1"/>
          <w:sz w:val="26"/>
          <w:szCs w:val="26"/>
        </w:rPr>
        <w:t>—</w:t>
      </w:r>
      <w:r w:rsidR="006D79E3" w:rsidRPr="00925B2C">
        <w:rPr>
          <w:rFonts w:ascii="Crimson Text" w:hAnsi="Crimson Text"/>
          <w:color w:val="000000" w:themeColor="text1"/>
          <w:sz w:val="26"/>
          <w:szCs w:val="26"/>
        </w:rPr>
        <w:t xml:space="preserve">elogió </w:t>
      </w:r>
      <w:r w:rsidR="008A7C29" w:rsidRPr="00925B2C">
        <w:rPr>
          <w:rFonts w:ascii="Crimson Text" w:hAnsi="Crimson Text"/>
          <w:color w:val="000000" w:themeColor="text1"/>
          <w:sz w:val="26"/>
          <w:szCs w:val="26"/>
        </w:rPr>
        <w:t>el rey</w:t>
      </w:r>
      <w:r w:rsidR="001D1BD3" w:rsidRPr="00925B2C">
        <w:rPr>
          <w:rFonts w:ascii="Crimson Text" w:hAnsi="Crimson Text"/>
          <w:color w:val="000000" w:themeColor="text1"/>
          <w:sz w:val="26"/>
          <w:szCs w:val="26"/>
        </w:rPr>
        <w:t>, por enésima vez</w:t>
      </w:r>
      <w:ins w:id="611" w:author="Pauli-Chan" w:date="2025-07-18T15:27:00Z">
        <w:r w:rsidR="0006220F">
          <w:rPr>
            <w:rFonts w:ascii="Crimson Text" w:hAnsi="Crimson Text"/>
            <w:color w:val="000000" w:themeColor="text1"/>
            <w:sz w:val="26"/>
            <w:szCs w:val="26"/>
          </w:rPr>
          <w:t xml:space="preserve">. </w:t>
        </w:r>
        <w:r w:rsidR="0006220F" w:rsidRPr="00925B2C">
          <w:rPr>
            <w:rFonts w:ascii="Crimson Text" w:hAnsi="Crimson Text"/>
            <w:color w:val="000000" w:themeColor="text1"/>
            <w:sz w:val="26"/>
            <w:szCs w:val="26"/>
          </w:rPr>
          <w:t>Se</w:t>
        </w:r>
        <w:r w:rsidR="0006220F" w:rsidRPr="00925B2C">
          <w:rPr>
            <w:rFonts w:ascii="Crimson Text" w:hAnsi="Crimson Text"/>
            <w:color w:val="000000" w:themeColor="text1"/>
            <w:sz w:val="26"/>
            <w:szCs w:val="26"/>
          </w:rPr>
          <w:t xml:space="preserve"> mantuvo en silencio un instante, tratando de encontrar las palabras adecuadas para continuar</w:t>
        </w:r>
        <w:r w:rsidR="0006220F">
          <w:rPr>
            <w:rFonts w:ascii="Crimson Text" w:hAnsi="Crimson Text"/>
            <w:color w:val="000000" w:themeColor="text1"/>
            <w:sz w:val="26"/>
            <w:szCs w:val="26"/>
          </w:rPr>
          <w:t xml:space="preserve"> </w:t>
        </w:r>
      </w:ins>
      <w:del w:id="612" w:author="Pauli-Chan" w:date="2025-07-18T15:27:00Z">
        <w:r w:rsidDel="0006220F">
          <w:rPr>
            <w:rFonts w:ascii="Crimson Text" w:hAnsi="Crimson Text"/>
            <w:color w:val="000000" w:themeColor="text1"/>
            <w:sz w:val="26"/>
            <w:szCs w:val="26"/>
          </w:rPr>
          <w:delText>—</w:delText>
        </w:r>
        <w:r w:rsidR="006D79E3" w:rsidRPr="00925B2C" w:rsidDel="0006220F">
          <w:rPr>
            <w:rFonts w:ascii="Crimson Text" w:hAnsi="Crimson Text"/>
            <w:color w:val="000000" w:themeColor="text1"/>
            <w:sz w:val="26"/>
            <w:szCs w:val="26"/>
          </w:rPr>
          <w:delText xml:space="preserve">. Estamos asombrados </w:delText>
        </w:r>
        <w:r w:rsidR="001D1BD3" w:rsidRPr="00925B2C" w:rsidDel="0006220F">
          <w:rPr>
            <w:rFonts w:ascii="Crimson Text" w:hAnsi="Crimson Text"/>
            <w:color w:val="000000" w:themeColor="text1"/>
            <w:sz w:val="26"/>
            <w:szCs w:val="26"/>
          </w:rPr>
          <w:delText>por</w:delText>
        </w:r>
        <w:r w:rsidR="006D79E3" w:rsidRPr="00925B2C" w:rsidDel="0006220F">
          <w:rPr>
            <w:rFonts w:ascii="Crimson Text" w:hAnsi="Crimson Text"/>
            <w:color w:val="000000" w:themeColor="text1"/>
            <w:sz w:val="26"/>
            <w:szCs w:val="26"/>
          </w:rPr>
          <w:delText xml:space="preserve"> </w:delText>
        </w:r>
        <w:r w:rsidR="00397A3D" w:rsidRPr="00925B2C" w:rsidDel="0006220F">
          <w:rPr>
            <w:rFonts w:ascii="Crimson Text" w:hAnsi="Crimson Text"/>
            <w:color w:val="000000" w:themeColor="text1"/>
            <w:sz w:val="26"/>
            <w:szCs w:val="26"/>
          </w:rPr>
          <w:delText>tu hazaña</w:delText>
        </w:r>
        <w:r w:rsidR="006D79E3" w:rsidRPr="00925B2C" w:rsidDel="0006220F">
          <w:rPr>
            <w:rFonts w:ascii="Crimson Text" w:hAnsi="Crimson Text"/>
            <w:color w:val="000000" w:themeColor="text1"/>
            <w:sz w:val="26"/>
            <w:szCs w:val="26"/>
          </w:rPr>
          <w:delText xml:space="preserve">… </w:delText>
        </w:r>
        <w:r w:rsidDel="0006220F">
          <w:rPr>
            <w:rFonts w:ascii="Crimson Text" w:hAnsi="Crimson Text"/>
            <w:color w:val="000000" w:themeColor="text1"/>
            <w:sz w:val="26"/>
            <w:szCs w:val="26"/>
          </w:rPr>
          <w:delText>—</w:delText>
        </w:r>
        <w:r w:rsidR="006D79E3" w:rsidRPr="00925B2C" w:rsidDel="0006220F">
          <w:rPr>
            <w:rFonts w:ascii="Crimson Text" w:hAnsi="Crimson Text"/>
            <w:color w:val="000000" w:themeColor="text1"/>
            <w:sz w:val="26"/>
            <w:szCs w:val="26"/>
          </w:rPr>
          <w:delText xml:space="preserve">dijo, y se mantuvo en silencio </w:delText>
        </w:r>
        <w:r w:rsidR="001D1BD3" w:rsidRPr="00925B2C" w:rsidDel="0006220F">
          <w:rPr>
            <w:rFonts w:ascii="Crimson Text" w:hAnsi="Crimson Text"/>
            <w:color w:val="000000" w:themeColor="text1"/>
            <w:sz w:val="26"/>
            <w:szCs w:val="26"/>
          </w:rPr>
          <w:delText>un instante</w:delText>
        </w:r>
        <w:r w:rsidR="006D79E3" w:rsidRPr="00925B2C" w:rsidDel="0006220F">
          <w:rPr>
            <w:rFonts w:ascii="Crimson Text" w:hAnsi="Crimson Text"/>
            <w:color w:val="000000" w:themeColor="text1"/>
            <w:sz w:val="26"/>
            <w:szCs w:val="26"/>
          </w:rPr>
          <w:delText xml:space="preserve">, </w:delText>
        </w:r>
        <w:r w:rsidR="001D1BD3" w:rsidRPr="00925B2C" w:rsidDel="0006220F">
          <w:rPr>
            <w:rFonts w:ascii="Crimson Text" w:hAnsi="Crimson Text"/>
            <w:color w:val="000000" w:themeColor="text1"/>
            <w:sz w:val="26"/>
            <w:szCs w:val="26"/>
          </w:rPr>
          <w:delText>tratando de encontrar las</w:delText>
        </w:r>
        <w:r w:rsidR="006D79E3" w:rsidRPr="00925B2C" w:rsidDel="0006220F">
          <w:rPr>
            <w:rFonts w:ascii="Crimson Text" w:hAnsi="Crimson Text"/>
            <w:color w:val="000000" w:themeColor="text1"/>
            <w:sz w:val="26"/>
            <w:szCs w:val="26"/>
          </w:rPr>
          <w:delText xml:space="preserve"> palabras</w:delText>
        </w:r>
        <w:r w:rsidR="001D1BD3" w:rsidRPr="00925B2C" w:rsidDel="0006220F">
          <w:rPr>
            <w:rFonts w:ascii="Crimson Text" w:hAnsi="Crimson Text"/>
            <w:color w:val="000000" w:themeColor="text1"/>
            <w:sz w:val="26"/>
            <w:szCs w:val="26"/>
          </w:rPr>
          <w:delText xml:space="preserve"> adecuadas</w:delText>
        </w:r>
        <w:r w:rsidR="006D79E3" w:rsidRPr="00925B2C" w:rsidDel="0006220F">
          <w:rPr>
            <w:rFonts w:ascii="Crimson Text" w:hAnsi="Crimson Text"/>
            <w:color w:val="000000" w:themeColor="text1"/>
            <w:sz w:val="26"/>
            <w:szCs w:val="26"/>
          </w:rPr>
          <w:delText xml:space="preserve"> </w:delText>
        </w:r>
        <w:r w:rsidR="001D1BD3" w:rsidRPr="00925B2C" w:rsidDel="0006220F">
          <w:rPr>
            <w:rFonts w:ascii="Crimson Text" w:hAnsi="Crimson Text"/>
            <w:color w:val="000000" w:themeColor="text1"/>
            <w:sz w:val="26"/>
            <w:szCs w:val="26"/>
          </w:rPr>
          <w:delText>par</w:delText>
        </w:r>
        <w:r w:rsidR="006D79E3" w:rsidRPr="00925B2C" w:rsidDel="0006220F">
          <w:rPr>
            <w:rFonts w:ascii="Crimson Text" w:hAnsi="Crimson Text"/>
            <w:color w:val="000000" w:themeColor="text1"/>
            <w:sz w:val="26"/>
            <w:szCs w:val="26"/>
          </w:rPr>
          <w:delText xml:space="preserve">a </w:delText>
        </w:r>
        <w:r w:rsidR="00237452" w:rsidRPr="00925B2C" w:rsidDel="0006220F">
          <w:rPr>
            <w:rFonts w:ascii="Crimson Text" w:hAnsi="Crimson Text"/>
            <w:color w:val="000000" w:themeColor="text1"/>
            <w:sz w:val="26"/>
            <w:szCs w:val="26"/>
          </w:rPr>
          <w:delText>continuar</w:delText>
        </w:r>
      </w:del>
      <w:r>
        <w:rPr>
          <w:rFonts w:ascii="Crimson Text" w:hAnsi="Crimson Text"/>
          <w:color w:val="000000" w:themeColor="text1"/>
          <w:sz w:val="26"/>
          <w:szCs w:val="26"/>
        </w:rPr>
        <w:t>—</w:t>
      </w:r>
      <w:r w:rsidR="006D79E3" w:rsidRPr="00925B2C">
        <w:rPr>
          <w:rFonts w:ascii="Crimson Text" w:hAnsi="Crimson Text"/>
          <w:color w:val="000000" w:themeColor="text1"/>
          <w:sz w:val="26"/>
          <w:szCs w:val="26"/>
        </w:rPr>
        <w:t xml:space="preserve">. </w:t>
      </w:r>
      <w:r w:rsidR="001D1BD3" w:rsidRPr="00925B2C">
        <w:rPr>
          <w:rFonts w:ascii="Crimson Text" w:hAnsi="Crimson Text"/>
          <w:color w:val="000000" w:themeColor="text1"/>
          <w:sz w:val="26"/>
          <w:szCs w:val="26"/>
        </w:rPr>
        <w:t xml:space="preserve">¡Eres extraordinario! </w:t>
      </w:r>
      <w:r w:rsidR="00C26588" w:rsidRPr="00925B2C">
        <w:rPr>
          <w:rFonts w:ascii="Crimson Text" w:hAnsi="Crimson Text"/>
          <w:color w:val="000000" w:themeColor="text1"/>
          <w:sz w:val="26"/>
          <w:szCs w:val="26"/>
        </w:rPr>
        <w:t>¡</w:t>
      </w:r>
      <w:r w:rsidR="001D1BD3" w:rsidRPr="00925B2C">
        <w:rPr>
          <w:rFonts w:ascii="Crimson Text" w:hAnsi="Crimson Text"/>
          <w:color w:val="000000" w:themeColor="text1"/>
          <w:sz w:val="26"/>
          <w:szCs w:val="26"/>
        </w:rPr>
        <w:t>Domaste</w:t>
      </w:r>
      <w:r w:rsidR="008A7C29" w:rsidRPr="00925B2C">
        <w:rPr>
          <w:rFonts w:ascii="Crimson Text" w:hAnsi="Crimson Text"/>
          <w:color w:val="000000" w:themeColor="text1"/>
          <w:sz w:val="26"/>
          <w:szCs w:val="26"/>
        </w:rPr>
        <w:t xml:space="preserve"> a un dragón</w:t>
      </w:r>
      <w:r w:rsidR="00C26588" w:rsidRPr="00925B2C">
        <w:rPr>
          <w:rFonts w:ascii="Crimson Text" w:hAnsi="Crimson Text"/>
          <w:color w:val="000000" w:themeColor="text1"/>
          <w:sz w:val="26"/>
          <w:szCs w:val="26"/>
        </w:rPr>
        <w:t>!</w:t>
      </w:r>
      <w:r w:rsidR="008A7C29" w:rsidRPr="00925B2C">
        <w:rPr>
          <w:rFonts w:ascii="Crimson Text" w:hAnsi="Crimson Text"/>
          <w:color w:val="000000" w:themeColor="text1"/>
          <w:sz w:val="26"/>
          <w:szCs w:val="26"/>
        </w:rPr>
        <w:t xml:space="preserve"> </w:t>
      </w:r>
      <w:r>
        <w:rPr>
          <w:rFonts w:ascii="Crimson Text" w:hAnsi="Crimson Text"/>
          <w:color w:val="000000" w:themeColor="text1"/>
          <w:sz w:val="26"/>
          <w:szCs w:val="26"/>
        </w:rPr>
        <w:t>—</w:t>
      </w:r>
      <w:del w:id="613" w:author="Pauli-Chan" w:date="2025-07-18T15:27:00Z">
        <w:r w:rsidR="008A7C29" w:rsidRPr="00925B2C" w:rsidDel="0006220F">
          <w:rPr>
            <w:rFonts w:ascii="Crimson Text" w:hAnsi="Crimson Text"/>
            <w:color w:val="000000" w:themeColor="text1"/>
            <w:sz w:val="26"/>
            <w:szCs w:val="26"/>
          </w:rPr>
          <w:delText>lanzó</w:delText>
        </w:r>
      </w:del>
      <w:ins w:id="614" w:author="Pauli-Chan" w:date="2025-07-18T15:27:00Z">
        <w:r w:rsidR="0006220F">
          <w:rPr>
            <w:rFonts w:ascii="Crimson Text" w:hAnsi="Crimson Text"/>
            <w:color w:val="000000" w:themeColor="text1"/>
            <w:sz w:val="26"/>
            <w:szCs w:val="26"/>
          </w:rPr>
          <w:t>exclamó al fin, sin poder contenerse</w:t>
        </w:r>
      </w:ins>
      <w:r w:rsidR="008A7C29" w:rsidRPr="00925B2C">
        <w:rPr>
          <w:rFonts w:ascii="Crimson Text" w:hAnsi="Crimson Text"/>
          <w:color w:val="000000" w:themeColor="text1"/>
          <w:sz w:val="26"/>
          <w:szCs w:val="26"/>
        </w:rPr>
        <w:t>, y miró a los presentes con un gesto de asombro</w:t>
      </w:r>
      <w:del w:id="615" w:author="Pauli-Chan" w:date="2025-07-18T15:28:00Z">
        <w:r w:rsidR="001D1BD3" w:rsidRPr="00925B2C" w:rsidDel="0006220F">
          <w:rPr>
            <w:rFonts w:ascii="Crimson Text" w:hAnsi="Crimson Text"/>
            <w:color w:val="000000" w:themeColor="text1"/>
            <w:sz w:val="26"/>
            <w:szCs w:val="26"/>
          </w:rPr>
          <w:delText>,</w:delText>
        </w:r>
        <w:r w:rsidR="008A7C29" w:rsidRPr="00925B2C" w:rsidDel="0006220F">
          <w:rPr>
            <w:rFonts w:ascii="Crimson Text" w:hAnsi="Crimson Text"/>
            <w:color w:val="000000" w:themeColor="text1"/>
            <w:sz w:val="26"/>
            <w:szCs w:val="26"/>
          </w:rPr>
          <w:delText xml:space="preserve"> </w:delText>
        </w:r>
        <w:r w:rsidR="00C26588" w:rsidRPr="00925B2C" w:rsidDel="0006220F">
          <w:rPr>
            <w:rFonts w:ascii="Crimson Text" w:hAnsi="Crimson Text"/>
            <w:color w:val="000000" w:themeColor="text1"/>
            <w:sz w:val="26"/>
            <w:szCs w:val="26"/>
          </w:rPr>
          <w:delText>un poco</w:delText>
        </w:r>
        <w:r w:rsidR="008A7C29" w:rsidRPr="00925B2C" w:rsidDel="0006220F">
          <w:rPr>
            <w:rFonts w:ascii="Crimson Text" w:hAnsi="Crimson Text"/>
            <w:color w:val="000000" w:themeColor="text1"/>
            <w:sz w:val="26"/>
            <w:szCs w:val="26"/>
          </w:rPr>
          <w:delText xml:space="preserve"> </w:delText>
        </w:r>
        <w:r w:rsidR="00C26588" w:rsidRPr="00925B2C" w:rsidDel="0006220F">
          <w:rPr>
            <w:rFonts w:ascii="Crimson Text" w:hAnsi="Crimson Text"/>
            <w:color w:val="000000" w:themeColor="text1"/>
            <w:sz w:val="26"/>
            <w:szCs w:val="26"/>
          </w:rPr>
          <w:delText>sobreactuado</w:delText>
        </w:r>
      </w:del>
      <w:r w:rsidR="008A7C29" w:rsidRPr="00925B2C">
        <w:rPr>
          <w:rFonts w:ascii="Crimson Text" w:hAnsi="Crimson Text"/>
          <w:color w:val="000000" w:themeColor="text1"/>
          <w:sz w:val="26"/>
          <w:szCs w:val="26"/>
        </w:rPr>
        <w:t xml:space="preserve">. Lentamente, comenzaba a </w:t>
      </w:r>
      <w:r w:rsidR="001D1BD3" w:rsidRPr="00925B2C">
        <w:rPr>
          <w:rFonts w:ascii="Crimson Text" w:hAnsi="Crimson Text"/>
          <w:color w:val="000000" w:themeColor="text1"/>
          <w:sz w:val="26"/>
          <w:szCs w:val="26"/>
        </w:rPr>
        <w:t>dirigirse</w:t>
      </w:r>
      <w:r w:rsidR="008A7C29" w:rsidRPr="00925B2C">
        <w:rPr>
          <w:rFonts w:ascii="Crimson Text" w:hAnsi="Crimson Text"/>
          <w:color w:val="000000" w:themeColor="text1"/>
          <w:sz w:val="26"/>
          <w:szCs w:val="26"/>
        </w:rPr>
        <w:t xml:space="preserve"> al punto de interés.</w:t>
      </w:r>
    </w:p>
    <w:p w:rsidR="008A7C29" w:rsidRPr="00925B2C" w:rsidRDefault="00100493" w:rsidP="00713B5D">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1258E6" w:rsidRPr="00925B2C">
        <w:rPr>
          <w:rFonts w:ascii="Crimson Text" w:hAnsi="Crimson Text"/>
          <w:color w:val="000000" w:themeColor="text1"/>
          <w:sz w:val="26"/>
          <w:szCs w:val="26"/>
        </w:rPr>
        <w:t>Discúlpeme</w:t>
      </w:r>
      <w:ins w:id="616" w:author="Pauli-Chan" w:date="2025-07-18T15:28:00Z">
        <w:r w:rsidR="0006220F">
          <w:rPr>
            <w:rFonts w:ascii="Crimson Text" w:hAnsi="Crimson Text"/>
            <w:color w:val="000000" w:themeColor="text1"/>
            <w:sz w:val="26"/>
            <w:szCs w:val="26"/>
          </w:rPr>
          <w:t>,</w:t>
        </w:r>
      </w:ins>
      <w:r w:rsidR="001258E6" w:rsidRPr="00925B2C">
        <w:rPr>
          <w:rFonts w:ascii="Crimson Text" w:hAnsi="Crimson Text"/>
          <w:color w:val="000000" w:themeColor="text1"/>
          <w:sz w:val="26"/>
          <w:szCs w:val="26"/>
        </w:rPr>
        <w:t xml:space="preserve"> Majestad, pero n</w:t>
      </w:r>
      <w:r w:rsidR="003B56B9" w:rsidRPr="00925B2C">
        <w:rPr>
          <w:rFonts w:ascii="Crimson Text" w:hAnsi="Crimson Text"/>
          <w:color w:val="000000" w:themeColor="text1"/>
          <w:sz w:val="26"/>
          <w:szCs w:val="26"/>
        </w:rPr>
        <w:t>o hay manera de domar a un dr</w:t>
      </w:r>
      <w:r w:rsidR="00495D0D" w:rsidRPr="00925B2C">
        <w:rPr>
          <w:rFonts w:ascii="Crimson Text" w:hAnsi="Crimson Text"/>
          <w:color w:val="000000" w:themeColor="text1"/>
          <w:sz w:val="26"/>
          <w:szCs w:val="26"/>
        </w:rPr>
        <w:t xml:space="preserve">agón, </w:t>
      </w:r>
      <w:commentRangeStart w:id="617"/>
      <w:r w:rsidR="00495D0D" w:rsidRPr="00925B2C">
        <w:rPr>
          <w:rFonts w:ascii="Crimson Text" w:hAnsi="Crimson Text"/>
          <w:color w:val="000000" w:themeColor="text1"/>
          <w:sz w:val="26"/>
          <w:szCs w:val="26"/>
        </w:rPr>
        <w:t>lo importante es lograr un</w:t>
      </w:r>
      <w:r w:rsidR="003B56B9" w:rsidRPr="00925B2C">
        <w:rPr>
          <w:rFonts w:ascii="Crimson Text" w:hAnsi="Crimson Text"/>
          <w:color w:val="000000" w:themeColor="text1"/>
          <w:sz w:val="26"/>
          <w:szCs w:val="26"/>
        </w:rPr>
        <w:t xml:space="preserve"> vínculo </w:t>
      </w:r>
      <w:commentRangeEnd w:id="617"/>
      <w:r w:rsidR="0006220F">
        <w:rPr>
          <w:rStyle w:val="Refdecomentario"/>
        </w:rPr>
        <w:commentReference w:id="617"/>
      </w:r>
      <w:r>
        <w:rPr>
          <w:rFonts w:ascii="Crimson Text" w:hAnsi="Crimson Text"/>
          <w:color w:val="000000" w:themeColor="text1"/>
          <w:sz w:val="26"/>
          <w:szCs w:val="26"/>
        </w:rPr>
        <w:t>—</w:t>
      </w:r>
      <w:r w:rsidR="003B56B9" w:rsidRPr="00925B2C">
        <w:rPr>
          <w:rFonts w:ascii="Crimson Text" w:hAnsi="Crimson Text"/>
          <w:color w:val="000000" w:themeColor="text1"/>
          <w:sz w:val="26"/>
          <w:szCs w:val="26"/>
        </w:rPr>
        <w:t>respondió</w:t>
      </w:r>
      <w:ins w:id="618" w:author="Pauli-Chan" w:date="2025-07-18T15:28:00Z">
        <w:r w:rsidR="0006220F">
          <w:rPr>
            <w:rFonts w:ascii="Crimson Text" w:hAnsi="Crimson Text"/>
            <w:color w:val="000000" w:themeColor="text1"/>
            <w:sz w:val="26"/>
            <w:szCs w:val="26"/>
          </w:rPr>
          <w:t xml:space="preserve"> Eros</w:t>
        </w:r>
      </w:ins>
      <w:r w:rsidR="003B56B9" w:rsidRPr="00925B2C">
        <w:rPr>
          <w:rFonts w:ascii="Crimson Text" w:hAnsi="Crimson Text"/>
          <w:color w:val="000000" w:themeColor="text1"/>
          <w:sz w:val="26"/>
          <w:szCs w:val="26"/>
        </w:rPr>
        <w:t xml:space="preserve">, un poco molesto por las palabras de </w:t>
      </w:r>
      <w:proofErr w:type="spellStart"/>
      <w:r w:rsidR="003B56B9" w:rsidRPr="00925B2C">
        <w:rPr>
          <w:rFonts w:ascii="Crimson Text" w:hAnsi="Crimson Text"/>
          <w:color w:val="000000" w:themeColor="text1"/>
          <w:sz w:val="26"/>
          <w:szCs w:val="26"/>
        </w:rPr>
        <w:t>Kalevi</w:t>
      </w:r>
      <w:proofErr w:type="spellEnd"/>
      <w:r w:rsidR="003B56B9" w:rsidRPr="00925B2C">
        <w:rPr>
          <w:rFonts w:ascii="Crimson Text" w:hAnsi="Crimson Text"/>
          <w:color w:val="000000" w:themeColor="text1"/>
          <w:sz w:val="26"/>
          <w:szCs w:val="26"/>
        </w:rPr>
        <w:t xml:space="preserve">. La conexión que tenía con Agatha nunca había sido forzada, sino generada por el vínculo que ambos habían </w:t>
      </w:r>
      <w:r w:rsidR="00FB2E1C" w:rsidRPr="00925B2C">
        <w:rPr>
          <w:rFonts w:ascii="Crimson Text" w:hAnsi="Crimson Text"/>
          <w:color w:val="000000" w:themeColor="text1"/>
          <w:sz w:val="26"/>
          <w:szCs w:val="26"/>
        </w:rPr>
        <w:t>forjado</w:t>
      </w:r>
      <w:r w:rsidR="003B56B9" w:rsidRPr="00925B2C">
        <w:rPr>
          <w:rFonts w:ascii="Crimson Text" w:hAnsi="Crimson Text"/>
          <w:color w:val="000000" w:themeColor="text1"/>
          <w:sz w:val="26"/>
          <w:szCs w:val="26"/>
        </w:rPr>
        <w:t xml:space="preserve"> desde que el animal era una simple </w:t>
      </w:r>
      <w:del w:id="619" w:author="Pauli-Chan" w:date="2025-07-18T15:30:00Z">
        <w:r w:rsidR="003B56B9" w:rsidRPr="00925B2C" w:rsidDel="0006220F">
          <w:rPr>
            <w:rFonts w:ascii="Crimson Text" w:hAnsi="Crimson Text"/>
            <w:color w:val="000000" w:themeColor="text1"/>
            <w:sz w:val="26"/>
            <w:szCs w:val="26"/>
          </w:rPr>
          <w:delText>potrilla</w:delText>
        </w:r>
      </w:del>
      <w:ins w:id="620" w:author="Pauli-Chan" w:date="2025-07-18T15:30:00Z">
        <w:r w:rsidR="0006220F">
          <w:rPr>
            <w:rFonts w:ascii="Crimson Text" w:hAnsi="Crimson Text"/>
            <w:color w:val="000000" w:themeColor="text1"/>
            <w:sz w:val="26"/>
            <w:szCs w:val="26"/>
          </w:rPr>
          <w:t>potranca</w:t>
        </w:r>
      </w:ins>
      <w:r w:rsidR="003B56B9" w:rsidRPr="00925B2C">
        <w:rPr>
          <w:rFonts w:ascii="Crimson Text" w:hAnsi="Crimson Text"/>
          <w:color w:val="000000" w:themeColor="text1"/>
          <w:sz w:val="26"/>
          <w:szCs w:val="26"/>
        </w:rPr>
        <w:t>, y que supo sostenerse</w:t>
      </w:r>
      <w:del w:id="621" w:author="Pauli-Chan" w:date="2025-07-18T15:30:00Z">
        <w:r w:rsidR="003B56B9" w:rsidRPr="00925B2C" w:rsidDel="0006220F">
          <w:rPr>
            <w:rFonts w:ascii="Crimson Text" w:hAnsi="Crimson Text"/>
            <w:color w:val="000000" w:themeColor="text1"/>
            <w:sz w:val="26"/>
            <w:szCs w:val="26"/>
          </w:rPr>
          <w:delText>,</w:delText>
        </w:r>
      </w:del>
      <w:r w:rsidR="003B56B9" w:rsidRPr="00925B2C">
        <w:rPr>
          <w:rFonts w:ascii="Crimson Text" w:hAnsi="Crimson Text"/>
          <w:color w:val="000000" w:themeColor="text1"/>
          <w:sz w:val="26"/>
          <w:szCs w:val="26"/>
        </w:rPr>
        <w:t xml:space="preserve"> incluso</w:t>
      </w:r>
      <w:del w:id="622" w:author="Pauli-Chan" w:date="2025-07-18T15:31:00Z">
        <w:r w:rsidR="003B56B9" w:rsidRPr="00925B2C" w:rsidDel="0006220F">
          <w:rPr>
            <w:rFonts w:ascii="Crimson Text" w:hAnsi="Crimson Text"/>
            <w:color w:val="000000" w:themeColor="text1"/>
            <w:sz w:val="26"/>
            <w:szCs w:val="26"/>
          </w:rPr>
          <w:delText>,</w:delText>
        </w:r>
      </w:del>
      <w:r w:rsidR="003B56B9" w:rsidRPr="00925B2C">
        <w:rPr>
          <w:rFonts w:ascii="Crimson Text" w:hAnsi="Crimson Text"/>
          <w:color w:val="000000" w:themeColor="text1"/>
          <w:sz w:val="26"/>
          <w:szCs w:val="26"/>
        </w:rPr>
        <w:t xml:space="preserve"> tras convertirse en dragona. </w:t>
      </w:r>
      <w:del w:id="623" w:author="Pauli-Chan" w:date="2025-07-18T15:31:00Z">
        <w:r w:rsidR="00495D0D" w:rsidRPr="00925B2C" w:rsidDel="0006220F">
          <w:rPr>
            <w:rFonts w:ascii="Crimson Text" w:hAnsi="Crimson Text"/>
            <w:color w:val="000000" w:themeColor="text1"/>
            <w:sz w:val="26"/>
            <w:szCs w:val="26"/>
          </w:rPr>
          <w:delText>La cuestión</w:delText>
        </w:r>
        <w:r w:rsidR="003B56B9" w:rsidRPr="00925B2C" w:rsidDel="0006220F">
          <w:rPr>
            <w:rFonts w:ascii="Crimson Text" w:hAnsi="Crimson Text"/>
            <w:color w:val="000000" w:themeColor="text1"/>
            <w:sz w:val="26"/>
            <w:szCs w:val="26"/>
          </w:rPr>
          <w:delText xml:space="preserve"> es</w:delText>
        </w:r>
      </w:del>
      <w:ins w:id="624" w:author="Pauli-Chan" w:date="2025-07-18T15:31:00Z">
        <w:r w:rsidR="0006220F">
          <w:rPr>
            <w:rFonts w:ascii="Crimson Text" w:hAnsi="Crimson Text"/>
            <w:color w:val="000000" w:themeColor="text1"/>
            <w:sz w:val="26"/>
            <w:szCs w:val="26"/>
          </w:rPr>
          <w:t>El problema era</w:t>
        </w:r>
      </w:ins>
      <w:r w:rsidR="003B56B9" w:rsidRPr="00925B2C">
        <w:rPr>
          <w:rFonts w:ascii="Crimson Text" w:hAnsi="Crimson Text"/>
          <w:color w:val="000000" w:themeColor="text1"/>
          <w:sz w:val="26"/>
          <w:szCs w:val="26"/>
        </w:rPr>
        <w:t xml:space="preserve"> que el monarca no tenía ni la más remota </w:t>
      </w:r>
      <w:r w:rsidR="00495D0D" w:rsidRPr="00925B2C">
        <w:rPr>
          <w:rFonts w:ascii="Crimson Text" w:hAnsi="Crimson Text"/>
          <w:color w:val="000000" w:themeColor="text1"/>
          <w:sz w:val="26"/>
          <w:szCs w:val="26"/>
        </w:rPr>
        <w:lastRenderedPageBreak/>
        <w:t>idea</w:t>
      </w:r>
      <w:r w:rsidR="003B56B9" w:rsidRPr="00925B2C">
        <w:rPr>
          <w:rFonts w:ascii="Crimson Text" w:hAnsi="Crimson Text"/>
          <w:color w:val="000000" w:themeColor="text1"/>
          <w:sz w:val="26"/>
          <w:szCs w:val="26"/>
        </w:rPr>
        <w:t xml:space="preserve"> de </w:t>
      </w:r>
      <w:r w:rsidR="00495D0D" w:rsidRPr="00925B2C">
        <w:rPr>
          <w:rFonts w:ascii="Crimson Text" w:hAnsi="Crimson Text"/>
          <w:color w:val="000000" w:themeColor="text1"/>
          <w:sz w:val="26"/>
          <w:szCs w:val="26"/>
        </w:rPr>
        <w:t>por qué</w:t>
      </w:r>
      <w:r w:rsidR="003B56B9" w:rsidRPr="00925B2C">
        <w:rPr>
          <w:rFonts w:ascii="Crimson Text" w:hAnsi="Crimson Text"/>
          <w:color w:val="000000" w:themeColor="text1"/>
          <w:sz w:val="26"/>
          <w:szCs w:val="26"/>
        </w:rPr>
        <w:t xml:space="preserve"> estaban </w:t>
      </w:r>
      <w:r w:rsidR="00495D0D" w:rsidRPr="00925B2C">
        <w:rPr>
          <w:rFonts w:ascii="Crimson Text" w:hAnsi="Crimson Text"/>
          <w:color w:val="000000" w:themeColor="text1"/>
          <w:sz w:val="26"/>
          <w:szCs w:val="26"/>
        </w:rPr>
        <w:t xml:space="preserve">tan </w:t>
      </w:r>
      <w:r w:rsidR="003B56B9" w:rsidRPr="00925B2C">
        <w:rPr>
          <w:rFonts w:ascii="Crimson Text" w:hAnsi="Crimson Text"/>
          <w:color w:val="000000" w:themeColor="text1"/>
          <w:sz w:val="26"/>
          <w:szCs w:val="26"/>
        </w:rPr>
        <w:t xml:space="preserve">unidos. </w:t>
      </w:r>
      <w:del w:id="625" w:author="Pauli-Chan" w:date="2025-07-18T15:41:00Z">
        <w:r w:rsidR="003B56B9" w:rsidRPr="00925B2C" w:rsidDel="003C2CD4">
          <w:rPr>
            <w:rFonts w:ascii="Crimson Text" w:hAnsi="Crimson Text"/>
            <w:color w:val="000000" w:themeColor="text1"/>
            <w:sz w:val="26"/>
            <w:szCs w:val="26"/>
          </w:rPr>
          <w:delText xml:space="preserve">En ese instante, en medio de esa charla, el joven se dejó llevar por una </w:delText>
        </w:r>
        <w:r w:rsidR="00D3065D" w:rsidRPr="00925B2C" w:rsidDel="003C2CD4">
          <w:rPr>
            <w:rFonts w:ascii="Crimson Text" w:hAnsi="Crimson Text"/>
            <w:color w:val="000000" w:themeColor="text1"/>
            <w:sz w:val="26"/>
            <w:szCs w:val="26"/>
          </w:rPr>
          <w:delText>reflexión</w:delText>
        </w:r>
        <w:r w:rsidR="00C26588" w:rsidRPr="00925B2C" w:rsidDel="003C2CD4">
          <w:rPr>
            <w:rFonts w:ascii="Crimson Text" w:hAnsi="Crimson Text"/>
            <w:color w:val="000000" w:themeColor="text1"/>
            <w:sz w:val="26"/>
            <w:szCs w:val="26"/>
          </w:rPr>
          <w:delText xml:space="preserve"> espontá</w:delText>
        </w:r>
        <w:r w:rsidR="00495D0D" w:rsidRPr="00925B2C" w:rsidDel="003C2CD4">
          <w:rPr>
            <w:rFonts w:ascii="Crimson Text" w:hAnsi="Crimson Text"/>
            <w:color w:val="000000" w:themeColor="text1"/>
            <w:sz w:val="26"/>
            <w:szCs w:val="26"/>
          </w:rPr>
          <w:delText>nea</w:delText>
        </w:r>
        <w:r w:rsidR="00D3065D" w:rsidRPr="00925B2C" w:rsidDel="003C2CD4">
          <w:rPr>
            <w:rFonts w:ascii="Crimson Text" w:hAnsi="Crimson Text"/>
            <w:color w:val="000000" w:themeColor="text1"/>
            <w:sz w:val="26"/>
            <w:szCs w:val="26"/>
          </w:rPr>
          <w:delText xml:space="preserve">, </w:delText>
        </w:r>
        <w:r w:rsidR="00495D0D" w:rsidRPr="00925B2C" w:rsidDel="003C2CD4">
          <w:rPr>
            <w:rFonts w:ascii="Crimson Text" w:hAnsi="Crimson Text"/>
            <w:color w:val="000000" w:themeColor="text1"/>
            <w:sz w:val="26"/>
            <w:szCs w:val="26"/>
          </w:rPr>
          <w:delText>y, sin querer</w:delText>
        </w:r>
      </w:del>
      <w:ins w:id="626" w:author="Pauli-Chan" w:date="2025-07-18T15:41:00Z">
        <w:r w:rsidR="003C2CD4">
          <w:rPr>
            <w:rFonts w:ascii="Crimson Text" w:hAnsi="Crimson Text"/>
            <w:color w:val="000000" w:themeColor="text1"/>
            <w:sz w:val="26"/>
            <w:szCs w:val="26"/>
          </w:rPr>
          <w:t>Reflexionando en todo eso</w:t>
        </w:r>
      </w:ins>
      <w:r w:rsidR="00495D0D" w:rsidRPr="00925B2C">
        <w:rPr>
          <w:rFonts w:ascii="Crimson Text" w:hAnsi="Crimson Text"/>
          <w:color w:val="000000" w:themeColor="text1"/>
          <w:sz w:val="26"/>
          <w:szCs w:val="26"/>
        </w:rPr>
        <w:t xml:space="preserve">, se </w:t>
      </w:r>
      <w:r w:rsidR="00D3065D" w:rsidRPr="00925B2C">
        <w:rPr>
          <w:rFonts w:ascii="Crimson Text" w:hAnsi="Crimson Text"/>
          <w:color w:val="000000" w:themeColor="text1"/>
          <w:sz w:val="26"/>
          <w:szCs w:val="26"/>
        </w:rPr>
        <w:t>abstrajo</w:t>
      </w:r>
      <w:r w:rsidR="00C26588" w:rsidRPr="00925B2C">
        <w:rPr>
          <w:rFonts w:ascii="Crimson Text" w:hAnsi="Crimson Text"/>
          <w:color w:val="000000" w:themeColor="text1"/>
          <w:sz w:val="26"/>
          <w:szCs w:val="26"/>
        </w:rPr>
        <w:t xml:space="preserve"> un momento</w:t>
      </w:r>
      <w:r w:rsidR="00D3065D" w:rsidRPr="00925B2C">
        <w:rPr>
          <w:rFonts w:ascii="Crimson Text" w:hAnsi="Crimson Text"/>
          <w:color w:val="000000" w:themeColor="text1"/>
          <w:sz w:val="26"/>
          <w:szCs w:val="26"/>
        </w:rPr>
        <w:t xml:space="preserve"> de la reunión.</w:t>
      </w:r>
    </w:p>
    <w:p w:rsidR="00D3065D" w:rsidRPr="00925B2C" w:rsidRDefault="00D3065D" w:rsidP="00713B5D">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Fue un pensamiento revelador, Eros comprendió lo valioso que había sido </w:t>
      </w:r>
      <w:r w:rsidR="001D4E49" w:rsidRPr="00925B2C">
        <w:rPr>
          <w:rFonts w:ascii="Crimson Text" w:hAnsi="Crimson Text"/>
          <w:color w:val="000000" w:themeColor="text1"/>
          <w:sz w:val="26"/>
          <w:szCs w:val="26"/>
        </w:rPr>
        <w:t>su logro</w:t>
      </w:r>
      <w:r w:rsidR="00D30493" w:rsidRPr="00925B2C">
        <w:rPr>
          <w:rFonts w:ascii="Crimson Text" w:hAnsi="Crimson Text"/>
          <w:color w:val="000000" w:themeColor="text1"/>
          <w:sz w:val="26"/>
          <w:szCs w:val="26"/>
        </w:rPr>
        <w:t xml:space="preserve"> junto a Agatha. Más allá de</w:t>
      </w:r>
      <w:r w:rsidRPr="00925B2C">
        <w:rPr>
          <w:rFonts w:ascii="Crimson Text" w:hAnsi="Crimson Text"/>
          <w:color w:val="000000" w:themeColor="text1"/>
          <w:sz w:val="26"/>
          <w:szCs w:val="26"/>
        </w:rPr>
        <w:t xml:space="preserve"> haber r</w:t>
      </w:r>
      <w:r w:rsidR="00673E57" w:rsidRPr="00925B2C">
        <w:rPr>
          <w:rFonts w:ascii="Crimson Text" w:hAnsi="Crimson Text"/>
          <w:color w:val="000000" w:themeColor="text1"/>
          <w:sz w:val="26"/>
          <w:szCs w:val="26"/>
        </w:rPr>
        <w:t>eplegado la ofensiva del norte</w:t>
      </w:r>
      <w:r w:rsidRPr="00925B2C">
        <w:rPr>
          <w:rFonts w:ascii="Crimson Text" w:hAnsi="Crimson Text"/>
          <w:color w:val="000000" w:themeColor="text1"/>
          <w:sz w:val="26"/>
          <w:szCs w:val="26"/>
        </w:rPr>
        <w:t xml:space="preserve">, </w:t>
      </w:r>
      <w:r w:rsidR="00495D0D" w:rsidRPr="00925B2C">
        <w:rPr>
          <w:rFonts w:ascii="Crimson Text" w:hAnsi="Crimson Text"/>
          <w:color w:val="000000" w:themeColor="text1"/>
          <w:sz w:val="26"/>
          <w:szCs w:val="26"/>
        </w:rPr>
        <w:t>aquello había</w:t>
      </w:r>
      <w:r w:rsidRPr="00925B2C">
        <w:rPr>
          <w:rFonts w:ascii="Crimson Text" w:hAnsi="Crimson Text"/>
          <w:color w:val="000000" w:themeColor="text1"/>
          <w:sz w:val="26"/>
          <w:szCs w:val="26"/>
        </w:rPr>
        <w:t xml:space="preserve"> sido un punto de inflexión. </w:t>
      </w:r>
      <w:commentRangeStart w:id="627"/>
      <w:r w:rsidRPr="00925B2C">
        <w:rPr>
          <w:rFonts w:ascii="Crimson Text" w:hAnsi="Crimson Text"/>
          <w:color w:val="000000" w:themeColor="text1"/>
          <w:sz w:val="26"/>
          <w:szCs w:val="26"/>
        </w:rPr>
        <w:t>Sin darse cuenta</w:t>
      </w:r>
      <w:r w:rsidR="00495D0D" w:rsidRPr="00925B2C">
        <w:rPr>
          <w:rFonts w:ascii="Crimson Text" w:hAnsi="Crimson Text"/>
          <w:color w:val="000000" w:themeColor="text1"/>
          <w:sz w:val="26"/>
          <w:szCs w:val="26"/>
        </w:rPr>
        <w:t>,</w:t>
      </w:r>
      <w:r w:rsidRPr="00925B2C">
        <w:rPr>
          <w:rFonts w:ascii="Crimson Text" w:hAnsi="Crimson Text"/>
          <w:color w:val="000000" w:themeColor="text1"/>
          <w:sz w:val="26"/>
          <w:szCs w:val="26"/>
        </w:rPr>
        <w:t xml:space="preserve"> había realizado el mayor hallazgo bélico </w:t>
      </w:r>
      <w:r w:rsidR="001D4E49" w:rsidRPr="00925B2C">
        <w:rPr>
          <w:rFonts w:ascii="Crimson Text" w:hAnsi="Crimson Text"/>
          <w:color w:val="000000" w:themeColor="text1"/>
          <w:sz w:val="26"/>
          <w:szCs w:val="26"/>
        </w:rPr>
        <w:t>en la historia</w:t>
      </w:r>
      <w:r w:rsidRPr="00925B2C">
        <w:rPr>
          <w:rFonts w:ascii="Crimson Text" w:hAnsi="Crimson Text"/>
          <w:color w:val="000000" w:themeColor="text1"/>
          <w:sz w:val="26"/>
          <w:szCs w:val="26"/>
        </w:rPr>
        <w:t xml:space="preserve"> de Tibur: jamás </w:t>
      </w:r>
      <w:r w:rsidR="00495D0D" w:rsidRPr="00925B2C">
        <w:rPr>
          <w:rFonts w:ascii="Crimson Text" w:hAnsi="Crimson Text"/>
          <w:color w:val="000000" w:themeColor="text1"/>
          <w:sz w:val="26"/>
          <w:szCs w:val="26"/>
        </w:rPr>
        <w:t>una persona</w:t>
      </w:r>
      <w:r w:rsidRPr="00925B2C">
        <w:rPr>
          <w:rFonts w:ascii="Crimson Text" w:hAnsi="Crimson Text"/>
          <w:color w:val="000000" w:themeColor="text1"/>
          <w:sz w:val="26"/>
          <w:szCs w:val="26"/>
        </w:rPr>
        <w:t xml:space="preserve"> había podido domar un dragón, pero él había </w:t>
      </w:r>
      <w:r w:rsidR="00673E57" w:rsidRPr="00925B2C">
        <w:rPr>
          <w:rFonts w:ascii="Crimson Text" w:hAnsi="Crimson Text"/>
          <w:color w:val="000000" w:themeColor="text1"/>
          <w:sz w:val="26"/>
          <w:szCs w:val="26"/>
        </w:rPr>
        <w:t>logrado dominarlo</w:t>
      </w:r>
      <w:r w:rsidR="00495D0D" w:rsidRPr="00925B2C">
        <w:rPr>
          <w:rFonts w:ascii="Crimson Text" w:hAnsi="Crimson Text"/>
          <w:color w:val="000000" w:themeColor="text1"/>
          <w:sz w:val="26"/>
          <w:szCs w:val="26"/>
        </w:rPr>
        <w:t xml:space="preserve">, </w:t>
      </w:r>
      <w:r w:rsidR="00C26588" w:rsidRPr="00925B2C">
        <w:rPr>
          <w:rFonts w:ascii="Crimson Text" w:hAnsi="Crimson Text"/>
          <w:color w:val="000000" w:themeColor="text1"/>
          <w:sz w:val="26"/>
          <w:szCs w:val="26"/>
        </w:rPr>
        <w:t xml:space="preserve">y la clave estaba en </w:t>
      </w:r>
      <w:r w:rsidR="00E031BF" w:rsidRPr="00925B2C">
        <w:rPr>
          <w:rFonts w:ascii="Crimson Text" w:hAnsi="Crimson Text"/>
          <w:color w:val="000000" w:themeColor="text1"/>
          <w:sz w:val="26"/>
          <w:szCs w:val="26"/>
        </w:rPr>
        <w:t>el vínculo</w:t>
      </w:r>
      <w:r w:rsidRPr="00925B2C">
        <w:rPr>
          <w:rFonts w:ascii="Crimson Text" w:hAnsi="Crimson Text"/>
          <w:color w:val="000000" w:themeColor="text1"/>
          <w:sz w:val="26"/>
          <w:szCs w:val="26"/>
        </w:rPr>
        <w:t>.</w:t>
      </w:r>
      <w:commentRangeEnd w:id="627"/>
      <w:r w:rsidR="003C2CD4">
        <w:rPr>
          <w:rStyle w:val="Refdecomentario"/>
        </w:rPr>
        <w:commentReference w:id="627"/>
      </w:r>
    </w:p>
    <w:p w:rsidR="00D3065D" w:rsidRPr="00925B2C" w:rsidRDefault="00D3065D" w:rsidP="00713B5D">
      <w:pPr>
        <w:tabs>
          <w:tab w:val="left" w:pos="2179"/>
        </w:tabs>
        <w:spacing w:after="0"/>
        <w:ind w:firstLine="284"/>
        <w:jc w:val="both"/>
        <w:rPr>
          <w:rFonts w:ascii="Crimson Text" w:hAnsi="Crimson Text"/>
          <w:color w:val="000000" w:themeColor="text1"/>
          <w:sz w:val="26"/>
          <w:szCs w:val="26"/>
        </w:rPr>
      </w:pPr>
      <w:commentRangeStart w:id="628"/>
      <w:r w:rsidRPr="00925B2C">
        <w:rPr>
          <w:rFonts w:ascii="Crimson Text" w:hAnsi="Crimson Text"/>
          <w:color w:val="000000" w:themeColor="text1"/>
          <w:sz w:val="26"/>
          <w:szCs w:val="26"/>
        </w:rPr>
        <w:t xml:space="preserve">Al </w:t>
      </w:r>
      <w:r w:rsidR="00FB2E1C" w:rsidRPr="00925B2C">
        <w:rPr>
          <w:rFonts w:ascii="Crimson Text" w:hAnsi="Crimson Text"/>
          <w:color w:val="000000" w:themeColor="text1"/>
          <w:sz w:val="26"/>
          <w:szCs w:val="26"/>
        </w:rPr>
        <w:t>comprender</w:t>
      </w:r>
      <w:r w:rsidRPr="00925B2C">
        <w:rPr>
          <w:rFonts w:ascii="Crimson Text" w:hAnsi="Crimson Text"/>
          <w:color w:val="000000" w:themeColor="text1"/>
          <w:sz w:val="26"/>
          <w:szCs w:val="26"/>
        </w:rPr>
        <w:t xml:space="preserve"> la importancia de su descubrimiento, decidió ser un poco más </w:t>
      </w:r>
      <w:r w:rsidR="00E031BF" w:rsidRPr="00925B2C">
        <w:rPr>
          <w:rFonts w:ascii="Crimson Text" w:hAnsi="Crimson Text"/>
          <w:color w:val="000000" w:themeColor="text1"/>
          <w:sz w:val="26"/>
          <w:szCs w:val="26"/>
        </w:rPr>
        <w:t>precavido</w:t>
      </w:r>
      <w:r w:rsidRPr="00925B2C">
        <w:rPr>
          <w:rFonts w:ascii="Crimson Text" w:hAnsi="Crimson Text"/>
          <w:color w:val="000000" w:themeColor="text1"/>
          <w:sz w:val="26"/>
          <w:szCs w:val="26"/>
        </w:rPr>
        <w:t xml:space="preserve">, </w:t>
      </w:r>
      <w:r w:rsidR="00495D0D" w:rsidRPr="00925B2C">
        <w:rPr>
          <w:rFonts w:ascii="Crimson Text" w:hAnsi="Crimson Text"/>
          <w:color w:val="000000" w:themeColor="text1"/>
          <w:sz w:val="26"/>
          <w:szCs w:val="26"/>
        </w:rPr>
        <w:t>tenía en sus manos</w:t>
      </w:r>
      <w:r w:rsidRPr="00925B2C">
        <w:rPr>
          <w:rFonts w:ascii="Crimson Text" w:hAnsi="Crimson Text"/>
          <w:color w:val="000000" w:themeColor="text1"/>
          <w:sz w:val="26"/>
          <w:szCs w:val="26"/>
        </w:rPr>
        <w:t xml:space="preserve"> un tesoro que deb</w:t>
      </w:r>
      <w:r w:rsidR="00495D0D" w:rsidRPr="00925B2C">
        <w:rPr>
          <w:rFonts w:ascii="Crimson Text" w:hAnsi="Crimson Text"/>
          <w:color w:val="000000" w:themeColor="text1"/>
          <w:sz w:val="26"/>
          <w:szCs w:val="26"/>
        </w:rPr>
        <w:t>ía manejar con extr</w:t>
      </w:r>
      <w:r w:rsidR="00E031BF" w:rsidRPr="00925B2C">
        <w:rPr>
          <w:rFonts w:ascii="Crimson Text" w:hAnsi="Crimson Text"/>
          <w:color w:val="000000" w:themeColor="text1"/>
          <w:sz w:val="26"/>
          <w:szCs w:val="26"/>
        </w:rPr>
        <w:t xml:space="preserve">ema cautela </w:t>
      </w:r>
      <w:r w:rsidRPr="00925B2C">
        <w:rPr>
          <w:rFonts w:ascii="Crimson Text" w:hAnsi="Crimson Text"/>
          <w:color w:val="000000" w:themeColor="text1"/>
          <w:sz w:val="26"/>
          <w:szCs w:val="26"/>
        </w:rPr>
        <w:t>y estrategia</w:t>
      </w:r>
      <w:commentRangeEnd w:id="628"/>
      <w:r w:rsidR="003B49CF">
        <w:rPr>
          <w:rStyle w:val="Refdecomentario"/>
        </w:rPr>
        <w:commentReference w:id="628"/>
      </w:r>
      <w:r w:rsidRPr="00925B2C">
        <w:rPr>
          <w:rFonts w:ascii="Crimson Text" w:hAnsi="Crimson Text"/>
          <w:color w:val="000000" w:themeColor="text1"/>
          <w:sz w:val="26"/>
          <w:szCs w:val="26"/>
        </w:rPr>
        <w:t xml:space="preserve">. Con </w:t>
      </w:r>
      <w:r w:rsidR="00586ED9" w:rsidRPr="00925B2C">
        <w:rPr>
          <w:rFonts w:ascii="Crimson Text" w:hAnsi="Crimson Text"/>
          <w:color w:val="000000" w:themeColor="text1"/>
          <w:sz w:val="26"/>
          <w:szCs w:val="26"/>
        </w:rPr>
        <w:t>la mente más clara,</w:t>
      </w:r>
      <w:r w:rsidRPr="00925B2C">
        <w:rPr>
          <w:rFonts w:ascii="Crimson Text" w:hAnsi="Crimson Text"/>
          <w:color w:val="000000" w:themeColor="text1"/>
          <w:sz w:val="26"/>
          <w:szCs w:val="26"/>
        </w:rPr>
        <w:t xml:space="preserve"> volvió a </w:t>
      </w:r>
      <w:r w:rsidR="00E031BF" w:rsidRPr="00925B2C">
        <w:rPr>
          <w:rFonts w:ascii="Crimson Text" w:hAnsi="Crimson Text"/>
          <w:color w:val="000000" w:themeColor="text1"/>
          <w:sz w:val="26"/>
          <w:szCs w:val="26"/>
        </w:rPr>
        <w:t>involucrarse en la reunión</w:t>
      </w:r>
      <w:r w:rsidRPr="00925B2C">
        <w:rPr>
          <w:rFonts w:ascii="Crimson Text" w:hAnsi="Crimson Text"/>
          <w:color w:val="000000" w:themeColor="text1"/>
          <w:sz w:val="26"/>
          <w:szCs w:val="26"/>
        </w:rPr>
        <w:t>.</w:t>
      </w:r>
    </w:p>
    <w:p w:rsidR="00D3065D" w:rsidRPr="00925B2C" w:rsidRDefault="00100493" w:rsidP="00713B5D">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D3065D" w:rsidRPr="00925B2C">
        <w:rPr>
          <w:rFonts w:ascii="Crimson Text" w:hAnsi="Crimson Text"/>
          <w:color w:val="000000" w:themeColor="text1"/>
          <w:sz w:val="26"/>
          <w:szCs w:val="26"/>
        </w:rPr>
        <w:t>Disculpa</w:t>
      </w:r>
      <w:ins w:id="629" w:author="Pauli-Chan" w:date="2025-07-18T15:52:00Z">
        <w:r w:rsidR="003B49CF">
          <w:rPr>
            <w:rFonts w:ascii="Crimson Text" w:hAnsi="Crimson Text"/>
            <w:color w:val="000000" w:themeColor="text1"/>
            <w:sz w:val="26"/>
            <w:szCs w:val="26"/>
          </w:rPr>
          <w:t>,</w:t>
        </w:r>
      </w:ins>
      <w:r w:rsidR="00D3065D" w:rsidRPr="00925B2C">
        <w:rPr>
          <w:rFonts w:ascii="Crimson Text" w:hAnsi="Crimson Text"/>
          <w:color w:val="000000" w:themeColor="text1"/>
          <w:sz w:val="26"/>
          <w:szCs w:val="26"/>
        </w:rPr>
        <w:t xml:space="preserve"> </w:t>
      </w:r>
      <w:r w:rsidR="00586ED9" w:rsidRPr="00925B2C">
        <w:rPr>
          <w:rFonts w:ascii="Crimson Text" w:hAnsi="Crimson Text"/>
          <w:color w:val="000000" w:themeColor="text1"/>
          <w:sz w:val="26"/>
          <w:szCs w:val="26"/>
        </w:rPr>
        <w:t>muchacho</w:t>
      </w:r>
      <w:r w:rsidR="00D3065D" w:rsidRPr="00925B2C">
        <w:rPr>
          <w:rFonts w:ascii="Crimson Text" w:hAnsi="Crimson Text"/>
          <w:color w:val="000000" w:themeColor="text1"/>
          <w:sz w:val="26"/>
          <w:szCs w:val="26"/>
        </w:rPr>
        <w:t xml:space="preserve">, ¿te sientes bien? </w:t>
      </w:r>
      <w:r>
        <w:rPr>
          <w:rFonts w:ascii="Crimson Text" w:hAnsi="Crimson Text"/>
          <w:color w:val="000000" w:themeColor="text1"/>
          <w:sz w:val="26"/>
          <w:szCs w:val="26"/>
        </w:rPr>
        <w:t>—</w:t>
      </w:r>
      <w:r w:rsidR="00D3065D" w:rsidRPr="00925B2C">
        <w:rPr>
          <w:rFonts w:ascii="Crimson Text" w:hAnsi="Crimson Text"/>
          <w:color w:val="000000" w:themeColor="text1"/>
          <w:sz w:val="26"/>
          <w:szCs w:val="26"/>
        </w:rPr>
        <w:t>preguntó uno de los colaboradores de</w:t>
      </w:r>
      <w:r w:rsidR="00586ED9" w:rsidRPr="00925B2C">
        <w:rPr>
          <w:rFonts w:ascii="Crimson Text" w:hAnsi="Crimson Text"/>
          <w:color w:val="000000" w:themeColor="text1"/>
          <w:sz w:val="26"/>
          <w:szCs w:val="26"/>
        </w:rPr>
        <w:t xml:space="preserve"> </w:t>
      </w:r>
      <w:proofErr w:type="spellStart"/>
      <w:r w:rsidR="00586ED9" w:rsidRPr="00925B2C">
        <w:rPr>
          <w:rFonts w:ascii="Crimson Text" w:hAnsi="Crimson Text"/>
          <w:color w:val="000000" w:themeColor="text1"/>
          <w:sz w:val="26"/>
          <w:szCs w:val="26"/>
        </w:rPr>
        <w:t>Kalevi</w:t>
      </w:r>
      <w:proofErr w:type="spellEnd"/>
      <w:r w:rsidR="00E031BF" w:rsidRPr="00925B2C">
        <w:rPr>
          <w:rFonts w:ascii="Crimson Text" w:hAnsi="Crimson Text"/>
          <w:color w:val="000000" w:themeColor="text1"/>
          <w:sz w:val="26"/>
          <w:szCs w:val="26"/>
        </w:rPr>
        <w:t>,</w:t>
      </w:r>
      <w:r w:rsidR="00586ED9" w:rsidRPr="00925B2C">
        <w:rPr>
          <w:rFonts w:ascii="Crimson Text" w:hAnsi="Crimson Text"/>
          <w:color w:val="000000" w:themeColor="text1"/>
          <w:sz w:val="26"/>
          <w:szCs w:val="26"/>
        </w:rPr>
        <w:t xml:space="preserve"> al ver la </w:t>
      </w:r>
      <w:r w:rsidR="00E031BF" w:rsidRPr="00925B2C">
        <w:rPr>
          <w:rFonts w:ascii="Crimson Text" w:hAnsi="Crimson Text"/>
          <w:color w:val="000000" w:themeColor="text1"/>
          <w:sz w:val="26"/>
          <w:szCs w:val="26"/>
        </w:rPr>
        <w:t>dispersión</w:t>
      </w:r>
      <w:r w:rsidR="00586ED9" w:rsidRPr="00925B2C">
        <w:rPr>
          <w:rFonts w:ascii="Crimson Text" w:hAnsi="Crimson Text"/>
          <w:color w:val="000000" w:themeColor="text1"/>
          <w:sz w:val="26"/>
          <w:szCs w:val="26"/>
        </w:rPr>
        <w:t xml:space="preserve"> del joven</w:t>
      </w:r>
      <w:r w:rsidR="00D3065D" w:rsidRPr="00925B2C">
        <w:rPr>
          <w:rFonts w:ascii="Crimson Text" w:hAnsi="Crimson Text"/>
          <w:color w:val="000000" w:themeColor="text1"/>
          <w:sz w:val="26"/>
          <w:szCs w:val="26"/>
        </w:rPr>
        <w:t>.</w:t>
      </w:r>
    </w:p>
    <w:p w:rsidR="006D79E3" w:rsidRPr="00925B2C" w:rsidRDefault="00100493" w:rsidP="00713B5D">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del w:id="630" w:author="Pauli-Chan" w:date="2025-07-18T15:53:00Z">
        <w:r w:rsidR="00D3065D" w:rsidRPr="00925B2C" w:rsidDel="003B49CF">
          <w:rPr>
            <w:rFonts w:ascii="Crimson Text" w:hAnsi="Crimson Text"/>
            <w:color w:val="000000" w:themeColor="text1"/>
            <w:sz w:val="26"/>
            <w:szCs w:val="26"/>
          </w:rPr>
          <w:delText>¡Sí! Perdón</w:delText>
        </w:r>
      </w:del>
      <w:ins w:id="631" w:author="Pauli-Chan" w:date="2025-07-18T15:53:00Z">
        <w:r w:rsidR="003B49CF">
          <w:rPr>
            <w:rFonts w:ascii="Crimson Text" w:hAnsi="Crimson Text"/>
            <w:color w:val="000000" w:themeColor="text1"/>
            <w:sz w:val="26"/>
            <w:szCs w:val="26"/>
          </w:rPr>
          <w:t>Sí, perdón</w:t>
        </w:r>
      </w:ins>
      <w:r w:rsidR="00D3065D" w:rsidRPr="00925B2C">
        <w:rPr>
          <w:rFonts w:ascii="Crimson Text" w:hAnsi="Crimson Text"/>
          <w:color w:val="000000" w:themeColor="text1"/>
          <w:sz w:val="26"/>
          <w:szCs w:val="26"/>
        </w:rPr>
        <w:t xml:space="preserve">, </w:t>
      </w:r>
      <w:r w:rsidR="00FB2E1C" w:rsidRPr="00925B2C">
        <w:rPr>
          <w:rFonts w:ascii="Crimson Text" w:hAnsi="Crimson Text"/>
          <w:color w:val="000000" w:themeColor="text1"/>
          <w:sz w:val="26"/>
          <w:szCs w:val="26"/>
        </w:rPr>
        <w:t xml:space="preserve">me distraje un momento </w:t>
      </w:r>
      <w:r>
        <w:rPr>
          <w:rFonts w:ascii="Crimson Text" w:hAnsi="Crimson Text"/>
          <w:color w:val="000000" w:themeColor="text1"/>
          <w:sz w:val="26"/>
          <w:szCs w:val="26"/>
        </w:rPr>
        <w:t>—</w:t>
      </w:r>
      <w:del w:id="632" w:author="Pauli-Chan" w:date="2025-07-18T15:53:00Z">
        <w:r w:rsidR="00FB2E1C" w:rsidRPr="00925B2C" w:rsidDel="003B49CF">
          <w:rPr>
            <w:rFonts w:ascii="Crimson Text" w:hAnsi="Crimson Text"/>
            <w:color w:val="000000" w:themeColor="text1"/>
            <w:sz w:val="26"/>
            <w:szCs w:val="26"/>
          </w:rPr>
          <w:delText>agregó</w:delText>
        </w:r>
      </w:del>
      <w:ins w:id="633" w:author="Pauli-Chan" w:date="2025-07-18T15:53:00Z">
        <w:r w:rsidR="003B49CF">
          <w:rPr>
            <w:rFonts w:ascii="Crimson Text" w:hAnsi="Crimson Text"/>
            <w:color w:val="000000" w:themeColor="text1"/>
            <w:sz w:val="26"/>
            <w:szCs w:val="26"/>
          </w:rPr>
          <w:t>respondió</w:t>
        </w:r>
      </w:ins>
      <w:r w:rsidR="00FB2E1C" w:rsidRPr="00925B2C">
        <w:rPr>
          <w:rFonts w:ascii="Crimson Text" w:hAnsi="Crimson Text"/>
          <w:color w:val="000000" w:themeColor="text1"/>
          <w:sz w:val="26"/>
          <w:szCs w:val="26"/>
        </w:rPr>
        <w:t>, e intentó recuperar el hilo de la conversación</w:t>
      </w:r>
      <w:r w:rsidR="00586ED9" w:rsidRPr="00925B2C">
        <w:rPr>
          <w:rFonts w:ascii="Crimson Text" w:hAnsi="Crimson Text"/>
          <w:color w:val="000000" w:themeColor="text1"/>
          <w:sz w:val="26"/>
          <w:szCs w:val="26"/>
        </w:rPr>
        <w:t xml:space="preserve">, esta vez, </w:t>
      </w:r>
      <w:r w:rsidR="00FB2E1C" w:rsidRPr="00925B2C">
        <w:rPr>
          <w:rFonts w:ascii="Crimson Text" w:hAnsi="Crimson Text"/>
          <w:color w:val="000000" w:themeColor="text1"/>
          <w:sz w:val="26"/>
          <w:szCs w:val="26"/>
        </w:rPr>
        <w:t xml:space="preserve">con </w:t>
      </w:r>
      <w:r w:rsidR="00586ED9" w:rsidRPr="00925B2C">
        <w:rPr>
          <w:rFonts w:ascii="Crimson Text" w:hAnsi="Crimson Text"/>
          <w:color w:val="000000" w:themeColor="text1"/>
          <w:sz w:val="26"/>
          <w:szCs w:val="26"/>
        </w:rPr>
        <w:t>mayor mesura</w:t>
      </w:r>
      <w:r>
        <w:rPr>
          <w:rFonts w:ascii="Crimson Text" w:hAnsi="Crimson Text"/>
          <w:color w:val="000000" w:themeColor="text1"/>
          <w:sz w:val="26"/>
          <w:szCs w:val="26"/>
        </w:rPr>
        <w:t>—</w:t>
      </w:r>
      <w:r w:rsidR="00FB2E1C" w:rsidRPr="00925B2C">
        <w:rPr>
          <w:rFonts w:ascii="Crimson Text" w:hAnsi="Crimson Text"/>
          <w:color w:val="000000" w:themeColor="text1"/>
          <w:sz w:val="26"/>
          <w:szCs w:val="26"/>
        </w:rPr>
        <w:t xml:space="preserve">. Creo </w:t>
      </w:r>
      <w:r w:rsidR="00083789" w:rsidRPr="00925B2C">
        <w:rPr>
          <w:rFonts w:ascii="Crimson Text" w:hAnsi="Crimson Text"/>
          <w:color w:val="000000" w:themeColor="text1"/>
          <w:sz w:val="26"/>
          <w:szCs w:val="26"/>
        </w:rPr>
        <w:t>que,</w:t>
      </w:r>
      <w:r w:rsidR="00FB2E1C" w:rsidRPr="00925B2C">
        <w:rPr>
          <w:rFonts w:ascii="Crimson Text" w:hAnsi="Crimson Text"/>
          <w:color w:val="000000" w:themeColor="text1"/>
          <w:sz w:val="26"/>
          <w:szCs w:val="26"/>
        </w:rPr>
        <w:t xml:space="preserve"> de alguna manera</w:t>
      </w:r>
      <w:r w:rsidR="00083789" w:rsidRPr="00925B2C">
        <w:rPr>
          <w:rFonts w:ascii="Crimson Text" w:hAnsi="Crimson Text"/>
          <w:color w:val="000000" w:themeColor="text1"/>
          <w:sz w:val="26"/>
          <w:szCs w:val="26"/>
        </w:rPr>
        <w:t>,</w:t>
      </w:r>
      <w:r w:rsidR="00FB2E1C" w:rsidRPr="00925B2C">
        <w:rPr>
          <w:rFonts w:ascii="Crimson Text" w:hAnsi="Crimson Text"/>
          <w:color w:val="000000" w:themeColor="text1"/>
          <w:sz w:val="26"/>
          <w:szCs w:val="26"/>
        </w:rPr>
        <w:t xml:space="preserve"> sí domé al dragón </w:t>
      </w:r>
      <w:r>
        <w:rPr>
          <w:rFonts w:ascii="Crimson Text" w:hAnsi="Crimson Text"/>
          <w:color w:val="000000" w:themeColor="text1"/>
          <w:sz w:val="26"/>
          <w:szCs w:val="26"/>
        </w:rPr>
        <w:t>—</w:t>
      </w:r>
      <w:r w:rsidR="00FB2E1C" w:rsidRPr="00925B2C">
        <w:rPr>
          <w:rFonts w:ascii="Crimson Text" w:hAnsi="Crimson Text"/>
          <w:color w:val="000000" w:themeColor="text1"/>
          <w:sz w:val="26"/>
          <w:szCs w:val="26"/>
        </w:rPr>
        <w:t>afirmó</w:t>
      </w:r>
      <w:del w:id="634" w:author="Pauli-Chan" w:date="2025-07-18T15:53:00Z">
        <w:r w:rsidR="00FB2E1C" w:rsidRPr="00925B2C" w:rsidDel="003B49CF">
          <w:rPr>
            <w:rFonts w:ascii="Crimson Text" w:hAnsi="Crimson Text"/>
            <w:color w:val="000000" w:themeColor="text1"/>
            <w:sz w:val="26"/>
            <w:szCs w:val="26"/>
          </w:rPr>
          <w:delText>, con tonó</w:delText>
        </w:r>
      </w:del>
      <w:ins w:id="635" w:author="Pauli-Chan" w:date="2025-07-18T15:53:00Z">
        <w:r w:rsidR="003B49CF">
          <w:rPr>
            <w:rFonts w:ascii="Crimson Text" w:hAnsi="Crimson Text"/>
            <w:color w:val="000000" w:themeColor="text1"/>
            <w:sz w:val="26"/>
            <w:szCs w:val="26"/>
          </w:rPr>
          <w:t xml:space="preserve"> en tono</w:t>
        </w:r>
      </w:ins>
      <w:r w:rsidR="00FB2E1C" w:rsidRPr="00925B2C">
        <w:rPr>
          <w:rFonts w:ascii="Crimson Text" w:hAnsi="Crimson Text"/>
          <w:color w:val="000000" w:themeColor="text1"/>
          <w:sz w:val="26"/>
          <w:szCs w:val="26"/>
        </w:rPr>
        <w:t xml:space="preserve"> de broma, y los presentes acompañaron con risas el comentario.</w:t>
      </w:r>
    </w:p>
    <w:p w:rsidR="00753A12" w:rsidRPr="00925B2C" w:rsidRDefault="00100493" w:rsidP="00713B5D">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FB2E1C" w:rsidRPr="00925B2C">
        <w:rPr>
          <w:rFonts w:ascii="Crimson Text" w:hAnsi="Crimson Text"/>
          <w:color w:val="000000" w:themeColor="text1"/>
          <w:sz w:val="26"/>
          <w:szCs w:val="26"/>
        </w:rPr>
        <w:t xml:space="preserve">Tú valentía y destreza nos tiene </w:t>
      </w:r>
      <w:r w:rsidR="00597B8E" w:rsidRPr="00925B2C">
        <w:rPr>
          <w:rFonts w:ascii="Crimson Text" w:hAnsi="Crimson Text"/>
          <w:color w:val="000000" w:themeColor="text1"/>
          <w:sz w:val="26"/>
          <w:szCs w:val="26"/>
        </w:rPr>
        <w:t>sorprendidos</w:t>
      </w:r>
      <w:r w:rsidR="00FB2E1C" w:rsidRPr="00925B2C">
        <w:rPr>
          <w:rFonts w:ascii="Crimson Text" w:hAnsi="Crimson Text"/>
          <w:color w:val="000000" w:themeColor="text1"/>
          <w:sz w:val="26"/>
          <w:szCs w:val="26"/>
        </w:rPr>
        <w:t xml:space="preserve">, eres un verdadero guerrero </w:t>
      </w:r>
      <w:r>
        <w:rPr>
          <w:rFonts w:ascii="Crimson Text" w:hAnsi="Crimson Text"/>
          <w:color w:val="000000" w:themeColor="text1"/>
          <w:sz w:val="26"/>
          <w:szCs w:val="26"/>
        </w:rPr>
        <w:t>—</w:t>
      </w:r>
      <w:r w:rsidR="00FB2E1C" w:rsidRPr="00925B2C">
        <w:rPr>
          <w:rFonts w:ascii="Crimson Text" w:hAnsi="Crimson Text"/>
          <w:color w:val="000000" w:themeColor="text1"/>
          <w:sz w:val="26"/>
          <w:szCs w:val="26"/>
        </w:rPr>
        <w:t>afirmó</w:t>
      </w:r>
      <w:ins w:id="636" w:author="Pauli-Chan" w:date="2025-07-18T15:53:00Z">
        <w:r w:rsidR="003B49CF">
          <w:rPr>
            <w:rFonts w:ascii="Crimson Text" w:hAnsi="Crimson Text"/>
            <w:color w:val="000000" w:themeColor="text1"/>
            <w:sz w:val="26"/>
            <w:szCs w:val="26"/>
          </w:rPr>
          <w:t xml:space="preserve"> el rey</w:t>
        </w:r>
      </w:ins>
      <w:r w:rsidR="00FB2E1C" w:rsidRPr="00925B2C">
        <w:rPr>
          <w:rFonts w:ascii="Crimson Text" w:hAnsi="Crimson Text"/>
          <w:color w:val="000000" w:themeColor="text1"/>
          <w:sz w:val="26"/>
          <w:szCs w:val="26"/>
        </w:rPr>
        <w:t xml:space="preserve">, </w:t>
      </w:r>
      <w:r w:rsidR="00586ED9" w:rsidRPr="00925B2C">
        <w:rPr>
          <w:rFonts w:ascii="Crimson Text" w:hAnsi="Crimson Text"/>
          <w:color w:val="000000" w:themeColor="text1"/>
          <w:sz w:val="26"/>
          <w:szCs w:val="26"/>
        </w:rPr>
        <w:t>insistiendo con los halagos. S</w:t>
      </w:r>
      <w:r w:rsidR="00FB2E1C" w:rsidRPr="00925B2C">
        <w:rPr>
          <w:rFonts w:ascii="Crimson Text" w:hAnsi="Crimson Text"/>
          <w:color w:val="000000" w:themeColor="text1"/>
          <w:sz w:val="26"/>
          <w:szCs w:val="26"/>
        </w:rPr>
        <w:t xml:space="preserve">abía </w:t>
      </w:r>
      <w:r w:rsidR="00597B8E" w:rsidRPr="00925B2C">
        <w:rPr>
          <w:rFonts w:ascii="Crimson Text" w:hAnsi="Crimson Text"/>
          <w:color w:val="000000" w:themeColor="text1"/>
          <w:sz w:val="26"/>
          <w:szCs w:val="26"/>
        </w:rPr>
        <w:t>la importancia</w:t>
      </w:r>
      <w:r w:rsidR="00FB2E1C" w:rsidRPr="00925B2C">
        <w:rPr>
          <w:rFonts w:ascii="Crimson Text" w:hAnsi="Crimson Text"/>
          <w:color w:val="000000" w:themeColor="text1"/>
          <w:sz w:val="26"/>
          <w:szCs w:val="26"/>
        </w:rPr>
        <w:t xml:space="preserve"> de contar con Eros en </w:t>
      </w:r>
      <w:r w:rsidR="00E031BF" w:rsidRPr="00925B2C">
        <w:rPr>
          <w:rFonts w:ascii="Crimson Text" w:hAnsi="Crimson Text"/>
          <w:color w:val="000000" w:themeColor="text1"/>
          <w:sz w:val="26"/>
          <w:szCs w:val="26"/>
        </w:rPr>
        <w:t>el</w:t>
      </w:r>
      <w:r w:rsidR="00FB2E1C" w:rsidRPr="00925B2C">
        <w:rPr>
          <w:rFonts w:ascii="Crimson Text" w:hAnsi="Crimson Text"/>
          <w:color w:val="000000" w:themeColor="text1"/>
          <w:sz w:val="26"/>
          <w:szCs w:val="26"/>
        </w:rPr>
        <w:t xml:space="preserve"> futuro, y quería </w:t>
      </w:r>
      <w:r w:rsidR="00586ED9" w:rsidRPr="00925B2C">
        <w:rPr>
          <w:rFonts w:ascii="Crimson Text" w:hAnsi="Crimson Text"/>
          <w:color w:val="000000" w:themeColor="text1"/>
          <w:sz w:val="26"/>
          <w:szCs w:val="26"/>
        </w:rPr>
        <w:t>retenerlo</w:t>
      </w:r>
      <w:r w:rsidR="00FB2E1C" w:rsidRPr="00925B2C">
        <w:rPr>
          <w:rFonts w:ascii="Crimson Text" w:hAnsi="Crimson Text"/>
          <w:color w:val="000000" w:themeColor="text1"/>
          <w:sz w:val="26"/>
          <w:szCs w:val="26"/>
        </w:rPr>
        <w:t>, necesitaba seducirlo de algún modo</w:t>
      </w:r>
      <w:r>
        <w:rPr>
          <w:rFonts w:ascii="Crimson Text" w:hAnsi="Crimson Text"/>
          <w:color w:val="000000" w:themeColor="text1"/>
          <w:sz w:val="26"/>
          <w:szCs w:val="26"/>
        </w:rPr>
        <w:t>—</w:t>
      </w:r>
      <w:r w:rsidR="00FB2E1C" w:rsidRPr="00925B2C">
        <w:rPr>
          <w:rFonts w:ascii="Crimson Text" w:hAnsi="Crimson Text"/>
          <w:color w:val="000000" w:themeColor="text1"/>
          <w:sz w:val="26"/>
          <w:szCs w:val="26"/>
        </w:rPr>
        <w:t xml:space="preserve">. </w:t>
      </w:r>
      <w:r w:rsidR="00753A12" w:rsidRPr="00925B2C">
        <w:rPr>
          <w:rFonts w:ascii="Crimson Text" w:hAnsi="Crimson Text"/>
          <w:color w:val="000000" w:themeColor="text1"/>
          <w:sz w:val="26"/>
          <w:szCs w:val="26"/>
        </w:rPr>
        <w:t xml:space="preserve">Quiero que alcemos </w:t>
      </w:r>
      <w:r w:rsidR="00083789" w:rsidRPr="00925B2C">
        <w:rPr>
          <w:rFonts w:ascii="Crimson Text" w:hAnsi="Crimson Text"/>
          <w:color w:val="000000" w:themeColor="text1"/>
          <w:sz w:val="26"/>
          <w:szCs w:val="26"/>
        </w:rPr>
        <w:t>las</w:t>
      </w:r>
      <w:r w:rsidR="00753A12" w:rsidRPr="00925B2C">
        <w:rPr>
          <w:rFonts w:ascii="Crimson Text" w:hAnsi="Crimson Text"/>
          <w:color w:val="000000" w:themeColor="text1"/>
          <w:sz w:val="26"/>
          <w:szCs w:val="26"/>
        </w:rPr>
        <w:t xml:space="preserve"> copas en reconocimiento al gran </w:t>
      </w:r>
      <w:r w:rsidR="00753A12" w:rsidRPr="00925B2C">
        <w:rPr>
          <w:rFonts w:ascii="Crimson Text" w:hAnsi="Crimson Text"/>
          <w:i/>
          <w:color w:val="000000" w:themeColor="text1"/>
          <w:sz w:val="26"/>
          <w:szCs w:val="26"/>
        </w:rPr>
        <w:t>domador de dragones</w:t>
      </w:r>
      <w:r w:rsidR="00753A12" w:rsidRPr="00925B2C">
        <w:rPr>
          <w:rFonts w:ascii="Crimson Text" w:hAnsi="Crimson Text"/>
          <w:color w:val="000000" w:themeColor="text1"/>
          <w:sz w:val="26"/>
          <w:szCs w:val="26"/>
        </w:rPr>
        <w:t xml:space="preserve"> </w:t>
      </w:r>
      <w:r>
        <w:rPr>
          <w:rFonts w:ascii="Crimson Text" w:hAnsi="Crimson Text"/>
          <w:color w:val="000000" w:themeColor="text1"/>
          <w:sz w:val="26"/>
          <w:szCs w:val="26"/>
        </w:rPr>
        <w:t>—</w:t>
      </w:r>
      <w:r w:rsidR="00753A12" w:rsidRPr="00925B2C">
        <w:rPr>
          <w:rFonts w:ascii="Crimson Text" w:hAnsi="Crimson Text"/>
          <w:color w:val="000000" w:themeColor="text1"/>
          <w:sz w:val="26"/>
          <w:szCs w:val="26"/>
        </w:rPr>
        <w:t xml:space="preserve">expresó, y </w:t>
      </w:r>
      <w:del w:id="637" w:author="Pauli-Chan" w:date="2025-07-18T15:54:00Z">
        <w:r w:rsidR="00753A12" w:rsidRPr="00925B2C" w:rsidDel="003B49CF">
          <w:rPr>
            <w:rFonts w:ascii="Crimson Text" w:hAnsi="Crimson Text"/>
            <w:color w:val="000000" w:themeColor="text1"/>
            <w:sz w:val="26"/>
            <w:szCs w:val="26"/>
          </w:rPr>
          <w:delText xml:space="preserve">bautizó </w:delText>
        </w:r>
      </w:del>
      <w:ins w:id="638" w:author="Pauli-Chan" w:date="2025-07-18T15:54:00Z">
        <w:r w:rsidR="003B49CF">
          <w:rPr>
            <w:rFonts w:ascii="Crimson Text" w:hAnsi="Crimson Text"/>
            <w:color w:val="000000" w:themeColor="text1"/>
            <w:sz w:val="26"/>
            <w:szCs w:val="26"/>
          </w:rPr>
          <w:t>bautizando en ese momento</w:t>
        </w:r>
        <w:r w:rsidR="003B49CF" w:rsidRPr="00925B2C">
          <w:rPr>
            <w:rFonts w:ascii="Crimson Text" w:hAnsi="Crimson Text"/>
            <w:color w:val="000000" w:themeColor="text1"/>
            <w:sz w:val="26"/>
            <w:szCs w:val="26"/>
          </w:rPr>
          <w:t xml:space="preserve"> </w:t>
        </w:r>
      </w:ins>
      <w:r w:rsidR="00753A12" w:rsidRPr="00925B2C">
        <w:rPr>
          <w:rFonts w:ascii="Crimson Text" w:hAnsi="Crimson Text"/>
          <w:color w:val="000000" w:themeColor="text1"/>
          <w:sz w:val="26"/>
          <w:szCs w:val="26"/>
        </w:rPr>
        <w:t xml:space="preserve">al joven con un </w:t>
      </w:r>
      <w:r w:rsidR="00E031BF" w:rsidRPr="00925B2C">
        <w:rPr>
          <w:rFonts w:ascii="Crimson Text" w:hAnsi="Crimson Text"/>
          <w:color w:val="000000" w:themeColor="text1"/>
          <w:sz w:val="26"/>
          <w:szCs w:val="26"/>
        </w:rPr>
        <w:t>ingenioso</w:t>
      </w:r>
      <w:r w:rsidR="00753A12" w:rsidRPr="00925B2C">
        <w:rPr>
          <w:rFonts w:ascii="Crimson Text" w:hAnsi="Crimson Text"/>
          <w:color w:val="000000" w:themeColor="text1"/>
          <w:sz w:val="26"/>
          <w:szCs w:val="26"/>
        </w:rPr>
        <w:t xml:space="preserve"> apodo. Todos brindaron y celebraban alborozados el acontecimiento. Mientras la mayoría de los presentes vivían con júbilo el éxito de </w:t>
      </w:r>
      <w:r w:rsidR="00586ED9" w:rsidRPr="00925B2C">
        <w:rPr>
          <w:rFonts w:ascii="Crimson Text" w:hAnsi="Crimson Text"/>
          <w:color w:val="000000" w:themeColor="text1"/>
          <w:sz w:val="26"/>
          <w:szCs w:val="26"/>
        </w:rPr>
        <w:t>la victoria</w:t>
      </w:r>
      <w:r w:rsidR="00753A12" w:rsidRPr="00925B2C">
        <w:rPr>
          <w:rFonts w:ascii="Crimson Text" w:hAnsi="Crimson Text"/>
          <w:color w:val="000000" w:themeColor="text1"/>
          <w:sz w:val="26"/>
          <w:szCs w:val="26"/>
        </w:rPr>
        <w:t xml:space="preserve">, </w:t>
      </w:r>
      <w:proofErr w:type="spellStart"/>
      <w:r w:rsidR="00753A12" w:rsidRPr="00925B2C">
        <w:rPr>
          <w:rFonts w:ascii="Crimson Text" w:hAnsi="Crimson Text"/>
          <w:color w:val="000000" w:themeColor="text1"/>
          <w:sz w:val="26"/>
          <w:szCs w:val="26"/>
        </w:rPr>
        <w:t>Kalevi</w:t>
      </w:r>
      <w:proofErr w:type="spellEnd"/>
      <w:r w:rsidR="00753A12" w:rsidRPr="00925B2C">
        <w:rPr>
          <w:rFonts w:ascii="Crimson Text" w:hAnsi="Crimson Text"/>
          <w:color w:val="000000" w:themeColor="text1"/>
          <w:sz w:val="26"/>
          <w:szCs w:val="26"/>
        </w:rPr>
        <w:t xml:space="preserve"> se sentía intranquilo. </w:t>
      </w:r>
      <w:r w:rsidR="00083789" w:rsidRPr="00925B2C">
        <w:rPr>
          <w:rFonts w:ascii="Crimson Text" w:hAnsi="Crimson Text"/>
          <w:color w:val="000000" w:themeColor="text1"/>
          <w:sz w:val="26"/>
          <w:szCs w:val="26"/>
        </w:rPr>
        <w:t>Si bien</w:t>
      </w:r>
      <w:r w:rsidR="00753A12" w:rsidRPr="00925B2C">
        <w:rPr>
          <w:rFonts w:ascii="Crimson Text" w:hAnsi="Crimson Text"/>
          <w:color w:val="000000" w:themeColor="text1"/>
          <w:sz w:val="26"/>
          <w:szCs w:val="26"/>
        </w:rPr>
        <w:t xml:space="preserve"> </w:t>
      </w:r>
      <w:r w:rsidR="00083789" w:rsidRPr="00925B2C">
        <w:rPr>
          <w:rFonts w:ascii="Crimson Text" w:hAnsi="Crimson Text"/>
          <w:color w:val="000000" w:themeColor="text1"/>
          <w:sz w:val="26"/>
          <w:szCs w:val="26"/>
        </w:rPr>
        <w:t>reconocía</w:t>
      </w:r>
      <w:r w:rsidR="00753A12" w:rsidRPr="00925B2C">
        <w:rPr>
          <w:rFonts w:ascii="Crimson Text" w:hAnsi="Crimson Text"/>
          <w:color w:val="000000" w:themeColor="text1"/>
          <w:sz w:val="26"/>
          <w:szCs w:val="26"/>
        </w:rPr>
        <w:t xml:space="preserve"> el </w:t>
      </w:r>
      <w:r w:rsidR="00E031BF" w:rsidRPr="00925B2C">
        <w:rPr>
          <w:rFonts w:ascii="Crimson Text" w:hAnsi="Crimson Text"/>
          <w:color w:val="000000" w:themeColor="text1"/>
          <w:sz w:val="26"/>
          <w:szCs w:val="26"/>
        </w:rPr>
        <w:t>logro</w:t>
      </w:r>
      <w:r w:rsidR="00753A12" w:rsidRPr="00925B2C">
        <w:rPr>
          <w:rFonts w:ascii="Crimson Text" w:hAnsi="Crimson Text"/>
          <w:color w:val="000000" w:themeColor="text1"/>
          <w:sz w:val="26"/>
          <w:szCs w:val="26"/>
        </w:rPr>
        <w:t xml:space="preserve">, </w:t>
      </w:r>
      <w:r w:rsidR="00083789" w:rsidRPr="00925B2C">
        <w:rPr>
          <w:rFonts w:ascii="Crimson Text" w:hAnsi="Crimson Text"/>
          <w:color w:val="000000" w:themeColor="text1"/>
          <w:sz w:val="26"/>
          <w:szCs w:val="26"/>
        </w:rPr>
        <w:t>le</w:t>
      </w:r>
      <w:r w:rsidR="00E031BF" w:rsidRPr="00925B2C">
        <w:rPr>
          <w:rFonts w:ascii="Crimson Text" w:hAnsi="Crimson Text"/>
          <w:color w:val="000000" w:themeColor="text1"/>
          <w:sz w:val="26"/>
          <w:szCs w:val="26"/>
        </w:rPr>
        <w:t xml:space="preserve"> inquietaba</w:t>
      </w:r>
      <w:r w:rsidR="00753A12" w:rsidRPr="00925B2C">
        <w:rPr>
          <w:rFonts w:ascii="Crimson Text" w:hAnsi="Crimson Text"/>
          <w:color w:val="000000" w:themeColor="text1"/>
          <w:sz w:val="26"/>
          <w:szCs w:val="26"/>
        </w:rPr>
        <w:t xml:space="preserve"> </w:t>
      </w:r>
      <w:r w:rsidR="00083789" w:rsidRPr="00925B2C">
        <w:rPr>
          <w:rFonts w:ascii="Crimson Text" w:hAnsi="Crimson Text"/>
          <w:color w:val="000000" w:themeColor="text1"/>
          <w:sz w:val="26"/>
          <w:szCs w:val="26"/>
        </w:rPr>
        <w:t>perder</w:t>
      </w:r>
      <w:r w:rsidR="00753A12" w:rsidRPr="00925B2C">
        <w:rPr>
          <w:rFonts w:ascii="Crimson Text" w:hAnsi="Crimson Text"/>
          <w:color w:val="000000" w:themeColor="text1"/>
          <w:sz w:val="26"/>
          <w:szCs w:val="26"/>
        </w:rPr>
        <w:t xml:space="preserve"> el poder de Eros.</w:t>
      </w:r>
    </w:p>
    <w:p w:rsidR="00FB2E1C" w:rsidRPr="00925B2C" w:rsidRDefault="00753A12" w:rsidP="00713B5D">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 xml:space="preserve"> »El verdadero reconocimiento se demuestra con </w:t>
      </w:r>
      <w:r w:rsidR="00597B8E" w:rsidRPr="00925B2C">
        <w:rPr>
          <w:rFonts w:ascii="Crimson Text" w:hAnsi="Crimson Text"/>
          <w:color w:val="000000" w:themeColor="text1"/>
          <w:sz w:val="26"/>
          <w:szCs w:val="26"/>
        </w:rPr>
        <w:t>acciones</w:t>
      </w:r>
      <w:r w:rsidRPr="00925B2C">
        <w:rPr>
          <w:rFonts w:ascii="Crimson Text" w:hAnsi="Crimson Text"/>
          <w:color w:val="000000" w:themeColor="text1"/>
          <w:sz w:val="26"/>
          <w:szCs w:val="26"/>
        </w:rPr>
        <w:t xml:space="preserve"> </w:t>
      </w:r>
      <w:r w:rsidR="00100493">
        <w:rPr>
          <w:rFonts w:ascii="Crimson Text" w:hAnsi="Crimson Text"/>
          <w:color w:val="000000" w:themeColor="text1"/>
          <w:sz w:val="26"/>
          <w:szCs w:val="26"/>
        </w:rPr>
        <w:t>—</w:t>
      </w:r>
      <w:r w:rsidRPr="00925B2C">
        <w:rPr>
          <w:rFonts w:ascii="Crimson Text" w:hAnsi="Crimson Text"/>
          <w:color w:val="000000" w:themeColor="text1"/>
          <w:sz w:val="26"/>
          <w:szCs w:val="26"/>
        </w:rPr>
        <w:t xml:space="preserve">declaró, y se preparó para </w:t>
      </w:r>
      <w:r w:rsidR="00083789" w:rsidRPr="00925B2C">
        <w:rPr>
          <w:rFonts w:ascii="Crimson Text" w:hAnsi="Crimson Text"/>
          <w:color w:val="000000" w:themeColor="text1"/>
          <w:sz w:val="26"/>
          <w:szCs w:val="26"/>
        </w:rPr>
        <w:t>abordar</w:t>
      </w:r>
      <w:r w:rsidRPr="00925B2C">
        <w:rPr>
          <w:rFonts w:ascii="Crimson Text" w:hAnsi="Crimson Text"/>
          <w:color w:val="000000" w:themeColor="text1"/>
          <w:sz w:val="26"/>
          <w:szCs w:val="26"/>
        </w:rPr>
        <w:t xml:space="preserve"> </w:t>
      </w:r>
      <w:r w:rsidR="00083789" w:rsidRPr="00925B2C">
        <w:rPr>
          <w:rFonts w:ascii="Crimson Text" w:hAnsi="Crimson Text"/>
          <w:color w:val="000000" w:themeColor="text1"/>
          <w:sz w:val="26"/>
          <w:szCs w:val="26"/>
        </w:rPr>
        <w:t>e</w:t>
      </w:r>
      <w:r w:rsidRPr="00925B2C">
        <w:rPr>
          <w:rFonts w:ascii="Crimson Text" w:hAnsi="Crimson Text"/>
          <w:color w:val="000000" w:themeColor="text1"/>
          <w:sz w:val="26"/>
          <w:szCs w:val="26"/>
        </w:rPr>
        <w:t>l punto coyuntural de la reunión</w:t>
      </w:r>
      <w:r w:rsidR="00100493">
        <w:rPr>
          <w:rFonts w:ascii="Crimson Text" w:hAnsi="Crimson Text"/>
          <w:color w:val="000000" w:themeColor="text1"/>
          <w:sz w:val="26"/>
          <w:szCs w:val="26"/>
        </w:rPr>
        <w:t>—</w:t>
      </w:r>
      <w:r w:rsidRPr="00925B2C">
        <w:rPr>
          <w:rFonts w:ascii="Crimson Text" w:hAnsi="Crimson Text"/>
          <w:color w:val="000000" w:themeColor="text1"/>
          <w:sz w:val="26"/>
          <w:szCs w:val="26"/>
        </w:rPr>
        <w:t xml:space="preserve">. </w:t>
      </w:r>
      <w:r w:rsidR="00D1330E" w:rsidRPr="00925B2C">
        <w:rPr>
          <w:rFonts w:ascii="Crimson Text" w:hAnsi="Crimson Text"/>
          <w:color w:val="000000" w:themeColor="text1"/>
          <w:sz w:val="26"/>
          <w:szCs w:val="26"/>
        </w:rPr>
        <w:t xml:space="preserve">Queremos que te quedes en nuestro reino, que te conviertas un guerrero real, un noble caballero del oeste. El lugar que no supieron darte en el sur, aquí lo tienes </w:t>
      </w:r>
      <w:r w:rsidR="00586ED9" w:rsidRPr="00925B2C">
        <w:rPr>
          <w:rFonts w:ascii="Crimson Text" w:hAnsi="Crimson Text"/>
          <w:color w:val="000000" w:themeColor="text1"/>
          <w:sz w:val="26"/>
          <w:szCs w:val="26"/>
        </w:rPr>
        <w:t>ganado</w:t>
      </w:r>
      <w:r w:rsidR="00D1330E" w:rsidRPr="00925B2C">
        <w:rPr>
          <w:rFonts w:ascii="Crimson Text" w:hAnsi="Crimson Text"/>
          <w:color w:val="000000" w:themeColor="text1"/>
          <w:sz w:val="26"/>
          <w:szCs w:val="26"/>
        </w:rPr>
        <w:t xml:space="preserve">. ¿Quieres unirte a nuestro pueblo? </w:t>
      </w:r>
      <w:r w:rsidR="00100493">
        <w:rPr>
          <w:rFonts w:ascii="Crimson Text" w:hAnsi="Crimson Text"/>
          <w:color w:val="000000" w:themeColor="text1"/>
          <w:sz w:val="26"/>
          <w:szCs w:val="26"/>
        </w:rPr>
        <w:t>—</w:t>
      </w:r>
      <w:del w:id="639" w:author="Pauli-Chan" w:date="2025-07-18T15:55:00Z">
        <w:r w:rsidR="00D1330E" w:rsidRPr="00925B2C" w:rsidDel="003B49CF">
          <w:rPr>
            <w:rFonts w:ascii="Crimson Text" w:hAnsi="Crimson Text"/>
            <w:color w:val="000000" w:themeColor="text1"/>
            <w:sz w:val="26"/>
            <w:szCs w:val="26"/>
          </w:rPr>
          <w:delText xml:space="preserve">lanzó </w:delText>
        </w:r>
      </w:del>
      <w:ins w:id="640" w:author="Pauli-Chan" w:date="2025-07-18T15:55:00Z">
        <w:r w:rsidR="003B49CF">
          <w:rPr>
            <w:rFonts w:ascii="Crimson Text" w:hAnsi="Crimson Text"/>
            <w:color w:val="000000" w:themeColor="text1"/>
            <w:sz w:val="26"/>
            <w:szCs w:val="26"/>
          </w:rPr>
          <w:t>preguntó</w:t>
        </w:r>
        <w:r w:rsidR="003B49CF" w:rsidRPr="00925B2C">
          <w:rPr>
            <w:rFonts w:ascii="Crimson Text" w:hAnsi="Crimson Text"/>
            <w:color w:val="000000" w:themeColor="text1"/>
            <w:sz w:val="26"/>
            <w:szCs w:val="26"/>
          </w:rPr>
          <w:t xml:space="preserve"> </w:t>
        </w:r>
      </w:ins>
      <w:r w:rsidR="00D1330E" w:rsidRPr="00925B2C">
        <w:rPr>
          <w:rFonts w:ascii="Crimson Text" w:hAnsi="Crimson Text"/>
          <w:color w:val="000000" w:themeColor="text1"/>
          <w:sz w:val="26"/>
          <w:szCs w:val="26"/>
        </w:rPr>
        <w:t xml:space="preserve">finalmente, y </w:t>
      </w:r>
      <w:del w:id="641" w:author="Pauli-Chan" w:date="2025-07-18T15:55:00Z">
        <w:r w:rsidR="00017B29" w:rsidRPr="00925B2C" w:rsidDel="003B49CF">
          <w:rPr>
            <w:rFonts w:ascii="Crimson Text" w:hAnsi="Crimson Text"/>
            <w:color w:val="000000" w:themeColor="text1"/>
            <w:sz w:val="26"/>
            <w:szCs w:val="26"/>
          </w:rPr>
          <w:delText xml:space="preserve">espero </w:delText>
        </w:r>
      </w:del>
      <w:ins w:id="642" w:author="Pauli-Chan" w:date="2025-07-18T15:55:00Z">
        <w:r w:rsidR="003B49CF">
          <w:rPr>
            <w:rFonts w:ascii="Crimson Text" w:hAnsi="Crimson Text"/>
            <w:color w:val="000000" w:themeColor="text1"/>
            <w:sz w:val="26"/>
            <w:szCs w:val="26"/>
          </w:rPr>
          <w:t>esperó</w:t>
        </w:r>
        <w:r w:rsidR="003B49CF" w:rsidRPr="00925B2C">
          <w:rPr>
            <w:rFonts w:ascii="Crimson Text" w:hAnsi="Crimson Text"/>
            <w:color w:val="000000" w:themeColor="text1"/>
            <w:sz w:val="26"/>
            <w:szCs w:val="26"/>
          </w:rPr>
          <w:t xml:space="preserve"> </w:t>
        </w:r>
      </w:ins>
      <w:r w:rsidR="00017B29" w:rsidRPr="00925B2C">
        <w:rPr>
          <w:rFonts w:ascii="Crimson Text" w:hAnsi="Crimson Text"/>
          <w:color w:val="000000" w:themeColor="text1"/>
          <w:sz w:val="26"/>
          <w:szCs w:val="26"/>
        </w:rPr>
        <w:t>ansioso</w:t>
      </w:r>
      <w:r w:rsidR="00D1330E" w:rsidRPr="00925B2C">
        <w:rPr>
          <w:rFonts w:ascii="Crimson Text" w:hAnsi="Crimson Text"/>
          <w:color w:val="000000" w:themeColor="text1"/>
          <w:sz w:val="26"/>
          <w:szCs w:val="26"/>
        </w:rPr>
        <w:t xml:space="preserve"> la respuesta del muchacho, quien estaba sorprendido y </w:t>
      </w:r>
      <w:r w:rsidR="00E031BF" w:rsidRPr="00925B2C">
        <w:rPr>
          <w:rFonts w:ascii="Crimson Text" w:hAnsi="Crimson Text"/>
          <w:color w:val="000000" w:themeColor="text1"/>
          <w:sz w:val="26"/>
          <w:szCs w:val="26"/>
        </w:rPr>
        <w:t>orgulloso</w:t>
      </w:r>
      <w:r w:rsidR="00D1330E" w:rsidRPr="00925B2C">
        <w:rPr>
          <w:rFonts w:ascii="Crimson Text" w:hAnsi="Crimson Text"/>
          <w:color w:val="000000" w:themeColor="text1"/>
          <w:sz w:val="26"/>
          <w:szCs w:val="26"/>
        </w:rPr>
        <w:t xml:space="preserve"> </w:t>
      </w:r>
      <w:r w:rsidR="00F9319B" w:rsidRPr="00925B2C">
        <w:rPr>
          <w:rFonts w:ascii="Crimson Text" w:hAnsi="Crimson Text"/>
          <w:color w:val="000000" w:themeColor="text1"/>
          <w:sz w:val="26"/>
          <w:szCs w:val="26"/>
        </w:rPr>
        <w:t>al mismo tiempo</w:t>
      </w:r>
      <w:r w:rsidR="00D1330E" w:rsidRPr="00925B2C">
        <w:rPr>
          <w:rFonts w:ascii="Crimson Text" w:hAnsi="Crimson Text"/>
          <w:color w:val="000000" w:themeColor="text1"/>
          <w:sz w:val="26"/>
          <w:szCs w:val="26"/>
        </w:rPr>
        <w:t xml:space="preserve">. Sin embargo, sus planes eran mucho más </w:t>
      </w:r>
      <w:r w:rsidR="00F9319B" w:rsidRPr="00925B2C">
        <w:rPr>
          <w:rFonts w:ascii="Crimson Text" w:hAnsi="Crimson Text"/>
          <w:color w:val="000000" w:themeColor="text1"/>
          <w:sz w:val="26"/>
          <w:szCs w:val="26"/>
        </w:rPr>
        <w:t>loables</w:t>
      </w:r>
      <w:r w:rsidR="00D1330E" w:rsidRPr="00925B2C">
        <w:rPr>
          <w:rFonts w:ascii="Crimson Text" w:hAnsi="Crimson Text"/>
          <w:color w:val="000000" w:themeColor="text1"/>
          <w:sz w:val="26"/>
          <w:szCs w:val="26"/>
        </w:rPr>
        <w:t xml:space="preserve"> que convertirse en un hombre acomodado.</w:t>
      </w:r>
    </w:p>
    <w:p w:rsidR="00D1330E" w:rsidRPr="00925B2C" w:rsidRDefault="00100493" w:rsidP="00713B5D">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D1330E" w:rsidRPr="00925B2C">
        <w:rPr>
          <w:rFonts w:ascii="Crimson Text" w:hAnsi="Crimson Text"/>
          <w:color w:val="000000" w:themeColor="text1"/>
          <w:sz w:val="26"/>
          <w:szCs w:val="26"/>
        </w:rPr>
        <w:t xml:space="preserve">Su ofrecimiento me halaga, pero me temo que no podré aceptar su propuesta </w:t>
      </w:r>
      <w:r>
        <w:rPr>
          <w:rFonts w:ascii="Crimson Text" w:hAnsi="Crimson Text"/>
          <w:color w:val="000000" w:themeColor="text1"/>
          <w:sz w:val="26"/>
          <w:szCs w:val="26"/>
        </w:rPr>
        <w:t>—</w:t>
      </w:r>
      <w:r w:rsidR="00083789" w:rsidRPr="00925B2C">
        <w:rPr>
          <w:rFonts w:ascii="Crimson Text" w:hAnsi="Crimson Text"/>
          <w:color w:val="000000" w:themeColor="text1"/>
          <w:sz w:val="26"/>
          <w:szCs w:val="26"/>
        </w:rPr>
        <w:t>respondió</w:t>
      </w:r>
      <w:r w:rsidR="00D1330E" w:rsidRPr="00925B2C">
        <w:rPr>
          <w:rFonts w:ascii="Crimson Text" w:hAnsi="Crimson Text"/>
          <w:color w:val="000000" w:themeColor="text1"/>
          <w:sz w:val="26"/>
          <w:szCs w:val="26"/>
        </w:rPr>
        <w:t xml:space="preserve"> con temor</w:t>
      </w:r>
      <w:r w:rsidR="004B1460" w:rsidRPr="00925B2C">
        <w:rPr>
          <w:rFonts w:ascii="Crimson Text" w:hAnsi="Crimson Text"/>
          <w:color w:val="000000" w:themeColor="text1"/>
          <w:sz w:val="26"/>
          <w:szCs w:val="26"/>
        </w:rPr>
        <w:t xml:space="preserve">, </w:t>
      </w:r>
      <w:r w:rsidR="00083789" w:rsidRPr="00925B2C">
        <w:rPr>
          <w:rFonts w:ascii="Crimson Text" w:hAnsi="Crimson Text"/>
          <w:color w:val="000000" w:themeColor="text1"/>
          <w:sz w:val="26"/>
          <w:szCs w:val="26"/>
        </w:rPr>
        <w:t>no quería</w:t>
      </w:r>
      <w:r w:rsidR="004B1460" w:rsidRPr="00925B2C">
        <w:rPr>
          <w:rFonts w:ascii="Crimson Text" w:hAnsi="Crimson Text"/>
          <w:color w:val="000000" w:themeColor="text1"/>
          <w:sz w:val="26"/>
          <w:szCs w:val="26"/>
        </w:rPr>
        <w:t xml:space="preserve"> </w:t>
      </w:r>
      <w:del w:id="643" w:author="Pauli-Chan" w:date="2025-07-18T15:55:00Z">
        <w:r w:rsidR="004B1460" w:rsidRPr="00925B2C" w:rsidDel="003B49CF">
          <w:rPr>
            <w:rFonts w:ascii="Crimson Text" w:hAnsi="Crimson Text"/>
            <w:color w:val="000000" w:themeColor="text1"/>
            <w:sz w:val="26"/>
            <w:szCs w:val="26"/>
          </w:rPr>
          <w:delText xml:space="preserve">ser </w:delText>
        </w:r>
        <w:r w:rsidR="00083789" w:rsidRPr="00925B2C" w:rsidDel="003B49CF">
          <w:rPr>
            <w:rFonts w:ascii="Crimson Text" w:hAnsi="Crimson Text"/>
            <w:color w:val="000000" w:themeColor="text1"/>
            <w:sz w:val="26"/>
            <w:szCs w:val="26"/>
          </w:rPr>
          <w:delText>provocativo</w:delText>
        </w:r>
      </w:del>
      <w:ins w:id="644" w:author="Pauli-Chan" w:date="2025-07-18T15:55:00Z">
        <w:r w:rsidR="003B49CF">
          <w:rPr>
            <w:rFonts w:ascii="Crimson Text" w:hAnsi="Crimson Text"/>
            <w:color w:val="000000" w:themeColor="text1"/>
            <w:sz w:val="26"/>
            <w:szCs w:val="26"/>
          </w:rPr>
          <w:t>inducir la furia del rey</w:t>
        </w:r>
      </w:ins>
      <w:r w:rsidR="00D1330E" w:rsidRPr="00925B2C">
        <w:rPr>
          <w:rFonts w:ascii="Crimson Text" w:hAnsi="Crimson Text"/>
          <w:color w:val="000000" w:themeColor="text1"/>
          <w:sz w:val="26"/>
          <w:szCs w:val="26"/>
        </w:rPr>
        <w:t>. Aun flotaban los malos recuerdos de su primera estadía en el castillo.</w:t>
      </w:r>
    </w:p>
    <w:p w:rsidR="00D1330E" w:rsidRPr="00925B2C" w:rsidRDefault="00100493" w:rsidP="00713B5D">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del w:id="645" w:author="Pauli-Chan" w:date="2025-07-18T15:55:00Z">
        <w:r w:rsidR="007A3A9C" w:rsidRPr="00925B2C" w:rsidDel="003B49CF">
          <w:rPr>
            <w:rFonts w:ascii="Crimson Text" w:hAnsi="Crimson Text"/>
            <w:color w:val="000000" w:themeColor="text1"/>
            <w:sz w:val="26"/>
            <w:szCs w:val="26"/>
          </w:rPr>
          <w:delText xml:space="preserve">Destacó </w:delText>
        </w:r>
      </w:del>
      <w:ins w:id="646" w:author="Pauli-Chan" w:date="2025-07-18T15:55:00Z">
        <w:r w:rsidR="003B49CF">
          <w:rPr>
            <w:rFonts w:ascii="Crimson Text" w:hAnsi="Crimson Text"/>
            <w:color w:val="000000" w:themeColor="text1"/>
            <w:sz w:val="26"/>
            <w:szCs w:val="26"/>
          </w:rPr>
          <w:t>destaco</w:t>
        </w:r>
        <w:r w:rsidR="003B49CF" w:rsidRPr="00925B2C">
          <w:rPr>
            <w:rFonts w:ascii="Crimson Text" w:hAnsi="Crimson Text"/>
            <w:color w:val="000000" w:themeColor="text1"/>
            <w:sz w:val="26"/>
            <w:szCs w:val="26"/>
          </w:rPr>
          <w:t xml:space="preserve"> </w:t>
        </w:r>
      </w:ins>
      <w:r w:rsidR="007A3A9C" w:rsidRPr="00925B2C">
        <w:rPr>
          <w:rFonts w:ascii="Crimson Text" w:hAnsi="Crimson Text"/>
          <w:color w:val="000000" w:themeColor="text1"/>
          <w:sz w:val="26"/>
          <w:szCs w:val="26"/>
        </w:rPr>
        <w:t>tu humildad, y entiendo que no sea f</w:t>
      </w:r>
      <w:r w:rsidR="00D30493" w:rsidRPr="00925B2C">
        <w:rPr>
          <w:rFonts w:ascii="Crimson Text" w:hAnsi="Crimson Text"/>
          <w:color w:val="000000" w:themeColor="text1"/>
          <w:sz w:val="26"/>
          <w:szCs w:val="26"/>
        </w:rPr>
        <w:t xml:space="preserve">ácil </w:t>
      </w:r>
      <w:r w:rsidR="004B1460" w:rsidRPr="00925B2C">
        <w:rPr>
          <w:rFonts w:ascii="Crimson Text" w:hAnsi="Crimson Text"/>
          <w:color w:val="000000" w:themeColor="text1"/>
          <w:sz w:val="26"/>
          <w:szCs w:val="26"/>
        </w:rPr>
        <w:t xml:space="preserve">aceptar </w:t>
      </w:r>
      <w:r w:rsidR="007A5F48" w:rsidRPr="00925B2C">
        <w:rPr>
          <w:rFonts w:ascii="Crimson Text" w:hAnsi="Crimson Text"/>
          <w:color w:val="000000" w:themeColor="text1"/>
          <w:sz w:val="26"/>
          <w:szCs w:val="26"/>
        </w:rPr>
        <w:t>una</w:t>
      </w:r>
      <w:r w:rsidR="004B1460" w:rsidRPr="00925B2C">
        <w:rPr>
          <w:rFonts w:ascii="Crimson Text" w:hAnsi="Crimson Text"/>
          <w:color w:val="000000" w:themeColor="text1"/>
          <w:sz w:val="26"/>
          <w:szCs w:val="26"/>
        </w:rPr>
        <w:t xml:space="preserve"> propuesta</w:t>
      </w:r>
      <w:r w:rsidR="007A5F48" w:rsidRPr="00925B2C">
        <w:rPr>
          <w:rFonts w:ascii="Crimson Text" w:hAnsi="Crimson Text"/>
          <w:color w:val="000000" w:themeColor="text1"/>
          <w:sz w:val="26"/>
          <w:szCs w:val="26"/>
        </w:rPr>
        <w:t xml:space="preserve"> tan importante</w:t>
      </w:r>
      <w:r w:rsidR="007A3A9C" w:rsidRPr="00925B2C">
        <w:rPr>
          <w:rFonts w:ascii="Crimson Text" w:hAnsi="Crimson Text"/>
          <w:color w:val="000000" w:themeColor="text1"/>
          <w:sz w:val="26"/>
          <w:szCs w:val="26"/>
        </w:rPr>
        <w:t xml:space="preserve">. </w:t>
      </w:r>
      <w:r w:rsidR="007A5F48" w:rsidRPr="00925B2C">
        <w:rPr>
          <w:rFonts w:ascii="Crimson Text" w:hAnsi="Crimson Text"/>
          <w:color w:val="000000" w:themeColor="text1"/>
          <w:sz w:val="26"/>
          <w:szCs w:val="26"/>
        </w:rPr>
        <w:t>Pero t</w:t>
      </w:r>
      <w:r w:rsidR="007A3A9C" w:rsidRPr="00925B2C">
        <w:rPr>
          <w:rFonts w:ascii="Crimson Text" w:hAnsi="Crimson Text"/>
          <w:color w:val="000000" w:themeColor="text1"/>
          <w:sz w:val="26"/>
          <w:szCs w:val="26"/>
        </w:rPr>
        <w:t>e estoy ofreciendo una posición inmejorable, que nadi</w:t>
      </w:r>
      <w:r w:rsidR="004B1460" w:rsidRPr="00925B2C">
        <w:rPr>
          <w:rFonts w:ascii="Crimson Text" w:hAnsi="Crimson Text"/>
          <w:color w:val="000000" w:themeColor="text1"/>
          <w:sz w:val="26"/>
          <w:szCs w:val="26"/>
        </w:rPr>
        <w:t xml:space="preserve">e te </w:t>
      </w:r>
      <w:r w:rsidR="00F9319B" w:rsidRPr="00925B2C">
        <w:rPr>
          <w:rFonts w:ascii="Crimson Text" w:hAnsi="Crimson Text"/>
          <w:color w:val="000000" w:themeColor="text1"/>
          <w:sz w:val="26"/>
          <w:szCs w:val="26"/>
        </w:rPr>
        <w:t>dará</w:t>
      </w:r>
      <w:r w:rsidR="004B1460" w:rsidRPr="00925B2C">
        <w:rPr>
          <w:rFonts w:ascii="Crimson Text" w:hAnsi="Crimson Text"/>
          <w:color w:val="000000" w:themeColor="text1"/>
          <w:sz w:val="26"/>
          <w:szCs w:val="26"/>
        </w:rPr>
        <w:t xml:space="preserve"> en la vida. </w:t>
      </w:r>
      <w:del w:id="647" w:author="Pauli-Chan" w:date="2025-07-18T15:56:00Z">
        <w:r w:rsidR="004B1460" w:rsidRPr="00925B2C" w:rsidDel="003B49CF">
          <w:rPr>
            <w:rFonts w:ascii="Crimson Text" w:hAnsi="Crimson Text"/>
            <w:color w:val="000000" w:themeColor="text1"/>
            <w:sz w:val="26"/>
            <w:szCs w:val="26"/>
          </w:rPr>
          <w:delText>Tendría</w:delText>
        </w:r>
        <w:r w:rsidR="007A3A9C" w:rsidRPr="00925B2C" w:rsidDel="003B49CF">
          <w:rPr>
            <w:rFonts w:ascii="Crimson Text" w:hAnsi="Crimson Text"/>
            <w:color w:val="000000" w:themeColor="text1"/>
            <w:sz w:val="26"/>
            <w:szCs w:val="26"/>
          </w:rPr>
          <w:delText xml:space="preserve">s </w:delText>
        </w:r>
      </w:del>
      <w:ins w:id="648" w:author="Pauli-Chan" w:date="2025-07-18T15:56:00Z">
        <w:r w:rsidR="003B49CF">
          <w:rPr>
            <w:rFonts w:ascii="Crimson Text" w:hAnsi="Crimson Text"/>
            <w:color w:val="000000" w:themeColor="text1"/>
            <w:sz w:val="26"/>
            <w:szCs w:val="26"/>
          </w:rPr>
          <w:t>Tendrás</w:t>
        </w:r>
        <w:r w:rsidR="003B49CF" w:rsidRPr="00925B2C">
          <w:rPr>
            <w:rFonts w:ascii="Crimson Text" w:hAnsi="Crimson Text"/>
            <w:color w:val="000000" w:themeColor="text1"/>
            <w:sz w:val="26"/>
            <w:szCs w:val="26"/>
          </w:rPr>
          <w:t xml:space="preserve"> </w:t>
        </w:r>
      </w:ins>
      <w:r w:rsidR="007A3A9C" w:rsidRPr="00925B2C">
        <w:rPr>
          <w:rFonts w:ascii="Crimson Text" w:hAnsi="Crimson Text"/>
          <w:color w:val="000000" w:themeColor="text1"/>
          <w:sz w:val="26"/>
          <w:szCs w:val="26"/>
        </w:rPr>
        <w:t xml:space="preserve">comodidades y placeres que jamás </w:t>
      </w:r>
      <w:r w:rsidR="004B1460" w:rsidRPr="00925B2C">
        <w:rPr>
          <w:rFonts w:ascii="Crimson Text" w:hAnsi="Crimson Text"/>
          <w:color w:val="000000" w:themeColor="text1"/>
          <w:sz w:val="26"/>
          <w:szCs w:val="26"/>
        </w:rPr>
        <w:t xml:space="preserve">hubieras imaginado. Ya no </w:t>
      </w:r>
      <w:del w:id="649" w:author="Pauli-Chan" w:date="2025-07-18T15:56:00Z">
        <w:r w:rsidR="00083789" w:rsidRPr="00925B2C" w:rsidDel="003B49CF">
          <w:rPr>
            <w:rFonts w:ascii="Crimson Text" w:hAnsi="Crimson Text"/>
            <w:color w:val="000000" w:themeColor="text1"/>
            <w:sz w:val="26"/>
            <w:szCs w:val="26"/>
          </w:rPr>
          <w:delText>deberías</w:delText>
        </w:r>
        <w:r w:rsidR="007A3A9C" w:rsidRPr="00925B2C" w:rsidDel="003B49CF">
          <w:rPr>
            <w:rFonts w:ascii="Crimson Text" w:hAnsi="Crimson Text"/>
            <w:color w:val="000000" w:themeColor="text1"/>
            <w:sz w:val="26"/>
            <w:szCs w:val="26"/>
          </w:rPr>
          <w:delText xml:space="preserve"> </w:delText>
        </w:r>
      </w:del>
      <w:ins w:id="650" w:author="Pauli-Chan" w:date="2025-07-18T15:56:00Z">
        <w:r w:rsidR="003B49CF">
          <w:rPr>
            <w:rFonts w:ascii="Crimson Text" w:hAnsi="Crimson Text"/>
            <w:color w:val="000000" w:themeColor="text1"/>
            <w:sz w:val="26"/>
            <w:szCs w:val="26"/>
          </w:rPr>
          <w:t>deberás</w:t>
        </w:r>
        <w:r w:rsidR="003B49CF" w:rsidRPr="00925B2C">
          <w:rPr>
            <w:rFonts w:ascii="Crimson Text" w:hAnsi="Crimson Text"/>
            <w:color w:val="000000" w:themeColor="text1"/>
            <w:sz w:val="26"/>
            <w:szCs w:val="26"/>
          </w:rPr>
          <w:t xml:space="preserve"> </w:t>
        </w:r>
      </w:ins>
      <w:commentRangeStart w:id="651"/>
      <w:del w:id="652" w:author="Pauli-Chan" w:date="2025-07-18T15:56:00Z">
        <w:r w:rsidR="007A3A9C" w:rsidRPr="00925B2C" w:rsidDel="003B49CF">
          <w:rPr>
            <w:rFonts w:ascii="Crimson Text" w:hAnsi="Crimson Text"/>
            <w:color w:val="000000" w:themeColor="text1"/>
            <w:sz w:val="26"/>
            <w:szCs w:val="26"/>
          </w:rPr>
          <w:delText>arriesgar tu vida en el frente de batalla</w:delText>
        </w:r>
      </w:del>
      <w:commentRangeEnd w:id="651"/>
      <w:r w:rsidR="003B49CF">
        <w:rPr>
          <w:rStyle w:val="Refdecomentario"/>
        </w:rPr>
        <w:commentReference w:id="651"/>
      </w:r>
      <w:del w:id="653" w:author="Pauli-Chan" w:date="2025-07-18T15:56:00Z">
        <w:r w:rsidR="007A3A9C" w:rsidRPr="00925B2C" w:rsidDel="003B49CF">
          <w:rPr>
            <w:rFonts w:ascii="Crimson Text" w:hAnsi="Crimson Text"/>
            <w:color w:val="000000" w:themeColor="text1"/>
            <w:sz w:val="26"/>
            <w:szCs w:val="26"/>
          </w:rPr>
          <w:delText xml:space="preserve">, ni </w:delText>
        </w:r>
      </w:del>
      <w:r w:rsidR="007A3A9C" w:rsidRPr="00925B2C">
        <w:rPr>
          <w:rFonts w:ascii="Crimson Text" w:hAnsi="Crimson Text"/>
          <w:color w:val="000000" w:themeColor="text1"/>
          <w:sz w:val="26"/>
          <w:szCs w:val="26"/>
        </w:rPr>
        <w:t xml:space="preserve">preocuparte por la manera de sobrevivir cada día </w:t>
      </w:r>
      <w:r>
        <w:rPr>
          <w:rFonts w:ascii="Crimson Text" w:hAnsi="Crimson Text"/>
          <w:color w:val="000000" w:themeColor="text1"/>
          <w:sz w:val="26"/>
          <w:szCs w:val="26"/>
        </w:rPr>
        <w:t>—</w:t>
      </w:r>
      <w:r w:rsidR="00F9319B" w:rsidRPr="00925B2C">
        <w:rPr>
          <w:rFonts w:ascii="Crimson Text" w:hAnsi="Crimson Text"/>
          <w:color w:val="000000" w:themeColor="text1"/>
          <w:sz w:val="26"/>
          <w:szCs w:val="26"/>
        </w:rPr>
        <w:t>aseveró</w:t>
      </w:r>
      <w:r w:rsidR="00710DCF" w:rsidRPr="00925B2C">
        <w:rPr>
          <w:rFonts w:ascii="Crimson Text" w:hAnsi="Crimson Text"/>
          <w:color w:val="000000" w:themeColor="text1"/>
          <w:sz w:val="26"/>
          <w:szCs w:val="26"/>
        </w:rPr>
        <w:t xml:space="preserve">, </w:t>
      </w:r>
      <w:r w:rsidR="00017B29" w:rsidRPr="00925B2C">
        <w:rPr>
          <w:rFonts w:ascii="Crimson Text" w:hAnsi="Crimson Text"/>
          <w:color w:val="000000" w:themeColor="text1"/>
          <w:sz w:val="26"/>
          <w:szCs w:val="26"/>
        </w:rPr>
        <w:t>cayendo en demagogia</w:t>
      </w:r>
      <w:r>
        <w:rPr>
          <w:rFonts w:ascii="Crimson Text" w:hAnsi="Crimson Text"/>
          <w:color w:val="000000" w:themeColor="text1"/>
          <w:sz w:val="26"/>
          <w:szCs w:val="26"/>
        </w:rPr>
        <w:t>—</w:t>
      </w:r>
      <w:r w:rsidR="00D36B6A" w:rsidRPr="00925B2C">
        <w:rPr>
          <w:rFonts w:ascii="Crimson Text" w:hAnsi="Crimson Text"/>
          <w:color w:val="000000" w:themeColor="text1"/>
          <w:sz w:val="26"/>
          <w:szCs w:val="26"/>
        </w:rPr>
        <w:t>. Te daré todo lo que necesite</w:t>
      </w:r>
      <w:r w:rsidR="00710DCF" w:rsidRPr="00925B2C">
        <w:rPr>
          <w:rFonts w:ascii="Crimson Text" w:hAnsi="Crimson Text"/>
          <w:color w:val="000000" w:themeColor="text1"/>
          <w:sz w:val="26"/>
          <w:szCs w:val="26"/>
        </w:rPr>
        <w:t xml:space="preserve">s, todo lo que has soñado, sólo una </w:t>
      </w:r>
      <w:r w:rsidR="00710DCF" w:rsidRPr="00925B2C">
        <w:rPr>
          <w:rFonts w:ascii="Crimson Text" w:hAnsi="Crimson Text"/>
          <w:color w:val="000000" w:themeColor="text1"/>
          <w:sz w:val="26"/>
          <w:szCs w:val="26"/>
        </w:rPr>
        <w:lastRenderedPageBreak/>
        <w:t xml:space="preserve">cosa te pediré a cambio: </w:t>
      </w:r>
      <w:r w:rsidR="00017B29" w:rsidRPr="00925B2C">
        <w:rPr>
          <w:rFonts w:ascii="Crimson Text" w:hAnsi="Crimson Text"/>
          <w:color w:val="000000" w:themeColor="text1"/>
          <w:sz w:val="26"/>
          <w:szCs w:val="26"/>
        </w:rPr>
        <w:t>tu</w:t>
      </w:r>
      <w:r w:rsidR="00710DCF" w:rsidRPr="00925B2C">
        <w:rPr>
          <w:rFonts w:ascii="Crimson Text" w:hAnsi="Crimson Text"/>
          <w:color w:val="000000" w:themeColor="text1"/>
          <w:sz w:val="26"/>
          <w:szCs w:val="26"/>
        </w:rPr>
        <w:t xml:space="preserve"> secreto </w:t>
      </w:r>
      <w:r>
        <w:rPr>
          <w:rFonts w:ascii="Crimson Text" w:hAnsi="Crimson Text"/>
          <w:color w:val="000000" w:themeColor="text1"/>
          <w:sz w:val="26"/>
          <w:szCs w:val="26"/>
        </w:rPr>
        <w:t>—</w:t>
      </w:r>
      <w:r w:rsidR="00710DCF" w:rsidRPr="00925B2C">
        <w:rPr>
          <w:rFonts w:ascii="Crimson Text" w:hAnsi="Crimson Text"/>
          <w:color w:val="000000" w:themeColor="text1"/>
          <w:sz w:val="26"/>
          <w:szCs w:val="26"/>
        </w:rPr>
        <w:t>concluyó,</w:t>
      </w:r>
      <w:r w:rsidR="00017B29" w:rsidRPr="00925B2C">
        <w:rPr>
          <w:rFonts w:ascii="Crimson Text" w:hAnsi="Crimson Text"/>
          <w:color w:val="000000" w:themeColor="text1"/>
          <w:sz w:val="26"/>
          <w:szCs w:val="26"/>
        </w:rPr>
        <w:t xml:space="preserve"> y aguardó</w:t>
      </w:r>
      <w:r w:rsidR="00710DCF" w:rsidRPr="00925B2C">
        <w:rPr>
          <w:rFonts w:ascii="Crimson Text" w:hAnsi="Crimson Text"/>
          <w:color w:val="000000" w:themeColor="text1"/>
          <w:sz w:val="26"/>
          <w:szCs w:val="26"/>
        </w:rPr>
        <w:t xml:space="preserve"> más expectante que nunca.</w:t>
      </w:r>
    </w:p>
    <w:p w:rsidR="00710DCF" w:rsidRPr="00925B2C" w:rsidRDefault="00100493" w:rsidP="00710DCF">
      <w:pPr>
        <w:tabs>
          <w:tab w:val="left" w:pos="2179"/>
        </w:tabs>
        <w:spacing w:after="0"/>
        <w:ind w:firstLine="284"/>
        <w:jc w:val="both"/>
        <w:rPr>
          <w:rFonts w:ascii="Crimson Text" w:hAnsi="Crimson Text"/>
          <w:color w:val="000000" w:themeColor="text1"/>
          <w:sz w:val="26"/>
          <w:szCs w:val="26"/>
        </w:rPr>
      </w:pPr>
      <w:proofErr w:type="gramStart"/>
      <w:r>
        <w:rPr>
          <w:rFonts w:ascii="Crimson Text" w:hAnsi="Crimson Text"/>
          <w:color w:val="000000" w:themeColor="text1"/>
          <w:sz w:val="26"/>
          <w:szCs w:val="26"/>
        </w:rPr>
        <w:t>—</w:t>
      </w:r>
      <w:r w:rsidR="00710DCF" w:rsidRPr="00925B2C">
        <w:rPr>
          <w:rFonts w:ascii="Crimson Text" w:hAnsi="Crimson Text"/>
          <w:color w:val="000000" w:themeColor="text1"/>
          <w:sz w:val="26"/>
          <w:szCs w:val="26"/>
        </w:rPr>
        <w:t>¿</w:t>
      </w:r>
      <w:proofErr w:type="gramEnd"/>
      <w:r w:rsidR="00710DCF" w:rsidRPr="00925B2C">
        <w:rPr>
          <w:rFonts w:ascii="Crimson Text" w:hAnsi="Crimson Text"/>
          <w:color w:val="000000" w:themeColor="text1"/>
          <w:sz w:val="26"/>
          <w:szCs w:val="26"/>
        </w:rPr>
        <w:t xml:space="preserve">Qué secreto? </w:t>
      </w:r>
      <w:r>
        <w:rPr>
          <w:rFonts w:ascii="Crimson Text" w:hAnsi="Crimson Text"/>
          <w:color w:val="000000" w:themeColor="text1"/>
          <w:sz w:val="26"/>
          <w:szCs w:val="26"/>
        </w:rPr>
        <w:t>—</w:t>
      </w:r>
      <w:r w:rsidR="00710DCF" w:rsidRPr="00925B2C">
        <w:rPr>
          <w:rFonts w:ascii="Crimson Text" w:hAnsi="Crimson Text"/>
          <w:color w:val="000000" w:themeColor="text1"/>
          <w:sz w:val="26"/>
          <w:szCs w:val="26"/>
        </w:rPr>
        <w:t>balbuceó, haciéndose el desentendido, se sentía acorralado. Mientras, uno de los nobles</w:t>
      </w:r>
      <w:r w:rsidR="00017B29" w:rsidRPr="00925B2C">
        <w:rPr>
          <w:rFonts w:ascii="Crimson Text" w:hAnsi="Crimson Text"/>
          <w:color w:val="000000" w:themeColor="text1"/>
          <w:sz w:val="26"/>
          <w:szCs w:val="26"/>
        </w:rPr>
        <w:t>, el más veterano,</w:t>
      </w:r>
      <w:r w:rsidR="00710DCF" w:rsidRPr="00925B2C">
        <w:rPr>
          <w:rFonts w:ascii="Crimson Text" w:hAnsi="Crimson Text"/>
          <w:color w:val="000000" w:themeColor="text1"/>
          <w:sz w:val="26"/>
          <w:szCs w:val="26"/>
        </w:rPr>
        <w:t xml:space="preserve"> se sumó al diálogo.</w:t>
      </w:r>
    </w:p>
    <w:p w:rsidR="00710DCF" w:rsidRPr="00925B2C" w:rsidRDefault="00100493" w:rsidP="00710DCF">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710DCF" w:rsidRPr="00925B2C">
        <w:rPr>
          <w:rFonts w:ascii="Crimson Text" w:hAnsi="Crimson Text"/>
          <w:color w:val="000000" w:themeColor="text1"/>
          <w:sz w:val="26"/>
          <w:szCs w:val="26"/>
        </w:rPr>
        <w:t>Eres joven y fuerte, a tu edad todos tuvimos sueños de grandeza, pero créeme, el tiempo pasa y llegamos a un punto de la vida</w:t>
      </w:r>
      <w:del w:id="654" w:author="Pauli-Chan" w:date="2025-07-18T15:58:00Z">
        <w:r w:rsidR="00710DCF" w:rsidRPr="00925B2C" w:rsidDel="005152A7">
          <w:rPr>
            <w:rFonts w:ascii="Crimson Text" w:hAnsi="Crimson Text"/>
            <w:color w:val="000000" w:themeColor="text1"/>
            <w:sz w:val="26"/>
            <w:szCs w:val="26"/>
          </w:rPr>
          <w:delText>,</w:delText>
        </w:r>
      </w:del>
      <w:r w:rsidR="00710DCF" w:rsidRPr="00925B2C">
        <w:rPr>
          <w:rFonts w:ascii="Crimson Text" w:hAnsi="Crimson Text"/>
          <w:color w:val="000000" w:themeColor="text1"/>
          <w:sz w:val="26"/>
          <w:szCs w:val="26"/>
        </w:rPr>
        <w:t xml:space="preserve"> dónde necesitamos asegurar nuestro bienestar. Tú tienes la posibilidad de resolverlo en este momento. Eres</w:t>
      </w:r>
      <w:r w:rsidR="00F9319B" w:rsidRPr="00925B2C">
        <w:rPr>
          <w:rFonts w:ascii="Crimson Text" w:hAnsi="Crimson Text"/>
          <w:color w:val="000000" w:themeColor="text1"/>
          <w:sz w:val="26"/>
          <w:szCs w:val="26"/>
        </w:rPr>
        <w:t xml:space="preserve"> un</w:t>
      </w:r>
      <w:r w:rsidR="00710DCF" w:rsidRPr="00925B2C">
        <w:rPr>
          <w:rFonts w:ascii="Crimson Text" w:hAnsi="Crimson Text"/>
          <w:color w:val="000000" w:themeColor="text1"/>
          <w:sz w:val="26"/>
          <w:szCs w:val="26"/>
        </w:rPr>
        <w:t xml:space="preserve"> </w:t>
      </w:r>
      <w:r w:rsidR="00F9319B" w:rsidRPr="00925B2C">
        <w:rPr>
          <w:rFonts w:ascii="Crimson Text" w:hAnsi="Crimson Text"/>
          <w:color w:val="000000" w:themeColor="text1"/>
          <w:sz w:val="26"/>
          <w:szCs w:val="26"/>
        </w:rPr>
        <w:t>aventurero</w:t>
      </w:r>
      <w:r w:rsidR="00710DCF" w:rsidRPr="00925B2C">
        <w:rPr>
          <w:rFonts w:ascii="Crimson Text" w:hAnsi="Crimson Text"/>
          <w:color w:val="000000" w:themeColor="text1"/>
          <w:sz w:val="26"/>
          <w:szCs w:val="26"/>
        </w:rPr>
        <w:t xml:space="preserve">, pero también </w:t>
      </w:r>
      <w:r w:rsidR="00083789" w:rsidRPr="00925B2C">
        <w:rPr>
          <w:rFonts w:ascii="Crimson Text" w:hAnsi="Crimson Text"/>
          <w:color w:val="000000" w:themeColor="text1"/>
          <w:sz w:val="26"/>
          <w:szCs w:val="26"/>
        </w:rPr>
        <w:t xml:space="preserve">una persona </w:t>
      </w:r>
      <w:r w:rsidR="00710DCF" w:rsidRPr="00925B2C">
        <w:rPr>
          <w:rFonts w:ascii="Crimson Text" w:hAnsi="Crimson Text"/>
          <w:color w:val="000000" w:themeColor="text1"/>
          <w:sz w:val="26"/>
          <w:szCs w:val="26"/>
        </w:rPr>
        <w:t xml:space="preserve">inteligente, toma la decisión correcta </w:t>
      </w:r>
      <w:r>
        <w:rPr>
          <w:rFonts w:ascii="Crimson Text" w:hAnsi="Crimson Text"/>
          <w:color w:val="000000" w:themeColor="text1"/>
          <w:sz w:val="26"/>
          <w:szCs w:val="26"/>
        </w:rPr>
        <w:t>—</w:t>
      </w:r>
      <w:r w:rsidR="00710DCF" w:rsidRPr="00925B2C">
        <w:rPr>
          <w:rFonts w:ascii="Crimson Text" w:hAnsi="Crimson Text"/>
          <w:color w:val="000000" w:themeColor="text1"/>
          <w:sz w:val="26"/>
          <w:szCs w:val="26"/>
        </w:rPr>
        <w:t xml:space="preserve">enfatizó, </w:t>
      </w:r>
      <w:r w:rsidR="00D36B6A" w:rsidRPr="00925B2C">
        <w:rPr>
          <w:rFonts w:ascii="Crimson Text" w:hAnsi="Crimson Text"/>
          <w:color w:val="000000" w:themeColor="text1"/>
          <w:sz w:val="26"/>
          <w:szCs w:val="26"/>
        </w:rPr>
        <w:t>dejando clara su opinión</w:t>
      </w:r>
      <w:r w:rsidR="00836A21" w:rsidRPr="00925B2C">
        <w:rPr>
          <w:rFonts w:ascii="Crimson Text" w:hAnsi="Crimson Text"/>
          <w:color w:val="000000" w:themeColor="text1"/>
          <w:sz w:val="26"/>
          <w:szCs w:val="26"/>
        </w:rPr>
        <w:t>.</w:t>
      </w:r>
    </w:p>
    <w:p w:rsidR="00836A21" w:rsidRPr="00925B2C" w:rsidRDefault="00100493" w:rsidP="00710DCF">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del w:id="655" w:author="Pauli-Chan" w:date="2025-07-18T16:06:00Z">
        <w:r w:rsidR="00836A21" w:rsidRPr="00925B2C" w:rsidDel="005152A7">
          <w:rPr>
            <w:rFonts w:ascii="Crimson Text" w:hAnsi="Crimson Text"/>
            <w:color w:val="000000" w:themeColor="text1"/>
            <w:sz w:val="26"/>
            <w:szCs w:val="26"/>
          </w:rPr>
          <w:delText xml:space="preserve">¡Tú secreto! </w:delText>
        </w:r>
      </w:del>
      <w:r w:rsidR="00836A21" w:rsidRPr="00925B2C">
        <w:rPr>
          <w:rFonts w:ascii="Crimson Text" w:hAnsi="Crimson Text"/>
          <w:color w:val="000000" w:themeColor="text1"/>
          <w:sz w:val="26"/>
          <w:szCs w:val="26"/>
        </w:rPr>
        <w:t xml:space="preserve">¿Cómo domaste al dragón? </w:t>
      </w:r>
      <w:r>
        <w:rPr>
          <w:rFonts w:ascii="Crimson Text" w:hAnsi="Crimson Text"/>
          <w:color w:val="000000" w:themeColor="text1"/>
          <w:sz w:val="26"/>
          <w:szCs w:val="26"/>
        </w:rPr>
        <w:t>—</w:t>
      </w:r>
      <w:r w:rsidR="00836A21" w:rsidRPr="00925B2C">
        <w:rPr>
          <w:rFonts w:ascii="Crimson Text" w:hAnsi="Crimson Text"/>
          <w:color w:val="000000" w:themeColor="text1"/>
          <w:sz w:val="26"/>
          <w:szCs w:val="26"/>
        </w:rPr>
        <w:t>preguntó el rey, directo, ya sin vueltas.</w:t>
      </w:r>
    </w:p>
    <w:p w:rsidR="003A2E92" w:rsidRDefault="00100493" w:rsidP="00710DCF">
      <w:pPr>
        <w:tabs>
          <w:tab w:val="left" w:pos="2179"/>
        </w:tabs>
        <w:spacing w:after="0"/>
        <w:ind w:firstLine="284"/>
        <w:jc w:val="both"/>
        <w:rPr>
          <w:ins w:id="656" w:author="Pauli-Chan" w:date="2025-07-18T16:10:00Z"/>
          <w:rFonts w:ascii="Crimson Text" w:hAnsi="Crimson Text"/>
          <w:color w:val="000000" w:themeColor="text1"/>
          <w:sz w:val="26"/>
          <w:szCs w:val="26"/>
        </w:rPr>
      </w:pPr>
      <w:r>
        <w:rPr>
          <w:rFonts w:ascii="Crimson Text" w:hAnsi="Crimson Text"/>
          <w:color w:val="000000" w:themeColor="text1"/>
          <w:sz w:val="26"/>
          <w:szCs w:val="26"/>
        </w:rPr>
        <w:t>—</w:t>
      </w:r>
      <w:r w:rsidR="001258E6" w:rsidRPr="00925B2C">
        <w:rPr>
          <w:rFonts w:ascii="Crimson Text" w:hAnsi="Crimson Text"/>
          <w:color w:val="000000" w:themeColor="text1"/>
          <w:sz w:val="26"/>
          <w:szCs w:val="26"/>
        </w:rPr>
        <w:t>Majestad, l</w:t>
      </w:r>
      <w:r w:rsidR="00836A21" w:rsidRPr="00925B2C">
        <w:rPr>
          <w:rFonts w:ascii="Crimson Text" w:hAnsi="Crimson Text"/>
          <w:color w:val="000000" w:themeColor="text1"/>
          <w:sz w:val="26"/>
          <w:szCs w:val="26"/>
        </w:rPr>
        <w:t>legué hasta aquí con ánimo de ayudar, y vaya si lo he hecho. Ahora debo continuar mi camino</w:t>
      </w:r>
      <w:r w:rsidR="00F14234" w:rsidRPr="00925B2C">
        <w:rPr>
          <w:rFonts w:ascii="Crimson Text" w:hAnsi="Crimson Text"/>
          <w:color w:val="000000" w:themeColor="text1"/>
          <w:sz w:val="26"/>
          <w:szCs w:val="26"/>
        </w:rPr>
        <w:t xml:space="preserve"> hacia el sur, ellos también corren peligro</w:t>
      </w:r>
      <w:r w:rsidR="00836A21" w:rsidRPr="00925B2C">
        <w:rPr>
          <w:rFonts w:ascii="Crimson Text" w:hAnsi="Crimson Text"/>
          <w:color w:val="000000" w:themeColor="text1"/>
          <w:sz w:val="26"/>
          <w:szCs w:val="26"/>
        </w:rPr>
        <w:t xml:space="preserve">. Me enorgullece todo lo que me ofrecen, pero me alcanza con el reconocimiento que he recibido en el patio de armas. Ser aceptado por este </w:t>
      </w:r>
      <w:r w:rsidR="003B1022" w:rsidRPr="00925B2C">
        <w:rPr>
          <w:rFonts w:ascii="Crimson Text" w:hAnsi="Crimson Text"/>
          <w:color w:val="000000" w:themeColor="text1"/>
          <w:sz w:val="26"/>
          <w:szCs w:val="26"/>
        </w:rPr>
        <w:t>pueblo</w:t>
      </w:r>
      <w:r w:rsidR="00836A21" w:rsidRPr="00925B2C">
        <w:rPr>
          <w:rFonts w:ascii="Crimson Text" w:hAnsi="Crimson Text"/>
          <w:color w:val="000000" w:themeColor="text1"/>
          <w:sz w:val="26"/>
          <w:szCs w:val="26"/>
        </w:rPr>
        <w:t xml:space="preserve"> es suficiente para mí </w:t>
      </w:r>
      <w:r>
        <w:rPr>
          <w:rFonts w:ascii="Crimson Text" w:hAnsi="Crimson Text"/>
          <w:color w:val="000000" w:themeColor="text1"/>
          <w:sz w:val="26"/>
          <w:szCs w:val="26"/>
        </w:rPr>
        <w:t>—</w:t>
      </w:r>
      <w:r w:rsidR="003B1022" w:rsidRPr="00925B2C">
        <w:rPr>
          <w:rFonts w:ascii="Crimson Text" w:hAnsi="Crimson Text"/>
          <w:color w:val="000000" w:themeColor="text1"/>
          <w:sz w:val="26"/>
          <w:szCs w:val="26"/>
        </w:rPr>
        <w:t>argumentó</w:t>
      </w:r>
      <w:r w:rsidR="00836A21" w:rsidRPr="00925B2C">
        <w:rPr>
          <w:rFonts w:ascii="Crimson Text" w:hAnsi="Crimson Text"/>
          <w:color w:val="000000" w:themeColor="text1"/>
          <w:sz w:val="26"/>
          <w:szCs w:val="26"/>
        </w:rPr>
        <w:t>, preparando el terreno para su respuesta</w:t>
      </w:r>
      <w:r>
        <w:rPr>
          <w:rFonts w:ascii="Crimson Text" w:hAnsi="Crimson Text"/>
          <w:color w:val="000000" w:themeColor="text1"/>
          <w:sz w:val="26"/>
          <w:szCs w:val="26"/>
        </w:rPr>
        <w:t>—</w:t>
      </w:r>
      <w:r w:rsidR="00836A21" w:rsidRPr="00925B2C">
        <w:rPr>
          <w:rFonts w:ascii="Crimson Text" w:hAnsi="Crimson Text"/>
          <w:color w:val="000000" w:themeColor="text1"/>
          <w:sz w:val="26"/>
          <w:szCs w:val="26"/>
        </w:rPr>
        <w:t xml:space="preserve">. </w:t>
      </w:r>
      <w:r w:rsidR="003A7F14" w:rsidRPr="00925B2C">
        <w:rPr>
          <w:rFonts w:ascii="Crimson Text" w:hAnsi="Crimson Text"/>
          <w:color w:val="000000" w:themeColor="text1"/>
          <w:sz w:val="26"/>
          <w:szCs w:val="26"/>
        </w:rPr>
        <w:t>M</w:t>
      </w:r>
      <w:r w:rsidR="00836A21" w:rsidRPr="00925B2C">
        <w:rPr>
          <w:rFonts w:ascii="Crimson Text" w:hAnsi="Crimson Text"/>
          <w:color w:val="000000" w:themeColor="text1"/>
          <w:sz w:val="26"/>
          <w:szCs w:val="26"/>
        </w:rPr>
        <w:t>i</w:t>
      </w:r>
      <w:r w:rsidR="003A7F14" w:rsidRPr="00925B2C">
        <w:rPr>
          <w:rFonts w:ascii="Crimson Text" w:hAnsi="Crimson Text"/>
          <w:color w:val="000000" w:themeColor="text1"/>
          <w:sz w:val="26"/>
          <w:szCs w:val="26"/>
        </w:rPr>
        <w:t>s</w:t>
      </w:r>
      <w:r w:rsidR="00836A21" w:rsidRPr="00925B2C">
        <w:rPr>
          <w:rFonts w:ascii="Crimson Text" w:hAnsi="Crimson Text"/>
          <w:color w:val="000000" w:themeColor="text1"/>
          <w:sz w:val="26"/>
          <w:szCs w:val="26"/>
        </w:rPr>
        <w:t xml:space="preserve"> experiencia</w:t>
      </w:r>
      <w:r w:rsidR="003A7F14" w:rsidRPr="00925B2C">
        <w:rPr>
          <w:rFonts w:ascii="Crimson Text" w:hAnsi="Crimson Text"/>
          <w:color w:val="000000" w:themeColor="text1"/>
          <w:sz w:val="26"/>
          <w:szCs w:val="26"/>
        </w:rPr>
        <w:t>s</w:t>
      </w:r>
      <w:r w:rsidR="00836A21" w:rsidRPr="00925B2C">
        <w:rPr>
          <w:rFonts w:ascii="Crimson Text" w:hAnsi="Crimson Text"/>
          <w:color w:val="000000" w:themeColor="text1"/>
          <w:sz w:val="26"/>
          <w:szCs w:val="26"/>
        </w:rPr>
        <w:t xml:space="preserve"> </w:t>
      </w:r>
      <w:r w:rsidR="003A7F14" w:rsidRPr="00925B2C">
        <w:rPr>
          <w:rFonts w:ascii="Crimson Text" w:hAnsi="Crimson Text"/>
          <w:color w:val="000000" w:themeColor="text1"/>
          <w:sz w:val="26"/>
          <w:szCs w:val="26"/>
        </w:rPr>
        <w:t xml:space="preserve">más </w:t>
      </w:r>
      <w:r w:rsidR="00836A21" w:rsidRPr="00925B2C">
        <w:rPr>
          <w:rFonts w:ascii="Crimson Text" w:hAnsi="Crimson Text"/>
          <w:color w:val="000000" w:themeColor="text1"/>
          <w:sz w:val="26"/>
          <w:szCs w:val="26"/>
        </w:rPr>
        <w:t>reciente</w:t>
      </w:r>
      <w:r w:rsidR="003A7F14" w:rsidRPr="00925B2C">
        <w:rPr>
          <w:rFonts w:ascii="Crimson Text" w:hAnsi="Crimson Text"/>
          <w:color w:val="000000" w:themeColor="text1"/>
          <w:sz w:val="26"/>
          <w:szCs w:val="26"/>
        </w:rPr>
        <w:t>s</w:t>
      </w:r>
      <w:del w:id="657" w:author="Pauli-Chan" w:date="2025-07-18T16:07:00Z">
        <w:r w:rsidR="00836A21" w:rsidRPr="00925B2C" w:rsidDel="005152A7">
          <w:rPr>
            <w:rFonts w:ascii="Crimson Text" w:hAnsi="Crimson Text"/>
            <w:color w:val="000000" w:themeColor="text1"/>
            <w:sz w:val="26"/>
            <w:szCs w:val="26"/>
          </w:rPr>
          <w:delText>,</w:delText>
        </w:r>
      </w:del>
      <w:r w:rsidR="00836A21" w:rsidRPr="00925B2C">
        <w:rPr>
          <w:rFonts w:ascii="Crimson Text" w:hAnsi="Crimson Text"/>
          <w:color w:val="000000" w:themeColor="text1"/>
          <w:sz w:val="26"/>
          <w:szCs w:val="26"/>
        </w:rPr>
        <w:t xml:space="preserve"> </w:t>
      </w:r>
      <w:r w:rsidR="003A7F14" w:rsidRPr="00925B2C">
        <w:rPr>
          <w:rFonts w:ascii="Crimson Text" w:hAnsi="Crimson Text"/>
          <w:color w:val="000000" w:themeColor="text1"/>
          <w:sz w:val="26"/>
          <w:szCs w:val="26"/>
        </w:rPr>
        <w:t>me enseñaron</w:t>
      </w:r>
      <w:r w:rsidR="00836A21" w:rsidRPr="00925B2C">
        <w:rPr>
          <w:rFonts w:ascii="Crimson Text" w:hAnsi="Crimson Text"/>
          <w:color w:val="000000" w:themeColor="text1"/>
          <w:sz w:val="26"/>
          <w:szCs w:val="26"/>
        </w:rPr>
        <w:t xml:space="preserve"> que </w:t>
      </w:r>
      <w:r w:rsidR="007A5F48" w:rsidRPr="00925B2C">
        <w:rPr>
          <w:rFonts w:ascii="Crimson Text" w:hAnsi="Crimson Text"/>
          <w:color w:val="000000" w:themeColor="text1"/>
          <w:sz w:val="26"/>
          <w:szCs w:val="26"/>
        </w:rPr>
        <w:t>el</w:t>
      </w:r>
      <w:r w:rsidR="00836A21" w:rsidRPr="00925B2C">
        <w:rPr>
          <w:rFonts w:ascii="Crimson Text" w:hAnsi="Crimson Text"/>
          <w:color w:val="000000" w:themeColor="text1"/>
          <w:sz w:val="26"/>
          <w:szCs w:val="26"/>
        </w:rPr>
        <w:t xml:space="preserve"> dragón es el ser más excepcional que haya </w:t>
      </w:r>
      <w:r w:rsidR="003B1022" w:rsidRPr="00925B2C">
        <w:rPr>
          <w:rFonts w:ascii="Crimson Text" w:hAnsi="Crimson Text"/>
          <w:color w:val="000000" w:themeColor="text1"/>
          <w:sz w:val="26"/>
          <w:szCs w:val="26"/>
        </w:rPr>
        <w:t>existido</w:t>
      </w:r>
      <w:r w:rsidR="00836A21" w:rsidRPr="00925B2C">
        <w:rPr>
          <w:rFonts w:ascii="Crimson Text" w:hAnsi="Crimson Text"/>
          <w:color w:val="000000" w:themeColor="text1"/>
          <w:sz w:val="26"/>
          <w:szCs w:val="26"/>
        </w:rPr>
        <w:t xml:space="preserve">. Es </w:t>
      </w:r>
      <w:del w:id="658" w:author="Pauli-Chan" w:date="2025-07-18T16:08:00Z">
        <w:r w:rsidR="00836A21" w:rsidRPr="00925B2C" w:rsidDel="003A2E92">
          <w:rPr>
            <w:rFonts w:ascii="Crimson Text" w:hAnsi="Crimson Text"/>
            <w:color w:val="000000" w:themeColor="text1"/>
            <w:sz w:val="26"/>
            <w:szCs w:val="26"/>
          </w:rPr>
          <w:delText xml:space="preserve">algo </w:delText>
        </w:r>
      </w:del>
      <w:ins w:id="659" w:author="Pauli-Chan" w:date="2025-07-18T16:08:00Z">
        <w:r w:rsidR="003A2E92">
          <w:rPr>
            <w:rFonts w:ascii="Crimson Text" w:hAnsi="Crimson Text"/>
            <w:color w:val="000000" w:themeColor="text1"/>
            <w:sz w:val="26"/>
            <w:szCs w:val="26"/>
          </w:rPr>
          <w:t>un ser</w:t>
        </w:r>
        <w:r w:rsidR="003A2E92" w:rsidRPr="00925B2C">
          <w:rPr>
            <w:rFonts w:ascii="Crimson Text" w:hAnsi="Crimson Text"/>
            <w:color w:val="000000" w:themeColor="text1"/>
            <w:sz w:val="26"/>
            <w:szCs w:val="26"/>
          </w:rPr>
          <w:t xml:space="preserve"> </w:t>
        </w:r>
      </w:ins>
      <w:r w:rsidR="00836A21" w:rsidRPr="00925B2C">
        <w:rPr>
          <w:rFonts w:ascii="Crimson Text" w:hAnsi="Crimson Text"/>
          <w:color w:val="000000" w:themeColor="text1"/>
          <w:sz w:val="26"/>
          <w:szCs w:val="26"/>
        </w:rPr>
        <w:t>majestuoso, pero también peligroso, su poderío no tiene comparación. Lo que sucedi</w:t>
      </w:r>
      <w:r w:rsidR="003B1022" w:rsidRPr="00925B2C">
        <w:rPr>
          <w:rFonts w:ascii="Crimson Text" w:hAnsi="Crimson Text"/>
          <w:color w:val="000000" w:themeColor="text1"/>
          <w:sz w:val="26"/>
          <w:szCs w:val="26"/>
        </w:rPr>
        <w:t>ó</w:t>
      </w:r>
      <w:r w:rsidR="00836A21" w:rsidRPr="00925B2C">
        <w:rPr>
          <w:rFonts w:ascii="Crimson Text" w:hAnsi="Crimson Text"/>
          <w:color w:val="000000" w:themeColor="text1"/>
          <w:sz w:val="26"/>
          <w:szCs w:val="26"/>
        </w:rPr>
        <w:t xml:space="preserve"> </w:t>
      </w:r>
      <w:r w:rsidR="003B1022" w:rsidRPr="00925B2C">
        <w:rPr>
          <w:rFonts w:ascii="Crimson Text" w:hAnsi="Crimson Text"/>
          <w:color w:val="000000" w:themeColor="text1"/>
          <w:sz w:val="26"/>
          <w:szCs w:val="26"/>
        </w:rPr>
        <w:t>en el combate</w:t>
      </w:r>
      <w:r w:rsidR="00836A21" w:rsidRPr="00925B2C">
        <w:rPr>
          <w:rFonts w:ascii="Crimson Text" w:hAnsi="Crimson Text"/>
          <w:color w:val="000000" w:themeColor="text1"/>
          <w:sz w:val="26"/>
          <w:szCs w:val="26"/>
        </w:rPr>
        <w:t xml:space="preserve"> también </w:t>
      </w:r>
      <w:r w:rsidR="003B1022" w:rsidRPr="00925B2C">
        <w:rPr>
          <w:rFonts w:ascii="Crimson Text" w:hAnsi="Crimson Text"/>
          <w:color w:val="000000" w:themeColor="text1"/>
          <w:sz w:val="26"/>
          <w:szCs w:val="26"/>
        </w:rPr>
        <w:t>fue</w:t>
      </w:r>
      <w:r w:rsidR="00836A21" w:rsidRPr="00925B2C">
        <w:rPr>
          <w:rFonts w:ascii="Crimson Text" w:hAnsi="Crimson Text"/>
          <w:color w:val="000000" w:themeColor="text1"/>
          <w:sz w:val="26"/>
          <w:szCs w:val="26"/>
        </w:rPr>
        <w:t xml:space="preserve"> novedoso para mí</w:t>
      </w:r>
      <w:commentRangeStart w:id="660"/>
      <w:del w:id="661" w:author="Pauli-Chan" w:date="2025-07-18T16:09:00Z">
        <w:r w:rsidR="00836A21" w:rsidRPr="00925B2C" w:rsidDel="003A2E92">
          <w:rPr>
            <w:rFonts w:ascii="Crimson Text" w:hAnsi="Crimson Text"/>
            <w:color w:val="000000" w:themeColor="text1"/>
            <w:sz w:val="26"/>
            <w:szCs w:val="26"/>
          </w:rPr>
          <w:delText>, y debemos controlarlo con mucho</w:delText>
        </w:r>
        <w:r w:rsidR="00DF39EC" w:rsidRPr="00925B2C" w:rsidDel="003A2E92">
          <w:rPr>
            <w:rFonts w:ascii="Crimson Text" w:hAnsi="Crimson Text"/>
            <w:color w:val="000000" w:themeColor="text1"/>
            <w:sz w:val="26"/>
            <w:szCs w:val="26"/>
          </w:rPr>
          <w:delText xml:space="preserve"> cuidado</w:delText>
        </w:r>
      </w:del>
      <w:commentRangeEnd w:id="660"/>
      <w:r w:rsidR="003A2E92">
        <w:rPr>
          <w:rStyle w:val="Refdecomentario"/>
        </w:rPr>
        <w:commentReference w:id="660"/>
      </w:r>
      <w:r w:rsidR="00836A21" w:rsidRPr="00925B2C">
        <w:rPr>
          <w:rFonts w:ascii="Crimson Text" w:hAnsi="Crimson Text"/>
          <w:color w:val="000000" w:themeColor="text1"/>
          <w:sz w:val="26"/>
          <w:szCs w:val="26"/>
        </w:rPr>
        <w:t xml:space="preserve">. </w:t>
      </w:r>
      <w:r w:rsidR="00DF39EC" w:rsidRPr="00925B2C">
        <w:rPr>
          <w:rFonts w:ascii="Crimson Text" w:hAnsi="Crimson Text"/>
          <w:color w:val="000000" w:themeColor="text1"/>
          <w:sz w:val="26"/>
          <w:szCs w:val="26"/>
        </w:rPr>
        <w:t>Es</w:t>
      </w:r>
      <w:r w:rsidR="00836A21" w:rsidRPr="00925B2C">
        <w:rPr>
          <w:rFonts w:ascii="Crimson Text" w:hAnsi="Crimson Text"/>
          <w:color w:val="000000" w:themeColor="text1"/>
          <w:sz w:val="26"/>
          <w:szCs w:val="26"/>
        </w:rPr>
        <w:t xml:space="preserve"> una gran responsabilidad</w:t>
      </w:r>
      <w:commentRangeStart w:id="662"/>
      <w:del w:id="663" w:author="Pauli-Chan" w:date="2025-07-18T16:09:00Z">
        <w:r w:rsidR="00DF39EC" w:rsidRPr="00925B2C" w:rsidDel="003A2E92">
          <w:rPr>
            <w:rFonts w:ascii="Crimson Text" w:hAnsi="Crimson Text"/>
            <w:color w:val="000000" w:themeColor="text1"/>
            <w:sz w:val="26"/>
            <w:szCs w:val="26"/>
          </w:rPr>
          <w:delText xml:space="preserve"> para mí</w:delText>
        </w:r>
      </w:del>
      <w:commentRangeEnd w:id="662"/>
      <w:r w:rsidR="003A2E92">
        <w:rPr>
          <w:rStyle w:val="Refdecomentario"/>
        </w:rPr>
        <w:commentReference w:id="662"/>
      </w:r>
      <w:r w:rsidR="00836A21" w:rsidRPr="00925B2C">
        <w:rPr>
          <w:rFonts w:ascii="Crimson Text" w:hAnsi="Crimson Text"/>
          <w:color w:val="000000" w:themeColor="text1"/>
          <w:sz w:val="26"/>
          <w:szCs w:val="26"/>
        </w:rPr>
        <w:t xml:space="preserve">, </w:t>
      </w:r>
      <w:r w:rsidR="00DF39EC" w:rsidRPr="00925B2C">
        <w:rPr>
          <w:rFonts w:ascii="Crimson Text" w:hAnsi="Crimson Text"/>
          <w:color w:val="000000" w:themeColor="text1"/>
          <w:sz w:val="26"/>
          <w:szCs w:val="26"/>
        </w:rPr>
        <w:t xml:space="preserve">un poder </w:t>
      </w:r>
      <w:r w:rsidR="007A5F48" w:rsidRPr="00925B2C">
        <w:rPr>
          <w:rFonts w:ascii="Crimson Text" w:hAnsi="Crimson Text"/>
          <w:color w:val="000000" w:themeColor="text1"/>
          <w:sz w:val="26"/>
          <w:szCs w:val="26"/>
        </w:rPr>
        <w:t>semejante</w:t>
      </w:r>
      <w:del w:id="664" w:author="Pauli-Chan" w:date="2025-07-18T16:10:00Z">
        <w:r w:rsidR="00DF39EC" w:rsidRPr="00925B2C" w:rsidDel="003A2E92">
          <w:rPr>
            <w:rFonts w:ascii="Crimson Text" w:hAnsi="Crimson Text"/>
            <w:color w:val="000000" w:themeColor="text1"/>
            <w:sz w:val="26"/>
            <w:szCs w:val="26"/>
          </w:rPr>
          <w:delText>, si cae en manos equivocadas</w:delText>
        </w:r>
        <w:r w:rsidR="00F0691D" w:rsidRPr="00925B2C" w:rsidDel="003A2E92">
          <w:rPr>
            <w:rFonts w:ascii="Crimson Text" w:hAnsi="Crimson Text"/>
            <w:color w:val="000000" w:themeColor="text1"/>
            <w:sz w:val="26"/>
            <w:szCs w:val="26"/>
          </w:rPr>
          <w:delText>,</w:delText>
        </w:r>
      </w:del>
      <w:r w:rsidR="00DF39EC" w:rsidRPr="00925B2C">
        <w:rPr>
          <w:rFonts w:ascii="Crimson Text" w:hAnsi="Crimson Text"/>
          <w:color w:val="000000" w:themeColor="text1"/>
          <w:sz w:val="26"/>
          <w:szCs w:val="26"/>
        </w:rPr>
        <w:t xml:space="preserve"> podría ser devastador</w:t>
      </w:r>
      <w:ins w:id="665" w:author="Pauli-Chan" w:date="2025-07-18T16:10:00Z">
        <w:r w:rsidR="003A2E92" w:rsidRPr="00925B2C">
          <w:rPr>
            <w:rFonts w:ascii="Crimson Text" w:hAnsi="Crimson Text"/>
            <w:color w:val="000000" w:themeColor="text1"/>
            <w:sz w:val="26"/>
            <w:szCs w:val="26"/>
          </w:rPr>
          <w:t xml:space="preserve"> si cae en</w:t>
        </w:r>
        <w:r w:rsidR="003A2E92">
          <w:rPr>
            <w:rFonts w:ascii="Crimson Text" w:hAnsi="Crimson Text"/>
            <w:color w:val="000000" w:themeColor="text1"/>
            <w:sz w:val="26"/>
            <w:szCs w:val="26"/>
          </w:rPr>
          <w:t xml:space="preserve"> las</w:t>
        </w:r>
        <w:r w:rsidR="003A2E92" w:rsidRPr="00925B2C">
          <w:rPr>
            <w:rFonts w:ascii="Crimson Text" w:hAnsi="Crimson Text"/>
            <w:color w:val="000000" w:themeColor="text1"/>
            <w:sz w:val="26"/>
            <w:szCs w:val="26"/>
          </w:rPr>
          <w:t xml:space="preserve"> manos equivocadas</w:t>
        </w:r>
      </w:ins>
      <w:r w:rsidR="00DF39EC" w:rsidRPr="00925B2C">
        <w:rPr>
          <w:rFonts w:ascii="Crimson Text" w:hAnsi="Crimson Text"/>
          <w:color w:val="000000" w:themeColor="text1"/>
          <w:sz w:val="26"/>
          <w:szCs w:val="26"/>
        </w:rPr>
        <w:t xml:space="preserve"> </w:t>
      </w:r>
      <w:r>
        <w:rPr>
          <w:rFonts w:ascii="Crimson Text" w:hAnsi="Crimson Text"/>
          <w:color w:val="000000" w:themeColor="text1"/>
          <w:sz w:val="26"/>
          <w:szCs w:val="26"/>
        </w:rPr>
        <w:t>—</w:t>
      </w:r>
      <w:r w:rsidR="00DF39EC" w:rsidRPr="00925B2C">
        <w:rPr>
          <w:rFonts w:ascii="Crimson Text" w:hAnsi="Crimson Text"/>
          <w:color w:val="000000" w:themeColor="text1"/>
          <w:sz w:val="26"/>
          <w:szCs w:val="26"/>
        </w:rPr>
        <w:t>explicó, asumiendo los riesgos de su postura.</w:t>
      </w:r>
      <w:r w:rsidR="00DD392A" w:rsidRPr="00925B2C">
        <w:rPr>
          <w:rFonts w:ascii="Crimson Text" w:hAnsi="Crimson Text"/>
          <w:color w:val="000000" w:themeColor="text1"/>
          <w:sz w:val="26"/>
          <w:szCs w:val="26"/>
        </w:rPr>
        <w:t xml:space="preserve"> </w:t>
      </w:r>
    </w:p>
    <w:p w:rsidR="00836A21" w:rsidRPr="00925B2C" w:rsidRDefault="00DD392A" w:rsidP="00710DCF">
      <w:pPr>
        <w:tabs>
          <w:tab w:val="left" w:pos="2179"/>
        </w:tabs>
        <w:spacing w:after="0"/>
        <w:ind w:firstLine="284"/>
        <w:jc w:val="both"/>
        <w:rPr>
          <w:rFonts w:ascii="Crimson Text" w:hAnsi="Crimson Text"/>
          <w:color w:val="000000" w:themeColor="text1"/>
          <w:sz w:val="26"/>
          <w:szCs w:val="26"/>
        </w:rPr>
      </w:pPr>
      <w:r w:rsidRPr="00925B2C">
        <w:rPr>
          <w:rFonts w:ascii="Crimson Text" w:hAnsi="Crimson Text"/>
          <w:color w:val="000000" w:themeColor="text1"/>
          <w:sz w:val="26"/>
          <w:szCs w:val="26"/>
        </w:rPr>
        <w:t>El re</w:t>
      </w:r>
      <w:r w:rsidR="00D30493" w:rsidRPr="00925B2C">
        <w:rPr>
          <w:rFonts w:ascii="Crimson Text" w:hAnsi="Crimson Text"/>
          <w:color w:val="000000" w:themeColor="text1"/>
          <w:sz w:val="26"/>
          <w:szCs w:val="26"/>
        </w:rPr>
        <w:t>y observó a sus colaboradores co</w:t>
      </w:r>
      <w:r w:rsidRPr="00925B2C">
        <w:rPr>
          <w:rFonts w:ascii="Crimson Text" w:hAnsi="Crimson Text"/>
          <w:color w:val="000000" w:themeColor="text1"/>
          <w:sz w:val="26"/>
          <w:szCs w:val="26"/>
        </w:rPr>
        <w:t>n un gesto de desconcierto. Sabía que lo que atesoraba el joven era valioso</w:t>
      </w:r>
      <w:del w:id="666" w:author="Pauli-Chan" w:date="2025-07-18T16:11:00Z">
        <w:r w:rsidRPr="00925B2C" w:rsidDel="003A2E92">
          <w:rPr>
            <w:rFonts w:ascii="Crimson Text" w:hAnsi="Crimson Text"/>
            <w:color w:val="000000" w:themeColor="text1"/>
            <w:sz w:val="26"/>
            <w:szCs w:val="26"/>
          </w:rPr>
          <w:delText>,</w:delText>
        </w:r>
      </w:del>
      <w:r w:rsidRPr="00925B2C">
        <w:rPr>
          <w:rFonts w:ascii="Crimson Text" w:hAnsi="Crimson Text"/>
          <w:color w:val="000000" w:themeColor="text1"/>
          <w:sz w:val="26"/>
          <w:szCs w:val="26"/>
        </w:rPr>
        <w:t xml:space="preserve"> y debía manejarlo con </w:t>
      </w:r>
      <w:r w:rsidR="003B1022" w:rsidRPr="00925B2C">
        <w:rPr>
          <w:rFonts w:ascii="Crimson Text" w:hAnsi="Crimson Text"/>
          <w:color w:val="000000" w:themeColor="text1"/>
          <w:sz w:val="26"/>
          <w:szCs w:val="26"/>
        </w:rPr>
        <w:t>diplomacia</w:t>
      </w:r>
      <w:r w:rsidRPr="00925B2C">
        <w:rPr>
          <w:rFonts w:ascii="Crimson Text" w:hAnsi="Crimson Text"/>
          <w:color w:val="000000" w:themeColor="text1"/>
          <w:sz w:val="26"/>
          <w:szCs w:val="26"/>
        </w:rPr>
        <w:t>, de lo contrario</w:t>
      </w:r>
      <w:del w:id="667" w:author="Pauli-Chan" w:date="2025-07-18T16:11:00Z">
        <w:r w:rsidRPr="00925B2C" w:rsidDel="003A2E92">
          <w:rPr>
            <w:rFonts w:ascii="Crimson Text" w:hAnsi="Crimson Text"/>
            <w:color w:val="000000" w:themeColor="text1"/>
            <w:sz w:val="26"/>
            <w:szCs w:val="26"/>
          </w:rPr>
          <w:delText>,</w:delText>
        </w:r>
      </w:del>
      <w:r w:rsidRPr="00925B2C">
        <w:rPr>
          <w:rFonts w:ascii="Crimson Text" w:hAnsi="Crimson Text"/>
          <w:color w:val="000000" w:themeColor="text1"/>
          <w:sz w:val="26"/>
          <w:szCs w:val="26"/>
        </w:rPr>
        <w:t xml:space="preserve"> hubiera </w:t>
      </w:r>
      <w:del w:id="668" w:author="Pauli-Chan" w:date="2025-07-18T16:11:00Z">
        <w:r w:rsidR="007113FF" w:rsidRPr="00925B2C" w:rsidDel="003A2E92">
          <w:rPr>
            <w:rFonts w:ascii="Crimson Text" w:hAnsi="Crimson Text"/>
            <w:color w:val="000000" w:themeColor="text1"/>
            <w:sz w:val="26"/>
            <w:szCs w:val="26"/>
          </w:rPr>
          <w:delText>sido más visceral</w:delText>
        </w:r>
      </w:del>
      <w:ins w:id="669" w:author="Pauli-Chan" w:date="2025-07-18T16:11:00Z">
        <w:r w:rsidR="003A2E92">
          <w:rPr>
            <w:rFonts w:ascii="Crimson Text" w:hAnsi="Crimson Text"/>
            <w:color w:val="000000" w:themeColor="text1"/>
            <w:sz w:val="26"/>
            <w:szCs w:val="26"/>
          </w:rPr>
          <w:t>tomado medidas más</w:t>
        </w:r>
      </w:ins>
      <w:ins w:id="670" w:author="Pauli-Chan" w:date="2025-07-18T16:12:00Z">
        <w:r w:rsidR="003A2E92">
          <w:rPr>
            <w:rFonts w:ascii="Crimson Text" w:hAnsi="Crimson Text"/>
            <w:color w:val="000000" w:themeColor="text1"/>
            <w:sz w:val="26"/>
            <w:szCs w:val="26"/>
          </w:rPr>
          <w:t>… sangrientas</w:t>
        </w:r>
      </w:ins>
      <w:r w:rsidRPr="00925B2C">
        <w:rPr>
          <w:rFonts w:ascii="Crimson Text" w:hAnsi="Crimson Text"/>
          <w:color w:val="000000" w:themeColor="text1"/>
          <w:sz w:val="26"/>
          <w:szCs w:val="26"/>
        </w:rPr>
        <w:t xml:space="preserve">. No </w:t>
      </w:r>
      <w:r w:rsidR="007113FF" w:rsidRPr="00925B2C">
        <w:rPr>
          <w:rFonts w:ascii="Crimson Text" w:hAnsi="Crimson Text"/>
          <w:color w:val="000000" w:themeColor="text1"/>
          <w:sz w:val="26"/>
          <w:szCs w:val="26"/>
        </w:rPr>
        <w:t>acostumbraba</w:t>
      </w:r>
      <w:r w:rsidRPr="00925B2C">
        <w:rPr>
          <w:rFonts w:ascii="Crimson Text" w:hAnsi="Crimson Text"/>
          <w:color w:val="000000" w:themeColor="text1"/>
          <w:sz w:val="26"/>
          <w:szCs w:val="26"/>
        </w:rPr>
        <w:t xml:space="preserve"> </w:t>
      </w:r>
      <w:r w:rsidR="003A7F14" w:rsidRPr="00925B2C">
        <w:rPr>
          <w:rFonts w:ascii="Crimson Text" w:hAnsi="Crimson Text"/>
          <w:color w:val="000000" w:themeColor="text1"/>
          <w:sz w:val="26"/>
          <w:szCs w:val="26"/>
        </w:rPr>
        <w:t xml:space="preserve">ocupar </w:t>
      </w:r>
      <w:r w:rsidR="007A5F48" w:rsidRPr="00925B2C">
        <w:rPr>
          <w:rFonts w:ascii="Crimson Text" w:hAnsi="Crimson Text"/>
          <w:color w:val="000000" w:themeColor="text1"/>
          <w:sz w:val="26"/>
          <w:szCs w:val="26"/>
        </w:rPr>
        <w:t>un</w:t>
      </w:r>
      <w:r w:rsidR="003A7F14" w:rsidRPr="00925B2C">
        <w:rPr>
          <w:rFonts w:ascii="Crimson Text" w:hAnsi="Crimson Text"/>
          <w:color w:val="000000" w:themeColor="text1"/>
          <w:sz w:val="26"/>
          <w:szCs w:val="26"/>
        </w:rPr>
        <w:t xml:space="preserve"> rol</w:t>
      </w:r>
      <w:r w:rsidRPr="00925B2C">
        <w:rPr>
          <w:rFonts w:ascii="Crimson Text" w:hAnsi="Crimson Text"/>
          <w:color w:val="000000" w:themeColor="text1"/>
          <w:sz w:val="26"/>
          <w:szCs w:val="26"/>
        </w:rPr>
        <w:t xml:space="preserve"> débil </w:t>
      </w:r>
      <w:r w:rsidR="007A5F48" w:rsidRPr="00925B2C">
        <w:rPr>
          <w:rFonts w:ascii="Crimson Text" w:hAnsi="Crimson Text"/>
          <w:color w:val="000000" w:themeColor="text1"/>
          <w:sz w:val="26"/>
          <w:szCs w:val="26"/>
        </w:rPr>
        <w:t>d</w:t>
      </w:r>
      <w:r w:rsidR="003B1022" w:rsidRPr="00925B2C">
        <w:rPr>
          <w:rFonts w:ascii="Crimson Text" w:hAnsi="Crimson Text"/>
          <w:color w:val="000000" w:themeColor="text1"/>
          <w:sz w:val="26"/>
          <w:szCs w:val="26"/>
        </w:rPr>
        <w:t>en</w:t>
      </w:r>
      <w:r w:rsidR="007A5F48" w:rsidRPr="00925B2C">
        <w:rPr>
          <w:rFonts w:ascii="Crimson Text" w:hAnsi="Crimson Text"/>
          <w:color w:val="000000" w:themeColor="text1"/>
          <w:sz w:val="26"/>
          <w:szCs w:val="26"/>
        </w:rPr>
        <w:t>tro de</w:t>
      </w:r>
      <w:r w:rsidRPr="00925B2C">
        <w:rPr>
          <w:rFonts w:ascii="Crimson Text" w:hAnsi="Crimson Text"/>
          <w:color w:val="000000" w:themeColor="text1"/>
          <w:sz w:val="26"/>
          <w:szCs w:val="26"/>
        </w:rPr>
        <w:t xml:space="preserve"> una negociación, pero debía </w:t>
      </w:r>
      <w:r w:rsidR="007113FF" w:rsidRPr="00925B2C">
        <w:rPr>
          <w:rFonts w:ascii="Crimson Text" w:hAnsi="Crimson Text"/>
          <w:color w:val="000000" w:themeColor="text1"/>
          <w:sz w:val="26"/>
          <w:szCs w:val="26"/>
        </w:rPr>
        <w:t>aceptarlo</w:t>
      </w:r>
      <w:r w:rsidRPr="00925B2C">
        <w:rPr>
          <w:rFonts w:ascii="Crimson Text" w:hAnsi="Crimson Text"/>
          <w:color w:val="000000" w:themeColor="text1"/>
          <w:sz w:val="26"/>
          <w:szCs w:val="26"/>
        </w:rPr>
        <w:t>, había mucho en juego.</w:t>
      </w:r>
      <w:r w:rsidR="00F14234" w:rsidRPr="00925B2C">
        <w:rPr>
          <w:rFonts w:ascii="Crimson Text" w:hAnsi="Crimson Text"/>
          <w:color w:val="000000" w:themeColor="text1"/>
          <w:sz w:val="26"/>
          <w:szCs w:val="26"/>
        </w:rPr>
        <w:t xml:space="preserve"> Al ver que Eros era un </w:t>
      </w:r>
      <w:r w:rsidR="007113FF" w:rsidRPr="00925B2C">
        <w:rPr>
          <w:rFonts w:ascii="Crimson Text" w:hAnsi="Crimson Text"/>
          <w:color w:val="000000" w:themeColor="text1"/>
          <w:sz w:val="26"/>
          <w:szCs w:val="26"/>
        </w:rPr>
        <w:t>hombre</w:t>
      </w:r>
      <w:r w:rsidR="00F14234" w:rsidRPr="00925B2C">
        <w:rPr>
          <w:rFonts w:ascii="Crimson Text" w:hAnsi="Crimson Text"/>
          <w:color w:val="000000" w:themeColor="text1"/>
          <w:sz w:val="26"/>
          <w:szCs w:val="26"/>
        </w:rPr>
        <w:t xml:space="preserve"> idealista</w:t>
      </w:r>
      <w:r w:rsidR="003B1022" w:rsidRPr="00925B2C">
        <w:rPr>
          <w:rFonts w:ascii="Crimson Text" w:hAnsi="Crimson Text"/>
          <w:color w:val="000000" w:themeColor="text1"/>
          <w:sz w:val="26"/>
          <w:szCs w:val="26"/>
        </w:rPr>
        <w:t>,</w:t>
      </w:r>
      <w:r w:rsidR="00F14234" w:rsidRPr="00925B2C">
        <w:rPr>
          <w:rFonts w:ascii="Crimson Text" w:hAnsi="Crimson Text"/>
          <w:color w:val="000000" w:themeColor="text1"/>
          <w:sz w:val="26"/>
          <w:szCs w:val="26"/>
        </w:rPr>
        <w:t xml:space="preserve"> y que difícilmente </w:t>
      </w:r>
      <w:r w:rsidR="00546F98" w:rsidRPr="00925B2C">
        <w:rPr>
          <w:rFonts w:ascii="Crimson Text" w:hAnsi="Crimson Text"/>
          <w:color w:val="000000" w:themeColor="text1"/>
          <w:sz w:val="26"/>
          <w:szCs w:val="26"/>
        </w:rPr>
        <w:t>podría persuadirlo</w:t>
      </w:r>
      <w:r w:rsidR="00F14234" w:rsidRPr="00925B2C">
        <w:rPr>
          <w:rFonts w:ascii="Crimson Text" w:hAnsi="Crimson Text"/>
          <w:color w:val="000000" w:themeColor="text1"/>
          <w:sz w:val="26"/>
          <w:szCs w:val="26"/>
        </w:rPr>
        <w:t>, optó por un camino m</w:t>
      </w:r>
      <w:r w:rsidR="00546F98" w:rsidRPr="00925B2C">
        <w:rPr>
          <w:rFonts w:ascii="Crimson Text" w:hAnsi="Crimson Text"/>
          <w:color w:val="000000" w:themeColor="text1"/>
          <w:sz w:val="26"/>
          <w:szCs w:val="26"/>
        </w:rPr>
        <w:t xml:space="preserve">enos </w:t>
      </w:r>
      <w:r w:rsidR="00143B10" w:rsidRPr="00925B2C">
        <w:rPr>
          <w:rFonts w:ascii="Crimson Text" w:hAnsi="Crimson Text"/>
          <w:color w:val="000000" w:themeColor="text1"/>
          <w:sz w:val="26"/>
          <w:szCs w:val="26"/>
        </w:rPr>
        <w:t>apremiante</w:t>
      </w:r>
      <w:r w:rsidR="00F14234" w:rsidRPr="00925B2C">
        <w:rPr>
          <w:rFonts w:ascii="Crimson Text" w:hAnsi="Crimson Text"/>
          <w:color w:val="000000" w:themeColor="text1"/>
          <w:sz w:val="26"/>
          <w:szCs w:val="26"/>
        </w:rPr>
        <w:t>.</w:t>
      </w:r>
    </w:p>
    <w:p w:rsidR="00DD392A" w:rsidRPr="00925B2C" w:rsidRDefault="00100493" w:rsidP="00710DCF">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546F98" w:rsidRPr="00925B2C">
        <w:rPr>
          <w:rFonts w:ascii="Crimson Text" w:hAnsi="Crimson Text"/>
          <w:color w:val="000000" w:themeColor="text1"/>
          <w:sz w:val="26"/>
          <w:szCs w:val="26"/>
        </w:rPr>
        <w:t xml:space="preserve">Me parece muy coherente tu postura. Es algo muy delicado el </w:t>
      </w:r>
      <w:r w:rsidR="00143B10" w:rsidRPr="00925B2C">
        <w:rPr>
          <w:rFonts w:ascii="Crimson Text" w:hAnsi="Crimson Text"/>
          <w:color w:val="000000" w:themeColor="text1"/>
          <w:sz w:val="26"/>
          <w:szCs w:val="26"/>
        </w:rPr>
        <w:t>control de</w:t>
      </w:r>
      <w:r w:rsidR="00546F98" w:rsidRPr="00925B2C">
        <w:rPr>
          <w:rFonts w:ascii="Crimson Text" w:hAnsi="Crimson Text"/>
          <w:color w:val="000000" w:themeColor="text1"/>
          <w:sz w:val="26"/>
          <w:szCs w:val="26"/>
        </w:rPr>
        <w:t xml:space="preserve"> un dragón, espero que sepas </w:t>
      </w:r>
      <w:r w:rsidR="007113FF" w:rsidRPr="00925B2C">
        <w:rPr>
          <w:rFonts w:ascii="Crimson Text" w:hAnsi="Crimson Text"/>
          <w:color w:val="000000" w:themeColor="text1"/>
          <w:sz w:val="26"/>
          <w:szCs w:val="26"/>
        </w:rPr>
        <w:t>llevar</w:t>
      </w:r>
      <w:r w:rsidR="00546F98" w:rsidRPr="00925B2C">
        <w:rPr>
          <w:rFonts w:ascii="Crimson Text" w:hAnsi="Crimson Text"/>
          <w:color w:val="000000" w:themeColor="text1"/>
          <w:sz w:val="26"/>
          <w:szCs w:val="26"/>
        </w:rPr>
        <w:t xml:space="preserve"> </w:t>
      </w:r>
      <w:r w:rsidR="003A7F14" w:rsidRPr="00925B2C">
        <w:rPr>
          <w:rFonts w:ascii="Crimson Text" w:hAnsi="Crimson Text"/>
          <w:color w:val="000000" w:themeColor="text1"/>
          <w:sz w:val="26"/>
          <w:szCs w:val="26"/>
        </w:rPr>
        <w:t>ese</w:t>
      </w:r>
      <w:r w:rsidR="00546F98" w:rsidRPr="00925B2C">
        <w:rPr>
          <w:rFonts w:ascii="Crimson Text" w:hAnsi="Crimson Text"/>
          <w:color w:val="000000" w:themeColor="text1"/>
          <w:sz w:val="26"/>
          <w:szCs w:val="26"/>
        </w:rPr>
        <w:t xml:space="preserve"> don </w:t>
      </w:r>
      <w:r>
        <w:rPr>
          <w:rFonts w:ascii="Crimson Text" w:hAnsi="Crimson Text"/>
          <w:color w:val="000000" w:themeColor="text1"/>
          <w:sz w:val="26"/>
          <w:szCs w:val="26"/>
        </w:rPr>
        <w:t>—</w:t>
      </w:r>
      <w:r w:rsidR="00546F98" w:rsidRPr="00925B2C">
        <w:rPr>
          <w:rFonts w:ascii="Crimson Text" w:hAnsi="Crimson Text"/>
          <w:color w:val="000000" w:themeColor="text1"/>
          <w:sz w:val="26"/>
          <w:szCs w:val="26"/>
        </w:rPr>
        <w:t xml:space="preserve">respondió </w:t>
      </w:r>
      <w:del w:id="671" w:author="Pauli-Chan" w:date="2025-07-18T16:13:00Z">
        <w:r w:rsidR="00E36DC1" w:rsidRPr="00925B2C" w:rsidDel="003A2E92">
          <w:rPr>
            <w:rFonts w:ascii="Crimson Text" w:hAnsi="Crimson Text"/>
            <w:color w:val="000000" w:themeColor="text1"/>
            <w:sz w:val="26"/>
            <w:szCs w:val="26"/>
          </w:rPr>
          <w:delText xml:space="preserve">algo molesto y </w:delText>
        </w:r>
        <w:r w:rsidR="00BE4487" w:rsidRPr="00925B2C" w:rsidDel="003A2E92">
          <w:rPr>
            <w:rFonts w:ascii="Crimson Text" w:hAnsi="Crimson Text"/>
            <w:color w:val="000000" w:themeColor="text1"/>
            <w:sz w:val="26"/>
            <w:szCs w:val="26"/>
          </w:rPr>
          <w:delText>resignado</w:delText>
        </w:r>
      </w:del>
      <w:ins w:id="672" w:author="Pauli-Chan" w:date="2025-07-18T16:13:00Z">
        <w:r w:rsidR="003A2E92">
          <w:rPr>
            <w:rFonts w:ascii="Crimson Text" w:hAnsi="Crimson Text"/>
            <w:color w:val="000000" w:themeColor="text1"/>
            <w:sz w:val="26"/>
            <w:szCs w:val="26"/>
          </w:rPr>
          <w:t>fingiendo resignación</w:t>
        </w:r>
      </w:ins>
      <w:del w:id="673" w:author="Pauli-Chan" w:date="2025-07-18T16:13:00Z">
        <w:r w:rsidR="00546F98" w:rsidRPr="00925B2C" w:rsidDel="003A2E92">
          <w:rPr>
            <w:rFonts w:ascii="Crimson Text" w:hAnsi="Crimson Text"/>
            <w:color w:val="000000" w:themeColor="text1"/>
            <w:sz w:val="26"/>
            <w:szCs w:val="26"/>
          </w:rPr>
          <w:delText>, y dejó</w:delText>
        </w:r>
      </w:del>
      <w:ins w:id="674" w:author="Pauli-Chan" w:date="2025-07-18T16:13:00Z">
        <w:r w:rsidR="003A2E92">
          <w:rPr>
            <w:rFonts w:ascii="Crimson Text" w:hAnsi="Crimson Text"/>
            <w:color w:val="000000" w:themeColor="text1"/>
            <w:sz w:val="26"/>
            <w:szCs w:val="26"/>
          </w:rPr>
          <w:t>. Dejó</w:t>
        </w:r>
      </w:ins>
      <w:r w:rsidR="00546F98" w:rsidRPr="00925B2C">
        <w:rPr>
          <w:rFonts w:ascii="Crimson Text" w:hAnsi="Crimson Text"/>
          <w:color w:val="000000" w:themeColor="text1"/>
          <w:sz w:val="26"/>
          <w:szCs w:val="26"/>
        </w:rPr>
        <w:t xml:space="preserve"> pasar algunos segu</w:t>
      </w:r>
      <w:r w:rsidR="00BE4487" w:rsidRPr="00925B2C">
        <w:rPr>
          <w:rFonts w:ascii="Crimson Text" w:hAnsi="Crimson Text"/>
          <w:color w:val="000000" w:themeColor="text1"/>
          <w:sz w:val="26"/>
          <w:szCs w:val="26"/>
        </w:rPr>
        <w:t>ndos para que el joven se relajase</w:t>
      </w:r>
      <w:r w:rsidR="00546F98" w:rsidRPr="00925B2C">
        <w:rPr>
          <w:rFonts w:ascii="Crimson Text" w:hAnsi="Crimson Text"/>
          <w:color w:val="000000" w:themeColor="text1"/>
          <w:sz w:val="26"/>
          <w:szCs w:val="26"/>
        </w:rPr>
        <w:t xml:space="preserve"> un poco</w:t>
      </w:r>
      <w:del w:id="675" w:author="Pauli-Chan" w:date="2025-07-18T16:13:00Z">
        <w:r w:rsidR="00546F98" w:rsidRPr="00925B2C" w:rsidDel="003A2E92">
          <w:rPr>
            <w:rFonts w:ascii="Crimson Text" w:hAnsi="Crimson Text"/>
            <w:color w:val="000000" w:themeColor="text1"/>
            <w:sz w:val="26"/>
            <w:szCs w:val="26"/>
          </w:rPr>
          <w:delText>, luego arremetió</w:delText>
        </w:r>
      </w:del>
      <w:ins w:id="676" w:author="Pauli-Chan" w:date="2025-07-18T16:13:00Z">
        <w:r w:rsidR="003A2E92">
          <w:rPr>
            <w:rFonts w:ascii="Crimson Text" w:hAnsi="Crimson Text"/>
            <w:color w:val="000000" w:themeColor="text1"/>
            <w:sz w:val="26"/>
            <w:szCs w:val="26"/>
          </w:rPr>
          <w:t xml:space="preserve"> y arremeter</w:t>
        </w:r>
      </w:ins>
      <w:r w:rsidR="00546F98" w:rsidRPr="00925B2C">
        <w:rPr>
          <w:rFonts w:ascii="Crimson Text" w:hAnsi="Crimson Text"/>
          <w:color w:val="000000" w:themeColor="text1"/>
          <w:sz w:val="26"/>
          <w:szCs w:val="26"/>
        </w:rPr>
        <w:t xml:space="preserve"> con una estrategia</w:t>
      </w:r>
      <w:r w:rsidR="00BE4487" w:rsidRPr="00925B2C">
        <w:rPr>
          <w:rFonts w:ascii="Crimson Text" w:hAnsi="Crimson Text"/>
          <w:color w:val="000000" w:themeColor="text1"/>
          <w:sz w:val="26"/>
          <w:szCs w:val="26"/>
        </w:rPr>
        <w:t xml:space="preserve"> </w:t>
      </w:r>
      <w:r w:rsidR="003A7F14" w:rsidRPr="00925B2C">
        <w:rPr>
          <w:rFonts w:ascii="Crimson Text" w:hAnsi="Crimson Text"/>
          <w:color w:val="000000" w:themeColor="text1"/>
          <w:sz w:val="26"/>
          <w:szCs w:val="26"/>
        </w:rPr>
        <w:t>más conveniente</w:t>
      </w:r>
      <w:r>
        <w:rPr>
          <w:rFonts w:ascii="Crimson Text" w:hAnsi="Crimson Text"/>
          <w:color w:val="000000" w:themeColor="text1"/>
          <w:sz w:val="26"/>
          <w:szCs w:val="26"/>
        </w:rPr>
        <w:t>—</w:t>
      </w:r>
      <w:r w:rsidR="00546F98" w:rsidRPr="00925B2C">
        <w:rPr>
          <w:rFonts w:ascii="Crimson Text" w:hAnsi="Crimson Text"/>
          <w:color w:val="000000" w:themeColor="text1"/>
          <w:sz w:val="26"/>
          <w:szCs w:val="26"/>
        </w:rPr>
        <w:t>. Nuestra oferta queda</w:t>
      </w:r>
      <w:r w:rsidR="00BE4487" w:rsidRPr="00925B2C">
        <w:rPr>
          <w:rFonts w:ascii="Crimson Text" w:hAnsi="Crimson Text"/>
          <w:color w:val="000000" w:themeColor="text1"/>
          <w:sz w:val="26"/>
          <w:szCs w:val="26"/>
        </w:rPr>
        <w:t>rá</w:t>
      </w:r>
      <w:r w:rsidR="00546F98" w:rsidRPr="00925B2C">
        <w:rPr>
          <w:rFonts w:ascii="Crimson Text" w:hAnsi="Crimson Text"/>
          <w:color w:val="000000" w:themeColor="text1"/>
          <w:sz w:val="26"/>
          <w:szCs w:val="26"/>
        </w:rPr>
        <w:t xml:space="preserve"> en pie por si cambias de opinión. Pero, más allá de eso, </w:t>
      </w:r>
      <w:r w:rsidR="00BE4487" w:rsidRPr="00925B2C">
        <w:rPr>
          <w:rFonts w:ascii="Crimson Text" w:hAnsi="Crimson Text"/>
          <w:color w:val="000000" w:themeColor="text1"/>
          <w:sz w:val="26"/>
          <w:szCs w:val="26"/>
        </w:rPr>
        <w:t>considero</w:t>
      </w:r>
      <w:r w:rsidR="00546F98" w:rsidRPr="00925B2C">
        <w:rPr>
          <w:rFonts w:ascii="Crimson Text" w:hAnsi="Crimson Text"/>
          <w:color w:val="000000" w:themeColor="text1"/>
          <w:sz w:val="26"/>
          <w:szCs w:val="26"/>
        </w:rPr>
        <w:t xml:space="preserve"> que deberíamos unir fuerzas entre el sur y el oeste. Es algo que hemos abandonado</w:t>
      </w:r>
      <w:r w:rsidR="00BE4487" w:rsidRPr="00925B2C">
        <w:rPr>
          <w:rFonts w:ascii="Crimson Text" w:hAnsi="Crimson Text"/>
          <w:color w:val="000000" w:themeColor="text1"/>
          <w:sz w:val="26"/>
          <w:szCs w:val="26"/>
        </w:rPr>
        <w:t xml:space="preserve"> en el tiempo</w:t>
      </w:r>
      <w:del w:id="677" w:author="Pauli-Chan" w:date="2025-07-18T16:14:00Z">
        <w:r w:rsidR="00546F98" w:rsidRPr="00925B2C" w:rsidDel="003A2E92">
          <w:rPr>
            <w:rFonts w:ascii="Crimson Text" w:hAnsi="Crimson Text"/>
            <w:color w:val="000000" w:themeColor="text1"/>
            <w:sz w:val="26"/>
            <w:szCs w:val="26"/>
          </w:rPr>
          <w:delText>,</w:delText>
        </w:r>
      </w:del>
      <w:r w:rsidR="00546F98" w:rsidRPr="00925B2C">
        <w:rPr>
          <w:rFonts w:ascii="Crimson Text" w:hAnsi="Crimson Text"/>
          <w:color w:val="000000" w:themeColor="text1"/>
          <w:sz w:val="26"/>
          <w:szCs w:val="26"/>
        </w:rPr>
        <w:t xml:space="preserve"> y</w:t>
      </w:r>
      <w:r w:rsidR="00BE4487" w:rsidRPr="00925B2C">
        <w:rPr>
          <w:rFonts w:ascii="Crimson Text" w:hAnsi="Crimson Text"/>
          <w:color w:val="000000" w:themeColor="text1"/>
          <w:sz w:val="26"/>
          <w:szCs w:val="26"/>
        </w:rPr>
        <w:t>,</w:t>
      </w:r>
      <w:r w:rsidR="00546F98" w:rsidRPr="00925B2C">
        <w:rPr>
          <w:rFonts w:ascii="Crimson Text" w:hAnsi="Crimson Text"/>
          <w:color w:val="000000" w:themeColor="text1"/>
          <w:sz w:val="26"/>
          <w:szCs w:val="26"/>
        </w:rPr>
        <w:t xml:space="preserve"> con la amenazaba latente del norte</w:t>
      </w:r>
      <w:r w:rsidR="00BE4487" w:rsidRPr="00925B2C">
        <w:rPr>
          <w:rFonts w:ascii="Crimson Text" w:hAnsi="Crimson Text"/>
          <w:color w:val="000000" w:themeColor="text1"/>
          <w:sz w:val="26"/>
          <w:szCs w:val="26"/>
        </w:rPr>
        <w:t>,</w:t>
      </w:r>
      <w:r w:rsidR="00546F98" w:rsidRPr="00925B2C">
        <w:rPr>
          <w:rFonts w:ascii="Crimson Text" w:hAnsi="Crimson Text"/>
          <w:color w:val="000000" w:themeColor="text1"/>
          <w:sz w:val="26"/>
          <w:szCs w:val="26"/>
        </w:rPr>
        <w:t xml:space="preserve"> deberíamos recuperar. Tú llegada es un claro mensaje de los dioses</w:t>
      </w:r>
      <w:del w:id="678" w:author="Pauli-Chan" w:date="2025-07-18T16:14:00Z">
        <w:r w:rsidR="00546F98" w:rsidRPr="00925B2C" w:rsidDel="003A2E92">
          <w:rPr>
            <w:rFonts w:ascii="Crimson Text" w:hAnsi="Crimson Text"/>
            <w:color w:val="000000" w:themeColor="text1"/>
            <w:sz w:val="26"/>
            <w:szCs w:val="26"/>
          </w:rPr>
          <w:delText>,</w:delText>
        </w:r>
      </w:del>
      <w:r w:rsidR="00546F98" w:rsidRPr="00925B2C">
        <w:rPr>
          <w:rFonts w:ascii="Crimson Text" w:hAnsi="Crimson Text"/>
          <w:color w:val="000000" w:themeColor="text1"/>
          <w:sz w:val="26"/>
          <w:szCs w:val="26"/>
        </w:rPr>
        <w:t xml:space="preserve"> y no debemos dejar</w:t>
      </w:r>
      <w:r w:rsidR="00BE4487" w:rsidRPr="00925B2C">
        <w:rPr>
          <w:rFonts w:ascii="Crimson Text" w:hAnsi="Crimson Text"/>
          <w:color w:val="000000" w:themeColor="text1"/>
          <w:sz w:val="26"/>
          <w:szCs w:val="26"/>
        </w:rPr>
        <w:t>lo</w:t>
      </w:r>
      <w:r w:rsidR="00546F98" w:rsidRPr="00925B2C">
        <w:rPr>
          <w:rFonts w:ascii="Crimson Text" w:hAnsi="Crimson Text"/>
          <w:color w:val="000000" w:themeColor="text1"/>
          <w:sz w:val="26"/>
          <w:szCs w:val="26"/>
        </w:rPr>
        <w:t xml:space="preserve"> pasar </w:t>
      </w:r>
      <w:r>
        <w:rPr>
          <w:rFonts w:ascii="Crimson Text" w:hAnsi="Crimson Text"/>
          <w:color w:val="000000" w:themeColor="text1"/>
          <w:sz w:val="26"/>
          <w:szCs w:val="26"/>
        </w:rPr>
        <w:t>—</w:t>
      </w:r>
      <w:r w:rsidR="00546F98" w:rsidRPr="00925B2C">
        <w:rPr>
          <w:rFonts w:ascii="Crimson Text" w:hAnsi="Crimson Text"/>
          <w:color w:val="000000" w:themeColor="text1"/>
          <w:sz w:val="26"/>
          <w:szCs w:val="26"/>
        </w:rPr>
        <w:t xml:space="preserve">aseveró, esta vez, utilizando un discurso mucho más </w:t>
      </w:r>
      <w:del w:id="679" w:author="Pauli-Chan" w:date="2025-07-18T16:14:00Z">
        <w:r w:rsidR="00546F98" w:rsidRPr="00925B2C" w:rsidDel="003A2E92">
          <w:rPr>
            <w:rFonts w:ascii="Crimson Text" w:hAnsi="Crimson Text"/>
            <w:color w:val="000000" w:themeColor="text1"/>
            <w:sz w:val="26"/>
            <w:szCs w:val="26"/>
          </w:rPr>
          <w:delText xml:space="preserve">convincente, y </w:delText>
        </w:r>
      </w:del>
      <w:r w:rsidR="00546F98" w:rsidRPr="00925B2C">
        <w:rPr>
          <w:rFonts w:ascii="Crimson Text" w:hAnsi="Crimson Text"/>
          <w:color w:val="000000" w:themeColor="text1"/>
          <w:sz w:val="26"/>
          <w:szCs w:val="26"/>
        </w:rPr>
        <w:t xml:space="preserve">cercano a las convicciones de Eros. </w:t>
      </w:r>
      <w:proofErr w:type="spellStart"/>
      <w:r w:rsidR="00546F98" w:rsidRPr="00925B2C">
        <w:rPr>
          <w:rFonts w:ascii="Crimson Text" w:hAnsi="Crimson Text"/>
          <w:color w:val="000000" w:themeColor="text1"/>
          <w:sz w:val="26"/>
          <w:szCs w:val="26"/>
        </w:rPr>
        <w:t>Kalevi</w:t>
      </w:r>
      <w:proofErr w:type="spellEnd"/>
      <w:r w:rsidR="00546F98" w:rsidRPr="00925B2C">
        <w:rPr>
          <w:rFonts w:ascii="Crimson Text" w:hAnsi="Crimson Text"/>
          <w:color w:val="000000" w:themeColor="text1"/>
          <w:sz w:val="26"/>
          <w:szCs w:val="26"/>
        </w:rPr>
        <w:t xml:space="preserve"> estaba dispuesto a cualquier cosa, con tal de </w:t>
      </w:r>
      <w:r w:rsidR="007113FF" w:rsidRPr="00925B2C">
        <w:rPr>
          <w:rFonts w:ascii="Crimson Text" w:hAnsi="Crimson Text"/>
          <w:color w:val="000000" w:themeColor="text1"/>
          <w:sz w:val="26"/>
          <w:szCs w:val="26"/>
        </w:rPr>
        <w:t xml:space="preserve">mantener </w:t>
      </w:r>
      <w:r w:rsidR="00546F98" w:rsidRPr="00925B2C">
        <w:rPr>
          <w:rFonts w:ascii="Crimson Text" w:hAnsi="Crimson Text"/>
          <w:color w:val="000000" w:themeColor="text1"/>
          <w:sz w:val="26"/>
          <w:szCs w:val="26"/>
        </w:rPr>
        <w:t>contacto con el joven guerrero.</w:t>
      </w:r>
    </w:p>
    <w:p w:rsidR="00546F98" w:rsidRPr="00925B2C" w:rsidRDefault="00100493" w:rsidP="00710DCF">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del w:id="680" w:author="Pauli-Chan" w:date="2025-07-18T16:15:00Z">
        <w:r w:rsidR="00BE4487" w:rsidRPr="00925B2C" w:rsidDel="003A2E92">
          <w:rPr>
            <w:rFonts w:ascii="Crimson Text" w:hAnsi="Crimson Text"/>
            <w:color w:val="000000" w:themeColor="text1"/>
            <w:sz w:val="26"/>
            <w:szCs w:val="26"/>
          </w:rPr>
          <w:delText>¡Sí! Es</w:delText>
        </w:r>
      </w:del>
      <w:ins w:id="681" w:author="Pauli-Chan" w:date="2025-07-18T16:15:00Z">
        <w:r w:rsidR="003A2E92">
          <w:rPr>
            <w:rFonts w:ascii="Crimson Text" w:hAnsi="Crimson Text"/>
            <w:color w:val="000000" w:themeColor="text1"/>
            <w:sz w:val="26"/>
            <w:szCs w:val="26"/>
          </w:rPr>
          <w:t>Sí, es</w:t>
        </w:r>
      </w:ins>
      <w:r w:rsidR="00BE4487" w:rsidRPr="00925B2C">
        <w:rPr>
          <w:rFonts w:ascii="Crimson Text" w:hAnsi="Crimson Text"/>
          <w:color w:val="000000" w:themeColor="text1"/>
          <w:sz w:val="26"/>
          <w:szCs w:val="26"/>
        </w:rPr>
        <w:t xml:space="preserve"> lo que deberíamos hacer. N</w:t>
      </w:r>
      <w:r w:rsidR="00750850" w:rsidRPr="00925B2C">
        <w:rPr>
          <w:rFonts w:ascii="Crimson Text" w:hAnsi="Crimson Text"/>
          <w:color w:val="000000" w:themeColor="text1"/>
          <w:sz w:val="26"/>
          <w:szCs w:val="26"/>
        </w:rPr>
        <w:t>uestros a</w:t>
      </w:r>
      <w:r w:rsidR="00BE4487" w:rsidRPr="00925B2C">
        <w:rPr>
          <w:rFonts w:ascii="Crimson Text" w:hAnsi="Crimson Text"/>
          <w:color w:val="000000" w:themeColor="text1"/>
          <w:sz w:val="26"/>
          <w:szCs w:val="26"/>
        </w:rPr>
        <w:t xml:space="preserve">ntepasados forjaron un </w:t>
      </w:r>
      <w:r w:rsidR="007113FF" w:rsidRPr="00925B2C">
        <w:rPr>
          <w:rFonts w:ascii="Crimson Text" w:hAnsi="Crimson Text"/>
          <w:color w:val="000000" w:themeColor="text1"/>
          <w:sz w:val="26"/>
          <w:szCs w:val="26"/>
        </w:rPr>
        <w:t>gran</w:t>
      </w:r>
      <w:r w:rsidR="00750850" w:rsidRPr="00925B2C">
        <w:rPr>
          <w:rFonts w:ascii="Crimson Text" w:hAnsi="Crimson Text"/>
          <w:color w:val="000000" w:themeColor="text1"/>
          <w:sz w:val="26"/>
          <w:szCs w:val="26"/>
        </w:rPr>
        <w:t xml:space="preserve"> </w:t>
      </w:r>
      <w:r w:rsidR="007113FF" w:rsidRPr="00925B2C">
        <w:rPr>
          <w:rFonts w:ascii="Crimson Text" w:hAnsi="Crimson Text"/>
          <w:color w:val="000000" w:themeColor="text1"/>
          <w:sz w:val="26"/>
          <w:szCs w:val="26"/>
        </w:rPr>
        <w:t>imperio</w:t>
      </w:r>
      <w:del w:id="682" w:author="Pauli-Chan" w:date="2025-07-18T16:15:00Z">
        <w:r w:rsidR="00750850" w:rsidRPr="00925B2C" w:rsidDel="003A2E92">
          <w:rPr>
            <w:rFonts w:ascii="Crimson Text" w:hAnsi="Crimson Text"/>
            <w:color w:val="000000" w:themeColor="text1"/>
            <w:sz w:val="26"/>
            <w:szCs w:val="26"/>
          </w:rPr>
          <w:delText>,</w:delText>
        </w:r>
      </w:del>
      <w:r w:rsidR="00750850" w:rsidRPr="00925B2C">
        <w:rPr>
          <w:rFonts w:ascii="Crimson Text" w:hAnsi="Crimson Text"/>
          <w:color w:val="000000" w:themeColor="text1"/>
          <w:sz w:val="26"/>
          <w:szCs w:val="26"/>
        </w:rPr>
        <w:t xml:space="preserve"> distribuido en dos reinos</w:t>
      </w:r>
      <w:del w:id="683" w:author="Pauli-Chan" w:date="2025-07-18T16:15:00Z">
        <w:r w:rsidR="00750850" w:rsidRPr="00925B2C" w:rsidDel="003A2E92">
          <w:rPr>
            <w:rFonts w:ascii="Crimson Text" w:hAnsi="Crimson Text"/>
            <w:color w:val="000000" w:themeColor="text1"/>
            <w:sz w:val="26"/>
            <w:szCs w:val="26"/>
          </w:rPr>
          <w:delText>,</w:delText>
        </w:r>
      </w:del>
      <w:r w:rsidR="00750850" w:rsidRPr="00925B2C">
        <w:rPr>
          <w:rFonts w:ascii="Crimson Text" w:hAnsi="Crimson Text"/>
          <w:color w:val="000000" w:themeColor="text1"/>
          <w:sz w:val="26"/>
          <w:szCs w:val="26"/>
        </w:rPr>
        <w:t xml:space="preserve"> pero</w:t>
      </w:r>
      <w:r w:rsidR="005D0A13" w:rsidRPr="00925B2C">
        <w:rPr>
          <w:rFonts w:ascii="Crimson Text" w:hAnsi="Crimson Text"/>
          <w:color w:val="000000" w:themeColor="text1"/>
          <w:sz w:val="26"/>
          <w:szCs w:val="26"/>
        </w:rPr>
        <w:t>, en definitiva,</w:t>
      </w:r>
      <w:r w:rsidR="00750850" w:rsidRPr="00925B2C">
        <w:rPr>
          <w:rFonts w:ascii="Crimson Text" w:hAnsi="Crimson Text"/>
          <w:color w:val="000000" w:themeColor="text1"/>
          <w:sz w:val="26"/>
          <w:szCs w:val="26"/>
        </w:rPr>
        <w:t xml:space="preserve"> un </w:t>
      </w:r>
      <w:r w:rsidR="005D0A13" w:rsidRPr="00925B2C">
        <w:rPr>
          <w:rFonts w:ascii="Crimson Text" w:hAnsi="Crimson Text"/>
          <w:color w:val="000000" w:themeColor="text1"/>
          <w:sz w:val="26"/>
          <w:szCs w:val="26"/>
        </w:rPr>
        <w:t>único</w:t>
      </w:r>
      <w:r w:rsidR="00BE4487" w:rsidRPr="00925B2C">
        <w:rPr>
          <w:rFonts w:ascii="Crimson Text" w:hAnsi="Crimson Text"/>
          <w:color w:val="000000" w:themeColor="text1"/>
          <w:sz w:val="26"/>
          <w:szCs w:val="26"/>
        </w:rPr>
        <w:t xml:space="preserve"> pueblo </w:t>
      </w:r>
      <w:r>
        <w:rPr>
          <w:rFonts w:ascii="Crimson Text" w:hAnsi="Crimson Text"/>
          <w:color w:val="000000" w:themeColor="text1"/>
          <w:sz w:val="26"/>
          <w:szCs w:val="26"/>
        </w:rPr>
        <w:t>—</w:t>
      </w:r>
      <w:r w:rsidR="00750850" w:rsidRPr="00925B2C">
        <w:rPr>
          <w:rFonts w:ascii="Crimson Text" w:hAnsi="Crimson Text"/>
          <w:color w:val="000000" w:themeColor="text1"/>
          <w:sz w:val="26"/>
          <w:szCs w:val="26"/>
        </w:rPr>
        <w:t>reafirmó</w:t>
      </w:r>
      <w:r w:rsidR="005D0A13" w:rsidRPr="00925B2C">
        <w:rPr>
          <w:rFonts w:ascii="Crimson Text" w:hAnsi="Crimson Text"/>
          <w:color w:val="000000" w:themeColor="text1"/>
          <w:sz w:val="26"/>
          <w:szCs w:val="26"/>
        </w:rPr>
        <w:t>, compartiendo</w:t>
      </w:r>
      <w:r w:rsidR="00750850" w:rsidRPr="00925B2C">
        <w:rPr>
          <w:rFonts w:ascii="Crimson Text" w:hAnsi="Crimson Text"/>
          <w:color w:val="000000" w:themeColor="text1"/>
          <w:sz w:val="26"/>
          <w:szCs w:val="26"/>
        </w:rPr>
        <w:t xml:space="preserve"> la </w:t>
      </w:r>
      <w:r w:rsidR="005D0A13" w:rsidRPr="00925B2C">
        <w:rPr>
          <w:rFonts w:ascii="Crimson Text" w:hAnsi="Crimson Text"/>
          <w:color w:val="000000" w:themeColor="text1"/>
          <w:sz w:val="26"/>
          <w:szCs w:val="26"/>
        </w:rPr>
        <w:t>postura del rey.</w:t>
      </w:r>
      <w:r w:rsidR="00750850" w:rsidRPr="00925B2C">
        <w:rPr>
          <w:rFonts w:ascii="Crimson Text" w:hAnsi="Crimson Text"/>
          <w:color w:val="000000" w:themeColor="text1"/>
          <w:sz w:val="26"/>
          <w:szCs w:val="26"/>
        </w:rPr>
        <w:t xml:space="preserve"> Eros se sentía mucho más </w:t>
      </w:r>
      <w:r w:rsidR="007113FF" w:rsidRPr="00925B2C">
        <w:rPr>
          <w:rFonts w:ascii="Crimson Text" w:hAnsi="Crimson Text"/>
          <w:color w:val="000000" w:themeColor="text1"/>
          <w:sz w:val="26"/>
          <w:szCs w:val="26"/>
        </w:rPr>
        <w:t>a gusto</w:t>
      </w:r>
      <w:r w:rsidR="00750850" w:rsidRPr="00925B2C">
        <w:rPr>
          <w:rFonts w:ascii="Crimson Text" w:hAnsi="Crimson Text"/>
          <w:color w:val="000000" w:themeColor="text1"/>
          <w:sz w:val="26"/>
          <w:szCs w:val="26"/>
        </w:rPr>
        <w:t xml:space="preserve"> con </w:t>
      </w:r>
      <w:r w:rsidR="00750850" w:rsidRPr="00925B2C">
        <w:rPr>
          <w:rFonts w:ascii="Crimson Text" w:hAnsi="Crimson Text"/>
          <w:color w:val="000000" w:themeColor="text1"/>
          <w:sz w:val="26"/>
          <w:szCs w:val="26"/>
        </w:rPr>
        <w:lastRenderedPageBreak/>
        <w:t>el giro que daba la conversación, estaba logrando lo que h</w:t>
      </w:r>
      <w:r w:rsidR="005D0A13" w:rsidRPr="00925B2C">
        <w:rPr>
          <w:rFonts w:ascii="Crimson Text" w:hAnsi="Crimson Text"/>
          <w:color w:val="000000" w:themeColor="text1"/>
          <w:sz w:val="26"/>
          <w:szCs w:val="26"/>
        </w:rPr>
        <w:t xml:space="preserve">abía añorado desde un </w:t>
      </w:r>
      <w:commentRangeStart w:id="684"/>
      <w:r w:rsidR="005D0A13" w:rsidRPr="00925B2C">
        <w:rPr>
          <w:rFonts w:ascii="Crimson Text" w:hAnsi="Crimson Text"/>
          <w:color w:val="000000" w:themeColor="text1"/>
          <w:sz w:val="26"/>
          <w:szCs w:val="26"/>
        </w:rPr>
        <w:t>principio:</w:t>
      </w:r>
      <w:r w:rsidR="00750850" w:rsidRPr="00925B2C">
        <w:rPr>
          <w:rFonts w:ascii="Crimson Text" w:hAnsi="Crimson Text"/>
          <w:color w:val="000000" w:themeColor="text1"/>
          <w:sz w:val="26"/>
          <w:szCs w:val="26"/>
        </w:rPr>
        <w:t xml:space="preserve"> </w:t>
      </w:r>
      <w:r w:rsidR="007113FF" w:rsidRPr="00925B2C">
        <w:rPr>
          <w:rFonts w:ascii="Crimson Text" w:hAnsi="Crimson Text"/>
          <w:color w:val="000000" w:themeColor="text1"/>
          <w:sz w:val="26"/>
          <w:szCs w:val="26"/>
        </w:rPr>
        <w:t>volver a unir</w:t>
      </w:r>
      <w:r w:rsidR="00750850" w:rsidRPr="00925B2C">
        <w:rPr>
          <w:rFonts w:ascii="Crimson Text" w:hAnsi="Crimson Text"/>
          <w:color w:val="000000" w:themeColor="text1"/>
          <w:sz w:val="26"/>
          <w:szCs w:val="26"/>
        </w:rPr>
        <w:t xml:space="preserve"> el sur </w:t>
      </w:r>
      <w:r w:rsidR="007113FF" w:rsidRPr="00925B2C">
        <w:rPr>
          <w:rFonts w:ascii="Crimson Text" w:hAnsi="Crimson Text"/>
          <w:color w:val="000000" w:themeColor="text1"/>
          <w:sz w:val="26"/>
          <w:szCs w:val="26"/>
        </w:rPr>
        <w:t>con</w:t>
      </w:r>
      <w:r w:rsidR="00750850" w:rsidRPr="00925B2C">
        <w:rPr>
          <w:rFonts w:ascii="Crimson Text" w:hAnsi="Crimson Text"/>
          <w:color w:val="000000" w:themeColor="text1"/>
          <w:sz w:val="26"/>
          <w:szCs w:val="26"/>
        </w:rPr>
        <w:t xml:space="preserve"> el oeste.</w:t>
      </w:r>
      <w:commentRangeEnd w:id="684"/>
      <w:r w:rsidR="003A2E92">
        <w:rPr>
          <w:rStyle w:val="Refdecomentario"/>
        </w:rPr>
        <w:commentReference w:id="684"/>
      </w:r>
    </w:p>
    <w:p w:rsidR="00750850" w:rsidRPr="00925B2C" w:rsidRDefault="00100493" w:rsidP="00710DCF">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217653" w:rsidRPr="00925B2C">
        <w:rPr>
          <w:rFonts w:ascii="Crimson Text" w:hAnsi="Crimson Text"/>
          <w:color w:val="000000" w:themeColor="text1"/>
          <w:sz w:val="26"/>
          <w:szCs w:val="26"/>
        </w:rPr>
        <w:t>Entonces</w:t>
      </w:r>
      <w:r w:rsidR="00BA6141" w:rsidRPr="00925B2C">
        <w:rPr>
          <w:rFonts w:ascii="Crimson Text" w:hAnsi="Crimson Text"/>
          <w:color w:val="000000" w:themeColor="text1"/>
          <w:sz w:val="26"/>
          <w:szCs w:val="26"/>
        </w:rPr>
        <w:t>,</w:t>
      </w:r>
      <w:r w:rsidR="00217653" w:rsidRPr="00925B2C">
        <w:rPr>
          <w:rFonts w:ascii="Crimson Text" w:hAnsi="Crimson Text"/>
          <w:color w:val="000000" w:themeColor="text1"/>
          <w:sz w:val="26"/>
          <w:szCs w:val="26"/>
        </w:rPr>
        <w:t xml:space="preserve"> sigue tu camino muchacho, confiamos en ti para unir fuerzas con el sur. Será cuestión de tiempo para que</w:t>
      </w:r>
      <w:r w:rsidR="003A7F14" w:rsidRPr="00925B2C">
        <w:rPr>
          <w:rFonts w:ascii="Crimson Text" w:hAnsi="Crimson Text"/>
          <w:color w:val="000000" w:themeColor="text1"/>
          <w:sz w:val="26"/>
          <w:szCs w:val="26"/>
        </w:rPr>
        <w:t xml:space="preserve"> la amenaza</w:t>
      </w:r>
      <w:r w:rsidR="00217653" w:rsidRPr="00925B2C">
        <w:rPr>
          <w:rFonts w:ascii="Crimson Text" w:hAnsi="Crimson Text"/>
          <w:color w:val="000000" w:themeColor="text1"/>
          <w:sz w:val="26"/>
          <w:szCs w:val="26"/>
        </w:rPr>
        <w:t xml:space="preserve"> </w:t>
      </w:r>
      <w:r w:rsidR="003A7F14" w:rsidRPr="00925B2C">
        <w:rPr>
          <w:rFonts w:ascii="Crimson Text" w:hAnsi="Crimson Text"/>
          <w:color w:val="000000" w:themeColor="text1"/>
          <w:sz w:val="26"/>
          <w:szCs w:val="26"/>
        </w:rPr>
        <w:t>d</w:t>
      </w:r>
      <w:r w:rsidR="00217653" w:rsidRPr="00925B2C">
        <w:rPr>
          <w:rFonts w:ascii="Crimson Text" w:hAnsi="Crimson Text"/>
          <w:color w:val="000000" w:themeColor="text1"/>
          <w:sz w:val="26"/>
          <w:szCs w:val="26"/>
        </w:rPr>
        <w:t xml:space="preserve">el norte </w:t>
      </w:r>
      <w:r w:rsidR="00BA6141" w:rsidRPr="00925B2C">
        <w:rPr>
          <w:rFonts w:ascii="Crimson Text" w:hAnsi="Crimson Text"/>
          <w:color w:val="000000" w:themeColor="text1"/>
          <w:sz w:val="26"/>
          <w:szCs w:val="26"/>
        </w:rPr>
        <w:t>asome</w:t>
      </w:r>
      <w:r w:rsidR="00217653" w:rsidRPr="00925B2C">
        <w:rPr>
          <w:rFonts w:ascii="Crimson Text" w:hAnsi="Crimson Text"/>
          <w:color w:val="000000" w:themeColor="text1"/>
          <w:sz w:val="26"/>
          <w:szCs w:val="26"/>
        </w:rPr>
        <w:t xml:space="preserve"> nuevamente, y debemos estar preparados </w:t>
      </w:r>
      <w:r w:rsidR="005D0A13" w:rsidRPr="00925B2C">
        <w:rPr>
          <w:rFonts w:ascii="Crimson Text" w:hAnsi="Crimson Text"/>
          <w:color w:val="000000" w:themeColor="text1"/>
          <w:sz w:val="26"/>
          <w:szCs w:val="26"/>
        </w:rPr>
        <w:t>y</w:t>
      </w:r>
      <w:r w:rsidR="00217653" w:rsidRPr="00925B2C">
        <w:rPr>
          <w:rFonts w:ascii="Crimson Text" w:hAnsi="Crimson Text"/>
          <w:color w:val="000000" w:themeColor="text1"/>
          <w:sz w:val="26"/>
          <w:szCs w:val="26"/>
        </w:rPr>
        <w:t xml:space="preserve"> juntos </w:t>
      </w:r>
      <w:del w:id="685" w:author="Pauli-Chan" w:date="2025-07-18T16:16:00Z">
        <w:r w:rsidR="00217653" w:rsidRPr="00925B2C" w:rsidDel="003A2E92">
          <w:rPr>
            <w:rFonts w:ascii="Crimson Text" w:hAnsi="Crimson Text"/>
            <w:color w:val="000000" w:themeColor="text1"/>
            <w:sz w:val="26"/>
            <w:szCs w:val="26"/>
          </w:rPr>
          <w:delText>en</w:delText>
        </w:r>
      </w:del>
      <w:ins w:id="686" w:author="Pauli-Chan" w:date="2025-07-18T16:16:00Z">
        <w:r w:rsidR="003A2E92">
          <w:rPr>
            <w:rFonts w:ascii="Crimson Text" w:hAnsi="Crimson Text"/>
            <w:color w:val="000000" w:themeColor="text1"/>
            <w:sz w:val="26"/>
            <w:szCs w:val="26"/>
          </w:rPr>
          <w:t>para</w:t>
        </w:r>
      </w:ins>
      <w:r w:rsidR="00217653" w:rsidRPr="00925B2C">
        <w:rPr>
          <w:rFonts w:ascii="Crimson Text" w:hAnsi="Crimson Text"/>
          <w:color w:val="000000" w:themeColor="text1"/>
          <w:sz w:val="26"/>
          <w:szCs w:val="26"/>
        </w:rPr>
        <w:t xml:space="preserve"> la siguiente batalla </w:t>
      </w:r>
      <w:r>
        <w:rPr>
          <w:rFonts w:ascii="Crimson Text" w:hAnsi="Crimson Text"/>
          <w:color w:val="000000" w:themeColor="text1"/>
          <w:sz w:val="26"/>
          <w:szCs w:val="26"/>
        </w:rPr>
        <w:t>—</w:t>
      </w:r>
      <w:r w:rsidR="00217653" w:rsidRPr="00925B2C">
        <w:rPr>
          <w:rFonts w:ascii="Crimson Text" w:hAnsi="Crimson Text"/>
          <w:color w:val="000000" w:themeColor="text1"/>
          <w:sz w:val="26"/>
          <w:szCs w:val="26"/>
        </w:rPr>
        <w:t xml:space="preserve">afirmó </w:t>
      </w:r>
      <w:ins w:id="687" w:author="Pauli-Chan" w:date="2025-07-18T16:16:00Z">
        <w:r w:rsidR="003A2E92">
          <w:rPr>
            <w:rFonts w:ascii="Crimson Text" w:hAnsi="Crimson Text"/>
            <w:color w:val="000000" w:themeColor="text1"/>
            <w:sz w:val="26"/>
            <w:szCs w:val="26"/>
          </w:rPr>
          <w:t xml:space="preserve">el rey </w:t>
        </w:r>
      </w:ins>
      <w:del w:id="688" w:author="Pauli-Chan" w:date="2025-07-18T16:16:00Z">
        <w:r w:rsidR="00217653" w:rsidRPr="00925B2C" w:rsidDel="003A2E92">
          <w:rPr>
            <w:rFonts w:ascii="Crimson Text" w:hAnsi="Crimson Text"/>
            <w:color w:val="000000" w:themeColor="text1"/>
            <w:sz w:val="26"/>
            <w:szCs w:val="26"/>
          </w:rPr>
          <w:delText>como un verdadero rey</w:delText>
        </w:r>
      </w:del>
      <w:ins w:id="689" w:author="Pauli-Chan" w:date="2025-07-18T16:16:00Z">
        <w:r w:rsidR="003A2E92">
          <w:rPr>
            <w:rFonts w:ascii="Crimson Text" w:hAnsi="Crimson Text"/>
            <w:color w:val="000000" w:themeColor="text1"/>
            <w:sz w:val="26"/>
            <w:szCs w:val="26"/>
          </w:rPr>
          <w:t>, usando el tono de voz que se guardaba cuando quería impresionar a su pueblo</w:t>
        </w:r>
      </w:ins>
      <w:r w:rsidR="00217653" w:rsidRPr="00925B2C">
        <w:rPr>
          <w:rFonts w:ascii="Crimson Text" w:hAnsi="Crimson Text"/>
          <w:color w:val="000000" w:themeColor="text1"/>
          <w:sz w:val="26"/>
          <w:szCs w:val="26"/>
        </w:rPr>
        <w:t>.</w:t>
      </w:r>
    </w:p>
    <w:p w:rsidR="00217653" w:rsidRPr="00925B2C" w:rsidRDefault="00217653" w:rsidP="00710DCF">
      <w:pPr>
        <w:tabs>
          <w:tab w:val="left" w:pos="2179"/>
        </w:tabs>
        <w:spacing w:after="0"/>
        <w:ind w:firstLine="284"/>
        <w:jc w:val="both"/>
        <w:rPr>
          <w:rFonts w:ascii="Crimson Text" w:hAnsi="Crimson Text"/>
          <w:color w:val="000000" w:themeColor="text1"/>
          <w:sz w:val="26"/>
          <w:szCs w:val="26"/>
        </w:rPr>
      </w:pPr>
      <w:proofErr w:type="spellStart"/>
      <w:r w:rsidRPr="00925B2C">
        <w:rPr>
          <w:rFonts w:ascii="Crimson Text" w:hAnsi="Crimson Text"/>
          <w:color w:val="000000" w:themeColor="text1"/>
          <w:sz w:val="26"/>
          <w:szCs w:val="26"/>
        </w:rPr>
        <w:t>Kalevi</w:t>
      </w:r>
      <w:proofErr w:type="spellEnd"/>
      <w:r w:rsidRPr="00925B2C">
        <w:rPr>
          <w:rFonts w:ascii="Crimson Text" w:hAnsi="Crimson Text"/>
          <w:color w:val="000000" w:themeColor="text1"/>
          <w:sz w:val="26"/>
          <w:szCs w:val="26"/>
        </w:rPr>
        <w:t xml:space="preserve"> no había podido obtener </w:t>
      </w:r>
      <w:r w:rsidR="005D0A13" w:rsidRPr="00925B2C">
        <w:rPr>
          <w:rFonts w:ascii="Crimson Text" w:hAnsi="Crimson Text"/>
          <w:color w:val="000000" w:themeColor="text1"/>
          <w:sz w:val="26"/>
          <w:szCs w:val="26"/>
        </w:rPr>
        <w:t>el método para</w:t>
      </w:r>
      <w:r w:rsidR="00424014" w:rsidRPr="00925B2C">
        <w:rPr>
          <w:rFonts w:ascii="Crimson Text" w:hAnsi="Crimson Text"/>
          <w:color w:val="000000" w:themeColor="text1"/>
          <w:sz w:val="26"/>
          <w:szCs w:val="26"/>
        </w:rPr>
        <w:t xml:space="preserve"> domar a un dragón, y </w:t>
      </w:r>
      <w:r w:rsidR="005D0A13" w:rsidRPr="00925B2C">
        <w:rPr>
          <w:rFonts w:ascii="Crimson Text" w:hAnsi="Crimson Text"/>
          <w:color w:val="000000" w:themeColor="text1"/>
          <w:sz w:val="26"/>
          <w:szCs w:val="26"/>
        </w:rPr>
        <w:t>materializar el deseo de</w:t>
      </w:r>
      <w:r w:rsidR="00424014" w:rsidRPr="00925B2C">
        <w:rPr>
          <w:rFonts w:ascii="Crimson Text" w:hAnsi="Crimson Text"/>
          <w:color w:val="000000" w:themeColor="text1"/>
          <w:sz w:val="26"/>
          <w:szCs w:val="26"/>
        </w:rPr>
        <w:t xml:space="preserve"> </w:t>
      </w:r>
      <w:r w:rsidR="005D0A13" w:rsidRPr="00925B2C">
        <w:rPr>
          <w:rFonts w:ascii="Crimson Text" w:hAnsi="Crimson Text"/>
          <w:color w:val="000000" w:themeColor="text1"/>
          <w:sz w:val="26"/>
          <w:szCs w:val="26"/>
        </w:rPr>
        <w:t>crear su propio</w:t>
      </w:r>
      <w:r w:rsidR="00424014" w:rsidRPr="00925B2C">
        <w:rPr>
          <w:rFonts w:ascii="Crimson Text" w:hAnsi="Crimson Text"/>
          <w:color w:val="000000" w:themeColor="text1"/>
          <w:sz w:val="26"/>
          <w:szCs w:val="26"/>
        </w:rPr>
        <w:t xml:space="preserve"> escuadrón de dragones, idea con la que había </w:t>
      </w:r>
      <w:r w:rsidR="00DA041C" w:rsidRPr="00925B2C">
        <w:rPr>
          <w:rFonts w:ascii="Crimson Text" w:hAnsi="Crimson Text"/>
          <w:color w:val="000000" w:themeColor="text1"/>
          <w:sz w:val="26"/>
          <w:szCs w:val="26"/>
        </w:rPr>
        <w:t>fantaseado la</w:t>
      </w:r>
      <w:r w:rsidR="00424014" w:rsidRPr="00925B2C">
        <w:rPr>
          <w:rFonts w:ascii="Crimson Text" w:hAnsi="Crimson Text"/>
          <w:color w:val="000000" w:themeColor="text1"/>
          <w:sz w:val="26"/>
          <w:szCs w:val="26"/>
        </w:rPr>
        <w:t xml:space="preserve"> noche previa. Pero, al menos, había conseguido </w:t>
      </w:r>
      <w:r w:rsidR="00DA041C" w:rsidRPr="00925B2C">
        <w:rPr>
          <w:rFonts w:ascii="Crimson Text" w:hAnsi="Crimson Text"/>
          <w:color w:val="000000" w:themeColor="text1"/>
          <w:sz w:val="26"/>
          <w:szCs w:val="26"/>
        </w:rPr>
        <w:t>definir</w:t>
      </w:r>
      <w:r w:rsidR="00424014" w:rsidRPr="00925B2C">
        <w:rPr>
          <w:rFonts w:ascii="Crimson Text" w:hAnsi="Crimson Text"/>
          <w:color w:val="000000" w:themeColor="text1"/>
          <w:sz w:val="26"/>
          <w:szCs w:val="26"/>
        </w:rPr>
        <w:t xml:space="preserve"> un compromiso con Eros </w:t>
      </w:r>
      <w:r w:rsidR="00DA041C" w:rsidRPr="00925B2C">
        <w:rPr>
          <w:rFonts w:ascii="Crimson Text" w:hAnsi="Crimson Text"/>
          <w:color w:val="000000" w:themeColor="text1"/>
          <w:sz w:val="26"/>
          <w:szCs w:val="26"/>
        </w:rPr>
        <w:t>en vistas</w:t>
      </w:r>
      <w:r w:rsidR="00424014" w:rsidRPr="00925B2C">
        <w:rPr>
          <w:rFonts w:ascii="Crimson Text" w:hAnsi="Crimson Text"/>
          <w:color w:val="000000" w:themeColor="text1"/>
          <w:sz w:val="26"/>
          <w:szCs w:val="26"/>
        </w:rPr>
        <w:t xml:space="preserve"> a</w:t>
      </w:r>
      <w:r w:rsidR="00DA041C" w:rsidRPr="00925B2C">
        <w:rPr>
          <w:rFonts w:ascii="Crimson Text" w:hAnsi="Crimson Text"/>
          <w:color w:val="000000" w:themeColor="text1"/>
          <w:sz w:val="26"/>
          <w:szCs w:val="26"/>
        </w:rPr>
        <w:t>l</w:t>
      </w:r>
      <w:r w:rsidR="00424014" w:rsidRPr="00925B2C">
        <w:rPr>
          <w:rFonts w:ascii="Crimson Text" w:hAnsi="Crimson Text"/>
          <w:color w:val="000000" w:themeColor="text1"/>
          <w:sz w:val="26"/>
          <w:szCs w:val="26"/>
        </w:rPr>
        <w:t xml:space="preserve"> futuro. Para asegurarse la continuidad </w:t>
      </w:r>
      <w:del w:id="690" w:author="Pauli-Chan" w:date="2025-07-18T16:17:00Z">
        <w:r w:rsidR="00424014" w:rsidRPr="00925B2C" w:rsidDel="003A2E92">
          <w:rPr>
            <w:rFonts w:ascii="Crimson Text" w:hAnsi="Crimson Text"/>
            <w:color w:val="000000" w:themeColor="text1"/>
            <w:sz w:val="26"/>
            <w:szCs w:val="26"/>
          </w:rPr>
          <w:delText>del vínculo</w:delText>
        </w:r>
      </w:del>
      <w:ins w:id="691" w:author="Pauli-Chan" w:date="2025-07-18T16:17:00Z">
        <w:r w:rsidR="003A2E92">
          <w:rPr>
            <w:rFonts w:ascii="Crimson Text" w:hAnsi="Crimson Text"/>
            <w:color w:val="000000" w:themeColor="text1"/>
            <w:sz w:val="26"/>
            <w:szCs w:val="26"/>
          </w:rPr>
          <w:t>la relación del joven con su reino</w:t>
        </w:r>
      </w:ins>
      <w:r w:rsidR="00424014" w:rsidRPr="00925B2C">
        <w:rPr>
          <w:rFonts w:ascii="Crimson Text" w:hAnsi="Crimson Text"/>
          <w:color w:val="000000" w:themeColor="text1"/>
          <w:sz w:val="26"/>
          <w:szCs w:val="26"/>
        </w:rPr>
        <w:t>, le ofreció una carta certificada con el código real</w:t>
      </w:r>
      <w:del w:id="692" w:author="Pauli-Chan" w:date="2025-07-18T16:17:00Z">
        <w:r w:rsidR="00424014" w:rsidRPr="00925B2C" w:rsidDel="003A2E92">
          <w:rPr>
            <w:rFonts w:ascii="Crimson Text" w:hAnsi="Crimson Text"/>
            <w:color w:val="000000" w:themeColor="text1"/>
            <w:sz w:val="26"/>
            <w:szCs w:val="26"/>
          </w:rPr>
          <w:delText>,</w:delText>
        </w:r>
      </w:del>
      <w:r w:rsidR="00424014" w:rsidRPr="00925B2C">
        <w:rPr>
          <w:rFonts w:ascii="Crimson Text" w:hAnsi="Crimson Text"/>
          <w:color w:val="000000" w:themeColor="text1"/>
          <w:sz w:val="26"/>
          <w:szCs w:val="26"/>
        </w:rPr>
        <w:t xml:space="preserve"> dirigida al rey del sur</w:t>
      </w:r>
      <w:r w:rsidR="005D0A13" w:rsidRPr="00925B2C">
        <w:rPr>
          <w:rFonts w:ascii="Crimson Text" w:hAnsi="Crimson Text"/>
          <w:color w:val="000000" w:themeColor="text1"/>
          <w:sz w:val="26"/>
          <w:szCs w:val="26"/>
        </w:rPr>
        <w:t>. El gesto fue bien recibido</w:t>
      </w:r>
      <w:r w:rsidR="00424014" w:rsidRPr="00925B2C">
        <w:rPr>
          <w:rFonts w:ascii="Crimson Text" w:hAnsi="Crimson Text"/>
          <w:color w:val="000000" w:themeColor="text1"/>
          <w:sz w:val="26"/>
          <w:szCs w:val="26"/>
        </w:rPr>
        <w:t xml:space="preserve"> por Eros, quien ya había entendido el </w:t>
      </w:r>
      <w:r w:rsidR="00DA041C" w:rsidRPr="00925B2C">
        <w:rPr>
          <w:rFonts w:ascii="Crimson Text" w:hAnsi="Crimson Text"/>
          <w:color w:val="000000" w:themeColor="text1"/>
          <w:sz w:val="26"/>
          <w:szCs w:val="26"/>
        </w:rPr>
        <w:t>sentido</w:t>
      </w:r>
      <w:r w:rsidR="00424014" w:rsidRPr="00925B2C">
        <w:rPr>
          <w:rFonts w:ascii="Crimson Text" w:hAnsi="Crimson Text"/>
          <w:color w:val="000000" w:themeColor="text1"/>
          <w:sz w:val="26"/>
          <w:szCs w:val="26"/>
        </w:rPr>
        <w:t xml:space="preserve"> de tal formalismo</w:t>
      </w:r>
      <w:del w:id="693" w:author="Pauli-Chan" w:date="2025-07-18T16:18:00Z">
        <w:r w:rsidR="00424014" w:rsidRPr="00925B2C" w:rsidDel="003A2E92">
          <w:rPr>
            <w:rFonts w:ascii="Crimson Text" w:hAnsi="Crimson Text"/>
            <w:color w:val="000000" w:themeColor="text1"/>
            <w:sz w:val="26"/>
            <w:szCs w:val="26"/>
          </w:rPr>
          <w:delText>,</w:delText>
        </w:r>
      </w:del>
      <w:r w:rsidR="00424014" w:rsidRPr="00925B2C">
        <w:rPr>
          <w:rFonts w:ascii="Crimson Text" w:hAnsi="Crimson Text"/>
          <w:color w:val="000000" w:themeColor="text1"/>
          <w:sz w:val="26"/>
          <w:szCs w:val="26"/>
        </w:rPr>
        <w:t xml:space="preserve"> al sufrir</w:t>
      </w:r>
      <w:r w:rsidR="007B3F77" w:rsidRPr="00925B2C">
        <w:rPr>
          <w:rFonts w:ascii="Crimson Text" w:hAnsi="Crimson Text"/>
          <w:color w:val="000000" w:themeColor="text1"/>
          <w:sz w:val="26"/>
          <w:szCs w:val="26"/>
        </w:rPr>
        <w:t>lo</w:t>
      </w:r>
      <w:r w:rsidR="00424014" w:rsidRPr="00925B2C">
        <w:rPr>
          <w:rFonts w:ascii="Crimson Text" w:hAnsi="Crimson Text"/>
          <w:color w:val="000000" w:themeColor="text1"/>
          <w:sz w:val="26"/>
          <w:szCs w:val="26"/>
        </w:rPr>
        <w:t xml:space="preserve"> en carne propia.</w:t>
      </w:r>
    </w:p>
    <w:p w:rsidR="00424014" w:rsidRPr="00925B2C" w:rsidRDefault="00424014" w:rsidP="00710DCF">
      <w:pPr>
        <w:tabs>
          <w:tab w:val="left" w:pos="2179"/>
        </w:tabs>
        <w:spacing w:after="0"/>
        <w:ind w:firstLine="284"/>
        <w:jc w:val="both"/>
        <w:rPr>
          <w:rFonts w:ascii="Crimson Text" w:hAnsi="Crimson Text"/>
          <w:color w:val="000000" w:themeColor="text1"/>
          <w:sz w:val="26"/>
          <w:szCs w:val="26"/>
        </w:rPr>
      </w:pPr>
    </w:p>
    <w:p w:rsidR="00DD01C7" w:rsidRPr="00925B2C" w:rsidRDefault="00A56D62" w:rsidP="00A56D62">
      <w:pPr>
        <w:tabs>
          <w:tab w:val="left" w:pos="2179"/>
        </w:tabs>
        <w:spacing w:after="0"/>
        <w:ind w:left="1134" w:right="1132" w:firstLine="284"/>
        <w:jc w:val="both"/>
        <w:rPr>
          <w:rFonts w:ascii="Crimson Text" w:hAnsi="Crimson Text"/>
          <w:i/>
          <w:color w:val="000000" w:themeColor="text1"/>
          <w:sz w:val="26"/>
          <w:szCs w:val="26"/>
        </w:rPr>
      </w:pPr>
      <w:r w:rsidRPr="00925B2C">
        <w:rPr>
          <w:rFonts w:ascii="Crimson Text" w:hAnsi="Crimson Text"/>
          <w:i/>
          <w:color w:val="000000" w:themeColor="text1"/>
          <w:sz w:val="26"/>
          <w:szCs w:val="26"/>
        </w:rPr>
        <w:t xml:space="preserve">Al </w:t>
      </w:r>
      <w:r w:rsidR="00976E7E" w:rsidRPr="00925B2C">
        <w:rPr>
          <w:rFonts w:ascii="Crimson Text" w:hAnsi="Crimson Text"/>
          <w:i/>
          <w:color w:val="000000" w:themeColor="text1"/>
          <w:sz w:val="26"/>
          <w:szCs w:val="26"/>
        </w:rPr>
        <w:t>venerable</w:t>
      </w:r>
      <w:r w:rsidRPr="00925B2C">
        <w:rPr>
          <w:rFonts w:ascii="Crimson Text" w:hAnsi="Crimson Text"/>
          <w:i/>
          <w:color w:val="000000" w:themeColor="text1"/>
          <w:sz w:val="26"/>
          <w:szCs w:val="26"/>
        </w:rPr>
        <w:t xml:space="preserve"> y noble soberano,</w:t>
      </w:r>
    </w:p>
    <w:p w:rsidR="00A56D62" w:rsidRPr="00925B2C" w:rsidRDefault="00A56D62" w:rsidP="00A56D62">
      <w:pPr>
        <w:tabs>
          <w:tab w:val="left" w:pos="2179"/>
        </w:tabs>
        <w:spacing w:after="0"/>
        <w:ind w:left="1134" w:right="1132" w:firstLine="284"/>
        <w:jc w:val="both"/>
        <w:rPr>
          <w:rFonts w:ascii="Crimson Text" w:hAnsi="Crimson Text"/>
          <w:i/>
          <w:color w:val="000000" w:themeColor="text1"/>
          <w:sz w:val="26"/>
          <w:szCs w:val="26"/>
        </w:rPr>
      </w:pPr>
      <w:proofErr w:type="spellStart"/>
      <w:r w:rsidRPr="00925B2C">
        <w:rPr>
          <w:rFonts w:ascii="Crimson Text" w:hAnsi="Crimson Text"/>
          <w:b/>
          <w:i/>
          <w:color w:val="000000" w:themeColor="text1"/>
          <w:sz w:val="26"/>
          <w:szCs w:val="26"/>
        </w:rPr>
        <w:t>Gregor</w:t>
      </w:r>
      <w:proofErr w:type="spellEnd"/>
      <w:r w:rsidRPr="00925B2C">
        <w:rPr>
          <w:rFonts w:ascii="Crimson Text" w:hAnsi="Crimson Text"/>
          <w:i/>
          <w:color w:val="000000" w:themeColor="text1"/>
          <w:sz w:val="26"/>
          <w:szCs w:val="26"/>
        </w:rPr>
        <w:t>, Rey del Sur</w:t>
      </w:r>
      <w:r w:rsidR="00C52CDA" w:rsidRPr="00925B2C">
        <w:rPr>
          <w:rFonts w:ascii="Crimson Text" w:hAnsi="Crimson Text"/>
          <w:i/>
          <w:color w:val="000000" w:themeColor="text1"/>
          <w:sz w:val="26"/>
          <w:szCs w:val="26"/>
        </w:rPr>
        <w:t>.</w:t>
      </w:r>
    </w:p>
    <w:p w:rsidR="00C52CDA" w:rsidRPr="00925B2C" w:rsidRDefault="00C52CDA" w:rsidP="00A56D62">
      <w:pPr>
        <w:tabs>
          <w:tab w:val="left" w:pos="2179"/>
        </w:tabs>
        <w:spacing w:after="0"/>
        <w:ind w:left="1134" w:right="1132" w:firstLine="284"/>
        <w:jc w:val="both"/>
        <w:rPr>
          <w:rFonts w:ascii="Crimson Text" w:hAnsi="Crimson Text"/>
          <w:i/>
          <w:color w:val="000000" w:themeColor="text1"/>
          <w:sz w:val="26"/>
          <w:szCs w:val="26"/>
        </w:rPr>
      </w:pPr>
    </w:p>
    <w:p w:rsidR="00C52CDA" w:rsidRPr="00925B2C" w:rsidRDefault="00C52CDA" w:rsidP="00A56D62">
      <w:pPr>
        <w:tabs>
          <w:tab w:val="left" w:pos="2179"/>
        </w:tabs>
        <w:spacing w:after="0"/>
        <w:ind w:left="1134" w:right="1132" w:firstLine="284"/>
        <w:jc w:val="both"/>
        <w:rPr>
          <w:rFonts w:ascii="Crimson Text" w:hAnsi="Crimson Text"/>
          <w:i/>
          <w:color w:val="000000" w:themeColor="text1"/>
          <w:sz w:val="26"/>
          <w:szCs w:val="26"/>
        </w:rPr>
      </w:pPr>
      <w:r w:rsidRPr="00925B2C">
        <w:rPr>
          <w:rFonts w:ascii="Crimson Text" w:hAnsi="Crimson Text"/>
          <w:i/>
          <w:color w:val="000000" w:themeColor="text1"/>
          <w:sz w:val="26"/>
          <w:szCs w:val="26"/>
        </w:rPr>
        <w:t>Por m</w:t>
      </w:r>
      <w:r w:rsidR="00FB6E50" w:rsidRPr="00925B2C">
        <w:rPr>
          <w:rFonts w:ascii="Crimson Text" w:hAnsi="Crimson Text"/>
          <w:i/>
          <w:color w:val="000000" w:themeColor="text1"/>
          <w:sz w:val="26"/>
          <w:szCs w:val="26"/>
        </w:rPr>
        <w:t>edio</w:t>
      </w:r>
      <w:r w:rsidRPr="00925B2C">
        <w:rPr>
          <w:rFonts w:ascii="Crimson Text" w:hAnsi="Crimson Text"/>
          <w:i/>
          <w:color w:val="000000" w:themeColor="text1"/>
          <w:sz w:val="26"/>
          <w:szCs w:val="26"/>
        </w:rPr>
        <w:t xml:space="preserve"> de mi pluma y con el sello inviolable del</w:t>
      </w:r>
      <w:r w:rsidR="00FB6E50" w:rsidRPr="00925B2C">
        <w:rPr>
          <w:rFonts w:ascii="Crimson Text" w:hAnsi="Crimson Text"/>
          <w:i/>
          <w:color w:val="000000" w:themeColor="text1"/>
          <w:sz w:val="26"/>
          <w:szCs w:val="26"/>
        </w:rPr>
        <w:t xml:space="preserve"> código real</w:t>
      </w:r>
      <w:r w:rsidRPr="00925B2C">
        <w:rPr>
          <w:rFonts w:ascii="Crimson Text" w:hAnsi="Crimson Text"/>
          <w:i/>
          <w:color w:val="000000" w:themeColor="text1"/>
          <w:sz w:val="26"/>
          <w:szCs w:val="26"/>
        </w:rPr>
        <w:t xml:space="preserve">, dirijo </w:t>
      </w:r>
      <w:ins w:id="694" w:author="Pauli-Chan" w:date="2025-07-18T16:18:00Z">
        <w:r w:rsidR="00B30674">
          <w:rPr>
            <w:rFonts w:ascii="Crimson Text" w:hAnsi="Crimson Text"/>
            <w:i/>
            <w:color w:val="000000" w:themeColor="text1"/>
            <w:sz w:val="26"/>
            <w:szCs w:val="26"/>
          </w:rPr>
          <w:t xml:space="preserve">a usted </w:t>
        </w:r>
      </w:ins>
      <w:r w:rsidRPr="00925B2C">
        <w:rPr>
          <w:rFonts w:ascii="Crimson Text" w:hAnsi="Crimson Text"/>
          <w:i/>
          <w:color w:val="000000" w:themeColor="text1"/>
          <w:sz w:val="26"/>
          <w:szCs w:val="26"/>
        </w:rPr>
        <w:t>estas palabras</w:t>
      </w:r>
      <w:del w:id="695" w:author="Pauli-Chan" w:date="2025-07-18T16:18:00Z">
        <w:r w:rsidRPr="00925B2C" w:rsidDel="00B30674">
          <w:rPr>
            <w:rFonts w:ascii="Crimson Text" w:hAnsi="Crimson Text"/>
            <w:i/>
            <w:color w:val="000000" w:themeColor="text1"/>
            <w:sz w:val="26"/>
            <w:szCs w:val="26"/>
          </w:rPr>
          <w:delText>,</w:delText>
        </w:r>
      </w:del>
      <w:r w:rsidRPr="00925B2C">
        <w:rPr>
          <w:rFonts w:ascii="Crimson Text" w:hAnsi="Crimson Text"/>
          <w:i/>
          <w:color w:val="000000" w:themeColor="text1"/>
          <w:sz w:val="26"/>
          <w:szCs w:val="26"/>
        </w:rPr>
        <w:t xml:space="preserve"> en </w:t>
      </w:r>
      <w:r w:rsidR="00DA041C" w:rsidRPr="00925B2C">
        <w:rPr>
          <w:rFonts w:ascii="Crimson Text" w:hAnsi="Crimson Text"/>
          <w:i/>
          <w:color w:val="000000" w:themeColor="text1"/>
          <w:sz w:val="26"/>
          <w:szCs w:val="26"/>
        </w:rPr>
        <w:t>virtud</w:t>
      </w:r>
      <w:r w:rsidRPr="00925B2C">
        <w:rPr>
          <w:rFonts w:ascii="Crimson Text" w:hAnsi="Crimson Text"/>
          <w:i/>
          <w:color w:val="000000" w:themeColor="text1"/>
          <w:sz w:val="26"/>
          <w:szCs w:val="26"/>
        </w:rPr>
        <w:t xml:space="preserve"> de </w:t>
      </w:r>
      <w:r w:rsidR="00FB6E50" w:rsidRPr="00925B2C">
        <w:rPr>
          <w:rFonts w:ascii="Crimson Text" w:hAnsi="Crimson Text"/>
          <w:i/>
          <w:color w:val="000000" w:themeColor="text1"/>
          <w:sz w:val="26"/>
          <w:szCs w:val="26"/>
        </w:rPr>
        <w:t>mi majestad,</w:t>
      </w:r>
      <w:r w:rsidRPr="00925B2C">
        <w:rPr>
          <w:rFonts w:ascii="Crimson Text" w:hAnsi="Crimson Text"/>
          <w:i/>
          <w:color w:val="000000" w:themeColor="text1"/>
          <w:sz w:val="26"/>
          <w:szCs w:val="26"/>
        </w:rPr>
        <w:t xml:space="preserve"> y con el peso de mi voluntad.</w:t>
      </w:r>
    </w:p>
    <w:p w:rsidR="00FB6E50" w:rsidRPr="00925B2C" w:rsidRDefault="00FB6E50" w:rsidP="00A56D62">
      <w:pPr>
        <w:tabs>
          <w:tab w:val="left" w:pos="2179"/>
        </w:tabs>
        <w:spacing w:after="0"/>
        <w:ind w:left="1134" w:right="1132" w:firstLine="284"/>
        <w:jc w:val="both"/>
        <w:rPr>
          <w:rFonts w:ascii="Crimson Text" w:hAnsi="Crimson Text"/>
          <w:i/>
          <w:color w:val="000000" w:themeColor="text1"/>
          <w:sz w:val="26"/>
          <w:szCs w:val="26"/>
        </w:rPr>
      </w:pPr>
    </w:p>
    <w:p w:rsidR="00C52CDA" w:rsidRDefault="00BC3479" w:rsidP="00A56D62">
      <w:pPr>
        <w:tabs>
          <w:tab w:val="left" w:pos="2179"/>
        </w:tabs>
        <w:spacing w:after="0"/>
        <w:ind w:left="1134" w:right="1132" w:firstLine="284"/>
        <w:jc w:val="both"/>
        <w:rPr>
          <w:ins w:id="696" w:author="Pauli-Chan" w:date="2025-07-18T16:19:00Z"/>
          <w:rFonts w:ascii="Crimson Text" w:hAnsi="Crimson Text"/>
          <w:i/>
          <w:color w:val="000000" w:themeColor="text1"/>
          <w:sz w:val="26"/>
          <w:szCs w:val="26"/>
        </w:rPr>
      </w:pPr>
      <w:r w:rsidRPr="00925B2C">
        <w:rPr>
          <w:rFonts w:ascii="Crimson Text" w:hAnsi="Crimson Text"/>
          <w:i/>
          <w:color w:val="000000" w:themeColor="text1"/>
          <w:sz w:val="26"/>
          <w:szCs w:val="26"/>
        </w:rPr>
        <w:t xml:space="preserve">Se avecinan </w:t>
      </w:r>
      <w:r w:rsidR="00656BF9" w:rsidRPr="00925B2C">
        <w:rPr>
          <w:rFonts w:ascii="Crimson Text" w:hAnsi="Crimson Text"/>
          <w:i/>
          <w:color w:val="000000" w:themeColor="text1"/>
          <w:sz w:val="26"/>
          <w:szCs w:val="26"/>
        </w:rPr>
        <w:t>tiempos</w:t>
      </w:r>
      <w:r w:rsidRPr="00925B2C">
        <w:rPr>
          <w:rFonts w:ascii="Crimson Text" w:hAnsi="Crimson Text"/>
          <w:i/>
          <w:color w:val="000000" w:themeColor="text1"/>
          <w:sz w:val="26"/>
          <w:szCs w:val="26"/>
        </w:rPr>
        <w:t xml:space="preserve"> difíciles</w:t>
      </w:r>
      <w:del w:id="697" w:author="Pauli-Chan" w:date="2025-07-18T16:18:00Z">
        <w:r w:rsidRPr="00925B2C" w:rsidDel="00B30674">
          <w:rPr>
            <w:rFonts w:ascii="Crimson Text" w:hAnsi="Crimson Text"/>
            <w:i/>
            <w:color w:val="000000" w:themeColor="text1"/>
            <w:sz w:val="26"/>
            <w:szCs w:val="26"/>
          </w:rPr>
          <w:delText>,</w:delText>
        </w:r>
      </w:del>
      <w:r w:rsidRPr="00925B2C">
        <w:rPr>
          <w:rFonts w:ascii="Crimson Text" w:hAnsi="Crimson Text"/>
          <w:i/>
          <w:color w:val="000000" w:themeColor="text1"/>
          <w:sz w:val="26"/>
          <w:szCs w:val="26"/>
        </w:rPr>
        <w:t xml:space="preserve"> y hoy</w:t>
      </w:r>
      <w:r w:rsidR="00DA041C" w:rsidRPr="00925B2C">
        <w:rPr>
          <w:rFonts w:ascii="Crimson Text" w:hAnsi="Crimson Text"/>
          <w:i/>
          <w:color w:val="000000" w:themeColor="text1"/>
          <w:sz w:val="26"/>
          <w:szCs w:val="26"/>
        </w:rPr>
        <w:t>,</w:t>
      </w:r>
      <w:r w:rsidRPr="00925B2C">
        <w:rPr>
          <w:rFonts w:ascii="Crimson Text" w:hAnsi="Crimson Text"/>
          <w:i/>
          <w:color w:val="000000" w:themeColor="text1"/>
          <w:sz w:val="26"/>
          <w:szCs w:val="26"/>
        </w:rPr>
        <w:t xml:space="preserve"> como </w:t>
      </w:r>
      <w:r w:rsidR="00976E7E" w:rsidRPr="00925B2C">
        <w:rPr>
          <w:rFonts w:ascii="Crimson Text" w:hAnsi="Crimson Text"/>
          <w:i/>
          <w:color w:val="000000" w:themeColor="text1"/>
          <w:sz w:val="26"/>
          <w:szCs w:val="26"/>
        </w:rPr>
        <w:t xml:space="preserve">en </w:t>
      </w:r>
      <w:r w:rsidR="00DA041C" w:rsidRPr="00925B2C">
        <w:rPr>
          <w:rFonts w:ascii="Crimson Text" w:hAnsi="Crimson Text"/>
          <w:i/>
          <w:color w:val="000000" w:themeColor="text1"/>
          <w:sz w:val="26"/>
          <w:szCs w:val="26"/>
        </w:rPr>
        <w:t>el pasado</w:t>
      </w:r>
      <w:r w:rsidRPr="00925B2C">
        <w:rPr>
          <w:rFonts w:ascii="Crimson Text" w:hAnsi="Crimson Text"/>
          <w:i/>
          <w:color w:val="000000" w:themeColor="text1"/>
          <w:sz w:val="26"/>
          <w:szCs w:val="26"/>
        </w:rPr>
        <w:t xml:space="preserve">, debemos </w:t>
      </w:r>
      <w:del w:id="698" w:author="Pauli-Chan" w:date="2025-07-18T16:22:00Z">
        <w:r w:rsidRPr="00925B2C" w:rsidDel="00B30674">
          <w:rPr>
            <w:rFonts w:ascii="Crimson Text" w:hAnsi="Crimson Text"/>
            <w:i/>
            <w:color w:val="000000" w:themeColor="text1"/>
            <w:sz w:val="26"/>
            <w:szCs w:val="26"/>
          </w:rPr>
          <w:delText xml:space="preserve">reunir </w:delText>
        </w:r>
      </w:del>
      <w:ins w:id="699" w:author="Pauli-Chan" w:date="2025-07-18T16:22:00Z">
        <w:r w:rsidR="00B30674">
          <w:rPr>
            <w:rFonts w:ascii="Crimson Text" w:hAnsi="Crimson Text"/>
            <w:i/>
            <w:color w:val="000000" w:themeColor="text1"/>
            <w:sz w:val="26"/>
            <w:szCs w:val="26"/>
          </w:rPr>
          <w:t>unir</w:t>
        </w:r>
        <w:r w:rsidR="00B30674" w:rsidRPr="00925B2C">
          <w:rPr>
            <w:rFonts w:ascii="Crimson Text" w:hAnsi="Crimson Text"/>
            <w:i/>
            <w:color w:val="000000" w:themeColor="text1"/>
            <w:sz w:val="26"/>
            <w:szCs w:val="26"/>
          </w:rPr>
          <w:t xml:space="preserve"> </w:t>
        </w:r>
      </w:ins>
      <w:r w:rsidRPr="00925B2C">
        <w:rPr>
          <w:rFonts w:ascii="Crimson Text" w:hAnsi="Crimson Text"/>
          <w:i/>
          <w:color w:val="000000" w:themeColor="text1"/>
          <w:sz w:val="26"/>
          <w:szCs w:val="26"/>
        </w:rPr>
        <w:t xml:space="preserve">fuerzas entre </w:t>
      </w:r>
      <w:del w:id="700" w:author="Pauli-Chan" w:date="2025-07-18T16:18:00Z">
        <w:r w:rsidRPr="00925B2C" w:rsidDel="00B30674">
          <w:rPr>
            <w:rFonts w:ascii="Crimson Text" w:hAnsi="Crimson Text"/>
            <w:i/>
            <w:color w:val="000000" w:themeColor="text1"/>
            <w:sz w:val="26"/>
            <w:szCs w:val="26"/>
          </w:rPr>
          <w:delText>el oeste y el sur</w:delText>
        </w:r>
      </w:del>
      <w:ins w:id="701" w:author="Pauli-Chan" w:date="2025-07-18T16:18:00Z">
        <w:r w:rsidR="00B30674">
          <w:rPr>
            <w:rFonts w:ascii="Crimson Text" w:hAnsi="Crimson Text"/>
            <w:i/>
            <w:color w:val="000000" w:themeColor="text1"/>
            <w:sz w:val="26"/>
            <w:szCs w:val="26"/>
          </w:rPr>
          <w:t>nuestros reinos</w:t>
        </w:r>
      </w:ins>
      <w:del w:id="702" w:author="Pauli-Chan" w:date="2025-07-18T16:19:00Z">
        <w:r w:rsidRPr="00925B2C" w:rsidDel="00B30674">
          <w:rPr>
            <w:rFonts w:ascii="Crimson Text" w:hAnsi="Crimson Text"/>
            <w:i/>
            <w:color w:val="000000" w:themeColor="text1"/>
            <w:sz w:val="26"/>
            <w:szCs w:val="26"/>
          </w:rPr>
          <w:delText>,</w:delText>
        </w:r>
      </w:del>
      <w:r w:rsidRPr="00925B2C">
        <w:rPr>
          <w:rFonts w:ascii="Crimson Text" w:hAnsi="Crimson Text"/>
          <w:i/>
          <w:color w:val="000000" w:themeColor="text1"/>
          <w:sz w:val="26"/>
          <w:szCs w:val="26"/>
        </w:rPr>
        <w:t xml:space="preserve"> para </w:t>
      </w:r>
      <w:r w:rsidR="00FB6E50" w:rsidRPr="00925B2C">
        <w:rPr>
          <w:rFonts w:ascii="Crimson Text" w:hAnsi="Crimson Text"/>
          <w:i/>
          <w:color w:val="000000" w:themeColor="text1"/>
          <w:sz w:val="26"/>
          <w:szCs w:val="26"/>
        </w:rPr>
        <w:t>enfrentar</w:t>
      </w:r>
      <w:r w:rsidRPr="00925B2C">
        <w:rPr>
          <w:rFonts w:ascii="Crimson Text" w:hAnsi="Crimson Text"/>
          <w:i/>
          <w:color w:val="000000" w:themeColor="text1"/>
          <w:sz w:val="26"/>
          <w:szCs w:val="26"/>
        </w:rPr>
        <w:t xml:space="preserve"> las sombras del norte.</w:t>
      </w:r>
    </w:p>
    <w:p w:rsidR="00B30674" w:rsidRPr="00925B2C" w:rsidRDefault="00B30674" w:rsidP="00A56D62">
      <w:pPr>
        <w:tabs>
          <w:tab w:val="left" w:pos="2179"/>
        </w:tabs>
        <w:spacing w:after="0"/>
        <w:ind w:left="1134" w:right="1132" w:firstLine="284"/>
        <w:jc w:val="both"/>
        <w:rPr>
          <w:rFonts w:ascii="Crimson Text" w:hAnsi="Crimson Text"/>
          <w:i/>
          <w:color w:val="000000" w:themeColor="text1"/>
          <w:sz w:val="26"/>
          <w:szCs w:val="26"/>
        </w:rPr>
      </w:pPr>
      <w:moveToRangeStart w:id="703" w:author="Pauli-Chan" w:date="2025-07-18T16:19:00Z" w:name="move203747992"/>
      <w:moveTo w:id="704" w:author="Pauli-Chan" w:date="2025-07-18T16:19:00Z">
        <w:r w:rsidRPr="00925B2C">
          <w:rPr>
            <w:rFonts w:ascii="Crimson Text" w:hAnsi="Crimson Text"/>
            <w:i/>
            <w:color w:val="000000" w:themeColor="text1"/>
            <w:sz w:val="26"/>
            <w:szCs w:val="26"/>
          </w:rPr>
          <w:t xml:space="preserve">Es imperioso formar un frente común para </w:t>
        </w:r>
      </w:moveTo>
      <w:ins w:id="705" w:author="Pauli-Chan" w:date="2025-07-18T16:24:00Z">
        <w:r w:rsidR="00490D8D">
          <w:rPr>
            <w:rFonts w:ascii="Crimson Text" w:hAnsi="Crimson Text"/>
            <w:i/>
            <w:color w:val="000000" w:themeColor="text1"/>
            <w:sz w:val="26"/>
            <w:szCs w:val="26"/>
          </w:rPr>
          <w:t>evitar la destrucción de nuestros pueblos</w:t>
        </w:r>
      </w:ins>
      <w:moveTo w:id="706" w:author="Pauli-Chan" w:date="2025-07-18T16:19:00Z">
        <w:del w:id="707" w:author="Pauli-Chan" w:date="2025-07-18T16:24:00Z">
          <w:r w:rsidRPr="00925B2C" w:rsidDel="00490D8D">
            <w:rPr>
              <w:rFonts w:ascii="Crimson Text" w:hAnsi="Crimson Text"/>
              <w:i/>
              <w:color w:val="000000" w:themeColor="text1"/>
              <w:sz w:val="26"/>
              <w:szCs w:val="26"/>
            </w:rPr>
            <w:delText>combatir</w:delText>
          </w:r>
        </w:del>
        <w:del w:id="708" w:author="Pauli-Chan" w:date="2025-07-18T16:23:00Z">
          <w:r w:rsidRPr="00925B2C" w:rsidDel="00B30674">
            <w:rPr>
              <w:rFonts w:ascii="Crimson Text" w:hAnsi="Crimson Text"/>
              <w:i/>
              <w:color w:val="000000" w:themeColor="text1"/>
              <w:sz w:val="26"/>
              <w:szCs w:val="26"/>
            </w:rPr>
            <w:delText xml:space="preserve"> al enemigo.</w:delText>
          </w:r>
        </w:del>
      </w:moveTo>
      <w:moveToRangeEnd w:id="703"/>
      <w:ins w:id="709" w:author="Pauli-Chan" w:date="2025-07-18T16:20:00Z">
        <w:r>
          <w:rPr>
            <w:rFonts w:ascii="Crimson Text" w:hAnsi="Crimson Text"/>
            <w:i/>
            <w:color w:val="000000" w:themeColor="text1"/>
            <w:sz w:val="26"/>
            <w:szCs w:val="26"/>
          </w:rPr>
          <w:t xml:space="preserve"> Hemos </w:t>
        </w:r>
      </w:ins>
      <w:ins w:id="710" w:author="Pauli-Chan" w:date="2025-07-18T16:21:00Z">
        <w:r>
          <w:rPr>
            <w:rFonts w:ascii="Crimson Text" w:hAnsi="Crimson Text"/>
            <w:i/>
            <w:color w:val="000000" w:themeColor="text1"/>
            <w:sz w:val="26"/>
            <w:szCs w:val="26"/>
          </w:rPr>
          <w:t xml:space="preserve">sido atacados recientemente por nuestro enemigo en común, y sólo hemos sido capaces de replegar </w:t>
        </w:r>
      </w:ins>
      <w:ins w:id="711" w:author="Pauli-Chan" w:date="2025-07-18T16:23:00Z">
        <w:r>
          <w:rPr>
            <w:rFonts w:ascii="Crimson Text" w:hAnsi="Crimson Text"/>
            <w:i/>
            <w:color w:val="000000" w:themeColor="text1"/>
            <w:sz w:val="26"/>
            <w:szCs w:val="26"/>
          </w:rPr>
          <w:t>a sus tropas</w:t>
        </w:r>
      </w:ins>
      <w:ins w:id="712" w:author="Pauli-Chan" w:date="2025-07-18T16:21:00Z">
        <w:r>
          <w:rPr>
            <w:rFonts w:ascii="Crimson Text" w:hAnsi="Crimson Text"/>
            <w:i/>
            <w:color w:val="000000" w:themeColor="text1"/>
            <w:sz w:val="26"/>
            <w:szCs w:val="26"/>
          </w:rPr>
          <w:t xml:space="preserve"> gracias a la ayuda fundamental del joven guerrero Eros.</w:t>
        </w:r>
      </w:ins>
      <w:ins w:id="713" w:author="Pauli-Chan" w:date="2025-07-18T16:20:00Z">
        <w:r>
          <w:rPr>
            <w:rFonts w:ascii="Crimson Text" w:hAnsi="Crimson Text"/>
            <w:i/>
            <w:color w:val="000000" w:themeColor="text1"/>
            <w:sz w:val="26"/>
            <w:szCs w:val="26"/>
          </w:rPr>
          <w:t xml:space="preserve"> </w:t>
        </w:r>
      </w:ins>
    </w:p>
    <w:p w:rsidR="00BC3479" w:rsidRDefault="00BC3479" w:rsidP="00A56D62">
      <w:pPr>
        <w:tabs>
          <w:tab w:val="left" w:pos="2179"/>
        </w:tabs>
        <w:spacing w:after="0"/>
        <w:ind w:left="1134" w:right="1132" w:firstLine="284"/>
        <w:jc w:val="both"/>
        <w:rPr>
          <w:ins w:id="714" w:author="Pauli-Chan" w:date="2025-07-18T16:25:00Z"/>
          <w:rFonts w:ascii="Crimson Text" w:hAnsi="Crimson Text"/>
          <w:i/>
          <w:color w:val="000000" w:themeColor="text1"/>
          <w:sz w:val="26"/>
          <w:szCs w:val="26"/>
        </w:rPr>
      </w:pPr>
      <w:del w:id="715" w:author="Pauli-Chan" w:date="2025-07-18T16:18:00Z">
        <w:r w:rsidRPr="00925B2C" w:rsidDel="00B30674">
          <w:rPr>
            <w:rFonts w:ascii="Crimson Text" w:hAnsi="Crimson Text"/>
            <w:i/>
            <w:color w:val="000000" w:themeColor="text1"/>
            <w:sz w:val="26"/>
            <w:szCs w:val="26"/>
          </w:rPr>
          <w:delText xml:space="preserve">Destacó </w:delText>
        </w:r>
      </w:del>
      <w:ins w:id="716" w:author="Pauli-Chan" w:date="2025-07-18T16:18:00Z">
        <w:r w:rsidR="00B30674">
          <w:rPr>
            <w:rFonts w:ascii="Crimson Text" w:hAnsi="Crimson Text"/>
            <w:i/>
            <w:color w:val="000000" w:themeColor="text1"/>
            <w:sz w:val="26"/>
            <w:szCs w:val="26"/>
          </w:rPr>
          <w:t>Destaco</w:t>
        </w:r>
        <w:r w:rsidR="00B30674" w:rsidRPr="00925B2C">
          <w:rPr>
            <w:rFonts w:ascii="Crimson Text" w:hAnsi="Crimson Text"/>
            <w:i/>
            <w:color w:val="000000" w:themeColor="text1"/>
            <w:sz w:val="26"/>
            <w:szCs w:val="26"/>
          </w:rPr>
          <w:t xml:space="preserve"> </w:t>
        </w:r>
      </w:ins>
      <w:r w:rsidRPr="00925B2C">
        <w:rPr>
          <w:rFonts w:ascii="Crimson Text" w:hAnsi="Crimson Text"/>
          <w:i/>
          <w:color w:val="000000" w:themeColor="text1"/>
          <w:sz w:val="26"/>
          <w:szCs w:val="26"/>
        </w:rPr>
        <w:t>la valentía</w:t>
      </w:r>
      <w:r w:rsidR="00976E7E" w:rsidRPr="00925B2C">
        <w:rPr>
          <w:rFonts w:ascii="Crimson Text" w:hAnsi="Crimson Text"/>
          <w:i/>
          <w:color w:val="000000" w:themeColor="text1"/>
          <w:sz w:val="26"/>
          <w:szCs w:val="26"/>
        </w:rPr>
        <w:t xml:space="preserve"> y el honor</w:t>
      </w:r>
      <w:r w:rsidRPr="00925B2C">
        <w:rPr>
          <w:rFonts w:ascii="Crimson Text" w:hAnsi="Crimson Text"/>
          <w:i/>
          <w:color w:val="000000" w:themeColor="text1"/>
          <w:sz w:val="26"/>
          <w:szCs w:val="26"/>
        </w:rPr>
        <w:t xml:space="preserve"> del </w:t>
      </w:r>
      <w:del w:id="717" w:author="Pauli-Chan" w:date="2025-07-18T16:22:00Z">
        <w:r w:rsidRPr="00925B2C" w:rsidDel="00B30674">
          <w:rPr>
            <w:rFonts w:ascii="Crimson Text" w:hAnsi="Crimson Text"/>
            <w:i/>
            <w:color w:val="000000" w:themeColor="text1"/>
            <w:sz w:val="26"/>
            <w:szCs w:val="26"/>
          </w:rPr>
          <w:delText>guerrero Eros. S</w:delText>
        </w:r>
        <w:r w:rsidR="00976E7E" w:rsidRPr="00925B2C" w:rsidDel="00B30674">
          <w:rPr>
            <w:rFonts w:ascii="Crimson Text" w:hAnsi="Crimson Text"/>
            <w:i/>
            <w:color w:val="000000" w:themeColor="text1"/>
            <w:sz w:val="26"/>
            <w:szCs w:val="26"/>
          </w:rPr>
          <w:delText>u ayuda ha sido fundamental para</w:delText>
        </w:r>
        <w:r w:rsidRPr="00925B2C" w:rsidDel="00B30674">
          <w:rPr>
            <w:rFonts w:ascii="Crimson Text" w:hAnsi="Crimson Text"/>
            <w:i/>
            <w:color w:val="000000" w:themeColor="text1"/>
            <w:sz w:val="26"/>
            <w:szCs w:val="26"/>
          </w:rPr>
          <w:delText xml:space="preserve"> replegar el reciente ataque </w:delText>
        </w:r>
        <w:r w:rsidR="00FB6E50" w:rsidRPr="00925B2C" w:rsidDel="00B30674">
          <w:rPr>
            <w:rFonts w:ascii="Crimson Text" w:hAnsi="Crimson Text"/>
            <w:i/>
            <w:color w:val="000000" w:themeColor="text1"/>
            <w:sz w:val="26"/>
            <w:szCs w:val="26"/>
          </w:rPr>
          <w:delText>norteño</w:delText>
        </w:r>
        <w:r w:rsidRPr="00925B2C" w:rsidDel="00B30674">
          <w:rPr>
            <w:rFonts w:ascii="Crimson Text" w:hAnsi="Crimson Text"/>
            <w:i/>
            <w:color w:val="000000" w:themeColor="text1"/>
            <w:sz w:val="26"/>
            <w:szCs w:val="26"/>
          </w:rPr>
          <w:delText>.</w:delText>
        </w:r>
        <w:r w:rsidR="00976E7E" w:rsidRPr="00925B2C" w:rsidDel="00B30674">
          <w:rPr>
            <w:rFonts w:ascii="Crimson Text" w:hAnsi="Crimson Text"/>
            <w:i/>
            <w:color w:val="000000" w:themeColor="text1"/>
            <w:sz w:val="26"/>
            <w:szCs w:val="26"/>
          </w:rPr>
          <w:delText xml:space="preserve"> D</w:delText>
        </w:r>
      </w:del>
      <w:ins w:id="718" w:author="Pauli-Chan" w:date="2025-07-18T16:22:00Z">
        <w:r w:rsidR="00B30674">
          <w:rPr>
            <w:rFonts w:ascii="Crimson Text" w:hAnsi="Crimson Text"/>
            <w:i/>
            <w:color w:val="000000" w:themeColor="text1"/>
            <w:sz w:val="26"/>
            <w:szCs w:val="26"/>
          </w:rPr>
          <w:t>muchacho y d</w:t>
        </w:r>
      </w:ins>
      <w:r w:rsidR="00976E7E" w:rsidRPr="00925B2C">
        <w:rPr>
          <w:rFonts w:ascii="Crimson Text" w:hAnsi="Crimson Text"/>
          <w:i/>
          <w:color w:val="000000" w:themeColor="text1"/>
          <w:sz w:val="26"/>
          <w:szCs w:val="26"/>
        </w:rPr>
        <w:t xml:space="preserve">eposito en él mi plena confianza, </w:t>
      </w:r>
      <w:r w:rsidR="00E17712" w:rsidRPr="00925B2C">
        <w:rPr>
          <w:rFonts w:ascii="Crimson Text" w:hAnsi="Crimson Text"/>
          <w:i/>
          <w:color w:val="000000" w:themeColor="text1"/>
          <w:sz w:val="26"/>
          <w:szCs w:val="26"/>
        </w:rPr>
        <w:t xml:space="preserve">enviando </w:t>
      </w:r>
      <w:r w:rsidR="00976E7E" w:rsidRPr="00925B2C">
        <w:rPr>
          <w:rFonts w:ascii="Crimson Text" w:hAnsi="Crimson Text"/>
          <w:i/>
          <w:color w:val="000000" w:themeColor="text1"/>
          <w:sz w:val="26"/>
          <w:szCs w:val="26"/>
        </w:rPr>
        <w:t xml:space="preserve">este mensaje trascendental </w:t>
      </w:r>
      <w:r w:rsidR="00E17712" w:rsidRPr="00925B2C">
        <w:rPr>
          <w:rFonts w:ascii="Crimson Text" w:hAnsi="Crimson Text"/>
          <w:i/>
          <w:color w:val="000000" w:themeColor="text1"/>
          <w:sz w:val="26"/>
          <w:szCs w:val="26"/>
        </w:rPr>
        <w:t>para el</w:t>
      </w:r>
      <w:r w:rsidR="00976E7E" w:rsidRPr="00925B2C">
        <w:rPr>
          <w:rFonts w:ascii="Crimson Text" w:hAnsi="Crimson Text"/>
          <w:i/>
          <w:color w:val="000000" w:themeColor="text1"/>
          <w:sz w:val="26"/>
          <w:szCs w:val="26"/>
        </w:rPr>
        <w:t xml:space="preserve"> futuro de</w:t>
      </w:r>
      <w:ins w:id="719" w:author="Pauli-Chan" w:date="2025-07-18T16:22:00Z">
        <w:r w:rsidR="00B30674">
          <w:rPr>
            <w:rFonts w:ascii="Crimson Text" w:hAnsi="Crimson Text"/>
            <w:i/>
            <w:color w:val="000000" w:themeColor="text1"/>
            <w:sz w:val="26"/>
            <w:szCs w:val="26"/>
          </w:rPr>
          <w:t xml:space="preserve"> todo</w:t>
        </w:r>
      </w:ins>
      <w:r w:rsidR="00976E7E" w:rsidRPr="00925B2C">
        <w:rPr>
          <w:rFonts w:ascii="Crimson Text" w:hAnsi="Crimson Text"/>
          <w:i/>
          <w:color w:val="000000" w:themeColor="text1"/>
          <w:sz w:val="26"/>
          <w:szCs w:val="26"/>
        </w:rPr>
        <w:t xml:space="preserve"> Tibur</w:t>
      </w:r>
      <w:ins w:id="720" w:author="Pauli-Chan" w:date="2025-07-18T16:23:00Z">
        <w:r w:rsidR="00B30674">
          <w:rPr>
            <w:rFonts w:ascii="Crimson Text" w:hAnsi="Crimson Text"/>
            <w:i/>
            <w:color w:val="000000" w:themeColor="text1"/>
            <w:sz w:val="26"/>
            <w:szCs w:val="26"/>
          </w:rPr>
          <w:t xml:space="preserve"> por medio de él</w:t>
        </w:r>
      </w:ins>
      <w:ins w:id="721" w:author="Pauli-Chan" w:date="2025-07-18T16:25:00Z">
        <w:r w:rsidR="00490D8D">
          <w:rPr>
            <w:rFonts w:ascii="Crimson Text" w:hAnsi="Crimson Text"/>
            <w:i/>
            <w:color w:val="000000" w:themeColor="text1"/>
            <w:sz w:val="26"/>
            <w:szCs w:val="26"/>
          </w:rPr>
          <w:t>, esperando recibir una respuesta positiva pronto</w:t>
        </w:r>
      </w:ins>
      <w:r w:rsidR="00976E7E" w:rsidRPr="00925B2C">
        <w:rPr>
          <w:rFonts w:ascii="Crimson Text" w:hAnsi="Crimson Text"/>
          <w:i/>
          <w:color w:val="000000" w:themeColor="text1"/>
          <w:sz w:val="26"/>
          <w:szCs w:val="26"/>
        </w:rPr>
        <w:t>.</w:t>
      </w:r>
    </w:p>
    <w:p w:rsidR="00490D8D" w:rsidRPr="00925B2C" w:rsidRDefault="00490D8D" w:rsidP="00A56D62">
      <w:pPr>
        <w:tabs>
          <w:tab w:val="left" w:pos="2179"/>
        </w:tabs>
        <w:spacing w:after="0"/>
        <w:ind w:left="1134" w:right="1132" w:firstLine="284"/>
        <w:jc w:val="both"/>
        <w:rPr>
          <w:rFonts w:ascii="Crimson Text" w:hAnsi="Crimson Text"/>
          <w:i/>
          <w:color w:val="000000" w:themeColor="text1"/>
          <w:sz w:val="26"/>
          <w:szCs w:val="26"/>
        </w:rPr>
      </w:pPr>
      <w:commentRangeStart w:id="722"/>
      <w:ins w:id="723" w:author="Pauli-Chan" w:date="2025-07-18T16:25:00Z">
        <w:r>
          <w:rPr>
            <w:rFonts w:ascii="Crimson Text" w:hAnsi="Crimson Text"/>
            <w:i/>
            <w:color w:val="000000" w:themeColor="text1"/>
            <w:sz w:val="26"/>
            <w:szCs w:val="26"/>
          </w:rPr>
          <w:t>¡Por la hermandad de nuestros reinos!</w:t>
        </w:r>
        <w:commentRangeEnd w:id="722"/>
        <w:r>
          <w:rPr>
            <w:rStyle w:val="Refdecomentario"/>
          </w:rPr>
          <w:commentReference w:id="722"/>
        </w:r>
      </w:ins>
    </w:p>
    <w:p w:rsidR="00BC3479" w:rsidRPr="00925B2C" w:rsidRDefault="00FB6E50" w:rsidP="00A56D62">
      <w:pPr>
        <w:tabs>
          <w:tab w:val="left" w:pos="2179"/>
        </w:tabs>
        <w:spacing w:after="0"/>
        <w:ind w:left="1134" w:right="1132" w:firstLine="284"/>
        <w:jc w:val="both"/>
        <w:rPr>
          <w:rFonts w:ascii="Crimson Text" w:hAnsi="Crimson Text"/>
          <w:i/>
          <w:color w:val="000000" w:themeColor="text1"/>
          <w:sz w:val="26"/>
          <w:szCs w:val="26"/>
        </w:rPr>
      </w:pPr>
      <w:moveFromRangeStart w:id="725" w:author="Pauli-Chan" w:date="2025-07-18T16:19:00Z" w:name="move203747992"/>
      <w:moveFrom w:id="726" w:author="Pauli-Chan" w:date="2025-07-18T16:19:00Z">
        <w:r w:rsidRPr="00925B2C" w:rsidDel="00B30674">
          <w:rPr>
            <w:rFonts w:ascii="Crimson Text" w:hAnsi="Crimson Text"/>
            <w:i/>
            <w:color w:val="000000" w:themeColor="text1"/>
            <w:sz w:val="26"/>
            <w:szCs w:val="26"/>
          </w:rPr>
          <w:t xml:space="preserve">Es </w:t>
        </w:r>
        <w:r w:rsidR="00E17712" w:rsidRPr="00925B2C" w:rsidDel="00B30674">
          <w:rPr>
            <w:rFonts w:ascii="Crimson Text" w:hAnsi="Crimson Text"/>
            <w:i/>
            <w:color w:val="000000" w:themeColor="text1"/>
            <w:sz w:val="26"/>
            <w:szCs w:val="26"/>
          </w:rPr>
          <w:t>imperioso</w:t>
        </w:r>
        <w:r w:rsidRPr="00925B2C" w:rsidDel="00B30674">
          <w:rPr>
            <w:rFonts w:ascii="Crimson Text" w:hAnsi="Crimson Text"/>
            <w:i/>
            <w:color w:val="000000" w:themeColor="text1"/>
            <w:sz w:val="26"/>
            <w:szCs w:val="26"/>
          </w:rPr>
          <w:t xml:space="preserve"> </w:t>
        </w:r>
        <w:r w:rsidR="00E17712" w:rsidRPr="00925B2C" w:rsidDel="00B30674">
          <w:rPr>
            <w:rFonts w:ascii="Crimson Text" w:hAnsi="Crimson Text"/>
            <w:i/>
            <w:color w:val="000000" w:themeColor="text1"/>
            <w:sz w:val="26"/>
            <w:szCs w:val="26"/>
          </w:rPr>
          <w:t xml:space="preserve">formar </w:t>
        </w:r>
        <w:r w:rsidR="00976E7E" w:rsidRPr="00925B2C" w:rsidDel="00B30674">
          <w:rPr>
            <w:rFonts w:ascii="Crimson Text" w:hAnsi="Crimson Text"/>
            <w:i/>
            <w:color w:val="000000" w:themeColor="text1"/>
            <w:sz w:val="26"/>
            <w:szCs w:val="26"/>
          </w:rPr>
          <w:t>un frente</w:t>
        </w:r>
        <w:r w:rsidR="00E17712" w:rsidRPr="00925B2C" w:rsidDel="00B30674">
          <w:rPr>
            <w:rFonts w:ascii="Crimson Text" w:hAnsi="Crimson Text"/>
            <w:i/>
            <w:color w:val="000000" w:themeColor="text1"/>
            <w:sz w:val="26"/>
            <w:szCs w:val="26"/>
          </w:rPr>
          <w:t xml:space="preserve"> común para</w:t>
        </w:r>
        <w:r w:rsidR="00BC3479" w:rsidRPr="00925B2C" w:rsidDel="00B30674">
          <w:rPr>
            <w:rFonts w:ascii="Crimson Text" w:hAnsi="Crimson Text"/>
            <w:i/>
            <w:color w:val="000000" w:themeColor="text1"/>
            <w:sz w:val="26"/>
            <w:szCs w:val="26"/>
          </w:rPr>
          <w:t xml:space="preserve"> </w:t>
        </w:r>
        <w:r w:rsidR="00976E7E" w:rsidRPr="00925B2C" w:rsidDel="00B30674">
          <w:rPr>
            <w:rFonts w:ascii="Crimson Text" w:hAnsi="Crimson Text"/>
            <w:i/>
            <w:color w:val="000000" w:themeColor="text1"/>
            <w:sz w:val="26"/>
            <w:szCs w:val="26"/>
          </w:rPr>
          <w:t>combatir</w:t>
        </w:r>
        <w:r w:rsidR="00BC3479" w:rsidRPr="00925B2C" w:rsidDel="00B30674">
          <w:rPr>
            <w:rFonts w:ascii="Crimson Text" w:hAnsi="Crimson Text"/>
            <w:i/>
            <w:color w:val="000000" w:themeColor="text1"/>
            <w:sz w:val="26"/>
            <w:szCs w:val="26"/>
          </w:rPr>
          <w:t xml:space="preserve"> al enemigo.</w:t>
        </w:r>
      </w:moveFrom>
      <w:moveFromRangeEnd w:id="725"/>
    </w:p>
    <w:p w:rsidR="00C52CDA" w:rsidRPr="00925B2C" w:rsidRDefault="00C52CDA" w:rsidP="00A56D62">
      <w:pPr>
        <w:tabs>
          <w:tab w:val="left" w:pos="2179"/>
        </w:tabs>
        <w:spacing w:after="0"/>
        <w:ind w:left="1134" w:right="1132" w:firstLine="284"/>
        <w:jc w:val="both"/>
        <w:rPr>
          <w:rFonts w:ascii="Crimson Text" w:hAnsi="Crimson Text"/>
          <w:i/>
          <w:color w:val="000000" w:themeColor="text1"/>
          <w:sz w:val="26"/>
          <w:szCs w:val="26"/>
        </w:rPr>
      </w:pPr>
    </w:p>
    <w:p w:rsidR="00C52CDA" w:rsidRPr="00925B2C" w:rsidRDefault="00C52CDA" w:rsidP="00A56D62">
      <w:pPr>
        <w:tabs>
          <w:tab w:val="left" w:pos="2179"/>
        </w:tabs>
        <w:spacing w:after="0"/>
        <w:ind w:left="1134" w:right="1132" w:firstLine="284"/>
        <w:jc w:val="both"/>
        <w:rPr>
          <w:rFonts w:ascii="Crimson Text" w:hAnsi="Crimson Text"/>
          <w:i/>
          <w:color w:val="000000" w:themeColor="text1"/>
          <w:sz w:val="26"/>
          <w:szCs w:val="26"/>
        </w:rPr>
      </w:pPr>
      <w:proofErr w:type="spellStart"/>
      <w:r w:rsidRPr="00925B2C">
        <w:rPr>
          <w:rFonts w:ascii="Crimson Text" w:hAnsi="Crimson Text"/>
          <w:b/>
          <w:i/>
          <w:color w:val="000000" w:themeColor="text1"/>
          <w:sz w:val="26"/>
          <w:szCs w:val="26"/>
        </w:rPr>
        <w:t>Kalevi</w:t>
      </w:r>
      <w:proofErr w:type="spellEnd"/>
      <w:r w:rsidRPr="00925B2C">
        <w:rPr>
          <w:rFonts w:ascii="Crimson Text" w:hAnsi="Crimson Text"/>
          <w:i/>
          <w:color w:val="000000" w:themeColor="text1"/>
          <w:sz w:val="26"/>
          <w:szCs w:val="26"/>
        </w:rPr>
        <w:t>, Rey del Oeste.</w:t>
      </w:r>
    </w:p>
    <w:p w:rsidR="00C52CDA" w:rsidRPr="00925B2C" w:rsidRDefault="00C52CDA" w:rsidP="00A56D62">
      <w:pPr>
        <w:tabs>
          <w:tab w:val="left" w:pos="2179"/>
        </w:tabs>
        <w:spacing w:after="0"/>
        <w:ind w:left="1134" w:right="1132" w:firstLine="284"/>
        <w:jc w:val="both"/>
        <w:rPr>
          <w:rFonts w:ascii="Crimson Text" w:hAnsi="Crimson Text"/>
          <w:i/>
          <w:color w:val="000000" w:themeColor="text1"/>
          <w:sz w:val="26"/>
          <w:szCs w:val="26"/>
        </w:rPr>
      </w:pPr>
    </w:p>
    <w:p w:rsidR="00DA778A" w:rsidRPr="00925B2C" w:rsidRDefault="00C52CDA" w:rsidP="0025225D">
      <w:pPr>
        <w:tabs>
          <w:tab w:val="left" w:pos="2179"/>
        </w:tabs>
        <w:spacing w:after="0"/>
        <w:ind w:left="1134" w:right="1132" w:firstLine="284"/>
        <w:jc w:val="both"/>
        <w:rPr>
          <w:rFonts w:ascii="Crimson Text" w:hAnsi="Crimson Text"/>
          <w:color w:val="000000" w:themeColor="text1"/>
          <w:sz w:val="26"/>
          <w:szCs w:val="26"/>
        </w:rPr>
      </w:pPr>
      <w:r w:rsidRPr="00925B2C">
        <w:rPr>
          <w:rFonts w:ascii="Crimson Text" w:hAnsi="Crimson Text"/>
          <w:i/>
          <w:color w:val="000000" w:themeColor="text1"/>
          <w:sz w:val="26"/>
          <w:szCs w:val="26"/>
        </w:rPr>
        <w:lastRenderedPageBreak/>
        <w:t xml:space="preserve">Código Real: </w:t>
      </w:r>
      <w:r w:rsidR="00976E7E" w:rsidRPr="00925B2C">
        <w:rPr>
          <w:rFonts w:ascii="Crimson Text" w:hAnsi="Crimson Text"/>
          <w:color w:val="000000" w:themeColor="text1"/>
          <w:sz w:val="26"/>
          <w:szCs w:val="26"/>
        </w:rPr>
        <w:t>|</w:t>
      </w:r>
      <w:r w:rsidR="008F0C23" w:rsidRPr="00925B2C">
        <w:rPr>
          <w:rFonts w:ascii="Crimson Text" w:hAnsi="Crimson Text"/>
          <w:color w:val="000000" w:themeColor="text1"/>
          <w:sz w:val="26"/>
          <w:szCs w:val="26"/>
        </w:rPr>
        <w:t xml:space="preserve"> </w:t>
      </w:r>
      <w:r w:rsidR="004A66C7" w:rsidRPr="00925B2C">
        <w:rPr>
          <w:rFonts w:ascii="Crimson Text" w:hAnsi="Crimson Text"/>
          <w:color w:val="000000" w:themeColor="text1"/>
          <w:sz w:val="26"/>
          <w:szCs w:val="26"/>
        </w:rPr>
        <w:t>¦</w:t>
      </w:r>
      <w:r w:rsidR="008F0C23" w:rsidRPr="00925B2C">
        <w:rPr>
          <w:rFonts w:ascii="Crimson Text" w:hAnsi="Crimson Text"/>
          <w:color w:val="000000" w:themeColor="text1"/>
          <w:sz w:val="26"/>
          <w:szCs w:val="26"/>
        </w:rPr>
        <w:t xml:space="preserve"> </w:t>
      </w:r>
      <w:r w:rsidR="00BC3479" w:rsidRPr="00925B2C">
        <w:rPr>
          <w:rFonts w:ascii="Crimson Text" w:hAnsi="Crimson Text"/>
          <w:color w:val="000000" w:themeColor="text1"/>
          <w:sz w:val="26"/>
          <w:szCs w:val="26"/>
        </w:rPr>
        <w:t>|</w:t>
      </w:r>
      <w:r w:rsidR="008F0C23" w:rsidRPr="00925B2C">
        <w:rPr>
          <w:rFonts w:ascii="Crimson Text" w:hAnsi="Crimson Text"/>
          <w:color w:val="000000" w:themeColor="text1"/>
          <w:sz w:val="26"/>
          <w:szCs w:val="26"/>
        </w:rPr>
        <w:t xml:space="preserve"> </w:t>
      </w:r>
      <w:r w:rsidR="004A66C7" w:rsidRPr="00925B2C">
        <w:rPr>
          <w:rFonts w:ascii="Crimson Text" w:hAnsi="Crimson Text"/>
          <w:color w:val="000000" w:themeColor="text1"/>
          <w:sz w:val="26"/>
          <w:szCs w:val="26"/>
        </w:rPr>
        <w:t>¦</w:t>
      </w:r>
      <w:r w:rsidR="008F0C23" w:rsidRPr="00925B2C">
        <w:rPr>
          <w:rFonts w:ascii="Crimson Text" w:hAnsi="Crimson Text"/>
          <w:color w:val="000000" w:themeColor="text1"/>
          <w:sz w:val="26"/>
          <w:szCs w:val="26"/>
        </w:rPr>
        <w:t xml:space="preserve"> </w:t>
      </w:r>
      <w:r w:rsidR="004A66C7" w:rsidRPr="00925B2C">
        <w:rPr>
          <w:rFonts w:ascii="Crimson Text" w:hAnsi="Crimson Text"/>
          <w:color w:val="000000" w:themeColor="text1"/>
          <w:sz w:val="26"/>
          <w:szCs w:val="26"/>
        </w:rPr>
        <w:t>|</w:t>
      </w:r>
      <w:r w:rsidR="008F0C23" w:rsidRPr="00925B2C">
        <w:rPr>
          <w:rFonts w:ascii="Crimson Text" w:hAnsi="Crimson Text"/>
          <w:color w:val="000000" w:themeColor="text1"/>
          <w:sz w:val="26"/>
          <w:szCs w:val="26"/>
        </w:rPr>
        <w:t xml:space="preserve"> </w:t>
      </w:r>
      <w:r w:rsidR="004A66C7" w:rsidRPr="00925B2C">
        <w:rPr>
          <w:rFonts w:ascii="Crimson Text" w:hAnsi="Crimson Text"/>
          <w:color w:val="000000" w:themeColor="text1"/>
          <w:sz w:val="26"/>
          <w:szCs w:val="26"/>
        </w:rPr>
        <w:t>¦</w:t>
      </w:r>
      <w:r w:rsidR="008F0C23" w:rsidRPr="00925B2C">
        <w:rPr>
          <w:rFonts w:ascii="Crimson Text" w:hAnsi="Crimson Text"/>
          <w:color w:val="000000" w:themeColor="text1"/>
          <w:sz w:val="26"/>
          <w:szCs w:val="26"/>
        </w:rPr>
        <w:t xml:space="preserve"> </w:t>
      </w:r>
      <w:r w:rsidR="004A66C7" w:rsidRPr="00925B2C">
        <w:rPr>
          <w:rFonts w:ascii="Crimson Text" w:hAnsi="Crimson Text"/>
          <w:color w:val="000000" w:themeColor="text1"/>
          <w:sz w:val="26"/>
          <w:szCs w:val="26"/>
        </w:rPr>
        <w:t>¦</w:t>
      </w:r>
      <w:r w:rsidR="008F0C23" w:rsidRPr="00925B2C">
        <w:rPr>
          <w:rFonts w:ascii="Crimson Text" w:hAnsi="Crimson Text"/>
          <w:color w:val="000000" w:themeColor="text1"/>
          <w:sz w:val="26"/>
          <w:szCs w:val="26"/>
        </w:rPr>
        <w:t xml:space="preserve"> </w:t>
      </w:r>
      <w:r w:rsidR="004A66C7" w:rsidRPr="00925B2C">
        <w:rPr>
          <w:rFonts w:ascii="Crimson Text" w:hAnsi="Crimson Text"/>
          <w:color w:val="000000" w:themeColor="text1"/>
          <w:sz w:val="26"/>
          <w:szCs w:val="26"/>
        </w:rPr>
        <w:t>¦</w:t>
      </w:r>
      <w:r w:rsidR="008F0C23" w:rsidRPr="00925B2C">
        <w:rPr>
          <w:rFonts w:ascii="Crimson Text" w:hAnsi="Crimson Text"/>
          <w:color w:val="000000" w:themeColor="text1"/>
          <w:sz w:val="26"/>
          <w:szCs w:val="26"/>
        </w:rPr>
        <w:t xml:space="preserve"> </w:t>
      </w:r>
      <w:r w:rsidR="004A66C7" w:rsidRPr="00925B2C">
        <w:rPr>
          <w:rFonts w:ascii="Crimson Text" w:hAnsi="Crimson Text"/>
          <w:color w:val="000000" w:themeColor="text1"/>
          <w:sz w:val="26"/>
          <w:szCs w:val="26"/>
        </w:rPr>
        <w:t>|</w:t>
      </w:r>
      <w:r w:rsidR="008F0C23" w:rsidRPr="00925B2C">
        <w:rPr>
          <w:rFonts w:ascii="Crimson Text" w:hAnsi="Crimson Text"/>
          <w:color w:val="000000" w:themeColor="text1"/>
          <w:sz w:val="26"/>
          <w:szCs w:val="26"/>
        </w:rPr>
        <w:t xml:space="preserve"> </w:t>
      </w:r>
      <w:r w:rsidR="004A66C7" w:rsidRPr="00925B2C">
        <w:rPr>
          <w:rFonts w:ascii="Crimson Text" w:hAnsi="Crimson Text"/>
          <w:color w:val="000000" w:themeColor="text1"/>
          <w:sz w:val="26"/>
          <w:szCs w:val="26"/>
        </w:rPr>
        <w:t>|</w:t>
      </w:r>
      <w:r w:rsidR="008F0C23" w:rsidRPr="00925B2C">
        <w:rPr>
          <w:rFonts w:ascii="Crimson Text" w:hAnsi="Crimson Text"/>
          <w:color w:val="000000" w:themeColor="text1"/>
          <w:sz w:val="26"/>
          <w:szCs w:val="26"/>
        </w:rPr>
        <w:t xml:space="preserve"> </w:t>
      </w:r>
      <w:r w:rsidR="004A66C7" w:rsidRPr="00925B2C">
        <w:rPr>
          <w:rFonts w:ascii="Crimson Text" w:hAnsi="Crimson Text"/>
          <w:color w:val="000000" w:themeColor="text1"/>
          <w:sz w:val="26"/>
          <w:szCs w:val="26"/>
        </w:rPr>
        <w:t>¦</w:t>
      </w:r>
      <w:r w:rsidR="008F0C23" w:rsidRPr="00925B2C">
        <w:rPr>
          <w:rFonts w:ascii="Crimson Text" w:hAnsi="Crimson Text"/>
          <w:color w:val="000000" w:themeColor="text1"/>
          <w:sz w:val="26"/>
          <w:szCs w:val="26"/>
        </w:rPr>
        <w:t xml:space="preserve"> </w:t>
      </w:r>
      <w:r w:rsidR="004A66C7" w:rsidRPr="00925B2C">
        <w:rPr>
          <w:rFonts w:ascii="Crimson Text" w:hAnsi="Crimson Text"/>
          <w:color w:val="000000" w:themeColor="text1"/>
          <w:sz w:val="26"/>
          <w:szCs w:val="26"/>
        </w:rPr>
        <w:t>¦</w:t>
      </w:r>
      <w:r w:rsidR="008F0C23" w:rsidRPr="00925B2C">
        <w:rPr>
          <w:rFonts w:ascii="Crimson Text" w:hAnsi="Crimson Text"/>
          <w:color w:val="000000" w:themeColor="text1"/>
          <w:sz w:val="26"/>
          <w:szCs w:val="26"/>
        </w:rPr>
        <w:t xml:space="preserve"> </w:t>
      </w:r>
      <w:r w:rsidR="004A66C7" w:rsidRPr="00925B2C">
        <w:rPr>
          <w:rFonts w:ascii="Crimson Text" w:hAnsi="Crimson Text"/>
          <w:color w:val="000000" w:themeColor="text1"/>
          <w:sz w:val="26"/>
          <w:szCs w:val="26"/>
        </w:rPr>
        <w:t>|</w:t>
      </w:r>
    </w:p>
    <w:sectPr w:rsidR="00DA778A" w:rsidRPr="00925B2C" w:rsidSect="001C738A">
      <w:headerReference w:type="default" r:id="rId11"/>
      <w:footerReference w:type="default" r:id="rId12"/>
      <w:pgSz w:w="11906" w:h="16838"/>
      <w:pgMar w:top="1418" w:right="1418" w:bottom="1418" w:left="1418" w:header="709" w:footer="709" w:gutter="0"/>
      <w:pgNumType w:start="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0" w:author="Paula Castrilli" w:date="2025-07-18T16:27:00Z" w:initials="PC">
    <w:p w:rsidR="0029316E" w:rsidRDefault="0029316E">
      <w:pPr>
        <w:pStyle w:val="Textocomentario"/>
      </w:pPr>
      <w:r>
        <w:rPr>
          <w:rStyle w:val="Refdecomentario"/>
        </w:rPr>
        <w:annotationRef/>
      </w:r>
      <w:r>
        <w:t>Recordar a futuro: no se pone coma entre sujeto y predicado. La única excepción es cuando hay una aclaración al estilo:</w:t>
      </w:r>
      <w:r>
        <w:br/>
      </w:r>
      <w:r>
        <w:br/>
        <w:t>Juan, mi hermano, no es muy alto.</w:t>
      </w:r>
      <w:r>
        <w:br/>
      </w:r>
    </w:p>
  </w:comment>
  <w:comment w:id="78" w:author="Paula Castrilli" w:date="2025-07-18T16:27:00Z" w:initials="PC">
    <w:p w:rsidR="00E707CC" w:rsidRDefault="00E707CC">
      <w:pPr>
        <w:pStyle w:val="Textocomentario"/>
      </w:pPr>
      <w:r>
        <w:rPr>
          <w:rStyle w:val="Refdecomentario"/>
        </w:rPr>
        <w:annotationRef/>
      </w:r>
      <w:r>
        <w:t>No se menciona en ningún momento que Eros conozca cómo son las armaduras de los otros reinos y tampoco pudo haberlas visto en acción ya que os reinos están aislados unos de otros.</w:t>
      </w:r>
    </w:p>
  </w:comment>
  <w:comment w:id="121" w:author="Paula Castrilli" w:date="2025-07-18T16:27:00Z" w:initials="PC">
    <w:p w:rsidR="00F83B9E" w:rsidRDefault="00F83B9E">
      <w:pPr>
        <w:pStyle w:val="Textocomentario"/>
      </w:pPr>
      <w:r>
        <w:rPr>
          <w:rStyle w:val="Refdecomentario"/>
        </w:rPr>
        <w:annotationRef/>
      </w:r>
      <w:r>
        <w:t>Ya se sabe que está encerrado en la Torre del Homenaje, sino queda repetitivo.</w:t>
      </w:r>
    </w:p>
  </w:comment>
  <w:comment w:id="205" w:author="Paula Castrilli" w:date="2025-07-18T16:27:00Z" w:initials="PC">
    <w:p w:rsidR="005D26C8" w:rsidRDefault="005D26C8">
      <w:pPr>
        <w:pStyle w:val="Textocomentario"/>
      </w:pPr>
      <w:r>
        <w:rPr>
          <w:rStyle w:val="Refdecomentario"/>
        </w:rPr>
        <w:annotationRef/>
      </w:r>
      <w:r>
        <w:t xml:space="preserve">Te explico: Eros está en MUY mal estado después de haber pasado días comiendo insectos y racionando una jarra de agua. Para empezar, no debería tener ni fuerzas a esta altura. Pero digamos que sí tiene, como es el caso. Si el rey le pide a uno de sus guardias, que está en óptimo estado, que se saque su armadura y le entregue su espada está sacándose un soldado en buen estado de salud para reemplazarlo por uno que se está medio desmayando de debilidad. Y, aunque no fuera el caso, en esta situación desesperada no prescindiría ni de un soldado si estuviera en el lugar del rey. Es más fácil que le vayan a buscar armadura y espada, total que están en la Torre del Homenaje y debe haber a patadas, así sean </w:t>
      </w:r>
      <w:proofErr w:type="spellStart"/>
      <w:r>
        <w:t>hornamentales</w:t>
      </w:r>
      <w:proofErr w:type="spellEnd"/>
      <w:r>
        <w:t>.</w:t>
      </w:r>
    </w:p>
  </w:comment>
  <w:comment w:id="221" w:author="Paula Castrilli" w:date="2025-07-18T16:27:00Z" w:initials="PC">
    <w:p w:rsidR="00E35FE6" w:rsidRDefault="00E35FE6">
      <w:pPr>
        <w:pStyle w:val="Textocomentario"/>
      </w:pPr>
      <w:r>
        <w:rPr>
          <w:rStyle w:val="Refdecomentario"/>
        </w:rPr>
        <w:annotationRef/>
      </w:r>
      <w:r>
        <w:t>Ya más arriba en el párrafo dijiste que la sala contigua se estaba prendiendo fuego.</w:t>
      </w:r>
    </w:p>
  </w:comment>
  <w:comment w:id="250" w:author="Paula Castrilli" w:date="2025-07-18T16:27:00Z" w:initials="PC">
    <w:p w:rsidR="00270772" w:rsidRDefault="00270772">
      <w:pPr>
        <w:pStyle w:val="Textocomentario"/>
      </w:pPr>
      <w:r>
        <w:rPr>
          <w:rStyle w:val="Refdecomentario"/>
        </w:rPr>
        <w:annotationRef/>
      </w:r>
      <w:r>
        <w:t xml:space="preserve">Mala idea </w:t>
      </w:r>
      <w:proofErr w:type="spellStart"/>
      <w:r>
        <w:t>OxO</w:t>
      </w:r>
      <w:proofErr w:type="spellEnd"/>
      <w:r>
        <w:t>…</w:t>
      </w:r>
    </w:p>
  </w:comment>
  <w:comment w:id="253" w:author="Paula Castrilli" w:date="2025-07-18T16:27:00Z" w:initials="PC">
    <w:p w:rsidR="00270772" w:rsidRDefault="00270772">
      <w:pPr>
        <w:pStyle w:val="Textocomentario"/>
      </w:pPr>
      <w:r>
        <w:rPr>
          <w:rStyle w:val="Refdecomentario"/>
        </w:rPr>
        <w:annotationRef/>
      </w:r>
      <w:proofErr w:type="spellStart"/>
      <w:r>
        <w:t>Rolf</w:t>
      </w:r>
      <w:proofErr w:type="spellEnd"/>
      <w:r>
        <w:t xml:space="preserve"> era un muchacho </w:t>
      </w:r>
      <w:proofErr w:type="spellStart"/>
      <w:r>
        <w:t>oxo</w:t>
      </w:r>
      <w:proofErr w:type="spellEnd"/>
      <w:r>
        <w:t>????????</w:t>
      </w:r>
      <w:r w:rsidR="0080244B">
        <w:t xml:space="preserve"> Acabo de ir al capítulo 7 y al principio de este y en ningún momento vi que se presentara a </w:t>
      </w:r>
      <w:proofErr w:type="spellStart"/>
      <w:r w:rsidR="0080244B">
        <w:t>Rolf</w:t>
      </w:r>
      <w:proofErr w:type="spellEnd"/>
      <w:r w:rsidR="0080244B">
        <w:t>. De alguna manera lo relacioné con el soldado que le había dado agua a Eros en el capítulo 7, pero tampoco se lo describe a ese soldado. Deberías incluir en algún punto una descripción breve del personaje, porque francamente yo me lo imaginaba medio como un soldado ya viejo y barbudo.</w:t>
      </w:r>
    </w:p>
  </w:comment>
  <w:comment w:id="263" w:author="Paula Castrilli" w:date="2025-07-18T16:27:00Z" w:initials="PC">
    <w:p w:rsidR="000E4C19" w:rsidRDefault="000E4C19">
      <w:pPr>
        <w:pStyle w:val="Textocomentario"/>
      </w:pPr>
      <w:r>
        <w:rPr>
          <w:rStyle w:val="Refdecomentario"/>
        </w:rPr>
        <w:annotationRef/>
      </w:r>
      <w:r>
        <w:t>Si yo tengo una flecha atravesándome un brazo, la cual me dejó atrapada en un carro que se está incendiando y mi compañero desenfunda una espada y me apunta, como mínimo entro en pánico o le exijo que pare y me diga lo que va a hacer, por mucho que tal vez mi compañero no me haga caso.</w:t>
      </w:r>
    </w:p>
  </w:comment>
  <w:comment w:id="304" w:author="Paula Castrilli" w:date="2025-07-18T16:27:00Z" w:initials="PC">
    <w:p w:rsidR="00D34EAF" w:rsidRDefault="00D34EAF">
      <w:pPr>
        <w:pStyle w:val="Textocomentario"/>
      </w:pPr>
      <w:r>
        <w:rPr>
          <w:rStyle w:val="Refdecomentario"/>
        </w:rPr>
        <w:annotationRef/>
      </w:r>
      <w:r>
        <w:t>Cacofonía:</w:t>
      </w:r>
      <w:r>
        <w:br/>
      </w:r>
      <w:r>
        <w:br/>
        <w:t>oponente + fijamente</w:t>
      </w:r>
    </w:p>
  </w:comment>
  <w:comment w:id="359" w:author="Paula Castrilli" w:date="2025-07-18T16:27:00Z" w:initials="PC">
    <w:p w:rsidR="003C5241" w:rsidRDefault="003C5241">
      <w:pPr>
        <w:pStyle w:val="Textocomentario"/>
      </w:pPr>
      <w:r>
        <w:rPr>
          <w:rStyle w:val="Refdecomentario"/>
        </w:rPr>
        <w:annotationRef/>
      </w:r>
      <w:r>
        <w:t xml:space="preserve">Esto no es necesario y hace quedar mal a Eros. Pareciera que estuviera usando eso de chantaje para acaparar la atención de </w:t>
      </w:r>
      <w:proofErr w:type="spellStart"/>
      <w:r>
        <w:t>Rolf</w:t>
      </w:r>
      <w:proofErr w:type="spellEnd"/>
    </w:p>
  </w:comment>
  <w:comment w:id="368" w:author="Paula Castrilli" w:date="2025-07-18T16:27:00Z" w:initials="PC">
    <w:p w:rsidR="00EB3606" w:rsidRDefault="00EB3606">
      <w:pPr>
        <w:pStyle w:val="Textocomentario"/>
      </w:pPr>
      <w:r>
        <w:rPr>
          <w:rStyle w:val="Refdecomentario"/>
        </w:rPr>
        <w:annotationRef/>
      </w:r>
      <w:r>
        <w:t>“Argentina, no lo entenderías”</w:t>
      </w:r>
    </w:p>
  </w:comment>
  <w:comment w:id="384" w:author="Paula Castrilli" w:date="2025-07-18T16:27:00Z" w:initials="PC">
    <w:p w:rsidR="0003383F" w:rsidRDefault="0003383F">
      <w:pPr>
        <w:pStyle w:val="Textocomentario"/>
      </w:pPr>
      <w:r>
        <w:rPr>
          <w:rStyle w:val="Refdecomentario"/>
        </w:rPr>
        <w:annotationRef/>
      </w:r>
      <w:r>
        <w:t>Tiene una connotación demasiado positiva para todo lo que está pasando a su alrededor. No es una aventura, sino algo necesario lo que tiene que hacer.</w:t>
      </w:r>
    </w:p>
  </w:comment>
  <w:comment w:id="428" w:author="Paula Castrilli" w:date="2025-07-18T16:27:00Z" w:initials="PC">
    <w:p w:rsidR="00A840B8" w:rsidRDefault="00A840B8">
      <w:pPr>
        <w:pStyle w:val="Textocomentario"/>
      </w:pPr>
      <w:r>
        <w:rPr>
          <w:rStyle w:val="Refdecomentario"/>
        </w:rPr>
        <w:annotationRef/>
      </w:r>
      <w:r>
        <w:t xml:space="preserve">Se hubiese desmayado de forma instantánea. Después de un golpe así (y aún si no te </w:t>
      </w:r>
      <w:proofErr w:type="spellStart"/>
      <w:r>
        <w:t>golpeás</w:t>
      </w:r>
      <w:proofErr w:type="spellEnd"/>
      <w:r>
        <w:t xml:space="preserve">) no es aconsejable levantarse de golpe porque la sangre baja o sube de golpe (no recuerdo cuál de las dos) lo que te puede llevar a una pérdida de consciencia momentánea. Lo ideal es ponerse de costado e irse levantando de a poco. Si lo digo en parte por experiencia? </w:t>
      </w:r>
      <w:proofErr w:type="spellStart"/>
      <w:r>
        <w:t>Pos</w:t>
      </w:r>
      <w:proofErr w:type="spellEnd"/>
      <w:r>
        <w:t xml:space="preserve"> tal vez </w:t>
      </w:r>
      <w:proofErr w:type="spellStart"/>
      <w:r>
        <w:t>xD</w:t>
      </w:r>
      <w:proofErr w:type="spellEnd"/>
    </w:p>
  </w:comment>
  <w:comment w:id="460" w:author="Paula Castrilli" w:date="2025-07-18T16:27:00Z" w:initials="PC">
    <w:p w:rsidR="00BC44C1" w:rsidRDefault="00BC44C1">
      <w:pPr>
        <w:pStyle w:val="Textocomentario"/>
      </w:pPr>
      <w:r>
        <w:rPr>
          <w:rStyle w:val="Refdecomentario"/>
        </w:rPr>
        <w:annotationRef/>
      </w:r>
      <w:r>
        <w:t>Salvo el rey, los demás nobles en qué momento? Si no tuvo contacto con nadie</w:t>
      </w:r>
    </w:p>
  </w:comment>
  <w:comment w:id="496" w:author="Paula Castrilli" w:date="2025-07-18T16:27:00Z" w:initials="PC">
    <w:p w:rsidR="00BA766B" w:rsidRDefault="00BA766B">
      <w:pPr>
        <w:pStyle w:val="Textocomentario"/>
      </w:pPr>
      <w:r>
        <w:rPr>
          <w:rStyle w:val="Refdecomentario"/>
        </w:rPr>
        <w:annotationRef/>
      </w:r>
      <w:r>
        <w:t>Embestida se suele entender como algo más físico, como por ejemplo cuando los jugadores de rugby se embisten unos a otros. Y si bien se puede usar de una manera más metafórica, en este caso no queda tan bien.</w:t>
      </w:r>
    </w:p>
  </w:comment>
  <w:comment w:id="538" w:author="Paula Castrilli" w:date="2025-07-18T16:27:00Z" w:initials="PC">
    <w:p w:rsidR="007D0734" w:rsidRDefault="007D0734">
      <w:pPr>
        <w:pStyle w:val="Textocomentario"/>
      </w:pPr>
      <w:r>
        <w:rPr>
          <w:rStyle w:val="Refdecomentario"/>
        </w:rPr>
        <w:annotationRef/>
      </w:r>
      <w:r>
        <w:t>Se sobreentiende qué es lo que aguardan porque ya lo dijiste un par de oraciones más arriba.</w:t>
      </w:r>
    </w:p>
  </w:comment>
  <w:comment w:id="617" w:author="Pauli-Chan" w:date="2025-07-18T16:27:00Z" w:initials="P">
    <w:p w:rsidR="0006220F" w:rsidRDefault="0006220F">
      <w:pPr>
        <w:pStyle w:val="Textocomentario"/>
      </w:pPr>
      <w:r>
        <w:rPr>
          <w:rStyle w:val="Refdecomentario"/>
        </w:rPr>
        <w:annotationRef/>
      </w:r>
      <w:r>
        <w:t>Como con los gatos :D</w:t>
      </w:r>
    </w:p>
  </w:comment>
  <w:comment w:id="627" w:author="Pauli-Chan" w:date="2025-07-18T16:27:00Z" w:initials="P">
    <w:p w:rsidR="003C2CD4" w:rsidRDefault="003C2CD4">
      <w:pPr>
        <w:pStyle w:val="Textocomentario"/>
      </w:pPr>
      <w:r>
        <w:rPr>
          <w:rStyle w:val="Refdecomentario"/>
        </w:rPr>
        <w:annotationRef/>
      </w:r>
      <w:r>
        <w:t>Esta oración hace que se caiga todo lo que trataste de construir en la novela: el vínculo entre Eros y Agatha, que la ve más que como un simple animal, que dio todo por salvarla a ella, su renovada conexión después de la transformación de Agatha, etc. La ve como un objeto que usar a su favor en lugar de un igual, un ser importante para él. Y si bien es verdad que Agatha puede ser muy útil en batalla, como ya lo demostró, alguien que la quiere y respeta estaría dispuesto a poner en riesgo su vida para ello? No dudaría? No trataría de evitarlo? No digo que tengas que cambiar lo que sucede, pero sí la forma en la que lo dice.</w:t>
      </w:r>
    </w:p>
  </w:comment>
  <w:comment w:id="628" w:author="Pauli-Chan" w:date="2025-07-18T16:27:00Z" w:initials="P">
    <w:p w:rsidR="003B49CF" w:rsidRDefault="003B49CF">
      <w:pPr>
        <w:pStyle w:val="Textocomentario"/>
      </w:pPr>
      <w:r>
        <w:rPr>
          <w:rStyle w:val="Refdecomentario"/>
        </w:rPr>
        <w:annotationRef/>
      </w:r>
      <w:r>
        <w:t>Se sigue aplicando lo mismo acá, al tratar su descubrimiento como “tesoro”.</w:t>
      </w:r>
    </w:p>
  </w:comment>
  <w:comment w:id="651" w:author="Pauli-Chan" w:date="2025-07-18T16:27:00Z" w:initials="P">
    <w:p w:rsidR="003B49CF" w:rsidRDefault="003B49CF">
      <w:pPr>
        <w:pStyle w:val="Textocomentario"/>
      </w:pPr>
      <w:r>
        <w:rPr>
          <w:rStyle w:val="Refdecomentario"/>
        </w:rPr>
        <w:annotationRef/>
      </w:r>
      <w:r>
        <w:t>Lo quiere para la batalla y eso es algo que queda claro de manera implícita.</w:t>
      </w:r>
    </w:p>
  </w:comment>
  <w:comment w:id="660" w:author="Pauli-Chan" w:date="2025-07-18T16:27:00Z" w:initials="P">
    <w:p w:rsidR="003A2E92" w:rsidRDefault="003A2E92">
      <w:pPr>
        <w:pStyle w:val="Textocomentario"/>
      </w:pPr>
      <w:r>
        <w:rPr>
          <w:rStyle w:val="Refdecomentario"/>
        </w:rPr>
        <w:annotationRef/>
      </w:r>
      <w:r>
        <w:t>Porque pareciera que invita a los demás a controlar a Agatha también.</w:t>
      </w:r>
    </w:p>
  </w:comment>
  <w:comment w:id="662" w:author="Pauli-Chan" w:date="2025-07-18T16:27:00Z" w:initials="P">
    <w:p w:rsidR="003A2E92" w:rsidRDefault="003A2E92">
      <w:pPr>
        <w:pStyle w:val="Textocomentario"/>
      </w:pPr>
      <w:r>
        <w:rPr>
          <w:rStyle w:val="Refdecomentario"/>
        </w:rPr>
        <w:annotationRef/>
      </w:r>
      <w:r>
        <w:t xml:space="preserve">La respuesta sencilla a esto es “Entonces </w:t>
      </w:r>
      <w:proofErr w:type="spellStart"/>
      <w:r>
        <w:t>dejanos</w:t>
      </w:r>
      <w:proofErr w:type="spellEnd"/>
      <w:r>
        <w:t xml:space="preserve"> tu responsabilidad a nosotros”,</w:t>
      </w:r>
    </w:p>
  </w:comment>
  <w:comment w:id="684" w:author="Pauli-Chan" w:date="2025-07-18T16:27:00Z" w:initials="P">
    <w:p w:rsidR="003A2E92" w:rsidRDefault="003A2E92">
      <w:pPr>
        <w:pStyle w:val="Textocomentario"/>
      </w:pPr>
      <w:r>
        <w:rPr>
          <w:rStyle w:val="Refdecomentario"/>
        </w:rPr>
        <w:annotationRef/>
      </w:r>
      <w:r>
        <w:t>No recuerdo esto, aunque posiblemente habrá sido allá por el capítulo 5?</w:t>
      </w:r>
    </w:p>
  </w:comment>
  <w:comment w:id="722" w:author="Pauli-Chan" w:date="2025-07-18T16:27:00Z" w:initials="P">
    <w:p w:rsidR="00490D8D" w:rsidRDefault="00490D8D">
      <w:pPr>
        <w:pStyle w:val="Textocomentario"/>
      </w:pPr>
      <w:r>
        <w:rPr>
          <w:rStyle w:val="Refdecomentario"/>
        </w:rPr>
        <w:annotationRef/>
      </w:r>
      <w:r>
        <w:t>Como para cerras con una nota que apele a la recuerdo de lo que una vez fueron sus reinos. Y como para cerrar la nota, que quedaba medio inconclusa.</w:t>
      </w:r>
    </w:p>
    <w:p w:rsidR="00490D8D" w:rsidRDefault="00490D8D">
      <w:pPr>
        <w:pStyle w:val="Textocomentario"/>
      </w:pPr>
      <w:r>
        <w:t xml:space="preserve">Y moví todo de lugar porque lo importante de la nota era el objetivo a lograr: que el sur se una al oeste para combatir, y eso tenía que estar primero y no último y simplemente desarrollado en una </w:t>
      </w:r>
      <w:r>
        <w:t>línea.</w:t>
      </w:r>
      <w:bookmarkStart w:id="724" w:name="_GoBack"/>
      <w:bookmarkEnd w:id="724"/>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0269" w:rsidRDefault="00420269" w:rsidP="00F1536C">
      <w:pPr>
        <w:spacing w:after="0" w:line="240" w:lineRule="auto"/>
      </w:pPr>
      <w:r>
        <w:separator/>
      </w:r>
    </w:p>
  </w:endnote>
  <w:endnote w:type="continuationSeparator" w:id="0">
    <w:p w:rsidR="00420269" w:rsidRDefault="00420269" w:rsidP="00F153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rimson Text">
    <w:altName w:val="Cambria Math"/>
    <w:charset w:val="00"/>
    <w:family w:val="auto"/>
    <w:pitch w:val="variable"/>
    <w:sig w:usb0="00000001" w:usb1="40000062" w:usb2="00000000" w:usb3="00000000" w:csb0="00000093"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 Antiqua">
    <w:altName w:val="Palatino Linotype"/>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erpetua">
    <w:altName w:val="Georgia"/>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63CF" w:rsidRPr="00F1536C" w:rsidRDefault="002163CF">
    <w:pPr>
      <w:pStyle w:val="Piedepgina"/>
      <w:jc w:val="center"/>
      <w:rPr>
        <w:caps/>
        <w:color w:val="000000" w:themeColor="text1"/>
      </w:rPr>
    </w:pPr>
    <w:r w:rsidRPr="00F1536C">
      <w:rPr>
        <w:caps/>
        <w:color w:val="000000" w:themeColor="text1"/>
      </w:rPr>
      <w:fldChar w:fldCharType="begin"/>
    </w:r>
    <w:r w:rsidRPr="00F1536C">
      <w:rPr>
        <w:caps/>
        <w:color w:val="000000" w:themeColor="text1"/>
      </w:rPr>
      <w:instrText>PAGE   \* MERGEFORMAT</w:instrText>
    </w:r>
    <w:r w:rsidRPr="00F1536C">
      <w:rPr>
        <w:caps/>
        <w:color w:val="000000" w:themeColor="text1"/>
      </w:rPr>
      <w:fldChar w:fldCharType="separate"/>
    </w:r>
    <w:r w:rsidR="00490D8D" w:rsidRPr="00490D8D">
      <w:rPr>
        <w:caps/>
        <w:noProof/>
        <w:color w:val="000000" w:themeColor="text1"/>
        <w:lang w:val="es-ES"/>
      </w:rPr>
      <w:t>21</w:t>
    </w:r>
    <w:r w:rsidRPr="00F1536C">
      <w:rPr>
        <w:caps/>
        <w:color w:val="000000" w:themeColor="text1"/>
      </w:rPr>
      <w:fldChar w:fldCharType="end"/>
    </w:r>
  </w:p>
  <w:p w:rsidR="002163CF" w:rsidRDefault="002163C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0269" w:rsidRDefault="00420269" w:rsidP="00F1536C">
      <w:pPr>
        <w:spacing w:after="0" w:line="240" w:lineRule="auto"/>
      </w:pPr>
      <w:r>
        <w:separator/>
      </w:r>
    </w:p>
  </w:footnote>
  <w:footnote w:type="continuationSeparator" w:id="0">
    <w:p w:rsidR="00420269" w:rsidRDefault="00420269" w:rsidP="00F153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63CF" w:rsidRPr="00925B2C" w:rsidRDefault="002163CF" w:rsidP="00F1536C">
    <w:pPr>
      <w:pStyle w:val="Encabezado"/>
      <w:rPr>
        <w:rFonts w:ascii="Book Antiqua" w:hAnsi="Book Antiqua"/>
        <w:color w:val="000000" w:themeColor="text1"/>
        <w:u w:val="single"/>
        <w:lang w:val="es-ES"/>
      </w:rPr>
    </w:pPr>
    <w:r w:rsidRPr="00925B2C">
      <w:rPr>
        <w:rFonts w:ascii="Book Antiqua" w:hAnsi="Book Antiqua"/>
        <w:color w:val="FFFFFF" w:themeColor="background1"/>
        <w:highlight w:val="black"/>
        <w:u w:val="single"/>
        <w:lang w:val="es-ES"/>
      </w:rPr>
      <w:t>CORAZÓN DE GUERRERO</w:t>
    </w:r>
    <w:r w:rsidRPr="00925B2C">
      <w:rPr>
        <w:rFonts w:ascii="Book Antiqua" w:hAnsi="Book Antiqua"/>
        <w:color w:val="000000" w:themeColor="text1"/>
        <w:u w:val="single"/>
        <w:lang w:val="es-ES"/>
      </w:rPr>
      <w:t xml:space="preserve">                                     </w:t>
    </w:r>
    <w:r w:rsidR="00FA42E8">
      <w:rPr>
        <w:rFonts w:ascii="Book Antiqua" w:hAnsi="Book Antiqua"/>
        <w:color w:val="000000" w:themeColor="text1"/>
        <w:u w:val="single"/>
        <w:lang w:val="es-ES"/>
      </w:rPr>
      <w:t xml:space="preserve"> </w:t>
    </w:r>
    <w:r w:rsidRPr="00925B2C">
      <w:rPr>
        <w:rFonts w:ascii="Book Antiqua" w:hAnsi="Book Antiqua"/>
        <w:color w:val="000000" w:themeColor="text1"/>
        <w:u w:val="single"/>
        <w:lang w:val="es-ES"/>
      </w:rPr>
      <w:t xml:space="preserve">                                </w:t>
    </w:r>
    <w:r w:rsidRPr="00925B2C">
      <w:rPr>
        <w:rFonts w:ascii="Perpetua" w:hAnsi="Perpetua"/>
        <w:color w:val="000000" w:themeColor="text1"/>
        <w:sz w:val="28"/>
        <w:szCs w:val="28"/>
        <w:u w:val="single"/>
        <w:lang w:val="es-ES"/>
      </w:rPr>
      <w:t>Gonzalo Cajaraville</w:t>
    </w:r>
  </w:p>
  <w:p w:rsidR="002163CF" w:rsidRDefault="002163C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9D134E"/>
    <w:multiLevelType w:val="hybridMultilevel"/>
    <w:tmpl w:val="9BA44B3C"/>
    <w:lvl w:ilvl="0" w:tplc="92228DD4">
      <w:numFmt w:val="bullet"/>
      <w:lvlText w:val="–"/>
      <w:lvlJc w:val="left"/>
      <w:pPr>
        <w:ind w:left="644" w:hanging="360"/>
      </w:pPr>
      <w:rPr>
        <w:rFonts w:ascii="Crimson Text" w:eastAsiaTheme="minorHAnsi" w:hAnsi="Crimson Text" w:cstheme="minorBid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
    <w:nsid w:val="21450921"/>
    <w:multiLevelType w:val="hybridMultilevel"/>
    <w:tmpl w:val="82624FCE"/>
    <w:lvl w:ilvl="0" w:tplc="0EA4EA7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nsid w:val="22152D3F"/>
    <w:multiLevelType w:val="hybridMultilevel"/>
    <w:tmpl w:val="4558C854"/>
    <w:lvl w:ilvl="0" w:tplc="A13E6B7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nsid w:val="332D7145"/>
    <w:multiLevelType w:val="hybridMultilevel"/>
    <w:tmpl w:val="BE86BC14"/>
    <w:lvl w:ilvl="0" w:tplc="973A1390">
      <w:numFmt w:val="bullet"/>
      <w:lvlText w:val="–"/>
      <w:lvlJc w:val="left"/>
      <w:pPr>
        <w:ind w:left="644" w:hanging="360"/>
      </w:pPr>
      <w:rPr>
        <w:rFonts w:ascii="Crimson Text" w:eastAsiaTheme="minorHAnsi" w:hAnsi="Crimson Text" w:cstheme="minorBid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
    <w:nsid w:val="40524101"/>
    <w:multiLevelType w:val="hybridMultilevel"/>
    <w:tmpl w:val="02283286"/>
    <w:lvl w:ilvl="0" w:tplc="62DC076C">
      <w:numFmt w:val="bullet"/>
      <w:lvlText w:val="–"/>
      <w:lvlJc w:val="left"/>
      <w:pPr>
        <w:ind w:left="644" w:hanging="360"/>
      </w:pPr>
      <w:rPr>
        <w:rFonts w:ascii="Crimson Text" w:eastAsiaTheme="minorHAnsi" w:hAnsi="Crimson Text" w:cstheme="minorBid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5">
    <w:nsid w:val="6E4C1940"/>
    <w:multiLevelType w:val="hybridMultilevel"/>
    <w:tmpl w:val="06901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07C1D8C"/>
    <w:multiLevelType w:val="hybridMultilevel"/>
    <w:tmpl w:val="D4E61CCE"/>
    <w:lvl w:ilvl="0" w:tplc="CAF496E8">
      <w:numFmt w:val="bullet"/>
      <w:lvlText w:val="–"/>
      <w:lvlJc w:val="left"/>
      <w:pPr>
        <w:ind w:left="644" w:hanging="360"/>
      </w:pPr>
      <w:rPr>
        <w:rFonts w:ascii="Crimson Text" w:eastAsiaTheme="minorHAnsi" w:hAnsi="Crimson Text" w:cstheme="minorBidi" w:hint="default"/>
      </w:rPr>
    </w:lvl>
    <w:lvl w:ilvl="1" w:tplc="2C0A0003" w:tentative="1">
      <w:start w:val="1"/>
      <w:numFmt w:val="bullet"/>
      <w:lvlText w:val="o"/>
      <w:lvlJc w:val="left"/>
      <w:pPr>
        <w:ind w:left="1364" w:hanging="360"/>
      </w:pPr>
      <w:rPr>
        <w:rFonts w:ascii="Courier New" w:hAnsi="Courier New" w:cs="Courier New" w:hint="default"/>
      </w:rPr>
    </w:lvl>
    <w:lvl w:ilvl="2" w:tplc="2C0A0005" w:tentative="1">
      <w:start w:val="1"/>
      <w:numFmt w:val="bullet"/>
      <w:lvlText w:val=""/>
      <w:lvlJc w:val="left"/>
      <w:pPr>
        <w:ind w:left="2084" w:hanging="360"/>
      </w:pPr>
      <w:rPr>
        <w:rFonts w:ascii="Wingdings" w:hAnsi="Wingdings" w:hint="default"/>
      </w:rPr>
    </w:lvl>
    <w:lvl w:ilvl="3" w:tplc="2C0A0001" w:tentative="1">
      <w:start w:val="1"/>
      <w:numFmt w:val="bullet"/>
      <w:lvlText w:val=""/>
      <w:lvlJc w:val="left"/>
      <w:pPr>
        <w:ind w:left="2804" w:hanging="360"/>
      </w:pPr>
      <w:rPr>
        <w:rFonts w:ascii="Symbol" w:hAnsi="Symbol" w:hint="default"/>
      </w:rPr>
    </w:lvl>
    <w:lvl w:ilvl="4" w:tplc="2C0A0003" w:tentative="1">
      <w:start w:val="1"/>
      <w:numFmt w:val="bullet"/>
      <w:lvlText w:val="o"/>
      <w:lvlJc w:val="left"/>
      <w:pPr>
        <w:ind w:left="3524" w:hanging="360"/>
      </w:pPr>
      <w:rPr>
        <w:rFonts w:ascii="Courier New" w:hAnsi="Courier New" w:cs="Courier New" w:hint="default"/>
      </w:rPr>
    </w:lvl>
    <w:lvl w:ilvl="5" w:tplc="2C0A0005" w:tentative="1">
      <w:start w:val="1"/>
      <w:numFmt w:val="bullet"/>
      <w:lvlText w:val=""/>
      <w:lvlJc w:val="left"/>
      <w:pPr>
        <w:ind w:left="4244" w:hanging="360"/>
      </w:pPr>
      <w:rPr>
        <w:rFonts w:ascii="Wingdings" w:hAnsi="Wingdings" w:hint="default"/>
      </w:rPr>
    </w:lvl>
    <w:lvl w:ilvl="6" w:tplc="2C0A0001" w:tentative="1">
      <w:start w:val="1"/>
      <w:numFmt w:val="bullet"/>
      <w:lvlText w:val=""/>
      <w:lvlJc w:val="left"/>
      <w:pPr>
        <w:ind w:left="4964" w:hanging="360"/>
      </w:pPr>
      <w:rPr>
        <w:rFonts w:ascii="Symbol" w:hAnsi="Symbol" w:hint="default"/>
      </w:rPr>
    </w:lvl>
    <w:lvl w:ilvl="7" w:tplc="2C0A0003" w:tentative="1">
      <w:start w:val="1"/>
      <w:numFmt w:val="bullet"/>
      <w:lvlText w:val="o"/>
      <w:lvlJc w:val="left"/>
      <w:pPr>
        <w:ind w:left="5684" w:hanging="360"/>
      </w:pPr>
      <w:rPr>
        <w:rFonts w:ascii="Courier New" w:hAnsi="Courier New" w:cs="Courier New" w:hint="default"/>
      </w:rPr>
    </w:lvl>
    <w:lvl w:ilvl="8" w:tplc="2C0A0005" w:tentative="1">
      <w:start w:val="1"/>
      <w:numFmt w:val="bullet"/>
      <w:lvlText w:val=""/>
      <w:lvlJc w:val="left"/>
      <w:pPr>
        <w:ind w:left="6404" w:hanging="360"/>
      </w:pPr>
      <w:rPr>
        <w:rFonts w:ascii="Wingdings" w:hAnsi="Wingdings" w:hint="default"/>
      </w:rPr>
    </w:lvl>
  </w:abstractNum>
  <w:abstractNum w:abstractNumId="7">
    <w:nsid w:val="7358408A"/>
    <w:multiLevelType w:val="hybridMultilevel"/>
    <w:tmpl w:val="6B16B0AA"/>
    <w:lvl w:ilvl="0" w:tplc="993283DE">
      <w:numFmt w:val="bullet"/>
      <w:lvlText w:val="–"/>
      <w:lvlJc w:val="left"/>
      <w:pPr>
        <w:ind w:left="644" w:hanging="360"/>
      </w:pPr>
      <w:rPr>
        <w:rFonts w:ascii="Crimson Text" w:eastAsiaTheme="minorHAnsi" w:hAnsi="Crimson Text" w:cstheme="minorBid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6"/>
  </w:num>
  <w:num w:numId="2">
    <w:abstractNumId w:val="2"/>
  </w:num>
  <w:num w:numId="3">
    <w:abstractNumId w:val="3"/>
  </w:num>
  <w:num w:numId="4">
    <w:abstractNumId w:val="4"/>
  </w:num>
  <w:num w:numId="5">
    <w:abstractNumId w:val="1"/>
  </w:num>
  <w:num w:numId="6">
    <w:abstractNumId w:val="5"/>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s-AR" w:vendorID="64" w:dllVersion="131078" w:nlCheck="1" w:checkStyle="0"/>
  <w:activeWritingStyle w:appName="MSWord" w:lang="es-ES" w:vendorID="64" w:dllVersion="131078" w:nlCheck="1" w:checkStyle="0"/>
  <w:activeWritingStyle w:appName="MSWord" w:lang="en-US" w:vendorID="64" w:dllVersion="131078" w:nlCheck="1" w:checkStyle="1"/>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14AE"/>
    <w:rsid w:val="00000024"/>
    <w:rsid w:val="00000372"/>
    <w:rsid w:val="000004DF"/>
    <w:rsid w:val="00000CE8"/>
    <w:rsid w:val="00001352"/>
    <w:rsid w:val="000021AE"/>
    <w:rsid w:val="00002468"/>
    <w:rsid w:val="000028C8"/>
    <w:rsid w:val="00002FE2"/>
    <w:rsid w:val="00003480"/>
    <w:rsid w:val="00004AEE"/>
    <w:rsid w:val="000064DB"/>
    <w:rsid w:val="00006931"/>
    <w:rsid w:val="00006BA6"/>
    <w:rsid w:val="000077BD"/>
    <w:rsid w:val="00007940"/>
    <w:rsid w:val="00007B64"/>
    <w:rsid w:val="00007EB4"/>
    <w:rsid w:val="00010C34"/>
    <w:rsid w:val="00011612"/>
    <w:rsid w:val="00011778"/>
    <w:rsid w:val="00011D52"/>
    <w:rsid w:val="0001308F"/>
    <w:rsid w:val="0001323B"/>
    <w:rsid w:val="00013400"/>
    <w:rsid w:val="00013703"/>
    <w:rsid w:val="0001411C"/>
    <w:rsid w:val="000142AF"/>
    <w:rsid w:val="00015A85"/>
    <w:rsid w:val="00015CD6"/>
    <w:rsid w:val="0001653F"/>
    <w:rsid w:val="00016A6D"/>
    <w:rsid w:val="00016AFF"/>
    <w:rsid w:val="0001746A"/>
    <w:rsid w:val="00017B29"/>
    <w:rsid w:val="00017CB8"/>
    <w:rsid w:val="00017DE8"/>
    <w:rsid w:val="00017EC7"/>
    <w:rsid w:val="00020300"/>
    <w:rsid w:val="000207DF"/>
    <w:rsid w:val="00021A0B"/>
    <w:rsid w:val="00022E72"/>
    <w:rsid w:val="00023B49"/>
    <w:rsid w:val="00023ED5"/>
    <w:rsid w:val="000240AD"/>
    <w:rsid w:val="0002522D"/>
    <w:rsid w:val="00025CEF"/>
    <w:rsid w:val="0002628F"/>
    <w:rsid w:val="000265B9"/>
    <w:rsid w:val="00026683"/>
    <w:rsid w:val="00030437"/>
    <w:rsid w:val="00030D8B"/>
    <w:rsid w:val="000310C4"/>
    <w:rsid w:val="000314DD"/>
    <w:rsid w:val="00031C44"/>
    <w:rsid w:val="00032139"/>
    <w:rsid w:val="0003218E"/>
    <w:rsid w:val="00032EAD"/>
    <w:rsid w:val="000330A6"/>
    <w:rsid w:val="00033308"/>
    <w:rsid w:val="0003383F"/>
    <w:rsid w:val="000344E9"/>
    <w:rsid w:val="00034A32"/>
    <w:rsid w:val="00034BC9"/>
    <w:rsid w:val="00034D83"/>
    <w:rsid w:val="00034F30"/>
    <w:rsid w:val="0003525F"/>
    <w:rsid w:val="0003765B"/>
    <w:rsid w:val="00037BF9"/>
    <w:rsid w:val="000404EA"/>
    <w:rsid w:val="000406B5"/>
    <w:rsid w:val="0004184E"/>
    <w:rsid w:val="00041AC3"/>
    <w:rsid w:val="00041F8B"/>
    <w:rsid w:val="00043A86"/>
    <w:rsid w:val="000441BB"/>
    <w:rsid w:val="00044C30"/>
    <w:rsid w:val="00044CD2"/>
    <w:rsid w:val="0004504D"/>
    <w:rsid w:val="0004592A"/>
    <w:rsid w:val="0004593E"/>
    <w:rsid w:val="000459F2"/>
    <w:rsid w:val="00045ECE"/>
    <w:rsid w:val="00047865"/>
    <w:rsid w:val="0004787B"/>
    <w:rsid w:val="00047F4D"/>
    <w:rsid w:val="000500E1"/>
    <w:rsid w:val="00051026"/>
    <w:rsid w:val="00051317"/>
    <w:rsid w:val="00052983"/>
    <w:rsid w:val="00052B9D"/>
    <w:rsid w:val="00054625"/>
    <w:rsid w:val="00054738"/>
    <w:rsid w:val="00054B56"/>
    <w:rsid w:val="00054B82"/>
    <w:rsid w:val="00054F10"/>
    <w:rsid w:val="000556DB"/>
    <w:rsid w:val="00055EB1"/>
    <w:rsid w:val="00056469"/>
    <w:rsid w:val="000567B4"/>
    <w:rsid w:val="000569B9"/>
    <w:rsid w:val="00057856"/>
    <w:rsid w:val="00057A92"/>
    <w:rsid w:val="000615C4"/>
    <w:rsid w:val="00061D36"/>
    <w:rsid w:val="00062065"/>
    <w:rsid w:val="00062118"/>
    <w:rsid w:val="0006220F"/>
    <w:rsid w:val="00063C14"/>
    <w:rsid w:val="0006531B"/>
    <w:rsid w:val="0006554D"/>
    <w:rsid w:val="000659F8"/>
    <w:rsid w:val="0006613D"/>
    <w:rsid w:val="00066B35"/>
    <w:rsid w:val="00066E82"/>
    <w:rsid w:val="00067239"/>
    <w:rsid w:val="00067C0F"/>
    <w:rsid w:val="000707F8"/>
    <w:rsid w:val="00070B9B"/>
    <w:rsid w:val="00071193"/>
    <w:rsid w:val="000712B6"/>
    <w:rsid w:val="00071677"/>
    <w:rsid w:val="00071F72"/>
    <w:rsid w:val="0007245C"/>
    <w:rsid w:val="00072830"/>
    <w:rsid w:val="00072AA6"/>
    <w:rsid w:val="00073AB3"/>
    <w:rsid w:val="000741AD"/>
    <w:rsid w:val="00074597"/>
    <w:rsid w:val="00074860"/>
    <w:rsid w:val="00074A62"/>
    <w:rsid w:val="000750FE"/>
    <w:rsid w:val="00075727"/>
    <w:rsid w:val="00075AD0"/>
    <w:rsid w:val="00075D54"/>
    <w:rsid w:val="00076265"/>
    <w:rsid w:val="00076DFC"/>
    <w:rsid w:val="00077212"/>
    <w:rsid w:val="00077230"/>
    <w:rsid w:val="00077538"/>
    <w:rsid w:val="000804CD"/>
    <w:rsid w:val="000806B1"/>
    <w:rsid w:val="00080D81"/>
    <w:rsid w:val="00080EAE"/>
    <w:rsid w:val="00081C73"/>
    <w:rsid w:val="000821B4"/>
    <w:rsid w:val="00083789"/>
    <w:rsid w:val="000838C3"/>
    <w:rsid w:val="00083B89"/>
    <w:rsid w:val="000841FF"/>
    <w:rsid w:val="00085B79"/>
    <w:rsid w:val="00085DC1"/>
    <w:rsid w:val="00085ED1"/>
    <w:rsid w:val="00085F89"/>
    <w:rsid w:val="00086D40"/>
    <w:rsid w:val="0008777A"/>
    <w:rsid w:val="00087915"/>
    <w:rsid w:val="00092205"/>
    <w:rsid w:val="00092FD8"/>
    <w:rsid w:val="0009314D"/>
    <w:rsid w:val="00093BCD"/>
    <w:rsid w:val="00093BF9"/>
    <w:rsid w:val="00095048"/>
    <w:rsid w:val="0009514E"/>
    <w:rsid w:val="00095664"/>
    <w:rsid w:val="00095895"/>
    <w:rsid w:val="00095A18"/>
    <w:rsid w:val="00095BEF"/>
    <w:rsid w:val="0009611A"/>
    <w:rsid w:val="000964AA"/>
    <w:rsid w:val="000978F2"/>
    <w:rsid w:val="00097C1E"/>
    <w:rsid w:val="000A0B42"/>
    <w:rsid w:val="000A0BF5"/>
    <w:rsid w:val="000A1746"/>
    <w:rsid w:val="000A17A3"/>
    <w:rsid w:val="000A1BBE"/>
    <w:rsid w:val="000A1EF0"/>
    <w:rsid w:val="000A2374"/>
    <w:rsid w:val="000A2EE6"/>
    <w:rsid w:val="000A2F05"/>
    <w:rsid w:val="000A2F7B"/>
    <w:rsid w:val="000A3CF4"/>
    <w:rsid w:val="000A45C8"/>
    <w:rsid w:val="000A5749"/>
    <w:rsid w:val="000A57F1"/>
    <w:rsid w:val="000A5B28"/>
    <w:rsid w:val="000A5E73"/>
    <w:rsid w:val="000A6800"/>
    <w:rsid w:val="000B05CF"/>
    <w:rsid w:val="000B0AA1"/>
    <w:rsid w:val="000B0AED"/>
    <w:rsid w:val="000B11EE"/>
    <w:rsid w:val="000B142D"/>
    <w:rsid w:val="000B15DD"/>
    <w:rsid w:val="000B19DA"/>
    <w:rsid w:val="000B1ADB"/>
    <w:rsid w:val="000B1B17"/>
    <w:rsid w:val="000B267C"/>
    <w:rsid w:val="000B29AD"/>
    <w:rsid w:val="000B301D"/>
    <w:rsid w:val="000B3AC0"/>
    <w:rsid w:val="000B3B1D"/>
    <w:rsid w:val="000B3D72"/>
    <w:rsid w:val="000B4491"/>
    <w:rsid w:val="000B44B6"/>
    <w:rsid w:val="000B501A"/>
    <w:rsid w:val="000B5813"/>
    <w:rsid w:val="000B5857"/>
    <w:rsid w:val="000B5950"/>
    <w:rsid w:val="000B6077"/>
    <w:rsid w:val="000B6C33"/>
    <w:rsid w:val="000B6D9F"/>
    <w:rsid w:val="000B7C7F"/>
    <w:rsid w:val="000C065C"/>
    <w:rsid w:val="000C1687"/>
    <w:rsid w:val="000C1A42"/>
    <w:rsid w:val="000C2699"/>
    <w:rsid w:val="000C2D79"/>
    <w:rsid w:val="000C2FCF"/>
    <w:rsid w:val="000C3831"/>
    <w:rsid w:val="000C483B"/>
    <w:rsid w:val="000C5071"/>
    <w:rsid w:val="000C5258"/>
    <w:rsid w:val="000C60B7"/>
    <w:rsid w:val="000C6E59"/>
    <w:rsid w:val="000C7146"/>
    <w:rsid w:val="000C74DD"/>
    <w:rsid w:val="000D04DC"/>
    <w:rsid w:val="000D0EE4"/>
    <w:rsid w:val="000D15E6"/>
    <w:rsid w:val="000D1A32"/>
    <w:rsid w:val="000D1AEC"/>
    <w:rsid w:val="000D35D5"/>
    <w:rsid w:val="000D36BD"/>
    <w:rsid w:val="000D3823"/>
    <w:rsid w:val="000D484E"/>
    <w:rsid w:val="000D4ECD"/>
    <w:rsid w:val="000D5754"/>
    <w:rsid w:val="000D60B7"/>
    <w:rsid w:val="000D6574"/>
    <w:rsid w:val="000D68C0"/>
    <w:rsid w:val="000D72A2"/>
    <w:rsid w:val="000D7C90"/>
    <w:rsid w:val="000D7F9B"/>
    <w:rsid w:val="000E0D34"/>
    <w:rsid w:val="000E0D64"/>
    <w:rsid w:val="000E1514"/>
    <w:rsid w:val="000E1C5F"/>
    <w:rsid w:val="000E2041"/>
    <w:rsid w:val="000E241B"/>
    <w:rsid w:val="000E345F"/>
    <w:rsid w:val="000E3BE6"/>
    <w:rsid w:val="000E4A29"/>
    <w:rsid w:val="000E4A8C"/>
    <w:rsid w:val="000E4C19"/>
    <w:rsid w:val="000E4EC8"/>
    <w:rsid w:val="000E5037"/>
    <w:rsid w:val="000E51F1"/>
    <w:rsid w:val="000E57F7"/>
    <w:rsid w:val="000E5AB5"/>
    <w:rsid w:val="000E5AC3"/>
    <w:rsid w:val="000E5DCF"/>
    <w:rsid w:val="000E5E1F"/>
    <w:rsid w:val="000E5E4F"/>
    <w:rsid w:val="000E7711"/>
    <w:rsid w:val="000E784B"/>
    <w:rsid w:val="000F044A"/>
    <w:rsid w:val="000F0CB8"/>
    <w:rsid w:val="000F16A4"/>
    <w:rsid w:val="000F187C"/>
    <w:rsid w:val="000F237A"/>
    <w:rsid w:val="000F2C75"/>
    <w:rsid w:val="000F32FB"/>
    <w:rsid w:val="000F3833"/>
    <w:rsid w:val="000F3FEC"/>
    <w:rsid w:val="000F4141"/>
    <w:rsid w:val="000F4767"/>
    <w:rsid w:val="000F571D"/>
    <w:rsid w:val="000F57AC"/>
    <w:rsid w:val="000F5A90"/>
    <w:rsid w:val="000F61D7"/>
    <w:rsid w:val="000F68C7"/>
    <w:rsid w:val="000F6A65"/>
    <w:rsid w:val="000F70A5"/>
    <w:rsid w:val="000F743B"/>
    <w:rsid w:val="000F798A"/>
    <w:rsid w:val="00100493"/>
    <w:rsid w:val="00100A67"/>
    <w:rsid w:val="00100C94"/>
    <w:rsid w:val="00100D45"/>
    <w:rsid w:val="001015EF"/>
    <w:rsid w:val="00102FBE"/>
    <w:rsid w:val="001039CE"/>
    <w:rsid w:val="00103C1E"/>
    <w:rsid w:val="00104A8C"/>
    <w:rsid w:val="00104C59"/>
    <w:rsid w:val="00104DAC"/>
    <w:rsid w:val="00104EE2"/>
    <w:rsid w:val="0010518B"/>
    <w:rsid w:val="0010526C"/>
    <w:rsid w:val="0010562B"/>
    <w:rsid w:val="00106325"/>
    <w:rsid w:val="001068EC"/>
    <w:rsid w:val="00106C6A"/>
    <w:rsid w:val="00106FB5"/>
    <w:rsid w:val="00107F6D"/>
    <w:rsid w:val="00110393"/>
    <w:rsid w:val="00110D2D"/>
    <w:rsid w:val="0011150F"/>
    <w:rsid w:val="0011154B"/>
    <w:rsid w:val="001129EF"/>
    <w:rsid w:val="0011318C"/>
    <w:rsid w:val="0011364F"/>
    <w:rsid w:val="0011417F"/>
    <w:rsid w:val="001141A3"/>
    <w:rsid w:val="00114360"/>
    <w:rsid w:val="00114DB7"/>
    <w:rsid w:val="00117423"/>
    <w:rsid w:val="0012067D"/>
    <w:rsid w:val="00121271"/>
    <w:rsid w:val="001217DA"/>
    <w:rsid w:val="0012199C"/>
    <w:rsid w:val="001228FC"/>
    <w:rsid w:val="00122C90"/>
    <w:rsid w:val="00122F59"/>
    <w:rsid w:val="0012385C"/>
    <w:rsid w:val="00123FEB"/>
    <w:rsid w:val="001247BE"/>
    <w:rsid w:val="0012539D"/>
    <w:rsid w:val="001253E6"/>
    <w:rsid w:val="001258E6"/>
    <w:rsid w:val="00125BEE"/>
    <w:rsid w:val="00125F0F"/>
    <w:rsid w:val="00125FD1"/>
    <w:rsid w:val="001306AB"/>
    <w:rsid w:val="001306F5"/>
    <w:rsid w:val="00130962"/>
    <w:rsid w:val="00131166"/>
    <w:rsid w:val="00131DCF"/>
    <w:rsid w:val="00131F09"/>
    <w:rsid w:val="001320F3"/>
    <w:rsid w:val="001336DE"/>
    <w:rsid w:val="001340EE"/>
    <w:rsid w:val="001349A6"/>
    <w:rsid w:val="00134AA9"/>
    <w:rsid w:val="0013591F"/>
    <w:rsid w:val="00135EC5"/>
    <w:rsid w:val="0013725B"/>
    <w:rsid w:val="001400FA"/>
    <w:rsid w:val="001408BB"/>
    <w:rsid w:val="00140B11"/>
    <w:rsid w:val="00140B95"/>
    <w:rsid w:val="00141428"/>
    <w:rsid w:val="001423BE"/>
    <w:rsid w:val="00142C81"/>
    <w:rsid w:val="00143397"/>
    <w:rsid w:val="0014356B"/>
    <w:rsid w:val="001436AD"/>
    <w:rsid w:val="00143B10"/>
    <w:rsid w:val="0014429A"/>
    <w:rsid w:val="0014448B"/>
    <w:rsid w:val="00144776"/>
    <w:rsid w:val="001455C7"/>
    <w:rsid w:val="00145E68"/>
    <w:rsid w:val="00146996"/>
    <w:rsid w:val="00146DA3"/>
    <w:rsid w:val="0014776B"/>
    <w:rsid w:val="00147ACF"/>
    <w:rsid w:val="00147E42"/>
    <w:rsid w:val="001500B4"/>
    <w:rsid w:val="0015023F"/>
    <w:rsid w:val="00150B34"/>
    <w:rsid w:val="00152438"/>
    <w:rsid w:val="00152A65"/>
    <w:rsid w:val="00152B38"/>
    <w:rsid w:val="00152C1B"/>
    <w:rsid w:val="001539BE"/>
    <w:rsid w:val="00153D48"/>
    <w:rsid w:val="001558EB"/>
    <w:rsid w:val="001559BB"/>
    <w:rsid w:val="00156477"/>
    <w:rsid w:val="00157218"/>
    <w:rsid w:val="00157636"/>
    <w:rsid w:val="00157F2B"/>
    <w:rsid w:val="00160D68"/>
    <w:rsid w:val="001630A8"/>
    <w:rsid w:val="00163662"/>
    <w:rsid w:val="001637D4"/>
    <w:rsid w:val="00163B40"/>
    <w:rsid w:val="00163DAE"/>
    <w:rsid w:val="001643AD"/>
    <w:rsid w:val="001644EF"/>
    <w:rsid w:val="001647EA"/>
    <w:rsid w:val="001664E9"/>
    <w:rsid w:val="00166D39"/>
    <w:rsid w:val="00166E2B"/>
    <w:rsid w:val="00167CF9"/>
    <w:rsid w:val="00167D06"/>
    <w:rsid w:val="00170839"/>
    <w:rsid w:val="001708AC"/>
    <w:rsid w:val="00170B56"/>
    <w:rsid w:val="00171042"/>
    <w:rsid w:val="00171F0F"/>
    <w:rsid w:val="00172019"/>
    <w:rsid w:val="00172059"/>
    <w:rsid w:val="001724C5"/>
    <w:rsid w:val="0017293A"/>
    <w:rsid w:val="00173355"/>
    <w:rsid w:val="00174351"/>
    <w:rsid w:val="0017471E"/>
    <w:rsid w:val="00174807"/>
    <w:rsid w:val="00176EE8"/>
    <w:rsid w:val="0017710B"/>
    <w:rsid w:val="00177D80"/>
    <w:rsid w:val="0018075A"/>
    <w:rsid w:val="00180CAD"/>
    <w:rsid w:val="00180F6B"/>
    <w:rsid w:val="001811E5"/>
    <w:rsid w:val="001815F2"/>
    <w:rsid w:val="001820D6"/>
    <w:rsid w:val="00182A21"/>
    <w:rsid w:val="0018341F"/>
    <w:rsid w:val="0018356C"/>
    <w:rsid w:val="00183776"/>
    <w:rsid w:val="00183A40"/>
    <w:rsid w:val="00183B63"/>
    <w:rsid w:val="001852E2"/>
    <w:rsid w:val="001868F7"/>
    <w:rsid w:val="00187060"/>
    <w:rsid w:val="0018799B"/>
    <w:rsid w:val="0019002D"/>
    <w:rsid w:val="0019055A"/>
    <w:rsid w:val="0019090C"/>
    <w:rsid w:val="00191511"/>
    <w:rsid w:val="001916E3"/>
    <w:rsid w:val="001917F6"/>
    <w:rsid w:val="00191B58"/>
    <w:rsid w:val="00191F47"/>
    <w:rsid w:val="001922DA"/>
    <w:rsid w:val="00192869"/>
    <w:rsid w:val="001930C6"/>
    <w:rsid w:val="0019374B"/>
    <w:rsid w:val="00193B7B"/>
    <w:rsid w:val="00193F9D"/>
    <w:rsid w:val="0019411D"/>
    <w:rsid w:val="001947DF"/>
    <w:rsid w:val="00194CAB"/>
    <w:rsid w:val="00195038"/>
    <w:rsid w:val="001950FD"/>
    <w:rsid w:val="00195B85"/>
    <w:rsid w:val="00195E2C"/>
    <w:rsid w:val="00196B5F"/>
    <w:rsid w:val="00197934"/>
    <w:rsid w:val="001A007B"/>
    <w:rsid w:val="001A0182"/>
    <w:rsid w:val="001A027B"/>
    <w:rsid w:val="001A0B0F"/>
    <w:rsid w:val="001A0BD6"/>
    <w:rsid w:val="001A1A60"/>
    <w:rsid w:val="001A1B81"/>
    <w:rsid w:val="001A1FC3"/>
    <w:rsid w:val="001A2063"/>
    <w:rsid w:val="001A217B"/>
    <w:rsid w:val="001A2A87"/>
    <w:rsid w:val="001A3C1D"/>
    <w:rsid w:val="001A4139"/>
    <w:rsid w:val="001A4751"/>
    <w:rsid w:val="001A4771"/>
    <w:rsid w:val="001A5D19"/>
    <w:rsid w:val="001A5D8E"/>
    <w:rsid w:val="001A5DCD"/>
    <w:rsid w:val="001A691C"/>
    <w:rsid w:val="001A696E"/>
    <w:rsid w:val="001A69E0"/>
    <w:rsid w:val="001A6E3C"/>
    <w:rsid w:val="001A735E"/>
    <w:rsid w:val="001A79C3"/>
    <w:rsid w:val="001A7CAA"/>
    <w:rsid w:val="001B00AD"/>
    <w:rsid w:val="001B1270"/>
    <w:rsid w:val="001B1DA2"/>
    <w:rsid w:val="001B2D16"/>
    <w:rsid w:val="001B3071"/>
    <w:rsid w:val="001B449A"/>
    <w:rsid w:val="001B49D2"/>
    <w:rsid w:val="001B4B5D"/>
    <w:rsid w:val="001B4E6C"/>
    <w:rsid w:val="001B518D"/>
    <w:rsid w:val="001B51F9"/>
    <w:rsid w:val="001B5A22"/>
    <w:rsid w:val="001B6296"/>
    <w:rsid w:val="001B6425"/>
    <w:rsid w:val="001B75CB"/>
    <w:rsid w:val="001B76E7"/>
    <w:rsid w:val="001B770B"/>
    <w:rsid w:val="001C00BF"/>
    <w:rsid w:val="001C0A08"/>
    <w:rsid w:val="001C0AA8"/>
    <w:rsid w:val="001C0CB9"/>
    <w:rsid w:val="001C0D1A"/>
    <w:rsid w:val="001C13C4"/>
    <w:rsid w:val="001C1C89"/>
    <w:rsid w:val="001C1F82"/>
    <w:rsid w:val="001C20B2"/>
    <w:rsid w:val="001C2132"/>
    <w:rsid w:val="001C2E0C"/>
    <w:rsid w:val="001C3AC1"/>
    <w:rsid w:val="001C47A1"/>
    <w:rsid w:val="001C5255"/>
    <w:rsid w:val="001C5611"/>
    <w:rsid w:val="001C587C"/>
    <w:rsid w:val="001C5963"/>
    <w:rsid w:val="001C6F5F"/>
    <w:rsid w:val="001C738A"/>
    <w:rsid w:val="001C7733"/>
    <w:rsid w:val="001C78B2"/>
    <w:rsid w:val="001C7B15"/>
    <w:rsid w:val="001C7C67"/>
    <w:rsid w:val="001D1816"/>
    <w:rsid w:val="001D1BD3"/>
    <w:rsid w:val="001D1D8D"/>
    <w:rsid w:val="001D22CD"/>
    <w:rsid w:val="001D278F"/>
    <w:rsid w:val="001D28C5"/>
    <w:rsid w:val="001D2A54"/>
    <w:rsid w:val="001D3336"/>
    <w:rsid w:val="001D34A7"/>
    <w:rsid w:val="001D42E0"/>
    <w:rsid w:val="001D4404"/>
    <w:rsid w:val="001D476F"/>
    <w:rsid w:val="001D4E49"/>
    <w:rsid w:val="001D51C1"/>
    <w:rsid w:val="001D57B4"/>
    <w:rsid w:val="001D5B3F"/>
    <w:rsid w:val="001D5B40"/>
    <w:rsid w:val="001D5BCC"/>
    <w:rsid w:val="001D5DB0"/>
    <w:rsid w:val="001D6524"/>
    <w:rsid w:val="001D7A7C"/>
    <w:rsid w:val="001E0639"/>
    <w:rsid w:val="001E08F1"/>
    <w:rsid w:val="001E0D86"/>
    <w:rsid w:val="001E1124"/>
    <w:rsid w:val="001E1B65"/>
    <w:rsid w:val="001E20D5"/>
    <w:rsid w:val="001E2EBB"/>
    <w:rsid w:val="001E3864"/>
    <w:rsid w:val="001E3869"/>
    <w:rsid w:val="001E3DDA"/>
    <w:rsid w:val="001E3FFA"/>
    <w:rsid w:val="001E4745"/>
    <w:rsid w:val="001E4D73"/>
    <w:rsid w:val="001E5857"/>
    <w:rsid w:val="001E5E7A"/>
    <w:rsid w:val="001E6730"/>
    <w:rsid w:val="001E6823"/>
    <w:rsid w:val="001E6A9A"/>
    <w:rsid w:val="001E7C0D"/>
    <w:rsid w:val="001F00F5"/>
    <w:rsid w:val="001F036F"/>
    <w:rsid w:val="001F03D9"/>
    <w:rsid w:val="001F0AB1"/>
    <w:rsid w:val="001F1BA6"/>
    <w:rsid w:val="001F1EC3"/>
    <w:rsid w:val="001F224B"/>
    <w:rsid w:val="001F23C2"/>
    <w:rsid w:val="001F328B"/>
    <w:rsid w:val="001F3842"/>
    <w:rsid w:val="001F3EA6"/>
    <w:rsid w:val="001F3EF3"/>
    <w:rsid w:val="001F4FEB"/>
    <w:rsid w:val="001F5066"/>
    <w:rsid w:val="001F54B3"/>
    <w:rsid w:val="001F6320"/>
    <w:rsid w:val="001F6587"/>
    <w:rsid w:val="001F65BF"/>
    <w:rsid w:val="001F6727"/>
    <w:rsid w:val="001F6ADC"/>
    <w:rsid w:val="001F74C0"/>
    <w:rsid w:val="001F75EF"/>
    <w:rsid w:val="001F7AB7"/>
    <w:rsid w:val="002008A9"/>
    <w:rsid w:val="00200D60"/>
    <w:rsid w:val="00201698"/>
    <w:rsid w:val="00201B07"/>
    <w:rsid w:val="00202017"/>
    <w:rsid w:val="00202789"/>
    <w:rsid w:val="00203772"/>
    <w:rsid w:val="002038E9"/>
    <w:rsid w:val="00203CC6"/>
    <w:rsid w:val="0020471E"/>
    <w:rsid w:val="00204D26"/>
    <w:rsid w:val="00204D2E"/>
    <w:rsid w:val="00205E47"/>
    <w:rsid w:val="002062F9"/>
    <w:rsid w:val="0020636E"/>
    <w:rsid w:val="002074D9"/>
    <w:rsid w:val="002077C6"/>
    <w:rsid w:val="00207D8D"/>
    <w:rsid w:val="00210ED6"/>
    <w:rsid w:val="00212067"/>
    <w:rsid w:val="002131B0"/>
    <w:rsid w:val="0021321B"/>
    <w:rsid w:val="002134DF"/>
    <w:rsid w:val="00213F61"/>
    <w:rsid w:val="0021450D"/>
    <w:rsid w:val="00214878"/>
    <w:rsid w:val="00215008"/>
    <w:rsid w:val="002154C2"/>
    <w:rsid w:val="00215536"/>
    <w:rsid w:val="00215BBD"/>
    <w:rsid w:val="002163CF"/>
    <w:rsid w:val="00216B47"/>
    <w:rsid w:val="002170F2"/>
    <w:rsid w:val="00217653"/>
    <w:rsid w:val="0021789C"/>
    <w:rsid w:val="00220623"/>
    <w:rsid w:val="00221E90"/>
    <w:rsid w:val="00222138"/>
    <w:rsid w:val="00222398"/>
    <w:rsid w:val="00222FB7"/>
    <w:rsid w:val="00223315"/>
    <w:rsid w:val="00223A6B"/>
    <w:rsid w:val="00224632"/>
    <w:rsid w:val="00224C7A"/>
    <w:rsid w:val="00224CD1"/>
    <w:rsid w:val="00224D22"/>
    <w:rsid w:val="00224E21"/>
    <w:rsid w:val="00224FCB"/>
    <w:rsid w:val="00225097"/>
    <w:rsid w:val="00225577"/>
    <w:rsid w:val="00227170"/>
    <w:rsid w:val="0022734A"/>
    <w:rsid w:val="002302AA"/>
    <w:rsid w:val="002302E5"/>
    <w:rsid w:val="002303D1"/>
    <w:rsid w:val="00231068"/>
    <w:rsid w:val="002333C2"/>
    <w:rsid w:val="00233613"/>
    <w:rsid w:val="00234F16"/>
    <w:rsid w:val="00235D17"/>
    <w:rsid w:val="00235ED5"/>
    <w:rsid w:val="002361BA"/>
    <w:rsid w:val="00236C7B"/>
    <w:rsid w:val="00237206"/>
    <w:rsid w:val="00237452"/>
    <w:rsid w:val="00237EE1"/>
    <w:rsid w:val="00240282"/>
    <w:rsid w:val="0024045B"/>
    <w:rsid w:val="002408D2"/>
    <w:rsid w:val="0024096D"/>
    <w:rsid w:val="00243EA0"/>
    <w:rsid w:val="00244153"/>
    <w:rsid w:val="00244294"/>
    <w:rsid w:val="00244AA1"/>
    <w:rsid w:val="00244E10"/>
    <w:rsid w:val="00246B4E"/>
    <w:rsid w:val="00246FD8"/>
    <w:rsid w:val="00247F1A"/>
    <w:rsid w:val="00250270"/>
    <w:rsid w:val="0025030D"/>
    <w:rsid w:val="00250B90"/>
    <w:rsid w:val="002510EB"/>
    <w:rsid w:val="0025147D"/>
    <w:rsid w:val="00251568"/>
    <w:rsid w:val="00251923"/>
    <w:rsid w:val="00251D97"/>
    <w:rsid w:val="00251FC8"/>
    <w:rsid w:val="0025225D"/>
    <w:rsid w:val="002535DF"/>
    <w:rsid w:val="00254B70"/>
    <w:rsid w:val="00254E29"/>
    <w:rsid w:val="00254FDE"/>
    <w:rsid w:val="00255A71"/>
    <w:rsid w:val="00255B1C"/>
    <w:rsid w:val="002566E0"/>
    <w:rsid w:val="0025792B"/>
    <w:rsid w:val="00260037"/>
    <w:rsid w:val="002601C2"/>
    <w:rsid w:val="00260257"/>
    <w:rsid w:val="002607F4"/>
    <w:rsid w:val="00260845"/>
    <w:rsid w:val="00260C7F"/>
    <w:rsid w:val="00261118"/>
    <w:rsid w:val="00261810"/>
    <w:rsid w:val="00261835"/>
    <w:rsid w:val="00263048"/>
    <w:rsid w:val="002644AD"/>
    <w:rsid w:val="00264F65"/>
    <w:rsid w:val="00265016"/>
    <w:rsid w:val="002666D2"/>
    <w:rsid w:val="00266AC6"/>
    <w:rsid w:val="00266BFB"/>
    <w:rsid w:val="00266F83"/>
    <w:rsid w:val="002674A8"/>
    <w:rsid w:val="002678FD"/>
    <w:rsid w:val="00267A43"/>
    <w:rsid w:val="00267F93"/>
    <w:rsid w:val="00270122"/>
    <w:rsid w:val="00270202"/>
    <w:rsid w:val="00270772"/>
    <w:rsid w:val="002714D3"/>
    <w:rsid w:val="002719EE"/>
    <w:rsid w:val="0027208C"/>
    <w:rsid w:val="0027216A"/>
    <w:rsid w:val="0027288C"/>
    <w:rsid w:val="0027290E"/>
    <w:rsid w:val="00272B0A"/>
    <w:rsid w:val="0027383D"/>
    <w:rsid w:val="00273D99"/>
    <w:rsid w:val="002753A1"/>
    <w:rsid w:val="002757E4"/>
    <w:rsid w:val="00276A5E"/>
    <w:rsid w:val="0028077F"/>
    <w:rsid w:val="00281F2F"/>
    <w:rsid w:val="00282B42"/>
    <w:rsid w:val="00282BAB"/>
    <w:rsid w:val="00282BD8"/>
    <w:rsid w:val="00283070"/>
    <w:rsid w:val="002836C2"/>
    <w:rsid w:val="0028553C"/>
    <w:rsid w:val="00287497"/>
    <w:rsid w:val="00287588"/>
    <w:rsid w:val="002879D2"/>
    <w:rsid w:val="00290011"/>
    <w:rsid w:val="0029137C"/>
    <w:rsid w:val="00291933"/>
    <w:rsid w:val="00291DD1"/>
    <w:rsid w:val="00292850"/>
    <w:rsid w:val="00292985"/>
    <w:rsid w:val="00292BF3"/>
    <w:rsid w:val="0029316E"/>
    <w:rsid w:val="00293577"/>
    <w:rsid w:val="0029522D"/>
    <w:rsid w:val="002962A9"/>
    <w:rsid w:val="00296AEF"/>
    <w:rsid w:val="00296AFE"/>
    <w:rsid w:val="00296BD2"/>
    <w:rsid w:val="00296C2E"/>
    <w:rsid w:val="00297019"/>
    <w:rsid w:val="002973A1"/>
    <w:rsid w:val="002975C0"/>
    <w:rsid w:val="002A1669"/>
    <w:rsid w:val="002A19ED"/>
    <w:rsid w:val="002A1B27"/>
    <w:rsid w:val="002A2037"/>
    <w:rsid w:val="002A2FAC"/>
    <w:rsid w:val="002A318F"/>
    <w:rsid w:val="002A341C"/>
    <w:rsid w:val="002A3ABB"/>
    <w:rsid w:val="002A402F"/>
    <w:rsid w:val="002A4EA8"/>
    <w:rsid w:val="002A51D0"/>
    <w:rsid w:val="002A57B6"/>
    <w:rsid w:val="002A5CC1"/>
    <w:rsid w:val="002B0C63"/>
    <w:rsid w:val="002B18AB"/>
    <w:rsid w:val="002B28F8"/>
    <w:rsid w:val="002B2EE8"/>
    <w:rsid w:val="002B3994"/>
    <w:rsid w:val="002B39CA"/>
    <w:rsid w:val="002B3BEE"/>
    <w:rsid w:val="002B3EB7"/>
    <w:rsid w:val="002B3F1A"/>
    <w:rsid w:val="002B471F"/>
    <w:rsid w:val="002B4960"/>
    <w:rsid w:val="002B4B73"/>
    <w:rsid w:val="002B535F"/>
    <w:rsid w:val="002B572C"/>
    <w:rsid w:val="002B5A61"/>
    <w:rsid w:val="002B66D1"/>
    <w:rsid w:val="002B691C"/>
    <w:rsid w:val="002B6973"/>
    <w:rsid w:val="002B767E"/>
    <w:rsid w:val="002B7F42"/>
    <w:rsid w:val="002C07EC"/>
    <w:rsid w:val="002C0B99"/>
    <w:rsid w:val="002C0CE5"/>
    <w:rsid w:val="002C0E8C"/>
    <w:rsid w:val="002C1475"/>
    <w:rsid w:val="002C1630"/>
    <w:rsid w:val="002C1FC2"/>
    <w:rsid w:val="002C21DE"/>
    <w:rsid w:val="002C2258"/>
    <w:rsid w:val="002C2ADA"/>
    <w:rsid w:val="002C3296"/>
    <w:rsid w:val="002C36CF"/>
    <w:rsid w:val="002C3997"/>
    <w:rsid w:val="002C4167"/>
    <w:rsid w:val="002C542E"/>
    <w:rsid w:val="002C5D6A"/>
    <w:rsid w:val="002C6280"/>
    <w:rsid w:val="002C668B"/>
    <w:rsid w:val="002C67F8"/>
    <w:rsid w:val="002C6B67"/>
    <w:rsid w:val="002D03F5"/>
    <w:rsid w:val="002D131E"/>
    <w:rsid w:val="002D1C30"/>
    <w:rsid w:val="002D1F05"/>
    <w:rsid w:val="002D2971"/>
    <w:rsid w:val="002D2C56"/>
    <w:rsid w:val="002D2F42"/>
    <w:rsid w:val="002D44BA"/>
    <w:rsid w:val="002D4AFE"/>
    <w:rsid w:val="002D4B50"/>
    <w:rsid w:val="002D4F0B"/>
    <w:rsid w:val="002D52BF"/>
    <w:rsid w:val="002D6CD4"/>
    <w:rsid w:val="002D7591"/>
    <w:rsid w:val="002D7F09"/>
    <w:rsid w:val="002E09D7"/>
    <w:rsid w:val="002E11BD"/>
    <w:rsid w:val="002E1261"/>
    <w:rsid w:val="002E150D"/>
    <w:rsid w:val="002E187F"/>
    <w:rsid w:val="002E1AA2"/>
    <w:rsid w:val="002E1B2B"/>
    <w:rsid w:val="002E3F2F"/>
    <w:rsid w:val="002E48A6"/>
    <w:rsid w:val="002E54BA"/>
    <w:rsid w:val="002E571D"/>
    <w:rsid w:val="002E58B4"/>
    <w:rsid w:val="002E5DBB"/>
    <w:rsid w:val="002E6318"/>
    <w:rsid w:val="002E6E13"/>
    <w:rsid w:val="002E787F"/>
    <w:rsid w:val="002E7992"/>
    <w:rsid w:val="002E7CF7"/>
    <w:rsid w:val="002F00B0"/>
    <w:rsid w:val="002F0103"/>
    <w:rsid w:val="002F0C76"/>
    <w:rsid w:val="002F1334"/>
    <w:rsid w:val="002F2204"/>
    <w:rsid w:val="002F229C"/>
    <w:rsid w:val="002F2A82"/>
    <w:rsid w:val="002F313D"/>
    <w:rsid w:val="002F365A"/>
    <w:rsid w:val="002F3DB9"/>
    <w:rsid w:val="002F413C"/>
    <w:rsid w:val="002F4930"/>
    <w:rsid w:val="002F5832"/>
    <w:rsid w:val="002F64A7"/>
    <w:rsid w:val="002F6975"/>
    <w:rsid w:val="002F69CF"/>
    <w:rsid w:val="003002F8"/>
    <w:rsid w:val="003006AD"/>
    <w:rsid w:val="00301EDA"/>
    <w:rsid w:val="003024EE"/>
    <w:rsid w:val="00302675"/>
    <w:rsid w:val="0030273A"/>
    <w:rsid w:val="00302FD8"/>
    <w:rsid w:val="003031F3"/>
    <w:rsid w:val="00303609"/>
    <w:rsid w:val="00303AC0"/>
    <w:rsid w:val="00304579"/>
    <w:rsid w:val="00305257"/>
    <w:rsid w:val="00305834"/>
    <w:rsid w:val="00305982"/>
    <w:rsid w:val="00305D13"/>
    <w:rsid w:val="00306251"/>
    <w:rsid w:val="0030648D"/>
    <w:rsid w:val="0030656B"/>
    <w:rsid w:val="003066B1"/>
    <w:rsid w:val="00307B4F"/>
    <w:rsid w:val="00307E92"/>
    <w:rsid w:val="00310291"/>
    <w:rsid w:val="00310B97"/>
    <w:rsid w:val="00310D7F"/>
    <w:rsid w:val="00311509"/>
    <w:rsid w:val="00311636"/>
    <w:rsid w:val="00311EA5"/>
    <w:rsid w:val="00312486"/>
    <w:rsid w:val="00313941"/>
    <w:rsid w:val="00313BF0"/>
    <w:rsid w:val="00313E8A"/>
    <w:rsid w:val="0031405A"/>
    <w:rsid w:val="003143C0"/>
    <w:rsid w:val="003145E4"/>
    <w:rsid w:val="00314683"/>
    <w:rsid w:val="00314921"/>
    <w:rsid w:val="00314CD8"/>
    <w:rsid w:val="00314DE0"/>
    <w:rsid w:val="00314E36"/>
    <w:rsid w:val="00315290"/>
    <w:rsid w:val="003159BA"/>
    <w:rsid w:val="00315BBB"/>
    <w:rsid w:val="00315F96"/>
    <w:rsid w:val="0031634B"/>
    <w:rsid w:val="00316730"/>
    <w:rsid w:val="00316D92"/>
    <w:rsid w:val="00317BF6"/>
    <w:rsid w:val="00320F01"/>
    <w:rsid w:val="00321ABA"/>
    <w:rsid w:val="00321D51"/>
    <w:rsid w:val="003225C0"/>
    <w:rsid w:val="00322879"/>
    <w:rsid w:val="00322CB1"/>
    <w:rsid w:val="00322EBE"/>
    <w:rsid w:val="00322EDC"/>
    <w:rsid w:val="003242E8"/>
    <w:rsid w:val="003250BA"/>
    <w:rsid w:val="003257FB"/>
    <w:rsid w:val="00326DA6"/>
    <w:rsid w:val="00327113"/>
    <w:rsid w:val="0032712A"/>
    <w:rsid w:val="00327480"/>
    <w:rsid w:val="00327B04"/>
    <w:rsid w:val="003300E4"/>
    <w:rsid w:val="00330488"/>
    <w:rsid w:val="00330A94"/>
    <w:rsid w:val="00331185"/>
    <w:rsid w:val="00331187"/>
    <w:rsid w:val="003318A9"/>
    <w:rsid w:val="00331D53"/>
    <w:rsid w:val="0033249E"/>
    <w:rsid w:val="003324EE"/>
    <w:rsid w:val="0033281F"/>
    <w:rsid w:val="00332B6E"/>
    <w:rsid w:val="00332D56"/>
    <w:rsid w:val="00334A0D"/>
    <w:rsid w:val="00335CBF"/>
    <w:rsid w:val="003369DC"/>
    <w:rsid w:val="00336CC4"/>
    <w:rsid w:val="0033736C"/>
    <w:rsid w:val="00341775"/>
    <w:rsid w:val="00341CEE"/>
    <w:rsid w:val="00341E8E"/>
    <w:rsid w:val="003424BB"/>
    <w:rsid w:val="00344BC1"/>
    <w:rsid w:val="00345CB4"/>
    <w:rsid w:val="00345E0B"/>
    <w:rsid w:val="00346172"/>
    <w:rsid w:val="003461DB"/>
    <w:rsid w:val="00347947"/>
    <w:rsid w:val="0035136D"/>
    <w:rsid w:val="003519BC"/>
    <w:rsid w:val="00351CCF"/>
    <w:rsid w:val="00353506"/>
    <w:rsid w:val="00353B45"/>
    <w:rsid w:val="00353C0D"/>
    <w:rsid w:val="00353CB5"/>
    <w:rsid w:val="00354B62"/>
    <w:rsid w:val="00355230"/>
    <w:rsid w:val="00356AB2"/>
    <w:rsid w:val="0035703C"/>
    <w:rsid w:val="003570AA"/>
    <w:rsid w:val="003574C7"/>
    <w:rsid w:val="003577D1"/>
    <w:rsid w:val="00357DE2"/>
    <w:rsid w:val="00360ECA"/>
    <w:rsid w:val="00361670"/>
    <w:rsid w:val="00361B3C"/>
    <w:rsid w:val="00362CFB"/>
    <w:rsid w:val="00362F93"/>
    <w:rsid w:val="00364DB5"/>
    <w:rsid w:val="00364E07"/>
    <w:rsid w:val="00365175"/>
    <w:rsid w:val="00365191"/>
    <w:rsid w:val="00365365"/>
    <w:rsid w:val="00365758"/>
    <w:rsid w:val="0036580A"/>
    <w:rsid w:val="00365A8B"/>
    <w:rsid w:val="00365DDE"/>
    <w:rsid w:val="003677EF"/>
    <w:rsid w:val="00367B97"/>
    <w:rsid w:val="00370E47"/>
    <w:rsid w:val="00370FF3"/>
    <w:rsid w:val="00371D95"/>
    <w:rsid w:val="00371E61"/>
    <w:rsid w:val="00372233"/>
    <w:rsid w:val="00372542"/>
    <w:rsid w:val="00373BEA"/>
    <w:rsid w:val="00373D17"/>
    <w:rsid w:val="00373E8E"/>
    <w:rsid w:val="003746FF"/>
    <w:rsid w:val="00374B4A"/>
    <w:rsid w:val="00375888"/>
    <w:rsid w:val="00375E6F"/>
    <w:rsid w:val="003760DC"/>
    <w:rsid w:val="00376599"/>
    <w:rsid w:val="00376A03"/>
    <w:rsid w:val="00376EA1"/>
    <w:rsid w:val="00376F96"/>
    <w:rsid w:val="00377345"/>
    <w:rsid w:val="00380444"/>
    <w:rsid w:val="0038066C"/>
    <w:rsid w:val="00380BA8"/>
    <w:rsid w:val="003810B3"/>
    <w:rsid w:val="00382286"/>
    <w:rsid w:val="00382FD7"/>
    <w:rsid w:val="00383908"/>
    <w:rsid w:val="003846AF"/>
    <w:rsid w:val="00384796"/>
    <w:rsid w:val="00386501"/>
    <w:rsid w:val="00386B51"/>
    <w:rsid w:val="00386D41"/>
    <w:rsid w:val="003907A0"/>
    <w:rsid w:val="00390DB3"/>
    <w:rsid w:val="003910D8"/>
    <w:rsid w:val="00392472"/>
    <w:rsid w:val="003939A4"/>
    <w:rsid w:val="00393AC0"/>
    <w:rsid w:val="00394054"/>
    <w:rsid w:val="00394411"/>
    <w:rsid w:val="003946B7"/>
    <w:rsid w:val="003948E3"/>
    <w:rsid w:val="00395408"/>
    <w:rsid w:val="00395623"/>
    <w:rsid w:val="00396570"/>
    <w:rsid w:val="003967C6"/>
    <w:rsid w:val="003969B7"/>
    <w:rsid w:val="00396BF6"/>
    <w:rsid w:val="003971DC"/>
    <w:rsid w:val="003976F1"/>
    <w:rsid w:val="0039780E"/>
    <w:rsid w:val="00397A3D"/>
    <w:rsid w:val="003A21FC"/>
    <w:rsid w:val="003A23DD"/>
    <w:rsid w:val="003A29CF"/>
    <w:rsid w:val="003A2A4C"/>
    <w:rsid w:val="003A2E92"/>
    <w:rsid w:val="003A42BE"/>
    <w:rsid w:val="003A4D01"/>
    <w:rsid w:val="003A5450"/>
    <w:rsid w:val="003A5669"/>
    <w:rsid w:val="003A5B32"/>
    <w:rsid w:val="003A604E"/>
    <w:rsid w:val="003A67B3"/>
    <w:rsid w:val="003A6D67"/>
    <w:rsid w:val="003A721E"/>
    <w:rsid w:val="003A7F14"/>
    <w:rsid w:val="003A7FBA"/>
    <w:rsid w:val="003B0540"/>
    <w:rsid w:val="003B078F"/>
    <w:rsid w:val="003B1022"/>
    <w:rsid w:val="003B1FA8"/>
    <w:rsid w:val="003B235F"/>
    <w:rsid w:val="003B2EB1"/>
    <w:rsid w:val="003B353F"/>
    <w:rsid w:val="003B3B11"/>
    <w:rsid w:val="003B4030"/>
    <w:rsid w:val="003B49CF"/>
    <w:rsid w:val="003B4A08"/>
    <w:rsid w:val="003B555D"/>
    <w:rsid w:val="003B56B9"/>
    <w:rsid w:val="003B59CA"/>
    <w:rsid w:val="003B5FBD"/>
    <w:rsid w:val="003B6255"/>
    <w:rsid w:val="003B67E1"/>
    <w:rsid w:val="003B6C3D"/>
    <w:rsid w:val="003B73C5"/>
    <w:rsid w:val="003C047A"/>
    <w:rsid w:val="003C09F9"/>
    <w:rsid w:val="003C13A8"/>
    <w:rsid w:val="003C14A5"/>
    <w:rsid w:val="003C1596"/>
    <w:rsid w:val="003C18BA"/>
    <w:rsid w:val="003C2672"/>
    <w:rsid w:val="003C2CD4"/>
    <w:rsid w:val="003C2E92"/>
    <w:rsid w:val="003C412A"/>
    <w:rsid w:val="003C4280"/>
    <w:rsid w:val="003C430E"/>
    <w:rsid w:val="003C46DB"/>
    <w:rsid w:val="003C4829"/>
    <w:rsid w:val="003C5108"/>
    <w:rsid w:val="003C5241"/>
    <w:rsid w:val="003C58B8"/>
    <w:rsid w:val="003C6212"/>
    <w:rsid w:val="003C6DFD"/>
    <w:rsid w:val="003C6F0E"/>
    <w:rsid w:val="003D0FDE"/>
    <w:rsid w:val="003D11B7"/>
    <w:rsid w:val="003D18E0"/>
    <w:rsid w:val="003D2200"/>
    <w:rsid w:val="003D3E95"/>
    <w:rsid w:val="003D434A"/>
    <w:rsid w:val="003D494E"/>
    <w:rsid w:val="003D5C65"/>
    <w:rsid w:val="003D7751"/>
    <w:rsid w:val="003D77BE"/>
    <w:rsid w:val="003E022B"/>
    <w:rsid w:val="003E10B7"/>
    <w:rsid w:val="003E13F8"/>
    <w:rsid w:val="003E2862"/>
    <w:rsid w:val="003E2921"/>
    <w:rsid w:val="003E40D7"/>
    <w:rsid w:val="003E479E"/>
    <w:rsid w:val="003E4D11"/>
    <w:rsid w:val="003E5B58"/>
    <w:rsid w:val="003E5D8D"/>
    <w:rsid w:val="003E691E"/>
    <w:rsid w:val="003E6CF8"/>
    <w:rsid w:val="003E7511"/>
    <w:rsid w:val="003E76BE"/>
    <w:rsid w:val="003E79E5"/>
    <w:rsid w:val="003F01E5"/>
    <w:rsid w:val="003F0411"/>
    <w:rsid w:val="003F051D"/>
    <w:rsid w:val="003F1186"/>
    <w:rsid w:val="003F11A5"/>
    <w:rsid w:val="003F1253"/>
    <w:rsid w:val="003F168D"/>
    <w:rsid w:val="003F1969"/>
    <w:rsid w:val="003F19A7"/>
    <w:rsid w:val="003F20D1"/>
    <w:rsid w:val="003F2A64"/>
    <w:rsid w:val="003F35A7"/>
    <w:rsid w:val="003F3801"/>
    <w:rsid w:val="003F532D"/>
    <w:rsid w:val="003F62ED"/>
    <w:rsid w:val="003F6B94"/>
    <w:rsid w:val="003F781F"/>
    <w:rsid w:val="0040063E"/>
    <w:rsid w:val="0040108F"/>
    <w:rsid w:val="00401126"/>
    <w:rsid w:val="0040132A"/>
    <w:rsid w:val="00402302"/>
    <w:rsid w:val="00402CF4"/>
    <w:rsid w:val="0040453F"/>
    <w:rsid w:val="00404753"/>
    <w:rsid w:val="004047E5"/>
    <w:rsid w:val="00405082"/>
    <w:rsid w:val="0040514E"/>
    <w:rsid w:val="00405191"/>
    <w:rsid w:val="00405A70"/>
    <w:rsid w:val="00405B8D"/>
    <w:rsid w:val="00405CE4"/>
    <w:rsid w:val="00406B24"/>
    <w:rsid w:val="00407799"/>
    <w:rsid w:val="004100B1"/>
    <w:rsid w:val="00411691"/>
    <w:rsid w:val="0041184E"/>
    <w:rsid w:val="00412995"/>
    <w:rsid w:val="00412ADA"/>
    <w:rsid w:val="00412BF7"/>
    <w:rsid w:val="00412DB0"/>
    <w:rsid w:val="00413202"/>
    <w:rsid w:val="004138D3"/>
    <w:rsid w:val="00414004"/>
    <w:rsid w:val="00414302"/>
    <w:rsid w:val="0041450C"/>
    <w:rsid w:val="004145B0"/>
    <w:rsid w:val="004145B5"/>
    <w:rsid w:val="00415181"/>
    <w:rsid w:val="00415184"/>
    <w:rsid w:val="00415DF8"/>
    <w:rsid w:val="0041643F"/>
    <w:rsid w:val="00416812"/>
    <w:rsid w:val="004169EA"/>
    <w:rsid w:val="00417565"/>
    <w:rsid w:val="00420269"/>
    <w:rsid w:val="00420534"/>
    <w:rsid w:val="00420748"/>
    <w:rsid w:val="00421816"/>
    <w:rsid w:val="00423CB6"/>
    <w:rsid w:val="00423F17"/>
    <w:rsid w:val="00424014"/>
    <w:rsid w:val="00424317"/>
    <w:rsid w:val="00424724"/>
    <w:rsid w:val="00425441"/>
    <w:rsid w:val="0042598D"/>
    <w:rsid w:val="004259FB"/>
    <w:rsid w:val="00425FF8"/>
    <w:rsid w:val="004263F9"/>
    <w:rsid w:val="00426762"/>
    <w:rsid w:val="00426AA9"/>
    <w:rsid w:val="00427E9C"/>
    <w:rsid w:val="00430058"/>
    <w:rsid w:val="00430F24"/>
    <w:rsid w:val="00431549"/>
    <w:rsid w:val="0043162B"/>
    <w:rsid w:val="0043169D"/>
    <w:rsid w:val="004319CE"/>
    <w:rsid w:val="00431F41"/>
    <w:rsid w:val="00431FB9"/>
    <w:rsid w:val="00432682"/>
    <w:rsid w:val="004336E0"/>
    <w:rsid w:val="00433D53"/>
    <w:rsid w:val="00433FCE"/>
    <w:rsid w:val="00434148"/>
    <w:rsid w:val="00434413"/>
    <w:rsid w:val="00434B48"/>
    <w:rsid w:val="00434C7D"/>
    <w:rsid w:val="00435EEA"/>
    <w:rsid w:val="004366DE"/>
    <w:rsid w:val="00437241"/>
    <w:rsid w:val="004372A0"/>
    <w:rsid w:val="004401B5"/>
    <w:rsid w:val="00441645"/>
    <w:rsid w:val="004416EF"/>
    <w:rsid w:val="004448AC"/>
    <w:rsid w:val="00444AC9"/>
    <w:rsid w:val="00444B6A"/>
    <w:rsid w:val="00444D26"/>
    <w:rsid w:val="00444ED1"/>
    <w:rsid w:val="004455D8"/>
    <w:rsid w:val="0044624E"/>
    <w:rsid w:val="00446BC4"/>
    <w:rsid w:val="0044794B"/>
    <w:rsid w:val="00450055"/>
    <w:rsid w:val="00451036"/>
    <w:rsid w:val="004525A4"/>
    <w:rsid w:val="00452A3C"/>
    <w:rsid w:val="00452A61"/>
    <w:rsid w:val="00452CDD"/>
    <w:rsid w:val="00452F00"/>
    <w:rsid w:val="0045344B"/>
    <w:rsid w:val="00453CAD"/>
    <w:rsid w:val="00454118"/>
    <w:rsid w:val="004542EB"/>
    <w:rsid w:val="00454577"/>
    <w:rsid w:val="004548AB"/>
    <w:rsid w:val="00454CE5"/>
    <w:rsid w:val="00455FE9"/>
    <w:rsid w:val="004562F4"/>
    <w:rsid w:val="00456DD1"/>
    <w:rsid w:val="004579F8"/>
    <w:rsid w:val="00457C62"/>
    <w:rsid w:val="00457DC9"/>
    <w:rsid w:val="00460461"/>
    <w:rsid w:val="00460B2C"/>
    <w:rsid w:val="00460E30"/>
    <w:rsid w:val="0046161C"/>
    <w:rsid w:val="00461CEA"/>
    <w:rsid w:val="00461FE6"/>
    <w:rsid w:val="0046274E"/>
    <w:rsid w:val="004639A1"/>
    <w:rsid w:val="00463E61"/>
    <w:rsid w:val="004647DF"/>
    <w:rsid w:val="004648AC"/>
    <w:rsid w:val="00464CF5"/>
    <w:rsid w:val="00465A2A"/>
    <w:rsid w:val="00465A41"/>
    <w:rsid w:val="00465EC4"/>
    <w:rsid w:val="00466267"/>
    <w:rsid w:val="004664AC"/>
    <w:rsid w:val="004665A0"/>
    <w:rsid w:val="00466D26"/>
    <w:rsid w:val="00466E3E"/>
    <w:rsid w:val="004675AD"/>
    <w:rsid w:val="00467761"/>
    <w:rsid w:val="00467C2C"/>
    <w:rsid w:val="004702D4"/>
    <w:rsid w:val="004704B3"/>
    <w:rsid w:val="004707E2"/>
    <w:rsid w:val="0047093A"/>
    <w:rsid w:val="00470B65"/>
    <w:rsid w:val="00470E51"/>
    <w:rsid w:val="004713AA"/>
    <w:rsid w:val="00471956"/>
    <w:rsid w:val="004721C1"/>
    <w:rsid w:val="00472A1B"/>
    <w:rsid w:val="00472CB4"/>
    <w:rsid w:val="00472FF1"/>
    <w:rsid w:val="004734B9"/>
    <w:rsid w:val="004736D1"/>
    <w:rsid w:val="00474A20"/>
    <w:rsid w:val="00475061"/>
    <w:rsid w:val="004751A7"/>
    <w:rsid w:val="00475CAA"/>
    <w:rsid w:val="00476485"/>
    <w:rsid w:val="004765ED"/>
    <w:rsid w:val="0047691C"/>
    <w:rsid w:val="00476C7E"/>
    <w:rsid w:val="00476F6D"/>
    <w:rsid w:val="00477CDB"/>
    <w:rsid w:val="00477DB7"/>
    <w:rsid w:val="00480053"/>
    <w:rsid w:val="0048187E"/>
    <w:rsid w:val="00481ED7"/>
    <w:rsid w:val="004820AF"/>
    <w:rsid w:val="004822BB"/>
    <w:rsid w:val="00482D21"/>
    <w:rsid w:val="00483981"/>
    <w:rsid w:val="00484585"/>
    <w:rsid w:val="0048469C"/>
    <w:rsid w:val="00484712"/>
    <w:rsid w:val="00484DB2"/>
    <w:rsid w:val="00484F6A"/>
    <w:rsid w:val="00485C8A"/>
    <w:rsid w:val="00485F4B"/>
    <w:rsid w:val="0048616B"/>
    <w:rsid w:val="00486851"/>
    <w:rsid w:val="004873A9"/>
    <w:rsid w:val="00487492"/>
    <w:rsid w:val="004874FD"/>
    <w:rsid w:val="004875B7"/>
    <w:rsid w:val="0049052F"/>
    <w:rsid w:val="0049067A"/>
    <w:rsid w:val="00490BAB"/>
    <w:rsid w:val="00490C29"/>
    <w:rsid w:val="00490D8D"/>
    <w:rsid w:val="0049100D"/>
    <w:rsid w:val="004914F1"/>
    <w:rsid w:val="00491B51"/>
    <w:rsid w:val="00491EDE"/>
    <w:rsid w:val="0049224E"/>
    <w:rsid w:val="004927EF"/>
    <w:rsid w:val="00492B56"/>
    <w:rsid w:val="00492ED8"/>
    <w:rsid w:val="0049464C"/>
    <w:rsid w:val="0049486E"/>
    <w:rsid w:val="00494E50"/>
    <w:rsid w:val="0049557E"/>
    <w:rsid w:val="00495D0D"/>
    <w:rsid w:val="00495DDB"/>
    <w:rsid w:val="0049655E"/>
    <w:rsid w:val="00496C52"/>
    <w:rsid w:val="004971EF"/>
    <w:rsid w:val="004A04D1"/>
    <w:rsid w:val="004A1EAF"/>
    <w:rsid w:val="004A2298"/>
    <w:rsid w:val="004A2E4F"/>
    <w:rsid w:val="004A33B0"/>
    <w:rsid w:val="004A3BE6"/>
    <w:rsid w:val="004A46DD"/>
    <w:rsid w:val="004A48B1"/>
    <w:rsid w:val="004A645F"/>
    <w:rsid w:val="004A66C7"/>
    <w:rsid w:val="004B00B0"/>
    <w:rsid w:val="004B00E7"/>
    <w:rsid w:val="004B04C6"/>
    <w:rsid w:val="004B0537"/>
    <w:rsid w:val="004B0B10"/>
    <w:rsid w:val="004B12F8"/>
    <w:rsid w:val="004B1460"/>
    <w:rsid w:val="004B162E"/>
    <w:rsid w:val="004B1ECE"/>
    <w:rsid w:val="004B30A9"/>
    <w:rsid w:val="004B3D8B"/>
    <w:rsid w:val="004B41AB"/>
    <w:rsid w:val="004B4AE6"/>
    <w:rsid w:val="004B5E8E"/>
    <w:rsid w:val="004B670E"/>
    <w:rsid w:val="004B714F"/>
    <w:rsid w:val="004B7658"/>
    <w:rsid w:val="004B7670"/>
    <w:rsid w:val="004B7A5F"/>
    <w:rsid w:val="004B7E84"/>
    <w:rsid w:val="004C006A"/>
    <w:rsid w:val="004C1751"/>
    <w:rsid w:val="004C2246"/>
    <w:rsid w:val="004C2389"/>
    <w:rsid w:val="004C2435"/>
    <w:rsid w:val="004C24DD"/>
    <w:rsid w:val="004C3C5E"/>
    <w:rsid w:val="004C3DA6"/>
    <w:rsid w:val="004C4131"/>
    <w:rsid w:val="004C4269"/>
    <w:rsid w:val="004C42FD"/>
    <w:rsid w:val="004C4896"/>
    <w:rsid w:val="004C4A19"/>
    <w:rsid w:val="004C5681"/>
    <w:rsid w:val="004C5F14"/>
    <w:rsid w:val="004C6009"/>
    <w:rsid w:val="004C6545"/>
    <w:rsid w:val="004C7425"/>
    <w:rsid w:val="004C78D5"/>
    <w:rsid w:val="004C79B7"/>
    <w:rsid w:val="004C7EB8"/>
    <w:rsid w:val="004D0271"/>
    <w:rsid w:val="004D0C3D"/>
    <w:rsid w:val="004D1773"/>
    <w:rsid w:val="004D1D77"/>
    <w:rsid w:val="004D260D"/>
    <w:rsid w:val="004D2729"/>
    <w:rsid w:val="004D28D2"/>
    <w:rsid w:val="004D3020"/>
    <w:rsid w:val="004D345D"/>
    <w:rsid w:val="004D3880"/>
    <w:rsid w:val="004D4412"/>
    <w:rsid w:val="004D4708"/>
    <w:rsid w:val="004D4CBB"/>
    <w:rsid w:val="004E0B56"/>
    <w:rsid w:val="004E1572"/>
    <w:rsid w:val="004E1625"/>
    <w:rsid w:val="004E26E1"/>
    <w:rsid w:val="004E26E5"/>
    <w:rsid w:val="004E2B81"/>
    <w:rsid w:val="004E2F57"/>
    <w:rsid w:val="004E3111"/>
    <w:rsid w:val="004E384A"/>
    <w:rsid w:val="004E39D8"/>
    <w:rsid w:val="004E45E5"/>
    <w:rsid w:val="004E4DA8"/>
    <w:rsid w:val="004E523B"/>
    <w:rsid w:val="004E545D"/>
    <w:rsid w:val="004E551C"/>
    <w:rsid w:val="004E558C"/>
    <w:rsid w:val="004E55B4"/>
    <w:rsid w:val="004E58DD"/>
    <w:rsid w:val="004E5F4A"/>
    <w:rsid w:val="004E7D2F"/>
    <w:rsid w:val="004F002D"/>
    <w:rsid w:val="004F0FEF"/>
    <w:rsid w:val="004F14AE"/>
    <w:rsid w:val="004F1730"/>
    <w:rsid w:val="004F18ED"/>
    <w:rsid w:val="004F22B2"/>
    <w:rsid w:val="004F2425"/>
    <w:rsid w:val="004F29D6"/>
    <w:rsid w:val="004F2CF3"/>
    <w:rsid w:val="004F446F"/>
    <w:rsid w:val="004F4C0F"/>
    <w:rsid w:val="004F4E25"/>
    <w:rsid w:val="004F539F"/>
    <w:rsid w:val="004F5C52"/>
    <w:rsid w:val="004F6A25"/>
    <w:rsid w:val="004F6F32"/>
    <w:rsid w:val="004F750B"/>
    <w:rsid w:val="004F7839"/>
    <w:rsid w:val="004F7CC1"/>
    <w:rsid w:val="0050018B"/>
    <w:rsid w:val="00500742"/>
    <w:rsid w:val="00500891"/>
    <w:rsid w:val="00500DA6"/>
    <w:rsid w:val="00501315"/>
    <w:rsid w:val="005014E7"/>
    <w:rsid w:val="00501E76"/>
    <w:rsid w:val="00502466"/>
    <w:rsid w:val="005037D2"/>
    <w:rsid w:val="005037D3"/>
    <w:rsid w:val="005039DA"/>
    <w:rsid w:val="00504924"/>
    <w:rsid w:val="00505410"/>
    <w:rsid w:val="0050547C"/>
    <w:rsid w:val="005058D3"/>
    <w:rsid w:val="00507972"/>
    <w:rsid w:val="00507C20"/>
    <w:rsid w:val="00507EC1"/>
    <w:rsid w:val="00510232"/>
    <w:rsid w:val="00510435"/>
    <w:rsid w:val="005109F8"/>
    <w:rsid w:val="005114D2"/>
    <w:rsid w:val="005115D4"/>
    <w:rsid w:val="005123B4"/>
    <w:rsid w:val="00512490"/>
    <w:rsid w:val="00512E22"/>
    <w:rsid w:val="00512EC8"/>
    <w:rsid w:val="005132A8"/>
    <w:rsid w:val="00513DC6"/>
    <w:rsid w:val="00514071"/>
    <w:rsid w:val="0051469A"/>
    <w:rsid w:val="00514A26"/>
    <w:rsid w:val="005152A7"/>
    <w:rsid w:val="005155DD"/>
    <w:rsid w:val="00515C1A"/>
    <w:rsid w:val="00516457"/>
    <w:rsid w:val="00516D52"/>
    <w:rsid w:val="00517100"/>
    <w:rsid w:val="0051786E"/>
    <w:rsid w:val="00517ED8"/>
    <w:rsid w:val="005200D5"/>
    <w:rsid w:val="005203C7"/>
    <w:rsid w:val="005209E9"/>
    <w:rsid w:val="00520AD6"/>
    <w:rsid w:val="00521298"/>
    <w:rsid w:val="005215B6"/>
    <w:rsid w:val="00521965"/>
    <w:rsid w:val="005231EC"/>
    <w:rsid w:val="00523BD7"/>
    <w:rsid w:val="00523F40"/>
    <w:rsid w:val="005249DF"/>
    <w:rsid w:val="005249E2"/>
    <w:rsid w:val="005254B7"/>
    <w:rsid w:val="005262D0"/>
    <w:rsid w:val="00526C2F"/>
    <w:rsid w:val="005273BB"/>
    <w:rsid w:val="00527C7D"/>
    <w:rsid w:val="005301AB"/>
    <w:rsid w:val="00530E97"/>
    <w:rsid w:val="00530FB0"/>
    <w:rsid w:val="00531916"/>
    <w:rsid w:val="005322AE"/>
    <w:rsid w:val="0053232B"/>
    <w:rsid w:val="00534C50"/>
    <w:rsid w:val="00535228"/>
    <w:rsid w:val="00535D81"/>
    <w:rsid w:val="00535E40"/>
    <w:rsid w:val="00535F95"/>
    <w:rsid w:val="00536719"/>
    <w:rsid w:val="00536DD9"/>
    <w:rsid w:val="005378E7"/>
    <w:rsid w:val="00537BBE"/>
    <w:rsid w:val="00537C9A"/>
    <w:rsid w:val="00537D69"/>
    <w:rsid w:val="005401F6"/>
    <w:rsid w:val="00540A34"/>
    <w:rsid w:val="00540DBC"/>
    <w:rsid w:val="005420B6"/>
    <w:rsid w:val="00543768"/>
    <w:rsid w:val="0054380D"/>
    <w:rsid w:val="00543B87"/>
    <w:rsid w:val="0054422F"/>
    <w:rsid w:val="00544ED6"/>
    <w:rsid w:val="005465FB"/>
    <w:rsid w:val="0054686D"/>
    <w:rsid w:val="00546B5A"/>
    <w:rsid w:val="00546F98"/>
    <w:rsid w:val="0054747A"/>
    <w:rsid w:val="00547728"/>
    <w:rsid w:val="005501E1"/>
    <w:rsid w:val="005504E1"/>
    <w:rsid w:val="00550C5D"/>
    <w:rsid w:val="0055111E"/>
    <w:rsid w:val="0055112D"/>
    <w:rsid w:val="0055165A"/>
    <w:rsid w:val="00551D58"/>
    <w:rsid w:val="00552326"/>
    <w:rsid w:val="005523DB"/>
    <w:rsid w:val="00552B74"/>
    <w:rsid w:val="005542F1"/>
    <w:rsid w:val="00557033"/>
    <w:rsid w:val="0055710C"/>
    <w:rsid w:val="005574BA"/>
    <w:rsid w:val="00557752"/>
    <w:rsid w:val="0055793E"/>
    <w:rsid w:val="005579EB"/>
    <w:rsid w:val="00557A1A"/>
    <w:rsid w:val="00557CBB"/>
    <w:rsid w:val="005603AA"/>
    <w:rsid w:val="00560A1F"/>
    <w:rsid w:val="00560CB1"/>
    <w:rsid w:val="00560F1E"/>
    <w:rsid w:val="005617F0"/>
    <w:rsid w:val="00564009"/>
    <w:rsid w:val="00564783"/>
    <w:rsid w:val="00564B4F"/>
    <w:rsid w:val="00564EE6"/>
    <w:rsid w:val="005665CC"/>
    <w:rsid w:val="00566A6D"/>
    <w:rsid w:val="00566C43"/>
    <w:rsid w:val="00567104"/>
    <w:rsid w:val="00571614"/>
    <w:rsid w:val="00571F20"/>
    <w:rsid w:val="005722B0"/>
    <w:rsid w:val="00572498"/>
    <w:rsid w:val="005724EC"/>
    <w:rsid w:val="00572644"/>
    <w:rsid w:val="00572ADD"/>
    <w:rsid w:val="00572CEF"/>
    <w:rsid w:val="00574740"/>
    <w:rsid w:val="005747BF"/>
    <w:rsid w:val="00574A4A"/>
    <w:rsid w:val="00574AFA"/>
    <w:rsid w:val="00575B85"/>
    <w:rsid w:val="00575C25"/>
    <w:rsid w:val="0057664A"/>
    <w:rsid w:val="00580654"/>
    <w:rsid w:val="00580FD8"/>
    <w:rsid w:val="00581E57"/>
    <w:rsid w:val="005820BA"/>
    <w:rsid w:val="00582554"/>
    <w:rsid w:val="005829FE"/>
    <w:rsid w:val="00582EC5"/>
    <w:rsid w:val="0058316E"/>
    <w:rsid w:val="00583740"/>
    <w:rsid w:val="00583D98"/>
    <w:rsid w:val="005848CA"/>
    <w:rsid w:val="00584B63"/>
    <w:rsid w:val="00584BD1"/>
    <w:rsid w:val="00585F62"/>
    <w:rsid w:val="0058626B"/>
    <w:rsid w:val="00586890"/>
    <w:rsid w:val="00586ED9"/>
    <w:rsid w:val="005879DC"/>
    <w:rsid w:val="00590C07"/>
    <w:rsid w:val="0059175C"/>
    <w:rsid w:val="00592210"/>
    <w:rsid w:val="00593AB7"/>
    <w:rsid w:val="00593FF1"/>
    <w:rsid w:val="005943B2"/>
    <w:rsid w:val="005943D9"/>
    <w:rsid w:val="005959CB"/>
    <w:rsid w:val="00596630"/>
    <w:rsid w:val="00596732"/>
    <w:rsid w:val="005975AE"/>
    <w:rsid w:val="005977C9"/>
    <w:rsid w:val="0059791E"/>
    <w:rsid w:val="00597B8E"/>
    <w:rsid w:val="00597CFC"/>
    <w:rsid w:val="005A0454"/>
    <w:rsid w:val="005A16E2"/>
    <w:rsid w:val="005A1BD4"/>
    <w:rsid w:val="005A1F8F"/>
    <w:rsid w:val="005A1FC4"/>
    <w:rsid w:val="005A2167"/>
    <w:rsid w:val="005A23DF"/>
    <w:rsid w:val="005A3690"/>
    <w:rsid w:val="005A3CEE"/>
    <w:rsid w:val="005A475B"/>
    <w:rsid w:val="005A4EB5"/>
    <w:rsid w:val="005A5281"/>
    <w:rsid w:val="005A584F"/>
    <w:rsid w:val="005A7464"/>
    <w:rsid w:val="005A7DDB"/>
    <w:rsid w:val="005A7DFD"/>
    <w:rsid w:val="005B1317"/>
    <w:rsid w:val="005B1F40"/>
    <w:rsid w:val="005B2021"/>
    <w:rsid w:val="005B237A"/>
    <w:rsid w:val="005B27DE"/>
    <w:rsid w:val="005B2989"/>
    <w:rsid w:val="005B4275"/>
    <w:rsid w:val="005B4764"/>
    <w:rsid w:val="005B493A"/>
    <w:rsid w:val="005B50C6"/>
    <w:rsid w:val="005B5441"/>
    <w:rsid w:val="005B5A5D"/>
    <w:rsid w:val="005B746A"/>
    <w:rsid w:val="005B7B75"/>
    <w:rsid w:val="005B7F87"/>
    <w:rsid w:val="005C06E7"/>
    <w:rsid w:val="005C0FCA"/>
    <w:rsid w:val="005C1EB2"/>
    <w:rsid w:val="005C1F27"/>
    <w:rsid w:val="005C2825"/>
    <w:rsid w:val="005C2863"/>
    <w:rsid w:val="005C2B45"/>
    <w:rsid w:val="005C3C57"/>
    <w:rsid w:val="005C43B1"/>
    <w:rsid w:val="005C448F"/>
    <w:rsid w:val="005C47EA"/>
    <w:rsid w:val="005C4864"/>
    <w:rsid w:val="005C579C"/>
    <w:rsid w:val="005C57A5"/>
    <w:rsid w:val="005C58C4"/>
    <w:rsid w:val="005C6142"/>
    <w:rsid w:val="005C6145"/>
    <w:rsid w:val="005C6555"/>
    <w:rsid w:val="005C6D81"/>
    <w:rsid w:val="005C6E78"/>
    <w:rsid w:val="005C725A"/>
    <w:rsid w:val="005C7C92"/>
    <w:rsid w:val="005D0675"/>
    <w:rsid w:val="005D0A13"/>
    <w:rsid w:val="005D0DD5"/>
    <w:rsid w:val="005D13CF"/>
    <w:rsid w:val="005D1511"/>
    <w:rsid w:val="005D1699"/>
    <w:rsid w:val="005D21E6"/>
    <w:rsid w:val="005D26C8"/>
    <w:rsid w:val="005D2960"/>
    <w:rsid w:val="005D3060"/>
    <w:rsid w:val="005D33DB"/>
    <w:rsid w:val="005D4125"/>
    <w:rsid w:val="005D440C"/>
    <w:rsid w:val="005D445A"/>
    <w:rsid w:val="005D4800"/>
    <w:rsid w:val="005D4F95"/>
    <w:rsid w:val="005D5443"/>
    <w:rsid w:val="005D574F"/>
    <w:rsid w:val="005D5C85"/>
    <w:rsid w:val="005D682D"/>
    <w:rsid w:val="005D6905"/>
    <w:rsid w:val="005D6DB2"/>
    <w:rsid w:val="005D704D"/>
    <w:rsid w:val="005D7230"/>
    <w:rsid w:val="005D76DD"/>
    <w:rsid w:val="005D79D5"/>
    <w:rsid w:val="005D7DB7"/>
    <w:rsid w:val="005E018E"/>
    <w:rsid w:val="005E0777"/>
    <w:rsid w:val="005E16E0"/>
    <w:rsid w:val="005E17A9"/>
    <w:rsid w:val="005E24EA"/>
    <w:rsid w:val="005E2A9C"/>
    <w:rsid w:val="005E385B"/>
    <w:rsid w:val="005E4889"/>
    <w:rsid w:val="005E4FA7"/>
    <w:rsid w:val="005E564F"/>
    <w:rsid w:val="005E5EF0"/>
    <w:rsid w:val="005E5EFA"/>
    <w:rsid w:val="005E6333"/>
    <w:rsid w:val="005E67E3"/>
    <w:rsid w:val="005E6EB9"/>
    <w:rsid w:val="005F087F"/>
    <w:rsid w:val="005F0E99"/>
    <w:rsid w:val="005F1A58"/>
    <w:rsid w:val="005F20F1"/>
    <w:rsid w:val="005F2630"/>
    <w:rsid w:val="005F27BE"/>
    <w:rsid w:val="005F2C96"/>
    <w:rsid w:val="005F310E"/>
    <w:rsid w:val="005F51F5"/>
    <w:rsid w:val="005F547E"/>
    <w:rsid w:val="005F655C"/>
    <w:rsid w:val="005F6AB2"/>
    <w:rsid w:val="005F6E51"/>
    <w:rsid w:val="005F6EA5"/>
    <w:rsid w:val="005F6F8E"/>
    <w:rsid w:val="005F7331"/>
    <w:rsid w:val="005F798B"/>
    <w:rsid w:val="0060028C"/>
    <w:rsid w:val="00600795"/>
    <w:rsid w:val="00600B02"/>
    <w:rsid w:val="00601A7D"/>
    <w:rsid w:val="006031C4"/>
    <w:rsid w:val="006032EB"/>
    <w:rsid w:val="0060369C"/>
    <w:rsid w:val="00603E49"/>
    <w:rsid w:val="006044B5"/>
    <w:rsid w:val="006051A4"/>
    <w:rsid w:val="0060594D"/>
    <w:rsid w:val="00605CA8"/>
    <w:rsid w:val="006061F8"/>
    <w:rsid w:val="006067DD"/>
    <w:rsid w:val="006079A5"/>
    <w:rsid w:val="00607D39"/>
    <w:rsid w:val="00610400"/>
    <w:rsid w:val="0061180E"/>
    <w:rsid w:val="00611AAF"/>
    <w:rsid w:val="00611AFB"/>
    <w:rsid w:val="00611C32"/>
    <w:rsid w:val="00611FE7"/>
    <w:rsid w:val="006123B7"/>
    <w:rsid w:val="006126AB"/>
    <w:rsid w:val="006128B6"/>
    <w:rsid w:val="00612A3A"/>
    <w:rsid w:val="00613051"/>
    <w:rsid w:val="006131ED"/>
    <w:rsid w:val="0061366D"/>
    <w:rsid w:val="00613A87"/>
    <w:rsid w:val="00613D05"/>
    <w:rsid w:val="00614110"/>
    <w:rsid w:val="00614141"/>
    <w:rsid w:val="00614EEA"/>
    <w:rsid w:val="006164C7"/>
    <w:rsid w:val="00616703"/>
    <w:rsid w:val="00616793"/>
    <w:rsid w:val="00616D3E"/>
    <w:rsid w:val="00617590"/>
    <w:rsid w:val="0061774D"/>
    <w:rsid w:val="00621033"/>
    <w:rsid w:val="0062125F"/>
    <w:rsid w:val="0062128B"/>
    <w:rsid w:val="006213AF"/>
    <w:rsid w:val="00621425"/>
    <w:rsid w:val="00621BEE"/>
    <w:rsid w:val="006220E0"/>
    <w:rsid w:val="006221B5"/>
    <w:rsid w:val="00622C14"/>
    <w:rsid w:val="006232DB"/>
    <w:rsid w:val="00623AEC"/>
    <w:rsid w:val="00623AF9"/>
    <w:rsid w:val="00623B47"/>
    <w:rsid w:val="006240EA"/>
    <w:rsid w:val="00624BEC"/>
    <w:rsid w:val="00624E2C"/>
    <w:rsid w:val="00624FD5"/>
    <w:rsid w:val="00626EA3"/>
    <w:rsid w:val="00627A37"/>
    <w:rsid w:val="00627C8F"/>
    <w:rsid w:val="00630C56"/>
    <w:rsid w:val="00630F95"/>
    <w:rsid w:val="006312D8"/>
    <w:rsid w:val="006314FE"/>
    <w:rsid w:val="00632AE7"/>
    <w:rsid w:val="00632D0D"/>
    <w:rsid w:val="0063303C"/>
    <w:rsid w:val="00633077"/>
    <w:rsid w:val="0063325F"/>
    <w:rsid w:val="00633A03"/>
    <w:rsid w:val="00633B8B"/>
    <w:rsid w:val="0063406D"/>
    <w:rsid w:val="006340CF"/>
    <w:rsid w:val="006344FC"/>
    <w:rsid w:val="00634A05"/>
    <w:rsid w:val="006351A7"/>
    <w:rsid w:val="00635203"/>
    <w:rsid w:val="00636361"/>
    <w:rsid w:val="006364D3"/>
    <w:rsid w:val="00637E17"/>
    <w:rsid w:val="006401D9"/>
    <w:rsid w:val="0064080E"/>
    <w:rsid w:val="00640990"/>
    <w:rsid w:val="00640DF0"/>
    <w:rsid w:val="00641244"/>
    <w:rsid w:val="00641D81"/>
    <w:rsid w:val="006429CB"/>
    <w:rsid w:val="00644EDC"/>
    <w:rsid w:val="00645B32"/>
    <w:rsid w:val="00645D89"/>
    <w:rsid w:val="0064738F"/>
    <w:rsid w:val="006512F3"/>
    <w:rsid w:val="006515B2"/>
    <w:rsid w:val="0065176A"/>
    <w:rsid w:val="00651F97"/>
    <w:rsid w:val="00652069"/>
    <w:rsid w:val="00652532"/>
    <w:rsid w:val="00652702"/>
    <w:rsid w:val="006532C7"/>
    <w:rsid w:val="00653A3C"/>
    <w:rsid w:val="0065649D"/>
    <w:rsid w:val="00656BF9"/>
    <w:rsid w:val="006602D7"/>
    <w:rsid w:val="00660403"/>
    <w:rsid w:val="006607A8"/>
    <w:rsid w:val="0066087D"/>
    <w:rsid w:val="0066095E"/>
    <w:rsid w:val="00660E64"/>
    <w:rsid w:val="0066148C"/>
    <w:rsid w:val="006618E3"/>
    <w:rsid w:val="00661905"/>
    <w:rsid w:val="00661E76"/>
    <w:rsid w:val="006625F3"/>
    <w:rsid w:val="0066263F"/>
    <w:rsid w:val="006629C9"/>
    <w:rsid w:val="00662CCF"/>
    <w:rsid w:val="00663028"/>
    <w:rsid w:val="00663911"/>
    <w:rsid w:val="006641CC"/>
    <w:rsid w:val="00664A81"/>
    <w:rsid w:val="00664DA4"/>
    <w:rsid w:val="00665494"/>
    <w:rsid w:val="00665633"/>
    <w:rsid w:val="00665CC3"/>
    <w:rsid w:val="006663D6"/>
    <w:rsid w:val="006672FC"/>
    <w:rsid w:val="006676E7"/>
    <w:rsid w:val="00667E6E"/>
    <w:rsid w:val="006701A4"/>
    <w:rsid w:val="006701B5"/>
    <w:rsid w:val="006709D3"/>
    <w:rsid w:val="00670F93"/>
    <w:rsid w:val="00671CCE"/>
    <w:rsid w:val="006724EF"/>
    <w:rsid w:val="006727CC"/>
    <w:rsid w:val="00672DF7"/>
    <w:rsid w:val="0067351E"/>
    <w:rsid w:val="00673859"/>
    <w:rsid w:val="00673E57"/>
    <w:rsid w:val="006748CE"/>
    <w:rsid w:val="00674968"/>
    <w:rsid w:val="00674A0E"/>
    <w:rsid w:val="0067506D"/>
    <w:rsid w:val="00675652"/>
    <w:rsid w:val="00675CBB"/>
    <w:rsid w:val="00676EBC"/>
    <w:rsid w:val="006774A5"/>
    <w:rsid w:val="00677CB7"/>
    <w:rsid w:val="0068053C"/>
    <w:rsid w:val="00680D33"/>
    <w:rsid w:val="00681277"/>
    <w:rsid w:val="006819D4"/>
    <w:rsid w:val="0068236D"/>
    <w:rsid w:val="00682404"/>
    <w:rsid w:val="00682660"/>
    <w:rsid w:val="006826B3"/>
    <w:rsid w:val="00682721"/>
    <w:rsid w:val="00682AFE"/>
    <w:rsid w:val="00682B84"/>
    <w:rsid w:val="0068339F"/>
    <w:rsid w:val="0068363A"/>
    <w:rsid w:val="00685123"/>
    <w:rsid w:val="00685C50"/>
    <w:rsid w:val="00685E1F"/>
    <w:rsid w:val="00686801"/>
    <w:rsid w:val="00686D99"/>
    <w:rsid w:val="00687041"/>
    <w:rsid w:val="0068758A"/>
    <w:rsid w:val="006905E8"/>
    <w:rsid w:val="00691C97"/>
    <w:rsid w:val="00692138"/>
    <w:rsid w:val="00692172"/>
    <w:rsid w:val="0069226D"/>
    <w:rsid w:val="00692A77"/>
    <w:rsid w:val="00693292"/>
    <w:rsid w:val="00693E98"/>
    <w:rsid w:val="006941D0"/>
    <w:rsid w:val="00694C34"/>
    <w:rsid w:val="00694D46"/>
    <w:rsid w:val="00694FC9"/>
    <w:rsid w:val="006950AA"/>
    <w:rsid w:val="00695268"/>
    <w:rsid w:val="00695438"/>
    <w:rsid w:val="00696986"/>
    <w:rsid w:val="00696F76"/>
    <w:rsid w:val="006970A8"/>
    <w:rsid w:val="00697412"/>
    <w:rsid w:val="00697A5C"/>
    <w:rsid w:val="006A036C"/>
    <w:rsid w:val="006A05B3"/>
    <w:rsid w:val="006A05F8"/>
    <w:rsid w:val="006A08A6"/>
    <w:rsid w:val="006A0D2B"/>
    <w:rsid w:val="006A1680"/>
    <w:rsid w:val="006A22F2"/>
    <w:rsid w:val="006A3326"/>
    <w:rsid w:val="006A33C8"/>
    <w:rsid w:val="006A4914"/>
    <w:rsid w:val="006A5C0F"/>
    <w:rsid w:val="006A6006"/>
    <w:rsid w:val="006A69D2"/>
    <w:rsid w:val="006A72C5"/>
    <w:rsid w:val="006A747B"/>
    <w:rsid w:val="006A7761"/>
    <w:rsid w:val="006A7983"/>
    <w:rsid w:val="006A7B78"/>
    <w:rsid w:val="006B02F1"/>
    <w:rsid w:val="006B076D"/>
    <w:rsid w:val="006B0D19"/>
    <w:rsid w:val="006B1A47"/>
    <w:rsid w:val="006B21E6"/>
    <w:rsid w:val="006B2D37"/>
    <w:rsid w:val="006B3338"/>
    <w:rsid w:val="006B33CE"/>
    <w:rsid w:val="006B3E5C"/>
    <w:rsid w:val="006B3EA2"/>
    <w:rsid w:val="006B4C85"/>
    <w:rsid w:val="006B59E9"/>
    <w:rsid w:val="006B5B40"/>
    <w:rsid w:val="006B6145"/>
    <w:rsid w:val="006B76D3"/>
    <w:rsid w:val="006C019D"/>
    <w:rsid w:val="006C0FA5"/>
    <w:rsid w:val="006C1268"/>
    <w:rsid w:val="006C1333"/>
    <w:rsid w:val="006C1A8D"/>
    <w:rsid w:val="006C22E2"/>
    <w:rsid w:val="006C25E1"/>
    <w:rsid w:val="006C267D"/>
    <w:rsid w:val="006C285F"/>
    <w:rsid w:val="006C296B"/>
    <w:rsid w:val="006C2DDF"/>
    <w:rsid w:val="006C3197"/>
    <w:rsid w:val="006C358B"/>
    <w:rsid w:val="006C39A3"/>
    <w:rsid w:val="006C5338"/>
    <w:rsid w:val="006C54F6"/>
    <w:rsid w:val="006C59AD"/>
    <w:rsid w:val="006C607D"/>
    <w:rsid w:val="006C71FC"/>
    <w:rsid w:val="006C75FB"/>
    <w:rsid w:val="006C7824"/>
    <w:rsid w:val="006C7AE5"/>
    <w:rsid w:val="006C7E72"/>
    <w:rsid w:val="006D02C7"/>
    <w:rsid w:val="006D06D7"/>
    <w:rsid w:val="006D20A4"/>
    <w:rsid w:val="006D2250"/>
    <w:rsid w:val="006D2463"/>
    <w:rsid w:val="006D2696"/>
    <w:rsid w:val="006D2B17"/>
    <w:rsid w:val="006D302B"/>
    <w:rsid w:val="006D4BA7"/>
    <w:rsid w:val="006D4F92"/>
    <w:rsid w:val="006D4FE4"/>
    <w:rsid w:val="006D63DA"/>
    <w:rsid w:val="006D670D"/>
    <w:rsid w:val="006D6A60"/>
    <w:rsid w:val="006D6DC9"/>
    <w:rsid w:val="006D7766"/>
    <w:rsid w:val="006D79E3"/>
    <w:rsid w:val="006D7B28"/>
    <w:rsid w:val="006E017E"/>
    <w:rsid w:val="006E06BA"/>
    <w:rsid w:val="006E0756"/>
    <w:rsid w:val="006E16C4"/>
    <w:rsid w:val="006E17FF"/>
    <w:rsid w:val="006E222E"/>
    <w:rsid w:val="006E256A"/>
    <w:rsid w:val="006E260B"/>
    <w:rsid w:val="006E2916"/>
    <w:rsid w:val="006E3110"/>
    <w:rsid w:val="006E335E"/>
    <w:rsid w:val="006E3C1B"/>
    <w:rsid w:val="006E65B5"/>
    <w:rsid w:val="006E65D7"/>
    <w:rsid w:val="006E6C73"/>
    <w:rsid w:val="006E6E9E"/>
    <w:rsid w:val="006E72DC"/>
    <w:rsid w:val="006E765F"/>
    <w:rsid w:val="006E7667"/>
    <w:rsid w:val="006F0A92"/>
    <w:rsid w:val="006F0AE7"/>
    <w:rsid w:val="006F0D0B"/>
    <w:rsid w:val="006F13DF"/>
    <w:rsid w:val="006F1664"/>
    <w:rsid w:val="006F1724"/>
    <w:rsid w:val="006F2EFD"/>
    <w:rsid w:val="006F3C10"/>
    <w:rsid w:val="006F4A45"/>
    <w:rsid w:val="006F4C5F"/>
    <w:rsid w:val="006F501E"/>
    <w:rsid w:val="006F58B4"/>
    <w:rsid w:val="006F5C64"/>
    <w:rsid w:val="006F5D0D"/>
    <w:rsid w:val="006F6054"/>
    <w:rsid w:val="006F6783"/>
    <w:rsid w:val="006F6868"/>
    <w:rsid w:val="006F7253"/>
    <w:rsid w:val="006F79BB"/>
    <w:rsid w:val="006F79F6"/>
    <w:rsid w:val="007001B1"/>
    <w:rsid w:val="007001DA"/>
    <w:rsid w:val="00701139"/>
    <w:rsid w:val="0070135E"/>
    <w:rsid w:val="00701691"/>
    <w:rsid w:val="007018AD"/>
    <w:rsid w:val="007018F0"/>
    <w:rsid w:val="00701970"/>
    <w:rsid w:val="00701D9B"/>
    <w:rsid w:val="007027DD"/>
    <w:rsid w:val="007027DE"/>
    <w:rsid w:val="007029E7"/>
    <w:rsid w:val="00702DB2"/>
    <w:rsid w:val="007033B4"/>
    <w:rsid w:val="00704533"/>
    <w:rsid w:val="00706E4D"/>
    <w:rsid w:val="00707A0D"/>
    <w:rsid w:val="00707FCD"/>
    <w:rsid w:val="0071082C"/>
    <w:rsid w:val="00710893"/>
    <w:rsid w:val="00710C6F"/>
    <w:rsid w:val="00710DCF"/>
    <w:rsid w:val="007110CF"/>
    <w:rsid w:val="007113FF"/>
    <w:rsid w:val="007118C8"/>
    <w:rsid w:val="00711A33"/>
    <w:rsid w:val="0071280B"/>
    <w:rsid w:val="00712F8B"/>
    <w:rsid w:val="007134ED"/>
    <w:rsid w:val="00713B5D"/>
    <w:rsid w:val="0071444E"/>
    <w:rsid w:val="007146B8"/>
    <w:rsid w:val="00714DE1"/>
    <w:rsid w:val="007151AC"/>
    <w:rsid w:val="00715FDE"/>
    <w:rsid w:val="007170E3"/>
    <w:rsid w:val="00717175"/>
    <w:rsid w:val="0071727D"/>
    <w:rsid w:val="0071778E"/>
    <w:rsid w:val="00717CEE"/>
    <w:rsid w:val="00717E43"/>
    <w:rsid w:val="007206A0"/>
    <w:rsid w:val="00720F5E"/>
    <w:rsid w:val="007210BE"/>
    <w:rsid w:val="007211AF"/>
    <w:rsid w:val="00721254"/>
    <w:rsid w:val="00721567"/>
    <w:rsid w:val="00721D03"/>
    <w:rsid w:val="007223F2"/>
    <w:rsid w:val="007227BB"/>
    <w:rsid w:val="00722B98"/>
    <w:rsid w:val="007234AC"/>
    <w:rsid w:val="00723F2F"/>
    <w:rsid w:val="00724F0A"/>
    <w:rsid w:val="00724F7E"/>
    <w:rsid w:val="007257B5"/>
    <w:rsid w:val="00725FCA"/>
    <w:rsid w:val="00726633"/>
    <w:rsid w:val="00726B2A"/>
    <w:rsid w:val="00726C6B"/>
    <w:rsid w:val="00727838"/>
    <w:rsid w:val="00727883"/>
    <w:rsid w:val="00730710"/>
    <w:rsid w:val="0073107F"/>
    <w:rsid w:val="00731281"/>
    <w:rsid w:val="007313F4"/>
    <w:rsid w:val="0073180E"/>
    <w:rsid w:val="00732BBC"/>
    <w:rsid w:val="00732F50"/>
    <w:rsid w:val="007339DF"/>
    <w:rsid w:val="00733E6B"/>
    <w:rsid w:val="007342D8"/>
    <w:rsid w:val="00734F3C"/>
    <w:rsid w:val="00735183"/>
    <w:rsid w:val="007356CE"/>
    <w:rsid w:val="00735766"/>
    <w:rsid w:val="0073588F"/>
    <w:rsid w:val="00736212"/>
    <w:rsid w:val="007362E1"/>
    <w:rsid w:val="00736E37"/>
    <w:rsid w:val="00736E3F"/>
    <w:rsid w:val="00736E57"/>
    <w:rsid w:val="00736FFE"/>
    <w:rsid w:val="00737001"/>
    <w:rsid w:val="0073711E"/>
    <w:rsid w:val="0073712E"/>
    <w:rsid w:val="007400C0"/>
    <w:rsid w:val="007401A3"/>
    <w:rsid w:val="00741029"/>
    <w:rsid w:val="00741CF0"/>
    <w:rsid w:val="00741F26"/>
    <w:rsid w:val="0074238C"/>
    <w:rsid w:val="00742B1B"/>
    <w:rsid w:val="00742EB9"/>
    <w:rsid w:val="00744308"/>
    <w:rsid w:val="007445E8"/>
    <w:rsid w:val="007447AA"/>
    <w:rsid w:val="00744CD1"/>
    <w:rsid w:val="00744F57"/>
    <w:rsid w:val="007455C9"/>
    <w:rsid w:val="00746729"/>
    <w:rsid w:val="00746986"/>
    <w:rsid w:val="00747055"/>
    <w:rsid w:val="007473AA"/>
    <w:rsid w:val="007473E8"/>
    <w:rsid w:val="00747D3F"/>
    <w:rsid w:val="00750850"/>
    <w:rsid w:val="00751B90"/>
    <w:rsid w:val="00752A87"/>
    <w:rsid w:val="00752FA5"/>
    <w:rsid w:val="00753913"/>
    <w:rsid w:val="00753A12"/>
    <w:rsid w:val="00753D63"/>
    <w:rsid w:val="00753FE6"/>
    <w:rsid w:val="0075448F"/>
    <w:rsid w:val="00754C26"/>
    <w:rsid w:val="00755B6D"/>
    <w:rsid w:val="00755D99"/>
    <w:rsid w:val="00756759"/>
    <w:rsid w:val="00756A8D"/>
    <w:rsid w:val="00756D44"/>
    <w:rsid w:val="00756D52"/>
    <w:rsid w:val="0075719E"/>
    <w:rsid w:val="00757B8B"/>
    <w:rsid w:val="0076031D"/>
    <w:rsid w:val="00760CCA"/>
    <w:rsid w:val="00760D74"/>
    <w:rsid w:val="00760D8C"/>
    <w:rsid w:val="00761135"/>
    <w:rsid w:val="0076156C"/>
    <w:rsid w:val="00762A6D"/>
    <w:rsid w:val="00762AE8"/>
    <w:rsid w:val="007635AC"/>
    <w:rsid w:val="00763BBD"/>
    <w:rsid w:val="00763FE8"/>
    <w:rsid w:val="0076470E"/>
    <w:rsid w:val="00764DC7"/>
    <w:rsid w:val="00765087"/>
    <w:rsid w:val="00765716"/>
    <w:rsid w:val="00770F5A"/>
    <w:rsid w:val="0077107E"/>
    <w:rsid w:val="007717BA"/>
    <w:rsid w:val="00771897"/>
    <w:rsid w:val="007722FC"/>
    <w:rsid w:val="00772C24"/>
    <w:rsid w:val="00772EBA"/>
    <w:rsid w:val="007731D2"/>
    <w:rsid w:val="007751AF"/>
    <w:rsid w:val="0077571A"/>
    <w:rsid w:val="00775B1F"/>
    <w:rsid w:val="00775D60"/>
    <w:rsid w:val="00776AB3"/>
    <w:rsid w:val="00776C54"/>
    <w:rsid w:val="0078022B"/>
    <w:rsid w:val="00781069"/>
    <w:rsid w:val="0078110C"/>
    <w:rsid w:val="0078155F"/>
    <w:rsid w:val="0078195D"/>
    <w:rsid w:val="0078211E"/>
    <w:rsid w:val="0078238F"/>
    <w:rsid w:val="00782606"/>
    <w:rsid w:val="00782E6C"/>
    <w:rsid w:val="00783545"/>
    <w:rsid w:val="00783611"/>
    <w:rsid w:val="00783CBB"/>
    <w:rsid w:val="0078528D"/>
    <w:rsid w:val="00785292"/>
    <w:rsid w:val="007853F0"/>
    <w:rsid w:val="00785462"/>
    <w:rsid w:val="00785DD3"/>
    <w:rsid w:val="00785EA1"/>
    <w:rsid w:val="00786DB6"/>
    <w:rsid w:val="00786E44"/>
    <w:rsid w:val="007877B6"/>
    <w:rsid w:val="00790386"/>
    <w:rsid w:val="007906C5"/>
    <w:rsid w:val="00790DEF"/>
    <w:rsid w:val="0079190E"/>
    <w:rsid w:val="0079204D"/>
    <w:rsid w:val="007921C6"/>
    <w:rsid w:val="0079242C"/>
    <w:rsid w:val="007925E0"/>
    <w:rsid w:val="00792BA6"/>
    <w:rsid w:val="00792C60"/>
    <w:rsid w:val="00793842"/>
    <w:rsid w:val="00793AA0"/>
    <w:rsid w:val="00795347"/>
    <w:rsid w:val="00796C76"/>
    <w:rsid w:val="007979E9"/>
    <w:rsid w:val="00797C87"/>
    <w:rsid w:val="00797DFE"/>
    <w:rsid w:val="007A0954"/>
    <w:rsid w:val="007A0C67"/>
    <w:rsid w:val="007A1102"/>
    <w:rsid w:val="007A1162"/>
    <w:rsid w:val="007A141D"/>
    <w:rsid w:val="007A1A84"/>
    <w:rsid w:val="007A2697"/>
    <w:rsid w:val="007A2778"/>
    <w:rsid w:val="007A32B6"/>
    <w:rsid w:val="007A3689"/>
    <w:rsid w:val="007A3805"/>
    <w:rsid w:val="007A3A9C"/>
    <w:rsid w:val="007A45BD"/>
    <w:rsid w:val="007A465E"/>
    <w:rsid w:val="007A47B9"/>
    <w:rsid w:val="007A4836"/>
    <w:rsid w:val="007A498D"/>
    <w:rsid w:val="007A4ED6"/>
    <w:rsid w:val="007A5B55"/>
    <w:rsid w:val="007A5F48"/>
    <w:rsid w:val="007A6569"/>
    <w:rsid w:val="007A75D6"/>
    <w:rsid w:val="007A7BF0"/>
    <w:rsid w:val="007B053A"/>
    <w:rsid w:val="007B0E44"/>
    <w:rsid w:val="007B14DD"/>
    <w:rsid w:val="007B3347"/>
    <w:rsid w:val="007B3433"/>
    <w:rsid w:val="007B39E0"/>
    <w:rsid w:val="007B3BFB"/>
    <w:rsid w:val="007B3F77"/>
    <w:rsid w:val="007B4076"/>
    <w:rsid w:val="007B5BA7"/>
    <w:rsid w:val="007B5F35"/>
    <w:rsid w:val="007B60F8"/>
    <w:rsid w:val="007B6574"/>
    <w:rsid w:val="007B676E"/>
    <w:rsid w:val="007B688B"/>
    <w:rsid w:val="007B7848"/>
    <w:rsid w:val="007B7A8E"/>
    <w:rsid w:val="007C146C"/>
    <w:rsid w:val="007C1808"/>
    <w:rsid w:val="007C18AE"/>
    <w:rsid w:val="007C1F20"/>
    <w:rsid w:val="007C24E4"/>
    <w:rsid w:val="007C3885"/>
    <w:rsid w:val="007C3EA2"/>
    <w:rsid w:val="007C45A7"/>
    <w:rsid w:val="007C55E4"/>
    <w:rsid w:val="007C5A3B"/>
    <w:rsid w:val="007C5CE6"/>
    <w:rsid w:val="007C5DBA"/>
    <w:rsid w:val="007C72F3"/>
    <w:rsid w:val="007C7465"/>
    <w:rsid w:val="007C795F"/>
    <w:rsid w:val="007D0734"/>
    <w:rsid w:val="007D0F31"/>
    <w:rsid w:val="007D1319"/>
    <w:rsid w:val="007D1F70"/>
    <w:rsid w:val="007D208C"/>
    <w:rsid w:val="007D2122"/>
    <w:rsid w:val="007D21FA"/>
    <w:rsid w:val="007D2D6C"/>
    <w:rsid w:val="007D36A0"/>
    <w:rsid w:val="007D3AAD"/>
    <w:rsid w:val="007D3AD3"/>
    <w:rsid w:val="007D4218"/>
    <w:rsid w:val="007D4D8E"/>
    <w:rsid w:val="007D4FDC"/>
    <w:rsid w:val="007D5D68"/>
    <w:rsid w:val="007E02A9"/>
    <w:rsid w:val="007E02F0"/>
    <w:rsid w:val="007E057B"/>
    <w:rsid w:val="007E0634"/>
    <w:rsid w:val="007E07A9"/>
    <w:rsid w:val="007E11F2"/>
    <w:rsid w:val="007E198F"/>
    <w:rsid w:val="007E302B"/>
    <w:rsid w:val="007E3307"/>
    <w:rsid w:val="007E3857"/>
    <w:rsid w:val="007E3C4B"/>
    <w:rsid w:val="007E5562"/>
    <w:rsid w:val="007E57DB"/>
    <w:rsid w:val="007E5832"/>
    <w:rsid w:val="007E5954"/>
    <w:rsid w:val="007E5D4A"/>
    <w:rsid w:val="007E6F62"/>
    <w:rsid w:val="007E7A30"/>
    <w:rsid w:val="007E7C40"/>
    <w:rsid w:val="007F03CF"/>
    <w:rsid w:val="007F08E2"/>
    <w:rsid w:val="007F0A49"/>
    <w:rsid w:val="007F1785"/>
    <w:rsid w:val="007F1830"/>
    <w:rsid w:val="007F1BBF"/>
    <w:rsid w:val="007F2371"/>
    <w:rsid w:val="007F26FF"/>
    <w:rsid w:val="007F299C"/>
    <w:rsid w:val="007F2A27"/>
    <w:rsid w:val="007F2F28"/>
    <w:rsid w:val="007F30F9"/>
    <w:rsid w:val="007F31E3"/>
    <w:rsid w:val="007F3A65"/>
    <w:rsid w:val="007F4846"/>
    <w:rsid w:val="007F59DB"/>
    <w:rsid w:val="007F6CAB"/>
    <w:rsid w:val="008003AA"/>
    <w:rsid w:val="0080244B"/>
    <w:rsid w:val="00802B99"/>
    <w:rsid w:val="00802DBC"/>
    <w:rsid w:val="00803D94"/>
    <w:rsid w:val="00803DD0"/>
    <w:rsid w:val="00804A01"/>
    <w:rsid w:val="00804A5B"/>
    <w:rsid w:val="0080536A"/>
    <w:rsid w:val="00805ACB"/>
    <w:rsid w:val="00805DD0"/>
    <w:rsid w:val="0080613F"/>
    <w:rsid w:val="0080684F"/>
    <w:rsid w:val="00810325"/>
    <w:rsid w:val="0081092E"/>
    <w:rsid w:val="00812176"/>
    <w:rsid w:val="00812DA3"/>
    <w:rsid w:val="00812F50"/>
    <w:rsid w:val="00813F21"/>
    <w:rsid w:val="0081410A"/>
    <w:rsid w:val="0081445A"/>
    <w:rsid w:val="0081491C"/>
    <w:rsid w:val="00815737"/>
    <w:rsid w:val="00815A6D"/>
    <w:rsid w:val="00815A9C"/>
    <w:rsid w:val="00815FFE"/>
    <w:rsid w:val="0081650A"/>
    <w:rsid w:val="00816532"/>
    <w:rsid w:val="008169D4"/>
    <w:rsid w:val="00816DA3"/>
    <w:rsid w:val="00816FF2"/>
    <w:rsid w:val="00817473"/>
    <w:rsid w:val="00820CB3"/>
    <w:rsid w:val="00820F66"/>
    <w:rsid w:val="0082170C"/>
    <w:rsid w:val="008222EC"/>
    <w:rsid w:val="008224D3"/>
    <w:rsid w:val="00822A6A"/>
    <w:rsid w:val="00822CDB"/>
    <w:rsid w:val="00823066"/>
    <w:rsid w:val="008234A7"/>
    <w:rsid w:val="00823DC3"/>
    <w:rsid w:val="00824ADA"/>
    <w:rsid w:val="00824BF0"/>
    <w:rsid w:val="00824E44"/>
    <w:rsid w:val="008252DF"/>
    <w:rsid w:val="00825991"/>
    <w:rsid w:val="008260EB"/>
    <w:rsid w:val="0083107A"/>
    <w:rsid w:val="0083125E"/>
    <w:rsid w:val="00831A67"/>
    <w:rsid w:val="00831ADC"/>
    <w:rsid w:val="00832582"/>
    <w:rsid w:val="0083311D"/>
    <w:rsid w:val="0083357C"/>
    <w:rsid w:val="008356B7"/>
    <w:rsid w:val="00835E93"/>
    <w:rsid w:val="008365E9"/>
    <w:rsid w:val="00836A21"/>
    <w:rsid w:val="00836B3E"/>
    <w:rsid w:val="00836E3D"/>
    <w:rsid w:val="008373F2"/>
    <w:rsid w:val="0083786B"/>
    <w:rsid w:val="008402A0"/>
    <w:rsid w:val="00840752"/>
    <w:rsid w:val="00840AC8"/>
    <w:rsid w:val="00840CC5"/>
    <w:rsid w:val="00841202"/>
    <w:rsid w:val="00841B85"/>
    <w:rsid w:val="00841CF0"/>
    <w:rsid w:val="00841D3D"/>
    <w:rsid w:val="00842489"/>
    <w:rsid w:val="0084249F"/>
    <w:rsid w:val="00842FCD"/>
    <w:rsid w:val="00843884"/>
    <w:rsid w:val="00843C91"/>
    <w:rsid w:val="00843FBE"/>
    <w:rsid w:val="0084415D"/>
    <w:rsid w:val="008443CE"/>
    <w:rsid w:val="008450C3"/>
    <w:rsid w:val="0084590F"/>
    <w:rsid w:val="00845C86"/>
    <w:rsid w:val="008463A6"/>
    <w:rsid w:val="008465F9"/>
    <w:rsid w:val="00847CE1"/>
    <w:rsid w:val="008501EC"/>
    <w:rsid w:val="0085065F"/>
    <w:rsid w:val="00850DA5"/>
    <w:rsid w:val="00850F30"/>
    <w:rsid w:val="00851CB1"/>
    <w:rsid w:val="00851F98"/>
    <w:rsid w:val="00852055"/>
    <w:rsid w:val="008526CF"/>
    <w:rsid w:val="008527A7"/>
    <w:rsid w:val="00852EBF"/>
    <w:rsid w:val="008534E9"/>
    <w:rsid w:val="00853DF5"/>
    <w:rsid w:val="00854093"/>
    <w:rsid w:val="00854121"/>
    <w:rsid w:val="00854216"/>
    <w:rsid w:val="008547E4"/>
    <w:rsid w:val="00854B13"/>
    <w:rsid w:val="00855176"/>
    <w:rsid w:val="008572D1"/>
    <w:rsid w:val="00857426"/>
    <w:rsid w:val="00860682"/>
    <w:rsid w:val="00861932"/>
    <w:rsid w:val="00861A88"/>
    <w:rsid w:val="00861B41"/>
    <w:rsid w:val="00861E31"/>
    <w:rsid w:val="00861E5F"/>
    <w:rsid w:val="008620BD"/>
    <w:rsid w:val="008628AD"/>
    <w:rsid w:val="008629BE"/>
    <w:rsid w:val="008636E4"/>
    <w:rsid w:val="0086379F"/>
    <w:rsid w:val="0086392E"/>
    <w:rsid w:val="00863BA0"/>
    <w:rsid w:val="008641A6"/>
    <w:rsid w:val="00864898"/>
    <w:rsid w:val="00864A0C"/>
    <w:rsid w:val="00864D3A"/>
    <w:rsid w:val="00864ED7"/>
    <w:rsid w:val="00864F7C"/>
    <w:rsid w:val="0086540D"/>
    <w:rsid w:val="008655F2"/>
    <w:rsid w:val="00865AA3"/>
    <w:rsid w:val="00865E0C"/>
    <w:rsid w:val="008669FD"/>
    <w:rsid w:val="00866E06"/>
    <w:rsid w:val="0086723A"/>
    <w:rsid w:val="0086798A"/>
    <w:rsid w:val="00867DDF"/>
    <w:rsid w:val="00870BDD"/>
    <w:rsid w:val="00870D77"/>
    <w:rsid w:val="00871D7E"/>
    <w:rsid w:val="008722C0"/>
    <w:rsid w:val="00872EDB"/>
    <w:rsid w:val="00872FA2"/>
    <w:rsid w:val="008730BF"/>
    <w:rsid w:val="00873AC3"/>
    <w:rsid w:val="00874D54"/>
    <w:rsid w:val="00876399"/>
    <w:rsid w:val="00876467"/>
    <w:rsid w:val="008769E4"/>
    <w:rsid w:val="00876E73"/>
    <w:rsid w:val="0087756A"/>
    <w:rsid w:val="008775E8"/>
    <w:rsid w:val="008778AD"/>
    <w:rsid w:val="0088065D"/>
    <w:rsid w:val="00880B82"/>
    <w:rsid w:val="008811EE"/>
    <w:rsid w:val="008821AB"/>
    <w:rsid w:val="00882245"/>
    <w:rsid w:val="00882565"/>
    <w:rsid w:val="00882B8C"/>
    <w:rsid w:val="00882B96"/>
    <w:rsid w:val="00882C11"/>
    <w:rsid w:val="0088336E"/>
    <w:rsid w:val="00883524"/>
    <w:rsid w:val="0088525E"/>
    <w:rsid w:val="008858A0"/>
    <w:rsid w:val="008865B3"/>
    <w:rsid w:val="0088662F"/>
    <w:rsid w:val="00886A93"/>
    <w:rsid w:val="00887FC3"/>
    <w:rsid w:val="00887FC9"/>
    <w:rsid w:val="00890734"/>
    <w:rsid w:val="00890C72"/>
    <w:rsid w:val="00890C92"/>
    <w:rsid w:val="008919AB"/>
    <w:rsid w:val="00891F0F"/>
    <w:rsid w:val="0089206C"/>
    <w:rsid w:val="0089242F"/>
    <w:rsid w:val="00892507"/>
    <w:rsid w:val="00892788"/>
    <w:rsid w:val="0089278C"/>
    <w:rsid w:val="00892D2C"/>
    <w:rsid w:val="008934CF"/>
    <w:rsid w:val="00894050"/>
    <w:rsid w:val="008940DB"/>
    <w:rsid w:val="008949AC"/>
    <w:rsid w:val="008955E7"/>
    <w:rsid w:val="008959CC"/>
    <w:rsid w:val="00895E10"/>
    <w:rsid w:val="008961FA"/>
    <w:rsid w:val="0089627C"/>
    <w:rsid w:val="008962D9"/>
    <w:rsid w:val="00896389"/>
    <w:rsid w:val="0089654B"/>
    <w:rsid w:val="00896DAD"/>
    <w:rsid w:val="00896FF4"/>
    <w:rsid w:val="00897476"/>
    <w:rsid w:val="00897F9E"/>
    <w:rsid w:val="008A09AE"/>
    <w:rsid w:val="008A15EE"/>
    <w:rsid w:val="008A1FD2"/>
    <w:rsid w:val="008A2635"/>
    <w:rsid w:val="008A2C6C"/>
    <w:rsid w:val="008A2F65"/>
    <w:rsid w:val="008A3780"/>
    <w:rsid w:val="008A3AE9"/>
    <w:rsid w:val="008A3F84"/>
    <w:rsid w:val="008A4916"/>
    <w:rsid w:val="008A5398"/>
    <w:rsid w:val="008A5E99"/>
    <w:rsid w:val="008A67F4"/>
    <w:rsid w:val="008A7C29"/>
    <w:rsid w:val="008A7DC9"/>
    <w:rsid w:val="008B019D"/>
    <w:rsid w:val="008B0481"/>
    <w:rsid w:val="008B0801"/>
    <w:rsid w:val="008B0F6F"/>
    <w:rsid w:val="008B1BEF"/>
    <w:rsid w:val="008B1F47"/>
    <w:rsid w:val="008B2100"/>
    <w:rsid w:val="008B21DE"/>
    <w:rsid w:val="008B2B2D"/>
    <w:rsid w:val="008B35C4"/>
    <w:rsid w:val="008B37BD"/>
    <w:rsid w:val="008B3D02"/>
    <w:rsid w:val="008B512D"/>
    <w:rsid w:val="008B51F1"/>
    <w:rsid w:val="008B554F"/>
    <w:rsid w:val="008B5F7E"/>
    <w:rsid w:val="008B68F3"/>
    <w:rsid w:val="008B6E2B"/>
    <w:rsid w:val="008B73FB"/>
    <w:rsid w:val="008B7B39"/>
    <w:rsid w:val="008B7DA5"/>
    <w:rsid w:val="008C0B04"/>
    <w:rsid w:val="008C1158"/>
    <w:rsid w:val="008C1332"/>
    <w:rsid w:val="008C1432"/>
    <w:rsid w:val="008C1A7F"/>
    <w:rsid w:val="008C1B6D"/>
    <w:rsid w:val="008C1E0F"/>
    <w:rsid w:val="008C2709"/>
    <w:rsid w:val="008C27CF"/>
    <w:rsid w:val="008C3223"/>
    <w:rsid w:val="008C3BFE"/>
    <w:rsid w:val="008C3F88"/>
    <w:rsid w:val="008C4460"/>
    <w:rsid w:val="008C4ADC"/>
    <w:rsid w:val="008C5932"/>
    <w:rsid w:val="008C62D7"/>
    <w:rsid w:val="008C652B"/>
    <w:rsid w:val="008C786C"/>
    <w:rsid w:val="008D11B7"/>
    <w:rsid w:val="008D19AB"/>
    <w:rsid w:val="008D39D6"/>
    <w:rsid w:val="008D3A3D"/>
    <w:rsid w:val="008D3ABF"/>
    <w:rsid w:val="008D3D1A"/>
    <w:rsid w:val="008D465E"/>
    <w:rsid w:val="008D4744"/>
    <w:rsid w:val="008D4865"/>
    <w:rsid w:val="008D48FA"/>
    <w:rsid w:val="008D4EF7"/>
    <w:rsid w:val="008D5504"/>
    <w:rsid w:val="008D56B4"/>
    <w:rsid w:val="008D598D"/>
    <w:rsid w:val="008D616A"/>
    <w:rsid w:val="008D671F"/>
    <w:rsid w:val="008D69CF"/>
    <w:rsid w:val="008D7134"/>
    <w:rsid w:val="008D7BC3"/>
    <w:rsid w:val="008D7FFA"/>
    <w:rsid w:val="008E0240"/>
    <w:rsid w:val="008E05B1"/>
    <w:rsid w:val="008E0A09"/>
    <w:rsid w:val="008E12C8"/>
    <w:rsid w:val="008E2D94"/>
    <w:rsid w:val="008E31AA"/>
    <w:rsid w:val="008E3624"/>
    <w:rsid w:val="008E36A7"/>
    <w:rsid w:val="008E38F9"/>
    <w:rsid w:val="008E3A36"/>
    <w:rsid w:val="008E3A98"/>
    <w:rsid w:val="008E4F08"/>
    <w:rsid w:val="008E4FA8"/>
    <w:rsid w:val="008E5854"/>
    <w:rsid w:val="008E61E4"/>
    <w:rsid w:val="008E6991"/>
    <w:rsid w:val="008E73AA"/>
    <w:rsid w:val="008F0470"/>
    <w:rsid w:val="008F0C23"/>
    <w:rsid w:val="008F0D3B"/>
    <w:rsid w:val="008F1BBF"/>
    <w:rsid w:val="008F2797"/>
    <w:rsid w:val="008F36F5"/>
    <w:rsid w:val="008F3D68"/>
    <w:rsid w:val="008F40F3"/>
    <w:rsid w:val="008F44B3"/>
    <w:rsid w:val="008F48CA"/>
    <w:rsid w:val="008F4B90"/>
    <w:rsid w:val="008F4F89"/>
    <w:rsid w:val="008F51F0"/>
    <w:rsid w:val="008F56F7"/>
    <w:rsid w:val="008F5B97"/>
    <w:rsid w:val="008F5C03"/>
    <w:rsid w:val="008F6435"/>
    <w:rsid w:val="008F6AA8"/>
    <w:rsid w:val="008F6BE6"/>
    <w:rsid w:val="008F74DA"/>
    <w:rsid w:val="008F75FE"/>
    <w:rsid w:val="008F76D7"/>
    <w:rsid w:val="008F7AA6"/>
    <w:rsid w:val="0090100C"/>
    <w:rsid w:val="00901C85"/>
    <w:rsid w:val="00901F07"/>
    <w:rsid w:val="00901FDF"/>
    <w:rsid w:val="0090204A"/>
    <w:rsid w:val="0090224B"/>
    <w:rsid w:val="00902FE1"/>
    <w:rsid w:val="00903927"/>
    <w:rsid w:val="00903B45"/>
    <w:rsid w:val="00904809"/>
    <w:rsid w:val="00904B2D"/>
    <w:rsid w:val="00904E67"/>
    <w:rsid w:val="00904EF4"/>
    <w:rsid w:val="0090561C"/>
    <w:rsid w:val="0090613A"/>
    <w:rsid w:val="00906A28"/>
    <w:rsid w:val="00906BEA"/>
    <w:rsid w:val="00906F8D"/>
    <w:rsid w:val="009070C9"/>
    <w:rsid w:val="00907776"/>
    <w:rsid w:val="0091014D"/>
    <w:rsid w:val="0091032C"/>
    <w:rsid w:val="00910D0D"/>
    <w:rsid w:val="00910D86"/>
    <w:rsid w:val="00910E2B"/>
    <w:rsid w:val="00910F64"/>
    <w:rsid w:val="0091130E"/>
    <w:rsid w:val="00911550"/>
    <w:rsid w:val="00912046"/>
    <w:rsid w:val="00912F43"/>
    <w:rsid w:val="00913183"/>
    <w:rsid w:val="00913263"/>
    <w:rsid w:val="00914132"/>
    <w:rsid w:val="00914AF1"/>
    <w:rsid w:val="00914E53"/>
    <w:rsid w:val="00914ED7"/>
    <w:rsid w:val="00915547"/>
    <w:rsid w:val="009155F7"/>
    <w:rsid w:val="00916387"/>
    <w:rsid w:val="00916647"/>
    <w:rsid w:val="00916839"/>
    <w:rsid w:val="00916BF2"/>
    <w:rsid w:val="00917F59"/>
    <w:rsid w:val="00920AE6"/>
    <w:rsid w:val="00921556"/>
    <w:rsid w:val="009217A0"/>
    <w:rsid w:val="00921F45"/>
    <w:rsid w:val="009224DE"/>
    <w:rsid w:val="00923961"/>
    <w:rsid w:val="00923A5E"/>
    <w:rsid w:val="00924586"/>
    <w:rsid w:val="00924602"/>
    <w:rsid w:val="009248A5"/>
    <w:rsid w:val="009254BC"/>
    <w:rsid w:val="009256E5"/>
    <w:rsid w:val="00925B2C"/>
    <w:rsid w:val="00925DD9"/>
    <w:rsid w:val="00926D9D"/>
    <w:rsid w:val="00927A62"/>
    <w:rsid w:val="00927ED8"/>
    <w:rsid w:val="009301A8"/>
    <w:rsid w:val="00930351"/>
    <w:rsid w:val="009317DB"/>
    <w:rsid w:val="00932721"/>
    <w:rsid w:val="00933762"/>
    <w:rsid w:val="00933900"/>
    <w:rsid w:val="00933B1C"/>
    <w:rsid w:val="00933E2B"/>
    <w:rsid w:val="00933EE1"/>
    <w:rsid w:val="00934123"/>
    <w:rsid w:val="009344A6"/>
    <w:rsid w:val="00935179"/>
    <w:rsid w:val="009353FF"/>
    <w:rsid w:val="00936F1A"/>
    <w:rsid w:val="00937347"/>
    <w:rsid w:val="00940390"/>
    <w:rsid w:val="00940B60"/>
    <w:rsid w:val="009411F4"/>
    <w:rsid w:val="00941F3F"/>
    <w:rsid w:val="00942B78"/>
    <w:rsid w:val="00943469"/>
    <w:rsid w:val="009435ED"/>
    <w:rsid w:val="00944EEC"/>
    <w:rsid w:val="009455FE"/>
    <w:rsid w:val="0094584B"/>
    <w:rsid w:val="009463C3"/>
    <w:rsid w:val="009464AD"/>
    <w:rsid w:val="009465B4"/>
    <w:rsid w:val="009467A5"/>
    <w:rsid w:val="00946CE2"/>
    <w:rsid w:val="00946D21"/>
    <w:rsid w:val="00946ED8"/>
    <w:rsid w:val="0094775C"/>
    <w:rsid w:val="00950C25"/>
    <w:rsid w:val="00950FDE"/>
    <w:rsid w:val="0095165F"/>
    <w:rsid w:val="00951C2A"/>
    <w:rsid w:val="0095351E"/>
    <w:rsid w:val="009549C9"/>
    <w:rsid w:val="00954DA5"/>
    <w:rsid w:val="0095584C"/>
    <w:rsid w:val="009566E3"/>
    <w:rsid w:val="00956FD1"/>
    <w:rsid w:val="009576BA"/>
    <w:rsid w:val="0095790D"/>
    <w:rsid w:val="00957C21"/>
    <w:rsid w:val="00957D31"/>
    <w:rsid w:val="00957D7E"/>
    <w:rsid w:val="0096029E"/>
    <w:rsid w:val="0096062F"/>
    <w:rsid w:val="00960A40"/>
    <w:rsid w:val="00961823"/>
    <w:rsid w:val="00961AE2"/>
    <w:rsid w:val="00961E36"/>
    <w:rsid w:val="00963BB6"/>
    <w:rsid w:val="00963D25"/>
    <w:rsid w:val="00964B2A"/>
    <w:rsid w:val="00965019"/>
    <w:rsid w:val="00965830"/>
    <w:rsid w:val="00966003"/>
    <w:rsid w:val="009664D3"/>
    <w:rsid w:val="00966A08"/>
    <w:rsid w:val="00966D82"/>
    <w:rsid w:val="00967051"/>
    <w:rsid w:val="009677D3"/>
    <w:rsid w:val="00967982"/>
    <w:rsid w:val="00967B69"/>
    <w:rsid w:val="00967EF6"/>
    <w:rsid w:val="00970D71"/>
    <w:rsid w:val="00971134"/>
    <w:rsid w:val="00971374"/>
    <w:rsid w:val="009719E4"/>
    <w:rsid w:val="0097239D"/>
    <w:rsid w:val="009728B3"/>
    <w:rsid w:val="00973F1A"/>
    <w:rsid w:val="0097407F"/>
    <w:rsid w:val="009748B3"/>
    <w:rsid w:val="00974CF7"/>
    <w:rsid w:val="009754D4"/>
    <w:rsid w:val="0097562D"/>
    <w:rsid w:val="00975808"/>
    <w:rsid w:val="00975A21"/>
    <w:rsid w:val="00975C97"/>
    <w:rsid w:val="0097620E"/>
    <w:rsid w:val="009768B6"/>
    <w:rsid w:val="00976E7E"/>
    <w:rsid w:val="00981183"/>
    <w:rsid w:val="00981B08"/>
    <w:rsid w:val="00982AAA"/>
    <w:rsid w:val="00982BDF"/>
    <w:rsid w:val="0098328F"/>
    <w:rsid w:val="00983F4C"/>
    <w:rsid w:val="0098404C"/>
    <w:rsid w:val="00984425"/>
    <w:rsid w:val="0098599E"/>
    <w:rsid w:val="00985A41"/>
    <w:rsid w:val="00987873"/>
    <w:rsid w:val="009908EB"/>
    <w:rsid w:val="00990BCD"/>
    <w:rsid w:val="00990CB1"/>
    <w:rsid w:val="00990EB0"/>
    <w:rsid w:val="009916EE"/>
    <w:rsid w:val="00992217"/>
    <w:rsid w:val="009935CC"/>
    <w:rsid w:val="00993DAE"/>
    <w:rsid w:val="00994132"/>
    <w:rsid w:val="0099459F"/>
    <w:rsid w:val="009947E7"/>
    <w:rsid w:val="00995F70"/>
    <w:rsid w:val="009965D4"/>
    <w:rsid w:val="00996FB3"/>
    <w:rsid w:val="009970B6"/>
    <w:rsid w:val="00997155"/>
    <w:rsid w:val="00997C85"/>
    <w:rsid w:val="00997FEC"/>
    <w:rsid w:val="009A004F"/>
    <w:rsid w:val="009A0598"/>
    <w:rsid w:val="009A0779"/>
    <w:rsid w:val="009A098B"/>
    <w:rsid w:val="009A1665"/>
    <w:rsid w:val="009A1893"/>
    <w:rsid w:val="009A24F6"/>
    <w:rsid w:val="009A28C5"/>
    <w:rsid w:val="009A2AFD"/>
    <w:rsid w:val="009A2C54"/>
    <w:rsid w:val="009A3E08"/>
    <w:rsid w:val="009A3E38"/>
    <w:rsid w:val="009A5287"/>
    <w:rsid w:val="009A54C3"/>
    <w:rsid w:val="009A5C7A"/>
    <w:rsid w:val="009A5E79"/>
    <w:rsid w:val="009A5EE3"/>
    <w:rsid w:val="009A62F8"/>
    <w:rsid w:val="009A69B7"/>
    <w:rsid w:val="009A7646"/>
    <w:rsid w:val="009A7831"/>
    <w:rsid w:val="009B0060"/>
    <w:rsid w:val="009B00B5"/>
    <w:rsid w:val="009B0F11"/>
    <w:rsid w:val="009B0F99"/>
    <w:rsid w:val="009B119B"/>
    <w:rsid w:val="009B36A7"/>
    <w:rsid w:val="009B3703"/>
    <w:rsid w:val="009B40B3"/>
    <w:rsid w:val="009B466A"/>
    <w:rsid w:val="009B57B2"/>
    <w:rsid w:val="009B5AD1"/>
    <w:rsid w:val="009B5CF5"/>
    <w:rsid w:val="009B7313"/>
    <w:rsid w:val="009B7452"/>
    <w:rsid w:val="009B7680"/>
    <w:rsid w:val="009B7998"/>
    <w:rsid w:val="009C01E9"/>
    <w:rsid w:val="009C020C"/>
    <w:rsid w:val="009C05E0"/>
    <w:rsid w:val="009C1729"/>
    <w:rsid w:val="009C1790"/>
    <w:rsid w:val="009C1CCA"/>
    <w:rsid w:val="009C2287"/>
    <w:rsid w:val="009C2291"/>
    <w:rsid w:val="009C2926"/>
    <w:rsid w:val="009C2C8A"/>
    <w:rsid w:val="009C2EC2"/>
    <w:rsid w:val="009C3B60"/>
    <w:rsid w:val="009C3E38"/>
    <w:rsid w:val="009C4333"/>
    <w:rsid w:val="009C4679"/>
    <w:rsid w:val="009C4E64"/>
    <w:rsid w:val="009C56B5"/>
    <w:rsid w:val="009C5892"/>
    <w:rsid w:val="009C5B15"/>
    <w:rsid w:val="009C6719"/>
    <w:rsid w:val="009C6B5C"/>
    <w:rsid w:val="009C73A3"/>
    <w:rsid w:val="009C7EDC"/>
    <w:rsid w:val="009D10F0"/>
    <w:rsid w:val="009D1583"/>
    <w:rsid w:val="009D2F97"/>
    <w:rsid w:val="009D3268"/>
    <w:rsid w:val="009D32EC"/>
    <w:rsid w:val="009D3964"/>
    <w:rsid w:val="009D39A7"/>
    <w:rsid w:val="009D4972"/>
    <w:rsid w:val="009D5283"/>
    <w:rsid w:val="009D5A0E"/>
    <w:rsid w:val="009D6025"/>
    <w:rsid w:val="009D608C"/>
    <w:rsid w:val="009D6D35"/>
    <w:rsid w:val="009D7AC3"/>
    <w:rsid w:val="009D7C66"/>
    <w:rsid w:val="009D7F1D"/>
    <w:rsid w:val="009E0794"/>
    <w:rsid w:val="009E1230"/>
    <w:rsid w:val="009E15ED"/>
    <w:rsid w:val="009E1812"/>
    <w:rsid w:val="009E1C20"/>
    <w:rsid w:val="009E1F06"/>
    <w:rsid w:val="009E20B0"/>
    <w:rsid w:val="009E239F"/>
    <w:rsid w:val="009E28B0"/>
    <w:rsid w:val="009E2B14"/>
    <w:rsid w:val="009E3F7F"/>
    <w:rsid w:val="009E5115"/>
    <w:rsid w:val="009E556D"/>
    <w:rsid w:val="009E655F"/>
    <w:rsid w:val="009E7CDF"/>
    <w:rsid w:val="009E7D64"/>
    <w:rsid w:val="009E7EF7"/>
    <w:rsid w:val="009F18AC"/>
    <w:rsid w:val="009F21D8"/>
    <w:rsid w:val="009F25D7"/>
    <w:rsid w:val="009F2708"/>
    <w:rsid w:val="009F35C1"/>
    <w:rsid w:val="009F3772"/>
    <w:rsid w:val="009F43C6"/>
    <w:rsid w:val="009F45C7"/>
    <w:rsid w:val="009F4F41"/>
    <w:rsid w:val="009F61A9"/>
    <w:rsid w:val="009F7780"/>
    <w:rsid w:val="009F7EC1"/>
    <w:rsid w:val="00A0028E"/>
    <w:rsid w:val="00A01523"/>
    <w:rsid w:val="00A020D8"/>
    <w:rsid w:val="00A020EE"/>
    <w:rsid w:val="00A0224B"/>
    <w:rsid w:val="00A026B7"/>
    <w:rsid w:val="00A02B33"/>
    <w:rsid w:val="00A03412"/>
    <w:rsid w:val="00A035FE"/>
    <w:rsid w:val="00A03A90"/>
    <w:rsid w:val="00A047D9"/>
    <w:rsid w:val="00A05B6E"/>
    <w:rsid w:val="00A05FE1"/>
    <w:rsid w:val="00A0647A"/>
    <w:rsid w:val="00A07205"/>
    <w:rsid w:val="00A075AB"/>
    <w:rsid w:val="00A1022F"/>
    <w:rsid w:val="00A107BD"/>
    <w:rsid w:val="00A10AAB"/>
    <w:rsid w:val="00A10BDE"/>
    <w:rsid w:val="00A1109F"/>
    <w:rsid w:val="00A120BA"/>
    <w:rsid w:val="00A14435"/>
    <w:rsid w:val="00A145FA"/>
    <w:rsid w:val="00A157CC"/>
    <w:rsid w:val="00A1582A"/>
    <w:rsid w:val="00A1685E"/>
    <w:rsid w:val="00A16A68"/>
    <w:rsid w:val="00A16DE7"/>
    <w:rsid w:val="00A179E8"/>
    <w:rsid w:val="00A17D76"/>
    <w:rsid w:val="00A17F25"/>
    <w:rsid w:val="00A2053B"/>
    <w:rsid w:val="00A2060F"/>
    <w:rsid w:val="00A206C2"/>
    <w:rsid w:val="00A20AD4"/>
    <w:rsid w:val="00A21077"/>
    <w:rsid w:val="00A21267"/>
    <w:rsid w:val="00A21979"/>
    <w:rsid w:val="00A2415D"/>
    <w:rsid w:val="00A24CB4"/>
    <w:rsid w:val="00A24EF6"/>
    <w:rsid w:val="00A26C4D"/>
    <w:rsid w:val="00A27093"/>
    <w:rsid w:val="00A2709F"/>
    <w:rsid w:val="00A27136"/>
    <w:rsid w:val="00A27D29"/>
    <w:rsid w:val="00A30411"/>
    <w:rsid w:val="00A30443"/>
    <w:rsid w:val="00A304C9"/>
    <w:rsid w:val="00A3056F"/>
    <w:rsid w:val="00A30A01"/>
    <w:rsid w:val="00A30B74"/>
    <w:rsid w:val="00A30DA5"/>
    <w:rsid w:val="00A30F86"/>
    <w:rsid w:val="00A3124A"/>
    <w:rsid w:val="00A31D07"/>
    <w:rsid w:val="00A3285B"/>
    <w:rsid w:val="00A34DB1"/>
    <w:rsid w:val="00A34E1F"/>
    <w:rsid w:val="00A35109"/>
    <w:rsid w:val="00A352EE"/>
    <w:rsid w:val="00A355AF"/>
    <w:rsid w:val="00A35744"/>
    <w:rsid w:val="00A36166"/>
    <w:rsid w:val="00A36178"/>
    <w:rsid w:val="00A36561"/>
    <w:rsid w:val="00A374DD"/>
    <w:rsid w:val="00A400F4"/>
    <w:rsid w:val="00A40323"/>
    <w:rsid w:val="00A4112F"/>
    <w:rsid w:val="00A41E33"/>
    <w:rsid w:val="00A4395B"/>
    <w:rsid w:val="00A444D6"/>
    <w:rsid w:val="00A44E1C"/>
    <w:rsid w:val="00A457EB"/>
    <w:rsid w:val="00A46CF2"/>
    <w:rsid w:val="00A46F68"/>
    <w:rsid w:val="00A46FD9"/>
    <w:rsid w:val="00A4747D"/>
    <w:rsid w:val="00A47C05"/>
    <w:rsid w:val="00A5138F"/>
    <w:rsid w:val="00A51C45"/>
    <w:rsid w:val="00A51DE1"/>
    <w:rsid w:val="00A52820"/>
    <w:rsid w:val="00A530DD"/>
    <w:rsid w:val="00A54789"/>
    <w:rsid w:val="00A54AD9"/>
    <w:rsid w:val="00A55C12"/>
    <w:rsid w:val="00A56D62"/>
    <w:rsid w:val="00A57931"/>
    <w:rsid w:val="00A57BDA"/>
    <w:rsid w:val="00A60D6C"/>
    <w:rsid w:val="00A61442"/>
    <w:rsid w:val="00A63026"/>
    <w:rsid w:val="00A6324D"/>
    <w:rsid w:val="00A64352"/>
    <w:rsid w:val="00A6487C"/>
    <w:rsid w:val="00A64B8B"/>
    <w:rsid w:val="00A64F5D"/>
    <w:rsid w:val="00A65D83"/>
    <w:rsid w:val="00A660CF"/>
    <w:rsid w:val="00A66B6C"/>
    <w:rsid w:val="00A674A0"/>
    <w:rsid w:val="00A676AB"/>
    <w:rsid w:val="00A6775B"/>
    <w:rsid w:val="00A702AD"/>
    <w:rsid w:val="00A70610"/>
    <w:rsid w:val="00A713FB"/>
    <w:rsid w:val="00A718C3"/>
    <w:rsid w:val="00A7236B"/>
    <w:rsid w:val="00A734BA"/>
    <w:rsid w:val="00A7360E"/>
    <w:rsid w:val="00A7430F"/>
    <w:rsid w:val="00A75547"/>
    <w:rsid w:val="00A75A5B"/>
    <w:rsid w:val="00A76A67"/>
    <w:rsid w:val="00A7749C"/>
    <w:rsid w:val="00A775AB"/>
    <w:rsid w:val="00A776D9"/>
    <w:rsid w:val="00A77826"/>
    <w:rsid w:val="00A77A85"/>
    <w:rsid w:val="00A8003A"/>
    <w:rsid w:val="00A801BB"/>
    <w:rsid w:val="00A80980"/>
    <w:rsid w:val="00A80D10"/>
    <w:rsid w:val="00A81980"/>
    <w:rsid w:val="00A827AA"/>
    <w:rsid w:val="00A8287F"/>
    <w:rsid w:val="00A82D9B"/>
    <w:rsid w:val="00A82F7B"/>
    <w:rsid w:val="00A82FDC"/>
    <w:rsid w:val="00A83718"/>
    <w:rsid w:val="00A83F02"/>
    <w:rsid w:val="00A840B8"/>
    <w:rsid w:val="00A844A6"/>
    <w:rsid w:val="00A84B03"/>
    <w:rsid w:val="00A851B7"/>
    <w:rsid w:val="00A85B30"/>
    <w:rsid w:val="00A85CA0"/>
    <w:rsid w:val="00A86A27"/>
    <w:rsid w:val="00A86A6B"/>
    <w:rsid w:val="00A90955"/>
    <w:rsid w:val="00A91F51"/>
    <w:rsid w:val="00A924ED"/>
    <w:rsid w:val="00A9251D"/>
    <w:rsid w:val="00A94BC2"/>
    <w:rsid w:val="00A94C76"/>
    <w:rsid w:val="00A95D74"/>
    <w:rsid w:val="00A95DF6"/>
    <w:rsid w:val="00A960C4"/>
    <w:rsid w:val="00A9670C"/>
    <w:rsid w:val="00A978C9"/>
    <w:rsid w:val="00A97C5B"/>
    <w:rsid w:val="00AA01A5"/>
    <w:rsid w:val="00AA12B3"/>
    <w:rsid w:val="00AA13BD"/>
    <w:rsid w:val="00AA251C"/>
    <w:rsid w:val="00AA267E"/>
    <w:rsid w:val="00AA2CAF"/>
    <w:rsid w:val="00AA34C8"/>
    <w:rsid w:val="00AA4879"/>
    <w:rsid w:val="00AA49D7"/>
    <w:rsid w:val="00AA4B8A"/>
    <w:rsid w:val="00AA5C86"/>
    <w:rsid w:val="00AA5DDF"/>
    <w:rsid w:val="00AA603B"/>
    <w:rsid w:val="00AA61DF"/>
    <w:rsid w:val="00AA7A64"/>
    <w:rsid w:val="00AB0DB4"/>
    <w:rsid w:val="00AB14E0"/>
    <w:rsid w:val="00AB29D6"/>
    <w:rsid w:val="00AB29DA"/>
    <w:rsid w:val="00AB3151"/>
    <w:rsid w:val="00AB366E"/>
    <w:rsid w:val="00AB4071"/>
    <w:rsid w:val="00AB473C"/>
    <w:rsid w:val="00AB4DE9"/>
    <w:rsid w:val="00AB4FF8"/>
    <w:rsid w:val="00AB5C9B"/>
    <w:rsid w:val="00AB5CAA"/>
    <w:rsid w:val="00AB6295"/>
    <w:rsid w:val="00AB6AD1"/>
    <w:rsid w:val="00AB6DE3"/>
    <w:rsid w:val="00AB732B"/>
    <w:rsid w:val="00AB7EC6"/>
    <w:rsid w:val="00AB7F90"/>
    <w:rsid w:val="00AC0E5B"/>
    <w:rsid w:val="00AC12B7"/>
    <w:rsid w:val="00AC1412"/>
    <w:rsid w:val="00AC18F1"/>
    <w:rsid w:val="00AC1BA4"/>
    <w:rsid w:val="00AC1F51"/>
    <w:rsid w:val="00AC2BCA"/>
    <w:rsid w:val="00AC4763"/>
    <w:rsid w:val="00AC4D6B"/>
    <w:rsid w:val="00AC5659"/>
    <w:rsid w:val="00AC591C"/>
    <w:rsid w:val="00AC5A3D"/>
    <w:rsid w:val="00AC5AAF"/>
    <w:rsid w:val="00AC5E61"/>
    <w:rsid w:val="00AC5EB7"/>
    <w:rsid w:val="00AC63AD"/>
    <w:rsid w:val="00AC6A75"/>
    <w:rsid w:val="00AC6FD1"/>
    <w:rsid w:val="00AC7074"/>
    <w:rsid w:val="00AC715D"/>
    <w:rsid w:val="00AC7F98"/>
    <w:rsid w:val="00AD094C"/>
    <w:rsid w:val="00AD0A9B"/>
    <w:rsid w:val="00AD269C"/>
    <w:rsid w:val="00AD2891"/>
    <w:rsid w:val="00AD3BD2"/>
    <w:rsid w:val="00AD486F"/>
    <w:rsid w:val="00AD4B7E"/>
    <w:rsid w:val="00AD6436"/>
    <w:rsid w:val="00AD665C"/>
    <w:rsid w:val="00AD6AB4"/>
    <w:rsid w:val="00AD6D18"/>
    <w:rsid w:val="00AD6EC6"/>
    <w:rsid w:val="00AD7FC2"/>
    <w:rsid w:val="00AE073D"/>
    <w:rsid w:val="00AE0C97"/>
    <w:rsid w:val="00AE0D3F"/>
    <w:rsid w:val="00AE1474"/>
    <w:rsid w:val="00AE2146"/>
    <w:rsid w:val="00AE235E"/>
    <w:rsid w:val="00AE243A"/>
    <w:rsid w:val="00AE2EB5"/>
    <w:rsid w:val="00AE3124"/>
    <w:rsid w:val="00AE35EB"/>
    <w:rsid w:val="00AE4A6D"/>
    <w:rsid w:val="00AE4BF1"/>
    <w:rsid w:val="00AE5BAE"/>
    <w:rsid w:val="00AE607C"/>
    <w:rsid w:val="00AE6160"/>
    <w:rsid w:val="00AE6A5D"/>
    <w:rsid w:val="00AE6CE4"/>
    <w:rsid w:val="00AE6FBB"/>
    <w:rsid w:val="00AE7582"/>
    <w:rsid w:val="00AE7A22"/>
    <w:rsid w:val="00AE7B70"/>
    <w:rsid w:val="00AE7FDA"/>
    <w:rsid w:val="00AF0E11"/>
    <w:rsid w:val="00AF0F63"/>
    <w:rsid w:val="00AF2392"/>
    <w:rsid w:val="00AF2DF3"/>
    <w:rsid w:val="00AF3F03"/>
    <w:rsid w:val="00AF4508"/>
    <w:rsid w:val="00AF46BD"/>
    <w:rsid w:val="00AF4A48"/>
    <w:rsid w:val="00AF63E9"/>
    <w:rsid w:val="00AF6D9C"/>
    <w:rsid w:val="00AF6FD9"/>
    <w:rsid w:val="00AF7094"/>
    <w:rsid w:val="00AF7184"/>
    <w:rsid w:val="00AF7308"/>
    <w:rsid w:val="00AF7725"/>
    <w:rsid w:val="00B01137"/>
    <w:rsid w:val="00B016DF"/>
    <w:rsid w:val="00B01BC9"/>
    <w:rsid w:val="00B01D03"/>
    <w:rsid w:val="00B0206F"/>
    <w:rsid w:val="00B027FE"/>
    <w:rsid w:val="00B02D75"/>
    <w:rsid w:val="00B02F87"/>
    <w:rsid w:val="00B030AE"/>
    <w:rsid w:val="00B03C52"/>
    <w:rsid w:val="00B04351"/>
    <w:rsid w:val="00B04DB1"/>
    <w:rsid w:val="00B05709"/>
    <w:rsid w:val="00B05F26"/>
    <w:rsid w:val="00B06EB1"/>
    <w:rsid w:val="00B10160"/>
    <w:rsid w:val="00B10C71"/>
    <w:rsid w:val="00B11D37"/>
    <w:rsid w:val="00B11FE4"/>
    <w:rsid w:val="00B12523"/>
    <w:rsid w:val="00B1265C"/>
    <w:rsid w:val="00B128E1"/>
    <w:rsid w:val="00B1396F"/>
    <w:rsid w:val="00B13BD1"/>
    <w:rsid w:val="00B141DF"/>
    <w:rsid w:val="00B1425B"/>
    <w:rsid w:val="00B14B11"/>
    <w:rsid w:val="00B14B65"/>
    <w:rsid w:val="00B15607"/>
    <w:rsid w:val="00B160B7"/>
    <w:rsid w:val="00B16960"/>
    <w:rsid w:val="00B16A96"/>
    <w:rsid w:val="00B20AA9"/>
    <w:rsid w:val="00B20FC2"/>
    <w:rsid w:val="00B2132C"/>
    <w:rsid w:val="00B23F02"/>
    <w:rsid w:val="00B23F30"/>
    <w:rsid w:val="00B244F9"/>
    <w:rsid w:val="00B2570B"/>
    <w:rsid w:val="00B26275"/>
    <w:rsid w:val="00B26DB1"/>
    <w:rsid w:val="00B26E2B"/>
    <w:rsid w:val="00B27417"/>
    <w:rsid w:val="00B279F0"/>
    <w:rsid w:val="00B27D8E"/>
    <w:rsid w:val="00B27F91"/>
    <w:rsid w:val="00B30667"/>
    <w:rsid w:val="00B30674"/>
    <w:rsid w:val="00B310E8"/>
    <w:rsid w:val="00B3216D"/>
    <w:rsid w:val="00B32459"/>
    <w:rsid w:val="00B3249B"/>
    <w:rsid w:val="00B3252B"/>
    <w:rsid w:val="00B32830"/>
    <w:rsid w:val="00B328FB"/>
    <w:rsid w:val="00B3294D"/>
    <w:rsid w:val="00B32C6D"/>
    <w:rsid w:val="00B32E3C"/>
    <w:rsid w:val="00B33258"/>
    <w:rsid w:val="00B34BF9"/>
    <w:rsid w:val="00B34C0F"/>
    <w:rsid w:val="00B351F9"/>
    <w:rsid w:val="00B35B81"/>
    <w:rsid w:val="00B35D62"/>
    <w:rsid w:val="00B35D67"/>
    <w:rsid w:val="00B36603"/>
    <w:rsid w:val="00B36951"/>
    <w:rsid w:val="00B37347"/>
    <w:rsid w:val="00B373BC"/>
    <w:rsid w:val="00B37A11"/>
    <w:rsid w:val="00B40B46"/>
    <w:rsid w:val="00B4228F"/>
    <w:rsid w:val="00B42985"/>
    <w:rsid w:val="00B4330C"/>
    <w:rsid w:val="00B43FD4"/>
    <w:rsid w:val="00B448B7"/>
    <w:rsid w:val="00B44B6A"/>
    <w:rsid w:val="00B44B81"/>
    <w:rsid w:val="00B44F3E"/>
    <w:rsid w:val="00B4528D"/>
    <w:rsid w:val="00B45345"/>
    <w:rsid w:val="00B454EA"/>
    <w:rsid w:val="00B4645B"/>
    <w:rsid w:val="00B4688F"/>
    <w:rsid w:val="00B46D32"/>
    <w:rsid w:val="00B4739D"/>
    <w:rsid w:val="00B47AB3"/>
    <w:rsid w:val="00B503FC"/>
    <w:rsid w:val="00B50528"/>
    <w:rsid w:val="00B50CAD"/>
    <w:rsid w:val="00B513BE"/>
    <w:rsid w:val="00B51DE0"/>
    <w:rsid w:val="00B51E31"/>
    <w:rsid w:val="00B52308"/>
    <w:rsid w:val="00B52427"/>
    <w:rsid w:val="00B5277F"/>
    <w:rsid w:val="00B52FEC"/>
    <w:rsid w:val="00B53871"/>
    <w:rsid w:val="00B53C82"/>
    <w:rsid w:val="00B53E5B"/>
    <w:rsid w:val="00B549C4"/>
    <w:rsid w:val="00B54CF4"/>
    <w:rsid w:val="00B54DA6"/>
    <w:rsid w:val="00B55048"/>
    <w:rsid w:val="00B55A9B"/>
    <w:rsid w:val="00B55AD9"/>
    <w:rsid w:val="00B56D54"/>
    <w:rsid w:val="00B5766C"/>
    <w:rsid w:val="00B577D2"/>
    <w:rsid w:val="00B57DD8"/>
    <w:rsid w:val="00B6014C"/>
    <w:rsid w:val="00B60161"/>
    <w:rsid w:val="00B6043F"/>
    <w:rsid w:val="00B60736"/>
    <w:rsid w:val="00B60EE8"/>
    <w:rsid w:val="00B613B3"/>
    <w:rsid w:val="00B61A00"/>
    <w:rsid w:val="00B61D2E"/>
    <w:rsid w:val="00B62489"/>
    <w:rsid w:val="00B627B8"/>
    <w:rsid w:val="00B62F10"/>
    <w:rsid w:val="00B63B1B"/>
    <w:rsid w:val="00B63E41"/>
    <w:rsid w:val="00B643D4"/>
    <w:rsid w:val="00B64517"/>
    <w:rsid w:val="00B64EB3"/>
    <w:rsid w:val="00B64ED1"/>
    <w:rsid w:val="00B64FF7"/>
    <w:rsid w:val="00B65A76"/>
    <w:rsid w:val="00B65F84"/>
    <w:rsid w:val="00B66392"/>
    <w:rsid w:val="00B66AAF"/>
    <w:rsid w:val="00B66E1E"/>
    <w:rsid w:val="00B674F4"/>
    <w:rsid w:val="00B7041F"/>
    <w:rsid w:val="00B7089A"/>
    <w:rsid w:val="00B70932"/>
    <w:rsid w:val="00B7172D"/>
    <w:rsid w:val="00B718EF"/>
    <w:rsid w:val="00B71A8E"/>
    <w:rsid w:val="00B71AF7"/>
    <w:rsid w:val="00B72675"/>
    <w:rsid w:val="00B75447"/>
    <w:rsid w:val="00B75B47"/>
    <w:rsid w:val="00B75DE8"/>
    <w:rsid w:val="00B760B1"/>
    <w:rsid w:val="00B7638D"/>
    <w:rsid w:val="00B7693D"/>
    <w:rsid w:val="00B77646"/>
    <w:rsid w:val="00B77ECC"/>
    <w:rsid w:val="00B80211"/>
    <w:rsid w:val="00B823A6"/>
    <w:rsid w:val="00B82E3E"/>
    <w:rsid w:val="00B83435"/>
    <w:rsid w:val="00B83673"/>
    <w:rsid w:val="00B83A4C"/>
    <w:rsid w:val="00B842AC"/>
    <w:rsid w:val="00B850F1"/>
    <w:rsid w:val="00B85BE0"/>
    <w:rsid w:val="00B85C1C"/>
    <w:rsid w:val="00B862E5"/>
    <w:rsid w:val="00B8677E"/>
    <w:rsid w:val="00B86965"/>
    <w:rsid w:val="00B86C92"/>
    <w:rsid w:val="00B902B3"/>
    <w:rsid w:val="00B90A23"/>
    <w:rsid w:val="00B90BA7"/>
    <w:rsid w:val="00B91AF7"/>
    <w:rsid w:val="00B92464"/>
    <w:rsid w:val="00B92735"/>
    <w:rsid w:val="00B927A9"/>
    <w:rsid w:val="00B92EBE"/>
    <w:rsid w:val="00B934E9"/>
    <w:rsid w:val="00B94060"/>
    <w:rsid w:val="00B94650"/>
    <w:rsid w:val="00B94A11"/>
    <w:rsid w:val="00B95245"/>
    <w:rsid w:val="00B9524F"/>
    <w:rsid w:val="00B95C91"/>
    <w:rsid w:val="00B9759D"/>
    <w:rsid w:val="00B97BAE"/>
    <w:rsid w:val="00BA0808"/>
    <w:rsid w:val="00BA119C"/>
    <w:rsid w:val="00BA123F"/>
    <w:rsid w:val="00BA1D7D"/>
    <w:rsid w:val="00BA1E32"/>
    <w:rsid w:val="00BA1F2F"/>
    <w:rsid w:val="00BA272F"/>
    <w:rsid w:val="00BA2A00"/>
    <w:rsid w:val="00BA4560"/>
    <w:rsid w:val="00BA49CC"/>
    <w:rsid w:val="00BA4C75"/>
    <w:rsid w:val="00BA4FE3"/>
    <w:rsid w:val="00BA502A"/>
    <w:rsid w:val="00BA5051"/>
    <w:rsid w:val="00BA50E0"/>
    <w:rsid w:val="00BA5161"/>
    <w:rsid w:val="00BA5261"/>
    <w:rsid w:val="00BA6141"/>
    <w:rsid w:val="00BA630A"/>
    <w:rsid w:val="00BA6679"/>
    <w:rsid w:val="00BA7556"/>
    <w:rsid w:val="00BA766B"/>
    <w:rsid w:val="00BA7BF9"/>
    <w:rsid w:val="00BB0259"/>
    <w:rsid w:val="00BB0471"/>
    <w:rsid w:val="00BB054C"/>
    <w:rsid w:val="00BB0AF1"/>
    <w:rsid w:val="00BB0B64"/>
    <w:rsid w:val="00BB0CDB"/>
    <w:rsid w:val="00BB0F9F"/>
    <w:rsid w:val="00BB16E5"/>
    <w:rsid w:val="00BB1917"/>
    <w:rsid w:val="00BB1B6B"/>
    <w:rsid w:val="00BB2171"/>
    <w:rsid w:val="00BB2610"/>
    <w:rsid w:val="00BB2939"/>
    <w:rsid w:val="00BB2A52"/>
    <w:rsid w:val="00BB3683"/>
    <w:rsid w:val="00BB3F06"/>
    <w:rsid w:val="00BB45A9"/>
    <w:rsid w:val="00BB57E3"/>
    <w:rsid w:val="00BB6677"/>
    <w:rsid w:val="00BB763E"/>
    <w:rsid w:val="00BB7666"/>
    <w:rsid w:val="00BB7EA8"/>
    <w:rsid w:val="00BC14EB"/>
    <w:rsid w:val="00BC1731"/>
    <w:rsid w:val="00BC2759"/>
    <w:rsid w:val="00BC2868"/>
    <w:rsid w:val="00BC3479"/>
    <w:rsid w:val="00BC44C1"/>
    <w:rsid w:val="00BC45B4"/>
    <w:rsid w:val="00BC46A8"/>
    <w:rsid w:val="00BC480F"/>
    <w:rsid w:val="00BC4E51"/>
    <w:rsid w:val="00BC50A0"/>
    <w:rsid w:val="00BC52B4"/>
    <w:rsid w:val="00BC55A0"/>
    <w:rsid w:val="00BC6800"/>
    <w:rsid w:val="00BC7578"/>
    <w:rsid w:val="00BC7595"/>
    <w:rsid w:val="00BC7E8E"/>
    <w:rsid w:val="00BD06CC"/>
    <w:rsid w:val="00BD0BAD"/>
    <w:rsid w:val="00BD0BE2"/>
    <w:rsid w:val="00BD1240"/>
    <w:rsid w:val="00BD1C1D"/>
    <w:rsid w:val="00BD1D0E"/>
    <w:rsid w:val="00BD1F4D"/>
    <w:rsid w:val="00BD227C"/>
    <w:rsid w:val="00BD2867"/>
    <w:rsid w:val="00BD29B7"/>
    <w:rsid w:val="00BD30C1"/>
    <w:rsid w:val="00BD3D37"/>
    <w:rsid w:val="00BD45DE"/>
    <w:rsid w:val="00BD4825"/>
    <w:rsid w:val="00BD48D3"/>
    <w:rsid w:val="00BD4C68"/>
    <w:rsid w:val="00BD4FE6"/>
    <w:rsid w:val="00BD5B42"/>
    <w:rsid w:val="00BD6C4A"/>
    <w:rsid w:val="00BD6FB2"/>
    <w:rsid w:val="00BE0A62"/>
    <w:rsid w:val="00BE14ED"/>
    <w:rsid w:val="00BE1B83"/>
    <w:rsid w:val="00BE2471"/>
    <w:rsid w:val="00BE2ADB"/>
    <w:rsid w:val="00BE322A"/>
    <w:rsid w:val="00BE332A"/>
    <w:rsid w:val="00BE3396"/>
    <w:rsid w:val="00BE43A5"/>
    <w:rsid w:val="00BE4487"/>
    <w:rsid w:val="00BE5B2F"/>
    <w:rsid w:val="00BE5B9C"/>
    <w:rsid w:val="00BE693C"/>
    <w:rsid w:val="00BE73D2"/>
    <w:rsid w:val="00BE746F"/>
    <w:rsid w:val="00BE7BA5"/>
    <w:rsid w:val="00BE7DD8"/>
    <w:rsid w:val="00BF0390"/>
    <w:rsid w:val="00BF0A19"/>
    <w:rsid w:val="00BF0A65"/>
    <w:rsid w:val="00BF1143"/>
    <w:rsid w:val="00BF1DCA"/>
    <w:rsid w:val="00BF227B"/>
    <w:rsid w:val="00BF2439"/>
    <w:rsid w:val="00BF2925"/>
    <w:rsid w:val="00BF2D57"/>
    <w:rsid w:val="00BF2F08"/>
    <w:rsid w:val="00BF2FB3"/>
    <w:rsid w:val="00BF3369"/>
    <w:rsid w:val="00BF35D8"/>
    <w:rsid w:val="00BF43B0"/>
    <w:rsid w:val="00BF4910"/>
    <w:rsid w:val="00BF5A00"/>
    <w:rsid w:val="00BF5F1E"/>
    <w:rsid w:val="00BF6277"/>
    <w:rsid w:val="00BF73F5"/>
    <w:rsid w:val="00BF76C0"/>
    <w:rsid w:val="00C005B6"/>
    <w:rsid w:val="00C00999"/>
    <w:rsid w:val="00C00E61"/>
    <w:rsid w:val="00C014A4"/>
    <w:rsid w:val="00C015D6"/>
    <w:rsid w:val="00C016A4"/>
    <w:rsid w:val="00C020CE"/>
    <w:rsid w:val="00C0235E"/>
    <w:rsid w:val="00C027A0"/>
    <w:rsid w:val="00C02979"/>
    <w:rsid w:val="00C02B3A"/>
    <w:rsid w:val="00C02DE5"/>
    <w:rsid w:val="00C02ECD"/>
    <w:rsid w:val="00C03151"/>
    <w:rsid w:val="00C03DDF"/>
    <w:rsid w:val="00C04D1A"/>
    <w:rsid w:val="00C051A4"/>
    <w:rsid w:val="00C0553B"/>
    <w:rsid w:val="00C05DCD"/>
    <w:rsid w:val="00C061B4"/>
    <w:rsid w:val="00C0733C"/>
    <w:rsid w:val="00C076DB"/>
    <w:rsid w:val="00C078ED"/>
    <w:rsid w:val="00C07F8C"/>
    <w:rsid w:val="00C10354"/>
    <w:rsid w:val="00C10F84"/>
    <w:rsid w:val="00C114E2"/>
    <w:rsid w:val="00C115EB"/>
    <w:rsid w:val="00C11DD5"/>
    <w:rsid w:val="00C11FE1"/>
    <w:rsid w:val="00C12E47"/>
    <w:rsid w:val="00C13093"/>
    <w:rsid w:val="00C13CCC"/>
    <w:rsid w:val="00C14660"/>
    <w:rsid w:val="00C1476C"/>
    <w:rsid w:val="00C14D6D"/>
    <w:rsid w:val="00C16349"/>
    <w:rsid w:val="00C177B4"/>
    <w:rsid w:val="00C204AE"/>
    <w:rsid w:val="00C20929"/>
    <w:rsid w:val="00C20CDD"/>
    <w:rsid w:val="00C20E65"/>
    <w:rsid w:val="00C228A4"/>
    <w:rsid w:val="00C22CC5"/>
    <w:rsid w:val="00C23406"/>
    <w:rsid w:val="00C24DBB"/>
    <w:rsid w:val="00C24E2E"/>
    <w:rsid w:val="00C25FBF"/>
    <w:rsid w:val="00C26588"/>
    <w:rsid w:val="00C2741B"/>
    <w:rsid w:val="00C27BC9"/>
    <w:rsid w:val="00C27F01"/>
    <w:rsid w:val="00C311F0"/>
    <w:rsid w:val="00C31517"/>
    <w:rsid w:val="00C316CA"/>
    <w:rsid w:val="00C31D52"/>
    <w:rsid w:val="00C31F9B"/>
    <w:rsid w:val="00C32200"/>
    <w:rsid w:val="00C325EC"/>
    <w:rsid w:val="00C32D2B"/>
    <w:rsid w:val="00C33076"/>
    <w:rsid w:val="00C3384E"/>
    <w:rsid w:val="00C33BA1"/>
    <w:rsid w:val="00C33FFB"/>
    <w:rsid w:val="00C34551"/>
    <w:rsid w:val="00C34575"/>
    <w:rsid w:val="00C35935"/>
    <w:rsid w:val="00C35BC2"/>
    <w:rsid w:val="00C369D6"/>
    <w:rsid w:val="00C36DA7"/>
    <w:rsid w:val="00C36ED2"/>
    <w:rsid w:val="00C37370"/>
    <w:rsid w:val="00C37BE7"/>
    <w:rsid w:val="00C37F07"/>
    <w:rsid w:val="00C40293"/>
    <w:rsid w:val="00C402C8"/>
    <w:rsid w:val="00C40741"/>
    <w:rsid w:val="00C40764"/>
    <w:rsid w:val="00C408EC"/>
    <w:rsid w:val="00C40CF2"/>
    <w:rsid w:val="00C40CFE"/>
    <w:rsid w:val="00C40F48"/>
    <w:rsid w:val="00C41F95"/>
    <w:rsid w:val="00C42367"/>
    <w:rsid w:val="00C42B33"/>
    <w:rsid w:val="00C42D37"/>
    <w:rsid w:val="00C42DA1"/>
    <w:rsid w:val="00C431E2"/>
    <w:rsid w:val="00C437D8"/>
    <w:rsid w:val="00C4396F"/>
    <w:rsid w:val="00C43A16"/>
    <w:rsid w:val="00C43CC7"/>
    <w:rsid w:val="00C44F44"/>
    <w:rsid w:val="00C44F5D"/>
    <w:rsid w:val="00C45490"/>
    <w:rsid w:val="00C45536"/>
    <w:rsid w:val="00C45928"/>
    <w:rsid w:val="00C45BB5"/>
    <w:rsid w:val="00C46913"/>
    <w:rsid w:val="00C477F3"/>
    <w:rsid w:val="00C50077"/>
    <w:rsid w:val="00C51124"/>
    <w:rsid w:val="00C52CDA"/>
    <w:rsid w:val="00C53198"/>
    <w:rsid w:val="00C534EF"/>
    <w:rsid w:val="00C540EA"/>
    <w:rsid w:val="00C5422E"/>
    <w:rsid w:val="00C54678"/>
    <w:rsid w:val="00C54862"/>
    <w:rsid w:val="00C55321"/>
    <w:rsid w:val="00C558DE"/>
    <w:rsid w:val="00C561AC"/>
    <w:rsid w:val="00C567CA"/>
    <w:rsid w:val="00C57073"/>
    <w:rsid w:val="00C57197"/>
    <w:rsid w:val="00C57208"/>
    <w:rsid w:val="00C57713"/>
    <w:rsid w:val="00C57F2A"/>
    <w:rsid w:val="00C6093E"/>
    <w:rsid w:val="00C60945"/>
    <w:rsid w:val="00C60D49"/>
    <w:rsid w:val="00C60F3A"/>
    <w:rsid w:val="00C60FFB"/>
    <w:rsid w:val="00C61066"/>
    <w:rsid w:val="00C61997"/>
    <w:rsid w:val="00C61C2A"/>
    <w:rsid w:val="00C620F3"/>
    <w:rsid w:val="00C621A8"/>
    <w:rsid w:val="00C63581"/>
    <w:rsid w:val="00C6367D"/>
    <w:rsid w:val="00C65619"/>
    <w:rsid w:val="00C65E20"/>
    <w:rsid w:val="00C6687E"/>
    <w:rsid w:val="00C668CB"/>
    <w:rsid w:val="00C66AE3"/>
    <w:rsid w:val="00C7059C"/>
    <w:rsid w:val="00C70663"/>
    <w:rsid w:val="00C71856"/>
    <w:rsid w:val="00C71D9A"/>
    <w:rsid w:val="00C72951"/>
    <w:rsid w:val="00C72A55"/>
    <w:rsid w:val="00C72C50"/>
    <w:rsid w:val="00C7360E"/>
    <w:rsid w:val="00C73E91"/>
    <w:rsid w:val="00C7450C"/>
    <w:rsid w:val="00C74DF9"/>
    <w:rsid w:val="00C77395"/>
    <w:rsid w:val="00C77787"/>
    <w:rsid w:val="00C77BD9"/>
    <w:rsid w:val="00C8000D"/>
    <w:rsid w:val="00C8050E"/>
    <w:rsid w:val="00C80EB7"/>
    <w:rsid w:val="00C81365"/>
    <w:rsid w:val="00C831C3"/>
    <w:rsid w:val="00C83298"/>
    <w:rsid w:val="00C83F4B"/>
    <w:rsid w:val="00C845F9"/>
    <w:rsid w:val="00C846FC"/>
    <w:rsid w:val="00C84E9F"/>
    <w:rsid w:val="00C85945"/>
    <w:rsid w:val="00C85C16"/>
    <w:rsid w:val="00C85EE6"/>
    <w:rsid w:val="00C86151"/>
    <w:rsid w:val="00C86ED0"/>
    <w:rsid w:val="00C86F46"/>
    <w:rsid w:val="00C876F8"/>
    <w:rsid w:val="00C87D25"/>
    <w:rsid w:val="00C91485"/>
    <w:rsid w:val="00C9163B"/>
    <w:rsid w:val="00C91E62"/>
    <w:rsid w:val="00C91F81"/>
    <w:rsid w:val="00C921A6"/>
    <w:rsid w:val="00C927A8"/>
    <w:rsid w:val="00C93239"/>
    <w:rsid w:val="00C937CF"/>
    <w:rsid w:val="00C9436B"/>
    <w:rsid w:val="00C948F1"/>
    <w:rsid w:val="00C95466"/>
    <w:rsid w:val="00C955FE"/>
    <w:rsid w:val="00C965E0"/>
    <w:rsid w:val="00CA0F32"/>
    <w:rsid w:val="00CA0F7A"/>
    <w:rsid w:val="00CA1B59"/>
    <w:rsid w:val="00CA23A3"/>
    <w:rsid w:val="00CA2B77"/>
    <w:rsid w:val="00CA352A"/>
    <w:rsid w:val="00CA3E7A"/>
    <w:rsid w:val="00CA402A"/>
    <w:rsid w:val="00CA42CF"/>
    <w:rsid w:val="00CA4378"/>
    <w:rsid w:val="00CA4691"/>
    <w:rsid w:val="00CA4982"/>
    <w:rsid w:val="00CA4DF4"/>
    <w:rsid w:val="00CA5656"/>
    <w:rsid w:val="00CA57FE"/>
    <w:rsid w:val="00CA5B0C"/>
    <w:rsid w:val="00CA5DC5"/>
    <w:rsid w:val="00CA5F32"/>
    <w:rsid w:val="00CA617C"/>
    <w:rsid w:val="00CA6444"/>
    <w:rsid w:val="00CA76C8"/>
    <w:rsid w:val="00CB033A"/>
    <w:rsid w:val="00CB04D3"/>
    <w:rsid w:val="00CB0591"/>
    <w:rsid w:val="00CB0F9E"/>
    <w:rsid w:val="00CB12ED"/>
    <w:rsid w:val="00CB1425"/>
    <w:rsid w:val="00CB1C4D"/>
    <w:rsid w:val="00CB21E3"/>
    <w:rsid w:val="00CB259A"/>
    <w:rsid w:val="00CB27A2"/>
    <w:rsid w:val="00CB376A"/>
    <w:rsid w:val="00CB3790"/>
    <w:rsid w:val="00CB3E65"/>
    <w:rsid w:val="00CB44F7"/>
    <w:rsid w:val="00CB4F91"/>
    <w:rsid w:val="00CB7336"/>
    <w:rsid w:val="00CB7792"/>
    <w:rsid w:val="00CB7BEF"/>
    <w:rsid w:val="00CB7E42"/>
    <w:rsid w:val="00CC0172"/>
    <w:rsid w:val="00CC1190"/>
    <w:rsid w:val="00CC1396"/>
    <w:rsid w:val="00CC2795"/>
    <w:rsid w:val="00CC2D7F"/>
    <w:rsid w:val="00CC3A93"/>
    <w:rsid w:val="00CC3C65"/>
    <w:rsid w:val="00CC40E7"/>
    <w:rsid w:val="00CC48AC"/>
    <w:rsid w:val="00CC5259"/>
    <w:rsid w:val="00CC5395"/>
    <w:rsid w:val="00CC5486"/>
    <w:rsid w:val="00CC5E9D"/>
    <w:rsid w:val="00CC60B0"/>
    <w:rsid w:val="00CC6CB5"/>
    <w:rsid w:val="00CC6CE0"/>
    <w:rsid w:val="00CC7094"/>
    <w:rsid w:val="00CD06CB"/>
    <w:rsid w:val="00CD0CD4"/>
    <w:rsid w:val="00CD0F77"/>
    <w:rsid w:val="00CD12BA"/>
    <w:rsid w:val="00CD13CD"/>
    <w:rsid w:val="00CD1768"/>
    <w:rsid w:val="00CD18AD"/>
    <w:rsid w:val="00CD2529"/>
    <w:rsid w:val="00CD33DC"/>
    <w:rsid w:val="00CD4B37"/>
    <w:rsid w:val="00CD4CAE"/>
    <w:rsid w:val="00CD51EC"/>
    <w:rsid w:val="00CD693F"/>
    <w:rsid w:val="00CD6F52"/>
    <w:rsid w:val="00CD6FA2"/>
    <w:rsid w:val="00CD7074"/>
    <w:rsid w:val="00CD78C3"/>
    <w:rsid w:val="00CD7D7D"/>
    <w:rsid w:val="00CE05F6"/>
    <w:rsid w:val="00CE0AEB"/>
    <w:rsid w:val="00CE0DEF"/>
    <w:rsid w:val="00CE12CC"/>
    <w:rsid w:val="00CE1C33"/>
    <w:rsid w:val="00CE2B8D"/>
    <w:rsid w:val="00CE2D9D"/>
    <w:rsid w:val="00CE3F99"/>
    <w:rsid w:val="00CE49F8"/>
    <w:rsid w:val="00CE5F80"/>
    <w:rsid w:val="00CE67DA"/>
    <w:rsid w:val="00CE67E5"/>
    <w:rsid w:val="00CE7B6A"/>
    <w:rsid w:val="00CF0C61"/>
    <w:rsid w:val="00CF0EA4"/>
    <w:rsid w:val="00CF1332"/>
    <w:rsid w:val="00CF1892"/>
    <w:rsid w:val="00CF1BC6"/>
    <w:rsid w:val="00CF1DC8"/>
    <w:rsid w:val="00CF1FB8"/>
    <w:rsid w:val="00CF26CA"/>
    <w:rsid w:val="00CF2B03"/>
    <w:rsid w:val="00CF2D31"/>
    <w:rsid w:val="00CF300F"/>
    <w:rsid w:val="00CF362E"/>
    <w:rsid w:val="00CF3B79"/>
    <w:rsid w:val="00CF43B1"/>
    <w:rsid w:val="00CF47F6"/>
    <w:rsid w:val="00CF4B94"/>
    <w:rsid w:val="00CF59AC"/>
    <w:rsid w:val="00CF59B0"/>
    <w:rsid w:val="00CF6AF1"/>
    <w:rsid w:val="00CF718A"/>
    <w:rsid w:val="00CF7A8A"/>
    <w:rsid w:val="00CF7C21"/>
    <w:rsid w:val="00CF7E81"/>
    <w:rsid w:val="00D001DF"/>
    <w:rsid w:val="00D002FE"/>
    <w:rsid w:val="00D003E7"/>
    <w:rsid w:val="00D00D07"/>
    <w:rsid w:val="00D0153C"/>
    <w:rsid w:val="00D01CB5"/>
    <w:rsid w:val="00D02275"/>
    <w:rsid w:val="00D026D6"/>
    <w:rsid w:val="00D02A96"/>
    <w:rsid w:val="00D02DD1"/>
    <w:rsid w:val="00D0360E"/>
    <w:rsid w:val="00D03BB2"/>
    <w:rsid w:val="00D042C2"/>
    <w:rsid w:val="00D055EB"/>
    <w:rsid w:val="00D06968"/>
    <w:rsid w:val="00D06D64"/>
    <w:rsid w:val="00D071F2"/>
    <w:rsid w:val="00D11224"/>
    <w:rsid w:val="00D11445"/>
    <w:rsid w:val="00D11E1F"/>
    <w:rsid w:val="00D11F68"/>
    <w:rsid w:val="00D12AD5"/>
    <w:rsid w:val="00D12B19"/>
    <w:rsid w:val="00D12E3A"/>
    <w:rsid w:val="00D1330E"/>
    <w:rsid w:val="00D1384E"/>
    <w:rsid w:val="00D143DE"/>
    <w:rsid w:val="00D145EB"/>
    <w:rsid w:val="00D15197"/>
    <w:rsid w:val="00D15898"/>
    <w:rsid w:val="00D15A45"/>
    <w:rsid w:val="00D16293"/>
    <w:rsid w:val="00D16EB1"/>
    <w:rsid w:val="00D20668"/>
    <w:rsid w:val="00D21402"/>
    <w:rsid w:val="00D21BA5"/>
    <w:rsid w:val="00D22914"/>
    <w:rsid w:val="00D22960"/>
    <w:rsid w:val="00D23571"/>
    <w:rsid w:val="00D23589"/>
    <w:rsid w:val="00D23ECE"/>
    <w:rsid w:val="00D257FD"/>
    <w:rsid w:val="00D2597D"/>
    <w:rsid w:val="00D266FB"/>
    <w:rsid w:val="00D26C73"/>
    <w:rsid w:val="00D27199"/>
    <w:rsid w:val="00D300D0"/>
    <w:rsid w:val="00D30493"/>
    <w:rsid w:val="00D3065D"/>
    <w:rsid w:val="00D3098D"/>
    <w:rsid w:val="00D30BE6"/>
    <w:rsid w:val="00D3136E"/>
    <w:rsid w:val="00D31740"/>
    <w:rsid w:val="00D31CF6"/>
    <w:rsid w:val="00D31E02"/>
    <w:rsid w:val="00D33482"/>
    <w:rsid w:val="00D345B6"/>
    <w:rsid w:val="00D34EAF"/>
    <w:rsid w:val="00D34F21"/>
    <w:rsid w:val="00D35814"/>
    <w:rsid w:val="00D35B51"/>
    <w:rsid w:val="00D35FF4"/>
    <w:rsid w:val="00D363DC"/>
    <w:rsid w:val="00D364D3"/>
    <w:rsid w:val="00D36B6A"/>
    <w:rsid w:val="00D36DE1"/>
    <w:rsid w:val="00D37280"/>
    <w:rsid w:val="00D37A2C"/>
    <w:rsid w:val="00D37B08"/>
    <w:rsid w:val="00D4061A"/>
    <w:rsid w:val="00D40C65"/>
    <w:rsid w:val="00D40CB4"/>
    <w:rsid w:val="00D41485"/>
    <w:rsid w:val="00D41832"/>
    <w:rsid w:val="00D42177"/>
    <w:rsid w:val="00D4334E"/>
    <w:rsid w:val="00D4337D"/>
    <w:rsid w:val="00D4338A"/>
    <w:rsid w:val="00D43A9E"/>
    <w:rsid w:val="00D449FA"/>
    <w:rsid w:val="00D44BFE"/>
    <w:rsid w:val="00D44DD1"/>
    <w:rsid w:val="00D450F8"/>
    <w:rsid w:val="00D453DF"/>
    <w:rsid w:val="00D45609"/>
    <w:rsid w:val="00D456F7"/>
    <w:rsid w:val="00D458CC"/>
    <w:rsid w:val="00D459B4"/>
    <w:rsid w:val="00D45FB2"/>
    <w:rsid w:val="00D46DED"/>
    <w:rsid w:val="00D47129"/>
    <w:rsid w:val="00D4786C"/>
    <w:rsid w:val="00D47D81"/>
    <w:rsid w:val="00D50C2C"/>
    <w:rsid w:val="00D50FBD"/>
    <w:rsid w:val="00D51233"/>
    <w:rsid w:val="00D53330"/>
    <w:rsid w:val="00D5357F"/>
    <w:rsid w:val="00D54FD4"/>
    <w:rsid w:val="00D55885"/>
    <w:rsid w:val="00D55FCC"/>
    <w:rsid w:val="00D567C4"/>
    <w:rsid w:val="00D56A0B"/>
    <w:rsid w:val="00D60039"/>
    <w:rsid w:val="00D60932"/>
    <w:rsid w:val="00D613D6"/>
    <w:rsid w:val="00D616B7"/>
    <w:rsid w:val="00D616F7"/>
    <w:rsid w:val="00D6193A"/>
    <w:rsid w:val="00D6202F"/>
    <w:rsid w:val="00D62FBB"/>
    <w:rsid w:val="00D6322F"/>
    <w:rsid w:val="00D637EF"/>
    <w:rsid w:val="00D63EAC"/>
    <w:rsid w:val="00D658C7"/>
    <w:rsid w:val="00D65E75"/>
    <w:rsid w:val="00D66337"/>
    <w:rsid w:val="00D665F9"/>
    <w:rsid w:val="00D6714C"/>
    <w:rsid w:val="00D67521"/>
    <w:rsid w:val="00D677ED"/>
    <w:rsid w:val="00D7021B"/>
    <w:rsid w:val="00D709E7"/>
    <w:rsid w:val="00D70A20"/>
    <w:rsid w:val="00D70AE0"/>
    <w:rsid w:val="00D73739"/>
    <w:rsid w:val="00D74047"/>
    <w:rsid w:val="00D745FA"/>
    <w:rsid w:val="00D75156"/>
    <w:rsid w:val="00D75782"/>
    <w:rsid w:val="00D75A3A"/>
    <w:rsid w:val="00D75A6F"/>
    <w:rsid w:val="00D7613A"/>
    <w:rsid w:val="00D762F1"/>
    <w:rsid w:val="00D7677C"/>
    <w:rsid w:val="00D76B90"/>
    <w:rsid w:val="00D7728C"/>
    <w:rsid w:val="00D77831"/>
    <w:rsid w:val="00D77F7E"/>
    <w:rsid w:val="00D80730"/>
    <w:rsid w:val="00D80940"/>
    <w:rsid w:val="00D80F99"/>
    <w:rsid w:val="00D81823"/>
    <w:rsid w:val="00D81EE7"/>
    <w:rsid w:val="00D832F4"/>
    <w:rsid w:val="00D83344"/>
    <w:rsid w:val="00D8368B"/>
    <w:rsid w:val="00D8427A"/>
    <w:rsid w:val="00D844EF"/>
    <w:rsid w:val="00D84C2B"/>
    <w:rsid w:val="00D84C8A"/>
    <w:rsid w:val="00D84FAB"/>
    <w:rsid w:val="00D85D1D"/>
    <w:rsid w:val="00D85D26"/>
    <w:rsid w:val="00D85E03"/>
    <w:rsid w:val="00D8623F"/>
    <w:rsid w:val="00D8689C"/>
    <w:rsid w:val="00D86FAA"/>
    <w:rsid w:val="00D87001"/>
    <w:rsid w:val="00D871A2"/>
    <w:rsid w:val="00D87289"/>
    <w:rsid w:val="00D87DC1"/>
    <w:rsid w:val="00D9032B"/>
    <w:rsid w:val="00D9065E"/>
    <w:rsid w:val="00D90771"/>
    <w:rsid w:val="00D90E8A"/>
    <w:rsid w:val="00D91383"/>
    <w:rsid w:val="00D913A6"/>
    <w:rsid w:val="00D9239C"/>
    <w:rsid w:val="00D9249E"/>
    <w:rsid w:val="00D927CD"/>
    <w:rsid w:val="00D92FDE"/>
    <w:rsid w:val="00D93A4A"/>
    <w:rsid w:val="00D94802"/>
    <w:rsid w:val="00D94825"/>
    <w:rsid w:val="00D94B6E"/>
    <w:rsid w:val="00D950C3"/>
    <w:rsid w:val="00D96218"/>
    <w:rsid w:val="00D97232"/>
    <w:rsid w:val="00D97280"/>
    <w:rsid w:val="00D97290"/>
    <w:rsid w:val="00D975D1"/>
    <w:rsid w:val="00D978D0"/>
    <w:rsid w:val="00D979D6"/>
    <w:rsid w:val="00D97FF1"/>
    <w:rsid w:val="00DA01E4"/>
    <w:rsid w:val="00DA0260"/>
    <w:rsid w:val="00DA041C"/>
    <w:rsid w:val="00DA137A"/>
    <w:rsid w:val="00DA16FC"/>
    <w:rsid w:val="00DA213A"/>
    <w:rsid w:val="00DA30FA"/>
    <w:rsid w:val="00DA33E5"/>
    <w:rsid w:val="00DA3A41"/>
    <w:rsid w:val="00DA4322"/>
    <w:rsid w:val="00DA4AB4"/>
    <w:rsid w:val="00DA4AF8"/>
    <w:rsid w:val="00DA4FC1"/>
    <w:rsid w:val="00DA51E3"/>
    <w:rsid w:val="00DA63D0"/>
    <w:rsid w:val="00DA6535"/>
    <w:rsid w:val="00DA6840"/>
    <w:rsid w:val="00DA7708"/>
    <w:rsid w:val="00DA778A"/>
    <w:rsid w:val="00DA7AA4"/>
    <w:rsid w:val="00DA7FA3"/>
    <w:rsid w:val="00DB0761"/>
    <w:rsid w:val="00DB084C"/>
    <w:rsid w:val="00DB1488"/>
    <w:rsid w:val="00DB2443"/>
    <w:rsid w:val="00DB2459"/>
    <w:rsid w:val="00DB26EC"/>
    <w:rsid w:val="00DB2AA5"/>
    <w:rsid w:val="00DB2E6F"/>
    <w:rsid w:val="00DB3019"/>
    <w:rsid w:val="00DB3208"/>
    <w:rsid w:val="00DB324C"/>
    <w:rsid w:val="00DB331F"/>
    <w:rsid w:val="00DB348A"/>
    <w:rsid w:val="00DB5548"/>
    <w:rsid w:val="00DB59B5"/>
    <w:rsid w:val="00DB6289"/>
    <w:rsid w:val="00DB6495"/>
    <w:rsid w:val="00DB67DE"/>
    <w:rsid w:val="00DB69D5"/>
    <w:rsid w:val="00DB6ABB"/>
    <w:rsid w:val="00DB6B63"/>
    <w:rsid w:val="00DB6C8A"/>
    <w:rsid w:val="00DB707A"/>
    <w:rsid w:val="00DB740F"/>
    <w:rsid w:val="00DB7C39"/>
    <w:rsid w:val="00DC04EF"/>
    <w:rsid w:val="00DC1281"/>
    <w:rsid w:val="00DC1571"/>
    <w:rsid w:val="00DC1B4C"/>
    <w:rsid w:val="00DC1FF0"/>
    <w:rsid w:val="00DC25AA"/>
    <w:rsid w:val="00DC2812"/>
    <w:rsid w:val="00DC2ADE"/>
    <w:rsid w:val="00DC2BCD"/>
    <w:rsid w:val="00DC2C70"/>
    <w:rsid w:val="00DC321F"/>
    <w:rsid w:val="00DC39F1"/>
    <w:rsid w:val="00DC43C7"/>
    <w:rsid w:val="00DC4DCC"/>
    <w:rsid w:val="00DC58D2"/>
    <w:rsid w:val="00DC5CAF"/>
    <w:rsid w:val="00DC603C"/>
    <w:rsid w:val="00DC60A1"/>
    <w:rsid w:val="00DC66B5"/>
    <w:rsid w:val="00DC6909"/>
    <w:rsid w:val="00DC6C0E"/>
    <w:rsid w:val="00DC781E"/>
    <w:rsid w:val="00DC7F91"/>
    <w:rsid w:val="00DD011D"/>
    <w:rsid w:val="00DD01C7"/>
    <w:rsid w:val="00DD0A08"/>
    <w:rsid w:val="00DD0A17"/>
    <w:rsid w:val="00DD0B59"/>
    <w:rsid w:val="00DD0FC9"/>
    <w:rsid w:val="00DD131B"/>
    <w:rsid w:val="00DD14F1"/>
    <w:rsid w:val="00DD1E25"/>
    <w:rsid w:val="00DD1F98"/>
    <w:rsid w:val="00DD2211"/>
    <w:rsid w:val="00DD237A"/>
    <w:rsid w:val="00DD392A"/>
    <w:rsid w:val="00DD3BA3"/>
    <w:rsid w:val="00DD4D44"/>
    <w:rsid w:val="00DD4FF5"/>
    <w:rsid w:val="00DD580B"/>
    <w:rsid w:val="00DD5956"/>
    <w:rsid w:val="00DD59D5"/>
    <w:rsid w:val="00DD6E8B"/>
    <w:rsid w:val="00DD780D"/>
    <w:rsid w:val="00DD7A13"/>
    <w:rsid w:val="00DD7F52"/>
    <w:rsid w:val="00DE01A2"/>
    <w:rsid w:val="00DE0261"/>
    <w:rsid w:val="00DE0A67"/>
    <w:rsid w:val="00DE15E1"/>
    <w:rsid w:val="00DE1771"/>
    <w:rsid w:val="00DE18E8"/>
    <w:rsid w:val="00DE23C0"/>
    <w:rsid w:val="00DE23DE"/>
    <w:rsid w:val="00DE25B3"/>
    <w:rsid w:val="00DE2A0F"/>
    <w:rsid w:val="00DE348B"/>
    <w:rsid w:val="00DE3BD9"/>
    <w:rsid w:val="00DE476F"/>
    <w:rsid w:val="00DE6562"/>
    <w:rsid w:val="00DE663A"/>
    <w:rsid w:val="00DE6C84"/>
    <w:rsid w:val="00DE732F"/>
    <w:rsid w:val="00DE77ED"/>
    <w:rsid w:val="00DE7A96"/>
    <w:rsid w:val="00DF053E"/>
    <w:rsid w:val="00DF0DCA"/>
    <w:rsid w:val="00DF1958"/>
    <w:rsid w:val="00DF19B4"/>
    <w:rsid w:val="00DF1F67"/>
    <w:rsid w:val="00DF3920"/>
    <w:rsid w:val="00DF39EC"/>
    <w:rsid w:val="00DF46C0"/>
    <w:rsid w:val="00DF4AE3"/>
    <w:rsid w:val="00DF4BAE"/>
    <w:rsid w:val="00DF59E4"/>
    <w:rsid w:val="00DF6BD3"/>
    <w:rsid w:val="00DF766B"/>
    <w:rsid w:val="00DF7B0D"/>
    <w:rsid w:val="00DF7D67"/>
    <w:rsid w:val="00E0043C"/>
    <w:rsid w:val="00E008BB"/>
    <w:rsid w:val="00E01048"/>
    <w:rsid w:val="00E017F6"/>
    <w:rsid w:val="00E01A40"/>
    <w:rsid w:val="00E02012"/>
    <w:rsid w:val="00E02A21"/>
    <w:rsid w:val="00E031BF"/>
    <w:rsid w:val="00E034A8"/>
    <w:rsid w:val="00E03ADE"/>
    <w:rsid w:val="00E04856"/>
    <w:rsid w:val="00E04A49"/>
    <w:rsid w:val="00E04C10"/>
    <w:rsid w:val="00E04C5E"/>
    <w:rsid w:val="00E04F19"/>
    <w:rsid w:val="00E0582C"/>
    <w:rsid w:val="00E058A8"/>
    <w:rsid w:val="00E06920"/>
    <w:rsid w:val="00E06AD5"/>
    <w:rsid w:val="00E06F19"/>
    <w:rsid w:val="00E06F60"/>
    <w:rsid w:val="00E07E16"/>
    <w:rsid w:val="00E10126"/>
    <w:rsid w:val="00E10915"/>
    <w:rsid w:val="00E11048"/>
    <w:rsid w:val="00E11319"/>
    <w:rsid w:val="00E11327"/>
    <w:rsid w:val="00E11D80"/>
    <w:rsid w:val="00E121FA"/>
    <w:rsid w:val="00E12294"/>
    <w:rsid w:val="00E1261A"/>
    <w:rsid w:val="00E12B7B"/>
    <w:rsid w:val="00E136BA"/>
    <w:rsid w:val="00E13F48"/>
    <w:rsid w:val="00E14D08"/>
    <w:rsid w:val="00E15183"/>
    <w:rsid w:val="00E15D4E"/>
    <w:rsid w:val="00E16FC1"/>
    <w:rsid w:val="00E1739F"/>
    <w:rsid w:val="00E17712"/>
    <w:rsid w:val="00E21146"/>
    <w:rsid w:val="00E218C7"/>
    <w:rsid w:val="00E21B7C"/>
    <w:rsid w:val="00E21E75"/>
    <w:rsid w:val="00E22822"/>
    <w:rsid w:val="00E23718"/>
    <w:rsid w:val="00E2389B"/>
    <w:rsid w:val="00E24291"/>
    <w:rsid w:val="00E24716"/>
    <w:rsid w:val="00E2488B"/>
    <w:rsid w:val="00E24A3B"/>
    <w:rsid w:val="00E24CEB"/>
    <w:rsid w:val="00E24E03"/>
    <w:rsid w:val="00E25042"/>
    <w:rsid w:val="00E2504E"/>
    <w:rsid w:val="00E251A6"/>
    <w:rsid w:val="00E25547"/>
    <w:rsid w:val="00E255E6"/>
    <w:rsid w:val="00E25F00"/>
    <w:rsid w:val="00E26FA7"/>
    <w:rsid w:val="00E27328"/>
    <w:rsid w:val="00E2741F"/>
    <w:rsid w:val="00E2749F"/>
    <w:rsid w:val="00E27736"/>
    <w:rsid w:val="00E30BCB"/>
    <w:rsid w:val="00E316FB"/>
    <w:rsid w:val="00E317AD"/>
    <w:rsid w:val="00E31BE0"/>
    <w:rsid w:val="00E32F28"/>
    <w:rsid w:val="00E33533"/>
    <w:rsid w:val="00E3375D"/>
    <w:rsid w:val="00E3447B"/>
    <w:rsid w:val="00E347FA"/>
    <w:rsid w:val="00E3527A"/>
    <w:rsid w:val="00E35CAF"/>
    <w:rsid w:val="00E35FE6"/>
    <w:rsid w:val="00E36311"/>
    <w:rsid w:val="00E36CEE"/>
    <w:rsid w:val="00E36DC1"/>
    <w:rsid w:val="00E373B4"/>
    <w:rsid w:val="00E37514"/>
    <w:rsid w:val="00E40A19"/>
    <w:rsid w:val="00E4152E"/>
    <w:rsid w:val="00E418DB"/>
    <w:rsid w:val="00E4205B"/>
    <w:rsid w:val="00E4273E"/>
    <w:rsid w:val="00E42DBB"/>
    <w:rsid w:val="00E4325A"/>
    <w:rsid w:val="00E440BE"/>
    <w:rsid w:val="00E44273"/>
    <w:rsid w:val="00E44E66"/>
    <w:rsid w:val="00E45728"/>
    <w:rsid w:val="00E4796B"/>
    <w:rsid w:val="00E47CE4"/>
    <w:rsid w:val="00E47F3B"/>
    <w:rsid w:val="00E50725"/>
    <w:rsid w:val="00E50B70"/>
    <w:rsid w:val="00E50EB5"/>
    <w:rsid w:val="00E51019"/>
    <w:rsid w:val="00E515E4"/>
    <w:rsid w:val="00E51BB9"/>
    <w:rsid w:val="00E528A3"/>
    <w:rsid w:val="00E52A32"/>
    <w:rsid w:val="00E52FB0"/>
    <w:rsid w:val="00E53AA5"/>
    <w:rsid w:val="00E53B22"/>
    <w:rsid w:val="00E54596"/>
    <w:rsid w:val="00E54DFF"/>
    <w:rsid w:val="00E55042"/>
    <w:rsid w:val="00E55697"/>
    <w:rsid w:val="00E55F34"/>
    <w:rsid w:val="00E563D6"/>
    <w:rsid w:val="00E566B9"/>
    <w:rsid w:val="00E56B8E"/>
    <w:rsid w:val="00E56E43"/>
    <w:rsid w:val="00E574D6"/>
    <w:rsid w:val="00E60D04"/>
    <w:rsid w:val="00E61A18"/>
    <w:rsid w:val="00E62AB7"/>
    <w:rsid w:val="00E62C17"/>
    <w:rsid w:val="00E62E98"/>
    <w:rsid w:val="00E639BF"/>
    <w:rsid w:val="00E63CA3"/>
    <w:rsid w:val="00E63CF9"/>
    <w:rsid w:val="00E64059"/>
    <w:rsid w:val="00E64E58"/>
    <w:rsid w:val="00E652A7"/>
    <w:rsid w:val="00E66737"/>
    <w:rsid w:val="00E66D4A"/>
    <w:rsid w:val="00E67BDE"/>
    <w:rsid w:val="00E70315"/>
    <w:rsid w:val="00E707CC"/>
    <w:rsid w:val="00E71798"/>
    <w:rsid w:val="00E7190E"/>
    <w:rsid w:val="00E71B95"/>
    <w:rsid w:val="00E73BA6"/>
    <w:rsid w:val="00E73DAB"/>
    <w:rsid w:val="00E75DE5"/>
    <w:rsid w:val="00E765DF"/>
    <w:rsid w:val="00E76639"/>
    <w:rsid w:val="00E76A15"/>
    <w:rsid w:val="00E76A94"/>
    <w:rsid w:val="00E7703A"/>
    <w:rsid w:val="00E7753A"/>
    <w:rsid w:val="00E77762"/>
    <w:rsid w:val="00E802BE"/>
    <w:rsid w:val="00E805C5"/>
    <w:rsid w:val="00E810C0"/>
    <w:rsid w:val="00E81299"/>
    <w:rsid w:val="00E82435"/>
    <w:rsid w:val="00E855B0"/>
    <w:rsid w:val="00E85E06"/>
    <w:rsid w:val="00E86460"/>
    <w:rsid w:val="00E8651F"/>
    <w:rsid w:val="00E8681F"/>
    <w:rsid w:val="00E86D2F"/>
    <w:rsid w:val="00E871AE"/>
    <w:rsid w:val="00E871F5"/>
    <w:rsid w:val="00E91673"/>
    <w:rsid w:val="00E92C89"/>
    <w:rsid w:val="00E92E09"/>
    <w:rsid w:val="00E9342F"/>
    <w:rsid w:val="00E93EAA"/>
    <w:rsid w:val="00E951CB"/>
    <w:rsid w:val="00E9630D"/>
    <w:rsid w:val="00E96CE4"/>
    <w:rsid w:val="00EA04BA"/>
    <w:rsid w:val="00EA06FF"/>
    <w:rsid w:val="00EA0EC8"/>
    <w:rsid w:val="00EA1846"/>
    <w:rsid w:val="00EA19B4"/>
    <w:rsid w:val="00EA1EF4"/>
    <w:rsid w:val="00EA1F5B"/>
    <w:rsid w:val="00EA25BD"/>
    <w:rsid w:val="00EA2CA6"/>
    <w:rsid w:val="00EA338F"/>
    <w:rsid w:val="00EA463A"/>
    <w:rsid w:val="00EA475C"/>
    <w:rsid w:val="00EA611F"/>
    <w:rsid w:val="00EA623F"/>
    <w:rsid w:val="00EA670F"/>
    <w:rsid w:val="00EA692A"/>
    <w:rsid w:val="00EA6C98"/>
    <w:rsid w:val="00EA6D5F"/>
    <w:rsid w:val="00EA714C"/>
    <w:rsid w:val="00EA7975"/>
    <w:rsid w:val="00EA7DB3"/>
    <w:rsid w:val="00EA7E39"/>
    <w:rsid w:val="00EB0295"/>
    <w:rsid w:val="00EB0759"/>
    <w:rsid w:val="00EB082E"/>
    <w:rsid w:val="00EB084F"/>
    <w:rsid w:val="00EB0CC8"/>
    <w:rsid w:val="00EB0FB7"/>
    <w:rsid w:val="00EB1421"/>
    <w:rsid w:val="00EB216A"/>
    <w:rsid w:val="00EB2CC3"/>
    <w:rsid w:val="00EB34F7"/>
    <w:rsid w:val="00EB3606"/>
    <w:rsid w:val="00EB3A31"/>
    <w:rsid w:val="00EB3B71"/>
    <w:rsid w:val="00EB4852"/>
    <w:rsid w:val="00EB4D98"/>
    <w:rsid w:val="00EB506F"/>
    <w:rsid w:val="00EB5314"/>
    <w:rsid w:val="00EB55B7"/>
    <w:rsid w:val="00EB6151"/>
    <w:rsid w:val="00EB6EDD"/>
    <w:rsid w:val="00EB6F0A"/>
    <w:rsid w:val="00EC0005"/>
    <w:rsid w:val="00EC0E04"/>
    <w:rsid w:val="00EC1E48"/>
    <w:rsid w:val="00EC1F66"/>
    <w:rsid w:val="00EC22C8"/>
    <w:rsid w:val="00EC23FF"/>
    <w:rsid w:val="00EC2998"/>
    <w:rsid w:val="00EC2FD7"/>
    <w:rsid w:val="00EC31B9"/>
    <w:rsid w:val="00EC3574"/>
    <w:rsid w:val="00EC3AC7"/>
    <w:rsid w:val="00EC4276"/>
    <w:rsid w:val="00EC486D"/>
    <w:rsid w:val="00EC4D4E"/>
    <w:rsid w:val="00EC548B"/>
    <w:rsid w:val="00EC567B"/>
    <w:rsid w:val="00EC575E"/>
    <w:rsid w:val="00EC5E6A"/>
    <w:rsid w:val="00EC5FD8"/>
    <w:rsid w:val="00EC6102"/>
    <w:rsid w:val="00EC6433"/>
    <w:rsid w:val="00EC64B6"/>
    <w:rsid w:val="00EC68E0"/>
    <w:rsid w:val="00EC6B3D"/>
    <w:rsid w:val="00EC6E4C"/>
    <w:rsid w:val="00EC7880"/>
    <w:rsid w:val="00ED0103"/>
    <w:rsid w:val="00ED068F"/>
    <w:rsid w:val="00ED072D"/>
    <w:rsid w:val="00ED1D6F"/>
    <w:rsid w:val="00ED3119"/>
    <w:rsid w:val="00ED344F"/>
    <w:rsid w:val="00ED3666"/>
    <w:rsid w:val="00ED391C"/>
    <w:rsid w:val="00ED39D5"/>
    <w:rsid w:val="00ED3C6B"/>
    <w:rsid w:val="00ED3F8F"/>
    <w:rsid w:val="00ED416F"/>
    <w:rsid w:val="00ED5B48"/>
    <w:rsid w:val="00ED690A"/>
    <w:rsid w:val="00ED6DF5"/>
    <w:rsid w:val="00ED705C"/>
    <w:rsid w:val="00EE059C"/>
    <w:rsid w:val="00EE0F45"/>
    <w:rsid w:val="00EE1231"/>
    <w:rsid w:val="00EE16B1"/>
    <w:rsid w:val="00EE1C3E"/>
    <w:rsid w:val="00EE21FD"/>
    <w:rsid w:val="00EE231F"/>
    <w:rsid w:val="00EE2D08"/>
    <w:rsid w:val="00EE3290"/>
    <w:rsid w:val="00EE3F17"/>
    <w:rsid w:val="00EE40D4"/>
    <w:rsid w:val="00EE48D5"/>
    <w:rsid w:val="00EE637C"/>
    <w:rsid w:val="00EE6819"/>
    <w:rsid w:val="00EE6BA3"/>
    <w:rsid w:val="00EE6BF9"/>
    <w:rsid w:val="00EE7EA3"/>
    <w:rsid w:val="00EF05D4"/>
    <w:rsid w:val="00EF0D57"/>
    <w:rsid w:val="00EF0F54"/>
    <w:rsid w:val="00EF164C"/>
    <w:rsid w:val="00EF1782"/>
    <w:rsid w:val="00EF1880"/>
    <w:rsid w:val="00EF1EDB"/>
    <w:rsid w:val="00EF28B1"/>
    <w:rsid w:val="00EF327D"/>
    <w:rsid w:val="00EF4543"/>
    <w:rsid w:val="00EF4F1A"/>
    <w:rsid w:val="00EF5706"/>
    <w:rsid w:val="00EF58D9"/>
    <w:rsid w:val="00EF5C96"/>
    <w:rsid w:val="00EF6F06"/>
    <w:rsid w:val="00EF721A"/>
    <w:rsid w:val="00EF7359"/>
    <w:rsid w:val="00EF74D8"/>
    <w:rsid w:val="00EF7C17"/>
    <w:rsid w:val="00F00B8A"/>
    <w:rsid w:val="00F00D5E"/>
    <w:rsid w:val="00F01C31"/>
    <w:rsid w:val="00F02248"/>
    <w:rsid w:val="00F02E50"/>
    <w:rsid w:val="00F030EB"/>
    <w:rsid w:val="00F04166"/>
    <w:rsid w:val="00F06494"/>
    <w:rsid w:val="00F0691D"/>
    <w:rsid w:val="00F06AFD"/>
    <w:rsid w:val="00F07F56"/>
    <w:rsid w:val="00F10466"/>
    <w:rsid w:val="00F108E6"/>
    <w:rsid w:val="00F10A79"/>
    <w:rsid w:val="00F116EC"/>
    <w:rsid w:val="00F11F85"/>
    <w:rsid w:val="00F12D1F"/>
    <w:rsid w:val="00F134C6"/>
    <w:rsid w:val="00F138C3"/>
    <w:rsid w:val="00F14234"/>
    <w:rsid w:val="00F14387"/>
    <w:rsid w:val="00F1536C"/>
    <w:rsid w:val="00F1562C"/>
    <w:rsid w:val="00F15817"/>
    <w:rsid w:val="00F16A55"/>
    <w:rsid w:val="00F17556"/>
    <w:rsid w:val="00F177E1"/>
    <w:rsid w:val="00F205E9"/>
    <w:rsid w:val="00F20BA7"/>
    <w:rsid w:val="00F21D2D"/>
    <w:rsid w:val="00F231DB"/>
    <w:rsid w:val="00F2365C"/>
    <w:rsid w:val="00F23EAB"/>
    <w:rsid w:val="00F2519D"/>
    <w:rsid w:val="00F25466"/>
    <w:rsid w:val="00F2581F"/>
    <w:rsid w:val="00F25877"/>
    <w:rsid w:val="00F258CA"/>
    <w:rsid w:val="00F2612D"/>
    <w:rsid w:val="00F266A7"/>
    <w:rsid w:val="00F26B90"/>
    <w:rsid w:val="00F27095"/>
    <w:rsid w:val="00F270FC"/>
    <w:rsid w:val="00F276C0"/>
    <w:rsid w:val="00F27AEB"/>
    <w:rsid w:val="00F27CC1"/>
    <w:rsid w:val="00F3051F"/>
    <w:rsid w:val="00F30ED7"/>
    <w:rsid w:val="00F31252"/>
    <w:rsid w:val="00F31E7E"/>
    <w:rsid w:val="00F321A6"/>
    <w:rsid w:val="00F32E7C"/>
    <w:rsid w:val="00F335BE"/>
    <w:rsid w:val="00F342C2"/>
    <w:rsid w:val="00F34F42"/>
    <w:rsid w:val="00F36637"/>
    <w:rsid w:val="00F36C61"/>
    <w:rsid w:val="00F37358"/>
    <w:rsid w:val="00F402E3"/>
    <w:rsid w:val="00F40BF0"/>
    <w:rsid w:val="00F4164B"/>
    <w:rsid w:val="00F42149"/>
    <w:rsid w:val="00F43509"/>
    <w:rsid w:val="00F436BC"/>
    <w:rsid w:val="00F4381D"/>
    <w:rsid w:val="00F43F59"/>
    <w:rsid w:val="00F442CB"/>
    <w:rsid w:val="00F44320"/>
    <w:rsid w:val="00F44B1E"/>
    <w:rsid w:val="00F4565A"/>
    <w:rsid w:val="00F45662"/>
    <w:rsid w:val="00F45D79"/>
    <w:rsid w:val="00F46139"/>
    <w:rsid w:val="00F46866"/>
    <w:rsid w:val="00F46D44"/>
    <w:rsid w:val="00F47C13"/>
    <w:rsid w:val="00F47D0A"/>
    <w:rsid w:val="00F47DAC"/>
    <w:rsid w:val="00F51391"/>
    <w:rsid w:val="00F51440"/>
    <w:rsid w:val="00F5392B"/>
    <w:rsid w:val="00F541F5"/>
    <w:rsid w:val="00F551EB"/>
    <w:rsid w:val="00F567EE"/>
    <w:rsid w:val="00F56F5C"/>
    <w:rsid w:val="00F574D0"/>
    <w:rsid w:val="00F579B4"/>
    <w:rsid w:val="00F60293"/>
    <w:rsid w:val="00F60918"/>
    <w:rsid w:val="00F60B7B"/>
    <w:rsid w:val="00F6163A"/>
    <w:rsid w:val="00F61689"/>
    <w:rsid w:val="00F61BFD"/>
    <w:rsid w:val="00F61FBE"/>
    <w:rsid w:val="00F623EC"/>
    <w:rsid w:val="00F629AD"/>
    <w:rsid w:val="00F62C79"/>
    <w:rsid w:val="00F639ED"/>
    <w:rsid w:val="00F63A3D"/>
    <w:rsid w:val="00F640F1"/>
    <w:rsid w:val="00F6599E"/>
    <w:rsid w:val="00F65A12"/>
    <w:rsid w:val="00F66AC3"/>
    <w:rsid w:val="00F674CC"/>
    <w:rsid w:val="00F677B1"/>
    <w:rsid w:val="00F67811"/>
    <w:rsid w:val="00F70993"/>
    <w:rsid w:val="00F71095"/>
    <w:rsid w:val="00F713E5"/>
    <w:rsid w:val="00F715D7"/>
    <w:rsid w:val="00F7170C"/>
    <w:rsid w:val="00F71BA7"/>
    <w:rsid w:val="00F71BB1"/>
    <w:rsid w:val="00F71D28"/>
    <w:rsid w:val="00F71E2C"/>
    <w:rsid w:val="00F71EB9"/>
    <w:rsid w:val="00F7259F"/>
    <w:rsid w:val="00F7285F"/>
    <w:rsid w:val="00F72AD6"/>
    <w:rsid w:val="00F72C63"/>
    <w:rsid w:val="00F742ED"/>
    <w:rsid w:val="00F75888"/>
    <w:rsid w:val="00F75AC1"/>
    <w:rsid w:val="00F77423"/>
    <w:rsid w:val="00F77BDE"/>
    <w:rsid w:val="00F802B1"/>
    <w:rsid w:val="00F804E8"/>
    <w:rsid w:val="00F8075B"/>
    <w:rsid w:val="00F80E5B"/>
    <w:rsid w:val="00F8150F"/>
    <w:rsid w:val="00F81DD8"/>
    <w:rsid w:val="00F81DFC"/>
    <w:rsid w:val="00F82435"/>
    <w:rsid w:val="00F8269C"/>
    <w:rsid w:val="00F83489"/>
    <w:rsid w:val="00F83B9E"/>
    <w:rsid w:val="00F84351"/>
    <w:rsid w:val="00F84565"/>
    <w:rsid w:val="00F84B46"/>
    <w:rsid w:val="00F84E24"/>
    <w:rsid w:val="00F8571A"/>
    <w:rsid w:val="00F85D16"/>
    <w:rsid w:val="00F85F27"/>
    <w:rsid w:val="00F86125"/>
    <w:rsid w:val="00F86369"/>
    <w:rsid w:val="00F8636D"/>
    <w:rsid w:val="00F86A39"/>
    <w:rsid w:val="00F86BA7"/>
    <w:rsid w:val="00F90586"/>
    <w:rsid w:val="00F909D0"/>
    <w:rsid w:val="00F90E29"/>
    <w:rsid w:val="00F911BB"/>
    <w:rsid w:val="00F911DB"/>
    <w:rsid w:val="00F91BD3"/>
    <w:rsid w:val="00F91F8B"/>
    <w:rsid w:val="00F92784"/>
    <w:rsid w:val="00F9319B"/>
    <w:rsid w:val="00F937BC"/>
    <w:rsid w:val="00F938B3"/>
    <w:rsid w:val="00F94444"/>
    <w:rsid w:val="00F9484B"/>
    <w:rsid w:val="00F95167"/>
    <w:rsid w:val="00F9557A"/>
    <w:rsid w:val="00F96BBD"/>
    <w:rsid w:val="00F97197"/>
    <w:rsid w:val="00F97504"/>
    <w:rsid w:val="00F9781B"/>
    <w:rsid w:val="00F97992"/>
    <w:rsid w:val="00F97E1E"/>
    <w:rsid w:val="00FA003B"/>
    <w:rsid w:val="00FA052B"/>
    <w:rsid w:val="00FA0CBF"/>
    <w:rsid w:val="00FA0D5B"/>
    <w:rsid w:val="00FA1AEF"/>
    <w:rsid w:val="00FA1BB0"/>
    <w:rsid w:val="00FA1F8F"/>
    <w:rsid w:val="00FA22D3"/>
    <w:rsid w:val="00FA2379"/>
    <w:rsid w:val="00FA2556"/>
    <w:rsid w:val="00FA26F8"/>
    <w:rsid w:val="00FA2966"/>
    <w:rsid w:val="00FA34C5"/>
    <w:rsid w:val="00FA42E8"/>
    <w:rsid w:val="00FA5587"/>
    <w:rsid w:val="00FA55DD"/>
    <w:rsid w:val="00FA5887"/>
    <w:rsid w:val="00FA61AB"/>
    <w:rsid w:val="00FB02E0"/>
    <w:rsid w:val="00FB07FD"/>
    <w:rsid w:val="00FB087A"/>
    <w:rsid w:val="00FB0B5D"/>
    <w:rsid w:val="00FB0FA5"/>
    <w:rsid w:val="00FB1782"/>
    <w:rsid w:val="00FB1880"/>
    <w:rsid w:val="00FB1B9A"/>
    <w:rsid w:val="00FB2523"/>
    <w:rsid w:val="00FB2943"/>
    <w:rsid w:val="00FB299A"/>
    <w:rsid w:val="00FB2AB0"/>
    <w:rsid w:val="00FB2B28"/>
    <w:rsid w:val="00FB2B3E"/>
    <w:rsid w:val="00FB2E1C"/>
    <w:rsid w:val="00FB3531"/>
    <w:rsid w:val="00FB435A"/>
    <w:rsid w:val="00FB4456"/>
    <w:rsid w:val="00FB464D"/>
    <w:rsid w:val="00FB5364"/>
    <w:rsid w:val="00FB6175"/>
    <w:rsid w:val="00FB6383"/>
    <w:rsid w:val="00FB6510"/>
    <w:rsid w:val="00FB6E50"/>
    <w:rsid w:val="00FB6F7F"/>
    <w:rsid w:val="00FB71BD"/>
    <w:rsid w:val="00FB7BE1"/>
    <w:rsid w:val="00FB7C25"/>
    <w:rsid w:val="00FB7C3B"/>
    <w:rsid w:val="00FB7F39"/>
    <w:rsid w:val="00FB7FC7"/>
    <w:rsid w:val="00FC08E7"/>
    <w:rsid w:val="00FC0A41"/>
    <w:rsid w:val="00FC0E4A"/>
    <w:rsid w:val="00FC1018"/>
    <w:rsid w:val="00FC14AD"/>
    <w:rsid w:val="00FC1B0E"/>
    <w:rsid w:val="00FC228A"/>
    <w:rsid w:val="00FC3159"/>
    <w:rsid w:val="00FC372E"/>
    <w:rsid w:val="00FC4205"/>
    <w:rsid w:val="00FC4272"/>
    <w:rsid w:val="00FC4DCE"/>
    <w:rsid w:val="00FC5060"/>
    <w:rsid w:val="00FC56CF"/>
    <w:rsid w:val="00FC573B"/>
    <w:rsid w:val="00FC5897"/>
    <w:rsid w:val="00FC699A"/>
    <w:rsid w:val="00FC6D8D"/>
    <w:rsid w:val="00FC6F0A"/>
    <w:rsid w:val="00FC7244"/>
    <w:rsid w:val="00FC7352"/>
    <w:rsid w:val="00FC7E73"/>
    <w:rsid w:val="00FD0456"/>
    <w:rsid w:val="00FD0609"/>
    <w:rsid w:val="00FD0701"/>
    <w:rsid w:val="00FD073A"/>
    <w:rsid w:val="00FD0810"/>
    <w:rsid w:val="00FD09EA"/>
    <w:rsid w:val="00FD0B57"/>
    <w:rsid w:val="00FD0FF4"/>
    <w:rsid w:val="00FD1E5B"/>
    <w:rsid w:val="00FD1F07"/>
    <w:rsid w:val="00FD247C"/>
    <w:rsid w:val="00FD27D3"/>
    <w:rsid w:val="00FD293A"/>
    <w:rsid w:val="00FD2D3C"/>
    <w:rsid w:val="00FD43FA"/>
    <w:rsid w:val="00FD49B2"/>
    <w:rsid w:val="00FD534D"/>
    <w:rsid w:val="00FD54D7"/>
    <w:rsid w:val="00FD5662"/>
    <w:rsid w:val="00FD5A05"/>
    <w:rsid w:val="00FD5EA5"/>
    <w:rsid w:val="00FD6822"/>
    <w:rsid w:val="00FD6A6A"/>
    <w:rsid w:val="00FD6C9F"/>
    <w:rsid w:val="00FD7319"/>
    <w:rsid w:val="00FD7756"/>
    <w:rsid w:val="00FD78C5"/>
    <w:rsid w:val="00FE02C1"/>
    <w:rsid w:val="00FE0763"/>
    <w:rsid w:val="00FE0A51"/>
    <w:rsid w:val="00FE1064"/>
    <w:rsid w:val="00FE2A4B"/>
    <w:rsid w:val="00FE3F49"/>
    <w:rsid w:val="00FE4E42"/>
    <w:rsid w:val="00FE4F94"/>
    <w:rsid w:val="00FE52F8"/>
    <w:rsid w:val="00FE5326"/>
    <w:rsid w:val="00FE537B"/>
    <w:rsid w:val="00FE60C4"/>
    <w:rsid w:val="00FE7053"/>
    <w:rsid w:val="00FE7917"/>
    <w:rsid w:val="00FF13AA"/>
    <w:rsid w:val="00FF1453"/>
    <w:rsid w:val="00FF255B"/>
    <w:rsid w:val="00FF3D12"/>
    <w:rsid w:val="00FF3FC8"/>
    <w:rsid w:val="00FF4946"/>
    <w:rsid w:val="00FF4C60"/>
    <w:rsid w:val="00FF5085"/>
    <w:rsid w:val="00FF5A51"/>
    <w:rsid w:val="00FF62BE"/>
    <w:rsid w:val="00FF6668"/>
    <w:rsid w:val="00FF7334"/>
    <w:rsid w:val="00FF7CB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bf4e9,#f4ebe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43C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apitulo">
    <w:name w:val="Capitulo"/>
    <w:basedOn w:val="Normal"/>
    <w:link w:val="CapituloCar"/>
    <w:qFormat/>
    <w:rsid w:val="00F1536C"/>
    <w:pPr>
      <w:spacing w:after="0" w:line="240" w:lineRule="auto"/>
      <w:ind w:left="708" w:hanging="708"/>
      <w:jc w:val="center"/>
    </w:pPr>
    <w:rPr>
      <w:rFonts w:ascii="Book Antiqua" w:eastAsia="Times New Roman" w:hAnsi="Book Antiqua" w:cs="Times New Roman"/>
      <w:b/>
      <w:color w:val="000000"/>
      <w:sz w:val="32"/>
      <w:szCs w:val="32"/>
    </w:rPr>
  </w:style>
  <w:style w:type="character" w:customStyle="1" w:styleId="CapituloCar">
    <w:name w:val="Capitulo Car"/>
    <w:link w:val="Capitulo"/>
    <w:rsid w:val="00F1536C"/>
    <w:rPr>
      <w:rFonts w:ascii="Book Antiqua" w:eastAsia="Times New Roman" w:hAnsi="Book Antiqua" w:cs="Times New Roman"/>
      <w:b/>
      <w:color w:val="000000"/>
      <w:sz w:val="32"/>
      <w:szCs w:val="32"/>
    </w:rPr>
  </w:style>
  <w:style w:type="paragraph" w:styleId="Encabezado">
    <w:name w:val="header"/>
    <w:basedOn w:val="Normal"/>
    <w:link w:val="EncabezadoCar"/>
    <w:unhideWhenUsed/>
    <w:rsid w:val="00F1536C"/>
    <w:pPr>
      <w:tabs>
        <w:tab w:val="center" w:pos="4252"/>
        <w:tab w:val="right" w:pos="8504"/>
      </w:tabs>
      <w:spacing w:after="0" w:line="240" w:lineRule="auto"/>
    </w:pPr>
  </w:style>
  <w:style w:type="character" w:customStyle="1" w:styleId="EncabezadoCar">
    <w:name w:val="Encabezado Car"/>
    <w:basedOn w:val="Fuentedeprrafopredeter"/>
    <w:link w:val="Encabezado"/>
    <w:rsid w:val="00F1536C"/>
  </w:style>
  <w:style w:type="paragraph" w:styleId="Piedepgina">
    <w:name w:val="footer"/>
    <w:basedOn w:val="Normal"/>
    <w:link w:val="PiedepginaCar"/>
    <w:uiPriority w:val="99"/>
    <w:unhideWhenUsed/>
    <w:rsid w:val="00F1536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1536C"/>
  </w:style>
  <w:style w:type="paragraph" w:styleId="Prrafodelista">
    <w:name w:val="List Paragraph"/>
    <w:basedOn w:val="Normal"/>
    <w:uiPriority w:val="34"/>
    <w:qFormat/>
    <w:rsid w:val="006B3EA2"/>
    <w:pPr>
      <w:ind w:left="720"/>
      <w:contextualSpacing/>
    </w:pPr>
  </w:style>
  <w:style w:type="paragraph" w:styleId="NormalWeb">
    <w:name w:val="Normal (Web)"/>
    <w:basedOn w:val="Normal"/>
    <w:uiPriority w:val="99"/>
    <w:semiHidden/>
    <w:unhideWhenUsed/>
    <w:rsid w:val="00107F6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extodeglobo">
    <w:name w:val="Balloon Text"/>
    <w:basedOn w:val="Normal"/>
    <w:link w:val="TextodegloboCar"/>
    <w:uiPriority w:val="99"/>
    <w:semiHidden/>
    <w:unhideWhenUsed/>
    <w:rsid w:val="00FA42E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A42E8"/>
    <w:rPr>
      <w:rFonts w:ascii="Tahoma" w:hAnsi="Tahoma" w:cs="Tahoma"/>
      <w:sz w:val="16"/>
      <w:szCs w:val="16"/>
    </w:rPr>
  </w:style>
  <w:style w:type="character" w:styleId="Refdecomentario">
    <w:name w:val="annotation reference"/>
    <w:basedOn w:val="Fuentedeprrafopredeter"/>
    <w:uiPriority w:val="99"/>
    <w:semiHidden/>
    <w:unhideWhenUsed/>
    <w:rsid w:val="007A4836"/>
    <w:rPr>
      <w:sz w:val="16"/>
      <w:szCs w:val="16"/>
    </w:rPr>
  </w:style>
  <w:style w:type="paragraph" w:styleId="Textocomentario">
    <w:name w:val="annotation text"/>
    <w:basedOn w:val="Normal"/>
    <w:link w:val="TextocomentarioCar"/>
    <w:uiPriority w:val="99"/>
    <w:semiHidden/>
    <w:unhideWhenUsed/>
    <w:rsid w:val="007A483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A4836"/>
    <w:rPr>
      <w:sz w:val="20"/>
      <w:szCs w:val="20"/>
    </w:rPr>
  </w:style>
  <w:style w:type="paragraph" w:styleId="Asuntodelcomentario">
    <w:name w:val="annotation subject"/>
    <w:basedOn w:val="Textocomentario"/>
    <w:next w:val="Textocomentario"/>
    <w:link w:val="AsuntodelcomentarioCar"/>
    <w:uiPriority w:val="99"/>
    <w:semiHidden/>
    <w:unhideWhenUsed/>
    <w:rsid w:val="007A4836"/>
    <w:rPr>
      <w:b/>
      <w:bCs/>
    </w:rPr>
  </w:style>
  <w:style w:type="character" w:customStyle="1" w:styleId="AsuntodelcomentarioCar">
    <w:name w:val="Asunto del comentario Car"/>
    <w:basedOn w:val="TextocomentarioCar"/>
    <w:link w:val="Asuntodelcomentario"/>
    <w:uiPriority w:val="99"/>
    <w:semiHidden/>
    <w:rsid w:val="007A4836"/>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43C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apitulo">
    <w:name w:val="Capitulo"/>
    <w:basedOn w:val="Normal"/>
    <w:link w:val="CapituloCar"/>
    <w:qFormat/>
    <w:rsid w:val="00F1536C"/>
    <w:pPr>
      <w:spacing w:after="0" w:line="240" w:lineRule="auto"/>
      <w:ind w:left="708" w:hanging="708"/>
      <w:jc w:val="center"/>
    </w:pPr>
    <w:rPr>
      <w:rFonts w:ascii="Book Antiqua" w:eastAsia="Times New Roman" w:hAnsi="Book Antiqua" w:cs="Times New Roman"/>
      <w:b/>
      <w:color w:val="000000"/>
      <w:sz w:val="32"/>
      <w:szCs w:val="32"/>
    </w:rPr>
  </w:style>
  <w:style w:type="character" w:customStyle="1" w:styleId="CapituloCar">
    <w:name w:val="Capitulo Car"/>
    <w:link w:val="Capitulo"/>
    <w:rsid w:val="00F1536C"/>
    <w:rPr>
      <w:rFonts w:ascii="Book Antiqua" w:eastAsia="Times New Roman" w:hAnsi="Book Antiqua" w:cs="Times New Roman"/>
      <w:b/>
      <w:color w:val="000000"/>
      <w:sz w:val="32"/>
      <w:szCs w:val="32"/>
    </w:rPr>
  </w:style>
  <w:style w:type="paragraph" w:styleId="Encabezado">
    <w:name w:val="header"/>
    <w:basedOn w:val="Normal"/>
    <w:link w:val="EncabezadoCar"/>
    <w:unhideWhenUsed/>
    <w:rsid w:val="00F1536C"/>
    <w:pPr>
      <w:tabs>
        <w:tab w:val="center" w:pos="4252"/>
        <w:tab w:val="right" w:pos="8504"/>
      </w:tabs>
      <w:spacing w:after="0" w:line="240" w:lineRule="auto"/>
    </w:pPr>
  </w:style>
  <w:style w:type="character" w:customStyle="1" w:styleId="EncabezadoCar">
    <w:name w:val="Encabezado Car"/>
    <w:basedOn w:val="Fuentedeprrafopredeter"/>
    <w:link w:val="Encabezado"/>
    <w:rsid w:val="00F1536C"/>
  </w:style>
  <w:style w:type="paragraph" w:styleId="Piedepgina">
    <w:name w:val="footer"/>
    <w:basedOn w:val="Normal"/>
    <w:link w:val="PiedepginaCar"/>
    <w:uiPriority w:val="99"/>
    <w:unhideWhenUsed/>
    <w:rsid w:val="00F1536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1536C"/>
  </w:style>
  <w:style w:type="paragraph" w:styleId="Prrafodelista">
    <w:name w:val="List Paragraph"/>
    <w:basedOn w:val="Normal"/>
    <w:uiPriority w:val="34"/>
    <w:qFormat/>
    <w:rsid w:val="006B3EA2"/>
    <w:pPr>
      <w:ind w:left="720"/>
      <w:contextualSpacing/>
    </w:pPr>
  </w:style>
  <w:style w:type="paragraph" w:styleId="NormalWeb">
    <w:name w:val="Normal (Web)"/>
    <w:basedOn w:val="Normal"/>
    <w:uiPriority w:val="99"/>
    <w:semiHidden/>
    <w:unhideWhenUsed/>
    <w:rsid w:val="00107F6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extodeglobo">
    <w:name w:val="Balloon Text"/>
    <w:basedOn w:val="Normal"/>
    <w:link w:val="TextodegloboCar"/>
    <w:uiPriority w:val="99"/>
    <w:semiHidden/>
    <w:unhideWhenUsed/>
    <w:rsid w:val="00FA42E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A42E8"/>
    <w:rPr>
      <w:rFonts w:ascii="Tahoma" w:hAnsi="Tahoma" w:cs="Tahoma"/>
      <w:sz w:val="16"/>
      <w:szCs w:val="16"/>
    </w:rPr>
  </w:style>
  <w:style w:type="character" w:styleId="Refdecomentario">
    <w:name w:val="annotation reference"/>
    <w:basedOn w:val="Fuentedeprrafopredeter"/>
    <w:uiPriority w:val="99"/>
    <w:semiHidden/>
    <w:unhideWhenUsed/>
    <w:rsid w:val="007A4836"/>
    <w:rPr>
      <w:sz w:val="16"/>
      <w:szCs w:val="16"/>
    </w:rPr>
  </w:style>
  <w:style w:type="paragraph" w:styleId="Textocomentario">
    <w:name w:val="annotation text"/>
    <w:basedOn w:val="Normal"/>
    <w:link w:val="TextocomentarioCar"/>
    <w:uiPriority w:val="99"/>
    <w:semiHidden/>
    <w:unhideWhenUsed/>
    <w:rsid w:val="007A483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A4836"/>
    <w:rPr>
      <w:sz w:val="20"/>
      <w:szCs w:val="20"/>
    </w:rPr>
  </w:style>
  <w:style w:type="paragraph" w:styleId="Asuntodelcomentario">
    <w:name w:val="annotation subject"/>
    <w:basedOn w:val="Textocomentario"/>
    <w:next w:val="Textocomentario"/>
    <w:link w:val="AsuntodelcomentarioCar"/>
    <w:uiPriority w:val="99"/>
    <w:semiHidden/>
    <w:unhideWhenUsed/>
    <w:rsid w:val="007A4836"/>
    <w:rPr>
      <w:b/>
      <w:bCs/>
    </w:rPr>
  </w:style>
  <w:style w:type="character" w:customStyle="1" w:styleId="AsuntodelcomentarioCar">
    <w:name w:val="Asunto del comentario Car"/>
    <w:basedOn w:val="TextocomentarioCar"/>
    <w:link w:val="Asuntodelcomentario"/>
    <w:uiPriority w:val="99"/>
    <w:semiHidden/>
    <w:rsid w:val="007A483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010242">
      <w:bodyDiv w:val="1"/>
      <w:marLeft w:val="0"/>
      <w:marRight w:val="0"/>
      <w:marTop w:val="0"/>
      <w:marBottom w:val="0"/>
      <w:divBdr>
        <w:top w:val="none" w:sz="0" w:space="0" w:color="auto"/>
        <w:left w:val="none" w:sz="0" w:space="0" w:color="auto"/>
        <w:bottom w:val="none" w:sz="0" w:space="0" w:color="auto"/>
        <w:right w:val="none" w:sz="0" w:space="0" w:color="auto"/>
      </w:divBdr>
    </w:div>
    <w:div w:id="616563540">
      <w:bodyDiv w:val="1"/>
      <w:marLeft w:val="0"/>
      <w:marRight w:val="0"/>
      <w:marTop w:val="0"/>
      <w:marBottom w:val="0"/>
      <w:divBdr>
        <w:top w:val="none" w:sz="0" w:space="0" w:color="auto"/>
        <w:left w:val="none" w:sz="0" w:space="0" w:color="auto"/>
        <w:bottom w:val="none" w:sz="0" w:space="0" w:color="auto"/>
        <w:right w:val="none" w:sz="0" w:space="0" w:color="auto"/>
      </w:divBdr>
    </w:div>
    <w:div w:id="751700435">
      <w:bodyDiv w:val="1"/>
      <w:marLeft w:val="0"/>
      <w:marRight w:val="0"/>
      <w:marTop w:val="0"/>
      <w:marBottom w:val="0"/>
      <w:divBdr>
        <w:top w:val="none" w:sz="0" w:space="0" w:color="auto"/>
        <w:left w:val="none" w:sz="0" w:space="0" w:color="auto"/>
        <w:bottom w:val="none" w:sz="0" w:space="0" w:color="auto"/>
        <w:right w:val="none" w:sz="0" w:space="0" w:color="auto"/>
      </w:divBdr>
    </w:div>
    <w:div w:id="1469012468">
      <w:bodyDiv w:val="1"/>
      <w:marLeft w:val="0"/>
      <w:marRight w:val="0"/>
      <w:marTop w:val="0"/>
      <w:marBottom w:val="0"/>
      <w:divBdr>
        <w:top w:val="none" w:sz="0" w:space="0" w:color="auto"/>
        <w:left w:val="none" w:sz="0" w:space="0" w:color="auto"/>
        <w:bottom w:val="none" w:sz="0" w:space="0" w:color="auto"/>
        <w:right w:val="none" w:sz="0" w:space="0" w:color="auto"/>
      </w:divBdr>
    </w:div>
    <w:div w:id="1542783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9710E4-9299-4E65-91AD-317D37B16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936</TotalTime>
  <Pages>22</Pages>
  <Words>8824</Words>
  <Characters>48535</Characters>
  <Application>Microsoft Office Word</Application>
  <DocSecurity>0</DocSecurity>
  <Lines>404</Lines>
  <Paragraphs>114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Gonzalo Ramiro Cajaraville</dc:creator>
  <cp:lastModifiedBy>Pauli-Chan</cp:lastModifiedBy>
  <cp:revision>55</cp:revision>
  <cp:lastPrinted>2025-06-20T04:56:00Z</cp:lastPrinted>
  <dcterms:created xsi:type="dcterms:W3CDTF">2025-06-25T18:27:00Z</dcterms:created>
  <dcterms:modified xsi:type="dcterms:W3CDTF">2025-07-18T19:27:00Z</dcterms:modified>
</cp:coreProperties>
</file>