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8D03A6" w:rsidRDefault="00107F6D" w:rsidP="00107F6D">
      <w:pPr>
        <w:pStyle w:val="NormalWeb"/>
        <w:rPr>
          <w:color w:val="000000" w:themeColor="text1"/>
        </w:rPr>
      </w:pPr>
      <w:bookmarkStart w:id="0" w:name="_Toc422656603"/>
    </w:p>
    <w:p w:rsidR="00107F6D" w:rsidRPr="008D03A6" w:rsidRDefault="00107F6D" w:rsidP="00107F6D">
      <w:pPr>
        <w:pStyle w:val="Capitulo"/>
        <w:ind w:left="0" w:firstLine="0"/>
        <w:outlineLvl w:val="0"/>
        <w:rPr>
          <w:color w:val="000000" w:themeColor="text1"/>
        </w:rPr>
      </w:pPr>
    </w:p>
    <w:p w:rsidR="00DB2459" w:rsidRPr="008D03A6" w:rsidRDefault="00DB2459" w:rsidP="00107F6D">
      <w:pPr>
        <w:pStyle w:val="Capitulo"/>
        <w:ind w:left="0" w:firstLine="0"/>
        <w:outlineLvl w:val="0"/>
        <w:rPr>
          <w:color w:val="000000" w:themeColor="text1"/>
        </w:rPr>
      </w:pPr>
    </w:p>
    <w:p w:rsidR="00107F6D" w:rsidRPr="008D03A6" w:rsidRDefault="00107F6D" w:rsidP="00107F6D">
      <w:pPr>
        <w:pStyle w:val="Capitulo"/>
        <w:ind w:left="0" w:firstLine="0"/>
        <w:outlineLvl w:val="0"/>
        <w:rPr>
          <w:color w:val="000000" w:themeColor="text1"/>
        </w:rPr>
      </w:pPr>
      <w:r w:rsidRPr="008D03A6">
        <w:rPr>
          <w:color w:val="000000" w:themeColor="text1"/>
        </w:rPr>
        <w:t>CORAZÓN DE GUERRERO</w:t>
      </w:r>
    </w:p>
    <w:p w:rsidR="006641CC" w:rsidRPr="008D03A6" w:rsidRDefault="006641CC" w:rsidP="00107F6D">
      <w:pPr>
        <w:pStyle w:val="Capitulo"/>
        <w:ind w:left="0" w:firstLine="0"/>
        <w:outlineLvl w:val="0"/>
        <w:rPr>
          <w:b w:val="0"/>
          <w:color w:val="000000" w:themeColor="text1"/>
          <w:sz w:val="28"/>
          <w:szCs w:val="28"/>
        </w:rPr>
      </w:pPr>
      <w:r w:rsidRPr="008D03A6">
        <w:rPr>
          <w:rFonts w:cs="Arial"/>
          <w:b w:val="0"/>
          <w:color w:val="000000" w:themeColor="text1"/>
          <w:sz w:val="28"/>
          <w:szCs w:val="28"/>
        </w:rPr>
        <w:t>—</w:t>
      </w:r>
      <w:r w:rsidRPr="008D03A6">
        <w:rPr>
          <w:b w:val="0"/>
          <w:color w:val="000000" w:themeColor="text1"/>
          <w:sz w:val="28"/>
          <w:szCs w:val="28"/>
        </w:rPr>
        <w:t xml:space="preserve">El </w:t>
      </w:r>
      <w:del w:id="1" w:author="Paula Castrilli" w:date="2025-06-09T13:49:00Z">
        <w:r w:rsidRPr="008D03A6" w:rsidDel="002A5FEC">
          <w:rPr>
            <w:b w:val="0"/>
            <w:color w:val="000000" w:themeColor="text1"/>
            <w:sz w:val="28"/>
            <w:szCs w:val="28"/>
          </w:rPr>
          <w:delText>camino de los miedos</w:delText>
        </w:r>
      </w:del>
      <w:ins w:id="2" w:author="Paula Castrilli" w:date="2025-06-09T13:49:00Z">
        <w:r w:rsidR="002A5FEC">
          <w:rPr>
            <w:b w:val="0"/>
            <w:color w:val="000000" w:themeColor="text1"/>
            <w:sz w:val="28"/>
            <w:szCs w:val="28"/>
          </w:rPr>
          <w:t>Camino de los Miedos</w:t>
        </w:r>
      </w:ins>
      <w:r w:rsidRPr="008D03A6">
        <w:rPr>
          <w:rFonts w:cs="Arial"/>
          <w:b w:val="0"/>
          <w:color w:val="000000" w:themeColor="text1"/>
          <w:sz w:val="28"/>
          <w:szCs w:val="28"/>
        </w:rPr>
        <w:t>—</w:t>
      </w:r>
    </w:p>
    <w:p w:rsidR="00DB2459" w:rsidRPr="008D03A6" w:rsidRDefault="00DB2459" w:rsidP="00107F6D">
      <w:pPr>
        <w:pStyle w:val="Capitulo"/>
        <w:ind w:left="0" w:firstLine="0"/>
        <w:outlineLvl w:val="0"/>
        <w:rPr>
          <w:color w:val="000000" w:themeColor="text1"/>
        </w:rPr>
      </w:pPr>
    </w:p>
    <w:p w:rsidR="00107F6D" w:rsidRPr="008D03A6" w:rsidRDefault="008D03A6" w:rsidP="00107F6D">
      <w:pPr>
        <w:pStyle w:val="NormalWeb"/>
        <w:jc w:val="center"/>
        <w:rPr>
          <w:color w:val="000000" w:themeColor="text1"/>
        </w:rPr>
      </w:pPr>
      <w:r>
        <w:rPr>
          <w:noProof/>
          <w:lang w:val="es-AR" w:eastAsia="es-AR"/>
        </w:rPr>
        <w:drawing>
          <wp:inline distT="0" distB="0" distL="0" distR="0" wp14:anchorId="51694A39" wp14:editId="4F515F32">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8D03A6" w:rsidRDefault="00DB2459" w:rsidP="00107F6D">
      <w:pPr>
        <w:pStyle w:val="NormalWeb"/>
        <w:jc w:val="center"/>
        <w:rPr>
          <w:color w:val="000000" w:themeColor="text1"/>
        </w:rPr>
      </w:pPr>
    </w:p>
    <w:p w:rsidR="00DB2459" w:rsidRPr="008D03A6" w:rsidRDefault="00DB2459" w:rsidP="00DB2459">
      <w:pPr>
        <w:pStyle w:val="Capitulo"/>
        <w:ind w:left="0" w:firstLine="0"/>
        <w:outlineLvl w:val="0"/>
        <w:rPr>
          <w:rFonts w:cs="Arial"/>
          <w:color w:val="000000" w:themeColor="text1"/>
          <w:sz w:val="28"/>
          <w:szCs w:val="28"/>
        </w:rPr>
      </w:pPr>
      <w:r w:rsidRPr="008D03A6">
        <w:rPr>
          <w:rFonts w:cs="Arial"/>
          <w:color w:val="000000" w:themeColor="text1"/>
          <w:sz w:val="28"/>
          <w:szCs w:val="28"/>
        </w:rPr>
        <w:t>Gonzalo Cajaraville</w:t>
      </w:r>
    </w:p>
    <w:p w:rsidR="00DB2459" w:rsidRPr="008D03A6" w:rsidRDefault="00DB2459" w:rsidP="00DB2459">
      <w:pPr>
        <w:pStyle w:val="Capitulo"/>
        <w:ind w:left="0" w:firstLine="0"/>
        <w:outlineLvl w:val="0"/>
        <w:rPr>
          <w:color w:val="000000" w:themeColor="text1"/>
        </w:rPr>
      </w:pPr>
    </w:p>
    <w:p w:rsidR="00107F6D" w:rsidRPr="008D03A6" w:rsidRDefault="00107F6D" w:rsidP="00107F6D">
      <w:pPr>
        <w:pStyle w:val="NormalWeb"/>
        <w:rPr>
          <w:color w:val="000000" w:themeColor="text1"/>
          <w:lang w:val="es-AR"/>
        </w:rPr>
      </w:pPr>
      <w:r w:rsidRPr="008D03A6">
        <w:rPr>
          <w:color w:val="000000" w:themeColor="text1"/>
          <w:lang w:val="es-AR"/>
        </w:rPr>
        <w:br w:type="page"/>
      </w:r>
    </w:p>
    <w:bookmarkEnd w:id="0"/>
    <w:p w:rsidR="005C448F" w:rsidRPr="008D03A6" w:rsidRDefault="005C448F" w:rsidP="005C448F">
      <w:pPr>
        <w:pStyle w:val="Capitulo"/>
        <w:ind w:left="0" w:firstLine="0"/>
        <w:outlineLvl w:val="0"/>
        <w:rPr>
          <w:color w:val="000000" w:themeColor="text1"/>
        </w:rPr>
      </w:pPr>
      <w:r w:rsidRPr="008D03A6">
        <w:rPr>
          <w:color w:val="000000" w:themeColor="text1"/>
        </w:rPr>
        <w:lastRenderedPageBreak/>
        <w:t>CAPÍTULO V</w:t>
      </w:r>
    </w:p>
    <w:p w:rsidR="005C448F" w:rsidRPr="008D03A6" w:rsidRDefault="005C448F" w:rsidP="005C448F">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xml:space="preserve">— </w:t>
      </w:r>
      <w:r w:rsidR="00075AD0" w:rsidRPr="008D03A6">
        <w:rPr>
          <w:rFonts w:ascii="Book Antiqua" w:hAnsi="Book Antiqua" w:cs="Arial"/>
          <w:color w:val="000000" w:themeColor="text1"/>
          <w:sz w:val="28"/>
          <w:szCs w:val="28"/>
        </w:rPr>
        <w:t>El exilio</w:t>
      </w:r>
      <w:r w:rsidRPr="008D03A6">
        <w:rPr>
          <w:rFonts w:ascii="Book Antiqua" w:hAnsi="Book Antiqua" w:cs="Arial"/>
          <w:color w:val="000000" w:themeColor="text1"/>
          <w:sz w:val="28"/>
          <w:szCs w:val="28"/>
        </w:rPr>
        <w:t xml:space="preserve"> —</w:t>
      </w:r>
    </w:p>
    <w:p w:rsidR="005C448F" w:rsidRPr="008D03A6" w:rsidRDefault="007F2F28" w:rsidP="005C448F">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19</w:t>
      </w:r>
    </w:p>
    <w:p w:rsidR="005C448F" w:rsidRPr="008D03A6" w:rsidRDefault="005C448F" w:rsidP="005C448F">
      <w:pPr>
        <w:spacing w:after="0"/>
        <w:jc w:val="both"/>
        <w:rPr>
          <w:rFonts w:ascii="Crimson Text" w:hAnsi="Crimson Text"/>
          <w:color w:val="000000" w:themeColor="text1"/>
          <w:sz w:val="26"/>
          <w:szCs w:val="26"/>
          <w:u w:val="single"/>
        </w:rPr>
      </w:pPr>
    </w:p>
    <w:p w:rsidR="00E528A3" w:rsidRPr="008D03A6" w:rsidRDefault="00E528A3" w:rsidP="00E528A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w:t>
      </w:r>
      <w:del w:id="3" w:author="Paula Castrilli" w:date="2025-06-09T20:32:00Z">
        <w:r w:rsidRPr="008D03A6" w:rsidDel="001A69D1">
          <w:rPr>
            <w:rFonts w:ascii="Crimson Text" w:hAnsi="Crimson Text"/>
            <w:color w:val="000000" w:themeColor="text1"/>
            <w:sz w:val="26"/>
            <w:szCs w:val="26"/>
          </w:rPr>
          <w:delText>lago de los dioses</w:delText>
        </w:r>
      </w:del>
      <w:ins w:id="4" w:author="Paula Castrilli" w:date="2025-06-09T20:32:00Z">
        <w:r w:rsidR="001A69D1">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w:t>
      </w:r>
    </w:p>
    <w:p w:rsidR="00825991" w:rsidRPr="008D03A6" w:rsidRDefault="000D7F9B"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cielo</w:t>
      </w:r>
      <w:r w:rsidR="00785292" w:rsidRPr="008D03A6">
        <w:rPr>
          <w:rFonts w:ascii="Crimson Text" w:hAnsi="Crimson Text"/>
          <w:color w:val="000000" w:themeColor="text1"/>
          <w:sz w:val="26"/>
          <w:szCs w:val="26"/>
        </w:rPr>
        <w:t xml:space="preserve"> </w:t>
      </w:r>
      <w:r w:rsidR="00892507" w:rsidRPr="008D03A6">
        <w:rPr>
          <w:rFonts w:ascii="Crimson Text" w:hAnsi="Crimson Text"/>
          <w:color w:val="000000" w:themeColor="text1"/>
          <w:sz w:val="26"/>
          <w:szCs w:val="26"/>
        </w:rPr>
        <w:t xml:space="preserve">se mostraba </w:t>
      </w:r>
      <w:r w:rsidR="00785292" w:rsidRPr="008D03A6">
        <w:rPr>
          <w:rFonts w:ascii="Crimson Text" w:hAnsi="Crimson Text"/>
          <w:color w:val="000000" w:themeColor="text1"/>
          <w:sz w:val="26"/>
          <w:szCs w:val="26"/>
        </w:rPr>
        <w:t>pálido</w:t>
      </w:r>
      <w:r w:rsidRPr="008D03A6">
        <w:rPr>
          <w:rFonts w:ascii="Crimson Text" w:hAnsi="Crimson Text"/>
          <w:color w:val="000000" w:themeColor="text1"/>
          <w:sz w:val="26"/>
          <w:szCs w:val="26"/>
        </w:rPr>
        <w:t xml:space="preserve"> </w:t>
      </w:r>
      <w:r w:rsidR="00892507" w:rsidRPr="008D03A6">
        <w:rPr>
          <w:rFonts w:ascii="Crimson Text" w:hAnsi="Crimson Text"/>
          <w:color w:val="000000" w:themeColor="text1"/>
          <w:sz w:val="26"/>
          <w:szCs w:val="26"/>
        </w:rPr>
        <w:t xml:space="preserve">y </w:t>
      </w:r>
      <w:r w:rsidR="00616703" w:rsidRPr="008D03A6">
        <w:rPr>
          <w:rFonts w:ascii="Crimson Text" w:hAnsi="Crimson Text"/>
          <w:color w:val="000000" w:themeColor="text1"/>
          <w:sz w:val="26"/>
          <w:szCs w:val="26"/>
        </w:rPr>
        <w:t>cubierto por</w:t>
      </w:r>
      <w:r w:rsidRPr="008D03A6">
        <w:rPr>
          <w:rFonts w:ascii="Crimson Text" w:hAnsi="Crimson Text"/>
          <w:color w:val="000000" w:themeColor="text1"/>
          <w:sz w:val="26"/>
          <w:szCs w:val="26"/>
        </w:rPr>
        <w:t xml:space="preserve"> nubarrones </w:t>
      </w:r>
      <w:r w:rsidR="00616703"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amenazaba</w:t>
      </w:r>
      <w:r w:rsidR="006B5B40" w:rsidRPr="008D03A6">
        <w:rPr>
          <w:rFonts w:ascii="Crimson Text" w:hAnsi="Crimson Text"/>
          <w:color w:val="000000" w:themeColor="text1"/>
          <w:sz w:val="26"/>
          <w:szCs w:val="26"/>
        </w:rPr>
        <w:t>n</w:t>
      </w:r>
      <w:r w:rsidRPr="008D03A6">
        <w:rPr>
          <w:rFonts w:ascii="Crimson Text" w:hAnsi="Crimson Text"/>
          <w:color w:val="000000" w:themeColor="text1"/>
          <w:sz w:val="26"/>
          <w:szCs w:val="26"/>
        </w:rPr>
        <w:t xml:space="preserve"> con un frente de tormenta </w:t>
      </w:r>
      <w:r w:rsidR="00D6322F" w:rsidRPr="008D03A6">
        <w:rPr>
          <w:rFonts w:ascii="Crimson Text" w:hAnsi="Crimson Text"/>
          <w:color w:val="000000" w:themeColor="text1"/>
          <w:sz w:val="26"/>
          <w:szCs w:val="26"/>
        </w:rPr>
        <w:t>proveniente</w:t>
      </w:r>
      <w:r w:rsidR="00AE5BAE" w:rsidRPr="008D03A6">
        <w:rPr>
          <w:rFonts w:ascii="Crimson Text" w:hAnsi="Crimson Text"/>
          <w:color w:val="000000" w:themeColor="text1"/>
          <w:sz w:val="26"/>
          <w:szCs w:val="26"/>
        </w:rPr>
        <w:t xml:space="preserve"> de</w:t>
      </w:r>
      <w:r w:rsidR="004579F8" w:rsidRPr="008D03A6">
        <w:rPr>
          <w:rFonts w:ascii="Crimson Text" w:hAnsi="Crimson Text"/>
          <w:color w:val="000000" w:themeColor="text1"/>
          <w:sz w:val="26"/>
          <w:szCs w:val="26"/>
        </w:rPr>
        <w:t>sde</w:t>
      </w:r>
      <w:r w:rsidR="00AE5BAE" w:rsidRPr="008D03A6">
        <w:rPr>
          <w:rFonts w:ascii="Crimson Text" w:hAnsi="Crimson Text"/>
          <w:color w:val="000000" w:themeColor="text1"/>
          <w:sz w:val="26"/>
          <w:szCs w:val="26"/>
        </w:rPr>
        <w:t xml:space="preserve"> la cordillera este</w:t>
      </w:r>
      <w:r w:rsidR="004579F8" w:rsidRPr="008D03A6">
        <w:rPr>
          <w:rFonts w:ascii="Crimson Text" w:hAnsi="Crimson Text"/>
          <w:color w:val="000000" w:themeColor="text1"/>
          <w:sz w:val="26"/>
          <w:szCs w:val="26"/>
        </w:rPr>
        <w:t>. E</w:t>
      </w:r>
      <w:r w:rsidRPr="008D03A6">
        <w:rPr>
          <w:rFonts w:ascii="Crimson Text" w:hAnsi="Crimson Text"/>
          <w:color w:val="000000" w:themeColor="text1"/>
          <w:sz w:val="26"/>
          <w:szCs w:val="26"/>
        </w:rPr>
        <w:t xml:space="preserve">l aire húmedo </w:t>
      </w:r>
      <w:r w:rsidR="004579F8" w:rsidRPr="008D03A6">
        <w:rPr>
          <w:rFonts w:ascii="Crimson Text" w:hAnsi="Crimson Text"/>
          <w:color w:val="000000" w:themeColor="text1"/>
          <w:sz w:val="26"/>
          <w:szCs w:val="26"/>
        </w:rPr>
        <w:t xml:space="preserve">se </w:t>
      </w:r>
      <w:r w:rsidR="00B44B6A" w:rsidRPr="008D03A6">
        <w:rPr>
          <w:rFonts w:ascii="Crimson Text" w:hAnsi="Crimson Text"/>
          <w:color w:val="000000" w:themeColor="text1"/>
          <w:sz w:val="26"/>
          <w:szCs w:val="26"/>
        </w:rPr>
        <w:t>hacía</w:t>
      </w:r>
      <w:r w:rsidR="001916E3" w:rsidRPr="008D03A6">
        <w:rPr>
          <w:rFonts w:ascii="Crimson Text" w:hAnsi="Crimson Text"/>
          <w:color w:val="000000" w:themeColor="text1"/>
          <w:sz w:val="26"/>
          <w:szCs w:val="26"/>
        </w:rPr>
        <w:t xml:space="preserve"> cada vez más</w:t>
      </w:r>
      <w:r w:rsidR="004579F8" w:rsidRPr="008D03A6">
        <w:rPr>
          <w:rFonts w:ascii="Crimson Text" w:hAnsi="Crimson Text"/>
          <w:color w:val="000000" w:themeColor="text1"/>
          <w:sz w:val="26"/>
          <w:szCs w:val="26"/>
        </w:rPr>
        <w:t xml:space="preserve"> denso</w:t>
      </w:r>
      <w:r w:rsidRPr="008D03A6">
        <w:rPr>
          <w:rFonts w:ascii="Crimson Text" w:hAnsi="Crimson Text"/>
          <w:color w:val="000000" w:themeColor="text1"/>
          <w:sz w:val="26"/>
          <w:szCs w:val="26"/>
        </w:rPr>
        <w:t xml:space="preserve"> </w:t>
      </w:r>
      <w:r w:rsidR="00491B51" w:rsidRPr="008D03A6">
        <w:rPr>
          <w:rFonts w:ascii="Crimson Text" w:hAnsi="Crimson Text"/>
          <w:color w:val="000000" w:themeColor="text1"/>
          <w:sz w:val="26"/>
          <w:szCs w:val="26"/>
        </w:rPr>
        <w:t xml:space="preserve">en </w:t>
      </w:r>
      <w:r w:rsidRPr="008D03A6">
        <w:rPr>
          <w:rFonts w:ascii="Crimson Text" w:hAnsi="Crimson Text"/>
          <w:color w:val="000000" w:themeColor="text1"/>
          <w:sz w:val="26"/>
          <w:szCs w:val="26"/>
        </w:rPr>
        <w:t>el ambiente</w:t>
      </w:r>
      <w:del w:id="5" w:author="Paula Castrilli" w:date="2025-06-09T20:32:00Z">
        <w:r w:rsidR="004579F8" w:rsidRPr="008D03A6" w:rsidDel="001A69D1">
          <w:rPr>
            <w:rFonts w:ascii="Crimson Text" w:hAnsi="Crimson Text"/>
            <w:color w:val="000000" w:themeColor="text1"/>
            <w:sz w:val="26"/>
            <w:szCs w:val="26"/>
          </w:rPr>
          <w:delText>, y</w:delText>
        </w:r>
      </w:del>
      <w:ins w:id="6" w:author="Paula Castrilli" w:date="2025-06-09T20:32:00Z">
        <w:r w:rsidR="001A69D1">
          <w:rPr>
            <w:rFonts w:ascii="Crimson Text" w:hAnsi="Crimson Text"/>
            <w:color w:val="000000" w:themeColor="text1"/>
            <w:sz w:val="26"/>
            <w:szCs w:val="26"/>
          </w:rPr>
          <w:t xml:space="preserve"> haciendo que</w:t>
        </w:r>
      </w:ins>
      <w:r w:rsidR="004579F8" w:rsidRPr="008D03A6">
        <w:rPr>
          <w:rFonts w:ascii="Crimson Text" w:hAnsi="Crimson Text"/>
          <w:color w:val="000000" w:themeColor="text1"/>
          <w:sz w:val="26"/>
          <w:szCs w:val="26"/>
        </w:rPr>
        <w:t xml:space="preserve"> e</w:t>
      </w:r>
      <w:r w:rsidRPr="008D03A6">
        <w:rPr>
          <w:rFonts w:ascii="Crimson Text" w:hAnsi="Crimson Text"/>
          <w:color w:val="000000" w:themeColor="text1"/>
          <w:sz w:val="26"/>
          <w:szCs w:val="26"/>
        </w:rPr>
        <w:t xml:space="preserve">l despertar de aquel día </w:t>
      </w:r>
      <w:del w:id="7" w:author="Paula Castrilli" w:date="2025-06-09T20:33:00Z">
        <w:r w:rsidRPr="008D03A6" w:rsidDel="001A69D1">
          <w:rPr>
            <w:rFonts w:ascii="Crimson Text" w:hAnsi="Crimson Text"/>
            <w:color w:val="000000" w:themeColor="text1"/>
            <w:sz w:val="26"/>
            <w:szCs w:val="26"/>
          </w:rPr>
          <w:delText xml:space="preserve">ofrecía </w:delText>
        </w:r>
      </w:del>
      <w:ins w:id="8" w:author="Paula Castrilli" w:date="2025-06-09T20:33:00Z">
        <w:r w:rsidR="001A69D1">
          <w:rPr>
            <w:rFonts w:ascii="Crimson Text" w:hAnsi="Crimson Text"/>
            <w:color w:val="000000" w:themeColor="text1"/>
            <w:sz w:val="26"/>
            <w:szCs w:val="26"/>
          </w:rPr>
          <w:t>ofreciera</w:t>
        </w:r>
        <w:r w:rsidR="001A69D1" w:rsidRPr="008D03A6">
          <w:rPr>
            <w:rFonts w:ascii="Crimson Text" w:hAnsi="Crimson Text"/>
            <w:color w:val="000000" w:themeColor="text1"/>
            <w:sz w:val="26"/>
            <w:szCs w:val="26"/>
          </w:rPr>
          <w:t xml:space="preserve"> </w:t>
        </w:r>
      </w:ins>
      <w:r w:rsidR="007356CE" w:rsidRPr="008D03A6">
        <w:rPr>
          <w:rFonts w:ascii="Crimson Text" w:hAnsi="Crimson Text"/>
          <w:color w:val="000000" w:themeColor="text1"/>
          <w:sz w:val="26"/>
          <w:szCs w:val="26"/>
        </w:rPr>
        <w:t xml:space="preserve">un </w:t>
      </w:r>
      <w:r w:rsidR="00B44B6A" w:rsidRPr="008D03A6">
        <w:rPr>
          <w:rFonts w:ascii="Crimson Text" w:hAnsi="Crimson Text"/>
          <w:color w:val="000000" w:themeColor="text1"/>
          <w:sz w:val="26"/>
          <w:szCs w:val="26"/>
        </w:rPr>
        <w:t>panorama</w:t>
      </w:r>
      <w:r w:rsidR="00C051A4" w:rsidRPr="008D03A6">
        <w:rPr>
          <w:rFonts w:ascii="Crimson Text" w:hAnsi="Crimson Text"/>
          <w:color w:val="000000" w:themeColor="text1"/>
          <w:sz w:val="26"/>
          <w:szCs w:val="26"/>
        </w:rPr>
        <w:t xml:space="preserve"> sombrío</w:t>
      </w:r>
      <w:r w:rsidRPr="008D03A6">
        <w:rPr>
          <w:rFonts w:ascii="Crimson Text" w:hAnsi="Crimson Text"/>
          <w:color w:val="000000" w:themeColor="text1"/>
          <w:sz w:val="26"/>
          <w:szCs w:val="26"/>
        </w:rPr>
        <w:t xml:space="preserve">. De igual modo, el clima en el castillo </w:t>
      </w:r>
      <w:commentRangeStart w:id="9"/>
      <w:del w:id="10" w:author="Paula Castrilli" w:date="2025-06-09T20:33:00Z">
        <w:r w:rsidRPr="008D03A6" w:rsidDel="001A69D1">
          <w:rPr>
            <w:rFonts w:ascii="Crimson Text" w:hAnsi="Crimson Text"/>
            <w:color w:val="000000" w:themeColor="text1"/>
            <w:sz w:val="26"/>
            <w:szCs w:val="26"/>
          </w:rPr>
          <w:delText>del rey</w:delText>
        </w:r>
        <w:r w:rsidR="001916E3" w:rsidRPr="008D03A6" w:rsidDel="001A69D1">
          <w:rPr>
            <w:rFonts w:ascii="Crimson Text" w:hAnsi="Crimson Text"/>
            <w:color w:val="000000" w:themeColor="text1"/>
            <w:sz w:val="26"/>
            <w:szCs w:val="26"/>
          </w:rPr>
          <w:delText xml:space="preserve"> Gregor</w:delText>
        </w:r>
        <w:r w:rsidRPr="008D03A6" w:rsidDel="001A69D1">
          <w:rPr>
            <w:rFonts w:ascii="Crimson Text" w:hAnsi="Crimson Text"/>
            <w:color w:val="000000" w:themeColor="text1"/>
            <w:sz w:val="26"/>
            <w:szCs w:val="26"/>
          </w:rPr>
          <w:delText xml:space="preserve"> </w:delText>
        </w:r>
      </w:del>
      <w:commentRangeEnd w:id="9"/>
      <w:r w:rsidR="001A69D1">
        <w:rPr>
          <w:rStyle w:val="Refdecomentario"/>
        </w:rPr>
        <w:commentReference w:id="9"/>
      </w:r>
      <w:r w:rsidRPr="008D03A6">
        <w:rPr>
          <w:rFonts w:ascii="Crimson Text" w:hAnsi="Crimson Text"/>
          <w:color w:val="000000" w:themeColor="text1"/>
          <w:sz w:val="26"/>
          <w:szCs w:val="26"/>
        </w:rPr>
        <w:t xml:space="preserve">tampoco era </w:t>
      </w:r>
      <w:r w:rsidR="007356CE" w:rsidRPr="008D03A6">
        <w:rPr>
          <w:rFonts w:ascii="Crimson Text" w:hAnsi="Crimson Text"/>
          <w:color w:val="000000" w:themeColor="text1"/>
          <w:sz w:val="26"/>
          <w:szCs w:val="26"/>
        </w:rPr>
        <w:t>el mejor</w:t>
      </w:r>
      <w:r w:rsidRPr="008D03A6">
        <w:rPr>
          <w:rFonts w:ascii="Crimson Text" w:hAnsi="Crimson Text"/>
          <w:color w:val="000000" w:themeColor="text1"/>
          <w:sz w:val="26"/>
          <w:szCs w:val="26"/>
        </w:rPr>
        <w:t>. Aunque</w:t>
      </w:r>
      <w:ins w:id="11" w:author="Paula Castrilli" w:date="2025-06-09T20:34:00Z">
        <w:r w:rsidR="001A69D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en </w:t>
      </w:r>
      <w:del w:id="12" w:author="Paula Castrilli" w:date="2025-06-09T20:34:00Z">
        <w:r w:rsidRPr="008D03A6" w:rsidDel="001A69D1">
          <w:rPr>
            <w:rFonts w:ascii="Crimson Text" w:hAnsi="Crimson Text"/>
            <w:color w:val="000000" w:themeColor="text1"/>
            <w:sz w:val="26"/>
            <w:szCs w:val="26"/>
          </w:rPr>
          <w:delText xml:space="preserve">este </w:delText>
        </w:r>
      </w:del>
      <w:ins w:id="13" w:author="Paula Castrilli" w:date="2025-06-09T20:34:00Z">
        <w:r w:rsidR="001A69D1">
          <w:rPr>
            <w:rFonts w:ascii="Crimson Text" w:hAnsi="Crimson Text"/>
            <w:color w:val="000000" w:themeColor="text1"/>
            <w:sz w:val="26"/>
            <w:szCs w:val="26"/>
          </w:rPr>
          <w:t>ese</w:t>
        </w:r>
        <w:r w:rsidR="001A69D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caso, la pesadumbre se debía a </w:t>
      </w:r>
      <w:r w:rsidR="001916E3" w:rsidRPr="008D03A6">
        <w:rPr>
          <w:rFonts w:ascii="Crimson Text" w:hAnsi="Crimson Text"/>
          <w:color w:val="000000" w:themeColor="text1"/>
          <w:sz w:val="26"/>
          <w:szCs w:val="26"/>
        </w:rPr>
        <w:t xml:space="preserve">cuestiones más </w:t>
      </w:r>
      <w:r w:rsidR="00861E31" w:rsidRPr="008D03A6">
        <w:rPr>
          <w:rFonts w:ascii="Crimson Text" w:hAnsi="Crimson Text"/>
          <w:color w:val="000000" w:themeColor="text1"/>
          <w:sz w:val="26"/>
          <w:szCs w:val="26"/>
        </w:rPr>
        <w:t>críticas</w:t>
      </w:r>
      <w:del w:id="14" w:author="Paula Castrilli" w:date="2025-06-09T20:35:00Z">
        <w:r w:rsidR="00825991" w:rsidRPr="008D03A6" w:rsidDel="001A69D1">
          <w:rPr>
            <w:rFonts w:ascii="Crimson Text" w:hAnsi="Crimson Text"/>
            <w:color w:val="000000" w:themeColor="text1"/>
            <w:sz w:val="26"/>
            <w:szCs w:val="26"/>
          </w:rPr>
          <w:delText>, la</w:delText>
        </w:r>
      </w:del>
      <w:ins w:id="15" w:author="Paula Castrilli" w:date="2025-06-09T20:35:00Z">
        <w:r w:rsidR="001A69D1">
          <w:rPr>
            <w:rFonts w:ascii="Crimson Text" w:hAnsi="Crimson Text"/>
            <w:color w:val="000000" w:themeColor="text1"/>
            <w:sz w:val="26"/>
            <w:szCs w:val="26"/>
          </w:rPr>
          <w:t>. La</w:t>
        </w:r>
      </w:ins>
      <w:r w:rsidR="00825991" w:rsidRPr="008D03A6">
        <w:rPr>
          <w:rFonts w:ascii="Crimson Text" w:hAnsi="Crimson Text"/>
          <w:color w:val="000000" w:themeColor="text1"/>
          <w:sz w:val="26"/>
          <w:szCs w:val="26"/>
        </w:rPr>
        <w:t xml:space="preserve"> escasez de recursos y la </w:t>
      </w:r>
      <w:r w:rsidR="00686D99" w:rsidRPr="008D03A6">
        <w:rPr>
          <w:rFonts w:ascii="Crimson Text" w:hAnsi="Crimson Text"/>
          <w:color w:val="000000" w:themeColor="text1"/>
          <w:sz w:val="26"/>
          <w:szCs w:val="26"/>
        </w:rPr>
        <w:t xml:space="preserve">amenaza del norte </w:t>
      </w:r>
      <w:r w:rsidR="00AE5BAE" w:rsidRPr="008D03A6">
        <w:rPr>
          <w:rFonts w:ascii="Crimson Text" w:hAnsi="Crimson Text"/>
          <w:color w:val="000000" w:themeColor="text1"/>
          <w:sz w:val="26"/>
          <w:szCs w:val="26"/>
        </w:rPr>
        <w:t>propiciaban</w:t>
      </w:r>
      <w:r w:rsidR="00686D99" w:rsidRPr="008D03A6">
        <w:rPr>
          <w:rFonts w:ascii="Crimson Text" w:hAnsi="Crimson Text"/>
          <w:color w:val="000000" w:themeColor="text1"/>
          <w:sz w:val="26"/>
          <w:szCs w:val="26"/>
        </w:rPr>
        <w:t xml:space="preserve"> un</w:t>
      </w:r>
      <w:r w:rsidR="00825991" w:rsidRPr="008D03A6">
        <w:rPr>
          <w:rFonts w:ascii="Crimson Text" w:hAnsi="Crimson Text"/>
          <w:color w:val="000000" w:themeColor="text1"/>
          <w:sz w:val="26"/>
          <w:szCs w:val="26"/>
        </w:rPr>
        <w:t xml:space="preserve"> </w:t>
      </w:r>
      <w:r w:rsidR="00686D99" w:rsidRPr="008D03A6">
        <w:rPr>
          <w:rFonts w:ascii="Crimson Text" w:hAnsi="Crimson Text"/>
          <w:color w:val="000000" w:themeColor="text1"/>
          <w:sz w:val="26"/>
          <w:szCs w:val="26"/>
        </w:rPr>
        <w:t>estado</w:t>
      </w:r>
      <w:r w:rsidR="00825991" w:rsidRPr="008D03A6">
        <w:rPr>
          <w:rFonts w:ascii="Crimson Text" w:hAnsi="Crimson Text"/>
          <w:color w:val="000000" w:themeColor="text1"/>
          <w:sz w:val="26"/>
          <w:szCs w:val="26"/>
        </w:rPr>
        <w:t xml:space="preserve"> de alerta </w:t>
      </w:r>
      <w:r w:rsidR="00686D99" w:rsidRPr="008D03A6">
        <w:rPr>
          <w:rFonts w:ascii="Crimson Text" w:hAnsi="Crimson Text"/>
          <w:color w:val="000000" w:themeColor="text1"/>
          <w:sz w:val="26"/>
          <w:szCs w:val="26"/>
        </w:rPr>
        <w:t>permanente</w:t>
      </w:r>
      <w:del w:id="16" w:author="Paula Castrilli" w:date="2025-06-09T20:35:00Z">
        <w:r w:rsidR="009A5EE3" w:rsidRPr="008D03A6" w:rsidDel="001A69D1">
          <w:rPr>
            <w:rFonts w:ascii="Crimson Text" w:hAnsi="Crimson Text"/>
            <w:color w:val="000000" w:themeColor="text1"/>
            <w:sz w:val="26"/>
            <w:szCs w:val="26"/>
          </w:rPr>
          <w:delText>,</w:delText>
        </w:r>
      </w:del>
      <w:r w:rsidR="009A5EE3" w:rsidRPr="008D03A6">
        <w:rPr>
          <w:rFonts w:ascii="Crimson Text" w:hAnsi="Crimson Text"/>
          <w:color w:val="000000" w:themeColor="text1"/>
          <w:sz w:val="26"/>
          <w:szCs w:val="26"/>
        </w:rPr>
        <w:t xml:space="preserve"> que, inevitablemente, preocupaba</w:t>
      </w:r>
      <w:ins w:id="17" w:author="Paula Castrilli" w:date="2025-06-09T20:35:00Z">
        <w:r w:rsidR="001A69D1">
          <w:rPr>
            <w:rFonts w:ascii="Crimson Text" w:hAnsi="Crimson Text"/>
            <w:color w:val="000000" w:themeColor="text1"/>
            <w:sz w:val="26"/>
            <w:szCs w:val="26"/>
          </w:rPr>
          <w:t>n</w:t>
        </w:r>
      </w:ins>
      <w:r w:rsidR="009A5EE3" w:rsidRPr="008D03A6">
        <w:rPr>
          <w:rFonts w:ascii="Crimson Text" w:hAnsi="Crimson Text"/>
          <w:color w:val="000000" w:themeColor="text1"/>
          <w:sz w:val="26"/>
          <w:szCs w:val="26"/>
        </w:rPr>
        <w:t xml:space="preserve"> </w:t>
      </w:r>
      <w:r w:rsidR="00D6322F" w:rsidRPr="008D03A6">
        <w:rPr>
          <w:rFonts w:ascii="Crimson Text" w:hAnsi="Crimson Text"/>
          <w:color w:val="000000" w:themeColor="text1"/>
          <w:sz w:val="26"/>
          <w:szCs w:val="26"/>
        </w:rPr>
        <w:t xml:space="preserve">a la </w:t>
      </w:r>
      <w:r w:rsidR="004579F8" w:rsidRPr="008D03A6">
        <w:rPr>
          <w:rFonts w:ascii="Crimson Text" w:hAnsi="Crimson Text"/>
          <w:color w:val="000000" w:themeColor="text1"/>
          <w:sz w:val="26"/>
          <w:szCs w:val="26"/>
        </w:rPr>
        <w:t>realeza</w:t>
      </w:r>
      <w:r w:rsidR="009A5EE3" w:rsidRPr="008D03A6">
        <w:rPr>
          <w:rFonts w:ascii="Crimson Text" w:hAnsi="Crimson Text"/>
          <w:color w:val="000000" w:themeColor="text1"/>
          <w:sz w:val="26"/>
          <w:szCs w:val="26"/>
        </w:rPr>
        <w:t>.</w:t>
      </w:r>
    </w:p>
    <w:p w:rsidR="000A2EE6" w:rsidRPr="008D03A6" w:rsidRDefault="00486851" w:rsidP="0048685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Era </w:t>
      </w:r>
      <w:r w:rsidR="00686D99" w:rsidRPr="008D03A6">
        <w:rPr>
          <w:rFonts w:ascii="Crimson Text" w:hAnsi="Crimson Text"/>
          <w:color w:val="000000" w:themeColor="text1"/>
          <w:sz w:val="26"/>
          <w:szCs w:val="26"/>
        </w:rPr>
        <w:t>costumbre</w:t>
      </w:r>
      <w:r w:rsidR="004579F8" w:rsidRPr="008D03A6">
        <w:rPr>
          <w:rFonts w:ascii="Crimson Text" w:hAnsi="Crimson Text"/>
          <w:color w:val="000000" w:themeColor="text1"/>
          <w:sz w:val="26"/>
          <w:szCs w:val="26"/>
        </w:rPr>
        <w:t xml:space="preserve"> del rey</w:t>
      </w:r>
      <w:r w:rsidR="00686D99"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al</w:t>
      </w:r>
      <w:r w:rsidR="00686D99" w:rsidRPr="008D03A6">
        <w:rPr>
          <w:rFonts w:ascii="Crimson Text" w:hAnsi="Crimson Text"/>
          <w:color w:val="000000" w:themeColor="text1"/>
          <w:sz w:val="26"/>
          <w:szCs w:val="26"/>
        </w:rPr>
        <w:t xml:space="preserve"> comienzo de</w:t>
      </w:r>
      <w:r w:rsidRPr="008D03A6">
        <w:rPr>
          <w:rFonts w:ascii="Crimson Text" w:hAnsi="Crimson Text"/>
          <w:color w:val="000000" w:themeColor="text1"/>
          <w:sz w:val="26"/>
          <w:szCs w:val="26"/>
        </w:rPr>
        <w:t xml:space="preserve"> cada</w:t>
      </w:r>
      <w:r w:rsidR="00686D99" w:rsidRPr="008D03A6">
        <w:rPr>
          <w:rFonts w:ascii="Crimson Text" w:hAnsi="Crimson Text"/>
          <w:color w:val="000000" w:themeColor="text1"/>
          <w:sz w:val="26"/>
          <w:szCs w:val="26"/>
        </w:rPr>
        <w:t xml:space="preserve"> ciclo lunar, </w:t>
      </w:r>
      <w:r w:rsidR="00C37370" w:rsidRPr="008D03A6">
        <w:rPr>
          <w:rFonts w:ascii="Crimson Text" w:hAnsi="Crimson Text"/>
          <w:color w:val="000000" w:themeColor="text1"/>
          <w:sz w:val="26"/>
          <w:szCs w:val="26"/>
        </w:rPr>
        <w:t>convocar</w:t>
      </w:r>
      <w:r w:rsidRPr="008D03A6">
        <w:rPr>
          <w:rFonts w:ascii="Crimson Text" w:hAnsi="Crimson Text"/>
          <w:color w:val="000000" w:themeColor="text1"/>
          <w:sz w:val="26"/>
          <w:szCs w:val="26"/>
        </w:rPr>
        <w:t xml:space="preserve"> a</w:t>
      </w:r>
      <w:r w:rsidR="00686D99" w:rsidRPr="008D03A6">
        <w:rPr>
          <w:rFonts w:ascii="Crimson Text" w:hAnsi="Crimson Text"/>
          <w:color w:val="000000" w:themeColor="text1"/>
          <w:sz w:val="26"/>
          <w:szCs w:val="26"/>
        </w:rPr>
        <w:t xml:space="preserve"> sus ministros para tratar </w:t>
      </w:r>
      <w:r w:rsidR="001916E3" w:rsidRPr="008D03A6">
        <w:rPr>
          <w:rFonts w:ascii="Crimson Text" w:hAnsi="Crimson Text"/>
          <w:color w:val="000000" w:themeColor="text1"/>
          <w:sz w:val="26"/>
          <w:szCs w:val="26"/>
        </w:rPr>
        <w:t>los asuntos más prioritarios</w:t>
      </w:r>
      <w:r w:rsidR="00686D99" w:rsidRPr="008D03A6">
        <w:rPr>
          <w:rFonts w:ascii="Crimson Text" w:hAnsi="Crimson Text"/>
          <w:color w:val="000000" w:themeColor="text1"/>
          <w:sz w:val="26"/>
          <w:szCs w:val="26"/>
        </w:rPr>
        <w:t xml:space="preserve">. Los </w:t>
      </w:r>
      <w:r w:rsidR="00EF28B1" w:rsidRPr="008D03A6">
        <w:rPr>
          <w:rFonts w:ascii="Crimson Text" w:hAnsi="Crimson Text"/>
          <w:color w:val="000000" w:themeColor="text1"/>
          <w:sz w:val="26"/>
          <w:szCs w:val="26"/>
        </w:rPr>
        <w:t>ancianos</w:t>
      </w:r>
      <w:r w:rsidR="00686D99" w:rsidRPr="008D03A6">
        <w:rPr>
          <w:rFonts w:ascii="Crimson Text" w:hAnsi="Crimson Text"/>
          <w:color w:val="000000" w:themeColor="text1"/>
          <w:sz w:val="26"/>
          <w:szCs w:val="26"/>
        </w:rPr>
        <w:t xml:space="preserve"> sabios </w:t>
      </w:r>
      <w:r w:rsidR="001916E3" w:rsidRPr="008D03A6">
        <w:rPr>
          <w:rFonts w:ascii="Crimson Text" w:hAnsi="Crimson Text"/>
          <w:color w:val="000000" w:themeColor="text1"/>
          <w:sz w:val="26"/>
          <w:szCs w:val="26"/>
        </w:rPr>
        <w:t>aconsejaban</w:t>
      </w:r>
      <w:ins w:id="18" w:author="Paula Castrilli" w:date="2025-06-09T20:36:00Z">
        <w:r w:rsidR="001A69D1">
          <w:rPr>
            <w:rFonts w:ascii="Crimson Text" w:hAnsi="Crimson Text"/>
            <w:color w:val="000000" w:themeColor="text1"/>
            <w:sz w:val="26"/>
            <w:szCs w:val="26"/>
          </w:rPr>
          <w:t xml:space="preserve"> que decisiones</w:t>
        </w:r>
      </w:ins>
      <w:r w:rsidR="00B44B6A" w:rsidRPr="008D03A6">
        <w:rPr>
          <w:rFonts w:ascii="Crimson Text" w:hAnsi="Crimson Text"/>
          <w:color w:val="000000" w:themeColor="text1"/>
          <w:sz w:val="26"/>
          <w:szCs w:val="26"/>
        </w:rPr>
        <w:t xml:space="preserve"> </w:t>
      </w:r>
      <w:r w:rsidR="00AE5BAE" w:rsidRPr="008D03A6">
        <w:rPr>
          <w:rFonts w:ascii="Crimson Text" w:hAnsi="Crimson Text"/>
          <w:color w:val="000000" w:themeColor="text1"/>
          <w:sz w:val="26"/>
          <w:szCs w:val="26"/>
        </w:rPr>
        <w:t>tomar</w:t>
      </w:r>
      <w:del w:id="19" w:author="Paula Castrilli" w:date="2025-06-09T20:37:00Z">
        <w:r w:rsidR="00AE5BAE" w:rsidRPr="008D03A6" w:rsidDel="001A69D1">
          <w:rPr>
            <w:rFonts w:ascii="Crimson Text" w:hAnsi="Crimson Text"/>
            <w:color w:val="000000" w:themeColor="text1"/>
            <w:sz w:val="26"/>
            <w:szCs w:val="26"/>
          </w:rPr>
          <w:delText xml:space="preserve"> decisiones</w:delText>
        </w:r>
      </w:del>
      <w:r w:rsidR="00686D99" w:rsidRPr="008D03A6">
        <w:rPr>
          <w:rFonts w:ascii="Crimson Text" w:hAnsi="Crimson Text"/>
          <w:color w:val="000000" w:themeColor="text1"/>
          <w:sz w:val="26"/>
          <w:szCs w:val="26"/>
        </w:rPr>
        <w:t xml:space="preserve"> </w:t>
      </w:r>
      <w:r w:rsidR="006F4C5F" w:rsidRPr="008D03A6">
        <w:rPr>
          <w:rFonts w:ascii="Crimson Text" w:hAnsi="Crimson Text"/>
          <w:color w:val="000000" w:themeColor="text1"/>
          <w:sz w:val="26"/>
          <w:szCs w:val="26"/>
        </w:rPr>
        <w:t>durante</w:t>
      </w:r>
      <w:r w:rsidR="00686D99" w:rsidRPr="008D03A6">
        <w:rPr>
          <w:rFonts w:ascii="Crimson Text" w:hAnsi="Crimson Text"/>
          <w:color w:val="000000" w:themeColor="text1"/>
          <w:sz w:val="26"/>
          <w:szCs w:val="26"/>
        </w:rPr>
        <w:t xml:space="preserve"> los días </w:t>
      </w:r>
      <w:r w:rsidRPr="008D03A6">
        <w:rPr>
          <w:rFonts w:ascii="Crimson Text" w:hAnsi="Crimson Text"/>
          <w:color w:val="000000" w:themeColor="text1"/>
          <w:sz w:val="26"/>
          <w:szCs w:val="26"/>
        </w:rPr>
        <w:t>de</w:t>
      </w:r>
      <w:r w:rsidR="00686D99" w:rsidRPr="008D03A6">
        <w:rPr>
          <w:rFonts w:ascii="Crimson Text" w:hAnsi="Crimson Text"/>
          <w:color w:val="000000" w:themeColor="text1"/>
          <w:sz w:val="26"/>
          <w:szCs w:val="26"/>
        </w:rPr>
        <w:t xml:space="preserve"> luna nueva, </w:t>
      </w:r>
      <w:del w:id="20" w:author="Paula Castrilli" w:date="2025-06-09T20:37:00Z">
        <w:r w:rsidR="00AE5BAE" w:rsidRPr="008D03A6" w:rsidDel="001A69D1">
          <w:rPr>
            <w:rFonts w:ascii="Crimson Text" w:hAnsi="Crimson Text"/>
            <w:color w:val="000000" w:themeColor="text1"/>
            <w:sz w:val="26"/>
            <w:szCs w:val="26"/>
          </w:rPr>
          <w:delText>donde</w:delText>
        </w:r>
        <w:r w:rsidR="00635203" w:rsidRPr="008D03A6" w:rsidDel="001A69D1">
          <w:rPr>
            <w:rFonts w:ascii="Crimson Text" w:hAnsi="Crimson Text"/>
            <w:color w:val="000000" w:themeColor="text1"/>
            <w:sz w:val="26"/>
            <w:szCs w:val="26"/>
          </w:rPr>
          <w:delText xml:space="preserve"> </w:delText>
        </w:r>
      </w:del>
      <w:ins w:id="21" w:author="Paula Castrilli" w:date="2025-06-09T20:37:00Z">
        <w:r w:rsidR="001A69D1">
          <w:rPr>
            <w:rFonts w:ascii="Crimson Text" w:hAnsi="Crimson Text"/>
            <w:color w:val="000000" w:themeColor="text1"/>
            <w:sz w:val="26"/>
            <w:szCs w:val="26"/>
          </w:rPr>
          <w:t xml:space="preserve">que </w:t>
        </w:r>
        <w:proofErr w:type="gramStart"/>
        <w:r w:rsidR="001A69D1">
          <w:rPr>
            <w:rFonts w:ascii="Crimson Text" w:hAnsi="Crimson Text"/>
            <w:color w:val="000000" w:themeColor="text1"/>
            <w:sz w:val="26"/>
            <w:szCs w:val="26"/>
          </w:rPr>
          <w:t>era</w:t>
        </w:r>
        <w:proofErr w:type="gramEnd"/>
        <w:r w:rsidR="001A69D1">
          <w:rPr>
            <w:rFonts w:ascii="Crimson Text" w:hAnsi="Crimson Text"/>
            <w:color w:val="000000" w:themeColor="text1"/>
            <w:sz w:val="26"/>
            <w:szCs w:val="26"/>
          </w:rPr>
          <w:t xml:space="preserve"> cuando</w:t>
        </w:r>
        <w:r w:rsidR="001A69D1" w:rsidRPr="008D03A6">
          <w:rPr>
            <w:rFonts w:ascii="Crimson Text" w:hAnsi="Crimson Text"/>
            <w:color w:val="000000" w:themeColor="text1"/>
            <w:sz w:val="26"/>
            <w:szCs w:val="26"/>
          </w:rPr>
          <w:t xml:space="preserve"> </w:t>
        </w:r>
      </w:ins>
      <w:r w:rsidR="00635203" w:rsidRPr="008D03A6">
        <w:rPr>
          <w:rFonts w:ascii="Crimson Text" w:hAnsi="Crimson Text"/>
          <w:color w:val="000000" w:themeColor="text1"/>
          <w:sz w:val="26"/>
          <w:szCs w:val="26"/>
        </w:rPr>
        <w:t>la</w:t>
      </w:r>
      <w:r w:rsidR="00AE5BAE" w:rsidRPr="008D03A6">
        <w:rPr>
          <w:rFonts w:ascii="Crimson Text" w:hAnsi="Crimson Text"/>
          <w:color w:val="000000" w:themeColor="text1"/>
          <w:sz w:val="26"/>
          <w:szCs w:val="26"/>
        </w:rPr>
        <w:t xml:space="preserve"> protección</w:t>
      </w:r>
      <w:r w:rsidR="006F4C5F" w:rsidRPr="008D03A6">
        <w:rPr>
          <w:rFonts w:ascii="Crimson Text" w:hAnsi="Crimson Text"/>
          <w:color w:val="000000" w:themeColor="text1"/>
          <w:sz w:val="26"/>
          <w:szCs w:val="26"/>
        </w:rPr>
        <w:t xml:space="preserve"> de los dioses fluía</w:t>
      </w:r>
      <w:r w:rsidR="00E7703A" w:rsidRPr="008D03A6">
        <w:rPr>
          <w:rFonts w:ascii="Crimson Text" w:hAnsi="Crimson Text"/>
          <w:color w:val="000000" w:themeColor="text1"/>
          <w:sz w:val="26"/>
          <w:szCs w:val="26"/>
        </w:rPr>
        <w:t xml:space="preserve"> con </w:t>
      </w:r>
      <w:r w:rsidR="00F97992" w:rsidRPr="008D03A6">
        <w:rPr>
          <w:rFonts w:ascii="Crimson Text" w:hAnsi="Crimson Text"/>
          <w:color w:val="000000" w:themeColor="text1"/>
          <w:sz w:val="26"/>
          <w:szCs w:val="26"/>
        </w:rPr>
        <w:t>mayor presencia</w:t>
      </w:r>
      <w:r w:rsidR="00E7703A" w:rsidRPr="008D03A6">
        <w:rPr>
          <w:rFonts w:ascii="Crimson Text" w:hAnsi="Crimson Text"/>
          <w:color w:val="000000" w:themeColor="text1"/>
          <w:sz w:val="26"/>
          <w:szCs w:val="26"/>
        </w:rPr>
        <w:t>.</w:t>
      </w:r>
    </w:p>
    <w:p w:rsidR="005879DC" w:rsidRPr="008D03A6" w:rsidRDefault="002F7922" w:rsidP="005879DC">
      <w:pPr>
        <w:tabs>
          <w:tab w:val="left" w:pos="2179"/>
        </w:tabs>
        <w:spacing w:after="0"/>
        <w:ind w:firstLine="284"/>
        <w:jc w:val="both"/>
        <w:rPr>
          <w:rFonts w:ascii="Crimson Text" w:hAnsi="Crimson Text"/>
          <w:color w:val="000000" w:themeColor="text1"/>
          <w:sz w:val="26"/>
          <w:szCs w:val="26"/>
        </w:rPr>
      </w:pPr>
      <w:ins w:id="22" w:author="Paula Castrilli" w:date="2025-06-09T20:38:00Z">
        <w:r>
          <w:rPr>
            <w:rFonts w:ascii="Crimson Text" w:hAnsi="Crimson Text"/>
            <w:color w:val="000000" w:themeColor="text1"/>
            <w:sz w:val="26"/>
            <w:szCs w:val="26"/>
          </w:rPr>
          <w:t xml:space="preserve">Durante </w:t>
        </w:r>
      </w:ins>
      <w:del w:id="23" w:author="Paula Castrilli" w:date="2025-06-09T20:38:00Z">
        <w:r w:rsidR="005879DC" w:rsidRPr="008D03A6" w:rsidDel="002F7922">
          <w:rPr>
            <w:rFonts w:ascii="Crimson Text" w:hAnsi="Crimson Text"/>
            <w:color w:val="000000" w:themeColor="text1"/>
            <w:sz w:val="26"/>
            <w:szCs w:val="26"/>
          </w:rPr>
          <w:delText>Aquellas</w:delText>
        </w:r>
      </w:del>
      <w:ins w:id="24" w:author="Paula Castrilli" w:date="2025-06-09T20:38:00Z">
        <w:r>
          <w:rPr>
            <w:rFonts w:ascii="Crimson Text" w:hAnsi="Crimson Text"/>
            <w:color w:val="000000" w:themeColor="text1"/>
            <w:sz w:val="26"/>
            <w:szCs w:val="26"/>
          </w:rPr>
          <w:t>aquellas</w:t>
        </w:r>
      </w:ins>
      <w:r w:rsidR="005879DC" w:rsidRPr="008D03A6">
        <w:rPr>
          <w:rFonts w:ascii="Crimson Text" w:hAnsi="Crimson Text"/>
          <w:color w:val="000000" w:themeColor="text1"/>
          <w:sz w:val="26"/>
          <w:szCs w:val="26"/>
        </w:rPr>
        <w:t xml:space="preserve"> horas matutinas</w:t>
      </w:r>
      <w:ins w:id="25" w:author="Paula Castrilli" w:date="2025-06-09T20:38:00Z">
        <w:r>
          <w:rPr>
            <w:rFonts w:ascii="Crimson Text" w:hAnsi="Crimson Text"/>
            <w:color w:val="000000" w:themeColor="text1"/>
            <w:sz w:val="26"/>
            <w:szCs w:val="26"/>
          </w:rPr>
          <w:t>, se daba</w:t>
        </w:r>
      </w:ins>
      <w:del w:id="26" w:author="Paula Castrilli" w:date="2025-06-09T20:38:00Z">
        <w:r w:rsidR="005879DC" w:rsidRPr="008D03A6" w:rsidDel="002F7922">
          <w:rPr>
            <w:rFonts w:ascii="Crimson Text" w:hAnsi="Crimson Text"/>
            <w:color w:val="000000" w:themeColor="text1"/>
            <w:sz w:val="26"/>
            <w:szCs w:val="26"/>
          </w:rPr>
          <w:delText xml:space="preserve"> </w:delText>
        </w:r>
        <w:r w:rsidR="00635203" w:rsidRPr="008D03A6" w:rsidDel="002F7922">
          <w:rPr>
            <w:rFonts w:ascii="Crimson Text" w:hAnsi="Crimson Text"/>
            <w:color w:val="000000" w:themeColor="text1"/>
            <w:sz w:val="26"/>
            <w:szCs w:val="26"/>
          </w:rPr>
          <w:delText>daban</w:delText>
        </w:r>
      </w:del>
      <w:r w:rsidR="00635203" w:rsidRPr="008D03A6">
        <w:rPr>
          <w:rFonts w:ascii="Crimson Text" w:hAnsi="Crimson Text"/>
          <w:color w:val="000000" w:themeColor="text1"/>
          <w:sz w:val="26"/>
          <w:szCs w:val="26"/>
        </w:rPr>
        <w:t xml:space="preserve"> </w:t>
      </w:r>
      <w:r w:rsidR="00F97992" w:rsidRPr="008D03A6">
        <w:rPr>
          <w:rFonts w:ascii="Crimson Text" w:hAnsi="Crimson Text"/>
          <w:color w:val="000000" w:themeColor="text1"/>
          <w:sz w:val="26"/>
          <w:szCs w:val="26"/>
        </w:rPr>
        <w:t>lugar a</w:t>
      </w:r>
      <w:r w:rsidR="00635203" w:rsidRPr="008D03A6">
        <w:rPr>
          <w:rFonts w:ascii="Crimson Text" w:hAnsi="Crimson Text"/>
          <w:color w:val="000000" w:themeColor="text1"/>
          <w:sz w:val="26"/>
          <w:szCs w:val="26"/>
        </w:rPr>
        <w:t xml:space="preserve"> una reunión </w:t>
      </w:r>
      <w:r w:rsidR="00776AB3" w:rsidRPr="008D03A6">
        <w:rPr>
          <w:rFonts w:ascii="Crimson Text" w:hAnsi="Crimson Text"/>
          <w:color w:val="000000" w:themeColor="text1"/>
          <w:sz w:val="26"/>
          <w:szCs w:val="26"/>
        </w:rPr>
        <w:t>crucial</w:t>
      </w:r>
      <w:r w:rsidR="00635203" w:rsidRPr="008D03A6">
        <w:rPr>
          <w:rFonts w:ascii="Crimson Text" w:hAnsi="Crimson Text"/>
          <w:color w:val="000000" w:themeColor="text1"/>
          <w:sz w:val="26"/>
          <w:szCs w:val="26"/>
        </w:rPr>
        <w:t xml:space="preserve"> en el salón principal</w:t>
      </w:r>
      <w:r w:rsidR="004579F8" w:rsidRPr="008D03A6">
        <w:rPr>
          <w:rFonts w:ascii="Crimson Text" w:hAnsi="Crimson Text"/>
          <w:color w:val="000000" w:themeColor="text1"/>
          <w:sz w:val="26"/>
          <w:szCs w:val="26"/>
        </w:rPr>
        <w:t xml:space="preserve"> de la </w:t>
      </w:r>
      <w:del w:id="27" w:author="Paula Castrilli" w:date="2025-06-09T20:39:00Z">
        <w:r w:rsidR="004579F8" w:rsidRPr="008D03A6" w:rsidDel="002F7922">
          <w:rPr>
            <w:rFonts w:ascii="Crimson Text" w:hAnsi="Crimson Text"/>
            <w:color w:val="000000" w:themeColor="text1"/>
            <w:sz w:val="26"/>
            <w:szCs w:val="26"/>
          </w:rPr>
          <w:delText>torre del homenaje</w:delText>
        </w:r>
      </w:del>
      <w:ins w:id="28" w:author="Paula Castrilli" w:date="2025-06-09T20:39:00Z">
        <w:r>
          <w:rPr>
            <w:rFonts w:ascii="Crimson Text" w:hAnsi="Crimson Text"/>
            <w:color w:val="000000" w:themeColor="text1"/>
            <w:sz w:val="26"/>
            <w:szCs w:val="26"/>
          </w:rPr>
          <w:t>Torre del Homenaje</w:t>
        </w:r>
      </w:ins>
      <w:r w:rsidR="004579F8" w:rsidRPr="008D03A6">
        <w:rPr>
          <w:rFonts w:ascii="Crimson Text" w:hAnsi="Crimson Text"/>
          <w:color w:val="000000" w:themeColor="text1"/>
          <w:sz w:val="26"/>
          <w:szCs w:val="26"/>
        </w:rPr>
        <w:t xml:space="preserve">. </w:t>
      </w:r>
      <w:del w:id="29" w:author="Paula Castrilli" w:date="2025-06-09T20:39:00Z">
        <w:r w:rsidR="005879DC" w:rsidRPr="008D03A6" w:rsidDel="002F7922">
          <w:rPr>
            <w:rFonts w:ascii="Crimson Text" w:hAnsi="Crimson Text"/>
            <w:color w:val="000000" w:themeColor="text1"/>
            <w:sz w:val="26"/>
            <w:szCs w:val="26"/>
          </w:rPr>
          <w:delText xml:space="preserve">Gregor </w:delText>
        </w:r>
      </w:del>
      <w:ins w:id="30" w:author="Paula Castrilli" w:date="2025-06-09T20:39:00Z">
        <w:r>
          <w:rPr>
            <w:rFonts w:ascii="Crimson Text" w:hAnsi="Crimson Text"/>
            <w:color w:val="000000" w:themeColor="text1"/>
            <w:sz w:val="26"/>
            <w:szCs w:val="26"/>
          </w:rPr>
          <w:t>El rey</w:t>
        </w:r>
        <w:r w:rsidRPr="008D03A6">
          <w:rPr>
            <w:rFonts w:ascii="Crimson Text" w:hAnsi="Crimson Text"/>
            <w:color w:val="000000" w:themeColor="text1"/>
            <w:sz w:val="26"/>
            <w:szCs w:val="26"/>
          </w:rPr>
          <w:t xml:space="preserve"> </w:t>
        </w:r>
      </w:ins>
      <w:r w:rsidR="00635203" w:rsidRPr="008D03A6">
        <w:rPr>
          <w:rFonts w:ascii="Crimson Text" w:hAnsi="Crimson Text"/>
          <w:color w:val="000000" w:themeColor="text1"/>
          <w:sz w:val="26"/>
          <w:szCs w:val="26"/>
        </w:rPr>
        <w:t xml:space="preserve">y </w:t>
      </w:r>
      <w:r w:rsidR="008C1A7F" w:rsidRPr="008D03A6">
        <w:rPr>
          <w:rFonts w:ascii="Crimson Text" w:hAnsi="Crimson Text"/>
          <w:color w:val="000000" w:themeColor="text1"/>
          <w:sz w:val="26"/>
          <w:szCs w:val="26"/>
        </w:rPr>
        <w:t>sus hombres de confianza</w:t>
      </w:r>
      <w:r w:rsidR="00635203" w:rsidRPr="008D03A6">
        <w:rPr>
          <w:rFonts w:ascii="Crimson Text" w:hAnsi="Crimson Text"/>
          <w:color w:val="000000" w:themeColor="text1"/>
          <w:sz w:val="26"/>
          <w:szCs w:val="26"/>
        </w:rPr>
        <w:t xml:space="preserve"> se esforzaban por</w:t>
      </w:r>
      <w:r w:rsidR="005879DC" w:rsidRPr="008D03A6">
        <w:rPr>
          <w:rFonts w:ascii="Crimson Text" w:hAnsi="Crimson Text"/>
          <w:color w:val="000000" w:themeColor="text1"/>
          <w:sz w:val="26"/>
          <w:szCs w:val="26"/>
        </w:rPr>
        <w:t xml:space="preserve"> </w:t>
      </w:r>
      <w:r w:rsidR="00635203" w:rsidRPr="008D03A6">
        <w:rPr>
          <w:rFonts w:ascii="Crimson Text" w:hAnsi="Crimson Text"/>
          <w:color w:val="000000" w:themeColor="text1"/>
          <w:sz w:val="26"/>
          <w:szCs w:val="26"/>
        </w:rPr>
        <w:t>hallar</w:t>
      </w:r>
      <w:r w:rsidR="005879DC" w:rsidRPr="008D03A6">
        <w:rPr>
          <w:rFonts w:ascii="Crimson Text" w:hAnsi="Crimson Text"/>
          <w:color w:val="000000" w:themeColor="text1"/>
          <w:sz w:val="26"/>
          <w:szCs w:val="26"/>
        </w:rPr>
        <w:t xml:space="preserve"> soluciones</w:t>
      </w:r>
      <w:r w:rsidR="00635203" w:rsidRPr="008D03A6">
        <w:rPr>
          <w:rFonts w:ascii="Crimson Text" w:hAnsi="Crimson Text"/>
          <w:color w:val="000000" w:themeColor="text1"/>
          <w:sz w:val="26"/>
          <w:szCs w:val="26"/>
        </w:rPr>
        <w:t xml:space="preserve"> a una crisis que cada vez se </w:t>
      </w:r>
      <w:del w:id="31" w:author="Paula Castrilli" w:date="2025-06-09T20:48:00Z">
        <w:r w:rsidR="00933B1C" w:rsidRPr="008D03A6" w:rsidDel="002F7922">
          <w:rPr>
            <w:rFonts w:ascii="Crimson Text" w:hAnsi="Crimson Text"/>
            <w:color w:val="000000" w:themeColor="text1"/>
            <w:sz w:val="26"/>
            <w:szCs w:val="26"/>
          </w:rPr>
          <w:delText>encarnaba</w:delText>
        </w:r>
        <w:r w:rsidR="00AA2CAF" w:rsidRPr="008D03A6" w:rsidDel="002F7922">
          <w:rPr>
            <w:rFonts w:ascii="Crimson Text" w:hAnsi="Crimson Text"/>
            <w:color w:val="000000" w:themeColor="text1"/>
            <w:sz w:val="26"/>
            <w:szCs w:val="26"/>
          </w:rPr>
          <w:delText xml:space="preserve"> </w:delText>
        </w:r>
      </w:del>
      <w:ins w:id="32" w:author="Paula Castrilli" w:date="2025-06-09T20:48:00Z">
        <w:r>
          <w:rPr>
            <w:rFonts w:ascii="Crimson Text" w:hAnsi="Crimson Text"/>
            <w:color w:val="000000" w:themeColor="text1"/>
            <w:sz w:val="26"/>
            <w:szCs w:val="26"/>
          </w:rPr>
          <w:t>enraizaba</w:t>
        </w:r>
        <w:r w:rsidRPr="008D03A6">
          <w:rPr>
            <w:rFonts w:ascii="Crimson Text" w:hAnsi="Crimson Text"/>
            <w:color w:val="000000" w:themeColor="text1"/>
            <w:sz w:val="26"/>
            <w:szCs w:val="26"/>
          </w:rPr>
          <w:t xml:space="preserve"> </w:t>
        </w:r>
      </w:ins>
      <w:r w:rsidR="00AA2CAF" w:rsidRPr="008D03A6">
        <w:rPr>
          <w:rFonts w:ascii="Crimson Text" w:hAnsi="Crimson Text"/>
          <w:color w:val="000000" w:themeColor="text1"/>
          <w:sz w:val="26"/>
          <w:szCs w:val="26"/>
        </w:rPr>
        <w:t xml:space="preserve">más </w:t>
      </w:r>
      <w:r w:rsidR="00933B1C" w:rsidRPr="008D03A6">
        <w:rPr>
          <w:rFonts w:ascii="Crimson Text" w:hAnsi="Crimson Text"/>
          <w:color w:val="000000" w:themeColor="text1"/>
          <w:sz w:val="26"/>
          <w:szCs w:val="26"/>
        </w:rPr>
        <w:t>en el reino</w:t>
      </w:r>
      <w:r w:rsidR="005879DC" w:rsidRPr="008D03A6">
        <w:rPr>
          <w:rFonts w:ascii="Crimson Text" w:hAnsi="Crimson Text"/>
          <w:color w:val="000000" w:themeColor="text1"/>
          <w:sz w:val="26"/>
          <w:szCs w:val="26"/>
        </w:rPr>
        <w:t>.</w:t>
      </w:r>
    </w:p>
    <w:p w:rsidR="000A2EE6"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A2EE6" w:rsidRPr="008D03A6">
        <w:rPr>
          <w:rFonts w:ascii="Crimson Text" w:hAnsi="Crimson Text"/>
          <w:color w:val="000000" w:themeColor="text1"/>
          <w:sz w:val="26"/>
          <w:szCs w:val="26"/>
        </w:rPr>
        <w:t>Hans, ¿cómo fue</w:t>
      </w:r>
      <w:r w:rsidR="00A30A01" w:rsidRPr="008D03A6">
        <w:rPr>
          <w:rFonts w:ascii="Crimson Text" w:hAnsi="Crimson Text"/>
          <w:color w:val="000000" w:themeColor="text1"/>
          <w:sz w:val="26"/>
          <w:szCs w:val="26"/>
        </w:rPr>
        <w:t xml:space="preserve"> </w:t>
      </w:r>
      <w:r w:rsidR="000A2EE6" w:rsidRPr="008D03A6">
        <w:rPr>
          <w:rFonts w:ascii="Crimson Text" w:hAnsi="Crimson Text"/>
          <w:color w:val="000000" w:themeColor="text1"/>
          <w:sz w:val="26"/>
          <w:szCs w:val="26"/>
        </w:rPr>
        <w:t xml:space="preserve">la recaudación del tributo? </w:t>
      </w:r>
      <w:r>
        <w:rPr>
          <w:rFonts w:ascii="Crimson Text" w:hAnsi="Crimson Text"/>
          <w:color w:val="000000" w:themeColor="text1"/>
          <w:sz w:val="26"/>
          <w:szCs w:val="26"/>
        </w:rPr>
        <w:t>—</w:t>
      </w:r>
      <w:del w:id="33" w:author="Paula Castrilli" w:date="2025-06-09T20:48:00Z">
        <w:r w:rsidR="000A2EE6" w:rsidRPr="008D03A6" w:rsidDel="002F7922">
          <w:rPr>
            <w:rFonts w:ascii="Crimson Text" w:hAnsi="Crimson Text"/>
            <w:color w:val="000000" w:themeColor="text1"/>
            <w:sz w:val="26"/>
            <w:szCs w:val="26"/>
          </w:rPr>
          <w:delText>p</w:delText>
        </w:r>
      </w:del>
      <w:ins w:id="34" w:author="Paula Castrilli" w:date="2025-06-09T20:48:00Z">
        <w:r w:rsidR="002F7922">
          <w:rPr>
            <w:rFonts w:ascii="Crimson Text" w:hAnsi="Crimson Text"/>
            <w:color w:val="000000" w:themeColor="text1"/>
            <w:sz w:val="26"/>
            <w:szCs w:val="26"/>
          </w:rPr>
          <w:t>P</w:t>
        </w:r>
      </w:ins>
      <w:r w:rsidR="000A2EE6" w:rsidRPr="008D03A6">
        <w:rPr>
          <w:rFonts w:ascii="Crimson Text" w:hAnsi="Crimson Text"/>
          <w:color w:val="000000" w:themeColor="text1"/>
          <w:sz w:val="26"/>
          <w:szCs w:val="26"/>
        </w:rPr>
        <w:t>reguntó el rey</w:t>
      </w:r>
      <w:del w:id="35" w:author="Paula Castrilli" w:date="2025-06-09T20:48:00Z">
        <w:r w:rsidR="000A2EE6" w:rsidRPr="008D03A6" w:rsidDel="00A762DE">
          <w:rPr>
            <w:rFonts w:ascii="Crimson Text" w:hAnsi="Crimson Text"/>
            <w:color w:val="000000" w:themeColor="text1"/>
            <w:sz w:val="26"/>
            <w:szCs w:val="26"/>
          </w:rPr>
          <w:delText>, s</w:delText>
        </w:r>
      </w:del>
      <w:ins w:id="36" w:author="Paula Castrilli" w:date="2025-06-09T20:48:00Z">
        <w:r w:rsidR="00A762DE">
          <w:rPr>
            <w:rFonts w:ascii="Crimson Text" w:hAnsi="Crimson Text"/>
            <w:color w:val="000000" w:themeColor="text1"/>
            <w:sz w:val="26"/>
            <w:szCs w:val="26"/>
          </w:rPr>
          <w:t>. S</w:t>
        </w:r>
      </w:ins>
      <w:r w:rsidR="000A2EE6" w:rsidRPr="008D03A6">
        <w:rPr>
          <w:rFonts w:ascii="Crimson Text" w:hAnsi="Crimson Text"/>
          <w:color w:val="000000" w:themeColor="text1"/>
          <w:sz w:val="26"/>
          <w:szCs w:val="26"/>
        </w:rPr>
        <w:t xml:space="preserve">abía que las </w:t>
      </w:r>
      <w:r w:rsidR="00523BD7" w:rsidRPr="008D03A6">
        <w:rPr>
          <w:rFonts w:ascii="Crimson Text" w:hAnsi="Crimson Text"/>
          <w:color w:val="000000" w:themeColor="text1"/>
          <w:sz w:val="26"/>
          <w:szCs w:val="26"/>
        </w:rPr>
        <w:t>arcas del reino estaban en rojo</w:t>
      </w:r>
      <w:r w:rsidR="000A2EE6" w:rsidRPr="008D03A6">
        <w:rPr>
          <w:rFonts w:ascii="Crimson Text" w:hAnsi="Crimson Text"/>
          <w:color w:val="000000" w:themeColor="text1"/>
          <w:sz w:val="26"/>
          <w:szCs w:val="26"/>
        </w:rPr>
        <w:t>, pero necesitaba oírlo en boca de su ministro del tesoro.</w:t>
      </w:r>
    </w:p>
    <w:p w:rsidR="00A762DE" w:rsidRDefault="00F7244A" w:rsidP="005C448F">
      <w:pPr>
        <w:tabs>
          <w:tab w:val="left" w:pos="2179"/>
        </w:tabs>
        <w:spacing w:after="0"/>
        <w:ind w:firstLine="284"/>
        <w:jc w:val="both"/>
        <w:rPr>
          <w:ins w:id="37" w:author="Paula Castrilli" w:date="2025-06-09T20:52:00Z"/>
          <w:rFonts w:ascii="Crimson Text" w:hAnsi="Crimson Text"/>
          <w:color w:val="000000" w:themeColor="text1"/>
          <w:sz w:val="26"/>
          <w:szCs w:val="26"/>
        </w:rPr>
      </w:pPr>
      <w:r>
        <w:rPr>
          <w:rFonts w:ascii="Crimson Text" w:hAnsi="Crimson Text"/>
          <w:color w:val="000000" w:themeColor="text1"/>
          <w:sz w:val="26"/>
          <w:szCs w:val="26"/>
        </w:rPr>
        <w:t>—</w:t>
      </w:r>
      <w:r w:rsidR="006B3E5C" w:rsidRPr="008D03A6">
        <w:rPr>
          <w:rFonts w:ascii="Crimson Text" w:hAnsi="Crimson Text"/>
          <w:color w:val="000000" w:themeColor="text1"/>
          <w:sz w:val="26"/>
          <w:szCs w:val="26"/>
        </w:rPr>
        <w:t>Mi majestad, l</w:t>
      </w:r>
      <w:r w:rsidR="009A5EE3" w:rsidRPr="008D03A6">
        <w:rPr>
          <w:rFonts w:ascii="Crimson Text" w:hAnsi="Crimson Text"/>
          <w:color w:val="000000" w:themeColor="text1"/>
          <w:sz w:val="26"/>
          <w:szCs w:val="26"/>
        </w:rPr>
        <w:t xml:space="preserve">amento </w:t>
      </w:r>
      <w:del w:id="38" w:author="Paula Castrilli" w:date="2025-06-09T20:48:00Z">
        <w:r w:rsidR="009A5EE3" w:rsidRPr="008D03A6" w:rsidDel="00A762DE">
          <w:rPr>
            <w:rFonts w:ascii="Crimson Text" w:hAnsi="Crimson Text"/>
            <w:color w:val="000000" w:themeColor="text1"/>
            <w:sz w:val="26"/>
            <w:szCs w:val="26"/>
          </w:rPr>
          <w:delText xml:space="preserve">informarle </w:delText>
        </w:r>
      </w:del>
      <w:ins w:id="39" w:author="Paula Castrilli" w:date="2025-06-09T20:48:00Z">
        <w:r w:rsidR="00A762DE">
          <w:rPr>
            <w:rFonts w:ascii="Crimson Text" w:hAnsi="Crimson Text"/>
            <w:color w:val="000000" w:themeColor="text1"/>
            <w:sz w:val="26"/>
            <w:szCs w:val="26"/>
          </w:rPr>
          <w:t>darle</w:t>
        </w:r>
        <w:r w:rsidR="00A762DE" w:rsidRPr="008D03A6">
          <w:rPr>
            <w:rFonts w:ascii="Crimson Text" w:hAnsi="Crimson Text"/>
            <w:color w:val="000000" w:themeColor="text1"/>
            <w:sz w:val="26"/>
            <w:szCs w:val="26"/>
          </w:rPr>
          <w:t xml:space="preserve"> </w:t>
        </w:r>
      </w:ins>
      <w:r w:rsidR="006B3E5C" w:rsidRPr="008D03A6">
        <w:rPr>
          <w:rFonts w:ascii="Crimson Text" w:hAnsi="Crimson Text"/>
          <w:color w:val="000000" w:themeColor="text1"/>
          <w:sz w:val="26"/>
          <w:szCs w:val="26"/>
        </w:rPr>
        <w:t>malas noticias</w:t>
      </w:r>
      <w:del w:id="40" w:author="Paula Castrilli" w:date="2025-06-09T20:48:00Z">
        <w:r w:rsidR="009A5EE3" w:rsidRPr="008D03A6" w:rsidDel="00A762DE">
          <w:rPr>
            <w:rFonts w:ascii="Crimson Text" w:hAnsi="Crimson Text"/>
            <w:color w:val="000000" w:themeColor="text1"/>
            <w:sz w:val="26"/>
            <w:szCs w:val="26"/>
          </w:rPr>
          <w:delText>,</w:delText>
        </w:r>
      </w:del>
      <w:r w:rsidR="009A5EE3" w:rsidRPr="008D03A6">
        <w:rPr>
          <w:rFonts w:ascii="Crimson Text" w:hAnsi="Crimson Text"/>
          <w:color w:val="000000" w:themeColor="text1"/>
          <w:sz w:val="26"/>
          <w:szCs w:val="26"/>
        </w:rPr>
        <w:t xml:space="preserve"> </w:t>
      </w:r>
      <w:ins w:id="41" w:author="Paula Castrilli" w:date="2025-06-09T20:48:00Z">
        <w:r w:rsidR="00A762DE">
          <w:rPr>
            <w:rFonts w:ascii="Crimson Text" w:hAnsi="Crimson Text"/>
            <w:color w:val="000000" w:themeColor="text1"/>
            <w:sz w:val="26"/>
            <w:szCs w:val="26"/>
          </w:rPr>
          <w:t xml:space="preserve">pero </w:t>
        </w:r>
      </w:ins>
      <w:r w:rsidR="009A5EE3" w:rsidRPr="008D03A6">
        <w:rPr>
          <w:rFonts w:ascii="Crimson Text" w:hAnsi="Crimson Text"/>
          <w:color w:val="000000" w:themeColor="text1"/>
          <w:sz w:val="26"/>
          <w:szCs w:val="26"/>
        </w:rPr>
        <w:t xml:space="preserve">los resultados son aún peor de lo que esperábamos. La mayoría de los </w:t>
      </w:r>
      <w:r w:rsidR="00A30A01" w:rsidRPr="008D03A6">
        <w:rPr>
          <w:rFonts w:ascii="Crimson Text" w:hAnsi="Crimson Text"/>
          <w:color w:val="000000" w:themeColor="text1"/>
          <w:sz w:val="26"/>
          <w:szCs w:val="26"/>
        </w:rPr>
        <w:t>habitantes</w:t>
      </w:r>
      <w:r w:rsidR="009A5EE3" w:rsidRPr="008D03A6">
        <w:rPr>
          <w:rFonts w:ascii="Crimson Text" w:hAnsi="Crimson Text"/>
          <w:color w:val="000000" w:themeColor="text1"/>
          <w:sz w:val="26"/>
          <w:szCs w:val="26"/>
        </w:rPr>
        <w:t xml:space="preserve"> se </w:t>
      </w:r>
      <w:ins w:id="42" w:author="Paula Castrilli" w:date="2025-06-09T20:50:00Z">
        <w:r w:rsidR="00A762DE">
          <w:rPr>
            <w:rFonts w:ascii="Crimson Text" w:hAnsi="Crimson Text"/>
            <w:color w:val="000000" w:themeColor="text1"/>
            <w:sz w:val="26"/>
            <w:szCs w:val="26"/>
          </w:rPr>
          <w:t>rehúsan</w:t>
        </w:r>
      </w:ins>
      <w:del w:id="43" w:author="Paula Castrilli" w:date="2025-06-09T20:49:00Z">
        <w:r w:rsidR="009A5EE3" w:rsidRPr="008D03A6" w:rsidDel="00A762DE">
          <w:rPr>
            <w:rFonts w:ascii="Crimson Text" w:hAnsi="Crimson Text"/>
            <w:color w:val="000000" w:themeColor="text1"/>
            <w:sz w:val="26"/>
            <w:szCs w:val="26"/>
          </w:rPr>
          <w:delText>reúsan</w:delText>
        </w:r>
      </w:del>
      <w:r w:rsidR="009A5EE3" w:rsidRPr="008D03A6">
        <w:rPr>
          <w:rFonts w:ascii="Crimson Text" w:hAnsi="Crimson Text"/>
          <w:color w:val="000000" w:themeColor="text1"/>
          <w:sz w:val="26"/>
          <w:szCs w:val="26"/>
        </w:rPr>
        <w:t xml:space="preserve"> a pagar el tributo</w:t>
      </w:r>
      <w:ins w:id="44" w:author="Paula Castrilli" w:date="2025-06-09T20:50:00Z">
        <w:r w:rsidR="00A762DE">
          <w:rPr>
            <w:rFonts w:ascii="Crimson Text" w:hAnsi="Crimson Text"/>
            <w:color w:val="000000" w:themeColor="text1"/>
            <w:sz w:val="26"/>
            <w:szCs w:val="26"/>
          </w:rPr>
          <w:t xml:space="preserve"> </w:t>
        </w:r>
      </w:ins>
      <w:del w:id="45" w:author="Paula Castrilli" w:date="2025-06-09T20:50:00Z">
        <w:r w:rsidR="009A5EE3" w:rsidRPr="008D03A6" w:rsidDel="00A762DE">
          <w:rPr>
            <w:rFonts w:ascii="Crimson Text" w:hAnsi="Crimson Text"/>
            <w:color w:val="000000" w:themeColor="text1"/>
            <w:sz w:val="26"/>
            <w:szCs w:val="26"/>
          </w:rPr>
          <w:delText>,</w:delText>
        </w:r>
      </w:del>
      <w:ins w:id="46" w:author="Paula Castrilli" w:date="2025-06-09T20:50:00Z">
        <w:r w:rsidR="00A762DE">
          <w:rPr>
            <w:rFonts w:ascii="Crimson Text" w:hAnsi="Crimson Text"/>
            <w:color w:val="000000" w:themeColor="text1"/>
            <w:sz w:val="26"/>
            <w:szCs w:val="26"/>
          </w:rPr>
          <w:t>y</w:t>
        </w:r>
      </w:ins>
      <w:r w:rsidR="009A5EE3" w:rsidRPr="008D03A6">
        <w:rPr>
          <w:rFonts w:ascii="Crimson Text" w:hAnsi="Crimson Text"/>
          <w:color w:val="000000" w:themeColor="text1"/>
          <w:sz w:val="26"/>
          <w:szCs w:val="26"/>
        </w:rPr>
        <w:t xml:space="preserve"> </w:t>
      </w:r>
      <w:r w:rsidR="0025147D" w:rsidRPr="008D03A6">
        <w:rPr>
          <w:rFonts w:ascii="Crimson Text" w:hAnsi="Crimson Text"/>
          <w:color w:val="000000" w:themeColor="text1"/>
          <w:sz w:val="26"/>
          <w:szCs w:val="26"/>
        </w:rPr>
        <w:t xml:space="preserve">atribuyen la negativa a la </w:t>
      </w:r>
      <w:r w:rsidR="00EA670F" w:rsidRPr="008D03A6">
        <w:rPr>
          <w:rFonts w:ascii="Crimson Text" w:hAnsi="Crimson Text"/>
          <w:color w:val="000000" w:themeColor="text1"/>
          <w:sz w:val="26"/>
          <w:szCs w:val="26"/>
        </w:rPr>
        <w:t>crisis</w:t>
      </w:r>
      <w:r w:rsidR="0025147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5147D" w:rsidRPr="008D03A6">
        <w:rPr>
          <w:rFonts w:ascii="Crimson Text" w:hAnsi="Crimson Text"/>
          <w:color w:val="000000" w:themeColor="text1"/>
          <w:sz w:val="26"/>
          <w:szCs w:val="26"/>
        </w:rPr>
        <w:t xml:space="preserve">respondió, cautelosamente. Temía una reacción violenta del rey, </w:t>
      </w:r>
      <w:del w:id="47" w:author="Paula Castrilli" w:date="2025-06-09T20:51:00Z">
        <w:r w:rsidR="0025147D" w:rsidRPr="008D03A6" w:rsidDel="00A762DE">
          <w:rPr>
            <w:rFonts w:ascii="Crimson Text" w:hAnsi="Crimson Text"/>
            <w:color w:val="000000" w:themeColor="text1"/>
            <w:sz w:val="26"/>
            <w:szCs w:val="26"/>
          </w:rPr>
          <w:delText xml:space="preserve">quien </w:delText>
        </w:r>
        <w:r w:rsidR="006F4C5F" w:rsidRPr="008D03A6" w:rsidDel="00A762DE">
          <w:rPr>
            <w:rFonts w:ascii="Crimson Text" w:hAnsi="Crimson Text"/>
            <w:color w:val="000000" w:themeColor="text1"/>
            <w:sz w:val="26"/>
            <w:szCs w:val="26"/>
          </w:rPr>
          <w:delText>poseía</w:delText>
        </w:r>
        <w:r w:rsidR="0025147D" w:rsidRPr="008D03A6" w:rsidDel="00A762DE">
          <w:rPr>
            <w:rFonts w:ascii="Crimson Text" w:hAnsi="Crimson Text"/>
            <w:color w:val="000000" w:themeColor="text1"/>
            <w:sz w:val="26"/>
            <w:szCs w:val="26"/>
          </w:rPr>
          <w:delText xml:space="preserve"> un</w:delText>
        </w:r>
      </w:del>
      <w:ins w:id="48" w:author="Paula Castrilli" w:date="2025-06-09T20:51:00Z">
        <w:r w:rsidR="00A762DE">
          <w:rPr>
            <w:rFonts w:ascii="Crimson Text" w:hAnsi="Crimson Text"/>
            <w:color w:val="000000" w:themeColor="text1"/>
            <w:sz w:val="26"/>
            <w:szCs w:val="26"/>
          </w:rPr>
          <w:t>conocido por tener un</w:t>
        </w:r>
      </w:ins>
      <w:r w:rsidR="0025147D" w:rsidRPr="008D03A6">
        <w:rPr>
          <w:rFonts w:ascii="Crimson Text" w:hAnsi="Crimson Text"/>
          <w:color w:val="000000" w:themeColor="text1"/>
          <w:sz w:val="26"/>
          <w:szCs w:val="26"/>
        </w:rPr>
        <w:t xml:space="preserve"> carácter fuerte e impredecible. </w:t>
      </w:r>
    </w:p>
    <w:p w:rsidR="000A2EE6" w:rsidRPr="008D03A6" w:rsidRDefault="0025147D"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Muchas veces</w:t>
      </w:r>
      <w:ins w:id="49" w:author="Paula Castrilli" w:date="2025-06-09T20:51:00Z">
        <w:r w:rsidR="00A762DE">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las respuestas de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w:t>
      </w:r>
      <w:r w:rsidR="00A30A01" w:rsidRPr="008D03A6">
        <w:rPr>
          <w:rFonts w:ascii="Crimson Text" w:hAnsi="Crimson Text"/>
          <w:color w:val="000000" w:themeColor="text1"/>
          <w:sz w:val="26"/>
          <w:szCs w:val="26"/>
        </w:rPr>
        <w:t xml:space="preserve">estaban </w:t>
      </w:r>
      <w:r w:rsidR="007D5D68" w:rsidRPr="008D03A6">
        <w:rPr>
          <w:rFonts w:ascii="Crimson Text" w:hAnsi="Crimson Text"/>
          <w:color w:val="000000" w:themeColor="text1"/>
          <w:sz w:val="26"/>
          <w:szCs w:val="26"/>
        </w:rPr>
        <w:t>sujetas</w:t>
      </w:r>
      <w:r w:rsidRPr="008D03A6">
        <w:rPr>
          <w:rFonts w:ascii="Crimson Text" w:hAnsi="Crimson Text"/>
          <w:color w:val="000000" w:themeColor="text1"/>
          <w:sz w:val="26"/>
          <w:szCs w:val="26"/>
        </w:rPr>
        <w:t xml:space="preserve"> a su estado de ánimo. Sin embargo, tomó la noticia con cierta serenidad, o </w:t>
      </w:r>
      <w:r w:rsidR="00C24E2E" w:rsidRPr="008D03A6">
        <w:rPr>
          <w:rFonts w:ascii="Crimson Text" w:hAnsi="Crimson Text"/>
          <w:color w:val="000000" w:themeColor="text1"/>
          <w:sz w:val="26"/>
          <w:szCs w:val="26"/>
        </w:rPr>
        <w:t>más bien</w:t>
      </w:r>
      <w:r w:rsidRPr="008D03A6">
        <w:rPr>
          <w:rFonts w:ascii="Crimson Text" w:hAnsi="Crimson Text"/>
          <w:color w:val="000000" w:themeColor="text1"/>
          <w:sz w:val="26"/>
          <w:szCs w:val="26"/>
        </w:rPr>
        <w:t>, resignación.</w:t>
      </w:r>
    </w:p>
    <w:p w:rsidR="0025147D"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D5B48" w:rsidRPr="008D03A6">
        <w:rPr>
          <w:rFonts w:ascii="Crimson Text" w:hAnsi="Crimson Text"/>
          <w:color w:val="000000" w:themeColor="text1"/>
          <w:sz w:val="26"/>
          <w:szCs w:val="26"/>
        </w:rPr>
        <w:t>Sé que e</w:t>
      </w:r>
      <w:r w:rsidR="001D5BCC" w:rsidRPr="008D03A6">
        <w:rPr>
          <w:rFonts w:ascii="Crimson Text" w:hAnsi="Crimson Text"/>
          <w:color w:val="000000" w:themeColor="text1"/>
          <w:sz w:val="26"/>
          <w:szCs w:val="26"/>
        </w:rPr>
        <w:t xml:space="preserve">s preocupante, </w:t>
      </w:r>
      <w:del w:id="50" w:author="Paula Castrilli" w:date="2025-06-09T20:52:00Z">
        <w:r w:rsidR="001D5BCC" w:rsidRPr="008D03A6" w:rsidDel="00A762DE">
          <w:rPr>
            <w:rFonts w:ascii="Crimson Text" w:hAnsi="Crimson Text"/>
            <w:color w:val="000000" w:themeColor="text1"/>
            <w:sz w:val="26"/>
            <w:szCs w:val="26"/>
          </w:rPr>
          <w:delText>c</w:delText>
        </w:r>
        <w:r w:rsidR="00C24E2E" w:rsidRPr="008D03A6" w:rsidDel="00A762DE">
          <w:rPr>
            <w:rFonts w:ascii="Crimson Text" w:hAnsi="Crimson Text"/>
            <w:color w:val="000000" w:themeColor="text1"/>
            <w:sz w:val="26"/>
            <w:szCs w:val="26"/>
          </w:rPr>
          <w:delText>a</w:delText>
        </w:r>
        <w:r w:rsidR="00ED5B48" w:rsidRPr="008D03A6" w:rsidDel="00A762DE">
          <w:rPr>
            <w:rFonts w:ascii="Crimson Text" w:hAnsi="Crimson Text"/>
            <w:color w:val="000000" w:themeColor="text1"/>
            <w:sz w:val="26"/>
            <w:szCs w:val="26"/>
          </w:rPr>
          <w:delText>da vez estamos más complicados</w:delText>
        </w:r>
      </w:del>
      <w:ins w:id="51" w:author="Paula Castrilli" w:date="2025-06-09T20:52:00Z">
        <w:r w:rsidR="00A762DE">
          <w:rPr>
            <w:rFonts w:ascii="Crimson Text" w:hAnsi="Crimson Text"/>
            <w:color w:val="000000" w:themeColor="text1"/>
            <w:sz w:val="26"/>
            <w:szCs w:val="26"/>
          </w:rPr>
          <w:t xml:space="preserve">y no hace más que empeorar </w:t>
        </w:r>
      </w:ins>
      <w:r>
        <w:rPr>
          <w:rFonts w:ascii="Crimson Text" w:hAnsi="Crimson Text"/>
          <w:color w:val="000000" w:themeColor="text1"/>
          <w:sz w:val="26"/>
          <w:szCs w:val="26"/>
        </w:rPr>
        <w:t>—</w:t>
      </w:r>
      <w:ins w:id="52" w:author="Paula Castrilli" w:date="2025-06-09T20:52:00Z">
        <w:r w:rsidR="00A762DE" w:rsidRPr="008D03A6">
          <w:rPr>
            <w:rFonts w:ascii="Crimson Text" w:hAnsi="Crimson Text"/>
            <w:color w:val="000000" w:themeColor="text1"/>
            <w:sz w:val="26"/>
            <w:szCs w:val="26"/>
          </w:rPr>
          <w:t>se lamentó</w:t>
        </w:r>
        <w:r w:rsidR="00A762DE">
          <w:rPr>
            <w:rFonts w:ascii="Crimson Text" w:hAnsi="Crimson Text"/>
            <w:color w:val="000000" w:themeColor="text1"/>
            <w:sz w:val="26"/>
            <w:szCs w:val="26"/>
          </w:rPr>
          <w:t>, para luego añadir</w:t>
        </w:r>
      </w:ins>
      <w:r>
        <w:rPr>
          <w:rFonts w:ascii="Crimson Text" w:hAnsi="Crimson Text"/>
          <w:color w:val="000000" w:themeColor="text1"/>
          <w:sz w:val="26"/>
          <w:szCs w:val="26"/>
        </w:rPr>
        <w:t>—</w:t>
      </w:r>
      <w:del w:id="53" w:author="Paula Castrilli" w:date="2025-06-09T20:52:00Z">
        <w:r w:rsidR="001D5BCC" w:rsidRPr="008D03A6" w:rsidDel="00A762DE">
          <w:rPr>
            <w:rFonts w:ascii="Crimson Text" w:hAnsi="Crimson Text"/>
            <w:color w:val="000000" w:themeColor="text1"/>
            <w:sz w:val="26"/>
            <w:szCs w:val="26"/>
          </w:rPr>
          <w:delText>, p</w:delText>
        </w:r>
      </w:del>
      <w:ins w:id="54" w:author="Paula Castrilli" w:date="2025-06-09T20:52:00Z">
        <w:r w:rsidR="00A762DE">
          <w:rPr>
            <w:rFonts w:ascii="Crimson Text" w:hAnsi="Crimson Text"/>
            <w:color w:val="000000" w:themeColor="text1"/>
            <w:sz w:val="26"/>
            <w:szCs w:val="26"/>
          </w:rPr>
          <w:t>P</w:t>
        </w:r>
      </w:ins>
      <w:r w:rsidR="001D5BCC" w:rsidRPr="008D03A6">
        <w:rPr>
          <w:rFonts w:ascii="Crimson Text" w:hAnsi="Crimson Text"/>
          <w:color w:val="000000" w:themeColor="text1"/>
          <w:sz w:val="26"/>
          <w:szCs w:val="26"/>
        </w:rPr>
        <w:t xml:space="preserve">ero </w:t>
      </w:r>
      <w:r w:rsidR="00ED5B48" w:rsidRPr="008D03A6">
        <w:rPr>
          <w:rFonts w:ascii="Crimson Text" w:hAnsi="Crimson Text"/>
          <w:color w:val="000000" w:themeColor="text1"/>
          <w:sz w:val="26"/>
          <w:szCs w:val="26"/>
        </w:rPr>
        <w:t>necesitamos revertir esto</w:t>
      </w:r>
      <w:r w:rsidR="006221B5" w:rsidRPr="008D03A6">
        <w:rPr>
          <w:rFonts w:ascii="Crimson Text" w:hAnsi="Crimson Text"/>
          <w:color w:val="000000" w:themeColor="text1"/>
          <w:sz w:val="26"/>
          <w:szCs w:val="26"/>
        </w:rPr>
        <w:t xml:space="preserve"> cuanto antes</w:t>
      </w:r>
      <w:del w:id="55" w:author="Paula Castrilli" w:date="2025-06-09T20:52:00Z">
        <w:r w:rsidR="00C24E2E" w:rsidRPr="008D03A6" w:rsidDel="00A762DE">
          <w:rPr>
            <w:rFonts w:ascii="Crimson Text" w:hAnsi="Crimson Text"/>
            <w:color w:val="000000" w:themeColor="text1"/>
            <w:sz w:val="26"/>
            <w:szCs w:val="26"/>
          </w:rPr>
          <w:delText xml:space="preserve"> </w:delText>
        </w:r>
      </w:del>
      <w:r>
        <w:rPr>
          <w:rFonts w:ascii="Crimson Text" w:hAnsi="Crimson Text"/>
          <w:color w:val="000000" w:themeColor="text1"/>
          <w:sz w:val="26"/>
          <w:szCs w:val="26"/>
        </w:rPr>
        <w:t>—</w:t>
      </w:r>
      <w:del w:id="56" w:author="Paula Castrilli" w:date="2025-06-09T20:52:00Z">
        <w:r w:rsidR="00C24E2E" w:rsidRPr="008D03A6" w:rsidDel="00A762DE">
          <w:rPr>
            <w:rFonts w:ascii="Crimson Text" w:hAnsi="Crimson Text"/>
            <w:color w:val="000000" w:themeColor="text1"/>
            <w:sz w:val="26"/>
            <w:szCs w:val="26"/>
          </w:rPr>
          <w:delText>se lamentó</w:delText>
        </w:r>
      </w:del>
      <w:r w:rsidR="00C24E2E" w:rsidRPr="008D03A6">
        <w:rPr>
          <w:rFonts w:ascii="Crimson Text" w:hAnsi="Crimson Text"/>
          <w:color w:val="000000" w:themeColor="text1"/>
          <w:sz w:val="26"/>
          <w:szCs w:val="26"/>
        </w:rPr>
        <w:t>.</w:t>
      </w:r>
    </w:p>
    <w:p w:rsidR="00C24E2E"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F4C5F" w:rsidRPr="007D377D">
        <w:rPr>
          <w:rFonts w:ascii="Crimson Text" w:hAnsi="Crimson Text"/>
          <w:color w:val="000000" w:themeColor="text1"/>
          <w:sz w:val="26"/>
          <w:szCs w:val="26"/>
        </w:rPr>
        <w:t xml:space="preserve">Creo que </w:t>
      </w:r>
      <w:r w:rsidR="00AB29DA" w:rsidRPr="007D377D">
        <w:rPr>
          <w:rFonts w:ascii="Crimson Text" w:hAnsi="Crimson Text"/>
          <w:color w:val="000000" w:themeColor="text1"/>
          <w:sz w:val="26"/>
          <w:szCs w:val="26"/>
        </w:rPr>
        <w:t>tendríamos que</w:t>
      </w:r>
      <w:r w:rsidR="006F4C5F" w:rsidRPr="007D377D">
        <w:rPr>
          <w:rFonts w:ascii="Crimson Text" w:hAnsi="Crimson Text"/>
          <w:color w:val="000000" w:themeColor="text1"/>
          <w:sz w:val="26"/>
          <w:szCs w:val="26"/>
        </w:rPr>
        <w:t xml:space="preserve"> ser más rigurosos, el pago del</w:t>
      </w:r>
      <w:r w:rsidR="00711A33" w:rsidRPr="007D377D">
        <w:rPr>
          <w:rFonts w:ascii="Crimson Text" w:hAnsi="Crimson Text"/>
          <w:color w:val="000000" w:themeColor="text1"/>
          <w:sz w:val="26"/>
          <w:szCs w:val="26"/>
        </w:rPr>
        <w:t xml:space="preserve"> tributo no debería ser una contribu</w:t>
      </w:r>
      <w:r w:rsidR="006F4C5F" w:rsidRPr="007D377D">
        <w:rPr>
          <w:rFonts w:ascii="Crimson Text" w:hAnsi="Crimson Text"/>
          <w:color w:val="000000" w:themeColor="text1"/>
          <w:sz w:val="26"/>
          <w:szCs w:val="26"/>
        </w:rPr>
        <w:t>ción</w:t>
      </w:r>
      <w:r w:rsidR="006221B5" w:rsidRPr="007D377D">
        <w:rPr>
          <w:rFonts w:ascii="Crimson Text" w:hAnsi="Crimson Text"/>
          <w:color w:val="000000" w:themeColor="text1"/>
          <w:sz w:val="26"/>
          <w:szCs w:val="26"/>
        </w:rPr>
        <w:t>,</w:t>
      </w:r>
      <w:r w:rsidR="006F4C5F" w:rsidRPr="007D377D">
        <w:rPr>
          <w:rFonts w:ascii="Crimson Text" w:hAnsi="Crimson Text"/>
          <w:color w:val="000000" w:themeColor="text1"/>
          <w:sz w:val="26"/>
          <w:szCs w:val="26"/>
        </w:rPr>
        <w:t xml:space="preserve"> </w:t>
      </w:r>
      <w:r w:rsidR="001D5BCC" w:rsidRPr="007D377D">
        <w:rPr>
          <w:rFonts w:ascii="Crimson Text" w:hAnsi="Crimson Text"/>
          <w:color w:val="000000" w:themeColor="text1"/>
          <w:sz w:val="26"/>
          <w:szCs w:val="26"/>
        </w:rPr>
        <w:t xml:space="preserve">sino una obligación </w:t>
      </w:r>
      <w:r>
        <w:rPr>
          <w:rFonts w:ascii="Crimson Text" w:hAnsi="Crimson Text"/>
          <w:color w:val="000000" w:themeColor="text1"/>
          <w:sz w:val="26"/>
          <w:szCs w:val="26"/>
        </w:rPr>
        <w:t>—</w:t>
      </w:r>
      <w:del w:id="57" w:author="Paula Castrilli" w:date="2025-06-09T20:53:00Z">
        <w:r w:rsidR="00E62C17" w:rsidRPr="007D377D" w:rsidDel="00EF7D60">
          <w:rPr>
            <w:rFonts w:ascii="Crimson Text" w:hAnsi="Crimson Text"/>
            <w:color w:val="000000" w:themeColor="text1"/>
            <w:sz w:val="26"/>
            <w:szCs w:val="26"/>
          </w:rPr>
          <w:delText>objetó</w:delText>
        </w:r>
      </w:del>
      <w:ins w:id="58" w:author="Paula Castrilli" w:date="2025-06-09T20:53:00Z">
        <w:r w:rsidR="00EF7D60" w:rsidRPr="007D377D">
          <w:rPr>
            <w:rFonts w:ascii="Crimson Text" w:hAnsi="Crimson Text"/>
            <w:color w:val="000000" w:themeColor="text1"/>
            <w:sz w:val="26"/>
            <w:szCs w:val="26"/>
          </w:rPr>
          <w:t>declaró el ministro</w:t>
        </w:r>
      </w:ins>
      <w:r w:rsidR="006F4C5F" w:rsidRPr="007D377D">
        <w:rPr>
          <w:rFonts w:ascii="Crimson Text" w:hAnsi="Crimson Text"/>
          <w:color w:val="000000" w:themeColor="text1"/>
          <w:sz w:val="26"/>
          <w:szCs w:val="26"/>
        </w:rPr>
        <w:t xml:space="preserve">, esta vez con mayor </w:t>
      </w:r>
      <w:r w:rsidR="00222398" w:rsidRPr="007D377D">
        <w:rPr>
          <w:rFonts w:ascii="Crimson Text" w:hAnsi="Crimson Text"/>
          <w:color w:val="000000" w:themeColor="text1"/>
          <w:sz w:val="26"/>
          <w:szCs w:val="26"/>
        </w:rPr>
        <w:t>confianza</w:t>
      </w:r>
      <w:r w:rsidR="006F4C5F" w:rsidRPr="007D377D">
        <w:rPr>
          <w:rFonts w:ascii="Crimson Text" w:hAnsi="Crimson Text"/>
          <w:color w:val="000000" w:themeColor="text1"/>
          <w:sz w:val="26"/>
          <w:szCs w:val="26"/>
        </w:rPr>
        <w:t>.</w:t>
      </w:r>
    </w:p>
    <w:p w:rsidR="00E7703A"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6F4C5F" w:rsidRPr="008D03A6">
        <w:rPr>
          <w:rFonts w:ascii="Crimson Text" w:hAnsi="Crimson Text"/>
          <w:color w:val="000000" w:themeColor="text1"/>
          <w:sz w:val="26"/>
          <w:szCs w:val="26"/>
        </w:rPr>
        <w:t xml:space="preserve">Que fácil decirlo </w:t>
      </w:r>
      <w:r>
        <w:rPr>
          <w:rFonts w:ascii="Crimson Text" w:hAnsi="Crimson Text"/>
          <w:color w:val="000000" w:themeColor="text1"/>
          <w:sz w:val="26"/>
          <w:szCs w:val="26"/>
        </w:rPr>
        <w:t>—</w:t>
      </w:r>
      <w:r w:rsidR="00E62C17" w:rsidRPr="008D03A6">
        <w:rPr>
          <w:rFonts w:ascii="Crimson Text" w:hAnsi="Crimson Text"/>
          <w:color w:val="000000" w:themeColor="text1"/>
          <w:sz w:val="26"/>
          <w:szCs w:val="26"/>
        </w:rPr>
        <w:t>refutó</w:t>
      </w:r>
      <w:r w:rsidR="006F4C5F" w:rsidRPr="008D03A6">
        <w:rPr>
          <w:rFonts w:ascii="Crimson Text" w:hAnsi="Crimson Text"/>
          <w:color w:val="000000" w:themeColor="text1"/>
          <w:sz w:val="26"/>
          <w:szCs w:val="26"/>
        </w:rPr>
        <w:t xml:space="preserve"> el viejo </w:t>
      </w:r>
      <w:proofErr w:type="spellStart"/>
      <w:r w:rsidR="006F4C5F" w:rsidRPr="008D03A6">
        <w:rPr>
          <w:rFonts w:ascii="Crimson Text" w:hAnsi="Crimson Text"/>
          <w:color w:val="000000" w:themeColor="text1"/>
          <w:sz w:val="26"/>
          <w:szCs w:val="26"/>
        </w:rPr>
        <w:t>Harald</w:t>
      </w:r>
      <w:proofErr w:type="spellEnd"/>
      <w:r w:rsidR="006F4C5F" w:rsidRPr="008D03A6">
        <w:rPr>
          <w:rFonts w:ascii="Crimson Text" w:hAnsi="Crimson Text"/>
          <w:color w:val="000000" w:themeColor="text1"/>
          <w:sz w:val="26"/>
          <w:szCs w:val="26"/>
        </w:rPr>
        <w:t>. El anciano llevaba muchos años viviendo en el reino</w:t>
      </w:r>
      <w:del w:id="59" w:author="Paula Castrilli" w:date="2025-06-09T20:56:00Z">
        <w:r w:rsidR="006F4C5F" w:rsidRPr="008D03A6" w:rsidDel="00EF7D60">
          <w:rPr>
            <w:rFonts w:ascii="Crimson Text" w:hAnsi="Crimson Text"/>
            <w:color w:val="000000" w:themeColor="text1"/>
            <w:sz w:val="26"/>
            <w:szCs w:val="26"/>
          </w:rPr>
          <w:delText>,</w:delText>
        </w:r>
      </w:del>
      <w:r w:rsidR="006F4C5F" w:rsidRPr="008D03A6">
        <w:rPr>
          <w:rFonts w:ascii="Crimson Text" w:hAnsi="Crimson Text"/>
          <w:color w:val="000000" w:themeColor="text1"/>
          <w:sz w:val="26"/>
          <w:szCs w:val="26"/>
        </w:rPr>
        <w:t xml:space="preserve"> y </w:t>
      </w:r>
      <w:del w:id="60" w:author="Paula Castrilli" w:date="2025-06-09T20:56:00Z">
        <w:r w:rsidR="006221B5" w:rsidRPr="008D03A6" w:rsidDel="00EF7D60">
          <w:rPr>
            <w:rFonts w:ascii="Crimson Text" w:hAnsi="Crimson Text"/>
            <w:color w:val="000000" w:themeColor="text1"/>
            <w:sz w:val="26"/>
            <w:szCs w:val="26"/>
          </w:rPr>
          <w:delText xml:space="preserve">fue </w:delText>
        </w:r>
      </w:del>
      <w:ins w:id="61" w:author="Paula Castrilli" w:date="2025-06-09T20:56:00Z">
        <w:r w:rsidR="00EF7D60">
          <w:rPr>
            <w:rFonts w:ascii="Crimson Text" w:hAnsi="Crimson Text"/>
            <w:color w:val="000000" w:themeColor="text1"/>
            <w:sz w:val="26"/>
            <w:szCs w:val="26"/>
          </w:rPr>
          <w:t>había sido</w:t>
        </w:r>
        <w:r w:rsidR="00EF7D60" w:rsidRPr="008D03A6">
          <w:rPr>
            <w:rFonts w:ascii="Crimson Text" w:hAnsi="Crimson Text"/>
            <w:color w:val="000000" w:themeColor="text1"/>
            <w:sz w:val="26"/>
            <w:szCs w:val="26"/>
          </w:rPr>
          <w:t xml:space="preserve"> </w:t>
        </w:r>
      </w:ins>
      <w:r w:rsidR="006221B5" w:rsidRPr="008D03A6">
        <w:rPr>
          <w:rFonts w:ascii="Crimson Text" w:hAnsi="Crimson Text"/>
          <w:color w:val="000000" w:themeColor="text1"/>
          <w:sz w:val="26"/>
          <w:szCs w:val="26"/>
        </w:rPr>
        <w:t>testigo de la decadencia del</w:t>
      </w:r>
      <w:r w:rsidR="006F4C5F" w:rsidRPr="008D03A6">
        <w:rPr>
          <w:rFonts w:ascii="Crimson Text" w:hAnsi="Crimson Text"/>
          <w:color w:val="000000" w:themeColor="text1"/>
          <w:sz w:val="26"/>
          <w:szCs w:val="26"/>
        </w:rPr>
        <w:t xml:space="preserve"> bienestar</w:t>
      </w:r>
      <w:r w:rsidR="007D5D68" w:rsidRPr="008D03A6">
        <w:rPr>
          <w:rFonts w:ascii="Crimson Text" w:hAnsi="Crimson Text"/>
          <w:color w:val="000000" w:themeColor="text1"/>
          <w:sz w:val="26"/>
          <w:szCs w:val="26"/>
        </w:rPr>
        <w:t xml:space="preserve"> del pueblo</w:t>
      </w:r>
      <w:r w:rsidR="006F4C5F" w:rsidRPr="008D03A6">
        <w:rPr>
          <w:rFonts w:ascii="Crimson Text" w:hAnsi="Crimson Text"/>
          <w:color w:val="000000" w:themeColor="text1"/>
          <w:sz w:val="26"/>
          <w:szCs w:val="26"/>
        </w:rPr>
        <w:t xml:space="preserve">. A pesar de encontrarse en una </w:t>
      </w:r>
      <w:r w:rsidR="006221B5" w:rsidRPr="008D03A6">
        <w:rPr>
          <w:rFonts w:ascii="Crimson Text" w:hAnsi="Crimson Text"/>
          <w:color w:val="000000" w:themeColor="text1"/>
          <w:sz w:val="26"/>
          <w:szCs w:val="26"/>
        </w:rPr>
        <w:t>posición</w:t>
      </w:r>
      <w:r w:rsidR="006F4C5F" w:rsidRPr="008D03A6">
        <w:rPr>
          <w:rFonts w:ascii="Crimson Text" w:hAnsi="Crimson Text"/>
          <w:color w:val="000000" w:themeColor="text1"/>
          <w:sz w:val="26"/>
          <w:szCs w:val="26"/>
        </w:rPr>
        <w:t xml:space="preserve"> de privilegio, </w:t>
      </w:r>
      <w:del w:id="62" w:author="Paula Castrilli" w:date="2025-06-09T20:56:00Z">
        <w:r w:rsidR="006F4C5F" w:rsidRPr="008D03A6" w:rsidDel="00EF7D60">
          <w:rPr>
            <w:rFonts w:ascii="Crimson Text" w:hAnsi="Crimson Text"/>
            <w:color w:val="000000" w:themeColor="text1"/>
            <w:sz w:val="26"/>
            <w:szCs w:val="26"/>
          </w:rPr>
          <w:delText xml:space="preserve">al menos, </w:delText>
        </w:r>
      </w:del>
      <w:proofErr w:type="spellStart"/>
      <w:r w:rsidR="006F4C5F" w:rsidRPr="008D03A6">
        <w:rPr>
          <w:rFonts w:ascii="Crimson Text" w:hAnsi="Crimson Text"/>
          <w:color w:val="000000" w:themeColor="text1"/>
          <w:sz w:val="26"/>
          <w:szCs w:val="26"/>
        </w:rPr>
        <w:t>empatizaba</w:t>
      </w:r>
      <w:proofErr w:type="spellEnd"/>
      <w:r w:rsidR="006F4C5F" w:rsidRPr="008D03A6">
        <w:rPr>
          <w:rFonts w:ascii="Crimson Text" w:hAnsi="Crimson Text"/>
          <w:color w:val="000000" w:themeColor="text1"/>
          <w:sz w:val="26"/>
          <w:szCs w:val="26"/>
        </w:rPr>
        <w:t xml:space="preserve"> con </w:t>
      </w:r>
      <w:r w:rsidR="00923A5E" w:rsidRPr="008D03A6">
        <w:rPr>
          <w:rFonts w:ascii="Crimson Text" w:hAnsi="Crimson Text"/>
          <w:color w:val="000000" w:themeColor="text1"/>
          <w:sz w:val="26"/>
          <w:szCs w:val="26"/>
        </w:rPr>
        <w:t xml:space="preserve">los sectores </w:t>
      </w:r>
      <w:r w:rsidR="00434148" w:rsidRPr="008D03A6">
        <w:rPr>
          <w:rFonts w:ascii="Crimson Text" w:hAnsi="Crimson Text"/>
          <w:color w:val="000000" w:themeColor="text1"/>
          <w:sz w:val="26"/>
          <w:szCs w:val="26"/>
        </w:rPr>
        <w:t>más humildes</w:t>
      </w:r>
      <w:r w:rsidR="006F4C5F" w:rsidRPr="008D03A6">
        <w:rPr>
          <w:rFonts w:ascii="Crimson Text" w:hAnsi="Crimson Text"/>
          <w:color w:val="000000" w:themeColor="text1"/>
          <w:sz w:val="26"/>
          <w:szCs w:val="26"/>
        </w:rPr>
        <w:t>.</w:t>
      </w:r>
    </w:p>
    <w:p w:rsidR="006F4C5F"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52C1B" w:rsidRPr="008D03A6">
        <w:rPr>
          <w:rFonts w:ascii="Crimson Text" w:hAnsi="Crimson Text"/>
          <w:color w:val="000000" w:themeColor="text1"/>
          <w:sz w:val="26"/>
          <w:szCs w:val="26"/>
        </w:rPr>
        <w:t xml:space="preserve">El reino está atravesando un momento </w:t>
      </w:r>
      <w:del w:id="63" w:author="Paula Castrilli" w:date="2025-06-09T21:11:00Z">
        <w:r w:rsidR="00152C1B" w:rsidRPr="008D03A6" w:rsidDel="009731C1">
          <w:rPr>
            <w:rFonts w:ascii="Crimson Text" w:hAnsi="Crimson Text"/>
            <w:color w:val="000000" w:themeColor="text1"/>
            <w:sz w:val="26"/>
            <w:szCs w:val="26"/>
          </w:rPr>
          <w:delText>sin antecedentes</w:delText>
        </w:r>
      </w:del>
      <w:ins w:id="64" w:author="Paula Castrilli" w:date="2025-06-09T21:11:00Z">
        <w:r w:rsidR="009731C1">
          <w:rPr>
            <w:rFonts w:ascii="Crimson Text" w:hAnsi="Crimson Text"/>
            <w:color w:val="000000" w:themeColor="text1"/>
            <w:sz w:val="26"/>
            <w:szCs w:val="26"/>
          </w:rPr>
          <w:t>que no tiene precedentes</w:t>
        </w:r>
      </w:ins>
      <w:r w:rsidR="00152C1B" w:rsidRPr="008D03A6">
        <w:rPr>
          <w:rFonts w:ascii="Crimson Text" w:hAnsi="Crimson Text"/>
          <w:color w:val="000000" w:themeColor="text1"/>
          <w:sz w:val="26"/>
          <w:szCs w:val="26"/>
        </w:rPr>
        <w:t xml:space="preserve">, la crisis no es responsabilidad de la realeza </w:t>
      </w:r>
      <w:r w:rsidR="00434148" w:rsidRPr="008D03A6">
        <w:rPr>
          <w:rFonts w:ascii="Crimson Text" w:hAnsi="Crimson Text"/>
          <w:color w:val="000000" w:themeColor="text1"/>
          <w:sz w:val="26"/>
          <w:szCs w:val="26"/>
        </w:rPr>
        <w:t>exclusivamente</w:t>
      </w:r>
      <w:r w:rsidR="00152C1B" w:rsidRPr="008D03A6">
        <w:rPr>
          <w:rFonts w:ascii="Crimson Text" w:hAnsi="Crimson Text"/>
          <w:color w:val="000000" w:themeColor="text1"/>
          <w:sz w:val="26"/>
          <w:szCs w:val="26"/>
        </w:rPr>
        <w:t xml:space="preserve">, el pueblo también debe sacrificarse </w:t>
      </w:r>
      <w:r>
        <w:rPr>
          <w:rFonts w:ascii="Crimson Text" w:hAnsi="Crimson Text"/>
          <w:color w:val="000000" w:themeColor="text1"/>
          <w:sz w:val="26"/>
          <w:szCs w:val="26"/>
        </w:rPr>
        <w:t>—</w:t>
      </w:r>
      <w:r w:rsidR="00E62C17" w:rsidRPr="008D03A6">
        <w:rPr>
          <w:rFonts w:ascii="Crimson Text" w:hAnsi="Crimson Text"/>
          <w:color w:val="000000" w:themeColor="text1"/>
          <w:sz w:val="26"/>
          <w:szCs w:val="26"/>
        </w:rPr>
        <w:t>acotó</w:t>
      </w:r>
      <w:r w:rsidR="006221B5" w:rsidRPr="008D03A6">
        <w:rPr>
          <w:rFonts w:ascii="Crimson Text" w:hAnsi="Crimson Text"/>
          <w:color w:val="000000" w:themeColor="text1"/>
          <w:sz w:val="26"/>
          <w:szCs w:val="26"/>
        </w:rPr>
        <w:t xml:space="preserve"> el ministro</w:t>
      </w:r>
      <w:r w:rsidR="00152C1B" w:rsidRPr="008D03A6">
        <w:rPr>
          <w:rFonts w:ascii="Crimson Text" w:hAnsi="Crimson Text"/>
          <w:color w:val="000000" w:themeColor="text1"/>
          <w:sz w:val="26"/>
          <w:szCs w:val="26"/>
        </w:rPr>
        <w:t>, enérgico.</w:t>
      </w:r>
    </w:p>
    <w:p w:rsidR="00152C1B"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52C1B" w:rsidRPr="008D03A6">
        <w:rPr>
          <w:rFonts w:ascii="Crimson Text" w:hAnsi="Crimson Text"/>
          <w:color w:val="000000" w:themeColor="text1"/>
          <w:sz w:val="26"/>
          <w:szCs w:val="26"/>
        </w:rPr>
        <w:t>No puedes hablar de sacrificios</w:t>
      </w:r>
      <w:del w:id="65" w:author="Paula Castrilli" w:date="2025-06-09T21:11:00Z">
        <w:r w:rsidR="00152C1B" w:rsidRPr="008D03A6" w:rsidDel="009731C1">
          <w:rPr>
            <w:rFonts w:ascii="Crimson Text" w:hAnsi="Crimson Text"/>
            <w:color w:val="000000" w:themeColor="text1"/>
            <w:sz w:val="26"/>
            <w:szCs w:val="26"/>
          </w:rPr>
          <w:delText>,</w:delText>
        </w:r>
      </w:del>
      <w:r w:rsidR="00152C1B" w:rsidRPr="008D03A6">
        <w:rPr>
          <w:rFonts w:ascii="Crimson Text" w:hAnsi="Crimson Text"/>
          <w:color w:val="000000" w:themeColor="text1"/>
          <w:sz w:val="26"/>
          <w:szCs w:val="26"/>
        </w:rPr>
        <w:t xml:space="preserve"> cuando </w:t>
      </w:r>
      <w:r w:rsidR="006221B5" w:rsidRPr="008D03A6">
        <w:rPr>
          <w:rFonts w:ascii="Crimson Text" w:hAnsi="Crimson Text"/>
          <w:color w:val="000000" w:themeColor="text1"/>
          <w:sz w:val="26"/>
          <w:szCs w:val="26"/>
        </w:rPr>
        <w:t>disfrutas de</w:t>
      </w:r>
      <w:r w:rsidR="00152C1B" w:rsidRPr="008D03A6">
        <w:rPr>
          <w:rFonts w:ascii="Crimson Text" w:hAnsi="Crimson Text"/>
          <w:color w:val="000000" w:themeColor="text1"/>
          <w:sz w:val="26"/>
          <w:szCs w:val="26"/>
        </w:rPr>
        <w:t xml:space="preserve"> </w:t>
      </w:r>
      <w:r w:rsidR="00E62C17" w:rsidRPr="008D03A6">
        <w:rPr>
          <w:rFonts w:ascii="Crimson Text" w:hAnsi="Crimson Text"/>
          <w:color w:val="000000" w:themeColor="text1"/>
          <w:sz w:val="26"/>
          <w:szCs w:val="26"/>
        </w:rPr>
        <w:t>grandes</w:t>
      </w:r>
      <w:r w:rsidR="00152C1B" w:rsidRPr="008D03A6">
        <w:rPr>
          <w:rFonts w:ascii="Crimson Text" w:hAnsi="Crimson Text"/>
          <w:color w:val="000000" w:themeColor="text1"/>
          <w:sz w:val="26"/>
          <w:szCs w:val="26"/>
        </w:rPr>
        <w:t xml:space="preserve"> festines</w:t>
      </w:r>
      <w:del w:id="66" w:author="Paula Castrilli" w:date="2025-06-09T21:11:00Z">
        <w:r w:rsidR="006221B5" w:rsidRPr="008D03A6" w:rsidDel="009731C1">
          <w:rPr>
            <w:rFonts w:ascii="Crimson Text" w:hAnsi="Crimson Text"/>
            <w:color w:val="000000" w:themeColor="text1"/>
            <w:sz w:val="26"/>
            <w:szCs w:val="26"/>
          </w:rPr>
          <w:delText>,</w:delText>
        </w:r>
      </w:del>
      <w:r w:rsidR="00152C1B" w:rsidRPr="008D03A6">
        <w:rPr>
          <w:rFonts w:ascii="Crimson Text" w:hAnsi="Crimson Text"/>
          <w:color w:val="000000" w:themeColor="text1"/>
          <w:sz w:val="26"/>
          <w:szCs w:val="26"/>
        </w:rPr>
        <w:t xml:space="preserve"> y v</w:t>
      </w:r>
      <w:r w:rsidR="004C24DD" w:rsidRPr="008D03A6">
        <w:rPr>
          <w:rFonts w:ascii="Crimson Text" w:hAnsi="Crimson Text"/>
          <w:color w:val="000000" w:themeColor="text1"/>
          <w:sz w:val="26"/>
          <w:szCs w:val="26"/>
        </w:rPr>
        <w:t>as de juerga en juerga</w:t>
      </w:r>
      <w:ins w:id="67" w:author="Paula Castrilli" w:date="2025-06-09T21:11:00Z">
        <w:r w:rsidR="009731C1">
          <w:rPr>
            <w:rFonts w:ascii="Crimson Text" w:hAnsi="Crimson Text"/>
            <w:color w:val="000000" w:themeColor="text1"/>
            <w:sz w:val="26"/>
            <w:szCs w:val="26"/>
          </w:rPr>
          <w:t xml:space="preserve"> todas las noches</w:t>
        </w:r>
      </w:ins>
      <w:r w:rsidR="004C24D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4C24DD" w:rsidRPr="008D03A6">
        <w:rPr>
          <w:rFonts w:ascii="Crimson Text" w:hAnsi="Crimson Text"/>
          <w:color w:val="000000" w:themeColor="text1"/>
          <w:sz w:val="26"/>
          <w:szCs w:val="26"/>
        </w:rPr>
        <w:t>increpó</w:t>
      </w:r>
      <w:r w:rsidR="00152C1B" w:rsidRPr="008D03A6">
        <w:rPr>
          <w:rFonts w:ascii="Crimson Text" w:hAnsi="Crimson Text"/>
          <w:color w:val="000000" w:themeColor="text1"/>
          <w:sz w:val="26"/>
          <w:szCs w:val="26"/>
        </w:rPr>
        <w:t xml:space="preserve"> el anciano</w:t>
      </w:r>
      <w:r w:rsidR="007F03CF" w:rsidRPr="008D03A6">
        <w:rPr>
          <w:rFonts w:ascii="Crimson Text" w:hAnsi="Crimson Text"/>
          <w:color w:val="000000" w:themeColor="text1"/>
          <w:sz w:val="26"/>
          <w:szCs w:val="26"/>
        </w:rPr>
        <w:t xml:space="preserve"> </w:t>
      </w:r>
      <w:r w:rsidR="005155DD" w:rsidRPr="008D03A6">
        <w:rPr>
          <w:rFonts w:ascii="Crimson Text" w:hAnsi="Crimson Text"/>
          <w:color w:val="000000" w:themeColor="text1"/>
          <w:sz w:val="26"/>
          <w:szCs w:val="26"/>
        </w:rPr>
        <w:t>nuevamente</w:t>
      </w:r>
      <w:r w:rsidR="006221B5" w:rsidRPr="008D03A6">
        <w:rPr>
          <w:rFonts w:ascii="Crimson Text" w:hAnsi="Crimson Text"/>
          <w:color w:val="000000" w:themeColor="text1"/>
          <w:sz w:val="26"/>
          <w:szCs w:val="26"/>
        </w:rPr>
        <w:t>, exaltado</w:t>
      </w:r>
      <w:del w:id="68" w:author="Paula Castrilli" w:date="2025-06-09T21:11:00Z">
        <w:r w:rsidR="006221B5" w:rsidRPr="008D03A6" w:rsidDel="009731C1">
          <w:rPr>
            <w:rFonts w:ascii="Crimson Text" w:hAnsi="Crimson Text"/>
            <w:color w:val="000000" w:themeColor="text1"/>
            <w:sz w:val="26"/>
            <w:szCs w:val="26"/>
          </w:rPr>
          <w:delText>,</w:delText>
        </w:r>
        <w:r w:rsidR="00152C1B" w:rsidRPr="008D03A6" w:rsidDel="009731C1">
          <w:rPr>
            <w:rFonts w:ascii="Crimson Text" w:hAnsi="Crimson Text"/>
            <w:color w:val="000000" w:themeColor="text1"/>
            <w:sz w:val="26"/>
            <w:szCs w:val="26"/>
          </w:rPr>
          <w:delText xml:space="preserve"> n</w:delText>
        </w:r>
      </w:del>
      <w:ins w:id="69" w:author="Paula Castrilli" w:date="2025-06-09T21:11:00Z">
        <w:r w:rsidR="009731C1">
          <w:rPr>
            <w:rFonts w:ascii="Crimson Text" w:hAnsi="Crimson Text"/>
            <w:color w:val="000000" w:themeColor="text1"/>
            <w:sz w:val="26"/>
            <w:szCs w:val="26"/>
          </w:rPr>
          <w:t>. N</w:t>
        </w:r>
      </w:ins>
      <w:r w:rsidR="00152C1B" w:rsidRPr="008D03A6">
        <w:rPr>
          <w:rFonts w:ascii="Crimson Text" w:hAnsi="Crimson Text"/>
          <w:color w:val="000000" w:themeColor="text1"/>
          <w:sz w:val="26"/>
          <w:szCs w:val="26"/>
        </w:rPr>
        <w:t xml:space="preserve">o reparaba en cuidar sus </w:t>
      </w:r>
      <w:r w:rsidR="004C24DD" w:rsidRPr="008D03A6">
        <w:rPr>
          <w:rFonts w:ascii="Crimson Text" w:hAnsi="Crimson Text"/>
          <w:color w:val="000000" w:themeColor="text1"/>
          <w:sz w:val="26"/>
          <w:szCs w:val="26"/>
        </w:rPr>
        <w:t>modos</w:t>
      </w:r>
      <w:r w:rsidR="00152C1B" w:rsidRPr="008D03A6">
        <w:rPr>
          <w:rFonts w:ascii="Crimson Text" w:hAnsi="Crimson Text"/>
          <w:color w:val="000000" w:themeColor="text1"/>
          <w:sz w:val="26"/>
          <w:szCs w:val="26"/>
        </w:rPr>
        <w:t xml:space="preserve">, </w:t>
      </w:r>
      <w:r w:rsidR="006221B5" w:rsidRPr="008D03A6">
        <w:rPr>
          <w:rFonts w:ascii="Crimson Text" w:hAnsi="Crimson Text"/>
          <w:color w:val="000000" w:themeColor="text1"/>
          <w:sz w:val="26"/>
          <w:szCs w:val="26"/>
        </w:rPr>
        <w:t>la vejez</w:t>
      </w:r>
      <w:r w:rsidR="00152C1B" w:rsidRPr="008D03A6">
        <w:rPr>
          <w:rFonts w:ascii="Crimson Text" w:hAnsi="Crimson Text"/>
          <w:color w:val="000000" w:themeColor="text1"/>
          <w:sz w:val="26"/>
          <w:szCs w:val="26"/>
        </w:rPr>
        <w:t xml:space="preserve"> </w:t>
      </w:r>
      <w:r w:rsidR="006221B5" w:rsidRPr="008D03A6">
        <w:rPr>
          <w:rFonts w:ascii="Crimson Text" w:hAnsi="Crimson Text"/>
          <w:color w:val="000000" w:themeColor="text1"/>
          <w:sz w:val="26"/>
          <w:szCs w:val="26"/>
        </w:rPr>
        <w:t xml:space="preserve">le </w:t>
      </w:r>
      <w:r w:rsidR="00E62C17" w:rsidRPr="008D03A6">
        <w:rPr>
          <w:rFonts w:ascii="Crimson Text" w:hAnsi="Crimson Text"/>
          <w:color w:val="000000" w:themeColor="text1"/>
          <w:sz w:val="26"/>
          <w:szCs w:val="26"/>
        </w:rPr>
        <w:t>concedía ciertas licencias</w:t>
      </w:r>
      <w:r w:rsidR="00152C1B" w:rsidRPr="008D03A6">
        <w:rPr>
          <w:rFonts w:ascii="Crimson Text" w:hAnsi="Crimson Text"/>
          <w:color w:val="000000" w:themeColor="text1"/>
          <w:sz w:val="26"/>
          <w:szCs w:val="26"/>
        </w:rPr>
        <w:t>.</w:t>
      </w:r>
    </w:p>
    <w:p w:rsidR="00152C1B" w:rsidRPr="008D03A6" w:rsidRDefault="00F7244A" w:rsidP="005C448F">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152C1B" w:rsidRPr="008D03A6">
        <w:rPr>
          <w:rFonts w:ascii="Crimson Text" w:hAnsi="Crimson Text"/>
          <w:color w:val="000000" w:themeColor="text1"/>
          <w:sz w:val="26"/>
          <w:szCs w:val="26"/>
        </w:rPr>
        <w:t>¡</w:t>
      </w:r>
      <w:proofErr w:type="gramEnd"/>
      <w:r w:rsidR="006221B5" w:rsidRPr="008D03A6">
        <w:rPr>
          <w:rFonts w:ascii="Crimson Text" w:hAnsi="Crimson Text"/>
          <w:color w:val="000000" w:themeColor="text1"/>
          <w:sz w:val="26"/>
          <w:szCs w:val="26"/>
        </w:rPr>
        <w:t>Suficiente</w:t>
      </w:r>
      <w:r w:rsidR="00152C1B" w:rsidRPr="008D03A6">
        <w:rPr>
          <w:rFonts w:ascii="Crimson Text" w:hAnsi="Crimson Text"/>
          <w:color w:val="000000" w:themeColor="text1"/>
          <w:sz w:val="26"/>
          <w:szCs w:val="26"/>
        </w:rPr>
        <w:t>! No debemos pelearnos entre nosotr</w:t>
      </w:r>
      <w:r w:rsidR="006221B5" w:rsidRPr="008D03A6">
        <w:rPr>
          <w:rFonts w:ascii="Crimson Text" w:hAnsi="Crimson Text"/>
          <w:color w:val="000000" w:themeColor="text1"/>
          <w:sz w:val="26"/>
          <w:szCs w:val="26"/>
        </w:rPr>
        <w:t xml:space="preserve">os </w:t>
      </w:r>
      <w:r>
        <w:rPr>
          <w:rFonts w:ascii="Crimson Text" w:hAnsi="Crimson Text"/>
          <w:color w:val="000000" w:themeColor="text1"/>
          <w:sz w:val="26"/>
          <w:szCs w:val="26"/>
        </w:rPr>
        <w:t>—</w:t>
      </w:r>
      <w:del w:id="70" w:author="Paula Castrilli" w:date="2025-06-09T21:12:00Z">
        <w:r w:rsidR="006221B5" w:rsidRPr="008D03A6" w:rsidDel="009731C1">
          <w:rPr>
            <w:rFonts w:ascii="Crimson Text" w:hAnsi="Crimson Text"/>
            <w:color w:val="000000" w:themeColor="text1"/>
            <w:sz w:val="26"/>
            <w:szCs w:val="26"/>
          </w:rPr>
          <w:delText xml:space="preserve">gritó </w:delText>
        </w:r>
      </w:del>
      <w:ins w:id="71" w:author="PC" w:date="2025-06-16T20:15:00Z">
        <w:r>
          <w:rPr>
            <w:rFonts w:ascii="Crimson Text" w:hAnsi="Crimson Text"/>
            <w:color w:val="000000" w:themeColor="text1"/>
            <w:sz w:val="26"/>
            <w:szCs w:val="26"/>
          </w:rPr>
          <w:t>intervino</w:t>
        </w:r>
      </w:ins>
      <w:ins w:id="72" w:author="Paula Castrilli" w:date="2025-06-09T21:12:00Z">
        <w:r w:rsidR="009731C1" w:rsidRPr="008D03A6">
          <w:rPr>
            <w:rFonts w:ascii="Crimson Text" w:hAnsi="Crimson Text"/>
            <w:color w:val="000000" w:themeColor="text1"/>
            <w:sz w:val="26"/>
            <w:szCs w:val="26"/>
          </w:rPr>
          <w:t xml:space="preserve"> </w:t>
        </w:r>
      </w:ins>
      <w:r w:rsidR="006221B5" w:rsidRPr="008D03A6">
        <w:rPr>
          <w:rFonts w:ascii="Crimson Text" w:hAnsi="Crimson Text"/>
          <w:color w:val="000000" w:themeColor="text1"/>
          <w:sz w:val="26"/>
          <w:szCs w:val="26"/>
        </w:rPr>
        <w:t>el rey</w:t>
      </w:r>
      <w:ins w:id="73" w:author="Paula Castrilli" w:date="2025-06-09T21:12:00Z">
        <w:r w:rsidR="009731C1">
          <w:rPr>
            <w:rFonts w:ascii="Crimson Text" w:hAnsi="Crimson Text"/>
            <w:color w:val="000000" w:themeColor="text1"/>
            <w:sz w:val="26"/>
            <w:szCs w:val="26"/>
          </w:rPr>
          <w:t>, cortando la reyerta</w:t>
        </w:r>
      </w:ins>
      <w:r w:rsidR="006221B5" w:rsidRPr="008D03A6">
        <w:rPr>
          <w:rFonts w:ascii="Crimson Text" w:hAnsi="Crimson Text"/>
          <w:color w:val="000000" w:themeColor="text1"/>
          <w:sz w:val="26"/>
          <w:szCs w:val="26"/>
        </w:rPr>
        <w:t xml:space="preserve">. Se sentía </w:t>
      </w:r>
      <w:r w:rsidR="00152C1B" w:rsidRPr="008D03A6">
        <w:rPr>
          <w:rFonts w:ascii="Crimson Text" w:hAnsi="Crimson Text"/>
          <w:color w:val="000000" w:themeColor="text1"/>
          <w:sz w:val="26"/>
          <w:szCs w:val="26"/>
        </w:rPr>
        <w:t xml:space="preserve">abatido, los problemas lo superaban y su equipo no le brindaba soluciones. Tras </w:t>
      </w:r>
      <w:r w:rsidR="006221B5" w:rsidRPr="008D03A6">
        <w:rPr>
          <w:rFonts w:ascii="Crimson Text" w:hAnsi="Crimson Text"/>
          <w:color w:val="000000" w:themeColor="text1"/>
          <w:sz w:val="26"/>
          <w:szCs w:val="26"/>
        </w:rPr>
        <w:t>la</w:t>
      </w:r>
      <w:r w:rsidR="00152C1B" w:rsidRPr="008D03A6">
        <w:rPr>
          <w:rFonts w:ascii="Crimson Text" w:hAnsi="Crimson Text"/>
          <w:color w:val="000000" w:themeColor="text1"/>
          <w:sz w:val="26"/>
          <w:szCs w:val="26"/>
        </w:rPr>
        <w:t xml:space="preserve"> interrupción se </w:t>
      </w:r>
      <w:r w:rsidR="006221B5" w:rsidRPr="008D03A6">
        <w:rPr>
          <w:rFonts w:ascii="Crimson Text" w:hAnsi="Crimson Text"/>
          <w:color w:val="000000" w:themeColor="text1"/>
          <w:sz w:val="26"/>
          <w:szCs w:val="26"/>
        </w:rPr>
        <w:t>generó</w:t>
      </w:r>
      <w:r w:rsidR="00152C1B" w:rsidRPr="008D03A6">
        <w:rPr>
          <w:rFonts w:ascii="Crimson Text" w:hAnsi="Crimson Text"/>
          <w:color w:val="000000" w:themeColor="text1"/>
          <w:sz w:val="26"/>
          <w:szCs w:val="26"/>
        </w:rPr>
        <w:t xml:space="preserve"> un silencio </w:t>
      </w:r>
      <w:r w:rsidR="006221B5" w:rsidRPr="008D03A6">
        <w:rPr>
          <w:rFonts w:ascii="Crimson Text" w:hAnsi="Crimson Text"/>
          <w:color w:val="000000" w:themeColor="text1"/>
          <w:sz w:val="26"/>
          <w:szCs w:val="26"/>
        </w:rPr>
        <w:t>incómodo</w:t>
      </w:r>
      <w:del w:id="74" w:author="Paula Castrilli" w:date="2025-06-09T21:12:00Z">
        <w:r w:rsidR="00152C1B" w:rsidRPr="008D03A6" w:rsidDel="009731C1">
          <w:rPr>
            <w:rFonts w:ascii="Crimson Text" w:hAnsi="Crimson Text"/>
            <w:color w:val="000000" w:themeColor="text1"/>
            <w:sz w:val="26"/>
            <w:szCs w:val="26"/>
          </w:rPr>
          <w:delText>,</w:delText>
        </w:r>
      </w:del>
      <w:r w:rsidR="00152C1B" w:rsidRPr="008D03A6">
        <w:rPr>
          <w:rFonts w:ascii="Crimson Text" w:hAnsi="Crimson Text"/>
          <w:color w:val="000000" w:themeColor="text1"/>
          <w:sz w:val="26"/>
          <w:szCs w:val="26"/>
        </w:rPr>
        <w:t xml:space="preserve"> y</w:t>
      </w:r>
      <w:ins w:id="75" w:author="Paula Castrilli" w:date="2025-06-09T21:12:00Z">
        <w:r w:rsidR="009731C1">
          <w:rPr>
            <w:rFonts w:ascii="Crimson Text" w:hAnsi="Crimson Text"/>
            <w:color w:val="000000" w:themeColor="text1"/>
            <w:sz w:val="26"/>
            <w:szCs w:val="26"/>
          </w:rPr>
          <w:t>,</w:t>
        </w:r>
      </w:ins>
      <w:r w:rsidR="00152C1B" w:rsidRPr="008D03A6">
        <w:rPr>
          <w:rFonts w:ascii="Crimson Text" w:hAnsi="Crimson Text"/>
          <w:color w:val="000000" w:themeColor="text1"/>
          <w:sz w:val="26"/>
          <w:szCs w:val="26"/>
        </w:rPr>
        <w:t xml:space="preserve"> antes de que se </w:t>
      </w:r>
      <w:del w:id="76" w:author="Paula Castrilli" w:date="2025-06-09T21:13:00Z">
        <w:r w:rsidR="00152C1B" w:rsidRPr="008D03A6" w:rsidDel="009731C1">
          <w:rPr>
            <w:rFonts w:ascii="Crimson Text" w:hAnsi="Crimson Text"/>
            <w:color w:val="000000" w:themeColor="text1"/>
            <w:sz w:val="26"/>
            <w:szCs w:val="26"/>
          </w:rPr>
          <w:delText xml:space="preserve">agudice </w:delText>
        </w:r>
      </w:del>
      <w:ins w:id="77" w:author="Paula Castrilli" w:date="2025-06-09T21:13:00Z">
        <w:r w:rsidR="009731C1">
          <w:rPr>
            <w:rFonts w:ascii="Crimson Text" w:hAnsi="Crimson Text"/>
            <w:color w:val="000000" w:themeColor="text1"/>
            <w:sz w:val="26"/>
            <w:szCs w:val="26"/>
          </w:rPr>
          <w:t>agudizara</w:t>
        </w:r>
        <w:r w:rsidR="009731C1" w:rsidRPr="008D03A6">
          <w:rPr>
            <w:rFonts w:ascii="Crimson Text" w:hAnsi="Crimson Text"/>
            <w:color w:val="000000" w:themeColor="text1"/>
            <w:sz w:val="26"/>
            <w:szCs w:val="26"/>
          </w:rPr>
          <w:t xml:space="preserve"> </w:t>
        </w:r>
      </w:ins>
      <w:r w:rsidR="00152C1B" w:rsidRPr="008D03A6">
        <w:rPr>
          <w:rFonts w:ascii="Crimson Text" w:hAnsi="Crimson Text"/>
          <w:color w:val="000000" w:themeColor="text1"/>
          <w:sz w:val="26"/>
          <w:szCs w:val="26"/>
        </w:rPr>
        <w:t>el malestar, retomó la palabra</w:t>
      </w:r>
      <w:r>
        <w:rPr>
          <w:rFonts w:ascii="Crimson Text" w:hAnsi="Crimson Text"/>
          <w:color w:val="000000" w:themeColor="text1"/>
          <w:sz w:val="26"/>
          <w:szCs w:val="26"/>
        </w:rPr>
        <w:t>—</w:t>
      </w:r>
      <w:r w:rsidR="00152C1B" w:rsidRPr="008D03A6">
        <w:rPr>
          <w:rFonts w:ascii="Crimson Text" w:hAnsi="Crimson Text"/>
          <w:color w:val="000000" w:themeColor="text1"/>
          <w:sz w:val="26"/>
          <w:szCs w:val="26"/>
        </w:rPr>
        <w:t>. Sé que el pueblo está sufrien</w:t>
      </w:r>
      <w:r w:rsidR="00405A70" w:rsidRPr="008D03A6">
        <w:rPr>
          <w:rFonts w:ascii="Crimson Text" w:hAnsi="Crimson Text"/>
          <w:color w:val="000000" w:themeColor="text1"/>
          <w:sz w:val="26"/>
          <w:szCs w:val="26"/>
        </w:rPr>
        <w:t>do, por eso no podemos exigir</w:t>
      </w:r>
      <w:r w:rsidR="003C13A8" w:rsidRPr="008D03A6">
        <w:rPr>
          <w:rFonts w:ascii="Crimson Text" w:hAnsi="Crimson Text"/>
          <w:color w:val="000000" w:themeColor="text1"/>
          <w:sz w:val="26"/>
          <w:szCs w:val="26"/>
        </w:rPr>
        <w:t>le</w:t>
      </w:r>
      <w:r w:rsidR="00152C1B" w:rsidRPr="008D03A6">
        <w:rPr>
          <w:rFonts w:ascii="Crimson Text" w:hAnsi="Crimson Text"/>
          <w:color w:val="000000" w:themeColor="text1"/>
          <w:sz w:val="26"/>
          <w:szCs w:val="26"/>
        </w:rPr>
        <w:t xml:space="preserve"> más. </w:t>
      </w:r>
      <w:r w:rsidR="00717CEE" w:rsidRPr="008D03A6">
        <w:rPr>
          <w:rFonts w:ascii="Crimson Text" w:hAnsi="Crimson Text"/>
          <w:color w:val="000000" w:themeColor="text1"/>
          <w:sz w:val="26"/>
          <w:szCs w:val="26"/>
        </w:rPr>
        <w:t xml:space="preserve">Pensé que el evento de los reclutas les daría un respiro, una distracción, y que eso </w:t>
      </w:r>
      <w:r w:rsidR="00C37370" w:rsidRPr="008D03A6">
        <w:rPr>
          <w:rFonts w:ascii="Crimson Text" w:hAnsi="Crimson Text"/>
          <w:color w:val="000000" w:themeColor="text1"/>
          <w:sz w:val="26"/>
          <w:szCs w:val="26"/>
        </w:rPr>
        <w:t>favorecería</w:t>
      </w:r>
      <w:r w:rsidR="00717CEE" w:rsidRPr="008D03A6">
        <w:rPr>
          <w:rFonts w:ascii="Crimson Text" w:hAnsi="Crimson Text"/>
          <w:color w:val="000000" w:themeColor="text1"/>
          <w:sz w:val="26"/>
          <w:szCs w:val="26"/>
        </w:rPr>
        <w:t xml:space="preserve"> el</w:t>
      </w:r>
      <w:r w:rsidR="006221B5" w:rsidRPr="008D03A6">
        <w:rPr>
          <w:rFonts w:ascii="Crimson Text" w:hAnsi="Crimson Text"/>
          <w:color w:val="000000" w:themeColor="text1"/>
          <w:sz w:val="26"/>
          <w:szCs w:val="26"/>
        </w:rPr>
        <w:t xml:space="preserve"> pago del</w:t>
      </w:r>
      <w:r w:rsidR="00717CEE" w:rsidRPr="008D03A6">
        <w:rPr>
          <w:rFonts w:ascii="Crimson Text" w:hAnsi="Crimson Text"/>
          <w:color w:val="000000" w:themeColor="text1"/>
          <w:sz w:val="26"/>
          <w:szCs w:val="26"/>
        </w:rPr>
        <w:t xml:space="preserve"> tributo.</w:t>
      </w:r>
    </w:p>
    <w:p w:rsidR="00717CEE"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17CEE" w:rsidRPr="008D03A6">
        <w:rPr>
          <w:rFonts w:ascii="Crimson Text" w:hAnsi="Crimson Text"/>
          <w:color w:val="000000" w:themeColor="text1"/>
          <w:sz w:val="26"/>
          <w:szCs w:val="26"/>
        </w:rPr>
        <w:t>El evento fue</w:t>
      </w:r>
      <w:r w:rsidR="007C5DBA" w:rsidRPr="008D03A6">
        <w:rPr>
          <w:rFonts w:ascii="Crimson Text" w:hAnsi="Crimson Text"/>
          <w:color w:val="000000" w:themeColor="text1"/>
          <w:sz w:val="26"/>
          <w:szCs w:val="26"/>
        </w:rPr>
        <w:t xml:space="preserve"> una gran idea, </w:t>
      </w:r>
      <w:del w:id="78" w:author="Paula Castrilli" w:date="2025-06-09T21:13:00Z">
        <w:r w:rsidR="007C5DBA" w:rsidRPr="008D03A6" w:rsidDel="009731C1">
          <w:rPr>
            <w:rFonts w:ascii="Crimson Text" w:hAnsi="Crimson Text"/>
            <w:color w:val="000000" w:themeColor="text1"/>
            <w:sz w:val="26"/>
            <w:szCs w:val="26"/>
          </w:rPr>
          <w:delText>fue</w:delText>
        </w:r>
        <w:r w:rsidR="00717CEE" w:rsidRPr="008D03A6" w:rsidDel="009731C1">
          <w:rPr>
            <w:rFonts w:ascii="Crimson Text" w:hAnsi="Crimson Text"/>
            <w:color w:val="000000" w:themeColor="text1"/>
            <w:sz w:val="26"/>
            <w:szCs w:val="26"/>
          </w:rPr>
          <w:delText xml:space="preserve"> todo un éxito</w:delText>
        </w:r>
        <w:r w:rsidR="009E1230" w:rsidRPr="008D03A6" w:rsidDel="009731C1">
          <w:rPr>
            <w:rFonts w:ascii="Crimson Text" w:hAnsi="Crimson Text"/>
            <w:color w:val="000000" w:themeColor="text1"/>
            <w:sz w:val="26"/>
            <w:szCs w:val="26"/>
          </w:rPr>
          <w:delText xml:space="preserve">, </w:delText>
        </w:r>
      </w:del>
      <w:r w:rsidR="009E1230" w:rsidRPr="008D03A6">
        <w:rPr>
          <w:rFonts w:ascii="Crimson Text" w:hAnsi="Crimson Text"/>
          <w:color w:val="000000" w:themeColor="text1"/>
          <w:sz w:val="26"/>
          <w:szCs w:val="26"/>
        </w:rPr>
        <w:t xml:space="preserve">el pueblo lo disfrutó </w:t>
      </w:r>
      <w:del w:id="79" w:author="Paula Castrilli" w:date="2025-06-09T21:13:00Z">
        <w:r w:rsidR="00FB02E0" w:rsidRPr="008D03A6" w:rsidDel="009731C1">
          <w:rPr>
            <w:rFonts w:ascii="Crimson Text" w:hAnsi="Crimson Text"/>
            <w:color w:val="000000" w:themeColor="text1"/>
            <w:sz w:val="26"/>
            <w:szCs w:val="26"/>
          </w:rPr>
          <w:delText>realmente</w:delText>
        </w:r>
        <w:r w:rsidR="009E1230" w:rsidRPr="008D03A6" w:rsidDel="009731C1">
          <w:rPr>
            <w:rFonts w:ascii="Crimson Text" w:hAnsi="Crimson Text"/>
            <w:color w:val="000000" w:themeColor="text1"/>
            <w:sz w:val="26"/>
            <w:szCs w:val="26"/>
          </w:rPr>
          <w:delText xml:space="preserve"> </w:delText>
        </w:r>
      </w:del>
      <w:ins w:id="80" w:author="Paula Castrilli" w:date="2025-06-09T21:13:00Z">
        <w:r w:rsidR="009731C1">
          <w:rPr>
            <w:rFonts w:ascii="Crimson Text" w:hAnsi="Crimson Text"/>
            <w:color w:val="000000" w:themeColor="text1"/>
            <w:sz w:val="26"/>
            <w:szCs w:val="26"/>
          </w:rPr>
          <w:t>enormemente</w:t>
        </w:r>
        <w:r w:rsidR="009731C1" w:rsidRPr="008D03A6">
          <w:rPr>
            <w:rFonts w:ascii="Crimson Text" w:hAnsi="Crimson Text"/>
            <w:color w:val="000000" w:themeColor="text1"/>
            <w:sz w:val="26"/>
            <w:szCs w:val="26"/>
          </w:rPr>
          <w:t xml:space="preserve"> </w:t>
        </w:r>
      </w:ins>
      <w:r>
        <w:rPr>
          <w:rFonts w:ascii="Crimson Text" w:hAnsi="Crimson Text"/>
          <w:color w:val="000000" w:themeColor="text1"/>
          <w:sz w:val="26"/>
          <w:szCs w:val="26"/>
        </w:rPr>
        <w:t>—</w:t>
      </w:r>
      <w:del w:id="81" w:author="Paula Castrilli" w:date="2025-06-09T21:13:00Z">
        <w:r w:rsidR="00E71798" w:rsidRPr="008D03A6" w:rsidDel="009731C1">
          <w:rPr>
            <w:rFonts w:ascii="Crimson Text" w:hAnsi="Crimson Text"/>
            <w:color w:val="000000" w:themeColor="text1"/>
            <w:sz w:val="26"/>
            <w:szCs w:val="26"/>
          </w:rPr>
          <w:delText>agregó</w:delText>
        </w:r>
        <w:r w:rsidR="00717CEE" w:rsidRPr="008D03A6" w:rsidDel="009731C1">
          <w:rPr>
            <w:rFonts w:ascii="Crimson Text" w:hAnsi="Crimson Text"/>
            <w:color w:val="000000" w:themeColor="text1"/>
            <w:sz w:val="26"/>
            <w:szCs w:val="26"/>
          </w:rPr>
          <w:delText xml:space="preserve"> </w:delText>
        </w:r>
      </w:del>
      <w:ins w:id="82" w:author="Paula Castrilli" w:date="2025-06-09T21:13:00Z">
        <w:r w:rsidR="009731C1">
          <w:rPr>
            <w:rFonts w:ascii="Crimson Text" w:hAnsi="Crimson Text"/>
            <w:color w:val="000000" w:themeColor="text1"/>
            <w:sz w:val="26"/>
            <w:szCs w:val="26"/>
          </w:rPr>
          <w:t>se apresuró</w:t>
        </w:r>
      </w:ins>
      <w:ins w:id="83" w:author="Paula Castrilli" w:date="2025-06-09T21:14:00Z">
        <w:r w:rsidR="009731C1">
          <w:rPr>
            <w:rFonts w:ascii="Crimson Text" w:hAnsi="Crimson Text"/>
            <w:color w:val="000000" w:themeColor="text1"/>
            <w:sz w:val="26"/>
            <w:szCs w:val="26"/>
          </w:rPr>
          <w:t xml:space="preserve"> </w:t>
        </w:r>
      </w:ins>
      <w:ins w:id="84" w:author="Paula Castrilli" w:date="2025-06-09T21:13:00Z">
        <w:r w:rsidR="009731C1">
          <w:rPr>
            <w:rFonts w:ascii="Crimson Text" w:hAnsi="Crimson Text"/>
            <w:color w:val="000000" w:themeColor="text1"/>
            <w:sz w:val="26"/>
            <w:szCs w:val="26"/>
          </w:rPr>
          <w:t>a decir</w:t>
        </w:r>
        <w:r w:rsidR="009731C1" w:rsidRPr="008D03A6">
          <w:rPr>
            <w:rFonts w:ascii="Crimson Text" w:hAnsi="Crimson Text"/>
            <w:color w:val="000000" w:themeColor="text1"/>
            <w:sz w:val="26"/>
            <w:szCs w:val="26"/>
          </w:rPr>
          <w:t xml:space="preserve"> </w:t>
        </w:r>
      </w:ins>
      <w:proofErr w:type="spellStart"/>
      <w:r w:rsidR="00717CEE" w:rsidRPr="008D03A6">
        <w:rPr>
          <w:rFonts w:ascii="Crimson Text" w:hAnsi="Crimson Text"/>
          <w:color w:val="000000" w:themeColor="text1"/>
          <w:sz w:val="26"/>
          <w:szCs w:val="26"/>
        </w:rPr>
        <w:t>Einar</w:t>
      </w:r>
      <w:proofErr w:type="spellEnd"/>
      <w:r w:rsidR="00717CEE" w:rsidRPr="008D03A6">
        <w:rPr>
          <w:rFonts w:ascii="Crimson Text" w:hAnsi="Crimson Text"/>
          <w:color w:val="000000" w:themeColor="text1"/>
          <w:sz w:val="26"/>
          <w:szCs w:val="26"/>
        </w:rPr>
        <w:t>, tratando de anima</w:t>
      </w:r>
      <w:r w:rsidR="00DD131B" w:rsidRPr="008D03A6">
        <w:rPr>
          <w:rFonts w:ascii="Crimson Text" w:hAnsi="Crimson Text"/>
          <w:color w:val="000000" w:themeColor="text1"/>
          <w:sz w:val="26"/>
          <w:szCs w:val="26"/>
        </w:rPr>
        <w:t xml:space="preserve">r al rey. Su </w:t>
      </w:r>
      <w:r w:rsidR="00E71798" w:rsidRPr="008D03A6">
        <w:rPr>
          <w:rFonts w:ascii="Crimson Text" w:hAnsi="Crimson Text"/>
          <w:color w:val="000000" w:themeColor="text1"/>
          <w:sz w:val="26"/>
          <w:szCs w:val="26"/>
        </w:rPr>
        <w:t>lugar</w:t>
      </w:r>
      <w:r w:rsidR="00DD131B" w:rsidRPr="008D03A6">
        <w:rPr>
          <w:rFonts w:ascii="Crimson Text" w:hAnsi="Crimson Text"/>
          <w:color w:val="000000" w:themeColor="text1"/>
          <w:sz w:val="26"/>
          <w:szCs w:val="26"/>
        </w:rPr>
        <w:t xml:space="preserve"> en la reale</w:t>
      </w:r>
      <w:r w:rsidR="00717CEE" w:rsidRPr="008D03A6">
        <w:rPr>
          <w:rFonts w:ascii="Crimson Text" w:hAnsi="Crimson Text"/>
          <w:color w:val="000000" w:themeColor="text1"/>
          <w:sz w:val="26"/>
          <w:szCs w:val="26"/>
        </w:rPr>
        <w:t xml:space="preserve">za se sostenía fortaleciendo la autoestima de </w:t>
      </w:r>
      <w:proofErr w:type="spellStart"/>
      <w:r w:rsidR="00717CEE" w:rsidRPr="008D03A6">
        <w:rPr>
          <w:rFonts w:ascii="Crimson Text" w:hAnsi="Crimson Text"/>
          <w:color w:val="000000" w:themeColor="text1"/>
          <w:sz w:val="26"/>
          <w:szCs w:val="26"/>
        </w:rPr>
        <w:t>Gregor</w:t>
      </w:r>
      <w:proofErr w:type="spellEnd"/>
      <w:r w:rsidR="00717CEE" w:rsidRPr="008D03A6">
        <w:rPr>
          <w:rFonts w:ascii="Crimson Text" w:hAnsi="Crimson Text"/>
          <w:color w:val="000000" w:themeColor="text1"/>
          <w:sz w:val="26"/>
          <w:szCs w:val="26"/>
        </w:rPr>
        <w:t xml:space="preserve">, </w:t>
      </w:r>
      <w:ins w:id="85" w:author="Paula Castrilli" w:date="2025-06-09T21:14:00Z">
        <w:r w:rsidR="009731C1">
          <w:rPr>
            <w:rFonts w:ascii="Crimson Text" w:hAnsi="Crimson Text"/>
            <w:color w:val="000000" w:themeColor="text1"/>
            <w:sz w:val="26"/>
            <w:szCs w:val="26"/>
          </w:rPr>
          <w:t xml:space="preserve">por lo que </w:t>
        </w:r>
      </w:ins>
      <w:r w:rsidR="00717CEE" w:rsidRPr="008D03A6">
        <w:rPr>
          <w:rFonts w:ascii="Crimson Text" w:hAnsi="Crimson Text"/>
          <w:color w:val="000000" w:themeColor="text1"/>
          <w:sz w:val="26"/>
          <w:szCs w:val="26"/>
        </w:rPr>
        <w:t xml:space="preserve">sus </w:t>
      </w:r>
      <w:r w:rsidR="004C24DD" w:rsidRPr="008D03A6">
        <w:rPr>
          <w:rFonts w:ascii="Crimson Text" w:hAnsi="Crimson Text"/>
          <w:color w:val="000000" w:themeColor="text1"/>
          <w:sz w:val="26"/>
          <w:szCs w:val="26"/>
        </w:rPr>
        <w:t>comentarios</w:t>
      </w:r>
      <w:r w:rsidR="00717CEE" w:rsidRPr="008D03A6">
        <w:rPr>
          <w:rFonts w:ascii="Crimson Text" w:hAnsi="Crimson Text"/>
          <w:color w:val="000000" w:themeColor="text1"/>
          <w:sz w:val="26"/>
          <w:szCs w:val="26"/>
        </w:rPr>
        <w:t xml:space="preserve"> </w:t>
      </w:r>
      <w:proofErr w:type="gramStart"/>
      <w:r w:rsidR="007C5DBA" w:rsidRPr="008D03A6">
        <w:rPr>
          <w:rFonts w:ascii="Crimson Text" w:hAnsi="Crimson Text"/>
          <w:color w:val="000000" w:themeColor="text1"/>
          <w:sz w:val="26"/>
          <w:szCs w:val="26"/>
        </w:rPr>
        <w:t>resultaban</w:t>
      </w:r>
      <w:proofErr w:type="gramEnd"/>
      <w:r w:rsidR="007C5DBA" w:rsidRPr="008D03A6">
        <w:rPr>
          <w:rFonts w:ascii="Crimson Text" w:hAnsi="Crimson Text"/>
          <w:color w:val="000000" w:themeColor="text1"/>
          <w:sz w:val="26"/>
          <w:szCs w:val="26"/>
        </w:rPr>
        <w:t xml:space="preserve"> una caricia permanente. En el entorno lo habían apodado </w:t>
      </w:r>
      <w:ins w:id="86" w:author="Paula Castrilli" w:date="2025-06-09T21:59:00Z">
        <w:r w:rsidR="008113E6">
          <w:rPr>
            <w:rFonts w:ascii="Crimson Text" w:hAnsi="Crimson Text"/>
            <w:color w:val="000000" w:themeColor="text1"/>
            <w:sz w:val="26"/>
            <w:szCs w:val="26"/>
          </w:rPr>
          <w:t>“</w:t>
        </w:r>
      </w:ins>
      <w:r w:rsidR="007C5DBA" w:rsidRPr="008D03A6">
        <w:rPr>
          <w:rFonts w:ascii="Crimson Text" w:hAnsi="Crimson Text"/>
          <w:color w:val="000000" w:themeColor="text1"/>
          <w:sz w:val="26"/>
          <w:szCs w:val="26"/>
        </w:rPr>
        <w:t>el lustra botas</w:t>
      </w:r>
      <w:r w:rsidR="00D16EB1" w:rsidRPr="008D03A6">
        <w:rPr>
          <w:rFonts w:ascii="Crimson Text" w:hAnsi="Crimson Text"/>
          <w:color w:val="000000" w:themeColor="text1"/>
          <w:sz w:val="26"/>
          <w:szCs w:val="26"/>
        </w:rPr>
        <w:t xml:space="preserve"> del rey</w:t>
      </w:r>
      <w:ins w:id="87" w:author="Paula Castrilli" w:date="2025-06-09T21:14:00Z">
        <w:r w:rsidR="009731C1">
          <w:rPr>
            <w:rFonts w:ascii="Crimson Text" w:hAnsi="Crimson Text"/>
            <w:color w:val="000000" w:themeColor="text1"/>
            <w:sz w:val="26"/>
            <w:szCs w:val="26"/>
          </w:rPr>
          <w:t>”</w:t>
        </w:r>
      </w:ins>
      <w:r w:rsidR="007C5DBA" w:rsidRPr="008D03A6">
        <w:rPr>
          <w:rFonts w:ascii="Crimson Text" w:hAnsi="Crimson Text"/>
          <w:color w:val="000000" w:themeColor="text1"/>
          <w:sz w:val="26"/>
          <w:szCs w:val="26"/>
        </w:rPr>
        <w:t>.</w:t>
      </w:r>
    </w:p>
    <w:p w:rsidR="007C5DBA"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71E2C" w:rsidRPr="008D03A6">
        <w:rPr>
          <w:rFonts w:ascii="Crimson Text" w:hAnsi="Crimson Text"/>
          <w:color w:val="000000" w:themeColor="text1"/>
          <w:sz w:val="26"/>
          <w:szCs w:val="26"/>
        </w:rPr>
        <w:t>F</w:t>
      </w:r>
      <w:r w:rsidR="008F2797" w:rsidRPr="008D03A6">
        <w:rPr>
          <w:rFonts w:ascii="Crimson Text" w:hAnsi="Crimson Text"/>
          <w:color w:val="000000" w:themeColor="text1"/>
          <w:sz w:val="26"/>
          <w:szCs w:val="26"/>
        </w:rPr>
        <w:t>ue maravilloso, pero no generó recursos</w:t>
      </w:r>
      <w:del w:id="88" w:author="Paula Castrilli" w:date="2025-06-09T21:59:00Z">
        <w:r w:rsidR="008F2797" w:rsidRPr="008D03A6" w:rsidDel="008113E6">
          <w:rPr>
            <w:rFonts w:ascii="Crimson Text" w:hAnsi="Crimson Text"/>
            <w:color w:val="000000" w:themeColor="text1"/>
            <w:sz w:val="26"/>
            <w:szCs w:val="26"/>
          </w:rPr>
          <w:delText>,</w:delText>
        </w:r>
      </w:del>
      <w:r w:rsidR="008F2797" w:rsidRPr="008D03A6">
        <w:rPr>
          <w:rFonts w:ascii="Crimson Text" w:hAnsi="Crimson Text"/>
          <w:color w:val="000000" w:themeColor="text1"/>
          <w:sz w:val="26"/>
          <w:szCs w:val="26"/>
        </w:rPr>
        <w:t xml:space="preserve"> y la recaudación continua en baja. No sé lo que haremos, pero hay que actuar de inmediato. </w:t>
      </w:r>
      <w:r w:rsidR="00783611" w:rsidRPr="008D03A6">
        <w:rPr>
          <w:rFonts w:ascii="Crimson Text" w:hAnsi="Crimson Text"/>
          <w:color w:val="000000" w:themeColor="text1"/>
          <w:sz w:val="26"/>
          <w:szCs w:val="26"/>
        </w:rPr>
        <w:t>Discúlpeme mi majestad, pero ya no tenemos de dónde obtener riquez</w:t>
      </w:r>
      <w:r w:rsidR="009B57B2" w:rsidRPr="008D03A6">
        <w:rPr>
          <w:rFonts w:ascii="Crimson Text" w:hAnsi="Crimson Text"/>
          <w:color w:val="000000" w:themeColor="text1"/>
          <w:sz w:val="26"/>
          <w:szCs w:val="26"/>
        </w:rPr>
        <w:t xml:space="preserve">a </w:t>
      </w:r>
      <w:r>
        <w:rPr>
          <w:rFonts w:ascii="Crimson Text" w:hAnsi="Crimson Text"/>
          <w:color w:val="000000" w:themeColor="text1"/>
          <w:sz w:val="26"/>
          <w:szCs w:val="26"/>
        </w:rPr>
        <w:t>—</w:t>
      </w:r>
      <w:r w:rsidR="009B57B2" w:rsidRPr="008D03A6">
        <w:rPr>
          <w:rFonts w:ascii="Crimson Text" w:hAnsi="Crimson Text"/>
          <w:color w:val="000000" w:themeColor="text1"/>
          <w:sz w:val="26"/>
          <w:szCs w:val="26"/>
        </w:rPr>
        <w:t>concluyó el ministro del tesor</w:t>
      </w:r>
      <w:r w:rsidR="00783611" w:rsidRPr="008D03A6">
        <w:rPr>
          <w:rFonts w:ascii="Crimson Text" w:hAnsi="Crimson Text"/>
          <w:color w:val="000000" w:themeColor="text1"/>
          <w:sz w:val="26"/>
          <w:szCs w:val="26"/>
        </w:rPr>
        <w:t xml:space="preserve">o, </w:t>
      </w:r>
      <w:r w:rsidR="000F57AC" w:rsidRPr="008D03A6">
        <w:rPr>
          <w:rFonts w:ascii="Crimson Text" w:hAnsi="Crimson Text"/>
          <w:color w:val="000000" w:themeColor="text1"/>
          <w:sz w:val="26"/>
          <w:szCs w:val="26"/>
        </w:rPr>
        <w:t>contundente</w:t>
      </w:r>
      <w:r w:rsidR="00783611" w:rsidRPr="008D03A6">
        <w:rPr>
          <w:rFonts w:ascii="Crimson Text" w:hAnsi="Crimson Text"/>
          <w:color w:val="000000" w:themeColor="text1"/>
          <w:sz w:val="26"/>
          <w:szCs w:val="26"/>
        </w:rPr>
        <w:t>.</w:t>
      </w:r>
    </w:p>
    <w:p w:rsidR="00783611"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40323" w:rsidRPr="008D03A6">
        <w:rPr>
          <w:rFonts w:ascii="Crimson Text" w:hAnsi="Crimson Text"/>
          <w:color w:val="000000" w:themeColor="text1"/>
          <w:sz w:val="26"/>
          <w:szCs w:val="26"/>
        </w:rPr>
        <w:t>Conozco perfectamente la situación</w:t>
      </w:r>
      <w:del w:id="89" w:author="Paula Castrilli" w:date="2025-06-09T21:59:00Z">
        <w:r w:rsidR="00A40323" w:rsidRPr="008D03A6" w:rsidDel="008113E6">
          <w:rPr>
            <w:rFonts w:ascii="Crimson Text" w:hAnsi="Crimson Text"/>
            <w:color w:val="000000" w:themeColor="text1"/>
            <w:sz w:val="26"/>
            <w:szCs w:val="26"/>
          </w:rPr>
          <w:delText>,</w:delText>
        </w:r>
      </w:del>
      <w:r w:rsidR="00A40323" w:rsidRPr="008D03A6">
        <w:rPr>
          <w:rFonts w:ascii="Crimson Text" w:hAnsi="Crimson Text"/>
          <w:color w:val="000000" w:themeColor="text1"/>
          <w:sz w:val="26"/>
          <w:szCs w:val="26"/>
        </w:rPr>
        <w:t xml:space="preserve"> y estoy ocupándome de eso. </w:t>
      </w:r>
      <w:r w:rsidR="006515B2" w:rsidRPr="008D03A6">
        <w:rPr>
          <w:rFonts w:ascii="Crimson Text" w:hAnsi="Crimson Text"/>
          <w:color w:val="000000" w:themeColor="text1"/>
          <w:sz w:val="26"/>
          <w:szCs w:val="26"/>
        </w:rPr>
        <w:t>Pienso</w:t>
      </w:r>
      <w:r w:rsidR="00A40323" w:rsidRPr="008D03A6">
        <w:rPr>
          <w:rFonts w:ascii="Crimson Text" w:hAnsi="Crimson Text"/>
          <w:color w:val="000000" w:themeColor="text1"/>
          <w:sz w:val="26"/>
          <w:szCs w:val="26"/>
        </w:rPr>
        <w:t xml:space="preserve"> que todos los caminos me llevan a tomar la decisión que venimos </w:t>
      </w:r>
      <w:r w:rsidR="009155F7" w:rsidRPr="008D03A6">
        <w:rPr>
          <w:rFonts w:ascii="Crimson Text" w:hAnsi="Crimson Text"/>
          <w:color w:val="000000" w:themeColor="text1"/>
          <w:sz w:val="26"/>
          <w:szCs w:val="26"/>
        </w:rPr>
        <w:t>postergando</w:t>
      </w:r>
      <w:r w:rsidR="00A40323" w:rsidRPr="008D03A6">
        <w:rPr>
          <w:rFonts w:ascii="Crimson Text" w:hAnsi="Crimson Text"/>
          <w:color w:val="000000" w:themeColor="text1"/>
          <w:sz w:val="26"/>
          <w:szCs w:val="26"/>
        </w:rPr>
        <w:t xml:space="preserve"> hace años</w:t>
      </w:r>
      <w:r w:rsidR="005B2989" w:rsidRPr="008D03A6">
        <w:rPr>
          <w:rFonts w:ascii="Crimson Text" w:hAnsi="Crimson Text"/>
          <w:color w:val="000000" w:themeColor="text1"/>
          <w:sz w:val="26"/>
          <w:szCs w:val="26"/>
        </w:rPr>
        <w:t>,</w:t>
      </w:r>
      <w:r w:rsidR="006515B2" w:rsidRPr="008D03A6">
        <w:rPr>
          <w:rFonts w:ascii="Crimson Text" w:hAnsi="Crimson Text"/>
          <w:color w:val="000000" w:themeColor="text1"/>
          <w:sz w:val="26"/>
          <w:szCs w:val="26"/>
        </w:rPr>
        <w:t xml:space="preserve"> ¡enfrentar al </w:t>
      </w:r>
      <w:r w:rsidR="00A40323" w:rsidRPr="008D03A6">
        <w:rPr>
          <w:rFonts w:ascii="Crimson Text" w:hAnsi="Crimson Text"/>
          <w:color w:val="000000" w:themeColor="text1"/>
          <w:sz w:val="26"/>
          <w:szCs w:val="26"/>
        </w:rPr>
        <w:t>norte</w:t>
      </w:r>
      <w:r w:rsidR="00A94BC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94BC2" w:rsidRPr="008D03A6">
        <w:rPr>
          <w:rFonts w:ascii="Crimson Text" w:hAnsi="Crimson Text"/>
          <w:color w:val="000000" w:themeColor="text1"/>
          <w:sz w:val="26"/>
          <w:szCs w:val="26"/>
        </w:rPr>
        <w:t>exclamó</w:t>
      </w:r>
      <w:ins w:id="90" w:author="Paula Castrilli" w:date="2025-06-09T21:59:00Z">
        <w:r w:rsidR="008113E6">
          <w:rPr>
            <w:rFonts w:ascii="Crimson Text" w:hAnsi="Crimson Text"/>
            <w:color w:val="000000" w:themeColor="text1"/>
            <w:sz w:val="26"/>
            <w:szCs w:val="26"/>
          </w:rPr>
          <w:t xml:space="preserve"> el monarca</w:t>
        </w:r>
      </w:ins>
      <w:del w:id="91" w:author="Paula Castrilli" w:date="2025-06-09T21:59:00Z">
        <w:r w:rsidR="00A94BC2" w:rsidRPr="008D03A6" w:rsidDel="008113E6">
          <w:rPr>
            <w:rFonts w:ascii="Crimson Text" w:hAnsi="Crimson Text"/>
            <w:color w:val="000000" w:themeColor="text1"/>
            <w:sz w:val="26"/>
            <w:szCs w:val="26"/>
          </w:rPr>
          <w:delText>,</w:delText>
        </w:r>
      </w:del>
      <w:r w:rsidR="00A94BC2" w:rsidRPr="008D03A6">
        <w:rPr>
          <w:rFonts w:ascii="Crimson Text" w:hAnsi="Crimson Text"/>
          <w:color w:val="000000" w:themeColor="text1"/>
          <w:sz w:val="26"/>
          <w:szCs w:val="26"/>
        </w:rPr>
        <w:t xml:space="preserve"> con ímpetu, </w:t>
      </w:r>
      <w:del w:id="92" w:author="Paula Castrilli" w:date="2025-06-09T21:59:00Z">
        <w:r w:rsidR="00A94BC2" w:rsidRPr="008D03A6" w:rsidDel="008113E6">
          <w:rPr>
            <w:rFonts w:ascii="Crimson Text" w:hAnsi="Crimson Text"/>
            <w:color w:val="000000" w:themeColor="text1"/>
            <w:sz w:val="26"/>
            <w:szCs w:val="26"/>
          </w:rPr>
          <w:delText>y golpeó</w:delText>
        </w:r>
      </w:del>
      <w:ins w:id="93" w:author="Paula Castrilli" w:date="2025-06-09T21:59:00Z">
        <w:r w:rsidR="008113E6">
          <w:rPr>
            <w:rFonts w:ascii="Crimson Text" w:hAnsi="Crimson Text"/>
            <w:color w:val="000000" w:themeColor="text1"/>
            <w:sz w:val="26"/>
            <w:szCs w:val="26"/>
          </w:rPr>
          <w:t>golpeando</w:t>
        </w:r>
      </w:ins>
      <w:r w:rsidR="00A40323" w:rsidRPr="008D03A6">
        <w:rPr>
          <w:rFonts w:ascii="Crimson Text" w:hAnsi="Crimson Text"/>
          <w:color w:val="000000" w:themeColor="text1"/>
          <w:sz w:val="26"/>
          <w:szCs w:val="26"/>
        </w:rPr>
        <w:t xml:space="preserve"> </w:t>
      </w:r>
      <w:r w:rsidR="00000CE8" w:rsidRPr="008D03A6">
        <w:rPr>
          <w:rFonts w:ascii="Crimson Text" w:hAnsi="Crimson Text"/>
          <w:color w:val="000000" w:themeColor="text1"/>
          <w:sz w:val="26"/>
          <w:szCs w:val="26"/>
        </w:rPr>
        <w:t xml:space="preserve">la mesa </w:t>
      </w:r>
      <w:r w:rsidR="00A40323" w:rsidRPr="008D03A6">
        <w:rPr>
          <w:rFonts w:ascii="Crimson Text" w:hAnsi="Crimson Text"/>
          <w:color w:val="000000" w:themeColor="text1"/>
          <w:sz w:val="26"/>
          <w:szCs w:val="26"/>
        </w:rPr>
        <w:t>con el puño.</w:t>
      </w:r>
    </w:p>
    <w:p w:rsidR="00A40323"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155F7" w:rsidRPr="008D03A6">
        <w:rPr>
          <w:rFonts w:ascii="Crimson Text" w:hAnsi="Crimson Text"/>
          <w:color w:val="000000" w:themeColor="text1"/>
          <w:sz w:val="26"/>
          <w:szCs w:val="26"/>
        </w:rPr>
        <w:t>Mi majestad, los e</w:t>
      </w:r>
      <w:r w:rsidR="009B57B2" w:rsidRPr="008D03A6">
        <w:rPr>
          <w:rFonts w:ascii="Crimson Text" w:hAnsi="Crimson Text"/>
          <w:color w:val="000000" w:themeColor="text1"/>
          <w:sz w:val="26"/>
          <w:szCs w:val="26"/>
        </w:rPr>
        <w:t>stamos enfrentando</w:t>
      </w:r>
      <w:r w:rsidR="00A40323" w:rsidRPr="008D03A6">
        <w:rPr>
          <w:rFonts w:ascii="Crimson Text" w:hAnsi="Crimson Text"/>
          <w:color w:val="000000" w:themeColor="text1"/>
          <w:sz w:val="26"/>
          <w:szCs w:val="26"/>
        </w:rPr>
        <w:t xml:space="preserve"> día a día, la guardia real está haciendo un gran esfuerzo por custodiar las orillas del </w:t>
      </w:r>
      <w:del w:id="94" w:author="Paula Castrilli" w:date="2025-06-09T20:32:00Z">
        <w:r w:rsidR="00A40323" w:rsidRPr="008D03A6" w:rsidDel="001A69D1">
          <w:rPr>
            <w:rFonts w:ascii="Crimson Text" w:hAnsi="Crimson Text"/>
            <w:color w:val="000000" w:themeColor="text1"/>
            <w:sz w:val="26"/>
            <w:szCs w:val="26"/>
          </w:rPr>
          <w:delText>lago de los dioses</w:delText>
        </w:r>
      </w:del>
      <w:ins w:id="95" w:author="Paula Castrilli" w:date="2025-06-09T20:32:00Z">
        <w:r w:rsidR="001A69D1">
          <w:rPr>
            <w:rFonts w:ascii="Crimson Text" w:hAnsi="Crimson Text"/>
            <w:color w:val="000000" w:themeColor="text1"/>
            <w:sz w:val="26"/>
            <w:szCs w:val="26"/>
          </w:rPr>
          <w:t>Lago de los Dioses</w:t>
        </w:r>
      </w:ins>
      <w:r w:rsidR="00A4032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96" w:author="Paula Castrilli" w:date="2025-06-09T22:00:00Z">
        <w:r w:rsidR="00A40323" w:rsidRPr="008D03A6" w:rsidDel="008113E6">
          <w:rPr>
            <w:rFonts w:ascii="Crimson Text" w:hAnsi="Crimson Text"/>
            <w:color w:val="000000" w:themeColor="text1"/>
            <w:sz w:val="26"/>
            <w:szCs w:val="26"/>
          </w:rPr>
          <w:delText xml:space="preserve">retrucó </w:delText>
        </w:r>
      </w:del>
      <w:ins w:id="97" w:author="Paula Castrilli" w:date="2025-06-09T22:00:00Z">
        <w:r w:rsidR="008113E6">
          <w:rPr>
            <w:rFonts w:ascii="Crimson Text" w:hAnsi="Crimson Text"/>
            <w:color w:val="000000" w:themeColor="text1"/>
            <w:sz w:val="26"/>
            <w:szCs w:val="26"/>
          </w:rPr>
          <w:t>señaló</w:t>
        </w:r>
        <w:r w:rsidR="008113E6" w:rsidRPr="008D03A6">
          <w:rPr>
            <w:rFonts w:ascii="Crimson Text" w:hAnsi="Crimson Text"/>
            <w:color w:val="000000" w:themeColor="text1"/>
            <w:sz w:val="26"/>
            <w:szCs w:val="26"/>
          </w:rPr>
          <w:t xml:space="preserve"> </w:t>
        </w:r>
      </w:ins>
      <w:r w:rsidR="009155F7" w:rsidRPr="008D03A6">
        <w:rPr>
          <w:rFonts w:ascii="Crimson Text" w:hAnsi="Crimson Text"/>
          <w:color w:val="000000" w:themeColor="text1"/>
          <w:sz w:val="26"/>
          <w:szCs w:val="26"/>
        </w:rPr>
        <w:t>Jensen, uno de los caballeros de confianza de Klaus</w:t>
      </w:r>
      <w:ins w:id="98" w:author="Paula Castrilli" w:date="2025-06-09T22:00:00Z">
        <w:r w:rsidR="008113E6">
          <w:rPr>
            <w:rFonts w:ascii="Crimson Text" w:hAnsi="Crimson Text"/>
            <w:color w:val="000000" w:themeColor="text1"/>
            <w:sz w:val="26"/>
            <w:szCs w:val="26"/>
          </w:rPr>
          <w:t xml:space="preserve"> </w:t>
        </w:r>
      </w:ins>
      <w:del w:id="99" w:author="Paula Castrilli" w:date="2025-06-09T22:00:00Z">
        <w:r w:rsidR="009155F7" w:rsidRPr="008D03A6" w:rsidDel="008113E6">
          <w:rPr>
            <w:rFonts w:ascii="Crimson Text" w:hAnsi="Crimson Text"/>
            <w:color w:val="000000" w:themeColor="text1"/>
            <w:sz w:val="26"/>
            <w:szCs w:val="26"/>
          </w:rPr>
          <w:delText>, a quien</w:delText>
        </w:r>
      </w:del>
      <w:ins w:id="100" w:author="Paula Castrilli" w:date="2025-06-09T22:00:00Z">
        <w:r w:rsidR="008113E6">
          <w:rPr>
            <w:rFonts w:ascii="Crimson Text" w:hAnsi="Crimson Text"/>
            <w:color w:val="000000" w:themeColor="text1"/>
            <w:sz w:val="26"/>
            <w:szCs w:val="26"/>
          </w:rPr>
          <w:t>que</w:t>
        </w:r>
      </w:ins>
      <w:r w:rsidR="009155F7" w:rsidRPr="008D03A6">
        <w:rPr>
          <w:rFonts w:ascii="Crimson Text" w:hAnsi="Crimson Text"/>
          <w:color w:val="000000" w:themeColor="text1"/>
          <w:sz w:val="26"/>
          <w:szCs w:val="26"/>
        </w:rPr>
        <w:t xml:space="preserve"> </w:t>
      </w:r>
      <w:r w:rsidR="006515B2" w:rsidRPr="008D03A6">
        <w:rPr>
          <w:rFonts w:ascii="Crimson Text" w:hAnsi="Crimson Text"/>
          <w:color w:val="000000" w:themeColor="text1"/>
          <w:sz w:val="26"/>
          <w:szCs w:val="26"/>
        </w:rPr>
        <w:t>reemplazaba</w:t>
      </w:r>
      <w:r w:rsidR="009155F7" w:rsidRPr="008D03A6">
        <w:rPr>
          <w:rFonts w:ascii="Crimson Text" w:hAnsi="Crimson Text"/>
          <w:color w:val="000000" w:themeColor="text1"/>
          <w:sz w:val="26"/>
          <w:szCs w:val="26"/>
        </w:rPr>
        <w:t xml:space="preserve"> en aquella </w:t>
      </w:r>
      <w:r w:rsidR="006515B2" w:rsidRPr="008D03A6">
        <w:rPr>
          <w:rFonts w:ascii="Crimson Text" w:hAnsi="Crimson Text"/>
          <w:color w:val="000000" w:themeColor="text1"/>
          <w:sz w:val="26"/>
          <w:szCs w:val="26"/>
        </w:rPr>
        <w:t>jornada</w:t>
      </w:r>
      <w:r w:rsidR="009155F7" w:rsidRPr="008D03A6">
        <w:rPr>
          <w:rFonts w:ascii="Crimson Text" w:hAnsi="Crimson Text"/>
          <w:color w:val="000000" w:themeColor="text1"/>
          <w:sz w:val="26"/>
          <w:szCs w:val="26"/>
        </w:rPr>
        <w:t>.</w:t>
      </w:r>
    </w:p>
    <w:p w:rsidR="009155F7"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155F7" w:rsidRPr="008D03A6">
        <w:rPr>
          <w:rFonts w:ascii="Crimson Text" w:hAnsi="Crimson Text"/>
          <w:color w:val="000000" w:themeColor="text1"/>
          <w:sz w:val="26"/>
          <w:szCs w:val="26"/>
        </w:rPr>
        <w:t>Cuando pienso en enfrentarlos</w:t>
      </w:r>
      <w:del w:id="101" w:author="Paula Castrilli" w:date="2025-06-09T22:00:00Z">
        <w:r w:rsidR="009155F7" w:rsidRPr="008D03A6" w:rsidDel="008113E6">
          <w:rPr>
            <w:rFonts w:ascii="Crimson Text" w:hAnsi="Crimson Text"/>
            <w:color w:val="000000" w:themeColor="text1"/>
            <w:sz w:val="26"/>
            <w:szCs w:val="26"/>
          </w:rPr>
          <w:delText>,</w:delText>
        </w:r>
      </w:del>
      <w:r w:rsidR="009155F7" w:rsidRPr="008D03A6">
        <w:rPr>
          <w:rFonts w:ascii="Crimson Text" w:hAnsi="Crimson Text"/>
          <w:color w:val="000000" w:themeColor="text1"/>
          <w:sz w:val="26"/>
          <w:szCs w:val="26"/>
        </w:rPr>
        <w:t xml:space="preserve"> me refiero a enfrentarlos de verdad, no</w:t>
      </w:r>
      <w:del w:id="102" w:author="Paula Castrilli" w:date="2025-06-09T22:01:00Z">
        <w:r w:rsidR="009B57B2" w:rsidRPr="008D03A6" w:rsidDel="008113E6">
          <w:rPr>
            <w:rFonts w:ascii="Crimson Text" w:hAnsi="Crimson Text"/>
            <w:color w:val="000000" w:themeColor="text1"/>
            <w:sz w:val="26"/>
            <w:szCs w:val="26"/>
          </w:rPr>
          <w:delText>, simplemente,</w:delText>
        </w:r>
        <w:r w:rsidR="009155F7" w:rsidRPr="008D03A6" w:rsidDel="008113E6">
          <w:rPr>
            <w:rFonts w:ascii="Crimson Text" w:hAnsi="Crimson Text"/>
            <w:color w:val="000000" w:themeColor="text1"/>
            <w:sz w:val="26"/>
            <w:szCs w:val="26"/>
          </w:rPr>
          <w:delText xml:space="preserve"> </w:delText>
        </w:r>
      </w:del>
      <w:ins w:id="103" w:author="Paula Castrilli" w:date="2025-06-09T22:01:00Z">
        <w:r w:rsidR="008113E6">
          <w:rPr>
            <w:rFonts w:ascii="Crimson Text" w:hAnsi="Crimson Text"/>
            <w:color w:val="000000" w:themeColor="text1"/>
            <w:sz w:val="26"/>
            <w:szCs w:val="26"/>
          </w:rPr>
          <w:t xml:space="preserve"> </w:t>
        </w:r>
      </w:ins>
      <w:r w:rsidR="009155F7" w:rsidRPr="008D03A6">
        <w:rPr>
          <w:rFonts w:ascii="Crimson Text" w:hAnsi="Crimson Text"/>
          <w:color w:val="000000" w:themeColor="text1"/>
          <w:sz w:val="26"/>
          <w:szCs w:val="26"/>
        </w:rPr>
        <w:t xml:space="preserve">a </w:t>
      </w:r>
      <w:ins w:id="104" w:author="Paula Castrilli" w:date="2025-06-09T22:01:00Z">
        <w:r w:rsidR="008113E6">
          <w:rPr>
            <w:rFonts w:ascii="Crimson Text" w:hAnsi="Crimson Text"/>
            <w:color w:val="000000" w:themeColor="text1"/>
            <w:sz w:val="26"/>
            <w:szCs w:val="26"/>
          </w:rPr>
          <w:t xml:space="preserve">simplemente </w:t>
        </w:r>
      </w:ins>
      <w:r w:rsidR="009155F7" w:rsidRPr="008D03A6">
        <w:rPr>
          <w:rFonts w:ascii="Crimson Text" w:hAnsi="Crimson Text"/>
          <w:color w:val="000000" w:themeColor="text1"/>
          <w:sz w:val="26"/>
          <w:szCs w:val="26"/>
        </w:rPr>
        <w:t>responder</w:t>
      </w:r>
      <w:ins w:id="105" w:author="Paula Castrilli" w:date="2025-06-09T22:01:00Z">
        <w:r w:rsidR="008113E6">
          <w:rPr>
            <w:rFonts w:ascii="Crimson Text" w:hAnsi="Crimson Text"/>
            <w:color w:val="000000" w:themeColor="text1"/>
            <w:sz w:val="26"/>
            <w:szCs w:val="26"/>
          </w:rPr>
          <w:t xml:space="preserve"> a sus</w:t>
        </w:r>
      </w:ins>
      <w:r w:rsidR="009155F7" w:rsidRPr="008D03A6">
        <w:rPr>
          <w:rFonts w:ascii="Crimson Text" w:hAnsi="Crimson Text"/>
          <w:color w:val="000000" w:themeColor="text1"/>
          <w:sz w:val="26"/>
          <w:szCs w:val="26"/>
        </w:rPr>
        <w:t xml:space="preserve"> ataques. Parecemos roedores que reaccionan sólo </w:t>
      </w:r>
      <w:r w:rsidR="006515B2" w:rsidRPr="008D03A6">
        <w:rPr>
          <w:rFonts w:ascii="Crimson Text" w:hAnsi="Crimson Text"/>
          <w:color w:val="000000" w:themeColor="text1"/>
          <w:sz w:val="26"/>
          <w:szCs w:val="26"/>
        </w:rPr>
        <w:t>al sentirse</w:t>
      </w:r>
      <w:r w:rsidR="009155F7" w:rsidRPr="008D03A6">
        <w:rPr>
          <w:rFonts w:ascii="Crimson Text" w:hAnsi="Crimson Text"/>
          <w:color w:val="000000" w:themeColor="text1"/>
          <w:sz w:val="26"/>
          <w:szCs w:val="26"/>
        </w:rPr>
        <w:t xml:space="preserve"> acorralados. Tenemos que tomar la iniciativa, debemos </w:t>
      </w:r>
      <w:r w:rsidR="006515B2" w:rsidRPr="008D03A6">
        <w:rPr>
          <w:rFonts w:ascii="Crimson Text" w:hAnsi="Crimson Text"/>
          <w:color w:val="000000" w:themeColor="text1"/>
          <w:sz w:val="26"/>
          <w:szCs w:val="26"/>
        </w:rPr>
        <w:t>golpear</w:t>
      </w:r>
      <w:r w:rsidR="009155F7" w:rsidRPr="008D03A6">
        <w:rPr>
          <w:rFonts w:ascii="Crimson Text" w:hAnsi="Crimson Text"/>
          <w:color w:val="000000" w:themeColor="text1"/>
          <w:sz w:val="26"/>
          <w:szCs w:val="26"/>
        </w:rPr>
        <w:t xml:space="preserve"> </w:t>
      </w:r>
      <w:r w:rsidR="002E3F2F" w:rsidRPr="008D03A6">
        <w:rPr>
          <w:rFonts w:ascii="Crimson Text" w:hAnsi="Crimson Text"/>
          <w:color w:val="000000" w:themeColor="text1"/>
          <w:sz w:val="26"/>
          <w:szCs w:val="26"/>
        </w:rPr>
        <w:t>primero</w:t>
      </w:r>
      <w:del w:id="106" w:author="Paula Castrilli" w:date="2025-06-09T22:01:00Z">
        <w:r w:rsidR="009155F7" w:rsidRPr="008D03A6" w:rsidDel="008113E6">
          <w:rPr>
            <w:rFonts w:ascii="Crimson Text" w:hAnsi="Crimson Text"/>
            <w:color w:val="000000" w:themeColor="text1"/>
            <w:sz w:val="26"/>
            <w:szCs w:val="26"/>
          </w:rPr>
          <w:delText>, es</w:delText>
        </w:r>
      </w:del>
      <w:ins w:id="107" w:author="Paula Castrilli" w:date="2025-06-09T22:01:00Z">
        <w:r w:rsidR="008113E6">
          <w:rPr>
            <w:rFonts w:ascii="Crimson Text" w:hAnsi="Crimson Text"/>
            <w:color w:val="000000" w:themeColor="text1"/>
            <w:sz w:val="26"/>
            <w:szCs w:val="26"/>
          </w:rPr>
          <w:t>. Es</w:t>
        </w:r>
      </w:ins>
      <w:r w:rsidR="009155F7" w:rsidRPr="008D03A6">
        <w:rPr>
          <w:rFonts w:ascii="Crimson Text" w:hAnsi="Crimson Text"/>
          <w:color w:val="000000" w:themeColor="text1"/>
          <w:sz w:val="26"/>
          <w:szCs w:val="26"/>
        </w:rPr>
        <w:t xml:space="preserve"> tiempo de </w:t>
      </w:r>
      <w:r w:rsidR="007906C5" w:rsidRPr="008D03A6">
        <w:rPr>
          <w:rFonts w:ascii="Crimson Text" w:hAnsi="Crimson Text"/>
          <w:color w:val="000000" w:themeColor="text1"/>
          <w:sz w:val="26"/>
          <w:szCs w:val="26"/>
        </w:rPr>
        <w:t xml:space="preserve">volver a las grandes campañas </w:t>
      </w:r>
      <w:r>
        <w:rPr>
          <w:rFonts w:ascii="Crimson Text" w:hAnsi="Crimson Text"/>
          <w:color w:val="000000" w:themeColor="text1"/>
          <w:sz w:val="26"/>
          <w:szCs w:val="26"/>
        </w:rPr>
        <w:t>—</w:t>
      </w:r>
      <w:r w:rsidR="007906C5" w:rsidRPr="008D03A6">
        <w:rPr>
          <w:rFonts w:ascii="Crimson Text" w:hAnsi="Crimson Text"/>
          <w:color w:val="000000" w:themeColor="text1"/>
          <w:sz w:val="26"/>
          <w:szCs w:val="26"/>
        </w:rPr>
        <w:t xml:space="preserve">concluyó, inflando el pecho y </w:t>
      </w:r>
      <w:r w:rsidR="00D8427A" w:rsidRPr="008D03A6">
        <w:rPr>
          <w:rFonts w:ascii="Crimson Text" w:hAnsi="Crimson Text"/>
          <w:color w:val="000000" w:themeColor="text1"/>
          <w:sz w:val="26"/>
          <w:szCs w:val="26"/>
        </w:rPr>
        <w:t>dejándose llevar por sus sueños de grandeza</w:t>
      </w:r>
      <w:r w:rsidR="007906C5" w:rsidRPr="008D03A6">
        <w:rPr>
          <w:rFonts w:ascii="Crimson Text" w:hAnsi="Crimson Text"/>
          <w:color w:val="000000" w:themeColor="text1"/>
          <w:sz w:val="26"/>
          <w:szCs w:val="26"/>
        </w:rPr>
        <w:t>.</w:t>
      </w:r>
    </w:p>
    <w:p w:rsidR="007906C5"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C7425" w:rsidRPr="008D03A6">
        <w:rPr>
          <w:rFonts w:ascii="Crimson Text" w:hAnsi="Crimson Text"/>
          <w:color w:val="000000" w:themeColor="text1"/>
          <w:sz w:val="26"/>
          <w:szCs w:val="26"/>
        </w:rPr>
        <w:t>Mi majestad,</w:t>
      </w:r>
      <w:r w:rsidR="007906C5" w:rsidRPr="008D03A6">
        <w:rPr>
          <w:rFonts w:ascii="Crimson Text" w:hAnsi="Crimson Text"/>
          <w:color w:val="000000" w:themeColor="text1"/>
          <w:sz w:val="26"/>
          <w:szCs w:val="26"/>
        </w:rPr>
        <w:t xml:space="preserve"> </w:t>
      </w:r>
      <w:r w:rsidR="004C7425" w:rsidRPr="008D03A6">
        <w:rPr>
          <w:rFonts w:ascii="Crimson Text" w:hAnsi="Crimson Text"/>
          <w:color w:val="000000" w:themeColor="text1"/>
          <w:sz w:val="26"/>
          <w:szCs w:val="26"/>
        </w:rPr>
        <w:t>¿</w:t>
      </w:r>
      <w:r w:rsidR="007906C5" w:rsidRPr="008D03A6">
        <w:rPr>
          <w:rFonts w:ascii="Crimson Text" w:hAnsi="Crimson Text"/>
          <w:color w:val="000000" w:themeColor="text1"/>
          <w:sz w:val="26"/>
          <w:szCs w:val="26"/>
        </w:rPr>
        <w:t>c</w:t>
      </w:r>
      <w:r w:rsidR="004C7425" w:rsidRPr="008D03A6">
        <w:rPr>
          <w:rFonts w:ascii="Crimson Text" w:hAnsi="Crimson Text"/>
          <w:color w:val="000000" w:themeColor="text1"/>
          <w:sz w:val="26"/>
          <w:szCs w:val="26"/>
        </w:rPr>
        <w:t xml:space="preserve">ómo lograremos tal hazaña? </w:t>
      </w:r>
      <w:del w:id="108" w:author="Paula Castrilli" w:date="2025-06-09T22:20:00Z">
        <w:r w:rsidR="004C7425" w:rsidRPr="008D03A6" w:rsidDel="007D377D">
          <w:rPr>
            <w:rFonts w:ascii="Crimson Text" w:hAnsi="Crimson Text"/>
            <w:color w:val="000000" w:themeColor="text1"/>
            <w:sz w:val="26"/>
            <w:szCs w:val="26"/>
          </w:rPr>
          <w:delText xml:space="preserve">deberíamos </w:delText>
        </w:r>
      </w:del>
      <w:ins w:id="109" w:author="Paula Castrilli" w:date="2025-06-09T22:20:00Z">
        <w:r w:rsidR="007D377D">
          <w:rPr>
            <w:rFonts w:ascii="Crimson Text" w:hAnsi="Crimson Text"/>
            <w:color w:val="000000" w:themeColor="text1"/>
            <w:sz w:val="26"/>
            <w:szCs w:val="26"/>
          </w:rPr>
          <w:t>Deberíamos</w:t>
        </w:r>
        <w:r w:rsidR="007D377D" w:rsidRPr="008D03A6">
          <w:rPr>
            <w:rFonts w:ascii="Crimson Text" w:hAnsi="Crimson Text"/>
            <w:color w:val="000000" w:themeColor="text1"/>
            <w:sz w:val="26"/>
            <w:szCs w:val="26"/>
          </w:rPr>
          <w:t xml:space="preserve"> </w:t>
        </w:r>
      </w:ins>
      <w:r w:rsidR="004C7425" w:rsidRPr="008D03A6">
        <w:rPr>
          <w:rFonts w:ascii="Crimson Text" w:hAnsi="Crimson Text"/>
          <w:color w:val="000000" w:themeColor="text1"/>
          <w:sz w:val="26"/>
          <w:szCs w:val="26"/>
        </w:rPr>
        <w:t xml:space="preserve">atravesar el </w:t>
      </w:r>
      <w:del w:id="110" w:author="Paula Castrilli" w:date="2025-06-09T13:49:00Z">
        <w:r w:rsidR="004C7425" w:rsidRPr="008D03A6" w:rsidDel="002A5FEC">
          <w:rPr>
            <w:rFonts w:ascii="Crimson Text" w:hAnsi="Crimson Text"/>
            <w:color w:val="000000" w:themeColor="text1"/>
            <w:sz w:val="26"/>
            <w:szCs w:val="26"/>
          </w:rPr>
          <w:delText>bosque encantado</w:delText>
        </w:r>
      </w:del>
      <w:ins w:id="111" w:author="Paula Castrilli" w:date="2025-06-09T13:49:00Z">
        <w:r w:rsidR="002A5FEC">
          <w:rPr>
            <w:rFonts w:ascii="Crimson Text" w:hAnsi="Crimson Text"/>
            <w:color w:val="000000" w:themeColor="text1"/>
            <w:sz w:val="26"/>
            <w:szCs w:val="26"/>
          </w:rPr>
          <w:t>Bosque Encantado</w:t>
        </w:r>
      </w:ins>
      <w:ins w:id="112" w:author="Paula Castrilli" w:date="2025-06-09T22:20:00Z">
        <w:r w:rsidR="007D377D">
          <w:rPr>
            <w:rFonts w:ascii="Crimson Text" w:hAnsi="Crimson Text"/>
            <w:color w:val="000000" w:themeColor="text1"/>
            <w:sz w:val="26"/>
            <w:szCs w:val="26"/>
          </w:rPr>
          <w:t xml:space="preserve"> para hacerlo</w:t>
        </w:r>
      </w:ins>
      <w:r w:rsidR="004C742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D5B48" w:rsidRPr="008D03A6">
        <w:rPr>
          <w:rFonts w:ascii="Crimson Text" w:hAnsi="Crimson Text"/>
          <w:color w:val="000000" w:themeColor="text1"/>
          <w:sz w:val="26"/>
          <w:szCs w:val="26"/>
        </w:rPr>
        <w:t>insistió</w:t>
      </w:r>
      <w:r w:rsidR="004C7425" w:rsidRPr="008D03A6">
        <w:rPr>
          <w:rFonts w:ascii="Crimson Text" w:hAnsi="Crimson Text"/>
          <w:color w:val="000000" w:themeColor="text1"/>
          <w:sz w:val="26"/>
          <w:szCs w:val="26"/>
        </w:rPr>
        <w:t xml:space="preserve"> el militar, </w:t>
      </w:r>
      <w:r w:rsidR="004145B0" w:rsidRPr="008D03A6">
        <w:rPr>
          <w:rFonts w:ascii="Crimson Text" w:hAnsi="Crimson Text"/>
          <w:color w:val="000000" w:themeColor="text1"/>
          <w:sz w:val="26"/>
          <w:szCs w:val="26"/>
        </w:rPr>
        <w:t>confundido</w:t>
      </w:r>
      <w:r w:rsidR="004C7425" w:rsidRPr="008D03A6">
        <w:rPr>
          <w:rFonts w:ascii="Crimson Text" w:hAnsi="Crimson Text"/>
          <w:color w:val="000000" w:themeColor="text1"/>
          <w:sz w:val="26"/>
          <w:szCs w:val="26"/>
        </w:rPr>
        <w:t>.</w:t>
      </w:r>
    </w:p>
    <w:p w:rsidR="004C7425"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DC321F" w:rsidRPr="008D03A6">
        <w:rPr>
          <w:rFonts w:ascii="Crimson Text" w:hAnsi="Crimson Text"/>
          <w:color w:val="000000" w:themeColor="text1"/>
          <w:sz w:val="26"/>
          <w:szCs w:val="26"/>
        </w:rPr>
        <w:t>No sé por qué estoy discutiendo esto contigo, ¿eres lo mejor que tenían para enviar esta mañana? ¿</w:t>
      </w:r>
      <w:del w:id="113" w:author="Paula Castrilli" w:date="2025-06-09T22:20:00Z">
        <w:r w:rsidR="00DC321F" w:rsidRPr="008D03A6" w:rsidDel="007D377D">
          <w:rPr>
            <w:rFonts w:ascii="Crimson Text" w:hAnsi="Crimson Text"/>
            <w:color w:val="000000" w:themeColor="text1"/>
            <w:sz w:val="26"/>
            <w:szCs w:val="26"/>
          </w:rPr>
          <w:delText>dónde</w:delText>
        </w:r>
      </w:del>
      <w:ins w:id="114" w:author="Paula Castrilli" w:date="2025-06-09T22:20:00Z">
        <w:r w:rsidR="007D377D" w:rsidRPr="008D03A6">
          <w:rPr>
            <w:rFonts w:ascii="Crimson Text" w:hAnsi="Crimson Text"/>
            <w:color w:val="000000" w:themeColor="text1"/>
            <w:sz w:val="26"/>
            <w:szCs w:val="26"/>
          </w:rPr>
          <w:t>Dónde</w:t>
        </w:r>
      </w:ins>
      <w:r w:rsidR="00DC321F" w:rsidRPr="008D03A6">
        <w:rPr>
          <w:rFonts w:ascii="Crimson Text" w:hAnsi="Crimson Text"/>
          <w:color w:val="000000" w:themeColor="text1"/>
          <w:sz w:val="26"/>
          <w:szCs w:val="26"/>
        </w:rPr>
        <w:t xml:space="preserve"> está Klaus? </w:t>
      </w:r>
      <w:r>
        <w:rPr>
          <w:rFonts w:ascii="Crimson Text" w:hAnsi="Crimson Text"/>
          <w:color w:val="000000" w:themeColor="text1"/>
          <w:sz w:val="26"/>
          <w:szCs w:val="26"/>
        </w:rPr>
        <w:t>—</w:t>
      </w:r>
      <w:r w:rsidR="00ED5B48" w:rsidRPr="008D03A6">
        <w:rPr>
          <w:rFonts w:ascii="Crimson Text" w:hAnsi="Crimson Text"/>
          <w:color w:val="000000" w:themeColor="text1"/>
          <w:sz w:val="26"/>
          <w:szCs w:val="26"/>
        </w:rPr>
        <w:t>regañó</w:t>
      </w:r>
      <w:r w:rsidR="00DC321F" w:rsidRPr="008D03A6">
        <w:rPr>
          <w:rFonts w:ascii="Crimson Text" w:hAnsi="Crimson Text"/>
          <w:color w:val="000000" w:themeColor="text1"/>
          <w:sz w:val="26"/>
          <w:szCs w:val="26"/>
        </w:rPr>
        <w:t xml:space="preserve">, perdiendo un poco la paciencia. </w:t>
      </w:r>
      <w:proofErr w:type="spellStart"/>
      <w:r w:rsidR="00DC321F" w:rsidRPr="008D03A6">
        <w:rPr>
          <w:rFonts w:ascii="Crimson Text" w:hAnsi="Crimson Text"/>
          <w:color w:val="000000" w:themeColor="text1"/>
          <w:sz w:val="26"/>
          <w:szCs w:val="26"/>
        </w:rPr>
        <w:t>Gregor</w:t>
      </w:r>
      <w:proofErr w:type="spellEnd"/>
      <w:r w:rsidR="00DC321F" w:rsidRPr="008D03A6">
        <w:rPr>
          <w:rFonts w:ascii="Crimson Text" w:hAnsi="Crimson Text"/>
          <w:color w:val="000000" w:themeColor="text1"/>
          <w:sz w:val="26"/>
          <w:szCs w:val="26"/>
        </w:rPr>
        <w:t xml:space="preserve"> no toleraba que lo </w:t>
      </w:r>
      <w:del w:id="115" w:author="Paula Castrilli" w:date="2025-06-09T22:20:00Z">
        <w:r w:rsidR="00DC321F" w:rsidRPr="008D03A6" w:rsidDel="007D377D">
          <w:rPr>
            <w:rFonts w:ascii="Crimson Text" w:hAnsi="Crimson Text"/>
            <w:color w:val="000000" w:themeColor="text1"/>
            <w:sz w:val="26"/>
            <w:szCs w:val="26"/>
          </w:rPr>
          <w:delText>contradigan</w:delText>
        </w:r>
      </w:del>
      <w:ins w:id="116" w:author="Paula Castrilli" w:date="2025-06-09T22:20:00Z">
        <w:r w:rsidR="007D377D">
          <w:rPr>
            <w:rFonts w:ascii="Crimson Text" w:hAnsi="Crimson Text"/>
            <w:color w:val="000000" w:themeColor="text1"/>
            <w:sz w:val="26"/>
            <w:szCs w:val="26"/>
          </w:rPr>
          <w:t>contradijeran</w:t>
        </w:r>
      </w:ins>
      <w:r w:rsidR="00DC321F" w:rsidRPr="008D03A6">
        <w:rPr>
          <w:rFonts w:ascii="Crimson Text" w:hAnsi="Crimson Text"/>
          <w:color w:val="000000" w:themeColor="text1"/>
          <w:sz w:val="26"/>
          <w:szCs w:val="26"/>
        </w:rPr>
        <w:t xml:space="preserve">, y mucho menos </w:t>
      </w:r>
      <w:commentRangeStart w:id="117"/>
      <w:r w:rsidR="00DC321F" w:rsidRPr="008D03A6">
        <w:rPr>
          <w:rFonts w:ascii="Crimson Text" w:hAnsi="Crimson Text"/>
          <w:color w:val="000000" w:themeColor="text1"/>
          <w:sz w:val="26"/>
          <w:szCs w:val="26"/>
        </w:rPr>
        <w:t xml:space="preserve">alguien </w:t>
      </w:r>
      <w:ins w:id="118" w:author="Paula Castrilli" w:date="2025-06-09T22:22:00Z">
        <w:r w:rsidR="007D377D">
          <w:rPr>
            <w:rFonts w:ascii="Crimson Text" w:hAnsi="Crimson Text"/>
            <w:color w:val="000000" w:themeColor="text1"/>
            <w:sz w:val="26"/>
            <w:szCs w:val="26"/>
          </w:rPr>
          <w:t xml:space="preserve">que </w:t>
        </w:r>
      </w:ins>
      <w:ins w:id="119" w:author="Paula Castrilli" w:date="2025-06-09T22:21:00Z">
        <w:r w:rsidR="007D377D">
          <w:rPr>
            <w:rFonts w:ascii="Crimson Text" w:hAnsi="Crimson Text"/>
            <w:color w:val="000000" w:themeColor="text1"/>
            <w:sz w:val="26"/>
            <w:szCs w:val="26"/>
          </w:rPr>
          <w:t xml:space="preserve">consideraba </w:t>
        </w:r>
      </w:ins>
      <w:r w:rsidR="00DC321F" w:rsidRPr="008D03A6">
        <w:rPr>
          <w:rFonts w:ascii="Crimson Text" w:hAnsi="Crimson Text"/>
          <w:color w:val="000000" w:themeColor="text1"/>
          <w:sz w:val="26"/>
          <w:szCs w:val="26"/>
        </w:rPr>
        <w:t xml:space="preserve">de </w:t>
      </w:r>
      <w:ins w:id="120" w:author="Paula Castrilli" w:date="2025-06-09T22:22:00Z">
        <w:r w:rsidR="007D377D">
          <w:rPr>
            <w:rFonts w:ascii="Crimson Text" w:hAnsi="Crimson Text"/>
            <w:color w:val="000000" w:themeColor="text1"/>
            <w:sz w:val="26"/>
            <w:szCs w:val="26"/>
          </w:rPr>
          <w:t xml:space="preserve">tan </w:t>
        </w:r>
      </w:ins>
      <w:r w:rsidR="00DC321F" w:rsidRPr="008D03A6">
        <w:rPr>
          <w:rFonts w:ascii="Crimson Text" w:hAnsi="Crimson Text"/>
          <w:color w:val="000000" w:themeColor="text1"/>
          <w:sz w:val="26"/>
          <w:szCs w:val="26"/>
        </w:rPr>
        <w:t>poca talla</w:t>
      </w:r>
      <w:commentRangeEnd w:id="117"/>
      <w:r w:rsidR="007D377D">
        <w:rPr>
          <w:rStyle w:val="Refdecomentario"/>
        </w:rPr>
        <w:commentReference w:id="117"/>
      </w:r>
      <w:ins w:id="121" w:author="Paula Castrilli" w:date="2025-06-09T22:22:00Z">
        <w:r w:rsidR="007D377D">
          <w:rPr>
            <w:rFonts w:ascii="Crimson Text" w:hAnsi="Crimson Text"/>
            <w:color w:val="000000" w:themeColor="text1"/>
            <w:sz w:val="26"/>
            <w:szCs w:val="26"/>
          </w:rPr>
          <w:t xml:space="preserve"> como lo era para él </w:t>
        </w:r>
      </w:ins>
      <w:ins w:id="122" w:author="Paula Castrilli" w:date="2025-06-09T22:24:00Z">
        <w:r w:rsidR="007D377D">
          <w:rPr>
            <w:rFonts w:ascii="Crimson Text" w:hAnsi="Crimson Text"/>
            <w:color w:val="000000" w:themeColor="text1"/>
            <w:sz w:val="26"/>
            <w:szCs w:val="26"/>
          </w:rPr>
          <w:t>Jensen</w:t>
        </w:r>
      </w:ins>
      <w:r w:rsidR="00DC321F" w:rsidRPr="008D03A6">
        <w:rPr>
          <w:rFonts w:ascii="Crimson Text" w:hAnsi="Crimson Text"/>
          <w:color w:val="000000" w:themeColor="text1"/>
          <w:sz w:val="26"/>
          <w:szCs w:val="26"/>
        </w:rPr>
        <w:t>.</w:t>
      </w:r>
    </w:p>
    <w:p w:rsidR="00DC321F"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84585" w:rsidRPr="008D03A6">
        <w:rPr>
          <w:rFonts w:ascii="Crimson Text" w:hAnsi="Crimson Text"/>
          <w:color w:val="000000" w:themeColor="text1"/>
          <w:sz w:val="26"/>
          <w:szCs w:val="26"/>
        </w:rPr>
        <w:t xml:space="preserve">El capitán Klaus está </w:t>
      </w:r>
      <w:r w:rsidR="004336E0" w:rsidRPr="008D03A6">
        <w:rPr>
          <w:rFonts w:ascii="Crimson Text" w:hAnsi="Crimson Text"/>
          <w:color w:val="000000" w:themeColor="text1"/>
          <w:sz w:val="26"/>
          <w:szCs w:val="26"/>
        </w:rPr>
        <w:t>comandando</w:t>
      </w:r>
      <w:r w:rsidR="00484585" w:rsidRPr="008D03A6">
        <w:rPr>
          <w:rFonts w:ascii="Crimson Text" w:hAnsi="Crimson Text"/>
          <w:color w:val="000000" w:themeColor="text1"/>
          <w:sz w:val="26"/>
          <w:szCs w:val="26"/>
        </w:rPr>
        <w:t xml:space="preserve"> una misión, pronto tendrá noticias de él </w:t>
      </w:r>
      <w:r>
        <w:rPr>
          <w:rFonts w:ascii="Crimson Text" w:hAnsi="Crimson Text"/>
          <w:color w:val="000000" w:themeColor="text1"/>
          <w:sz w:val="26"/>
          <w:szCs w:val="26"/>
        </w:rPr>
        <w:t>—</w:t>
      </w:r>
      <w:r w:rsidR="00ED5B48" w:rsidRPr="008D03A6">
        <w:rPr>
          <w:rFonts w:ascii="Crimson Text" w:hAnsi="Crimson Text"/>
          <w:color w:val="000000" w:themeColor="text1"/>
          <w:sz w:val="26"/>
          <w:szCs w:val="26"/>
        </w:rPr>
        <w:t>excusó</w:t>
      </w:r>
      <w:r w:rsidR="00484585" w:rsidRPr="008D03A6">
        <w:rPr>
          <w:rFonts w:ascii="Crimson Text" w:hAnsi="Crimson Text"/>
          <w:color w:val="000000" w:themeColor="text1"/>
          <w:sz w:val="26"/>
          <w:szCs w:val="26"/>
        </w:rPr>
        <w:t xml:space="preserve"> el caballero, </w:t>
      </w:r>
      <w:r w:rsidR="00F36637" w:rsidRPr="008D03A6">
        <w:rPr>
          <w:rFonts w:ascii="Crimson Text" w:hAnsi="Crimson Text"/>
          <w:color w:val="000000" w:themeColor="text1"/>
          <w:sz w:val="26"/>
          <w:szCs w:val="26"/>
        </w:rPr>
        <w:t>dubitativo</w:t>
      </w:r>
      <w:r w:rsidR="00484585" w:rsidRPr="008D03A6">
        <w:rPr>
          <w:rFonts w:ascii="Crimson Text" w:hAnsi="Crimson Text"/>
          <w:color w:val="000000" w:themeColor="text1"/>
          <w:sz w:val="26"/>
          <w:szCs w:val="26"/>
        </w:rPr>
        <w:t>.</w:t>
      </w:r>
    </w:p>
    <w:p w:rsidR="007D377D" w:rsidRDefault="00F7244A" w:rsidP="005C448F">
      <w:pPr>
        <w:tabs>
          <w:tab w:val="left" w:pos="2179"/>
        </w:tabs>
        <w:spacing w:after="0"/>
        <w:ind w:firstLine="284"/>
        <w:jc w:val="both"/>
        <w:rPr>
          <w:ins w:id="123" w:author="Paula Castrilli" w:date="2025-06-09T22:25:00Z"/>
          <w:rFonts w:ascii="Crimson Text" w:hAnsi="Crimson Text"/>
          <w:color w:val="000000" w:themeColor="text1"/>
          <w:sz w:val="26"/>
          <w:szCs w:val="26"/>
        </w:rPr>
      </w:pPr>
      <w:r>
        <w:rPr>
          <w:rFonts w:ascii="Crimson Text" w:hAnsi="Crimson Text"/>
          <w:color w:val="000000" w:themeColor="text1"/>
          <w:sz w:val="26"/>
          <w:szCs w:val="26"/>
        </w:rPr>
        <w:t>—</w:t>
      </w:r>
      <w:r w:rsidR="00E16FC1" w:rsidRPr="008D03A6">
        <w:rPr>
          <w:rFonts w:ascii="Crimson Text" w:hAnsi="Crimson Text"/>
          <w:color w:val="000000" w:themeColor="text1"/>
          <w:sz w:val="26"/>
          <w:szCs w:val="26"/>
        </w:rPr>
        <w:t xml:space="preserve">Si existe una misión tan importante como para que el capitán </w:t>
      </w:r>
      <w:r w:rsidR="00BD4FE6" w:rsidRPr="008D03A6">
        <w:rPr>
          <w:rFonts w:ascii="Crimson Text" w:hAnsi="Crimson Text"/>
          <w:color w:val="000000" w:themeColor="text1"/>
          <w:sz w:val="26"/>
          <w:szCs w:val="26"/>
        </w:rPr>
        <w:t>falte</w:t>
      </w:r>
      <w:r w:rsidR="00E16FC1" w:rsidRPr="008D03A6">
        <w:rPr>
          <w:rFonts w:ascii="Crimson Text" w:hAnsi="Crimson Text"/>
          <w:color w:val="000000" w:themeColor="text1"/>
          <w:sz w:val="26"/>
          <w:szCs w:val="26"/>
        </w:rPr>
        <w:t xml:space="preserve"> </w:t>
      </w:r>
      <w:r w:rsidR="004336E0" w:rsidRPr="008D03A6">
        <w:rPr>
          <w:rFonts w:ascii="Crimson Text" w:hAnsi="Crimson Text"/>
          <w:color w:val="000000" w:themeColor="text1"/>
          <w:sz w:val="26"/>
          <w:szCs w:val="26"/>
        </w:rPr>
        <w:t>a</w:t>
      </w:r>
      <w:r w:rsidR="00E16FC1" w:rsidRPr="008D03A6">
        <w:rPr>
          <w:rFonts w:ascii="Crimson Text" w:hAnsi="Crimson Text"/>
          <w:color w:val="000000" w:themeColor="text1"/>
          <w:sz w:val="26"/>
          <w:szCs w:val="26"/>
        </w:rPr>
        <w:t xml:space="preserve"> esta reunión, no entiendo por qué no estoy </w:t>
      </w:r>
      <w:r w:rsidR="004336E0" w:rsidRPr="008D03A6">
        <w:rPr>
          <w:rFonts w:ascii="Crimson Text" w:hAnsi="Crimson Text"/>
          <w:color w:val="000000" w:themeColor="text1"/>
          <w:sz w:val="26"/>
          <w:szCs w:val="26"/>
        </w:rPr>
        <w:t>al tanto. ¿Cuál es esa misión</w:t>
      </w:r>
      <w:r w:rsidR="005B298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24" w:author="Paula Castrilli" w:date="2025-06-09T22:25:00Z">
        <w:r w:rsidR="00ED5B48" w:rsidRPr="008D03A6" w:rsidDel="007D377D">
          <w:rPr>
            <w:rFonts w:ascii="Crimson Text" w:hAnsi="Crimson Text"/>
            <w:color w:val="000000" w:themeColor="text1"/>
            <w:sz w:val="26"/>
            <w:szCs w:val="26"/>
          </w:rPr>
          <w:delText>interrogó</w:delText>
        </w:r>
        <w:r w:rsidR="005B2989" w:rsidRPr="008D03A6" w:rsidDel="007D377D">
          <w:rPr>
            <w:rFonts w:ascii="Crimson Text" w:hAnsi="Crimson Text"/>
            <w:color w:val="000000" w:themeColor="text1"/>
            <w:sz w:val="26"/>
            <w:szCs w:val="26"/>
          </w:rPr>
          <w:delText xml:space="preserve"> </w:delText>
        </w:r>
      </w:del>
      <w:ins w:id="125" w:author="Paula Castrilli" w:date="2025-06-09T22:25:00Z">
        <w:r w:rsidR="007D377D">
          <w:rPr>
            <w:rFonts w:ascii="Crimson Text" w:hAnsi="Crimson Text"/>
            <w:color w:val="000000" w:themeColor="text1"/>
            <w:sz w:val="26"/>
            <w:szCs w:val="26"/>
          </w:rPr>
          <w:t>Interrogó</w:t>
        </w:r>
        <w:r w:rsidR="007D377D" w:rsidRPr="008D03A6">
          <w:rPr>
            <w:rFonts w:ascii="Crimson Text" w:hAnsi="Crimson Text"/>
            <w:color w:val="000000" w:themeColor="text1"/>
            <w:sz w:val="26"/>
            <w:szCs w:val="26"/>
          </w:rPr>
          <w:t xml:space="preserve"> </w:t>
        </w:r>
      </w:ins>
      <w:r w:rsidR="005B2989" w:rsidRPr="008D03A6">
        <w:rPr>
          <w:rFonts w:ascii="Crimson Text" w:hAnsi="Crimson Text"/>
          <w:color w:val="000000" w:themeColor="text1"/>
          <w:sz w:val="26"/>
          <w:szCs w:val="26"/>
        </w:rPr>
        <w:t xml:space="preserve">el rey, </w:t>
      </w:r>
      <w:del w:id="126" w:author="Paula Castrilli" w:date="2025-06-09T22:25:00Z">
        <w:r w:rsidR="005B2989" w:rsidRPr="008D03A6" w:rsidDel="007D377D">
          <w:rPr>
            <w:rFonts w:ascii="Crimson Text" w:hAnsi="Crimson Text"/>
            <w:color w:val="000000" w:themeColor="text1"/>
            <w:sz w:val="26"/>
            <w:szCs w:val="26"/>
          </w:rPr>
          <w:delText>y c</w:delText>
        </w:r>
        <w:r w:rsidR="00E16FC1" w:rsidRPr="008D03A6" w:rsidDel="007D377D">
          <w:rPr>
            <w:rFonts w:ascii="Crimson Text" w:hAnsi="Crimson Text"/>
            <w:color w:val="000000" w:themeColor="text1"/>
            <w:sz w:val="26"/>
            <w:szCs w:val="26"/>
          </w:rPr>
          <w:delText>l</w:delText>
        </w:r>
        <w:r w:rsidR="005B2989" w:rsidRPr="008D03A6" w:rsidDel="007D377D">
          <w:rPr>
            <w:rFonts w:ascii="Crimson Text" w:hAnsi="Crimson Text"/>
            <w:color w:val="000000" w:themeColor="text1"/>
            <w:sz w:val="26"/>
            <w:szCs w:val="26"/>
          </w:rPr>
          <w:delText>avó</w:delText>
        </w:r>
      </w:del>
      <w:ins w:id="127" w:author="Paula Castrilli" w:date="2025-06-09T22:25:00Z">
        <w:r w:rsidR="007D377D">
          <w:rPr>
            <w:rFonts w:ascii="Crimson Text" w:hAnsi="Crimson Text"/>
            <w:color w:val="000000" w:themeColor="text1"/>
            <w:sz w:val="26"/>
            <w:szCs w:val="26"/>
          </w:rPr>
          <w:t>clavando</w:t>
        </w:r>
      </w:ins>
      <w:r w:rsidR="00E16FC1" w:rsidRPr="008D03A6">
        <w:rPr>
          <w:rFonts w:ascii="Crimson Text" w:hAnsi="Crimson Text"/>
          <w:color w:val="000000" w:themeColor="text1"/>
          <w:sz w:val="26"/>
          <w:szCs w:val="26"/>
        </w:rPr>
        <w:t xml:space="preserve"> su mirada como una </w:t>
      </w:r>
      <w:r w:rsidR="004336E0" w:rsidRPr="008D03A6">
        <w:rPr>
          <w:rFonts w:ascii="Crimson Text" w:hAnsi="Crimson Text"/>
          <w:color w:val="000000" w:themeColor="text1"/>
          <w:sz w:val="26"/>
          <w:szCs w:val="26"/>
        </w:rPr>
        <w:t>daga</w:t>
      </w:r>
      <w:r w:rsidR="00E16FC1" w:rsidRPr="008D03A6">
        <w:rPr>
          <w:rFonts w:ascii="Crimson Text" w:hAnsi="Crimson Text"/>
          <w:color w:val="000000" w:themeColor="text1"/>
          <w:sz w:val="26"/>
          <w:szCs w:val="26"/>
        </w:rPr>
        <w:t xml:space="preserve"> en el rostro de Jensen.</w:t>
      </w:r>
      <w:r w:rsidR="001C5255" w:rsidRPr="008D03A6">
        <w:rPr>
          <w:rFonts w:ascii="Crimson Text" w:hAnsi="Crimson Text"/>
          <w:color w:val="000000" w:themeColor="text1"/>
          <w:sz w:val="26"/>
          <w:szCs w:val="26"/>
        </w:rPr>
        <w:t xml:space="preserve"> </w:t>
      </w:r>
    </w:p>
    <w:p w:rsidR="00484585" w:rsidRPr="008D03A6" w:rsidRDefault="001C5255"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caballero </w:t>
      </w:r>
      <w:del w:id="128" w:author="Paula Castrilli" w:date="2025-06-09T22:25:00Z">
        <w:r w:rsidRPr="008D03A6" w:rsidDel="007D377D">
          <w:rPr>
            <w:rFonts w:ascii="Crimson Text" w:hAnsi="Crimson Text"/>
            <w:color w:val="000000" w:themeColor="text1"/>
            <w:sz w:val="26"/>
            <w:szCs w:val="26"/>
          </w:rPr>
          <w:delText xml:space="preserve">se </w:delText>
        </w:r>
      </w:del>
      <w:r w:rsidRPr="008D03A6">
        <w:rPr>
          <w:rFonts w:ascii="Crimson Text" w:hAnsi="Crimson Text"/>
          <w:color w:val="000000" w:themeColor="text1"/>
          <w:sz w:val="26"/>
          <w:szCs w:val="26"/>
        </w:rPr>
        <w:t xml:space="preserve">lamentó </w:t>
      </w:r>
      <w:del w:id="129" w:author="Paula Castrilli" w:date="2025-06-09T22:25:00Z">
        <w:r w:rsidR="009B57B2" w:rsidRPr="008D03A6" w:rsidDel="007D377D">
          <w:rPr>
            <w:rFonts w:ascii="Crimson Text" w:hAnsi="Crimson Text"/>
            <w:color w:val="000000" w:themeColor="text1"/>
            <w:sz w:val="26"/>
            <w:szCs w:val="26"/>
          </w:rPr>
          <w:delText xml:space="preserve">por </w:delText>
        </w:r>
      </w:del>
      <w:r w:rsidR="00ED5B48" w:rsidRPr="008D03A6">
        <w:rPr>
          <w:rFonts w:ascii="Crimson Text" w:hAnsi="Crimson Text"/>
          <w:color w:val="000000" w:themeColor="text1"/>
          <w:sz w:val="26"/>
          <w:szCs w:val="26"/>
        </w:rPr>
        <w:t xml:space="preserve">no haber mantenido </w:t>
      </w:r>
      <w:r w:rsidR="004336E0" w:rsidRPr="008D03A6">
        <w:rPr>
          <w:rFonts w:ascii="Crimson Text" w:hAnsi="Crimson Text"/>
          <w:color w:val="000000" w:themeColor="text1"/>
          <w:sz w:val="26"/>
          <w:szCs w:val="26"/>
        </w:rPr>
        <w:t>la boca cerrada</w:t>
      </w:r>
      <w:del w:id="130" w:author="Paula Castrilli" w:date="2025-06-09T22:25:00Z">
        <w:r w:rsidRPr="008D03A6" w:rsidDel="007D377D">
          <w:rPr>
            <w:rFonts w:ascii="Crimson Text" w:hAnsi="Crimson Text"/>
            <w:color w:val="000000" w:themeColor="text1"/>
            <w:sz w:val="26"/>
            <w:szCs w:val="26"/>
          </w:rPr>
          <w:delText>, se</w:delText>
        </w:r>
      </w:del>
      <w:ins w:id="131" w:author="Paula Castrilli" w:date="2025-06-09T22:25:00Z">
        <w:r w:rsidR="007D377D">
          <w:rPr>
            <w:rFonts w:ascii="Crimson Text" w:hAnsi="Crimson Text"/>
            <w:color w:val="000000" w:themeColor="text1"/>
            <w:sz w:val="26"/>
            <w:szCs w:val="26"/>
          </w:rPr>
          <w:t>. Se</w:t>
        </w:r>
      </w:ins>
      <w:r w:rsidRPr="008D03A6">
        <w:rPr>
          <w:rFonts w:ascii="Crimson Text" w:hAnsi="Crimson Text"/>
          <w:color w:val="000000" w:themeColor="text1"/>
          <w:sz w:val="26"/>
          <w:szCs w:val="26"/>
        </w:rPr>
        <w:t xml:space="preserve"> encontraba en una encrucijada, sabía que Klaus no quería informar la situación</w:t>
      </w:r>
      <w:del w:id="132" w:author="Paula Castrilli" w:date="2025-06-09T22:26:00Z">
        <w:r w:rsidRPr="008D03A6" w:rsidDel="007D377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antes </w:t>
      </w:r>
      <w:r w:rsidR="00D03BB2" w:rsidRPr="008D03A6">
        <w:rPr>
          <w:rFonts w:ascii="Crimson Text" w:hAnsi="Crimson Text"/>
          <w:color w:val="000000" w:themeColor="text1"/>
          <w:sz w:val="26"/>
          <w:szCs w:val="26"/>
        </w:rPr>
        <w:t>de tener</w:t>
      </w:r>
      <w:r w:rsidRPr="008D03A6">
        <w:rPr>
          <w:rFonts w:ascii="Crimson Text" w:hAnsi="Crimson Text"/>
          <w:color w:val="000000" w:themeColor="text1"/>
          <w:sz w:val="26"/>
          <w:szCs w:val="26"/>
        </w:rPr>
        <w:t xml:space="preserve"> noticias de Eros</w:t>
      </w:r>
      <w:del w:id="133" w:author="Paula Castrilli" w:date="2025-06-09T22:26:00Z">
        <w:r w:rsidRPr="008D03A6" w:rsidDel="007D377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 a su vez, era el rey quien estaba increpándolo. </w:t>
      </w:r>
      <w:r w:rsidR="004336E0" w:rsidRPr="008D03A6">
        <w:rPr>
          <w:rFonts w:ascii="Crimson Text" w:hAnsi="Crimson Text"/>
          <w:color w:val="000000" w:themeColor="text1"/>
          <w:sz w:val="26"/>
          <w:szCs w:val="26"/>
        </w:rPr>
        <w:t>Vaciló</w:t>
      </w:r>
      <w:r w:rsidRPr="008D03A6">
        <w:rPr>
          <w:rFonts w:ascii="Crimson Text" w:hAnsi="Crimson Text"/>
          <w:color w:val="000000" w:themeColor="text1"/>
          <w:sz w:val="26"/>
          <w:szCs w:val="26"/>
        </w:rPr>
        <w:t xml:space="preserve"> un momento, pero antes de que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w:t>
      </w:r>
      <w:del w:id="134" w:author="Paula Castrilli" w:date="2025-06-09T22:26:00Z">
        <w:r w:rsidRPr="008D03A6" w:rsidDel="007D377D">
          <w:rPr>
            <w:rFonts w:ascii="Crimson Text" w:hAnsi="Crimson Text"/>
            <w:color w:val="000000" w:themeColor="text1"/>
            <w:sz w:val="26"/>
            <w:szCs w:val="26"/>
          </w:rPr>
          <w:delText>estalle</w:delText>
        </w:r>
      </w:del>
      <w:ins w:id="135" w:author="Paula Castrilli" w:date="2025-06-09T22:26:00Z">
        <w:r w:rsidR="007D377D">
          <w:rPr>
            <w:rFonts w:ascii="Crimson Text" w:hAnsi="Crimson Text"/>
            <w:color w:val="000000" w:themeColor="text1"/>
            <w:sz w:val="26"/>
            <w:szCs w:val="26"/>
          </w:rPr>
          <w:t>estallara</w:t>
        </w:r>
      </w:ins>
      <w:r w:rsidRPr="008D03A6">
        <w:rPr>
          <w:rFonts w:ascii="Crimson Text" w:hAnsi="Crimson Text"/>
          <w:color w:val="000000" w:themeColor="text1"/>
          <w:sz w:val="26"/>
          <w:szCs w:val="26"/>
        </w:rPr>
        <w:t>, trató de conformarlo.</w:t>
      </w:r>
    </w:p>
    <w:p w:rsidR="001C5255"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467A5" w:rsidRPr="008D03A6">
        <w:rPr>
          <w:rFonts w:ascii="Crimson Text" w:hAnsi="Crimson Text"/>
          <w:color w:val="000000" w:themeColor="text1"/>
          <w:sz w:val="26"/>
          <w:szCs w:val="26"/>
        </w:rPr>
        <w:t>Es información confidencial, yo no sé mucho al respecto</w:t>
      </w:r>
      <w:ins w:id="136" w:author="Paula Castrilli" w:date="2025-06-09T22:26:00Z">
        <w:r w:rsidR="007D377D">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137" w:author="Paula Castrilli" w:date="2025-06-09T22:26:00Z">
        <w:r w:rsidR="007D377D">
          <w:rPr>
            <w:rFonts w:ascii="Crimson Text" w:hAnsi="Crimson Text"/>
            <w:color w:val="000000" w:themeColor="text1"/>
            <w:sz w:val="26"/>
            <w:szCs w:val="26"/>
          </w:rPr>
          <w:t>comenzó a explicar, eligiendo sus palabras con cuidado</w:t>
        </w:r>
      </w:ins>
      <w:r>
        <w:rPr>
          <w:rFonts w:ascii="Crimson Text" w:hAnsi="Crimson Text"/>
          <w:color w:val="000000" w:themeColor="text1"/>
          <w:sz w:val="26"/>
          <w:szCs w:val="26"/>
        </w:rPr>
        <w:t>—</w:t>
      </w:r>
      <w:r w:rsidR="009467A5" w:rsidRPr="008D03A6">
        <w:rPr>
          <w:rFonts w:ascii="Crimson Text" w:hAnsi="Crimson Text"/>
          <w:color w:val="000000" w:themeColor="text1"/>
          <w:sz w:val="26"/>
          <w:szCs w:val="26"/>
        </w:rPr>
        <w:t>. Hubo un inconveniente durante la ceremonia de iniciación</w:t>
      </w:r>
      <w:del w:id="138" w:author="Paula Castrilli" w:date="2025-06-09T22:26:00Z">
        <w:r w:rsidR="009467A5" w:rsidRPr="008D03A6" w:rsidDel="007D377D">
          <w:rPr>
            <w:rFonts w:ascii="Crimson Text" w:hAnsi="Crimson Text"/>
            <w:color w:val="000000" w:themeColor="text1"/>
            <w:sz w:val="26"/>
            <w:szCs w:val="26"/>
          </w:rPr>
          <w:delText>,</w:delText>
        </w:r>
      </w:del>
      <w:r w:rsidR="009467A5" w:rsidRPr="008D03A6">
        <w:rPr>
          <w:rFonts w:ascii="Crimson Text" w:hAnsi="Crimson Text"/>
          <w:color w:val="000000" w:themeColor="text1"/>
          <w:sz w:val="26"/>
          <w:szCs w:val="26"/>
        </w:rPr>
        <w:t xml:space="preserve"> y el capitán está </w:t>
      </w:r>
      <w:r w:rsidR="004336E0" w:rsidRPr="008D03A6">
        <w:rPr>
          <w:rFonts w:ascii="Crimson Text" w:hAnsi="Crimson Text"/>
          <w:color w:val="000000" w:themeColor="text1"/>
          <w:sz w:val="26"/>
          <w:szCs w:val="26"/>
        </w:rPr>
        <w:t>trabajando en eso</w:t>
      </w:r>
      <w:r w:rsidR="009467A5" w:rsidRPr="008D03A6">
        <w:rPr>
          <w:rFonts w:ascii="Crimson Text" w:hAnsi="Crimson Text"/>
          <w:color w:val="000000" w:themeColor="text1"/>
          <w:sz w:val="26"/>
          <w:szCs w:val="26"/>
        </w:rPr>
        <w:t xml:space="preserve">. Pero no debe preocuparse, para cuando </w:t>
      </w:r>
      <w:r w:rsidR="005F310E" w:rsidRPr="008D03A6">
        <w:rPr>
          <w:rFonts w:ascii="Crimson Text" w:hAnsi="Crimson Text"/>
          <w:color w:val="000000" w:themeColor="text1"/>
          <w:sz w:val="26"/>
          <w:szCs w:val="26"/>
        </w:rPr>
        <w:t>le informe las novedades, seguramente, ya estará todo</w:t>
      </w:r>
      <w:r w:rsidR="004336E0" w:rsidRPr="008D03A6">
        <w:rPr>
          <w:rFonts w:ascii="Crimson Text" w:hAnsi="Crimson Text"/>
          <w:color w:val="000000" w:themeColor="text1"/>
          <w:sz w:val="26"/>
          <w:szCs w:val="26"/>
        </w:rPr>
        <w:t xml:space="preserve"> </w:t>
      </w:r>
      <w:r w:rsidR="00D709E7" w:rsidRPr="008D03A6">
        <w:rPr>
          <w:rFonts w:ascii="Crimson Text" w:hAnsi="Crimson Text"/>
          <w:color w:val="000000" w:themeColor="text1"/>
          <w:sz w:val="26"/>
          <w:szCs w:val="26"/>
        </w:rPr>
        <w:t>bajo control</w:t>
      </w:r>
      <w:r w:rsidR="005F310E" w:rsidRPr="008D03A6">
        <w:rPr>
          <w:rFonts w:ascii="Crimson Text" w:hAnsi="Crimson Text"/>
          <w:color w:val="000000" w:themeColor="text1"/>
          <w:sz w:val="26"/>
          <w:szCs w:val="26"/>
        </w:rPr>
        <w:t>.</w:t>
      </w:r>
    </w:p>
    <w:p w:rsidR="005F310E"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F310E" w:rsidRPr="008D03A6">
        <w:rPr>
          <w:rFonts w:ascii="Crimson Text" w:hAnsi="Crimson Text"/>
          <w:color w:val="000000" w:themeColor="text1"/>
          <w:sz w:val="26"/>
          <w:szCs w:val="26"/>
        </w:rPr>
        <w:t>Muy bien, haremos</w:t>
      </w:r>
      <w:r w:rsidR="005B2989" w:rsidRPr="008D03A6">
        <w:rPr>
          <w:rFonts w:ascii="Crimson Text" w:hAnsi="Crimson Text"/>
          <w:color w:val="000000" w:themeColor="text1"/>
          <w:sz w:val="26"/>
          <w:szCs w:val="26"/>
        </w:rPr>
        <w:t xml:space="preserve"> de cuenta </w:t>
      </w:r>
      <w:r w:rsidR="00F71E2C" w:rsidRPr="008D03A6">
        <w:rPr>
          <w:rFonts w:ascii="Crimson Text" w:hAnsi="Crimson Text"/>
          <w:color w:val="000000" w:themeColor="text1"/>
          <w:sz w:val="26"/>
          <w:szCs w:val="26"/>
        </w:rPr>
        <w:t>que no me dijiste</w:t>
      </w:r>
      <w:r w:rsidR="005F310E" w:rsidRPr="008D03A6">
        <w:rPr>
          <w:rFonts w:ascii="Crimson Text" w:hAnsi="Crimson Text"/>
          <w:color w:val="000000" w:themeColor="text1"/>
          <w:sz w:val="26"/>
          <w:szCs w:val="26"/>
        </w:rPr>
        <w:t xml:space="preserve"> nada, y espero que pronto Klaus me dé una buena razón </w:t>
      </w:r>
      <w:r w:rsidR="004336E0" w:rsidRPr="008D03A6">
        <w:rPr>
          <w:rFonts w:ascii="Crimson Text" w:hAnsi="Crimson Text"/>
          <w:color w:val="000000" w:themeColor="text1"/>
          <w:sz w:val="26"/>
          <w:szCs w:val="26"/>
        </w:rPr>
        <w:t>para justificar</w:t>
      </w:r>
      <w:r w:rsidR="005F310E" w:rsidRPr="008D03A6">
        <w:rPr>
          <w:rFonts w:ascii="Crimson Text" w:hAnsi="Crimson Text"/>
          <w:color w:val="000000" w:themeColor="text1"/>
          <w:sz w:val="26"/>
          <w:szCs w:val="26"/>
        </w:rPr>
        <w:t xml:space="preserve"> su ausencia </w:t>
      </w:r>
      <w:r>
        <w:rPr>
          <w:rFonts w:ascii="Crimson Text" w:hAnsi="Crimson Text"/>
          <w:color w:val="000000" w:themeColor="text1"/>
          <w:sz w:val="26"/>
          <w:szCs w:val="26"/>
        </w:rPr>
        <w:t>—</w:t>
      </w:r>
      <w:r w:rsidR="00D11F68" w:rsidRPr="008D03A6">
        <w:rPr>
          <w:rFonts w:ascii="Crimson Text" w:hAnsi="Crimson Text"/>
          <w:color w:val="000000" w:themeColor="text1"/>
          <w:sz w:val="26"/>
          <w:szCs w:val="26"/>
        </w:rPr>
        <w:t>dijo</w:t>
      </w:r>
      <w:r w:rsidR="005F310E" w:rsidRPr="008D03A6">
        <w:rPr>
          <w:rFonts w:ascii="Crimson Text" w:hAnsi="Crimson Text"/>
          <w:color w:val="000000" w:themeColor="text1"/>
          <w:sz w:val="26"/>
          <w:szCs w:val="26"/>
        </w:rPr>
        <w:t>, restando importancia al hecho. Luego continuó</w:t>
      </w:r>
      <w:r>
        <w:rPr>
          <w:rFonts w:ascii="Crimson Text" w:hAnsi="Crimson Text"/>
          <w:color w:val="000000" w:themeColor="text1"/>
          <w:sz w:val="26"/>
          <w:szCs w:val="26"/>
        </w:rPr>
        <w:t>—</w:t>
      </w:r>
      <w:r w:rsidR="005F310E" w:rsidRPr="008D03A6">
        <w:rPr>
          <w:rFonts w:ascii="Crimson Text" w:hAnsi="Crimson Text"/>
          <w:color w:val="000000" w:themeColor="text1"/>
          <w:sz w:val="26"/>
          <w:szCs w:val="26"/>
        </w:rPr>
        <w:t xml:space="preserve">. Volviendo a lo importante, </w:t>
      </w:r>
      <w:r w:rsidR="00143397" w:rsidRPr="008D03A6">
        <w:rPr>
          <w:rFonts w:ascii="Crimson Text" w:hAnsi="Crimson Text"/>
          <w:color w:val="000000" w:themeColor="text1"/>
          <w:sz w:val="26"/>
          <w:szCs w:val="26"/>
        </w:rPr>
        <w:t>en cuanto al</w:t>
      </w:r>
      <w:r w:rsidR="005F310E" w:rsidRPr="008D03A6">
        <w:rPr>
          <w:rFonts w:ascii="Crimson Text" w:hAnsi="Crimson Text"/>
          <w:color w:val="000000" w:themeColor="text1"/>
          <w:sz w:val="26"/>
          <w:szCs w:val="26"/>
        </w:rPr>
        <w:t xml:space="preserve"> </w:t>
      </w:r>
      <w:del w:id="139" w:author="Paula Castrilli" w:date="2025-06-09T13:49:00Z">
        <w:r w:rsidR="005F310E" w:rsidRPr="008D03A6" w:rsidDel="002A5FEC">
          <w:rPr>
            <w:rFonts w:ascii="Crimson Text" w:hAnsi="Crimson Text"/>
            <w:color w:val="000000" w:themeColor="text1"/>
            <w:sz w:val="26"/>
            <w:szCs w:val="26"/>
          </w:rPr>
          <w:delText>bosque encantado</w:delText>
        </w:r>
      </w:del>
      <w:ins w:id="140" w:author="Paula Castrilli" w:date="2025-06-09T13:49:00Z">
        <w:r w:rsidR="002A5FEC">
          <w:rPr>
            <w:rFonts w:ascii="Crimson Text" w:hAnsi="Crimson Text"/>
            <w:color w:val="000000" w:themeColor="text1"/>
            <w:sz w:val="26"/>
            <w:szCs w:val="26"/>
          </w:rPr>
          <w:t>Bosque Encantado</w:t>
        </w:r>
      </w:ins>
      <w:del w:id="141" w:author="Paula Castrilli" w:date="2025-06-09T22:27:00Z">
        <w:r w:rsidR="005F310E" w:rsidRPr="008D03A6" w:rsidDel="007D377D">
          <w:rPr>
            <w:rFonts w:ascii="Crimson Text" w:hAnsi="Crimson Text"/>
            <w:color w:val="000000" w:themeColor="text1"/>
            <w:sz w:val="26"/>
            <w:szCs w:val="26"/>
          </w:rPr>
          <w:delText>,</w:delText>
        </w:r>
      </w:del>
      <w:r w:rsidR="005F310E" w:rsidRPr="008D03A6">
        <w:rPr>
          <w:rFonts w:ascii="Crimson Text" w:hAnsi="Crimson Text"/>
          <w:color w:val="000000" w:themeColor="text1"/>
          <w:sz w:val="26"/>
          <w:szCs w:val="26"/>
        </w:rPr>
        <w:t xml:space="preserve"> </w:t>
      </w:r>
      <w:r w:rsidR="009B57B2" w:rsidRPr="008D03A6">
        <w:rPr>
          <w:rFonts w:ascii="Crimson Text" w:hAnsi="Crimson Text"/>
          <w:color w:val="000000" w:themeColor="text1"/>
          <w:sz w:val="26"/>
          <w:szCs w:val="26"/>
        </w:rPr>
        <w:t>les anuncio que</w:t>
      </w:r>
      <w:r w:rsidR="005F310E" w:rsidRPr="008D03A6">
        <w:rPr>
          <w:rFonts w:ascii="Crimson Text" w:hAnsi="Crimson Text"/>
          <w:color w:val="000000" w:themeColor="text1"/>
          <w:sz w:val="26"/>
          <w:szCs w:val="26"/>
        </w:rPr>
        <w:t xml:space="preserve"> tomé la decisión de </w:t>
      </w:r>
      <w:r w:rsidR="00603E49" w:rsidRPr="008D03A6">
        <w:rPr>
          <w:rFonts w:ascii="Crimson Text" w:hAnsi="Crimson Text"/>
          <w:color w:val="000000" w:themeColor="text1"/>
          <w:sz w:val="26"/>
          <w:szCs w:val="26"/>
        </w:rPr>
        <w:t xml:space="preserve">que </w:t>
      </w:r>
      <w:del w:id="142" w:author="Paula Castrilli" w:date="2025-06-09T22:27:00Z">
        <w:r w:rsidR="00CD0CD4" w:rsidRPr="008D03A6" w:rsidDel="007D377D">
          <w:rPr>
            <w:rFonts w:ascii="Crimson Text" w:hAnsi="Crimson Text"/>
            <w:color w:val="000000" w:themeColor="text1"/>
            <w:sz w:val="26"/>
            <w:szCs w:val="26"/>
          </w:rPr>
          <w:delText>tenemos que</w:delText>
        </w:r>
      </w:del>
      <w:ins w:id="143" w:author="Paula Castrilli" w:date="2025-06-09T22:27:00Z">
        <w:r w:rsidR="007D377D">
          <w:rPr>
            <w:rFonts w:ascii="Crimson Text" w:hAnsi="Crimson Text"/>
            <w:color w:val="000000" w:themeColor="text1"/>
            <w:sz w:val="26"/>
            <w:szCs w:val="26"/>
          </w:rPr>
          <w:t>debemos</w:t>
        </w:r>
      </w:ins>
      <w:r w:rsidR="00CD0CD4" w:rsidRPr="008D03A6">
        <w:rPr>
          <w:rFonts w:ascii="Crimson Text" w:hAnsi="Crimson Text"/>
          <w:color w:val="000000" w:themeColor="text1"/>
          <w:sz w:val="26"/>
          <w:szCs w:val="26"/>
        </w:rPr>
        <w:t xml:space="preserve"> ingresar</w:t>
      </w:r>
      <w:del w:id="144" w:author="Paula Castrilli" w:date="2025-06-09T22:27:00Z">
        <w:r w:rsidR="008F4F89" w:rsidRPr="008D03A6" w:rsidDel="007D377D">
          <w:rPr>
            <w:rFonts w:ascii="Crimson Text" w:hAnsi="Crimson Text"/>
            <w:color w:val="000000" w:themeColor="text1"/>
            <w:sz w:val="26"/>
            <w:szCs w:val="26"/>
          </w:rPr>
          <w:delText>,</w:delText>
        </w:r>
      </w:del>
      <w:r w:rsidR="008F4F89" w:rsidRPr="008D03A6">
        <w:rPr>
          <w:rFonts w:ascii="Crimson Text" w:hAnsi="Crimson Text"/>
          <w:color w:val="000000" w:themeColor="text1"/>
          <w:sz w:val="26"/>
          <w:szCs w:val="26"/>
        </w:rPr>
        <w:t xml:space="preserve"> </w:t>
      </w:r>
      <w:r w:rsidR="00CD0CD4" w:rsidRPr="008D03A6">
        <w:rPr>
          <w:rFonts w:ascii="Crimson Text" w:hAnsi="Crimson Text"/>
          <w:color w:val="000000" w:themeColor="text1"/>
          <w:sz w:val="26"/>
          <w:szCs w:val="26"/>
        </w:rPr>
        <w:t>y</w:t>
      </w:r>
      <w:r w:rsidR="005F310E" w:rsidRPr="008D03A6">
        <w:rPr>
          <w:rFonts w:ascii="Crimson Text" w:hAnsi="Crimson Text"/>
          <w:color w:val="000000" w:themeColor="text1"/>
          <w:sz w:val="26"/>
          <w:szCs w:val="26"/>
        </w:rPr>
        <w:t xml:space="preserve"> llegar al </w:t>
      </w:r>
      <w:r w:rsidR="0041450C" w:rsidRPr="008D03A6">
        <w:rPr>
          <w:rFonts w:ascii="Crimson Text" w:hAnsi="Crimson Text"/>
          <w:color w:val="000000" w:themeColor="text1"/>
          <w:sz w:val="26"/>
          <w:szCs w:val="26"/>
        </w:rPr>
        <w:t>otro lado</w:t>
      </w:r>
      <w:r w:rsidR="009B57B2" w:rsidRPr="008D03A6">
        <w:rPr>
          <w:rFonts w:ascii="Crimson Text" w:hAnsi="Crimson Text"/>
          <w:color w:val="000000" w:themeColor="text1"/>
          <w:sz w:val="26"/>
          <w:szCs w:val="26"/>
        </w:rPr>
        <w:t xml:space="preserve">. </w:t>
      </w:r>
      <w:r w:rsidR="00D35B51" w:rsidRPr="008D03A6">
        <w:rPr>
          <w:rFonts w:ascii="Crimson Text" w:hAnsi="Crimson Text"/>
          <w:color w:val="000000" w:themeColor="text1"/>
          <w:sz w:val="26"/>
          <w:szCs w:val="26"/>
        </w:rPr>
        <w:t>Llevaremos a cabo</w:t>
      </w:r>
      <w:r w:rsidR="005F310E" w:rsidRPr="008D03A6">
        <w:rPr>
          <w:rFonts w:ascii="Crimson Text" w:hAnsi="Crimson Text"/>
          <w:color w:val="000000" w:themeColor="text1"/>
          <w:sz w:val="26"/>
          <w:szCs w:val="26"/>
        </w:rPr>
        <w:t xml:space="preserve"> una misión de exploración</w:t>
      </w:r>
      <w:del w:id="145" w:author="Paula Castrilli" w:date="2025-06-09T22:27:00Z">
        <w:r w:rsidR="00D35B51" w:rsidRPr="008D03A6" w:rsidDel="007D377D">
          <w:rPr>
            <w:rFonts w:ascii="Crimson Text" w:hAnsi="Crimson Text"/>
            <w:color w:val="000000" w:themeColor="text1"/>
            <w:sz w:val="26"/>
            <w:szCs w:val="26"/>
          </w:rPr>
          <w:delText>,</w:delText>
        </w:r>
      </w:del>
      <w:r w:rsidR="005F310E" w:rsidRPr="008D03A6">
        <w:rPr>
          <w:rFonts w:ascii="Crimson Text" w:hAnsi="Crimson Text"/>
          <w:color w:val="000000" w:themeColor="text1"/>
          <w:sz w:val="26"/>
          <w:szCs w:val="26"/>
        </w:rPr>
        <w:t xml:space="preserve"> para </w:t>
      </w:r>
      <w:r w:rsidR="00ED5B48" w:rsidRPr="008D03A6">
        <w:rPr>
          <w:rFonts w:ascii="Crimson Text" w:hAnsi="Crimson Text"/>
          <w:color w:val="000000" w:themeColor="text1"/>
          <w:sz w:val="26"/>
          <w:szCs w:val="26"/>
        </w:rPr>
        <w:t>comprender</w:t>
      </w:r>
      <w:r w:rsidR="00CD0CD4" w:rsidRPr="008D03A6">
        <w:rPr>
          <w:rFonts w:ascii="Crimson Text" w:hAnsi="Crimson Text"/>
          <w:color w:val="000000" w:themeColor="text1"/>
          <w:sz w:val="26"/>
          <w:szCs w:val="26"/>
        </w:rPr>
        <w:t xml:space="preserve"> a</w:t>
      </w:r>
      <w:r w:rsidR="00ED5B48" w:rsidRPr="008D03A6">
        <w:rPr>
          <w:rFonts w:ascii="Crimson Text" w:hAnsi="Crimson Text"/>
          <w:color w:val="000000" w:themeColor="text1"/>
          <w:sz w:val="26"/>
          <w:szCs w:val="26"/>
        </w:rPr>
        <w:t xml:space="preserve"> </w:t>
      </w:r>
      <w:r w:rsidR="005F310E" w:rsidRPr="008D03A6">
        <w:rPr>
          <w:rFonts w:ascii="Crimson Text" w:hAnsi="Crimson Text"/>
          <w:color w:val="000000" w:themeColor="text1"/>
          <w:sz w:val="26"/>
          <w:szCs w:val="26"/>
        </w:rPr>
        <w:t xml:space="preserve">los </w:t>
      </w:r>
      <w:r w:rsidR="00143397" w:rsidRPr="008D03A6">
        <w:rPr>
          <w:rFonts w:ascii="Crimson Text" w:hAnsi="Crimson Text"/>
          <w:color w:val="000000" w:themeColor="text1"/>
          <w:sz w:val="26"/>
          <w:szCs w:val="26"/>
        </w:rPr>
        <w:t>demonios</w:t>
      </w:r>
      <w:r w:rsidR="005F310E" w:rsidRPr="008D03A6">
        <w:rPr>
          <w:rFonts w:ascii="Crimson Text" w:hAnsi="Crimson Text"/>
          <w:color w:val="000000" w:themeColor="text1"/>
          <w:sz w:val="26"/>
          <w:szCs w:val="26"/>
        </w:rPr>
        <w:t xml:space="preserve"> que </w:t>
      </w:r>
      <w:r w:rsidR="00D35B51" w:rsidRPr="008D03A6">
        <w:rPr>
          <w:rFonts w:ascii="Crimson Text" w:hAnsi="Crimson Text"/>
          <w:color w:val="000000" w:themeColor="text1"/>
          <w:sz w:val="26"/>
          <w:szCs w:val="26"/>
        </w:rPr>
        <w:t xml:space="preserve">habitan ahí dentro. </w:t>
      </w:r>
      <w:commentRangeStart w:id="146"/>
      <w:r w:rsidR="00D35B51" w:rsidRPr="008D03A6">
        <w:rPr>
          <w:rFonts w:ascii="Crimson Text" w:hAnsi="Crimson Text"/>
          <w:color w:val="000000" w:themeColor="text1"/>
          <w:sz w:val="26"/>
          <w:szCs w:val="26"/>
        </w:rPr>
        <w:t>Tal vez, d</w:t>
      </w:r>
      <w:r w:rsidR="005F310E" w:rsidRPr="008D03A6">
        <w:rPr>
          <w:rFonts w:ascii="Crimson Text" w:hAnsi="Crimson Text"/>
          <w:color w:val="000000" w:themeColor="text1"/>
          <w:sz w:val="26"/>
          <w:szCs w:val="26"/>
        </w:rPr>
        <w:t xml:space="preserve">eberíamos incluir al recluta que </w:t>
      </w:r>
      <w:r w:rsidR="00D35B51" w:rsidRPr="008D03A6">
        <w:rPr>
          <w:rFonts w:ascii="Crimson Text" w:hAnsi="Crimson Text"/>
          <w:color w:val="000000" w:themeColor="text1"/>
          <w:sz w:val="26"/>
          <w:szCs w:val="26"/>
        </w:rPr>
        <w:t>sobrevivió</w:t>
      </w:r>
      <w:r w:rsidR="005F310E" w:rsidRPr="008D03A6">
        <w:rPr>
          <w:rFonts w:ascii="Crimson Text" w:hAnsi="Crimson Text"/>
          <w:color w:val="000000" w:themeColor="text1"/>
          <w:sz w:val="26"/>
          <w:szCs w:val="26"/>
        </w:rPr>
        <w:t xml:space="preserve"> a la prueba de ingreso, ¿cómo se llama ese muchacho? </w:t>
      </w:r>
      <w:commentRangeEnd w:id="146"/>
      <w:r w:rsidR="00EA4834">
        <w:rPr>
          <w:rStyle w:val="Refdecomentario"/>
        </w:rPr>
        <w:commentReference w:id="146"/>
      </w:r>
      <w:r>
        <w:rPr>
          <w:rFonts w:ascii="Crimson Text" w:hAnsi="Crimson Text"/>
          <w:color w:val="000000" w:themeColor="text1"/>
          <w:sz w:val="26"/>
          <w:szCs w:val="26"/>
        </w:rPr>
        <w:t>—</w:t>
      </w:r>
      <w:del w:id="147" w:author="Paula Castrilli" w:date="2025-06-09T22:30:00Z">
        <w:r w:rsidR="005F310E" w:rsidRPr="008D03A6" w:rsidDel="0069529D">
          <w:rPr>
            <w:rFonts w:ascii="Crimson Text" w:hAnsi="Crimson Text"/>
            <w:color w:val="000000" w:themeColor="text1"/>
            <w:sz w:val="26"/>
            <w:szCs w:val="26"/>
          </w:rPr>
          <w:delText>preguntó</w:delText>
        </w:r>
      </w:del>
      <w:ins w:id="148" w:author="Paula Castrilli" w:date="2025-06-09T22:30:00Z">
        <w:r w:rsidR="0069529D">
          <w:rPr>
            <w:rFonts w:ascii="Crimson Text" w:hAnsi="Crimson Text"/>
            <w:color w:val="000000" w:themeColor="text1"/>
            <w:sz w:val="26"/>
            <w:szCs w:val="26"/>
          </w:rPr>
          <w:t>Preguntó</w:t>
        </w:r>
      </w:ins>
      <w:r w:rsidR="005F310E" w:rsidRPr="008D03A6">
        <w:rPr>
          <w:rFonts w:ascii="Crimson Text" w:hAnsi="Crimson Text"/>
          <w:color w:val="000000" w:themeColor="text1"/>
          <w:sz w:val="26"/>
          <w:szCs w:val="26"/>
        </w:rPr>
        <w:t>, mientras fingía revolver en su memoria.</w:t>
      </w:r>
      <w:r w:rsidR="00A24CB4" w:rsidRPr="008D03A6">
        <w:rPr>
          <w:rFonts w:ascii="Crimson Text" w:hAnsi="Crimson Text"/>
          <w:color w:val="000000" w:themeColor="text1"/>
          <w:sz w:val="26"/>
          <w:szCs w:val="26"/>
        </w:rPr>
        <w:t xml:space="preserve"> Eros estaba </w:t>
      </w:r>
      <w:r w:rsidR="005B2989" w:rsidRPr="008D03A6">
        <w:rPr>
          <w:rFonts w:ascii="Crimson Text" w:hAnsi="Crimson Text"/>
          <w:color w:val="000000" w:themeColor="text1"/>
          <w:sz w:val="26"/>
          <w:szCs w:val="26"/>
        </w:rPr>
        <w:t>ganando popularidad</w:t>
      </w:r>
      <w:r w:rsidR="00A24CB4" w:rsidRPr="008D03A6">
        <w:rPr>
          <w:rFonts w:ascii="Crimson Text" w:hAnsi="Crimson Text"/>
          <w:color w:val="000000" w:themeColor="text1"/>
          <w:sz w:val="26"/>
          <w:szCs w:val="26"/>
        </w:rPr>
        <w:t xml:space="preserve">, pero quería restarle </w:t>
      </w:r>
      <w:ins w:id="149" w:author="Paula Castrilli" w:date="2025-06-09T22:30:00Z">
        <w:r w:rsidR="0069529D">
          <w:rPr>
            <w:rFonts w:ascii="Crimson Text" w:hAnsi="Crimson Text"/>
            <w:color w:val="000000" w:themeColor="text1"/>
            <w:sz w:val="26"/>
            <w:szCs w:val="26"/>
          </w:rPr>
          <w:t xml:space="preserve">la mayor </w:t>
        </w:r>
      </w:ins>
      <w:r w:rsidR="00A24CB4" w:rsidRPr="008D03A6">
        <w:rPr>
          <w:rFonts w:ascii="Crimson Text" w:hAnsi="Crimson Text"/>
          <w:color w:val="000000" w:themeColor="text1"/>
          <w:sz w:val="26"/>
          <w:szCs w:val="26"/>
        </w:rPr>
        <w:t>trascendencia</w:t>
      </w:r>
      <w:ins w:id="150" w:author="Paula Castrilli" w:date="2025-06-09T22:30:00Z">
        <w:r w:rsidR="0069529D">
          <w:rPr>
            <w:rFonts w:ascii="Crimson Text" w:hAnsi="Crimson Text"/>
            <w:color w:val="000000" w:themeColor="text1"/>
            <w:sz w:val="26"/>
            <w:szCs w:val="26"/>
          </w:rPr>
          <w:t xml:space="preserve"> posible</w:t>
        </w:r>
      </w:ins>
      <w:r w:rsidR="00A24CB4" w:rsidRPr="008D03A6">
        <w:rPr>
          <w:rFonts w:ascii="Crimson Text" w:hAnsi="Crimson Text"/>
          <w:color w:val="000000" w:themeColor="text1"/>
          <w:sz w:val="26"/>
          <w:szCs w:val="26"/>
        </w:rPr>
        <w:t>.</w:t>
      </w:r>
    </w:p>
    <w:p w:rsidR="00A24CB4"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24CB4" w:rsidRPr="008D03A6">
        <w:rPr>
          <w:rFonts w:ascii="Crimson Text" w:hAnsi="Crimson Text"/>
          <w:color w:val="000000" w:themeColor="text1"/>
          <w:sz w:val="26"/>
          <w:szCs w:val="26"/>
        </w:rPr>
        <w:t xml:space="preserve">Eros </w:t>
      </w:r>
      <w:r>
        <w:rPr>
          <w:rFonts w:ascii="Crimson Text" w:hAnsi="Crimson Text"/>
          <w:color w:val="000000" w:themeColor="text1"/>
          <w:sz w:val="26"/>
          <w:szCs w:val="26"/>
        </w:rPr>
        <w:t>—</w:t>
      </w:r>
      <w:r w:rsidR="00104A8C" w:rsidRPr="008D03A6">
        <w:rPr>
          <w:rFonts w:ascii="Crimson Text" w:hAnsi="Crimson Text"/>
          <w:color w:val="000000" w:themeColor="text1"/>
          <w:sz w:val="26"/>
          <w:szCs w:val="26"/>
        </w:rPr>
        <w:t>respondió</w:t>
      </w:r>
      <w:r w:rsidR="00A24CB4" w:rsidRPr="008D03A6">
        <w:rPr>
          <w:rFonts w:ascii="Crimson Text" w:hAnsi="Crimson Text"/>
          <w:color w:val="000000" w:themeColor="text1"/>
          <w:sz w:val="26"/>
          <w:szCs w:val="26"/>
        </w:rPr>
        <w:t xml:space="preserve"> Jensen, tímidamente. El rey lo miró, y le </w:t>
      </w:r>
      <w:r w:rsidR="002E3F2F" w:rsidRPr="008D03A6">
        <w:rPr>
          <w:rFonts w:ascii="Crimson Text" w:hAnsi="Crimson Text"/>
          <w:color w:val="000000" w:themeColor="text1"/>
          <w:sz w:val="26"/>
          <w:szCs w:val="26"/>
        </w:rPr>
        <w:t xml:space="preserve">hizo un gesto para que </w:t>
      </w:r>
      <w:r w:rsidR="005465FB" w:rsidRPr="008D03A6">
        <w:rPr>
          <w:rFonts w:ascii="Crimson Text" w:hAnsi="Crimson Text"/>
          <w:color w:val="000000" w:themeColor="text1"/>
          <w:sz w:val="26"/>
          <w:szCs w:val="26"/>
        </w:rPr>
        <w:t>alzara la voz</w:t>
      </w:r>
      <w:r>
        <w:rPr>
          <w:rFonts w:ascii="Crimson Text" w:hAnsi="Crimson Text"/>
          <w:color w:val="000000" w:themeColor="text1"/>
          <w:sz w:val="26"/>
          <w:szCs w:val="26"/>
        </w:rPr>
        <w:t>—</w:t>
      </w:r>
      <w:r w:rsidR="00A24CB4" w:rsidRPr="008D03A6">
        <w:rPr>
          <w:rFonts w:ascii="Crimson Text" w:hAnsi="Crimson Text"/>
          <w:color w:val="000000" w:themeColor="text1"/>
          <w:sz w:val="26"/>
          <w:szCs w:val="26"/>
        </w:rPr>
        <w:t xml:space="preserve">. ¡Eros! </w:t>
      </w:r>
      <w:r>
        <w:rPr>
          <w:rFonts w:ascii="Crimson Text" w:hAnsi="Crimson Text"/>
          <w:color w:val="000000" w:themeColor="text1"/>
          <w:sz w:val="26"/>
          <w:szCs w:val="26"/>
        </w:rPr>
        <w:t>—</w:t>
      </w:r>
      <w:r w:rsidR="00143397" w:rsidRPr="008D03A6">
        <w:rPr>
          <w:rFonts w:ascii="Crimson Text" w:hAnsi="Crimson Text"/>
          <w:color w:val="000000" w:themeColor="text1"/>
          <w:sz w:val="26"/>
          <w:szCs w:val="26"/>
        </w:rPr>
        <w:t>exclamó</w:t>
      </w:r>
      <w:r w:rsidR="00A24CB4" w:rsidRPr="008D03A6">
        <w:rPr>
          <w:rFonts w:ascii="Crimson Text" w:hAnsi="Crimson Text"/>
          <w:color w:val="000000" w:themeColor="text1"/>
          <w:sz w:val="26"/>
          <w:szCs w:val="26"/>
        </w:rPr>
        <w:t>, y comenzó a transpirar</w:t>
      </w:r>
      <w:del w:id="151" w:author="Paula Castrilli" w:date="2025-06-09T22:30:00Z">
        <w:r w:rsidR="00A24CB4" w:rsidRPr="008D03A6" w:rsidDel="0069529D">
          <w:rPr>
            <w:rFonts w:ascii="Crimson Text" w:hAnsi="Crimson Text"/>
            <w:color w:val="000000" w:themeColor="text1"/>
            <w:sz w:val="26"/>
            <w:szCs w:val="26"/>
          </w:rPr>
          <w:delText>,</w:delText>
        </w:r>
      </w:del>
      <w:r w:rsidR="00A24CB4" w:rsidRPr="008D03A6">
        <w:rPr>
          <w:rFonts w:ascii="Crimson Text" w:hAnsi="Crimson Text"/>
          <w:color w:val="000000" w:themeColor="text1"/>
          <w:sz w:val="26"/>
          <w:szCs w:val="26"/>
        </w:rPr>
        <w:t xml:space="preserve"> tan sólo</w:t>
      </w:r>
      <w:del w:id="152" w:author="Paula Castrilli" w:date="2025-06-09T22:30:00Z">
        <w:r w:rsidR="00143397" w:rsidRPr="008D03A6" w:rsidDel="0069529D">
          <w:rPr>
            <w:rFonts w:ascii="Crimson Text" w:hAnsi="Crimson Text"/>
            <w:color w:val="000000" w:themeColor="text1"/>
            <w:sz w:val="26"/>
            <w:szCs w:val="26"/>
          </w:rPr>
          <w:delText>,</w:delText>
        </w:r>
      </w:del>
      <w:r w:rsidR="00A24CB4" w:rsidRPr="008D03A6">
        <w:rPr>
          <w:rFonts w:ascii="Crimson Text" w:hAnsi="Crimson Text"/>
          <w:color w:val="000000" w:themeColor="text1"/>
          <w:sz w:val="26"/>
          <w:szCs w:val="26"/>
        </w:rPr>
        <w:t xml:space="preserve"> con imaginar el ro</w:t>
      </w:r>
      <w:r w:rsidR="009B57B2" w:rsidRPr="008D03A6">
        <w:rPr>
          <w:rFonts w:ascii="Crimson Text" w:hAnsi="Crimson Text"/>
          <w:color w:val="000000" w:themeColor="text1"/>
          <w:sz w:val="26"/>
          <w:szCs w:val="26"/>
        </w:rPr>
        <w:t xml:space="preserve">stro de </w:t>
      </w:r>
      <w:proofErr w:type="spellStart"/>
      <w:r w:rsidR="009B57B2" w:rsidRPr="008D03A6">
        <w:rPr>
          <w:rFonts w:ascii="Crimson Text" w:hAnsi="Crimson Text"/>
          <w:color w:val="000000" w:themeColor="text1"/>
          <w:sz w:val="26"/>
          <w:szCs w:val="26"/>
        </w:rPr>
        <w:t>Gregor</w:t>
      </w:r>
      <w:proofErr w:type="spellEnd"/>
      <w:r w:rsidR="009B57B2" w:rsidRPr="008D03A6">
        <w:rPr>
          <w:rFonts w:ascii="Crimson Text" w:hAnsi="Crimson Text"/>
          <w:color w:val="000000" w:themeColor="text1"/>
          <w:sz w:val="26"/>
          <w:szCs w:val="26"/>
        </w:rPr>
        <w:t xml:space="preserve"> </w:t>
      </w:r>
      <w:del w:id="153" w:author="Paula Castrilli" w:date="2025-06-09T22:31:00Z">
        <w:r w:rsidR="009B57B2" w:rsidRPr="008D03A6" w:rsidDel="0069529D">
          <w:rPr>
            <w:rFonts w:ascii="Crimson Text" w:hAnsi="Crimson Text"/>
            <w:color w:val="000000" w:themeColor="text1"/>
            <w:sz w:val="26"/>
            <w:szCs w:val="26"/>
          </w:rPr>
          <w:delText>al enterase</w:delText>
        </w:r>
      </w:del>
      <w:ins w:id="154" w:author="Paula Castrilli" w:date="2025-06-09T22:31:00Z">
        <w:r w:rsidR="0069529D">
          <w:rPr>
            <w:rFonts w:ascii="Crimson Text" w:hAnsi="Crimson Text"/>
            <w:color w:val="000000" w:themeColor="text1"/>
            <w:sz w:val="26"/>
            <w:szCs w:val="26"/>
          </w:rPr>
          <w:t>en cuanto se enterase</w:t>
        </w:r>
      </w:ins>
      <w:r w:rsidR="009B57B2" w:rsidRPr="008D03A6">
        <w:rPr>
          <w:rFonts w:ascii="Crimson Text" w:hAnsi="Crimson Text"/>
          <w:color w:val="000000" w:themeColor="text1"/>
          <w:sz w:val="26"/>
          <w:szCs w:val="26"/>
        </w:rPr>
        <w:t xml:space="preserve"> de su desaparición</w:t>
      </w:r>
      <w:r w:rsidR="00A24CB4" w:rsidRPr="008D03A6">
        <w:rPr>
          <w:rFonts w:ascii="Crimson Text" w:hAnsi="Crimson Text"/>
          <w:color w:val="000000" w:themeColor="text1"/>
          <w:sz w:val="26"/>
          <w:szCs w:val="26"/>
        </w:rPr>
        <w:t>.</w:t>
      </w:r>
    </w:p>
    <w:p w:rsidR="00A24CB4" w:rsidRPr="008D03A6" w:rsidRDefault="00F7244A" w:rsidP="005C448F">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D35B51" w:rsidRPr="008D03A6">
        <w:rPr>
          <w:rFonts w:ascii="Crimson Text" w:hAnsi="Crimson Text"/>
          <w:color w:val="000000" w:themeColor="text1"/>
          <w:sz w:val="26"/>
          <w:szCs w:val="26"/>
        </w:rPr>
        <w:t>¡</w:t>
      </w:r>
      <w:proofErr w:type="gramEnd"/>
      <w:r w:rsidR="00A24CB4" w:rsidRPr="008D03A6">
        <w:rPr>
          <w:rFonts w:ascii="Crimson Text" w:hAnsi="Crimson Text"/>
          <w:color w:val="000000" w:themeColor="text1"/>
          <w:sz w:val="26"/>
          <w:szCs w:val="26"/>
        </w:rPr>
        <w:t>Ese mismo</w:t>
      </w:r>
      <w:r w:rsidR="00D35B51" w:rsidRPr="008D03A6">
        <w:rPr>
          <w:rFonts w:ascii="Crimson Text" w:hAnsi="Crimson Text"/>
          <w:color w:val="000000" w:themeColor="text1"/>
          <w:sz w:val="26"/>
          <w:szCs w:val="26"/>
        </w:rPr>
        <w:t>!</w:t>
      </w:r>
      <w:del w:id="155" w:author="Paula Castrilli" w:date="2025-06-09T22:31:00Z">
        <w:r w:rsidR="00A24CB4" w:rsidRPr="008D03A6" w:rsidDel="0069529D">
          <w:rPr>
            <w:rFonts w:ascii="Crimson Text" w:hAnsi="Crimson Text"/>
            <w:color w:val="000000" w:themeColor="text1"/>
            <w:sz w:val="26"/>
            <w:szCs w:val="26"/>
          </w:rPr>
          <w:delText>, si</w:delText>
        </w:r>
      </w:del>
      <w:ins w:id="156" w:author="Paula Castrilli" w:date="2025-06-09T22:31:00Z">
        <w:r w:rsidR="0069529D">
          <w:rPr>
            <w:rFonts w:ascii="Crimson Text" w:hAnsi="Crimson Text"/>
            <w:color w:val="000000" w:themeColor="text1"/>
            <w:sz w:val="26"/>
            <w:szCs w:val="26"/>
          </w:rPr>
          <w:t xml:space="preserve"> Si</w:t>
        </w:r>
      </w:ins>
      <w:r w:rsidR="00A24CB4" w:rsidRPr="008D03A6">
        <w:rPr>
          <w:rFonts w:ascii="Crimson Text" w:hAnsi="Crimson Text"/>
          <w:color w:val="000000" w:themeColor="text1"/>
          <w:sz w:val="26"/>
          <w:szCs w:val="26"/>
        </w:rPr>
        <w:t xml:space="preserve"> e</w:t>
      </w:r>
      <w:r w:rsidR="00D35B51" w:rsidRPr="008D03A6">
        <w:rPr>
          <w:rFonts w:ascii="Crimson Text" w:hAnsi="Crimson Text"/>
          <w:color w:val="000000" w:themeColor="text1"/>
          <w:sz w:val="26"/>
          <w:szCs w:val="26"/>
        </w:rPr>
        <w:t>l</w:t>
      </w:r>
      <w:r w:rsidR="00A24CB4" w:rsidRPr="008D03A6">
        <w:rPr>
          <w:rFonts w:ascii="Crimson Text" w:hAnsi="Crimson Text"/>
          <w:color w:val="000000" w:themeColor="text1"/>
          <w:sz w:val="26"/>
          <w:szCs w:val="26"/>
        </w:rPr>
        <w:t xml:space="preserve"> novato sobrevivió, podrá hacerlo cualquier integrante de la guardia real. Después de todo, no parece tan peligroso ese lugar, así que </w:t>
      </w:r>
      <w:r w:rsidR="007C5A3B" w:rsidRPr="008D03A6">
        <w:rPr>
          <w:rFonts w:ascii="Crimson Text" w:hAnsi="Crimson Text"/>
          <w:color w:val="000000" w:themeColor="text1"/>
          <w:sz w:val="26"/>
          <w:szCs w:val="26"/>
        </w:rPr>
        <w:t>vamos a</w:t>
      </w:r>
      <w:r w:rsidR="00A24CB4" w:rsidRPr="008D03A6">
        <w:rPr>
          <w:rFonts w:ascii="Crimson Text" w:hAnsi="Crimson Text"/>
          <w:color w:val="000000" w:themeColor="text1"/>
          <w:sz w:val="26"/>
          <w:szCs w:val="26"/>
        </w:rPr>
        <w:t xml:space="preserve"> cruzarlo y tomar por las pelotas a los del norte.</w:t>
      </w:r>
    </w:p>
    <w:p w:rsidR="00A24CB4" w:rsidRPr="008D03A6" w:rsidRDefault="00F7244A" w:rsidP="005C448F">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104A8C" w:rsidRPr="008D03A6">
        <w:rPr>
          <w:rFonts w:ascii="Crimson Text" w:hAnsi="Crimson Text"/>
          <w:color w:val="000000" w:themeColor="text1"/>
          <w:sz w:val="26"/>
          <w:szCs w:val="26"/>
        </w:rPr>
        <w:t>¡</w:t>
      </w:r>
      <w:proofErr w:type="gramEnd"/>
      <w:r w:rsidR="00104A8C" w:rsidRPr="008D03A6">
        <w:rPr>
          <w:rFonts w:ascii="Crimson Text" w:hAnsi="Crimson Text"/>
          <w:color w:val="000000" w:themeColor="text1"/>
          <w:sz w:val="26"/>
          <w:szCs w:val="26"/>
        </w:rPr>
        <w:t>Sería magnífico! Estoy seguro que l</w:t>
      </w:r>
      <w:r w:rsidR="00B72675" w:rsidRPr="008D03A6">
        <w:rPr>
          <w:rFonts w:ascii="Crimson Text" w:hAnsi="Crimson Text"/>
          <w:color w:val="000000" w:themeColor="text1"/>
          <w:sz w:val="26"/>
          <w:szCs w:val="26"/>
        </w:rPr>
        <w:t xml:space="preserve">os dioses </w:t>
      </w:r>
      <w:r w:rsidR="00ED5B48" w:rsidRPr="008D03A6">
        <w:rPr>
          <w:rFonts w:ascii="Crimson Text" w:hAnsi="Crimson Text"/>
          <w:color w:val="000000" w:themeColor="text1"/>
          <w:sz w:val="26"/>
          <w:szCs w:val="26"/>
        </w:rPr>
        <w:t>estarán de nuestro lado</w:t>
      </w:r>
      <w:r w:rsidR="00104A8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72675" w:rsidRPr="008D03A6">
        <w:rPr>
          <w:rFonts w:ascii="Crimson Text" w:hAnsi="Crimson Text"/>
          <w:color w:val="000000" w:themeColor="text1"/>
          <w:sz w:val="26"/>
          <w:szCs w:val="26"/>
        </w:rPr>
        <w:t xml:space="preserve">lanzó </w:t>
      </w:r>
      <w:proofErr w:type="spellStart"/>
      <w:r w:rsidR="00B72675" w:rsidRPr="008D03A6">
        <w:rPr>
          <w:rFonts w:ascii="Crimson Text" w:hAnsi="Crimson Text"/>
          <w:color w:val="000000" w:themeColor="text1"/>
          <w:sz w:val="26"/>
          <w:szCs w:val="26"/>
        </w:rPr>
        <w:t>Harald</w:t>
      </w:r>
      <w:proofErr w:type="spellEnd"/>
      <w:r w:rsidR="00B72675" w:rsidRPr="008D03A6">
        <w:rPr>
          <w:rFonts w:ascii="Crimson Text" w:hAnsi="Crimson Text"/>
          <w:color w:val="000000" w:themeColor="text1"/>
          <w:sz w:val="26"/>
          <w:szCs w:val="26"/>
        </w:rPr>
        <w:t xml:space="preserve">, </w:t>
      </w:r>
      <w:r w:rsidR="000F16A4" w:rsidRPr="008D03A6">
        <w:rPr>
          <w:rFonts w:ascii="Crimson Text" w:hAnsi="Crimson Text"/>
          <w:color w:val="000000" w:themeColor="text1"/>
          <w:sz w:val="26"/>
          <w:szCs w:val="26"/>
        </w:rPr>
        <w:t>celebrando</w:t>
      </w:r>
      <w:r w:rsidR="00B72675" w:rsidRPr="008D03A6">
        <w:rPr>
          <w:rFonts w:ascii="Crimson Text" w:hAnsi="Crimson Text"/>
          <w:color w:val="000000" w:themeColor="text1"/>
          <w:sz w:val="26"/>
          <w:szCs w:val="26"/>
        </w:rPr>
        <w:t xml:space="preserve"> la decisión del rey.</w:t>
      </w:r>
    </w:p>
    <w:p w:rsidR="00B72675"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72675" w:rsidRPr="008D03A6">
        <w:rPr>
          <w:rFonts w:ascii="Crimson Text" w:hAnsi="Crimson Text"/>
          <w:color w:val="000000" w:themeColor="text1"/>
          <w:sz w:val="26"/>
          <w:szCs w:val="26"/>
        </w:rPr>
        <w:t xml:space="preserve">Entiendo la necesidad, pero para eso se </w:t>
      </w:r>
      <w:r w:rsidR="00251568" w:rsidRPr="008D03A6">
        <w:rPr>
          <w:rFonts w:ascii="Crimson Text" w:hAnsi="Crimson Text"/>
          <w:color w:val="000000" w:themeColor="text1"/>
          <w:sz w:val="26"/>
          <w:szCs w:val="26"/>
        </w:rPr>
        <w:t>precisan</w:t>
      </w:r>
      <w:r w:rsidR="00B72675" w:rsidRPr="008D03A6">
        <w:rPr>
          <w:rFonts w:ascii="Crimson Text" w:hAnsi="Crimson Text"/>
          <w:color w:val="000000" w:themeColor="text1"/>
          <w:sz w:val="26"/>
          <w:szCs w:val="26"/>
        </w:rPr>
        <w:t xml:space="preserve"> recursos </w:t>
      </w:r>
      <w:r>
        <w:rPr>
          <w:rFonts w:ascii="Crimson Text" w:hAnsi="Crimson Text"/>
          <w:color w:val="000000" w:themeColor="text1"/>
          <w:sz w:val="26"/>
          <w:szCs w:val="26"/>
        </w:rPr>
        <w:t>—</w:t>
      </w:r>
      <w:del w:id="157" w:author="Paula Castrilli" w:date="2025-06-09T22:31:00Z">
        <w:r w:rsidR="00B72675" w:rsidRPr="008D03A6" w:rsidDel="0069529D">
          <w:rPr>
            <w:rFonts w:ascii="Crimson Text" w:hAnsi="Crimson Text"/>
            <w:color w:val="000000" w:themeColor="text1"/>
            <w:sz w:val="26"/>
            <w:szCs w:val="26"/>
          </w:rPr>
          <w:delText xml:space="preserve">indagó </w:delText>
        </w:r>
      </w:del>
      <w:ins w:id="158" w:author="Paula Castrilli" w:date="2025-06-09T22:31:00Z">
        <w:r w:rsidR="0069529D">
          <w:rPr>
            <w:rFonts w:ascii="Crimson Text" w:hAnsi="Crimson Text"/>
            <w:color w:val="000000" w:themeColor="text1"/>
            <w:sz w:val="26"/>
            <w:szCs w:val="26"/>
          </w:rPr>
          <w:t>intervino</w:t>
        </w:r>
        <w:r w:rsidR="0069529D" w:rsidRPr="008D03A6">
          <w:rPr>
            <w:rFonts w:ascii="Crimson Text" w:hAnsi="Crimson Text"/>
            <w:color w:val="000000" w:themeColor="text1"/>
            <w:sz w:val="26"/>
            <w:szCs w:val="26"/>
          </w:rPr>
          <w:t xml:space="preserve"> </w:t>
        </w:r>
      </w:ins>
      <w:r w:rsidR="00B72675" w:rsidRPr="008D03A6">
        <w:rPr>
          <w:rFonts w:ascii="Crimson Text" w:hAnsi="Crimson Text"/>
          <w:color w:val="000000" w:themeColor="text1"/>
          <w:sz w:val="26"/>
          <w:szCs w:val="26"/>
        </w:rPr>
        <w:t xml:space="preserve">el ministro del tesoro, </w:t>
      </w:r>
      <w:r w:rsidR="00251568" w:rsidRPr="008D03A6">
        <w:rPr>
          <w:rFonts w:ascii="Crimson Text" w:hAnsi="Crimson Text"/>
          <w:color w:val="000000" w:themeColor="text1"/>
          <w:sz w:val="26"/>
          <w:szCs w:val="26"/>
        </w:rPr>
        <w:t>con preocupación</w:t>
      </w:r>
      <w:r>
        <w:rPr>
          <w:rFonts w:ascii="Crimson Text" w:hAnsi="Crimson Text"/>
          <w:color w:val="000000" w:themeColor="text1"/>
          <w:sz w:val="26"/>
          <w:szCs w:val="26"/>
        </w:rPr>
        <w:t>—</w:t>
      </w:r>
      <w:r w:rsidR="00251568" w:rsidRPr="008D03A6">
        <w:rPr>
          <w:rFonts w:ascii="Crimson Text" w:hAnsi="Crimson Text"/>
          <w:color w:val="000000" w:themeColor="text1"/>
          <w:sz w:val="26"/>
          <w:szCs w:val="26"/>
        </w:rPr>
        <w:t>. Tendríamos que hacer mayores recortes</w:t>
      </w:r>
      <w:del w:id="159" w:author="Paula Castrilli" w:date="2025-06-09T22:32:00Z">
        <w:r w:rsidR="00251568" w:rsidRPr="008D03A6" w:rsidDel="0069529D">
          <w:rPr>
            <w:rFonts w:ascii="Crimson Text" w:hAnsi="Crimson Text"/>
            <w:color w:val="000000" w:themeColor="text1"/>
            <w:sz w:val="26"/>
            <w:szCs w:val="26"/>
          </w:rPr>
          <w:delText>,</w:delText>
        </w:r>
      </w:del>
      <w:r w:rsidR="00251568" w:rsidRPr="008D03A6">
        <w:rPr>
          <w:rFonts w:ascii="Crimson Text" w:hAnsi="Crimson Text"/>
          <w:color w:val="000000" w:themeColor="text1"/>
          <w:sz w:val="26"/>
          <w:szCs w:val="26"/>
        </w:rPr>
        <w:t xml:space="preserve"> y ya no sabemos </w:t>
      </w:r>
      <w:r w:rsidR="00ED5B48" w:rsidRPr="008D03A6">
        <w:rPr>
          <w:rFonts w:ascii="Crimson Text" w:hAnsi="Crimson Text"/>
          <w:color w:val="000000" w:themeColor="text1"/>
          <w:sz w:val="26"/>
          <w:szCs w:val="26"/>
        </w:rPr>
        <w:t>de dónde</w:t>
      </w:r>
      <w:r w:rsidR="00251568" w:rsidRPr="008D03A6">
        <w:rPr>
          <w:rFonts w:ascii="Crimson Text" w:hAnsi="Crimson Text"/>
          <w:color w:val="000000" w:themeColor="text1"/>
          <w:sz w:val="26"/>
          <w:szCs w:val="26"/>
        </w:rPr>
        <w:t xml:space="preserve"> reducir</w:t>
      </w:r>
      <w:r w:rsidR="00ED5B48" w:rsidRPr="008D03A6">
        <w:rPr>
          <w:rFonts w:ascii="Crimson Text" w:hAnsi="Crimson Text"/>
          <w:color w:val="000000" w:themeColor="text1"/>
          <w:sz w:val="26"/>
          <w:szCs w:val="26"/>
        </w:rPr>
        <w:t xml:space="preserve"> gastos</w:t>
      </w:r>
      <w:r w:rsidR="00251568" w:rsidRPr="008D03A6">
        <w:rPr>
          <w:rFonts w:ascii="Crimson Text" w:hAnsi="Crimson Text"/>
          <w:color w:val="000000" w:themeColor="text1"/>
          <w:sz w:val="26"/>
          <w:szCs w:val="26"/>
        </w:rPr>
        <w:t>.</w:t>
      </w:r>
    </w:p>
    <w:p w:rsidR="00251568"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51568" w:rsidRPr="008D03A6">
        <w:rPr>
          <w:rFonts w:ascii="Crimson Text" w:hAnsi="Crimson Text"/>
          <w:color w:val="000000" w:themeColor="text1"/>
          <w:sz w:val="26"/>
          <w:szCs w:val="26"/>
        </w:rPr>
        <w:t xml:space="preserve">Podríamos reducir el costo de las fiestas </w:t>
      </w:r>
      <w:r w:rsidR="00DA16FC" w:rsidRPr="008D03A6">
        <w:rPr>
          <w:rFonts w:ascii="Crimson Text" w:hAnsi="Crimson Text"/>
          <w:color w:val="000000" w:themeColor="text1"/>
          <w:sz w:val="26"/>
          <w:szCs w:val="26"/>
        </w:rPr>
        <w:t>de la nobleza</w:t>
      </w:r>
      <w:r w:rsidR="00251568" w:rsidRPr="008D03A6">
        <w:rPr>
          <w:rFonts w:ascii="Crimson Text" w:hAnsi="Crimson Text"/>
          <w:color w:val="000000" w:themeColor="text1"/>
          <w:sz w:val="26"/>
          <w:szCs w:val="26"/>
        </w:rPr>
        <w:t xml:space="preserve">. </w:t>
      </w:r>
      <w:ins w:id="160" w:author="Paula Castrilli" w:date="2025-06-10T00:24:00Z">
        <w:r w:rsidR="000E2924">
          <w:rPr>
            <w:rFonts w:ascii="Crimson Text" w:hAnsi="Crimson Text"/>
            <w:color w:val="000000" w:themeColor="text1"/>
            <w:sz w:val="26"/>
            <w:szCs w:val="26"/>
          </w:rPr>
          <w:t xml:space="preserve">También, </w:t>
        </w:r>
      </w:ins>
      <w:del w:id="161" w:author="Paula Castrilli" w:date="2025-06-10T00:24:00Z">
        <w:r w:rsidR="00251568" w:rsidRPr="008D03A6" w:rsidDel="000E2924">
          <w:rPr>
            <w:rFonts w:ascii="Crimson Text" w:hAnsi="Crimson Text"/>
            <w:color w:val="000000" w:themeColor="text1"/>
            <w:sz w:val="26"/>
            <w:szCs w:val="26"/>
          </w:rPr>
          <w:delText>Si</w:delText>
        </w:r>
      </w:del>
      <w:ins w:id="162" w:author="Paula Castrilli" w:date="2025-06-10T00:24:00Z">
        <w:r w:rsidR="000E2924">
          <w:rPr>
            <w:rFonts w:ascii="Crimson Text" w:hAnsi="Crimson Text"/>
            <w:color w:val="000000" w:themeColor="text1"/>
            <w:sz w:val="26"/>
            <w:szCs w:val="26"/>
          </w:rPr>
          <w:t>si</w:t>
        </w:r>
      </w:ins>
      <w:r w:rsidR="00251568" w:rsidRPr="008D03A6">
        <w:rPr>
          <w:rFonts w:ascii="Crimson Text" w:hAnsi="Crimson Text"/>
          <w:color w:val="000000" w:themeColor="text1"/>
          <w:sz w:val="26"/>
          <w:szCs w:val="26"/>
        </w:rPr>
        <w:t xml:space="preserve"> quitamos los gastos reservados de los ministros, podríamos reclutar </w:t>
      </w:r>
      <w:r w:rsidR="005D4F95" w:rsidRPr="008D03A6">
        <w:rPr>
          <w:rFonts w:ascii="Crimson Text" w:hAnsi="Crimson Text"/>
          <w:color w:val="000000" w:themeColor="text1"/>
          <w:sz w:val="26"/>
          <w:szCs w:val="26"/>
        </w:rPr>
        <w:t xml:space="preserve">un batallón </w:t>
      </w:r>
      <w:r w:rsidR="005D4F95" w:rsidRPr="008D03A6">
        <w:rPr>
          <w:rFonts w:ascii="Crimson Text" w:hAnsi="Crimson Text"/>
          <w:color w:val="000000" w:themeColor="text1"/>
          <w:sz w:val="26"/>
          <w:szCs w:val="26"/>
        </w:rPr>
        <w:lastRenderedPageBreak/>
        <w:t xml:space="preserve">de nuevos guerreros </w:t>
      </w:r>
      <w:r>
        <w:rPr>
          <w:rFonts w:ascii="Crimson Text" w:hAnsi="Crimson Text"/>
          <w:color w:val="000000" w:themeColor="text1"/>
          <w:sz w:val="26"/>
          <w:szCs w:val="26"/>
        </w:rPr>
        <w:t>—</w:t>
      </w:r>
      <w:del w:id="163" w:author="Paula Castrilli" w:date="2025-06-10T00:24:00Z">
        <w:r w:rsidR="00143397" w:rsidRPr="008D03A6" w:rsidDel="000E2924">
          <w:rPr>
            <w:rFonts w:ascii="Crimson Text" w:hAnsi="Crimson Text"/>
            <w:color w:val="000000" w:themeColor="text1"/>
            <w:sz w:val="26"/>
            <w:szCs w:val="26"/>
          </w:rPr>
          <w:delText>exclamó</w:delText>
        </w:r>
        <w:r w:rsidR="005D4F95" w:rsidRPr="008D03A6" w:rsidDel="000E2924">
          <w:rPr>
            <w:rFonts w:ascii="Crimson Text" w:hAnsi="Crimson Text"/>
            <w:color w:val="000000" w:themeColor="text1"/>
            <w:sz w:val="26"/>
            <w:szCs w:val="26"/>
          </w:rPr>
          <w:delText xml:space="preserve"> </w:delText>
        </w:r>
      </w:del>
      <w:ins w:id="164" w:author="Paula Castrilli" w:date="2025-06-10T00:24:00Z">
        <w:r w:rsidR="000E2924">
          <w:rPr>
            <w:rFonts w:ascii="Crimson Text" w:hAnsi="Crimson Text"/>
            <w:color w:val="000000" w:themeColor="text1"/>
            <w:sz w:val="26"/>
            <w:szCs w:val="26"/>
          </w:rPr>
          <w:t>declar</w:t>
        </w:r>
      </w:ins>
      <w:ins w:id="165" w:author="Paula Castrilli" w:date="2025-06-10T00:25:00Z">
        <w:r w:rsidR="000E2924">
          <w:rPr>
            <w:rFonts w:ascii="Crimson Text" w:hAnsi="Crimson Text"/>
            <w:color w:val="000000" w:themeColor="text1"/>
            <w:sz w:val="26"/>
            <w:szCs w:val="26"/>
          </w:rPr>
          <w:t>ó</w:t>
        </w:r>
      </w:ins>
      <w:ins w:id="166" w:author="Paula Castrilli" w:date="2025-06-10T00:24:00Z">
        <w:r w:rsidR="000E2924" w:rsidRPr="008D03A6">
          <w:rPr>
            <w:rFonts w:ascii="Crimson Text" w:hAnsi="Crimson Text"/>
            <w:color w:val="000000" w:themeColor="text1"/>
            <w:sz w:val="26"/>
            <w:szCs w:val="26"/>
          </w:rPr>
          <w:t xml:space="preserve"> </w:t>
        </w:r>
      </w:ins>
      <w:r w:rsidR="005D4F95" w:rsidRPr="008D03A6">
        <w:rPr>
          <w:rFonts w:ascii="Crimson Text" w:hAnsi="Crimson Text"/>
          <w:color w:val="000000" w:themeColor="text1"/>
          <w:sz w:val="26"/>
          <w:szCs w:val="26"/>
        </w:rPr>
        <w:t xml:space="preserve">el anciano, </w:t>
      </w:r>
      <w:del w:id="167" w:author="Paula Castrilli" w:date="2025-06-10T00:25:00Z">
        <w:r w:rsidR="005D4F95" w:rsidRPr="008D03A6" w:rsidDel="000E2924">
          <w:rPr>
            <w:rFonts w:ascii="Crimson Text" w:hAnsi="Crimson Text"/>
            <w:color w:val="000000" w:themeColor="text1"/>
            <w:sz w:val="26"/>
            <w:szCs w:val="26"/>
          </w:rPr>
          <w:delText xml:space="preserve">parecía </w:delText>
        </w:r>
      </w:del>
      <w:r w:rsidR="005D4F95" w:rsidRPr="008D03A6">
        <w:rPr>
          <w:rFonts w:ascii="Crimson Text" w:hAnsi="Crimson Text"/>
          <w:color w:val="000000" w:themeColor="text1"/>
          <w:sz w:val="26"/>
          <w:szCs w:val="26"/>
        </w:rPr>
        <w:t>empecinado en contrariar a Hans.</w:t>
      </w:r>
    </w:p>
    <w:p w:rsidR="000004DF"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004DF" w:rsidRPr="008D03A6">
        <w:rPr>
          <w:rFonts w:ascii="Crimson Text" w:hAnsi="Crimson Text"/>
          <w:color w:val="000000" w:themeColor="text1"/>
          <w:sz w:val="26"/>
          <w:szCs w:val="26"/>
        </w:rPr>
        <w:t>Los ancianos también tiene varios gastos inútiles. El mantenimiento de la biblioteca</w:t>
      </w:r>
      <w:r w:rsidR="00ED5B48" w:rsidRPr="008D03A6">
        <w:rPr>
          <w:rFonts w:ascii="Crimson Text" w:hAnsi="Crimson Text"/>
          <w:color w:val="000000" w:themeColor="text1"/>
          <w:sz w:val="26"/>
          <w:szCs w:val="26"/>
        </w:rPr>
        <w:t>, por ejemplo</w:t>
      </w:r>
      <w:del w:id="168" w:author="Paula Castrilli" w:date="2025-06-10T00:25:00Z">
        <w:r w:rsidR="000004DF" w:rsidRPr="008D03A6" w:rsidDel="000E2924">
          <w:rPr>
            <w:rFonts w:ascii="Crimson Text" w:hAnsi="Crimson Text"/>
            <w:color w:val="000000" w:themeColor="text1"/>
            <w:sz w:val="26"/>
            <w:szCs w:val="26"/>
          </w:rPr>
          <w:delText>. Biblioteca</w:delText>
        </w:r>
        <w:r w:rsidR="00A35109" w:rsidRPr="008D03A6" w:rsidDel="000E2924">
          <w:rPr>
            <w:rFonts w:ascii="Crimson Text" w:hAnsi="Crimson Text"/>
            <w:color w:val="000000" w:themeColor="text1"/>
            <w:sz w:val="26"/>
            <w:szCs w:val="26"/>
          </w:rPr>
          <w:delText xml:space="preserve"> que</w:delText>
        </w:r>
      </w:del>
      <w:ins w:id="169" w:author="Paula Castrilli" w:date="2025-06-10T00:25:00Z">
        <w:r w:rsidR="000E2924">
          <w:rPr>
            <w:rFonts w:ascii="Crimson Text" w:hAnsi="Crimson Text"/>
            <w:color w:val="000000" w:themeColor="text1"/>
            <w:sz w:val="26"/>
            <w:szCs w:val="26"/>
          </w:rPr>
          <w:t>, la cual</w:t>
        </w:r>
      </w:ins>
      <w:r w:rsidR="00A35109" w:rsidRPr="008D03A6">
        <w:rPr>
          <w:rFonts w:ascii="Crimson Text" w:hAnsi="Crimson Text"/>
          <w:color w:val="000000" w:themeColor="text1"/>
          <w:sz w:val="26"/>
          <w:szCs w:val="26"/>
        </w:rPr>
        <w:t xml:space="preserve"> ya nadie visita </w:t>
      </w:r>
      <w:r>
        <w:rPr>
          <w:rFonts w:ascii="Crimson Text" w:hAnsi="Crimson Text"/>
          <w:color w:val="000000" w:themeColor="text1"/>
          <w:sz w:val="26"/>
          <w:szCs w:val="26"/>
        </w:rPr>
        <w:t>—</w:t>
      </w:r>
      <w:r w:rsidR="000004DF" w:rsidRPr="008D03A6">
        <w:rPr>
          <w:rFonts w:ascii="Crimson Text" w:hAnsi="Crimson Text"/>
          <w:color w:val="000000" w:themeColor="text1"/>
          <w:sz w:val="26"/>
          <w:szCs w:val="26"/>
        </w:rPr>
        <w:t>retrucó</w:t>
      </w:r>
      <w:ins w:id="170" w:author="Paula Castrilli" w:date="2025-06-10T00:25:00Z">
        <w:r w:rsidR="000E2924">
          <w:rPr>
            <w:rFonts w:ascii="Crimson Text" w:hAnsi="Crimson Text"/>
            <w:color w:val="000000" w:themeColor="text1"/>
            <w:sz w:val="26"/>
            <w:szCs w:val="26"/>
          </w:rPr>
          <w:t xml:space="preserve"> este</w:t>
        </w:r>
      </w:ins>
      <w:r w:rsidR="000004DF" w:rsidRPr="008D03A6">
        <w:rPr>
          <w:rFonts w:ascii="Crimson Text" w:hAnsi="Crimson Text"/>
          <w:color w:val="000000" w:themeColor="text1"/>
          <w:sz w:val="26"/>
          <w:szCs w:val="26"/>
        </w:rPr>
        <w:t>, bastante enojado.</w:t>
      </w:r>
    </w:p>
    <w:p w:rsidR="000E2924" w:rsidRDefault="00F7244A" w:rsidP="005C448F">
      <w:pPr>
        <w:tabs>
          <w:tab w:val="left" w:pos="2179"/>
        </w:tabs>
        <w:spacing w:after="0"/>
        <w:ind w:firstLine="284"/>
        <w:jc w:val="both"/>
        <w:rPr>
          <w:ins w:id="171" w:author="Paula Castrilli" w:date="2025-06-10T00:26:00Z"/>
          <w:rFonts w:ascii="Crimson Text" w:hAnsi="Crimson Text"/>
          <w:color w:val="000000" w:themeColor="text1"/>
          <w:sz w:val="26"/>
          <w:szCs w:val="26"/>
        </w:rPr>
      </w:pPr>
      <w:r>
        <w:rPr>
          <w:rFonts w:ascii="Crimson Text" w:hAnsi="Crimson Text"/>
          <w:color w:val="000000" w:themeColor="text1"/>
          <w:sz w:val="26"/>
          <w:szCs w:val="26"/>
        </w:rPr>
        <w:t>—</w:t>
      </w:r>
      <w:r w:rsidR="000004DF" w:rsidRPr="008D03A6">
        <w:rPr>
          <w:rFonts w:ascii="Crimson Text" w:hAnsi="Crimson Text"/>
          <w:color w:val="000000" w:themeColor="text1"/>
          <w:sz w:val="26"/>
          <w:szCs w:val="26"/>
        </w:rPr>
        <w:t>Deberías tener más respeto, cuando aún te limpiaban el culo</w:t>
      </w:r>
      <w:del w:id="172" w:author="Paula Castrilli" w:date="2025-06-10T00:25:00Z">
        <w:r w:rsidR="000004DF" w:rsidRPr="008D03A6" w:rsidDel="000E2924">
          <w:rPr>
            <w:rFonts w:ascii="Crimson Text" w:hAnsi="Crimson Text"/>
            <w:color w:val="000000" w:themeColor="text1"/>
            <w:sz w:val="26"/>
            <w:szCs w:val="26"/>
          </w:rPr>
          <w:delText>,</w:delText>
        </w:r>
      </w:del>
      <w:r w:rsidR="000004DF" w:rsidRPr="008D03A6">
        <w:rPr>
          <w:rFonts w:ascii="Crimson Text" w:hAnsi="Crimson Text"/>
          <w:color w:val="000000" w:themeColor="text1"/>
          <w:sz w:val="26"/>
          <w:szCs w:val="26"/>
        </w:rPr>
        <w:t xml:space="preserve"> yo ya estaba aconsejando al rey </w:t>
      </w:r>
      <w:r>
        <w:rPr>
          <w:rFonts w:ascii="Crimson Text" w:hAnsi="Crimson Text"/>
          <w:color w:val="000000" w:themeColor="text1"/>
          <w:sz w:val="26"/>
          <w:szCs w:val="26"/>
        </w:rPr>
        <w:t>—</w:t>
      </w:r>
      <w:del w:id="173" w:author="Paula Castrilli" w:date="2025-06-10T00:25:00Z">
        <w:r w:rsidR="00104A8C" w:rsidRPr="008D03A6" w:rsidDel="000E2924">
          <w:rPr>
            <w:rFonts w:ascii="Crimson Text" w:hAnsi="Crimson Text"/>
            <w:color w:val="000000" w:themeColor="text1"/>
            <w:sz w:val="26"/>
            <w:szCs w:val="26"/>
          </w:rPr>
          <w:delText>dijo</w:delText>
        </w:r>
      </w:del>
      <w:ins w:id="174" w:author="Paula Castrilli" w:date="2025-06-10T00:25:00Z">
        <w:r w:rsidR="000E2924">
          <w:rPr>
            <w:rFonts w:ascii="Crimson Text" w:hAnsi="Crimson Text"/>
            <w:color w:val="000000" w:themeColor="text1"/>
            <w:sz w:val="26"/>
            <w:szCs w:val="26"/>
          </w:rPr>
          <w:t>replicó el anciano</w:t>
        </w:r>
      </w:ins>
      <w:r w:rsidR="000004DF" w:rsidRPr="008D03A6">
        <w:rPr>
          <w:rFonts w:ascii="Crimson Text" w:hAnsi="Crimson Text"/>
          <w:color w:val="000000" w:themeColor="text1"/>
          <w:sz w:val="26"/>
          <w:szCs w:val="26"/>
        </w:rPr>
        <w:t xml:space="preserve">, </w:t>
      </w:r>
      <w:r w:rsidR="00095895" w:rsidRPr="008D03A6">
        <w:rPr>
          <w:rFonts w:ascii="Crimson Text" w:hAnsi="Crimson Text"/>
          <w:color w:val="000000" w:themeColor="text1"/>
          <w:sz w:val="26"/>
          <w:szCs w:val="26"/>
        </w:rPr>
        <w:t>rabioso</w:t>
      </w:r>
      <w:r w:rsidR="000004DF" w:rsidRPr="008D03A6">
        <w:rPr>
          <w:rFonts w:ascii="Crimson Text" w:hAnsi="Crimson Text"/>
          <w:color w:val="000000" w:themeColor="text1"/>
          <w:sz w:val="26"/>
          <w:szCs w:val="26"/>
        </w:rPr>
        <w:t xml:space="preserve">. </w:t>
      </w:r>
    </w:p>
    <w:p w:rsidR="000004DF" w:rsidRPr="008D03A6" w:rsidRDefault="000004DF"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Aquella reunión era un verdadero fiasco, las discusiones y la falta de ideas se </w:t>
      </w:r>
      <w:r w:rsidR="00104A8C" w:rsidRPr="008D03A6">
        <w:rPr>
          <w:rFonts w:ascii="Crimson Text" w:hAnsi="Crimson Text"/>
          <w:color w:val="000000" w:themeColor="text1"/>
          <w:sz w:val="26"/>
          <w:szCs w:val="26"/>
        </w:rPr>
        <w:t>adueñaban</w:t>
      </w:r>
      <w:r w:rsidRPr="008D03A6">
        <w:rPr>
          <w:rFonts w:ascii="Crimson Text" w:hAnsi="Crimson Text"/>
          <w:color w:val="000000" w:themeColor="text1"/>
          <w:sz w:val="26"/>
          <w:szCs w:val="26"/>
        </w:rPr>
        <w:t xml:space="preserve"> de la </w:t>
      </w:r>
      <w:del w:id="175" w:author="Paula Castrilli" w:date="2025-06-10T00:26:00Z">
        <w:r w:rsidRPr="008D03A6" w:rsidDel="000E2924">
          <w:rPr>
            <w:rFonts w:ascii="Crimson Text" w:hAnsi="Crimson Text"/>
            <w:color w:val="000000" w:themeColor="text1"/>
            <w:sz w:val="26"/>
            <w:szCs w:val="26"/>
          </w:rPr>
          <w:delText>escena</w:delText>
        </w:r>
      </w:del>
      <w:ins w:id="176" w:author="Paula Castrilli" w:date="2025-06-10T00:26:00Z">
        <w:r w:rsidR="000E2924">
          <w:rPr>
            <w:rFonts w:ascii="Crimson Text" w:hAnsi="Crimson Text"/>
            <w:color w:val="000000" w:themeColor="text1"/>
            <w:sz w:val="26"/>
            <w:szCs w:val="26"/>
          </w:rPr>
          <w:t>sala</w:t>
        </w:r>
      </w:ins>
      <w:r w:rsidRPr="008D03A6">
        <w:rPr>
          <w:rFonts w:ascii="Crimson Text" w:hAnsi="Crimson Text"/>
          <w:color w:val="000000" w:themeColor="text1"/>
          <w:sz w:val="26"/>
          <w:szCs w:val="26"/>
        </w:rPr>
        <w:t xml:space="preserve">. El rey </w:t>
      </w:r>
      <w:r w:rsidR="00E66D4A" w:rsidRPr="008D03A6">
        <w:rPr>
          <w:rFonts w:ascii="Crimson Text" w:hAnsi="Crimson Text"/>
          <w:color w:val="000000" w:themeColor="text1"/>
          <w:sz w:val="26"/>
          <w:szCs w:val="26"/>
        </w:rPr>
        <w:t>se levantó de la mesa</w:t>
      </w:r>
      <w:ins w:id="177" w:author="Paula Castrilli" w:date="2025-06-10T00:27:00Z">
        <w:r w:rsidR="000E2924">
          <w:rPr>
            <w:rFonts w:ascii="Crimson Text" w:hAnsi="Crimson Text"/>
            <w:color w:val="000000" w:themeColor="text1"/>
            <w:sz w:val="26"/>
            <w:szCs w:val="26"/>
          </w:rPr>
          <w:t xml:space="preserve"> y se alejó, dejando a los demás que discutieran a sus anchas</w:t>
        </w:r>
      </w:ins>
      <w:del w:id="178" w:author="Paula Castrilli" w:date="2025-06-10T00:27:00Z">
        <w:r w:rsidR="00E66D4A" w:rsidRPr="008D03A6" w:rsidDel="000E2924">
          <w:rPr>
            <w:rFonts w:ascii="Crimson Text" w:hAnsi="Crimson Text"/>
            <w:color w:val="000000" w:themeColor="text1"/>
            <w:sz w:val="26"/>
            <w:szCs w:val="26"/>
          </w:rPr>
          <w:delText xml:space="preserve"> y los dejó</w:delText>
        </w:r>
        <w:r w:rsidRPr="008D03A6" w:rsidDel="000E2924">
          <w:rPr>
            <w:rFonts w:ascii="Crimson Text" w:hAnsi="Crimson Text"/>
            <w:color w:val="000000" w:themeColor="text1"/>
            <w:sz w:val="26"/>
            <w:szCs w:val="26"/>
          </w:rPr>
          <w:delText xml:space="preserve"> discutiendo</w:delText>
        </w:r>
      </w:del>
      <w:r w:rsidRPr="008D03A6">
        <w:rPr>
          <w:rFonts w:ascii="Crimson Text" w:hAnsi="Crimson Text"/>
          <w:color w:val="000000" w:themeColor="text1"/>
          <w:sz w:val="26"/>
          <w:szCs w:val="26"/>
        </w:rPr>
        <w:t xml:space="preserve">. Le hizo un gesto a </w:t>
      </w:r>
      <w:proofErr w:type="spellStart"/>
      <w:r w:rsidRPr="008D03A6">
        <w:rPr>
          <w:rFonts w:ascii="Crimson Text" w:hAnsi="Crimson Text"/>
          <w:color w:val="000000" w:themeColor="text1"/>
          <w:sz w:val="26"/>
          <w:szCs w:val="26"/>
        </w:rPr>
        <w:t>Einar</w:t>
      </w:r>
      <w:proofErr w:type="spellEnd"/>
      <w:r w:rsidRPr="008D03A6">
        <w:rPr>
          <w:rFonts w:ascii="Crimson Text" w:hAnsi="Crimson Text"/>
          <w:color w:val="000000" w:themeColor="text1"/>
          <w:sz w:val="26"/>
          <w:szCs w:val="26"/>
        </w:rPr>
        <w:t xml:space="preserve"> para que se acercara</w:t>
      </w:r>
      <w:del w:id="179" w:author="Paula Castrilli" w:date="2025-06-10T00:27:00Z">
        <w:r w:rsidRPr="008D03A6" w:rsidDel="000E2924">
          <w:rPr>
            <w:rFonts w:ascii="Crimson Text" w:hAnsi="Crimson Text"/>
            <w:color w:val="000000" w:themeColor="text1"/>
            <w:sz w:val="26"/>
            <w:szCs w:val="26"/>
          </w:rPr>
          <w:delText xml:space="preserve"> a él</w:delText>
        </w:r>
      </w:del>
      <w:r w:rsidRPr="008D03A6">
        <w:rPr>
          <w:rFonts w:ascii="Crimson Text" w:hAnsi="Crimson Text"/>
          <w:color w:val="000000" w:themeColor="text1"/>
          <w:sz w:val="26"/>
          <w:szCs w:val="26"/>
        </w:rPr>
        <w:t>, y cambió de tema.</w:t>
      </w:r>
    </w:p>
    <w:p w:rsidR="000004DF"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D72A2" w:rsidRPr="008D03A6">
        <w:rPr>
          <w:rFonts w:ascii="Crimson Text" w:hAnsi="Crimson Text"/>
          <w:color w:val="000000" w:themeColor="text1"/>
          <w:sz w:val="26"/>
          <w:szCs w:val="26"/>
        </w:rPr>
        <w:t xml:space="preserve">Llevo varios días sin entregar medallas, </w:t>
      </w:r>
      <w:ins w:id="180" w:author="Paula Castrilli" w:date="2025-06-10T00:27:00Z">
        <w:r w:rsidR="000E2924">
          <w:rPr>
            <w:rFonts w:ascii="Crimson Text" w:hAnsi="Crimson Text"/>
            <w:color w:val="000000" w:themeColor="text1"/>
            <w:sz w:val="26"/>
            <w:szCs w:val="26"/>
          </w:rPr>
          <w:t>¿</w:t>
        </w:r>
      </w:ins>
      <w:r w:rsidR="000D72A2" w:rsidRPr="008D03A6">
        <w:rPr>
          <w:rFonts w:ascii="Crimson Text" w:hAnsi="Crimson Text"/>
          <w:color w:val="000000" w:themeColor="text1"/>
          <w:sz w:val="26"/>
          <w:szCs w:val="26"/>
        </w:rPr>
        <w:t>estuviste pensando a quienes podemos condecorar</w:t>
      </w:r>
      <w:ins w:id="181" w:author="Paula Castrilli" w:date="2025-06-10T00:27:00Z">
        <w:r w:rsidR="000E2924">
          <w:rPr>
            <w:rFonts w:ascii="Crimson Text" w:hAnsi="Crimson Text"/>
            <w:color w:val="000000" w:themeColor="text1"/>
            <w:sz w:val="26"/>
            <w:szCs w:val="26"/>
          </w:rPr>
          <w:t>?</w:t>
        </w:r>
      </w:ins>
      <w:r w:rsidR="000D72A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82" w:author="Paula Castrilli" w:date="2025-06-10T00:27:00Z">
        <w:r w:rsidR="000D72A2" w:rsidRPr="008D03A6" w:rsidDel="000E2924">
          <w:rPr>
            <w:rFonts w:ascii="Crimson Text" w:hAnsi="Crimson Text"/>
            <w:color w:val="000000" w:themeColor="text1"/>
            <w:sz w:val="26"/>
            <w:szCs w:val="26"/>
          </w:rPr>
          <w:delText>preguntó</w:delText>
        </w:r>
      </w:del>
      <w:ins w:id="183" w:author="Paula Castrilli" w:date="2025-06-10T00:27:00Z">
        <w:r w:rsidR="000E2924">
          <w:rPr>
            <w:rFonts w:ascii="Crimson Text" w:hAnsi="Crimson Text"/>
            <w:color w:val="000000" w:themeColor="text1"/>
            <w:sz w:val="26"/>
            <w:szCs w:val="26"/>
          </w:rPr>
          <w:t>Pregunt</w:t>
        </w:r>
      </w:ins>
      <w:ins w:id="184" w:author="Paula Castrilli" w:date="2025-06-10T00:28:00Z">
        <w:r w:rsidR="000E2924">
          <w:rPr>
            <w:rFonts w:ascii="Crimson Text" w:hAnsi="Crimson Text"/>
            <w:color w:val="000000" w:themeColor="text1"/>
            <w:sz w:val="26"/>
            <w:szCs w:val="26"/>
          </w:rPr>
          <w:t>ó</w:t>
        </w:r>
      </w:ins>
      <w:r w:rsidR="000D72A2" w:rsidRPr="008D03A6">
        <w:rPr>
          <w:rFonts w:ascii="Crimson Text" w:hAnsi="Crimson Text"/>
          <w:color w:val="000000" w:themeColor="text1"/>
          <w:sz w:val="26"/>
          <w:szCs w:val="26"/>
        </w:rPr>
        <w:t xml:space="preserve">, </w:t>
      </w:r>
      <w:del w:id="185" w:author="Paula Castrilli" w:date="2025-06-10T00:28:00Z">
        <w:r w:rsidR="000D72A2" w:rsidRPr="008D03A6" w:rsidDel="000E2924">
          <w:rPr>
            <w:rFonts w:ascii="Crimson Text" w:hAnsi="Crimson Text"/>
            <w:color w:val="000000" w:themeColor="text1"/>
            <w:sz w:val="26"/>
            <w:szCs w:val="26"/>
          </w:rPr>
          <w:delText>un poco más distendido</w:delText>
        </w:r>
      </w:del>
      <w:ins w:id="186" w:author="Paula Castrilli" w:date="2025-06-10T00:28:00Z">
        <w:r w:rsidR="000E2924">
          <w:rPr>
            <w:rFonts w:ascii="Crimson Text" w:hAnsi="Crimson Text"/>
            <w:color w:val="000000" w:themeColor="text1"/>
            <w:sz w:val="26"/>
            <w:szCs w:val="26"/>
          </w:rPr>
          <w:t>tratando de distenderse un poco</w:t>
        </w:r>
      </w:ins>
      <w:r w:rsidR="000D72A2" w:rsidRPr="008D03A6">
        <w:rPr>
          <w:rFonts w:ascii="Crimson Text" w:hAnsi="Crimson Text"/>
          <w:color w:val="000000" w:themeColor="text1"/>
          <w:sz w:val="26"/>
          <w:szCs w:val="26"/>
        </w:rPr>
        <w:t>.</w:t>
      </w:r>
    </w:p>
    <w:p w:rsidR="000D72A2"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D72A2" w:rsidRPr="008D03A6">
        <w:rPr>
          <w:rFonts w:ascii="Crimson Text" w:hAnsi="Crimson Text"/>
          <w:color w:val="000000" w:themeColor="text1"/>
          <w:sz w:val="26"/>
          <w:szCs w:val="26"/>
        </w:rPr>
        <w:t xml:space="preserve">Mi majestad, </w:t>
      </w:r>
      <w:r w:rsidR="00583740" w:rsidRPr="008D03A6">
        <w:rPr>
          <w:rFonts w:ascii="Crimson Text" w:hAnsi="Crimson Text"/>
          <w:color w:val="000000" w:themeColor="text1"/>
          <w:sz w:val="26"/>
          <w:szCs w:val="26"/>
        </w:rPr>
        <w:t xml:space="preserve">tenemos varios candidatos </w:t>
      </w:r>
      <w:r>
        <w:rPr>
          <w:rFonts w:ascii="Crimson Text" w:hAnsi="Crimson Text"/>
          <w:color w:val="000000" w:themeColor="text1"/>
          <w:sz w:val="26"/>
          <w:szCs w:val="26"/>
        </w:rPr>
        <w:t>—</w:t>
      </w:r>
      <w:r w:rsidR="00E70315" w:rsidRPr="008D03A6">
        <w:rPr>
          <w:rFonts w:ascii="Crimson Text" w:hAnsi="Crimson Text"/>
          <w:color w:val="000000" w:themeColor="text1"/>
          <w:sz w:val="26"/>
          <w:szCs w:val="26"/>
        </w:rPr>
        <w:t>anunció</w:t>
      </w:r>
      <w:r w:rsidR="00583740" w:rsidRPr="008D03A6">
        <w:rPr>
          <w:rFonts w:ascii="Crimson Text" w:hAnsi="Crimson Text"/>
          <w:color w:val="000000" w:themeColor="text1"/>
          <w:sz w:val="26"/>
          <w:szCs w:val="26"/>
        </w:rPr>
        <w:t xml:space="preserve"> el consejero, entusiasmado.</w:t>
      </w:r>
    </w:p>
    <w:p w:rsidR="00583740"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83740" w:rsidRPr="008D03A6">
        <w:rPr>
          <w:rFonts w:ascii="Crimson Text" w:hAnsi="Crimson Text"/>
          <w:color w:val="000000" w:themeColor="text1"/>
          <w:sz w:val="26"/>
          <w:szCs w:val="26"/>
        </w:rPr>
        <w:t>Adelan</w:t>
      </w:r>
      <w:r w:rsidR="00E70315" w:rsidRPr="008D03A6">
        <w:rPr>
          <w:rFonts w:ascii="Crimson Text" w:hAnsi="Crimson Text"/>
          <w:color w:val="000000" w:themeColor="text1"/>
          <w:sz w:val="26"/>
          <w:szCs w:val="26"/>
        </w:rPr>
        <w:t xml:space="preserve">te, vamos a ver </w:t>
      </w:r>
      <w:del w:id="187" w:author="Paula Castrilli" w:date="2025-06-10T00:28:00Z">
        <w:r w:rsidR="00E70315" w:rsidRPr="008D03A6" w:rsidDel="000E2924">
          <w:rPr>
            <w:rFonts w:ascii="Crimson Text" w:hAnsi="Crimson Text"/>
            <w:color w:val="000000" w:themeColor="text1"/>
            <w:sz w:val="26"/>
            <w:szCs w:val="26"/>
          </w:rPr>
          <w:delText>¿</w:delText>
        </w:r>
      </w:del>
      <w:r w:rsidR="00E70315" w:rsidRPr="008D03A6">
        <w:rPr>
          <w:rFonts w:ascii="Crimson Text" w:hAnsi="Crimson Text"/>
          <w:color w:val="000000" w:themeColor="text1"/>
          <w:sz w:val="26"/>
          <w:szCs w:val="26"/>
        </w:rPr>
        <w:t>qué tienes esta vez</w:t>
      </w:r>
      <w:ins w:id="188" w:author="Paula Castrilli" w:date="2025-06-10T00:28:00Z">
        <w:r w:rsidR="000E2924">
          <w:rPr>
            <w:rFonts w:ascii="Crimson Text" w:hAnsi="Crimson Text"/>
            <w:color w:val="000000" w:themeColor="text1"/>
            <w:sz w:val="26"/>
            <w:szCs w:val="26"/>
          </w:rPr>
          <w:t>.</w:t>
        </w:r>
      </w:ins>
      <w:del w:id="189" w:author="Paula Castrilli" w:date="2025-06-10T00:28:00Z">
        <w:r w:rsidR="00583740" w:rsidRPr="008D03A6" w:rsidDel="000E2924">
          <w:rPr>
            <w:rFonts w:ascii="Crimson Text" w:hAnsi="Crimson Text"/>
            <w:color w:val="000000" w:themeColor="text1"/>
            <w:sz w:val="26"/>
            <w:szCs w:val="26"/>
          </w:rPr>
          <w:delText>?</w:delText>
        </w:r>
      </w:del>
    </w:p>
    <w:p w:rsidR="00583740"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70315" w:rsidRPr="008D03A6">
        <w:rPr>
          <w:rFonts w:ascii="Crimson Text" w:hAnsi="Crimson Text"/>
          <w:color w:val="000000" w:themeColor="text1"/>
          <w:sz w:val="26"/>
          <w:szCs w:val="26"/>
        </w:rPr>
        <w:t>Existe</w:t>
      </w:r>
      <w:r w:rsidR="00583740" w:rsidRPr="008D03A6">
        <w:rPr>
          <w:rFonts w:ascii="Crimson Text" w:hAnsi="Crimson Text"/>
          <w:color w:val="000000" w:themeColor="text1"/>
          <w:sz w:val="26"/>
          <w:szCs w:val="26"/>
        </w:rPr>
        <w:t xml:space="preserve"> un pescador que </w:t>
      </w:r>
      <w:r w:rsidR="00C22CC5" w:rsidRPr="008D03A6">
        <w:rPr>
          <w:rFonts w:ascii="Crimson Text" w:hAnsi="Crimson Text"/>
          <w:color w:val="000000" w:themeColor="text1"/>
          <w:sz w:val="26"/>
          <w:szCs w:val="26"/>
        </w:rPr>
        <w:t>capturó</w:t>
      </w:r>
      <w:r w:rsidR="00583740" w:rsidRPr="008D03A6">
        <w:rPr>
          <w:rFonts w:ascii="Crimson Text" w:hAnsi="Crimson Text"/>
          <w:color w:val="000000" w:themeColor="text1"/>
          <w:sz w:val="26"/>
          <w:szCs w:val="26"/>
        </w:rPr>
        <w:t xml:space="preserve"> más de una docena de peces dorados</w:t>
      </w:r>
      <w:r w:rsidR="00E70315" w:rsidRPr="008D03A6">
        <w:rPr>
          <w:rFonts w:ascii="Crimson Text" w:hAnsi="Crimson Text"/>
          <w:color w:val="000000" w:themeColor="text1"/>
          <w:sz w:val="26"/>
          <w:szCs w:val="26"/>
        </w:rPr>
        <w:t xml:space="preserve"> en una sola noche</w:t>
      </w:r>
      <w:r w:rsidR="00583740" w:rsidRPr="008D03A6">
        <w:rPr>
          <w:rFonts w:ascii="Crimson Text" w:hAnsi="Crimson Text"/>
          <w:color w:val="000000" w:themeColor="text1"/>
          <w:sz w:val="26"/>
          <w:szCs w:val="26"/>
        </w:rPr>
        <w:t xml:space="preserve">. Es una hazaña obtener esa cantidad en el </w:t>
      </w:r>
      <w:del w:id="190" w:author="Paula Castrilli" w:date="2025-06-09T20:32:00Z">
        <w:r w:rsidR="00583740" w:rsidRPr="008D03A6" w:rsidDel="001A69D1">
          <w:rPr>
            <w:rFonts w:ascii="Crimson Text" w:hAnsi="Crimson Text"/>
            <w:color w:val="000000" w:themeColor="text1"/>
            <w:sz w:val="26"/>
            <w:szCs w:val="26"/>
          </w:rPr>
          <w:delText>lago de los dioses</w:delText>
        </w:r>
      </w:del>
      <w:ins w:id="191" w:author="Paula Castrilli" w:date="2025-06-09T20:32:00Z">
        <w:r w:rsidR="001A69D1">
          <w:rPr>
            <w:rFonts w:ascii="Crimson Text" w:hAnsi="Crimson Text"/>
            <w:color w:val="000000" w:themeColor="text1"/>
            <w:sz w:val="26"/>
            <w:szCs w:val="26"/>
          </w:rPr>
          <w:t>Lago de los Dioses</w:t>
        </w:r>
      </w:ins>
      <w:del w:id="192" w:author="Paula Castrilli" w:date="2025-06-10T00:28:00Z">
        <w:r w:rsidR="00E70315" w:rsidRPr="008D03A6" w:rsidDel="000E2924">
          <w:rPr>
            <w:rFonts w:ascii="Crimson Text" w:hAnsi="Crimson Text"/>
            <w:color w:val="000000" w:themeColor="text1"/>
            <w:sz w:val="26"/>
            <w:szCs w:val="26"/>
          </w:rPr>
          <w:delText>,</w:delText>
        </w:r>
      </w:del>
      <w:r w:rsidR="00E70315" w:rsidRPr="008D03A6">
        <w:rPr>
          <w:rFonts w:ascii="Crimson Text" w:hAnsi="Crimson Text"/>
          <w:color w:val="000000" w:themeColor="text1"/>
          <w:sz w:val="26"/>
          <w:szCs w:val="26"/>
        </w:rPr>
        <w:t xml:space="preserve"> sin ser advertido por los del norte</w:t>
      </w:r>
      <w:r w:rsidR="0058374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83740" w:rsidRPr="008D03A6">
        <w:rPr>
          <w:rFonts w:ascii="Crimson Text" w:hAnsi="Crimson Text"/>
          <w:color w:val="000000" w:themeColor="text1"/>
          <w:sz w:val="26"/>
          <w:szCs w:val="26"/>
        </w:rPr>
        <w:t xml:space="preserve">propuso </w:t>
      </w:r>
      <w:proofErr w:type="spellStart"/>
      <w:r w:rsidR="00583740" w:rsidRPr="008D03A6">
        <w:rPr>
          <w:rFonts w:ascii="Crimson Text" w:hAnsi="Crimson Text"/>
          <w:color w:val="000000" w:themeColor="text1"/>
          <w:sz w:val="26"/>
          <w:szCs w:val="26"/>
        </w:rPr>
        <w:t>Einar</w:t>
      </w:r>
      <w:proofErr w:type="spellEnd"/>
      <w:r w:rsidR="00583740" w:rsidRPr="008D03A6">
        <w:rPr>
          <w:rFonts w:ascii="Crimson Text" w:hAnsi="Crimson Text"/>
          <w:color w:val="000000" w:themeColor="text1"/>
          <w:sz w:val="26"/>
          <w:szCs w:val="26"/>
        </w:rPr>
        <w:t xml:space="preserve">, </w:t>
      </w:r>
      <w:r w:rsidR="00C22CC5" w:rsidRPr="008D03A6">
        <w:rPr>
          <w:rFonts w:ascii="Crimson Text" w:hAnsi="Crimson Text"/>
          <w:color w:val="000000" w:themeColor="text1"/>
          <w:sz w:val="26"/>
          <w:szCs w:val="26"/>
        </w:rPr>
        <w:t>inseguro</w:t>
      </w:r>
      <w:r w:rsidR="00583740" w:rsidRPr="008D03A6">
        <w:rPr>
          <w:rFonts w:ascii="Crimson Text" w:hAnsi="Crimson Text"/>
          <w:color w:val="000000" w:themeColor="text1"/>
          <w:sz w:val="26"/>
          <w:szCs w:val="26"/>
        </w:rPr>
        <w:t>.</w:t>
      </w:r>
    </w:p>
    <w:p w:rsidR="00583740"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193" w:author="Paula Castrilli" w:date="2025-06-10T00:28:00Z">
        <w:r w:rsidR="00583740" w:rsidRPr="008D03A6" w:rsidDel="000E2924">
          <w:rPr>
            <w:rFonts w:ascii="Crimson Text" w:hAnsi="Crimson Text"/>
            <w:color w:val="000000" w:themeColor="text1"/>
            <w:sz w:val="26"/>
            <w:szCs w:val="26"/>
          </w:rPr>
          <w:delText>¡</w:delText>
        </w:r>
      </w:del>
      <w:ins w:id="194" w:author="Paula Castrilli" w:date="2025-06-10T00:28:00Z">
        <w:r w:rsidR="000E2924">
          <w:rPr>
            <w:rFonts w:ascii="Crimson Text" w:hAnsi="Crimson Text"/>
            <w:color w:val="000000" w:themeColor="text1"/>
            <w:sz w:val="26"/>
            <w:szCs w:val="26"/>
          </w:rPr>
          <w:t>¿</w:t>
        </w:r>
      </w:ins>
      <w:r w:rsidR="00B55048" w:rsidRPr="008D03A6">
        <w:rPr>
          <w:rFonts w:ascii="Crimson Text" w:hAnsi="Crimson Text"/>
          <w:color w:val="000000" w:themeColor="text1"/>
          <w:sz w:val="26"/>
          <w:szCs w:val="26"/>
        </w:rPr>
        <w:t>Te estás burlando</w:t>
      </w:r>
      <w:ins w:id="195" w:author="Paula Castrilli" w:date="2025-06-10T00:28:00Z">
        <w:r w:rsidR="000E2924">
          <w:rPr>
            <w:rFonts w:ascii="Crimson Text" w:hAnsi="Crimson Text"/>
            <w:color w:val="000000" w:themeColor="text1"/>
            <w:sz w:val="26"/>
            <w:szCs w:val="26"/>
          </w:rPr>
          <w:t>?</w:t>
        </w:r>
      </w:ins>
      <w:del w:id="196" w:author="Paula Castrilli" w:date="2025-06-10T00:28:00Z">
        <w:r w:rsidR="00583740" w:rsidRPr="008D03A6" w:rsidDel="000E2924">
          <w:rPr>
            <w:rFonts w:ascii="Crimson Text" w:hAnsi="Crimson Text"/>
            <w:color w:val="000000" w:themeColor="text1"/>
            <w:sz w:val="26"/>
            <w:szCs w:val="26"/>
          </w:rPr>
          <w:delText>!</w:delText>
        </w:r>
      </w:del>
      <w:r w:rsidR="00583740" w:rsidRPr="008D03A6">
        <w:rPr>
          <w:rFonts w:ascii="Crimson Text" w:hAnsi="Crimson Text"/>
          <w:color w:val="000000" w:themeColor="text1"/>
          <w:sz w:val="26"/>
          <w:szCs w:val="26"/>
        </w:rPr>
        <w:t xml:space="preserve"> La última vez entregamos una medalla a un hombre que se atrevió a ingresar al </w:t>
      </w:r>
      <w:del w:id="197" w:author="Paula Castrilli" w:date="2025-06-09T13:49:00Z">
        <w:r w:rsidR="00583740" w:rsidRPr="008D03A6" w:rsidDel="002A5FEC">
          <w:rPr>
            <w:rFonts w:ascii="Crimson Text" w:hAnsi="Crimson Text"/>
            <w:color w:val="000000" w:themeColor="text1"/>
            <w:sz w:val="26"/>
            <w:szCs w:val="26"/>
          </w:rPr>
          <w:delText>bosque encantado</w:delText>
        </w:r>
      </w:del>
      <w:ins w:id="198" w:author="Paula Castrilli" w:date="2025-06-09T13:49:00Z">
        <w:r w:rsidR="002A5FEC">
          <w:rPr>
            <w:rFonts w:ascii="Crimson Text" w:hAnsi="Crimson Text"/>
            <w:color w:val="000000" w:themeColor="text1"/>
            <w:sz w:val="26"/>
            <w:szCs w:val="26"/>
          </w:rPr>
          <w:t>Bosque Encantado</w:t>
        </w:r>
      </w:ins>
      <w:r w:rsidR="00583740" w:rsidRPr="008D03A6">
        <w:rPr>
          <w:rFonts w:ascii="Crimson Text" w:hAnsi="Crimson Text"/>
          <w:color w:val="000000" w:themeColor="text1"/>
          <w:sz w:val="26"/>
          <w:szCs w:val="26"/>
        </w:rPr>
        <w:t xml:space="preserve">, </w:t>
      </w:r>
      <w:ins w:id="199" w:author="Paula Castrilli" w:date="2025-06-10T00:28:00Z">
        <w:r w:rsidR="000E2924">
          <w:rPr>
            <w:rFonts w:ascii="Crimson Text" w:hAnsi="Crimson Text"/>
            <w:color w:val="000000" w:themeColor="text1"/>
            <w:sz w:val="26"/>
            <w:szCs w:val="26"/>
          </w:rPr>
          <w:t>¿</w:t>
        </w:r>
      </w:ins>
      <w:r w:rsidR="00583740" w:rsidRPr="008D03A6">
        <w:rPr>
          <w:rFonts w:ascii="Crimson Text" w:hAnsi="Crimson Text"/>
          <w:color w:val="000000" w:themeColor="text1"/>
          <w:sz w:val="26"/>
          <w:szCs w:val="26"/>
        </w:rPr>
        <w:t>y ahora premiaremos a un sujeto por tener una noche de suerte</w:t>
      </w:r>
      <w:r w:rsidR="00F25877" w:rsidRPr="008D03A6">
        <w:rPr>
          <w:rFonts w:ascii="Crimson Text" w:hAnsi="Crimson Text"/>
          <w:color w:val="000000" w:themeColor="text1"/>
          <w:sz w:val="26"/>
          <w:szCs w:val="26"/>
        </w:rPr>
        <w:t xml:space="preserve"> en la pesca</w:t>
      </w:r>
      <w:ins w:id="200" w:author="Paula Castrilli" w:date="2025-06-10T00:28:00Z">
        <w:r w:rsidR="000E2924">
          <w:rPr>
            <w:rFonts w:ascii="Crimson Text" w:hAnsi="Crimson Text"/>
            <w:color w:val="000000" w:themeColor="text1"/>
            <w:sz w:val="26"/>
            <w:szCs w:val="26"/>
          </w:rPr>
          <w:t>?</w:t>
        </w:r>
      </w:ins>
      <w:r w:rsidR="0058374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ins w:id="201" w:author="PC" w:date="2025-06-16T20:17:00Z">
        <w:r>
          <w:rPr>
            <w:rFonts w:ascii="Crimson Text" w:hAnsi="Crimson Text"/>
            <w:color w:val="000000" w:themeColor="text1"/>
            <w:sz w:val="26"/>
            <w:szCs w:val="26"/>
          </w:rPr>
          <w:t>r</w:t>
        </w:r>
      </w:ins>
      <w:ins w:id="202" w:author="Paula Castrilli" w:date="2025-06-10T00:29:00Z">
        <w:r w:rsidR="000E2924">
          <w:rPr>
            <w:rFonts w:ascii="Crimson Text" w:hAnsi="Crimson Text"/>
            <w:color w:val="000000" w:themeColor="text1"/>
            <w:sz w:val="26"/>
            <w:szCs w:val="26"/>
          </w:rPr>
          <w:t>espondió en tono reprobatorio</w:t>
        </w:r>
      </w:ins>
      <w:del w:id="203" w:author="Paula Castrilli" w:date="2025-06-10T00:29:00Z">
        <w:r w:rsidR="00B55048" w:rsidRPr="008D03A6" w:rsidDel="000E2924">
          <w:rPr>
            <w:rFonts w:ascii="Crimson Text" w:hAnsi="Crimson Text"/>
            <w:color w:val="000000" w:themeColor="text1"/>
            <w:sz w:val="26"/>
            <w:szCs w:val="26"/>
          </w:rPr>
          <w:delText>reprobó</w:delText>
        </w:r>
      </w:del>
      <w:r w:rsidR="00583740" w:rsidRPr="008D03A6">
        <w:rPr>
          <w:rFonts w:ascii="Crimson Text" w:hAnsi="Crimson Text"/>
          <w:color w:val="000000" w:themeColor="text1"/>
          <w:sz w:val="26"/>
          <w:szCs w:val="26"/>
        </w:rPr>
        <w:t xml:space="preserve"> el rey, </w:t>
      </w:r>
      <w:r w:rsidR="00F25877" w:rsidRPr="008D03A6">
        <w:rPr>
          <w:rFonts w:ascii="Crimson Text" w:hAnsi="Crimson Text"/>
          <w:color w:val="000000" w:themeColor="text1"/>
          <w:sz w:val="26"/>
          <w:szCs w:val="26"/>
        </w:rPr>
        <w:t>decepcionado</w:t>
      </w:r>
      <w:r>
        <w:rPr>
          <w:rFonts w:ascii="Crimson Text" w:hAnsi="Crimson Text"/>
          <w:color w:val="000000" w:themeColor="text1"/>
          <w:sz w:val="26"/>
          <w:szCs w:val="26"/>
        </w:rPr>
        <w:t>—</w:t>
      </w:r>
      <w:r w:rsidR="00583740" w:rsidRPr="008D03A6">
        <w:rPr>
          <w:rFonts w:ascii="Crimson Text" w:hAnsi="Crimson Text"/>
          <w:color w:val="000000" w:themeColor="text1"/>
          <w:sz w:val="26"/>
          <w:szCs w:val="26"/>
        </w:rPr>
        <w:t>. Dime de alguien que haya hecho algo más arriesgado.</w:t>
      </w:r>
    </w:p>
    <w:p w:rsidR="00152C1B"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160D68" w:rsidRPr="008D03A6">
        <w:rPr>
          <w:rFonts w:ascii="Crimson Text" w:hAnsi="Crimson Text"/>
          <w:color w:val="000000" w:themeColor="text1"/>
          <w:sz w:val="26"/>
          <w:szCs w:val="26"/>
        </w:rPr>
        <w:t>¡</w:t>
      </w:r>
      <w:proofErr w:type="gramEnd"/>
      <w:r w:rsidR="00160D68" w:rsidRPr="008D03A6">
        <w:rPr>
          <w:rFonts w:ascii="Crimson Text" w:hAnsi="Crimson Text"/>
          <w:color w:val="000000" w:themeColor="text1"/>
          <w:sz w:val="26"/>
          <w:szCs w:val="26"/>
        </w:rPr>
        <w:t>Sí, s</w:t>
      </w:r>
      <w:r w:rsidR="00583740" w:rsidRPr="008D03A6">
        <w:rPr>
          <w:rFonts w:ascii="Crimson Text" w:hAnsi="Crimson Text"/>
          <w:color w:val="000000" w:themeColor="text1"/>
          <w:sz w:val="26"/>
          <w:szCs w:val="26"/>
        </w:rPr>
        <w:t>eñor</w:t>
      </w:r>
      <w:r w:rsidR="00160D68" w:rsidRPr="008D03A6">
        <w:rPr>
          <w:rFonts w:ascii="Crimson Text" w:hAnsi="Crimson Text"/>
          <w:color w:val="000000" w:themeColor="text1"/>
          <w:sz w:val="26"/>
          <w:szCs w:val="26"/>
        </w:rPr>
        <w:t>!</w:t>
      </w:r>
      <w:r w:rsidR="00583740" w:rsidRPr="008D03A6">
        <w:rPr>
          <w:rFonts w:ascii="Crimson Text" w:hAnsi="Crimson Text"/>
          <w:color w:val="000000" w:themeColor="text1"/>
          <w:sz w:val="26"/>
          <w:szCs w:val="26"/>
        </w:rPr>
        <w:t xml:space="preserve"> El hijo</w:t>
      </w:r>
      <w:r w:rsidR="00160D68" w:rsidRPr="008D03A6">
        <w:rPr>
          <w:rFonts w:ascii="Crimson Text" w:hAnsi="Crimson Text"/>
          <w:color w:val="000000" w:themeColor="text1"/>
          <w:sz w:val="26"/>
          <w:szCs w:val="26"/>
        </w:rPr>
        <w:t xml:space="preserve"> del cantinero</w:t>
      </w:r>
      <w:del w:id="204" w:author="Paula Castrilli" w:date="2025-06-10T00:29:00Z">
        <w:r w:rsidR="00160D68" w:rsidRPr="008D03A6" w:rsidDel="000E2924">
          <w:rPr>
            <w:rFonts w:ascii="Crimson Text" w:hAnsi="Crimson Text"/>
            <w:color w:val="000000" w:themeColor="text1"/>
            <w:sz w:val="26"/>
            <w:szCs w:val="26"/>
          </w:rPr>
          <w:delText>,</w:delText>
        </w:r>
      </w:del>
      <w:r w:rsidR="00160D68" w:rsidRPr="008D03A6">
        <w:rPr>
          <w:rFonts w:ascii="Crimson Text" w:hAnsi="Crimson Text"/>
          <w:color w:val="000000" w:themeColor="text1"/>
          <w:sz w:val="26"/>
          <w:szCs w:val="26"/>
        </w:rPr>
        <w:t xml:space="preserve"> es muy temerario. Se atrevió a beber cinco vueltas de dragón rojo</w:t>
      </w:r>
      <w:del w:id="205" w:author="Paula Castrilli" w:date="2025-06-10T00:29:00Z">
        <w:r w:rsidR="00160D68" w:rsidRPr="008D03A6" w:rsidDel="000E2924">
          <w:rPr>
            <w:rFonts w:ascii="Crimson Text" w:hAnsi="Crimson Text"/>
            <w:color w:val="000000" w:themeColor="text1"/>
            <w:sz w:val="26"/>
            <w:szCs w:val="26"/>
          </w:rPr>
          <w:delText>,</w:delText>
        </w:r>
      </w:del>
      <w:r w:rsidR="00160D68" w:rsidRPr="008D03A6">
        <w:rPr>
          <w:rFonts w:ascii="Crimson Text" w:hAnsi="Crimson Text"/>
          <w:color w:val="000000" w:themeColor="text1"/>
          <w:sz w:val="26"/>
          <w:szCs w:val="26"/>
        </w:rPr>
        <w:t xml:space="preserve"> y aún mantenía la compostura. Usted sabe que nadie alcanza la cuarta vuelta sin perder el equilibrio o vomitar sobre su propia ropa </w:t>
      </w:r>
      <w:r>
        <w:rPr>
          <w:rFonts w:ascii="Crimson Text" w:hAnsi="Crimson Text"/>
          <w:color w:val="000000" w:themeColor="text1"/>
          <w:sz w:val="26"/>
          <w:szCs w:val="26"/>
        </w:rPr>
        <w:t>—</w:t>
      </w:r>
      <w:r w:rsidR="00160D68" w:rsidRPr="008D03A6">
        <w:rPr>
          <w:rFonts w:ascii="Crimson Text" w:hAnsi="Crimson Text"/>
          <w:color w:val="000000" w:themeColor="text1"/>
          <w:sz w:val="26"/>
          <w:szCs w:val="26"/>
        </w:rPr>
        <w:t xml:space="preserve">dijo, </w:t>
      </w:r>
      <w:r w:rsidR="00FC4DCE" w:rsidRPr="008D03A6">
        <w:rPr>
          <w:rFonts w:ascii="Crimson Text" w:hAnsi="Crimson Text"/>
          <w:color w:val="000000" w:themeColor="text1"/>
          <w:sz w:val="26"/>
          <w:szCs w:val="26"/>
        </w:rPr>
        <w:t>en</w:t>
      </w:r>
      <w:r w:rsidR="00160D68" w:rsidRPr="008D03A6">
        <w:rPr>
          <w:rFonts w:ascii="Crimson Text" w:hAnsi="Crimson Text"/>
          <w:color w:val="000000" w:themeColor="text1"/>
          <w:sz w:val="26"/>
          <w:szCs w:val="26"/>
        </w:rPr>
        <w:t xml:space="preserve"> un nuevo intento por sorprender al rey.</w:t>
      </w:r>
    </w:p>
    <w:p w:rsidR="00160D68"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160D68" w:rsidRPr="008D03A6">
        <w:rPr>
          <w:rFonts w:ascii="Crimson Text" w:hAnsi="Crimson Text"/>
          <w:color w:val="000000" w:themeColor="text1"/>
          <w:sz w:val="26"/>
          <w:szCs w:val="26"/>
        </w:rPr>
        <w:t>¡</w:t>
      </w:r>
      <w:proofErr w:type="gramEnd"/>
      <w:r w:rsidR="00160D68" w:rsidRPr="008D03A6">
        <w:rPr>
          <w:rFonts w:ascii="Crimson Text" w:hAnsi="Crimson Text"/>
          <w:color w:val="000000" w:themeColor="text1"/>
          <w:sz w:val="26"/>
          <w:szCs w:val="26"/>
        </w:rPr>
        <w:t xml:space="preserve">Eso no es arriesgado, es estúpido! </w:t>
      </w:r>
      <w:r>
        <w:rPr>
          <w:rFonts w:ascii="Crimson Text" w:hAnsi="Crimson Text"/>
          <w:color w:val="000000" w:themeColor="text1"/>
          <w:sz w:val="26"/>
          <w:szCs w:val="26"/>
        </w:rPr>
        <w:t>—</w:t>
      </w:r>
      <w:r w:rsidR="00B55048" w:rsidRPr="008D03A6">
        <w:rPr>
          <w:rFonts w:ascii="Crimson Text" w:hAnsi="Crimson Text"/>
          <w:color w:val="000000" w:themeColor="text1"/>
          <w:sz w:val="26"/>
          <w:szCs w:val="26"/>
        </w:rPr>
        <w:t>repudió nuevamente</w:t>
      </w:r>
      <w:r w:rsidR="00160D68" w:rsidRPr="008D03A6">
        <w:rPr>
          <w:rFonts w:ascii="Crimson Text" w:hAnsi="Crimson Text"/>
          <w:color w:val="000000" w:themeColor="text1"/>
          <w:sz w:val="26"/>
          <w:szCs w:val="26"/>
        </w:rPr>
        <w:t xml:space="preserve">, esta vez </w:t>
      </w:r>
      <w:del w:id="206" w:author="Paula Castrilli" w:date="2025-06-10T00:29:00Z">
        <w:r w:rsidR="00160D68" w:rsidRPr="008D03A6" w:rsidDel="000E2924">
          <w:rPr>
            <w:rFonts w:ascii="Crimson Text" w:hAnsi="Crimson Text"/>
            <w:color w:val="000000" w:themeColor="text1"/>
            <w:sz w:val="26"/>
            <w:szCs w:val="26"/>
          </w:rPr>
          <w:delText>más fastidioso</w:delText>
        </w:r>
      </w:del>
      <w:ins w:id="207" w:author="Paula Castrilli" w:date="2025-06-10T00:29:00Z">
        <w:r w:rsidR="000E2924">
          <w:rPr>
            <w:rFonts w:ascii="Crimson Text" w:hAnsi="Crimson Text"/>
            <w:color w:val="000000" w:themeColor="text1"/>
            <w:sz w:val="26"/>
            <w:szCs w:val="26"/>
          </w:rPr>
          <w:t>fastidiado</w:t>
        </w:r>
      </w:ins>
      <w:r>
        <w:rPr>
          <w:rFonts w:ascii="Crimson Text" w:hAnsi="Crimson Text"/>
          <w:color w:val="000000" w:themeColor="text1"/>
          <w:sz w:val="26"/>
          <w:szCs w:val="26"/>
        </w:rPr>
        <w:t>—</w:t>
      </w:r>
      <w:r w:rsidR="00160D68" w:rsidRPr="008D03A6">
        <w:rPr>
          <w:rFonts w:ascii="Crimson Text" w:hAnsi="Crimson Text"/>
          <w:color w:val="000000" w:themeColor="text1"/>
          <w:sz w:val="26"/>
          <w:szCs w:val="26"/>
        </w:rPr>
        <w:t xml:space="preserve">. No puede ser que, en todo </w:t>
      </w:r>
      <w:r w:rsidR="00F25877" w:rsidRPr="008D03A6">
        <w:rPr>
          <w:rFonts w:ascii="Crimson Text" w:hAnsi="Crimson Text"/>
          <w:color w:val="000000" w:themeColor="text1"/>
          <w:sz w:val="26"/>
          <w:szCs w:val="26"/>
        </w:rPr>
        <w:t>el</w:t>
      </w:r>
      <w:r w:rsidR="00160D68" w:rsidRPr="008D03A6">
        <w:rPr>
          <w:rFonts w:ascii="Crimson Text" w:hAnsi="Crimson Text"/>
          <w:color w:val="000000" w:themeColor="text1"/>
          <w:sz w:val="26"/>
          <w:szCs w:val="26"/>
        </w:rPr>
        <w:t xml:space="preserve"> reino, no haya nadie que hiciera algo </w:t>
      </w:r>
      <w:r w:rsidR="00765087" w:rsidRPr="008D03A6">
        <w:rPr>
          <w:rFonts w:ascii="Crimson Text" w:hAnsi="Crimson Text"/>
          <w:color w:val="000000" w:themeColor="text1"/>
          <w:sz w:val="26"/>
          <w:szCs w:val="26"/>
        </w:rPr>
        <w:t>destacable</w:t>
      </w:r>
      <w:r w:rsidR="00160D68" w:rsidRPr="008D03A6">
        <w:rPr>
          <w:rFonts w:ascii="Crimson Text" w:hAnsi="Crimson Text"/>
          <w:color w:val="000000" w:themeColor="text1"/>
          <w:sz w:val="26"/>
          <w:szCs w:val="26"/>
        </w:rPr>
        <w:t>.</w:t>
      </w:r>
    </w:p>
    <w:p w:rsidR="00160D68"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65087" w:rsidRPr="008D03A6">
        <w:rPr>
          <w:rFonts w:ascii="Crimson Text" w:hAnsi="Crimson Text"/>
          <w:color w:val="000000" w:themeColor="text1"/>
          <w:sz w:val="26"/>
          <w:szCs w:val="26"/>
        </w:rPr>
        <w:t>El viejo herrero</w:t>
      </w:r>
      <w:del w:id="208" w:author="Paula Castrilli" w:date="2025-06-10T00:30:00Z">
        <w:r w:rsidR="00765087" w:rsidRPr="008D03A6" w:rsidDel="000E2924">
          <w:rPr>
            <w:rFonts w:ascii="Crimson Text" w:hAnsi="Crimson Text"/>
            <w:color w:val="000000" w:themeColor="text1"/>
            <w:sz w:val="26"/>
            <w:szCs w:val="26"/>
          </w:rPr>
          <w:delText>,</w:delText>
        </w:r>
      </w:del>
      <w:r w:rsidR="00765087" w:rsidRPr="008D03A6">
        <w:rPr>
          <w:rFonts w:ascii="Crimson Text" w:hAnsi="Crimson Text"/>
          <w:color w:val="000000" w:themeColor="text1"/>
          <w:sz w:val="26"/>
          <w:szCs w:val="26"/>
        </w:rPr>
        <w:t xml:space="preserve"> </w:t>
      </w:r>
      <w:r w:rsidR="00FC4DCE" w:rsidRPr="008D03A6">
        <w:rPr>
          <w:rFonts w:ascii="Crimson Text" w:hAnsi="Crimson Text"/>
          <w:color w:val="000000" w:themeColor="text1"/>
          <w:sz w:val="26"/>
          <w:szCs w:val="26"/>
        </w:rPr>
        <w:t>casó</w:t>
      </w:r>
      <w:r w:rsidR="00765087" w:rsidRPr="008D03A6">
        <w:rPr>
          <w:rFonts w:ascii="Crimson Text" w:hAnsi="Crimson Text"/>
          <w:color w:val="000000" w:themeColor="text1"/>
          <w:sz w:val="26"/>
          <w:szCs w:val="26"/>
        </w:rPr>
        <w:t xml:space="preserve"> a la última de sus</w:t>
      </w:r>
      <w:r w:rsidR="00D832F4" w:rsidRPr="008D03A6">
        <w:rPr>
          <w:rFonts w:ascii="Crimson Text" w:hAnsi="Crimson Text"/>
          <w:color w:val="000000" w:themeColor="text1"/>
          <w:sz w:val="26"/>
          <w:szCs w:val="26"/>
        </w:rPr>
        <w:t xml:space="preserve"> siete</w:t>
      </w:r>
      <w:r w:rsidR="00765087" w:rsidRPr="008D03A6">
        <w:rPr>
          <w:rFonts w:ascii="Crimson Text" w:hAnsi="Crimson Text"/>
          <w:color w:val="000000" w:themeColor="text1"/>
          <w:sz w:val="26"/>
          <w:szCs w:val="26"/>
        </w:rPr>
        <w:t xml:space="preserve"> hijas</w:t>
      </w:r>
      <w:del w:id="209" w:author="Paula Castrilli" w:date="2025-06-10T00:30:00Z">
        <w:r w:rsidR="00765087" w:rsidRPr="008D03A6" w:rsidDel="000E2924">
          <w:rPr>
            <w:rFonts w:ascii="Crimson Text" w:hAnsi="Crimson Text"/>
            <w:color w:val="000000" w:themeColor="text1"/>
            <w:sz w:val="26"/>
            <w:szCs w:val="26"/>
          </w:rPr>
          <w:delText>,</w:delText>
        </w:r>
      </w:del>
      <w:r w:rsidR="00765087" w:rsidRPr="008D03A6">
        <w:rPr>
          <w:rFonts w:ascii="Crimson Text" w:hAnsi="Crimson Text"/>
          <w:color w:val="000000" w:themeColor="text1"/>
          <w:sz w:val="26"/>
          <w:szCs w:val="26"/>
        </w:rPr>
        <w:t xml:space="preserve"> </w:t>
      </w:r>
      <w:r w:rsidR="00D832F4" w:rsidRPr="008D03A6">
        <w:rPr>
          <w:rFonts w:ascii="Crimson Text" w:hAnsi="Crimson Text"/>
          <w:color w:val="000000" w:themeColor="text1"/>
          <w:sz w:val="26"/>
          <w:szCs w:val="26"/>
        </w:rPr>
        <w:t xml:space="preserve">y </w:t>
      </w:r>
      <w:r w:rsidR="00B55048" w:rsidRPr="008D03A6">
        <w:rPr>
          <w:rFonts w:ascii="Crimson Text" w:hAnsi="Crimson Text"/>
          <w:color w:val="000000" w:themeColor="text1"/>
          <w:sz w:val="26"/>
          <w:szCs w:val="26"/>
        </w:rPr>
        <w:t>dio con un</w:t>
      </w:r>
      <w:r w:rsidR="00765087" w:rsidRPr="008D03A6">
        <w:rPr>
          <w:rFonts w:ascii="Crimson Text" w:hAnsi="Crimson Text"/>
          <w:color w:val="000000" w:themeColor="text1"/>
          <w:sz w:val="26"/>
          <w:szCs w:val="26"/>
        </w:rPr>
        <w:t xml:space="preserve"> buen</w:t>
      </w:r>
      <w:r w:rsidR="0041184E" w:rsidRPr="008D03A6">
        <w:rPr>
          <w:rFonts w:ascii="Crimson Text" w:hAnsi="Crimson Text"/>
          <w:color w:val="000000" w:themeColor="text1"/>
          <w:sz w:val="26"/>
          <w:szCs w:val="26"/>
        </w:rPr>
        <w:t xml:space="preserve"> partido</w:t>
      </w:r>
      <w:r w:rsidR="00765087" w:rsidRPr="008D03A6">
        <w:rPr>
          <w:rFonts w:ascii="Crimson Text" w:hAnsi="Crimson Text"/>
          <w:color w:val="000000" w:themeColor="text1"/>
          <w:sz w:val="26"/>
          <w:szCs w:val="26"/>
        </w:rPr>
        <w:t>, un caballero de la guardia r</w:t>
      </w:r>
      <w:r w:rsidR="00FC4DCE" w:rsidRPr="008D03A6">
        <w:rPr>
          <w:rFonts w:ascii="Crimson Text" w:hAnsi="Crimson Text"/>
          <w:color w:val="000000" w:themeColor="text1"/>
          <w:sz w:val="26"/>
          <w:szCs w:val="26"/>
        </w:rPr>
        <w:t>eal. Hizo un esfuerzo enorme para lograrlo</w:t>
      </w:r>
      <w:r w:rsidR="00765087" w:rsidRPr="008D03A6">
        <w:rPr>
          <w:rFonts w:ascii="Crimson Text" w:hAnsi="Crimson Text"/>
          <w:color w:val="000000" w:themeColor="text1"/>
          <w:sz w:val="26"/>
          <w:szCs w:val="26"/>
        </w:rPr>
        <w:t>.</w:t>
      </w:r>
    </w:p>
    <w:p w:rsidR="00765087"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765087" w:rsidRPr="008D03A6">
        <w:rPr>
          <w:rFonts w:ascii="Crimson Text" w:hAnsi="Crimson Text"/>
          <w:color w:val="000000" w:themeColor="text1"/>
          <w:sz w:val="26"/>
          <w:szCs w:val="26"/>
        </w:rPr>
        <w:t>¿</w:t>
      </w:r>
      <w:proofErr w:type="gramEnd"/>
      <w:r w:rsidR="00765087" w:rsidRPr="008D03A6">
        <w:rPr>
          <w:rFonts w:ascii="Crimson Text" w:hAnsi="Crimson Text"/>
          <w:color w:val="000000" w:themeColor="text1"/>
          <w:sz w:val="26"/>
          <w:szCs w:val="26"/>
        </w:rPr>
        <w:t>Dónde está la hazaña?</w:t>
      </w:r>
    </w:p>
    <w:p w:rsidR="0076508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commentRangeStart w:id="210"/>
      <w:r w:rsidR="00765087" w:rsidRPr="008D03A6">
        <w:rPr>
          <w:rFonts w:ascii="Crimson Text" w:hAnsi="Crimson Text"/>
          <w:color w:val="000000" w:themeColor="text1"/>
          <w:sz w:val="26"/>
          <w:szCs w:val="26"/>
        </w:rPr>
        <w:t xml:space="preserve">La chica es muy </w:t>
      </w:r>
      <w:r w:rsidR="00B55048" w:rsidRPr="008D03A6">
        <w:rPr>
          <w:rFonts w:ascii="Crimson Text" w:hAnsi="Crimson Text"/>
          <w:color w:val="000000" w:themeColor="text1"/>
          <w:sz w:val="26"/>
          <w:szCs w:val="26"/>
        </w:rPr>
        <w:t>fea</w:t>
      </w:r>
      <w:commentRangeEnd w:id="210"/>
      <w:r w:rsidR="000E2924">
        <w:rPr>
          <w:rStyle w:val="Refdecomentario"/>
        </w:rPr>
        <w:commentReference w:id="210"/>
      </w:r>
      <w:r w:rsidR="00D832F4" w:rsidRPr="008D03A6">
        <w:rPr>
          <w:rFonts w:ascii="Crimson Text" w:hAnsi="Crimson Text"/>
          <w:color w:val="000000" w:themeColor="text1"/>
          <w:sz w:val="26"/>
          <w:szCs w:val="26"/>
        </w:rPr>
        <w:t>. En épocas de celebraciones</w:t>
      </w:r>
      <w:r w:rsidR="00B55048" w:rsidRPr="008D03A6">
        <w:rPr>
          <w:rFonts w:ascii="Crimson Text" w:hAnsi="Crimson Text"/>
          <w:color w:val="000000" w:themeColor="text1"/>
          <w:sz w:val="26"/>
          <w:szCs w:val="26"/>
        </w:rPr>
        <w:t>,</w:t>
      </w:r>
      <w:r w:rsidR="00D832F4" w:rsidRPr="008D03A6">
        <w:rPr>
          <w:rFonts w:ascii="Crimson Text" w:hAnsi="Crimson Text"/>
          <w:color w:val="000000" w:themeColor="text1"/>
          <w:sz w:val="26"/>
          <w:szCs w:val="26"/>
        </w:rPr>
        <w:t xml:space="preserve"> solía </w:t>
      </w:r>
      <w:r w:rsidR="00FC4DCE" w:rsidRPr="008D03A6">
        <w:rPr>
          <w:rFonts w:ascii="Crimson Text" w:hAnsi="Crimson Text"/>
          <w:color w:val="000000" w:themeColor="text1"/>
          <w:sz w:val="26"/>
          <w:szCs w:val="26"/>
        </w:rPr>
        <w:t xml:space="preserve">danzar el </w:t>
      </w:r>
      <w:del w:id="211" w:author="Paula Castrilli" w:date="2025-06-10T00:30:00Z">
        <w:r w:rsidR="00FC4DCE" w:rsidRPr="008D03A6" w:rsidDel="000E2924">
          <w:rPr>
            <w:rFonts w:ascii="Crimson Text" w:hAnsi="Crimson Text"/>
            <w:color w:val="000000" w:themeColor="text1"/>
            <w:sz w:val="26"/>
            <w:szCs w:val="26"/>
          </w:rPr>
          <w:delText>r</w:delText>
        </w:r>
      </w:del>
      <w:ins w:id="212" w:author="Paula Castrilli" w:date="2025-06-10T00:30:00Z">
        <w:r w:rsidR="000E2924">
          <w:rPr>
            <w:rFonts w:ascii="Crimson Text" w:hAnsi="Crimson Text"/>
            <w:color w:val="000000" w:themeColor="text1"/>
            <w:sz w:val="26"/>
            <w:szCs w:val="26"/>
          </w:rPr>
          <w:t>R</w:t>
        </w:r>
      </w:ins>
      <w:r w:rsidR="00FC4DCE" w:rsidRPr="008D03A6">
        <w:rPr>
          <w:rFonts w:ascii="Crimson Text" w:hAnsi="Crimson Text"/>
          <w:color w:val="000000" w:themeColor="text1"/>
          <w:sz w:val="26"/>
          <w:szCs w:val="26"/>
        </w:rPr>
        <w:t xml:space="preserve">ito de los </w:t>
      </w:r>
      <w:del w:id="213" w:author="Paula Castrilli" w:date="2025-06-10T00:30:00Z">
        <w:r w:rsidR="00FC4DCE" w:rsidRPr="008D03A6" w:rsidDel="000E2924">
          <w:rPr>
            <w:rFonts w:ascii="Crimson Text" w:hAnsi="Crimson Text"/>
            <w:color w:val="000000" w:themeColor="text1"/>
            <w:sz w:val="26"/>
            <w:szCs w:val="26"/>
          </w:rPr>
          <w:delText>d</w:delText>
        </w:r>
      </w:del>
      <w:ins w:id="214" w:author="Paula Castrilli" w:date="2025-06-10T00:30:00Z">
        <w:r w:rsidR="000E2924">
          <w:rPr>
            <w:rFonts w:ascii="Crimson Text" w:hAnsi="Crimson Text"/>
            <w:color w:val="000000" w:themeColor="text1"/>
            <w:sz w:val="26"/>
            <w:szCs w:val="26"/>
          </w:rPr>
          <w:t>D</w:t>
        </w:r>
      </w:ins>
      <w:r w:rsidR="00FC4DCE" w:rsidRPr="008D03A6">
        <w:rPr>
          <w:rFonts w:ascii="Crimson Text" w:hAnsi="Crimson Text"/>
          <w:color w:val="000000" w:themeColor="text1"/>
          <w:sz w:val="26"/>
          <w:szCs w:val="26"/>
        </w:rPr>
        <w:t>emonios</w:t>
      </w:r>
      <w:del w:id="215" w:author="Paula Castrilli" w:date="2025-06-10T00:30:00Z">
        <w:r w:rsidR="00D832F4" w:rsidRPr="008D03A6" w:rsidDel="000E2924">
          <w:rPr>
            <w:rFonts w:ascii="Crimson Text" w:hAnsi="Crimson Text"/>
            <w:color w:val="000000" w:themeColor="text1"/>
            <w:sz w:val="26"/>
            <w:szCs w:val="26"/>
          </w:rPr>
          <w:delText>,</w:delText>
        </w:r>
      </w:del>
      <w:r w:rsidR="005B2021" w:rsidRPr="008D03A6">
        <w:rPr>
          <w:rFonts w:ascii="Crimson Text" w:hAnsi="Crimson Text"/>
          <w:color w:val="000000" w:themeColor="text1"/>
          <w:sz w:val="26"/>
          <w:szCs w:val="26"/>
        </w:rPr>
        <w:t xml:space="preserve"> y</w:t>
      </w:r>
      <w:r w:rsidR="00D832F4" w:rsidRPr="008D03A6">
        <w:rPr>
          <w:rFonts w:ascii="Crimson Text" w:hAnsi="Crimson Text"/>
          <w:color w:val="000000" w:themeColor="text1"/>
          <w:sz w:val="26"/>
          <w:szCs w:val="26"/>
        </w:rPr>
        <w:t xml:space="preserve"> no le hacía falta </w:t>
      </w:r>
      <w:r w:rsidR="00B55048" w:rsidRPr="008D03A6">
        <w:rPr>
          <w:rFonts w:ascii="Crimson Text" w:hAnsi="Crimson Text"/>
          <w:color w:val="000000" w:themeColor="text1"/>
          <w:sz w:val="26"/>
          <w:szCs w:val="26"/>
        </w:rPr>
        <w:t>utilizar</w:t>
      </w:r>
      <w:r w:rsidR="00D832F4" w:rsidRPr="008D03A6">
        <w:rPr>
          <w:rFonts w:ascii="Crimson Text" w:hAnsi="Crimson Text"/>
          <w:color w:val="000000" w:themeColor="text1"/>
          <w:sz w:val="26"/>
          <w:szCs w:val="26"/>
        </w:rPr>
        <w:t xml:space="preserve"> mascara.</w:t>
      </w:r>
      <w:r w:rsidR="00765087" w:rsidRPr="008D03A6">
        <w:rPr>
          <w:rFonts w:ascii="Crimson Text" w:hAnsi="Crimson Text"/>
          <w:color w:val="000000" w:themeColor="text1"/>
          <w:sz w:val="26"/>
          <w:szCs w:val="26"/>
        </w:rPr>
        <w:t xml:space="preserve"> </w:t>
      </w:r>
      <w:r w:rsidR="00D832F4" w:rsidRPr="008D03A6">
        <w:rPr>
          <w:rFonts w:ascii="Crimson Text" w:hAnsi="Crimson Text"/>
          <w:color w:val="000000" w:themeColor="text1"/>
          <w:sz w:val="26"/>
          <w:szCs w:val="26"/>
        </w:rPr>
        <w:t>T</w:t>
      </w:r>
      <w:r w:rsidR="00765087" w:rsidRPr="008D03A6">
        <w:rPr>
          <w:rFonts w:ascii="Crimson Text" w:hAnsi="Crimson Text"/>
          <w:color w:val="000000" w:themeColor="text1"/>
          <w:sz w:val="26"/>
          <w:szCs w:val="26"/>
        </w:rPr>
        <w:t xml:space="preserve">odos pensaban que </w:t>
      </w:r>
      <w:del w:id="216" w:author="Paula Castrilli" w:date="2025-06-10T00:30:00Z">
        <w:r w:rsidR="00765087" w:rsidRPr="008D03A6" w:rsidDel="000E2924">
          <w:rPr>
            <w:rFonts w:ascii="Crimson Text" w:hAnsi="Crimson Text"/>
            <w:color w:val="000000" w:themeColor="text1"/>
            <w:sz w:val="26"/>
            <w:szCs w:val="26"/>
          </w:rPr>
          <w:delText xml:space="preserve">quedaría </w:delText>
        </w:r>
      </w:del>
      <w:ins w:id="217" w:author="Paula Castrilli" w:date="2025-06-10T00:30:00Z">
        <w:r w:rsidR="000E2924">
          <w:rPr>
            <w:rFonts w:ascii="Crimson Text" w:hAnsi="Crimson Text"/>
            <w:color w:val="000000" w:themeColor="text1"/>
            <w:sz w:val="26"/>
            <w:szCs w:val="26"/>
          </w:rPr>
          <w:t>se convertir</w:t>
        </w:r>
      </w:ins>
      <w:ins w:id="218" w:author="Paula Castrilli" w:date="2025-06-10T00:31:00Z">
        <w:r w:rsidR="000E2924">
          <w:rPr>
            <w:rFonts w:ascii="Crimson Text" w:hAnsi="Crimson Text"/>
            <w:color w:val="000000" w:themeColor="text1"/>
            <w:sz w:val="26"/>
            <w:szCs w:val="26"/>
          </w:rPr>
          <w:t>ía en una</w:t>
        </w:r>
      </w:ins>
      <w:ins w:id="219" w:author="Paula Castrilli" w:date="2025-06-10T00:30:00Z">
        <w:r w:rsidR="000E2924" w:rsidRPr="008D03A6">
          <w:rPr>
            <w:rFonts w:ascii="Crimson Text" w:hAnsi="Crimson Text"/>
            <w:color w:val="000000" w:themeColor="text1"/>
            <w:sz w:val="26"/>
            <w:szCs w:val="26"/>
          </w:rPr>
          <w:t xml:space="preserve"> </w:t>
        </w:r>
      </w:ins>
      <w:r w:rsidR="00765087" w:rsidRPr="008D03A6">
        <w:rPr>
          <w:rFonts w:ascii="Crimson Text" w:hAnsi="Crimson Text"/>
          <w:color w:val="000000" w:themeColor="text1"/>
          <w:sz w:val="26"/>
          <w:szCs w:val="26"/>
        </w:rPr>
        <w:t>s</w:t>
      </w:r>
      <w:r w:rsidR="00D832F4" w:rsidRPr="008D03A6">
        <w:rPr>
          <w:rFonts w:ascii="Crimson Text" w:hAnsi="Crimson Text"/>
          <w:color w:val="000000" w:themeColor="text1"/>
          <w:sz w:val="26"/>
          <w:szCs w:val="26"/>
        </w:rPr>
        <w:t>olterona</w:t>
      </w:r>
      <w:del w:id="220" w:author="Paula Castrilli" w:date="2025-06-10T00:31:00Z">
        <w:r w:rsidR="00D832F4" w:rsidRPr="008D03A6" w:rsidDel="000E2924">
          <w:rPr>
            <w:rFonts w:ascii="Crimson Text" w:hAnsi="Crimson Text"/>
            <w:color w:val="000000" w:themeColor="text1"/>
            <w:sz w:val="26"/>
            <w:szCs w:val="26"/>
          </w:rPr>
          <w:delText>,</w:delText>
        </w:r>
      </w:del>
      <w:r w:rsidR="00D832F4" w:rsidRPr="008D03A6">
        <w:rPr>
          <w:rFonts w:ascii="Crimson Text" w:hAnsi="Crimson Text"/>
          <w:color w:val="000000" w:themeColor="text1"/>
          <w:sz w:val="26"/>
          <w:szCs w:val="26"/>
        </w:rPr>
        <w:t xml:space="preserve"> pero</w:t>
      </w:r>
      <w:r w:rsidR="00B55048" w:rsidRPr="008D03A6">
        <w:rPr>
          <w:rFonts w:ascii="Crimson Text" w:hAnsi="Crimson Text"/>
          <w:color w:val="000000" w:themeColor="text1"/>
          <w:sz w:val="26"/>
          <w:szCs w:val="26"/>
        </w:rPr>
        <w:t xml:space="preserve">, de </w:t>
      </w:r>
      <w:del w:id="221" w:author="Paula Castrilli" w:date="2025-06-10T00:31:00Z">
        <w:r w:rsidR="00B55048" w:rsidRPr="008D03A6" w:rsidDel="000E2924">
          <w:rPr>
            <w:rFonts w:ascii="Crimson Text" w:hAnsi="Crimson Text"/>
            <w:color w:val="000000" w:themeColor="text1"/>
            <w:sz w:val="26"/>
            <w:szCs w:val="26"/>
          </w:rPr>
          <w:delText>todos modos</w:delText>
        </w:r>
      </w:del>
      <w:ins w:id="222" w:author="Paula Castrilli" w:date="2025-06-10T00:31:00Z">
        <w:r w:rsidR="000E2924">
          <w:rPr>
            <w:rFonts w:ascii="Crimson Text" w:hAnsi="Crimson Text"/>
            <w:color w:val="000000" w:themeColor="text1"/>
            <w:sz w:val="26"/>
            <w:szCs w:val="26"/>
          </w:rPr>
          <w:t>alguna manera</w:t>
        </w:r>
      </w:ins>
      <w:r w:rsidR="00B55048" w:rsidRPr="008D03A6">
        <w:rPr>
          <w:rFonts w:ascii="Crimson Text" w:hAnsi="Crimson Text"/>
          <w:color w:val="000000" w:themeColor="text1"/>
          <w:sz w:val="26"/>
          <w:szCs w:val="26"/>
        </w:rPr>
        <w:t>,</w:t>
      </w:r>
      <w:r w:rsidR="00D832F4" w:rsidRPr="008D03A6">
        <w:rPr>
          <w:rFonts w:ascii="Crimson Text" w:hAnsi="Crimson Text"/>
          <w:color w:val="000000" w:themeColor="text1"/>
          <w:sz w:val="26"/>
          <w:szCs w:val="26"/>
        </w:rPr>
        <w:t xml:space="preserve"> el viejo </w:t>
      </w:r>
      <w:r w:rsidR="00C846FC" w:rsidRPr="008D03A6">
        <w:rPr>
          <w:rFonts w:ascii="Crimson Text" w:hAnsi="Crimson Text"/>
          <w:color w:val="000000" w:themeColor="text1"/>
          <w:sz w:val="26"/>
          <w:szCs w:val="26"/>
        </w:rPr>
        <w:t>pudo</w:t>
      </w:r>
      <w:r w:rsidR="00D832F4" w:rsidRPr="008D03A6">
        <w:rPr>
          <w:rFonts w:ascii="Crimson Text" w:hAnsi="Crimson Text"/>
          <w:color w:val="000000" w:themeColor="text1"/>
          <w:sz w:val="26"/>
          <w:szCs w:val="26"/>
        </w:rPr>
        <w:t xml:space="preserve"> </w:t>
      </w:r>
      <w:r w:rsidR="005B2021" w:rsidRPr="008D03A6">
        <w:rPr>
          <w:rFonts w:ascii="Crimson Text" w:hAnsi="Crimson Text"/>
          <w:color w:val="000000" w:themeColor="text1"/>
          <w:sz w:val="26"/>
          <w:szCs w:val="26"/>
        </w:rPr>
        <w:t>casarla</w:t>
      </w:r>
      <w:r w:rsidR="00D832F4" w:rsidRPr="008D03A6">
        <w:rPr>
          <w:rFonts w:ascii="Crimson Text" w:hAnsi="Crimson Text"/>
          <w:color w:val="000000" w:themeColor="text1"/>
          <w:sz w:val="26"/>
          <w:szCs w:val="26"/>
        </w:rPr>
        <w:t>.</w:t>
      </w:r>
    </w:p>
    <w:p w:rsidR="00D832F4"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07E92" w:rsidRPr="008D03A6">
        <w:rPr>
          <w:rFonts w:ascii="Crimson Text" w:hAnsi="Crimson Text"/>
          <w:color w:val="000000" w:themeColor="text1"/>
          <w:sz w:val="26"/>
          <w:szCs w:val="26"/>
        </w:rPr>
        <w:t xml:space="preserve">Yo no </w:t>
      </w:r>
      <w:r w:rsidR="00311636" w:rsidRPr="008D03A6">
        <w:rPr>
          <w:rFonts w:ascii="Crimson Text" w:hAnsi="Crimson Text"/>
          <w:color w:val="000000" w:themeColor="text1"/>
          <w:sz w:val="26"/>
          <w:szCs w:val="26"/>
        </w:rPr>
        <w:t>consigo</w:t>
      </w:r>
      <w:r w:rsidR="00307E92" w:rsidRPr="008D03A6">
        <w:rPr>
          <w:rFonts w:ascii="Crimson Text" w:hAnsi="Crimson Text"/>
          <w:color w:val="000000" w:themeColor="text1"/>
          <w:sz w:val="26"/>
          <w:szCs w:val="26"/>
        </w:rPr>
        <w:t xml:space="preserve"> </w:t>
      </w:r>
      <w:r w:rsidR="0041184E" w:rsidRPr="008D03A6">
        <w:rPr>
          <w:rFonts w:ascii="Crimson Text" w:hAnsi="Crimson Text"/>
          <w:color w:val="000000" w:themeColor="text1"/>
          <w:sz w:val="26"/>
          <w:szCs w:val="26"/>
        </w:rPr>
        <w:t xml:space="preserve">candidato para </w:t>
      </w:r>
      <w:r w:rsidR="00307E92" w:rsidRPr="008D03A6">
        <w:rPr>
          <w:rFonts w:ascii="Crimson Text" w:hAnsi="Crimson Text"/>
          <w:color w:val="000000" w:themeColor="text1"/>
          <w:sz w:val="26"/>
          <w:szCs w:val="26"/>
        </w:rPr>
        <w:t>la princesa</w:t>
      </w:r>
      <w:del w:id="223" w:author="Paula Castrilli" w:date="2025-06-10T00:31:00Z">
        <w:r w:rsidR="00307E92" w:rsidRPr="008D03A6" w:rsidDel="000E2924">
          <w:rPr>
            <w:rFonts w:ascii="Crimson Text" w:hAnsi="Crimson Text"/>
            <w:color w:val="000000" w:themeColor="text1"/>
            <w:sz w:val="26"/>
            <w:szCs w:val="26"/>
          </w:rPr>
          <w:delText>,</w:delText>
        </w:r>
      </w:del>
      <w:r w:rsidR="00307E92" w:rsidRPr="008D03A6">
        <w:rPr>
          <w:rFonts w:ascii="Crimson Text" w:hAnsi="Crimson Text"/>
          <w:color w:val="000000" w:themeColor="text1"/>
          <w:sz w:val="26"/>
          <w:szCs w:val="26"/>
        </w:rPr>
        <w:t xml:space="preserve"> y el viejo casó a </w:t>
      </w:r>
      <w:ins w:id="224" w:author="Paula Castrilli" w:date="2025-06-10T00:31:00Z">
        <w:r w:rsidR="000E2924">
          <w:rPr>
            <w:rFonts w:ascii="Crimson Text" w:hAnsi="Crimson Text"/>
            <w:color w:val="000000" w:themeColor="text1"/>
            <w:sz w:val="26"/>
            <w:szCs w:val="26"/>
          </w:rPr>
          <w:t xml:space="preserve">sus </w:t>
        </w:r>
      </w:ins>
      <w:r w:rsidR="00307E92" w:rsidRPr="008D03A6">
        <w:rPr>
          <w:rFonts w:ascii="Crimson Text" w:hAnsi="Crimson Text"/>
          <w:color w:val="000000" w:themeColor="text1"/>
          <w:sz w:val="26"/>
          <w:szCs w:val="26"/>
        </w:rPr>
        <w:t>siete</w:t>
      </w:r>
      <w:r w:rsidR="005B2021" w:rsidRPr="008D03A6">
        <w:rPr>
          <w:rFonts w:ascii="Crimson Text" w:hAnsi="Crimson Text"/>
          <w:color w:val="000000" w:themeColor="text1"/>
          <w:sz w:val="26"/>
          <w:szCs w:val="26"/>
        </w:rPr>
        <w:t xml:space="preserve"> hijas</w:t>
      </w:r>
      <w:r w:rsidR="00307E92" w:rsidRPr="008D03A6">
        <w:rPr>
          <w:rFonts w:ascii="Crimson Text" w:hAnsi="Crimson Text"/>
          <w:color w:val="000000" w:themeColor="text1"/>
          <w:sz w:val="26"/>
          <w:szCs w:val="26"/>
        </w:rPr>
        <w:t xml:space="preserve">. Reconozco el logro, pero no es lo que estoy buscando </w:t>
      </w:r>
      <w:r>
        <w:rPr>
          <w:rFonts w:ascii="Crimson Text" w:hAnsi="Crimson Text"/>
          <w:color w:val="000000" w:themeColor="text1"/>
          <w:sz w:val="26"/>
          <w:szCs w:val="26"/>
        </w:rPr>
        <w:t>—</w:t>
      </w:r>
      <w:r w:rsidR="00307E92" w:rsidRPr="008D03A6">
        <w:rPr>
          <w:rFonts w:ascii="Crimson Text" w:hAnsi="Crimson Text"/>
          <w:color w:val="000000" w:themeColor="text1"/>
          <w:sz w:val="26"/>
          <w:szCs w:val="26"/>
        </w:rPr>
        <w:t>cerró, pensativo</w:t>
      </w:r>
      <w:r>
        <w:rPr>
          <w:rFonts w:ascii="Crimson Text" w:hAnsi="Crimson Text"/>
          <w:color w:val="000000" w:themeColor="text1"/>
          <w:sz w:val="26"/>
          <w:szCs w:val="26"/>
        </w:rPr>
        <w:t>—</w:t>
      </w:r>
      <w:r w:rsidR="00307E92" w:rsidRPr="008D03A6">
        <w:rPr>
          <w:rFonts w:ascii="Crimson Text" w:hAnsi="Crimson Text"/>
          <w:color w:val="000000" w:themeColor="text1"/>
          <w:sz w:val="26"/>
          <w:szCs w:val="26"/>
        </w:rPr>
        <w:t>. Esfuérzate un poco más,</w:t>
      </w:r>
      <w:ins w:id="225" w:author="Paula Castrilli" w:date="2025-06-10T00:31:00Z">
        <w:r w:rsidR="000E2924">
          <w:rPr>
            <w:rFonts w:ascii="Crimson Text" w:hAnsi="Crimson Text"/>
            <w:color w:val="000000" w:themeColor="text1"/>
            <w:sz w:val="26"/>
            <w:szCs w:val="26"/>
          </w:rPr>
          <w:t xml:space="preserve"> </w:t>
        </w:r>
        <w:proofErr w:type="spellStart"/>
        <w:r w:rsidR="000E2924">
          <w:rPr>
            <w:rFonts w:ascii="Crimson Text" w:hAnsi="Crimson Text"/>
            <w:color w:val="000000" w:themeColor="text1"/>
            <w:sz w:val="26"/>
            <w:szCs w:val="26"/>
          </w:rPr>
          <w:t>Einar</w:t>
        </w:r>
        <w:proofErr w:type="spellEnd"/>
        <w:r w:rsidR="000E2924">
          <w:rPr>
            <w:rFonts w:ascii="Crimson Text" w:hAnsi="Crimson Text"/>
            <w:color w:val="000000" w:themeColor="text1"/>
            <w:sz w:val="26"/>
            <w:szCs w:val="26"/>
          </w:rPr>
          <w:t>,</w:t>
        </w:r>
      </w:ins>
      <w:r w:rsidR="00307E92" w:rsidRPr="008D03A6">
        <w:rPr>
          <w:rFonts w:ascii="Crimson Text" w:hAnsi="Crimson Text"/>
          <w:color w:val="000000" w:themeColor="text1"/>
          <w:sz w:val="26"/>
          <w:szCs w:val="26"/>
        </w:rPr>
        <w:t xml:space="preserve"> hablaremos en otro momento.</w:t>
      </w:r>
    </w:p>
    <w:p w:rsidR="0026053F" w:rsidRDefault="00F7244A" w:rsidP="00160D68">
      <w:pPr>
        <w:tabs>
          <w:tab w:val="left" w:pos="2179"/>
        </w:tabs>
        <w:spacing w:after="0"/>
        <w:ind w:firstLine="284"/>
        <w:jc w:val="both"/>
        <w:rPr>
          <w:ins w:id="226" w:author="Paula Castrilli" w:date="2025-06-10T00:33:00Z"/>
          <w:rFonts w:ascii="Crimson Text" w:hAnsi="Crimson Text"/>
          <w:color w:val="000000" w:themeColor="text1"/>
          <w:sz w:val="26"/>
          <w:szCs w:val="26"/>
        </w:rPr>
      </w:pPr>
      <w:r>
        <w:rPr>
          <w:rFonts w:ascii="Crimson Text" w:hAnsi="Crimson Text"/>
          <w:color w:val="000000" w:themeColor="text1"/>
          <w:sz w:val="26"/>
          <w:szCs w:val="26"/>
        </w:rPr>
        <w:lastRenderedPageBreak/>
        <w:t>—</w:t>
      </w:r>
      <w:r w:rsidR="00307E92" w:rsidRPr="008D03A6">
        <w:rPr>
          <w:rFonts w:ascii="Crimson Text" w:hAnsi="Crimson Text"/>
          <w:color w:val="000000" w:themeColor="text1"/>
          <w:sz w:val="26"/>
          <w:szCs w:val="26"/>
        </w:rPr>
        <w:t xml:space="preserve">Como usted </w:t>
      </w:r>
      <w:r w:rsidR="008F5C03" w:rsidRPr="008D03A6">
        <w:rPr>
          <w:rFonts w:ascii="Crimson Text" w:hAnsi="Crimson Text"/>
          <w:color w:val="000000" w:themeColor="text1"/>
          <w:sz w:val="26"/>
          <w:szCs w:val="26"/>
        </w:rPr>
        <w:t>desee</w:t>
      </w:r>
      <w:r w:rsidR="00307E92" w:rsidRPr="008D03A6">
        <w:rPr>
          <w:rFonts w:ascii="Crimson Text" w:hAnsi="Crimson Text"/>
          <w:color w:val="000000" w:themeColor="text1"/>
          <w:sz w:val="26"/>
          <w:szCs w:val="26"/>
        </w:rPr>
        <w:t xml:space="preserve">, mi majestad </w:t>
      </w:r>
      <w:r>
        <w:rPr>
          <w:rFonts w:ascii="Crimson Text" w:hAnsi="Crimson Text"/>
          <w:color w:val="000000" w:themeColor="text1"/>
          <w:sz w:val="26"/>
          <w:szCs w:val="26"/>
        </w:rPr>
        <w:t>—</w:t>
      </w:r>
      <w:r w:rsidR="00307E92" w:rsidRPr="008D03A6">
        <w:rPr>
          <w:rFonts w:ascii="Crimson Text" w:hAnsi="Crimson Text"/>
          <w:color w:val="000000" w:themeColor="text1"/>
          <w:sz w:val="26"/>
          <w:szCs w:val="26"/>
        </w:rPr>
        <w:t xml:space="preserve">dijo el consejero, y </w:t>
      </w:r>
      <w:r w:rsidR="002D2971" w:rsidRPr="008D03A6">
        <w:rPr>
          <w:rFonts w:ascii="Crimson Text" w:hAnsi="Crimson Text"/>
          <w:color w:val="000000" w:themeColor="text1"/>
          <w:sz w:val="26"/>
          <w:szCs w:val="26"/>
        </w:rPr>
        <w:t>regresó</w:t>
      </w:r>
      <w:r w:rsidR="00307E92" w:rsidRPr="008D03A6">
        <w:rPr>
          <w:rFonts w:ascii="Crimson Text" w:hAnsi="Crimson Text"/>
          <w:color w:val="000000" w:themeColor="text1"/>
          <w:sz w:val="26"/>
          <w:szCs w:val="26"/>
        </w:rPr>
        <w:t xml:space="preserve"> a la mesa</w:t>
      </w:r>
      <w:ins w:id="227" w:author="Paula Castrilli" w:date="2025-06-10T00:32:00Z">
        <w:r w:rsidR="0026053F">
          <w:rPr>
            <w:rFonts w:ascii="Crimson Text" w:hAnsi="Crimson Text"/>
            <w:color w:val="000000" w:themeColor="text1"/>
            <w:sz w:val="26"/>
            <w:szCs w:val="26"/>
          </w:rPr>
          <w:t xml:space="preserve"> </w:t>
        </w:r>
        <w:commentRangeStart w:id="228"/>
        <w:r w:rsidR="0026053F">
          <w:rPr>
            <w:rFonts w:ascii="Crimson Text" w:hAnsi="Crimson Text"/>
            <w:color w:val="000000" w:themeColor="text1"/>
            <w:sz w:val="26"/>
            <w:szCs w:val="26"/>
          </w:rPr>
          <w:t>tras una reverencia</w:t>
        </w:r>
        <w:commentRangeEnd w:id="228"/>
        <w:r w:rsidR="0026053F">
          <w:rPr>
            <w:rStyle w:val="Refdecomentario"/>
          </w:rPr>
          <w:commentReference w:id="228"/>
        </w:r>
      </w:ins>
      <w:r w:rsidR="00307E92" w:rsidRPr="008D03A6">
        <w:rPr>
          <w:rFonts w:ascii="Crimson Text" w:hAnsi="Crimson Text"/>
          <w:color w:val="000000" w:themeColor="text1"/>
          <w:sz w:val="26"/>
          <w:szCs w:val="26"/>
        </w:rPr>
        <w:t>.</w:t>
      </w:r>
      <w:r w:rsidR="008A5E99" w:rsidRPr="008D03A6">
        <w:rPr>
          <w:rFonts w:ascii="Crimson Text" w:hAnsi="Crimson Text"/>
          <w:color w:val="000000" w:themeColor="text1"/>
          <w:sz w:val="26"/>
          <w:szCs w:val="26"/>
        </w:rPr>
        <w:t xml:space="preserve"> </w:t>
      </w:r>
    </w:p>
    <w:p w:rsidR="00307E92" w:rsidRPr="008D03A6" w:rsidRDefault="008A5E99"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rey </w:t>
      </w:r>
      <w:r w:rsidR="002D2971" w:rsidRPr="008D03A6">
        <w:rPr>
          <w:rFonts w:ascii="Crimson Text" w:hAnsi="Crimson Text"/>
          <w:color w:val="000000" w:themeColor="text1"/>
          <w:sz w:val="26"/>
          <w:szCs w:val="26"/>
        </w:rPr>
        <w:t>permaneció</w:t>
      </w:r>
      <w:r w:rsidRPr="008D03A6">
        <w:rPr>
          <w:rFonts w:ascii="Crimson Text" w:hAnsi="Crimson Text"/>
          <w:color w:val="000000" w:themeColor="text1"/>
          <w:sz w:val="26"/>
          <w:szCs w:val="26"/>
        </w:rPr>
        <w:t xml:space="preserve"> meditabundo. Volvió a </w:t>
      </w:r>
      <w:del w:id="229" w:author="Paula Castrilli" w:date="2025-06-10T00:33:00Z">
        <w:r w:rsidRPr="008D03A6" w:rsidDel="0026053F">
          <w:rPr>
            <w:rFonts w:ascii="Crimson Text" w:hAnsi="Crimson Text"/>
            <w:color w:val="000000" w:themeColor="text1"/>
            <w:sz w:val="26"/>
            <w:szCs w:val="26"/>
          </w:rPr>
          <w:delText xml:space="preserve">volcar </w:delText>
        </w:r>
      </w:del>
      <w:ins w:id="230" w:author="Paula Castrilli" w:date="2025-06-10T00:33:00Z">
        <w:r w:rsidR="0026053F">
          <w:rPr>
            <w:rFonts w:ascii="Crimson Text" w:hAnsi="Crimson Text"/>
            <w:color w:val="000000" w:themeColor="text1"/>
            <w:sz w:val="26"/>
            <w:szCs w:val="26"/>
          </w:rPr>
          <w:t>posar</w:t>
        </w:r>
        <w:r w:rsidR="0026053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la vista sobre sus colaboradores</w:t>
      </w:r>
      <w:del w:id="231" w:author="Paula Castrilli" w:date="2025-06-10T00:33:00Z">
        <w:r w:rsidRPr="008D03A6" w:rsidDel="0026053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w:t>
      </w:r>
      <w:r w:rsidR="002D2971" w:rsidRPr="008D03A6">
        <w:rPr>
          <w:rFonts w:ascii="Crimson Text" w:hAnsi="Crimson Text"/>
          <w:color w:val="000000" w:themeColor="text1"/>
          <w:sz w:val="26"/>
          <w:szCs w:val="26"/>
        </w:rPr>
        <w:t>indignó</w:t>
      </w:r>
      <w:r w:rsidRPr="008D03A6">
        <w:rPr>
          <w:rFonts w:ascii="Crimson Text" w:hAnsi="Crimson Text"/>
          <w:color w:val="000000" w:themeColor="text1"/>
          <w:sz w:val="26"/>
          <w:szCs w:val="26"/>
        </w:rPr>
        <w:t xml:space="preserve"> </w:t>
      </w:r>
      <w:r w:rsidR="00F25877" w:rsidRPr="008D03A6">
        <w:rPr>
          <w:rFonts w:ascii="Crimson Text" w:hAnsi="Crimson Text"/>
          <w:color w:val="000000" w:themeColor="text1"/>
          <w:sz w:val="26"/>
          <w:szCs w:val="26"/>
        </w:rPr>
        <w:t>al verlos</w:t>
      </w:r>
      <w:r w:rsidRPr="008D03A6">
        <w:rPr>
          <w:rFonts w:ascii="Crimson Text" w:hAnsi="Crimson Text"/>
          <w:color w:val="000000" w:themeColor="text1"/>
          <w:sz w:val="26"/>
          <w:szCs w:val="26"/>
        </w:rPr>
        <w:t xml:space="preserve"> discutir sin resolver nada. En medio de su </w:t>
      </w:r>
      <w:r w:rsidR="002D2971" w:rsidRPr="008D03A6">
        <w:rPr>
          <w:rFonts w:ascii="Crimson Text" w:hAnsi="Crimson Text"/>
          <w:color w:val="000000" w:themeColor="text1"/>
          <w:sz w:val="26"/>
          <w:szCs w:val="26"/>
        </w:rPr>
        <w:t>decepción</w:t>
      </w:r>
      <w:r w:rsidRPr="008D03A6">
        <w:rPr>
          <w:rFonts w:ascii="Crimson Text" w:hAnsi="Crimson Text"/>
          <w:color w:val="000000" w:themeColor="text1"/>
          <w:sz w:val="26"/>
          <w:szCs w:val="26"/>
        </w:rPr>
        <w:t>, se abrió la puerta</w:t>
      </w:r>
      <w:del w:id="232" w:author="Paula Castrilli" w:date="2025-06-10T00:33:00Z">
        <w:r w:rsidRPr="008D03A6" w:rsidDel="0026053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 figura de Klaus se hizo presente en el salón.</w:t>
      </w:r>
    </w:p>
    <w:p w:rsidR="0026053F" w:rsidRDefault="00F7244A" w:rsidP="00160D68">
      <w:pPr>
        <w:tabs>
          <w:tab w:val="left" w:pos="2179"/>
        </w:tabs>
        <w:spacing w:after="0"/>
        <w:ind w:firstLine="284"/>
        <w:jc w:val="both"/>
        <w:rPr>
          <w:ins w:id="233" w:author="Paula Castrilli" w:date="2025-06-10T00:34:00Z"/>
          <w:rFonts w:ascii="Crimson Text" w:hAnsi="Crimson Text"/>
          <w:color w:val="000000" w:themeColor="text1"/>
          <w:sz w:val="26"/>
          <w:szCs w:val="26"/>
        </w:rPr>
      </w:pPr>
      <w:r>
        <w:rPr>
          <w:rFonts w:ascii="Crimson Text" w:hAnsi="Crimson Text"/>
          <w:color w:val="000000" w:themeColor="text1"/>
          <w:sz w:val="26"/>
          <w:szCs w:val="26"/>
        </w:rPr>
        <w:t>—</w:t>
      </w:r>
      <w:r w:rsidR="008A5E99" w:rsidRPr="008D03A6">
        <w:rPr>
          <w:rFonts w:ascii="Crimson Text" w:hAnsi="Crimson Text"/>
          <w:color w:val="000000" w:themeColor="text1"/>
          <w:sz w:val="26"/>
          <w:szCs w:val="26"/>
        </w:rPr>
        <w:t xml:space="preserve">Mi majestad, tengo novedades importantes, </w:t>
      </w:r>
      <w:ins w:id="234" w:author="Paula Castrilli" w:date="2025-06-10T00:34:00Z">
        <w:r w:rsidR="0026053F">
          <w:rPr>
            <w:rFonts w:ascii="Crimson Text" w:hAnsi="Crimson Text"/>
            <w:color w:val="000000" w:themeColor="text1"/>
            <w:sz w:val="26"/>
            <w:szCs w:val="26"/>
          </w:rPr>
          <w:t>¿</w:t>
        </w:r>
      </w:ins>
      <w:r w:rsidR="004C2435" w:rsidRPr="008D03A6">
        <w:rPr>
          <w:rFonts w:ascii="Crimson Text" w:hAnsi="Crimson Text"/>
          <w:color w:val="000000" w:themeColor="text1"/>
          <w:sz w:val="26"/>
          <w:szCs w:val="26"/>
        </w:rPr>
        <w:t>podríamos</w:t>
      </w:r>
      <w:r w:rsidR="008A5E99" w:rsidRPr="008D03A6">
        <w:rPr>
          <w:rFonts w:ascii="Crimson Text" w:hAnsi="Crimson Text"/>
          <w:color w:val="000000" w:themeColor="text1"/>
          <w:sz w:val="26"/>
          <w:szCs w:val="26"/>
        </w:rPr>
        <w:t xml:space="preserve"> hablar en privado</w:t>
      </w:r>
      <w:ins w:id="235" w:author="Paula Castrilli" w:date="2025-06-10T00:34:00Z">
        <w:r w:rsidR="0026053F">
          <w:rPr>
            <w:rFonts w:ascii="Crimson Text" w:hAnsi="Crimson Text"/>
            <w:color w:val="000000" w:themeColor="text1"/>
            <w:sz w:val="26"/>
            <w:szCs w:val="26"/>
          </w:rPr>
          <w:t>?</w:t>
        </w:r>
      </w:ins>
      <w:r w:rsidR="008A5E9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236" w:author="Paula Castrilli" w:date="2025-06-10T00:34:00Z">
        <w:r w:rsidR="008A5E99" w:rsidRPr="008D03A6" w:rsidDel="0026053F">
          <w:rPr>
            <w:rFonts w:ascii="Crimson Text" w:hAnsi="Crimson Text"/>
            <w:color w:val="000000" w:themeColor="text1"/>
            <w:sz w:val="26"/>
            <w:szCs w:val="26"/>
          </w:rPr>
          <w:delText>lanzó,</w:delText>
        </w:r>
      </w:del>
      <w:ins w:id="237" w:author="Paula Castrilli" w:date="2025-06-10T00:34:00Z">
        <w:r w:rsidR="0026053F">
          <w:rPr>
            <w:rFonts w:ascii="Crimson Text" w:hAnsi="Crimson Text"/>
            <w:color w:val="000000" w:themeColor="text1"/>
            <w:sz w:val="26"/>
            <w:szCs w:val="26"/>
          </w:rPr>
          <w:t>Solicitó</w:t>
        </w:r>
      </w:ins>
      <w:r w:rsidR="008A5E99" w:rsidRPr="008D03A6">
        <w:rPr>
          <w:rFonts w:ascii="Crimson Text" w:hAnsi="Crimson Text"/>
          <w:color w:val="000000" w:themeColor="text1"/>
          <w:sz w:val="26"/>
          <w:szCs w:val="26"/>
        </w:rPr>
        <w:t xml:space="preserve"> sorpresivamente. </w:t>
      </w:r>
    </w:p>
    <w:p w:rsidR="008A5E99" w:rsidRPr="008D03A6" w:rsidRDefault="00450055" w:rsidP="00160D68">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Gregor</w:t>
      </w:r>
      <w:proofErr w:type="spellEnd"/>
      <w:r w:rsidR="008A5E99" w:rsidRPr="008D03A6">
        <w:rPr>
          <w:rFonts w:ascii="Crimson Text" w:hAnsi="Crimson Text"/>
          <w:color w:val="000000" w:themeColor="text1"/>
          <w:sz w:val="26"/>
          <w:szCs w:val="26"/>
        </w:rPr>
        <w:t xml:space="preserve"> lo observó durante unos segundos sin emitir palabra. El capitán se mostraba nervioso y preocupado, </w:t>
      </w:r>
      <w:ins w:id="238" w:author="Paula Castrilli" w:date="2025-06-10T00:34:00Z">
        <w:r w:rsidR="0026053F">
          <w:rPr>
            <w:rFonts w:ascii="Crimson Text" w:hAnsi="Crimson Text"/>
            <w:color w:val="000000" w:themeColor="text1"/>
            <w:sz w:val="26"/>
            <w:szCs w:val="26"/>
          </w:rPr>
          <w:t xml:space="preserve">y </w:t>
        </w:r>
      </w:ins>
      <w:r w:rsidR="008A5E99" w:rsidRPr="008D03A6">
        <w:rPr>
          <w:rFonts w:ascii="Crimson Text" w:hAnsi="Crimson Text"/>
          <w:color w:val="000000" w:themeColor="text1"/>
          <w:sz w:val="26"/>
          <w:szCs w:val="26"/>
        </w:rPr>
        <w:t>el rey</w:t>
      </w:r>
      <w:ins w:id="239" w:author="Paula Castrilli" w:date="2025-06-10T00:34:00Z">
        <w:r w:rsidR="0026053F">
          <w:rPr>
            <w:rFonts w:ascii="Crimson Text" w:hAnsi="Crimson Text"/>
            <w:color w:val="000000" w:themeColor="text1"/>
            <w:sz w:val="26"/>
            <w:szCs w:val="26"/>
          </w:rPr>
          <w:t>,</w:t>
        </w:r>
      </w:ins>
      <w:r w:rsidR="008A5E99" w:rsidRPr="008D03A6">
        <w:rPr>
          <w:rFonts w:ascii="Crimson Text" w:hAnsi="Crimson Text"/>
          <w:color w:val="000000" w:themeColor="text1"/>
          <w:sz w:val="26"/>
          <w:szCs w:val="26"/>
        </w:rPr>
        <w:t xml:space="preserve"> </w:t>
      </w:r>
      <w:del w:id="240" w:author="Paula Castrilli" w:date="2025-06-10T00:34:00Z">
        <w:r w:rsidRPr="008D03A6" w:rsidDel="0026053F">
          <w:rPr>
            <w:rFonts w:ascii="Crimson Text" w:hAnsi="Crimson Text"/>
            <w:color w:val="000000" w:themeColor="text1"/>
            <w:sz w:val="26"/>
            <w:szCs w:val="26"/>
          </w:rPr>
          <w:delText>considero</w:delText>
        </w:r>
        <w:r w:rsidR="008A5E99" w:rsidRPr="008D03A6" w:rsidDel="0026053F">
          <w:rPr>
            <w:rFonts w:ascii="Crimson Text" w:hAnsi="Crimson Text"/>
            <w:color w:val="000000" w:themeColor="text1"/>
            <w:sz w:val="26"/>
            <w:szCs w:val="26"/>
          </w:rPr>
          <w:delText xml:space="preserve"> </w:delText>
        </w:r>
      </w:del>
      <w:ins w:id="241" w:author="Paula Castrilli" w:date="2025-06-10T00:34:00Z">
        <w:r w:rsidR="0026053F">
          <w:rPr>
            <w:rFonts w:ascii="Crimson Text" w:hAnsi="Crimson Text"/>
            <w:color w:val="000000" w:themeColor="text1"/>
            <w:sz w:val="26"/>
            <w:szCs w:val="26"/>
          </w:rPr>
          <w:t>dándose cuenta de</w:t>
        </w:r>
        <w:r w:rsidR="0026053F" w:rsidRPr="008D03A6">
          <w:rPr>
            <w:rFonts w:ascii="Crimson Text" w:hAnsi="Crimson Text"/>
            <w:color w:val="000000" w:themeColor="text1"/>
            <w:sz w:val="26"/>
            <w:szCs w:val="26"/>
          </w:rPr>
          <w:t xml:space="preserve"> </w:t>
        </w:r>
      </w:ins>
      <w:r w:rsidR="008A5E99"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se trataba de algo serio</w:t>
      </w:r>
      <w:r w:rsidR="008A5E99" w:rsidRPr="008D03A6">
        <w:rPr>
          <w:rFonts w:ascii="Crimson Text" w:hAnsi="Crimson Text"/>
          <w:color w:val="000000" w:themeColor="text1"/>
          <w:sz w:val="26"/>
          <w:szCs w:val="26"/>
        </w:rPr>
        <w:t xml:space="preserve">, </w:t>
      </w:r>
      <w:del w:id="242" w:author="Paula Castrilli" w:date="2025-06-10T00:35:00Z">
        <w:r w:rsidR="008A5E99" w:rsidRPr="008D03A6" w:rsidDel="0026053F">
          <w:rPr>
            <w:rFonts w:ascii="Crimson Text" w:hAnsi="Crimson Text"/>
            <w:color w:val="000000" w:themeColor="text1"/>
            <w:sz w:val="26"/>
            <w:szCs w:val="26"/>
          </w:rPr>
          <w:delText xml:space="preserve">y </w:delText>
        </w:r>
        <w:r w:rsidR="000330A6" w:rsidRPr="008D03A6" w:rsidDel="0026053F">
          <w:rPr>
            <w:rFonts w:ascii="Crimson Text" w:hAnsi="Crimson Text"/>
            <w:color w:val="000000" w:themeColor="text1"/>
            <w:sz w:val="26"/>
            <w:szCs w:val="26"/>
          </w:rPr>
          <w:delText>en silencio,</w:delText>
        </w:r>
        <w:r w:rsidR="008A5E99" w:rsidRPr="008D03A6" w:rsidDel="0026053F">
          <w:rPr>
            <w:rFonts w:ascii="Crimson Text" w:hAnsi="Crimson Text"/>
            <w:color w:val="000000" w:themeColor="text1"/>
            <w:sz w:val="26"/>
            <w:szCs w:val="26"/>
          </w:rPr>
          <w:delText xml:space="preserve"> </w:delText>
        </w:r>
      </w:del>
      <w:r w:rsidR="008A5E99" w:rsidRPr="008D03A6">
        <w:rPr>
          <w:rFonts w:ascii="Crimson Text" w:hAnsi="Crimson Text"/>
          <w:color w:val="000000" w:themeColor="text1"/>
          <w:sz w:val="26"/>
          <w:szCs w:val="26"/>
        </w:rPr>
        <w:t>le hizo un gesto para que lo siguiera. Ambos atravesaron la puerta</w:t>
      </w:r>
      <w:del w:id="243" w:author="Paula Castrilli" w:date="2025-06-10T00:35:00Z">
        <w:r w:rsidR="008A5E99" w:rsidRPr="008D03A6" w:rsidDel="0026053F">
          <w:rPr>
            <w:rFonts w:ascii="Crimson Text" w:hAnsi="Crimson Text"/>
            <w:color w:val="000000" w:themeColor="text1"/>
            <w:sz w:val="26"/>
            <w:szCs w:val="26"/>
          </w:rPr>
          <w:delText>,</w:delText>
        </w:r>
      </w:del>
      <w:r w:rsidR="008A5E99" w:rsidRPr="008D03A6">
        <w:rPr>
          <w:rFonts w:ascii="Crimson Text" w:hAnsi="Crimson Text"/>
          <w:color w:val="000000" w:themeColor="text1"/>
          <w:sz w:val="26"/>
          <w:szCs w:val="26"/>
        </w:rPr>
        <w:t xml:space="preserve"> y caminaron </w:t>
      </w:r>
      <w:ins w:id="244" w:author="Paula Castrilli" w:date="2025-06-10T00:35:00Z">
        <w:r w:rsidR="0026053F">
          <w:rPr>
            <w:rFonts w:ascii="Crimson Text" w:hAnsi="Crimson Text"/>
            <w:color w:val="000000" w:themeColor="text1"/>
            <w:sz w:val="26"/>
            <w:szCs w:val="26"/>
          </w:rPr>
          <w:t xml:space="preserve">en silencio </w:t>
        </w:r>
      </w:ins>
      <w:r w:rsidR="008A5E99" w:rsidRPr="008D03A6">
        <w:rPr>
          <w:rFonts w:ascii="Crimson Text" w:hAnsi="Crimson Text"/>
          <w:color w:val="000000" w:themeColor="text1"/>
          <w:sz w:val="26"/>
          <w:szCs w:val="26"/>
        </w:rPr>
        <w:t>por el hall principal.</w:t>
      </w:r>
    </w:p>
    <w:p w:rsidR="00F31E7E" w:rsidRPr="008D03A6" w:rsidRDefault="00454118" w:rsidP="00160D68">
      <w:pPr>
        <w:tabs>
          <w:tab w:val="left" w:pos="2179"/>
        </w:tabs>
        <w:spacing w:after="0"/>
        <w:ind w:firstLine="284"/>
        <w:jc w:val="both"/>
        <w:rPr>
          <w:rFonts w:ascii="Crimson Text" w:hAnsi="Crimson Text"/>
          <w:color w:val="000000" w:themeColor="text1"/>
          <w:sz w:val="26"/>
          <w:szCs w:val="26"/>
        </w:rPr>
      </w:pPr>
      <w:del w:id="245" w:author="Paula Castrilli" w:date="2025-06-10T00:35:00Z">
        <w:r w:rsidRPr="008D03A6" w:rsidDel="0026053F">
          <w:rPr>
            <w:rFonts w:ascii="Crimson Text" w:hAnsi="Crimson Text"/>
            <w:color w:val="000000" w:themeColor="text1"/>
            <w:sz w:val="26"/>
            <w:szCs w:val="26"/>
          </w:rPr>
          <w:delText>Luego a</w:delText>
        </w:r>
      </w:del>
      <w:ins w:id="246" w:author="Paula Castrilli" w:date="2025-06-10T00:35:00Z">
        <w:r w:rsidR="0026053F">
          <w:rPr>
            <w:rFonts w:ascii="Crimson Text" w:hAnsi="Crimson Text"/>
            <w:color w:val="000000" w:themeColor="text1"/>
            <w:sz w:val="26"/>
            <w:szCs w:val="26"/>
          </w:rPr>
          <w:t>A</w:t>
        </w:r>
      </w:ins>
      <w:r w:rsidRPr="008D03A6">
        <w:rPr>
          <w:rFonts w:ascii="Crimson Text" w:hAnsi="Crimson Text"/>
          <w:color w:val="000000" w:themeColor="text1"/>
          <w:sz w:val="26"/>
          <w:szCs w:val="26"/>
        </w:rPr>
        <w:t>scendieron por las escaleras hacia el siguiente piso de la gran torre</w:t>
      </w:r>
      <w:del w:id="247" w:author="Paula Castrilli" w:date="2025-06-10T00:35:00Z">
        <w:r w:rsidRPr="008D03A6" w:rsidDel="0026053F">
          <w:rPr>
            <w:rFonts w:ascii="Crimson Text" w:hAnsi="Crimson Text"/>
            <w:color w:val="000000" w:themeColor="text1"/>
            <w:sz w:val="26"/>
            <w:szCs w:val="26"/>
          </w:rPr>
          <w:delText>. Allí se</w:delText>
        </w:r>
      </w:del>
      <w:ins w:id="248" w:author="Paula Castrilli" w:date="2025-06-10T00:35:00Z">
        <w:r w:rsidR="0026053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ins w:id="249" w:author="Paula Castrilli" w:date="2025-06-10T00:35:00Z">
        <w:r w:rsidR="0026053F">
          <w:rPr>
            <w:rFonts w:ascii="Crimson Text" w:hAnsi="Crimson Text"/>
            <w:color w:val="000000" w:themeColor="text1"/>
            <w:sz w:val="26"/>
            <w:szCs w:val="26"/>
          </w:rPr>
          <w:t>en donde pudieron contar</w:t>
        </w:r>
      </w:ins>
      <w:del w:id="250" w:author="Paula Castrilli" w:date="2025-06-10T00:35:00Z">
        <w:r w:rsidRPr="008D03A6" w:rsidDel="0026053F">
          <w:rPr>
            <w:rFonts w:ascii="Crimson Text" w:hAnsi="Crimson Text"/>
            <w:color w:val="000000" w:themeColor="text1"/>
            <w:sz w:val="26"/>
            <w:szCs w:val="26"/>
          </w:rPr>
          <w:delText>encontra</w:delText>
        </w:r>
        <w:r w:rsidR="000330A6" w:rsidRPr="008D03A6" w:rsidDel="0026053F">
          <w:rPr>
            <w:rFonts w:ascii="Crimson Text" w:hAnsi="Crimson Text"/>
            <w:color w:val="000000" w:themeColor="text1"/>
            <w:sz w:val="26"/>
            <w:szCs w:val="26"/>
          </w:rPr>
          <w:delText>ron</w:delText>
        </w:r>
      </w:del>
      <w:r w:rsidR="000330A6" w:rsidRPr="008D03A6">
        <w:rPr>
          <w:rFonts w:ascii="Crimson Text" w:hAnsi="Crimson Text"/>
          <w:color w:val="000000" w:themeColor="text1"/>
          <w:sz w:val="26"/>
          <w:szCs w:val="26"/>
        </w:rPr>
        <w:t xml:space="preserve"> con</w:t>
      </w:r>
      <w:r w:rsidR="00E802BE" w:rsidRPr="008D03A6">
        <w:rPr>
          <w:rFonts w:ascii="Crimson Text" w:hAnsi="Crimson Text"/>
          <w:color w:val="000000" w:themeColor="text1"/>
          <w:sz w:val="26"/>
          <w:szCs w:val="26"/>
        </w:rPr>
        <w:t xml:space="preserve"> un ambiente mucho más reservado</w:t>
      </w:r>
      <w:r w:rsidRPr="008D03A6">
        <w:rPr>
          <w:rFonts w:ascii="Crimson Text" w:hAnsi="Crimson Text"/>
          <w:color w:val="000000" w:themeColor="text1"/>
          <w:sz w:val="26"/>
          <w:szCs w:val="26"/>
        </w:rPr>
        <w:t>. Klaus</w:t>
      </w:r>
      <w:commentRangeStart w:id="251"/>
      <w:ins w:id="252" w:author="Paula Castrilli" w:date="2025-06-10T00:36:00Z">
        <w:r w:rsidR="0026053F">
          <w:rPr>
            <w:rFonts w:ascii="Crimson Text" w:hAnsi="Crimson Text"/>
            <w:color w:val="000000" w:themeColor="text1"/>
            <w:sz w:val="26"/>
            <w:szCs w:val="26"/>
          </w:rPr>
          <w:t xml:space="preserve"> no pudo evitar mirar a su alrededor con disimulo</w:t>
        </w:r>
        <w:commentRangeEnd w:id="251"/>
        <w:r w:rsidR="0026053F">
          <w:rPr>
            <w:rStyle w:val="Refdecomentario"/>
          </w:rPr>
          <w:commentReference w:id="251"/>
        </w:r>
        <w:r w:rsidR="0026053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no solía acceder al sector</w:t>
      </w:r>
      <w:r w:rsidR="00450055" w:rsidRPr="008D03A6">
        <w:rPr>
          <w:rFonts w:ascii="Crimson Text" w:hAnsi="Crimson Text"/>
          <w:color w:val="000000" w:themeColor="text1"/>
          <w:sz w:val="26"/>
          <w:szCs w:val="26"/>
        </w:rPr>
        <w:t xml:space="preserve"> sin el</w:t>
      </w:r>
      <w:r w:rsidR="008F5C03" w:rsidRPr="008D03A6">
        <w:rPr>
          <w:rFonts w:ascii="Crimson Text" w:hAnsi="Crimson Text"/>
          <w:color w:val="000000" w:themeColor="text1"/>
          <w:sz w:val="26"/>
          <w:szCs w:val="26"/>
        </w:rPr>
        <w:t xml:space="preserve"> acompañamiento</w:t>
      </w:r>
      <w:r w:rsidRPr="008D03A6">
        <w:rPr>
          <w:rFonts w:ascii="Crimson Text" w:hAnsi="Crimson Text"/>
          <w:color w:val="000000" w:themeColor="text1"/>
          <w:sz w:val="26"/>
          <w:szCs w:val="26"/>
        </w:rPr>
        <w:t xml:space="preserve"> de</w:t>
      </w:r>
      <w:r w:rsidR="00450055" w:rsidRPr="008D03A6">
        <w:rPr>
          <w:rFonts w:ascii="Crimson Text" w:hAnsi="Crimson Text"/>
          <w:color w:val="000000" w:themeColor="text1"/>
          <w:sz w:val="26"/>
          <w:szCs w:val="26"/>
        </w:rPr>
        <w:t xml:space="preserve"> un miembro de la realeza</w:t>
      </w:r>
      <w:r w:rsidR="00E802BE" w:rsidRPr="008D03A6">
        <w:rPr>
          <w:rFonts w:ascii="Crimson Text" w:hAnsi="Crimson Text"/>
          <w:color w:val="000000" w:themeColor="text1"/>
          <w:sz w:val="26"/>
          <w:szCs w:val="26"/>
        </w:rPr>
        <w:t xml:space="preserve">. Un largo pasillo rodeaba los laterales de la torre, donde se establecían los aposentos de varios </w:t>
      </w:r>
      <w:r w:rsidR="00454CE5" w:rsidRPr="008D03A6">
        <w:rPr>
          <w:rFonts w:ascii="Crimson Text" w:hAnsi="Crimson Text"/>
          <w:color w:val="000000" w:themeColor="text1"/>
          <w:sz w:val="26"/>
          <w:szCs w:val="26"/>
        </w:rPr>
        <w:t>integrantes</w:t>
      </w:r>
      <w:r w:rsidR="00E802BE" w:rsidRPr="008D03A6">
        <w:rPr>
          <w:rFonts w:ascii="Crimson Text" w:hAnsi="Crimson Text"/>
          <w:color w:val="000000" w:themeColor="text1"/>
          <w:sz w:val="26"/>
          <w:szCs w:val="26"/>
        </w:rPr>
        <w:t xml:space="preserve"> de la nobleza, la princesa y el mismo rey. En el centro </w:t>
      </w:r>
      <w:r w:rsidR="00F31E7E" w:rsidRPr="008D03A6">
        <w:rPr>
          <w:rFonts w:ascii="Crimson Text" w:hAnsi="Crimson Text"/>
          <w:color w:val="000000" w:themeColor="text1"/>
          <w:sz w:val="26"/>
          <w:szCs w:val="26"/>
        </w:rPr>
        <w:t xml:space="preserve">se </w:t>
      </w:r>
      <w:r w:rsidR="000330A6" w:rsidRPr="008D03A6">
        <w:rPr>
          <w:rFonts w:ascii="Crimson Text" w:hAnsi="Crimson Text"/>
          <w:color w:val="000000" w:themeColor="text1"/>
          <w:sz w:val="26"/>
          <w:szCs w:val="26"/>
        </w:rPr>
        <w:t>alzaban</w:t>
      </w:r>
      <w:r w:rsidR="00F31E7E" w:rsidRPr="008D03A6">
        <w:rPr>
          <w:rFonts w:ascii="Crimson Text" w:hAnsi="Crimson Text"/>
          <w:color w:val="000000" w:themeColor="text1"/>
          <w:sz w:val="26"/>
          <w:szCs w:val="26"/>
        </w:rPr>
        <w:t xml:space="preserve"> extensas columnas y un arreglo floral muy </w:t>
      </w:r>
      <w:del w:id="253" w:author="Paula Castrilli" w:date="2025-06-10T00:38:00Z">
        <w:r w:rsidR="00F31E7E" w:rsidRPr="008D03A6" w:rsidDel="000B279A">
          <w:rPr>
            <w:rFonts w:ascii="Crimson Text" w:hAnsi="Crimson Text"/>
            <w:color w:val="000000" w:themeColor="text1"/>
            <w:sz w:val="26"/>
            <w:szCs w:val="26"/>
          </w:rPr>
          <w:delText>distinguido</w:delText>
        </w:r>
      </w:del>
      <w:ins w:id="254" w:author="Paula Castrilli" w:date="2025-06-10T00:38:00Z">
        <w:r w:rsidR="000B279A" w:rsidRPr="008D03A6">
          <w:rPr>
            <w:rFonts w:ascii="Crimson Text" w:hAnsi="Crimson Text"/>
            <w:color w:val="000000" w:themeColor="text1"/>
            <w:sz w:val="26"/>
            <w:szCs w:val="26"/>
          </w:rPr>
          <w:t>elegante</w:t>
        </w:r>
      </w:ins>
      <w:r w:rsidR="00F31E7E" w:rsidRPr="008D03A6">
        <w:rPr>
          <w:rFonts w:ascii="Crimson Text" w:hAnsi="Crimson Text"/>
          <w:color w:val="000000" w:themeColor="text1"/>
          <w:sz w:val="26"/>
          <w:szCs w:val="26"/>
        </w:rPr>
        <w:t xml:space="preserve">, en honor a la reina, la </w:t>
      </w:r>
      <w:del w:id="255" w:author="Paula Castrilli" w:date="2025-06-10T00:38:00Z">
        <w:r w:rsidR="00F31E7E" w:rsidRPr="008D03A6" w:rsidDel="000B279A">
          <w:rPr>
            <w:rFonts w:ascii="Crimson Text" w:hAnsi="Crimson Text"/>
            <w:color w:val="000000" w:themeColor="text1"/>
            <w:sz w:val="26"/>
            <w:szCs w:val="26"/>
          </w:rPr>
          <w:delText xml:space="preserve">esposa </w:delText>
        </w:r>
      </w:del>
      <w:r w:rsidR="005209E9" w:rsidRPr="008D03A6">
        <w:rPr>
          <w:rFonts w:ascii="Crimson Text" w:hAnsi="Crimson Text"/>
          <w:color w:val="000000" w:themeColor="text1"/>
          <w:sz w:val="26"/>
          <w:szCs w:val="26"/>
        </w:rPr>
        <w:t>di</w:t>
      </w:r>
      <w:r w:rsidR="004E45E5" w:rsidRPr="008D03A6">
        <w:rPr>
          <w:rFonts w:ascii="Crimson Text" w:hAnsi="Crimson Text"/>
          <w:color w:val="000000" w:themeColor="text1"/>
          <w:sz w:val="26"/>
          <w:szCs w:val="26"/>
        </w:rPr>
        <w:t>funta</w:t>
      </w:r>
      <w:ins w:id="256" w:author="Paula Castrilli" w:date="2025-06-10T00:38:00Z">
        <w:r w:rsidR="000B279A">
          <w:rPr>
            <w:rFonts w:ascii="Crimson Text" w:hAnsi="Crimson Text"/>
            <w:color w:val="000000" w:themeColor="text1"/>
            <w:sz w:val="26"/>
            <w:szCs w:val="26"/>
          </w:rPr>
          <w:t xml:space="preserve"> esposa</w:t>
        </w:r>
      </w:ins>
      <w:r w:rsidR="00F31E7E" w:rsidRPr="008D03A6">
        <w:rPr>
          <w:rFonts w:ascii="Crimson Text" w:hAnsi="Crimson Text"/>
          <w:color w:val="000000" w:themeColor="text1"/>
          <w:sz w:val="26"/>
          <w:szCs w:val="26"/>
        </w:rPr>
        <w:t xml:space="preserve"> del rey, </w:t>
      </w:r>
      <w:del w:id="257" w:author="Paula Castrilli" w:date="2025-06-10T00:38:00Z">
        <w:r w:rsidR="00F31E7E" w:rsidRPr="008D03A6" w:rsidDel="000B279A">
          <w:rPr>
            <w:rFonts w:ascii="Crimson Text" w:hAnsi="Crimson Text"/>
            <w:color w:val="000000" w:themeColor="text1"/>
            <w:sz w:val="26"/>
            <w:szCs w:val="26"/>
          </w:rPr>
          <w:delText xml:space="preserve">su </w:delText>
        </w:r>
      </w:del>
      <w:ins w:id="258" w:author="Paula Castrilli" w:date="2025-06-10T00:38:00Z">
        <w:r w:rsidR="000B279A">
          <w:rPr>
            <w:rFonts w:ascii="Crimson Text" w:hAnsi="Crimson Text"/>
            <w:color w:val="000000" w:themeColor="text1"/>
            <w:sz w:val="26"/>
            <w:szCs w:val="26"/>
          </w:rPr>
          <w:t>cuya</w:t>
        </w:r>
        <w:r w:rsidR="000B279A" w:rsidRPr="008D03A6">
          <w:rPr>
            <w:rFonts w:ascii="Crimson Text" w:hAnsi="Crimson Text"/>
            <w:color w:val="000000" w:themeColor="text1"/>
            <w:sz w:val="26"/>
            <w:szCs w:val="26"/>
          </w:rPr>
          <w:t xml:space="preserve"> </w:t>
        </w:r>
      </w:ins>
      <w:r w:rsidR="00F31E7E" w:rsidRPr="008D03A6">
        <w:rPr>
          <w:rFonts w:ascii="Crimson Text" w:hAnsi="Crimson Text"/>
          <w:color w:val="000000" w:themeColor="text1"/>
          <w:sz w:val="26"/>
          <w:szCs w:val="26"/>
        </w:rPr>
        <w:t xml:space="preserve">ausencia </w:t>
      </w:r>
      <w:r w:rsidR="000330A6" w:rsidRPr="008D03A6">
        <w:rPr>
          <w:rFonts w:ascii="Crimson Text" w:hAnsi="Crimson Text"/>
          <w:color w:val="000000" w:themeColor="text1"/>
          <w:sz w:val="26"/>
          <w:szCs w:val="26"/>
        </w:rPr>
        <w:t xml:space="preserve">ya </w:t>
      </w:r>
      <w:del w:id="259" w:author="Paula Castrilli" w:date="2025-06-10T00:38:00Z">
        <w:r w:rsidR="00F31E7E" w:rsidRPr="008D03A6" w:rsidDel="000B279A">
          <w:rPr>
            <w:rFonts w:ascii="Crimson Text" w:hAnsi="Crimson Text"/>
            <w:color w:val="000000" w:themeColor="text1"/>
            <w:sz w:val="26"/>
            <w:szCs w:val="26"/>
          </w:rPr>
          <w:delText xml:space="preserve">llevaba </w:delText>
        </w:r>
      </w:del>
      <w:ins w:id="260" w:author="Paula Castrilli" w:date="2025-06-10T00:38:00Z">
        <w:r w:rsidR="000B279A">
          <w:rPr>
            <w:rFonts w:ascii="Crimson Text" w:hAnsi="Crimson Text"/>
            <w:color w:val="000000" w:themeColor="text1"/>
            <w:sz w:val="26"/>
            <w:szCs w:val="26"/>
          </w:rPr>
          <w:t>sumaba</w:t>
        </w:r>
        <w:r w:rsidR="000B279A" w:rsidRPr="008D03A6">
          <w:rPr>
            <w:rFonts w:ascii="Crimson Text" w:hAnsi="Crimson Text"/>
            <w:color w:val="000000" w:themeColor="text1"/>
            <w:sz w:val="26"/>
            <w:szCs w:val="26"/>
          </w:rPr>
          <w:t xml:space="preserve"> </w:t>
        </w:r>
      </w:ins>
      <w:r w:rsidR="00F31E7E" w:rsidRPr="008D03A6">
        <w:rPr>
          <w:rFonts w:ascii="Crimson Text" w:hAnsi="Crimson Text"/>
          <w:color w:val="000000" w:themeColor="text1"/>
          <w:sz w:val="26"/>
          <w:szCs w:val="26"/>
        </w:rPr>
        <w:t>más de cinco veranos.</w:t>
      </w:r>
    </w:p>
    <w:p w:rsidR="00307E92" w:rsidRPr="008D03A6" w:rsidRDefault="00E802BE"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Mientras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y Klaus se dirigían a una de las habitaciones, Elena </w:t>
      </w:r>
      <w:del w:id="261" w:author="Paula Castrilli" w:date="2025-06-10T00:39:00Z">
        <w:r w:rsidR="007B39E0" w:rsidRPr="008D03A6" w:rsidDel="00923EBB">
          <w:rPr>
            <w:rFonts w:ascii="Crimson Text" w:hAnsi="Crimson Text"/>
            <w:color w:val="000000" w:themeColor="text1"/>
            <w:sz w:val="26"/>
            <w:szCs w:val="26"/>
          </w:rPr>
          <w:delText>aparecía</w:delText>
        </w:r>
        <w:r w:rsidRPr="008D03A6" w:rsidDel="00923EBB">
          <w:rPr>
            <w:rFonts w:ascii="Crimson Text" w:hAnsi="Crimson Text"/>
            <w:color w:val="000000" w:themeColor="text1"/>
            <w:sz w:val="26"/>
            <w:szCs w:val="26"/>
          </w:rPr>
          <w:delText xml:space="preserve"> </w:delText>
        </w:r>
      </w:del>
      <w:ins w:id="262" w:author="Paula Castrilli" w:date="2025-06-10T00:39:00Z">
        <w:r w:rsidR="00923EBB">
          <w:rPr>
            <w:rFonts w:ascii="Crimson Text" w:hAnsi="Crimson Text"/>
            <w:color w:val="000000" w:themeColor="text1"/>
            <w:sz w:val="26"/>
            <w:szCs w:val="26"/>
          </w:rPr>
          <w:t>apareció</w:t>
        </w:r>
        <w:r w:rsidR="00923EBB"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en el recinto. La hija del rey acababa de </w:t>
      </w:r>
      <w:r w:rsidR="007B39E0" w:rsidRPr="008D03A6">
        <w:rPr>
          <w:rFonts w:ascii="Crimson Text" w:hAnsi="Crimson Text"/>
          <w:color w:val="000000" w:themeColor="text1"/>
          <w:sz w:val="26"/>
          <w:szCs w:val="26"/>
        </w:rPr>
        <w:t>arribar</w:t>
      </w:r>
      <w:r w:rsidRPr="008D03A6">
        <w:rPr>
          <w:rFonts w:ascii="Crimson Text" w:hAnsi="Crimson Text"/>
          <w:color w:val="000000" w:themeColor="text1"/>
          <w:sz w:val="26"/>
          <w:szCs w:val="26"/>
        </w:rPr>
        <w:t xml:space="preserve"> al castillo, luego de una noche más que agitada. Su apariencia </w:t>
      </w:r>
      <w:del w:id="263" w:author="Paula Castrilli" w:date="2025-06-10T00:39:00Z">
        <w:r w:rsidRPr="008D03A6" w:rsidDel="00923EBB">
          <w:rPr>
            <w:rFonts w:ascii="Crimson Text" w:hAnsi="Crimson Text"/>
            <w:color w:val="000000" w:themeColor="text1"/>
            <w:sz w:val="26"/>
            <w:szCs w:val="26"/>
          </w:rPr>
          <w:delText xml:space="preserve">era </w:delText>
        </w:r>
      </w:del>
      <w:r w:rsidR="007B39E0" w:rsidRPr="008D03A6">
        <w:rPr>
          <w:rFonts w:ascii="Crimson Text" w:hAnsi="Crimson Text"/>
          <w:color w:val="000000" w:themeColor="text1"/>
          <w:sz w:val="26"/>
          <w:szCs w:val="26"/>
        </w:rPr>
        <w:t>desalineada</w:t>
      </w:r>
      <w:del w:id="264" w:author="Paula Castrilli" w:date="2025-06-10T00:39:00Z">
        <w:r w:rsidRPr="008D03A6" w:rsidDel="00923EBB">
          <w:rPr>
            <w:rFonts w:ascii="Crimson Text" w:hAnsi="Crimson Text"/>
            <w:color w:val="000000" w:themeColor="text1"/>
            <w:sz w:val="26"/>
            <w:szCs w:val="26"/>
          </w:rPr>
          <w:delText>, y</w:delText>
        </w:r>
      </w:del>
      <w:r w:rsidRPr="008D03A6">
        <w:rPr>
          <w:rFonts w:ascii="Crimson Text" w:hAnsi="Crimson Text"/>
          <w:color w:val="000000" w:themeColor="text1"/>
          <w:sz w:val="26"/>
          <w:szCs w:val="26"/>
        </w:rPr>
        <w:t xml:space="preserve"> daba testimonio de las penurias que </w:t>
      </w:r>
      <w:r w:rsidR="00A775AB" w:rsidRPr="008D03A6">
        <w:rPr>
          <w:rFonts w:ascii="Crimson Text" w:hAnsi="Crimson Text"/>
          <w:color w:val="000000" w:themeColor="text1"/>
          <w:sz w:val="26"/>
          <w:szCs w:val="26"/>
        </w:rPr>
        <w:t>había sufrido</w:t>
      </w:r>
      <w:r w:rsidRPr="008D03A6">
        <w:rPr>
          <w:rFonts w:ascii="Crimson Text" w:hAnsi="Crimson Text"/>
          <w:color w:val="000000" w:themeColor="text1"/>
          <w:sz w:val="26"/>
          <w:szCs w:val="26"/>
        </w:rPr>
        <w:t xml:space="preserve">. </w:t>
      </w:r>
      <w:r w:rsidR="008F5C03" w:rsidRPr="008D03A6">
        <w:rPr>
          <w:rFonts w:ascii="Crimson Text" w:hAnsi="Crimson Text"/>
          <w:color w:val="000000" w:themeColor="text1"/>
          <w:sz w:val="26"/>
          <w:szCs w:val="26"/>
        </w:rPr>
        <w:t>S</w:t>
      </w:r>
      <w:r w:rsidRPr="008D03A6">
        <w:rPr>
          <w:rFonts w:ascii="Crimson Text" w:hAnsi="Crimson Text"/>
          <w:color w:val="000000" w:themeColor="text1"/>
          <w:sz w:val="26"/>
          <w:szCs w:val="26"/>
        </w:rPr>
        <w:t>e sorprendió al ver a su padre, y trató de evitar ser advertida, de ningún modo</w:t>
      </w:r>
      <w:del w:id="265" w:author="Paula Castrilli" w:date="2025-06-10T00:39:00Z">
        <w:r w:rsidRPr="008D03A6" w:rsidDel="00923EB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quería </w:t>
      </w:r>
      <w:del w:id="266" w:author="Paula Castrilli" w:date="2025-06-10T00:39:00Z">
        <w:r w:rsidRPr="008D03A6" w:rsidDel="00923EBB">
          <w:rPr>
            <w:rFonts w:ascii="Crimson Text" w:hAnsi="Crimson Text"/>
            <w:color w:val="000000" w:themeColor="text1"/>
            <w:sz w:val="26"/>
            <w:szCs w:val="26"/>
          </w:rPr>
          <w:delText>exponer</w:delText>
        </w:r>
        <w:r w:rsidR="00621425" w:rsidRPr="008D03A6" w:rsidDel="00923EBB">
          <w:rPr>
            <w:rFonts w:ascii="Crimson Text" w:hAnsi="Crimson Text"/>
            <w:color w:val="000000" w:themeColor="text1"/>
            <w:sz w:val="26"/>
            <w:szCs w:val="26"/>
          </w:rPr>
          <w:delText>se</w:delText>
        </w:r>
        <w:r w:rsidRPr="008D03A6" w:rsidDel="00923EBB">
          <w:rPr>
            <w:rFonts w:ascii="Crimson Text" w:hAnsi="Crimson Text"/>
            <w:color w:val="000000" w:themeColor="text1"/>
            <w:sz w:val="26"/>
            <w:szCs w:val="26"/>
          </w:rPr>
          <w:delText xml:space="preserve"> </w:delText>
        </w:r>
      </w:del>
      <w:ins w:id="267" w:author="Paula Castrilli" w:date="2025-06-10T00:39:00Z">
        <w:r w:rsidR="00923EBB">
          <w:rPr>
            <w:rFonts w:ascii="Crimson Text" w:hAnsi="Crimson Text"/>
            <w:color w:val="000000" w:themeColor="text1"/>
            <w:sz w:val="26"/>
            <w:szCs w:val="26"/>
          </w:rPr>
          <w:t>que la viera</w:t>
        </w:r>
        <w:r w:rsidR="00923EBB" w:rsidRPr="008D03A6">
          <w:rPr>
            <w:rFonts w:ascii="Crimson Text" w:hAnsi="Crimson Text"/>
            <w:color w:val="000000" w:themeColor="text1"/>
            <w:sz w:val="26"/>
            <w:szCs w:val="26"/>
          </w:rPr>
          <w:t xml:space="preserve"> </w:t>
        </w:r>
      </w:ins>
      <w:r w:rsidR="00621425" w:rsidRPr="008D03A6">
        <w:rPr>
          <w:rFonts w:ascii="Crimson Text" w:hAnsi="Crimson Text"/>
          <w:color w:val="000000" w:themeColor="text1"/>
          <w:sz w:val="26"/>
          <w:szCs w:val="26"/>
        </w:rPr>
        <w:t>en ese</w:t>
      </w:r>
      <w:r w:rsidRPr="008D03A6">
        <w:rPr>
          <w:rFonts w:ascii="Crimson Text" w:hAnsi="Crimson Text"/>
          <w:color w:val="000000" w:themeColor="text1"/>
          <w:sz w:val="26"/>
          <w:szCs w:val="26"/>
        </w:rPr>
        <w:t xml:space="preserve"> estado. </w:t>
      </w:r>
      <w:del w:id="268" w:author="Paula Castrilli" w:date="2025-06-10T00:39:00Z">
        <w:r w:rsidRPr="008D03A6" w:rsidDel="00923EBB">
          <w:rPr>
            <w:rFonts w:ascii="Crimson Text" w:hAnsi="Crimson Text"/>
            <w:color w:val="000000" w:themeColor="text1"/>
            <w:sz w:val="26"/>
            <w:szCs w:val="26"/>
          </w:rPr>
          <w:delText>Rápidamente se</w:delText>
        </w:r>
      </w:del>
      <w:ins w:id="269" w:author="Paula Castrilli" w:date="2025-06-10T00:39:00Z">
        <w:r w:rsidR="00923EBB">
          <w:rPr>
            <w:rFonts w:ascii="Crimson Text" w:hAnsi="Crimson Text"/>
            <w:color w:val="000000" w:themeColor="text1"/>
            <w:sz w:val="26"/>
            <w:szCs w:val="26"/>
          </w:rPr>
          <w:t>Se</w:t>
        </w:r>
      </w:ins>
      <w:r w:rsidRPr="008D03A6">
        <w:rPr>
          <w:rFonts w:ascii="Crimson Text" w:hAnsi="Crimson Text"/>
          <w:color w:val="000000" w:themeColor="text1"/>
          <w:sz w:val="26"/>
          <w:szCs w:val="26"/>
        </w:rPr>
        <w:t xml:space="preserve"> ocultó</w:t>
      </w:r>
      <w:ins w:id="270" w:author="Paula Castrilli" w:date="2025-06-10T00:39:00Z">
        <w:r w:rsidR="00923EBB">
          <w:rPr>
            <w:rFonts w:ascii="Crimson Text" w:hAnsi="Crimson Text"/>
            <w:color w:val="000000" w:themeColor="text1"/>
            <w:sz w:val="26"/>
            <w:szCs w:val="26"/>
          </w:rPr>
          <w:t xml:space="preserve"> rápidamente</w:t>
        </w:r>
      </w:ins>
      <w:r w:rsidRPr="008D03A6">
        <w:rPr>
          <w:rFonts w:ascii="Crimson Text" w:hAnsi="Crimson Text"/>
          <w:color w:val="000000" w:themeColor="text1"/>
          <w:sz w:val="26"/>
          <w:szCs w:val="26"/>
        </w:rPr>
        <w:t xml:space="preserve"> detrás de una</w:t>
      </w:r>
      <w:r w:rsidR="007B39E0" w:rsidRPr="008D03A6">
        <w:rPr>
          <w:rFonts w:ascii="Crimson Text" w:hAnsi="Crimson Text"/>
          <w:color w:val="000000" w:themeColor="text1"/>
          <w:sz w:val="26"/>
          <w:szCs w:val="26"/>
        </w:rPr>
        <w:t xml:space="preserve"> de las</w:t>
      </w:r>
      <w:r w:rsidRPr="008D03A6">
        <w:rPr>
          <w:rFonts w:ascii="Crimson Text" w:hAnsi="Crimson Text"/>
          <w:color w:val="000000" w:themeColor="text1"/>
          <w:sz w:val="26"/>
          <w:szCs w:val="26"/>
        </w:rPr>
        <w:t xml:space="preserve"> columna</w:t>
      </w:r>
      <w:r w:rsidR="007B39E0"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w:t>
      </w:r>
      <w:del w:id="271" w:author="Paula Castrilli" w:date="2025-06-10T00:41:00Z">
        <w:r w:rsidRPr="008D03A6" w:rsidDel="00923EBB">
          <w:rPr>
            <w:rFonts w:ascii="Crimson Text" w:hAnsi="Crimson Text"/>
            <w:color w:val="000000" w:themeColor="text1"/>
            <w:sz w:val="26"/>
            <w:szCs w:val="26"/>
          </w:rPr>
          <w:delText xml:space="preserve">que </w:delText>
        </w:r>
        <w:commentRangeStart w:id="272"/>
        <w:r w:rsidR="008F5C03" w:rsidRPr="008D03A6" w:rsidDel="00923EBB">
          <w:rPr>
            <w:rFonts w:ascii="Crimson Text" w:hAnsi="Crimson Text"/>
            <w:color w:val="000000" w:themeColor="text1"/>
            <w:sz w:val="26"/>
            <w:szCs w:val="26"/>
          </w:rPr>
          <w:delText>yacía</w:delText>
        </w:r>
        <w:r w:rsidR="00A35109" w:rsidRPr="008D03A6" w:rsidDel="00923EBB">
          <w:rPr>
            <w:rFonts w:ascii="Crimson Text" w:hAnsi="Crimson Text"/>
            <w:color w:val="000000" w:themeColor="text1"/>
            <w:sz w:val="26"/>
            <w:szCs w:val="26"/>
          </w:rPr>
          <w:delText xml:space="preserve"> </w:delText>
        </w:r>
      </w:del>
      <w:commentRangeEnd w:id="272"/>
      <w:r w:rsidR="00923EBB">
        <w:rPr>
          <w:rStyle w:val="Refdecomentario"/>
        </w:rPr>
        <w:commentReference w:id="272"/>
      </w:r>
      <w:del w:id="273" w:author="Paula Castrilli" w:date="2025-06-10T00:41:00Z">
        <w:r w:rsidR="00A35109" w:rsidRPr="008D03A6" w:rsidDel="00923EBB">
          <w:rPr>
            <w:rFonts w:ascii="Crimson Text" w:hAnsi="Crimson Text"/>
            <w:color w:val="000000" w:themeColor="text1"/>
            <w:sz w:val="26"/>
            <w:szCs w:val="26"/>
          </w:rPr>
          <w:delText xml:space="preserve">en el centro </w:delText>
        </w:r>
      </w:del>
      <w:r w:rsidR="00A35109" w:rsidRPr="008D03A6">
        <w:rPr>
          <w:rFonts w:ascii="Crimson Text" w:hAnsi="Crimson Text"/>
          <w:color w:val="000000" w:themeColor="text1"/>
          <w:sz w:val="26"/>
          <w:szCs w:val="26"/>
        </w:rPr>
        <w:t>del hall</w:t>
      </w:r>
      <w:del w:id="274" w:author="Paula Castrilli" w:date="2025-06-10T00:41:00Z">
        <w:r w:rsidR="00A35109" w:rsidRPr="008D03A6" w:rsidDel="00A81FE4">
          <w:rPr>
            <w:rFonts w:ascii="Crimson Text" w:hAnsi="Crimson Text"/>
            <w:color w:val="000000" w:themeColor="text1"/>
            <w:sz w:val="26"/>
            <w:szCs w:val="26"/>
          </w:rPr>
          <w:delText>,</w:delText>
        </w:r>
      </w:del>
      <w:r w:rsidR="00A35109" w:rsidRPr="008D03A6">
        <w:rPr>
          <w:rFonts w:ascii="Crimson Text" w:hAnsi="Crimson Text"/>
          <w:color w:val="000000" w:themeColor="text1"/>
          <w:sz w:val="26"/>
          <w:szCs w:val="26"/>
        </w:rPr>
        <w:t xml:space="preserve"> y s</w:t>
      </w:r>
      <w:r w:rsidR="00F31E7E" w:rsidRPr="008D03A6">
        <w:rPr>
          <w:rFonts w:ascii="Crimson Text" w:hAnsi="Crimson Text"/>
          <w:color w:val="000000" w:themeColor="text1"/>
          <w:sz w:val="26"/>
          <w:szCs w:val="26"/>
        </w:rPr>
        <w:t xml:space="preserve">e mantuvo inmóvil. Los </w:t>
      </w:r>
      <w:r w:rsidR="007B39E0" w:rsidRPr="008D03A6">
        <w:rPr>
          <w:rFonts w:ascii="Crimson Text" w:hAnsi="Crimson Text"/>
          <w:color w:val="000000" w:themeColor="text1"/>
          <w:sz w:val="26"/>
          <w:szCs w:val="26"/>
        </w:rPr>
        <w:t>hombres</w:t>
      </w:r>
      <w:r w:rsidR="00F31E7E" w:rsidRPr="008D03A6">
        <w:rPr>
          <w:rFonts w:ascii="Crimson Text" w:hAnsi="Crimson Text"/>
          <w:color w:val="000000" w:themeColor="text1"/>
          <w:sz w:val="26"/>
          <w:szCs w:val="26"/>
        </w:rPr>
        <w:t xml:space="preserve"> se dirigían con prisas y poco </w:t>
      </w:r>
      <w:r w:rsidR="008F5C03" w:rsidRPr="008D03A6">
        <w:rPr>
          <w:rFonts w:ascii="Crimson Text" w:hAnsi="Crimson Text"/>
          <w:color w:val="000000" w:themeColor="text1"/>
          <w:sz w:val="26"/>
          <w:szCs w:val="26"/>
        </w:rPr>
        <w:t>contemplaban</w:t>
      </w:r>
      <w:r w:rsidR="00F31E7E" w:rsidRPr="008D03A6">
        <w:rPr>
          <w:rFonts w:ascii="Crimson Text" w:hAnsi="Crimson Text"/>
          <w:color w:val="000000" w:themeColor="text1"/>
          <w:sz w:val="26"/>
          <w:szCs w:val="26"/>
        </w:rPr>
        <w:t xml:space="preserve"> </w:t>
      </w:r>
      <w:del w:id="275" w:author="Paula Castrilli" w:date="2025-06-10T00:41:00Z">
        <w:r w:rsidR="00F31E7E" w:rsidRPr="008D03A6" w:rsidDel="00A81FE4">
          <w:rPr>
            <w:rFonts w:ascii="Crimson Text" w:hAnsi="Crimson Text"/>
            <w:color w:val="000000" w:themeColor="text1"/>
            <w:sz w:val="26"/>
            <w:szCs w:val="26"/>
          </w:rPr>
          <w:delText>del contexto</w:delText>
        </w:r>
      </w:del>
      <w:ins w:id="276" w:author="Paula Castrilli" w:date="2025-06-10T00:41:00Z">
        <w:r w:rsidR="00A81FE4">
          <w:rPr>
            <w:rFonts w:ascii="Crimson Text" w:hAnsi="Crimson Text"/>
            <w:color w:val="000000" w:themeColor="text1"/>
            <w:sz w:val="26"/>
            <w:szCs w:val="26"/>
          </w:rPr>
          <w:t>del entorno</w:t>
        </w:r>
      </w:ins>
      <w:r w:rsidR="00F31E7E" w:rsidRPr="008D03A6">
        <w:rPr>
          <w:rFonts w:ascii="Crimson Text" w:hAnsi="Crimson Text"/>
          <w:color w:val="000000" w:themeColor="text1"/>
          <w:sz w:val="26"/>
          <w:szCs w:val="26"/>
        </w:rPr>
        <w:t xml:space="preserve">, sus caras de preocupación delataban </w:t>
      </w:r>
      <w:r w:rsidR="00B46D32" w:rsidRPr="008D03A6">
        <w:rPr>
          <w:rFonts w:ascii="Crimson Text" w:hAnsi="Crimson Text"/>
          <w:color w:val="000000" w:themeColor="text1"/>
          <w:sz w:val="26"/>
          <w:szCs w:val="26"/>
        </w:rPr>
        <w:t>la urgencia</w:t>
      </w:r>
      <w:r w:rsidR="00F31E7E" w:rsidRPr="008D03A6">
        <w:rPr>
          <w:rFonts w:ascii="Crimson Text" w:hAnsi="Crimson Text"/>
          <w:color w:val="000000" w:themeColor="text1"/>
          <w:sz w:val="26"/>
          <w:szCs w:val="26"/>
        </w:rPr>
        <w:t>. Elena</w:t>
      </w:r>
      <w:ins w:id="277" w:author="Paula Castrilli" w:date="2025-06-10T00:42:00Z">
        <w:r w:rsidR="00A81FE4">
          <w:rPr>
            <w:rFonts w:ascii="Crimson Text" w:hAnsi="Crimson Text"/>
            <w:color w:val="000000" w:themeColor="text1"/>
            <w:sz w:val="26"/>
            <w:szCs w:val="26"/>
          </w:rPr>
          <w:t>, que</w:t>
        </w:r>
      </w:ins>
      <w:r w:rsidR="00F31E7E" w:rsidRPr="008D03A6">
        <w:rPr>
          <w:rFonts w:ascii="Crimson Text" w:hAnsi="Crimson Text"/>
          <w:color w:val="000000" w:themeColor="text1"/>
          <w:sz w:val="26"/>
          <w:szCs w:val="26"/>
        </w:rPr>
        <w:t xml:space="preserve"> era una mujer perceptiva, </w:t>
      </w:r>
      <w:r w:rsidR="007B39E0" w:rsidRPr="008D03A6">
        <w:rPr>
          <w:rFonts w:ascii="Crimson Text" w:hAnsi="Crimson Text"/>
          <w:color w:val="000000" w:themeColor="text1"/>
          <w:sz w:val="26"/>
          <w:szCs w:val="26"/>
        </w:rPr>
        <w:t>a simple vista</w:t>
      </w:r>
      <w:r w:rsidR="00B46D32" w:rsidRPr="008D03A6">
        <w:rPr>
          <w:rFonts w:ascii="Crimson Text" w:hAnsi="Crimson Text"/>
          <w:color w:val="000000" w:themeColor="text1"/>
          <w:sz w:val="26"/>
          <w:szCs w:val="26"/>
        </w:rPr>
        <w:t xml:space="preserve"> se percató del detalle</w:t>
      </w:r>
      <w:r w:rsidR="00F31E7E" w:rsidRPr="008D03A6">
        <w:rPr>
          <w:rFonts w:ascii="Crimson Text" w:hAnsi="Crimson Text"/>
          <w:color w:val="000000" w:themeColor="text1"/>
          <w:sz w:val="26"/>
          <w:szCs w:val="26"/>
        </w:rPr>
        <w:t>. Sabía que su padre no estaría acompañado de un militar en los aposentos reales</w:t>
      </w:r>
      <w:del w:id="278" w:author="Paula Castrilli" w:date="2025-06-10T00:42:00Z">
        <w:r w:rsidR="00F31E7E" w:rsidRPr="008D03A6" w:rsidDel="00A81FE4">
          <w:rPr>
            <w:rFonts w:ascii="Crimson Text" w:hAnsi="Crimson Text"/>
            <w:color w:val="000000" w:themeColor="text1"/>
            <w:sz w:val="26"/>
            <w:szCs w:val="26"/>
          </w:rPr>
          <w:delText>,</w:delText>
        </w:r>
      </w:del>
      <w:r w:rsidR="00F31E7E" w:rsidRPr="008D03A6">
        <w:rPr>
          <w:rFonts w:ascii="Crimson Text" w:hAnsi="Crimson Text"/>
          <w:color w:val="000000" w:themeColor="text1"/>
          <w:sz w:val="26"/>
          <w:szCs w:val="26"/>
        </w:rPr>
        <w:t xml:space="preserve"> a menos que fuera por algo </w:t>
      </w:r>
      <w:r w:rsidR="00B46D32" w:rsidRPr="008D03A6">
        <w:rPr>
          <w:rFonts w:ascii="Crimson Text" w:hAnsi="Crimson Text"/>
          <w:color w:val="000000" w:themeColor="text1"/>
          <w:sz w:val="26"/>
          <w:szCs w:val="26"/>
        </w:rPr>
        <w:t>inusual</w:t>
      </w:r>
      <w:r w:rsidR="00F31E7E" w:rsidRPr="008D03A6">
        <w:rPr>
          <w:rFonts w:ascii="Crimson Text" w:hAnsi="Crimson Text"/>
          <w:color w:val="000000" w:themeColor="text1"/>
          <w:sz w:val="26"/>
          <w:szCs w:val="26"/>
        </w:rPr>
        <w:t>.</w:t>
      </w:r>
    </w:p>
    <w:p w:rsidR="00F31E7E" w:rsidRPr="008D03A6" w:rsidRDefault="00F31E7E"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princesa temía </w:t>
      </w:r>
      <w:del w:id="279" w:author="Paula Castrilli" w:date="2025-06-10T00:42:00Z">
        <w:r w:rsidRPr="008D03A6" w:rsidDel="00A81FE4">
          <w:rPr>
            <w:rFonts w:ascii="Crimson Text" w:hAnsi="Crimson Text"/>
            <w:color w:val="000000" w:themeColor="text1"/>
            <w:sz w:val="26"/>
            <w:szCs w:val="26"/>
          </w:rPr>
          <w:delText xml:space="preserve">por </w:delText>
        </w:r>
      </w:del>
      <w:r w:rsidRPr="008D03A6">
        <w:rPr>
          <w:rFonts w:ascii="Crimson Text" w:hAnsi="Crimson Text"/>
          <w:color w:val="000000" w:themeColor="text1"/>
          <w:sz w:val="26"/>
          <w:szCs w:val="26"/>
        </w:rPr>
        <w:t xml:space="preserve">ser descubierta, pero la curiosidad por </w:t>
      </w:r>
      <w:r w:rsidR="00A35109" w:rsidRPr="008D03A6">
        <w:rPr>
          <w:rFonts w:ascii="Crimson Text" w:hAnsi="Crimson Text"/>
          <w:color w:val="000000" w:themeColor="text1"/>
          <w:sz w:val="26"/>
          <w:szCs w:val="26"/>
        </w:rPr>
        <w:t>saber</w:t>
      </w:r>
      <w:r w:rsidRPr="008D03A6">
        <w:rPr>
          <w:rFonts w:ascii="Crimson Text" w:hAnsi="Crimson Text"/>
          <w:color w:val="000000" w:themeColor="text1"/>
          <w:sz w:val="26"/>
          <w:szCs w:val="26"/>
        </w:rPr>
        <w:t xml:space="preserve"> </w:t>
      </w:r>
      <w:ins w:id="280" w:author="Paula Castrilli" w:date="2025-06-10T00:42:00Z">
        <w:r w:rsidR="00A81FE4">
          <w:rPr>
            <w:rFonts w:ascii="Crimson Text" w:hAnsi="Crimson Text"/>
            <w:color w:val="000000" w:themeColor="text1"/>
            <w:sz w:val="26"/>
            <w:szCs w:val="26"/>
          </w:rPr>
          <w:t>qué</w:t>
        </w:r>
      </w:ins>
      <w:del w:id="281" w:author="Paula Castrilli" w:date="2025-06-10T00:42:00Z">
        <w:r w:rsidRPr="008D03A6" w:rsidDel="00A81FE4">
          <w:rPr>
            <w:rFonts w:ascii="Crimson Text" w:hAnsi="Crimson Text"/>
            <w:color w:val="000000" w:themeColor="text1"/>
            <w:sz w:val="26"/>
            <w:szCs w:val="26"/>
          </w:rPr>
          <w:delText>que</w:delText>
        </w:r>
      </w:del>
      <w:r w:rsidRPr="008D03A6">
        <w:rPr>
          <w:rFonts w:ascii="Crimson Text" w:hAnsi="Crimson Text"/>
          <w:color w:val="000000" w:themeColor="text1"/>
          <w:sz w:val="26"/>
          <w:szCs w:val="26"/>
        </w:rPr>
        <w:t xml:space="preserve"> estaba </w:t>
      </w:r>
      <w:r w:rsidR="00A35109" w:rsidRPr="008D03A6">
        <w:rPr>
          <w:rFonts w:ascii="Crimson Text" w:hAnsi="Crimson Text"/>
          <w:color w:val="000000" w:themeColor="text1"/>
          <w:sz w:val="26"/>
          <w:szCs w:val="26"/>
        </w:rPr>
        <w:t>sucediendo</w:t>
      </w:r>
      <w:r w:rsidRPr="008D03A6">
        <w:rPr>
          <w:rFonts w:ascii="Crimson Text" w:hAnsi="Crimson Text"/>
          <w:color w:val="000000" w:themeColor="text1"/>
          <w:sz w:val="26"/>
          <w:szCs w:val="26"/>
        </w:rPr>
        <w:t xml:space="preserve"> era más fuerte. Sigilosamente </w:t>
      </w:r>
      <w:del w:id="282" w:author="Paula Castrilli" w:date="2025-06-10T00:43:00Z">
        <w:r w:rsidRPr="008D03A6" w:rsidDel="00A81FE4">
          <w:rPr>
            <w:rFonts w:ascii="Crimson Text" w:hAnsi="Crimson Text"/>
            <w:color w:val="000000" w:themeColor="text1"/>
            <w:sz w:val="26"/>
            <w:szCs w:val="26"/>
          </w:rPr>
          <w:delText>se ocultó</w:delText>
        </w:r>
      </w:del>
      <w:ins w:id="283" w:author="Paula Castrilli" w:date="2025-06-10T00:43:00Z">
        <w:r w:rsidR="00A81FE4">
          <w:rPr>
            <w:rFonts w:ascii="Crimson Text" w:hAnsi="Crimson Text"/>
            <w:color w:val="000000" w:themeColor="text1"/>
            <w:sz w:val="26"/>
            <w:szCs w:val="26"/>
          </w:rPr>
          <w:t>se movió a</w:t>
        </w:r>
      </w:ins>
      <w:del w:id="284" w:author="Paula Castrilli" w:date="2025-06-10T00:43:00Z">
        <w:r w:rsidRPr="008D03A6" w:rsidDel="00A81FE4">
          <w:rPr>
            <w:rFonts w:ascii="Crimson Text" w:hAnsi="Crimson Text"/>
            <w:color w:val="000000" w:themeColor="text1"/>
            <w:sz w:val="26"/>
            <w:szCs w:val="26"/>
          </w:rPr>
          <w:delText xml:space="preserve"> detrás de</w:delText>
        </w:r>
      </w:del>
      <w:r w:rsidRPr="008D03A6">
        <w:rPr>
          <w:rFonts w:ascii="Crimson Text" w:hAnsi="Crimson Text"/>
          <w:color w:val="000000" w:themeColor="text1"/>
          <w:sz w:val="26"/>
          <w:szCs w:val="26"/>
        </w:rPr>
        <w:t xml:space="preserve"> la siguiente columna</w:t>
      </w:r>
      <w:ins w:id="285" w:author="Paula Castrilli" w:date="2025-06-10T00:43:00Z">
        <w:r w:rsidR="00A81FE4">
          <w:rPr>
            <w:rFonts w:ascii="Crimson Text" w:hAnsi="Crimson Text"/>
            <w:color w:val="000000" w:themeColor="text1"/>
            <w:sz w:val="26"/>
            <w:szCs w:val="26"/>
          </w:rPr>
          <w:t>, aún escondida</w:t>
        </w:r>
      </w:ins>
      <w:r w:rsidRPr="008D03A6">
        <w:rPr>
          <w:rFonts w:ascii="Crimson Text" w:hAnsi="Crimson Text"/>
          <w:color w:val="000000" w:themeColor="text1"/>
          <w:sz w:val="26"/>
          <w:szCs w:val="26"/>
        </w:rPr>
        <w:t>, más próxima a la posición de los hombres. Ambos se detuvieron frente a una de las habitaciones</w:t>
      </w:r>
      <w:r w:rsidR="00A35109" w:rsidRPr="008D03A6">
        <w:rPr>
          <w:rFonts w:ascii="Crimson Text" w:hAnsi="Crimson Text"/>
          <w:color w:val="000000" w:themeColor="text1"/>
          <w:sz w:val="26"/>
          <w:szCs w:val="26"/>
        </w:rPr>
        <w:t>, donde el rey solía mantener</w:t>
      </w:r>
      <w:r w:rsidR="003242E8" w:rsidRPr="008D03A6">
        <w:rPr>
          <w:rFonts w:ascii="Crimson Text" w:hAnsi="Crimson Text"/>
          <w:color w:val="000000" w:themeColor="text1"/>
          <w:sz w:val="26"/>
          <w:szCs w:val="26"/>
        </w:rPr>
        <w:t xml:space="preserve"> reuniones privadas. </w:t>
      </w:r>
      <w:r w:rsidR="00212067" w:rsidRPr="008D03A6">
        <w:rPr>
          <w:rFonts w:ascii="Crimson Text" w:hAnsi="Crimson Text"/>
          <w:color w:val="000000" w:themeColor="text1"/>
          <w:sz w:val="26"/>
          <w:szCs w:val="26"/>
        </w:rPr>
        <w:t>Antes de ingresar, soltó un comentario.</w:t>
      </w:r>
    </w:p>
    <w:p w:rsidR="0021206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12067" w:rsidRPr="008D03A6">
        <w:rPr>
          <w:rFonts w:ascii="Crimson Text" w:hAnsi="Crimson Text"/>
          <w:color w:val="000000" w:themeColor="text1"/>
          <w:sz w:val="26"/>
          <w:szCs w:val="26"/>
        </w:rPr>
        <w:t xml:space="preserve">Aquí estaremos solos, es mucho más </w:t>
      </w:r>
      <w:r w:rsidR="00A35109" w:rsidRPr="008D03A6">
        <w:rPr>
          <w:rFonts w:ascii="Crimson Text" w:hAnsi="Crimson Text"/>
          <w:color w:val="000000" w:themeColor="text1"/>
          <w:sz w:val="26"/>
          <w:szCs w:val="26"/>
        </w:rPr>
        <w:t>reservado</w:t>
      </w:r>
      <w:r w:rsidR="00212067" w:rsidRPr="008D03A6">
        <w:rPr>
          <w:rFonts w:ascii="Crimson Text" w:hAnsi="Crimson Text"/>
          <w:color w:val="000000" w:themeColor="text1"/>
          <w:sz w:val="26"/>
          <w:szCs w:val="26"/>
        </w:rPr>
        <w:t>. Espero que sea alg</w:t>
      </w:r>
      <w:r w:rsidR="004D4412" w:rsidRPr="008D03A6">
        <w:rPr>
          <w:rFonts w:ascii="Crimson Text" w:hAnsi="Crimson Text"/>
          <w:color w:val="000000" w:themeColor="text1"/>
          <w:sz w:val="26"/>
          <w:szCs w:val="26"/>
        </w:rPr>
        <w:t>o importante, recuerda que acabó</w:t>
      </w:r>
      <w:r w:rsidR="00212067" w:rsidRPr="008D03A6">
        <w:rPr>
          <w:rFonts w:ascii="Crimson Text" w:hAnsi="Crimson Text"/>
          <w:color w:val="000000" w:themeColor="text1"/>
          <w:sz w:val="26"/>
          <w:szCs w:val="26"/>
        </w:rPr>
        <w:t xml:space="preserve"> de abandonar una reunión </w:t>
      </w:r>
      <w:r w:rsidR="008F5C03" w:rsidRPr="008D03A6">
        <w:rPr>
          <w:rFonts w:ascii="Crimson Text" w:hAnsi="Crimson Text"/>
          <w:color w:val="000000" w:themeColor="text1"/>
          <w:sz w:val="26"/>
          <w:szCs w:val="26"/>
        </w:rPr>
        <w:t>clave</w:t>
      </w:r>
      <w:r w:rsidR="00212067" w:rsidRPr="008D03A6">
        <w:rPr>
          <w:rFonts w:ascii="Crimson Text" w:hAnsi="Crimson Text"/>
          <w:color w:val="000000" w:themeColor="text1"/>
          <w:sz w:val="26"/>
          <w:szCs w:val="26"/>
        </w:rPr>
        <w:t xml:space="preserve">. </w:t>
      </w:r>
      <w:r w:rsidR="00A35109" w:rsidRPr="008D03A6">
        <w:rPr>
          <w:rFonts w:ascii="Crimson Text" w:hAnsi="Crimson Text"/>
          <w:color w:val="000000" w:themeColor="text1"/>
          <w:sz w:val="26"/>
          <w:szCs w:val="26"/>
        </w:rPr>
        <w:t>A la cual</w:t>
      </w:r>
      <w:r w:rsidR="00212067" w:rsidRPr="008D03A6">
        <w:rPr>
          <w:rFonts w:ascii="Crimson Text" w:hAnsi="Crimson Text"/>
          <w:color w:val="000000" w:themeColor="text1"/>
          <w:sz w:val="26"/>
          <w:szCs w:val="26"/>
        </w:rPr>
        <w:t xml:space="preserve"> tú no asististe</w:t>
      </w:r>
      <w:r w:rsidR="00A35109" w:rsidRPr="008D03A6">
        <w:rPr>
          <w:rFonts w:ascii="Crimson Text" w:hAnsi="Crimson Text"/>
          <w:color w:val="000000" w:themeColor="text1"/>
          <w:sz w:val="26"/>
          <w:szCs w:val="26"/>
        </w:rPr>
        <w:t>, por cierto</w:t>
      </w:r>
      <w:r w:rsidR="0021206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286" w:author="Paula Castrilli" w:date="2025-06-10T00:44:00Z">
        <w:r w:rsidR="00212067" w:rsidRPr="008D03A6" w:rsidDel="00A81FE4">
          <w:rPr>
            <w:rFonts w:ascii="Crimson Text" w:hAnsi="Crimson Text"/>
            <w:color w:val="000000" w:themeColor="text1"/>
            <w:sz w:val="26"/>
            <w:szCs w:val="26"/>
          </w:rPr>
          <w:delText>lanzó</w:delText>
        </w:r>
      </w:del>
      <w:ins w:id="287" w:author="Paula Castrilli" w:date="2025-06-10T00:44:00Z">
        <w:r w:rsidR="00A81FE4">
          <w:rPr>
            <w:rFonts w:ascii="Crimson Text" w:hAnsi="Crimson Text"/>
            <w:color w:val="000000" w:themeColor="text1"/>
            <w:sz w:val="26"/>
            <w:szCs w:val="26"/>
          </w:rPr>
          <w:t>añadió</w:t>
        </w:r>
      </w:ins>
      <w:r w:rsidR="00212067" w:rsidRPr="008D03A6">
        <w:rPr>
          <w:rFonts w:ascii="Crimson Text" w:hAnsi="Crimson Text"/>
          <w:color w:val="000000" w:themeColor="text1"/>
          <w:sz w:val="26"/>
          <w:szCs w:val="26"/>
        </w:rPr>
        <w:t>, irónico, dejando en claro su malestar.</w:t>
      </w:r>
    </w:p>
    <w:p w:rsidR="0021206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12067" w:rsidRPr="008D03A6">
        <w:rPr>
          <w:rFonts w:ascii="Crimson Text" w:hAnsi="Crimson Text"/>
          <w:color w:val="000000" w:themeColor="text1"/>
          <w:sz w:val="26"/>
          <w:szCs w:val="26"/>
        </w:rPr>
        <w:t xml:space="preserve">Mi majestad, jamás me hubiera ausentado si no </w:t>
      </w:r>
      <w:del w:id="288" w:author="PC" w:date="2025-06-11T18:30:00Z">
        <w:r w:rsidR="00212067" w:rsidRPr="008D03A6" w:rsidDel="000A2091">
          <w:rPr>
            <w:rFonts w:ascii="Crimson Text" w:hAnsi="Crimson Text"/>
            <w:color w:val="000000" w:themeColor="text1"/>
            <w:sz w:val="26"/>
            <w:szCs w:val="26"/>
          </w:rPr>
          <w:delText>fuera por</w:delText>
        </w:r>
      </w:del>
      <w:ins w:id="289" w:author="PC" w:date="2025-06-11T18:30:00Z">
        <w:r w:rsidR="000A2091">
          <w:rPr>
            <w:rFonts w:ascii="Crimson Text" w:hAnsi="Crimson Text"/>
            <w:color w:val="000000" w:themeColor="text1"/>
            <w:sz w:val="26"/>
            <w:szCs w:val="26"/>
          </w:rPr>
          <w:t>tuviera</w:t>
        </w:r>
      </w:ins>
      <w:r w:rsidR="00212067" w:rsidRPr="008D03A6">
        <w:rPr>
          <w:rFonts w:ascii="Crimson Text" w:hAnsi="Crimson Text"/>
          <w:color w:val="000000" w:themeColor="text1"/>
          <w:sz w:val="26"/>
          <w:szCs w:val="26"/>
        </w:rPr>
        <w:t xml:space="preserve"> un motivo que lo </w:t>
      </w:r>
      <w:del w:id="290" w:author="PC" w:date="2025-06-11T18:30:00Z">
        <w:r w:rsidR="00212067" w:rsidRPr="008D03A6" w:rsidDel="000A2091">
          <w:rPr>
            <w:rFonts w:ascii="Crimson Text" w:hAnsi="Crimson Text"/>
            <w:color w:val="000000" w:themeColor="text1"/>
            <w:sz w:val="26"/>
            <w:szCs w:val="26"/>
          </w:rPr>
          <w:delText>justifique</w:delText>
        </w:r>
      </w:del>
      <w:ins w:id="291" w:author="Paula Castrilli" w:date="2025-06-10T00:44:00Z">
        <w:del w:id="292" w:author="PC" w:date="2025-06-11T18:30:00Z">
          <w:r w:rsidR="00A81FE4" w:rsidDel="000A2091">
            <w:rPr>
              <w:rFonts w:ascii="Crimson Text" w:hAnsi="Crimson Text"/>
              <w:color w:val="000000" w:themeColor="text1"/>
              <w:sz w:val="26"/>
              <w:szCs w:val="26"/>
            </w:rPr>
            <w:delText xml:space="preserve"> </w:delText>
          </w:r>
        </w:del>
      </w:ins>
      <w:ins w:id="293" w:author="PC" w:date="2025-06-11T18:30:00Z">
        <w:r w:rsidR="000A2091">
          <w:rPr>
            <w:rFonts w:ascii="Crimson Text" w:hAnsi="Crimson Text"/>
            <w:color w:val="000000" w:themeColor="text1"/>
            <w:sz w:val="26"/>
            <w:szCs w:val="26"/>
          </w:rPr>
          <w:t>justificara</w:t>
        </w:r>
      </w:ins>
      <w:r w:rsidR="00212067" w:rsidRPr="008D03A6">
        <w:rPr>
          <w:rFonts w:ascii="Crimson Text" w:hAnsi="Crimson Text"/>
          <w:color w:val="000000" w:themeColor="text1"/>
          <w:sz w:val="26"/>
          <w:szCs w:val="26"/>
        </w:rPr>
        <w:t xml:space="preserve">, necesito que me escuche </w:t>
      </w:r>
      <w:r>
        <w:rPr>
          <w:rFonts w:ascii="Crimson Text" w:hAnsi="Crimson Text"/>
          <w:color w:val="000000" w:themeColor="text1"/>
          <w:sz w:val="26"/>
          <w:szCs w:val="26"/>
        </w:rPr>
        <w:t>—</w:t>
      </w:r>
      <w:ins w:id="294" w:author="Paula Castrilli" w:date="2025-06-10T00:45:00Z">
        <w:r w:rsidR="00A81FE4">
          <w:rPr>
            <w:rFonts w:ascii="Crimson Text" w:hAnsi="Crimson Text"/>
            <w:color w:val="000000" w:themeColor="text1"/>
            <w:sz w:val="26"/>
            <w:szCs w:val="26"/>
          </w:rPr>
          <w:t xml:space="preserve">se </w:t>
        </w:r>
      </w:ins>
      <w:r w:rsidR="00FC6D8D" w:rsidRPr="008D03A6">
        <w:rPr>
          <w:rFonts w:ascii="Crimson Text" w:hAnsi="Crimson Text"/>
          <w:color w:val="000000" w:themeColor="text1"/>
          <w:sz w:val="26"/>
          <w:szCs w:val="26"/>
        </w:rPr>
        <w:t>excusó</w:t>
      </w:r>
      <w:ins w:id="295" w:author="Paula Castrilli" w:date="2025-06-10T00:45:00Z">
        <w:r w:rsidR="00A81FE4">
          <w:rPr>
            <w:rFonts w:ascii="Crimson Text" w:hAnsi="Crimson Text"/>
            <w:color w:val="000000" w:themeColor="text1"/>
            <w:sz w:val="26"/>
            <w:szCs w:val="26"/>
          </w:rPr>
          <w:t xml:space="preserve"> el militar</w:t>
        </w:r>
      </w:ins>
      <w:r w:rsidR="00212067" w:rsidRPr="008D03A6">
        <w:rPr>
          <w:rFonts w:ascii="Crimson Text" w:hAnsi="Crimson Text"/>
          <w:color w:val="000000" w:themeColor="text1"/>
          <w:sz w:val="26"/>
          <w:szCs w:val="26"/>
        </w:rPr>
        <w:t>, algo nervioso.</w:t>
      </w:r>
    </w:p>
    <w:p w:rsidR="000A2091" w:rsidRDefault="00F7244A" w:rsidP="006B21E6">
      <w:pPr>
        <w:tabs>
          <w:tab w:val="left" w:pos="2179"/>
        </w:tabs>
        <w:spacing w:after="0"/>
        <w:ind w:firstLine="284"/>
        <w:jc w:val="both"/>
        <w:rPr>
          <w:ins w:id="296" w:author="PC" w:date="2025-06-11T18:31:00Z"/>
          <w:rFonts w:ascii="Crimson Text" w:hAnsi="Crimson Text"/>
          <w:color w:val="000000" w:themeColor="text1"/>
          <w:sz w:val="26"/>
          <w:szCs w:val="26"/>
        </w:rPr>
      </w:pPr>
      <w:r>
        <w:rPr>
          <w:rFonts w:ascii="Crimson Text" w:hAnsi="Crimson Text"/>
          <w:color w:val="000000" w:themeColor="text1"/>
          <w:sz w:val="26"/>
          <w:szCs w:val="26"/>
        </w:rPr>
        <w:lastRenderedPageBreak/>
        <w:t>—</w:t>
      </w:r>
      <w:r w:rsidR="00FC6D8D" w:rsidRPr="008D03A6">
        <w:rPr>
          <w:rFonts w:ascii="Crimson Text" w:hAnsi="Crimson Text"/>
          <w:color w:val="000000" w:themeColor="text1"/>
          <w:sz w:val="26"/>
          <w:szCs w:val="26"/>
        </w:rPr>
        <w:t xml:space="preserve">Eso haré, ya me </w:t>
      </w:r>
      <w:del w:id="297" w:author="PC" w:date="2025-06-11T18:30:00Z">
        <w:r w:rsidR="00FC6D8D" w:rsidRPr="008D03A6" w:rsidDel="000A2091">
          <w:rPr>
            <w:rFonts w:ascii="Crimson Text" w:hAnsi="Crimson Text"/>
            <w:color w:val="000000" w:themeColor="text1"/>
            <w:sz w:val="26"/>
            <w:szCs w:val="26"/>
          </w:rPr>
          <w:delText>estoy</w:delText>
        </w:r>
        <w:r w:rsidR="00212067" w:rsidRPr="008D03A6" w:rsidDel="000A2091">
          <w:rPr>
            <w:rFonts w:ascii="Crimson Text" w:hAnsi="Crimson Text"/>
            <w:color w:val="000000" w:themeColor="text1"/>
            <w:sz w:val="26"/>
            <w:szCs w:val="26"/>
          </w:rPr>
          <w:delText xml:space="preserve"> </w:delText>
        </w:r>
      </w:del>
      <w:ins w:id="298" w:author="PC" w:date="2025-06-11T18:30:00Z">
        <w:r w:rsidR="000A2091">
          <w:rPr>
            <w:rFonts w:ascii="Crimson Text" w:hAnsi="Crimson Text"/>
            <w:color w:val="000000" w:themeColor="text1"/>
            <w:sz w:val="26"/>
            <w:szCs w:val="26"/>
          </w:rPr>
          <w:t>estás</w:t>
        </w:r>
        <w:r w:rsidR="000A2091" w:rsidRPr="008D03A6">
          <w:rPr>
            <w:rFonts w:ascii="Crimson Text" w:hAnsi="Crimson Text"/>
            <w:color w:val="000000" w:themeColor="text1"/>
            <w:sz w:val="26"/>
            <w:szCs w:val="26"/>
          </w:rPr>
          <w:t xml:space="preserve"> </w:t>
        </w:r>
      </w:ins>
      <w:r w:rsidR="00212067" w:rsidRPr="008D03A6">
        <w:rPr>
          <w:rFonts w:ascii="Crimson Text" w:hAnsi="Crimson Text"/>
          <w:color w:val="000000" w:themeColor="text1"/>
          <w:sz w:val="26"/>
          <w:szCs w:val="26"/>
        </w:rPr>
        <w:t xml:space="preserve">preocupando </w:t>
      </w:r>
      <w:r>
        <w:rPr>
          <w:rFonts w:ascii="Crimson Text" w:hAnsi="Crimson Text"/>
          <w:color w:val="000000" w:themeColor="text1"/>
          <w:sz w:val="26"/>
          <w:szCs w:val="26"/>
        </w:rPr>
        <w:t>—</w:t>
      </w:r>
      <w:r w:rsidR="00212067" w:rsidRPr="008D03A6">
        <w:rPr>
          <w:rFonts w:ascii="Crimson Text" w:hAnsi="Crimson Text"/>
          <w:color w:val="000000" w:themeColor="text1"/>
          <w:sz w:val="26"/>
          <w:szCs w:val="26"/>
        </w:rPr>
        <w:t>dijo, y abrió la puerta</w:t>
      </w:r>
      <w:del w:id="299" w:author="PC" w:date="2025-06-11T18:31:00Z">
        <w:r w:rsidR="00FC6D8D" w:rsidRPr="008D03A6" w:rsidDel="000A2091">
          <w:rPr>
            <w:rFonts w:ascii="Crimson Text" w:hAnsi="Crimson Text"/>
            <w:color w:val="000000" w:themeColor="text1"/>
            <w:sz w:val="26"/>
            <w:szCs w:val="26"/>
          </w:rPr>
          <w:delText>, l</w:delText>
        </w:r>
        <w:r w:rsidR="00212067" w:rsidRPr="008D03A6" w:rsidDel="000A2091">
          <w:rPr>
            <w:rFonts w:ascii="Crimson Text" w:hAnsi="Crimson Text"/>
            <w:color w:val="000000" w:themeColor="text1"/>
            <w:sz w:val="26"/>
            <w:szCs w:val="26"/>
          </w:rPr>
          <w:delText>uego ambos ingresaron</w:delText>
        </w:r>
      </w:del>
      <w:r w:rsidR="00212067" w:rsidRPr="008D03A6">
        <w:rPr>
          <w:rFonts w:ascii="Crimson Text" w:hAnsi="Crimson Text"/>
          <w:color w:val="000000" w:themeColor="text1"/>
          <w:sz w:val="26"/>
          <w:szCs w:val="26"/>
        </w:rPr>
        <w:t xml:space="preserve">. </w:t>
      </w:r>
    </w:p>
    <w:p w:rsidR="00212067" w:rsidRPr="008D03A6" w:rsidRDefault="00212067"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sala </w:t>
      </w:r>
      <w:r w:rsidR="008F5C03" w:rsidRPr="008D03A6">
        <w:rPr>
          <w:rFonts w:ascii="Crimson Text" w:hAnsi="Crimson Text"/>
          <w:color w:val="000000" w:themeColor="text1"/>
          <w:sz w:val="26"/>
          <w:szCs w:val="26"/>
        </w:rPr>
        <w:t>se encontraba al lado de</w:t>
      </w:r>
      <w:r w:rsidRPr="008D03A6">
        <w:rPr>
          <w:rFonts w:ascii="Crimson Text" w:hAnsi="Crimson Text"/>
          <w:color w:val="000000" w:themeColor="text1"/>
          <w:sz w:val="26"/>
          <w:szCs w:val="26"/>
        </w:rPr>
        <w:t xml:space="preserve"> uno de los vestíbulos principales. L</w:t>
      </w:r>
      <w:r w:rsidR="008F5C03" w:rsidRPr="008D03A6">
        <w:rPr>
          <w:rFonts w:ascii="Crimson Text" w:hAnsi="Crimson Text"/>
          <w:color w:val="000000" w:themeColor="text1"/>
          <w:sz w:val="26"/>
          <w:szCs w:val="26"/>
        </w:rPr>
        <w:t>a princesa</w:t>
      </w:r>
      <w:r w:rsidR="001B6296" w:rsidRPr="008D03A6">
        <w:rPr>
          <w:rFonts w:ascii="Crimson Text" w:hAnsi="Crimson Text"/>
          <w:color w:val="000000" w:themeColor="text1"/>
          <w:sz w:val="26"/>
          <w:szCs w:val="26"/>
        </w:rPr>
        <w:t xml:space="preserve"> lo conocía</w:t>
      </w:r>
      <w:del w:id="300" w:author="PC" w:date="2025-06-11T18:31:00Z">
        <w:r w:rsidR="001B6296" w:rsidRPr="008D03A6" w:rsidDel="000A2091">
          <w:rPr>
            <w:rFonts w:ascii="Crimson Text" w:hAnsi="Crimson Text"/>
            <w:color w:val="000000" w:themeColor="text1"/>
            <w:sz w:val="26"/>
            <w:szCs w:val="26"/>
          </w:rPr>
          <w:delText>,</w:delText>
        </w:r>
      </w:del>
      <w:ins w:id="301" w:author="PC" w:date="2025-06-11T18:31:00Z">
        <w:r w:rsidR="000A2091">
          <w:rPr>
            <w:rFonts w:ascii="Crimson Text" w:hAnsi="Crimson Text"/>
            <w:color w:val="000000" w:themeColor="text1"/>
            <w:sz w:val="26"/>
            <w:szCs w:val="26"/>
          </w:rPr>
          <w:t xml:space="preserve"> ya que</w:t>
        </w:r>
      </w:ins>
      <w:r w:rsidR="008F5C03" w:rsidRPr="008D03A6">
        <w:rPr>
          <w:rFonts w:ascii="Crimson Text" w:hAnsi="Crimson Text"/>
          <w:color w:val="000000" w:themeColor="text1"/>
          <w:sz w:val="26"/>
          <w:szCs w:val="26"/>
        </w:rPr>
        <w:t xml:space="preserve"> solía utilizarlo</w:t>
      </w:r>
      <w:r w:rsidRPr="008D03A6">
        <w:rPr>
          <w:rFonts w:ascii="Crimson Text" w:hAnsi="Crimson Text"/>
          <w:color w:val="000000" w:themeColor="text1"/>
          <w:sz w:val="26"/>
          <w:szCs w:val="26"/>
        </w:rPr>
        <w:t xml:space="preserve"> con frecuencia, sobre todo</w:t>
      </w:r>
      <w:del w:id="302" w:author="PC" w:date="2025-06-11T18:31:00Z">
        <w:r w:rsidR="008F5C03" w:rsidRPr="008D03A6" w:rsidDel="000A209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cuando</w:t>
      </w:r>
      <w:r w:rsidR="006B21E6" w:rsidRPr="008D03A6">
        <w:rPr>
          <w:rFonts w:ascii="Crimson Text" w:hAnsi="Crimson Text"/>
          <w:color w:val="000000" w:themeColor="text1"/>
          <w:sz w:val="26"/>
          <w:szCs w:val="26"/>
        </w:rPr>
        <w:t xml:space="preserve"> </w:t>
      </w:r>
      <w:del w:id="303" w:author="PC" w:date="2025-06-11T18:32:00Z">
        <w:r w:rsidR="006B21E6" w:rsidRPr="008D03A6" w:rsidDel="000A2091">
          <w:rPr>
            <w:rFonts w:ascii="Crimson Text" w:hAnsi="Crimson Text"/>
            <w:color w:val="000000" w:themeColor="text1"/>
            <w:sz w:val="26"/>
            <w:szCs w:val="26"/>
          </w:rPr>
          <w:delText>acondicionaba sus pe</w:delText>
        </w:r>
        <w:r w:rsidR="008F5C03" w:rsidRPr="008D03A6" w:rsidDel="000A2091">
          <w:rPr>
            <w:rFonts w:ascii="Crimson Text" w:hAnsi="Crimson Text"/>
            <w:color w:val="000000" w:themeColor="text1"/>
            <w:sz w:val="26"/>
            <w:szCs w:val="26"/>
          </w:rPr>
          <w:delText>inados</w:delText>
        </w:r>
      </w:del>
      <w:ins w:id="304" w:author="PC" w:date="2025-06-11T18:32:00Z">
        <w:r w:rsidR="000A2091">
          <w:rPr>
            <w:rFonts w:ascii="Crimson Text" w:hAnsi="Crimson Text"/>
            <w:color w:val="000000" w:themeColor="text1"/>
            <w:sz w:val="26"/>
            <w:szCs w:val="26"/>
          </w:rPr>
          <w:t>la peinaban</w:t>
        </w:r>
      </w:ins>
      <w:r w:rsidR="008F5C03" w:rsidRPr="008D03A6">
        <w:rPr>
          <w:rFonts w:ascii="Crimson Text" w:hAnsi="Crimson Text"/>
          <w:color w:val="000000" w:themeColor="text1"/>
          <w:sz w:val="26"/>
          <w:szCs w:val="26"/>
        </w:rPr>
        <w:t xml:space="preserve"> para los grandes eventos</w:t>
      </w:r>
      <w:r w:rsidR="001B6296" w:rsidRPr="008D03A6">
        <w:rPr>
          <w:rFonts w:ascii="Crimson Text" w:hAnsi="Crimson Text"/>
          <w:color w:val="000000" w:themeColor="text1"/>
          <w:sz w:val="26"/>
          <w:szCs w:val="26"/>
        </w:rPr>
        <w:t>. P</w:t>
      </w:r>
      <w:r w:rsidR="00FC6D8D" w:rsidRPr="008D03A6">
        <w:rPr>
          <w:rFonts w:ascii="Crimson Text" w:hAnsi="Crimson Text"/>
          <w:color w:val="000000" w:themeColor="text1"/>
          <w:sz w:val="26"/>
          <w:szCs w:val="26"/>
        </w:rPr>
        <w:t>oseía las llaves</w:t>
      </w:r>
      <w:del w:id="305" w:author="PC" w:date="2025-06-11T18:32:00Z">
        <w:r w:rsidR="001B6296" w:rsidRPr="008D03A6" w:rsidDel="000A2091">
          <w:rPr>
            <w:rFonts w:ascii="Crimson Text" w:hAnsi="Crimson Text"/>
            <w:color w:val="000000" w:themeColor="text1"/>
            <w:sz w:val="26"/>
            <w:szCs w:val="26"/>
          </w:rPr>
          <w:delText>,</w:delText>
        </w:r>
      </w:del>
      <w:r w:rsidR="001B6296" w:rsidRPr="008D03A6">
        <w:rPr>
          <w:rFonts w:ascii="Crimson Text" w:hAnsi="Crimson Text"/>
          <w:color w:val="000000" w:themeColor="text1"/>
          <w:sz w:val="26"/>
          <w:szCs w:val="26"/>
        </w:rPr>
        <w:t xml:space="preserve"> así que</w:t>
      </w:r>
      <w:r w:rsidR="006B21E6" w:rsidRPr="008D03A6">
        <w:rPr>
          <w:rFonts w:ascii="Crimson Text" w:hAnsi="Crimson Text"/>
          <w:color w:val="000000" w:themeColor="text1"/>
          <w:sz w:val="26"/>
          <w:szCs w:val="26"/>
        </w:rPr>
        <w:t xml:space="preserve">, </w:t>
      </w:r>
      <w:r w:rsidR="00FC6D8D" w:rsidRPr="008D03A6">
        <w:rPr>
          <w:rFonts w:ascii="Crimson Text" w:hAnsi="Crimson Text"/>
          <w:color w:val="000000" w:themeColor="text1"/>
          <w:sz w:val="26"/>
          <w:szCs w:val="26"/>
        </w:rPr>
        <w:t>tras el ingreso</w:t>
      </w:r>
      <w:r w:rsidR="000C065C" w:rsidRPr="008D03A6">
        <w:rPr>
          <w:rFonts w:ascii="Crimson Text" w:hAnsi="Crimson Text"/>
          <w:color w:val="000000" w:themeColor="text1"/>
          <w:sz w:val="26"/>
          <w:szCs w:val="26"/>
        </w:rPr>
        <w:t xml:space="preserve"> de</w:t>
      </w:r>
      <w:r w:rsidR="006B21E6" w:rsidRPr="008D03A6">
        <w:rPr>
          <w:rFonts w:ascii="Crimson Text" w:hAnsi="Crimson Text"/>
          <w:color w:val="000000" w:themeColor="text1"/>
          <w:sz w:val="26"/>
          <w:szCs w:val="26"/>
        </w:rPr>
        <w:t xml:space="preserve"> </w:t>
      </w:r>
      <w:del w:id="306" w:author="PC" w:date="2025-06-11T18:32:00Z">
        <w:r w:rsidR="006B21E6" w:rsidRPr="008D03A6" w:rsidDel="000A2091">
          <w:rPr>
            <w:rFonts w:ascii="Crimson Text" w:hAnsi="Crimson Text"/>
            <w:color w:val="000000" w:themeColor="text1"/>
            <w:sz w:val="26"/>
            <w:szCs w:val="26"/>
          </w:rPr>
          <w:delText>su padre y el militar</w:delText>
        </w:r>
      </w:del>
      <w:ins w:id="307" w:author="PC" w:date="2025-06-11T18:32:00Z">
        <w:r w:rsidR="000A2091">
          <w:rPr>
            <w:rFonts w:ascii="Crimson Text" w:hAnsi="Crimson Text"/>
            <w:color w:val="000000" w:themeColor="text1"/>
            <w:sz w:val="26"/>
            <w:szCs w:val="26"/>
          </w:rPr>
          <w:t>los dos hombres</w:t>
        </w:r>
      </w:ins>
      <w:r w:rsidR="006B21E6" w:rsidRPr="008D03A6">
        <w:rPr>
          <w:rFonts w:ascii="Crimson Text" w:hAnsi="Crimson Text"/>
          <w:color w:val="000000" w:themeColor="text1"/>
          <w:sz w:val="26"/>
          <w:szCs w:val="26"/>
        </w:rPr>
        <w:t xml:space="preserve"> a la habitación, hizo lo propio en </w:t>
      </w:r>
      <w:r w:rsidR="000C065C" w:rsidRPr="008D03A6">
        <w:rPr>
          <w:rFonts w:ascii="Crimson Text" w:hAnsi="Crimson Text"/>
          <w:color w:val="000000" w:themeColor="text1"/>
          <w:sz w:val="26"/>
          <w:szCs w:val="26"/>
        </w:rPr>
        <w:t xml:space="preserve">la </w:t>
      </w:r>
      <w:r w:rsidR="00AC6FD1" w:rsidRPr="008D03A6">
        <w:rPr>
          <w:rFonts w:ascii="Crimson Text" w:hAnsi="Crimson Text"/>
          <w:color w:val="000000" w:themeColor="text1"/>
          <w:sz w:val="26"/>
          <w:szCs w:val="26"/>
        </w:rPr>
        <w:t>lindera</w:t>
      </w:r>
      <w:r w:rsidR="006B21E6" w:rsidRPr="008D03A6">
        <w:rPr>
          <w:rFonts w:ascii="Crimson Text" w:hAnsi="Crimson Text"/>
          <w:color w:val="000000" w:themeColor="text1"/>
          <w:sz w:val="26"/>
          <w:szCs w:val="26"/>
        </w:rPr>
        <w:t xml:space="preserve">. Las paredes eran </w:t>
      </w:r>
      <w:del w:id="308" w:author="PC" w:date="2025-06-11T18:32:00Z">
        <w:r w:rsidR="006B21E6" w:rsidRPr="008D03A6" w:rsidDel="000A2091">
          <w:rPr>
            <w:rFonts w:ascii="Crimson Text" w:hAnsi="Crimson Text"/>
            <w:color w:val="000000" w:themeColor="text1"/>
            <w:sz w:val="26"/>
            <w:szCs w:val="26"/>
          </w:rPr>
          <w:delText>de una contextura gruesa</w:delText>
        </w:r>
      </w:del>
      <w:ins w:id="309" w:author="PC" w:date="2025-06-11T18:32:00Z">
        <w:r w:rsidR="000A2091">
          <w:rPr>
            <w:rFonts w:ascii="Crimson Text" w:hAnsi="Crimson Text"/>
            <w:color w:val="000000" w:themeColor="text1"/>
            <w:sz w:val="26"/>
            <w:szCs w:val="26"/>
          </w:rPr>
          <w:t>gruesas</w:t>
        </w:r>
      </w:ins>
      <w:r w:rsidR="006B21E6" w:rsidRPr="008D03A6">
        <w:rPr>
          <w:rFonts w:ascii="Crimson Text" w:hAnsi="Crimson Text"/>
          <w:color w:val="000000" w:themeColor="text1"/>
          <w:sz w:val="26"/>
          <w:szCs w:val="26"/>
        </w:rPr>
        <w:t xml:space="preserve"> pero </w:t>
      </w:r>
      <w:del w:id="310" w:author="PC" w:date="2025-06-11T18:33:00Z">
        <w:r w:rsidR="006B21E6" w:rsidRPr="008D03A6" w:rsidDel="000A2091">
          <w:rPr>
            <w:rFonts w:ascii="Crimson Text" w:hAnsi="Crimson Text"/>
            <w:color w:val="000000" w:themeColor="text1"/>
            <w:sz w:val="26"/>
            <w:szCs w:val="26"/>
          </w:rPr>
          <w:delText>la acústica sobrepasaba sus límites</w:delText>
        </w:r>
      </w:del>
      <w:ins w:id="311" w:author="PC" w:date="2025-06-11T18:33:00Z">
        <w:r w:rsidR="000A2091">
          <w:rPr>
            <w:rFonts w:ascii="Crimson Text" w:hAnsi="Crimson Text"/>
            <w:color w:val="000000" w:themeColor="text1"/>
            <w:sz w:val="26"/>
            <w:szCs w:val="26"/>
          </w:rPr>
          <w:t>aun así no aislaban el sonido del todo</w:t>
        </w:r>
      </w:ins>
      <w:r w:rsidR="006B21E6" w:rsidRPr="008D03A6">
        <w:rPr>
          <w:rFonts w:ascii="Crimson Text" w:hAnsi="Crimson Text"/>
          <w:color w:val="000000" w:themeColor="text1"/>
          <w:sz w:val="26"/>
          <w:szCs w:val="26"/>
        </w:rPr>
        <w:t>. Elena se apoyó sobre la pared</w:t>
      </w:r>
      <w:del w:id="312" w:author="PC" w:date="2025-06-11T18:33:00Z">
        <w:r w:rsidR="006B21E6" w:rsidRPr="008D03A6" w:rsidDel="000A2091">
          <w:rPr>
            <w:rFonts w:ascii="Crimson Text" w:hAnsi="Crimson Text"/>
            <w:color w:val="000000" w:themeColor="text1"/>
            <w:sz w:val="26"/>
            <w:szCs w:val="26"/>
          </w:rPr>
          <w:delText>,</w:delText>
        </w:r>
      </w:del>
      <w:r w:rsidR="006B21E6" w:rsidRPr="008D03A6">
        <w:rPr>
          <w:rFonts w:ascii="Crimson Text" w:hAnsi="Crimson Text"/>
          <w:color w:val="000000" w:themeColor="text1"/>
          <w:sz w:val="26"/>
          <w:szCs w:val="26"/>
        </w:rPr>
        <w:t xml:space="preserve"> y</w:t>
      </w:r>
      <w:r w:rsidR="001B6296" w:rsidRPr="008D03A6">
        <w:rPr>
          <w:rFonts w:ascii="Crimson Text" w:hAnsi="Crimson Text"/>
          <w:color w:val="000000" w:themeColor="text1"/>
          <w:sz w:val="26"/>
          <w:szCs w:val="26"/>
        </w:rPr>
        <w:t>,</w:t>
      </w:r>
      <w:r w:rsidR="006B21E6" w:rsidRPr="008D03A6">
        <w:rPr>
          <w:rFonts w:ascii="Crimson Text" w:hAnsi="Crimson Text"/>
          <w:color w:val="000000" w:themeColor="text1"/>
          <w:sz w:val="26"/>
          <w:szCs w:val="26"/>
        </w:rPr>
        <w:t xml:space="preserve"> </w:t>
      </w:r>
      <w:r w:rsidR="001B6296" w:rsidRPr="008D03A6">
        <w:rPr>
          <w:rFonts w:ascii="Crimson Text" w:hAnsi="Crimson Text"/>
          <w:color w:val="000000" w:themeColor="text1"/>
          <w:sz w:val="26"/>
          <w:szCs w:val="26"/>
        </w:rPr>
        <w:t xml:space="preserve">en silencio, </w:t>
      </w:r>
      <w:r w:rsidR="006B21E6" w:rsidRPr="008D03A6">
        <w:rPr>
          <w:rFonts w:ascii="Crimson Text" w:hAnsi="Crimson Text"/>
          <w:color w:val="000000" w:themeColor="text1"/>
          <w:sz w:val="26"/>
          <w:szCs w:val="26"/>
        </w:rPr>
        <w:t xml:space="preserve">se dedicó a escuchar la conversación que mantenían </w:t>
      </w:r>
      <w:r w:rsidR="001B6296" w:rsidRPr="008D03A6">
        <w:rPr>
          <w:rFonts w:ascii="Crimson Text" w:hAnsi="Crimson Text"/>
          <w:color w:val="000000" w:themeColor="text1"/>
          <w:sz w:val="26"/>
          <w:szCs w:val="26"/>
        </w:rPr>
        <w:t>d</w:t>
      </w:r>
      <w:r w:rsidR="006B21E6" w:rsidRPr="008D03A6">
        <w:rPr>
          <w:rFonts w:ascii="Crimson Text" w:hAnsi="Crimson Text"/>
          <w:color w:val="000000" w:themeColor="text1"/>
          <w:sz w:val="26"/>
          <w:szCs w:val="26"/>
        </w:rPr>
        <w:t>el otro lado.</w:t>
      </w:r>
    </w:p>
    <w:p w:rsidR="006B21E6"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 xml:space="preserve">Mi majestad, lamento decirle que tuvimos un inconveniente </w:t>
      </w:r>
      <w:r w:rsidR="007401A3" w:rsidRPr="008D03A6">
        <w:rPr>
          <w:rFonts w:ascii="Crimson Text" w:hAnsi="Crimson Text"/>
          <w:color w:val="000000" w:themeColor="text1"/>
          <w:sz w:val="26"/>
          <w:szCs w:val="26"/>
        </w:rPr>
        <w:t>critico</w:t>
      </w:r>
      <w:r w:rsidR="00EB1421" w:rsidRPr="008D03A6">
        <w:rPr>
          <w:rFonts w:ascii="Crimson Text" w:hAnsi="Crimson Text"/>
          <w:color w:val="000000" w:themeColor="text1"/>
          <w:sz w:val="26"/>
          <w:szCs w:val="26"/>
        </w:rPr>
        <w:t xml:space="preserve"> en la ceremonia de iniciación </w:t>
      </w:r>
      <w:r>
        <w:rPr>
          <w:rFonts w:ascii="Crimson Text" w:hAnsi="Crimson Text"/>
          <w:color w:val="000000" w:themeColor="text1"/>
          <w:sz w:val="26"/>
          <w:szCs w:val="26"/>
        </w:rPr>
        <w:t>—</w:t>
      </w:r>
      <w:del w:id="313" w:author="PC" w:date="2025-06-11T18:33:00Z">
        <w:r w:rsidR="00EB1421" w:rsidRPr="008D03A6" w:rsidDel="000A2091">
          <w:rPr>
            <w:rFonts w:ascii="Crimson Text" w:hAnsi="Crimson Text"/>
            <w:color w:val="000000" w:themeColor="text1"/>
            <w:sz w:val="26"/>
            <w:szCs w:val="26"/>
          </w:rPr>
          <w:delText xml:space="preserve">lanzó </w:delText>
        </w:r>
      </w:del>
      <w:ins w:id="314" w:author="PC" w:date="2025-06-11T18:33:00Z">
        <w:r w:rsidR="000A2091">
          <w:rPr>
            <w:rFonts w:ascii="Crimson Text" w:hAnsi="Crimson Text"/>
            <w:color w:val="000000" w:themeColor="text1"/>
            <w:sz w:val="26"/>
            <w:szCs w:val="26"/>
          </w:rPr>
          <w:t>comenzó a explicar</w:t>
        </w:r>
        <w:r w:rsidR="000A2091" w:rsidRPr="008D03A6">
          <w:rPr>
            <w:rFonts w:ascii="Crimson Text" w:hAnsi="Crimson Text"/>
            <w:color w:val="000000" w:themeColor="text1"/>
            <w:sz w:val="26"/>
            <w:szCs w:val="26"/>
          </w:rPr>
          <w:t xml:space="preserve"> </w:t>
        </w:r>
      </w:ins>
      <w:r w:rsidR="00EB1421" w:rsidRPr="008D03A6">
        <w:rPr>
          <w:rFonts w:ascii="Crimson Text" w:hAnsi="Crimson Text"/>
          <w:color w:val="000000" w:themeColor="text1"/>
          <w:sz w:val="26"/>
          <w:szCs w:val="26"/>
        </w:rPr>
        <w:t xml:space="preserve">Klaus, </w:t>
      </w:r>
      <w:del w:id="315" w:author="PC" w:date="2025-06-11T18:34:00Z">
        <w:r w:rsidR="00966D82" w:rsidRPr="008D03A6" w:rsidDel="000A2091">
          <w:rPr>
            <w:rFonts w:ascii="Crimson Text" w:hAnsi="Crimson Text"/>
            <w:color w:val="000000" w:themeColor="text1"/>
            <w:sz w:val="26"/>
            <w:szCs w:val="26"/>
          </w:rPr>
          <w:delText>sembrando el misterio</w:delText>
        </w:r>
      </w:del>
      <w:ins w:id="316" w:author="PC" w:date="2025-06-11T18:34:00Z">
        <w:r w:rsidR="000A2091">
          <w:rPr>
            <w:rFonts w:ascii="Crimson Text" w:hAnsi="Crimson Text"/>
            <w:color w:val="000000" w:themeColor="text1"/>
            <w:sz w:val="26"/>
            <w:szCs w:val="26"/>
          </w:rPr>
          <w:t>aún sin saber cómo darle la noticia al monarca</w:t>
        </w:r>
      </w:ins>
      <w:r w:rsidR="00EB1421" w:rsidRPr="008D03A6">
        <w:rPr>
          <w:rFonts w:ascii="Crimson Text" w:hAnsi="Crimson Text"/>
          <w:color w:val="000000" w:themeColor="text1"/>
          <w:sz w:val="26"/>
          <w:szCs w:val="26"/>
        </w:rPr>
        <w:t>.</w:t>
      </w:r>
    </w:p>
    <w:p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No des más vueltas</w:t>
      </w:r>
      <w:ins w:id="317" w:author="PC" w:date="2025-06-11T18:34:00Z">
        <w:r w:rsidR="000A2091">
          <w:rPr>
            <w:rFonts w:ascii="Crimson Text" w:hAnsi="Crimson Text"/>
            <w:color w:val="000000" w:themeColor="text1"/>
            <w:sz w:val="26"/>
            <w:szCs w:val="26"/>
          </w:rPr>
          <w:t xml:space="preserve"> y</w:t>
        </w:r>
      </w:ins>
      <w:del w:id="318" w:author="PC" w:date="2025-06-11T18:34:00Z">
        <w:r w:rsidR="00EB1421" w:rsidRPr="008D03A6" w:rsidDel="000A2091">
          <w:rPr>
            <w:rFonts w:ascii="Crimson Text" w:hAnsi="Crimson Text"/>
            <w:color w:val="000000" w:themeColor="text1"/>
            <w:sz w:val="26"/>
            <w:szCs w:val="26"/>
          </w:rPr>
          <w:delText>,</w:delText>
        </w:r>
      </w:del>
      <w:r w:rsidR="00EB1421" w:rsidRPr="008D03A6">
        <w:rPr>
          <w:rFonts w:ascii="Crimson Text" w:hAnsi="Crimson Text"/>
          <w:color w:val="000000" w:themeColor="text1"/>
          <w:sz w:val="26"/>
          <w:szCs w:val="26"/>
        </w:rPr>
        <w:t xml:space="preserve"> ve directo al grano, ¿qué sucedió? </w:t>
      </w:r>
      <w:r>
        <w:rPr>
          <w:rFonts w:ascii="Crimson Text" w:hAnsi="Crimson Text"/>
          <w:color w:val="000000" w:themeColor="text1"/>
          <w:sz w:val="26"/>
          <w:szCs w:val="26"/>
        </w:rPr>
        <w:t>—</w:t>
      </w:r>
      <w:r w:rsidR="00966D82" w:rsidRPr="008D03A6">
        <w:rPr>
          <w:rFonts w:ascii="Crimson Text" w:hAnsi="Crimson Text"/>
          <w:color w:val="000000" w:themeColor="text1"/>
          <w:sz w:val="26"/>
          <w:szCs w:val="26"/>
        </w:rPr>
        <w:t>exigió</w:t>
      </w:r>
      <w:del w:id="319" w:author="PC" w:date="2025-06-11T18:35:00Z">
        <w:r w:rsidR="00EB1421" w:rsidRPr="008D03A6" w:rsidDel="000A2091">
          <w:rPr>
            <w:rFonts w:ascii="Crimson Text" w:hAnsi="Crimson Text"/>
            <w:color w:val="000000" w:themeColor="text1"/>
            <w:sz w:val="26"/>
            <w:szCs w:val="26"/>
          </w:rPr>
          <w:delText>,</w:delText>
        </w:r>
      </w:del>
      <w:r w:rsidR="00EB1421" w:rsidRPr="008D03A6">
        <w:rPr>
          <w:rFonts w:ascii="Crimson Text" w:hAnsi="Crimson Text"/>
          <w:color w:val="000000" w:themeColor="text1"/>
          <w:sz w:val="26"/>
          <w:szCs w:val="26"/>
        </w:rPr>
        <w:t xml:space="preserve"> sin rodeos.</w:t>
      </w:r>
    </w:p>
    <w:p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Uno de los reclutas se arrepintió de realizar la prueba</w:t>
      </w:r>
      <w:del w:id="320" w:author="PC" w:date="2025-06-11T18:35:00Z">
        <w:r w:rsidR="00EB1421" w:rsidRPr="008D03A6" w:rsidDel="000A2091">
          <w:rPr>
            <w:rFonts w:ascii="Crimson Text" w:hAnsi="Crimson Text"/>
            <w:color w:val="000000" w:themeColor="text1"/>
            <w:sz w:val="26"/>
            <w:szCs w:val="26"/>
          </w:rPr>
          <w:delText>,</w:delText>
        </w:r>
      </w:del>
      <w:r w:rsidR="00EB1421" w:rsidRPr="008D03A6">
        <w:rPr>
          <w:rFonts w:ascii="Crimson Text" w:hAnsi="Crimson Text"/>
          <w:color w:val="000000" w:themeColor="text1"/>
          <w:sz w:val="26"/>
          <w:szCs w:val="26"/>
        </w:rPr>
        <w:t xml:space="preserve"> </w:t>
      </w:r>
      <w:r w:rsidR="005037D2" w:rsidRPr="008D03A6">
        <w:rPr>
          <w:rFonts w:ascii="Crimson Text" w:hAnsi="Crimson Text"/>
          <w:color w:val="000000" w:themeColor="text1"/>
          <w:sz w:val="26"/>
          <w:szCs w:val="26"/>
        </w:rPr>
        <w:t xml:space="preserve">y </w:t>
      </w:r>
      <w:r w:rsidR="00EB1421" w:rsidRPr="008D03A6">
        <w:rPr>
          <w:rFonts w:ascii="Crimson Text" w:hAnsi="Crimson Text"/>
          <w:color w:val="000000" w:themeColor="text1"/>
          <w:sz w:val="26"/>
          <w:szCs w:val="26"/>
        </w:rPr>
        <w:t>se reus</w:t>
      </w:r>
      <w:r w:rsidR="005037D2" w:rsidRPr="008D03A6">
        <w:rPr>
          <w:rFonts w:ascii="Crimson Text" w:hAnsi="Crimson Text"/>
          <w:color w:val="000000" w:themeColor="text1"/>
          <w:sz w:val="26"/>
          <w:szCs w:val="26"/>
        </w:rPr>
        <w:t>ó a sacrificar</w:t>
      </w:r>
      <w:r w:rsidR="00311509" w:rsidRPr="008D03A6">
        <w:rPr>
          <w:rFonts w:ascii="Crimson Text" w:hAnsi="Crimson Text"/>
          <w:color w:val="000000" w:themeColor="text1"/>
          <w:sz w:val="26"/>
          <w:szCs w:val="26"/>
        </w:rPr>
        <w:t xml:space="preserve"> </w:t>
      </w:r>
      <w:r w:rsidR="005037D2" w:rsidRPr="008D03A6">
        <w:rPr>
          <w:rFonts w:ascii="Crimson Text" w:hAnsi="Crimson Text"/>
          <w:color w:val="000000" w:themeColor="text1"/>
          <w:sz w:val="26"/>
          <w:szCs w:val="26"/>
        </w:rPr>
        <w:t xml:space="preserve">a </w:t>
      </w:r>
      <w:r w:rsidR="00311509" w:rsidRPr="008D03A6">
        <w:rPr>
          <w:rFonts w:ascii="Crimson Text" w:hAnsi="Crimson Text"/>
          <w:color w:val="000000" w:themeColor="text1"/>
          <w:sz w:val="26"/>
          <w:szCs w:val="26"/>
        </w:rPr>
        <w:t>su</w:t>
      </w:r>
      <w:r w:rsidR="00EB1421" w:rsidRPr="008D03A6">
        <w:rPr>
          <w:rFonts w:ascii="Crimson Text" w:hAnsi="Crimson Text"/>
          <w:color w:val="000000" w:themeColor="text1"/>
          <w:sz w:val="26"/>
          <w:szCs w:val="26"/>
        </w:rPr>
        <w:t xml:space="preserve"> auxiliar de entrenamiento.</w:t>
      </w:r>
    </w:p>
    <w:p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 xml:space="preserve">Siempre hay cobardes, los hay en todas partes, no me parece tan </w:t>
      </w:r>
      <w:r w:rsidR="00B46D32" w:rsidRPr="008D03A6">
        <w:rPr>
          <w:rFonts w:ascii="Crimson Text" w:hAnsi="Crimson Text"/>
          <w:color w:val="000000" w:themeColor="text1"/>
          <w:sz w:val="26"/>
          <w:szCs w:val="26"/>
        </w:rPr>
        <w:t>relevante</w:t>
      </w:r>
      <w:del w:id="321" w:author="PC" w:date="2025-06-11T18:35:00Z">
        <w:r w:rsidR="00EB1421" w:rsidRPr="008D03A6" w:rsidDel="000A2091">
          <w:rPr>
            <w:rFonts w:ascii="Crimson Text" w:hAnsi="Crimson Text"/>
            <w:color w:val="000000" w:themeColor="text1"/>
            <w:sz w:val="26"/>
            <w:szCs w:val="26"/>
          </w:rPr>
          <w:delText>, interrumpiste</w:delText>
        </w:r>
      </w:del>
      <w:ins w:id="322" w:author="PC" w:date="2025-06-11T18:35:00Z">
        <w:r w:rsidR="000A2091">
          <w:rPr>
            <w:rFonts w:ascii="Crimson Text" w:hAnsi="Crimson Text"/>
            <w:color w:val="000000" w:themeColor="text1"/>
            <w:sz w:val="26"/>
            <w:szCs w:val="26"/>
          </w:rPr>
          <w:t>. Interrumpiste</w:t>
        </w:r>
      </w:ins>
      <w:r w:rsidR="00EB1421" w:rsidRPr="008D03A6">
        <w:rPr>
          <w:rFonts w:ascii="Crimson Text" w:hAnsi="Crimson Text"/>
          <w:color w:val="000000" w:themeColor="text1"/>
          <w:sz w:val="26"/>
          <w:szCs w:val="26"/>
        </w:rPr>
        <w:t xml:space="preserve"> mi reunión… </w:t>
      </w:r>
      <w:r>
        <w:rPr>
          <w:rFonts w:ascii="Crimson Text" w:hAnsi="Crimson Text"/>
          <w:color w:val="000000" w:themeColor="text1"/>
          <w:sz w:val="26"/>
          <w:szCs w:val="26"/>
        </w:rPr>
        <w:t>—</w:t>
      </w:r>
      <w:r w:rsidR="000F237A" w:rsidRPr="008D03A6">
        <w:rPr>
          <w:rFonts w:ascii="Crimson Text" w:hAnsi="Crimson Text"/>
          <w:color w:val="000000" w:themeColor="text1"/>
          <w:sz w:val="26"/>
          <w:szCs w:val="26"/>
        </w:rPr>
        <w:t>increpó</w:t>
      </w:r>
      <w:r w:rsidR="00EB1421" w:rsidRPr="008D03A6">
        <w:rPr>
          <w:rFonts w:ascii="Crimson Text" w:hAnsi="Crimson Text"/>
          <w:color w:val="000000" w:themeColor="text1"/>
          <w:sz w:val="26"/>
          <w:szCs w:val="26"/>
        </w:rPr>
        <w:t xml:space="preserve"> el rey, </w:t>
      </w:r>
      <w:r w:rsidR="00D15A45" w:rsidRPr="008D03A6">
        <w:rPr>
          <w:rFonts w:ascii="Crimson Text" w:hAnsi="Crimson Text"/>
          <w:color w:val="000000" w:themeColor="text1"/>
          <w:sz w:val="26"/>
          <w:szCs w:val="26"/>
        </w:rPr>
        <w:t>alzando</w:t>
      </w:r>
      <w:r w:rsidR="00EB1421" w:rsidRPr="008D03A6">
        <w:rPr>
          <w:rFonts w:ascii="Crimson Text" w:hAnsi="Crimson Text"/>
          <w:color w:val="000000" w:themeColor="text1"/>
          <w:sz w:val="26"/>
          <w:szCs w:val="26"/>
        </w:rPr>
        <w:t xml:space="preserve"> la voz, pero el militar se atrevió a interrumpirlo.</w:t>
      </w:r>
    </w:p>
    <w:p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323" w:author="PC" w:date="2025-06-11T18:35:00Z">
        <w:r w:rsidR="00EB1421" w:rsidRPr="008D03A6" w:rsidDel="000A2091">
          <w:rPr>
            <w:rFonts w:ascii="Crimson Text" w:hAnsi="Crimson Text"/>
            <w:color w:val="000000" w:themeColor="text1"/>
            <w:sz w:val="26"/>
            <w:szCs w:val="26"/>
          </w:rPr>
          <w:delText>¡</w:delText>
        </w:r>
      </w:del>
      <w:r w:rsidR="00EB1421" w:rsidRPr="008D03A6">
        <w:rPr>
          <w:rFonts w:ascii="Crimson Text" w:hAnsi="Crimson Text"/>
          <w:color w:val="000000" w:themeColor="text1"/>
          <w:sz w:val="26"/>
          <w:szCs w:val="26"/>
        </w:rPr>
        <w:t>Mi majestad</w:t>
      </w:r>
      <w:del w:id="324" w:author="PC" w:date="2025-06-11T18:35:00Z">
        <w:r w:rsidR="00EB1421" w:rsidRPr="008D03A6" w:rsidDel="000A2091">
          <w:rPr>
            <w:rFonts w:ascii="Crimson Text" w:hAnsi="Crimson Text"/>
            <w:color w:val="000000" w:themeColor="text1"/>
            <w:sz w:val="26"/>
            <w:szCs w:val="26"/>
          </w:rPr>
          <w:delText>! Ese</w:delText>
        </w:r>
      </w:del>
      <w:ins w:id="325" w:author="PC" w:date="2025-06-11T18:36:00Z">
        <w:r w:rsidR="000A2091">
          <w:rPr>
            <w:rFonts w:ascii="Crimson Text" w:hAnsi="Crimson Text"/>
            <w:color w:val="000000" w:themeColor="text1"/>
            <w:sz w:val="26"/>
            <w:szCs w:val="26"/>
          </w:rPr>
          <w:t>, ese</w:t>
        </w:r>
      </w:ins>
      <w:r w:rsidR="00EB1421" w:rsidRPr="008D03A6">
        <w:rPr>
          <w:rFonts w:ascii="Crimson Text" w:hAnsi="Crimson Text"/>
          <w:color w:val="000000" w:themeColor="text1"/>
          <w:sz w:val="26"/>
          <w:szCs w:val="26"/>
        </w:rPr>
        <w:t xml:space="preserve"> no es el problema. El novato se llevó al caballo, no sé qué se le pasó por la cabeza.</w:t>
      </w:r>
    </w:p>
    <w:p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EB1421" w:rsidRPr="008D03A6">
        <w:rPr>
          <w:rFonts w:ascii="Crimson Text" w:hAnsi="Crimson Text"/>
          <w:color w:val="000000" w:themeColor="text1"/>
          <w:sz w:val="26"/>
          <w:szCs w:val="26"/>
        </w:rPr>
        <w:t>¿</w:t>
      </w:r>
      <w:proofErr w:type="gramEnd"/>
      <w:r w:rsidR="00EB1421" w:rsidRPr="008D03A6">
        <w:rPr>
          <w:rFonts w:ascii="Crimson Text" w:hAnsi="Crimson Text"/>
          <w:color w:val="000000" w:themeColor="text1"/>
          <w:sz w:val="26"/>
          <w:szCs w:val="26"/>
        </w:rPr>
        <w:t xml:space="preserve">Dónde se </w:t>
      </w:r>
      <w:r w:rsidR="00966D82" w:rsidRPr="008D03A6">
        <w:rPr>
          <w:rFonts w:ascii="Crimson Text" w:hAnsi="Crimson Text"/>
          <w:color w:val="000000" w:themeColor="text1"/>
          <w:sz w:val="26"/>
          <w:szCs w:val="26"/>
        </w:rPr>
        <w:t xml:space="preserve">encuentra el idiota? </w:t>
      </w:r>
      <w:r>
        <w:rPr>
          <w:rFonts w:ascii="Crimson Text" w:hAnsi="Crimson Text"/>
          <w:color w:val="000000" w:themeColor="text1"/>
          <w:sz w:val="26"/>
          <w:szCs w:val="26"/>
        </w:rPr>
        <w:t>—</w:t>
      </w:r>
      <w:del w:id="326" w:author="PC" w:date="2025-06-11T18:37:00Z">
        <w:r w:rsidR="00966D82" w:rsidRPr="008D03A6" w:rsidDel="000A2091">
          <w:rPr>
            <w:rFonts w:ascii="Crimson Text" w:hAnsi="Crimson Text"/>
            <w:color w:val="000000" w:themeColor="text1"/>
            <w:sz w:val="26"/>
            <w:szCs w:val="26"/>
          </w:rPr>
          <w:delText>p</w:delText>
        </w:r>
      </w:del>
      <w:ins w:id="327" w:author="PC" w:date="2025-06-11T18:37:00Z">
        <w:r w:rsidR="000A2091">
          <w:rPr>
            <w:rFonts w:ascii="Crimson Text" w:hAnsi="Crimson Text"/>
            <w:color w:val="000000" w:themeColor="text1"/>
            <w:sz w:val="26"/>
            <w:szCs w:val="26"/>
          </w:rPr>
          <w:t>P</w:t>
        </w:r>
      </w:ins>
      <w:r w:rsidR="00966D82" w:rsidRPr="008D03A6">
        <w:rPr>
          <w:rFonts w:ascii="Crimson Text" w:hAnsi="Crimson Text"/>
          <w:color w:val="000000" w:themeColor="text1"/>
          <w:sz w:val="26"/>
          <w:szCs w:val="26"/>
        </w:rPr>
        <w:t>reguntó</w:t>
      </w:r>
      <w:r w:rsidR="00EB1421" w:rsidRPr="008D03A6">
        <w:rPr>
          <w:rFonts w:ascii="Crimson Text" w:hAnsi="Crimson Text"/>
          <w:color w:val="000000" w:themeColor="text1"/>
          <w:sz w:val="26"/>
          <w:szCs w:val="26"/>
        </w:rPr>
        <w:t xml:space="preserve">, más </w:t>
      </w:r>
      <w:r w:rsidR="0011364F" w:rsidRPr="008D03A6">
        <w:rPr>
          <w:rFonts w:ascii="Crimson Text" w:hAnsi="Crimson Text"/>
          <w:color w:val="000000" w:themeColor="text1"/>
          <w:sz w:val="26"/>
          <w:szCs w:val="26"/>
        </w:rPr>
        <w:t>contenido</w:t>
      </w:r>
      <w:del w:id="328" w:author="PC" w:date="2025-06-11T18:36:00Z">
        <w:r w:rsidR="0011364F" w:rsidRPr="008D03A6" w:rsidDel="000A2091">
          <w:rPr>
            <w:rFonts w:ascii="Crimson Text" w:hAnsi="Crimson Text"/>
            <w:color w:val="000000" w:themeColor="text1"/>
            <w:sz w:val="26"/>
            <w:szCs w:val="26"/>
          </w:rPr>
          <w:delText>,</w:delText>
        </w:r>
      </w:del>
      <w:r w:rsidR="00EB1421" w:rsidRPr="008D03A6">
        <w:rPr>
          <w:rFonts w:ascii="Crimson Text" w:hAnsi="Crimson Text"/>
          <w:color w:val="000000" w:themeColor="text1"/>
          <w:sz w:val="26"/>
          <w:szCs w:val="26"/>
        </w:rPr>
        <w:t xml:space="preserve"> pero</w:t>
      </w:r>
      <w:del w:id="329" w:author="PC" w:date="2025-06-11T18:36:00Z">
        <w:r w:rsidR="002719EE" w:rsidRPr="008D03A6" w:rsidDel="000A2091">
          <w:rPr>
            <w:rFonts w:ascii="Crimson Text" w:hAnsi="Crimson Text"/>
            <w:color w:val="000000" w:themeColor="text1"/>
            <w:sz w:val="26"/>
            <w:szCs w:val="26"/>
          </w:rPr>
          <w:delText>,</w:delText>
        </w:r>
        <w:r w:rsidR="00EB1421" w:rsidRPr="008D03A6" w:rsidDel="000A2091">
          <w:rPr>
            <w:rFonts w:ascii="Crimson Text" w:hAnsi="Crimson Text"/>
            <w:color w:val="000000" w:themeColor="text1"/>
            <w:sz w:val="26"/>
            <w:szCs w:val="26"/>
          </w:rPr>
          <w:delText xml:space="preserve"> a la vez</w:delText>
        </w:r>
        <w:r w:rsidR="002719EE" w:rsidRPr="008D03A6" w:rsidDel="000A2091">
          <w:rPr>
            <w:rFonts w:ascii="Crimson Text" w:hAnsi="Crimson Text"/>
            <w:color w:val="000000" w:themeColor="text1"/>
            <w:sz w:val="26"/>
            <w:szCs w:val="26"/>
          </w:rPr>
          <w:delText>,</w:delText>
        </w:r>
      </w:del>
      <w:ins w:id="330" w:author="PC" w:date="2025-06-11T18:36:00Z">
        <w:r w:rsidR="000A2091">
          <w:rPr>
            <w:rFonts w:ascii="Crimson Text" w:hAnsi="Crimson Text"/>
            <w:color w:val="000000" w:themeColor="text1"/>
            <w:sz w:val="26"/>
            <w:szCs w:val="26"/>
          </w:rPr>
          <w:t xml:space="preserve"> también</w:t>
        </w:r>
      </w:ins>
      <w:r w:rsidR="00EB1421" w:rsidRPr="008D03A6">
        <w:rPr>
          <w:rFonts w:ascii="Crimson Text" w:hAnsi="Crimson Text"/>
          <w:color w:val="000000" w:themeColor="text1"/>
          <w:sz w:val="26"/>
          <w:szCs w:val="26"/>
        </w:rPr>
        <w:t xml:space="preserve"> </w:t>
      </w:r>
      <w:r w:rsidR="008B37BD" w:rsidRPr="008D03A6">
        <w:rPr>
          <w:rFonts w:ascii="Crimson Text" w:hAnsi="Crimson Text"/>
          <w:color w:val="000000" w:themeColor="text1"/>
          <w:sz w:val="26"/>
          <w:szCs w:val="26"/>
        </w:rPr>
        <w:t>intranquilo</w:t>
      </w:r>
      <w:r w:rsidR="00EB1421" w:rsidRPr="008D03A6">
        <w:rPr>
          <w:rFonts w:ascii="Crimson Text" w:hAnsi="Crimson Text"/>
          <w:color w:val="000000" w:themeColor="text1"/>
          <w:sz w:val="26"/>
          <w:szCs w:val="26"/>
        </w:rPr>
        <w:t>. El rey comenzaba a comprender la gravedad de la situación.</w:t>
      </w:r>
    </w:p>
    <w:p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No sabemos dónde está, lo buscamos por todo el reino</w:t>
      </w:r>
      <w:ins w:id="331" w:author="PC" w:date="2025-06-11T18:36:00Z">
        <w:r w:rsidR="000A2091">
          <w:rPr>
            <w:rFonts w:ascii="Crimson Text" w:hAnsi="Crimson Text"/>
            <w:color w:val="000000" w:themeColor="text1"/>
            <w:sz w:val="26"/>
            <w:szCs w:val="26"/>
          </w:rPr>
          <w:t xml:space="preserve"> y</w:t>
        </w:r>
      </w:ins>
      <w:del w:id="332" w:author="PC" w:date="2025-06-11T18:36:00Z">
        <w:r w:rsidR="00EB1421" w:rsidRPr="008D03A6" w:rsidDel="000A2091">
          <w:rPr>
            <w:rFonts w:ascii="Crimson Text" w:hAnsi="Crimson Text"/>
            <w:color w:val="000000" w:themeColor="text1"/>
            <w:sz w:val="26"/>
            <w:szCs w:val="26"/>
          </w:rPr>
          <w:delText>,</w:delText>
        </w:r>
      </w:del>
      <w:r w:rsidR="00EB1421" w:rsidRPr="008D03A6">
        <w:rPr>
          <w:rFonts w:ascii="Crimson Text" w:hAnsi="Crimson Text"/>
          <w:color w:val="000000" w:themeColor="text1"/>
          <w:sz w:val="26"/>
          <w:szCs w:val="26"/>
        </w:rPr>
        <w:t xml:space="preserve"> nadie sabe de él. Seguramente se esconderá, </w:t>
      </w:r>
      <w:ins w:id="333" w:author="PC" w:date="2025-06-11T18:36:00Z">
        <w:r w:rsidR="000A2091">
          <w:rPr>
            <w:rFonts w:ascii="Crimson Text" w:hAnsi="Crimson Text"/>
            <w:color w:val="000000" w:themeColor="text1"/>
            <w:sz w:val="26"/>
            <w:szCs w:val="26"/>
          </w:rPr>
          <w:t xml:space="preserve">a fin de cuentas </w:t>
        </w:r>
      </w:ins>
      <w:r w:rsidR="00EB1421" w:rsidRPr="008D03A6">
        <w:rPr>
          <w:rFonts w:ascii="Crimson Text" w:hAnsi="Crimson Text"/>
          <w:color w:val="000000" w:themeColor="text1"/>
          <w:sz w:val="26"/>
          <w:szCs w:val="26"/>
        </w:rPr>
        <w:t>es un desertor</w:t>
      </w:r>
      <w:ins w:id="334" w:author="PC" w:date="2025-06-11T18:36:00Z">
        <w:r w:rsidR="000A2091">
          <w:rPr>
            <w:rFonts w:ascii="Crimson Text" w:hAnsi="Crimson Text"/>
            <w:color w:val="000000" w:themeColor="text1"/>
            <w:sz w:val="26"/>
            <w:szCs w:val="26"/>
          </w:rPr>
          <w:t xml:space="preserve"> </w:t>
        </w:r>
      </w:ins>
      <w:del w:id="335" w:author="PC" w:date="2025-06-11T18:36:00Z">
        <w:r w:rsidR="00EB1421" w:rsidRPr="008D03A6" w:rsidDel="000A2091">
          <w:rPr>
            <w:rFonts w:ascii="Crimson Text" w:hAnsi="Crimson Text"/>
            <w:color w:val="000000" w:themeColor="text1"/>
            <w:sz w:val="26"/>
            <w:szCs w:val="26"/>
          </w:rPr>
          <w:delText>,</w:delText>
        </w:r>
      </w:del>
      <w:ins w:id="336" w:author="PC" w:date="2025-06-11T18:36:00Z">
        <w:r w:rsidR="000A2091">
          <w:rPr>
            <w:rFonts w:ascii="Crimson Text" w:hAnsi="Crimson Text"/>
            <w:color w:val="000000" w:themeColor="text1"/>
            <w:sz w:val="26"/>
            <w:szCs w:val="26"/>
          </w:rPr>
          <w:t>y</w:t>
        </w:r>
      </w:ins>
      <w:r w:rsidR="00EB1421" w:rsidRPr="008D03A6">
        <w:rPr>
          <w:rFonts w:ascii="Crimson Text" w:hAnsi="Crimson Text"/>
          <w:color w:val="000000" w:themeColor="text1"/>
          <w:sz w:val="26"/>
          <w:szCs w:val="26"/>
        </w:rPr>
        <w:t xml:space="preserve"> </w:t>
      </w:r>
      <w:r w:rsidR="00F8150F" w:rsidRPr="008D03A6">
        <w:rPr>
          <w:rFonts w:ascii="Crimson Text" w:hAnsi="Crimson Text"/>
          <w:color w:val="000000" w:themeColor="text1"/>
          <w:sz w:val="26"/>
          <w:szCs w:val="26"/>
        </w:rPr>
        <w:t>s</w:t>
      </w:r>
      <w:r w:rsidR="00EB1421" w:rsidRPr="008D03A6">
        <w:rPr>
          <w:rFonts w:ascii="Crimson Text" w:hAnsi="Crimson Text"/>
          <w:color w:val="000000" w:themeColor="text1"/>
          <w:sz w:val="26"/>
          <w:szCs w:val="26"/>
        </w:rPr>
        <w:t xml:space="preserve">u </w:t>
      </w:r>
      <w:r w:rsidR="00B64517" w:rsidRPr="008D03A6">
        <w:rPr>
          <w:rFonts w:ascii="Crimson Text" w:hAnsi="Crimson Text"/>
          <w:color w:val="000000" w:themeColor="text1"/>
          <w:sz w:val="26"/>
          <w:szCs w:val="26"/>
        </w:rPr>
        <w:t>delito</w:t>
      </w:r>
      <w:r w:rsidR="00EB1421" w:rsidRPr="008D03A6">
        <w:rPr>
          <w:rFonts w:ascii="Crimson Text" w:hAnsi="Crimson Text"/>
          <w:color w:val="000000" w:themeColor="text1"/>
          <w:sz w:val="26"/>
          <w:szCs w:val="26"/>
        </w:rPr>
        <w:t xml:space="preserve"> lo llevará a prisión. De todos modos, mis hombres </w:t>
      </w:r>
      <w:del w:id="337" w:author="PC" w:date="2025-06-11T18:37:00Z">
        <w:r w:rsidR="00966D82" w:rsidRPr="008D03A6" w:rsidDel="000A2091">
          <w:rPr>
            <w:rFonts w:ascii="Crimson Text" w:hAnsi="Crimson Text"/>
            <w:color w:val="000000" w:themeColor="text1"/>
            <w:sz w:val="26"/>
            <w:szCs w:val="26"/>
          </w:rPr>
          <w:delText>insistirán</w:delText>
        </w:r>
        <w:r w:rsidR="00F8150F" w:rsidRPr="008D03A6" w:rsidDel="000A2091">
          <w:rPr>
            <w:rFonts w:ascii="Crimson Text" w:hAnsi="Crimson Text"/>
            <w:color w:val="000000" w:themeColor="text1"/>
            <w:sz w:val="26"/>
            <w:szCs w:val="26"/>
          </w:rPr>
          <w:delText xml:space="preserve"> </w:delText>
        </w:r>
      </w:del>
      <w:ins w:id="338" w:author="PC" w:date="2025-06-11T18:37:00Z">
        <w:r w:rsidR="000A2091">
          <w:rPr>
            <w:rFonts w:ascii="Crimson Text" w:hAnsi="Crimson Text"/>
            <w:color w:val="000000" w:themeColor="text1"/>
            <w:sz w:val="26"/>
            <w:szCs w:val="26"/>
          </w:rPr>
          <w:t>persistirán</w:t>
        </w:r>
        <w:r w:rsidR="000A2091" w:rsidRPr="008D03A6">
          <w:rPr>
            <w:rFonts w:ascii="Crimson Text" w:hAnsi="Crimson Text"/>
            <w:color w:val="000000" w:themeColor="text1"/>
            <w:sz w:val="26"/>
            <w:szCs w:val="26"/>
          </w:rPr>
          <w:t xml:space="preserve"> </w:t>
        </w:r>
      </w:ins>
      <w:r w:rsidR="00F8150F" w:rsidRPr="008D03A6">
        <w:rPr>
          <w:rFonts w:ascii="Crimson Text" w:hAnsi="Crimson Text"/>
          <w:color w:val="000000" w:themeColor="text1"/>
          <w:sz w:val="26"/>
          <w:szCs w:val="26"/>
        </w:rPr>
        <w:t>hasta encontrarlo</w:t>
      </w:r>
      <w:r w:rsidR="00EB1421" w:rsidRPr="008D03A6">
        <w:rPr>
          <w:rFonts w:ascii="Crimson Text" w:hAnsi="Crimson Text"/>
          <w:color w:val="000000" w:themeColor="text1"/>
          <w:sz w:val="26"/>
          <w:szCs w:val="26"/>
        </w:rPr>
        <w:t>.</w:t>
      </w:r>
    </w:p>
    <w:p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F8150F" w:rsidRPr="008D03A6">
        <w:rPr>
          <w:rFonts w:ascii="Crimson Text" w:hAnsi="Crimson Text"/>
          <w:color w:val="000000" w:themeColor="text1"/>
          <w:sz w:val="26"/>
          <w:szCs w:val="26"/>
        </w:rPr>
        <w:t>¿</w:t>
      </w:r>
      <w:proofErr w:type="gramEnd"/>
      <w:r w:rsidR="00F8150F" w:rsidRPr="008D03A6">
        <w:rPr>
          <w:rFonts w:ascii="Crimson Text" w:hAnsi="Crimson Text"/>
          <w:color w:val="000000" w:themeColor="text1"/>
          <w:sz w:val="26"/>
          <w:szCs w:val="26"/>
        </w:rPr>
        <w:t xml:space="preserve">Qué tan viejo era el espécimen? </w:t>
      </w: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soltó</w:t>
      </w:r>
      <w:r w:rsidR="00854216" w:rsidRPr="008D03A6">
        <w:rPr>
          <w:rFonts w:ascii="Crimson Text" w:hAnsi="Crimson Text"/>
          <w:color w:val="000000" w:themeColor="text1"/>
          <w:sz w:val="26"/>
          <w:szCs w:val="26"/>
        </w:rPr>
        <w:t xml:space="preserve"> </w:t>
      </w:r>
      <w:proofErr w:type="spellStart"/>
      <w:r w:rsidR="00854216" w:rsidRPr="008D03A6">
        <w:rPr>
          <w:rFonts w:ascii="Crimson Text" w:hAnsi="Crimson Text"/>
          <w:color w:val="000000" w:themeColor="text1"/>
          <w:sz w:val="26"/>
          <w:szCs w:val="26"/>
        </w:rPr>
        <w:t>Gregor</w:t>
      </w:r>
      <w:proofErr w:type="spellEnd"/>
      <w:r w:rsidR="00F8150F" w:rsidRPr="008D03A6">
        <w:rPr>
          <w:rFonts w:ascii="Crimson Text" w:hAnsi="Crimson Text"/>
          <w:color w:val="000000" w:themeColor="text1"/>
          <w:sz w:val="26"/>
          <w:szCs w:val="26"/>
        </w:rPr>
        <w:t xml:space="preserve">, y se </w:t>
      </w:r>
      <w:del w:id="339" w:author="PC" w:date="2025-06-11T18:38:00Z">
        <w:r w:rsidR="00F8150F" w:rsidRPr="008D03A6" w:rsidDel="000A2091">
          <w:rPr>
            <w:rFonts w:ascii="Crimson Text" w:hAnsi="Crimson Text"/>
            <w:color w:val="000000" w:themeColor="text1"/>
            <w:sz w:val="26"/>
            <w:szCs w:val="26"/>
          </w:rPr>
          <w:delText xml:space="preserve">prolongó </w:delText>
        </w:r>
      </w:del>
      <w:ins w:id="340" w:author="PC" w:date="2025-06-11T18:38:00Z">
        <w:r w:rsidR="000A2091">
          <w:rPr>
            <w:rFonts w:ascii="Crimson Text" w:hAnsi="Crimson Text"/>
            <w:color w:val="000000" w:themeColor="text1"/>
            <w:sz w:val="26"/>
            <w:szCs w:val="26"/>
          </w:rPr>
          <w:t>produjo</w:t>
        </w:r>
        <w:r w:rsidR="000A2091" w:rsidRPr="008D03A6">
          <w:rPr>
            <w:rFonts w:ascii="Crimson Text" w:hAnsi="Crimson Text"/>
            <w:color w:val="000000" w:themeColor="text1"/>
            <w:sz w:val="26"/>
            <w:szCs w:val="26"/>
          </w:rPr>
          <w:t xml:space="preserve"> </w:t>
        </w:r>
      </w:ins>
      <w:r w:rsidR="00F8150F" w:rsidRPr="008D03A6">
        <w:rPr>
          <w:rFonts w:ascii="Crimson Text" w:hAnsi="Crimson Text"/>
          <w:color w:val="000000" w:themeColor="text1"/>
          <w:sz w:val="26"/>
          <w:szCs w:val="26"/>
        </w:rPr>
        <w:t>un silencio incómodo.</w:t>
      </w:r>
    </w:p>
    <w:p w:rsidR="000A2091" w:rsidRDefault="00F7244A" w:rsidP="006B21E6">
      <w:pPr>
        <w:tabs>
          <w:tab w:val="left" w:pos="2179"/>
        </w:tabs>
        <w:spacing w:after="0"/>
        <w:ind w:firstLine="284"/>
        <w:jc w:val="both"/>
        <w:rPr>
          <w:ins w:id="341" w:author="PC" w:date="2025-06-11T18:38:00Z"/>
          <w:rFonts w:ascii="Crimson Text" w:hAnsi="Crimson Text"/>
          <w:color w:val="000000" w:themeColor="text1"/>
          <w:sz w:val="26"/>
          <w:szCs w:val="26"/>
        </w:rPr>
      </w:pP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Lo suficiente</w:t>
      </w:r>
      <w:ins w:id="342" w:author="PC" w:date="2025-06-11T18:38:00Z">
        <w:r w:rsidR="000A2091">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343" w:author="PC" w:date="2025-06-11T18:38:00Z">
        <w:r w:rsidR="000A2091">
          <w:rPr>
            <w:rFonts w:ascii="Crimson Text" w:hAnsi="Crimson Text"/>
            <w:color w:val="000000" w:themeColor="text1"/>
            <w:sz w:val="26"/>
            <w:szCs w:val="26"/>
          </w:rPr>
          <w:t>confesó el militar, al fin</w:t>
        </w:r>
      </w:ins>
      <w:r>
        <w:rPr>
          <w:rFonts w:ascii="Crimson Text" w:hAnsi="Crimson Text"/>
          <w:color w:val="000000" w:themeColor="text1"/>
          <w:sz w:val="26"/>
          <w:szCs w:val="26"/>
        </w:rPr>
        <w:t>—</w:t>
      </w:r>
      <w:r w:rsidR="00F8150F" w:rsidRPr="008D03A6">
        <w:rPr>
          <w:rFonts w:ascii="Crimson Text" w:hAnsi="Crimson Text"/>
          <w:color w:val="000000" w:themeColor="text1"/>
          <w:sz w:val="26"/>
          <w:szCs w:val="26"/>
        </w:rPr>
        <w:t xml:space="preserve">, era un yegua que ya había cumplido su ciclo. Si el novato </w:t>
      </w:r>
      <w:r w:rsidR="006D7766" w:rsidRPr="008D03A6">
        <w:rPr>
          <w:rFonts w:ascii="Crimson Text" w:hAnsi="Crimson Text"/>
          <w:color w:val="000000" w:themeColor="text1"/>
          <w:sz w:val="26"/>
          <w:szCs w:val="26"/>
        </w:rPr>
        <w:t xml:space="preserve">se </w:t>
      </w:r>
      <w:r w:rsidR="00966D82" w:rsidRPr="008D03A6">
        <w:rPr>
          <w:rFonts w:ascii="Crimson Text" w:hAnsi="Crimson Text"/>
          <w:color w:val="000000" w:themeColor="text1"/>
          <w:sz w:val="26"/>
          <w:szCs w:val="26"/>
        </w:rPr>
        <w:t>oculta</w:t>
      </w:r>
      <w:r w:rsidR="00F8150F" w:rsidRPr="008D03A6">
        <w:rPr>
          <w:rFonts w:ascii="Crimson Text" w:hAnsi="Crimson Text"/>
          <w:color w:val="000000" w:themeColor="text1"/>
          <w:sz w:val="26"/>
          <w:szCs w:val="26"/>
        </w:rPr>
        <w:t xml:space="preserve"> junto al animal, ya sabemos a lo que nos exponemos </w:t>
      </w: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concluyó</w:t>
      </w:r>
      <w:ins w:id="344" w:author="PC" w:date="2025-06-11T18:38:00Z">
        <w:r w:rsidR="000A2091">
          <w:rPr>
            <w:rFonts w:ascii="Crimson Text" w:hAnsi="Crimson Text"/>
            <w:color w:val="000000" w:themeColor="text1"/>
            <w:sz w:val="26"/>
            <w:szCs w:val="26"/>
          </w:rPr>
          <w:t xml:space="preserve"> con seriedad</w:t>
        </w:r>
      </w:ins>
      <w:ins w:id="345" w:author="PC" w:date="2025-06-16T20:18:00Z">
        <w:r w:rsidR="00890D9C">
          <w:rPr>
            <w:rFonts w:ascii="Crimson Text" w:hAnsi="Crimson Text"/>
            <w:color w:val="000000" w:themeColor="text1"/>
            <w:sz w:val="26"/>
            <w:szCs w:val="26"/>
          </w:rPr>
          <w:t>.</w:t>
        </w:r>
      </w:ins>
    </w:p>
    <w:p w:rsidR="00F8150F" w:rsidRPr="008D03A6" w:rsidRDefault="00F8150F" w:rsidP="006B21E6">
      <w:pPr>
        <w:tabs>
          <w:tab w:val="left" w:pos="2179"/>
        </w:tabs>
        <w:spacing w:after="0"/>
        <w:ind w:firstLine="284"/>
        <w:jc w:val="both"/>
        <w:rPr>
          <w:rFonts w:ascii="Crimson Text" w:hAnsi="Crimson Text"/>
          <w:color w:val="000000" w:themeColor="text1"/>
          <w:sz w:val="26"/>
          <w:szCs w:val="26"/>
        </w:rPr>
      </w:pPr>
      <w:del w:id="346" w:author="PC" w:date="2025-06-11T18:39:00Z">
        <w:r w:rsidRPr="008D03A6" w:rsidDel="000A2091">
          <w:rPr>
            <w:rFonts w:ascii="Crimson Text" w:hAnsi="Crimson Text"/>
            <w:color w:val="000000" w:themeColor="text1"/>
            <w:sz w:val="26"/>
            <w:szCs w:val="26"/>
          </w:rPr>
          <w:delText>, y el</w:delText>
        </w:r>
      </w:del>
      <w:ins w:id="347" w:author="PC" w:date="2025-06-11T18:39:00Z">
        <w:r w:rsidR="000A2091">
          <w:rPr>
            <w:rFonts w:ascii="Crimson Text" w:hAnsi="Crimson Text"/>
            <w:color w:val="000000" w:themeColor="text1"/>
            <w:sz w:val="26"/>
            <w:szCs w:val="26"/>
          </w:rPr>
          <w:t>El</w:t>
        </w:r>
      </w:ins>
      <w:r w:rsidRPr="008D03A6">
        <w:rPr>
          <w:rFonts w:ascii="Crimson Text" w:hAnsi="Crimson Text"/>
          <w:color w:val="000000" w:themeColor="text1"/>
          <w:sz w:val="26"/>
          <w:szCs w:val="26"/>
        </w:rPr>
        <w:t xml:space="preserve"> rey tardó en reaccionar, </w:t>
      </w:r>
      <w:proofErr w:type="gramStart"/>
      <w:ins w:id="348" w:author="PC" w:date="2025-06-11T18:39:00Z">
        <w:r w:rsidR="000A2091">
          <w:rPr>
            <w:rFonts w:ascii="Crimson Text" w:hAnsi="Crimson Text"/>
            <w:color w:val="000000" w:themeColor="text1"/>
            <w:sz w:val="26"/>
            <w:szCs w:val="26"/>
          </w:rPr>
          <w:t>balbuceó</w:t>
        </w:r>
        <w:proofErr w:type="gramEnd"/>
        <w:r w:rsidR="000A2091">
          <w:rPr>
            <w:rFonts w:ascii="Crimson Text" w:hAnsi="Crimson Text"/>
            <w:color w:val="000000" w:themeColor="text1"/>
            <w:sz w:val="26"/>
            <w:szCs w:val="26"/>
          </w:rPr>
          <w:t xml:space="preserve"> </w:t>
        </w:r>
      </w:ins>
      <w:del w:id="349" w:author="PC" w:date="2025-06-11T18:39:00Z">
        <w:r w:rsidRPr="008D03A6" w:rsidDel="000A2091">
          <w:rPr>
            <w:rFonts w:ascii="Crimson Text" w:hAnsi="Crimson Text"/>
            <w:color w:val="000000" w:themeColor="text1"/>
            <w:sz w:val="26"/>
            <w:szCs w:val="26"/>
          </w:rPr>
          <w:delText xml:space="preserve">balbuceo </w:delText>
        </w:r>
      </w:del>
      <w:r w:rsidRPr="008D03A6">
        <w:rPr>
          <w:rFonts w:ascii="Crimson Text" w:hAnsi="Crimson Text"/>
          <w:color w:val="000000" w:themeColor="text1"/>
          <w:sz w:val="26"/>
          <w:szCs w:val="26"/>
        </w:rPr>
        <w:t>algunas palabras</w:t>
      </w:r>
      <w:del w:id="350" w:author="PC" w:date="2025-06-11T18:39:00Z">
        <w:r w:rsidRPr="008D03A6" w:rsidDel="000A209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finalmente hizo una nueva pregunta.</w:t>
      </w:r>
    </w:p>
    <w:p w:rsidR="00F8150F" w:rsidRPr="008D03A6" w:rsidRDefault="00F7244A" w:rsidP="006B21E6">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F8150F" w:rsidRPr="008D03A6">
        <w:rPr>
          <w:rFonts w:ascii="Crimson Text" w:hAnsi="Crimson Text"/>
          <w:color w:val="000000" w:themeColor="text1"/>
          <w:sz w:val="26"/>
          <w:szCs w:val="26"/>
        </w:rPr>
        <w:t>¿</w:t>
      </w:r>
      <w:proofErr w:type="gramEnd"/>
      <w:r w:rsidR="00F8150F" w:rsidRPr="008D03A6">
        <w:rPr>
          <w:rFonts w:ascii="Crimson Text" w:hAnsi="Crimson Text"/>
          <w:color w:val="000000" w:themeColor="text1"/>
          <w:sz w:val="26"/>
          <w:szCs w:val="26"/>
        </w:rPr>
        <w:t>Cómo es el nombre del desertor?</w:t>
      </w:r>
    </w:p>
    <w:p w:rsidR="00F8150F"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Eros</w:t>
      </w:r>
      <w:ins w:id="351" w:author="PC" w:date="2025-06-11T18:40:00Z">
        <w:r w:rsidR="004C225B">
          <w:rPr>
            <w:rFonts w:ascii="Crimson Text" w:hAnsi="Crimson Text"/>
            <w:color w:val="000000" w:themeColor="text1"/>
            <w:sz w:val="26"/>
            <w:szCs w:val="26"/>
          </w:rPr>
          <w:t>, mi majestad</w:t>
        </w:r>
      </w:ins>
      <w:del w:id="352" w:author="PC" w:date="2025-06-11T18:40:00Z">
        <w:r w:rsidR="008B37BD" w:rsidRPr="008D03A6" w:rsidDel="004C225B">
          <w:rPr>
            <w:rFonts w:ascii="Crimson Text" w:hAnsi="Crimson Text"/>
            <w:color w:val="000000" w:themeColor="text1"/>
            <w:sz w:val="26"/>
            <w:szCs w:val="26"/>
          </w:rPr>
          <w:delText xml:space="preserve">, </w:delText>
        </w:r>
        <w:r w:rsidR="00F8150F" w:rsidRPr="008D03A6" w:rsidDel="004C225B">
          <w:rPr>
            <w:rFonts w:ascii="Crimson Text" w:hAnsi="Crimson Text"/>
            <w:color w:val="000000" w:themeColor="text1"/>
            <w:sz w:val="26"/>
            <w:szCs w:val="26"/>
          </w:rPr>
          <w:delText>era</w:delText>
        </w:r>
      </w:del>
      <w:ins w:id="353" w:author="PC" w:date="2025-06-11T18:40:00Z">
        <w:r w:rsidR="004C225B">
          <w:rPr>
            <w:rFonts w:ascii="Crimson Text" w:hAnsi="Crimson Text"/>
            <w:color w:val="000000" w:themeColor="text1"/>
            <w:sz w:val="26"/>
            <w:szCs w:val="26"/>
          </w:rPr>
          <w:t>. Era</w:t>
        </w:r>
      </w:ins>
      <w:r w:rsidR="00F8150F" w:rsidRPr="008D03A6">
        <w:rPr>
          <w:rFonts w:ascii="Crimson Text" w:hAnsi="Crimson Text"/>
          <w:color w:val="000000" w:themeColor="text1"/>
          <w:sz w:val="26"/>
          <w:szCs w:val="26"/>
        </w:rPr>
        <w:t xml:space="preserve"> el recluta más prometedor del grupo</w:t>
      </w:r>
      <w:r w:rsidR="00AB6DE3" w:rsidRPr="008D03A6">
        <w:rPr>
          <w:rFonts w:ascii="Crimson Text" w:hAnsi="Crimson Text"/>
          <w:color w:val="000000" w:themeColor="text1"/>
          <w:sz w:val="26"/>
          <w:szCs w:val="26"/>
        </w:rPr>
        <w:t>, es una pena que haya tomado ese camino</w:t>
      </w:r>
      <w:r w:rsidR="00F8150F" w:rsidRPr="008D03A6">
        <w:rPr>
          <w:rFonts w:ascii="Crimson Text" w:hAnsi="Crimson Text"/>
          <w:color w:val="000000" w:themeColor="text1"/>
          <w:sz w:val="26"/>
          <w:szCs w:val="26"/>
        </w:rPr>
        <w:t>.</w:t>
      </w:r>
    </w:p>
    <w:p w:rsidR="00966D82" w:rsidRPr="008D03A6" w:rsidRDefault="00F7244A" w:rsidP="006B21E6">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F8150F" w:rsidRPr="008D03A6">
        <w:rPr>
          <w:rFonts w:ascii="Crimson Text" w:hAnsi="Crimson Text"/>
          <w:color w:val="000000" w:themeColor="text1"/>
          <w:sz w:val="26"/>
          <w:szCs w:val="26"/>
        </w:rPr>
        <w:t>¡</w:t>
      </w:r>
      <w:proofErr w:type="gramEnd"/>
      <w:r w:rsidR="00F8150F" w:rsidRPr="008D03A6">
        <w:rPr>
          <w:rFonts w:ascii="Crimson Text" w:hAnsi="Crimson Text"/>
          <w:color w:val="000000" w:themeColor="text1"/>
          <w:sz w:val="26"/>
          <w:szCs w:val="26"/>
        </w:rPr>
        <w:t xml:space="preserve">Eros! </w:t>
      </w:r>
      <w:ins w:id="354" w:author="PC" w:date="2025-06-11T18:40:00Z">
        <w:r w:rsidR="004C225B">
          <w:rPr>
            <w:rFonts w:ascii="Crimson Text" w:hAnsi="Crimson Text"/>
            <w:color w:val="000000" w:themeColor="text1"/>
            <w:sz w:val="26"/>
            <w:szCs w:val="26"/>
          </w:rPr>
          <w:t>¡</w:t>
        </w:r>
      </w:ins>
      <w:r w:rsidR="00F8150F" w:rsidRPr="008D03A6">
        <w:rPr>
          <w:rFonts w:ascii="Crimson Text" w:hAnsi="Crimson Text"/>
          <w:color w:val="000000" w:themeColor="text1"/>
          <w:sz w:val="26"/>
          <w:szCs w:val="26"/>
        </w:rPr>
        <w:t>Ese muchacho sólo me trae problemas</w:t>
      </w:r>
      <w:ins w:id="355" w:author="PC" w:date="2025-06-11T18:40:00Z">
        <w:r w:rsidR="004C225B">
          <w:rPr>
            <w:rFonts w:ascii="Crimson Text" w:hAnsi="Crimson Text"/>
            <w:color w:val="000000" w:themeColor="text1"/>
            <w:sz w:val="26"/>
            <w:szCs w:val="26"/>
          </w:rPr>
          <w:t>!</w:t>
        </w:r>
      </w:ins>
      <w:r w:rsidR="00F8150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356" w:author="PC" w:date="2025-06-11T18:40:00Z">
        <w:r w:rsidR="00F8150F" w:rsidRPr="008D03A6" w:rsidDel="004C225B">
          <w:rPr>
            <w:rFonts w:ascii="Crimson Text" w:hAnsi="Crimson Text"/>
            <w:color w:val="000000" w:themeColor="text1"/>
            <w:sz w:val="26"/>
            <w:szCs w:val="26"/>
          </w:rPr>
          <w:delText xml:space="preserve">retrucó </w:delText>
        </w:r>
      </w:del>
      <w:ins w:id="357" w:author="PC" w:date="2025-06-16T20:18:00Z">
        <w:r w:rsidR="00890D9C">
          <w:rPr>
            <w:rFonts w:ascii="Crimson Text" w:hAnsi="Crimson Text"/>
            <w:color w:val="000000" w:themeColor="text1"/>
            <w:sz w:val="26"/>
            <w:szCs w:val="26"/>
          </w:rPr>
          <w:t>masculló</w:t>
        </w:r>
      </w:ins>
      <w:ins w:id="358" w:author="PC" w:date="2025-06-11T18:40:00Z">
        <w:r w:rsidR="004C225B" w:rsidRPr="008D03A6">
          <w:rPr>
            <w:rFonts w:ascii="Crimson Text" w:hAnsi="Crimson Text"/>
            <w:color w:val="000000" w:themeColor="text1"/>
            <w:sz w:val="26"/>
            <w:szCs w:val="26"/>
          </w:rPr>
          <w:t xml:space="preserve"> </w:t>
        </w:r>
      </w:ins>
      <w:proofErr w:type="spellStart"/>
      <w:r w:rsidR="00F8150F" w:rsidRPr="008D03A6">
        <w:rPr>
          <w:rFonts w:ascii="Crimson Text" w:hAnsi="Crimson Text"/>
          <w:color w:val="000000" w:themeColor="text1"/>
          <w:sz w:val="26"/>
          <w:szCs w:val="26"/>
        </w:rPr>
        <w:t>Gregor</w:t>
      </w:r>
      <w:proofErr w:type="spellEnd"/>
      <w:r w:rsidR="00F8150F" w:rsidRPr="008D03A6">
        <w:rPr>
          <w:rFonts w:ascii="Crimson Text" w:hAnsi="Crimson Text"/>
          <w:color w:val="000000" w:themeColor="text1"/>
          <w:sz w:val="26"/>
          <w:szCs w:val="26"/>
        </w:rPr>
        <w:t xml:space="preserve">, </w:t>
      </w:r>
      <w:ins w:id="359" w:author="PC" w:date="2025-06-16T20:19:00Z">
        <w:r w:rsidR="00890D9C">
          <w:rPr>
            <w:rFonts w:ascii="Crimson Text" w:hAnsi="Crimson Text"/>
            <w:color w:val="000000" w:themeColor="text1"/>
            <w:sz w:val="26"/>
            <w:szCs w:val="26"/>
          </w:rPr>
          <w:t>disgustado</w:t>
        </w:r>
      </w:ins>
      <w:r>
        <w:rPr>
          <w:rFonts w:ascii="Crimson Text" w:hAnsi="Crimson Text"/>
          <w:color w:val="000000" w:themeColor="text1"/>
          <w:sz w:val="26"/>
          <w:szCs w:val="26"/>
        </w:rPr>
        <w:t>—</w:t>
      </w:r>
      <w:r w:rsidR="00F8150F" w:rsidRPr="008D03A6">
        <w:rPr>
          <w:rFonts w:ascii="Crimson Text" w:hAnsi="Crimson Text"/>
          <w:color w:val="000000" w:themeColor="text1"/>
          <w:sz w:val="26"/>
          <w:szCs w:val="26"/>
        </w:rPr>
        <w:t>.</w:t>
      </w:r>
      <w:commentRangeStart w:id="360"/>
      <w:ins w:id="361" w:author="PC" w:date="2025-06-11T18:41:00Z">
        <w:r w:rsidR="004C225B">
          <w:rPr>
            <w:rFonts w:ascii="Crimson Text" w:hAnsi="Crimson Text"/>
            <w:color w:val="000000" w:themeColor="text1"/>
            <w:sz w:val="26"/>
            <w:szCs w:val="26"/>
          </w:rPr>
          <w:t xml:space="preserve"> Quiero que lo encuentren cuanto antes y me informen de cada paso que tomen, no aceptaré errores </w:t>
        </w:r>
      </w:ins>
      <w:r>
        <w:rPr>
          <w:rFonts w:ascii="Crimson Text" w:hAnsi="Crimson Text"/>
          <w:color w:val="000000" w:themeColor="text1"/>
          <w:sz w:val="26"/>
          <w:szCs w:val="26"/>
        </w:rPr>
        <w:t>—</w:t>
      </w:r>
      <w:ins w:id="362" w:author="PC" w:date="2025-06-11T18:41:00Z">
        <w:r w:rsidR="004C225B">
          <w:rPr>
            <w:rFonts w:ascii="Crimson Text" w:hAnsi="Crimson Text"/>
            <w:color w:val="000000" w:themeColor="text1"/>
            <w:sz w:val="26"/>
            <w:szCs w:val="26"/>
          </w:rPr>
          <w:t>ordenó, amenazante.</w:t>
        </w:r>
      </w:ins>
      <w:commentRangeEnd w:id="360"/>
      <w:ins w:id="363" w:author="PC" w:date="2025-06-11T18:42:00Z">
        <w:r w:rsidR="004C225B">
          <w:rPr>
            <w:rStyle w:val="Refdecomentario"/>
          </w:rPr>
          <w:commentReference w:id="360"/>
        </w:r>
      </w:ins>
    </w:p>
    <w:p w:rsidR="004C225B" w:rsidRDefault="00F7244A" w:rsidP="006B21E6">
      <w:pPr>
        <w:tabs>
          <w:tab w:val="left" w:pos="2179"/>
        </w:tabs>
        <w:spacing w:after="0"/>
        <w:ind w:firstLine="284"/>
        <w:jc w:val="both"/>
        <w:rPr>
          <w:ins w:id="364" w:author="PC" w:date="2025-06-11T18:44:00Z"/>
          <w:rFonts w:ascii="Crimson Text" w:hAnsi="Crimson Text"/>
          <w:color w:val="000000" w:themeColor="text1"/>
          <w:sz w:val="26"/>
          <w:szCs w:val="26"/>
        </w:rPr>
      </w:pPr>
      <w:r>
        <w:rPr>
          <w:rFonts w:ascii="Crimson Text" w:hAnsi="Crimson Text"/>
          <w:color w:val="000000" w:themeColor="text1"/>
          <w:sz w:val="26"/>
          <w:szCs w:val="26"/>
        </w:rPr>
        <w:t>—</w:t>
      </w:r>
      <w:r w:rsidR="00966D82" w:rsidRPr="008D03A6">
        <w:rPr>
          <w:rFonts w:ascii="Crimson Text" w:hAnsi="Crimson Text"/>
          <w:color w:val="000000" w:themeColor="text1"/>
          <w:sz w:val="26"/>
          <w:szCs w:val="26"/>
        </w:rPr>
        <w:t xml:space="preserve">Lo mantendré informado </w:t>
      </w:r>
      <w:r>
        <w:rPr>
          <w:rFonts w:ascii="Crimson Text" w:hAnsi="Crimson Text"/>
          <w:color w:val="000000" w:themeColor="text1"/>
          <w:sz w:val="26"/>
          <w:szCs w:val="26"/>
        </w:rPr>
        <w:t>—</w:t>
      </w:r>
      <w:del w:id="365" w:author="PC" w:date="2025-06-11T18:44:00Z">
        <w:r w:rsidR="00966D82" w:rsidRPr="008D03A6" w:rsidDel="004C225B">
          <w:rPr>
            <w:rFonts w:ascii="Crimson Text" w:hAnsi="Crimson Text"/>
            <w:color w:val="000000" w:themeColor="text1"/>
            <w:sz w:val="26"/>
            <w:szCs w:val="26"/>
          </w:rPr>
          <w:delText xml:space="preserve">concluyó </w:delText>
        </w:r>
      </w:del>
      <w:ins w:id="366" w:author="PC" w:date="2025-06-11T18:44:00Z">
        <w:r w:rsidR="004C225B">
          <w:rPr>
            <w:rFonts w:ascii="Crimson Text" w:hAnsi="Crimson Text"/>
            <w:color w:val="000000" w:themeColor="text1"/>
            <w:sz w:val="26"/>
            <w:szCs w:val="26"/>
          </w:rPr>
          <w:t>aceptó</w:t>
        </w:r>
        <w:r w:rsidR="004C225B" w:rsidRPr="008D03A6">
          <w:rPr>
            <w:rFonts w:ascii="Crimson Text" w:hAnsi="Crimson Text"/>
            <w:color w:val="000000" w:themeColor="text1"/>
            <w:sz w:val="26"/>
            <w:szCs w:val="26"/>
          </w:rPr>
          <w:t xml:space="preserve"> </w:t>
        </w:r>
      </w:ins>
      <w:r w:rsidR="00966D82" w:rsidRPr="008D03A6">
        <w:rPr>
          <w:rFonts w:ascii="Crimson Text" w:hAnsi="Crimson Text"/>
          <w:color w:val="000000" w:themeColor="text1"/>
          <w:sz w:val="26"/>
          <w:szCs w:val="26"/>
        </w:rPr>
        <w:t xml:space="preserve">el militar. </w:t>
      </w:r>
    </w:p>
    <w:p w:rsidR="00F8150F" w:rsidRPr="008D03A6" w:rsidRDefault="00966D82"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diálogo se </w:t>
      </w:r>
      <w:del w:id="367" w:author="PC" w:date="2025-06-11T18:44:00Z">
        <w:r w:rsidRPr="008D03A6" w:rsidDel="004C225B">
          <w:rPr>
            <w:rFonts w:ascii="Crimson Text" w:hAnsi="Crimson Text"/>
            <w:color w:val="000000" w:themeColor="text1"/>
            <w:sz w:val="26"/>
            <w:szCs w:val="26"/>
          </w:rPr>
          <w:delText>diluyó,</w:delText>
        </w:r>
      </w:del>
      <w:ins w:id="368" w:author="PC" w:date="2025-06-11T18:44:00Z">
        <w:r w:rsidR="004C225B">
          <w:rPr>
            <w:rFonts w:ascii="Crimson Text" w:hAnsi="Crimson Text"/>
            <w:color w:val="000000" w:themeColor="text1"/>
            <w:sz w:val="26"/>
            <w:szCs w:val="26"/>
          </w:rPr>
          <w:t>fue diluyendo</w:t>
        </w:r>
      </w:ins>
      <w:r w:rsidRPr="008D03A6">
        <w:rPr>
          <w:rFonts w:ascii="Crimson Text" w:hAnsi="Crimson Text"/>
          <w:color w:val="000000" w:themeColor="text1"/>
          <w:sz w:val="26"/>
          <w:szCs w:val="26"/>
        </w:rPr>
        <w:t xml:space="preserve"> y ambos</w:t>
      </w:r>
      <w:r w:rsidR="003E2862" w:rsidRPr="008D03A6">
        <w:rPr>
          <w:rFonts w:ascii="Crimson Text" w:hAnsi="Crimson Text"/>
          <w:color w:val="000000" w:themeColor="text1"/>
          <w:sz w:val="26"/>
          <w:szCs w:val="26"/>
        </w:rPr>
        <w:t xml:space="preserve"> se retiraron de la habitación </w:t>
      </w:r>
      <w:r w:rsidRPr="008D03A6">
        <w:rPr>
          <w:rFonts w:ascii="Crimson Text" w:hAnsi="Crimson Text"/>
          <w:color w:val="000000" w:themeColor="text1"/>
          <w:sz w:val="26"/>
          <w:szCs w:val="26"/>
        </w:rPr>
        <w:t>en cuestión de</w:t>
      </w:r>
      <w:r w:rsidR="003E2862" w:rsidRPr="008D03A6">
        <w:rPr>
          <w:rFonts w:ascii="Crimson Text" w:hAnsi="Crimson Text"/>
          <w:color w:val="000000" w:themeColor="text1"/>
          <w:sz w:val="26"/>
          <w:szCs w:val="26"/>
        </w:rPr>
        <w:t xml:space="preserve"> minutos.</w:t>
      </w:r>
    </w:p>
    <w:p w:rsidR="003E2862" w:rsidRPr="008D03A6" w:rsidRDefault="003E2862" w:rsidP="001436A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Por su parte, Elena </w:t>
      </w:r>
      <w:r w:rsidR="00182A21" w:rsidRPr="008D03A6">
        <w:rPr>
          <w:rFonts w:ascii="Crimson Text" w:hAnsi="Crimson Text"/>
          <w:color w:val="000000" w:themeColor="text1"/>
          <w:sz w:val="26"/>
          <w:szCs w:val="26"/>
        </w:rPr>
        <w:t xml:space="preserve">estaba confundida. Sabía que la falta </w:t>
      </w:r>
      <w:r w:rsidRPr="008D03A6">
        <w:rPr>
          <w:rFonts w:ascii="Crimson Text" w:hAnsi="Crimson Text"/>
          <w:color w:val="000000" w:themeColor="text1"/>
          <w:sz w:val="26"/>
          <w:szCs w:val="26"/>
        </w:rPr>
        <w:t>de su amigo</w:t>
      </w:r>
      <w:r w:rsidR="00966D82" w:rsidRPr="008D03A6">
        <w:rPr>
          <w:rFonts w:ascii="Crimson Text" w:hAnsi="Crimson Text"/>
          <w:color w:val="000000" w:themeColor="text1"/>
          <w:sz w:val="26"/>
          <w:szCs w:val="26"/>
        </w:rPr>
        <w:t xml:space="preserve"> era grave</w:t>
      </w:r>
      <w:r w:rsidRPr="008D03A6">
        <w:rPr>
          <w:rFonts w:ascii="Crimson Text" w:hAnsi="Crimson Text"/>
          <w:color w:val="000000" w:themeColor="text1"/>
          <w:sz w:val="26"/>
          <w:szCs w:val="26"/>
        </w:rPr>
        <w:t>, pero no entendía por qué generaba tanta conmoción</w:t>
      </w:r>
      <w:ins w:id="369" w:author="PC" w:date="2025-06-11T18:45:00Z">
        <w:r w:rsidR="004C225B">
          <w:rPr>
            <w:rFonts w:ascii="Crimson Text" w:hAnsi="Crimson Text"/>
            <w:color w:val="000000" w:themeColor="text1"/>
            <w:sz w:val="26"/>
            <w:szCs w:val="26"/>
          </w:rPr>
          <w:t xml:space="preserve"> su desaparición junto con Agatha</w:t>
        </w:r>
      </w:ins>
      <w:r w:rsidRPr="008D03A6">
        <w:rPr>
          <w:rFonts w:ascii="Crimson Text" w:hAnsi="Crimson Text"/>
          <w:color w:val="000000" w:themeColor="text1"/>
          <w:sz w:val="26"/>
          <w:szCs w:val="26"/>
        </w:rPr>
        <w:t xml:space="preserve">. </w:t>
      </w:r>
      <w:r w:rsidR="00D7021B" w:rsidRPr="008D03A6">
        <w:rPr>
          <w:rFonts w:ascii="Crimson Text" w:hAnsi="Crimson Text"/>
          <w:color w:val="000000" w:themeColor="text1"/>
          <w:sz w:val="26"/>
          <w:szCs w:val="26"/>
        </w:rPr>
        <w:t xml:space="preserve">Eros era </w:t>
      </w:r>
      <w:r w:rsidRPr="008D03A6">
        <w:rPr>
          <w:rFonts w:ascii="Crimson Text" w:hAnsi="Crimson Text"/>
          <w:color w:val="000000" w:themeColor="text1"/>
          <w:sz w:val="26"/>
          <w:szCs w:val="26"/>
        </w:rPr>
        <w:t>especial</w:t>
      </w:r>
      <w:r w:rsidR="00D7021B" w:rsidRPr="008D03A6">
        <w:rPr>
          <w:rFonts w:ascii="Crimson Text" w:hAnsi="Crimson Text"/>
          <w:color w:val="000000" w:themeColor="text1"/>
          <w:sz w:val="26"/>
          <w:szCs w:val="26"/>
        </w:rPr>
        <w:t xml:space="preserve"> para ella</w:t>
      </w:r>
      <w:r w:rsidRPr="008D03A6">
        <w:rPr>
          <w:rFonts w:ascii="Crimson Text" w:hAnsi="Crimson Text"/>
          <w:color w:val="000000" w:themeColor="text1"/>
          <w:sz w:val="26"/>
          <w:szCs w:val="26"/>
        </w:rPr>
        <w:t>, pero para el resto</w:t>
      </w:r>
      <w:del w:id="370" w:author="PC" w:date="2025-06-11T18:45:00Z">
        <w:r w:rsidR="001436AD" w:rsidRPr="008D03A6" w:rsidDel="004C225B">
          <w:rPr>
            <w:rFonts w:ascii="Crimson Text" w:hAnsi="Crimson Text"/>
            <w:color w:val="000000" w:themeColor="text1"/>
            <w:sz w:val="26"/>
            <w:szCs w:val="26"/>
          </w:rPr>
          <w:delText>,</w:delText>
        </w:r>
      </w:del>
      <w:ins w:id="371" w:author="PC" w:date="2025-06-11T18:45:00Z">
        <w:r w:rsidR="004C225B">
          <w:rPr>
            <w:rFonts w:ascii="Crimson Text" w:hAnsi="Crimson Text"/>
            <w:color w:val="000000" w:themeColor="text1"/>
            <w:sz w:val="26"/>
            <w:szCs w:val="26"/>
          </w:rPr>
          <w:t xml:space="preserve"> era</w:t>
        </w:r>
      </w:ins>
      <w:r w:rsidRPr="008D03A6">
        <w:rPr>
          <w:rFonts w:ascii="Crimson Text" w:hAnsi="Crimson Text"/>
          <w:color w:val="000000" w:themeColor="text1"/>
          <w:sz w:val="26"/>
          <w:szCs w:val="26"/>
        </w:rPr>
        <w:t xml:space="preserve"> </w:t>
      </w:r>
      <w:r w:rsidR="001436AD" w:rsidRPr="008D03A6">
        <w:rPr>
          <w:rFonts w:ascii="Crimson Text" w:hAnsi="Crimson Text"/>
          <w:color w:val="000000" w:themeColor="text1"/>
          <w:sz w:val="26"/>
          <w:szCs w:val="26"/>
        </w:rPr>
        <w:t>tan sólo una promesa de guerrero. N</w:t>
      </w:r>
      <w:r w:rsidRPr="008D03A6">
        <w:rPr>
          <w:rFonts w:ascii="Crimson Text" w:hAnsi="Crimson Text"/>
          <w:color w:val="000000" w:themeColor="text1"/>
          <w:sz w:val="26"/>
          <w:szCs w:val="26"/>
        </w:rPr>
        <w:t>o comprendía la preocupación de la guardia real</w:t>
      </w:r>
      <w:del w:id="372" w:author="PC" w:date="2025-06-11T18:45:00Z">
        <w:r w:rsidRPr="008D03A6" w:rsidDel="004C225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 de su propio padre. Había algo </w:t>
      </w:r>
      <w:r w:rsidR="00D7021B" w:rsidRPr="008D03A6">
        <w:rPr>
          <w:rFonts w:ascii="Crimson Text" w:hAnsi="Crimson Text"/>
          <w:color w:val="000000" w:themeColor="text1"/>
          <w:sz w:val="26"/>
          <w:szCs w:val="26"/>
        </w:rPr>
        <w:t>más detrás de su desaparición</w:t>
      </w:r>
      <w:del w:id="373" w:author="PC" w:date="2025-06-11T18:46:00Z">
        <w:r w:rsidRPr="008D03A6" w:rsidDel="004C225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no descansaría hasta averiguarlo.</w:t>
      </w:r>
      <w:r w:rsidRPr="008D03A6">
        <w:rPr>
          <w:rFonts w:ascii="Crimson Text" w:hAnsi="Crimson Text"/>
          <w:color w:val="000000" w:themeColor="text1"/>
          <w:sz w:val="26"/>
          <w:szCs w:val="26"/>
        </w:rPr>
        <w:br w:type="page"/>
      </w:r>
    </w:p>
    <w:p w:rsidR="003E2862" w:rsidRPr="008D03A6" w:rsidRDefault="007F2F28" w:rsidP="003E2862">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20</w:t>
      </w:r>
    </w:p>
    <w:p w:rsidR="003E2862" w:rsidRPr="008D03A6" w:rsidRDefault="003E2862" w:rsidP="003E2862">
      <w:pPr>
        <w:spacing w:after="0"/>
        <w:jc w:val="both"/>
        <w:rPr>
          <w:rFonts w:ascii="Crimson Text" w:hAnsi="Crimson Text"/>
          <w:color w:val="000000" w:themeColor="text1"/>
          <w:sz w:val="26"/>
          <w:szCs w:val="26"/>
          <w:u w:val="single"/>
        </w:rPr>
      </w:pPr>
    </w:p>
    <w:p w:rsidR="00C42DA1" w:rsidRPr="008D03A6" w:rsidRDefault="00C42DA1"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silencio era </w:t>
      </w:r>
      <w:r w:rsidR="00513DC6" w:rsidRPr="008D03A6">
        <w:rPr>
          <w:rFonts w:ascii="Crimson Text" w:hAnsi="Crimson Text"/>
          <w:color w:val="000000" w:themeColor="text1"/>
          <w:sz w:val="26"/>
          <w:szCs w:val="26"/>
        </w:rPr>
        <w:t>abrumador</w:t>
      </w:r>
      <w:r w:rsidRPr="008D03A6">
        <w:rPr>
          <w:rFonts w:ascii="Crimson Text" w:hAnsi="Crimson Text"/>
          <w:color w:val="000000" w:themeColor="text1"/>
          <w:sz w:val="26"/>
          <w:szCs w:val="26"/>
        </w:rPr>
        <w:t xml:space="preserve">, </w:t>
      </w:r>
      <w:r w:rsidR="00663028" w:rsidRPr="008D03A6">
        <w:rPr>
          <w:rFonts w:ascii="Crimson Text" w:hAnsi="Crimson Text"/>
          <w:color w:val="000000" w:themeColor="text1"/>
          <w:sz w:val="26"/>
          <w:szCs w:val="26"/>
        </w:rPr>
        <w:t>tan sólo</w:t>
      </w:r>
      <w:r w:rsidRPr="008D03A6">
        <w:rPr>
          <w:rFonts w:ascii="Crimson Text" w:hAnsi="Crimson Text"/>
          <w:color w:val="000000" w:themeColor="text1"/>
          <w:sz w:val="26"/>
          <w:szCs w:val="26"/>
        </w:rPr>
        <w:t xml:space="preserve"> el crujir de las hojas secas se atrev</w:t>
      </w:r>
      <w:r w:rsidR="005C579C" w:rsidRPr="008D03A6">
        <w:rPr>
          <w:rFonts w:ascii="Crimson Text" w:hAnsi="Crimson Text"/>
          <w:color w:val="000000" w:themeColor="text1"/>
          <w:sz w:val="26"/>
          <w:szCs w:val="26"/>
        </w:rPr>
        <w:t xml:space="preserve">ía a </w:t>
      </w:r>
      <w:r w:rsidR="00D913A6" w:rsidRPr="008D03A6">
        <w:rPr>
          <w:rFonts w:ascii="Crimson Text" w:hAnsi="Crimson Text"/>
          <w:color w:val="000000" w:themeColor="text1"/>
          <w:sz w:val="26"/>
          <w:szCs w:val="26"/>
        </w:rPr>
        <w:t xml:space="preserve">desafiar </w:t>
      </w:r>
      <w:del w:id="374" w:author="PC" w:date="2025-06-11T18:47:00Z">
        <w:r w:rsidR="00D913A6" w:rsidRPr="008D03A6" w:rsidDel="004C225B">
          <w:rPr>
            <w:rFonts w:ascii="Crimson Text" w:hAnsi="Crimson Text"/>
            <w:color w:val="000000" w:themeColor="text1"/>
            <w:sz w:val="26"/>
            <w:szCs w:val="26"/>
          </w:rPr>
          <w:delText xml:space="preserve">esa </w:delText>
        </w:r>
      </w:del>
      <w:ins w:id="375" w:author="PC" w:date="2025-06-11T18:47:00Z">
        <w:r w:rsidR="004C225B">
          <w:rPr>
            <w:rFonts w:ascii="Crimson Text" w:hAnsi="Crimson Text"/>
            <w:color w:val="000000" w:themeColor="text1"/>
            <w:sz w:val="26"/>
            <w:szCs w:val="26"/>
          </w:rPr>
          <w:t>la</w:t>
        </w:r>
        <w:r w:rsidR="004C225B" w:rsidRPr="008D03A6">
          <w:rPr>
            <w:rFonts w:ascii="Crimson Text" w:hAnsi="Crimson Text"/>
            <w:color w:val="000000" w:themeColor="text1"/>
            <w:sz w:val="26"/>
            <w:szCs w:val="26"/>
          </w:rPr>
          <w:t xml:space="preserve"> </w:t>
        </w:r>
      </w:ins>
      <w:r w:rsidR="00D913A6" w:rsidRPr="008D03A6">
        <w:rPr>
          <w:rFonts w:ascii="Crimson Text" w:hAnsi="Crimson Text"/>
          <w:color w:val="000000" w:themeColor="text1"/>
          <w:sz w:val="26"/>
          <w:szCs w:val="26"/>
        </w:rPr>
        <w:t>quietud</w:t>
      </w:r>
      <w:ins w:id="376" w:author="PC" w:date="2025-06-11T18:47:00Z">
        <w:r w:rsidR="004C225B">
          <w:rPr>
            <w:rFonts w:ascii="Crimson Text" w:hAnsi="Crimson Text"/>
            <w:color w:val="000000" w:themeColor="text1"/>
            <w:sz w:val="26"/>
            <w:szCs w:val="26"/>
          </w:rPr>
          <w:t xml:space="preserve"> del bosque</w:t>
        </w:r>
      </w:ins>
      <w:r w:rsidR="005C579C" w:rsidRPr="008D03A6">
        <w:rPr>
          <w:rFonts w:ascii="Crimson Text" w:hAnsi="Crimson Text"/>
          <w:color w:val="000000" w:themeColor="text1"/>
          <w:sz w:val="26"/>
          <w:szCs w:val="26"/>
        </w:rPr>
        <w:t>. Eros había cabalgado</w:t>
      </w:r>
      <w:r w:rsidR="00DB69D5" w:rsidRPr="008D03A6">
        <w:rPr>
          <w:rFonts w:ascii="Crimson Text" w:hAnsi="Crimson Text"/>
          <w:color w:val="000000" w:themeColor="text1"/>
          <w:sz w:val="26"/>
          <w:szCs w:val="26"/>
        </w:rPr>
        <w:t xml:space="preserve"> a su yegua</w:t>
      </w:r>
      <w:r w:rsidR="005C579C" w:rsidRPr="008D03A6">
        <w:rPr>
          <w:rFonts w:ascii="Crimson Text" w:hAnsi="Crimson Text"/>
          <w:color w:val="000000" w:themeColor="text1"/>
          <w:sz w:val="26"/>
          <w:szCs w:val="26"/>
        </w:rPr>
        <w:t xml:space="preserve"> </w:t>
      </w:r>
      <w:r w:rsidR="00DB69D5" w:rsidRPr="008D03A6">
        <w:rPr>
          <w:rFonts w:ascii="Crimson Text" w:hAnsi="Crimson Text"/>
          <w:color w:val="000000" w:themeColor="text1"/>
          <w:sz w:val="26"/>
          <w:szCs w:val="26"/>
        </w:rPr>
        <w:t>por</w:t>
      </w:r>
      <w:r w:rsidR="00967EF6" w:rsidRPr="008D03A6">
        <w:rPr>
          <w:rFonts w:ascii="Crimson Text" w:hAnsi="Crimson Text"/>
          <w:color w:val="000000" w:themeColor="text1"/>
          <w:sz w:val="26"/>
          <w:szCs w:val="26"/>
        </w:rPr>
        <w:t xml:space="preserve"> un largo tramo</w:t>
      </w:r>
      <w:r w:rsidR="00DB69D5" w:rsidRPr="008D03A6">
        <w:rPr>
          <w:rFonts w:ascii="Crimson Text" w:hAnsi="Crimson Text"/>
          <w:color w:val="000000" w:themeColor="text1"/>
          <w:sz w:val="26"/>
          <w:szCs w:val="26"/>
        </w:rPr>
        <w:t xml:space="preserve"> atravesando</w:t>
      </w:r>
      <w:r w:rsidR="005C579C" w:rsidRPr="008D03A6">
        <w:rPr>
          <w:rFonts w:ascii="Crimson Text" w:hAnsi="Crimson Text"/>
          <w:color w:val="000000" w:themeColor="text1"/>
          <w:sz w:val="26"/>
          <w:szCs w:val="26"/>
        </w:rPr>
        <w:t xml:space="preserve"> el </w:t>
      </w:r>
      <w:del w:id="377" w:author="Paula Castrilli" w:date="2025-06-09T13:49:00Z">
        <w:r w:rsidR="005C579C" w:rsidRPr="008D03A6" w:rsidDel="002A5FEC">
          <w:rPr>
            <w:rFonts w:ascii="Crimson Text" w:hAnsi="Crimson Text"/>
            <w:color w:val="000000" w:themeColor="text1"/>
            <w:sz w:val="26"/>
            <w:szCs w:val="26"/>
          </w:rPr>
          <w:delText>camino de los miedos</w:delText>
        </w:r>
      </w:del>
      <w:ins w:id="378" w:author="Paula Castrilli" w:date="2025-06-09T13:49:00Z">
        <w:r w:rsidR="002A5FEC">
          <w:rPr>
            <w:rFonts w:ascii="Crimson Text" w:hAnsi="Crimson Text"/>
            <w:color w:val="000000" w:themeColor="text1"/>
            <w:sz w:val="26"/>
            <w:szCs w:val="26"/>
          </w:rPr>
          <w:t>Camino de los Miedos</w:t>
        </w:r>
      </w:ins>
      <w:r w:rsidR="005C579C" w:rsidRPr="008D03A6">
        <w:rPr>
          <w:rFonts w:ascii="Crimson Text" w:hAnsi="Crimson Text"/>
          <w:color w:val="000000" w:themeColor="text1"/>
          <w:sz w:val="26"/>
          <w:szCs w:val="26"/>
        </w:rPr>
        <w:t>. La marcha había sido</w:t>
      </w:r>
      <w:r w:rsidRPr="008D03A6">
        <w:rPr>
          <w:rFonts w:ascii="Crimson Text" w:hAnsi="Crimson Text"/>
          <w:color w:val="000000" w:themeColor="text1"/>
          <w:sz w:val="26"/>
          <w:szCs w:val="26"/>
        </w:rPr>
        <w:t xml:space="preserve"> </w:t>
      </w:r>
      <w:r w:rsidR="0011364F" w:rsidRPr="008D03A6">
        <w:rPr>
          <w:rFonts w:ascii="Crimson Text" w:hAnsi="Crimson Text"/>
          <w:color w:val="000000" w:themeColor="text1"/>
          <w:sz w:val="26"/>
          <w:szCs w:val="26"/>
        </w:rPr>
        <w:t>lenta</w:t>
      </w:r>
      <w:del w:id="379" w:author="PC" w:date="2025-06-11T18:47:00Z">
        <w:r w:rsidR="0011364F" w:rsidRPr="008D03A6" w:rsidDel="004C225B">
          <w:rPr>
            <w:rFonts w:ascii="Crimson Text" w:hAnsi="Crimson Text"/>
            <w:color w:val="000000" w:themeColor="text1"/>
            <w:sz w:val="26"/>
            <w:szCs w:val="26"/>
          </w:rPr>
          <w:delText>,</w:delText>
        </w:r>
      </w:del>
      <w:r w:rsidR="0011364F" w:rsidRPr="008D03A6">
        <w:rPr>
          <w:rFonts w:ascii="Crimson Text" w:hAnsi="Crimson Text"/>
          <w:color w:val="000000" w:themeColor="text1"/>
          <w:sz w:val="26"/>
          <w:szCs w:val="26"/>
        </w:rPr>
        <w:t xml:space="preserve"> pero continu</w:t>
      </w:r>
      <w:r w:rsidR="005C579C" w:rsidRPr="008D03A6">
        <w:rPr>
          <w:rFonts w:ascii="Crimson Text" w:hAnsi="Crimson Text"/>
          <w:color w:val="000000" w:themeColor="text1"/>
          <w:sz w:val="26"/>
          <w:szCs w:val="26"/>
        </w:rPr>
        <w:t>a</w:t>
      </w:r>
      <w:r w:rsidR="00F86125" w:rsidRPr="008D03A6">
        <w:rPr>
          <w:rFonts w:ascii="Crimson Text" w:hAnsi="Crimson Text"/>
          <w:color w:val="000000" w:themeColor="text1"/>
          <w:sz w:val="26"/>
          <w:szCs w:val="26"/>
        </w:rPr>
        <w:t>,</w:t>
      </w:r>
      <w:r w:rsidR="005C579C" w:rsidRPr="008D03A6">
        <w:rPr>
          <w:rFonts w:ascii="Crimson Text" w:hAnsi="Crimson Text"/>
          <w:color w:val="000000" w:themeColor="text1"/>
          <w:sz w:val="26"/>
          <w:szCs w:val="26"/>
        </w:rPr>
        <w:t xml:space="preserve"> hasta que se detuvieron a los pies de un inmenso árbol</w:t>
      </w:r>
      <w:ins w:id="380" w:author="PC" w:date="2025-06-11T19:02:00Z">
        <w:r w:rsidR="00B84B50">
          <w:rPr>
            <w:rFonts w:ascii="Crimson Text" w:hAnsi="Crimson Text"/>
            <w:color w:val="000000" w:themeColor="text1"/>
            <w:sz w:val="26"/>
            <w:szCs w:val="26"/>
          </w:rPr>
          <w:t>, en donde desmontó</w:t>
        </w:r>
      </w:ins>
      <w:r w:rsidR="005C579C" w:rsidRPr="008D03A6">
        <w:rPr>
          <w:rFonts w:ascii="Crimson Text" w:hAnsi="Crimson Text"/>
          <w:color w:val="000000" w:themeColor="text1"/>
          <w:sz w:val="26"/>
          <w:szCs w:val="26"/>
        </w:rPr>
        <w:t>.</w:t>
      </w:r>
    </w:p>
    <w:p w:rsidR="005C579C" w:rsidRPr="008D03A6" w:rsidRDefault="005C579C"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Agatha se </w:t>
      </w:r>
      <w:r w:rsidR="00DB69D5" w:rsidRPr="008D03A6">
        <w:rPr>
          <w:rFonts w:ascii="Crimson Text" w:hAnsi="Crimson Text"/>
          <w:color w:val="000000" w:themeColor="text1"/>
          <w:sz w:val="26"/>
          <w:szCs w:val="26"/>
        </w:rPr>
        <w:t>mostraba</w:t>
      </w:r>
      <w:r w:rsidRPr="008D03A6">
        <w:rPr>
          <w:rFonts w:ascii="Crimson Text" w:hAnsi="Crimson Text"/>
          <w:color w:val="000000" w:themeColor="text1"/>
          <w:sz w:val="26"/>
          <w:szCs w:val="26"/>
        </w:rPr>
        <w:t xml:space="preserve"> </w:t>
      </w:r>
      <w:r w:rsidR="00365365" w:rsidRPr="008D03A6">
        <w:rPr>
          <w:rFonts w:ascii="Crimson Text" w:hAnsi="Crimson Text"/>
          <w:color w:val="000000" w:themeColor="text1"/>
          <w:sz w:val="26"/>
          <w:szCs w:val="26"/>
        </w:rPr>
        <w:t>nerviosa</w:t>
      </w:r>
      <w:del w:id="381" w:author="PC" w:date="2025-06-11T18:48:00Z">
        <w:r w:rsidR="00DB69D5" w:rsidRPr="008D03A6" w:rsidDel="004C225B">
          <w:rPr>
            <w:rFonts w:ascii="Crimson Text" w:hAnsi="Crimson Text"/>
            <w:color w:val="000000" w:themeColor="text1"/>
            <w:sz w:val="26"/>
            <w:szCs w:val="26"/>
          </w:rPr>
          <w:delText xml:space="preserve">, </w:delText>
        </w:r>
      </w:del>
      <w:ins w:id="382" w:author="PC" w:date="2025-06-11T18:48:00Z">
        <w:r w:rsidR="004C225B">
          <w:rPr>
            <w:rFonts w:ascii="Crimson Text" w:hAnsi="Crimson Text"/>
            <w:color w:val="000000" w:themeColor="text1"/>
            <w:sz w:val="26"/>
            <w:szCs w:val="26"/>
          </w:rPr>
          <w:t xml:space="preserve">. Podía entenderla, </w:t>
        </w:r>
      </w:ins>
      <w:r w:rsidR="00DB69D5" w:rsidRPr="008D03A6">
        <w:rPr>
          <w:rFonts w:ascii="Crimson Text" w:hAnsi="Crimson Text"/>
          <w:color w:val="000000" w:themeColor="text1"/>
          <w:sz w:val="26"/>
          <w:szCs w:val="26"/>
        </w:rPr>
        <w:t>el ambiente</w:t>
      </w:r>
      <w:r w:rsidRPr="008D03A6">
        <w:rPr>
          <w:rFonts w:ascii="Crimson Text" w:hAnsi="Crimson Text"/>
          <w:color w:val="000000" w:themeColor="text1"/>
          <w:sz w:val="26"/>
          <w:szCs w:val="26"/>
        </w:rPr>
        <w:t xml:space="preserve"> </w:t>
      </w:r>
      <w:del w:id="383" w:author="PC" w:date="2025-06-11T18:48:00Z">
        <w:r w:rsidRPr="008D03A6" w:rsidDel="004C225B">
          <w:rPr>
            <w:rFonts w:ascii="Crimson Text" w:hAnsi="Crimson Text"/>
            <w:color w:val="000000" w:themeColor="text1"/>
            <w:sz w:val="26"/>
            <w:szCs w:val="26"/>
          </w:rPr>
          <w:delText>la estremecía</w:delText>
        </w:r>
      </w:del>
      <w:ins w:id="384" w:author="PC" w:date="2025-06-11T18:48:00Z">
        <w:r w:rsidR="004C225B">
          <w:rPr>
            <w:rFonts w:ascii="Crimson Text" w:hAnsi="Crimson Text"/>
            <w:color w:val="000000" w:themeColor="text1"/>
            <w:sz w:val="26"/>
            <w:szCs w:val="26"/>
          </w:rPr>
          <w:t>era sobrecogedor</w:t>
        </w:r>
      </w:ins>
      <w:r w:rsidRPr="008D03A6">
        <w:rPr>
          <w:rFonts w:ascii="Crimson Text" w:hAnsi="Crimson Text"/>
          <w:color w:val="000000" w:themeColor="text1"/>
          <w:sz w:val="26"/>
          <w:szCs w:val="26"/>
        </w:rPr>
        <w:t>. Eros le apoyó la palma sobre el hocico y logró apaciguar</w:t>
      </w:r>
      <w:ins w:id="385" w:author="PC" w:date="2025-06-11T18:48:00Z">
        <w:r w:rsidR="004C225B">
          <w:rPr>
            <w:rFonts w:ascii="Crimson Text" w:hAnsi="Crimson Text"/>
            <w:color w:val="000000" w:themeColor="text1"/>
            <w:sz w:val="26"/>
            <w:szCs w:val="26"/>
          </w:rPr>
          <w:t xml:space="preserve"> un poco</w:t>
        </w:r>
      </w:ins>
      <w:r w:rsidR="006F3C1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su malestar. Inmediatamente</w:t>
      </w:r>
      <w:r w:rsidR="00DB69D5"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DB69D5" w:rsidRPr="008D03A6">
        <w:rPr>
          <w:rFonts w:ascii="Crimson Text" w:hAnsi="Crimson Text"/>
          <w:color w:val="000000" w:themeColor="text1"/>
          <w:sz w:val="26"/>
          <w:szCs w:val="26"/>
        </w:rPr>
        <w:t>lo invadió el recuerdo de</w:t>
      </w:r>
      <w:r w:rsidRPr="008D03A6">
        <w:rPr>
          <w:rFonts w:ascii="Crimson Text" w:hAnsi="Crimson Text"/>
          <w:color w:val="000000" w:themeColor="text1"/>
          <w:sz w:val="26"/>
          <w:szCs w:val="26"/>
        </w:rPr>
        <w:t xml:space="preserve"> las noches </w:t>
      </w:r>
      <w:r w:rsidR="0020471E" w:rsidRPr="008D03A6">
        <w:rPr>
          <w:rFonts w:ascii="Crimson Text" w:hAnsi="Crimson Text"/>
          <w:color w:val="000000" w:themeColor="text1"/>
          <w:sz w:val="26"/>
          <w:szCs w:val="26"/>
        </w:rPr>
        <w:t xml:space="preserve">en </w:t>
      </w:r>
      <w:r w:rsidRPr="008D03A6">
        <w:rPr>
          <w:rFonts w:ascii="Crimson Text" w:hAnsi="Crimson Text"/>
          <w:color w:val="000000" w:themeColor="text1"/>
          <w:sz w:val="26"/>
          <w:szCs w:val="26"/>
        </w:rPr>
        <w:t xml:space="preserve">que la había </w:t>
      </w:r>
      <w:r w:rsidR="006F3C10" w:rsidRPr="008D03A6">
        <w:rPr>
          <w:rFonts w:ascii="Crimson Text" w:hAnsi="Crimson Text"/>
          <w:color w:val="000000" w:themeColor="text1"/>
          <w:sz w:val="26"/>
          <w:szCs w:val="26"/>
        </w:rPr>
        <w:t xml:space="preserve">cobijado </w:t>
      </w:r>
      <w:r w:rsidR="00365365" w:rsidRPr="008D03A6">
        <w:rPr>
          <w:rFonts w:ascii="Crimson Text" w:hAnsi="Crimson Text"/>
          <w:color w:val="000000" w:themeColor="text1"/>
          <w:sz w:val="26"/>
          <w:szCs w:val="26"/>
        </w:rPr>
        <w:t>de recién</w:t>
      </w:r>
      <w:r w:rsidR="00D266FB" w:rsidRPr="008D03A6">
        <w:rPr>
          <w:rFonts w:ascii="Crimson Text" w:hAnsi="Crimson Text"/>
          <w:color w:val="000000" w:themeColor="text1"/>
          <w:sz w:val="26"/>
          <w:szCs w:val="26"/>
        </w:rPr>
        <w:t xml:space="preserve"> nacida, </w:t>
      </w:r>
      <w:r w:rsidRPr="008D03A6">
        <w:rPr>
          <w:rFonts w:ascii="Crimson Text" w:hAnsi="Crimson Text"/>
          <w:color w:val="000000" w:themeColor="text1"/>
          <w:sz w:val="26"/>
          <w:szCs w:val="26"/>
        </w:rPr>
        <w:t xml:space="preserve">luego de que </w:t>
      </w:r>
      <w:r w:rsidR="00DB69D5" w:rsidRPr="008D03A6">
        <w:rPr>
          <w:rFonts w:ascii="Crimson Text" w:hAnsi="Crimson Text"/>
          <w:color w:val="000000" w:themeColor="text1"/>
          <w:sz w:val="26"/>
          <w:szCs w:val="26"/>
        </w:rPr>
        <w:t>vendieran a</w:t>
      </w:r>
      <w:r w:rsidR="00967EF6" w:rsidRPr="008D03A6">
        <w:rPr>
          <w:rFonts w:ascii="Crimson Text" w:hAnsi="Crimson Text"/>
          <w:color w:val="000000" w:themeColor="text1"/>
          <w:sz w:val="26"/>
          <w:szCs w:val="26"/>
        </w:rPr>
        <w:t xml:space="preserve"> </w:t>
      </w:r>
      <w:r w:rsidR="00C431E2" w:rsidRPr="008D03A6">
        <w:rPr>
          <w:rFonts w:ascii="Crimson Text" w:hAnsi="Crimson Text"/>
          <w:color w:val="000000" w:themeColor="text1"/>
          <w:sz w:val="26"/>
          <w:szCs w:val="26"/>
        </w:rPr>
        <w:t>la</w:t>
      </w:r>
      <w:r w:rsidR="00967EF6" w:rsidRPr="008D03A6">
        <w:rPr>
          <w:rFonts w:ascii="Crimson Text" w:hAnsi="Crimson Text"/>
          <w:color w:val="000000" w:themeColor="text1"/>
          <w:sz w:val="26"/>
          <w:szCs w:val="26"/>
        </w:rPr>
        <w:t xml:space="preserve"> yegua</w:t>
      </w:r>
      <w:r w:rsidR="00DB69D5" w:rsidRPr="008D03A6">
        <w:rPr>
          <w:rFonts w:ascii="Crimson Text" w:hAnsi="Crimson Text"/>
          <w:color w:val="000000" w:themeColor="text1"/>
          <w:sz w:val="26"/>
          <w:szCs w:val="26"/>
        </w:rPr>
        <w:t xml:space="preserve"> que la había dado a luz</w:t>
      </w:r>
      <w:r w:rsidR="00C431E2" w:rsidRPr="008D03A6">
        <w:rPr>
          <w:rFonts w:ascii="Crimson Text" w:hAnsi="Crimson Text"/>
          <w:color w:val="000000" w:themeColor="text1"/>
          <w:sz w:val="26"/>
          <w:szCs w:val="26"/>
        </w:rPr>
        <w:t xml:space="preserve">. </w:t>
      </w:r>
      <w:r w:rsidR="00D266FB" w:rsidRPr="008D03A6">
        <w:rPr>
          <w:rFonts w:ascii="Crimson Text" w:hAnsi="Crimson Text"/>
          <w:color w:val="000000" w:themeColor="text1"/>
          <w:sz w:val="26"/>
          <w:szCs w:val="26"/>
        </w:rPr>
        <w:t>Era una potra</w:t>
      </w:r>
      <w:r w:rsidRPr="008D03A6">
        <w:rPr>
          <w:rFonts w:ascii="Crimson Text" w:hAnsi="Crimson Text"/>
          <w:color w:val="000000" w:themeColor="text1"/>
          <w:sz w:val="26"/>
          <w:szCs w:val="26"/>
        </w:rPr>
        <w:t xml:space="preserve"> muy </w:t>
      </w:r>
      <w:r w:rsidR="009C5892" w:rsidRPr="008D03A6">
        <w:rPr>
          <w:rFonts w:ascii="Crimson Text" w:hAnsi="Crimson Text"/>
          <w:color w:val="000000" w:themeColor="text1"/>
          <w:sz w:val="26"/>
          <w:szCs w:val="26"/>
        </w:rPr>
        <w:t>joven</w:t>
      </w:r>
      <w:r w:rsidRPr="008D03A6">
        <w:rPr>
          <w:rFonts w:ascii="Crimson Text" w:hAnsi="Crimson Text"/>
          <w:color w:val="000000" w:themeColor="text1"/>
          <w:sz w:val="26"/>
          <w:szCs w:val="26"/>
        </w:rPr>
        <w:t xml:space="preserve"> y no estaba lista para abandonar el calor materno, pero la necesidad de aquello</w:t>
      </w:r>
      <w:r w:rsidR="00F86125" w:rsidRPr="008D03A6">
        <w:rPr>
          <w:rFonts w:ascii="Crimson Text" w:hAnsi="Crimson Text"/>
          <w:color w:val="000000" w:themeColor="text1"/>
          <w:sz w:val="26"/>
          <w:szCs w:val="26"/>
        </w:rPr>
        <w:t xml:space="preserve">s días </w:t>
      </w:r>
      <w:del w:id="386" w:author="PC" w:date="2025-06-11T18:49:00Z">
        <w:r w:rsidR="00F86125" w:rsidRPr="008D03A6" w:rsidDel="004C225B">
          <w:rPr>
            <w:rFonts w:ascii="Crimson Text" w:hAnsi="Crimson Text"/>
            <w:color w:val="000000" w:themeColor="text1"/>
            <w:sz w:val="26"/>
            <w:szCs w:val="26"/>
          </w:rPr>
          <w:delText xml:space="preserve">era </w:delText>
        </w:r>
      </w:del>
      <w:ins w:id="387" w:author="PC" w:date="2025-06-11T18:49:00Z">
        <w:r w:rsidR="004C225B">
          <w:rPr>
            <w:rFonts w:ascii="Crimson Text" w:hAnsi="Crimson Text"/>
            <w:color w:val="000000" w:themeColor="text1"/>
            <w:sz w:val="26"/>
            <w:szCs w:val="26"/>
          </w:rPr>
          <w:t>había sido</w:t>
        </w:r>
        <w:r w:rsidR="004C225B" w:rsidRPr="008D03A6">
          <w:rPr>
            <w:rFonts w:ascii="Crimson Text" w:hAnsi="Crimson Text"/>
            <w:color w:val="000000" w:themeColor="text1"/>
            <w:sz w:val="26"/>
            <w:szCs w:val="26"/>
          </w:rPr>
          <w:t xml:space="preserve"> </w:t>
        </w:r>
      </w:ins>
      <w:r w:rsidR="00F86125" w:rsidRPr="008D03A6">
        <w:rPr>
          <w:rFonts w:ascii="Crimson Text" w:hAnsi="Crimson Text"/>
          <w:color w:val="000000" w:themeColor="text1"/>
          <w:sz w:val="26"/>
          <w:szCs w:val="26"/>
        </w:rPr>
        <w:t xml:space="preserve">apremiante. </w:t>
      </w:r>
      <w:r w:rsidR="00365365" w:rsidRPr="008D03A6">
        <w:rPr>
          <w:rFonts w:ascii="Crimson Text" w:hAnsi="Crimson Text"/>
          <w:color w:val="000000" w:themeColor="text1"/>
          <w:sz w:val="26"/>
          <w:szCs w:val="26"/>
        </w:rPr>
        <w:t>Apenas</w:t>
      </w:r>
      <w:r w:rsidR="00F86125" w:rsidRPr="008D03A6">
        <w:rPr>
          <w:rFonts w:ascii="Crimson Text" w:hAnsi="Crimson Text"/>
          <w:color w:val="000000" w:themeColor="text1"/>
          <w:sz w:val="26"/>
          <w:szCs w:val="26"/>
        </w:rPr>
        <w:t xml:space="preserve"> </w:t>
      </w:r>
      <w:r w:rsidR="0020471E" w:rsidRPr="008D03A6">
        <w:rPr>
          <w:rFonts w:ascii="Crimson Text" w:hAnsi="Crimson Text"/>
          <w:color w:val="000000" w:themeColor="text1"/>
          <w:sz w:val="26"/>
          <w:szCs w:val="26"/>
        </w:rPr>
        <w:t>siendo</w:t>
      </w:r>
      <w:r w:rsidRPr="008D03A6">
        <w:rPr>
          <w:rFonts w:ascii="Crimson Text" w:hAnsi="Crimson Text"/>
          <w:color w:val="000000" w:themeColor="text1"/>
          <w:sz w:val="26"/>
          <w:szCs w:val="26"/>
        </w:rPr>
        <w:t xml:space="preserve"> un niño, </w:t>
      </w:r>
      <w:r w:rsidR="0020471E" w:rsidRPr="008D03A6">
        <w:rPr>
          <w:rFonts w:ascii="Crimson Text" w:hAnsi="Crimson Text"/>
          <w:color w:val="000000" w:themeColor="text1"/>
          <w:sz w:val="26"/>
          <w:szCs w:val="26"/>
        </w:rPr>
        <w:t>Eros</w:t>
      </w:r>
      <w:r w:rsidR="00D913A6" w:rsidRPr="008D03A6">
        <w:rPr>
          <w:rFonts w:ascii="Crimson Text" w:hAnsi="Crimson Text"/>
          <w:color w:val="000000" w:themeColor="text1"/>
          <w:sz w:val="26"/>
          <w:szCs w:val="26"/>
        </w:rPr>
        <w:t xml:space="preserve"> </w:t>
      </w:r>
      <w:r w:rsidR="00365365" w:rsidRPr="008D03A6">
        <w:rPr>
          <w:rFonts w:ascii="Crimson Text" w:hAnsi="Crimson Text"/>
          <w:color w:val="000000" w:themeColor="text1"/>
          <w:sz w:val="26"/>
          <w:szCs w:val="26"/>
        </w:rPr>
        <w:t xml:space="preserve">también </w:t>
      </w:r>
      <w:r w:rsidR="00DB69D5" w:rsidRPr="008D03A6">
        <w:rPr>
          <w:rFonts w:ascii="Crimson Text" w:hAnsi="Crimson Text"/>
          <w:color w:val="000000" w:themeColor="text1"/>
          <w:sz w:val="26"/>
          <w:szCs w:val="26"/>
        </w:rPr>
        <w:t xml:space="preserve">había </w:t>
      </w:r>
      <w:r w:rsidR="006F3C10" w:rsidRPr="008D03A6">
        <w:rPr>
          <w:rFonts w:ascii="Crimson Text" w:hAnsi="Crimson Text"/>
          <w:color w:val="000000" w:themeColor="text1"/>
          <w:sz w:val="26"/>
          <w:szCs w:val="26"/>
        </w:rPr>
        <w:t>perdido a</w:t>
      </w:r>
      <w:r w:rsidR="00C431E2" w:rsidRPr="008D03A6">
        <w:rPr>
          <w:rFonts w:ascii="Crimson Text" w:hAnsi="Crimson Text"/>
          <w:color w:val="000000" w:themeColor="text1"/>
          <w:sz w:val="26"/>
          <w:szCs w:val="26"/>
        </w:rPr>
        <w:t xml:space="preserve"> su madre, por lo que</w:t>
      </w:r>
      <w:r w:rsidRPr="008D03A6">
        <w:rPr>
          <w:rFonts w:ascii="Crimson Text" w:hAnsi="Crimson Text"/>
          <w:color w:val="000000" w:themeColor="text1"/>
          <w:sz w:val="26"/>
          <w:szCs w:val="26"/>
        </w:rPr>
        <w:t xml:space="preserve"> </w:t>
      </w:r>
      <w:r w:rsidR="00C431E2" w:rsidRPr="008D03A6">
        <w:rPr>
          <w:rFonts w:ascii="Crimson Text" w:hAnsi="Crimson Text"/>
          <w:color w:val="000000" w:themeColor="text1"/>
          <w:sz w:val="26"/>
          <w:szCs w:val="26"/>
        </w:rPr>
        <w:t xml:space="preserve">sentía </w:t>
      </w:r>
      <w:r w:rsidR="006F3C10" w:rsidRPr="008D03A6">
        <w:rPr>
          <w:rFonts w:ascii="Crimson Text" w:hAnsi="Crimson Text"/>
          <w:color w:val="000000" w:themeColor="text1"/>
          <w:sz w:val="26"/>
          <w:szCs w:val="26"/>
        </w:rPr>
        <w:t>reflejado su dolor</w:t>
      </w:r>
      <w:r w:rsidRPr="008D03A6">
        <w:rPr>
          <w:rFonts w:ascii="Crimson Text" w:hAnsi="Crimson Text"/>
          <w:color w:val="000000" w:themeColor="text1"/>
          <w:sz w:val="26"/>
          <w:szCs w:val="26"/>
        </w:rPr>
        <w:t xml:space="preserve">. En aquella ocasión, </w:t>
      </w:r>
      <w:r w:rsidR="00D266FB" w:rsidRPr="008D03A6">
        <w:rPr>
          <w:rFonts w:ascii="Crimson Text" w:hAnsi="Crimson Text"/>
          <w:color w:val="000000" w:themeColor="text1"/>
          <w:sz w:val="26"/>
          <w:szCs w:val="26"/>
        </w:rPr>
        <w:t xml:space="preserve">la </w:t>
      </w:r>
      <w:r w:rsidRPr="008D03A6">
        <w:rPr>
          <w:rFonts w:ascii="Crimson Text" w:hAnsi="Crimson Text"/>
          <w:color w:val="000000" w:themeColor="text1"/>
          <w:sz w:val="26"/>
          <w:szCs w:val="26"/>
        </w:rPr>
        <w:t xml:space="preserve">había </w:t>
      </w:r>
      <w:r w:rsidR="006F3C10" w:rsidRPr="008D03A6">
        <w:rPr>
          <w:rFonts w:ascii="Crimson Text" w:hAnsi="Crimson Text"/>
          <w:color w:val="000000" w:themeColor="text1"/>
          <w:sz w:val="26"/>
          <w:szCs w:val="26"/>
        </w:rPr>
        <w:t xml:space="preserve">protegido </w:t>
      </w:r>
      <w:r w:rsidR="00F97504" w:rsidRPr="008D03A6">
        <w:rPr>
          <w:rFonts w:ascii="Crimson Text" w:hAnsi="Crimson Text"/>
          <w:color w:val="000000" w:themeColor="text1"/>
          <w:sz w:val="26"/>
          <w:szCs w:val="26"/>
        </w:rPr>
        <w:t>con su compañía</w:t>
      </w:r>
      <w:del w:id="388" w:author="PC" w:date="2025-06-11T18:50:00Z">
        <w:r w:rsidR="00F97504" w:rsidRPr="008D03A6" w:rsidDel="004C225B">
          <w:rPr>
            <w:rFonts w:ascii="Crimson Text" w:hAnsi="Crimson Text"/>
            <w:color w:val="000000" w:themeColor="text1"/>
            <w:sz w:val="26"/>
            <w:szCs w:val="26"/>
          </w:rPr>
          <w:delText>,</w:delText>
        </w:r>
      </w:del>
      <w:r w:rsidR="00F97504" w:rsidRPr="008D03A6">
        <w:rPr>
          <w:rFonts w:ascii="Crimson Text" w:hAnsi="Crimson Text"/>
          <w:color w:val="000000" w:themeColor="text1"/>
          <w:sz w:val="26"/>
          <w:szCs w:val="26"/>
        </w:rPr>
        <w:t xml:space="preserve"> </w:t>
      </w:r>
      <w:r w:rsidR="00B26E2B" w:rsidRPr="008D03A6">
        <w:rPr>
          <w:rFonts w:ascii="Crimson Text" w:hAnsi="Crimson Text"/>
          <w:color w:val="000000" w:themeColor="text1"/>
          <w:sz w:val="26"/>
          <w:szCs w:val="26"/>
        </w:rPr>
        <w:t>y había</w:t>
      </w:r>
      <w:r w:rsidR="00D266FB" w:rsidRPr="008D03A6">
        <w:rPr>
          <w:rFonts w:ascii="Crimson Text" w:hAnsi="Crimson Text"/>
          <w:color w:val="000000" w:themeColor="text1"/>
          <w:sz w:val="26"/>
          <w:szCs w:val="26"/>
        </w:rPr>
        <w:t xml:space="preserve"> encontrado el modo de</w:t>
      </w:r>
      <w:r w:rsidR="00B26E2B" w:rsidRPr="008D03A6">
        <w:rPr>
          <w:rFonts w:ascii="Crimson Text" w:hAnsi="Crimson Text"/>
          <w:color w:val="000000" w:themeColor="text1"/>
          <w:sz w:val="26"/>
          <w:szCs w:val="26"/>
        </w:rPr>
        <w:t xml:space="preserve"> transmiti</w:t>
      </w:r>
      <w:r w:rsidR="00D266FB" w:rsidRPr="008D03A6">
        <w:rPr>
          <w:rFonts w:ascii="Crimson Text" w:hAnsi="Crimson Text"/>
          <w:color w:val="000000" w:themeColor="text1"/>
          <w:sz w:val="26"/>
          <w:szCs w:val="26"/>
        </w:rPr>
        <w:t>rle</w:t>
      </w:r>
      <w:r w:rsidR="00F97504" w:rsidRPr="008D03A6">
        <w:rPr>
          <w:rFonts w:ascii="Crimson Text" w:hAnsi="Crimson Text"/>
          <w:color w:val="000000" w:themeColor="text1"/>
          <w:sz w:val="26"/>
          <w:szCs w:val="26"/>
        </w:rPr>
        <w:t xml:space="preserve"> </w:t>
      </w:r>
      <w:r w:rsidR="004A33B0" w:rsidRPr="008D03A6">
        <w:rPr>
          <w:rFonts w:ascii="Crimson Text" w:hAnsi="Crimson Text"/>
          <w:color w:val="000000" w:themeColor="text1"/>
          <w:sz w:val="26"/>
          <w:szCs w:val="26"/>
        </w:rPr>
        <w:t>paz</w:t>
      </w:r>
      <w:r w:rsidR="00663028" w:rsidRPr="008D03A6">
        <w:rPr>
          <w:rFonts w:ascii="Crimson Text" w:hAnsi="Crimson Text"/>
          <w:color w:val="000000" w:themeColor="text1"/>
          <w:sz w:val="26"/>
          <w:szCs w:val="26"/>
        </w:rPr>
        <w:t xml:space="preserve"> </w:t>
      </w:r>
      <w:r w:rsidR="006F3C10" w:rsidRPr="008D03A6">
        <w:rPr>
          <w:rFonts w:ascii="Crimson Text" w:hAnsi="Crimson Text"/>
          <w:color w:val="000000" w:themeColor="text1"/>
          <w:sz w:val="26"/>
          <w:szCs w:val="26"/>
        </w:rPr>
        <w:t>acariciándole</w:t>
      </w:r>
      <w:r w:rsidR="00F97504" w:rsidRPr="008D03A6">
        <w:rPr>
          <w:rFonts w:ascii="Crimson Text" w:hAnsi="Crimson Text"/>
          <w:color w:val="000000" w:themeColor="text1"/>
          <w:sz w:val="26"/>
          <w:szCs w:val="26"/>
        </w:rPr>
        <w:t xml:space="preserve"> </w:t>
      </w:r>
      <w:r w:rsidR="00AB7EC6" w:rsidRPr="008D03A6">
        <w:rPr>
          <w:rFonts w:ascii="Crimson Text" w:hAnsi="Crimson Text"/>
          <w:color w:val="000000" w:themeColor="text1"/>
          <w:sz w:val="26"/>
          <w:szCs w:val="26"/>
        </w:rPr>
        <w:t>el hocico</w:t>
      </w:r>
      <w:r w:rsidR="006F3C10" w:rsidRPr="008D03A6">
        <w:rPr>
          <w:rFonts w:ascii="Crimson Text" w:hAnsi="Crimson Text"/>
          <w:color w:val="000000" w:themeColor="text1"/>
          <w:sz w:val="26"/>
          <w:szCs w:val="26"/>
        </w:rPr>
        <w:t xml:space="preserve"> con su pequeña mano</w:t>
      </w:r>
      <w:r w:rsidR="002C3296" w:rsidRPr="008D03A6">
        <w:rPr>
          <w:rFonts w:ascii="Crimson Text" w:hAnsi="Crimson Text"/>
          <w:color w:val="000000" w:themeColor="text1"/>
          <w:sz w:val="26"/>
          <w:szCs w:val="26"/>
        </w:rPr>
        <w:t>. Desde entonces</w:t>
      </w:r>
      <w:r w:rsidR="0020471E" w:rsidRPr="008D03A6">
        <w:rPr>
          <w:rFonts w:ascii="Crimson Text" w:hAnsi="Crimson Text"/>
          <w:color w:val="000000" w:themeColor="text1"/>
          <w:sz w:val="26"/>
          <w:szCs w:val="26"/>
        </w:rPr>
        <w:t>,</w:t>
      </w:r>
      <w:r w:rsidR="002C3296" w:rsidRPr="008D03A6">
        <w:rPr>
          <w:rFonts w:ascii="Crimson Text" w:hAnsi="Crimson Text"/>
          <w:color w:val="000000" w:themeColor="text1"/>
          <w:sz w:val="26"/>
          <w:szCs w:val="26"/>
        </w:rPr>
        <w:t xml:space="preserve"> </w:t>
      </w:r>
      <w:del w:id="389" w:author="PC" w:date="2025-06-11T18:50:00Z">
        <w:r w:rsidR="002C3296" w:rsidRPr="008D03A6" w:rsidDel="00204446">
          <w:rPr>
            <w:rFonts w:ascii="Crimson Text" w:hAnsi="Crimson Text"/>
            <w:color w:val="000000" w:themeColor="text1"/>
            <w:sz w:val="26"/>
            <w:szCs w:val="26"/>
          </w:rPr>
          <w:delText xml:space="preserve">fue </w:delText>
        </w:r>
      </w:del>
      <w:ins w:id="390" w:author="PC" w:date="2025-06-11T18:50:00Z">
        <w:r w:rsidR="00204446">
          <w:rPr>
            <w:rFonts w:ascii="Crimson Text" w:hAnsi="Crimson Text"/>
            <w:color w:val="000000" w:themeColor="text1"/>
            <w:sz w:val="26"/>
            <w:szCs w:val="26"/>
          </w:rPr>
          <w:t>se había convertido en</w:t>
        </w:r>
        <w:r w:rsidR="00204446" w:rsidRPr="008D03A6">
          <w:rPr>
            <w:rFonts w:ascii="Crimson Text" w:hAnsi="Crimson Text"/>
            <w:color w:val="000000" w:themeColor="text1"/>
            <w:sz w:val="26"/>
            <w:szCs w:val="26"/>
          </w:rPr>
          <w:t xml:space="preserve"> </w:t>
        </w:r>
      </w:ins>
      <w:r w:rsidR="002C3296" w:rsidRPr="008D03A6">
        <w:rPr>
          <w:rFonts w:ascii="Crimson Text" w:hAnsi="Crimson Text"/>
          <w:color w:val="000000" w:themeColor="text1"/>
          <w:sz w:val="26"/>
          <w:szCs w:val="26"/>
        </w:rPr>
        <w:t>un</w:t>
      </w:r>
      <w:r w:rsidR="00B016DF" w:rsidRPr="008D03A6">
        <w:rPr>
          <w:rFonts w:ascii="Crimson Text" w:hAnsi="Crimson Text"/>
          <w:color w:val="000000" w:themeColor="text1"/>
          <w:sz w:val="26"/>
          <w:szCs w:val="26"/>
        </w:rPr>
        <w:t xml:space="preserve"> hábito</w:t>
      </w:r>
      <w:r w:rsidR="002C3296" w:rsidRPr="008D03A6">
        <w:rPr>
          <w:rFonts w:ascii="Crimson Text" w:hAnsi="Crimson Text"/>
          <w:color w:val="000000" w:themeColor="text1"/>
          <w:sz w:val="26"/>
          <w:szCs w:val="26"/>
        </w:rPr>
        <w:t xml:space="preserve"> que </w:t>
      </w:r>
      <w:del w:id="391" w:author="PC" w:date="2025-06-11T18:50:00Z">
        <w:r w:rsidR="002C3296" w:rsidRPr="008D03A6" w:rsidDel="00204446">
          <w:rPr>
            <w:rFonts w:ascii="Crimson Text" w:hAnsi="Crimson Text"/>
            <w:color w:val="000000" w:themeColor="text1"/>
            <w:sz w:val="26"/>
            <w:szCs w:val="26"/>
          </w:rPr>
          <w:delText xml:space="preserve">no dejó de </w:delText>
        </w:r>
        <w:r w:rsidR="00B016DF" w:rsidRPr="008D03A6" w:rsidDel="00204446">
          <w:rPr>
            <w:rFonts w:ascii="Crimson Text" w:hAnsi="Crimson Text"/>
            <w:color w:val="000000" w:themeColor="text1"/>
            <w:sz w:val="26"/>
            <w:szCs w:val="26"/>
          </w:rPr>
          <w:delText>practicar</w:delText>
        </w:r>
        <w:r w:rsidR="00F97504" w:rsidRPr="008D03A6" w:rsidDel="00204446">
          <w:rPr>
            <w:rFonts w:ascii="Crimson Text" w:hAnsi="Crimson Text"/>
            <w:color w:val="000000" w:themeColor="text1"/>
            <w:sz w:val="26"/>
            <w:szCs w:val="26"/>
          </w:rPr>
          <w:delText>,</w:delText>
        </w:r>
      </w:del>
      <w:ins w:id="392" w:author="PC" w:date="2025-06-11T18:50:00Z">
        <w:r w:rsidR="00204446">
          <w:rPr>
            <w:rFonts w:ascii="Crimson Text" w:hAnsi="Crimson Text"/>
            <w:color w:val="000000" w:themeColor="text1"/>
            <w:sz w:val="26"/>
            <w:szCs w:val="26"/>
          </w:rPr>
          <w:t>volvía a surgir</w:t>
        </w:r>
      </w:ins>
      <w:r w:rsidR="00F97504" w:rsidRPr="008D03A6">
        <w:rPr>
          <w:rFonts w:ascii="Crimson Text" w:hAnsi="Crimson Text"/>
          <w:color w:val="000000" w:themeColor="text1"/>
          <w:sz w:val="26"/>
          <w:szCs w:val="26"/>
        </w:rPr>
        <w:t xml:space="preserve"> cada vez que</w:t>
      </w:r>
      <w:r w:rsidR="002C3296" w:rsidRPr="008D03A6">
        <w:rPr>
          <w:rFonts w:ascii="Crimson Text" w:hAnsi="Crimson Text"/>
          <w:color w:val="000000" w:themeColor="text1"/>
          <w:sz w:val="26"/>
          <w:szCs w:val="26"/>
        </w:rPr>
        <w:t xml:space="preserve"> Agatha necesitaba un poco de calma.</w:t>
      </w:r>
    </w:p>
    <w:p w:rsidR="002C3296" w:rsidRPr="008D03A6" w:rsidRDefault="00D913A6"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del w:id="393" w:author="PC" w:date="2025-06-11T18:50:00Z">
        <w:r w:rsidRPr="008D03A6" w:rsidDel="00204446">
          <w:rPr>
            <w:rFonts w:ascii="Crimson Text" w:hAnsi="Crimson Text"/>
            <w:color w:val="000000" w:themeColor="text1"/>
            <w:sz w:val="26"/>
            <w:szCs w:val="26"/>
          </w:rPr>
          <w:delText xml:space="preserve">contexto </w:delText>
        </w:r>
      </w:del>
      <w:ins w:id="394" w:author="PC" w:date="2025-06-11T18:50:00Z">
        <w:r w:rsidR="00204446">
          <w:rPr>
            <w:rFonts w:ascii="Crimson Text" w:hAnsi="Crimson Text"/>
            <w:color w:val="000000" w:themeColor="text1"/>
            <w:sz w:val="26"/>
            <w:szCs w:val="26"/>
          </w:rPr>
          <w:t>paisaje</w:t>
        </w:r>
        <w:r w:rsidR="0020444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era</w:t>
      </w:r>
      <w:r w:rsidR="00621BEE" w:rsidRPr="008D03A6">
        <w:rPr>
          <w:rFonts w:ascii="Crimson Text" w:hAnsi="Crimson Text"/>
          <w:color w:val="000000" w:themeColor="text1"/>
          <w:sz w:val="26"/>
          <w:szCs w:val="26"/>
        </w:rPr>
        <w:t xml:space="preserve"> siniestro</w:t>
      </w:r>
      <w:del w:id="395" w:author="PC" w:date="2025-06-11T18:51:00Z">
        <w:r w:rsidR="00621BEE" w:rsidRPr="008D03A6" w:rsidDel="00204446">
          <w:rPr>
            <w:rFonts w:ascii="Crimson Text" w:hAnsi="Crimson Text"/>
            <w:color w:val="000000" w:themeColor="text1"/>
            <w:sz w:val="26"/>
            <w:szCs w:val="26"/>
          </w:rPr>
          <w:delText xml:space="preserve"> y</w:delText>
        </w:r>
      </w:del>
      <w:ins w:id="396" w:author="PC" w:date="2025-06-11T18:51:00Z">
        <w:r w:rsidR="00204446">
          <w:rPr>
            <w:rFonts w:ascii="Crimson Text" w:hAnsi="Crimson Text"/>
            <w:color w:val="000000" w:themeColor="text1"/>
            <w:sz w:val="26"/>
            <w:szCs w:val="26"/>
          </w:rPr>
          <w:t>, incluso</w:t>
        </w:r>
      </w:ins>
      <w:r w:rsidR="00621BEE" w:rsidRPr="008D03A6">
        <w:rPr>
          <w:rFonts w:ascii="Crimson Text" w:hAnsi="Crimson Text"/>
          <w:color w:val="000000" w:themeColor="text1"/>
          <w:sz w:val="26"/>
          <w:szCs w:val="26"/>
        </w:rPr>
        <w:t xml:space="preserve"> amenazante, </w:t>
      </w:r>
      <w:r w:rsidRPr="008D03A6">
        <w:rPr>
          <w:rFonts w:ascii="Crimson Text" w:hAnsi="Crimson Text"/>
          <w:color w:val="000000" w:themeColor="text1"/>
          <w:sz w:val="26"/>
          <w:szCs w:val="26"/>
        </w:rPr>
        <w:t>sin embargo</w:t>
      </w:r>
      <w:del w:id="397" w:author="PC" w:date="2025-06-11T18:51:00Z">
        <w:r w:rsidRPr="008D03A6" w:rsidDel="0020444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621BEE" w:rsidRPr="008D03A6">
        <w:rPr>
          <w:rFonts w:ascii="Crimson Text" w:hAnsi="Crimson Text"/>
          <w:color w:val="000000" w:themeColor="text1"/>
          <w:sz w:val="26"/>
          <w:szCs w:val="26"/>
        </w:rPr>
        <w:t xml:space="preserve">Eros se sentía </w:t>
      </w:r>
      <w:r w:rsidR="00F86125" w:rsidRPr="008D03A6">
        <w:rPr>
          <w:rFonts w:ascii="Crimson Text" w:hAnsi="Crimson Text"/>
          <w:color w:val="000000" w:themeColor="text1"/>
          <w:sz w:val="26"/>
          <w:szCs w:val="26"/>
        </w:rPr>
        <w:t>seguro</w:t>
      </w:r>
      <w:r w:rsidR="00621BEE" w:rsidRPr="008D03A6">
        <w:rPr>
          <w:rFonts w:ascii="Crimson Text" w:hAnsi="Crimson Text"/>
          <w:color w:val="000000" w:themeColor="text1"/>
          <w:sz w:val="26"/>
          <w:szCs w:val="26"/>
        </w:rPr>
        <w:t xml:space="preserve">. </w:t>
      </w:r>
      <w:r w:rsidR="00734F3C" w:rsidRPr="008D03A6">
        <w:rPr>
          <w:rFonts w:ascii="Crimson Text" w:hAnsi="Crimson Text"/>
          <w:color w:val="000000" w:themeColor="text1"/>
          <w:sz w:val="26"/>
          <w:szCs w:val="26"/>
        </w:rPr>
        <w:t>Ya había recorrido</w:t>
      </w:r>
      <w:r w:rsidR="00621BEE" w:rsidRPr="008D03A6">
        <w:rPr>
          <w:rFonts w:ascii="Crimson Text" w:hAnsi="Crimson Text"/>
          <w:color w:val="000000" w:themeColor="text1"/>
          <w:sz w:val="26"/>
          <w:szCs w:val="26"/>
        </w:rPr>
        <w:t xml:space="preserve"> ese camino</w:t>
      </w:r>
      <w:r w:rsidR="00734F3C" w:rsidRPr="008D03A6">
        <w:rPr>
          <w:rFonts w:ascii="Crimson Text" w:hAnsi="Crimson Text"/>
          <w:color w:val="000000" w:themeColor="text1"/>
          <w:sz w:val="26"/>
          <w:szCs w:val="26"/>
        </w:rPr>
        <w:t xml:space="preserve"> antes</w:t>
      </w:r>
      <w:del w:id="398" w:author="PC" w:date="2025-06-11T18:51:00Z">
        <w:r w:rsidR="00621BEE" w:rsidRPr="008D03A6" w:rsidDel="00204446">
          <w:rPr>
            <w:rFonts w:ascii="Crimson Text" w:hAnsi="Crimson Text"/>
            <w:color w:val="000000" w:themeColor="text1"/>
            <w:sz w:val="26"/>
            <w:szCs w:val="26"/>
          </w:rPr>
          <w:delText>,</w:delText>
        </w:r>
      </w:del>
      <w:r w:rsidR="00621BE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y, </w:t>
      </w:r>
      <w:r w:rsidR="00AB7EC6" w:rsidRPr="008D03A6">
        <w:rPr>
          <w:rFonts w:ascii="Crimson Text" w:hAnsi="Crimson Text"/>
          <w:color w:val="000000" w:themeColor="text1"/>
          <w:sz w:val="26"/>
          <w:szCs w:val="26"/>
        </w:rPr>
        <w:t>aunque</w:t>
      </w:r>
      <w:r w:rsidR="00621BEE" w:rsidRPr="008D03A6">
        <w:rPr>
          <w:rFonts w:ascii="Crimson Text" w:hAnsi="Crimson Text"/>
          <w:color w:val="000000" w:themeColor="text1"/>
          <w:sz w:val="26"/>
          <w:szCs w:val="26"/>
        </w:rPr>
        <w:t xml:space="preserve"> </w:t>
      </w:r>
      <w:r w:rsidR="00734F3C" w:rsidRPr="008D03A6">
        <w:rPr>
          <w:rFonts w:ascii="Crimson Text" w:hAnsi="Crimson Text"/>
          <w:color w:val="000000" w:themeColor="text1"/>
          <w:sz w:val="26"/>
          <w:szCs w:val="26"/>
        </w:rPr>
        <w:t xml:space="preserve">no </w:t>
      </w:r>
      <w:r w:rsidR="008C1332" w:rsidRPr="008D03A6">
        <w:rPr>
          <w:rFonts w:ascii="Crimson Text" w:hAnsi="Crimson Text"/>
          <w:color w:val="000000" w:themeColor="text1"/>
          <w:sz w:val="26"/>
          <w:szCs w:val="26"/>
        </w:rPr>
        <w:t>guardaba</w:t>
      </w:r>
      <w:r w:rsidR="00621BEE" w:rsidRPr="008D03A6">
        <w:rPr>
          <w:rFonts w:ascii="Crimson Text" w:hAnsi="Crimson Text"/>
          <w:color w:val="000000" w:themeColor="text1"/>
          <w:sz w:val="26"/>
          <w:szCs w:val="26"/>
        </w:rPr>
        <w:t xml:space="preserve"> </w:t>
      </w:r>
      <w:r w:rsidR="00734F3C" w:rsidRPr="008D03A6">
        <w:rPr>
          <w:rFonts w:ascii="Crimson Text" w:hAnsi="Crimson Text"/>
          <w:color w:val="000000" w:themeColor="text1"/>
          <w:sz w:val="26"/>
          <w:szCs w:val="26"/>
        </w:rPr>
        <w:t>los mejores recuerdos</w:t>
      </w:r>
      <w:r w:rsidRPr="008D03A6">
        <w:rPr>
          <w:rFonts w:ascii="Crimson Text" w:hAnsi="Crimson Text"/>
          <w:color w:val="000000" w:themeColor="text1"/>
          <w:sz w:val="26"/>
          <w:szCs w:val="26"/>
        </w:rPr>
        <w:t>, esta vez</w:t>
      </w:r>
      <w:r w:rsidR="00621BEE" w:rsidRPr="008D03A6">
        <w:rPr>
          <w:rFonts w:ascii="Crimson Text" w:hAnsi="Crimson Text"/>
          <w:color w:val="000000" w:themeColor="text1"/>
          <w:sz w:val="26"/>
          <w:szCs w:val="26"/>
        </w:rPr>
        <w:t xml:space="preserve"> su </w:t>
      </w:r>
      <w:r w:rsidRPr="008D03A6">
        <w:rPr>
          <w:rFonts w:ascii="Crimson Text" w:hAnsi="Crimson Text"/>
          <w:color w:val="000000" w:themeColor="text1"/>
          <w:sz w:val="26"/>
          <w:szCs w:val="26"/>
        </w:rPr>
        <w:t>perspectiva</w:t>
      </w:r>
      <w:r w:rsidR="00621BEE" w:rsidRPr="008D03A6">
        <w:rPr>
          <w:rFonts w:ascii="Crimson Text" w:hAnsi="Crimson Text"/>
          <w:color w:val="000000" w:themeColor="text1"/>
          <w:sz w:val="26"/>
          <w:szCs w:val="26"/>
        </w:rPr>
        <w:t xml:space="preserve"> era diferente. En </w:t>
      </w:r>
      <w:r w:rsidR="00734F3C" w:rsidRPr="008D03A6">
        <w:rPr>
          <w:rFonts w:ascii="Crimson Text" w:hAnsi="Crimson Text"/>
          <w:color w:val="000000" w:themeColor="text1"/>
          <w:sz w:val="26"/>
          <w:szCs w:val="26"/>
        </w:rPr>
        <w:t>su primera incursión</w:t>
      </w:r>
      <w:r w:rsidR="00621BEE" w:rsidRPr="008D03A6">
        <w:rPr>
          <w:rFonts w:ascii="Crimson Text" w:hAnsi="Crimson Text"/>
          <w:color w:val="000000" w:themeColor="text1"/>
          <w:sz w:val="26"/>
          <w:szCs w:val="26"/>
        </w:rPr>
        <w:t xml:space="preserve">, había ingresado </w:t>
      </w:r>
      <w:ins w:id="399" w:author="PC" w:date="2025-06-11T18:51:00Z">
        <w:r w:rsidR="00204446">
          <w:rPr>
            <w:rFonts w:ascii="Crimson Text" w:hAnsi="Crimson Text"/>
            <w:color w:val="000000" w:themeColor="text1"/>
            <w:sz w:val="26"/>
            <w:szCs w:val="26"/>
          </w:rPr>
          <w:t>en</w:t>
        </w:r>
      </w:ins>
      <w:r w:rsidR="00734F3C" w:rsidRPr="008D03A6">
        <w:rPr>
          <w:rFonts w:ascii="Crimson Text" w:hAnsi="Crimson Text"/>
          <w:color w:val="000000" w:themeColor="text1"/>
          <w:sz w:val="26"/>
          <w:szCs w:val="26"/>
        </w:rPr>
        <w:t>valentonado por</w:t>
      </w:r>
      <w:r w:rsidR="00621BEE" w:rsidRPr="008D03A6">
        <w:rPr>
          <w:rFonts w:ascii="Crimson Text" w:hAnsi="Crimson Text"/>
          <w:color w:val="000000" w:themeColor="text1"/>
          <w:sz w:val="26"/>
          <w:szCs w:val="26"/>
        </w:rPr>
        <w:t xml:space="preserve"> </w:t>
      </w:r>
      <w:del w:id="400" w:author="PC" w:date="2025-06-11T18:52:00Z">
        <w:r w:rsidR="00621BEE" w:rsidRPr="008D03A6" w:rsidDel="00204446">
          <w:rPr>
            <w:rFonts w:ascii="Crimson Text" w:hAnsi="Crimson Text"/>
            <w:color w:val="000000" w:themeColor="text1"/>
            <w:sz w:val="26"/>
            <w:szCs w:val="26"/>
          </w:rPr>
          <w:delText>un presente</w:delText>
        </w:r>
      </w:del>
      <w:ins w:id="401" w:author="PC" w:date="2025-06-11T18:52:00Z">
        <w:r w:rsidR="00204446">
          <w:rPr>
            <w:rFonts w:ascii="Crimson Text" w:hAnsi="Crimson Text"/>
            <w:color w:val="000000" w:themeColor="text1"/>
            <w:sz w:val="26"/>
            <w:szCs w:val="26"/>
          </w:rPr>
          <w:t>preséntela promesa de un futuro</w:t>
        </w:r>
      </w:ins>
      <w:r w:rsidR="00621BEE" w:rsidRPr="008D03A6">
        <w:rPr>
          <w:rFonts w:ascii="Crimson Text" w:hAnsi="Crimson Text"/>
          <w:color w:val="000000" w:themeColor="text1"/>
          <w:sz w:val="26"/>
          <w:szCs w:val="26"/>
        </w:rPr>
        <w:t xml:space="preserve"> inmejorable, con una posición creciente dentro de la guardia real, </w:t>
      </w:r>
      <w:ins w:id="402" w:author="PC" w:date="2025-06-11T18:52:00Z">
        <w:r w:rsidR="00204446">
          <w:rPr>
            <w:rFonts w:ascii="Crimson Text" w:hAnsi="Crimson Text"/>
            <w:color w:val="000000" w:themeColor="text1"/>
            <w:sz w:val="26"/>
            <w:szCs w:val="26"/>
          </w:rPr>
          <w:t xml:space="preserve">y </w:t>
        </w:r>
      </w:ins>
      <w:r w:rsidR="00621BEE" w:rsidRPr="008D03A6">
        <w:rPr>
          <w:rFonts w:ascii="Crimson Text" w:hAnsi="Crimson Text"/>
          <w:color w:val="000000" w:themeColor="text1"/>
          <w:sz w:val="26"/>
          <w:szCs w:val="26"/>
        </w:rPr>
        <w:t xml:space="preserve">a punto de convertirse en guerrero. </w:t>
      </w:r>
      <w:commentRangeStart w:id="403"/>
      <w:del w:id="404" w:author="PC" w:date="2025-06-11T18:53:00Z">
        <w:r w:rsidR="004E39D8" w:rsidRPr="008D03A6" w:rsidDel="00204446">
          <w:rPr>
            <w:rFonts w:ascii="Crimson Text" w:hAnsi="Crimson Text"/>
            <w:color w:val="000000" w:themeColor="text1"/>
            <w:sz w:val="26"/>
            <w:szCs w:val="26"/>
          </w:rPr>
          <w:delText>Además</w:delText>
        </w:r>
        <w:r w:rsidR="00621BEE" w:rsidRPr="008D03A6" w:rsidDel="00204446">
          <w:rPr>
            <w:rFonts w:ascii="Crimson Text" w:hAnsi="Crimson Text"/>
            <w:color w:val="000000" w:themeColor="text1"/>
            <w:sz w:val="26"/>
            <w:szCs w:val="26"/>
          </w:rPr>
          <w:delText xml:space="preserve">, </w:delText>
        </w:r>
        <w:r w:rsidR="00F86125" w:rsidRPr="008D03A6" w:rsidDel="00204446">
          <w:rPr>
            <w:rFonts w:ascii="Crimson Text" w:hAnsi="Crimson Text"/>
            <w:color w:val="000000" w:themeColor="text1"/>
            <w:sz w:val="26"/>
            <w:szCs w:val="26"/>
          </w:rPr>
          <w:delText xml:space="preserve">su </w:delText>
        </w:r>
        <w:r w:rsidR="007447AA" w:rsidRPr="008D03A6" w:rsidDel="00204446">
          <w:rPr>
            <w:rFonts w:ascii="Crimson Text" w:hAnsi="Crimson Text"/>
            <w:color w:val="000000" w:themeColor="text1"/>
            <w:sz w:val="26"/>
            <w:szCs w:val="26"/>
          </w:rPr>
          <w:delText>relación</w:delText>
        </w:r>
        <w:r w:rsidR="00621BEE" w:rsidRPr="008D03A6" w:rsidDel="00204446">
          <w:rPr>
            <w:rFonts w:ascii="Crimson Text" w:hAnsi="Crimson Text"/>
            <w:color w:val="000000" w:themeColor="text1"/>
            <w:sz w:val="26"/>
            <w:szCs w:val="26"/>
          </w:rPr>
          <w:delText xml:space="preserve"> con la princesa</w:delText>
        </w:r>
        <w:r w:rsidR="007447AA" w:rsidRPr="008D03A6" w:rsidDel="00204446">
          <w:rPr>
            <w:rFonts w:ascii="Crimson Text" w:hAnsi="Crimson Text"/>
            <w:color w:val="000000" w:themeColor="text1"/>
            <w:sz w:val="26"/>
            <w:szCs w:val="26"/>
          </w:rPr>
          <w:delText xml:space="preserve"> se</w:delText>
        </w:r>
        <w:r w:rsidR="00F86125" w:rsidRPr="008D03A6" w:rsidDel="00204446">
          <w:rPr>
            <w:rFonts w:ascii="Crimson Text" w:hAnsi="Crimson Text"/>
            <w:color w:val="000000" w:themeColor="text1"/>
            <w:sz w:val="26"/>
            <w:szCs w:val="26"/>
          </w:rPr>
          <w:delText xml:space="preserve"> </w:delText>
        </w:r>
        <w:r w:rsidR="0088662F" w:rsidRPr="008D03A6" w:rsidDel="00204446">
          <w:rPr>
            <w:rFonts w:ascii="Crimson Text" w:hAnsi="Crimson Text"/>
            <w:color w:val="000000" w:themeColor="text1"/>
            <w:sz w:val="26"/>
            <w:szCs w:val="26"/>
          </w:rPr>
          <w:delText xml:space="preserve">volvía </w:delText>
        </w:r>
        <w:r w:rsidR="00100D45" w:rsidRPr="008D03A6" w:rsidDel="00204446">
          <w:rPr>
            <w:rFonts w:ascii="Crimson Text" w:hAnsi="Crimson Text"/>
            <w:color w:val="000000" w:themeColor="text1"/>
            <w:sz w:val="26"/>
            <w:szCs w:val="26"/>
          </w:rPr>
          <w:delText xml:space="preserve">cada vez </w:delText>
        </w:r>
        <w:r w:rsidR="0088662F" w:rsidRPr="008D03A6" w:rsidDel="00204446">
          <w:rPr>
            <w:rFonts w:ascii="Crimson Text" w:hAnsi="Crimson Text"/>
            <w:color w:val="000000" w:themeColor="text1"/>
            <w:sz w:val="26"/>
            <w:szCs w:val="26"/>
          </w:rPr>
          <w:delText>más íntima</w:delText>
        </w:r>
        <w:r w:rsidR="00621BEE" w:rsidRPr="008D03A6" w:rsidDel="00204446">
          <w:rPr>
            <w:rFonts w:ascii="Crimson Text" w:hAnsi="Crimson Text"/>
            <w:color w:val="000000" w:themeColor="text1"/>
            <w:sz w:val="26"/>
            <w:szCs w:val="26"/>
          </w:rPr>
          <w:delText xml:space="preserve">. </w:delText>
        </w:r>
      </w:del>
      <w:commentRangeEnd w:id="403"/>
      <w:r w:rsidR="00204446">
        <w:rPr>
          <w:rStyle w:val="Refdecomentario"/>
        </w:rPr>
        <w:commentReference w:id="403"/>
      </w:r>
      <w:r w:rsidR="00621BEE" w:rsidRPr="008D03A6">
        <w:rPr>
          <w:rFonts w:ascii="Crimson Text" w:hAnsi="Crimson Text"/>
          <w:color w:val="000000" w:themeColor="text1"/>
          <w:sz w:val="26"/>
          <w:szCs w:val="26"/>
        </w:rPr>
        <w:t xml:space="preserve">Pero su mente </w:t>
      </w:r>
      <w:r w:rsidR="007447AA" w:rsidRPr="008D03A6">
        <w:rPr>
          <w:rFonts w:ascii="Crimson Text" w:hAnsi="Crimson Text"/>
          <w:color w:val="000000" w:themeColor="text1"/>
          <w:sz w:val="26"/>
          <w:szCs w:val="26"/>
        </w:rPr>
        <w:t xml:space="preserve">se había </w:t>
      </w:r>
      <w:r w:rsidR="004E39D8" w:rsidRPr="008D03A6">
        <w:rPr>
          <w:rFonts w:ascii="Crimson Text" w:hAnsi="Crimson Text"/>
          <w:color w:val="000000" w:themeColor="text1"/>
          <w:sz w:val="26"/>
          <w:szCs w:val="26"/>
        </w:rPr>
        <w:t>nublado</w:t>
      </w:r>
      <w:r w:rsidR="00621BEE" w:rsidRPr="008D03A6">
        <w:rPr>
          <w:rFonts w:ascii="Crimson Text" w:hAnsi="Crimson Text"/>
          <w:color w:val="000000" w:themeColor="text1"/>
          <w:sz w:val="26"/>
          <w:szCs w:val="26"/>
        </w:rPr>
        <w:t xml:space="preserve"> </w:t>
      </w:r>
      <w:ins w:id="405" w:author="PC" w:date="2025-06-11T18:54:00Z">
        <w:r w:rsidR="004E691E">
          <w:rPr>
            <w:rFonts w:ascii="Crimson Text" w:hAnsi="Crimson Text"/>
            <w:color w:val="000000" w:themeColor="text1"/>
            <w:sz w:val="26"/>
            <w:szCs w:val="26"/>
          </w:rPr>
          <w:t>cuando había visto la ilusión de Agatha ingresar al bosque y fue tras ella con desesperaci</w:t>
        </w:r>
      </w:ins>
      <w:ins w:id="406" w:author="PC" w:date="2025-06-11T18:55:00Z">
        <w:r w:rsidR="004E691E">
          <w:rPr>
            <w:rFonts w:ascii="Crimson Text" w:hAnsi="Crimson Text"/>
            <w:color w:val="000000" w:themeColor="text1"/>
            <w:sz w:val="26"/>
            <w:szCs w:val="26"/>
          </w:rPr>
          <w:t>ón por encontrarla</w:t>
        </w:r>
      </w:ins>
      <w:del w:id="407" w:author="PC" w:date="2025-06-11T18:54:00Z">
        <w:r w:rsidR="00621BEE" w:rsidRPr="008D03A6" w:rsidDel="004E691E">
          <w:rPr>
            <w:rFonts w:ascii="Crimson Text" w:hAnsi="Crimson Text"/>
            <w:color w:val="000000" w:themeColor="text1"/>
            <w:sz w:val="26"/>
            <w:szCs w:val="26"/>
          </w:rPr>
          <w:delText xml:space="preserve">por la </w:delText>
        </w:r>
        <w:r w:rsidR="00734F3C" w:rsidRPr="008D03A6" w:rsidDel="004E691E">
          <w:rPr>
            <w:rFonts w:ascii="Crimson Text" w:hAnsi="Crimson Text"/>
            <w:color w:val="000000" w:themeColor="text1"/>
            <w:sz w:val="26"/>
            <w:szCs w:val="26"/>
          </w:rPr>
          <w:delText>ausencia</w:delText>
        </w:r>
        <w:r w:rsidR="00621BEE" w:rsidRPr="008D03A6" w:rsidDel="004E691E">
          <w:rPr>
            <w:rFonts w:ascii="Crimson Text" w:hAnsi="Crimson Text"/>
            <w:color w:val="000000" w:themeColor="text1"/>
            <w:sz w:val="26"/>
            <w:szCs w:val="26"/>
          </w:rPr>
          <w:delText xml:space="preserve"> de Agatha, </w:delText>
        </w:r>
        <w:r w:rsidR="00370E47" w:rsidRPr="008D03A6" w:rsidDel="004E691E">
          <w:rPr>
            <w:rFonts w:ascii="Crimson Text" w:hAnsi="Crimson Text"/>
            <w:color w:val="000000" w:themeColor="text1"/>
            <w:sz w:val="26"/>
            <w:szCs w:val="26"/>
          </w:rPr>
          <w:delText xml:space="preserve">y la urgencia por </w:delText>
        </w:r>
        <w:r w:rsidR="00B32E3C" w:rsidRPr="008D03A6" w:rsidDel="004E691E">
          <w:rPr>
            <w:rFonts w:ascii="Crimson Text" w:hAnsi="Crimson Text"/>
            <w:color w:val="000000" w:themeColor="text1"/>
            <w:sz w:val="26"/>
            <w:szCs w:val="26"/>
          </w:rPr>
          <w:delText>encontrarla</w:delText>
        </w:r>
      </w:del>
      <w:r w:rsidR="00621BEE" w:rsidRPr="008D03A6">
        <w:rPr>
          <w:rFonts w:ascii="Crimson Text" w:hAnsi="Crimson Text"/>
          <w:color w:val="000000" w:themeColor="text1"/>
          <w:sz w:val="26"/>
          <w:szCs w:val="26"/>
        </w:rPr>
        <w:t>.</w:t>
      </w:r>
    </w:p>
    <w:p w:rsidR="00621BEE" w:rsidRPr="008D03A6" w:rsidRDefault="00621BEE"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w:t>
      </w:r>
      <w:r w:rsidR="00F86125" w:rsidRPr="008D03A6">
        <w:rPr>
          <w:rFonts w:ascii="Crimson Text" w:hAnsi="Crimson Text"/>
          <w:color w:val="000000" w:themeColor="text1"/>
          <w:sz w:val="26"/>
          <w:szCs w:val="26"/>
        </w:rPr>
        <w:t xml:space="preserve">esta </w:t>
      </w:r>
      <w:r w:rsidR="00100D45" w:rsidRPr="008D03A6">
        <w:rPr>
          <w:rFonts w:ascii="Crimson Text" w:hAnsi="Crimson Text"/>
          <w:color w:val="000000" w:themeColor="text1"/>
          <w:sz w:val="26"/>
          <w:szCs w:val="26"/>
        </w:rPr>
        <w:t xml:space="preserve">nueva </w:t>
      </w:r>
      <w:r w:rsidR="00734F3C" w:rsidRPr="008D03A6">
        <w:rPr>
          <w:rFonts w:ascii="Crimson Text" w:hAnsi="Crimson Text"/>
          <w:color w:val="000000" w:themeColor="text1"/>
          <w:sz w:val="26"/>
          <w:szCs w:val="26"/>
        </w:rPr>
        <w:t>oportunidad</w:t>
      </w:r>
      <w:r w:rsidR="007447AA" w:rsidRPr="008D03A6">
        <w:rPr>
          <w:rFonts w:ascii="Crimson Text" w:hAnsi="Crimson Text"/>
          <w:color w:val="000000" w:themeColor="text1"/>
          <w:sz w:val="26"/>
          <w:szCs w:val="26"/>
        </w:rPr>
        <w:t xml:space="preserve">, todo </w:t>
      </w:r>
      <w:r w:rsidR="009D32EC" w:rsidRPr="008D03A6">
        <w:rPr>
          <w:rFonts w:ascii="Crimson Text" w:hAnsi="Crimson Text"/>
          <w:color w:val="000000" w:themeColor="text1"/>
          <w:sz w:val="26"/>
          <w:szCs w:val="26"/>
        </w:rPr>
        <w:t>parecía</w:t>
      </w:r>
      <w:r w:rsidR="007447AA" w:rsidRPr="008D03A6">
        <w:rPr>
          <w:rFonts w:ascii="Crimson Text" w:hAnsi="Crimson Text"/>
          <w:color w:val="000000" w:themeColor="text1"/>
          <w:sz w:val="26"/>
          <w:szCs w:val="26"/>
        </w:rPr>
        <w:t xml:space="preserve"> antagónico.</w:t>
      </w:r>
      <w:r w:rsidRPr="008D03A6">
        <w:rPr>
          <w:rFonts w:ascii="Crimson Text" w:hAnsi="Crimson Text"/>
          <w:color w:val="000000" w:themeColor="text1"/>
          <w:sz w:val="26"/>
          <w:szCs w:val="26"/>
        </w:rPr>
        <w:t xml:space="preserve"> </w:t>
      </w:r>
      <w:r w:rsidR="009D32EC"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u carrera </w:t>
      </w:r>
      <w:r w:rsidR="007447AA" w:rsidRPr="008D03A6">
        <w:rPr>
          <w:rFonts w:ascii="Crimson Text" w:hAnsi="Crimson Text"/>
          <w:color w:val="000000" w:themeColor="text1"/>
          <w:sz w:val="26"/>
          <w:szCs w:val="26"/>
        </w:rPr>
        <w:t>en la milicia</w:t>
      </w:r>
      <w:r w:rsidRPr="008D03A6">
        <w:rPr>
          <w:rFonts w:ascii="Crimson Text" w:hAnsi="Crimson Text"/>
          <w:color w:val="000000" w:themeColor="text1"/>
          <w:sz w:val="26"/>
          <w:szCs w:val="26"/>
        </w:rPr>
        <w:t xml:space="preserve"> </w:t>
      </w:r>
      <w:del w:id="408" w:author="PC" w:date="2025-06-11T18:55:00Z">
        <w:r w:rsidRPr="008D03A6" w:rsidDel="004E691E">
          <w:rPr>
            <w:rFonts w:ascii="Crimson Text" w:hAnsi="Crimson Text"/>
            <w:color w:val="000000" w:themeColor="text1"/>
            <w:sz w:val="26"/>
            <w:szCs w:val="26"/>
          </w:rPr>
          <w:delText xml:space="preserve">había </w:delText>
        </w:r>
        <w:r w:rsidR="007447AA" w:rsidRPr="008D03A6" w:rsidDel="004E691E">
          <w:rPr>
            <w:rFonts w:ascii="Crimson Text" w:hAnsi="Crimson Text"/>
            <w:color w:val="000000" w:themeColor="text1"/>
            <w:sz w:val="26"/>
            <w:szCs w:val="26"/>
          </w:rPr>
          <w:delText>culmin</w:delText>
        </w:r>
        <w:r w:rsidRPr="008D03A6" w:rsidDel="004E691E">
          <w:rPr>
            <w:rFonts w:ascii="Crimson Text" w:hAnsi="Crimson Text"/>
            <w:color w:val="000000" w:themeColor="text1"/>
            <w:sz w:val="26"/>
            <w:szCs w:val="26"/>
          </w:rPr>
          <w:delText>ado</w:delText>
        </w:r>
      </w:del>
      <w:ins w:id="409" w:author="PC" w:date="2025-06-11T18:55:00Z">
        <w:r w:rsidR="004E691E">
          <w:rPr>
            <w:rFonts w:ascii="Crimson Text" w:hAnsi="Crimson Text"/>
            <w:color w:val="000000" w:themeColor="text1"/>
            <w:sz w:val="26"/>
            <w:szCs w:val="26"/>
          </w:rPr>
          <w:t>se había visto truncada</w:t>
        </w:r>
      </w:ins>
      <w:r w:rsidRPr="008D03A6">
        <w:rPr>
          <w:rFonts w:ascii="Crimson Text" w:hAnsi="Crimson Text"/>
          <w:color w:val="000000" w:themeColor="text1"/>
          <w:sz w:val="26"/>
          <w:szCs w:val="26"/>
        </w:rPr>
        <w:t xml:space="preserve"> en un intento frustrado que, a falta de</w:t>
      </w:r>
      <w:ins w:id="410" w:author="PC" w:date="2025-06-11T18:55:00Z">
        <w:r w:rsidR="004E691E">
          <w:rPr>
            <w:rFonts w:ascii="Crimson Text" w:hAnsi="Crimson Text"/>
            <w:color w:val="000000" w:themeColor="text1"/>
            <w:sz w:val="26"/>
            <w:szCs w:val="26"/>
          </w:rPr>
          <w:t xml:space="preserve"> más</w:t>
        </w:r>
      </w:ins>
      <w:r w:rsidRPr="008D03A6">
        <w:rPr>
          <w:rFonts w:ascii="Crimson Text" w:hAnsi="Crimson Text"/>
          <w:color w:val="000000" w:themeColor="text1"/>
          <w:sz w:val="26"/>
          <w:szCs w:val="26"/>
        </w:rPr>
        <w:t xml:space="preserve"> males, le contrajo el delito de deserción. La princesa le había fallado en </w:t>
      </w:r>
      <w:r w:rsidR="007447AA" w:rsidRPr="008D03A6">
        <w:rPr>
          <w:rFonts w:ascii="Crimson Text" w:hAnsi="Crimson Text"/>
          <w:color w:val="000000" w:themeColor="text1"/>
          <w:sz w:val="26"/>
          <w:szCs w:val="26"/>
        </w:rPr>
        <w:t>un</w:t>
      </w:r>
      <w:r w:rsidRPr="008D03A6">
        <w:rPr>
          <w:rFonts w:ascii="Crimson Text" w:hAnsi="Crimson Text"/>
          <w:color w:val="000000" w:themeColor="text1"/>
          <w:sz w:val="26"/>
          <w:szCs w:val="26"/>
        </w:rPr>
        <w:t xml:space="preserve"> momento crucial de su vida</w:t>
      </w:r>
      <w:del w:id="411" w:author="PC" w:date="2025-06-11T18:55:00Z">
        <w:r w:rsidRPr="008D03A6" w:rsidDel="004E691E">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w:t>
      </w:r>
      <w:ins w:id="412" w:author="PC" w:date="2025-06-11T18:55:00Z">
        <w:r w:rsidR="004E691E">
          <w:rPr>
            <w:rFonts w:ascii="Crimson Text" w:hAnsi="Crimson Text"/>
            <w:color w:val="000000" w:themeColor="text1"/>
            <w:sz w:val="26"/>
            <w:szCs w:val="26"/>
          </w:rPr>
          <w:t xml:space="preserve"> posterior</w:t>
        </w:r>
      </w:ins>
      <w:r w:rsidRPr="008D03A6">
        <w:rPr>
          <w:rFonts w:ascii="Crimson Text" w:hAnsi="Crimson Text"/>
          <w:color w:val="000000" w:themeColor="text1"/>
          <w:sz w:val="26"/>
          <w:szCs w:val="26"/>
        </w:rPr>
        <w:t xml:space="preserve"> huida lo </w:t>
      </w:r>
      <w:r w:rsidR="007447AA" w:rsidRPr="008D03A6">
        <w:rPr>
          <w:rFonts w:ascii="Crimson Text" w:hAnsi="Crimson Text"/>
          <w:color w:val="000000" w:themeColor="text1"/>
          <w:sz w:val="26"/>
          <w:szCs w:val="26"/>
        </w:rPr>
        <w:t xml:space="preserve">había arrastrado </w:t>
      </w:r>
      <w:r w:rsidRPr="008D03A6">
        <w:rPr>
          <w:rFonts w:ascii="Crimson Text" w:hAnsi="Crimson Text"/>
          <w:color w:val="000000" w:themeColor="text1"/>
          <w:sz w:val="26"/>
          <w:szCs w:val="26"/>
        </w:rPr>
        <w:t xml:space="preserve">a un destino incierto. </w:t>
      </w:r>
      <w:commentRangeStart w:id="413"/>
      <w:del w:id="414" w:author="PC" w:date="2025-06-11T18:55:00Z">
        <w:r w:rsidRPr="008D03A6" w:rsidDel="004E691E">
          <w:rPr>
            <w:rFonts w:ascii="Crimson Text" w:hAnsi="Crimson Text"/>
            <w:color w:val="000000" w:themeColor="text1"/>
            <w:sz w:val="26"/>
            <w:szCs w:val="26"/>
          </w:rPr>
          <w:delText>Sin embargo</w:delText>
        </w:r>
      </w:del>
      <w:commentRangeEnd w:id="413"/>
      <w:r w:rsidR="004E691E">
        <w:rPr>
          <w:rStyle w:val="Refdecomentario"/>
        </w:rPr>
        <w:commentReference w:id="413"/>
      </w:r>
      <w:ins w:id="415" w:author="PC" w:date="2025-06-11T18:55:00Z">
        <w:r w:rsidR="004E691E">
          <w:rPr>
            <w:rFonts w:ascii="Crimson Text" w:hAnsi="Crimson Text"/>
            <w:color w:val="000000" w:themeColor="text1"/>
            <w:sz w:val="26"/>
            <w:szCs w:val="26"/>
          </w:rPr>
          <w:t>A pesar de todo</w:t>
        </w:r>
      </w:ins>
      <w:r w:rsidRPr="008D03A6">
        <w:rPr>
          <w:rFonts w:ascii="Crimson Text" w:hAnsi="Crimson Text"/>
          <w:color w:val="000000" w:themeColor="text1"/>
          <w:sz w:val="26"/>
          <w:szCs w:val="26"/>
        </w:rPr>
        <w:t xml:space="preserve">, </w:t>
      </w:r>
      <w:r w:rsidR="007447AA" w:rsidRPr="008D03A6">
        <w:rPr>
          <w:rFonts w:ascii="Crimson Text" w:hAnsi="Crimson Text"/>
          <w:color w:val="000000" w:themeColor="text1"/>
          <w:sz w:val="26"/>
          <w:szCs w:val="26"/>
        </w:rPr>
        <w:t>contaba con la</w:t>
      </w:r>
      <w:r w:rsidR="00F86125" w:rsidRPr="008D03A6">
        <w:rPr>
          <w:rFonts w:ascii="Crimson Text" w:hAnsi="Crimson Text"/>
          <w:color w:val="000000" w:themeColor="text1"/>
          <w:sz w:val="26"/>
          <w:szCs w:val="26"/>
        </w:rPr>
        <w:t xml:space="preserve"> </w:t>
      </w:r>
      <w:r w:rsidR="0088662F" w:rsidRPr="008D03A6">
        <w:rPr>
          <w:rFonts w:ascii="Crimson Text" w:hAnsi="Crimson Text"/>
          <w:color w:val="000000" w:themeColor="text1"/>
          <w:sz w:val="26"/>
          <w:szCs w:val="26"/>
        </w:rPr>
        <w:t>presencia</w:t>
      </w:r>
      <w:r w:rsidR="00F86125" w:rsidRPr="008D03A6">
        <w:rPr>
          <w:rFonts w:ascii="Crimson Text" w:hAnsi="Crimson Text"/>
          <w:color w:val="000000" w:themeColor="text1"/>
          <w:sz w:val="26"/>
          <w:szCs w:val="26"/>
        </w:rPr>
        <w:t xml:space="preserve"> de Agatha</w:t>
      </w:r>
      <w:del w:id="416" w:author="PC" w:date="2025-06-11T18:56:00Z">
        <w:r w:rsidR="00F86125" w:rsidRPr="008D03A6" w:rsidDel="004E691E">
          <w:rPr>
            <w:rFonts w:ascii="Crimson Text" w:hAnsi="Crimson Text"/>
            <w:color w:val="000000" w:themeColor="text1"/>
            <w:sz w:val="26"/>
            <w:szCs w:val="26"/>
          </w:rPr>
          <w:delText>,</w:delText>
        </w:r>
      </w:del>
      <w:r w:rsidR="00F86125" w:rsidRPr="008D03A6">
        <w:rPr>
          <w:rFonts w:ascii="Crimson Text" w:hAnsi="Crimson Text"/>
          <w:color w:val="000000" w:themeColor="text1"/>
          <w:sz w:val="26"/>
          <w:szCs w:val="26"/>
        </w:rPr>
        <w:t xml:space="preserve"> y </w:t>
      </w:r>
      <w:r w:rsidR="00882B96" w:rsidRPr="008D03A6">
        <w:rPr>
          <w:rFonts w:ascii="Crimson Text" w:hAnsi="Crimson Text"/>
          <w:color w:val="000000" w:themeColor="text1"/>
          <w:sz w:val="26"/>
          <w:szCs w:val="26"/>
        </w:rPr>
        <w:t>la</w:t>
      </w:r>
      <w:r w:rsidR="0088662F" w:rsidRPr="008D03A6">
        <w:rPr>
          <w:rFonts w:ascii="Crimson Text" w:hAnsi="Crimson Text"/>
          <w:color w:val="000000" w:themeColor="text1"/>
          <w:sz w:val="26"/>
          <w:szCs w:val="26"/>
        </w:rPr>
        <w:t xml:space="preserve"> experiencia </w:t>
      </w:r>
      <w:r w:rsidR="00882B96" w:rsidRPr="008D03A6">
        <w:rPr>
          <w:rFonts w:ascii="Crimson Text" w:hAnsi="Crimson Text"/>
          <w:color w:val="000000" w:themeColor="text1"/>
          <w:sz w:val="26"/>
          <w:szCs w:val="26"/>
        </w:rPr>
        <w:t xml:space="preserve">de haber </w:t>
      </w:r>
      <w:r w:rsidR="00444ED1" w:rsidRPr="008D03A6">
        <w:rPr>
          <w:rFonts w:ascii="Crimson Text" w:hAnsi="Crimson Text"/>
          <w:color w:val="000000" w:themeColor="text1"/>
          <w:sz w:val="26"/>
          <w:szCs w:val="26"/>
        </w:rPr>
        <w:t>conocido</w:t>
      </w:r>
      <w:r w:rsidR="00882B96" w:rsidRPr="008D03A6">
        <w:rPr>
          <w:rFonts w:ascii="Crimson Text" w:hAnsi="Crimson Text"/>
          <w:color w:val="000000" w:themeColor="text1"/>
          <w:sz w:val="26"/>
          <w:szCs w:val="26"/>
        </w:rPr>
        <w:t xml:space="preserve"> ese</w:t>
      </w:r>
      <w:r w:rsidR="00F86125" w:rsidRPr="008D03A6">
        <w:rPr>
          <w:rFonts w:ascii="Crimson Text" w:hAnsi="Crimson Text"/>
          <w:color w:val="000000" w:themeColor="text1"/>
          <w:sz w:val="26"/>
          <w:szCs w:val="26"/>
        </w:rPr>
        <w:t xml:space="preserve"> sitio</w:t>
      </w:r>
      <w:r w:rsidR="00882B96" w:rsidRPr="008D03A6">
        <w:rPr>
          <w:rFonts w:ascii="Crimson Text" w:hAnsi="Crimson Text"/>
          <w:color w:val="000000" w:themeColor="text1"/>
          <w:sz w:val="26"/>
          <w:szCs w:val="26"/>
        </w:rPr>
        <w:t xml:space="preserve"> antes</w:t>
      </w:r>
      <w:r w:rsidRPr="008D03A6">
        <w:rPr>
          <w:rFonts w:ascii="Crimson Text" w:hAnsi="Crimson Text"/>
          <w:color w:val="000000" w:themeColor="text1"/>
          <w:sz w:val="26"/>
          <w:szCs w:val="26"/>
        </w:rPr>
        <w:t xml:space="preserve">. </w:t>
      </w:r>
      <w:r w:rsidR="0088662F" w:rsidRPr="008D03A6">
        <w:rPr>
          <w:rFonts w:ascii="Crimson Text" w:hAnsi="Crimson Text"/>
          <w:color w:val="000000" w:themeColor="text1"/>
          <w:sz w:val="26"/>
          <w:szCs w:val="26"/>
        </w:rPr>
        <w:t>Resultaba</w:t>
      </w:r>
      <w:r w:rsidRPr="008D03A6">
        <w:rPr>
          <w:rFonts w:ascii="Crimson Text" w:hAnsi="Crimson Text"/>
          <w:color w:val="000000" w:themeColor="text1"/>
          <w:sz w:val="26"/>
          <w:szCs w:val="26"/>
        </w:rPr>
        <w:t xml:space="preserve"> extrañamente </w:t>
      </w:r>
      <w:r w:rsidR="00F86125" w:rsidRPr="008D03A6">
        <w:rPr>
          <w:rFonts w:ascii="Crimson Text" w:hAnsi="Crimson Text"/>
          <w:color w:val="000000" w:themeColor="text1"/>
          <w:sz w:val="26"/>
          <w:szCs w:val="26"/>
        </w:rPr>
        <w:t>alentador</w:t>
      </w:r>
      <w:ins w:id="417" w:author="PC" w:date="2025-06-11T18:57:00Z">
        <w:r w:rsidR="004E691E">
          <w:rPr>
            <w:rFonts w:ascii="Crimson Text" w:hAnsi="Crimson Text"/>
            <w:color w:val="000000" w:themeColor="text1"/>
            <w:sz w:val="26"/>
            <w:szCs w:val="26"/>
          </w:rPr>
          <w:t xml:space="preserve"> </w:t>
        </w:r>
      </w:ins>
      <w:del w:id="418" w:author="PC" w:date="2025-06-11T18:57:00Z">
        <w:r w:rsidRPr="008D03A6" w:rsidDel="004E691E">
          <w:rPr>
            <w:rFonts w:ascii="Crimson Text" w:hAnsi="Crimson Text"/>
            <w:color w:val="000000" w:themeColor="text1"/>
            <w:sz w:val="26"/>
            <w:szCs w:val="26"/>
          </w:rPr>
          <w:delText>,</w:delText>
        </w:r>
      </w:del>
      <w:ins w:id="419" w:author="PC" w:date="2025-06-11T18:57:00Z">
        <w:r w:rsidR="004E691E">
          <w:rPr>
            <w:rFonts w:ascii="Crimson Text" w:hAnsi="Crimson Text"/>
            <w:color w:val="000000" w:themeColor="text1"/>
            <w:sz w:val="26"/>
            <w:szCs w:val="26"/>
          </w:rPr>
          <w:t>y, por algún motivo,</w:t>
        </w:r>
      </w:ins>
      <w:del w:id="420" w:author="PC" w:date="2025-06-11T18:57:00Z">
        <w:r w:rsidRPr="008D03A6" w:rsidDel="004E691E">
          <w:rPr>
            <w:rFonts w:ascii="Crimson Text" w:hAnsi="Crimson Text"/>
            <w:color w:val="000000" w:themeColor="text1"/>
            <w:sz w:val="26"/>
            <w:szCs w:val="26"/>
          </w:rPr>
          <w:delText xml:space="preserve"> per</w:delText>
        </w:r>
        <w:r w:rsidR="00370E47" w:rsidRPr="008D03A6" w:rsidDel="004E691E">
          <w:rPr>
            <w:rFonts w:ascii="Crimson Text" w:hAnsi="Crimson Text"/>
            <w:color w:val="000000" w:themeColor="text1"/>
            <w:sz w:val="26"/>
            <w:szCs w:val="26"/>
          </w:rPr>
          <w:delText>o</w:delText>
        </w:r>
      </w:del>
      <w:r w:rsidR="00370E47" w:rsidRPr="008D03A6">
        <w:rPr>
          <w:rFonts w:ascii="Crimson Text" w:hAnsi="Crimson Text"/>
          <w:color w:val="000000" w:themeColor="text1"/>
          <w:sz w:val="26"/>
          <w:szCs w:val="26"/>
        </w:rPr>
        <w:t xml:space="preserve"> se sentía más a gusto</w:t>
      </w:r>
      <w:r w:rsidRPr="008D03A6">
        <w:rPr>
          <w:rFonts w:ascii="Crimson Text" w:hAnsi="Crimson Text"/>
          <w:color w:val="000000" w:themeColor="text1"/>
          <w:sz w:val="26"/>
          <w:szCs w:val="26"/>
        </w:rPr>
        <w:t xml:space="preserve"> con esta </w:t>
      </w:r>
      <w:del w:id="421" w:author="PC" w:date="2025-06-11T18:57:00Z">
        <w:r w:rsidRPr="008D03A6" w:rsidDel="004E691E">
          <w:rPr>
            <w:rFonts w:ascii="Crimson Text" w:hAnsi="Crimson Text"/>
            <w:color w:val="000000" w:themeColor="text1"/>
            <w:sz w:val="26"/>
            <w:szCs w:val="26"/>
          </w:rPr>
          <w:delText>actualidad</w:delText>
        </w:r>
      </w:del>
      <w:ins w:id="422" w:author="PC" w:date="2025-06-11T18:57:00Z">
        <w:r w:rsidR="004E691E">
          <w:rPr>
            <w:rFonts w:ascii="Crimson Text" w:hAnsi="Crimson Text"/>
            <w:color w:val="000000" w:themeColor="text1"/>
            <w:sz w:val="26"/>
            <w:szCs w:val="26"/>
          </w:rPr>
          <w:t>nueva realidad</w:t>
        </w:r>
      </w:ins>
      <w:r w:rsidRPr="008D03A6">
        <w:rPr>
          <w:rFonts w:ascii="Crimson Text" w:hAnsi="Crimson Text"/>
          <w:color w:val="000000" w:themeColor="text1"/>
          <w:sz w:val="26"/>
          <w:szCs w:val="26"/>
        </w:rPr>
        <w:t>.</w:t>
      </w:r>
    </w:p>
    <w:p w:rsidR="00621BEE" w:rsidRPr="008D03A6" w:rsidRDefault="00621BEE"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Con la mente </w:t>
      </w:r>
      <w:r w:rsidR="00F86125" w:rsidRPr="008D03A6">
        <w:rPr>
          <w:rFonts w:ascii="Crimson Text" w:hAnsi="Crimson Text"/>
          <w:color w:val="000000" w:themeColor="text1"/>
          <w:sz w:val="26"/>
          <w:szCs w:val="26"/>
        </w:rPr>
        <w:t xml:space="preserve">más </w:t>
      </w:r>
      <w:r w:rsidR="009D32EC" w:rsidRPr="008D03A6">
        <w:rPr>
          <w:rFonts w:ascii="Crimson Text" w:hAnsi="Crimson Text"/>
          <w:color w:val="000000" w:themeColor="text1"/>
          <w:sz w:val="26"/>
          <w:szCs w:val="26"/>
        </w:rPr>
        <w:t>rela</w:t>
      </w:r>
      <w:r w:rsidR="00E255E6" w:rsidRPr="008D03A6">
        <w:rPr>
          <w:rFonts w:ascii="Crimson Text" w:hAnsi="Crimson Text"/>
          <w:color w:val="000000" w:themeColor="text1"/>
          <w:sz w:val="26"/>
          <w:szCs w:val="26"/>
        </w:rPr>
        <w:t>jada, esta vez,</w:t>
      </w:r>
      <w:r w:rsidRPr="008D03A6">
        <w:rPr>
          <w:rFonts w:ascii="Crimson Text" w:hAnsi="Crimson Text"/>
          <w:color w:val="000000" w:themeColor="text1"/>
          <w:sz w:val="26"/>
          <w:szCs w:val="26"/>
        </w:rPr>
        <w:t xml:space="preserve"> se </w:t>
      </w:r>
      <w:del w:id="423" w:author="PC" w:date="2025-06-11T18:58:00Z">
        <w:r w:rsidR="00627A37" w:rsidRPr="008D03A6" w:rsidDel="004E691E">
          <w:rPr>
            <w:rFonts w:ascii="Crimson Text" w:hAnsi="Crimson Text"/>
            <w:color w:val="000000" w:themeColor="text1"/>
            <w:sz w:val="26"/>
            <w:szCs w:val="26"/>
          </w:rPr>
          <w:delText>permitía</w:delText>
        </w:r>
        <w:r w:rsidRPr="008D03A6" w:rsidDel="004E691E">
          <w:rPr>
            <w:rFonts w:ascii="Crimson Text" w:hAnsi="Crimson Text"/>
            <w:color w:val="000000" w:themeColor="text1"/>
            <w:sz w:val="26"/>
            <w:szCs w:val="26"/>
          </w:rPr>
          <w:delText xml:space="preserve"> </w:delText>
        </w:r>
      </w:del>
      <w:ins w:id="424" w:author="PC" w:date="2025-06-11T18:58:00Z">
        <w:r w:rsidR="004E691E">
          <w:rPr>
            <w:rFonts w:ascii="Crimson Text" w:hAnsi="Crimson Text"/>
            <w:color w:val="000000" w:themeColor="text1"/>
            <w:sz w:val="26"/>
            <w:szCs w:val="26"/>
          </w:rPr>
          <w:t>permitió</w:t>
        </w:r>
        <w:r w:rsidR="004E691E"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percibir con mayor </w:t>
      </w:r>
      <w:r w:rsidR="008C652B" w:rsidRPr="008D03A6">
        <w:rPr>
          <w:rFonts w:ascii="Crimson Text" w:hAnsi="Crimson Text"/>
          <w:color w:val="000000" w:themeColor="text1"/>
          <w:sz w:val="26"/>
          <w:szCs w:val="26"/>
        </w:rPr>
        <w:t>atención</w:t>
      </w:r>
      <w:r w:rsidRPr="008D03A6">
        <w:rPr>
          <w:rFonts w:ascii="Crimson Text" w:hAnsi="Crimson Text"/>
          <w:color w:val="000000" w:themeColor="text1"/>
          <w:sz w:val="26"/>
          <w:szCs w:val="26"/>
        </w:rPr>
        <w:t xml:space="preserve"> el entorno. Su </w:t>
      </w:r>
      <w:r w:rsidR="009D32EC" w:rsidRPr="008D03A6">
        <w:rPr>
          <w:rFonts w:ascii="Crimson Text" w:hAnsi="Crimson Text"/>
          <w:color w:val="000000" w:themeColor="text1"/>
          <w:sz w:val="26"/>
          <w:szCs w:val="26"/>
        </w:rPr>
        <w:t>paso</w:t>
      </w:r>
      <w:r w:rsidRPr="008D03A6">
        <w:rPr>
          <w:rFonts w:ascii="Crimson Text" w:hAnsi="Crimson Text"/>
          <w:color w:val="000000" w:themeColor="text1"/>
          <w:sz w:val="26"/>
          <w:szCs w:val="26"/>
        </w:rPr>
        <w:t xml:space="preserve"> ya no era </w:t>
      </w:r>
      <w:r w:rsidR="009D32EC"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de un </w:t>
      </w:r>
      <w:r w:rsidR="009D32EC" w:rsidRPr="008D03A6">
        <w:rPr>
          <w:rFonts w:ascii="Crimson Text" w:hAnsi="Crimson Text"/>
          <w:color w:val="000000" w:themeColor="text1"/>
          <w:sz w:val="26"/>
          <w:szCs w:val="26"/>
        </w:rPr>
        <w:t>joven desorientado</w:t>
      </w:r>
      <w:r w:rsidRPr="008D03A6">
        <w:rPr>
          <w:rFonts w:ascii="Crimson Text" w:hAnsi="Crimson Text"/>
          <w:color w:val="000000" w:themeColor="text1"/>
          <w:sz w:val="26"/>
          <w:szCs w:val="26"/>
        </w:rPr>
        <w:t xml:space="preserve">, sino </w:t>
      </w:r>
      <w:r w:rsidR="009D32EC"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de un hombre buscando su destino</w:t>
      </w:r>
      <w:r w:rsidR="00E255E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con la </w:t>
      </w:r>
      <w:r w:rsidR="00E255E6" w:rsidRPr="008D03A6">
        <w:rPr>
          <w:rFonts w:ascii="Crimson Text" w:hAnsi="Crimson Text"/>
          <w:color w:val="000000" w:themeColor="text1"/>
          <w:sz w:val="26"/>
          <w:szCs w:val="26"/>
        </w:rPr>
        <w:t>firmeza</w:t>
      </w:r>
      <w:r w:rsidRPr="008D03A6">
        <w:rPr>
          <w:rFonts w:ascii="Crimson Text" w:hAnsi="Crimson Text"/>
          <w:color w:val="000000" w:themeColor="text1"/>
          <w:sz w:val="26"/>
          <w:szCs w:val="26"/>
        </w:rPr>
        <w:t xml:space="preserve"> y </w:t>
      </w:r>
      <w:r w:rsidR="00E255E6" w:rsidRPr="008D03A6">
        <w:rPr>
          <w:rFonts w:ascii="Crimson Text" w:hAnsi="Crimson Text"/>
          <w:color w:val="000000" w:themeColor="text1"/>
          <w:sz w:val="26"/>
          <w:szCs w:val="26"/>
        </w:rPr>
        <w:t>el aplomo</w:t>
      </w:r>
      <w:r w:rsidRPr="008D03A6">
        <w:rPr>
          <w:rFonts w:ascii="Crimson Text" w:hAnsi="Crimson Text"/>
          <w:color w:val="000000" w:themeColor="text1"/>
          <w:sz w:val="26"/>
          <w:szCs w:val="26"/>
        </w:rPr>
        <w:t xml:space="preserve"> </w:t>
      </w:r>
      <w:r w:rsidR="00EB6151" w:rsidRPr="008D03A6">
        <w:rPr>
          <w:rFonts w:ascii="Crimson Text" w:hAnsi="Crimson Text"/>
          <w:color w:val="000000" w:themeColor="text1"/>
          <w:sz w:val="26"/>
          <w:szCs w:val="26"/>
        </w:rPr>
        <w:t xml:space="preserve">de </w:t>
      </w:r>
      <w:r w:rsidR="00E255E6" w:rsidRPr="008D03A6">
        <w:rPr>
          <w:rFonts w:ascii="Crimson Text" w:hAnsi="Crimson Text"/>
          <w:color w:val="000000" w:themeColor="text1"/>
          <w:sz w:val="26"/>
          <w:szCs w:val="26"/>
        </w:rPr>
        <w:t xml:space="preserve">saber </w:t>
      </w:r>
      <w:r w:rsidRPr="008D03A6">
        <w:rPr>
          <w:rFonts w:ascii="Crimson Text" w:hAnsi="Crimson Text"/>
          <w:color w:val="000000" w:themeColor="text1"/>
          <w:sz w:val="26"/>
          <w:szCs w:val="26"/>
        </w:rPr>
        <w:t xml:space="preserve">que no debía rendir cuentas a </w:t>
      </w:r>
      <w:r w:rsidR="00627A37" w:rsidRPr="008D03A6">
        <w:rPr>
          <w:rFonts w:ascii="Crimson Text" w:hAnsi="Crimson Text"/>
          <w:color w:val="000000" w:themeColor="text1"/>
          <w:sz w:val="26"/>
          <w:szCs w:val="26"/>
        </w:rPr>
        <w:t>nadie</w:t>
      </w:r>
      <w:r w:rsidR="00E255E6" w:rsidRPr="008D03A6">
        <w:rPr>
          <w:rFonts w:ascii="Crimson Text" w:hAnsi="Crimson Text"/>
          <w:color w:val="000000" w:themeColor="text1"/>
          <w:sz w:val="26"/>
          <w:szCs w:val="26"/>
        </w:rPr>
        <w:t xml:space="preserve"> más</w:t>
      </w:r>
      <w:r w:rsidR="00030D8B" w:rsidRPr="008D03A6">
        <w:rPr>
          <w:rFonts w:ascii="Crimson Text" w:hAnsi="Crimson Text"/>
          <w:color w:val="000000" w:themeColor="text1"/>
          <w:sz w:val="26"/>
          <w:szCs w:val="26"/>
        </w:rPr>
        <w:t xml:space="preserve"> que a </w:t>
      </w:r>
      <w:del w:id="425" w:author="PC" w:date="2025-06-11T18:58:00Z">
        <w:r w:rsidR="00030D8B" w:rsidRPr="008D03A6" w:rsidDel="004E691E">
          <w:rPr>
            <w:rFonts w:ascii="Crimson Text" w:hAnsi="Crimson Text"/>
            <w:color w:val="000000" w:themeColor="text1"/>
            <w:sz w:val="26"/>
            <w:szCs w:val="26"/>
          </w:rPr>
          <w:delText>el</w:delText>
        </w:r>
      </w:del>
      <w:ins w:id="426" w:author="PC" w:date="2025-06-11T18:58:00Z">
        <w:r w:rsidR="004E691E">
          <w:rPr>
            <w:rFonts w:ascii="Crimson Text" w:hAnsi="Crimson Text"/>
            <w:color w:val="000000" w:themeColor="text1"/>
            <w:sz w:val="26"/>
            <w:szCs w:val="26"/>
          </w:rPr>
          <w:t>sí</w:t>
        </w:r>
      </w:ins>
      <w:r w:rsidR="00030D8B" w:rsidRPr="008D03A6">
        <w:rPr>
          <w:rFonts w:ascii="Crimson Text" w:hAnsi="Crimson Text"/>
          <w:color w:val="000000" w:themeColor="text1"/>
          <w:sz w:val="26"/>
          <w:szCs w:val="26"/>
        </w:rPr>
        <w:t xml:space="preserve"> mismo</w:t>
      </w:r>
      <w:r w:rsidRPr="008D03A6">
        <w:rPr>
          <w:rFonts w:ascii="Crimson Text" w:hAnsi="Crimson Text"/>
          <w:color w:val="000000" w:themeColor="text1"/>
          <w:sz w:val="26"/>
          <w:szCs w:val="26"/>
        </w:rPr>
        <w:t xml:space="preserve">. </w:t>
      </w:r>
      <w:del w:id="427" w:author="PC" w:date="2025-06-11T18:58:00Z">
        <w:r w:rsidR="00E255E6" w:rsidRPr="008D03A6" w:rsidDel="004E691E">
          <w:rPr>
            <w:rFonts w:ascii="Crimson Text" w:hAnsi="Crimson Text"/>
            <w:color w:val="000000" w:themeColor="text1"/>
            <w:sz w:val="26"/>
            <w:szCs w:val="26"/>
          </w:rPr>
          <w:delText>Bajo</w:delText>
        </w:r>
        <w:r w:rsidRPr="008D03A6" w:rsidDel="004E691E">
          <w:rPr>
            <w:rFonts w:ascii="Crimson Text" w:hAnsi="Crimson Text"/>
            <w:color w:val="000000" w:themeColor="text1"/>
            <w:sz w:val="26"/>
            <w:szCs w:val="26"/>
          </w:rPr>
          <w:delText xml:space="preserve"> esta nueva realidad, se</w:delText>
        </w:r>
      </w:del>
      <w:ins w:id="428" w:author="PC" w:date="2025-06-11T18:58:00Z">
        <w:r w:rsidR="004E691E">
          <w:rPr>
            <w:rFonts w:ascii="Crimson Text" w:hAnsi="Crimson Text"/>
            <w:color w:val="000000" w:themeColor="text1"/>
            <w:sz w:val="26"/>
            <w:szCs w:val="26"/>
          </w:rPr>
          <w:t>Se</w:t>
        </w:r>
      </w:ins>
      <w:r w:rsidRPr="008D03A6">
        <w:rPr>
          <w:rFonts w:ascii="Crimson Text" w:hAnsi="Crimson Text"/>
          <w:color w:val="000000" w:themeColor="text1"/>
          <w:sz w:val="26"/>
          <w:szCs w:val="26"/>
        </w:rPr>
        <w:t xml:space="preserve"> tomó un </w:t>
      </w:r>
      <w:r w:rsidR="001A0182" w:rsidRPr="008D03A6">
        <w:rPr>
          <w:rFonts w:ascii="Crimson Text" w:hAnsi="Crimson Text"/>
          <w:color w:val="000000" w:themeColor="text1"/>
          <w:sz w:val="26"/>
          <w:szCs w:val="26"/>
        </w:rPr>
        <w:t>momento</w:t>
      </w:r>
      <w:r w:rsidRPr="008D03A6">
        <w:rPr>
          <w:rFonts w:ascii="Crimson Text" w:hAnsi="Crimson Text"/>
          <w:color w:val="000000" w:themeColor="text1"/>
          <w:sz w:val="26"/>
          <w:szCs w:val="26"/>
        </w:rPr>
        <w:t xml:space="preserve"> para </w:t>
      </w:r>
      <w:r w:rsidR="00EB6151" w:rsidRPr="008D03A6">
        <w:rPr>
          <w:rFonts w:ascii="Crimson Text" w:hAnsi="Crimson Text"/>
          <w:color w:val="000000" w:themeColor="text1"/>
          <w:sz w:val="26"/>
          <w:szCs w:val="26"/>
        </w:rPr>
        <w:t>contemplar</w:t>
      </w:r>
      <w:r w:rsidR="00321D51" w:rsidRPr="008D03A6">
        <w:rPr>
          <w:rFonts w:ascii="Crimson Text" w:hAnsi="Crimson Text"/>
          <w:color w:val="000000" w:themeColor="text1"/>
          <w:sz w:val="26"/>
          <w:szCs w:val="26"/>
        </w:rPr>
        <w:t xml:space="preserve"> aquel </w:t>
      </w:r>
      <w:r w:rsidR="001A0182" w:rsidRPr="008D03A6">
        <w:rPr>
          <w:rFonts w:ascii="Crimson Text" w:hAnsi="Crimson Text"/>
          <w:color w:val="000000" w:themeColor="text1"/>
          <w:sz w:val="26"/>
          <w:szCs w:val="26"/>
        </w:rPr>
        <w:t>ambiente</w:t>
      </w:r>
      <w:r w:rsidR="004F446F" w:rsidRPr="008D03A6">
        <w:rPr>
          <w:rFonts w:ascii="Crimson Text" w:hAnsi="Crimson Text"/>
          <w:color w:val="000000" w:themeColor="text1"/>
          <w:sz w:val="26"/>
          <w:szCs w:val="26"/>
        </w:rPr>
        <w:t xml:space="preserve"> silvestre y </w:t>
      </w:r>
      <w:r w:rsidR="0011364F" w:rsidRPr="008D03A6">
        <w:rPr>
          <w:rFonts w:ascii="Crimson Text" w:hAnsi="Crimson Text"/>
          <w:color w:val="000000" w:themeColor="text1"/>
          <w:sz w:val="26"/>
          <w:szCs w:val="26"/>
        </w:rPr>
        <w:t>peligroso</w:t>
      </w:r>
      <w:del w:id="429" w:author="PC" w:date="2025-06-11T18:58:00Z">
        <w:r w:rsidR="0011364F" w:rsidRPr="008D03A6" w:rsidDel="004E691E">
          <w:rPr>
            <w:rFonts w:ascii="Crimson Text" w:hAnsi="Crimson Text"/>
            <w:color w:val="000000" w:themeColor="text1"/>
            <w:sz w:val="26"/>
            <w:szCs w:val="26"/>
          </w:rPr>
          <w:delText>,</w:delText>
        </w:r>
      </w:del>
      <w:r w:rsidR="00321D51" w:rsidRPr="008D03A6">
        <w:rPr>
          <w:rFonts w:ascii="Crimson Text" w:hAnsi="Crimson Text"/>
          <w:color w:val="000000" w:themeColor="text1"/>
          <w:sz w:val="26"/>
          <w:szCs w:val="26"/>
        </w:rPr>
        <w:t xml:space="preserve"> pero</w:t>
      </w:r>
      <w:r w:rsidR="002719EE" w:rsidRPr="008D03A6">
        <w:rPr>
          <w:rFonts w:ascii="Crimson Text" w:hAnsi="Crimson Text"/>
          <w:color w:val="000000" w:themeColor="text1"/>
          <w:sz w:val="26"/>
          <w:szCs w:val="26"/>
        </w:rPr>
        <w:t>,</w:t>
      </w:r>
      <w:r w:rsidR="00321D51" w:rsidRPr="008D03A6">
        <w:rPr>
          <w:rFonts w:ascii="Crimson Text" w:hAnsi="Crimson Text"/>
          <w:color w:val="000000" w:themeColor="text1"/>
          <w:sz w:val="26"/>
          <w:szCs w:val="26"/>
        </w:rPr>
        <w:t xml:space="preserve"> a la vez</w:t>
      </w:r>
      <w:r w:rsidR="002719EE" w:rsidRPr="008D03A6">
        <w:rPr>
          <w:rFonts w:ascii="Crimson Text" w:hAnsi="Crimson Text"/>
          <w:color w:val="000000" w:themeColor="text1"/>
          <w:sz w:val="26"/>
          <w:szCs w:val="26"/>
        </w:rPr>
        <w:t>,</w:t>
      </w:r>
      <w:r w:rsidR="00321D51" w:rsidRPr="008D03A6">
        <w:rPr>
          <w:rFonts w:ascii="Crimson Text" w:hAnsi="Crimson Text"/>
          <w:color w:val="000000" w:themeColor="text1"/>
          <w:sz w:val="26"/>
          <w:szCs w:val="26"/>
        </w:rPr>
        <w:t xml:space="preserve"> </w:t>
      </w:r>
      <w:r w:rsidR="00076DFC" w:rsidRPr="008D03A6">
        <w:rPr>
          <w:rFonts w:ascii="Crimson Text" w:hAnsi="Crimson Text"/>
          <w:color w:val="000000" w:themeColor="text1"/>
          <w:sz w:val="26"/>
          <w:szCs w:val="26"/>
        </w:rPr>
        <w:t xml:space="preserve">libre y </w:t>
      </w:r>
      <w:del w:id="430" w:author="PC" w:date="2025-06-11T18:58:00Z">
        <w:r w:rsidR="00234F16" w:rsidRPr="008D03A6" w:rsidDel="004E691E">
          <w:rPr>
            <w:rFonts w:ascii="Crimson Text" w:hAnsi="Crimson Text"/>
            <w:color w:val="000000" w:themeColor="text1"/>
            <w:sz w:val="26"/>
            <w:szCs w:val="26"/>
          </w:rPr>
          <w:delText>cautiva</w:delText>
        </w:r>
        <w:r w:rsidR="009D32EC" w:rsidRPr="008D03A6" w:rsidDel="004E691E">
          <w:rPr>
            <w:rFonts w:ascii="Crimson Text" w:hAnsi="Crimson Text"/>
            <w:color w:val="000000" w:themeColor="text1"/>
            <w:sz w:val="26"/>
            <w:szCs w:val="26"/>
          </w:rPr>
          <w:delText>nte</w:delText>
        </w:r>
      </w:del>
      <w:ins w:id="431" w:author="PC" w:date="2025-06-11T18:58:00Z">
        <w:r w:rsidR="004E691E">
          <w:rPr>
            <w:rFonts w:ascii="Crimson Text" w:hAnsi="Crimson Text"/>
            <w:color w:val="000000" w:themeColor="text1"/>
            <w:sz w:val="26"/>
            <w:szCs w:val="26"/>
          </w:rPr>
          <w:t>cautivador</w:t>
        </w:r>
      </w:ins>
      <w:r w:rsidR="00321D51" w:rsidRPr="008D03A6">
        <w:rPr>
          <w:rFonts w:ascii="Crimson Text" w:hAnsi="Crimson Text"/>
          <w:color w:val="000000" w:themeColor="text1"/>
          <w:sz w:val="26"/>
          <w:szCs w:val="26"/>
        </w:rPr>
        <w:t>.</w:t>
      </w:r>
    </w:p>
    <w:p w:rsidR="0047691C" w:rsidRPr="008D03A6" w:rsidRDefault="00627A37"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La luz apenas penetraba entre el </w:t>
      </w:r>
      <w:r w:rsidR="00A46CF2" w:rsidRPr="008D03A6">
        <w:rPr>
          <w:rFonts w:ascii="Crimson Text" w:hAnsi="Crimson Text"/>
          <w:color w:val="000000" w:themeColor="text1"/>
          <w:sz w:val="26"/>
          <w:szCs w:val="26"/>
        </w:rPr>
        <w:t>robusto</w:t>
      </w:r>
      <w:r w:rsidRPr="008D03A6">
        <w:rPr>
          <w:rFonts w:ascii="Crimson Text" w:hAnsi="Crimson Text"/>
          <w:color w:val="000000" w:themeColor="text1"/>
          <w:sz w:val="26"/>
          <w:szCs w:val="26"/>
        </w:rPr>
        <w:t xml:space="preserve"> follaje. Los árboles entreveraban sus copas </w:t>
      </w:r>
      <w:r w:rsidR="00076DFC" w:rsidRPr="008D03A6">
        <w:rPr>
          <w:rFonts w:ascii="Crimson Text" w:hAnsi="Crimson Text"/>
          <w:color w:val="000000" w:themeColor="text1"/>
          <w:sz w:val="26"/>
          <w:szCs w:val="26"/>
        </w:rPr>
        <w:t>y ocultaban</w:t>
      </w:r>
      <w:r w:rsidRPr="008D03A6">
        <w:rPr>
          <w:rFonts w:ascii="Crimson Text" w:hAnsi="Crimson Text"/>
          <w:color w:val="000000" w:themeColor="text1"/>
          <w:sz w:val="26"/>
          <w:szCs w:val="26"/>
        </w:rPr>
        <w:t xml:space="preserve"> el cielo</w:t>
      </w:r>
      <w:r w:rsidR="0047691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 sus hojas</w:t>
      </w:r>
      <w:r w:rsidR="0047691C" w:rsidRPr="008D03A6">
        <w:rPr>
          <w:rFonts w:ascii="Crimson Text" w:hAnsi="Crimson Text"/>
          <w:color w:val="000000" w:themeColor="text1"/>
          <w:sz w:val="26"/>
          <w:szCs w:val="26"/>
        </w:rPr>
        <w:t xml:space="preserve">, las cuales </w:t>
      </w:r>
      <w:r w:rsidR="00F06494" w:rsidRPr="008D03A6">
        <w:rPr>
          <w:rFonts w:ascii="Crimson Text" w:hAnsi="Crimson Text"/>
          <w:color w:val="000000" w:themeColor="text1"/>
          <w:sz w:val="26"/>
          <w:szCs w:val="26"/>
        </w:rPr>
        <w:t>brillaban</w:t>
      </w:r>
      <w:r w:rsidR="0047691C" w:rsidRPr="008D03A6">
        <w:rPr>
          <w:rFonts w:ascii="Crimson Text" w:hAnsi="Crimson Text"/>
          <w:color w:val="000000" w:themeColor="text1"/>
          <w:sz w:val="26"/>
          <w:szCs w:val="26"/>
        </w:rPr>
        <w:t xml:space="preserve"> al retener la luz solar que abrazaba </w:t>
      </w:r>
      <w:r w:rsidR="00194CAB" w:rsidRPr="008D03A6">
        <w:rPr>
          <w:rFonts w:ascii="Crimson Text" w:hAnsi="Crimson Text"/>
          <w:color w:val="000000" w:themeColor="text1"/>
          <w:sz w:val="26"/>
          <w:szCs w:val="26"/>
        </w:rPr>
        <w:t>aquella coraza</w:t>
      </w:r>
      <w:r w:rsidR="0047691C" w:rsidRPr="008D03A6">
        <w:rPr>
          <w:rFonts w:ascii="Crimson Text" w:hAnsi="Crimson Text"/>
          <w:color w:val="000000" w:themeColor="text1"/>
          <w:sz w:val="26"/>
          <w:szCs w:val="26"/>
        </w:rPr>
        <w:t>. Ese manto verde parecía convertirse en</w:t>
      </w:r>
      <w:r w:rsidRPr="008D03A6">
        <w:rPr>
          <w:rFonts w:ascii="Crimson Text" w:hAnsi="Crimson Text"/>
          <w:color w:val="000000" w:themeColor="text1"/>
          <w:sz w:val="26"/>
          <w:szCs w:val="26"/>
        </w:rPr>
        <w:t xml:space="preserve"> una </w:t>
      </w:r>
      <w:r w:rsidR="009D32EC" w:rsidRPr="008D03A6">
        <w:rPr>
          <w:rFonts w:ascii="Crimson Text" w:hAnsi="Crimson Text"/>
          <w:color w:val="000000" w:themeColor="text1"/>
          <w:sz w:val="26"/>
          <w:szCs w:val="26"/>
        </w:rPr>
        <w:t>enorme</w:t>
      </w:r>
      <w:r w:rsidRPr="008D03A6">
        <w:rPr>
          <w:rFonts w:ascii="Crimson Text" w:hAnsi="Crimson Text"/>
          <w:color w:val="000000" w:themeColor="text1"/>
          <w:sz w:val="26"/>
          <w:szCs w:val="26"/>
        </w:rPr>
        <w:t xml:space="preserve"> bóveda natural. </w:t>
      </w:r>
      <w:del w:id="432" w:author="PC" w:date="2025-06-11T19:00:00Z">
        <w:r w:rsidR="008C652B" w:rsidRPr="008D03A6" w:rsidDel="00B84B50">
          <w:rPr>
            <w:rFonts w:ascii="Crimson Text" w:hAnsi="Crimson Text"/>
            <w:color w:val="000000" w:themeColor="text1"/>
            <w:sz w:val="26"/>
            <w:szCs w:val="26"/>
          </w:rPr>
          <w:delText>En la superficie</w:delText>
        </w:r>
      </w:del>
      <w:ins w:id="433" w:author="PC" w:date="2025-06-11T19:00:00Z">
        <w:r w:rsidR="00B84B50">
          <w:rPr>
            <w:rFonts w:ascii="Crimson Text" w:hAnsi="Crimson Text"/>
            <w:color w:val="000000" w:themeColor="text1"/>
            <w:sz w:val="26"/>
            <w:szCs w:val="26"/>
          </w:rPr>
          <w:t>Por otro lado</w:t>
        </w:r>
      </w:ins>
      <w:r w:rsidR="008C652B" w:rsidRPr="008D03A6">
        <w:rPr>
          <w:rFonts w:ascii="Crimson Text" w:hAnsi="Crimson Text"/>
          <w:color w:val="000000" w:themeColor="text1"/>
          <w:sz w:val="26"/>
          <w:szCs w:val="26"/>
        </w:rPr>
        <w:t>, entre</w:t>
      </w:r>
      <w:r w:rsidR="00F97E1E" w:rsidRPr="008D03A6">
        <w:rPr>
          <w:rFonts w:ascii="Crimson Text" w:hAnsi="Crimson Text"/>
          <w:color w:val="000000" w:themeColor="text1"/>
          <w:sz w:val="26"/>
          <w:szCs w:val="26"/>
        </w:rPr>
        <w:t xml:space="preserve"> las raíces de los árboles</w:t>
      </w:r>
      <w:r w:rsidR="009D32EC" w:rsidRPr="008D03A6">
        <w:rPr>
          <w:rFonts w:ascii="Crimson Text" w:hAnsi="Crimson Text"/>
          <w:color w:val="000000" w:themeColor="text1"/>
          <w:sz w:val="26"/>
          <w:szCs w:val="26"/>
        </w:rPr>
        <w:t>,</w:t>
      </w:r>
      <w:r w:rsidR="00F97E1E" w:rsidRPr="008D03A6">
        <w:rPr>
          <w:rFonts w:ascii="Crimson Text" w:hAnsi="Crimson Text"/>
          <w:color w:val="000000" w:themeColor="text1"/>
          <w:sz w:val="26"/>
          <w:szCs w:val="26"/>
        </w:rPr>
        <w:t xml:space="preserve"> </w:t>
      </w:r>
      <w:del w:id="434" w:author="PC" w:date="2025-06-11T19:00:00Z">
        <w:r w:rsidR="00F97E1E" w:rsidRPr="008D03A6" w:rsidDel="00B84B50">
          <w:rPr>
            <w:rFonts w:ascii="Crimson Text" w:hAnsi="Crimson Text"/>
            <w:color w:val="000000" w:themeColor="text1"/>
            <w:sz w:val="26"/>
            <w:szCs w:val="26"/>
          </w:rPr>
          <w:delText>se desarrollaban</w:delText>
        </w:r>
      </w:del>
      <w:ins w:id="435" w:author="PC" w:date="2025-06-11T19:00:00Z">
        <w:r w:rsidR="00B84B50">
          <w:rPr>
            <w:rFonts w:ascii="Crimson Text" w:hAnsi="Crimson Text"/>
            <w:color w:val="000000" w:themeColor="text1"/>
            <w:sz w:val="26"/>
            <w:szCs w:val="26"/>
          </w:rPr>
          <w:t>crecían</w:t>
        </w:r>
      </w:ins>
      <w:r w:rsidR="00F97E1E" w:rsidRPr="008D03A6">
        <w:rPr>
          <w:rFonts w:ascii="Crimson Text" w:hAnsi="Crimson Text"/>
          <w:color w:val="000000" w:themeColor="text1"/>
          <w:sz w:val="26"/>
          <w:szCs w:val="26"/>
        </w:rPr>
        <w:t xml:space="preserve"> arbustos y </w:t>
      </w:r>
      <w:r w:rsidR="008C652B" w:rsidRPr="008D03A6">
        <w:rPr>
          <w:rFonts w:ascii="Crimson Text" w:hAnsi="Crimson Text"/>
          <w:color w:val="000000" w:themeColor="text1"/>
          <w:sz w:val="26"/>
          <w:szCs w:val="26"/>
        </w:rPr>
        <w:t>plantas de todo tipo,</w:t>
      </w:r>
      <w:r w:rsidR="00F97E1E" w:rsidRPr="008D03A6">
        <w:rPr>
          <w:rFonts w:ascii="Crimson Text" w:hAnsi="Crimson Text"/>
          <w:color w:val="000000" w:themeColor="text1"/>
          <w:sz w:val="26"/>
          <w:szCs w:val="26"/>
        </w:rPr>
        <w:t xml:space="preserve"> </w:t>
      </w:r>
      <w:del w:id="436" w:author="PC" w:date="2025-06-11T19:00:00Z">
        <w:r w:rsidR="009D32EC" w:rsidRPr="008D03A6" w:rsidDel="00B84B50">
          <w:rPr>
            <w:rFonts w:ascii="Crimson Text" w:hAnsi="Crimson Text"/>
            <w:color w:val="000000" w:themeColor="text1"/>
            <w:sz w:val="26"/>
            <w:szCs w:val="26"/>
          </w:rPr>
          <w:delText xml:space="preserve">y </w:delText>
        </w:r>
      </w:del>
      <w:r w:rsidR="00F32E7C" w:rsidRPr="008D03A6">
        <w:rPr>
          <w:rFonts w:ascii="Crimson Text" w:hAnsi="Crimson Text"/>
          <w:color w:val="000000" w:themeColor="text1"/>
          <w:sz w:val="26"/>
          <w:szCs w:val="26"/>
        </w:rPr>
        <w:t>de manera abundante</w:t>
      </w:r>
      <w:r w:rsidR="00461FE6" w:rsidRPr="008D03A6">
        <w:rPr>
          <w:rFonts w:ascii="Crimson Text" w:hAnsi="Crimson Text"/>
          <w:color w:val="000000" w:themeColor="text1"/>
          <w:sz w:val="26"/>
          <w:szCs w:val="26"/>
        </w:rPr>
        <w:t>.</w:t>
      </w:r>
      <w:r w:rsidR="00A46CF2" w:rsidRPr="008D03A6">
        <w:rPr>
          <w:rFonts w:ascii="Crimson Text" w:hAnsi="Crimson Text"/>
          <w:color w:val="000000" w:themeColor="text1"/>
          <w:sz w:val="26"/>
          <w:szCs w:val="26"/>
        </w:rPr>
        <w:t xml:space="preserve"> </w:t>
      </w:r>
      <w:r w:rsidR="00461FE6" w:rsidRPr="008D03A6">
        <w:rPr>
          <w:rFonts w:ascii="Crimson Text" w:hAnsi="Crimson Text"/>
          <w:color w:val="000000" w:themeColor="text1"/>
          <w:sz w:val="26"/>
          <w:szCs w:val="26"/>
        </w:rPr>
        <w:t>A</w:t>
      </w:r>
      <w:r w:rsidR="008C652B" w:rsidRPr="008D03A6">
        <w:rPr>
          <w:rFonts w:ascii="Crimson Text" w:hAnsi="Crimson Text"/>
          <w:color w:val="000000" w:themeColor="text1"/>
          <w:sz w:val="26"/>
          <w:szCs w:val="26"/>
        </w:rPr>
        <w:t xml:space="preserve">llí, </w:t>
      </w:r>
      <w:r w:rsidR="00A46CF2" w:rsidRPr="008D03A6">
        <w:rPr>
          <w:rFonts w:ascii="Crimson Text" w:hAnsi="Crimson Text"/>
          <w:color w:val="000000" w:themeColor="text1"/>
          <w:sz w:val="26"/>
          <w:szCs w:val="26"/>
        </w:rPr>
        <w:t xml:space="preserve">el </w:t>
      </w:r>
      <w:del w:id="437" w:author="PC" w:date="2025-06-11T19:00:00Z">
        <w:r w:rsidR="00A46CF2" w:rsidRPr="008D03A6" w:rsidDel="00B84B50">
          <w:rPr>
            <w:rFonts w:ascii="Crimson Text" w:hAnsi="Crimson Text"/>
            <w:color w:val="000000" w:themeColor="text1"/>
            <w:sz w:val="26"/>
            <w:szCs w:val="26"/>
          </w:rPr>
          <w:delText>micro</w:delText>
        </w:r>
      </w:del>
      <w:r w:rsidR="00A46CF2" w:rsidRPr="008D03A6">
        <w:rPr>
          <w:rFonts w:ascii="Crimson Text" w:hAnsi="Crimson Text"/>
          <w:color w:val="000000" w:themeColor="text1"/>
          <w:sz w:val="26"/>
          <w:szCs w:val="26"/>
        </w:rPr>
        <w:t>clima</w:t>
      </w:r>
      <w:ins w:id="438" w:author="PC" w:date="2025-06-11T19:00:00Z">
        <w:r w:rsidR="00B84B50">
          <w:rPr>
            <w:rFonts w:ascii="Crimson Text" w:hAnsi="Crimson Text"/>
            <w:color w:val="000000" w:themeColor="text1"/>
            <w:sz w:val="26"/>
            <w:szCs w:val="26"/>
          </w:rPr>
          <w:t xml:space="preserve"> húmedo</w:t>
        </w:r>
      </w:ins>
      <w:r w:rsidR="00A46CF2" w:rsidRPr="008D03A6">
        <w:rPr>
          <w:rFonts w:ascii="Crimson Text" w:hAnsi="Crimson Text"/>
          <w:color w:val="000000" w:themeColor="text1"/>
          <w:sz w:val="26"/>
          <w:szCs w:val="26"/>
        </w:rPr>
        <w:t xml:space="preserve"> f</w:t>
      </w:r>
      <w:r w:rsidR="008C652B" w:rsidRPr="008D03A6">
        <w:rPr>
          <w:rFonts w:ascii="Crimson Text" w:hAnsi="Crimson Text"/>
          <w:color w:val="000000" w:themeColor="text1"/>
          <w:sz w:val="26"/>
          <w:szCs w:val="26"/>
        </w:rPr>
        <w:t>avorecía un intenso crecimiento</w:t>
      </w:r>
      <w:r w:rsidR="0021321B" w:rsidRPr="008D03A6">
        <w:rPr>
          <w:rFonts w:ascii="Crimson Text" w:hAnsi="Crimson Text"/>
          <w:color w:val="000000" w:themeColor="text1"/>
          <w:sz w:val="26"/>
          <w:szCs w:val="26"/>
        </w:rPr>
        <w:t xml:space="preserve"> de la vegetación</w:t>
      </w:r>
      <w:r w:rsidR="00A46CF2" w:rsidRPr="008D03A6">
        <w:rPr>
          <w:rFonts w:ascii="Crimson Text" w:hAnsi="Crimson Text"/>
          <w:color w:val="000000" w:themeColor="text1"/>
          <w:sz w:val="26"/>
          <w:szCs w:val="26"/>
        </w:rPr>
        <w:t>.</w:t>
      </w:r>
      <w:r w:rsidR="008C652B" w:rsidRPr="008D03A6">
        <w:rPr>
          <w:rFonts w:ascii="Crimson Text" w:hAnsi="Crimson Text"/>
          <w:color w:val="000000" w:themeColor="text1"/>
          <w:sz w:val="26"/>
          <w:szCs w:val="26"/>
        </w:rPr>
        <w:t xml:space="preserve"> Eros no había </w:t>
      </w:r>
      <w:r w:rsidR="005B4275" w:rsidRPr="008D03A6">
        <w:rPr>
          <w:rFonts w:ascii="Crimson Text" w:hAnsi="Crimson Text"/>
          <w:color w:val="000000" w:themeColor="text1"/>
          <w:sz w:val="26"/>
          <w:szCs w:val="26"/>
        </w:rPr>
        <w:t>apreciado es</w:t>
      </w:r>
      <w:r w:rsidR="008C652B" w:rsidRPr="008D03A6">
        <w:rPr>
          <w:rFonts w:ascii="Crimson Text" w:hAnsi="Crimson Text"/>
          <w:color w:val="000000" w:themeColor="text1"/>
          <w:sz w:val="26"/>
          <w:szCs w:val="26"/>
        </w:rPr>
        <w:t xml:space="preserve">os detalles en su primera </w:t>
      </w:r>
      <w:del w:id="439" w:author="PC" w:date="2025-06-11T19:01:00Z">
        <w:r w:rsidR="008C652B" w:rsidRPr="008D03A6" w:rsidDel="00B84B50">
          <w:rPr>
            <w:rFonts w:ascii="Crimson Text" w:hAnsi="Crimson Text"/>
            <w:color w:val="000000" w:themeColor="text1"/>
            <w:sz w:val="26"/>
            <w:szCs w:val="26"/>
          </w:rPr>
          <w:delText>estadía</w:delText>
        </w:r>
      </w:del>
      <w:ins w:id="440" w:author="PC" w:date="2025-06-11T19:01:00Z">
        <w:r w:rsidR="00B84B50">
          <w:rPr>
            <w:rFonts w:ascii="Crimson Text" w:hAnsi="Crimson Text"/>
            <w:color w:val="000000" w:themeColor="text1"/>
            <w:sz w:val="26"/>
            <w:szCs w:val="26"/>
          </w:rPr>
          <w:t>visita</w:t>
        </w:r>
      </w:ins>
      <w:r w:rsidR="008C652B" w:rsidRPr="008D03A6">
        <w:rPr>
          <w:rFonts w:ascii="Crimson Text" w:hAnsi="Crimson Text"/>
          <w:color w:val="000000" w:themeColor="text1"/>
          <w:sz w:val="26"/>
          <w:szCs w:val="26"/>
        </w:rPr>
        <w:t xml:space="preserve">, y ahora que </w:t>
      </w:r>
      <w:del w:id="441" w:author="PC" w:date="2025-06-11T19:01:00Z">
        <w:r w:rsidR="008C652B" w:rsidRPr="008D03A6" w:rsidDel="00B84B50">
          <w:rPr>
            <w:rFonts w:ascii="Crimson Text" w:hAnsi="Crimson Text"/>
            <w:color w:val="000000" w:themeColor="text1"/>
            <w:sz w:val="26"/>
            <w:szCs w:val="26"/>
          </w:rPr>
          <w:delText>lo</w:delText>
        </w:r>
      </w:del>
      <w:ins w:id="442" w:author="PC" w:date="2025-06-11T19:01:00Z">
        <w:r w:rsidR="00B84B50">
          <w:rPr>
            <w:rFonts w:ascii="Crimson Text" w:hAnsi="Crimson Text"/>
            <w:color w:val="000000" w:themeColor="text1"/>
            <w:sz w:val="26"/>
            <w:szCs w:val="26"/>
          </w:rPr>
          <w:t>los</w:t>
        </w:r>
      </w:ins>
      <w:r w:rsidR="008C652B" w:rsidRPr="008D03A6">
        <w:rPr>
          <w:rFonts w:ascii="Crimson Text" w:hAnsi="Crimson Text"/>
          <w:color w:val="000000" w:themeColor="text1"/>
          <w:sz w:val="26"/>
          <w:szCs w:val="26"/>
        </w:rPr>
        <w:t xml:space="preserve"> advertía le resultaba</w:t>
      </w:r>
      <w:ins w:id="443" w:author="PC" w:date="2025-06-11T19:01:00Z">
        <w:r w:rsidR="00B84B50">
          <w:rPr>
            <w:rFonts w:ascii="Crimson Text" w:hAnsi="Crimson Text"/>
            <w:color w:val="000000" w:themeColor="text1"/>
            <w:sz w:val="26"/>
            <w:szCs w:val="26"/>
          </w:rPr>
          <w:t>n</w:t>
        </w:r>
      </w:ins>
      <w:r w:rsidR="008C652B" w:rsidRPr="008D03A6">
        <w:rPr>
          <w:rFonts w:ascii="Crimson Text" w:hAnsi="Crimson Text"/>
          <w:color w:val="000000" w:themeColor="text1"/>
          <w:sz w:val="26"/>
          <w:szCs w:val="26"/>
        </w:rPr>
        <w:t xml:space="preserve"> hermoso</w:t>
      </w:r>
      <w:ins w:id="444" w:author="PC" w:date="2025-06-11T19:01:00Z">
        <w:r w:rsidR="00B84B50">
          <w:rPr>
            <w:rFonts w:ascii="Crimson Text" w:hAnsi="Crimson Text"/>
            <w:color w:val="000000" w:themeColor="text1"/>
            <w:sz w:val="26"/>
            <w:szCs w:val="26"/>
          </w:rPr>
          <w:t>s</w:t>
        </w:r>
      </w:ins>
      <w:r w:rsidR="008C652B" w:rsidRPr="008D03A6">
        <w:rPr>
          <w:rFonts w:ascii="Crimson Text" w:hAnsi="Crimson Text"/>
          <w:color w:val="000000" w:themeColor="text1"/>
          <w:sz w:val="26"/>
          <w:szCs w:val="26"/>
        </w:rPr>
        <w:t xml:space="preserve"> y encantador</w:t>
      </w:r>
      <w:ins w:id="445" w:author="PC" w:date="2025-06-11T19:01:00Z">
        <w:r w:rsidR="00B84B50">
          <w:rPr>
            <w:rFonts w:ascii="Crimson Text" w:hAnsi="Crimson Text"/>
            <w:color w:val="000000" w:themeColor="text1"/>
            <w:sz w:val="26"/>
            <w:szCs w:val="26"/>
          </w:rPr>
          <w:t>es</w:t>
        </w:r>
      </w:ins>
      <w:r w:rsidR="008C652B" w:rsidRPr="008D03A6">
        <w:rPr>
          <w:rFonts w:ascii="Crimson Text" w:hAnsi="Crimson Text"/>
          <w:color w:val="000000" w:themeColor="text1"/>
          <w:sz w:val="26"/>
          <w:szCs w:val="26"/>
        </w:rPr>
        <w:t>.</w:t>
      </w:r>
    </w:p>
    <w:p w:rsidR="00A46CF2" w:rsidRPr="008D03A6" w:rsidRDefault="00FF255B"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V</w:t>
      </w:r>
      <w:r w:rsidR="00A46CF2" w:rsidRPr="008D03A6">
        <w:rPr>
          <w:rFonts w:ascii="Crimson Text" w:hAnsi="Crimson Text"/>
          <w:color w:val="000000" w:themeColor="text1"/>
          <w:sz w:val="26"/>
          <w:szCs w:val="26"/>
        </w:rPr>
        <w:t>olvió a montar a Agatha</w:t>
      </w:r>
      <w:r w:rsidR="00D96218" w:rsidRPr="008D03A6">
        <w:rPr>
          <w:rFonts w:ascii="Crimson Text" w:hAnsi="Crimson Text"/>
          <w:color w:val="000000" w:themeColor="text1"/>
          <w:sz w:val="26"/>
          <w:szCs w:val="26"/>
        </w:rPr>
        <w:t xml:space="preserve"> con </w:t>
      </w:r>
      <w:r w:rsidR="001B1DA2" w:rsidRPr="008D03A6">
        <w:rPr>
          <w:rFonts w:ascii="Crimson Text" w:hAnsi="Crimson Text"/>
          <w:color w:val="000000" w:themeColor="text1"/>
          <w:sz w:val="26"/>
          <w:szCs w:val="26"/>
        </w:rPr>
        <w:t>placidez</w:t>
      </w:r>
      <w:del w:id="446" w:author="PC" w:date="2025-06-11T19:02:00Z">
        <w:r w:rsidR="00D96218" w:rsidRPr="008D03A6" w:rsidDel="003279DF">
          <w:rPr>
            <w:rFonts w:ascii="Crimson Text" w:hAnsi="Crimson Text"/>
            <w:color w:val="000000" w:themeColor="text1"/>
            <w:sz w:val="26"/>
            <w:szCs w:val="26"/>
          </w:rPr>
          <w:delText>,</w:delText>
        </w:r>
      </w:del>
      <w:r w:rsidR="00A46CF2"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w:t>
      </w:r>
      <w:del w:id="447" w:author="PC" w:date="2025-06-11T19:02:00Z">
        <w:r w:rsidRPr="008D03A6" w:rsidDel="003279DF">
          <w:rPr>
            <w:rFonts w:ascii="Crimson Text" w:hAnsi="Crimson Text"/>
            <w:color w:val="000000" w:themeColor="text1"/>
            <w:sz w:val="26"/>
            <w:szCs w:val="26"/>
          </w:rPr>
          <w:delText>ambos</w:delText>
        </w:r>
        <w:r w:rsidR="00A46CF2" w:rsidRPr="008D03A6" w:rsidDel="003279DF">
          <w:rPr>
            <w:rFonts w:ascii="Crimson Text" w:hAnsi="Crimson Text"/>
            <w:color w:val="000000" w:themeColor="text1"/>
            <w:sz w:val="26"/>
            <w:szCs w:val="26"/>
          </w:rPr>
          <w:delText xml:space="preserve"> se reincorporaron</w:delText>
        </w:r>
      </w:del>
      <w:ins w:id="448" w:author="PC" w:date="2025-06-11T19:02:00Z">
        <w:r w:rsidR="003279DF">
          <w:rPr>
            <w:rFonts w:ascii="Crimson Text" w:hAnsi="Crimson Text"/>
            <w:color w:val="000000" w:themeColor="text1"/>
            <w:sz w:val="26"/>
            <w:szCs w:val="26"/>
          </w:rPr>
          <w:t>juntos retornaron</w:t>
        </w:r>
      </w:ins>
      <w:r w:rsidR="00A46CF2" w:rsidRPr="008D03A6">
        <w:rPr>
          <w:rFonts w:ascii="Crimson Text" w:hAnsi="Crimson Text"/>
          <w:color w:val="000000" w:themeColor="text1"/>
          <w:sz w:val="26"/>
          <w:szCs w:val="26"/>
        </w:rPr>
        <w:t xml:space="preserve"> al camino. Avanzaron un nuevo </w:t>
      </w:r>
      <w:del w:id="449" w:author="PC" w:date="2025-06-11T19:02:00Z">
        <w:r w:rsidR="00444ED1" w:rsidRPr="008D03A6" w:rsidDel="003279DF">
          <w:rPr>
            <w:rFonts w:ascii="Crimson Text" w:hAnsi="Crimson Text"/>
            <w:color w:val="000000" w:themeColor="text1"/>
            <w:sz w:val="26"/>
            <w:szCs w:val="26"/>
          </w:rPr>
          <w:delText>trayecto</w:delText>
        </w:r>
        <w:r w:rsidR="00A46CF2" w:rsidRPr="008D03A6" w:rsidDel="003279DF">
          <w:rPr>
            <w:rFonts w:ascii="Crimson Text" w:hAnsi="Crimson Text"/>
            <w:color w:val="000000" w:themeColor="text1"/>
            <w:sz w:val="26"/>
            <w:szCs w:val="26"/>
          </w:rPr>
          <w:delText xml:space="preserve"> </w:delText>
        </w:r>
      </w:del>
      <w:ins w:id="450" w:author="PC" w:date="2025-06-11T19:02:00Z">
        <w:r w:rsidR="003279DF">
          <w:rPr>
            <w:rFonts w:ascii="Crimson Text" w:hAnsi="Crimson Text"/>
            <w:color w:val="000000" w:themeColor="text1"/>
            <w:sz w:val="26"/>
            <w:szCs w:val="26"/>
          </w:rPr>
          <w:t>tramo</w:t>
        </w:r>
        <w:r w:rsidR="003279DF" w:rsidRPr="008D03A6">
          <w:rPr>
            <w:rFonts w:ascii="Crimson Text" w:hAnsi="Crimson Text"/>
            <w:color w:val="000000" w:themeColor="text1"/>
            <w:sz w:val="26"/>
            <w:szCs w:val="26"/>
          </w:rPr>
          <w:t xml:space="preserve"> </w:t>
        </w:r>
      </w:ins>
      <w:r w:rsidR="00A46CF2" w:rsidRPr="008D03A6">
        <w:rPr>
          <w:rFonts w:ascii="Crimson Text" w:hAnsi="Crimson Text"/>
          <w:color w:val="000000" w:themeColor="text1"/>
          <w:sz w:val="26"/>
          <w:szCs w:val="26"/>
        </w:rPr>
        <w:t>sin sufrir sobresaltos. El joven había superado sus miedos en la primera visita</w:t>
      </w:r>
      <w:del w:id="451" w:author="PC" w:date="2025-06-11T19:19:00Z">
        <w:r w:rsidR="00A46CF2" w:rsidRPr="008D03A6" w:rsidDel="000467A9">
          <w:rPr>
            <w:rFonts w:ascii="Crimson Text" w:hAnsi="Crimson Text"/>
            <w:color w:val="000000" w:themeColor="text1"/>
            <w:sz w:val="26"/>
            <w:szCs w:val="26"/>
          </w:rPr>
          <w:delText>,</w:delText>
        </w:r>
      </w:del>
      <w:r w:rsidR="00A46CF2" w:rsidRPr="008D03A6">
        <w:rPr>
          <w:rFonts w:ascii="Crimson Text" w:hAnsi="Crimson Text"/>
          <w:color w:val="000000" w:themeColor="text1"/>
          <w:sz w:val="26"/>
          <w:szCs w:val="26"/>
        </w:rPr>
        <w:t xml:space="preserve"> y no tem</w:t>
      </w:r>
      <w:r w:rsidR="00AB473C" w:rsidRPr="008D03A6">
        <w:rPr>
          <w:rFonts w:ascii="Crimson Text" w:hAnsi="Crimson Text"/>
          <w:color w:val="000000" w:themeColor="text1"/>
          <w:sz w:val="26"/>
          <w:szCs w:val="26"/>
        </w:rPr>
        <w:t xml:space="preserve">ía </w:t>
      </w:r>
      <w:r w:rsidR="00D96218" w:rsidRPr="008D03A6">
        <w:rPr>
          <w:rFonts w:ascii="Crimson Text" w:hAnsi="Crimson Text"/>
          <w:color w:val="000000" w:themeColor="text1"/>
          <w:sz w:val="26"/>
          <w:szCs w:val="26"/>
        </w:rPr>
        <w:t>confrontarlos</w:t>
      </w:r>
      <w:r w:rsidR="00AB473C" w:rsidRPr="008D03A6">
        <w:rPr>
          <w:rFonts w:ascii="Crimson Text" w:hAnsi="Crimson Text"/>
          <w:color w:val="000000" w:themeColor="text1"/>
          <w:sz w:val="26"/>
          <w:szCs w:val="26"/>
        </w:rPr>
        <w:t xml:space="preserve"> nuevamente.</w:t>
      </w:r>
      <w:r w:rsidR="00A46CF2" w:rsidRPr="008D03A6">
        <w:rPr>
          <w:rFonts w:ascii="Crimson Text" w:hAnsi="Crimson Text"/>
          <w:color w:val="000000" w:themeColor="text1"/>
          <w:sz w:val="26"/>
          <w:szCs w:val="26"/>
        </w:rPr>
        <w:t xml:space="preserve"> </w:t>
      </w:r>
      <w:r w:rsidR="00461FE6" w:rsidRPr="008D03A6">
        <w:rPr>
          <w:rFonts w:ascii="Crimson Text" w:hAnsi="Crimson Text"/>
          <w:color w:val="000000" w:themeColor="text1"/>
          <w:sz w:val="26"/>
          <w:szCs w:val="26"/>
        </w:rPr>
        <w:t>A su vez</w:t>
      </w:r>
      <w:r w:rsidR="00444ED1" w:rsidRPr="008D03A6">
        <w:rPr>
          <w:rFonts w:ascii="Crimson Text" w:hAnsi="Crimson Text"/>
          <w:color w:val="000000" w:themeColor="text1"/>
          <w:sz w:val="26"/>
          <w:szCs w:val="26"/>
        </w:rPr>
        <w:t xml:space="preserve">, </w:t>
      </w:r>
      <w:r w:rsidR="00A46CF2" w:rsidRPr="008D03A6">
        <w:rPr>
          <w:rFonts w:ascii="Crimson Text" w:hAnsi="Crimson Text"/>
          <w:color w:val="000000" w:themeColor="text1"/>
          <w:sz w:val="26"/>
          <w:szCs w:val="26"/>
        </w:rPr>
        <w:t xml:space="preserve">el bosque parecía </w:t>
      </w:r>
      <w:r w:rsidR="00D96218" w:rsidRPr="008D03A6">
        <w:rPr>
          <w:rFonts w:ascii="Crimson Text" w:hAnsi="Crimson Text"/>
          <w:color w:val="000000" w:themeColor="text1"/>
          <w:sz w:val="26"/>
          <w:szCs w:val="26"/>
        </w:rPr>
        <w:t>reconocer</w:t>
      </w:r>
      <w:r w:rsidR="00AB473C" w:rsidRPr="008D03A6">
        <w:rPr>
          <w:rFonts w:ascii="Crimson Text" w:hAnsi="Crimson Text"/>
          <w:color w:val="000000" w:themeColor="text1"/>
          <w:sz w:val="26"/>
          <w:szCs w:val="26"/>
        </w:rPr>
        <w:t xml:space="preserve"> </w:t>
      </w:r>
      <w:r w:rsidR="00D96218" w:rsidRPr="008D03A6">
        <w:rPr>
          <w:rFonts w:ascii="Crimson Text" w:hAnsi="Crimson Text"/>
          <w:color w:val="000000" w:themeColor="text1"/>
          <w:sz w:val="26"/>
          <w:szCs w:val="26"/>
        </w:rPr>
        <w:t>su</w:t>
      </w:r>
      <w:r w:rsidR="00AB473C" w:rsidRPr="008D03A6">
        <w:rPr>
          <w:rFonts w:ascii="Crimson Text" w:hAnsi="Crimson Text"/>
          <w:color w:val="000000" w:themeColor="text1"/>
          <w:sz w:val="26"/>
          <w:szCs w:val="26"/>
        </w:rPr>
        <w:t xml:space="preserve"> valentía</w:t>
      </w:r>
      <w:del w:id="452" w:author="PC" w:date="2025-06-11T19:20:00Z">
        <w:r w:rsidR="00AB473C" w:rsidRPr="008D03A6" w:rsidDel="000467A9">
          <w:rPr>
            <w:rFonts w:ascii="Crimson Text" w:hAnsi="Crimson Text"/>
            <w:color w:val="000000" w:themeColor="text1"/>
            <w:sz w:val="26"/>
            <w:szCs w:val="26"/>
          </w:rPr>
          <w:delText>,</w:delText>
        </w:r>
      </w:del>
      <w:r w:rsidR="00AB473C" w:rsidRPr="008D03A6">
        <w:rPr>
          <w:rFonts w:ascii="Crimson Text" w:hAnsi="Crimson Text"/>
          <w:color w:val="000000" w:themeColor="text1"/>
          <w:sz w:val="26"/>
          <w:szCs w:val="26"/>
        </w:rPr>
        <w:t xml:space="preserve"> y lo exim</w:t>
      </w:r>
      <w:r w:rsidR="00D96218" w:rsidRPr="008D03A6">
        <w:rPr>
          <w:rFonts w:ascii="Crimson Text" w:hAnsi="Crimson Text"/>
          <w:color w:val="000000" w:themeColor="text1"/>
          <w:sz w:val="26"/>
          <w:szCs w:val="26"/>
        </w:rPr>
        <w:t>ía de tener que afrontar las mismas amenazas</w:t>
      </w:r>
      <w:r w:rsidR="00AB473C" w:rsidRPr="008D03A6">
        <w:rPr>
          <w:rFonts w:ascii="Crimson Text" w:hAnsi="Crimson Text"/>
          <w:color w:val="000000" w:themeColor="text1"/>
          <w:sz w:val="26"/>
          <w:szCs w:val="26"/>
        </w:rPr>
        <w:t>.</w:t>
      </w:r>
      <w:r w:rsidR="00D96218" w:rsidRPr="008D03A6">
        <w:rPr>
          <w:rFonts w:ascii="Crimson Text" w:hAnsi="Crimson Text"/>
          <w:color w:val="000000" w:themeColor="text1"/>
          <w:sz w:val="26"/>
          <w:szCs w:val="26"/>
        </w:rPr>
        <w:t xml:space="preserve"> </w:t>
      </w:r>
      <w:r w:rsidR="00444ED1" w:rsidRPr="008D03A6">
        <w:rPr>
          <w:rFonts w:ascii="Crimson Text" w:hAnsi="Crimson Text"/>
          <w:color w:val="000000" w:themeColor="text1"/>
          <w:sz w:val="26"/>
          <w:szCs w:val="26"/>
        </w:rPr>
        <w:t xml:space="preserve">Sin embargo, un vestigio de duda se </w:t>
      </w:r>
      <w:del w:id="453" w:author="PC" w:date="2025-06-11T19:20:00Z">
        <w:r w:rsidR="00444ED1" w:rsidRPr="008D03A6" w:rsidDel="000467A9">
          <w:rPr>
            <w:rFonts w:ascii="Crimson Text" w:hAnsi="Crimson Text"/>
            <w:color w:val="000000" w:themeColor="text1"/>
            <w:sz w:val="26"/>
            <w:szCs w:val="26"/>
          </w:rPr>
          <w:delText>encarnaba en</w:delText>
        </w:r>
      </w:del>
      <w:ins w:id="454" w:author="PC" w:date="2025-06-11T19:20:00Z">
        <w:r w:rsidR="000467A9">
          <w:rPr>
            <w:rFonts w:ascii="Crimson Text" w:hAnsi="Crimson Text"/>
            <w:color w:val="000000" w:themeColor="text1"/>
            <w:sz w:val="26"/>
            <w:szCs w:val="26"/>
          </w:rPr>
          <w:t>apoderó de</w:t>
        </w:r>
      </w:ins>
      <w:r w:rsidR="00444ED1" w:rsidRPr="008D03A6">
        <w:rPr>
          <w:rFonts w:ascii="Crimson Text" w:hAnsi="Crimson Text"/>
          <w:color w:val="000000" w:themeColor="text1"/>
          <w:sz w:val="26"/>
          <w:szCs w:val="26"/>
        </w:rPr>
        <w:t xml:space="preserve"> </w:t>
      </w:r>
      <w:r w:rsidR="00D96218" w:rsidRPr="008D03A6">
        <w:rPr>
          <w:rFonts w:ascii="Crimson Text" w:hAnsi="Crimson Text"/>
          <w:color w:val="000000" w:themeColor="text1"/>
          <w:sz w:val="26"/>
          <w:szCs w:val="26"/>
        </w:rPr>
        <w:t>Eros</w:t>
      </w:r>
      <w:ins w:id="455" w:author="PC" w:date="2025-06-11T19:20:00Z">
        <w:r w:rsidR="000467A9">
          <w:rPr>
            <w:rFonts w:ascii="Crimson Text" w:hAnsi="Crimson Text"/>
            <w:color w:val="000000" w:themeColor="text1"/>
            <w:sz w:val="26"/>
            <w:szCs w:val="26"/>
          </w:rPr>
          <w:t xml:space="preserve"> </w:t>
        </w:r>
      </w:ins>
      <w:del w:id="456" w:author="PC" w:date="2025-06-11T19:20:00Z">
        <w:r w:rsidR="00444ED1" w:rsidRPr="008D03A6" w:rsidDel="000467A9">
          <w:rPr>
            <w:rFonts w:ascii="Crimson Text" w:hAnsi="Crimson Text"/>
            <w:color w:val="000000" w:themeColor="text1"/>
            <w:sz w:val="26"/>
            <w:szCs w:val="26"/>
          </w:rPr>
          <w:delText>, quien</w:delText>
        </w:r>
        <w:r w:rsidR="00D96218" w:rsidRPr="008D03A6" w:rsidDel="000467A9">
          <w:rPr>
            <w:rFonts w:ascii="Crimson Text" w:hAnsi="Crimson Text"/>
            <w:color w:val="000000" w:themeColor="text1"/>
            <w:sz w:val="26"/>
            <w:szCs w:val="26"/>
          </w:rPr>
          <w:delText xml:space="preserve"> se preguntaba</w:delText>
        </w:r>
      </w:del>
      <w:ins w:id="457" w:author="PC" w:date="2025-06-11T19:20:00Z">
        <w:r w:rsidR="000467A9">
          <w:rPr>
            <w:rFonts w:ascii="Crimson Text" w:hAnsi="Crimson Text"/>
            <w:color w:val="000000" w:themeColor="text1"/>
            <w:sz w:val="26"/>
            <w:szCs w:val="26"/>
          </w:rPr>
          <w:t>y se preguntó</w:t>
        </w:r>
      </w:ins>
      <w:r w:rsidR="00D96218" w:rsidRPr="008D03A6">
        <w:rPr>
          <w:rFonts w:ascii="Crimson Text" w:hAnsi="Crimson Text"/>
          <w:color w:val="000000" w:themeColor="text1"/>
          <w:sz w:val="26"/>
          <w:szCs w:val="26"/>
        </w:rPr>
        <w:t xml:space="preserve"> si </w:t>
      </w:r>
      <w:ins w:id="458" w:author="PC" w:date="2025-06-11T19:20:00Z">
        <w:r w:rsidR="000467A9">
          <w:rPr>
            <w:rFonts w:ascii="Crimson Text" w:hAnsi="Crimson Text"/>
            <w:color w:val="000000" w:themeColor="text1"/>
            <w:sz w:val="26"/>
            <w:szCs w:val="26"/>
          </w:rPr>
          <w:t>no lo volvería a poner a prueba de otra forma</w:t>
        </w:r>
      </w:ins>
      <w:del w:id="459" w:author="PC" w:date="2025-06-11T19:20:00Z">
        <w:r w:rsidR="00D96218" w:rsidRPr="008D03A6" w:rsidDel="000467A9">
          <w:rPr>
            <w:rFonts w:ascii="Crimson Text" w:hAnsi="Crimson Text"/>
            <w:color w:val="000000" w:themeColor="text1"/>
            <w:sz w:val="26"/>
            <w:szCs w:val="26"/>
          </w:rPr>
          <w:delText xml:space="preserve">volvería a </w:delText>
        </w:r>
        <w:r w:rsidR="00297019" w:rsidRPr="008D03A6" w:rsidDel="000467A9">
          <w:rPr>
            <w:rFonts w:ascii="Crimson Text" w:hAnsi="Crimson Text"/>
            <w:color w:val="000000" w:themeColor="text1"/>
            <w:sz w:val="26"/>
            <w:szCs w:val="26"/>
          </w:rPr>
          <w:delText xml:space="preserve">ser </w:delText>
        </w:r>
        <w:r w:rsidR="005058D3" w:rsidRPr="008D03A6" w:rsidDel="000467A9">
          <w:rPr>
            <w:rFonts w:ascii="Crimson Text" w:hAnsi="Crimson Text"/>
            <w:color w:val="000000" w:themeColor="text1"/>
            <w:sz w:val="26"/>
            <w:szCs w:val="26"/>
          </w:rPr>
          <w:delText>exigi</w:delText>
        </w:r>
        <w:r w:rsidR="00297019" w:rsidRPr="008D03A6" w:rsidDel="000467A9">
          <w:rPr>
            <w:rFonts w:ascii="Crimson Text" w:hAnsi="Crimson Text"/>
            <w:color w:val="000000" w:themeColor="text1"/>
            <w:sz w:val="26"/>
            <w:szCs w:val="26"/>
          </w:rPr>
          <w:delText>d</w:delText>
        </w:r>
        <w:r w:rsidR="005058D3" w:rsidRPr="008D03A6" w:rsidDel="000467A9">
          <w:rPr>
            <w:rFonts w:ascii="Crimson Text" w:hAnsi="Crimson Text"/>
            <w:color w:val="000000" w:themeColor="text1"/>
            <w:sz w:val="26"/>
            <w:szCs w:val="26"/>
          </w:rPr>
          <w:delText>o</w:delText>
        </w:r>
        <w:r w:rsidR="00D96218" w:rsidRPr="008D03A6" w:rsidDel="000467A9">
          <w:rPr>
            <w:rFonts w:ascii="Crimson Text" w:hAnsi="Crimson Text"/>
            <w:color w:val="000000" w:themeColor="text1"/>
            <w:sz w:val="26"/>
            <w:szCs w:val="26"/>
          </w:rPr>
          <w:delText xml:space="preserve"> con otro tipo de prueba</w:delText>
        </w:r>
      </w:del>
      <w:r w:rsidR="00D96218" w:rsidRPr="008D03A6">
        <w:rPr>
          <w:rFonts w:ascii="Crimson Text" w:hAnsi="Crimson Text"/>
          <w:color w:val="000000" w:themeColor="text1"/>
          <w:sz w:val="26"/>
          <w:szCs w:val="26"/>
        </w:rPr>
        <w:t>.</w:t>
      </w:r>
    </w:p>
    <w:p w:rsidR="00574A4A" w:rsidRPr="008D03A6" w:rsidRDefault="000467A9" w:rsidP="00297019">
      <w:pPr>
        <w:tabs>
          <w:tab w:val="left" w:pos="2179"/>
        </w:tabs>
        <w:spacing w:after="0"/>
        <w:ind w:firstLine="284"/>
        <w:jc w:val="both"/>
        <w:rPr>
          <w:rFonts w:ascii="Crimson Text" w:hAnsi="Crimson Text"/>
          <w:color w:val="000000" w:themeColor="text1"/>
          <w:sz w:val="26"/>
          <w:szCs w:val="26"/>
        </w:rPr>
      </w:pPr>
      <w:ins w:id="460" w:author="PC" w:date="2025-06-11T19:21:00Z">
        <w:r>
          <w:rPr>
            <w:rFonts w:ascii="Crimson Text" w:hAnsi="Crimson Text"/>
            <w:color w:val="000000" w:themeColor="text1"/>
            <w:sz w:val="26"/>
            <w:szCs w:val="26"/>
          </w:rPr>
          <w:t>No tuvo que esperar mucho para ello</w:t>
        </w:r>
      </w:ins>
      <w:del w:id="461" w:author="PC" w:date="2025-06-11T19:21:00Z">
        <w:r w:rsidR="00444ED1" w:rsidRPr="008D03A6" w:rsidDel="000467A9">
          <w:rPr>
            <w:rFonts w:ascii="Crimson Text" w:hAnsi="Crimson Text"/>
            <w:color w:val="000000" w:themeColor="text1"/>
            <w:sz w:val="26"/>
            <w:szCs w:val="26"/>
          </w:rPr>
          <w:delText>Un suceso inesperado rompió la monotonía</w:delText>
        </w:r>
      </w:del>
      <w:r w:rsidR="00EA6C98" w:rsidRPr="008D03A6">
        <w:rPr>
          <w:rFonts w:ascii="Crimson Text" w:hAnsi="Crimson Text"/>
          <w:color w:val="000000" w:themeColor="text1"/>
          <w:sz w:val="26"/>
          <w:szCs w:val="26"/>
        </w:rPr>
        <w:t>.</w:t>
      </w:r>
      <w:r w:rsidR="00D4786C" w:rsidRPr="008D03A6">
        <w:rPr>
          <w:rFonts w:ascii="Crimson Text" w:hAnsi="Crimson Text"/>
          <w:color w:val="000000" w:themeColor="text1"/>
          <w:sz w:val="26"/>
          <w:szCs w:val="26"/>
        </w:rPr>
        <w:t xml:space="preserve"> </w:t>
      </w:r>
      <w:ins w:id="462" w:author="PC" w:date="2025-06-11T19:21:00Z">
        <w:r>
          <w:rPr>
            <w:rFonts w:ascii="Crimson Text" w:hAnsi="Crimson Text"/>
            <w:color w:val="000000" w:themeColor="text1"/>
            <w:sz w:val="26"/>
            <w:szCs w:val="26"/>
          </w:rPr>
          <w:t xml:space="preserve">Un poco más adelante, </w:t>
        </w:r>
      </w:ins>
      <w:r w:rsidR="00574A4A" w:rsidRPr="008D03A6">
        <w:rPr>
          <w:rFonts w:ascii="Crimson Text" w:hAnsi="Crimson Text"/>
          <w:color w:val="000000" w:themeColor="text1"/>
          <w:sz w:val="26"/>
          <w:szCs w:val="26"/>
        </w:rPr>
        <w:t>Eros advirtió un sendero</w:t>
      </w:r>
      <w:ins w:id="463" w:author="PC" w:date="2025-06-11T19:22:00Z">
        <w:r>
          <w:rPr>
            <w:rFonts w:ascii="Crimson Text" w:hAnsi="Crimson Text"/>
            <w:color w:val="000000" w:themeColor="text1"/>
            <w:sz w:val="26"/>
            <w:szCs w:val="26"/>
          </w:rPr>
          <w:t xml:space="preserve"> de aspecto irregular</w:t>
        </w:r>
      </w:ins>
      <w:r w:rsidR="00574A4A" w:rsidRPr="008D03A6">
        <w:rPr>
          <w:rFonts w:ascii="Crimson Text" w:hAnsi="Crimson Text"/>
          <w:color w:val="000000" w:themeColor="text1"/>
          <w:sz w:val="26"/>
          <w:szCs w:val="26"/>
        </w:rPr>
        <w:t xml:space="preserve"> entre la maleza</w:t>
      </w:r>
      <w:ins w:id="464" w:author="PC" w:date="2025-06-11T19:21:00Z">
        <w:r>
          <w:rPr>
            <w:rFonts w:ascii="Crimson Text" w:hAnsi="Crimson Text"/>
            <w:color w:val="000000" w:themeColor="text1"/>
            <w:sz w:val="26"/>
            <w:szCs w:val="26"/>
          </w:rPr>
          <w:t xml:space="preserve"> </w:t>
        </w:r>
      </w:ins>
      <w:del w:id="465" w:author="PC" w:date="2025-06-11T19:21:00Z">
        <w:r w:rsidR="00574A4A" w:rsidRPr="008D03A6" w:rsidDel="000467A9">
          <w:rPr>
            <w:rFonts w:ascii="Crimson Text" w:hAnsi="Crimson Text"/>
            <w:color w:val="000000" w:themeColor="text1"/>
            <w:sz w:val="26"/>
            <w:szCs w:val="26"/>
          </w:rPr>
          <w:delText>,</w:delText>
        </w:r>
      </w:del>
      <w:ins w:id="466" w:author="PC" w:date="2025-06-11T19:21:00Z">
        <w:r>
          <w:rPr>
            <w:rFonts w:ascii="Crimson Text" w:hAnsi="Crimson Text"/>
            <w:color w:val="000000" w:themeColor="text1"/>
            <w:sz w:val="26"/>
            <w:szCs w:val="26"/>
          </w:rPr>
          <w:t>que</w:t>
        </w:r>
      </w:ins>
      <w:r w:rsidR="00574A4A" w:rsidRPr="008D03A6">
        <w:rPr>
          <w:rFonts w:ascii="Crimson Text" w:hAnsi="Crimson Text"/>
          <w:color w:val="000000" w:themeColor="text1"/>
          <w:sz w:val="26"/>
          <w:szCs w:val="26"/>
        </w:rPr>
        <w:t xml:space="preserve"> se desprendía del camino </w:t>
      </w:r>
      <w:r w:rsidR="00D8689C" w:rsidRPr="008D03A6">
        <w:rPr>
          <w:rFonts w:ascii="Crimson Text" w:hAnsi="Crimson Text"/>
          <w:color w:val="000000" w:themeColor="text1"/>
          <w:sz w:val="26"/>
          <w:szCs w:val="26"/>
        </w:rPr>
        <w:t>principal</w:t>
      </w:r>
      <w:del w:id="467" w:author="PC" w:date="2025-06-11T19:22:00Z">
        <w:r w:rsidR="00574A4A" w:rsidRPr="008D03A6" w:rsidDel="000467A9">
          <w:rPr>
            <w:rFonts w:ascii="Crimson Text" w:hAnsi="Crimson Text"/>
            <w:color w:val="000000" w:themeColor="text1"/>
            <w:sz w:val="26"/>
            <w:szCs w:val="26"/>
          </w:rPr>
          <w:delText xml:space="preserve">, y </w:delText>
        </w:r>
        <w:r w:rsidR="005B7F87" w:rsidRPr="008D03A6" w:rsidDel="000467A9">
          <w:rPr>
            <w:rFonts w:ascii="Crimson Text" w:hAnsi="Crimson Text"/>
            <w:color w:val="000000" w:themeColor="text1"/>
            <w:sz w:val="26"/>
            <w:szCs w:val="26"/>
          </w:rPr>
          <w:delText>su aspecto era</w:delText>
        </w:r>
        <w:r w:rsidR="00574A4A" w:rsidRPr="008D03A6" w:rsidDel="000467A9">
          <w:rPr>
            <w:rFonts w:ascii="Crimson Text" w:hAnsi="Crimson Text"/>
            <w:color w:val="000000" w:themeColor="text1"/>
            <w:sz w:val="26"/>
            <w:szCs w:val="26"/>
          </w:rPr>
          <w:delText xml:space="preserve"> </w:delText>
        </w:r>
        <w:r w:rsidR="00C437D8" w:rsidRPr="008D03A6" w:rsidDel="000467A9">
          <w:rPr>
            <w:rFonts w:ascii="Crimson Text" w:hAnsi="Crimson Text"/>
            <w:color w:val="000000" w:themeColor="text1"/>
            <w:sz w:val="26"/>
            <w:szCs w:val="26"/>
          </w:rPr>
          <w:delText>irregular</w:delText>
        </w:r>
      </w:del>
      <w:r w:rsidR="00574A4A" w:rsidRPr="008D03A6">
        <w:rPr>
          <w:rFonts w:ascii="Crimson Text" w:hAnsi="Crimson Text"/>
          <w:color w:val="000000" w:themeColor="text1"/>
          <w:sz w:val="26"/>
          <w:szCs w:val="26"/>
        </w:rPr>
        <w:t>. Se notaba que</w:t>
      </w:r>
      <w:r w:rsidR="00297019" w:rsidRPr="008D03A6">
        <w:rPr>
          <w:rFonts w:ascii="Crimson Text" w:hAnsi="Crimson Text"/>
          <w:color w:val="000000" w:themeColor="text1"/>
          <w:sz w:val="26"/>
          <w:szCs w:val="26"/>
        </w:rPr>
        <w:t xml:space="preserve"> </w:t>
      </w:r>
      <w:commentRangeStart w:id="468"/>
      <w:del w:id="469" w:author="PC" w:date="2025-06-11T19:26:00Z">
        <w:r w:rsidR="00297019" w:rsidRPr="008D03A6" w:rsidDel="00284F3C">
          <w:rPr>
            <w:rFonts w:ascii="Crimson Text" w:hAnsi="Crimson Text"/>
            <w:color w:val="000000" w:themeColor="text1"/>
            <w:sz w:val="26"/>
            <w:szCs w:val="26"/>
          </w:rPr>
          <w:delText>el atajo</w:delText>
        </w:r>
        <w:r w:rsidR="00574A4A" w:rsidRPr="008D03A6" w:rsidDel="00284F3C">
          <w:rPr>
            <w:rFonts w:ascii="Crimson Text" w:hAnsi="Crimson Text"/>
            <w:color w:val="000000" w:themeColor="text1"/>
            <w:sz w:val="26"/>
            <w:szCs w:val="26"/>
          </w:rPr>
          <w:delText xml:space="preserve"> </w:delText>
        </w:r>
      </w:del>
      <w:commentRangeEnd w:id="468"/>
      <w:r w:rsidR="00284F3C">
        <w:rPr>
          <w:rStyle w:val="Refdecomentario"/>
        </w:rPr>
        <w:commentReference w:id="468"/>
      </w:r>
      <w:r w:rsidR="00574A4A" w:rsidRPr="008D03A6">
        <w:rPr>
          <w:rFonts w:ascii="Crimson Text" w:hAnsi="Crimson Text"/>
          <w:color w:val="000000" w:themeColor="text1"/>
          <w:sz w:val="26"/>
          <w:szCs w:val="26"/>
        </w:rPr>
        <w:t xml:space="preserve">había sido </w:t>
      </w:r>
      <w:r w:rsidR="00297019" w:rsidRPr="008D03A6">
        <w:rPr>
          <w:rFonts w:ascii="Crimson Text" w:hAnsi="Crimson Text"/>
          <w:color w:val="000000" w:themeColor="text1"/>
          <w:sz w:val="26"/>
          <w:szCs w:val="26"/>
        </w:rPr>
        <w:t>despejado intencionalmente</w:t>
      </w:r>
      <w:r w:rsidR="0021789C" w:rsidRPr="008D03A6">
        <w:rPr>
          <w:rFonts w:ascii="Crimson Text" w:hAnsi="Crimson Text"/>
          <w:color w:val="000000" w:themeColor="text1"/>
          <w:sz w:val="26"/>
          <w:szCs w:val="26"/>
        </w:rPr>
        <w:t>.</w:t>
      </w:r>
      <w:r w:rsidR="00297019" w:rsidRPr="008D03A6">
        <w:rPr>
          <w:rFonts w:ascii="Crimson Text" w:hAnsi="Crimson Text"/>
          <w:color w:val="000000" w:themeColor="text1"/>
          <w:sz w:val="26"/>
          <w:szCs w:val="26"/>
        </w:rPr>
        <w:t xml:space="preserve"> </w:t>
      </w:r>
      <w:r w:rsidR="00574A4A" w:rsidRPr="008D03A6">
        <w:rPr>
          <w:rFonts w:ascii="Crimson Text" w:hAnsi="Crimson Text"/>
          <w:color w:val="000000" w:themeColor="text1"/>
          <w:sz w:val="26"/>
          <w:szCs w:val="26"/>
        </w:rPr>
        <w:t xml:space="preserve">Para ese entonces, ya </w:t>
      </w:r>
      <w:r w:rsidR="00A82F7B" w:rsidRPr="008D03A6">
        <w:rPr>
          <w:rFonts w:ascii="Crimson Text" w:hAnsi="Crimson Text"/>
          <w:color w:val="000000" w:themeColor="text1"/>
          <w:sz w:val="26"/>
          <w:szCs w:val="26"/>
        </w:rPr>
        <w:t>había</w:t>
      </w:r>
      <w:r w:rsidR="00574A4A" w:rsidRPr="008D03A6">
        <w:rPr>
          <w:rFonts w:ascii="Crimson Text" w:hAnsi="Crimson Text"/>
          <w:color w:val="000000" w:themeColor="text1"/>
          <w:sz w:val="26"/>
          <w:szCs w:val="26"/>
        </w:rPr>
        <w:t xml:space="preserve"> superado la </w:t>
      </w:r>
      <w:r w:rsidR="00297019" w:rsidRPr="008D03A6">
        <w:rPr>
          <w:rFonts w:ascii="Crimson Text" w:hAnsi="Crimson Text"/>
          <w:color w:val="000000" w:themeColor="text1"/>
          <w:sz w:val="26"/>
          <w:szCs w:val="26"/>
        </w:rPr>
        <w:t>zona inspeccionada</w:t>
      </w:r>
      <w:r w:rsidR="00574A4A" w:rsidRPr="008D03A6">
        <w:rPr>
          <w:rFonts w:ascii="Crimson Text" w:hAnsi="Crimson Text"/>
          <w:color w:val="000000" w:themeColor="text1"/>
          <w:sz w:val="26"/>
          <w:szCs w:val="26"/>
        </w:rPr>
        <w:t xml:space="preserve"> en su </w:t>
      </w:r>
      <w:r w:rsidR="00B32E3C" w:rsidRPr="008D03A6">
        <w:rPr>
          <w:rFonts w:ascii="Crimson Text" w:hAnsi="Crimson Text"/>
          <w:color w:val="000000" w:themeColor="text1"/>
          <w:sz w:val="26"/>
          <w:szCs w:val="26"/>
        </w:rPr>
        <w:t>anterior</w:t>
      </w:r>
      <w:r w:rsidR="00574A4A" w:rsidRPr="008D03A6">
        <w:rPr>
          <w:rFonts w:ascii="Crimson Text" w:hAnsi="Crimson Text"/>
          <w:color w:val="000000" w:themeColor="text1"/>
          <w:sz w:val="26"/>
          <w:szCs w:val="26"/>
        </w:rPr>
        <w:t xml:space="preserve"> </w:t>
      </w:r>
      <w:r w:rsidR="00B32E3C" w:rsidRPr="008D03A6">
        <w:rPr>
          <w:rFonts w:ascii="Crimson Text" w:hAnsi="Crimson Text"/>
          <w:color w:val="000000" w:themeColor="text1"/>
          <w:sz w:val="26"/>
          <w:szCs w:val="26"/>
        </w:rPr>
        <w:t>expedic</w:t>
      </w:r>
      <w:r w:rsidR="00574A4A" w:rsidRPr="008D03A6">
        <w:rPr>
          <w:rFonts w:ascii="Crimson Text" w:hAnsi="Crimson Text"/>
          <w:color w:val="000000" w:themeColor="text1"/>
          <w:sz w:val="26"/>
          <w:szCs w:val="26"/>
        </w:rPr>
        <w:t xml:space="preserve">ión, cuando había </w:t>
      </w:r>
      <w:r w:rsidR="00B32E3C" w:rsidRPr="008D03A6">
        <w:rPr>
          <w:rFonts w:ascii="Crimson Text" w:hAnsi="Crimson Text"/>
          <w:color w:val="000000" w:themeColor="text1"/>
          <w:sz w:val="26"/>
          <w:szCs w:val="26"/>
        </w:rPr>
        <w:t>hallado</w:t>
      </w:r>
      <w:r w:rsidR="00574A4A" w:rsidRPr="008D03A6">
        <w:rPr>
          <w:rFonts w:ascii="Crimson Text" w:hAnsi="Crimson Text"/>
          <w:color w:val="000000" w:themeColor="text1"/>
          <w:sz w:val="26"/>
          <w:szCs w:val="26"/>
        </w:rPr>
        <w:t xml:space="preserve"> el </w:t>
      </w:r>
      <w:del w:id="470" w:author="PC" w:date="2025-06-11T19:26:00Z">
        <w:r w:rsidR="00574A4A" w:rsidRPr="008D03A6" w:rsidDel="00284F3C">
          <w:rPr>
            <w:rFonts w:ascii="Crimson Text" w:hAnsi="Crimson Text"/>
            <w:color w:val="000000" w:themeColor="text1"/>
            <w:sz w:val="26"/>
            <w:szCs w:val="26"/>
          </w:rPr>
          <w:delText>bunker</w:delText>
        </w:r>
        <w:r w:rsidR="00DD6E8B" w:rsidRPr="008D03A6" w:rsidDel="00284F3C">
          <w:rPr>
            <w:rFonts w:ascii="Crimson Text" w:hAnsi="Crimson Text"/>
            <w:color w:val="000000" w:themeColor="text1"/>
            <w:sz w:val="26"/>
            <w:szCs w:val="26"/>
          </w:rPr>
          <w:delText xml:space="preserve"> </w:delText>
        </w:r>
      </w:del>
      <w:del w:id="471" w:author="PC" w:date="2025-06-11T19:27:00Z">
        <w:r w:rsidR="00DD6E8B" w:rsidRPr="008D03A6" w:rsidDel="00284F3C">
          <w:rPr>
            <w:rFonts w:ascii="Crimson Text" w:hAnsi="Crimson Text"/>
            <w:color w:val="000000" w:themeColor="text1"/>
            <w:sz w:val="26"/>
            <w:szCs w:val="26"/>
          </w:rPr>
          <w:delText>abandonado</w:delText>
        </w:r>
      </w:del>
      <w:ins w:id="472" w:author="PC" w:date="2025-06-11T19:27:00Z">
        <w:r w:rsidR="00284F3C">
          <w:rPr>
            <w:rFonts w:ascii="Crimson Text" w:hAnsi="Crimson Text"/>
            <w:color w:val="000000" w:themeColor="text1"/>
            <w:sz w:val="26"/>
            <w:szCs w:val="26"/>
          </w:rPr>
          <w:t>Búnker Abandonado</w:t>
        </w:r>
      </w:ins>
      <w:r w:rsidR="00DD6E8B" w:rsidRPr="008D03A6">
        <w:rPr>
          <w:rFonts w:ascii="Crimson Text" w:hAnsi="Crimson Text"/>
          <w:color w:val="000000" w:themeColor="text1"/>
          <w:sz w:val="26"/>
          <w:szCs w:val="26"/>
        </w:rPr>
        <w:t>.</w:t>
      </w:r>
      <w:r w:rsidR="0021789C" w:rsidRPr="008D03A6">
        <w:rPr>
          <w:rFonts w:ascii="Crimson Text" w:hAnsi="Crimson Text"/>
          <w:color w:val="000000" w:themeColor="text1"/>
          <w:sz w:val="26"/>
          <w:szCs w:val="26"/>
        </w:rPr>
        <w:t xml:space="preserve"> A pesar del peligro, l</w:t>
      </w:r>
      <w:r w:rsidR="00574A4A" w:rsidRPr="008D03A6">
        <w:rPr>
          <w:rFonts w:ascii="Crimson Text" w:hAnsi="Crimson Text"/>
          <w:color w:val="000000" w:themeColor="text1"/>
          <w:sz w:val="26"/>
          <w:szCs w:val="26"/>
        </w:rPr>
        <w:t>a curiosidad</w:t>
      </w:r>
      <w:r w:rsidR="0021789C" w:rsidRPr="008D03A6">
        <w:rPr>
          <w:rFonts w:ascii="Crimson Text" w:hAnsi="Crimson Text"/>
          <w:color w:val="000000" w:themeColor="text1"/>
          <w:sz w:val="26"/>
          <w:szCs w:val="26"/>
        </w:rPr>
        <w:t xml:space="preserve"> </w:t>
      </w:r>
      <w:del w:id="473" w:author="PC" w:date="2025-06-11T19:27:00Z">
        <w:r w:rsidR="00A82F7B" w:rsidRPr="008D03A6" w:rsidDel="00284F3C">
          <w:rPr>
            <w:rFonts w:ascii="Crimson Text" w:hAnsi="Crimson Text"/>
            <w:color w:val="000000" w:themeColor="text1"/>
            <w:sz w:val="26"/>
            <w:szCs w:val="26"/>
          </w:rPr>
          <w:delText>era</w:delText>
        </w:r>
        <w:r w:rsidR="0021789C" w:rsidRPr="008D03A6" w:rsidDel="00284F3C">
          <w:rPr>
            <w:rFonts w:ascii="Crimson Text" w:hAnsi="Crimson Text"/>
            <w:color w:val="000000" w:themeColor="text1"/>
            <w:sz w:val="26"/>
            <w:szCs w:val="26"/>
          </w:rPr>
          <w:delText xml:space="preserve"> </w:delText>
        </w:r>
      </w:del>
      <w:ins w:id="474" w:author="PC" w:date="2025-06-11T19:27:00Z">
        <w:r w:rsidR="00284F3C">
          <w:rPr>
            <w:rFonts w:ascii="Crimson Text" w:hAnsi="Crimson Text"/>
            <w:color w:val="000000" w:themeColor="text1"/>
            <w:sz w:val="26"/>
            <w:szCs w:val="26"/>
          </w:rPr>
          <w:t>fue</w:t>
        </w:r>
        <w:r w:rsidR="00284F3C" w:rsidRPr="008D03A6">
          <w:rPr>
            <w:rFonts w:ascii="Crimson Text" w:hAnsi="Crimson Text"/>
            <w:color w:val="000000" w:themeColor="text1"/>
            <w:sz w:val="26"/>
            <w:szCs w:val="26"/>
          </w:rPr>
          <w:t xml:space="preserve"> </w:t>
        </w:r>
      </w:ins>
      <w:r w:rsidR="0021789C" w:rsidRPr="008D03A6">
        <w:rPr>
          <w:rFonts w:ascii="Crimson Text" w:hAnsi="Crimson Text"/>
          <w:color w:val="000000" w:themeColor="text1"/>
          <w:sz w:val="26"/>
          <w:szCs w:val="26"/>
        </w:rPr>
        <w:t>más fuerte</w:t>
      </w:r>
      <w:ins w:id="475" w:author="PC" w:date="2025-06-11T19:27:00Z">
        <w:r w:rsidR="00284F3C">
          <w:rPr>
            <w:rFonts w:ascii="Crimson Text" w:hAnsi="Crimson Text"/>
            <w:color w:val="000000" w:themeColor="text1"/>
            <w:sz w:val="26"/>
            <w:szCs w:val="26"/>
          </w:rPr>
          <w:t>:</w:t>
        </w:r>
      </w:ins>
      <w:del w:id="476" w:author="PC" w:date="2025-06-11T19:27:00Z">
        <w:r w:rsidR="00574A4A" w:rsidRPr="008D03A6" w:rsidDel="00284F3C">
          <w:rPr>
            <w:rFonts w:ascii="Crimson Text" w:hAnsi="Crimson Text"/>
            <w:color w:val="000000" w:themeColor="text1"/>
            <w:sz w:val="26"/>
            <w:szCs w:val="26"/>
          </w:rPr>
          <w:delText>,</w:delText>
        </w:r>
      </w:del>
      <w:r w:rsidR="00574A4A" w:rsidRPr="008D03A6">
        <w:rPr>
          <w:rFonts w:ascii="Crimson Text" w:hAnsi="Crimson Text"/>
          <w:color w:val="000000" w:themeColor="text1"/>
          <w:sz w:val="26"/>
          <w:szCs w:val="26"/>
        </w:rPr>
        <w:t xml:space="preserve"> necesitaba saber </w:t>
      </w:r>
      <w:ins w:id="477" w:author="PC" w:date="2025-06-11T19:27:00Z">
        <w:r w:rsidR="00284F3C">
          <w:rPr>
            <w:rFonts w:ascii="Crimson Text" w:hAnsi="Crimson Text"/>
            <w:color w:val="000000" w:themeColor="text1"/>
            <w:sz w:val="26"/>
            <w:szCs w:val="26"/>
          </w:rPr>
          <w:t>qué</w:t>
        </w:r>
      </w:ins>
      <w:del w:id="478" w:author="PC" w:date="2025-06-11T19:27:00Z">
        <w:r w:rsidR="004A1EAF" w:rsidRPr="008D03A6" w:rsidDel="00284F3C">
          <w:rPr>
            <w:rFonts w:ascii="Crimson Text" w:hAnsi="Crimson Text"/>
            <w:color w:val="000000" w:themeColor="text1"/>
            <w:sz w:val="26"/>
            <w:szCs w:val="26"/>
          </w:rPr>
          <w:delText>que</w:delText>
        </w:r>
      </w:del>
      <w:r w:rsidR="004A1EAF" w:rsidRPr="008D03A6">
        <w:rPr>
          <w:rFonts w:ascii="Crimson Text" w:hAnsi="Crimson Text"/>
          <w:color w:val="000000" w:themeColor="text1"/>
          <w:sz w:val="26"/>
          <w:szCs w:val="26"/>
        </w:rPr>
        <w:t xml:space="preserve"> había detrás de</w:t>
      </w:r>
      <w:r w:rsidR="00A86A6B" w:rsidRPr="008D03A6">
        <w:rPr>
          <w:rFonts w:ascii="Crimson Text" w:hAnsi="Crimson Text"/>
          <w:color w:val="000000" w:themeColor="text1"/>
          <w:sz w:val="26"/>
          <w:szCs w:val="26"/>
        </w:rPr>
        <w:t xml:space="preserve"> esa senda</w:t>
      </w:r>
      <w:r w:rsidR="00574A4A" w:rsidRPr="008D03A6">
        <w:rPr>
          <w:rFonts w:ascii="Crimson Text" w:hAnsi="Crimson Text"/>
          <w:color w:val="000000" w:themeColor="text1"/>
          <w:sz w:val="26"/>
          <w:szCs w:val="26"/>
        </w:rPr>
        <w:t>. Sin pensar</w:t>
      </w:r>
      <w:r w:rsidR="0021789C" w:rsidRPr="008D03A6">
        <w:rPr>
          <w:rFonts w:ascii="Crimson Text" w:hAnsi="Crimson Text"/>
          <w:color w:val="000000" w:themeColor="text1"/>
          <w:sz w:val="26"/>
          <w:szCs w:val="26"/>
        </w:rPr>
        <w:t>lo más</w:t>
      </w:r>
      <w:r w:rsidR="00574A4A" w:rsidRPr="008D03A6">
        <w:rPr>
          <w:rFonts w:ascii="Crimson Text" w:hAnsi="Crimson Text"/>
          <w:color w:val="000000" w:themeColor="text1"/>
          <w:sz w:val="26"/>
          <w:szCs w:val="26"/>
        </w:rPr>
        <w:t>, se internó en el camino.</w:t>
      </w:r>
    </w:p>
    <w:p w:rsidR="00574A4A" w:rsidRPr="008D03A6" w:rsidRDefault="00A86A6B"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vía </w:t>
      </w:r>
      <w:del w:id="479" w:author="PC" w:date="2025-06-11T19:32:00Z">
        <w:r w:rsidRPr="008D03A6" w:rsidDel="00284F3C">
          <w:rPr>
            <w:rFonts w:ascii="Crimson Text" w:hAnsi="Crimson Text"/>
            <w:color w:val="000000" w:themeColor="text1"/>
            <w:sz w:val="26"/>
            <w:szCs w:val="26"/>
          </w:rPr>
          <w:delText>era muy rustica</w:delText>
        </w:r>
      </w:del>
      <w:ins w:id="480" w:author="PC" w:date="2025-06-11T19:32:00Z">
        <w:r w:rsidR="00284F3C">
          <w:rPr>
            <w:rFonts w:ascii="Crimson Text" w:hAnsi="Crimson Text"/>
            <w:color w:val="000000" w:themeColor="text1"/>
            <w:sz w:val="26"/>
            <w:szCs w:val="26"/>
          </w:rPr>
          <w:t>estaba en muy mal estado</w:t>
        </w:r>
      </w:ins>
      <w:r w:rsidR="00C65E20" w:rsidRPr="008D03A6">
        <w:rPr>
          <w:rFonts w:ascii="Crimson Text" w:hAnsi="Crimson Text"/>
          <w:color w:val="000000" w:themeColor="text1"/>
          <w:sz w:val="26"/>
          <w:szCs w:val="26"/>
        </w:rPr>
        <w:t xml:space="preserve">, </w:t>
      </w:r>
      <w:r w:rsidR="0021789C" w:rsidRPr="008D03A6">
        <w:rPr>
          <w:rFonts w:ascii="Crimson Text" w:hAnsi="Crimson Text"/>
          <w:color w:val="000000" w:themeColor="text1"/>
          <w:sz w:val="26"/>
          <w:szCs w:val="26"/>
        </w:rPr>
        <w:t xml:space="preserve">por lo que </w:t>
      </w:r>
      <w:r w:rsidR="005B7F87" w:rsidRPr="008D03A6">
        <w:rPr>
          <w:rFonts w:ascii="Crimson Text" w:hAnsi="Crimson Text"/>
          <w:color w:val="000000" w:themeColor="text1"/>
          <w:sz w:val="26"/>
          <w:szCs w:val="26"/>
        </w:rPr>
        <w:t xml:space="preserve">prefirió avanzar </w:t>
      </w:r>
      <w:r w:rsidRPr="008D03A6">
        <w:rPr>
          <w:rFonts w:ascii="Crimson Text" w:hAnsi="Crimson Text"/>
          <w:color w:val="000000" w:themeColor="text1"/>
          <w:sz w:val="26"/>
          <w:szCs w:val="26"/>
        </w:rPr>
        <w:t>a pie</w:t>
      </w:r>
      <w:r w:rsidR="005B7F87" w:rsidRPr="008D03A6">
        <w:rPr>
          <w:rFonts w:ascii="Crimson Text" w:hAnsi="Crimson Text"/>
          <w:color w:val="000000" w:themeColor="text1"/>
          <w:sz w:val="26"/>
          <w:szCs w:val="26"/>
        </w:rPr>
        <w:t xml:space="preserve">. Con una mano </w:t>
      </w:r>
      <w:r w:rsidR="00C87D25" w:rsidRPr="008D03A6">
        <w:rPr>
          <w:rFonts w:ascii="Crimson Text" w:hAnsi="Crimson Text"/>
          <w:color w:val="000000" w:themeColor="text1"/>
          <w:sz w:val="26"/>
          <w:szCs w:val="26"/>
        </w:rPr>
        <w:t>sostuvo</w:t>
      </w:r>
      <w:r w:rsidR="00C65E20" w:rsidRPr="008D03A6">
        <w:rPr>
          <w:rFonts w:ascii="Crimson Text" w:hAnsi="Crimson Text"/>
          <w:color w:val="000000" w:themeColor="text1"/>
          <w:sz w:val="26"/>
          <w:szCs w:val="26"/>
        </w:rPr>
        <w:t xml:space="preserve"> las riendas de Agatha</w:t>
      </w:r>
      <w:del w:id="481" w:author="PC" w:date="2025-06-11T19:32:00Z">
        <w:r w:rsidR="00C65E20" w:rsidRPr="008D03A6" w:rsidDel="00627C60">
          <w:rPr>
            <w:rFonts w:ascii="Crimson Text" w:hAnsi="Crimson Text"/>
            <w:color w:val="000000" w:themeColor="text1"/>
            <w:sz w:val="26"/>
            <w:szCs w:val="26"/>
          </w:rPr>
          <w:delText>,</w:delText>
        </w:r>
      </w:del>
      <w:r w:rsidR="00C65E20" w:rsidRPr="008D03A6">
        <w:rPr>
          <w:rFonts w:ascii="Crimson Text" w:hAnsi="Crimson Text"/>
          <w:color w:val="000000" w:themeColor="text1"/>
          <w:sz w:val="26"/>
          <w:szCs w:val="26"/>
        </w:rPr>
        <w:t xml:space="preserve"> y con la otra la espada</w:t>
      </w:r>
      <w:r w:rsidRPr="008D03A6">
        <w:rPr>
          <w:rFonts w:ascii="Crimson Text" w:hAnsi="Crimson Text"/>
          <w:color w:val="000000" w:themeColor="text1"/>
          <w:sz w:val="26"/>
          <w:szCs w:val="26"/>
        </w:rPr>
        <w:t xml:space="preserve"> para desmalezar</w:t>
      </w:r>
      <w:r w:rsidR="00901C8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el acceso.</w:t>
      </w:r>
      <w:r w:rsidR="00C65E20" w:rsidRPr="008D03A6">
        <w:rPr>
          <w:rFonts w:ascii="Crimson Text" w:hAnsi="Crimson Text"/>
          <w:color w:val="000000" w:themeColor="text1"/>
          <w:sz w:val="26"/>
          <w:szCs w:val="26"/>
        </w:rPr>
        <w:t xml:space="preserve"> Al cabo</w:t>
      </w:r>
      <w:r w:rsidR="00E11D80" w:rsidRPr="008D03A6">
        <w:rPr>
          <w:rFonts w:ascii="Crimson Text" w:hAnsi="Crimson Text"/>
          <w:color w:val="000000" w:themeColor="text1"/>
          <w:sz w:val="26"/>
          <w:szCs w:val="26"/>
        </w:rPr>
        <w:t xml:space="preserve"> de unos minutos, se topó con la</w:t>
      </w:r>
      <w:r w:rsidR="00C65E20" w:rsidRPr="008D03A6">
        <w:rPr>
          <w:rFonts w:ascii="Crimson Text" w:hAnsi="Crimson Text"/>
          <w:color w:val="000000" w:themeColor="text1"/>
          <w:sz w:val="26"/>
          <w:szCs w:val="26"/>
        </w:rPr>
        <w:t xml:space="preserve">s </w:t>
      </w:r>
      <w:r w:rsidR="00E11D80" w:rsidRPr="008D03A6">
        <w:rPr>
          <w:rFonts w:ascii="Crimson Text" w:hAnsi="Crimson Text"/>
          <w:color w:val="000000" w:themeColor="text1"/>
          <w:sz w:val="26"/>
          <w:szCs w:val="26"/>
        </w:rPr>
        <w:t>cenizas</w:t>
      </w:r>
      <w:r w:rsidR="00C65E20" w:rsidRPr="008D03A6">
        <w:rPr>
          <w:rFonts w:ascii="Crimson Text" w:hAnsi="Crimson Text"/>
          <w:color w:val="000000" w:themeColor="text1"/>
          <w:sz w:val="26"/>
          <w:szCs w:val="26"/>
        </w:rPr>
        <w:t xml:space="preserve"> </w:t>
      </w:r>
      <w:r w:rsidR="003A7FBA" w:rsidRPr="008D03A6">
        <w:rPr>
          <w:rFonts w:ascii="Crimson Text" w:hAnsi="Crimson Text"/>
          <w:color w:val="000000" w:themeColor="text1"/>
          <w:sz w:val="26"/>
          <w:szCs w:val="26"/>
        </w:rPr>
        <w:t xml:space="preserve">aún </w:t>
      </w:r>
      <w:r w:rsidR="00C65E20" w:rsidRPr="008D03A6">
        <w:rPr>
          <w:rFonts w:ascii="Crimson Text" w:hAnsi="Crimson Text"/>
          <w:color w:val="000000" w:themeColor="text1"/>
          <w:sz w:val="26"/>
          <w:szCs w:val="26"/>
        </w:rPr>
        <w:t>ardientes de una fogata</w:t>
      </w:r>
      <w:r w:rsidR="000F743B" w:rsidRPr="008D03A6">
        <w:rPr>
          <w:rFonts w:ascii="Crimson Text" w:hAnsi="Crimson Text"/>
          <w:color w:val="000000" w:themeColor="text1"/>
          <w:sz w:val="26"/>
          <w:szCs w:val="26"/>
        </w:rPr>
        <w:t xml:space="preserve">, </w:t>
      </w:r>
      <w:r w:rsidR="00C87D25" w:rsidRPr="008D03A6">
        <w:rPr>
          <w:rFonts w:ascii="Crimson Text" w:hAnsi="Crimson Text"/>
          <w:color w:val="000000" w:themeColor="text1"/>
          <w:sz w:val="26"/>
          <w:szCs w:val="26"/>
        </w:rPr>
        <w:t>lo</w:t>
      </w:r>
      <w:r w:rsidR="000F743B" w:rsidRPr="008D03A6">
        <w:rPr>
          <w:rFonts w:ascii="Crimson Text" w:hAnsi="Crimson Text"/>
          <w:color w:val="000000" w:themeColor="text1"/>
          <w:sz w:val="26"/>
          <w:szCs w:val="26"/>
        </w:rPr>
        <w:t xml:space="preserve"> que</w:t>
      </w:r>
      <w:r w:rsidR="00C65E20" w:rsidRPr="008D03A6">
        <w:rPr>
          <w:rFonts w:ascii="Crimson Text" w:hAnsi="Crimson Text"/>
          <w:color w:val="000000" w:themeColor="text1"/>
          <w:sz w:val="26"/>
          <w:szCs w:val="26"/>
        </w:rPr>
        <w:t xml:space="preserve"> confirmaba la presenc</w:t>
      </w:r>
      <w:r w:rsidR="000F743B" w:rsidRPr="008D03A6">
        <w:rPr>
          <w:rFonts w:ascii="Crimson Text" w:hAnsi="Crimson Text"/>
          <w:color w:val="000000" w:themeColor="text1"/>
          <w:sz w:val="26"/>
          <w:szCs w:val="26"/>
        </w:rPr>
        <w:t>ia de otra persona en el lugar. A</w:t>
      </w:r>
      <w:r w:rsidR="00C65E20" w:rsidRPr="008D03A6">
        <w:rPr>
          <w:rFonts w:ascii="Crimson Text" w:hAnsi="Crimson Text"/>
          <w:color w:val="000000" w:themeColor="text1"/>
          <w:sz w:val="26"/>
          <w:szCs w:val="26"/>
        </w:rPr>
        <w:t xml:space="preserve">ntes de que pudiera hacer </w:t>
      </w:r>
      <w:del w:id="482" w:author="PC" w:date="2025-06-11T19:33:00Z">
        <w:r w:rsidR="00C65E20" w:rsidRPr="008D03A6" w:rsidDel="00627C60">
          <w:rPr>
            <w:rFonts w:ascii="Crimson Text" w:hAnsi="Crimson Text"/>
            <w:color w:val="000000" w:themeColor="text1"/>
            <w:sz w:val="26"/>
            <w:szCs w:val="26"/>
          </w:rPr>
          <w:delText xml:space="preserve">más </w:delText>
        </w:r>
      </w:del>
      <w:r w:rsidR="00C65E20" w:rsidRPr="008D03A6">
        <w:rPr>
          <w:rFonts w:ascii="Crimson Text" w:hAnsi="Crimson Text"/>
          <w:color w:val="000000" w:themeColor="text1"/>
          <w:sz w:val="26"/>
          <w:szCs w:val="26"/>
        </w:rPr>
        <w:t>conjeturas, una voz</w:t>
      </w:r>
      <w:del w:id="483" w:author="PC" w:date="2025-06-11T19:33:00Z">
        <w:r w:rsidR="00C65E20" w:rsidRPr="008D03A6" w:rsidDel="00627C60">
          <w:rPr>
            <w:rFonts w:ascii="Crimson Text" w:hAnsi="Crimson Text"/>
            <w:color w:val="000000" w:themeColor="text1"/>
            <w:sz w:val="26"/>
            <w:szCs w:val="26"/>
          </w:rPr>
          <w:delText>,</w:delText>
        </w:r>
      </w:del>
      <w:r w:rsidR="00C65E20" w:rsidRPr="008D03A6">
        <w:rPr>
          <w:rFonts w:ascii="Crimson Text" w:hAnsi="Crimson Text"/>
          <w:color w:val="000000" w:themeColor="text1"/>
          <w:sz w:val="26"/>
          <w:szCs w:val="26"/>
        </w:rPr>
        <w:t xml:space="preserve"> nerviosa y amenazante</w:t>
      </w:r>
      <w:del w:id="484" w:author="PC" w:date="2025-06-11T19:33:00Z">
        <w:r w:rsidR="00C65E20" w:rsidRPr="008D03A6" w:rsidDel="00627C60">
          <w:rPr>
            <w:rFonts w:ascii="Crimson Text" w:hAnsi="Crimson Text"/>
            <w:color w:val="000000" w:themeColor="text1"/>
            <w:sz w:val="26"/>
            <w:szCs w:val="26"/>
          </w:rPr>
          <w:delText>,</w:delText>
        </w:r>
      </w:del>
      <w:r w:rsidR="00C65E20" w:rsidRPr="008D03A6">
        <w:rPr>
          <w:rFonts w:ascii="Crimson Text" w:hAnsi="Crimson Text"/>
          <w:color w:val="000000" w:themeColor="text1"/>
          <w:sz w:val="26"/>
          <w:szCs w:val="26"/>
        </w:rPr>
        <w:t xml:space="preserve"> </w:t>
      </w:r>
      <w:del w:id="485" w:author="PC" w:date="2025-06-11T19:33:00Z">
        <w:r w:rsidR="00C65E20" w:rsidRPr="008D03A6" w:rsidDel="00627C60">
          <w:rPr>
            <w:rFonts w:ascii="Crimson Text" w:hAnsi="Crimson Text"/>
            <w:color w:val="000000" w:themeColor="text1"/>
            <w:sz w:val="26"/>
            <w:szCs w:val="26"/>
          </w:rPr>
          <w:delText xml:space="preserve">surgió </w:delText>
        </w:r>
      </w:del>
      <w:ins w:id="486" w:author="PC" w:date="2025-06-11T19:33:00Z">
        <w:r w:rsidR="00627C60">
          <w:rPr>
            <w:rFonts w:ascii="Crimson Text" w:hAnsi="Crimson Text"/>
            <w:color w:val="000000" w:themeColor="text1"/>
            <w:sz w:val="26"/>
            <w:szCs w:val="26"/>
          </w:rPr>
          <w:t>exclamó</w:t>
        </w:r>
        <w:r w:rsidR="00627C60" w:rsidRPr="008D03A6">
          <w:rPr>
            <w:rFonts w:ascii="Crimson Text" w:hAnsi="Crimson Text"/>
            <w:color w:val="000000" w:themeColor="text1"/>
            <w:sz w:val="26"/>
            <w:szCs w:val="26"/>
          </w:rPr>
          <w:t xml:space="preserve"> </w:t>
        </w:r>
      </w:ins>
      <w:r w:rsidR="00C65E20" w:rsidRPr="008D03A6">
        <w:rPr>
          <w:rFonts w:ascii="Crimson Text" w:hAnsi="Crimson Text"/>
          <w:color w:val="000000" w:themeColor="text1"/>
          <w:sz w:val="26"/>
          <w:szCs w:val="26"/>
        </w:rPr>
        <w:t>a sus espaldas.</w:t>
      </w:r>
    </w:p>
    <w:p w:rsidR="00627C60" w:rsidRDefault="00F7244A" w:rsidP="008F74DA">
      <w:pPr>
        <w:tabs>
          <w:tab w:val="left" w:pos="2179"/>
        </w:tabs>
        <w:spacing w:after="0"/>
        <w:ind w:firstLine="284"/>
        <w:jc w:val="both"/>
        <w:rPr>
          <w:ins w:id="487" w:author="PC" w:date="2025-06-11T19:33: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C65E20" w:rsidRPr="008D03A6">
        <w:rPr>
          <w:rFonts w:ascii="Crimson Text" w:hAnsi="Crimson Text"/>
          <w:color w:val="000000" w:themeColor="text1"/>
          <w:sz w:val="26"/>
          <w:szCs w:val="26"/>
        </w:rPr>
        <w:t>¡</w:t>
      </w:r>
      <w:proofErr w:type="gramEnd"/>
      <w:r w:rsidR="00C65E20" w:rsidRPr="008D03A6">
        <w:rPr>
          <w:rFonts w:ascii="Crimson Text" w:hAnsi="Crimson Text"/>
          <w:color w:val="000000" w:themeColor="text1"/>
          <w:sz w:val="26"/>
          <w:szCs w:val="26"/>
        </w:rPr>
        <w:t>Detente! Arroja tu</w:t>
      </w:r>
      <w:r w:rsidR="0019090C" w:rsidRPr="008D03A6">
        <w:rPr>
          <w:rFonts w:ascii="Crimson Text" w:hAnsi="Crimson Text"/>
          <w:color w:val="000000" w:themeColor="text1"/>
          <w:sz w:val="26"/>
          <w:szCs w:val="26"/>
        </w:rPr>
        <w:t xml:space="preserve"> arma</w:t>
      </w:r>
      <w:del w:id="488" w:author="PC" w:date="2025-06-11T19:33:00Z">
        <w:r w:rsidR="00C65E20" w:rsidRPr="008D03A6" w:rsidDel="00627C60">
          <w:rPr>
            <w:rFonts w:ascii="Crimson Text" w:hAnsi="Crimson Text"/>
            <w:color w:val="000000" w:themeColor="text1"/>
            <w:sz w:val="26"/>
            <w:szCs w:val="26"/>
          </w:rPr>
          <w:delText>,</w:delText>
        </w:r>
      </w:del>
      <w:r w:rsidR="00C65E20" w:rsidRPr="008D03A6">
        <w:rPr>
          <w:rFonts w:ascii="Crimson Text" w:hAnsi="Crimson Text"/>
          <w:color w:val="000000" w:themeColor="text1"/>
          <w:sz w:val="26"/>
          <w:szCs w:val="26"/>
        </w:rPr>
        <w:t xml:space="preserve"> y date la vuelta</w:t>
      </w:r>
      <w:r w:rsidR="005D0DD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489" w:author="PC" w:date="2025-06-11T19:33:00Z">
        <w:r w:rsidR="00C65E20" w:rsidRPr="008D03A6" w:rsidDel="00627C60">
          <w:rPr>
            <w:rFonts w:ascii="Crimson Text" w:hAnsi="Crimson Text"/>
            <w:color w:val="000000" w:themeColor="text1"/>
            <w:sz w:val="26"/>
            <w:szCs w:val="26"/>
          </w:rPr>
          <w:delText>increp</w:delText>
        </w:r>
        <w:r w:rsidR="008F74DA" w:rsidRPr="008D03A6" w:rsidDel="00627C60">
          <w:rPr>
            <w:rFonts w:ascii="Crimson Text" w:hAnsi="Crimson Text"/>
            <w:color w:val="000000" w:themeColor="text1"/>
            <w:sz w:val="26"/>
            <w:szCs w:val="26"/>
          </w:rPr>
          <w:delText xml:space="preserve">ó </w:delText>
        </w:r>
      </w:del>
      <w:ins w:id="490" w:author="PC" w:date="2025-06-11T19:33:00Z">
        <w:r w:rsidR="00627C60">
          <w:rPr>
            <w:rFonts w:ascii="Crimson Text" w:hAnsi="Crimson Text"/>
            <w:color w:val="000000" w:themeColor="text1"/>
            <w:sz w:val="26"/>
            <w:szCs w:val="26"/>
          </w:rPr>
          <w:t>demandó</w:t>
        </w:r>
        <w:r w:rsidR="00627C60" w:rsidRPr="008D03A6">
          <w:rPr>
            <w:rFonts w:ascii="Crimson Text" w:hAnsi="Crimson Text"/>
            <w:color w:val="000000" w:themeColor="text1"/>
            <w:sz w:val="26"/>
            <w:szCs w:val="26"/>
          </w:rPr>
          <w:t xml:space="preserve"> </w:t>
        </w:r>
      </w:ins>
      <w:r w:rsidR="008F74DA" w:rsidRPr="008D03A6">
        <w:rPr>
          <w:rFonts w:ascii="Crimson Text" w:hAnsi="Crimson Text"/>
          <w:color w:val="000000" w:themeColor="text1"/>
          <w:sz w:val="26"/>
          <w:szCs w:val="26"/>
        </w:rPr>
        <w:t xml:space="preserve">el desconocido. </w:t>
      </w:r>
    </w:p>
    <w:p w:rsidR="00C65E20" w:rsidRPr="008D03A6" w:rsidRDefault="008F74DA" w:rsidP="008F74D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arrojó su </w:t>
      </w:r>
      <w:r w:rsidR="0019090C" w:rsidRPr="008D03A6">
        <w:rPr>
          <w:rFonts w:ascii="Crimson Text" w:hAnsi="Crimson Text"/>
          <w:color w:val="000000" w:themeColor="text1"/>
          <w:sz w:val="26"/>
          <w:szCs w:val="26"/>
        </w:rPr>
        <w:t>espada</w:t>
      </w:r>
      <w:r w:rsidRPr="008D03A6">
        <w:rPr>
          <w:rFonts w:ascii="Crimson Text" w:hAnsi="Crimson Text"/>
          <w:color w:val="000000" w:themeColor="text1"/>
          <w:sz w:val="26"/>
          <w:szCs w:val="26"/>
        </w:rPr>
        <w:t xml:space="preserve">. </w:t>
      </w:r>
      <w:r w:rsidR="005D0DD5" w:rsidRPr="008D03A6">
        <w:rPr>
          <w:rFonts w:ascii="Crimson Text" w:hAnsi="Crimson Text"/>
          <w:color w:val="000000" w:themeColor="text1"/>
          <w:sz w:val="26"/>
          <w:szCs w:val="26"/>
        </w:rPr>
        <w:t>Lentamente</w:t>
      </w:r>
      <w:r w:rsidRPr="008D03A6">
        <w:rPr>
          <w:rFonts w:ascii="Crimson Text" w:hAnsi="Crimson Text"/>
          <w:color w:val="000000" w:themeColor="text1"/>
          <w:sz w:val="26"/>
          <w:szCs w:val="26"/>
        </w:rPr>
        <w:t>, se volteó hasta quedar frente al individuo. Al levantar la vista, lo pudo observar</w:t>
      </w:r>
      <w:del w:id="491" w:author="PC" w:date="2025-06-11T19:33:00Z">
        <w:r w:rsidRPr="008D03A6" w:rsidDel="00627C6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 sorpresa lo invadió </w:t>
      </w:r>
      <w:r w:rsidR="009E239F" w:rsidRPr="008D03A6">
        <w:rPr>
          <w:rFonts w:ascii="Crimson Text" w:hAnsi="Crimson Text"/>
          <w:color w:val="000000" w:themeColor="text1"/>
          <w:sz w:val="26"/>
          <w:szCs w:val="26"/>
        </w:rPr>
        <w:t>por completo</w:t>
      </w:r>
      <w:del w:id="492" w:author="PC" w:date="2025-06-11T19:33:00Z">
        <w:r w:rsidRPr="008D03A6" w:rsidDel="00627C60">
          <w:rPr>
            <w:rFonts w:ascii="Crimson Text" w:hAnsi="Crimson Text"/>
            <w:color w:val="000000" w:themeColor="text1"/>
            <w:sz w:val="26"/>
            <w:szCs w:val="26"/>
          </w:rPr>
          <w:delText>,</w:delText>
        </w:r>
      </w:del>
      <w:ins w:id="493" w:author="PC" w:date="2025-06-11T19:33:00Z">
        <w:r w:rsidR="00627C6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se trataba de Aron.</w:t>
      </w:r>
    </w:p>
    <w:p w:rsidR="008F74DA" w:rsidRPr="008D03A6" w:rsidRDefault="00F7244A" w:rsidP="008F74DA">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8F74DA" w:rsidRPr="008D03A6">
        <w:rPr>
          <w:rFonts w:ascii="Crimson Text" w:hAnsi="Crimson Text"/>
          <w:color w:val="000000" w:themeColor="text1"/>
          <w:sz w:val="26"/>
          <w:szCs w:val="26"/>
        </w:rPr>
        <w:t>¡</w:t>
      </w:r>
      <w:proofErr w:type="gramEnd"/>
      <w:r w:rsidR="008F74DA" w:rsidRPr="008D03A6">
        <w:rPr>
          <w:rFonts w:ascii="Crimson Text" w:hAnsi="Crimson Text"/>
          <w:color w:val="000000" w:themeColor="text1"/>
          <w:sz w:val="26"/>
          <w:szCs w:val="26"/>
        </w:rPr>
        <w:t>Aron</w:t>
      </w:r>
      <w:del w:id="494" w:author="PC" w:date="2025-06-11T19:33:00Z">
        <w:r w:rsidR="008F74DA" w:rsidRPr="008D03A6" w:rsidDel="00627C60">
          <w:rPr>
            <w:rFonts w:ascii="Crimson Text" w:hAnsi="Crimson Text"/>
            <w:color w:val="000000" w:themeColor="text1"/>
            <w:sz w:val="26"/>
            <w:szCs w:val="26"/>
          </w:rPr>
          <w:delText>! ¡</w:delText>
        </w:r>
      </w:del>
      <w:del w:id="495" w:author="PC" w:date="2025-06-11T19:34:00Z">
        <w:r w:rsidR="008F74DA" w:rsidRPr="008D03A6" w:rsidDel="00627C60">
          <w:rPr>
            <w:rFonts w:ascii="Crimson Text" w:hAnsi="Crimson Text"/>
            <w:color w:val="000000" w:themeColor="text1"/>
            <w:sz w:val="26"/>
            <w:szCs w:val="26"/>
          </w:rPr>
          <w:delText>E</w:delText>
        </w:r>
      </w:del>
      <w:ins w:id="496" w:author="PC" w:date="2025-06-11T19:34:00Z">
        <w:r w:rsidR="00627C60">
          <w:rPr>
            <w:rFonts w:ascii="Crimson Text" w:hAnsi="Crimson Text"/>
            <w:color w:val="000000" w:themeColor="text1"/>
            <w:sz w:val="26"/>
            <w:szCs w:val="26"/>
          </w:rPr>
          <w:t>, e</w:t>
        </w:r>
      </w:ins>
      <w:r w:rsidR="008F74DA" w:rsidRPr="008D03A6">
        <w:rPr>
          <w:rFonts w:ascii="Crimson Text" w:hAnsi="Crimson Text"/>
          <w:color w:val="000000" w:themeColor="text1"/>
          <w:sz w:val="26"/>
          <w:szCs w:val="26"/>
        </w:rPr>
        <w:t xml:space="preserve">stás vivo! </w:t>
      </w:r>
      <w:r>
        <w:rPr>
          <w:rFonts w:ascii="Crimson Text" w:hAnsi="Crimson Text"/>
          <w:color w:val="000000" w:themeColor="text1"/>
          <w:sz w:val="26"/>
          <w:szCs w:val="26"/>
        </w:rPr>
        <w:t>—</w:t>
      </w:r>
      <w:r w:rsidR="008F74DA" w:rsidRPr="008D03A6">
        <w:rPr>
          <w:rFonts w:ascii="Crimson Text" w:hAnsi="Crimson Text"/>
          <w:color w:val="000000" w:themeColor="text1"/>
          <w:sz w:val="26"/>
          <w:szCs w:val="26"/>
        </w:rPr>
        <w:t>gritó Eros, sin poder creerlo.</w:t>
      </w:r>
    </w:p>
    <w:p w:rsidR="008F74DA" w:rsidRPr="008D03A6" w:rsidRDefault="00F7244A" w:rsidP="008F74DA">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8F74DA" w:rsidRPr="008D03A6">
        <w:rPr>
          <w:rFonts w:ascii="Crimson Text" w:hAnsi="Crimson Text"/>
          <w:color w:val="000000" w:themeColor="text1"/>
          <w:sz w:val="26"/>
          <w:szCs w:val="26"/>
        </w:rPr>
        <w:t>¡</w:t>
      </w:r>
      <w:proofErr w:type="gramEnd"/>
      <w:r w:rsidR="008F74DA" w:rsidRPr="008D03A6">
        <w:rPr>
          <w:rFonts w:ascii="Crimson Text" w:hAnsi="Crimson Text"/>
          <w:color w:val="000000" w:themeColor="text1"/>
          <w:sz w:val="26"/>
          <w:szCs w:val="26"/>
        </w:rPr>
        <w:t xml:space="preserve">Eros! ¿Qué haces aquí? Pensé que jamás volvería a ver </w:t>
      </w:r>
      <w:r w:rsidR="000F743B" w:rsidRPr="008D03A6">
        <w:rPr>
          <w:rFonts w:ascii="Crimson Text" w:hAnsi="Crimson Text"/>
          <w:color w:val="000000" w:themeColor="text1"/>
          <w:sz w:val="26"/>
          <w:szCs w:val="26"/>
        </w:rPr>
        <w:t>a otra persona</w:t>
      </w:r>
      <w:r w:rsidR="008F74D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F74DA" w:rsidRPr="008D03A6">
        <w:rPr>
          <w:rFonts w:ascii="Crimson Text" w:hAnsi="Crimson Text"/>
          <w:color w:val="000000" w:themeColor="text1"/>
          <w:sz w:val="26"/>
          <w:szCs w:val="26"/>
        </w:rPr>
        <w:t>dijo, y sus ojos se humedecieron de emoción.</w:t>
      </w:r>
    </w:p>
    <w:p w:rsidR="008F74DA"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07776" w:rsidRPr="008D03A6">
        <w:rPr>
          <w:rFonts w:ascii="Crimson Text" w:hAnsi="Crimson Text"/>
          <w:color w:val="000000" w:themeColor="text1"/>
          <w:sz w:val="26"/>
          <w:szCs w:val="26"/>
        </w:rPr>
        <w:t>No lo puedo creer, pensé que el dragón del pantano te había devorado</w:t>
      </w:r>
      <w:commentRangeStart w:id="497"/>
      <w:del w:id="498" w:author="PC" w:date="2025-06-11T19:36:00Z">
        <w:r w:rsidR="00907776" w:rsidRPr="008D03A6" w:rsidDel="00627C60">
          <w:rPr>
            <w:rFonts w:ascii="Crimson Text" w:hAnsi="Crimson Text"/>
            <w:color w:val="000000" w:themeColor="text1"/>
            <w:sz w:val="26"/>
            <w:szCs w:val="26"/>
          </w:rPr>
          <w:delText>, te había echado de menos</w:delText>
        </w:r>
      </w:del>
      <w:commentRangeEnd w:id="497"/>
      <w:r w:rsidR="00627C60">
        <w:rPr>
          <w:rStyle w:val="Refdecomentario"/>
        </w:rPr>
        <w:commentReference w:id="497"/>
      </w:r>
      <w:r w:rsidR="00907776" w:rsidRPr="008D03A6">
        <w:rPr>
          <w:rFonts w:ascii="Crimson Text" w:hAnsi="Crimson Text"/>
          <w:color w:val="000000" w:themeColor="text1"/>
          <w:sz w:val="26"/>
          <w:szCs w:val="26"/>
        </w:rPr>
        <w:t>.</w:t>
      </w:r>
      <w:r w:rsidR="000615C4" w:rsidRPr="008D03A6">
        <w:rPr>
          <w:rFonts w:ascii="Crimson Text" w:hAnsi="Crimson Text"/>
          <w:color w:val="000000" w:themeColor="text1"/>
          <w:sz w:val="26"/>
          <w:szCs w:val="26"/>
        </w:rPr>
        <w:t xml:space="preserve"> ¿</w:t>
      </w:r>
      <w:r w:rsidR="003B6255" w:rsidRPr="008D03A6">
        <w:rPr>
          <w:rFonts w:ascii="Crimson Text" w:hAnsi="Crimson Text"/>
          <w:color w:val="000000" w:themeColor="text1"/>
          <w:sz w:val="26"/>
          <w:szCs w:val="26"/>
        </w:rPr>
        <w:t>Cómo sobreviviste</w:t>
      </w:r>
      <w:r w:rsidR="000615C4" w:rsidRPr="008D03A6">
        <w:rPr>
          <w:rFonts w:ascii="Crimson Text" w:hAnsi="Crimson Text"/>
          <w:color w:val="000000" w:themeColor="text1"/>
          <w:sz w:val="26"/>
          <w:szCs w:val="26"/>
        </w:rPr>
        <w:t>?</w:t>
      </w:r>
    </w:p>
    <w:p w:rsidR="00907776"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D0DD5" w:rsidRPr="008D03A6">
        <w:rPr>
          <w:rFonts w:ascii="Crimson Text" w:hAnsi="Crimson Text"/>
          <w:color w:val="000000" w:themeColor="text1"/>
          <w:sz w:val="26"/>
          <w:szCs w:val="26"/>
        </w:rPr>
        <w:t>Mordió mi espalda,</w:t>
      </w:r>
      <w:r w:rsidR="00907776" w:rsidRPr="008D03A6">
        <w:rPr>
          <w:rFonts w:ascii="Crimson Text" w:hAnsi="Crimson Text"/>
          <w:color w:val="000000" w:themeColor="text1"/>
          <w:sz w:val="26"/>
          <w:szCs w:val="26"/>
        </w:rPr>
        <w:t xml:space="preserve"> </w:t>
      </w:r>
      <w:r w:rsidR="000615C4" w:rsidRPr="008D03A6">
        <w:rPr>
          <w:rFonts w:ascii="Crimson Text" w:hAnsi="Crimson Text"/>
          <w:color w:val="000000" w:themeColor="text1"/>
          <w:sz w:val="26"/>
          <w:szCs w:val="26"/>
        </w:rPr>
        <w:t>pero</w:t>
      </w:r>
      <w:r w:rsidR="005D0DD5" w:rsidRPr="008D03A6">
        <w:rPr>
          <w:rFonts w:ascii="Crimson Text" w:hAnsi="Crimson Text"/>
          <w:color w:val="000000" w:themeColor="text1"/>
          <w:sz w:val="26"/>
          <w:szCs w:val="26"/>
        </w:rPr>
        <w:t xml:space="preserve"> </w:t>
      </w:r>
      <w:r w:rsidR="00907776" w:rsidRPr="008D03A6">
        <w:rPr>
          <w:rFonts w:ascii="Crimson Text" w:hAnsi="Crimson Text"/>
          <w:color w:val="000000" w:themeColor="text1"/>
          <w:sz w:val="26"/>
          <w:szCs w:val="26"/>
        </w:rPr>
        <w:t xml:space="preserve">trabo la mandíbula </w:t>
      </w:r>
      <w:r w:rsidR="005D0DD5" w:rsidRPr="008D03A6">
        <w:rPr>
          <w:rFonts w:ascii="Crimson Text" w:hAnsi="Crimson Text"/>
          <w:color w:val="000000" w:themeColor="text1"/>
          <w:sz w:val="26"/>
          <w:szCs w:val="26"/>
        </w:rPr>
        <w:t>en</w:t>
      </w:r>
      <w:r w:rsidR="00907776" w:rsidRPr="008D03A6">
        <w:rPr>
          <w:rFonts w:ascii="Crimson Text" w:hAnsi="Crimson Text"/>
          <w:color w:val="000000" w:themeColor="text1"/>
          <w:sz w:val="26"/>
          <w:szCs w:val="26"/>
        </w:rPr>
        <w:t xml:space="preserve"> la armadura</w:t>
      </w:r>
      <w:del w:id="499" w:author="PC" w:date="2025-06-11T19:37:00Z">
        <w:r w:rsidR="00907776" w:rsidRPr="008D03A6" w:rsidDel="00627C60">
          <w:rPr>
            <w:rFonts w:ascii="Crimson Text" w:hAnsi="Crimson Text"/>
            <w:color w:val="000000" w:themeColor="text1"/>
            <w:sz w:val="26"/>
            <w:szCs w:val="26"/>
          </w:rPr>
          <w:delText>, sentí</w:delText>
        </w:r>
      </w:del>
      <w:ins w:id="500" w:author="PC" w:date="2025-06-11T19:37:00Z">
        <w:r w:rsidR="00627C60">
          <w:rPr>
            <w:rFonts w:ascii="Crimson Text" w:hAnsi="Crimson Text"/>
            <w:color w:val="000000" w:themeColor="text1"/>
            <w:sz w:val="26"/>
            <w:szCs w:val="26"/>
          </w:rPr>
          <w:t>. Sentí</w:t>
        </w:r>
      </w:ins>
      <w:r w:rsidR="00907776" w:rsidRPr="008D03A6">
        <w:rPr>
          <w:rFonts w:ascii="Crimson Text" w:hAnsi="Crimson Text"/>
          <w:color w:val="000000" w:themeColor="text1"/>
          <w:sz w:val="26"/>
          <w:szCs w:val="26"/>
        </w:rPr>
        <w:t xml:space="preserve"> </w:t>
      </w:r>
      <w:r w:rsidR="000838C3" w:rsidRPr="008D03A6">
        <w:rPr>
          <w:rFonts w:ascii="Crimson Text" w:hAnsi="Crimson Text"/>
          <w:color w:val="000000" w:themeColor="text1"/>
          <w:sz w:val="26"/>
          <w:szCs w:val="26"/>
        </w:rPr>
        <w:t xml:space="preserve">la presión de </w:t>
      </w:r>
      <w:r w:rsidR="00907776" w:rsidRPr="008D03A6">
        <w:rPr>
          <w:rFonts w:ascii="Crimson Text" w:hAnsi="Crimson Text"/>
          <w:color w:val="000000" w:themeColor="text1"/>
          <w:sz w:val="26"/>
          <w:szCs w:val="26"/>
        </w:rPr>
        <w:t xml:space="preserve">sus dientes, pero no me hizo daño. Al sumergirme en el agua, me revolcó y salí despedido. Apenas pude nadar hacia la orilla, </w:t>
      </w:r>
      <w:del w:id="501" w:author="PC" w:date="2025-06-11T19:38:00Z">
        <w:r w:rsidR="000838C3" w:rsidRPr="008D03A6" w:rsidDel="00627C60">
          <w:rPr>
            <w:rFonts w:ascii="Crimson Text" w:hAnsi="Crimson Text"/>
            <w:color w:val="000000" w:themeColor="text1"/>
            <w:sz w:val="26"/>
            <w:szCs w:val="26"/>
          </w:rPr>
          <w:delText xml:space="preserve">y </w:delText>
        </w:r>
      </w:del>
      <w:r w:rsidR="000838C3" w:rsidRPr="008D03A6">
        <w:rPr>
          <w:rFonts w:ascii="Crimson Text" w:hAnsi="Crimson Text"/>
          <w:color w:val="000000" w:themeColor="text1"/>
          <w:sz w:val="26"/>
          <w:szCs w:val="26"/>
        </w:rPr>
        <w:t>quedé</w:t>
      </w:r>
      <w:r w:rsidR="00907776" w:rsidRPr="008D03A6">
        <w:rPr>
          <w:rFonts w:ascii="Crimson Text" w:hAnsi="Crimson Text"/>
          <w:color w:val="000000" w:themeColor="text1"/>
          <w:sz w:val="26"/>
          <w:szCs w:val="26"/>
        </w:rPr>
        <w:t xml:space="preserve"> exhausto </w:t>
      </w:r>
      <w:r>
        <w:rPr>
          <w:rFonts w:ascii="Crimson Text" w:hAnsi="Crimson Text"/>
          <w:color w:val="000000" w:themeColor="text1"/>
          <w:sz w:val="26"/>
          <w:szCs w:val="26"/>
        </w:rPr>
        <w:t>—</w:t>
      </w:r>
      <w:r w:rsidR="00907776" w:rsidRPr="008D03A6">
        <w:rPr>
          <w:rFonts w:ascii="Crimson Text" w:hAnsi="Crimson Text"/>
          <w:color w:val="000000" w:themeColor="text1"/>
          <w:sz w:val="26"/>
          <w:szCs w:val="26"/>
        </w:rPr>
        <w:t>narró Aron, re</w:t>
      </w:r>
      <w:r w:rsidR="000F743B" w:rsidRPr="008D03A6">
        <w:rPr>
          <w:rFonts w:ascii="Crimson Text" w:hAnsi="Crimson Text"/>
          <w:color w:val="000000" w:themeColor="text1"/>
          <w:sz w:val="26"/>
          <w:szCs w:val="26"/>
        </w:rPr>
        <w:t>latando con dramatismo</w:t>
      </w:r>
      <w:r w:rsidR="00907776" w:rsidRPr="008D03A6">
        <w:rPr>
          <w:rFonts w:ascii="Crimson Text" w:hAnsi="Crimson Text"/>
          <w:color w:val="000000" w:themeColor="text1"/>
          <w:sz w:val="26"/>
          <w:szCs w:val="26"/>
        </w:rPr>
        <w:t xml:space="preserve"> las escenas.</w:t>
      </w:r>
    </w:p>
    <w:p w:rsidR="00907776" w:rsidRPr="008D03A6" w:rsidRDefault="00F7244A" w:rsidP="008F74DA">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lastRenderedPageBreak/>
        <w:t>—</w:t>
      </w:r>
      <w:r w:rsidR="003B6255" w:rsidRPr="008D03A6">
        <w:rPr>
          <w:rFonts w:ascii="Crimson Text" w:hAnsi="Crimson Text"/>
          <w:color w:val="000000" w:themeColor="text1"/>
          <w:sz w:val="26"/>
          <w:szCs w:val="26"/>
        </w:rPr>
        <w:t>¿</w:t>
      </w:r>
      <w:proofErr w:type="gramEnd"/>
      <w:r w:rsidR="003B6255" w:rsidRPr="008D03A6">
        <w:rPr>
          <w:rFonts w:ascii="Crimson Text" w:hAnsi="Crimson Text"/>
          <w:color w:val="000000" w:themeColor="text1"/>
          <w:sz w:val="26"/>
          <w:szCs w:val="26"/>
        </w:rPr>
        <w:t>Qué pasó</w:t>
      </w:r>
      <w:r w:rsidR="00907776" w:rsidRPr="008D03A6">
        <w:rPr>
          <w:rFonts w:ascii="Crimson Text" w:hAnsi="Crimson Text"/>
          <w:color w:val="000000" w:themeColor="text1"/>
          <w:sz w:val="26"/>
          <w:szCs w:val="26"/>
        </w:rPr>
        <w:t xml:space="preserve"> después? ¿Por qué no volviste al pueblo? </w:t>
      </w:r>
      <w:r>
        <w:rPr>
          <w:rFonts w:ascii="Crimson Text" w:hAnsi="Crimson Text"/>
          <w:color w:val="000000" w:themeColor="text1"/>
          <w:sz w:val="26"/>
          <w:szCs w:val="26"/>
        </w:rPr>
        <w:t>—</w:t>
      </w:r>
      <w:r w:rsidR="00907776" w:rsidRPr="008D03A6">
        <w:rPr>
          <w:rFonts w:ascii="Crimson Text" w:hAnsi="Crimson Text"/>
          <w:color w:val="000000" w:themeColor="text1"/>
          <w:sz w:val="26"/>
          <w:szCs w:val="26"/>
        </w:rPr>
        <w:t>preguntó Eros, extrañado.</w:t>
      </w:r>
    </w:p>
    <w:p w:rsidR="00907776"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commentRangeStart w:id="502"/>
      <w:r w:rsidR="00907776" w:rsidRPr="008D03A6">
        <w:rPr>
          <w:rFonts w:ascii="Crimson Text" w:hAnsi="Crimson Text"/>
          <w:color w:val="000000" w:themeColor="text1"/>
          <w:sz w:val="26"/>
          <w:szCs w:val="26"/>
        </w:rPr>
        <w:t xml:space="preserve">Tras la sacudida, quedé </w:t>
      </w:r>
      <w:r w:rsidR="000838C3" w:rsidRPr="008D03A6">
        <w:rPr>
          <w:rFonts w:ascii="Crimson Text" w:hAnsi="Crimson Text"/>
          <w:color w:val="000000" w:themeColor="text1"/>
          <w:sz w:val="26"/>
          <w:szCs w:val="26"/>
        </w:rPr>
        <w:t>tumbado</w:t>
      </w:r>
      <w:r w:rsidR="00907776" w:rsidRPr="008D03A6">
        <w:rPr>
          <w:rFonts w:ascii="Crimson Text" w:hAnsi="Crimson Text"/>
          <w:color w:val="000000" w:themeColor="text1"/>
          <w:sz w:val="26"/>
          <w:szCs w:val="26"/>
        </w:rPr>
        <w:t xml:space="preserve"> </w:t>
      </w:r>
      <w:r w:rsidR="000838C3" w:rsidRPr="008D03A6">
        <w:rPr>
          <w:rFonts w:ascii="Crimson Text" w:hAnsi="Crimson Text"/>
          <w:color w:val="000000" w:themeColor="text1"/>
          <w:sz w:val="26"/>
          <w:szCs w:val="26"/>
        </w:rPr>
        <w:t>varias</w:t>
      </w:r>
      <w:r w:rsidR="00907776" w:rsidRPr="008D03A6">
        <w:rPr>
          <w:rFonts w:ascii="Crimson Text" w:hAnsi="Crimson Text"/>
          <w:color w:val="000000" w:themeColor="text1"/>
          <w:sz w:val="26"/>
          <w:szCs w:val="26"/>
        </w:rPr>
        <w:t xml:space="preserve"> horas</w:t>
      </w:r>
      <w:del w:id="503" w:author="PC" w:date="2025-06-11T19:38:00Z">
        <w:r w:rsidR="00907776" w:rsidRPr="008D03A6" w:rsidDel="00627C60">
          <w:rPr>
            <w:rFonts w:ascii="Crimson Text" w:hAnsi="Crimson Text"/>
            <w:color w:val="000000" w:themeColor="text1"/>
            <w:sz w:val="26"/>
            <w:szCs w:val="26"/>
          </w:rPr>
          <w:delText>,</w:delText>
        </w:r>
      </w:del>
      <w:commentRangeEnd w:id="502"/>
      <w:r w:rsidR="00627C60">
        <w:rPr>
          <w:rStyle w:val="Refdecomentario"/>
        </w:rPr>
        <w:commentReference w:id="502"/>
      </w:r>
      <w:del w:id="504" w:author="PC" w:date="2025-06-11T19:38:00Z">
        <w:r w:rsidR="00907776" w:rsidRPr="008D03A6" w:rsidDel="00627C60">
          <w:rPr>
            <w:rFonts w:ascii="Crimson Text" w:hAnsi="Crimson Text"/>
            <w:color w:val="000000" w:themeColor="text1"/>
            <w:sz w:val="26"/>
            <w:szCs w:val="26"/>
          </w:rPr>
          <w:delText xml:space="preserve"> para</w:delText>
        </w:r>
      </w:del>
      <w:ins w:id="505" w:author="PC" w:date="2025-06-11T19:39:00Z">
        <w:r w:rsidR="00627C60">
          <w:rPr>
            <w:rFonts w:ascii="Crimson Text" w:hAnsi="Crimson Text"/>
            <w:color w:val="000000" w:themeColor="text1"/>
            <w:sz w:val="26"/>
            <w:szCs w:val="26"/>
          </w:rPr>
          <w:t>. Para</w:t>
        </w:r>
      </w:ins>
      <w:r w:rsidR="00907776" w:rsidRPr="008D03A6">
        <w:rPr>
          <w:rFonts w:ascii="Crimson Text" w:hAnsi="Crimson Text"/>
          <w:color w:val="000000" w:themeColor="text1"/>
          <w:sz w:val="26"/>
          <w:szCs w:val="26"/>
        </w:rPr>
        <w:t xml:space="preserve"> cuando </w:t>
      </w:r>
      <w:r w:rsidR="00B7172D" w:rsidRPr="008D03A6">
        <w:rPr>
          <w:rFonts w:ascii="Crimson Text" w:hAnsi="Crimson Text"/>
          <w:color w:val="000000" w:themeColor="text1"/>
          <w:sz w:val="26"/>
          <w:szCs w:val="26"/>
        </w:rPr>
        <w:t>recuperé</w:t>
      </w:r>
      <w:r w:rsidR="00907776" w:rsidRPr="008D03A6">
        <w:rPr>
          <w:rFonts w:ascii="Crimson Text" w:hAnsi="Crimson Text"/>
          <w:color w:val="000000" w:themeColor="text1"/>
          <w:sz w:val="26"/>
          <w:szCs w:val="26"/>
        </w:rPr>
        <w:t xml:space="preserve"> algo de energías, tan sólo </w:t>
      </w:r>
      <w:r w:rsidR="00B7172D" w:rsidRPr="008D03A6">
        <w:rPr>
          <w:rFonts w:ascii="Crimson Text" w:hAnsi="Crimson Text"/>
          <w:color w:val="000000" w:themeColor="text1"/>
          <w:sz w:val="26"/>
          <w:szCs w:val="26"/>
        </w:rPr>
        <w:t>pensé en</w:t>
      </w:r>
      <w:r w:rsidR="00907776" w:rsidRPr="008D03A6">
        <w:rPr>
          <w:rFonts w:ascii="Crimson Text" w:hAnsi="Crimson Text"/>
          <w:color w:val="000000" w:themeColor="text1"/>
          <w:sz w:val="26"/>
          <w:szCs w:val="26"/>
        </w:rPr>
        <w:t xml:space="preserve"> alejarme del pantano</w:t>
      </w:r>
      <w:del w:id="506" w:author="PC" w:date="2025-06-11T19:39:00Z">
        <w:r w:rsidR="00907776" w:rsidRPr="008D03A6" w:rsidDel="00627C60">
          <w:rPr>
            <w:rFonts w:ascii="Crimson Text" w:hAnsi="Crimson Text"/>
            <w:color w:val="000000" w:themeColor="text1"/>
            <w:sz w:val="26"/>
            <w:szCs w:val="26"/>
          </w:rPr>
          <w:delText>, estaba aterrado</w:delText>
        </w:r>
      </w:del>
      <w:r w:rsidR="00907776" w:rsidRPr="008D03A6">
        <w:rPr>
          <w:rFonts w:ascii="Crimson Text" w:hAnsi="Crimson Text"/>
          <w:color w:val="000000" w:themeColor="text1"/>
          <w:sz w:val="26"/>
          <w:szCs w:val="26"/>
        </w:rPr>
        <w:t>. Pero</w:t>
      </w:r>
      <w:ins w:id="507" w:author="PC" w:date="2025-06-11T19:39:00Z">
        <w:r w:rsidR="00627C60">
          <w:rPr>
            <w:rFonts w:ascii="Crimson Text" w:hAnsi="Crimson Text"/>
            <w:color w:val="000000" w:themeColor="text1"/>
            <w:sz w:val="26"/>
            <w:szCs w:val="26"/>
          </w:rPr>
          <w:t xml:space="preserve"> estaba tan aterrado que</w:t>
        </w:r>
      </w:ins>
      <w:r w:rsidR="00907776" w:rsidRPr="008D03A6">
        <w:rPr>
          <w:rFonts w:ascii="Crimson Text" w:hAnsi="Crimson Text"/>
          <w:color w:val="000000" w:themeColor="text1"/>
          <w:sz w:val="26"/>
          <w:szCs w:val="26"/>
        </w:rPr>
        <w:t xml:space="preserve"> cometí un grave error</w:t>
      </w:r>
      <w:ins w:id="508" w:author="PC" w:date="2025-06-11T19:39:00Z">
        <w:r w:rsidR="00627C60">
          <w:rPr>
            <w:rFonts w:ascii="Crimson Text" w:hAnsi="Crimson Text"/>
            <w:color w:val="000000" w:themeColor="text1"/>
            <w:sz w:val="26"/>
            <w:szCs w:val="26"/>
          </w:rPr>
          <w:t>:</w:t>
        </w:r>
      </w:ins>
      <w:del w:id="509" w:author="PC" w:date="2025-06-11T19:39:00Z">
        <w:r w:rsidR="00907776" w:rsidRPr="008D03A6" w:rsidDel="00627C60">
          <w:rPr>
            <w:rFonts w:ascii="Crimson Text" w:hAnsi="Crimson Text"/>
            <w:color w:val="000000" w:themeColor="text1"/>
            <w:sz w:val="26"/>
            <w:szCs w:val="26"/>
          </w:rPr>
          <w:delText>,</w:delText>
        </w:r>
      </w:del>
      <w:r w:rsidR="00907776" w:rsidRPr="008D03A6">
        <w:rPr>
          <w:rFonts w:ascii="Crimson Text" w:hAnsi="Crimson Text"/>
          <w:color w:val="000000" w:themeColor="text1"/>
          <w:sz w:val="26"/>
          <w:szCs w:val="26"/>
        </w:rPr>
        <w:t xml:space="preserve"> perdí </w:t>
      </w:r>
      <w:r w:rsidR="00147E42" w:rsidRPr="008D03A6">
        <w:rPr>
          <w:rFonts w:ascii="Crimson Text" w:hAnsi="Crimson Text"/>
          <w:color w:val="000000" w:themeColor="text1"/>
          <w:sz w:val="26"/>
          <w:szCs w:val="26"/>
        </w:rPr>
        <w:t>mi posición</w:t>
      </w:r>
      <w:del w:id="510" w:author="PC" w:date="2025-06-11T19:40:00Z">
        <w:r w:rsidR="00907776" w:rsidRPr="008D03A6" w:rsidDel="00627C60">
          <w:rPr>
            <w:rFonts w:ascii="Crimson Text" w:hAnsi="Crimson Text"/>
            <w:color w:val="000000" w:themeColor="text1"/>
            <w:sz w:val="26"/>
            <w:szCs w:val="26"/>
          </w:rPr>
          <w:delText>, un</w:delText>
        </w:r>
      </w:del>
      <w:ins w:id="511" w:author="PC" w:date="2025-06-11T19:40:00Z">
        <w:r w:rsidR="00627C60">
          <w:rPr>
            <w:rFonts w:ascii="Crimson Text" w:hAnsi="Crimson Text"/>
            <w:color w:val="000000" w:themeColor="text1"/>
            <w:sz w:val="26"/>
            <w:szCs w:val="26"/>
          </w:rPr>
          <w:t>. Un</w:t>
        </w:r>
      </w:ins>
      <w:r w:rsidR="00907776" w:rsidRPr="008D03A6">
        <w:rPr>
          <w:rFonts w:ascii="Crimson Text" w:hAnsi="Crimson Text"/>
          <w:color w:val="000000" w:themeColor="text1"/>
          <w:sz w:val="26"/>
          <w:szCs w:val="26"/>
        </w:rPr>
        <w:t xml:space="preserve"> guerrero nunca </w:t>
      </w:r>
      <w:del w:id="512" w:author="PC" w:date="2025-06-11T19:40:00Z">
        <w:r w:rsidR="00907776" w:rsidRPr="008D03A6" w:rsidDel="00627C60">
          <w:rPr>
            <w:rFonts w:ascii="Crimson Text" w:hAnsi="Crimson Text"/>
            <w:color w:val="000000" w:themeColor="text1"/>
            <w:sz w:val="26"/>
            <w:szCs w:val="26"/>
          </w:rPr>
          <w:delText>debe</w:delText>
        </w:r>
      </w:del>
      <w:ins w:id="513" w:author="PC" w:date="2025-06-11T19:40:00Z">
        <w:r w:rsidR="00627C60">
          <w:rPr>
            <w:rFonts w:ascii="Crimson Text" w:hAnsi="Crimson Text"/>
            <w:color w:val="000000" w:themeColor="text1"/>
            <w:sz w:val="26"/>
            <w:szCs w:val="26"/>
          </w:rPr>
          <w:t>debería</w:t>
        </w:r>
      </w:ins>
      <w:r w:rsidR="00907776" w:rsidRPr="008D03A6">
        <w:rPr>
          <w:rFonts w:ascii="Crimson Text" w:hAnsi="Crimson Text"/>
          <w:color w:val="000000" w:themeColor="text1"/>
          <w:sz w:val="26"/>
          <w:szCs w:val="26"/>
        </w:rPr>
        <w:t xml:space="preserve"> perder el sentido de la ubicación </w:t>
      </w:r>
      <w:r>
        <w:rPr>
          <w:rFonts w:ascii="Crimson Text" w:hAnsi="Crimson Text"/>
          <w:color w:val="000000" w:themeColor="text1"/>
          <w:sz w:val="26"/>
          <w:szCs w:val="26"/>
        </w:rPr>
        <w:t>—</w:t>
      </w:r>
      <w:r w:rsidR="00C86F46" w:rsidRPr="008D03A6">
        <w:rPr>
          <w:rFonts w:ascii="Crimson Text" w:hAnsi="Crimson Text"/>
          <w:color w:val="000000" w:themeColor="text1"/>
          <w:sz w:val="26"/>
          <w:szCs w:val="26"/>
        </w:rPr>
        <w:t>expresó</w:t>
      </w:r>
      <w:r w:rsidR="00907776" w:rsidRPr="008D03A6">
        <w:rPr>
          <w:rFonts w:ascii="Crimson Text" w:hAnsi="Crimson Text"/>
          <w:color w:val="000000" w:themeColor="text1"/>
          <w:sz w:val="26"/>
          <w:szCs w:val="26"/>
        </w:rPr>
        <w:t xml:space="preserve"> con </w:t>
      </w:r>
      <w:r w:rsidR="00C86F46" w:rsidRPr="008D03A6">
        <w:rPr>
          <w:rFonts w:ascii="Crimson Text" w:hAnsi="Crimson Text"/>
          <w:color w:val="000000" w:themeColor="text1"/>
          <w:sz w:val="26"/>
          <w:szCs w:val="26"/>
        </w:rPr>
        <w:t>amargura</w:t>
      </w:r>
      <w:del w:id="514" w:author="PC" w:date="2025-06-11T19:41:00Z">
        <w:r w:rsidR="00907776" w:rsidRPr="008D03A6" w:rsidDel="00627C60">
          <w:rPr>
            <w:rFonts w:ascii="Crimson Text" w:hAnsi="Crimson Text"/>
            <w:color w:val="000000" w:themeColor="text1"/>
            <w:sz w:val="26"/>
            <w:szCs w:val="26"/>
          </w:rPr>
          <w:delText>, se</w:delText>
        </w:r>
      </w:del>
      <w:ins w:id="515" w:author="PC" w:date="2025-06-11T19:41:00Z">
        <w:r w:rsidR="00627C60">
          <w:rPr>
            <w:rFonts w:ascii="Crimson Text" w:hAnsi="Crimson Text"/>
            <w:color w:val="000000" w:themeColor="text1"/>
            <w:sz w:val="26"/>
            <w:szCs w:val="26"/>
          </w:rPr>
          <w:t>. Se</w:t>
        </w:r>
      </w:ins>
      <w:r w:rsidR="00907776" w:rsidRPr="008D03A6">
        <w:rPr>
          <w:rFonts w:ascii="Crimson Text" w:hAnsi="Crimson Text"/>
          <w:color w:val="000000" w:themeColor="text1"/>
          <w:sz w:val="26"/>
          <w:szCs w:val="26"/>
        </w:rPr>
        <w:t xml:space="preserve"> tomó un instante y </w:t>
      </w:r>
      <w:r w:rsidR="00A77A85" w:rsidRPr="008D03A6">
        <w:rPr>
          <w:rFonts w:ascii="Crimson Text" w:hAnsi="Crimson Text"/>
          <w:color w:val="000000" w:themeColor="text1"/>
          <w:sz w:val="26"/>
          <w:szCs w:val="26"/>
        </w:rPr>
        <w:t>continuó</w:t>
      </w:r>
      <w:r>
        <w:rPr>
          <w:rFonts w:ascii="Crimson Text" w:hAnsi="Crimson Text"/>
          <w:color w:val="000000" w:themeColor="text1"/>
          <w:sz w:val="26"/>
          <w:szCs w:val="26"/>
        </w:rPr>
        <w:t>—</w:t>
      </w:r>
      <w:r w:rsidR="00907776" w:rsidRPr="008D03A6">
        <w:rPr>
          <w:rFonts w:ascii="Crimson Text" w:hAnsi="Crimson Text"/>
          <w:color w:val="000000" w:themeColor="text1"/>
          <w:sz w:val="26"/>
          <w:szCs w:val="26"/>
        </w:rPr>
        <w:t xml:space="preserve">. </w:t>
      </w:r>
      <w:del w:id="516" w:author="PC" w:date="2025-06-11T19:41:00Z">
        <w:r w:rsidR="00907776" w:rsidRPr="008D03A6" w:rsidDel="00627C60">
          <w:rPr>
            <w:rFonts w:ascii="Crimson Text" w:hAnsi="Crimson Text"/>
            <w:color w:val="000000" w:themeColor="text1"/>
            <w:sz w:val="26"/>
            <w:szCs w:val="26"/>
          </w:rPr>
          <w:delText>Luego t</w:delText>
        </w:r>
      </w:del>
      <w:ins w:id="517" w:author="PC" w:date="2025-06-11T19:41:00Z">
        <w:r w:rsidR="00627C60">
          <w:rPr>
            <w:rFonts w:ascii="Crimson Text" w:hAnsi="Crimson Text"/>
            <w:color w:val="000000" w:themeColor="text1"/>
            <w:sz w:val="26"/>
            <w:szCs w:val="26"/>
          </w:rPr>
          <w:t>T</w:t>
        </w:r>
      </w:ins>
      <w:r w:rsidR="00907776" w:rsidRPr="008D03A6">
        <w:rPr>
          <w:rFonts w:ascii="Crimson Text" w:hAnsi="Crimson Text"/>
          <w:color w:val="000000" w:themeColor="text1"/>
          <w:sz w:val="26"/>
          <w:szCs w:val="26"/>
        </w:rPr>
        <w:t xml:space="preserve">raté de </w:t>
      </w:r>
      <w:r w:rsidR="008E31AA" w:rsidRPr="008D03A6">
        <w:rPr>
          <w:rFonts w:ascii="Crimson Text" w:hAnsi="Crimson Text"/>
          <w:color w:val="000000" w:themeColor="text1"/>
          <w:sz w:val="26"/>
          <w:szCs w:val="26"/>
        </w:rPr>
        <w:t>retomar</w:t>
      </w:r>
      <w:r w:rsidR="00147E42" w:rsidRPr="008D03A6">
        <w:rPr>
          <w:rFonts w:ascii="Crimson Text" w:hAnsi="Crimson Text"/>
          <w:color w:val="000000" w:themeColor="text1"/>
          <w:sz w:val="26"/>
          <w:szCs w:val="26"/>
        </w:rPr>
        <w:t xml:space="preserve"> el </w:t>
      </w:r>
      <w:r w:rsidR="00907776" w:rsidRPr="008D03A6">
        <w:rPr>
          <w:rFonts w:ascii="Crimson Text" w:hAnsi="Crimson Text"/>
          <w:color w:val="000000" w:themeColor="text1"/>
          <w:sz w:val="26"/>
          <w:szCs w:val="26"/>
        </w:rPr>
        <w:t>rumbo, pero me fue imposible</w:t>
      </w:r>
      <w:del w:id="518" w:author="PC" w:date="2025-06-11T19:41:00Z">
        <w:r w:rsidR="00907776" w:rsidRPr="008D03A6" w:rsidDel="00627C60">
          <w:rPr>
            <w:rFonts w:ascii="Crimson Text" w:hAnsi="Crimson Text"/>
            <w:color w:val="000000" w:themeColor="text1"/>
            <w:sz w:val="26"/>
            <w:szCs w:val="26"/>
          </w:rPr>
          <w:delText>. Esto</w:delText>
        </w:r>
      </w:del>
      <w:ins w:id="519" w:author="PC" w:date="2025-06-11T19:41:00Z">
        <w:r w:rsidR="00627C60">
          <w:rPr>
            <w:rFonts w:ascii="Crimson Text" w:hAnsi="Crimson Text"/>
            <w:color w:val="000000" w:themeColor="text1"/>
            <w:sz w:val="26"/>
            <w:szCs w:val="26"/>
          </w:rPr>
          <w:t>, esto</w:t>
        </w:r>
      </w:ins>
      <w:r w:rsidR="00907776" w:rsidRPr="008D03A6">
        <w:rPr>
          <w:rFonts w:ascii="Crimson Text" w:hAnsi="Crimson Text"/>
          <w:color w:val="000000" w:themeColor="text1"/>
          <w:sz w:val="26"/>
          <w:szCs w:val="26"/>
        </w:rPr>
        <w:t xml:space="preserve"> es un laberinto</w:t>
      </w:r>
      <w:del w:id="520" w:author="PC" w:date="2025-06-11T19:41:00Z">
        <w:r w:rsidR="00907776" w:rsidRPr="008D03A6" w:rsidDel="00627C60">
          <w:rPr>
            <w:rFonts w:ascii="Crimson Text" w:hAnsi="Crimson Text"/>
            <w:color w:val="000000" w:themeColor="text1"/>
            <w:sz w:val="26"/>
            <w:szCs w:val="26"/>
          </w:rPr>
          <w:delText>, desde</w:delText>
        </w:r>
      </w:del>
      <w:ins w:id="521" w:author="PC" w:date="2025-06-11T19:41:00Z">
        <w:r w:rsidR="00627C60">
          <w:rPr>
            <w:rFonts w:ascii="Crimson Text" w:hAnsi="Crimson Text"/>
            <w:color w:val="000000" w:themeColor="text1"/>
            <w:sz w:val="26"/>
            <w:szCs w:val="26"/>
          </w:rPr>
          <w:t>. Desde</w:t>
        </w:r>
      </w:ins>
      <w:r w:rsidR="00907776" w:rsidRPr="008D03A6">
        <w:rPr>
          <w:rFonts w:ascii="Crimson Text" w:hAnsi="Crimson Text"/>
          <w:color w:val="000000" w:themeColor="text1"/>
          <w:sz w:val="26"/>
          <w:szCs w:val="26"/>
        </w:rPr>
        <w:t xml:space="preserve"> entonces</w:t>
      </w:r>
      <w:ins w:id="522" w:author="PC" w:date="2025-06-11T19:41:00Z">
        <w:r w:rsidR="00627C60">
          <w:rPr>
            <w:rFonts w:ascii="Crimson Text" w:hAnsi="Crimson Text"/>
            <w:color w:val="000000" w:themeColor="text1"/>
            <w:sz w:val="26"/>
            <w:szCs w:val="26"/>
          </w:rPr>
          <w:t>,</w:t>
        </w:r>
      </w:ins>
      <w:r w:rsidR="00907776" w:rsidRPr="008D03A6">
        <w:rPr>
          <w:rFonts w:ascii="Crimson Text" w:hAnsi="Crimson Text"/>
          <w:color w:val="000000" w:themeColor="text1"/>
          <w:sz w:val="26"/>
          <w:szCs w:val="26"/>
        </w:rPr>
        <w:t xml:space="preserve"> </w:t>
      </w:r>
      <w:r w:rsidR="005E385B" w:rsidRPr="008D03A6">
        <w:rPr>
          <w:rFonts w:ascii="Crimson Text" w:hAnsi="Crimson Text"/>
          <w:color w:val="000000" w:themeColor="text1"/>
          <w:sz w:val="26"/>
          <w:szCs w:val="26"/>
        </w:rPr>
        <w:t xml:space="preserve">sobrevivo </w:t>
      </w:r>
      <w:ins w:id="523" w:author="PC" w:date="2025-06-11T19:41:00Z">
        <w:r w:rsidR="00627C60">
          <w:rPr>
            <w:rFonts w:ascii="Crimson Text" w:hAnsi="Crimson Text"/>
            <w:color w:val="000000" w:themeColor="text1"/>
            <w:sz w:val="26"/>
            <w:szCs w:val="26"/>
          </w:rPr>
          <w:t xml:space="preserve">como puedo </w:t>
        </w:r>
      </w:ins>
      <w:r w:rsidR="005E385B" w:rsidRPr="008D03A6">
        <w:rPr>
          <w:rFonts w:ascii="Crimson Text" w:hAnsi="Crimson Text"/>
          <w:color w:val="000000" w:themeColor="text1"/>
          <w:sz w:val="26"/>
          <w:szCs w:val="26"/>
        </w:rPr>
        <w:t>en</w:t>
      </w:r>
      <w:r w:rsidR="00907776" w:rsidRPr="008D03A6">
        <w:rPr>
          <w:rFonts w:ascii="Crimson Text" w:hAnsi="Crimson Text"/>
          <w:color w:val="000000" w:themeColor="text1"/>
          <w:sz w:val="26"/>
          <w:szCs w:val="26"/>
        </w:rPr>
        <w:t xml:space="preserve"> este sitio.</w:t>
      </w:r>
    </w:p>
    <w:p w:rsidR="00907776"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07776" w:rsidRPr="008D03A6">
        <w:rPr>
          <w:rFonts w:ascii="Crimson Text" w:hAnsi="Crimson Text"/>
          <w:color w:val="000000" w:themeColor="text1"/>
          <w:sz w:val="26"/>
          <w:szCs w:val="26"/>
        </w:rPr>
        <w:t xml:space="preserve">Tranquilo, yo puedo mostrarte el </w:t>
      </w:r>
      <w:r w:rsidR="00B7172D" w:rsidRPr="008D03A6">
        <w:rPr>
          <w:rFonts w:ascii="Crimson Text" w:hAnsi="Crimson Text"/>
          <w:color w:val="000000" w:themeColor="text1"/>
          <w:sz w:val="26"/>
          <w:szCs w:val="26"/>
        </w:rPr>
        <w:t>camino de regreso</w:t>
      </w:r>
      <w:r w:rsidR="00907776" w:rsidRPr="008D03A6">
        <w:rPr>
          <w:rFonts w:ascii="Crimson Text" w:hAnsi="Crimson Text"/>
          <w:color w:val="000000" w:themeColor="text1"/>
          <w:sz w:val="26"/>
          <w:szCs w:val="26"/>
        </w:rPr>
        <w:t>.</w:t>
      </w:r>
    </w:p>
    <w:p w:rsidR="00907776" w:rsidRPr="008D03A6" w:rsidRDefault="00F7244A" w:rsidP="008F74DA">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5E385B" w:rsidRPr="008D03A6">
        <w:rPr>
          <w:rFonts w:ascii="Crimson Text" w:hAnsi="Crimson Text"/>
          <w:color w:val="000000" w:themeColor="text1"/>
          <w:sz w:val="26"/>
          <w:szCs w:val="26"/>
        </w:rPr>
        <w:t>¡</w:t>
      </w:r>
      <w:proofErr w:type="gramEnd"/>
      <w:r w:rsidR="005E385B" w:rsidRPr="008D03A6">
        <w:rPr>
          <w:rFonts w:ascii="Crimson Text" w:hAnsi="Crimson Text"/>
          <w:color w:val="000000" w:themeColor="text1"/>
          <w:sz w:val="26"/>
          <w:szCs w:val="26"/>
        </w:rPr>
        <w:t>Gracias</w:t>
      </w:r>
      <w:del w:id="524" w:author="PC" w:date="2025-06-11T19:41:00Z">
        <w:r w:rsidR="005E385B" w:rsidRPr="008D03A6" w:rsidDel="00627C60">
          <w:rPr>
            <w:rFonts w:ascii="Crimson Text" w:hAnsi="Crimson Text"/>
            <w:color w:val="000000" w:themeColor="text1"/>
            <w:sz w:val="26"/>
            <w:szCs w:val="26"/>
          </w:rPr>
          <w:delText>! Te</w:delText>
        </w:r>
      </w:del>
      <w:ins w:id="525" w:author="PC" w:date="2025-06-11T19:41:00Z">
        <w:r w:rsidR="00627C60">
          <w:rPr>
            <w:rFonts w:ascii="Crimson Text" w:hAnsi="Crimson Text"/>
            <w:color w:val="000000" w:themeColor="text1"/>
            <w:sz w:val="26"/>
            <w:szCs w:val="26"/>
          </w:rPr>
          <w:t>, te</w:t>
        </w:r>
      </w:ins>
      <w:r w:rsidR="005E385B" w:rsidRPr="008D03A6">
        <w:rPr>
          <w:rFonts w:ascii="Crimson Text" w:hAnsi="Crimson Text"/>
          <w:color w:val="000000" w:themeColor="text1"/>
          <w:sz w:val="26"/>
          <w:szCs w:val="26"/>
        </w:rPr>
        <w:t xml:space="preserve"> enviaron los dioses</w:t>
      </w:r>
      <w:ins w:id="526" w:author="PC" w:date="2025-06-11T19:42:00Z">
        <w:r w:rsidR="00627C60">
          <w:rPr>
            <w:rFonts w:ascii="Crimson Text" w:hAnsi="Crimson Text"/>
            <w:color w:val="000000" w:themeColor="text1"/>
            <w:sz w:val="26"/>
            <w:szCs w:val="26"/>
          </w:rPr>
          <w:t>!</w:t>
        </w:r>
      </w:ins>
      <w:del w:id="527" w:author="PC" w:date="2025-06-11T19:42:00Z">
        <w:r w:rsidR="005E385B" w:rsidRPr="008D03A6" w:rsidDel="00627C60">
          <w:rPr>
            <w:rFonts w:ascii="Crimson Text" w:hAnsi="Crimson Text"/>
            <w:color w:val="000000" w:themeColor="text1"/>
            <w:sz w:val="26"/>
            <w:szCs w:val="26"/>
          </w:rPr>
          <w:delText>.</w:delText>
        </w:r>
      </w:del>
      <w:r w:rsidR="005E385B" w:rsidRPr="008D03A6">
        <w:rPr>
          <w:rFonts w:ascii="Crimson Text" w:hAnsi="Crimson Text"/>
          <w:color w:val="000000" w:themeColor="text1"/>
          <w:sz w:val="26"/>
          <w:szCs w:val="26"/>
        </w:rPr>
        <w:t xml:space="preserve"> M</w:t>
      </w:r>
      <w:r w:rsidR="00907776" w:rsidRPr="008D03A6">
        <w:rPr>
          <w:rFonts w:ascii="Crimson Text" w:hAnsi="Crimson Text"/>
          <w:color w:val="000000" w:themeColor="text1"/>
          <w:sz w:val="26"/>
          <w:szCs w:val="26"/>
        </w:rPr>
        <w:t xml:space="preserve">e </w:t>
      </w:r>
      <w:r w:rsidR="00E64059" w:rsidRPr="008D03A6">
        <w:rPr>
          <w:rFonts w:ascii="Crimson Text" w:hAnsi="Crimson Text"/>
          <w:color w:val="000000" w:themeColor="text1"/>
          <w:sz w:val="26"/>
          <w:szCs w:val="26"/>
        </w:rPr>
        <w:t>devolviste la</w:t>
      </w:r>
      <w:r w:rsidR="00907776" w:rsidRPr="008D03A6">
        <w:rPr>
          <w:rFonts w:ascii="Crimson Text" w:hAnsi="Crimson Text"/>
          <w:color w:val="000000" w:themeColor="text1"/>
          <w:sz w:val="26"/>
          <w:szCs w:val="26"/>
        </w:rPr>
        <w:t xml:space="preserve"> esperanza, pensé que ya no volvería a </w:t>
      </w:r>
      <w:r w:rsidR="00ED705C" w:rsidRPr="008D03A6">
        <w:rPr>
          <w:rFonts w:ascii="Crimson Text" w:hAnsi="Crimson Text"/>
          <w:color w:val="000000" w:themeColor="text1"/>
          <w:sz w:val="26"/>
          <w:szCs w:val="26"/>
        </w:rPr>
        <w:t>recuperar mi vida</w:t>
      </w:r>
      <w:r w:rsidR="00907776" w:rsidRPr="008D03A6">
        <w:rPr>
          <w:rFonts w:ascii="Crimson Text" w:hAnsi="Crimson Text"/>
          <w:color w:val="000000" w:themeColor="text1"/>
          <w:sz w:val="26"/>
          <w:szCs w:val="26"/>
        </w:rPr>
        <w:t>. Este</w:t>
      </w:r>
      <w:r w:rsidR="005E385B" w:rsidRPr="008D03A6">
        <w:rPr>
          <w:rFonts w:ascii="Crimson Text" w:hAnsi="Crimson Text"/>
          <w:color w:val="000000" w:themeColor="text1"/>
          <w:sz w:val="26"/>
          <w:szCs w:val="26"/>
        </w:rPr>
        <w:t xml:space="preserve"> lugar es un infierno, </w:t>
      </w:r>
      <w:del w:id="528" w:author="PC" w:date="2025-06-11T19:42:00Z">
        <w:r w:rsidR="005C6142" w:rsidRPr="008D03A6" w:rsidDel="00627C60">
          <w:rPr>
            <w:rFonts w:ascii="Crimson Text" w:hAnsi="Crimson Text"/>
            <w:color w:val="000000" w:themeColor="text1"/>
            <w:sz w:val="26"/>
            <w:szCs w:val="26"/>
          </w:rPr>
          <w:delText>de permanecer aquí, terminaría</w:delText>
        </w:r>
      </w:del>
      <w:ins w:id="529" w:author="PC" w:date="2025-06-11T19:42:00Z">
        <w:r w:rsidR="00627C60">
          <w:rPr>
            <w:rFonts w:ascii="Crimson Text" w:hAnsi="Crimson Text"/>
            <w:color w:val="000000" w:themeColor="text1"/>
            <w:sz w:val="26"/>
            <w:szCs w:val="26"/>
          </w:rPr>
          <w:t>si permanezco aquí más tiempo, terminaré</w:t>
        </w:r>
      </w:ins>
      <w:r w:rsidR="009E7CDF" w:rsidRPr="008D03A6">
        <w:rPr>
          <w:rFonts w:ascii="Crimson Text" w:hAnsi="Crimson Text"/>
          <w:color w:val="000000" w:themeColor="text1"/>
          <w:sz w:val="26"/>
          <w:szCs w:val="26"/>
        </w:rPr>
        <w:t xml:space="preserve"> </w:t>
      </w:r>
      <w:r w:rsidR="005C6142" w:rsidRPr="008D03A6">
        <w:rPr>
          <w:rFonts w:ascii="Crimson Text" w:hAnsi="Crimson Text"/>
          <w:color w:val="000000" w:themeColor="text1"/>
          <w:sz w:val="26"/>
          <w:szCs w:val="26"/>
        </w:rPr>
        <w:t>siendo</w:t>
      </w:r>
      <w:r w:rsidR="009E7CDF" w:rsidRPr="008D03A6">
        <w:rPr>
          <w:rFonts w:ascii="Crimson Text" w:hAnsi="Crimson Text"/>
          <w:color w:val="000000" w:themeColor="text1"/>
          <w:sz w:val="26"/>
          <w:szCs w:val="26"/>
        </w:rPr>
        <w:t xml:space="preserve"> atacado por </w:t>
      </w:r>
      <w:r w:rsidR="005E385B" w:rsidRPr="008D03A6">
        <w:rPr>
          <w:rFonts w:ascii="Crimson Text" w:hAnsi="Crimson Text"/>
          <w:color w:val="000000" w:themeColor="text1"/>
          <w:sz w:val="26"/>
          <w:szCs w:val="26"/>
        </w:rPr>
        <w:t>un dragón</w:t>
      </w:r>
      <w:del w:id="530" w:author="PC" w:date="2025-06-11T19:42:00Z">
        <w:r w:rsidR="005E385B" w:rsidRPr="008D03A6" w:rsidDel="00627C60">
          <w:rPr>
            <w:rFonts w:ascii="Crimson Text" w:hAnsi="Crimson Text"/>
            <w:color w:val="000000" w:themeColor="text1"/>
            <w:sz w:val="26"/>
            <w:szCs w:val="26"/>
          </w:rPr>
          <w:delText>,</w:delText>
        </w:r>
      </w:del>
      <w:r w:rsidR="005E385B" w:rsidRPr="008D03A6">
        <w:rPr>
          <w:rFonts w:ascii="Crimson Text" w:hAnsi="Crimson Text"/>
          <w:color w:val="000000" w:themeColor="text1"/>
          <w:sz w:val="26"/>
          <w:szCs w:val="26"/>
        </w:rPr>
        <w:t xml:space="preserve"> </w:t>
      </w:r>
      <w:r w:rsidR="009E7CDF" w:rsidRPr="008D03A6">
        <w:rPr>
          <w:rFonts w:ascii="Crimson Text" w:hAnsi="Crimson Text"/>
          <w:color w:val="000000" w:themeColor="text1"/>
          <w:sz w:val="26"/>
          <w:szCs w:val="26"/>
        </w:rPr>
        <w:t xml:space="preserve">o </w:t>
      </w:r>
      <w:r w:rsidR="005E385B" w:rsidRPr="008D03A6">
        <w:rPr>
          <w:rFonts w:ascii="Crimson Text" w:hAnsi="Crimson Text"/>
          <w:color w:val="000000" w:themeColor="text1"/>
          <w:sz w:val="26"/>
          <w:szCs w:val="26"/>
        </w:rPr>
        <w:t xml:space="preserve">enloqueciendo. Los sonidos por las noches son aterradores, </w:t>
      </w:r>
      <w:r w:rsidR="005C6142" w:rsidRPr="008D03A6">
        <w:rPr>
          <w:rFonts w:ascii="Crimson Text" w:hAnsi="Crimson Text"/>
          <w:color w:val="000000" w:themeColor="text1"/>
          <w:sz w:val="26"/>
          <w:szCs w:val="26"/>
        </w:rPr>
        <w:t>en lo profundo del bosque</w:t>
      </w:r>
      <w:del w:id="531" w:author="PC" w:date="2025-06-11T19:42:00Z">
        <w:r w:rsidR="005C6142" w:rsidRPr="008D03A6" w:rsidDel="001609FC">
          <w:rPr>
            <w:rFonts w:ascii="Crimson Text" w:hAnsi="Crimson Text"/>
            <w:color w:val="000000" w:themeColor="text1"/>
            <w:sz w:val="26"/>
            <w:szCs w:val="26"/>
          </w:rPr>
          <w:delText>,</w:delText>
        </w:r>
      </w:del>
      <w:r w:rsidR="005E385B" w:rsidRPr="008D03A6">
        <w:rPr>
          <w:rFonts w:ascii="Crimson Text" w:hAnsi="Crimson Text"/>
          <w:color w:val="000000" w:themeColor="text1"/>
          <w:sz w:val="26"/>
          <w:szCs w:val="26"/>
        </w:rPr>
        <w:t xml:space="preserve"> aún se oyen los gritos de los guerreros caídos.</w:t>
      </w:r>
    </w:p>
    <w:p w:rsidR="00907776"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 xml:space="preserve">Fuiste muy valiente para mantenerte </w:t>
      </w:r>
      <w:r w:rsidR="00DB67DE" w:rsidRPr="008D03A6">
        <w:rPr>
          <w:rFonts w:ascii="Crimson Text" w:hAnsi="Crimson Text"/>
          <w:color w:val="000000" w:themeColor="text1"/>
          <w:sz w:val="26"/>
          <w:szCs w:val="26"/>
        </w:rPr>
        <w:t>vivo</w:t>
      </w:r>
      <w:r w:rsidR="005E385B" w:rsidRPr="008D03A6">
        <w:rPr>
          <w:rFonts w:ascii="Crimson Text" w:hAnsi="Crimson Text"/>
          <w:color w:val="000000" w:themeColor="text1"/>
          <w:sz w:val="26"/>
          <w:szCs w:val="26"/>
        </w:rPr>
        <w:t xml:space="preserve"> todo este tiempo</w:t>
      </w:r>
      <w:ins w:id="532" w:author="PC" w:date="2025-06-11T19:42:00Z">
        <w:r w:rsidR="001609FC">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533" w:author="PC" w:date="2025-06-11T19:42:00Z">
        <w:r w:rsidR="001609FC">
          <w:rPr>
            <w:rFonts w:ascii="Crimson Text" w:hAnsi="Crimson Text"/>
            <w:color w:val="000000" w:themeColor="text1"/>
            <w:sz w:val="26"/>
            <w:szCs w:val="26"/>
          </w:rPr>
          <w:t xml:space="preserve">respondió Eros, </w:t>
        </w:r>
      </w:ins>
      <w:ins w:id="534" w:author="PC" w:date="2025-06-11T19:43:00Z">
        <w:r w:rsidR="001609FC">
          <w:rPr>
            <w:rFonts w:ascii="Crimson Text" w:hAnsi="Crimson Text"/>
            <w:color w:val="000000" w:themeColor="text1"/>
            <w:sz w:val="26"/>
            <w:szCs w:val="26"/>
          </w:rPr>
          <w:t>con sincera admiración</w:t>
        </w:r>
      </w:ins>
      <w:r>
        <w:rPr>
          <w:rFonts w:ascii="Crimson Text" w:hAnsi="Crimson Text"/>
          <w:color w:val="000000" w:themeColor="text1"/>
          <w:sz w:val="26"/>
          <w:szCs w:val="26"/>
        </w:rPr>
        <w:t>—</w:t>
      </w:r>
      <w:r w:rsidR="005E385B" w:rsidRPr="008D03A6">
        <w:rPr>
          <w:rFonts w:ascii="Crimson Text" w:hAnsi="Crimson Text"/>
          <w:color w:val="000000" w:themeColor="text1"/>
          <w:sz w:val="26"/>
          <w:szCs w:val="26"/>
        </w:rPr>
        <w:t>. Cuando regreses serás un héroe, los juglares escribirán historias sobre tu aventura.</w:t>
      </w:r>
    </w:p>
    <w:p w:rsidR="005E385B"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Tal vez</w:t>
      </w:r>
      <w:r w:rsidR="00DB67D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asintió</w:t>
      </w:r>
      <w:ins w:id="535" w:author="PC" w:date="2025-06-11T19:43:00Z">
        <w:r w:rsidR="001609FC">
          <w:rPr>
            <w:rFonts w:ascii="Crimson Text" w:hAnsi="Crimson Text"/>
            <w:color w:val="000000" w:themeColor="text1"/>
            <w:sz w:val="26"/>
            <w:szCs w:val="26"/>
          </w:rPr>
          <w:t xml:space="preserve"> su amigo</w:t>
        </w:r>
      </w:ins>
      <w:r w:rsidR="005E385B" w:rsidRPr="008D03A6">
        <w:rPr>
          <w:rFonts w:ascii="Crimson Text" w:hAnsi="Crimson Text"/>
          <w:color w:val="000000" w:themeColor="text1"/>
          <w:sz w:val="26"/>
          <w:szCs w:val="26"/>
        </w:rPr>
        <w:t>, y emitió una leve sonrisa</w:t>
      </w: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 Pero lo único que me importa es salir de aquí.</w:t>
      </w:r>
    </w:p>
    <w:p w:rsidR="001609FC" w:rsidRDefault="00F7244A" w:rsidP="005E385B">
      <w:pPr>
        <w:tabs>
          <w:tab w:val="left" w:pos="2179"/>
        </w:tabs>
        <w:spacing w:after="0"/>
        <w:ind w:firstLine="284"/>
        <w:jc w:val="both"/>
        <w:rPr>
          <w:ins w:id="536" w:author="PC" w:date="2025-06-11T19:44:00Z"/>
          <w:rFonts w:ascii="Crimson Text" w:hAnsi="Crimson Text"/>
          <w:color w:val="000000" w:themeColor="text1"/>
          <w:sz w:val="26"/>
          <w:szCs w:val="26"/>
        </w:rPr>
      </w:pP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 xml:space="preserve">No esperemos más, te mostraré el camino </w:t>
      </w: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dijo</w:t>
      </w:r>
      <w:r w:rsidR="00775D60" w:rsidRPr="008D03A6">
        <w:rPr>
          <w:rFonts w:ascii="Crimson Text" w:hAnsi="Crimson Text"/>
          <w:color w:val="000000" w:themeColor="text1"/>
          <w:sz w:val="26"/>
          <w:szCs w:val="26"/>
        </w:rPr>
        <w:t>, y le hizo un gesto para que lo siguiera</w:t>
      </w:r>
      <w:r w:rsidR="005E385B" w:rsidRPr="008D03A6">
        <w:rPr>
          <w:rFonts w:ascii="Crimson Text" w:hAnsi="Crimson Text"/>
          <w:color w:val="000000" w:themeColor="text1"/>
          <w:sz w:val="26"/>
          <w:szCs w:val="26"/>
        </w:rPr>
        <w:t xml:space="preserve">. </w:t>
      </w:r>
    </w:p>
    <w:p w:rsidR="005E385B" w:rsidRPr="008D03A6" w:rsidRDefault="005E385B" w:rsidP="005E38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Ambos montaron a la yegua y </w:t>
      </w:r>
      <w:r w:rsidR="00775D60" w:rsidRPr="008D03A6">
        <w:rPr>
          <w:rFonts w:ascii="Crimson Text" w:hAnsi="Crimson Text"/>
          <w:color w:val="000000" w:themeColor="text1"/>
          <w:sz w:val="26"/>
          <w:szCs w:val="26"/>
        </w:rPr>
        <w:t>enfilaron hacía e</w:t>
      </w:r>
      <w:r w:rsidRPr="008D03A6">
        <w:rPr>
          <w:rFonts w:ascii="Crimson Text" w:hAnsi="Crimson Text"/>
          <w:color w:val="000000" w:themeColor="text1"/>
          <w:sz w:val="26"/>
          <w:szCs w:val="26"/>
        </w:rPr>
        <w:t>l sendero descubierto</w:t>
      </w:r>
      <w:r w:rsidR="00DB67DE" w:rsidRPr="008D03A6">
        <w:rPr>
          <w:rFonts w:ascii="Crimson Text" w:hAnsi="Crimson Text"/>
          <w:color w:val="000000" w:themeColor="text1"/>
          <w:sz w:val="26"/>
          <w:szCs w:val="26"/>
        </w:rPr>
        <w:t xml:space="preserve"> por</w:t>
      </w:r>
      <w:r w:rsidRPr="008D03A6">
        <w:rPr>
          <w:rFonts w:ascii="Crimson Text" w:hAnsi="Crimson Text"/>
          <w:color w:val="000000" w:themeColor="text1"/>
          <w:sz w:val="26"/>
          <w:szCs w:val="26"/>
        </w:rPr>
        <w:t xml:space="preserve"> Eros. Durante el retorno al camino principal, continuaron la charla.</w:t>
      </w:r>
    </w:p>
    <w:p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5E385B" w:rsidRPr="008D03A6">
        <w:rPr>
          <w:rFonts w:ascii="Crimson Text" w:hAnsi="Crimson Text"/>
          <w:color w:val="000000" w:themeColor="text1"/>
          <w:sz w:val="26"/>
          <w:szCs w:val="26"/>
        </w:rPr>
        <w:t>¿</w:t>
      </w:r>
      <w:proofErr w:type="gramEnd"/>
      <w:r w:rsidR="005E385B" w:rsidRPr="008D03A6">
        <w:rPr>
          <w:rFonts w:ascii="Crimson Text" w:hAnsi="Crimson Text"/>
          <w:color w:val="000000" w:themeColor="text1"/>
          <w:sz w:val="26"/>
          <w:szCs w:val="26"/>
        </w:rPr>
        <w:t xml:space="preserve">Qué pasó contigo luego </w:t>
      </w:r>
      <w:r w:rsidR="006C1268" w:rsidRPr="008D03A6">
        <w:rPr>
          <w:rFonts w:ascii="Crimson Text" w:hAnsi="Crimson Text"/>
          <w:color w:val="000000" w:themeColor="text1"/>
          <w:sz w:val="26"/>
          <w:szCs w:val="26"/>
        </w:rPr>
        <w:t>de separarnos</w:t>
      </w:r>
      <w:r w:rsidR="005E385B"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 </w:t>
      </w:r>
      <w:r w:rsidR="006C1268"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Encontraste a tu caballo</w:t>
      </w:r>
      <w:r w:rsidR="006C1268" w:rsidRPr="008D03A6">
        <w:rPr>
          <w:rFonts w:ascii="Crimson Text" w:hAnsi="Crimson Text"/>
          <w:color w:val="000000" w:themeColor="text1"/>
          <w:sz w:val="26"/>
          <w:szCs w:val="26"/>
        </w:rPr>
        <w:t>?</w:t>
      </w:r>
    </w:p>
    <w:p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Tenías razón, todo había sido una alucinación, nunca </w:t>
      </w:r>
      <w:r w:rsidR="00665633" w:rsidRPr="008D03A6">
        <w:rPr>
          <w:rFonts w:ascii="Crimson Text" w:hAnsi="Crimson Text"/>
          <w:color w:val="000000" w:themeColor="text1"/>
          <w:sz w:val="26"/>
          <w:szCs w:val="26"/>
        </w:rPr>
        <w:t xml:space="preserve">había perdido </w:t>
      </w:r>
      <w:r w:rsidR="00C0733C" w:rsidRPr="008D03A6">
        <w:rPr>
          <w:rFonts w:ascii="Crimson Text" w:hAnsi="Crimson Text"/>
          <w:color w:val="000000" w:themeColor="text1"/>
          <w:sz w:val="26"/>
          <w:szCs w:val="26"/>
        </w:rPr>
        <w:t>a mi yegua</w:t>
      </w:r>
      <w:ins w:id="537" w:author="PC" w:date="2025-06-11T19:44:00Z">
        <w:r w:rsidR="001609FC">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538" w:author="PC" w:date="2025-06-11T19:44:00Z">
        <w:r w:rsidR="001609FC">
          <w:rPr>
            <w:rFonts w:ascii="Crimson Text" w:hAnsi="Crimson Text"/>
            <w:color w:val="000000" w:themeColor="text1"/>
            <w:sz w:val="26"/>
            <w:szCs w:val="26"/>
          </w:rPr>
          <w:t>admitió Eros</w:t>
        </w:r>
      </w:ins>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Estuvo afuera y a salvo en todo momento.</w:t>
      </w:r>
    </w:p>
    <w:p w:rsidR="005E385B"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Entonces</w:t>
      </w:r>
      <w:ins w:id="539" w:author="PC" w:date="2025-06-11T19:44:00Z">
        <w:r w:rsidR="001609FC">
          <w:rPr>
            <w:rFonts w:ascii="Crimson Text" w:hAnsi="Crimson Text"/>
            <w:color w:val="000000" w:themeColor="text1"/>
            <w:sz w:val="26"/>
            <w:szCs w:val="26"/>
          </w:rPr>
          <w:t>, si</w:t>
        </w:r>
      </w:ins>
      <w:r w:rsidR="00C0733C" w:rsidRPr="008D03A6">
        <w:rPr>
          <w:rFonts w:ascii="Crimson Text" w:hAnsi="Crimson Text"/>
          <w:color w:val="000000" w:themeColor="text1"/>
          <w:sz w:val="26"/>
          <w:szCs w:val="26"/>
        </w:rPr>
        <w:t xml:space="preserve"> pudiste salir de aquí, ¿</w:t>
      </w:r>
      <w:del w:id="540" w:author="PC" w:date="2025-06-11T19:45:00Z">
        <w:r w:rsidR="00C0733C" w:rsidRPr="008D03A6" w:rsidDel="001609FC">
          <w:rPr>
            <w:rFonts w:ascii="Crimson Text" w:hAnsi="Crimson Text"/>
            <w:color w:val="000000" w:themeColor="text1"/>
            <w:sz w:val="26"/>
            <w:szCs w:val="26"/>
          </w:rPr>
          <w:delText>qué estás haciendo de nuevo</w:delText>
        </w:r>
      </w:del>
      <w:ins w:id="541" w:author="PC" w:date="2025-06-11T19:45:00Z">
        <w:r w:rsidR="001609FC">
          <w:rPr>
            <w:rFonts w:ascii="Crimson Text" w:hAnsi="Crimson Text"/>
            <w:color w:val="000000" w:themeColor="text1"/>
            <w:sz w:val="26"/>
            <w:szCs w:val="26"/>
          </w:rPr>
          <w:t>por qué volviste</w:t>
        </w:r>
      </w:ins>
      <w:r w:rsidR="00C0733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preguntó Aron, confundido.</w:t>
      </w:r>
    </w:p>
    <w:p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Es</w:t>
      </w:r>
      <w:r w:rsidR="0060594D" w:rsidRPr="008D03A6">
        <w:rPr>
          <w:rFonts w:ascii="Crimson Text" w:hAnsi="Crimson Text"/>
          <w:color w:val="000000" w:themeColor="text1"/>
          <w:sz w:val="26"/>
          <w:szCs w:val="26"/>
        </w:rPr>
        <w:t xml:space="preserve"> una larga historia</w:t>
      </w:r>
      <w:del w:id="542" w:author="PC" w:date="2025-06-11T19:46:00Z">
        <w:r w:rsidR="0060594D" w:rsidRPr="008D03A6" w:rsidDel="001609FC">
          <w:rPr>
            <w:rFonts w:ascii="Crimson Text" w:hAnsi="Crimson Text"/>
            <w:color w:val="000000" w:themeColor="text1"/>
            <w:sz w:val="26"/>
            <w:szCs w:val="26"/>
          </w:rPr>
          <w:delText>,</w:delText>
        </w:r>
      </w:del>
      <w:ins w:id="543" w:author="PC" w:date="2025-06-11T19:46:00Z">
        <w:r w:rsidR="001609FC">
          <w:rPr>
            <w:rFonts w:ascii="Crimson Text" w:hAnsi="Crimson Text"/>
            <w:color w:val="000000" w:themeColor="text1"/>
            <w:sz w:val="26"/>
            <w:szCs w:val="26"/>
          </w:rPr>
          <w:t>.</w:t>
        </w:r>
      </w:ins>
      <w:r w:rsidR="0060594D" w:rsidRPr="008D03A6">
        <w:rPr>
          <w:rFonts w:ascii="Crimson Text" w:hAnsi="Crimson Text"/>
          <w:color w:val="000000" w:themeColor="text1"/>
          <w:sz w:val="26"/>
          <w:szCs w:val="26"/>
        </w:rPr>
        <w:t xml:space="preserve"> </w:t>
      </w:r>
      <w:del w:id="544" w:author="PC" w:date="2025-06-11T19:46:00Z">
        <w:r w:rsidR="0060594D" w:rsidRPr="008D03A6" w:rsidDel="001609FC">
          <w:rPr>
            <w:rFonts w:ascii="Crimson Text" w:hAnsi="Crimson Text"/>
            <w:color w:val="000000" w:themeColor="text1"/>
            <w:sz w:val="26"/>
            <w:szCs w:val="26"/>
          </w:rPr>
          <w:delText>p</w:delText>
        </w:r>
      </w:del>
      <w:ins w:id="545" w:author="PC" w:date="2025-06-11T19:46:00Z">
        <w:r w:rsidR="001609FC">
          <w:rPr>
            <w:rFonts w:ascii="Crimson Text" w:hAnsi="Crimson Text"/>
            <w:color w:val="000000" w:themeColor="text1"/>
            <w:sz w:val="26"/>
            <w:szCs w:val="26"/>
          </w:rPr>
          <w:t>P</w:t>
        </w:r>
      </w:ins>
      <w:r w:rsidR="0060594D" w:rsidRPr="008D03A6">
        <w:rPr>
          <w:rFonts w:ascii="Crimson Text" w:hAnsi="Crimson Text"/>
          <w:color w:val="000000" w:themeColor="text1"/>
          <w:sz w:val="26"/>
          <w:szCs w:val="26"/>
        </w:rPr>
        <w:t>ude salir</w:t>
      </w:r>
      <w:r w:rsidR="00C0733C" w:rsidRPr="008D03A6">
        <w:rPr>
          <w:rFonts w:ascii="Crimson Text" w:hAnsi="Crimson Text"/>
          <w:color w:val="000000" w:themeColor="text1"/>
          <w:sz w:val="26"/>
          <w:szCs w:val="26"/>
        </w:rPr>
        <w:t xml:space="preserve">, </w:t>
      </w:r>
      <w:del w:id="546" w:author="PC" w:date="2025-06-11T19:46:00Z">
        <w:r w:rsidR="00C0733C" w:rsidRPr="008D03A6" w:rsidDel="001609FC">
          <w:rPr>
            <w:rFonts w:ascii="Crimson Text" w:hAnsi="Crimson Text"/>
            <w:color w:val="000000" w:themeColor="text1"/>
            <w:sz w:val="26"/>
            <w:szCs w:val="26"/>
          </w:rPr>
          <w:delText xml:space="preserve">aunque </w:delText>
        </w:r>
      </w:del>
      <w:ins w:id="547" w:author="PC" w:date="2025-06-11T19:46:00Z">
        <w:r w:rsidR="001609FC">
          <w:rPr>
            <w:rFonts w:ascii="Crimson Text" w:hAnsi="Crimson Text"/>
            <w:color w:val="000000" w:themeColor="text1"/>
            <w:sz w:val="26"/>
            <w:szCs w:val="26"/>
          </w:rPr>
          <w:t>pero</w:t>
        </w:r>
        <w:r w:rsidR="001609FC" w:rsidRPr="008D03A6">
          <w:rPr>
            <w:rFonts w:ascii="Crimson Text" w:hAnsi="Crimson Text"/>
            <w:color w:val="000000" w:themeColor="text1"/>
            <w:sz w:val="26"/>
            <w:szCs w:val="26"/>
          </w:rPr>
          <w:t xml:space="preserve"> </w:t>
        </w:r>
      </w:ins>
      <w:r w:rsidR="00C0733C" w:rsidRPr="008D03A6">
        <w:rPr>
          <w:rFonts w:ascii="Crimson Text" w:hAnsi="Crimson Text"/>
          <w:color w:val="000000" w:themeColor="text1"/>
          <w:sz w:val="26"/>
          <w:szCs w:val="26"/>
        </w:rPr>
        <w:t>no fue nada fácil</w:t>
      </w:r>
      <w:ins w:id="548" w:author="PC" w:date="2025-06-11T19:46:00Z">
        <w:r w:rsidR="001609FC">
          <w:rPr>
            <w:rFonts w:ascii="Crimson Text" w:hAnsi="Crimson Text"/>
            <w:color w:val="000000" w:themeColor="text1"/>
            <w:sz w:val="26"/>
            <w:szCs w:val="26"/>
          </w:rPr>
          <w:t xml:space="preserve"> </w:t>
        </w:r>
      </w:ins>
      <w:del w:id="549" w:author="PC" w:date="2025-06-11T19:46:00Z">
        <w:r w:rsidR="00C0733C" w:rsidRPr="008D03A6" w:rsidDel="001609FC">
          <w:rPr>
            <w:rFonts w:ascii="Crimson Text" w:hAnsi="Crimson Text"/>
            <w:color w:val="000000" w:themeColor="text1"/>
            <w:sz w:val="26"/>
            <w:szCs w:val="26"/>
          </w:rPr>
          <w:delText>,</w:delText>
        </w:r>
      </w:del>
      <w:ins w:id="550" w:author="PC" w:date="2025-06-11T19:46:00Z">
        <w:r w:rsidR="001609FC">
          <w:rPr>
            <w:rFonts w:ascii="Crimson Text" w:hAnsi="Crimson Text"/>
            <w:color w:val="000000" w:themeColor="text1"/>
            <w:sz w:val="26"/>
            <w:szCs w:val="26"/>
          </w:rPr>
          <w:t>y además</w:t>
        </w:r>
      </w:ins>
      <w:r w:rsidR="00C0733C" w:rsidRPr="008D03A6">
        <w:rPr>
          <w:rFonts w:ascii="Crimson Text" w:hAnsi="Crimson Text"/>
          <w:color w:val="000000" w:themeColor="text1"/>
          <w:sz w:val="26"/>
          <w:szCs w:val="26"/>
        </w:rPr>
        <w:t xml:space="preserve"> casi me </w:t>
      </w:r>
      <w:r w:rsidR="009C1790" w:rsidRPr="008D03A6">
        <w:rPr>
          <w:rFonts w:ascii="Crimson Text" w:hAnsi="Crimson Text"/>
          <w:color w:val="000000" w:themeColor="text1"/>
          <w:sz w:val="26"/>
          <w:szCs w:val="26"/>
        </w:rPr>
        <w:t>mata</w:t>
      </w:r>
      <w:r w:rsidR="00C0733C" w:rsidRPr="008D03A6">
        <w:rPr>
          <w:rFonts w:ascii="Crimson Text" w:hAnsi="Crimson Text"/>
          <w:color w:val="000000" w:themeColor="text1"/>
          <w:sz w:val="26"/>
          <w:szCs w:val="26"/>
        </w:rPr>
        <w:t xml:space="preserve"> un dragón rojo </w:t>
      </w: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contó, y su amigo abrió los ojos de par en par</w:t>
      </w:r>
      <w:del w:id="551" w:author="PC" w:date="2025-06-11T19:47:00Z">
        <w:r w:rsidR="00C0733C" w:rsidRPr="008D03A6" w:rsidDel="001609FC">
          <w:rPr>
            <w:rFonts w:ascii="Crimson Text" w:hAnsi="Crimson Text"/>
            <w:color w:val="000000" w:themeColor="text1"/>
            <w:sz w:val="26"/>
            <w:szCs w:val="26"/>
          </w:rPr>
          <w:delText>, pensaba que</w:delText>
        </w:r>
        <w:r w:rsidR="006C1268" w:rsidRPr="008D03A6" w:rsidDel="001609FC">
          <w:rPr>
            <w:rFonts w:ascii="Crimson Text" w:hAnsi="Crimson Text"/>
            <w:color w:val="000000" w:themeColor="text1"/>
            <w:sz w:val="26"/>
            <w:szCs w:val="26"/>
          </w:rPr>
          <w:delText xml:space="preserve"> los dragones rojos eran só</w:delText>
        </w:r>
        <w:r w:rsidR="00C0733C" w:rsidRPr="008D03A6" w:rsidDel="001609FC">
          <w:rPr>
            <w:rFonts w:ascii="Crimson Text" w:hAnsi="Crimson Text"/>
            <w:color w:val="000000" w:themeColor="text1"/>
            <w:sz w:val="26"/>
            <w:szCs w:val="26"/>
          </w:rPr>
          <w:delText>lo una leyenda</w:delText>
        </w:r>
      </w:del>
      <w:r w:rsidR="00C0733C" w:rsidRPr="008D03A6">
        <w:rPr>
          <w:rFonts w:ascii="Crimson Text" w:hAnsi="Crimson Text"/>
          <w:color w:val="000000" w:themeColor="text1"/>
          <w:sz w:val="26"/>
          <w:szCs w:val="26"/>
        </w:rPr>
        <w:t>.</w:t>
      </w:r>
    </w:p>
    <w:p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60594D" w:rsidRPr="008D03A6">
        <w:rPr>
          <w:rFonts w:ascii="Crimson Text" w:hAnsi="Crimson Text"/>
          <w:color w:val="000000" w:themeColor="text1"/>
          <w:sz w:val="26"/>
          <w:szCs w:val="26"/>
        </w:rPr>
        <w:t>¿</w:t>
      </w:r>
      <w:proofErr w:type="gramEnd"/>
      <w:r w:rsidR="0060594D" w:rsidRPr="008D03A6">
        <w:rPr>
          <w:rFonts w:ascii="Crimson Text" w:hAnsi="Crimson Text"/>
          <w:color w:val="000000" w:themeColor="text1"/>
          <w:sz w:val="26"/>
          <w:szCs w:val="26"/>
        </w:rPr>
        <w:t>Un dragón rojo?</w:t>
      </w:r>
      <w:ins w:id="552" w:author="PC" w:date="2025-06-11T19:47:00Z">
        <w:r w:rsidR="001609FC">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553" w:author="PC" w:date="2025-06-16T20:20:00Z">
        <w:r w:rsidR="00890D9C">
          <w:rPr>
            <w:rFonts w:ascii="Crimson Text" w:hAnsi="Crimson Text"/>
            <w:color w:val="000000" w:themeColor="text1"/>
            <w:sz w:val="26"/>
            <w:szCs w:val="26"/>
          </w:rPr>
          <w:t>a</w:t>
        </w:r>
      </w:ins>
      <w:ins w:id="554" w:author="PC" w:date="2025-06-11T19:47:00Z">
        <w:r w:rsidR="001609FC">
          <w:rPr>
            <w:rFonts w:ascii="Crimson Text" w:hAnsi="Crimson Text"/>
            <w:color w:val="000000" w:themeColor="text1"/>
            <w:sz w:val="26"/>
            <w:szCs w:val="26"/>
          </w:rPr>
          <w:t xml:space="preserve">tinó a preguntar Aron, quien </w:t>
        </w:r>
        <w:r w:rsidR="001609FC" w:rsidRPr="008D03A6">
          <w:rPr>
            <w:rFonts w:ascii="Crimson Text" w:hAnsi="Crimson Text"/>
            <w:color w:val="000000" w:themeColor="text1"/>
            <w:sz w:val="26"/>
            <w:szCs w:val="26"/>
          </w:rPr>
          <w:t>pensaba que los dragones rojos eran sólo una leyenda</w:t>
        </w:r>
      </w:ins>
    </w:p>
    <w:p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Fue una lucha </w:t>
      </w:r>
      <w:r w:rsidR="006C1268" w:rsidRPr="008D03A6">
        <w:rPr>
          <w:rFonts w:ascii="Crimson Text" w:hAnsi="Crimson Text"/>
          <w:color w:val="000000" w:themeColor="text1"/>
          <w:sz w:val="26"/>
          <w:szCs w:val="26"/>
        </w:rPr>
        <w:t>muy dura</w:t>
      </w:r>
      <w:r w:rsidR="00C0733C" w:rsidRPr="008D03A6">
        <w:rPr>
          <w:rFonts w:ascii="Crimson Text" w:hAnsi="Crimson Text"/>
          <w:color w:val="000000" w:themeColor="text1"/>
          <w:sz w:val="26"/>
          <w:szCs w:val="26"/>
        </w:rPr>
        <w:t>, le hundí mi espada en uno de sus ojos</w:t>
      </w:r>
      <w:del w:id="555" w:author="PC" w:date="2025-06-11T19:47:00Z">
        <w:r w:rsidR="00C0733C" w:rsidRPr="008D03A6" w:rsidDel="001609FC">
          <w:rPr>
            <w:rFonts w:ascii="Crimson Text" w:hAnsi="Crimson Text"/>
            <w:color w:val="000000" w:themeColor="text1"/>
            <w:sz w:val="26"/>
            <w:szCs w:val="26"/>
          </w:rPr>
          <w:delText>,</w:delText>
        </w:r>
      </w:del>
      <w:r w:rsidR="00C0733C" w:rsidRPr="008D03A6">
        <w:rPr>
          <w:rFonts w:ascii="Crimson Text" w:hAnsi="Crimson Text"/>
          <w:color w:val="000000" w:themeColor="text1"/>
          <w:sz w:val="26"/>
          <w:szCs w:val="26"/>
        </w:rPr>
        <w:t xml:space="preserve"> y el casi me prende fuego. Pero pude escapar y salir del bosque.</w:t>
      </w:r>
    </w:p>
    <w:p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C0733C" w:rsidRPr="008D03A6">
        <w:rPr>
          <w:rFonts w:ascii="Crimson Text" w:hAnsi="Crimson Text"/>
          <w:color w:val="000000" w:themeColor="text1"/>
          <w:sz w:val="26"/>
          <w:szCs w:val="26"/>
        </w:rPr>
        <w:t>¿</w:t>
      </w:r>
      <w:proofErr w:type="gramEnd"/>
      <w:r w:rsidR="00C0733C" w:rsidRPr="008D03A6">
        <w:rPr>
          <w:rFonts w:ascii="Crimson Text" w:hAnsi="Crimson Text"/>
          <w:color w:val="000000" w:themeColor="text1"/>
          <w:sz w:val="26"/>
          <w:szCs w:val="26"/>
        </w:rPr>
        <w:t xml:space="preserve">Qué </w:t>
      </w:r>
      <w:ins w:id="556" w:author="PC" w:date="2025-06-11T19:48:00Z">
        <w:r w:rsidR="001609FC">
          <w:rPr>
            <w:rFonts w:ascii="Crimson Text" w:hAnsi="Crimson Text"/>
            <w:color w:val="000000" w:themeColor="text1"/>
            <w:sz w:val="26"/>
            <w:szCs w:val="26"/>
          </w:rPr>
          <w:t>pasó</w:t>
        </w:r>
      </w:ins>
      <w:del w:id="557" w:author="PC" w:date="2025-06-11T19:48:00Z">
        <w:r w:rsidR="00C0733C" w:rsidRPr="008D03A6" w:rsidDel="001609FC">
          <w:rPr>
            <w:rFonts w:ascii="Crimson Text" w:hAnsi="Crimson Text"/>
            <w:color w:val="000000" w:themeColor="text1"/>
            <w:sz w:val="26"/>
            <w:szCs w:val="26"/>
          </w:rPr>
          <w:delText>paso</w:delText>
        </w:r>
      </w:del>
      <w:r w:rsidR="00C0733C" w:rsidRPr="008D03A6">
        <w:rPr>
          <w:rFonts w:ascii="Crimson Text" w:hAnsi="Crimson Text"/>
          <w:color w:val="000000" w:themeColor="text1"/>
          <w:sz w:val="26"/>
          <w:szCs w:val="26"/>
        </w:rPr>
        <w:t xml:space="preserve"> afuera?</w:t>
      </w:r>
    </w:p>
    <w:p w:rsidR="001609FC" w:rsidRDefault="00F7244A" w:rsidP="005E385B">
      <w:pPr>
        <w:tabs>
          <w:tab w:val="left" w:pos="2179"/>
        </w:tabs>
        <w:spacing w:after="0"/>
        <w:ind w:firstLine="284"/>
        <w:jc w:val="both"/>
        <w:rPr>
          <w:ins w:id="558" w:author="PC" w:date="2025-06-11T19:49:00Z"/>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Fui el único </w:t>
      </w:r>
      <w:r w:rsidR="006C1268" w:rsidRPr="008D03A6">
        <w:rPr>
          <w:rFonts w:ascii="Crimson Text" w:hAnsi="Crimson Text"/>
          <w:color w:val="000000" w:themeColor="text1"/>
          <w:sz w:val="26"/>
          <w:szCs w:val="26"/>
        </w:rPr>
        <w:t>en volver</w:t>
      </w:r>
      <w:r w:rsidR="00C0733C" w:rsidRPr="008D03A6">
        <w:rPr>
          <w:rFonts w:ascii="Crimson Text" w:hAnsi="Crimson Text"/>
          <w:color w:val="000000" w:themeColor="text1"/>
          <w:sz w:val="26"/>
          <w:szCs w:val="26"/>
        </w:rPr>
        <w:t xml:space="preserve"> </w:t>
      </w:r>
      <w:r w:rsidR="006C1268" w:rsidRPr="008D03A6">
        <w:rPr>
          <w:rFonts w:ascii="Crimson Text" w:hAnsi="Crimson Text"/>
          <w:color w:val="000000" w:themeColor="text1"/>
          <w:sz w:val="26"/>
          <w:szCs w:val="26"/>
        </w:rPr>
        <w:t>y superar</w:t>
      </w:r>
      <w:r w:rsidR="00C0733C" w:rsidRPr="008D03A6">
        <w:rPr>
          <w:rFonts w:ascii="Crimson Text" w:hAnsi="Crimson Text"/>
          <w:color w:val="000000" w:themeColor="text1"/>
          <w:sz w:val="26"/>
          <w:szCs w:val="26"/>
        </w:rPr>
        <w:t xml:space="preserve"> la primera prueba</w:t>
      </w:r>
      <w:r w:rsidR="006C1268" w:rsidRPr="008D03A6">
        <w:rPr>
          <w:rFonts w:ascii="Crimson Text" w:hAnsi="Crimson Text"/>
          <w:color w:val="000000" w:themeColor="text1"/>
          <w:sz w:val="26"/>
          <w:szCs w:val="26"/>
        </w:rPr>
        <w:t xml:space="preserve">. Me condecoraron, </w:t>
      </w:r>
      <w:r w:rsidR="00C0733C" w:rsidRPr="008D03A6">
        <w:rPr>
          <w:rFonts w:ascii="Crimson Text" w:hAnsi="Crimson Text"/>
          <w:color w:val="000000" w:themeColor="text1"/>
          <w:sz w:val="26"/>
          <w:szCs w:val="26"/>
        </w:rPr>
        <w:t xml:space="preserve">el mismo rey </w:t>
      </w:r>
      <w:r w:rsidR="00926D9D" w:rsidRPr="008D03A6">
        <w:rPr>
          <w:rFonts w:ascii="Crimson Text" w:hAnsi="Crimson Text"/>
          <w:color w:val="000000" w:themeColor="text1"/>
          <w:sz w:val="26"/>
          <w:szCs w:val="26"/>
        </w:rPr>
        <w:t>me entregó</w:t>
      </w:r>
      <w:r w:rsidR="006C1268" w:rsidRPr="008D03A6">
        <w:rPr>
          <w:rFonts w:ascii="Crimson Text" w:hAnsi="Crimson Text"/>
          <w:color w:val="000000" w:themeColor="text1"/>
          <w:sz w:val="26"/>
          <w:szCs w:val="26"/>
        </w:rPr>
        <w:t xml:space="preserve"> una medalla </w:t>
      </w:r>
      <w:r w:rsidR="00C0733C" w:rsidRPr="008D03A6">
        <w:rPr>
          <w:rFonts w:ascii="Crimson Text" w:hAnsi="Crimson Text"/>
          <w:color w:val="000000" w:themeColor="text1"/>
          <w:sz w:val="26"/>
          <w:szCs w:val="26"/>
        </w:rPr>
        <w:t xml:space="preserve">por mi valentía </w:t>
      </w:r>
      <w:r>
        <w:rPr>
          <w:rFonts w:ascii="Crimson Text" w:hAnsi="Crimson Text"/>
          <w:color w:val="000000" w:themeColor="text1"/>
          <w:sz w:val="26"/>
          <w:szCs w:val="26"/>
        </w:rPr>
        <w:t>—</w:t>
      </w:r>
      <w:del w:id="559" w:author="PC" w:date="2025-06-11T19:48:00Z">
        <w:r w:rsidR="00C0733C" w:rsidRPr="008D03A6" w:rsidDel="001609FC">
          <w:rPr>
            <w:rFonts w:ascii="Crimson Text" w:hAnsi="Crimson Text"/>
            <w:color w:val="000000" w:themeColor="text1"/>
            <w:sz w:val="26"/>
            <w:szCs w:val="26"/>
          </w:rPr>
          <w:delText>lanzó</w:delText>
        </w:r>
      </w:del>
      <w:ins w:id="560" w:author="PC" w:date="2025-06-11T19:48:00Z">
        <w:r w:rsidR="001609FC">
          <w:rPr>
            <w:rFonts w:ascii="Crimson Text" w:hAnsi="Crimson Text"/>
            <w:color w:val="000000" w:themeColor="text1"/>
            <w:sz w:val="26"/>
            <w:szCs w:val="26"/>
          </w:rPr>
          <w:t>explicó con simpleza</w:t>
        </w:r>
      </w:ins>
      <w:ins w:id="561" w:author="PC" w:date="2025-06-11T19:49:00Z">
        <w:r w:rsidR="001609FC">
          <w:rPr>
            <w:rFonts w:ascii="Crimson Text" w:hAnsi="Crimson Text"/>
            <w:color w:val="000000" w:themeColor="text1"/>
            <w:sz w:val="26"/>
            <w:szCs w:val="26"/>
          </w:rPr>
          <w:t>.</w:t>
        </w:r>
      </w:ins>
    </w:p>
    <w:p w:rsidR="00C0733C" w:rsidRPr="008D03A6" w:rsidRDefault="00C0733C" w:rsidP="005E385B">
      <w:pPr>
        <w:tabs>
          <w:tab w:val="left" w:pos="2179"/>
        </w:tabs>
        <w:spacing w:after="0"/>
        <w:ind w:firstLine="284"/>
        <w:jc w:val="both"/>
        <w:rPr>
          <w:rFonts w:ascii="Crimson Text" w:hAnsi="Crimson Text"/>
          <w:color w:val="000000" w:themeColor="text1"/>
          <w:sz w:val="26"/>
          <w:szCs w:val="26"/>
        </w:rPr>
      </w:pPr>
      <w:del w:id="562" w:author="PC" w:date="2025-06-11T19:49:00Z">
        <w:r w:rsidRPr="008D03A6" w:rsidDel="001609FC">
          <w:rPr>
            <w:rFonts w:ascii="Crimson Text" w:hAnsi="Crimson Text"/>
            <w:color w:val="000000" w:themeColor="text1"/>
            <w:sz w:val="26"/>
            <w:szCs w:val="26"/>
          </w:rPr>
          <w:delText xml:space="preserve">, </w:delText>
        </w:r>
        <w:r w:rsidR="0049052F" w:rsidRPr="008D03A6" w:rsidDel="001609FC">
          <w:rPr>
            <w:rFonts w:ascii="Crimson Text" w:hAnsi="Crimson Text"/>
            <w:color w:val="000000" w:themeColor="text1"/>
            <w:sz w:val="26"/>
            <w:szCs w:val="26"/>
          </w:rPr>
          <w:delText xml:space="preserve">y </w:delText>
        </w:r>
      </w:del>
      <w:r w:rsidR="0049052F" w:rsidRPr="008D03A6">
        <w:rPr>
          <w:rFonts w:ascii="Crimson Text" w:hAnsi="Crimson Text"/>
          <w:color w:val="000000" w:themeColor="text1"/>
          <w:sz w:val="26"/>
          <w:szCs w:val="26"/>
        </w:rPr>
        <w:t>Aron se sintió incómodo. Una o</w:t>
      </w:r>
      <w:r w:rsidRPr="008D03A6">
        <w:rPr>
          <w:rFonts w:ascii="Crimson Text" w:hAnsi="Crimson Text"/>
          <w:color w:val="000000" w:themeColor="text1"/>
          <w:sz w:val="26"/>
          <w:szCs w:val="26"/>
        </w:rPr>
        <w:t xml:space="preserve">leada de rabia, extrañamente, </w:t>
      </w:r>
      <w:r w:rsidR="0060594D" w:rsidRPr="008D03A6">
        <w:rPr>
          <w:rFonts w:ascii="Crimson Text" w:hAnsi="Crimson Text"/>
          <w:color w:val="000000" w:themeColor="text1"/>
          <w:sz w:val="26"/>
          <w:szCs w:val="26"/>
        </w:rPr>
        <w:t>lo dominó</w:t>
      </w:r>
      <w:r w:rsidRPr="008D03A6">
        <w:rPr>
          <w:rFonts w:ascii="Crimson Text" w:hAnsi="Crimson Text"/>
          <w:color w:val="000000" w:themeColor="text1"/>
          <w:sz w:val="26"/>
          <w:szCs w:val="26"/>
        </w:rPr>
        <w:t xml:space="preserve">. Sentía bronca de que a Eros le saliera todo </w:t>
      </w:r>
      <w:r w:rsidR="00926D9D" w:rsidRPr="008D03A6">
        <w:rPr>
          <w:rFonts w:ascii="Crimson Text" w:hAnsi="Crimson Text"/>
          <w:color w:val="000000" w:themeColor="text1"/>
          <w:sz w:val="26"/>
          <w:szCs w:val="26"/>
        </w:rPr>
        <w:t>bien, deseaba estar en su lugar y</w:t>
      </w:r>
      <w:r w:rsidRPr="008D03A6">
        <w:rPr>
          <w:rFonts w:ascii="Crimson Text" w:hAnsi="Crimson Text"/>
          <w:color w:val="000000" w:themeColor="text1"/>
          <w:sz w:val="26"/>
          <w:szCs w:val="26"/>
        </w:rPr>
        <w:t xml:space="preserve"> </w:t>
      </w:r>
      <w:r w:rsidR="00E8651F" w:rsidRPr="008D03A6">
        <w:rPr>
          <w:rFonts w:ascii="Crimson Text" w:hAnsi="Crimson Text"/>
          <w:color w:val="000000" w:themeColor="text1"/>
          <w:sz w:val="26"/>
          <w:szCs w:val="26"/>
        </w:rPr>
        <w:t>le costaba</w:t>
      </w:r>
      <w:r w:rsidRPr="008D03A6">
        <w:rPr>
          <w:rFonts w:ascii="Crimson Text" w:hAnsi="Crimson Text"/>
          <w:color w:val="000000" w:themeColor="text1"/>
          <w:sz w:val="26"/>
          <w:szCs w:val="26"/>
        </w:rPr>
        <w:t xml:space="preserve"> disimularlo.</w:t>
      </w:r>
    </w:p>
    <w:p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lastRenderedPageBreak/>
        <w:t>—</w:t>
      </w:r>
      <w:r w:rsidR="00C0733C" w:rsidRPr="008D03A6">
        <w:rPr>
          <w:rFonts w:ascii="Crimson Text" w:hAnsi="Crimson Text"/>
          <w:color w:val="000000" w:themeColor="text1"/>
          <w:sz w:val="26"/>
          <w:szCs w:val="26"/>
        </w:rPr>
        <w:t>¡</w:t>
      </w:r>
      <w:proofErr w:type="gramEnd"/>
      <w:r w:rsidR="00C0733C" w:rsidRPr="008D03A6">
        <w:rPr>
          <w:rFonts w:ascii="Crimson Text" w:hAnsi="Crimson Text"/>
          <w:color w:val="000000" w:themeColor="text1"/>
          <w:sz w:val="26"/>
          <w:szCs w:val="26"/>
        </w:rPr>
        <w:t>Que suerte la tuya! Mientras tanto yo apenas pude sobrevivir.</w:t>
      </w:r>
    </w:p>
    <w:p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No creas que todo </w:t>
      </w:r>
      <w:r w:rsidR="00C37BE7" w:rsidRPr="008D03A6">
        <w:rPr>
          <w:rFonts w:ascii="Crimson Text" w:hAnsi="Crimson Text"/>
          <w:color w:val="000000" w:themeColor="text1"/>
          <w:sz w:val="26"/>
          <w:szCs w:val="26"/>
        </w:rPr>
        <w:t>fue bueno</w:t>
      </w:r>
      <w:r w:rsidR="00C0733C" w:rsidRPr="008D03A6">
        <w:rPr>
          <w:rFonts w:ascii="Crimson Text" w:hAnsi="Crimson Text"/>
          <w:color w:val="000000" w:themeColor="text1"/>
          <w:sz w:val="26"/>
          <w:szCs w:val="26"/>
        </w:rPr>
        <w:t>. En la última prueba</w:t>
      </w:r>
      <w:r w:rsidR="00926D9D"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 nos pidieron que sacrifiquemos a nuestros auxiliares de entrenamiento</w:t>
      </w:r>
      <w:del w:id="563" w:author="PC" w:date="2025-06-11T19:49:00Z">
        <w:r w:rsidR="00C0733C" w:rsidRPr="008D03A6" w:rsidDel="001609FC">
          <w:rPr>
            <w:rFonts w:ascii="Crimson Text" w:hAnsi="Crimson Text"/>
            <w:color w:val="000000" w:themeColor="text1"/>
            <w:sz w:val="26"/>
            <w:szCs w:val="26"/>
          </w:rPr>
          <w:delText>,</w:delText>
        </w:r>
      </w:del>
      <w:r w:rsidR="00C0733C" w:rsidRPr="008D03A6">
        <w:rPr>
          <w:rFonts w:ascii="Crimson Text" w:hAnsi="Crimson Text"/>
          <w:color w:val="000000" w:themeColor="text1"/>
          <w:sz w:val="26"/>
          <w:szCs w:val="26"/>
        </w:rPr>
        <w:t xml:space="preserve"> y yo no pude hacerlo </w:t>
      </w: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expresó Eros, con dolor. Aron se sintió </w:t>
      </w:r>
      <w:r w:rsidR="00926D9D" w:rsidRPr="008D03A6">
        <w:rPr>
          <w:rFonts w:ascii="Crimson Text" w:hAnsi="Crimson Text"/>
          <w:color w:val="000000" w:themeColor="text1"/>
          <w:sz w:val="26"/>
          <w:szCs w:val="26"/>
        </w:rPr>
        <w:t>confundido</w:t>
      </w:r>
      <w:r w:rsidR="00C0733C" w:rsidRPr="008D03A6">
        <w:rPr>
          <w:rFonts w:ascii="Crimson Text" w:hAnsi="Crimson Text"/>
          <w:color w:val="000000" w:themeColor="text1"/>
          <w:sz w:val="26"/>
          <w:szCs w:val="26"/>
        </w:rPr>
        <w:t xml:space="preserve">, por un </w:t>
      </w:r>
      <w:r w:rsidR="00B94060" w:rsidRPr="008D03A6">
        <w:rPr>
          <w:rFonts w:ascii="Crimson Text" w:hAnsi="Crimson Text"/>
          <w:color w:val="000000" w:themeColor="text1"/>
          <w:sz w:val="26"/>
          <w:szCs w:val="26"/>
        </w:rPr>
        <w:t>lado,</w:t>
      </w:r>
      <w:r w:rsidR="00C0733C" w:rsidRPr="008D03A6">
        <w:rPr>
          <w:rFonts w:ascii="Crimson Text" w:hAnsi="Crimson Text"/>
          <w:color w:val="000000" w:themeColor="text1"/>
          <w:sz w:val="26"/>
          <w:szCs w:val="26"/>
        </w:rPr>
        <w:t xml:space="preserve"> </w:t>
      </w:r>
      <w:proofErr w:type="spellStart"/>
      <w:r w:rsidR="00C0733C" w:rsidRPr="008D03A6">
        <w:rPr>
          <w:rFonts w:ascii="Crimson Text" w:hAnsi="Crimson Text"/>
          <w:color w:val="000000" w:themeColor="text1"/>
          <w:sz w:val="26"/>
          <w:szCs w:val="26"/>
        </w:rPr>
        <w:t>empatizaba</w:t>
      </w:r>
      <w:proofErr w:type="spellEnd"/>
      <w:r w:rsidR="00C0733C" w:rsidRPr="008D03A6">
        <w:rPr>
          <w:rFonts w:ascii="Crimson Text" w:hAnsi="Crimson Text"/>
          <w:color w:val="000000" w:themeColor="text1"/>
          <w:sz w:val="26"/>
          <w:szCs w:val="26"/>
        </w:rPr>
        <w:t xml:space="preserve"> con la pena de su amigo</w:t>
      </w:r>
      <w:del w:id="564" w:author="PC" w:date="2025-06-11T19:49:00Z">
        <w:r w:rsidR="00C0733C" w:rsidRPr="008D03A6" w:rsidDel="001609FC">
          <w:rPr>
            <w:rFonts w:ascii="Crimson Text" w:hAnsi="Crimson Text"/>
            <w:color w:val="000000" w:themeColor="text1"/>
            <w:sz w:val="26"/>
            <w:szCs w:val="26"/>
          </w:rPr>
          <w:delText>,</w:delText>
        </w:r>
      </w:del>
      <w:r w:rsidR="00C0733C" w:rsidRPr="008D03A6">
        <w:rPr>
          <w:rFonts w:ascii="Crimson Text" w:hAnsi="Crimson Text"/>
          <w:color w:val="000000" w:themeColor="text1"/>
          <w:sz w:val="26"/>
          <w:szCs w:val="26"/>
        </w:rPr>
        <w:t xml:space="preserve"> pero</w:t>
      </w:r>
      <w:r w:rsidR="002719EE"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 </w:t>
      </w:r>
      <w:r w:rsidR="00926D9D" w:rsidRPr="008D03A6">
        <w:rPr>
          <w:rFonts w:ascii="Crimson Text" w:hAnsi="Crimson Text"/>
          <w:color w:val="000000" w:themeColor="text1"/>
          <w:sz w:val="26"/>
          <w:szCs w:val="26"/>
        </w:rPr>
        <w:t>a su vez</w:t>
      </w:r>
      <w:r w:rsidR="00B94060"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 </w:t>
      </w:r>
      <w:r w:rsidR="00926D9D" w:rsidRPr="008D03A6">
        <w:rPr>
          <w:rFonts w:ascii="Crimson Text" w:hAnsi="Crimson Text"/>
          <w:color w:val="000000" w:themeColor="text1"/>
          <w:sz w:val="26"/>
          <w:szCs w:val="26"/>
        </w:rPr>
        <w:t>disfrutaba</w:t>
      </w:r>
      <w:r w:rsidR="00C0733C" w:rsidRPr="008D03A6">
        <w:rPr>
          <w:rFonts w:ascii="Crimson Text" w:hAnsi="Crimson Text"/>
          <w:color w:val="000000" w:themeColor="text1"/>
          <w:sz w:val="26"/>
          <w:szCs w:val="26"/>
        </w:rPr>
        <w:t xml:space="preserve"> </w:t>
      </w:r>
      <w:r w:rsidR="00926D9D" w:rsidRPr="008D03A6">
        <w:rPr>
          <w:rFonts w:ascii="Crimson Text" w:hAnsi="Crimson Text"/>
          <w:color w:val="000000" w:themeColor="text1"/>
          <w:sz w:val="26"/>
          <w:szCs w:val="26"/>
        </w:rPr>
        <w:t>al</w:t>
      </w:r>
      <w:r w:rsidR="00C0733C" w:rsidRPr="008D03A6">
        <w:rPr>
          <w:rFonts w:ascii="Crimson Text" w:hAnsi="Crimson Text"/>
          <w:color w:val="000000" w:themeColor="text1"/>
          <w:sz w:val="26"/>
          <w:szCs w:val="26"/>
        </w:rPr>
        <w:t xml:space="preserve"> saber que </w:t>
      </w:r>
      <w:ins w:id="565" w:author="PC" w:date="2025-06-11T19:49:00Z">
        <w:r w:rsidR="001609FC">
          <w:rPr>
            <w:rFonts w:ascii="Crimson Text" w:hAnsi="Crimson Text"/>
            <w:color w:val="000000" w:themeColor="text1"/>
            <w:sz w:val="26"/>
            <w:szCs w:val="26"/>
          </w:rPr>
          <w:t xml:space="preserve">él </w:t>
        </w:r>
      </w:ins>
      <w:r w:rsidR="00BE43A5" w:rsidRPr="008D03A6">
        <w:rPr>
          <w:rFonts w:ascii="Crimson Text" w:hAnsi="Crimson Text"/>
          <w:color w:val="000000" w:themeColor="text1"/>
          <w:sz w:val="26"/>
          <w:szCs w:val="26"/>
        </w:rPr>
        <w:t>también podía fallar</w:t>
      </w:r>
      <w:r w:rsidR="00C0733C" w:rsidRPr="008D03A6">
        <w:rPr>
          <w:rFonts w:ascii="Crimson Text" w:hAnsi="Crimson Text"/>
          <w:color w:val="000000" w:themeColor="text1"/>
          <w:sz w:val="26"/>
          <w:szCs w:val="26"/>
        </w:rPr>
        <w:t>.</w:t>
      </w:r>
      <w:r w:rsidR="0060594D" w:rsidRPr="008D03A6">
        <w:rPr>
          <w:rFonts w:ascii="Crimson Text" w:hAnsi="Crimson Text"/>
          <w:color w:val="000000" w:themeColor="text1"/>
          <w:sz w:val="26"/>
          <w:szCs w:val="26"/>
        </w:rPr>
        <w:t xml:space="preserve"> Eros continuó</w:t>
      </w: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 xml:space="preserve">. Mi </w:t>
      </w:r>
      <w:r w:rsidR="00926D9D" w:rsidRPr="008D03A6">
        <w:rPr>
          <w:rFonts w:ascii="Crimson Text" w:hAnsi="Crimson Text"/>
          <w:color w:val="000000" w:themeColor="text1"/>
          <w:sz w:val="26"/>
          <w:szCs w:val="26"/>
        </w:rPr>
        <w:t>insubordinación</w:t>
      </w:r>
      <w:r w:rsidR="00BE43A5" w:rsidRPr="008D03A6">
        <w:rPr>
          <w:rFonts w:ascii="Crimson Text" w:hAnsi="Crimson Text"/>
          <w:color w:val="000000" w:themeColor="text1"/>
          <w:sz w:val="26"/>
          <w:szCs w:val="26"/>
        </w:rPr>
        <w:t xml:space="preserve"> fue grave</w:t>
      </w:r>
      <w:r w:rsidR="00B94060" w:rsidRPr="008D03A6">
        <w:rPr>
          <w:rFonts w:ascii="Crimson Text" w:hAnsi="Crimson Text"/>
          <w:color w:val="000000" w:themeColor="text1"/>
          <w:sz w:val="26"/>
          <w:szCs w:val="26"/>
        </w:rPr>
        <w:t>,</w:t>
      </w:r>
      <w:r w:rsidR="00BE43A5" w:rsidRPr="008D03A6">
        <w:rPr>
          <w:rFonts w:ascii="Crimson Text" w:hAnsi="Crimson Text"/>
          <w:color w:val="000000" w:themeColor="text1"/>
          <w:sz w:val="26"/>
          <w:szCs w:val="26"/>
        </w:rPr>
        <w:t xml:space="preserve"> </w:t>
      </w:r>
      <w:r w:rsidR="0060594D" w:rsidRPr="008D03A6">
        <w:rPr>
          <w:rFonts w:ascii="Crimson Text" w:hAnsi="Crimson Text"/>
          <w:color w:val="000000" w:themeColor="text1"/>
          <w:sz w:val="26"/>
          <w:szCs w:val="26"/>
        </w:rPr>
        <w:t xml:space="preserve">pero </w:t>
      </w:r>
      <w:r w:rsidR="00BE43A5" w:rsidRPr="008D03A6">
        <w:rPr>
          <w:rFonts w:ascii="Crimson Text" w:hAnsi="Crimson Text"/>
          <w:color w:val="000000" w:themeColor="text1"/>
          <w:sz w:val="26"/>
          <w:szCs w:val="26"/>
        </w:rPr>
        <w:t>no quise ser condenado,</w:t>
      </w:r>
      <w:r w:rsidR="00B94060" w:rsidRPr="008D03A6">
        <w:rPr>
          <w:rFonts w:ascii="Crimson Text" w:hAnsi="Crimson Text"/>
          <w:color w:val="000000" w:themeColor="text1"/>
          <w:sz w:val="26"/>
          <w:szCs w:val="26"/>
        </w:rPr>
        <w:t xml:space="preserve"> </w:t>
      </w:r>
      <w:r w:rsidR="00BE43A5" w:rsidRPr="008D03A6">
        <w:rPr>
          <w:rFonts w:ascii="Crimson Text" w:hAnsi="Crimson Text"/>
          <w:color w:val="000000" w:themeColor="text1"/>
          <w:sz w:val="26"/>
          <w:szCs w:val="26"/>
        </w:rPr>
        <w:t>así que decidí</w:t>
      </w:r>
      <w:r w:rsidR="00B94060" w:rsidRPr="008D03A6">
        <w:rPr>
          <w:rFonts w:ascii="Crimson Text" w:hAnsi="Crimson Text"/>
          <w:color w:val="000000" w:themeColor="text1"/>
          <w:sz w:val="26"/>
          <w:szCs w:val="26"/>
        </w:rPr>
        <w:t xml:space="preserve"> hui</w:t>
      </w:r>
      <w:r w:rsidR="00BE43A5" w:rsidRPr="008D03A6">
        <w:rPr>
          <w:rFonts w:ascii="Crimson Text" w:hAnsi="Crimson Text"/>
          <w:color w:val="000000" w:themeColor="text1"/>
          <w:sz w:val="26"/>
          <w:szCs w:val="26"/>
        </w:rPr>
        <w:t>r</w:t>
      </w:r>
      <w:r w:rsidR="00B94060" w:rsidRPr="008D03A6">
        <w:rPr>
          <w:rFonts w:ascii="Crimson Text" w:hAnsi="Crimson Text"/>
          <w:color w:val="000000" w:themeColor="text1"/>
          <w:sz w:val="26"/>
          <w:szCs w:val="26"/>
        </w:rPr>
        <w:t xml:space="preserve"> con Agatha</w:t>
      </w:r>
      <w:r w:rsidR="00BE43A5" w:rsidRPr="008D03A6">
        <w:rPr>
          <w:rFonts w:ascii="Crimson Text" w:hAnsi="Crimson Text"/>
          <w:color w:val="000000" w:themeColor="text1"/>
          <w:sz w:val="26"/>
          <w:szCs w:val="26"/>
        </w:rPr>
        <w:t>. Me convertí en un desertor</w:t>
      </w:r>
      <w:r w:rsidR="00B94060" w:rsidRPr="008D03A6">
        <w:rPr>
          <w:rFonts w:ascii="Crimson Text" w:hAnsi="Crimson Text"/>
          <w:color w:val="000000" w:themeColor="text1"/>
          <w:sz w:val="26"/>
          <w:szCs w:val="26"/>
        </w:rPr>
        <w:t xml:space="preserve">, por eso estoy aquí otra vez. Lo perdí todo, </w:t>
      </w:r>
      <w:del w:id="566" w:author="PC" w:date="2025-06-11T19:50:00Z">
        <w:r w:rsidR="00B94060" w:rsidRPr="008D03A6" w:rsidDel="001609FC">
          <w:rPr>
            <w:rFonts w:ascii="Crimson Text" w:hAnsi="Crimson Text"/>
            <w:color w:val="000000" w:themeColor="text1"/>
            <w:sz w:val="26"/>
            <w:szCs w:val="26"/>
          </w:rPr>
          <w:delText xml:space="preserve">todo </w:delText>
        </w:r>
      </w:del>
      <w:r w:rsidR="00B94060" w:rsidRPr="008D03A6">
        <w:rPr>
          <w:rFonts w:ascii="Crimson Text" w:hAnsi="Crimson Text"/>
          <w:color w:val="000000" w:themeColor="text1"/>
          <w:sz w:val="26"/>
          <w:szCs w:val="26"/>
        </w:rPr>
        <w:t xml:space="preserve">salvo a ella </w:t>
      </w: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 xml:space="preserve">dijo, y le dio unas palmadas </w:t>
      </w:r>
      <w:ins w:id="567" w:author="PC" w:date="2025-06-11T19:50:00Z">
        <w:r w:rsidR="001609FC">
          <w:rPr>
            <w:rFonts w:ascii="Crimson Text" w:hAnsi="Crimson Text"/>
            <w:color w:val="000000" w:themeColor="text1"/>
            <w:sz w:val="26"/>
            <w:szCs w:val="26"/>
          </w:rPr>
          <w:t xml:space="preserve">cariñosas en el lomo </w:t>
        </w:r>
      </w:ins>
      <w:r w:rsidR="00B94060" w:rsidRPr="008D03A6">
        <w:rPr>
          <w:rFonts w:ascii="Crimson Text" w:hAnsi="Crimson Text"/>
          <w:color w:val="000000" w:themeColor="text1"/>
          <w:sz w:val="26"/>
          <w:szCs w:val="26"/>
        </w:rPr>
        <w:t>a la yegua</w:t>
      </w:r>
      <w:del w:id="568" w:author="PC" w:date="2025-06-11T19:50:00Z">
        <w:r w:rsidR="00B94060" w:rsidRPr="008D03A6" w:rsidDel="001609FC">
          <w:rPr>
            <w:rFonts w:ascii="Crimson Text" w:hAnsi="Crimson Text"/>
            <w:color w:val="000000" w:themeColor="text1"/>
            <w:sz w:val="26"/>
            <w:szCs w:val="26"/>
          </w:rPr>
          <w:delText xml:space="preserve"> en el </w:delText>
        </w:r>
        <w:r w:rsidR="0060594D" w:rsidRPr="008D03A6" w:rsidDel="001609FC">
          <w:rPr>
            <w:rFonts w:ascii="Crimson Text" w:hAnsi="Crimson Text"/>
            <w:color w:val="000000" w:themeColor="text1"/>
            <w:sz w:val="26"/>
            <w:szCs w:val="26"/>
          </w:rPr>
          <w:delText>lomo</w:delText>
        </w:r>
      </w:del>
      <w:r w:rsidR="00B94060" w:rsidRPr="008D03A6">
        <w:rPr>
          <w:rFonts w:ascii="Crimson Text" w:hAnsi="Crimson Text"/>
          <w:color w:val="000000" w:themeColor="text1"/>
          <w:sz w:val="26"/>
          <w:szCs w:val="26"/>
        </w:rPr>
        <w:t>.</w:t>
      </w:r>
    </w:p>
    <w:p w:rsidR="00B94060" w:rsidRPr="008D03A6" w:rsidRDefault="00B94060"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Aron no podía ocultar su </w:t>
      </w:r>
      <w:r w:rsidR="00BE43A5" w:rsidRPr="008D03A6">
        <w:rPr>
          <w:rFonts w:ascii="Crimson Text" w:hAnsi="Crimson Text"/>
          <w:color w:val="000000" w:themeColor="text1"/>
          <w:sz w:val="26"/>
          <w:szCs w:val="26"/>
        </w:rPr>
        <w:t>satisfacción</w:t>
      </w:r>
      <w:r w:rsidRPr="008D03A6">
        <w:rPr>
          <w:rFonts w:ascii="Crimson Text" w:hAnsi="Crimson Text"/>
          <w:color w:val="000000" w:themeColor="text1"/>
          <w:sz w:val="26"/>
          <w:szCs w:val="26"/>
        </w:rPr>
        <w:t xml:space="preserve">, por primera vez, </w:t>
      </w:r>
      <w:r w:rsidR="00D75782" w:rsidRPr="008D03A6">
        <w:rPr>
          <w:rFonts w:ascii="Crimson Text" w:hAnsi="Crimson Text"/>
          <w:color w:val="000000" w:themeColor="text1"/>
          <w:sz w:val="26"/>
          <w:szCs w:val="26"/>
        </w:rPr>
        <w:t xml:space="preserve">se </w:t>
      </w:r>
      <w:r w:rsidRPr="008D03A6">
        <w:rPr>
          <w:rFonts w:ascii="Crimson Text" w:hAnsi="Crimson Text"/>
          <w:color w:val="000000" w:themeColor="text1"/>
          <w:sz w:val="26"/>
          <w:szCs w:val="26"/>
        </w:rPr>
        <w:t xml:space="preserve">sentía en una mejor posición que </w:t>
      </w:r>
      <w:r w:rsidR="00BE43A5" w:rsidRPr="008D03A6">
        <w:rPr>
          <w:rFonts w:ascii="Crimson Text" w:hAnsi="Crimson Text"/>
          <w:color w:val="000000" w:themeColor="text1"/>
          <w:sz w:val="26"/>
          <w:szCs w:val="26"/>
        </w:rPr>
        <w:t>Eros</w:t>
      </w:r>
      <w:r w:rsidRPr="008D03A6">
        <w:rPr>
          <w:rFonts w:ascii="Crimson Text" w:hAnsi="Crimson Text"/>
          <w:color w:val="000000" w:themeColor="text1"/>
          <w:sz w:val="26"/>
          <w:szCs w:val="26"/>
        </w:rPr>
        <w:t>. Sin pensarlo</w:t>
      </w:r>
      <w:r w:rsidR="00BE43A5"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se le escapó un comentario </w:t>
      </w:r>
      <w:r w:rsidR="001644EF" w:rsidRPr="008D03A6">
        <w:rPr>
          <w:rFonts w:ascii="Crimson Text" w:hAnsi="Crimson Text"/>
          <w:color w:val="000000" w:themeColor="text1"/>
          <w:sz w:val="26"/>
          <w:szCs w:val="26"/>
        </w:rPr>
        <w:t>poco apropiado</w:t>
      </w:r>
      <w:r w:rsidRPr="008D03A6">
        <w:rPr>
          <w:rFonts w:ascii="Crimson Text" w:hAnsi="Crimson Text"/>
          <w:color w:val="000000" w:themeColor="text1"/>
          <w:sz w:val="26"/>
          <w:szCs w:val="26"/>
        </w:rPr>
        <w:t>.</w:t>
      </w:r>
    </w:p>
    <w:p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B94060" w:rsidRPr="008D03A6">
        <w:rPr>
          <w:rFonts w:ascii="Crimson Text" w:hAnsi="Crimson Text"/>
          <w:color w:val="000000" w:themeColor="text1"/>
          <w:sz w:val="26"/>
          <w:szCs w:val="26"/>
        </w:rPr>
        <w:t>¡</w:t>
      </w:r>
      <w:proofErr w:type="gramEnd"/>
      <w:r w:rsidR="00B94060" w:rsidRPr="008D03A6">
        <w:rPr>
          <w:rFonts w:ascii="Crimson Text" w:hAnsi="Crimson Text"/>
          <w:color w:val="000000" w:themeColor="text1"/>
          <w:sz w:val="26"/>
          <w:szCs w:val="26"/>
        </w:rPr>
        <w:t xml:space="preserve">Me alegra saber que no eres perfecto! </w:t>
      </w: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exclamo</w:t>
      </w:r>
      <w:del w:id="569" w:author="PC" w:date="2025-06-11T19:51:00Z">
        <w:r w:rsidR="00B94060" w:rsidRPr="008D03A6" w:rsidDel="001609FC">
          <w:rPr>
            <w:rFonts w:ascii="Crimson Text" w:hAnsi="Crimson Text"/>
            <w:color w:val="000000" w:themeColor="text1"/>
            <w:sz w:val="26"/>
            <w:szCs w:val="26"/>
          </w:rPr>
          <w:delText>,</w:delText>
        </w:r>
      </w:del>
      <w:r w:rsidR="00B94060" w:rsidRPr="008D03A6">
        <w:rPr>
          <w:rFonts w:ascii="Crimson Text" w:hAnsi="Crimson Text"/>
          <w:color w:val="000000" w:themeColor="text1"/>
          <w:sz w:val="26"/>
          <w:szCs w:val="26"/>
        </w:rPr>
        <w:t xml:space="preserve"> con sinceridad.</w:t>
      </w:r>
    </w:p>
    <w:p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570" w:author="PC" w:date="2025-06-11T19:50:00Z">
        <w:r w:rsidR="00BE43A5" w:rsidRPr="008D03A6" w:rsidDel="001609FC">
          <w:rPr>
            <w:rFonts w:ascii="Crimson Text" w:hAnsi="Crimson Text"/>
            <w:color w:val="000000" w:themeColor="text1"/>
            <w:sz w:val="26"/>
            <w:szCs w:val="26"/>
          </w:rPr>
          <w:delText xml:space="preserve">¡Eh! </w:delText>
        </w:r>
      </w:del>
      <w:r w:rsidR="00BE43A5" w:rsidRPr="008D03A6">
        <w:rPr>
          <w:rFonts w:ascii="Crimson Text" w:hAnsi="Crimson Text"/>
          <w:color w:val="000000" w:themeColor="text1"/>
          <w:sz w:val="26"/>
          <w:szCs w:val="26"/>
        </w:rPr>
        <w:t>¿T</w:t>
      </w:r>
      <w:r w:rsidR="00B94060" w:rsidRPr="008D03A6">
        <w:rPr>
          <w:rFonts w:ascii="Crimson Text" w:hAnsi="Crimson Text"/>
          <w:color w:val="000000" w:themeColor="text1"/>
          <w:sz w:val="26"/>
          <w:szCs w:val="26"/>
        </w:rPr>
        <w:t xml:space="preserve">e alegras de mi desgracia? </w:t>
      </w: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increpó, sorprendido.</w:t>
      </w:r>
    </w:p>
    <w:p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Claro que no, pero es bueno que los dioses</w:t>
      </w:r>
      <w:r w:rsidR="00605CA8" w:rsidRPr="008D03A6">
        <w:rPr>
          <w:rFonts w:ascii="Crimson Text" w:hAnsi="Crimson Text"/>
          <w:color w:val="000000" w:themeColor="text1"/>
          <w:sz w:val="26"/>
          <w:szCs w:val="26"/>
        </w:rPr>
        <w:t xml:space="preserve"> no</w:t>
      </w:r>
      <w:r w:rsidR="009C7EDC" w:rsidRPr="008D03A6">
        <w:rPr>
          <w:rFonts w:ascii="Crimson Text" w:hAnsi="Crimson Text"/>
          <w:color w:val="000000" w:themeColor="text1"/>
          <w:sz w:val="26"/>
          <w:szCs w:val="26"/>
        </w:rPr>
        <w:t xml:space="preserve"> piense</w:t>
      </w:r>
      <w:r w:rsidR="00B94060" w:rsidRPr="008D03A6">
        <w:rPr>
          <w:rFonts w:ascii="Crimson Text" w:hAnsi="Crimson Text"/>
          <w:color w:val="000000" w:themeColor="text1"/>
          <w:sz w:val="26"/>
          <w:szCs w:val="26"/>
        </w:rPr>
        <w:t>n en ti todo el tiempo</w:t>
      </w:r>
      <w:del w:id="571" w:author="PC" w:date="2025-06-11T19:51:00Z">
        <w:r w:rsidR="00B94060" w:rsidRPr="008D03A6" w:rsidDel="001609FC">
          <w:rPr>
            <w:rFonts w:ascii="Crimson Text" w:hAnsi="Crimson Text"/>
            <w:color w:val="000000" w:themeColor="text1"/>
            <w:sz w:val="26"/>
            <w:szCs w:val="26"/>
          </w:rPr>
          <w:delText>, tal</w:delText>
        </w:r>
      </w:del>
      <w:ins w:id="572" w:author="PC" w:date="2025-06-11T19:51:00Z">
        <w:r w:rsidR="001609FC">
          <w:rPr>
            <w:rFonts w:ascii="Crimson Text" w:hAnsi="Crimson Text"/>
            <w:color w:val="000000" w:themeColor="text1"/>
            <w:sz w:val="26"/>
            <w:szCs w:val="26"/>
          </w:rPr>
          <w:t>. Tal</w:t>
        </w:r>
      </w:ins>
      <w:r w:rsidR="00B94060" w:rsidRPr="008D03A6">
        <w:rPr>
          <w:rFonts w:ascii="Crimson Text" w:hAnsi="Crimson Text"/>
          <w:color w:val="000000" w:themeColor="text1"/>
          <w:sz w:val="26"/>
          <w:szCs w:val="26"/>
        </w:rPr>
        <w:t xml:space="preserve"> vez</w:t>
      </w:r>
      <w:del w:id="573" w:author="PC" w:date="2025-06-11T19:51:00Z">
        <w:r w:rsidR="00B94060" w:rsidRPr="008D03A6" w:rsidDel="001609FC">
          <w:rPr>
            <w:rFonts w:ascii="Crimson Text" w:hAnsi="Crimson Text"/>
            <w:color w:val="000000" w:themeColor="text1"/>
            <w:sz w:val="26"/>
            <w:szCs w:val="26"/>
          </w:rPr>
          <w:delText>,</w:delText>
        </w:r>
      </w:del>
      <w:r w:rsidR="00B94060" w:rsidRPr="008D03A6">
        <w:rPr>
          <w:rFonts w:ascii="Crimson Text" w:hAnsi="Crimson Text"/>
          <w:color w:val="000000" w:themeColor="text1"/>
          <w:sz w:val="26"/>
          <w:szCs w:val="26"/>
        </w:rPr>
        <w:t xml:space="preserve"> </w:t>
      </w:r>
      <w:r w:rsidR="00FA052B" w:rsidRPr="008D03A6">
        <w:rPr>
          <w:rFonts w:ascii="Crimson Text" w:hAnsi="Crimson Text"/>
          <w:color w:val="000000" w:themeColor="text1"/>
          <w:sz w:val="26"/>
          <w:szCs w:val="26"/>
        </w:rPr>
        <w:t>podrían ocuparse un poco del resto</w:t>
      </w:r>
      <w:r w:rsidR="00B9406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 xml:space="preserve">respondió, </w:t>
      </w:r>
      <w:r w:rsidR="00D75782" w:rsidRPr="008D03A6">
        <w:rPr>
          <w:rFonts w:ascii="Crimson Text" w:hAnsi="Crimson Text"/>
          <w:color w:val="000000" w:themeColor="text1"/>
          <w:sz w:val="26"/>
          <w:szCs w:val="26"/>
        </w:rPr>
        <w:t>tajante</w:t>
      </w:r>
      <w:r w:rsidR="00B94060" w:rsidRPr="008D03A6">
        <w:rPr>
          <w:rFonts w:ascii="Crimson Text" w:hAnsi="Crimson Text"/>
          <w:color w:val="000000" w:themeColor="text1"/>
          <w:sz w:val="26"/>
          <w:szCs w:val="26"/>
        </w:rPr>
        <w:t>.</w:t>
      </w:r>
    </w:p>
    <w:p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 xml:space="preserve">Obviaré ese comentario, piensa que si no fuera por mi </w:t>
      </w:r>
      <w:r w:rsidR="000838C3" w:rsidRPr="008D03A6">
        <w:rPr>
          <w:rFonts w:ascii="Crimson Text" w:hAnsi="Crimson Text"/>
          <w:color w:val="000000" w:themeColor="text1"/>
          <w:sz w:val="26"/>
          <w:szCs w:val="26"/>
        </w:rPr>
        <w:t>error</w:t>
      </w:r>
      <w:r w:rsidR="00191511" w:rsidRPr="008D03A6">
        <w:rPr>
          <w:rFonts w:ascii="Crimson Text" w:hAnsi="Crimson Text"/>
          <w:color w:val="000000" w:themeColor="text1"/>
          <w:sz w:val="26"/>
          <w:szCs w:val="26"/>
        </w:rPr>
        <w:t xml:space="preserve"> seguirías aquí perdido </w:t>
      </w:r>
      <w:r>
        <w:rPr>
          <w:rFonts w:ascii="Crimson Text" w:hAnsi="Crimson Text"/>
          <w:color w:val="000000" w:themeColor="text1"/>
          <w:sz w:val="26"/>
          <w:szCs w:val="26"/>
        </w:rPr>
        <w:t>—</w:t>
      </w:r>
      <w:r w:rsidR="00FA052B" w:rsidRPr="008D03A6">
        <w:rPr>
          <w:rFonts w:ascii="Crimson Text" w:hAnsi="Crimson Text"/>
          <w:color w:val="000000" w:themeColor="text1"/>
          <w:sz w:val="26"/>
          <w:szCs w:val="26"/>
        </w:rPr>
        <w:t>retrucó</w:t>
      </w:r>
      <w:r w:rsidR="00191511" w:rsidRPr="008D03A6">
        <w:rPr>
          <w:rFonts w:ascii="Crimson Text" w:hAnsi="Crimson Text"/>
          <w:color w:val="000000" w:themeColor="text1"/>
          <w:sz w:val="26"/>
          <w:szCs w:val="26"/>
        </w:rPr>
        <w:t xml:space="preserve"> Eros, </w:t>
      </w:r>
      <w:r w:rsidR="00FA052B" w:rsidRPr="008D03A6">
        <w:rPr>
          <w:rFonts w:ascii="Crimson Text" w:hAnsi="Crimson Text"/>
          <w:color w:val="000000" w:themeColor="text1"/>
          <w:sz w:val="26"/>
          <w:szCs w:val="26"/>
        </w:rPr>
        <w:t>molesto</w:t>
      </w:r>
      <w:r w:rsidR="00191511" w:rsidRPr="008D03A6">
        <w:rPr>
          <w:rFonts w:ascii="Crimson Text" w:hAnsi="Crimson Text"/>
          <w:color w:val="000000" w:themeColor="text1"/>
          <w:sz w:val="26"/>
          <w:szCs w:val="26"/>
        </w:rPr>
        <w:t>.</w:t>
      </w:r>
    </w:p>
    <w:p w:rsidR="00191511"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31068" w:rsidRPr="008D03A6">
        <w:rPr>
          <w:rFonts w:ascii="Crimson Text" w:hAnsi="Crimson Text"/>
          <w:color w:val="000000" w:themeColor="text1"/>
          <w:sz w:val="26"/>
          <w:szCs w:val="26"/>
        </w:rPr>
        <w:t>Sí, ya lo sé. Discú</w:t>
      </w:r>
      <w:r w:rsidR="00191511" w:rsidRPr="008D03A6">
        <w:rPr>
          <w:rFonts w:ascii="Crimson Text" w:hAnsi="Crimson Text"/>
          <w:color w:val="000000" w:themeColor="text1"/>
          <w:sz w:val="26"/>
          <w:szCs w:val="26"/>
        </w:rPr>
        <w:t xml:space="preserve">lpame, fue </w:t>
      </w:r>
      <w:r w:rsidR="00FA052B" w:rsidRPr="008D03A6">
        <w:rPr>
          <w:rFonts w:ascii="Crimson Text" w:hAnsi="Crimson Text"/>
          <w:color w:val="000000" w:themeColor="text1"/>
          <w:sz w:val="26"/>
          <w:szCs w:val="26"/>
        </w:rPr>
        <w:t>descortés de mi parte</w:t>
      </w:r>
      <w:r w:rsidR="0019151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 xml:space="preserve">expresó, </w:t>
      </w:r>
      <w:r w:rsidR="00F44320" w:rsidRPr="008D03A6">
        <w:rPr>
          <w:rFonts w:ascii="Crimson Text" w:hAnsi="Crimson Text"/>
          <w:color w:val="000000" w:themeColor="text1"/>
          <w:sz w:val="26"/>
          <w:szCs w:val="26"/>
        </w:rPr>
        <w:t>esta vez, con mayor</w:t>
      </w:r>
      <w:r w:rsidR="00191511" w:rsidRPr="008D03A6">
        <w:rPr>
          <w:rFonts w:ascii="Crimson Text" w:hAnsi="Crimson Text"/>
          <w:color w:val="000000" w:themeColor="text1"/>
          <w:sz w:val="26"/>
          <w:szCs w:val="26"/>
        </w:rPr>
        <w:t xml:space="preserve"> diplomacia. Luego </w:t>
      </w:r>
      <w:r w:rsidR="00FA052B" w:rsidRPr="008D03A6">
        <w:rPr>
          <w:rFonts w:ascii="Crimson Text" w:hAnsi="Crimson Text"/>
          <w:color w:val="000000" w:themeColor="text1"/>
          <w:sz w:val="26"/>
          <w:szCs w:val="26"/>
        </w:rPr>
        <w:t xml:space="preserve">el silencio se adueñó de </w:t>
      </w:r>
      <w:del w:id="574" w:author="PC" w:date="2025-06-11T19:51:00Z">
        <w:r w:rsidR="00FA052B" w:rsidRPr="008D03A6" w:rsidDel="001609FC">
          <w:rPr>
            <w:rFonts w:ascii="Crimson Text" w:hAnsi="Crimson Text"/>
            <w:color w:val="000000" w:themeColor="text1"/>
            <w:sz w:val="26"/>
            <w:szCs w:val="26"/>
          </w:rPr>
          <w:delText xml:space="preserve">la escena </w:delText>
        </w:r>
        <w:r w:rsidR="00191511" w:rsidRPr="008D03A6" w:rsidDel="001609FC">
          <w:rPr>
            <w:rFonts w:ascii="Crimson Text" w:hAnsi="Crimson Text"/>
            <w:color w:val="000000" w:themeColor="text1"/>
            <w:sz w:val="26"/>
            <w:szCs w:val="26"/>
          </w:rPr>
          <w:delText xml:space="preserve">hasta que los jóvenes </w:delText>
        </w:r>
      </w:del>
      <w:ins w:id="575" w:author="PC" w:date="2025-06-11T19:51:00Z">
        <w:r w:rsidR="001609FC">
          <w:rPr>
            <w:rFonts w:ascii="Crimson Text" w:hAnsi="Crimson Text"/>
            <w:color w:val="000000" w:themeColor="text1"/>
            <w:sz w:val="26"/>
            <w:szCs w:val="26"/>
          </w:rPr>
          <w:t xml:space="preserve">ellos hasta que </w:t>
        </w:r>
      </w:ins>
      <w:r w:rsidR="00191511" w:rsidRPr="008D03A6">
        <w:rPr>
          <w:rFonts w:ascii="Crimson Text" w:hAnsi="Crimson Text"/>
          <w:color w:val="000000" w:themeColor="text1"/>
          <w:sz w:val="26"/>
          <w:szCs w:val="26"/>
        </w:rPr>
        <w:t xml:space="preserve">alcanzaron la posición del </w:t>
      </w:r>
      <w:del w:id="576" w:author="Paula Castrilli" w:date="2025-06-09T13:49:00Z">
        <w:r w:rsidR="00191511" w:rsidRPr="008D03A6" w:rsidDel="002A5FEC">
          <w:rPr>
            <w:rFonts w:ascii="Crimson Text" w:hAnsi="Crimson Text"/>
            <w:color w:val="000000" w:themeColor="text1"/>
            <w:sz w:val="26"/>
            <w:szCs w:val="26"/>
          </w:rPr>
          <w:delText>camino de los miedos</w:delText>
        </w:r>
      </w:del>
      <w:ins w:id="577" w:author="Paula Castrilli" w:date="2025-06-09T13:49:00Z">
        <w:r w:rsidR="002A5FEC">
          <w:rPr>
            <w:rFonts w:ascii="Crimson Text" w:hAnsi="Crimson Text"/>
            <w:color w:val="000000" w:themeColor="text1"/>
            <w:sz w:val="26"/>
            <w:szCs w:val="26"/>
          </w:rPr>
          <w:t>Camino de los Miedos</w:t>
        </w:r>
      </w:ins>
      <w:r w:rsidR="00191511" w:rsidRPr="008D03A6">
        <w:rPr>
          <w:rFonts w:ascii="Crimson Text" w:hAnsi="Crimson Text"/>
          <w:color w:val="000000" w:themeColor="text1"/>
          <w:sz w:val="26"/>
          <w:szCs w:val="26"/>
        </w:rPr>
        <w:t>.</w:t>
      </w:r>
    </w:p>
    <w:p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Aron se estremeció al </w:t>
      </w:r>
      <w:r w:rsidR="00D51233" w:rsidRPr="008D03A6">
        <w:rPr>
          <w:rFonts w:ascii="Crimson Text" w:hAnsi="Crimson Text"/>
          <w:color w:val="000000" w:themeColor="text1"/>
          <w:sz w:val="26"/>
          <w:szCs w:val="26"/>
        </w:rPr>
        <w:t>reconocer</w:t>
      </w:r>
      <w:r w:rsidRPr="008D03A6">
        <w:rPr>
          <w:rFonts w:ascii="Crimson Text" w:hAnsi="Crimson Text"/>
          <w:color w:val="000000" w:themeColor="text1"/>
          <w:sz w:val="26"/>
          <w:szCs w:val="26"/>
        </w:rPr>
        <w:t xml:space="preserve"> la senda que lo devolvería a la civilización. Tras varios días de vivir entre bestias, </w:t>
      </w:r>
      <w:r w:rsidR="00756759" w:rsidRPr="008D03A6">
        <w:rPr>
          <w:rFonts w:ascii="Crimson Text" w:hAnsi="Crimson Text"/>
          <w:color w:val="000000" w:themeColor="text1"/>
          <w:sz w:val="26"/>
          <w:szCs w:val="26"/>
        </w:rPr>
        <w:t>palpitaba el retorno a</w:t>
      </w:r>
      <w:r w:rsidRPr="008D03A6">
        <w:rPr>
          <w:rFonts w:ascii="Crimson Text" w:hAnsi="Crimson Text"/>
          <w:color w:val="000000" w:themeColor="text1"/>
          <w:sz w:val="26"/>
          <w:szCs w:val="26"/>
        </w:rPr>
        <w:t xml:space="preserve"> su anterior vida. Dejando </w:t>
      </w:r>
      <w:r w:rsidR="00F44320" w:rsidRPr="008D03A6">
        <w:rPr>
          <w:rFonts w:ascii="Crimson Text" w:hAnsi="Crimson Text"/>
          <w:color w:val="000000" w:themeColor="text1"/>
          <w:sz w:val="26"/>
          <w:szCs w:val="26"/>
        </w:rPr>
        <w:t>atrás el cruce que habían tenido</w:t>
      </w:r>
      <w:r w:rsidRPr="008D03A6">
        <w:rPr>
          <w:rFonts w:ascii="Crimson Text" w:hAnsi="Crimson Text"/>
          <w:color w:val="000000" w:themeColor="text1"/>
          <w:sz w:val="26"/>
          <w:szCs w:val="26"/>
        </w:rPr>
        <w:t>, el j</w:t>
      </w:r>
      <w:r w:rsidR="0004787B" w:rsidRPr="008D03A6">
        <w:rPr>
          <w:rFonts w:ascii="Crimson Text" w:hAnsi="Crimson Text"/>
          <w:color w:val="000000" w:themeColor="text1"/>
          <w:sz w:val="26"/>
          <w:szCs w:val="26"/>
        </w:rPr>
        <w:t>oven se abalanzó sobre Eros y l</w:t>
      </w:r>
      <w:r w:rsidR="008E5854" w:rsidRPr="008D03A6">
        <w:rPr>
          <w:rFonts w:ascii="Crimson Text" w:hAnsi="Crimson Text"/>
          <w:color w:val="000000" w:themeColor="text1"/>
          <w:sz w:val="26"/>
          <w:szCs w:val="26"/>
        </w:rPr>
        <w:t>o abrazó fuertemente</w:t>
      </w:r>
      <w:r w:rsidRPr="008D03A6">
        <w:rPr>
          <w:rFonts w:ascii="Crimson Text" w:hAnsi="Crimson Text"/>
          <w:color w:val="000000" w:themeColor="text1"/>
          <w:sz w:val="26"/>
          <w:szCs w:val="26"/>
        </w:rPr>
        <w:t>.</w:t>
      </w:r>
    </w:p>
    <w:p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 xml:space="preserve">Muchas gracias amigo, jamás olvidaré lo que hiciste por mí </w:t>
      </w: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exclamó, conmovido.</w:t>
      </w:r>
    </w:p>
    <w:p w:rsidR="00191511"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51233" w:rsidRPr="008D03A6">
        <w:rPr>
          <w:rFonts w:ascii="Crimson Text" w:hAnsi="Crimson Text"/>
          <w:color w:val="000000" w:themeColor="text1"/>
          <w:sz w:val="26"/>
          <w:szCs w:val="26"/>
        </w:rPr>
        <w:t>Espero que estés bien</w:t>
      </w:r>
      <w:r w:rsidR="00191511" w:rsidRPr="008D03A6">
        <w:rPr>
          <w:rFonts w:ascii="Crimson Text" w:hAnsi="Crimson Text"/>
          <w:color w:val="000000" w:themeColor="text1"/>
          <w:sz w:val="26"/>
          <w:szCs w:val="26"/>
        </w:rPr>
        <w:t>. No sé s</w:t>
      </w:r>
      <w:r w:rsidR="00BD6C4A" w:rsidRPr="008D03A6">
        <w:rPr>
          <w:rFonts w:ascii="Crimson Text" w:hAnsi="Crimson Text"/>
          <w:color w:val="000000" w:themeColor="text1"/>
          <w:sz w:val="26"/>
          <w:szCs w:val="26"/>
        </w:rPr>
        <w:t xml:space="preserve">i te volveré a ver, pero te pediré un favor </w:t>
      </w:r>
      <w:r>
        <w:rPr>
          <w:rFonts w:ascii="Crimson Text" w:hAnsi="Crimson Text"/>
          <w:color w:val="000000" w:themeColor="text1"/>
          <w:sz w:val="26"/>
          <w:szCs w:val="26"/>
        </w:rPr>
        <w:t>—</w:t>
      </w:r>
      <w:del w:id="578" w:author="PC" w:date="2025-06-11T19:53:00Z">
        <w:r w:rsidR="00BD6C4A" w:rsidRPr="008D03A6" w:rsidDel="00F94458">
          <w:rPr>
            <w:rFonts w:ascii="Crimson Text" w:hAnsi="Crimson Text"/>
            <w:color w:val="000000" w:themeColor="text1"/>
            <w:sz w:val="26"/>
            <w:szCs w:val="26"/>
          </w:rPr>
          <w:delText>lanzó</w:delText>
        </w:r>
      </w:del>
      <w:ins w:id="579" w:author="PC" w:date="2025-06-11T19:53:00Z">
        <w:r w:rsidR="00F94458">
          <w:rPr>
            <w:rFonts w:ascii="Crimson Text" w:hAnsi="Crimson Text"/>
            <w:color w:val="000000" w:themeColor="text1"/>
            <w:sz w:val="26"/>
            <w:szCs w:val="26"/>
          </w:rPr>
          <w:t>le dijo</w:t>
        </w:r>
      </w:ins>
      <w:r w:rsidR="00BD6C4A" w:rsidRPr="008D03A6">
        <w:rPr>
          <w:rFonts w:ascii="Crimson Text" w:hAnsi="Crimson Text"/>
          <w:color w:val="000000" w:themeColor="text1"/>
          <w:sz w:val="26"/>
          <w:szCs w:val="26"/>
        </w:rPr>
        <w:t>, y Aron lo miró</w:t>
      </w:r>
      <w:r w:rsidR="00191511" w:rsidRPr="008D03A6">
        <w:rPr>
          <w:rFonts w:ascii="Crimson Text" w:hAnsi="Crimson Text"/>
          <w:color w:val="000000" w:themeColor="text1"/>
          <w:sz w:val="26"/>
          <w:szCs w:val="26"/>
        </w:rPr>
        <w:t xml:space="preserve"> sorprendido.</w:t>
      </w:r>
    </w:p>
    <w:p w:rsidR="00191511"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580" w:author="PC" w:date="2025-06-11T19:53:00Z">
        <w:r w:rsidR="00191511" w:rsidRPr="008D03A6" w:rsidDel="00F94458">
          <w:rPr>
            <w:rFonts w:ascii="Crimson Text" w:hAnsi="Crimson Text"/>
            <w:color w:val="000000" w:themeColor="text1"/>
            <w:sz w:val="26"/>
            <w:szCs w:val="26"/>
          </w:rPr>
          <w:delText xml:space="preserve">¡Sí! </w:delText>
        </w:r>
      </w:del>
      <w:r w:rsidR="00191511" w:rsidRPr="008D03A6">
        <w:rPr>
          <w:rFonts w:ascii="Crimson Text" w:hAnsi="Crimson Text"/>
          <w:color w:val="000000" w:themeColor="text1"/>
          <w:sz w:val="26"/>
          <w:szCs w:val="26"/>
        </w:rPr>
        <w:t xml:space="preserve">Lo que tú quieras, </w:t>
      </w:r>
      <w:r w:rsidR="00D51233" w:rsidRPr="008D03A6">
        <w:rPr>
          <w:rFonts w:ascii="Crimson Text" w:hAnsi="Crimson Text"/>
          <w:color w:val="000000" w:themeColor="text1"/>
          <w:sz w:val="26"/>
          <w:szCs w:val="26"/>
        </w:rPr>
        <w:t>¿</w:t>
      </w:r>
      <w:r w:rsidR="00191511" w:rsidRPr="008D03A6">
        <w:rPr>
          <w:rFonts w:ascii="Crimson Text" w:hAnsi="Crimson Text"/>
          <w:color w:val="000000" w:themeColor="text1"/>
          <w:sz w:val="26"/>
          <w:szCs w:val="26"/>
        </w:rPr>
        <w:t>qué puedo hace</w:t>
      </w:r>
      <w:r w:rsidR="00D51233" w:rsidRPr="008D03A6">
        <w:rPr>
          <w:rFonts w:ascii="Crimson Text" w:hAnsi="Crimson Text"/>
          <w:color w:val="000000" w:themeColor="text1"/>
          <w:sz w:val="26"/>
          <w:szCs w:val="26"/>
        </w:rPr>
        <w:t>r por ti?</w:t>
      </w:r>
    </w:p>
    <w:p w:rsidR="00191511"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Busca a la princesa</w:t>
      </w:r>
      <w:del w:id="581" w:author="PC" w:date="2025-06-11T19:53:00Z">
        <w:r w:rsidR="00191511" w:rsidRPr="008D03A6" w:rsidDel="00F94458">
          <w:rPr>
            <w:rFonts w:ascii="Crimson Text" w:hAnsi="Crimson Text"/>
            <w:color w:val="000000" w:themeColor="text1"/>
            <w:sz w:val="26"/>
            <w:szCs w:val="26"/>
          </w:rPr>
          <w:delText>,</w:delText>
        </w:r>
      </w:del>
      <w:r w:rsidR="00191511" w:rsidRPr="008D03A6">
        <w:rPr>
          <w:rFonts w:ascii="Crimson Text" w:hAnsi="Crimson Text"/>
          <w:color w:val="000000" w:themeColor="text1"/>
          <w:sz w:val="26"/>
          <w:szCs w:val="26"/>
        </w:rPr>
        <w:t xml:space="preserve"> y dile que estoy vivo. Que algún día regresaré, pero</w:t>
      </w:r>
      <w:r w:rsidR="00D44DD1" w:rsidRPr="008D03A6">
        <w:rPr>
          <w:rFonts w:ascii="Crimson Text" w:hAnsi="Crimson Text"/>
          <w:color w:val="000000" w:themeColor="text1"/>
          <w:sz w:val="26"/>
          <w:szCs w:val="26"/>
        </w:rPr>
        <w:t xml:space="preserve"> que</w:t>
      </w:r>
      <w:ins w:id="582" w:author="PC" w:date="2025-06-11T19:53:00Z">
        <w:r w:rsidR="00F94458">
          <w:rPr>
            <w:rFonts w:ascii="Crimson Text" w:hAnsi="Crimson Text"/>
            <w:color w:val="000000" w:themeColor="text1"/>
            <w:sz w:val="26"/>
            <w:szCs w:val="26"/>
          </w:rPr>
          <w:t xml:space="preserve"> mientras tanto</w:t>
        </w:r>
      </w:ins>
      <w:r w:rsidR="00191511" w:rsidRPr="008D03A6">
        <w:rPr>
          <w:rFonts w:ascii="Crimson Text" w:hAnsi="Crimson Text"/>
          <w:color w:val="000000" w:themeColor="text1"/>
          <w:sz w:val="26"/>
          <w:szCs w:val="26"/>
        </w:rPr>
        <w:t xml:space="preserve"> no se preocupe por mí, porque voy a estar bien.</w:t>
      </w:r>
    </w:p>
    <w:p w:rsidR="00F94458" w:rsidRDefault="00F7244A" w:rsidP="00B94060">
      <w:pPr>
        <w:tabs>
          <w:tab w:val="left" w:pos="2179"/>
        </w:tabs>
        <w:spacing w:after="0"/>
        <w:ind w:firstLine="284"/>
        <w:jc w:val="both"/>
        <w:rPr>
          <w:ins w:id="583" w:author="PC" w:date="2025-06-11T19:54:00Z"/>
          <w:rFonts w:ascii="Crimson Text" w:hAnsi="Crimson Text"/>
          <w:color w:val="000000" w:themeColor="text1"/>
          <w:sz w:val="26"/>
          <w:szCs w:val="26"/>
        </w:rPr>
      </w:pPr>
      <w:r>
        <w:rPr>
          <w:rFonts w:ascii="Crimson Text" w:hAnsi="Crimson Text"/>
          <w:color w:val="000000" w:themeColor="text1"/>
          <w:sz w:val="26"/>
          <w:szCs w:val="26"/>
        </w:rPr>
        <w:t>—</w:t>
      </w:r>
      <w:r w:rsidR="00D51233" w:rsidRPr="008D03A6">
        <w:rPr>
          <w:rFonts w:ascii="Crimson Text" w:hAnsi="Crimson Text"/>
          <w:color w:val="000000" w:themeColor="text1"/>
          <w:sz w:val="26"/>
          <w:szCs w:val="26"/>
        </w:rPr>
        <w:t>S</w:t>
      </w:r>
      <w:r w:rsidR="00191511" w:rsidRPr="008D03A6">
        <w:rPr>
          <w:rFonts w:ascii="Crimson Text" w:hAnsi="Crimson Text"/>
          <w:color w:val="000000" w:themeColor="text1"/>
          <w:sz w:val="26"/>
          <w:szCs w:val="26"/>
        </w:rPr>
        <w:t>e lo diré, dalo por hecho</w:t>
      </w:r>
      <w:del w:id="584" w:author="PC" w:date="2025-06-11T19:53:00Z">
        <w:r w:rsidR="00191511" w:rsidRPr="008D03A6" w:rsidDel="00F94458">
          <w:rPr>
            <w:rFonts w:ascii="Crimson Text" w:hAnsi="Crimson Text"/>
            <w:color w:val="000000" w:themeColor="text1"/>
            <w:sz w:val="26"/>
            <w:szCs w:val="26"/>
          </w:rPr>
          <w:delText>. Es</w:delText>
        </w:r>
      </w:del>
      <w:ins w:id="585" w:author="PC" w:date="2025-06-11T19:53:00Z">
        <w:r w:rsidR="00F94458">
          <w:rPr>
            <w:rFonts w:ascii="Crimson Text" w:hAnsi="Crimson Text"/>
            <w:color w:val="000000" w:themeColor="text1"/>
            <w:sz w:val="26"/>
            <w:szCs w:val="26"/>
          </w:rPr>
          <w:t>, es</w:t>
        </w:r>
      </w:ins>
      <w:r w:rsidR="00191511" w:rsidRPr="008D03A6">
        <w:rPr>
          <w:rFonts w:ascii="Crimson Text" w:hAnsi="Crimson Text"/>
          <w:color w:val="000000" w:themeColor="text1"/>
          <w:sz w:val="26"/>
          <w:szCs w:val="26"/>
        </w:rPr>
        <w:t xml:space="preserve"> lo menos que puedo h</w:t>
      </w:r>
      <w:r w:rsidR="00D51233" w:rsidRPr="008D03A6">
        <w:rPr>
          <w:rFonts w:ascii="Crimson Text" w:hAnsi="Crimson Text"/>
          <w:color w:val="000000" w:themeColor="text1"/>
          <w:sz w:val="26"/>
          <w:szCs w:val="26"/>
        </w:rPr>
        <w:t xml:space="preserve">acer por ti </w:t>
      </w:r>
      <w:r>
        <w:rPr>
          <w:rFonts w:ascii="Crimson Text" w:hAnsi="Crimson Text"/>
          <w:color w:val="000000" w:themeColor="text1"/>
          <w:sz w:val="26"/>
          <w:szCs w:val="26"/>
        </w:rPr>
        <w:t>—</w:t>
      </w:r>
      <w:del w:id="586" w:author="PC" w:date="2025-06-11T19:54:00Z">
        <w:r w:rsidR="00D51233" w:rsidRPr="008D03A6" w:rsidDel="00F94458">
          <w:rPr>
            <w:rFonts w:ascii="Crimson Text" w:hAnsi="Crimson Text"/>
            <w:color w:val="000000" w:themeColor="text1"/>
            <w:sz w:val="26"/>
            <w:szCs w:val="26"/>
          </w:rPr>
          <w:delText>dijo</w:delText>
        </w:r>
      </w:del>
      <w:ins w:id="587" w:author="PC" w:date="2025-06-11T19:54:00Z">
        <w:r w:rsidR="00F94458">
          <w:rPr>
            <w:rFonts w:ascii="Crimson Text" w:hAnsi="Crimson Text"/>
            <w:color w:val="000000" w:themeColor="text1"/>
            <w:sz w:val="26"/>
            <w:szCs w:val="26"/>
          </w:rPr>
          <w:t>aceptó</w:t>
        </w:r>
      </w:ins>
      <w:r w:rsidR="00D51233" w:rsidRPr="008D03A6">
        <w:rPr>
          <w:rFonts w:ascii="Crimson Text" w:hAnsi="Crimson Text"/>
          <w:color w:val="000000" w:themeColor="text1"/>
          <w:sz w:val="26"/>
          <w:szCs w:val="26"/>
        </w:rPr>
        <w:t>, y le dio un fuerte apretón de</w:t>
      </w:r>
      <w:r w:rsidR="00191511" w:rsidRPr="008D03A6">
        <w:rPr>
          <w:rFonts w:ascii="Crimson Text" w:hAnsi="Crimson Text"/>
          <w:color w:val="000000" w:themeColor="text1"/>
          <w:sz w:val="26"/>
          <w:szCs w:val="26"/>
        </w:rPr>
        <w:t xml:space="preserve"> mano</w:t>
      </w:r>
      <w:r w:rsidR="00D51233" w:rsidRPr="008D03A6">
        <w:rPr>
          <w:rFonts w:ascii="Crimson Text" w:hAnsi="Crimson Text"/>
          <w:color w:val="000000" w:themeColor="text1"/>
          <w:sz w:val="26"/>
          <w:szCs w:val="26"/>
        </w:rPr>
        <w:t>s</w:t>
      </w:r>
      <w:r w:rsidR="00191511" w:rsidRPr="008D03A6">
        <w:rPr>
          <w:rFonts w:ascii="Crimson Text" w:hAnsi="Crimson Text"/>
          <w:color w:val="000000" w:themeColor="text1"/>
          <w:sz w:val="26"/>
          <w:szCs w:val="26"/>
        </w:rPr>
        <w:t xml:space="preserve">. </w:t>
      </w:r>
    </w:p>
    <w:p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del w:id="588" w:author="PC" w:date="2025-06-11T19:54:00Z">
        <w:r w:rsidRPr="008D03A6" w:rsidDel="00F94458">
          <w:rPr>
            <w:rFonts w:ascii="Crimson Text" w:hAnsi="Crimson Text"/>
            <w:color w:val="000000" w:themeColor="text1"/>
            <w:sz w:val="26"/>
            <w:szCs w:val="26"/>
          </w:rPr>
          <w:delText>Luego se</w:delText>
        </w:r>
      </w:del>
      <w:ins w:id="589" w:author="PC" w:date="2025-06-11T19:54:00Z">
        <w:r w:rsidR="00F94458">
          <w:rPr>
            <w:rFonts w:ascii="Crimson Text" w:hAnsi="Crimson Text"/>
            <w:color w:val="000000" w:themeColor="text1"/>
            <w:sz w:val="26"/>
            <w:szCs w:val="26"/>
          </w:rPr>
          <w:t>Se</w:t>
        </w:r>
      </w:ins>
      <w:r w:rsidRPr="008D03A6">
        <w:rPr>
          <w:rFonts w:ascii="Crimson Text" w:hAnsi="Crimson Text"/>
          <w:color w:val="000000" w:themeColor="text1"/>
          <w:sz w:val="26"/>
          <w:szCs w:val="26"/>
        </w:rPr>
        <w:t xml:space="preserve"> despidieron </w:t>
      </w:r>
      <w:r w:rsidR="00D51233" w:rsidRPr="008D03A6">
        <w:rPr>
          <w:rFonts w:ascii="Crimson Text" w:hAnsi="Crimson Text"/>
          <w:color w:val="000000" w:themeColor="text1"/>
          <w:sz w:val="26"/>
          <w:szCs w:val="26"/>
        </w:rPr>
        <w:t>cordialmente</w:t>
      </w:r>
      <w:del w:id="590" w:author="PC" w:date="2025-06-11T19:54:00Z">
        <w:r w:rsidRPr="008D03A6" w:rsidDel="00F9445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F44320" w:rsidRPr="008D03A6">
        <w:rPr>
          <w:rFonts w:ascii="Crimson Text" w:hAnsi="Crimson Text"/>
          <w:color w:val="000000" w:themeColor="text1"/>
          <w:sz w:val="26"/>
          <w:szCs w:val="26"/>
        </w:rPr>
        <w:t>y cada uno continuó</w:t>
      </w:r>
      <w:r w:rsidR="000838C3" w:rsidRPr="008D03A6">
        <w:rPr>
          <w:rFonts w:ascii="Crimson Text" w:hAnsi="Crimson Text"/>
          <w:color w:val="000000" w:themeColor="text1"/>
          <w:sz w:val="26"/>
          <w:szCs w:val="26"/>
        </w:rPr>
        <w:t xml:space="preserve"> con</w:t>
      </w:r>
      <w:r w:rsidR="00F44320" w:rsidRPr="008D03A6">
        <w:rPr>
          <w:rFonts w:ascii="Crimson Text" w:hAnsi="Crimson Text"/>
          <w:color w:val="000000" w:themeColor="text1"/>
          <w:sz w:val="26"/>
          <w:szCs w:val="26"/>
        </w:rPr>
        <w:t xml:space="preserve"> su destino</w:t>
      </w:r>
      <w:r w:rsidRPr="008D03A6">
        <w:rPr>
          <w:rFonts w:ascii="Crimson Text" w:hAnsi="Crimson Text"/>
          <w:color w:val="000000" w:themeColor="text1"/>
          <w:sz w:val="26"/>
          <w:szCs w:val="26"/>
        </w:rPr>
        <w:t xml:space="preserve">. Aron enfiló por la senda principal en dirección sur, </w:t>
      </w:r>
      <w:r w:rsidR="00F44320" w:rsidRPr="008D03A6">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Eros </w:t>
      </w:r>
      <w:r w:rsidR="00F44320" w:rsidRPr="008D03A6">
        <w:rPr>
          <w:rFonts w:ascii="Crimson Text" w:hAnsi="Crimson Text"/>
          <w:color w:val="000000" w:themeColor="text1"/>
          <w:sz w:val="26"/>
          <w:szCs w:val="26"/>
        </w:rPr>
        <w:t>hizo lo propio</w:t>
      </w:r>
      <w:r w:rsidRPr="008D03A6">
        <w:rPr>
          <w:rFonts w:ascii="Crimson Text" w:hAnsi="Crimson Text"/>
          <w:color w:val="000000" w:themeColor="text1"/>
          <w:sz w:val="26"/>
          <w:szCs w:val="26"/>
        </w:rPr>
        <w:t xml:space="preserve"> rumbo </w:t>
      </w:r>
      <w:r w:rsidR="00F44320" w:rsidRPr="008D03A6">
        <w:rPr>
          <w:rFonts w:ascii="Crimson Text" w:hAnsi="Crimson Text"/>
          <w:color w:val="000000" w:themeColor="text1"/>
          <w:sz w:val="26"/>
          <w:szCs w:val="26"/>
        </w:rPr>
        <w:t>a</w:t>
      </w:r>
      <w:r w:rsidRPr="008D03A6">
        <w:rPr>
          <w:rFonts w:ascii="Crimson Text" w:hAnsi="Crimson Text"/>
          <w:color w:val="000000" w:themeColor="text1"/>
          <w:sz w:val="26"/>
          <w:szCs w:val="26"/>
        </w:rPr>
        <w:t>l oeste.</w:t>
      </w:r>
    </w:p>
    <w:p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p>
    <w:p w:rsidR="00D51233" w:rsidRPr="008D03A6" w:rsidRDefault="00D51233">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D51233" w:rsidRPr="008D03A6" w:rsidRDefault="00D51233" w:rsidP="00D51233">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21</w:t>
      </w:r>
    </w:p>
    <w:p w:rsidR="00D51233" w:rsidRPr="008D03A6" w:rsidRDefault="00D51233" w:rsidP="00B94060">
      <w:pPr>
        <w:tabs>
          <w:tab w:val="left" w:pos="2179"/>
        </w:tabs>
        <w:spacing w:after="0"/>
        <w:ind w:firstLine="284"/>
        <w:jc w:val="both"/>
        <w:rPr>
          <w:rFonts w:ascii="Crimson Text" w:hAnsi="Crimson Text"/>
          <w:color w:val="000000" w:themeColor="text1"/>
          <w:sz w:val="26"/>
          <w:szCs w:val="26"/>
        </w:rPr>
      </w:pPr>
    </w:p>
    <w:p w:rsidR="00AB473C" w:rsidRPr="008D03A6" w:rsidRDefault="00031C44" w:rsidP="005C579C">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E</w:t>
      </w:r>
      <w:r w:rsidR="00B64FF7" w:rsidRPr="008D03A6">
        <w:rPr>
          <w:rFonts w:ascii="Crimson Text" w:hAnsi="Crimson Text"/>
          <w:color w:val="000000" w:themeColor="text1"/>
          <w:sz w:val="26"/>
          <w:szCs w:val="26"/>
        </w:rPr>
        <w:t xml:space="preserve">l sol </w:t>
      </w:r>
      <w:r w:rsidR="00225097" w:rsidRPr="008D03A6">
        <w:rPr>
          <w:rFonts w:ascii="Crimson Text" w:hAnsi="Crimson Text"/>
          <w:color w:val="000000" w:themeColor="text1"/>
          <w:sz w:val="26"/>
          <w:szCs w:val="26"/>
        </w:rPr>
        <w:t xml:space="preserve">había </w:t>
      </w:r>
      <w:del w:id="591" w:author="PC" w:date="2025-06-12T18:46:00Z">
        <w:r w:rsidR="00225097" w:rsidRPr="008D03A6" w:rsidDel="00F62D26">
          <w:rPr>
            <w:rFonts w:ascii="Crimson Text" w:hAnsi="Crimson Text"/>
            <w:color w:val="000000" w:themeColor="text1"/>
            <w:sz w:val="26"/>
            <w:szCs w:val="26"/>
          </w:rPr>
          <w:delText>abandonado</w:delText>
        </w:r>
        <w:r w:rsidR="003A4D01" w:rsidRPr="008D03A6" w:rsidDel="00F62D26">
          <w:rPr>
            <w:rFonts w:ascii="Crimson Text" w:hAnsi="Crimson Text"/>
            <w:color w:val="000000" w:themeColor="text1"/>
            <w:sz w:val="26"/>
            <w:szCs w:val="26"/>
          </w:rPr>
          <w:delText xml:space="preserve"> </w:delText>
        </w:r>
      </w:del>
      <w:ins w:id="592" w:author="PC" w:date="2025-06-12T18:46:00Z">
        <w:r w:rsidR="00F62D26">
          <w:rPr>
            <w:rFonts w:ascii="Crimson Text" w:hAnsi="Crimson Text"/>
            <w:color w:val="000000" w:themeColor="text1"/>
            <w:sz w:val="26"/>
            <w:szCs w:val="26"/>
          </w:rPr>
          <w:t>pasado</w:t>
        </w:r>
        <w:r w:rsidR="00F62D26" w:rsidRPr="008D03A6">
          <w:rPr>
            <w:rFonts w:ascii="Crimson Text" w:hAnsi="Crimson Text"/>
            <w:color w:val="000000" w:themeColor="text1"/>
            <w:sz w:val="26"/>
            <w:szCs w:val="26"/>
          </w:rPr>
          <w:t xml:space="preserve"> </w:t>
        </w:r>
      </w:ins>
      <w:r w:rsidR="003A4D01" w:rsidRPr="008D03A6">
        <w:rPr>
          <w:rFonts w:ascii="Crimson Text" w:hAnsi="Crimson Text"/>
          <w:color w:val="000000" w:themeColor="text1"/>
          <w:sz w:val="26"/>
          <w:szCs w:val="26"/>
        </w:rPr>
        <w:t xml:space="preserve">el cenit, y </w:t>
      </w:r>
      <w:r w:rsidR="00225097" w:rsidRPr="008D03A6">
        <w:rPr>
          <w:rFonts w:ascii="Crimson Text" w:hAnsi="Crimson Text"/>
          <w:color w:val="000000" w:themeColor="text1"/>
          <w:sz w:val="26"/>
          <w:szCs w:val="26"/>
        </w:rPr>
        <w:t>sus rayos</w:t>
      </w:r>
      <w:r w:rsidR="00B64FF7" w:rsidRPr="008D03A6">
        <w:rPr>
          <w:rFonts w:ascii="Crimson Text" w:hAnsi="Crimson Text"/>
          <w:color w:val="000000" w:themeColor="text1"/>
          <w:sz w:val="26"/>
          <w:szCs w:val="26"/>
        </w:rPr>
        <w:t xml:space="preserve"> </w:t>
      </w:r>
      <w:r w:rsidR="00225097" w:rsidRPr="008D03A6">
        <w:rPr>
          <w:rFonts w:ascii="Crimson Text" w:hAnsi="Crimson Text"/>
          <w:color w:val="000000" w:themeColor="text1"/>
          <w:sz w:val="26"/>
          <w:szCs w:val="26"/>
        </w:rPr>
        <w:t>descendían</w:t>
      </w:r>
      <w:r w:rsidR="00B64FF7" w:rsidRPr="008D03A6">
        <w:rPr>
          <w:rFonts w:ascii="Crimson Text" w:hAnsi="Crimson Text"/>
          <w:color w:val="000000" w:themeColor="text1"/>
          <w:sz w:val="26"/>
          <w:szCs w:val="26"/>
        </w:rPr>
        <w:t xml:space="preserve"> </w:t>
      </w:r>
      <w:r w:rsidR="00260C7F" w:rsidRPr="008D03A6">
        <w:rPr>
          <w:rFonts w:ascii="Crimson Text" w:hAnsi="Crimson Text"/>
          <w:color w:val="000000" w:themeColor="text1"/>
          <w:sz w:val="26"/>
          <w:szCs w:val="26"/>
        </w:rPr>
        <w:t>entre</w:t>
      </w:r>
      <w:r w:rsidR="00B64FF7" w:rsidRPr="008D03A6">
        <w:rPr>
          <w:rFonts w:ascii="Crimson Text" w:hAnsi="Crimson Text"/>
          <w:color w:val="000000" w:themeColor="text1"/>
          <w:sz w:val="26"/>
          <w:szCs w:val="26"/>
        </w:rPr>
        <w:t xml:space="preserve"> los </w:t>
      </w:r>
      <w:r w:rsidR="009F4F41" w:rsidRPr="008D03A6">
        <w:rPr>
          <w:rFonts w:ascii="Crimson Text" w:hAnsi="Crimson Text"/>
          <w:color w:val="000000" w:themeColor="text1"/>
          <w:sz w:val="26"/>
          <w:szCs w:val="26"/>
        </w:rPr>
        <w:t>huecos</w:t>
      </w:r>
      <w:r w:rsidR="00B64FF7" w:rsidRPr="008D03A6">
        <w:rPr>
          <w:rFonts w:ascii="Crimson Text" w:hAnsi="Crimson Text"/>
          <w:color w:val="000000" w:themeColor="text1"/>
          <w:sz w:val="26"/>
          <w:szCs w:val="26"/>
        </w:rPr>
        <w:t xml:space="preserve"> </w:t>
      </w:r>
      <w:r w:rsidR="003A4D01" w:rsidRPr="008D03A6">
        <w:rPr>
          <w:rFonts w:ascii="Crimson Text" w:hAnsi="Crimson Text"/>
          <w:color w:val="000000" w:themeColor="text1"/>
          <w:sz w:val="26"/>
          <w:szCs w:val="26"/>
        </w:rPr>
        <w:t>de</w:t>
      </w:r>
      <w:r w:rsidR="00B64FF7" w:rsidRPr="008D03A6">
        <w:rPr>
          <w:rFonts w:ascii="Crimson Text" w:hAnsi="Crimson Text"/>
          <w:color w:val="000000" w:themeColor="text1"/>
          <w:sz w:val="26"/>
          <w:szCs w:val="26"/>
        </w:rPr>
        <w:t xml:space="preserve"> las nubes </w:t>
      </w:r>
      <w:r w:rsidR="00260C7F" w:rsidRPr="008D03A6">
        <w:rPr>
          <w:rFonts w:ascii="Crimson Text" w:hAnsi="Crimson Text"/>
          <w:color w:val="000000" w:themeColor="text1"/>
          <w:sz w:val="26"/>
          <w:szCs w:val="26"/>
        </w:rPr>
        <w:t>espesas</w:t>
      </w:r>
      <w:r w:rsidR="00B64FF7" w:rsidRPr="008D03A6">
        <w:rPr>
          <w:rFonts w:ascii="Crimson Text" w:hAnsi="Crimson Text"/>
          <w:color w:val="000000" w:themeColor="text1"/>
          <w:sz w:val="26"/>
          <w:szCs w:val="26"/>
        </w:rPr>
        <w:t xml:space="preserve">. </w:t>
      </w:r>
      <w:r w:rsidR="00225097" w:rsidRPr="008D03A6">
        <w:rPr>
          <w:rFonts w:ascii="Crimson Text" w:hAnsi="Crimson Text"/>
          <w:color w:val="000000" w:themeColor="text1"/>
          <w:sz w:val="26"/>
          <w:szCs w:val="26"/>
        </w:rPr>
        <w:t>La luz ingresaba por un gran ventanal y se esparcía por toda</w:t>
      </w:r>
      <w:r w:rsidR="00B64FF7" w:rsidRPr="008D03A6">
        <w:rPr>
          <w:rFonts w:ascii="Crimson Text" w:hAnsi="Crimson Text"/>
          <w:color w:val="000000" w:themeColor="text1"/>
          <w:sz w:val="26"/>
          <w:szCs w:val="26"/>
        </w:rPr>
        <w:t xml:space="preserve"> la alcoba de la princesa, ubicada sobre el ala oeste de la </w:t>
      </w:r>
      <w:del w:id="593" w:author="Paula Castrilli" w:date="2025-06-09T20:39:00Z">
        <w:r w:rsidR="00B64FF7" w:rsidRPr="008D03A6" w:rsidDel="002F7922">
          <w:rPr>
            <w:rFonts w:ascii="Crimson Text" w:hAnsi="Crimson Text"/>
            <w:color w:val="000000" w:themeColor="text1"/>
            <w:sz w:val="26"/>
            <w:szCs w:val="26"/>
          </w:rPr>
          <w:delText>torre del homenaje</w:delText>
        </w:r>
      </w:del>
      <w:ins w:id="594" w:author="Paula Castrilli" w:date="2025-06-09T20:39:00Z">
        <w:r w:rsidR="002F7922">
          <w:rPr>
            <w:rFonts w:ascii="Crimson Text" w:hAnsi="Crimson Text"/>
            <w:color w:val="000000" w:themeColor="text1"/>
            <w:sz w:val="26"/>
            <w:szCs w:val="26"/>
          </w:rPr>
          <w:t>Torre del Homenaje</w:t>
        </w:r>
      </w:ins>
      <w:r w:rsidR="00B64FF7" w:rsidRPr="008D03A6">
        <w:rPr>
          <w:rFonts w:ascii="Crimson Text" w:hAnsi="Crimson Text"/>
          <w:color w:val="000000" w:themeColor="text1"/>
          <w:sz w:val="26"/>
          <w:szCs w:val="26"/>
        </w:rPr>
        <w:t xml:space="preserve">. Era el momento del día de mayor luminosidad en la habitación, y la dama </w:t>
      </w:r>
      <w:proofErr w:type="spellStart"/>
      <w:r w:rsidR="00B64FF7" w:rsidRPr="008D03A6">
        <w:rPr>
          <w:rFonts w:ascii="Crimson Text" w:hAnsi="Crimson Text"/>
          <w:color w:val="000000" w:themeColor="text1"/>
          <w:sz w:val="26"/>
          <w:szCs w:val="26"/>
        </w:rPr>
        <w:t>Engla</w:t>
      </w:r>
      <w:proofErr w:type="spellEnd"/>
      <w:r w:rsidR="00273D99" w:rsidRPr="008D03A6">
        <w:rPr>
          <w:rFonts w:ascii="Crimson Text" w:hAnsi="Crimson Text"/>
          <w:color w:val="000000" w:themeColor="text1"/>
          <w:sz w:val="26"/>
          <w:szCs w:val="26"/>
        </w:rPr>
        <w:t xml:space="preserve"> aprovechaba la </w:t>
      </w:r>
      <w:r w:rsidR="009F4F41" w:rsidRPr="008D03A6">
        <w:rPr>
          <w:rFonts w:ascii="Crimson Text" w:hAnsi="Crimson Text"/>
          <w:color w:val="000000" w:themeColor="text1"/>
          <w:sz w:val="26"/>
          <w:szCs w:val="26"/>
        </w:rPr>
        <w:t>claridad</w:t>
      </w:r>
      <w:del w:id="595" w:author="PC" w:date="2025-06-12T19:07:00Z">
        <w:r w:rsidR="00273D99" w:rsidRPr="008D03A6" w:rsidDel="00394432">
          <w:rPr>
            <w:rFonts w:ascii="Crimson Text" w:hAnsi="Crimson Text"/>
            <w:color w:val="000000" w:themeColor="text1"/>
            <w:sz w:val="26"/>
            <w:szCs w:val="26"/>
          </w:rPr>
          <w:delText>,</w:delText>
        </w:r>
      </w:del>
      <w:r w:rsidR="00273D99" w:rsidRPr="008D03A6">
        <w:rPr>
          <w:rFonts w:ascii="Crimson Text" w:hAnsi="Crimson Text"/>
          <w:color w:val="000000" w:themeColor="text1"/>
          <w:sz w:val="26"/>
          <w:szCs w:val="26"/>
        </w:rPr>
        <w:t xml:space="preserve"> para tomar las medidas del próximo atuendo de la princesa.</w:t>
      </w:r>
    </w:p>
    <w:p w:rsidR="00273D99" w:rsidRPr="008D03A6" w:rsidRDefault="002F1334"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posaba erguida</w:t>
      </w:r>
      <w:del w:id="596" w:author="PC" w:date="2025-06-12T19:07:00Z">
        <w:r w:rsidRPr="008D03A6" w:rsidDel="00394432">
          <w:rPr>
            <w:rFonts w:ascii="Crimson Text" w:hAnsi="Crimson Text"/>
            <w:color w:val="000000" w:themeColor="text1"/>
            <w:sz w:val="26"/>
            <w:szCs w:val="26"/>
          </w:rPr>
          <w:delText xml:space="preserve"> y</w:delText>
        </w:r>
      </w:del>
      <w:r w:rsidR="00273D99"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 los</w:t>
      </w:r>
      <w:r w:rsidR="004E545D" w:rsidRPr="008D03A6">
        <w:rPr>
          <w:rFonts w:ascii="Crimson Text" w:hAnsi="Crimson Text"/>
          <w:color w:val="000000" w:themeColor="text1"/>
          <w:sz w:val="26"/>
          <w:szCs w:val="26"/>
        </w:rPr>
        <w:t xml:space="preserve"> brazos extendidos</w:t>
      </w:r>
      <w:r w:rsidR="00273D99" w:rsidRPr="008D03A6">
        <w:rPr>
          <w:rFonts w:ascii="Crimson Text" w:hAnsi="Crimson Text"/>
          <w:color w:val="000000" w:themeColor="text1"/>
          <w:sz w:val="26"/>
          <w:szCs w:val="26"/>
        </w:rPr>
        <w:t xml:space="preserve">, </w:t>
      </w:r>
      <w:del w:id="597" w:author="PC" w:date="2025-06-12T19:11:00Z">
        <w:r w:rsidRPr="008D03A6" w:rsidDel="00394432">
          <w:rPr>
            <w:rFonts w:ascii="Crimson Text" w:hAnsi="Crimson Text"/>
            <w:color w:val="000000" w:themeColor="text1"/>
            <w:sz w:val="26"/>
            <w:szCs w:val="26"/>
          </w:rPr>
          <w:delText>llevaba</w:delText>
        </w:r>
        <w:r w:rsidR="004E545D" w:rsidRPr="008D03A6" w:rsidDel="00394432">
          <w:rPr>
            <w:rFonts w:ascii="Crimson Text" w:hAnsi="Crimson Text"/>
            <w:color w:val="000000" w:themeColor="text1"/>
            <w:sz w:val="26"/>
            <w:szCs w:val="26"/>
          </w:rPr>
          <w:delText xml:space="preserve"> </w:delText>
        </w:r>
      </w:del>
      <w:ins w:id="598" w:author="PC" w:date="2025-06-12T19:11:00Z">
        <w:r w:rsidR="00394432">
          <w:rPr>
            <w:rFonts w:ascii="Crimson Text" w:hAnsi="Crimson Text"/>
            <w:color w:val="000000" w:themeColor="text1"/>
            <w:sz w:val="26"/>
            <w:szCs w:val="26"/>
          </w:rPr>
          <w:t>tan sólo vestida con</w:t>
        </w:r>
        <w:r w:rsidR="00394432" w:rsidRPr="008D03A6">
          <w:rPr>
            <w:rFonts w:ascii="Crimson Text" w:hAnsi="Crimson Text"/>
            <w:color w:val="000000" w:themeColor="text1"/>
            <w:sz w:val="26"/>
            <w:szCs w:val="26"/>
          </w:rPr>
          <w:t xml:space="preserve"> </w:t>
        </w:r>
      </w:ins>
      <w:del w:id="599" w:author="PC" w:date="2025-06-12T19:11:00Z">
        <w:r w:rsidR="004E545D" w:rsidRPr="008D03A6" w:rsidDel="00394432">
          <w:rPr>
            <w:rFonts w:ascii="Crimson Text" w:hAnsi="Crimson Text"/>
            <w:color w:val="000000" w:themeColor="text1"/>
            <w:sz w:val="26"/>
            <w:szCs w:val="26"/>
          </w:rPr>
          <w:delText>una</w:delText>
        </w:r>
      </w:del>
      <w:ins w:id="600" w:author="PC" w:date="2025-06-12T19:11:00Z">
        <w:r w:rsidR="00394432">
          <w:rPr>
            <w:rFonts w:ascii="Crimson Text" w:hAnsi="Crimson Text"/>
            <w:color w:val="000000" w:themeColor="text1"/>
            <w:sz w:val="26"/>
            <w:szCs w:val="26"/>
          </w:rPr>
          <w:t>la</w:t>
        </w:r>
      </w:ins>
      <w:r w:rsidR="004E545D" w:rsidRPr="008D03A6">
        <w:rPr>
          <w:rFonts w:ascii="Crimson Text" w:hAnsi="Crimson Text"/>
          <w:color w:val="000000" w:themeColor="text1"/>
          <w:sz w:val="26"/>
          <w:szCs w:val="26"/>
        </w:rPr>
        <w:t xml:space="preserve"> camisola de </w:t>
      </w:r>
      <w:r w:rsidR="00D97290" w:rsidRPr="008D03A6">
        <w:rPr>
          <w:rFonts w:ascii="Crimson Text" w:hAnsi="Crimson Text"/>
          <w:color w:val="000000" w:themeColor="text1"/>
          <w:sz w:val="26"/>
          <w:szCs w:val="26"/>
        </w:rPr>
        <w:t>seda que solía usar para dormir.</w:t>
      </w:r>
      <w:r w:rsidR="004E545D" w:rsidRPr="008D03A6">
        <w:rPr>
          <w:rFonts w:ascii="Crimson Text" w:hAnsi="Crimson Text"/>
          <w:color w:val="000000" w:themeColor="text1"/>
          <w:sz w:val="26"/>
          <w:szCs w:val="26"/>
        </w:rPr>
        <w:t xml:space="preserve"> </w:t>
      </w:r>
      <w:r w:rsidR="00D97290" w:rsidRPr="008D03A6">
        <w:rPr>
          <w:rFonts w:ascii="Crimson Text" w:hAnsi="Crimson Text"/>
          <w:color w:val="000000" w:themeColor="text1"/>
          <w:sz w:val="26"/>
          <w:szCs w:val="26"/>
        </w:rPr>
        <w:t>M</w:t>
      </w:r>
      <w:r w:rsidR="00273D99" w:rsidRPr="008D03A6">
        <w:rPr>
          <w:rFonts w:ascii="Crimson Text" w:hAnsi="Crimson Text"/>
          <w:color w:val="000000" w:themeColor="text1"/>
          <w:sz w:val="26"/>
          <w:szCs w:val="26"/>
        </w:rPr>
        <w:t>ientras</w:t>
      </w:r>
      <w:r w:rsidR="004E545D" w:rsidRPr="008D03A6">
        <w:rPr>
          <w:rFonts w:ascii="Crimson Text" w:hAnsi="Crimson Text"/>
          <w:color w:val="000000" w:themeColor="text1"/>
          <w:sz w:val="26"/>
          <w:szCs w:val="26"/>
        </w:rPr>
        <w:t xml:space="preserve"> tanto,</w:t>
      </w:r>
      <w:r w:rsidR="00273D99" w:rsidRPr="008D03A6">
        <w:rPr>
          <w:rFonts w:ascii="Crimson Text" w:hAnsi="Crimson Text"/>
          <w:color w:val="000000" w:themeColor="text1"/>
          <w:sz w:val="26"/>
          <w:szCs w:val="26"/>
        </w:rPr>
        <w:t xml:space="preserve"> la veterana mujer rodeaba su cintura con una cinta de medición</w:t>
      </w:r>
      <w:r w:rsidR="00D97290" w:rsidRPr="008D03A6">
        <w:rPr>
          <w:rFonts w:ascii="Crimson Text" w:hAnsi="Crimson Text"/>
          <w:color w:val="000000" w:themeColor="text1"/>
          <w:sz w:val="26"/>
          <w:szCs w:val="26"/>
        </w:rPr>
        <w:t>, como las que usaban las damas costureras de la nobleza</w:t>
      </w:r>
      <w:r w:rsidR="00273D99" w:rsidRPr="008D03A6">
        <w:rPr>
          <w:rFonts w:ascii="Crimson Text" w:hAnsi="Crimson Text"/>
          <w:color w:val="000000" w:themeColor="text1"/>
          <w:sz w:val="26"/>
          <w:szCs w:val="26"/>
        </w:rPr>
        <w:t>. La princesa había perdido</w:t>
      </w:r>
      <w:r w:rsidR="00A36178" w:rsidRPr="008D03A6">
        <w:rPr>
          <w:rFonts w:ascii="Crimson Text" w:hAnsi="Crimson Text"/>
          <w:color w:val="000000" w:themeColor="text1"/>
          <w:sz w:val="26"/>
          <w:szCs w:val="26"/>
        </w:rPr>
        <w:t xml:space="preserve"> algo de</w:t>
      </w:r>
      <w:r w:rsidR="00273D99" w:rsidRPr="008D03A6">
        <w:rPr>
          <w:rFonts w:ascii="Crimson Text" w:hAnsi="Crimson Text"/>
          <w:color w:val="000000" w:themeColor="text1"/>
          <w:sz w:val="26"/>
          <w:szCs w:val="26"/>
        </w:rPr>
        <w:t xml:space="preserve"> peso y su talla había variado ligeramente. </w:t>
      </w:r>
      <w:r w:rsidR="00A36178" w:rsidRPr="008D03A6">
        <w:rPr>
          <w:rFonts w:ascii="Crimson Text" w:hAnsi="Crimson Text"/>
          <w:color w:val="000000" w:themeColor="text1"/>
          <w:sz w:val="26"/>
          <w:szCs w:val="26"/>
        </w:rPr>
        <w:t>La exposición de la realeza</w:t>
      </w:r>
      <w:r w:rsidR="00D97290" w:rsidRPr="008D03A6">
        <w:rPr>
          <w:rFonts w:ascii="Crimson Text" w:hAnsi="Crimson Text"/>
          <w:color w:val="000000" w:themeColor="text1"/>
          <w:sz w:val="26"/>
          <w:szCs w:val="26"/>
        </w:rPr>
        <w:t xml:space="preserve"> era constante y demandante, lo que</w:t>
      </w:r>
      <w:r w:rsidR="00A36178" w:rsidRPr="008D03A6">
        <w:rPr>
          <w:rFonts w:ascii="Crimson Text" w:hAnsi="Crimson Text"/>
          <w:color w:val="000000" w:themeColor="text1"/>
          <w:sz w:val="26"/>
          <w:szCs w:val="26"/>
        </w:rPr>
        <w:t xml:space="preserve"> </w:t>
      </w:r>
      <w:r w:rsidR="00D97290" w:rsidRPr="008D03A6">
        <w:rPr>
          <w:rFonts w:ascii="Crimson Text" w:hAnsi="Crimson Text"/>
          <w:color w:val="000000" w:themeColor="text1"/>
          <w:sz w:val="26"/>
          <w:szCs w:val="26"/>
        </w:rPr>
        <w:t>exigía la mayor perfección en</w:t>
      </w:r>
      <w:r w:rsidR="00A36178" w:rsidRPr="008D03A6">
        <w:rPr>
          <w:rFonts w:ascii="Crimson Text" w:hAnsi="Crimson Text"/>
          <w:color w:val="000000" w:themeColor="text1"/>
          <w:sz w:val="26"/>
          <w:szCs w:val="26"/>
        </w:rPr>
        <w:t xml:space="preserve"> </w:t>
      </w:r>
      <w:r w:rsidR="00D97290" w:rsidRPr="008D03A6">
        <w:rPr>
          <w:rFonts w:ascii="Crimson Text" w:hAnsi="Crimson Text"/>
          <w:color w:val="000000" w:themeColor="text1"/>
          <w:sz w:val="26"/>
          <w:szCs w:val="26"/>
        </w:rPr>
        <w:t xml:space="preserve">el calce </w:t>
      </w:r>
      <w:r w:rsidR="002A2FAC" w:rsidRPr="008D03A6">
        <w:rPr>
          <w:rFonts w:ascii="Crimson Text" w:hAnsi="Crimson Text"/>
          <w:color w:val="000000" w:themeColor="text1"/>
          <w:sz w:val="26"/>
          <w:szCs w:val="26"/>
        </w:rPr>
        <w:t>de</w:t>
      </w:r>
      <w:r w:rsidR="00A36178" w:rsidRPr="008D03A6">
        <w:rPr>
          <w:rFonts w:ascii="Crimson Text" w:hAnsi="Crimson Text"/>
          <w:color w:val="000000" w:themeColor="text1"/>
          <w:sz w:val="26"/>
          <w:szCs w:val="26"/>
        </w:rPr>
        <w:t xml:space="preserve"> las </w:t>
      </w:r>
      <w:del w:id="601" w:author="PC" w:date="2025-06-12T19:13:00Z">
        <w:r w:rsidR="00A36178" w:rsidRPr="008D03A6" w:rsidDel="00394432">
          <w:rPr>
            <w:rFonts w:ascii="Crimson Text" w:hAnsi="Crimson Text"/>
            <w:color w:val="000000" w:themeColor="text1"/>
            <w:sz w:val="26"/>
            <w:szCs w:val="26"/>
          </w:rPr>
          <w:delText>vestimentas</w:delText>
        </w:r>
      </w:del>
      <w:ins w:id="602" w:author="PC" w:date="2025-06-12T19:13:00Z">
        <w:r w:rsidR="00394432">
          <w:rPr>
            <w:rFonts w:ascii="Crimson Text" w:hAnsi="Crimson Text"/>
            <w:color w:val="000000" w:themeColor="text1"/>
            <w:sz w:val="26"/>
            <w:szCs w:val="26"/>
          </w:rPr>
          <w:t>prendas</w:t>
        </w:r>
      </w:ins>
      <w:r w:rsidR="00A36178" w:rsidRPr="008D03A6">
        <w:rPr>
          <w:rFonts w:ascii="Crimson Text" w:hAnsi="Crimson Text"/>
          <w:color w:val="000000" w:themeColor="text1"/>
          <w:sz w:val="26"/>
          <w:szCs w:val="26"/>
        </w:rPr>
        <w:t>.</w:t>
      </w:r>
    </w:p>
    <w:p w:rsidR="00A36178" w:rsidRPr="008D03A6" w:rsidRDefault="00A36178"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dama </w:t>
      </w:r>
      <w:proofErr w:type="spellStart"/>
      <w:r w:rsidRPr="008D03A6">
        <w:rPr>
          <w:rFonts w:ascii="Crimson Text" w:hAnsi="Crimson Text"/>
          <w:color w:val="000000" w:themeColor="text1"/>
          <w:sz w:val="26"/>
          <w:szCs w:val="26"/>
        </w:rPr>
        <w:t>Engla</w:t>
      </w:r>
      <w:proofErr w:type="spellEnd"/>
      <w:r w:rsidRPr="008D03A6">
        <w:rPr>
          <w:rFonts w:ascii="Crimson Text" w:hAnsi="Crimson Text"/>
          <w:color w:val="000000" w:themeColor="text1"/>
          <w:sz w:val="26"/>
          <w:szCs w:val="26"/>
        </w:rPr>
        <w:t xml:space="preserve"> </w:t>
      </w:r>
      <w:r w:rsidR="009F4F41" w:rsidRPr="008D03A6">
        <w:rPr>
          <w:rFonts w:ascii="Crimson Text" w:hAnsi="Crimson Text"/>
          <w:color w:val="000000" w:themeColor="text1"/>
          <w:sz w:val="26"/>
          <w:szCs w:val="26"/>
        </w:rPr>
        <w:t xml:space="preserve">siempre se </w:t>
      </w:r>
      <w:r w:rsidR="002F1334" w:rsidRPr="008D03A6">
        <w:rPr>
          <w:rFonts w:ascii="Crimson Text" w:hAnsi="Crimson Text"/>
          <w:color w:val="000000" w:themeColor="text1"/>
          <w:sz w:val="26"/>
          <w:szCs w:val="26"/>
        </w:rPr>
        <w:t>había ocupado</w:t>
      </w:r>
      <w:r w:rsidRPr="008D03A6">
        <w:rPr>
          <w:rFonts w:ascii="Crimson Text" w:hAnsi="Crimson Text"/>
          <w:color w:val="000000" w:themeColor="text1"/>
          <w:sz w:val="26"/>
          <w:szCs w:val="26"/>
        </w:rPr>
        <w:t xml:space="preserve"> de satisfacer las necesidades de la princesa</w:t>
      </w:r>
      <w:ins w:id="603" w:author="PC" w:date="2025-06-12T19:14:00Z">
        <w:r w:rsidR="00394432">
          <w:rPr>
            <w:rFonts w:ascii="Crimson Text" w:hAnsi="Crimson Text"/>
            <w:color w:val="000000" w:themeColor="text1"/>
            <w:sz w:val="26"/>
            <w:szCs w:val="26"/>
          </w:rPr>
          <w:t xml:space="preserve"> y</w:t>
        </w:r>
      </w:ins>
      <w:del w:id="604" w:author="PC" w:date="2025-06-12T19:14:00Z">
        <w:r w:rsidRPr="008D03A6" w:rsidDel="0039443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sus cuidados</w:t>
      </w:r>
      <w:ins w:id="605" w:author="PC" w:date="2025-06-12T19:15:00Z">
        <w:r w:rsidR="00394432">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ins w:id="606" w:author="PC" w:date="2025-06-12T19:14:00Z">
        <w:r w:rsidR="00394432">
          <w:rPr>
            <w:rFonts w:ascii="Crimson Text" w:hAnsi="Crimson Text"/>
            <w:color w:val="000000" w:themeColor="text1"/>
            <w:sz w:val="26"/>
            <w:szCs w:val="26"/>
          </w:rPr>
          <w:t xml:space="preserve">siempre </w:t>
        </w:r>
      </w:ins>
      <w:del w:id="607" w:author="PC" w:date="2025-06-12T19:15:00Z">
        <w:r w:rsidR="002F1334" w:rsidRPr="008D03A6" w:rsidDel="00394432">
          <w:rPr>
            <w:rFonts w:ascii="Crimson Text" w:hAnsi="Crimson Text"/>
            <w:color w:val="000000" w:themeColor="text1"/>
            <w:sz w:val="26"/>
            <w:szCs w:val="26"/>
          </w:rPr>
          <w:delText>había</w:delText>
        </w:r>
        <w:r w:rsidR="000F5A90" w:rsidRPr="008D03A6" w:rsidDel="00394432">
          <w:rPr>
            <w:rFonts w:ascii="Crimson Text" w:hAnsi="Crimson Text"/>
            <w:color w:val="000000" w:themeColor="text1"/>
            <w:sz w:val="26"/>
            <w:szCs w:val="26"/>
          </w:rPr>
          <w:delText>n</w:delText>
        </w:r>
        <w:r w:rsidR="002F1334" w:rsidRPr="008D03A6" w:rsidDel="00394432">
          <w:rPr>
            <w:rFonts w:ascii="Crimson Text" w:hAnsi="Crimson Text"/>
            <w:color w:val="000000" w:themeColor="text1"/>
            <w:sz w:val="26"/>
            <w:szCs w:val="26"/>
          </w:rPr>
          <w:delText xml:space="preserve"> sido</w:delText>
        </w:r>
        <w:r w:rsidRPr="008D03A6" w:rsidDel="00394432">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 xml:space="preserve">muy dedicados, </w:t>
      </w:r>
      <w:del w:id="608" w:author="PC" w:date="2025-06-12T19:15:00Z">
        <w:r w:rsidRPr="008D03A6" w:rsidDel="00394432">
          <w:rPr>
            <w:rFonts w:ascii="Crimson Text" w:hAnsi="Crimson Text"/>
            <w:color w:val="000000" w:themeColor="text1"/>
            <w:sz w:val="26"/>
            <w:szCs w:val="26"/>
          </w:rPr>
          <w:delText xml:space="preserve">incluso </w:delText>
        </w:r>
      </w:del>
      <w:r w:rsidRPr="008D03A6">
        <w:rPr>
          <w:rFonts w:ascii="Crimson Text" w:hAnsi="Crimson Text"/>
          <w:color w:val="000000" w:themeColor="text1"/>
          <w:sz w:val="26"/>
          <w:szCs w:val="26"/>
        </w:rPr>
        <w:t>se habían intensificado tras el fallecimiento de la reina</w:t>
      </w:r>
      <w:del w:id="609" w:author="PC" w:date="2025-06-12T19:15:00Z">
        <w:r w:rsidRPr="008D03A6" w:rsidDel="00394432">
          <w:rPr>
            <w:rFonts w:ascii="Crimson Text" w:hAnsi="Crimson Text"/>
            <w:color w:val="000000" w:themeColor="text1"/>
            <w:sz w:val="26"/>
            <w:szCs w:val="26"/>
          </w:rPr>
          <w:delText>,</w:delText>
        </w:r>
      </w:del>
      <w:ins w:id="610" w:author="PC" w:date="2025-06-12T19:15:00Z">
        <w:r w:rsidR="00394432">
          <w:rPr>
            <w:rFonts w:ascii="Crimson Text" w:hAnsi="Crimson Text"/>
            <w:color w:val="000000" w:themeColor="text1"/>
            <w:sz w:val="26"/>
            <w:szCs w:val="26"/>
          </w:rPr>
          <w:t>. Incluso el rey</w:t>
        </w:r>
      </w:ins>
      <w:r w:rsidRPr="008D03A6">
        <w:rPr>
          <w:rFonts w:ascii="Crimson Text" w:hAnsi="Crimson Text"/>
          <w:color w:val="000000" w:themeColor="text1"/>
          <w:sz w:val="26"/>
          <w:szCs w:val="26"/>
        </w:rPr>
        <w:t xml:space="preserve">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depositaba toda su confianza</w:t>
      </w:r>
      <w:r w:rsidR="00D97290" w:rsidRPr="008D03A6">
        <w:rPr>
          <w:rFonts w:ascii="Crimson Text" w:hAnsi="Crimson Text"/>
          <w:color w:val="000000" w:themeColor="text1"/>
          <w:sz w:val="26"/>
          <w:szCs w:val="26"/>
        </w:rPr>
        <w:t xml:space="preserve"> en ella</w:t>
      </w:r>
      <w:r w:rsidRPr="008D03A6">
        <w:rPr>
          <w:rFonts w:ascii="Crimson Text" w:hAnsi="Crimson Text"/>
          <w:color w:val="000000" w:themeColor="text1"/>
          <w:sz w:val="26"/>
          <w:szCs w:val="26"/>
        </w:rPr>
        <w:t>. La mujer había acompañado a Elena en las distintas etapas de su crianza,</w:t>
      </w:r>
      <w:r w:rsidR="009F4F41" w:rsidRPr="008D03A6">
        <w:rPr>
          <w:rFonts w:ascii="Crimson Text" w:hAnsi="Crimson Text"/>
          <w:color w:val="000000" w:themeColor="text1"/>
          <w:sz w:val="26"/>
          <w:szCs w:val="26"/>
        </w:rPr>
        <w:t xml:space="preserve"> </w:t>
      </w:r>
      <w:del w:id="611" w:author="PC" w:date="2025-06-12T19:20:00Z">
        <w:r w:rsidR="009F4F41" w:rsidRPr="008D03A6" w:rsidDel="001419F4">
          <w:rPr>
            <w:rFonts w:ascii="Crimson Text" w:hAnsi="Crimson Text"/>
            <w:color w:val="000000" w:themeColor="text1"/>
            <w:sz w:val="26"/>
            <w:szCs w:val="26"/>
          </w:rPr>
          <w:delText>incluso,</w:delText>
        </w:r>
        <w:r w:rsidRPr="008D03A6" w:rsidDel="001419F4">
          <w:rPr>
            <w:rFonts w:ascii="Crimson Text" w:hAnsi="Crimson Text"/>
            <w:color w:val="000000" w:themeColor="text1"/>
            <w:sz w:val="26"/>
            <w:szCs w:val="26"/>
          </w:rPr>
          <w:delText xml:space="preserve"> desde pequeña</w:delText>
        </w:r>
        <w:r w:rsidR="009F4F41" w:rsidRPr="008D03A6" w:rsidDel="001419F4">
          <w:rPr>
            <w:rFonts w:ascii="Crimson Text" w:hAnsi="Crimson Text"/>
            <w:color w:val="000000" w:themeColor="text1"/>
            <w:sz w:val="26"/>
            <w:szCs w:val="26"/>
          </w:rPr>
          <w:delText>,</w:delText>
        </w:r>
      </w:del>
      <w:ins w:id="612" w:author="PC" w:date="2025-06-12T19:20:00Z">
        <w:r w:rsidR="001419F4">
          <w:rPr>
            <w:rFonts w:ascii="Crimson Text" w:hAnsi="Crimson Text"/>
            <w:color w:val="000000" w:themeColor="text1"/>
            <w:sz w:val="26"/>
            <w:szCs w:val="26"/>
          </w:rPr>
          <w:t>habiendo sido también</w:t>
        </w:r>
      </w:ins>
      <w:del w:id="613" w:author="PC" w:date="2025-06-12T19:20:00Z">
        <w:r w:rsidRPr="008D03A6" w:rsidDel="001419F4">
          <w:rPr>
            <w:rFonts w:ascii="Crimson Text" w:hAnsi="Crimson Text"/>
            <w:color w:val="000000" w:themeColor="text1"/>
            <w:sz w:val="26"/>
            <w:szCs w:val="26"/>
          </w:rPr>
          <w:delText xml:space="preserve"> había sido</w:delText>
        </w:r>
      </w:del>
      <w:r w:rsidRPr="008D03A6">
        <w:rPr>
          <w:rFonts w:ascii="Crimson Text" w:hAnsi="Crimson Text"/>
          <w:color w:val="000000" w:themeColor="text1"/>
          <w:sz w:val="26"/>
          <w:szCs w:val="26"/>
        </w:rPr>
        <w:t xml:space="preserve"> su nodriza</w:t>
      </w:r>
      <w:ins w:id="614" w:author="PC" w:date="2025-06-12T19:20:00Z">
        <w:r w:rsidR="001419F4">
          <w:rPr>
            <w:rFonts w:ascii="Crimson Text" w:hAnsi="Crimson Text"/>
            <w:color w:val="000000" w:themeColor="text1"/>
            <w:sz w:val="26"/>
            <w:szCs w:val="26"/>
          </w:rPr>
          <w:t xml:space="preserve"> desde que la joven era pequeña</w:t>
        </w:r>
      </w:ins>
      <w:r w:rsidRPr="008D03A6">
        <w:rPr>
          <w:rFonts w:ascii="Crimson Text" w:hAnsi="Crimson Text"/>
          <w:color w:val="000000" w:themeColor="text1"/>
          <w:sz w:val="26"/>
          <w:szCs w:val="26"/>
        </w:rPr>
        <w:t xml:space="preserve">. En la actualidad, </w:t>
      </w:r>
      <w:r w:rsidR="002F1334" w:rsidRPr="008D03A6">
        <w:rPr>
          <w:rFonts w:ascii="Crimson Text" w:hAnsi="Crimson Text"/>
          <w:color w:val="000000" w:themeColor="text1"/>
          <w:sz w:val="26"/>
          <w:szCs w:val="26"/>
        </w:rPr>
        <w:t>era</w:t>
      </w:r>
      <w:r w:rsidRPr="008D03A6">
        <w:rPr>
          <w:rFonts w:ascii="Crimson Text" w:hAnsi="Crimson Text"/>
          <w:color w:val="000000" w:themeColor="text1"/>
          <w:sz w:val="26"/>
          <w:szCs w:val="26"/>
        </w:rPr>
        <w:t xml:space="preserve"> una de las pocas personas de las que Elena aceptaría un consejo.</w:t>
      </w:r>
    </w:p>
    <w:p w:rsidR="00A36178" w:rsidRPr="008D03A6" w:rsidRDefault="000F5A90" w:rsidP="005C579C">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El clima era distendido, pero </w:t>
      </w:r>
      <w:proofErr w:type="spellStart"/>
      <w:r w:rsidRPr="008D03A6">
        <w:rPr>
          <w:rFonts w:ascii="Crimson Text" w:hAnsi="Crimson Text"/>
          <w:color w:val="000000" w:themeColor="text1"/>
          <w:sz w:val="26"/>
          <w:szCs w:val="26"/>
        </w:rPr>
        <w:t>Engla</w:t>
      </w:r>
      <w:proofErr w:type="spellEnd"/>
      <w:r w:rsidRPr="008D03A6">
        <w:rPr>
          <w:rFonts w:ascii="Crimson Text" w:hAnsi="Crimson Text"/>
          <w:color w:val="000000" w:themeColor="text1"/>
          <w:sz w:val="26"/>
          <w:szCs w:val="26"/>
        </w:rPr>
        <w:t xml:space="preserve"> no </w:t>
      </w:r>
      <w:del w:id="615" w:author="PC" w:date="2025-06-12T19:22:00Z">
        <w:r w:rsidRPr="008D03A6" w:rsidDel="001419F4">
          <w:rPr>
            <w:rFonts w:ascii="Crimson Text" w:hAnsi="Crimson Text"/>
            <w:color w:val="000000" w:themeColor="text1"/>
            <w:sz w:val="26"/>
            <w:szCs w:val="26"/>
          </w:rPr>
          <w:delText xml:space="preserve">tardo </w:delText>
        </w:r>
      </w:del>
      <w:ins w:id="616" w:author="PC" w:date="2025-06-12T19:22:00Z">
        <w:r w:rsidR="001419F4">
          <w:rPr>
            <w:rFonts w:ascii="Crimson Text" w:hAnsi="Crimson Text"/>
            <w:color w:val="000000" w:themeColor="text1"/>
            <w:sz w:val="26"/>
            <w:szCs w:val="26"/>
          </w:rPr>
          <w:t>tardó</w:t>
        </w:r>
        <w:r w:rsidR="001419F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en </w:t>
      </w:r>
      <w:del w:id="617" w:author="PC" w:date="2025-06-12T19:23:00Z">
        <w:r w:rsidR="007853F0" w:rsidRPr="008D03A6" w:rsidDel="001419F4">
          <w:rPr>
            <w:rFonts w:ascii="Crimson Text" w:hAnsi="Crimson Text"/>
            <w:color w:val="000000" w:themeColor="text1"/>
            <w:sz w:val="26"/>
            <w:szCs w:val="26"/>
          </w:rPr>
          <w:delText>poner</w:delText>
        </w:r>
        <w:r w:rsidRPr="008D03A6" w:rsidDel="001419F4">
          <w:rPr>
            <w:rFonts w:ascii="Crimson Text" w:hAnsi="Crimson Text"/>
            <w:color w:val="000000" w:themeColor="text1"/>
            <w:sz w:val="26"/>
            <w:szCs w:val="26"/>
          </w:rPr>
          <w:delText xml:space="preserve"> atención sobre</w:delText>
        </w:r>
      </w:del>
      <w:ins w:id="618" w:author="PC" w:date="2025-06-12T19:23:00Z">
        <w:r w:rsidR="001419F4">
          <w:rPr>
            <w:rFonts w:ascii="Crimson Text" w:hAnsi="Crimson Text"/>
            <w:color w:val="000000" w:themeColor="text1"/>
            <w:sz w:val="26"/>
            <w:szCs w:val="26"/>
          </w:rPr>
          <w:t>darse cuenta de</w:t>
        </w:r>
      </w:ins>
      <w:r w:rsidRPr="008D03A6">
        <w:rPr>
          <w:rFonts w:ascii="Crimson Text" w:hAnsi="Crimson Text"/>
          <w:color w:val="000000" w:themeColor="text1"/>
          <w:sz w:val="26"/>
          <w:szCs w:val="26"/>
        </w:rPr>
        <w:t xml:space="preserve"> las lesiones de la princesa. </w:t>
      </w:r>
      <w:r w:rsidR="004E545D" w:rsidRPr="008D03A6">
        <w:rPr>
          <w:rFonts w:ascii="Crimson Text" w:hAnsi="Crimson Text"/>
          <w:color w:val="000000" w:themeColor="text1"/>
          <w:sz w:val="26"/>
          <w:szCs w:val="26"/>
        </w:rPr>
        <w:t xml:space="preserve">Las </w:t>
      </w:r>
      <w:r w:rsidRPr="008D03A6">
        <w:rPr>
          <w:rFonts w:ascii="Crimson Text" w:hAnsi="Crimson Text"/>
          <w:color w:val="000000" w:themeColor="text1"/>
          <w:sz w:val="26"/>
          <w:szCs w:val="26"/>
        </w:rPr>
        <w:t xml:space="preserve">heridas en sus </w:t>
      </w:r>
      <w:r w:rsidR="004E545D" w:rsidRPr="008D03A6">
        <w:rPr>
          <w:rFonts w:ascii="Crimson Text" w:hAnsi="Crimson Text"/>
          <w:color w:val="000000" w:themeColor="text1"/>
          <w:sz w:val="26"/>
          <w:szCs w:val="26"/>
        </w:rPr>
        <w:t>piernas</w:t>
      </w:r>
      <w:ins w:id="619" w:author="PC" w:date="2025-06-12T19:23:00Z">
        <w:r w:rsidR="001419F4">
          <w:rPr>
            <w:rFonts w:ascii="Crimson Text" w:hAnsi="Crimson Text"/>
            <w:color w:val="000000" w:themeColor="text1"/>
            <w:sz w:val="26"/>
            <w:szCs w:val="26"/>
          </w:rPr>
          <w:t>, en ese momento</w:t>
        </w:r>
      </w:ins>
      <w:r w:rsidR="004E545D" w:rsidRPr="008D03A6">
        <w:rPr>
          <w:rFonts w:ascii="Crimson Text" w:hAnsi="Crimson Text"/>
          <w:color w:val="000000" w:themeColor="text1"/>
          <w:sz w:val="26"/>
          <w:szCs w:val="26"/>
        </w:rPr>
        <w:t xml:space="preserve"> </w:t>
      </w:r>
      <w:r w:rsidR="00F84B46" w:rsidRPr="008D03A6">
        <w:rPr>
          <w:rFonts w:ascii="Crimson Text" w:hAnsi="Crimson Text"/>
          <w:color w:val="000000" w:themeColor="text1"/>
          <w:sz w:val="26"/>
          <w:szCs w:val="26"/>
        </w:rPr>
        <w:t>al descubierto</w:t>
      </w:r>
      <w:r w:rsidRPr="008D03A6">
        <w:rPr>
          <w:rFonts w:ascii="Crimson Text" w:hAnsi="Crimson Text"/>
          <w:color w:val="000000" w:themeColor="text1"/>
          <w:sz w:val="26"/>
          <w:szCs w:val="26"/>
        </w:rPr>
        <w:t>, eran vestigios</w:t>
      </w:r>
      <w:r w:rsidR="004E545D"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del tormento</w:t>
      </w:r>
      <w:r w:rsidR="004E545D" w:rsidRPr="008D03A6">
        <w:rPr>
          <w:rFonts w:ascii="Crimson Text" w:hAnsi="Crimson Text"/>
          <w:color w:val="000000" w:themeColor="text1"/>
          <w:sz w:val="26"/>
          <w:szCs w:val="26"/>
        </w:rPr>
        <w:t xml:space="preserve"> que había </w:t>
      </w:r>
      <w:r w:rsidRPr="008D03A6">
        <w:rPr>
          <w:rFonts w:ascii="Crimson Text" w:hAnsi="Crimson Text"/>
          <w:color w:val="000000" w:themeColor="text1"/>
          <w:sz w:val="26"/>
          <w:szCs w:val="26"/>
        </w:rPr>
        <w:t>sufrido la</w:t>
      </w:r>
      <w:r w:rsidR="004E545D" w:rsidRPr="008D03A6">
        <w:rPr>
          <w:rFonts w:ascii="Crimson Text" w:hAnsi="Crimson Text"/>
          <w:color w:val="000000" w:themeColor="text1"/>
          <w:sz w:val="26"/>
          <w:szCs w:val="26"/>
        </w:rPr>
        <w:t xml:space="preserve"> noche</w:t>
      </w:r>
      <w:r w:rsidR="00CB259A" w:rsidRPr="008D03A6">
        <w:rPr>
          <w:rFonts w:ascii="Crimson Text" w:hAnsi="Crimson Text"/>
          <w:color w:val="000000" w:themeColor="text1"/>
          <w:sz w:val="26"/>
          <w:szCs w:val="26"/>
        </w:rPr>
        <w:t xml:space="preserve"> anterior</w:t>
      </w:r>
      <w:del w:id="620" w:author="PC" w:date="2025-06-12T19:23:00Z">
        <w:r w:rsidR="004E545D" w:rsidRPr="008D03A6" w:rsidDel="001419F4">
          <w:rPr>
            <w:rFonts w:ascii="Crimson Text" w:hAnsi="Crimson Text"/>
            <w:color w:val="000000" w:themeColor="text1"/>
            <w:sz w:val="26"/>
            <w:szCs w:val="26"/>
          </w:rPr>
          <w:delText xml:space="preserve">, </w:delText>
        </w:r>
      </w:del>
      <w:ins w:id="621" w:author="PC" w:date="2025-06-12T19:23:00Z">
        <w:r w:rsidR="001419F4">
          <w:rPr>
            <w:rFonts w:ascii="Crimson Text" w:hAnsi="Crimson Text"/>
            <w:color w:val="000000" w:themeColor="text1"/>
            <w:sz w:val="26"/>
            <w:szCs w:val="26"/>
          </w:rPr>
          <w:t>. Incontables</w:t>
        </w:r>
        <w:r w:rsidR="001419F4" w:rsidRPr="008D03A6">
          <w:rPr>
            <w:rFonts w:ascii="Crimson Text" w:hAnsi="Crimson Text"/>
            <w:color w:val="000000" w:themeColor="text1"/>
            <w:sz w:val="26"/>
            <w:szCs w:val="26"/>
          </w:rPr>
          <w:t xml:space="preserve"> </w:t>
        </w:r>
      </w:ins>
      <w:r w:rsidR="004E545D" w:rsidRPr="008D03A6">
        <w:rPr>
          <w:rFonts w:ascii="Crimson Text" w:hAnsi="Crimson Text"/>
          <w:color w:val="000000" w:themeColor="text1"/>
          <w:sz w:val="26"/>
          <w:szCs w:val="26"/>
        </w:rPr>
        <w:t xml:space="preserve">moretones y raspaduras resaltaban en la </w:t>
      </w:r>
      <w:r w:rsidR="009F4F41" w:rsidRPr="008D03A6">
        <w:rPr>
          <w:rFonts w:ascii="Crimson Text" w:hAnsi="Crimson Text"/>
          <w:color w:val="000000" w:themeColor="text1"/>
          <w:sz w:val="26"/>
          <w:szCs w:val="26"/>
        </w:rPr>
        <w:t>finura</w:t>
      </w:r>
      <w:r w:rsidR="004E545D" w:rsidRPr="008D03A6">
        <w:rPr>
          <w:rFonts w:ascii="Crimson Text" w:hAnsi="Crimson Text"/>
          <w:color w:val="000000" w:themeColor="text1"/>
          <w:sz w:val="26"/>
          <w:szCs w:val="26"/>
        </w:rPr>
        <w:t xml:space="preserve"> de su piel. </w:t>
      </w:r>
    </w:p>
    <w:p w:rsidR="00F31E7E"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016AFF" w:rsidRPr="008D03A6">
        <w:rPr>
          <w:rFonts w:ascii="Crimson Text" w:hAnsi="Crimson Text"/>
          <w:color w:val="000000" w:themeColor="text1"/>
          <w:sz w:val="26"/>
          <w:szCs w:val="26"/>
        </w:rPr>
        <w:t>¿</w:t>
      </w:r>
      <w:proofErr w:type="gramEnd"/>
      <w:r w:rsidR="00016AFF" w:rsidRPr="008D03A6">
        <w:rPr>
          <w:rFonts w:ascii="Crimson Text" w:hAnsi="Crimson Text"/>
          <w:color w:val="000000" w:themeColor="text1"/>
          <w:sz w:val="26"/>
          <w:szCs w:val="26"/>
        </w:rPr>
        <w:t xml:space="preserve">Qué son estas marcas? </w:t>
      </w:r>
      <w:r>
        <w:rPr>
          <w:rFonts w:ascii="Crimson Text" w:hAnsi="Crimson Text"/>
          <w:color w:val="000000" w:themeColor="text1"/>
          <w:sz w:val="26"/>
          <w:szCs w:val="26"/>
        </w:rPr>
        <w:t>—</w:t>
      </w:r>
      <w:del w:id="622" w:author="PC" w:date="2025-06-16T20:21:00Z">
        <w:r w:rsidR="00016AFF" w:rsidRPr="008D03A6" w:rsidDel="00890D9C">
          <w:rPr>
            <w:rFonts w:ascii="Crimson Text" w:hAnsi="Crimson Text"/>
            <w:color w:val="000000" w:themeColor="text1"/>
            <w:sz w:val="26"/>
            <w:szCs w:val="26"/>
          </w:rPr>
          <w:delText xml:space="preserve">pregunto </w:delText>
        </w:r>
      </w:del>
      <w:ins w:id="623" w:author="PC" w:date="2025-06-16T20:21:00Z">
        <w:r w:rsidR="00890D9C">
          <w:rPr>
            <w:rFonts w:ascii="Crimson Text" w:hAnsi="Crimson Text"/>
            <w:color w:val="000000" w:themeColor="text1"/>
            <w:sz w:val="26"/>
            <w:szCs w:val="26"/>
          </w:rPr>
          <w:t>preguntó</w:t>
        </w:r>
        <w:r w:rsidR="00890D9C" w:rsidRPr="008D03A6">
          <w:rPr>
            <w:rFonts w:ascii="Crimson Text" w:hAnsi="Crimson Text"/>
            <w:color w:val="000000" w:themeColor="text1"/>
            <w:sz w:val="26"/>
            <w:szCs w:val="26"/>
          </w:rPr>
          <w:t xml:space="preserve"> </w:t>
        </w:r>
      </w:ins>
      <w:r w:rsidR="00016AFF" w:rsidRPr="008D03A6">
        <w:rPr>
          <w:rFonts w:ascii="Crimson Text" w:hAnsi="Crimson Text"/>
          <w:color w:val="000000" w:themeColor="text1"/>
          <w:sz w:val="26"/>
          <w:szCs w:val="26"/>
        </w:rPr>
        <w:t>la mujer sorprendida.</w:t>
      </w:r>
    </w:p>
    <w:p w:rsidR="00016AFF"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16AFF" w:rsidRPr="008D03A6">
        <w:rPr>
          <w:rFonts w:ascii="Crimson Text" w:hAnsi="Crimson Text"/>
          <w:color w:val="000000" w:themeColor="text1"/>
          <w:sz w:val="26"/>
          <w:szCs w:val="26"/>
        </w:rPr>
        <w:t xml:space="preserve">No es nada importante </w:t>
      </w:r>
      <w:r>
        <w:rPr>
          <w:rFonts w:ascii="Crimson Text" w:hAnsi="Crimson Text"/>
          <w:color w:val="000000" w:themeColor="text1"/>
          <w:sz w:val="26"/>
          <w:szCs w:val="26"/>
        </w:rPr>
        <w:t>—</w:t>
      </w:r>
      <w:r w:rsidR="00016AFF" w:rsidRPr="008D03A6">
        <w:rPr>
          <w:rFonts w:ascii="Crimson Text" w:hAnsi="Crimson Text"/>
          <w:color w:val="000000" w:themeColor="text1"/>
          <w:sz w:val="26"/>
          <w:szCs w:val="26"/>
        </w:rPr>
        <w:t>respondi</w:t>
      </w:r>
      <w:r w:rsidR="009F4F41" w:rsidRPr="008D03A6">
        <w:rPr>
          <w:rFonts w:ascii="Crimson Text" w:hAnsi="Crimson Text"/>
          <w:color w:val="000000" w:themeColor="text1"/>
          <w:sz w:val="26"/>
          <w:szCs w:val="26"/>
        </w:rPr>
        <w:t>ó la princesa con suficiencia, p</w:t>
      </w:r>
      <w:r w:rsidR="00016AFF" w:rsidRPr="008D03A6">
        <w:rPr>
          <w:rFonts w:ascii="Crimson Text" w:hAnsi="Crimson Text"/>
          <w:color w:val="000000" w:themeColor="text1"/>
          <w:sz w:val="26"/>
          <w:szCs w:val="26"/>
        </w:rPr>
        <w:t xml:space="preserve">ero la dama no se </w:t>
      </w:r>
      <w:r w:rsidR="009F4F41" w:rsidRPr="008D03A6">
        <w:rPr>
          <w:rFonts w:ascii="Crimson Text" w:hAnsi="Crimson Text"/>
          <w:color w:val="000000" w:themeColor="text1"/>
          <w:sz w:val="26"/>
          <w:szCs w:val="26"/>
        </w:rPr>
        <w:t>conformó con</w:t>
      </w:r>
      <w:r w:rsidR="00016AFF" w:rsidRPr="008D03A6">
        <w:rPr>
          <w:rFonts w:ascii="Crimson Text" w:hAnsi="Crimson Text"/>
          <w:color w:val="000000" w:themeColor="text1"/>
          <w:sz w:val="26"/>
          <w:szCs w:val="26"/>
        </w:rPr>
        <w:t xml:space="preserve"> la respuesta. </w:t>
      </w:r>
      <w:del w:id="624" w:author="PC" w:date="2025-06-12T19:24:00Z">
        <w:r w:rsidR="009F4F41" w:rsidRPr="008D03A6" w:rsidDel="001419F4">
          <w:rPr>
            <w:rFonts w:ascii="Crimson Text" w:hAnsi="Crimson Text"/>
            <w:color w:val="000000" w:themeColor="text1"/>
            <w:sz w:val="26"/>
            <w:szCs w:val="26"/>
          </w:rPr>
          <w:delText>Se sintió alarmada</w:delText>
        </w:r>
        <w:r w:rsidR="00016AFF" w:rsidRPr="008D03A6" w:rsidDel="001419F4">
          <w:rPr>
            <w:rFonts w:ascii="Crimson Text" w:hAnsi="Crimson Text"/>
            <w:color w:val="000000" w:themeColor="text1"/>
            <w:sz w:val="26"/>
            <w:szCs w:val="26"/>
          </w:rPr>
          <w:delText>, y</w:delText>
        </w:r>
      </w:del>
      <w:ins w:id="625" w:author="PC" w:date="2025-06-12T19:24:00Z">
        <w:r w:rsidR="001419F4">
          <w:rPr>
            <w:rFonts w:ascii="Crimson Text" w:hAnsi="Crimson Text"/>
            <w:color w:val="000000" w:themeColor="text1"/>
            <w:sz w:val="26"/>
            <w:szCs w:val="26"/>
          </w:rPr>
          <w:t>Alarmada,</w:t>
        </w:r>
      </w:ins>
      <w:r w:rsidR="00016AFF" w:rsidRPr="008D03A6">
        <w:rPr>
          <w:rFonts w:ascii="Crimson Text" w:hAnsi="Crimson Text"/>
          <w:color w:val="000000" w:themeColor="text1"/>
          <w:sz w:val="26"/>
          <w:szCs w:val="26"/>
        </w:rPr>
        <w:t xml:space="preserve"> pensó que</w:t>
      </w:r>
      <w:del w:id="626" w:author="PC" w:date="2025-06-12T19:24:00Z">
        <w:r w:rsidR="009F4F41" w:rsidRPr="008D03A6" w:rsidDel="001419F4">
          <w:rPr>
            <w:rFonts w:ascii="Crimson Text" w:hAnsi="Crimson Text"/>
            <w:color w:val="000000" w:themeColor="text1"/>
            <w:sz w:val="26"/>
            <w:szCs w:val="26"/>
          </w:rPr>
          <w:delText>,</w:delText>
        </w:r>
      </w:del>
      <w:r w:rsidR="009F4F41" w:rsidRPr="008D03A6">
        <w:rPr>
          <w:rFonts w:ascii="Crimson Text" w:hAnsi="Crimson Text"/>
          <w:color w:val="000000" w:themeColor="text1"/>
          <w:sz w:val="26"/>
          <w:szCs w:val="26"/>
        </w:rPr>
        <w:t xml:space="preserve"> tal vez</w:t>
      </w:r>
      <w:del w:id="627" w:author="PC" w:date="2025-06-12T19:24:00Z">
        <w:r w:rsidR="009F4F41" w:rsidRPr="008D03A6" w:rsidDel="001419F4">
          <w:rPr>
            <w:rFonts w:ascii="Crimson Text" w:hAnsi="Crimson Text"/>
            <w:color w:val="000000" w:themeColor="text1"/>
            <w:sz w:val="26"/>
            <w:szCs w:val="26"/>
          </w:rPr>
          <w:delText>,</w:delText>
        </w:r>
      </w:del>
      <w:r w:rsidR="009F4F41" w:rsidRPr="008D03A6">
        <w:rPr>
          <w:rFonts w:ascii="Crimson Text" w:hAnsi="Crimson Text"/>
          <w:color w:val="000000" w:themeColor="text1"/>
          <w:sz w:val="26"/>
          <w:szCs w:val="26"/>
        </w:rPr>
        <w:t xml:space="preserve"> alguien</w:t>
      </w:r>
      <w:r w:rsidR="00016AFF" w:rsidRPr="008D03A6">
        <w:rPr>
          <w:rFonts w:ascii="Crimson Text" w:hAnsi="Crimson Text"/>
          <w:color w:val="000000" w:themeColor="text1"/>
          <w:sz w:val="26"/>
          <w:szCs w:val="26"/>
        </w:rPr>
        <w:t xml:space="preserve"> habría abusado de ella</w:t>
      </w:r>
      <w:ins w:id="628" w:author="PC" w:date="2025-06-12T19:24:00Z">
        <w:r w:rsidR="001419F4">
          <w:rPr>
            <w:rFonts w:ascii="Crimson Text" w:hAnsi="Crimson Text"/>
            <w:color w:val="000000" w:themeColor="text1"/>
            <w:sz w:val="26"/>
            <w:szCs w:val="26"/>
          </w:rPr>
          <w:t xml:space="preserve"> </w:t>
        </w:r>
      </w:ins>
      <w:del w:id="629" w:author="PC" w:date="2025-06-12T19:24:00Z">
        <w:r w:rsidR="00016AFF" w:rsidRPr="008D03A6" w:rsidDel="001419F4">
          <w:rPr>
            <w:rFonts w:ascii="Crimson Text" w:hAnsi="Crimson Text"/>
            <w:color w:val="000000" w:themeColor="text1"/>
            <w:sz w:val="26"/>
            <w:szCs w:val="26"/>
          </w:rPr>
          <w:delText>,</w:delText>
        </w:r>
      </w:del>
      <w:ins w:id="630" w:author="PC" w:date="2025-06-12T19:24:00Z">
        <w:r w:rsidR="001419F4">
          <w:rPr>
            <w:rFonts w:ascii="Crimson Text" w:hAnsi="Crimson Text"/>
            <w:color w:val="000000" w:themeColor="text1"/>
            <w:sz w:val="26"/>
            <w:szCs w:val="26"/>
          </w:rPr>
          <w:t>y</w:t>
        </w:r>
      </w:ins>
      <w:r w:rsidR="00016AFF" w:rsidRPr="008D03A6">
        <w:rPr>
          <w:rFonts w:ascii="Crimson Text" w:hAnsi="Crimson Text"/>
          <w:color w:val="000000" w:themeColor="text1"/>
          <w:sz w:val="26"/>
          <w:szCs w:val="26"/>
        </w:rPr>
        <w:t xml:space="preserve"> su cara reflejaba preocupación.</w:t>
      </w:r>
    </w:p>
    <w:p w:rsidR="00622C14"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622C14" w:rsidRPr="008D03A6">
        <w:rPr>
          <w:rFonts w:ascii="Crimson Text" w:hAnsi="Crimson Text"/>
          <w:color w:val="000000" w:themeColor="text1"/>
          <w:sz w:val="26"/>
          <w:szCs w:val="26"/>
        </w:rPr>
        <w:t>¿</w:t>
      </w:r>
      <w:proofErr w:type="gramEnd"/>
      <w:r w:rsidR="00622C14" w:rsidRPr="008D03A6">
        <w:rPr>
          <w:rFonts w:ascii="Crimson Text" w:hAnsi="Crimson Text"/>
          <w:color w:val="000000" w:themeColor="text1"/>
          <w:sz w:val="26"/>
          <w:szCs w:val="26"/>
        </w:rPr>
        <w:t>Qué fue lo que pas</w:t>
      </w:r>
      <w:ins w:id="631" w:author="PC" w:date="2025-06-12T19:24:00Z">
        <w:r w:rsidR="001419F4">
          <w:rPr>
            <w:rFonts w:ascii="Crimson Text" w:hAnsi="Crimson Text"/>
            <w:color w:val="000000" w:themeColor="text1"/>
            <w:sz w:val="26"/>
            <w:szCs w:val="26"/>
          </w:rPr>
          <w:t>ó</w:t>
        </w:r>
      </w:ins>
      <w:del w:id="632" w:author="PC" w:date="2025-06-12T19:24:00Z">
        <w:r w:rsidR="00622C14" w:rsidRPr="008D03A6" w:rsidDel="001419F4">
          <w:rPr>
            <w:rFonts w:ascii="Crimson Text" w:hAnsi="Crimson Text"/>
            <w:color w:val="000000" w:themeColor="text1"/>
            <w:sz w:val="26"/>
            <w:szCs w:val="26"/>
          </w:rPr>
          <w:delText>o</w:delText>
        </w:r>
      </w:del>
      <w:r w:rsidR="00622C14"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22C14" w:rsidRPr="008D03A6">
        <w:rPr>
          <w:rFonts w:ascii="Crimson Text" w:hAnsi="Crimson Text"/>
          <w:color w:val="000000" w:themeColor="text1"/>
          <w:sz w:val="26"/>
          <w:szCs w:val="26"/>
        </w:rPr>
        <w:t>insistió nuevamente.</w:t>
      </w:r>
    </w:p>
    <w:p w:rsidR="00FA524F" w:rsidRDefault="00F7244A" w:rsidP="00160D68">
      <w:pPr>
        <w:tabs>
          <w:tab w:val="left" w:pos="2179"/>
        </w:tabs>
        <w:spacing w:after="0"/>
        <w:ind w:firstLine="284"/>
        <w:jc w:val="both"/>
        <w:rPr>
          <w:ins w:id="633" w:author="PC" w:date="2025-06-12T19:26:00Z"/>
          <w:rFonts w:ascii="Crimson Text" w:hAnsi="Crimson Text"/>
          <w:color w:val="000000" w:themeColor="text1"/>
          <w:sz w:val="26"/>
          <w:szCs w:val="26"/>
        </w:rPr>
      </w:pPr>
      <w:r>
        <w:rPr>
          <w:rFonts w:ascii="Crimson Text" w:hAnsi="Crimson Text"/>
          <w:color w:val="000000" w:themeColor="text1"/>
          <w:sz w:val="26"/>
          <w:szCs w:val="26"/>
        </w:rPr>
        <w:t>—</w:t>
      </w:r>
      <w:r w:rsidR="00DB348A" w:rsidRPr="008D03A6">
        <w:rPr>
          <w:rFonts w:ascii="Crimson Text" w:hAnsi="Crimson Text"/>
          <w:color w:val="000000" w:themeColor="text1"/>
          <w:sz w:val="26"/>
          <w:szCs w:val="26"/>
        </w:rPr>
        <w:t xml:space="preserve">Es sólo un golpe, me caí del caballo, pero no es nada grave </w:t>
      </w:r>
      <w:r>
        <w:rPr>
          <w:rFonts w:ascii="Crimson Text" w:hAnsi="Crimson Text"/>
          <w:color w:val="000000" w:themeColor="text1"/>
          <w:sz w:val="26"/>
          <w:szCs w:val="26"/>
        </w:rPr>
        <w:t>—</w:t>
      </w:r>
      <w:r w:rsidR="00DB348A" w:rsidRPr="008D03A6">
        <w:rPr>
          <w:rFonts w:ascii="Crimson Text" w:hAnsi="Crimson Text"/>
          <w:color w:val="000000" w:themeColor="text1"/>
          <w:sz w:val="26"/>
          <w:szCs w:val="26"/>
        </w:rPr>
        <w:t xml:space="preserve">justificó, y </w:t>
      </w:r>
      <w:proofErr w:type="spellStart"/>
      <w:r w:rsidR="00DB348A" w:rsidRPr="008D03A6">
        <w:rPr>
          <w:rFonts w:ascii="Crimson Text" w:hAnsi="Crimson Text"/>
          <w:color w:val="000000" w:themeColor="text1"/>
          <w:sz w:val="26"/>
          <w:szCs w:val="26"/>
        </w:rPr>
        <w:t>Engla</w:t>
      </w:r>
      <w:proofErr w:type="spellEnd"/>
      <w:r w:rsidR="00DB348A" w:rsidRPr="008D03A6">
        <w:rPr>
          <w:rFonts w:ascii="Crimson Text" w:hAnsi="Crimson Text"/>
          <w:color w:val="000000" w:themeColor="text1"/>
          <w:sz w:val="26"/>
          <w:szCs w:val="26"/>
        </w:rPr>
        <w:t xml:space="preserve"> le respondió frunciendo el entrecejo. </w:t>
      </w:r>
    </w:p>
    <w:p w:rsidR="00DB348A" w:rsidRPr="008D03A6" w:rsidRDefault="00DB348A"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tenía un espíritu aventurero que desconocía la mayoría de las personas de su entorno, salvo </w:t>
      </w:r>
      <w:del w:id="634" w:author="PC" w:date="2025-06-12T19:26:00Z">
        <w:r w:rsidRPr="008D03A6" w:rsidDel="00FA524F">
          <w:rPr>
            <w:rFonts w:ascii="Crimson Text" w:hAnsi="Crimson Text"/>
            <w:color w:val="000000" w:themeColor="text1"/>
            <w:sz w:val="26"/>
            <w:szCs w:val="26"/>
          </w:rPr>
          <w:delText>Engla</w:delText>
        </w:r>
      </w:del>
      <w:ins w:id="635" w:author="PC" w:date="2025-06-12T19:26:00Z">
        <w:r w:rsidR="00FA524F">
          <w:rPr>
            <w:rFonts w:ascii="Crimson Text" w:hAnsi="Crimson Text"/>
            <w:color w:val="000000" w:themeColor="text1"/>
            <w:sz w:val="26"/>
            <w:szCs w:val="26"/>
          </w:rPr>
          <w:t>su nodriza</w:t>
        </w:r>
      </w:ins>
      <w:r w:rsidRPr="008D03A6">
        <w:rPr>
          <w:rFonts w:ascii="Crimson Text" w:hAnsi="Crimson Text"/>
          <w:color w:val="000000" w:themeColor="text1"/>
          <w:sz w:val="26"/>
          <w:szCs w:val="26"/>
        </w:rPr>
        <w:t>, quien atesoraba muchos de sus secretos. Esta vez la situación era más delicada</w:t>
      </w:r>
      <w:ins w:id="636" w:author="PC" w:date="2025-06-12T19:27:00Z">
        <w:r w:rsidR="00FA524F">
          <w:rPr>
            <w:rFonts w:ascii="Crimson Text" w:hAnsi="Crimson Text"/>
            <w:color w:val="000000" w:themeColor="text1"/>
            <w:sz w:val="26"/>
            <w:szCs w:val="26"/>
          </w:rPr>
          <w:t xml:space="preserve"> </w:t>
        </w:r>
      </w:ins>
      <w:del w:id="637" w:author="PC" w:date="2025-06-12T19:27:00Z">
        <w:r w:rsidRPr="008D03A6" w:rsidDel="00FA524F">
          <w:rPr>
            <w:rFonts w:ascii="Crimson Text" w:hAnsi="Crimson Text"/>
            <w:color w:val="000000" w:themeColor="text1"/>
            <w:sz w:val="26"/>
            <w:szCs w:val="26"/>
          </w:rPr>
          <w:delText>,</w:delText>
        </w:r>
      </w:del>
      <w:ins w:id="638" w:author="PC" w:date="2025-06-12T19:27:00Z">
        <w:r w:rsidR="00FA524F">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la princesa no tenía ganas de entrar en confesiones, pero no pudo evitar la presión de la dama, </w:t>
      </w:r>
      <w:del w:id="639" w:author="PC" w:date="2025-06-12T19:27:00Z">
        <w:r w:rsidRPr="008D03A6" w:rsidDel="002169FC">
          <w:rPr>
            <w:rFonts w:ascii="Crimson Text" w:hAnsi="Crimson Text"/>
            <w:color w:val="000000" w:themeColor="text1"/>
            <w:sz w:val="26"/>
            <w:szCs w:val="26"/>
          </w:rPr>
          <w:delText>y se</w:delText>
        </w:r>
      </w:del>
      <w:ins w:id="640" w:author="PC" w:date="2025-06-12T19:27:00Z">
        <w:r w:rsidR="002169FC">
          <w:rPr>
            <w:rFonts w:ascii="Crimson Text" w:hAnsi="Crimson Text"/>
            <w:color w:val="000000" w:themeColor="text1"/>
            <w:sz w:val="26"/>
            <w:szCs w:val="26"/>
          </w:rPr>
          <w:t>por lo que se</w:t>
        </w:r>
      </w:ins>
      <w:r w:rsidRPr="008D03A6">
        <w:rPr>
          <w:rFonts w:ascii="Crimson Text" w:hAnsi="Crimson Text"/>
          <w:color w:val="000000" w:themeColor="text1"/>
          <w:sz w:val="26"/>
          <w:szCs w:val="26"/>
        </w:rPr>
        <w:t xml:space="preserve"> decidió </w:t>
      </w:r>
      <w:del w:id="641" w:author="PC" w:date="2025-06-12T19:27:00Z">
        <w:r w:rsidRPr="008D03A6" w:rsidDel="002169FC">
          <w:rPr>
            <w:rFonts w:ascii="Crimson Text" w:hAnsi="Crimson Text"/>
            <w:color w:val="000000" w:themeColor="text1"/>
            <w:sz w:val="26"/>
            <w:szCs w:val="26"/>
          </w:rPr>
          <w:delText xml:space="preserve">por </w:delText>
        </w:r>
      </w:del>
      <w:ins w:id="642" w:author="PC" w:date="2025-06-12T19:27:00Z">
        <w:r w:rsidR="002169FC">
          <w:rPr>
            <w:rFonts w:ascii="Crimson Text" w:hAnsi="Crimson Text"/>
            <w:color w:val="000000" w:themeColor="text1"/>
            <w:sz w:val="26"/>
            <w:szCs w:val="26"/>
          </w:rPr>
          <w:t>a</w:t>
        </w:r>
        <w:r w:rsidR="002169FC"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contar</w:t>
      </w:r>
      <w:ins w:id="643" w:author="PC" w:date="2025-06-12T19:27:00Z">
        <w:r w:rsidR="002169FC">
          <w:rPr>
            <w:rFonts w:ascii="Crimson Text" w:hAnsi="Crimson Text"/>
            <w:color w:val="000000" w:themeColor="text1"/>
            <w:sz w:val="26"/>
            <w:szCs w:val="26"/>
          </w:rPr>
          <w:t>le</w:t>
        </w:r>
      </w:ins>
      <w:r w:rsidRPr="008D03A6">
        <w:rPr>
          <w:rFonts w:ascii="Crimson Text" w:hAnsi="Crimson Text"/>
          <w:color w:val="000000" w:themeColor="text1"/>
          <w:sz w:val="26"/>
          <w:szCs w:val="26"/>
        </w:rPr>
        <w:t xml:space="preserve"> parte de la historia.</w:t>
      </w:r>
    </w:p>
    <w:p w:rsidR="009F4F41" w:rsidRPr="008D03A6" w:rsidRDefault="00DB348A" w:rsidP="00160D68">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 </w:t>
      </w:r>
      <w:r w:rsidR="00F7244A">
        <w:rPr>
          <w:rFonts w:ascii="Crimson Text" w:hAnsi="Crimson Text"/>
          <w:color w:val="000000" w:themeColor="text1"/>
          <w:sz w:val="26"/>
          <w:szCs w:val="26"/>
        </w:rPr>
        <w:t>—</w:t>
      </w:r>
      <w:del w:id="644" w:author="PC" w:date="2025-06-12T19:27:00Z">
        <w:r w:rsidRPr="008D03A6" w:rsidDel="002169FC">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 xml:space="preserve">Bien, esto deberá quedar entre nosotras </w:t>
      </w:r>
      <w:r w:rsidR="00F7244A">
        <w:rPr>
          <w:rFonts w:ascii="Crimson Text" w:hAnsi="Crimson Text"/>
          <w:color w:val="000000" w:themeColor="text1"/>
          <w:sz w:val="26"/>
          <w:szCs w:val="26"/>
        </w:rPr>
        <w:t>—</w:t>
      </w:r>
      <w:del w:id="645" w:author="PC" w:date="2025-06-12T19:28:00Z">
        <w:r w:rsidRPr="008D03A6" w:rsidDel="002169FC">
          <w:rPr>
            <w:rFonts w:ascii="Crimson Text" w:hAnsi="Crimson Text"/>
            <w:color w:val="000000" w:themeColor="text1"/>
            <w:sz w:val="26"/>
            <w:szCs w:val="26"/>
          </w:rPr>
          <w:delText>lanzó</w:delText>
        </w:r>
      </w:del>
      <w:ins w:id="646" w:author="PC" w:date="2025-06-12T19:28:00Z">
        <w:r w:rsidR="002169FC">
          <w:rPr>
            <w:rFonts w:ascii="Crimson Text" w:hAnsi="Crimson Text"/>
            <w:color w:val="000000" w:themeColor="text1"/>
            <w:sz w:val="26"/>
            <w:szCs w:val="26"/>
          </w:rPr>
          <w:t>dijo con severidad</w:t>
        </w:r>
      </w:ins>
      <w:r w:rsidRPr="008D03A6">
        <w:rPr>
          <w:rFonts w:ascii="Crimson Text" w:hAnsi="Crimson Text"/>
          <w:color w:val="000000" w:themeColor="text1"/>
          <w:sz w:val="26"/>
          <w:szCs w:val="26"/>
        </w:rPr>
        <w:t xml:space="preserve">, y aguardó a que la mujer </w:t>
      </w:r>
      <w:del w:id="647" w:author="PC" w:date="2025-06-12T19:28:00Z">
        <w:r w:rsidR="00260C7F" w:rsidRPr="008D03A6" w:rsidDel="002169FC">
          <w:rPr>
            <w:rFonts w:ascii="Crimson Text" w:hAnsi="Crimson Text"/>
            <w:color w:val="000000" w:themeColor="text1"/>
            <w:sz w:val="26"/>
            <w:szCs w:val="26"/>
          </w:rPr>
          <w:delText>consintiera</w:delText>
        </w:r>
        <w:r w:rsidR="000556DB" w:rsidRPr="008D03A6" w:rsidDel="002169FC">
          <w:rPr>
            <w:rFonts w:ascii="Crimson Text" w:hAnsi="Crimson Text"/>
            <w:color w:val="000000" w:themeColor="text1"/>
            <w:sz w:val="26"/>
            <w:szCs w:val="26"/>
          </w:rPr>
          <w:delText>, luego continuó</w:delText>
        </w:r>
      </w:del>
      <w:ins w:id="648" w:author="PC" w:date="2025-06-12T19:28:00Z">
        <w:r w:rsidR="002169FC">
          <w:rPr>
            <w:rFonts w:ascii="Crimson Text" w:hAnsi="Crimson Text"/>
            <w:color w:val="000000" w:themeColor="text1"/>
            <w:sz w:val="26"/>
            <w:szCs w:val="26"/>
          </w:rPr>
          <w:t>asintiera antes de continuar</w:t>
        </w:r>
      </w:ins>
      <w:r w:rsidR="000556DB" w:rsidRPr="008D03A6">
        <w:rPr>
          <w:rFonts w:ascii="Crimson Text" w:hAnsi="Crimson Text"/>
          <w:color w:val="000000" w:themeColor="text1"/>
          <w:sz w:val="26"/>
          <w:szCs w:val="26"/>
        </w:rPr>
        <w:t xml:space="preserve"> </w:t>
      </w:r>
      <w:r w:rsidR="00F7244A">
        <w:rPr>
          <w:rFonts w:ascii="Crimson Text" w:hAnsi="Crimson Text"/>
          <w:color w:val="000000" w:themeColor="text1"/>
          <w:sz w:val="26"/>
          <w:szCs w:val="26"/>
        </w:rPr>
        <w:t>—</w:t>
      </w:r>
      <w:r w:rsidR="000556DB" w:rsidRPr="008D03A6">
        <w:rPr>
          <w:rFonts w:ascii="Crimson Text" w:hAnsi="Crimson Text"/>
          <w:color w:val="000000" w:themeColor="text1"/>
          <w:sz w:val="26"/>
          <w:szCs w:val="26"/>
        </w:rPr>
        <w:t xml:space="preserve">. Intenté ayudar a Eros </w:t>
      </w:r>
      <w:r w:rsidR="007853F0" w:rsidRPr="008D03A6">
        <w:rPr>
          <w:rFonts w:ascii="Crimson Text" w:hAnsi="Crimson Text"/>
          <w:color w:val="000000" w:themeColor="text1"/>
          <w:sz w:val="26"/>
          <w:szCs w:val="26"/>
        </w:rPr>
        <w:t>en</w:t>
      </w:r>
      <w:r w:rsidR="000556DB" w:rsidRPr="008D03A6">
        <w:rPr>
          <w:rFonts w:ascii="Crimson Text" w:hAnsi="Crimson Text"/>
          <w:color w:val="000000" w:themeColor="text1"/>
          <w:sz w:val="26"/>
          <w:szCs w:val="26"/>
        </w:rPr>
        <w:t xml:space="preserve"> su prueba final, él no podía sacrificar a su yegua, así que </w:t>
      </w:r>
      <w:r w:rsidR="000556DB" w:rsidRPr="008D03A6">
        <w:rPr>
          <w:rFonts w:ascii="Crimson Text" w:hAnsi="Crimson Text"/>
          <w:color w:val="000000" w:themeColor="text1"/>
          <w:sz w:val="26"/>
          <w:szCs w:val="26"/>
        </w:rPr>
        <w:lastRenderedPageBreak/>
        <w:t>le ofrecí intercambiarla po</w:t>
      </w:r>
      <w:r w:rsidR="00260C7F" w:rsidRPr="008D03A6">
        <w:rPr>
          <w:rFonts w:ascii="Crimson Text" w:hAnsi="Crimson Text"/>
          <w:color w:val="000000" w:themeColor="text1"/>
          <w:sz w:val="26"/>
          <w:szCs w:val="26"/>
        </w:rPr>
        <w:t>r otro caballo. B</w:t>
      </w:r>
      <w:r w:rsidR="000556DB" w:rsidRPr="008D03A6">
        <w:rPr>
          <w:rFonts w:ascii="Crimson Text" w:hAnsi="Crimson Text"/>
          <w:color w:val="000000" w:themeColor="text1"/>
          <w:sz w:val="26"/>
          <w:szCs w:val="26"/>
        </w:rPr>
        <w:t>usqué un espécim</w:t>
      </w:r>
      <w:r w:rsidR="00260C7F" w:rsidRPr="008D03A6">
        <w:rPr>
          <w:rFonts w:ascii="Crimson Text" w:hAnsi="Crimson Text"/>
          <w:color w:val="000000" w:themeColor="text1"/>
          <w:sz w:val="26"/>
          <w:szCs w:val="26"/>
        </w:rPr>
        <w:t>en desahuciado de la caballería</w:t>
      </w:r>
      <w:del w:id="649" w:author="PC" w:date="2025-06-12T19:28:00Z">
        <w:r w:rsidR="00260C7F" w:rsidRPr="008D03A6" w:rsidDel="002169FC">
          <w:rPr>
            <w:rFonts w:ascii="Crimson Text" w:hAnsi="Crimson Text"/>
            <w:color w:val="000000" w:themeColor="text1"/>
            <w:sz w:val="26"/>
            <w:szCs w:val="26"/>
          </w:rPr>
          <w:delText>,</w:delText>
        </w:r>
      </w:del>
      <w:r w:rsidR="00260C7F" w:rsidRPr="008D03A6">
        <w:rPr>
          <w:rFonts w:ascii="Crimson Text" w:hAnsi="Crimson Text"/>
          <w:color w:val="000000" w:themeColor="text1"/>
          <w:sz w:val="26"/>
          <w:szCs w:val="26"/>
        </w:rPr>
        <w:t xml:space="preserve"> p</w:t>
      </w:r>
      <w:r w:rsidR="000556DB" w:rsidRPr="008D03A6">
        <w:rPr>
          <w:rFonts w:ascii="Crimson Text" w:hAnsi="Crimson Text"/>
          <w:color w:val="000000" w:themeColor="text1"/>
          <w:sz w:val="26"/>
          <w:szCs w:val="26"/>
        </w:rPr>
        <w:t>ero</w:t>
      </w:r>
      <w:ins w:id="650" w:author="PC" w:date="2025-06-12T19:28:00Z">
        <w:r w:rsidR="002169FC">
          <w:rPr>
            <w:rFonts w:ascii="Crimson Text" w:hAnsi="Crimson Text"/>
            <w:color w:val="000000" w:themeColor="text1"/>
            <w:sz w:val="26"/>
            <w:szCs w:val="26"/>
          </w:rPr>
          <w:t>,</w:t>
        </w:r>
      </w:ins>
      <w:r w:rsidR="000556DB" w:rsidRPr="008D03A6">
        <w:rPr>
          <w:rFonts w:ascii="Crimson Text" w:hAnsi="Crimson Text"/>
          <w:color w:val="000000" w:themeColor="text1"/>
          <w:sz w:val="26"/>
          <w:szCs w:val="26"/>
        </w:rPr>
        <w:t xml:space="preserve"> cuando quise llevarlo a la ceremonia, me atacaron unos ladrones </w:t>
      </w:r>
      <w:r w:rsidR="00F7244A">
        <w:rPr>
          <w:rFonts w:ascii="Crimson Text" w:hAnsi="Crimson Text"/>
          <w:color w:val="000000" w:themeColor="text1"/>
          <w:sz w:val="26"/>
          <w:szCs w:val="26"/>
        </w:rPr>
        <w:t>—</w:t>
      </w:r>
      <w:r w:rsidR="000556DB" w:rsidRPr="008D03A6">
        <w:rPr>
          <w:rFonts w:ascii="Crimson Text" w:hAnsi="Crimson Text"/>
          <w:color w:val="000000" w:themeColor="text1"/>
          <w:sz w:val="26"/>
          <w:szCs w:val="26"/>
        </w:rPr>
        <w:t>relató, mientras se le entrecortaba la voz, entre bronca y tristeza.</w:t>
      </w:r>
    </w:p>
    <w:p w:rsidR="000556DB"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0556DB" w:rsidRPr="008D03A6">
        <w:rPr>
          <w:rFonts w:ascii="Crimson Text" w:hAnsi="Crimson Text"/>
          <w:color w:val="000000" w:themeColor="text1"/>
          <w:sz w:val="26"/>
          <w:szCs w:val="26"/>
        </w:rPr>
        <w:t>¡</w:t>
      </w:r>
      <w:proofErr w:type="gramEnd"/>
      <w:r w:rsidR="000556DB" w:rsidRPr="008D03A6">
        <w:rPr>
          <w:rFonts w:ascii="Crimson Text" w:hAnsi="Crimson Text"/>
          <w:color w:val="000000" w:themeColor="text1"/>
          <w:sz w:val="26"/>
          <w:szCs w:val="26"/>
        </w:rPr>
        <w:t>Pero</w:t>
      </w:r>
      <w:ins w:id="651" w:author="PC" w:date="2025-06-12T19:28:00Z">
        <w:r w:rsidR="002169FC">
          <w:rPr>
            <w:rFonts w:ascii="Crimson Text" w:hAnsi="Crimson Text"/>
            <w:color w:val="000000" w:themeColor="text1"/>
            <w:sz w:val="26"/>
            <w:szCs w:val="26"/>
          </w:rPr>
          <w:t>,</w:t>
        </w:r>
      </w:ins>
      <w:r w:rsidR="000556DB" w:rsidRPr="008D03A6">
        <w:rPr>
          <w:rFonts w:ascii="Crimson Text" w:hAnsi="Crimson Text"/>
          <w:color w:val="000000" w:themeColor="text1"/>
          <w:sz w:val="26"/>
          <w:szCs w:val="26"/>
        </w:rPr>
        <w:t xml:space="preserve"> niña! ¿</w:t>
      </w:r>
      <w:del w:id="652" w:author="PC" w:date="2025-06-12T19:28:00Z">
        <w:r w:rsidR="000556DB" w:rsidRPr="008D03A6" w:rsidDel="002169FC">
          <w:rPr>
            <w:rFonts w:ascii="Crimson Text" w:hAnsi="Crimson Text"/>
            <w:color w:val="000000" w:themeColor="text1"/>
            <w:sz w:val="26"/>
            <w:szCs w:val="26"/>
          </w:rPr>
          <w:delText>c</w:delText>
        </w:r>
      </w:del>
      <w:ins w:id="653" w:author="PC" w:date="2025-06-12T19:28:00Z">
        <w:r w:rsidR="002169FC">
          <w:rPr>
            <w:rFonts w:ascii="Crimson Text" w:hAnsi="Crimson Text"/>
            <w:color w:val="000000" w:themeColor="text1"/>
            <w:sz w:val="26"/>
            <w:szCs w:val="26"/>
          </w:rPr>
          <w:t>C</w:t>
        </w:r>
      </w:ins>
      <w:r w:rsidR="000556DB" w:rsidRPr="008D03A6">
        <w:rPr>
          <w:rFonts w:ascii="Crimson Text" w:hAnsi="Crimson Text"/>
          <w:color w:val="000000" w:themeColor="text1"/>
          <w:sz w:val="26"/>
          <w:szCs w:val="26"/>
        </w:rPr>
        <w:t>ómo hiciste una cosa así? ¿</w:t>
      </w:r>
      <w:del w:id="654" w:author="PC" w:date="2025-06-12T19:29:00Z">
        <w:r w:rsidR="000556DB" w:rsidRPr="008D03A6" w:rsidDel="002169FC">
          <w:rPr>
            <w:rFonts w:ascii="Crimson Text" w:hAnsi="Crimson Text"/>
            <w:color w:val="000000" w:themeColor="text1"/>
            <w:sz w:val="26"/>
            <w:szCs w:val="26"/>
          </w:rPr>
          <w:delText>por</w:delText>
        </w:r>
      </w:del>
      <w:ins w:id="655" w:author="PC" w:date="2025-06-12T19:29:00Z">
        <w:r w:rsidR="002169FC" w:rsidRPr="008D03A6">
          <w:rPr>
            <w:rFonts w:ascii="Crimson Text" w:hAnsi="Crimson Text"/>
            <w:color w:val="000000" w:themeColor="text1"/>
            <w:sz w:val="26"/>
            <w:szCs w:val="26"/>
          </w:rPr>
          <w:t>Por</w:t>
        </w:r>
      </w:ins>
      <w:r w:rsidR="000556DB" w:rsidRPr="008D03A6">
        <w:rPr>
          <w:rFonts w:ascii="Crimson Text" w:hAnsi="Crimson Text"/>
          <w:color w:val="000000" w:themeColor="text1"/>
          <w:sz w:val="26"/>
          <w:szCs w:val="26"/>
        </w:rPr>
        <w:t xml:space="preserve"> qué corriste ese riesgo? </w:t>
      </w:r>
      <w:r>
        <w:rPr>
          <w:rFonts w:ascii="Crimson Text" w:hAnsi="Crimson Text"/>
          <w:color w:val="000000" w:themeColor="text1"/>
          <w:sz w:val="26"/>
          <w:szCs w:val="26"/>
        </w:rPr>
        <w:t>—</w:t>
      </w:r>
      <w:r w:rsidR="00B23F02" w:rsidRPr="008D03A6">
        <w:rPr>
          <w:rFonts w:ascii="Crimson Text" w:hAnsi="Crimson Text"/>
          <w:color w:val="000000" w:themeColor="text1"/>
          <w:sz w:val="26"/>
          <w:szCs w:val="26"/>
        </w:rPr>
        <w:t>indagó</w:t>
      </w:r>
      <w:r w:rsidR="000556DB" w:rsidRPr="008D03A6">
        <w:rPr>
          <w:rFonts w:ascii="Crimson Text" w:hAnsi="Crimson Text"/>
          <w:color w:val="000000" w:themeColor="text1"/>
          <w:sz w:val="26"/>
          <w:szCs w:val="26"/>
        </w:rPr>
        <w:t>, se llenaba de horror de tan sólo pensar lo que podría haberle ocurrido</w:t>
      </w:r>
      <w:r w:rsidR="00C63581" w:rsidRPr="008D03A6">
        <w:rPr>
          <w:rFonts w:ascii="Crimson Text" w:hAnsi="Crimson Text"/>
          <w:color w:val="000000" w:themeColor="text1"/>
          <w:sz w:val="26"/>
          <w:szCs w:val="26"/>
        </w:rPr>
        <w:t>.</w:t>
      </w:r>
    </w:p>
    <w:p w:rsidR="00C63581"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553B" w:rsidRPr="008D03A6">
        <w:rPr>
          <w:rFonts w:ascii="Crimson Text" w:hAnsi="Crimson Text"/>
          <w:color w:val="000000" w:themeColor="text1"/>
          <w:sz w:val="26"/>
          <w:szCs w:val="26"/>
        </w:rPr>
        <w:t>Sabía que era peligroso</w:t>
      </w:r>
      <w:r w:rsidR="00C63581" w:rsidRPr="008D03A6">
        <w:rPr>
          <w:rFonts w:ascii="Crimson Text" w:hAnsi="Crimson Text"/>
          <w:color w:val="000000" w:themeColor="text1"/>
          <w:sz w:val="26"/>
          <w:szCs w:val="26"/>
        </w:rPr>
        <w:t xml:space="preserve">, pero </w:t>
      </w:r>
      <w:r w:rsidR="002C2ADA" w:rsidRPr="008D03A6">
        <w:rPr>
          <w:rFonts w:ascii="Crimson Text" w:hAnsi="Crimson Text"/>
          <w:color w:val="000000" w:themeColor="text1"/>
          <w:sz w:val="26"/>
          <w:szCs w:val="26"/>
        </w:rPr>
        <w:t>debía</w:t>
      </w:r>
      <w:r w:rsidR="00C63581" w:rsidRPr="008D03A6">
        <w:rPr>
          <w:rFonts w:ascii="Crimson Text" w:hAnsi="Crimson Text"/>
          <w:color w:val="000000" w:themeColor="text1"/>
          <w:sz w:val="26"/>
          <w:szCs w:val="26"/>
        </w:rPr>
        <w:t xml:space="preserve"> intentarlo.</w:t>
      </w:r>
    </w:p>
    <w:p w:rsidR="00A4663A" w:rsidRDefault="00F7244A" w:rsidP="00160D68">
      <w:pPr>
        <w:tabs>
          <w:tab w:val="left" w:pos="2179"/>
        </w:tabs>
        <w:spacing w:after="0"/>
        <w:ind w:firstLine="284"/>
        <w:jc w:val="both"/>
        <w:rPr>
          <w:ins w:id="656" w:author="PC" w:date="2025-06-12T19:43:00Z"/>
          <w:rFonts w:ascii="Crimson Text" w:hAnsi="Crimson Text"/>
          <w:color w:val="000000" w:themeColor="text1"/>
          <w:sz w:val="26"/>
          <w:szCs w:val="26"/>
        </w:rPr>
      </w:pPr>
      <w:r>
        <w:rPr>
          <w:rFonts w:ascii="Crimson Text" w:hAnsi="Crimson Text"/>
          <w:color w:val="000000" w:themeColor="text1"/>
          <w:sz w:val="26"/>
          <w:szCs w:val="26"/>
        </w:rPr>
        <w:t>—</w:t>
      </w:r>
      <w:r w:rsidR="00C0553B" w:rsidRPr="008D03A6">
        <w:rPr>
          <w:rFonts w:ascii="Crimson Text" w:hAnsi="Crimson Text"/>
          <w:color w:val="000000" w:themeColor="text1"/>
          <w:sz w:val="26"/>
          <w:szCs w:val="26"/>
        </w:rPr>
        <w:t>Fue</w:t>
      </w:r>
      <w:r w:rsidR="00B23F02" w:rsidRPr="008D03A6">
        <w:rPr>
          <w:rFonts w:ascii="Crimson Text" w:hAnsi="Crimson Text"/>
          <w:color w:val="000000" w:themeColor="text1"/>
          <w:sz w:val="26"/>
          <w:szCs w:val="26"/>
        </w:rPr>
        <w:t xml:space="preserve"> una locura, el muchacho se podía arreglar sólo</w:t>
      </w:r>
      <w:del w:id="657" w:author="PC" w:date="2025-06-12T19:42:00Z">
        <w:r w:rsidR="00B23F02" w:rsidRPr="008D03A6" w:rsidDel="00A4663A">
          <w:rPr>
            <w:rFonts w:ascii="Crimson Text" w:hAnsi="Crimson Text"/>
            <w:color w:val="000000" w:themeColor="text1"/>
            <w:sz w:val="26"/>
            <w:szCs w:val="26"/>
          </w:rPr>
          <w:delText>, tú</w:delText>
        </w:r>
      </w:del>
      <w:ins w:id="658" w:author="PC" w:date="2025-06-12T19:42:00Z">
        <w:r w:rsidR="00A4663A">
          <w:rPr>
            <w:rFonts w:ascii="Crimson Text" w:hAnsi="Crimson Text"/>
            <w:color w:val="000000" w:themeColor="text1"/>
            <w:sz w:val="26"/>
            <w:szCs w:val="26"/>
          </w:rPr>
          <w:t xml:space="preserve">. </w:t>
        </w:r>
      </w:ins>
      <w:ins w:id="659" w:author="PC" w:date="2025-06-12T19:43:00Z">
        <w:r w:rsidR="00A4663A">
          <w:rPr>
            <w:rFonts w:ascii="Crimson Text" w:hAnsi="Crimson Text"/>
            <w:color w:val="000000" w:themeColor="text1"/>
            <w:sz w:val="26"/>
            <w:szCs w:val="26"/>
          </w:rPr>
          <w:t>Tú</w:t>
        </w:r>
      </w:ins>
      <w:r w:rsidR="00B23F02" w:rsidRPr="008D03A6">
        <w:rPr>
          <w:rFonts w:ascii="Crimson Text" w:hAnsi="Crimson Text"/>
          <w:color w:val="000000" w:themeColor="text1"/>
          <w:sz w:val="26"/>
          <w:szCs w:val="26"/>
        </w:rPr>
        <w:t xml:space="preserve"> eres una princesa, no puedes </w:t>
      </w:r>
      <w:r w:rsidR="00C0553B" w:rsidRPr="008D03A6">
        <w:rPr>
          <w:rFonts w:ascii="Crimson Text" w:hAnsi="Crimson Text"/>
          <w:color w:val="000000" w:themeColor="text1"/>
          <w:sz w:val="26"/>
          <w:szCs w:val="26"/>
        </w:rPr>
        <w:t>exponerte</w:t>
      </w:r>
      <w:r w:rsidR="00B23F02" w:rsidRPr="008D03A6">
        <w:rPr>
          <w:rFonts w:ascii="Crimson Text" w:hAnsi="Crimson Text"/>
          <w:color w:val="000000" w:themeColor="text1"/>
          <w:sz w:val="26"/>
          <w:szCs w:val="26"/>
        </w:rPr>
        <w:t xml:space="preserve"> de esa manera</w:t>
      </w:r>
      <w:del w:id="660" w:author="PC" w:date="2025-06-12T19:43:00Z">
        <w:r w:rsidR="00B23F02" w:rsidRPr="008D03A6" w:rsidDel="00A4663A">
          <w:rPr>
            <w:rFonts w:ascii="Crimson Text" w:hAnsi="Crimson Text"/>
            <w:color w:val="000000" w:themeColor="text1"/>
            <w:sz w:val="26"/>
            <w:szCs w:val="26"/>
          </w:rPr>
          <w:delText>,</w:delText>
        </w:r>
      </w:del>
      <w:ins w:id="661" w:author="PC" w:date="2025-06-12T19:43:00Z">
        <w:r w:rsidR="00A4663A">
          <w:rPr>
            <w:rFonts w:ascii="Crimson Text" w:hAnsi="Crimson Text"/>
            <w:color w:val="000000" w:themeColor="text1"/>
            <w:sz w:val="26"/>
            <w:szCs w:val="26"/>
          </w:rPr>
          <w:t>.</w:t>
        </w:r>
      </w:ins>
      <w:r w:rsidR="00B23F02" w:rsidRPr="008D03A6">
        <w:rPr>
          <w:rFonts w:ascii="Crimson Text" w:hAnsi="Crimson Text"/>
          <w:color w:val="000000" w:themeColor="text1"/>
          <w:sz w:val="26"/>
          <w:szCs w:val="26"/>
        </w:rPr>
        <w:t xml:space="preserve"> ¿</w:t>
      </w:r>
      <w:del w:id="662" w:author="PC" w:date="2025-06-12T19:43:00Z">
        <w:r w:rsidR="00B23F02" w:rsidRPr="008D03A6" w:rsidDel="00A4663A">
          <w:rPr>
            <w:rFonts w:ascii="Crimson Text" w:hAnsi="Crimson Text"/>
            <w:color w:val="000000" w:themeColor="text1"/>
            <w:sz w:val="26"/>
            <w:szCs w:val="26"/>
          </w:rPr>
          <w:delText>q</w:delText>
        </w:r>
      </w:del>
      <w:ins w:id="663" w:author="PC" w:date="2025-06-12T19:43:00Z">
        <w:r w:rsidR="00A4663A">
          <w:rPr>
            <w:rFonts w:ascii="Crimson Text" w:hAnsi="Crimson Text"/>
            <w:color w:val="000000" w:themeColor="text1"/>
            <w:sz w:val="26"/>
            <w:szCs w:val="26"/>
          </w:rPr>
          <w:t>Q</w:t>
        </w:r>
      </w:ins>
      <w:r w:rsidR="00B23F02" w:rsidRPr="008D03A6">
        <w:rPr>
          <w:rFonts w:ascii="Crimson Text" w:hAnsi="Crimson Text"/>
          <w:color w:val="000000" w:themeColor="text1"/>
          <w:sz w:val="26"/>
          <w:szCs w:val="26"/>
        </w:rPr>
        <w:t xml:space="preserve">ué te hicieron? </w:t>
      </w:r>
      <w:r>
        <w:rPr>
          <w:rFonts w:ascii="Crimson Text" w:hAnsi="Crimson Text"/>
          <w:color w:val="000000" w:themeColor="text1"/>
          <w:sz w:val="26"/>
          <w:szCs w:val="26"/>
        </w:rPr>
        <w:t>—</w:t>
      </w:r>
      <w:r w:rsidR="00B23F02" w:rsidRPr="008D03A6">
        <w:rPr>
          <w:rFonts w:ascii="Crimson Text" w:hAnsi="Crimson Text"/>
          <w:color w:val="000000" w:themeColor="text1"/>
          <w:sz w:val="26"/>
          <w:szCs w:val="26"/>
        </w:rPr>
        <w:t xml:space="preserve">preguntó, cada vez más </w:t>
      </w:r>
      <w:r w:rsidR="00C0553B" w:rsidRPr="008D03A6">
        <w:rPr>
          <w:rFonts w:ascii="Crimson Text" w:hAnsi="Crimson Text"/>
          <w:color w:val="000000" w:themeColor="text1"/>
          <w:sz w:val="26"/>
          <w:szCs w:val="26"/>
        </w:rPr>
        <w:t>angustiada</w:t>
      </w:r>
      <w:r w:rsidR="00B23F02" w:rsidRPr="008D03A6">
        <w:rPr>
          <w:rFonts w:ascii="Crimson Text" w:hAnsi="Crimson Text"/>
          <w:color w:val="000000" w:themeColor="text1"/>
          <w:sz w:val="26"/>
          <w:szCs w:val="26"/>
        </w:rPr>
        <w:t xml:space="preserve">. </w:t>
      </w:r>
    </w:p>
    <w:p w:rsidR="00C63581" w:rsidRPr="008D03A6" w:rsidRDefault="00B23F02" w:rsidP="00160D68">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Elena se acercó </w:t>
      </w:r>
      <w:ins w:id="664" w:author="PC" w:date="2025-06-12T19:43:00Z">
        <w:r w:rsidR="00A4663A">
          <w:rPr>
            <w:rFonts w:ascii="Crimson Text" w:hAnsi="Crimson Text"/>
            <w:color w:val="000000" w:themeColor="text1"/>
            <w:sz w:val="26"/>
            <w:szCs w:val="26"/>
          </w:rPr>
          <w:t>a la buena mujer</w:t>
        </w:r>
      </w:ins>
      <w:del w:id="665" w:author="PC" w:date="2025-06-12T19:43:00Z">
        <w:r w:rsidRPr="008D03A6" w:rsidDel="00A4663A">
          <w:rPr>
            <w:rFonts w:ascii="Crimson Text" w:hAnsi="Crimson Text"/>
            <w:color w:val="000000" w:themeColor="text1"/>
            <w:sz w:val="26"/>
            <w:szCs w:val="26"/>
          </w:rPr>
          <w:delText>y</w:delText>
        </w:r>
      </w:del>
      <w:ins w:id="666" w:author="PC" w:date="2025-06-12T19:43:00Z">
        <w:r w:rsidR="00A4663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la tomó </w:t>
      </w:r>
      <w:r w:rsidR="002C2ADA" w:rsidRPr="008D03A6">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los hombros con ambas manos</w:t>
      </w:r>
      <w:ins w:id="667" w:author="PC" w:date="2025-06-12T19:43:00Z">
        <w:r w:rsidR="00A4663A">
          <w:rPr>
            <w:rFonts w:ascii="Crimson Text" w:hAnsi="Crimson Text"/>
            <w:color w:val="000000" w:themeColor="text1"/>
            <w:sz w:val="26"/>
            <w:szCs w:val="26"/>
          </w:rPr>
          <w:t xml:space="preserve"> </w:t>
        </w:r>
      </w:ins>
      <w:del w:id="668" w:author="PC" w:date="2025-06-12T19:43:00Z">
        <w:r w:rsidRPr="008D03A6" w:rsidDel="00A4663A">
          <w:rPr>
            <w:rFonts w:ascii="Crimson Text" w:hAnsi="Crimson Text"/>
            <w:color w:val="000000" w:themeColor="text1"/>
            <w:sz w:val="26"/>
            <w:szCs w:val="26"/>
          </w:rPr>
          <w:delText>,</w:delText>
        </w:r>
      </w:del>
      <w:ins w:id="669" w:author="PC" w:date="2025-06-12T19:43:00Z">
        <w:r w:rsidR="00A4663A">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la miró fijo</w:t>
      </w:r>
      <w:ins w:id="670" w:author="PC" w:date="2025-06-12T19:43:00Z">
        <w:r w:rsidR="00A4663A">
          <w:rPr>
            <w:rFonts w:ascii="Crimson Text" w:hAnsi="Crimson Text"/>
            <w:color w:val="000000" w:themeColor="text1"/>
            <w:sz w:val="26"/>
            <w:szCs w:val="26"/>
          </w:rPr>
          <w:t xml:space="preserve"> a los ojos</w:t>
        </w:r>
      </w:ins>
      <w:r w:rsidRPr="008D03A6">
        <w:rPr>
          <w:rFonts w:ascii="Crimson Text" w:hAnsi="Crimson Text"/>
          <w:color w:val="000000" w:themeColor="text1"/>
          <w:sz w:val="26"/>
          <w:szCs w:val="26"/>
        </w:rPr>
        <w:t xml:space="preserve"> tratando de trasmitirle tranquilidad.</w:t>
      </w:r>
    </w:p>
    <w:p w:rsidR="00B23F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23F02" w:rsidRPr="008D03A6">
        <w:rPr>
          <w:rFonts w:ascii="Crimson Text" w:hAnsi="Crimson Text"/>
          <w:color w:val="000000" w:themeColor="text1"/>
          <w:sz w:val="26"/>
          <w:szCs w:val="26"/>
        </w:rPr>
        <w:t>No me hicieron daño, logré escapar. Pero perdí al caballo</w:t>
      </w:r>
      <w:del w:id="671" w:author="PC" w:date="2025-06-12T19:43:00Z">
        <w:r w:rsidR="00B23F02" w:rsidRPr="008D03A6" w:rsidDel="00A4663A">
          <w:rPr>
            <w:rFonts w:ascii="Crimson Text" w:hAnsi="Crimson Text"/>
            <w:color w:val="000000" w:themeColor="text1"/>
            <w:sz w:val="26"/>
            <w:szCs w:val="26"/>
          </w:rPr>
          <w:delText>,</w:delText>
        </w:r>
      </w:del>
      <w:r w:rsidR="00B23F02" w:rsidRPr="008D03A6">
        <w:rPr>
          <w:rFonts w:ascii="Crimson Text" w:hAnsi="Crimson Text"/>
          <w:color w:val="000000" w:themeColor="text1"/>
          <w:sz w:val="26"/>
          <w:szCs w:val="26"/>
        </w:rPr>
        <w:t xml:space="preserve"> y al saltar me hice las heridas. Es</w:t>
      </w:r>
      <w:r w:rsidR="00C0553B" w:rsidRPr="008D03A6">
        <w:rPr>
          <w:rFonts w:ascii="Crimson Text" w:hAnsi="Crimson Text"/>
          <w:color w:val="000000" w:themeColor="text1"/>
          <w:sz w:val="26"/>
          <w:szCs w:val="26"/>
        </w:rPr>
        <w:t>o es todo, es</w:t>
      </w:r>
      <w:r w:rsidR="00B23F02" w:rsidRPr="008D03A6">
        <w:rPr>
          <w:rFonts w:ascii="Crimson Text" w:hAnsi="Crimson Text"/>
          <w:color w:val="000000" w:themeColor="text1"/>
          <w:sz w:val="26"/>
          <w:szCs w:val="26"/>
        </w:rPr>
        <w:t xml:space="preserve">toy bien, no quiero que te preocupes. Sé que fue estúpido lo que hice, pero no volverá a suceder, </w:t>
      </w:r>
      <w:del w:id="672" w:author="PC" w:date="2025-06-12T19:44:00Z">
        <w:r w:rsidR="00B23F02" w:rsidRPr="008D03A6" w:rsidDel="00A4663A">
          <w:rPr>
            <w:rFonts w:ascii="Crimson Text" w:hAnsi="Crimson Text"/>
            <w:color w:val="000000" w:themeColor="text1"/>
            <w:sz w:val="26"/>
            <w:szCs w:val="26"/>
          </w:rPr>
          <w:delText>¡</w:delText>
        </w:r>
      </w:del>
      <w:r w:rsidR="00B23F02" w:rsidRPr="008D03A6">
        <w:rPr>
          <w:rFonts w:ascii="Crimson Text" w:hAnsi="Crimson Text"/>
          <w:color w:val="000000" w:themeColor="text1"/>
          <w:sz w:val="26"/>
          <w:szCs w:val="26"/>
        </w:rPr>
        <w:t>te lo prometo</w:t>
      </w:r>
      <w:del w:id="673" w:author="PC" w:date="2025-06-12T19:44:00Z">
        <w:r w:rsidR="00B23F02" w:rsidRPr="008D03A6" w:rsidDel="00A4663A">
          <w:rPr>
            <w:rFonts w:ascii="Crimson Text" w:hAnsi="Crimson Text"/>
            <w:color w:val="000000" w:themeColor="text1"/>
            <w:sz w:val="26"/>
            <w:szCs w:val="26"/>
          </w:rPr>
          <w:delText>!</w:delText>
        </w:r>
      </w:del>
      <w:r w:rsidR="00B23F0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674" w:author="PC" w:date="2025-06-12T19:44:00Z">
        <w:r w:rsidR="00B23F02" w:rsidRPr="008D03A6" w:rsidDel="00A4663A">
          <w:rPr>
            <w:rFonts w:ascii="Crimson Text" w:hAnsi="Crimson Text"/>
            <w:color w:val="000000" w:themeColor="text1"/>
            <w:sz w:val="26"/>
            <w:szCs w:val="26"/>
          </w:rPr>
          <w:delText>concluyó</w:delText>
        </w:r>
      </w:del>
      <w:ins w:id="675" w:author="PC" w:date="2025-06-12T19:44:00Z">
        <w:r w:rsidR="00A4663A">
          <w:rPr>
            <w:rFonts w:ascii="Crimson Text" w:hAnsi="Crimson Text"/>
            <w:color w:val="000000" w:themeColor="text1"/>
            <w:sz w:val="26"/>
            <w:szCs w:val="26"/>
          </w:rPr>
          <w:t>aseguró</w:t>
        </w:r>
      </w:ins>
      <w:r w:rsidR="00B23F02" w:rsidRPr="008D03A6">
        <w:rPr>
          <w:rFonts w:ascii="Crimson Text" w:hAnsi="Crimson Text"/>
          <w:color w:val="000000" w:themeColor="text1"/>
          <w:sz w:val="26"/>
          <w:szCs w:val="26"/>
        </w:rPr>
        <w:t xml:space="preserve">, </w:t>
      </w:r>
      <w:del w:id="676" w:author="PC" w:date="2025-06-12T19:44:00Z">
        <w:r w:rsidR="00B23F02" w:rsidRPr="008D03A6" w:rsidDel="00A4663A">
          <w:rPr>
            <w:rFonts w:ascii="Crimson Text" w:hAnsi="Crimson Text"/>
            <w:color w:val="000000" w:themeColor="text1"/>
            <w:sz w:val="26"/>
            <w:szCs w:val="26"/>
          </w:rPr>
          <w:delText xml:space="preserve">y la dama se </w:delText>
        </w:r>
        <w:r w:rsidR="00C36ED2" w:rsidRPr="008D03A6" w:rsidDel="00A4663A">
          <w:rPr>
            <w:rFonts w:ascii="Crimson Text" w:hAnsi="Crimson Text"/>
            <w:color w:val="000000" w:themeColor="text1"/>
            <w:sz w:val="26"/>
            <w:szCs w:val="26"/>
          </w:rPr>
          <w:delText>quedó callada</w:delText>
        </w:r>
        <w:r w:rsidR="00B23F02" w:rsidRPr="008D03A6" w:rsidDel="00A4663A">
          <w:rPr>
            <w:rFonts w:ascii="Crimson Text" w:hAnsi="Crimson Text"/>
            <w:color w:val="000000" w:themeColor="text1"/>
            <w:sz w:val="26"/>
            <w:szCs w:val="26"/>
          </w:rPr>
          <w:delText xml:space="preserve">, </w:delText>
        </w:r>
        <w:r w:rsidR="00C36ED2" w:rsidRPr="008D03A6" w:rsidDel="00A4663A">
          <w:rPr>
            <w:rFonts w:ascii="Crimson Text" w:hAnsi="Crimson Text"/>
            <w:color w:val="000000" w:themeColor="text1"/>
            <w:sz w:val="26"/>
            <w:szCs w:val="26"/>
          </w:rPr>
          <w:delText xml:space="preserve">pero </w:delText>
        </w:r>
        <w:r w:rsidR="00B23F02" w:rsidRPr="008D03A6" w:rsidDel="00A4663A">
          <w:rPr>
            <w:rFonts w:ascii="Crimson Text" w:hAnsi="Crimson Text"/>
            <w:color w:val="000000" w:themeColor="text1"/>
            <w:sz w:val="26"/>
            <w:szCs w:val="26"/>
          </w:rPr>
          <w:delText xml:space="preserve">un poco más </w:delText>
        </w:r>
        <w:r w:rsidR="00E11048" w:rsidRPr="008D03A6" w:rsidDel="00A4663A">
          <w:rPr>
            <w:rFonts w:ascii="Crimson Text" w:hAnsi="Crimson Text"/>
            <w:color w:val="000000" w:themeColor="text1"/>
            <w:sz w:val="26"/>
            <w:szCs w:val="26"/>
          </w:rPr>
          <w:delText>calma</w:delText>
        </w:r>
      </w:del>
      <w:ins w:id="677" w:author="PC" w:date="2025-06-12T19:44:00Z">
        <w:r w:rsidR="00A4663A">
          <w:rPr>
            <w:rFonts w:ascii="Crimson Text" w:hAnsi="Crimson Text"/>
            <w:color w:val="000000" w:themeColor="text1"/>
            <w:sz w:val="26"/>
            <w:szCs w:val="26"/>
          </w:rPr>
          <w:t>logrando calmar un poco a la dama, quien se quedó callada</w:t>
        </w:r>
      </w:ins>
      <w:r w:rsidR="00B23F02" w:rsidRPr="008D03A6">
        <w:rPr>
          <w:rFonts w:ascii="Crimson Text" w:hAnsi="Crimson Text"/>
          <w:color w:val="000000" w:themeColor="text1"/>
          <w:sz w:val="26"/>
          <w:szCs w:val="26"/>
        </w:rPr>
        <w:t>.</w:t>
      </w:r>
    </w:p>
    <w:p w:rsidR="00B23F02" w:rsidRPr="008D03A6" w:rsidRDefault="00C36ED2" w:rsidP="00160D68">
      <w:pPr>
        <w:tabs>
          <w:tab w:val="left" w:pos="2179"/>
        </w:tabs>
        <w:spacing w:after="0"/>
        <w:ind w:firstLine="284"/>
        <w:jc w:val="both"/>
        <w:rPr>
          <w:rFonts w:ascii="Crimson Text" w:hAnsi="Crimson Text"/>
          <w:color w:val="000000" w:themeColor="text1"/>
          <w:sz w:val="26"/>
          <w:szCs w:val="26"/>
          <w:u w:val="single"/>
        </w:rPr>
      </w:pPr>
      <w:del w:id="678" w:author="PC" w:date="2025-06-12T19:44:00Z">
        <w:r w:rsidRPr="008D03A6" w:rsidDel="00A4663A">
          <w:rPr>
            <w:rFonts w:ascii="Crimson Text" w:hAnsi="Crimson Text"/>
            <w:color w:val="000000" w:themeColor="text1"/>
            <w:sz w:val="26"/>
            <w:szCs w:val="26"/>
          </w:rPr>
          <w:delText>L</w:delText>
        </w:r>
        <w:r w:rsidR="00307B4F" w:rsidRPr="008D03A6" w:rsidDel="00A4663A">
          <w:rPr>
            <w:rFonts w:ascii="Crimson Text" w:hAnsi="Crimson Text"/>
            <w:color w:val="000000" w:themeColor="text1"/>
            <w:sz w:val="26"/>
            <w:szCs w:val="26"/>
          </w:rPr>
          <w:delText>uego el</w:delText>
        </w:r>
      </w:del>
      <w:ins w:id="679" w:author="PC" w:date="2025-06-12T19:44:00Z">
        <w:r w:rsidR="00A4663A">
          <w:rPr>
            <w:rFonts w:ascii="Crimson Text" w:hAnsi="Crimson Text"/>
            <w:color w:val="000000" w:themeColor="text1"/>
            <w:sz w:val="26"/>
            <w:szCs w:val="26"/>
          </w:rPr>
          <w:t>El</w:t>
        </w:r>
      </w:ins>
      <w:r w:rsidR="00307B4F" w:rsidRPr="008D03A6">
        <w:rPr>
          <w:rFonts w:ascii="Crimson Text" w:hAnsi="Crimson Text"/>
          <w:color w:val="000000" w:themeColor="text1"/>
          <w:sz w:val="26"/>
          <w:szCs w:val="26"/>
        </w:rPr>
        <w:t xml:space="preserve"> silencio se adueñó de</w:t>
      </w:r>
      <w:del w:id="680" w:author="PC" w:date="2025-06-12T19:44:00Z">
        <w:r w:rsidR="00307B4F" w:rsidRPr="008D03A6" w:rsidDel="00A4663A">
          <w:rPr>
            <w:rFonts w:ascii="Crimson Text" w:hAnsi="Crimson Text"/>
            <w:color w:val="000000" w:themeColor="text1"/>
            <w:sz w:val="26"/>
            <w:szCs w:val="26"/>
          </w:rPr>
          <w:delText>l ambiente</w:delText>
        </w:r>
      </w:del>
      <w:ins w:id="681" w:author="PC" w:date="2025-06-12T19:44:00Z">
        <w:r w:rsidR="00A4663A">
          <w:rPr>
            <w:rFonts w:ascii="Crimson Text" w:hAnsi="Crimson Text"/>
            <w:color w:val="000000" w:themeColor="text1"/>
            <w:sz w:val="26"/>
            <w:szCs w:val="26"/>
          </w:rPr>
          <w:t xml:space="preserve"> la sala</w:t>
        </w:r>
      </w:ins>
      <w:del w:id="682" w:author="PC" w:date="2025-06-12T19:45:00Z">
        <w:r w:rsidRPr="008D03A6" w:rsidDel="00A4663A">
          <w:rPr>
            <w:rFonts w:ascii="Crimson Text" w:hAnsi="Crimson Text"/>
            <w:color w:val="000000" w:themeColor="text1"/>
            <w:sz w:val="26"/>
            <w:szCs w:val="26"/>
          </w:rPr>
          <w:delText>,</w:delText>
        </w:r>
      </w:del>
      <w:ins w:id="683" w:author="PC" w:date="2025-06-12T19:45:00Z">
        <w:r w:rsidR="00A4663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proofErr w:type="spellStart"/>
      <w:r w:rsidRPr="008D03A6">
        <w:rPr>
          <w:rFonts w:ascii="Crimson Text" w:hAnsi="Crimson Text"/>
          <w:color w:val="000000" w:themeColor="text1"/>
          <w:sz w:val="26"/>
          <w:szCs w:val="26"/>
        </w:rPr>
        <w:t>Engla</w:t>
      </w:r>
      <w:proofErr w:type="spellEnd"/>
      <w:r w:rsidRPr="008D03A6">
        <w:rPr>
          <w:rFonts w:ascii="Crimson Text" w:hAnsi="Crimson Text"/>
          <w:color w:val="000000" w:themeColor="text1"/>
          <w:sz w:val="26"/>
          <w:szCs w:val="26"/>
        </w:rPr>
        <w:t xml:space="preserve"> terminó de tomar las medidas y se despidió dándole un</w:t>
      </w:r>
      <w:r w:rsidR="00C7059C" w:rsidRPr="008D03A6">
        <w:rPr>
          <w:rFonts w:ascii="Crimson Text" w:hAnsi="Crimson Text"/>
          <w:color w:val="000000" w:themeColor="text1"/>
          <w:sz w:val="26"/>
          <w:szCs w:val="26"/>
        </w:rPr>
        <w:t xml:space="preserve"> apretón en las manos</w:t>
      </w:r>
      <w:del w:id="684" w:author="PC" w:date="2025-06-12T19:45:00Z">
        <w:r w:rsidR="00C7059C" w:rsidRPr="008D03A6" w:rsidDel="00A4663A">
          <w:rPr>
            <w:rFonts w:ascii="Crimson Text" w:hAnsi="Crimson Text"/>
            <w:color w:val="000000" w:themeColor="text1"/>
            <w:sz w:val="26"/>
            <w:szCs w:val="26"/>
          </w:rPr>
          <w:delText>, pretendía</w:delText>
        </w:r>
      </w:del>
      <w:ins w:id="685" w:author="PC" w:date="2025-06-12T19:45:00Z">
        <w:r w:rsidR="00A4663A">
          <w:rPr>
            <w:rFonts w:ascii="Crimson Text" w:hAnsi="Crimson Text"/>
            <w:color w:val="000000" w:themeColor="text1"/>
            <w:sz w:val="26"/>
            <w:szCs w:val="26"/>
          </w:rPr>
          <w:t>. Intentaba</w:t>
        </w:r>
      </w:ins>
      <w:r w:rsidRPr="008D03A6">
        <w:rPr>
          <w:rFonts w:ascii="Crimson Text" w:hAnsi="Crimson Text"/>
          <w:color w:val="000000" w:themeColor="text1"/>
          <w:sz w:val="26"/>
          <w:szCs w:val="26"/>
        </w:rPr>
        <w:t xml:space="preserve"> ser </w:t>
      </w:r>
      <w:r w:rsidR="00413202" w:rsidRPr="008D03A6">
        <w:rPr>
          <w:rFonts w:ascii="Crimson Text" w:hAnsi="Crimson Text"/>
          <w:color w:val="000000" w:themeColor="text1"/>
          <w:sz w:val="26"/>
          <w:szCs w:val="26"/>
        </w:rPr>
        <w:t>cálida</w:t>
      </w:r>
      <w:r w:rsidRPr="008D03A6">
        <w:rPr>
          <w:rFonts w:ascii="Crimson Text" w:hAnsi="Crimson Text"/>
          <w:color w:val="000000" w:themeColor="text1"/>
          <w:sz w:val="26"/>
          <w:szCs w:val="26"/>
        </w:rPr>
        <w:t>, pero se había quedado sin palabras. Finalmente se retiró de la alcoba.</w:t>
      </w:r>
    </w:p>
    <w:p w:rsidR="00C36ED2" w:rsidRPr="008D03A6" w:rsidRDefault="00467761" w:rsidP="00160D68">
      <w:pPr>
        <w:tabs>
          <w:tab w:val="left" w:pos="2179"/>
        </w:tabs>
        <w:spacing w:after="0"/>
        <w:ind w:firstLine="284"/>
        <w:jc w:val="both"/>
        <w:rPr>
          <w:rFonts w:ascii="Crimson Text" w:hAnsi="Crimson Text"/>
          <w:color w:val="000000" w:themeColor="text1"/>
          <w:sz w:val="26"/>
          <w:szCs w:val="26"/>
          <w:u w:val="single"/>
        </w:rPr>
      </w:pPr>
      <w:proofErr w:type="spellStart"/>
      <w:r w:rsidRPr="008D03A6">
        <w:rPr>
          <w:rFonts w:ascii="Crimson Text" w:hAnsi="Crimson Text"/>
          <w:color w:val="000000" w:themeColor="text1"/>
          <w:sz w:val="26"/>
          <w:szCs w:val="26"/>
        </w:rPr>
        <w:t>Engla</w:t>
      </w:r>
      <w:proofErr w:type="spellEnd"/>
      <w:r w:rsidRPr="008D03A6">
        <w:rPr>
          <w:rFonts w:ascii="Crimson Text" w:hAnsi="Crimson Text"/>
          <w:color w:val="000000" w:themeColor="text1"/>
          <w:sz w:val="26"/>
          <w:szCs w:val="26"/>
        </w:rPr>
        <w:t xml:space="preserve"> </w:t>
      </w:r>
      <w:r w:rsidR="00C7059C" w:rsidRPr="008D03A6">
        <w:rPr>
          <w:rFonts w:ascii="Crimson Text" w:hAnsi="Crimson Text"/>
          <w:color w:val="000000" w:themeColor="text1"/>
          <w:sz w:val="26"/>
          <w:szCs w:val="26"/>
        </w:rPr>
        <w:t>era</w:t>
      </w:r>
      <w:r w:rsidRPr="008D03A6">
        <w:rPr>
          <w:rFonts w:ascii="Crimson Text" w:hAnsi="Crimson Text"/>
          <w:color w:val="000000" w:themeColor="text1"/>
          <w:sz w:val="26"/>
          <w:szCs w:val="26"/>
        </w:rPr>
        <w:t xml:space="preserve"> la confidente de la princesa, se había ganado su </w:t>
      </w:r>
      <w:del w:id="686" w:author="PC" w:date="2025-06-12T19:53:00Z">
        <w:r w:rsidRPr="008D03A6" w:rsidDel="00C91454">
          <w:rPr>
            <w:rFonts w:ascii="Crimson Text" w:hAnsi="Crimson Text"/>
            <w:color w:val="000000" w:themeColor="text1"/>
            <w:sz w:val="26"/>
            <w:szCs w:val="26"/>
          </w:rPr>
          <w:delText>confianza</w:delText>
        </w:r>
      </w:del>
      <w:ins w:id="687" w:author="PC" w:date="2025-06-12T19:53:00Z">
        <w:r w:rsidR="00C91454">
          <w:rPr>
            <w:rFonts w:ascii="Crimson Text" w:hAnsi="Crimson Text"/>
            <w:color w:val="000000" w:themeColor="text1"/>
            <w:sz w:val="26"/>
            <w:szCs w:val="26"/>
          </w:rPr>
          <w:t>amistad</w:t>
        </w:r>
      </w:ins>
      <w:del w:id="688" w:author="PC" w:date="2025-06-12T19:52:00Z">
        <w:r w:rsidRPr="008D03A6" w:rsidDel="00A4663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jamás había dejado</w:t>
      </w:r>
      <w:r w:rsidR="00E11048" w:rsidRPr="008D03A6">
        <w:rPr>
          <w:rFonts w:ascii="Crimson Text" w:hAnsi="Crimson Text"/>
          <w:color w:val="000000" w:themeColor="text1"/>
          <w:sz w:val="26"/>
          <w:szCs w:val="26"/>
        </w:rPr>
        <w:t xml:space="preserve"> escapar </w:t>
      </w:r>
      <w:r w:rsidR="00C7059C" w:rsidRPr="008D03A6">
        <w:rPr>
          <w:rFonts w:ascii="Crimson Text" w:hAnsi="Crimson Text"/>
          <w:color w:val="000000" w:themeColor="text1"/>
          <w:sz w:val="26"/>
          <w:szCs w:val="26"/>
        </w:rPr>
        <w:t xml:space="preserve">una </w:t>
      </w:r>
      <w:r w:rsidRPr="008D03A6">
        <w:rPr>
          <w:rFonts w:ascii="Crimson Text" w:hAnsi="Crimson Text"/>
          <w:color w:val="000000" w:themeColor="text1"/>
          <w:sz w:val="26"/>
          <w:szCs w:val="26"/>
        </w:rPr>
        <w:t>palabra de las pron</w:t>
      </w:r>
      <w:r w:rsidR="00307B4F" w:rsidRPr="008D03A6">
        <w:rPr>
          <w:rFonts w:ascii="Crimson Text" w:hAnsi="Crimson Text"/>
          <w:color w:val="000000" w:themeColor="text1"/>
          <w:sz w:val="26"/>
          <w:szCs w:val="26"/>
        </w:rPr>
        <w:t xml:space="preserve">unciadas en </w:t>
      </w:r>
      <w:del w:id="689" w:author="PC" w:date="2025-06-12T19:53:00Z">
        <w:r w:rsidR="00FB5364" w:rsidRPr="008D03A6" w:rsidDel="00C91454">
          <w:rPr>
            <w:rFonts w:ascii="Crimson Text" w:hAnsi="Crimson Text"/>
            <w:color w:val="000000" w:themeColor="text1"/>
            <w:sz w:val="26"/>
            <w:szCs w:val="26"/>
          </w:rPr>
          <w:delText>las</w:delText>
        </w:r>
        <w:r w:rsidR="00307B4F" w:rsidRPr="008D03A6" w:rsidDel="00C91454">
          <w:rPr>
            <w:rFonts w:ascii="Crimson Text" w:hAnsi="Crimson Text"/>
            <w:color w:val="000000" w:themeColor="text1"/>
            <w:sz w:val="26"/>
            <w:szCs w:val="26"/>
          </w:rPr>
          <w:delText xml:space="preserve"> </w:delText>
        </w:r>
      </w:del>
      <w:ins w:id="690" w:author="PC" w:date="2025-06-12T19:53:00Z">
        <w:r w:rsidR="00C91454">
          <w:rPr>
            <w:rFonts w:ascii="Crimson Text" w:hAnsi="Crimson Text"/>
            <w:color w:val="000000" w:themeColor="text1"/>
            <w:sz w:val="26"/>
            <w:szCs w:val="26"/>
          </w:rPr>
          <w:t>esas</w:t>
        </w:r>
        <w:r w:rsidR="00C91454" w:rsidRPr="008D03A6">
          <w:rPr>
            <w:rFonts w:ascii="Crimson Text" w:hAnsi="Crimson Text"/>
            <w:color w:val="000000" w:themeColor="text1"/>
            <w:sz w:val="26"/>
            <w:szCs w:val="26"/>
          </w:rPr>
          <w:t xml:space="preserve"> </w:t>
        </w:r>
      </w:ins>
      <w:r w:rsidR="00307B4F" w:rsidRPr="008D03A6">
        <w:rPr>
          <w:rFonts w:ascii="Crimson Text" w:hAnsi="Crimson Text"/>
          <w:color w:val="000000" w:themeColor="text1"/>
          <w:sz w:val="26"/>
          <w:szCs w:val="26"/>
        </w:rPr>
        <w:t>charlas íntimas</w:t>
      </w:r>
      <w:del w:id="691" w:author="PC" w:date="2025-06-12T19:53:00Z">
        <w:r w:rsidR="00307B4F" w:rsidRPr="008D03A6" w:rsidDel="00C91454">
          <w:rPr>
            <w:rFonts w:ascii="Crimson Text" w:hAnsi="Crimson Text"/>
            <w:color w:val="000000" w:themeColor="text1"/>
            <w:sz w:val="26"/>
            <w:szCs w:val="26"/>
          </w:rPr>
          <w:delText>. P</w:delText>
        </w:r>
        <w:r w:rsidRPr="008D03A6" w:rsidDel="00C91454">
          <w:rPr>
            <w:rFonts w:ascii="Crimson Text" w:hAnsi="Crimson Text"/>
            <w:color w:val="000000" w:themeColor="text1"/>
            <w:sz w:val="26"/>
            <w:szCs w:val="26"/>
          </w:rPr>
          <w:delText>ero</w:delText>
        </w:r>
      </w:del>
      <w:ins w:id="692" w:author="PC" w:date="2025-06-12T19:54:00Z">
        <w:r w:rsidR="00C91454">
          <w:rPr>
            <w:rFonts w:ascii="Crimson Text" w:hAnsi="Crimson Text"/>
            <w:color w:val="000000" w:themeColor="text1"/>
            <w:sz w:val="26"/>
            <w:szCs w:val="26"/>
          </w:rPr>
          <w:t>, pero</w:t>
        </w:r>
      </w:ins>
      <w:r w:rsidRPr="008D03A6">
        <w:rPr>
          <w:rFonts w:ascii="Crimson Text" w:hAnsi="Crimson Text"/>
          <w:color w:val="000000" w:themeColor="text1"/>
          <w:sz w:val="26"/>
          <w:szCs w:val="26"/>
        </w:rPr>
        <w:t xml:space="preserve"> esta </w:t>
      </w:r>
      <w:r w:rsidR="00307B4F" w:rsidRPr="008D03A6">
        <w:rPr>
          <w:rFonts w:ascii="Crimson Text" w:hAnsi="Crimson Text"/>
          <w:color w:val="000000" w:themeColor="text1"/>
          <w:sz w:val="26"/>
          <w:szCs w:val="26"/>
        </w:rPr>
        <w:t xml:space="preserve">vez </w:t>
      </w:r>
      <w:del w:id="693" w:author="PC" w:date="2025-06-12T19:53:00Z">
        <w:r w:rsidR="00307B4F" w:rsidRPr="008D03A6" w:rsidDel="00C91454">
          <w:rPr>
            <w:rFonts w:ascii="Crimson Text" w:hAnsi="Crimson Text"/>
            <w:color w:val="000000" w:themeColor="text1"/>
            <w:sz w:val="26"/>
            <w:szCs w:val="26"/>
          </w:rPr>
          <w:delText>el contexto</w:delText>
        </w:r>
      </w:del>
      <w:ins w:id="694" w:author="PC" w:date="2025-06-12T19:53:00Z">
        <w:r w:rsidR="00C91454">
          <w:rPr>
            <w:rFonts w:ascii="Crimson Text" w:hAnsi="Crimson Text"/>
            <w:color w:val="000000" w:themeColor="text1"/>
            <w:sz w:val="26"/>
            <w:szCs w:val="26"/>
          </w:rPr>
          <w:t>la situación</w:t>
        </w:r>
      </w:ins>
      <w:r w:rsidR="00307B4F" w:rsidRPr="008D03A6">
        <w:rPr>
          <w:rFonts w:ascii="Crimson Text" w:hAnsi="Crimson Text"/>
          <w:color w:val="000000" w:themeColor="text1"/>
          <w:sz w:val="26"/>
          <w:szCs w:val="26"/>
        </w:rPr>
        <w:t xml:space="preserve"> era diferente</w:t>
      </w:r>
      <w:del w:id="695" w:author="PC" w:date="2025-06-12T19:54:00Z">
        <w:r w:rsidR="00307B4F" w:rsidRPr="008D03A6" w:rsidDel="00C91454">
          <w:rPr>
            <w:rFonts w:ascii="Crimson Text" w:hAnsi="Crimson Text"/>
            <w:color w:val="000000" w:themeColor="text1"/>
            <w:sz w:val="26"/>
            <w:szCs w:val="26"/>
          </w:rPr>
          <w:delText>, l</w:delText>
        </w:r>
        <w:r w:rsidRPr="008D03A6" w:rsidDel="00C91454">
          <w:rPr>
            <w:rFonts w:ascii="Crimson Text" w:hAnsi="Crimson Text"/>
            <w:color w:val="000000" w:themeColor="text1"/>
            <w:sz w:val="26"/>
            <w:szCs w:val="26"/>
          </w:rPr>
          <w:delText>a</w:delText>
        </w:r>
      </w:del>
      <w:ins w:id="696" w:author="PC" w:date="2025-06-12T19:54:00Z">
        <w:r w:rsidR="00C91454">
          <w:rPr>
            <w:rFonts w:ascii="Crimson Text" w:hAnsi="Crimson Text"/>
            <w:color w:val="000000" w:themeColor="text1"/>
            <w:sz w:val="26"/>
            <w:szCs w:val="26"/>
          </w:rPr>
          <w:t>. La</w:t>
        </w:r>
      </w:ins>
      <w:r w:rsidRPr="008D03A6">
        <w:rPr>
          <w:rFonts w:ascii="Crimson Text" w:hAnsi="Crimson Text"/>
          <w:color w:val="000000" w:themeColor="text1"/>
          <w:sz w:val="26"/>
          <w:szCs w:val="26"/>
        </w:rPr>
        <w:t xml:space="preserve"> dama </w:t>
      </w:r>
      <w:r w:rsidR="008B512D" w:rsidRPr="008D03A6">
        <w:rPr>
          <w:rFonts w:ascii="Crimson Text" w:hAnsi="Crimson Text"/>
          <w:color w:val="000000" w:themeColor="text1"/>
          <w:sz w:val="26"/>
          <w:szCs w:val="26"/>
        </w:rPr>
        <w:t>consideraba</w:t>
      </w:r>
      <w:r w:rsidRPr="008D03A6">
        <w:rPr>
          <w:rFonts w:ascii="Crimson Text" w:hAnsi="Crimson Text"/>
          <w:color w:val="000000" w:themeColor="text1"/>
          <w:sz w:val="26"/>
          <w:szCs w:val="26"/>
        </w:rPr>
        <w:t xml:space="preserve"> que la situación se le había ido de las manos a la </w:t>
      </w:r>
      <w:r w:rsidR="00C325EC" w:rsidRPr="008D03A6">
        <w:rPr>
          <w:rFonts w:ascii="Crimson Text" w:hAnsi="Crimson Text"/>
          <w:color w:val="000000" w:themeColor="text1"/>
          <w:sz w:val="26"/>
          <w:szCs w:val="26"/>
        </w:rPr>
        <w:t>joven</w:t>
      </w:r>
      <w:r w:rsidRPr="008D03A6">
        <w:rPr>
          <w:rFonts w:ascii="Crimson Text" w:hAnsi="Crimson Text"/>
          <w:color w:val="000000" w:themeColor="text1"/>
          <w:sz w:val="26"/>
          <w:szCs w:val="26"/>
        </w:rPr>
        <w:t>, y</w:t>
      </w:r>
      <w:commentRangeStart w:id="697"/>
      <w:r w:rsidRPr="008D03A6">
        <w:rPr>
          <w:rFonts w:ascii="Crimson Text" w:hAnsi="Crimson Text"/>
          <w:color w:val="000000" w:themeColor="text1"/>
          <w:sz w:val="26"/>
          <w:szCs w:val="26"/>
        </w:rPr>
        <w:t xml:space="preserve"> </w:t>
      </w:r>
      <w:ins w:id="698" w:author="PC" w:date="2025-06-12T19:54:00Z">
        <w:r w:rsidR="00C91454">
          <w:rPr>
            <w:rFonts w:ascii="Crimson Text" w:hAnsi="Crimson Text"/>
            <w:color w:val="000000" w:themeColor="text1"/>
            <w:sz w:val="26"/>
            <w:szCs w:val="26"/>
          </w:rPr>
          <w:t xml:space="preserve">que </w:t>
        </w:r>
      </w:ins>
      <w:r w:rsidRPr="008D03A6">
        <w:rPr>
          <w:rFonts w:ascii="Crimson Text" w:hAnsi="Crimson Text"/>
          <w:color w:val="000000" w:themeColor="text1"/>
          <w:sz w:val="26"/>
          <w:szCs w:val="26"/>
        </w:rPr>
        <w:t>su propia integridad estaba en j</w:t>
      </w:r>
      <w:r w:rsidR="00B62489" w:rsidRPr="008D03A6">
        <w:rPr>
          <w:rFonts w:ascii="Crimson Text" w:hAnsi="Crimson Text"/>
          <w:color w:val="000000" w:themeColor="text1"/>
          <w:sz w:val="26"/>
          <w:szCs w:val="26"/>
        </w:rPr>
        <w:t>uego</w:t>
      </w:r>
      <w:commentRangeEnd w:id="697"/>
      <w:r w:rsidR="00C91454">
        <w:rPr>
          <w:rStyle w:val="Refdecomentario"/>
        </w:rPr>
        <w:commentReference w:id="697"/>
      </w:r>
      <w:r w:rsidR="00B62489" w:rsidRPr="008D03A6">
        <w:rPr>
          <w:rFonts w:ascii="Crimson Text" w:hAnsi="Crimson Text"/>
          <w:color w:val="000000" w:themeColor="text1"/>
          <w:sz w:val="26"/>
          <w:szCs w:val="26"/>
        </w:rPr>
        <w:t>. A pesar de que no quería</w:t>
      </w:r>
      <w:r w:rsidRPr="008D03A6">
        <w:rPr>
          <w:rFonts w:ascii="Crimson Text" w:hAnsi="Crimson Text"/>
          <w:color w:val="000000" w:themeColor="text1"/>
          <w:sz w:val="26"/>
          <w:szCs w:val="26"/>
        </w:rPr>
        <w:t xml:space="preserve"> </w:t>
      </w:r>
      <w:r w:rsidR="00B62489" w:rsidRPr="008D03A6">
        <w:rPr>
          <w:rFonts w:ascii="Crimson Text" w:hAnsi="Crimson Text"/>
          <w:color w:val="000000" w:themeColor="text1"/>
          <w:sz w:val="26"/>
          <w:szCs w:val="26"/>
        </w:rPr>
        <w:t>romper</w:t>
      </w:r>
      <w:r w:rsidR="008655F2" w:rsidRPr="008D03A6">
        <w:rPr>
          <w:rFonts w:ascii="Crimson Text" w:hAnsi="Crimson Text"/>
          <w:color w:val="000000" w:themeColor="text1"/>
          <w:sz w:val="26"/>
          <w:szCs w:val="26"/>
        </w:rPr>
        <w:t xml:space="preserve"> el secreto</w:t>
      </w:r>
      <w:r w:rsidRPr="008D03A6">
        <w:rPr>
          <w:rFonts w:ascii="Crimson Text" w:hAnsi="Crimson Text"/>
          <w:color w:val="000000" w:themeColor="text1"/>
          <w:sz w:val="26"/>
          <w:szCs w:val="26"/>
        </w:rPr>
        <w:t xml:space="preserve">, </w:t>
      </w:r>
      <w:r w:rsidR="008B512D" w:rsidRPr="008D03A6">
        <w:rPr>
          <w:rFonts w:ascii="Crimson Text" w:hAnsi="Crimson Text"/>
          <w:color w:val="000000" w:themeColor="text1"/>
          <w:sz w:val="26"/>
          <w:szCs w:val="26"/>
        </w:rPr>
        <w:t>creyó</w:t>
      </w:r>
      <w:r w:rsidRPr="008D03A6">
        <w:rPr>
          <w:rFonts w:ascii="Crimson Text" w:hAnsi="Crimson Text"/>
          <w:color w:val="000000" w:themeColor="text1"/>
          <w:sz w:val="26"/>
          <w:szCs w:val="26"/>
        </w:rPr>
        <w:t xml:space="preserve"> conveniente alertar al rey sobre lo acontecido. Sin dudarlo, le transmitió su inquietud </w:t>
      </w:r>
      <w:del w:id="699" w:author="PC" w:date="2025-06-12T19:54:00Z">
        <w:r w:rsidRPr="008D03A6" w:rsidDel="00C91454">
          <w:rPr>
            <w:rFonts w:ascii="Crimson Text" w:hAnsi="Crimson Text"/>
            <w:color w:val="000000" w:themeColor="text1"/>
            <w:sz w:val="26"/>
            <w:szCs w:val="26"/>
          </w:rPr>
          <w:delText>a Gregor</w:delText>
        </w:r>
      </w:del>
      <w:ins w:id="700" w:author="PC" w:date="2025-06-12T19:54:00Z">
        <w:r w:rsidR="00C91454">
          <w:rPr>
            <w:rFonts w:ascii="Crimson Text" w:hAnsi="Crimson Text"/>
            <w:color w:val="000000" w:themeColor="text1"/>
            <w:sz w:val="26"/>
            <w:szCs w:val="26"/>
          </w:rPr>
          <w:t>al monarca</w:t>
        </w:r>
      </w:ins>
      <w:r w:rsidRPr="008D03A6">
        <w:rPr>
          <w:rFonts w:ascii="Crimson Text" w:hAnsi="Crimson Text"/>
          <w:color w:val="000000" w:themeColor="text1"/>
          <w:sz w:val="26"/>
          <w:szCs w:val="26"/>
        </w:rPr>
        <w:t xml:space="preserve">, quien no tardó en dirigirse a la habitación de su hija para </w:t>
      </w:r>
      <w:r w:rsidR="00B62489" w:rsidRPr="008D03A6">
        <w:rPr>
          <w:rFonts w:ascii="Crimson Text" w:hAnsi="Crimson Text"/>
          <w:color w:val="000000" w:themeColor="text1"/>
          <w:sz w:val="26"/>
          <w:szCs w:val="26"/>
        </w:rPr>
        <w:t>hablar</w:t>
      </w:r>
      <w:r w:rsidRPr="008D03A6">
        <w:rPr>
          <w:rFonts w:ascii="Crimson Text" w:hAnsi="Crimson Text"/>
          <w:color w:val="000000" w:themeColor="text1"/>
          <w:sz w:val="26"/>
          <w:szCs w:val="26"/>
        </w:rPr>
        <w:t xml:space="preserve"> </w:t>
      </w:r>
      <w:r w:rsidR="00413202" w:rsidRPr="008D03A6">
        <w:rPr>
          <w:rFonts w:ascii="Crimson Text" w:hAnsi="Crimson Text"/>
          <w:color w:val="000000" w:themeColor="text1"/>
          <w:sz w:val="26"/>
          <w:szCs w:val="26"/>
        </w:rPr>
        <w:t>sobre el tema.</w:t>
      </w:r>
    </w:p>
    <w:p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p>
    <w:p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rey golpeó a la puerta de la alcoba de Elena</w:t>
      </w:r>
      <w:del w:id="701" w:author="PC" w:date="2025-06-12T19:55:00Z">
        <w:r w:rsidRPr="008D03A6" w:rsidDel="00C9145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702" w:author="PC" w:date="2025-06-12T19:55:00Z">
        <w:r w:rsidR="00C9145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al ingresar</w:t>
      </w:r>
      <w:ins w:id="703" w:author="PC" w:date="2025-06-12T19:55:00Z">
        <w:r w:rsidR="00C9145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r w:rsidR="00B62489" w:rsidRPr="008D03A6">
        <w:rPr>
          <w:rFonts w:ascii="Crimson Text" w:hAnsi="Crimson Text"/>
          <w:color w:val="000000" w:themeColor="text1"/>
          <w:sz w:val="26"/>
          <w:szCs w:val="26"/>
        </w:rPr>
        <w:t>abrió</w:t>
      </w:r>
      <w:r w:rsidRPr="008D03A6">
        <w:rPr>
          <w:rFonts w:ascii="Crimson Text" w:hAnsi="Crimson Text"/>
          <w:color w:val="000000" w:themeColor="text1"/>
          <w:sz w:val="26"/>
          <w:szCs w:val="26"/>
        </w:rPr>
        <w:t xml:space="preserve"> el diálogo yendo directo al grano, como era su costumbre</w:t>
      </w:r>
      <w:del w:id="704" w:author="PC" w:date="2025-06-12T19:55:00Z">
        <w:r w:rsidRPr="008D03A6" w:rsidDel="00C91454">
          <w:rPr>
            <w:rFonts w:ascii="Crimson Text" w:hAnsi="Crimson Text"/>
            <w:color w:val="000000" w:themeColor="text1"/>
            <w:sz w:val="26"/>
            <w:szCs w:val="26"/>
          </w:rPr>
          <w:delText>, sin rodeos</w:delText>
        </w:r>
      </w:del>
      <w:r w:rsidRPr="008D03A6">
        <w:rPr>
          <w:rFonts w:ascii="Crimson Text" w:hAnsi="Crimson Text"/>
          <w:color w:val="000000" w:themeColor="text1"/>
          <w:sz w:val="26"/>
          <w:szCs w:val="26"/>
        </w:rPr>
        <w:t>.</w:t>
      </w:r>
    </w:p>
    <w:p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413202" w:rsidRPr="008D03A6">
        <w:rPr>
          <w:rFonts w:ascii="Crimson Text" w:hAnsi="Crimson Text"/>
          <w:color w:val="000000" w:themeColor="text1"/>
          <w:sz w:val="26"/>
          <w:szCs w:val="26"/>
        </w:rPr>
        <w:t>¡</w:t>
      </w:r>
      <w:proofErr w:type="gramEnd"/>
      <w:r w:rsidR="00413202" w:rsidRPr="008D03A6">
        <w:rPr>
          <w:rFonts w:ascii="Crimson Text" w:hAnsi="Crimson Text"/>
          <w:color w:val="000000" w:themeColor="text1"/>
          <w:sz w:val="26"/>
          <w:szCs w:val="26"/>
        </w:rPr>
        <w:t xml:space="preserve">Cómo pudiste hacer una cosa así! No eres una campesina, eres la princesa de este reino </w:t>
      </w: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lanzó, y Elena hizo un gesto de fastidio</w:t>
      </w:r>
      <w:del w:id="705" w:author="PC" w:date="2025-06-12T19:55:00Z">
        <w:r w:rsidR="00413202" w:rsidRPr="008D03A6" w:rsidDel="00C91454">
          <w:rPr>
            <w:rFonts w:ascii="Crimson Text" w:hAnsi="Crimson Text"/>
            <w:color w:val="000000" w:themeColor="text1"/>
            <w:sz w:val="26"/>
            <w:szCs w:val="26"/>
          </w:rPr>
          <w:delText>,</w:delText>
        </w:r>
      </w:del>
      <w:ins w:id="706" w:author="PC" w:date="2025-06-12T19:55:00Z">
        <w:r w:rsidR="00C91454">
          <w:rPr>
            <w:rFonts w:ascii="Crimson Text" w:hAnsi="Crimson Text"/>
            <w:color w:val="000000" w:themeColor="text1"/>
            <w:sz w:val="26"/>
            <w:szCs w:val="26"/>
          </w:rPr>
          <w:t>:</w:t>
        </w:r>
      </w:ins>
      <w:r w:rsidR="00413202" w:rsidRPr="008D03A6">
        <w:rPr>
          <w:rFonts w:ascii="Crimson Text" w:hAnsi="Crimson Text"/>
          <w:color w:val="000000" w:themeColor="text1"/>
          <w:sz w:val="26"/>
          <w:szCs w:val="26"/>
        </w:rPr>
        <w:t xml:space="preserve"> ya sabía cómo seguiría esa charla.</w:t>
      </w:r>
    </w:p>
    <w:p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 xml:space="preserve">Ya te fueron con </w:t>
      </w:r>
      <w:r w:rsidR="00E60D04" w:rsidRPr="008D03A6">
        <w:rPr>
          <w:rFonts w:ascii="Crimson Text" w:hAnsi="Crimson Text"/>
          <w:color w:val="000000" w:themeColor="text1"/>
          <w:sz w:val="26"/>
          <w:szCs w:val="26"/>
        </w:rPr>
        <w:t>el cuento</w:t>
      </w:r>
      <w:r w:rsidR="00413202" w:rsidRPr="008D03A6">
        <w:rPr>
          <w:rFonts w:ascii="Crimson Text" w:hAnsi="Crimson Text"/>
          <w:color w:val="000000" w:themeColor="text1"/>
          <w:sz w:val="26"/>
          <w:szCs w:val="26"/>
        </w:rPr>
        <w:t xml:space="preserve">. ¡No puedo confiar en nadie! </w:t>
      </w:r>
      <w:r>
        <w:rPr>
          <w:rFonts w:ascii="Crimson Text" w:hAnsi="Crimson Text"/>
          <w:color w:val="000000" w:themeColor="text1"/>
          <w:sz w:val="26"/>
          <w:szCs w:val="26"/>
        </w:rPr>
        <w:t>—</w:t>
      </w:r>
      <w:del w:id="707" w:author="PC" w:date="2025-06-12T19:55:00Z">
        <w:r w:rsidR="00413202" w:rsidRPr="008D03A6" w:rsidDel="00C91454">
          <w:rPr>
            <w:rFonts w:ascii="Crimson Text" w:hAnsi="Crimson Text"/>
            <w:color w:val="000000" w:themeColor="text1"/>
            <w:sz w:val="26"/>
            <w:szCs w:val="26"/>
          </w:rPr>
          <w:delText>exclamó</w:delText>
        </w:r>
      </w:del>
      <w:ins w:id="708" w:author="PC" w:date="2025-06-12T19:55:00Z">
        <w:r w:rsidR="00C91454">
          <w:rPr>
            <w:rFonts w:ascii="Crimson Text" w:hAnsi="Crimson Text"/>
            <w:color w:val="000000" w:themeColor="text1"/>
            <w:sz w:val="26"/>
            <w:szCs w:val="26"/>
          </w:rPr>
          <w:t>Exclamó</w:t>
        </w:r>
      </w:ins>
      <w:r w:rsidR="00413202" w:rsidRPr="008D03A6">
        <w:rPr>
          <w:rFonts w:ascii="Crimson Text" w:hAnsi="Crimson Text"/>
          <w:color w:val="000000" w:themeColor="text1"/>
          <w:sz w:val="26"/>
          <w:szCs w:val="26"/>
        </w:rPr>
        <w:t>, se sentía decepcionada.</w:t>
      </w:r>
    </w:p>
    <w:p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 xml:space="preserve">No </w:t>
      </w:r>
      <w:r w:rsidR="00E60D04" w:rsidRPr="008D03A6">
        <w:rPr>
          <w:rFonts w:ascii="Crimson Text" w:hAnsi="Crimson Text"/>
          <w:color w:val="000000" w:themeColor="text1"/>
          <w:sz w:val="26"/>
          <w:szCs w:val="26"/>
        </w:rPr>
        <w:t>culpes a</w:t>
      </w:r>
      <w:r w:rsidR="00413202" w:rsidRPr="008D03A6">
        <w:rPr>
          <w:rFonts w:ascii="Crimson Text" w:hAnsi="Crimson Text"/>
          <w:color w:val="000000" w:themeColor="text1"/>
          <w:sz w:val="26"/>
          <w:szCs w:val="26"/>
        </w:rPr>
        <w:t xml:space="preserve"> </w:t>
      </w:r>
      <w:proofErr w:type="spellStart"/>
      <w:r w:rsidR="00413202" w:rsidRPr="008D03A6">
        <w:rPr>
          <w:rFonts w:ascii="Crimson Text" w:hAnsi="Crimson Text"/>
          <w:color w:val="000000" w:themeColor="text1"/>
          <w:sz w:val="26"/>
          <w:szCs w:val="26"/>
        </w:rPr>
        <w:t>Engla</w:t>
      </w:r>
      <w:proofErr w:type="spellEnd"/>
      <w:r w:rsidR="00413202" w:rsidRPr="008D03A6">
        <w:rPr>
          <w:rFonts w:ascii="Crimson Text" w:hAnsi="Crimson Text"/>
          <w:color w:val="000000" w:themeColor="text1"/>
          <w:sz w:val="26"/>
          <w:szCs w:val="26"/>
        </w:rPr>
        <w:t xml:space="preserve">, </w:t>
      </w:r>
      <w:r w:rsidR="00E60D04" w:rsidRPr="008D03A6">
        <w:rPr>
          <w:rFonts w:ascii="Crimson Text" w:hAnsi="Crimson Text"/>
          <w:color w:val="000000" w:themeColor="text1"/>
          <w:sz w:val="26"/>
          <w:szCs w:val="26"/>
        </w:rPr>
        <w:t>tan sólo quiere protegerte</w:t>
      </w:r>
      <w:r w:rsidR="00413202" w:rsidRPr="008D03A6">
        <w:rPr>
          <w:rFonts w:ascii="Crimson Text" w:hAnsi="Crimson Text"/>
          <w:color w:val="000000" w:themeColor="text1"/>
          <w:sz w:val="26"/>
          <w:szCs w:val="26"/>
        </w:rPr>
        <w:t xml:space="preserve">. </w:t>
      </w:r>
      <w:del w:id="709" w:author="PC" w:date="2025-06-12T19:55:00Z">
        <w:r w:rsidR="00413202" w:rsidRPr="008D03A6" w:rsidDel="00C91454">
          <w:rPr>
            <w:rFonts w:ascii="Crimson Text" w:hAnsi="Crimson Text"/>
            <w:color w:val="000000" w:themeColor="text1"/>
            <w:sz w:val="26"/>
            <w:szCs w:val="26"/>
          </w:rPr>
          <w:delText>Es muy peligroso lo que hiciste</w:delText>
        </w:r>
      </w:del>
      <w:ins w:id="710" w:author="PC" w:date="2025-06-12T19:55:00Z">
        <w:r w:rsidR="00C91454">
          <w:rPr>
            <w:rFonts w:ascii="Crimson Text" w:hAnsi="Crimson Text"/>
            <w:color w:val="000000" w:themeColor="text1"/>
            <w:sz w:val="26"/>
            <w:szCs w:val="26"/>
          </w:rPr>
          <w:t>Lo que hiciste fue muy peligroso</w:t>
        </w:r>
      </w:ins>
      <w:del w:id="711" w:author="PC" w:date="2025-06-12T19:55:00Z">
        <w:r w:rsidR="00413202" w:rsidRPr="008D03A6" w:rsidDel="00C91454">
          <w:rPr>
            <w:rFonts w:ascii="Crimson Text" w:hAnsi="Crimson Text"/>
            <w:color w:val="000000" w:themeColor="text1"/>
            <w:sz w:val="26"/>
            <w:szCs w:val="26"/>
          </w:rPr>
          <w:delText>. Me</w:delText>
        </w:r>
      </w:del>
      <w:ins w:id="712" w:author="PC" w:date="2025-06-12T19:55:00Z">
        <w:r w:rsidR="00C91454">
          <w:rPr>
            <w:rFonts w:ascii="Crimson Text" w:hAnsi="Crimson Text"/>
            <w:color w:val="000000" w:themeColor="text1"/>
            <w:sz w:val="26"/>
            <w:szCs w:val="26"/>
          </w:rPr>
          <w:t>, me</w:t>
        </w:r>
      </w:ins>
      <w:r w:rsidR="00413202" w:rsidRPr="008D03A6">
        <w:rPr>
          <w:rFonts w:ascii="Crimson Text" w:hAnsi="Crimson Text"/>
          <w:color w:val="000000" w:themeColor="text1"/>
          <w:sz w:val="26"/>
          <w:szCs w:val="26"/>
        </w:rPr>
        <w:t xml:space="preserve"> hubieras pedido ayuda.</w:t>
      </w:r>
    </w:p>
    <w:p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413202" w:rsidRPr="008D03A6">
        <w:rPr>
          <w:rFonts w:ascii="Crimson Text" w:hAnsi="Crimson Text"/>
          <w:color w:val="000000" w:themeColor="text1"/>
          <w:sz w:val="26"/>
          <w:szCs w:val="26"/>
        </w:rPr>
        <w:t>¿</w:t>
      </w:r>
      <w:proofErr w:type="gramEnd"/>
      <w:r w:rsidR="00413202" w:rsidRPr="008D03A6">
        <w:rPr>
          <w:rFonts w:ascii="Crimson Text" w:hAnsi="Crimson Text"/>
          <w:color w:val="000000" w:themeColor="text1"/>
          <w:sz w:val="26"/>
          <w:szCs w:val="26"/>
        </w:rPr>
        <w:t xml:space="preserve">Ayuda? Te </w:t>
      </w:r>
      <w:del w:id="713" w:author="PC" w:date="2025-06-12T19:56:00Z">
        <w:r w:rsidR="00413202" w:rsidRPr="008D03A6" w:rsidDel="00C91454">
          <w:rPr>
            <w:rFonts w:ascii="Crimson Text" w:hAnsi="Crimson Text"/>
            <w:color w:val="000000" w:themeColor="text1"/>
            <w:sz w:val="26"/>
            <w:szCs w:val="26"/>
          </w:rPr>
          <w:delText xml:space="preserve">fastidia </w:delText>
        </w:r>
      </w:del>
      <w:ins w:id="714" w:author="PC" w:date="2025-06-12T19:56:00Z">
        <w:r w:rsidR="00C91454">
          <w:rPr>
            <w:rFonts w:ascii="Crimson Text" w:hAnsi="Crimson Text"/>
            <w:color w:val="000000" w:themeColor="text1"/>
            <w:sz w:val="26"/>
            <w:szCs w:val="26"/>
          </w:rPr>
          <w:t>disgusta</w:t>
        </w:r>
        <w:r w:rsidR="00C91454" w:rsidRPr="008D03A6">
          <w:rPr>
            <w:rFonts w:ascii="Crimson Text" w:hAnsi="Crimson Text"/>
            <w:color w:val="000000" w:themeColor="text1"/>
            <w:sz w:val="26"/>
            <w:szCs w:val="26"/>
          </w:rPr>
          <w:t xml:space="preserve"> </w:t>
        </w:r>
      </w:ins>
      <w:r w:rsidR="00413202" w:rsidRPr="008D03A6">
        <w:rPr>
          <w:rFonts w:ascii="Crimson Text" w:hAnsi="Crimson Text"/>
          <w:color w:val="000000" w:themeColor="text1"/>
          <w:sz w:val="26"/>
          <w:szCs w:val="26"/>
        </w:rPr>
        <w:t>mi relación con Eros, nunca me hubieras ayudado</w:t>
      </w:r>
      <w:del w:id="715" w:author="PC" w:date="2025-06-12T19:56:00Z">
        <w:r w:rsidR="00413202" w:rsidRPr="008D03A6" w:rsidDel="00C91454">
          <w:rPr>
            <w:rFonts w:ascii="Crimson Text" w:hAnsi="Crimson Text"/>
            <w:color w:val="000000" w:themeColor="text1"/>
            <w:sz w:val="26"/>
            <w:szCs w:val="26"/>
          </w:rPr>
          <w:delText xml:space="preserve"> con eso</w:delText>
        </w:r>
      </w:del>
      <w:r w:rsidR="0041320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justificó, masticando bronca.</w:t>
      </w:r>
    </w:p>
    <w:p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716" w:author="PC" w:date="2025-06-12T19:56:00Z">
        <w:r w:rsidR="00413202" w:rsidRPr="008D03A6" w:rsidDel="00C91454">
          <w:rPr>
            <w:rFonts w:ascii="Crimson Text" w:hAnsi="Crimson Text"/>
            <w:color w:val="000000" w:themeColor="text1"/>
            <w:sz w:val="26"/>
            <w:szCs w:val="26"/>
          </w:rPr>
          <w:delText>¡</w:delText>
        </w:r>
      </w:del>
      <w:r w:rsidR="00413202" w:rsidRPr="008D03A6">
        <w:rPr>
          <w:rFonts w:ascii="Crimson Text" w:hAnsi="Crimson Text"/>
          <w:color w:val="000000" w:themeColor="text1"/>
          <w:sz w:val="26"/>
          <w:szCs w:val="26"/>
        </w:rPr>
        <w:t>Es verdad</w:t>
      </w:r>
      <w:del w:id="717" w:author="PC" w:date="2025-06-12T19:56:00Z">
        <w:r w:rsidR="00413202" w:rsidRPr="008D03A6" w:rsidDel="00C91454">
          <w:rPr>
            <w:rFonts w:ascii="Crimson Text" w:hAnsi="Crimson Text"/>
            <w:color w:val="000000" w:themeColor="text1"/>
            <w:sz w:val="26"/>
            <w:szCs w:val="26"/>
          </w:rPr>
          <w:delText>! No</w:delText>
        </w:r>
      </w:del>
      <w:ins w:id="718" w:author="PC" w:date="2025-06-12T19:56:00Z">
        <w:r w:rsidR="00C91454">
          <w:rPr>
            <w:rFonts w:ascii="Crimson Text" w:hAnsi="Crimson Text"/>
            <w:color w:val="000000" w:themeColor="text1"/>
            <w:sz w:val="26"/>
            <w:szCs w:val="26"/>
          </w:rPr>
          <w:t>, no</w:t>
        </w:r>
      </w:ins>
      <w:r w:rsidR="00413202" w:rsidRPr="008D03A6">
        <w:rPr>
          <w:rFonts w:ascii="Crimson Text" w:hAnsi="Crimson Text"/>
          <w:color w:val="000000" w:themeColor="text1"/>
          <w:sz w:val="26"/>
          <w:szCs w:val="26"/>
        </w:rPr>
        <w:t xml:space="preserve"> te hubiera ayudado</w:t>
      </w:r>
      <w:del w:id="719" w:author="PC" w:date="2025-06-12T19:56:00Z">
        <w:r w:rsidR="00413202" w:rsidRPr="008D03A6" w:rsidDel="00C91454">
          <w:rPr>
            <w:rFonts w:ascii="Crimson Text" w:hAnsi="Crimson Text"/>
            <w:color w:val="000000" w:themeColor="text1"/>
            <w:sz w:val="26"/>
            <w:szCs w:val="26"/>
          </w:rPr>
          <w:delText xml:space="preserve"> con eso,</w:delText>
        </w:r>
      </w:del>
      <w:r w:rsidR="00413202" w:rsidRPr="008D03A6">
        <w:rPr>
          <w:rFonts w:ascii="Crimson Text" w:hAnsi="Crimson Text"/>
          <w:color w:val="000000" w:themeColor="text1"/>
          <w:sz w:val="26"/>
          <w:szCs w:val="26"/>
        </w:rPr>
        <w:t xml:space="preserve"> porque es una locura. Pero tampoco </w:t>
      </w:r>
      <w:del w:id="720" w:author="PC" w:date="2025-06-12T19:57:00Z">
        <w:r w:rsidR="00413202" w:rsidRPr="008D03A6" w:rsidDel="00C91454">
          <w:rPr>
            <w:rFonts w:ascii="Crimson Text" w:hAnsi="Crimson Text"/>
            <w:color w:val="000000" w:themeColor="text1"/>
            <w:sz w:val="26"/>
            <w:szCs w:val="26"/>
          </w:rPr>
          <w:delText>podías hacer</w:delText>
        </w:r>
      </w:del>
      <w:ins w:id="721" w:author="PC" w:date="2025-06-12T19:57:00Z">
        <w:r w:rsidR="00C91454">
          <w:rPr>
            <w:rFonts w:ascii="Crimson Text" w:hAnsi="Crimson Text"/>
            <w:color w:val="000000" w:themeColor="text1"/>
            <w:sz w:val="26"/>
            <w:szCs w:val="26"/>
          </w:rPr>
          <w:t>tendrías que haber hecho</w:t>
        </w:r>
      </w:ins>
      <w:r w:rsidR="00413202" w:rsidRPr="008D03A6">
        <w:rPr>
          <w:rFonts w:ascii="Crimson Text" w:hAnsi="Crimson Text"/>
          <w:color w:val="000000" w:themeColor="text1"/>
          <w:sz w:val="26"/>
          <w:szCs w:val="26"/>
        </w:rPr>
        <w:t xml:space="preserve"> una cosa así, era su problema, no </w:t>
      </w:r>
      <w:r w:rsidR="00B62489" w:rsidRPr="008D03A6">
        <w:rPr>
          <w:rFonts w:ascii="Crimson Text" w:hAnsi="Crimson Text"/>
          <w:color w:val="000000" w:themeColor="text1"/>
          <w:sz w:val="26"/>
          <w:szCs w:val="26"/>
        </w:rPr>
        <w:t>tenías</w:t>
      </w:r>
      <w:r w:rsidR="00413202" w:rsidRPr="008D03A6">
        <w:rPr>
          <w:rFonts w:ascii="Crimson Text" w:hAnsi="Crimson Text"/>
          <w:color w:val="000000" w:themeColor="text1"/>
          <w:sz w:val="26"/>
          <w:szCs w:val="26"/>
        </w:rPr>
        <w:t xml:space="preserve"> que exponerte </w:t>
      </w:r>
      <w:del w:id="722" w:author="PC" w:date="2025-06-12T19:57:00Z">
        <w:r w:rsidR="00413202" w:rsidRPr="008D03A6" w:rsidDel="00C91454">
          <w:rPr>
            <w:rFonts w:ascii="Crimson Text" w:hAnsi="Crimson Text"/>
            <w:color w:val="000000" w:themeColor="text1"/>
            <w:sz w:val="26"/>
            <w:szCs w:val="26"/>
          </w:rPr>
          <w:delText>de esa manera</w:delText>
        </w:r>
      </w:del>
      <w:ins w:id="723" w:author="PC" w:date="2025-06-12T19:57:00Z">
        <w:r w:rsidR="00C91454">
          <w:rPr>
            <w:rFonts w:ascii="Crimson Text" w:hAnsi="Crimson Text"/>
            <w:color w:val="000000" w:themeColor="text1"/>
            <w:sz w:val="26"/>
            <w:szCs w:val="26"/>
          </w:rPr>
          <w:t>de la manera en que lo hiciste</w:t>
        </w:r>
      </w:ins>
      <w:r w:rsidR="00413202" w:rsidRPr="008D03A6">
        <w:rPr>
          <w:rFonts w:ascii="Crimson Text" w:hAnsi="Crimson Text"/>
          <w:color w:val="000000" w:themeColor="text1"/>
          <w:sz w:val="26"/>
          <w:szCs w:val="26"/>
        </w:rPr>
        <w:t>.</w:t>
      </w:r>
    </w:p>
    <w:p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413202" w:rsidRPr="008D03A6">
        <w:rPr>
          <w:rFonts w:ascii="Crimson Text" w:hAnsi="Crimson Text"/>
          <w:color w:val="000000" w:themeColor="text1"/>
          <w:sz w:val="26"/>
          <w:szCs w:val="26"/>
        </w:rPr>
        <w:t xml:space="preserve">Ya lo sé, </w:t>
      </w:r>
      <w:r w:rsidR="00872FA2" w:rsidRPr="008D03A6">
        <w:rPr>
          <w:rFonts w:ascii="Crimson Text" w:hAnsi="Crimson Text"/>
          <w:color w:val="000000" w:themeColor="text1"/>
          <w:sz w:val="26"/>
          <w:szCs w:val="26"/>
        </w:rPr>
        <w:t>fui imprudente</w:t>
      </w:r>
      <w:r w:rsidR="00413202" w:rsidRPr="008D03A6">
        <w:rPr>
          <w:rFonts w:ascii="Crimson Text" w:hAnsi="Crimson Text"/>
          <w:color w:val="000000" w:themeColor="text1"/>
          <w:sz w:val="26"/>
          <w:szCs w:val="26"/>
        </w:rPr>
        <w:t xml:space="preserve">. Te pido disculpas, padre </w:t>
      </w:r>
      <w:r>
        <w:rPr>
          <w:rFonts w:ascii="Crimson Text" w:hAnsi="Crimson Text"/>
          <w:color w:val="000000" w:themeColor="text1"/>
          <w:sz w:val="26"/>
          <w:szCs w:val="26"/>
        </w:rPr>
        <w:t>—</w:t>
      </w:r>
      <w:del w:id="724" w:author="PC" w:date="2025-06-12T19:58:00Z">
        <w:r w:rsidR="00732BBC" w:rsidRPr="008D03A6" w:rsidDel="00C91454">
          <w:rPr>
            <w:rFonts w:ascii="Crimson Text" w:hAnsi="Crimson Text"/>
            <w:color w:val="000000" w:themeColor="text1"/>
            <w:sz w:val="26"/>
            <w:szCs w:val="26"/>
          </w:rPr>
          <w:delText>lanzó</w:delText>
        </w:r>
      </w:del>
      <w:ins w:id="725" w:author="PC" w:date="2025-06-12T19:58:00Z">
        <w:r w:rsidR="00C91454">
          <w:rPr>
            <w:rFonts w:ascii="Crimson Text" w:hAnsi="Crimson Text"/>
            <w:color w:val="000000" w:themeColor="text1"/>
            <w:sz w:val="26"/>
            <w:szCs w:val="26"/>
          </w:rPr>
          <w:t>dijo</w:t>
        </w:r>
      </w:ins>
      <w:r w:rsidR="00732BBC" w:rsidRPr="008D03A6">
        <w:rPr>
          <w:rFonts w:ascii="Crimson Text" w:hAnsi="Crimson Text"/>
          <w:color w:val="000000" w:themeColor="text1"/>
          <w:sz w:val="26"/>
          <w:szCs w:val="26"/>
        </w:rPr>
        <w:t xml:space="preserve">, </w:t>
      </w:r>
      <w:del w:id="726" w:author="PC" w:date="2025-06-12T19:58:00Z">
        <w:r w:rsidR="00732BBC" w:rsidRPr="008D03A6" w:rsidDel="00C91454">
          <w:rPr>
            <w:rFonts w:ascii="Crimson Text" w:hAnsi="Crimson Text"/>
            <w:color w:val="000000" w:themeColor="text1"/>
            <w:sz w:val="26"/>
            <w:szCs w:val="26"/>
          </w:rPr>
          <w:delText>confundida</w:delText>
        </w:r>
      </w:del>
      <w:ins w:id="727" w:author="PC" w:date="2025-06-12T19:58:00Z">
        <w:r w:rsidR="00C91454">
          <w:rPr>
            <w:rFonts w:ascii="Crimson Text" w:hAnsi="Crimson Text"/>
            <w:color w:val="000000" w:themeColor="text1"/>
            <w:sz w:val="26"/>
            <w:szCs w:val="26"/>
          </w:rPr>
          <w:t>compungida</w:t>
        </w:r>
      </w:ins>
      <w:r w:rsidR="00732BBC" w:rsidRPr="008D03A6">
        <w:rPr>
          <w:rFonts w:ascii="Crimson Text" w:hAnsi="Crimson Text"/>
          <w:color w:val="000000" w:themeColor="text1"/>
          <w:sz w:val="26"/>
          <w:szCs w:val="26"/>
        </w:rPr>
        <w:t>.</w:t>
      </w:r>
    </w:p>
    <w:p w:rsidR="00C91454" w:rsidRDefault="00F7244A" w:rsidP="00160D68">
      <w:pPr>
        <w:tabs>
          <w:tab w:val="left" w:pos="2179"/>
        </w:tabs>
        <w:spacing w:after="0"/>
        <w:ind w:firstLine="284"/>
        <w:jc w:val="both"/>
        <w:rPr>
          <w:ins w:id="728" w:author="PC" w:date="2025-06-12T19:59:00Z"/>
          <w:rFonts w:ascii="Crimson Text" w:hAnsi="Crimson Text"/>
          <w:color w:val="000000" w:themeColor="text1"/>
          <w:sz w:val="26"/>
          <w:szCs w:val="26"/>
        </w:rPr>
      </w:pPr>
      <w:r>
        <w:rPr>
          <w:rFonts w:ascii="Crimson Text" w:hAnsi="Crimson Text"/>
          <w:color w:val="000000" w:themeColor="text1"/>
          <w:sz w:val="26"/>
          <w:szCs w:val="26"/>
        </w:rPr>
        <w:t>—</w:t>
      </w:r>
      <w:r w:rsidR="00732BBC" w:rsidRPr="008D03A6">
        <w:rPr>
          <w:rFonts w:ascii="Crimson Text" w:hAnsi="Crimson Text"/>
          <w:color w:val="000000" w:themeColor="text1"/>
          <w:sz w:val="26"/>
          <w:szCs w:val="26"/>
        </w:rPr>
        <w:t xml:space="preserve">Claro que te </w:t>
      </w:r>
      <w:r w:rsidR="00F46D44" w:rsidRPr="008D03A6">
        <w:rPr>
          <w:rFonts w:ascii="Crimson Text" w:hAnsi="Crimson Text"/>
          <w:color w:val="000000" w:themeColor="text1"/>
          <w:sz w:val="26"/>
          <w:szCs w:val="26"/>
        </w:rPr>
        <w:t>disculpo</w:t>
      </w:r>
      <w:r w:rsidR="00732BBC" w:rsidRPr="008D03A6">
        <w:rPr>
          <w:rFonts w:ascii="Crimson Text" w:hAnsi="Crimson Text"/>
          <w:color w:val="000000" w:themeColor="text1"/>
          <w:sz w:val="26"/>
          <w:szCs w:val="26"/>
        </w:rPr>
        <w:t xml:space="preserve">, pero debes </w:t>
      </w:r>
      <w:del w:id="729" w:author="PC" w:date="2025-06-12T19:58:00Z">
        <w:r w:rsidR="00732BBC" w:rsidRPr="008D03A6" w:rsidDel="00C91454">
          <w:rPr>
            <w:rFonts w:ascii="Crimson Text" w:hAnsi="Crimson Text"/>
            <w:color w:val="000000" w:themeColor="text1"/>
            <w:sz w:val="26"/>
            <w:szCs w:val="26"/>
          </w:rPr>
          <w:delText xml:space="preserve">tomar </w:delText>
        </w:r>
      </w:del>
      <w:ins w:id="730" w:author="PC" w:date="2025-06-12T19:58:00Z">
        <w:r w:rsidR="00C91454">
          <w:rPr>
            <w:rFonts w:ascii="Crimson Text" w:hAnsi="Crimson Text"/>
            <w:color w:val="000000" w:themeColor="text1"/>
            <w:sz w:val="26"/>
            <w:szCs w:val="26"/>
          </w:rPr>
          <w:t>tener</w:t>
        </w:r>
        <w:r w:rsidR="00C91454" w:rsidRPr="008D03A6">
          <w:rPr>
            <w:rFonts w:ascii="Crimson Text" w:hAnsi="Crimson Text"/>
            <w:color w:val="000000" w:themeColor="text1"/>
            <w:sz w:val="26"/>
            <w:szCs w:val="26"/>
          </w:rPr>
          <w:t xml:space="preserve"> </w:t>
        </w:r>
      </w:ins>
      <w:r w:rsidR="00732BBC" w:rsidRPr="008D03A6">
        <w:rPr>
          <w:rFonts w:ascii="Crimson Text" w:hAnsi="Crimson Text"/>
          <w:color w:val="000000" w:themeColor="text1"/>
          <w:sz w:val="26"/>
          <w:szCs w:val="26"/>
        </w:rPr>
        <w:t>más cuidado</w:t>
      </w:r>
      <w:del w:id="731" w:author="PC" w:date="2025-06-12T19:58:00Z">
        <w:r w:rsidR="00732BBC" w:rsidRPr="008D03A6" w:rsidDel="00C91454">
          <w:rPr>
            <w:rFonts w:ascii="Crimson Text" w:hAnsi="Crimson Text"/>
            <w:color w:val="000000" w:themeColor="text1"/>
            <w:sz w:val="26"/>
            <w:szCs w:val="26"/>
          </w:rPr>
          <w:delText>s</w:delText>
        </w:r>
      </w:del>
      <w:r w:rsidR="00732BBC" w:rsidRPr="008D03A6">
        <w:rPr>
          <w:rFonts w:ascii="Crimson Text" w:hAnsi="Crimson Text"/>
          <w:color w:val="000000" w:themeColor="text1"/>
          <w:sz w:val="26"/>
          <w:szCs w:val="26"/>
        </w:rPr>
        <w:t xml:space="preserve"> de aquí en más </w:t>
      </w:r>
      <w:r>
        <w:rPr>
          <w:rFonts w:ascii="Crimson Text" w:hAnsi="Crimson Text"/>
          <w:color w:val="000000" w:themeColor="text1"/>
          <w:sz w:val="26"/>
          <w:szCs w:val="26"/>
        </w:rPr>
        <w:t>—</w:t>
      </w:r>
      <w:r w:rsidR="00732BBC" w:rsidRPr="008D03A6">
        <w:rPr>
          <w:rFonts w:ascii="Crimson Text" w:hAnsi="Crimson Text"/>
          <w:color w:val="000000" w:themeColor="text1"/>
          <w:sz w:val="26"/>
          <w:szCs w:val="26"/>
        </w:rPr>
        <w:t>respondió</w:t>
      </w:r>
      <w:ins w:id="732" w:author="PC" w:date="2025-06-12T19:58:00Z">
        <w:r w:rsidR="00C91454">
          <w:rPr>
            <w:rFonts w:ascii="Crimson Text" w:hAnsi="Crimson Text"/>
            <w:color w:val="000000" w:themeColor="text1"/>
            <w:sz w:val="26"/>
            <w:szCs w:val="26"/>
          </w:rPr>
          <w:t xml:space="preserve"> él con suavidad</w:t>
        </w:r>
      </w:ins>
      <w:r w:rsidR="00732BBC" w:rsidRPr="008D03A6">
        <w:rPr>
          <w:rFonts w:ascii="Crimson Text" w:hAnsi="Crimson Text"/>
          <w:color w:val="000000" w:themeColor="text1"/>
          <w:sz w:val="26"/>
          <w:szCs w:val="26"/>
        </w:rPr>
        <w:t xml:space="preserve">, </w:t>
      </w:r>
      <w:del w:id="733" w:author="PC" w:date="2025-06-12T19:59:00Z">
        <w:r w:rsidR="00732BBC" w:rsidRPr="008D03A6" w:rsidDel="00C91454">
          <w:rPr>
            <w:rFonts w:ascii="Crimson Text" w:hAnsi="Crimson Text"/>
            <w:color w:val="000000" w:themeColor="text1"/>
            <w:sz w:val="26"/>
            <w:szCs w:val="26"/>
          </w:rPr>
          <w:delText>y se acercó a ella</w:delText>
        </w:r>
      </w:del>
      <w:ins w:id="734" w:author="PC" w:date="2025-06-12T19:59:00Z">
        <w:r w:rsidR="00C91454">
          <w:rPr>
            <w:rFonts w:ascii="Crimson Text" w:hAnsi="Crimson Text"/>
            <w:color w:val="000000" w:themeColor="text1"/>
            <w:sz w:val="26"/>
            <w:szCs w:val="26"/>
          </w:rPr>
          <w:t>sentándose junto a ella</w:t>
        </w:r>
      </w:ins>
      <w:r w:rsidR="00732BBC" w:rsidRPr="008D03A6">
        <w:rPr>
          <w:rFonts w:ascii="Crimson Text" w:hAnsi="Crimson Text"/>
          <w:color w:val="000000" w:themeColor="text1"/>
          <w:sz w:val="26"/>
          <w:szCs w:val="26"/>
        </w:rPr>
        <w:t xml:space="preserve">. </w:t>
      </w:r>
    </w:p>
    <w:p w:rsidR="00732BBC" w:rsidRPr="008D03A6" w:rsidRDefault="00732BBC"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rodeó con </w:t>
      </w:r>
      <w:del w:id="735" w:author="PC" w:date="2025-06-12T19:59:00Z">
        <w:r w:rsidRPr="008D03A6" w:rsidDel="00C91454">
          <w:rPr>
            <w:rFonts w:ascii="Crimson Text" w:hAnsi="Crimson Text"/>
            <w:color w:val="000000" w:themeColor="text1"/>
            <w:sz w:val="26"/>
            <w:szCs w:val="26"/>
          </w:rPr>
          <w:delText xml:space="preserve">sus </w:delText>
        </w:r>
      </w:del>
      <w:ins w:id="736" w:author="PC" w:date="2025-06-12T19:59:00Z">
        <w:r w:rsidR="00C91454">
          <w:rPr>
            <w:rFonts w:ascii="Crimson Text" w:hAnsi="Crimson Text"/>
            <w:color w:val="000000" w:themeColor="text1"/>
            <w:sz w:val="26"/>
            <w:szCs w:val="26"/>
          </w:rPr>
          <w:t>los</w:t>
        </w:r>
        <w:r w:rsidR="00C9145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brazos, y la princesa </w:t>
      </w:r>
      <w:del w:id="737" w:author="PC" w:date="2025-06-12T19:59:00Z">
        <w:r w:rsidRPr="008D03A6" w:rsidDel="00C91454">
          <w:rPr>
            <w:rFonts w:ascii="Crimson Text" w:hAnsi="Crimson Text"/>
            <w:color w:val="000000" w:themeColor="text1"/>
            <w:sz w:val="26"/>
            <w:szCs w:val="26"/>
          </w:rPr>
          <w:delText>lo abrazo</w:delText>
        </w:r>
      </w:del>
      <w:ins w:id="738" w:author="PC" w:date="2025-06-12T19:59:00Z">
        <w:r w:rsidR="00C91454">
          <w:rPr>
            <w:rFonts w:ascii="Crimson Text" w:hAnsi="Crimson Text"/>
            <w:color w:val="000000" w:themeColor="text1"/>
            <w:sz w:val="26"/>
            <w:szCs w:val="26"/>
          </w:rPr>
          <w:t>hizo lo mismo</w:t>
        </w:r>
      </w:ins>
      <w:del w:id="739" w:author="PC" w:date="2025-06-12T19:59:00Z">
        <w:r w:rsidRPr="008D03A6" w:rsidDel="00C91454">
          <w:rPr>
            <w:rFonts w:ascii="Crimson Text" w:hAnsi="Crimson Text"/>
            <w:color w:val="000000" w:themeColor="text1"/>
            <w:sz w:val="26"/>
            <w:szCs w:val="26"/>
          </w:rPr>
          <w:delText>, a</w:delText>
        </w:r>
      </w:del>
      <w:ins w:id="740" w:author="PC" w:date="2025-06-12T19:59:00Z">
        <w:r w:rsidR="00C91454">
          <w:rPr>
            <w:rFonts w:ascii="Crimson Text" w:hAnsi="Crimson Text"/>
            <w:color w:val="000000" w:themeColor="text1"/>
            <w:sz w:val="26"/>
            <w:szCs w:val="26"/>
          </w:rPr>
          <w:t>. A</w:t>
        </w:r>
      </w:ins>
      <w:r w:rsidR="002408D2" w:rsidRPr="008D03A6">
        <w:rPr>
          <w:rFonts w:ascii="Crimson Text" w:hAnsi="Crimson Text"/>
          <w:color w:val="000000" w:themeColor="text1"/>
          <w:sz w:val="26"/>
          <w:szCs w:val="26"/>
        </w:rPr>
        <w:t xml:space="preserve"> los pocos segundos</w:t>
      </w:r>
      <w:ins w:id="741" w:author="PC" w:date="2025-06-12T19:59:00Z">
        <w:r w:rsidR="00C91454">
          <w:rPr>
            <w:rFonts w:ascii="Crimson Text" w:hAnsi="Crimson Text"/>
            <w:color w:val="000000" w:themeColor="text1"/>
            <w:sz w:val="26"/>
            <w:szCs w:val="26"/>
          </w:rPr>
          <w:t>, la joven</w:t>
        </w:r>
      </w:ins>
      <w:r w:rsidR="002408D2" w:rsidRPr="008D03A6">
        <w:rPr>
          <w:rFonts w:ascii="Crimson Text" w:hAnsi="Crimson Text"/>
          <w:color w:val="000000" w:themeColor="text1"/>
          <w:sz w:val="26"/>
          <w:szCs w:val="26"/>
        </w:rPr>
        <w:t xml:space="preserve"> se </w:t>
      </w:r>
      <w:r w:rsidR="00693E98" w:rsidRPr="008D03A6">
        <w:rPr>
          <w:rFonts w:ascii="Crimson Text" w:hAnsi="Crimson Text"/>
          <w:color w:val="000000" w:themeColor="text1"/>
          <w:sz w:val="26"/>
          <w:szCs w:val="26"/>
        </w:rPr>
        <w:t>quebró dejando</w:t>
      </w:r>
      <w:r w:rsidR="002408D2" w:rsidRPr="008D03A6">
        <w:rPr>
          <w:rFonts w:ascii="Crimson Text" w:hAnsi="Crimson Text"/>
          <w:color w:val="000000" w:themeColor="text1"/>
          <w:sz w:val="26"/>
          <w:szCs w:val="26"/>
        </w:rPr>
        <w:t xml:space="preserve"> caer algunas lágrimas</w:t>
      </w:r>
      <w:r w:rsidRPr="008D03A6">
        <w:rPr>
          <w:rFonts w:ascii="Crimson Text" w:hAnsi="Crimson Text"/>
          <w:color w:val="000000" w:themeColor="text1"/>
          <w:sz w:val="26"/>
          <w:szCs w:val="26"/>
        </w:rPr>
        <w:t>. El rey acarició su cabeza y trató de consolarla.</w:t>
      </w:r>
      <w:r w:rsidR="002408D2" w:rsidRPr="008D03A6">
        <w:rPr>
          <w:rFonts w:ascii="Crimson Text" w:hAnsi="Crimson Text"/>
          <w:color w:val="000000" w:themeColor="text1"/>
          <w:sz w:val="26"/>
          <w:szCs w:val="26"/>
        </w:rPr>
        <w:t xml:space="preserve"> </w:t>
      </w:r>
      <w:del w:id="742" w:author="PC" w:date="2025-06-12T20:02:00Z">
        <w:r w:rsidR="002408D2" w:rsidRPr="008D03A6" w:rsidDel="005B29EB">
          <w:rPr>
            <w:rFonts w:ascii="Crimson Text" w:hAnsi="Crimson Text"/>
            <w:color w:val="000000" w:themeColor="text1"/>
            <w:sz w:val="26"/>
            <w:szCs w:val="26"/>
          </w:rPr>
          <w:delText xml:space="preserve">La escena </w:delText>
        </w:r>
        <w:r w:rsidR="00F46D44" w:rsidRPr="008D03A6" w:rsidDel="005B29EB">
          <w:rPr>
            <w:rFonts w:ascii="Crimson Text" w:hAnsi="Crimson Text"/>
            <w:color w:val="000000" w:themeColor="text1"/>
            <w:sz w:val="26"/>
            <w:szCs w:val="26"/>
          </w:rPr>
          <w:delText>continuó</w:delText>
        </w:r>
      </w:del>
      <w:ins w:id="743" w:author="PC" w:date="2025-06-12T20:02:00Z">
        <w:r w:rsidR="005B29EB">
          <w:rPr>
            <w:rFonts w:ascii="Crimson Text" w:hAnsi="Crimson Text"/>
            <w:color w:val="000000" w:themeColor="text1"/>
            <w:sz w:val="26"/>
            <w:szCs w:val="26"/>
          </w:rPr>
          <w:t>Permanecieron así</w:t>
        </w:r>
      </w:ins>
      <w:r w:rsidR="00F46D44" w:rsidRPr="008D03A6">
        <w:rPr>
          <w:rFonts w:ascii="Crimson Text" w:hAnsi="Crimson Text"/>
          <w:color w:val="000000" w:themeColor="text1"/>
          <w:sz w:val="26"/>
          <w:szCs w:val="26"/>
        </w:rPr>
        <w:t xml:space="preserve"> algunos</w:t>
      </w:r>
      <w:r w:rsidR="002408D2" w:rsidRPr="008D03A6">
        <w:rPr>
          <w:rFonts w:ascii="Crimson Text" w:hAnsi="Crimson Text"/>
          <w:color w:val="000000" w:themeColor="text1"/>
          <w:sz w:val="26"/>
          <w:szCs w:val="26"/>
        </w:rPr>
        <w:t xml:space="preserve"> minutos, hasta que </w:t>
      </w:r>
      <w:r w:rsidR="00B62489" w:rsidRPr="008D03A6">
        <w:rPr>
          <w:rFonts w:ascii="Crimson Text" w:hAnsi="Crimson Text"/>
          <w:color w:val="000000" w:themeColor="text1"/>
          <w:sz w:val="26"/>
          <w:szCs w:val="26"/>
        </w:rPr>
        <w:t xml:space="preserve">Elena </w:t>
      </w:r>
      <w:r w:rsidR="00B760B1" w:rsidRPr="008D03A6">
        <w:rPr>
          <w:rFonts w:ascii="Crimson Text" w:hAnsi="Crimson Text"/>
          <w:color w:val="000000" w:themeColor="text1"/>
          <w:sz w:val="26"/>
          <w:szCs w:val="26"/>
        </w:rPr>
        <w:t xml:space="preserve">se </w:t>
      </w:r>
      <w:r w:rsidR="00F46D44" w:rsidRPr="008D03A6">
        <w:rPr>
          <w:rFonts w:ascii="Crimson Text" w:hAnsi="Crimson Text"/>
          <w:color w:val="000000" w:themeColor="text1"/>
          <w:sz w:val="26"/>
          <w:szCs w:val="26"/>
        </w:rPr>
        <w:t>reincorporó</w:t>
      </w:r>
      <w:del w:id="744" w:author="PC" w:date="2025-06-12T20:02:00Z">
        <w:r w:rsidR="00B62489" w:rsidRPr="008D03A6" w:rsidDel="005B29EB">
          <w:rPr>
            <w:rFonts w:ascii="Crimson Text" w:hAnsi="Crimson Text"/>
            <w:color w:val="000000" w:themeColor="text1"/>
            <w:sz w:val="26"/>
            <w:szCs w:val="26"/>
          </w:rPr>
          <w:delText>,</w:delText>
        </w:r>
      </w:del>
      <w:r w:rsidR="00B62489" w:rsidRPr="008D03A6">
        <w:rPr>
          <w:rFonts w:ascii="Crimson Text" w:hAnsi="Crimson Text"/>
          <w:color w:val="000000" w:themeColor="text1"/>
          <w:sz w:val="26"/>
          <w:szCs w:val="26"/>
        </w:rPr>
        <w:t xml:space="preserve"> y retomó </w:t>
      </w:r>
      <w:r w:rsidR="00B760B1" w:rsidRPr="008D03A6">
        <w:rPr>
          <w:rFonts w:ascii="Crimson Text" w:hAnsi="Crimson Text"/>
          <w:color w:val="000000" w:themeColor="text1"/>
          <w:sz w:val="26"/>
          <w:szCs w:val="26"/>
        </w:rPr>
        <w:t>el diálogo</w:t>
      </w:r>
      <w:r w:rsidR="002408D2" w:rsidRPr="008D03A6">
        <w:rPr>
          <w:rFonts w:ascii="Crimson Text" w:hAnsi="Crimson Text"/>
          <w:color w:val="000000" w:themeColor="text1"/>
          <w:sz w:val="26"/>
          <w:szCs w:val="26"/>
        </w:rPr>
        <w:t>.</w:t>
      </w:r>
    </w:p>
    <w:p w:rsidR="00732BBC"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2408D2" w:rsidRPr="008D03A6">
        <w:rPr>
          <w:rFonts w:ascii="Crimson Text" w:hAnsi="Crimson Text"/>
          <w:color w:val="000000" w:themeColor="text1"/>
          <w:sz w:val="26"/>
          <w:szCs w:val="26"/>
        </w:rPr>
        <w:t>¿</w:t>
      </w:r>
      <w:proofErr w:type="gramEnd"/>
      <w:r w:rsidR="002408D2" w:rsidRPr="008D03A6">
        <w:rPr>
          <w:rFonts w:ascii="Crimson Text" w:hAnsi="Crimson Text"/>
          <w:color w:val="000000" w:themeColor="text1"/>
          <w:sz w:val="26"/>
          <w:szCs w:val="26"/>
        </w:rPr>
        <w:t>Por qué son tan rigurosos? Si la prueba no hubiera sido tan exigente</w:t>
      </w:r>
      <w:del w:id="745" w:author="PC" w:date="2025-06-12T20:02:00Z">
        <w:r w:rsidR="002408D2" w:rsidRPr="008D03A6" w:rsidDel="005B29EB">
          <w:rPr>
            <w:rFonts w:ascii="Crimson Text" w:hAnsi="Crimson Text"/>
            <w:color w:val="000000" w:themeColor="text1"/>
            <w:sz w:val="26"/>
            <w:szCs w:val="26"/>
          </w:rPr>
          <w:delText>,</w:delText>
        </w:r>
      </w:del>
      <w:r w:rsidR="002408D2" w:rsidRPr="008D03A6">
        <w:rPr>
          <w:rFonts w:ascii="Crimson Text" w:hAnsi="Crimson Text"/>
          <w:color w:val="000000" w:themeColor="text1"/>
          <w:sz w:val="26"/>
          <w:szCs w:val="26"/>
        </w:rPr>
        <w:t xml:space="preserve"> nada de esto hubiera sucedido.</w:t>
      </w:r>
    </w:p>
    <w:p w:rsidR="002408D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408D2" w:rsidRPr="008D03A6">
        <w:rPr>
          <w:rFonts w:ascii="Crimson Text" w:hAnsi="Crimson Text"/>
          <w:color w:val="000000" w:themeColor="text1"/>
          <w:sz w:val="26"/>
          <w:szCs w:val="26"/>
        </w:rPr>
        <w:t xml:space="preserve">Esto ya lo </w:t>
      </w:r>
      <w:r w:rsidR="006079A5" w:rsidRPr="008D03A6">
        <w:rPr>
          <w:rFonts w:ascii="Crimson Text" w:hAnsi="Crimson Text"/>
          <w:color w:val="000000" w:themeColor="text1"/>
          <w:sz w:val="26"/>
          <w:szCs w:val="26"/>
        </w:rPr>
        <w:t>discutimos</w:t>
      </w:r>
      <w:r w:rsidR="002408D2" w:rsidRPr="008D03A6">
        <w:rPr>
          <w:rFonts w:ascii="Crimson Text" w:hAnsi="Crimson Text"/>
          <w:color w:val="000000" w:themeColor="text1"/>
          <w:sz w:val="26"/>
          <w:szCs w:val="26"/>
        </w:rPr>
        <w:t xml:space="preserve">, el joven no </w:t>
      </w:r>
      <w:r w:rsidR="00F46D44" w:rsidRPr="008D03A6">
        <w:rPr>
          <w:rFonts w:ascii="Crimson Text" w:hAnsi="Crimson Text"/>
          <w:color w:val="000000" w:themeColor="text1"/>
          <w:sz w:val="26"/>
          <w:szCs w:val="26"/>
        </w:rPr>
        <w:t>se postulaba</w:t>
      </w:r>
      <w:r w:rsidR="002408D2" w:rsidRPr="008D03A6">
        <w:rPr>
          <w:rFonts w:ascii="Crimson Text" w:hAnsi="Crimson Text"/>
          <w:color w:val="000000" w:themeColor="text1"/>
          <w:sz w:val="26"/>
          <w:szCs w:val="26"/>
        </w:rPr>
        <w:t xml:space="preserve"> como herrero, pretendía ser un guerrero real. Sólo los hombres más valientes pueden aspirar a eso </w:t>
      </w:r>
      <w:r>
        <w:rPr>
          <w:rFonts w:ascii="Crimson Text" w:hAnsi="Crimson Text"/>
          <w:color w:val="000000" w:themeColor="text1"/>
          <w:sz w:val="26"/>
          <w:szCs w:val="26"/>
        </w:rPr>
        <w:t>—</w:t>
      </w:r>
      <w:r w:rsidR="002408D2" w:rsidRPr="008D03A6">
        <w:rPr>
          <w:rFonts w:ascii="Crimson Text" w:hAnsi="Crimson Text"/>
          <w:color w:val="000000" w:themeColor="text1"/>
          <w:sz w:val="26"/>
          <w:szCs w:val="26"/>
        </w:rPr>
        <w:t>respondió el rey, tratando de</w:t>
      </w:r>
      <w:r w:rsidR="00F46D44" w:rsidRPr="008D03A6">
        <w:rPr>
          <w:rFonts w:ascii="Crimson Text" w:hAnsi="Crimson Text"/>
          <w:color w:val="000000" w:themeColor="text1"/>
          <w:sz w:val="26"/>
          <w:szCs w:val="26"/>
        </w:rPr>
        <w:t xml:space="preserve"> conservar la calma. C</w:t>
      </w:r>
      <w:r w:rsidR="006079A5" w:rsidRPr="008D03A6">
        <w:rPr>
          <w:rFonts w:ascii="Crimson Text" w:hAnsi="Crimson Text"/>
          <w:color w:val="000000" w:themeColor="text1"/>
          <w:sz w:val="26"/>
          <w:szCs w:val="26"/>
        </w:rPr>
        <w:t xml:space="preserve">ada vez que hablaban </w:t>
      </w:r>
      <w:r w:rsidR="002408D2" w:rsidRPr="008D03A6">
        <w:rPr>
          <w:rFonts w:ascii="Crimson Text" w:hAnsi="Crimson Text"/>
          <w:color w:val="000000" w:themeColor="text1"/>
          <w:sz w:val="26"/>
          <w:szCs w:val="26"/>
        </w:rPr>
        <w:t xml:space="preserve">sobre Eros, la charla </w:t>
      </w:r>
      <w:r w:rsidR="00F46D44" w:rsidRPr="008D03A6">
        <w:rPr>
          <w:rFonts w:ascii="Crimson Text" w:hAnsi="Crimson Text"/>
          <w:color w:val="000000" w:themeColor="text1"/>
          <w:sz w:val="26"/>
          <w:szCs w:val="26"/>
        </w:rPr>
        <w:t>derivaba en discusión</w:t>
      </w:r>
      <w:ins w:id="746" w:author="PC" w:date="2025-06-12T20:02:00Z">
        <w:r w:rsidR="00656DE9">
          <w:rPr>
            <w:rFonts w:ascii="Crimson Text" w:hAnsi="Crimson Text"/>
            <w:color w:val="000000" w:themeColor="text1"/>
            <w:sz w:val="26"/>
            <w:szCs w:val="26"/>
          </w:rPr>
          <w:t xml:space="preserve"> </w:t>
        </w:r>
      </w:ins>
      <w:del w:id="747" w:author="PC" w:date="2025-06-12T20:02:00Z">
        <w:r w:rsidR="00F46D44" w:rsidRPr="008D03A6" w:rsidDel="00656DE9">
          <w:rPr>
            <w:rFonts w:ascii="Crimson Text" w:hAnsi="Crimson Text"/>
            <w:color w:val="000000" w:themeColor="text1"/>
            <w:sz w:val="26"/>
            <w:szCs w:val="26"/>
          </w:rPr>
          <w:delText>,</w:delText>
        </w:r>
      </w:del>
      <w:ins w:id="748" w:author="PC" w:date="2025-06-12T20:02:00Z">
        <w:r w:rsidR="00656DE9">
          <w:rPr>
            <w:rFonts w:ascii="Crimson Text" w:hAnsi="Crimson Text"/>
            <w:color w:val="000000" w:themeColor="text1"/>
            <w:sz w:val="26"/>
            <w:szCs w:val="26"/>
          </w:rPr>
          <w:t>y</w:t>
        </w:r>
      </w:ins>
      <w:r w:rsidR="00F46D44" w:rsidRPr="008D03A6">
        <w:rPr>
          <w:rFonts w:ascii="Crimson Text" w:hAnsi="Crimson Text"/>
          <w:color w:val="000000" w:themeColor="text1"/>
          <w:sz w:val="26"/>
          <w:szCs w:val="26"/>
        </w:rPr>
        <w:t xml:space="preserve"> no quería ese desenlace nuevamente</w:t>
      </w:r>
      <w:r w:rsidR="002408D2" w:rsidRPr="008D03A6">
        <w:rPr>
          <w:rFonts w:ascii="Crimson Text" w:hAnsi="Crimson Text"/>
          <w:color w:val="000000" w:themeColor="text1"/>
          <w:sz w:val="26"/>
          <w:szCs w:val="26"/>
        </w:rPr>
        <w:t>.</w:t>
      </w:r>
    </w:p>
    <w:p w:rsidR="002408D2" w:rsidRPr="008D03A6" w:rsidRDefault="00963D25"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lo miró</w:t>
      </w:r>
      <w:r w:rsidR="002408D2" w:rsidRPr="008D03A6">
        <w:rPr>
          <w:rFonts w:ascii="Crimson Text" w:hAnsi="Crimson Text"/>
          <w:color w:val="000000" w:themeColor="text1"/>
          <w:sz w:val="26"/>
          <w:szCs w:val="26"/>
        </w:rPr>
        <w:t xml:space="preserve"> confundida, sentía mucha bronca por lo que había </w:t>
      </w:r>
      <w:r w:rsidR="00B760B1" w:rsidRPr="008D03A6">
        <w:rPr>
          <w:rFonts w:ascii="Crimson Text" w:hAnsi="Crimson Text"/>
          <w:color w:val="000000" w:themeColor="text1"/>
          <w:sz w:val="26"/>
          <w:szCs w:val="26"/>
        </w:rPr>
        <w:t>ocurrido</w:t>
      </w:r>
      <w:r w:rsidR="002408D2" w:rsidRPr="008D03A6">
        <w:rPr>
          <w:rFonts w:ascii="Crimson Text" w:hAnsi="Crimson Text"/>
          <w:color w:val="000000" w:themeColor="text1"/>
          <w:sz w:val="26"/>
          <w:szCs w:val="26"/>
        </w:rPr>
        <w:t xml:space="preserve"> con su amigo</w:t>
      </w:r>
      <w:del w:id="749" w:author="PC" w:date="2025-06-12T20:03:00Z">
        <w:r w:rsidR="002408D2" w:rsidRPr="008D03A6" w:rsidDel="00656DE9">
          <w:rPr>
            <w:rFonts w:ascii="Crimson Text" w:hAnsi="Crimson Text"/>
            <w:color w:val="000000" w:themeColor="text1"/>
            <w:sz w:val="26"/>
            <w:szCs w:val="26"/>
          </w:rPr>
          <w:delText>,</w:delText>
        </w:r>
      </w:del>
      <w:r w:rsidR="002408D2" w:rsidRPr="008D03A6">
        <w:rPr>
          <w:rFonts w:ascii="Crimson Text" w:hAnsi="Crimson Text"/>
          <w:color w:val="000000" w:themeColor="text1"/>
          <w:sz w:val="26"/>
          <w:szCs w:val="26"/>
        </w:rPr>
        <w:t xml:space="preserve"> pero, por otro lado, sabía que las palabras de su padre no estaban </w:t>
      </w:r>
      <w:r w:rsidR="006079A5" w:rsidRPr="008D03A6">
        <w:rPr>
          <w:rFonts w:ascii="Crimson Text" w:hAnsi="Crimson Text"/>
          <w:color w:val="000000" w:themeColor="text1"/>
          <w:sz w:val="26"/>
          <w:szCs w:val="26"/>
        </w:rPr>
        <w:t>completamente</w:t>
      </w:r>
      <w:r w:rsidR="002408D2" w:rsidRPr="008D03A6">
        <w:rPr>
          <w:rFonts w:ascii="Crimson Text" w:hAnsi="Crimson Text"/>
          <w:color w:val="000000" w:themeColor="text1"/>
          <w:sz w:val="26"/>
          <w:szCs w:val="26"/>
        </w:rPr>
        <w:t xml:space="preserve"> erradas. </w:t>
      </w:r>
      <w:proofErr w:type="spellStart"/>
      <w:r w:rsidR="002408D2" w:rsidRPr="008D03A6">
        <w:rPr>
          <w:rFonts w:ascii="Crimson Text" w:hAnsi="Crimson Text"/>
          <w:color w:val="000000" w:themeColor="text1"/>
          <w:sz w:val="26"/>
          <w:szCs w:val="26"/>
        </w:rPr>
        <w:t>Gregor</w:t>
      </w:r>
      <w:proofErr w:type="spellEnd"/>
      <w:r w:rsidR="002408D2" w:rsidRPr="008D03A6">
        <w:rPr>
          <w:rFonts w:ascii="Crimson Text" w:hAnsi="Crimson Text"/>
          <w:color w:val="000000" w:themeColor="text1"/>
          <w:sz w:val="26"/>
          <w:szCs w:val="26"/>
        </w:rPr>
        <w:t xml:space="preserve"> continuó </w:t>
      </w:r>
      <w:del w:id="750" w:author="PC" w:date="2025-06-12T20:03:00Z">
        <w:r w:rsidR="00B760B1" w:rsidRPr="008D03A6" w:rsidDel="00656DE9">
          <w:rPr>
            <w:rFonts w:ascii="Crimson Text" w:hAnsi="Crimson Text"/>
            <w:color w:val="000000" w:themeColor="text1"/>
            <w:sz w:val="26"/>
            <w:szCs w:val="26"/>
          </w:rPr>
          <w:delText>justificándose</w:delText>
        </w:r>
      </w:del>
      <w:ins w:id="751" w:author="PC" w:date="2025-06-12T20:03:00Z">
        <w:r w:rsidR="00656DE9">
          <w:rPr>
            <w:rFonts w:ascii="Crimson Text" w:hAnsi="Crimson Text"/>
            <w:color w:val="000000" w:themeColor="text1"/>
            <w:sz w:val="26"/>
            <w:szCs w:val="26"/>
          </w:rPr>
          <w:t xml:space="preserve">explicándose </w:t>
        </w:r>
      </w:ins>
      <w:del w:id="752" w:author="PC" w:date="2025-06-12T20:03:00Z">
        <w:r w:rsidR="002408D2" w:rsidRPr="008D03A6" w:rsidDel="00656DE9">
          <w:rPr>
            <w:rFonts w:ascii="Crimson Text" w:hAnsi="Crimson Text"/>
            <w:color w:val="000000" w:themeColor="text1"/>
            <w:sz w:val="26"/>
            <w:szCs w:val="26"/>
          </w:rPr>
          <w:delText xml:space="preserve">, </w:delText>
        </w:r>
        <w:r w:rsidR="00B760B1" w:rsidRPr="008D03A6" w:rsidDel="00656DE9">
          <w:rPr>
            <w:rFonts w:ascii="Crimson Text" w:hAnsi="Crimson Text"/>
            <w:color w:val="000000" w:themeColor="text1"/>
            <w:sz w:val="26"/>
            <w:szCs w:val="26"/>
          </w:rPr>
          <w:delText xml:space="preserve">y </w:delText>
        </w:r>
        <w:r w:rsidR="002408D2" w:rsidRPr="008D03A6" w:rsidDel="00656DE9">
          <w:rPr>
            <w:rFonts w:ascii="Crimson Text" w:hAnsi="Crimson Text"/>
            <w:color w:val="000000" w:themeColor="text1"/>
            <w:sz w:val="26"/>
            <w:szCs w:val="26"/>
          </w:rPr>
          <w:delText>haciendo e</w:delText>
        </w:r>
        <w:r w:rsidR="006079A5" w:rsidRPr="008D03A6" w:rsidDel="00656DE9">
          <w:rPr>
            <w:rFonts w:ascii="Crimson Text" w:hAnsi="Crimson Text"/>
            <w:color w:val="000000" w:themeColor="text1"/>
            <w:sz w:val="26"/>
            <w:szCs w:val="26"/>
          </w:rPr>
          <w:delText>sfuerzos</w:delText>
        </w:r>
      </w:del>
      <w:ins w:id="753" w:author="PC" w:date="2025-06-12T20:03:00Z">
        <w:r w:rsidR="00656DE9">
          <w:rPr>
            <w:rFonts w:ascii="Crimson Text" w:hAnsi="Crimson Text"/>
            <w:color w:val="000000" w:themeColor="text1"/>
            <w:sz w:val="26"/>
            <w:szCs w:val="26"/>
          </w:rPr>
          <w:t>mientras se esforzaba</w:t>
        </w:r>
      </w:ins>
      <w:r w:rsidR="006079A5" w:rsidRPr="008D03A6">
        <w:rPr>
          <w:rFonts w:ascii="Crimson Text" w:hAnsi="Crimson Text"/>
          <w:color w:val="000000" w:themeColor="text1"/>
          <w:sz w:val="26"/>
          <w:szCs w:val="26"/>
        </w:rPr>
        <w:t xml:space="preserve"> por mantener la templanza</w:t>
      </w:r>
      <w:r w:rsidR="002408D2" w:rsidRPr="008D03A6">
        <w:rPr>
          <w:rFonts w:ascii="Crimson Text" w:hAnsi="Crimson Text"/>
          <w:color w:val="000000" w:themeColor="text1"/>
          <w:sz w:val="26"/>
          <w:szCs w:val="26"/>
        </w:rPr>
        <w:t>.</w:t>
      </w:r>
    </w:p>
    <w:p w:rsidR="002408D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Eros debía estar preparado para poder realizar esa prueba, si no pudo llevarla a cabo</w:t>
      </w:r>
      <w:del w:id="754" w:author="PC" w:date="2025-06-12T20:03:00Z">
        <w:r w:rsidR="00BB2610" w:rsidRPr="008D03A6" w:rsidDel="00656DE9">
          <w:rPr>
            <w:rFonts w:ascii="Crimson Text" w:hAnsi="Crimson Text"/>
            <w:color w:val="000000" w:themeColor="text1"/>
            <w:sz w:val="26"/>
            <w:szCs w:val="26"/>
          </w:rPr>
          <w:delText>,</w:delText>
        </w:r>
      </w:del>
      <w:r w:rsidR="00BB2610" w:rsidRPr="008D03A6">
        <w:rPr>
          <w:rFonts w:ascii="Crimson Text" w:hAnsi="Crimson Text"/>
          <w:color w:val="000000" w:themeColor="text1"/>
          <w:sz w:val="26"/>
          <w:szCs w:val="26"/>
        </w:rPr>
        <w:t xml:space="preserve"> es porque no tiene las cualidades para ser un verdadero guerrero. En la batalla se enfrentaría a situaciones mucho más difíciles. Lamentablemente, no lo </w:t>
      </w:r>
      <w:del w:id="755" w:author="PC" w:date="2025-06-12T20:04:00Z">
        <w:r w:rsidR="00BB2610" w:rsidRPr="008D03A6" w:rsidDel="00656DE9">
          <w:rPr>
            <w:rFonts w:ascii="Crimson Text" w:hAnsi="Crimson Text"/>
            <w:color w:val="000000" w:themeColor="text1"/>
            <w:sz w:val="26"/>
            <w:szCs w:val="26"/>
          </w:rPr>
          <w:delText xml:space="preserve">supo </w:delText>
        </w:r>
      </w:del>
      <w:ins w:id="756" w:author="PC" w:date="2025-06-12T20:04:00Z">
        <w:r w:rsidR="00656DE9">
          <w:rPr>
            <w:rFonts w:ascii="Crimson Text" w:hAnsi="Crimson Text"/>
            <w:color w:val="000000" w:themeColor="text1"/>
            <w:sz w:val="26"/>
            <w:szCs w:val="26"/>
          </w:rPr>
          <w:t>comprendió</w:t>
        </w:r>
        <w:r w:rsidR="00656DE9" w:rsidRPr="008D03A6">
          <w:rPr>
            <w:rFonts w:ascii="Crimson Text" w:hAnsi="Crimson Text"/>
            <w:color w:val="000000" w:themeColor="text1"/>
            <w:sz w:val="26"/>
            <w:szCs w:val="26"/>
          </w:rPr>
          <w:t xml:space="preserve"> </w:t>
        </w:r>
      </w:ins>
      <w:r w:rsidR="00BB2610" w:rsidRPr="008D03A6">
        <w:rPr>
          <w:rFonts w:ascii="Crimson Text" w:hAnsi="Crimson Text"/>
          <w:color w:val="000000" w:themeColor="text1"/>
          <w:sz w:val="26"/>
          <w:szCs w:val="26"/>
        </w:rPr>
        <w:t>antes</w:t>
      </w:r>
      <w:ins w:id="757" w:author="PC" w:date="2025-06-12T20:04:00Z">
        <w:r w:rsidR="00656DE9">
          <w:rPr>
            <w:rFonts w:ascii="Crimson Text" w:hAnsi="Crimson Text"/>
            <w:color w:val="000000" w:themeColor="text1"/>
            <w:sz w:val="26"/>
            <w:szCs w:val="26"/>
          </w:rPr>
          <w:t xml:space="preserve"> </w:t>
        </w:r>
      </w:ins>
      <w:del w:id="758" w:author="PC" w:date="2025-06-12T20:04:00Z">
        <w:r w:rsidR="00BB2610" w:rsidRPr="008D03A6" w:rsidDel="00656DE9">
          <w:rPr>
            <w:rFonts w:ascii="Crimson Text" w:hAnsi="Crimson Text"/>
            <w:color w:val="000000" w:themeColor="text1"/>
            <w:sz w:val="26"/>
            <w:szCs w:val="26"/>
          </w:rPr>
          <w:delText>,</w:delText>
        </w:r>
      </w:del>
      <w:ins w:id="759" w:author="PC" w:date="2025-06-12T20:04:00Z">
        <w:r w:rsidR="00656DE9">
          <w:rPr>
            <w:rFonts w:ascii="Crimson Text" w:hAnsi="Crimson Text"/>
            <w:color w:val="000000" w:themeColor="text1"/>
            <w:sz w:val="26"/>
            <w:szCs w:val="26"/>
          </w:rPr>
          <w:t>y</w:t>
        </w:r>
      </w:ins>
      <w:r w:rsidR="00BB2610" w:rsidRPr="008D03A6">
        <w:rPr>
          <w:rFonts w:ascii="Crimson Text" w:hAnsi="Crimson Text"/>
          <w:color w:val="000000" w:themeColor="text1"/>
          <w:sz w:val="26"/>
          <w:szCs w:val="26"/>
        </w:rPr>
        <w:t xml:space="preserve"> ahora deberá pagar las consecuencias </w:t>
      </w: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concluyó</w:t>
      </w:r>
      <w:del w:id="760" w:author="PC" w:date="2025-06-12T20:04:00Z">
        <w:r w:rsidR="00BB2610" w:rsidRPr="008D03A6" w:rsidDel="00656DE9">
          <w:rPr>
            <w:rFonts w:ascii="Crimson Text" w:hAnsi="Crimson Text"/>
            <w:color w:val="000000" w:themeColor="text1"/>
            <w:sz w:val="26"/>
            <w:szCs w:val="26"/>
          </w:rPr>
          <w:delText xml:space="preserve"> el rey,</w:delText>
        </w:r>
      </w:del>
      <w:r w:rsidR="00BB2610" w:rsidRPr="008D03A6">
        <w:rPr>
          <w:rFonts w:ascii="Crimson Text" w:hAnsi="Crimson Text"/>
          <w:color w:val="000000" w:themeColor="text1"/>
          <w:sz w:val="26"/>
          <w:szCs w:val="26"/>
        </w:rPr>
        <w:t xml:space="preserve"> </w:t>
      </w:r>
      <w:del w:id="761" w:author="PC" w:date="2025-06-12T20:04:00Z">
        <w:r w:rsidR="00BB2610" w:rsidRPr="008D03A6" w:rsidDel="00656DE9">
          <w:rPr>
            <w:rFonts w:ascii="Crimson Text" w:hAnsi="Crimson Text"/>
            <w:color w:val="000000" w:themeColor="text1"/>
            <w:sz w:val="26"/>
            <w:szCs w:val="26"/>
          </w:rPr>
          <w:delText xml:space="preserve">la princesa </w:delText>
        </w:r>
        <w:r w:rsidR="003C430E" w:rsidRPr="008D03A6" w:rsidDel="00656DE9">
          <w:rPr>
            <w:rFonts w:ascii="Crimson Text" w:hAnsi="Crimson Text"/>
            <w:color w:val="000000" w:themeColor="text1"/>
            <w:sz w:val="26"/>
            <w:szCs w:val="26"/>
          </w:rPr>
          <w:delText>otra vez</w:delText>
        </w:r>
        <w:r w:rsidR="00BB2610" w:rsidRPr="008D03A6" w:rsidDel="00656DE9">
          <w:rPr>
            <w:rFonts w:ascii="Crimson Text" w:hAnsi="Crimson Text"/>
            <w:color w:val="000000" w:themeColor="text1"/>
            <w:sz w:val="26"/>
            <w:szCs w:val="26"/>
          </w:rPr>
          <w:delText xml:space="preserve"> se sintió afectada y </w:delText>
        </w:r>
        <w:r w:rsidR="005B50C6" w:rsidRPr="008D03A6" w:rsidDel="00656DE9">
          <w:rPr>
            <w:rFonts w:ascii="Crimson Text" w:hAnsi="Crimson Text"/>
            <w:color w:val="000000" w:themeColor="text1"/>
            <w:sz w:val="26"/>
            <w:szCs w:val="26"/>
          </w:rPr>
          <w:delText>arremetió</w:delText>
        </w:r>
        <w:r w:rsidR="00BB2610" w:rsidRPr="008D03A6" w:rsidDel="00656DE9">
          <w:rPr>
            <w:rFonts w:ascii="Crimson Text" w:hAnsi="Crimson Text"/>
            <w:color w:val="000000" w:themeColor="text1"/>
            <w:sz w:val="26"/>
            <w:szCs w:val="26"/>
          </w:rPr>
          <w:delText>.</w:delText>
        </w:r>
      </w:del>
    </w:p>
    <w:p w:rsidR="00BB2610"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Pero</w:t>
      </w:r>
      <w:del w:id="762" w:author="PC" w:date="2025-06-12T20:04:00Z">
        <w:r w:rsidR="00BB2610" w:rsidRPr="008D03A6" w:rsidDel="00656DE9">
          <w:rPr>
            <w:rFonts w:ascii="Crimson Text" w:hAnsi="Crimson Text"/>
            <w:color w:val="000000" w:themeColor="text1"/>
            <w:sz w:val="26"/>
            <w:szCs w:val="26"/>
          </w:rPr>
          <w:delText>, tal vez,</w:delText>
        </w:r>
      </w:del>
      <w:r w:rsidR="00BB2610" w:rsidRPr="008D03A6">
        <w:rPr>
          <w:rFonts w:ascii="Crimson Text" w:hAnsi="Crimson Text"/>
          <w:color w:val="000000" w:themeColor="text1"/>
          <w:sz w:val="26"/>
          <w:szCs w:val="26"/>
        </w:rPr>
        <w:t xml:space="preserve"> podrías hacer una excepción</w:t>
      </w:r>
      <w:del w:id="763" w:author="PC" w:date="2025-06-12T20:04:00Z">
        <w:r w:rsidR="00BB2610" w:rsidRPr="008D03A6" w:rsidDel="00656DE9">
          <w:rPr>
            <w:rFonts w:ascii="Crimson Text" w:hAnsi="Crimson Text"/>
            <w:color w:val="000000" w:themeColor="text1"/>
            <w:sz w:val="26"/>
            <w:szCs w:val="26"/>
          </w:rPr>
          <w:delText>,</w:delText>
        </w:r>
      </w:del>
      <w:r w:rsidR="00BB2610" w:rsidRPr="008D03A6">
        <w:rPr>
          <w:rFonts w:ascii="Crimson Text" w:hAnsi="Crimson Text"/>
          <w:color w:val="000000" w:themeColor="text1"/>
          <w:sz w:val="26"/>
          <w:szCs w:val="26"/>
        </w:rPr>
        <w:t xml:space="preserve"> para que no </w:t>
      </w:r>
      <w:del w:id="764" w:author="PC" w:date="2025-06-12T20:04:00Z">
        <w:r w:rsidR="00BB2610" w:rsidRPr="008D03A6" w:rsidDel="00656DE9">
          <w:rPr>
            <w:rFonts w:ascii="Crimson Text" w:hAnsi="Crimson Text"/>
            <w:color w:val="000000" w:themeColor="text1"/>
            <w:sz w:val="26"/>
            <w:szCs w:val="26"/>
          </w:rPr>
          <w:delText xml:space="preserve">sean </w:delText>
        </w:r>
      </w:del>
      <w:ins w:id="765" w:author="PC" w:date="2025-06-12T20:04:00Z">
        <w:r w:rsidR="00656DE9">
          <w:rPr>
            <w:rFonts w:ascii="Crimson Text" w:hAnsi="Crimson Text"/>
            <w:color w:val="000000" w:themeColor="text1"/>
            <w:sz w:val="26"/>
            <w:szCs w:val="26"/>
          </w:rPr>
          <w:t>fuesen</w:t>
        </w:r>
        <w:r w:rsidR="00656DE9" w:rsidRPr="008D03A6">
          <w:rPr>
            <w:rFonts w:ascii="Crimson Text" w:hAnsi="Crimson Text"/>
            <w:color w:val="000000" w:themeColor="text1"/>
            <w:sz w:val="26"/>
            <w:szCs w:val="26"/>
          </w:rPr>
          <w:t xml:space="preserve"> </w:t>
        </w:r>
      </w:ins>
      <w:r w:rsidR="00BB2610" w:rsidRPr="008D03A6">
        <w:rPr>
          <w:rFonts w:ascii="Crimson Text" w:hAnsi="Crimson Text"/>
          <w:color w:val="000000" w:themeColor="text1"/>
          <w:sz w:val="26"/>
          <w:szCs w:val="26"/>
        </w:rPr>
        <w:t xml:space="preserve">tan duros con él </w:t>
      </w:r>
      <w:r>
        <w:rPr>
          <w:rFonts w:ascii="Crimson Text" w:hAnsi="Crimson Text"/>
          <w:color w:val="000000" w:themeColor="text1"/>
          <w:sz w:val="26"/>
          <w:szCs w:val="26"/>
        </w:rPr>
        <w:t>—</w:t>
      </w:r>
      <w:del w:id="766" w:author="PC" w:date="2025-06-12T20:05:00Z">
        <w:r w:rsidR="00BB2610" w:rsidRPr="008D03A6" w:rsidDel="00656DE9">
          <w:rPr>
            <w:rFonts w:ascii="Crimson Text" w:hAnsi="Crimson Text"/>
            <w:color w:val="000000" w:themeColor="text1"/>
            <w:sz w:val="26"/>
            <w:szCs w:val="26"/>
          </w:rPr>
          <w:delText>indagó</w:delText>
        </w:r>
      </w:del>
      <w:ins w:id="767" w:author="PC" w:date="2025-06-12T20:05:00Z">
        <w:r w:rsidR="00656DE9">
          <w:rPr>
            <w:rFonts w:ascii="Crimson Text" w:hAnsi="Crimson Text"/>
            <w:color w:val="000000" w:themeColor="text1"/>
            <w:sz w:val="26"/>
            <w:szCs w:val="26"/>
          </w:rPr>
          <w:t>arremetió nuevamente, afectada</w:t>
        </w:r>
      </w:ins>
      <w:r w:rsidR="00BB2610" w:rsidRPr="008D03A6">
        <w:rPr>
          <w:rFonts w:ascii="Crimson Text" w:hAnsi="Crimson Text"/>
          <w:color w:val="000000" w:themeColor="text1"/>
          <w:sz w:val="26"/>
          <w:szCs w:val="26"/>
        </w:rPr>
        <w:t xml:space="preserve">, </w:t>
      </w:r>
      <w:r w:rsidR="001A2A87" w:rsidRPr="008D03A6">
        <w:rPr>
          <w:rFonts w:ascii="Crimson Text" w:hAnsi="Crimson Text"/>
          <w:color w:val="000000" w:themeColor="text1"/>
          <w:sz w:val="26"/>
          <w:szCs w:val="26"/>
        </w:rPr>
        <w:t xml:space="preserve">aunque </w:t>
      </w:r>
      <w:ins w:id="768" w:author="PC" w:date="2025-06-12T20:05:00Z">
        <w:r w:rsidR="00656DE9">
          <w:rPr>
            <w:rFonts w:ascii="Crimson Text" w:hAnsi="Crimson Text"/>
            <w:color w:val="000000" w:themeColor="text1"/>
            <w:sz w:val="26"/>
            <w:szCs w:val="26"/>
          </w:rPr>
          <w:t xml:space="preserve">sabía que </w:t>
        </w:r>
      </w:ins>
      <w:r w:rsidR="00BB2610" w:rsidRPr="008D03A6">
        <w:rPr>
          <w:rFonts w:ascii="Crimson Text" w:hAnsi="Crimson Text"/>
          <w:color w:val="000000" w:themeColor="text1"/>
          <w:sz w:val="26"/>
          <w:szCs w:val="26"/>
        </w:rPr>
        <w:t>la</w:t>
      </w:r>
      <w:r w:rsidR="005B50C6" w:rsidRPr="008D03A6">
        <w:rPr>
          <w:rFonts w:ascii="Crimson Text" w:hAnsi="Crimson Text"/>
          <w:color w:val="000000" w:themeColor="text1"/>
          <w:sz w:val="26"/>
          <w:szCs w:val="26"/>
        </w:rPr>
        <w:t xml:space="preserve">s chances de </w:t>
      </w:r>
      <w:r w:rsidR="003C430E" w:rsidRPr="008D03A6">
        <w:rPr>
          <w:rFonts w:ascii="Crimson Text" w:hAnsi="Crimson Text"/>
          <w:color w:val="000000" w:themeColor="text1"/>
          <w:sz w:val="26"/>
          <w:szCs w:val="26"/>
        </w:rPr>
        <w:t>éxito</w:t>
      </w:r>
      <w:r w:rsidR="005B50C6" w:rsidRPr="008D03A6">
        <w:rPr>
          <w:rFonts w:ascii="Crimson Text" w:hAnsi="Crimson Text"/>
          <w:color w:val="000000" w:themeColor="text1"/>
          <w:sz w:val="26"/>
          <w:szCs w:val="26"/>
        </w:rPr>
        <w:t xml:space="preserve"> </w:t>
      </w:r>
      <w:r w:rsidR="00BB2610" w:rsidRPr="008D03A6">
        <w:rPr>
          <w:rFonts w:ascii="Crimson Text" w:hAnsi="Crimson Text"/>
          <w:color w:val="000000" w:themeColor="text1"/>
          <w:sz w:val="26"/>
          <w:szCs w:val="26"/>
        </w:rPr>
        <w:t xml:space="preserve">eran </w:t>
      </w:r>
      <w:r w:rsidR="005B50C6" w:rsidRPr="008D03A6">
        <w:rPr>
          <w:rFonts w:ascii="Crimson Text" w:hAnsi="Crimson Text"/>
          <w:color w:val="000000" w:themeColor="text1"/>
          <w:sz w:val="26"/>
          <w:szCs w:val="26"/>
        </w:rPr>
        <w:t>escasas</w:t>
      </w:r>
      <w:r w:rsidR="00BB2610" w:rsidRPr="008D03A6">
        <w:rPr>
          <w:rFonts w:ascii="Crimson Text" w:hAnsi="Crimson Text"/>
          <w:color w:val="000000" w:themeColor="text1"/>
          <w:sz w:val="26"/>
          <w:szCs w:val="26"/>
        </w:rPr>
        <w:t>.</w:t>
      </w:r>
    </w:p>
    <w:p w:rsidR="00BB2610"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BB2610" w:rsidRPr="008D03A6">
        <w:rPr>
          <w:rFonts w:ascii="Crimson Text" w:hAnsi="Crimson Text"/>
          <w:color w:val="000000" w:themeColor="text1"/>
          <w:sz w:val="26"/>
          <w:szCs w:val="26"/>
        </w:rPr>
        <w:t>¡</w:t>
      </w:r>
      <w:proofErr w:type="gramEnd"/>
      <w:r w:rsidR="00BB2610" w:rsidRPr="008D03A6">
        <w:rPr>
          <w:rFonts w:ascii="Crimson Text" w:hAnsi="Crimson Text"/>
          <w:color w:val="000000" w:themeColor="text1"/>
          <w:sz w:val="26"/>
          <w:szCs w:val="26"/>
        </w:rPr>
        <w:t>Excepción! Soy un rey, no hago excepciones. No sabes lo difícil que es ser justo con todo</w:t>
      </w:r>
      <w:r w:rsidR="003C430E" w:rsidRPr="008D03A6">
        <w:rPr>
          <w:rFonts w:ascii="Crimson Text" w:hAnsi="Crimson Text"/>
          <w:color w:val="000000" w:themeColor="text1"/>
          <w:sz w:val="26"/>
          <w:szCs w:val="26"/>
        </w:rPr>
        <w:t>s</w:t>
      </w:r>
      <w:r w:rsidR="00BB2610" w:rsidRPr="008D03A6">
        <w:rPr>
          <w:rFonts w:ascii="Crimson Text" w:hAnsi="Crimson Text"/>
          <w:color w:val="000000" w:themeColor="text1"/>
          <w:sz w:val="26"/>
          <w:szCs w:val="26"/>
        </w:rPr>
        <w:t>. Eros cometió un delito</w:t>
      </w:r>
      <w:del w:id="769" w:author="PC" w:date="2025-06-12T20:05:00Z">
        <w:r w:rsidR="00963D25" w:rsidRPr="008D03A6" w:rsidDel="00656DE9">
          <w:rPr>
            <w:rFonts w:ascii="Crimson Text" w:hAnsi="Crimson Text"/>
            <w:color w:val="000000" w:themeColor="text1"/>
            <w:sz w:val="26"/>
            <w:szCs w:val="26"/>
          </w:rPr>
          <w:delText>,</w:delText>
        </w:r>
      </w:del>
      <w:r w:rsidR="00963D25" w:rsidRPr="008D03A6">
        <w:rPr>
          <w:rFonts w:ascii="Crimson Text" w:hAnsi="Crimson Text"/>
          <w:color w:val="000000" w:themeColor="text1"/>
          <w:sz w:val="26"/>
          <w:szCs w:val="26"/>
        </w:rPr>
        <w:t xml:space="preserve"> y debe pagarlo como cualquier otro</w:t>
      </w:r>
      <w:r w:rsidR="00BB2610" w:rsidRPr="008D03A6">
        <w:rPr>
          <w:rFonts w:ascii="Crimson Text" w:hAnsi="Crimson Text"/>
          <w:color w:val="000000" w:themeColor="text1"/>
          <w:sz w:val="26"/>
          <w:szCs w:val="26"/>
        </w:rPr>
        <w:t>.</w:t>
      </w:r>
    </w:p>
    <w:p w:rsidR="00BB2610"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Pero nunca hubiera huido</w:t>
      </w:r>
      <w:r w:rsidR="005B50C6" w:rsidRPr="008D03A6">
        <w:rPr>
          <w:rFonts w:ascii="Crimson Text" w:hAnsi="Crimson Text"/>
          <w:color w:val="000000" w:themeColor="text1"/>
          <w:sz w:val="26"/>
          <w:szCs w:val="26"/>
        </w:rPr>
        <w:t xml:space="preserve"> del reino</w:t>
      </w:r>
      <w:del w:id="770" w:author="PC" w:date="2025-06-12T20:06:00Z">
        <w:r w:rsidR="005B50C6" w:rsidRPr="008D03A6" w:rsidDel="00656DE9">
          <w:rPr>
            <w:rFonts w:ascii="Crimson Text" w:hAnsi="Crimson Text"/>
            <w:color w:val="000000" w:themeColor="text1"/>
            <w:sz w:val="26"/>
            <w:szCs w:val="26"/>
          </w:rPr>
          <w:delText>,</w:delText>
        </w:r>
      </w:del>
      <w:r w:rsidR="00BB2610" w:rsidRPr="008D03A6">
        <w:rPr>
          <w:rFonts w:ascii="Crimson Text" w:hAnsi="Crimson Text"/>
          <w:color w:val="000000" w:themeColor="text1"/>
          <w:sz w:val="26"/>
          <w:szCs w:val="26"/>
        </w:rPr>
        <w:t xml:space="preserve"> sino fuera por la exigencia de la guardia real</w:t>
      </w:r>
      <w:del w:id="771" w:author="PC" w:date="2025-06-12T20:06:00Z">
        <w:r w:rsidR="00BB2610" w:rsidRPr="008D03A6" w:rsidDel="00656DE9">
          <w:rPr>
            <w:rFonts w:ascii="Crimson Text" w:hAnsi="Crimson Text"/>
            <w:color w:val="000000" w:themeColor="text1"/>
            <w:sz w:val="26"/>
            <w:szCs w:val="26"/>
          </w:rPr>
          <w:delText>, de</w:delText>
        </w:r>
      </w:del>
      <w:ins w:id="772" w:author="PC" w:date="2025-06-12T20:06:00Z">
        <w:r w:rsidR="00656DE9">
          <w:rPr>
            <w:rFonts w:ascii="Crimson Text" w:hAnsi="Crimson Text"/>
            <w:color w:val="000000" w:themeColor="text1"/>
            <w:sz w:val="26"/>
            <w:szCs w:val="26"/>
          </w:rPr>
          <w:t>. ¡De</w:t>
        </w:r>
      </w:ins>
      <w:r w:rsidR="00BB2610" w:rsidRPr="008D03A6">
        <w:rPr>
          <w:rFonts w:ascii="Crimson Text" w:hAnsi="Crimson Text"/>
          <w:color w:val="000000" w:themeColor="text1"/>
          <w:sz w:val="26"/>
          <w:szCs w:val="26"/>
        </w:rPr>
        <w:t xml:space="preserve"> haberse quedado estaría en prisión </w:t>
      </w:r>
      <w:r w:rsidR="00B77ECC" w:rsidRPr="008D03A6">
        <w:rPr>
          <w:rFonts w:ascii="Crimson Text" w:hAnsi="Crimson Text"/>
          <w:color w:val="000000" w:themeColor="text1"/>
          <w:sz w:val="26"/>
          <w:szCs w:val="26"/>
        </w:rPr>
        <w:t>ahora mismo</w:t>
      </w:r>
      <w:ins w:id="773" w:author="PC" w:date="2025-06-12T20:06:00Z">
        <w:r w:rsidR="00656DE9">
          <w:rPr>
            <w:rFonts w:ascii="Crimson Text" w:hAnsi="Crimson Text"/>
            <w:color w:val="000000" w:themeColor="text1"/>
            <w:sz w:val="26"/>
            <w:szCs w:val="26"/>
          </w:rPr>
          <w:t>!</w:t>
        </w:r>
      </w:ins>
      <w:r w:rsidR="00BB261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 xml:space="preserve">lanzó, enojada, y el rey se sorprendió ante el comentario. </w:t>
      </w:r>
      <w:r w:rsidR="003976F1" w:rsidRPr="008D03A6">
        <w:rPr>
          <w:rFonts w:ascii="Crimson Text" w:hAnsi="Crimson Text"/>
          <w:color w:val="000000" w:themeColor="text1"/>
          <w:sz w:val="26"/>
          <w:szCs w:val="26"/>
        </w:rPr>
        <w:t xml:space="preserve">Advirtió que su hija </w:t>
      </w:r>
      <w:r w:rsidR="005B50C6" w:rsidRPr="008D03A6">
        <w:rPr>
          <w:rFonts w:ascii="Crimson Text" w:hAnsi="Crimson Text"/>
          <w:color w:val="000000" w:themeColor="text1"/>
          <w:sz w:val="26"/>
          <w:szCs w:val="26"/>
        </w:rPr>
        <w:t>ocultaba</w:t>
      </w:r>
      <w:r w:rsidR="003976F1" w:rsidRPr="008D03A6">
        <w:rPr>
          <w:rFonts w:ascii="Crimson Text" w:hAnsi="Crimson Text"/>
          <w:color w:val="000000" w:themeColor="text1"/>
          <w:sz w:val="26"/>
          <w:szCs w:val="26"/>
        </w:rPr>
        <w:t xml:space="preserve"> </w:t>
      </w:r>
      <w:del w:id="774" w:author="PC" w:date="2025-06-12T20:07:00Z">
        <w:r w:rsidR="003976F1" w:rsidRPr="008D03A6" w:rsidDel="00656DE9">
          <w:rPr>
            <w:rFonts w:ascii="Crimson Text" w:hAnsi="Crimson Text"/>
            <w:color w:val="000000" w:themeColor="text1"/>
            <w:sz w:val="26"/>
            <w:szCs w:val="26"/>
          </w:rPr>
          <w:delText xml:space="preserve">algo de </w:delText>
        </w:r>
      </w:del>
      <w:r w:rsidR="003976F1" w:rsidRPr="008D03A6">
        <w:rPr>
          <w:rFonts w:ascii="Crimson Text" w:hAnsi="Crimson Text"/>
          <w:color w:val="000000" w:themeColor="text1"/>
          <w:sz w:val="26"/>
          <w:szCs w:val="26"/>
        </w:rPr>
        <w:t>información.</w:t>
      </w:r>
    </w:p>
    <w:p w:rsidR="003976F1"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C430E" w:rsidRPr="008D03A6">
        <w:rPr>
          <w:rFonts w:ascii="Crimson Text" w:hAnsi="Crimson Text"/>
          <w:color w:val="000000" w:themeColor="text1"/>
          <w:sz w:val="26"/>
          <w:szCs w:val="26"/>
        </w:rPr>
        <w:t>¿</w:t>
      </w:r>
      <w:proofErr w:type="gramEnd"/>
      <w:r w:rsidR="003C430E" w:rsidRPr="008D03A6">
        <w:rPr>
          <w:rFonts w:ascii="Crimson Text" w:hAnsi="Crimson Text"/>
          <w:color w:val="000000" w:themeColor="text1"/>
          <w:sz w:val="26"/>
          <w:szCs w:val="26"/>
        </w:rPr>
        <w:t>Eros huyó</w:t>
      </w:r>
      <w:r w:rsidR="003976F1" w:rsidRPr="008D03A6">
        <w:rPr>
          <w:rFonts w:ascii="Crimson Text" w:hAnsi="Crimson Text"/>
          <w:color w:val="000000" w:themeColor="text1"/>
          <w:sz w:val="26"/>
          <w:szCs w:val="26"/>
        </w:rPr>
        <w:t xml:space="preserve">? </w:t>
      </w:r>
      <w:r w:rsidR="004664AC" w:rsidRPr="008D03A6">
        <w:rPr>
          <w:rFonts w:ascii="Crimson Text" w:hAnsi="Crimson Text"/>
          <w:color w:val="000000" w:themeColor="text1"/>
          <w:sz w:val="26"/>
          <w:szCs w:val="26"/>
        </w:rPr>
        <w:t xml:space="preserve">Nadie dijo que hubiera huido, debe estar escondido en alguna granja </w:t>
      </w:r>
      <w:r>
        <w:rPr>
          <w:rFonts w:ascii="Crimson Text" w:hAnsi="Crimson Text"/>
          <w:color w:val="000000" w:themeColor="text1"/>
          <w:sz w:val="26"/>
          <w:szCs w:val="26"/>
        </w:rPr>
        <w:t>—</w:t>
      </w:r>
      <w:del w:id="775" w:author="PC" w:date="2025-06-12T20:08:00Z">
        <w:r w:rsidR="004664AC" w:rsidRPr="008D03A6" w:rsidDel="00656DE9">
          <w:rPr>
            <w:rFonts w:ascii="Crimson Text" w:hAnsi="Crimson Text"/>
            <w:color w:val="000000" w:themeColor="text1"/>
            <w:sz w:val="26"/>
            <w:szCs w:val="26"/>
          </w:rPr>
          <w:delText>retrucó</w:delText>
        </w:r>
      </w:del>
      <w:ins w:id="776" w:author="PC" w:date="2025-06-12T20:08:00Z">
        <w:r w:rsidR="00656DE9">
          <w:rPr>
            <w:rFonts w:ascii="Crimson Text" w:hAnsi="Crimson Text"/>
            <w:color w:val="000000" w:themeColor="text1"/>
            <w:sz w:val="26"/>
            <w:szCs w:val="26"/>
          </w:rPr>
          <w:t>replicó</w:t>
        </w:r>
      </w:ins>
      <w:r w:rsidR="004664AC" w:rsidRPr="008D03A6">
        <w:rPr>
          <w:rFonts w:ascii="Crimson Text" w:hAnsi="Crimson Text"/>
          <w:color w:val="000000" w:themeColor="text1"/>
          <w:sz w:val="26"/>
          <w:szCs w:val="26"/>
        </w:rPr>
        <w:t xml:space="preserve">, </w:t>
      </w:r>
      <w:del w:id="777" w:author="PC" w:date="2025-06-12T20:08:00Z">
        <w:r w:rsidR="004664AC" w:rsidRPr="008D03A6" w:rsidDel="00656DE9">
          <w:rPr>
            <w:rFonts w:ascii="Crimson Text" w:hAnsi="Crimson Text"/>
            <w:color w:val="000000" w:themeColor="text1"/>
            <w:sz w:val="26"/>
            <w:szCs w:val="26"/>
          </w:rPr>
          <w:delText>y la miró con sus</w:delText>
        </w:r>
        <w:r w:rsidR="00202789" w:rsidRPr="008D03A6" w:rsidDel="00656DE9">
          <w:rPr>
            <w:rFonts w:ascii="Crimson Text" w:hAnsi="Crimson Text"/>
            <w:color w:val="000000" w:themeColor="text1"/>
            <w:sz w:val="26"/>
            <w:szCs w:val="26"/>
          </w:rPr>
          <w:delText>picacia</w:delText>
        </w:r>
      </w:del>
      <w:ins w:id="778" w:author="PC" w:date="2025-06-12T20:08:00Z">
        <w:r w:rsidR="00656DE9">
          <w:rPr>
            <w:rFonts w:ascii="Crimson Text" w:hAnsi="Crimson Text"/>
            <w:color w:val="000000" w:themeColor="text1"/>
            <w:sz w:val="26"/>
            <w:szCs w:val="26"/>
          </w:rPr>
          <w:t>con mirada suspicaz</w:t>
        </w:r>
      </w:ins>
      <w:r>
        <w:rPr>
          <w:rFonts w:ascii="Crimson Text" w:hAnsi="Crimson Text"/>
          <w:color w:val="000000" w:themeColor="text1"/>
          <w:sz w:val="26"/>
          <w:szCs w:val="26"/>
        </w:rPr>
        <w:t>—</w:t>
      </w:r>
      <w:r w:rsidR="00202789" w:rsidRPr="008D03A6">
        <w:rPr>
          <w:rFonts w:ascii="Crimson Text" w:hAnsi="Crimson Text"/>
          <w:color w:val="000000" w:themeColor="text1"/>
          <w:sz w:val="26"/>
          <w:szCs w:val="26"/>
        </w:rPr>
        <w:t>. ¿</w:t>
      </w:r>
      <w:r w:rsidR="003C430E" w:rsidRPr="008D03A6">
        <w:rPr>
          <w:rFonts w:ascii="Crimson Text" w:hAnsi="Crimson Text"/>
          <w:color w:val="000000" w:themeColor="text1"/>
          <w:sz w:val="26"/>
          <w:szCs w:val="26"/>
        </w:rPr>
        <w:t>S</w:t>
      </w:r>
      <w:r w:rsidR="00202789" w:rsidRPr="008D03A6">
        <w:rPr>
          <w:rFonts w:ascii="Crimson Text" w:hAnsi="Crimson Text"/>
          <w:color w:val="000000" w:themeColor="text1"/>
          <w:sz w:val="26"/>
          <w:szCs w:val="26"/>
        </w:rPr>
        <w:t>abes algo más</w:t>
      </w:r>
      <w:r w:rsidR="003C430E" w:rsidRPr="008D03A6">
        <w:rPr>
          <w:rFonts w:ascii="Crimson Text" w:hAnsi="Crimson Text"/>
          <w:color w:val="000000" w:themeColor="text1"/>
          <w:sz w:val="26"/>
          <w:szCs w:val="26"/>
        </w:rPr>
        <w:t xml:space="preserve"> que yo no </w:t>
      </w:r>
      <w:r w:rsidR="00F86369" w:rsidRPr="008D03A6">
        <w:rPr>
          <w:rFonts w:ascii="Crimson Text" w:hAnsi="Crimson Text"/>
          <w:color w:val="000000" w:themeColor="text1"/>
          <w:sz w:val="26"/>
          <w:szCs w:val="26"/>
        </w:rPr>
        <w:t>sepa</w:t>
      </w:r>
      <w:r w:rsidR="004664AC" w:rsidRPr="008D03A6">
        <w:rPr>
          <w:rFonts w:ascii="Crimson Text" w:hAnsi="Crimson Text"/>
          <w:color w:val="000000" w:themeColor="text1"/>
          <w:sz w:val="26"/>
          <w:szCs w:val="26"/>
        </w:rPr>
        <w:t xml:space="preserve"> de él?</w:t>
      </w:r>
    </w:p>
    <w:p w:rsidR="004664AC"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664AC" w:rsidRPr="008D03A6">
        <w:rPr>
          <w:rFonts w:ascii="Crimson Text" w:hAnsi="Crimson Text"/>
          <w:color w:val="000000" w:themeColor="text1"/>
          <w:sz w:val="26"/>
          <w:szCs w:val="26"/>
        </w:rPr>
        <w:t>Yo no sé nada más, d</w:t>
      </w:r>
      <w:r w:rsidR="003C430E" w:rsidRPr="008D03A6">
        <w:rPr>
          <w:rFonts w:ascii="Crimson Text" w:hAnsi="Crimson Text"/>
          <w:color w:val="000000" w:themeColor="text1"/>
          <w:sz w:val="26"/>
          <w:szCs w:val="26"/>
        </w:rPr>
        <w:t>ije que huyó</w:t>
      </w:r>
      <w:del w:id="779" w:author="PC" w:date="2025-06-12T20:08:00Z">
        <w:r w:rsidR="004664AC" w:rsidRPr="008D03A6" w:rsidDel="00656DE9">
          <w:rPr>
            <w:rFonts w:ascii="Crimson Text" w:hAnsi="Crimson Text"/>
            <w:color w:val="000000" w:themeColor="text1"/>
            <w:sz w:val="26"/>
            <w:szCs w:val="26"/>
          </w:rPr>
          <w:delText>,</w:delText>
        </w:r>
      </w:del>
      <w:r w:rsidR="004664AC" w:rsidRPr="008D03A6">
        <w:rPr>
          <w:rFonts w:ascii="Crimson Text" w:hAnsi="Crimson Text"/>
          <w:color w:val="000000" w:themeColor="text1"/>
          <w:sz w:val="26"/>
          <w:szCs w:val="26"/>
        </w:rPr>
        <w:t xml:space="preserve"> pues es lo más lógico </w:t>
      </w:r>
      <w:r>
        <w:rPr>
          <w:rFonts w:ascii="Crimson Text" w:hAnsi="Crimson Text"/>
          <w:color w:val="000000" w:themeColor="text1"/>
          <w:sz w:val="26"/>
          <w:szCs w:val="26"/>
        </w:rPr>
        <w:t>—</w:t>
      </w:r>
      <w:r w:rsidR="004664AC" w:rsidRPr="008D03A6">
        <w:rPr>
          <w:rFonts w:ascii="Crimson Text" w:hAnsi="Crimson Text"/>
          <w:color w:val="000000" w:themeColor="text1"/>
          <w:sz w:val="26"/>
          <w:szCs w:val="26"/>
        </w:rPr>
        <w:t xml:space="preserve">respondió, mirando hacia el suelo, la </w:t>
      </w:r>
      <w:del w:id="780" w:author="PC" w:date="2025-06-12T20:08:00Z">
        <w:r w:rsidR="004664AC" w:rsidRPr="008D03A6" w:rsidDel="00656DE9">
          <w:rPr>
            <w:rFonts w:ascii="Crimson Text" w:hAnsi="Crimson Text"/>
            <w:color w:val="000000" w:themeColor="text1"/>
            <w:sz w:val="26"/>
            <w:szCs w:val="26"/>
          </w:rPr>
          <w:delText xml:space="preserve">voz </w:delText>
        </w:r>
      </w:del>
      <w:ins w:id="781" w:author="PC" w:date="2025-06-12T20:08:00Z">
        <w:r w:rsidR="00656DE9">
          <w:rPr>
            <w:rFonts w:ascii="Crimson Text" w:hAnsi="Crimson Text"/>
            <w:color w:val="000000" w:themeColor="text1"/>
            <w:sz w:val="26"/>
            <w:szCs w:val="26"/>
          </w:rPr>
          <w:t>lengua</w:t>
        </w:r>
        <w:r w:rsidR="00656DE9" w:rsidRPr="008D03A6">
          <w:rPr>
            <w:rFonts w:ascii="Crimson Text" w:hAnsi="Crimson Text"/>
            <w:color w:val="000000" w:themeColor="text1"/>
            <w:sz w:val="26"/>
            <w:szCs w:val="26"/>
          </w:rPr>
          <w:t xml:space="preserve"> </w:t>
        </w:r>
      </w:ins>
      <w:r w:rsidR="004664AC" w:rsidRPr="008D03A6">
        <w:rPr>
          <w:rFonts w:ascii="Crimson Text" w:hAnsi="Crimson Text"/>
          <w:color w:val="000000" w:themeColor="text1"/>
          <w:sz w:val="26"/>
          <w:szCs w:val="26"/>
        </w:rPr>
        <w:t xml:space="preserve">se le </w:t>
      </w:r>
      <w:r w:rsidR="00202789" w:rsidRPr="008D03A6">
        <w:rPr>
          <w:rFonts w:ascii="Crimson Text" w:hAnsi="Crimson Text"/>
          <w:color w:val="000000" w:themeColor="text1"/>
          <w:sz w:val="26"/>
          <w:szCs w:val="26"/>
        </w:rPr>
        <w:t>enredaba</w:t>
      </w:r>
      <w:r w:rsidR="004664AC" w:rsidRPr="008D03A6">
        <w:rPr>
          <w:rFonts w:ascii="Crimson Text" w:hAnsi="Crimson Text"/>
          <w:color w:val="000000" w:themeColor="text1"/>
          <w:sz w:val="26"/>
          <w:szCs w:val="26"/>
        </w:rPr>
        <w:t>.</w:t>
      </w:r>
    </w:p>
    <w:p w:rsidR="004664AC"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10ED6" w:rsidRPr="008D03A6">
        <w:rPr>
          <w:rFonts w:ascii="Crimson Text" w:hAnsi="Crimson Text"/>
          <w:color w:val="000000" w:themeColor="text1"/>
          <w:sz w:val="26"/>
          <w:szCs w:val="26"/>
        </w:rPr>
        <w:t>No creo que sea lo más lógico</w:t>
      </w:r>
      <w:del w:id="782" w:author="PC" w:date="2025-06-12T20:09:00Z">
        <w:r w:rsidR="00210ED6" w:rsidRPr="008D03A6" w:rsidDel="00656DE9">
          <w:rPr>
            <w:rFonts w:ascii="Crimson Text" w:hAnsi="Crimson Text"/>
            <w:color w:val="000000" w:themeColor="text1"/>
            <w:sz w:val="26"/>
            <w:szCs w:val="26"/>
          </w:rPr>
          <w:delText>, además</w:delText>
        </w:r>
      </w:del>
      <w:ins w:id="783" w:author="PC" w:date="2025-06-12T20:09:00Z">
        <w:r w:rsidR="00656DE9">
          <w:rPr>
            <w:rFonts w:ascii="Crimson Text" w:hAnsi="Crimson Text"/>
            <w:color w:val="000000" w:themeColor="text1"/>
            <w:sz w:val="26"/>
            <w:szCs w:val="26"/>
          </w:rPr>
          <w:t>. Además</w:t>
        </w:r>
      </w:ins>
      <w:r w:rsidR="003C430E" w:rsidRPr="008D03A6">
        <w:rPr>
          <w:rFonts w:ascii="Crimson Text" w:hAnsi="Crimson Text"/>
          <w:color w:val="000000" w:themeColor="text1"/>
          <w:sz w:val="26"/>
          <w:szCs w:val="26"/>
        </w:rPr>
        <w:t>,</w:t>
      </w:r>
      <w:r w:rsidR="00210ED6" w:rsidRPr="008D03A6">
        <w:rPr>
          <w:rFonts w:ascii="Crimson Text" w:hAnsi="Crimson Text"/>
          <w:color w:val="000000" w:themeColor="text1"/>
          <w:sz w:val="26"/>
          <w:szCs w:val="26"/>
        </w:rPr>
        <w:t xml:space="preserve"> </w:t>
      </w:r>
      <w:ins w:id="784" w:author="PC" w:date="2025-06-12T20:09:00Z">
        <w:r w:rsidR="00656DE9">
          <w:rPr>
            <w:rFonts w:ascii="Crimson Text" w:hAnsi="Crimson Text"/>
            <w:color w:val="000000" w:themeColor="text1"/>
            <w:sz w:val="26"/>
            <w:szCs w:val="26"/>
          </w:rPr>
          <w:t>¿</w:t>
        </w:r>
      </w:ins>
      <w:r w:rsidR="00210ED6" w:rsidRPr="008D03A6">
        <w:rPr>
          <w:rFonts w:ascii="Crimson Text" w:hAnsi="Crimson Text"/>
          <w:color w:val="000000" w:themeColor="text1"/>
          <w:sz w:val="26"/>
          <w:szCs w:val="26"/>
        </w:rPr>
        <w:t>a dónde podría huir</w:t>
      </w:r>
      <w:ins w:id="785" w:author="PC" w:date="2025-06-12T20:09:00Z">
        <w:r w:rsidR="00656DE9">
          <w:rPr>
            <w:rFonts w:ascii="Crimson Text" w:hAnsi="Crimson Text"/>
            <w:color w:val="000000" w:themeColor="text1"/>
            <w:sz w:val="26"/>
            <w:szCs w:val="26"/>
          </w:rPr>
          <w:t>?</w:t>
        </w:r>
      </w:ins>
      <w:del w:id="786" w:author="PC" w:date="2025-06-12T20:09:00Z">
        <w:r w:rsidR="00210ED6" w:rsidRPr="008D03A6" w:rsidDel="00656DE9">
          <w:rPr>
            <w:rFonts w:ascii="Crimson Text" w:hAnsi="Crimson Text"/>
            <w:color w:val="000000" w:themeColor="text1"/>
            <w:sz w:val="26"/>
            <w:szCs w:val="26"/>
          </w:rPr>
          <w:delText>, no</w:delText>
        </w:r>
      </w:del>
      <w:ins w:id="787" w:author="PC" w:date="2025-06-12T20:09:00Z">
        <w:r w:rsidR="00656DE9">
          <w:rPr>
            <w:rFonts w:ascii="Crimson Text" w:hAnsi="Crimson Text"/>
            <w:color w:val="000000" w:themeColor="text1"/>
            <w:sz w:val="26"/>
            <w:szCs w:val="26"/>
          </w:rPr>
          <w:t xml:space="preserve"> No</w:t>
        </w:r>
      </w:ins>
      <w:r w:rsidR="00210ED6" w:rsidRPr="008D03A6">
        <w:rPr>
          <w:rFonts w:ascii="Crimson Text" w:hAnsi="Crimson Text"/>
          <w:color w:val="000000" w:themeColor="text1"/>
          <w:sz w:val="26"/>
          <w:szCs w:val="26"/>
        </w:rPr>
        <w:t xml:space="preserve"> es fácil alejarse de este reino, hay que tener agallas para eso</w:t>
      </w:r>
      <w:ins w:id="788" w:author="PC" w:date="2025-06-12T20:12:00Z">
        <w:r w:rsidR="00656DE9">
          <w:rPr>
            <w:rFonts w:ascii="Crimson Text" w:hAnsi="Crimson Text"/>
            <w:color w:val="000000" w:themeColor="text1"/>
            <w:sz w:val="26"/>
            <w:szCs w:val="26"/>
          </w:rPr>
          <w:t xml:space="preserve"> </w:t>
        </w:r>
      </w:ins>
      <w:del w:id="789" w:author="PC" w:date="2025-06-12T20:12:00Z">
        <w:r w:rsidR="00210ED6" w:rsidRPr="008D03A6" w:rsidDel="00656DE9">
          <w:rPr>
            <w:rFonts w:ascii="Crimson Text" w:hAnsi="Crimson Text"/>
            <w:color w:val="000000" w:themeColor="text1"/>
            <w:sz w:val="26"/>
            <w:szCs w:val="26"/>
          </w:rPr>
          <w:delText>. ¡</w:delText>
        </w:r>
      </w:del>
      <w:ins w:id="790" w:author="PC" w:date="2025-06-12T20:12:00Z">
        <w:r w:rsidR="00656DE9">
          <w:rPr>
            <w:rFonts w:ascii="Crimson Text" w:hAnsi="Crimson Text"/>
            <w:color w:val="000000" w:themeColor="text1"/>
            <w:sz w:val="26"/>
            <w:szCs w:val="26"/>
          </w:rPr>
          <w:t xml:space="preserve">y él </w:t>
        </w:r>
      </w:ins>
      <w:del w:id="791" w:author="PC" w:date="2025-06-12T20:12:00Z">
        <w:r w:rsidR="00210ED6" w:rsidRPr="008D03A6" w:rsidDel="00656DE9">
          <w:rPr>
            <w:rFonts w:ascii="Crimson Text" w:hAnsi="Crimson Text"/>
            <w:color w:val="000000" w:themeColor="text1"/>
            <w:sz w:val="26"/>
            <w:szCs w:val="26"/>
          </w:rPr>
          <w:delText>Es</w:delText>
        </w:r>
      </w:del>
      <w:ins w:id="792" w:author="PC" w:date="2025-06-12T20:12:00Z">
        <w:r w:rsidR="00656DE9">
          <w:rPr>
            <w:rFonts w:ascii="Crimson Text" w:hAnsi="Crimson Text"/>
            <w:color w:val="000000" w:themeColor="text1"/>
            <w:sz w:val="26"/>
            <w:szCs w:val="26"/>
          </w:rPr>
          <w:t>es</w:t>
        </w:r>
      </w:ins>
      <w:r w:rsidR="00210ED6" w:rsidRPr="008D03A6">
        <w:rPr>
          <w:rFonts w:ascii="Crimson Text" w:hAnsi="Crimson Text"/>
          <w:color w:val="000000" w:themeColor="text1"/>
          <w:sz w:val="26"/>
          <w:szCs w:val="26"/>
        </w:rPr>
        <w:t xml:space="preserve"> un cobarde</w:t>
      </w:r>
      <w:del w:id="793" w:author="PC" w:date="2025-06-12T20:12:00Z">
        <w:r w:rsidR="00210ED6" w:rsidRPr="008D03A6" w:rsidDel="00656DE9">
          <w:rPr>
            <w:rFonts w:ascii="Crimson Text" w:hAnsi="Crimson Text"/>
            <w:color w:val="000000" w:themeColor="text1"/>
            <w:sz w:val="26"/>
            <w:szCs w:val="26"/>
          </w:rPr>
          <w:delText>!</w:delText>
        </w:r>
      </w:del>
    </w:p>
    <w:p w:rsidR="00CA5656"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CA5656" w:rsidRPr="008D03A6">
        <w:rPr>
          <w:rFonts w:ascii="Crimson Text" w:hAnsi="Crimson Text"/>
          <w:color w:val="000000" w:themeColor="text1"/>
          <w:sz w:val="26"/>
          <w:szCs w:val="26"/>
        </w:rPr>
        <w:t>¡</w:t>
      </w:r>
      <w:proofErr w:type="gramEnd"/>
      <w:r w:rsidR="00CA5656" w:rsidRPr="008D03A6">
        <w:rPr>
          <w:rFonts w:ascii="Crimson Text" w:hAnsi="Crimson Text"/>
          <w:color w:val="000000" w:themeColor="text1"/>
          <w:sz w:val="26"/>
          <w:szCs w:val="26"/>
        </w:rPr>
        <w:t xml:space="preserve">No es un cobarde! </w:t>
      </w:r>
      <w:r>
        <w:rPr>
          <w:rFonts w:ascii="Crimson Text" w:hAnsi="Crimson Text"/>
          <w:color w:val="000000" w:themeColor="text1"/>
          <w:sz w:val="26"/>
          <w:szCs w:val="26"/>
        </w:rPr>
        <w:t>—</w:t>
      </w:r>
      <w:r w:rsidR="00CA5656" w:rsidRPr="008D03A6">
        <w:rPr>
          <w:rFonts w:ascii="Crimson Text" w:hAnsi="Crimson Text"/>
          <w:color w:val="000000" w:themeColor="text1"/>
          <w:sz w:val="26"/>
          <w:szCs w:val="26"/>
        </w:rPr>
        <w:t>retrucó, rabiosa.</w:t>
      </w:r>
    </w:p>
    <w:p w:rsidR="002408D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CA5656" w:rsidRPr="008D03A6">
        <w:rPr>
          <w:rFonts w:ascii="Crimson Text" w:hAnsi="Crimson Text"/>
          <w:color w:val="000000" w:themeColor="text1"/>
          <w:sz w:val="26"/>
          <w:szCs w:val="26"/>
        </w:rPr>
        <w:t xml:space="preserve">Claro que lo es, no </w:t>
      </w:r>
      <w:ins w:id="794" w:author="PC" w:date="2025-06-12T20:12:00Z">
        <w:r w:rsidR="00656DE9">
          <w:rPr>
            <w:rFonts w:ascii="Crimson Text" w:hAnsi="Crimson Text"/>
            <w:color w:val="000000" w:themeColor="text1"/>
            <w:sz w:val="26"/>
            <w:szCs w:val="26"/>
          </w:rPr>
          <w:t>irá</w:t>
        </w:r>
      </w:ins>
      <w:del w:id="795" w:author="PC" w:date="2025-06-12T20:12:00Z">
        <w:r w:rsidR="00CA5656" w:rsidRPr="008D03A6" w:rsidDel="00656DE9">
          <w:rPr>
            <w:rFonts w:ascii="Crimson Text" w:hAnsi="Crimson Text"/>
            <w:color w:val="000000" w:themeColor="text1"/>
            <w:sz w:val="26"/>
            <w:szCs w:val="26"/>
          </w:rPr>
          <w:delText>ira</w:delText>
        </w:r>
      </w:del>
      <w:r w:rsidR="00CA5656" w:rsidRPr="008D03A6">
        <w:rPr>
          <w:rFonts w:ascii="Crimson Text" w:hAnsi="Crimson Text"/>
          <w:color w:val="000000" w:themeColor="text1"/>
          <w:sz w:val="26"/>
          <w:szCs w:val="26"/>
        </w:rPr>
        <w:t xml:space="preserve"> a ninguna parte, ya lo encontraremos </w:t>
      </w:r>
      <w:r>
        <w:rPr>
          <w:rFonts w:ascii="Crimson Text" w:hAnsi="Crimson Text"/>
          <w:color w:val="000000" w:themeColor="text1"/>
          <w:sz w:val="26"/>
          <w:szCs w:val="26"/>
        </w:rPr>
        <w:t>—</w:t>
      </w:r>
      <w:r w:rsidR="00CA5656" w:rsidRPr="008D03A6">
        <w:rPr>
          <w:rFonts w:ascii="Crimson Text" w:hAnsi="Crimson Text"/>
          <w:color w:val="000000" w:themeColor="text1"/>
          <w:sz w:val="26"/>
          <w:szCs w:val="26"/>
        </w:rPr>
        <w:t xml:space="preserve">insistió </w:t>
      </w:r>
      <w:proofErr w:type="spellStart"/>
      <w:r w:rsidR="00CA5656" w:rsidRPr="008D03A6">
        <w:rPr>
          <w:rFonts w:ascii="Crimson Text" w:hAnsi="Crimson Text"/>
          <w:color w:val="000000" w:themeColor="text1"/>
          <w:sz w:val="26"/>
          <w:szCs w:val="26"/>
        </w:rPr>
        <w:t>Gregor</w:t>
      </w:r>
      <w:proofErr w:type="spellEnd"/>
      <w:del w:id="796" w:author="PC" w:date="2025-06-12T20:22:00Z">
        <w:r w:rsidR="00CA5656" w:rsidRPr="008D03A6" w:rsidDel="001422C9">
          <w:rPr>
            <w:rFonts w:ascii="Crimson Text" w:hAnsi="Crimson Text"/>
            <w:color w:val="000000" w:themeColor="text1"/>
            <w:sz w:val="26"/>
            <w:szCs w:val="26"/>
          </w:rPr>
          <w:delText>, quería</w:delText>
        </w:r>
      </w:del>
      <w:ins w:id="797" w:author="PC" w:date="2025-06-12T20:22:00Z">
        <w:r w:rsidR="001422C9">
          <w:rPr>
            <w:rFonts w:ascii="Crimson Text" w:hAnsi="Crimson Text"/>
            <w:color w:val="000000" w:themeColor="text1"/>
            <w:sz w:val="26"/>
            <w:szCs w:val="26"/>
          </w:rPr>
          <w:t>. Quería</w:t>
        </w:r>
      </w:ins>
      <w:r w:rsidR="00CA5656" w:rsidRPr="008D03A6">
        <w:rPr>
          <w:rFonts w:ascii="Crimson Text" w:hAnsi="Crimson Text"/>
          <w:color w:val="000000" w:themeColor="text1"/>
          <w:sz w:val="26"/>
          <w:szCs w:val="26"/>
        </w:rPr>
        <w:t xml:space="preserve"> presionar a su hija, intuía que podría sacarle algo más </w:t>
      </w:r>
      <w:del w:id="798" w:author="PC" w:date="2025-06-12T20:22:00Z">
        <w:r w:rsidR="00CA5656" w:rsidRPr="008D03A6" w:rsidDel="000504D4">
          <w:rPr>
            <w:rFonts w:ascii="Crimson Text" w:hAnsi="Crimson Text"/>
            <w:color w:val="000000" w:themeColor="text1"/>
            <w:sz w:val="26"/>
            <w:szCs w:val="26"/>
          </w:rPr>
          <w:delText>a la charla</w:delText>
        </w:r>
      </w:del>
      <w:ins w:id="799" w:author="PC" w:date="2025-06-12T20:22:00Z">
        <w:r w:rsidR="000504D4">
          <w:rPr>
            <w:rFonts w:ascii="Crimson Text" w:hAnsi="Crimson Text"/>
            <w:color w:val="000000" w:themeColor="text1"/>
            <w:sz w:val="26"/>
            <w:szCs w:val="26"/>
          </w:rPr>
          <w:t xml:space="preserve">de </w:t>
        </w:r>
        <w:proofErr w:type="spellStart"/>
        <w:r w:rsidR="000504D4">
          <w:rPr>
            <w:rFonts w:ascii="Crimson Text" w:hAnsi="Crimson Text"/>
            <w:color w:val="000000" w:themeColor="text1"/>
            <w:sz w:val="26"/>
            <w:szCs w:val="26"/>
          </w:rPr>
          <w:t>inormación</w:t>
        </w:r>
      </w:ins>
      <w:proofErr w:type="spellEnd"/>
      <w:r w:rsidR="00CA5656" w:rsidRPr="008D03A6">
        <w:rPr>
          <w:rFonts w:ascii="Crimson Text" w:hAnsi="Crimson Text"/>
          <w:color w:val="000000" w:themeColor="text1"/>
          <w:sz w:val="26"/>
          <w:szCs w:val="26"/>
        </w:rPr>
        <w:t>.</w:t>
      </w:r>
    </w:p>
    <w:p w:rsidR="00CA5656"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A5656" w:rsidRPr="008D03A6">
        <w:rPr>
          <w:rFonts w:ascii="Crimson Text" w:hAnsi="Crimson Text"/>
          <w:color w:val="000000" w:themeColor="text1"/>
          <w:sz w:val="26"/>
          <w:szCs w:val="26"/>
        </w:rPr>
        <w:t xml:space="preserve">No creo que lo encuentren </w:t>
      </w:r>
      <w:r>
        <w:rPr>
          <w:rFonts w:ascii="Crimson Text" w:hAnsi="Crimson Text"/>
          <w:color w:val="000000" w:themeColor="text1"/>
          <w:sz w:val="26"/>
          <w:szCs w:val="26"/>
        </w:rPr>
        <w:t>—</w:t>
      </w:r>
      <w:del w:id="800" w:author="PC" w:date="2025-06-12T20:23:00Z">
        <w:r w:rsidR="00CA5656" w:rsidRPr="008D03A6" w:rsidDel="000504D4">
          <w:rPr>
            <w:rFonts w:ascii="Crimson Text" w:hAnsi="Crimson Text"/>
            <w:color w:val="000000" w:themeColor="text1"/>
            <w:sz w:val="26"/>
            <w:szCs w:val="26"/>
          </w:rPr>
          <w:delText>lanzó</w:delText>
        </w:r>
      </w:del>
      <w:ins w:id="801" w:author="PC" w:date="2025-06-12T20:23:00Z">
        <w:r w:rsidR="000504D4">
          <w:rPr>
            <w:rFonts w:ascii="Crimson Text" w:hAnsi="Crimson Text"/>
            <w:color w:val="000000" w:themeColor="text1"/>
            <w:sz w:val="26"/>
            <w:szCs w:val="26"/>
          </w:rPr>
          <w:t>dijo</w:t>
        </w:r>
      </w:ins>
      <w:del w:id="802" w:author="PC" w:date="2025-06-12T20:23:00Z">
        <w:r w:rsidR="00CA5656" w:rsidRPr="008D03A6" w:rsidDel="000504D4">
          <w:rPr>
            <w:rFonts w:ascii="Crimson Text" w:hAnsi="Crimson Text"/>
            <w:color w:val="000000" w:themeColor="text1"/>
            <w:sz w:val="26"/>
            <w:szCs w:val="26"/>
          </w:rPr>
          <w:delText>, y emitió</w:delText>
        </w:r>
      </w:del>
      <w:ins w:id="803" w:author="PC" w:date="2025-06-12T20:23:00Z">
        <w:r w:rsidR="000504D4">
          <w:rPr>
            <w:rFonts w:ascii="Crimson Text" w:hAnsi="Crimson Text"/>
            <w:color w:val="000000" w:themeColor="text1"/>
            <w:sz w:val="26"/>
            <w:szCs w:val="26"/>
          </w:rPr>
          <w:t xml:space="preserve"> con</w:t>
        </w:r>
      </w:ins>
      <w:r w:rsidR="00CA5656" w:rsidRPr="008D03A6">
        <w:rPr>
          <w:rFonts w:ascii="Crimson Text" w:hAnsi="Crimson Text"/>
          <w:color w:val="000000" w:themeColor="text1"/>
          <w:sz w:val="26"/>
          <w:szCs w:val="26"/>
        </w:rPr>
        <w:t xml:space="preserve"> una sonrisa burlona.</w:t>
      </w:r>
    </w:p>
    <w:p w:rsidR="00CA5656"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CA5656" w:rsidRPr="008D03A6">
        <w:rPr>
          <w:rFonts w:ascii="Crimson Text" w:hAnsi="Crimson Text"/>
          <w:color w:val="000000" w:themeColor="text1"/>
          <w:sz w:val="26"/>
          <w:szCs w:val="26"/>
        </w:rPr>
        <w:t>¿</w:t>
      </w:r>
      <w:proofErr w:type="gramEnd"/>
      <w:r w:rsidR="00CA5656" w:rsidRPr="008D03A6">
        <w:rPr>
          <w:rFonts w:ascii="Crimson Text" w:hAnsi="Crimson Text"/>
          <w:color w:val="000000" w:themeColor="text1"/>
          <w:sz w:val="26"/>
          <w:szCs w:val="26"/>
        </w:rPr>
        <w:t xml:space="preserve">Cómo estás tan segura? </w:t>
      </w:r>
      <w:del w:id="804" w:author="PC" w:date="2025-06-12T20:18:00Z">
        <w:r w:rsidR="00CA5656" w:rsidRPr="008D03A6" w:rsidDel="001422C9">
          <w:rPr>
            <w:rFonts w:ascii="Crimson Text" w:hAnsi="Crimson Text"/>
            <w:color w:val="000000" w:themeColor="text1"/>
            <w:sz w:val="26"/>
            <w:szCs w:val="26"/>
          </w:rPr>
          <w:delText>Acaso</w:delText>
        </w:r>
      </w:del>
      <w:del w:id="805" w:author="PC" w:date="2025-06-12T20:19:00Z">
        <w:r w:rsidR="00CA5656" w:rsidRPr="008D03A6" w:rsidDel="001422C9">
          <w:rPr>
            <w:rFonts w:ascii="Crimson Text" w:hAnsi="Crimson Text"/>
            <w:color w:val="000000" w:themeColor="text1"/>
            <w:sz w:val="26"/>
            <w:szCs w:val="26"/>
          </w:rPr>
          <w:delText xml:space="preserve">, </w:delText>
        </w:r>
      </w:del>
      <w:r w:rsidR="00202789" w:rsidRPr="008D03A6">
        <w:rPr>
          <w:rFonts w:ascii="Crimson Text" w:hAnsi="Crimson Text"/>
          <w:color w:val="000000" w:themeColor="text1"/>
          <w:sz w:val="26"/>
          <w:szCs w:val="26"/>
        </w:rPr>
        <w:t>¿</w:t>
      </w:r>
      <w:ins w:id="806" w:author="PC" w:date="2025-06-12T20:19:00Z">
        <w:r w:rsidR="001422C9">
          <w:rPr>
            <w:rFonts w:ascii="Crimson Text" w:hAnsi="Crimson Text"/>
            <w:color w:val="000000" w:themeColor="text1"/>
            <w:sz w:val="26"/>
            <w:szCs w:val="26"/>
          </w:rPr>
          <w:t xml:space="preserve">Acaso </w:t>
        </w:r>
      </w:ins>
      <w:r w:rsidR="00CA5656" w:rsidRPr="008D03A6">
        <w:rPr>
          <w:rFonts w:ascii="Crimson Text" w:hAnsi="Crimson Text"/>
          <w:color w:val="000000" w:themeColor="text1"/>
          <w:sz w:val="26"/>
          <w:szCs w:val="26"/>
        </w:rPr>
        <w:t xml:space="preserve">tú sabes dónde está? </w:t>
      </w: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indagó, punzante.</w:t>
      </w:r>
    </w:p>
    <w:p w:rsidR="00F86BA7"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F86BA7" w:rsidRPr="008D03A6">
        <w:rPr>
          <w:rFonts w:ascii="Crimson Text" w:hAnsi="Crimson Text"/>
          <w:color w:val="000000" w:themeColor="text1"/>
          <w:sz w:val="26"/>
          <w:szCs w:val="26"/>
        </w:rPr>
        <w:t>¡</w:t>
      </w:r>
      <w:proofErr w:type="gramEnd"/>
      <w:r w:rsidR="00F86BA7" w:rsidRPr="008D03A6">
        <w:rPr>
          <w:rFonts w:ascii="Crimson Text" w:hAnsi="Crimson Text"/>
          <w:color w:val="000000" w:themeColor="text1"/>
          <w:sz w:val="26"/>
          <w:szCs w:val="26"/>
        </w:rPr>
        <w:t xml:space="preserve">No! No lo sé, cómo lo sabría… </w:t>
      </w: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 xml:space="preserve">respondió, dubitativa, </w:t>
      </w:r>
      <w:ins w:id="807" w:author="PC" w:date="2025-06-12T20:19:00Z">
        <w:r w:rsidR="001422C9">
          <w:rPr>
            <w:rFonts w:ascii="Crimson Text" w:hAnsi="Crimson Text"/>
            <w:color w:val="000000" w:themeColor="text1"/>
            <w:sz w:val="26"/>
            <w:szCs w:val="26"/>
          </w:rPr>
          <w:t xml:space="preserve">pero </w:t>
        </w:r>
      </w:ins>
      <w:r w:rsidR="00F86BA7" w:rsidRPr="008D03A6">
        <w:rPr>
          <w:rFonts w:ascii="Crimson Text" w:hAnsi="Crimson Text"/>
          <w:color w:val="000000" w:themeColor="text1"/>
          <w:sz w:val="26"/>
          <w:szCs w:val="26"/>
        </w:rPr>
        <w:t>el rey la interrumpió, enérgico.</w:t>
      </w:r>
    </w:p>
    <w:p w:rsidR="000504D4" w:rsidRDefault="00F7244A" w:rsidP="00160D68">
      <w:pPr>
        <w:tabs>
          <w:tab w:val="left" w:pos="2179"/>
        </w:tabs>
        <w:spacing w:after="0"/>
        <w:ind w:firstLine="284"/>
        <w:jc w:val="both"/>
        <w:rPr>
          <w:ins w:id="808" w:author="PC" w:date="2025-06-12T20:24:00Z"/>
          <w:rFonts w:ascii="Crimson Text" w:hAnsi="Crimson Text"/>
          <w:color w:val="000000" w:themeColor="text1"/>
          <w:sz w:val="26"/>
          <w:szCs w:val="26"/>
        </w:rPr>
      </w:pPr>
      <w:r>
        <w:rPr>
          <w:rFonts w:ascii="Crimson Text" w:hAnsi="Crimson Text"/>
          <w:color w:val="000000" w:themeColor="text1"/>
          <w:sz w:val="26"/>
          <w:szCs w:val="26"/>
        </w:rPr>
        <w:t>—</w:t>
      </w:r>
      <w:del w:id="809" w:author="PC" w:date="2025-06-12T20:23:00Z">
        <w:r w:rsidR="00F86BA7" w:rsidRPr="008D03A6" w:rsidDel="000504D4">
          <w:rPr>
            <w:rFonts w:ascii="Crimson Text" w:hAnsi="Crimson Text"/>
            <w:color w:val="000000" w:themeColor="text1"/>
            <w:sz w:val="26"/>
            <w:szCs w:val="26"/>
          </w:rPr>
          <w:delText>¡</w:delText>
        </w:r>
      </w:del>
      <w:r w:rsidR="00F86BA7" w:rsidRPr="008D03A6">
        <w:rPr>
          <w:rFonts w:ascii="Crimson Text" w:hAnsi="Crimson Text"/>
          <w:color w:val="000000" w:themeColor="text1"/>
          <w:sz w:val="26"/>
          <w:szCs w:val="26"/>
        </w:rPr>
        <w:t>Elena</w:t>
      </w:r>
      <w:del w:id="810" w:author="PC" w:date="2025-06-12T20:23:00Z">
        <w:r w:rsidR="00F86BA7" w:rsidRPr="008D03A6" w:rsidDel="000504D4">
          <w:rPr>
            <w:rFonts w:ascii="Crimson Text" w:hAnsi="Crimson Text"/>
            <w:color w:val="000000" w:themeColor="text1"/>
            <w:sz w:val="26"/>
            <w:szCs w:val="26"/>
          </w:rPr>
          <w:delText>! Si</w:delText>
        </w:r>
      </w:del>
      <w:ins w:id="811" w:author="PC" w:date="2025-06-12T20:23:00Z">
        <w:r w:rsidR="000504D4">
          <w:rPr>
            <w:rFonts w:ascii="Crimson Text" w:hAnsi="Crimson Text"/>
            <w:color w:val="000000" w:themeColor="text1"/>
            <w:sz w:val="26"/>
            <w:szCs w:val="26"/>
          </w:rPr>
          <w:t>, si</w:t>
        </w:r>
      </w:ins>
      <w:r w:rsidR="00F86BA7" w:rsidRPr="008D03A6">
        <w:rPr>
          <w:rFonts w:ascii="Crimson Text" w:hAnsi="Crimson Text"/>
          <w:color w:val="000000" w:themeColor="text1"/>
          <w:sz w:val="26"/>
          <w:szCs w:val="26"/>
        </w:rPr>
        <w:t xml:space="preserve"> </w:t>
      </w:r>
      <w:r w:rsidR="0019374B" w:rsidRPr="008D03A6">
        <w:rPr>
          <w:rFonts w:ascii="Crimson Text" w:hAnsi="Crimson Text"/>
          <w:color w:val="000000" w:themeColor="text1"/>
          <w:sz w:val="26"/>
          <w:szCs w:val="26"/>
        </w:rPr>
        <w:t>sabes</w:t>
      </w:r>
      <w:r w:rsidR="00F86BA7" w:rsidRPr="008D03A6">
        <w:rPr>
          <w:rFonts w:ascii="Crimson Text" w:hAnsi="Crimson Text"/>
          <w:color w:val="000000" w:themeColor="text1"/>
          <w:sz w:val="26"/>
          <w:szCs w:val="26"/>
        </w:rPr>
        <w:t xml:space="preserve"> algo más</w:t>
      </w:r>
      <w:del w:id="812" w:author="PC" w:date="2025-06-12T20:23:00Z">
        <w:r w:rsidR="009748B3" w:rsidRPr="008D03A6" w:rsidDel="000504D4">
          <w:rPr>
            <w:rFonts w:ascii="Crimson Text" w:hAnsi="Crimson Text"/>
            <w:color w:val="000000" w:themeColor="text1"/>
            <w:sz w:val="26"/>
            <w:szCs w:val="26"/>
          </w:rPr>
          <w:delText>,</w:delText>
        </w:r>
      </w:del>
      <w:r w:rsidR="00F86BA7" w:rsidRPr="008D03A6">
        <w:rPr>
          <w:rFonts w:ascii="Crimson Text" w:hAnsi="Crimson Text"/>
          <w:color w:val="000000" w:themeColor="text1"/>
          <w:sz w:val="26"/>
          <w:szCs w:val="26"/>
        </w:rPr>
        <w:t xml:space="preserve"> me lo tiene</w:t>
      </w:r>
      <w:r w:rsidR="009748B3" w:rsidRPr="008D03A6">
        <w:rPr>
          <w:rFonts w:ascii="Crimson Text" w:hAnsi="Crimson Text"/>
          <w:color w:val="000000" w:themeColor="text1"/>
          <w:sz w:val="26"/>
          <w:szCs w:val="26"/>
        </w:rPr>
        <w:t>s</w:t>
      </w:r>
      <w:r w:rsidR="00F86BA7" w:rsidRPr="008D03A6">
        <w:rPr>
          <w:rFonts w:ascii="Crimson Text" w:hAnsi="Crimson Text"/>
          <w:color w:val="000000" w:themeColor="text1"/>
          <w:sz w:val="26"/>
          <w:szCs w:val="26"/>
        </w:rPr>
        <w:t xml:space="preserve"> que decir. Tenemos medio </w:t>
      </w:r>
      <w:del w:id="813" w:author="PC" w:date="2025-06-12T20:23:00Z">
        <w:r w:rsidR="003C430E" w:rsidRPr="008D03A6" w:rsidDel="000504D4">
          <w:rPr>
            <w:rFonts w:ascii="Crimson Text" w:hAnsi="Crimson Text"/>
            <w:color w:val="000000" w:themeColor="text1"/>
            <w:sz w:val="26"/>
            <w:szCs w:val="26"/>
          </w:rPr>
          <w:delText>ejercito</w:delText>
        </w:r>
      </w:del>
      <w:ins w:id="814" w:author="PC" w:date="2025-06-12T20:23:00Z">
        <w:r w:rsidR="000504D4" w:rsidRPr="008D03A6">
          <w:rPr>
            <w:rFonts w:ascii="Crimson Text" w:hAnsi="Crimson Text"/>
            <w:color w:val="000000" w:themeColor="text1"/>
            <w:sz w:val="26"/>
            <w:szCs w:val="26"/>
          </w:rPr>
          <w:t>ejército</w:t>
        </w:r>
      </w:ins>
      <w:r w:rsidR="00F86BA7" w:rsidRPr="008D03A6">
        <w:rPr>
          <w:rFonts w:ascii="Crimson Text" w:hAnsi="Crimson Text"/>
          <w:color w:val="000000" w:themeColor="text1"/>
          <w:sz w:val="26"/>
          <w:szCs w:val="26"/>
        </w:rPr>
        <w:t xml:space="preserve"> de guerreros buscándolo,</w:t>
      </w:r>
      <w:ins w:id="815" w:author="PC" w:date="2025-06-12T20:23:00Z">
        <w:r w:rsidR="000504D4">
          <w:rPr>
            <w:rFonts w:ascii="Crimson Text" w:hAnsi="Crimson Text"/>
            <w:color w:val="000000" w:themeColor="text1"/>
            <w:sz w:val="26"/>
            <w:szCs w:val="26"/>
          </w:rPr>
          <w:t xml:space="preserve"> estamos</w:t>
        </w:r>
      </w:ins>
      <w:r w:rsidR="00F86BA7" w:rsidRPr="008D03A6">
        <w:rPr>
          <w:rFonts w:ascii="Crimson Text" w:hAnsi="Crimson Text"/>
          <w:color w:val="000000" w:themeColor="text1"/>
          <w:sz w:val="26"/>
          <w:szCs w:val="26"/>
        </w:rPr>
        <w:t xml:space="preserve"> gastando </w:t>
      </w:r>
      <w:ins w:id="816" w:author="PC" w:date="2025-06-12T20:23:00Z">
        <w:r w:rsidR="000504D4">
          <w:rPr>
            <w:rFonts w:ascii="Crimson Text" w:hAnsi="Crimson Text"/>
            <w:color w:val="000000" w:themeColor="text1"/>
            <w:sz w:val="26"/>
            <w:szCs w:val="26"/>
          </w:rPr>
          <w:t xml:space="preserve">muchos </w:t>
        </w:r>
      </w:ins>
      <w:r w:rsidR="00F86BA7" w:rsidRPr="008D03A6">
        <w:rPr>
          <w:rFonts w:ascii="Crimson Text" w:hAnsi="Crimson Text"/>
          <w:color w:val="000000" w:themeColor="text1"/>
          <w:sz w:val="26"/>
          <w:szCs w:val="26"/>
        </w:rPr>
        <w:t>recursos en esto. No lo cubras, no seas cómplice</w:t>
      </w:r>
      <w:del w:id="817" w:author="PC" w:date="2025-06-12T20:23:00Z">
        <w:r w:rsidR="00F86BA7" w:rsidRPr="008D03A6" w:rsidDel="000504D4">
          <w:rPr>
            <w:rFonts w:ascii="Crimson Text" w:hAnsi="Crimson Text"/>
            <w:color w:val="000000" w:themeColor="text1"/>
            <w:sz w:val="26"/>
            <w:szCs w:val="26"/>
          </w:rPr>
          <w:delText xml:space="preserve"> de esto. ¿Qué</w:delText>
        </w:r>
      </w:del>
      <w:ins w:id="818" w:author="PC" w:date="2025-06-12T20:23:00Z">
        <w:r w:rsidR="000504D4">
          <w:rPr>
            <w:rFonts w:ascii="Crimson Text" w:hAnsi="Crimson Text"/>
            <w:color w:val="000000" w:themeColor="text1"/>
            <w:sz w:val="26"/>
            <w:szCs w:val="26"/>
          </w:rPr>
          <w:t>, ¿qué</w:t>
        </w:r>
      </w:ins>
      <w:r w:rsidR="00F86BA7" w:rsidRPr="008D03A6">
        <w:rPr>
          <w:rFonts w:ascii="Crimson Text" w:hAnsi="Crimson Text"/>
          <w:color w:val="000000" w:themeColor="text1"/>
          <w:sz w:val="26"/>
          <w:szCs w:val="26"/>
        </w:rPr>
        <w:t xml:space="preserve"> sabes? </w:t>
      </w: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preguntó nuevamente, y clav</w:t>
      </w:r>
      <w:ins w:id="819" w:author="PC" w:date="2025-06-12T20:24:00Z">
        <w:r w:rsidR="000504D4">
          <w:rPr>
            <w:rFonts w:ascii="Crimson Text" w:hAnsi="Crimson Text"/>
            <w:color w:val="000000" w:themeColor="text1"/>
            <w:sz w:val="26"/>
            <w:szCs w:val="26"/>
          </w:rPr>
          <w:t>ó</w:t>
        </w:r>
      </w:ins>
      <w:del w:id="820" w:author="PC" w:date="2025-06-12T20:24:00Z">
        <w:r w:rsidR="00F86BA7" w:rsidRPr="008D03A6" w:rsidDel="000504D4">
          <w:rPr>
            <w:rFonts w:ascii="Crimson Text" w:hAnsi="Crimson Text"/>
            <w:color w:val="000000" w:themeColor="text1"/>
            <w:sz w:val="26"/>
            <w:szCs w:val="26"/>
          </w:rPr>
          <w:delText>o</w:delText>
        </w:r>
      </w:del>
      <w:r w:rsidR="00F86BA7" w:rsidRPr="008D03A6">
        <w:rPr>
          <w:rFonts w:ascii="Crimson Text" w:hAnsi="Crimson Text"/>
          <w:color w:val="000000" w:themeColor="text1"/>
          <w:sz w:val="26"/>
          <w:szCs w:val="26"/>
        </w:rPr>
        <w:t xml:space="preserve"> su mirada incisiva. </w:t>
      </w:r>
    </w:p>
    <w:p w:rsidR="00F86BA7" w:rsidRPr="008D03A6" w:rsidRDefault="00F86BA7"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ya no podía sostener más el secreto.</w:t>
      </w:r>
      <w:r w:rsidR="00377345" w:rsidRPr="008D03A6">
        <w:rPr>
          <w:rFonts w:ascii="Crimson Text" w:hAnsi="Crimson Text"/>
          <w:color w:val="000000" w:themeColor="text1"/>
          <w:sz w:val="26"/>
          <w:szCs w:val="26"/>
        </w:rPr>
        <w:t xml:space="preserve"> No quería de</w:t>
      </w:r>
      <w:r w:rsidR="003C430E" w:rsidRPr="008D03A6">
        <w:rPr>
          <w:rFonts w:ascii="Crimson Text" w:hAnsi="Crimson Text"/>
          <w:color w:val="000000" w:themeColor="text1"/>
          <w:sz w:val="26"/>
          <w:szCs w:val="26"/>
        </w:rPr>
        <w:t>latarlo, pero también sabía que,</w:t>
      </w:r>
      <w:r w:rsidR="00377345" w:rsidRPr="008D03A6">
        <w:rPr>
          <w:rFonts w:ascii="Crimson Text" w:hAnsi="Crimson Text"/>
          <w:color w:val="000000" w:themeColor="text1"/>
          <w:sz w:val="26"/>
          <w:szCs w:val="26"/>
        </w:rPr>
        <w:t xml:space="preserve"> si lo encontraban, estaría a salvo de los peligros del bosque.</w:t>
      </w:r>
    </w:p>
    <w:p w:rsidR="00F86BA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B50C6" w:rsidRPr="008D03A6">
        <w:rPr>
          <w:rFonts w:ascii="Crimson Text" w:hAnsi="Crimson Text"/>
          <w:color w:val="000000" w:themeColor="text1"/>
          <w:sz w:val="26"/>
          <w:szCs w:val="26"/>
        </w:rPr>
        <w:t>Sé dónde está, te lo diré si me</w:t>
      </w:r>
      <w:r w:rsidR="00F86BA7" w:rsidRPr="008D03A6">
        <w:rPr>
          <w:rFonts w:ascii="Crimson Text" w:hAnsi="Crimson Text"/>
          <w:color w:val="000000" w:themeColor="text1"/>
          <w:sz w:val="26"/>
          <w:szCs w:val="26"/>
        </w:rPr>
        <w:t xml:space="preserve"> prometes que no le harán daño </w:t>
      </w:r>
      <w:r>
        <w:rPr>
          <w:rFonts w:ascii="Crimson Text" w:hAnsi="Crimson Text"/>
          <w:color w:val="000000" w:themeColor="text1"/>
          <w:sz w:val="26"/>
          <w:szCs w:val="26"/>
        </w:rPr>
        <w:t>—</w:t>
      </w:r>
      <w:del w:id="821" w:author="PC" w:date="2025-06-12T20:25:00Z">
        <w:r w:rsidR="00F86BA7" w:rsidRPr="008D03A6" w:rsidDel="000504D4">
          <w:rPr>
            <w:rFonts w:ascii="Crimson Text" w:hAnsi="Crimson Text"/>
            <w:color w:val="000000" w:themeColor="text1"/>
            <w:sz w:val="26"/>
            <w:szCs w:val="26"/>
          </w:rPr>
          <w:delText>soltó</w:delText>
        </w:r>
      </w:del>
      <w:ins w:id="822" w:author="PC" w:date="2025-06-12T20:25:00Z">
        <w:r w:rsidR="000504D4">
          <w:rPr>
            <w:rFonts w:ascii="Crimson Text" w:hAnsi="Crimson Text"/>
            <w:color w:val="000000" w:themeColor="text1"/>
            <w:sz w:val="26"/>
            <w:szCs w:val="26"/>
          </w:rPr>
          <w:t>cedió al fin</w:t>
        </w:r>
      </w:ins>
      <w:r w:rsidR="00F86BA7" w:rsidRPr="008D03A6">
        <w:rPr>
          <w:rFonts w:ascii="Crimson Text" w:hAnsi="Crimson Text"/>
          <w:color w:val="000000" w:themeColor="text1"/>
          <w:sz w:val="26"/>
          <w:szCs w:val="26"/>
        </w:rPr>
        <w:t>, con resignación.</w:t>
      </w:r>
    </w:p>
    <w:p w:rsidR="00F86BA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 xml:space="preserve">No le haremos daño, pero sabes que deberá pagar </w:t>
      </w:r>
      <w:r w:rsidR="00906F8D" w:rsidRPr="008D03A6">
        <w:rPr>
          <w:rFonts w:ascii="Crimson Text" w:hAnsi="Crimson Text"/>
          <w:color w:val="000000" w:themeColor="text1"/>
          <w:sz w:val="26"/>
          <w:szCs w:val="26"/>
        </w:rPr>
        <w:t>una condena</w:t>
      </w:r>
      <w:r w:rsidR="00F86BA7" w:rsidRPr="008D03A6">
        <w:rPr>
          <w:rFonts w:ascii="Crimson Text" w:hAnsi="Crimson Text"/>
          <w:color w:val="000000" w:themeColor="text1"/>
          <w:sz w:val="26"/>
          <w:szCs w:val="26"/>
        </w:rPr>
        <w:t>. Adelante, dime, ¿dónde está?</w:t>
      </w:r>
    </w:p>
    <w:p w:rsidR="00F86BA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6369" w:rsidRPr="008D03A6">
        <w:rPr>
          <w:rFonts w:ascii="Crimson Text" w:hAnsi="Crimson Text"/>
          <w:color w:val="000000" w:themeColor="text1"/>
          <w:sz w:val="26"/>
          <w:szCs w:val="26"/>
        </w:rPr>
        <w:t xml:space="preserve">Huyó hacia el oeste, </w:t>
      </w:r>
      <w:del w:id="823" w:author="PC" w:date="2025-06-12T20:25:00Z">
        <w:r w:rsidR="00F86369" w:rsidRPr="008D03A6" w:rsidDel="000504D4">
          <w:rPr>
            <w:rFonts w:ascii="Crimson Text" w:hAnsi="Crimson Text"/>
            <w:color w:val="000000" w:themeColor="text1"/>
            <w:sz w:val="26"/>
            <w:szCs w:val="26"/>
          </w:rPr>
          <w:delText>se dirige</w:delText>
        </w:r>
        <w:r w:rsidR="00F86BA7" w:rsidRPr="008D03A6" w:rsidDel="000504D4">
          <w:rPr>
            <w:rFonts w:ascii="Crimson Text" w:hAnsi="Crimson Text"/>
            <w:color w:val="000000" w:themeColor="text1"/>
            <w:sz w:val="26"/>
            <w:szCs w:val="26"/>
          </w:rPr>
          <w:delText xml:space="preserve"> </w:delText>
        </w:r>
      </w:del>
      <w:r w:rsidR="00F86BA7" w:rsidRPr="008D03A6">
        <w:rPr>
          <w:rFonts w:ascii="Crimson Text" w:hAnsi="Crimson Text"/>
          <w:color w:val="000000" w:themeColor="text1"/>
          <w:sz w:val="26"/>
          <w:szCs w:val="26"/>
        </w:rPr>
        <w:t xml:space="preserve">a través del </w:t>
      </w:r>
      <w:del w:id="824" w:author="Paula Castrilli" w:date="2025-06-09T13:49:00Z">
        <w:r w:rsidR="00F86BA7" w:rsidRPr="008D03A6" w:rsidDel="002A5FEC">
          <w:rPr>
            <w:rFonts w:ascii="Crimson Text" w:hAnsi="Crimson Text"/>
            <w:color w:val="000000" w:themeColor="text1"/>
            <w:sz w:val="26"/>
            <w:szCs w:val="26"/>
          </w:rPr>
          <w:delText>bosque encantado</w:delText>
        </w:r>
      </w:del>
      <w:ins w:id="825" w:author="Paula Castrilli" w:date="2025-06-09T13:49:00Z">
        <w:r w:rsidR="002A5FEC">
          <w:rPr>
            <w:rFonts w:ascii="Crimson Text" w:hAnsi="Crimson Text"/>
            <w:color w:val="000000" w:themeColor="text1"/>
            <w:sz w:val="26"/>
            <w:szCs w:val="26"/>
          </w:rPr>
          <w:t>Bosque Encantado</w:t>
        </w:r>
      </w:ins>
      <w:r w:rsidR="00F86BA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respondió, descomprimiendo la presión, pero llenándose de culpa por haber delatado a su amigo.</w:t>
      </w:r>
    </w:p>
    <w:p w:rsidR="00F86BA7"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897F9E" w:rsidRPr="008D03A6">
        <w:rPr>
          <w:rFonts w:ascii="Crimson Text" w:hAnsi="Crimson Text"/>
          <w:color w:val="000000" w:themeColor="text1"/>
          <w:sz w:val="26"/>
          <w:szCs w:val="26"/>
        </w:rPr>
        <w:t>¡</w:t>
      </w:r>
      <w:proofErr w:type="gramEnd"/>
      <w:r w:rsidR="00897F9E" w:rsidRPr="008D03A6">
        <w:rPr>
          <w:rFonts w:ascii="Crimson Text" w:hAnsi="Crimson Text"/>
          <w:color w:val="000000" w:themeColor="text1"/>
          <w:sz w:val="26"/>
          <w:szCs w:val="26"/>
        </w:rPr>
        <w:t xml:space="preserve">Perfecto! </w:t>
      </w:r>
      <w:r>
        <w:rPr>
          <w:rFonts w:ascii="Crimson Text" w:hAnsi="Crimson Text"/>
          <w:color w:val="000000" w:themeColor="text1"/>
          <w:sz w:val="26"/>
          <w:szCs w:val="26"/>
        </w:rPr>
        <w:t>—</w:t>
      </w:r>
      <w:del w:id="826" w:author="PC" w:date="2025-06-12T20:25:00Z">
        <w:r w:rsidR="00897F9E" w:rsidRPr="008D03A6" w:rsidDel="000504D4">
          <w:rPr>
            <w:rFonts w:ascii="Crimson Text" w:hAnsi="Crimson Text"/>
            <w:color w:val="000000" w:themeColor="text1"/>
            <w:sz w:val="26"/>
            <w:szCs w:val="26"/>
          </w:rPr>
          <w:delText>exclamó</w:delText>
        </w:r>
      </w:del>
      <w:ins w:id="827" w:author="PC" w:date="2025-06-12T20:25:00Z">
        <w:r w:rsidR="000504D4">
          <w:rPr>
            <w:rFonts w:ascii="Crimson Text" w:hAnsi="Crimson Text"/>
            <w:color w:val="000000" w:themeColor="text1"/>
            <w:sz w:val="26"/>
            <w:szCs w:val="26"/>
          </w:rPr>
          <w:t>Exclamó el rey</w:t>
        </w:r>
      </w:ins>
      <w:del w:id="828" w:author="PC" w:date="2025-06-12T20:26:00Z">
        <w:r w:rsidR="00897F9E" w:rsidRPr="008D03A6" w:rsidDel="000504D4">
          <w:rPr>
            <w:rFonts w:ascii="Crimson Text" w:hAnsi="Crimson Text"/>
            <w:color w:val="000000" w:themeColor="text1"/>
            <w:sz w:val="26"/>
            <w:szCs w:val="26"/>
          </w:rPr>
          <w:delText xml:space="preserve">, </w:delText>
        </w:r>
        <w:r w:rsidR="00EC4D4E" w:rsidRPr="008D03A6" w:rsidDel="000504D4">
          <w:rPr>
            <w:rFonts w:ascii="Crimson Text" w:hAnsi="Crimson Text"/>
            <w:color w:val="000000" w:themeColor="text1"/>
            <w:sz w:val="26"/>
            <w:szCs w:val="26"/>
          </w:rPr>
          <w:delText>espontáneamente</w:delText>
        </w:r>
        <w:r w:rsidR="00B32830" w:rsidRPr="008D03A6" w:rsidDel="000504D4">
          <w:rPr>
            <w:rFonts w:ascii="Crimson Text" w:hAnsi="Crimson Text"/>
            <w:color w:val="000000" w:themeColor="text1"/>
            <w:sz w:val="26"/>
            <w:szCs w:val="26"/>
          </w:rPr>
          <w:delText>. No</w:delText>
        </w:r>
      </w:del>
      <w:ins w:id="829" w:author="PC" w:date="2025-06-12T20:26:00Z">
        <w:r w:rsidR="000504D4">
          <w:rPr>
            <w:rFonts w:ascii="Crimson Text" w:hAnsi="Crimson Text"/>
            <w:color w:val="000000" w:themeColor="text1"/>
            <w:sz w:val="26"/>
            <w:szCs w:val="26"/>
          </w:rPr>
          <w:t>, quien no</w:t>
        </w:r>
      </w:ins>
      <w:r w:rsidR="00B32830" w:rsidRPr="008D03A6">
        <w:rPr>
          <w:rFonts w:ascii="Crimson Text" w:hAnsi="Crimson Text"/>
          <w:color w:val="000000" w:themeColor="text1"/>
          <w:sz w:val="26"/>
          <w:szCs w:val="26"/>
        </w:rPr>
        <w:t xml:space="preserve"> pudo disimular </w:t>
      </w:r>
      <w:r w:rsidR="005B50C6" w:rsidRPr="008D03A6">
        <w:rPr>
          <w:rFonts w:ascii="Crimson Text" w:hAnsi="Crimson Text"/>
          <w:color w:val="000000" w:themeColor="text1"/>
          <w:sz w:val="26"/>
          <w:szCs w:val="26"/>
        </w:rPr>
        <w:t>un</w:t>
      </w:r>
      <w:r w:rsidR="00B32830" w:rsidRPr="008D03A6">
        <w:rPr>
          <w:rFonts w:ascii="Crimson Text" w:hAnsi="Crimson Text"/>
          <w:color w:val="000000" w:themeColor="text1"/>
          <w:sz w:val="26"/>
          <w:szCs w:val="26"/>
        </w:rPr>
        <w:t xml:space="preserve"> gesto de alivio.</w:t>
      </w:r>
    </w:p>
    <w:p w:rsidR="00B32830"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B32830" w:rsidRPr="008D03A6">
        <w:rPr>
          <w:rFonts w:ascii="Crimson Text" w:hAnsi="Crimson Text"/>
          <w:color w:val="000000" w:themeColor="text1"/>
          <w:sz w:val="26"/>
          <w:szCs w:val="26"/>
        </w:rPr>
        <w:t>¿</w:t>
      </w:r>
      <w:proofErr w:type="gramEnd"/>
      <w:r w:rsidR="00B32830" w:rsidRPr="008D03A6">
        <w:rPr>
          <w:rFonts w:ascii="Crimson Text" w:hAnsi="Crimson Text"/>
          <w:color w:val="000000" w:themeColor="text1"/>
          <w:sz w:val="26"/>
          <w:szCs w:val="26"/>
        </w:rPr>
        <w:t xml:space="preserve">Perfecto? </w:t>
      </w:r>
      <w:del w:id="830" w:author="PC" w:date="2025-06-12T20:26:00Z">
        <w:r w:rsidR="00B32830" w:rsidRPr="008D03A6" w:rsidDel="000504D4">
          <w:rPr>
            <w:rFonts w:ascii="Crimson Text" w:hAnsi="Crimson Text"/>
            <w:color w:val="000000" w:themeColor="text1"/>
            <w:sz w:val="26"/>
            <w:szCs w:val="26"/>
          </w:rPr>
          <w:delText xml:space="preserve">¿Qué ocurre? </w:delText>
        </w:r>
      </w:del>
      <w:ins w:id="831" w:author="PC" w:date="2025-06-12T20:26:00Z">
        <w:r w:rsidR="000504D4">
          <w:rPr>
            <w:rFonts w:ascii="Crimson Text" w:hAnsi="Crimson Text"/>
            <w:color w:val="000000" w:themeColor="text1"/>
            <w:sz w:val="26"/>
            <w:szCs w:val="26"/>
          </w:rPr>
          <w:t>¿</w:t>
        </w:r>
      </w:ins>
      <w:r w:rsidR="00B32830" w:rsidRPr="008D03A6">
        <w:rPr>
          <w:rFonts w:ascii="Crimson Text" w:hAnsi="Crimson Text"/>
          <w:color w:val="000000" w:themeColor="text1"/>
          <w:sz w:val="26"/>
          <w:szCs w:val="26"/>
        </w:rPr>
        <w:t>Te alegras por eso</w:t>
      </w:r>
      <w:ins w:id="832" w:author="PC" w:date="2025-06-12T20:26:00Z">
        <w:r w:rsidR="000504D4">
          <w:rPr>
            <w:rFonts w:ascii="Crimson Text" w:hAnsi="Crimson Text"/>
            <w:color w:val="000000" w:themeColor="text1"/>
            <w:sz w:val="26"/>
            <w:szCs w:val="26"/>
          </w:rPr>
          <w:t>?</w:t>
        </w:r>
      </w:ins>
      <w:r w:rsidR="00B3283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32830" w:rsidRPr="008D03A6">
        <w:rPr>
          <w:rFonts w:ascii="Crimson Text" w:hAnsi="Crimson Text"/>
          <w:color w:val="000000" w:themeColor="text1"/>
          <w:sz w:val="26"/>
          <w:szCs w:val="26"/>
        </w:rPr>
        <w:t>indagó, extrañada</w:t>
      </w:r>
      <w:del w:id="833" w:author="PC" w:date="2025-06-12T20:26:00Z">
        <w:r w:rsidR="00B32830" w:rsidRPr="008D03A6" w:rsidDel="000504D4">
          <w:rPr>
            <w:rFonts w:ascii="Crimson Text" w:hAnsi="Crimson Text"/>
            <w:color w:val="000000" w:themeColor="text1"/>
            <w:sz w:val="26"/>
            <w:szCs w:val="26"/>
          </w:rPr>
          <w:delText>, a</w:delText>
        </w:r>
      </w:del>
      <w:ins w:id="834" w:author="PC" w:date="2025-06-12T20:26:00Z">
        <w:r w:rsidR="000504D4">
          <w:rPr>
            <w:rFonts w:ascii="Crimson Text" w:hAnsi="Crimson Text"/>
            <w:color w:val="000000" w:themeColor="text1"/>
            <w:sz w:val="26"/>
            <w:szCs w:val="26"/>
          </w:rPr>
          <w:t>. A</w:t>
        </w:r>
      </w:ins>
      <w:r w:rsidR="00B32830" w:rsidRPr="008D03A6">
        <w:rPr>
          <w:rFonts w:ascii="Crimson Text" w:hAnsi="Crimson Text"/>
          <w:color w:val="000000" w:themeColor="text1"/>
          <w:sz w:val="26"/>
          <w:szCs w:val="26"/>
        </w:rPr>
        <w:t xml:space="preserve">hora la princesa era la que se volvía más </w:t>
      </w:r>
      <w:del w:id="835" w:author="PC" w:date="2025-06-12T20:26:00Z">
        <w:r w:rsidR="00B32830" w:rsidRPr="008D03A6" w:rsidDel="000504D4">
          <w:rPr>
            <w:rFonts w:ascii="Crimson Text" w:hAnsi="Crimson Text"/>
            <w:color w:val="000000" w:themeColor="text1"/>
            <w:sz w:val="26"/>
            <w:szCs w:val="26"/>
          </w:rPr>
          <w:delText>aguda</w:delText>
        </w:r>
      </w:del>
      <w:ins w:id="836" w:author="PC" w:date="2025-06-12T20:26:00Z">
        <w:r w:rsidR="000504D4">
          <w:rPr>
            <w:rFonts w:ascii="Crimson Text" w:hAnsi="Crimson Text"/>
            <w:color w:val="000000" w:themeColor="text1"/>
            <w:sz w:val="26"/>
            <w:szCs w:val="26"/>
          </w:rPr>
          <w:t>suspicaz</w:t>
        </w:r>
      </w:ins>
      <w:r w:rsidR="00B32830" w:rsidRPr="008D03A6">
        <w:rPr>
          <w:rFonts w:ascii="Crimson Text" w:hAnsi="Crimson Text"/>
          <w:color w:val="000000" w:themeColor="text1"/>
          <w:sz w:val="26"/>
          <w:szCs w:val="26"/>
        </w:rPr>
        <w:t>.</w:t>
      </w:r>
    </w:p>
    <w:p w:rsidR="00B32830"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F750B" w:rsidRPr="008D03A6">
        <w:rPr>
          <w:rFonts w:ascii="Crimson Text" w:hAnsi="Crimson Text"/>
          <w:color w:val="000000" w:themeColor="text1"/>
          <w:sz w:val="26"/>
          <w:szCs w:val="26"/>
        </w:rPr>
        <w:t xml:space="preserve">No me alegro, </w:t>
      </w:r>
      <w:r w:rsidR="00377345" w:rsidRPr="008D03A6">
        <w:rPr>
          <w:rFonts w:ascii="Crimson Text" w:hAnsi="Crimson Text"/>
          <w:color w:val="000000" w:themeColor="text1"/>
          <w:sz w:val="26"/>
          <w:szCs w:val="26"/>
        </w:rPr>
        <w:t>pero me acabas de resolver el problema</w:t>
      </w:r>
      <w:ins w:id="837" w:author="PC" w:date="2025-06-12T20:27:00Z">
        <w:r w:rsidR="000504D4">
          <w:rPr>
            <w:rFonts w:ascii="Crimson Text" w:hAnsi="Crimson Text"/>
            <w:color w:val="000000" w:themeColor="text1"/>
            <w:sz w:val="26"/>
            <w:szCs w:val="26"/>
          </w:rPr>
          <w:t>:</w:t>
        </w:r>
      </w:ins>
      <w:del w:id="838" w:author="PC" w:date="2025-06-12T20:27:00Z">
        <w:r w:rsidR="00377345" w:rsidRPr="008D03A6" w:rsidDel="000504D4">
          <w:rPr>
            <w:rFonts w:ascii="Crimson Text" w:hAnsi="Crimson Text"/>
            <w:color w:val="000000" w:themeColor="text1"/>
            <w:sz w:val="26"/>
            <w:szCs w:val="26"/>
          </w:rPr>
          <w:delText>,</w:delText>
        </w:r>
      </w:del>
      <w:r w:rsidR="00377345" w:rsidRPr="008D03A6">
        <w:rPr>
          <w:rFonts w:ascii="Crimson Text" w:hAnsi="Crimson Text"/>
          <w:color w:val="000000" w:themeColor="text1"/>
          <w:sz w:val="26"/>
          <w:szCs w:val="26"/>
        </w:rPr>
        <w:t xml:space="preserve"> el muchacho ya está muerto.</w:t>
      </w:r>
    </w:p>
    <w:p w:rsidR="00377345" w:rsidRPr="008D03A6" w:rsidRDefault="00F7244A" w:rsidP="00160D6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77345" w:rsidRPr="008D03A6">
        <w:rPr>
          <w:rFonts w:ascii="Crimson Text" w:hAnsi="Crimson Text"/>
          <w:color w:val="000000" w:themeColor="text1"/>
          <w:sz w:val="26"/>
          <w:szCs w:val="26"/>
        </w:rPr>
        <w:t>¡</w:t>
      </w:r>
      <w:proofErr w:type="gramEnd"/>
      <w:r w:rsidR="00377345" w:rsidRPr="008D03A6">
        <w:rPr>
          <w:rFonts w:ascii="Crimson Text" w:hAnsi="Crimson Text"/>
          <w:color w:val="000000" w:themeColor="text1"/>
          <w:sz w:val="26"/>
          <w:szCs w:val="26"/>
        </w:rPr>
        <w:t xml:space="preserve">No digas eso! </w:t>
      </w: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exclamó, furiosa.</w:t>
      </w:r>
    </w:p>
    <w:p w:rsidR="00377345"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No hace falta que lo diga, es un hecho.</w:t>
      </w:r>
    </w:p>
    <w:p w:rsidR="00377345"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B50C6" w:rsidRPr="008D03A6">
        <w:rPr>
          <w:rFonts w:ascii="Crimson Text" w:hAnsi="Crimson Text"/>
          <w:color w:val="000000" w:themeColor="text1"/>
          <w:sz w:val="26"/>
          <w:szCs w:val="26"/>
        </w:rPr>
        <w:t>D</w:t>
      </w:r>
      <w:r w:rsidR="00377345" w:rsidRPr="008D03A6">
        <w:rPr>
          <w:rFonts w:ascii="Crimson Text" w:hAnsi="Crimson Text"/>
          <w:color w:val="000000" w:themeColor="text1"/>
          <w:sz w:val="26"/>
          <w:szCs w:val="26"/>
        </w:rPr>
        <w:t>eberían ir a buscarlo</w:t>
      </w:r>
      <w:del w:id="839" w:author="PC" w:date="2025-06-12T20:28:00Z">
        <w:r w:rsidR="00377345" w:rsidRPr="008D03A6" w:rsidDel="003C289D">
          <w:rPr>
            <w:rFonts w:ascii="Crimson Text" w:hAnsi="Crimson Text"/>
            <w:color w:val="000000" w:themeColor="text1"/>
            <w:sz w:val="26"/>
            <w:szCs w:val="26"/>
          </w:rPr>
          <w:delText>,</w:delText>
        </w:r>
      </w:del>
      <w:r w:rsidR="00377345" w:rsidRPr="008D03A6">
        <w:rPr>
          <w:rFonts w:ascii="Crimson Text" w:hAnsi="Crimson Text"/>
          <w:color w:val="000000" w:themeColor="text1"/>
          <w:sz w:val="26"/>
          <w:szCs w:val="26"/>
        </w:rPr>
        <w:t xml:space="preserve"> ahora que sabes dón</w:t>
      </w:r>
      <w:r w:rsidR="005B50C6" w:rsidRPr="008D03A6">
        <w:rPr>
          <w:rFonts w:ascii="Crimson Text" w:hAnsi="Crimson Text"/>
          <w:color w:val="000000" w:themeColor="text1"/>
          <w:sz w:val="26"/>
          <w:szCs w:val="26"/>
        </w:rPr>
        <w:t xml:space="preserve">de está </w:t>
      </w:r>
      <w:r>
        <w:rPr>
          <w:rFonts w:ascii="Crimson Text" w:hAnsi="Crimson Text"/>
          <w:color w:val="000000" w:themeColor="text1"/>
          <w:sz w:val="26"/>
          <w:szCs w:val="26"/>
        </w:rPr>
        <w:t>—</w:t>
      </w:r>
      <w:r w:rsidR="005B50C6" w:rsidRPr="008D03A6">
        <w:rPr>
          <w:rFonts w:ascii="Crimson Text" w:hAnsi="Crimson Text"/>
          <w:color w:val="000000" w:themeColor="text1"/>
          <w:sz w:val="26"/>
          <w:szCs w:val="26"/>
        </w:rPr>
        <w:t>demand</w:t>
      </w:r>
      <w:r w:rsidR="00377345" w:rsidRPr="008D03A6">
        <w:rPr>
          <w:rFonts w:ascii="Crimson Text" w:hAnsi="Crimson Text"/>
          <w:color w:val="000000" w:themeColor="text1"/>
          <w:sz w:val="26"/>
          <w:szCs w:val="26"/>
        </w:rPr>
        <w:t xml:space="preserve">ó, </w:t>
      </w:r>
      <w:del w:id="840" w:author="PC" w:date="2025-06-12T20:28:00Z">
        <w:r w:rsidR="00377345" w:rsidRPr="008D03A6" w:rsidDel="003C289D">
          <w:rPr>
            <w:rFonts w:ascii="Crimson Text" w:hAnsi="Crimson Text"/>
            <w:color w:val="000000" w:themeColor="text1"/>
            <w:sz w:val="26"/>
            <w:szCs w:val="26"/>
          </w:rPr>
          <w:delText>confundida</w:delText>
        </w:r>
      </w:del>
      <w:ins w:id="841" w:author="PC" w:date="2025-06-12T20:28:00Z">
        <w:r w:rsidR="003C289D">
          <w:rPr>
            <w:rFonts w:ascii="Crimson Text" w:hAnsi="Crimson Text"/>
            <w:color w:val="000000" w:themeColor="text1"/>
            <w:sz w:val="26"/>
            <w:szCs w:val="26"/>
          </w:rPr>
          <w:t>cada vez más preocupada</w:t>
        </w:r>
      </w:ins>
      <w:r w:rsidR="00377345" w:rsidRPr="008D03A6">
        <w:rPr>
          <w:rFonts w:ascii="Crimson Text" w:hAnsi="Crimson Text"/>
          <w:color w:val="000000" w:themeColor="text1"/>
          <w:sz w:val="26"/>
          <w:szCs w:val="26"/>
        </w:rPr>
        <w:t>.</w:t>
      </w:r>
    </w:p>
    <w:p w:rsidR="00377345"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 xml:space="preserve">No vamos a ingresar al bosque, nadie </w:t>
      </w:r>
      <w:r w:rsidR="00906F8D" w:rsidRPr="008D03A6">
        <w:rPr>
          <w:rFonts w:ascii="Crimson Text" w:hAnsi="Crimson Text"/>
          <w:color w:val="000000" w:themeColor="text1"/>
          <w:sz w:val="26"/>
          <w:szCs w:val="26"/>
        </w:rPr>
        <w:t>asumirá ese riesgo</w:t>
      </w:r>
      <w:r w:rsidR="00EC23FF" w:rsidRPr="008D03A6">
        <w:rPr>
          <w:rFonts w:ascii="Crimson Text" w:hAnsi="Crimson Text"/>
          <w:color w:val="000000" w:themeColor="text1"/>
          <w:sz w:val="26"/>
          <w:szCs w:val="26"/>
        </w:rPr>
        <w:t xml:space="preserve"> por un desertor</w:t>
      </w:r>
      <w:r w:rsidR="00377345" w:rsidRPr="008D03A6">
        <w:rPr>
          <w:rFonts w:ascii="Crimson Text" w:hAnsi="Crimson Text"/>
          <w:color w:val="000000" w:themeColor="text1"/>
          <w:sz w:val="26"/>
          <w:szCs w:val="26"/>
        </w:rPr>
        <w:t>.</w:t>
      </w:r>
    </w:p>
    <w:p w:rsidR="00377345"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 xml:space="preserve">Corre peligro su vida, </w:t>
      </w:r>
      <w:r w:rsidR="005B50C6" w:rsidRPr="008D03A6">
        <w:rPr>
          <w:rFonts w:ascii="Crimson Text" w:hAnsi="Crimson Text"/>
          <w:color w:val="000000" w:themeColor="text1"/>
          <w:sz w:val="26"/>
          <w:szCs w:val="26"/>
        </w:rPr>
        <w:t>tienen</w:t>
      </w:r>
      <w:r w:rsidR="00377345" w:rsidRPr="008D03A6">
        <w:rPr>
          <w:rFonts w:ascii="Crimson Text" w:hAnsi="Crimson Text"/>
          <w:color w:val="000000" w:themeColor="text1"/>
          <w:sz w:val="26"/>
          <w:szCs w:val="26"/>
        </w:rPr>
        <w:t xml:space="preserve"> que ayudarlo. </w:t>
      </w:r>
      <w:ins w:id="842" w:author="PC" w:date="2025-06-12T20:28:00Z">
        <w:r w:rsidR="003C289D">
          <w:rPr>
            <w:rFonts w:ascii="Crimson Text" w:hAnsi="Crimson Text"/>
            <w:color w:val="000000" w:themeColor="text1"/>
            <w:sz w:val="26"/>
            <w:szCs w:val="26"/>
          </w:rPr>
          <w:t>¡</w:t>
        </w:r>
      </w:ins>
      <w:r w:rsidR="00377345" w:rsidRPr="008D03A6">
        <w:rPr>
          <w:rFonts w:ascii="Crimson Text" w:hAnsi="Crimson Text"/>
          <w:color w:val="000000" w:themeColor="text1"/>
          <w:sz w:val="26"/>
          <w:szCs w:val="26"/>
        </w:rPr>
        <w:t>No puedes quedarte de brazos cruzados</w:t>
      </w:r>
      <w:ins w:id="843" w:author="PC" w:date="2025-06-12T20:29:00Z">
        <w:r w:rsidR="003C289D">
          <w:rPr>
            <w:rFonts w:ascii="Crimson Text" w:hAnsi="Crimson Text"/>
            <w:color w:val="000000" w:themeColor="text1"/>
            <w:sz w:val="26"/>
            <w:szCs w:val="26"/>
          </w:rPr>
          <w:t>!</w:t>
        </w:r>
      </w:ins>
      <w:r w:rsidR="0037734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dijo, alzando la voz.</w:t>
      </w:r>
    </w:p>
    <w:p w:rsidR="003C289D" w:rsidRDefault="00F7244A" w:rsidP="00160D68">
      <w:pPr>
        <w:tabs>
          <w:tab w:val="left" w:pos="2179"/>
        </w:tabs>
        <w:spacing w:after="0"/>
        <w:ind w:firstLine="284"/>
        <w:jc w:val="both"/>
        <w:rPr>
          <w:ins w:id="844" w:author="PC" w:date="2025-06-12T20:29: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377345" w:rsidRPr="008D03A6">
        <w:rPr>
          <w:rFonts w:ascii="Crimson Text" w:hAnsi="Crimson Text"/>
          <w:color w:val="000000" w:themeColor="text1"/>
          <w:sz w:val="26"/>
          <w:szCs w:val="26"/>
        </w:rPr>
        <w:t>¡</w:t>
      </w:r>
      <w:proofErr w:type="gramEnd"/>
      <w:r w:rsidR="00377345" w:rsidRPr="008D03A6">
        <w:rPr>
          <w:rFonts w:ascii="Crimson Text" w:hAnsi="Crimson Text"/>
          <w:color w:val="000000" w:themeColor="text1"/>
          <w:sz w:val="26"/>
          <w:szCs w:val="26"/>
        </w:rPr>
        <w:t>No puedes hablarme así! Soy tu padre</w:t>
      </w:r>
      <w:del w:id="845" w:author="PC" w:date="2025-06-12T20:29:00Z">
        <w:r w:rsidR="00377345" w:rsidRPr="008D03A6" w:rsidDel="003C289D">
          <w:rPr>
            <w:rFonts w:ascii="Crimson Text" w:hAnsi="Crimson Text"/>
            <w:color w:val="000000" w:themeColor="text1"/>
            <w:sz w:val="26"/>
            <w:szCs w:val="26"/>
          </w:rPr>
          <w:delText>,</w:delText>
        </w:r>
      </w:del>
      <w:r w:rsidR="00377345" w:rsidRPr="008D03A6">
        <w:rPr>
          <w:rFonts w:ascii="Crimson Text" w:hAnsi="Crimson Text"/>
          <w:color w:val="000000" w:themeColor="text1"/>
          <w:sz w:val="26"/>
          <w:szCs w:val="26"/>
        </w:rPr>
        <w:t xml:space="preserve"> y también tu rey, me debes respeto. Yo hago lo mejor para este reino. Si el joven </w:t>
      </w:r>
      <w:r w:rsidR="00906F8D" w:rsidRPr="008D03A6">
        <w:rPr>
          <w:rFonts w:ascii="Crimson Text" w:hAnsi="Crimson Text"/>
          <w:color w:val="000000" w:themeColor="text1"/>
          <w:sz w:val="26"/>
          <w:szCs w:val="26"/>
        </w:rPr>
        <w:t>juega con</w:t>
      </w:r>
      <w:r w:rsidR="00377345" w:rsidRPr="008D03A6">
        <w:rPr>
          <w:rFonts w:ascii="Crimson Text" w:hAnsi="Crimson Text"/>
          <w:color w:val="000000" w:themeColor="text1"/>
          <w:sz w:val="26"/>
          <w:szCs w:val="26"/>
        </w:rPr>
        <w:t xml:space="preserve"> su vida, es su problema, no es asunto nuestro </w:t>
      </w: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 xml:space="preserve">concluyó </w:t>
      </w:r>
      <w:proofErr w:type="spellStart"/>
      <w:r w:rsidR="00377345" w:rsidRPr="008D03A6">
        <w:rPr>
          <w:rFonts w:ascii="Crimson Text" w:hAnsi="Crimson Text"/>
          <w:color w:val="000000" w:themeColor="text1"/>
          <w:sz w:val="26"/>
          <w:szCs w:val="26"/>
        </w:rPr>
        <w:t>Gregor</w:t>
      </w:r>
      <w:proofErr w:type="spellEnd"/>
      <w:r w:rsidR="00377345" w:rsidRPr="008D03A6">
        <w:rPr>
          <w:rFonts w:ascii="Crimson Text" w:hAnsi="Crimson Text"/>
          <w:color w:val="000000" w:themeColor="text1"/>
          <w:sz w:val="26"/>
          <w:szCs w:val="26"/>
        </w:rPr>
        <w:t xml:space="preserve">, </w:t>
      </w:r>
      <w:del w:id="846" w:author="PC" w:date="2025-06-12T20:29:00Z">
        <w:r w:rsidR="00377345" w:rsidRPr="008D03A6" w:rsidDel="003C289D">
          <w:rPr>
            <w:rFonts w:ascii="Crimson Text" w:hAnsi="Crimson Text"/>
            <w:color w:val="000000" w:themeColor="text1"/>
            <w:sz w:val="26"/>
            <w:szCs w:val="26"/>
          </w:rPr>
          <w:delText xml:space="preserve">se sentía </w:delText>
        </w:r>
      </w:del>
      <w:r w:rsidR="00377345" w:rsidRPr="008D03A6">
        <w:rPr>
          <w:rFonts w:ascii="Crimson Text" w:hAnsi="Crimson Text"/>
          <w:color w:val="000000" w:themeColor="text1"/>
          <w:sz w:val="26"/>
          <w:szCs w:val="26"/>
        </w:rPr>
        <w:t xml:space="preserve">molesto </w:t>
      </w:r>
      <w:del w:id="847" w:author="PC" w:date="2025-06-12T20:29:00Z">
        <w:r w:rsidR="00377345" w:rsidRPr="008D03A6" w:rsidDel="003C289D">
          <w:rPr>
            <w:rFonts w:ascii="Crimson Text" w:hAnsi="Crimson Text"/>
            <w:color w:val="000000" w:themeColor="text1"/>
            <w:sz w:val="26"/>
            <w:szCs w:val="26"/>
          </w:rPr>
          <w:delText>con</w:delText>
        </w:r>
      </w:del>
      <w:ins w:id="848" w:author="PC" w:date="2025-06-12T20:29:00Z">
        <w:r w:rsidR="003C289D">
          <w:rPr>
            <w:rFonts w:ascii="Crimson Text" w:hAnsi="Crimson Text"/>
            <w:color w:val="000000" w:themeColor="text1"/>
            <w:sz w:val="26"/>
            <w:szCs w:val="26"/>
          </w:rPr>
          <w:t>por</w:t>
        </w:r>
      </w:ins>
      <w:r w:rsidR="00377345" w:rsidRPr="008D03A6">
        <w:rPr>
          <w:rFonts w:ascii="Crimson Text" w:hAnsi="Crimson Text"/>
          <w:color w:val="000000" w:themeColor="text1"/>
          <w:sz w:val="26"/>
          <w:szCs w:val="26"/>
        </w:rPr>
        <w:t xml:space="preserve"> la actitud de su hija. </w:t>
      </w:r>
    </w:p>
    <w:p w:rsidR="00377345" w:rsidRPr="008D03A6" w:rsidRDefault="00377345" w:rsidP="00160D68">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Una vez más, </w:t>
      </w:r>
      <w:r w:rsidR="009B0F99" w:rsidRPr="008D03A6">
        <w:rPr>
          <w:rFonts w:ascii="Crimson Text" w:hAnsi="Crimson Text"/>
          <w:color w:val="000000" w:themeColor="text1"/>
          <w:sz w:val="26"/>
          <w:szCs w:val="26"/>
        </w:rPr>
        <w:t xml:space="preserve">terminaban discutiendo por Eros. El rey </w:t>
      </w:r>
      <w:del w:id="849" w:author="PC" w:date="2025-06-12T20:29:00Z">
        <w:r w:rsidR="00906F8D" w:rsidRPr="008D03A6" w:rsidDel="003C289D">
          <w:rPr>
            <w:rFonts w:ascii="Crimson Text" w:hAnsi="Crimson Text"/>
            <w:color w:val="000000" w:themeColor="text1"/>
            <w:sz w:val="26"/>
            <w:szCs w:val="26"/>
          </w:rPr>
          <w:delText>se mostraba</w:delText>
        </w:r>
      </w:del>
      <w:ins w:id="850" w:author="PC" w:date="2025-06-12T20:29:00Z">
        <w:r w:rsidR="003C289D">
          <w:rPr>
            <w:rFonts w:ascii="Crimson Text" w:hAnsi="Crimson Text"/>
            <w:color w:val="000000" w:themeColor="text1"/>
            <w:sz w:val="26"/>
            <w:szCs w:val="26"/>
          </w:rPr>
          <w:t>estaba</w:t>
        </w:r>
      </w:ins>
      <w:r w:rsidR="009B0F99" w:rsidRPr="008D03A6">
        <w:rPr>
          <w:rFonts w:ascii="Crimson Text" w:hAnsi="Crimson Text"/>
          <w:color w:val="000000" w:themeColor="text1"/>
          <w:sz w:val="26"/>
          <w:szCs w:val="26"/>
        </w:rPr>
        <w:t xml:space="preserve"> contrariado</w:t>
      </w:r>
      <w:del w:id="851" w:author="PC" w:date="2025-06-12T20:29:00Z">
        <w:r w:rsidR="009B0F99" w:rsidRPr="008D03A6" w:rsidDel="003C289D">
          <w:rPr>
            <w:rFonts w:ascii="Crimson Text" w:hAnsi="Crimson Text"/>
            <w:color w:val="000000" w:themeColor="text1"/>
            <w:sz w:val="26"/>
            <w:szCs w:val="26"/>
          </w:rPr>
          <w:delText>,</w:delText>
        </w:r>
      </w:del>
      <w:r w:rsidR="009B0F99" w:rsidRPr="008D03A6">
        <w:rPr>
          <w:rFonts w:ascii="Crimson Text" w:hAnsi="Crimson Text"/>
          <w:color w:val="000000" w:themeColor="text1"/>
          <w:sz w:val="26"/>
          <w:szCs w:val="26"/>
        </w:rPr>
        <w:t xml:space="preserve"> y ya no quería continuar con el tema,</w:t>
      </w:r>
      <w:ins w:id="852" w:author="PC" w:date="2025-06-12T20:30:00Z">
        <w:r w:rsidR="003C289D">
          <w:rPr>
            <w:rFonts w:ascii="Crimson Text" w:hAnsi="Crimson Text"/>
            <w:color w:val="000000" w:themeColor="text1"/>
            <w:sz w:val="26"/>
            <w:szCs w:val="26"/>
          </w:rPr>
          <w:t xml:space="preserve"> así que</w:t>
        </w:r>
      </w:ins>
      <w:r w:rsidR="009B0F99" w:rsidRPr="008D03A6">
        <w:rPr>
          <w:rFonts w:ascii="Crimson Text" w:hAnsi="Crimson Text"/>
          <w:color w:val="000000" w:themeColor="text1"/>
          <w:sz w:val="26"/>
          <w:szCs w:val="26"/>
        </w:rPr>
        <w:t xml:space="preserve"> prefirió retirarse de la habitación. </w:t>
      </w:r>
      <w:r w:rsidR="009B7998" w:rsidRPr="008D03A6">
        <w:rPr>
          <w:rFonts w:ascii="Crimson Text" w:hAnsi="Crimson Text"/>
          <w:color w:val="000000" w:themeColor="text1"/>
          <w:sz w:val="26"/>
          <w:szCs w:val="26"/>
        </w:rPr>
        <w:t>Especuló con la idea de que</w:t>
      </w:r>
      <w:r w:rsidR="007A3689" w:rsidRPr="008D03A6">
        <w:rPr>
          <w:rFonts w:ascii="Crimson Text" w:hAnsi="Crimson Text"/>
          <w:color w:val="000000" w:themeColor="text1"/>
          <w:sz w:val="26"/>
          <w:szCs w:val="26"/>
        </w:rPr>
        <w:t xml:space="preserve"> pronto se le pasaría la bronca a su hija, </w:t>
      </w:r>
      <w:del w:id="853" w:author="PC" w:date="2025-06-12T20:31:00Z">
        <w:r w:rsidR="007A3689" w:rsidRPr="008D03A6" w:rsidDel="003C289D">
          <w:rPr>
            <w:rFonts w:ascii="Crimson Text" w:hAnsi="Crimson Text"/>
            <w:color w:val="000000" w:themeColor="text1"/>
            <w:sz w:val="26"/>
            <w:szCs w:val="26"/>
          </w:rPr>
          <w:delText xml:space="preserve">y </w:delText>
        </w:r>
        <w:r w:rsidR="007A3689" w:rsidRPr="008D03A6" w:rsidDel="003C289D">
          <w:rPr>
            <w:rFonts w:ascii="Crimson Text" w:hAnsi="Crimson Text"/>
            <w:color w:val="000000" w:themeColor="text1"/>
            <w:sz w:val="26"/>
            <w:szCs w:val="26"/>
          </w:rPr>
          <w:lastRenderedPageBreak/>
          <w:delText xml:space="preserve">prefirió </w:delText>
        </w:r>
        <w:r w:rsidR="00906F8D" w:rsidRPr="008D03A6" w:rsidDel="003C289D">
          <w:rPr>
            <w:rFonts w:ascii="Crimson Text" w:hAnsi="Crimson Text"/>
            <w:color w:val="000000" w:themeColor="text1"/>
            <w:sz w:val="26"/>
            <w:szCs w:val="26"/>
          </w:rPr>
          <w:delText>centrarse</w:delText>
        </w:r>
      </w:del>
      <w:ins w:id="854" w:author="PC" w:date="2025-06-12T20:31:00Z">
        <w:r w:rsidR="003C289D">
          <w:rPr>
            <w:rFonts w:ascii="Crimson Text" w:hAnsi="Crimson Text"/>
            <w:color w:val="000000" w:themeColor="text1"/>
            <w:sz w:val="26"/>
            <w:szCs w:val="26"/>
          </w:rPr>
          <w:t>por lo que se centró</w:t>
        </w:r>
      </w:ins>
      <w:r w:rsidR="007A3689" w:rsidRPr="008D03A6">
        <w:rPr>
          <w:rFonts w:ascii="Crimson Text" w:hAnsi="Crimson Text"/>
          <w:color w:val="000000" w:themeColor="text1"/>
          <w:sz w:val="26"/>
          <w:szCs w:val="26"/>
        </w:rPr>
        <w:t xml:space="preserve"> en la información que acababa de recibir, </w:t>
      </w:r>
      <w:del w:id="855" w:author="PC" w:date="2025-06-12T20:31:00Z">
        <w:r w:rsidR="007A3689" w:rsidRPr="008D03A6" w:rsidDel="003C289D">
          <w:rPr>
            <w:rFonts w:ascii="Crimson Text" w:hAnsi="Crimson Text"/>
            <w:color w:val="000000" w:themeColor="text1"/>
            <w:sz w:val="26"/>
            <w:szCs w:val="26"/>
          </w:rPr>
          <w:delText xml:space="preserve">aquello lo </w:delText>
        </w:r>
        <w:r w:rsidR="00CB259A" w:rsidRPr="008D03A6" w:rsidDel="003C289D">
          <w:rPr>
            <w:rFonts w:ascii="Crimson Text" w:hAnsi="Crimson Text"/>
            <w:color w:val="000000" w:themeColor="text1"/>
            <w:sz w:val="26"/>
            <w:szCs w:val="26"/>
          </w:rPr>
          <w:delText>consideró</w:delText>
        </w:r>
      </w:del>
      <w:ins w:id="856" w:author="PC" w:date="2025-06-12T20:31:00Z">
        <w:r w:rsidR="003C289D">
          <w:rPr>
            <w:rFonts w:ascii="Crimson Text" w:hAnsi="Crimson Text"/>
            <w:color w:val="000000" w:themeColor="text1"/>
            <w:sz w:val="26"/>
            <w:szCs w:val="26"/>
          </w:rPr>
          <w:t>considerándolo</w:t>
        </w:r>
      </w:ins>
      <w:r w:rsidR="00CB259A" w:rsidRPr="008D03A6">
        <w:rPr>
          <w:rFonts w:ascii="Crimson Text" w:hAnsi="Crimson Text"/>
          <w:color w:val="000000" w:themeColor="text1"/>
          <w:sz w:val="26"/>
          <w:szCs w:val="26"/>
        </w:rPr>
        <w:t xml:space="preserve"> </w:t>
      </w:r>
      <w:r w:rsidR="007A3689" w:rsidRPr="008D03A6">
        <w:rPr>
          <w:rFonts w:ascii="Crimson Text" w:hAnsi="Crimson Text"/>
          <w:color w:val="000000" w:themeColor="text1"/>
          <w:sz w:val="26"/>
          <w:szCs w:val="26"/>
        </w:rPr>
        <w:t>una buena noticia.</w:t>
      </w:r>
    </w:p>
    <w:p w:rsidR="007A3689" w:rsidRPr="008D03A6" w:rsidRDefault="007A3689"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s</w:t>
      </w:r>
      <w:r w:rsidR="0076156C" w:rsidRPr="008D03A6">
        <w:rPr>
          <w:rFonts w:ascii="Crimson Text" w:hAnsi="Crimson Text"/>
          <w:color w:val="000000" w:themeColor="text1"/>
          <w:sz w:val="26"/>
          <w:szCs w:val="26"/>
        </w:rPr>
        <w:t xml:space="preserve">e quedó </w:t>
      </w:r>
      <w:r w:rsidR="009B7998" w:rsidRPr="008D03A6">
        <w:rPr>
          <w:rFonts w:ascii="Crimson Text" w:hAnsi="Crimson Text"/>
          <w:color w:val="000000" w:themeColor="text1"/>
          <w:sz w:val="26"/>
          <w:szCs w:val="26"/>
        </w:rPr>
        <w:t>estupefacta</w:t>
      </w:r>
      <w:r w:rsidR="0076156C" w:rsidRPr="008D03A6">
        <w:rPr>
          <w:rFonts w:ascii="Crimson Text" w:hAnsi="Crimson Text"/>
          <w:color w:val="000000" w:themeColor="text1"/>
          <w:sz w:val="26"/>
          <w:szCs w:val="26"/>
        </w:rPr>
        <w:t xml:space="preserve"> </w:t>
      </w:r>
      <w:r w:rsidR="009B7998" w:rsidRPr="008D03A6">
        <w:rPr>
          <w:rFonts w:ascii="Crimson Text" w:hAnsi="Crimson Text"/>
          <w:color w:val="000000" w:themeColor="text1"/>
          <w:sz w:val="26"/>
          <w:szCs w:val="26"/>
        </w:rPr>
        <w:t>ante</w:t>
      </w:r>
      <w:r w:rsidR="0076156C" w:rsidRPr="008D03A6">
        <w:rPr>
          <w:rFonts w:ascii="Crimson Text" w:hAnsi="Crimson Text"/>
          <w:color w:val="000000" w:themeColor="text1"/>
          <w:sz w:val="26"/>
          <w:szCs w:val="26"/>
        </w:rPr>
        <w:t xml:space="preserve"> el giro que tomó aquella charla inc</w:t>
      </w:r>
      <w:r w:rsidR="009748B3" w:rsidRPr="008D03A6">
        <w:rPr>
          <w:rFonts w:ascii="Crimson Text" w:hAnsi="Crimson Text"/>
          <w:color w:val="000000" w:themeColor="text1"/>
          <w:sz w:val="26"/>
          <w:szCs w:val="26"/>
        </w:rPr>
        <w:t>onc</w:t>
      </w:r>
      <w:r w:rsidR="0076156C" w:rsidRPr="008D03A6">
        <w:rPr>
          <w:rFonts w:ascii="Crimson Text" w:hAnsi="Crimson Text"/>
          <w:color w:val="000000" w:themeColor="text1"/>
          <w:sz w:val="26"/>
          <w:szCs w:val="26"/>
        </w:rPr>
        <w:t xml:space="preserve">lusa. Sentía </w:t>
      </w:r>
      <w:del w:id="857" w:author="PC" w:date="2025-06-12T20:31:00Z">
        <w:r w:rsidR="009B7452" w:rsidRPr="008D03A6" w:rsidDel="003C289D">
          <w:rPr>
            <w:rFonts w:ascii="Crimson Text" w:hAnsi="Crimson Text"/>
            <w:color w:val="000000" w:themeColor="text1"/>
            <w:sz w:val="26"/>
            <w:szCs w:val="26"/>
          </w:rPr>
          <w:delText>fastidio</w:delText>
        </w:r>
        <w:r w:rsidR="0076156C" w:rsidRPr="008D03A6" w:rsidDel="003C289D">
          <w:rPr>
            <w:rFonts w:ascii="Crimson Text" w:hAnsi="Crimson Text"/>
            <w:color w:val="000000" w:themeColor="text1"/>
            <w:sz w:val="26"/>
            <w:szCs w:val="26"/>
          </w:rPr>
          <w:delText xml:space="preserve"> </w:delText>
        </w:r>
      </w:del>
      <w:ins w:id="858" w:author="PC" w:date="2025-06-12T20:31:00Z">
        <w:r w:rsidR="003C289D">
          <w:rPr>
            <w:rFonts w:ascii="Crimson Text" w:hAnsi="Crimson Text"/>
            <w:color w:val="000000" w:themeColor="text1"/>
            <w:sz w:val="26"/>
            <w:szCs w:val="26"/>
          </w:rPr>
          <w:t>enojo</w:t>
        </w:r>
        <w:r w:rsidR="003C289D" w:rsidRPr="008D03A6">
          <w:rPr>
            <w:rFonts w:ascii="Crimson Text" w:hAnsi="Crimson Text"/>
            <w:color w:val="000000" w:themeColor="text1"/>
            <w:sz w:val="26"/>
            <w:szCs w:val="26"/>
          </w:rPr>
          <w:t xml:space="preserve"> </w:t>
        </w:r>
      </w:ins>
      <w:r w:rsidR="0076156C" w:rsidRPr="008D03A6">
        <w:rPr>
          <w:rFonts w:ascii="Crimson Text" w:hAnsi="Crimson Text"/>
          <w:color w:val="000000" w:themeColor="text1"/>
          <w:sz w:val="26"/>
          <w:szCs w:val="26"/>
        </w:rPr>
        <w:t>por las diferencias con su padre, pero le incomodaba</w:t>
      </w:r>
      <w:del w:id="859" w:author="PC" w:date="2025-06-12T20:31:00Z">
        <w:r w:rsidR="00CB259A" w:rsidRPr="008D03A6" w:rsidDel="003C289D">
          <w:rPr>
            <w:rFonts w:ascii="Crimson Text" w:hAnsi="Crimson Text"/>
            <w:color w:val="000000" w:themeColor="text1"/>
            <w:sz w:val="26"/>
            <w:szCs w:val="26"/>
          </w:rPr>
          <w:delText>,</w:delText>
        </w:r>
      </w:del>
      <w:r w:rsidR="0076156C" w:rsidRPr="008D03A6">
        <w:rPr>
          <w:rFonts w:ascii="Crimson Text" w:hAnsi="Crimson Text"/>
          <w:color w:val="000000" w:themeColor="text1"/>
          <w:sz w:val="26"/>
          <w:szCs w:val="26"/>
        </w:rPr>
        <w:t xml:space="preserve"> aún más</w:t>
      </w:r>
      <w:del w:id="860" w:author="PC" w:date="2025-06-12T20:31:00Z">
        <w:r w:rsidR="0076156C" w:rsidRPr="008D03A6" w:rsidDel="003C289D">
          <w:rPr>
            <w:rFonts w:ascii="Crimson Text" w:hAnsi="Crimson Text"/>
            <w:color w:val="000000" w:themeColor="text1"/>
            <w:sz w:val="26"/>
            <w:szCs w:val="26"/>
          </w:rPr>
          <w:delText>,</w:delText>
        </w:r>
      </w:del>
      <w:r w:rsidR="0076156C" w:rsidRPr="008D03A6">
        <w:rPr>
          <w:rFonts w:ascii="Crimson Text" w:hAnsi="Crimson Text"/>
          <w:color w:val="000000" w:themeColor="text1"/>
          <w:sz w:val="26"/>
          <w:szCs w:val="26"/>
        </w:rPr>
        <w:t xml:space="preserve"> no comprender la reacción que había </w:t>
      </w:r>
      <w:del w:id="861" w:author="PC" w:date="2025-06-12T20:31:00Z">
        <w:r w:rsidR="009B7998" w:rsidRPr="008D03A6" w:rsidDel="003C289D">
          <w:rPr>
            <w:rFonts w:ascii="Crimson Text" w:hAnsi="Crimson Text"/>
            <w:color w:val="000000" w:themeColor="text1"/>
            <w:sz w:val="26"/>
            <w:szCs w:val="26"/>
          </w:rPr>
          <w:delText>adoptado</w:delText>
        </w:r>
      </w:del>
      <w:ins w:id="862" w:author="PC" w:date="2025-06-12T20:31:00Z">
        <w:r w:rsidR="003C289D">
          <w:rPr>
            <w:rFonts w:ascii="Crimson Text" w:hAnsi="Crimson Text"/>
            <w:color w:val="000000" w:themeColor="text1"/>
            <w:sz w:val="26"/>
            <w:szCs w:val="26"/>
          </w:rPr>
          <w:t>tenido</w:t>
        </w:r>
      </w:ins>
      <w:r w:rsidR="0076156C" w:rsidRPr="008D03A6">
        <w:rPr>
          <w:rFonts w:ascii="Crimson Text" w:hAnsi="Crimson Text"/>
          <w:color w:val="000000" w:themeColor="text1"/>
          <w:sz w:val="26"/>
          <w:szCs w:val="26"/>
        </w:rPr>
        <w:t xml:space="preserve">. Advirtió en </w:t>
      </w:r>
      <w:r w:rsidR="009748B3" w:rsidRPr="008D03A6">
        <w:rPr>
          <w:rFonts w:ascii="Crimson Text" w:hAnsi="Crimson Text"/>
          <w:color w:val="000000" w:themeColor="text1"/>
          <w:sz w:val="26"/>
          <w:szCs w:val="26"/>
        </w:rPr>
        <w:t>él</w:t>
      </w:r>
      <w:r w:rsidR="0076156C" w:rsidRPr="008D03A6">
        <w:rPr>
          <w:rFonts w:ascii="Crimson Text" w:hAnsi="Crimson Text"/>
          <w:color w:val="000000" w:themeColor="text1"/>
          <w:sz w:val="26"/>
          <w:szCs w:val="26"/>
        </w:rPr>
        <w:t xml:space="preserve"> una sensación de alivio ante la </w:t>
      </w:r>
      <w:del w:id="863" w:author="PC" w:date="2025-06-12T20:31:00Z">
        <w:r w:rsidR="009B7998" w:rsidRPr="008D03A6" w:rsidDel="003C289D">
          <w:rPr>
            <w:rFonts w:ascii="Crimson Text" w:hAnsi="Crimson Text"/>
            <w:color w:val="000000" w:themeColor="text1"/>
            <w:sz w:val="26"/>
            <w:szCs w:val="26"/>
          </w:rPr>
          <w:delText>novedad</w:delText>
        </w:r>
      </w:del>
      <w:ins w:id="864" w:author="PC" w:date="2025-06-12T20:31:00Z">
        <w:r w:rsidR="003C289D">
          <w:rPr>
            <w:rFonts w:ascii="Crimson Text" w:hAnsi="Crimson Text"/>
            <w:color w:val="000000" w:themeColor="text1"/>
            <w:sz w:val="26"/>
            <w:szCs w:val="26"/>
          </w:rPr>
          <w:t>noticia</w:t>
        </w:r>
      </w:ins>
      <w:r w:rsidR="0076156C" w:rsidRPr="008D03A6">
        <w:rPr>
          <w:rFonts w:ascii="Crimson Text" w:hAnsi="Crimson Text"/>
          <w:color w:val="000000" w:themeColor="text1"/>
          <w:sz w:val="26"/>
          <w:szCs w:val="26"/>
        </w:rPr>
        <w:t xml:space="preserve">, </w:t>
      </w:r>
      <w:r w:rsidR="009B7998" w:rsidRPr="008D03A6">
        <w:rPr>
          <w:rFonts w:ascii="Crimson Text" w:hAnsi="Crimson Text"/>
          <w:color w:val="000000" w:themeColor="text1"/>
          <w:sz w:val="26"/>
          <w:szCs w:val="26"/>
        </w:rPr>
        <w:t>una</w:t>
      </w:r>
      <w:r w:rsidR="0076156C" w:rsidRPr="008D03A6">
        <w:rPr>
          <w:rFonts w:ascii="Crimson Text" w:hAnsi="Crimson Text"/>
          <w:color w:val="000000" w:themeColor="text1"/>
          <w:sz w:val="26"/>
          <w:szCs w:val="26"/>
        </w:rPr>
        <w:t xml:space="preserve"> </w:t>
      </w:r>
      <w:r w:rsidR="00CB259A" w:rsidRPr="008D03A6">
        <w:rPr>
          <w:rFonts w:ascii="Crimson Text" w:hAnsi="Crimson Text"/>
          <w:color w:val="000000" w:themeColor="text1"/>
          <w:sz w:val="26"/>
          <w:szCs w:val="26"/>
        </w:rPr>
        <w:t>postura</w:t>
      </w:r>
      <w:r w:rsidR="009B7998" w:rsidRPr="008D03A6">
        <w:rPr>
          <w:rFonts w:ascii="Crimson Text" w:hAnsi="Crimson Text"/>
          <w:color w:val="000000" w:themeColor="text1"/>
          <w:sz w:val="26"/>
          <w:szCs w:val="26"/>
        </w:rPr>
        <w:t xml:space="preserve"> que no tenía sentido para ella</w:t>
      </w:r>
      <w:r w:rsidR="0076156C" w:rsidRPr="008D03A6">
        <w:rPr>
          <w:rFonts w:ascii="Crimson Text" w:hAnsi="Crimson Text"/>
          <w:color w:val="000000" w:themeColor="text1"/>
          <w:sz w:val="26"/>
          <w:szCs w:val="26"/>
        </w:rPr>
        <w:t>, salvo que hubiese algo más que desconocía al respecto.</w:t>
      </w:r>
    </w:p>
    <w:p w:rsidR="00EC23FF" w:rsidRPr="008D03A6" w:rsidRDefault="00EC23FF">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EC23FF" w:rsidRPr="008D03A6" w:rsidRDefault="00EC23FF" w:rsidP="00EC23FF">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22</w:t>
      </w:r>
    </w:p>
    <w:p w:rsidR="00EC23FF" w:rsidRPr="008D03A6" w:rsidRDefault="00EC23FF" w:rsidP="00160D68">
      <w:pPr>
        <w:tabs>
          <w:tab w:val="left" w:pos="2179"/>
        </w:tabs>
        <w:spacing w:after="0"/>
        <w:ind w:firstLine="284"/>
        <w:jc w:val="both"/>
        <w:rPr>
          <w:rFonts w:ascii="Crimson Text" w:hAnsi="Crimson Text"/>
          <w:color w:val="000000" w:themeColor="text1"/>
          <w:sz w:val="26"/>
          <w:szCs w:val="26"/>
        </w:rPr>
      </w:pPr>
    </w:p>
    <w:p w:rsidR="00EC23FF" w:rsidRPr="008D03A6" w:rsidRDefault="00044CD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recorría los pasillos de los pisos altos de la </w:t>
      </w:r>
      <w:del w:id="865" w:author="Paula Castrilli" w:date="2025-06-09T20:39:00Z">
        <w:r w:rsidRPr="008D03A6" w:rsidDel="002F7922">
          <w:rPr>
            <w:rFonts w:ascii="Crimson Text" w:hAnsi="Crimson Text"/>
            <w:color w:val="000000" w:themeColor="text1"/>
            <w:sz w:val="26"/>
            <w:szCs w:val="26"/>
          </w:rPr>
          <w:delText>torre del homenaje</w:delText>
        </w:r>
      </w:del>
      <w:ins w:id="866" w:author="Paula Castrilli" w:date="2025-06-09T20:39:00Z">
        <w:r w:rsidR="002F7922">
          <w:rPr>
            <w:rFonts w:ascii="Crimson Text" w:hAnsi="Crimson Text"/>
            <w:color w:val="000000" w:themeColor="text1"/>
            <w:sz w:val="26"/>
            <w:szCs w:val="26"/>
          </w:rPr>
          <w:t>Torre del Homenaje</w:t>
        </w:r>
      </w:ins>
      <w:r w:rsidRPr="008D03A6">
        <w:rPr>
          <w:rFonts w:ascii="Crimson Text" w:hAnsi="Crimson Text"/>
          <w:color w:val="000000" w:themeColor="text1"/>
          <w:sz w:val="26"/>
          <w:szCs w:val="26"/>
        </w:rPr>
        <w:t xml:space="preserve">, donde el acceso estaba restringido sólo a miembros de la realeza. </w:t>
      </w:r>
      <w:ins w:id="867" w:author="Paula Castrilli" w:date="2025-06-13T20:41:00Z">
        <w:r w:rsidR="0073093A">
          <w:rPr>
            <w:rFonts w:ascii="Crimson Text" w:hAnsi="Crimson Text"/>
            <w:color w:val="000000" w:themeColor="text1"/>
            <w:sz w:val="26"/>
            <w:szCs w:val="26"/>
          </w:rPr>
          <w:t xml:space="preserve">Su rostro </w:t>
        </w:r>
      </w:ins>
      <w:del w:id="868" w:author="Paula Castrilli" w:date="2025-06-13T20:41:00Z">
        <w:r w:rsidR="0013591F" w:rsidRPr="008D03A6" w:rsidDel="0073093A">
          <w:rPr>
            <w:rFonts w:ascii="Crimson Text" w:hAnsi="Crimson Text"/>
            <w:color w:val="000000" w:themeColor="text1"/>
            <w:sz w:val="26"/>
            <w:szCs w:val="26"/>
          </w:rPr>
          <w:delText xml:space="preserve">Exhibía </w:delText>
        </w:r>
      </w:del>
      <w:ins w:id="869" w:author="Paula Castrilli" w:date="2025-06-13T20:41:00Z">
        <w:r w:rsidR="0073093A">
          <w:rPr>
            <w:rFonts w:ascii="Crimson Text" w:hAnsi="Crimson Text"/>
            <w:color w:val="000000" w:themeColor="text1"/>
            <w:sz w:val="26"/>
            <w:szCs w:val="26"/>
          </w:rPr>
          <w:t>exhibía</w:t>
        </w:r>
        <w:r w:rsidR="0073093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un gesto recio</w:t>
      </w:r>
      <w:ins w:id="870" w:author="Paula Castrilli" w:date="2025-06-13T20:41:00Z">
        <w:r w:rsidR="0073093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producto de la amarga charla que había tenido con su padre horas atrás. Estaba insatisfecha, </w:t>
      </w:r>
      <w:r w:rsidR="00B61A00" w:rsidRPr="008D03A6">
        <w:rPr>
          <w:rFonts w:ascii="Crimson Text" w:hAnsi="Crimson Text"/>
          <w:color w:val="000000" w:themeColor="text1"/>
          <w:sz w:val="26"/>
          <w:szCs w:val="26"/>
        </w:rPr>
        <w:t>disgustada</w:t>
      </w:r>
      <w:r w:rsidRPr="008D03A6">
        <w:rPr>
          <w:rFonts w:ascii="Crimson Text" w:hAnsi="Crimson Text"/>
          <w:color w:val="000000" w:themeColor="text1"/>
          <w:sz w:val="26"/>
          <w:szCs w:val="26"/>
        </w:rPr>
        <w:t xml:space="preserve">, no quería conformarse con la escasa información que disponía en cuanto </w:t>
      </w:r>
      <w:del w:id="871" w:author="Paula Castrilli" w:date="2025-06-13T20:42:00Z">
        <w:r w:rsidRPr="008D03A6" w:rsidDel="0073093A">
          <w:rPr>
            <w:rFonts w:ascii="Crimson Text" w:hAnsi="Crimson Text"/>
            <w:color w:val="000000" w:themeColor="text1"/>
            <w:sz w:val="26"/>
            <w:szCs w:val="26"/>
          </w:rPr>
          <w:delText>al contexto</w:delText>
        </w:r>
      </w:del>
      <w:ins w:id="872" w:author="Paula Castrilli" w:date="2025-06-13T20:42:00Z">
        <w:r w:rsidR="0073093A">
          <w:rPr>
            <w:rFonts w:ascii="Crimson Text" w:hAnsi="Crimson Text"/>
            <w:color w:val="000000" w:themeColor="text1"/>
            <w:sz w:val="26"/>
            <w:szCs w:val="26"/>
          </w:rPr>
          <w:t>la situación</w:t>
        </w:r>
      </w:ins>
      <w:r w:rsidRPr="008D03A6">
        <w:rPr>
          <w:rFonts w:ascii="Crimson Text" w:hAnsi="Crimson Text"/>
          <w:color w:val="000000" w:themeColor="text1"/>
          <w:sz w:val="26"/>
          <w:szCs w:val="26"/>
        </w:rPr>
        <w:t xml:space="preserve"> que </w:t>
      </w:r>
      <w:del w:id="873" w:author="Paula Castrilli" w:date="2025-06-13T20:43:00Z">
        <w:r w:rsidRPr="008D03A6" w:rsidDel="0073093A">
          <w:rPr>
            <w:rFonts w:ascii="Crimson Text" w:hAnsi="Crimson Text"/>
            <w:color w:val="000000" w:themeColor="text1"/>
            <w:sz w:val="26"/>
            <w:szCs w:val="26"/>
          </w:rPr>
          <w:delText xml:space="preserve">se </w:delText>
        </w:r>
      </w:del>
      <w:r w:rsidRPr="008D03A6">
        <w:rPr>
          <w:rFonts w:ascii="Crimson Text" w:hAnsi="Crimson Text"/>
          <w:color w:val="000000" w:themeColor="text1"/>
          <w:sz w:val="26"/>
          <w:szCs w:val="26"/>
        </w:rPr>
        <w:t xml:space="preserve">había </w:t>
      </w:r>
      <w:r w:rsidR="004C5681" w:rsidRPr="008D03A6">
        <w:rPr>
          <w:rFonts w:ascii="Crimson Text" w:hAnsi="Crimson Text"/>
          <w:color w:val="000000" w:themeColor="text1"/>
          <w:sz w:val="26"/>
          <w:szCs w:val="26"/>
        </w:rPr>
        <w:t>desatado</w:t>
      </w:r>
      <w:r w:rsidRPr="008D03A6">
        <w:rPr>
          <w:rFonts w:ascii="Crimson Text" w:hAnsi="Crimson Text"/>
          <w:color w:val="000000" w:themeColor="text1"/>
          <w:sz w:val="26"/>
          <w:szCs w:val="26"/>
        </w:rPr>
        <w:t xml:space="preserve"> </w:t>
      </w:r>
      <w:del w:id="874" w:author="Paula Castrilli" w:date="2025-06-13T20:43:00Z">
        <w:r w:rsidRPr="008D03A6" w:rsidDel="0073093A">
          <w:rPr>
            <w:rFonts w:ascii="Crimson Text" w:hAnsi="Crimson Text"/>
            <w:color w:val="000000" w:themeColor="text1"/>
            <w:sz w:val="26"/>
            <w:szCs w:val="26"/>
          </w:rPr>
          <w:delText xml:space="preserve">por </w:delText>
        </w:r>
      </w:del>
      <w:r w:rsidRPr="008D03A6">
        <w:rPr>
          <w:rFonts w:ascii="Crimson Text" w:hAnsi="Crimson Text"/>
          <w:color w:val="000000" w:themeColor="text1"/>
          <w:sz w:val="26"/>
          <w:szCs w:val="26"/>
        </w:rPr>
        <w:t>la desaparición de Eros.</w:t>
      </w:r>
    </w:p>
    <w:p w:rsidR="00044CD2" w:rsidRPr="008D03A6" w:rsidRDefault="00044CD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sabía en quién confiar</w:t>
      </w:r>
      <w:ins w:id="875" w:author="Paula Castrilli" w:date="2025-06-13T20:43:00Z">
        <w:r w:rsidR="0073093A">
          <w:rPr>
            <w:rFonts w:ascii="Crimson Text" w:hAnsi="Crimson Text"/>
            <w:color w:val="000000" w:themeColor="text1"/>
            <w:sz w:val="26"/>
            <w:szCs w:val="26"/>
          </w:rPr>
          <w:t xml:space="preserve"> </w:t>
        </w:r>
      </w:ins>
      <w:del w:id="876" w:author="Paula Castrilli" w:date="2025-06-13T20:43:00Z">
        <w:r w:rsidRPr="008D03A6" w:rsidDel="0073093A">
          <w:rPr>
            <w:rFonts w:ascii="Crimson Text" w:hAnsi="Crimson Text"/>
            <w:color w:val="000000" w:themeColor="text1"/>
            <w:sz w:val="26"/>
            <w:szCs w:val="26"/>
          </w:rPr>
          <w:delText>,</w:delText>
        </w:r>
      </w:del>
      <w:ins w:id="877" w:author="Paula Castrilli" w:date="2025-06-13T20:43:00Z">
        <w:r w:rsidR="0073093A">
          <w:rPr>
            <w:rFonts w:ascii="Crimson Text" w:hAnsi="Crimson Text"/>
            <w:color w:val="000000" w:themeColor="text1"/>
            <w:sz w:val="26"/>
            <w:szCs w:val="26"/>
          </w:rPr>
          <w:t>ni</w:t>
        </w:r>
      </w:ins>
      <w:r w:rsidRPr="008D03A6">
        <w:rPr>
          <w:rFonts w:ascii="Crimson Text" w:hAnsi="Crimson Text"/>
          <w:color w:val="000000" w:themeColor="text1"/>
          <w:sz w:val="26"/>
          <w:szCs w:val="26"/>
        </w:rPr>
        <w:t xml:space="preserve"> a quién interrogar sobre los acontecimientos</w:t>
      </w:r>
      <w:del w:id="878" w:author="Paula Castrilli" w:date="2025-06-13T20:43:00Z">
        <w:r w:rsidRPr="008D03A6" w:rsidDel="0073093A">
          <w:rPr>
            <w:rFonts w:ascii="Crimson Text" w:hAnsi="Crimson Text"/>
            <w:color w:val="000000" w:themeColor="text1"/>
            <w:sz w:val="26"/>
            <w:szCs w:val="26"/>
          </w:rPr>
          <w:delText>, e</w:delText>
        </w:r>
      </w:del>
      <w:ins w:id="879" w:author="Paula Castrilli" w:date="2025-06-13T20:43:00Z">
        <w:r w:rsidR="0073093A">
          <w:rPr>
            <w:rFonts w:ascii="Crimson Text" w:hAnsi="Crimson Text"/>
            <w:color w:val="000000" w:themeColor="text1"/>
            <w:sz w:val="26"/>
            <w:szCs w:val="26"/>
          </w:rPr>
          <w:t>. E</w:t>
        </w:r>
      </w:ins>
      <w:r w:rsidRPr="008D03A6">
        <w:rPr>
          <w:rFonts w:ascii="Crimson Text" w:hAnsi="Crimson Text"/>
          <w:color w:val="000000" w:themeColor="text1"/>
          <w:sz w:val="26"/>
          <w:szCs w:val="26"/>
        </w:rPr>
        <w:t xml:space="preserve">staba claro </w:t>
      </w:r>
      <w:r w:rsidR="00412ADA" w:rsidRPr="008D03A6">
        <w:rPr>
          <w:rFonts w:ascii="Crimson Text" w:hAnsi="Crimson Text"/>
          <w:color w:val="000000" w:themeColor="text1"/>
          <w:sz w:val="26"/>
          <w:szCs w:val="26"/>
        </w:rPr>
        <w:t>que,</w:t>
      </w:r>
      <w:r w:rsidRPr="008D03A6">
        <w:rPr>
          <w:rFonts w:ascii="Crimson Text" w:hAnsi="Crimson Text"/>
          <w:color w:val="000000" w:themeColor="text1"/>
          <w:sz w:val="26"/>
          <w:szCs w:val="26"/>
        </w:rPr>
        <w:t xml:space="preserve"> en el castillo, todos </w:t>
      </w:r>
      <w:del w:id="880" w:author="Paula Castrilli" w:date="2025-06-13T20:43:00Z">
        <w:r w:rsidRPr="008D03A6" w:rsidDel="0073093A">
          <w:rPr>
            <w:rFonts w:ascii="Crimson Text" w:hAnsi="Crimson Text"/>
            <w:color w:val="000000" w:themeColor="text1"/>
            <w:sz w:val="26"/>
            <w:szCs w:val="26"/>
          </w:rPr>
          <w:delText xml:space="preserve">sus integrantes </w:delText>
        </w:r>
      </w:del>
      <w:r w:rsidRPr="008D03A6">
        <w:rPr>
          <w:rFonts w:ascii="Crimson Text" w:hAnsi="Crimson Text"/>
          <w:color w:val="000000" w:themeColor="text1"/>
          <w:sz w:val="26"/>
          <w:szCs w:val="26"/>
        </w:rPr>
        <w:t>le serían leales al rey.</w:t>
      </w:r>
      <w:r w:rsidR="00CC6CE0" w:rsidRPr="008D03A6">
        <w:rPr>
          <w:rFonts w:ascii="Crimson Text" w:hAnsi="Crimson Text"/>
          <w:color w:val="000000" w:themeColor="text1"/>
          <w:sz w:val="26"/>
          <w:szCs w:val="26"/>
        </w:rPr>
        <w:t xml:space="preserve"> Sus pensamientos eran </w:t>
      </w:r>
      <w:del w:id="881" w:author="Paula Castrilli" w:date="2025-06-13T20:44:00Z">
        <w:r w:rsidR="00CC6CE0" w:rsidRPr="008D03A6" w:rsidDel="0073093A">
          <w:rPr>
            <w:rFonts w:ascii="Crimson Text" w:hAnsi="Crimson Text"/>
            <w:color w:val="000000" w:themeColor="text1"/>
            <w:sz w:val="26"/>
            <w:szCs w:val="26"/>
          </w:rPr>
          <w:delText>difusos</w:delText>
        </w:r>
      </w:del>
      <w:ins w:id="882" w:author="Paula Castrilli" w:date="2025-06-13T20:44:00Z">
        <w:r w:rsidR="0073093A">
          <w:rPr>
            <w:rFonts w:ascii="Crimson Text" w:hAnsi="Crimson Text"/>
            <w:color w:val="000000" w:themeColor="text1"/>
            <w:sz w:val="26"/>
            <w:szCs w:val="26"/>
          </w:rPr>
          <w:t>confusos</w:t>
        </w:r>
      </w:ins>
      <w:del w:id="883" w:author="Paula Castrilli" w:date="2025-06-13T20:44:00Z">
        <w:r w:rsidR="00CC6CE0" w:rsidRPr="008D03A6" w:rsidDel="0073093A">
          <w:rPr>
            <w:rFonts w:ascii="Crimson Text" w:hAnsi="Crimson Text"/>
            <w:color w:val="000000" w:themeColor="text1"/>
            <w:sz w:val="26"/>
            <w:szCs w:val="26"/>
          </w:rPr>
          <w:delText>,</w:delText>
        </w:r>
      </w:del>
      <w:r w:rsidR="00CC6CE0" w:rsidRPr="008D03A6">
        <w:rPr>
          <w:rFonts w:ascii="Crimson Text" w:hAnsi="Crimson Text"/>
          <w:color w:val="000000" w:themeColor="text1"/>
          <w:sz w:val="26"/>
          <w:szCs w:val="26"/>
        </w:rPr>
        <w:t xml:space="preserve"> pero</w:t>
      </w:r>
      <w:ins w:id="884" w:author="Paula Castrilli" w:date="2025-06-13T20:44:00Z">
        <w:r w:rsidR="0073093A">
          <w:rPr>
            <w:rFonts w:ascii="Crimson Text" w:hAnsi="Crimson Text"/>
            <w:color w:val="000000" w:themeColor="text1"/>
            <w:sz w:val="26"/>
            <w:szCs w:val="26"/>
          </w:rPr>
          <w:t>,</w:t>
        </w:r>
      </w:ins>
      <w:r w:rsidR="00CC6CE0" w:rsidRPr="008D03A6">
        <w:rPr>
          <w:rFonts w:ascii="Crimson Text" w:hAnsi="Crimson Text"/>
          <w:color w:val="000000" w:themeColor="text1"/>
          <w:sz w:val="26"/>
          <w:szCs w:val="26"/>
        </w:rPr>
        <w:t xml:space="preserve"> en medio </w:t>
      </w:r>
      <w:del w:id="885" w:author="Paula Castrilli" w:date="2025-06-13T20:44:00Z">
        <w:r w:rsidR="00CC6CE0" w:rsidRPr="008D03A6" w:rsidDel="0073093A">
          <w:rPr>
            <w:rFonts w:ascii="Crimson Text" w:hAnsi="Crimson Text"/>
            <w:color w:val="000000" w:themeColor="text1"/>
            <w:sz w:val="26"/>
            <w:szCs w:val="26"/>
          </w:rPr>
          <w:delText>de la confusión</w:delText>
        </w:r>
      </w:del>
      <w:ins w:id="886" w:author="Paula Castrilli" w:date="2025-06-13T20:44:00Z">
        <w:r w:rsidR="0073093A">
          <w:rPr>
            <w:rFonts w:ascii="Crimson Text" w:hAnsi="Crimson Text"/>
            <w:color w:val="000000" w:themeColor="text1"/>
            <w:sz w:val="26"/>
            <w:szCs w:val="26"/>
          </w:rPr>
          <w:t xml:space="preserve">del </w:t>
        </w:r>
        <w:r w:rsidR="0073093A" w:rsidRPr="008D03A6">
          <w:rPr>
            <w:rFonts w:ascii="Crimson Text" w:hAnsi="Crimson Text"/>
            <w:color w:val="000000" w:themeColor="text1"/>
            <w:sz w:val="26"/>
            <w:szCs w:val="26"/>
          </w:rPr>
          <w:t>desconcierto</w:t>
        </w:r>
      </w:ins>
      <w:r w:rsidR="00CC6CE0" w:rsidRPr="008D03A6">
        <w:rPr>
          <w:rFonts w:ascii="Crimson Text" w:hAnsi="Crimson Text"/>
          <w:color w:val="000000" w:themeColor="text1"/>
          <w:sz w:val="26"/>
          <w:szCs w:val="26"/>
        </w:rPr>
        <w:t>, se presentó una oportunidad. Uno de los ancianos sabios acababa de abandonar su alcoba. El hombre se llamaba Olaf</w:t>
      </w:r>
      <w:ins w:id="887" w:author="Paula Castrilli" w:date="2025-06-13T20:44:00Z">
        <w:r w:rsidR="0073093A">
          <w:rPr>
            <w:rFonts w:ascii="Crimson Text" w:hAnsi="Crimson Text"/>
            <w:color w:val="000000" w:themeColor="text1"/>
            <w:sz w:val="26"/>
            <w:szCs w:val="26"/>
          </w:rPr>
          <w:t xml:space="preserve"> </w:t>
        </w:r>
      </w:ins>
      <w:del w:id="888" w:author="Paula Castrilli" w:date="2025-06-13T20:44:00Z">
        <w:r w:rsidR="00CC6CE0" w:rsidRPr="008D03A6" w:rsidDel="0073093A">
          <w:rPr>
            <w:rFonts w:ascii="Crimson Text" w:hAnsi="Crimson Text"/>
            <w:color w:val="000000" w:themeColor="text1"/>
            <w:sz w:val="26"/>
            <w:szCs w:val="26"/>
          </w:rPr>
          <w:delText>,</w:delText>
        </w:r>
      </w:del>
      <w:ins w:id="889" w:author="Paula Castrilli" w:date="2025-06-13T20:44:00Z">
        <w:r w:rsidR="0073093A">
          <w:rPr>
            <w:rFonts w:ascii="Crimson Text" w:hAnsi="Crimson Text"/>
            <w:color w:val="000000" w:themeColor="text1"/>
            <w:sz w:val="26"/>
            <w:szCs w:val="26"/>
          </w:rPr>
          <w:t>y era</w:t>
        </w:r>
      </w:ins>
      <w:r w:rsidR="00CC6CE0" w:rsidRPr="008D03A6">
        <w:rPr>
          <w:rFonts w:ascii="Crimson Text" w:hAnsi="Crimson Text"/>
          <w:color w:val="000000" w:themeColor="text1"/>
          <w:sz w:val="26"/>
          <w:szCs w:val="26"/>
        </w:rPr>
        <w:t xml:space="preserve"> tal vez uno de los</w:t>
      </w:r>
      <w:r w:rsidR="004562F4" w:rsidRPr="008D03A6">
        <w:rPr>
          <w:rFonts w:ascii="Crimson Text" w:hAnsi="Crimson Text"/>
          <w:color w:val="000000" w:themeColor="text1"/>
          <w:sz w:val="26"/>
          <w:szCs w:val="26"/>
        </w:rPr>
        <w:t xml:space="preserve"> ancianos</w:t>
      </w:r>
      <w:r w:rsidR="00CC6CE0" w:rsidRPr="008D03A6">
        <w:rPr>
          <w:rFonts w:ascii="Crimson Text" w:hAnsi="Crimson Text"/>
          <w:color w:val="000000" w:themeColor="text1"/>
          <w:sz w:val="26"/>
          <w:szCs w:val="26"/>
        </w:rPr>
        <w:t xml:space="preserve"> más </w:t>
      </w:r>
      <w:r w:rsidR="00412ADA" w:rsidRPr="008D03A6">
        <w:rPr>
          <w:rFonts w:ascii="Crimson Text" w:hAnsi="Crimson Text"/>
          <w:color w:val="000000" w:themeColor="text1"/>
          <w:sz w:val="26"/>
          <w:szCs w:val="26"/>
        </w:rPr>
        <w:t>reservados,</w:t>
      </w:r>
      <w:r w:rsidR="00CC6CE0" w:rsidRPr="008D03A6">
        <w:rPr>
          <w:rFonts w:ascii="Crimson Text" w:hAnsi="Crimson Text"/>
          <w:color w:val="000000" w:themeColor="text1"/>
          <w:sz w:val="26"/>
          <w:szCs w:val="26"/>
        </w:rPr>
        <w:t xml:space="preserve"> aunque no de los más discretos. </w:t>
      </w:r>
      <w:r w:rsidR="00251FC8" w:rsidRPr="008D03A6">
        <w:rPr>
          <w:rFonts w:ascii="Crimson Text" w:hAnsi="Crimson Text"/>
          <w:color w:val="000000" w:themeColor="text1"/>
          <w:sz w:val="26"/>
          <w:szCs w:val="26"/>
        </w:rPr>
        <w:t xml:space="preserve">A pesar de mostrar una apariencia muy ortodoxa, </w:t>
      </w:r>
      <w:r w:rsidR="004562F4" w:rsidRPr="008D03A6">
        <w:rPr>
          <w:rFonts w:ascii="Crimson Text" w:hAnsi="Crimson Text"/>
          <w:color w:val="000000" w:themeColor="text1"/>
          <w:sz w:val="26"/>
          <w:szCs w:val="26"/>
        </w:rPr>
        <w:t xml:space="preserve">atesoraba un oscuro secreto que </w:t>
      </w:r>
      <w:r w:rsidR="00251FC8" w:rsidRPr="008D03A6">
        <w:rPr>
          <w:rFonts w:ascii="Crimson Text" w:hAnsi="Crimson Text"/>
          <w:color w:val="000000" w:themeColor="text1"/>
          <w:sz w:val="26"/>
          <w:szCs w:val="26"/>
        </w:rPr>
        <w:t>nadie conoc</w:t>
      </w:r>
      <w:r w:rsidR="004562F4" w:rsidRPr="008D03A6">
        <w:rPr>
          <w:rFonts w:ascii="Crimson Text" w:hAnsi="Crimson Text"/>
          <w:color w:val="000000" w:themeColor="text1"/>
          <w:sz w:val="26"/>
          <w:szCs w:val="26"/>
        </w:rPr>
        <w:t>ía en el reino</w:t>
      </w:r>
      <w:del w:id="890" w:author="Paula Castrilli" w:date="2025-06-13T20:45:00Z">
        <w:r w:rsidR="004562F4" w:rsidRPr="008D03A6" w:rsidDel="0073093A">
          <w:rPr>
            <w:rFonts w:ascii="Crimson Text" w:hAnsi="Crimson Text"/>
            <w:color w:val="000000" w:themeColor="text1"/>
            <w:sz w:val="26"/>
            <w:szCs w:val="26"/>
          </w:rPr>
          <w:delText xml:space="preserve">, </w:delText>
        </w:r>
        <w:r w:rsidR="00251FC8" w:rsidRPr="008D03A6" w:rsidDel="0073093A">
          <w:rPr>
            <w:rFonts w:ascii="Crimson Text" w:hAnsi="Crimson Text"/>
            <w:color w:val="000000" w:themeColor="text1"/>
            <w:sz w:val="26"/>
            <w:szCs w:val="26"/>
          </w:rPr>
          <w:delText>nadie</w:delText>
        </w:r>
      </w:del>
      <w:ins w:id="891" w:author="Paula Castrilli" w:date="2025-06-13T20:45:00Z">
        <w:r w:rsidR="0073093A">
          <w:rPr>
            <w:rFonts w:ascii="Crimson Text" w:hAnsi="Crimson Text"/>
            <w:color w:val="000000" w:themeColor="text1"/>
            <w:sz w:val="26"/>
            <w:szCs w:val="26"/>
          </w:rPr>
          <w:t>. Nadie,</w:t>
        </w:r>
      </w:ins>
      <w:r w:rsidR="00251FC8" w:rsidRPr="008D03A6">
        <w:rPr>
          <w:rFonts w:ascii="Crimson Text" w:hAnsi="Crimson Text"/>
          <w:color w:val="000000" w:themeColor="text1"/>
          <w:sz w:val="26"/>
          <w:szCs w:val="26"/>
        </w:rPr>
        <w:t xml:space="preserve"> a excepción de</w:t>
      </w:r>
      <w:r w:rsidR="004562F4" w:rsidRPr="008D03A6">
        <w:rPr>
          <w:rFonts w:ascii="Crimson Text" w:hAnsi="Crimson Text"/>
          <w:color w:val="000000" w:themeColor="text1"/>
          <w:sz w:val="26"/>
          <w:szCs w:val="26"/>
        </w:rPr>
        <w:t xml:space="preserve"> la princesa.</w:t>
      </w:r>
    </w:p>
    <w:p w:rsidR="0069769E" w:rsidRDefault="004562F4" w:rsidP="00160D68">
      <w:pPr>
        <w:tabs>
          <w:tab w:val="left" w:pos="2179"/>
        </w:tabs>
        <w:spacing w:after="0"/>
        <w:ind w:firstLine="284"/>
        <w:jc w:val="both"/>
        <w:rPr>
          <w:ins w:id="892" w:author="Paula Castrilli" w:date="2025-06-13T21:20:00Z"/>
          <w:rFonts w:ascii="Crimson Text" w:hAnsi="Crimson Text"/>
          <w:color w:val="000000" w:themeColor="text1"/>
          <w:sz w:val="26"/>
          <w:szCs w:val="26"/>
        </w:rPr>
      </w:pPr>
      <w:r w:rsidRPr="008D03A6">
        <w:rPr>
          <w:rFonts w:ascii="Crimson Text" w:hAnsi="Crimson Text"/>
          <w:color w:val="000000" w:themeColor="text1"/>
          <w:sz w:val="26"/>
          <w:szCs w:val="26"/>
        </w:rPr>
        <w:t>Cuando Elena era pequeña</w:t>
      </w:r>
      <w:ins w:id="893" w:author="Paula Castrilli" w:date="2025-06-13T20:45:00Z">
        <w:r w:rsidR="0073093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había </w:t>
      </w:r>
      <w:r w:rsidR="008B5F7E" w:rsidRPr="008D03A6">
        <w:rPr>
          <w:rFonts w:ascii="Crimson Text" w:hAnsi="Crimson Text"/>
          <w:color w:val="000000" w:themeColor="text1"/>
          <w:sz w:val="26"/>
          <w:szCs w:val="26"/>
        </w:rPr>
        <w:t>accedido</w:t>
      </w:r>
      <w:r w:rsidRPr="008D03A6">
        <w:rPr>
          <w:rFonts w:ascii="Crimson Text" w:hAnsi="Crimson Text"/>
          <w:color w:val="000000" w:themeColor="text1"/>
          <w:sz w:val="26"/>
          <w:szCs w:val="26"/>
        </w:rPr>
        <w:t xml:space="preserve"> por error a la habitación de un caballero de la guardia real</w:t>
      </w:r>
      <w:del w:id="894" w:author="Paula Castrilli" w:date="2025-06-13T20:45:00Z">
        <w:r w:rsidRPr="008D03A6" w:rsidDel="0073093A">
          <w:rPr>
            <w:rFonts w:ascii="Crimson Text" w:hAnsi="Crimson Text"/>
            <w:color w:val="000000" w:themeColor="text1"/>
            <w:sz w:val="26"/>
            <w:szCs w:val="26"/>
          </w:rPr>
          <w:delText>,</w:delText>
        </w:r>
      </w:del>
      <w:ins w:id="895" w:author="Paula Castrilli" w:date="2025-06-13T20:45:00Z">
        <w:r w:rsidR="0073093A">
          <w:rPr>
            <w:rFonts w:ascii="Crimson Text" w:hAnsi="Crimson Text"/>
            <w:color w:val="000000" w:themeColor="text1"/>
            <w:sz w:val="26"/>
            <w:szCs w:val="26"/>
          </w:rPr>
          <w:t>. Allí, sorprendió al</w:t>
        </w:r>
      </w:ins>
      <w:del w:id="896" w:author="Paula Castrilli" w:date="2025-06-13T20:45:00Z">
        <w:r w:rsidRPr="008D03A6" w:rsidDel="0073093A">
          <w:rPr>
            <w:rFonts w:ascii="Crimson Text" w:hAnsi="Crimson Text"/>
            <w:color w:val="000000" w:themeColor="text1"/>
            <w:sz w:val="26"/>
            <w:szCs w:val="26"/>
          </w:rPr>
          <w:delText xml:space="preserve"> </w:delText>
        </w:r>
        <w:r w:rsidR="004C5681" w:rsidRPr="008D03A6" w:rsidDel="0073093A">
          <w:rPr>
            <w:rFonts w:ascii="Crimson Text" w:hAnsi="Crimson Text"/>
            <w:color w:val="000000" w:themeColor="text1"/>
            <w:sz w:val="26"/>
            <w:szCs w:val="26"/>
          </w:rPr>
          <w:delText>el</w:delText>
        </w:r>
      </w:del>
      <w:r w:rsidR="004C5681" w:rsidRPr="008D03A6">
        <w:rPr>
          <w:rFonts w:ascii="Crimson Text" w:hAnsi="Crimson Text"/>
          <w:color w:val="000000" w:themeColor="text1"/>
          <w:sz w:val="26"/>
          <w:szCs w:val="26"/>
        </w:rPr>
        <w:t xml:space="preserve"> militar</w:t>
      </w:r>
      <w:r w:rsidRPr="008D03A6">
        <w:rPr>
          <w:rFonts w:ascii="Crimson Text" w:hAnsi="Crimson Text"/>
          <w:color w:val="000000" w:themeColor="text1"/>
          <w:sz w:val="26"/>
          <w:szCs w:val="26"/>
        </w:rPr>
        <w:t xml:space="preserve"> </w:t>
      </w:r>
      <w:del w:id="897" w:author="Paula Castrilli" w:date="2025-06-13T20:46:00Z">
        <w:r w:rsidRPr="008D03A6" w:rsidDel="0073093A">
          <w:rPr>
            <w:rFonts w:ascii="Crimson Text" w:hAnsi="Crimson Text"/>
            <w:color w:val="000000" w:themeColor="text1"/>
            <w:sz w:val="26"/>
            <w:szCs w:val="26"/>
          </w:rPr>
          <w:delText xml:space="preserve">se encontraba </w:delText>
        </w:r>
      </w:del>
      <w:r w:rsidRPr="008D03A6">
        <w:rPr>
          <w:rFonts w:ascii="Crimson Text" w:hAnsi="Crimson Text"/>
          <w:color w:val="000000" w:themeColor="text1"/>
          <w:sz w:val="26"/>
          <w:szCs w:val="26"/>
        </w:rPr>
        <w:t xml:space="preserve">en una situación </w:t>
      </w:r>
      <w:r w:rsidR="00251FC8" w:rsidRPr="008D03A6">
        <w:rPr>
          <w:rFonts w:ascii="Crimson Text" w:hAnsi="Crimson Text"/>
          <w:color w:val="000000" w:themeColor="text1"/>
          <w:sz w:val="26"/>
          <w:szCs w:val="26"/>
        </w:rPr>
        <w:t>poco apropiada</w:t>
      </w:r>
      <w:r w:rsidRPr="008D03A6">
        <w:rPr>
          <w:rFonts w:ascii="Crimson Text" w:hAnsi="Crimson Text"/>
          <w:color w:val="000000" w:themeColor="text1"/>
          <w:sz w:val="26"/>
          <w:szCs w:val="26"/>
        </w:rPr>
        <w:t xml:space="preserve"> junto a Olaf, quien </w:t>
      </w:r>
      <w:r w:rsidR="004C5681" w:rsidRPr="008D03A6">
        <w:rPr>
          <w:rFonts w:ascii="Crimson Text" w:hAnsi="Crimson Text"/>
          <w:color w:val="000000" w:themeColor="text1"/>
          <w:sz w:val="26"/>
          <w:szCs w:val="26"/>
        </w:rPr>
        <w:t>acariciaba</w:t>
      </w:r>
      <w:r w:rsidRPr="008D03A6">
        <w:rPr>
          <w:rFonts w:ascii="Crimson Text" w:hAnsi="Crimson Text"/>
          <w:color w:val="000000" w:themeColor="text1"/>
          <w:sz w:val="26"/>
          <w:szCs w:val="26"/>
        </w:rPr>
        <w:t xml:space="preserve"> el torso desnudo del </w:t>
      </w:r>
      <w:del w:id="898" w:author="Paula Castrilli" w:date="2025-06-13T20:46:00Z">
        <w:r w:rsidRPr="008D03A6" w:rsidDel="0073093A">
          <w:rPr>
            <w:rFonts w:ascii="Crimson Text" w:hAnsi="Crimson Text"/>
            <w:color w:val="000000" w:themeColor="text1"/>
            <w:sz w:val="26"/>
            <w:szCs w:val="26"/>
          </w:rPr>
          <w:delText xml:space="preserve">robusto y </w:delText>
        </w:r>
      </w:del>
      <w:r w:rsidRPr="008D03A6">
        <w:rPr>
          <w:rFonts w:ascii="Crimson Text" w:hAnsi="Crimson Text"/>
          <w:color w:val="000000" w:themeColor="text1"/>
          <w:sz w:val="26"/>
          <w:szCs w:val="26"/>
        </w:rPr>
        <w:t>musculoso guerrero. La</w:t>
      </w:r>
      <w:r w:rsidR="004C5681" w:rsidRPr="008D03A6">
        <w:rPr>
          <w:rFonts w:ascii="Crimson Text" w:hAnsi="Crimson Text"/>
          <w:color w:val="000000" w:themeColor="text1"/>
          <w:sz w:val="26"/>
          <w:szCs w:val="26"/>
        </w:rPr>
        <w:t xml:space="preserve"> niña</w:t>
      </w:r>
      <w:ins w:id="899" w:author="Paula Castrilli" w:date="2025-06-13T20:47:00Z">
        <w:r w:rsidR="0073093A">
          <w:rPr>
            <w:rFonts w:ascii="Crimson Text" w:hAnsi="Crimson Text"/>
            <w:color w:val="000000" w:themeColor="text1"/>
            <w:sz w:val="26"/>
            <w:szCs w:val="26"/>
          </w:rPr>
          <w:t xml:space="preserve"> se había limitado a mirar en silencio</w:t>
        </w:r>
      </w:ins>
      <w:ins w:id="900" w:author="Paula Castrilli" w:date="2025-06-13T21:12:00Z">
        <w:r w:rsidR="0069769E">
          <w:rPr>
            <w:rFonts w:ascii="Crimson Text" w:hAnsi="Crimson Text"/>
            <w:color w:val="000000" w:themeColor="text1"/>
            <w:sz w:val="26"/>
            <w:szCs w:val="26"/>
          </w:rPr>
          <w:t xml:space="preserve"> la </w:t>
        </w:r>
        <w:proofErr w:type="spellStart"/>
        <w:r w:rsidR="0069769E">
          <w:rPr>
            <w:rFonts w:ascii="Crimson Text" w:hAnsi="Crimson Text"/>
            <w:color w:val="000000" w:themeColor="text1"/>
            <w:sz w:val="26"/>
            <w:szCs w:val="26"/>
          </w:rPr>
          <w:t>ecena</w:t>
        </w:r>
      </w:ins>
      <w:proofErr w:type="spellEnd"/>
      <w:del w:id="901" w:author="Paula Castrilli" w:date="2025-06-13T20:47:00Z">
        <w:r w:rsidR="004C5681" w:rsidRPr="008D03A6" w:rsidDel="0073093A">
          <w:rPr>
            <w:rFonts w:ascii="Crimson Text" w:hAnsi="Crimson Text"/>
            <w:color w:val="000000" w:themeColor="text1"/>
            <w:sz w:val="26"/>
            <w:szCs w:val="26"/>
          </w:rPr>
          <w:delText xml:space="preserve"> apenas observó</w:delText>
        </w:r>
        <w:r w:rsidR="000344E9" w:rsidRPr="008D03A6" w:rsidDel="0073093A">
          <w:rPr>
            <w:rFonts w:ascii="Crimson Text" w:hAnsi="Crimson Text"/>
            <w:color w:val="000000" w:themeColor="text1"/>
            <w:sz w:val="26"/>
            <w:szCs w:val="26"/>
          </w:rPr>
          <w:delText xml:space="preserve"> la escena</w:delText>
        </w:r>
      </w:del>
      <w:r w:rsidR="000344E9" w:rsidRPr="008D03A6">
        <w:rPr>
          <w:rFonts w:ascii="Crimson Text" w:hAnsi="Crimson Text"/>
          <w:color w:val="000000" w:themeColor="text1"/>
          <w:sz w:val="26"/>
          <w:szCs w:val="26"/>
        </w:rPr>
        <w:t xml:space="preserve">, comprendió que había ingresado al sitio equivocado </w:t>
      </w:r>
      <w:r w:rsidR="00B52FEC" w:rsidRPr="008D03A6">
        <w:rPr>
          <w:rFonts w:ascii="Crimson Text" w:hAnsi="Crimson Text"/>
          <w:color w:val="000000" w:themeColor="text1"/>
          <w:sz w:val="26"/>
          <w:szCs w:val="26"/>
        </w:rPr>
        <w:t>y se mantuvo inmóvil,</w:t>
      </w:r>
      <w:r w:rsidR="00251FC8" w:rsidRPr="008D03A6">
        <w:rPr>
          <w:rFonts w:ascii="Crimson Text" w:hAnsi="Crimson Text"/>
          <w:color w:val="000000" w:themeColor="text1"/>
          <w:sz w:val="26"/>
          <w:szCs w:val="26"/>
        </w:rPr>
        <w:t xml:space="preserve"> </w:t>
      </w:r>
      <w:r w:rsidR="00B52FEC" w:rsidRPr="008D03A6">
        <w:rPr>
          <w:rFonts w:ascii="Crimson Text" w:hAnsi="Crimson Text"/>
          <w:color w:val="000000" w:themeColor="text1"/>
          <w:sz w:val="26"/>
          <w:szCs w:val="26"/>
        </w:rPr>
        <w:t>sin saber qué hacer. De inmediato, los hombres advirtieron su presencia y disimularon el hecho acomodándose las ropas</w:t>
      </w:r>
      <w:ins w:id="902" w:author="Paula Castrilli" w:date="2025-06-13T21:12:00Z">
        <w:r w:rsidR="0069769E">
          <w:rPr>
            <w:rFonts w:ascii="Crimson Text" w:hAnsi="Crimson Text"/>
            <w:color w:val="000000" w:themeColor="text1"/>
            <w:sz w:val="26"/>
            <w:szCs w:val="26"/>
          </w:rPr>
          <w:t xml:space="preserve"> a toda velocidad</w:t>
        </w:r>
      </w:ins>
      <w:r w:rsidR="00B52FEC" w:rsidRPr="008D03A6">
        <w:rPr>
          <w:rFonts w:ascii="Crimson Text" w:hAnsi="Crimson Text"/>
          <w:color w:val="000000" w:themeColor="text1"/>
          <w:sz w:val="26"/>
          <w:szCs w:val="26"/>
        </w:rPr>
        <w:t>. E</w:t>
      </w:r>
      <w:r w:rsidR="00251FC8" w:rsidRPr="008D03A6">
        <w:rPr>
          <w:rFonts w:ascii="Crimson Text" w:hAnsi="Crimson Text"/>
          <w:color w:val="000000" w:themeColor="text1"/>
          <w:sz w:val="26"/>
          <w:szCs w:val="26"/>
        </w:rPr>
        <w:t>l veterano</w:t>
      </w:r>
      <w:r w:rsidR="00B52FEC" w:rsidRPr="008D03A6">
        <w:rPr>
          <w:rFonts w:ascii="Crimson Text" w:hAnsi="Crimson Text"/>
          <w:color w:val="000000" w:themeColor="text1"/>
          <w:sz w:val="26"/>
          <w:szCs w:val="26"/>
        </w:rPr>
        <w:t>, con mucha vergüenza,</w:t>
      </w:r>
      <w:r w:rsidR="00251FC8" w:rsidRPr="008D03A6">
        <w:rPr>
          <w:rFonts w:ascii="Crimson Text" w:hAnsi="Crimson Text"/>
          <w:color w:val="000000" w:themeColor="text1"/>
          <w:sz w:val="26"/>
          <w:szCs w:val="26"/>
        </w:rPr>
        <w:t xml:space="preserve"> </w:t>
      </w:r>
      <w:r w:rsidR="00B52FEC" w:rsidRPr="008D03A6">
        <w:rPr>
          <w:rFonts w:ascii="Crimson Text" w:hAnsi="Crimson Text"/>
          <w:color w:val="000000" w:themeColor="text1"/>
          <w:sz w:val="26"/>
          <w:szCs w:val="26"/>
        </w:rPr>
        <w:t>se acercó a ella y le suplicó</w:t>
      </w:r>
      <w:r w:rsidR="00251FC8" w:rsidRPr="008D03A6">
        <w:rPr>
          <w:rFonts w:ascii="Crimson Text" w:hAnsi="Crimson Text"/>
          <w:color w:val="000000" w:themeColor="text1"/>
          <w:sz w:val="26"/>
          <w:szCs w:val="26"/>
        </w:rPr>
        <w:t xml:space="preserve"> </w:t>
      </w:r>
      <w:del w:id="903" w:author="Paula Castrilli" w:date="2025-06-13T21:12:00Z">
        <w:r w:rsidR="00251FC8" w:rsidRPr="008D03A6" w:rsidDel="0069769E">
          <w:rPr>
            <w:rFonts w:ascii="Crimson Text" w:hAnsi="Crimson Text"/>
            <w:color w:val="000000" w:themeColor="text1"/>
            <w:sz w:val="26"/>
            <w:szCs w:val="26"/>
          </w:rPr>
          <w:delText xml:space="preserve">para </w:delText>
        </w:r>
      </w:del>
      <w:r w:rsidR="00251FC8" w:rsidRPr="008D03A6">
        <w:rPr>
          <w:rFonts w:ascii="Crimson Text" w:hAnsi="Crimson Text"/>
          <w:color w:val="000000" w:themeColor="text1"/>
          <w:sz w:val="26"/>
          <w:szCs w:val="26"/>
        </w:rPr>
        <w:t>que no contara una palabra de lo que había visto</w:t>
      </w:r>
      <w:r w:rsidR="000344E9" w:rsidRPr="008D03A6">
        <w:rPr>
          <w:rFonts w:ascii="Crimson Text" w:hAnsi="Crimson Text"/>
          <w:color w:val="000000" w:themeColor="text1"/>
          <w:sz w:val="26"/>
          <w:szCs w:val="26"/>
        </w:rPr>
        <w:t>.</w:t>
      </w:r>
      <w:r w:rsidR="00B52FEC" w:rsidRPr="008D03A6">
        <w:rPr>
          <w:rFonts w:ascii="Crimson Text" w:hAnsi="Crimson Text"/>
          <w:color w:val="000000" w:themeColor="text1"/>
          <w:sz w:val="26"/>
          <w:szCs w:val="26"/>
        </w:rPr>
        <w:t xml:space="preserve"> A los pocos segundos, inesperadamente, otro caballero ingresó a la habitación</w:t>
      </w:r>
      <w:ins w:id="904" w:author="Paula Castrilli" w:date="2025-06-13T21:12:00Z">
        <w:r w:rsidR="0069769E">
          <w:rPr>
            <w:rFonts w:ascii="Crimson Text" w:hAnsi="Crimson Text"/>
            <w:color w:val="000000" w:themeColor="text1"/>
            <w:sz w:val="26"/>
            <w:szCs w:val="26"/>
          </w:rPr>
          <w:t xml:space="preserve"> </w:t>
        </w:r>
      </w:ins>
      <w:del w:id="905" w:author="Paula Castrilli" w:date="2025-06-13T21:12:00Z">
        <w:r w:rsidR="00B52FEC" w:rsidRPr="008D03A6" w:rsidDel="0069769E">
          <w:rPr>
            <w:rFonts w:ascii="Crimson Text" w:hAnsi="Crimson Text"/>
            <w:color w:val="000000" w:themeColor="text1"/>
            <w:sz w:val="26"/>
            <w:szCs w:val="26"/>
          </w:rPr>
          <w:delText>,</w:delText>
        </w:r>
      </w:del>
      <w:ins w:id="906" w:author="Paula Castrilli" w:date="2025-06-13T21:12:00Z">
        <w:r w:rsidR="0069769E">
          <w:rPr>
            <w:rFonts w:ascii="Crimson Text" w:hAnsi="Crimson Text"/>
            <w:color w:val="000000" w:themeColor="text1"/>
            <w:sz w:val="26"/>
            <w:szCs w:val="26"/>
          </w:rPr>
          <w:t>y</w:t>
        </w:r>
      </w:ins>
      <w:r w:rsidR="00B52FEC" w:rsidRPr="008D03A6">
        <w:rPr>
          <w:rFonts w:ascii="Crimson Text" w:hAnsi="Crimson Text"/>
          <w:color w:val="000000" w:themeColor="text1"/>
          <w:sz w:val="26"/>
          <w:szCs w:val="26"/>
        </w:rPr>
        <w:t xml:space="preserve"> Olaf se estremeció al pensar</w:t>
      </w:r>
      <w:r w:rsidR="00412ADA" w:rsidRPr="008D03A6">
        <w:rPr>
          <w:rFonts w:ascii="Crimson Text" w:hAnsi="Crimson Text"/>
          <w:color w:val="000000" w:themeColor="text1"/>
          <w:sz w:val="26"/>
          <w:szCs w:val="26"/>
        </w:rPr>
        <w:t xml:space="preserve"> </w:t>
      </w:r>
      <w:del w:id="907" w:author="Paula Castrilli" w:date="2025-06-13T21:13:00Z">
        <w:r w:rsidR="00412ADA" w:rsidRPr="008D03A6" w:rsidDel="0069769E">
          <w:rPr>
            <w:rFonts w:ascii="Crimson Text" w:hAnsi="Crimson Text"/>
            <w:color w:val="000000" w:themeColor="text1"/>
            <w:sz w:val="26"/>
            <w:szCs w:val="26"/>
          </w:rPr>
          <w:delText>en</w:delText>
        </w:r>
        <w:r w:rsidR="00B52FEC" w:rsidRPr="008D03A6" w:rsidDel="0069769E">
          <w:rPr>
            <w:rFonts w:ascii="Crimson Text" w:hAnsi="Crimson Text"/>
            <w:color w:val="000000" w:themeColor="text1"/>
            <w:sz w:val="26"/>
            <w:szCs w:val="26"/>
          </w:rPr>
          <w:delText xml:space="preserve"> </w:delText>
        </w:r>
        <w:r w:rsidR="008B5F7E" w:rsidRPr="008D03A6" w:rsidDel="0069769E">
          <w:rPr>
            <w:rFonts w:ascii="Crimson Text" w:hAnsi="Crimson Text"/>
            <w:color w:val="000000" w:themeColor="text1"/>
            <w:sz w:val="26"/>
            <w:szCs w:val="26"/>
          </w:rPr>
          <w:delText>las consecuencias,</w:delText>
        </w:r>
      </w:del>
      <w:ins w:id="908" w:author="Paula Castrilli" w:date="2025-06-13T21:13:00Z">
        <w:r w:rsidR="0069769E">
          <w:rPr>
            <w:rFonts w:ascii="Crimson Text" w:hAnsi="Crimson Text"/>
            <w:color w:val="000000" w:themeColor="text1"/>
            <w:sz w:val="26"/>
            <w:szCs w:val="26"/>
          </w:rPr>
          <w:t>lo que hubiera pasado</w:t>
        </w:r>
      </w:ins>
      <w:r w:rsidR="00B52FEC" w:rsidRPr="008D03A6">
        <w:rPr>
          <w:rFonts w:ascii="Crimson Text" w:hAnsi="Crimson Text"/>
          <w:color w:val="000000" w:themeColor="text1"/>
          <w:sz w:val="26"/>
          <w:szCs w:val="26"/>
        </w:rPr>
        <w:t xml:space="preserve"> si </w:t>
      </w:r>
      <w:del w:id="909" w:author="Paula Castrilli" w:date="2025-06-13T21:13:00Z">
        <w:r w:rsidR="00B52FEC" w:rsidRPr="008D03A6" w:rsidDel="0069769E">
          <w:rPr>
            <w:rFonts w:ascii="Crimson Text" w:hAnsi="Crimson Text"/>
            <w:color w:val="000000" w:themeColor="text1"/>
            <w:sz w:val="26"/>
            <w:szCs w:val="26"/>
          </w:rPr>
          <w:delText>el caballero</w:delText>
        </w:r>
      </w:del>
      <w:ins w:id="910" w:author="Paula Castrilli" w:date="2025-06-13T21:13:00Z">
        <w:r w:rsidR="0069769E">
          <w:rPr>
            <w:rFonts w:ascii="Crimson Text" w:hAnsi="Crimson Text"/>
            <w:color w:val="000000" w:themeColor="text1"/>
            <w:sz w:val="26"/>
            <w:szCs w:val="26"/>
          </w:rPr>
          <w:t>este</w:t>
        </w:r>
      </w:ins>
      <w:r w:rsidR="00B52FEC" w:rsidRPr="008D03A6">
        <w:rPr>
          <w:rFonts w:ascii="Crimson Text" w:hAnsi="Crimson Text"/>
          <w:color w:val="000000" w:themeColor="text1"/>
          <w:sz w:val="26"/>
          <w:szCs w:val="26"/>
        </w:rPr>
        <w:t xml:space="preserve"> </w:t>
      </w:r>
      <w:r w:rsidR="008B5F7E" w:rsidRPr="008D03A6">
        <w:rPr>
          <w:rFonts w:ascii="Crimson Text" w:hAnsi="Crimson Text"/>
          <w:color w:val="000000" w:themeColor="text1"/>
          <w:sz w:val="26"/>
          <w:szCs w:val="26"/>
        </w:rPr>
        <w:t xml:space="preserve">se </w:t>
      </w:r>
      <w:r w:rsidR="00B52FEC" w:rsidRPr="008D03A6">
        <w:rPr>
          <w:rFonts w:ascii="Crimson Text" w:hAnsi="Crimson Text"/>
          <w:color w:val="000000" w:themeColor="text1"/>
          <w:sz w:val="26"/>
          <w:szCs w:val="26"/>
        </w:rPr>
        <w:t xml:space="preserve">hubiera </w:t>
      </w:r>
      <w:r w:rsidR="008B5F7E" w:rsidRPr="008D03A6">
        <w:rPr>
          <w:rFonts w:ascii="Crimson Text" w:hAnsi="Crimson Text"/>
          <w:color w:val="000000" w:themeColor="text1"/>
          <w:sz w:val="26"/>
          <w:szCs w:val="26"/>
        </w:rPr>
        <w:t>presentado</w:t>
      </w:r>
      <w:r w:rsidR="00412ADA" w:rsidRPr="008D03A6">
        <w:rPr>
          <w:rFonts w:ascii="Crimson Text" w:hAnsi="Crimson Text"/>
          <w:color w:val="000000" w:themeColor="text1"/>
          <w:sz w:val="26"/>
          <w:szCs w:val="26"/>
        </w:rPr>
        <w:t xml:space="preserve"> antes qu</w:t>
      </w:r>
      <w:r w:rsidR="00B52FEC" w:rsidRPr="008D03A6">
        <w:rPr>
          <w:rFonts w:ascii="Crimson Text" w:hAnsi="Crimson Text"/>
          <w:color w:val="000000" w:themeColor="text1"/>
          <w:sz w:val="26"/>
          <w:szCs w:val="26"/>
        </w:rPr>
        <w:t xml:space="preserve">e la niña. </w:t>
      </w:r>
    </w:p>
    <w:p w:rsidR="004562F4" w:rsidRPr="008D03A6" w:rsidRDefault="000344E9"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Aquel suceso</w:t>
      </w:r>
      <w:ins w:id="911" w:author="Paula Castrilli" w:date="2025-06-13T21:20:00Z">
        <w:r w:rsidR="0069769E">
          <w:rPr>
            <w:rFonts w:ascii="Crimson Text" w:hAnsi="Crimson Text"/>
            <w:color w:val="000000" w:themeColor="text1"/>
            <w:sz w:val="26"/>
            <w:szCs w:val="26"/>
          </w:rPr>
          <w:t>, confuso en su momento,</w:t>
        </w:r>
      </w:ins>
      <w:del w:id="912" w:author="Paula Castrilli" w:date="2025-06-13T21:20:00Z">
        <w:r w:rsidR="004C5681" w:rsidRPr="008D03A6" w:rsidDel="0069769E">
          <w:rPr>
            <w:rFonts w:ascii="Crimson Text" w:hAnsi="Crimson Text"/>
            <w:color w:val="000000" w:themeColor="text1"/>
            <w:sz w:val="26"/>
            <w:szCs w:val="26"/>
          </w:rPr>
          <w:delText xml:space="preserve"> fue confuso y</w:delText>
        </w:r>
      </w:del>
      <w:r w:rsidRPr="008D03A6">
        <w:rPr>
          <w:rFonts w:ascii="Crimson Text" w:hAnsi="Crimson Text"/>
          <w:color w:val="000000" w:themeColor="text1"/>
          <w:sz w:val="26"/>
          <w:szCs w:val="26"/>
        </w:rPr>
        <w:t xml:space="preserve"> había</w:t>
      </w:r>
      <w:r w:rsidR="004C5681" w:rsidRPr="008D03A6">
        <w:rPr>
          <w:rFonts w:ascii="Crimson Text" w:hAnsi="Crimson Text"/>
          <w:color w:val="000000" w:themeColor="text1"/>
          <w:sz w:val="26"/>
          <w:szCs w:val="26"/>
        </w:rPr>
        <w:t xml:space="preserve"> quedado en el pasado</w:t>
      </w:r>
      <w:ins w:id="913" w:author="Paula Castrilli" w:date="2025-06-13T21:20:00Z">
        <w:r w:rsidR="0069769E">
          <w:rPr>
            <w:rFonts w:ascii="Crimson Text" w:hAnsi="Crimson Text"/>
            <w:color w:val="000000" w:themeColor="text1"/>
            <w:sz w:val="26"/>
            <w:szCs w:val="26"/>
          </w:rPr>
          <w:t>, enterrado en la memoria de la niña</w:t>
        </w:r>
      </w:ins>
      <w:r w:rsidR="004C5681" w:rsidRPr="008D03A6">
        <w:rPr>
          <w:rFonts w:ascii="Crimson Text" w:hAnsi="Crimson Text"/>
          <w:color w:val="000000" w:themeColor="text1"/>
          <w:sz w:val="26"/>
          <w:szCs w:val="26"/>
        </w:rPr>
        <w:t>. Pero</w:t>
      </w:r>
      <w:ins w:id="914" w:author="Paula Castrilli" w:date="2025-06-13T21:20:00Z">
        <w:r w:rsidR="0069769E">
          <w:rPr>
            <w:rFonts w:ascii="Crimson Text" w:hAnsi="Crimson Text"/>
            <w:color w:val="000000" w:themeColor="text1"/>
            <w:sz w:val="26"/>
            <w:szCs w:val="26"/>
          </w:rPr>
          <w:t>,</w:t>
        </w:r>
      </w:ins>
      <w:r w:rsidR="004C5681" w:rsidRPr="008D03A6">
        <w:rPr>
          <w:rFonts w:ascii="Crimson Text" w:hAnsi="Crimson Text"/>
          <w:color w:val="000000" w:themeColor="text1"/>
          <w:sz w:val="26"/>
          <w:szCs w:val="26"/>
        </w:rPr>
        <w:t xml:space="preserve"> con el tiempo</w:t>
      </w:r>
      <w:ins w:id="915" w:author="Paula Castrilli" w:date="2025-06-13T21:20:00Z">
        <w:r w:rsidR="0069769E">
          <w:rPr>
            <w:rFonts w:ascii="Crimson Text" w:hAnsi="Crimson Text"/>
            <w:color w:val="000000" w:themeColor="text1"/>
            <w:sz w:val="26"/>
            <w:szCs w:val="26"/>
          </w:rPr>
          <w:t>,</w:t>
        </w:r>
      </w:ins>
      <w:r w:rsidR="004C5681" w:rsidRPr="008D03A6">
        <w:rPr>
          <w:rFonts w:ascii="Crimson Text" w:hAnsi="Crimson Text"/>
          <w:color w:val="000000" w:themeColor="text1"/>
          <w:sz w:val="26"/>
          <w:szCs w:val="26"/>
        </w:rPr>
        <w:t xml:space="preserve"> la princesa maduró y comprendió mucho mejor lo que había sucedido en aquella alcoba.</w:t>
      </w:r>
      <w:r w:rsidR="00251FC8" w:rsidRPr="008D03A6">
        <w:rPr>
          <w:rFonts w:ascii="Crimson Text" w:hAnsi="Crimson Text"/>
          <w:color w:val="000000" w:themeColor="text1"/>
          <w:sz w:val="26"/>
          <w:szCs w:val="26"/>
        </w:rPr>
        <w:t xml:space="preserve"> </w:t>
      </w:r>
      <w:r w:rsidR="008465F9" w:rsidRPr="008D03A6">
        <w:rPr>
          <w:rFonts w:ascii="Crimson Text" w:hAnsi="Crimson Text"/>
          <w:color w:val="000000" w:themeColor="text1"/>
          <w:sz w:val="26"/>
          <w:szCs w:val="26"/>
        </w:rPr>
        <w:t>Sabía que</w:t>
      </w:r>
      <w:r w:rsidR="004C5681" w:rsidRPr="008D03A6">
        <w:rPr>
          <w:rFonts w:ascii="Crimson Text" w:hAnsi="Crimson Text"/>
          <w:color w:val="000000" w:themeColor="text1"/>
          <w:sz w:val="26"/>
          <w:szCs w:val="26"/>
        </w:rPr>
        <w:t xml:space="preserve"> el anciano se encontraba en una situación delicada, ese acto era denominado </w:t>
      </w:r>
      <w:r w:rsidR="004C5681" w:rsidRPr="008D03A6">
        <w:rPr>
          <w:rFonts w:ascii="Crimson Text" w:hAnsi="Crimson Text"/>
          <w:i/>
          <w:color w:val="000000" w:themeColor="text1"/>
          <w:sz w:val="26"/>
          <w:szCs w:val="26"/>
        </w:rPr>
        <w:t>pecado de hombría</w:t>
      </w:r>
      <w:r w:rsidR="004C5681" w:rsidRPr="008D03A6">
        <w:rPr>
          <w:rFonts w:ascii="Crimson Text" w:hAnsi="Crimson Text"/>
          <w:color w:val="000000" w:themeColor="text1"/>
          <w:sz w:val="26"/>
          <w:szCs w:val="26"/>
        </w:rPr>
        <w:t xml:space="preserve">, y </w:t>
      </w:r>
      <w:r w:rsidR="00251FC8" w:rsidRPr="008D03A6">
        <w:rPr>
          <w:rFonts w:ascii="Crimson Text" w:hAnsi="Crimson Text"/>
          <w:color w:val="000000" w:themeColor="text1"/>
          <w:sz w:val="26"/>
          <w:szCs w:val="26"/>
        </w:rPr>
        <w:t>era motivo suficiente para destituir a cualquier miembro de un puesto importante en la cúpula del reino.</w:t>
      </w:r>
      <w:r w:rsidR="008465F9" w:rsidRPr="008D03A6">
        <w:rPr>
          <w:rFonts w:ascii="Crimson Text" w:hAnsi="Crimson Text"/>
          <w:color w:val="000000" w:themeColor="text1"/>
          <w:sz w:val="26"/>
          <w:szCs w:val="26"/>
        </w:rPr>
        <w:t xml:space="preserve"> </w:t>
      </w:r>
      <w:r w:rsidR="008B5F7E" w:rsidRPr="008D03A6">
        <w:rPr>
          <w:rFonts w:ascii="Crimson Text" w:hAnsi="Crimson Text"/>
          <w:color w:val="000000" w:themeColor="text1"/>
          <w:sz w:val="26"/>
          <w:szCs w:val="26"/>
        </w:rPr>
        <w:t xml:space="preserve">Elena nunca </w:t>
      </w:r>
      <w:r w:rsidR="00DE732F" w:rsidRPr="008D03A6">
        <w:rPr>
          <w:rFonts w:ascii="Crimson Text" w:hAnsi="Crimson Text"/>
          <w:color w:val="000000" w:themeColor="text1"/>
          <w:sz w:val="26"/>
          <w:szCs w:val="26"/>
        </w:rPr>
        <w:t>había juzgado</w:t>
      </w:r>
      <w:r w:rsidR="008B5F7E" w:rsidRPr="008D03A6">
        <w:rPr>
          <w:rFonts w:ascii="Crimson Text" w:hAnsi="Crimson Text"/>
          <w:color w:val="000000" w:themeColor="text1"/>
          <w:sz w:val="26"/>
          <w:szCs w:val="26"/>
        </w:rPr>
        <w:t xml:space="preserve"> aquel hombre por su aventura, sin embargo, el veterano quiso </w:t>
      </w:r>
      <w:ins w:id="916" w:author="Paula Castrilli" w:date="2025-06-13T21:21:00Z">
        <w:r w:rsidR="0069769E">
          <w:rPr>
            <w:rFonts w:ascii="Crimson Text" w:hAnsi="Crimson Text"/>
            <w:color w:val="000000" w:themeColor="text1"/>
            <w:sz w:val="26"/>
            <w:szCs w:val="26"/>
          </w:rPr>
          <w:t xml:space="preserve">asegurarse de </w:t>
        </w:r>
      </w:ins>
      <w:r w:rsidR="002D03F5" w:rsidRPr="008D03A6">
        <w:rPr>
          <w:rFonts w:ascii="Crimson Text" w:hAnsi="Crimson Text"/>
          <w:color w:val="000000" w:themeColor="text1"/>
          <w:sz w:val="26"/>
          <w:szCs w:val="26"/>
        </w:rPr>
        <w:t>preservar ese</w:t>
      </w:r>
      <w:r w:rsidR="008B5F7E" w:rsidRPr="008D03A6">
        <w:rPr>
          <w:rFonts w:ascii="Crimson Text" w:hAnsi="Crimson Text"/>
          <w:color w:val="000000" w:themeColor="text1"/>
          <w:sz w:val="26"/>
          <w:szCs w:val="26"/>
        </w:rPr>
        <w:t xml:space="preserve"> secreto </w:t>
      </w:r>
      <w:r w:rsidR="002D03F5" w:rsidRPr="008D03A6">
        <w:rPr>
          <w:rFonts w:ascii="Crimson Text" w:hAnsi="Crimson Text"/>
          <w:color w:val="000000" w:themeColor="text1"/>
          <w:sz w:val="26"/>
          <w:szCs w:val="26"/>
        </w:rPr>
        <w:t>ofreciéndole</w:t>
      </w:r>
      <w:ins w:id="917" w:author="Paula Castrilli" w:date="2025-06-13T21:21:00Z">
        <w:r w:rsidR="0069769E">
          <w:rPr>
            <w:rFonts w:ascii="Crimson Text" w:hAnsi="Crimson Text"/>
            <w:color w:val="000000" w:themeColor="text1"/>
            <w:sz w:val="26"/>
            <w:szCs w:val="26"/>
          </w:rPr>
          <w:t xml:space="preserve"> a cambio</w:t>
        </w:r>
      </w:ins>
      <w:r w:rsidR="002D03F5" w:rsidRPr="008D03A6">
        <w:rPr>
          <w:rFonts w:ascii="Crimson Text" w:hAnsi="Crimson Text"/>
          <w:color w:val="000000" w:themeColor="text1"/>
          <w:sz w:val="26"/>
          <w:szCs w:val="26"/>
        </w:rPr>
        <w:t xml:space="preserve"> el privilegio de acceder</w:t>
      </w:r>
      <w:r w:rsidR="008B5F7E" w:rsidRPr="008D03A6">
        <w:rPr>
          <w:rFonts w:ascii="Crimson Text" w:hAnsi="Crimson Text"/>
          <w:color w:val="000000" w:themeColor="text1"/>
          <w:sz w:val="26"/>
          <w:szCs w:val="26"/>
        </w:rPr>
        <w:t xml:space="preserve"> a la biblioteca de los </w:t>
      </w:r>
      <w:del w:id="918" w:author="Paula Castrilli" w:date="2025-06-13T21:21:00Z">
        <w:r w:rsidR="008B5F7E" w:rsidRPr="008D03A6" w:rsidDel="0069769E">
          <w:rPr>
            <w:rFonts w:ascii="Crimson Text" w:hAnsi="Crimson Text"/>
            <w:color w:val="000000" w:themeColor="text1"/>
            <w:sz w:val="26"/>
            <w:szCs w:val="26"/>
          </w:rPr>
          <w:delText xml:space="preserve">ansíanos </w:delText>
        </w:r>
      </w:del>
      <w:ins w:id="919" w:author="Paula Castrilli" w:date="2025-06-13T21:21:00Z">
        <w:r w:rsidR="0069769E">
          <w:rPr>
            <w:rFonts w:ascii="Crimson Text" w:hAnsi="Crimson Text"/>
            <w:color w:val="000000" w:themeColor="text1"/>
            <w:sz w:val="26"/>
            <w:szCs w:val="26"/>
          </w:rPr>
          <w:t>ancianos</w:t>
        </w:r>
        <w:r w:rsidR="0069769E" w:rsidRPr="008D03A6">
          <w:rPr>
            <w:rFonts w:ascii="Crimson Text" w:hAnsi="Crimson Text"/>
            <w:color w:val="000000" w:themeColor="text1"/>
            <w:sz w:val="26"/>
            <w:szCs w:val="26"/>
          </w:rPr>
          <w:t xml:space="preserve"> </w:t>
        </w:r>
      </w:ins>
      <w:r w:rsidR="008B5F7E" w:rsidRPr="008D03A6">
        <w:rPr>
          <w:rFonts w:ascii="Crimson Text" w:hAnsi="Crimson Text"/>
          <w:color w:val="000000" w:themeColor="text1"/>
          <w:sz w:val="26"/>
          <w:szCs w:val="26"/>
        </w:rPr>
        <w:t>sabios. Desde entonces</w:t>
      </w:r>
      <w:ins w:id="920" w:author="Paula Castrilli" w:date="2025-06-13T21:21:00Z">
        <w:r w:rsidR="0069769E">
          <w:rPr>
            <w:rFonts w:ascii="Crimson Text" w:hAnsi="Crimson Text"/>
            <w:color w:val="000000" w:themeColor="text1"/>
            <w:sz w:val="26"/>
            <w:szCs w:val="26"/>
          </w:rPr>
          <w:t>,</w:t>
        </w:r>
      </w:ins>
      <w:r w:rsidR="008B5F7E" w:rsidRPr="008D03A6">
        <w:rPr>
          <w:rFonts w:ascii="Crimson Text" w:hAnsi="Crimson Text"/>
          <w:color w:val="000000" w:themeColor="text1"/>
          <w:sz w:val="26"/>
          <w:szCs w:val="26"/>
        </w:rPr>
        <w:t xml:space="preserve"> compartió su llave personal con la princesa</w:t>
      </w:r>
      <w:del w:id="921" w:author="Paula Castrilli" w:date="2025-06-13T21:21:00Z">
        <w:r w:rsidR="008B5F7E" w:rsidRPr="008D03A6" w:rsidDel="0069769E">
          <w:rPr>
            <w:rFonts w:ascii="Crimson Text" w:hAnsi="Crimson Text"/>
            <w:color w:val="000000" w:themeColor="text1"/>
            <w:sz w:val="26"/>
            <w:szCs w:val="26"/>
          </w:rPr>
          <w:delText>,</w:delText>
        </w:r>
      </w:del>
      <w:r w:rsidR="008B5F7E" w:rsidRPr="008D03A6">
        <w:rPr>
          <w:rFonts w:ascii="Crimson Text" w:hAnsi="Crimson Text"/>
          <w:color w:val="000000" w:themeColor="text1"/>
          <w:sz w:val="26"/>
          <w:szCs w:val="26"/>
        </w:rPr>
        <w:t xml:space="preserve"> y le abrió las puertas a un universo de lectura restringido a casi todas las personas del reino.</w:t>
      </w:r>
    </w:p>
    <w:p w:rsidR="008B5F7E" w:rsidRPr="008D03A6" w:rsidRDefault="008B5F7E" w:rsidP="00160D68">
      <w:pPr>
        <w:tabs>
          <w:tab w:val="left" w:pos="2179"/>
        </w:tabs>
        <w:spacing w:after="0"/>
        <w:ind w:firstLine="284"/>
        <w:jc w:val="both"/>
        <w:rPr>
          <w:rFonts w:ascii="Crimson Text" w:hAnsi="Crimson Text"/>
          <w:color w:val="000000" w:themeColor="text1"/>
          <w:sz w:val="26"/>
          <w:szCs w:val="26"/>
          <w:u w:val="single"/>
        </w:rPr>
      </w:pPr>
    </w:p>
    <w:p w:rsidR="00DD0A08" w:rsidRPr="008D03A6" w:rsidRDefault="00DD0A08"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w:t>
      </w:r>
      <w:r w:rsidR="000C5258" w:rsidRPr="008D03A6">
        <w:rPr>
          <w:rFonts w:ascii="Crimson Text" w:hAnsi="Crimson Text"/>
          <w:color w:val="000000" w:themeColor="text1"/>
          <w:sz w:val="26"/>
          <w:szCs w:val="26"/>
        </w:rPr>
        <w:t>sabía que no tenía otra opción</w:t>
      </w:r>
      <w:del w:id="922" w:author="Paula Castrilli" w:date="2025-06-13T21:25:00Z">
        <w:r w:rsidRPr="008D03A6" w:rsidDel="00B47C7F">
          <w:rPr>
            <w:rFonts w:ascii="Crimson Text" w:hAnsi="Crimson Text"/>
            <w:color w:val="000000" w:themeColor="text1"/>
            <w:sz w:val="26"/>
            <w:szCs w:val="26"/>
          </w:rPr>
          <w:delText>, especulaba</w:delText>
        </w:r>
      </w:del>
      <w:ins w:id="923" w:author="Paula Castrilli" w:date="2025-06-13T21:25:00Z">
        <w:r w:rsidR="00B47C7F">
          <w:rPr>
            <w:rFonts w:ascii="Crimson Text" w:hAnsi="Crimson Text"/>
            <w:color w:val="000000" w:themeColor="text1"/>
            <w:sz w:val="26"/>
            <w:szCs w:val="26"/>
          </w:rPr>
          <w:t>. Especulaba</w:t>
        </w:r>
      </w:ins>
      <w:r w:rsidRPr="008D03A6">
        <w:rPr>
          <w:rFonts w:ascii="Crimson Text" w:hAnsi="Crimson Text"/>
          <w:color w:val="000000" w:themeColor="text1"/>
          <w:sz w:val="26"/>
          <w:szCs w:val="26"/>
        </w:rPr>
        <w:t xml:space="preserve"> con el </w:t>
      </w:r>
      <w:del w:id="924" w:author="Paula Castrilli" w:date="2025-06-13T21:25:00Z">
        <w:r w:rsidRPr="008D03A6" w:rsidDel="00B47C7F">
          <w:rPr>
            <w:rFonts w:ascii="Crimson Text" w:hAnsi="Crimson Text"/>
            <w:color w:val="000000" w:themeColor="text1"/>
            <w:sz w:val="26"/>
            <w:szCs w:val="26"/>
          </w:rPr>
          <w:delText xml:space="preserve">condicionamiento </w:delText>
        </w:r>
      </w:del>
      <w:ins w:id="925" w:author="Paula Castrilli" w:date="2025-06-13T21:25:00Z">
        <w:r w:rsidR="00B47C7F">
          <w:rPr>
            <w:rFonts w:ascii="Crimson Text" w:hAnsi="Crimson Text"/>
            <w:color w:val="000000" w:themeColor="text1"/>
            <w:sz w:val="26"/>
            <w:szCs w:val="26"/>
          </w:rPr>
          <w:t>temor</w:t>
        </w:r>
        <w:r w:rsidR="00B47C7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que sentía el anciano</w:t>
      </w:r>
      <w:ins w:id="926" w:author="Paula Castrilli" w:date="2025-06-13T21:25:00Z">
        <w:r w:rsidR="00B47C7F">
          <w:rPr>
            <w:rFonts w:ascii="Crimson Text" w:hAnsi="Crimson Text"/>
            <w:color w:val="000000" w:themeColor="text1"/>
            <w:sz w:val="26"/>
            <w:szCs w:val="26"/>
          </w:rPr>
          <w:t xml:space="preserve"> y</w:t>
        </w:r>
      </w:ins>
      <w:r w:rsidRPr="008D03A6">
        <w:rPr>
          <w:rFonts w:ascii="Crimson Text" w:hAnsi="Crimson Text"/>
          <w:color w:val="000000" w:themeColor="text1"/>
          <w:sz w:val="26"/>
          <w:szCs w:val="26"/>
        </w:rPr>
        <w:t xml:space="preserve">, si bien no la enorgullecía utilizar </w:t>
      </w:r>
      <w:r w:rsidRPr="008D03A6">
        <w:rPr>
          <w:rFonts w:ascii="Crimson Text" w:hAnsi="Crimson Text"/>
          <w:color w:val="000000" w:themeColor="text1"/>
          <w:sz w:val="26"/>
          <w:szCs w:val="26"/>
        </w:rPr>
        <w:lastRenderedPageBreak/>
        <w:t xml:space="preserve">ese </w:t>
      </w:r>
      <w:r w:rsidR="00361B3C" w:rsidRPr="008D03A6">
        <w:rPr>
          <w:rFonts w:ascii="Crimson Text" w:hAnsi="Crimson Text"/>
          <w:color w:val="000000" w:themeColor="text1"/>
          <w:sz w:val="26"/>
          <w:szCs w:val="26"/>
        </w:rPr>
        <w:t>recurso</w:t>
      </w:r>
      <w:r w:rsidRPr="008D03A6">
        <w:rPr>
          <w:rFonts w:ascii="Crimson Text" w:hAnsi="Crimson Text"/>
          <w:color w:val="000000" w:themeColor="text1"/>
          <w:sz w:val="26"/>
          <w:szCs w:val="26"/>
        </w:rPr>
        <w:t xml:space="preserve"> en su contra, </w:t>
      </w:r>
      <w:r w:rsidR="000C5258" w:rsidRPr="008D03A6">
        <w:rPr>
          <w:rFonts w:ascii="Crimson Text" w:hAnsi="Crimson Text"/>
          <w:color w:val="000000" w:themeColor="text1"/>
          <w:sz w:val="26"/>
          <w:szCs w:val="26"/>
        </w:rPr>
        <w:t>sabía que el hombre no podría ocultarle la verdad. Sin dudarlo más, se acercó a Olaf</w:t>
      </w:r>
      <w:del w:id="927" w:author="Paula Castrilli" w:date="2025-06-13T21:25:00Z">
        <w:r w:rsidR="000C5258" w:rsidRPr="008D03A6" w:rsidDel="00B47C7F">
          <w:rPr>
            <w:rFonts w:ascii="Crimson Text" w:hAnsi="Crimson Text"/>
            <w:color w:val="000000" w:themeColor="text1"/>
            <w:sz w:val="26"/>
            <w:szCs w:val="26"/>
          </w:rPr>
          <w:delText>,</w:delText>
        </w:r>
      </w:del>
      <w:r w:rsidR="000C5258" w:rsidRPr="008D03A6">
        <w:rPr>
          <w:rFonts w:ascii="Crimson Text" w:hAnsi="Crimson Text"/>
          <w:color w:val="000000" w:themeColor="text1"/>
          <w:sz w:val="26"/>
          <w:szCs w:val="26"/>
        </w:rPr>
        <w:t xml:space="preserve"> y lo increpó directamente.</w:t>
      </w:r>
    </w:p>
    <w:p w:rsidR="000C5258"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C5258" w:rsidRPr="008D03A6">
        <w:rPr>
          <w:rFonts w:ascii="Crimson Text" w:hAnsi="Crimson Text"/>
          <w:color w:val="000000" w:themeColor="text1"/>
          <w:sz w:val="26"/>
          <w:szCs w:val="26"/>
        </w:rPr>
        <w:t xml:space="preserve">Necesito </w:t>
      </w:r>
      <w:r w:rsidR="0009611A" w:rsidRPr="008D03A6">
        <w:rPr>
          <w:rFonts w:ascii="Crimson Text" w:hAnsi="Crimson Text"/>
          <w:color w:val="000000" w:themeColor="text1"/>
          <w:sz w:val="26"/>
          <w:szCs w:val="26"/>
        </w:rPr>
        <w:t>que me ayude</w:t>
      </w:r>
      <w:r w:rsidR="000C5258" w:rsidRPr="008D03A6">
        <w:rPr>
          <w:rFonts w:ascii="Crimson Text" w:hAnsi="Crimson Text"/>
          <w:color w:val="000000" w:themeColor="text1"/>
          <w:sz w:val="26"/>
          <w:szCs w:val="26"/>
        </w:rPr>
        <w:t xml:space="preserve"> con algo </w:t>
      </w:r>
      <w:r>
        <w:rPr>
          <w:rFonts w:ascii="Crimson Text" w:hAnsi="Crimson Text"/>
          <w:color w:val="000000" w:themeColor="text1"/>
          <w:sz w:val="26"/>
          <w:szCs w:val="26"/>
        </w:rPr>
        <w:t>—</w:t>
      </w:r>
      <w:del w:id="928" w:author="Paula Castrilli" w:date="2025-06-13T21:26:00Z">
        <w:r w:rsidR="0009611A" w:rsidRPr="008D03A6" w:rsidDel="00B47C7F">
          <w:rPr>
            <w:rFonts w:ascii="Crimson Text" w:hAnsi="Crimson Text"/>
            <w:color w:val="000000" w:themeColor="text1"/>
            <w:sz w:val="26"/>
            <w:szCs w:val="26"/>
          </w:rPr>
          <w:delText>exclamó</w:delText>
        </w:r>
        <w:r w:rsidR="000C5258" w:rsidRPr="008D03A6" w:rsidDel="00B47C7F">
          <w:rPr>
            <w:rFonts w:ascii="Crimson Text" w:hAnsi="Crimson Text"/>
            <w:color w:val="000000" w:themeColor="text1"/>
            <w:sz w:val="26"/>
            <w:szCs w:val="26"/>
          </w:rPr>
          <w:delText>, lucía ansiosa</w:delText>
        </w:r>
      </w:del>
      <w:ins w:id="929" w:author="Paula Castrilli" w:date="2025-06-13T21:26:00Z">
        <w:r w:rsidR="00B47C7F">
          <w:rPr>
            <w:rFonts w:ascii="Crimson Text" w:hAnsi="Crimson Text"/>
            <w:color w:val="000000" w:themeColor="text1"/>
            <w:sz w:val="26"/>
            <w:szCs w:val="26"/>
          </w:rPr>
          <w:t>la ansiedad hacía que su voz sonara más demandante de lo normal</w:t>
        </w:r>
      </w:ins>
      <w:r w:rsidR="000C5258" w:rsidRPr="008D03A6">
        <w:rPr>
          <w:rFonts w:ascii="Crimson Text" w:hAnsi="Crimson Text"/>
          <w:color w:val="000000" w:themeColor="text1"/>
          <w:sz w:val="26"/>
          <w:szCs w:val="26"/>
        </w:rPr>
        <w:t>.</w:t>
      </w:r>
    </w:p>
    <w:p w:rsidR="000C5258"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C5258" w:rsidRPr="008D03A6">
        <w:rPr>
          <w:rFonts w:ascii="Crimson Text" w:hAnsi="Crimson Text"/>
          <w:color w:val="000000" w:themeColor="text1"/>
          <w:sz w:val="26"/>
          <w:szCs w:val="26"/>
        </w:rPr>
        <w:t xml:space="preserve">Lo que </w:t>
      </w:r>
      <w:ins w:id="930" w:author="Paula Castrilli" w:date="2025-06-13T21:27:00Z">
        <w:r w:rsidR="00B47C7F">
          <w:rPr>
            <w:rFonts w:ascii="Crimson Text" w:hAnsi="Crimson Text"/>
            <w:color w:val="000000" w:themeColor="text1"/>
            <w:sz w:val="26"/>
            <w:szCs w:val="26"/>
          </w:rPr>
          <w:t xml:space="preserve">usted </w:t>
        </w:r>
      </w:ins>
      <w:r w:rsidR="000C5258" w:rsidRPr="008D03A6">
        <w:rPr>
          <w:rFonts w:ascii="Crimson Text" w:hAnsi="Crimson Text"/>
          <w:color w:val="000000" w:themeColor="text1"/>
          <w:sz w:val="26"/>
          <w:szCs w:val="26"/>
        </w:rPr>
        <w:t>desee</w:t>
      </w:r>
      <w:ins w:id="931" w:author="Paula Castrilli" w:date="2025-06-13T21:27:00Z">
        <w:r w:rsidR="00B47C7F">
          <w:rPr>
            <w:rFonts w:ascii="Crimson Text" w:hAnsi="Crimson Text"/>
            <w:color w:val="000000" w:themeColor="text1"/>
            <w:sz w:val="26"/>
            <w:szCs w:val="26"/>
          </w:rPr>
          <w:t>,</w:t>
        </w:r>
      </w:ins>
      <w:r w:rsidR="000C5258" w:rsidRPr="008D03A6">
        <w:rPr>
          <w:rFonts w:ascii="Crimson Text" w:hAnsi="Crimson Text"/>
          <w:color w:val="000000" w:themeColor="text1"/>
          <w:sz w:val="26"/>
          <w:szCs w:val="26"/>
        </w:rPr>
        <w:t xml:space="preserve"> princesa </w:t>
      </w:r>
      <w:r>
        <w:rPr>
          <w:rFonts w:ascii="Crimson Text" w:hAnsi="Crimson Text"/>
          <w:color w:val="000000" w:themeColor="text1"/>
          <w:sz w:val="26"/>
          <w:szCs w:val="26"/>
        </w:rPr>
        <w:t>—</w:t>
      </w:r>
      <w:r w:rsidR="000C5258" w:rsidRPr="008D03A6">
        <w:rPr>
          <w:rFonts w:ascii="Crimson Text" w:hAnsi="Crimson Text"/>
          <w:color w:val="000000" w:themeColor="text1"/>
          <w:sz w:val="26"/>
          <w:szCs w:val="26"/>
        </w:rPr>
        <w:t xml:space="preserve">respondió </w:t>
      </w:r>
      <w:del w:id="932" w:author="Paula Castrilli" w:date="2025-06-13T21:27:00Z">
        <w:r w:rsidR="000C5258" w:rsidRPr="008D03A6" w:rsidDel="00B47C7F">
          <w:rPr>
            <w:rFonts w:ascii="Crimson Text" w:hAnsi="Crimson Text"/>
            <w:color w:val="000000" w:themeColor="text1"/>
            <w:sz w:val="26"/>
            <w:szCs w:val="26"/>
          </w:rPr>
          <w:delText>dubitativo</w:delText>
        </w:r>
      </w:del>
      <w:ins w:id="933" w:author="Paula Castrilli" w:date="2025-06-13T21:27:00Z">
        <w:r w:rsidR="00B47C7F">
          <w:rPr>
            <w:rFonts w:ascii="Crimson Text" w:hAnsi="Crimson Text"/>
            <w:color w:val="000000" w:themeColor="text1"/>
            <w:sz w:val="26"/>
            <w:szCs w:val="26"/>
          </w:rPr>
          <w:t>preocupado</w:t>
        </w:r>
      </w:ins>
      <w:r w:rsidR="000C5258" w:rsidRPr="008D03A6">
        <w:rPr>
          <w:rFonts w:ascii="Crimson Text" w:hAnsi="Crimson Text"/>
          <w:color w:val="000000" w:themeColor="text1"/>
          <w:sz w:val="26"/>
          <w:szCs w:val="26"/>
        </w:rPr>
        <w:t>, sabía que el pedido de la joven no sería algo sencillo.</w:t>
      </w:r>
    </w:p>
    <w:p w:rsidR="000C5258"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C5258" w:rsidRPr="008D03A6">
        <w:rPr>
          <w:rFonts w:ascii="Crimson Text" w:hAnsi="Crimson Text"/>
          <w:color w:val="000000" w:themeColor="text1"/>
          <w:sz w:val="26"/>
          <w:szCs w:val="26"/>
        </w:rPr>
        <w:t>Necesito saber qué está ocurriendo con la desaparici</w:t>
      </w:r>
      <w:r w:rsidR="0009611A" w:rsidRPr="008D03A6">
        <w:rPr>
          <w:rFonts w:ascii="Crimson Text" w:hAnsi="Crimson Text"/>
          <w:color w:val="000000" w:themeColor="text1"/>
          <w:sz w:val="26"/>
          <w:szCs w:val="26"/>
        </w:rPr>
        <w:t>ón del recluta</w:t>
      </w:r>
      <w:del w:id="934" w:author="Paula Castrilli" w:date="2025-06-13T21:27:00Z">
        <w:r w:rsidR="0009611A" w:rsidRPr="008D03A6" w:rsidDel="00B47C7F">
          <w:rPr>
            <w:rFonts w:ascii="Crimson Text" w:hAnsi="Crimson Text"/>
            <w:color w:val="000000" w:themeColor="text1"/>
            <w:sz w:val="26"/>
            <w:szCs w:val="26"/>
          </w:rPr>
          <w:delText>, a nadie le importa él, lo que importa es otra cosa, pero no sé qué es</w:delText>
        </w:r>
      </w:del>
      <w:ins w:id="935" w:author="Paula Castrilli" w:date="2025-06-13T21:27:00Z">
        <w:r w:rsidR="00B47C7F">
          <w:rPr>
            <w:rFonts w:ascii="Crimson Text" w:hAnsi="Crimson Text"/>
            <w:color w:val="000000" w:themeColor="text1"/>
            <w:sz w:val="26"/>
            <w:szCs w:val="26"/>
          </w:rPr>
          <w:t xml:space="preserve">. A nadie parece realmente importarle su </w:t>
        </w:r>
      </w:ins>
      <w:ins w:id="936" w:author="Paula Castrilli" w:date="2025-06-13T21:28:00Z">
        <w:r w:rsidR="00B47C7F">
          <w:rPr>
            <w:rFonts w:ascii="Crimson Text" w:hAnsi="Crimson Text"/>
            <w:color w:val="000000" w:themeColor="text1"/>
            <w:sz w:val="26"/>
            <w:szCs w:val="26"/>
          </w:rPr>
          <w:t>huida</w:t>
        </w:r>
      </w:ins>
      <w:ins w:id="937" w:author="Paula Castrilli" w:date="2025-06-13T21:27:00Z">
        <w:r w:rsidR="00B47C7F">
          <w:rPr>
            <w:rFonts w:ascii="Crimson Text" w:hAnsi="Crimson Text"/>
            <w:color w:val="000000" w:themeColor="text1"/>
            <w:sz w:val="26"/>
            <w:szCs w:val="26"/>
          </w:rPr>
          <w:t xml:space="preserve">, sino </w:t>
        </w:r>
      </w:ins>
      <w:ins w:id="938" w:author="Paula Castrilli" w:date="2025-06-13T21:28:00Z">
        <w:r w:rsidR="00B47C7F">
          <w:rPr>
            <w:rFonts w:ascii="Crimson Text" w:hAnsi="Crimson Text"/>
            <w:color w:val="000000" w:themeColor="text1"/>
            <w:sz w:val="26"/>
            <w:szCs w:val="26"/>
          </w:rPr>
          <w:t xml:space="preserve">más bien </w:t>
        </w:r>
      </w:ins>
      <w:ins w:id="939" w:author="Paula Castrilli" w:date="2025-06-13T21:27:00Z">
        <w:r w:rsidR="00B47C7F">
          <w:rPr>
            <w:rFonts w:ascii="Crimson Text" w:hAnsi="Crimson Text"/>
            <w:color w:val="000000" w:themeColor="text1"/>
            <w:sz w:val="26"/>
            <w:szCs w:val="26"/>
          </w:rPr>
          <w:t xml:space="preserve">otra </w:t>
        </w:r>
      </w:ins>
      <w:ins w:id="940" w:author="Paula Castrilli" w:date="2025-06-13T21:28:00Z">
        <w:r w:rsidR="00B47C7F">
          <w:rPr>
            <w:rFonts w:ascii="Crimson Text" w:hAnsi="Crimson Text"/>
            <w:color w:val="000000" w:themeColor="text1"/>
            <w:sz w:val="26"/>
            <w:szCs w:val="26"/>
          </w:rPr>
          <w:t>cosa</w:t>
        </w:r>
      </w:ins>
      <w:r w:rsidR="0009611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 xml:space="preserve">dijo, </w:t>
      </w:r>
      <w:del w:id="941" w:author="Paula Castrilli" w:date="2025-06-13T21:28:00Z">
        <w:r w:rsidR="0009611A" w:rsidRPr="008D03A6" w:rsidDel="00B47C7F">
          <w:rPr>
            <w:rFonts w:ascii="Crimson Text" w:hAnsi="Crimson Text"/>
            <w:color w:val="000000" w:themeColor="text1"/>
            <w:sz w:val="26"/>
            <w:szCs w:val="26"/>
          </w:rPr>
          <w:delText>y frunció el entrecejo con ganas</w:delText>
        </w:r>
      </w:del>
      <w:ins w:id="942" w:author="Paula Castrilli" w:date="2025-06-13T21:28:00Z">
        <w:r w:rsidR="00B47C7F">
          <w:rPr>
            <w:rFonts w:ascii="Crimson Text" w:hAnsi="Crimson Text"/>
            <w:color w:val="000000" w:themeColor="text1"/>
            <w:sz w:val="26"/>
            <w:szCs w:val="26"/>
          </w:rPr>
          <w:t>con el ceño tan fruncido que sus cejas parecían tocarse</w:t>
        </w:r>
      </w:ins>
      <w:r w:rsidR="0009611A" w:rsidRPr="008D03A6">
        <w:rPr>
          <w:rFonts w:ascii="Crimson Text" w:hAnsi="Crimson Text"/>
          <w:color w:val="000000" w:themeColor="text1"/>
          <w:sz w:val="26"/>
          <w:szCs w:val="26"/>
        </w:rPr>
        <w:t>.</w:t>
      </w:r>
    </w:p>
    <w:p w:rsidR="0009611A"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No sé qué información espera que pueda suministrarle, pero me temo que no hay nada oculto</w:t>
      </w:r>
      <w:del w:id="943" w:author="Paula Castrilli" w:date="2025-06-13T21:28:00Z">
        <w:r w:rsidR="0009611A" w:rsidRPr="008D03A6" w:rsidDel="00B47C7F">
          <w:rPr>
            <w:rFonts w:ascii="Crimson Text" w:hAnsi="Crimson Text"/>
            <w:color w:val="000000" w:themeColor="text1"/>
            <w:sz w:val="26"/>
            <w:szCs w:val="26"/>
          </w:rPr>
          <w:delText>, el</w:delText>
        </w:r>
      </w:del>
      <w:ins w:id="944" w:author="Paula Castrilli" w:date="2025-06-13T21:28:00Z">
        <w:r w:rsidR="00B47C7F">
          <w:rPr>
            <w:rFonts w:ascii="Crimson Text" w:hAnsi="Crimson Text"/>
            <w:color w:val="000000" w:themeColor="text1"/>
            <w:sz w:val="26"/>
            <w:szCs w:val="26"/>
          </w:rPr>
          <w:t>. El</w:t>
        </w:r>
      </w:ins>
      <w:r w:rsidR="0009611A" w:rsidRPr="008D03A6">
        <w:rPr>
          <w:rFonts w:ascii="Crimson Text" w:hAnsi="Crimson Text"/>
          <w:color w:val="000000" w:themeColor="text1"/>
          <w:sz w:val="26"/>
          <w:szCs w:val="26"/>
        </w:rPr>
        <w:t xml:space="preserve"> muchacho es un desertor, es lógico que haya preocupación… </w:t>
      </w: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el anciano fue interrumpido abruptamente.</w:t>
      </w:r>
    </w:p>
    <w:p w:rsidR="0009611A"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No me dé vueltas, sé que hay algo más</w:t>
      </w:r>
      <w:ins w:id="945" w:author="Paula Castrilli" w:date="2025-06-13T21:29:00Z">
        <w:r w:rsidR="00B47C7F">
          <w:rPr>
            <w:rFonts w:ascii="Crimson Text" w:hAnsi="Crimson Text"/>
            <w:color w:val="000000" w:themeColor="text1"/>
            <w:sz w:val="26"/>
            <w:szCs w:val="26"/>
          </w:rPr>
          <w:t xml:space="preserve"> </w:t>
        </w:r>
      </w:ins>
      <w:del w:id="946" w:author="Paula Castrilli" w:date="2025-06-13T21:29:00Z">
        <w:r w:rsidR="0009611A" w:rsidRPr="008D03A6" w:rsidDel="00B47C7F">
          <w:rPr>
            <w:rFonts w:ascii="Crimson Text" w:hAnsi="Crimson Text"/>
            <w:color w:val="000000" w:themeColor="text1"/>
            <w:sz w:val="26"/>
            <w:szCs w:val="26"/>
          </w:rPr>
          <w:delText>,</w:delText>
        </w:r>
      </w:del>
      <w:ins w:id="947" w:author="Paula Castrilli" w:date="2025-06-13T21:29:00Z">
        <w:r w:rsidR="00B47C7F">
          <w:rPr>
            <w:rFonts w:ascii="Crimson Text" w:hAnsi="Crimson Text"/>
            <w:color w:val="000000" w:themeColor="text1"/>
            <w:sz w:val="26"/>
            <w:szCs w:val="26"/>
          </w:rPr>
          <w:t>y</w:t>
        </w:r>
      </w:ins>
      <w:r w:rsidR="0009611A" w:rsidRPr="008D03A6">
        <w:rPr>
          <w:rFonts w:ascii="Crimson Text" w:hAnsi="Crimson Text"/>
          <w:color w:val="000000" w:themeColor="text1"/>
          <w:sz w:val="26"/>
          <w:szCs w:val="26"/>
        </w:rPr>
        <w:t xml:space="preserve"> necesito respuestas </w:t>
      </w:r>
      <w:r>
        <w:rPr>
          <w:rFonts w:ascii="Crimson Text" w:hAnsi="Crimson Text"/>
          <w:color w:val="000000" w:themeColor="text1"/>
          <w:sz w:val="26"/>
          <w:szCs w:val="26"/>
        </w:rPr>
        <w:t>—</w:t>
      </w:r>
      <w:del w:id="948" w:author="Paula Castrilli" w:date="2025-06-13T21:29:00Z">
        <w:r w:rsidR="0009611A" w:rsidRPr="008D03A6" w:rsidDel="00B47C7F">
          <w:rPr>
            <w:rFonts w:ascii="Crimson Text" w:hAnsi="Crimson Text"/>
            <w:color w:val="000000" w:themeColor="text1"/>
            <w:sz w:val="26"/>
            <w:szCs w:val="26"/>
          </w:rPr>
          <w:delText>retrucó</w:delText>
        </w:r>
      </w:del>
      <w:ins w:id="949" w:author="Paula Castrilli" w:date="2025-06-13T21:29:00Z">
        <w:r w:rsidR="00B47C7F">
          <w:rPr>
            <w:rFonts w:ascii="Crimson Text" w:hAnsi="Crimson Text"/>
            <w:color w:val="000000" w:themeColor="text1"/>
            <w:sz w:val="26"/>
            <w:szCs w:val="26"/>
          </w:rPr>
          <w:t>exigió</w:t>
        </w:r>
      </w:ins>
      <w:r w:rsidR="0009611A" w:rsidRPr="008D03A6">
        <w:rPr>
          <w:rFonts w:ascii="Crimson Text" w:hAnsi="Crimson Text"/>
          <w:color w:val="000000" w:themeColor="text1"/>
          <w:sz w:val="26"/>
          <w:szCs w:val="26"/>
        </w:rPr>
        <w:t>, con vehemencia.</w:t>
      </w:r>
    </w:p>
    <w:p w:rsidR="0009611A"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 xml:space="preserve">Señorita, </w:t>
      </w:r>
      <w:del w:id="950" w:author="Paula Castrilli" w:date="2025-06-13T21:29:00Z">
        <w:r w:rsidR="0009611A" w:rsidRPr="008D03A6" w:rsidDel="00B47C7F">
          <w:rPr>
            <w:rFonts w:ascii="Crimson Text" w:hAnsi="Crimson Text"/>
            <w:color w:val="000000" w:themeColor="text1"/>
            <w:sz w:val="26"/>
            <w:szCs w:val="26"/>
          </w:rPr>
          <w:delText xml:space="preserve">entiendo </w:delText>
        </w:r>
      </w:del>
      <w:ins w:id="951" w:author="Paula Castrilli" w:date="2025-06-13T21:29:00Z">
        <w:r w:rsidR="00B47C7F">
          <w:rPr>
            <w:rFonts w:ascii="Crimson Text" w:hAnsi="Crimson Text"/>
            <w:color w:val="000000" w:themeColor="text1"/>
            <w:sz w:val="26"/>
            <w:szCs w:val="26"/>
          </w:rPr>
          <w:t>entienda</w:t>
        </w:r>
        <w:r w:rsidR="00B47C7F" w:rsidRPr="008D03A6">
          <w:rPr>
            <w:rFonts w:ascii="Crimson Text" w:hAnsi="Crimson Text"/>
            <w:color w:val="000000" w:themeColor="text1"/>
            <w:sz w:val="26"/>
            <w:szCs w:val="26"/>
          </w:rPr>
          <w:t xml:space="preserve"> </w:t>
        </w:r>
      </w:ins>
      <w:r w:rsidR="0009611A" w:rsidRPr="008D03A6">
        <w:rPr>
          <w:rFonts w:ascii="Crimson Text" w:hAnsi="Crimson Text"/>
          <w:color w:val="000000" w:themeColor="text1"/>
          <w:sz w:val="26"/>
          <w:szCs w:val="26"/>
        </w:rPr>
        <w:t>que se está excediendo</w:t>
      </w:r>
      <w:ins w:id="952" w:author="Paula Castrilli" w:date="2025-06-13T21:29:00Z">
        <w:r w:rsidR="00B47C7F">
          <w:rPr>
            <w:rFonts w:ascii="Crimson Text" w:hAnsi="Crimson Text"/>
            <w:color w:val="000000" w:themeColor="text1"/>
            <w:sz w:val="26"/>
            <w:szCs w:val="26"/>
          </w:rPr>
          <w:t xml:space="preserve"> en su pedido</w:t>
        </w:r>
      </w:ins>
      <w:r w:rsidR="0009611A" w:rsidRPr="008D03A6">
        <w:rPr>
          <w:rFonts w:ascii="Crimson Text" w:hAnsi="Crimson Text"/>
          <w:color w:val="000000" w:themeColor="text1"/>
          <w:sz w:val="26"/>
          <w:szCs w:val="26"/>
        </w:rPr>
        <w:t>.</w:t>
      </w:r>
    </w:p>
    <w:p w:rsidR="00B47C7F" w:rsidRDefault="00F7244A" w:rsidP="0009611A">
      <w:pPr>
        <w:tabs>
          <w:tab w:val="left" w:pos="2179"/>
        </w:tabs>
        <w:spacing w:after="0"/>
        <w:ind w:firstLine="284"/>
        <w:jc w:val="both"/>
        <w:rPr>
          <w:ins w:id="953" w:author="Paula Castrilli" w:date="2025-06-13T21:29: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09611A" w:rsidRPr="008D03A6">
        <w:rPr>
          <w:rFonts w:ascii="Crimson Text" w:hAnsi="Crimson Text"/>
          <w:color w:val="000000" w:themeColor="text1"/>
          <w:sz w:val="26"/>
          <w:szCs w:val="26"/>
        </w:rPr>
        <w:t>¿</w:t>
      </w:r>
      <w:proofErr w:type="gramEnd"/>
      <w:r w:rsidR="0009611A" w:rsidRPr="008D03A6">
        <w:rPr>
          <w:rFonts w:ascii="Crimson Text" w:hAnsi="Crimson Text"/>
          <w:color w:val="000000" w:themeColor="text1"/>
          <w:sz w:val="26"/>
          <w:szCs w:val="26"/>
        </w:rPr>
        <w:t xml:space="preserve">Excediendo? Tal vez me estaría excediendo si contara su secreto </w:t>
      </w: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lanzó como un dardo venenoso</w:t>
      </w:r>
      <w:ins w:id="954" w:author="Paula Castrilli" w:date="2025-06-13T21:29:00Z">
        <w:r w:rsidR="00B47C7F">
          <w:rPr>
            <w:rFonts w:ascii="Crimson Text" w:hAnsi="Crimson Text"/>
            <w:color w:val="000000" w:themeColor="text1"/>
            <w:sz w:val="26"/>
            <w:szCs w:val="26"/>
          </w:rPr>
          <w:t>, y esperó</w:t>
        </w:r>
      </w:ins>
      <w:r w:rsidR="0009611A" w:rsidRPr="008D03A6">
        <w:rPr>
          <w:rFonts w:ascii="Crimson Text" w:hAnsi="Crimson Text"/>
          <w:color w:val="000000" w:themeColor="text1"/>
          <w:sz w:val="26"/>
          <w:szCs w:val="26"/>
        </w:rPr>
        <w:t xml:space="preserve">. </w:t>
      </w:r>
    </w:p>
    <w:p w:rsidR="0009611A" w:rsidRPr="008D03A6" w:rsidRDefault="0009611A" w:rsidP="0009611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anciano se quedó inmóvil, habían pasado muchos años de aquel incidente, y durante todo este tiempo se preguntaba si la princesa retendría ese hecho en su memoria. Sus palabras </w:t>
      </w:r>
      <w:del w:id="955" w:author="Paula Castrilli" w:date="2025-06-13T21:30:00Z">
        <w:r w:rsidRPr="008D03A6" w:rsidDel="00B47C7F">
          <w:rPr>
            <w:rFonts w:ascii="Crimson Text" w:hAnsi="Crimson Text"/>
            <w:color w:val="000000" w:themeColor="text1"/>
            <w:sz w:val="26"/>
            <w:szCs w:val="26"/>
          </w:rPr>
          <w:delText>lo ratificaban</w:delText>
        </w:r>
      </w:del>
      <w:ins w:id="956" w:author="Paula Castrilli" w:date="2025-06-13T21:30:00Z">
        <w:r w:rsidR="00B47C7F">
          <w:rPr>
            <w:rFonts w:ascii="Crimson Text" w:hAnsi="Crimson Text"/>
            <w:color w:val="000000" w:themeColor="text1"/>
            <w:sz w:val="26"/>
            <w:szCs w:val="26"/>
          </w:rPr>
          <w:t>le confirmaban que sí</w:t>
        </w:r>
      </w:ins>
      <w:r w:rsidRPr="008D03A6">
        <w:rPr>
          <w:rFonts w:ascii="Crimson Text" w:hAnsi="Crimson Text"/>
          <w:color w:val="000000" w:themeColor="text1"/>
          <w:sz w:val="26"/>
          <w:szCs w:val="26"/>
        </w:rPr>
        <w:t>, y lo dejaban en jaque frente a su pedido. Entendiendo que no tenía opción, cambió su postura.</w:t>
      </w:r>
    </w:p>
    <w:p w:rsidR="0009611A" w:rsidRPr="008D03A6" w:rsidRDefault="00F7244A" w:rsidP="0009611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A0F32" w:rsidRPr="008D03A6">
        <w:rPr>
          <w:rFonts w:ascii="Crimson Text" w:hAnsi="Crimson Text"/>
          <w:color w:val="000000" w:themeColor="text1"/>
          <w:sz w:val="26"/>
          <w:szCs w:val="26"/>
        </w:rPr>
        <w:t xml:space="preserve">Bien, la ayudaré </w:t>
      </w:r>
      <w:r>
        <w:rPr>
          <w:rFonts w:ascii="Crimson Text" w:hAnsi="Crimson Text"/>
          <w:color w:val="000000" w:themeColor="text1"/>
          <w:sz w:val="26"/>
          <w:szCs w:val="26"/>
        </w:rPr>
        <w:t>—</w:t>
      </w:r>
      <w:r w:rsidR="00CA0F32" w:rsidRPr="008D03A6">
        <w:rPr>
          <w:rFonts w:ascii="Crimson Text" w:hAnsi="Crimson Text"/>
          <w:color w:val="000000" w:themeColor="text1"/>
          <w:sz w:val="26"/>
          <w:szCs w:val="26"/>
        </w:rPr>
        <w:t>respondió e hizo una pausa</w:t>
      </w:r>
      <w:r>
        <w:rPr>
          <w:rFonts w:ascii="Crimson Text" w:hAnsi="Crimson Text"/>
          <w:color w:val="000000" w:themeColor="text1"/>
          <w:sz w:val="26"/>
          <w:szCs w:val="26"/>
        </w:rPr>
        <w:t>—</w:t>
      </w:r>
      <w:r w:rsidR="00CA0F32" w:rsidRPr="008D03A6">
        <w:rPr>
          <w:rFonts w:ascii="Crimson Text" w:hAnsi="Crimson Text"/>
          <w:color w:val="000000" w:themeColor="text1"/>
          <w:sz w:val="26"/>
          <w:szCs w:val="26"/>
        </w:rPr>
        <w:t xml:space="preserve">. Pero me tiene que dar su palabra que no le dirá nada a nadie sobre la información que le suministraré, y mucho menos revelar que yo lo hice. ¿Está de acuerdo? </w:t>
      </w:r>
      <w:r>
        <w:rPr>
          <w:rFonts w:ascii="Crimson Text" w:hAnsi="Crimson Text"/>
          <w:color w:val="000000" w:themeColor="text1"/>
          <w:sz w:val="26"/>
          <w:szCs w:val="26"/>
        </w:rPr>
        <w:t>—</w:t>
      </w:r>
      <w:r w:rsidR="00374B4A" w:rsidRPr="008D03A6">
        <w:rPr>
          <w:rFonts w:ascii="Crimson Text" w:hAnsi="Crimson Text"/>
          <w:color w:val="000000" w:themeColor="text1"/>
          <w:sz w:val="26"/>
          <w:szCs w:val="26"/>
        </w:rPr>
        <w:t>preguntó, nervioso.</w:t>
      </w:r>
    </w:p>
    <w:p w:rsidR="00374B4A" w:rsidRPr="008D03A6" w:rsidRDefault="00F7244A" w:rsidP="0009611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4B4A" w:rsidRPr="008D03A6">
        <w:rPr>
          <w:rFonts w:ascii="Crimson Text" w:hAnsi="Crimson Text"/>
          <w:color w:val="000000" w:themeColor="text1"/>
          <w:sz w:val="26"/>
          <w:szCs w:val="26"/>
        </w:rPr>
        <w:t>Por supuesto, seré una tumba.</w:t>
      </w:r>
    </w:p>
    <w:p w:rsidR="00B47C7F" w:rsidRDefault="00F7244A" w:rsidP="00864898">
      <w:pPr>
        <w:tabs>
          <w:tab w:val="left" w:pos="2179"/>
        </w:tabs>
        <w:spacing w:after="0"/>
        <w:ind w:firstLine="284"/>
        <w:jc w:val="both"/>
        <w:rPr>
          <w:ins w:id="957" w:author="Paula Castrilli" w:date="2025-06-13T21:31:00Z"/>
          <w:rFonts w:ascii="Crimson Text" w:hAnsi="Crimson Text"/>
          <w:color w:val="000000" w:themeColor="text1"/>
          <w:sz w:val="26"/>
          <w:szCs w:val="26"/>
        </w:rPr>
      </w:pPr>
      <w:r>
        <w:rPr>
          <w:rFonts w:ascii="Crimson Text" w:hAnsi="Crimson Text"/>
          <w:color w:val="000000" w:themeColor="text1"/>
          <w:sz w:val="26"/>
          <w:szCs w:val="26"/>
        </w:rPr>
        <w:t>—</w:t>
      </w:r>
      <w:r w:rsidR="00864898" w:rsidRPr="008D03A6">
        <w:rPr>
          <w:rFonts w:ascii="Crimson Text" w:hAnsi="Crimson Text"/>
          <w:color w:val="000000" w:themeColor="text1"/>
          <w:sz w:val="26"/>
          <w:szCs w:val="26"/>
        </w:rPr>
        <w:t xml:space="preserve">Vayamos a un sitio más discreto </w:t>
      </w:r>
      <w:r>
        <w:rPr>
          <w:rFonts w:ascii="Crimson Text" w:hAnsi="Crimson Text"/>
          <w:color w:val="000000" w:themeColor="text1"/>
          <w:sz w:val="26"/>
          <w:szCs w:val="26"/>
        </w:rPr>
        <w:t>—</w:t>
      </w:r>
      <w:r w:rsidR="00864898" w:rsidRPr="008D03A6">
        <w:rPr>
          <w:rFonts w:ascii="Crimson Text" w:hAnsi="Crimson Text"/>
          <w:color w:val="000000" w:themeColor="text1"/>
          <w:sz w:val="26"/>
          <w:szCs w:val="26"/>
        </w:rPr>
        <w:t>propuso</w:t>
      </w:r>
      <w:ins w:id="958" w:author="Paula Castrilli" w:date="2025-06-13T21:31:00Z">
        <w:r w:rsidR="00B47C7F">
          <w:rPr>
            <w:rFonts w:ascii="Crimson Text" w:hAnsi="Crimson Text"/>
            <w:color w:val="000000" w:themeColor="text1"/>
            <w:sz w:val="26"/>
            <w:szCs w:val="26"/>
          </w:rPr>
          <w:t xml:space="preserve">, e inició la marcha seguido </w:t>
        </w:r>
      </w:ins>
      <w:ins w:id="959" w:author="Paula Castrilli" w:date="2025-06-13T21:32:00Z">
        <w:r w:rsidR="00B47C7F">
          <w:rPr>
            <w:rFonts w:ascii="Crimson Text" w:hAnsi="Crimson Text"/>
            <w:color w:val="000000" w:themeColor="text1"/>
            <w:sz w:val="26"/>
            <w:szCs w:val="26"/>
          </w:rPr>
          <w:t xml:space="preserve">de cerca </w:t>
        </w:r>
      </w:ins>
      <w:ins w:id="960" w:author="Paula Castrilli" w:date="2025-06-13T21:31:00Z">
        <w:r w:rsidR="00B47C7F">
          <w:rPr>
            <w:rFonts w:ascii="Crimson Text" w:hAnsi="Crimson Text"/>
            <w:color w:val="000000" w:themeColor="text1"/>
            <w:sz w:val="26"/>
            <w:szCs w:val="26"/>
          </w:rPr>
          <w:t>por la princesa.</w:t>
        </w:r>
      </w:ins>
    </w:p>
    <w:p w:rsidR="00864898" w:rsidRPr="008D03A6" w:rsidRDefault="00864898" w:rsidP="00864898">
      <w:pPr>
        <w:tabs>
          <w:tab w:val="left" w:pos="2179"/>
        </w:tabs>
        <w:spacing w:after="0"/>
        <w:ind w:firstLine="284"/>
        <w:jc w:val="both"/>
        <w:rPr>
          <w:rFonts w:ascii="Crimson Text" w:hAnsi="Crimson Text"/>
          <w:color w:val="000000" w:themeColor="text1"/>
          <w:sz w:val="26"/>
          <w:szCs w:val="26"/>
          <w:u w:val="single"/>
        </w:rPr>
      </w:pPr>
      <w:del w:id="961" w:author="Paula Castrilli" w:date="2025-06-13T21:32:00Z">
        <w:r w:rsidRPr="008D03A6" w:rsidDel="00B47C7F">
          <w:rPr>
            <w:rFonts w:ascii="Crimson Text" w:hAnsi="Crimson Text"/>
            <w:color w:val="000000" w:themeColor="text1"/>
            <w:sz w:val="26"/>
            <w:szCs w:val="26"/>
          </w:rPr>
          <w:delText>, y se</w:delText>
        </w:r>
      </w:del>
      <w:ins w:id="962" w:author="Paula Castrilli" w:date="2025-06-13T21:32:00Z">
        <w:r w:rsidR="00B47C7F">
          <w:rPr>
            <w:rFonts w:ascii="Crimson Text" w:hAnsi="Crimson Text"/>
            <w:color w:val="000000" w:themeColor="text1"/>
            <w:sz w:val="26"/>
            <w:szCs w:val="26"/>
          </w:rPr>
          <w:t>Se</w:t>
        </w:r>
      </w:ins>
      <w:r w:rsidRPr="008D03A6">
        <w:rPr>
          <w:rFonts w:ascii="Crimson Text" w:hAnsi="Crimson Text"/>
          <w:color w:val="000000" w:themeColor="text1"/>
          <w:sz w:val="26"/>
          <w:szCs w:val="26"/>
        </w:rPr>
        <w:t xml:space="preserve"> dirigieron hacia el punto más alto de la </w:t>
      </w:r>
      <w:del w:id="963" w:author="Paula Castrilli" w:date="2025-06-09T20:39:00Z">
        <w:r w:rsidRPr="008D03A6" w:rsidDel="002F7922">
          <w:rPr>
            <w:rFonts w:ascii="Crimson Text" w:hAnsi="Crimson Text"/>
            <w:color w:val="000000" w:themeColor="text1"/>
            <w:sz w:val="26"/>
            <w:szCs w:val="26"/>
          </w:rPr>
          <w:delText>torre del homenaje</w:delText>
        </w:r>
      </w:del>
      <w:ins w:id="964" w:author="Paula Castrilli" w:date="2025-06-09T20:39:00Z">
        <w:r w:rsidR="002F7922">
          <w:rPr>
            <w:rFonts w:ascii="Crimson Text" w:hAnsi="Crimson Text"/>
            <w:color w:val="000000" w:themeColor="text1"/>
            <w:sz w:val="26"/>
            <w:szCs w:val="26"/>
          </w:rPr>
          <w:t>Torre del Homenaje</w:t>
        </w:r>
      </w:ins>
      <w:r w:rsidRPr="008D03A6">
        <w:rPr>
          <w:rFonts w:ascii="Crimson Text" w:hAnsi="Crimson Text"/>
          <w:color w:val="000000" w:themeColor="text1"/>
          <w:sz w:val="26"/>
          <w:szCs w:val="26"/>
        </w:rPr>
        <w:t xml:space="preserve">, donde estaban montados los puestos de vigías, </w:t>
      </w:r>
      <w:del w:id="965" w:author="Paula Castrilli" w:date="2025-06-13T21:31:00Z">
        <w:r w:rsidRPr="008D03A6" w:rsidDel="00B47C7F">
          <w:rPr>
            <w:rFonts w:ascii="Crimson Text" w:hAnsi="Crimson Text"/>
            <w:color w:val="000000" w:themeColor="text1"/>
            <w:sz w:val="26"/>
            <w:szCs w:val="26"/>
          </w:rPr>
          <w:delText xml:space="preserve">donde </w:delText>
        </w:r>
      </w:del>
      <w:ins w:id="966" w:author="Paula Castrilli" w:date="2025-06-13T21:31:00Z">
        <w:r w:rsidR="00B47C7F">
          <w:rPr>
            <w:rFonts w:ascii="Crimson Text" w:hAnsi="Crimson Text"/>
            <w:color w:val="000000" w:themeColor="text1"/>
            <w:sz w:val="26"/>
            <w:szCs w:val="26"/>
          </w:rPr>
          <w:t>en los que</w:t>
        </w:r>
        <w:r w:rsidR="00B47C7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alguna vez la princesa se había encontrado con Eros en su primer servicio. No había vuelto al lugar desde ese día, lo que la llenó de cierta melancolía. Una vez en la cima del torreón, obtuvieron privacidad</w:t>
      </w:r>
      <w:del w:id="967" w:author="Paula Castrilli" w:date="2025-06-13T21:32:00Z">
        <w:r w:rsidRPr="008D03A6" w:rsidDel="009E768B">
          <w:rPr>
            <w:rFonts w:ascii="Crimson Text" w:hAnsi="Crimson Text"/>
            <w:color w:val="000000" w:themeColor="text1"/>
            <w:sz w:val="26"/>
            <w:szCs w:val="26"/>
          </w:rPr>
          <w:delText>, allí</w:delText>
        </w:r>
      </w:del>
      <w:ins w:id="968" w:author="Paula Castrilli" w:date="2025-06-13T21:32:00Z">
        <w:r w:rsidR="009E768B">
          <w:rPr>
            <w:rFonts w:ascii="Crimson Text" w:hAnsi="Crimson Text"/>
            <w:color w:val="000000" w:themeColor="text1"/>
            <w:sz w:val="26"/>
            <w:szCs w:val="26"/>
          </w:rPr>
          <w:t>: allí</w:t>
        </w:r>
      </w:ins>
      <w:r w:rsidRPr="008D03A6">
        <w:rPr>
          <w:rFonts w:ascii="Crimson Text" w:hAnsi="Crimson Text"/>
          <w:color w:val="000000" w:themeColor="text1"/>
          <w:sz w:val="26"/>
          <w:szCs w:val="26"/>
        </w:rPr>
        <w:t xml:space="preserve"> el silencio se escurría entre </w:t>
      </w:r>
      <w:del w:id="969" w:author="Paula Castrilli" w:date="2025-06-13T21:33:00Z">
        <w:r w:rsidRPr="008D03A6" w:rsidDel="009E768B">
          <w:rPr>
            <w:rFonts w:ascii="Crimson Text" w:hAnsi="Crimson Text"/>
            <w:color w:val="000000" w:themeColor="text1"/>
            <w:sz w:val="26"/>
            <w:szCs w:val="26"/>
          </w:rPr>
          <w:delText>las fuerte ráfagas</w:delText>
        </w:r>
      </w:del>
      <w:ins w:id="970" w:author="Paula Castrilli" w:date="2025-06-13T21:33:00Z">
        <w:r w:rsidR="009E768B" w:rsidRPr="008D03A6">
          <w:rPr>
            <w:rFonts w:ascii="Crimson Text" w:hAnsi="Crimson Text"/>
            <w:color w:val="000000" w:themeColor="text1"/>
            <w:sz w:val="26"/>
            <w:szCs w:val="26"/>
          </w:rPr>
          <w:t>las fuertes ráfagas</w:t>
        </w:r>
      </w:ins>
      <w:r w:rsidRPr="008D03A6">
        <w:rPr>
          <w:rFonts w:ascii="Crimson Text" w:hAnsi="Crimson Text"/>
          <w:color w:val="000000" w:themeColor="text1"/>
          <w:sz w:val="26"/>
          <w:szCs w:val="26"/>
        </w:rPr>
        <w:t xml:space="preserve"> de viento. La ansiedad de la princesa por oír lo que tenía por decir el anciano, </w:t>
      </w:r>
      <w:r w:rsidR="00CD33DC" w:rsidRPr="008D03A6">
        <w:rPr>
          <w:rFonts w:ascii="Crimson Text" w:hAnsi="Crimson Text"/>
          <w:color w:val="000000" w:themeColor="text1"/>
          <w:sz w:val="26"/>
          <w:szCs w:val="26"/>
        </w:rPr>
        <w:t>la carcomía por dentro</w:t>
      </w:r>
      <w:r w:rsidRPr="008D03A6">
        <w:rPr>
          <w:rFonts w:ascii="Crimson Text" w:hAnsi="Crimson Text"/>
          <w:color w:val="000000" w:themeColor="text1"/>
          <w:sz w:val="26"/>
          <w:szCs w:val="26"/>
        </w:rPr>
        <w:t>. Finalmente, Olaf soltó parte del misterio.</w:t>
      </w:r>
    </w:p>
    <w:p w:rsidR="00864898"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A1BD4" w:rsidRPr="008D03A6">
        <w:rPr>
          <w:rFonts w:ascii="Crimson Text" w:hAnsi="Crimson Text"/>
          <w:color w:val="000000" w:themeColor="text1"/>
          <w:sz w:val="26"/>
          <w:szCs w:val="26"/>
        </w:rPr>
        <w:t xml:space="preserve">En primer lugar, deberás </w:t>
      </w:r>
      <w:r w:rsidR="008A4916" w:rsidRPr="008D03A6">
        <w:rPr>
          <w:rFonts w:ascii="Crimson Text" w:hAnsi="Crimson Text"/>
          <w:color w:val="000000" w:themeColor="text1"/>
          <w:sz w:val="26"/>
          <w:szCs w:val="26"/>
        </w:rPr>
        <w:t>comprender</w:t>
      </w:r>
      <w:r w:rsidR="005A1BD4" w:rsidRPr="008D03A6">
        <w:rPr>
          <w:rFonts w:ascii="Crimson Text" w:hAnsi="Crimson Text"/>
          <w:color w:val="000000" w:themeColor="text1"/>
          <w:sz w:val="26"/>
          <w:szCs w:val="26"/>
        </w:rPr>
        <w:t xml:space="preserve"> el significado de la metamorfosis del dragón </w:t>
      </w:r>
      <w:r>
        <w:rPr>
          <w:rFonts w:ascii="Crimson Text" w:hAnsi="Crimson Text"/>
          <w:color w:val="000000" w:themeColor="text1"/>
          <w:sz w:val="26"/>
          <w:szCs w:val="26"/>
        </w:rPr>
        <w:t>—</w:t>
      </w:r>
      <w:del w:id="971" w:author="Paula Castrilli" w:date="2025-06-13T21:33:00Z">
        <w:r w:rsidR="008A4916" w:rsidRPr="008D03A6" w:rsidDel="009E768B">
          <w:rPr>
            <w:rFonts w:ascii="Crimson Text" w:hAnsi="Crimson Text"/>
            <w:color w:val="000000" w:themeColor="text1"/>
            <w:sz w:val="26"/>
            <w:szCs w:val="26"/>
          </w:rPr>
          <w:delText>lanzó</w:delText>
        </w:r>
      </w:del>
      <w:ins w:id="972" w:author="Paula Castrilli" w:date="2025-06-13T21:33:00Z">
        <w:r w:rsidR="009E768B">
          <w:rPr>
            <w:rFonts w:ascii="Crimson Text" w:hAnsi="Crimson Text"/>
            <w:color w:val="000000" w:themeColor="text1"/>
            <w:sz w:val="26"/>
            <w:szCs w:val="26"/>
          </w:rPr>
          <w:t>comenzó</w:t>
        </w:r>
      </w:ins>
      <w:r w:rsidR="008A4916" w:rsidRPr="008D03A6">
        <w:rPr>
          <w:rFonts w:ascii="Crimson Text" w:hAnsi="Crimson Text"/>
          <w:color w:val="000000" w:themeColor="text1"/>
          <w:sz w:val="26"/>
          <w:szCs w:val="26"/>
        </w:rPr>
        <w:t>, y la intriga se clavó como una daga en la mente de Elena.</w:t>
      </w:r>
    </w:p>
    <w:p w:rsidR="008A4916"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2B98" w:rsidRPr="008D03A6">
        <w:rPr>
          <w:rFonts w:ascii="Crimson Text" w:hAnsi="Crimson Text"/>
          <w:color w:val="000000" w:themeColor="text1"/>
          <w:sz w:val="26"/>
          <w:szCs w:val="26"/>
        </w:rPr>
        <w:t>No sé qué es eso</w:t>
      </w:r>
      <w:del w:id="973" w:author="Paula Castrilli" w:date="2025-06-13T21:33:00Z">
        <w:r w:rsidR="00722B98" w:rsidRPr="008D03A6" w:rsidDel="009E768B">
          <w:rPr>
            <w:rFonts w:ascii="Crimson Text" w:hAnsi="Crimson Text"/>
            <w:color w:val="000000" w:themeColor="text1"/>
            <w:sz w:val="26"/>
            <w:szCs w:val="26"/>
          </w:rPr>
          <w:delText>,</w:delText>
        </w:r>
      </w:del>
      <w:r w:rsidR="00722B98" w:rsidRPr="008D03A6">
        <w:rPr>
          <w:rFonts w:ascii="Crimson Text" w:hAnsi="Crimson Text"/>
          <w:color w:val="000000" w:themeColor="text1"/>
          <w:sz w:val="26"/>
          <w:szCs w:val="26"/>
        </w:rPr>
        <w:t xml:space="preserve"> pero</w:t>
      </w:r>
      <w:ins w:id="974" w:author="Paula Castrilli" w:date="2025-06-13T21:33:00Z">
        <w:r w:rsidR="009E768B">
          <w:rPr>
            <w:rFonts w:ascii="Crimson Text" w:hAnsi="Crimson Text"/>
            <w:color w:val="000000" w:themeColor="text1"/>
            <w:sz w:val="26"/>
            <w:szCs w:val="26"/>
          </w:rPr>
          <w:t>,</w:t>
        </w:r>
      </w:ins>
      <w:r w:rsidR="00722B98" w:rsidRPr="008D03A6">
        <w:rPr>
          <w:rFonts w:ascii="Crimson Text" w:hAnsi="Crimson Text"/>
          <w:color w:val="000000" w:themeColor="text1"/>
          <w:sz w:val="26"/>
          <w:szCs w:val="26"/>
        </w:rPr>
        <w:t xml:space="preserve"> si es importante para comprender lo que está ocurriendo, </w:t>
      </w:r>
      <w:del w:id="975" w:author="Paula Castrilli" w:date="2025-06-13T21:33:00Z">
        <w:r w:rsidR="00722B98" w:rsidRPr="008D03A6" w:rsidDel="009E768B">
          <w:rPr>
            <w:rFonts w:ascii="Crimson Text" w:hAnsi="Crimson Text"/>
            <w:color w:val="000000" w:themeColor="text1"/>
            <w:sz w:val="26"/>
            <w:szCs w:val="26"/>
          </w:rPr>
          <w:delText xml:space="preserve">adelante, </w:delText>
        </w:r>
      </w:del>
      <w:r w:rsidR="00722B98" w:rsidRPr="008D03A6">
        <w:rPr>
          <w:rFonts w:ascii="Crimson Text" w:hAnsi="Crimson Text"/>
          <w:color w:val="000000" w:themeColor="text1"/>
          <w:sz w:val="26"/>
          <w:szCs w:val="26"/>
        </w:rPr>
        <w:t xml:space="preserve">lo escucho </w:t>
      </w:r>
      <w:r>
        <w:rPr>
          <w:rFonts w:ascii="Crimson Text" w:hAnsi="Crimson Text"/>
          <w:color w:val="000000" w:themeColor="text1"/>
          <w:sz w:val="26"/>
          <w:szCs w:val="26"/>
        </w:rPr>
        <w:t>—</w:t>
      </w:r>
      <w:r w:rsidR="00722B98" w:rsidRPr="008D03A6">
        <w:rPr>
          <w:rFonts w:ascii="Crimson Text" w:hAnsi="Crimson Text"/>
          <w:color w:val="000000" w:themeColor="text1"/>
          <w:sz w:val="26"/>
          <w:szCs w:val="26"/>
        </w:rPr>
        <w:t xml:space="preserve">respondió </w:t>
      </w:r>
      <w:del w:id="976" w:author="Paula Castrilli" w:date="2025-06-13T21:33:00Z">
        <w:r w:rsidR="00722B98" w:rsidRPr="008D03A6" w:rsidDel="009E768B">
          <w:rPr>
            <w:rFonts w:ascii="Crimson Text" w:hAnsi="Crimson Text"/>
            <w:color w:val="000000" w:themeColor="text1"/>
            <w:sz w:val="26"/>
            <w:szCs w:val="26"/>
          </w:rPr>
          <w:delText>la princesa</w:delText>
        </w:r>
      </w:del>
      <w:ins w:id="977" w:author="Paula Castrilli" w:date="2025-06-13T21:33:00Z">
        <w:r w:rsidR="009E768B">
          <w:rPr>
            <w:rFonts w:ascii="Crimson Text" w:hAnsi="Crimson Text"/>
            <w:color w:val="000000" w:themeColor="text1"/>
            <w:sz w:val="26"/>
            <w:szCs w:val="26"/>
          </w:rPr>
          <w:t>ella</w:t>
        </w:r>
      </w:ins>
      <w:r w:rsidR="00722B98" w:rsidRPr="008D03A6">
        <w:rPr>
          <w:rFonts w:ascii="Crimson Text" w:hAnsi="Crimson Text"/>
          <w:color w:val="000000" w:themeColor="text1"/>
          <w:sz w:val="26"/>
          <w:szCs w:val="26"/>
        </w:rPr>
        <w:t>, expectante.</w:t>
      </w:r>
    </w:p>
    <w:p w:rsidR="00722B98"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2B98" w:rsidRPr="008D03A6">
        <w:rPr>
          <w:rFonts w:ascii="Crimson Text" w:hAnsi="Crimson Text"/>
          <w:color w:val="000000" w:themeColor="text1"/>
          <w:sz w:val="26"/>
          <w:szCs w:val="26"/>
        </w:rPr>
        <w:t xml:space="preserve">Se conocen muchas historias acerca del </w:t>
      </w:r>
      <w:del w:id="978" w:author="Paula Castrilli" w:date="2025-06-13T21:34:00Z">
        <w:r w:rsidR="00722B98" w:rsidRPr="008D03A6" w:rsidDel="009E768B">
          <w:rPr>
            <w:rFonts w:ascii="Crimson Text" w:hAnsi="Crimson Text"/>
            <w:color w:val="000000" w:themeColor="text1"/>
            <w:sz w:val="26"/>
            <w:szCs w:val="26"/>
          </w:rPr>
          <w:delText>día del juicio</w:delText>
        </w:r>
      </w:del>
      <w:ins w:id="979" w:author="Paula Castrilli" w:date="2025-06-13T21:34:00Z">
        <w:r w:rsidR="009E768B">
          <w:rPr>
            <w:rFonts w:ascii="Crimson Text" w:hAnsi="Crimson Text"/>
            <w:color w:val="000000" w:themeColor="text1"/>
            <w:sz w:val="26"/>
            <w:szCs w:val="26"/>
          </w:rPr>
          <w:t>Día del Juicio</w:t>
        </w:r>
      </w:ins>
      <w:r w:rsidR="00722B98" w:rsidRPr="008D03A6">
        <w:rPr>
          <w:rFonts w:ascii="Crimson Text" w:hAnsi="Crimson Text"/>
          <w:color w:val="000000" w:themeColor="text1"/>
          <w:sz w:val="26"/>
          <w:szCs w:val="26"/>
        </w:rPr>
        <w:t xml:space="preserve">, existen tantos cuentos como juglares en esta tierra, pero lo cierto es que muy pocos </w:t>
      </w:r>
      <w:r w:rsidR="00722B98" w:rsidRPr="008D03A6">
        <w:rPr>
          <w:rFonts w:ascii="Crimson Text" w:hAnsi="Crimson Text"/>
          <w:color w:val="000000" w:themeColor="text1"/>
          <w:sz w:val="26"/>
          <w:szCs w:val="26"/>
        </w:rPr>
        <w:lastRenderedPageBreak/>
        <w:t xml:space="preserve">conocemos los enigmas de aquel maleficio. Los relatos de los sobrevivientes afirman que el bosque </w:t>
      </w:r>
      <w:ins w:id="980" w:author="Paula Castrilli" w:date="2025-06-13T21:34:00Z">
        <w:r w:rsidR="009E768B">
          <w:rPr>
            <w:rFonts w:ascii="Crimson Text" w:hAnsi="Crimson Text"/>
            <w:color w:val="000000" w:themeColor="text1"/>
            <w:sz w:val="26"/>
            <w:szCs w:val="26"/>
          </w:rPr>
          <w:t>está</w:t>
        </w:r>
      </w:ins>
      <w:del w:id="981" w:author="Paula Castrilli" w:date="2025-06-13T21:34:00Z">
        <w:r w:rsidR="00722B98" w:rsidRPr="008D03A6" w:rsidDel="009E768B">
          <w:rPr>
            <w:rFonts w:ascii="Crimson Text" w:hAnsi="Crimson Text"/>
            <w:color w:val="000000" w:themeColor="text1"/>
            <w:sz w:val="26"/>
            <w:szCs w:val="26"/>
          </w:rPr>
          <w:delText>esta</w:delText>
        </w:r>
      </w:del>
      <w:r w:rsidR="00722B98" w:rsidRPr="008D03A6">
        <w:rPr>
          <w:rFonts w:ascii="Crimson Text" w:hAnsi="Crimson Text"/>
          <w:color w:val="000000" w:themeColor="text1"/>
          <w:sz w:val="26"/>
          <w:szCs w:val="26"/>
        </w:rPr>
        <w:t xml:space="preserve"> infestado de d</w:t>
      </w:r>
      <w:r w:rsidR="00D94802" w:rsidRPr="008D03A6">
        <w:rPr>
          <w:rFonts w:ascii="Crimson Text" w:hAnsi="Crimson Text"/>
          <w:color w:val="000000" w:themeColor="text1"/>
          <w:sz w:val="26"/>
          <w:szCs w:val="26"/>
        </w:rPr>
        <w:t>ragones</w:t>
      </w:r>
      <w:del w:id="982" w:author="Paula Castrilli" w:date="2025-06-13T21:34:00Z">
        <w:r w:rsidR="00D94802" w:rsidRPr="008D03A6" w:rsidDel="009E768B">
          <w:rPr>
            <w:rFonts w:ascii="Crimson Text" w:hAnsi="Crimson Text"/>
            <w:color w:val="000000" w:themeColor="text1"/>
            <w:sz w:val="26"/>
            <w:szCs w:val="26"/>
          </w:rPr>
          <w:delText xml:space="preserve">, </w:delText>
        </w:r>
        <w:r w:rsidR="00A41E33" w:rsidRPr="008D03A6" w:rsidDel="009E768B">
          <w:rPr>
            <w:rFonts w:ascii="Crimson Text" w:hAnsi="Crimson Text"/>
            <w:color w:val="000000" w:themeColor="text1"/>
            <w:sz w:val="26"/>
            <w:szCs w:val="26"/>
          </w:rPr>
          <w:delText>y</w:delText>
        </w:r>
      </w:del>
      <w:r w:rsidR="00D94802" w:rsidRPr="008D03A6">
        <w:rPr>
          <w:rFonts w:ascii="Crimson Text" w:hAnsi="Crimson Text"/>
          <w:color w:val="000000" w:themeColor="text1"/>
          <w:sz w:val="26"/>
          <w:szCs w:val="26"/>
        </w:rPr>
        <w:t xml:space="preserve"> de todo tipo, t</w:t>
      </w:r>
      <w:r w:rsidR="00722B98" w:rsidRPr="008D03A6">
        <w:rPr>
          <w:rFonts w:ascii="Crimson Text" w:hAnsi="Crimson Text"/>
          <w:color w:val="000000" w:themeColor="text1"/>
          <w:sz w:val="26"/>
          <w:szCs w:val="26"/>
        </w:rPr>
        <w:t xml:space="preserve">ú </w:t>
      </w:r>
      <w:r w:rsidR="00D94802" w:rsidRPr="008D03A6">
        <w:rPr>
          <w:rFonts w:ascii="Crimson Text" w:hAnsi="Crimson Text"/>
          <w:color w:val="000000" w:themeColor="text1"/>
          <w:sz w:val="26"/>
          <w:szCs w:val="26"/>
        </w:rPr>
        <w:t>misma pudiste leerlo en los libros que conservamos en la biblioteca. Pero hay información que ha sido guardada en secreto durante años, trasmitida de boca en boca entre miembros de la cúpula real, y que ni siquiera se ha volcado en los textos</w:t>
      </w:r>
      <w:del w:id="983" w:author="Paula Castrilli" w:date="2025-06-13T21:35:00Z">
        <w:r w:rsidR="00D94802" w:rsidRPr="008D03A6" w:rsidDel="009E768B">
          <w:rPr>
            <w:rFonts w:ascii="Crimson Text" w:hAnsi="Crimson Text"/>
            <w:color w:val="000000" w:themeColor="text1"/>
            <w:sz w:val="26"/>
            <w:szCs w:val="26"/>
          </w:rPr>
          <w:delText>,</w:delText>
        </w:r>
      </w:del>
      <w:r w:rsidR="00D94802" w:rsidRPr="008D03A6">
        <w:rPr>
          <w:rFonts w:ascii="Crimson Text" w:hAnsi="Crimson Text"/>
          <w:color w:val="000000" w:themeColor="text1"/>
          <w:sz w:val="26"/>
          <w:szCs w:val="26"/>
        </w:rPr>
        <w:t xml:space="preserve"> para evitar que cayera en manos equivocadas.</w:t>
      </w:r>
    </w:p>
    <w:p w:rsidR="00D94802"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94802" w:rsidRPr="008D03A6">
        <w:rPr>
          <w:rFonts w:ascii="Crimson Text" w:hAnsi="Crimson Text"/>
          <w:color w:val="000000" w:themeColor="text1"/>
          <w:sz w:val="26"/>
          <w:szCs w:val="26"/>
        </w:rPr>
        <w:t>No entiendo por qué se oculta la información, la verdad es de todos</w:t>
      </w:r>
      <w:ins w:id="984" w:author="Paula Castrilli" w:date="2025-06-13T21:35:00Z">
        <w:r w:rsidR="009E768B">
          <w:rPr>
            <w:rFonts w:ascii="Crimson Text" w:hAnsi="Crimson Text"/>
            <w:color w:val="000000" w:themeColor="text1"/>
            <w:sz w:val="26"/>
            <w:szCs w:val="26"/>
          </w:rPr>
          <w:t xml:space="preserve"> </w:t>
        </w:r>
      </w:ins>
      <w:del w:id="985" w:author="Paula Castrilli" w:date="2025-06-13T21:35:00Z">
        <w:r w:rsidR="00D94802" w:rsidRPr="008D03A6" w:rsidDel="009E768B">
          <w:rPr>
            <w:rFonts w:ascii="Crimson Text" w:hAnsi="Crimson Text"/>
            <w:color w:val="000000" w:themeColor="text1"/>
            <w:sz w:val="26"/>
            <w:szCs w:val="26"/>
          </w:rPr>
          <w:delText>,</w:delText>
        </w:r>
      </w:del>
      <w:ins w:id="986" w:author="Paula Castrilli" w:date="2025-06-13T21:35:00Z">
        <w:r w:rsidR="009E768B">
          <w:rPr>
            <w:rFonts w:ascii="Crimson Text" w:hAnsi="Crimson Text"/>
            <w:color w:val="000000" w:themeColor="text1"/>
            <w:sz w:val="26"/>
            <w:szCs w:val="26"/>
          </w:rPr>
          <w:t>y</w:t>
        </w:r>
      </w:ins>
      <w:r w:rsidR="00D94802" w:rsidRPr="008D03A6">
        <w:rPr>
          <w:rFonts w:ascii="Crimson Text" w:hAnsi="Crimson Text"/>
          <w:color w:val="000000" w:themeColor="text1"/>
          <w:sz w:val="26"/>
          <w:szCs w:val="26"/>
        </w:rPr>
        <w:t xml:space="preserve"> no tienen derecho a guardársela </w:t>
      </w:r>
      <w:r>
        <w:rPr>
          <w:rFonts w:ascii="Crimson Text" w:hAnsi="Crimson Text"/>
          <w:color w:val="000000" w:themeColor="text1"/>
          <w:sz w:val="26"/>
          <w:szCs w:val="26"/>
        </w:rPr>
        <w:t>—</w:t>
      </w:r>
      <w:r w:rsidR="00D94802" w:rsidRPr="008D03A6">
        <w:rPr>
          <w:rFonts w:ascii="Crimson Text" w:hAnsi="Crimson Text"/>
          <w:color w:val="000000" w:themeColor="text1"/>
          <w:sz w:val="26"/>
          <w:szCs w:val="26"/>
        </w:rPr>
        <w:t>interrumpi</w:t>
      </w:r>
      <w:r w:rsidR="007223F2" w:rsidRPr="008D03A6">
        <w:rPr>
          <w:rFonts w:ascii="Crimson Text" w:hAnsi="Crimson Text"/>
          <w:color w:val="000000" w:themeColor="text1"/>
          <w:sz w:val="26"/>
          <w:szCs w:val="26"/>
        </w:rPr>
        <w:t>ó con rebeldía</w:t>
      </w:r>
      <w:r w:rsidR="00D94802" w:rsidRPr="008D03A6">
        <w:rPr>
          <w:rFonts w:ascii="Crimson Text" w:hAnsi="Crimson Text"/>
          <w:color w:val="000000" w:themeColor="text1"/>
          <w:sz w:val="26"/>
          <w:szCs w:val="26"/>
        </w:rPr>
        <w:t>.</w:t>
      </w:r>
    </w:p>
    <w:p w:rsidR="00103770" w:rsidRDefault="00F7244A" w:rsidP="00864898">
      <w:pPr>
        <w:tabs>
          <w:tab w:val="left" w:pos="2179"/>
        </w:tabs>
        <w:spacing w:after="0"/>
        <w:ind w:firstLine="284"/>
        <w:jc w:val="both"/>
        <w:rPr>
          <w:ins w:id="987" w:author="Paula Castrilli" w:date="2025-06-13T21:36:00Z"/>
          <w:rFonts w:ascii="Crimson Text" w:hAnsi="Crimson Text"/>
          <w:color w:val="000000" w:themeColor="text1"/>
          <w:sz w:val="26"/>
          <w:szCs w:val="26"/>
        </w:rPr>
      </w:pPr>
      <w:r>
        <w:rPr>
          <w:rFonts w:ascii="Crimson Text" w:hAnsi="Crimson Text"/>
          <w:color w:val="000000" w:themeColor="text1"/>
          <w:sz w:val="26"/>
          <w:szCs w:val="26"/>
        </w:rPr>
        <w:t>—</w:t>
      </w:r>
      <w:r w:rsidR="00D94802" w:rsidRPr="008D03A6">
        <w:rPr>
          <w:rFonts w:ascii="Crimson Text" w:hAnsi="Crimson Text"/>
          <w:color w:val="000000" w:themeColor="text1"/>
          <w:sz w:val="26"/>
          <w:szCs w:val="26"/>
        </w:rPr>
        <w:t>No es tan sencillo</w:t>
      </w:r>
      <w:ins w:id="988" w:author="Paula Castrilli" w:date="2025-06-13T21:35:00Z">
        <w:r w:rsidR="00103770">
          <w:rPr>
            <w:rFonts w:ascii="Crimson Text" w:hAnsi="Crimson Text"/>
            <w:color w:val="000000" w:themeColor="text1"/>
            <w:sz w:val="26"/>
            <w:szCs w:val="26"/>
          </w:rPr>
          <w:t>,</w:t>
        </w:r>
      </w:ins>
      <w:r w:rsidR="00D94802" w:rsidRPr="008D03A6">
        <w:rPr>
          <w:rFonts w:ascii="Crimson Text" w:hAnsi="Crimson Text"/>
          <w:color w:val="000000" w:themeColor="text1"/>
          <w:sz w:val="26"/>
          <w:szCs w:val="26"/>
        </w:rPr>
        <w:t xml:space="preserve"> niña </w:t>
      </w:r>
      <w:r>
        <w:rPr>
          <w:rFonts w:ascii="Crimson Text" w:hAnsi="Crimson Text"/>
          <w:color w:val="000000" w:themeColor="text1"/>
          <w:sz w:val="26"/>
          <w:szCs w:val="26"/>
        </w:rPr>
        <w:t>—</w:t>
      </w:r>
      <w:r w:rsidR="00D94802" w:rsidRPr="008D03A6">
        <w:rPr>
          <w:rFonts w:ascii="Crimson Text" w:hAnsi="Crimson Text"/>
          <w:color w:val="000000" w:themeColor="text1"/>
          <w:sz w:val="26"/>
          <w:szCs w:val="26"/>
        </w:rPr>
        <w:t>el tono descalificador</w:t>
      </w:r>
      <w:del w:id="989" w:author="Paula Castrilli" w:date="2025-06-13T21:35:00Z">
        <w:r w:rsidR="00D94802" w:rsidRPr="008D03A6" w:rsidDel="00103770">
          <w:rPr>
            <w:rFonts w:ascii="Crimson Text" w:hAnsi="Crimson Text"/>
            <w:color w:val="000000" w:themeColor="text1"/>
            <w:sz w:val="26"/>
            <w:szCs w:val="26"/>
          </w:rPr>
          <w:delText>,</w:delText>
        </w:r>
      </w:del>
      <w:r w:rsidR="00D94802" w:rsidRPr="008D03A6">
        <w:rPr>
          <w:rFonts w:ascii="Crimson Text" w:hAnsi="Crimson Text"/>
          <w:color w:val="000000" w:themeColor="text1"/>
          <w:sz w:val="26"/>
          <w:szCs w:val="26"/>
        </w:rPr>
        <w:t xml:space="preserve"> no le hacía ninguna gracia a la princesa</w:t>
      </w:r>
      <w:r>
        <w:rPr>
          <w:rFonts w:ascii="Crimson Text" w:hAnsi="Crimson Text"/>
          <w:color w:val="000000" w:themeColor="text1"/>
          <w:sz w:val="26"/>
          <w:szCs w:val="26"/>
        </w:rPr>
        <w:t>—</w:t>
      </w:r>
      <w:del w:id="990" w:author="Paula Castrilli" w:date="2025-06-13T21:35:00Z">
        <w:r w:rsidR="00D94802" w:rsidRPr="008D03A6" w:rsidDel="00103770">
          <w:rPr>
            <w:rFonts w:ascii="Crimson Text" w:hAnsi="Crimson Text"/>
            <w:color w:val="000000" w:themeColor="text1"/>
            <w:sz w:val="26"/>
            <w:szCs w:val="26"/>
          </w:rPr>
          <w:delText>, hay</w:delText>
        </w:r>
      </w:del>
      <w:ins w:id="991" w:author="Paula Castrilli" w:date="2025-06-13T21:35:00Z">
        <w:r w:rsidR="00103770">
          <w:rPr>
            <w:rFonts w:ascii="Crimson Text" w:hAnsi="Crimson Text"/>
            <w:color w:val="000000" w:themeColor="text1"/>
            <w:sz w:val="26"/>
            <w:szCs w:val="26"/>
          </w:rPr>
          <w:t>. Hay</w:t>
        </w:r>
      </w:ins>
      <w:r w:rsidR="00D94802" w:rsidRPr="008D03A6">
        <w:rPr>
          <w:rFonts w:ascii="Crimson Text" w:hAnsi="Crimson Text"/>
          <w:color w:val="000000" w:themeColor="text1"/>
          <w:sz w:val="26"/>
          <w:szCs w:val="26"/>
        </w:rPr>
        <w:t xml:space="preserve"> que preservar el orden en el reino, ya tenemos bastante con los ataques del norte. No queremos tener una revuelta interna también. No todos están preparados para conocer la realidad de las cosas, </w:t>
      </w:r>
      <w:r w:rsidR="007223F2" w:rsidRPr="008D03A6">
        <w:rPr>
          <w:rFonts w:ascii="Crimson Text" w:hAnsi="Crimson Text"/>
          <w:color w:val="000000" w:themeColor="text1"/>
          <w:sz w:val="26"/>
          <w:szCs w:val="26"/>
        </w:rPr>
        <w:t>incluso su actitud impaciente e irreverente</w:t>
      </w:r>
      <w:del w:id="992" w:author="Paula Castrilli" w:date="2025-06-13T21:35:00Z">
        <w:r w:rsidR="007223F2" w:rsidRPr="008D03A6" w:rsidDel="00103770">
          <w:rPr>
            <w:rFonts w:ascii="Crimson Text" w:hAnsi="Crimson Text"/>
            <w:color w:val="000000" w:themeColor="text1"/>
            <w:sz w:val="26"/>
            <w:szCs w:val="26"/>
          </w:rPr>
          <w:delText>,</w:delText>
        </w:r>
      </w:del>
      <w:r w:rsidR="007223F2" w:rsidRPr="008D03A6">
        <w:rPr>
          <w:rFonts w:ascii="Crimson Text" w:hAnsi="Crimson Text"/>
          <w:color w:val="000000" w:themeColor="text1"/>
          <w:sz w:val="26"/>
          <w:szCs w:val="26"/>
        </w:rPr>
        <w:t xml:space="preserve"> me hace dudar en continuar mi relato. ¿Acaso usted es una persona de confiar?</w:t>
      </w:r>
      <w:del w:id="993" w:author="Paula Castrilli" w:date="2025-06-13T21:35:00Z">
        <w:r w:rsidR="007223F2" w:rsidRPr="008D03A6" w:rsidDel="00103770">
          <w:rPr>
            <w:rFonts w:ascii="Crimson Text" w:hAnsi="Crimson Text"/>
            <w:color w:val="000000" w:themeColor="text1"/>
            <w:sz w:val="26"/>
            <w:szCs w:val="26"/>
          </w:rPr>
          <w:delText>, porque</w:delText>
        </w:r>
      </w:del>
      <w:ins w:id="994" w:author="Paula Castrilli" w:date="2025-06-13T21:35:00Z">
        <w:r w:rsidR="00103770">
          <w:rPr>
            <w:rFonts w:ascii="Crimson Text" w:hAnsi="Crimson Text"/>
            <w:color w:val="000000" w:themeColor="text1"/>
            <w:sz w:val="26"/>
            <w:szCs w:val="26"/>
          </w:rPr>
          <w:t xml:space="preserve"> Porque</w:t>
        </w:r>
      </w:ins>
      <w:r w:rsidR="007223F2" w:rsidRPr="008D03A6">
        <w:rPr>
          <w:rFonts w:ascii="Crimson Text" w:hAnsi="Crimson Text"/>
          <w:color w:val="000000" w:themeColor="text1"/>
          <w:sz w:val="26"/>
          <w:szCs w:val="26"/>
        </w:rPr>
        <w:t xml:space="preserve"> lo que tengo para </w:t>
      </w:r>
      <w:del w:id="995" w:author="Paula Castrilli" w:date="2025-06-13T21:36:00Z">
        <w:r w:rsidR="007223F2" w:rsidRPr="008D03A6" w:rsidDel="00103770">
          <w:rPr>
            <w:rFonts w:ascii="Crimson Text" w:hAnsi="Crimson Text"/>
            <w:color w:val="000000" w:themeColor="text1"/>
            <w:sz w:val="26"/>
            <w:szCs w:val="26"/>
          </w:rPr>
          <w:delText xml:space="preserve">contarle </w:delText>
        </w:r>
      </w:del>
      <w:ins w:id="996" w:author="Paula Castrilli" w:date="2025-06-13T21:36:00Z">
        <w:r w:rsidR="00103770">
          <w:rPr>
            <w:rFonts w:ascii="Crimson Text" w:hAnsi="Crimson Text"/>
            <w:color w:val="000000" w:themeColor="text1"/>
            <w:sz w:val="26"/>
            <w:szCs w:val="26"/>
          </w:rPr>
          <w:t>decirle</w:t>
        </w:r>
        <w:r w:rsidR="00103770" w:rsidRPr="008D03A6">
          <w:rPr>
            <w:rFonts w:ascii="Crimson Text" w:hAnsi="Crimson Text"/>
            <w:color w:val="000000" w:themeColor="text1"/>
            <w:sz w:val="26"/>
            <w:szCs w:val="26"/>
          </w:rPr>
          <w:t xml:space="preserve"> </w:t>
        </w:r>
      </w:ins>
      <w:r w:rsidR="007223F2" w:rsidRPr="008D03A6">
        <w:rPr>
          <w:rFonts w:ascii="Crimson Text" w:hAnsi="Crimson Text"/>
          <w:color w:val="000000" w:themeColor="text1"/>
          <w:sz w:val="26"/>
          <w:szCs w:val="26"/>
        </w:rPr>
        <w:t xml:space="preserve">podría cambiar su manera de interpretar la vida. </w:t>
      </w:r>
      <w:del w:id="997" w:author="Paula Castrilli" w:date="2025-06-13T21:36:00Z">
        <w:r w:rsidR="007223F2" w:rsidRPr="008D03A6" w:rsidDel="00103770">
          <w:rPr>
            <w:rFonts w:ascii="Crimson Text" w:hAnsi="Crimson Text"/>
            <w:color w:val="000000" w:themeColor="text1"/>
            <w:sz w:val="26"/>
            <w:szCs w:val="26"/>
          </w:rPr>
          <w:delText>Pues entonces</w:delText>
        </w:r>
      </w:del>
      <w:ins w:id="998" w:author="Paula Castrilli" w:date="2025-06-13T21:36:00Z">
        <w:r w:rsidR="00103770">
          <w:rPr>
            <w:rFonts w:ascii="Crimson Text" w:hAnsi="Crimson Text"/>
            <w:color w:val="000000" w:themeColor="text1"/>
            <w:sz w:val="26"/>
            <w:szCs w:val="26"/>
          </w:rPr>
          <w:t>Así que</w:t>
        </w:r>
      </w:ins>
      <w:r w:rsidR="007223F2" w:rsidRPr="008D03A6">
        <w:rPr>
          <w:rFonts w:ascii="Crimson Text" w:hAnsi="Crimson Text"/>
          <w:color w:val="000000" w:themeColor="text1"/>
          <w:sz w:val="26"/>
          <w:szCs w:val="26"/>
        </w:rPr>
        <w:t xml:space="preserve"> me pregunto, ¿debería continuar mi explicación? </w:t>
      </w:r>
      <w:r>
        <w:rPr>
          <w:rFonts w:ascii="Crimson Text" w:hAnsi="Crimson Text"/>
          <w:color w:val="000000" w:themeColor="text1"/>
          <w:sz w:val="26"/>
          <w:szCs w:val="26"/>
        </w:rPr>
        <w:t>—</w:t>
      </w:r>
      <w:del w:id="999" w:author="Paula Castrilli" w:date="2025-06-13T21:36:00Z">
        <w:r w:rsidR="007223F2" w:rsidRPr="008D03A6" w:rsidDel="00103770">
          <w:rPr>
            <w:rFonts w:ascii="Crimson Text" w:hAnsi="Crimson Text"/>
            <w:color w:val="000000" w:themeColor="text1"/>
            <w:sz w:val="26"/>
            <w:szCs w:val="26"/>
          </w:rPr>
          <w:delText>retrucó</w:delText>
        </w:r>
      </w:del>
      <w:ins w:id="1000" w:author="Paula Castrilli" w:date="2025-06-13T21:36:00Z">
        <w:r w:rsidR="00103770">
          <w:rPr>
            <w:rFonts w:ascii="Crimson Text" w:hAnsi="Crimson Text"/>
            <w:color w:val="000000" w:themeColor="text1"/>
            <w:sz w:val="26"/>
            <w:szCs w:val="26"/>
          </w:rPr>
          <w:t>Retrucó</w:t>
        </w:r>
      </w:ins>
      <w:r w:rsidR="007223F2" w:rsidRPr="008D03A6">
        <w:rPr>
          <w:rFonts w:ascii="Crimson Text" w:hAnsi="Crimson Text"/>
          <w:color w:val="000000" w:themeColor="text1"/>
          <w:sz w:val="26"/>
          <w:szCs w:val="26"/>
        </w:rPr>
        <w:t xml:space="preserve">, molesto. </w:t>
      </w:r>
    </w:p>
    <w:p w:rsidR="00D94802" w:rsidRPr="008D03A6" w:rsidRDefault="007223F2"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bajo la mirada un momento y no pronuncio palabra, </w:t>
      </w:r>
      <w:del w:id="1001" w:author="Paula Castrilli" w:date="2025-06-13T21:36:00Z">
        <w:r w:rsidRPr="008D03A6" w:rsidDel="00103770">
          <w:rPr>
            <w:rFonts w:ascii="Crimson Text" w:hAnsi="Crimson Text"/>
            <w:color w:val="000000" w:themeColor="text1"/>
            <w:sz w:val="26"/>
            <w:szCs w:val="26"/>
          </w:rPr>
          <w:delText>luego trato de</w:delText>
        </w:r>
      </w:del>
      <w:ins w:id="1002" w:author="Paula Castrilli" w:date="2025-06-13T21:36:00Z">
        <w:r w:rsidR="00103770">
          <w:rPr>
            <w:rFonts w:ascii="Crimson Text" w:hAnsi="Crimson Text"/>
            <w:color w:val="000000" w:themeColor="text1"/>
            <w:sz w:val="26"/>
            <w:szCs w:val="26"/>
          </w:rPr>
          <w:t>intentando</w:t>
        </w:r>
      </w:ins>
      <w:r w:rsidRPr="008D03A6">
        <w:rPr>
          <w:rFonts w:ascii="Crimson Text" w:hAnsi="Crimson Text"/>
          <w:color w:val="000000" w:themeColor="text1"/>
          <w:sz w:val="26"/>
          <w:szCs w:val="26"/>
        </w:rPr>
        <w:t xml:space="preserve"> mostrar una postura más dócil. El gesto fue elocuente, y el anciano continuó.</w:t>
      </w:r>
    </w:p>
    <w:p w:rsidR="007223F2"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23F2" w:rsidRPr="008D03A6">
        <w:rPr>
          <w:rFonts w:ascii="Crimson Text" w:hAnsi="Crimson Text"/>
          <w:color w:val="000000" w:themeColor="text1"/>
          <w:sz w:val="26"/>
          <w:szCs w:val="26"/>
        </w:rPr>
        <w:t xml:space="preserve">Nadie </w:t>
      </w:r>
      <w:r w:rsidR="003B2EB1" w:rsidRPr="008D03A6">
        <w:rPr>
          <w:rFonts w:ascii="Crimson Text" w:hAnsi="Crimson Text"/>
          <w:color w:val="000000" w:themeColor="text1"/>
          <w:sz w:val="26"/>
          <w:szCs w:val="26"/>
        </w:rPr>
        <w:t>sabe</w:t>
      </w:r>
      <w:r w:rsidR="007223F2" w:rsidRPr="008D03A6">
        <w:rPr>
          <w:rFonts w:ascii="Crimson Text" w:hAnsi="Crimson Text"/>
          <w:color w:val="000000" w:themeColor="text1"/>
          <w:sz w:val="26"/>
          <w:szCs w:val="26"/>
        </w:rPr>
        <w:t xml:space="preserve"> el verdadero origen de los dragones, apenas </w:t>
      </w:r>
      <w:ins w:id="1003" w:author="Paula Castrilli" w:date="2025-06-13T21:37:00Z">
        <w:r w:rsidR="00B27942">
          <w:rPr>
            <w:rFonts w:ascii="Crimson Text" w:hAnsi="Crimson Text"/>
            <w:color w:val="000000" w:themeColor="text1"/>
            <w:sz w:val="26"/>
            <w:szCs w:val="26"/>
          </w:rPr>
          <w:t xml:space="preserve">se </w:t>
        </w:r>
      </w:ins>
      <w:r w:rsidR="003B2EB1" w:rsidRPr="008D03A6">
        <w:rPr>
          <w:rFonts w:ascii="Crimson Text" w:hAnsi="Crimson Text"/>
          <w:color w:val="000000" w:themeColor="text1"/>
          <w:sz w:val="26"/>
          <w:szCs w:val="26"/>
        </w:rPr>
        <w:t>conoce</w:t>
      </w:r>
      <w:del w:id="1004" w:author="Paula Castrilli" w:date="2025-06-13T21:37:00Z">
        <w:r w:rsidR="003B2EB1" w:rsidRPr="008D03A6" w:rsidDel="00B27942">
          <w:rPr>
            <w:rFonts w:ascii="Crimson Text" w:hAnsi="Crimson Text"/>
            <w:color w:val="000000" w:themeColor="text1"/>
            <w:sz w:val="26"/>
            <w:szCs w:val="26"/>
          </w:rPr>
          <w:delText>n</w:delText>
        </w:r>
      </w:del>
      <w:r w:rsidR="007223F2" w:rsidRPr="008D03A6">
        <w:rPr>
          <w:rFonts w:ascii="Crimson Text" w:hAnsi="Crimson Text"/>
          <w:color w:val="000000" w:themeColor="text1"/>
          <w:sz w:val="26"/>
          <w:szCs w:val="26"/>
        </w:rPr>
        <w:t xml:space="preserve"> su existencia a raíz de los comentarios de </w:t>
      </w:r>
      <w:ins w:id="1005" w:author="Paula Castrilli" w:date="2025-06-13T21:38:00Z">
        <w:r w:rsidR="00B27942">
          <w:rPr>
            <w:rFonts w:ascii="Crimson Text" w:hAnsi="Crimson Text"/>
            <w:color w:val="000000" w:themeColor="text1"/>
            <w:sz w:val="26"/>
            <w:szCs w:val="26"/>
          </w:rPr>
          <w:t xml:space="preserve">algunos </w:t>
        </w:r>
      </w:ins>
      <w:r w:rsidR="007223F2" w:rsidRPr="008D03A6">
        <w:rPr>
          <w:rFonts w:ascii="Crimson Text" w:hAnsi="Crimson Text"/>
          <w:color w:val="000000" w:themeColor="text1"/>
          <w:sz w:val="26"/>
          <w:szCs w:val="26"/>
        </w:rPr>
        <w:t>guerreros</w:t>
      </w:r>
      <w:r w:rsidR="003B2EB1" w:rsidRPr="008D03A6">
        <w:rPr>
          <w:rFonts w:ascii="Crimson Text" w:hAnsi="Crimson Text"/>
          <w:color w:val="000000" w:themeColor="text1"/>
          <w:sz w:val="26"/>
          <w:szCs w:val="26"/>
        </w:rPr>
        <w:t xml:space="preserve">, </w:t>
      </w:r>
      <w:ins w:id="1006" w:author="Paula Castrilli" w:date="2025-06-13T21:38:00Z">
        <w:r w:rsidR="00B27942">
          <w:rPr>
            <w:rFonts w:ascii="Crimson Text" w:hAnsi="Crimson Text"/>
            <w:color w:val="000000" w:themeColor="text1"/>
            <w:sz w:val="26"/>
            <w:szCs w:val="26"/>
          </w:rPr>
          <w:t xml:space="preserve">e </w:t>
        </w:r>
      </w:ins>
      <w:r w:rsidR="003B2EB1" w:rsidRPr="008D03A6">
        <w:rPr>
          <w:rFonts w:ascii="Crimson Text" w:hAnsi="Crimson Text"/>
          <w:color w:val="000000" w:themeColor="text1"/>
          <w:sz w:val="26"/>
          <w:szCs w:val="26"/>
        </w:rPr>
        <w:t>incluso</w:t>
      </w:r>
      <w:ins w:id="1007" w:author="Paula Castrilli" w:date="2025-06-13T21:38:00Z">
        <w:r w:rsidR="00B27942">
          <w:rPr>
            <w:rFonts w:ascii="Crimson Text" w:hAnsi="Crimson Text"/>
            <w:color w:val="000000" w:themeColor="text1"/>
            <w:sz w:val="26"/>
            <w:szCs w:val="26"/>
          </w:rPr>
          <w:t xml:space="preserve"> así</w:t>
        </w:r>
      </w:ins>
      <w:r w:rsidR="003B2EB1" w:rsidRPr="008D03A6">
        <w:rPr>
          <w:rFonts w:ascii="Crimson Text" w:hAnsi="Crimson Text"/>
          <w:color w:val="000000" w:themeColor="text1"/>
          <w:sz w:val="26"/>
          <w:szCs w:val="26"/>
        </w:rPr>
        <w:t xml:space="preserve"> muchos los consideran sólo mitos. El punto es que el origen de estas bestias es tan aterrador como la presencia de ellas mismas. Estas criaturas no surgieron de las profundidades, ni cayeron del cielo, sino que fueron concebidas en nuestra propia tierra</w:t>
      </w:r>
      <w:del w:id="1008" w:author="Paula Castrilli" w:date="2025-06-13T21:38:00Z">
        <w:r w:rsidR="003B2EB1" w:rsidRPr="008D03A6" w:rsidDel="00B27942">
          <w:rPr>
            <w:rFonts w:ascii="Crimson Text" w:hAnsi="Crimson Text"/>
            <w:color w:val="000000" w:themeColor="text1"/>
            <w:sz w:val="26"/>
            <w:szCs w:val="26"/>
          </w:rPr>
          <w:delText>,</w:delText>
        </w:r>
      </w:del>
      <w:r w:rsidR="003B2EB1" w:rsidRPr="008D03A6">
        <w:rPr>
          <w:rFonts w:ascii="Crimson Text" w:hAnsi="Crimson Text"/>
          <w:color w:val="000000" w:themeColor="text1"/>
          <w:sz w:val="26"/>
          <w:szCs w:val="26"/>
        </w:rPr>
        <w:t xml:space="preserve"> y hasta han convivido con nosotros </w:t>
      </w:r>
      <w:r>
        <w:rPr>
          <w:rFonts w:ascii="Crimson Text" w:hAnsi="Crimson Text"/>
          <w:color w:val="000000" w:themeColor="text1"/>
          <w:sz w:val="26"/>
          <w:szCs w:val="26"/>
        </w:rPr>
        <w:t>—</w:t>
      </w:r>
      <w:r w:rsidR="003B2EB1" w:rsidRPr="008D03A6">
        <w:rPr>
          <w:rFonts w:ascii="Crimson Text" w:hAnsi="Crimson Text"/>
          <w:color w:val="000000" w:themeColor="text1"/>
          <w:sz w:val="26"/>
          <w:szCs w:val="26"/>
        </w:rPr>
        <w:t xml:space="preserve">Elena no comprendía </w:t>
      </w:r>
      <w:del w:id="1009" w:author="Paula Castrilli" w:date="2025-06-13T21:38:00Z">
        <w:r w:rsidR="003B2EB1" w:rsidRPr="008D03A6" w:rsidDel="00B27942">
          <w:rPr>
            <w:rFonts w:ascii="Crimson Text" w:hAnsi="Crimson Text"/>
            <w:color w:val="000000" w:themeColor="text1"/>
            <w:sz w:val="26"/>
            <w:szCs w:val="26"/>
          </w:rPr>
          <w:delText>el punto</w:delText>
        </w:r>
      </w:del>
      <w:ins w:id="1010" w:author="Paula Castrilli" w:date="2025-06-13T21:38:00Z">
        <w:r w:rsidR="00B27942">
          <w:rPr>
            <w:rFonts w:ascii="Crimson Text" w:hAnsi="Crimson Text"/>
            <w:color w:val="000000" w:themeColor="text1"/>
            <w:sz w:val="26"/>
            <w:szCs w:val="26"/>
          </w:rPr>
          <w:t>a qué quería llegar el hombre</w:t>
        </w:r>
      </w:ins>
      <w:r w:rsidR="003B2EB1" w:rsidRPr="008D03A6">
        <w:rPr>
          <w:rFonts w:ascii="Crimson Text" w:hAnsi="Crimson Text"/>
          <w:color w:val="000000" w:themeColor="text1"/>
          <w:sz w:val="26"/>
          <w:szCs w:val="26"/>
        </w:rPr>
        <w:t xml:space="preserve">, no </w:t>
      </w:r>
      <w:del w:id="1011" w:author="Paula Castrilli" w:date="2025-06-13T21:39:00Z">
        <w:r w:rsidR="003B2EB1" w:rsidRPr="008D03A6" w:rsidDel="00B27942">
          <w:rPr>
            <w:rFonts w:ascii="Crimson Text" w:hAnsi="Crimson Text"/>
            <w:color w:val="000000" w:themeColor="text1"/>
            <w:sz w:val="26"/>
            <w:szCs w:val="26"/>
          </w:rPr>
          <w:delText xml:space="preserve">quería </w:delText>
        </w:r>
      </w:del>
      <w:ins w:id="1012" w:author="Paula Castrilli" w:date="2025-06-13T21:39:00Z">
        <w:r w:rsidR="00B27942">
          <w:rPr>
            <w:rFonts w:ascii="Crimson Text" w:hAnsi="Crimson Text"/>
            <w:color w:val="000000" w:themeColor="text1"/>
            <w:sz w:val="26"/>
            <w:szCs w:val="26"/>
          </w:rPr>
          <w:t>deseaba</w:t>
        </w:r>
        <w:r w:rsidR="00B27942" w:rsidRPr="008D03A6">
          <w:rPr>
            <w:rFonts w:ascii="Crimson Text" w:hAnsi="Crimson Text"/>
            <w:color w:val="000000" w:themeColor="text1"/>
            <w:sz w:val="26"/>
            <w:szCs w:val="26"/>
          </w:rPr>
          <w:t xml:space="preserve"> </w:t>
        </w:r>
      </w:ins>
      <w:r w:rsidR="003B2EB1" w:rsidRPr="008D03A6">
        <w:rPr>
          <w:rFonts w:ascii="Crimson Text" w:hAnsi="Crimson Text"/>
          <w:color w:val="000000" w:themeColor="text1"/>
          <w:sz w:val="26"/>
          <w:szCs w:val="26"/>
        </w:rPr>
        <w:t xml:space="preserve">volver a ser grosera con </w:t>
      </w:r>
      <w:del w:id="1013" w:author="Paula Castrilli" w:date="2025-06-13T21:39:00Z">
        <w:r w:rsidR="003B2EB1" w:rsidRPr="008D03A6" w:rsidDel="00B27942">
          <w:rPr>
            <w:rFonts w:ascii="Crimson Text" w:hAnsi="Crimson Text"/>
            <w:color w:val="000000" w:themeColor="text1"/>
            <w:sz w:val="26"/>
            <w:szCs w:val="26"/>
          </w:rPr>
          <w:delText>el hombre</w:delText>
        </w:r>
      </w:del>
      <w:ins w:id="1014" w:author="Paula Castrilli" w:date="2025-06-13T21:39:00Z">
        <w:r w:rsidR="00B27942">
          <w:rPr>
            <w:rFonts w:ascii="Crimson Text" w:hAnsi="Crimson Text"/>
            <w:color w:val="000000" w:themeColor="text1"/>
            <w:sz w:val="26"/>
            <w:szCs w:val="26"/>
          </w:rPr>
          <w:t>él</w:t>
        </w:r>
      </w:ins>
      <w:r w:rsidR="003B2EB1" w:rsidRPr="008D03A6">
        <w:rPr>
          <w:rFonts w:ascii="Crimson Text" w:hAnsi="Crimson Text"/>
          <w:color w:val="000000" w:themeColor="text1"/>
          <w:sz w:val="26"/>
          <w:szCs w:val="26"/>
        </w:rPr>
        <w:t xml:space="preserve">, pero </w:t>
      </w:r>
      <w:del w:id="1015" w:author="Paula Castrilli" w:date="2025-06-13T21:39:00Z">
        <w:r w:rsidR="003B2EB1" w:rsidRPr="008D03A6" w:rsidDel="00B27942">
          <w:rPr>
            <w:rFonts w:ascii="Crimson Text" w:hAnsi="Crimson Text"/>
            <w:color w:val="000000" w:themeColor="text1"/>
            <w:sz w:val="26"/>
            <w:szCs w:val="26"/>
          </w:rPr>
          <w:delText>comenzaba a fastidiarse nuevamente</w:delText>
        </w:r>
      </w:del>
      <w:ins w:id="1016" w:author="Paula Castrilli" w:date="2025-06-13T21:39:00Z">
        <w:r w:rsidR="00B27942">
          <w:rPr>
            <w:rFonts w:ascii="Crimson Text" w:hAnsi="Crimson Text"/>
            <w:color w:val="000000" w:themeColor="text1"/>
            <w:sz w:val="26"/>
            <w:szCs w:val="26"/>
          </w:rPr>
          <w:t>quería que llegara al punto de una vez</w:t>
        </w:r>
      </w:ins>
      <w:r w:rsidR="003B2EB1" w:rsidRPr="008D03A6">
        <w:rPr>
          <w:rFonts w:ascii="Crimson Text" w:hAnsi="Crimson Text"/>
          <w:color w:val="000000" w:themeColor="text1"/>
          <w:sz w:val="26"/>
          <w:szCs w:val="26"/>
        </w:rPr>
        <w:t>.</w:t>
      </w:r>
    </w:p>
    <w:p w:rsidR="003B2EB1" w:rsidRPr="008D03A6" w:rsidRDefault="00A27136"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maldición del bosque no creo a las criaturas, sino que las convirtió en lo que son. </w:t>
      </w:r>
      <w:r w:rsidR="00103C1E" w:rsidRPr="008D03A6">
        <w:rPr>
          <w:rFonts w:ascii="Crimson Text" w:hAnsi="Crimson Text"/>
          <w:color w:val="000000" w:themeColor="text1"/>
          <w:sz w:val="26"/>
          <w:szCs w:val="26"/>
        </w:rPr>
        <w:t>Tras el hechizo</w:t>
      </w:r>
      <w:ins w:id="1017" w:author="Paula Castrilli" w:date="2025-06-13T21:39:00Z">
        <w:r w:rsidR="00B27942">
          <w:rPr>
            <w:rFonts w:ascii="Crimson Text" w:hAnsi="Crimson Text"/>
            <w:color w:val="000000" w:themeColor="text1"/>
            <w:sz w:val="26"/>
            <w:szCs w:val="26"/>
          </w:rPr>
          <w:t>,</w:t>
        </w:r>
      </w:ins>
      <w:r w:rsidR="00103C1E" w:rsidRPr="008D03A6">
        <w:rPr>
          <w:rFonts w:ascii="Crimson Text" w:hAnsi="Crimson Text"/>
          <w:color w:val="000000" w:themeColor="text1"/>
          <w:sz w:val="26"/>
          <w:szCs w:val="26"/>
        </w:rPr>
        <w:t xml:space="preserve"> los caballos de los guerreros que </w:t>
      </w:r>
      <w:r w:rsidR="005D4800" w:rsidRPr="008D03A6">
        <w:rPr>
          <w:rFonts w:ascii="Crimson Text" w:hAnsi="Crimson Text"/>
          <w:color w:val="000000" w:themeColor="text1"/>
          <w:sz w:val="26"/>
          <w:szCs w:val="26"/>
        </w:rPr>
        <w:t>estuvieron</w:t>
      </w:r>
      <w:r w:rsidR="00103C1E" w:rsidRPr="008D03A6">
        <w:rPr>
          <w:rFonts w:ascii="Crimson Text" w:hAnsi="Crimson Text"/>
          <w:color w:val="000000" w:themeColor="text1"/>
          <w:sz w:val="26"/>
          <w:szCs w:val="26"/>
        </w:rPr>
        <w:t xml:space="preserve"> en la batalla</w:t>
      </w:r>
      <w:del w:id="1018" w:author="Paula Castrilli" w:date="2025-06-13T21:40:00Z">
        <w:r w:rsidR="00103C1E" w:rsidRPr="008D03A6" w:rsidDel="00B27942">
          <w:rPr>
            <w:rFonts w:ascii="Crimson Text" w:hAnsi="Crimson Text"/>
            <w:color w:val="000000" w:themeColor="text1"/>
            <w:sz w:val="26"/>
            <w:szCs w:val="26"/>
          </w:rPr>
          <w:delText>,</w:delText>
        </w:r>
      </w:del>
      <w:r w:rsidR="00103C1E" w:rsidRPr="008D03A6">
        <w:rPr>
          <w:rFonts w:ascii="Crimson Text" w:hAnsi="Crimson Text"/>
          <w:color w:val="000000" w:themeColor="text1"/>
          <w:sz w:val="26"/>
          <w:szCs w:val="26"/>
        </w:rPr>
        <w:t xml:space="preserve"> fueron transformados en temibles dragones que no respondieron a ningún </w:t>
      </w:r>
      <w:del w:id="1019" w:author="Paula Castrilli" w:date="2025-06-13T21:40:00Z">
        <w:r w:rsidR="00103C1E" w:rsidRPr="008D03A6" w:rsidDel="00B27942">
          <w:rPr>
            <w:rFonts w:ascii="Crimson Text" w:hAnsi="Crimson Text"/>
            <w:color w:val="000000" w:themeColor="text1"/>
            <w:sz w:val="26"/>
            <w:szCs w:val="26"/>
          </w:rPr>
          <w:delText>bando</w:delText>
        </w:r>
      </w:del>
      <w:ins w:id="1020" w:author="Paula Castrilli" w:date="2025-06-13T21:40:00Z">
        <w:r w:rsidR="00B27942">
          <w:rPr>
            <w:rFonts w:ascii="Crimson Text" w:hAnsi="Crimson Text"/>
            <w:color w:val="000000" w:themeColor="text1"/>
            <w:sz w:val="26"/>
            <w:szCs w:val="26"/>
          </w:rPr>
          <w:t>amo</w:t>
        </w:r>
      </w:ins>
      <w:r w:rsidR="00103C1E" w:rsidRPr="008D03A6">
        <w:rPr>
          <w:rFonts w:ascii="Crimson Text" w:hAnsi="Crimson Text"/>
          <w:color w:val="000000" w:themeColor="text1"/>
          <w:sz w:val="26"/>
          <w:szCs w:val="26"/>
        </w:rPr>
        <w:t>, devorando tanto hambres del norte como del sur, sin distinción de banderas.</w:t>
      </w:r>
      <w:r w:rsidR="00A41E33" w:rsidRPr="008D03A6">
        <w:rPr>
          <w:rFonts w:ascii="Crimson Text" w:hAnsi="Crimson Text"/>
          <w:color w:val="000000" w:themeColor="text1"/>
          <w:sz w:val="26"/>
          <w:szCs w:val="26"/>
        </w:rPr>
        <w:t xml:space="preserve"> Una horrible transformación mutó </w:t>
      </w:r>
      <w:del w:id="1021" w:author="Paula Castrilli" w:date="2025-06-13T21:40:00Z">
        <w:r w:rsidR="00A41E33" w:rsidRPr="008D03A6" w:rsidDel="00B27942">
          <w:rPr>
            <w:rFonts w:ascii="Crimson Text" w:hAnsi="Crimson Text"/>
            <w:color w:val="000000" w:themeColor="text1"/>
            <w:sz w:val="26"/>
            <w:szCs w:val="26"/>
          </w:rPr>
          <w:delText xml:space="preserve">esos </w:delText>
        </w:r>
      </w:del>
      <w:ins w:id="1022" w:author="Paula Castrilli" w:date="2025-06-13T21:40:00Z">
        <w:r w:rsidR="00B27942">
          <w:rPr>
            <w:rFonts w:ascii="Crimson Text" w:hAnsi="Crimson Text"/>
            <w:color w:val="000000" w:themeColor="text1"/>
            <w:sz w:val="26"/>
            <w:szCs w:val="26"/>
          </w:rPr>
          <w:t>sus</w:t>
        </w:r>
        <w:r w:rsidR="00B27942" w:rsidRPr="008D03A6">
          <w:rPr>
            <w:rFonts w:ascii="Crimson Text" w:hAnsi="Crimson Text"/>
            <w:color w:val="000000" w:themeColor="text1"/>
            <w:sz w:val="26"/>
            <w:szCs w:val="26"/>
          </w:rPr>
          <w:t xml:space="preserve"> </w:t>
        </w:r>
      </w:ins>
      <w:r w:rsidR="00A41E33" w:rsidRPr="008D03A6">
        <w:rPr>
          <w:rFonts w:ascii="Crimson Text" w:hAnsi="Crimson Text"/>
          <w:color w:val="000000" w:themeColor="text1"/>
          <w:sz w:val="26"/>
          <w:szCs w:val="26"/>
        </w:rPr>
        <w:t>cuerpos en lagartos gigantes</w:t>
      </w:r>
      <w:r w:rsidR="00327B04" w:rsidRPr="008D03A6">
        <w:rPr>
          <w:rFonts w:ascii="Crimson Text" w:hAnsi="Crimson Text"/>
          <w:color w:val="000000" w:themeColor="text1"/>
          <w:sz w:val="26"/>
          <w:szCs w:val="26"/>
        </w:rPr>
        <w:t>, convirtiendo no só</w:t>
      </w:r>
      <w:r w:rsidR="00A41E33" w:rsidRPr="008D03A6">
        <w:rPr>
          <w:rFonts w:ascii="Crimson Text" w:hAnsi="Crimson Text"/>
          <w:color w:val="000000" w:themeColor="text1"/>
          <w:sz w:val="26"/>
          <w:szCs w:val="26"/>
        </w:rPr>
        <w:t xml:space="preserve">lo la apariencia física sino también las almas de aquellos animales, si es que aún las conservaban. Pero eso no </w:t>
      </w:r>
      <w:del w:id="1023" w:author="Paula Castrilli" w:date="2025-06-13T21:40:00Z">
        <w:r w:rsidR="00A41E33" w:rsidRPr="008D03A6" w:rsidDel="00B27942">
          <w:rPr>
            <w:rFonts w:ascii="Crimson Text" w:hAnsi="Crimson Text"/>
            <w:color w:val="000000" w:themeColor="text1"/>
            <w:sz w:val="26"/>
            <w:szCs w:val="26"/>
          </w:rPr>
          <w:delText xml:space="preserve">es </w:delText>
        </w:r>
      </w:del>
      <w:ins w:id="1024" w:author="Paula Castrilli" w:date="2025-06-13T21:40:00Z">
        <w:r w:rsidR="00B27942">
          <w:rPr>
            <w:rFonts w:ascii="Crimson Text" w:hAnsi="Crimson Text"/>
            <w:color w:val="000000" w:themeColor="text1"/>
            <w:sz w:val="26"/>
            <w:szCs w:val="26"/>
          </w:rPr>
          <w:t>fue</w:t>
        </w:r>
        <w:r w:rsidR="00B27942" w:rsidRPr="008D03A6">
          <w:rPr>
            <w:rFonts w:ascii="Crimson Text" w:hAnsi="Crimson Text"/>
            <w:color w:val="000000" w:themeColor="text1"/>
            <w:sz w:val="26"/>
            <w:szCs w:val="26"/>
          </w:rPr>
          <w:t xml:space="preserve"> </w:t>
        </w:r>
      </w:ins>
      <w:r w:rsidR="00A41E33" w:rsidRPr="008D03A6">
        <w:rPr>
          <w:rFonts w:ascii="Crimson Text" w:hAnsi="Crimson Text"/>
          <w:color w:val="000000" w:themeColor="text1"/>
          <w:sz w:val="26"/>
          <w:szCs w:val="26"/>
        </w:rPr>
        <w:t>todo, desde entonces, la maldición se extendió a toda la caballería de Tibur</w:t>
      </w:r>
      <w:ins w:id="1025" w:author="Paula Castrilli" w:date="2025-06-13T21:41:00Z">
        <w:r w:rsidR="00B27942">
          <w:rPr>
            <w:rFonts w:ascii="Crimson Text" w:hAnsi="Crimson Text"/>
            <w:color w:val="000000" w:themeColor="text1"/>
            <w:sz w:val="26"/>
            <w:szCs w:val="26"/>
          </w:rPr>
          <w:t xml:space="preserve"> </w:t>
        </w:r>
      </w:ins>
      <w:del w:id="1026" w:author="Paula Castrilli" w:date="2025-06-13T21:41:00Z">
        <w:r w:rsidR="00A41E33" w:rsidRPr="008D03A6" w:rsidDel="00B27942">
          <w:rPr>
            <w:rFonts w:ascii="Crimson Text" w:hAnsi="Crimson Text"/>
            <w:color w:val="000000" w:themeColor="text1"/>
            <w:sz w:val="26"/>
            <w:szCs w:val="26"/>
          </w:rPr>
          <w:delText>,</w:delText>
        </w:r>
      </w:del>
      <w:ins w:id="1027" w:author="Paula Castrilli" w:date="2025-06-13T21:41:00Z">
        <w:r w:rsidR="00B27942">
          <w:rPr>
            <w:rFonts w:ascii="Crimson Text" w:hAnsi="Crimson Text"/>
            <w:color w:val="000000" w:themeColor="text1"/>
            <w:sz w:val="26"/>
            <w:szCs w:val="26"/>
          </w:rPr>
          <w:t>y</w:t>
        </w:r>
      </w:ins>
      <w:r w:rsidR="00A41E33" w:rsidRPr="008D03A6">
        <w:rPr>
          <w:rFonts w:ascii="Crimson Text" w:hAnsi="Crimson Text"/>
          <w:color w:val="000000" w:themeColor="text1"/>
          <w:sz w:val="26"/>
          <w:szCs w:val="26"/>
        </w:rPr>
        <w:t xml:space="preserve"> ni los más bellos corceles escapan al malefició. Todo</w:t>
      </w:r>
      <w:ins w:id="1028" w:author="Paula Castrilli" w:date="2025-06-13T21:41:00Z">
        <w:r w:rsidR="00B27942">
          <w:rPr>
            <w:rFonts w:ascii="Crimson Text" w:hAnsi="Crimson Text"/>
            <w:color w:val="000000" w:themeColor="text1"/>
            <w:sz w:val="26"/>
            <w:szCs w:val="26"/>
          </w:rPr>
          <w:t>s</w:t>
        </w:r>
      </w:ins>
      <w:r w:rsidR="00A41E33" w:rsidRPr="008D03A6">
        <w:rPr>
          <w:rFonts w:ascii="Crimson Text" w:hAnsi="Crimson Text"/>
          <w:color w:val="000000" w:themeColor="text1"/>
          <w:sz w:val="26"/>
          <w:szCs w:val="26"/>
        </w:rPr>
        <w:t xml:space="preserve"> </w:t>
      </w:r>
      <w:ins w:id="1029" w:author="Paula Castrilli" w:date="2025-06-13T21:41:00Z">
        <w:r w:rsidR="00B27942">
          <w:rPr>
            <w:rFonts w:ascii="Crimson Text" w:hAnsi="Crimson Text"/>
            <w:color w:val="000000" w:themeColor="text1"/>
            <w:sz w:val="26"/>
            <w:szCs w:val="26"/>
          </w:rPr>
          <w:t xml:space="preserve">los </w:t>
        </w:r>
      </w:ins>
      <w:r w:rsidR="00A41E33" w:rsidRPr="008D03A6">
        <w:rPr>
          <w:rFonts w:ascii="Crimson Text" w:hAnsi="Crimson Text"/>
          <w:color w:val="000000" w:themeColor="text1"/>
          <w:sz w:val="26"/>
          <w:szCs w:val="26"/>
        </w:rPr>
        <w:t>caballo</w:t>
      </w:r>
      <w:ins w:id="1030" w:author="Paula Castrilli" w:date="2025-06-13T21:41:00Z">
        <w:r w:rsidR="00B27942">
          <w:rPr>
            <w:rFonts w:ascii="Crimson Text" w:hAnsi="Crimson Text"/>
            <w:color w:val="000000" w:themeColor="text1"/>
            <w:sz w:val="26"/>
            <w:szCs w:val="26"/>
          </w:rPr>
          <w:t>s</w:t>
        </w:r>
      </w:ins>
      <w:r w:rsidR="00A41E33" w:rsidRPr="008D03A6">
        <w:rPr>
          <w:rFonts w:ascii="Crimson Text" w:hAnsi="Crimson Text"/>
          <w:color w:val="000000" w:themeColor="text1"/>
          <w:sz w:val="26"/>
          <w:szCs w:val="26"/>
        </w:rPr>
        <w:t xml:space="preserve"> al alcanzar su vejez comienza</w:t>
      </w:r>
      <w:ins w:id="1031" w:author="Paula Castrilli" w:date="2025-06-13T21:41:00Z">
        <w:r w:rsidR="00B27942">
          <w:rPr>
            <w:rFonts w:ascii="Crimson Text" w:hAnsi="Crimson Text"/>
            <w:color w:val="000000" w:themeColor="text1"/>
            <w:sz w:val="26"/>
            <w:szCs w:val="26"/>
          </w:rPr>
          <w:t>n</w:t>
        </w:r>
      </w:ins>
      <w:r w:rsidR="00A41E33" w:rsidRPr="008D03A6">
        <w:rPr>
          <w:rFonts w:ascii="Crimson Text" w:hAnsi="Crimson Text"/>
          <w:color w:val="000000" w:themeColor="text1"/>
          <w:sz w:val="26"/>
          <w:szCs w:val="26"/>
        </w:rPr>
        <w:t xml:space="preserve"> un lento y espeluznante proceso de metamorfosis que lo</w:t>
      </w:r>
      <w:ins w:id="1032" w:author="Paula Castrilli" w:date="2025-06-13T21:41:00Z">
        <w:r w:rsidR="00B27942">
          <w:rPr>
            <w:rFonts w:ascii="Crimson Text" w:hAnsi="Crimson Text"/>
            <w:color w:val="000000" w:themeColor="text1"/>
            <w:sz w:val="26"/>
            <w:szCs w:val="26"/>
          </w:rPr>
          <w:t>s</w:t>
        </w:r>
      </w:ins>
      <w:r w:rsidR="00A41E33" w:rsidRPr="008D03A6">
        <w:rPr>
          <w:rFonts w:ascii="Crimson Text" w:hAnsi="Crimson Text"/>
          <w:color w:val="000000" w:themeColor="text1"/>
          <w:sz w:val="26"/>
          <w:szCs w:val="26"/>
        </w:rPr>
        <w:t xml:space="preserve"> conduce al mismo destino que los ejemplares esparcidos en el </w:t>
      </w:r>
      <w:del w:id="1033" w:author="Paula Castrilli" w:date="2025-06-09T13:49:00Z">
        <w:r w:rsidR="00A41E33" w:rsidRPr="008D03A6" w:rsidDel="002A5FEC">
          <w:rPr>
            <w:rFonts w:ascii="Crimson Text" w:hAnsi="Crimson Text"/>
            <w:color w:val="000000" w:themeColor="text1"/>
            <w:sz w:val="26"/>
            <w:szCs w:val="26"/>
          </w:rPr>
          <w:delText>bosque encantado</w:delText>
        </w:r>
      </w:del>
      <w:ins w:id="1034" w:author="Paula Castrilli" w:date="2025-06-09T13:49:00Z">
        <w:r w:rsidR="002A5FEC">
          <w:rPr>
            <w:rFonts w:ascii="Crimson Text" w:hAnsi="Crimson Text"/>
            <w:color w:val="000000" w:themeColor="text1"/>
            <w:sz w:val="26"/>
            <w:szCs w:val="26"/>
          </w:rPr>
          <w:t>Bosque Encantado</w:t>
        </w:r>
      </w:ins>
      <w:r w:rsidR="00A41E33" w:rsidRPr="008D03A6">
        <w:rPr>
          <w:rFonts w:ascii="Crimson Text" w:hAnsi="Crimson Text"/>
          <w:color w:val="000000" w:themeColor="text1"/>
          <w:sz w:val="26"/>
          <w:szCs w:val="26"/>
        </w:rPr>
        <w:t>.</w:t>
      </w:r>
    </w:p>
    <w:p w:rsidR="00A41E33" w:rsidRPr="008D03A6" w:rsidRDefault="00F7244A" w:rsidP="0086489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DA01E4" w:rsidRPr="008D03A6">
        <w:rPr>
          <w:rFonts w:ascii="Crimson Text" w:hAnsi="Crimson Text"/>
          <w:color w:val="000000" w:themeColor="text1"/>
          <w:sz w:val="26"/>
          <w:szCs w:val="26"/>
        </w:rPr>
        <w:t>¡</w:t>
      </w:r>
      <w:proofErr w:type="gramEnd"/>
      <w:r w:rsidR="00DA01E4" w:rsidRPr="008D03A6">
        <w:rPr>
          <w:rFonts w:ascii="Crimson Text" w:hAnsi="Crimson Text"/>
          <w:color w:val="000000" w:themeColor="text1"/>
          <w:sz w:val="26"/>
          <w:szCs w:val="26"/>
        </w:rPr>
        <w:t xml:space="preserve">Eso es horrible! </w:t>
      </w:r>
      <w:r>
        <w:rPr>
          <w:rFonts w:ascii="Crimson Text" w:hAnsi="Crimson Text"/>
          <w:color w:val="000000" w:themeColor="text1"/>
          <w:sz w:val="26"/>
          <w:szCs w:val="26"/>
        </w:rPr>
        <w:t>—</w:t>
      </w:r>
      <w:del w:id="1035" w:author="Paula Castrilli" w:date="2025-06-13T21:40:00Z">
        <w:r w:rsidR="00DA01E4" w:rsidRPr="008D03A6" w:rsidDel="00B27942">
          <w:rPr>
            <w:rFonts w:ascii="Crimson Text" w:hAnsi="Crimson Text"/>
            <w:color w:val="000000" w:themeColor="text1"/>
            <w:sz w:val="26"/>
            <w:szCs w:val="26"/>
          </w:rPr>
          <w:delText xml:space="preserve">gritó </w:delText>
        </w:r>
      </w:del>
      <w:ins w:id="1036" w:author="PC" w:date="2025-06-16T20:23:00Z">
        <w:r w:rsidR="00890D9C">
          <w:rPr>
            <w:rFonts w:ascii="Crimson Text" w:hAnsi="Crimson Text"/>
            <w:color w:val="000000" w:themeColor="text1"/>
            <w:sz w:val="26"/>
            <w:szCs w:val="26"/>
          </w:rPr>
          <w:t>e</w:t>
        </w:r>
      </w:ins>
      <w:ins w:id="1037" w:author="Paula Castrilli" w:date="2025-06-13T21:40:00Z">
        <w:r w:rsidR="00B27942">
          <w:rPr>
            <w:rFonts w:ascii="Crimson Text" w:hAnsi="Crimson Text"/>
            <w:color w:val="000000" w:themeColor="text1"/>
            <w:sz w:val="26"/>
            <w:szCs w:val="26"/>
          </w:rPr>
          <w:t>xclamó</w:t>
        </w:r>
        <w:r w:rsidR="00B27942" w:rsidRPr="008D03A6">
          <w:rPr>
            <w:rFonts w:ascii="Crimson Text" w:hAnsi="Crimson Text"/>
            <w:color w:val="000000" w:themeColor="text1"/>
            <w:sz w:val="26"/>
            <w:szCs w:val="26"/>
          </w:rPr>
          <w:t xml:space="preserve"> </w:t>
        </w:r>
      </w:ins>
      <w:r w:rsidR="00DA01E4" w:rsidRPr="008D03A6">
        <w:rPr>
          <w:rFonts w:ascii="Crimson Text" w:hAnsi="Crimson Text"/>
          <w:color w:val="000000" w:themeColor="text1"/>
          <w:sz w:val="26"/>
          <w:szCs w:val="26"/>
        </w:rPr>
        <w:t>Elena, espantada. Su rostro se llenó de confusión y sus ojos se enrojecieron.</w:t>
      </w:r>
    </w:p>
    <w:p w:rsidR="00DA01E4"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A01E4" w:rsidRPr="008D03A6">
        <w:rPr>
          <w:rFonts w:ascii="Crimson Text" w:hAnsi="Crimson Text"/>
          <w:color w:val="000000" w:themeColor="text1"/>
          <w:sz w:val="26"/>
          <w:szCs w:val="26"/>
        </w:rPr>
        <w:t xml:space="preserve">Lamento tener que contarte todo esto, pero es la verdad. Es realmente inquietante, pero eso no es todo </w:t>
      </w:r>
      <w:r>
        <w:rPr>
          <w:rFonts w:ascii="Crimson Text" w:hAnsi="Crimson Text"/>
          <w:color w:val="000000" w:themeColor="text1"/>
          <w:sz w:val="26"/>
          <w:szCs w:val="26"/>
        </w:rPr>
        <w:t>—</w:t>
      </w:r>
      <w:del w:id="1038" w:author="Paula Castrilli" w:date="2025-06-13T21:42:00Z">
        <w:r w:rsidR="00DA01E4" w:rsidRPr="008D03A6" w:rsidDel="00B27942">
          <w:rPr>
            <w:rFonts w:ascii="Crimson Text" w:hAnsi="Crimson Text"/>
            <w:color w:val="000000" w:themeColor="text1"/>
            <w:sz w:val="26"/>
            <w:szCs w:val="26"/>
          </w:rPr>
          <w:delText>lanzó</w:delText>
        </w:r>
      </w:del>
      <w:ins w:id="1039" w:author="Paula Castrilli" w:date="2025-06-13T21:45:00Z">
        <w:r w:rsidR="00033C57">
          <w:rPr>
            <w:rFonts w:ascii="Crimson Text" w:hAnsi="Crimson Text"/>
            <w:color w:val="000000" w:themeColor="text1"/>
            <w:sz w:val="26"/>
            <w:szCs w:val="26"/>
          </w:rPr>
          <w:t>prosiguió</w:t>
        </w:r>
      </w:ins>
      <w:r w:rsidR="00DA01E4" w:rsidRPr="008D03A6">
        <w:rPr>
          <w:rFonts w:ascii="Crimson Text" w:hAnsi="Crimson Text"/>
          <w:color w:val="000000" w:themeColor="text1"/>
          <w:sz w:val="26"/>
          <w:szCs w:val="26"/>
        </w:rPr>
        <w:t xml:space="preserve">, y la princesa se puso aún más </w:t>
      </w:r>
      <w:r w:rsidR="006C5338" w:rsidRPr="008D03A6">
        <w:rPr>
          <w:rFonts w:ascii="Crimson Text" w:hAnsi="Crimson Text"/>
          <w:color w:val="000000" w:themeColor="text1"/>
          <w:sz w:val="26"/>
          <w:szCs w:val="26"/>
        </w:rPr>
        <w:lastRenderedPageBreak/>
        <w:t>impaciente</w:t>
      </w:r>
      <w:r w:rsidR="00DA01E4" w:rsidRPr="008D03A6">
        <w:rPr>
          <w:rFonts w:ascii="Crimson Text" w:hAnsi="Crimson Text"/>
          <w:color w:val="000000" w:themeColor="text1"/>
          <w:sz w:val="26"/>
          <w:szCs w:val="26"/>
        </w:rPr>
        <w:t>. El anciano tenía su atención en un puño</w:t>
      </w:r>
      <w:del w:id="1040" w:author="Paula Castrilli" w:date="2025-06-13T21:42:00Z">
        <w:r w:rsidR="00DA01E4" w:rsidRPr="008D03A6" w:rsidDel="00033C57">
          <w:rPr>
            <w:rFonts w:ascii="Crimson Text" w:hAnsi="Crimson Text"/>
            <w:color w:val="000000" w:themeColor="text1"/>
            <w:sz w:val="26"/>
            <w:szCs w:val="26"/>
          </w:rPr>
          <w:delText>,</w:delText>
        </w:r>
      </w:del>
      <w:r w:rsidR="00DA01E4" w:rsidRPr="008D03A6">
        <w:rPr>
          <w:rFonts w:ascii="Crimson Text" w:hAnsi="Crimson Text"/>
          <w:color w:val="000000" w:themeColor="text1"/>
          <w:sz w:val="26"/>
          <w:szCs w:val="26"/>
        </w:rPr>
        <w:t xml:space="preserve"> y</w:t>
      </w:r>
      <w:ins w:id="1041" w:author="Paula Castrilli" w:date="2025-06-13T21:42:00Z">
        <w:r w:rsidR="00033C57">
          <w:rPr>
            <w:rFonts w:ascii="Crimson Text" w:hAnsi="Crimson Text"/>
            <w:color w:val="000000" w:themeColor="text1"/>
            <w:sz w:val="26"/>
            <w:szCs w:val="26"/>
          </w:rPr>
          <w:t>,</w:t>
        </w:r>
      </w:ins>
      <w:r w:rsidR="00DA01E4" w:rsidRPr="008D03A6">
        <w:rPr>
          <w:rFonts w:ascii="Crimson Text" w:hAnsi="Crimson Text"/>
          <w:color w:val="000000" w:themeColor="text1"/>
          <w:sz w:val="26"/>
          <w:szCs w:val="26"/>
        </w:rPr>
        <w:t xml:space="preserve"> en algún punto, </w:t>
      </w:r>
      <w:del w:id="1042" w:author="Paula Castrilli" w:date="2025-06-13T21:42:00Z">
        <w:r w:rsidR="00DA01E4" w:rsidRPr="008D03A6" w:rsidDel="00033C57">
          <w:rPr>
            <w:rFonts w:ascii="Crimson Text" w:hAnsi="Crimson Text"/>
            <w:color w:val="000000" w:themeColor="text1"/>
            <w:sz w:val="26"/>
            <w:szCs w:val="26"/>
          </w:rPr>
          <w:delText xml:space="preserve">comenzaba </w:delText>
        </w:r>
      </w:del>
      <w:ins w:id="1043" w:author="Paula Castrilli" w:date="2025-06-13T21:42:00Z">
        <w:r w:rsidR="00033C57">
          <w:rPr>
            <w:rFonts w:ascii="Crimson Text" w:hAnsi="Crimson Text"/>
            <w:color w:val="000000" w:themeColor="text1"/>
            <w:sz w:val="26"/>
            <w:szCs w:val="26"/>
          </w:rPr>
          <w:t>había comenzado</w:t>
        </w:r>
        <w:r w:rsidR="00033C57" w:rsidRPr="008D03A6">
          <w:rPr>
            <w:rFonts w:ascii="Crimson Text" w:hAnsi="Crimson Text"/>
            <w:color w:val="000000" w:themeColor="text1"/>
            <w:sz w:val="26"/>
            <w:szCs w:val="26"/>
          </w:rPr>
          <w:t xml:space="preserve"> </w:t>
        </w:r>
      </w:ins>
      <w:r w:rsidR="00DA01E4" w:rsidRPr="008D03A6">
        <w:rPr>
          <w:rFonts w:ascii="Crimson Text" w:hAnsi="Crimson Text"/>
          <w:color w:val="000000" w:themeColor="text1"/>
          <w:sz w:val="26"/>
          <w:szCs w:val="26"/>
        </w:rPr>
        <w:t>a disfrutarlo</w:t>
      </w:r>
      <w:r>
        <w:rPr>
          <w:rFonts w:ascii="Crimson Text" w:hAnsi="Crimson Text"/>
          <w:color w:val="000000" w:themeColor="text1"/>
          <w:sz w:val="26"/>
          <w:szCs w:val="26"/>
        </w:rPr>
        <w:t>—</w:t>
      </w:r>
      <w:r w:rsidR="00DA01E4" w:rsidRPr="008D03A6">
        <w:rPr>
          <w:rFonts w:ascii="Crimson Text" w:hAnsi="Crimson Text"/>
          <w:color w:val="000000" w:themeColor="text1"/>
          <w:sz w:val="26"/>
          <w:szCs w:val="26"/>
        </w:rPr>
        <w:t>. La metamorfosis del dragón es un proceso lento</w:t>
      </w:r>
      <w:ins w:id="1044" w:author="Paula Castrilli" w:date="2025-06-13T21:42:00Z">
        <w:r w:rsidR="00033C57">
          <w:rPr>
            <w:rFonts w:ascii="Crimson Text" w:hAnsi="Crimson Text"/>
            <w:color w:val="000000" w:themeColor="text1"/>
            <w:sz w:val="26"/>
            <w:szCs w:val="26"/>
          </w:rPr>
          <w:t>, como ya le dije</w:t>
        </w:r>
      </w:ins>
      <w:r w:rsidR="00DA01E4" w:rsidRPr="008D03A6">
        <w:rPr>
          <w:rFonts w:ascii="Crimson Text" w:hAnsi="Crimson Text"/>
          <w:color w:val="000000" w:themeColor="text1"/>
          <w:sz w:val="26"/>
          <w:szCs w:val="26"/>
        </w:rPr>
        <w:t xml:space="preserve">, lo que nos permite controlar el fenómeno. Ni bien se presentan los primeros síntomas, </w:t>
      </w:r>
      <w:r w:rsidR="00841CF0" w:rsidRPr="008D03A6">
        <w:rPr>
          <w:rFonts w:ascii="Crimson Text" w:hAnsi="Crimson Text"/>
          <w:color w:val="000000" w:themeColor="text1"/>
          <w:sz w:val="26"/>
          <w:szCs w:val="26"/>
        </w:rPr>
        <w:t xml:space="preserve">se </w:t>
      </w:r>
      <w:del w:id="1045" w:author="Paula Castrilli" w:date="2025-06-13T21:43:00Z">
        <w:r w:rsidR="00841CF0" w:rsidRPr="008D03A6" w:rsidDel="00033C57">
          <w:rPr>
            <w:rFonts w:ascii="Crimson Text" w:hAnsi="Crimson Text"/>
            <w:color w:val="000000" w:themeColor="text1"/>
            <w:sz w:val="26"/>
            <w:szCs w:val="26"/>
          </w:rPr>
          <w:delText xml:space="preserve">descartan </w:delText>
        </w:r>
      </w:del>
      <w:ins w:id="1046" w:author="Paula Castrilli" w:date="2025-06-13T21:43:00Z">
        <w:r w:rsidR="00033C57">
          <w:rPr>
            <w:rFonts w:ascii="Crimson Text" w:hAnsi="Crimson Text"/>
            <w:color w:val="000000" w:themeColor="text1"/>
            <w:sz w:val="26"/>
            <w:szCs w:val="26"/>
          </w:rPr>
          <w:t>apartan a</w:t>
        </w:r>
        <w:r w:rsidR="00033C57" w:rsidRPr="008D03A6">
          <w:rPr>
            <w:rFonts w:ascii="Crimson Text" w:hAnsi="Crimson Text"/>
            <w:color w:val="000000" w:themeColor="text1"/>
            <w:sz w:val="26"/>
            <w:szCs w:val="26"/>
          </w:rPr>
          <w:t xml:space="preserve"> </w:t>
        </w:r>
      </w:ins>
      <w:r w:rsidR="00841CF0" w:rsidRPr="008D03A6">
        <w:rPr>
          <w:rFonts w:ascii="Crimson Text" w:hAnsi="Crimson Text"/>
          <w:color w:val="000000" w:themeColor="text1"/>
          <w:sz w:val="26"/>
          <w:szCs w:val="26"/>
        </w:rPr>
        <w:t>los especímenes</w:t>
      </w:r>
      <w:ins w:id="1047" w:author="Paula Castrilli" w:date="2025-06-13T21:43:00Z">
        <w:r w:rsidR="00033C57">
          <w:rPr>
            <w:rFonts w:ascii="Crimson Text" w:hAnsi="Crimson Text"/>
            <w:color w:val="000000" w:themeColor="text1"/>
            <w:sz w:val="26"/>
            <w:szCs w:val="26"/>
          </w:rPr>
          <w:t xml:space="preserve"> </w:t>
        </w:r>
      </w:ins>
      <w:del w:id="1048" w:author="Paula Castrilli" w:date="2025-06-13T21:43:00Z">
        <w:r w:rsidR="00841CF0" w:rsidRPr="008D03A6" w:rsidDel="00033C57">
          <w:rPr>
            <w:rFonts w:ascii="Crimson Text" w:hAnsi="Crimson Text"/>
            <w:color w:val="000000" w:themeColor="text1"/>
            <w:sz w:val="26"/>
            <w:szCs w:val="26"/>
          </w:rPr>
          <w:delText>, los cuales son utilizados</w:delText>
        </w:r>
      </w:del>
      <w:ins w:id="1049" w:author="Paula Castrilli" w:date="2025-06-13T21:43:00Z">
        <w:r w:rsidR="00033C57">
          <w:rPr>
            <w:rFonts w:ascii="Crimson Text" w:hAnsi="Crimson Text"/>
            <w:color w:val="000000" w:themeColor="text1"/>
            <w:sz w:val="26"/>
            <w:szCs w:val="26"/>
          </w:rPr>
          <w:t>y se lo utiliza</w:t>
        </w:r>
      </w:ins>
      <w:r w:rsidR="00841CF0" w:rsidRPr="008D03A6">
        <w:rPr>
          <w:rFonts w:ascii="Crimson Text" w:hAnsi="Crimson Text"/>
          <w:color w:val="000000" w:themeColor="text1"/>
          <w:sz w:val="26"/>
          <w:szCs w:val="26"/>
        </w:rPr>
        <w:t xml:space="preserve"> en rituales o sacrificados directamente. </w:t>
      </w:r>
      <w:del w:id="1050" w:author="Paula Castrilli" w:date="2025-06-13T21:43:00Z">
        <w:r w:rsidR="00841CF0" w:rsidRPr="008D03A6" w:rsidDel="00033C57">
          <w:rPr>
            <w:rFonts w:ascii="Crimson Text" w:hAnsi="Crimson Text"/>
            <w:color w:val="000000" w:themeColor="text1"/>
            <w:sz w:val="26"/>
            <w:szCs w:val="26"/>
          </w:rPr>
          <w:delText>La acción se toma</w:delText>
        </w:r>
      </w:del>
      <w:ins w:id="1051" w:author="Paula Castrilli" w:date="2025-06-13T21:43:00Z">
        <w:r w:rsidR="00033C57">
          <w:rPr>
            <w:rFonts w:ascii="Crimson Text" w:hAnsi="Crimson Text"/>
            <w:color w:val="000000" w:themeColor="text1"/>
            <w:sz w:val="26"/>
            <w:szCs w:val="26"/>
          </w:rPr>
          <w:t>Esto se hace</w:t>
        </w:r>
      </w:ins>
      <w:r w:rsidR="00841CF0" w:rsidRPr="008D03A6">
        <w:rPr>
          <w:rFonts w:ascii="Crimson Text" w:hAnsi="Crimson Text"/>
          <w:color w:val="000000" w:themeColor="text1"/>
          <w:sz w:val="26"/>
          <w:szCs w:val="26"/>
        </w:rPr>
        <w:t xml:space="preserve"> mucho antes de que la transformación se convierta en una amenaza, </w:t>
      </w:r>
      <w:del w:id="1052" w:author="Paula Castrilli" w:date="2025-06-13T21:43:00Z">
        <w:r w:rsidR="00841CF0" w:rsidRPr="008D03A6" w:rsidDel="00033C57">
          <w:rPr>
            <w:rFonts w:ascii="Crimson Text" w:hAnsi="Crimson Text"/>
            <w:color w:val="000000" w:themeColor="text1"/>
            <w:sz w:val="26"/>
            <w:szCs w:val="26"/>
          </w:rPr>
          <w:delText>o</w:delText>
        </w:r>
      </w:del>
      <w:ins w:id="1053" w:author="Paula Castrilli" w:date="2025-06-13T21:43:00Z">
        <w:r w:rsidR="00033C57">
          <w:rPr>
            <w:rFonts w:ascii="Crimson Text" w:hAnsi="Crimson Text"/>
            <w:color w:val="000000" w:themeColor="text1"/>
            <w:sz w:val="26"/>
            <w:szCs w:val="26"/>
          </w:rPr>
          <w:t>e</w:t>
        </w:r>
      </w:ins>
      <w:r w:rsidR="00841CF0" w:rsidRPr="008D03A6">
        <w:rPr>
          <w:rFonts w:ascii="Crimson Text" w:hAnsi="Crimson Text"/>
          <w:color w:val="000000" w:themeColor="text1"/>
          <w:sz w:val="26"/>
          <w:szCs w:val="26"/>
        </w:rPr>
        <w:t xml:space="preserve"> incluso</w:t>
      </w:r>
      <w:del w:id="1054" w:author="Paula Castrilli" w:date="2025-06-13T21:44:00Z">
        <w:r w:rsidR="00841CF0" w:rsidRPr="008D03A6" w:rsidDel="00033C57">
          <w:rPr>
            <w:rFonts w:ascii="Crimson Text" w:hAnsi="Crimson Text"/>
            <w:color w:val="000000" w:themeColor="text1"/>
            <w:sz w:val="26"/>
            <w:szCs w:val="26"/>
          </w:rPr>
          <w:delText>,</w:delText>
        </w:r>
      </w:del>
      <w:r w:rsidR="00841CF0" w:rsidRPr="008D03A6">
        <w:rPr>
          <w:rFonts w:ascii="Crimson Text" w:hAnsi="Crimson Text"/>
          <w:color w:val="000000" w:themeColor="text1"/>
          <w:sz w:val="26"/>
          <w:szCs w:val="26"/>
        </w:rPr>
        <w:t xml:space="preserve"> antes de que levante sospechas en </w:t>
      </w:r>
      <w:r w:rsidR="006C5338" w:rsidRPr="008D03A6">
        <w:rPr>
          <w:rFonts w:ascii="Crimson Text" w:hAnsi="Crimson Text"/>
          <w:color w:val="000000" w:themeColor="text1"/>
          <w:sz w:val="26"/>
          <w:szCs w:val="26"/>
        </w:rPr>
        <w:t>la población</w:t>
      </w:r>
      <w:r w:rsidR="00841CF0" w:rsidRPr="008D03A6">
        <w:rPr>
          <w:rFonts w:ascii="Crimson Text" w:hAnsi="Crimson Text"/>
          <w:color w:val="000000" w:themeColor="text1"/>
          <w:sz w:val="26"/>
          <w:szCs w:val="26"/>
        </w:rPr>
        <w:t xml:space="preserve">, lo que sería </w:t>
      </w:r>
      <w:r w:rsidR="00131DCF" w:rsidRPr="008D03A6">
        <w:rPr>
          <w:rFonts w:ascii="Crimson Text" w:hAnsi="Crimson Text"/>
          <w:color w:val="000000" w:themeColor="text1"/>
          <w:sz w:val="26"/>
          <w:szCs w:val="26"/>
        </w:rPr>
        <w:t xml:space="preserve">aún </w:t>
      </w:r>
      <w:r w:rsidR="00841CF0" w:rsidRPr="008D03A6">
        <w:rPr>
          <w:rFonts w:ascii="Crimson Text" w:hAnsi="Crimson Text"/>
          <w:color w:val="000000" w:themeColor="text1"/>
          <w:sz w:val="26"/>
          <w:szCs w:val="26"/>
        </w:rPr>
        <w:t xml:space="preserve">peor </w:t>
      </w:r>
      <w:r>
        <w:rPr>
          <w:rFonts w:ascii="Crimson Text" w:hAnsi="Crimson Text"/>
          <w:color w:val="000000" w:themeColor="text1"/>
          <w:sz w:val="26"/>
          <w:szCs w:val="26"/>
        </w:rPr>
        <w:t>—</w:t>
      </w:r>
      <w:del w:id="1055" w:author="Paula Castrilli" w:date="2025-06-13T21:44:00Z">
        <w:r w:rsidR="00841CF0" w:rsidRPr="008D03A6" w:rsidDel="00033C57">
          <w:rPr>
            <w:rFonts w:ascii="Crimson Text" w:hAnsi="Crimson Text"/>
            <w:color w:val="000000" w:themeColor="text1"/>
            <w:sz w:val="26"/>
            <w:szCs w:val="26"/>
          </w:rPr>
          <w:delText>relató</w:delText>
        </w:r>
      </w:del>
      <w:ins w:id="1056" w:author="Paula Castrilli" w:date="2025-06-13T21:44:00Z">
        <w:r w:rsidR="00033C57">
          <w:rPr>
            <w:rFonts w:ascii="Crimson Text" w:hAnsi="Crimson Text"/>
            <w:color w:val="000000" w:themeColor="text1"/>
            <w:sz w:val="26"/>
            <w:szCs w:val="26"/>
          </w:rPr>
          <w:t>explicó</w:t>
        </w:r>
      </w:ins>
      <w:r w:rsidR="00841CF0" w:rsidRPr="008D03A6">
        <w:rPr>
          <w:rFonts w:ascii="Crimson Text" w:hAnsi="Crimson Text"/>
          <w:color w:val="000000" w:themeColor="text1"/>
          <w:sz w:val="26"/>
          <w:szCs w:val="26"/>
        </w:rPr>
        <w:t>, e hizo una pausa</w:t>
      </w:r>
      <w:ins w:id="1057" w:author="Paula Castrilli" w:date="2025-06-13T21:44:00Z">
        <w:r w:rsidR="00033C57">
          <w:rPr>
            <w:rFonts w:ascii="Crimson Text" w:hAnsi="Crimson Text"/>
            <w:color w:val="000000" w:themeColor="text1"/>
            <w:sz w:val="26"/>
            <w:szCs w:val="26"/>
          </w:rPr>
          <w:t>, como si dudara continuar</w:t>
        </w:r>
      </w:ins>
      <w:r w:rsidR="00841CF0" w:rsidRPr="008D03A6">
        <w:rPr>
          <w:rFonts w:ascii="Crimson Text" w:hAnsi="Crimson Text"/>
          <w:color w:val="000000" w:themeColor="text1"/>
          <w:sz w:val="26"/>
          <w:szCs w:val="26"/>
        </w:rPr>
        <w:t xml:space="preserve">. La princesa estallaba </w:t>
      </w:r>
      <w:del w:id="1058" w:author="Paula Castrilli" w:date="2025-06-13T21:44:00Z">
        <w:r w:rsidR="00841CF0" w:rsidRPr="008D03A6" w:rsidDel="00033C57">
          <w:rPr>
            <w:rFonts w:ascii="Crimson Text" w:hAnsi="Crimson Text"/>
            <w:color w:val="000000" w:themeColor="text1"/>
            <w:sz w:val="26"/>
            <w:szCs w:val="26"/>
          </w:rPr>
          <w:delText>en nervios</w:delText>
        </w:r>
      </w:del>
      <w:ins w:id="1059" w:author="Paula Castrilli" w:date="2025-06-13T21:44:00Z">
        <w:r w:rsidR="00033C57">
          <w:rPr>
            <w:rFonts w:ascii="Crimson Text" w:hAnsi="Crimson Text"/>
            <w:color w:val="000000" w:themeColor="text1"/>
            <w:sz w:val="26"/>
            <w:szCs w:val="26"/>
          </w:rPr>
          <w:t>con los nervios a punto de explotar</w:t>
        </w:r>
      </w:ins>
      <w:r w:rsidR="00841CF0" w:rsidRPr="008D03A6">
        <w:rPr>
          <w:rFonts w:ascii="Crimson Text" w:hAnsi="Crimson Text"/>
          <w:color w:val="000000" w:themeColor="text1"/>
          <w:sz w:val="26"/>
          <w:szCs w:val="26"/>
        </w:rPr>
        <w:t>.</w:t>
      </w:r>
    </w:p>
    <w:p w:rsidR="00841CF0"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1CF0" w:rsidRPr="008D03A6">
        <w:rPr>
          <w:rFonts w:ascii="Crimson Text" w:hAnsi="Crimson Text"/>
          <w:color w:val="000000" w:themeColor="text1"/>
          <w:sz w:val="26"/>
          <w:szCs w:val="26"/>
        </w:rPr>
        <w:t>No de más vueltas, vaya al grano, ¿qué más</w:t>
      </w:r>
      <w:r w:rsidR="006C5338" w:rsidRPr="008D03A6">
        <w:rPr>
          <w:rFonts w:ascii="Crimson Text" w:hAnsi="Crimson Text"/>
          <w:color w:val="000000" w:themeColor="text1"/>
          <w:sz w:val="26"/>
          <w:szCs w:val="26"/>
        </w:rPr>
        <w:t xml:space="preserve"> hay</w:t>
      </w:r>
      <w:r w:rsidR="00841CF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41CF0" w:rsidRPr="008D03A6">
        <w:rPr>
          <w:rFonts w:ascii="Crimson Text" w:hAnsi="Crimson Text"/>
          <w:color w:val="000000" w:themeColor="text1"/>
          <w:sz w:val="26"/>
          <w:szCs w:val="26"/>
        </w:rPr>
        <w:t>pregu</w:t>
      </w:r>
      <w:bookmarkStart w:id="1060" w:name="_GoBack"/>
      <w:bookmarkEnd w:id="1060"/>
      <w:r w:rsidR="00841CF0" w:rsidRPr="008D03A6">
        <w:rPr>
          <w:rFonts w:ascii="Crimson Text" w:hAnsi="Crimson Text"/>
          <w:color w:val="000000" w:themeColor="text1"/>
          <w:sz w:val="26"/>
          <w:szCs w:val="26"/>
        </w:rPr>
        <w:t xml:space="preserve">ntó, </w:t>
      </w:r>
      <w:r w:rsidR="00067239" w:rsidRPr="008D03A6">
        <w:rPr>
          <w:rFonts w:ascii="Crimson Text" w:hAnsi="Crimson Text"/>
          <w:color w:val="000000" w:themeColor="text1"/>
          <w:sz w:val="26"/>
          <w:szCs w:val="26"/>
        </w:rPr>
        <w:t>tajante</w:t>
      </w:r>
      <w:r w:rsidR="00841CF0" w:rsidRPr="008D03A6">
        <w:rPr>
          <w:rFonts w:ascii="Crimson Text" w:hAnsi="Crimson Text"/>
          <w:color w:val="000000" w:themeColor="text1"/>
          <w:sz w:val="26"/>
          <w:szCs w:val="26"/>
        </w:rPr>
        <w:t xml:space="preserve"> como su padre.</w:t>
      </w:r>
    </w:p>
    <w:p w:rsidR="00841CF0"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67239" w:rsidRPr="008D03A6">
        <w:rPr>
          <w:rFonts w:ascii="Crimson Text" w:hAnsi="Crimson Text"/>
          <w:color w:val="000000" w:themeColor="text1"/>
          <w:sz w:val="26"/>
          <w:szCs w:val="26"/>
        </w:rPr>
        <w:t>Comprendo tu urgencia, pero debes comprender que esta información es muy delicada</w:t>
      </w:r>
      <w:del w:id="1061" w:author="Paula Castrilli" w:date="2025-06-13T21:46:00Z">
        <w:r w:rsidR="00067239" w:rsidRPr="008D03A6" w:rsidDel="00033C57">
          <w:rPr>
            <w:rFonts w:ascii="Crimson Text" w:hAnsi="Crimson Text"/>
            <w:color w:val="000000" w:themeColor="text1"/>
            <w:sz w:val="26"/>
            <w:szCs w:val="26"/>
          </w:rPr>
          <w:delText>, quisiera</w:delText>
        </w:r>
      </w:del>
      <w:ins w:id="1062" w:author="Paula Castrilli" w:date="2025-06-13T21:46:00Z">
        <w:r w:rsidR="00033C57">
          <w:rPr>
            <w:rFonts w:ascii="Crimson Text" w:hAnsi="Crimson Text"/>
            <w:color w:val="000000" w:themeColor="text1"/>
            <w:sz w:val="26"/>
            <w:szCs w:val="26"/>
          </w:rPr>
          <w:t>. Quiero</w:t>
        </w:r>
      </w:ins>
      <w:r w:rsidR="00067239" w:rsidRPr="008D03A6">
        <w:rPr>
          <w:rFonts w:ascii="Crimson Text" w:hAnsi="Crimson Text"/>
          <w:color w:val="000000" w:themeColor="text1"/>
          <w:sz w:val="26"/>
          <w:szCs w:val="26"/>
        </w:rPr>
        <w:t xml:space="preserve"> ser preciso en mi explicación para que no haya falsas interpretaciones </w:t>
      </w:r>
      <w:r>
        <w:rPr>
          <w:rFonts w:ascii="Crimson Text" w:hAnsi="Crimson Text"/>
          <w:color w:val="000000" w:themeColor="text1"/>
          <w:sz w:val="26"/>
          <w:szCs w:val="26"/>
        </w:rPr>
        <w:t>—</w:t>
      </w:r>
      <w:r w:rsidR="00067239" w:rsidRPr="008D03A6">
        <w:rPr>
          <w:rFonts w:ascii="Crimson Text" w:hAnsi="Crimson Text"/>
          <w:color w:val="000000" w:themeColor="text1"/>
          <w:sz w:val="26"/>
          <w:szCs w:val="26"/>
        </w:rPr>
        <w:t xml:space="preserve">aclaró, pero solo </w:t>
      </w:r>
      <w:del w:id="1063" w:author="Paula Castrilli" w:date="2025-06-13T21:54:00Z">
        <w:r w:rsidR="00067239" w:rsidRPr="008D03A6" w:rsidDel="007C1221">
          <w:rPr>
            <w:rFonts w:ascii="Crimson Text" w:hAnsi="Crimson Text"/>
            <w:color w:val="000000" w:themeColor="text1"/>
            <w:sz w:val="26"/>
            <w:szCs w:val="26"/>
          </w:rPr>
          <w:delText xml:space="preserve">conseguía </w:delText>
        </w:r>
      </w:del>
      <w:ins w:id="1064" w:author="Paula Castrilli" w:date="2025-06-13T21:54:00Z">
        <w:r w:rsidR="007C1221">
          <w:rPr>
            <w:rFonts w:ascii="Crimson Text" w:hAnsi="Crimson Text"/>
            <w:color w:val="000000" w:themeColor="text1"/>
            <w:sz w:val="26"/>
            <w:szCs w:val="26"/>
          </w:rPr>
          <w:t>consiguió</w:t>
        </w:r>
        <w:r w:rsidR="007C1221" w:rsidRPr="008D03A6">
          <w:rPr>
            <w:rFonts w:ascii="Crimson Text" w:hAnsi="Crimson Text"/>
            <w:color w:val="000000" w:themeColor="text1"/>
            <w:sz w:val="26"/>
            <w:szCs w:val="26"/>
          </w:rPr>
          <w:t xml:space="preserve"> </w:t>
        </w:r>
      </w:ins>
      <w:r w:rsidR="00067239" w:rsidRPr="008D03A6">
        <w:rPr>
          <w:rFonts w:ascii="Crimson Text" w:hAnsi="Crimson Text"/>
          <w:color w:val="000000" w:themeColor="text1"/>
          <w:sz w:val="26"/>
          <w:szCs w:val="26"/>
        </w:rPr>
        <w:t xml:space="preserve">que Elena estuviera </w:t>
      </w:r>
      <w:del w:id="1065" w:author="Paula Castrilli" w:date="2025-06-13T21:54:00Z">
        <w:r w:rsidR="00067239" w:rsidRPr="008D03A6" w:rsidDel="007C1221">
          <w:rPr>
            <w:rFonts w:ascii="Crimson Text" w:hAnsi="Crimson Text"/>
            <w:color w:val="000000" w:themeColor="text1"/>
            <w:sz w:val="26"/>
            <w:szCs w:val="26"/>
          </w:rPr>
          <w:delText>a punto de</w:delText>
        </w:r>
      </w:del>
      <w:ins w:id="1066" w:author="Paula Castrilli" w:date="2025-06-13T21:54:00Z">
        <w:r w:rsidR="007C1221">
          <w:rPr>
            <w:rFonts w:ascii="Crimson Text" w:hAnsi="Crimson Text"/>
            <w:color w:val="000000" w:themeColor="text1"/>
            <w:sz w:val="26"/>
            <w:szCs w:val="26"/>
          </w:rPr>
          <w:t>al borde de</w:t>
        </w:r>
      </w:ins>
      <w:r w:rsidR="00067239" w:rsidRPr="008D03A6">
        <w:rPr>
          <w:rFonts w:ascii="Crimson Text" w:hAnsi="Crimson Text"/>
          <w:color w:val="000000" w:themeColor="text1"/>
          <w:sz w:val="26"/>
          <w:szCs w:val="26"/>
        </w:rPr>
        <w:t xml:space="preserve"> perder la paciencia. Entendió que estaba jugando con fuego, por lo que</w:t>
      </w:r>
      <w:del w:id="1067" w:author="Paula Castrilli" w:date="2025-06-13T21:55:00Z">
        <w:r w:rsidR="00067239" w:rsidRPr="008D03A6" w:rsidDel="007C1221">
          <w:rPr>
            <w:rFonts w:ascii="Crimson Text" w:hAnsi="Crimson Text"/>
            <w:color w:val="000000" w:themeColor="text1"/>
            <w:sz w:val="26"/>
            <w:szCs w:val="26"/>
          </w:rPr>
          <w:delText>, esta vez sí,</w:delText>
        </w:r>
      </w:del>
      <w:r w:rsidR="00067239" w:rsidRPr="008D03A6">
        <w:rPr>
          <w:rFonts w:ascii="Crimson Text" w:hAnsi="Crimson Text"/>
          <w:color w:val="000000" w:themeColor="text1"/>
          <w:sz w:val="26"/>
          <w:szCs w:val="26"/>
        </w:rPr>
        <w:t xml:space="preserve"> fue directo e incisivo</w:t>
      </w:r>
      <w:r>
        <w:rPr>
          <w:rFonts w:ascii="Crimson Text" w:hAnsi="Crimson Text"/>
          <w:color w:val="000000" w:themeColor="text1"/>
          <w:sz w:val="26"/>
          <w:szCs w:val="26"/>
        </w:rPr>
        <w:t>—</w:t>
      </w:r>
      <w:r w:rsidR="00067239" w:rsidRPr="008D03A6">
        <w:rPr>
          <w:rFonts w:ascii="Crimson Text" w:hAnsi="Crimson Text"/>
          <w:color w:val="000000" w:themeColor="text1"/>
          <w:sz w:val="26"/>
          <w:szCs w:val="26"/>
        </w:rPr>
        <w:t xml:space="preserve">. La metamorfosis del dragón adopta un comportamiento diferente dentro del </w:t>
      </w:r>
      <w:del w:id="1068" w:author="Paula Castrilli" w:date="2025-06-09T13:49:00Z">
        <w:r w:rsidR="00067239" w:rsidRPr="008D03A6" w:rsidDel="002A5FEC">
          <w:rPr>
            <w:rFonts w:ascii="Crimson Text" w:hAnsi="Crimson Text"/>
            <w:color w:val="000000" w:themeColor="text1"/>
            <w:sz w:val="26"/>
            <w:szCs w:val="26"/>
          </w:rPr>
          <w:delText>bosque encantado</w:delText>
        </w:r>
      </w:del>
      <w:ins w:id="1069" w:author="Paula Castrilli" w:date="2025-06-09T13:49:00Z">
        <w:r w:rsidR="002A5FEC">
          <w:rPr>
            <w:rFonts w:ascii="Crimson Text" w:hAnsi="Crimson Text"/>
            <w:color w:val="000000" w:themeColor="text1"/>
            <w:sz w:val="26"/>
            <w:szCs w:val="26"/>
          </w:rPr>
          <w:t>Bosque Encantado</w:t>
        </w:r>
      </w:ins>
      <w:r w:rsidR="00067239" w:rsidRPr="008D03A6">
        <w:rPr>
          <w:rFonts w:ascii="Crimson Text" w:hAnsi="Crimson Text"/>
          <w:color w:val="000000" w:themeColor="text1"/>
          <w:sz w:val="26"/>
          <w:szCs w:val="26"/>
        </w:rPr>
        <w:t>. No admite preámbulo, el proceso se acelera</w:t>
      </w:r>
      <w:ins w:id="1070" w:author="Paula Castrilli" w:date="2025-06-13T21:55:00Z">
        <w:r w:rsidR="007C1221">
          <w:rPr>
            <w:rFonts w:ascii="Crimson Text" w:hAnsi="Crimson Text"/>
            <w:color w:val="000000" w:themeColor="text1"/>
            <w:sz w:val="26"/>
            <w:szCs w:val="26"/>
          </w:rPr>
          <w:t xml:space="preserve"> </w:t>
        </w:r>
      </w:ins>
      <w:del w:id="1071" w:author="Paula Castrilli" w:date="2025-06-13T21:55:00Z">
        <w:r w:rsidR="00067239" w:rsidRPr="008D03A6" w:rsidDel="007C1221">
          <w:rPr>
            <w:rFonts w:ascii="Crimson Text" w:hAnsi="Crimson Text"/>
            <w:color w:val="000000" w:themeColor="text1"/>
            <w:sz w:val="26"/>
            <w:szCs w:val="26"/>
          </w:rPr>
          <w:delText>,</w:delText>
        </w:r>
      </w:del>
      <w:ins w:id="1072" w:author="Paula Castrilli" w:date="2025-06-13T21:55:00Z">
        <w:r w:rsidR="007C1221">
          <w:rPr>
            <w:rFonts w:ascii="Crimson Text" w:hAnsi="Crimson Text"/>
            <w:color w:val="000000" w:themeColor="text1"/>
            <w:sz w:val="26"/>
            <w:szCs w:val="26"/>
          </w:rPr>
          <w:t>y</w:t>
        </w:r>
      </w:ins>
      <w:r w:rsidR="00067239" w:rsidRPr="008D03A6">
        <w:rPr>
          <w:rFonts w:ascii="Crimson Text" w:hAnsi="Crimson Text"/>
          <w:color w:val="000000" w:themeColor="text1"/>
          <w:sz w:val="26"/>
          <w:szCs w:val="26"/>
        </w:rPr>
        <w:t xml:space="preserve"> en cuestión de horas la transformación se hace efectiva. Nadie sabe </w:t>
      </w:r>
      <w:del w:id="1073" w:author="Paula Castrilli" w:date="2025-06-13T21:55:00Z">
        <w:r w:rsidR="00067239" w:rsidRPr="008D03A6" w:rsidDel="007C1221">
          <w:rPr>
            <w:rFonts w:ascii="Crimson Text" w:hAnsi="Crimson Text"/>
            <w:color w:val="000000" w:themeColor="text1"/>
            <w:sz w:val="26"/>
            <w:szCs w:val="26"/>
          </w:rPr>
          <w:delText>cómo funciona eso</w:delText>
        </w:r>
      </w:del>
      <w:ins w:id="1074" w:author="Paula Castrilli" w:date="2025-06-13T21:55:00Z">
        <w:r w:rsidR="007C1221">
          <w:rPr>
            <w:rFonts w:ascii="Crimson Text" w:hAnsi="Crimson Text"/>
            <w:color w:val="000000" w:themeColor="text1"/>
            <w:sz w:val="26"/>
            <w:szCs w:val="26"/>
          </w:rPr>
          <w:t>por qué es as</w:t>
        </w:r>
      </w:ins>
      <w:ins w:id="1075" w:author="Paula Castrilli" w:date="2025-06-13T21:56:00Z">
        <w:r w:rsidR="007C1221">
          <w:rPr>
            <w:rFonts w:ascii="Crimson Text" w:hAnsi="Crimson Text"/>
            <w:color w:val="000000" w:themeColor="text1"/>
            <w:sz w:val="26"/>
            <w:szCs w:val="26"/>
          </w:rPr>
          <w:t>í</w:t>
        </w:r>
      </w:ins>
      <w:r w:rsidR="00067239" w:rsidRPr="008D03A6">
        <w:rPr>
          <w:rFonts w:ascii="Crimson Text" w:hAnsi="Crimson Text"/>
          <w:color w:val="000000" w:themeColor="text1"/>
          <w:sz w:val="26"/>
          <w:szCs w:val="26"/>
        </w:rPr>
        <w:t>, sólo sabemos que ocurre.</w:t>
      </w:r>
    </w:p>
    <w:p w:rsidR="00067239"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67239" w:rsidRPr="008D03A6">
        <w:rPr>
          <w:rFonts w:ascii="Crimson Text" w:hAnsi="Crimson Text"/>
          <w:color w:val="000000" w:themeColor="text1"/>
          <w:sz w:val="26"/>
          <w:szCs w:val="26"/>
        </w:rPr>
        <w:t>Esto es muy grave, ahora entiendo la preocupaci</w:t>
      </w:r>
      <w:r w:rsidR="004E523B" w:rsidRPr="008D03A6">
        <w:rPr>
          <w:rFonts w:ascii="Crimson Text" w:hAnsi="Crimson Text"/>
          <w:color w:val="000000" w:themeColor="text1"/>
          <w:sz w:val="26"/>
          <w:szCs w:val="26"/>
        </w:rPr>
        <w:t>ón</w:t>
      </w:r>
      <w:r w:rsidR="00067239" w:rsidRPr="008D03A6">
        <w:rPr>
          <w:rFonts w:ascii="Crimson Text" w:hAnsi="Crimson Text"/>
          <w:color w:val="000000" w:themeColor="text1"/>
          <w:sz w:val="26"/>
          <w:szCs w:val="26"/>
        </w:rPr>
        <w:t xml:space="preserve"> y por qu</w:t>
      </w:r>
      <w:r w:rsidR="004E523B" w:rsidRPr="008D03A6">
        <w:rPr>
          <w:rFonts w:ascii="Crimson Text" w:hAnsi="Crimson Text"/>
          <w:color w:val="000000" w:themeColor="text1"/>
          <w:sz w:val="26"/>
          <w:szCs w:val="26"/>
        </w:rPr>
        <w:t xml:space="preserve">é nadie se atrevería a buscar a Eros en el </w:t>
      </w:r>
      <w:del w:id="1076" w:author="Paula Castrilli" w:date="2025-06-09T13:49:00Z">
        <w:r w:rsidR="004E523B" w:rsidRPr="008D03A6" w:rsidDel="002A5FEC">
          <w:rPr>
            <w:rFonts w:ascii="Crimson Text" w:hAnsi="Crimson Text"/>
            <w:color w:val="000000" w:themeColor="text1"/>
            <w:sz w:val="26"/>
            <w:szCs w:val="26"/>
          </w:rPr>
          <w:delText>bosque encantado</w:delText>
        </w:r>
      </w:del>
      <w:ins w:id="1077" w:author="Paula Castrilli" w:date="2025-06-09T13:49:00Z">
        <w:r w:rsidR="002A5FEC">
          <w:rPr>
            <w:rFonts w:ascii="Crimson Text" w:hAnsi="Crimson Text"/>
            <w:color w:val="000000" w:themeColor="text1"/>
            <w:sz w:val="26"/>
            <w:szCs w:val="26"/>
          </w:rPr>
          <w:t>Bosque Encantado</w:t>
        </w:r>
      </w:ins>
      <w:r w:rsidR="004E523B" w:rsidRPr="008D03A6">
        <w:rPr>
          <w:rFonts w:ascii="Crimson Text" w:hAnsi="Crimson Text"/>
          <w:color w:val="000000" w:themeColor="text1"/>
          <w:sz w:val="26"/>
          <w:szCs w:val="26"/>
        </w:rPr>
        <w:t xml:space="preserve">. También comprendo la reacción de mi padre </w:t>
      </w:r>
      <w:r>
        <w:rPr>
          <w:rFonts w:ascii="Crimson Text" w:hAnsi="Crimson Text"/>
          <w:color w:val="000000" w:themeColor="text1"/>
          <w:sz w:val="26"/>
          <w:szCs w:val="26"/>
        </w:rPr>
        <w:t>—</w:t>
      </w:r>
      <w:r w:rsidR="004E523B" w:rsidRPr="008D03A6">
        <w:rPr>
          <w:rFonts w:ascii="Crimson Text" w:hAnsi="Crimson Text"/>
          <w:color w:val="000000" w:themeColor="text1"/>
          <w:sz w:val="26"/>
          <w:szCs w:val="26"/>
        </w:rPr>
        <w:t xml:space="preserve">dijo, mientras se atropellaban las palabras en </w:t>
      </w:r>
      <w:r w:rsidR="006C5338" w:rsidRPr="008D03A6">
        <w:rPr>
          <w:rFonts w:ascii="Crimson Text" w:hAnsi="Crimson Text"/>
          <w:color w:val="000000" w:themeColor="text1"/>
          <w:sz w:val="26"/>
          <w:szCs w:val="26"/>
        </w:rPr>
        <w:t>su</w:t>
      </w:r>
      <w:r w:rsidR="004E523B" w:rsidRPr="008D03A6">
        <w:rPr>
          <w:rFonts w:ascii="Crimson Text" w:hAnsi="Crimson Text"/>
          <w:color w:val="000000" w:themeColor="text1"/>
          <w:sz w:val="26"/>
          <w:szCs w:val="26"/>
        </w:rPr>
        <w:t xml:space="preserve"> boca</w:t>
      </w:r>
      <w:r>
        <w:rPr>
          <w:rFonts w:ascii="Crimson Text" w:hAnsi="Crimson Text"/>
          <w:color w:val="000000" w:themeColor="text1"/>
          <w:sz w:val="26"/>
          <w:szCs w:val="26"/>
        </w:rPr>
        <w:t>—</w:t>
      </w:r>
      <w:r w:rsidR="004E523B" w:rsidRPr="008D03A6">
        <w:rPr>
          <w:rFonts w:ascii="Crimson Text" w:hAnsi="Crimson Text"/>
          <w:color w:val="000000" w:themeColor="text1"/>
          <w:sz w:val="26"/>
          <w:szCs w:val="26"/>
        </w:rPr>
        <w:t>. ¡Ya lo da por muerto!</w:t>
      </w:r>
    </w:p>
    <w:p w:rsidR="004E523B"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E523B" w:rsidRPr="008D03A6">
        <w:rPr>
          <w:rFonts w:ascii="Crimson Text" w:hAnsi="Crimson Text"/>
          <w:color w:val="000000" w:themeColor="text1"/>
          <w:sz w:val="26"/>
          <w:szCs w:val="26"/>
        </w:rPr>
        <w:t xml:space="preserve">Lamento decirte que pienso lo mismo, no hay </w:t>
      </w:r>
      <w:del w:id="1078" w:author="Paula Castrilli" w:date="2025-06-13T21:56:00Z">
        <w:r w:rsidR="004E523B" w:rsidRPr="008D03A6" w:rsidDel="007C1221">
          <w:rPr>
            <w:rFonts w:ascii="Crimson Text" w:hAnsi="Crimson Text"/>
            <w:color w:val="000000" w:themeColor="text1"/>
            <w:sz w:val="26"/>
            <w:szCs w:val="26"/>
          </w:rPr>
          <w:delText xml:space="preserve">chance </w:delText>
        </w:r>
      </w:del>
      <w:ins w:id="1079" w:author="Paula Castrilli" w:date="2025-06-13T21:56:00Z">
        <w:r w:rsidR="007C1221">
          <w:rPr>
            <w:rFonts w:ascii="Crimson Text" w:hAnsi="Crimson Text"/>
            <w:color w:val="000000" w:themeColor="text1"/>
            <w:sz w:val="26"/>
            <w:szCs w:val="26"/>
          </w:rPr>
          <w:t>posibilidad</w:t>
        </w:r>
        <w:r w:rsidR="007C1221" w:rsidRPr="008D03A6">
          <w:rPr>
            <w:rFonts w:ascii="Crimson Text" w:hAnsi="Crimson Text"/>
            <w:color w:val="000000" w:themeColor="text1"/>
            <w:sz w:val="26"/>
            <w:szCs w:val="26"/>
          </w:rPr>
          <w:t xml:space="preserve"> </w:t>
        </w:r>
      </w:ins>
      <w:r w:rsidR="004E523B" w:rsidRPr="008D03A6">
        <w:rPr>
          <w:rFonts w:ascii="Crimson Text" w:hAnsi="Crimson Text"/>
          <w:color w:val="000000" w:themeColor="text1"/>
          <w:sz w:val="26"/>
          <w:szCs w:val="26"/>
        </w:rPr>
        <w:t>de que sobreviva. Eros desconoce el proceso, nunca tomará las medidas adecuadas. En cuanto se inicie la metamorfosis</w:t>
      </w:r>
      <w:del w:id="1080" w:author="Paula Castrilli" w:date="2025-06-13T21:56:00Z">
        <w:r w:rsidR="004E523B" w:rsidRPr="008D03A6" w:rsidDel="007C1221">
          <w:rPr>
            <w:rFonts w:ascii="Crimson Text" w:hAnsi="Crimson Text"/>
            <w:color w:val="000000" w:themeColor="text1"/>
            <w:sz w:val="26"/>
            <w:szCs w:val="26"/>
          </w:rPr>
          <w:delText>,</w:delText>
        </w:r>
      </w:del>
      <w:r w:rsidR="004E523B" w:rsidRPr="008D03A6">
        <w:rPr>
          <w:rFonts w:ascii="Crimson Text" w:hAnsi="Crimson Text"/>
          <w:color w:val="000000" w:themeColor="text1"/>
          <w:sz w:val="26"/>
          <w:szCs w:val="26"/>
        </w:rPr>
        <w:t xml:space="preserve"> no tendrá </w:t>
      </w:r>
      <w:del w:id="1081" w:author="Paula Castrilli" w:date="2025-06-13T21:56:00Z">
        <w:r w:rsidR="004E523B" w:rsidRPr="008D03A6" w:rsidDel="007C1221">
          <w:rPr>
            <w:rFonts w:ascii="Crimson Text" w:hAnsi="Crimson Text"/>
            <w:color w:val="000000" w:themeColor="text1"/>
            <w:sz w:val="26"/>
            <w:szCs w:val="26"/>
          </w:rPr>
          <w:delText xml:space="preserve">chance </w:delText>
        </w:r>
      </w:del>
      <w:ins w:id="1082" w:author="Paula Castrilli" w:date="2025-06-13T21:56:00Z">
        <w:r w:rsidR="007C1221">
          <w:rPr>
            <w:rFonts w:ascii="Crimson Text" w:hAnsi="Crimson Text"/>
            <w:color w:val="000000" w:themeColor="text1"/>
            <w:sz w:val="26"/>
            <w:szCs w:val="26"/>
          </w:rPr>
          <w:t>manera</w:t>
        </w:r>
        <w:r w:rsidR="007C1221" w:rsidRPr="008D03A6">
          <w:rPr>
            <w:rFonts w:ascii="Crimson Text" w:hAnsi="Crimson Text"/>
            <w:color w:val="000000" w:themeColor="text1"/>
            <w:sz w:val="26"/>
            <w:szCs w:val="26"/>
          </w:rPr>
          <w:t xml:space="preserve"> </w:t>
        </w:r>
      </w:ins>
      <w:r w:rsidR="004E523B" w:rsidRPr="008D03A6">
        <w:rPr>
          <w:rFonts w:ascii="Crimson Text" w:hAnsi="Crimson Text"/>
          <w:color w:val="000000" w:themeColor="text1"/>
          <w:sz w:val="26"/>
          <w:szCs w:val="26"/>
        </w:rPr>
        <w:t xml:space="preserve">de sobrevivir </w:t>
      </w:r>
      <w:r>
        <w:rPr>
          <w:rFonts w:ascii="Crimson Text" w:hAnsi="Crimson Text"/>
          <w:color w:val="000000" w:themeColor="text1"/>
          <w:sz w:val="26"/>
          <w:szCs w:val="26"/>
        </w:rPr>
        <w:t>—</w:t>
      </w:r>
      <w:r w:rsidR="004E523B" w:rsidRPr="008D03A6">
        <w:rPr>
          <w:rFonts w:ascii="Crimson Text" w:hAnsi="Crimson Text"/>
          <w:color w:val="000000" w:themeColor="text1"/>
          <w:sz w:val="26"/>
          <w:szCs w:val="26"/>
        </w:rPr>
        <w:t>afirmó, y dejo transcurrir un instante de silencio para que la princesa pudiera digerir las palabras</w:t>
      </w:r>
      <w:r>
        <w:rPr>
          <w:rFonts w:ascii="Crimson Text" w:hAnsi="Crimson Text"/>
          <w:color w:val="000000" w:themeColor="text1"/>
          <w:sz w:val="26"/>
          <w:szCs w:val="26"/>
        </w:rPr>
        <w:t>—</w:t>
      </w:r>
      <w:r w:rsidR="004E523B" w:rsidRPr="008D03A6">
        <w:rPr>
          <w:rFonts w:ascii="Crimson Text" w:hAnsi="Crimson Text"/>
          <w:color w:val="000000" w:themeColor="text1"/>
          <w:sz w:val="26"/>
          <w:szCs w:val="26"/>
        </w:rPr>
        <w:t xml:space="preserve">. </w:t>
      </w:r>
      <w:del w:id="1083" w:author="Paula Castrilli" w:date="2025-06-13T21:57:00Z">
        <w:r w:rsidR="004E523B" w:rsidRPr="008D03A6" w:rsidDel="007C1221">
          <w:rPr>
            <w:rFonts w:ascii="Crimson Text" w:hAnsi="Crimson Text"/>
            <w:color w:val="000000" w:themeColor="text1"/>
            <w:sz w:val="26"/>
            <w:szCs w:val="26"/>
          </w:rPr>
          <w:delText>Mi mejor consejo</w:delText>
        </w:r>
      </w:del>
      <w:ins w:id="1084" w:author="Paula Castrilli" w:date="2025-06-13T21:57:00Z">
        <w:r w:rsidR="007C1221">
          <w:rPr>
            <w:rFonts w:ascii="Crimson Text" w:hAnsi="Crimson Text"/>
            <w:color w:val="000000" w:themeColor="text1"/>
            <w:sz w:val="26"/>
            <w:szCs w:val="26"/>
          </w:rPr>
          <w:t>El mejor consejo que te puedo dar</w:t>
        </w:r>
      </w:ins>
      <w:r w:rsidR="004E523B" w:rsidRPr="008D03A6">
        <w:rPr>
          <w:rFonts w:ascii="Crimson Text" w:hAnsi="Crimson Text"/>
          <w:color w:val="000000" w:themeColor="text1"/>
          <w:sz w:val="26"/>
          <w:szCs w:val="26"/>
        </w:rPr>
        <w:t xml:space="preserve"> es que te o</w:t>
      </w:r>
      <w:r w:rsidR="00131DCF" w:rsidRPr="008D03A6">
        <w:rPr>
          <w:rFonts w:ascii="Crimson Text" w:hAnsi="Crimson Text"/>
          <w:color w:val="000000" w:themeColor="text1"/>
          <w:sz w:val="26"/>
          <w:szCs w:val="26"/>
        </w:rPr>
        <w:t>lvides de ese chico, pensar en é</w:t>
      </w:r>
      <w:r w:rsidR="004E523B" w:rsidRPr="008D03A6">
        <w:rPr>
          <w:rFonts w:ascii="Crimson Text" w:hAnsi="Crimson Text"/>
          <w:color w:val="000000" w:themeColor="text1"/>
          <w:sz w:val="26"/>
          <w:szCs w:val="26"/>
        </w:rPr>
        <w:t>l sólo te dañará, su destino ya está es</w:t>
      </w:r>
      <w:r w:rsidR="0013591F" w:rsidRPr="008D03A6">
        <w:rPr>
          <w:rFonts w:ascii="Crimson Text" w:hAnsi="Crimson Text"/>
          <w:color w:val="000000" w:themeColor="text1"/>
          <w:sz w:val="26"/>
          <w:szCs w:val="26"/>
        </w:rPr>
        <w:t xml:space="preserve">crito </w:t>
      </w:r>
      <w:r>
        <w:rPr>
          <w:rFonts w:ascii="Crimson Text" w:hAnsi="Crimson Text"/>
          <w:color w:val="000000" w:themeColor="text1"/>
          <w:sz w:val="26"/>
          <w:szCs w:val="26"/>
        </w:rPr>
        <w:t>—</w:t>
      </w:r>
      <w:r w:rsidR="0013591F" w:rsidRPr="008D03A6">
        <w:rPr>
          <w:rFonts w:ascii="Crimson Text" w:hAnsi="Crimson Text"/>
          <w:color w:val="000000" w:themeColor="text1"/>
          <w:sz w:val="26"/>
          <w:szCs w:val="26"/>
        </w:rPr>
        <w:t>concluyó, y se retiró a</w:t>
      </w:r>
      <w:r w:rsidR="004E523B" w:rsidRPr="008D03A6">
        <w:rPr>
          <w:rFonts w:ascii="Crimson Text" w:hAnsi="Crimson Text"/>
          <w:color w:val="000000" w:themeColor="text1"/>
          <w:sz w:val="26"/>
          <w:szCs w:val="26"/>
        </w:rPr>
        <w:t xml:space="preserve"> paso </w:t>
      </w:r>
      <w:r w:rsidR="0013591F" w:rsidRPr="008D03A6">
        <w:rPr>
          <w:rFonts w:ascii="Crimson Text" w:hAnsi="Crimson Text"/>
          <w:color w:val="000000" w:themeColor="text1"/>
          <w:sz w:val="26"/>
          <w:szCs w:val="26"/>
        </w:rPr>
        <w:t>lento</w:t>
      </w:r>
      <w:r w:rsidR="004E523B" w:rsidRPr="008D03A6">
        <w:rPr>
          <w:rFonts w:ascii="Crimson Text" w:hAnsi="Crimson Text"/>
          <w:color w:val="000000" w:themeColor="text1"/>
          <w:sz w:val="26"/>
          <w:szCs w:val="26"/>
        </w:rPr>
        <w:t>.</w:t>
      </w:r>
    </w:p>
    <w:p w:rsidR="004E523B" w:rsidRPr="008D03A6" w:rsidRDefault="004E523B"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que</w:t>
      </w:r>
      <w:r w:rsidR="00D449FA" w:rsidRPr="008D03A6">
        <w:rPr>
          <w:rFonts w:ascii="Crimson Text" w:hAnsi="Crimson Text"/>
          <w:color w:val="000000" w:themeColor="text1"/>
          <w:sz w:val="26"/>
          <w:szCs w:val="26"/>
        </w:rPr>
        <w:t>dó</w:t>
      </w:r>
      <w:r w:rsidRPr="008D03A6">
        <w:rPr>
          <w:rFonts w:ascii="Crimson Text" w:hAnsi="Crimson Text"/>
          <w:color w:val="000000" w:themeColor="text1"/>
          <w:sz w:val="26"/>
          <w:szCs w:val="26"/>
        </w:rPr>
        <w:t xml:space="preserve"> perpleja con </w:t>
      </w:r>
      <w:r w:rsidR="00D449FA" w:rsidRPr="008D03A6">
        <w:rPr>
          <w:rFonts w:ascii="Crimson Text" w:hAnsi="Crimson Text"/>
          <w:color w:val="000000" w:themeColor="text1"/>
          <w:sz w:val="26"/>
          <w:szCs w:val="26"/>
        </w:rPr>
        <w:t>el relato de Olaf</w:t>
      </w:r>
      <w:r w:rsidRPr="008D03A6">
        <w:rPr>
          <w:rFonts w:ascii="Crimson Text" w:hAnsi="Crimson Text"/>
          <w:color w:val="000000" w:themeColor="text1"/>
          <w:sz w:val="26"/>
          <w:szCs w:val="26"/>
        </w:rPr>
        <w:t xml:space="preserve">, sentía que ya no podía hacer nada al respecto. </w:t>
      </w:r>
      <w:r w:rsidR="00D449FA" w:rsidRPr="008D03A6">
        <w:rPr>
          <w:rFonts w:ascii="Crimson Text" w:hAnsi="Crimson Text"/>
          <w:color w:val="000000" w:themeColor="text1"/>
          <w:sz w:val="26"/>
          <w:szCs w:val="26"/>
        </w:rPr>
        <w:t xml:space="preserve">Con la mente perturbada, se mantuvo inmóvil por un buen rato observando a lo lejos el </w:t>
      </w:r>
      <w:del w:id="1085" w:author="Paula Castrilli" w:date="2025-06-09T13:49:00Z">
        <w:r w:rsidR="00D449FA" w:rsidRPr="008D03A6" w:rsidDel="002A5FEC">
          <w:rPr>
            <w:rFonts w:ascii="Crimson Text" w:hAnsi="Crimson Text"/>
            <w:color w:val="000000" w:themeColor="text1"/>
            <w:sz w:val="26"/>
            <w:szCs w:val="26"/>
          </w:rPr>
          <w:delText>bosque encantado</w:delText>
        </w:r>
      </w:del>
      <w:ins w:id="1086" w:author="Paula Castrilli" w:date="2025-06-09T13:49:00Z">
        <w:r w:rsidR="002A5FEC">
          <w:rPr>
            <w:rFonts w:ascii="Crimson Text" w:hAnsi="Crimson Text"/>
            <w:color w:val="000000" w:themeColor="text1"/>
            <w:sz w:val="26"/>
            <w:szCs w:val="26"/>
          </w:rPr>
          <w:t>Bosque Encantado</w:t>
        </w:r>
      </w:ins>
      <w:r w:rsidR="00D449FA" w:rsidRPr="008D03A6">
        <w:rPr>
          <w:rFonts w:ascii="Crimson Text" w:hAnsi="Crimson Text"/>
          <w:color w:val="000000" w:themeColor="text1"/>
          <w:sz w:val="26"/>
          <w:szCs w:val="26"/>
        </w:rPr>
        <w:t xml:space="preserve">. Desde aquella posición, podía apreciar la dimensión de la espesura, </w:t>
      </w:r>
      <w:ins w:id="1087" w:author="Paula Castrilli" w:date="2025-06-13T21:58:00Z">
        <w:r w:rsidR="007C1221">
          <w:rPr>
            <w:rFonts w:ascii="Crimson Text" w:hAnsi="Crimson Text"/>
            <w:color w:val="000000" w:themeColor="text1"/>
            <w:sz w:val="26"/>
            <w:szCs w:val="26"/>
          </w:rPr>
          <w:t xml:space="preserve">que </w:t>
        </w:r>
      </w:ins>
      <w:r w:rsidR="00D449FA" w:rsidRPr="008D03A6">
        <w:rPr>
          <w:rFonts w:ascii="Crimson Text" w:hAnsi="Crimson Text"/>
          <w:color w:val="000000" w:themeColor="text1"/>
          <w:sz w:val="26"/>
          <w:szCs w:val="26"/>
        </w:rPr>
        <w:t>era casi tan impactante como la noticia que acababa de recibir.</w:t>
      </w:r>
    </w:p>
    <w:p w:rsidR="000F3833" w:rsidRPr="008D03A6" w:rsidRDefault="000F3833" w:rsidP="00417EBE">
      <w:pPr>
        <w:rPr>
          <w:rFonts w:ascii="Crimson Text" w:hAnsi="Crimson Text"/>
          <w:color w:val="000000" w:themeColor="text1"/>
          <w:sz w:val="26"/>
          <w:szCs w:val="26"/>
        </w:rPr>
      </w:pPr>
    </w:p>
    <w:sectPr w:rsidR="000F3833" w:rsidRPr="008D03A6"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Paula Castrilli" w:date="2025-06-11T18:53:00Z" w:initials="PC">
    <w:p w:rsidR="00656DE9" w:rsidRDefault="00656DE9">
      <w:pPr>
        <w:pStyle w:val="Textocomentario"/>
      </w:pPr>
      <w:r>
        <w:rPr>
          <w:rStyle w:val="Refdecomentario"/>
        </w:rPr>
        <w:annotationRef/>
      </w:r>
      <w:r>
        <w:t>Se sobreentiende qué castillo es</w:t>
      </w:r>
    </w:p>
  </w:comment>
  <w:comment w:id="117" w:author="Paula Castrilli" w:date="2025-06-11T18:53:00Z" w:initials="PC">
    <w:p w:rsidR="00656DE9" w:rsidRDefault="00656DE9">
      <w:pPr>
        <w:pStyle w:val="Textocomentario"/>
      </w:pPr>
      <w:r>
        <w:rPr>
          <w:rStyle w:val="Refdecomentario"/>
        </w:rPr>
        <w:annotationRef/>
      </w:r>
      <w:r>
        <w:t>Si está sentado en esa mesa entonces de poca talla no es. Será de poca talla para la percepción del rey, eso sí</w:t>
      </w:r>
    </w:p>
  </w:comment>
  <w:comment w:id="146" w:author="Paula Castrilli" w:date="2025-06-11T18:53:00Z" w:initials="PC">
    <w:p w:rsidR="00656DE9" w:rsidRDefault="00656DE9">
      <w:pPr>
        <w:pStyle w:val="Textocomentario"/>
      </w:pPr>
      <w:r>
        <w:rPr>
          <w:rStyle w:val="Refdecomentario"/>
        </w:rPr>
        <w:annotationRef/>
      </w:r>
      <w:r>
        <w:t xml:space="preserve">JAJAJAJAJAJAJAJAJAJAJAJAJA! Pobre Jensen </w:t>
      </w:r>
      <w:proofErr w:type="spellStart"/>
      <w:r>
        <w:t>xD</w:t>
      </w:r>
      <w:proofErr w:type="spellEnd"/>
    </w:p>
  </w:comment>
  <w:comment w:id="210" w:author="Paula Castrilli" w:date="2025-06-11T18:53:00Z" w:initials="PC">
    <w:p w:rsidR="00656DE9" w:rsidRDefault="00656DE9">
      <w:pPr>
        <w:pStyle w:val="Textocomentario"/>
      </w:pPr>
      <w:r>
        <w:rPr>
          <w:rStyle w:val="Refdecomentario"/>
        </w:rPr>
        <w:annotationRef/>
      </w:r>
      <w:proofErr w:type="spellStart"/>
      <w:r>
        <w:t>Jajajajajaja</w:t>
      </w:r>
      <w:proofErr w:type="spellEnd"/>
      <w:r>
        <w:t>!</w:t>
      </w:r>
    </w:p>
  </w:comment>
  <w:comment w:id="228" w:author="Paula Castrilli" w:date="2025-06-11T18:53:00Z" w:initials="PC">
    <w:p w:rsidR="00656DE9" w:rsidRDefault="00656DE9">
      <w:pPr>
        <w:pStyle w:val="Textocomentario"/>
      </w:pPr>
      <w:r>
        <w:rPr>
          <w:rStyle w:val="Refdecomentario"/>
        </w:rPr>
        <w:annotationRef/>
      </w:r>
      <w:r>
        <w:t>Podés sacarlo pero, por mucho que tal vez entre ellos haya confianza, habiendo más gente presente tienen que mantener la formalidades.</w:t>
      </w:r>
    </w:p>
  </w:comment>
  <w:comment w:id="251" w:author="Paula Castrilli" w:date="2025-06-11T18:53:00Z" w:initials="PC">
    <w:p w:rsidR="00656DE9" w:rsidRDefault="00656DE9">
      <w:pPr>
        <w:pStyle w:val="Textocomentario"/>
      </w:pPr>
      <w:r>
        <w:rPr>
          <w:rStyle w:val="Refdecomentario"/>
        </w:rPr>
        <w:annotationRef/>
      </w:r>
      <w:r>
        <w:t xml:space="preserve">Lo agregué porque </w:t>
      </w:r>
      <w:proofErr w:type="spellStart"/>
      <w:r>
        <w:t>sino</w:t>
      </w:r>
      <w:proofErr w:type="spellEnd"/>
      <w:r>
        <w:t xml:space="preserve"> hay que borrar la oración, ya que no es relevante para lo que se está contando en ese momento.</w:t>
      </w:r>
    </w:p>
  </w:comment>
  <w:comment w:id="272" w:author="Paula Castrilli" w:date="2025-06-11T18:53:00Z" w:initials="PC">
    <w:p w:rsidR="00656DE9" w:rsidRDefault="00656DE9">
      <w:pPr>
        <w:pStyle w:val="Textocomentario"/>
      </w:pPr>
      <w:r>
        <w:rPr>
          <w:rStyle w:val="Refdecomentario"/>
        </w:rPr>
        <w:annotationRef/>
      </w:r>
      <w:r>
        <w:t>A menos que la columna esté tendida en el piso, este yacer no está bien utilizado.</w:t>
      </w:r>
    </w:p>
  </w:comment>
  <w:comment w:id="360" w:author="PC" w:date="2025-06-11T18:53:00Z" w:initials="P">
    <w:p w:rsidR="00656DE9" w:rsidRDefault="00656DE9">
      <w:pPr>
        <w:pStyle w:val="Textocomentario"/>
      </w:pPr>
      <w:r>
        <w:rPr>
          <w:rStyle w:val="Refdecomentario"/>
        </w:rPr>
        <w:annotationRef/>
      </w:r>
      <w:r>
        <w:t xml:space="preserve">Podés borrarlo, pasa que queda raro que de lo que dijo el rey, que no es ni orden ni nada sólo queja, salte a lo que dice Klaus que es quien decide cerrar la conversación con lo que dice. Entre un rey y un lacayo, quien debe cerrar siempre es el de </w:t>
      </w:r>
      <w:proofErr w:type="spellStart"/>
      <w:r>
        <w:t>mayo</w:t>
      </w:r>
      <w:proofErr w:type="spellEnd"/>
      <w:r>
        <w:t xml:space="preserve"> rango.</w:t>
      </w:r>
    </w:p>
  </w:comment>
  <w:comment w:id="403" w:author="PC" w:date="2025-06-11T18:53:00Z" w:initials="P">
    <w:p w:rsidR="00656DE9" w:rsidRDefault="00656DE9">
      <w:pPr>
        <w:pStyle w:val="Textocomentario"/>
      </w:pPr>
      <w:r>
        <w:rPr>
          <w:rStyle w:val="Refdecomentario"/>
        </w:rPr>
        <w:annotationRef/>
      </w:r>
      <w:r>
        <w:t>No recuerdo que pensara en esto en ese capítulo y hace que uno se confunda un poco cuando se lee la oración siguiente.</w:t>
      </w:r>
    </w:p>
  </w:comment>
  <w:comment w:id="413" w:author="PC" w:date="2025-06-11T18:57:00Z" w:initials="P">
    <w:p w:rsidR="00656DE9" w:rsidRDefault="00656DE9">
      <w:pPr>
        <w:pStyle w:val="Textocomentario"/>
      </w:pPr>
      <w:r>
        <w:rPr>
          <w:rStyle w:val="Refdecomentario"/>
        </w:rPr>
        <w:annotationRef/>
      </w:r>
      <w:r>
        <w:t>No está mal, es sólo que usaste “sin embargo” un poco más arriba.</w:t>
      </w:r>
    </w:p>
  </w:comment>
  <w:comment w:id="468" w:author="PC" w:date="2025-06-11T19:26:00Z" w:initials="P">
    <w:p w:rsidR="00656DE9" w:rsidRDefault="00656DE9">
      <w:pPr>
        <w:pStyle w:val="Textocomentario"/>
      </w:pPr>
      <w:r>
        <w:rPr>
          <w:rStyle w:val="Refdecomentario"/>
        </w:rPr>
        <w:annotationRef/>
      </w:r>
      <w:r>
        <w:t>No sabe si es un atajo o no ni tampoco hacia dónde va como para poder asegurarlo.</w:t>
      </w:r>
    </w:p>
  </w:comment>
  <w:comment w:id="497" w:author="PC" w:date="2025-06-11T19:37:00Z" w:initials="P">
    <w:p w:rsidR="00656DE9" w:rsidRDefault="00656DE9">
      <w:pPr>
        <w:pStyle w:val="Textocomentario"/>
      </w:pPr>
      <w:r>
        <w:rPr>
          <w:rStyle w:val="Refdecomentario"/>
        </w:rPr>
        <w:annotationRef/>
      </w:r>
      <w:r>
        <w:t>Tal vez podría incorporarse esto en otro momento del diálogo, pero acá no ya que corta un poco el flujo de lo que importa, que es saber cómo sobrevivió.</w:t>
      </w:r>
    </w:p>
  </w:comment>
  <w:comment w:id="502" w:author="PC" w:date="2025-06-11T19:38:00Z" w:initials="P">
    <w:p w:rsidR="00656DE9" w:rsidRDefault="00656DE9">
      <w:pPr>
        <w:pStyle w:val="Textocomentario"/>
      </w:pPr>
      <w:r>
        <w:rPr>
          <w:rStyle w:val="Refdecomentario"/>
        </w:rPr>
        <w:annotationRef/>
      </w:r>
      <w:r>
        <w:t>Y por qué no lo terminó de comer el dragón si Aron se quedó horas tumbado en la orilla?</w:t>
      </w:r>
    </w:p>
  </w:comment>
  <w:comment w:id="697" w:author="PC" w:date="2025-06-12T19:54:00Z" w:initials="P">
    <w:p w:rsidR="00656DE9" w:rsidRDefault="00656DE9">
      <w:pPr>
        <w:pStyle w:val="Textocomentario"/>
      </w:pPr>
      <w:r>
        <w:rPr>
          <w:rStyle w:val="Refdecomentario"/>
        </w:rPr>
        <w:annotationRef/>
      </w:r>
      <w:r>
        <w:t xml:space="preserve">La de la princesa o la de </w:t>
      </w:r>
      <w:proofErr w:type="spellStart"/>
      <w:r>
        <w:t>Engla</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FE2" w:rsidRDefault="00441FE2" w:rsidP="00F1536C">
      <w:pPr>
        <w:spacing w:after="0" w:line="240" w:lineRule="auto"/>
      </w:pPr>
      <w:r>
        <w:separator/>
      </w:r>
    </w:p>
  </w:endnote>
  <w:endnote w:type="continuationSeparator" w:id="0">
    <w:p w:rsidR="00441FE2" w:rsidRDefault="00441FE2"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DE9" w:rsidRPr="00F1536C" w:rsidRDefault="00656DE9">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890D9C" w:rsidRPr="00890D9C">
      <w:rPr>
        <w:caps/>
        <w:noProof/>
        <w:color w:val="000000" w:themeColor="text1"/>
        <w:lang w:val="es-ES"/>
      </w:rPr>
      <w:t>20</w:t>
    </w:r>
    <w:r w:rsidRPr="00F1536C">
      <w:rPr>
        <w:caps/>
        <w:color w:val="000000" w:themeColor="text1"/>
      </w:rPr>
      <w:fldChar w:fldCharType="end"/>
    </w:r>
  </w:p>
  <w:p w:rsidR="00656DE9" w:rsidRDefault="00656D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FE2" w:rsidRDefault="00441FE2" w:rsidP="00F1536C">
      <w:pPr>
        <w:spacing w:after="0" w:line="240" w:lineRule="auto"/>
      </w:pPr>
      <w:r>
        <w:separator/>
      </w:r>
    </w:p>
  </w:footnote>
  <w:footnote w:type="continuationSeparator" w:id="0">
    <w:p w:rsidR="00441FE2" w:rsidRDefault="00441FE2"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DE9" w:rsidRPr="008D03A6" w:rsidRDefault="00656DE9"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rsidR="00656DE9" w:rsidRDefault="00656D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3C57"/>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67A9"/>
    <w:rsid w:val="00047865"/>
    <w:rsid w:val="0004787B"/>
    <w:rsid w:val="00047F4D"/>
    <w:rsid w:val="000500E1"/>
    <w:rsid w:val="000504D4"/>
    <w:rsid w:val="00051026"/>
    <w:rsid w:val="00051317"/>
    <w:rsid w:val="00052B9D"/>
    <w:rsid w:val="00054625"/>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091"/>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79A"/>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2924"/>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770"/>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19F4"/>
    <w:rsid w:val="001422C9"/>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9FC"/>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D1"/>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44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9FC"/>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B70"/>
    <w:rsid w:val="00254FDE"/>
    <w:rsid w:val="00255A71"/>
    <w:rsid w:val="00255B1C"/>
    <w:rsid w:val="002566E0"/>
    <w:rsid w:val="0025792B"/>
    <w:rsid w:val="002601C2"/>
    <w:rsid w:val="00260257"/>
    <w:rsid w:val="0026053F"/>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4F3C"/>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A5FEC"/>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2F7922"/>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9DF"/>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432"/>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89D"/>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17EBE"/>
    <w:rsid w:val="00420534"/>
    <w:rsid w:val="00420748"/>
    <w:rsid w:val="00421816"/>
    <w:rsid w:val="00423CB6"/>
    <w:rsid w:val="00423F17"/>
    <w:rsid w:val="00424317"/>
    <w:rsid w:val="00424724"/>
    <w:rsid w:val="00425441"/>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1FE2"/>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25B"/>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691E"/>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37A"/>
    <w:rsid w:val="005B27DE"/>
    <w:rsid w:val="005B2989"/>
    <w:rsid w:val="005B29EB"/>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60"/>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DE9"/>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29D"/>
    <w:rsid w:val="00695438"/>
    <w:rsid w:val="00696986"/>
    <w:rsid w:val="00696F76"/>
    <w:rsid w:val="006970A8"/>
    <w:rsid w:val="00697412"/>
    <w:rsid w:val="0069769E"/>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093A"/>
    <w:rsid w:val="0073107F"/>
    <w:rsid w:val="007313F4"/>
    <w:rsid w:val="0073180E"/>
    <w:rsid w:val="00732BBC"/>
    <w:rsid w:val="00732F50"/>
    <w:rsid w:val="007339DF"/>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221"/>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77D"/>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13E6"/>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0D9C"/>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07B58"/>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3EBB"/>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1C1"/>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68B"/>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63A"/>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547"/>
    <w:rsid w:val="00A75A5B"/>
    <w:rsid w:val="00A762DE"/>
    <w:rsid w:val="00A76A67"/>
    <w:rsid w:val="00A7749C"/>
    <w:rsid w:val="00A775AB"/>
    <w:rsid w:val="00A776D9"/>
    <w:rsid w:val="00A77A85"/>
    <w:rsid w:val="00A8003A"/>
    <w:rsid w:val="00A801BB"/>
    <w:rsid w:val="00A80980"/>
    <w:rsid w:val="00A80D10"/>
    <w:rsid w:val="00A81980"/>
    <w:rsid w:val="00A81FE4"/>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42"/>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47C7F"/>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4B50"/>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24F"/>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3A3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1124"/>
    <w:rsid w:val="00C540EA"/>
    <w:rsid w:val="00C5422E"/>
    <w:rsid w:val="00C54500"/>
    <w:rsid w:val="00C54678"/>
    <w:rsid w:val="00C54862"/>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54"/>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6ADE"/>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2C89"/>
    <w:rsid w:val="00E93EAA"/>
    <w:rsid w:val="00E951CB"/>
    <w:rsid w:val="00E9630D"/>
    <w:rsid w:val="00E96CE4"/>
    <w:rsid w:val="00EA04BA"/>
    <w:rsid w:val="00EA06FF"/>
    <w:rsid w:val="00EA0EC8"/>
    <w:rsid w:val="00EA19B4"/>
    <w:rsid w:val="00EA1F5B"/>
    <w:rsid w:val="00EA25BD"/>
    <w:rsid w:val="00EA2CA6"/>
    <w:rsid w:val="00EA338F"/>
    <w:rsid w:val="00EA463A"/>
    <w:rsid w:val="00EA475C"/>
    <w:rsid w:val="00EA4834"/>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EF7D60"/>
    <w:rsid w:val="00F00B8A"/>
    <w:rsid w:val="00F00D5E"/>
    <w:rsid w:val="00F01C31"/>
    <w:rsid w:val="00F02248"/>
    <w:rsid w:val="00F022E0"/>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05D3"/>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2D26"/>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44A"/>
    <w:rsid w:val="00F7259F"/>
    <w:rsid w:val="00F72AD6"/>
    <w:rsid w:val="00F742ED"/>
    <w:rsid w:val="00F745A3"/>
    <w:rsid w:val="00F75888"/>
    <w:rsid w:val="00F75AC1"/>
    <w:rsid w:val="00F77423"/>
    <w:rsid w:val="00F77999"/>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458"/>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24F"/>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2FD7"/>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1A69D1"/>
    <w:rPr>
      <w:sz w:val="16"/>
      <w:szCs w:val="16"/>
    </w:rPr>
  </w:style>
  <w:style w:type="paragraph" w:styleId="Textocomentario">
    <w:name w:val="annotation text"/>
    <w:basedOn w:val="Normal"/>
    <w:link w:val="TextocomentarioCar"/>
    <w:uiPriority w:val="99"/>
    <w:semiHidden/>
    <w:unhideWhenUsed/>
    <w:rsid w:val="001A6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9D1"/>
    <w:rPr>
      <w:sz w:val="20"/>
      <w:szCs w:val="20"/>
    </w:rPr>
  </w:style>
  <w:style w:type="paragraph" w:styleId="Asuntodelcomentario">
    <w:name w:val="annotation subject"/>
    <w:basedOn w:val="Textocomentario"/>
    <w:next w:val="Textocomentario"/>
    <w:link w:val="AsuntodelcomentarioCar"/>
    <w:uiPriority w:val="99"/>
    <w:semiHidden/>
    <w:unhideWhenUsed/>
    <w:rsid w:val="001A69D1"/>
    <w:rPr>
      <w:b/>
      <w:bCs/>
    </w:rPr>
  </w:style>
  <w:style w:type="character" w:customStyle="1" w:styleId="AsuntodelcomentarioCar">
    <w:name w:val="Asunto del comentario Car"/>
    <w:basedOn w:val="TextocomentarioCar"/>
    <w:link w:val="Asuntodelcomentario"/>
    <w:uiPriority w:val="99"/>
    <w:semiHidden/>
    <w:rsid w:val="001A69D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1A69D1"/>
    <w:rPr>
      <w:sz w:val="16"/>
      <w:szCs w:val="16"/>
    </w:rPr>
  </w:style>
  <w:style w:type="paragraph" w:styleId="Textocomentario">
    <w:name w:val="annotation text"/>
    <w:basedOn w:val="Normal"/>
    <w:link w:val="TextocomentarioCar"/>
    <w:uiPriority w:val="99"/>
    <w:semiHidden/>
    <w:unhideWhenUsed/>
    <w:rsid w:val="001A6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9D1"/>
    <w:rPr>
      <w:sz w:val="20"/>
      <w:szCs w:val="20"/>
    </w:rPr>
  </w:style>
  <w:style w:type="paragraph" w:styleId="Asuntodelcomentario">
    <w:name w:val="annotation subject"/>
    <w:basedOn w:val="Textocomentario"/>
    <w:next w:val="Textocomentario"/>
    <w:link w:val="AsuntodelcomentarioCar"/>
    <w:uiPriority w:val="99"/>
    <w:semiHidden/>
    <w:unhideWhenUsed/>
    <w:rsid w:val="001A69D1"/>
    <w:rPr>
      <w:b/>
      <w:bCs/>
    </w:rPr>
  </w:style>
  <w:style w:type="character" w:customStyle="1" w:styleId="AsuntodelcomentarioCar">
    <w:name w:val="Asunto del comentario Car"/>
    <w:basedOn w:val="TextocomentarioCar"/>
    <w:link w:val="Asuntodelcomentario"/>
    <w:uiPriority w:val="99"/>
    <w:semiHidden/>
    <w:rsid w:val="001A69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F0571-AADC-494D-86DB-62CAB2F6D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21</Pages>
  <Words>7764</Words>
  <Characters>42702</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PC</cp:lastModifiedBy>
  <cp:revision>30</cp:revision>
  <cp:lastPrinted>2025-03-03T03:42:00Z</cp:lastPrinted>
  <dcterms:created xsi:type="dcterms:W3CDTF">2025-05-21T13:44:00Z</dcterms:created>
  <dcterms:modified xsi:type="dcterms:W3CDTF">2025-06-16T23:24:00Z</dcterms:modified>
</cp:coreProperties>
</file>