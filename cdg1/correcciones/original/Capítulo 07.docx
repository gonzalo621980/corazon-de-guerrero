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del w:id="1" w:author="PC" w:date="2025-06-27T19:11:00Z">
        <w:r w:rsidRPr="008D03A6" w:rsidDel="001C5D2B">
          <w:rPr>
            <w:b w:val="0"/>
            <w:color w:val="000000" w:themeColor="text1"/>
            <w:sz w:val="28"/>
            <w:szCs w:val="28"/>
          </w:rPr>
          <w:delText>El camino de los miedos</w:delText>
        </w:r>
      </w:del>
      <w:ins w:id="2" w:author="PC" w:date="2025-07-02T10:21:00Z">
        <w:r w:rsidR="00943648">
          <w:rPr>
            <w:b w:val="0"/>
            <w:color w:val="000000" w:themeColor="text1"/>
            <w:sz w:val="28"/>
            <w:szCs w:val="28"/>
          </w:rPr>
          <w:t>El 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7DA26148" wp14:editId="597B05EF">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075AD0" w:rsidRPr="008D03A6" w:rsidRDefault="00075AD0" w:rsidP="00075AD0">
      <w:pPr>
        <w:pStyle w:val="Capitulo"/>
        <w:ind w:left="0" w:firstLine="0"/>
        <w:outlineLvl w:val="0"/>
        <w:rPr>
          <w:color w:val="000000" w:themeColor="text1"/>
        </w:rPr>
      </w:pPr>
      <w:r w:rsidRPr="008D03A6">
        <w:rPr>
          <w:color w:val="000000" w:themeColor="text1"/>
        </w:rPr>
        <w:lastRenderedPageBreak/>
        <w:t>CAPÍTULO VII</w:t>
      </w:r>
    </w:p>
    <w:p w:rsidR="00075AD0" w:rsidRPr="008D03A6" w:rsidRDefault="00075AD0" w:rsidP="00075AD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3F781F" w:rsidRPr="008D03A6">
        <w:rPr>
          <w:rFonts w:ascii="Book Antiqua" w:hAnsi="Book Antiqua" w:cs="Arial"/>
          <w:color w:val="000000" w:themeColor="text1"/>
          <w:sz w:val="28"/>
          <w:szCs w:val="28"/>
        </w:rPr>
        <w:t>El vínculo</w:t>
      </w:r>
      <w:r w:rsidRPr="008D03A6">
        <w:rPr>
          <w:rFonts w:ascii="Book Antiqua" w:hAnsi="Book Antiqua" w:cs="Arial"/>
          <w:color w:val="000000" w:themeColor="text1"/>
          <w:sz w:val="28"/>
          <w:szCs w:val="28"/>
        </w:rPr>
        <w:t>—</w:t>
      </w:r>
    </w:p>
    <w:p w:rsidR="00075AD0" w:rsidRPr="008D03A6" w:rsidRDefault="00075AD0" w:rsidP="00075AD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27</w:t>
      </w:r>
    </w:p>
    <w:p w:rsidR="00075AD0" w:rsidRPr="008D03A6" w:rsidRDefault="00075AD0" w:rsidP="00075AD0">
      <w:pPr>
        <w:spacing w:after="0"/>
        <w:jc w:val="both"/>
        <w:rPr>
          <w:rFonts w:ascii="Crimson Text" w:hAnsi="Crimson Text"/>
          <w:color w:val="000000" w:themeColor="text1"/>
          <w:sz w:val="26"/>
          <w:szCs w:val="26"/>
        </w:rPr>
      </w:pPr>
    </w:p>
    <w:p w:rsidR="0096062F" w:rsidRPr="008D03A6" w:rsidRDefault="0071444E" w:rsidP="00075AD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E21B7C" w:rsidRPr="008D03A6">
        <w:rPr>
          <w:rFonts w:ascii="Crimson Text" w:hAnsi="Crimson Text"/>
          <w:color w:val="000000" w:themeColor="text1"/>
          <w:sz w:val="26"/>
          <w:szCs w:val="26"/>
        </w:rPr>
        <w:t>se había alejado de Agatha</w:t>
      </w:r>
      <w:r w:rsidR="0096062F" w:rsidRPr="008D03A6">
        <w:rPr>
          <w:rFonts w:ascii="Crimson Text" w:hAnsi="Crimson Text"/>
          <w:color w:val="000000" w:themeColor="text1"/>
          <w:sz w:val="26"/>
          <w:szCs w:val="26"/>
        </w:rPr>
        <w:t xml:space="preserve"> </w:t>
      </w:r>
      <w:del w:id="3" w:author="PC" w:date="2025-07-02T10:20:00Z">
        <w:r w:rsidR="0096062F" w:rsidRPr="008D03A6" w:rsidDel="00943648">
          <w:rPr>
            <w:rFonts w:ascii="Crimson Text" w:hAnsi="Crimson Text"/>
            <w:color w:val="000000" w:themeColor="text1"/>
            <w:sz w:val="26"/>
            <w:szCs w:val="26"/>
          </w:rPr>
          <w:delText>en un</w:delText>
        </w:r>
      </w:del>
      <w:ins w:id="4" w:author="PC" w:date="2025-07-02T10:20:00Z">
        <w:r w:rsidR="00943648">
          <w:rPr>
            <w:rFonts w:ascii="Crimson Text" w:hAnsi="Crimson Text"/>
            <w:color w:val="000000" w:themeColor="text1"/>
            <w:sz w:val="26"/>
            <w:szCs w:val="26"/>
          </w:rPr>
          <w:t>tras aquel</w:t>
        </w:r>
      </w:ins>
      <w:r w:rsidR="0096062F" w:rsidRPr="008D03A6">
        <w:rPr>
          <w:rFonts w:ascii="Crimson Text" w:hAnsi="Crimson Text"/>
          <w:color w:val="000000" w:themeColor="text1"/>
          <w:sz w:val="26"/>
          <w:szCs w:val="26"/>
        </w:rPr>
        <w:t xml:space="preserve"> suceso extraordinario. No </w:t>
      </w:r>
      <w:r w:rsidR="00E66737" w:rsidRPr="008D03A6">
        <w:rPr>
          <w:rFonts w:ascii="Crimson Text" w:hAnsi="Crimson Text"/>
          <w:color w:val="000000" w:themeColor="text1"/>
          <w:sz w:val="26"/>
          <w:szCs w:val="26"/>
        </w:rPr>
        <w:t xml:space="preserve">tenía certeza de </w:t>
      </w:r>
      <w:r w:rsidR="0096062F" w:rsidRPr="008D03A6">
        <w:rPr>
          <w:rFonts w:ascii="Crimson Text" w:hAnsi="Crimson Text"/>
          <w:color w:val="000000" w:themeColor="text1"/>
          <w:sz w:val="26"/>
          <w:szCs w:val="26"/>
        </w:rPr>
        <w:t xml:space="preserve">si la metamorfosis </w:t>
      </w:r>
      <w:del w:id="5" w:author="PC" w:date="2025-07-02T10:20:00Z">
        <w:r w:rsidR="0096062F" w:rsidRPr="008D03A6" w:rsidDel="00943648">
          <w:rPr>
            <w:rFonts w:ascii="Crimson Text" w:hAnsi="Crimson Text"/>
            <w:color w:val="000000" w:themeColor="text1"/>
            <w:sz w:val="26"/>
            <w:szCs w:val="26"/>
          </w:rPr>
          <w:delText xml:space="preserve">habría </w:delText>
        </w:r>
      </w:del>
      <w:ins w:id="6" w:author="PC" w:date="2025-07-02T10:20:00Z">
        <w:r w:rsidR="00943648">
          <w:rPr>
            <w:rFonts w:ascii="Crimson Text" w:hAnsi="Crimson Text"/>
            <w:color w:val="000000" w:themeColor="text1"/>
            <w:sz w:val="26"/>
            <w:szCs w:val="26"/>
          </w:rPr>
          <w:t>había</w:t>
        </w:r>
        <w:r w:rsidR="00943648" w:rsidRPr="008D03A6">
          <w:rPr>
            <w:rFonts w:ascii="Crimson Text" w:hAnsi="Crimson Text"/>
            <w:color w:val="000000" w:themeColor="text1"/>
            <w:sz w:val="26"/>
            <w:szCs w:val="26"/>
          </w:rPr>
          <w:t xml:space="preserve"> </w:t>
        </w:r>
      </w:ins>
      <w:r w:rsidR="0096062F" w:rsidRPr="008D03A6">
        <w:rPr>
          <w:rFonts w:ascii="Crimson Text" w:hAnsi="Crimson Text"/>
          <w:color w:val="000000" w:themeColor="text1"/>
          <w:sz w:val="26"/>
          <w:szCs w:val="26"/>
        </w:rPr>
        <w:t xml:space="preserve">sido real o una </w:t>
      </w:r>
      <w:r w:rsidR="00E21B7C" w:rsidRPr="008D03A6">
        <w:rPr>
          <w:rFonts w:ascii="Crimson Text" w:hAnsi="Crimson Text"/>
          <w:color w:val="000000" w:themeColor="text1"/>
          <w:sz w:val="26"/>
          <w:szCs w:val="26"/>
        </w:rPr>
        <w:t xml:space="preserve">mera </w:t>
      </w:r>
      <w:r w:rsidR="0096062F" w:rsidRPr="008D03A6">
        <w:rPr>
          <w:rFonts w:ascii="Crimson Text" w:hAnsi="Crimson Text"/>
          <w:color w:val="000000" w:themeColor="text1"/>
          <w:sz w:val="26"/>
          <w:szCs w:val="26"/>
        </w:rPr>
        <w:t xml:space="preserve">ilusión. Pero una cosa era </w:t>
      </w:r>
      <w:r w:rsidR="00A30DA5" w:rsidRPr="008D03A6">
        <w:rPr>
          <w:rFonts w:ascii="Crimson Text" w:hAnsi="Crimson Text"/>
          <w:color w:val="000000" w:themeColor="text1"/>
          <w:sz w:val="26"/>
          <w:szCs w:val="26"/>
        </w:rPr>
        <w:t>segura</w:t>
      </w:r>
      <w:del w:id="7" w:author="PC" w:date="2025-07-02T10:20:00Z">
        <w:r w:rsidR="009549C9" w:rsidRPr="008D03A6" w:rsidDel="00943648">
          <w:rPr>
            <w:rFonts w:ascii="Crimson Text" w:hAnsi="Crimson Text"/>
            <w:color w:val="000000" w:themeColor="text1"/>
            <w:sz w:val="26"/>
            <w:szCs w:val="26"/>
          </w:rPr>
          <w:delText>,</w:delText>
        </w:r>
      </w:del>
      <w:ins w:id="8" w:author="PC" w:date="2025-07-02T10:20:00Z">
        <w:r w:rsidR="00943648">
          <w:rPr>
            <w:rFonts w:ascii="Crimson Text" w:hAnsi="Crimson Text"/>
            <w:color w:val="000000" w:themeColor="text1"/>
            <w:sz w:val="26"/>
            <w:szCs w:val="26"/>
          </w:rPr>
          <w:t>:</w:t>
        </w:r>
      </w:ins>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estaba sólo</w:t>
      </w:r>
      <w:r w:rsidR="0096062F" w:rsidRPr="008D03A6">
        <w:rPr>
          <w:rFonts w:ascii="Crimson Text" w:hAnsi="Crimson Text"/>
          <w:color w:val="000000" w:themeColor="text1"/>
          <w:sz w:val="26"/>
          <w:szCs w:val="26"/>
        </w:rPr>
        <w:t xml:space="preserve"> y debía continuar </w:t>
      </w:r>
      <w:r w:rsidR="00E21B7C" w:rsidRPr="008D03A6">
        <w:rPr>
          <w:rFonts w:ascii="Crimson Text" w:hAnsi="Crimson Text"/>
          <w:color w:val="000000" w:themeColor="text1"/>
          <w:sz w:val="26"/>
          <w:szCs w:val="26"/>
        </w:rPr>
        <w:t>sin ella la</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travesía</w:t>
      </w:r>
      <w:r w:rsidR="0096062F"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w:t>
      </w:r>
      <w:del w:id="9" w:author="PC" w:date="2025-06-27T19:11:00Z">
        <w:r w:rsidRPr="008D03A6" w:rsidDel="001C5D2B">
          <w:rPr>
            <w:rFonts w:ascii="Crimson Text" w:hAnsi="Crimson Text"/>
            <w:color w:val="000000" w:themeColor="text1"/>
            <w:sz w:val="26"/>
            <w:szCs w:val="26"/>
          </w:rPr>
          <w:delText>el camino de los miedos</w:delText>
        </w:r>
      </w:del>
      <w:ins w:id="10" w:author="PC" w:date="2025-07-02T10:21:00Z">
        <w:r w:rsidR="00943648">
          <w:rPr>
            <w:rFonts w:ascii="Crimson Text" w:hAnsi="Crimson Text"/>
            <w:color w:val="000000" w:themeColor="text1"/>
            <w:sz w:val="26"/>
            <w:szCs w:val="26"/>
          </w:rPr>
          <w:t>el Camino de los Miedos</w:t>
        </w:r>
      </w:ins>
      <w:r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 xml:space="preserve">En medio de la </w:t>
      </w:r>
      <w:r w:rsidR="00CD7074" w:rsidRPr="008D03A6">
        <w:rPr>
          <w:rFonts w:ascii="Crimson Text" w:hAnsi="Crimson Text"/>
          <w:color w:val="000000" w:themeColor="text1"/>
          <w:sz w:val="26"/>
          <w:szCs w:val="26"/>
        </w:rPr>
        <w:t>confusión</w:t>
      </w:r>
      <w:r w:rsidR="0096062F" w:rsidRPr="008D03A6">
        <w:rPr>
          <w:rFonts w:ascii="Crimson Text" w:hAnsi="Crimson Text"/>
          <w:color w:val="000000" w:themeColor="text1"/>
          <w:sz w:val="26"/>
          <w:szCs w:val="26"/>
        </w:rPr>
        <w:t>, al menos</w:t>
      </w:r>
      <w:del w:id="11" w:author="PC" w:date="2025-07-02T19:13:00Z">
        <w:r w:rsidR="0096062F" w:rsidRPr="008D03A6" w:rsidDel="00BA31B2">
          <w:rPr>
            <w:rFonts w:ascii="Crimson Text" w:hAnsi="Crimson Text"/>
            <w:color w:val="000000" w:themeColor="text1"/>
            <w:sz w:val="26"/>
            <w:szCs w:val="26"/>
          </w:rPr>
          <w:delText>,</w:delText>
        </w:r>
      </w:del>
      <w:r w:rsidR="0096062F" w:rsidRPr="008D03A6">
        <w:rPr>
          <w:rFonts w:ascii="Crimson Text" w:hAnsi="Crimson Text"/>
          <w:color w:val="000000" w:themeColor="text1"/>
          <w:sz w:val="26"/>
          <w:szCs w:val="26"/>
        </w:rPr>
        <w:t xml:space="preserve"> </w:t>
      </w:r>
      <w:r w:rsidR="00695438" w:rsidRPr="008D03A6">
        <w:rPr>
          <w:rFonts w:ascii="Crimson Text" w:hAnsi="Crimson Text"/>
          <w:color w:val="000000" w:themeColor="text1"/>
          <w:sz w:val="26"/>
          <w:szCs w:val="26"/>
        </w:rPr>
        <w:t>lo reconfortaba</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pensar</w:t>
      </w:r>
      <w:r w:rsidR="0096062F" w:rsidRPr="008D03A6">
        <w:rPr>
          <w:rFonts w:ascii="Crimson Text" w:hAnsi="Crimson Text"/>
          <w:color w:val="000000" w:themeColor="text1"/>
          <w:sz w:val="26"/>
          <w:szCs w:val="26"/>
        </w:rPr>
        <w:t xml:space="preserve"> que </w:t>
      </w:r>
      <w:r w:rsidR="00735766" w:rsidRPr="008D03A6">
        <w:rPr>
          <w:rFonts w:ascii="Crimson Text" w:hAnsi="Crimson Text"/>
          <w:color w:val="000000" w:themeColor="text1"/>
          <w:sz w:val="26"/>
          <w:szCs w:val="26"/>
        </w:rPr>
        <w:t xml:space="preserve">sus </w:t>
      </w:r>
      <w:r w:rsidR="00E21B7C" w:rsidRPr="008D03A6">
        <w:rPr>
          <w:rFonts w:ascii="Crimson Text" w:hAnsi="Crimson Text"/>
          <w:color w:val="000000" w:themeColor="text1"/>
          <w:sz w:val="26"/>
          <w:szCs w:val="26"/>
        </w:rPr>
        <w:t>acciones no</w:t>
      </w:r>
      <w:r w:rsidR="0088336E" w:rsidRPr="008D03A6">
        <w:rPr>
          <w:rFonts w:ascii="Crimson Text" w:hAnsi="Crimson Text"/>
          <w:color w:val="000000" w:themeColor="text1"/>
          <w:sz w:val="26"/>
          <w:szCs w:val="26"/>
        </w:rPr>
        <w:t xml:space="preserve"> </w:t>
      </w:r>
      <w:del w:id="12" w:author="PC" w:date="2025-07-02T10:22:00Z">
        <w:r w:rsidR="0088336E" w:rsidRPr="008D03A6" w:rsidDel="00943648">
          <w:rPr>
            <w:rFonts w:ascii="Crimson Text" w:hAnsi="Crimson Text"/>
            <w:color w:val="000000" w:themeColor="text1"/>
            <w:sz w:val="26"/>
            <w:szCs w:val="26"/>
          </w:rPr>
          <w:delText>habrían</w:delText>
        </w:r>
        <w:r w:rsidR="0096062F" w:rsidRPr="008D03A6" w:rsidDel="00943648">
          <w:rPr>
            <w:rFonts w:ascii="Crimson Text" w:hAnsi="Crimson Text"/>
            <w:color w:val="000000" w:themeColor="text1"/>
            <w:sz w:val="26"/>
            <w:szCs w:val="26"/>
          </w:rPr>
          <w:delText xml:space="preserve"> </w:delText>
        </w:r>
      </w:del>
      <w:ins w:id="13" w:author="PC" w:date="2025-07-02T10:22:00Z">
        <w:r w:rsidR="00943648">
          <w:rPr>
            <w:rFonts w:ascii="Crimson Text" w:hAnsi="Crimson Text"/>
            <w:color w:val="000000" w:themeColor="text1"/>
            <w:sz w:val="26"/>
            <w:szCs w:val="26"/>
          </w:rPr>
          <w:t>habían</w:t>
        </w:r>
        <w:r w:rsidR="00943648" w:rsidRPr="008D03A6">
          <w:rPr>
            <w:rFonts w:ascii="Crimson Text" w:hAnsi="Crimson Text"/>
            <w:color w:val="000000" w:themeColor="text1"/>
            <w:sz w:val="26"/>
            <w:szCs w:val="26"/>
          </w:rPr>
          <w:t xml:space="preserve"> </w:t>
        </w:r>
      </w:ins>
      <w:r w:rsidR="00735766" w:rsidRPr="008D03A6">
        <w:rPr>
          <w:rFonts w:ascii="Crimson Text" w:hAnsi="Crimson Text"/>
          <w:color w:val="000000" w:themeColor="text1"/>
          <w:sz w:val="26"/>
          <w:szCs w:val="26"/>
        </w:rPr>
        <w:t xml:space="preserve">sido </w:t>
      </w:r>
      <w:r w:rsidR="00E21B7C" w:rsidRPr="008D03A6">
        <w:rPr>
          <w:rFonts w:ascii="Crimson Text" w:hAnsi="Crimson Text"/>
          <w:color w:val="000000" w:themeColor="text1"/>
          <w:sz w:val="26"/>
          <w:szCs w:val="26"/>
        </w:rPr>
        <w:t>en vano</w:t>
      </w:r>
      <w:r w:rsidR="0096062F" w:rsidRPr="008D03A6">
        <w:rPr>
          <w:rFonts w:ascii="Crimson Text" w:hAnsi="Crimson Text"/>
          <w:color w:val="000000" w:themeColor="text1"/>
          <w:sz w:val="26"/>
          <w:szCs w:val="26"/>
        </w:rPr>
        <w:t xml:space="preserve">, </w:t>
      </w:r>
      <w:r w:rsidR="00735766" w:rsidRPr="008D03A6">
        <w:rPr>
          <w:rFonts w:ascii="Crimson Text" w:hAnsi="Crimson Text"/>
          <w:color w:val="000000" w:themeColor="text1"/>
          <w:sz w:val="26"/>
          <w:szCs w:val="26"/>
        </w:rPr>
        <w:t>de lo contrario</w:t>
      </w:r>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su compañera</w:t>
      </w:r>
      <w:r w:rsidR="0096062F" w:rsidRPr="008D03A6">
        <w:rPr>
          <w:rFonts w:ascii="Crimson Text" w:hAnsi="Crimson Text"/>
          <w:color w:val="000000" w:themeColor="text1"/>
          <w:sz w:val="26"/>
          <w:szCs w:val="26"/>
        </w:rPr>
        <w:t xml:space="preserve"> esta</w:t>
      </w:r>
      <w:r w:rsidR="00735766" w:rsidRPr="008D03A6">
        <w:rPr>
          <w:rFonts w:ascii="Crimson Text" w:hAnsi="Crimson Text"/>
          <w:color w:val="000000" w:themeColor="text1"/>
          <w:sz w:val="26"/>
          <w:szCs w:val="26"/>
        </w:rPr>
        <w:t>ría</w:t>
      </w:r>
      <w:r w:rsidR="0096062F" w:rsidRPr="008D03A6">
        <w:rPr>
          <w:rFonts w:ascii="Crimson Text" w:hAnsi="Crimson Text"/>
          <w:color w:val="000000" w:themeColor="text1"/>
          <w:sz w:val="26"/>
          <w:szCs w:val="26"/>
        </w:rPr>
        <w:t xml:space="preserve"> </w:t>
      </w:r>
      <w:r w:rsidR="00E21B7C" w:rsidRPr="008D03A6">
        <w:rPr>
          <w:rFonts w:ascii="Crimson Text" w:hAnsi="Crimson Text"/>
          <w:color w:val="000000" w:themeColor="text1"/>
          <w:sz w:val="26"/>
          <w:szCs w:val="26"/>
        </w:rPr>
        <w:t>sin vida</w:t>
      </w:r>
      <w:r w:rsidR="00695438" w:rsidRPr="008D03A6">
        <w:rPr>
          <w:rFonts w:ascii="Crimson Text" w:hAnsi="Crimson Text"/>
          <w:color w:val="000000" w:themeColor="text1"/>
          <w:sz w:val="26"/>
          <w:szCs w:val="26"/>
        </w:rPr>
        <w:t>.</w:t>
      </w:r>
    </w:p>
    <w:p w:rsidR="009E1C20" w:rsidRPr="008D03A6" w:rsidRDefault="00E21B7C" w:rsidP="009549C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Las</w:t>
      </w:r>
      <w:r w:rsidR="00735766" w:rsidRPr="008D03A6">
        <w:rPr>
          <w:rFonts w:ascii="Crimson Text" w:hAnsi="Crimson Text"/>
          <w:color w:val="000000" w:themeColor="text1"/>
          <w:sz w:val="26"/>
          <w:szCs w:val="26"/>
        </w:rPr>
        <w:t xml:space="preserve"> últimas horas habían sido extenuantes</w:t>
      </w:r>
      <w:del w:id="14" w:author="PC" w:date="2025-07-02T19:13:00Z">
        <w:r w:rsidR="00735766" w:rsidRPr="008D03A6" w:rsidDel="00BA31B2">
          <w:rPr>
            <w:rFonts w:ascii="Crimson Text" w:hAnsi="Crimson Text"/>
            <w:color w:val="000000" w:themeColor="text1"/>
            <w:sz w:val="26"/>
            <w:szCs w:val="26"/>
          </w:rPr>
          <w:delText>, cada suceso lo había exigido al máximo</w:delText>
        </w:r>
      </w:del>
      <w:r w:rsidR="00735766" w:rsidRPr="008D03A6">
        <w:rPr>
          <w:rFonts w:ascii="Crimson Text" w:hAnsi="Crimson Text"/>
          <w:color w:val="000000" w:themeColor="text1"/>
          <w:sz w:val="26"/>
          <w:szCs w:val="26"/>
        </w:rPr>
        <w:t xml:space="preserve">. </w:t>
      </w:r>
      <w:r w:rsidR="009549C9" w:rsidRPr="008D03A6">
        <w:rPr>
          <w:rFonts w:ascii="Crimson Text" w:hAnsi="Crimson Text"/>
          <w:color w:val="000000" w:themeColor="text1"/>
          <w:sz w:val="26"/>
          <w:szCs w:val="26"/>
        </w:rPr>
        <w:t>C</w:t>
      </w:r>
      <w:r w:rsidR="00735766" w:rsidRPr="008D03A6">
        <w:rPr>
          <w:rFonts w:ascii="Crimson Text" w:hAnsi="Crimson Text"/>
          <w:color w:val="000000" w:themeColor="text1"/>
          <w:sz w:val="26"/>
          <w:szCs w:val="26"/>
        </w:rPr>
        <w:t xml:space="preserve">on la guardia </w:t>
      </w:r>
      <w:ins w:id="15" w:author="PC" w:date="2025-07-02T10:22:00Z">
        <w:r w:rsidR="00943648">
          <w:rPr>
            <w:rFonts w:ascii="Crimson Text" w:hAnsi="Crimson Text"/>
            <w:color w:val="000000" w:themeColor="text1"/>
            <w:sz w:val="26"/>
            <w:szCs w:val="26"/>
          </w:rPr>
          <w:t>en alto</w:t>
        </w:r>
      </w:ins>
      <w:del w:id="16" w:author="PC" w:date="2025-07-02T10:22:00Z">
        <w:r w:rsidR="00735766" w:rsidRPr="008D03A6" w:rsidDel="00943648">
          <w:rPr>
            <w:rFonts w:ascii="Crimson Text" w:hAnsi="Crimson Text"/>
            <w:color w:val="000000" w:themeColor="text1"/>
            <w:sz w:val="26"/>
            <w:szCs w:val="26"/>
          </w:rPr>
          <w:delText>alta</w:delText>
        </w:r>
      </w:del>
      <w:r w:rsidR="009549C9" w:rsidRPr="008D03A6">
        <w:rPr>
          <w:rFonts w:ascii="Crimson Text" w:hAnsi="Crimson Text"/>
          <w:color w:val="000000" w:themeColor="text1"/>
          <w:sz w:val="26"/>
          <w:szCs w:val="26"/>
        </w:rPr>
        <w:t xml:space="preserve">, había centrado </w:t>
      </w:r>
      <w:del w:id="17" w:author="PC" w:date="2025-07-02T10:23:00Z">
        <w:r w:rsidR="009549C9" w:rsidRPr="008D03A6" w:rsidDel="00943648">
          <w:rPr>
            <w:rFonts w:ascii="Crimson Text" w:hAnsi="Crimson Text"/>
            <w:color w:val="000000" w:themeColor="text1"/>
            <w:sz w:val="26"/>
            <w:szCs w:val="26"/>
          </w:rPr>
          <w:delText>la</w:delText>
        </w:r>
      </w:del>
      <w:ins w:id="18" w:author="PC" w:date="2025-07-02T10:23:00Z">
        <w:r w:rsidR="00943648">
          <w:rPr>
            <w:rFonts w:ascii="Crimson Text" w:hAnsi="Crimson Text"/>
            <w:color w:val="000000" w:themeColor="text1"/>
            <w:sz w:val="26"/>
            <w:szCs w:val="26"/>
          </w:rPr>
          <w:t>su</w:t>
        </w:r>
      </w:ins>
      <w:r w:rsidR="009549C9" w:rsidRPr="008D03A6">
        <w:rPr>
          <w:rFonts w:ascii="Crimson Text" w:hAnsi="Crimson Text"/>
          <w:color w:val="000000" w:themeColor="text1"/>
          <w:sz w:val="26"/>
          <w:szCs w:val="26"/>
        </w:rPr>
        <w:t xml:space="preserve"> atención en sobrevivir. </w:t>
      </w:r>
      <w:r w:rsidR="00E66737" w:rsidRPr="008D03A6">
        <w:rPr>
          <w:rFonts w:ascii="Crimson Text" w:hAnsi="Crimson Text"/>
          <w:color w:val="000000" w:themeColor="text1"/>
          <w:sz w:val="26"/>
          <w:szCs w:val="26"/>
        </w:rPr>
        <w:t xml:space="preserve">Pero, </w:t>
      </w:r>
      <w:r w:rsidR="00A400F4" w:rsidRPr="008D03A6">
        <w:rPr>
          <w:rFonts w:ascii="Crimson Text" w:hAnsi="Crimson Text"/>
          <w:color w:val="000000" w:themeColor="text1"/>
          <w:sz w:val="26"/>
          <w:szCs w:val="26"/>
        </w:rPr>
        <w:t xml:space="preserve">tras </w:t>
      </w:r>
      <w:r w:rsidR="009549C9" w:rsidRPr="008D03A6">
        <w:rPr>
          <w:rFonts w:ascii="Crimson Text" w:hAnsi="Crimson Text"/>
          <w:color w:val="000000" w:themeColor="text1"/>
          <w:sz w:val="26"/>
          <w:szCs w:val="26"/>
        </w:rPr>
        <w:t>supera</w:t>
      </w:r>
      <w:r w:rsidR="00A400F4" w:rsidRPr="008D03A6">
        <w:rPr>
          <w:rFonts w:ascii="Crimson Text" w:hAnsi="Crimson Text"/>
          <w:color w:val="000000" w:themeColor="text1"/>
          <w:sz w:val="26"/>
          <w:szCs w:val="26"/>
        </w:rPr>
        <w:t>r</w:t>
      </w:r>
      <w:r w:rsidR="00A30DA5" w:rsidRPr="008D03A6">
        <w:rPr>
          <w:rFonts w:ascii="Crimson Text" w:hAnsi="Crimson Text"/>
          <w:color w:val="000000" w:themeColor="text1"/>
          <w:sz w:val="26"/>
          <w:szCs w:val="26"/>
        </w:rPr>
        <w:t xml:space="preserve"> </w:t>
      </w:r>
      <w:del w:id="19" w:author="PC" w:date="2025-07-02T10:23:00Z">
        <w:r w:rsidR="00A30DA5" w:rsidRPr="008D03A6" w:rsidDel="00943648">
          <w:rPr>
            <w:rFonts w:ascii="Crimson Text" w:hAnsi="Crimson Text"/>
            <w:color w:val="000000" w:themeColor="text1"/>
            <w:sz w:val="26"/>
            <w:szCs w:val="26"/>
          </w:rPr>
          <w:delText>l</w:delText>
        </w:r>
        <w:r w:rsidR="00A400F4" w:rsidRPr="008D03A6" w:rsidDel="00943648">
          <w:rPr>
            <w:rFonts w:ascii="Crimson Text" w:hAnsi="Crimson Text"/>
            <w:color w:val="000000" w:themeColor="text1"/>
            <w:sz w:val="26"/>
            <w:szCs w:val="26"/>
          </w:rPr>
          <w:delText>as</w:delText>
        </w:r>
        <w:r w:rsidR="00A30DA5" w:rsidRPr="008D03A6" w:rsidDel="00943648">
          <w:rPr>
            <w:rFonts w:ascii="Crimson Text" w:hAnsi="Crimson Text"/>
            <w:color w:val="000000" w:themeColor="text1"/>
            <w:sz w:val="26"/>
            <w:szCs w:val="26"/>
          </w:rPr>
          <w:delText xml:space="preserve"> </w:delText>
        </w:r>
        <w:r w:rsidR="00A400F4" w:rsidRPr="008D03A6" w:rsidDel="00943648">
          <w:rPr>
            <w:rFonts w:ascii="Crimson Text" w:hAnsi="Crimson Text"/>
            <w:color w:val="000000" w:themeColor="text1"/>
            <w:sz w:val="26"/>
            <w:szCs w:val="26"/>
          </w:rPr>
          <w:delText>barreras</w:delText>
        </w:r>
      </w:del>
      <w:ins w:id="20" w:author="PC" w:date="2025-07-02T19:14:00Z">
        <w:r w:rsidR="00BA31B2">
          <w:rPr>
            <w:rFonts w:ascii="Crimson Text" w:hAnsi="Crimson Text"/>
            <w:color w:val="000000" w:themeColor="text1"/>
            <w:sz w:val="26"/>
            <w:szCs w:val="26"/>
          </w:rPr>
          <w:t>cada suceso</w:t>
        </w:r>
      </w:ins>
      <w:r w:rsidR="009549C9" w:rsidRPr="008D03A6">
        <w:rPr>
          <w:rFonts w:ascii="Crimson Text" w:hAnsi="Crimson Text"/>
          <w:color w:val="000000" w:themeColor="text1"/>
          <w:sz w:val="26"/>
          <w:szCs w:val="26"/>
        </w:rPr>
        <w:t xml:space="preserve">, </w:t>
      </w:r>
      <w:r w:rsidR="00A30DA5" w:rsidRPr="008D03A6">
        <w:rPr>
          <w:rFonts w:ascii="Crimson Text" w:hAnsi="Crimson Text"/>
          <w:color w:val="000000" w:themeColor="text1"/>
          <w:sz w:val="26"/>
          <w:szCs w:val="26"/>
        </w:rPr>
        <w:t xml:space="preserve">había </w:t>
      </w:r>
      <w:r w:rsidR="00EF6F06" w:rsidRPr="008D03A6">
        <w:rPr>
          <w:rFonts w:ascii="Crimson Text" w:hAnsi="Crimson Text"/>
          <w:color w:val="000000" w:themeColor="text1"/>
          <w:sz w:val="26"/>
          <w:szCs w:val="26"/>
        </w:rPr>
        <w:t>notado</w:t>
      </w:r>
      <w:r w:rsidR="00A30DA5" w:rsidRPr="008D03A6">
        <w:rPr>
          <w:rFonts w:ascii="Crimson Text" w:hAnsi="Crimson Text"/>
          <w:color w:val="000000" w:themeColor="text1"/>
          <w:sz w:val="26"/>
          <w:szCs w:val="26"/>
        </w:rPr>
        <w:t xml:space="preserve"> un </w:t>
      </w:r>
      <w:r w:rsidR="00A400F4" w:rsidRPr="008D03A6">
        <w:rPr>
          <w:rFonts w:ascii="Crimson Text" w:hAnsi="Crimson Text"/>
          <w:color w:val="000000" w:themeColor="text1"/>
          <w:sz w:val="26"/>
          <w:szCs w:val="26"/>
        </w:rPr>
        <w:t>gran</w:t>
      </w:r>
      <w:r w:rsidR="00A30DA5" w:rsidRPr="008D03A6">
        <w:rPr>
          <w:rFonts w:ascii="Crimson Text" w:hAnsi="Crimson Text"/>
          <w:color w:val="000000" w:themeColor="text1"/>
          <w:sz w:val="26"/>
          <w:szCs w:val="26"/>
        </w:rPr>
        <w:t xml:space="preserve"> progreso </w:t>
      </w:r>
      <w:r w:rsidR="009549C9" w:rsidRPr="008D03A6">
        <w:rPr>
          <w:rFonts w:ascii="Crimson Text" w:hAnsi="Crimson Text"/>
          <w:color w:val="000000" w:themeColor="text1"/>
          <w:sz w:val="26"/>
          <w:szCs w:val="26"/>
        </w:rPr>
        <w:t>en</w:t>
      </w:r>
      <w:r w:rsidR="00E9630D" w:rsidRPr="008D03A6">
        <w:rPr>
          <w:rFonts w:ascii="Crimson Text" w:hAnsi="Crimson Text"/>
          <w:color w:val="000000" w:themeColor="text1"/>
          <w:sz w:val="26"/>
          <w:szCs w:val="26"/>
        </w:rPr>
        <w:t xml:space="preserve"> </w:t>
      </w:r>
      <w:r w:rsidR="0088336E" w:rsidRPr="008D03A6">
        <w:rPr>
          <w:rFonts w:ascii="Crimson Text" w:hAnsi="Crimson Text"/>
          <w:color w:val="000000" w:themeColor="text1"/>
          <w:sz w:val="26"/>
          <w:szCs w:val="26"/>
        </w:rPr>
        <w:t>el</w:t>
      </w:r>
      <w:r w:rsidR="00E9630D" w:rsidRPr="008D03A6">
        <w:rPr>
          <w:rFonts w:ascii="Crimson Text" w:hAnsi="Crimson Text"/>
          <w:color w:val="000000" w:themeColor="text1"/>
          <w:sz w:val="26"/>
          <w:szCs w:val="26"/>
        </w:rPr>
        <w:t xml:space="preserve"> </w:t>
      </w:r>
      <w:r w:rsidR="009549C9" w:rsidRPr="008D03A6">
        <w:rPr>
          <w:rFonts w:ascii="Crimson Text" w:hAnsi="Crimson Text"/>
          <w:color w:val="000000" w:themeColor="text1"/>
          <w:sz w:val="26"/>
          <w:szCs w:val="26"/>
        </w:rPr>
        <w:t xml:space="preserve">trayecto y en </w:t>
      </w:r>
      <w:r w:rsidR="0088336E" w:rsidRPr="008D03A6">
        <w:rPr>
          <w:rFonts w:ascii="Crimson Text" w:hAnsi="Crimson Text"/>
          <w:color w:val="000000" w:themeColor="text1"/>
          <w:sz w:val="26"/>
          <w:szCs w:val="26"/>
        </w:rPr>
        <w:t>su</w:t>
      </w:r>
      <w:r w:rsidR="009549C9" w:rsidRPr="008D03A6">
        <w:rPr>
          <w:rFonts w:ascii="Crimson Text" w:hAnsi="Crimson Text"/>
          <w:color w:val="000000" w:themeColor="text1"/>
          <w:sz w:val="26"/>
          <w:szCs w:val="26"/>
        </w:rPr>
        <w:t xml:space="preserve"> </w:t>
      </w:r>
      <w:r w:rsidR="00E9630D" w:rsidRPr="008D03A6">
        <w:rPr>
          <w:rFonts w:ascii="Crimson Text" w:hAnsi="Crimson Text"/>
          <w:color w:val="000000" w:themeColor="text1"/>
          <w:sz w:val="26"/>
          <w:szCs w:val="26"/>
        </w:rPr>
        <w:t xml:space="preserve">objetivo </w:t>
      </w:r>
      <w:r w:rsidR="00E66737" w:rsidRPr="008D03A6">
        <w:rPr>
          <w:rFonts w:ascii="Crimson Text" w:hAnsi="Crimson Text"/>
          <w:color w:val="000000" w:themeColor="text1"/>
          <w:sz w:val="26"/>
          <w:szCs w:val="26"/>
        </w:rPr>
        <w:t>primordial</w:t>
      </w:r>
      <w:r w:rsidR="009549C9" w:rsidRPr="008D03A6">
        <w:rPr>
          <w:rFonts w:ascii="Crimson Text" w:hAnsi="Crimson Text"/>
          <w:color w:val="000000" w:themeColor="text1"/>
          <w:sz w:val="26"/>
          <w:szCs w:val="26"/>
        </w:rPr>
        <w:t>:</w:t>
      </w:r>
      <w:r w:rsidR="00E9630D" w:rsidRPr="008D03A6">
        <w:rPr>
          <w:rFonts w:ascii="Crimson Text" w:hAnsi="Crimson Text"/>
          <w:color w:val="000000" w:themeColor="text1"/>
          <w:sz w:val="26"/>
          <w:szCs w:val="26"/>
        </w:rPr>
        <w:t xml:space="preserve"> alcanzar las </w:t>
      </w:r>
      <w:del w:id="21" w:author="PC" w:date="2025-07-02T10:23:00Z">
        <w:r w:rsidR="00E9630D" w:rsidRPr="008D03A6" w:rsidDel="00943648">
          <w:rPr>
            <w:rFonts w:ascii="Crimson Text" w:hAnsi="Crimson Text"/>
            <w:color w:val="000000" w:themeColor="text1"/>
            <w:sz w:val="26"/>
            <w:szCs w:val="26"/>
          </w:rPr>
          <w:delText>tierras altas</w:delText>
        </w:r>
      </w:del>
      <w:ins w:id="22" w:author="PC" w:date="2025-07-02T10:23:00Z">
        <w:r w:rsidR="00943648">
          <w:rPr>
            <w:rFonts w:ascii="Crimson Text" w:hAnsi="Crimson Text"/>
            <w:color w:val="000000" w:themeColor="text1"/>
            <w:sz w:val="26"/>
            <w:szCs w:val="26"/>
          </w:rPr>
          <w:t>Tierras Altas</w:t>
        </w:r>
      </w:ins>
      <w:r w:rsidR="00E9630D" w:rsidRPr="008D03A6">
        <w:rPr>
          <w:rFonts w:ascii="Crimson Text" w:hAnsi="Crimson Text"/>
          <w:color w:val="000000" w:themeColor="text1"/>
          <w:sz w:val="26"/>
          <w:szCs w:val="26"/>
        </w:rPr>
        <w:t>.</w:t>
      </w:r>
      <w:r w:rsidR="009549C9" w:rsidRPr="008D03A6">
        <w:rPr>
          <w:rFonts w:ascii="Crimson Text" w:hAnsi="Crimson Text"/>
          <w:color w:val="000000" w:themeColor="text1"/>
          <w:sz w:val="26"/>
          <w:szCs w:val="26"/>
        </w:rPr>
        <w:t xml:space="preserve"> Sin darse cuenta, el </w:t>
      </w:r>
      <w:del w:id="23" w:author="PC" w:date="2025-07-02T10:24:00Z">
        <w:r w:rsidR="009549C9" w:rsidRPr="008D03A6" w:rsidDel="00943648">
          <w:rPr>
            <w:rFonts w:ascii="Crimson Text" w:hAnsi="Crimson Text"/>
            <w:color w:val="000000" w:themeColor="text1"/>
            <w:sz w:val="26"/>
            <w:szCs w:val="26"/>
          </w:rPr>
          <w:delText xml:space="preserve">marco </w:delText>
        </w:r>
      </w:del>
      <w:ins w:id="24" w:author="PC" w:date="2025-07-02T10:24:00Z">
        <w:r w:rsidR="00943648">
          <w:rPr>
            <w:rFonts w:ascii="Crimson Text" w:hAnsi="Crimson Text"/>
            <w:color w:val="000000" w:themeColor="text1"/>
            <w:sz w:val="26"/>
            <w:szCs w:val="26"/>
          </w:rPr>
          <w:t>paisaje</w:t>
        </w:r>
        <w:r w:rsidR="00943648" w:rsidRPr="008D03A6">
          <w:rPr>
            <w:rFonts w:ascii="Crimson Text" w:hAnsi="Crimson Text"/>
            <w:color w:val="000000" w:themeColor="text1"/>
            <w:sz w:val="26"/>
            <w:szCs w:val="26"/>
          </w:rPr>
          <w:t xml:space="preserve"> </w:t>
        </w:r>
      </w:ins>
      <w:r w:rsidR="009549C9" w:rsidRPr="008D03A6">
        <w:rPr>
          <w:rFonts w:ascii="Crimson Text" w:hAnsi="Crimson Text"/>
          <w:color w:val="000000" w:themeColor="text1"/>
          <w:sz w:val="26"/>
          <w:szCs w:val="26"/>
        </w:rPr>
        <w:t xml:space="preserve">había cambiado </w:t>
      </w:r>
      <w:r w:rsidR="00EF6F06" w:rsidRPr="008D03A6">
        <w:rPr>
          <w:rFonts w:ascii="Crimson Text" w:hAnsi="Crimson Text"/>
          <w:color w:val="000000" w:themeColor="text1"/>
          <w:sz w:val="26"/>
          <w:szCs w:val="26"/>
        </w:rPr>
        <w:t>significativamente</w:t>
      </w:r>
      <w:r w:rsidR="009549C9" w:rsidRPr="008D03A6">
        <w:rPr>
          <w:rFonts w:ascii="Crimson Text" w:hAnsi="Crimson Text"/>
          <w:color w:val="000000" w:themeColor="text1"/>
          <w:sz w:val="26"/>
          <w:szCs w:val="26"/>
        </w:rPr>
        <w:t xml:space="preserve">. </w:t>
      </w:r>
      <w:del w:id="25" w:author="PC" w:date="2025-07-02T19:16:00Z">
        <w:r w:rsidR="009549C9" w:rsidRPr="008D03A6" w:rsidDel="00BA31B2">
          <w:rPr>
            <w:rFonts w:ascii="Crimson Text" w:hAnsi="Crimson Text"/>
            <w:color w:val="000000" w:themeColor="text1"/>
            <w:sz w:val="26"/>
            <w:szCs w:val="26"/>
          </w:rPr>
          <w:delText xml:space="preserve">La vegetación ofrecía un escenario </w:delText>
        </w:r>
        <w:r w:rsidR="00EF6F06" w:rsidRPr="008D03A6" w:rsidDel="00BA31B2">
          <w:rPr>
            <w:rFonts w:ascii="Crimson Text" w:hAnsi="Crimson Text"/>
            <w:color w:val="000000" w:themeColor="text1"/>
            <w:sz w:val="26"/>
            <w:szCs w:val="26"/>
          </w:rPr>
          <w:delText>favorable</w:delText>
        </w:r>
        <w:r w:rsidR="009549C9" w:rsidRPr="008D03A6" w:rsidDel="00BA31B2">
          <w:rPr>
            <w:rFonts w:ascii="Crimson Text" w:hAnsi="Crimson Text"/>
            <w:color w:val="000000" w:themeColor="text1"/>
            <w:sz w:val="26"/>
            <w:szCs w:val="26"/>
          </w:rPr>
          <w:delText>, donde los</w:delText>
        </w:r>
      </w:del>
      <w:ins w:id="26" w:author="PC" w:date="2025-07-02T19:16:00Z">
        <w:r w:rsidR="00BA31B2">
          <w:rPr>
            <w:rFonts w:ascii="Crimson Text" w:hAnsi="Crimson Text"/>
            <w:color w:val="000000" w:themeColor="text1"/>
            <w:sz w:val="26"/>
            <w:szCs w:val="26"/>
          </w:rPr>
          <w:t>Los</w:t>
        </w:r>
      </w:ins>
      <w:r w:rsidR="0094584B" w:rsidRPr="008D03A6">
        <w:rPr>
          <w:rFonts w:ascii="Crimson Text" w:hAnsi="Crimson Text"/>
          <w:color w:val="000000" w:themeColor="text1"/>
          <w:sz w:val="26"/>
          <w:szCs w:val="26"/>
        </w:rPr>
        <w:t xml:space="preserve"> arbustos y </w:t>
      </w:r>
      <w:r w:rsidR="009549C9" w:rsidRPr="008D03A6">
        <w:rPr>
          <w:rFonts w:ascii="Crimson Text" w:hAnsi="Crimson Text"/>
          <w:color w:val="000000" w:themeColor="text1"/>
          <w:sz w:val="26"/>
          <w:szCs w:val="26"/>
        </w:rPr>
        <w:t xml:space="preserve">matorrales </w:t>
      </w:r>
      <w:r w:rsidR="001423BE" w:rsidRPr="008D03A6">
        <w:rPr>
          <w:rFonts w:ascii="Crimson Text" w:hAnsi="Crimson Text"/>
          <w:color w:val="000000" w:themeColor="text1"/>
          <w:sz w:val="26"/>
          <w:szCs w:val="26"/>
        </w:rPr>
        <w:t xml:space="preserve">habían </w:t>
      </w:r>
      <w:del w:id="27" w:author="PC" w:date="2025-07-02T19:16:00Z">
        <w:r w:rsidR="001423BE" w:rsidRPr="008D03A6" w:rsidDel="00BA31B2">
          <w:rPr>
            <w:rFonts w:ascii="Crimson Text" w:hAnsi="Crimson Text"/>
            <w:color w:val="000000" w:themeColor="text1"/>
            <w:sz w:val="26"/>
            <w:szCs w:val="26"/>
          </w:rPr>
          <w:delText>perdido presencia</w:delText>
        </w:r>
      </w:del>
      <w:ins w:id="28" w:author="PC" w:date="2025-07-02T19:16:00Z">
        <w:r w:rsidR="00BA31B2">
          <w:rPr>
            <w:rFonts w:ascii="Crimson Text" w:hAnsi="Crimson Text"/>
            <w:color w:val="000000" w:themeColor="text1"/>
            <w:sz w:val="26"/>
            <w:szCs w:val="26"/>
          </w:rPr>
          <w:t>comenzado a disminuir</w:t>
        </w:r>
      </w:ins>
      <w:r w:rsidR="001423BE" w:rsidRPr="008D03A6">
        <w:rPr>
          <w:rFonts w:ascii="Crimson Text" w:hAnsi="Crimson Text"/>
          <w:color w:val="000000" w:themeColor="text1"/>
          <w:sz w:val="26"/>
          <w:szCs w:val="26"/>
        </w:rPr>
        <w:t xml:space="preserve"> y el </w:t>
      </w:r>
      <w:r w:rsidR="0094584B" w:rsidRPr="008D03A6">
        <w:rPr>
          <w:rFonts w:ascii="Crimson Text" w:hAnsi="Crimson Text"/>
          <w:color w:val="000000" w:themeColor="text1"/>
          <w:sz w:val="26"/>
          <w:szCs w:val="26"/>
        </w:rPr>
        <w:t xml:space="preserve">follaje </w:t>
      </w:r>
      <w:r w:rsidR="001423BE" w:rsidRPr="008D03A6">
        <w:rPr>
          <w:rFonts w:ascii="Crimson Text" w:hAnsi="Crimson Text"/>
          <w:color w:val="000000" w:themeColor="text1"/>
          <w:sz w:val="26"/>
          <w:szCs w:val="26"/>
        </w:rPr>
        <w:t xml:space="preserve">era menos </w:t>
      </w:r>
      <w:r w:rsidR="00A400F4" w:rsidRPr="008D03A6">
        <w:rPr>
          <w:rFonts w:ascii="Crimson Text" w:hAnsi="Crimson Text"/>
          <w:color w:val="000000" w:themeColor="text1"/>
          <w:sz w:val="26"/>
          <w:szCs w:val="26"/>
        </w:rPr>
        <w:t>abrumador</w:t>
      </w:r>
      <w:r w:rsidR="0094584B"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 xml:space="preserve">Predominaban </w:t>
      </w:r>
      <w:r w:rsidR="0094584B" w:rsidRPr="008D03A6">
        <w:rPr>
          <w:rFonts w:ascii="Crimson Text" w:hAnsi="Crimson Text"/>
          <w:color w:val="000000" w:themeColor="text1"/>
          <w:sz w:val="26"/>
          <w:szCs w:val="26"/>
        </w:rPr>
        <w:t>árboles</w:t>
      </w:r>
      <w:r w:rsidR="001423BE" w:rsidRPr="008D03A6">
        <w:rPr>
          <w:rFonts w:ascii="Crimson Text" w:hAnsi="Crimson Text"/>
          <w:color w:val="000000" w:themeColor="text1"/>
          <w:sz w:val="26"/>
          <w:szCs w:val="26"/>
        </w:rPr>
        <w:t xml:space="preserve"> </w:t>
      </w:r>
      <w:r w:rsidR="00A30DA5" w:rsidRPr="008D03A6">
        <w:rPr>
          <w:rFonts w:ascii="Crimson Text" w:hAnsi="Crimson Text"/>
          <w:color w:val="000000" w:themeColor="text1"/>
          <w:sz w:val="26"/>
          <w:szCs w:val="26"/>
        </w:rPr>
        <w:t>poco</w:t>
      </w:r>
      <w:r w:rsidR="001423BE" w:rsidRPr="008D03A6">
        <w:rPr>
          <w:rFonts w:ascii="Crimson Text" w:hAnsi="Crimson Text"/>
          <w:color w:val="000000" w:themeColor="text1"/>
          <w:sz w:val="26"/>
          <w:szCs w:val="26"/>
        </w:rPr>
        <w:t xml:space="preserve"> </w:t>
      </w:r>
      <w:r w:rsidR="00A400F4" w:rsidRPr="008D03A6">
        <w:rPr>
          <w:rFonts w:ascii="Crimson Text" w:hAnsi="Crimson Text"/>
          <w:color w:val="000000" w:themeColor="text1"/>
          <w:sz w:val="26"/>
          <w:szCs w:val="26"/>
        </w:rPr>
        <w:t>frondoso</w:t>
      </w:r>
      <w:r w:rsidR="00A30DA5" w:rsidRPr="008D03A6">
        <w:rPr>
          <w:rFonts w:ascii="Crimson Text" w:hAnsi="Crimson Text"/>
          <w:color w:val="000000" w:themeColor="text1"/>
          <w:sz w:val="26"/>
          <w:szCs w:val="26"/>
        </w:rPr>
        <w:t>s</w:t>
      </w:r>
      <w:r w:rsidR="0094584B" w:rsidRPr="008D03A6">
        <w:rPr>
          <w:rFonts w:ascii="Crimson Text" w:hAnsi="Crimson Text"/>
          <w:color w:val="000000" w:themeColor="text1"/>
          <w:sz w:val="26"/>
          <w:szCs w:val="26"/>
        </w:rPr>
        <w:t xml:space="preserve">, </w:t>
      </w:r>
      <w:r w:rsidR="00A400F4" w:rsidRPr="008D03A6">
        <w:rPr>
          <w:rFonts w:ascii="Crimson Text" w:hAnsi="Crimson Text"/>
          <w:color w:val="000000" w:themeColor="text1"/>
          <w:sz w:val="26"/>
          <w:szCs w:val="26"/>
        </w:rPr>
        <w:t>de mayor altura</w:t>
      </w:r>
      <w:r w:rsidR="0094584B" w:rsidRPr="008D03A6">
        <w:rPr>
          <w:rFonts w:ascii="Crimson Text" w:hAnsi="Crimson Text"/>
          <w:color w:val="000000" w:themeColor="text1"/>
          <w:sz w:val="26"/>
          <w:szCs w:val="26"/>
        </w:rPr>
        <w:t xml:space="preserve"> y </w:t>
      </w:r>
      <w:r w:rsidR="001423BE" w:rsidRPr="008D03A6">
        <w:rPr>
          <w:rFonts w:ascii="Crimson Text" w:hAnsi="Crimson Text"/>
          <w:color w:val="000000" w:themeColor="text1"/>
          <w:sz w:val="26"/>
          <w:szCs w:val="26"/>
        </w:rPr>
        <w:t xml:space="preserve">permeables a </w:t>
      </w:r>
      <w:r w:rsidR="0094584B" w:rsidRPr="008D03A6">
        <w:rPr>
          <w:rFonts w:ascii="Crimson Text" w:hAnsi="Crimson Text"/>
          <w:color w:val="000000" w:themeColor="text1"/>
          <w:sz w:val="26"/>
          <w:szCs w:val="26"/>
        </w:rPr>
        <w:t xml:space="preserve">la luz </w:t>
      </w:r>
      <w:r w:rsidR="001423BE" w:rsidRPr="008D03A6">
        <w:rPr>
          <w:rFonts w:ascii="Crimson Text" w:hAnsi="Crimson Text"/>
          <w:color w:val="000000" w:themeColor="text1"/>
          <w:sz w:val="26"/>
          <w:szCs w:val="26"/>
        </w:rPr>
        <w:t xml:space="preserve">del sol. </w:t>
      </w:r>
      <w:r w:rsidR="00EF6F06" w:rsidRPr="008D03A6">
        <w:rPr>
          <w:rFonts w:ascii="Crimson Text" w:hAnsi="Crimson Text"/>
          <w:color w:val="000000" w:themeColor="text1"/>
          <w:sz w:val="26"/>
          <w:szCs w:val="26"/>
        </w:rPr>
        <w:t xml:space="preserve">La </w:t>
      </w:r>
      <w:r w:rsidR="005254B7" w:rsidRPr="008D03A6">
        <w:rPr>
          <w:rFonts w:ascii="Crimson Text" w:hAnsi="Crimson Text"/>
          <w:color w:val="000000" w:themeColor="text1"/>
          <w:sz w:val="26"/>
          <w:szCs w:val="26"/>
        </w:rPr>
        <w:t>espesura</w:t>
      </w:r>
      <w:r w:rsidR="00EF6F06" w:rsidRPr="008D03A6">
        <w:rPr>
          <w:rFonts w:ascii="Crimson Text" w:hAnsi="Crimson Text"/>
          <w:color w:val="000000" w:themeColor="text1"/>
          <w:sz w:val="26"/>
          <w:szCs w:val="26"/>
        </w:rPr>
        <w:t xml:space="preserve"> salvaje había sido reemplazada por un manto de hierba verde, que se mezclaba con </w:t>
      </w:r>
      <w:r w:rsidR="00E2389B" w:rsidRPr="008D03A6">
        <w:rPr>
          <w:rFonts w:ascii="Crimson Text" w:hAnsi="Crimson Text"/>
          <w:color w:val="000000" w:themeColor="text1"/>
          <w:sz w:val="26"/>
          <w:szCs w:val="26"/>
        </w:rPr>
        <w:t>l</w:t>
      </w:r>
      <w:r w:rsidR="00A400F4" w:rsidRPr="008D03A6">
        <w:rPr>
          <w:rFonts w:ascii="Crimson Text" w:hAnsi="Crimson Text"/>
          <w:color w:val="000000" w:themeColor="text1"/>
          <w:sz w:val="26"/>
          <w:szCs w:val="26"/>
        </w:rPr>
        <w:t>os matices</w:t>
      </w:r>
      <w:r w:rsidR="00EF6F06" w:rsidRPr="008D03A6">
        <w:rPr>
          <w:rFonts w:ascii="Crimson Text" w:hAnsi="Crimson Text"/>
          <w:color w:val="000000" w:themeColor="text1"/>
          <w:sz w:val="26"/>
          <w:szCs w:val="26"/>
        </w:rPr>
        <w:t xml:space="preserve"> de l</w:t>
      </w:r>
      <w:r w:rsidR="00BE0A62" w:rsidRPr="008D03A6">
        <w:rPr>
          <w:rFonts w:ascii="Crimson Text" w:hAnsi="Crimson Text"/>
          <w:color w:val="000000" w:themeColor="text1"/>
          <w:sz w:val="26"/>
          <w:szCs w:val="26"/>
        </w:rPr>
        <w:t>as hojas</w:t>
      </w:r>
      <w:r w:rsidR="00EF6F06" w:rsidRPr="008D03A6">
        <w:rPr>
          <w:rFonts w:ascii="Crimson Text" w:hAnsi="Crimson Text"/>
          <w:color w:val="000000" w:themeColor="text1"/>
          <w:sz w:val="26"/>
          <w:szCs w:val="26"/>
        </w:rPr>
        <w:t xml:space="preserve"> </w:t>
      </w:r>
      <w:r w:rsidR="00653A3C" w:rsidRPr="008D03A6">
        <w:rPr>
          <w:rFonts w:ascii="Crimson Text" w:hAnsi="Crimson Text"/>
          <w:color w:val="000000" w:themeColor="text1"/>
          <w:sz w:val="26"/>
          <w:szCs w:val="26"/>
        </w:rPr>
        <w:t>esparcidas</w:t>
      </w:r>
      <w:r w:rsidR="00EF6F06"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 xml:space="preserve">En general, el entorno </w:t>
      </w:r>
      <w:r w:rsidR="009E1C20" w:rsidRPr="008D03A6">
        <w:rPr>
          <w:rFonts w:ascii="Crimson Text" w:hAnsi="Crimson Text"/>
          <w:color w:val="000000" w:themeColor="text1"/>
          <w:sz w:val="26"/>
          <w:szCs w:val="26"/>
        </w:rPr>
        <w:t>lucía</w:t>
      </w:r>
      <w:r w:rsidR="001423BE" w:rsidRPr="008D03A6">
        <w:rPr>
          <w:rFonts w:ascii="Crimson Text" w:hAnsi="Crimson Text"/>
          <w:color w:val="000000" w:themeColor="text1"/>
          <w:sz w:val="26"/>
          <w:szCs w:val="26"/>
        </w:rPr>
        <w:t xml:space="preserve"> más apacible</w:t>
      </w:r>
      <w:r w:rsidR="00106FB5" w:rsidRPr="008D03A6">
        <w:rPr>
          <w:rFonts w:ascii="Crimson Text" w:hAnsi="Crimson Text"/>
          <w:color w:val="000000" w:themeColor="text1"/>
          <w:sz w:val="26"/>
          <w:szCs w:val="26"/>
        </w:rPr>
        <w:t xml:space="preserve"> </w:t>
      </w:r>
      <w:r w:rsidR="001423BE" w:rsidRPr="008D03A6">
        <w:rPr>
          <w:rFonts w:ascii="Crimson Text" w:hAnsi="Crimson Text"/>
          <w:color w:val="000000" w:themeColor="text1"/>
          <w:sz w:val="26"/>
          <w:szCs w:val="26"/>
        </w:rPr>
        <w:t>y</w:t>
      </w:r>
      <w:r w:rsidR="00106FB5" w:rsidRPr="008D03A6">
        <w:rPr>
          <w:rFonts w:ascii="Crimson Text" w:hAnsi="Crimson Text"/>
          <w:color w:val="000000" w:themeColor="text1"/>
          <w:sz w:val="26"/>
          <w:szCs w:val="26"/>
        </w:rPr>
        <w:t xml:space="preserve"> luminoso, y</w:t>
      </w:r>
      <w:r w:rsidR="001423BE"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a lo lejos</w:t>
      </w:r>
      <w:r w:rsidR="001423BE"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se vislumbraba una claridad esperanzadora</w:t>
      </w:r>
      <w:r w:rsidR="009E1C20" w:rsidRPr="008D03A6">
        <w:rPr>
          <w:rFonts w:ascii="Crimson Text" w:hAnsi="Crimson Text"/>
          <w:color w:val="000000" w:themeColor="text1"/>
          <w:sz w:val="26"/>
          <w:szCs w:val="26"/>
        </w:rPr>
        <w:t>.</w:t>
      </w:r>
    </w:p>
    <w:p w:rsidR="002361BA" w:rsidRPr="008D03A6" w:rsidRDefault="008636E4" w:rsidP="00BE0A62">
      <w:pPr>
        <w:tabs>
          <w:tab w:val="left" w:pos="2179"/>
        </w:tabs>
        <w:spacing w:after="0"/>
        <w:ind w:firstLine="284"/>
        <w:jc w:val="both"/>
        <w:rPr>
          <w:rFonts w:ascii="Crimson Text" w:hAnsi="Crimson Text"/>
          <w:color w:val="000000" w:themeColor="text1"/>
          <w:sz w:val="26"/>
          <w:szCs w:val="26"/>
        </w:rPr>
      </w:pPr>
      <w:del w:id="29" w:author="PC" w:date="2025-07-02T19:30:00Z">
        <w:r w:rsidRPr="008D03A6" w:rsidDel="00447B40">
          <w:rPr>
            <w:rFonts w:ascii="Crimson Text" w:hAnsi="Crimson Text"/>
            <w:color w:val="000000" w:themeColor="text1"/>
            <w:sz w:val="26"/>
            <w:szCs w:val="26"/>
          </w:rPr>
          <w:delText xml:space="preserve">El </w:delText>
        </w:r>
        <w:r w:rsidR="009E1C20" w:rsidRPr="008D03A6" w:rsidDel="00447B40">
          <w:rPr>
            <w:rFonts w:ascii="Crimson Text" w:hAnsi="Crimson Text"/>
            <w:color w:val="000000" w:themeColor="text1"/>
            <w:sz w:val="26"/>
            <w:szCs w:val="26"/>
          </w:rPr>
          <w:delText xml:space="preserve">contexto </w:delText>
        </w:r>
        <w:r w:rsidRPr="008D03A6" w:rsidDel="00447B40">
          <w:rPr>
            <w:rFonts w:ascii="Crimson Text" w:hAnsi="Crimson Text"/>
            <w:color w:val="000000" w:themeColor="text1"/>
            <w:sz w:val="26"/>
            <w:szCs w:val="26"/>
          </w:rPr>
          <w:delText xml:space="preserve">era alentador, resultaba </w:delText>
        </w:r>
        <w:r w:rsidR="009E1C20" w:rsidRPr="008D03A6" w:rsidDel="00447B40">
          <w:rPr>
            <w:rFonts w:ascii="Crimson Text" w:hAnsi="Crimson Text"/>
            <w:color w:val="000000" w:themeColor="text1"/>
            <w:sz w:val="26"/>
            <w:szCs w:val="26"/>
          </w:rPr>
          <w:delText xml:space="preserve">más </w:delText>
        </w:r>
        <w:r w:rsidRPr="008D03A6" w:rsidDel="00447B40">
          <w:rPr>
            <w:rFonts w:ascii="Crimson Text" w:hAnsi="Crimson Text"/>
            <w:color w:val="000000" w:themeColor="text1"/>
            <w:sz w:val="26"/>
            <w:szCs w:val="26"/>
          </w:rPr>
          <w:delText xml:space="preserve">seguro y </w:delText>
        </w:r>
        <w:r w:rsidR="009E1C20" w:rsidRPr="008D03A6" w:rsidDel="00447B40">
          <w:rPr>
            <w:rFonts w:ascii="Crimson Text" w:hAnsi="Crimson Text"/>
            <w:color w:val="000000" w:themeColor="text1"/>
            <w:sz w:val="26"/>
            <w:szCs w:val="26"/>
          </w:rPr>
          <w:delText>predecible</w:delText>
        </w:r>
        <w:r w:rsidR="00EF6F06" w:rsidRPr="008D03A6" w:rsidDel="00447B40">
          <w:rPr>
            <w:rFonts w:ascii="Crimson Text" w:hAnsi="Crimson Text"/>
            <w:color w:val="000000" w:themeColor="text1"/>
            <w:sz w:val="26"/>
            <w:szCs w:val="26"/>
          </w:rPr>
          <w:delText>.</w:delText>
        </w:r>
        <w:r w:rsidR="00695438" w:rsidRPr="008D03A6" w:rsidDel="00447B40">
          <w:rPr>
            <w:rFonts w:ascii="Crimson Text" w:hAnsi="Crimson Text"/>
            <w:color w:val="000000" w:themeColor="text1"/>
            <w:sz w:val="26"/>
            <w:szCs w:val="26"/>
          </w:rPr>
          <w:delText xml:space="preserve"> </w:delText>
        </w:r>
      </w:del>
      <w:r w:rsidR="0003525F" w:rsidRPr="008D03A6">
        <w:rPr>
          <w:rFonts w:ascii="Crimson Text" w:hAnsi="Crimson Text"/>
          <w:color w:val="000000" w:themeColor="text1"/>
          <w:sz w:val="26"/>
          <w:szCs w:val="26"/>
        </w:rPr>
        <w:t>Sin perder</w:t>
      </w:r>
      <w:r w:rsidR="00BE0A62" w:rsidRPr="008D03A6">
        <w:rPr>
          <w:rFonts w:ascii="Crimson Text" w:hAnsi="Crimson Text"/>
          <w:color w:val="000000" w:themeColor="text1"/>
          <w:sz w:val="26"/>
          <w:szCs w:val="26"/>
        </w:rPr>
        <w:t xml:space="preserve"> </w:t>
      </w:r>
      <w:r w:rsidR="00415184" w:rsidRPr="008D03A6">
        <w:rPr>
          <w:rFonts w:ascii="Crimson Text" w:hAnsi="Crimson Text"/>
          <w:color w:val="000000" w:themeColor="text1"/>
          <w:sz w:val="26"/>
          <w:szCs w:val="26"/>
        </w:rPr>
        <w:t xml:space="preserve">la </w:t>
      </w:r>
      <w:r w:rsidR="00695438" w:rsidRPr="008D03A6">
        <w:rPr>
          <w:rFonts w:ascii="Crimson Text" w:hAnsi="Crimson Text"/>
          <w:color w:val="000000" w:themeColor="text1"/>
          <w:sz w:val="26"/>
          <w:szCs w:val="26"/>
        </w:rPr>
        <w:t xml:space="preserve">cautela, pero con mayor </w:t>
      </w:r>
      <w:r w:rsidR="00CD7074" w:rsidRPr="008D03A6">
        <w:rPr>
          <w:rFonts w:ascii="Crimson Text" w:hAnsi="Crimson Text"/>
          <w:color w:val="000000" w:themeColor="text1"/>
          <w:sz w:val="26"/>
          <w:szCs w:val="26"/>
        </w:rPr>
        <w:t>sosiego</w:t>
      </w:r>
      <w:r w:rsidR="00695438" w:rsidRPr="008D03A6">
        <w:rPr>
          <w:rFonts w:ascii="Crimson Text" w:hAnsi="Crimson Text"/>
          <w:color w:val="000000" w:themeColor="text1"/>
          <w:sz w:val="26"/>
          <w:szCs w:val="26"/>
        </w:rPr>
        <w:t>,</w:t>
      </w:r>
      <w:r w:rsidR="00E2389B" w:rsidRPr="008D03A6">
        <w:rPr>
          <w:rFonts w:ascii="Crimson Text" w:hAnsi="Crimson Text"/>
          <w:color w:val="000000" w:themeColor="text1"/>
          <w:sz w:val="26"/>
          <w:szCs w:val="26"/>
        </w:rPr>
        <w:t xml:space="preserve"> su andar se </w:t>
      </w:r>
      <w:del w:id="30" w:author="PC" w:date="2025-07-02T19:31:00Z">
        <w:r w:rsidR="00E2389B" w:rsidRPr="008D03A6" w:rsidDel="00447B40">
          <w:rPr>
            <w:rFonts w:ascii="Crimson Text" w:hAnsi="Crimson Text"/>
            <w:color w:val="000000" w:themeColor="text1"/>
            <w:sz w:val="26"/>
            <w:szCs w:val="26"/>
          </w:rPr>
          <w:delText xml:space="preserve">fortalecía </w:delText>
        </w:r>
      </w:del>
      <w:ins w:id="31" w:author="PC" w:date="2025-07-02T19:31:00Z">
        <w:r w:rsidR="00447B40">
          <w:rPr>
            <w:rFonts w:ascii="Crimson Text" w:hAnsi="Crimson Text"/>
            <w:color w:val="000000" w:themeColor="text1"/>
            <w:sz w:val="26"/>
            <w:szCs w:val="26"/>
          </w:rPr>
          <w:t>volvió más animado</w:t>
        </w:r>
        <w:r w:rsidR="00447B40" w:rsidRPr="008D03A6">
          <w:rPr>
            <w:rFonts w:ascii="Crimson Text" w:hAnsi="Crimson Text"/>
            <w:color w:val="000000" w:themeColor="text1"/>
            <w:sz w:val="26"/>
            <w:szCs w:val="26"/>
          </w:rPr>
          <w:t xml:space="preserve"> </w:t>
        </w:r>
      </w:ins>
      <w:r w:rsidR="00E2389B" w:rsidRPr="008D03A6">
        <w:rPr>
          <w:rFonts w:ascii="Crimson Text" w:hAnsi="Crimson Text"/>
          <w:color w:val="000000" w:themeColor="text1"/>
          <w:sz w:val="26"/>
          <w:szCs w:val="26"/>
        </w:rPr>
        <w:t>a</w:t>
      </w:r>
      <w:r w:rsidR="00106FB5" w:rsidRPr="008D03A6">
        <w:rPr>
          <w:rFonts w:ascii="Crimson Text" w:hAnsi="Crimson Text"/>
          <w:color w:val="000000" w:themeColor="text1"/>
          <w:sz w:val="26"/>
          <w:szCs w:val="26"/>
        </w:rPr>
        <w:t xml:space="preserve"> cada</w:t>
      </w:r>
      <w:r w:rsidR="00E2389B" w:rsidRPr="008D03A6">
        <w:rPr>
          <w:rFonts w:ascii="Crimson Text" w:hAnsi="Crimson Text"/>
          <w:color w:val="000000" w:themeColor="text1"/>
          <w:sz w:val="26"/>
          <w:szCs w:val="26"/>
        </w:rPr>
        <w:t xml:space="preserve"> paso</w:t>
      </w:r>
      <w:r w:rsidR="00695438" w:rsidRPr="008D03A6">
        <w:rPr>
          <w:rFonts w:ascii="Crimson Text" w:hAnsi="Crimson Text"/>
          <w:color w:val="000000" w:themeColor="text1"/>
          <w:sz w:val="26"/>
          <w:szCs w:val="26"/>
        </w:rPr>
        <w:t>.</w:t>
      </w:r>
      <w:r w:rsidR="008A3F84" w:rsidRPr="008D03A6">
        <w:rPr>
          <w:rFonts w:ascii="Crimson Text" w:hAnsi="Crimson Text"/>
          <w:color w:val="000000" w:themeColor="text1"/>
          <w:sz w:val="26"/>
          <w:szCs w:val="26"/>
        </w:rPr>
        <w:t xml:space="preserve"> </w:t>
      </w:r>
      <w:r w:rsidR="00E2389B" w:rsidRPr="008D03A6">
        <w:rPr>
          <w:rFonts w:ascii="Crimson Text" w:hAnsi="Crimson Text"/>
          <w:color w:val="000000" w:themeColor="text1"/>
          <w:sz w:val="26"/>
          <w:szCs w:val="26"/>
        </w:rPr>
        <w:t xml:space="preserve">Al mediar la tarde, había alcanzado </w:t>
      </w:r>
      <w:r w:rsidR="00695438" w:rsidRPr="008D03A6">
        <w:rPr>
          <w:rFonts w:ascii="Crimson Text" w:hAnsi="Crimson Text"/>
          <w:color w:val="000000" w:themeColor="text1"/>
          <w:sz w:val="26"/>
          <w:szCs w:val="26"/>
        </w:rPr>
        <w:t xml:space="preserve">el </w:t>
      </w:r>
      <w:r w:rsidR="00BE0A62" w:rsidRPr="008D03A6">
        <w:rPr>
          <w:rFonts w:ascii="Crimson Text" w:hAnsi="Crimson Text"/>
          <w:color w:val="000000" w:themeColor="text1"/>
          <w:sz w:val="26"/>
          <w:szCs w:val="26"/>
        </w:rPr>
        <w:t>punto</w:t>
      </w:r>
      <w:r w:rsidR="00695438" w:rsidRPr="008D03A6">
        <w:rPr>
          <w:rFonts w:ascii="Crimson Text" w:hAnsi="Crimson Text"/>
          <w:color w:val="000000" w:themeColor="text1"/>
          <w:sz w:val="26"/>
          <w:szCs w:val="26"/>
        </w:rPr>
        <w:t xml:space="preserve"> del bosque</w:t>
      </w:r>
      <w:r w:rsidR="002361BA" w:rsidRPr="008D03A6">
        <w:rPr>
          <w:rFonts w:ascii="Crimson Text" w:hAnsi="Crimson Text"/>
          <w:color w:val="000000" w:themeColor="text1"/>
          <w:sz w:val="26"/>
          <w:szCs w:val="26"/>
        </w:rPr>
        <w:t xml:space="preserve"> </w:t>
      </w:r>
      <w:r w:rsidR="000A0BF5" w:rsidRPr="008D03A6">
        <w:rPr>
          <w:rFonts w:ascii="Crimson Text" w:hAnsi="Crimson Text"/>
          <w:color w:val="000000" w:themeColor="text1"/>
          <w:sz w:val="26"/>
          <w:szCs w:val="26"/>
        </w:rPr>
        <w:t>que, desde lejos</w:t>
      </w:r>
      <w:r w:rsidR="002361BA" w:rsidRPr="008D03A6">
        <w:rPr>
          <w:rFonts w:ascii="Crimson Text" w:hAnsi="Crimson Text"/>
          <w:color w:val="000000" w:themeColor="text1"/>
          <w:sz w:val="26"/>
          <w:szCs w:val="26"/>
        </w:rPr>
        <w:t>,</w:t>
      </w:r>
      <w:r w:rsidR="00695438" w:rsidRPr="008D03A6">
        <w:rPr>
          <w:rFonts w:ascii="Crimson Text" w:hAnsi="Crimson Text"/>
          <w:color w:val="000000" w:themeColor="text1"/>
          <w:sz w:val="26"/>
          <w:szCs w:val="26"/>
        </w:rPr>
        <w:t xml:space="preserve"> había </w:t>
      </w:r>
      <w:r w:rsidR="007D208C" w:rsidRPr="008D03A6">
        <w:rPr>
          <w:rFonts w:ascii="Crimson Text" w:hAnsi="Crimson Text"/>
          <w:color w:val="000000" w:themeColor="text1"/>
          <w:sz w:val="26"/>
          <w:szCs w:val="26"/>
        </w:rPr>
        <w:t>notado</w:t>
      </w:r>
      <w:r w:rsidR="002361BA" w:rsidRPr="008D03A6">
        <w:rPr>
          <w:rFonts w:ascii="Crimson Text" w:hAnsi="Crimson Text"/>
          <w:color w:val="000000" w:themeColor="text1"/>
          <w:sz w:val="26"/>
          <w:szCs w:val="26"/>
        </w:rPr>
        <w:t xml:space="preserve"> </w:t>
      </w:r>
      <w:r w:rsidR="0003525F" w:rsidRPr="008D03A6">
        <w:rPr>
          <w:rFonts w:ascii="Crimson Text" w:hAnsi="Crimson Text"/>
          <w:color w:val="000000" w:themeColor="text1"/>
          <w:sz w:val="26"/>
          <w:szCs w:val="26"/>
        </w:rPr>
        <w:t>más despejado</w:t>
      </w:r>
      <w:r w:rsidR="00695438" w:rsidRPr="008D03A6">
        <w:rPr>
          <w:rFonts w:ascii="Crimson Text" w:hAnsi="Crimson Text"/>
          <w:color w:val="000000" w:themeColor="text1"/>
          <w:sz w:val="26"/>
          <w:szCs w:val="26"/>
        </w:rPr>
        <w:t xml:space="preserve">, y se encontró </w:t>
      </w:r>
      <w:r w:rsidR="009411F4" w:rsidRPr="008D03A6">
        <w:rPr>
          <w:rFonts w:ascii="Crimson Text" w:hAnsi="Crimson Text"/>
          <w:color w:val="000000" w:themeColor="text1"/>
          <w:sz w:val="26"/>
          <w:szCs w:val="26"/>
        </w:rPr>
        <w:t xml:space="preserve">con un paisaje </w:t>
      </w:r>
      <w:r w:rsidR="00BE0A62" w:rsidRPr="008D03A6">
        <w:rPr>
          <w:rFonts w:ascii="Crimson Text" w:hAnsi="Crimson Text"/>
          <w:color w:val="000000" w:themeColor="text1"/>
          <w:sz w:val="26"/>
          <w:szCs w:val="26"/>
        </w:rPr>
        <w:t>maravilloso</w:t>
      </w:r>
      <w:r w:rsidR="009411F4" w:rsidRPr="008D03A6">
        <w:rPr>
          <w:rFonts w:ascii="Crimson Text" w:hAnsi="Crimson Text"/>
          <w:color w:val="000000" w:themeColor="text1"/>
          <w:sz w:val="26"/>
          <w:szCs w:val="26"/>
        </w:rPr>
        <w:t>.</w:t>
      </w:r>
    </w:p>
    <w:p w:rsidR="00695438" w:rsidRPr="008D03A6" w:rsidRDefault="009411F4" w:rsidP="00BE0A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un lado del camino, </w:t>
      </w:r>
      <w:r w:rsidR="005254B7" w:rsidRPr="008D03A6">
        <w:rPr>
          <w:rFonts w:ascii="Crimson Text" w:hAnsi="Crimson Text"/>
          <w:color w:val="000000" w:themeColor="text1"/>
          <w:sz w:val="26"/>
          <w:szCs w:val="26"/>
        </w:rPr>
        <w:t>permanecía</w:t>
      </w:r>
      <w:r w:rsidRPr="008D03A6">
        <w:rPr>
          <w:rFonts w:ascii="Crimson Text" w:hAnsi="Crimson Text"/>
          <w:color w:val="000000" w:themeColor="text1"/>
          <w:sz w:val="26"/>
          <w:szCs w:val="26"/>
        </w:rPr>
        <w:t xml:space="preserve"> el muro de árboles </w:t>
      </w:r>
      <w:del w:id="32" w:author="PC" w:date="2025-07-02T19:32:00Z">
        <w:r w:rsidR="005254B7" w:rsidRPr="008D03A6" w:rsidDel="00447B40">
          <w:rPr>
            <w:rFonts w:ascii="Crimson Text" w:hAnsi="Crimson Text"/>
            <w:color w:val="000000" w:themeColor="text1"/>
            <w:sz w:val="26"/>
            <w:szCs w:val="26"/>
          </w:rPr>
          <w:delText>delimitando</w:delText>
        </w:r>
        <w:r w:rsidRPr="008D03A6" w:rsidDel="00447B40">
          <w:rPr>
            <w:rFonts w:ascii="Crimson Text" w:hAnsi="Crimson Text"/>
            <w:color w:val="000000" w:themeColor="text1"/>
            <w:sz w:val="26"/>
            <w:szCs w:val="26"/>
          </w:rPr>
          <w:delText xml:space="preserve"> </w:delText>
        </w:r>
      </w:del>
      <w:ins w:id="33" w:author="PC" w:date="2025-07-02T19:32:00Z">
        <w:r w:rsidR="00447B40">
          <w:rPr>
            <w:rFonts w:ascii="Crimson Text" w:hAnsi="Crimson Text"/>
            <w:color w:val="000000" w:themeColor="text1"/>
            <w:sz w:val="26"/>
            <w:szCs w:val="26"/>
          </w:rPr>
          <w:t>que delimitaba</w:t>
        </w:r>
        <w:r w:rsidR="00447B4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bosque</w:t>
      </w:r>
      <w:del w:id="34" w:author="PC" w:date="2025-07-02T19:32:00Z">
        <w:r w:rsidRPr="008D03A6" w:rsidDel="00447B4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w:t>
      </w:r>
      <w:r w:rsidR="00CC2795"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l otro lado de la senda</w:t>
      </w:r>
      <w:r w:rsidR="0003525F" w:rsidRPr="008D03A6">
        <w:rPr>
          <w:rFonts w:ascii="Crimson Text" w:hAnsi="Crimson Text"/>
          <w:color w:val="000000" w:themeColor="text1"/>
          <w:sz w:val="26"/>
          <w:szCs w:val="26"/>
        </w:rPr>
        <w:t>,</w:t>
      </w:r>
      <w:r w:rsidR="00CC2795" w:rsidRPr="008D03A6">
        <w:rPr>
          <w:rFonts w:ascii="Crimson Text" w:hAnsi="Crimson Text"/>
          <w:color w:val="000000" w:themeColor="text1"/>
          <w:sz w:val="26"/>
          <w:szCs w:val="26"/>
        </w:rPr>
        <w:t xml:space="preserve"> </w:t>
      </w:r>
      <w:r w:rsidR="00695438" w:rsidRPr="008D03A6">
        <w:rPr>
          <w:rFonts w:ascii="Crimson Text" w:hAnsi="Crimson Text"/>
          <w:color w:val="000000" w:themeColor="text1"/>
          <w:sz w:val="26"/>
          <w:szCs w:val="26"/>
        </w:rPr>
        <w:t>un</w:t>
      </w:r>
      <w:r w:rsidR="005254B7" w:rsidRPr="008D03A6">
        <w:rPr>
          <w:rFonts w:ascii="Crimson Text" w:hAnsi="Crimson Text"/>
          <w:color w:val="000000" w:themeColor="text1"/>
          <w:sz w:val="26"/>
          <w:szCs w:val="26"/>
        </w:rPr>
        <w:t xml:space="preserve"> </w:t>
      </w:r>
      <w:r w:rsidR="0003525F" w:rsidRPr="008D03A6">
        <w:rPr>
          <w:rFonts w:ascii="Crimson Text" w:hAnsi="Crimson Text"/>
          <w:color w:val="000000" w:themeColor="text1"/>
          <w:sz w:val="26"/>
          <w:szCs w:val="26"/>
        </w:rPr>
        <w:t>vasto</w:t>
      </w:r>
      <w:r w:rsidR="005254B7" w:rsidRPr="008D03A6">
        <w:rPr>
          <w:rFonts w:ascii="Crimson Text" w:hAnsi="Crimson Text"/>
          <w:color w:val="000000" w:themeColor="text1"/>
          <w:sz w:val="26"/>
          <w:szCs w:val="26"/>
        </w:rPr>
        <w:t xml:space="preserve"> valle</w:t>
      </w:r>
      <w:r w:rsidR="0003525F" w:rsidRPr="008D03A6">
        <w:rPr>
          <w:rFonts w:ascii="Crimson Text" w:hAnsi="Crimson Text"/>
          <w:color w:val="000000" w:themeColor="text1"/>
          <w:sz w:val="26"/>
          <w:szCs w:val="26"/>
        </w:rPr>
        <w:t xml:space="preserve"> se extendía hasta </w:t>
      </w:r>
      <w:r w:rsidR="005254B7" w:rsidRPr="008D03A6">
        <w:rPr>
          <w:rFonts w:ascii="Crimson Text" w:hAnsi="Crimson Text"/>
          <w:color w:val="000000" w:themeColor="text1"/>
          <w:sz w:val="26"/>
          <w:szCs w:val="26"/>
        </w:rPr>
        <w:t>la cordillera</w:t>
      </w:r>
      <w:r w:rsidR="00695438" w:rsidRPr="008D03A6">
        <w:rPr>
          <w:rFonts w:ascii="Crimson Text" w:hAnsi="Crimson Text"/>
          <w:color w:val="000000" w:themeColor="text1"/>
          <w:sz w:val="26"/>
          <w:szCs w:val="26"/>
        </w:rPr>
        <w:t xml:space="preserve">. </w:t>
      </w:r>
      <w:r w:rsidR="00E25547" w:rsidRPr="008D03A6">
        <w:rPr>
          <w:rFonts w:ascii="Crimson Text" w:hAnsi="Crimson Text"/>
          <w:color w:val="000000" w:themeColor="text1"/>
          <w:sz w:val="26"/>
          <w:szCs w:val="26"/>
        </w:rPr>
        <w:t>L</w:t>
      </w:r>
      <w:r w:rsidR="00695438" w:rsidRPr="008D03A6">
        <w:rPr>
          <w:rFonts w:ascii="Crimson Text" w:hAnsi="Crimson Text"/>
          <w:color w:val="000000" w:themeColor="text1"/>
          <w:sz w:val="26"/>
          <w:szCs w:val="26"/>
        </w:rPr>
        <w:t xml:space="preserve">a silueta </w:t>
      </w:r>
      <w:r w:rsidR="00F10466" w:rsidRPr="008D03A6">
        <w:rPr>
          <w:rFonts w:ascii="Crimson Text" w:hAnsi="Crimson Text"/>
          <w:color w:val="000000" w:themeColor="text1"/>
          <w:sz w:val="26"/>
          <w:szCs w:val="26"/>
        </w:rPr>
        <w:t>incipiente</w:t>
      </w:r>
      <w:r w:rsidR="00E25547" w:rsidRPr="008D03A6">
        <w:rPr>
          <w:rFonts w:ascii="Crimson Text" w:hAnsi="Crimson Text"/>
          <w:color w:val="000000" w:themeColor="text1"/>
          <w:sz w:val="26"/>
          <w:szCs w:val="26"/>
        </w:rPr>
        <w:t xml:space="preserve"> de las</w:t>
      </w:r>
      <w:r w:rsidR="0014699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montañas</w:t>
      </w:r>
      <w:r w:rsidR="0003525F" w:rsidRPr="008D03A6">
        <w:rPr>
          <w:rFonts w:ascii="Crimson Text" w:hAnsi="Crimson Text"/>
          <w:color w:val="000000" w:themeColor="text1"/>
          <w:sz w:val="26"/>
          <w:szCs w:val="26"/>
        </w:rPr>
        <w:t xml:space="preserve"> </w:t>
      </w:r>
      <w:r w:rsidR="00695438" w:rsidRPr="008D03A6">
        <w:rPr>
          <w:rFonts w:ascii="Crimson Text" w:hAnsi="Crimson Text"/>
          <w:color w:val="000000" w:themeColor="text1"/>
          <w:sz w:val="26"/>
          <w:szCs w:val="26"/>
        </w:rPr>
        <w:t xml:space="preserve">se </w:t>
      </w:r>
      <w:ins w:id="35" w:author="PC" w:date="2025-07-02T19:39:00Z">
        <w:r w:rsidR="000F342E" w:rsidRPr="000F342E">
          <w:rPr>
            <w:rFonts w:ascii="Crimson Text" w:hAnsi="Crimson Text"/>
            <w:color w:val="000000" w:themeColor="text1"/>
            <w:sz w:val="26"/>
            <w:szCs w:val="26"/>
          </w:rPr>
          <w:t>recortaba contra el punto donde la tierra y el cielo se fundían</w:t>
        </w:r>
      </w:ins>
      <w:del w:id="36" w:author="PC" w:date="2025-07-02T19:39:00Z">
        <w:r w:rsidR="00695438" w:rsidRPr="008D03A6" w:rsidDel="000F342E">
          <w:rPr>
            <w:rFonts w:ascii="Crimson Text" w:hAnsi="Crimson Text"/>
            <w:color w:val="000000" w:themeColor="text1"/>
            <w:sz w:val="26"/>
            <w:szCs w:val="26"/>
          </w:rPr>
          <w:delText xml:space="preserve">grababa </w:delText>
        </w:r>
        <w:r w:rsidR="00F10466" w:rsidRPr="008D03A6" w:rsidDel="000F342E">
          <w:rPr>
            <w:rFonts w:ascii="Crimson Text" w:hAnsi="Crimson Text"/>
            <w:color w:val="000000" w:themeColor="text1"/>
            <w:sz w:val="26"/>
            <w:szCs w:val="26"/>
          </w:rPr>
          <w:delText xml:space="preserve">en la </w:delText>
        </w:r>
        <w:r w:rsidR="0003525F" w:rsidRPr="008D03A6" w:rsidDel="000F342E">
          <w:rPr>
            <w:rFonts w:ascii="Crimson Text" w:hAnsi="Crimson Text"/>
            <w:color w:val="000000" w:themeColor="text1"/>
            <w:sz w:val="26"/>
            <w:szCs w:val="26"/>
          </w:rPr>
          <w:delText>fusi</w:delText>
        </w:r>
        <w:r w:rsidR="00F10466" w:rsidRPr="008D03A6" w:rsidDel="000F342E">
          <w:rPr>
            <w:rFonts w:ascii="Crimson Text" w:hAnsi="Crimson Text"/>
            <w:color w:val="000000" w:themeColor="text1"/>
            <w:sz w:val="26"/>
            <w:szCs w:val="26"/>
          </w:rPr>
          <w:delText>ón</w:delText>
        </w:r>
        <w:r w:rsidRPr="008D03A6" w:rsidDel="000F342E">
          <w:rPr>
            <w:rFonts w:ascii="Crimson Text" w:hAnsi="Crimson Text"/>
            <w:color w:val="000000" w:themeColor="text1"/>
            <w:sz w:val="26"/>
            <w:szCs w:val="26"/>
          </w:rPr>
          <w:delText xml:space="preserve"> del</w:delText>
        </w:r>
        <w:r w:rsidR="00BE693C" w:rsidRPr="008D03A6" w:rsidDel="000F342E">
          <w:rPr>
            <w:rFonts w:ascii="Crimson Text" w:hAnsi="Crimson Text"/>
            <w:color w:val="000000" w:themeColor="text1"/>
            <w:sz w:val="26"/>
            <w:szCs w:val="26"/>
          </w:rPr>
          <w:delText xml:space="preserve"> territorio </w:delText>
        </w:r>
        <w:r w:rsidR="0003525F" w:rsidRPr="008D03A6" w:rsidDel="000F342E">
          <w:rPr>
            <w:rFonts w:ascii="Crimson Text" w:hAnsi="Crimson Text"/>
            <w:color w:val="000000" w:themeColor="text1"/>
            <w:sz w:val="26"/>
            <w:szCs w:val="26"/>
          </w:rPr>
          <w:delText>y</w:delText>
        </w:r>
        <w:r w:rsidR="00146996" w:rsidRPr="008D03A6" w:rsidDel="000F342E">
          <w:rPr>
            <w:rFonts w:ascii="Crimson Text" w:hAnsi="Crimson Text"/>
            <w:color w:val="000000" w:themeColor="text1"/>
            <w:sz w:val="26"/>
            <w:szCs w:val="26"/>
          </w:rPr>
          <w:delText xml:space="preserve"> el cielo</w:delText>
        </w:r>
      </w:del>
      <w:r w:rsidR="00146996" w:rsidRPr="008D03A6">
        <w:rPr>
          <w:rFonts w:ascii="Crimson Text" w:hAnsi="Crimson Text"/>
          <w:color w:val="000000" w:themeColor="text1"/>
          <w:sz w:val="26"/>
          <w:szCs w:val="26"/>
        </w:rPr>
        <w:t xml:space="preserve">. La distancia aún era </w:t>
      </w:r>
      <w:r w:rsidR="00E25547" w:rsidRPr="008D03A6">
        <w:rPr>
          <w:rFonts w:ascii="Crimson Text" w:hAnsi="Crimson Text"/>
          <w:color w:val="000000" w:themeColor="text1"/>
          <w:sz w:val="26"/>
          <w:szCs w:val="26"/>
        </w:rPr>
        <w:t>desafiante</w:t>
      </w:r>
      <w:r w:rsidR="00146996" w:rsidRPr="008D03A6">
        <w:rPr>
          <w:rFonts w:ascii="Crimson Text" w:hAnsi="Crimson Text"/>
          <w:color w:val="000000" w:themeColor="text1"/>
          <w:sz w:val="26"/>
          <w:szCs w:val="26"/>
        </w:rPr>
        <w:t xml:space="preserve">, pero </w:t>
      </w:r>
      <w:r w:rsidR="00E25547" w:rsidRPr="008D03A6">
        <w:rPr>
          <w:rFonts w:ascii="Crimson Text" w:hAnsi="Crimson Text"/>
          <w:color w:val="000000" w:themeColor="text1"/>
          <w:sz w:val="26"/>
          <w:szCs w:val="26"/>
        </w:rPr>
        <w:t>los</w:t>
      </w:r>
      <w:r w:rsidR="00146996" w:rsidRPr="008D03A6">
        <w:rPr>
          <w:rFonts w:ascii="Crimson Text" w:hAnsi="Crimson Text"/>
          <w:color w:val="000000" w:themeColor="text1"/>
          <w:sz w:val="26"/>
          <w:szCs w:val="26"/>
        </w:rPr>
        <w:t xml:space="preserve"> picos</w:t>
      </w:r>
      <w:r w:rsidR="00E25547" w:rsidRPr="008D03A6">
        <w:rPr>
          <w:rFonts w:ascii="Crimson Text" w:hAnsi="Crimson Text"/>
          <w:color w:val="000000" w:themeColor="text1"/>
          <w:sz w:val="26"/>
          <w:szCs w:val="26"/>
        </w:rPr>
        <w:t xml:space="preserve"> lejanos</w:t>
      </w:r>
      <w:r w:rsidR="00146996" w:rsidRPr="008D03A6">
        <w:rPr>
          <w:rFonts w:ascii="Crimson Text" w:hAnsi="Crimson Text"/>
          <w:color w:val="000000" w:themeColor="text1"/>
          <w:sz w:val="26"/>
          <w:szCs w:val="26"/>
        </w:rPr>
        <w:t xml:space="preserve"> </w:t>
      </w:r>
      <w:r w:rsidR="00CC2795" w:rsidRPr="008D03A6">
        <w:rPr>
          <w:rFonts w:ascii="Crimson Text" w:hAnsi="Crimson Text"/>
          <w:color w:val="000000" w:themeColor="text1"/>
          <w:sz w:val="26"/>
          <w:szCs w:val="26"/>
        </w:rPr>
        <w:t>se convertían en</w:t>
      </w:r>
      <w:r w:rsidR="00E25547" w:rsidRPr="008D03A6">
        <w:rPr>
          <w:rFonts w:ascii="Crimson Text" w:hAnsi="Crimson Text"/>
          <w:color w:val="000000" w:themeColor="text1"/>
          <w:sz w:val="26"/>
          <w:szCs w:val="26"/>
        </w:rPr>
        <w:t xml:space="preserve"> un buen augurio, </w:t>
      </w:r>
      <w:r w:rsidR="00146996" w:rsidRPr="008D03A6">
        <w:rPr>
          <w:rFonts w:ascii="Crimson Text" w:hAnsi="Crimson Text"/>
          <w:color w:val="000000" w:themeColor="text1"/>
          <w:sz w:val="26"/>
          <w:szCs w:val="26"/>
        </w:rPr>
        <w:t>un</w:t>
      </w:r>
      <w:r w:rsidR="005301AB" w:rsidRPr="008D03A6">
        <w:rPr>
          <w:rFonts w:ascii="Crimson Text" w:hAnsi="Crimson Text"/>
          <w:color w:val="000000" w:themeColor="text1"/>
          <w:sz w:val="26"/>
          <w:szCs w:val="26"/>
        </w:rPr>
        <w:t>a</w:t>
      </w:r>
      <w:r w:rsidR="00146996" w:rsidRPr="008D03A6">
        <w:rPr>
          <w:rFonts w:ascii="Crimson Text" w:hAnsi="Crimson Text"/>
          <w:color w:val="000000" w:themeColor="text1"/>
          <w:sz w:val="26"/>
          <w:szCs w:val="26"/>
        </w:rPr>
        <w:t xml:space="preserve"> guía incondicional</w:t>
      </w:r>
      <w:r w:rsidR="00E25547" w:rsidRPr="008D03A6">
        <w:rPr>
          <w:rFonts w:ascii="Crimson Text" w:hAnsi="Crimson Text"/>
          <w:color w:val="000000" w:themeColor="text1"/>
          <w:sz w:val="26"/>
          <w:szCs w:val="26"/>
        </w:rPr>
        <w:t xml:space="preserve"> </w:t>
      </w:r>
      <w:del w:id="37" w:author="PC" w:date="2025-07-02T19:40:00Z">
        <w:r w:rsidR="00E25547" w:rsidRPr="008D03A6" w:rsidDel="000F342E">
          <w:rPr>
            <w:rFonts w:ascii="Crimson Text" w:hAnsi="Crimson Text"/>
            <w:color w:val="000000" w:themeColor="text1"/>
            <w:sz w:val="26"/>
            <w:szCs w:val="26"/>
          </w:rPr>
          <w:delText xml:space="preserve">orientando </w:delText>
        </w:r>
      </w:del>
      <w:ins w:id="38" w:author="PC" w:date="2025-07-02T19:40:00Z">
        <w:r w:rsidR="000F342E">
          <w:rPr>
            <w:rFonts w:ascii="Crimson Text" w:hAnsi="Crimson Text"/>
            <w:color w:val="000000" w:themeColor="text1"/>
            <w:sz w:val="26"/>
            <w:szCs w:val="26"/>
          </w:rPr>
          <w:t>que orientaban</w:t>
        </w:r>
        <w:r w:rsidR="000F342E" w:rsidRPr="008D03A6">
          <w:rPr>
            <w:rFonts w:ascii="Crimson Text" w:hAnsi="Crimson Text"/>
            <w:color w:val="000000" w:themeColor="text1"/>
            <w:sz w:val="26"/>
            <w:szCs w:val="26"/>
          </w:rPr>
          <w:t xml:space="preserve"> </w:t>
        </w:r>
      </w:ins>
      <w:r w:rsidR="00E25547" w:rsidRPr="008D03A6">
        <w:rPr>
          <w:rFonts w:ascii="Crimson Text" w:hAnsi="Crimson Text"/>
          <w:color w:val="000000" w:themeColor="text1"/>
          <w:sz w:val="26"/>
          <w:szCs w:val="26"/>
        </w:rPr>
        <w:t>el rumbo</w:t>
      </w:r>
      <w:r w:rsidR="00CC2795" w:rsidRPr="008D03A6">
        <w:rPr>
          <w:rFonts w:ascii="Crimson Text" w:hAnsi="Crimson Text"/>
          <w:color w:val="000000" w:themeColor="text1"/>
          <w:sz w:val="26"/>
          <w:szCs w:val="26"/>
        </w:rPr>
        <w:t>.</w:t>
      </w:r>
    </w:p>
    <w:p w:rsidR="00BE693C" w:rsidRPr="008D03A6" w:rsidRDefault="00B63E41" w:rsidP="00E034A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 </w:t>
      </w:r>
      <w:r w:rsidR="00CC2795" w:rsidRPr="008D03A6">
        <w:rPr>
          <w:rFonts w:ascii="Crimson Text" w:hAnsi="Crimson Text"/>
          <w:color w:val="000000" w:themeColor="text1"/>
          <w:sz w:val="26"/>
          <w:szCs w:val="26"/>
        </w:rPr>
        <w:t>abrazaba el valle cálidamente, y su luz bañaba</w:t>
      </w:r>
      <w:r w:rsidRPr="008D03A6">
        <w:rPr>
          <w:rFonts w:ascii="Crimson Text" w:hAnsi="Crimson Text"/>
          <w:color w:val="000000" w:themeColor="text1"/>
          <w:sz w:val="26"/>
          <w:szCs w:val="26"/>
        </w:rPr>
        <w:t xml:space="preserve"> la hierba </w:t>
      </w:r>
      <w:r w:rsidR="00BA630A"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w:t>
      </w:r>
      <w:r w:rsidR="00CC2795" w:rsidRPr="008D03A6">
        <w:rPr>
          <w:rFonts w:ascii="Crimson Text" w:hAnsi="Crimson Text"/>
          <w:color w:val="000000" w:themeColor="text1"/>
          <w:sz w:val="26"/>
          <w:szCs w:val="26"/>
        </w:rPr>
        <w:t>un gran resplandor</w:t>
      </w:r>
      <w:r w:rsidRPr="008D03A6">
        <w:rPr>
          <w:rFonts w:ascii="Crimson Text" w:hAnsi="Crimson Text"/>
          <w:color w:val="000000" w:themeColor="text1"/>
          <w:sz w:val="26"/>
          <w:szCs w:val="26"/>
        </w:rPr>
        <w:t xml:space="preserve">. </w:t>
      </w:r>
      <w:r w:rsidR="00F91BD3" w:rsidRPr="008D03A6">
        <w:rPr>
          <w:rFonts w:ascii="Crimson Text" w:hAnsi="Crimson Text"/>
          <w:color w:val="000000" w:themeColor="text1"/>
          <w:sz w:val="26"/>
          <w:szCs w:val="26"/>
        </w:rPr>
        <w:t>La</w:t>
      </w:r>
      <w:r w:rsidR="00CC2795" w:rsidRPr="008D03A6">
        <w:rPr>
          <w:rFonts w:ascii="Crimson Text" w:hAnsi="Crimson Text"/>
          <w:color w:val="000000" w:themeColor="text1"/>
          <w:sz w:val="26"/>
          <w:szCs w:val="26"/>
        </w:rPr>
        <w:t xml:space="preserve"> oscuridad</w:t>
      </w:r>
      <w:r w:rsidR="00F91BD3" w:rsidRPr="008D03A6">
        <w:rPr>
          <w:rFonts w:ascii="Crimson Text" w:hAnsi="Crimson Text"/>
          <w:color w:val="000000" w:themeColor="text1"/>
          <w:sz w:val="26"/>
          <w:szCs w:val="26"/>
        </w:rPr>
        <w:t xml:space="preserve"> </w:t>
      </w:r>
      <w:r w:rsidR="005A475B" w:rsidRPr="008D03A6">
        <w:rPr>
          <w:rFonts w:ascii="Crimson Text" w:hAnsi="Crimson Text"/>
          <w:color w:val="000000" w:themeColor="text1"/>
          <w:sz w:val="26"/>
          <w:szCs w:val="26"/>
        </w:rPr>
        <w:t xml:space="preserve">se </w:t>
      </w:r>
      <w:r w:rsidR="00F91BD3" w:rsidRPr="008D03A6">
        <w:rPr>
          <w:rFonts w:ascii="Crimson Text" w:hAnsi="Crimson Text"/>
          <w:color w:val="000000" w:themeColor="text1"/>
          <w:sz w:val="26"/>
          <w:szCs w:val="26"/>
        </w:rPr>
        <w:t xml:space="preserve">había </w:t>
      </w:r>
      <w:r w:rsidR="005A475B" w:rsidRPr="008D03A6">
        <w:rPr>
          <w:rFonts w:ascii="Crimson Text" w:hAnsi="Crimson Text"/>
          <w:color w:val="000000" w:themeColor="text1"/>
          <w:sz w:val="26"/>
          <w:szCs w:val="26"/>
        </w:rPr>
        <w:t>desvanecido</w:t>
      </w:r>
      <w:del w:id="39" w:author="PC" w:date="2025-07-02T19:40:00Z">
        <w:r w:rsidRPr="008D03A6" w:rsidDel="000F342E">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91BD3" w:rsidRPr="008D03A6">
        <w:rPr>
          <w:rFonts w:ascii="Crimson Text" w:hAnsi="Crimson Text"/>
          <w:color w:val="000000" w:themeColor="text1"/>
          <w:sz w:val="26"/>
          <w:szCs w:val="26"/>
        </w:rPr>
        <w:t xml:space="preserve">y la claridad </w:t>
      </w:r>
      <w:r w:rsidR="00CC2795" w:rsidRPr="008D03A6">
        <w:rPr>
          <w:rFonts w:ascii="Crimson Text" w:hAnsi="Crimson Text"/>
          <w:color w:val="000000" w:themeColor="text1"/>
          <w:sz w:val="26"/>
          <w:szCs w:val="26"/>
        </w:rPr>
        <w:t xml:space="preserve">se </w:t>
      </w:r>
      <w:r w:rsidR="00901F07" w:rsidRPr="008D03A6">
        <w:rPr>
          <w:rFonts w:ascii="Crimson Text" w:hAnsi="Crimson Text"/>
          <w:color w:val="000000" w:themeColor="text1"/>
          <w:sz w:val="26"/>
          <w:szCs w:val="26"/>
        </w:rPr>
        <w:t>hacía presente</w:t>
      </w:r>
      <w:r w:rsidR="00F91BD3"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o peor del infierno </w:t>
      </w:r>
      <w:r w:rsidR="00CC2795" w:rsidRPr="008D03A6">
        <w:rPr>
          <w:rFonts w:ascii="Crimson Text" w:hAnsi="Crimson Text"/>
          <w:color w:val="000000" w:themeColor="text1"/>
          <w:sz w:val="26"/>
          <w:szCs w:val="26"/>
        </w:rPr>
        <w:t>había quedado atrás</w:t>
      </w:r>
      <w:r w:rsidRPr="008D03A6">
        <w:rPr>
          <w:rFonts w:ascii="Crimson Text" w:hAnsi="Crimson Text"/>
          <w:color w:val="000000" w:themeColor="text1"/>
          <w:sz w:val="26"/>
          <w:szCs w:val="26"/>
        </w:rPr>
        <w:t xml:space="preserve">, </w:t>
      </w:r>
      <w:del w:id="40" w:author="PC" w:date="2025-07-02T19:42:00Z">
        <w:r w:rsidR="00F91BD3" w:rsidRPr="008D03A6" w:rsidDel="000F342E">
          <w:rPr>
            <w:rFonts w:ascii="Crimson Text" w:hAnsi="Crimson Text"/>
            <w:color w:val="000000" w:themeColor="text1"/>
            <w:sz w:val="26"/>
            <w:szCs w:val="26"/>
          </w:rPr>
          <w:delText xml:space="preserve">y </w:delText>
        </w:r>
        <w:r w:rsidRPr="008D03A6" w:rsidDel="000F342E">
          <w:rPr>
            <w:rFonts w:ascii="Crimson Text" w:hAnsi="Crimson Text"/>
            <w:color w:val="000000" w:themeColor="text1"/>
            <w:sz w:val="26"/>
            <w:szCs w:val="26"/>
          </w:rPr>
          <w:delText>por delante</w:delText>
        </w:r>
        <w:r w:rsidR="00F91BD3" w:rsidRPr="008D03A6" w:rsidDel="000F342E">
          <w:rPr>
            <w:rFonts w:ascii="Crimson Text" w:hAnsi="Crimson Text"/>
            <w:color w:val="000000" w:themeColor="text1"/>
            <w:sz w:val="26"/>
            <w:szCs w:val="26"/>
          </w:rPr>
          <w:delText>,</w:delText>
        </w:r>
        <w:r w:rsidRPr="008D03A6" w:rsidDel="000F342E">
          <w:rPr>
            <w:rFonts w:ascii="Crimson Text" w:hAnsi="Crimson Text"/>
            <w:color w:val="000000" w:themeColor="text1"/>
            <w:sz w:val="26"/>
            <w:szCs w:val="26"/>
          </w:rPr>
          <w:delText xml:space="preserve"> el </w:delText>
        </w:r>
        <w:r w:rsidR="003948E3" w:rsidRPr="008D03A6" w:rsidDel="000F342E">
          <w:rPr>
            <w:rFonts w:ascii="Crimson Text" w:hAnsi="Crimson Text"/>
            <w:color w:val="000000" w:themeColor="text1"/>
            <w:sz w:val="26"/>
            <w:szCs w:val="26"/>
          </w:rPr>
          <w:delText>sendero</w:delText>
        </w:r>
        <w:r w:rsidRPr="008D03A6" w:rsidDel="000F342E">
          <w:rPr>
            <w:rFonts w:ascii="Crimson Text" w:hAnsi="Crimson Text"/>
            <w:color w:val="000000" w:themeColor="text1"/>
            <w:sz w:val="26"/>
            <w:szCs w:val="26"/>
          </w:rPr>
          <w:delText xml:space="preserve"> se veía </w:delText>
        </w:r>
        <w:r w:rsidR="00FC1018" w:rsidRPr="008D03A6" w:rsidDel="000F342E">
          <w:rPr>
            <w:rFonts w:ascii="Crimson Text" w:hAnsi="Crimson Text"/>
            <w:color w:val="000000" w:themeColor="text1"/>
            <w:sz w:val="26"/>
            <w:szCs w:val="26"/>
          </w:rPr>
          <w:delText xml:space="preserve">más </w:delText>
        </w:r>
        <w:r w:rsidR="00F91BD3" w:rsidRPr="008D03A6" w:rsidDel="000F342E">
          <w:rPr>
            <w:rFonts w:ascii="Crimson Text" w:hAnsi="Crimson Text"/>
            <w:color w:val="000000" w:themeColor="text1"/>
            <w:sz w:val="26"/>
            <w:szCs w:val="26"/>
          </w:rPr>
          <w:delText>armonioso</w:delText>
        </w:r>
        <w:r w:rsidRPr="008D03A6" w:rsidDel="000F342E">
          <w:rPr>
            <w:rFonts w:ascii="Crimson Text" w:hAnsi="Crimson Text"/>
            <w:color w:val="000000" w:themeColor="text1"/>
            <w:sz w:val="26"/>
            <w:szCs w:val="26"/>
          </w:rPr>
          <w:delText xml:space="preserve"> y liberado. </w:delText>
        </w:r>
      </w:del>
      <w:r w:rsidR="00F91BD3" w:rsidRPr="008D03A6">
        <w:rPr>
          <w:rFonts w:ascii="Crimson Text" w:hAnsi="Crimson Text"/>
          <w:color w:val="000000" w:themeColor="text1"/>
          <w:sz w:val="26"/>
          <w:szCs w:val="26"/>
        </w:rPr>
        <w:t>Eros h</w:t>
      </w:r>
      <w:r w:rsidRPr="008D03A6">
        <w:rPr>
          <w:rFonts w:ascii="Crimson Text" w:hAnsi="Crimson Text"/>
          <w:color w:val="000000" w:themeColor="text1"/>
          <w:sz w:val="26"/>
          <w:szCs w:val="26"/>
        </w:rPr>
        <w:t xml:space="preserve">abía </w:t>
      </w:r>
      <w:r w:rsidR="00F91BD3" w:rsidRPr="008D03A6">
        <w:rPr>
          <w:rFonts w:ascii="Crimson Text" w:hAnsi="Crimson Text"/>
          <w:color w:val="000000" w:themeColor="text1"/>
          <w:sz w:val="26"/>
          <w:szCs w:val="26"/>
        </w:rPr>
        <w:t>arribado al</w:t>
      </w:r>
      <w:r w:rsidRPr="008D03A6">
        <w:rPr>
          <w:rFonts w:ascii="Crimson Text" w:hAnsi="Crimson Text"/>
          <w:color w:val="000000" w:themeColor="text1"/>
          <w:sz w:val="26"/>
          <w:szCs w:val="26"/>
        </w:rPr>
        <w:t xml:space="preserve"> otro extremo del bosque, </w:t>
      </w:r>
      <w:r w:rsidR="00BA630A" w:rsidRPr="008D03A6">
        <w:rPr>
          <w:rFonts w:ascii="Crimson Text" w:hAnsi="Crimson Text"/>
          <w:color w:val="000000" w:themeColor="text1"/>
          <w:sz w:val="26"/>
          <w:szCs w:val="26"/>
        </w:rPr>
        <w:t>donde</w:t>
      </w:r>
      <w:r w:rsidRPr="008D03A6">
        <w:rPr>
          <w:rFonts w:ascii="Crimson Text" w:hAnsi="Crimson Text"/>
          <w:color w:val="000000" w:themeColor="text1"/>
          <w:sz w:val="26"/>
          <w:szCs w:val="26"/>
        </w:rPr>
        <w:t xml:space="preserve"> el camino lo </w:t>
      </w:r>
      <w:r w:rsidR="005A475B" w:rsidRPr="008D03A6">
        <w:rPr>
          <w:rFonts w:ascii="Crimson Text" w:hAnsi="Crimson Text"/>
          <w:color w:val="000000" w:themeColor="text1"/>
          <w:sz w:val="26"/>
          <w:szCs w:val="26"/>
        </w:rPr>
        <w:t>bordeaba</w:t>
      </w:r>
      <w:r w:rsidRPr="008D03A6">
        <w:rPr>
          <w:rFonts w:ascii="Crimson Text" w:hAnsi="Crimson Text"/>
          <w:color w:val="000000" w:themeColor="text1"/>
          <w:sz w:val="26"/>
          <w:szCs w:val="26"/>
        </w:rPr>
        <w:t xml:space="preserve"> hasta </w:t>
      </w:r>
      <w:r w:rsidR="00F91BD3" w:rsidRPr="008D03A6">
        <w:rPr>
          <w:rFonts w:ascii="Crimson Text" w:hAnsi="Crimson Text"/>
          <w:color w:val="000000" w:themeColor="text1"/>
          <w:sz w:val="26"/>
          <w:szCs w:val="26"/>
        </w:rPr>
        <w:t xml:space="preserve">alcanzar </w:t>
      </w:r>
      <w:r w:rsidRPr="008D03A6">
        <w:rPr>
          <w:rFonts w:ascii="Crimson Text" w:hAnsi="Crimson Text"/>
          <w:color w:val="000000" w:themeColor="text1"/>
          <w:sz w:val="26"/>
          <w:szCs w:val="26"/>
        </w:rPr>
        <w:t xml:space="preserve">la zona de montañas, </w:t>
      </w:r>
      <w:r w:rsidR="00BA630A" w:rsidRPr="008D03A6">
        <w:rPr>
          <w:rFonts w:ascii="Crimson Text" w:hAnsi="Crimson Text"/>
          <w:color w:val="000000" w:themeColor="text1"/>
          <w:sz w:val="26"/>
          <w:szCs w:val="26"/>
        </w:rPr>
        <w:t xml:space="preserve">y </w:t>
      </w:r>
      <w:r w:rsidR="009411F4" w:rsidRPr="008D03A6">
        <w:rPr>
          <w:rFonts w:ascii="Crimson Text" w:hAnsi="Crimson Text"/>
          <w:color w:val="000000" w:themeColor="text1"/>
          <w:sz w:val="26"/>
          <w:szCs w:val="26"/>
        </w:rPr>
        <w:t>los confines de la maldición</w:t>
      </w:r>
      <w:r w:rsidR="00BA4FE3" w:rsidRPr="008D03A6">
        <w:rPr>
          <w:rFonts w:ascii="Crimson Text" w:hAnsi="Crimson Text"/>
          <w:color w:val="000000" w:themeColor="text1"/>
          <w:sz w:val="26"/>
          <w:szCs w:val="26"/>
        </w:rPr>
        <w:t>.</w:t>
      </w:r>
    </w:p>
    <w:p w:rsidR="005C1EB2" w:rsidRPr="008D03A6" w:rsidRDefault="0006613D" w:rsidP="008E3A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41" w:author="PC" w:date="2025-07-02T19:47:00Z">
        <w:r w:rsidRPr="008D03A6" w:rsidDel="009059B7">
          <w:rPr>
            <w:rFonts w:ascii="Crimson Text" w:hAnsi="Crimson Text"/>
            <w:color w:val="000000" w:themeColor="text1"/>
            <w:sz w:val="26"/>
            <w:szCs w:val="26"/>
          </w:rPr>
          <w:delText xml:space="preserve">marco </w:delText>
        </w:r>
      </w:del>
      <w:ins w:id="42" w:author="PC" w:date="2025-07-02T19:47:00Z">
        <w:r w:rsidR="009059B7">
          <w:rPr>
            <w:rFonts w:ascii="Crimson Text" w:hAnsi="Crimson Text"/>
            <w:color w:val="000000" w:themeColor="text1"/>
            <w:sz w:val="26"/>
            <w:szCs w:val="26"/>
          </w:rPr>
          <w:t>escenario que se presentaba ante sus ojos</w:t>
        </w:r>
        <w:r w:rsidR="009059B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era acogedor</w:t>
      </w:r>
      <w:del w:id="43" w:author="PC" w:date="2025-07-02T19:47:00Z">
        <w:r w:rsidR="00BE693C" w:rsidRPr="008D03A6" w:rsidDel="009059B7">
          <w:rPr>
            <w:rFonts w:ascii="Crimson Text" w:hAnsi="Crimson Text"/>
            <w:color w:val="000000" w:themeColor="text1"/>
            <w:sz w:val="26"/>
            <w:szCs w:val="26"/>
          </w:rPr>
          <w:delText>,</w:delText>
        </w:r>
      </w:del>
      <w:ins w:id="44" w:author="PC" w:date="2025-07-02T19:47:00Z">
        <w:r w:rsidR="009059B7">
          <w:rPr>
            <w:rFonts w:ascii="Crimson Text" w:hAnsi="Crimson Text"/>
            <w:color w:val="000000" w:themeColor="text1"/>
            <w:sz w:val="26"/>
            <w:szCs w:val="26"/>
          </w:rPr>
          <w:t>.</w:t>
        </w:r>
      </w:ins>
      <w:r w:rsidR="00BE693C" w:rsidRPr="008D03A6">
        <w:rPr>
          <w:rFonts w:ascii="Crimson Text" w:hAnsi="Crimson Text"/>
          <w:color w:val="000000" w:themeColor="text1"/>
          <w:sz w:val="26"/>
          <w:szCs w:val="26"/>
        </w:rPr>
        <w:t xml:space="preserve"> Eros </w:t>
      </w:r>
      <w:r w:rsidR="00EE1231" w:rsidRPr="008D03A6">
        <w:rPr>
          <w:rFonts w:ascii="Crimson Text" w:hAnsi="Crimson Text"/>
          <w:color w:val="000000" w:themeColor="text1"/>
          <w:sz w:val="26"/>
          <w:szCs w:val="26"/>
        </w:rPr>
        <w:t>había logrado cierta</w:t>
      </w:r>
      <w:r w:rsidR="00BE693C"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 xml:space="preserve">conexión </w:t>
      </w:r>
      <w:r w:rsidR="00BA4FE3" w:rsidRPr="008D03A6">
        <w:rPr>
          <w:rFonts w:ascii="Crimson Text" w:hAnsi="Crimson Text"/>
          <w:color w:val="000000" w:themeColor="text1"/>
          <w:sz w:val="26"/>
          <w:szCs w:val="26"/>
        </w:rPr>
        <w:t xml:space="preserve">con la naturaleza, </w:t>
      </w:r>
      <w:r w:rsidR="00BE693C" w:rsidRPr="008D03A6">
        <w:rPr>
          <w:rFonts w:ascii="Crimson Text" w:hAnsi="Crimson Text"/>
          <w:color w:val="000000" w:themeColor="text1"/>
          <w:sz w:val="26"/>
          <w:szCs w:val="26"/>
        </w:rPr>
        <w:t xml:space="preserve">y esa </w:t>
      </w:r>
      <w:r w:rsidR="00444AC9" w:rsidRPr="008D03A6">
        <w:rPr>
          <w:rFonts w:ascii="Crimson Text" w:hAnsi="Crimson Text"/>
          <w:color w:val="000000" w:themeColor="text1"/>
          <w:sz w:val="26"/>
          <w:szCs w:val="26"/>
        </w:rPr>
        <w:t xml:space="preserve">sintonía </w:t>
      </w:r>
      <w:r w:rsidR="00EE1231" w:rsidRPr="008D03A6">
        <w:rPr>
          <w:rFonts w:ascii="Crimson Text" w:hAnsi="Crimson Text"/>
          <w:color w:val="000000" w:themeColor="text1"/>
          <w:sz w:val="26"/>
          <w:szCs w:val="26"/>
        </w:rPr>
        <w:t>lo impulsaba a continuar</w:t>
      </w:r>
      <w:r w:rsidR="00845C86" w:rsidRPr="008D03A6">
        <w:rPr>
          <w:rFonts w:ascii="Crimson Text" w:hAnsi="Crimson Text"/>
          <w:color w:val="000000" w:themeColor="text1"/>
          <w:sz w:val="26"/>
          <w:szCs w:val="26"/>
        </w:rPr>
        <w:t xml:space="preserve"> el trayecto pendiente.</w:t>
      </w:r>
      <w:r w:rsidR="00F1046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Tras un extenso recorrido</w:t>
      </w:r>
      <w:r w:rsidR="00F1046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 xml:space="preserve">el </w:t>
      </w:r>
      <w:del w:id="45" w:author="PC" w:date="2025-07-02T19:48:00Z">
        <w:r w:rsidR="00444AC9" w:rsidRPr="008D03A6" w:rsidDel="009059B7">
          <w:rPr>
            <w:rFonts w:ascii="Crimson Text" w:hAnsi="Crimson Text"/>
            <w:color w:val="000000" w:themeColor="text1"/>
            <w:sz w:val="26"/>
            <w:szCs w:val="26"/>
          </w:rPr>
          <w:delText>panorama</w:delText>
        </w:r>
        <w:r w:rsidR="00F10466" w:rsidRPr="008D03A6" w:rsidDel="009059B7">
          <w:rPr>
            <w:rFonts w:ascii="Crimson Text" w:hAnsi="Crimson Text"/>
            <w:color w:val="000000" w:themeColor="text1"/>
            <w:sz w:val="26"/>
            <w:szCs w:val="26"/>
          </w:rPr>
          <w:delText xml:space="preserve"> </w:delText>
        </w:r>
      </w:del>
      <w:ins w:id="46" w:author="PC" w:date="2025-07-02T19:48:00Z">
        <w:r w:rsidR="009059B7">
          <w:rPr>
            <w:rFonts w:ascii="Crimson Text" w:hAnsi="Crimson Text"/>
            <w:color w:val="000000" w:themeColor="text1"/>
            <w:sz w:val="26"/>
            <w:szCs w:val="26"/>
          </w:rPr>
          <w:t>paisaje</w:t>
        </w:r>
        <w:r w:rsidR="009059B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comenzó</w:t>
      </w:r>
      <w:r w:rsidR="00444AC9" w:rsidRPr="008D03A6">
        <w:rPr>
          <w:rFonts w:ascii="Crimson Text" w:hAnsi="Crimson Text"/>
          <w:color w:val="000000" w:themeColor="text1"/>
          <w:sz w:val="26"/>
          <w:szCs w:val="26"/>
        </w:rPr>
        <w:t xml:space="preserve"> a </w:t>
      </w:r>
      <w:r w:rsidR="00F8075B" w:rsidRPr="008D03A6">
        <w:rPr>
          <w:rFonts w:ascii="Crimson Text" w:hAnsi="Crimson Text"/>
          <w:color w:val="000000" w:themeColor="text1"/>
          <w:sz w:val="26"/>
          <w:szCs w:val="26"/>
        </w:rPr>
        <w:lastRenderedPageBreak/>
        <w:t>transformarse</w:t>
      </w:r>
      <w:r w:rsidR="00F10466" w:rsidRPr="008D03A6">
        <w:rPr>
          <w:rFonts w:ascii="Crimson Text" w:hAnsi="Crimson Text"/>
          <w:color w:val="000000" w:themeColor="text1"/>
          <w:sz w:val="26"/>
          <w:szCs w:val="26"/>
        </w:rPr>
        <w:t>.</w:t>
      </w:r>
      <w:r w:rsidR="00845C86" w:rsidRPr="008D03A6">
        <w:rPr>
          <w:rFonts w:ascii="Crimson Text" w:hAnsi="Crimson Text"/>
          <w:color w:val="000000" w:themeColor="text1"/>
          <w:sz w:val="26"/>
          <w:szCs w:val="26"/>
        </w:rPr>
        <w:t xml:space="preserve"> </w:t>
      </w:r>
      <w:r w:rsidR="009411F4" w:rsidRPr="008D03A6">
        <w:rPr>
          <w:rFonts w:ascii="Crimson Text" w:hAnsi="Crimson Text"/>
          <w:color w:val="000000" w:themeColor="text1"/>
          <w:sz w:val="26"/>
          <w:szCs w:val="26"/>
        </w:rPr>
        <w:t xml:space="preserve">A su alrededor, </w:t>
      </w:r>
      <w:r w:rsidR="00444AC9" w:rsidRPr="008D03A6">
        <w:rPr>
          <w:rFonts w:ascii="Crimson Text" w:hAnsi="Crimson Text"/>
          <w:color w:val="000000" w:themeColor="text1"/>
          <w:sz w:val="26"/>
          <w:szCs w:val="26"/>
        </w:rPr>
        <w:t>el</w:t>
      </w:r>
      <w:r w:rsidR="00845C8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terreno</w:t>
      </w:r>
      <w:r w:rsidR="00845C86" w:rsidRPr="008D03A6">
        <w:rPr>
          <w:rFonts w:ascii="Crimson Text" w:hAnsi="Crimson Text"/>
          <w:color w:val="000000" w:themeColor="text1"/>
          <w:sz w:val="26"/>
          <w:szCs w:val="26"/>
        </w:rPr>
        <w:t xml:space="preserve"> </w:t>
      </w:r>
      <w:del w:id="47" w:author="PC" w:date="2025-07-02T19:48:00Z">
        <w:r w:rsidR="00444AC9" w:rsidRPr="008D03A6" w:rsidDel="009059B7">
          <w:rPr>
            <w:rFonts w:ascii="Crimson Text" w:hAnsi="Crimson Text"/>
            <w:color w:val="000000" w:themeColor="text1"/>
            <w:sz w:val="26"/>
            <w:szCs w:val="26"/>
          </w:rPr>
          <w:delText>era</w:delText>
        </w:r>
        <w:r w:rsidR="00845C86" w:rsidRPr="008D03A6" w:rsidDel="009059B7">
          <w:rPr>
            <w:rFonts w:ascii="Crimson Text" w:hAnsi="Crimson Text"/>
            <w:color w:val="000000" w:themeColor="text1"/>
            <w:sz w:val="26"/>
            <w:szCs w:val="26"/>
          </w:rPr>
          <w:delText xml:space="preserve"> </w:delText>
        </w:r>
      </w:del>
      <w:ins w:id="48" w:author="PC" w:date="2025-07-02T19:50:00Z">
        <w:r w:rsidR="009059B7">
          <w:rPr>
            <w:rFonts w:ascii="Crimson Text" w:hAnsi="Crimson Text"/>
            <w:color w:val="000000" w:themeColor="text1"/>
            <w:sz w:val="26"/>
            <w:szCs w:val="26"/>
          </w:rPr>
          <w:t>comenz</w:t>
        </w:r>
      </w:ins>
      <w:ins w:id="49" w:author="PC" w:date="2025-07-02T19:51:00Z">
        <w:r w:rsidR="009059B7">
          <w:rPr>
            <w:rFonts w:ascii="Crimson Text" w:hAnsi="Crimson Text"/>
            <w:color w:val="000000" w:themeColor="text1"/>
            <w:sz w:val="26"/>
            <w:szCs w:val="26"/>
          </w:rPr>
          <w:t>ó a volverse</w:t>
        </w:r>
      </w:ins>
      <w:ins w:id="50" w:author="PC" w:date="2025-07-02T19:48:00Z">
        <w:r w:rsidR="009059B7" w:rsidRPr="008D03A6">
          <w:rPr>
            <w:rFonts w:ascii="Crimson Text" w:hAnsi="Crimson Text"/>
            <w:color w:val="000000" w:themeColor="text1"/>
            <w:sz w:val="26"/>
            <w:szCs w:val="26"/>
          </w:rPr>
          <w:t xml:space="preserve"> </w:t>
        </w:r>
      </w:ins>
      <w:r w:rsidR="00845C86" w:rsidRPr="008D03A6">
        <w:rPr>
          <w:rFonts w:ascii="Crimson Text" w:hAnsi="Crimson Text"/>
          <w:color w:val="000000" w:themeColor="text1"/>
          <w:sz w:val="26"/>
          <w:szCs w:val="26"/>
        </w:rPr>
        <w:t>más irregular</w:t>
      </w:r>
      <w:del w:id="51" w:author="PC" w:date="2025-07-02T19:51:00Z">
        <w:r w:rsidR="00845C86" w:rsidRPr="008D03A6" w:rsidDel="009059B7">
          <w:rPr>
            <w:rFonts w:ascii="Crimson Text" w:hAnsi="Crimson Text"/>
            <w:color w:val="000000" w:themeColor="text1"/>
            <w:sz w:val="26"/>
            <w:szCs w:val="26"/>
          </w:rPr>
          <w:delText>,</w:delText>
        </w:r>
        <w:r w:rsidR="009411F4" w:rsidRPr="008D03A6" w:rsidDel="009059B7">
          <w:rPr>
            <w:rFonts w:ascii="Crimson Text" w:hAnsi="Crimson Text"/>
            <w:color w:val="000000" w:themeColor="text1"/>
            <w:sz w:val="26"/>
            <w:szCs w:val="26"/>
          </w:rPr>
          <w:delText xml:space="preserve"> </w:delText>
        </w:r>
        <w:r w:rsidR="00444AC9" w:rsidRPr="008D03A6" w:rsidDel="009059B7">
          <w:rPr>
            <w:rFonts w:ascii="Crimson Text" w:hAnsi="Crimson Text"/>
            <w:color w:val="000000" w:themeColor="text1"/>
            <w:sz w:val="26"/>
            <w:szCs w:val="26"/>
          </w:rPr>
          <w:delText>siendo</w:delText>
        </w:r>
        <w:r w:rsidR="009411F4" w:rsidRPr="008D03A6" w:rsidDel="009059B7">
          <w:rPr>
            <w:rFonts w:ascii="Crimson Text" w:hAnsi="Crimson Text"/>
            <w:color w:val="000000" w:themeColor="text1"/>
            <w:sz w:val="26"/>
            <w:szCs w:val="26"/>
          </w:rPr>
          <w:delText xml:space="preserve"> el preámbulo de</w:delText>
        </w:r>
      </w:del>
      <w:ins w:id="52" w:author="PC" w:date="2025-07-02T19:51:00Z">
        <w:r w:rsidR="009059B7">
          <w:rPr>
            <w:rFonts w:ascii="Crimson Text" w:hAnsi="Crimson Text"/>
            <w:color w:val="000000" w:themeColor="text1"/>
            <w:sz w:val="26"/>
            <w:szCs w:val="26"/>
          </w:rPr>
          <w:t xml:space="preserve"> a medida que se acercaba a</w:t>
        </w:r>
      </w:ins>
      <w:r w:rsidR="009411F4"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las sierras</w:t>
      </w:r>
      <w:r w:rsidR="00F10466"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Las alzadas se</w:t>
      </w:r>
      <w:r w:rsidR="00845C86" w:rsidRPr="008D03A6">
        <w:rPr>
          <w:rFonts w:ascii="Crimson Text" w:hAnsi="Crimson Text"/>
          <w:color w:val="000000" w:themeColor="text1"/>
          <w:sz w:val="26"/>
          <w:szCs w:val="26"/>
        </w:rPr>
        <w:t xml:space="preserve"> </w:t>
      </w:r>
      <w:r w:rsidR="00B66E1E" w:rsidRPr="008D03A6">
        <w:rPr>
          <w:rFonts w:ascii="Crimson Text" w:hAnsi="Crimson Text"/>
          <w:color w:val="000000" w:themeColor="text1"/>
          <w:sz w:val="26"/>
          <w:szCs w:val="26"/>
        </w:rPr>
        <w:t>intern</w:t>
      </w:r>
      <w:r w:rsidR="00444AC9" w:rsidRPr="008D03A6">
        <w:rPr>
          <w:rFonts w:ascii="Crimson Text" w:hAnsi="Crimson Text"/>
          <w:color w:val="000000" w:themeColor="text1"/>
          <w:sz w:val="26"/>
          <w:szCs w:val="26"/>
        </w:rPr>
        <w:t>aban</w:t>
      </w:r>
      <w:r w:rsidRPr="008D03A6">
        <w:rPr>
          <w:rFonts w:ascii="Crimson Text" w:hAnsi="Crimson Text"/>
          <w:color w:val="000000" w:themeColor="text1"/>
          <w:sz w:val="26"/>
          <w:szCs w:val="26"/>
        </w:rPr>
        <w:t xml:space="preserve"> a ambos lados del camino</w:t>
      </w:r>
      <w:r w:rsidR="00F8075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El bosque </w:t>
      </w:r>
      <w:del w:id="53" w:author="PC" w:date="2025-07-02T19:52:00Z">
        <w:r w:rsidRPr="008D03A6" w:rsidDel="009059B7">
          <w:rPr>
            <w:rFonts w:ascii="Crimson Text" w:hAnsi="Crimson Text"/>
            <w:color w:val="000000" w:themeColor="text1"/>
            <w:sz w:val="26"/>
            <w:szCs w:val="26"/>
          </w:rPr>
          <w:delText xml:space="preserve">albergaba </w:delText>
        </w:r>
      </w:del>
      <w:ins w:id="54" w:author="PC" w:date="2025-07-02T19:52:00Z">
        <w:r w:rsidR="009059B7">
          <w:rPr>
            <w:rFonts w:ascii="Crimson Text" w:hAnsi="Crimson Text"/>
            <w:color w:val="000000" w:themeColor="text1"/>
            <w:sz w:val="26"/>
            <w:szCs w:val="26"/>
          </w:rPr>
          <w:t>mostraba</w:t>
        </w:r>
        <w:r w:rsidR="009059B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una</w:t>
      </w:r>
      <w:r w:rsidR="00845C86" w:rsidRPr="008D03A6">
        <w:rPr>
          <w:rFonts w:ascii="Crimson Text" w:hAnsi="Crimson Text"/>
          <w:color w:val="000000" w:themeColor="text1"/>
          <w:sz w:val="26"/>
          <w:szCs w:val="26"/>
        </w:rPr>
        <w:t xml:space="preserve"> vista </w:t>
      </w:r>
      <w:r w:rsidR="009411F4" w:rsidRPr="008D03A6">
        <w:rPr>
          <w:rFonts w:ascii="Crimson Text" w:hAnsi="Crimson Text"/>
          <w:color w:val="000000" w:themeColor="text1"/>
          <w:sz w:val="26"/>
          <w:szCs w:val="26"/>
        </w:rPr>
        <w:t>excepcional</w:t>
      </w:r>
      <w:r w:rsidR="00845C86" w:rsidRPr="008D03A6">
        <w:rPr>
          <w:rFonts w:ascii="Crimson Text" w:hAnsi="Crimson Text"/>
          <w:color w:val="000000" w:themeColor="text1"/>
          <w:sz w:val="26"/>
          <w:szCs w:val="26"/>
        </w:rPr>
        <w:t xml:space="preserve"> de </w:t>
      </w:r>
      <w:r w:rsidRPr="008D03A6">
        <w:rPr>
          <w:rFonts w:ascii="Crimson Text" w:hAnsi="Crimson Text"/>
          <w:color w:val="000000" w:themeColor="text1"/>
          <w:sz w:val="26"/>
          <w:szCs w:val="26"/>
        </w:rPr>
        <w:t>sus</w:t>
      </w:r>
      <w:r w:rsidR="00845C86" w:rsidRPr="008D03A6">
        <w:rPr>
          <w:rFonts w:ascii="Crimson Text" w:hAnsi="Crimson Text"/>
          <w:color w:val="000000" w:themeColor="text1"/>
          <w:sz w:val="26"/>
          <w:szCs w:val="26"/>
        </w:rPr>
        <w:t xml:space="preserve"> árboles </w:t>
      </w:r>
      <w:r w:rsidR="00F8075B" w:rsidRPr="008D03A6">
        <w:rPr>
          <w:rFonts w:ascii="Crimson Text" w:hAnsi="Crimson Text"/>
          <w:color w:val="000000" w:themeColor="text1"/>
          <w:sz w:val="26"/>
          <w:szCs w:val="26"/>
        </w:rPr>
        <w:t>alineados</w:t>
      </w:r>
      <w:r w:rsidR="00845C86" w:rsidRPr="008D03A6">
        <w:rPr>
          <w:rFonts w:ascii="Crimson Text" w:hAnsi="Crimson Text"/>
          <w:color w:val="000000" w:themeColor="text1"/>
          <w:sz w:val="26"/>
          <w:szCs w:val="26"/>
        </w:rPr>
        <w:t xml:space="preserve"> escalonada</w:t>
      </w:r>
      <w:r w:rsidR="00444AC9" w:rsidRPr="008D03A6">
        <w:rPr>
          <w:rFonts w:ascii="Crimson Text" w:hAnsi="Crimson Text"/>
          <w:color w:val="000000" w:themeColor="text1"/>
          <w:sz w:val="26"/>
          <w:szCs w:val="26"/>
        </w:rPr>
        <w:t>mente</w:t>
      </w:r>
      <w:r w:rsidR="00845C86" w:rsidRPr="008D03A6">
        <w:rPr>
          <w:rFonts w:ascii="Crimson Text" w:hAnsi="Crimson Text"/>
          <w:color w:val="000000" w:themeColor="text1"/>
          <w:sz w:val="26"/>
          <w:szCs w:val="26"/>
        </w:rPr>
        <w:t>, cuyas</w:t>
      </w:r>
      <w:r w:rsidR="00C668CB" w:rsidRPr="008D03A6">
        <w:rPr>
          <w:rFonts w:ascii="Crimson Text" w:hAnsi="Crimson Text"/>
          <w:color w:val="000000" w:themeColor="text1"/>
          <w:sz w:val="26"/>
          <w:szCs w:val="26"/>
        </w:rPr>
        <w:t xml:space="preserve"> copas </w:t>
      </w:r>
      <w:r w:rsidR="00F8075B" w:rsidRPr="008D03A6">
        <w:rPr>
          <w:rFonts w:ascii="Crimson Text" w:hAnsi="Crimson Text"/>
          <w:color w:val="000000" w:themeColor="text1"/>
          <w:sz w:val="26"/>
          <w:szCs w:val="26"/>
        </w:rPr>
        <w:t>se fundían en</w:t>
      </w:r>
      <w:r w:rsidR="00C668CB" w:rsidRPr="008D03A6">
        <w:rPr>
          <w:rFonts w:ascii="Crimson Text" w:hAnsi="Crimson Text"/>
          <w:color w:val="000000" w:themeColor="text1"/>
          <w:sz w:val="26"/>
          <w:szCs w:val="26"/>
        </w:rPr>
        <w:t xml:space="preserve"> una sábana verde </w:t>
      </w:r>
      <w:r w:rsidR="00F8075B" w:rsidRPr="008D03A6">
        <w:rPr>
          <w:rFonts w:ascii="Crimson Text" w:hAnsi="Crimson Text"/>
          <w:color w:val="000000" w:themeColor="text1"/>
          <w:sz w:val="26"/>
          <w:szCs w:val="26"/>
        </w:rPr>
        <w:t>que cubría</w:t>
      </w:r>
      <w:r w:rsidR="00C668CB" w:rsidRPr="008D03A6">
        <w:rPr>
          <w:rFonts w:ascii="Crimson Text" w:hAnsi="Crimson Text"/>
          <w:color w:val="000000" w:themeColor="text1"/>
          <w:sz w:val="26"/>
          <w:szCs w:val="26"/>
        </w:rPr>
        <w:t xml:space="preserve"> la</w:t>
      </w:r>
      <w:r w:rsidR="00B66E1E" w:rsidRPr="008D03A6">
        <w:rPr>
          <w:rFonts w:ascii="Crimson Text" w:hAnsi="Crimson Text"/>
          <w:color w:val="000000" w:themeColor="text1"/>
          <w:sz w:val="26"/>
          <w:szCs w:val="26"/>
        </w:rPr>
        <w:t>s</w:t>
      </w:r>
      <w:r w:rsidR="00C668CB" w:rsidRPr="008D03A6">
        <w:rPr>
          <w:rFonts w:ascii="Crimson Text" w:hAnsi="Crimson Text"/>
          <w:color w:val="000000" w:themeColor="text1"/>
          <w:sz w:val="26"/>
          <w:szCs w:val="26"/>
        </w:rPr>
        <w:t xml:space="preserve"> </w:t>
      </w:r>
      <w:r w:rsidR="00444AC9" w:rsidRPr="008D03A6">
        <w:rPr>
          <w:rFonts w:ascii="Crimson Text" w:hAnsi="Crimson Text"/>
          <w:color w:val="000000" w:themeColor="text1"/>
          <w:sz w:val="26"/>
          <w:szCs w:val="26"/>
        </w:rPr>
        <w:t>lomas</w:t>
      </w:r>
      <w:r w:rsidR="00C668CB" w:rsidRPr="008D03A6">
        <w:rPr>
          <w:rFonts w:ascii="Crimson Text" w:hAnsi="Crimson Text"/>
          <w:color w:val="000000" w:themeColor="text1"/>
          <w:sz w:val="26"/>
          <w:szCs w:val="26"/>
        </w:rPr>
        <w:t>.</w:t>
      </w:r>
      <w:r w:rsidR="00F10466" w:rsidRPr="008D03A6">
        <w:rPr>
          <w:rFonts w:ascii="Crimson Text" w:hAnsi="Crimson Text"/>
          <w:color w:val="000000" w:themeColor="text1"/>
          <w:sz w:val="26"/>
          <w:szCs w:val="26"/>
        </w:rPr>
        <w:t xml:space="preserve"> Poco a poco, los vestigios de las montañas </w:t>
      </w:r>
      <w:r w:rsidR="00F8075B" w:rsidRPr="008D03A6">
        <w:rPr>
          <w:rFonts w:ascii="Crimson Text" w:hAnsi="Crimson Text"/>
          <w:color w:val="000000" w:themeColor="text1"/>
          <w:sz w:val="26"/>
          <w:szCs w:val="26"/>
        </w:rPr>
        <w:t>ganaban presencia</w:t>
      </w:r>
      <w:del w:id="55" w:author="PC" w:date="2025-07-02T19:53:00Z">
        <w:r w:rsidR="00F10466" w:rsidRPr="008D03A6" w:rsidDel="009059B7">
          <w:rPr>
            <w:rFonts w:ascii="Crimson Text" w:hAnsi="Crimson Text"/>
            <w:color w:val="000000" w:themeColor="text1"/>
            <w:sz w:val="26"/>
            <w:szCs w:val="26"/>
          </w:rPr>
          <w:delText>,</w:delText>
        </w:r>
      </w:del>
      <w:r w:rsidR="00F10466" w:rsidRPr="008D03A6">
        <w:rPr>
          <w:rFonts w:ascii="Crimson Text" w:hAnsi="Crimson Text"/>
          <w:color w:val="000000" w:themeColor="text1"/>
          <w:sz w:val="26"/>
          <w:szCs w:val="26"/>
        </w:rPr>
        <w:t xml:space="preserve"> y dejaban de ser una </w:t>
      </w:r>
      <w:r w:rsidR="00444AC9" w:rsidRPr="008D03A6">
        <w:rPr>
          <w:rFonts w:ascii="Crimson Text" w:hAnsi="Crimson Text"/>
          <w:color w:val="000000" w:themeColor="text1"/>
          <w:sz w:val="26"/>
          <w:szCs w:val="26"/>
        </w:rPr>
        <w:t xml:space="preserve">vaga </w:t>
      </w:r>
      <w:r w:rsidR="00F10466" w:rsidRPr="008D03A6">
        <w:rPr>
          <w:rFonts w:ascii="Crimson Text" w:hAnsi="Crimson Text"/>
          <w:color w:val="000000" w:themeColor="text1"/>
          <w:sz w:val="26"/>
          <w:szCs w:val="26"/>
        </w:rPr>
        <w:t>sombra en el horizonte. El relieve de la cordillera</w:t>
      </w:r>
      <w:del w:id="56" w:author="PC" w:date="2025-07-02T19:53:00Z">
        <w:r w:rsidR="00F10466" w:rsidRPr="008D03A6" w:rsidDel="009059B7">
          <w:rPr>
            <w:rFonts w:ascii="Crimson Text" w:hAnsi="Crimson Text"/>
            <w:color w:val="000000" w:themeColor="text1"/>
            <w:sz w:val="26"/>
            <w:szCs w:val="26"/>
          </w:rPr>
          <w:delText>,</w:delText>
        </w:r>
      </w:del>
      <w:r w:rsidR="00F10466" w:rsidRPr="008D03A6">
        <w:rPr>
          <w:rFonts w:ascii="Crimson Text" w:hAnsi="Crimson Text"/>
          <w:color w:val="000000" w:themeColor="text1"/>
          <w:sz w:val="26"/>
          <w:szCs w:val="26"/>
        </w:rPr>
        <w:t xml:space="preserve"> </w:t>
      </w:r>
      <w:r w:rsidR="00F8075B" w:rsidRPr="008D03A6">
        <w:rPr>
          <w:rFonts w:ascii="Crimson Text" w:hAnsi="Crimson Text"/>
          <w:color w:val="000000" w:themeColor="text1"/>
          <w:sz w:val="26"/>
          <w:szCs w:val="26"/>
        </w:rPr>
        <w:t>exhibía</w:t>
      </w:r>
      <w:r w:rsidR="00F10466" w:rsidRPr="008D03A6">
        <w:rPr>
          <w:rFonts w:ascii="Crimson Text" w:hAnsi="Crimson Text"/>
          <w:color w:val="000000" w:themeColor="text1"/>
          <w:sz w:val="26"/>
          <w:szCs w:val="26"/>
        </w:rPr>
        <w:t xml:space="preserve"> una ladera frondosa</w:t>
      </w:r>
      <w:r w:rsidR="00EA1F5B" w:rsidRPr="008D03A6">
        <w:rPr>
          <w:rFonts w:ascii="Crimson Text" w:hAnsi="Crimson Text"/>
          <w:color w:val="000000" w:themeColor="text1"/>
          <w:sz w:val="26"/>
          <w:szCs w:val="26"/>
        </w:rPr>
        <w:t xml:space="preserve"> que se mezclaba</w:t>
      </w:r>
      <w:r w:rsidR="00F10466" w:rsidRPr="008D03A6">
        <w:rPr>
          <w:rFonts w:ascii="Crimson Text" w:hAnsi="Crimson Text"/>
          <w:color w:val="000000" w:themeColor="text1"/>
          <w:sz w:val="26"/>
          <w:szCs w:val="26"/>
        </w:rPr>
        <w:t xml:space="preserve"> con el manto blanquecino de las </w:t>
      </w:r>
      <w:r w:rsidR="00EA1F5B" w:rsidRPr="008D03A6">
        <w:rPr>
          <w:rFonts w:ascii="Crimson Text" w:hAnsi="Crimson Text"/>
          <w:color w:val="000000" w:themeColor="text1"/>
          <w:sz w:val="26"/>
          <w:szCs w:val="26"/>
        </w:rPr>
        <w:t>cumbres</w:t>
      </w:r>
      <w:r w:rsidR="00F10466" w:rsidRPr="008D03A6">
        <w:rPr>
          <w:rFonts w:ascii="Crimson Text" w:hAnsi="Crimson Text"/>
          <w:color w:val="000000" w:themeColor="text1"/>
          <w:sz w:val="26"/>
          <w:szCs w:val="26"/>
        </w:rPr>
        <w:t xml:space="preserve"> nevadas.</w:t>
      </w:r>
    </w:p>
    <w:p w:rsidR="00E9630D" w:rsidRPr="008D03A6" w:rsidRDefault="00C668CB" w:rsidP="00075AD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Detrás de una</w:t>
      </w:r>
      <w:r w:rsidR="00FA0D5B" w:rsidRPr="008D03A6">
        <w:rPr>
          <w:rFonts w:ascii="Crimson Text" w:hAnsi="Crimson Text"/>
          <w:color w:val="000000" w:themeColor="text1"/>
          <w:sz w:val="26"/>
          <w:szCs w:val="26"/>
        </w:rPr>
        <w:t xml:space="preserve"> </w:t>
      </w:r>
      <w:r w:rsidR="009F21D8" w:rsidRPr="008D03A6">
        <w:rPr>
          <w:rFonts w:ascii="Crimson Text" w:hAnsi="Crimson Text"/>
          <w:color w:val="000000" w:themeColor="text1"/>
          <w:sz w:val="26"/>
          <w:szCs w:val="26"/>
        </w:rPr>
        <w:t xml:space="preserve">colina, </w:t>
      </w:r>
      <w:r w:rsidR="0055111E" w:rsidRPr="008D03A6">
        <w:rPr>
          <w:rFonts w:ascii="Crimson Text" w:hAnsi="Crimson Text"/>
          <w:color w:val="000000" w:themeColor="text1"/>
          <w:sz w:val="26"/>
          <w:szCs w:val="26"/>
        </w:rPr>
        <w:t xml:space="preserve">a un costado del </w:t>
      </w:r>
      <w:r w:rsidR="00FA0D5B" w:rsidRPr="008D03A6">
        <w:rPr>
          <w:rFonts w:ascii="Crimson Text" w:hAnsi="Crimson Text"/>
          <w:color w:val="000000" w:themeColor="text1"/>
          <w:sz w:val="26"/>
          <w:szCs w:val="26"/>
        </w:rPr>
        <w:t xml:space="preserve">camino, </w:t>
      </w:r>
      <w:r w:rsidR="009F21D8" w:rsidRPr="008D03A6">
        <w:rPr>
          <w:rFonts w:ascii="Crimson Text" w:hAnsi="Crimson Text"/>
          <w:color w:val="000000" w:themeColor="text1"/>
          <w:sz w:val="26"/>
          <w:szCs w:val="26"/>
        </w:rPr>
        <w:t>se hundía</w:t>
      </w:r>
      <w:r w:rsidR="00FA0D5B" w:rsidRPr="008D03A6">
        <w:rPr>
          <w:rFonts w:ascii="Crimson Text" w:hAnsi="Crimson Text"/>
          <w:color w:val="000000" w:themeColor="text1"/>
          <w:sz w:val="26"/>
          <w:szCs w:val="26"/>
        </w:rPr>
        <w:t xml:space="preserve"> una</w:t>
      </w:r>
      <w:r w:rsidR="000B6077" w:rsidRPr="008D03A6">
        <w:rPr>
          <w:rFonts w:ascii="Crimson Text" w:hAnsi="Crimson Text"/>
          <w:color w:val="000000" w:themeColor="text1"/>
          <w:sz w:val="26"/>
          <w:szCs w:val="26"/>
        </w:rPr>
        <w:t xml:space="preserve"> </w:t>
      </w:r>
      <w:r w:rsidR="009F21D8" w:rsidRPr="008D03A6">
        <w:rPr>
          <w:rFonts w:ascii="Crimson Text" w:hAnsi="Crimson Text"/>
          <w:color w:val="000000" w:themeColor="text1"/>
          <w:sz w:val="26"/>
          <w:szCs w:val="26"/>
        </w:rPr>
        <w:t>aguda</w:t>
      </w:r>
      <w:r w:rsidR="0055111E" w:rsidRPr="008D03A6">
        <w:rPr>
          <w:rFonts w:ascii="Crimson Text" w:hAnsi="Crimson Text"/>
          <w:color w:val="000000" w:themeColor="text1"/>
          <w:sz w:val="26"/>
          <w:szCs w:val="26"/>
        </w:rPr>
        <w:t xml:space="preserve"> pendiente. Cuesta abajo,</w:t>
      </w:r>
      <w:r w:rsidR="00FA0D5B" w:rsidRPr="008D03A6">
        <w:rPr>
          <w:rFonts w:ascii="Crimson Text" w:hAnsi="Crimson Text"/>
          <w:color w:val="000000" w:themeColor="text1"/>
          <w:sz w:val="26"/>
          <w:szCs w:val="26"/>
        </w:rPr>
        <w:t xml:space="preserve"> la </w:t>
      </w:r>
      <w:del w:id="57" w:author="PC" w:date="2025-07-02T19:58:00Z">
        <w:r w:rsidR="00FA0D5B" w:rsidRPr="008D03A6" w:rsidDel="00C2157C">
          <w:rPr>
            <w:rFonts w:ascii="Crimson Text" w:hAnsi="Crimson Text"/>
            <w:color w:val="000000" w:themeColor="text1"/>
            <w:sz w:val="26"/>
            <w:szCs w:val="26"/>
          </w:rPr>
          <w:delText xml:space="preserve">arbolada </w:delText>
        </w:r>
      </w:del>
      <w:ins w:id="58" w:author="PC" w:date="2025-07-02T19:58:00Z">
        <w:r w:rsidR="00C2157C">
          <w:rPr>
            <w:rFonts w:ascii="Crimson Text" w:hAnsi="Crimson Text"/>
            <w:color w:val="000000" w:themeColor="text1"/>
            <w:sz w:val="26"/>
            <w:szCs w:val="26"/>
          </w:rPr>
          <w:t>arboleda</w:t>
        </w:r>
        <w:r w:rsidR="00C2157C" w:rsidRPr="008D03A6">
          <w:rPr>
            <w:rFonts w:ascii="Crimson Text" w:hAnsi="Crimson Text"/>
            <w:color w:val="000000" w:themeColor="text1"/>
            <w:sz w:val="26"/>
            <w:szCs w:val="26"/>
          </w:rPr>
          <w:t xml:space="preserve"> </w:t>
        </w:r>
      </w:ins>
      <w:r w:rsidR="00723F2F" w:rsidRPr="008D03A6">
        <w:rPr>
          <w:rFonts w:ascii="Crimson Text" w:hAnsi="Crimson Text"/>
          <w:color w:val="000000" w:themeColor="text1"/>
          <w:sz w:val="26"/>
          <w:szCs w:val="26"/>
        </w:rPr>
        <w:t>se entrelazaba</w:t>
      </w:r>
      <w:r w:rsidR="00FA0D5B" w:rsidRPr="008D03A6">
        <w:rPr>
          <w:rFonts w:ascii="Crimson Text" w:hAnsi="Crimson Text"/>
          <w:color w:val="000000" w:themeColor="text1"/>
          <w:sz w:val="26"/>
          <w:szCs w:val="26"/>
        </w:rPr>
        <w:t xml:space="preserve"> con enormes rocas</w:t>
      </w:r>
      <w:r w:rsidR="00723F2F" w:rsidRPr="008D03A6">
        <w:rPr>
          <w:rFonts w:ascii="Crimson Text" w:hAnsi="Crimson Text"/>
          <w:color w:val="000000" w:themeColor="text1"/>
          <w:sz w:val="26"/>
          <w:szCs w:val="26"/>
        </w:rPr>
        <w:t>,</w:t>
      </w:r>
      <w:r w:rsidR="00FA0D5B" w:rsidRPr="008D03A6">
        <w:rPr>
          <w:rFonts w:ascii="Crimson Text" w:hAnsi="Crimson Text"/>
          <w:color w:val="000000" w:themeColor="text1"/>
          <w:sz w:val="26"/>
          <w:szCs w:val="26"/>
        </w:rPr>
        <w:t xml:space="preserve"> </w:t>
      </w:r>
      <w:r w:rsidR="000B6077" w:rsidRPr="008D03A6">
        <w:rPr>
          <w:rFonts w:ascii="Crimson Text" w:hAnsi="Crimson Text"/>
          <w:color w:val="000000" w:themeColor="text1"/>
          <w:sz w:val="26"/>
          <w:szCs w:val="26"/>
        </w:rPr>
        <w:t>co</w:t>
      </w:r>
      <w:r w:rsidR="00723F2F" w:rsidRPr="008D03A6">
        <w:rPr>
          <w:rFonts w:ascii="Crimson Text" w:hAnsi="Crimson Text"/>
          <w:color w:val="000000" w:themeColor="text1"/>
          <w:sz w:val="26"/>
          <w:szCs w:val="26"/>
        </w:rPr>
        <w:t>nformando una gran olla natural. E</w:t>
      </w:r>
      <w:r w:rsidR="00FA0D5B" w:rsidRPr="008D03A6">
        <w:rPr>
          <w:rFonts w:ascii="Crimson Text" w:hAnsi="Crimson Text"/>
          <w:color w:val="000000" w:themeColor="text1"/>
          <w:sz w:val="26"/>
          <w:szCs w:val="26"/>
        </w:rPr>
        <w:t xml:space="preserve">n </w:t>
      </w:r>
      <w:r w:rsidR="00723F2F" w:rsidRPr="008D03A6">
        <w:rPr>
          <w:rFonts w:ascii="Crimson Text" w:hAnsi="Crimson Text"/>
          <w:color w:val="000000" w:themeColor="text1"/>
          <w:sz w:val="26"/>
          <w:szCs w:val="26"/>
        </w:rPr>
        <w:t>su interior,</w:t>
      </w:r>
      <w:r w:rsidR="00FA0D5B" w:rsidRPr="008D03A6">
        <w:rPr>
          <w:rFonts w:ascii="Crimson Text" w:hAnsi="Crimson Text"/>
          <w:color w:val="000000" w:themeColor="text1"/>
          <w:sz w:val="26"/>
          <w:szCs w:val="26"/>
        </w:rPr>
        <w:t xml:space="preserve"> yacía una laguna de aguas cristalinas</w:t>
      </w:r>
      <w:r w:rsidR="000B6077" w:rsidRPr="008D03A6">
        <w:rPr>
          <w:rFonts w:ascii="Crimson Text" w:hAnsi="Crimson Text"/>
          <w:color w:val="000000" w:themeColor="text1"/>
          <w:sz w:val="26"/>
          <w:szCs w:val="26"/>
        </w:rPr>
        <w:t xml:space="preserve"> abastecida por un torrente de deshielo</w:t>
      </w:r>
      <w:r w:rsidR="00723F2F" w:rsidRPr="008D03A6">
        <w:rPr>
          <w:rFonts w:ascii="Crimson Text" w:hAnsi="Crimson Text"/>
          <w:color w:val="000000" w:themeColor="text1"/>
          <w:sz w:val="26"/>
          <w:szCs w:val="26"/>
        </w:rPr>
        <w:t>. El reguero</w:t>
      </w:r>
      <w:r w:rsidR="000B6077" w:rsidRPr="008D03A6">
        <w:rPr>
          <w:rFonts w:ascii="Crimson Text" w:hAnsi="Crimson Text"/>
          <w:color w:val="000000" w:themeColor="text1"/>
          <w:sz w:val="26"/>
          <w:szCs w:val="26"/>
        </w:rPr>
        <w:t xml:space="preserve"> se abría paso entre pie</w:t>
      </w:r>
      <w:r w:rsidR="00723F2F" w:rsidRPr="008D03A6">
        <w:rPr>
          <w:rFonts w:ascii="Crimson Text" w:hAnsi="Crimson Text"/>
          <w:color w:val="000000" w:themeColor="text1"/>
          <w:sz w:val="26"/>
          <w:szCs w:val="26"/>
        </w:rPr>
        <w:t xml:space="preserve">dras y raíces, </w:t>
      </w:r>
      <w:r w:rsidR="0055111E" w:rsidRPr="008D03A6">
        <w:rPr>
          <w:rFonts w:ascii="Crimson Text" w:hAnsi="Crimson Text"/>
          <w:color w:val="000000" w:themeColor="text1"/>
          <w:sz w:val="26"/>
          <w:szCs w:val="26"/>
        </w:rPr>
        <w:t>desembocando</w:t>
      </w:r>
      <w:r w:rsidR="00723F2F" w:rsidRPr="008D03A6">
        <w:rPr>
          <w:rFonts w:ascii="Crimson Text" w:hAnsi="Crimson Text"/>
          <w:color w:val="000000" w:themeColor="text1"/>
          <w:sz w:val="26"/>
          <w:szCs w:val="26"/>
        </w:rPr>
        <w:t xml:space="preserve"> en forma de cascada</w:t>
      </w:r>
      <w:r w:rsidR="000B6077" w:rsidRPr="008D03A6">
        <w:rPr>
          <w:rFonts w:ascii="Crimson Text" w:hAnsi="Crimson Text"/>
          <w:color w:val="000000" w:themeColor="text1"/>
          <w:sz w:val="26"/>
          <w:szCs w:val="26"/>
        </w:rPr>
        <w:t xml:space="preserve">. El paisaje era </w:t>
      </w:r>
      <w:r w:rsidR="0055111E" w:rsidRPr="008D03A6">
        <w:rPr>
          <w:rFonts w:ascii="Crimson Text" w:hAnsi="Crimson Text"/>
          <w:color w:val="000000" w:themeColor="text1"/>
          <w:sz w:val="26"/>
          <w:szCs w:val="26"/>
        </w:rPr>
        <w:t>encantador</w:t>
      </w:r>
      <w:del w:id="59" w:author="PC" w:date="2025-07-02T20:01:00Z">
        <w:r w:rsidR="000B6077" w:rsidRPr="008D03A6" w:rsidDel="00C2157C">
          <w:rPr>
            <w:rFonts w:ascii="Crimson Text" w:hAnsi="Crimson Text"/>
            <w:color w:val="000000" w:themeColor="text1"/>
            <w:sz w:val="26"/>
            <w:szCs w:val="26"/>
          </w:rPr>
          <w:delText>,</w:delText>
        </w:r>
      </w:del>
      <w:r w:rsidR="000B6077" w:rsidRPr="008D03A6">
        <w:rPr>
          <w:rFonts w:ascii="Crimson Text" w:hAnsi="Crimson Text"/>
          <w:color w:val="000000" w:themeColor="text1"/>
          <w:sz w:val="26"/>
          <w:szCs w:val="26"/>
        </w:rPr>
        <w:t xml:space="preserve"> y Eros </w:t>
      </w:r>
      <w:r w:rsidR="0055111E" w:rsidRPr="008D03A6">
        <w:rPr>
          <w:rFonts w:ascii="Crimson Text" w:hAnsi="Crimson Text"/>
          <w:color w:val="000000" w:themeColor="text1"/>
          <w:sz w:val="26"/>
          <w:szCs w:val="26"/>
        </w:rPr>
        <w:t>se detuvo a contemplarlo</w:t>
      </w:r>
      <w:r w:rsidR="001F0AB1" w:rsidRPr="008D03A6">
        <w:rPr>
          <w:rFonts w:ascii="Crimson Text" w:hAnsi="Crimson Text"/>
          <w:color w:val="000000" w:themeColor="text1"/>
          <w:sz w:val="26"/>
          <w:szCs w:val="26"/>
        </w:rPr>
        <w:t>,</w:t>
      </w:r>
      <w:r w:rsidR="000B6077"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cautivado</w:t>
      </w:r>
      <w:r w:rsidR="000B6077" w:rsidRPr="008D03A6">
        <w:rPr>
          <w:rFonts w:ascii="Crimson Text" w:hAnsi="Crimson Text"/>
          <w:color w:val="000000" w:themeColor="text1"/>
          <w:sz w:val="26"/>
          <w:szCs w:val="26"/>
        </w:rPr>
        <w:t xml:space="preserve"> </w:t>
      </w:r>
      <w:r w:rsidR="00CB7336" w:rsidRPr="008D03A6">
        <w:rPr>
          <w:rFonts w:ascii="Crimson Text" w:hAnsi="Crimson Text"/>
          <w:color w:val="000000" w:themeColor="text1"/>
          <w:sz w:val="26"/>
          <w:szCs w:val="26"/>
        </w:rPr>
        <w:t>por</w:t>
      </w:r>
      <w:r w:rsidR="000B6077" w:rsidRPr="008D03A6">
        <w:rPr>
          <w:rFonts w:ascii="Crimson Text" w:hAnsi="Crimson Text"/>
          <w:color w:val="000000" w:themeColor="text1"/>
          <w:sz w:val="26"/>
          <w:szCs w:val="26"/>
        </w:rPr>
        <w:t xml:space="preserve"> su belleza.</w:t>
      </w:r>
    </w:p>
    <w:p w:rsidR="000B6077" w:rsidRPr="008D03A6" w:rsidRDefault="002302E5" w:rsidP="001F0A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Antes</w:t>
      </w:r>
      <w:r w:rsidR="000B6077" w:rsidRPr="008D03A6">
        <w:rPr>
          <w:rFonts w:ascii="Crimson Text" w:hAnsi="Crimson Text"/>
          <w:color w:val="000000" w:themeColor="text1"/>
          <w:sz w:val="26"/>
          <w:szCs w:val="26"/>
        </w:rPr>
        <w:t xml:space="preserve"> de </w:t>
      </w:r>
      <w:r w:rsidR="0055111E" w:rsidRPr="008D03A6">
        <w:rPr>
          <w:rFonts w:ascii="Crimson Text" w:hAnsi="Crimson Text"/>
          <w:color w:val="000000" w:themeColor="text1"/>
          <w:sz w:val="26"/>
          <w:szCs w:val="26"/>
        </w:rPr>
        <w:t>retomar</w:t>
      </w:r>
      <w:r w:rsidR="000B6077" w:rsidRPr="008D03A6">
        <w:rPr>
          <w:rFonts w:ascii="Crimson Text" w:hAnsi="Crimson Text"/>
          <w:color w:val="000000" w:themeColor="text1"/>
          <w:sz w:val="26"/>
          <w:szCs w:val="26"/>
        </w:rPr>
        <w:t xml:space="preserve"> </w:t>
      </w:r>
      <w:r w:rsidR="0055111E" w:rsidRPr="008D03A6">
        <w:rPr>
          <w:rFonts w:ascii="Crimson Text" w:hAnsi="Crimson Text"/>
          <w:color w:val="000000" w:themeColor="text1"/>
          <w:sz w:val="26"/>
          <w:szCs w:val="26"/>
        </w:rPr>
        <w:t>el</w:t>
      </w:r>
      <w:r w:rsidR="000B6077" w:rsidRPr="008D03A6">
        <w:rPr>
          <w:rFonts w:ascii="Crimson Text" w:hAnsi="Crimson Text"/>
          <w:color w:val="000000" w:themeColor="text1"/>
          <w:sz w:val="26"/>
          <w:szCs w:val="26"/>
        </w:rPr>
        <w:t xml:space="preserve"> </w:t>
      </w:r>
      <w:r w:rsidR="0055111E" w:rsidRPr="008D03A6">
        <w:rPr>
          <w:rFonts w:ascii="Crimson Text" w:hAnsi="Crimson Text"/>
          <w:color w:val="000000" w:themeColor="text1"/>
          <w:sz w:val="26"/>
          <w:szCs w:val="26"/>
        </w:rPr>
        <w:t>curso</w:t>
      </w:r>
      <w:r w:rsidR="000B6077" w:rsidRPr="008D03A6">
        <w:rPr>
          <w:rFonts w:ascii="Crimson Text" w:hAnsi="Crimson Text"/>
          <w:color w:val="000000" w:themeColor="text1"/>
          <w:sz w:val="26"/>
          <w:szCs w:val="26"/>
        </w:rPr>
        <w:t xml:space="preserve">, advirtió un movimiento inusual sobre la superficie del agua, serena e inmóvil hasta </w:t>
      </w:r>
      <w:r w:rsidRPr="008D03A6">
        <w:rPr>
          <w:rFonts w:ascii="Crimson Text" w:hAnsi="Crimson Text"/>
          <w:color w:val="000000" w:themeColor="text1"/>
          <w:sz w:val="26"/>
          <w:szCs w:val="26"/>
        </w:rPr>
        <w:t>entonces</w:t>
      </w:r>
      <w:r w:rsidR="000B6077" w:rsidRPr="008D03A6">
        <w:rPr>
          <w:rFonts w:ascii="Crimson Text" w:hAnsi="Crimson Text"/>
          <w:color w:val="000000" w:themeColor="text1"/>
          <w:sz w:val="26"/>
          <w:szCs w:val="26"/>
        </w:rPr>
        <w:t>.</w:t>
      </w:r>
      <w:r w:rsidR="001F0AB1" w:rsidRPr="008D03A6">
        <w:rPr>
          <w:rFonts w:ascii="Crimson Text" w:hAnsi="Crimson Text"/>
          <w:color w:val="000000" w:themeColor="text1"/>
          <w:sz w:val="26"/>
          <w:szCs w:val="26"/>
        </w:rPr>
        <w:t xml:space="preserve"> Una </w:t>
      </w:r>
      <w:del w:id="60" w:author="PC" w:date="2025-07-02T20:02:00Z">
        <w:r w:rsidR="001F0AB1" w:rsidRPr="008D03A6" w:rsidDel="00C2157C">
          <w:rPr>
            <w:rFonts w:ascii="Crimson Text" w:hAnsi="Crimson Text"/>
            <w:color w:val="000000" w:themeColor="text1"/>
            <w:sz w:val="26"/>
            <w:szCs w:val="26"/>
          </w:rPr>
          <w:delText xml:space="preserve">especie de </w:delText>
        </w:r>
      </w:del>
      <w:r w:rsidR="001F0AB1" w:rsidRPr="008D03A6">
        <w:rPr>
          <w:rFonts w:ascii="Crimson Text" w:hAnsi="Crimson Text"/>
          <w:color w:val="000000" w:themeColor="text1"/>
          <w:sz w:val="26"/>
          <w:szCs w:val="26"/>
        </w:rPr>
        <w:t xml:space="preserve">vibración provocaba </w:t>
      </w:r>
      <w:r w:rsidR="00EA1F5B" w:rsidRPr="008D03A6">
        <w:rPr>
          <w:rFonts w:ascii="Crimson Text" w:hAnsi="Crimson Text"/>
          <w:color w:val="000000" w:themeColor="text1"/>
          <w:sz w:val="26"/>
          <w:szCs w:val="26"/>
        </w:rPr>
        <w:t>finas</w:t>
      </w:r>
      <w:r w:rsidR="001F0AB1" w:rsidRPr="008D03A6">
        <w:rPr>
          <w:rFonts w:ascii="Crimson Text" w:hAnsi="Crimson Text"/>
          <w:color w:val="000000" w:themeColor="text1"/>
          <w:sz w:val="26"/>
          <w:szCs w:val="26"/>
        </w:rPr>
        <w:t xml:space="preserve"> ondas que se extendían </w:t>
      </w:r>
      <w:r w:rsidR="00EA1F5B" w:rsidRPr="008D03A6">
        <w:rPr>
          <w:rFonts w:ascii="Crimson Text" w:hAnsi="Crimson Text"/>
          <w:color w:val="000000" w:themeColor="text1"/>
          <w:sz w:val="26"/>
          <w:szCs w:val="26"/>
        </w:rPr>
        <w:t>en círculos</w:t>
      </w:r>
      <w:ins w:id="61" w:author="PC" w:date="2025-07-02T20:02:00Z">
        <w:r w:rsidR="00C2157C">
          <w:rPr>
            <w:rFonts w:ascii="Crimson Text" w:hAnsi="Crimson Text"/>
            <w:color w:val="000000" w:themeColor="text1"/>
            <w:sz w:val="26"/>
            <w:szCs w:val="26"/>
          </w:rPr>
          <w:t xml:space="preserve"> las que</w:t>
        </w:r>
      </w:ins>
      <w:del w:id="62" w:author="PC" w:date="2025-07-02T20:02:00Z">
        <w:r w:rsidR="00EA1F5B" w:rsidRPr="008D03A6" w:rsidDel="00C2157C">
          <w:rPr>
            <w:rFonts w:ascii="Crimson Text" w:hAnsi="Crimson Text"/>
            <w:color w:val="000000" w:themeColor="text1"/>
            <w:sz w:val="26"/>
            <w:szCs w:val="26"/>
          </w:rPr>
          <w:delText>.</w:delText>
        </w:r>
        <w:r w:rsidR="001F0AB1" w:rsidRPr="008D03A6" w:rsidDel="00C2157C">
          <w:rPr>
            <w:rFonts w:ascii="Crimson Text" w:hAnsi="Crimson Text"/>
            <w:color w:val="000000" w:themeColor="text1"/>
            <w:sz w:val="26"/>
            <w:szCs w:val="26"/>
          </w:rPr>
          <w:delText xml:space="preserve"> Poco</w:delText>
        </w:r>
      </w:del>
      <w:ins w:id="63" w:author="PC" w:date="2025-07-02T20:02:00Z">
        <w:r w:rsidR="00C2157C">
          <w:rPr>
            <w:rFonts w:ascii="Crimson Text" w:hAnsi="Crimson Text"/>
            <w:color w:val="000000" w:themeColor="text1"/>
            <w:sz w:val="26"/>
            <w:szCs w:val="26"/>
          </w:rPr>
          <w:t>, poco</w:t>
        </w:r>
      </w:ins>
      <w:r w:rsidR="001F0AB1" w:rsidRPr="008D03A6">
        <w:rPr>
          <w:rFonts w:ascii="Crimson Text" w:hAnsi="Crimson Text"/>
          <w:color w:val="000000" w:themeColor="text1"/>
          <w:sz w:val="26"/>
          <w:szCs w:val="26"/>
        </w:rPr>
        <w:t xml:space="preserve"> después, se </w:t>
      </w:r>
      <w:del w:id="64" w:author="PC" w:date="2025-07-02T20:02:00Z">
        <w:r w:rsidR="006819D4" w:rsidRPr="008D03A6" w:rsidDel="00C2157C">
          <w:rPr>
            <w:rFonts w:ascii="Crimson Text" w:hAnsi="Crimson Text"/>
            <w:color w:val="000000" w:themeColor="text1"/>
            <w:sz w:val="26"/>
            <w:szCs w:val="26"/>
          </w:rPr>
          <w:delText>convirtió</w:delText>
        </w:r>
        <w:r w:rsidR="001F0AB1" w:rsidRPr="008D03A6" w:rsidDel="00C2157C">
          <w:rPr>
            <w:rFonts w:ascii="Crimson Text" w:hAnsi="Crimson Text"/>
            <w:color w:val="000000" w:themeColor="text1"/>
            <w:sz w:val="26"/>
            <w:szCs w:val="26"/>
          </w:rPr>
          <w:delText xml:space="preserve"> </w:delText>
        </w:r>
      </w:del>
      <w:ins w:id="65" w:author="PC" w:date="2025-07-02T20:02:00Z">
        <w:r w:rsidR="00C2157C">
          <w:rPr>
            <w:rFonts w:ascii="Crimson Text" w:hAnsi="Crimson Text"/>
            <w:color w:val="000000" w:themeColor="text1"/>
            <w:sz w:val="26"/>
            <w:szCs w:val="26"/>
          </w:rPr>
          <w:t>convirtieron</w:t>
        </w:r>
        <w:r w:rsidR="00C2157C" w:rsidRPr="008D03A6">
          <w:rPr>
            <w:rFonts w:ascii="Crimson Text" w:hAnsi="Crimson Text"/>
            <w:color w:val="000000" w:themeColor="text1"/>
            <w:sz w:val="26"/>
            <w:szCs w:val="26"/>
          </w:rPr>
          <w:t xml:space="preserve"> </w:t>
        </w:r>
      </w:ins>
      <w:r w:rsidR="001F0AB1" w:rsidRPr="008D03A6">
        <w:rPr>
          <w:rFonts w:ascii="Crimson Text" w:hAnsi="Crimson Text"/>
          <w:color w:val="000000" w:themeColor="text1"/>
          <w:sz w:val="26"/>
          <w:szCs w:val="26"/>
        </w:rPr>
        <w:t xml:space="preserve">en el centro de un </w:t>
      </w:r>
      <w:r w:rsidR="000B6077" w:rsidRPr="008D03A6">
        <w:rPr>
          <w:rFonts w:ascii="Crimson Text" w:hAnsi="Crimson Text"/>
          <w:color w:val="000000" w:themeColor="text1"/>
          <w:sz w:val="26"/>
          <w:szCs w:val="26"/>
        </w:rPr>
        <w:t xml:space="preserve">remolino </w:t>
      </w:r>
      <w:r w:rsidR="001F0AB1" w:rsidRPr="008D03A6">
        <w:rPr>
          <w:rFonts w:ascii="Crimson Text" w:hAnsi="Crimson Text"/>
          <w:color w:val="000000" w:themeColor="text1"/>
          <w:sz w:val="26"/>
          <w:szCs w:val="26"/>
        </w:rPr>
        <w:t>que giraba</w:t>
      </w:r>
      <w:r w:rsidR="00961AE2"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aceleradamente</w:t>
      </w:r>
      <w:r w:rsidR="001F0AB1" w:rsidRPr="008D03A6">
        <w:rPr>
          <w:rFonts w:ascii="Crimson Text" w:hAnsi="Crimson Text"/>
          <w:color w:val="000000" w:themeColor="text1"/>
          <w:sz w:val="26"/>
          <w:szCs w:val="26"/>
        </w:rPr>
        <w:t xml:space="preserve">. La </w:t>
      </w:r>
      <w:r w:rsidR="006819D4" w:rsidRPr="008D03A6">
        <w:rPr>
          <w:rFonts w:ascii="Crimson Text" w:hAnsi="Crimson Text"/>
          <w:color w:val="000000" w:themeColor="text1"/>
          <w:sz w:val="26"/>
          <w:szCs w:val="26"/>
        </w:rPr>
        <w:t>transparencia</w:t>
      </w:r>
      <w:r w:rsidR="001F0AB1" w:rsidRPr="008D03A6">
        <w:rPr>
          <w:rFonts w:ascii="Crimson Text" w:hAnsi="Crimson Text"/>
          <w:color w:val="000000" w:themeColor="text1"/>
          <w:sz w:val="26"/>
          <w:szCs w:val="26"/>
        </w:rPr>
        <w:t xml:space="preserve"> permit</w:t>
      </w:r>
      <w:r w:rsidR="00961AE2" w:rsidRPr="008D03A6">
        <w:rPr>
          <w:rFonts w:ascii="Crimson Text" w:hAnsi="Crimson Text"/>
          <w:color w:val="000000" w:themeColor="text1"/>
          <w:sz w:val="26"/>
          <w:szCs w:val="26"/>
        </w:rPr>
        <w:t xml:space="preserve">ía vislumbrar </w:t>
      </w:r>
      <w:r w:rsidR="006819D4" w:rsidRPr="008D03A6">
        <w:rPr>
          <w:rFonts w:ascii="Crimson Text" w:hAnsi="Crimson Text"/>
          <w:color w:val="000000" w:themeColor="text1"/>
          <w:sz w:val="26"/>
          <w:szCs w:val="26"/>
        </w:rPr>
        <w:t xml:space="preserve">cómo </w:t>
      </w:r>
      <w:r w:rsidR="00961AE2" w:rsidRPr="008D03A6">
        <w:rPr>
          <w:rFonts w:ascii="Crimson Text" w:hAnsi="Crimson Text"/>
          <w:color w:val="000000" w:themeColor="text1"/>
          <w:sz w:val="26"/>
          <w:szCs w:val="26"/>
        </w:rPr>
        <w:t>una enorme sombra</w:t>
      </w:r>
      <w:r w:rsidR="001F0AB1" w:rsidRPr="008D03A6">
        <w:rPr>
          <w:rFonts w:ascii="Crimson Text" w:hAnsi="Crimson Text"/>
          <w:color w:val="000000" w:themeColor="text1"/>
          <w:sz w:val="26"/>
          <w:szCs w:val="26"/>
        </w:rPr>
        <w:t xml:space="preserve"> </w:t>
      </w:r>
      <w:del w:id="66" w:author="PC" w:date="2025-07-02T20:02:00Z">
        <w:r w:rsidR="006819D4" w:rsidRPr="008D03A6" w:rsidDel="00C2157C">
          <w:rPr>
            <w:rFonts w:ascii="Crimson Text" w:hAnsi="Crimson Text"/>
            <w:color w:val="000000" w:themeColor="text1"/>
            <w:sz w:val="26"/>
            <w:szCs w:val="26"/>
          </w:rPr>
          <w:delText xml:space="preserve">provenía </w:delText>
        </w:r>
      </w:del>
      <w:ins w:id="67" w:author="PC" w:date="2025-07-02T20:02:00Z">
        <w:r w:rsidR="00C2157C">
          <w:rPr>
            <w:rFonts w:ascii="Crimson Text" w:hAnsi="Crimson Text"/>
            <w:color w:val="000000" w:themeColor="text1"/>
            <w:sz w:val="26"/>
            <w:szCs w:val="26"/>
          </w:rPr>
          <w:t>ascend</w:t>
        </w:r>
      </w:ins>
      <w:ins w:id="68" w:author="PC" w:date="2025-07-02T20:03:00Z">
        <w:r w:rsidR="00C2157C">
          <w:rPr>
            <w:rFonts w:ascii="Crimson Text" w:hAnsi="Crimson Text"/>
            <w:color w:val="000000" w:themeColor="text1"/>
            <w:sz w:val="26"/>
            <w:szCs w:val="26"/>
          </w:rPr>
          <w:t>ía</w:t>
        </w:r>
      </w:ins>
      <w:ins w:id="69" w:author="PC" w:date="2025-07-02T20:02:00Z">
        <w:r w:rsidR="00C2157C" w:rsidRPr="008D03A6">
          <w:rPr>
            <w:rFonts w:ascii="Crimson Text" w:hAnsi="Crimson Text"/>
            <w:color w:val="000000" w:themeColor="text1"/>
            <w:sz w:val="26"/>
            <w:szCs w:val="26"/>
          </w:rPr>
          <w:t xml:space="preserve"> </w:t>
        </w:r>
      </w:ins>
      <w:r w:rsidR="006819D4" w:rsidRPr="008D03A6">
        <w:rPr>
          <w:rFonts w:ascii="Crimson Text" w:hAnsi="Crimson Text"/>
          <w:color w:val="000000" w:themeColor="text1"/>
          <w:sz w:val="26"/>
          <w:szCs w:val="26"/>
        </w:rPr>
        <w:t>desde</w:t>
      </w:r>
      <w:r w:rsidR="001F0AB1" w:rsidRPr="008D03A6">
        <w:rPr>
          <w:rFonts w:ascii="Crimson Text" w:hAnsi="Crimson Text"/>
          <w:color w:val="000000" w:themeColor="text1"/>
          <w:sz w:val="26"/>
          <w:szCs w:val="26"/>
        </w:rPr>
        <w:t xml:space="preserve"> </w:t>
      </w:r>
      <w:del w:id="70" w:author="PC" w:date="2025-07-02T20:03:00Z">
        <w:r w:rsidR="001F0AB1" w:rsidRPr="008D03A6" w:rsidDel="00C2157C">
          <w:rPr>
            <w:rFonts w:ascii="Crimson Text" w:hAnsi="Crimson Text"/>
            <w:color w:val="000000" w:themeColor="text1"/>
            <w:sz w:val="26"/>
            <w:szCs w:val="26"/>
          </w:rPr>
          <w:delText>la profundidad</w:delText>
        </w:r>
      </w:del>
      <w:ins w:id="71" w:author="PC" w:date="2025-07-02T20:03:00Z">
        <w:r w:rsidR="00C2157C">
          <w:rPr>
            <w:rFonts w:ascii="Crimson Text" w:hAnsi="Crimson Text"/>
            <w:color w:val="000000" w:themeColor="text1"/>
            <w:sz w:val="26"/>
            <w:szCs w:val="26"/>
          </w:rPr>
          <w:t>las profundidades</w:t>
        </w:r>
      </w:ins>
      <w:r w:rsidR="001F0AB1" w:rsidRPr="008D03A6">
        <w:rPr>
          <w:rFonts w:ascii="Crimson Text" w:hAnsi="Crimson Text"/>
          <w:color w:val="000000" w:themeColor="text1"/>
          <w:sz w:val="26"/>
          <w:szCs w:val="26"/>
        </w:rPr>
        <w:t xml:space="preserve">. </w:t>
      </w:r>
      <w:r w:rsidR="00EA1F5B" w:rsidRPr="008D03A6">
        <w:rPr>
          <w:rFonts w:ascii="Crimson Text" w:hAnsi="Crimson Text"/>
          <w:color w:val="000000" w:themeColor="text1"/>
          <w:sz w:val="26"/>
          <w:szCs w:val="26"/>
        </w:rPr>
        <w:t>Al cabo</w:t>
      </w:r>
      <w:r w:rsidR="001F0AB1" w:rsidRPr="008D03A6">
        <w:rPr>
          <w:rFonts w:ascii="Crimson Text" w:hAnsi="Crimson Text"/>
          <w:color w:val="000000" w:themeColor="text1"/>
          <w:sz w:val="26"/>
          <w:szCs w:val="26"/>
        </w:rPr>
        <w:t xml:space="preserve"> de</w:t>
      </w:r>
      <w:r w:rsidR="00EA1F5B" w:rsidRPr="008D03A6">
        <w:rPr>
          <w:rFonts w:ascii="Crimson Text" w:hAnsi="Crimson Text"/>
          <w:color w:val="000000" w:themeColor="text1"/>
          <w:sz w:val="26"/>
          <w:szCs w:val="26"/>
        </w:rPr>
        <w:t xml:space="preserve"> unos</w:t>
      </w:r>
      <w:r w:rsidR="001F0AB1" w:rsidRPr="008D03A6">
        <w:rPr>
          <w:rFonts w:ascii="Crimson Text" w:hAnsi="Crimson Text"/>
          <w:color w:val="000000" w:themeColor="text1"/>
          <w:sz w:val="26"/>
          <w:szCs w:val="26"/>
        </w:rPr>
        <w:t xml:space="preserve"> segundos, un fuerte caudal </w:t>
      </w:r>
      <w:r w:rsidR="00424317" w:rsidRPr="008D03A6">
        <w:rPr>
          <w:rFonts w:ascii="Crimson Text" w:hAnsi="Crimson Text"/>
          <w:color w:val="000000" w:themeColor="text1"/>
          <w:sz w:val="26"/>
          <w:szCs w:val="26"/>
        </w:rPr>
        <w:t>estalló</w:t>
      </w:r>
      <w:r w:rsidR="001F0AB1" w:rsidRPr="008D03A6">
        <w:rPr>
          <w:rFonts w:ascii="Crimson Text" w:hAnsi="Crimson Text"/>
          <w:color w:val="000000" w:themeColor="text1"/>
          <w:sz w:val="26"/>
          <w:szCs w:val="26"/>
        </w:rPr>
        <w:t xml:space="preserve"> en todas direcci</w:t>
      </w:r>
      <w:r w:rsidR="00EA1F5B" w:rsidRPr="008D03A6">
        <w:rPr>
          <w:rFonts w:ascii="Crimson Text" w:hAnsi="Crimson Text"/>
          <w:color w:val="000000" w:themeColor="text1"/>
          <w:sz w:val="26"/>
          <w:szCs w:val="26"/>
        </w:rPr>
        <w:t>ones, como una erupción de agua</w:t>
      </w:r>
      <w:r w:rsidR="001F0AB1" w:rsidRPr="008D03A6">
        <w:rPr>
          <w:rFonts w:ascii="Crimson Text" w:hAnsi="Crimson Text"/>
          <w:color w:val="000000" w:themeColor="text1"/>
          <w:sz w:val="26"/>
          <w:szCs w:val="26"/>
        </w:rPr>
        <w:t xml:space="preserve"> potente</w:t>
      </w:r>
      <w:r w:rsidR="00961AE2" w:rsidRPr="008D03A6">
        <w:rPr>
          <w:rFonts w:ascii="Crimson Text" w:hAnsi="Crimson Text"/>
          <w:color w:val="000000" w:themeColor="text1"/>
          <w:sz w:val="26"/>
          <w:szCs w:val="26"/>
        </w:rPr>
        <w:t xml:space="preserve"> y repentina. </w:t>
      </w:r>
      <w:r w:rsidR="00E54596" w:rsidRPr="008D03A6">
        <w:rPr>
          <w:rFonts w:ascii="Crimson Text" w:hAnsi="Crimson Text"/>
          <w:color w:val="000000" w:themeColor="text1"/>
          <w:sz w:val="26"/>
          <w:szCs w:val="26"/>
        </w:rPr>
        <w:t xml:space="preserve">Del seno </w:t>
      </w:r>
      <w:r w:rsidR="00961AE2" w:rsidRPr="008D03A6">
        <w:rPr>
          <w:rFonts w:ascii="Crimson Text" w:hAnsi="Crimson Text"/>
          <w:color w:val="000000" w:themeColor="text1"/>
          <w:sz w:val="26"/>
          <w:szCs w:val="26"/>
        </w:rPr>
        <w:t>del to</w:t>
      </w:r>
      <w:r w:rsidR="00085F89" w:rsidRPr="008D03A6">
        <w:rPr>
          <w:rFonts w:ascii="Crimson Text" w:hAnsi="Crimson Text"/>
          <w:color w:val="000000" w:themeColor="text1"/>
          <w:sz w:val="26"/>
          <w:szCs w:val="26"/>
        </w:rPr>
        <w:t>r</w:t>
      </w:r>
      <w:r w:rsidR="00961AE2" w:rsidRPr="008D03A6">
        <w:rPr>
          <w:rFonts w:ascii="Crimson Text" w:hAnsi="Crimson Text"/>
          <w:color w:val="000000" w:themeColor="text1"/>
          <w:sz w:val="26"/>
          <w:szCs w:val="26"/>
        </w:rPr>
        <w:t>b</w:t>
      </w:r>
      <w:r w:rsidR="00085F89" w:rsidRPr="008D03A6">
        <w:rPr>
          <w:rFonts w:ascii="Crimson Text" w:hAnsi="Crimson Text"/>
          <w:color w:val="000000" w:themeColor="text1"/>
          <w:sz w:val="26"/>
          <w:szCs w:val="26"/>
        </w:rPr>
        <w:t>e</w:t>
      </w:r>
      <w:r w:rsidR="00961AE2" w:rsidRPr="008D03A6">
        <w:rPr>
          <w:rFonts w:ascii="Crimson Text" w:hAnsi="Crimson Text"/>
          <w:color w:val="000000" w:themeColor="text1"/>
          <w:sz w:val="26"/>
          <w:szCs w:val="26"/>
        </w:rPr>
        <w:t>lli</w:t>
      </w:r>
      <w:r w:rsidR="00085F89" w:rsidRPr="008D03A6">
        <w:rPr>
          <w:rFonts w:ascii="Crimson Text" w:hAnsi="Crimson Text"/>
          <w:color w:val="000000" w:themeColor="text1"/>
          <w:sz w:val="26"/>
          <w:szCs w:val="26"/>
        </w:rPr>
        <w:t>n</w:t>
      </w:r>
      <w:r w:rsidR="00961AE2" w:rsidRPr="008D03A6">
        <w:rPr>
          <w:rFonts w:ascii="Crimson Text" w:hAnsi="Crimson Text"/>
          <w:color w:val="000000" w:themeColor="text1"/>
          <w:sz w:val="26"/>
          <w:szCs w:val="26"/>
        </w:rPr>
        <w:t xml:space="preserve">o emergió una imponente criatura, que se elevó varios metros </w:t>
      </w:r>
      <w:r w:rsidR="00E54596" w:rsidRPr="008D03A6">
        <w:rPr>
          <w:rFonts w:ascii="Crimson Text" w:hAnsi="Crimson Text"/>
          <w:color w:val="000000" w:themeColor="text1"/>
          <w:sz w:val="26"/>
          <w:szCs w:val="26"/>
        </w:rPr>
        <w:t>por encima</w:t>
      </w:r>
      <w:r w:rsidR="00961AE2" w:rsidRPr="008D03A6">
        <w:rPr>
          <w:rFonts w:ascii="Crimson Text" w:hAnsi="Crimson Text"/>
          <w:color w:val="000000" w:themeColor="text1"/>
          <w:sz w:val="26"/>
          <w:szCs w:val="26"/>
        </w:rPr>
        <w:t xml:space="preserve"> </w:t>
      </w:r>
      <w:r w:rsidR="00E54596" w:rsidRPr="008D03A6">
        <w:rPr>
          <w:rFonts w:ascii="Crimson Text" w:hAnsi="Crimson Text"/>
          <w:color w:val="000000" w:themeColor="text1"/>
          <w:sz w:val="26"/>
          <w:szCs w:val="26"/>
        </w:rPr>
        <w:t>d</w:t>
      </w:r>
      <w:r w:rsidR="006819D4" w:rsidRPr="008D03A6">
        <w:rPr>
          <w:rFonts w:ascii="Crimson Text" w:hAnsi="Crimson Text"/>
          <w:color w:val="000000" w:themeColor="text1"/>
          <w:sz w:val="26"/>
          <w:szCs w:val="26"/>
        </w:rPr>
        <w:t>el nivel</w:t>
      </w:r>
      <w:r w:rsidR="00961AE2" w:rsidRPr="008D03A6">
        <w:rPr>
          <w:rFonts w:ascii="Crimson Text" w:hAnsi="Crimson Text"/>
          <w:color w:val="000000" w:themeColor="text1"/>
          <w:sz w:val="26"/>
          <w:szCs w:val="26"/>
        </w:rPr>
        <w:t xml:space="preserve"> del camino. </w:t>
      </w:r>
      <w:r w:rsidR="00E54596" w:rsidRPr="008D03A6">
        <w:rPr>
          <w:rFonts w:ascii="Crimson Text" w:hAnsi="Crimson Text"/>
          <w:color w:val="000000" w:themeColor="text1"/>
          <w:sz w:val="26"/>
          <w:szCs w:val="26"/>
        </w:rPr>
        <w:t xml:space="preserve">Permaneció </w:t>
      </w:r>
      <w:r w:rsidR="00F15817" w:rsidRPr="008D03A6">
        <w:rPr>
          <w:rFonts w:ascii="Crimson Text" w:hAnsi="Crimson Text"/>
          <w:color w:val="000000" w:themeColor="text1"/>
          <w:sz w:val="26"/>
          <w:szCs w:val="26"/>
        </w:rPr>
        <w:t>suspendida en el aire</w:t>
      </w:r>
      <w:r w:rsidR="00E54596" w:rsidRPr="008D03A6">
        <w:rPr>
          <w:rFonts w:ascii="Crimson Text" w:hAnsi="Crimson Text"/>
          <w:color w:val="000000" w:themeColor="text1"/>
          <w:sz w:val="26"/>
          <w:szCs w:val="26"/>
        </w:rPr>
        <w:t>,</w:t>
      </w:r>
      <w:r w:rsidR="00F15817" w:rsidRPr="008D03A6">
        <w:rPr>
          <w:rFonts w:ascii="Crimson Text" w:hAnsi="Crimson Text"/>
          <w:color w:val="000000" w:themeColor="text1"/>
          <w:sz w:val="26"/>
          <w:szCs w:val="26"/>
        </w:rPr>
        <w:t xml:space="preserve"> desplegando </w:t>
      </w:r>
      <w:r w:rsidR="00961AE2" w:rsidRPr="008D03A6">
        <w:rPr>
          <w:rFonts w:ascii="Crimson Text" w:hAnsi="Crimson Text"/>
          <w:color w:val="000000" w:themeColor="text1"/>
          <w:sz w:val="26"/>
          <w:szCs w:val="26"/>
        </w:rPr>
        <w:t xml:space="preserve">sus </w:t>
      </w:r>
      <w:r w:rsidR="00F15817" w:rsidRPr="008D03A6">
        <w:rPr>
          <w:rFonts w:ascii="Crimson Text" w:hAnsi="Crimson Text"/>
          <w:color w:val="000000" w:themeColor="text1"/>
          <w:sz w:val="26"/>
          <w:szCs w:val="26"/>
        </w:rPr>
        <w:t>voluminosas alas</w:t>
      </w:r>
      <w:del w:id="72" w:author="PC" w:date="2025-07-02T20:03:00Z">
        <w:r w:rsidR="00F15817" w:rsidRPr="008D03A6" w:rsidDel="00C2157C">
          <w:rPr>
            <w:rFonts w:ascii="Crimson Text" w:hAnsi="Crimson Text"/>
            <w:color w:val="000000" w:themeColor="text1"/>
            <w:sz w:val="26"/>
            <w:szCs w:val="26"/>
          </w:rPr>
          <w:delText>,</w:delText>
        </w:r>
      </w:del>
      <w:r w:rsidR="00F15817" w:rsidRPr="008D03A6">
        <w:rPr>
          <w:rFonts w:ascii="Crimson Text" w:hAnsi="Crimson Text"/>
          <w:color w:val="000000" w:themeColor="text1"/>
          <w:sz w:val="26"/>
          <w:szCs w:val="26"/>
        </w:rPr>
        <w:t xml:space="preserve"> </w:t>
      </w:r>
      <w:r w:rsidR="00E54596" w:rsidRPr="008D03A6">
        <w:rPr>
          <w:rFonts w:ascii="Crimson Text" w:hAnsi="Crimson Text"/>
          <w:color w:val="000000" w:themeColor="text1"/>
          <w:sz w:val="26"/>
          <w:szCs w:val="26"/>
        </w:rPr>
        <w:t>en una exhibición de fortaleza y vitalidad</w:t>
      </w:r>
      <w:r w:rsidR="00F15817" w:rsidRPr="008D03A6">
        <w:rPr>
          <w:rFonts w:ascii="Crimson Text" w:hAnsi="Crimson Text"/>
          <w:color w:val="000000" w:themeColor="text1"/>
          <w:sz w:val="26"/>
          <w:szCs w:val="26"/>
        </w:rPr>
        <w:t>. Se trataba de Agatha</w:t>
      </w:r>
      <w:del w:id="73" w:author="PC" w:date="2025-07-02T20:03:00Z">
        <w:r w:rsidR="00F15817" w:rsidRPr="008D03A6" w:rsidDel="00C2157C">
          <w:rPr>
            <w:rFonts w:ascii="Crimson Text" w:hAnsi="Crimson Text"/>
            <w:color w:val="000000" w:themeColor="text1"/>
            <w:sz w:val="26"/>
            <w:szCs w:val="26"/>
          </w:rPr>
          <w:delText xml:space="preserve"> </w:delText>
        </w:r>
        <w:r w:rsidR="00BA5161" w:rsidRPr="008D03A6" w:rsidDel="00C2157C">
          <w:rPr>
            <w:rFonts w:ascii="Crimson Text" w:hAnsi="Crimson Text"/>
            <w:color w:val="000000" w:themeColor="text1"/>
            <w:sz w:val="26"/>
            <w:szCs w:val="26"/>
          </w:rPr>
          <w:delText>y se</w:delText>
        </w:r>
        <w:r w:rsidR="00F15817" w:rsidRPr="008D03A6" w:rsidDel="00C2157C">
          <w:rPr>
            <w:rFonts w:ascii="Crimson Text" w:hAnsi="Crimson Text"/>
            <w:color w:val="000000" w:themeColor="text1"/>
            <w:sz w:val="26"/>
            <w:szCs w:val="26"/>
          </w:rPr>
          <w:delText xml:space="preserve"> mostraba</w:delText>
        </w:r>
      </w:del>
      <w:ins w:id="74" w:author="PC" w:date="2025-07-02T20:04:00Z">
        <w:r w:rsidR="00C2157C">
          <w:rPr>
            <w:rFonts w:ascii="Crimson Text" w:hAnsi="Crimson Text"/>
            <w:color w:val="000000" w:themeColor="text1"/>
            <w:sz w:val="26"/>
            <w:szCs w:val="26"/>
          </w:rPr>
          <w:t>,</w:t>
        </w:r>
      </w:ins>
      <w:r w:rsidR="00F15817" w:rsidRPr="008D03A6">
        <w:rPr>
          <w:rFonts w:ascii="Crimson Text" w:hAnsi="Crimson Text"/>
          <w:color w:val="000000" w:themeColor="text1"/>
          <w:sz w:val="26"/>
          <w:szCs w:val="26"/>
        </w:rPr>
        <w:t xml:space="preserve"> vigorosa y colosal</w:t>
      </w:r>
      <w:del w:id="75" w:author="PC" w:date="2025-07-02T20:04:00Z">
        <w:r w:rsidR="00F15817" w:rsidRPr="008D03A6" w:rsidDel="00C2157C">
          <w:rPr>
            <w:rFonts w:ascii="Crimson Text" w:hAnsi="Crimson Text"/>
            <w:color w:val="000000" w:themeColor="text1"/>
            <w:sz w:val="26"/>
            <w:szCs w:val="26"/>
          </w:rPr>
          <w:delText>,</w:delText>
        </w:r>
      </w:del>
      <w:r w:rsidR="00F15817" w:rsidRPr="008D03A6">
        <w:rPr>
          <w:rFonts w:ascii="Crimson Text" w:hAnsi="Crimson Text"/>
          <w:color w:val="000000" w:themeColor="text1"/>
          <w:sz w:val="26"/>
          <w:szCs w:val="26"/>
        </w:rPr>
        <w:t xml:space="preserve"> como jamás antes había lucido.</w:t>
      </w:r>
      <w:r w:rsidR="00FB71BD" w:rsidRPr="008D03A6">
        <w:rPr>
          <w:rFonts w:ascii="Crimson Text" w:hAnsi="Crimson Text"/>
          <w:color w:val="000000" w:themeColor="text1"/>
          <w:sz w:val="26"/>
          <w:szCs w:val="26"/>
        </w:rPr>
        <w:t xml:space="preserve"> Su cuerpo </w:t>
      </w:r>
      <w:r w:rsidR="00C005B6" w:rsidRPr="008D03A6">
        <w:rPr>
          <w:rFonts w:ascii="Crimson Text" w:hAnsi="Crimson Text"/>
          <w:color w:val="000000" w:themeColor="text1"/>
          <w:sz w:val="26"/>
          <w:szCs w:val="26"/>
        </w:rPr>
        <w:t>esbelto</w:t>
      </w:r>
      <w:r w:rsidR="00FB71BD" w:rsidRPr="008D03A6">
        <w:rPr>
          <w:rFonts w:ascii="Crimson Text" w:hAnsi="Crimson Text"/>
          <w:color w:val="000000" w:themeColor="text1"/>
          <w:sz w:val="26"/>
          <w:szCs w:val="26"/>
        </w:rPr>
        <w:t xml:space="preserve"> y </w:t>
      </w:r>
      <w:r w:rsidR="004B4AE6" w:rsidRPr="008D03A6">
        <w:rPr>
          <w:rFonts w:ascii="Crimson Text" w:hAnsi="Crimson Text"/>
          <w:color w:val="000000" w:themeColor="text1"/>
          <w:sz w:val="26"/>
          <w:szCs w:val="26"/>
        </w:rPr>
        <w:t>rutilante</w:t>
      </w:r>
      <w:r w:rsidR="0028553C" w:rsidRPr="008D03A6">
        <w:rPr>
          <w:rFonts w:ascii="Crimson Text" w:hAnsi="Crimson Text"/>
          <w:color w:val="000000" w:themeColor="text1"/>
          <w:sz w:val="26"/>
          <w:szCs w:val="26"/>
        </w:rPr>
        <w:t xml:space="preserve"> </w:t>
      </w:r>
      <w:r w:rsidR="00FB71BD" w:rsidRPr="008D03A6">
        <w:rPr>
          <w:rFonts w:ascii="Crimson Text" w:hAnsi="Crimson Text"/>
          <w:color w:val="000000" w:themeColor="text1"/>
          <w:sz w:val="26"/>
          <w:szCs w:val="26"/>
        </w:rPr>
        <w:t xml:space="preserve">brillaba como </w:t>
      </w:r>
      <w:r w:rsidR="00E54596" w:rsidRPr="008D03A6">
        <w:rPr>
          <w:rFonts w:ascii="Crimson Text" w:hAnsi="Crimson Text"/>
          <w:color w:val="000000" w:themeColor="text1"/>
          <w:sz w:val="26"/>
          <w:szCs w:val="26"/>
        </w:rPr>
        <w:t>una estrella plateada</w:t>
      </w:r>
      <w:r w:rsidR="00FB71BD" w:rsidRPr="008D03A6">
        <w:rPr>
          <w:rFonts w:ascii="Crimson Text" w:hAnsi="Crimson Text"/>
          <w:color w:val="000000" w:themeColor="text1"/>
          <w:sz w:val="26"/>
          <w:szCs w:val="26"/>
        </w:rPr>
        <w:t>.</w:t>
      </w:r>
    </w:p>
    <w:p w:rsidR="002A1B27" w:rsidRPr="008D03A6" w:rsidRDefault="003A21FC" w:rsidP="003A21FC">
      <w:pPr>
        <w:tabs>
          <w:tab w:val="left" w:pos="2179"/>
        </w:tabs>
        <w:spacing w:after="0"/>
        <w:ind w:firstLine="284"/>
        <w:jc w:val="both"/>
        <w:rPr>
          <w:rFonts w:ascii="Crimson Text" w:hAnsi="Crimson Text"/>
          <w:color w:val="000000" w:themeColor="text1"/>
          <w:sz w:val="26"/>
          <w:szCs w:val="26"/>
        </w:rPr>
      </w:pPr>
      <w:del w:id="76" w:author="PC" w:date="2025-07-02T20:04:00Z">
        <w:r w:rsidRPr="008D03A6" w:rsidDel="00C2157C">
          <w:rPr>
            <w:rFonts w:ascii="Crimson Text" w:hAnsi="Crimson Text"/>
            <w:color w:val="000000" w:themeColor="text1"/>
            <w:sz w:val="26"/>
            <w:szCs w:val="26"/>
          </w:rPr>
          <w:delText>Luego comenzó</w:delText>
        </w:r>
      </w:del>
      <w:ins w:id="77" w:author="PC" w:date="2025-07-02T20:04:00Z">
        <w:r w:rsidR="00C2157C">
          <w:rPr>
            <w:rFonts w:ascii="Crimson Text" w:hAnsi="Crimson Text"/>
            <w:color w:val="000000" w:themeColor="text1"/>
            <w:sz w:val="26"/>
            <w:szCs w:val="26"/>
          </w:rPr>
          <w:t>Comenzó</w:t>
        </w:r>
      </w:ins>
      <w:r w:rsidRPr="008D03A6">
        <w:rPr>
          <w:rFonts w:ascii="Crimson Text" w:hAnsi="Crimson Text"/>
          <w:color w:val="000000" w:themeColor="text1"/>
          <w:sz w:val="26"/>
          <w:szCs w:val="26"/>
        </w:rPr>
        <w:t xml:space="preserve"> a descender lentamente</w:t>
      </w:r>
      <w:del w:id="78" w:author="PC" w:date="2025-07-02T20:04:00Z">
        <w:r w:rsidR="00C005B6" w:rsidRPr="008D03A6" w:rsidDel="00C2157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posó </w:t>
      </w:r>
      <w:r w:rsidR="00C005B6"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l borde de la pendiente, a pocos metros </w:t>
      </w:r>
      <w:r w:rsidR="00C005B6" w:rsidRPr="008D03A6">
        <w:rPr>
          <w:rFonts w:ascii="Crimson Text" w:hAnsi="Crimson Text"/>
          <w:color w:val="000000" w:themeColor="text1"/>
          <w:sz w:val="26"/>
          <w:szCs w:val="26"/>
        </w:rPr>
        <w:t>del joven</w:t>
      </w:r>
      <w:r w:rsidRPr="008D03A6">
        <w:rPr>
          <w:rFonts w:ascii="Crimson Text" w:hAnsi="Crimson Text"/>
          <w:color w:val="000000" w:themeColor="text1"/>
          <w:sz w:val="26"/>
          <w:szCs w:val="26"/>
        </w:rPr>
        <w:t>. E</w:t>
      </w:r>
      <w:r w:rsidR="00C005B6" w:rsidRPr="008D03A6">
        <w:rPr>
          <w:rFonts w:ascii="Crimson Text" w:hAnsi="Crimson Text"/>
          <w:color w:val="000000" w:themeColor="text1"/>
          <w:sz w:val="26"/>
          <w:szCs w:val="26"/>
        </w:rPr>
        <w:t>ros</w:t>
      </w:r>
      <w:r w:rsidRPr="008D03A6">
        <w:rPr>
          <w:rFonts w:ascii="Crimson Text" w:hAnsi="Crimson Text"/>
          <w:color w:val="000000" w:themeColor="text1"/>
          <w:sz w:val="26"/>
          <w:szCs w:val="26"/>
        </w:rPr>
        <w:t xml:space="preserve"> estaba </w:t>
      </w:r>
      <w:r w:rsidR="00C005B6" w:rsidRPr="008D03A6">
        <w:rPr>
          <w:rFonts w:ascii="Crimson Text" w:hAnsi="Crimson Text"/>
          <w:color w:val="000000" w:themeColor="text1"/>
          <w:sz w:val="26"/>
          <w:szCs w:val="26"/>
        </w:rPr>
        <w:t xml:space="preserve">embelesado </w:t>
      </w:r>
      <w:r w:rsidRPr="008D03A6">
        <w:rPr>
          <w:rFonts w:ascii="Crimson Text" w:hAnsi="Crimson Text"/>
          <w:color w:val="000000" w:themeColor="text1"/>
          <w:sz w:val="26"/>
          <w:szCs w:val="26"/>
        </w:rPr>
        <w:t xml:space="preserve">ante </w:t>
      </w:r>
      <w:r w:rsidR="00C005B6" w:rsidRPr="008D03A6">
        <w:rPr>
          <w:rFonts w:ascii="Crimson Text" w:hAnsi="Crimson Text"/>
          <w:color w:val="000000" w:themeColor="text1"/>
          <w:sz w:val="26"/>
          <w:szCs w:val="26"/>
        </w:rPr>
        <w:t>la</w:t>
      </w:r>
      <w:r w:rsidR="00A55C12" w:rsidRPr="008D03A6">
        <w:rPr>
          <w:rFonts w:ascii="Crimson Text" w:hAnsi="Crimson Text"/>
          <w:color w:val="000000" w:themeColor="text1"/>
          <w:sz w:val="26"/>
          <w:szCs w:val="26"/>
        </w:rPr>
        <w:t xml:space="preserve"> nueva</w:t>
      </w:r>
      <w:r w:rsidR="00C005B6"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apariencia</w:t>
      </w:r>
      <w:r w:rsidR="00C005B6" w:rsidRPr="008D03A6">
        <w:rPr>
          <w:rFonts w:ascii="Crimson Text" w:hAnsi="Crimson Text"/>
          <w:color w:val="000000" w:themeColor="text1"/>
          <w:sz w:val="26"/>
          <w:szCs w:val="26"/>
        </w:rPr>
        <w:t xml:space="preserve"> de</w:t>
      </w:r>
      <w:r w:rsidR="00CB7336" w:rsidRPr="008D03A6">
        <w:rPr>
          <w:rFonts w:ascii="Crimson Text" w:hAnsi="Crimson Text"/>
          <w:color w:val="000000" w:themeColor="text1"/>
          <w:sz w:val="26"/>
          <w:szCs w:val="26"/>
        </w:rPr>
        <w:t xml:space="preserve"> Agatha. La escena era tan real como cautivante, y desechó toda </w:t>
      </w:r>
      <w:r w:rsidR="00736212" w:rsidRPr="008D03A6">
        <w:rPr>
          <w:rFonts w:ascii="Crimson Text" w:hAnsi="Crimson Text"/>
          <w:color w:val="000000" w:themeColor="text1"/>
          <w:sz w:val="26"/>
          <w:szCs w:val="26"/>
        </w:rPr>
        <w:t>conjetura</w:t>
      </w:r>
      <w:r w:rsidR="004B4AE6" w:rsidRPr="008D03A6">
        <w:rPr>
          <w:rFonts w:ascii="Crimson Text" w:hAnsi="Crimson Text"/>
          <w:color w:val="000000" w:themeColor="text1"/>
          <w:sz w:val="26"/>
          <w:szCs w:val="26"/>
        </w:rPr>
        <w:t xml:space="preserve"> acerca de quimeras y alucinaciones</w:t>
      </w:r>
      <w:r w:rsidR="00CB733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Al mismo tiempo</w:t>
      </w:r>
      <w:r w:rsidR="00CB7336" w:rsidRPr="008D03A6">
        <w:rPr>
          <w:rFonts w:ascii="Crimson Text" w:hAnsi="Crimson Text"/>
          <w:color w:val="000000" w:themeColor="text1"/>
          <w:sz w:val="26"/>
          <w:szCs w:val="26"/>
        </w:rPr>
        <w:t xml:space="preserve">, </w:t>
      </w:r>
      <w:r w:rsidR="00A55C12" w:rsidRPr="008D03A6">
        <w:rPr>
          <w:rFonts w:ascii="Crimson Text" w:hAnsi="Crimson Text"/>
          <w:color w:val="000000" w:themeColor="text1"/>
          <w:sz w:val="26"/>
          <w:szCs w:val="26"/>
        </w:rPr>
        <w:t>agradecía</w:t>
      </w:r>
      <w:r w:rsidRPr="008D03A6">
        <w:rPr>
          <w:rFonts w:ascii="Crimson Text" w:hAnsi="Crimson Text"/>
          <w:color w:val="000000" w:themeColor="text1"/>
          <w:sz w:val="26"/>
          <w:szCs w:val="26"/>
        </w:rPr>
        <w:t xml:space="preserve"> la </w:t>
      </w:r>
      <w:r w:rsidR="004B4AE6" w:rsidRPr="008D03A6">
        <w:rPr>
          <w:rFonts w:ascii="Crimson Text" w:hAnsi="Crimson Text"/>
          <w:color w:val="000000" w:themeColor="text1"/>
          <w:sz w:val="26"/>
          <w:szCs w:val="26"/>
        </w:rPr>
        <w:t xml:space="preserve">oportunidad </w:t>
      </w:r>
      <w:r w:rsidRPr="008D03A6">
        <w:rPr>
          <w:rFonts w:ascii="Crimson Text" w:hAnsi="Crimson Text"/>
          <w:color w:val="000000" w:themeColor="text1"/>
          <w:sz w:val="26"/>
          <w:szCs w:val="26"/>
        </w:rPr>
        <w:t xml:space="preserve">de </w:t>
      </w:r>
      <w:r w:rsidR="00CB7336" w:rsidRPr="008D03A6">
        <w:rPr>
          <w:rFonts w:ascii="Crimson Text" w:hAnsi="Crimson Text"/>
          <w:color w:val="000000" w:themeColor="text1"/>
          <w:sz w:val="26"/>
          <w:szCs w:val="26"/>
        </w:rPr>
        <w:t>estar frente a ella una vez más.</w:t>
      </w:r>
      <w:r w:rsidRPr="008D03A6">
        <w:rPr>
          <w:rFonts w:ascii="Crimson Text" w:hAnsi="Crimson Text"/>
          <w:color w:val="000000" w:themeColor="text1"/>
          <w:sz w:val="26"/>
          <w:szCs w:val="26"/>
        </w:rPr>
        <w:t xml:space="preserve"> </w:t>
      </w:r>
      <w:r w:rsidR="004B4AE6" w:rsidRPr="008D03A6">
        <w:rPr>
          <w:rFonts w:ascii="Crimson Text" w:hAnsi="Crimson Text"/>
          <w:color w:val="000000" w:themeColor="text1"/>
          <w:sz w:val="26"/>
          <w:szCs w:val="26"/>
        </w:rPr>
        <w:t>El destino le había dado un guiño</w:t>
      </w:r>
      <w:del w:id="79" w:author="PC" w:date="2025-07-02T20:05:00Z">
        <w:r w:rsidR="004B4AE6" w:rsidRPr="008D03A6" w:rsidDel="00C2157C">
          <w:rPr>
            <w:rFonts w:ascii="Crimson Text" w:hAnsi="Crimson Text"/>
            <w:color w:val="000000" w:themeColor="text1"/>
            <w:sz w:val="26"/>
            <w:szCs w:val="26"/>
          </w:rPr>
          <w:delText>,</w:delText>
        </w:r>
      </w:del>
      <w:r w:rsidR="004B4AE6" w:rsidRPr="008D03A6">
        <w:rPr>
          <w:rFonts w:ascii="Crimson Text" w:hAnsi="Crimson Text"/>
          <w:color w:val="000000" w:themeColor="text1"/>
          <w:sz w:val="26"/>
          <w:szCs w:val="26"/>
        </w:rPr>
        <w:t xml:space="preserve"> y ahora tocaba su turno, pero debía actuar</w:t>
      </w:r>
      <w:r w:rsidRPr="008D03A6">
        <w:rPr>
          <w:rFonts w:ascii="Crimson Text" w:hAnsi="Crimson Text"/>
          <w:color w:val="000000" w:themeColor="text1"/>
          <w:sz w:val="26"/>
          <w:szCs w:val="26"/>
        </w:rPr>
        <w:t xml:space="preserve"> con mayor convicción.</w:t>
      </w:r>
    </w:p>
    <w:p w:rsidR="003A21FC" w:rsidRPr="008D03A6" w:rsidRDefault="0028553C"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Decidido, s</w:t>
      </w:r>
      <w:r w:rsidR="003A21FC" w:rsidRPr="008D03A6">
        <w:rPr>
          <w:rFonts w:ascii="Crimson Text" w:hAnsi="Crimson Text"/>
          <w:color w:val="000000" w:themeColor="text1"/>
          <w:sz w:val="26"/>
          <w:szCs w:val="26"/>
        </w:rPr>
        <w:t xml:space="preserve">e acercó a la dragona y la miró </w:t>
      </w:r>
      <w:r w:rsidR="004B4AE6" w:rsidRPr="008D03A6">
        <w:rPr>
          <w:rFonts w:ascii="Crimson Text" w:hAnsi="Crimson Text"/>
          <w:color w:val="000000" w:themeColor="text1"/>
          <w:sz w:val="26"/>
          <w:szCs w:val="26"/>
        </w:rPr>
        <w:t>directo</w:t>
      </w:r>
      <w:r w:rsidR="003A21FC" w:rsidRPr="008D03A6">
        <w:rPr>
          <w:rFonts w:ascii="Crimson Text" w:hAnsi="Crimson Text"/>
          <w:color w:val="000000" w:themeColor="text1"/>
          <w:sz w:val="26"/>
          <w:szCs w:val="26"/>
        </w:rPr>
        <w:t xml:space="preserve"> a los ojos,</w:t>
      </w:r>
      <w:ins w:id="80" w:author="PC" w:date="2025-07-02T20:05:00Z">
        <w:r w:rsidR="00C2157C">
          <w:rPr>
            <w:rFonts w:ascii="Crimson Text" w:hAnsi="Crimson Text"/>
            <w:color w:val="000000" w:themeColor="text1"/>
            <w:sz w:val="26"/>
            <w:szCs w:val="26"/>
          </w:rPr>
          <w:t xml:space="preserve"> los que</w:t>
        </w:r>
      </w:ins>
      <w:r w:rsidR="003A21FC" w:rsidRPr="008D03A6">
        <w:rPr>
          <w:rFonts w:ascii="Crimson Text" w:hAnsi="Crimson Text"/>
          <w:color w:val="000000" w:themeColor="text1"/>
          <w:sz w:val="26"/>
          <w:szCs w:val="26"/>
        </w:rPr>
        <w:t xml:space="preserve"> lucían </w:t>
      </w:r>
      <w:ins w:id="81" w:author="PC" w:date="2025-07-02T20:31:00Z">
        <w:r w:rsidR="00DA4D9B">
          <w:rPr>
            <w:rFonts w:ascii="Crimson Text" w:hAnsi="Crimson Text"/>
            <w:color w:val="000000" w:themeColor="text1"/>
            <w:sz w:val="26"/>
            <w:szCs w:val="26"/>
          </w:rPr>
          <w:t xml:space="preserve">tan </w:t>
        </w:r>
      </w:ins>
      <w:r w:rsidR="003A21FC" w:rsidRPr="008D03A6">
        <w:rPr>
          <w:rFonts w:ascii="Crimson Text" w:hAnsi="Crimson Text"/>
          <w:color w:val="000000" w:themeColor="text1"/>
          <w:sz w:val="26"/>
          <w:szCs w:val="26"/>
        </w:rPr>
        <w:t>radiantes y profundos</w:t>
      </w:r>
      <w:del w:id="82" w:author="PC" w:date="2025-07-02T20:31:00Z">
        <w:r w:rsidRPr="008D03A6" w:rsidDel="00DA4D9B">
          <w:rPr>
            <w:rFonts w:ascii="Crimson Text" w:hAnsi="Crimson Text"/>
            <w:color w:val="000000" w:themeColor="text1"/>
            <w:sz w:val="26"/>
            <w:szCs w:val="26"/>
          </w:rPr>
          <w:delText>,</w:delText>
        </w:r>
        <w:r w:rsidR="003A21FC" w:rsidRPr="008D03A6" w:rsidDel="00DA4D9B">
          <w:rPr>
            <w:rFonts w:ascii="Crimson Text" w:hAnsi="Crimson Text"/>
            <w:color w:val="000000" w:themeColor="text1"/>
            <w:sz w:val="26"/>
            <w:szCs w:val="26"/>
          </w:rPr>
          <w:delText xml:space="preserve"> </w:delText>
        </w:r>
        <w:r w:rsidR="00E50B70" w:rsidRPr="008D03A6" w:rsidDel="00DA4D9B">
          <w:rPr>
            <w:rFonts w:ascii="Crimson Text" w:hAnsi="Crimson Text"/>
            <w:color w:val="000000" w:themeColor="text1"/>
            <w:sz w:val="26"/>
            <w:szCs w:val="26"/>
          </w:rPr>
          <w:delText>tanto</w:delText>
        </w:r>
      </w:del>
      <w:r w:rsidR="00E50B70" w:rsidRPr="008D03A6">
        <w:rPr>
          <w:rFonts w:ascii="Crimson Text" w:hAnsi="Crimson Text"/>
          <w:color w:val="000000" w:themeColor="text1"/>
          <w:sz w:val="26"/>
          <w:szCs w:val="26"/>
        </w:rPr>
        <w:t xml:space="preserve"> </w:t>
      </w:r>
      <w:r w:rsidR="004647DF" w:rsidRPr="008D03A6">
        <w:rPr>
          <w:rFonts w:ascii="Crimson Text" w:hAnsi="Crimson Text"/>
          <w:color w:val="000000" w:themeColor="text1"/>
          <w:sz w:val="26"/>
          <w:szCs w:val="26"/>
        </w:rPr>
        <w:t xml:space="preserve">como el </w:t>
      </w:r>
      <w:del w:id="83" w:author="PC" w:date="2025-06-27T19:13:00Z">
        <w:r w:rsidR="00C66AE3" w:rsidRPr="008D03A6" w:rsidDel="001C5D2B">
          <w:rPr>
            <w:rFonts w:ascii="Crimson Text" w:hAnsi="Crimson Text"/>
            <w:color w:val="000000" w:themeColor="text1"/>
            <w:sz w:val="26"/>
            <w:szCs w:val="26"/>
          </w:rPr>
          <w:delText>lago de los dioses</w:delText>
        </w:r>
      </w:del>
      <w:ins w:id="84" w:author="PC" w:date="2025-06-27T19:13:00Z">
        <w:r w:rsidR="001C5D2B">
          <w:rPr>
            <w:rFonts w:ascii="Crimson Text" w:hAnsi="Crimson Text"/>
            <w:color w:val="000000" w:themeColor="text1"/>
            <w:sz w:val="26"/>
            <w:szCs w:val="26"/>
          </w:rPr>
          <w:t>Lago de los Dioses</w:t>
        </w:r>
      </w:ins>
      <w:r w:rsidR="004647DF" w:rsidRPr="008D03A6">
        <w:rPr>
          <w:rFonts w:ascii="Crimson Text" w:hAnsi="Crimson Text"/>
          <w:color w:val="000000" w:themeColor="text1"/>
          <w:sz w:val="26"/>
          <w:szCs w:val="26"/>
        </w:rPr>
        <w:t xml:space="preserve">. Antes de hacer contacto, </w:t>
      </w:r>
      <w:ins w:id="85" w:author="PC" w:date="2025-07-02T20:32:00Z">
        <w:r w:rsidR="00DA4D9B">
          <w:rPr>
            <w:rFonts w:ascii="Crimson Text" w:hAnsi="Crimson Text"/>
            <w:color w:val="000000" w:themeColor="text1"/>
            <w:sz w:val="26"/>
            <w:szCs w:val="26"/>
          </w:rPr>
          <w:t xml:space="preserve">se </w:t>
        </w:r>
      </w:ins>
      <w:r w:rsidRPr="008D03A6">
        <w:rPr>
          <w:rFonts w:ascii="Crimson Text" w:hAnsi="Crimson Text"/>
          <w:color w:val="000000" w:themeColor="text1"/>
          <w:sz w:val="26"/>
          <w:szCs w:val="26"/>
        </w:rPr>
        <w:t>retrotrajo</w:t>
      </w:r>
      <w:ins w:id="86" w:author="PC" w:date="2025-07-02T20:32:00Z">
        <w:r w:rsidR="00DA4D9B">
          <w:rPr>
            <w:rFonts w:ascii="Crimson Text" w:hAnsi="Crimson Text"/>
            <w:color w:val="000000" w:themeColor="text1"/>
            <w:sz w:val="26"/>
            <w:szCs w:val="26"/>
          </w:rPr>
          <w:t xml:space="preserve"> a</w:t>
        </w:r>
      </w:ins>
      <w:r w:rsidR="004647DF" w:rsidRPr="008D03A6">
        <w:rPr>
          <w:rFonts w:ascii="Crimson Text" w:hAnsi="Crimson Text"/>
          <w:color w:val="000000" w:themeColor="text1"/>
          <w:sz w:val="26"/>
          <w:szCs w:val="26"/>
        </w:rPr>
        <w:t xml:space="preserve"> una memoria recurrente, </w:t>
      </w:r>
      <w:r w:rsidRPr="008D03A6">
        <w:rPr>
          <w:rFonts w:ascii="Crimson Text" w:hAnsi="Crimson Text"/>
          <w:color w:val="000000" w:themeColor="text1"/>
          <w:sz w:val="26"/>
          <w:szCs w:val="26"/>
        </w:rPr>
        <w:t xml:space="preserve">un recuerdo de su niñez que lo ubicaba junto a la </w:t>
      </w:r>
      <w:del w:id="87" w:author="PC" w:date="2025-07-03T19:37:00Z">
        <w:r w:rsidRPr="008D03A6" w:rsidDel="00473099">
          <w:rPr>
            <w:rFonts w:ascii="Crimson Text" w:hAnsi="Crimson Text"/>
            <w:color w:val="000000" w:themeColor="text1"/>
            <w:sz w:val="26"/>
            <w:szCs w:val="26"/>
          </w:rPr>
          <w:delText>potrilla</w:delText>
        </w:r>
      </w:del>
      <w:ins w:id="88" w:author="PC" w:date="2025-07-03T19:37:00Z">
        <w:r w:rsidR="00473099">
          <w:rPr>
            <w:rFonts w:ascii="Crimson Text" w:hAnsi="Crimson Text"/>
            <w:color w:val="000000" w:themeColor="text1"/>
            <w:sz w:val="26"/>
            <w:szCs w:val="26"/>
          </w:rPr>
          <w:t>potranca</w:t>
        </w:r>
      </w:ins>
      <w:r w:rsidRPr="008D03A6">
        <w:rPr>
          <w:rFonts w:ascii="Crimson Text" w:hAnsi="Crimson Text"/>
          <w:color w:val="000000" w:themeColor="text1"/>
          <w:sz w:val="26"/>
          <w:szCs w:val="26"/>
        </w:rPr>
        <w:t>, donde</w:t>
      </w:r>
      <w:r w:rsidR="004647D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sus caricias </w:t>
      </w:r>
      <w:r w:rsidR="003939A4" w:rsidRPr="008D03A6">
        <w:rPr>
          <w:rFonts w:ascii="Crimson Text" w:hAnsi="Crimson Text"/>
          <w:color w:val="000000" w:themeColor="text1"/>
          <w:sz w:val="26"/>
          <w:szCs w:val="26"/>
        </w:rPr>
        <w:t>tenían el poder de</w:t>
      </w:r>
      <w:r w:rsidR="004647DF" w:rsidRPr="008D03A6">
        <w:rPr>
          <w:rFonts w:ascii="Crimson Text" w:hAnsi="Crimson Text"/>
          <w:color w:val="000000" w:themeColor="text1"/>
          <w:sz w:val="26"/>
          <w:szCs w:val="26"/>
        </w:rPr>
        <w:t xml:space="preserve"> serenar</w:t>
      </w:r>
      <w:r w:rsidRPr="008D03A6">
        <w:rPr>
          <w:rFonts w:ascii="Crimson Text" w:hAnsi="Crimson Text"/>
          <w:color w:val="000000" w:themeColor="text1"/>
          <w:sz w:val="26"/>
          <w:szCs w:val="26"/>
        </w:rPr>
        <w:t>la</w:t>
      </w:r>
      <w:r w:rsidR="003939A4" w:rsidRPr="008D03A6">
        <w:rPr>
          <w:rFonts w:ascii="Crimson Text" w:hAnsi="Crimson Text"/>
          <w:color w:val="000000" w:themeColor="text1"/>
          <w:sz w:val="26"/>
          <w:szCs w:val="26"/>
        </w:rPr>
        <w:t xml:space="preserve">. Pensó en </w:t>
      </w:r>
      <w:r w:rsidR="00694C34" w:rsidRPr="008D03A6">
        <w:rPr>
          <w:rFonts w:ascii="Crimson Text" w:hAnsi="Crimson Text"/>
          <w:color w:val="000000" w:themeColor="text1"/>
          <w:sz w:val="26"/>
          <w:szCs w:val="26"/>
        </w:rPr>
        <w:t>repetir el gesto</w:t>
      </w:r>
      <w:r w:rsidR="004647DF" w:rsidRPr="008D03A6">
        <w:rPr>
          <w:rFonts w:ascii="Crimson Text" w:hAnsi="Crimson Text"/>
          <w:color w:val="000000" w:themeColor="text1"/>
          <w:sz w:val="26"/>
          <w:szCs w:val="26"/>
        </w:rPr>
        <w:t xml:space="preserve">. Apoyó </w:t>
      </w:r>
      <w:del w:id="89" w:author="PC" w:date="2025-07-02T20:32:00Z">
        <w:r w:rsidR="004647DF" w:rsidRPr="008D03A6" w:rsidDel="00DA4D9B">
          <w:rPr>
            <w:rFonts w:ascii="Crimson Text" w:hAnsi="Crimson Text"/>
            <w:color w:val="000000" w:themeColor="text1"/>
            <w:sz w:val="26"/>
            <w:szCs w:val="26"/>
          </w:rPr>
          <w:delText>su</w:delText>
        </w:r>
      </w:del>
      <w:ins w:id="90" w:author="PC" w:date="2025-07-02T20:32:00Z">
        <w:r w:rsidR="00DA4D9B">
          <w:rPr>
            <w:rFonts w:ascii="Crimson Text" w:hAnsi="Crimson Text"/>
            <w:color w:val="000000" w:themeColor="text1"/>
            <w:sz w:val="26"/>
            <w:szCs w:val="26"/>
          </w:rPr>
          <w:t>la</w:t>
        </w:r>
      </w:ins>
      <w:r w:rsidR="004647DF" w:rsidRPr="008D03A6">
        <w:rPr>
          <w:rFonts w:ascii="Crimson Text" w:hAnsi="Crimson Text"/>
          <w:color w:val="000000" w:themeColor="text1"/>
          <w:sz w:val="26"/>
          <w:szCs w:val="26"/>
        </w:rPr>
        <w:t xml:space="preserve"> man</w:t>
      </w:r>
      <w:r w:rsidR="003939A4" w:rsidRPr="008D03A6">
        <w:rPr>
          <w:rFonts w:ascii="Crimson Text" w:hAnsi="Crimson Text"/>
          <w:color w:val="000000" w:themeColor="text1"/>
          <w:sz w:val="26"/>
          <w:szCs w:val="26"/>
        </w:rPr>
        <w:t>o sobre el robusto hocico</w:t>
      </w:r>
      <w:del w:id="91" w:author="PC" w:date="2025-07-02T20:32:00Z">
        <w:r w:rsidR="003939A4" w:rsidRPr="008D03A6" w:rsidDel="00DA4D9B">
          <w:rPr>
            <w:rFonts w:ascii="Crimson Text" w:hAnsi="Crimson Text"/>
            <w:color w:val="000000" w:themeColor="text1"/>
            <w:sz w:val="26"/>
            <w:szCs w:val="26"/>
          </w:rPr>
          <w:delText>,</w:delText>
        </w:r>
      </w:del>
      <w:r w:rsidR="003939A4" w:rsidRPr="008D03A6">
        <w:rPr>
          <w:rFonts w:ascii="Crimson Text" w:hAnsi="Crimson Text"/>
          <w:color w:val="000000" w:themeColor="text1"/>
          <w:sz w:val="26"/>
          <w:szCs w:val="26"/>
        </w:rPr>
        <w:t xml:space="preserve"> y </w:t>
      </w:r>
      <w:r w:rsidR="00C13CCC" w:rsidRPr="008D03A6">
        <w:rPr>
          <w:rFonts w:ascii="Crimson Text" w:hAnsi="Crimson Text"/>
          <w:color w:val="000000" w:themeColor="text1"/>
          <w:sz w:val="26"/>
          <w:szCs w:val="26"/>
        </w:rPr>
        <w:t>deslizó</w:t>
      </w:r>
      <w:r w:rsidR="004647DF" w:rsidRPr="008D03A6">
        <w:rPr>
          <w:rFonts w:ascii="Crimson Text" w:hAnsi="Crimson Text"/>
          <w:color w:val="000000" w:themeColor="text1"/>
          <w:sz w:val="26"/>
          <w:szCs w:val="26"/>
        </w:rPr>
        <w:t xml:space="preserve"> </w:t>
      </w:r>
      <w:r w:rsidR="00E50B70" w:rsidRPr="008D03A6">
        <w:rPr>
          <w:rFonts w:ascii="Crimson Text" w:hAnsi="Crimson Text"/>
          <w:color w:val="000000" w:themeColor="text1"/>
          <w:sz w:val="26"/>
          <w:szCs w:val="26"/>
        </w:rPr>
        <w:t>su palma</w:t>
      </w:r>
      <w:r w:rsidR="004647DF" w:rsidRPr="008D03A6">
        <w:rPr>
          <w:rFonts w:ascii="Crimson Text" w:hAnsi="Crimson Text"/>
          <w:color w:val="000000" w:themeColor="text1"/>
          <w:sz w:val="26"/>
          <w:szCs w:val="26"/>
        </w:rPr>
        <w:t xml:space="preserve"> </w:t>
      </w:r>
      <w:r w:rsidR="003939A4" w:rsidRPr="008D03A6">
        <w:rPr>
          <w:rFonts w:ascii="Crimson Text" w:hAnsi="Crimson Text"/>
          <w:color w:val="000000" w:themeColor="text1"/>
          <w:sz w:val="26"/>
          <w:szCs w:val="26"/>
        </w:rPr>
        <w:t>tímida</w:t>
      </w:r>
      <w:r w:rsidR="004647DF" w:rsidRPr="008D03A6">
        <w:rPr>
          <w:rFonts w:ascii="Crimson Text" w:hAnsi="Crimson Text"/>
          <w:color w:val="000000" w:themeColor="text1"/>
          <w:sz w:val="26"/>
          <w:szCs w:val="26"/>
        </w:rPr>
        <w:t>mente</w:t>
      </w:r>
      <w:r w:rsidR="003939A4" w:rsidRPr="008D03A6">
        <w:rPr>
          <w:rFonts w:ascii="Crimson Text" w:hAnsi="Crimson Text"/>
          <w:color w:val="000000" w:themeColor="text1"/>
          <w:sz w:val="26"/>
          <w:szCs w:val="26"/>
        </w:rPr>
        <w:t>.</w:t>
      </w:r>
      <w:r w:rsidR="004647DF" w:rsidRPr="008D03A6">
        <w:rPr>
          <w:rFonts w:ascii="Crimson Text" w:hAnsi="Crimson Text"/>
          <w:color w:val="000000" w:themeColor="text1"/>
          <w:sz w:val="26"/>
          <w:szCs w:val="26"/>
        </w:rPr>
        <w:t xml:space="preserve"> </w:t>
      </w:r>
      <w:r w:rsidR="003939A4" w:rsidRPr="008D03A6">
        <w:rPr>
          <w:rFonts w:ascii="Crimson Text" w:hAnsi="Crimson Text"/>
          <w:color w:val="000000" w:themeColor="text1"/>
          <w:sz w:val="26"/>
          <w:szCs w:val="26"/>
        </w:rPr>
        <w:t>L</w:t>
      </w:r>
      <w:r w:rsidR="004647DF" w:rsidRPr="008D03A6">
        <w:rPr>
          <w:rFonts w:ascii="Crimson Text" w:hAnsi="Crimson Text"/>
          <w:color w:val="000000" w:themeColor="text1"/>
          <w:sz w:val="26"/>
          <w:szCs w:val="26"/>
        </w:rPr>
        <w:t>a aspereza de las escamas</w:t>
      </w:r>
      <w:r w:rsidR="003939A4" w:rsidRPr="008D03A6">
        <w:rPr>
          <w:rFonts w:ascii="Crimson Text" w:hAnsi="Crimson Text"/>
          <w:color w:val="000000" w:themeColor="text1"/>
          <w:sz w:val="26"/>
          <w:szCs w:val="26"/>
        </w:rPr>
        <w:t xml:space="preserve"> era perceptible al tacto</w:t>
      </w:r>
      <w:r w:rsidR="004647DF" w:rsidRPr="008D03A6">
        <w:rPr>
          <w:rFonts w:ascii="Crimson Text" w:hAnsi="Crimson Text"/>
          <w:color w:val="000000" w:themeColor="text1"/>
          <w:sz w:val="26"/>
          <w:szCs w:val="26"/>
        </w:rPr>
        <w:t xml:space="preserve">, diferente a su antiguo </w:t>
      </w:r>
      <w:r w:rsidR="00E50B70" w:rsidRPr="008D03A6">
        <w:rPr>
          <w:rFonts w:ascii="Crimson Text" w:hAnsi="Crimson Text"/>
          <w:color w:val="000000" w:themeColor="text1"/>
          <w:sz w:val="26"/>
          <w:szCs w:val="26"/>
        </w:rPr>
        <w:t>pelaje,</w:t>
      </w:r>
      <w:r w:rsidR="004647DF" w:rsidRPr="008D03A6">
        <w:rPr>
          <w:rFonts w:ascii="Crimson Text" w:hAnsi="Crimson Text"/>
          <w:color w:val="000000" w:themeColor="text1"/>
          <w:sz w:val="26"/>
          <w:szCs w:val="26"/>
        </w:rPr>
        <w:t xml:space="preserve"> pero, </w:t>
      </w:r>
      <w:r w:rsidR="00694C34" w:rsidRPr="008D03A6">
        <w:rPr>
          <w:rFonts w:ascii="Crimson Text" w:hAnsi="Crimson Text"/>
          <w:color w:val="000000" w:themeColor="text1"/>
          <w:sz w:val="26"/>
          <w:szCs w:val="26"/>
        </w:rPr>
        <w:t>a pesar</w:t>
      </w:r>
      <w:r w:rsidR="003939A4" w:rsidRPr="008D03A6">
        <w:rPr>
          <w:rFonts w:ascii="Crimson Text" w:hAnsi="Crimson Text"/>
          <w:color w:val="000000" w:themeColor="text1"/>
          <w:sz w:val="26"/>
          <w:szCs w:val="26"/>
        </w:rPr>
        <w:t xml:space="preserve"> de eso</w:t>
      </w:r>
      <w:r w:rsidR="004647DF" w:rsidRPr="008D03A6">
        <w:rPr>
          <w:rFonts w:ascii="Crimson Text" w:hAnsi="Crimson Text"/>
          <w:color w:val="000000" w:themeColor="text1"/>
          <w:sz w:val="26"/>
          <w:szCs w:val="26"/>
        </w:rPr>
        <w:t xml:space="preserve">, </w:t>
      </w:r>
      <w:r w:rsidR="00E50B70" w:rsidRPr="008D03A6">
        <w:rPr>
          <w:rFonts w:ascii="Crimson Text" w:hAnsi="Crimson Text"/>
          <w:color w:val="000000" w:themeColor="text1"/>
          <w:sz w:val="26"/>
          <w:szCs w:val="26"/>
        </w:rPr>
        <w:t>experimentó</w:t>
      </w:r>
      <w:r w:rsidR="004647DF"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una grata</w:t>
      </w:r>
      <w:r w:rsidR="003939A4" w:rsidRPr="008D03A6">
        <w:rPr>
          <w:rFonts w:ascii="Crimson Text" w:hAnsi="Crimson Text"/>
          <w:color w:val="000000" w:themeColor="text1"/>
          <w:sz w:val="26"/>
          <w:szCs w:val="26"/>
        </w:rPr>
        <w:t xml:space="preserve"> conexión</w:t>
      </w:r>
      <w:r w:rsidR="00C13CCC" w:rsidRPr="008D03A6">
        <w:rPr>
          <w:rFonts w:ascii="Crimson Text" w:hAnsi="Crimson Text"/>
          <w:color w:val="000000" w:themeColor="text1"/>
          <w:sz w:val="26"/>
          <w:szCs w:val="26"/>
        </w:rPr>
        <w:t>.</w:t>
      </w:r>
      <w:r w:rsidR="00E50B70" w:rsidRPr="008D03A6">
        <w:rPr>
          <w:rFonts w:ascii="Crimson Text" w:hAnsi="Crimson Text"/>
          <w:color w:val="000000" w:themeColor="text1"/>
          <w:sz w:val="26"/>
          <w:szCs w:val="26"/>
        </w:rPr>
        <w:t xml:space="preserve"> La criatura se mantenía inmóvil, </w:t>
      </w:r>
      <w:r w:rsidR="003939A4" w:rsidRPr="008D03A6">
        <w:rPr>
          <w:rFonts w:ascii="Crimson Text" w:hAnsi="Crimson Text"/>
          <w:color w:val="000000" w:themeColor="text1"/>
          <w:sz w:val="26"/>
          <w:szCs w:val="26"/>
        </w:rPr>
        <w:t>sin dar señales</w:t>
      </w:r>
      <w:r w:rsidR="00E50B70" w:rsidRPr="008D03A6">
        <w:rPr>
          <w:rFonts w:ascii="Crimson Text" w:hAnsi="Crimson Text"/>
          <w:color w:val="000000" w:themeColor="text1"/>
          <w:sz w:val="26"/>
          <w:szCs w:val="26"/>
        </w:rPr>
        <w:t xml:space="preserve"> de lo que </w:t>
      </w:r>
      <w:del w:id="92" w:author="PC" w:date="2025-07-02T20:37:00Z">
        <w:r w:rsidR="00B513BE" w:rsidRPr="008D03A6" w:rsidDel="00DA4D9B">
          <w:rPr>
            <w:rFonts w:ascii="Crimson Text" w:hAnsi="Crimson Text"/>
            <w:color w:val="000000" w:themeColor="text1"/>
            <w:sz w:val="26"/>
            <w:szCs w:val="26"/>
          </w:rPr>
          <w:delText>asimilaba</w:delText>
        </w:r>
        <w:r w:rsidR="00E50B70" w:rsidRPr="008D03A6" w:rsidDel="00DA4D9B">
          <w:rPr>
            <w:rFonts w:ascii="Crimson Text" w:hAnsi="Crimson Text"/>
            <w:color w:val="000000" w:themeColor="text1"/>
            <w:sz w:val="26"/>
            <w:szCs w:val="26"/>
          </w:rPr>
          <w:delText xml:space="preserve"> por dentro</w:delText>
        </w:r>
      </w:del>
      <w:ins w:id="93" w:author="PC" w:date="2025-07-02T20:37:00Z">
        <w:r w:rsidR="00DA4D9B">
          <w:rPr>
            <w:rFonts w:ascii="Crimson Text" w:hAnsi="Crimson Text"/>
            <w:color w:val="000000" w:themeColor="text1"/>
            <w:sz w:val="26"/>
            <w:szCs w:val="26"/>
          </w:rPr>
          <w:t>pasaba por su interior</w:t>
        </w:r>
      </w:ins>
      <w:r w:rsidR="00E50B70" w:rsidRPr="008D03A6">
        <w:rPr>
          <w:rFonts w:ascii="Crimson Text" w:hAnsi="Crimson Text"/>
          <w:color w:val="000000" w:themeColor="text1"/>
          <w:sz w:val="26"/>
          <w:szCs w:val="26"/>
        </w:rPr>
        <w:t xml:space="preserve">, </w:t>
      </w:r>
      <w:del w:id="94" w:author="PC" w:date="2025-07-02T20:37:00Z">
        <w:r w:rsidR="00694C34" w:rsidRPr="008D03A6" w:rsidDel="00DA4D9B">
          <w:rPr>
            <w:rFonts w:ascii="Crimson Text" w:hAnsi="Crimson Text"/>
            <w:color w:val="000000" w:themeColor="text1"/>
            <w:sz w:val="26"/>
            <w:szCs w:val="26"/>
          </w:rPr>
          <w:delText>propiciando</w:delText>
        </w:r>
        <w:r w:rsidR="00736212" w:rsidRPr="008D03A6" w:rsidDel="00DA4D9B">
          <w:rPr>
            <w:rFonts w:ascii="Crimson Text" w:hAnsi="Crimson Text"/>
            <w:color w:val="000000" w:themeColor="text1"/>
            <w:sz w:val="26"/>
            <w:szCs w:val="26"/>
          </w:rPr>
          <w:delText xml:space="preserve"> un</w:delText>
        </w:r>
        <w:r w:rsidR="003939A4" w:rsidRPr="008D03A6" w:rsidDel="00DA4D9B">
          <w:rPr>
            <w:rFonts w:ascii="Crimson Text" w:hAnsi="Crimson Text"/>
            <w:color w:val="000000" w:themeColor="text1"/>
            <w:sz w:val="26"/>
            <w:szCs w:val="26"/>
          </w:rPr>
          <w:delText xml:space="preserve"> desenlace incierto</w:delText>
        </w:r>
      </w:del>
      <w:ins w:id="95" w:author="PC" w:date="2025-07-02T20:37:00Z">
        <w:r w:rsidR="00DA4D9B">
          <w:rPr>
            <w:rFonts w:ascii="Crimson Text" w:hAnsi="Crimson Text"/>
            <w:color w:val="000000" w:themeColor="text1"/>
            <w:sz w:val="26"/>
            <w:szCs w:val="26"/>
          </w:rPr>
          <w:t>lo que volvía incierto el desenlace</w:t>
        </w:r>
      </w:ins>
      <w:r w:rsidR="00E50B70" w:rsidRPr="008D03A6">
        <w:rPr>
          <w:rFonts w:ascii="Crimson Text" w:hAnsi="Crimson Text"/>
          <w:color w:val="000000" w:themeColor="text1"/>
          <w:sz w:val="26"/>
          <w:szCs w:val="26"/>
        </w:rPr>
        <w:t>.</w:t>
      </w:r>
    </w:p>
    <w:p w:rsidR="00E50B70" w:rsidRPr="008D03A6" w:rsidRDefault="00E50B70"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w:t>
      </w:r>
      <w:del w:id="96" w:author="PC" w:date="2025-07-03T19:36:00Z">
        <w:r w:rsidR="00C13CCC" w:rsidRPr="008D03A6" w:rsidDel="00473099">
          <w:rPr>
            <w:rFonts w:ascii="Crimson Text" w:hAnsi="Crimson Text"/>
            <w:color w:val="000000" w:themeColor="text1"/>
            <w:sz w:val="26"/>
            <w:szCs w:val="26"/>
          </w:rPr>
          <w:delText>sostuvo</w:delText>
        </w:r>
        <w:r w:rsidRPr="008D03A6" w:rsidDel="00473099">
          <w:rPr>
            <w:rFonts w:ascii="Crimson Text" w:hAnsi="Crimson Text"/>
            <w:color w:val="000000" w:themeColor="text1"/>
            <w:sz w:val="26"/>
            <w:szCs w:val="26"/>
          </w:rPr>
          <w:delText xml:space="preserve"> la misma iniciativa, </w:delText>
        </w:r>
      </w:del>
      <w:r w:rsidRPr="008D03A6">
        <w:rPr>
          <w:rFonts w:ascii="Crimson Text" w:hAnsi="Crimson Text"/>
          <w:color w:val="000000" w:themeColor="text1"/>
          <w:sz w:val="26"/>
          <w:szCs w:val="26"/>
        </w:rPr>
        <w:t xml:space="preserve">repetía el </w:t>
      </w:r>
      <w:r w:rsidR="00C13CCC" w:rsidRPr="008D03A6">
        <w:rPr>
          <w:rFonts w:ascii="Crimson Text" w:hAnsi="Crimson Text"/>
          <w:color w:val="000000" w:themeColor="text1"/>
          <w:sz w:val="26"/>
          <w:szCs w:val="26"/>
        </w:rPr>
        <w:t>roce</w:t>
      </w:r>
      <w:r w:rsidR="00CB7792" w:rsidRPr="008D03A6">
        <w:rPr>
          <w:rFonts w:ascii="Crimson Text" w:hAnsi="Crimson Text"/>
          <w:color w:val="000000" w:themeColor="text1"/>
          <w:sz w:val="26"/>
          <w:szCs w:val="26"/>
        </w:rPr>
        <w:t xml:space="preserve"> una y otra vez</w:t>
      </w:r>
      <w:r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recorriendo con</w:t>
      </w:r>
      <w:r w:rsidR="000E345F" w:rsidRPr="008D03A6">
        <w:rPr>
          <w:rFonts w:ascii="Crimson Text" w:hAnsi="Crimson Text"/>
          <w:color w:val="000000" w:themeColor="text1"/>
          <w:sz w:val="26"/>
          <w:szCs w:val="26"/>
        </w:rPr>
        <w:t xml:space="preserve"> </w:t>
      </w:r>
      <w:r w:rsidR="00C13CCC" w:rsidRPr="008D03A6">
        <w:rPr>
          <w:rFonts w:ascii="Crimson Text" w:hAnsi="Crimson Text"/>
          <w:color w:val="000000" w:themeColor="text1"/>
          <w:sz w:val="26"/>
          <w:szCs w:val="26"/>
        </w:rPr>
        <w:t>los dedos</w:t>
      </w:r>
      <w:r w:rsidRPr="008D03A6">
        <w:rPr>
          <w:rFonts w:ascii="Crimson Text" w:hAnsi="Crimson Text"/>
          <w:color w:val="000000" w:themeColor="text1"/>
          <w:sz w:val="26"/>
          <w:szCs w:val="26"/>
        </w:rPr>
        <w:t xml:space="preserve"> la textura de la potente mandíbula. La dragona</w:t>
      </w:r>
      <w:del w:id="97" w:author="PC" w:date="2025-07-03T19:36:00Z">
        <w:r w:rsidRPr="008D03A6" w:rsidDel="0047309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emitió un </w:t>
      </w:r>
      <w:r w:rsidR="00017DE8" w:rsidRPr="008D03A6">
        <w:rPr>
          <w:rFonts w:ascii="Crimson Text" w:hAnsi="Crimson Text"/>
          <w:color w:val="000000" w:themeColor="text1"/>
          <w:sz w:val="26"/>
          <w:szCs w:val="26"/>
        </w:rPr>
        <w:t>leve</w:t>
      </w:r>
      <w:r w:rsidRPr="008D03A6">
        <w:rPr>
          <w:rFonts w:ascii="Crimson Text" w:hAnsi="Crimson Text"/>
          <w:color w:val="000000" w:themeColor="text1"/>
          <w:sz w:val="26"/>
          <w:szCs w:val="26"/>
        </w:rPr>
        <w:t xml:space="preserve"> bufido, </w:t>
      </w:r>
      <w:r w:rsidR="00017DE8"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el aire </w:t>
      </w:r>
      <w:r w:rsidR="00017DE8" w:rsidRPr="008D03A6">
        <w:rPr>
          <w:rFonts w:ascii="Crimson Text" w:hAnsi="Crimson Text"/>
          <w:color w:val="000000" w:themeColor="text1"/>
          <w:sz w:val="26"/>
          <w:szCs w:val="26"/>
        </w:rPr>
        <w:t xml:space="preserve">se </w:t>
      </w:r>
      <w:r w:rsidR="00736212" w:rsidRPr="008D03A6">
        <w:rPr>
          <w:rFonts w:ascii="Crimson Text" w:hAnsi="Crimson Text"/>
          <w:color w:val="000000" w:themeColor="text1"/>
          <w:sz w:val="26"/>
          <w:szCs w:val="26"/>
        </w:rPr>
        <w:t>tornó</w:t>
      </w:r>
      <w:r w:rsidR="00017DE8" w:rsidRPr="008D03A6">
        <w:rPr>
          <w:rFonts w:ascii="Crimson Text" w:hAnsi="Crimson Text"/>
          <w:color w:val="000000" w:themeColor="text1"/>
          <w:sz w:val="26"/>
          <w:szCs w:val="26"/>
        </w:rPr>
        <w:t xml:space="preserve"> denso</w:t>
      </w:r>
      <w:r w:rsidRPr="008D03A6">
        <w:rPr>
          <w:rFonts w:ascii="Crimson Text" w:hAnsi="Crimson Text"/>
          <w:color w:val="000000" w:themeColor="text1"/>
          <w:sz w:val="26"/>
          <w:szCs w:val="26"/>
        </w:rPr>
        <w:t xml:space="preserve"> y </w:t>
      </w:r>
      <w:r w:rsidR="00EB0295" w:rsidRPr="008D03A6">
        <w:rPr>
          <w:rFonts w:ascii="Crimson Text" w:hAnsi="Crimson Text"/>
          <w:color w:val="000000" w:themeColor="text1"/>
          <w:sz w:val="26"/>
          <w:szCs w:val="26"/>
        </w:rPr>
        <w:t xml:space="preserve">caliente. El joven recordó el incidente que había tenido en su primer contacto, pero no se </w:t>
      </w:r>
      <w:r w:rsidR="00017DE8" w:rsidRPr="008D03A6">
        <w:rPr>
          <w:rFonts w:ascii="Crimson Text" w:hAnsi="Crimson Text"/>
          <w:color w:val="000000" w:themeColor="text1"/>
          <w:sz w:val="26"/>
          <w:szCs w:val="26"/>
        </w:rPr>
        <w:t>detuvo</w:t>
      </w:r>
      <w:r w:rsidR="00EB0295" w:rsidRPr="008D03A6">
        <w:rPr>
          <w:rFonts w:ascii="Crimson Text" w:hAnsi="Crimson Text"/>
          <w:color w:val="000000" w:themeColor="text1"/>
          <w:sz w:val="26"/>
          <w:szCs w:val="26"/>
        </w:rPr>
        <w:t xml:space="preserve">. </w:t>
      </w:r>
      <w:r w:rsidR="00BC1731" w:rsidRPr="008D03A6">
        <w:rPr>
          <w:rFonts w:ascii="Crimson Text" w:hAnsi="Crimson Text"/>
          <w:color w:val="000000" w:themeColor="text1"/>
          <w:sz w:val="26"/>
          <w:szCs w:val="26"/>
        </w:rPr>
        <w:t>Poco después</w:t>
      </w:r>
      <w:r w:rsidR="00EB0295" w:rsidRPr="008D03A6">
        <w:rPr>
          <w:rFonts w:ascii="Crimson Text" w:hAnsi="Crimson Text"/>
          <w:color w:val="000000" w:themeColor="text1"/>
          <w:sz w:val="26"/>
          <w:szCs w:val="26"/>
        </w:rPr>
        <w:t xml:space="preserve">, Agatha hizo un lento parpadeo, </w:t>
      </w:r>
      <w:r w:rsidR="00720F5E" w:rsidRPr="008D03A6">
        <w:rPr>
          <w:rFonts w:ascii="Crimson Text" w:hAnsi="Crimson Text"/>
          <w:color w:val="000000" w:themeColor="text1"/>
          <w:sz w:val="26"/>
          <w:szCs w:val="26"/>
        </w:rPr>
        <w:t xml:space="preserve">cerró sus ojos </w:t>
      </w:r>
      <w:r w:rsidR="00EB0295" w:rsidRPr="008D03A6">
        <w:rPr>
          <w:rFonts w:ascii="Crimson Text" w:hAnsi="Crimson Text"/>
          <w:color w:val="000000" w:themeColor="text1"/>
          <w:sz w:val="26"/>
          <w:szCs w:val="26"/>
        </w:rPr>
        <w:t>y</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permanecieron</w:t>
      </w:r>
      <w:r w:rsidR="00EB0295" w:rsidRPr="008D03A6">
        <w:rPr>
          <w:rFonts w:ascii="Crimson Text" w:hAnsi="Crimson Text"/>
          <w:color w:val="000000" w:themeColor="text1"/>
          <w:sz w:val="26"/>
          <w:szCs w:val="26"/>
        </w:rPr>
        <w:t xml:space="preserve"> </w:t>
      </w:r>
      <w:r w:rsidR="00720F5E" w:rsidRPr="008D03A6">
        <w:rPr>
          <w:rFonts w:ascii="Crimson Text" w:hAnsi="Crimson Text"/>
          <w:color w:val="000000" w:themeColor="text1"/>
          <w:sz w:val="26"/>
          <w:szCs w:val="26"/>
        </w:rPr>
        <w:t>entreabiertos</w:t>
      </w:r>
      <w:r w:rsidR="00EB0295" w:rsidRPr="008D03A6">
        <w:rPr>
          <w:rFonts w:ascii="Crimson Text" w:hAnsi="Crimson Text"/>
          <w:color w:val="000000" w:themeColor="text1"/>
          <w:sz w:val="26"/>
          <w:szCs w:val="26"/>
        </w:rPr>
        <w:t xml:space="preserve"> por unos segundos</w:t>
      </w:r>
      <w:r w:rsidR="00017DE8"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L</w:t>
      </w:r>
      <w:r w:rsidR="00720F5E" w:rsidRPr="008D03A6">
        <w:rPr>
          <w:rFonts w:ascii="Crimson Text" w:hAnsi="Crimson Text"/>
          <w:color w:val="000000" w:themeColor="text1"/>
          <w:sz w:val="26"/>
          <w:szCs w:val="26"/>
        </w:rPr>
        <w:t xml:space="preserve">a expresión </w:t>
      </w:r>
      <w:r w:rsidR="00EB0295" w:rsidRPr="008D03A6">
        <w:rPr>
          <w:rFonts w:ascii="Crimson Text" w:hAnsi="Crimson Text"/>
          <w:color w:val="000000" w:themeColor="text1"/>
          <w:sz w:val="26"/>
          <w:szCs w:val="26"/>
        </w:rPr>
        <w:t>era característic</w:t>
      </w:r>
      <w:r w:rsidR="00720F5E" w:rsidRPr="008D03A6">
        <w:rPr>
          <w:rFonts w:ascii="Crimson Text" w:hAnsi="Crimson Text"/>
          <w:color w:val="000000" w:themeColor="text1"/>
          <w:sz w:val="26"/>
          <w:szCs w:val="26"/>
        </w:rPr>
        <w:t>a</w:t>
      </w:r>
      <w:r w:rsidR="00EB0295" w:rsidRPr="008D03A6">
        <w:rPr>
          <w:rFonts w:ascii="Crimson Text" w:hAnsi="Crimson Text"/>
          <w:color w:val="000000" w:themeColor="text1"/>
          <w:sz w:val="26"/>
          <w:szCs w:val="26"/>
        </w:rPr>
        <w:t xml:space="preserve"> en ella</w:t>
      </w:r>
      <w:r w:rsidR="00017DE8"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propia del goce</w:t>
      </w:r>
      <w:r w:rsidR="00720F5E" w:rsidRPr="008D03A6">
        <w:rPr>
          <w:rFonts w:ascii="Crimson Text" w:hAnsi="Crimson Text"/>
          <w:color w:val="000000" w:themeColor="text1"/>
          <w:sz w:val="26"/>
          <w:szCs w:val="26"/>
        </w:rPr>
        <w:t xml:space="preserve"> de las caricias</w:t>
      </w:r>
      <w:r w:rsidR="00EB0295" w:rsidRPr="008D03A6">
        <w:rPr>
          <w:rFonts w:ascii="Crimson Text" w:hAnsi="Crimson Text"/>
          <w:color w:val="000000" w:themeColor="text1"/>
          <w:sz w:val="26"/>
          <w:szCs w:val="26"/>
        </w:rPr>
        <w:t xml:space="preserve">, </w:t>
      </w:r>
      <w:r w:rsidR="00227170" w:rsidRPr="008D03A6">
        <w:rPr>
          <w:rFonts w:ascii="Crimson Text" w:hAnsi="Crimson Text"/>
          <w:color w:val="000000" w:themeColor="text1"/>
          <w:sz w:val="26"/>
          <w:szCs w:val="26"/>
        </w:rPr>
        <w:t>un</w:t>
      </w:r>
      <w:r w:rsidR="00EB0295" w:rsidRPr="008D03A6">
        <w:rPr>
          <w:rFonts w:ascii="Crimson Text" w:hAnsi="Crimson Text"/>
          <w:color w:val="000000" w:themeColor="text1"/>
          <w:sz w:val="26"/>
          <w:szCs w:val="26"/>
        </w:rPr>
        <w:t xml:space="preserve"> gesto </w:t>
      </w:r>
      <w:r w:rsidR="00760CCA" w:rsidRPr="008D03A6">
        <w:rPr>
          <w:rFonts w:ascii="Crimson Text" w:hAnsi="Crimson Text"/>
          <w:color w:val="000000" w:themeColor="text1"/>
          <w:sz w:val="26"/>
          <w:szCs w:val="26"/>
        </w:rPr>
        <w:t>familiar</w:t>
      </w:r>
      <w:r w:rsidR="00227170" w:rsidRPr="008D03A6">
        <w:rPr>
          <w:rFonts w:ascii="Crimson Text" w:hAnsi="Crimson Text"/>
          <w:color w:val="000000" w:themeColor="text1"/>
          <w:sz w:val="26"/>
          <w:szCs w:val="26"/>
        </w:rPr>
        <w:t xml:space="preserve"> que despertó en </w:t>
      </w:r>
      <w:r w:rsidR="00017DE8" w:rsidRPr="008D03A6">
        <w:rPr>
          <w:rFonts w:ascii="Crimson Text" w:hAnsi="Crimson Text"/>
          <w:color w:val="000000" w:themeColor="text1"/>
          <w:sz w:val="26"/>
          <w:szCs w:val="26"/>
        </w:rPr>
        <w:t xml:space="preserve">el joven </w:t>
      </w:r>
      <w:r w:rsidR="00EB0295" w:rsidRPr="008D03A6">
        <w:rPr>
          <w:rFonts w:ascii="Crimson Text" w:hAnsi="Crimson Text"/>
          <w:color w:val="000000" w:themeColor="text1"/>
          <w:sz w:val="26"/>
          <w:szCs w:val="26"/>
        </w:rPr>
        <w:t>una sonrisa</w:t>
      </w:r>
      <w:r w:rsidR="00227170" w:rsidRPr="008D03A6">
        <w:rPr>
          <w:rFonts w:ascii="Crimson Text" w:hAnsi="Crimson Text"/>
          <w:color w:val="000000" w:themeColor="text1"/>
          <w:sz w:val="26"/>
          <w:szCs w:val="26"/>
        </w:rPr>
        <w:t xml:space="preserve"> esperanzadora</w:t>
      </w:r>
      <w:r w:rsidR="00EB0295" w:rsidRPr="008D03A6">
        <w:rPr>
          <w:rFonts w:ascii="Crimson Text" w:hAnsi="Crimson Text"/>
          <w:color w:val="000000" w:themeColor="text1"/>
          <w:sz w:val="26"/>
          <w:szCs w:val="26"/>
        </w:rPr>
        <w:t xml:space="preserve">. </w:t>
      </w:r>
      <w:r w:rsidR="00017DE8" w:rsidRPr="008D03A6">
        <w:rPr>
          <w:rFonts w:ascii="Crimson Text" w:hAnsi="Crimson Text"/>
          <w:color w:val="000000" w:themeColor="text1"/>
          <w:sz w:val="26"/>
          <w:szCs w:val="26"/>
        </w:rPr>
        <w:t>En ese instante, reconoció</w:t>
      </w:r>
      <w:r w:rsidR="00EB0295" w:rsidRPr="008D03A6">
        <w:rPr>
          <w:rFonts w:ascii="Crimson Text" w:hAnsi="Crimson Text"/>
          <w:color w:val="000000" w:themeColor="text1"/>
          <w:sz w:val="26"/>
          <w:szCs w:val="26"/>
        </w:rPr>
        <w:t xml:space="preserve"> que</w:t>
      </w:r>
      <w:r w:rsidR="00CB7BEF" w:rsidRPr="008D03A6">
        <w:rPr>
          <w:rFonts w:ascii="Crimson Text" w:hAnsi="Crimson Text"/>
          <w:color w:val="000000" w:themeColor="text1"/>
          <w:sz w:val="26"/>
          <w:szCs w:val="26"/>
        </w:rPr>
        <w:t>,</w:t>
      </w:r>
      <w:r w:rsidR="00EB0295" w:rsidRPr="008D03A6">
        <w:rPr>
          <w:rFonts w:ascii="Crimson Text" w:hAnsi="Crimson Text"/>
          <w:color w:val="000000" w:themeColor="text1"/>
          <w:sz w:val="26"/>
          <w:szCs w:val="26"/>
        </w:rPr>
        <w:t xml:space="preserve"> efectivamente</w:t>
      </w:r>
      <w:r w:rsidR="00CB7BEF" w:rsidRPr="008D03A6">
        <w:rPr>
          <w:rFonts w:ascii="Crimson Text" w:hAnsi="Crimson Text"/>
          <w:color w:val="000000" w:themeColor="text1"/>
          <w:sz w:val="26"/>
          <w:szCs w:val="26"/>
        </w:rPr>
        <w:t>,</w:t>
      </w:r>
      <w:r w:rsidR="00EB0295" w:rsidRPr="008D03A6">
        <w:rPr>
          <w:rFonts w:ascii="Crimson Text" w:hAnsi="Crimson Text"/>
          <w:color w:val="000000" w:themeColor="text1"/>
          <w:sz w:val="26"/>
          <w:szCs w:val="26"/>
        </w:rPr>
        <w:t xml:space="preserve"> su compañera aún </w:t>
      </w:r>
      <w:del w:id="98" w:author="PC" w:date="2025-07-03T19:38:00Z">
        <w:r w:rsidR="00EB0295" w:rsidRPr="008D03A6" w:rsidDel="00473099">
          <w:rPr>
            <w:rFonts w:ascii="Crimson Text" w:hAnsi="Crimson Text"/>
            <w:color w:val="000000" w:themeColor="text1"/>
            <w:sz w:val="26"/>
            <w:szCs w:val="26"/>
          </w:rPr>
          <w:delText xml:space="preserve">persistía </w:delText>
        </w:r>
      </w:del>
      <w:ins w:id="99" w:author="PC" w:date="2025-07-03T19:38:00Z">
        <w:r w:rsidR="00473099">
          <w:rPr>
            <w:rFonts w:ascii="Crimson Text" w:hAnsi="Crimson Text"/>
            <w:color w:val="000000" w:themeColor="text1"/>
            <w:sz w:val="26"/>
            <w:szCs w:val="26"/>
          </w:rPr>
          <w:t>estaba</w:t>
        </w:r>
        <w:r w:rsidR="00473099" w:rsidRPr="008D03A6">
          <w:rPr>
            <w:rFonts w:ascii="Crimson Text" w:hAnsi="Crimson Text"/>
            <w:color w:val="000000" w:themeColor="text1"/>
            <w:sz w:val="26"/>
            <w:szCs w:val="26"/>
          </w:rPr>
          <w:t xml:space="preserve"> </w:t>
        </w:r>
      </w:ins>
      <w:r w:rsidR="00EB0295" w:rsidRPr="008D03A6">
        <w:rPr>
          <w:rFonts w:ascii="Crimson Text" w:hAnsi="Crimson Text"/>
          <w:color w:val="000000" w:themeColor="text1"/>
          <w:sz w:val="26"/>
          <w:szCs w:val="26"/>
        </w:rPr>
        <w:t>dentro de esa criatura.</w:t>
      </w:r>
      <w:r w:rsidR="00720F5E" w:rsidRPr="008D03A6">
        <w:rPr>
          <w:rFonts w:ascii="Crimson Text" w:hAnsi="Crimson Text"/>
          <w:color w:val="000000" w:themeColor="text1"/>
          <w:sz w:val="26"/>
          <w:szCs w:val="26"/>
        </w:rPr>
        <w:t xml:space="preserve"> Sin </w:t>
      </w:r>
      <w:r w:rsidR="00CB7BEF" w:rsidRPr="008D03A6">
        <w:rPr>
          <w:rFonts w:ascii="Crimson Text" w:hAnsi="Crimson Text"/>
          <w:color w:val="000000" w:themeColor="text1"/>
          <w:sz w:val="26"/>
          <w:szCs w:val="26"/>
        </w:rPr>
        <w:t>darse cuenta</w:t>
      </w:r>
      <w:r w:rsidR="00EB0295"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relaj</w:t>
      </w:r>
      <w:r w:rsidR="0097620E" w:rsidRPr="008D03A6">
        <w:rPr>
          <w:rFonts w:ascii="Crimson Text" w:hAnsi="Crimson Text"/>
          <w:color w:val="000000" w:themeColor="text1"/>
          <w:sz w:val="26"/>
          <w:szCs w:val="26"/>
        </w:rPr>
        <w:t>ó</w:t>
      </w:r>
      <w:r w:rsidR="00720F5E" w:rsidRPr="008D03A6">
        <w:rPr>
          <w:rFonts w:ascii="Crimson Text" w:hAnsi="Crimson Text"/>
          <w:color w:val="000000" w:themeColor="text1"/>
          <w:sz w:val="26"/>
          <w:szCs w:val="26"/>
        </w:rPr>
        <w:t xml:space="preserve"> su postura rígida</w:t>
      </w:r>
      <w:del w:id="100" w:author="PC" w:date="2025-07-03T19:38:00Z">
        <w:r w:rsidR="00720F5E" w:rsidRPr="008D03A6" w:rsidDel="00473099">
          <w:rPr>
            <w:rFonts w:ascii="Crimson Text" w:hAnsi="Crimson Text"/>
            <w:color w:val="000000" w:themeColor="text1"/>
            <w:sz w:val="26"/>
            <w:szCs w:val="26"/>
          </w:rPr>
          <w:delText xml:space="preserve"> y expectante</w:delText>
        </w:r>
      </w:del>
      <w:r w:rsidR="00720F5E" w:rsidRPr="008D03A6">
        <w:rPr>
          <w:rFonts w:ascii="Crimson Text" w:hAnsi="Crimson Text"/>
          <w:color w:val="000000" w:themeColor="text1"/>
          <w:sz w:val="26"/>
          <w:szCs w:val="26"/>
        </w:rPr>
        <w:t>. La dragona percibió el cambio de conducta</w:t>
      </w:r>
      <w:del w:id="101" w:author="PC" w:date="2025-07-03T19:38:00Z">
        <w:r w:rsidR="00720F5E" w:rsidRPr="008D03A6" w:rsidDel="00473099">
          <w:rPr>
            <w:rFonts w:ascii="Crimson Text" w:hAnsi="Crimson Text"/>
            <w:color w:val="000000" w:themeColor="text1"/>
            <w:sz w:val="26"/>
            <w:szCs w:val="26"/>
          </w:rPr>
          <w:delText>,</w:delText>
        </w:r>
      </w:del>
      <w:r w:rsidR="00720F5E" w:rsidRPr="008D03A6">
        <w:rPr>
          <w:rFonts w:ascii="Crimson Text" w:hAnsi="Crimson Text"/>
          <w:color w:val="000000" w:themeColor="text1"/>
          <w:sz w:val="26"/>
          <w:szCs w:val="26"/>
        </w:rPr>
        <w:t xml:space="preserve"> y abrió sus ojos </w:t>
      </w:r>
      <w:r w:rsidR="00CB7BEF" w:rsidRPr="008D03A6">
        <w:rPr>
          <w:rFonts w:ascii="Crimson Text" w:hAnsi="Crimson Text"/>
          <w:color w:val="000000" w:themeColor="text1"/>
          <w:sz w:val="26"/>
          <w:szCs w:val="26"/>
        </w:rPr>
        <w:t>repentinamente</w:t>
      </w:r>
      <w:r w:rsidR="00720F5E" w:rsidRPr="008D03A6">
        <w:rPr>
          <w:rFonts w:ascii="Crimson Text" w:hAnsi="Crimson Text"/>
          <w:color w:val="000000" w:themeColor="text1"/>
          <w:sz w:val="26"/>
          <w:szCs w:val="26"/>
        </w:rPr>
        <w:t xml:space="preserve">, </w:t>
      </w:r>
      <w:del w:id="102" w:author="PC" w:date="2025-07-03T19:38:00Z">
        <w:r w:rsidR="00CB7BEF" w:rsidRPr="008D03A6" w:rsidDel="00473099">
          <w:rPr>
            <w:rFonts w:ascii="Crimson Text" w:hAnsi="Crimson Text"/>
            <w:color w:val="000000" w:themeColor="text1"/>
            <w:sz w:val="26"/>
            <w:szCs w:val="26"/>
          </w:rPr>
          <w:delText>se había sentido</w:delText>
        </w:r>
        <w:r w:rsidR="00720F5E" w:rsidRPr="008D03A6" w:rsidDel="00473099">
          <w:rPr>
            <w:rFonts w:ascii="Crimson Text" w:hAnsi="Crimson Text"/>
            <w:color w:val="000000" w:themeColor="text1"/>
            <w:sz w:val="26"/>
            <w:szCs w:val="26"/>
          </w:rPr>
          <w:delText xml:space="preserve"> </w:delText>
        </w:r>
        <w:r w:rsidR="00456DD1" w:rsidRPr="008D03A6" w:rsidDel="00473099">
          <w:rPr>
            <w:rFonts w:ascii="Crimson Text" w:hAnsi="Crimson Text"/>
            <w:color w:val="000000" w:themeColor="text1"/>
            <w:sz w:val="26"/>
            <w:szCs w:val="26"/>
          </w:rPr>
          <w:delText>amenazada</w:delText>
        </w:r>
      </w:del>
      <w:ins w:id="103" w:author="PC" w:date="2025-07-03T19:38:00Z">
        <w:r w:rsidR="00473099">
          <w:rPr>
            <w:rFonts w:ascii="Crimson Text" w:hAnsi="Crimson Text"/>
            <w:color w:val="000000" w:themeColor="text1"/>
            <w:sz w:val="26"/>
            <w:szCs w:val="26"/>
          </w:rPr>
          <w:t>sintiéndose amenazada</w:t>
        </w:r>
      </w:ins>
      <w:r w:rsidR="00720F5E" w:rsidRPr="008D03A6">
        <w:rPr>
          <w:rFonts w:ascii="Crimson Text" w:hAnsi="Crimson Text"/>
          <w:color w:val="000000" w:themeColor="text1"/>
          <w:sz w:val="26"/>
          <w:szCs w:val="26"/>
        </w:rPr>
        <w:t>. Alzó la cabeza por encima de Eros</w:t>
      </w:r>
      <w:del w:id="104" w:author="PC" w:date="2025-07-03T19:38:00Z">
        <w:r w:rsidR="00720F5E" w:rsidRPr="008D03A6" w:rsidDel="00473099">
          <w:rPr>
            <w:rFonts w:ascii="Crimson Text" w:hAnsi="Crimson Text"/>
            <w:color w:val="000000" w:themeColor="text1"/>
            <w:sz w:val="26"/>
            <w:szCs w:val="26"/>
          </w:rPr>
          <w:delText>,</w:delText>
        </w:r>
      </w:del>
      <w:r w:rsidR="00720F5E" w:rsidRPr="008D03A6">
        <w:rPr>
          <w:rFonts w:ascii="Crimson Text" w:hAnsi="Crimson Text"/>
          <w:color w:val="000000" w:themeColor="text1"/>
          <w:sz w:val="26"/>
          <w:szCs w:val="26"/>
        </w:rPr>
        <w:t xml:space="preserve"> y </w:t>
      </w:r>
      <w:r w:rsidR="00CB7BEF" w:rsidRPr="008D03A6">
        <w:rPr>
          <w:rFonts w:ascii="Crimson Text" w:hAnsi="Crimson Text"/>
          <w:color w:val="000000" w:themeColor="text1"/>
          <w:sz w:val="26"/>
          <w:szCs w:val="26"/>
        </w:rPr>
        <w:t>adoptó</w:t>
      </w:r>
      <w:r w:rsidR="00720F5E" w:rsidRPr="008D03A6">
        <w:rPr>
          <w:rFonts w:ascii="Crimson Text" w:hAnsi="Crimson Text"/>
          <w:color w:val="000000" w:themeColor="text1"/>
          <w:sz w:val="26"/>
          <w:szCs w:val="26"/>
        </w:rPr>
        <w:t xml:space="preserve"> una </w:t>
      </w:r>
      <w:r w:rsidR="00F61689" w:rsidRPr="008D03A6">
        <w:rPr>
          <w:rFonts w:ascii="Crimson Text" w:hAnsi="Crimson Text"/>
          <w:color w:val="000000" w:themeColor="text1"/>
          <w:sz w:val="26"/>
          <w:szCs w:val="26"/>
        </w:rPr>
        <w:t>posición</w:t>
      </w:r>
      <w:r w:rsidR="0097620E" w:rsidRPr="008D03A6">
        <w:rPr>
          <w:rFonts w:ascii="Crimson Text" w:hAnsi="Crimson Text"/>
          <w:color w:val="000000" w:themeColor="text1"/>
          <w:sz w:val="26"/>
          <w:szCs w:val="26"/>
        </w:rPr>
        <w:t xml:space="preserve"> </w:t>
      </w:r>
      <w:r w:rsidR="003F20D1" w:rsidRPr="008D03A6">
        <w:rPr>
          <w:rFonts w:ascii="Crimson Text" w:hAnsi="Crimson Text"/>
          <w:color w:val="000000" w:themeColor="text1"/>
          <w:sz w:val="26"/>
          <w:szCs w:val="26"/>
        </w:rPr>
        <w:t xml:space="preserve">más </w:t>
      </w:r>
      <w:r w:rsidR="00CB7BEF" w:rsidRPr="008D03A6">
        <w:rPr>
          <w:rFonts w:ascii="Crimson Text" w:hAnsi="Crimson Text"/>
          <w:color w:val="000000" w:themeColor="text1"/>
          <w:sz w:val="26"/>
          <w:szCs w:val="26"/>
        </w:rPr>
        <w:t>distante</w:t>
      </w:r>
      <w:r w:rsidR="00720F5E"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 xml:space="preserve">Luego </w:t>
      </w:r>
      <w:r w:rsidR="00227170" w:rsidRPr="008D03A6">
        <w:rPr>
          <w:rFonts w:ascii="Crimson Text" w:hAnsi="Crimson Text"/>
          <w:color w:val="000000" w:themeColor="text1"/>
          <w:sz w:val="26"/>
          <w:szCs w:val="26"/>
        </w:rPr>
        <w:t>le mostró los</w:t>
      </w:r>
      <w:r w:rsidR="00CB7BEF" w:rsidRPr="008D03A6">
        <w:rPr>
          <w:rFonts w:ascii="Crimson Text" w:hAnsi="Crimson Text"/>
          <w:color w:val="000000" w:themeColor="text1"/>
          <w:sz w:val="26"/>
          <w:szCs w:val="26"/>
        </w:rPr>
        <w:t xml:space="preserve"> dientes</w:t>
      </w:r>
      <w:r w:rsidR="00227170" w:rsidRPr="008D03A6">
        <w:rPr>
          <w:rFonts w:ascii="Crimson Text" w:hAnsi="Crimson Text"/>
          <w:color w:val="000000" w:themeColor="text1"/>
          <w:sz w:val="26"/>
          <w:szCs w:val="26"/>
        </w:rPr>
        <w:t xml:space="preserve"> afilados</w:t>
      </w:r>
      <w:r w:rsidR="00CB7BEF" w:rsidRPr="008D03A6">
        <w:rPr>
          <w:rFonts w:ascii="Crimson Text" w:hAnsi="Crimson Text"/>
          <w:color w:val="000000" w:themeColor="text1"/>
          <w:sz w:val="26"/>
          <w:szCs w:val="26"/>
        </w:rPr>
        <w:t xml:space="preserve">, </w:t>
      </w:r>
      <w:r w:rsidR="00227170" w:rsidRPr="008D03A6">
        <w:rPr>
          <w:rFonts w:ascii="Crimson Text" w:hAnsi="Crimson Text"/>
          <w:color w:val="000000" w:themeColor="text1"/>
          <w:sz w:val="26"/>
          <w:szCs w:val="26"/>
        </w:rPr>
        <w:t xml:space="preserve">y </w:t>
      </w:r>
      <w:r w:rsidR="003F20D1" w:rsidRPr="008D03A6">
        <w:rPr>
          <w:rFonts w:ascii="Crimson Text" w:hAnsi="Crimson Text"/>
          <w:color w:val="000000" w:themeColor="text1"/>
          <w:sz w:val="26"/>
          <w:szCs w:val="26"/>
        </w:rPr>
        <w:t>soltó</w:t>
      </w:r>
      <w:r w:rsidR="00227170" w:rsidRPr="008D03A6">
        <w:rPr>
          <w:rFonts w:ascii="Crimson Text" w:hAnsi="Crimson Text"/>
          <w:color w:val="000000" w:themeColor="text1"/>
          <w:sz w:val="26"/>
          <w:szCs w:val="26"/>
        </w:rPr>
        <w:t xml:space="preserve"> </w:t>
      </w:r>
      <w:r w:rsidR="00CB7BEF" w:rsidRPr="008D03A6">
        <w:rPr>
          <w:rFonts w:ascii="Crimson Text" w:hAnsi="Crimson Text"/>
          <w:color w:val="000000" w:themeColor="text1"/>
          <w:sz w:val="26"/>
          <w:szCs w:val="26"/>
        </w:rPr>
        <w:t xml:space="preserve">un jadeo </w:t>
      </w:r>
      <w:r w:rsidR="00227170" w:rsidRPr="008D03A6">
        <w:rPr>
          <w:rFonts w:ascii="Crimson Text" w:hAnsi="Crimson Text"/>
          <w:color w:val="000000" w:themeColor="text1"/>
          <w:sz w:val="26"/>
          <w:szCs w:val="26"/>
        </w:rPr>
        <w:t>nervioso</w:t>
      </w:r>
      <w:r w:rsidR="00CB7BEF"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que derivó en</w:t>
      </w:r>
      <w:r w:rsidR="00720F5E" w:rsidRPr="008D03A6">
        <w:rPr>
          <w:rFonts w:ascii="Crimson Text" w:hAnsi="Crimson Text"/>
          <w:color w:val="000000" w:themeColor="text1"/>
          <w:sz w:val="26"/>
          <w:szCs w:val="26"/>
        </w:rPr>
        <w:t xml:space="preserve"> un potente rugido</w:t>
      </w:r>
      <w:r w:rsidR="007F31E3" w:rsidRPr="008D03A6">
        <w:rPr>
          <w:rFonts w:ascii="Crimson Text" w:hAnsi="Crimson Text"/>
          <w:color w:val="000000" w:themeColor="text1"/>
          <w:sz w:val="26"/>
          <w:szCs w:val="26"/>
        </w:rPr>
        <w:t>. El sonido retumbó como</w:t>
      </w:r>
      <w:r w:rsidR="00720F5E" w:rsidRPr="008D03A6">
        <w:rPr>
          <w:rFonts w:ascii="Crimson Text" w:hAnsi="Crimson Text"/>
          <w:color w:val="000000" w:themeColor="text1"/>
          <w:sz w:val="26"/>
          <w:szCs w:val="26"/>
        </w:rPr>
        <w:t xml:space="preserve"> un trueno</w:t>
      </w:r>
      <w:r w:rsidR="007F31E3" w:rsidRPr="008D03A6">
        <w:rPr>
          <w:rFonts w:ascii="Crimson Text" w:hAnsi="Crimson Text"/>
          <w:color w:val="000000" w:themeColor="text1"/>
          <w:sz w:val="26"/>
          <w:szCs w:val="26"/>
        </w:rPr>
        <w:t>,</w:t>
      </w:r>
      <w:r w:rsidR="00720F5E" w:rsidRPr="008D03A6">
        <w:rPr>
          <w:rFonts w:ascii="Crimson Text" w:hAnsi="Crimson Text"/>
          <w:color w:val="000000" w:themeColor="text1"/>
          <w:sz w:val="26"/>
          <w:szCs w:val="26"/>
        </w:rPr>
        <w:t xml:space="preserve"> esparciendo su eco </w:t>
      </w:r>
      <w:r w:rsidR="00227170" w:rsidRPr="008D03A6">
        <w:rPr>
          <w:rFonts w:ascii="Crimson Text" w:hAnsi="Crimson Text"/>
          <w:color w:val="000000" w:themeColor="text1"/>
          <w:sz w:val="26"/>
          <w:szCs w:val="26"/>
        </w:rPr>
        <w:t>a través</w:t>
      </w:r>
      <w:r w:rsidR="007F31E3" w:rsidRPr="008D03A6">
        <w:rPr>
          <w:rFonts w:ascii="Crimson Text" w:hAnsi="Crimson Text"/>
          <w:color w:val="000000" w:themeColor="text1"/>
          <w:sz w:val="26"/>
          <w:szCs w:val="26"/>
        </w:rPr>
        <w:t xml:space="preserve"> del</w:t>
      </w:r>
      <w:r w:rsidR="00720F5E" w:rsidRPr="008D03A6">
        <w:rPr>
          <w:rFonts w:ascii="Crimson Text" w:hAnsi="Crimson Text"/>
          <w:color w:val="000000" w:themeColor="text1"/>
          <w:sz w:val="26"/>
          <w:szCs w:val="26"/>
        </w:rPr>
        <w:t xml:space="preserve"> valle.</w:t>
      </w:r>
    </w:p>
    <w:p w:rsidR="00720F5E" w:rsidRPr="008D03A6" w:rsidRDefault="00720F5E"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3F20D1"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aturdido</w:t>
      </w:r>
      <w:ins w:id="105" w:author="PC" w:date="2025-07-03T19:42:00Z">
        <w:r w:rsidR="00473099">
          <w:rPr>
            <w:rFonts w:ascii="Crimson Text" w:hAnsi="Crimson Text"/>
            <w:color w:val="000000" w:themeColor="text1"/>
            <w:sz w:val="26"/>
            <w:szCs w:val="26"/>
          </w:rPr>
          <w:t xml:space="preserve"> e inm</w:t>
        </w:r>
      </w:ins>
      <w:ins w:id="106" w:author="PC" w:date="2025-07-03T19:43:00Z">
        <w:r w:rsidR="00473099">
          <w:rPr>
            <w:rFonts w:ascii="Crimson Text" w:hAnsi="Crimson Text"/>
            <w:color w:val="000000" w:themeColor="text1"/>
            <w:sz w:val="26"/>
            <w:szCs w:val="26"/>
          </w:rPr>
          <w:t>óvil</w:t>
        </w:r>
      </w:ins>
      <w:del w:id="107" w:author="PC" w:date="2025-07-03T19:39:00Z">
        <w:r w:rsidRPr="008D03A6" w:rsidDel="00473099">
          <w:rPr>
            <w:rFonts w:ascii="Crimson Text" w:hAnsi="Crimson Text"/>
            <w:color w:val="000000" w:themeColor="text1"/>
            <w:sz w:val="26"/>
            <w:szCs w:val="26"/>
          </w:rPr>
          <w:delText xml:space="preserve"> y </w:delText>
        </w:r>
        <w:r w:rsidR="007F31E3" w:rsidRPr="008D03A6" w:rsidDel="00473099">
          <w:rPr>
            <w:rFonts w:ascii="Crimson Text" w:hAnsi="Crimson Text"/>
            <w:color w:val="000000" w:themeColor="text1"/>
            <w:sz w:val="26"/>
            <w:szCs w:val="26"/>
          </w:rPr>
          <w:delText>s</w:delText>
        </w:r>
        <w:r w:rsidR="00CB7792" w:rsidRPr="008D03A6" w:rsidDel="00473099">
          <w:rPr>
            <w:rFonts w:ascii="Crimson Text" w:hAnsi="Crimson Text"/>
            <w:color w:val="000000" w:themeColor="text1"/>
            <w:sz w:val="26"/>
            <w:szCs w:val="26"/>
          </w:rPr>
          <w:delText>in reacci</w:delText>
        </w:r>
        <w:r w:rsidR="007F31E3" w:rsidRPr="008D03A6" w:rsidDel="00473099">
          <w:rPr>
            <w:rFonts w:ascii="Crimson Text" w:hAnsi="Crimson Text"/>
            <w:color w:val="000000" w:themeColor="text1"/>
            <w:sz w:val="26"/>
            <w:szCs w:val="26"/>
          </w:rPr>
          <w:delText>ón</w:delText>
        </w:r>
      </w:del>
      <w:r w:rsidR="007F31E3" w:rsidRPr="008D03A6">
        <w:rPr>
          <w:rFonts w:ascii="Crimson Text" w:hAnsi="Crimson Text"/>
          <w:color w:val="000000" w:themeColor="text1"/>
          <w:sz w:val="26"/>
          <w:szCs w:val="26"/>
        </w:rPr>
        <w:t>.</w:t>
      </w:r>
      <w:r w:rsidR="00CB7792"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 xml:space="preserve">Desconcertado, tan sólo </w:t>
      </w:r>
      <w:r w:rsidR="003F20D1" w:rsidRPr="008D03A6">
        <w:rPr>
          <w:rFonts w:ascii="Crimson Text" w:hAnsi="Crimson Text"/>
          <w:color w:val="000000" w:themeColor="text1"/>
          <w:sz w:val="26"/>
          <w:szCs w:val="26"/>
        </w:rPr>
        <w:t xml:space="preserve">la </w:t>
      </w:r>
      <w:del w:id="108" w:author="PC" w:date="2025-07-03T19:41:00Z">
        <w:r w:rsidR="007F31E3" w:rsidRPr="008D03A6" w:rsidDel="00473099">
          <w:rPr>
            <w:rFonts w:ascii="Crimson Text" w:hAnsi="Crimson Text"/>
            <w:color w:val="000000" w:themeColor="text1"/>
            <w:sz w:val="26"/>
            <w:szCs w:val="26"/>
          </w:rPr>
          <w:delText xml:space="preserve">observaba </w:delText>
        </w:r>
      </w:del>
      <w:ins w:id="109" w:author="PC" w:date="2025-07-03T19:41:00Z">
        <w:r w:rsidR="00473099">
          <w:rPr>
            <w:rFonts w:ascii="Crimson Text" w:hAnsi="Crimson Text"/>
            <w:color w:val="000000" w:themeColor="text1"/>
            <w:sz w:val="26"/>
            <w:szCs w:val="26"/>
          </w:rPr>
          <w:t>observó</w:t>
        </w:r>
        <w:r w:rsidR="00473099" w:rsidRPr="008D03A6">
          <w:rPr>
            <w:rFonts w:ascii="Crimson Text" w:hAnsi="Crimson Text"/>
            <w:color w:val="000000" w:themeColor="text1"/>
            <w:sz w:val="26"/>
            <w:szCs w:val="26"/>
          </w:rPr>
          <w:t xml:space="preserve"> </w:t>
        </w:r>
      </w:ins>
      <w:del w:id="110" w:author="PC" w:date="2025-07-03T19:42:00Z">
        <w:r w:rsidR="007F31E3" w:rsidRPr="008D03A6" w:rsidDel="00473099">
          <w:rPr>
            <w:rFonts w:ascii="Crimson Text" w:hAnsi="Crimson Text"/>
            <w:color w:val="000000" w:themeColor="text1"/>
            <w:sz w:val="26"/>
            <w:szCs w:val="26"/>
          </w:rPr>
          <w:delText xml:space="preserve">envuelta </w:delText>
        </w:r>
      </w:del>
      <w:ins w:id="111" w:author="PC" w:date="2025-07-03T19:42:00Z">
        <w:r w:rsidR="00473099">
          <w:rPr>
            <w:rFonts w:ascii="Crimson Text" w:hAnsi="Crimson Text"/>
            <w:color w:val="000000" w:themeColor="text1"/>
            <w:sz w:val="26"/>
            <w:szCs w:val="26"/>
          </w:rPr>
          <w:t>envolverse</w:t>
        </w:r>
        <w:r w:rsidR="00473099" w:rsidRPr="008D03A6">
          <w:rPr>
            <w:rFonts w:ascii="Crimson Text" w:hAnsi="Crimson Text"/>
            <w:color w:val="000000" w:themeColor="text1"/>
            <w:sz w:val="26"/>
            <w:szCs w:val="26"/>
          </w:rPr>
          <w:t xml:space="preserve"> </w:t>
        </w:r>
      </w:ins>
      <w:r w:rsidR="007F31E3" w:rsidRPr="008D03A6">
        <w:rPr>
          <w:rFonts w:ascii="Crimson Text" w:hAnsi="Crimson Text"/>
          <w:color w:val="000000" w:themeColor="text1"/>
          <w:sz w:val="26"/>
          <w:szCs w:val="26"/>
        </w:rPr>
        <w:t>en</w:t>
      </w:r>
      <w:r w:rsidR="00CB7792" w:rsidRPr="008D03A6">
        <w:rPr>
          <w:rFonts w:ascii="Crimson Text" w:hAnsi="Crimson Text"/>
          <w:color w:val="000000" w:themeColor="text1"/>
          <w:sz w:val="26"/>
          <w:szCs w:val="26"/>
        </w:rPr>
        <w:t xml:space="preserve"> </w:t>
      </w:r>
      <w:r w:rsidR="007F31E3" w:rsidRPr="008D03A6">
        <w:rPr>
          <w:rFonts w:ascii="Crimson Text" w:hAnsi="Crimson Text"/>
          <w:color w:val="000000" w:themeColor="text1"/>
          <w:sz w:val="26"/>
          <w:szCs w:val="26"/>
        </w:rPr>
        <w:t>esa</w:t>
      </w:r>
      <w:r w:rsidR="00CB7792" w:rsidRPr="008D03A6">
        <w:rPr>
          <w:rFonts w:ascii="Crimson Text" w:hAnsi="Crimson Text"/>
          <w:color w:val="000000" w:themeColor="text1"/>
          <w:sz w:val="26"/>
          <w:szCs w:val="26"/>
        </w:rPr>
        <w:t xml:space="preserve"> actitud sumamente </w:t>
      </w:r>
      <w:r w:rsidR="00592210" w:rsidRPr="008D03A6">
        <w:rPr>
          <w:rFonts w:ascii="Crimson Text" w:hAnsi="Crimson Text"/>
          <w:color w:val="000000" w:themeColor="text1"/>
          <w:sz w:val="26"/>
          <w:szCs w:val="26"/>
        </w:rPr>
        <w:t>agresiva</w:t>
      </w:r>
      <w:r w:rsidR="00CB7792" w:rsidRPr="008D03A6">
        <w:rPr>
          <w:rFonts w:ascii="Crimson Text" w:hAnsi="Crimson Text"/>
          <w:color w:val="000000" w:themeColor="text1"/>
          <w:sz w:val="26"/>
          <w:szCs w:val="26"/>
        </w:rPr>
        <w:t xml:space="preserve">, y temió lo peor. </w:t>
      </w:r>
      <w:r w:rsidR="003F20D1" w:rsidRPr="008D03A6">
        <w:rPr>
          <w:rFonts w:ascii="Crimson Text" w:hAnsi="Crimson Text"/>
          <w:color w:val="000000" w:themeColor="text1"/>
          <w:sz w:val="26"/>
          <w:szCs w:val="26"/>
        </w:rPr>
        <w:t xml:space="preserve">Tras un giro </w:t>
      </w:r>
      <w:del w:id="112" w:author="PC" w:date="2025-07-03T19:42:00Z">
        <w:r w:rsidR="003F20D1" w:rsidRPr="008D03A6" w:rsidDel="00473099">
          <w:rPr>
            <w:rFonts w:ascii="Crimson Text" w:hAnsi="Crimson Text"/>
            <w:color w:val="000000" w:themeColor="text1"/>
            <w:sz w:val="26"/>
            <w:szCs w:val="26"/>
          </w:rPr>
          <w:delText>dramático</w:delText>
        </w:r>
      </w:del>
      <w:ins w:id="113" w:author="PC" w:date="2025-07-03T19:42:00Z">
        <w:r w:rsidR="00473099">
          <w:rPr>
            <w:rFonts w:ascii="Crimson Text" w:hAnsi="Crimson Text"/>
            <w:color w:val="000000" w:themeColor="text1"/>
            <w:sz w:val="26"/>
            <w:szCs w:val="26"/>
          </w:rPr>
          <w:t>inesperado</w:t>
        </w:r>
      </w:ins>
      <w:r w:rsidR="00CB7792" w:rsidRPr="008D03A6">
        <w:rPr>
          <w:rFonts w:ascii="Crimson Text" w:hAnsi="Crimson Text"/>
          <w:color w:val="000000" w:themeColor="text1"/>
          <w:sz w:val="26"/>
          <w:szCs w:val="26"/>
        </w:rPr>
        <w:t xml:space="preserve">, </w:t>
      </w:r>
      <w:r w:rsidR="003F20D1" w:rsidRPr="008D03A6">
        <w:rPr>
          <w:rFonts w:ascii="Crimson Text" w:hAnsi="Crimson Text"/>
          <w:color w:val="000000" w:themeColor="text1"/>
          <w:sz w:val="26"/>
          <w:szCs w:val="26"/>
        </w:rPr>
        <w:t>había quedado</w:t>
      </w:r>
      <w:r w:rsidR="00CB7792" w:rsidRPr="008D03A6">
        <w:rPr>
          <w:rFonts w:ascii="Crimson Text" w:hAnsi="Crimson Text"/>
          <w:color w:val="000000" w:themeColor="text1"/>
          <w:sz w:val="26"/>
          <w:szCs w:val="26"/>
        </w:rPr>
        <w:t xml:space="preserve"> </w:t>
      </w:r>
      <w:r w:rsidR="00592210" w:rsidRPr="008D03A6">
        <w:rPr>
          <w:rFonts w:ascii="Crimson Text" w:hAnsi="Crimson Text"/>
          <w:color w:val="000000" w:themeColor="text1"/>
          <w:sz w:val="26"/>
          <w:szCs w:val="26"/>
        </w:rPr>
        <w:t xml:space="preserve">expuesto a </w:t>
      </w:r>
      <w:r w:rsidR="00CB7792" w:rsidRPr="008D03A6">
        <w:rPr>
          <w:rFonts w:ascii="Crimson Text" w:hAnsi="Crimson Text"/>
          <w:color w:val="000000" w:themeColor="text1"/>
          <w:sz w:val="26"/>
          <w:szCs w:val="26"/>
        </w:rPr>
        <w:t xml:space="preserve">ser devorado o incinerado por el animal. Fue entonces cuando Agatha abandonó </w:t>
      </w:r>
      <w:r w:rsidR="00592210" w:rsidRPr="008D03A6">
        <w:rPr>
          <w:rFonts w:ascii="Crimson Text" w:hAnsi="Crimson Text"/>
          <w:color w:val="000000" w:themeColor="text1"/>
          <w:sz w:val="26"/>
          <w:szCs w:val="26"/>
        </w:rPr>
        <w:t>la</w:t>
      </w:r>
      <w:r w:rsidR="00CB7792" w:rsidRPr="008D03A6">
        <w:rPr>
          <w:rFonts w:ascii="Crimson Text" w:hAnsi="Crimson Text"/>
          <w:color w:val="000000" w:themeColor="text1"/>
          <w:sz w:val="26"/>
          <w:szCs w:val="26"/>
        </w:rPr>
        <w:t xml:space="preserve"> embestida con la misma </w:t>
      </w:r>
      <w:del w:id="114" w:author="PC" w:date="2025-07-03T19:43:00Z">
        <w:r w:rsidR="00CB7792" w:rsidRPr="008D03A6" w:rsidDel="00473099">
          <w:rPr>
            <w:rFonts w:ascii="Crimson Text" w:hAnsi="Crimson Text"/>
            <w:color w:val="000000" w:themeColor="text1"/>
            <w:sz w:val="26"/>
            <w:szCs w:val="26"/>
          </w:rPr>
          <w:delText xml:space="preserve">inmediatez </w:delText>
        </w:r>
      </w:del>
      <w:ins w:id="115" w:author="PC" w:date="2025-07-03T19:43:00Z">
        <w:r w:rsidR="00473099">
          <w:rPr>
            <w:rFonts w:ascii="Crimson Text" w:hAnsi="Crimson Text"/>
            <w:color w:val="000000" w:themeColor="text1"/>
            <w:sz w:val="26"/>
            <w:szCs w:val="26"/>
          </w:rPr>
          <w:t>rapidez</w:t>
        </w:r>
        <w:r w:rsidR="00473099" w:rsidRPr="008D03A6">
          <w:rPr>
            <w:rFonts w:ascii="Crimson Text" w:hAnsi="Crimson Text"/>
            <w:color w:val="000000" w:themeColor="text1"/>
            <w:sz w:val="26"/>
            <w:szCs w:val="26"/>
          </w:rPr>
          <w:t xml:space="preserve"> </w:t>
        </w:r>
      </w:ins>
      <w:r w:rsidR="00592210" w:rsidRPr="008D03A6">
        <w:rPr>
          <w:rFonts w:ascii="Crimson Text" w:hAnsi="Crimson Text"/>
          <w:color w:val="000000" w:themeColor="text1"/>
          <w:sz w:val="26"/>
          <w:szCs w:val="26"/>
        </w:rPr>
        <w:t xml:space="preserve">con </w:t>
      </w:r>
      <w:del w:id="116" w:author="PC" w:date="2025-07-03T19:43:00Z">
        <w:r w:rsidR="00CB7792" w:rsidRPr="008D03A6" w:rsidDel="00473099">
          <w:rPr>
            <w:rFonts w:ascii="Crimson Text" w:hAnsi="Crimson Text"/>
            <w:color w:val="000000" w:themeColor="text1"/>
            <w:sz w:val="26"/>
            <w:szCs w:val="26"/>
          </w:rPr>
          <w:delText>la</w:delText>
        </w:r>
        <w:r w:rsidR="00592210" w:rsidRPr="008D03A6" w:rsidDel="00473099">
          <w:rPr>
            <w:rFonts w:ascii="Crimson Text" w:hAnsi="Crimson Text"/>
            <w:color w:val="000000" w:themeColor="text1"/>
            <w:sz w:val="26"/>
            <w:szCs w:val="26"/>
          </w:rPr>
          <w:delText xml:space="preserve"> </w:delText>
        </w:r>
      </w:del>
      <w:r w:rsidR="00592210" w:rsidRPr="008D03A6">
        <w:rPr>
          <w:rFonts w:ascii="Crimson Text" w:hAnsi="Crimson Text"/>
          <w:color w:val="000000" w:themeColor="text1"/>
          <w:sz w:val="26"/>
          <w:szCs w:val="26"/>
        </w:rPr>
        <w:t>que</w:t>
      </w:r>
      <w:r w:rsidR="00CB7792" w:rsidRPr="008D03A6">
        <w:rPr>
          <w:rFonts w:ascii="Crimson Text" w:hAnsi="Crimson Text"/>
          <w:color w:val="000000" w:themeColor="text1"/>
          <w:sz w:val="26"/>
          <w:szCs w:val="26"/>
        </w:rPr>
        <w:t xml:space="preserve"> </w:t>
      </w:r>
      <w:r w:rsidR="00DA6535" w:rsidRPr="008D03A6">
        <w:rPr>
          <w:rFonts w:ascii="Crimson Text" w:hAnsi="Crimson Text"/>
          <w:color w:val="000000" w:themeColor="text1"/>
          <w:sz w:val="26"/>
          <w:szCs w:val="26"/>
        </w:rPr>
        <w:t xml:space="preserve">la </w:t>
      </w:r>
      <w:r w:rsidR="00CB7792" w:rsidRPr="008D03A6">
        <w:rPr>
          <w:rFonts w:ascii="Crimson Text" w:hAnsi="Crimson Text"/>
          <w:color w:val="000000" w:themeColor="text1"/>
          <w:sz w:val="26"/>
          <w:szCs w:val="26"/>
        </w:rPr>
        <w:t xml:space="preserve">había iniciado. Se </w:t>
      </w:r>
      <w:del w:id="117" w:author="PC" w:date="2025-07-03T19:44:00Z">
        <w:r w:rsidR="009E20B0" w:rsidRPr="008D03A6" w:rsidDel="00473099">
          <w:rPr>
            <w:rFonts w:ascii="Crimson Text" w:hAnsi="Crimson Text"/>
            <w:color w:val="000000" w:themeColor="text1"/>
            <w:sz w:val="26"/>
            <w:szCs w:val="26"/>
          </w:rPr>
          <w:delText>encontraba</w:delText>
        </w:r>
        <w:r w:rsidR="00CB7792" w:rsidRPr="008D03A6" w:rsidDel="00473099">
          <w:rPr>
            <w:rFonts w:ascii="Crimson Text" w:hAnsi="Crimson Text"/>
            <w:color w:val="000000" w:themeColor="text1"/>
            <w:sz w:val="26"/>
            <w:szCs w:val="26"/>
          </w:rPr>
          <w:delText xml:space="preserve"> </w:delText>
        </w:r>
      </w:del>
      <w:ins w:id="118" w:author="PC" w:date="2025-07-03T19:44:00Z">
        <w:r w:rsidR="00473099">
          <w:rPr>
            <w:rFonts w:ascii="Crimson Text" w:hAnsi="Crimson Text"/>
            <w:color w:val="000000" w:themeColor="text1"/>
            <w:sz w:val="26"/>
            <w:szCs w:val="26"/>
          </w:rPr>
          <w:t>la notaba</w:t>
        </w:r>
        <w:r w:rsidR="00473099" w:rsidRPr="008D03A6">
          <w:rPr>
            <w:rFonts w:ascii="Crimson Text" w:hAnsi="Crimson Text"/>
            <w:color w:val="000000" w:themeColor="text1"/>
            <w:sz w:val="26"/>
            <w:szCs w:val="26"/>
          </w:rPr>
          <w:t xml:space="preserve"> </w:t>
        </w:r>
      </w:ins>
      <w:r w:rsidR="00CB7792" w:rsidRPr="008D03A6">
        <w:rPr>
          <w:rFonts w:ascii="Crimson Text" w:hAnsi="Crimson Text"/>
          <w:color w:val="000000" w:themeColor="text1"/>
          <w:sz w:val="26"/>
          <w:szCs w:val="26"/>
        </w:rPr>
        <w:t xml:space="preserve">contrariada </w:t>
      </w:r>
      <w:r w:rsidR="00592210" w:rsidRPr="008D03A6">
        <w:rPr>
          <w:rFonts w:ascii="Crimson Text" w:hAnsi="Crimson Text"/>
          <w:color w:val="000000" w:themeColor="text1"/>
          <w:sz w:val="26"/>
          <w:szCs w:val="26"/>
        </w:rPr>
        <w:t>y fastidiosa.</w:t>
      </w:r>
      <w:r w:rsidR="00CB7792" w:rsidRPr="008D03A6">
        <w:rPr>
          <w:rFonts w:ascii="Crimson Text" w:hAnsi="Crimson Text"/>
          <w:color w:val="000000" w:themeColor="text1"/>
          <w:sz w:val="26"/>
          <w:szCs w:val="26"/>
        </w:rPr>
        <w:t xml:space="preserve"> </w:t>
      </w:r>
      <w:r w:rsidR="00592210" w:rsidRPr="008D03A6">
        <w:rPr>
          <w:rFonts w:ascii="Crimson Text" w:hAnsi="Crimson Text"/>
          <w:color w:val="000000" w:themeColor="text1"/>
          <w:sz w:val="26"/>
          <w:szCs w:val="26"/>
        </w:rPr>
        <w:t>Sin más,</w:t>
      </w:r>
      <w:r w:rsidR="00CB7792" w:rsidRPr="008D03A6">
        <w:rPr>
          <w:rFonts w:ascii="Crimson Text" w:hAnsi="Crimson Text"/>
          <w:color w:val="000000" w:themeColor="text1"/>
          <w:sz w:val="26"/>
          <w:szCs w:val="26"/>
        </w:rPr>
        <w:t xml:space="preserve"> </w:t>
      </w:r>
      <w:r w:rsidR="0048616B" w:rsidRPr="008D03A6">
        <w:rPr>
          <w:rFonts w:ascii="Crimson Text" w:hAnsi="Crimson Text"/>
          <w:color w:val="000000" w:themeColor="text1"/>
          <w:sz w:val="26"/>
          <w:szCs w:val="26"/>
        </w:rPr>
        <w:t>extendió</w:t>
      </w:r>
      <w:r w:rsidR="00CB7792" w:rsidRPr="008D03A6">
        <w:rPr>
          <w:rFonts w:ascii="Crimson Text" w:hAnsi="Crimson Text"/>
          <w:color w:val="000000" w:themeColor="text1"/>
          <w:sz w:val="26"/>
          <w:szCs w:val="26"/>
        </w:rPr>
        <w:t xml:space="preserve"> sus alas </w:t>
      </w:r>
      <w:r w:rsidR="00592210" w:rsidRPr="008D03A6">
        <w:rPr>
          <w:rFonts w:ascii="Crimson Text" w:hAnsi="Crimson Text"/>
          <w:color w:val="000000" w:themeColor="text1"/>
          <w:sz w:val="26"/>
          <w:szCs w:val="26"/>
        </w:rPr>
        <w:t xml:space="preserve">y, raudamente, </w:t>
      </w:r>
      <w:r w:rsidR="00CB7792" w:rsidRPr="008D03A6">
        <w:rPr>
          <w:rFonts w:ascii="Crimson Text" w:hAnsi="Crimson Text"/>
          <w:color w:val="000000" w:themeColor="text1"/>
          <w:sz w:val="26"/>
          <w:szCs w:val="26"/>
        </w:rPr>
        <w:t>se echó a volar por encima de los árboles.</w:t>
      </w:r>
    </w:p>
    <w:p w:rsidR="000E345F" w:rsidRPr="008D03A6" w:rsidRDefault="00CB7792" w:rsidP="00095A1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592210" w:rsidRPr="008D03A6">
        <w:rPr>
          <w:rFonts w:ascii="Crimson Text" w:hAnsi="Crimson Text"/>
          <w:color w:val="000000" w:themeColor="text1"/>
          <w:sz w:val="26"/>
          <w:szCs w:val="26"/>
        </w:rPr>
        <w:t>enfrentaba</w:t>
      </w:r>
      <w:r w:rsidRPr="008D03A6">
        <w:rPr>
          <w:rFonts w:ascii="Crimson Text" w:hAnsi="Crimson Text"/>
          <w:color w:val="000000" w:themeColor="text1"/>
          <w:sz w:val="26"/>
          <w:szCs w:val="26"/>
        </w:rPr>
        <w:t xml:space="preserve"> </w:t>
      </w:r>
      <w:r w:rsidR="000E345F" w:rsidRPr="008D03A6">
        <w:rPr>
          <w:rFonts w:ascii="Crimson Text" w:hAnsi="Crimson Text"/>
          <w:color w:val="000000" w:themeColor="text1"/>
          <w:sz w:val="26"/>
          <w:szCs w:val="26"/>
        </w:rPr>
        <w:t xml:space="preserve">sentimientos antagónicos, </w:t>
      </w:r>
      <w:r w:rsidR="003810B3" w:rsidRPr="008D03A6">
        <w:rPr>
          <w:rFonts w:ascii="Crimson Text" w:hAnsi="Crimson Text"/>
          <w:color w:val="000000" w:themeColor="text1"/>
          <w:sz w:val="26"/>
          <w:szCs w:val="26"/>
        </w:rPr>
        <w:t xml:space="preserve">había descubierto que parte de su antigua compañera aún estaba </w:t>
      </w:r>
      <w:del w:id="119" w:author="PC" w:date="2025-07-03T19:54:00Z">
        <w:r w:rsidR="003810B3" w:rsidRPr="008D03A6" w:rsidDel="00DA57F9">
          <w:rPr>
            <w:rFonts w:ascii="Crimson Text" w:hAnsi="Crimson Text"/>
            <w:color w:val="000000" w:themeColor="text1"/>
            <w:sz w:val="26"/>
            <w:szCs w:val="26"/>
          </w:rPr>
          <w:delText>vigente</w:delText>
        </w:r>
      </w:del>
      <w:ins w:id="120" w:author="PC" w:date="2025-07-03T19:54:00Z">
        <w:r w:rsidR="00DA57F9">
          <w:rPr>
            <w:rFonts w:ascii="Crimson Text" w:hAnsi="Crimson Text"/>
            <w:color w:val="000000" w:themeColor="text1"/>
            <w:sz w:val="26"/>
            <w:szCs w:val="26"/>
          </w:rPr>
          <w:t>viva</w:t>
        </w:r>
      </w:ins>
      <w:del w:id="121" w:author="PC" w:date="2025-07-03T19:54:00Z">
        <w:r w:rsidR="000E345F" w:rsidRPr="008D03A6" w:rsidDel="00DA57F9">
          <w:rPr>
            <w:rFonts w:ascii="Crimson Text" w:hAnsi="Crimson Text"/>
            <w:color w:val="000000" w:themeColor="text1"/>
            <w:sz w:val="26"/>
            <w:szCs w:val="26"/>
          </w:rPr>
          <w:delText>,</w:delText>
        </w:r>
      </w:del>
      <w:r w:rsidR="000E345F" w:rsidRPr="008D03A6">
        <w:rPr>
          <w:rFonts w:ascii="Crimson Text" w:hAnsi="Crimson Text"/>
          <w:color w:val="000000" w:themeColor="text1"/>
          <w:sz w:val="26"/>
          <w:szCs w:val="26"/>
        </w:rPr>
        <w:t xml:space="preserve"> pero, </w:t>
      </w:r>
      <w:r w:rsidR="003810B3" w:rsidRPr="008D03A6">
        <w:rPr>
          <w:rFonts w:ascii="Crimson Text" w:hAnsi="Crimson Text"/>
          <w:color w:val="000000" w:themeColor="text1"/>
          <w:sz w:val="26"/>
          <w:szCs w:val="26"/>
        </w:rPr>
        <w:t>a su vez</w:t>
      </w:r>
      <w:r w:rsidR="000E345F" w:rsidRPr="008D03A6">
        <w:rPr>
          <w:rFonts w:ascii="Crimson Text" w:hAnsi="Crimson Text"/>
          <w:color w:val="000000" w:themeColor="text1"/>
          <w:sz w:val="26"/>
          <w:szCs w:val="26"/>
        </w:rPr>
        <w:t xml:space="preserve">, </w:t>
      </w:r>
      <w:r w:rsidR="003810B3" w:rsidRPr="008D03A6">
        <w:rPr>
          <w:rFonts w:ascii="Crimson Text" w:hAnsi="Crimson Text"/>
          <w:color w:val="000000" w:themeColor="text1"/>
          <w:sz w:val="26"/>
          <w:szCs w:val="26"/>
        </w:rPr>
        <w:t xml:space="preserve">la osadía lo había llevado </w:t>
      </w:r>
      <w:r w:rsidR="000E345F" w:rsidRPr="008D03A6">
        <w:rPr>
          <w:rFonts w:ascii="Crimson Text" w:hAnsi="Crimson Text"/>
          <w:color w:val="000000" w:themeColor="text1"/>
          <w:sz w:val="26"/>
          <w:szCs w:val="26"/>
        </w:rPr>
        <w:t xml:space="preserve">al </w:t>
      </w:r>
      <w:r w:rsidR="00736212" w:rsidRPr="008D03A6">
        <w:rPr>
          <w:rFonts w:ascii="Crimson Text" w:hAnsi="Crimson Text"/>
          <w:color w:val="000000" w:themeColor="text1"/>
          <w:sz w:val="26"/>
          <w:szCs w:val="26"/>
        </w:rPr>
        <w:t>extremo</w:t>
      </w:r>
      <w:r w:rsidR="003810B3" w:rsidRPr="008D03A6">
        <w:rPr>
          <w:rFonts w:ascii="Crimson Text" w:hAnsi="Crimson Text"/>
          <w:color w:val="000000" w:themeColor="text1"/>
          <w:sz w:val="26"/>
          <w:szCs w:val="26"/>
        </w:rPr>
        <w:t xml:space="preserve"> del peligro</w:t>
      </w:r>
      <w:r w:rsidR="000E345F" w:rsidRPr="008D03A6">
        <w:rPr>
          <w:rFonts w:ascii="Crimson Text" w:hAnsi="Crimson Text"/>
          <w:color w:val="000000" w:themeColor="text1"/>
          <w:sz w:val="26"/>
          <w:szCs w:val="26"/>
        </w:rPr>
        <w:t>. Desestim</w:t>
      </w:r>
      <w:r w:rsidR="00476F6D" w:rsidRPr="008D03A6">
        <w:rPr>
          <w:rFonts w:ascii="Crimson Text" w:hAnsi="Crimson Text"/>
          <w:color w:val="000000" w:themeColor="text1"/>
          <w:sz w:val="26"/>
          <w:szCs w:val="26"/>
        </w:rPr>
        <w:t>ando</w:t>
      </w:r>
      <w:r w:rsidR="000E345F"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todo</w:t>
      </w:r>
      <w:r w:rsidR="000E345F" w:rsidRPr="008D03A6">
        <w:rPr>
          <w:rFonts w:ascii="Crimson Text" w:hAnsi="Crimson Text"/>
          <w:color w:val="000000" w:themeColor="text1"/>
          <w:sz w:val="26"/>
          <w:szCs w:val="26"/>
        </w:rPr>
        <w:t xml:space="preserve"> riesgo, se internó en el bosque </w:t>
      </w:r>
      <w:r w:rsidR="003810B3" w:rsidRPr="008D03A6">
        <w:rPr>
          <w:rFonts w:ascii="Crimson Text" w:hAnsi="Crimson Text"/>
          <w:color w:val="000000" w:themeColor="text1"/>
          <w:sz w:val="26"/>
          <w:szCs w:val="26"/>
        </w:rPr>
        <w:t>persiguiendo</w:t>
      </w:r>
      <w:r w:rsidR="000E345F" w:rsidRPr="008D03A6">
        <w:rPr>
          <w:rFonts w:ascii="Crimson Text" w:hAnsi="Crimson Text"/>
          <w:color w:val="000000" w:themeColor="text1"/>
          <w:sz w:val="26"/>
          <w:szCs w:val="26"/>
        </w:rPr>
        <w:t xml:space="preserve"> la </w:t>
      </w:r>
      <w:r w:rsidR="003810B3" w:rsidRPr="008D03A6">
        <w:rPr>
          <w:rFonts w:ascii="Crimson Text" w:hAnsi="Crimson Text"/>
          <w:color w:val="000000" w:themeColor="text1"/>
          <w:sz w:val="26"/>
          <w:szCs w:val="26"/>
        </w:rPr>
        <w:t>silueta</w:t>
      </w:r>
      <w:r w:rsidR="000E345F" w:rsidRPr="008D03A6">
        <w:rPr>
          <w:rFonts w:ascii="Crimson Text" w:hAnsi="Crimson Text"/>
          <w:color w:val="000000" w:themeColor="text1"/>
          <w:sz w:val="26"/>
          <w:szCs w:val="26"/>
        </w:rPr>
        <w:t xml:space="preserve"> del animal </w:t>
      </w:r>
      <w:r w:rsidR="00095A18" w:rsidRPr="008D03A6">
        <w:rPr>
          <w:rFonts w:ascii="Crimson Text" w:hAnsi="Crimson Text"/>
          <w:color w:val="000000" w:themeColor="text1"/>
          <w:sz w:val="26"/>
          <w:szCs w:val="26"/>
        </w:rPr>
        <w:t>que sobrevolaba</w:t>
      </w:r>
      <w:r w:rsidR="003810B3" w:rsidRPr="008D03A6">
        <w:rPr>
          <w:rFonts w:ascii="Crimson Text" w:hAnsi="Crimson Text"/>
          <w:color w:val="000000" w:themeColor="text1"/>
          <w:sz w:val="26"/>
          <w:szCs w:val="26"/>
        </w:rPr>
        <w:t xml:space="preserve"> las copas de los árboles. A pesar del esfuerzo,</w:t>
      </w:r>
      <w:r w:rsidR="000E345F"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 xml:space="preserve">fue perdiendo </w:t>
      </w:r>
      <w:r w:rsidR="000E345F" w:rsidRPr="008D03A6">
        <w:rPr>
          <w:rFonts w:ascii="Crimson Text" w:hAnsi="Crimson Text"/>
          <w:color w:val="000000" w:themeColor="text1"/>
          <w:sz w:val="26"/>
          <w:szCs w:val="26"/>
        </w:rPr>
        <w:t>el rastro</w:t>
      </w:r>
      <w:r w:rsidR="00095A18"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hasta</w:t>
      </w:r>
      <w:r w:rsidR="00095A18" w:rsidRPr="008D03A6">
        <w:rPr>
          <w:rFonts w:ascii="Crimson Text" w:hAnsi="Crimson Text"/>
          <w:color w:val="000000" w:themeColor="text1"/>
          <w:sz w:val="26"/>
          <w:szCs w:val="26"/>
        </w:rPr>
        <w:t xml:space="preserve"> </w:t>
      </w:r>
      <w:del w:id="122" w:author="PC" w:date="2025-07-03T19:55:00Z">
        <w:r w:rsidR="00095A18" w:rsidRPr="008D03A6" w:rsidDel="00DA57F9">
          <w:rPr>
            <w:rFonts w:ascii="Crimson Text" w:hAnsi="Crimson Text"/>
            <w:color w:val="000000" w:themeColor="text1"/>
            <w:sz w:val="26"/>
            <w:szCs w:val="26"/>
          </w:rPr>
          <w:delText>resignarse</w:delText>
        </w:r>
      </w:del>
      <w:ins w:id="123" w:author="PC" w:date="2025-07-03T19:55:00Z">
        <w:r w:rsidR="00DA57F9">
          <w:rPr>
            <w:rFonts w:ascii="Crimson Text" w:hAnsi="Crimson Text"/>
            <w:color w:val="000000" w:themeColor="text1"/>
            <w:sz w:val="26"/>
            <w:szCs w:val="26"/>
          </w:rPr>
          <w:t>que no tuvo más alternativa que resignarse</w:t>
        </w:r>
      </w:ins>
      <w:r w:rsidR="0097620E" w:rsidRPr="008D03A6">
        <w:rPr>
          <w:rFonts w:ascii="Crimson Text" w:hAnsi="Crimson Text"/>
          <w:color w:val="000000" w:themeColor="text1"/>
          <w:sz w:val="26"/>
          <w:szCs w:val="26"/>
        </w:rPr>
        <w:t>. Se sentía decepcionado,</w:t>
      </w:r>
      <w:r w:rsidR="00095A18"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creía</w:t>
      </w:r>
      <w:r w:rsidR="0097620E"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haber logrado</w:t>
      </w:r>
      <w:r w:rsidR="0097620E" w:rsidRPr="008D03A6">
        <w:rPr>
          <w:rFonts w:ascii="Crimson Text" w:hAnsi="Crimson Text"/>
          <w:color w:val="000000" w:themeColor="text1"/>
          <w:sz w:val="26"/>
          <w:szCs w:val="26"/>
        </w:rPr>
        <w:t xml:space="preserve"> cierta conexión con la dragona, pero una </w:t>
      </w:r>
      <w:r w:rsidR="00095A18" w:rsidRPr="008D03A6">
        <w:rPr>
          <w:rFonts w:ascii="Crimson Text" w:hAnsi="Crimson Text"/>
          <w:color w:val="000000" w:themeColor="text1"/>
          <w:sz w:val="26"/>
          <w:szCs w:val="26"/>
        </w:rPr>
        <w:t>tonta</w:t>
      </w:r>
      <w:r w:rsidR="0097620E" w:rsidRPr="008D03A6">
        <w:rPr>
          <w:rFonts w:ascii="Crimson Text" w:hAnsi="Crimson Text"/>
          <w:color w:val="000000" w:themeColor="text1"/>
          <w:sz w:val="26"/>
          <w:szCs w:val="26"/>
        </w:rPr>
        <w:t xml:space="preserve"> distracción lo </w:t>
      </w:r>
      <w:r w:rsidR="00095A18" w:rsidRPr="008D03A6">
        <w:rPr>
          <w:rFonts w:ascii="Crimson Text" w:hAnsi="Crimson Text"/>
          <w:color w:val="000000" w:themeColor="text1"/>
          <w:sz w:val="26"/>
          <w:szCs w:val="26"/>
        </w:rPr>
        <w:t>había echado todo a perder.</w:t>
      </w:r>
    </w:p>
    <w:p w:rsidR="0097620E" w:rsidRPr="008D03A6" w:rsidRDefault="00A713FB"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regreso </w:t>
      </w:r>
      <w:r w:rsidR="00095A18" w:rsidRPr="008D03A6">
        <w:rPr>
          <w:rFonts w:ascii="Crimson Text" w:hAnsi="Crimson Text"/>
          <w:color w:val="000000" w:themeColor="text1"/>
          <w:sz w:val="26"/>
          <w:szCs w:val="26"/>
        </w:rPr>
        <w:t>al camino, se preguntaba cómo continuar</w:t>
      </w:r>
      <w:r w:rsidR="00393AC0"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Resultaba</w:t>
      </w:r>
      <w:r w:rsidR="00393AC0" w:rsidRPr="008D03A6">
        <w:rPr>
          <w:rFonts w:ascii="Crimson Text" w:hAnsi="Crimson Text"/>
          <w:color w:val="000000" w:themeColor="text1"/>
          <w:sz w:val="26"/>
          <w:szCs w:val="26"/>
        </w:rPr>
        <w:t xml:space="preserve"> lógico </w:t>
      </w:r>
      <w:r w:rsidR="00095A18" w:rsidRPr="008D03A6">
        <w:rPr>
          <w:rFonts w:ascii="Crimson Text" w:hAnsi="Crimson Text"/>
          <w:color w:val="000000" w:themeColor="text1"/>
          <w:sz w:val="26"/>
          <w:szCs w:val="26"/>
        </w:rPr>
        <w:t>retomar el</w:t>
      </w:r>
      <w:r w:rsidR="00393AC0" w:rsidRPr="008D03A6">
        <w:rPr>
          <w:rFonts w:ascii="Crimson Text" w:hAnsi="Crimson Text"/>
          <w:color w:val="000000" w:themeColor="text1"/>
          <w:sz w:val="26"/>
          <w:szCs w:val="26"/>
        </w:rPr>
        <w:t xml:space="preserve"> viaje a las </w:t>
      </w:r>
      <w:del w:id="124" w:author="PC" w:date="2025-07-02T10:23:00Z">
        <w:r w:rsidR="00393AC0" w:rsidRPr="008D03A6" w:rsidDel="00943648">
          <w:rPr>
            <w:rFonts w:ascii="Crimson Text" w:hAnsi="Crimson Text"/>
            <w:color w:val="000000" w:themeColor="text1"/>
            <w:sz w:val="26"/>
            <w:szCs w:val="26"/>
          </w:rPr>
          <w:delText>tierras altas</w:delText>
        </w:r>
      </w:del>
      <w:ins w:id="125" w:author="PC" w:date="2025-07-02T10:23:00Z">
        <w:r w:rsidR="00943648">
          <w:rPr>
            <w:rFonts w:ascii="Crimson Text" w:hAnsi="Crimson Text"/>
            <w:color w:val="000000" w:themeColor="text1"/>
            <w:sz w:val="26"/>
            <w:szCs w:val="26"/>
          </w:rPr>
          <w:t>Tierras Altas</w:t>
        </w:r>
      </w:ins>
      <w:del w:id="126" w:author="PC" w:date="2025-07-03T19:56:00Z">
        <w:r w:rsidR="00393AC0" w:rsidRPr="008D03A6" w:rsidDel="00DA57F9">
          <w:rPr>
            <w:rFonts w:ascii="Crimson Text" w:hAnsi="Crimson Text"/>
            <w:color w:val="000000" w:themeColor="text1"/>
            <w:sz w:val="26"/>
            <w:szCs w:val="26"/>
          </w:rPr>
          <w:delText>,</w:delText>
        </w:r>
      </w:del>
      <w:r w:rsidR="00393AC0" w:rsidRPr="008D03A6">
        <w:rPr>
          <w:rFonts w:ascii="Crimson Text" w:hAnsi="Crimson Text"/>
          <w:color w:val="000000" w:themeColor="text1"/>
          <w:sz w:val="26"/>
          <w:szCs w:val="26"/>
        </w:rPr>
        <w:t xml:space="preserve"> pero</w:t>
      </w:r>
      <w:r w:rsidR="009E20B0" w:rsidRPr="008D03A6">
        <w:rPr>
          <w:rFonts w:ascii="Crimson Text" w:hAnsi="Crimson Text"/>
          <w:color w:val="000000" w:themeColor="text1"/>
          <w:sz w:val="26"/>
          <w:szCs w:val="26"/>
        </w:rPr>
        <w:t>, a su vez,</w:t>
      </w:r>
      <w:r w:rsidR="00393AC0" w:rsidRPr="008D03A6">
        <w:rPr>
          <w:rFonts w:ascii="Crimson Text" w:hAnsi="Crimson Text"/>
          <w:color w:val="000000" w:themeColor="text1"/>
          <w:sz w:val="26"/>
          <w:szCs w:val="26"/>
        </w:rPr>
        <w:t xml:space="preserve"> </w:t>
      </w:r>
      <w:r w:rsidR="00095A18" w:rsidRPr="008D03A6">
        <w:rPr>
          <w:rFonts w:ascii="Crimson Text" w:hAnsi="Crimson Text"/>
          <w:color w:val="000000" w:themeColor="text1"/>
          <w:sz w:val="26"/>
          <w:szCs w:val="26"/>
        </w:rPr>
        <w:t>esa decisión</w:t>
      </w:r>
      <w:r w:rsidR="001724C5"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implicaría dejar a</w:t>
      </w:r>
      <w:r w:rsidR="00393AC0" w:rsidRPr="008D03A6">
        <w:rPr>
          <w:rFonts w:ascii="Crimson Text" w:hAnsi="Crimson Text"/>
          <w:color w:val="000000" w:themeColor="text1"/>
          <w:sz w:val="26"/>
          <w:szCs w:val="26"/>
        </w:rPr>
        <w:t xml:space="preserve"> Agatha</w:t>
      </w:r>
      <w:r w:rsidR="00CD693F" w:rsidRPr="008D03A6">
        <w:rPr>
          <w:rFonts w:ascii="Crimson Text" w:hAnsi="Crimson Text"/>
          <w:color w:val="000000" w:themeColor="text1"/>
          <w:sz w:val="26"/>
          <w:szCs w:val="26"/>
        </w:rPr>
        <w:t xml:space="preserve"> </w:t>
      </w:r>
      <w:r w:rsidR="009E20B0" w:rsidRPr="008D03A6">
        <w:rPr>
          <w:rFonts w:ascii="Crimson Text" w:hAnsi="Crimson Text"/>
          <w:color w:val="000000" w:themeColor="text1"/>
          <w:sz w:val="26"/>
          <w:szCs w:val="26"/>
        </w:rPr>
        <w:t>atrás</w:t>
      </w:r>
      <w:r w:rsidR="00393AC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llegar a la laguna</w:t>
      </w:r>
      <w:r w:rsidR="00095A18" w:rsidRPr="008D03A6">
        <w:rPr>
          <w:rFonts w:ascii="Crimson Text" w:hAnsi="Crimson Text"/>
          <w:color w:val="000000" w:themeColor="text1"/>
          <w:sz w:val="26"/>
          <w:szCs w:val="26"/>
        </w:rPr>
        <w:t>,</w:t>
      </w:r>
      <w:r w:rsidR="00393AC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hizo una pausa para </w:t>
      </w:r>
      <w:r w:rsidR="003519BC" w:rsidRPr="008D03A6">
        <w:rPr>
          <w:rFonts w:ascii="Crimson Text" w:hAnsi="Crimson Text"/>
          <w:color w:val="000000" w:themeColor="text1"/>
          <w:sz w:val="26"/>
          <w:szCs w:val="26"/>
        </w:rPr>
        <w:t>reflexionar</w:t>
      </w:r>
      <w:r w:rsidRPr="008D03A6">
        <w:rPr>
          <w:rFonts w:ascii="Crimson Text" w:hAnsi="Crimson Text"/>
          <w:color w:val="000000" w:themeColor="text1"/>
          <w:sz w:val="26"/>
          <w:szCs w:val="26"/>
        </w:rPr>
        <w:t xml:space="preserve"> acer</w:t>
      </w:r>
      <w:r w:rsidR="001724C5" w:rsidRPr="008D03A6">
        <w:rPr>
          <w:rFonts w:ascii="Crimson Text" w:hAnsi="Crimson Text"/>
          <w:color w:val="000000" w:themeColor="text1"/>
          <w:sz w:val="26"/>
          <w:szCs w:val="26"/>
        </w:rPr>
        <w:t>ca de su destino</w:t>
      </w:r>
      <w:r w:rsidR="00736212" w:rsidRPr="008D03A6">
        <w:rPr>
          <w:rFonts w:ascii="Crimson Text" w:hAnsi="Crimson Text"/>
          <w:color w:val="000000" w:themeColor="text1"/>
          <w:sz w:val="26"/>
          <w:szCs w:val="26"/>
        </w:rPr>
        <w:t xml:space="preserve">. </w:t>
      </w:r>
      <w:del w:id="127" w:author="PC" w:date="2025-07-03T19:56:00Z">
        <w:r w:rsidR="00736212" w:rsidRPr="008D03A6" w:rsidDel="00DA57F9">
          <w:rPr>
            <w:rFonts w:ascii="Crimson Text" w:hAnsi="Crimson Text"/>
            <w:color w:val="000000" w:themeColor="text1"/>
            <w:sz w:val="26"/>
            <w:szCs w:val="26"/>
          </w:rPr>
          <w:delText>D</w:delText>
        </w:r>
        <w:r w:rsidR="00393AC0" w:rsidRPr="008D03A6" w:rsidDel="00DA57F9">
          <w:rPr>
            <w:rFonts w:ascii="Crimson Text" w:hAnsi="Crimson Text"/>
            <w:color w:val="000000" w:themeColor="text1"/>
            <w:sz w:val="26"/>
            <w:szCs w:val="26"/>
          </w:rPr>
          <w:delText xml:space="preserve">urante el </w:delText>
        </w:r>
        <w:r w:rsidR="00F96BBD" w:rsidRPr="008D03A6" w:rsidDel="00DA57F9">
          <w:rPr>
            <w:rFonts w:ascii="Crimson Text" w:hAnsi="Crimson Text"/>
            <w:color w:val="000000" w:themeColor="text1"/>
            <w:sz w:val="26"/>
            <w:szCs w:val="26"/>
          </w:rPr>
          <w:delText>impas</w:delText>
        </w:r>
        <w:r w:rsidR="00393AC0" w:rsidRPr="008D03A6" w:rsidDel="00DA57F9">
          <w:rPr>
            <w:rFonts w:ascii="Crimson Text" w:hAnsi="Crimson Text"/>
            <w:color w:val="000000" w:themeColor="text1"/>
            <w:sz w:val="26"/>
            <w:szCs w:val="26"/>
          </w:rPr>
          <w:delText>s</w:delText>
        </w:r>
        <w:r w:rsidR="00F96BBD" w:rsidRPr="008D03A6" w:rsidDel="00DA57F9">
          <w:rPr>
            <w:rFonts w:ascii="Crimson Text" w:hAnsi="Crimson Text"/>
            <w:color w:val="000000" w:themeColor="text1"/>
            <w:sz w:val="26"/>
            <w:szCs w:val="26"/>
          </w:rPr>
          <w:delText>e</w:delText>
        </w:r>
        <w:r w:rsidR="00393AC0" w:rsidRPr="008D03A6" w:rsidDel="00DA57F9">
          <w:rPr>
            <w:rFonts w:ascii="Crimson Text" w:hAnsi="Crimson Text"/>
            <w:color w:val="000000" w:themeColor="text1"/>
            <w:sz w:val="26"/>
            <w:szCs w:val="26"/>
          </w:rPr>
          <w:delText xml:space="preserve">, </w:delText>
        </w:r>
        <w:r w:rsidRPr="008D03A6" w:rsidDel="00DA57F9">
          <w:rPr>
            <w:rFonts w:ascii="Crimson Text" w:hAnsi="Crimson Text"/>
            <w:color w:val="000000" w:themeColor="text1"/>
            <w:sz w:val="26"/>
            <w:szCs w:val="26"/>
          </w:rPr>
          <w:delText>aprovechó</w:delText>
        </w:r>
      </w:del>
      <w:ins w:id="128" w:author="PC" w:date="2025-07-03T19:56:00Z">
        <w:r w:rsidR="00DA57F9">
          <w:rPr>
            <w:rFonts w:ascii="Crimson Text" w:hAnsi="Crimson Text"/>
            <w:color w:val="000000" w:themeColor="text1"/>
            <w:sz w:val="26"/>
            <w:szCs w:val="26"/>
          </w:rPr>
          <w:t>Aprovechó</w:t>
        </w:r>
      </w:ins>
      <w:r w:rsidRPr="008D03A6">
        <w:rPr>
          <w:rFonts w:ascii="Crimson Text" w:hAnsi="Crimson Text"/>
          <w:color w:val="000000" w:themeColor="text1"/>
          <w:sz w:val="26"/>
          <w:szCs w:val="26"/>
        </w:rPr>
        <w:t xml:space="preserve"> para refrescarse un poco</w:t>
      </w:r>
      <w:r w:rsidR="003519BC" w:rsidRPr="008D03A6">
        <w:rPr>
          <w:rFonts w:ascii="Crimson Text" w:hAnsi="Crimson Text"/>
          <w:color w:val="000000" w:themeColor="text1"/>
          <w:sz w:val="26"/>
          <w:szCs w:val="26"/>
        </w:rPr>
        <w:t>, y m</w:t>
      </w:r>
      <w:r w:rsidR="008949AC" w:rsidRPr="008D03A6">
        <w:rPr>
          <w:rFonts w:ascii="Crimson Text" w:hAnsi="Crimson Text"/>
          <w:color w:val="000000" w:themeColor="text1"/>
          <w:sz w:val="26"/>
          <w:szCs w:val="26"/>
        </w:rPr>
        <w:t>ojó sus brazos y cabello</w:t>
      </w:r>
      <w:r w:rsidR="003519BC" w:rsidRPr="008D03A6">
        <w:rPr>
          <w:rFonts w:ascii="Crimson Text" w:hAnsi="Crimson Text"/>
          <w:color w:val="000000" w:themeColor="text1"/>
          <w:sz w:val="26"/>
          <w:szCs w:val="26"/>
        </w:rPr>
        <w:t>. M</w:t>
      </w:r>
      <w:r w:rsidR="008949AC" w:rsidRPr="008D03A6">
        <w:rPr>
          <w:rFonts w:ascii="Crimson Text" w:hAnsi="Crimson Text"/>
          <w:color w:val="000000" w:themeColor="text1"/>
          <w:sz w:val="26"/>
          <w:szCs w:val="26"/>
        </w:rPr>
        <w:t>ientras</w:t>
      </w:r>
      <w:r w:rsidR="00736212" w:rsidRPr="008D03A6">
        <w:rPr>
          <w:rFonts w:ascii="Crimson Text" w:hAnsi="Crimson Text"/>
          <w:color w:val="000000" w:themeColor="text1"/>
          <w:sz w:val="26"/>
          <w:szCs w:val="26"/>
        </w:rPr>
        <w:t xml:space="preserve"> las gotas</w:t>
      </w:r>
      <w:r w:rsidRPr="008D03A6">
        <w:rPr>
          <w:rFonts w:ascii="Crimson Text" w:hAnsi="Crimson Text"/>
          <w:color w:val="000000" w:themeColor="text1"/>
          <w:sz w:val="26"/>
          <w:szCs w:val="26"/>
        </w:rPr>
        <w:t xml:space="preserve"> </w:t>
      </w:r>
      <w:r w:rsidR="003519BC" w:rsidRPr="008D03A6">
        <w:rPr>
          <w:rFonts w:ascii="Crimson Text" w:hAnsi="Crimson Text"/>
          <w:color w:val="000000" w:themeColor="text1"/>
          <w:sz w:val="26"/>
          <w:szCs w:val="26"/>
        </w:rPr>
        <w:t>heladas</w:t>
      </w:r>
      <w:r w:rsidR="008949AC" w:rsidRPr="008D03A6">
        <w:rPr>
          <w:rFonts w:ascii="Crimson Text" w:hAnsi="Crimson Text"/>
          <w:color w:val="000000" w:themeColor="text1"/>
          <w:sz w:val="26"/>
          <w:szCs w:val="26"/>
        </w:rPr>
        <w:t xml:space="preserve"> se escurría</w:t>
      </w:r>
      <w:r w:rsidR="00736212" w:rsidRPr="008D03A6">
        <w:rPr>
          <w:rFonts w:ascii="Crimson Text" w:hAnsi="Crimson Text"/>
          <w:color w:val="000000" w:themeColor="text1"/>
          <w:sz w:val="26"/>
          <w:szCs w:val="26"/>
        </w:rPr>
        <w:t>n</w:t>
      </w:r>
      <w:r w:rsidR="008949AC" w:rsidRPr="008D03A6">
        <w:rPr>
          <w:rFonts w:ascii="Crimson Text" w:hAnsi="Crimson Text"/>
          <w:color w:val="000000" w:themeColor="text1"/>
          <w:sz w:val="26"/>
          <w:szCs w:val="26"/>
        </w:rPr>
        <w:t xml:space="preserve"> entre sus ropas, cerró </w:t>
      </w:r>
      <w:r w:rsidR="00C60D49" w:rsidRPr="008D03A6">
        <w:rPr>
          <w:rFonts w:ascii="Crimson Text" w:hAnsi="Crimson Text"/>
          <w:color w:val="000000" w:themeColor="text1"/>
          <w:sz w:val="26"/>
          <w:szCs w:val="26"/>
        </w:rPr>
        <w:t>los</w:t>
      </w:r>
      <w:r w:rsidR="008949AC" w:rsidRPr="008D03A6">
        <w:rPr>
          <w:rFonts w:ascii="Crimson Text" w:hAnsi="Crimson Text"/>
          <w:color w:val="000000" w:themeColor="text1"/>
          <w:sz w:val="26"/>
          <w:szCs w:val="26"/>
        </w:rPr>
        <w:t xml:space="preserve"> ojos y </w:t>
      </w:r>
      <w:r w:rsidR="00F1562C" w:rsidRPr="008D03A6">
        <w:rPr>
          <w:rFonts w:ascii="Crimson Text" w:hAnsi="Crimson Text"/>
          <w:color w:val="000000" w:themeColor="text1"/>
          <w:sz w:val="26"/>
          <w:szCs w:val="26"/>
        </w:rPr>
        <w:t>se permitió</w:t>
      </w:r>
      <w:r w:rsidR="008949AC" w:rsidRPr="008D03A6">
        <w:rPr>
          <w:rFonts w:ascii="Crimson Text" w:hAnsi="Crimson Text"/>
          <w:color w:val="000000" w:themeColor="text1"/>
          <w:sz w:val="26"/>
          <w:szCs w:val="26"/>
        </w:rPr>
        <w:t xml:space="preserve"> un </w:t>
      </w:r>
      <w:r w:rsidR="002B3F1A" w:rsidRPr="008D03A6">
        <w:rPr>
          <w:rFonts w:ascii="Crimson Text" w:hAnsi="Crimson Text"/>
          <w:color w:val="000000" w:themeColor="text1"/>
          <w:sz w:val="26"/>
          <w:szCs w:val="26"/>
        </w:rPr>
        <w:t>momento</w:t>
      </w:r>
      <w:r w:rsidR="008949AC" w:rsidRPr="008D03A6">
        <w:rPr>
          <w:rFonts w:ascii="Crimson Text" w:hAnsi="Crimson Text"/>
          <w:color w:val="000000" w:themeColor="text1"/>
          <w:sz w:val="26"/>
          <w:szCs w:val="26"/>
        </w:rPr>
        <w:t xml:space="preserve"> </w:t>
      </w:r>
      <w:del w:id="129" w:author="PC" w:date="2025-07-03T19:57:00Z">
        <w:r w:rsidR="008949AC" w:rsidRPr="008D03A6" w:rsidDel="00DA57F9">
          <w:rPr>
            <w:rFonts w:ascii="Crimson Text" w:hAnsi="Crimson Text"/>
            <w:color w:val="000000" w:themeColor="text1"/>
            <w:sz w:val="26"/>
            <w:szCs w:val="26"/>
          </w:rPr>
          <w:delText>de relajación</w:delText>
        </w:r>
      </w:del>
      <w:ins w:id="130" w:author="PC" w:date="2025-07-03T19:57:00Z">
        <w:r w:rsidR="00DA57F9">
          <w:rPr>
            <w:rFonts w:ascii="Crimson Text" w:hAnsi="Crimson Text"/>
            <w:color w:val="000000" w:themeColor="text1"/>
            <w:sz w:val="26"/>
            <w:szCs w:val="26"/>
          </w:rPr>
          <w:t>para relajarse</w:t>
        </w:r>
      </w:ins>
      <w:r w:rsidR="008949AC" w:rsidRPr="008D03A6">
        <w:rPr>
          <w:rFonts w:ascii="Crimson Text" w:hAnsi="Crimson Text"/>
          <w:color w:val="000000" w:themeColor="text1"/>
          <w:sz w:val="26"/>
          <w:szCs w:val="26"/>
        </w:rPr>
        <w:t>.</w:t>
      </w:r>
    </w:p>
    <w:p w:rsidR="007C3EA2" w:rsidRPr="008D03A6" w:rsidRDefault="002B3F1A"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descanso se extendió hasta que</w:t>
      </w:r>
      <w:r w:rsidR="00F1562C" w:rsidRPr="008D03A6">
        <w:rPr>
          <w:rFonts w:ascii="Crimson Text" w:hAnsi="Crimson Text"/>
          <w:color w:val="000000" w:themeColor="text1"/>
          <w:sz w:val="26"/>
          <w:szCs w:val="26"/>
        </w:rPr>
        <w:t xml:space="preserve"> u</w:t>
      </w:r>
      <w:r w:rsidR="008949AC" w:rsidRPr="008D03A6">
        <w:rPr>
          <w:rFonts w:ascii="Crimson Text" w:hAnsi="Crimson Text"/>
          <w:color w:val="000000" w:themeColor="text1"/>
          <w:sz w:val="26"/>
          <w:szCs w:val="26"/>
        </w:rPr>
        <w:t xml:space="preserve">na </w:t>
      </w:r>
      <w:r w:rsidR="00085F89" w:rsidRPr="008D03A6">
        <w:rPr>
          <w:rFonts w:ascii="Crimson Text" w:hAnsi="Crimson Text"/>
          <w:color w:val="000000" w:themeColor="text1"/>
          <w:sz w:val="26"/>
          <w:szCs w:val="26"/>
        </w:rPr>
        <w:t>brisa, suave y repentina</w:t>
      </w:r>
      <w:r w:rsidR="003519BC"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recorrió</w:t>
      </w:r>
      <w:r w:rsidR="00085F89" w:rsidRPr="008D03A6">
        <w:rPr>
          <w:rFonts w:ascii="Crimson Text" w:hAnsi="Crimson Text"/>
          <w:color w:val="000000" w:themeColor="text1"/>
          <w:sz w:val="26"/>
          <w:szCs w:val="26"/>
        </w:rPr>
        <w:t xml:space="preserve"> su r</w:t>
      </w:r>
      <w:r w:rsidR="000E5037" w:rsidRPr="008D03A6">
        <w:rPr>
          <w:rFonts w:ascii="Crimson Text" w:hAnsi="Crimson Text"/>
          <w:color w:val="000000" w:themeColor="text1"/>
          <w:sz w:val="26"/>
          <w:szCs w:val="26"/>
        </w:rPr>
        <w:t xml:space="preserve">ostro </w:t>
      </w:r>
      <w:r w:rsidR="003519BC" w:rsidRPr="008D03A6">
        <w:rPr>
          <w:rFonts w:ascii="Crimson Text" w:hAnsi="Crimson Text"/>
          <w:color w:val="000000" w:themeColor="text1"/>
          <w:sz w:val="26"/>
          <w:szCs w:val="26"/>
        </w:rPr>
        <w:t>húmedo</w:t>
      </w:r>
      <w:del w:id="131" w:author="PC" w:date="2025-07-03T19:57:00Z">
        <w:r w:rsidR="003519BC" w:rsidRPr="008D03A6" w:rsidDel="00DA57F9">
          <w:rPr>
            <w:rFonts w:ascii="Crimson Text" w:hAnsi="Crimson Text"/>
            <w:color w:val="000000" w:themeColor="text1"/>
            <w:sz w:val="26"/>
            <w:szCs w:val="26"/>
          </w:rPr>
          <w:delText xml:space="preserve"> y distendido</w:delText>
        </w:r>
      </w:del>
      <w:r w:rsidR="003519BC" w:rsidRPr="008D03A6">
        <w:rPr>
          <w:rFonts w:ascii="Crimson Text" w:hAnsi="Crimson Text"/>
          <w:color w:val="000000" w:themeColor="text1"/>
          <w:sz w:val="26"/>
          <w:szCs w:val="26"/>
        </w:rPr>
        <w:t xml:space="preserve">. El roce </w:t>
      </w:r>
      <w:r w:rsidR="000E5037" w:rsidRPr="008D03A6">
        <w:rPr>
          <w:rFonts w:ascii="Crimson Text" w:hAnsi="Crimson Text"/>
          <w:color w:val="000000" w:themeColor="text1"/>
          <w:sz w:val="26"/>
          <w:szCs w:val="26"/>
        </w:rPr>
        <w:t xml:space="preserve">le </w:t>
      </w:r>
      <w:r w:rsidR="003519BC" w:rsidRPr="008D03A6">
        <w:rPr>
          <w:rFonts w:ascii="Crimson Text" w:hAnsi="Crimson Text"/>
          <w:color w:val="000000" w:themeColor="text1"/>
          <w:sz w:val="26"/>
          <w:szCs w:val="26"/>
        </w:rPr>
        <w:t>congeló</w:t>
      </w:r>
      <w:r w:rsidR="000E5037" w:rsidRPr="008D03A6">
        <w:rPr>
          <w:rFonts w:ascii="Crimson Text" w:hAnsi="Crimson Text"/>
          <w:color w:val="000000" w:themeColor="text1"/>
          <w:sz w:val="26"/>
          <w:szCs w:val="26"/>
        </w:rPr>
        <w:t xml:space="preserve"> la piel, </w:t>
      </w:r>
      <w:del w:id="132" w:author="PC" w:date="2025-07-03T19:58:00Z">
        <w:r w:rsidR="003519BC" w:rsidRPr="008D03A6" w:rsidDel="00DA57F9">
          <w:rPr>
            <w:rFonts w:ascii="Crimson Text" w:hAnsi="Crimson Text"/>
            <w:color w:val="000000" w:themeColor="text1"/>
            <w:sz w:val="26"/>
            <w:szCs w:val="26"/>
          </w:rPr>
          <w:delText>y la sensación irrumpió</w:delText>
        </w:r>
      </w:del>
      <w:ins w:id="133" w:author="PC" w:date="2025-07-03T19:58:00Z">
        <w:r w:rsidR="00DA57F9">
          <w:rPr>
            <w:rFonts w:ascii="Crimson Text" w:hAnsi="Crimson Text"/>
            <w:color w:val="000000" w:themeColor="text1"/>
            <w:sz w:val="26"/>
            <w:szCs w:val="26"/>
          </w:rPr>
          <w:t>interrumpiendo de inmediato</w:t>
        </w:r>
      </w:ins>
      <w:r w:rsidR="003519BC"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su meditación</w:t>
      </w:r>
      <w:r w:rsidR="000E5037" w:rsidRPr="008D03A6">
        <w:rPr>
          <w:rFonts w:ascii="Crimson Text" w:hAnsi="Crimson Text"/>
          <w:color w:val="000000" w:themeColor="text1"/>
          <w:sz w:val="26"/>
          <w:szCs w:val="26"/>
        </w:rPr>
        <w:t>.</w:t>
      </w:r>
      <w:r w:rsidR="00F1562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Segundos después</w:t>
      </w:r>
      <w:r w:rsidR="00F1562C" w:rsidRPr="008D03A6">
        <w:rPr>
          <w:rFonts w:ascii="Crimson Text" w:hAnsi="Crimson Text"/>
          <w:color w:val="000000" w:themeColor="text1"/>
          <w:sz w:val="26"/>
          <w:szCs w:val="26"/>
        </w:rPr>
        <w:t>,</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l</w:t>
      </w:r>
      <w:r w:rsidR="000E5037" w:rsidRPr="008D03A6">
        <w:rPr>
          <w:rFonts w:ascii="Crimson Text" w:hAnsi="Crimson Text"/>
          <w:color w:val="000000" w:themeColor="text1"/>
          <w:sz w:val="26"/>
          <w:szCs w:val="26"/>
        </w:rPr>
        <w:t>a brisa se convirtió</w:t>
      </w:r>
      <w:r w:rsidR="00F1562C" w:rsidRPr="008D03A6">
        <w:rPr>
          <w:rFonts w:ascii="Crimson Text" w:hAnsi="Crimson Text"/>
          <w:color w:val="000000" w:themeColor="text1"/>
          <w:sz w:val="26"/>
          <w:szCs w:val="26"/>
        </w:rPr>
        <w:t xml:space="preserve"> </w:t>
      </w:r>
      <w:r w:rsidR="000E5037" w:rsidRPr="008D03A6">
        <w:rPr>
          <w:rFonts w:ascii="Crimson Text" w:hAnsi="Crimson Text"/>
          <w:color w:val="000000" w:themeColor="text1"/>
          <w:sz w:val="26"/>
          <w:szCs w:val="26"/>
        </w:rPr>
        <w:t>en una ráfaga más intensa</w:t>
      </w:r>
      <w:r w:rsidR="00F1562C" w:rsidRPr="008D03A6">
        <w:rPr>
          <w:rFonts w:ascii="Crimson Text" w:hAnsi="Crimson Text"/>
          <w:color w:val="000000" w:themeColor="text1"/>
          <w:sz w:val="26"/>
          <w:szCs w:val="26"/>
        </w:rPr>
        <w:t>, que</w:t>
      </w:r>
      <w:r w:rsidR="000E5037" w:rsidRPr="008D03A6">
        <w:rPr>
          <w:rFonts w:ascii="Crimson Text" w:hAnsi="Crimson Text"/>
          <w:color w:val="000000" w:themeColor="text1"/>
          <w:sz w:val="26"/>
          <w:szCs w:val="26"/>
        </w:rPr>
        <w:t xml:space="preserve"> provenía desde el</w:t>
      </w:r>
      <w:r w:rsidR="00F1562C" w:rsidRPr="008D03A6">
        <w:rPr>
          <w:rFonts w:ascii="Crimson Text" w:hAnsi="Crimson Text"/>
          <w:color w:val="000000" w:themeColor="text1"/>
          <w:sz w:val="26"/>
          <w:szCs w:val="26"/>
        </w:rPr>
        <w:t xml:space="preserve"> corazón del bosque.</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Las</w:t>
      </w:r>
      <w:r w:rsidR="000E5037" w:rsidRPr="008D03A6">
        <w:rPr>
          <w:rFonts w:ascii="Crimson Text" w:hAnsi="Crimson Text"/>
          <w:color w:val="000000" w:themeColor="text1"/>
          <w:sz w:val="26"/>
          <w:szCs w:val="26"/>
        </w:rPr>
        <w:t xml:space="preserve"> hojas revoloteaban</w:t>
      </w:r>
      <w:del w:id="134" w:author="PC" w:date="2025-07-03T19:58:00Z">
        <w:r w:rsidR="005F6EA5" w:rsidRPr="008D03A6" w:rsidDel="00DA57F9">
          <w:rPr>
            <w:rFonts w:ascii="Crimson Text" w:hAnsi="Crimson Text"/>
            <w:color w:val="000000" w:themeColor="text1"/>
            <w:sz w:val="26"/>
            <w:szCs w:val="26"/>
          </w:rPr>
          <w:delText>,</w:delText>
        </w:r>
      </w:del>
      <w:r w:rsidR="00F1562C" w:rsidRPr="008D03A6">
        <w:rPr>
          <w:rFonts w:ascii="Crimson Text" w:hAnsi="Crimson Text"/>
          <w:color w:val="000000" w:themeColor="text1"/>
          <w:sz w:val="26"/>
          <w:szCs w:val="26"/>
        </w:rPr>
        <w:t xml:space="preserve"> y un zumbido </w:t>
      </w:r>
      <w:r w:rsidR="00FA1BB0" w:rsidRPr="008D03A6">
        <w:rPr>
          <w:rFonts w:ascii="Crimson Text" w:hAnsi="Crimson Text"/>
          <w:color w:val="000000" w:themeColor="text1"/>
          <w:sz w:val="26"/>
          <w:szCs w:val="26"/>
        </w:rPr>
        <w:t xml:space="preserve">lóbrego e </w:t>
      </w:r>
      <w:r w:rsidR="00F1562C" w:rsidRPr="008D03A6">
        <w:rPr>
          <w:rFonts w:ascii="Crimson Text" w:hAnsi="Crimson Text"/>
          <w:color w:val="000000" w:themeColor="text1"/>
          <w:sz w:val="26"/>
          <w:szCs w:val="26"/>
        </w:rPr>
        <w:t>intermitente</w:t>
      </w:r>
      <w:r w:rsidR="000E5037" w:rsidRPr="008D03A6">
        <w:rPr>
          <w:rFonts w:ascii="Crimson Text" w:hAnsi="Crimson Text"/>
          <w:color w:val="000000" w:themeColor="text1"/>
          <w:sz w:val="26"/>
          <w:szCs w:val="26"/>
        </w:rPr>
        <w:t xml:space="preserve"> </w:t>
      </w:r>
      <w:r w:rsidR="00D677ED" w:rsidRPr="008D03A6">
        <w:rPr>
          <w:rFonts w:ascii="Crimson Text" w:hAnsi="Crimson Text"/>
          <w:color w:val="000000" w:themeColor="text1"/>
          <w:sz w:val="26"/>
          <w:szCs w:val="26"/>
        </w:rPr>
        <w:t>cortaba</w:t>
      </w:r>
      <w:r w:rsidR="000E5037" w:rsidRPr="008D03A6">
        <w:rPr>
          <w:rFonts w:ascii="Crimson Text" w:hAnsi="Crimson Text"/>
          <w:color w:val="000000" w:themeColor="text1"/>
          <w:sz w:val="26"/>
          <w:szCs w:val="26"/>
        </w:rPr>
        <w:t xml:space="preserve"> el aire. </w:t>
      </w:r>
      <w:r w:rsidR="00F1562C" w:rsidRPr="008D03A6">
        <w:rPr>
          <w:rFonts w:ascii="Crimson Text" w:hAnsi="Crimson Text"/>
          <w:color w:val="000000" w:themeColor="text1"/>
          <w:sz w:val="26"/>
          <w:szCs w:val="26"/>
        </w:rPr>
        <w:t>E</w:t>
      </w:r>
      <w:r w:rsidR="000E5037" w:rsidRPr="008D03A6">
        <w:rPr>
          <w:rFonts w:ascii="Crimson Text" w:hAnsi="Crimson Text"/>
          <w:color w:val="000000" w:themeColor="text1"/>
          <w:sz w:val="26"/>
          <w:szCs w:val="26"/>
        </w:rPr>
        <w:t xml:space="preserve">l ambiente </w:t>
      </w:r>
      <w:r w:rsidR="00F1562C" w:rsidRPr="008D03A6">
        <w:rPr>
          <w:rFonts w:ascii="Crimson Text" w:hAnsi="Crimson Text"/>
          <w:color w:val="000000" w:themeColor="text1"/>
          <w:sz w:val="26"/>
          <w:szCs w:val="26"/>
        </w:rPr>
        <w:t>estaba poseído</w:t>
      </w:r>
      <w:r w:rsidR="000E5037" w:rsidRPr="008D03A6">
        <w:rPr>
          <w:rFonts w:ascii="Crimson Text" w:hAnsi="Crimson Text"/>
          <w:color w:val="000000" w:themeColor="text1"/>
          <w:sz w:val="26"/>
          <w:szCs w:val="26"/>
        </w:rPr>
        <w:t xml:space="preserve"> </w:t>
      </w:r>
      <w:r w:rsidR="00F1562C" w:rsidRPr="008D03A6">
        <w:rPr>
          <w:rFonts w:ascii="Crimson Text" w:hAnsi="Crimson Text"/>
          <w:color w:val="000000" w:themeColor="text1"/>
          <w:sz w:val="26"/>
          <w:szCs w:val="26"/>
        </w:rPr>
        <w:t xml:space="preserve">por </w:t>
      </w:r>
      <w:r w:rsidR="000E5037" w:rsidRPr="008D03A6">
        <w:rPr>
          <w:rFonts w:ascii="Crimson Text" w:hAnsi="Crimson Text"/>
          <w:color w:val="000000" w:themeColor="text1"/>
          <w:sz w:val="26"/>
          <w:szCs w:val="26"/>
        </w:rPr>
        <w:t xml:space="preserve">una energía </w:t>
      </w:r>
      <w:r w:rsidR="00FA1BB0" w:rsidRPr="008D03A6">
        <w:rPr>
          <w:rFonts w:ascii="Crimson Text" w:hAnsi="Crimson Text"/>
          <w:color w:val="000000" w:themeColor="text1"/>
          <w:sz w:val="26"/>
          <w:szCs w:val="26"/>
        </w:rPr>
        <w:t>turbia</w:t>
      </w:r>
      <w:r w:rsidR="000E5037" w:rsidRPr="008D03A6">
        <w:rPr>
          <w:rFonts w:ascii="Crimson Text" w:hAnsi="Crimson Text"/>
          <w:color w:val="000000" w:themeColor="text1"/>
          <w:sz w:val="26"/>
          <w:szCs w:val="26"/>
        </w:rPr>
        <w:t xml:space="preserve">. El exótico sonido </w:t>
      </w:r>
      <w:r w:rsidR="00FA1BB0" w:rsidRPr="008D03A6">
        <w:rPr>
          <w:rFonts w:ascii="Crimson Text" w:hAnsi="Crimson Text"/>
          <w:color w:val="000000" w:themeColor="text1"/>
          <w:sz w:val="26"/>
          <w:szCs w:val="26"/>
        </w:rPr>
        <w:t xml:space="preserve">se </w:t>
      </w:r>
      <w:r w:rsidR="004707E2" w:rsidRPr="008D03A6">
        <w:rPr>
          <w:rFonts w:ascii="Crimson Text" w:hAnsi="Crimson Text"/>
          <w:color w:val="000000" w:themeColor="text1"/>
          <w:sz w:val="26"/>
          <w:szCs w:val="26"/>
        </w:rPr>
        <w:t xml:space="preserve">intensificó </w:t>
      </w:r>
      <w:r w:rsidR="007C3EA2" w:rsidRPr="008D03A6">
        <w:rPr>
          <w:rFonts w:ascii="Crimson Text" w:hAnsi="Crimson Text"/>
          <w:color w:val="000000" w:themeColor="text1"/>
          <w:sz w:val="26"/>
          <w:szCs w:val="26"/>
        </w:rPr>
        <w:t>durante</w:t>
      </w:r>
      <w:r w:rsidRPr="008D03A6">
        <w:rPr>
          <w:rFonts w:ascii="Crimson Text" w:hAnsi="Crimson Text"/>
          <w:color w:val="000000" w:themeColor="text1"/>
          <w:sz w:val="26"/>
          <w:szCs w:val="26"/>
        </w:rPr>
        <w:t xml:space="preserve"> </w:t>
      </w:r>
      <w:r w:rsidR="004707E2" w:rsidRPr="008D03A6">
        <w:rPr>
          <w:rFonts w:ascii="Crimson Text" w:hAnsi="Crimson Text"/>
          <w:color w:val="000000" w:themeColor="text1"/>
          <w:sz w:val="26"/>
          <w:szCs w:val="26"/>
        </w:rPr>
        <w:t>un</w:t>
      </w:r>
      <w:r w:rsidR="007C3EA2" w:rsidRPr="008D03A6">
        <w:rPr>
          <w:rFonts w:ascii="Crimson Text" w:hAnsi="Crimson Text"/>
          <w:color w:val="000000" w:themeColor="text1"/>
          <w:sz w:val="26"/>
          <w:szCs w:val="26"/>
        </w:rPr>
        <w:t xml:space="preserve"> breve</w:t>
      </w:r>
      <w:r w:rsidR="004707E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instante</w:t>
      </w:r>
      <w:r w:rsidR="004707E2" w:rsidRPr="008D03A6">
        <w:rPr>
          <w:rFonts w:ascii="Crimson Text" w:hAnsi="Crimson Text"/>
          <w:color w:val="000000" w:themeColor="text1"/>
          <w:sz w:val="26"/>
          <w:szCs w:val="26"/>
        </w:rPr>
        <w:t>,</w:t>
      </w:r>
      <w:r w:rsidR="00FA1BB0" w:rsidRPr="008D03A6">
        <w:rPr>
          <w:rFonts w:ascii="Crimson Text" w:hAnsi="Crimson Text"/>
          <w:color w:val="000000" w:themeColor="text1"/>
          <w:sz w:val="26"/>
          <w:szCs w:val="26"/>
        </w:rPr>
        <w:t xml:space="preserve"> y </w:t>
      </w:r>
      <w:r w:rsidR="004707E2" w:rsidRPr="008D03A6">
        <w:rPr>
          <w:rFonts w:ascii="Crimson Text" w:hAnsi="Crimson Text"/>
          <w:color w:val="000000" w:themeColor="text1"/>
          <w:sz w:val="26"/>
          <w:szCs w:val="26"/>
        </w:rPr>
        <w:t>luego se extinguió</w:t>
      </w:r>
      <w:r w:rsidRPr="008D03A6">
        <w:rPr>
          <w:rFonts w:ascii="Crimson Text" w:hAnsi="Crimson Text"/>
          <w:color w:val="000000" w:themeColor="text1"/>
          <w:sz w:val="26"/>
          <w:szCs w:val="26"/>
        </w:rPr>
        <w:t xml:space="preserve"> súbitamente</w:t>
      </w:r>
      <w:r w:rsidR="0034617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Reinaba </w:t>
      </w:r>
      <w:del w:id="135" w:author="PC" w:date="2025-07-03T19:58:00Z">
        <w:r w:rsidRPr="008D03A6" w:rsidDel="00DA57F9">
          <w:rPr>
            <w:rFonts w:ascii="Crimson Text" w:hAnsi="Crimson Text"/>
            <w:color w:val="000000" w:themeColor="text1"/>
            <w:sz w:val="26"/>
            <w:szCs w:val="26"/>
          </w:rPr>
          <w:delText>l</w:delText>
        </w:r>
        <w:r w:rsidR="003A5B32" w:rsidRPr="008D03A6" w:rsidDel="00DA57F9">
          <w:rPr>
            <w:rFonts w:ascii="Crimson Text" w:hAnsi="Crimson Text"/>
            <w:color w:val="000000" w:themeColor="text1"/>
            <w:sz w:val="26"/>
            <w:szCs w:val="26"/>
          </w:rPr>
          <w:delText xml:space="preserve">a </w:delText>
        </w:r>
        <w:r w:rsidR="00CD693F" w:rsidRPr="008D03A6" w:rsidDel="00DA57F9">
          <w:rPr>
            <w:rFonts w:ascii="Crimson Text" w:hAnsi="Crimson Text"/>
            <w:color w:val="000000" w:themeColor="text1"/>
            <w:sz w:val="26"/>
            <w:szCs w:val="26"/>
          </w:rPr>
          <w:lastRenderedPageBreak/>
          <w:delText>incertidumbre</w:delText>
        </w:r>
      </w:del>
      <w:ins w:id="136" w:author="PC" w:date="2025-07-03T19:58:00Z">
        <w:r w:rsidR="00DA57F9">
          <w:rPr>
            <w:rFonts w:ascii="Crimson Text" w:hAnsi="Crimson Text"/>
            <w:color w:val="000000" w:themeColor="text1"/>
            <w:sz w:val="26"/>
            <w:szCs w:val="26"/>
          </w:rPr>
          <w:t>una calma inquietante</w:t>
        </w:r>
      </w:ins>
      <w:r w:rsidR="00346172" w:rsidRPr="008D03A6">
        <w:rPr>
          <w:rFonts w:ascii="Crimson Text" w:hAnsi="Crimson Text"/>
          <w:color w:val="000000" w:themeColor="text1"/>
          <w:sz w:val="26"/>
          <w:szCs w:val="26"/>
        </w:rPr>
        <w:t xml:space="preserve">, </w:t>
      </w:r>
      <w:r w:rsidR="007C3EA2" w:rsidRPr="008D03A6">
        <w:rPr>
          <w:rFonts w:ascii="Crimson Text" w:hAnsi="Crimson Text"/>
          <w:color w:val="000000" w:themeColor="text1"/>
          <w:sz w:val="26"/>
          <w:szCs w:val="26"/>
        </w:rPr>
        <w:t>y</w:t>
      </w:r>
      <w:r w:rsidR="004707E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r w:rsidR="003A5B32" w:rsidRPr="008D03A6">
        <w:rPr>
          <w:rFonts w:ascii="Crimson Text" w:hAnsi="Crimson Text"/>
          <w:color w:val="000000" w:themeColor="text1"/>
          <w:sz w:val="26"/>
          <w:szCs w:val="26"/>
        </w:rPr>
        <w:t>presentía</w:t>
      </w:r>
      <w:r w:rsidR="00FA1BB0"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algún tipo de</w:t>
      </w:r>
      <w:r w:rsidR="00FA1BB0"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amenaza</w:t>
      </w:r>
      <w:r w:rsidR="004707E2" w:rsidRPr="008D03A6">
        <w:rPr>
          <w:rFonts w:ascii="Crimson Text" w:hAnsi="Crimson Text"/>
          <w:color w:val="000000" w:themeColor="text1"/>
          <w:sz w:val="26"/>
          <w:szCs w:val="26"/>
        </w:rPr>
        <w:t xml:space="preserve"> a su alrededor. M</w:t>
      </w:r>
      <w:r w:rsidR="00346172" w:rsidRPr="008D03A6">
        <w:rPr>
          <w:rFonts w:ascii="Crimson Text" w:hAnsi="Crimson Text"/>
          <w:color w:val="000000" w:themeColor="text1"/>
          <w:sz w:val="26"/>
          <w:szCs w:val="26"/>
        </w:rPr>
        <w:t xml:space="preserve">iró hacia el interior del bosque y no </w:t>
      </w:r>
      <w:r w:rsidR="00D002FE" w:rsidRPr="008D03A6">
        <w:rPr>
          <w:rFonts w:ascii="Crimson Text" w:hAnsi="Crimson Text"/>
          <w:color w:val="000000" w:themeColor="text1"/>
          <w:sz w:val="26"/>
          <w:szCs w:val="26"/>
        </w:rPr>
        <w:t>vio</w:t>
      </w:r>
      <w:r w:rsidR="00346172" w:rsidRPr="008D03A6">
        <w:rPr>
          <w:rFonts w:ascii="Crimson Text" w:hAnsi="Crimson Text"/>
          <w:color w:val="000000" w:themeColor="text1"/>
          <w:sz w:val="26"/>
          <w:szCs w:val="26"/>
        </w:rPr>
        <w:t xml:space="preserve"> nada inusual, volteó hacía el valle, y </w:t>
      </w:r>
      <w:r w:rsidR="007C3EA2" w:rsidRPr="008D03A6">
        <w:rPr>
          <w:rFonts w:ascii="Crimson Text" w:hAnsi="Crimson Text"/>
          <w:color w:val="000000" w:themeColor="text1"/>
          <w:sz w:val="26"/>
          <w:szCs w:val="26"/>
        </w:rPr>
        <w:t>lo mismo</w:t>
      </w:r>
      <w:r w:rsidR="00346172" w:rsidRPr="008D03A6">
        <w:rPr>
          <w:rFonts w:ascii="Crimson Text" w:hAnsi="Crimson Text"/>
          <w:color w:val="000000" w:themeColor="text1"/>
          <w:sz w:val="26"/>
          <w:szCs w:val="26"/>
        </w:rPr>
        <w:t xml:space="preserve">. </w:t>
      </w:r>
      <w:r w:rsidR="00AC5AAF" w:rsidRPr="008D03A6">
        <w:rPr>
          <w:rFonts w:ascii="Crimson Text" w:hAnsi="Crimson Text"/>
          <w:color w:val="000000" w:themeColor="text1"/>
          <w:sz w:val="26"/>
          <w:szCs w:val="26"/>
        </w:rPr>
        <w:t>Permaneció</w:t>
      </w:r>
      <w:r w:rsidR="00346172" w:rsidRPr="008D03A6">
        <w:rPr>
          <w:rFonts w:ascii="Crimson Text" w:hAnsi="Crimson Text"/>
          <w:color w:val="000000" w:themeColor="text1"/>
          <w:sz w:val="26"/>
          <w:szCs w:val="26"/>
        </w:rPr>
        <w:t xml:space="preserve"> </w:t>
      </w:r>
      <w:r w:rsidR="007C3EA2" w:rsidRPr="008D03A6">
        <w:rPr>
          <w:rFonts w:ascii="Crimson Text" w:hAnsi="Crimson Text"/>
          <w:color w:val="000000" w:themeColor="text1"/>
          <w:sz w:val="26"/>
          <w:szCs w:val="26"/>
        </w:rPr>
        <w:t>atento y expectante un poco</w:t>
      </w:r>
      <w:r w:rsidR="004707E2" w:rsidRPr="008D03A6">
        <w:rPr>
          <w:rFonts w:ascii="Crimson Text" w:hAnsi="Crimson Text"/>
          <w:color w:val="000000" w:themeColor="text1"/>
          <w:sz w:val="26"/>
          <w:szCs w:val="26"/>
        </w:rPr>
        <w:t xml:space="preserve"> más</w:t>
      </w:r>
      <w:r w:rsidR="00346172" w:rsidRPr="008D03A6">
        <w:rPr>
          <w:rFonts w:ascii="Crimson Text" w:hAnsi="Crimson Text"/>
          <w:color w:val="000000" w:themeColor="text1"/>
          <w:sz w:val="26"/>
          <w:szCs w:val="26"/>
        </w:rPr>
        <w:t xml:space="preserve">, </w:t>
      </w:r>
      <w:r w:rsidR="004707E2" w:rsidRPr="008D03A6">
        <w:rPr>
          <w:rFonts w:ascii="Crimson Text" w:hAnsi="Crimson Text"/>
          <w:color w:val="000000" w:themeColor="text1"/>
          <w:sz w:val="26"/>
          <w:szCs w:val="26"/>
        </w:rPr>
        <w:t xml:space="preserve">pero </w:t>
      </w:r>
      <w:r w:rsidR="00D002FE" w:rsidRPr="008D03A6">
        <w:rPr>
          <w:rFonts w:ascii="Crimson Text" w:hAnsi="Crimson Text"/>
          <w:color w:val="000000" w:themeColor="text1"/>
          <w:sz w:val="26"/>
          <w:szCs w:val="26"/>
        </w:rPr>
        <w:t xml:space="preserve">se </w:t>
      </w:r>
      <w:del w:id="137" w:author="PC" w:date="2025-07-03T19:59:00Z">
        <w:r w:rsidR="005F6EA5" w:rsidRPr="008D03A6" w:rsidDel="00DA57F9">
          <w:rPr>
            <w:rFonts w:ascii="Crimson Text" w:hAnsi="Crimson Text"/>
            <w:color w:val="000000" w:themeColor="text1"/>
            <w:sz w:val="26"/>
            <w:szCs w:val="26"/>
          </w:rPr>
          <w:delText>distendió</w:delText>
        </w:r>
        <w:r w:rsidR="00D002FE" w:rsidRPr="008D03A6" w:rsidDel="00DA57F9">
          <w:rPr>
            <w:rFonts w:ascii="Crimson Text" w:hAnsi="Crimson Text"/>
            <w:color w:val="000000" w:themeColor="text1"/>
            <w:sz w:val="26"/>
            <w:szCs w:val="26"/>
          </w:rPr>
          <w:delText xml:space="preserve"> </w:delText>
        </w:r>
      </w:del>
      <w:ins w:id="138" w:author="PC" w:date="2025-07-03T19:59:00Z">
        <w:r w:rsidR="00DA57F9">
          <w:rPr>
            <w:rFonts w:ascii="Crimson Text" w:hAnsi="Crimson Text"/>
            <w:color w:val="000000" w:themeColor="text1"/>
            <w:sz w:val="26"/>
            <w:szCs w:val="26"/>
          </w:rPr>
          <w:t>relajó</w:t>
        </w:r>
        <w:r w:rsidR="00DA57F9" w:rsidRPr="008D03A6">
          <w:rPr>
            <w:rFonts w:ascii="Crimson Text" w:hAnsi="Crimson Text"/>
            <w:color w:val="000000" w:themeColor="text1"/>
            <w:sz w:val="26"/>
            <w:szCs w:val="26"/>
          </w:rPr>
          <w:t xml:space="preserve"> </w:t>
        </w:r>
      </w:ins>
      <w:r w:rsidR="00D002FE" w:rsidRPr="008D03A6">
        <w:rPr>
          <w:rFonts w:ascii="Crimson Text" w:hAnsi="Crimson Text"/>
          <w:color w:val="000000" w:themeColor="text1"/>
          <w:sz w:val="26"/>
          <w:szCs w:val="26"/>
        </w:rPr>
        <w:t>ante la falta de señales</w:t>
      </w:r>
      <w:r w:rsidR="007C3EA2" w:rsidRPr="008D03A6">
        <w:rPr>
          <w:rFonts w:ascii="Crimson Text" w:hAnsi="Crimson Text"/>
          <w:color w:val="000000" w:themeColor="text1"/>
          <w:sz w:val="26"/>
          <w:szCs w:val="26"/>
        </w:rPr>
        <w:t>.</w:t>
      </w:r>
    </w:p>
    <w:p w:rsidR="008949AC" w:rsidRPr="008D03A6" w:rsidRDefault="007C3EA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Agotado</w:t>
      </w:r>
      <w:r w:rsidR="00A51DE1" w:rsidRPr="008D03A6">
        <w:rPr>
          <w:rFonts w:ascii="Crimson Text" w:hAnsi="Crimson Text"/>
          <w:color w:val="000000" w:themeColor="text1"/>
          <w:sz w:val="26"/>
          <w:szCs w:val="26"/>
        </w:rPr>
        <w:t>,</w:t>
      </w:r>
      <w:r w:rsidR="00346172" w:rsidRPr="008D03A6">
        <w:rPr>
          <w:rFonts w:ascii="Crimson Text" w:hAnsi="Crimson Text"/>
          <w:color w:val="000000" w:themeColor="text1"/>
          <w:sz w:val="26"/>
          <w:szCs w:val="26"/>
        </w:rPr>
        <w:t xml:space="preserve"> </w:t>
      </w:r>
      <w:r w:rsidR="00D002FE" w:rsidRPr="008D03A6">
        <w:rPr>
          <w:rFonts w:ascii="Crimson Text" w:hAnsi="Crimson Text"/>
          <w:color w:val="000000" w:themeColor="text1"/>
          <w:sz w:val="26"/>
          <w:szCs w:val="26"/>
        </w:rPr>
        <w:t>posó</w:t>
      </w:r>
      <w:r w:rsidR="00346172" w:rsidRPr="008D03A6">
        <w:rPr>
          <w:rFonts w:ascii="Crimson Text" w:hAnsi="Crimson Text"/>
          <w:color w:val="000000" w:themeColor="text1"/>
          <w:sz w:val="26"/>
          <w:szCs w:val="26"/>
        </w:rPr>
        <w:t xml:space="preserve"> la mirada </w:t>
      </w:r>
      <w:r w:rsidR="00D002FE" w:rsidRPr="008D03A6">
        <w:rPr>
          <w:rFonts w:ascii="Crimson Text" w:hAnsi="Crimson Text"/>
          <w:color w:val="000000" w:themeColor="text1"/>
          <w:sz w:val="26"/>
          <w:szCs w:val="26"/>
        </w:rPr>
        <w:t>sobre</w:t>
      </w:r>
      <w:r w:rsidR="00346172" w:rsidRPr="008D03A6">
        <w:rPr>
          <w:rFonts w:ascii="Crimson Text" w:hAnsi="Crimson Text"/>
          <w:color w:val="000000" w:themeColor="text1"/>
          <w:sz w:val="26"/>
          <w:szCs w:val="26"/>
        </w:rPr>
        <w:t xml:space="preserve"> </w:t>
      </w:r>
      <w:r w:rsidR="00D002FE" w:rsidRPr="008D03A6">
        <w:rPr>
          <w:rFonts w:ascii="Crimson Text" w:hAnsi="Crimson Text"/>
          <w:color w:val="000000" w:themeColor="text1"/>
          <w:sz w:val="26"/>
          <w:szCs w:val="26"/>
        </w:rPr>
        <w:t>el</w:t>
      </w:r>
      <w:r w:rsidR="00346172" w:rsidRPr="008D03A6">
        <w:rPr>
          <w:rFonts w:ascii="Crimson Text" w:hAnsi="Crimson Text"/>
          <w:color w:val="000000" w:themeColor="text1"/>
          <w:sz w:val="26"/>
          <w:szCs w:val="26"/>
        </w:rPr>
        <w:t xml:space="preserve"> agua cristalina, </w:t>
      </w:r>
      <w:r w:rsidR="00D002FE" w:rsidRPr="008D03A6">
        <w:rPr>
          <w:rFonts w:ascii="Crimson Text" w:hAnsi="Crimson Text"/>
          <w:color w:val="000000" w:themeColor="text1"/>
          <w:sz w:val="26"/>
          <w:szCs w:val="26"/>
        </w:rPr>
        <w:t>y</w:t>
      </w:r>
      <w:r w:rsidR="00346172" w:rsidRPr="008D03A6">
        <w:rPr>
          <w:rFonts w:ascii="Crimson Text" w:hAnsi="Crimson Text"/>
          <w:color w:val="000000" w:themeColor="text1"/>
          <w:sz w:val="26"/>
          <w:szCs w:val="26"/>
        </w:rPr>
        <w:t xml:space="preserve"> se </w:t>
      </w:r>
      <w:r w:rsidR="00AC5AAF" w:rsidRPr="008D03A6">
        <w:rPr>
          <w:rFonts w:ascii="Crimson Text" w:hAnsi="Crimson Text"/>
          <w:color w:val="000000" w:themeColor="text1"/>
          <w:sz w:val="26"/>
          <w:szCs w:val="26"/>
        </w:rPr>
        <w:t xml:space="preserve">distrajo </w:t>
      </w:r>
      <w:r w:rsidR="00D002FE" w:rsidRPr="008D03A6">
        <w:rPr>
          <w:rFonts w:ascii="Crimson Text" w:hAnsi="Crimson Text"/>
          <w:color w:val="000000" w:themeColor="text1"/>
          <w:sz w:val="26"/>
          <w:szCs w:val="26"/>
        </w:rPr>
        <w:t>ante</w:t>
      </w:r>
      <w:r w:rsidR="00A51DE1" w:rsidRPr="008D03A6">
        <w:rPr>
          <w:rFonts w:ascii="Crimson Text" w:hAnsi="Crimson Text"/>
          <w:color w:val="000000" w:themeColor="text1"/>
          <w:sz w:val="26"/>
          <w:szCs w:val="26"/>
        </w:rPr>
        <w:t xml:space="preserve"> la proyección </w:t>
      </w:r>
      <w:r w:rsidR="004707E2" w:rsidRPr="008D03A6">
        <w:rPr>
          <w:rFonts w:ascii="Crimson Text" w:hAnsi="Crimson Text"/>
          <w:color w:val="000000" w:themeColor="text1"/>
          <w:sz w:val="26"/>
          <w:szCs w:val="26"/>
        </w:rPr>
        <w:t>del c</w:t>
      </w:r>
      <w:r w:rsidR="00346172" w:rsidRPr="008D03A6">
        <w:rPr>
          <w:rFonts w:ascii="Crimson Text" w:hAnsi="Crimson Text"/>
          <w:color w:val="000000" w:themeColor="text1"/>
          <w:sz w:val="26"/>
          <w:szCs w:val="26"/>
        </w:rPr>
        <w:t xml:space="preserve">ielo y </w:t>
      </w:r>
      <w:r w:rsidR="00A51DE1" w:rsidRPr="008D03A6">
        <w:rPr>
          <w:rFonts w:ascii="Crimson Text" w:hAnsi="Crimson Text"/>
          <w:color w:val="000000" w:themeColor="text1"/>
          <w:sz w:val="26"/>
          <w:szCs w:val="26"/>
        </w:rPr>
        <w:t>las</w:t>
      </w:r>
      <w:r w:rsidR="00346172" w:rsidRPr="008D03A6">
        <w:rPr>
          <w:rFonts w:ascii="Crimson Text" w:hAnsi="Crimson Text"/>
          <w:color w:val="000000" w:themeColor="text1"/>
          <w:sz w:val="26"/>
          <w:szCs w:val="26"/>
        </w:rPr>
        <w:t xml:space="preserve"> nubes</w:t>
      </w:r>
      <w:r w:rsidR="004707E2" w:rsidRPr="008D03A6">
        <w:rPr>
          <w:rFonts w:ascii="Crimson Text" w:hAnsi="Crimson Text"/>
          <w:color w:val="000000" w:themeColor="text1"/>
          <w:sz w:val="26"/>
          <w:szCs w:val="26"/>
        </w:rPr>
        <w:t xml:space="preserve"> sobre la superficie espejada</w:t>
      </w:r>
      <w:r w:rsidR="00346172" w:rsidRPr="008D03A6">
        <w:rPr>
          <w:rFonts w:ascii="Crimson Text" w:hAnsi="Crimson Text"/>
          <w:color w:val="000000" w:themeColor="text1"/>
          <w:sz w:val="26"/>
          <w:szCs w:val="26"/>
        </w:rPr>
        <w:t xml:space="preserve">. Fue entonces cuando </w:t>
      </w:r>
      <w:r w:rsidR="00A51DE1" w:rsidRPr="008D03A6">
        <w:rPr>
          <w:rFonts w:ascii="Crimson Text" w:hAnsi="Crimson Text"/>
          <w:color w:val="000000" w:themeColor="text1"/>
          <w:sz w:val="26"/>
          <w:szCs w:val="26"/>
        </w:rPr>
        <w:t>advirtió</w:t>
      </w:r>
      <w:r w:rsidR="00346172" w:rsidRPr="008D03A6">
        <w:rPr>
          <w:rFonts w:ascii="Crimson Text" w:hAnsi="Crimson Text"/>
          <w:color w:val="000000" w:themeColor="text1"/>
          <w:sz w:val="26"/>
          <w:szCs w:val="26"/>
        </w:rPr>
        <w:t xml:space="preserve"> </w:t>
      </w:r>
      <w:r w:rsidR="00A51DE1" w:rsidRPr="008D03A6">
        <w:rPr>
          <w:rFonts w:ascii="Crimson Text" w:hAnsi="Crimson Text"/>
          <w:color w:val="000000" w:themeColor="text1"/>
          <w:sz w:val="26"/>
          <w:szCs w:val="26"/>
        </w:rPr>
        <w:t xml:space="preserve">la silueta de una criatura </w:t>
      </w:r>
      <w:r w:rsidR="00E4796B" w:rsidRPr="008D03A6">
        <w:rPr>
          <w:rFonts w:ascii="Crimson Text" w:hAnsi="Crimson Text"/>
          <w:color w:val="000000" w:themeColor="text1"/>
          <w:sz w:val="26"/>
          <w:szCs w:val="26"/>
        </w:rPr>
        <w:t xml:space="preserve">atravesando el reflejo, </w:t>
      </w:r>
      <w:r w:rsidR="00395623" w:rsidRPr="008D03A6">
        <w:rPr>
          <w:rFonts w:ascii="Crimson Text" w:hAnsi="Crimson Text"/>
          <w:color w:val="000000" w:themeColor="text1"/>
          <w:sz w:val="26"/>
          <w:szCs w:val="26"/>
        </w:rPr>
        <w:t>sus</w:t>
      </w:r>
      <w:r w:rsidR="00E4796B" w:rsidRPr="008D03A6">
        <w:rPr>
          <w:rFonts w:ascii="Crimson Text" w:hAnsi="Crimson Text"/>
          <w:color w:val="000000" w:themeColor="text1"/>
          <w:sz w:val="26"/>
          <w:szCs w:val="26"/>
        </w:rPr>
        <w:t xml:space="preserve"> alas </w:t>
      </w:r>
      <w:r w:rsidR="00395623" w:rsidRPr="008D03A6">
        <w:rPr>
          <w:rFonts w:ascii="Crimson Text" w:hAnsi="Crimson Text"/>
          <w:color w:val="000000" w:themeColor="text1"/>
          <w:sz w:val="26"/>
          <w:szCs w:val="26"/>
        </w:rPr>
        <w:t>extendidas y onduladas ilustraban</w:t>
      </w:r>
      <w:r w:rsidR="00D002FE" w:rsidRPr="008D03A6">
        <w:rPr>
          <w:rFonts w:ascii="Crimson Text" w:hAnsi="Crimson Text"/>
          <w:color w:val="000000" w:themeColor="text1"/>
          <w:sz w:val="26"/>
          <w:szCs w:val="26"/>
        </w:rPr>
        <w:t xml:space="preserve"> la fisonomía de</w:t>
      </w:r>
      <w:r w:rsidR="00A51DE1" w:rsidRPr="008D03A6">
        <w:rPr>
          <w:rFonts w:ascii="Crimson Text" w:hAnsi="Crimson Text"/>
          <w:color w:val="000000" w:themeColor="text1"/>
          <w:sz w:val="26"/>
          <w:szCs w:val="26"/>
        </w:rPr>
        <w:t xml:space="preserve"> un dragón</w:t>
      </w:r>
      <w:r w:rsidR="00E4796B" w:rsidRPr="008D03A6">
        <w:rPr>
          <w:rFonts w:ascii="Crimson Text" w:hAnsi="Crimson Text"/>
          <w:color w:val="000000" w:themeColor="text1"/>
          <w:sz w:val="26"/>
          <w:szCs w:val="26"/>
        </w:rPr>
        <w:t xml:space="preserve">. Una oleada de euforia lo invadió, y pensó en Agatha. </w:t>
      </w:r>
      <w:r w:rsidR="00FD5A05" w:rsidRPr="008D03A6">
        <w:rPr>
          <w:rFonts w:ascii="Crimson Text" w:hAnsi="Crimson Text"/>
          <w:color w:val="000000" w:themeColor="text1"/>
          <w:sz w:val="26"/>
          <w:szCs w:val="26"/>
        </w:rPr>
        <w:t>Alzó</w:t>
      </w:r>
      <w:r w:rsidR="00E4796B" w:rsidRPr="008D03A6">
        <w:rPr>
          <w:rFonts w:ascii="Crimson Text" w:hAnsi="Crimson Text"/>
          <w:color w:val="000000" w:themeColor="text1"/>
          <w:sz w:val="26"/>
          <w:szCs w:val="26"/>
        </w:rPr>
        <w:t xml:space="preserve"> la </w:t>
      </w:r>
      <w:r w:rsidR="00FD5A05" w:rsidRPr="008D03A6">
        <w:rPr>
          <w:rFonts w:ascii="Crimson Text" w:hAnsi="Crimson Text"/>
          <w:color w:val="000000" w:themeColor="text1"/>
          <w:sz w:val="26"/>
          <w:szCs w:val="26"/>
        </w:rPr>
        <w:t>cabeza</w:t>
      </w:r>
      <w:r w:rsidR="00E4796B" w:rsidRPr="008D03A6">
        <w:rPr>
          <w:rFonts w:ascii="Crimson Text" w:hAnsi="Crimson Text"/>
          <w:color w:val="000000" w:themeColor="text1"/>
          <w:sz w:val="26"/>
          <w:szCs w:val="26"/>
        </w:rPr>
        <w:t xml:space="preserve">, </w:t>
      </w:r>
      <w:r w:rsidR="00A51DE1" w:rsidRPr="008D03A6">
        <w:rPr>
          <w:rFonts w:ascii="Crimson Text" w:hAnsi="Crimson Text"/>
          <w:color w:val="000000" w:themeColor="text1"/>
          <w:sz w:val="26"/>
          <w:szCs w:val="26"/>
        </w:rPr>
        <w:t xml:space="preserve">e identificó </w:t>
      </w:r>
      <w:r w:rsidR="00E73BA6" w:rsidRPr="008D03A6">
        <w:rPr>
          <w:rFonts w:ascii="Crimson Text" w:hAnsi="Crimson Text"/>
          <w:color w:val="000000" w:themeColor="text1"/>
          <w:sz w:val="26"/>
          <w:szCs w:val="26"/>
        </w:rPr>
        <w:t>a</w:t>
      </w:r>
      <w:r w:rsidR="00FD5A05" w:rsidRPr="008D03A6">
        <w:rPr>
          <w:rFonts w:ascii="Crimson Text" w:hAnsi="Crimson Text"/>
          <w:color w:val="000000" w:themeColor="text1"/>
          <w:sz w:val="26"/>
          <w:szCs w:val="26"/>
        </w:rPr>
        <w:t>l</w:t>
      </w:r>
      <w:r w:rsidR="00E4796B" w:rsidRPr="008D03A6">
        <w:rPr>
          <w:rFonts w:ascii="Crimson Text" w:hAnsi="Crimson Text"/>
          <w:color w:val="000000" w:themeColor="text1"/>
          <w:sz w:val="26"/>
          <w:szCs w:val="26"/>
        </w:rPr>
        <w:t xml:space="preserve"> enorme </w:t>
      </w:r>
      <w:r w:rsidR="00FD5A05" w:rsidRPr="008D03A6">
        <w:rPr>
          <w:rFonts w:ascii="Crimson Text" w:hAnsi="Crimson Text"/>
          <w:color w:val="000000" w:themeColor="text1"/>
          <w:sz w:val="26"/>
          <w:szCs w:val="26"/>
        </w:rPr>
        <w:t>espécimen</w:t>
      </w:r>
      <w:r w:rsidR="005F6EA5"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volando</w:t>
      </w:r>
      <w:r w:rsidR="00E4796B"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en dirección a las montañas</w:t>
      </w:r>
      <w:r w:rsidR="00E4796B" w:rsidRPr="008D03A6">
        <w:rPr>
          <w:rFonts w:ascii="Crimson Text" w:hAnsi="Crimson Text"/>
          <w:color w:val="000000" w:themeColor="text1"/>
          <w:sz w:val="26"/>
          <w:szCs w:val="26"/>
        </w:rPr>
        <w:t xml:space="preserve">. Los rayos solares </w:t>
      </w:r>
      <w:r w:rsidR="00FD5A05" w:rsidRPr="008D03A6">
        <w:rPr>
          <w:rFonts w:ascii="Crimson Text" w:hAnsi="Crimson Text"/>
          <w:color w:val="000000" w:themeColor="text1"/>
          <w:sz w:val="26"/>
          <w:szCs w:val="26"/>
        </w:rPr>
        <w:t>le cegaban</w:t>
      </w:r>
      <w:r w:rsidR="005F6EA5" w:rsidRPr="008D03A6">
        <w:rPr>
          <w:rFonts w:ascii="Crimson Text" w:hAnsi="Crimson Text"/>
          <w:color w:val="000000" w:themeColor="text1"/>
          <w:sz w:val="26"/>
          <w:szCs w:val="26"/>
        </w:rPr>
        <w:t xml:space="preserve"> la vista</w:t>
      </w:r>
      <w:r w:rsidR="00E4796B" w:rsidRPr="008D03A6">
        <w:rPr>
          <w:rFonts w:ascii="Crimson Text" w:hAnsi="Crimson Text"/>
          <w:color w:val="000000" w:themeColor="text1"/>
          <w:sz w:val="26"/>
          <w:szCs w:val="26"/>
        </w:rPr>
        <w:t xml:space="preserve">, </w:t>
      </w:r>
      <w:r w:rsidR="00FD5A05" w:rsidRPr="008D03A6">
        <w:rPr>
          <w:rFonts w:ascii="Crimson Text" w:hAnsi="Crimson Text"/>
          <w:color w:val="000000" w:themeColor="text1"/>
          <w:sz w:val="26"/>
          <w:szCs w:val="26"/>
        </w:rPr>
        <w:t xml:space="preserve">y </w:t>
      </w:r>
      <w:r w:rsidR="00E4796B" w:rsidRPr="008D03A6">
        <w:rPr>
          <w:rFonts w:ascii="Crimson Text" w:hAnsi="Crimson Text"/>
          <w:color w:val="000000" w:themeColor="text1"/>
          <w:sz w:val="26"/>
          <w:szCs w:val="26"/>
        </w:rPr>
        <w:t>poco</w:t>
      </w:r>
      <w:r w:rsidR="00FD5A05" w:rsidRPr="008D03A6">
        <w:rPr>
          <w:rFonts w:ascii="Crimson Text" w:hAnsi="Crimson Text"/>
          <w:color w:val="000000" w:themeColor="text1"/>
          <w:sz w:val="26"/>
          <w:szCs w:val="26"/>
        </w:rPr>
        <w:t xml:space="preserve"> podía </w:t>
      </w:r>
      <w:r w:rsidR="00D002FE" w:rsidRPr="008D03A6">
        <w:rPr>
          <w:rFonts w:ascii="Crimson Text" w:hAnsi="Crimson Text"/>
          <w:color w:val="000000" w:themeColor="text1"/>
          <w:sz w:val="26"/>
          <w:szCs w:val="26"/>
        </w:rPr>
        <w:t>distinguir</w:t>
      </w:r>
      <w:del w:id="139" w:author="PC" w:date="2025-07-03T20:03:00Z">
        <w:r w:rsidR="007027DE" w:rsidRPr="008D03A6" w:rsidDel="00701A62">
          <w:rPr>
            <w:rFonts w:ascii="Crimson Text" w:hAnsi="Crimson Text"/>
            <w:color w:val="000000" w:themeColor="text1"/>
            <w:sz w:val="26"/>
            <w:szCs w:val="26"/>
          </w:rPr>
          <w:delText xml:space="preserve"> del marco</w:delText>
        </w:r>
      </w:del>
      <w:r w:rsidR="00E4796B" w:rsidRPr="008D03A6">
        <w:rPr>
          <w:rFonts w:ascii="Crimson Text" w:hAnsi="Crimson Text"/>
          <w:color w:val="000000" w:themeColor="text1"/>
          <w:sz w:val="26"/>
          <w:szCs w:val="26"/>
        </w:rPr>
        <w:t xml:space="preserve">. </w:t>
      </w:r>
      <w:r w:rsidR="00CD693F" w:rsidRPr="008D03A6">
        <w:rPr>
          <w:rFonts w:ascii="Crimson Text" w:hAnsi="Crimson Text"/>
          <w:color w:val="000000" w:themeColor="text1"/>
          <w:sz w:val="26"/>
          <w:szCs w:val="26"/>
        </w:rPr>
        <w:t>Trató de proteger su</w:t>
      </w:r>
      <w:r w:rsidR="005F6EA5" w:rsidRPr="008D03A6">
        <w:rPr>
          <w:rFonts w:ascii="Crimson Text" w:hAnsi="Crimson Text"/>
          <w:color w:val="000000" w:themeColor="text1"/>
          <w:sz w:val="26"/>
          <w:szCs w:val="26"/>
        </w:rPr>
        <w:t>s</w:t>
      </w:r>
      <w:r w:rsidR="00FD5A05" w:rsidRPr="008D03A6">
        <w:rPr>
          <w:rFonts w:ascii="Crimson Text" w:hAnsi="Crimson Text"/>
          <w:color w:val="000000" w:themeColor="text1"/>
          <w:sz w:val="26"/>
          <w:szCs w:val="26"/>
        </w:rPr>
        <w:t xml:space="preserve"> </w:t>
      </w:r>
      <w:r w:rsidR="005F6EA5" w:rsidRPr="008D03A6">
        <w:rPr>
          <w:rFonts w:ascii="Crimson Text" w:hAnsi="Crimson Text"/>
          <w:color w:val="000000" w:themeColor="text1"/>
          <w:sz w:val="26"/>
          <w:szCs w:val="26"/>
        </w:rPr>
        <w:t xml:space="preserve">ojos </w:t>
      </w:r>
      <w:del w:id="140" w:author="PC" w:date="2025-07-03T20:05:00Z">
        <w:r w:rsidR="00CD693F" w:rsidRPr="008D03A6" w:rsidDel="00701A62">
          <w:rPr>
            <w:rFonts w:ascii="Crimson Text" w:hAnsi="Crimson Text"/>
            <w:color w:val="000000" w:themeColor="text1"/>
            <w:sz w:val="26"/>
            <w:szCs w:val="26"/>
          </w:rPr>
          <w:delText>llevando las</w:delText>
        </w:r>
        <w:r w:rsidR="00E4796B" w:rsidRPr="008D03A6" w:rsidDel="00701A62">
          <w:rPr>
            <w:rFonts w:ascii="Crimson Text" w:hAnsi="Crimson Text"/>
            <w:color w:val="000000" w:themeColor="text1"/>
            <w:sz w:val="26"/>
            <w:szCs w:val="26"/>
          </w:rPr>
          <w:delText xml:space="preserve"> manos </w:delText>
        </w:r>
        <w:r w:rsidR="00CD693F" w:rsidRPr="008D03A6" w:rsidDel="00701A62">
          <w:rPr>
            <w:rFonts w:ascii="Crimson Text" w:hAnsi="Crimson Text"/>
            <w:color w:val="000000" w:themeColor="text1"/>
            <w:sz w:val="26"/>
            <w:szCs w:val="26"/>
          </w:rPr>
          <w:delText>a la altura</w:delText>
        </w:r>
        <w:r w:rsidR="00E4796B" w:rsidRPr="008D03A6" w:rsidDel="00701A62">
          <w:rPr>
            <w:rFonts w:ascii="Crimson Text" w:hAnsi="Crimson Text"/>
            <w:color w:val="000000" w:themeColor="text1"/>
            <w:sz w:val="26"/>
            <w:szCs w:val="26"/>
          </w:rPr>
          <w:delText xml:space="preserve"> de las cejas. </w:delText>
        </w:r>
        <w:r w:rsidR="003A5B32" w:rsidRPr="008D03A6" w:rsidDel="00701A62">
          <w:rPr>
            <w:rFonts w:ascii="Crimson Text" w:hAnsi="Crimson Text"/>
            <w:color w:val="000000" w:themeColor="text1"/>
            <w:sz w:val="26"/>
            <w:szCs w:val="26"/>
          </w:rPr>
          <w:delText xml:space="preserve">Con </w:delText>
        </w:r>
        <w:r w:rsidR="005F6EA5" w:rsidRPr="008D03A6" w:rsidDel="00701A62">
          <w:rPr>
            <w:rFonts w:ascii="Crimson Text" w:hAnsi="Crimson Text"/>
            <w:color w:val="000000" w:themeColor="text1"/>
            <w:sz w:val="26"/>
            <w:szCs w:val="26"/>
          </w:rPr>
          <w:delText>una mejor visión</w:delText>
        </w:r>
      </w:del>
      <w:ins w:id="141" w:author="PC" w:date="2025-07-03T20:05:00Z">
        <w:r w:rsidR="00701A62">
          <w:rPr>
            <w:rFonts w:ascii="Crimson Text" w:hAnsi="Crimson Text"/>
            <w:color w:val="000000" w:themeColor="text1"/>
            <w:sz w:val="26"/>
            <w:szCs w:val="26"/>
          </w:rPr>
          <w:t>haciendo visera con las manos</w:t>
        </w:r>
      </w:ins>
      <w:r w:rsidR="003A5B32" w:rsidRPr="008D03A6">
        <w:rPr>
          <w:rFonts w:ascii="Crimson Text" w:hAnsi="Crimson Text"/>
          <w:color w:val="000000" w:themeColor="text1"/>
          <w:sz w:val="26"/>
          <w:szCs w:val="26"/>
        </w:rPr>
        <w:t>,</w:t>
      </w:r>
      <w:ins w:id="142" w:author="PC" w:date="2025-07-03T20:05:00Z">
        <w:r w:rsidR="00701A62">
          <w:rPr>
            <w:rFonts w:ascii="Crimson Text" w:hAnsi="Crimson Text"/>
            <w:color w:val="000000" w:themeColor="text1"/>
            <w:sz w:val="26"/>
            <w:szCs w:val="26"/>
          </w:rPr>
          <w:t xml:space="preserve"> y</w:t>
        </w:r>
      </w:ins>
      <w:r w:rsidR="003A5B32" w:rsidRPr="008D03A6">
        <w:rPr>
          <w:rFonts w:ascii="Crimson Text" w:hAnsi="Crimson Text"/>
          <w:color w:val="000000" w:themeColor="text1"/>
          <w:sz w:val="26"/>
          <w:szCs w:val="26"/>
        </w:rPr>
        <w:t xml:space="preserve"> pudo </w:t>
      </w:r>
      <w:r w:rsidR="00CD693F" w:rsidRPr="008D03A6">
        <w:rPr>
          <w:rFonts w:ascii="Crimson Text" w:hAnsi="Crimson Text"/>
          <w:color w:val="000000" w:themeColor="text1"/>
          <w:sz w:val="26"/>
          <w:szCs w:val="26"/>
        </w:rPr>
        <w:t>apreciar</w:t>
      </w:r>
      <w:r w:rsidR="003A5B32" w:rsidRPr="008D03A6">
        <w:rPr>
          <w:rFonts w:ascii="Crimson Text" w:hAnsi="Crimson Text"/>
          <w:color w:val="000000" w:themeColor="text1"/>
          <w:sz w:val="26"/>
          <w:szCs w:val="26"/>
        </w:rPr>
        <w:t xml:space="preserve"> cómo</w:t>
      </w:r>
      <w:r w:rsidR="00E4796B" w:rsidRPr="008D03A6">
        <w:rPr>
          <w:rFonts w:ascii="Crimson Text" w:hAnsi="Crimson Text"/>
          <w:color w:val="000000" w:themeColor="text1"/>
          <w:sz w:val="26"/>
          <w:szCs w:val="26"/>
        </w:rPr>
        <w:t xml:space="preserve"> el dragón </w:t>
      </w:r>
      <w:del w:id="143" w:author="PC" w:date="2025-07-03T20:05:00Z">
        <w:r w:rsidR="003A5B32" w:rsidRPr="008D03A6" w:rsidDel="00701A62">
          <w:rPr>
            <w:rFonts w:ascii="Crimson Text" w:hAnsi="Crimson Text"/>
            <w:color w:val="000000" w:themeColor="text1"/>
            <w:sz w:val="26"/>
            <w:szCs w:val="26"/>
          </w:rPr>
          <w:delText>p</w:delText>
        </w:r>
        <w:r w:rsidR="008F7AA6" w:rsidRPr="008D03A6" w:rsidDel="00701A62">
          <w:rPr>
            <w:rFonts w:ascii="Crimson Text" w:hAnsi="Crimson Text"/>
            <w:color w:val="000000" w:themeColor="text1"/>
            <w:sz w:val="26"/>
            <w:szCs w:val="26"/>
          </w:rPr>
          <w:delText>ractic</w:delText>
        </w:r>
        <w:r w:rsidR="00CD693F" w:rsidRPr="008D03A6" w:rsidDel="00701A62">
          <w:rPr>
            <w:rFonts w:ascii="Crimson Text" w:hAnsi="Crimson Text"/>
            <w:color w:val="000000" w:themeColor="text1"/>
            <w:sz w:val="26"/>
            <w:szCs w:val="26"/>
          </w:rPr>
          <w:delText>aba</w:delText>
        </w:r>
        <w:r w:rsidR="00E4796B" w:rsidRPr="008D03A6" w:rsidDel="00701A62">
          <w:rPr>
            <w:rFonts w:ascii="Crimson Text" w:hAnsi="Crimson Text"/>
            <w:color w:val="000000" w:themeColor="text1"/>
            <w:sz w:val="26"/>
            <w:szCs w:val="26"/>
          </w:rPr>
          <w:delText xml:space="preserve"> </w:delText>
        </w:r>
      </w:del>
      <w:ins w:id="144" w:author="PC" w:date="2025-07-03T20:05:00Z">
        <w:r w:rsidR="00701A62">
          <w:rPr>
            <w:rFonts w:ascii="Crimson Text" w:hAnsi="Crimson Text"/>
            <w:color w:val="000000" w:themeColor="text1"/>
            <w:sz w:val="26"/>
            <w:szCs w:val="26"/>
          </w:rPr>
          <w:t>realizaba</w:t>
        </w:r>
        <w:r w:rsidR="00701A62" w:rsidRPr="008D03A6">
          <w:rPr>
            <w:rFonts w:ascii="Crimson Text" w:hAnsi="Crimson Text"/>
            <w:color w:val="000000" w:themeColor="text1"/>
            <w:sz w:val="26"/>
            <w:szCs w:val="26"/>
          </w:rPr>
          <w:t xml:space="preserve"> </w:t>
        </w:r>
      </w:ins>
      <w:r w:rsidR="00E4796B" w:rsidRPr="008D03A6">
        <w:rPr>
          <w:rFonts w:ascii="Crimson Text" w:hAnsi="Crimson Text"/>
          <w:color w:val="000000" w:themeColor="text1"/>
          <w:sz w:val="26"/>
          <w:szCs w:val="26"/>
        </w:rPr>
        <w:t xml:space="preserve">un </w:t>
      </w:r>
      <w:r w:rsidR="008F7AA6" w:rsidRPr="008D03A6">
        <w:rPr>
          <w:rFonts w:ascii="Crimson Text" w:hAnsi="Crimson Text"/>
          <w:color w:val="000000" w:themeColor="text1"/>
          <w:sz w:val="26"/>
          <w:szCs w:val="26"/>
        </w:rPr>
        <w:t xml:space="preserve">giro repentino </w:t>
      </w:r>
      <w:r w:rsidR="00CD693F" w:rsidRPr="008D03A6">
        <w:rPr>
          <w:rFonts w:ascii="Crimson Text" w:hAnsi="Crimson Text"/>
          <w:color w:val="000000" w:themeColor="text1"/>
          <w:sz w:val="26"/>
          <w:szCs w:val="26"/>
        </w:rPr>
        <w:t>para enfilar</w:t>
      </w:r>
      <w:r w:rsidR="00E4796B" w:rsidRPr="008D03A6">
        <w:rPr>
          <w:rFonts w:ascii="Crimson Text" w:hAnsi="Crimson Text"/>
          <w:color w:val="000000" w:themeColor="text1"/>
          <w:sz w:val="26"/>
          <w:szCs w:val="26"/>
        </w:rPr>
        <w:t xml:space="preserve"> hacía su posición, </w:t>
      </w:r>
      <w:r w:rsidR="008F7AA6" w:rsidRPr="008D03A6">
        <w:rPr>
          <w:rFonts w:ascii="Crimson Text" w:hAnsi="Crimson Text"/>
          <w:color w:val="000000" w:themeColor="text1"/>
          <w:sz w:val="26"/>
          <w:szCs w:val="26"/>
        </w:rPr>
        <w:t>estaba claro que el muchacho no</w:t>
      </w:r>
      <w:r w:rsidR="00D002FE" w:rsidRPr="008D03A6">
        <w:rPr>
          <w:rFonts w:ascii="Crimson Text" w:hAnsi="Crimson Text"/>
          <w:color w:val="000000" w:themeColor="text1"/>
          <w:sz w:val="26"/>
          <w:szCs w:val="26"/>
        </w:rPr>
        <w:t xml:space="preserve"> le</w:t>
      </w:r>
      <w:r w:rsidR="008F7AA6" w:rsidRPr="008D03A6">
        <w:rPr>
          <w:rFonts w:ascii="Crimson Text" w:hAnsi="Crimson Text"/>
          <w:color w:val="000000" w:themeColor="text1"/>
          <w:sz w:val="26"/>
          <w:szCs w:val="26"/>
        </w:rPr>
        <w:t xml:space="preserve"> había pasado inadvertido</w:t>
      </w:r>
      <w:r w:rsidR="008F44B3" w:rsidRPr="008D03A6">
        <w:rPr>
          <w:rFonts w:ascii="Crimson Text" w:hAnsi="Crimson Text"/>
          <w:color w:val="000000" w:themeColor="text1"/>
          <w:sz w:val="26"/>
          <w:szCs w:val="26"/>
        </w:rPr>
        <w:t xml:space="preserve">. La emoción </w:t>
      </w:r>
      <w:r w:rsidR="003A5B32" w:rsidRPr="008D03A6">
        <w:rPr>
          <w:rFonts w:ascii="Crimson Text" w:hAnsi="Crimson Text"/>
          <w:color w:val="000000" w:themeColor="text1"/>
          <w:sz w:val="26"/>
          <w:szCs w:val="26"/>
        </w:rPr>
        <w:t xml:space="preserve">lo invitaba a creer en un </w:t>
      </w:r>
      <w:r w:rsidR="0054686D" w:rsidRPr="008D03A6">
        <w:rPr>
          <w:rFonts w:ascii="Crimson Text" w:hAnsi="Crimson Text"/>
          <w:color w:val="000000" w:themeColor="text1"/>
          <w:sz w:val="26"/>
          <w:szCs w:val="26"/>
        </w:rPr>
        <w:t>r</w:t>
      </w:r>
      <w:r w:rsidR="003A5B32" w:rsidRPr="008D03A6">
        <w:rPr>
          <w:rFonts w:ascii="Crimson Text" w:hAnsi="Crimson Text"/>
          <w:color w:val="000000" w:themeColor="text1"/>
          <w:sz w:val="26"/>
          <w:szCs w:val="26"/>
        </w:rPr>
        <w:t>encuentro,</w:t>
      </w:r>
      <w:r w:rsidR="008F44B3" w:rsidRPr="008D03A6">
        <w:rPr>
          <w:rFonts w:ascii="Crimson Text" w:hAnsi="Crimson Text"/>
          <w:color w:val="000000" w:themeColor="text1"/>
          <w:sz w:val="26"/>
          <w:szCs w:val="26"/>
        </w:rPr>
        <w:t xml:space="preserve"> pero </w:t>
      </w:r>
      <w:r w:rsidR="0054686D" w:rsidRPr="008D03A6">
        <w:rPr>
          <w:rFonts w:ascii="Crimson Text" w:hAnsi="Crimson Text"/>
          <w:color w:val="000000" w:themeColor="text1"/>
          <w:sz w:val="26"/>
          <w:szCs w:val="26"/>
        </w:rPr>
        <w:t>sus</w:t>
      </w:r>
      <w:r w:rsidR="008F44B3" w:rsidRPr="008D03A6">
        <w:rPr>
          <w:rFonts w:ascii="Crimson Text" w:hAnsi="Crimson Text"/>
          <w:color w:val="000000" w:themeColor="text1"/>
          <w:sz w:val="26"/>
          <w:szCs w:val="26"/>
        </w:rPr>
        <w:t xml:space="preserve"> expectativas se </w:t>
      </w:r>
      <w:del w:id="145" w:author="PC" w:date="2025-07-03T20:06:00Z">
        <w:r w:rsidR="008F44B3" w:rsidRPr="008D03A6" w:rsidDel="00701A62">
          <w:rPr>
            <w:rFonts w:ascii="Crimson Text" w:hAnsi="Crimson Text"/>
            <w:color w:val="000000" w:themeColor="text1"/>
            <w:sz w:val="26"/>
            <w:szCs w:val="26"/>
          </w:rPr>
          <w:delText>derrumba</w:delText>
        </w:r>
        <w:r w:rsidR="00CD693F" w:rsidRPr="008D03A6" w:rsidDel="00701A62">
          <w:rPr>
            <w:rFonts w:ascii="Crimson Text" w:hAnsi="Crimson Text"/>
            <w:color w:val="000000" w:themeColor="text1"/>
            <w:sz w:val="26"/>
            <w:szCs w:val="26"/>
          </w:rPr>
          <w:delText>rían</w:delText>
        </w:r>
        <w:r w:rsidR="008F44B3" w:rsidRPr="008D03A6" w:rsidDel="00701A62">
          <w:rPr>
            <w:rFonts w:ascii="Crimson Text" w:hAnsi="Crimson Text"/>
            <w:color w:val="000000" w:themeColor="text1"/>
            <w:sz w:val="26"/>
            <w:szCs w:val="26"/>
          </w:rPr>
          <w:delText xml:space="preserve"> </w:delText>
        </w:r>
      </w:del>
      <w:ins w:id="146" w:author="PC" w:date="2025-07-03T20:06:00Z">
        <w:r w:rsidR="00701A62">
          <w:rPr>
            <w:rFonts w:ascii="Crimson Text" w:hAnsi="Crimson Text"/>
            <w:color w:val="000000" w:themeColor="text1"/>
            <w:sz w:val="26"/>
            <w:szCs w:val="26"/>
          </w:rPr>
          <w:t>derrumbaron</w:t>
        </w:r>
        <w:r w:rsidR="00701A62" w:rsidRPr="008D03A6">
          <w:rPr>
            <w:rFonts w:ascii="Crimson Text" w:hAnsi="Crimson Text"/>
            <w:color w:val="000000" w:themeColor="text1"/>
            <w:sz w:val="26"/>
            <w:szCs w:val="26"/>
          </w:rPr>
          <w:t xml:space="preserve"> </w:t>
        </w:r>
      </w:ins>
      <w:r w:rsidR="0054686D" w:rsidRPr="008D03A6">
        <w:rPr>
          <w:rFonts w:ascii="Crimson Text" w:hAnsi="Crimson Text"/>
          <w:color w:val="000000" w:themeColor="text1"/>
          <w:sz w:val="26"/>
          <w:szCs w:val="26"/>
        </w:rPr>
        <w:t>pronto</w:t>
      </w:r>
      <w:r w:rsidR="008F44B3" w:rsidRPr="008D03A6">
        <w:rPr>
          <w:rFonts w:ascii="Crimson Text" w:hAnsi="Crimson Text"/>
          <w:color w:val="000000" w:themeColor="text1"/>
          <w:sz w:val="26"/>
          <w:szCs w:val="26"/>
        </w:rPr>
        <w:t xml:space="preserve">. No </w:t>
      </w:r>
      <w:r w:rsidR="00461CEA" w:rsidRPr="008D03A6">
        <w:rPr>
          <w:rFonts w:ascii="Crimson Text" w:hAnsi="Crimson Text"/>
          <w:color w:val="000000" w:themeColor="text1"/>
          <w:sz w:val="26"/>
          <w:szCs w:val="26"/>
        </w:rPr>
        <w:t xml:space="preserve">era </w:t>
      </w:r>
      <w:r w:rsidR="0054686D" w:rsidRPr="008D03A6">
        <w:rPr>
          <w:rFonts w:ascii="Crimson Text" w:hAnsi="Crimson Text"/>
          <w:color w:val="000000" w:themeColor="text1"/>
          <w:sz w:val="26"/>
          <w:szCs w:val="26"/>
        </w:rPr>
        <w:t>Agatha</w:t>
      </w:r>
      <w:r w:rsidR="00461CEA" w:rsidRPr="008D03A6">
        <w:rPr>
          <w:rFonts w:ascii="Crimson Text" w:hAnsi="Crimson Text"/>
          <w:color w:val="000000" w:themeColor="text1"/>
          <w:sz w:val="26"/>
          <w:szCs w:val="26"/>
        </w:rPr>
        <w:t xml:space="preserve"> quien se </w:t>
      </w:r>
      <w:del w:id="147" w:author="PC" w:date="2025-07-03T20:06:00Z">
        <w:r w:rsidR="007027DE" w:rsidRPr="008D03A6" w:rsidDel="00701A62">
          <w:rPr>
            <w:rFonts w:ascii="Crimson Text" w:hAnsi="Crimson Text"/>
            <w:color w:val="000000" w:themeColor="text1"/>
            <w:sz w:val="26"/>
            <w:szCs w:val="26"/>
          </w:rPr>
          <w:delText>había sumado</w:delText>
        </w:r>
        <w:r w:rsidR="00461CEA" w:rsidRPr="008D03A6" w:rsidDel="00701A62">
          <w:rPr>
            <w:rFonts w:ascii="Crimson Text" w:hAnsi="Crimson Text"/>
            <w:color w:val="000000" w:themeColor="text1"/>
            <w:sz w:val="26"/>
            <w:szCs w:val="26"/>
          </w:rPr>
          <w:delText xml:space="preserve"> a </w:delText>
        </w:r>
        <w:r w:rsidR="00D002FE" w:rsidRPr="008D03A6" w:rsidDel="00701A62">
          <w:rPr>
            <w:rFonts w:ascii="Crimson Text" w:hAnsi="Crimson Text"/>
            <w:color w:val="000000" w:themeColor="text1"/>
            <w:sz w:val="26"/>
            <w:szCs w:val="26"/>
          </w:rPr>
          <w:delText xml:space="preserve">la </w:delText>
        </w:r>
        <w:r w:rsidR="00461CEA" w:rsidRPr="008D03A6" w:rsidDel="00701A62">
          <w:rPr>
            <w:rFonts w:ascii="Crimson Text" w:hAnsi="Crimson Text"/>
            <w:color w:val="000000" w:themeColor="text1"/>
            <w:sz w:val="26"/>
            <w:szCs w:val="26"/>
          </w:rPr>
          <w:delText>escena</w:delText>
        </w:r>
      </w:del>
      <w:ins w:id="148" w:author="PC" w:date="2025-07-03T20:06:00Z">
        <w:r w:rsidR="00701A62">
          <w:rPr>
            <w:rFonts w:ascii="Crimson Text" w:hAnsi="Crimson Text"/>
            <w:color w:val="000000" w:themeColor="text1"/>
            <w:sz w:val="26"/>
            <w:szCs w:val="26"/>
          </w:rPr>
          <w:t>dirigía hacia él</w:t>
        </w:r>
      </w:ins>
      <w:r w:rsidR="008F44B3" w:rsidRPr="008D03A6">
        <w:rPr>
          <w:rFonts w:ascii="Crimson Text" w:hAnsi="Crimson Text"/>
          <w:color w:val="000000" w:themeColor="text1"/>
          <w:sz w:val="26"/>
          <w:szCs w:val="26"/>
        </w:rPr>
        <w:t xml:space="preserve">, sino </w:t>
      </w:r>
      <w:r w:rsidR="005114D2" w:rsidRPr="008D03A6">
        <w:rPr>
          <w:rFonts w:ascii="Crimson Text" w:hAnsi="Crimson Text"/>
          <w:color w:val="000000" w:themeColor="text1"/>
          <w:sz w:val="26"/>
          <w:szCs w:val="26"/>
        </w:rPr>
        <w:t>un</w:t>
      </w:r>
      <w:r w:rsidR="007027DE" w:rsidRPr="008D03A6">
        <w:rPr>
          <w:rFonts w:ascii="Crimson Text" w:hAnsi="Crimson Text"/>
          <w:color w:val="000000" w:themeColor="text1"/>
          <w:sz w:val="26"/>
          <w:szCs w:val="26"/>
        </w:rPr>
        <w:t xml:space="preserve"> temible</w:t>
      </w:r>
      <w:r w:rsidR="008F44B3" w:rsidRPr="008D03A6">
        <w:rPr>
          <w:rFonts w:ascii="Crimson Text" w:hAnsi="Crimson Text"/>
          <w:color w:val="000000" w:themeColor="text1"/>
          <w:sz w:val="26"/>
          <w:szCs w:val="26"/>
        </w:rPr>
        <w:t xml:space="preserve"> dragón rojo</w:t>
      </w:r>
      <w:r w:rsidR="00D002FE" w:rsidRPr="008D03A6">
        <w:rPr>
          <w:rFonts w:ascii="Crimson Text" w:hAnsi="Crimson Text"/>
          <w:color w:val="000000" w:themeColor="text1"/>
          <w:sz w:val="26"/>
          <w:szCs w:val="26"/>
        </w:rPr>
        <w:t xml:space="preserve"> que</w:t>
      </w:r>
      <w:r w:rsidR="007027DE" w:rsidRPr="008D03A6">
        <w:rPr>
          <w:rFonts w:ascii="Crimson Text" w:hAnsi="Crimson Text"/>
          <w:color w:val="000000" w:themeColor="text1"/>
          <w:sz w:val="26"/>
          <w:szCs w:val="26"/>
        </w:rPr>
        <w:t>,</w:t>
      </w:r>
      <w:r w:rsidR="008F44B3" w:rsidRPr="008D03A6">
        <w:rPr>
          <w:rFonts w:ascii="Crimson Text" w:hAnsi="Crimson Text"/>
          <w:color w:val="000000" w:themeColor="text1"/>
          <w:sz w:val="26"/>
          <w:szCs w:val="26"/>
        </w:rPr>
        <w:t xml:space="preserve"> </w:t>
      </w:r>
      <w:r w:rsidR="005114D2" w:rsidRPr="008D03A6">
        <w:rPr>
          <w:rFonts w:ascii="Crimson Text" w:hAnsi="Crimson Text"/>
          <w:color w:val="000000" w:themeColor="text1"/>
          <w:sz w:val="26"/>
          <w:szCs w:val="26"/>
        </w:rPr>
        <w:t>desde las entrañas</w:t>
      </w:r>
      <w:r w:rsidR="008F44B3" w:rsidRPr="008D03A6">
        <w:rPr>
          <w:rFonts w:ascii="Crimson Text" w:hAnsi="Crimson Text"/>
          <w:color w:val="000000" w:themeColor="text1"/>
          <w:sz w:val="26"/>
          <w:szCs w:val="26"/>
        </w:rPr>
        <w:t xml:space="preserve"> </w:t>
      </w:r>
      <w:r w:rsidR="005114D2" w:rsidRPr="008D03A6">
        <w:rPr>
          <w:rFonts w:ascii="Crimson Text" w:hAnsi="Crimson Text"/>
          <w:color w:val="000000" w:themeColor="text1"/>
          <w:sz w:val="26"/>
          <w:szCs w:val="26"/>
        </w:rPr>
        <w:t>d</w:t>
      </w:r>
      <w:r w:rsidR="008F44B3" w:rsidRPr="008D03A6">
        <w:rPr>
          <w:rFonts w:ascii="Crimson Text" w:hAnsi="Crimson Text"/>
          <w:color w:val="000000" w:themeColor="text1"/>
          <w:sz w:val="26"/>
          <w:szCs w:val="26"/>
        </w:rPr>
        <w:t>el bosque</w:t>
      </w:r>
      <w:r w:rsidR="005114D2" w:rsidRPr="008D03A6">
        <w:rPr>
          <w:rFonts w:ascii="Crimson Text" w:hAnsi="Crimson Text"/>
          <w:color w:val="000000" w:themeColor="text1"/>
          <w:sz w:val="26"/>
          <w:szCs w:val="26"/>
        </w:rPr>
        <w:t xml:space="preserve">, </w:t>
      </w:r>
      <w:r w:rsidR="005F6EA5" w:rsidRPr="008D03A6">
        <w:rPr>
          <w:rFonts w:ascii="Crimson Text" w:hAnsi="Crimson Text"/>
          <w:color w:val="000000" w:themeColor="text1"/>
          <w:sz w:val="26"/>
          <w:szCs w:val="26"/>
        </w:rPr>
        <w:t>había emergido</w:t>
      </w:r>
      <w:r w:rsidR="00D002FE" w:rsidRPr="008D03A6">
        <w:rPr>
          <w:rFonts w:ascii="Crimson Text" w:hAnsi="Crimson Text"/>
          <w:color w:val="000000" w:themeColor="text1"/>
          <w:sz w:val="26"/>
          <w:szCs w:val="26"/>
        </w:rPr>
        <w:t xml:space="preserve"> para</w:t>
      </w:r>
      <w:r w:rsidR="005114D2" w:rsidRPr="008D03A6">
        <w:rPr>
          <w:rFonts w:ascii="Crimson Text" w:hAnsi="Crimson Text"/>
          <w:color w:val="000000" w:themeColor="text1"/>
          <w:sz w:val="26"/>
          <w:szCs w:val="26"/>
        </w:rPr>
        <w:t xml:space="preserve"> recordarle que </w:t>
      </w:r>
      <w:r w:rsidR="0054686D" w:rsidRPr="008D03A6">
        <w:rPr>
          <w:rFonts w:ascii="Crimson Text" w:hAnsi="Crimson Text"/>
          <w:color w:val="000000" w:themeColor="text1"/>
          <w:sz w:val="26"/>
          <w:szCs w:val="26"/>
        </w:rPr>
        <w:t xml:space="preserve">aún </w:t>
      </w:r>
      <w:r w:rsidR="005114D2" w:rsidRPr="008D03A6">
        <w:rPr>
          <w:rFonts w:ascii="Crimson Text" w:hAnsi="Crimson Text"/>
          <w:color w:val="000000" w:themeColor="text1"/>
          <w:sz w:val="26"/>
          <w:szCs w:val="26"/>
        </w:rPr>
        <w:t>no estaba completamente a salvo</w:t>
      </w:r>
      <w:r w:rsidR="008F44B3" w:rsidRPr="008D03A6">
        <w:rPr>
          <w:rFonts w:ascii="Crimson Text" w:hAnsi="Crimson Text"/>
          <w:color w:val="000000" w:themeColor="text1"/>
          <w:sz w:val="26"/>
          <w:szCs w:val="26"/>
        </w:rPr>
        <w:t>.</w:t>
      </w:r>
    </w:p>
    <w:p w:rsidR="005114D2" w:rsidRPr="008D03A6" w:rsidRDefault="005114D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bestia se </w:t>
      </w:r>
      <w:r w:rsidR="0097239D" w:rsidRPr="008D03A6">
        <w:rPr>
          <w:rFonts w:ascii="Crimson Text" w:hAnsi="Crimson Text"/>
          <w:color w:val="000000" w:themeColor="text1"/>
          <w:sz w:val="26"/>
          <w:szCs w:val="26"/>
        </w:rPr>
        <w:t>acercaba</w:t>
      </w:r>
      <w:r w:rsidR="00D35814" w:rsidRPr="008D03A6">
        <w:rPr>
          <w:rFonts w:ascii="Crimson Text" w:hAnsi="Crimson Text"/>
          <w:color w:val="000000" w:themeColor="text1"/>
          <w:sz w:val="26"/>
          <w:szCs w:val="26"/>
        </w:rPr>
        <w:t xml:space="preserve"> a gran velocidad</w:t>
      </w:r>
      <w:r w:rsidRPr="008D03A6">
        <w:rPr>
          <w:rFonts w:ascii="Crimson Text" w:hAnsi="Crimson Text"/>
          <w:color w:val="000000" w:themeColor="text1"/>
          <w:sz w:val="26"/>
          <w:szCs w:val="26"/>
        </w:rPr>
        <w:t>, con las garras extendidas</w:t>
      </w:r>
      <w:del w:id="149" w:author="PC" w:date="2025-07-03T20:06:00Z">
        <w:r w:rsidRPr="008D03A6" w:rsidDel="00701A6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una postura </w:t>
      </w:r>
      <w:r w:rsidR="0097239D" w:rsidRPr="008D03A6">
        <w:rPr>
          <w:rFonts w:ascii="Crimson Text" w:hAnsi="Crimson Text"/>
          <w:color w:val="000000" w:themeColor="text1"/>
          <w:sz w:val="26"/>
          <w:szCs w:val="26"/>
        </w:rPr>
        <w:t>desafiante. Al aproximarse</w:t>
      </w:r>
      <w:r w:rsidRPr="008D03A6">
        <w:rPr>
          <w:rFonts w:ascii="Crimson Text" w:hAnsi="Crimson Text"/>
          <w:color w:val="000000" w:themeColor="text1"/>
          <w:sz w:val="26"/>
          <w:szCs w:val="26"/>
        </w:rPr>
        <w:t xml:space="preserve">, pudo </w:t>
      </w:r>
      <w:r w:rsidR="00461CEA" w:rsidRPr="008D03A6">
        <w:rPr>
          <w:rFonts w:ascii="Crimson Text" w:hAnsi="Crimson Text"/>
          <w:color w:val="000000" w:themeColor="text1"/>
          <w:sz w:val="26"/>
          <w:szCs w:val="26"/>
        </w:rPr>
        <w:t>apreciar la ira en</w:t>
      </w:r>
      <w:r w:rsidRPr="008D03A6">
        <w:rPr>
          <w:rFonts w:ascii="Crimson Text" w:hAnsi="Crimson Text"/>
          <w:color w:val="000000" w:themeColor="text1"/>
          <w:sz w:val="26"/>
          <w:szCs w:val="26"/>
        </w:rPr>
        <w:t xml:space="preserve"> </w:t>
      </w:r>
      <w:r w:rsidR="001129EF"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rostro, y una </w:t>
      </w:r>
      <w:r w:rsidR="001129EF" w:rsidRPr="008D03A6">
        <w:rPr>
          <w:rFonts w:ascii="Crimson Text" w:hAnsi="Crimson Text"/>
          <w:color w:val="000000" w:themeColor="text1"/>
          <w:sz w:val="26"/>
          <w:szCs w:val="26"/>
        </w:rPr>
        <w:t>lacerante</w:t>
      </w:r>
      <w:r w:rsidRPr="008D03A6">
        <w:rPr>
          <w:rFonts w:ascii="Crimson Text" w:hAnsi="Crimson Text"/>
          <w:color w:val="000000" w:themeColor="text1"/>
          <w:sz w:val="26"/>
          <w:szCs w:val="26"/>
        </w:rPr>
        <w:t xml:space="preserve"> herida en uno de sus ojos. </w:t>
      </w:r>
      <w:r w:rsidR="00A924ED" w:rsidRPr="008D03A6">
        <w:rPr>
          <w:rFonts w:ascii="Crimson Text" w:hAnsi="Crimson Text"/>
          <w:color w:val="000000" w:themeColor="text1"/>
          <w:sz w:val="26"/>
          <w:szCs w:val="26"/>
        </w:rPr>
        <w:t xml:space="preserve">Un horrible </w:t>
      </w:r>
      <w:del w:id="150" w:author="PC" w:date="2025-07-03T20:07:00Z">
        <w:r w:rsidR="00A924ED" w:rsidRPr="008D03A6" w:rsidDel="00701A62">
          <w:rPr>
            <w:rFonts w:ascii="Crimson Text" w:hAnsi="Crimson Text"/>
            <w:i/>
            <w:color w:val="000000" w:themeColor="text1"/>
            <w:sz w:val="26"/>
            <w:szCs w:val="26"/>
          </w:rPr>
          <w:delText>déjà vu</w:delText>
        </w:r>
      </w:del>
      <w:ins w:id="151" w:author="PC" w:date="2025-07-03T20:07:00Z">
        <w:r w:rsidR="00701A62" w:rsidRPr="00701A62">
          <w:rPr>
            <w:rFonts w:ascii="Crimson Text" w:hAnsi="Crimson Text"/>
            <w:color w:val="000000" w:themeColor="text1"/>
            <w:sz w:val="26"/>
            <w:szCs w:val="26"/>
            <w:rPrChange w:id="152" w:author="PC" w:date="2025-07-03T20:07:00Z">
              <w:rPr>
                <w:rFonts w:ascii="Crimson Text" w:hAnsi="Crimson Text"/>
                <w:i/>
                <w:color w:val="000000" w:themeColor="text1"/>
                <w:sz w:val="26"/>
                <w:szCs w:val="26"/>
              </w:rPr>
            </w:rPrChange>
          </w:rPr>
          <w:t>presentimiento</w:t>
        </w:r>
      </w:ins>
      <w:r w:rsidR="00A924ED" w:rsidRPr="008D03A6">
        <w:rPr>
          <w:rFonts w:ascii="Crimson Text" w:hAnsi="Crimson Text"/>
          <w:color w:val="000000" w:themeColor="text1"/>
          <w:sz w:val="26"/>
          <w:szCs w:val="26"/>
        </w:rPr>
        <w:t xml:space="preserve"> invadió al joven, s</w:t>
      </w:r>
      <w:r w:rsidRPr="008D03A6">
        <w:rPr>
          <w:rFonts w:ascii="Crimson Text" w:hAnsi="Crimson Text"/>
          <w:color w:val="000000" w:themeColor="text1"/>
          <w:sz w:val="26"/>
          <w:szCs w:val="26"/>
        </w:rPr>
        <w:t xml:space="preserve">in dudas, se trataba del mismo dragón rojo que </w:t>
      </w:r>
      <w:r w:rsidR="00430F24" w:rsidRPr="008D03A6">
        <w:rPr>
          <w:rFonts w:ascii="Crimson Text" w:hAnsi="Crimson Text"/>
          <w:color w:val="000000" w:themeColor="text1"/>
          <w:sz w:val="26"/>
          <w:szCs w:val="26"/>
        </w:rPr>
        <w:t>lo había atacado</w:t>
      </w:r>
      <w:r w:rsidRPr="008D03A6">
        <w:rPr>
          <w:rFonts w:ascii="Crimson Text" w:hAnsi="Crimson Text"/>
          <w:color w:val="000000" w:themeColor="text1"/>
          <w:sz w:val="26"/>
          <w:szCs w:val="26"/>
        </w:rPr>
        <w:t xml:space="preserve"> en su primera </w:t>
      </w:r>
      <w:r w:rsidR="00461CEA" w:rsidRPr="008D03A6">
        <w:rPr>
          <w:rFonts w:ascii="Crimson Text" w:hAnsi="Crimson Text"/>
          <w:color w:val="000000" w:themeColor="text1"/>
          <w:sz w:val="26"/>
          <w:szCs w:val="26"/>
        </w:rPr>
        <w:t>expedición</w:t>
      </w:r>
      <w:r w:rsidRPr="008D03A6">
        <w:rPr>
          <w:rFonts w:ascii="Crimson Text" w:hAnsi="Crimson Text"/>
          <w:color w:val="000000" w:themeColor="text1"/>
          <w:sz w:val="26"/>
          <w:szCs w:val="26"/>
        </w:rPr>
        <w:t xml:space="preserve"> en el bosque.</w:t>
      </w:r>
    </w:p>
    <w:p w:rsidR="005114D2" w:rsidRPr="008D03A6" w:rsidRDefault="005114D2"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arrojó a la laguna de un salto, y su c</w:t>
      </w:r>
      <w:r w:rsidR="007001DA" w:rsidRPr="008D03A6">
        <w:rPr>
          <w:rFonts w:ascii="Crimson Text" w:hAnsi="Crimson Text"/>
          <w:color w:val="000000" w:themeColor="text1"/>
          <w:sz w:val="26"/>
          <w:szCs w:val="26"/>
        </w:rPr>
        <w:t xml:space="preserve">uerpo se sumergió. La bestia </w:t>
      </w:r>
      <w:r w:rsidR="0097239D" w:rsidRPr="008D03A6">
        <w:rPr>
          <w:rFonts w:ascii="Crimson Text" w:hAnsi="Crimson Text"/>
          <w:color w:val="000000" w:themeColor="text1"/>
          <w:sz w:val="26"/>
          <w:szCs w:val="26"/>
        </w:rPr>
        <w:t>cortó</w:t>
      </w:r>
      <w:r w:rsidRPr="008D03A6">
        <w:rPr>
          <w:rFonts w:ascii="Crimson Text" w:hAnsi="Crimson Text"/>
          <w:color w:val="000000" w:themeColor="text1"/>
          <w:sz w:val="26"/>
          <w:szCs w:val="26"/>
        </w:rPr>
        <w:t xml:space="preserve"> el agua con sus garras y dejó grabada </w:t>
      </w:r>
      <w:r w:rsidR="007001DA" w:rsidRPr="008D03A6">
        <w:rPr>
          <w:rFonts w:ascii="Crimson Text" w:hAnsi="Crimson Text"/>
          <w:color w:val="000000" w:themeColor="text1"/>
          <w:sz w:val="26"/>
          <w:szCs w:val="26"/>
        </w:rPr>
        <w:t xml:space="preserve">una estela </w:t>
      </w:r>
      <w:r w:rsidR="0097239D" w:rsidRPr="008D03A6">
        <w:rPr>
          <w:rFonts w:ascii="Crimson Text" w:hAnsi="Crimson Text"/>
          <w:color w:val="000000" w:themeColor="text1"/>
          <w:sz w:val="26"/>
          <w:szCs w:val="26"/>
        </w:rPr>
        <w:t>en la zona</w:t>
      </w:r>
      <w:r w:rsidRPr="008D03A6">
        <w:rPr>
          <w:rFonts w:ascii="Crimson Text" w:hAnsi="Crimson Text"/>
          <w:color w:val="000000" w:themeColor="text1"/>
          <w:sz w:val="26"/>
          <w:szCs w:val="26"/>
        </w:rPr>
        <w:t xml:space="preserve"> del impacto. La embestida había sido brutal, pero sin efecto, </w:t>
      </w:r>
      <w:r w:rsidR="00E24A3B"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Eros había salva</w:t>
      </w:r>
      <w:r w:rsidR="007001DA" w:rsidRPr="008D03A6">
        <w:rPr>
          <w:rFonts w:ascii="Crimson Text" w:hAnsi="Crimson Text"/>
          <w:color w:val="000000" w:themeColor="text1"/>
          <w:sz w:val="26"/>
          <w:szCs w:val="26"/>
        </w:rPr>
        <w:t>do</w:t>
      </w:r>
      <w:r w:rsidRPr="008D03A6">
        <w:rPr>
          <w:rFonts w:ascii="Crimson Text" w:hAnsi="Crimson Text"/>
          <w:color w:val="000000" w:themeColor="text1"/>
          <w:sz w:val="26"/>
          <w:szCs w:val="26"/>
        </w:rPr>
        <w:t xml:space="preserve"> el pellejo</w:t>
      </w:r>
      <w:r w:rsidR="007001DA" w:rsidRPr="008D03A6">
        <w:rPr>
          <w:rFonts w:ascii="Crimson Text" w:hAnsi="Crimson Text"/>
          <w:color w:val="000000" w:themeColor="text1"/>
          <w:sz w:val="26"/>
          <w:szCs w:val="26"/>
        </w:rPr>
        <w:t xml:space="preserve"> por muy poco</w:t>
      </w:r>
      <w:r w:rsidRPr="008D03A6">
        <w:rPr>
          <w:rFonts w:ascii="Crimson Text" w:hAnsi="Crimson Text"/>
          <w:color w:val="000000" w:themeColor="text1"/>
          <w:sz w:val="26"/>
          <w:szCs w:val="26"/>
        </w:rPr>
        <w:t xml:space="preserve">. El dragón se elevó </w:t>
      </w:r>
      <w:r w:rsidR="007001DA" w:rsidRPr="008D03A6">
        <w:rPr>
          <w:rFonts w:ascii="Crimson Text" w:hAnsi="Crimson Text"/>
          <w:color w:val="000000" w:themeColor="text1"/>
          <w:sz w:val="26"/>
          <w:szCs w:val="26"/>
        </w:rPr>
        <w:t xml:space="preserve">con el </w:t>
      </w:r>
      <w:r w:rsidR="00E24A3B" w:rsidRPr="008D03A6">
        <w:rPr>
          <w:rFonts w:ascii="Crimson Text" w:hAnsi="Crimson Text"/>
          <w:color w:val="000000" w:themeColor="text1"/>
          <w:sz w:val="26"/>
          <w:szCs w:val="26"/>
        </w:rPr>
        <w:t xml:space="preserve">mismo </w:t>
      </w:r>
      <w:r w:rsidR="007001DA" w:rsidRPr="008D03A6">
        <w:rPr>
          <w:rFonts w:ascii="Crimson Text" w:hAnsi="Crimson Text"/>
          <w:color w:val="000000" w:themeColor="text1"/>
          <w:sz w:val="26"/>
          <w:szCs w:val="26"/>
        </w:rPr>
        <w:t>impulso y</w:t>
      </w:r>
      <w:r w:rsidRPr="008D03A6">
        <w:rPr>
          <w:rFonts w:ascii="Crimson Text" w:hAnsi="Crimson Text"/>
          <w:color w:val="000000" w:themeColor="text1"/>
          <w:sz w:val="26"/>
          <w:szCs w:val="26"/>
        </w:rPr>
        <w:t xml:space="preserve"> golpe</w:t>
      </w:r>
      <w:r w:rsidR="00B83435"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torpemente </w:t>
      </w:r>
      <w:del w:id="153" w:author="PC" w:date="2025-07-03T20:08:00Z">
        <w:r w:rsidRPr="008D03A6" w:rsidDel="00701A62">
          <w:rPr>
            <w:rFonts w:ascii="Crimson Text" w:hAnsi="Crimson Text"/>
            <w:color w:val="000000" w:themeColor="text1"/>
            <w:sz w:val="26"/>
            <w:szCs w:val="26"/>
          </w:rPr>
          <w:delText xml:space="preserve">con </w:delText>
        </w:r>
      </w:del>
      <w:r w:rsidRPr="008D03A6">
        <w:rPr>
          <w:rFonts w:ascii="Crimson Text" w:hAnsi="Crimson Text"/>
          <w:color w:val="000000" w:themeColor="text1"/>
          <w:sz w:val="26"/>
          <w:szCs w:val="26"/>
        </w:rPr>
        <w:t xml:space="preserve">algunos árboles. </w:t>
      </w:r>
      <w:r w:rsidR="004E58DD" w:rsidRPr="008D03A6">
        <w:rPr>
          <w:rFonts w:ascii="Crimson Text" w:hAnsi="Crimson Text"/>
          <w:color w:val="000000" w:themeColor="text1"/>
          <w:sz w:val="26"/>
          <w:szCs w:val="26"/>
        </w:rPr>
        <w:t>Dio un giro abrupto</w:t>
      </w:r>
      <w:r w:rsidR="00E24A3B" w:rsidRPr="008D03A6">
        <w:rPr>
          <w:rFonts w:ascii="Crimson Text" w:hAnsi="Crimson Text"/>
          <w:color w:val="000000" w:themeColor="text1"/>
          <w:sz w:val="26"/>
          <w:szCs w:val="26"/>
        </w:rPr>
        <w:t xml:space="preserve"> y regresó par</w:t>
      </w:r>
      <w:r w:rsidR="004E58DD" w:rsidRPr="008D03A6">
        <w:rPr>
          <w:rFonts w:ascii="Crimson Text" w:hAnsi="Crimson Text"/>
          <w:color w:val="000000" w:themeColor="text1"/>
          <w:sz w:val="26"/>
          <w:szCs w:val="26"/>
        </w:rPr>
        <w:t xml:space="preserve">a propiciar un nuevo ataque. El joven </w:t>
      </w:r>
      <w:r w:rsidR="00E24A3B" w:rsidRPr="008D03A6">
        <w:rPr>
          <w:rFonts w:ascii="Crimson Text" w:hAnsi="Crimson Text"/>
          <w:color w:val="000000" w:themeColor="text1"/>
          <w:sz w:val="26"/>
          <w:szCs w:val="26"/>
        </w:rPr>
        <w:t>resistió</w:t>
      </w:r>
      <w:r w:rsidR="004E58DD" w:rsidRPr="008D03A6">
        <w:rPr>
          <w:rFonts w:ascii="Crimson Text" w:hAnsi="Crimson Text"/>
          <w:color w:val="000000" w:themeColor="text1"/>
          <w:sz w:val="26"/>
          <w:szCs w:val="26"/>
        </w:rPr>
        <w:t xml:space="preserve"> bajo el agua el mayor tiempo posible, mi</w:t>
      </w:r>
      <w:r w:rsidR="00007B64" w:rsidRPr="008D03A6">
        <w:rPr>
          <w:rFonts w:ascii="Crimson Text" w:hAnsi="Crimson Text"/>
          <w:color w:val="000000" w:themeColor="text1"/>
          <w:sz w:val="26"/>
          <w:szCs w:val="26"/>
        </w:rPr>
        <w:t xml:space="preserve">entras la bestia aguardaba </w:t>
      </w:r>
      <w:r w:rsidR="00E24A3B" w:rsidRPr="008D03A6">
        <w:rPr>
          <w:rFonts w:ascii="Crimson Text" w:hAnsi="Crimson Text"/>
          <w:color w:val="000000" w:themeColor="text1"/>
          <w:sz w:val="26"/>
          <w:szCs w:val="26"/>
        </w:rPr>
        <w:t>sobre</w:t>
      </w:r>
      <w:r w:rsidR="004E58DD" w:rsidRPr="008D03A6">
        <w:rPr>
          <w:rFonts w:ascii="Crimson Text" w:hAnsi="Crimson Text"/>
          <w:color w:val="000000" w:themeColor="text1"/>
          <w:sz w:val="26"/>
          <w:szCs w:val="26"/>
        </w:rPr>
        <w:t xml:space="preserve">volando </w:t>
      </w:r>
      <w:del w:id="154" w:author="PC" w:date="2025-07-03T20:09:00Z">
        <w:r w:rsidR="00823DC3" w:rsidRPr="008D03A6" w:rsidDel="00701A62">
          <w:rPr>
            <w:rFonts w:ascii="Crimson Text" w:hAnsi="Crimson Text"/>
            <w:color w:val="000000" w:themeColor="text1"/>
            <w:sz w:val="26"/>
            <w:szCs w:val="26"/>
          </w:rPr>
          <w:delText>la olla</w:delText>
        </w:r>
      </w:del>
      <w:ins w:id="155" w:author="PC" w:date="2025-07-03T20:09:00Z">
        <w:r w:rsidR="00701A62">
          <w:rPr>
            <w:rFonts w:ascii="Crimson Text" w:hAnsi="Crimson Text"/>
            <w:color w:val="000000" w:themeColor="text1"/>
            <w:sz w:val="26"/>
            <w:szCs w:val="26"/>
          </w:rPr>
          <w:t>por encima de él</w:t>
        </w:r>
      </w:ins>
      <w:r w:rsidR="004E58DD" w:rsidRPr="008D03A6">
        <w:rPr>
          <w:rFonts w:ascii="Crimson Text" w:hAnsi="Crimson Text"/>
          <w:color w:val="000000" w:themeColor="text1"/>
          <w:sz w:val="26"/>
          <w:szCs w:val="26"/>
        </w:rPr>
        <w:t>.</w:t>
      </w:r>
    </w:p>
    <w:p w:rsidR="008A7DC9" w:rsidRPr="008D03A6" w:rsidRDefault="00007B64"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Cuando el oxígeno </w:t>
      </w:r>
      <w:del w:id="156" w:author="PC" w:date="2025-07-03T20:09:00Z">
        <w:r w:rsidRPr="008D03A6" w:rsidDel="00701A62">
          <w:rPr>
            <w:rFonts w:ascii="Crimson Text" w:hAnsi="Crimson Text"/>
            <w:color w:val="000000" w:themeColor="text1"/>
            <w:sz w:val="26"/>
            <w:szCs w:val="26"/>
          </w:rPr>
          <w:delText>apremiaba</w:delText>
        </w:r>
      </w:del>
      <w:ins w:id="157" w:author="PC" w:date="2025-07-03T20:09:00Z">
        <w:r w:rsidR="00701A62">
          <w:rPr>
            <w:rFonts w:ascii="Crimson Text" w:hAnsi="Crimson Text"/>
            <w:color w:val="000000" w:themeColor="text1"/>
            <w:sz w:val="26"/>
            <w:szCs w:val="26"/>
          </w:rPr>
          <w:t>comenzó a apremiar</w:t>
        </w:r>
      </w:ins>
      <w:r w:rsidRPr="008D03A6">
        <w:rPr>
          <w:rFonts w:ascii="Crimson Text" w:hAnsi="Crimson Text"/>
          <w:color w:val="000000" w:themeColor="text1"/>
          <w:sz w:val="26"/>
          <w:szCs w:val="26"/>
        </w:rPr>
        <w:t>, se vio obligado a asomar a la superficie</w:t>
      </w:r>
      <w:del w:id="158" w:author="PC" w:date="2025-07-03T20:09:00Z">
        <w:r w:rsidRPr="008D03A6" w:rsidDel="00701A6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fue advertido por el dragón </w:t>
      </w:r>
      <w:r w:rsidR="00E24A3B" w:rsidRPr="008D03A6">
        <w:rPr>
          <w:rFonts w:ascii="Crimson Text" w:hAnsi="Crimson Text"/>
          <w:color w:val="000000" w:themeColor="text1"/>
          <w:sz w:val="26"/>
          <w:szCs w:val="26"/>
        </w:rPr>
        <w:t>de inmediato</w:t>
      </w:r>
      <w:r w:rsidRPr="008D03A6">
        <w:rPr>
          <w:rFonts w:ascii="Crimson Text" w:hAnsi="Crimson Text"/>
          <w:color w:val="000000" w:themeColor="text1"/>
          <w:sz w:val="26"/>
          <w:szCs w:val="26"/>
        </w:rPr>
        <w:t xml:space="preserve">. </w:t>
      </w:r>
      <w:r w:rsidR="00E24A3B" w:rsidRPr="008D03A6">
        <w:rPr>
          <w:rFonts w:ascii="Crimson Text" w:hAnsi="Crimson Text"/>
          <w:color w:val="000000" w:themeColor="text1"/>
          <w:sz w:val="26"/>
          <w:szCs w:val="26"/>
        </w:rPr>
        <w:t>Apenas cambió el aire, s</w:t>
      </w:r>
      <w:r w:rsidRPr="008D03A6">
        <w:rPr>
          <w:rFonts w:ascii="Crimson Text" w:hAnsi="Crimson Text"/>
          <w:color w:val="000000" w:themeColor="text1"/>
          <w:sz w:val="26"/>
          <w:szCs w:val="26"/>
        </w:rPr>
        <w:t xml:space="preserve">e sumergió otra vez con prisas, y la bestia reaccionó con </w:t>
      </w:r>
      <w:r w:rsidR="00E24A3B" w:rsidRPr="008D03A6">
        <w:rPr>
          <w:rFonts w:ascii="Crimson Text" w:hAnsi="Crimson Text"/>
          <w:color w:val="000000" w:themeColor="text1"/>
          <w:sz w:val="26"/>
          <w:szCs w:val="26"/>
        </w:rPr>
        <w:t>vehemencia</w:t>
      </w:r>
      <w:r w:rsidRPr="008D03A6">
        <w:rPr>
          <w:rFonts w:ascii="Crimson Text" w:hAnsi="Crimson Text"/>
          <w:color w:val="000000" w:themeColor="text1"/>
          <w:sz w:val="26"/>
          <w:szCs w:val="26"/>
        </w:rPr>
        <w:t xml:space="preserve">. </w:t>
      </w:r>
      <w:r w:rsidR="00E24A3B" w:rsidRPr="008D03A6">
        <w:rPr>
          <w:rFonts w:ascii="Crimson Text" w:hAnsi="Crimson Text"/>
          <w:color w:val="000000" w:themeColor="text1"/>
          <w:sz w:val="26"/>
          <w:szCs w:val="26"/>
        </w:rPr>
        <w:t>Voló al</w:t>
      </w:r>
      <w:r w:rsidRPr="008D03A6">
        <w:rPr>
          <w:rFonts w:ascii="Crimson Text" w:hAnsi="Crimson Text"/>
          <w:color w:val="000000" w:themeColor="text1"/>
          <w:sz w:val="26"/>
          <w:szCs w:val="26"/>
        </w:rPr>
        <w:t xml:space="preserve"> punto de inmersión, y </w:t>
      </w:r>
      <w:del w:id="159" w:author="PC" w:date="2025-07-03T20:09:00Z">
        <w:r w:rsidRPr="008D03A6" w:rsidDel="00701A62">
          <w:rPr>
            <w:rFonts w:ascii="Crimson Text" w:hAnsi="Crimson Text"/>
            <w:color w:val="000000" w:themeColor="text1"/>
            <w:sz w:val="26"/>
            <w:szCs w:val="26"/>
          </w:rPr>
          <w:delText xml:space="preserve">emitió </w:delText>
        </w:r>
      </w:del>
      <w:ins w:id="160" w:author="PC" w:date="2025-07-03T20:09:00Z">
        <w:r w:rsidR="00701A62">
          <w:rPr>
            <w:rFonts w:ascii="Crimson Text" w:hAnsi="Crimson Text"/>
            <w:color w:val="000000" w:themeColor="text1"/>
            <w:sz w:val="26"/>
            <w:szCs w:val="26"/>
          </w:rPr>
          <w:t>lanzó</w:t>
        </w:r>
        <w:r w:rsidR="00701A62"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una </w:t>
      </w:r>
      <w:r w:rsidR="00E24A3B" w:rsidRPr="008D03A6">
        <w:rPr>
          <w:rFonts w:ascii="Crimson Text" w:hAnsi="Crimson Text"/>
          <w:color w:val="000000" w:themeColor="text1"/>
          <w:sz w:val="26"/>
          <w:szCs w:val="26"/>
        </w:rPr>
        <w:t>potente</w:t>
      </w:r>
      <w:r w:rsidRPr="008D03A6">
        <w:rPr>
          <w:rFonts w:ascii="Crimson Text" w:hAnsi="Crimson Text"/>
          <w:color w:val="000000" w:themeColor="text1"/>
          <w:sz w:val="26"/>
          <w:szCs w:val="26"/>
        </w:rPr>
        <w:t xml:space="preserve"> llamarada. </w:t>
      </w:r>
      <w:del w:id="161" w:author="PC" w:date="2025-07-03T20:10:00Z">
        <w:r w:rsidR="00E24A3B" w:rsidRPr="008D03A6" w:rsidDel="00701A62">
          <w:rPr>
            <w:rFonts w:ascii="Crimson Text" w:hAnsi="Crimson Text"/>
            <w:color w:val="000000" w:themeColor="text1"/>
            <w:sz w:val="26"/>
            <w:szCs w:val="26"/>
          </w:rPr>
          <w:delText>E</w:delText>
        </w:r>
        <w:r w:rsidRPr="008D03A6" w:rsidDel="00701A62">
          <w:rPr>
            <w:rFonts w:ascii="Crimson Text" w:hAnsi="Crimson Text"/>
            <w:color w:val="000000" w:themeColor="text1"/>
            <w:sz w:val="26"/>
            <w:szCs w:val="26"/>
          </w:rPr>
          <w:delText>l fuego</w:delText>
        </w:r>
        <w:r w:rsidR="00E24A3B" w:rsidRPr="008D03A6" w:rsidDel="00701A62">
          <w:rPr>
            <w:rFonts w:ascii="Crimson Text" w:hAnsi="Crimson Text"/>
            <w:color w:val="000000" w:themeColor="text1"/>
            <w:sz w:val="26"/>
            <w:szCs w:val="26"/>
          </w:rPr>
          <w:delText xml:space="preserve"> </w:delText>
        </w:r>
        <w:r w:rsidR="008A7DC9" w:rsidRPr="008D03A6" w:rsidDel="00701A62">
          <w:rPr>
            <w:rFonts w:ascii="Crimson Text" w:hAnsi="Crimson Text"/>
            <w:color w:val="000000" w:themeColor="text1"/>
            <w:sz w:val="26"/>
            <w:szCs w:val="26"/>
          </w:rPr>
          <w:delText>fue impulsado</w:delText>
        </w:r>
        <w:r w:rsidRPr="008D03A6" w:rsidDel="00701A62">
          <w:rPr>
            <w:rFonts w:ascii="Crimson Text" w:hAnsi="Crimson Text"/>
            <w:color w:val="000000" w:themeColor="text1"/>
            <w:sz w:val="26"/>
            <w:szCs w:val="26"/>
          </w:rPr>
          <w:delText xml:space="preserve"> con </w:delText>
        </w:r>
        <w:r w:rsidR="006D2696" w:rsidRPr="008D03A6" w:rsidDel="00701A62">
          <w:rPr>
            <w:rFonts w:ascii="Crimson Text" w:hAnsi="Crimson Text"/>
            <w:color w:val="000000" w:themeColor="text1"/>
            <w:sz w:val="26"/>
            <w:szCs w:val="26"/>
          </w:rPr>
          <w:delText>extrema furia y energía</w:delText>
        </w:r>
        <w:r w:rsidR="008A7DC9" w:rsidRPr="008D03A6" w:rsidDel="00701A62">
          <w:rPr>
            <w:rFonts w:ascii="Crimson Text" w:hAnsi="Crimson Text"/>
            <w:color w:val="000000" w:themeColor="text1"/>
            <w:sz w:val="26"/>
            <w:szCs w:val="26"/>
          </w:rPr>
          <w:delText>, convirtiendo</w:delText>
        </w:r>
      </w:del>
      <w:ins w:id="162" w:author="PC" w:date="2025-07-03T20:10:00Z">
        <w:r w:rsidR="00701A62">
          <w:rPr>
            <w:rFonts w:ascii="Crimson Text" w:hAnsi="Crimson Text"/>
            <w:color w:val="000000" w:themeColor="text1"/>
            <w:sz w:val="26"/>
            <w:szCs w:val="26"/>
          </w:rPr>
          <w:t>La enérgica llamarada convirtió</w:t>
        </w:r>
      </w:ins>
      <w:r w:rsidR="008A7DC9" w:rsidRPr="008D03A6">
        <w:rPr>
          <w:rFonts w:ascii="Crimson Text" w:hAnsi="Crimson Text"/>
          <w:color w:val="000000" w:themeColor="text1"/>
          <w:sz w:val="26"/>
          <w:szCs w:val="26"/>
        </w:rPr>
        <w:t xml:space="preserve"> a la laguna</w:t>
      </w:r>
      <w:r w:rsidR="006D2696" w:rsidRPr="008D03A6">
        <w:rPr>
          <w:rFonts w:ascii="Crimson Text" w:hAnsi="Crimson Text"/>
          <w:color w:val="000000" w:themeColor="text1"/>
          <w:sz w:val="26"/>
          <w:szCs w:val="26"/>
        </w:rPr>
        <w:t xml:space="preserve"> en un </w:t>
      </w:r>
      <w:r w:rsidR="008A7DC9" w:rsidRPr="008D03A6">
        <w:rPr>
          <w:rFonts w:ascii="Crimson Text" w:hAnsi="Crimson Text"/>
          <w:color w:val="000000" w:themeColor="text1"/>
          <w:sz w:val="26"/>
          <w:szCs w:val="26"/>
        </w:rPr>
        <w:t xml:space="preserve">verdadero infierno ardiente. </w:t>
      </w:r>
      <w:commentRangeStart w:id="163"/>
      <w:r w:rsidR="008A7DC9" w:rsidRPr="008D03A6">
        <w:rPr>
          <w:rFonts w:ascii="Crimson Text" w:hAnsi="Crimson Text"/>
          <w:color w:val="000000" w:themeColor="text1"/>
          <w:sz w:val="26"/>
          <w:szCs w:val="26"/>
        </w:rPr>
        <w:t>E</w:t>
      </w:r>
      <w:r w:rsidR="006D2696" w:rsidRPr="008D03A6">
        <w:rPr>
          <w:rFonts w:ascii="Crimson Text" w:hAnsi="Crimson Text"/>
          <w:color w:val="000000" w:themeColor="text1"/>
          <w:sz w:val="26"/>
          <w:szCs w:val="26"/>
        </w:rPr>
        <w:t xml:space="preserve">l calor había </w:t>
      </w:r>
      <w:r w:rsidR="008A7DC9" w:rsidRPr="008D03A6">
        <w:rPr>
          <w:rFonts w:ascii="Crimson Text" w:hAnsi="Crimson Text"/>
          <w:color w:val="000000" w:themeColor="text1"/>
          <w:sz w:val="26"/>
          <w:szCs w:val="26"/>
        </w:rPr>
        <w:t>incrementado</w:t>
      </w:r>
      <w:r w:rsidR="006D2696" w:rsidRPr="008D03A6">
        <w:rPr>
          <w:rFonts w:ascii="Crimson Text" w:hAnsi="Crimson Text"/>
          <w:color w:val="000000" w:themeColor="text1"/>
          <w:sz w:val="26"/>
          <w:szCs w:val="26"/>
        </w:rPr>
        <w:t xml:space="preserve"> la temperatura del agua</w:t>
      </w:r>
      <w:r w:rsidR="008A7DC9" w:rsidRPr="008D03A6">
        <w:rPr>
          <w:rFonts w:ascii="Crimson Text" w:hAnsi="Crimson Text"/>
          <w:color w:val="000000" w:themeColor="text1"/>
          <w:sz w:val="26"/>
          <w:szCs w:val="26"/>
        </w:rPr>
        <w:t xml:space="preserve"> considerablemente</w:t>
      </w:r>
      <w:r w:rsidR="006D2696" w:rsidRPr="008D03A6">
        <w:rPr>
          <w:rFonts w:ascii="Crimson Text" w:hAnsi="Crimson Text"/>
          <w:color w:val="000000" w:themeColor="text1"/>
          <w:sz w:val="26"/>
          <w:szCs w:val="26"/>
        </w:rPr>
        <w:t>, sofoca</w:t>
      </w:r>
      <w:r w:rsidR="008A7DC9" w:rsidRPr="008D03A6">
        <w:rPr>
          <w:rFonts w:ascii="Crimson Text" w:hAnsi="Crimson Text"/>
          <w:color w:val="000000" w:themeColor="text1"/>
          <w:sz w:val="26"/>
          <w:szCs w:val="26"/>
        </w:rPr>
        <w:t>ndo</w:t>
      </w:r>
      <w:r w:rsidR="006D2696" w:rsidRPr="008D03A6">
        <w:rPr>
          <w:rFonts w:ascii="Crimson Text" w:hAnsi="Crimson Text"/>
          <w:color w:val="000000" w:themeColor="text1"/>
          <w:sz w:val="26"/>
          <w:szCs w:val="26"/>
        </w:rPr>
        <w:t xml:space="preserve"> al </w:t>
      </w:r>
      <w:del w:id="164" w:author="PC" w:date="2025-07-03T20:11:00Z">
        <w:r w:rsidR="009C05E0" w:rsidRPr="008D03A6" w:rsidDel="00701A62">
          <w:rPr>
            <w:rFonts w:ascii="Crimson Text" w:hAnsi="Crimson Text"/>
            <w:color w:val="000000" w:themeColor="text1"/>
            <w:sz w:val="26"/>
            <w:szCs w:val="26"/>
          </w:rPr>
          <w:delText>hombre</w:delText>
        </w:r>
        <w:r w:rsidR="006D2696" w:rsidRPr="008D03A6" w:rsidDel="00701A62">
          <w:rPr>
            <w:rFonts w:ascii="Crimson Text" w:hAnsi="Crimson Text"/>
            <w:color w:val="000000" w:themeColor="text1"/>
            <w:sz w:val="26"/>
            <w:szCs w:val="26"/>
          </w:rPr>
          <w:delText xml:space="preserve"> que yacía </w:delText>
        </w:r>
        <w:r w:rsidR="008A7DC9" w:rsidRPr="008D03A6" w:rsidDel="00701A62">
          <w:rPr>
            <w:rFonts w:ascii="Crimson Text" w:hAnsi="Crimson Text"/>
            <w:color w:val="000000" w:themeColor="text1"/>
            <w:sz w:val="26"/>
            <w:szCs w:val="26"/>
          </w:rPr>
          <w:delText>dentro</w:delText>
        </w:r>
      </w:del>
      <w:ins w:id="165" w:author="PC" w:date="2025-07-03T20:11:00Z">
        <w:r w:rsidR="00701A62">
          <w:rPr>
            <w:rFonts w:ascii="Crimson Text" w:hAnsi="Crimson Text"/>
            <w:color w:val="000000" w:themeColor="text1"/>
            <w:sz w:val="26"/>
            <w:szCs w:val="26"/>
          </w:rPr>
          <w:t>joven</w:t>
        </w:r>
      </w:ins>
      <w:r w:rsidR="008A7DC9" w:rsidRPr="008D03A6">
        <w:rPr>
          <w:rFonts w:ascii="Crimson Text" w:hAnsi="Crimson Text"/>
          <w:color w:val="000000" w:themeColor="text1"/>
          <w:sz w:val="26"/>
          <w:szCs w:val="26"/>
        </w:rPr>
        <w:t>.</w:t>
      </w:r>
      <w:commentRangeEnd w:id="163"/>
      <w:r w:rsidR="00701A62">
        <w:rPr>
          <w:rStyle w:val="Refdecomentario"/>
        </w:rPr>
        <w:commentReference w:id="163"/>
      </w:r>
    </w:p>
    <w:p w:rsidR="008949AC" w:rsidRPr="008D03A6" w:rsidRDefault="008A7DC9" w:rsidP="008A7DC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un esfuerzo desmedido, </w:t>
      </w:r>
      <w:r w:rsidR="006D2696" w:rsidRPr="008D03A6">
        <w:rPr>
          <w:rFonts w:ascii="Crimson Text" w:hAnsi="Crimson Text"/>
          <w:color w:val="000000" w:themeColor="text1"/>
          <w:sz w:val="26"/>
          <w:szCs w:val="26"/>
        </w:rPr>
        <w:t xml:space="preserve">Eros </w:t>
      </w:r>
      <w:del w:id="166" w:author="PC" w:date="2025-07-03T20:20:00Z">
        <w:r w:rsidR="006D2696" w:rsidRPr="008D03A6" w:rsidDel="006E3133">
          <w:rPr>
            <w:rFonts w:ascii="Crimson Text" w:hAnsi="Crimson Text"/>
            <w:color w:val="000000" w:themeColor="text1"/>
            <w:sz w:val="26"/>
            <w:szCs w:val="26"/>
          </w:rPr>
          <w:delText xml:space="preserve">suportó </w:delText>
        </w:r>
      </w:del>
      <w:ins w:id="167" w:author="PC" w:date="2025-07-03T20:20:00Z">
        <w:r w:rsidR="006E3133">
          <w:rPr>
            <w:rFonts w:ascii="Crimson Text" w:hAnsi="Crimson Text"/>
            <w:color w:val="000000" w:themeColor="text1"/>
            <w:sz w:val="26"/>
            <w:szCs w:val="26"/>
          </w:rPr>
          <w:t>soportó</w:t>
        </w:r>
        <w:r w:rsidR="006E3133" w:rsidRPr="008D03A6">
          <w:rPr>
            <w:rFonts w:ascii="Crimson Text" w:hAnsi="Crimson Text"/>
            <w:color w:val="000000" w:themeColor="text1"/>
            <w:sz w:val="26"/>
            <w:szCs w:val="26"/>
          </w:rPr>
          <w:t xml:space="preserve"> </w:t>
        </w:r>
      </w:ins>
      <w:r w:rsidR="006D2696" w:rsidRPr="008D03A6">
        <w:rPr>
          <w:rFonts w:ascii="Crimson Text" w:hAnsi="Crimson Text"/>
          <w:color w:val="000000" w:themeColor="text1"/>
          <w:sz w:val="26"/>
          <w:szCs w:val="26"/>
        </w:rPr>
        <w:t xml:space="preserve">el calor y la respiración, hasta </w:t>
      </w:r>
      <w:r w:rsidRPr="008D03A6">
        <w:rPr>
          <w:rFonts w:ascii="Crimson Text" w:hAnsi="Crimson Text"/>
          <w:color w:val="000000" w:themeColor="text1"/>
          <w:sz w:val="26"/>
          <w:szCs w:val="26"/>
        </w:rPr>
        <w:t xml:space="preserve">que las llamas cedieron un poco. </w:t>
      </w:r>
      <w:commentRangeStart w:id="168"/>
      <w:r w:rsidRPr="008D03A6">
        <w:rPr>
          <w:rFonts w:ascii="Crimson Text" w:hAnsi="Crimson Text"/>
          <w:color w:val="000000" w:themeColor="text1"/>
          <w:sz w:val="26"/>
          <w:szCs w:val="26"/>
        </w:rPr>
        <w:t>Asomó</w:t>
      </w:r>
      <w:r w:rsidR="006D269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w:t>
      </w:r>
      <w:r w:rsidR="006D2696" w:rsidRPr="008D03A6">
        <w:rPr>
          <w:rFonts w:ascii="Crimson Text" w:hAnsi="Crimson Text"/>
          <w:color w:val="000000" w:themeColor="text1"/>
          <w:sz w:val="26"/>
          <w:szCs w:val="26"/>
        </w:rPr>
        <w:t xml:space="preserve"> cabeza</w:t>
      </w:r>
      <w:commentRangeEnd w:id="168"/>
      <w:r w:rsidR="00307446">
        <w:rPr>
          <w:rStyle w:val="Refdecomentario"/>
        </w:rPr>
        <w:commentReference w:id="168"/>
      </w:r>
      <w:r w:rsidR="006D269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w:t>
      </w:r>
      <w:r w:rsidR="005B493A" w:rsidRPr="008D03A6">
        <w:rPr>
          <w:rFonts w:ascii="Crimson Text" w:hAnsi="Crimson Text"/>
          <w:color w:val="000000" w:themeColor="text1"/>
          <w:sz w:val="26"/>
          <w:szCs w:val="26"/>
        </w:rPr>
        <w:t>vio a</w:t>
      </w:r>
      <w:r w:rsidR="006D2696" w:rsidRPr="008D03A6">
        <w:rPr>
          <w:rFonts w:ascii="Crimson Text" w:hAnsi="Crimson Text"/>
          <w:color w:val="000000" w:themeColor="text1"/>
          <w:sz w:val="26"/>
          <w:szCs w:val="26"/>
        </w:rPr>
        <w:t xml:space="preserve">l dragón a </w:t>
      </w:r>
      <w:r w:rsidR="004D1773" w:rsidRPr="008D03A6">
        <w:rPr>
          <w:rFonts w:ascii="Crimson Text" w:hAnsi="Crimson Text"/>
          <w:color w:val="000000" w:themeColor="text1"/>
          <w:sz w:val="26"/>
          <w:szCs w:val="26"/>
        </w:rPr>
        <w:t>corta distancia</w:t>
      </w:r>
      <w:r w:rsidR="006D2696" w:rsidRPr="008D03A6">
        <w:rPr>
          <w:rFonts w:ascii="Crimson Text" w:hAnsi="Crimson Text"/>
          <w:color w:val="000000" w:themeColor="text1"/>
          <w:sz w:val="26"/>
          <w:szCs w:val="26"/>
        </w:rPr>
        <w:t>, exponie</w:t>
      </w:r>
      <w:r w:rsidR="0086540D" w:rsidRPr="008D03A6">
        <w:rPr>
          <w:rFonts w:ascii="Crimson Text" w:hAnsi="Crimson Text"/>
          <w:color w:val="000000" w:themeColor="text1"/>
          <w:sz w:val="26"/>
          <w:szCs w:val="26"/>
        </w:rPr>
        <w:t>ndo su perfil herido</w:t>
      </w:r>
      <w:r w:rsidRPr="008D03A6">
        <w:rPr>
          <w:rFonts w:ascii="Crimson Text" w:hAnsi="Crimson Text"/>
          <w:color w:val="000000" w:themeColor="text1"/>
          <w:sz w:val="26"/>
          <w:szCs w:val="26"/>
        </w:rPr>
        <w:t xml:space="preserve"> y</w:t>
      </w:r>
      <w:ins w:id="169" w:author="PC" w:date="2025-07-03T20:20:00Z">
        <w:r w:rsidR="006E3133">
          <w:rPr>
            <w:rFonts w:ascii="Crimson Text" w:hAnsi="Crimson Text"/>
            <w:color w:val="000000" w:themeColor="text1"/>
            <w:sz w:val="26"/>
            <w:szCs w:val="26"/>
          </w:rPr>
          <w:t>, por ende,</w:t>
        </w:r>
      </w:ins>
      <w:r w:rsidRPr="008D03A6">
        <w:rPr>
          <w:rFonts w:ascii="Crimson Text" w:hAnsi="Crimson Text"/>
          <w:color w:val="000000" w:themeColor="text1"/>
          <w:sz w:val="26"/>
          <w:szCs w:val="26"/>
        </w:rPr>
        <w:t xml:space="preserve"> menos perceptivo</w:t>
      </w:r>
      <w:r w:rsidR="00DA0260" w:rsidRPr="008D03A6">
        <w:rPr>
          <w:rFonts w:ascii="Crimson Text" w:hAnsi="Crimson Text"/>
          <w:color w:val="000000" w:themeColor="text1"/>
          <w:sz w:val="26"/>
          <w:szCs w:val="26"/>
        </w:rPr>
        <w:t xml:space="preserve">. Aprovechó </w:t>
      </w:r>
      <w:r w:rsidR="00DA0260" w:rsidRPr="008D03A6">
        <w:rPr>
          <w:rFonts w:ascii="Crimson Text" w:hAnsi="Crimson Text"/>
          <w:color w:val="000000" w:themeColor="text1"/>
          <w:sz w:val="26"/>
          <w:szCs w:val="26"/>
        </w:rPr>
        <w:lastRenderedPageBreak/>
        <w:t>la ventaja</w:t>
      </w:r>
      <w:r w:rsidR="006D2696" w:rsidRPr="008D03A6">
        <w:rPr>
          <w:rFonts w:ascii="Crimson Text" w:hAnsi="Crimson Text"/>
          <w:color w:val="000000" w:themeColor="text1"/>
          <w:sz w:val="26"/>
          <w:szCs w:val="26"/>
        </w:rPr>
        <w:t xml:space="preserve"> para nadar hacía el borde</w:t>
      </w:r>
      <w:ins w:id="170" w:author="PC" w:date="2025-07-03T20:20:00Z">
        <w:r w:rsidR="006E3133">
          <w:rPr>
            <w:rFonts w:ascii="Crimson Text" w:hAnsi="Crimson Text"/>
            <w:color w:val="000000" w:themeColor="text1"/>
            <w:sz w:val="26"/>
            <w:szCs w:val="26"/>
          </w:rPr>
          <w:t xml:space="preserve"> pero,</w:t>
        </w:r>
      </w:ins>
      <w:del w:id="171" w:author="PC" w:date="2025-07-03T20:20:00Z">
        <w:r w:rsidR="006D2696" w:rsidRPr="008D03A6" w:rsidDel="006E3133">
          <w:rPr>
            <w:rFonts w:ascii="Crimson Text" w:hAnsi="Crimson Text"/>
            <w:color w:val="000000" w:themeColor="text1"/>
            <w:sz w:val="26"/>
            <w:szCs w:val="26"/>
          </w:rPr>
          <w:delText xml:space="preserve">. </w:delText>
        </w:r>
        <w:r w:rsidR="00DA0260" w:rsidRPr="008D03A6" w:rsidDel="006E3133">
          <w:rPr>
            <w:rFonts w:ascii="Crimson Text" w:hAnsi="Crimson Text"/>
            <w:color w:val="000000" w:themeColor="text1"/>
            <w:sz w:val="26"/>
            <w:szCs w:val="26"/>
          </w:rPr>
          <w:delText>Poco</w:delText>
        </w:r>
      </w:del>
      <w:ins w:id="172" w:author="PC" w:date="2025-07-03T20:20:00Z">
        <w:r w:rsidR="006E3133">
          <w:rPr>
            <w:rFonts w:ascii="Crimson Text" w:hAnsi="Crimson Text"/>
            <w:color w:val="000000" w:themeColor="text1"/>
            <w:sz w:val="26"/>
            <w:szCs w:val="26"/>
          </w:rPr>
          <w:t xml:space="preserve"> poco</w:t>
        </w:r>
      </w:ins>
      <w:r w:rsidR="00DA0260" w:rsidRPr="008D03A6">
        <w:rPr>
          <w:rFonts w:ascii="Crimson Text" w:hAnsi="Crimson Text"/>
          <w:color w:val="000000" w:themeColor="text1"/>
          <w:sz w:val="26"/>
          <w:szCs w:val="26"/>
        </w:rPr>
        <w:t xml:space="preserve"> antes de lograr la hazaña</w:t>
      </w:r>
      <w:r w:rsidR="006D2696" w:rsidRPr="008D03A6">
        <w:rPr>
          <w:rFonts w:ascii="Crimson Text" w:hAnsi="Crimson Text"/>
          <w:color w:val="000000" w:themeColor="text1"/>
          <w:sz w:val="26"/>
          <w:szCs w:val="26"/>
        </w:rPr>
        <w:t xml:space="preserve">, la </w:t>
      </w:r>
      <w:r w:rsidR="00DA0260" w:rsidRPr="008D03A6">
        <w:rPr>
          <w:rFonts w:ascii="Crimson Text" w:hAnsi="Crimson Text"/>
          <w:color w:val="000000" w:themeColor="text1"/>
          <w:sz w:val="26"/>
          <w:szCs w:val="26"/>
        </w:rPr>
        <w:t xml:space="preserve">criatura </w:t>
      </w:r>
      <w:r w:rsidR="004D1773" w:rsidRPr="008D03A6">
        <w:rPr>
          <w:rFonts w:ascii="Crimson Text" w:hAnsi="Crimson Text"/>
          <w:color w:val="000000" w:themeColor="text1"/>
          <w:sz w:val="26"/>
          <w:szCs w:val="26"/>
        </w:rPr>
        <w:t>giró el cuello</w:t>
      </w:r>
      <w:r w:rsidR="006D2696" w:rsidRPr="008D03A6">
        <w:rPr>
          <w:rFonts w:ascii="Crimson Text" w:hAnsi="Crimson Text"/>
          <w:color w:val="000000" w:themeColor="text1"/>
          <w:sz w:val="26"/>
          <w:szCs w:val="26"/>
        </w:rPr>
        <w:t xml:space="preserve"> y</w:t>
      </w:r>
      <w:r w:rsidR="001B449A" w:rsidRPr="008D03A6">
        <w:rPr>
          <w:rFonts w:ascii="Crimson Text" w:hAnsi="Crimson Text"/>
          <w:color w:val="000000" w:themeColor="text1"/>
          <w:sz w:val="26"/>
          <w:szCs w:val="26"/>
        </w:rPr>
        <w:t xml:space="preserve"> pudo </w:t>
      </w:r>
      <w:del w:id="173" w:author="PC" w:date="2025-07-03T20:21:00Z">
        <w:r w:rsidR="001B449A" w:rsidRPr="008D03A6" w:rsidDel="006E3133">
          <w:rPr>
            <w:rFonts w:ascii="Crimson Text" w:hAnsi="Crimson Text"/>
            <w:color w:val="000000" w:themeColor="text1"/>
            <w:sz w:val="26"/>
            <w:szCs w:val="26"/>
          </w:rPr>
          <w:delText>identificarlo</w:delText>
        </w:r>
      </w:del>
      <w:ins w:id="174" w:author="PC" w:date="2025-07-03T20:21:00Z">
        <w:r w:rsidR="006E3133">
          <w:rPr>
            <w:rFonts w:ascii="Crimson Text" w:hAnsi="Crimson Text"/>
            <w:color w:val="000000" w:themeColor="text1"/>
            <w:sz w:val="26"/>
            <w:szCs w:val="26"/>
          </w:rPr>
          <w:t>verlo con su único y malvado ojo</w:t>
        </w:r>
      </w:ins>
      <w:r w:rsidR="00DA0260" w:rsidRPr="008D03A6">
        <w:rPr>
          <w:rFonts w:ascii="Crimson Text" w:hAnsi="Crimson Text"/>
          <w:color w:val="000000" w:themeColor="text1"/>
          <w:sz w:val="26"/>
          <w:szCs w:val="26"/>
        </w:rPr>
        <w:t>.</w:t>
      </w:r>
    </w:p>
    <w:p w:rsidR="001B449A" w:rsidRPr="008D03A6" w:rsidRDefault="00DA0260"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 esas alturas, u</w:t>
      </w:r>
      <w:r w:rsidR="001B449A" w:rsidRPr="008D03A6">
        <w:rPr>
          <w:rFonts w:ascii="Crimson Text" w:hAnsi="Crimson Text"/>
          <w:color w:val="000000" w:themeColor="text1"/>
          <w:sz w:val="26"/>
          <w:szCs w:val="26"/>
        </w:rPr>
        <w:t xml:space="preserve">na nueva ráfaga de fuego </w:t>
      </w:r>
      <w:r w:rsidR="004D1773" w:rsidRPr="008D03A6">
        <w:rPr>
          <w:rFonts w:ascii="Crimson Text" w:hAnsi="Crimson Text"/>
          <w:color w:val="000000" w:themeColor="text1"/>
          <w:sz w:val="26"/>
          <w:szCs w:val="26"/>
        </w:rPr>
        <w:t>sería letal para</w:t>
      </w:r>
      <w:r w:rsidR="001B449A" w:rsidRPr="008D03A6">
        <w:rPr>
          <w:rFonts w:ascii="Crimson Text" w:hAnsi="Crimson Text"/>
          <w:color w:val="000000" w:themeColor="text1"/>
          <w:sz w:val="26"/>
          <w:szCs w:val="26"/>
        </w:rPr>
        <w:t xml:space="preserve"> Eros, incluso sumergido. </w:t>
      </w:r>
      <w:r w:rsidRPr="008D03A6">
        <w:rPr>
          <w:rFonts w:ascii="Crimson Text" w:hAnsi="Crimson Text"/>
          <w:color w:val="000000" w:themeColor="text1"/>
          <w:sz w:val="26"/>
          <w:szCs w:val="26"/>
        </w:rPr>
        <w:t>El escape</w:t>
      </w:r>
      <w:r w:rsidR="001B449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era la única alternativa</w:t>
      </w:r>
      <w:r w:rsidR="001B449A" w:rsidRPr="008D03A6">
        <w:rPr>
          <w:rFonts w:ascii="Crimson Text" w:hAnsi="Crimson Text"/>
          <w:color w:val="000000" w:themeColor="text1"/>
          <w:sz w:val="26"/>
          <w:szCs w:val="26"/>
        </w:rPr>
        <w:t xml:space="preserve">, por lo que </w:t>
      </w:r>
      <w:r w:rsidRPr="008D03A6">
        <w:rPr>
          <w:rFonts w:ascii="Crimson Text" w:hAnsi="Crimson Text"/>
          <w:color w:val="000000" w:themeColor="text1"/>
          <w:sz w:val="26"/>
          <w:szCs w:val="26"/>
        </w:rPr>
        <w:t>continuó</w:t>
      </w:r>
      <w:r w:rsidR="001B449A" w:rsidRPr="008D03A6">
        <w:rPr>
          <w:rFonts w:ascii="Crimson Text" w:hAnsi="Crimson Text"/>
          <w:color w:val="000000" w:themeColor="text1"/>
          <w:sz w:val="26"/>
          <w:szCs w:val="26"/>
        </w:rPr>
        <w:t xml:space="preserve"> nadando. La </w:t>
      </w:r>
      <w:r w:rsidRPr="008D03A6">
        <w:rPr>
          <w:rFonts w:ascii="Crimson Text" w:hAnsi="Crimson Text"/>
          <w:color w:val="000000" w:themeColor="text1"/>
          <w:sz w:val="26"/>
          <w:szCs w:val="26"/>
        </w:rPr>
        <w:t>bestia</w:t>
      </w:r>
      <w:r w:rsidR="001B449A" w:rsidRPr="008D03A6">
        <w:rPr>
          <w:rFonts w:ascii="Crimson Text" w:hAnsi="Crimson Text"/>
          <w:color w:val="000000" w:themeColor="text1"/>
          <w:sz w:val="26"/>
          <w:szCs w:val="26"/>
        </w:rPr>
        <w:t xml:space="preserve">, </w:t>
      </w:r>
      <w:r w:rsidR="00F60293" w:rsidRPr="008D03A6">
        <w:rPr>
          <w:rFonts w:ascii="Crimson Text" w:hAnsi="Crimson Text"/>
          <w:color w:val="000000" w:themeColor="text1"/>
          <w:sz w:val="26"/>
          <w:szCs w:val="26"/>
        </w:rPr>
        <w:t xml:space="preserve">mucho </w:t>
      </w:r>
      <w:r w:rsidR="001B449A" w:rsidRPr="008D03A6">
        <w:rPr>
          <w:rFonts w:ascii="Crimson Text" w:hAnsi="Crimson Text"/>
          <w:color w:val="000000" w:themeColor="text1"/>
          <w:sz w:val="26"/>
          <w:szCs w:val="26"/>
        </w:rPr>
        <w:t xml:space="preserve">más ágil, se </w:t>
      </w:r>
      <w:r w:rsidRPr="008D03A6">
        <w:rPr>
          <w:rFonts w:ascii="Crimson Text" w:hAnsi="Crimson Text"/>
          <w:color w:val="000000" w:themeColor="text1"/>
          <w:sz w:val="26"/>
          <w:szCs w:val="26"/>
        </w:rPr>
        <w:t>dirigió</w:t>
      </w:r>
      <w:r w:rsidR="001B449A" w:rsidRPr="008D03A6">
        <w:rPr>
          <w:rFonts w:ascii="Crimson Text" w:hAnsi="Crimson Text"/>
          <w:color w:val="000000" w:themeColor="text1"/>
          <w:sz w:val="26"/>
          <w:szCs w:val="26"/>
        </w:rPr>
        <w:t xml:space="preserve"> a él y lo tuvo a disposición antes de que pudiera lograr </w:t>
      </w:r>
      <w:r w:rsidR="009C05E0" w:rsidRPr="008D03A6">
        <w:rPr>
          <w:rFonts w:ascii="Crimson Text" w:hAnsi="Crimson Text"/>
          <w:color w:val="000000" w:themeColor="text1"/>
          <w:sz w:val="26"/>
          <w:szCs w:val="26"/>
        </w:rPr>
        <w:t>el</w:t>
      </w:r>
      <w:r w:rsidR="001B449A" w:rsidRPr="008D03A6">
        <w:rPr>
          <w:rFonts w:ascii="Crimson Text" w:hAnsi="Crimson Text"/>
          <w:color w:val="000000" w:themeColor="text1"/>
          <w:sz w:val="26"/>
          <w:szCs w:val="26"/>
        </w:rPr>
        <w:t xml:space="preserve"> objetivo.</w:t>
      </w:r>
      <w:r w:rsidR="001811E5" w:rsidRPr="008D03A6">
        <w:rPr>
          <w:rFonts w:ascii="Crimson Text" w:hAnsi="Crimson Text"/>
          <w:color w:val="000000" w:themeColor="text1"/>
          <w:sz w:val="26"/>
          <w:szCs w:val="26"/>
        </w:rPr>
        <w:t xml:space="preserve"> Eros presintió </w:t>
      </w:r>
      <w:r w:rsidRPr="008D03A6">
        <w:rPr>
          <w:rFonts w:ascii="Crimson Text" w:hAnsi="Crimson Text"/>
          <w:color w:val="000000" w:themeColor="text1"/>
          <w:sz w:val="26"/>
          <w:szCs w:val="26"/>
        </w:rPr>
        <w:t xml:space="preserve">la </w:t>
      </w:r>
      <w:r w:rsidR="004D1773" w:rsidRPr="008D03A6">
        <w:rPr>
          <w:rFonts w:ascii="Crimson Text" w:hAnsi="Crimson Text"/>
          <w:color w:val="000000" w:themeColor="text1"/>
          <w:sz w:val="26"/>
          <w:szCs w:val="26"/>
        </w:rPr>
        <w:t>amenaza</w:t>
      </w:r>
      <w:r w:rsidRPr="008D03A6">
        <w:rPr>
          <w:rFonts w:ascii="Crimson Text" w:hAnsi="Crimson Text"/>
          <w:color w:val="000000" w:themeColor="text1"/>
          <w:sz w:val="26"/>
          <w:szCs w:val="26"/>
        </w:rPr>
        <w:t xml:space="preserve"> a sus espaldas</w:t>
      </w:r>
      <w:r w:rsidR="001811E5" w:rsidRPr="008D03A6">
        <w:rPr>
          <w:rFonts w:ascii="Crimson Text" w:hAnsi="Crimson Text"/>
          <w:color w:val="000000" w:themeColor="text1"/>
          <w:sz w:val="26"/>
          <w:szCs w:val="26"/>
        </w:rPr>
        <w:t>, y consideró que, si debía</w:t>
      </w:r>
      <w:r w:rsidR="0086540D" w:rsidRPr="008D03A6">
        <w:rPr>
          <w:rFonts w:ascii="Crimson Text" w:hAnsi="Crimson Text"/>
          <w:color w:val="000000" w:themeColor="text1"/>
          <w:sz w:val="26"/>
          <w:szCs w:val="26"/>
        </w:rPr>
        <w:t xml:space="preserve"> morir, </w:t>
      </w:r>
      <w:r w:rsidR="004D1773" w:rsidRPr="008D03A6">
        <w:rPr>
          <w:rFonts w:ascii="Crimson Text" w:hAnsi="Crimson Text"/>
          <w:color w:val="000000" w:themeColor="text1"/>
          <w:sz w:val="26"/>
          <w:szCs w:val="26"/>
        </w:rPr>
        <w:t>lo haría</w:t>
      </w:r>
      <w:r w:rsidR="0086540D" w:rsidRPr="008D03A6">
        <w:rPr>
          <w:rFonts w:ascii="Crimson Text" w:hAnsi="Crimson Text"/>
          <w:color w:val="000000" w:themeColor="text1"/>
          <w:sz w:val="26"/>
          <w:szCs w:val="26"/>
        </w:rPr>
        <w:t xml:space="preserve"> de frente</w:t>
      </w:r>
      <w:r w:rsidR="004D1773" w:rsidRPr="008D03A6">
        <w:rPr>
          <w:rFonts w:ascii="Crimson Text" w:hAnsi="Crimson Text"/>
          <w:color w:val="000000" w:themeColor="text1"/>
          <w:sz w:val="26"/>
          <w:szCs w:val="26"/>
        </w:rPr>
        <w:t xml:space="preserve"> como un guerrero</w:t>
      </w:r>
      <w:r w:rsidR="001811E5" w:rsidRPr="008D03A6">
        <w:rPr>
          <w:rFonts w:ascii="Crimson Text" w:hAnsi="Crimson Text"/>
          <w:color w:val="000000" w:themeColor="text1"/>
          <w:sz w:val="26"/>
          <w:szCs w:val="26"/>
        </w:rPr>
        <w:t>. Volteó su cuerpo a escasos metros de</w:t>
      </w:r>
      <w:r w:rsidR="004D1773" w:rsidRPr="008D03A6">
        <w:rPr>
          <w:rFonts w:ascii="Crimson Text" w:hAnsi="Crimson Text"/>
          <w:color w:val="000000" w:themeColor="text1"/>
          <w:sz w:val="26"/>
          <w:szCs w:val="26"/>
        </w:rPr>
        <w:t xml:space="preserve"> la orilla</w:t>
      </w:r>
      <w:del w:id="175" w:author="PC" w:date="2025-07-03T20:40:00Z">
        <w:r w:rsidR="004D1773" w:rsidRPr="008D03A6" w:rsidDel="005025AF">
          <w:rPr>
            <w:rFonts w:ascii="Crimson Text" w:hAnsi="Crimson Text"/>
            <w:color w:val="000000" w:themeColor="text1"/>
            <w:sz w:val="26"/>
            <w:szCs w:val="26"/>
          </w:rPr>
          <w:delText>,</w:delText>
        </w:r>
      </w:del>
      <w:r w:rsidR="004D1773" w:rsidRPr="008D03A6">
        <w:rPr>
          <w:rFonts w:ascii="Crimson Text" w:hAnsi="Crimson Text"/>
          <w:color w:val="000000" w:themeColor="text1"/>
          <w:sz w:val="26"/>
          <w:szCs w:val="26"/>
        </w:rPr>
        <w:t xml:space="preserve"> y, </w:t>
      </w:r>
      <w:r w:rsidR="001811E5" w:rsidRPr="008D03A6">
        <w:rPr>
          <w:rFonts w:ascii="Crimson Text" w:hAnsi="Crimson Text"/>
          <w:color w:val="000000" w:themeColor="text1"/>
          <w:sz w:val="26"/>
          <w:szCs w:val="26"/>
        </w:rPr>
        <w:t xml:space="preserve">acorralado, se puso </w:t>
      </w:r>
      <w:r w:rsidR="0086540D" w:rsidRPr="008D03A6">
        <w:rPr>
          <w:rFonts w:ascii="Crimson Text" w:hAnsi="Crimson Text"/>
          <w:color w:val="000000" w:themeColor="text1"/>
          <w:sz w:val="26"/>
          <w:szCs w:val="26"/>
        </w:rPr>
        <w:t>de cara</w:t>
      </w:r>
      <w:r w:rsidR="001811E5" w:rsidRPr="008D03A6">
        <w:rPr>
          <w:rFonts w:ascii="Crimson Text" w:hAnsi="Crimson Text"/>
          <w:color w:val="000000" w:themeColor="text1"/>
          <w:sz w:val="26"/>
          <w:szCs w:val="26"/>
        </w:rPr>
        <w:t xml:space="preserve"> al dragón rojo. El desenlace estaba </w:t>
      </w:r>
      <w:r w:rsidR="00701D9B" w:rsidRPr="008D03A6">
        <w:rPr>
          <w:rFonts w:ascii="Crimson Text" w:hAnsi="Crimson Text"/>
          <w:color w:val="000000" w:themeColor="text1"/>
          <w:sz w:val="26"/>
          <w:szCs w:val="26"/>
        </w:rPr>
        <w:t>sentenciado</w:t>
      </w:r>
      <w:del w:id="176" w:author="PC" w:date="2025-07-03T20:41:00Z">
        <w:r w:rsidR="001811E5" w:rsidRPr="008D03A6" w:rsidDel="005025AF">
          <w:rPr>
            <w:rFonts w:ascii="Crimson Text" w:hAnsi="Crimson Text"/>
            <w:color w:val="000000" w:themeColor="text1"/>
            <w:sz w:val="26"/>
            <w:szCs w:val="26"/>
          </w:rPr>
          <w:delText>,</w:delText>
        </w:r>
      </w:del>
      <w:r w:rsidR="001811E5" w:rsidRPr="008D03A6">
        <w:rPr>
          <w:rFonts w:ascii="Crimson Text" w:hAnsi="Crimson Text"/>
          <w:color w:val="000000" w:themeColor="text1"/>
          <w:sz w:val="26"/>
          <w:szCs w:val="26"/>
        </w:rPr>
        <w:t xml:space="preserve"> </w:t>
      </w:r>
      <w:r w:rsidR="00701D9B" w:rsidRPr="008D03A6">
        <w:rPr>
          <w:rFonts w:ascii="Crimson Text" w:hAnsi="Crimson Text"/>
          <w:color w:val="000000" w:themeColor="text1"/>
          <w:sz w:val="26"/>
          <w:szCs w:val="26"/>
        </w:rPr>
        <w:t xml:space="preserve">y </w:t>
      </w:r>
      <w:r w:rsidR="001811E5" w:rsidRPr="008D03A6">
        <w:rPr>
          <w:rFonts w:ascii="Crimson Text" w:hAnsi="Crimson Text"/>
          <w:color w:val="000000" w:themeColor="text1"/>
          <w:sz w:val="26"/>
          <w:szCs w:val="26"/>
        </w:rPr>
        <w:t>sólo faltaba la estocada final.</w:t>
      </w:r>
      <w:r w:rsidR="00701D9B" w:rsidRPr="008D03A6">
        <w:rPr>
          <w:rFonts w:ascii="Crimson Text" w:hAnsi="Crimson Text"/>
          <w:color w:val="000000" w:themeColor="text1"/>
          <w:sz w:val="26"/>
          <w:szCs w:val="26"/>
        </w:rPr>
        <w:t xml:space="preserve"> A</w:t>
      </w:r>
      <w:r w:rsidR="001811E5" w:rsidRPr="008D03A6">
        <w:rPr>
          <w:rFonts w:ascii="Crimson Text" w:hAnsi="Crimson Text"/>
          <w:color w:val="000000" w:themeColor="text1"/>
          <w:sz w:val="26"/>
          <w:szCs w:val="26"/>
        </w:rPr>
        <w:t xml:space="preserve">ntes de </w:t>
      </w:r>
      <w:r w:rsidR="00701D9B" w:rsidRPr="008D03A6">
        <w:rPr>
          <w:rFonts w:ascii="Crimson Text" w:hAnsi="Crimson Text"/>
          <w:color w:val="000000" w:themeColor="text1"/>
          <w:sz w:val="26"/>
          <w:szCs w:val="26"/>
        </w:rPr>
        <w:t>la ejecución</w:t>
      </w:r>
      <w:r w:rsidR="001811E5" w:rsidRPr="008D03A6">
        <w:rPr>
          <w:rFonts w:ascii="Crimson Text" w:hAnsi="Crimson Text"/>
          <w:color w:val="000000" w:themeColor="text1"/>
          <w:sz w:val="26"/>
          <w:szCs w:val="26"/>
        </w:rPr>
        <w:t xml:space="preserve">, lanzó </w:t>
      </w:r>
      <w:r w:rsidR="00701D9B" w:rsidRPr="008D03A6">
        <w:rPr>
          <w:rFonts w:ascii="Crimson Text" w:hAnsi="Crimson Text"/>
          <w:color w:val="000000" w:themeColor="text1"/>
          <w:sz w:val="26"/>
          <w:szCs w:val="26"/>
        </w:rPr>
        <w:t xml:space="preserve">un </w:t>
      </w:r>
      <w:r w:rsidR="001811E5" w:rsidRPr="008D03A6">
        <w:rPr>
          <w:rFonts w:ascii="Crimson Text" w:hAnsi="Crimson Text"/>
          <w:color w:val="000000" w:themeColor="text1"/>
          <w:sz w:val="26"/>
          <w:szCs w:val="26"/>
        </w:rPr>
        <w:t>rugido</w:t>
      </w:r>
      <w:r w:rsidR="00701D9B" w:rsidRPr="008D03A6">
        <w:rPr>
          <w:rFonts w:ascii="Crimson Text" w:hAnsi="Crimson Text"/>
          <w:color w:val="000000" w:themeColor="text1"/>
          <w:sz w:val="26"/>
          <w:szCs w:val="26"/>
        </w:rPr>
        <w:t xml:space="preserve"> más en señal de dominio</w:t>
      </w:r>
      <w:r w:rsidR="001811E5" w:rsidRPr="008D03A6">
        <w:rPr>
          <w:rFonts w:ascii="Crimson Text" w:hAnsi="Crimson Text"/>
          <w:color w:val="000000" w:themeColor="text1"/>
          <w:sz w:val="26"/>
          <w:szCs w:val="26"/>
        </w:rPr>
        <w:t xml:space="preserve">, </w:t>
      </w:r>
      <w:del w:id="177" w:author="PC" w:date="2025-07-03T20:41:00Z">
        <w:r w:rsidR="001811E5" w:rsidRPr="008D03A6" w:rsidDel="005025AF">
          <w:rPr>
            <w:rFonts w:ascii="Crimson Text" w:hAnsi="Crimson Text"/>
            <w:color w:val="000000" w:themeColor="text1"/>
            <w:sz w:val="26"/>
            <w:szCs w:val="26"/>
          </w:rPr>
          <w:delText xml:space="preserve">fue </w:delText>
        </w:r>
      </w:del>
      <w:r w:rsidR="001811E5" w:rsidRPr="008D03A6">
        <w:rPr>
          <w:rFonts w:ascii="Crimson Text" w:hAnsi="Crimson Text"/>
          <w:color w:val="000000" w:themeColor="text1"/>
          <w:sz w:val="26"/>
          <w:szCs w:val="26"/>
        </w:rPr>
        <w:t>un estruendo avasallante</w:t>
      </w:r>
      <w:del w:id="178" w:author="PC" w:date="2025-07-03T20:41:00Z">
        <w:r w:rsidR="001811E5" w:rsidRPr="008D03A6" w:rsidDel="005025AF">
          <w:rPr>
            <w:rFonts w:ascii="Crimson Text" w:hAnsi="Crimson Text"/>
            <w:color w:val="000000" w:themeColor="text1"/>
            <w:sz w:val="26"/>
            <w:szCs w:val="26"/>
          </w:rPr>
          <w:delText>,</w:delText>
        </w:r>
        <w:r w:rsidR="00E8681F" w:rsidRPr="008D03A6" w:rsidDel="005025AF">
          <w:rPr>
            <w:rFonts w:ascii="Crimson Text" w:hAnsi="Crimson Text"/>
            <w:color w:val="000000" w:themeColor="text1"/>
            <w:sz w:val="26"/>
            <w:szCs w:val="26"/>
          </w:rPr>
          <w:delText xml:space="preserve"> esparciendo</w:delText>
        </w:r>
      </w:del>
      <w:ins w:id="179" w:author="PC" w:date="2025-07-03T20:41:00Z">
        <w:r w:rsidR="005025AF">
          <w:rPr>
            <w:rFonts w:ascii="Crimson Text" w:hAnsi="Crimson Text"/>
            <w:color w:val="000000" w:themeColor="text1"/>
            <w:sz w:val="26"/>
            <w:szCs w:val="26"/>
          </w:rPr>
          <w:t xml:space="preserve"> que esparció</w:t>
        </w:r>
      </w:ins>
      <w:r w:rsidR="00E8681F" w:rsidRPr="008D03A6">
        <w:rPr>
          <w:rFonts w:ascii="Crimson Text" w:hAnsi="Crimson Text"/>
          <w:color w:val="000000" w:themeColor="text1"/>
          <w:sz w:val="26"/>
          <w:szCs w:val="26"/>
        </w:rPr>
        <w:t xml:space="preserve"> el terror en el aire</w:t>
      </w:r>
      <w:r w:rsidR="001811E5" w:rsidRPr="008D03A6">
        <w:rPr>
          <w:rFonts w:ascii="Crimson Text" w:hAnsi="Crimson Text"/>
          <w:color w:val="000000" w:themeColor="text1"/>
          <w:sz w:val="26"/>
          <w:szCs w:val="26"/>
        </w:rPr>
        <w:t>. Infló su abdomen</w:t>
      </w:r>
      <w:del w:id="180" w:author="PC" w:date="2025-07-03T20:41:00Z">
        <w:r w:rsidR="001811E5" w:rsidRPr="008D03A6" w:rsidDel="005025AF">
          <w:rPr>
            <w:rFonts w:ascii="Crimson Text" w:hAnsi="Crimson Text"/>
            <w:color w:val="000000" w:themeColor="text1"/>
            <w:sz w:val="26"/>
            <w:szCs w:val="26"/>
          </w:rPr>
          <w:delText xml:space="preserve"> enérgicamente,</w:delText>
        </w:r>
      </w:del>
      <w:r w:rsidR="001811E5" w:rsidRPr="008D03A6">
        <w:rPr>
          <w:rFonts w:ascii="Crimson Text" w:hAnsi="Crimson Text"/>
          <w:color w:val="000000" w:themeColor="text1"/>
          <w:sz w:val="26"/>
          <w:szCs w:val="26"/>
        </w:rPr>
        <w:t xml:space="preserve"> y</w:t>
      </w:r>
      <w:ins w:id="181" w:author="PC" w:date="2025-07-03T20:41:00Z">
        <w:r w:rsidR="005025AF">
          <w:rPr>
            <w:rFonts w:ascii="Crimson Text" w:hAnsi="Crimson Text"/>
            <w:color w:val="000000" w:themeColor="text1"/>
            <w:sz w:val="26"/>
            <w:szCs w:val="26"/>
          </w:rPr>
          <w:t>,</w:t>
        </w:r>
      </w:ins>
      <w:r w:rsidR="001811E5" w:rsidRPr="008D03A6">
        <w:rPr>
          <w:rFonts w:ascii="Crimson Text" w:hAnsi="Crimson Text"/>
          <w:color w:val="000000" w:themeColor="text1"/>
          <w:sz w:val="26"/>
          <w:szCs w:val="26"/>
        </w:rPr>
        <w:t xml:space="preserve"> cuando estaba listo para lanzar una nueva </w:t>
      </w:r>
      <w:r w:rsidR="00701D9B" w:rsidRPr="008D03A6">
        <w:rPr>
          <w:rFonts w:ascii="Crimson Text" w:hAnsi="Crimson Text"/>
          <w:color w:val="000000" w:themeColor="text1"/>
          <w:sz w:val="26"/>
          <w:szCs w:val="26"/>
        </w:rPr>
        <w:t xml:space="preserve">llamarada, </w:t>
      </w:r>
      <w:del w:id="182" w:author="PC" w:date="2025-07-03T20:41:00Z">
        <w:r w:rsidR="00701D9B" w:rsidRPr="008D03A6" w:rsidDel="005025AF">
          <w:rPr>
            <w:rFonts w:ascii="Crimson Text" w:hAnsi="Crimson Text"/>
            <w:color w:val="000000" w:themeColor="text1"/>
            <w:sz w:val="26"/>
            <w:szCs w:val="26"/>
          </w:rPr>
          <w:delText>el</w:delText>
        </w:r>
        <w:r w:rsidR="001811E5" w:rsidRPr="008D03A6" w:rsidDel="005025AF">
          <w:rPr>
            <w:rFonts w:ascii="Crimson Text" w:hAnsi="Crimson Text"/>
            <w:color w:val="000000" w:themeColor="text1"/>
            <w:sz w:val="26"/>
            <w:szCs w:val="26"/>
          </w:rPr>
          <w:delText xml:space="preserve"> ambiente se </w:delText>
        </w:r>
        <w:r w:rsidR="00E8681F" w:rsidRPr="008D03A6" w:rsidDel="005025AF">
          <w:rPr>
            <w:rFonts w:ascii="Crimson Text" w:hAnsi="Crimson Text"/>
            <w:color w:val="000000" w:themeColor="text1"/>
            <w:sz w:val="26"/>
            <w:szCs w:val="26"/>
          </w:rPr>
          <w:delText>quebró</w:delText>
        </w:r>
        <w:r w:rsidR="001811E5" w:rsidRPr="008D03A6" w:rsidDel="005025AF">
          <w:rPr>
            <w:rFonts w:ascii="Crimson Text" w:hAnsi="Crimson Text"/>
            <w:color w:val="000000" w:themeColor="text1"/>
            <w:sz w:val="26"/>
            <w:szCs w:val="26"/>
          </w:rPr>
          <w:delText xml:space="preserve"> con </w:delText>
        </w:r>
      </w:del>
      <w:r w:rsidR="001811E5" w:rsidRPr="008D03A6">
        <w:rPr>
          <w:rFonts w:ascii="Crimson Text" w:hAnsi="Crimson Text"/>
          <w:color w:val="000000" w:themeColor="text1"/>
          <w:sz w:val="26"/>
          <w:szCs w:val="26"/>
        </w:rPr>
        <w:t xml:space="preserve">un </w:t>
      </w:r>
      <w:r w:rsidR="00E8681F" w:rsidRPr="008D03A6">
        <w:rPr>
          <w:rFonts w:ascii="Crimson Text" w:hAnsi="Crimson Text"/>
          <w:color w:val="000000" w:themeColor="text1"/>
          <w:sz w:val="26"/>
          <w:szCs w:val="26"/>
        </w:rPr>
        <w:t>nuevo bramido</w:t>
      </w:r>
      <w:ins w:id="183" w:author="PC" w:date="2025-07-03T20:41:00Z">
        <w:r w:rsidR="005025AF">
          <w:rPr>
            <w:rFonts w:ascii="Crimson Text" w:hAnsi="Crimson Text"/>
            <w:color w:val="000000" w:themeColor="text1"/>
            <w:sz w:val="26"/>
            <w:szCs w:val="26"/>
          </w:rPr>
          <w:t xml:space="preserve"> quebró la escena</w:t>
        </w:r>
      </w:ins>
      <w:r w:rsidR="00E8681F" w:rsidRPr="008D03A6">
        <w:rPr>
          <w:rFonts w:ascii="Crimson Text" w:hAnsi="Crimson Text"/>
          <w:color w:val="000000" w:themeColor="text1"/>
          <w:sz w:val="26"/>
          <w:szCs w:val="26"/>
        </w:rPr>
        <w:t xml:space="preserve">. El sonido </w:t>
      </w:r>
      <w:del w:id="184" w:author="PC" w:date="2025-07-03T20:42:00Z">
        <w:r w:rsidR="00E8681F" w:rsidRPr="008D03A6" w:rsidDel="005025AF">
          <w:rPr>
            <w:rFonts w:ascii="Crimson Text" w:hAnsi="Crimson Text"/>
            <w:color w:val="000000" w:themeColor="text1"/>
            <w:sz w:val="26"/>
            <w:szCs w:val="26"/>
          </w:rPr>
          <w:delText>acaparó la escena,</w:delText>
        </w:r>
      </w:del>
      <w:ins w:id="185" w:author="PC" w:date="2025-07-03T20:42:00Z">
        <w:r w:rsidR="005025AF">
          <w:rPr>
            <w:rFonts w:ascii="Crimson Text" w:hAnsi="Crimson Text"/>
            <w:color w:val="000000" w:themeColor="text1"/>
            <w:sz w:val="26"/>
            <w:szCs w:val="26"/>
          </w:rPr>
          <w:t>fue</w:t>
        </w:r>
      </w:ins>
      <w:r w:rsidR="00E8681F" w:rsidRPr="008D03A6">
        <w:rPr>
          <w:rFonts w:ascii="Crimson Text" w:hAnsi="Crimson Text"/>
          <w:color w:val="000000" w:themeColor="text1"/>
          <w:sz w:val="26"/>
          <w:szCs w:val="26"/>
        </w:rPr>
        <w:t xml:space="preserve"> como un grito de guerra, una voz sedienta de victoria</w:t>
      </w:r>
      <w:del w:id="186" w:author="PC" w:date="2025-07-03T20:42:00Z">
        <w:r w:rsidR="00E8681F" w:rsidRPr="008D03A6" w:rsidDel="005025AF">
          <w:rPr>
            <w:rFonts w:ascii="Crimson Text" w:hAnsi="Crimson Text"/>
            <w:color w:val="000000" w:themeColor="text1"/>
            <w:sz w:val="26"/>
            <w:szCs w:val="26"/>
          </w:rPr>
          <w:delText>, y</w:delText>
        </w:r>
      </w:del>
      <w:ins w:id="187" w:author="PC" w:date="2025-07-03T20:42:00Z">
        <w:r w:rsidR="005025AF">
          <w:rPr>
            <w:rFonts w:ascii="Crimson Text" w:hAnsi="Crimson Text"/>
            <w:color w:val="000000" w:themeColor="text1"/>
            <w:sz w:val="26"/>
            <w:szCs w:val="26"/>
          </w:rPr>
          <w:t xml:space="preserve"> que</w:t>
        </w:r>
      </w:ins>
      <w:r w:rsidR="00E8681F" w:rsidRPr="008D03A6">
        <w:rPr>
          <w:rFonts w:ascii="Crimson Text" w:hAnsi="Crimson Text"/>
          <w:color w:val="000000" w:themeColor="text1"/>
          <w:sz w:val="26"/>
          <w:szCs w:val="26"/>
        </w:rPr>
        <w:t xml:space="preserve"> no provenía del dragón rojo.</w:t>
      </w:r>
    </w:p>
    <w:p w:rsidR="00E8681F" w:rsidRPr="008D03A6" w:rsidRDefault="00E8681F" w:rsidP="003A21F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una embestida</w:t>
      </w:r>
      <w:r w:rsidR="00CB3790" w:rsidRPr="008D03A6">
        <w:rPr>
          <w:rFonts w:ascii="Crimson Text" w:hAnsi="Crimson Text"/>
          <w:color w:val="000000" w:themeColor="text1"/>
          <w:sz w:val="26"/>
          <w:szCs w:val="26"/>
        </w:rPr>
        <w:t xml:space="preserve"> </w:t>
      </w:r>
      <w:r w:rsidR="00452A3C" w:rsidRPr="008D03A6">
        <w:rPr>
          <w:rFonts w:ascii="Crimson Text" w:hAnsi="Crimson Text"/>
          <w:color w:val="000000" w:themeColor="text1"/>
          <w:sz w:val="26"/>
          <w:szCs w:val="26"/>
        </w:rPr>
        <w:t>heroica</w:t>
      </w:r>
      <w:r w:rsidRPr="008D03A6">
        <w:rPr>
          <w:rFonts w:ascii="Crimson Text" w:hAnsi="Crimson Text"/>
          <w:color w:val="000000" w:themeColor="text1"/>
          <w:sz w:val="26"/>
          <w:szCs w:val="26"/>
        </w:rPr>
        <w:t xml:space="preserve">, Agatha se hizo presente atropellando a la criatura </w:t>
      </w:r>
      <w:r w:rsidR="00CB3790"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un impacto </w:t>
      </w:r>
      <w:r w:rsidR="000B1ADB" w:rsidRPr="008D03A6">
        <w:rPr>
          <w:rFonts w:ascii="Crimson Text" w:hAnsi="Crimson Text"/>
          <w:color w:val="000000" w:themeColor="text1"/>
          <w:sz w:val="26"/>
          <w:szCs w:val="26"/>
        </w:rPr>
        <w:t>temerario</w:t>
      </w:r>
      <w:r w:rsidR="00CB3790" w:rsidRPr="008D03A6">
        <w:rPr>
          <w:rFonts w:ascii="Crimson Text" w:hAnsi="Crimson Text"/>
          <w:color w:val="000000" w:themeColor="text1"/>
          <w:sz w:val="26"/>
          <w:szCs w:val="26"/>
        </w:rPr>
        <w:t>. Ambos dragones</w:t>
      </w:r>
      <w:ins w:id="188" w:author="PC" w:date="2025-07-03T20:43:00Z">
        <w:r w:rsidR="005025AF">
          <w:rPr>
            <w:rFonts w:ascii="Crimson Text" w:hAnsi="Crimson Text"/>
            <w:color w:val="000000" w:themeColor="text1"/>
            <w:sz w:val="26"/>
            <w:szCs w:val="26"/>
          </w:rPr>
          <w:t xml:space="preserve"> cayeron a tierra y</w:t>
        </w:r>
      </w:ins>
      <w:r w:rsidR="00CB3790" w:rsidRPr="008D03A6">
        <w:rPr>
          <w:rFonts w:ascii="Crimson Text" w:hAnsi="Crimson Text"/>
          <w:color w:val="000000" w:themeColor="text1"/>
          <w:sz w:val="26"/>
          <w:szCs w:val="26"/>
        </w:rPr>
        <w:t xml:space="preserve"> rodaron varios metros,</w:t>
      </w:r>
      <w:r w:rsidR="000B1ADB" w:rsidRPr="008D03A6">
        <w:rPr>
          <w:rFonts w:ascii="Crimson Text" w:hAnsi="Crimson Text"/>
          <w:color w:val="000000" w:themeColor="text1"/>
          <w:sz w:val="26"/>
          <w:szCs w:val="26"/>
        </w:rPr>
        <w:t xml:space="preserve"> arrastrando piedras y restos de follaje</w:t>
      </w:r>
      <w:r w:rsidR="00CB3790" w:rsidRPr="008D03A6">
        <w:rPr>
          <w:rFonts w:ascii="Crimson Text" w:hAnsi="Crimson Text"/>
          <w:color w:val="000000" w:themeColor="text1"/>
          <w:sz w:val="26"/>
          <w:szCs w:val="26"/>
        </w:rPr>
        <w:t xml:space="preserve">, </w:t>
      </w:r>
      <w:del w:id="189" w:author="PC" w:date="2025-07-03T20:43:00Z">
        <w:r w:rsidR="000B1ADB" w:rsidRPr="008D03A6" w:rsidDel="005025AF">
          <w:rPr>
            <w:rFonts w:ascii="Crimson Text" w:hAnsi="Crimson Text"/>
            <w:color w:val="000000" w:themeColor="text1"/>
            <w:sz w:val="26"/>
            <w:szCs w:val="26"/>
          </w:rPr>
          <w:delText xml:space="preserve">y </w:delText>
        </w:r>
      </w:del>
      <w:ins w:id="190" w:author="PC" w:date="2025-07-03T20:43:00Z">
        <w:r w:rsidR="005025AF">
          <w:rPr>
            <w:rFonts w:ascii="Crimson Text" w:hAnsi="Crimson Text"/>
            <w:color w:val="000000" w:themeColor="text1"/>
            <w:sz w:val="26"/>
            <w:szCs w:val="26"/>
          </w:rPr>
          <w:t>provocando</w:t>
        </w:r>
        <w:r w:rsidR="005025AF" w:rsidRPr="008D03A6">
          <w:rPr>
            <w:rFonts w:ascii="Crimson Text" w:hAnsi="Crimson Text"/>
            <w:color w:val="000000" w:themeColor="text1"/>
            <w:sz w:val="26"/>
            <w:szCs w:val="26"/>
          </w:rPr>
          <w:t xml:space="preserve"> </w:t>
        </w:r>
      </w:ins>
      <w:r w:rsidR="00CB3790" w:rsidRPr="008D03A6">
        <w:rPr>
          <w:rFonts w:ascii="Crimson Text" w:hAnsi="Crimson Text"/>
          <w:color w:val="000000" w:themeColor="text1"/>
          <w:sz w:val="26"/>
          <w:szCs w:val="26"/>
        </w:rPr>
        <w:t xml:space="preserve">una </w:t>
      </w:r>
      <w:r w:rsidR="000B1ADB" w:rsidRPr="008D03A6">
        <w:rPr>
          <w:rFonts w:ascii="Crimson Text" w:hAnsi="Crimson Text"/>
          <w:color w:val="000000" w:themeColor="text1"/>
          <w:sz w:val="26"/>
          <w:szCs w:val="26"/>
        </w:rPr>
        <w:t xml:space="preserve">enorme </w:t>
      </w:r>
      <w:r w:rsidR="00CB3790" w:rsidRPr="008D03A6">
        <w:rPr>
          <w:rFonts w:ascii="Crimson Text" w:hAnsi="Crimson Text"/>
          <w:color w:val="000000" w:themeColor="text1"/>
          <w:sz w:val="26"/>
          <w:szCs w:val="26"/>
        </w:rPr>
        <w:t xml:space="preserve">polvareda </w:t>
      </w:r>
      <w:del w:id="191" w:author="PC" w:date="2025-07-03T20:44:00Z">
        <w:r w:rsidR="00CB3790" w:rsidRPr="008D03A6" w:rsidDel="005025AF">
          <w:rPr>
            <w:rFonts w:ascii="Crimson Text" w:hAnsi="Crimson Text"/>
            <w:color w:val="000000" w:themeColor="text1"/>
            <w:sz w:val="26"/>
            <w:szCs w:val="26"/>
          </w:rPr>
          <w:delText xml:space="preserve">se </w:delText>
        </w:r>
        <w:r w:rsidR="00552B74" w:rsidRPr="008D03A6" w:rsidDel="005025AF">
          <w:rPr>
            <w:rFonts w:ascii="Crimson Text" w:hAnsi="Crimson Text"/>
            <w:color w:val="000000" w:themeColor="text1"/>
            <w:sz w:val="26"/>
            <w:szCs w:val="26"/>
          </w:rPr>
          <w:delText>levantó</w:delText>
        </w:r>
      </w:del>
      <w:ins w:id="192" w:author="PC" w:date="2025-07-03T20:44:00Z">
        <w:r w:rsidR="005025AF">
          <w:rPr>
            <w:rFonts w:ascii="Crimson Text" w:hAnsi="Crimson Text"/>
            <w:color w:val="000000" w:themeColor="text1"/>
            <w:sz w:val="26"/>
            <w:szCs w:val="26"/>
          </w:rPr>
          <w:t>a su</w:t>
        </w:r>
      </w:ins>
      <w:r w:rsidR="00CB3790" w:rsidRPr="008D03A6">
        <w:rPr>
          <w:rFonts w:ascii="Crimson Text" w:hAnsi="Crimson Text"/>
          <w:color w:val="000000" w:themeColor="text1"/>
          <w:sz w:val="26"/>
          <w:szCs w:val="26"/>
        </w:rPr>
        <w:t xml:space="preserve"> </w:t>
      </w:r>
      <w:r w:rsidR="00B16960" w:rsidRPr="008D03A6">
        <w:rPr>
          <w:rFonts w:ascii="Crimson Text" w:hAnsi="Crimson Text"/>
          <w:color w:val="000000" w:themeColor="text1"/>
          <w:sz w:val="26"/>
          <w:szCs w:val="26"/>
        </w:rPr>
        <w:t>alrededor</w:t>
      </w:r>
      <w:r w:rsidR="00CB3790" w:rsidRPr="008D03A6">
        <w:rPr>
          <w:rFonts w:ascii="Crimson Text" w:hAnsi="Crimson Text"/>
          <w:color w:val="000000" w:themeColor="text1"/>
          <w:sz w:val="26"/>
          <w:szCs w:val="26"/>
        </w:rPr>
        <w:t xml:space="preserve">. </w:t>
      </w:r>
      <w:r w:rsidR="000B1ADB" w:rsidRPr="008D03A6">
        <w:rPr>
          <w:rFonts w:ascii="Crimson Text" w:hAnsi="Crimson Text"/>
          <w:color w:val="000000" w:themeColor="text1"/>
          <w:sz w:val="26"/>
          <w:szCs w:val="26"/>
        </w:rPr>
        <w:t>Por su parte</w:t>
      </w:r>
      <w:r w:rsidR="00CB3790" w:rsidRPr="008D03A6">
        <w:rPr>
          <w:rFonts w:ascii="Crimson Text" w:hAnsi="Crimson Text"/>
          <w:color w:val="000000" w:themeColor="text1"/>
          <w:sz w:val="26"/>
          <w:szCs w:val="26"/>
        </w:rPr>
        <w:t xml:space="preserve">, Eros </w:t>
      </w:r>
      <w:del w:id="193" w:author="PC" w:date="2025-07-03T20:44:00Z">
        <w:r w:rsidR="000B1ADB" w:rsidRPr="008D03A6" w:rsidDel="005025AF">
          <w:rPr>
            <w:rFonts w:ascii="Crimson Text" w:hAnsi="Crimson Text"/>
            <w:color w:val="000000" w:themeColor="text1"/>
            <w:sz w:val="26"/>
            <w:szCs w:val="26"/>
          </w:rPr>
          <w:delText xml:space="preserve">abandonó </w:delText>
        </w:r>
      </w:del>
      <w:ins w:id="194" w:author="PC" w:date="2025-07-03T20:44:00Z">
        <w:r w:rsidR="005025AF">
          <w:rPr>
            <w:rFonts w:ascii="Crimson Text" w:hAnsi="Crimson Text"/>
            <w:color w:val="000000" w:themeColor="text1"/>
            <w:sz w:val="26"/>
            <w:szCs w:val="26"/>
          </w:rPr>
          <w:t>pudo al fin abandonar</w:t>
        </w:r>
        <w:r w:rsidR="005025AF" w:rsidRPr="008D03A6">
          <w:rPr>
            <w:rFonts w:ascii="Crimson Text" w:hAnsi="Crimson Text"/>
            <w:color w:val="000000" w:themeColor="text1"/>
            <w:sz w:val="26"/>
            <w:szCs w:val="26"/>
          </w:rPr>
          <w:t xml:space="preserve"> </w:t>
        </w:r>
      </w:ins>
      <w:r w:rsidR="000B1ADB" w:rsidRPr="008D03A6">
        <w:rPr>
          <w:rFonts w:ascii="Crimson Text" w:hAnsi="Crimson Text"/>
          <w:color w:val="000000" w:themeColor="text1"/>
          <w:sz w:val="26"/>
          <w:szCs w:val="26"/>
        </w:rPr>
        <w:t>el</w:t>
      </w:r>
      <w:r w:rsidR="00CB3790" w:rsidRPr="008D03A6">
        <w:rPr>
          <w:rFonts w:ascii="Crimson Text" w:hAnsi="Crimson Text"/>
          <w:color w:val="000000" w:themeColor="text1"/>
          <w:sz w:val="26"/>
          <w:szCs w:val="26"/>
        </w:rPr>
        <w:t xml:space="preserve"> agua</w:t>
      </w:r>
      <w:r w:rsidR="00D453DF" w:rsidRPr="008D03A6">
        <w:rPr>
          <w:rFonts w:ascii="Crimson Text" w:hAnsi="Crimson Text"/>
          <w:color w:val="000000" w:themeColor="text1"/>
          <w:sz w:val="26"/>
          <w:szCs w:val="26"/>
        </w:rPr>
        <w:t>,</w:t>
      </w:r>
      <w:r w:rsidR="00CB3790" w:rsidRPr="008D03A6">
        <w:rPr>
          <w:rFonts w:ascii="Crimson Text" w:hAnsi="Crimson Text"/>
          <w:color w:val="000000" w:themeColor="text1"/>
          <w:sz w:val="26"/>
          <w:szCs w:val="26"/>
        </w:rPr>
        <w:t xml:space="preserve"> </w:t>
      </w:r>
      <w:commentRangeStart w:id="195"/>
      <w:r w:rsidR="00CB3790" w:rsidRPr="008D03A6">
        <w:rPr>
          <w:rFonts w:ascii="Crimson Text" w:hAnsi="Crimson Text"/>
          <w:color w:val="000000" w:themeColor="text1"/>
          <w:sz w:val="26"/>
          <w:szCs w:val="26"/>
        </w:rPr>
        <w:t xml:space="preserve">y se mantuvo </w:t>
      </w:r>
      <w:r w:rsidR="00D453DF" w:rsidRPr="008D03A6">
        <w:rPr>
          <w:rFonts w:ascii="Crimson Text" w:hAnsi="Crimson Text"/>
          <w:color w:val="000000" w:themeColor="text1"/>
          <w:sz w:val="26"/>
          <w:szCs w:val="26"/>
        </w:rPr>
        <w:t>resguardado</w:t>
      </w:r>
      <w:r w:rsidR="00CB3790" w:rsidRPr="008D03A6">
        <w:rPr>
          <w:rFonts w:ascii="Crimson Text" w:hAnsi="Crimson Text"/>
          <w:color w:val="000000" w:themeColor="text1"/>
          <w:sz w:val="26"/>
          <w:szCs w:val="26"/>
        </w:rPr>
        <w:t xml:space="preserve"> </w:t>
      </w:r>
      <w:r w:rsidR="007B5BA7" w:rsidRPr="008D03A6">
        <w:rPr>
          <w:rFonts w:ascii="Crimson Text" w:hAnsi="Crimson Text"/>
          <w:color w:val="000000" w:themeColor="text1"/>
          <w:sz w:val="26"/>
          <w:szCs w:val="26"/>
        </w:rPr>
        <w:t xml:space="preserve">y expectante </w:t>
      </w:r>
      <w:r w:rsidR="000A45C8" w:rsidRPr="008D03A6">
        <w:rPr>
          <w:rFonts w:ascii="Crimson Text" w:hAnsi="Crimson Text"/>
          <w:color w:val="000000" w:themeColor="text1"/>
          <w:sz w:val="26"/>
          <w:szCs w:val="26"/>
        </w:rPr>
        <w:t>de un enfrentamiento sin precedentes</w:t>
      </w:r>
      <w:commentRangeEnd w:id="195"/>
      <w:r w:rsidR="005025AF">
        <w:rPr>
          <w:rStyle w:val="Refdecomentario"/>
        </w:rPr>
        <w:commentReference w:id="195"/>
      </w:r>
      <w:r w:rsidR="000A45C8" w:rsidRPr="008D03A6">
        <w:rPr>
          <w:rFonts w:ascii="Crimson Text" w:hAnsi="Crimson Text"/>
          <w:color w:val="000000" w:themeColor="text1"/>
          <w:sz w:val="26"/>
          <w:szCs w:val="26"/>
        </w:rPr>
        <w:t>.</w:t>
      </w:r>
    </w:p>
    <w:p w:rsidR="00093BF9" w:rsidRPr="008D03A6" w:rsidRDefault="007B5BA7"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el cruce, </w:t>
      </w:r>
      <w:r w:rsidR="00D453DF"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dragones volaron</w:t>
      </w:r>
      <w:r w:rsidR="00D453DF" w:rsidRPr="008D03A6">
        <w:rPr>
          <w:rFonts w:ascii="Crimson Text" w:hAnsi="Crimson Text"/>
          <w:color w:val="000000" w:themeColor="text1"/>
          <w:sz w:val="26"/>
          <w:szCs w:val="26"/>
        </w:rPr>
        <w:t xml:space="preserve"> hacia el valle</w:t>
      </w:r>
      <w:r w:rsidRPr="008D03A6">
        <w:rPr>
          <w:rFonts w:ascii="Crimson Text" w:hAnsi="Crimson Text"/>
          <w:color w:val="000000" w:themeColor="text1"/>
          <w:sz w:val="26"/>
          <w:szCs w:val="26"/>
        </w:rPr>
        <w:t xml:space="preserve"> ganando </w:t>
      </w:r>
      <w:del w:id="196" w:author="PC" w:date="2025-07-03T20:45:00Z">
        <w:r w:rsidRPr="008D03A6" w:rsidDel="00563DF1">
          <w:rPr>
            <w:rFonts w:ascii="Crimson Text" w:hAnsi="Crimson Text"/>
            <w:color w:val="000000" w:themeColor="text1"/>
            <w:sz w:val="26"/>
            <w:szCs w:val="26"/>
          </w:rPr>
          <w:delText xml:space="preserve">gran </w:delText>
        </w:r>
      </w:del>
      <w:r w:rsidRPr="008D03A6">
        <w:rPr>
          <w:rFonts w:ascii="Crimson Text" w:hAnsi="Crimson Text"/>
          <w:color w:val="000000" w:themeColor="text1"/>
          <w:sz w:val="26"/>
          <w:szCs w:val="26"/>
        </w:rPr>
        <w:t xml:space="preserve">altura. </w:t>
      </w:r>
      <w:r w:rsidR="00D453DF" w:rsidRPr="008D03A6">
        <w:rPr>
          <w:rFonts w:ascii="Crimson Text" w:hAnsi="Crimson Text"/>
          <w:color w:val="000000" w:themeColor="text1"/>
          <w:sz w:val="26"/>
          <w:szCs w:val="26"/>
        </w:rPr>
        <w:t>Poco después</w:t>
      </w:r>
      <w:r w:rsidRPr="008D03A6">
        <w:rPr>
          <w:rFonts w:ascii="Crimson Text" w:hAnsi="Crimson Text"/>
          <w:color w:val="000000" w:themeColor="text1"/>
          <w:sz w:val="26"/>
          <w:szCs w:val="26"/>
        </w:rPr>
        <w:t xml:space="preserve">, </w:t>
      </w:r>
      <w:del w:id="197" w:author="Paula Castrilli" w:date="2025-07-03T21:41:00Z">
        <w:r w:rsidR="00D453DF" w:rsidRPr="008D03A6" w:rsidDel="00E6546F">
          <w:rPr>
            <w:rFonts w:ascii="Crimson Text" w:hAnsi="Crimson Text"/>
            <w:color w:val="000000" w:themeColor="text1"/>
            <w:sz w:val="26"/>
            <w:szCs w:val="26"/>
          </w:rPr>
          <w:delText>se encontraban</w:delText>
        </w:r>
        <w:r w:rsidRPr="008D03A6" w:rsidDel="00E6546F">
          <w:rPr>
            <w:rFonts w:ascii="Crimson Text" w:hAnsi="Crimson Text"/>
            <w:color w:val="000000" w:themeColor="text1"/>
            <w:sz w:val="26"/>
            <w:szCs w:val="26"/>
          </w:rPr>
          <w:delText xml:space="preserve"> </w:delText>
        </w:r>
        <w:r w:rsidR="00A34E1F" w:rsidRPr="008D03A6" w:rsidDel="00E6546F">
          <w:rPr>
            <w:rFonts w:ascii="Crimson Text" w:hAnsi="Crimson Text"/>
            <w:color w:val="000000" w:themeColor="text1"/>
            <w:sz w:val="26"/>
            <w:szCs w:val="26"/>
          </w:rPr>
          <w:delText>al asecho</w:delText>
        </w:r>
        <w:r w:rsidRPr="008D03A6" w:rsidDel="00E6546F">
          <w:rPr>
            <w:rFonts w:ascii="Crimson Text" w:hAnsi="Crimson Text"/>
            <w:color w:val="000000" w:themeColor="text1"/>
            <w:sz w:val="26"/>
            <w:szCs w:val="26"/>
          </w:rPr>
          <w:delText xml:space="preserve"> y</w:delText>
        </w:r>
      </w:del>
      <w:ins w:id="198" w:author="Paula Castrilli" w:date="2025-07-03T21:41:00Z">
        <w:r w:rsidR="00E6546F">
          <w:rPr>
            <w:rFonts w:ascii="Crimson Text" w:hAnsi="Crimson Text"/>
            <w:color w:val="000000" w:themeColor="text1"/>
            <w:sz w:val="26"/>
            <w:szCs w:val="26"/>
          </w:rPr>
          <w:t>comenzaron a asecharse</w:t>
        </w:r>
      </w:ins>
      <w:r w:rsidRPr="008D03A6">
        <w:rPr>
          <w:rFonts w:ascii="Crimson Text" w:hAnsi="Crimson Text"/>
          <w:color w:val="000000" w:themeColor="text1"/>
          <w:sz w:val="26"/>
          <w:szCs w:val="26"/>
        </w:rPr>
        <w:t xml:space="preserve"> </w:t>
      </w:r>
      <w:del w:id="199" w:author="Paula Castrilli" w:date="2025-07-03T21:41:00Z">
        <w:r w:rsidRPr="008D03A6" w:rsidDel="00E6546F">
          <w:rPr>
            <w:rFonts w:ascii="Crimson Text" w:hAnsi="Crimson Text"/>
            <w:color w:val="000000" w:themeColor="text1"/>
            <w:sz w:val="26"/>
            <w:szCs w:val="26"/>
          </w:rPr>
          <w:delText>en posición de</w:delText>
        </w:r>
      </w:del>
      <w:ins w:id="200" w:author="Paula Castrilli" w:date="2025-07-03T21:41:00Z">
        <w:r w:rsidR="00E6546F">
          <w:rPr>
            <w:rFonts w:ascii="Crimson Text" w:hAnsi="Crimson Text"/>
            <w:color w:val="000000" w:themeColor="text1"/>
            <w:sz w:val="26"/>
            <w:szCs w:val="26"/>
          </w:rPr>
          <w:t>listos para el</w:t>
        </w:r>
      </w:ins>
      <w:r w:rsidRPr="008D03A6">
        <w:rPr>
          <w:rFonts w:ascii="Crimson Text" w:hAnsi="Crimson Text"/>
          <w:color w:val="000000" w:themeColor="text1"/>
          <w:sz w:val="26"/>
          <w:szCs w:val="26"/>
        </w:rPr>
        <w:t xml:space="preserve"> ataque</w:t>
      </w:r>
      <w:r w:rsidR="00D453DF" w:rsidRPr="008D03A6">
        <w:rPr>
          <w:rFonts w:ascii="Crimson Text" w:hAnsi="Crimson Text"/>
          <w:color w:val="000000" w:themeColor="text1"/>
          <w:sz w:val="26"/>
          <w:szCs w:val="26"/>
        </w:rPr>
        <w:t xml:space="preserve">. </w:t>
      </w:r>
      <w:r w:rsidR="00607D39" w:rsidRPr="008D03A6">
        <w:rPr>
          <w:rFonts w:ascii="Crimson Text" w:hAnsi="Crimson Text"/>
          <w:color w:val="000000" w:themeColor="text1"/>
          <w:sz w:val="26"/>
          <w:szCs w:val="26"/>
        </w:rPr>
        <w:t>Desafiantes</w:t>
      </w:r>
      <w:r w:rsidR="00D453DF" w:rsidRPr="008D03A6">
        <w:rPr>
          <w:rFonts w:ascii="Crimson Text" w:hAnsi="Crimson Text"/>
          <w:color w:val="000000" w:themeColor="text1"/>
          <w:sz w:val="26"/>
          <w:szCs w:val="26"/>
        </w:rPr>
        <w:t xml:space="preserve">, </w:t>
      </w:r>
      <w:r w:rsidR="00CC1190" w:rsidRPr="008D03A6">
        <w:rPr>
          <w:rFonts w:ascii="Crimson Text" w:hAnsi="Crimson Text"/>
          <w:color w:val="000000" w:themeColor="text1"/>
          <w:sz w:val="26"/>
          <w:szCs w:val="26"/>
        </w:rPr>
        <w:t>se cernían en círculos</w:t>
      </w:r>
      <w:r w:rsidR="00261835" w:rsidRPr="008D03A6">
        <w:rPr>
          <w:rFonts w:ascii="Crimson Text" w:hAnsi="Crimson Text"/>
          <w:color w:val="000000" w:themeColor="text1"/>
          <w:sz w:val="26"/>
          <w:szCs w:val="26"/>
        </w:rPr>
        <w:t>, enfrentad</w:t>
      </w:r>
      <w:r w:rsidR="00D453DF" w:rsidRPr="008D03A6">
        <w:rPr>
          <w:rFonts w:ascii="Crimson Text" w:hAnsi="Crimson Text"/>
          <w:color w:val="000000" w:themeColor="text1"/>
          <w:sz w:val="26"/>
          <w:szCs w:val="26"/>
        </w:rPr>
        <w:t>o</w:t>
      </w:r>
      <w:r w:rsidR="00261835" w:rsidRPr="008D03A6">
        <w:rPr>
          <w:rFonts w:ascii="Crimson Text" w:hAnsi="Crimson Text"/>
          <w:color w:val="000000" w:themeColor="text1"/>
          <w:sz w:val="26"/>
          <w:szCs w:val="26"/>
        </w:rPr>
        <w:t>s entre sí</w:t>
      </w:r>
      <w:r w:rsidR="00A34E1F" w:rsidRPr="008D03A6">
        <w:rPr>
          <w:rFonts w:ascii="Crimson Text" w:hAnsi="Crimson Text"/>
          <w:color w:val="000000" w:themeColor="text1"/>
          <w:sz w:val="26"/>
          <w:szCs w:val="26"/>
        </w:rPr>
        <w:t>, ante el sol menguante que, desde el horizonte, los abrazaba con los últimos rayos de aquella tarde.</w:t>
      </w:r>
    </w:p>
    <w:p w:rsidR="00FB71BD" w:rsidRPr="008D03A6" w:rsidRDefault="00261835"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súbito silencio flotó </w:t>
      </w:r>
      <w:r w:rsidR="00B16960" w:rsidRPr="008D03A6">
        <w:rPr>
          <w:rFonts w:ascii="Crimson Text" w:hAnsi="Crimson Text"/>
          <w:color w:val="000000" w:themeColor="text1"/>
          <w:sz w:val="26"/>
          <w:szCs w:val="26"/>
        </w:rPr>
        <w:t>en el espacio</w:t>
      </w:r>
      <w:r w:rsidRPr="008D03A6">
        <w:rPr>
          <w:rFonts w:ascii="Crimson Text" w:hAnsi="Crimson Text"/>
          <w:color w:val="000000" w:themeColor="text1"/>
          <w:sz w:val="26"/>
          <w:szCs w:val="26"/>
        </w:rPr>
        <w:t xml:space="preserve">, hasta que ambos dragones rugieron con más fuerza que </w:t>
      </w:r>
      <w:r w:rsidR="007227BB" w:rsidRPr="008D03A6">
        <w:rPr>
          <w:rFonts w:ascii="Crimson Text" w:hAnsi="Crimson Text"/>
          <w:color w:val="000000" w:themeColor="text1"/>
          <w:sz w:val="26"/>
          <w:szCs w:val="26"/>
        </w:rPr>
        <w:t>mil</w:t>
      </w:r>
      <w:r w:rsidRPr="008D03A6">
        <w:rPr>
          <w:rFonts w:ascii="Crimson Text" w:hAnsi="Crimson Text"/>
          <w:color w:val="000000" w:themeColor="text1"/>
          <w:sz w:val="26"/>
          <w:szCs w:val="26"/>
        </w:rPr>
        <w:t xml:space="preserve"> tambores </w:t>
      </w:r>
      <w:r w:rsidR="00B16960" w:rsidRPr="008D03A6">
        <w:rPr>
          <w:rFonts w:ascii="Crimson Text" w:hAnsi="Crimson Text"/>
          <w:color w:val="000000" w:themeColor="text1"/>
          <w:sz w:val="26"/>
          <w:szCs w:val="26"/>
        </w:rPr>
        <w:t>de guerra</w:t>
      </w:r>
      <w:r w:rsidRPr="008D03A6">
        <w:rPr>
          <w:rFonts w:ascii="Crimson Text" w:hAnsi="Crimson Text"/>
          <w:color w:val="000000" w:themeColor="text1"/>
          <w:sz w:val="26"/>
          <w:szCs w:val="26"/>
        </w:rPr>
        <w:t xml:space="preserve">. El sonido </w:t>
      </w:r>
      <w:r w:rsidR="007227BB" w:rsidRPr="008D03A6">
        <w:rPr>
          <w:rFonts w:ascii="Crimson Text" w:hAnsi="Crimson Text"/>
          <w:color w:val="000000" w:themeColor="text1"/>
          <w:sz w:val="26"/>
          <w:szCs w:val="26"/>
        </w:rPr>
        <w:t xml:space="preserve">fue </w:t>
      </w:r>
      <w:r w:rsidRPr="008D03A6">
        <w:rPr>
          <w:rFonts w:ascii="Crimson Text" w:hAnsi="Crimson Text"/>
          <w:color w:val="000000" w:themeColor="text1"/>
          <w:sz w:val="26"/>
          <w:szCs w:val="26"/>
        </w:rPr>
        <w:t xml:space="preserve">ensordecedor, </w:t>
      </w:r>
      <w:r w:rsidR="000E5E1F" w:rsidRPr="008D03A6">
        <w:rPr>
          <w:rFonts w:ascii="Crimson Text" w:hAnsi="Crimson Text"/>
          <w:color w:val="000000" w:themeColor="text1"/>
          <w:sz w:val="26"/>
          <w:szCs w:val="26"/>
        </w:rPr>
        <w:t>y estremeció</w:t>
      </w:r>
      <w:r w:rsidR="00FC0E4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hasta el último </w:t>
      </w:r>
      <w:r w:rsidR="00FC0E4A" w:rsidRPr="008D03A6">
        <w:rPr>
          <w:rFonts w:ascii="Crimson Text" w:hAnsi="Crimson Text"/>
          <w:color w:val="000000" w:themeColor="text1"/>
          <w:sz w:val="26"/>
          <w:szCs w:val="26"/>
        </w:rPr>
        <w:t xml:space="preserve">ser </w:t>
      </w:r>
      <w:r w:rsidRPr="008D03A6">
        <w:rPr>
          <w:rFonts w:ascii="Crimson Text" w:hAnsi="Crimson Text"/>
          <w:color w:val="000000" w:themeColor="text1"/>
          <w:sz w:val="26"/>
          <w:szCs w:val="26"/>
        </w:rPr>
        <w:t xml:space="preserve">del valle. Era el </w:t>
      </w:r>
      <w:r w:rsidR="007227BB" w:rsidRPr="008D03A6">
        <w:rPr>
          <w:rFonts w:ascii="Crimson Text" w:hAnsi="Crimson Text"/>
          <w:color w:val="000000" w:themeColor="text1"/>
          <w:sz w:val="26"/>
          <w:szCs w:val="26"/>
        </w:rPr>
        <w:t>preludio</w:t>
      </w:r>
      <w:r w:rsidRPr="008D03A6">
        <w:rPr>
          <w:rFonts w:ascii="Crimson Text" w:hAnsi="Crimson Text"/>
          <w:color w:val="000000" w:themeColor="text1"/>
          <w:sz w:val="26"/>
          <w:szCs w:val="26"/>
        </w:rPr>
        <w:t xml:space="preserve"> </w:t>
      </w:r>
      <w:r w:rsidR="007227BB"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un duelo </w:t>
      </w:r>
      <w:r w:rsidR="00B16960" w:rsidRPr="008D03A6">
        <w:rPr>
          <w:rFonts w:ascii="Crimson Text" w:hAnsi="Crimson Text"/>
          <w:color w:val="000000" w:themeColor="text1"/>
          <w:sz w:val="26"/>
          <w:szCs w:val="26"/>
        </w:rPr>
        <w:t>épico entre</w:t>
      </w:r>
      <w:r w:rsidRPr="008D03A6">
        <w:rPr>
          <w:rFonts w:ascii="Crimson Text" w:hAnsi="Crimson Text"/>
          <w:color w:val="000000" w:themeColor="text1"/>
          <w:sz w:val="26"/>
          <w:szCs w:val="26"/>
        </w:rPr>
        <w:t xml:space="preserve"> un dragón </w:t>
      </w:r>
      <w:r w:rsidR="00B16960" w:rsidRPr="008D03A6">
        <w:rPr>
          <w:rFonts w:ascii="Crimson Text" w:hAnsi="Crimson Text"/>
          <w:color w:val="000000" w:themeColor="text1"/>
          <w:sz w:val="26"/>
          <w:szCs w:val="26"/>
        </w:rPr>
        <w:t xml:space="preserve">blanco </w:t>
      </w:r>
      <w:r w:rsidRPr="008D03A6">
        <w:rPr>
          <w:rFonts w:ascii="Crimson Text" w:hAnsi="Crimson Text"/>
          <w:color w:val="000000" w:themeColor="text1"/>
          <w:sz w:val="26"/>
          <w:szCs w:val="26"/>
        </w:rPr>
        <w:t>y un</w:t>
      </w:r>
      <w:r w:rsidR="00B16960" w:rsidRPr="008D03A6">
        <w:rPr>
          <w:rFonts w:ascii="Crimson Text" w:hAnsi="Crimson Text"/>
          <w:color w:val="000000" w:themeColor="text1"/>
          <w:sz w:val="26"/>
          <w:szCs w:val="26"/>
        </w:rPr>
        <w:t>o</w:t>
      </w:r>
      <w:r w:rsidR="00FC0E4A" w:rsidRPr="008D03A6">
        <w:rPr>
          <w:rFonts w:ascii="Crimson Text" w:hAnsi="Crimson Text"/>
          <w:color w:val="000000" w:themeColor="text1"/>
          <w:sz w:val="26"/>
          <w:szCs w:val="26"/>
        </w:rPr>
        <w:t xml:space="preserve"> </w:t>
      </w:r>
      <w:r w:rsidR="00B16960" w:rsidRPr="008D03A6">
        <w:rPr>
          <w:rFonts w:ascii="Crimson Text" w:hAnsi="Crimson Text"/>
          <w:color w:val="000000" w:themeColor="text1"/>
          <w:sz w:val="26"/>
          <w:szCs w:val="26"/>
        </w:rPr>
        <w:t>rojo</w:t>
      </w:r>
      <w:r w:rsidR="007227BB" w:rsidRPr="008D03A6">
        <w:rPr>
          <w:rFonts w:ascii="Crimson Text" w:hAnsi="Crimson Text"/>
          <w:color w:val="000000" w:themeColor="text1"/>
          <w:sz w:val="26"/>
          <w:szCs w:val="26"/>
        </w:rPr>
        <w:t xml:space="preserve">. Eros recordó </w:t>
      </w:r>
      <w:r w:rsidR="00485C8A" w:rsidRPr="008D03A6">
        <w:rPr>
          <w:rFonts w:ascii="Crimson Text" w:hAnsi="Crimson Text"/>
          <w:color w:val="000000" w:themeColor="text1"/>
          <w:sz w:val="26"/>
          <w:szCs w:val="26"/>
        </w:rPr>
        <w:t>los relatos de</w:t>
      </w:r>
      <w:r w:rsidR="007227BB" w:rsidRPr="008D03A6">
        <w:rPr>
          <w:rFonts w:ascii="Crimson Text" w:hAnsi="Crimson Text"/>
          <w:color w:val="000000" w:themeColor="text1"/>
          <w:sz w:val="26"/>
          <w:szCs w:val="26"/>
        </w:rPr>
        <w:t xml:space="preserve"> Elena</w:t>
      </w:r>
      <w:r w:rsidR="00485C8A" w:rsidRPr="008D03A6">
        <w:rPr>
          <w:rFonts w:ascii="Crimson Text" w:hAnsi="Crimson Text"/>
          <w:color w:val="000000" w:themeColor="text1"/>
          <w:sz w:val="26"/>
          <w:szCs w:val="26"/>
        </w:rPr>
        <w:t xml:space="preserve">, historias </w:t>
      </w:r>
      <w:r w:rsidR="00B16960" w:rsidRPr="008D03A6">
        <w:rPr>
          <w:rFonts w:ascii="Crimson Text" w:hAnsi="Crimson Text"/>
          <w:color w:val="000000" w:themeColor="text1"/>
          <w:sz w:val="26"/>
          <w:szCs w:val="26"/>
        </w:rPr>
        <w:t>acerca del</w:t>
      </w:r>
      <w:r w:rsidR="007227BB" w:rsidRPr="008D03A6">
        <w:rPr>
          <w:rFonts w:ascii="Crimson Text" w:hAnsi="Crimson Text"/>
          <w:color w:val="000000" w:themeColor="text1"/>
          <w:sz w:val="26"/>
          <w:szCs w:val="26"/>
        </w:rPr>
        <w:t xml:space="preserve"> enfrentamiento </w:t>
      </w:r>
      <w:r w:rsidR="00B16960" w:rsidRPr="008D03A6">
        <w:rPr>
          <w:rFonts w:ascii="Crimson Text" w:hAnsi="Crimson Text"/>
          <w:color w:val="000000" w:themeColor="text1"/>
          <w:sz w:val="26"/>
          <w:szCs w:val="26"/>
        </w:rPr>
        <w:t>entre el</w:t>
      </w:r>
      <w:r w:rsidR="007227BB" w:rsidRPr="008D03A6">
        <w:rPr>
          <w:rFonts w:ascii="Crimson Text" w:hAnsi="Crimson Text"/>
          <w:color w:val="000000" w:themeColor="text1"/>
          <w:sz w:val="26"/>
          <w:szCs w:val="26"/>
        </w:rPr>
        <w:t xml:space="preserve"> bien y el mal, polos</w:t>
      </w:r>
      <w:r w:rsidR="00B16960" w:rsidRPr="008D03A6">
        <w:rPr>
          <w:rFonts w:ascii="Crimson Text" w:hAnsi="Crimson Text"/>
          <w:color w:val="000000" w:themeColor="text1"/>
          <w:sz w:val="26"/>
          <w:szCs w:val="26"/>
        </w:rPr>
        <w:t xml:space="preserve"> opuestos,</w:t>
      </w:r>
      <w:r w:rsidR="007227BB" w:rsidRPr="008D03A6">
        <w:rPr>
          <w:rFonts w:ascii="Crimson Text" w:hAnsi="Crimson Text"/>
          <w:color w:val="000000" w:themeColor="text1"/>
          <w:sz w:val="26"/>
          <w:szCs w:val="26"/>
        </w:rPr>
        <w:t xml:space="preserve"> representados por seres tan parecidos y diferentes al mismo tiempo. Pero </w:t>
      </w:r>
      <w:r w:rsidR="00B16960" w:rsidRPr="008D03A6">
        <w:rPr>
          <w:rFonts w:ascii="Crimson Text" w:hAnsi="Crimson Text"/>
          <w:color w:val="000000" w:themeColor="text1"/>
          <w:sz w:val="26"/>
          <w:szCs w:val="26"/>
        </w:rPr>
        <w:t xml:space="preserve">ya </w:t>
      </w:r>
      <w:r w:rsidR="007227BB" w:rsidRPr="008D03A6">
        <w:rPr>
          <w:rFonts w:ascii="Crimson Text" w:hAnsi="Crimson Text"/>
          <w:color w:val="000000" w:themeColor="text1"/>
          <w:sz w:val="26"/>
          <w:szCs w:val="26"/>
        </w:rPr>
        <w:t xml:space="preserve">no se trataba de mitología, el </w:t>
      </w:r>
      <w:r w:rsidR="00B16960" w:rsidRPr="008D03A6">
        <w:rPr>
          <w:rFonts w:ascii="Crimson Text" w:hAnsi="Crimson Text"/>
          <w:color w:val="000000" w:themeColor="text1"/>
          <w:sz w:val="26"/>
          <w:szCs w:val="26"/>
        </w:rPr>
        <w:t>combate</w:t>
      </w:r>
      <w:r w:rsidR="007227BB" w:rsidRPr="008D03A6">
        <w:rPr>
          <w:rFonts w:ascii="Crimson Text" w:hAnsi="Crimson Text"/>
          <w:color w:val="000000" w:themeColor="text1"/>
          <w:sz w:val="26"/>
          <w:szCs w:val="26"/>
        </w:rPr>
        <w:t xml:space="preserve"> era real</w:t>
      </w:r>
      <w:del w:id="201" w:author="Paula Castrilli" w:date="2025-07-03T21:43:00Z">
        <w:r w:rsidR="007227BB" w:rsidRPr="008D03A6" w:rsidDel="00E6546F">
          <w:rPr>
            <w:rFonts w:ascii="Crimson Text" w:hAnsi="Crimson Text"/>
            <w:color w:val="000000" w:themeColor="text1"/>
            <w:sz w:val="26"/>
            <w:szCs w:val="26"/>
          </w:rPr>
          <w:delText>,</w:delText>
        </w:r>
      </w:del>
      <w:r w:rsidR="007227BB" w:rsidRPr="008D03A6">
        <w:rPr>
          <w:rFonts w:ascii="Crimson Text" w:hAnsi="Crimson Text"/>
          <w:color w:val="000000" w:themeColor="text1"/>
          <w:sz w:val="26"/>
          <w:szCs w:val="26"/>
        </w:rPr>
        <w:t xml:space="preserve"> </w:t>
      </w:r>
      <w:r w:rsidR="009B0060" w:rsidRPr="008D03A6">
        <w:rPr>
          <w:rFonts w:ascii="Crimson Text" w:hAnsi="Crimson Text"/>
          <w:color w:val="000000" w:themeColor="text1"/>
          <w:sz w:val="26"/>
          <w:szCs w:val="26"/>
        </w:rPr>
        <w:t xml:space="preserve">y estaba a punto de </w:t>
      </w:r>
      <w:r w:rsidR="00B16960" w:rsidRPr="008D03A6">
        <w:rPr>
          <w:rFonts w:ascii="Crimson Text" w:hAnsi="Crimson Text"/>
          <w:color w:val="000000" w:themeColor="text1"/>
          <w:sz w:val="26"/>
          <w:szCs w:val="26"/>
        </w:rPr>
        <w:t>desatarse</w:t>
      </w:r>
      <w:r w:rsidR="009B0060" w:rsidRPr="008D03A6">
        <w:rPr>
          <w:rFonts w:ascii="Crimson Text" w:hAnsi="Crimson Text"/>
          <w:color w:val="000000" w:themeColor="text1"/>
          <w:sz w:val="26"/>
          <w:szCs w:val="26"/>
        </w:rPr>
        <w:t>.</w:t>
      </w:r>
    </w:p>
    <w:p w:rsidR="009B0060" w:rsidRPr="008D03A6" w:rsidRDefault="00933EE1"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dragón rojo</w:t>
      </w:r>
      <w:r w:rsidR="00104C59"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104C59" w:rsidRPr="008D03A6">
        <w:rPr>
          <w:rFonts w:ascii="Crimson Text" w:hAnsi="Crimson Text"/>
          <w:color w:val="000000" w:themeColor="text1"/>
          <w:sz w:val="26"/>
          <w:szCs w:val="26"/>
        </w:rPr>
        <w:t>dominado por la</w:t>
      </w:r>
      <w:r w:rsidRPr="008D03A6">
        <w:rPr>
          <w:rFonts w:ascii="Crimson Text" w:hAnsi="Crimson Text"/>
          <w:color w:val="000000" w:themeColor="text1"/>
          <w:sz w:val="26"/>
          <w:szCs w:val="26"/>
        </w:rPr>
        <w:t xml:space="preserve"> ira, se lanzó en un ataque directo</w:t>
      </w:r>
      <w:r w:rsidR="00104C59" w:rsidRPr="008D03A6">
        <w:rPr>
          <w:rFonts w:ascii="Crimson Text" w:hAnsi="Crimson Text"/>
          <w:color w:val="000000" w:themeColor="text1"/>
          <w:sz w:val="26"/>
          <w:szCs w:val="26"/>
        </w:rPr>
        <w:t xml:space="preserve">. Sin </w:t>
      </w:r>
      <w:del w:id="202" w:author="Paula Castrilli" w:date="2025-07-03T21:43:00Z">
        <w:r w:rsidR="00104C59" w:rsidRPr="008D03A6" w:rsidDel="00E6546F">
          <w:rPr>
            <w:rFonts w:ascii="Crimson Text" w:hAnsi="Crimson Text"/>
            <w:color w:val="000000" w:themeColor="text1"/>
            <w:sz w:val="26"/>
            <w:szCs w:val="26"/>
          </w:rPr>
          <w:delText>especular</w:delText>
        </w:r>
      </w:del>
      <w:ins w:id="203" w:author="Paula Castrilli" w:date="2025-07-03T21:43:00Z">
        <w:r w:rsidR="00E6546F">
          <w:rPr>
            <w:rFonts w:ascii="Crimson Text" w:hAnsi="Crimson Text"/>
            <w:color w:val="000000" w:themeColor="text1"/>
            <w:sz w:val="26"/>
            <w:szCs w:val="26"/>
          </w:rPr>
          <w:t>dudarlo</w:t>
        </w:r>
      </w:ins>
      <w:r w:rsidR="00104C59"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trató de apresar con su mandíbula cualquier parte de su adversario, pero Agatha</w:t>
      </w:r>
      <w:ins w:id="204" w:author="Paula Castrilli" w:date="2025-07-03T22:53:00Z">
        <w:r w:rsidR="000A513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205" w:author="Paula Castrilli" w:date="2025-07-03T22:53:00Z">
        <w:r w:rsidRPr="008D03A6" w:rsidDel="000A5130">
          <w:rPr>
            <w:rFonts w:ascii="Crimson Text" w:hAnsi="Crimson Text"/>
            <w:color w:val="000000" w:themeColor="text1"/>
            <w:sz w:val="26"/>
            <w:szCs w:val="26"/>
          </w:rPr>
          <w:delText xml:space="preserve">hizo </w:delText>
        </w:r>
      </w:del>
      <w:ins w:id="206" w:author="Paula Castrilli" w:date="2025-07-03T22:53:00Z">
        <w:r w:rsidR="000A5130">
          <w:rPr>
            <w:rFonts w:ascii="Crimson Text" w:hAnsi="Crimson Text"/>
            <w:color w:val="000000" w:themeColor="text1"/>
            <w:sz w:val="26"/>
            <w:szCs w:val="26"/>
          </w:rPr>
          <w:t>en</w:t>
        </w:r>
        <w:r w:rsidR="000A513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movimiento preciso, </w:t>
      </w:r>
      <w:del w:id="207" w:author="Paula Castrilli" w:date="2025-07-03T22:53:00Z">
        <w:r w:rsidRPr="008D03A6" w:rsidDel="000A5130">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 xml:space="preserve">eludió con facilidad la embestida. </w:t>
      </w:r>
      <w:r w:rsidR="0033281F" w:rsidRPr="008D03A6">
        <w:rPr>
          <w:rFonts w:ascii="Crimson Text" w:hAnsi="Crimson Text"/>
          <w:color w:val="000000" w:themeColor="text1"/>
          <w:sz w:val="26"/>
          <w:szCs w:val="26"/>
        </w:rPr>
        <w:t xml:space="preserve">Mientras la criatura pasaba frente a ella e intentaba frenar su impulso, le asestó </w:t>
      </w:r>
      <w:r w:rsidR="00104C59" w:rsidRPr="008D03A6">
        <w:rPr>
          <w:rFonts w:ascii="Crimson Text" w:hAnsi="Crimson Text"/>
          <w:color w:val="000000" w:themeColor="text1"/>
          <w:sz w:val="26"/>
          <w:szCs w:val="26"/>
        </w:rPr>
        <w:t>tantos</w:t>
      </w:r>
      <w:r w:rsidR="0033281F" w:rsidRPr="008D03A6">
        <w:rPr>
          <w:rFonts w:ascii="Crimson Text" w:hAnsi="Crimson Text"/>
          <w:color w:val="000000" w:themeColor="text1"/>
          <w:sz w:val="26"/>
          <w:szCs w:val="26"/>
        </w:rPr>
        <w:t xml:space="preserve"> zarpazos</w:t>
      </w:r>
      <w:r w:rsidR="00104C59" w:rsidRPr="008D03A6">
        <w:rPr>
          <w:rFonts w:ascii="Crimson Text" w:hAnsi="Crimson Text"/>
          <w:color w:val="000000" w:themeColor="text1"/>
          <w:sz w:val="26"/>
          <w:szCs w:val="26"/>
        </w:rPr>
        <w:t xml:space="preserve"> como pudo.</w:t>
      </w:r>
      <w:r w:rsidR="0033281F" w:rsidRPr="008D03A6">
        <w:rPr>
          <w:rFonts w:ascii="Crimson Text" w:hAnsi="Crimson Text"/>
          <w:color w:val="000000" w:themeColor="text1"/>
          <w:sz w:val="26"/>
          <w:szCs w:val="26"/>
        </w:rPr>
        <w:t xml:space="preserve"> </w:t>
      </w:r>
      <w:r w:rsidR="00104C59" w:rsidRPr="008D03A6">
        <w:rPr>
          <w:rFonts w:ascii="Crimson Text" w:hAnsi="Crimson Text"/>
          <w:color w:val="000000" w:themeColor="text1"/>
          <w:sz w:val="26"/>
          <w:szCs w:val="26"/>
        </w:rPr>
        <w:t>S</w:t>
      </w:r>
      <w:r w:rsidR="0033281F" w:rsidRPr="008D03A6">
        <w:rPr>
          <w:rFonts w:ascii="Crimson Text" w:hAnsi="Crimson Text"/>
          <w:color w:val="000000" w:themeColor="text1"/>
          <w:sz w:val="26"/>
          <w:szCs w:val="26"/>
        </w:rPr>
        <w:t>us potentes garras se encarnaron en una de sus alas, dejando una profunda marca que se exponía en cada aleteo</w:t>
      </w:r>
      <w:r w:rsidR="002C3997" w:rsidRPr="008D03A6">
        <w:rPr>
          <w:rFonts w:ascii="Crimson Text" w:hAnsi="Crimson Text"/>
          <w:color w:val="000000" w:themeColor="text1"/>
          <w:sz w:val="26"/>
          <w:szCs w:val="26"/>
        </w:rPr>
        <w:t xml:space="preserve">. El dragón </w:t>
      </w:r>
      <w:ins w:id="208" w:author="Paula Castrilli" w:date="2025-07-03T22:56:00Z">
        <w:r w:rsidR="000A5130">
          <w:rPr>
            <w:rFonts w:ascii="Crimson Text" w:hAnsi="Crimson Text"/>
            <w:color w:val="000000" w:themeColor="text1"/>
            <w:sz w:val="26"/>
            <w:szCs w:val="26"/>
          </w:rPr>
          <w:t xml:space="preserve">rojo </w:t>
        </w:r>
      </w:ins>
      <w:r w:rsidR="002C3997" w:rsidRPr="008D03A6">
        <w:rPr>
          <w:rFonts w:ascii="Crimson Text" w:hAnsi="Crimson Text"/>
          <w:color w:val="000000" w:themeColor="text1"/>
          <w:sz w:val="26"/>
          <w:szCs w:val="26"/>
        </w:rPr>
        <w:t xml:space="preserve">giró enfurecido, </w:t>
      </w:r>
      <w:r w:rsidR="00104C59" w:rsidRPr="008D03A6">
        <w:rPr>
          <w:rFonts w:ascii="Crimson Text" w:hAnsi="Crimson Text"/>
          <w:color w:val="000000" w:themeColor="text1"/>
          <w:sz w:val="26"/>
          <w:szCs w:val="26"/>
        </w:rPr>
        <w:t>lucía como</w:t>
      </w:r>
      <w:r w:rsidR="002C3997" w:rsidRPr="008D03A6">
        <w:rPr>
          <w:rFonts w:ascii="Crimson Text" w:hAnsi="Crimson Text"/>
          <w:color w:val="000000" w:themeColor="text1"/>
          <w:sz w:val="26"/>
          <w:szCs w:val="26"/>
        </w:rPr>
        <w:t xml:space="preserve"> un demonio</w:t>
      </w:r>
      <w:r w:rsidR="00104C59" w:rsidRPr="008D03A6">
        <w:rPr>
          <w:rFonts w:ascii="Crimson Text" w:hAnsi="Crimson Text"/>
          <w:color w:val="000000" w:themeColor="text1"/>
          <w:sz w:val="26"/>
          <w:szCs w:val="26"/>
        </w:rPr>
        <w:t xml:space="preserve"> herido</w:t>
      </w:r>
      <w:r w:rsidR="002C3997" w:rsidRPr="008D03A6">
        <w:rPr>
          <w:rFonts w:ascii="Crimson Text" w:hAnsi="Crimson Text"/>
          <w:color w:val="000000" w:themeColor="text1"/>
          <w:sz w:val="26"/>
          <w:szCs w:val="26"/>
        </w:rPr>
        <w:t xml:space="preserve"> que sólo </w:t>
      </w:r>
      <w:r w:rsidR="0033281F" w:rsidRPr="008D03A6">
        <w:rPr>
          <w:rFonts w:ascii="Crimson Text" w:hAnsi="Crimson Text"/>
          <w:color w:val="000000" w:themeColor="text1"/>
          <w:sz w:val="26"/>
          <w:szCs w:val="26"/>
        </w:rPr>
        <w:t>entendía</w:t>
      </w:r>
      <w:r w:rsidR="002C3997" w:rsidRPr="008D03A6">
        <w:rPr>
          <w:rFonts w:ascii="Crimson Text" w:hAnsi="Crimson Text"/>
          <w:color w:val="000000" w:themeColor="text1"/>
          <w:sz w:val="26"/>
          <w:szCs w:val="26"/>
        </w:rPr>
        <w:t xml:space="preserve"> de matar o morir. Sin cautela ni </w:t>
      </w:r>
      <w:r w:rsidR="0028077F" w:rsidRPr="008D03A6">
        <w:rPr>
          <w:rFonts w:ascii="Crimson Text" w:hAnsi="Crimson Text"/>
          <w:color w:val="000000" w:themeColor="text1"/>
          <w:sz w:val="26"/>
          <w:szCs w:val="26"/>
        </w:rPr>
        <w:t>control</w:t>
      </w:r>
      <w:r w:rsidR="002C3997" w:rsidRPr="008D03A6">
        <w:rPr>
          <w:rFonts w:ascii="Crimson Text" w:hAnsi="Crimson Text"/>
          <w:color w:val="000000" w:themeColor="text1"/>
          <w:sz w:val="26"/>
          <w:szCs w:val="26"/>
        </w:rPr>
        <w:t xml:space="preserve">, se </w:t>
      </w:r>
      <w:r w:rsidR="0028077F" w:rsidRPr="008D03A6">
        <w:rPr>
          <w:rFonts w:ascii="Crimson Text" w:hAnsi="Crimson Text"/>
          <w:color w:val="000000" w:themeColor="text1"/>
          <w:sz w:val="26"/>
          <w:szCs w:val="26"/>
        </w:rPr>
        <w:t xml:space="preserve">precipitó </w:t>
      </w:r>
      <w:r w:rsidR="002C3997" w:rsidRPr="008D03A6">
        <w:rPr>
          <w:rFonts w:ascii="Crimson Text" w:hAnsi="Crimson Text"/>
          <w:color w:val="000000" w:themeColor="text1"/>
          <w:sz w:val="26"/>
          <w:szCs w:val="26"/>
        </w:rPr>
        <w:t>nuevamente al choque</w:t>
      </w:r>
      <w:r w:rsidR="00F56F5C" w:rsidRPr="008D03A6">
        <w:rPr>
          <w:rFonts w:ascii="Crimson Text" w:hAnsi="Crimson Text"/>
          <w:color w:val="000000" w:themeColor="text1"/>
          <w:sz w:val="26"/>
          <w:szCs w:val="26"/>
        </w:rPr>
        <w:t xml:space="preserve">. Al aproximarse, </w:t>
      </w:r>
      <w:r w:rsidR="0028077F" w:rsidRPr="008D03A6">
        <w:rPr>
          <w:rFonts w:ascii="Crimson Text" w:hAnsi="Crimson Text"/>
          <w:color w:val="000000" w:themeColor="text1"/>
          <w:sz w:val="26"/>
          <w:szCs w:val="26"/>
        </w:rPr>
        <w:t>expulsó</w:t>
      </w:r>
      <w:r w:rsidR="00F56F5C" w:rsidRPr="008D03A6">
        <w:rPr>
          <w:rFonts w:ascii="Crimson Text" w:hAnsi="Crimson Text"/>
          <w:color w:val="000000" w:themeColor="text1"/>
          <w:sz w:val="26"/>
          <w:szCs w:val="26"/>
        </w:rPr>
        <w:t xml:space="preserve"> una fuerte bocanada de fuego</w:t>
      </w:r>
      <w:ins w:id="209" w:author="Paula Castrilli" w:date="2025-07-03T22:56:00Z">
        <w:r w:rsidR="000A5130">
          <w:rPr>
            <w:rFonts w:ascii="Crimson Text" w:hAnsi="Crimson Text"/>
            <w:color w:val="000000" w:themeColor="text1"/>
            <w:sz w:val="26"/>
            <w:szCs w:val="26"/>
          </w:rPr>
          <w:t>,</w:t>
        </w:r>
      </w:ins>
      <w:r w:rsidR="00F56F5C" w:rsidRPr="008D03A6">
        <w:rPr>
          <w:rFonts w:ascii="Crimson Text" w:hAnsi="Crimson Text"/>
          <w:color w:val="000000" w:themeColor="text1"/>
          <w:sz w:val="26"/>
          <w:szCs w:val="26"/>
        </w:rPr>
        <w:t xml:space="preserve"> agotando hasta el último aliento. La dragona reaccionó con rapidez, y lanzó otra semejante para </w:t>
      </w:r>
      <w:del w:id="210" w:author="Paula Castrilli" w:date="2025-07-03T22:56:00Z">
        <w:r w:rsidR="00F56F5C" w:rsidRPr="008D03A6" w:rsidDel="000A5130">
          <w:rPr>
            <w:rFonts w:ascii="Crimson Text" w:hAnsi="Crimson Text"/>
            <w:color w:val="000000" w:themeColor="text1"/>
            <w:sz w:val="26"/>
            <w:szCs w:val="26"/>
          </w:rPr>
          <w:lastRenderedPageBreak/>
          <w:delText>contrarrestar</w:delText>
        </w:r>
      </w:del>
      <w:ins w:id="211" w:author="Paula Castrilli" w:date="2025-07-03T22:56:00Z">
        <w:r w:rsidR="000A5130">
          <w:rPr>
            <w:rFonts w:ascii="Crimson Text" w:hAnsi="Crimson Text"/>
            <w:color w:val="000000" w:themeColor="text1"/>
            <w:sz w:val="26"/>
            <w:szCs w:val="26"/>
          </w:rPr>
          <w:t>contratacar</w:t>
        </w:r>
      </w:ins>
      <w:r w:rsidR="00F56F5C" w:rsidRPr="008D03A6">
        <w:rPr>
          <w:rFonts w:ascii="Crimson Text" w:hAnsi="Crimson Text"/>
          <w:color w:val="000000" w:themeColor="text1"/>
          <w:sz w:val="26"/>
          <w:szCs w:val="26"/>
        </w:rPr>
        <w:t xml:space="preserve">. </w:t>
      </w:r>
      <w:r w:rsidR="00A82FDC" w:rsidRPr="008D03A6">
        <w:rPr>
          <w:rFonts w:ascii="Crimson Text" w:hAnsi="Crimson Text"/>
          <w:color w:val="000000" w:themeColor="text1"/>
          <w:sz w:val="26"/>
          <w:szCs w:val="26"/>
        </w:rPr>
        <w:t>La colisión derivó</w:t>
      </w:r>
      <w:r w:rsidR="00F56F5C" w:rsidRPr="008D03A6">
        <w:rPr>
          <w:rFonts w:ascii="Crimson Text" w:hAnsi="Crimson Text"/>
          <w:color w:val="000000" w:themeColor="text1"/>
          <w:sz w:val="26"/>
          <w:szCs w:val="26"/>
        </w:rPr>
        <w:t xml:space="preserve"> en un</w:t>
      </w:r>
      <w:del w:id="212" w:author="Paula Castrilli" w:date="2025-07-03T23:21:00Z">
        <w:r w:rsidR="00F56F5C" w:rsidRPr="008D03A6" w:rsidDel="00D03859">
          <w:rPr>
            <w:rFonts w:ascii="Crimson Text" w:hAnsi="Crimson Text"/>
            <w:color w:val="000000" w:themeColor="text1"/>
            <w:sz w:val="26"/>
            <w:szCs w:val="26"/>
          </w:rPr>
          <w:delText>a</w:delText>
        </w:r>
      </w:del>
      <w:r w:rsidR="00A82FDC" w:rsidRPr="008D03A6">
        <w:rPr>
          <w:rFonts w:ascii="Crimson Text" w:hAnsi="Crimson Text"/>
          <w:color w:val="000000" w:themeColor="text1"/>
          <w:sz w:val="26"/>
          <w:szCs w:val="26"/>
        </w:rPr>
        <w:t xml:space="preserve"> gran</w:t>
      </w:r>
      <w:r w:rsidR="00F56F5C" w:rsidRPr="008D03A6">
        <w:rPr>
          <w:rFonts w:ascii="Crimson Text" w:hAnsi="Crimson Text"/>
          <w:color w:val="000000" w:themeColor="text1"/>
          <w:sz w:val="26"/>
          <w:szCs w:val="26"/>
        </w:rPr>
        <w:t xml:space="preserve"> </w:t>
      </w:r>
      <w:del w:id="213" w:author="Paula Castrilli" w:date="2025-07-03T23:21:00Z">
        <w:r w:rsidR="00F56F5C" w:rsidRPr="008D03A6" w:rsidDel="00D03859">
          <w:rPr>
            <w:rFonts w:ascii="Crimson Text" w:hAnsi="Crimson Text"/>
            <w:color w:val="000000" w:themeColor="text1"/>
            <w:sz w:val="26"/>
            <w:szCs w:val="26"/>
          </w:rPr>
          <w:delText>explosión</w:delText>
        </w:r>
      </w:del>
      <w:ins w:id="214" w:author="Paula Castrilli" w:date="2025-07-03T23:21:00Z">
        <w:r w:rsidR="00D03859" w:rsidRPr="008D03A6">
          <w:rPr>
            <w:rFonts w:ascii="Crimson Text" w:hAnsi="Crimson Text"/>
            <w:color w:val="000000" w:themeColor="text1"/>
            <w:sz w:val="26"/>
            <w:szCs w:val="26"/>
          </w:rPr>
          <w:t>estallido</w:t>
        </w:r>
      </w:ins>
      <w:r w:rsidR="00F56F5C" w:rsidRPr="008D03A6">
        <w:rPr>
          <w:rFonts w:ascii="Crimson Text" w:hAnsi="Crimson Text"/>
          <w:color w:val="000000" w:themeColor="text1"/>
          <w:sz w:val="26"/>
          <w:szCs w:val="26"/>
        </w:rPr>
        <w:t xml:space="preserve"> de energía</w:t>
      </w:r>
      <w:r w:rsidR="0028077F" w:rsidRPr="008D03A6">
        <w:rPr>
          <w:rFonts w:ascii="Crimson Text" w:hAnsi="Crimson Text"/>
          <w:color w:val="000000" w:themeColor="text1"/>
          <w:sz w:val="26"/>
          <w:szCs w:val="26"/>
        </w:rPr>
        <w:t xml:space="preserve"> y calor</w:t>
      </w:r>
      <w:r w:rsidR="00F56F5C" w:rsidRPr="008D03A6">
        <w:rPr>
          <w:rFonts w:ascii="Crimson Text" w:hAnsi="Crimson Text"/>
          <w:color w:val="000000" w:themeColor="text1"/>
          <w:sz w:val="26"/>
          <w:szCs w:val="26"/>
        </w:rPr>
        <w:t xml:space="preserve">. </w:t>
      </w:r>
      <w:r w:rsidR="00A82FDC" w:rsidRPr="008D03A6">
        <w:rPr>
          <w:rFonts w:ascii="Crimson Text" w:hAnsi="Crimson Text"/>
          <w:color w:val="000000" w:themeColor="text1"/>
          <w:sz w:val="26"/>
          <w:szCs w:val="26"/>
        </w:rPr>
        <w:t>U</w:t>
      </w:r>
      <w:r w:rsidR="00F56F5C" w:rsidRPr="008D03A6">
        <w:rPr>
          <w:rFonts w:ascii="Crimson Text" w:hAnsi="Crimson Text"/>
          <w:color w:val="000000" w:themeColor="text1"/>
          <w:sz w:val="26"/>
          <w:szCs w:val="26"/>
        </w:rPr>
        <w:t>n imponente rayo de fuego ascendió varios metros provocando un resplandor enceguecedor</w:t>
      </w:r>
      <w:r w:rsidR="00057A92" w:rsidRPr="008D03A6">
        <w:rPr>
          <w:rFonts w:ascii="Crimson Text" w:hAnsi="Crimson Text"/>
          <w:color w:val="000000" w:themeColor="text1"/>
          <w:sz w:val="26"/>
          <w:szCs w:val="26"/>
        </w:rPr>
        <w:t xml:space="preserve">, del cual el mismo sol </w:t>
      </w:r>
      <w:r w:rsidR="00A82FDC" w:rsidRPr="008D03A6">
        <w:rPr>
          <w:rFonts w:ascii="Crimson Text" w:hAnsi="Crimson Text"/>
          <w:color w:val="000000" w:themeColor="text1"/>
          <w:sz w:val="26"/>
          <w:szCs w:val="26"/>
        </w:rPr>
        <w:t>quedó deslumbrado</w:t>
      </w:r>
      <w:r w:rsidR="00057A92" w:rsidRPr="008D03A6">
        <w:rPr>
          <w:rFonts w:ascii="Crimson Text" w:hAnsi="Crimson Text"/>
          <w:color w:val="000000" w:themeColor="text1"/>
          <w:sz w:val="26"/>
          <w:szCs w:val="26"/>
        </w:rPr>
        <w:t>.</w:t>
      </w:r>
    </w:p>
    <w:p w:rsidR="00057A92" w:rsidRPr="008D03A6" w:rsidRDefault="006F1724"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Agatha aprovechó la distracción</w:t>
      </w:r>
      <w:r w:rsidR="00C621A8" w:rsidRPr="008D03A6">
        <w:rPr>
          <w:rFonts w:ascii="Crimson Text" w:hAnsi="Crimson Text"/>
          <w:color w:val="000000" w:themeColor="text1"/>
          <w:sz w:val="26"/>
          <w:szCs w:val="26"/>
        </w:rPr>
        <w:t xml:space="preserve"> </w:t>
      </w:r>
      <w:del w:id="215" w:author="Paula Castrilli" w:date="2025-07-03T23:22:00Z">
        <w:r w:rsidR="00C621A8" w:rsidRPr="008D03A6" w:rsidDel="00D03859">
          <w:rPr>
            <w:rFonts w:ascii="Crimson Text" w:hAnsi="Crimson Text"/>
            <w:color w:val="000000" w:themeColor="text1"/>
            <w:sz w:val="26"/>
            <w:szCs w:val="26"/>
          </w:rPr>
          <w:delText>y pra</w:delText>
        </w:r>
        <w:r w:rsidR="00057A92" w:rsidRPr="008D03A6" w:rsidDel="00D03859">
          <w:rPr>
            <w:rFonts w:ascii="Crimson Text" w:hAnsi="Crimson Text"/>
            <w:color w:val="000000" w:themeColor="text1"/>
            <w:sz w:val="26"/>
            <w:szCs w:val="26"/>
          </w:rPr>
          <w:delText>ctic</w:delText>
        </w:r>
        <w:r w:rsidR="00C621A8" w:rsidRPr="008D03A6" w:rsidDel="00D03859">
          <w:rPr>
            <w:rFonts w:ascii="Crimson Text" w:hAnsi="Crimson Text"/>
            <w:color w:val="000000" w:themeColor="text1"/>
            <w:sz w:val="26"/>
            <w:szCs w:val="26"/>
          </w:rPr>
          <w:delText>ó</w:delText>
        </w:r>
      </w:del>
      <w:ins w:id="216" w:author="Paula Castrilli" w:date="2025-07-03T23:22:00Z">
        <w:r w:rsidR="00D03859">
          <w:rPr>
            <w:rFonts w:ascii="Crimson Text" w:hAnsi="Crimson Text"/>
            <w:color w:val="000000" w:themeColor="text1"/>
            <w:sz w:val="26"/>
            <w:szCs w:val="26"/>
          </w:rPr>
          <w:t>para realizar</w:t>
        </w:r>
      </w:ins>
      <w:r w:rsidR="00A82FDC" w:rsidRPr="008D03A6">
        <w:rPr>
          <w:rFonts w:ascii="Crimson Text" w:hAnsi="Crimson Text"/>
          <w:color w:val="000000" w:themeColor="text1"/>
          <w:sz w:val="26"/>
          <w:szCs w:val="26"/>
        </w:rPr>
        <w:t xml:space="preserve"> un giro vertical de</w:t>
      </w:r>
      <w:r w:rsidRPr="008D03A6">
        <w:rPr>
          <w:rFonts w:ascii="Crimson Text" w:hAnsi="Crimson Text"/>
          <w:color w:val="000000" w:themeColor="text1"/>
          <w:sz w:val="26"/>
          <w:szCs w:val="26"/>
        </w:rPr>
        <w:t xml:space="preserve"> medio cí</w:t>
      </w:r>
      <w:r w:rsidR="00057A92" w:rsidRPr="008D03A6">
        <w:rPr>
          <w:rFonts w:ascii="Crimson Text" w:hAnsi="Crimson Text"/>
          <w:color w:val="000000" w:themeColor="text1"/>
          <w:sz w:val="26"/>
          <w:szCs w:val="26"/>
        </w:rPr>
        <w:t>rculo, y el dragón rojo la perdió de vista unos segundos</w:t>
      </w:r>
      <w:del w:id="217" w:author="Paula Castrilli" w:date="2025-07-03T23:28:00Z">
        <w:r w:rsidR="00057A92" w:rsidRPr="008D03A6" w:rsidDel="00D03859">
          <w:rPr>
            <w:rFonts w:ascii="Crimson Text" w:hAnsi="Crimson Text"/>
            <w:color w:val="000000" w:themeColor="text1"/>
            <w:sz w:val="26"/>
            <w:szCs w:val="26"/>
          </w:rPr>
          <w:delText>, para</w:delText>
        </w:r>
      </w:del>
      <w:ins w:id="218" w:author="Paula Castrilli" w:date="2025-07-03T23:28:00Z">
        <w:r w:rsidR="00D03859">
          <w:rPr>
            <w:rFonts w:ascii="Crimson Text" w:hAnsi="Crimson Text"/>
            <w:color w:val="000000" w:themeColor="text1"/>
            <w:sz w:val="26"/>
            <w:szCs w:val="26"/>
          </w:rPr>
          <w:t>. Para</w:t>
        </w:r>
      </w:ins>
      <w:r w:rsidR="00057A92" w:rsidRPr="008D03A6">
        <w:rPr>
          <w:rFonts w:ascii="Crimson Text" w:hAnsi="Crimson Text"/>
          <w:color w:val="000000" w:themeColor="text1"/>
          <w:sz w:val="26"/>
          <w:szCs w:val="26"/>
        </w:rPr>
        <w:t xml:space="preserve"> cuando pudo </w:t>
      </w:r>
      <w:r w:rsidRPr="008D03A6">
        <w:rPr>
          <w:rFonts w:ascii="Crimson Text" w:hAnsi="Crimson Text"/>
          <w:color w:val="000000" w:themeColor="text1"/>
          <w:sz w:val="26"/>
          <w:szCs w:val="26"/>
        </w:rPr>
        <w:t>localizar</w:t>
      </w:r>
      <w:r w:rsidR="00A82FDC" w:rsidRPr="008D03A6">
        <w:rPr>
          <w:rFonts w:ascii="Crimson Text" w:hAnsi="Crimson Text"/>
          <w:color w:val="000000" w:themeColor="text1"/>
          <w:sz w:val="26"/>
          <w:szCs w:val="26"/>
        </w:rPr>
        <w:t>la</w:t>
      </w:r>
      <w:r w:rsidR="00057A92" w:rsidRPr="008D03A6">
        <w:rPr>
          <w:rFonts w:ascii="Crimson Text" w:hAnsi="Crimson Text"/>
          <w:color w:val="000000" w:themeColor="text1"/>
          <w:sz w:val="26"/>
          <w:szCs w:val="26"/>
        </w:rPr>
        <w:t xml:space="preserve">, </w:t>
      </w:r>
      <w:r w:rsidR="00581E57" w:rsidRPr="008D03A6">
        <w:rPr>
          <w:rFonts w:ascii="Crimson Text" w:hAnsi="Crimson Text"/>
          <w:color w:val="000000" w:themeColor="text1"/>
          <w:sz w:val="26"/>
          <w:szCs w:val="26"/>
        </w:rPr>
        <w:t>sintió</w:t>
      </w:r>
      <w:r w:rsidR="008C3223" w:rsidRPr="008D03A6">
        <w:rPr>
          <w:rFonts w:ascii="Crimson Text" w:hAnsi="Crimson Text"/>
          <w:color w:val="000000" w:themeColor="text1"/>
          <w:sz w:val="26"/>
          <w:szCs w:val="26"/>
        </w:rPr>
        <w:t xml:space="preserve"> </w:t>
      </w:r>
      <w:r w:rsidR="00057A92" w:rsidRPr="008D03A6">
        <w:rPr>
          <w:rFonts w:ascii="Crimson Text" w:hAnsi="Crimson Text"/>
          <w:color w:val="000000" w:themeColor="text1"/>
          <w:sz w:val="26"/>
          <w:szCs w:val="26"/>
        </w:rPr>
        <w:t xml:space="preserve">sus dientes afilados </w:t>
      </w:r>
      <w:r w:rsidR="00904E67" w:rsidRPr="008D03A6">
        <w:rPr>
          <w:rFonts w:ascii="Crimson Text" w:hAnsi="Crimson Text"/>
          <w:color w:val="000000" w:themeColor="text1"/>
          <w:sz w:val="26"/>
          <w:szCs w:val="26"/>
        </w:rPr>
        <w:t>enterrándose</w:t>
      </w:r>
      <w:r w:rsidR="00057A92" w:rsidRPr="008D03A6">
        <w:rPr>
          <w:rFonts w:ascii="Crimson Text" w:hAnsi="Crimson Text"/>
          <w:color w:val="000000" w:themeColor="text1"/>
          <w:sz w:val="26"/>
          <w:szCs w:val="26"/>
        </w:rPr>
        <w:t xml:space="preserve"> en una de sus patas traseras, desgarrando escamas y parte de la carne. La mordida había sido </w:t>
      </w:r>
      <w:del w:id="219" w:author="Paula Castrilli" w:date="2025-07-03T23:29:00Z">
        <w:r w:rsidR="00057A92" w:rsidRPr="008D03A6" w:rsidDel="00D03859">
          <w:rPr>
            <w:rFonts w:ascii="Crimson Text" w:hAnsi="Crimson Text"/>
            <w:color w:val="000000" w:themeColor="text1"/>
            <w:sz w:val="26"/>
            <w:szCs w:val="26"/>
          </w:rPr>
          <w:delText>un ataque exitoso</w:delText>
        </w:r>
      </w:del>
      <w:ins w:id="220" w:author="Paula Castrilli" w:date="2025-07-03T23:29:00Z">
        <w:r w:rsidR="00D03859">
          <w:rPr>
            <w:rFonts w:ascii="Crimson Text" w:hAnsi="Crimson Text"/>
            <w:color w:val="000000" w:themeColor="text1"/>
            <w:sz w:val="26"/>
            <w:szCs w:val="26"/>
          </w:rPr>
          <w:t>brutal</w:t>
        </w:r>
      </w:ins>
      <w:r w:rsidR="00057A92" w:rsidRPr="008D03A6">
        <w:rPr>
          <w:rFonts w:ascii="Crimson Text" w:hAnsi="Crimson Text"/>
          <w:color w:val="000000" w:themeColor="text1"/>
          <w:sz w:val="26"/>
          <w:szCs w:val="26"/>
        </w:rPr>
        <w:t>,</w:t>
      </w:r>
      <w:r w:rsidR="008C3223" w:rsidRPr="008D03A6">
        <w:rPr>
          <w:rFonts w:ascii="Crimson Text" w:hAnsi="Crimson Text"/>
          <w:color w:val="000000" w:themeColor="text1"/>
          <w:sz w:val="26"/>
          <w:szCs w:val="26"/>
        </w:rPr>
        <w:t xml:space="preserve"> y</w:t>
      </w:r>
      <w:r w:rsidR="00057A92" w:rsidRPr="008D03A6">
        <w:rPr>
          <w:rFonts w:ascii="Crimson Text" w:hAnsi="Crimson Text"/>
          <w:color w:val="000000" w:themeColor="text1"/>
          <w:sz w:val="26"/>
          <w:szCs w:val="26"/>
        </w:rPr>
        <w:t xml:space="preserve"> la criatura</w:t>
      </w:r>
      <w:r w:rsidR="008C3223" w:rsidRPr="008D03A6">
        <w:rPr>
          <w:rFonts w:ascii="Crimson Text" w:hAnsi="Crimson Text"/>
          <w:color w:val="000000" w:themeColor="text1"/>
          <w:sz w:val="26"/>
          <w:szCs w:val="26"/>
        </w:rPr>
        <w:t xml:space="preserve"> </w:t>
      </w:r>
      <w:del w:id="221" w:author="Paula Castrilli" w:date="2025-07-03T23:38:00Z">
        <w:r w:rsidR="00057A92" w:rsidRPr="008D03A6" w:rsidDel="00C43A8F">
          <w:rPr>
            <w:rFonts w:ascii="Crimson Text" w:hAnsi="Crimson Text"/>
            <w:color w:val="000000" w:themeColor="text1"/>
            <w:sz w:val="26"/>
            <w:szCs w:val="26"/>
          </w:rPr>
          <w:delText xml:space="preserve">había </w:delText>
        </w:r>
        <w:r w:rsidRPr="008D03A6" w:rsidDel="00C43A8F">
          <w:rPr>
            <w:rFonts w:ascii="Crimson Text" w:hAnsi="Crimson Text"/>
            <w:color w:val="000000" w:themeColor="text1"/>
            <w:sz w:val="26"/>
            <w:szCs w:val="26"/>
          </w:rPr>
          <w:delText>sentido el</w:delText>
        </w:r>
        <w:r w:rsidR="00057A92" w:rsidRPr="008D03A6" w:rsidDel="00C43A8F">
          <w:rPr>
            <w:rFonts w:ascii="Crimson Text" w:hAnsi="Crimson Text"/>
            <w:color w:val="000000" w:themeColor="text1"/>
            <w:sz w:val="26"/>
            <w:szCs w:val="26"/>
          </w:rPr>
          <w:delText xml:space="preserve"> golpe</w:delText>
        </w:r>
      </w:del>
      <w:ins w:id="222" w:author="Paula Castrilli" w:date="2025-07-03T23:38:00Z">
        <w:r w:rsidR="00C43A8F">
          <w:rPr>
            <w:rFonts w:ascii="Crimson Text" w:hAnsi="Crimson Text"/>
            <w:color w:val="000000" w:themeColor="text1"/>
            <w:sz w:val="26"/>
            <w:szCs w:val="26"/>
          </w:rPr>
          <w:t>se retorció de dolor</w:t>
        </w:r>
      </w:ins>
      <w:r w:rsidR="00057A92" w:rsidRPr="008D03A6">
        <w:rPr>
          <w:rFonts w:ascii="Crimson Text" w:hAnsi="Crimson Text"/>
          <w:color w:val="000000" w:themeColor="text1"/>
          <w:sz w:val="26"/>
          <w:szCs w:val="26"/>
        </w:rPr>
        <w:t>. Pero</w:t>
      </w:r>
      <w:ins w:id="223" w:author="Paula Castrilli" w:date="2025-07-03T23:37:00Z">
        <w:r w:rsidR="00C43A8F">
          <w:rPr>
            <w:rFonts w:ascii="Crimson Text" w:hAnsi="Crimson Text"/>
            <w:color w:val="000000" w:themeColor="text1"/>
            <w:sz w:val="26"/>
            <w:szCs w:val="26"/>
          </w:rPr>
          <w:t>,</w:t>
        </w:r>
      </w:ins>
      <w:r w:rsidR="00057A92" w:rsidRPr="008D03A6">
        <w:rPr>
          <w:rFonts w:ascii="Crimson Text" w:hAnsi="Crimson Text"/>
          <w:color w:val="000000" w:themeColor="text1"/>
          <w:sz w:val="26"/>
          <w:szCs w:val="26"/>
        </w:rPr>
        <w:t xml:space="preserve"> </w:t>
      </w:r>
      <w:r w:rsidR="008C3223" w:rsidRPr="008D03A6">
        <w:rPr>
          <w:rFonts w:ascii="Crimson Text" w:hAnsi="Crimson Text"/>
          <w:color w:val="000000" w:themeColor="text1"/>
          <w:sz w:val="26"/>
          <w:szCs w:val="26"/>
        </w:rPr>
        <w:t>cegada</w:t>
      </w:r>
      <w:r w:rsidR="00057A92" w:rsidRPr="008D03A6">
        <w:rPr>
          <w:rFonts w:ascii="Crimson Text" w:hAnsi="Crimson Text"/>
          <w:color w:val="000000" w:themeColor="text1"/>
          <w:sz w:val="26"/>
          <w:szCs w:val="26"/>
        </w:rPr>
        <w:t xml:space="preserve"> por su </w:t>
      </w:r>
      <w:r w:rsidRPr="008D03A6">
        <w:rPr>
          <w:rFonts w:ascii="Crimson Text" w:hAnsi="Crimson Text"/>
          <w:color w:val="000000" w:themeColor="text1"/>
          <w:sz w:val="26"/>
          <w:szCs w:val="26"/>
        </w:rPr>
        <w:t>instinto maléfico</w:t>
      </w:r>
      <w:r w:rsidR="00057A92" w:rsidRPr="008D03A6">
        <w:rPr>
          <w:rFonts w:ascii="Crimson Text" w:hAnsi="Crimson Text"/>
          <w:color w:val="000000" w:themeColor="text1"/>
          <w:sz w:val="26"/>
          <w:szCs w:val="26"/>
        </w:rPr>
        <w:t xml:space="preserve">, arremetió </w:t>
      </w:r>
      <w:r w:rsidR="00581E57" w:rsidRPr="008D03A6">
        <w:rPr>
          <w:rFonts w:ascii="Crimson Text" w:hAnsi="Crimson Text"/>
          <w:color w:val="000000" w:themeColor="text1"/>
          <w:sz w:val="26"/>
          <w:szCs w:val="26"/>
        </w:rPr>
        <w:t>una vez más</w:t>
      </w:r>
      <w:r w:rsidR="00057A92" w:rsidRPr="008D03A6">
        <w:rPr>
          <w:rFonts w:ascii="Crimson Text" w:hAnsi="Crimson Text"/>
          <w:color w:val="000000" w:themeColor="text1"/>
          <w:sz w:val="26"/>
          <w:szCs w:val="26"/>
        </w:rPr>
        <w:t xml:space="preserve">. </w:t>
      </w:r>
      <w:r w:rsidR="00581E57" w:rsidRPr="008D03A6">
        <w:rPr>
          <w:rFonts w:ascii="Crimson Text" w:hAnsi="Crimson Text"/>
          <w:color w:val="000000" w:themeColor="text1"/>
          <w:sz w:val="26"/>
          <w:szCs w:val="26"/>
        </w:rPr>
        <w:t xml:space="preserve">Agatha </w:t>
      </w:r>
      <w:r w:rsidR="00057A92" w:rsidRPr="008D03A6">
        <w:rPr>
          <w:rFonts w:ascii="Crimson Text" w:hAnsi="Crimson Text"/>
          <w:color w:val="000000" w:themeColor="text1"/>
          <w:sz w:val="26"/>
          <w:szCs w:val="26"/>
        </w:rPr>
        <w:t>se alejó</w:t>
      </w:r>
      <w:ins w:id="224" w:author="Paula Castrilli" w:date="2025-07-03T23:37:00Z">
        <w:r w:rsidR="00C43A8F">
          <w:rPr>
            <w:rFonts w:ascii="Crimson Text" w:hAnsi="Crimson Text"/>
            <w:color w:val="000000" w:themeColor="text1"/>
            <w:sz w:val="26"/>
            <w:szCs w:val="26"/>
          </w:rPr>
          <w:t>,</w:t>
        </w:r>
      </w:ins>
      <w:r w:rsidR="00057A92" w:rsidRPr="008D03A6">
        <w:rPr>
          <w:rFonts w:ascii="Crimson Text" w:hAnsi="Crimson Text"/>
          <w:color w:val="000000" w:themeColor="text1"/>
          <w:sz w:val="26"/>
          <w:szCs w:val="26"/>
        </w:rPr>
        <w:t xml:space="preserve"> </w:t>
      </w:r>
      <w:r w:rsidR="00904E67" w:rsidRPr="008D03A6">
        <w:rPr>
          <w:rFonts w:ascii="Crimson Text" w:hAnsi="Crimson Text"/>
          <w:color w:val="000000" w:themeColor="text1"/>
          <w:sz w:val="26"/>
          <w:szCs w:val="26"/>
        </w:rPr>
        <w:t>cediendo</w:t>
      </w:r>
      <w:r w:rsidR="00057A92" w:rsidRPr="008D03A6">
        <w:rPr>
          <w:rFonts w:ascii="Crimson Text" w:hAnsi="Crimson Text"/>
          <w:color w:val="000000" w:themeColor="text1"/>
          <w:sz w:val="26"/>
          <w:szCs w:val="26"/>
        </w:rPr>
        <w:t xml:space="preserve"> la iniciativa</w:t>
      </w:r>
      <w:r w:rsidR="00904E67" w:rsidRPr="008D03A6">
        <w:rPr>
          <w:rFonts w:ascii="Crimson Text" w:hAnsi="Crimson Text"/>
          <w:color w:val="000000" w:themeColor="text1"/>
          <w:sz w:val="26"/>
          <w:szCs w:val="26"/>
        </w:rPr>
        <w:t xml:space="preserve"> a la bestia</w:t>
      </w:r>
      <w:r w:rsidR="00057A92" w:rsidRPr="008D03A6">
        <w:rPr>
          <w:rFonts w:ascii="Crimson Text" w:hAnsi="Crimson Text"/>
          <w:color w:val="000000" w:themeColor="text1"/>
          <w:sz w:val="26"/>
          <w:szCs w:val="26"/>
        </w:rPr>
        <w:t xml:space="preserve">, que la perseguía sin medir consecuencias. </w:t>
      </w:r>
      <w:r w:rsidR="00581E57" w:rsidRPr="008D03A6">
        <w:rPr>
          <w:rFonts w:ascii="Crimson Text" w:hAnsi="Crimson Text"/>
          <w:color w:val="000000" w:themeColor="text1"/>
          <w:sz w:val="26"/>
          <w:szCs w:val="26"/>
        </w:rPr>
        <w:t xml:space="preserve">La dragona </w:t>
      </w:r>
      <w:del w:id="225" w:author="Paula Castrilli" w:date="2025-07-03T23:37:00Z">
        <w:r w:rsidR="00057A92" w:rsidRPr="008D03A6" w:rsidDel="00C43A8F">
          <w:rPr>
            <w:rFonts w:ascii="Crimson Text" w:hAnsi="Crimson Text"/>
            <w:color w:val="000000" w:themeColor="text1"/>
            <w:sz w:val="26"/>
            <w:szCs w:val="26"/>
          </w:rPr>
          <w:delText>practicaba un vuelo</w:delText>
        </w:r>
      </w:del>
      <w:ins w:id="226" w:author="Paula Castrilli" w:date="2025-07-03T23:37:00Z">
        <w:r w:rsidR="00C43A8F">
          <w:rPr>
            <w:rFonts w:ascii="Crimson Text" w:hAnsi="Crimson Text"/>
            <w:color w:val="000000" w:themeColor="text1"/>
            <w:sz w:val="26"/>
            <w:szCs w:val="26"/>
          </w:rPr>
          <w:t>volaba de manera</w:t>
        </w:r>
      </w:ins>
      <w:r w:rsidR="00057A92" w:rsidRPr="008D03A6">
        <w:rPr>
          <w:rFonts w:ascii="Crimson Text" w:hAnsi="Crimson Text"/>
          <w:color w:val="000000" w:themeColor="text1"/>
          <w:sz w:val="26"/>
          <w:szCs w:val="26"/>
        </w:rPr>
        <w:t xml:space="preserve"> irregular </w:t>
      </w:r>
      <w:r w:rsidR="00407799" w:rsidRPr="008D03A6">
        <w:rPr>
          <w:rFonts w:ascii="Crimson Text" w:hAnsi="Crimson Text"/>
          <w:color w:val="000000" w:themeColor="text1"/>
          <w:sz w:val="26"/>
          <w:szCs w:val="26"/>
        </w:rPr>
        <w:t xml:space="preserve">y zigzagueante </w:t>
      </w:r>
      <w:r w:rsidR="00057A92" w:rsidRPr="008D03A6">
        <w:rPr>
          <w:rFonts w:ascii="Crimson Text" w:hAnsi="Crimson Text"/>
          <w:color w:val="000000" w:themeColor="text1"/>
          <w:sz w:val="26"/>
          <w:szCs w:val="26"/>
        </w:rPr>
        <w:t xml:space="preserve">para dificultar los movimientos </w:t>
      </w:r>
      <w:r w:rsidR="008C3223" w:rsidRPr="008D03A6">
        <w:rPr>
          <w:rFonts w:ascii="Crimson Text" w:hAnsi="Crimson Text"/>
          <w:color w:val="000000" w:themeColor="text1"/>
          <w:sz w:val="26"/>
          <w:szCs w:val="26"/>
        </w:rPr>
        <w:t>de su oponente</w:t>
      </w:r>
      <w:r w:rsidR="00057A92" w:rsidRPr="008D03A6">
        <w:rPr>
          <w:rFonts w:ascii="Crimson Text" w:hAnsi="Crimson Text"/>
          <w:color w:val="000000" w:themeColor="text1"/>
          <w:sz w:val="26"/>
          <w:szCs w:val="26"/>
        </w:rPr>
        <w:t xml:space="preserve">, que </w:t>
      </w:r>
      <w:r w:rsidR="00407799" w:rsidRPr="008D03A6">
        <w:rPr>
          <w:rFonts w:ascii="Crimson Text" w:hAnsi="Crimson Text"/>
          <w:color w:val="000000" w:themeColor="text1"/>
          <w:sz w:val="26"/>
          <w:szCs w:val="26"/>
        </w:rPr>
        <w:t xml:space="preserve">sentía el desgaste del esfuerzo y sus heridas. Su actitud era </w:t>
      </w:r>
      <w:del w:id="227" w:author="Paula Castrilli" w:date="2025-07-03T23:56:00Z">
        <w:r w:rsidR="00407799" w:rsidRPr="008D03A6" w:rsidDel="009673BC">
          <w:rPr>
            <w:rFonts w:ascii="Crimson Text" w:hAnsi="Crimson Text"/>
            <w:color w:val="000000" w:themeColor="text1"/>
            <w:sz w:val="26"/>
            <w:szCs w:val="26"/>
          </w:rPr>
          <w:delText xml:space="preserve">sumamente </w:delText>
        </w:r>
      </w:del>
      <w:r w:rsidR="00407799" w:rsidRPr="008D03A6">
        <w:rPr>
          <w:rFonts w:ascii="Crimson Text" w:hAnsi="Crimson Text"/>
          <w:color w:val="000000" w:themeColor="text1"/>
          <w:sz w:val="26"/>
          <w:szCs w:val="26"/>
        </w:rPr>
        <w:t xml:space="preserve">estratégica, y estaba utilizando la conducta irracional de su </w:t>
      </w:r>
      <w:r w:rsidR="008C3223" w:rsidRPr="008D03A6">
        <w:rPr>
          <w:rFonts w:ascii="Crimson Text" w:hAnsi="Crimson Text"/>
          <w:color w:val="000000" w:themeColor="text1"/>
          <w:sz w:val="26"/>
          <w:szCs w:val="26"/>
        </w:rPr>
        <w:t>atacante</w:t>
      </w:r>
      <w:r w:rsidR="00407799" w:rsidRPr="008D03A6">
        <w:rPr>
          <w:rFonts w:ascii="Crimson Text" w:hAnsi="Crimson Text"/>
          <w:color w:val="000000" w:themeColor="text1"/>
          <w:sz w:val="26"/>
          <w:szCs w:val="26"/>
        </w:rPr>
        <w:t xml:space="preserve"> a su favor.</w:t>
      </w:r>
    </w:p>
    <w:p w:rsidR="00407799" w:rsidRPr="008D03A6" w:rsidRDefault="00407799"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contemplaba una verdadera exhibición de combate, </w:t>
      </w:r>
      <w:r w:rsidR="00904E67" w:rsidRPr="008D03A6">
        <w:rPr>
          <w:rFonts w:ascii="Crimson Text" w:hAnsi="Crimson Text"/>
          <w:color w:val="000000" w:themeColor="text1"/>
          <w:sz w:val="26"/>
          <w:szCs w:val="26"/>
        </w:rPr>
        <w:t>reconocía</w:t>
      </w:r>
      <w:r w:rsidRPr="008D03A6">
        <w:rPr>
          <w:rFonts w:ascii="Crimson Text" w:hAnsi="Crimson Text"/>
          <w:color w:val="000000" w:themeColor="text1"/>
          <w:sz w:val="26"/>
          <w:szCs w:val="26"/>
        </w:rPr>
        <w:t xml:space="preserve"> en la dragona conceptos aprendidos durante la instrucción en los campos de entrenamiento. Al advertir </w:t>
      </w:r>
      <w:r w:rsidR="006F1724" w:rsidRPr="008D03A6">
        <w:rPr>
          <w:rFonts w:ascii="Crimson Text" w:hAnsi="Crimson Text"/>
          <w:color w:val="000000" w:themeColor="text1"/>
          <w:sz w:val="26"/>
          <w:szCs w:val="26"/>
        </w:rPr>
        <w:t xml:space="preserve">tal destreza, </w:t>
      </w:r>
      <w:del w:id="228" w:author="Paula Castrilli" w:date="2025-07-04T00:00:00Z">
        <w:r w:rsidR="006F1724" w:rsidRPr="008D03A6" w:rsidDel="009673BC">
          <w:rPr>
            <w:rFonts w:ascii="Crimson Text" w:hAnsi="Crimson Text"/>
            <w:color w:val="000000" w:themeColor="text1"/>
            <w:sz w:val="26"/>
            <w:szCs w:val="26"/>
          </w:rPr>
          <w:delText>recon</w:delText>
        </w:r>
        <w:r w:rsidRPr="008D03A6" w:rsidDel="009673BC">
          <w:rPr>
            <w:rFonts w:ascii="Crimson Text" w:hAnsi="Crimson Text"/>
            <w:color w:val="000000" w:themeColor="text1"/>
            <w:sz w:val="26"/>
            <w:szCs w:val="26"/>
          </w:rPr>
          <w:delText xml:space="preserve">firmaba </w:delText>
        </w:r>
      </w:del>
      <w:ins w:id="229" w:author="Paula Castrilli" w:date="2025-07-04T00:00:00Z">
        <w:r w:rsidR="009673BC">
          <w:rPr>
            <w:rFonts w:ascii="Crimson Text" w:hAnsi="Crimson Text"/>
            <w:color w:val="000000" w:themeColor="text1"/>
            <w:sz w:val="26"/>
            <w:szCs w:val="26"/>
          </w:rPr>
          <w:t>volvía a confirmar que</w:t>
        </w:r>
        <w:r w:rsidR="009673BC" w:rsidRPr="008D03A6">
          <w:rPr>
            <w:rFonts w:ascii="Crimson Text" w:hAnsi="Crimson Text"/>
            <w:color w:val="000000" w:themeColor="text1"/>
            <w:sz w:val="26"/>
            <w:szCs w:val="26"/>
          </w:rPr>
          <w:t xml:space="preserve"> </w:t>
        </w:r>
      </w:ins>
      <w:r w:rsidR="006F1724" w:rsidRPr="008D03A6">
        <w:rPr>
          <w:rFonts w:ascii="Crimson Text" w:hAnsi="Crimson Text"/>
          <w:color w:val="000000" w:themeColor="text1"/>
          <w:sz w:val="26"/>
          <w:szCs w:val="26"/>
        </w:rPr>
        <w:t>la esencia de</w:t>
      </w:r>
      <w:r w:rsidRPr="008D03A6">
        <w:rPr>
          <w:rFonts w:ascii="Crimson Text" w:hAnsi="Crimson Text"/>
          <w:color w:val="000000" w:themeColor="text1"/>
          <w:sz w:val="26"/>
          <w:szCs w:val="26"/>
        </w:rPr>
        <w:t xml:space="preserve"> su comp</w:t>
      </w:r>
      <w:r w:rsidR="00904E67" w:rsidRPr="008D03A6">
        <w:rPr>
          <w:rFonts w:ascii="Crimson Text" w:hAnsi="Crimson Text"/>
          <w:color w:val="000000" w:themeColor="text1"/>
          <w:sz w:val="26"/>
          <w:szCs w:val="26"/>
        </w:rPr>
        <w:t>añera aún</w:t>
      </w:r>
      <w:r w:rsidR="006F1724" w:rsidRPr="008D03A6">
        <w:rPr>
          <w:rFonts w:ascii="Crimson Text" w:hAnsi="Crimson Text"/>
          <w:color w:val="000000" w:themeColor="text1"/>
          <w:sz w:val="26"/>
          <w:szCs w:val="26"/>
        </w:rPr>
        <w:t xml:space="preserve"> </w:t>
      </w:r>
      <w:del w:id="230" w:author="Paula Castrilli" w:date="2025-07-04T00:00:00Z">
        <w:r w:rsidR="006F1724" w:rsidRPr="008D03A6" w:rsidDel="009673BC">
          <w:rPr>
            <w:rFonts w:ascii="Crimson Text" w:hAnsi="Crimson Text"/>
            <w:color w:val="000000" w:themeColor="text1"/>
            <w:sz w:val="26"/>
            <w:szCs w:val="26"/>
          </w:rPr>
          <w:delText>residente</w:delText>
        </w:r>
        <w:r w:rsidR="00904E67" w:rsidRPr="008D03A6" w:rsidDel="009673BC">
          <w:rPr>
            <w:rFonts w:ascii="Crimson Text" w:hAnsi="Crimson Text"/>
            <w:color w:val="000000" w:themeColor="text1"/>
            <w:sz w:val="26"/>
            <w:szCs w:val="26"/>
          </w:rPr>
          <w:delText xml:space="preserve"> </w:delText>
        </w:r>
      </w:del>
      <w:ins w:id="231" w:author="Paula Castrilli" w:date="2025-07-04T00:00:00Z">
        <w:r w:rsidR="009673BC">
          <w:rPr>
            <w:rFonts w:ascii="Crimson Text" w:hAnsi="Crimson Text"/>
            <w:color w:val="000000" w:themeColor="text1"/>
            <w:sz w:val="26"/>
            <w:szCs w:val="26"/>
          </w:rPr>
          <w:t>residía</w:t>
        </w:r>
        <w:r w:rsidR="009673BC" w:rsidRPr="008D03A6">
          <w:rPr>
            <w:rFonts w:ascii="Crimson Text" w:hAnsi="Crimson Text"/>
            <w:color w:val="000000" w:themeColor="text1"/>
            <w:sz w:val="26"/>
            <w:szCs w:val="26"/>
          </w:rPr>
          <w:t xml:space="preserve"> </w:t>
        </w:r>
      </w:ins>
      <w:r w:rsidR="00904E67" w:rsidRPr="008D03A6">
        <w:rPr>
          <w:rFonts w:ascii="Crimson Text" w:hAnsi="Crimson Text"/>
          <w:color w:val="000000" w:themeColor="text1"/>
          <w:sz w:val="26"/>
          <w:szCs w:val="26"/>
        </w:rPr>
        <w:t>en ese cuerpo.</w:t>
      </w:r>
      <w:r w:rsidRPr="008D03A6">
        <w:rPr>
          <w:rFonts w:ascii="Crimson Text" w:hAnsi="Crimson Text"/>
          <w:color w:val="000000" w:themeColor="text1"/>
          <w:sz w:val="26"/>
          <w:szCs w:val="26"/>
        </w:rPr>
        <w:t xml:space="preserve"> </w:t>
      </w:r>
      <w:r w:rsidR="00904E6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entía admiración y orgullo </w:t>
      </w:r>
      <w:r w:rsidR="00904E67" w:rsidRPr="008D03A6">
        <w:rPr>
          <w:rFonts w:ascii="Crimson Text" w:hAnsi="Crimson Text"/>
          <w:color w:val="000000" w:themeColor="text1"/>
          <w:sz w:val="26"/>
          <w:szCs w:val="26"/>
        </w:rPr>
        <w:t>ante</w:t>
      </w:r>
      <w:r w:rsidRPr="008D03A6">
        <w:rPr>
          <w:rFonts w:ascii="Crimson Text" w:hAnsi="Crimson Text"/>
          <w:color w:val="000000" w:themeColor="text1"/>
          <w:sz w:val="26"/>
          <w:szCs w:val="26"/>
        </w:rPr>
        <w:t xml:space="preserve"> el despliegue </w:t>
      </w:r>
      <w:ins w:id="232" w:author="Paula Castrilli" w:date="2025-07-04T00:01:00Z">
        <w:r w:rsidR="009673BC">
          <w:rPr>
            <w:rFonts w:ascii="Crimson Text" w:hAnsi="Crimson Text"/>
            <w:color w:val="000000" w:themeColor="text1"/>
            <w:sz w:val="26"/>
            <w:szCs w:val="26"/>
          </w:rPr>
          <w:t xml:space="preserve">de habilidad </w:t>
        </w:r>
      </w:ins>
      <w:r w:rsidRPr="008D03A6">
        <w:rPr>
          <w:rFonts w:ascii="Crimson Text" w:hAnsi="Crimson Text"/>
          <w:color w:val="000000" w:themeColor="text1"/>
          <w:sz w:val="26"/>
          <w:szCs w:val="26"/>
        </w:rPr>
        <w:t xml:space="preserve">que estaba </w:t>
      </w:r>
      <w:del w:id="233" w:author="Paula Castrilli" w:date="2025-07-04T00:01:00Z">
        <w:r w:rsidR="00904E67" w:rsidRPr="008D03A6" w:rsidDel="009673BC">
          <w:rPr>
            <w:rFonts w:ascii="Crimson Text" w:hAnsi="Crimson Text"/>
            <w:color w:val="000000" w:themeColor="text1"/>
            <w:sz w:val="26"/>
            <w:szCs w:val="26"/>
          </w:rPr>
          <w:delText>desarrollando</w:delText>
        </w:r>
      </w:del>
      <w:ins w:id="234" w:author="Paula Castrilli" w:date="2025-07-04T00:01:00Z">
        <w:r w:rsidR="009673BC">
          <w:rPr>
            <w:rFonts w:ascii="Crimson Text" w:hAnsi="Crimson Text"/>
            <w:color w:val="000000" w:themeColor="text1"/>
            <w:sz w:val="26"/>
            <w:szCs w:val="26"/>
          </w:rPr>
          <w:t>haciendo</w:t>
        </w:r>
      </w:ins>
      <w:r w:rsidRPr="008D03A6">
        <w:rPr>
          <w:rFonts w:ascii="Crimson Text" w:hAnsi="Crimson Text"/>
          <w:color w:val="000000" w:themeColor="text1"/>
          <w:sz w:val="26"/>
          <w:szCs w:val="26"/>
        </w:rPr>
        <w:t xml:space="preserve">, pero </w:t>
      </w:r>
      <w:del w:id="235" w:author="Paula Castrilli" w:date="2025-07-04T00:01:00Z">
        <w:r w:rsidRPr="008D03A6" w:rsidDel="009673BC">
          <w:rPr>
            <w:rFonts w:ascii="Crimson Text" w:hAnsi="Crimson Text"/>
            <w:color w:val="000000" w:themeColor="text1"/>
            <w:sz w:val="26"/>
            <w:szCs w:val="26"/>
          </w:rPr>
          <w:delText xml:space="preserve">sufría ansiedad </w:delText>
        </w:r>
        <w:r w:rsidR="00904E67" w:rsidRPr="008D03A6" w:rsidDel="009673BC">
          <w:rPr>
            <w:rFonts w:ascii="Crimson Text" w:hAnsi="Crimson Text"/>
            <w:color w:val="000000" w:themeColor="text1"/>
            <w:sz w:val="26"/>
            <w:szCs w:val="26"/>
          </w:rPr>
          <w:delText>por</w:delText>
        </w:r>
        <w:r w:rsidRPr="008D03A6" w:rsidDel="009673BC">
          <w:rPr>
            <w:rFonts w:ascii="Crimson Text" w:hAnsi="Crimson Text"/>
            <w:color w:val="000000" w:themeColor="text1"/>
            <w:sz w:val="26"/>
            <w:szCs w:val="26"/>
          </w:rPr>
          <w:delText xml:space="preserve"> </w:delText>
        </w:r>
        <w:r w:rsidR="006F1724" w:rsidRPr="008D03A6" w:rsidDel="009673BC">
          <w:rPr>
            <w:rFonts w:ascii="Crimson Text" w:hAnsi="Crimson Text"/>
            <w:color w:val="000000" w:themeColor="text1"/>
            <w:sz w:val="26"/>
            <w:szCs w:val="26"/>
          </w:rPr>
          <w:delText>un final</w:delText>
        </w:r>
        <w:r w:rsidRPr="008D03A6" w:rsidDel="009673BC">
          <w:rPr>
            <w:rFonts w:ascii="Crimson Text" w:hAnsi="Crimson Text"/>
            <w:color w:val="000000" w:themeColor="text1"/>
            <w:sz w:val="26"/>
            <w:szCs w:val="26"/>
          </w:rPr>
          <w:delText xml:space="preserve"> victorios</w:delText>
        </w:r>
        <w:r w:rsidR="006F1724" w:rsidRPr="008D03A6" w:rsidDel="009673BC">
          <w:rPr>
            <w:rFonts w:ascii="Crimson Text" w:hAnsi="Crimson Text"/>
            <w:color w:val="000000" w:themeColor="text1"/>
            <w:sz w:val="26"/>
            <w:szCs w:val="26"/>
          </w:rPr>
          <w:delText>o</w:delText>
        </w:r>
        <w:r w:rsidR="005B1317" w:rsidRPr="008D03A6" w:rsidDel="009673BC">
          <w:rPr>
            <w:rFonts w:ascii="Crimson Text" w:hAnsi="Crimson Text"/>
            <w:color w:val="000000" w:themeColor="text1"/>
            <w:sz w:val="26"/>
            <w:szCs w:val="26"/>
          </w:rPr>
          <w:delText>.</w:delText>
        </w:r>
        <w:r w:rsidRPr="008D03A6" w:rsidDel="009673BC">
          <w:rPr>
            <w:rFonts w:ascii="Crimson Text" w:hAnsi="Crimson Text"/>
            <w:color w:val="000000" w:themeColor="text1"/>
            <w:sz w:val="26"/>
            <w:szCs w:val="26"/>
          </w:rPr>
          <w:delText xml:space="preserve"> </w:delText>
        </w:r>
        <w:r w:rsidR="005B1317" w:rsidRPr="008D03A6" w:rsidDel="009673BC">
          <w:rPr>
            <w:rFonts w:ascii="Crimson Text" w:hAnsi="Crimson Text"/>
            <w:color w:val="000000" w:themeColor="text1"/>
            <w:sz w:val="26"/>
            <w:szCs w:val="26"/>
          </w:rPr>
          <w:delText>A</w:delText>
        </w:r>
        <w:r w:rsidRPr="008D03A6" w:rsidDel="009673BC">
          <w:rPr>
            <w:rFonts w:ascii="Crimson Text" w:hAnsi="Crimson Text"/>
            <w:color w:val="000000" w:themeColor="text1"/>
            <w:sz w:val="26"/>
            <w:szCs w:val="26"/>
          </w:rPr>
          <w:delText>ún</w:delText>
        </w:r>
      </w:del>
      <w:ins w:id="236" w:author="Paula Castrilli" w:date="2025-07-04T00:01:00Z">
        <w:r w:rsidR="009673BC">
          <w:rPr>
            <w:rFonts w:ascii="Crimson Text" w:hAnsi="Crimson Text"/>
            <w:color w:val="000000" w:themeColor="text1"/>
            <w:sz w:val="26"/>
            <w:szCs w:val="26"/>
          </w:rPr>
          <w:t>la ansiedad lo consumía: aún</w:t>
        </w:r>
      </w:ins>
      <w:r w:rsidRPr="008D03A6">
        <w:rPr>
          <w:rFonts w:ascii="Crimson Text" w:hAnsi="Crimson Text"/>
          <w:color w:val="000000" w:themeColor="text1"/>
          <w:sz w:val="26"/>
          <w:szCs w:val="26"/>
        </w:rPr>
        <w:t xml:space="preserve"> no estaba todo dicho.</w:t>
      </w:r>
    </w:p>
    <w:p w:rsidR="00407799" w:rsidRPr="008D03A6" w:rsidRDefault="00407799"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el dragón rojo comenz</w:t>
      </w:r>
      <w:r w:rsidR="00904E67"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a </w:t>
      </w:r>
      <w:r w:rsidR="006F1724" w:rsidRPr="008D03A6">
        <w:rPr>
          <w:rFonts w:ascii="Crimson Text" w:hAnsi="Crimson Text"/>
          <w:color w:val="000000" w:themeColor="text1"/>
          <w:sz w:val="26"/>
          <w:szCs w:val="26"/>
        </w:rPr>
        <w:t>exhibir</w:t>
      </w:r>
      <w:r w:rsidRPr="008D03A6">
        <w:rPr>
          <w:rFonts w:ascii="Crimson Text" w:hAnsi="Crimson Text"/>
          <w:color w:val="000000" w:themeColor="text1"/>
          <w:sz w:val="26"/>
          <w:szCs w:val="26"/>
        </w:rPr>
        <w:t xml:space="preserve"> flaqueza</w:t>
      </w:r>
      <w:r w:rsidR="00904E6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Agatha </w:t>
      </w:r>
      <w:r w:rsidR="00D86FAA" w:rsidRPr="008D03A6">
        <w:rPr>
          <w:rFonts w:ascii="Crimson Text" w:hAnsi="Crimson Text"/>
          <w:color w:val="000000" w:themeColor="text1"/>
          <w:sz w:val="26"/>
          <w:szCs w:val="26"/>
        </w:rPr>
        <w:t>abandonó la prudencia</w:t>
      </w:r>
      <w:del w:id="237" w:author="Paula Castrilli" w:date="2025-07-04T00:02:00Z">
        <w:r w:rsidRPr="008D03A6" w:rsidDel="009673B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del w:id="238" w:author="Paula Castrilli" w:date="2025-07-04T00:02:00Z">
        <w:r w:rsidRPr="008D03A6" w:rsidDel="009673B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avanzó con un ataque directo. Las criaturas se </w:t>
      </w:r>
      <w:r w:rsidR="006F1724" w:rsidRPr="008D03A6">
        <w:rPr>
          <w:rFonts w:ascii="Crimson Text" w:hAnsi="Crimson Text"/>
          <w:color w:val="000000" w:themeColor="text1"/>
          <w:sz w:val="26"/>
          <w:szCs w:val="26"/>
        </w:rPr>
        <w:t>toparon</w:t>
      </w:r>
      <w:r w:rsidRPr="008D03A6">
        <w:rPr>
          <w:rFonts w:ascii="Crimson Text" w:hAnsi="Crimson Text"/>
          <w:color w:val="000000" w:themeColor="text1"/>
          <w:sz w:val="26"/>
          <w:szCs w:val="26"/>
        </w:rPr>
        <w:t xml:space="preserve"> </w:t>
      </w:r>
      <w:r w:rsidR="008F6AA8" w:rsidRPr="008D03A6">
        <w:rPr>
          <w:rFonts w:ascii="Crimson Text" w:hAnsi="Crimson Text"/>
          <w:color w:val="000000" w:themeColor="text1"/>
          <w:sz w:val="26"/>
          <w:szCs w:val="26"/>
        </w:rPr>
        <w:t xml:space="preserve">con </w:t>
      </w:r>
      <w:del w:id="239" w:author="Paula Castrilli" w:date="2025-07-04T00:12:00Z">
        <w:r w:rsidR="008F6AA8" w:rsidRPr="008D03A6" w:rsidDel="00767190">
          <w:rPr>
            <w:rFonts w:ascii="Crimson Text" w:hAnsi="Crimson Text"/>
            <w:color w:val="000000" w:themeColor="text1"/>
            <w:sz w:val="26"/>
            <w:szCs w:val="26"/>
          </w:rPr>
          <w:delText xml:space="preserve">total </w:delText>
        </w:r>
      </w:del>
      <w:r w:rsidR="008F6AA8" w:rsidRPr="008D03A6">
        <w:rPr>
          <w:rFonts w:ascii="Crimson Text" w:hAnsi="Crimson Text"/>
          <w:color w:val="000000" w:themeColor="text1"/>
          <w:sz w:val="26"/>
          <w:szCs w:val="26"/>
        </w:rPr>
        <w:t>fiereza, la</w:t>
      </w:r>
      <w:r w:rsidRPr="008D03A6">
        <w:rPr>
          <w:rFonts w:ascii="Crimson Text" w:hAnsi="Crimson Text"/>
          <w:color w:val="000000" w:themeColor="text1"/>
          <w:sz w:val="26"/>
          <w:szCs w:val="26"/>
        </w:rPr>
        <w:t xml:space="preserve">s </w:t>
      </w:r>
      <w:r w:rsidR="008F6AA8" w:rsidRPr="008D03A6">
        <w:rPr>
          <w:rFonts w:ascii="Crimson Text" w:hAnsi="Crimson Text"/>
          <w:color w:val="000000" w:themeColor="text1"/>
          <w:sz w:val="26"/>
          <w:szCs w:val="26"/>
        </w:rPr>
        <w:t>mordidas</w:t>
      </w:r>
      <w:r w:rsidRPr="008D03A6">
        <w:rPr>
          <w:rFonts w:ascii="Crimson Text" w:hAnsi="Crimson Text"/>
          <w:color w:val="000000" w:themeColor="text1"/>
          <w:sz w:val="26"/>
          <w:szCs w:val="26"/>
        </w:rPr>
        <w:t xml:space="preserve"> y zarpazos </w:t>
      </w:r>
      <w:r w:rsidR="00D86FAA" w:rsidRPr="008D03A6">
        <w:rPr>
          <w:rFonts w:ascii="Crimson Text" w:hAnsi="Crimson Text"/>
          <w:color w:val="000000" w:themeColor="text1"/>
          <w:sz w:val="26"/>
          <w:szCs w:val="26"/>
        </w:rPr>
        <w:t>arremetían</w:t>
      </w:r>
      <w:r w:rsidRPr="008D03A6">
        <w:rPr>
          <w:rFonts w:ascii="Crimson Text" w:hAnsi="Crimson Text"/>
          <w:color w:val="000000" w:themeColor="text1"/>
          <w:sz w:val="26"/>
          <w:szCs w:val="26"/>
        </w:rPr>
        <w:t xml:space="preserve"> en todas direcciones. El cuerpo a cuerpo </w:t>
      </w:r>
      <w:r w:rsidR="00D86FAA" w:rsidRPr="008D03A6">
        <w:rPr>
          <w:rFonts w:ascii="Crimson Text" w:hAnsi="Crimson Text"/>
          <w:color w:val="000000" w:themeColor="text1"/>
          <w:sz w:val="26"/>
          <w:szCs w:val="26"/>
        </w:rPr>
        <w:t>derivó en</w:t>
      </w:r>
      <w:r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 xml:space="preserve">un cruce </w:t>
      </w:r>
      <w:r w:rsidRPr="008D03A6">
        <w:rPr>
          <w:rFonts w:ascii="Crimson Text" w:hAnsi="Crimson Text"/>
          <w:color w:val="000000" w:themeColor="text1"/>
          <w:sz w:val="26"/>
          <w:szCs w:val="26"/>
        </w:rPr>
        <w:t xml:space="preserve">brutal, donde la bestia de escamas rojas </w:t>
      </w:r>
      <w:r w:rsidR="00D86FAA" w:rsidRPr="008D03A6">
        <w:rPr>
          <w:rFonts w:ascii="Crimson Text" w:hAnsi="Crimson Text"/>
          <w:color w:val="000000" w:themeColor="text1"/>
          <w:sz w:val="26"/>
          <w:szCs w:val="26"/>
        </w:rPr>
        <w:t>recibió</w:t>
      </w:r>
      <w:r w:rsidRPr="008D03A6">
        <w:rPr>
          <w:rFonts w:ascii="Crimson Text" w:hAnsi="Crimson Text"/>
          <w:color w:val="000000" w:themeColor="text1"/>
          <w:sz w:val="26"/>
          <w:szCs w:val="26"/>
        </w:rPr>
        <w:t xml:space="preserve"> la peor parte. </w:t>
      </w:r>
      <w:r w:rsidR="00714DE1" w:rsidRPr="008D03A6">
        <w:rPr>
          <w:rFonts w:ascii="Crimson Text" w:hAnsi="Crimson Text"/>
          <w:color w:val="000000" w:themeColor="text1"/>
          <w:sz w:val="26"/>
          <w:szCs w:val="26"/>
        </w:rPr>
        <w:t xml:space="preserve">Finalmente, Agatha </w:t>
      </w:r>
      <w:r w:rsidR="00D86FAA" w:rsidRPr="008D03A6">
        <w:rPr>
          <w:rFonts w:ascii="Crimson Text" w:hAnsi="Crimson Text"/>
          <w:color w:val="000000" w:themeColor="text1"/>
          <w:sz w:val="26"/>
          <w:szCs w:val="26"/>
        </w:rPr>
        <w:t>atenazó</w:t>
      </w:r>
      <w:r w:rsidR="00714DE1" w:rsidRPr="008D03A6">
        <w:rPr>
          <w:rFonts w:ascii="Crimson Text" w:hAnsi="Crimson Text"/>
          <w:color w:val="000000" w:themeColor="text1"/>
          <w:sz w:val="26"/>
          <w:szCs w:val="26"/>
        </w:rPr>
        <w:t xml:space="preserve"> con </w:t>
      </w:r>
      <w:r w:rsidR="00D86FAA" w:rsidRPr="008D03A6">
        <w:rPr>
          <w:rFonts w:ascii="Crimson Text" w:hAnsi="Crimson Text"/>
          <w:color w:val="000000" w:themeColor="text1"/>
          <w:sz w:val="26"/>
          <w:szCs w:val="26"/>
        </w:rPr>
        <w:t>los</w:t>
      </w:r>
      <w:r w:rsidR="00714DE1" w:rsidRPr="008D03A6">
        <w:rPr>
          <w:rFonts w:ascii="Crimson Text" w:hAnsi="Crimson Text"/>
          <w:color w:val="000000" w:themeColor="text1"/>
          <w:sz w:val="26"/>
          <w:szCs w:val="26"/>
        </w:rPr>
        <w:t xml:space="preserve"> dientes el cuello</w:t>
      </w:r>
      <w:r w:rsidR="00D86FAA" w:rsidRPr="008D03A6">
        <w:rPr>
          <w:rFonts w:ascii="Crimson Text" w:hAnsi="Crimson Text"/>
          <w:color w:val="000000" w:themeColor="text1"/>
          <w:sz w:val="26"/>
          <w:szCs w:val="26"/>
        </w:rPr>
        <w:t xml:space="preserve"> de</w:t>
      </w:r>
      <w:r w:rsidR="00714DE1" w:rsidRPr="008D03A6">
        <w:rPr>
          <w:rFonts w:ascii="Crimson Text" w:hAnsi="Crimson Text"/>
          <w:color w:val="000000" w:themeColor="text1"/>
          <w:sz w:val="26"/>
          <w:szCs w:val="26"/>
        </w:rPr>
        <w:t xml:space="preserve"> su oponente</w:t>
      </w:r>
      <w:del w:id="240" w:author="Paula Castrilli" w:date="2025-07-04T00:13:00Z">
        <w:r w:rsidR="00D86FAA" w:rsidRPr="008D03A6" w:rsidDel="00767190">
          <w:rPr>
            <w:rFonts w:ascii="Crimson Text" w:hAnsi="Crimson Text"/>
            <w:color w:val="000000" w:themeColor="text1"/>
            <w:sz w:val="26"/>
            <w:szCs w:val="26"/>
          </w:rPr>
          <w:delText>,</w:delText>
        </w:r>
      </w:del>
      <w:r w:rsidR="00D86FAA" w:rsidRPr="008D03A6">
        <w:rPr>
          <w:rFonts w:ascii="Crimson Text" w:hAnsi="Crimson Text"/>
          <w:color w:val="000000" w:themeColor="text1"/>
          <w:sz w:val="26"/>
          <w:szCs w:val="26"/>
        </w:rPr>
        <w:t xml:space="preserve"> y</w:t>
      </w:r>
      <w:r w:rsidR="00714DE1"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lo</w:t>
      </w:r>
      <w:r w:rsidR="00714DE1" w:rsidRPr="008D03A6">
        <w:rPr>
          <w:rFonts w:ascii="Crimson Text" w:hAnsi="Crimson Text"/>
          <w:color w:val="000000" w:themeColor="text1"/>
          <w:sz w:val="26"/>
          <w:szCs w:val="26"/>
        </w:rPr>
        <w:t xml:space="preserve"> convirtió en su presa. Fue violenta y tenaz, sin piedad sacudió </w:t>
      </w:r>
      <w:r w:rsidR="00D86FAA" w:rsidRPr="008D03A6">
        <w:rPr>
          <w:rFonts w:ascii="Crimson Text" w:hAnsi="Crimson Text"/>
          <w:color w:val="000000" w:themeColor="text1"/>
          <w:sz w:val="26"/>
          <w:szCs w:val="26"/>
        </w:rPr>
        <w:t>el</w:t>
      </w:r>
      <w:r w:rsidR="00714DE1" w:rsidRPr="008D03A6">
        <w:rPr>
          <w:rFonts w:ascii="Crimson Text" w:hAnsi="Crimson Text"/>
          <w:color w:val="000000" w:themeColor="text1"/>
          <w:sz w:val="26"/>
          <w:szCs w:val="26"/>
        </w:rPr>
        <w:t xml:space="preserve"> </w:t>
      </w:r>
      <w:r w:rsidR="00D86FAA" w:rsidRPr="008D03A6">
        <w:rPr>
          <w:rFonts w:ascii="Crimson Text" w:hAnsi="Crimson Text"/>
          <w:color w:val="000000" w:themeColor="text1"/>
          <w:sz w:val="26"/>
          <w:szCs w:val="26"/>
        </w:rPr>
        <w:t xml:space="preserve">pescuezo </w:t>
      </w:r>
      <w:r w:rsidR="00714DE1" w:rsidRPr="008D03A6">
        <w:rPr>
          <w:rFonts w:ascii="Crimson Text" w:hAnsi="Crimson Text"/>
          <w:color w:val="000000" w:themeColor="text1"/>
          <w:sz w:val="26"/>
          <w:szCs w:val="26"/>
        </w:rPr>
        <w:t>agudizando</w:t>
      </w:r>
      <w:r w:rsidR="00D86FAA" w:rsidRPr="008D03A6">
        <w:rPr>
          <w:rFonts w:ascii="Crimson Text" w:hAnsi="Crimson Text"/>
          <w:color w:val="000000" w:themeColor="text1"/>
          <w:sz w:val="26"/>
          <w:szCs w:val="26"/>
        </w:rPr>
        <w:t xml:space="preserve"> aún más</w:t>
      </w:r>
      <w:r w:rsidR="00714DE1" w:rsidRPr="008D03A6">
        <w:rPr>
          <w:rFonts w:ascii="Crimson Text" w:hAnsi="Crimson Text"/>
          <w:color w:val="000000" w:themeColor="text1"/>
          <w:sz w:val="26"/>
          <w:szCs w:val="26"/>
        </w:rPr>
        <w:t xml:space="preserve"> las heridas. </w:t>
      </w:r>
      <w:r w:rsidR="00A978C9" w:rsidRPr="008D03A6">
        <w:rPr>
          <w:rFonts w:ascii="Crimson Text" w:hAnsi="Crimson Text"/>
          <w:color w:val="000000" w:themeColor="text1"/>
          <w:sz w:val="26"/>
          <w:szCs w:val="26"/>
        </w:rPr>
        <w:t>La criatura</w:t>
      </w:r>
      <w:r w:rsidR="00D86FAA" w:rsidRPr="008D03A6">
        <w:rPr>
          <w:rFonts w:ascii="Crimson Text" w:hAnsi="Crimson Text"/>
          <w:color w:val="000000" w:themeColor="text1"/>
          <w:sz w:val="26"/>
          <w:szCs w:val="26"/>
        </w:rPr>
        <w:t xml:space="preserve"> s</w:t>
      </w:r>
      <w:r w:rsidR="00A978C9" w:rsidRPr="008D03A6">
        <w:rPr>
          <w:rFonts w:ascii="Crimson Text" w:hAnsi="Crimson Text"/>
          <w:color w:val="000000" w:themeColor="text1"/>
          <w:sz w:val="26"/>
          <w:szCs w:val="26"/>
        </w:rPr>
        <w:t>e encontraba sometida</w:t>
      </w:r>
      <w:r w:rsidR="00D86FAA" w:rsidRPr="008D03A6">
        <w:rPr>
          <w:rFonts w:ascii="Crimson Text" w:hAnsi="Crimson Text"/>
          <w:color w:val="000000" w:themeColor="text1"/>
          <w:sz w:val="26"/>
          <w:szCs w:val="26"/>
        </w:rPr>
        <w:t xml:space="preserve"> y</w:t>
      </w:r>
      <w:r w:rsidR="00B50CAD" w:rsidRPr="008D03A6">
        <w:rPr>
          <w:rFonts w:ascii="Crimson Text" w:hAnsi="Crimson Text"/>
          <w:color w:val="000000" w:themeColor="text1"/>
          <w:sz w:val="26"/>
          <w:szCs w:val="26"/>
        </w:rPr>
        <w:t xml:space="preserve"> muy</w:t>
      </w:r>
      <w:r w:rsidR="00714DE1" w:rsidRPr="008D03A6">
        <w:rPr>
          <w:rFonts w:ascii="Crimson Text" w:hAnsi="Crimson Text"/>
          <w:color w:val="000000" w:themeColor="text1"/>
          <w:sz w:val="26"/>
          <w:szCs w:val="26"/>
        </w:rPr>
        <w:t xml:space="preserve"> debilitad</w:t>
      </w:r>
      <w:r w:rsidR="00A978C9" w:rsidRPr="008D03A6">
        <w:rPr>
          <w:rFonts w:ascii="Crimson Text" w:hAnsi="Crimson Text"/>
          <w:color w:val="000000" w:themeColor="text1"/>
          <w:sz w:val="26"/>
          <w:szCs w:val="26"/>
        </w:rPr>
        <w:t>a</w:t>
      </w:r>
      <w:r w:rsidR="00714DE1"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como para continuar la pelea</w:t>
      </w:r>
      <w:r w:rsidR="00714DE1" w:rsidRPr="008D03A6">
        <w:rPr>
          <w:rFonts w:ascii="Crimson Text" w:hAnsi="Crimson Text"/>
          <w:color w:val="000000" w:themeColor="text1"/>
          <w:sz w:val="26"/>
          <w:szCs w:val="26"/>
        </w:rPr>
        <w:t xml:space="preserve">, </w:t>
      </w:r>
      <w:del w:id="241" w:author="Paula Castrilli" w:date="2025-07-04T00:15:00Z">
        <w:r w:rsidR="00714DE1" w:rsidRPr="008D03A6" w:rsidDel="00767190">
          <w:rPr>
            <w:rFonts w:ascii="Crimson Text" w:hAnsi="Crimson Text"/>
            <w:color w:val="000000" w:themeColor="text1"/>
            <w:sz w:val="26"/>
            <w:szCs w:val="26"/>
          </w:rPr>
          <w:delText xml:space="preserve">entonces </w:delText>
        </w:r>
      </w:del>
      <w:ins w:id="242" w:author="Paula Castrilli" w:date="2025-07-04T00:15:00Z">
        <w:r w:rsidR="00767190">
          <w:rPr>
            <w:rFonts w:ascii="Crimson Text" w:hAnsi="Crimson Text"/>
            <w:color w:val="000000" w:themeColor="text1"/>
            <w:sz w:val="26"/>
            <w:szCs w:val="26"/>
          </w:rPr>
          <w:t>por lo que</w:t>
        </w:r>
        <w:r w:rsidR="00767190" w:rsidRPr="008D03A6">
          <w:rPr>
            <w:rFonts w:ascii="Crimson Text" w:hAnsi="Crimson Text"/>
            <w:color w:val="000000" w:themeColor="text1"/>
            <w:sz w:val="26"/>
            <w:szCs w:val="26"/>
          </w:rPr>
          <w:t xml:space="preserve"> </w:t>
        </w:r>
      </w:ins>
      <w:r w:rsidR="00714DE1" w:rsidRPr="008D03A6">
        <w:rPr>
          <w:rFonts w:ascii="Crimson Text" w:hAnsi="Crimson Text"/>
          <w:color w:val="000000" w:themeColor="text1"/>
          <w:sz w:val="26"/>
          <w:szCs w:val="26"/>
        </w:rPr>
        <w:t xml:space="preserve">la dragona </w:t>
      </w:r>
      <w:r w:rsidR="00A978C9" w:rsidRPr="008D03A6">
        <w:rPr>
          <w:rFonts w:ascii="Crimson Text" w:hAnsi="Crimson Text"/>
          <w:color w:val="000000" w:themeColor="text1"/>
          <w:sz w:val="26"/>
          <w:szCs w:val="26"/>
        </w:rPr>
        <w:t xml:space="preserve">soltó su cuerpo, sin </w:t>
      </w:r>
      <w:r w:rsidR="00A16A68" w:rsidRPr="008D03A6">
        <w:rPr>
          <w:rFonts w:ascii="Crimson Text" w:hAnsi="Crimson Text"/>
          <w:color w:val="000000" w:themeColor="text1"/>
          <w:sz w:val="26"/>
          <w:szCs w:val="26"/>
        </w:rPr>
        <w:t>provocarle</w:t>
      </w:r>
      <w:r w:rsidR="00A978C9" w:rsidRPr="008D03A6">
        <w:rPr>
          <w:rFonts w:ascii="Crimson Text" w:hAnsi="Crimson Text"/>
          <w:color w:val="000000" w:themeColor="text1"/>
          <w:sz w:val="26"/>
          <w:szCs w:val="26"/>
        </w:rPr>
        <w:t xml:space="preserve"> más daño</w:t>
      </w:r>
      <w:r w:rsidR="00714DE1" w:rsidRPr="008D03A6">
        <w:rPr>
          <w:rFonts w:ascii="Crimson Text" w:hAnsi="Crimson Text"/>
          <w:color w:val="000000" w:themeColor="text1"/>
          <w:sz w:val="26"/>
          <w:szCs w:val="26"/>
        </w:rPr>
        <w:t>. El dragón rojo</w:t>
      </w:r>
      <w:r w:rsidR="00B50CAD" w:rsidRPr="008D03A6">
        <w:rPr>
          <w:rFonts w:ascii="Crimson Text" w:hAnsi="Crimson Text"/>
          <w:color w:val="000000" w:themeColor="text1"/>
          <w:sz w:val="26"/>
          <w:szCs w:val="26"/>
        </w:rPr>
        <w:t xml:space="preserve"> </w:t>
      </w:r>
      <w:r w:rsidR="00714DE1" w:rsidRPr="008D03A6">
        <w:rPr>
          <w:rFonts w:ascii="Crimson Text" w:hAnsi="Crimson Text"/>
          <w:color w:val="000000" w:themeColor="text1"/>
          <w:sz w:val="26"/>
          <w:szCs w:val="26"/>
        </w:rPr>
        <w:t>cayó desplomado hasta impactar en el suelo, donde quedó inmóvil y vencido.</w:t>
      </w:r>
    </w:p>
    <w:p w:rsidR="00714DE1" w:rsidRPr="008D03A6" w:rsidRDefault="00714DE1" w:rsidP="009B0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Agatha descendió hasta su posición</w:t>
      </w:r>
      <w:del w:id="243" w:author="Paula Castrilli" w:date="2025-07-04T00:15:00Z">
        <w:r w:rsidRPr="008D03A6" w:rsidDel="0076719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244" w:author="Paula Castrilli" w:date="2025-07-04T00:15:00Z">
        <w:r w:rsidR="0076719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al </w:t>
      </w:r>
      <w:r w:rsidR="00A978C9" w:rsidRPr="008D03A6">
        <w:rPr>
          <w:rFonts w:ascii="Crimson Text" w:hAnsi="Crimson Text"/>
          <w:color w:val="000000" w:themeColor="text1"/>
          <w:sz w:val="26"/>
          <w:szCs w:val="26"/>
        </w:rPr>
        <w:t>notar</w:t>
      </w:r>
      <w:r w:rsidRPr="008D03A6">
        <w:rPr>
          <w:rFonts w:ascii="Crimson Text" w:hAnsi="Crimson Text"/>
          <w:color w:val="000000" w:themeColor="text1"/>
          <w:sz w:val="26"/>
          <w:szCs w:val="26"/>
        </w:rPr>
        <w:t xml:space="preserve"> que no reaccionaba, decidió </w:t>
      </w:r>
      <w:r w:rsidR="00A978C9" w:rsidRPr="008D03A6">
        <w:rPr>
          <w:rFonts w:ascii="Crimson Text" w:hAnsi="Crimson Text"/>
          <w:color w:val="000000" w:themeColor="text1"/>
          <w:sz w:val="26"/>
          <w:szCs w:val="26"/>
        </w:rPr>
        <w:t xml:space="preserve">abandonar la escena. Sin más, se </w:t>
      </w:r>
      <w:r w:rsidRPr="008D03A6">
        <w:rPr>
          <w:rFonts w:ascii="Crimson Text" w:hAnsi="Crimson Text"/>
          <w:color w:val="000000" w:themeColor="text1"/>
          <w:sz w:val="26"/>
          <w:szCs w:val="26"/>
        </w:rPr>
        <w:t>ale</w:t>
      </w:r>
      <w:r w:rsidR="00A978C9" w:rsidRPr="008D03A6">
        <w:rPr>
          <w:rFonts w:ascii="Crimson Text" w:hAnsi="Crimson Text"/>
          <w:color w:val="000000" w:themeColor="text1"/>
          <w:sz w:val="26"/>
          <w:szCs w:val="26"/>
        </w:rPr>
        <w:t>jó</w:t>
      </w:r>
      <w:r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 xml:space="preserve">lentamente, </w:t>
      </w:r>
      <w:r w:rsidRPr="008D03A6">
        <w:rPr>
          <w:rFonts w:ascii="Crimson Text" w:hAnsi="Crimson Text"/>
          <w:color w:val="000000" w:themeColor="text1"/>
          <w:sz w:val="26"/>
          <w:szCs w:val="26"/>
        </w:rPr>
        <w:t xml:space="preserve">con un vuelo </w:t>
      </w:r>
      <w:r w:rsidR="00A978C9" w:rsidRPr="008D03A6">
        <w:rPr>
          <w:rFonts w:ascii="Crimson Text" w:hAnsi="Crimson Text"/>
          <w:color w:val="000000" w:themeColor="text1"/>
          <w:sz w:val="26"/>
          <w:szCs w:val="26"/>
        </w:rPr>
        <w:t>suave</w:t>
      </w:r>
      <w:r w:rsidRPr="008D03A6">
        <w:rPr>
          <w:rFonts w:ascii="Crimson Text" w:hAnsi="Crimson Text"/>
          <w:color w:val="000000" w:themeColor="text1"/>
          <w:sz w:val="26"/>
          <w:szCs w:val="26"/>
        </w:rPr>
        <w:t xml:space="preserve"> y rasante</w:t>
      </w:r>
      <w:ins w:id="245" w:author="Paula Castrilli" w:date="2025-07-04T00:35:00Z">
        <w:r w:rsidR="0043336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dirección a las montañas. </w:t>
      </w:r>
      <w:r w:rsidR="00DA6840" w:rsidRPr="008D03A6">
        <w:rPr>
          <w:rFonts w:ascii="Crimson Text" w:hAnsi="Crimson Text"/>
          <w:color w:val="000000" w:themeColor="text1"/>
          <w:sz w:val="26"/>
          <w:szCs w:val="26"/>
        </w:rPr>
        <w:t xml:space="preserve">Había logrado la victoria, pero no </w:t>
      </w:r>
      <w:r w:rsidR="00A16A68" w:rsidRPr="008D03A6">
        <w:rPr>
          <w:rFonts w:ascii="Crimson Text" w:hAnsi="Crimson Text"/>
          <w:color w:val="000000" w:themeColor="text1"/>
          <w:sz w:val="26"/>
          <w:szCs w:val="26"/>
        </w:rPr>
        <w:t>quiso</w:t>
      </w:r>
      <w:r w:rsidR="00DA6840" w:rsidRPr="008D03A6">
        <w:rPr>
          <w:rFonts w:ascii="Crimson Text" w:hAnsi="Crimson Text"/>
          <w:color w:val="000000" w:themeColor="text1"/>
          <w:sz w:val="26"/>
          <w:szCs w:val="26"/>
        </w:rPr>
        <w:t xml:space="preserve"> </w:t>
      </w:r>
      <w:r w:rsidR="00A978C9" w:rsidRPr="008D03A6">
        <w:rPr>
          <w:rFonts w:ascii="Crimson Text" w:hAnsi="Crimson Text"/>
          <w:color w:val="000000" w:themeColor="text1"/>
          <w:sz w:val="26"/>
          <w:szCs w:val="26"/>
        </w:rPr>
        <w:t>ejecutarlo</w:t>
      </w:r>
      <w:r w:rsidR="00DA6840" w:rsidRPr="008D03A6">
        <w:rPr>
          <w:rFonts w:ascii="Crimson Text" w:hAnsi="Crimson Text"/>
          <w:color w:val="000000" w:themeColor="text1"/>
          <w:sz w:val="26"/>
          <w:szCs w:val="26"/>
        </w:rPr>
        <w:t xml:space="preserve">, se había conformado con </w:t>
      </w:r>
      <w:r w:rsidR="00A16A68" w:rsidRPr="008D03A6">
        <w:rPr>
          <w:rFonts w:ascii="Crimson Text" w:hAnsi="Crimson Text"/>
          <w:color w:val="000000" w:themeColor="text1"/>
          <w:sz w:val="26"/>
          <w:szCs w:val="26"/>
        </w:rPr>
        <w:t>propiciarle</w:t>
      </w:r>
      <w:r w:rsidR="00DA6840" w:rsidRPr="008D03A6">
        <w:rPr>
          <w:rFonts w:ascii="Crimson Text" w:hAnsi="Crimson Text"/>
          <w:color w:val="000000" w:themeColor="text1"/>
          <w:sz w:val="26"/>
          <w:szCs w:val="26"/>
        </w:rPr>
        <w:t xml:space="preserve"> una buena lección.</w:t>
      </w:r>
    </w:p>
    <w:p w:rsidR="00D9239C" w:rsidRPr="008D03A6" w:rsidRDefault="00DA6840" w:rsidP="00D923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había celebrado el </w:t>
      </w:r>
      <w:r w:rsidR="00A16A68" w:rsidRPr="008D03A6">
        <w:rPr>
          <w:rFonts w:ascii="Crimson Text" w:hAnsi="Crimson Text"/>
          <w:color w:val="000000" w:themeColor="text1"/>
          <w:sz w:val="26"/>
          <w:szCs w:val="26"/>
        </w:rPr>
        <w:t>desenlace</w:t>
      </w:r>
      <w:r w:rsidRPr="008D03A6">
        <w:rPr>
          <w:rFonts w:ascii="Crimson Text" w:hAnsi="Crimson Text"/>
          <w:color w:val="000000" w:themeColor="text1"/>
          <w:sz w:val="26"/>
          <w:szCs w:val="26"/>
        </w:rPr>
        <w:t>, pero hubiera preferido</w:t>
      </w:r>
      <w:r w:rsidR="00FD6822" w:rsidRPr="008D03A6">
        <w:rPr>
          <w:rFonts w:ascii="Crimson Text" w:hAnsi="Crimson Text"/>
          <w:color w:val="000000" w:themeColor="text1"/>
          <w:sz w:val="26"/>
          <w:szCs w:val="26"/>
        </w:rPr>
        <w:t xml:space="preserve"> un</w:t>
      </w:r>
      <w:r w:rsidRPr="008D03A6">
        <w:rPr>
          <w:rFonts w:ascii="Crimson Text" w:hAnsi="Crimson Text"/>
          <w:color w:val="000000" w:themeColor="text1"/>
          <w:sz w:val="26"/>
          <w:szCs w:val="26"/>
        </w:rPr>
        <w:t xml:space="preserve"> final</w:t>
      </w:r>
      <w:r w:rsidR="00B50CAD" w:rsidRPr="008D03A6">
        <w:rPr>
          <w:rFonts w:ascii="Crimson Text" w:hAnsi="Crimson Text"/>
          <w:color w:val="000000" w:themeColor="text1"/>
          <w:sz w:val="26"/>
          <w:szCs w:val="26"/>
        </w:rPr>
        <w:t xml:space="preserve"> definitivo</w:t>
      </w:r>
      <w:r w:rsidRPr="008D03A6">
        <w:rPr>
          <w:rFonts w:ascii="Crimson Text" w:hAnsi="Crimson Text"/>
          <w:color w:val="000000" w:themeColor="text1"/>
          <w:sz w:val="26"/>
          <w:szCs w:val="26"/>
        </w:rPr>
        <w:t xml:space="preserve"> a la amenaza </w:t>
      </w:r>
      <w:r w:rsidR="006E3C1B" w:rsidRPr="008D03A6">
        <w:rPr>
          <w:rFonts w:ascii="Crimson Text" w:hAnsi="Crimson Text"/>
          <w:color w:val="000000" w:themeColor="text1"/>
          <w:sz w:val="26"/>
          <w:szCs w:val="26"/>
        </w:rPr>
        <w:t>del</w:t>
      </w:r>
      <w:r w:rsidRPr="008D03A6">
        <w:rPr>
          <w:rFonts w:ascii="Crimson Text" w:hAnsi="Crimson Text"/>
          <w:color w:val="000000" w:themeColor="text1"/>
          <w:sz w:val="26"/>
          <w:szCs w:val="26"/>
        </w:rPr>
        <w:t xml:space="preserve"> dragón.</w:t>
      </w:r>
      <w:r w:rsidR="006E3C1B" w:rsidRPr="008D03A6">
        <w:rPr>
          <w:rFonts w:ascii="Crimson Text" w:hAnsi="Crimson Text"/>
          <w:color w:val="000000" w:themeColor="text1"/>
          <w:sz w:val="26"/>
          <w:szCs w:val="26"/>
        </w:rPr>
        <w:t xml:space="preserve"> De todos modos</w:t>
      </w:r>
      <w:r w:rsidR="00287497" w:rsidRPr="008D03A6">
        <w:rPr>
          <w:rFonts w:ascii="Crimson Text" w:hAnsi="Crimson Text"/>
          <w:color w:val="000000" w:themeColor="text1"/>
          <w:sz w:val="26"/>
          <w:szCs w:val="26"/>
        </w:rPr>
        <w:t>, había sobrevivido</w:t>
      </w:r>
      <w:del w:id="246" w:author="Paula Castrilli" w:date="2025-07-04T00:36:00Z">
        <w:r w:rsidR="00287497" w:rsidRPr="008D03A6" w:rsidDel="00433361">
          <w:rPr>
            <w:rFonts w:ascii="Crimson Text" w:hAnsi="Crimson Text"/>
            <w:color w:val="000000" w:themeColor="text1"/>
            <w:sz w:val="26"/>
            <w:szCs w:val="26"/>
          </w:rPr>
          <w:delText xml:space="preserve"> a una situación de alto </w:delText>
        </w:r>
        <w:r w:rsidR="00A16A68" w:rsidRPr="008D03A6" w:rsidDel="00433361">
          <w:rPr>
            <w:rFonts w:ascii="Crimson Text" w:hAnsi="Crimson Text"/>
            <w:color w:val="000000" w:themeColor="text1"/>
            <w:sz w:val="26"/>
            <w:szCs w:val="26"/>
          </w:rPr>
          <w:delText>peligro</w:delText>
        </w:r>
        <w:r w:rsidR="00287497" w:rsidRPr="008D03A6" w:rsidDel="00433361">
          <w:rPr>
            <w:rFonts w:ascii="Crimson Text" w:hAnsi="Crimson Text"/>
            <w:color w:val="000000" w:themeColor="text1"/>
            <w:sz w:val="26"/>
            <w:szCs w:val="26"/>
          </w:rPr>
          <w:delText>,</w:delText>
        </w:r>
      </w:del>
      <w:r w:rsidR="00287497" w:rsidRPr="008D03A6">
        <w:rPr>
          <w:rFonts w:ascii="Crimson Text" w:hAnsi="Crimson Text"/>
          <w:color w:val="000000" w:themeColor="text1"/>
          <w:sz w:val="26"/>
          <w:szCs w:val="26"/>
        </w:rPr>
        <w:t xml:space="preserve"> y, </w:t>
      </w:r>
      <w:del w:id="247" w:author="Paula Castrilli" w:date="2025-07-04T00:36:00Z">
        <w:r w:rsidR="00287497" w:rsidRPr="008D03A6" w:rsidDel="00433361">
          <w:rPr>
            <w:rFonts w:ascii="Crimson Text" w:hAnsi="Crimson Text"/>
            <w:color w:val="000000" w:themeColor="text1"/>
            <w:sz w:val="26"/>
            <w:szCs w:val="26"/>
          </w:rPr>
          <w:delText xml:space="preserve">esta </w:delText>
        </w:r>
      </w:del>
      <w:ins w:id="248" w:author="Paula Castrilli" w:date="2025-07-04T00:36:00Z">
        <w:r w:rsidR="00433361">
          <w:rPr>
            <w:rFonts w:ascii="Crimson Text" w:hAnsi="Crimson Text"/>
            <w:color w:val="000000" w:themeColor="text1"/>
            <w:sz w:val="26"/>
            <w:szCs w:val="26"/>
          </w:rPr>
          <w:t>esa</w:t>
        </w:r>
        <w:r w:rsidR="00433361" w:rsidRPr="008D03A6">
          <w:rPr>
            <w:rFonts w:ascii="Crimson Text" w:hAnsi="Crimson Text"/>
            <w:color w:val="000000" w:themeColor="text1"/>
            <w:sz w:val="26"/>
            <w:szCs w:val="26"/>
          </w:rPr>
          <w:t xml:space="preserve"> </w:t>
        </w:r>
      </w:ins>
      <w:r w:rsidR="00287497" w:rsidRPr="008D03A6">
        <w:rPr>
          <w:rFonts w:ascii="Crimson Text" w:hAnsi="Crimson Text"/>
          <w:color w:val="000000" w:themeColor="text1"/>
          <w:sz w:val="26"/>
          <w:szCs w:val="26"/>
        </w:rPr>
        <w:t xml:space="preserve">vez, </w:t>
      </w:r>
      <w:r w:rsidR="00A16A68" w:rsidRPr="008D03A6">
        <w:rPr>
          <w:rFonts w:ascii="Crimson Text" w:hAnsi="Crimson Text"/>
          <w:color w:val="000000" w:themeColor="text1"/>
          <w:sz w:val="26"/>
          <w:szCs w:val="26"/>
        </w:rPr>
        <w:t xml:space="preserve">había sido </w:t>
      </w:r>
      <w:r w:rsidR="00287497" w:rsidRPr="008D03A6">
        <w:rPr>
          <w:rFonts w:ascii="Crimson Text" w:hAnsi="Crimson Text"/>
          <w:color w:val="000000" w:themeColor="text1"/>
          <w:sz w:val="26"/>
          <w:szCs w:val="26"/>
        </w:rPr>
        <w:t>gracias a su compañera</w:t>
      </w:r>
      <w:r w:rsidR="006E3C1B" w:rsidRPr="008D03A6">
        <w:rPr>
          <w:rFonts w:ascii="Crimson Text" w:hAnsi="Crimson Text"/>
          <w:color w:val="000000" w:themeColor="text1"/>
          <w:sz w:val="26"/>
          <w:szCs w:val="26"/>
        </w:rPr>
        <w:t>, en un</w:t>
      </w:r>
      <w:r w:rsidR="00A16A68" w:rsidRPr="008D03A6">
        <w:rPr>
          <w:rFonts w:ascii="Crimson Text" w:hAnsi="Crimson Text"/>
          <w:color w:val="000000" w:themeColor="text1"/>
          <w:sz w:val="26"/>
          <w:szCs w:val="26"/>
        </w:rPr>
        <w:t xml:space="preserve"> gesto de </w:t>
      </w:r>
      <w:r w:rsidR="006E3C1B" w:rsidRPr="008D03A6">
        <w:rPr>
          <w:rFonts w:ascii="Crimson Text" w:hAnsi="Crimson Text"/>
          <w:color w:val="000000" w:themeColor="text1"/>
          <w:sz w:val="26"/>
          <w:szCs w:val="26"/>
        </w:rPr>
        <w:t xml:space="preserve">enorme </w:t>
      </w:r>
      <w:r w:rsidR="00A16A68" w:rsidRPr="008D03A6">
        <w:rPr>
          <w:rFonts w:ascii="Crimson Text" w:hAnsi="Crimson Text"/>
          <w:color w:val="000000" w:themeColor="text1"/>
          <w:sz w:val="26"/>
          <w:szCs w:val="26"/>
        </w:rPr>
        <w:t>fidelidad. E</w:t>
      </w:r>
      <w:r w:rsidR="006E3C1B" w:rsidRPr="008D03A6">
        <w:rPr>
          <w:rFonts w:ascii="Crimson Text" w:hAnsi="Crimson Text"/>
          <w:color w:val="000000" w:themeColor="text1"/>
          <w:sz w:val="26"/>
          <w:szCs w:val="26"/>
        </w:rPr>
        <w:t>l joven e</w:t>
      </w:r>
      <w:r w:rsidR="00287497" w:rsidRPr="008D03A6">
        <w:rPr>
          <w:rFonts w:ascii="Crimson Text" w:hAnsi="Crimson Text"/>
          <w:color w:val="000000" w:themeColor="text1"/>
          <w:sz w:val="26"/>
          <w:szCs w:val="26"/>
        </w:rPr>
        <w:t>staba convencido de que</w:t>
      </w:r>
      <w:r w:rsidR="00A16A68" w:rsidRPr="008D03A6">
        <w:rPr>
          <w:rFonts w:ascii="Crimson Text" w:hAnsi="Crimson Text"/>
          <w:color w:val="000000" w:themeColor="text1"/>
          <w:sz w:val="26"/>
          <w:szCs w:val="26"/>
        </w:rPr>
        <w:t xml:space="preserve"> la conexión entre ambos</w:t>
      </w:r>
      <w:r w:rsidR="00287497" w:rsidRPr="008D03A6">
        <w:rPr>
          <w:rFonts w:ascii="Crimson Text" w:hAnsi="Crimson Text"/>
          <w:color w:val="000000" w:themeColor="text1"/>
          <w:sz w:val="26"/>
          <w:szCs w:val="26"/>
        </w:rPr>
        <w:t xml:space="preserve"> </w:t>
      </w:r>
      <w:r w:rsidR="006E3C1B" w:rsidRPr="008D03A6">
        <w:rPr>
          <w:rFonts w:ascii="Crimson Text" w:hAnsi="Crimson Text"/>
          <w:color w:val="000000" w:themeColor="text1"/>
          <w:sz w:val="26"/>
          <w:szCs w:val="26"/>
        </w:rPr>
        <w:t>se mantenía</w:t>
      </w:r>
      <w:r w:rsidR="00287497" w:rsidRPr="008D03A6">
        <w:rPr>
          <w:rFonts w:ascii="Crimson Text" w:hAnsi="Crimson Text"/>
          <w:color w:val="000000" w:themeColor="text1"/>
          <w:sz w:val="26"/>
          <w:szCs w:val="26"/>
        </w:rPr>
        <w:t xml:space="preserve"> </w:t>
      </w:r>
      <w:r w:rsidR="006E3C1B" w:rsidRPr="008D03A6">
        <w:rPr>
          <w:rFonts w:ascii="Crimson Text" w:hAnsi="Crimson Text"/>
          <w:color w:val="000000" w:themeColor="text1"/>
          <w:sz w:val="26"/>
          <w:szCs w:val="26"/>
        </w:rPr>
        <w:t xml:space="preserve">intacta. </w:t>
      </w:r>
      <w:del w:id="249" w:author="Paula Castrilli" w:date="2025-07-04T00:36:00Z">
        <w:r w:rsidR="006E3C1B" w:rsidRPr="008D03A6" w:rsidDel="00433361">
          <w:rPr>
            <w:rFonts w:ascii="Crimson Text" w:hAnsi="Crimson Text"/>
            <w:color w:val="000000" w:themeColor="text1"/>
            <w:sz w:val="26"/>
            <w:szCs w:val="26"/>
          </w:rPr>
          <w:delText>Más allá de eso,</w:delText>
        </w:r>
      </w:del>
      <w:ins w:id="250" w:author="Paula Castrilli" w:date="2025-07-04T00:36:00Z">
        <w:r w:rsidR="00433361">
          <w:rPr>
            <w:rFonts w:ascii="Crimson Text" w:hAnsi="Crimson Text"/>
            <w:color w:val="000000" w:themeColor="text1"/>
            <w:sz w:val="26"/>
            <w:szCs w:val="26"/>
          </w:rPr>
          <w:t>Aunque aún</w:t>
        </w:r>
      </w:ins>
      <w:r w:rsidR="006E3C1B" w:rsidRPr="008D03A6">
        <w:rPr>
          <w:rFonts w:ascii="Crimson Text" w:hAnsi="Crimson Text"/>
          <w:color w:val="000000" w:themeColor="text1"/>
          <w:sz w:val="26"/>
          <w:szCs w:val="26"/>
        </w:rPr>
        <w:t xml:space="preserve"> no lograba despertar </w:t>
      </w:r>
      <w:del w:id="251" w:author="PC" w:date="2025-07-04T15:03:00Z">
        <w:r w:rsidR="006E3C1B" w:rsidRPr="008D03A6" w:rsidDel="00A1678B">
          <w:rPr>
            <w:rFonts w:ascii="Crimson Text" w:hAnsi="Crimson Text"/>
            <w:color w:val="000000" w:themeColor="text1"/>
            <w:sz w:val="26"/>
            <w:szCs w:val="26"/>
          </w:rPr>
          <w:delText xml:space="preserve">plena </w:delText>
        </w:r>
      </w:del>
      <w:ins w:id="252" w:author="PC" w:date="2025-07-04T15:03:00Z">
        <w:r w:rsidR="00A1678B">
          <w:rPr>
            <w:rFonts w:ascii="Crimson Text" w:hAnsi="Crimson Text"/>
            <w:color w:val="000000" w:themeColor="text1"/>
            <w:sz w:val="26"/>
            <w:szCs w:val="26"/>
          </w:rPr>
          <w:t>la</w:t>
        </w:r>
        <w:r w:rsidR="00A1678B" w:rsidRPr="008D03A6">
          <w:rPr>
            <w:rFonts w:ascii="Crimson Text" w:hAnsi="Crimson Text"/>
            <w:color w:val="000000" w:themeColor="text1"/>
            <w:sz w:val="26"/>
            <w:szCs w:val="26"/>
          </w:rPr>
          <w:t xml:space="preserve"> </w:t>
        </w:r>
      </w:ins>
      <w:r w:rsidR="006E3C1B" w:rsidRPr="008D03A6">
        <w:rPr>
          <w:rFonts w:ascii="Crimson Text" w:hAnsi="Crimson Text"/>
          <w:color w:val="000000" w:themeColor="text1"/>
          <w:sz w:val="26"/>
          <w:szCs w:val="26"/>
        </w:rPr>
        <w:t xml:space="preserve">confianza </w:t>
      </w:r>
      <w:del w:id="253" w:author="PC" w:date="2025-07-04T15:03:00Z">
        <w:r w:rsidR="006E3C1B" w:rsidRPr="008D03A6" w:rsidDel="00A1678B">
          <w:rPr>
            <w:rFonts w:ascii="Crimson Text" w:hAnsi="Crimson Text"/>
            <w:color w:val="000000" w:themeColor="text1"/>
            <w:sz w:val="26"/>
            <w:szCs w:val="26"/>
          </w:rPr>
          <w:delText>en</w:delText>
        </w:r>
      </w:del>
      <w:ins w:id="254" w:author="PC" w:date="2025-07-04T15:03:00Z">
        <w:r w:rsidR="00A1678B">
          <w:rPr>
            <w:rFonts w:ascii="Crimson Text" w:hAnsi="Crimson Text"/>
            <w:color w:val="000000" w:themeColor="text1"/>
            <w:sz w:val="26"/>
            <w:szCs w:val="26"/>
          </w:rPr>
          <w:t>de</w:t>
        </w:r>
      </w:ins>
      <w:r w:rsidR="006E3C1B" w:rsidRPr="008D03A6">
        <w:rPr>
          <w:rFonts w:ascii="Crimson Text" w:hAnsi="Crimson Text"/>
          <w:color w:val="000000" w:themeColor="text1"/>
          <w:sz w:val="26"/>
          <w:szCs w:val="26"/>
        </w:rPr>
        <w:t xml:space="preserve"> la dragona</w:t>
      </w:r>
      <w:r w:rsidR="00D9239C" w:rsidRPr="008D03A6">
        <w:rPr>
          <w:rFonts w:ascii="Crimson Text" w:hAnsi="Crimson Text"/>
          <w:color w:val="000000" w:themeColor="text1"/>
          <w:sz w:val="26"/>
          <w:szCs w:val="26"/>
        </w:rPr>
        <w:t xml:space="preserve">, </w:t>
      </w:r>
      <w:del w:id="255" w:author="PC" w:date="2025-07-04T15:03:00Z">
        <w:r w:rsidR="00D9239C" w:rsidRPr="008D03A6" w:rsidDel="00A1678B">
          <w:rPr>
            <w:rFonts w:ascii="Crimson Text" w:hAnsi="Crimson Text"/>
            <w:color w:val="000000" w:themeColor="text1"/>
            <w:sz w:val="26"/>
            <w:szCs w:val="26"/>
          </w:rPr>
          <w:delText>la cual</w:delText>
        </w:r>
      </w:del>
      <w:ins w:id="256" w:author="PC" w:date="2025-07-04T15:03:00Z">
        <w:r w:rsidR="00A1678B">
          <w:rPr>
            <w:rFonts w:ascii="Crimson Text" w:hAnsi="Crimson Text"/>
            <w:color w:val="000000" w:themeColor="text1"/>
            <w:sz w:val="26"/>
            <w:szCs w:val="26"/>
          </w:rPr>
          <w:t>quien</w:t>
        </w:r>
      </w:ins>
      <w:r w:rsidR="006E3C1B" w:rsidRPr="008D03A6">
        <w:rPr>
          <w:rFonts w:ascii="Crimson Text" w:hAnsi="Crimson Text"/>
          <w:color w:val="000000" w:themeColor="text1"/>
          <w:sz w:val="26"/>
          <w:szCs w:val="26"/>
        </w:rPr>
        <w:t xml:space="preserve"> evitaba el contacto</w:t>
      </w:r>
      <w:r w:rsidR="00D9239C" w:rsidRPr="008D03A6">
        <w:rPr>
          <w:rFonts w:ascii="Crimson Text" w:hAnsi="Crimson Text"/>
          <w:color w:val="000000" w:themeColor="text1"/>
          <w:sz w:val="26"/>
          <w:szCs w:val="26"/>
        </w:rPr>
        <w:t xml:space="preserve"> y escapaba de él en cada oportunidad.</w:t>
      </w:r>
    </w:p>
    <w:p w:rsidR="00DA6840" w:rsidRPr="008D03A6" w:rsidRDefault="00D9239C" w:rsidP="00D923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Disconforme y decidido a romper esa barrera</w:t>
      </w:r>
      <w:del w:id="257" w:author="PC" w:date="2025-07-04T15:04:00Z">
        <w:r w:rsidR="00287497" w:rsidRPr="008D03A6" w:rsidDel="00A1678B">
          <w:rPr>
            <w:rFonts w:ascii="Crimson Text" w:hAnsi="Crimson Text"/>
            <w:color w:val="000000" w:themeColor="text1"/>
            <w:sz w:val="26"/>
            <w:szCs w:val="26"/>
          </w:rPr>
          <w:delText>. Sali</w:delText>
        </w:r>
        <w:r w:rsidR="00E810C0" w:rsidRPr="008D03A6" w:rsidDel="00A1678B">
          <w:rPr>
            <w:rFonts w:ascii="Crimson Text" w:hAnsi="Crimson Text"/>
            <w:color w:val="000000" w:themeColor="text1"/>
            <w:sz w:val="26"/>
            <w:szCs w:val="26"/>
          </w:rPr>
          <w:delText>ó</w:delText>
        </w:r>
      </w:del>
      <w:ins w:id="258" w:author="PC" w:date="2025-07-04T15:04:00Z">
        <w:r w:rsidR="00A1678B">
          <w:rPr>
            <w:rFonts w:ascii="Crimson Text" w:hAnsi="Crimson Text"/>
            <w:color w:val="000000" w:themeColor="text1"/>
            <w:sz w:val="26"/>
            <w:szCs w:val="26"/>
          </w:rPr>
          <w:t>, salió</w:t>
        </w:r>
      </w:ins>
      <w:r w:rsidR="00E810C0" w:rsidRPr="008D03A6">
        <w:rPr>
          <w:rFonts w:ascii="Crimson Text" w:hAnsi="Crimson Text"/>
          <w:color w:val="000000" w:themeColor="text1"/>
          <w:sz w:val="26"/>
          <w:szCs w:val="26"/>
        </w:rPr>
        <w:t xml:space="preserve"> del refugió y corrió en dirección a la dragona, </w:t>
      </w:r>
      <w:del w:id="259" w:author="PC" w:date="2025-07-04T15:04:00Z">
        <w:r w:rsidR="00E810C0" w:rsidRPr="008D03A6" w:rsidDel="00A1678B">
          <w:rPr>
            <w:rFonts w:ascii="Crimson Text" w:hAnsi="Crimson Text"/>
            <w:color w:val="000000" w:themeColor="text1"/>
            <w:sz w:val="26"/>
            <w:szCs w:val="26"/>
          </w:rPr>
          <w:delText>y</w:delText>
        </w:r>
        <w:r w:rsidRPr="008D03A6" w:rsidDel="00A1678B">
          <w:rPr>
            <w:rFonts w:ascii="Crimson Text" w:hAnsi="Crimson Text"/>
            <w:color w:val="000000" w:themeColor="text1"/>
            <w:sz w:val="26"/>
            <w:szCs w:val="26"/>
          </w:rPr>
          <w:delText xml:space="preserve"> se dirigió a ella efusivamente</w:delText>
        </w:r>
      </w:del>
      <w:ins w:id="260" w:author="PC" w:date="2025-07-04T15:04:00Z">
        <w:r w:rsidR="00A1678B">
          <w:rPr>
            <w:rFonts w:ascii="Crimson Text" w:hAnsi="Crimson Text"/>
            <w:color w:val="000000" w:themeColor="text1"/>
            <w:sz w:val="26"/>
            <w:szCs w:val="26"/>
          </w:rPr>
          <w:t>gritándole</w:t>
        </w:r>
      </w:ins>
      <w:r w:rsidRPr="008D03A6">
        <w:rPr>
          <w:rFonts w:ascii="Crimson Text" w:hAnsi="Crimson Text"/>
          <w:color w:val="000000" w:themeColor="text1"/>
          <w:sz w:val="26"/>
          <w:szCs w:val="26"/>
        </w:rPr>
        <w:t xml:space="preserve"> para captar su atención.</w:t>
      </w:r>
    </w:p>
    <w:p w:rsidR="00A1678B" w:rsidRDefault="001C5D2B" w:rsidP="00E810C0">
      <w:pPr>
        <w:tabs>
          <w:tab w:val="left" w:pos="2179"/>
        </w:tabs>
        <w:spacing w:after="0"/>
        <w:ind w:firstLine="284"/>
        <w:jc w:val="both"/>
        <w:rPr>
          <w:ins w:id="261" w:author="PC" w:date="2025-07-04T15:05: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E810C0" w:rsidRPr="008D03A6">
        <w:rPr>
          <w:rFonts w:ascii="Crimson Text" w:hAnsi="Crimson Text"/>
          <w:color w:val="000000" w:themeColor="text1"/>
          <w:sz w:val="26"/>
          <w:szCs w:val="26"/>
        </w:rPr>
        <w:t>¡</w:t>
      </w:r>
      <w:proofErr w:type="gramEnd"/>
      <w:r w:rsidR="00E810C0" w:rsidRPr="008D03A6">
        <w:rPr>
          <w:rFonts w:ascii="Crimson Text" w:hAnsi="Crimson Text"/>
          <w:color w:val="000000" w:themeColor="text1"/>
          <w:sz w:val="26"/>
          <w:szCs w:val="26"/>
        </w:rPr>
        <w:t>Agatha</w:t>
      </w:r>
      <w:del w:id="262" w:author="PC" w:date="2025-07-04T15:04:00Z">
        <w:r w:rsidR="00E810C0" w:rsidRPr="008D03A6" w:rsidDel="00A1678B">
          <w:rPr>
            <w:rFonts w:ascii="Crimson Text" w:hAnsi="Crimson Text"/>
            <w:color w:val="000000" w:themeColor="text1"/>
            <w:sz w:val="26"/>
            <w:szCs w:val="26"/>
          </w:rPr>
          <w:delText xml:space="preserve">! ¡Agatha! </w:delText>
        </w:r>
        <w:r w:rsidR="00D9239C" w:rsidRPr="008D03A6" w:rsidDel="00A1678B">
          <w:rPr>
            <w:rFonts w:ascii="Crimson Text" w:hAnsi="Crimson Text"/>
            <w:color w:val="000000" w:themeColor="text1"/>
            <w:sz w:val="26"/>
            <w:szCs w:val="26"/>
          </w:rPr>
          <w:delText>¡</w:delText>
        </w:r>
        <w:r w:rsidR="00E810C0" w:rsidRPr="008D03A6" w:rsidDel="00A1678B">
          <w:rPr>
            <w:rFonts w:ascii="Crimson Text" w:hAnsi="Crimson Text"/>
            <w:color w:val="000000" w:themeColor="text1"/>
            <w:sz w:val="26"/>
            <w:szCs w:val="26"/>
          </w:rPr>
          <w:delText>D</w:delText>
        </w:r>
      </w:del>
      <w:ins w:id="263" w:author="PC" w:date="2025-07-04T15:04:00Z">
        <w:r w:rsidR="00A1678B">
          <w:rPr>
            <w:rFonts w:ascii="Crimson Text" w:hAnsi="Crimson Text"/>
            <w:color w:val="000000" w:themeColor="text1"/>
            <w:sz w:val="26"/>
            <w:szCs w:val="26"/>
          </w:rPr>
          <w:t>, d</w:t>
        </w:r>
      </w:ins>
      <w:r w:rsidR="00E810C0" w:rsidRPr="008D03A6">
        <w:rPr>
          <w:rFonts w:ascii="Crimson Text" w:hAnsi="Crimson Text"/>
          <w:color w:val="000000" w:themeColor="text1"/>
          <w:sz w:val="26"/>
          <w:szCs w:val="26"/>
        </w:rPr>
        <w:t>etente</w:t>
      </w:r>
      <w:r w:rsidR="00D9239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264" w:author="PC" w:date="2025-07-04T15:04:00Z">
        <w:r w:rsidR="00E810C0" w:rsidRPr="008D03A6" w:rsidDel="00A1678B">
          <w:rPr>
            <w:rFonts w:ascii="Crimson Text" w:hAnsi="Crimson Text"/>
            <w:color w:val="000000" w:themeColor="text1"/>
            <w:sz w:val="26"/>
            <w:szCs w:val="26"/>
          </w:rPr>
          <w:delText xml:space="preserve">gritó </w:delText>
        </w:r>
      </w:del>
      <w:ins w:id="265" w:author="PC" w:date="2025-07-04T15:04:00Z">
        <w:r w:rsidR="00A1678B">
          <w:rPr>
            <w:rFonts w:ascii="Crimson Text" w:hAnsi="Crimson Text"/>
            <w:color w:val="000000" w:themeColor="text1"/>
            <w:sz w:val="26"/>
            <w:szCs w:val="26"/>
          </w:rPr>
          <w:t>la llamó</w:t>
        </w:r>
        <w:r w:rsidR="00A1678B" w:rsidRPr="008D03A6">
          <w:rPr>
            <w:rFonts w:ascii="Crimson Text" w:hAnsi="Crimson Text"/>
            <w:color w:val="000000" w:themeColor="text1"/>
            <w:sz w:val="26"/>
            <w:szCs w:val="26"/>
          </w:rPr>
          <w:t xml:space="preserve"> </w:t>
        </w:r>
      </w:ins>
      <w:r w:rsidR="00E810C0" w:rsidRPr="008D03A6">
        <w:rPr>
          <w:rFonts w:ascii="Crimson Text" w:hAnsi="Crimson Text"/>
          <w:color w:val="000000" w:themeColor="text1"/>
          <w:sz w:val="26"/>
          <w:szCs w:val="26"/>
        </w:rPr>
        <w:t xml:space="preserve">con fuerzas, pero la dragona no </w:t>
      </w:r>
      <w:r w:rsidR="00D9239C" w:rsidRPr="008D03A6">
        <w:rPr>
          <w:rFonts w:ascii="Crimson Text" w:hAnsi="Crimson Text"/>
          <w:color w:val="000000" w:themeColor="text1"/>
          <w:sz w:val="26"/>
          <w:szCs w:val="26"/>
        </w:rPr>
        <w:t>respondió al llamado, y continuó</w:t>
      </w:r>
      <w:r w:rsidR="00E810C0" w:rsidRPr="008D03A6">
        <w:rPr>
          <w:rFonts w:ascii="Crimson Text" w:hAnsi="Crimson Text"/>
          <w:color w:val="000000" w:themeColor="text1"/>
          <w:sz w:val="26"/>
          <w:szCs w:val="26"/>
        </w:rPr>
        <w:t xml:space="preserve"> alejándose. Eros avanzó, </w:t>
      </w:r>
      <w:r w:rsidR="00D9239C" w:rsidRPr="008D03A6">
        <w:rPr>
          <w:rFonts w:ascii="Crimson Text" w:hAnsi="Crimson Text"/>
          <w:color w:val="000000" w:themeColor="text1"/>
          <w:sz w:val="26"/>
          <w:szCs w:val="26"/>
        </w:rPr>
        <w:t>sin rendirse</w:t>
      </w:r>
      <w:r>
        <w:rPr>
          <w:rFonts w:ascii="Crimson Text" w:hAnsi="Crimson Text"/>
          <w:color w:val="000000" w:themeColor="text1"/>
          <w:sz w:val="26"/>
          <w:szCs w:val="26"/>
        </w:rPr>
        <w:t>—</w:t>
      </w:r>
      <w:r w:rsidR="00A1678B">
        <w:rPr>
          <w:rFonts w:ascii="Crimson Text" w:hAnsi="Crimson Text"/>
          <w:color w:val="000000" w:themeColor="text1"/>
          <w:sz w:val="26"/>
          <w:szCs w:val="26"/>
        </w:rPr>
        <w:t xml:space="preserve"> </w:t>
      </w:r>
      <w:r w:rsidR="00E810C0" w:rsidRPr="008D03A6">
        <w:rPr>
          <w:rFonts w:ascii="Crimson Text" w:hAnsi="Crimson Text"/>
          <w:color w:val="000000" w:themeColor="text1"/>
          <w:sz w:val="26"/>
          <w:szCs w:val="26"/>
        </w:rPr>
        <w:t>¡</w:t>
      </w:r>
      <w:del w:id="266" w:author="PC" w:date="2025-07-04T15:05:00Z">
        <w:r w:rsidR="00E810C0" w:rsidRPr="008D03A6" w:rsidDel="00A1678B">
          <w:rPr>
            <w:rFonts w:ascii="Crimson Text" w:hAnsi="Crimson Text"/>
            <w:color w:val="000000" w:themeColor="text1"/>
            <w:sz w:val="26"/>
            <w:szCs w:val="26"/>
          </w:rPr>
          <w:delText>Agatha!</w:delText>
        </w:r>
        <w:r w:rsidR="0054422F" w:rsidRPr="008D03A6" w:rsidDel="00A1678B">
          <w:rPr>
            <w:rFonts w:ascii="Crimson Text" w:hAnsi="Crimson Text"/>
            <w:color w:val="000000" w:themeColor="text1"/>
            <w:sz w:val="26"/>
            <w:szCs w:val="26"/>
          </w:rPr>
          <w:delText xml:space="preserve"> </w:delText>
        </w:r>
        <w:r w:rsidR="00E810C0" w:rsidRPr="008D03A6" w:rsidDel="00A1678B">
          <w:rPr>
            <w:rFonts w:ascii="Crimson Text" w:hAnsi="Crimson Text"/>
            <w:color w:val="000000" w:themeColor="text1"/>
            <w:sz w:val="26"/>
            <w:szCs w:val="26"/>
          </w:rPr>
          <w:delText xml:space="preserve">¡Agatha! </w:delText>
        </w:r>
        <w:r w:rsidR="00D9239C" w:rsidRPr="008D03A6" w:rsidDel="00A1678B">
          <w:rPr>
            <w:rFonts w:ascii="Crimson Text" w:hAnsi="Crimson Text"/>
            <w:color w:val="000000" w:themeColor="text1"/>
            <w:sz w:val="26"/>
            <w:szCs w:val="26"/>
          </w:rPr>
          <w:delText>Ven</w:delText>
        </w:r>
      </w:del>
      <w:ins w:id="267" w:author="PC" w:date="2025-07-04T15:05:00Z">
        <w:r w:rsidR="00A1678B">
          <w:rPr>
            <w:rFonts w:ascii="Crimson Text" w:hAnsi="Crimson Text"/>
            <w:color w:val="000000" w:themeColor="text1"/>
            <w:sz w:val="26"/>
            <w:szCs w:val="26"/>
          </w:rPr>
          <w:t>Por favor ven</w:t>
        </w:r>
      </w:ins>
      <w:r w:rsidR="00D9239C" w:rsidRPr="008D03A6">
        <w:rPr>
          <w:rFonts w:ascii="Crimson Text" w:hAnsi="Crimson Text"/>
          <w:color w:val="000000" w:themeColor="text1"/>
          <w:sz w:val="26"/>
          <w:szCs w:val="26"/>
        </w:rPr>
        <w:t xml:space="preserve"> aquí</w:t>
      </w:r>
      <w:ins w:id="268" w:author="PC" w:date="2025-07-04T15:05:00Z">
        <w:r w:rsidR="00A1678B">
          <w:rPr>
            <w:rFonts w:ascii="Crimson Text" w:hAnsi="Crimson Text"/>
            <w:color w:val="000000" w:themeColor="text1"/>
            <w:sz w:val="26"/>
            <w:szCs w:val="26"/>
          </w:rPr>
          <w:t>!</w:t>
        </w:r>
      </w:ins>
      <w:r w:rsidR="00E810C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269" w:author="PC" w:date="2025-07-04T15:05:00Z">
        <w:r w:rsidR="00E810C0" w:rsidRPr="008D03A6" w:rsidDel="00A1678B">
          <w:rPr>
            <w:rFonts w:ascii="Crimson Text" w:hAnsi="Crimson Text"/>
            <w:color w:val="000000" w:themeColor="text1"/>
            <w:sz w:val="26"/>
            <w:szCs w:val="26"/>
          </w:rPr>
          <w:delText>reclamó</w:delText>
        </w:r>
      </w:del>
      <w:ins w:id="270" w:author="PC" w:date="2025-07-04T15:05:00Z">
        <w:r w:rsidR="00A1678B">
          <w:rPr>
            <w:rFonts w:ascii="Crimson Text" w:hAnsi="Crimson Text"/>
            <w:color w:val="000000" w:themeColor="text1"/>
            <w:sz w:val="26"/>
            <w:szCs w:val="26"/>
          </w:rPr>
          <w:t>suplicó</w:t>
        </w:r>
      </w:ins>
      <w:r w:rsidR="00E810C0" w:rsidRPr="008D03A6">
        <w:rPr>
          <w:rFonts w:ascii="Crimson Text" w:hAnsi="Crimson Text"/>
          <w:color w:val="000000" w:themeColor="text1"/>
          <w:sz w:val="26"/>
          <w:szCs w:val="26"/>
        </w:rPr>
        <w:t xml:space="preserve">, con desesperación. </w:t>
      </w:r>
    </w:p>
    <w:p w:rsidR="00E810C0" w:rsidRPr="008D03A6" w:rsidRDefault="00B50CAD" w:rsidP="00E81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Para ese entonces, se encontraba próximo al dragón rojo, </w:t>
      </w:r>
      <w:ins w:id="271" w:author="PC" w:date="2025-07-04T15:12:00Z">
        <w:r w:rsidR="000F2089">
          <w:rPr>
            <w:rFonts w:ascii="Crimson Text" w:hAnsi="Crimson Text"/>
            <w:color w:val="000000" w:themeColor="text1"/>
            <w:sz w:val="26"/>
            <w:szCs w:val="26"/>
          </w:rPr>
          <w:t xml:space="preserve">el cual seguía </w:t>
        </w:r>
      </w:ins>
      <w:r w:rsidRPr="008D03A6">
        <w:rPr>
          <w:rFonts w:ascii="Crimson Text" w:hAnsi="Crimson Text"/>
          <w:color w:val="000000" w:themeColor="text1"/>
          <w:sz w:val="26"/>
          <w:szCs w:val="26"/>
        </w:rPr>
        <w:t xml:space="preserve">abatido en el suelo </w:t>
      </w:r>
      <w:del w:id="272" w:author="PC" w:date="2025-07-04T15:13:00Z">
        <w:r w:rsidRPr="008D03A6" w:rsidDel="000F2089">
          <w:rPr>
            <w:rFonts w:ascii="Crimson Text" w:hAnsi="Crimson Text"/>
            <w:color w:val="000000" w:themeColor="text1"/>
            <w:sz w:val="26"/>
            <w:szCs w:val="26"/>
          </w:rPr>
          <w:delText>y en la misma postura</w:delText>
        </w:r>
      </w:del>
      <w:ins w:id="273" w:author="PC" w:date="2025-07-04T15:13:00Z">
        <w:r w:rsidR="000F2089">
          <w:rPr>
            <w:rFonts w:ascii="Crimson Text" w:hAnsi="Crimson Text"/>
            <w:color w:val="000000" w:themeColor="text1"/>
            <w:sz w:val="26"/>
            <w:szCs w:val="26"/>
          </w:rPr>
          <w:t>en el mismo lugar</w:t>
        </w:r>
      </w:ins>
      <w:del w:id="274" w:author="PC" w:date="2025-07-04T15:13:00Z">
        <w:r w:rsidRPr="008D03A6" w:rsidDel="000F2089">
          <w:rPr>
            <w:rFonts w:ascii="Crimson Text" w:hAnsi="Crimson Text"/>
            <w:color w:val="000000" w:themeColor="text1"/>
            <w:sz w:val="26"/>
            <w:szCs w:val="26"/>
          </w:rPr>
          <w:delText xml:space="preserve"> en</w:delText>
        </w:r>
      </w:del>
      <w:r w:rsidRPr="008D03A6">
        <w:rPr>
          <w:rFonts w:ascii="Crimson Text" w:hAnsi="Crimson Text"/>
          <w:color w:val="000000" w:themeColor="text1"/>
          <w:sz w:val="26"/>
          <w:szCs w:val="26"/>
        </w:rPr>
        <w:t xml:space="preserve"> que había caído</w:t>
      </w:r>
      <w:r w:rsidR="00E810C0" w:rsidRPr="008D03A6">
        <w:rPr>
          <w:rFonts w:ascii="Crimson Text" w:hAnsi="Crimson Text"/>
          <w:color w:val="000000" w:themeColor="text1"/>
          <w:sz w:val="26"/>
          <w:szCs w:val="26"/>
        </w:rPr>
        <w:t xml:space="preserve">. </w:t>
      </w:r>
      <w:r w:rsidR="00B4688F" w:rsidRPr="008D03A6">
        <w:rPr>
          <w:rFonts w:ascii="Crimson Text" w:hAnsi="Crimson Text"/>
          <w:color w:val="000000" w:themeColor="text1"/>
          <w:sz w:val="26"/>
          <w:szCs w:val="26"/>
        </w:rPr>
        <w:t>C</w:t>
      </w:r>
      <w:r w:rsidRPr="008D03A6">
        <w:rPr>
          <w:rFonts w:ascii="Crimson Text" w:hAnsi="Crimson Text"/>
          <w:color w:val="000000" w:themeColor="text1"/>
          <w:sz w:val="26"/>
          <w:szCs w:val="26"/>
        </w:rPr>
        <w:t>uando</w:t>
      </w:r>
      <w:r w:rsidR="00564783" w:rsidRPr="008D03A6">
        <w:rPr>
          <w:rFonts w:ascii="Crimson Text" w:hAnsi="Crimson Text"/>
          <w:color w:val="000000" w:themeColor="text1"/>
          <w:sz w:val="26"/>
          <w:szCs w:val="26"/>
        </w:rPr>
        <w:t xml:space="preserve"> e</w:t>
      </w:r>
      <w:r w:rsidR="00E810C0" w:rsidRPr="008D03A6">
        <w:rPr>
          <w:rFonts w:ascii="Crimson Text" w:hAnsi="Crimson Text"/>
          <w:color w:val="000000" w:themeColor="text1"/>
          <w:sz w:val="26"/>
          <w:szCs w:val="26"/>
        </w:rPr>
        <w:t xml:space="preserve">l joven alcanzó la </w:t>
      </w:r>
      <w:r w:rsidR="00564783"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l</w:t>
      </w:r>
      <w:r w:rsidR="00E810C0" w:rsidRPr="008D03A6">
        <w:rPr>
          <w:rFonts w:ascii="Crimson Text" w:hAnsi="Crimson Text"/>
          <w:color w:val="000000" w:themeColor="text1"/>
          <w:sz w:val="26"/>
          <w:szCs w:val="26"/>
        </w:rPr>
        <w:t xml:space="preserve">a bestia reaccionó </w:t>
      </w:r>
      <w:r w:rsidR="00564783" w:rsidRPr="008D03A6">
        <w:rPr>
          <w:rFonts w:ascii="Crimson Text" w:hAnsi="Crimson Text"/>
          <w:color w:val="000000" w:themeColor="text1"/>
          <w:sz w:val="26"/>
          <w:szCs w:val="26"/>
        </w:rPr>
        <w:t>repentinamente</w:t>
      </w:r>
      <w:del w:id="275" w:author="PC" w:date="2025-07-04T15:13:00Z">
        <w:r w:rsidR="00564783" w:rsidRPr="008D03A6" w:rsidDel="000F2089">
          <w:rPr>
            <w:rFonts w:ascii="Crimson Text" w:hAnsi="Crimson Text"/>
            <w:color w:val="000000" w:themeColor="text1"/>
            <w:sz w:val="26"/>
            <w:szCs w:val="26"/>
          </w:rPr>
          <w:delText>,</w:delText>
        </w:r>
      </w:del>
      <w:r w:rsidR="00564783" w:rsidRPr="008D03A6">
        <w:rPr>
          <w:rFonts w:ascii="Crimson Text" w:hAnsi="Crimson Text"/>
          <w:color w:val="000000" w:themeColor="text1"/>
          <w:sz w:val="26"/>
          <w:szCs w:val="26"/>
        </w:rPr>
        <w:t xml:space="preserve"> y</w:t>
      </w:r>
      <w:r w:rsidR="00E810C0"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 xml:space="preserve">con </w:t>
      </w:r>
      <w:r w:rsidR="00564783" w:rsidRPr="008D03A6">
        <w:rPr>
          <w:rFonts w:ascii="Crimson Text" w:hAnsi="Crimson Text"/>
          <w:color w:val="000000" w:themeColor="text1"/>
          <w:sz w:val="26"/>
          <w:szCs w:val="26"/>
        </w:rPr>
        <w:t>la</w:t>
      </w:r>
      <w:r w:rsidR="0054422F" w:rsidRPr="008D03A6">
        <w:rPr>
          <w:rFonts w:ascii="Crimson Text" w:hAnsi="Crimson Text"/>
          <w:color w:val="000000" w:themeColor="text1"/>
          <w:sz w:val="26"/>
          <w:szCs w:val="26"/>
        </w:rPr>
        <w:t xml:space="preserve">s últimas energías, </w:t>
      </w:r>
      <w:r w:rsidR="00890C72" w:rsidRPr="008D03A6">
        <w:rPr>
          <w:rFonts w:ascii="Crimson Text" w:hAnsi="Crimson Text"/>
          <w:color w:val="000000" w:themeColor="text1"/>
          <w:sz w:val="26"/>
          <w:szCs w:val="26"/>
        </w:rPr>
        <w:t>lanzó</w:t>
      </w:r>
      <w:r w:rsidR="0054422F" w:rsidRPr="008D03A6">
        <w:rPr>
          <w:rFonts w:ascii="Crimson Text" w:hAnsi="Crimson Text"/>
          <w:color w:val="000000" w:themeColor="text1"/>
          <w:sz w:val="26"/>
          <w:szCs w:val="26"/>
        </w:rPr>
        <w:t xml:space="preserve"> un latigazo con su cola</w:t>
      </w:r>
      <w:r w:rsidR="00564783" w:rsidRPr="008D03A6">
        <w:rPr>
          <w:rFonts w:ascii="Crimson Text" w:hAnsi="Crimson Text"/>
          <w:color w:val="000000" w:themeColor="text1"/>
          <w:sz w:val="26"/>
          <w:szCs w:val="26"/>
        </w:rPr>
        <w:t>. El golpe</w:t>
      </w:r>
      <w:r w:rsidR="0054422F" w:rsidRPr="008D03A6">
        <w:rPr>
          <w:rFonts w:ascii="Crimson Text" w:hAnsi="Crimson Text"/>
          <w:color w:val="000000" w:themeColor="text1"/>
          <w:sz w:val="26"/>
          <w:szCs w:val="26"/>
        </w:rPr>
        <w:t xml:space="preserve"> </w:t>
      </w:r>
      <w:r w:rsidR="00560F1E" w:rsidRPr="008D03A6">
        <w:rPr>
          <w:rFonts w:ascii="Crimson Text" w:hAnsi="Crimson Text"/>
          <w:color w:val="000000" w:themeColor="text1"/>
          <w:sz w:val="26"/>
          <w:szCs w:val="26"/>
        </w:rPr>
        <w:t>alcanzó</w:t>
      </w:r>
      <w:r w:rsidR="0054422F" w:rsidRPr="008D03A6">
        <w:rPr>
          <w:rFonts w:ascii="Crimson Text" w:hAnsi="Crimson Text"/>
          <w:color w:val="000000" w:themeColor="text1"/>
          <w:sz w:val="26"/>
          <w:szCs w:val="26"/>
        </w:rPr>
        <w:t xml:space="preserve"> las piernas de Eros</w:t>
      </w:r>
      <w:r w:rsidR="00564783" w:rsidRPr="008D03A6">
        <w:rPr>
          <w:rFonts w:ascii="Crimson Text" w:hAnsi="Crimson Text"/>
          <w:color w:val="000000" w:themeColor="text1"/>
          <w:sz w:val="26"/>
          <w:szCs w:val="26"/>
        </w:rPr>
        <w:t xml:space="preserve">, </w:t>
      </w:r>
      <w:r w:rsidR="0054422F" w:rsidRPr="008D03A6">
        <w:rPr>
          <w:rFonts w:ascii="Crimson Text" w:hAnsi="Crimson Text"/>
          <w:color w:val="000000" w:themeColor="text1"/>
          <w:sz w:val="26"/>
          <w:szCs w:val="26"/>
        </w:rPr>
        <w:t>quien cayó estrepitosamente sobre la tierra. A pesar de</w:t>
      </w:r>
      <w:del w:id="276" w:author="PC" w:date="2025-07-04T15:17:00Z">
        <w:r w:rsidR="0054422F" w:rsidRPr="008D03A6" w:rsidDel="000F2089">
          <w:rPr>
            <w:rFonts w:ascii="Crimson Text" w:hAnsi="Crimson Text"/>
            <w:color w:val="000000" w:themeColor="text1"/>
            <w:sz w:val="26"/>
            <w:szCs w:val="26"/>
          </w:rPr>
          <w:delText xml:space="preserve"> los machucones</w:delText>
        </w:r>
      </w:del>
      <w:ins w:id="277" w:author="PC" w:date="2025-07-04T15:17:00Z">
        <w:r w:rsidR="000F2089">
          <w:rPr>
            <w:rFonts w:ascii="Crimson Text" w:hAnsi="Crimson Text"/>
            <w:color w:val="000000" w:themeColor="text1"/>
            <w:sz w:val="26"/>
            <w:szCs w:val="26"/>
          </w:rPr>
          <w:t>l golpe</w:t>
        </w:r>
      </w:ins>
      <w:r w:rsidR="0054422F" w:rsidRPr="008D03A6">
        <w:rPr>
          <w:rFonts w:ascii="Crimson Text" w:hAnsi="Crimson Text"/>
          <w:color w:val="000000" w:themeColor="text1"/>
          <w:sz w:val="26"/>
          <w:szCs w:val="26"/>
        </w:rPr>
        <w:t xml:space="preserve">, </w:t>
      </w:r>
      <w:r w:rsidR="00564783" w:rsidRPr="008D03A6">
        <w:rPr>
          <w:rFonts w:ascii="Crimson Text" w:hAnsi="Crimson Text"/>
          <w:color w:val="000000" w:themeColor="text1"/>
          <w:sz w:val="26"/>
          <w:szCs w:val="26"/>
        </w:rPr>
        <w:t>se reincorporó</w:t>
      </w:r>
      <w:r w:rsidR="004C1751" w:rsidRPr="008D03A6">
        <w:rPr>
          <w:rFonts w:ascii="Crimson Text" w:hAnsi="Crimson Text"/>
          <w:color w:val="000000" w:themeColor="text1"/>
          <w:sz w:val="26"/>
          <w:szCs w:val="26"/>
        </w:rPr>
        <w:t xml:space="preserve"> rápidamente.</w:t>
      </w:r>
      <w:r w:rsidR="0054422F" w:rsidRPr="008D03A6">
        <w:rPr>
          <w:rFonts w:ascii="Crimson Text" w:hAnsi="Crimson Text"/>
          <w:color w:val="000000" w:themeColor="text1"/>
          <w:sz w:val="26"/>
          <w:szCs w:val="26"/>
        </w:rPr>
        <w:t xml:space="preserve"> </w:t>
      </w:r>
      <w:r w:rsidR="004C1751" w:rsidRPr="008D03A6">
        <w:rPr>
          <w:rFonts w:ascii="Crimson Text" w:hAnsi="Crimson Text"/>
          <w:color w:val="000000" w:themeColor="text1"/>
          <w:sz w:val="26"/>
          <w:szCs w:val="26"/>
        </w:rPr>
        <w:t>M</w:t>
      </w:r>
      <w:r w:rsidR="0054422F" w:rsidRPr="008D03A6">
        <w:rPr>
          <w:rFonts w:ascii="Crimson Text" w:hAnsi="Crimson Text"/>
          <w:color w:val="000000" w:themeColor="text1"/>
          <w:sz w:val="26"/>
          <w:szCs w:val="26"/>
        </w:rPr>
        <w:t>ientras</w:t>
      </w:r>
      <w:r w:rsidR="004C1751" w:rsidRPr="008D03A6">
        <w:rPr>
          <w:rFonts w:ascii="Crimson Text" w:hAnsi="Crimson Text"/>
          <w:color w:val="000000" w:themeColor="text1"/>
          <w:sz w:val="26"/>
          <w:szCs w:val="26"/>
        </w:rPr>
        <w:t xml:space="preserve"> </w:t>
      </w:r>
      <w:del w:id="278" w:author="PC" w:date="2025-07-04T15:17:00Z">
        <w:r w:rsidR="004C1751" w:rsidRPr="008D03A6" w:rsidDel="000F2089">
          <w:rPr>
            <w:rFonts w:ascii="Crimson Text" w:hAnsi="Crimson Text"/>
            <w:color w:val="000000" w:themeColor="text1"/>
            <w:sz w:val="26"/>
            <w:szCs w:val="26"/>
          </w:rPr>
          <w:delText>retomaba la marcha</w:delText>
        </w:r>
      </w:del>
      <w:ins w:id="279" w:author="PC" w:date="2025-07-04T15:17:00Z">
        <w:r w:rsidR="000F2089">
          <w:rPr>
            <w:rFonts w:ascii="Crimson Text" w:hAnsi="Crimson Text"/>
            <w:color w:val="000000" w:themeColor="text1"/>
            <w:sz w:val="26"/>
            <w:szCs w:val="26"/>
          </w:rPr>
          <w:t>se alejaba</w:t>
        </w:r>
      </w:ins>
      <w:r w:rsidR="004C1751" w:rsidRPr="008D03A6">
        <w:rPr>
          <w:rFonts w:ascii="Crimson Text" w:hAnsi="Crimson Text"/>
          <w:color w:val="000000" w:themeColor="text1"/>
          <w:sz w:val="26"/>
          <w:szCs w:val="26"/>
        </w:rPr>
        <w:t>,</w:t>
      </w:r>
      <w:r w:rsidR="0054422F" w:rsidRPr="008D03A6">
        <w:rPr>
          <w:rFonts w:ascii="Crimson Text" w:hAnsi="Crimson Text"/>
          <w:color w:val="000000" w:themeColor="text1"/>
          <w:sz w:val="26"/>
          <w:szCs w:val="26"/>
        </w:rPr>
        <w:t xml:space="preserve"> observ</w:t>
      </w:r>
      <w:r w:rsidR="004C1751" w:rsidRPr="008D03A6">
        <w:rPr>
          <w:rFonts w:ascii="Crimson Text" w:hAnsi="Crimson Text"/>
          <w:color w:val="000000" w:themeColor="text1"/>
          <w:sz w:val="26"/>
          <w:szCs w:val="26"/>
        </w:rPr>
        <w:t>ó</w:t>
      </w:r>
      <w:r w:rsidR="0054422F" w:rsidRPr="008D03A6">
        <w:rPr>
          <w:rFonts w:ascii="Crimson Text" w:hAnsi="Crimson Text"/>
          <w:color w:val="000000" w:themeColor="text1"/>
          <w:sz w:val="26"/>
          <w:szCs w:val="26"/>
        </w:rPr>
        <w:t xml:space="preserve"> </w:t>
      </w:r>
      <w:del w:id="280" w:author="PC" w:date="2025-07-04T15:18:00Z">
        <w:r w:rsidR="0054422F" w:rsidRPr="008D03A6" w:rsidDel="000F2089">
          <w:rPr>
            <w:rFonts w:ascii="Crimson Text" w:hAnsi="Crimson Text"/>
            <w:color w:val="000000" w:themeColor="text1"/>
            <w:sz w:val="26"/>
            <w:szCs w:val="26"/>
          </w:rPr>
          <w:delText xml:space="preserve">como </w:delText>
        </w:r>
      </w:del>
      <w:ins w:id="281" w:author="PC" w:date="2025-07-04T15:18:00Z">
        <w:r w:rsidR="000F2089">
          <w:rPr>
            <w:rFonts w:ascii="Crimson Text" w:hAnsi="Crimson Text"/>
            <w:color w:val="000000" w:themeColor="text1"/>
            <w:sz w:val="26"/>
            <w:szCs w:val="26"/>
          </w:rPr>
          <w:t>cómo</w:t>
        </w:r>
        <w:r w:rsidR="000F2089" w:rsidRPr="008D03A6">
          <w:rPr>
            <w:rFonts w:ascii="Crimson Text" w:hAnsi="Crimson Text"/>
            <w:color w:val="000000" w:themeColor="text1"/>
            <w:sz w:val="26"/>
            <w:szCs w:val="26"/>
          </w:rPr>
          <w:t xml:space="preserve"> </w:t>
        </w:r>
      </w:ins>
      <w:r w:rsidR="0054422F" w:rsidRPr="008D03A6">
        <w:rPr>
          <w:rFonts w:ascii="Crimson Text" w:hAnsi="Crimson Text"/>
          <w:color w:val="000000" w:themeColor="text1"/>
          <w:sz w:val="26"/>
          <w:szCs w:val="26"/>
        </w:rPr>
        <w:t>el dragón se arrastraba</w:t>
      </w:r>
      <w:r w:rsidR="004C1751" w:rsidRPr="008D03A6">
        <w:rPr>
          <w:rFonts w:ascii="Crimson Text" w:hAnsi="Crimson Text"/>
          <w:color w:val="000000" w:themeColor="text1"/>
          <w:sz w:val="26"/>
          <w:szCs w:val="26"/>
        </w:rPr>
        <w:t xml:space="preserve"> a los tumbos, </w:t>
      </w:r>
      <w:del w:id="282" w:author="PC" w:date="2025-07-04T15:18:00Z">
        <w:r w:rsidR="004C1751" w:rsidRPr="008D03A6" w:rsidDel="000F2089">
          <w:rPr>
            <w:rFonts w:ascii="Crimson Text" w:hAnsi="Crimson Text"/>
            <w:color w:val="000000" w:themeColor="text1"/>
            <w:sz w:val="26"/>
            <w:szCs w:val="26"/>
          </w:rPr>
          <w:delText>se desplazaba</w:delText>
        </w:r>
      </w:del>
      <w:ins w:id="283" w:author="PC" w:date="2025-07-04T15:18:00Z">
        <w:r w:rsidR="000F2089">
          <w:rPr>
            <w:rFonts w:ascii="Crimson Text" w:hAnsi="Crimson Text"/>
            <w:color w:val="000000" w:themeColor="text1"/>
            <w:sz w:val="26"/>
            <w:szCs w:val="26"/>
          </w:rPr>
          <w:t>utilizando para desplazarse</w:t>
        </w:r>
      </w:ins>
      <w:del w:id="284" w:author="PC" w:date="2025-07-04T15:18:00Z">
        <w:r w:rsidR="0054422F" w:rsidRPr="008D03A6" w:rsidDel="000F2089">
          <w:rPr>
            <w:rFonts w:ascii="Crimson Text" w:hAnsi="Crimson Text"/>
            <w:color w:val="000000" w:themeColor="text1"/>
            <w:sz w:val="26"/>
            <w:szCs w:val="26"/>
          </w:rPr>
          <w:delText xml:space="preserve"> con un ala</w:delText>
        </w:r>
        <w:r w:rsidR="004C1751" w:rsidRPr="008D03A6" w:rsidDel="000F2089">
          <w:rPr>
            <w:rFonts w:ascii="Crimson Text" w:hAnsi="Crimson Text"/>
            <w:color w:val="000000" w:themeColor="text1"/>
            <w:sz w:val="26"/>
            <w:szCs w:val="26"/>
          </w:rPr>
          <w:delText xml:space="preserve"> </w:delText>
        </w:r>
        <w:r w:rsidR="00560F1E" w:rsidRPr="008D03A6" w:rsidDel="000F2089">
          <w:rPr>
            <w:rFonts w:ascii="Crimson Text" w:hAnsi="Crimson Text"/>
            <w:color w:val="000000" w:themeColor="text1"/>
            <w:sz w:val="26"/>
            <w:szCs w:val="26"/>
          </w:rPr>
          <w:delText>quebrada</w:delText>
        </w:r>
      </w:del>
      <w:ins w:id="285" w:author="PC" w:date="2025-07-04T15:18:00Z">
        <w:r w:rsidR="000F2089">
          <w:rPr>
            <w:rFonts w:ascii="Crimson Text" w:hAnsi="Crimson Text"/>
            <w:color w:val="000000" w:themeColor="text1"/>
            <w:sz w:val="26"/>
            <w:szCs w:val="26"/>
          </w:rPr>
          <w:t xml:space="preserve"> sus alas quebradas</w:t>
        </w:r>
      </w:ins>
      <w:r w:rsidR="0054422F" w:rsidRPr="008D03A6">
        <w:rPr>
          <w:rFonts w:ascii="Crimson Text" w:hAnsi="Crimson Text"/>
          <w:color w:val="000000" w:themeColor="text1"/>
          <w:sz w:val="26"/>
          <w:szCs w:val="26"/>
        </w:rPr>
        <w:t xml:space="preserve"> y </w:t>
      </w:r>
      <w:r w:rsidR="00890C72" w:rsidRPr="008D03A6">
        <w:rPr>
          <w:rFonts w:ascii="Crimson Text" w:hAnsi="Crimson Text"/>
          <w:color w:val="000000" w:themeColor="text1"/>
          <w:sz w:val="26"/>
          <w:szCs w:val="26"/>
        </w:rPr>
        <w:t>una</w:t>
      </w:r>
      <w:r w:rsidR="0054422F" w:rsidRPr="008D03A6">
        <w:rPr>
          <w:rFonts w:ascii="Crimson Text" w:hAnsi="Crimson Text"/>
          <w:color w:val="000000" w:themeColor="text1"/>
          <w:sz w:val="26"/>
          <w:szCs w:val="26"/>
        </w:rPr>
        <w:t xml:space="preserve"> </w:t>
      </w:r>
      <w:r w:rsidR="00560F1E" w:rsidRPr="008D03A6">
        <w:rPr>
          <w:rFonts w:ascii="Crimson Text" w:hAnsi="Crimson Text"/>
          <w:color w:val="000000" w:themeColor="text1"/>
          <w:sz w:val="26"/>
          <w:szCs w:val="26"/>
        </w:rPr>
        <w:t>única</w:t>
      </w:r>
      <w:r w:rsidR="0054422F" w:rsidRPr="008D03A6">
        <w:rPr>
          <w:rFonts w:ascii="Crimson Text" w:hAnsi="Crimson Text"/>
          <w:color w:val="000000" w:themeColor="text1"/>
          <w:sz w:val="26"/>
          <w:szCs w:val="26"/>
        </w:rPr>
        <w:t xml:space="preserve"> extremidad</w:t>
      </w:r>
      <w:r w:rsidR="00560F1E" w:rsidRPr="008D03A6">
        <w:rPr>
          <w:rFonts w:ascii="Crimson Text" w:hAnsi="Crimson Text"/>
          <w:color w:val="000000" w:themeColor="text1"/>
          <w:sz w:val="26"/>
          <w:szCs w:val="26"/>
        </w:rPr>
        <w:t xml:space="preserve"> sana</w:t>
      </w:r>
      <w:r w:rsidR="004C1751" w:rsidRPr="008D03A6">
        <w:rPr>
          <w:rFonts w:ascii="Crimson Text" w:hAnsi="Crimson Text"/>
          <w:color w:val="000000" w:themeColor="text1"/>
          <w:sz w:val="26"/>
          <w:szCs w:val="26"/>
        </w:rPr>
        <w:t xml:space="preserve">. </w:t>
      </w:r>
      <w:r w:rsidR="00890C72" w:rsidRPr="008D03A6">
        <w:rPr>
          <w:rFonts w:ascii="Crimson Text" w:hAnsi="Crimson Text"/>
          <w:color w:val="000000" w:themeColor="text1"/>
          <w:sz w:val="26"/>
          <w:szCs w:val="26"/>
        </w:rPr>
        <w:t>Se encontraba</w:t>
      </w:r>
      <w:r w:rsidR="00560F1E" w:rsidRPr="008D03A6">
        <w:rPr>
          <w:rFonts w:ascii="Crimson Text" w:hAnsi="Crimson Text"/>
          <w:color w:val="000000" w:themeColor="text1"/>
          <w:sz w:val="26"/>
          <w:szCs w:val="26"/>
        </w:rPr>
        <w:t xml:space="preserve"> maltrecho</w:t>
      </w:r>
      <w:r w:rsidR="0054422F" w:rsidRPr="008D03A6">
        <w:rPr>
          <w:rFonts w:ascii="Crimson Text" w:hAnsi="Crimson Text"/>
          <w:color w:val="000000" w:themeColor="text1"/>
          <w:sz w:val="26"/>
          <w:szCs w:val="26"/>
        </w:rPr>
        <w:t xml:space="preserve">, pero lo suficientemente </w:t>
      </w:r>
      <w:del w:id="286" w:author="PC" w:date="2025-07-04T15:19:00Z">
        <w:r w:rsidR="0054422F" w:rsidRPr="008D03A6" w:rsidDel="000F2089">
          <w:rPr>
            <w:rFonts w:ascii="Crimson Text" w:hAnsi="Crimson Text"/>
            <w:color w:val="000000" w:themeColor="text1"/>
            <w:sz w:val="26"/>
            <w:szCs w:val="26"/>
          </w:rPr>
          <w:delText xml:space="preserve">activo </w:delText>
        </w:r>
      </w:del>
      <w:ins w:id="287" w:author="PC" w:date="2025-07-04T15:19:00Z">
        <w:r w:rsidR="000F2089">
          <w:rPr>
            <w:rFonts w:ascii="Crimson Text" w:hAnsi="Crimson Text"/>
            <w:color w:val="000000" w:themeColor="text1"/>
            <w:sz w:val="26"/>
            <w:szCs w:val="26"/>
          </w:rPr>
          <w:t>fuerte</w:t>
        </w:r>
        <w:r w:rsidR="000F2089" w:rsidRPr="008D03A6">
          <w:rPr>
            <w:rFonts w:ascii="Crimson Text" w:hAnsi="Crimson Text"/>
            <w:color w:val="000000" w:themeColor="text1"/>
            <w:sz w:val="26"/>
            <w:szCs w:val="26"/>
          </w:rPr>
          <w:t xml:space="preserve"> </w:t>
        </w:r>
      </w:ins>
      <w:r w:rsidR="0054422F" w:rsidRPr="008D03A6">
        <w:rPr>
          <w:rFonts w:ascii="Crimson Text" w:hAnsi="Crimson Text"/>
          <w:color w:val="000000" w:themeColor="text1"/>
          <w:sz w:val="26"/>
          <w:szCs w:val="26"/>
        </w:rPr>
        <w:t xml:space="preserve">como para </w:t>
      </w:r>
      <w:del w:id="288" w:author="PC" w:date="2025-07-04T15:19:00Z">
        <w:r w:rsidR="0054422F" w:rsidRPr="008D03A6" w:rsidDel="000F2089">
          <w:rPr>
            <w:rFonts w:ascii="Crimson Text" w:hAnsi="Crimson Text"/>
            <w:color w:val="000000" w:themeColor="text1"/>
            <w:sz w:val="26"/>
            <w:szCs w:val="26"/>
          </w:rPr>
          <w:delText xml:space="preserve">ser </w:delText>
        </w:r>
      </w:del>
      <w:ins w:id="289" w:author="PC" w:date="2025-07-04T15:19:00Z">
        <w:r w:rsidR="000F2089">
          <w:rPr>
            <w:rFonts w:ascii="Crimson Text" w:hAnsi="Crimson Text"/>
            <w:color w:val="000000" w:themeColor="text1"/>
            <w:sz w:val="26"/>
            <w:szCs w:val="26"/>
          </w:rPr>
          <w:t>representar</w:t>
        </w:r>
        <w:r w:rsidR="000F2089" w:rsidRPr="008D03A6">
          <w:rPr>
            <w:rFonts w:ascii="Crimson Text" w:hAnsi="Crimson Text"/>
            <w:color w:val="000000" w:themeColor="text1"/>
            <w:sz w:val="26"/>
            <w:szCs w:val="26"/>
          </w:rPr>
          <w:t xml:space="preserve"> </w:t>
        </w:r>
      </w:ins>
      <w:r w:rsidR="0054422F" w:rsidRPr="008D03A6">
        <w:rPr>
          <w:rFonts w:ascii="Crimson Text" w:hAnsi="Crimson Text"/>
          <w:color w:val="000000" w:themeColor="text1"/>
          <w:sz w:val="26"/>
          <w:szCs w:val="26"/>
        </w:rPr>
        <w:t>una amenaza. Eros</w:t>
      </w:r>
      <w:r w:rsidR="00560F1E" w:rsidRPr="008D03A6">
        <w:rPr>
          <w:rFonts w:ascii="Crimson Text" w:hAnsi="Crimson Text"/>
          <w:color w:val="000000" w:themeColor="text1"/>
          <w:sz w:val="26"/>
          <w:szCs w:val="26"/>
        </w:rPr>
        <w:t>, aterrado,</w:t>
      </w:r>
      <w:r w:rsidR="0054422F" w:rsidRPr="008D03A6">
        <w:rPr>
          <w:rFonts w:ascii="Crimson Text" w:hAnsi="Crimson Text"/>
          <w:color w:val="000000" w:themeColor="text1"/>
          <w:sz w:val="26"/>
          <w:szCs w:val="26"/>
        </w:rPr>
        <w:t xml:space="preserve"> echó a correr </w:t>
      </w:r>
      <w:r w:rsidR="00560F1E" w:rsidRPr="008D03A6">
        <w:rPr>
          <w:rFonts w:ascii="Crimson Text" w:hAnsi="Crimson Text"/>
          <w:color w:val="000000" w:themeColor="text1"/>
          <w:sz w:val="26"/>
          <w:szCs w:val="26"/>
        </w:rPr>
        <w:t>con desesperación</w:t>
      </w:r>
      <w:del w:id="290" w:author="PC" w:date="2025-07-04T15:19:00Z">
        <w:r w:rsidR="0054422F" w:rsidRPr="008D03A6" w:rsidDel="000F2089">
          <w:rPr>
            <w:rFonts w:ascii="Crimson Text" w:hAnsi="Crimson Text"/>
            <w:color w:val="000000" w:themeColor="text1"/>
            <w:sz w:val="26"/>
            <w:szCs w:val="26"/>
          </w:rPr>
          <w:delText>,</w:delText>
        </w:r>
      </w:del>
      <w:ins w:id="291" w:author="PC" w:date="2025-07-04T15:19:00Z">
        <w:r w:rsidR="000F2089">
          <w:rPr>
            <w:rFonts w:ascii="Crimson Text" w:hAnsi="Crimson Text"/>
            <w:color w:val="000000" w:themeColor="text1"/>
            <w:sz w:val="26"/>
            <w:szCs w:val="26"/>
          </w:rPr>
          <w:t>:</w:t>
        </w:r>
      </w:ins>
      <w:r w:rsidR="0054422F" w:rsidRPr="008D03A6">
        <w:rPr>
          <w:rFonts w:ascii="Crimson Text" w:hAnsi="Crimson Text"/>
          <w:color w:val="000000" w:themeColor="text1"/>
          <w:sz w:val="26"/>
          <w:szCs w:val="26"/>
        </w:rPr>
        <w:t xml:space="preserve"> aquello se había convertido en una nueva cacería.</w:t>
      </w:r>
    </w:p>
    <w:p w:rsidR="00605709" w:rsidRDefault="001C5D2B" w:rsidP="00AD665C">
      <w:pPr>
        <w:tabs>
          <w:tab w:val="left" w:pos="2179"/>
        </w:tabs>
        <w:spacing w:after="0"/>
        <w:ind w:firstLine="284"/>
        <w:jc w:val="both"/>
        <w:rPr>
          <w:ins w:id="292" w:author="PC" w:date="2025-07-04T15:47: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54422F" w:rsidRPr="008D03A6">
        <w:rPr>
          <w:rFonts w:ascii="Crimson Text" w:hAnsi="Crimson Text"/>
          <w:color w:val="000000" w:themeColor="text1"/>
          <w:sz w:val="26"/>
          <w:szCs w:val="26"/>
        </w:rPr>
        <w:t>¡</w:t>
      </w:r>
      <w:proofErr w:type="gramEnd"/>
      <w:r w:rsidR="0054422F" w:rsidRPr="008D03A6">
        <w:rPr>
          <w:rFonts w:ascii="Crimson Text" w:hAnsi="Crimson Text"/>
          <w:color w:val="000000" w:themeColor="text1"/>
          <w:sz w:val="26"/>
          <w:szCs w:val="26"/>
        </w:rPr>
        <w:t>Agatha!</w:t>
      </w:r>
      <w:del w:id="293" w:author="PC" w:date="2025-07-04T15:20:00Z">
        <w:r w:rsidR="0054422F" w:rsidRPr="008D03A6" w:rsidDel="000F2089">
          <w:rPr>
            <w:rFonts w:ascii="Crimson Text" w:hAnsi="Crimson Text"/>
            <w:color w:val="000000" w:themeColor="text1"/>
            <w:sz w:val="26"/>
            <w:szCs w:val="26"/>
          </w:rPr>
          <w:delText xml:space="preserve"> ¡Agatha!</w:delText>
        </w:r>
      </w:del>
      <w:r w:rsidR="00AD665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D665C" w:rsidRPr="008D03A6">
        <w:rPr>
          <w:rFonts w:ascii="Crimson Text" w:hAnsi="Crimson Text"/>
          <w:color w:val="000000" w:themeColor="text1"/>
          <w:sz w:val="26"/>
          <w:szCs w:val="26"/>
        </w:rPr>
        <w:t xml:space="preserve">gritó una vez más, </w:t>
      </w:r>
      <w:del w:id="294" w:author="PC" w:date="2025-07-04T15:19:00Z">
        <w:r w:rsidR="00B3294D" w:rsidRPr="008D03A6" w:rsidDel="000F2089">
          <w:rPr>
            <w:rFonts w:ascii="Crimson Text" w:hAnsi="Crimson Text"/>
            <w:color w:val="000000" w:themeColor="text1"/>
            <w:sz w:val="26"/>
            <w:szCs w:val="26"/>
          </w:rPr>
          <w:delText>sin mejor reacción</w:delText>
        </w:r>
      </w:del>
      <w:ins w:id="295" w:author="PC" w:date="2025-07-04T15:19:00Z">
        <w:r w:rsidR="000F2089">
          <w:rPr>
            <w:rFonts w:ascii="Crimson Text" w:hAnsi="Crimson Text"/>
            <w:color w:val="000000" w:themeColor="text1"/>
            <w:sz w:val="26"/>
            <w:szCs w:val="26"/>
          </w:rPr>
          <w:t>obteniendo el mismo resultado que las veces anteriores</w:t>
        </w:r>
      </w:ins>
      <w:r w:rsidR="00AD665C" w:rsidRPr="008D03A6">
        <w:rPr>
          <w:rFonts w:ascii="Crimson Text" w:hAnsi="Crimson Text"/>
          <w:color w:val="000000" w:themeColor="text1"/>
          <w:sz w:val="26"/>
          <w:szCs w:val="26"/>
        </w:rPr>
        <w:t xml:space="preserve">. La distancia era suficiente como para que lo oyera, </w:t>
      </w:r>
      <w:del w:id="296" w:author="PC" w:date="2025-07-04T15:46:00Z">
        <w:r w:rsidR="00890C72" w:rsidRPr="008D03A6" w:rsidDel="00605709">
          <w:rPr>
            <w:rFonts w:ascii="Crimson Text" w:hAnsi="Crimson Text"/>
            <w:color w:val="000000" w:themeColor="text1"/>
            <w:sz w:val="26"/>
            <w:szCs w:val="26"/>
          </w:rPr>
          <w:delText>aunque</w:delText>
        </w:r>
        <w:r w:rsidR="000F2089" w:rsidDel="00605709">
          <w:rPr>
            <w:rFonts w:ascii="Crimson Text" w:hAnsi="Crimson Text"/>
            <w:color w:val="000000" w:themeColor="text1"/>
            <w:sz w:val="26"/>
            <w:szCs w:val="26"/>
          </w:rPr>
          <w:delText xml:space="preserve"> no respondía</w:delText>
        </w:r>
      </w:del>
      <w:ins w:id="297" w:author="PC" w:date="2025-07-04T15:47:00Z">
        <w:r w:rsidR="00605709">
          <w:rPr>
            <w:rFonts w:ascii="Crimson Text" w:hAnsi="Crimson Text"/>
            <w:color w:val="000000" w:themeColor="text1"/>
            <w:sz w:val="26"/>
            <w:szCs w:val="26"/>
          </w:rPr>
          <w:t>aun</w:t>
        </w:r>
      </w:ins>
      <w:ins w:id="298" w:author="PC" w:date="2025-07-04T15:46:00Z">
        <w:r w:rsidR="00605709">
          <w:rPr>
            <w:rFonts w:ascii="Crimson Text" w:hAnsi="Crimson Text"/>
            <w:color w:val="000000" w:themeColor="text1"/>
            <w:sz w:val="26"/>
            <w:szCs w:val="26"/>
          </w:rPr>
          <w:t xml:space="preserve"> así </w:t>
        </w:r>
      </w:ins>
      <w:ins w:id="299" w:author="PC" w:date="2025-07-04T15:50:00Z">
        <w:r w:rsidR="00605709">
          <w:rPr>
            <w:rFonts w:ascii="Crimson Text" w:hAnsi="Crimson Text"/>
            <w:color w:val="000000" w:themeColor="text1"/>
            <w:sz w:val="26"/>
            <w:szCs w:val="26"/>
          </w:rPr>
          <w:t>ella</w:t>
        </w:r>
      </w:ins>
      <w:ins w:id="300" w:author="PC" w:date="2025-07-04T15:46:00Z">
        <w:r w:rsidR="00605709">
          <w:rPr>
            <w:rFonts w:ascii="Crimson Text" w:hAnsi="Crimson Text"/>
            <w:color w:val="000000" w:themeColor="text1"/>
            <w:sz w:val="26"/>
            <w:szCs w:val="26"/>
          </w:rPr>
          <w:t xml:space="preserve"> eleg</w:t>
        </w:r>
      </w:ins>
      <w:ins w:id="301" w:author="PC" w:date="2025-07-04T15:47:00Z">
        <w:r w:rsidR="00605709">
          <w:rPr>
            <w:rFonts w:ascii="Crimson Text" w:hAnsi="Crimson Text"/>
            <w:color w:val="000000" w:themeColor="text1"/>
            <w:sz w:val="26"/>
            <w:szCs w:val="26"/>
          </w:rPr>
          <w:t>ía no responder</w:t>
        </w:r>
      </w:ins>
      <w:r w:rsidR="000F2089">
        <w:rPr>
          <w:rFonts w:ascii="Crimson Text" w:hAnsi="Crimson Text"/>
          <w:color w:val="000000" w:themeColor="text1"/>
          <w:sz w:val="26"/>
          <w:szCs w:val="26"/>
        </w:rPr>
        <w:t xml:space="preserve"> a su nombre </w:t>
      </w:r>
      <w:proofErr w:type="gramStart"/>
      <w:r>
        <w:rPr>
          <w:rFonts w:ascii="Crimson Text" w:hAnsi="Crimson Text"/>
          <w:color w:val="000000" w:themeColor="text1"/>
          <w:sz w:val="26"/>
          <w:szCs w:val="26"/>
        </w:rPr>
        <w:t>—</w:t>
      </w:r>
      <w:r w:rsidR="00AD665C" w:rsidRPr="008D03A6">
        <w:rPr>
          <w:rFonts w:ascii="Crimson Text" w:hAnsi="Crimson Text"/>
          <w:color w:val="000000" w:themeColor="text1"/>
          <w:sz w:val="26"/>
          <w:szCs w:val="26"/>
        </w:rPr>
        <w:t>¡</w:t>
      </w:r>
      <w:proofErr w:type="gramEnd"/>
      <w:r w:rsidR="00AD665C" w:rsidRPr="008D03A6">
        <w:rPr>
          <w:rFonts w:ascii="Crimson Text" w:hAnsi="Crimson Text"/>
          <w:color w:val="000000" w:themeColor="text1"/>
          <w:sz w:val="26"/>
          <w:szCs w:val="26"/>
        </w:rPr>
        <w:t>Agatha</w:t>
      </w:r>
      <w:del w:id="302" w:author="PC" w:date="2025-07-04T15:20:00Z">
        <w:r w:rsidR="00AD665C" w:rsidRPr="008D03A6" w:rsidDel="000F2089">
          <w:rPr>
            <w:rFonts w:ascii="Crimson Text" w:hAnsi="Crimson Text"/>
            <w:color w:val="000000" w:themeColor="text1"/>
            <w:sz w:val="26"/>
            <w:szCs w:val="26"/>
          </w:rPr>
          <w:delText>! ¡Somos</w:delText>
        </w:r>
      </w:del>
      <w:ins w:id="303" w:author="PC" w:date="2025-07-04T15:20:00Z">
        <w:r w:rsidR="000F2089">
          <w:rPr>
            <w:rFonts w:ascii="Crimson Text" w:hAnsi="Crimson Text"/>
            <w:color w:val="000000" w:themeColor="text1"/>
            <w:sz w:val="26"/>
            <w:szCs w:val="26"/>
          </w:rPr>
          <w:t>, somos</w:t>
        </w:r>
      </w:ins>
      <w:r w:rsidR="00AD665C" w:rsidRPr="008D03A6">
        <w:rPr>
          <w:rFonts w:ascii="Crimson Text" w:hAnsi="Crimson Text"/>
          <w:color w:val="000000" w:themeColor="text1"/>
          <w:sz w:val="26"/>
          <w:szCs w:val="26"/>
        </w:rPr>
        <w:t xml:space="preserve"> un equipo! </w:t>
      </w:r>
      <w:r>
        <w:rPr>
          <w:rFonts w:ascii="Crimson Text" w:hAnsi="Crimson Text"/>
          <w:color w:val="000000" w:themeColor="text1"/>
          <w:sz w:val="26"/>
          <w:szCs w:val="26"/>
        </w:rPr>
        <w:t>—</w:t>
      </w:r>
      <w:r w:rsidR="00890C72" w:rsidRPr="008D03A6">
        <w:rPr>
          <w:rFonts w:ascii="Crimson Text" w:hAnsi="Crimson Text"/>
          <w:color w:val="000000" w:themeColor="text1"/>
          <w:sz w:val="26"/>
          <w:szCs w:val="26"/>
        </w:rPr>
        <w:t>clamó</w:t>
      </w:r>
      <w:r w:rsidR="00AD665C" w:rsidRPr="008D03A6">
        <w:rPr>
          <w:rFonts w:ascii="Crimson Text" w:hAnsi="Crimson Text"/>
          <w:color w:val="000000" w:themeColor="text1"/>
          <w:sz w:val="26"/>
          <w:szCs w:val="26"/>
        </w:rPr>
        <w:t xml:space="preserve">, </w:t>
      </w:r>
      <w:commentRangeStart w:id="304"/>
      <w:del w:id="305" w:author="PC" w:date="2025-07-04T15:48:00Z">
        <w:r w:rsidR="00AD665C" w:rsidRPr="008D03A6" w:rsidDel="00605709">
          <w:rPr>
            <w:rFonts w:ascii="Crimson Text" w:hAnsi="Crimson Text"/>
            <w:color w:val="000000" w:themeColor="text1"/>
            <w:sz w:val="26"/>
            <w:szCs w:val="26"/>
          </w:rPr>
          <w:delText xml:space="preserve">apelando a su </w:delText>
        </w:r>
        <w:r w:rsidR="00B3294D" w:rsidRPr="008D03A6" w:rsidDel="00605709">
          <w:rPr>
            <w:rFonts w:ascii="Crimson Text" w:hAnsi="Crimson Text"/>
            <w:color w:val="000000" w:themeColor="text1"/>
            <w:sz w:val="26"/>
            <w:szCs w:val="26"/>
          </w:rPr>
          <w:delText>lado</w:delText>
        </w:r>
        <w:r w:rsidR="00AD665C" w:rsidRPr="008D03A6" w:rsidDel="00605709">
          <w:rPr>
            <w:rFonts w:ascii="Crimson Text" w:hAnsi="Crimson Text"/>
            <w:color w:val="000000" w:themeColor="text1"/>
            <w:sz w:val="26"/>
            <w:szCs w:val="26"/>
          </w:rPr>
          <w:delText xml:space="preserve"> emocional, aquella frase </w:delText>
        </w:r>
        <w:r w:rsidR="00B3294D" w:rsidRPr="008D03A6" w:rsidDel="00605709">
          <w:rPr>
            <w:rFonts w:ascii="Crimson Text" w:hAnsi="Crimson Text"/>
            <w:color w:val="000000" w:themeColor="text1"/>
            <w:sz w:val="26"/>
            <w:szCs w:val="26"/>
          </w:rPr>
          <w:delText xml:space="preserve">poseía un </w:delText>
        </w:r>
        <w:r w:rsidR="00CF1FB8" w:rsidRPr="008D03A6" w:rsidDel="00605709">
          <w:rPr>
            <w:rFonts w:ascii="Crimson Text" w:hAnsi="Crimson Text"/>
            <w:color w:val="000000" w:themeColor="text1"/>
            <w:sz w:val="26"/>
            <w:szCs w:val="26"/>
          </w:rPr>
          <w:delText>significado</w:delText>
        </w:r>
        <w:r w:rsidR="00B3294D" w:rsidRPr="008D03A6" w:rsidDel="00605709">
          <w:rPr>
            <w:rFonts w:ascii="Crimson Text" w:hAnsi="Crimson Text"/>
            <w:color w:val="000000" w:themeColor="text1"/>
            <w:sz w:val="26"/>
            <w:szCs w:val="26"/>
          </w:rPr>
          <w:delText xml:space="preserve"> </w:delText>
        </w:r>
        <w:r w:rsidR="00CF1FB8" w:rsidRPr="008D03A6" w:rsidDel="00605709">
          <w:rPr>
            <w:rFonts w:ascii="Crimson Text" w:hAnsi="Crimson Text"/>
            <w:color w:val="000000" w:themeColor="text1"/>
            <w:sz w:val="26"/>
            <w:szCs w:val="26"/>
          </w:rPr>
          <w:delText>especial</w:delText>
        </w:r>
        <w:r w:rsidR="000C2699" w:rsidRPr="008D03A6" w:rsidDel="00605709">
          <w:rPr>
            <w:rFonts w:ascii="Crimson Text" w:hAnsi="Crimson Text"/>
            <w:color w:val="000000" w:themeColor="text1"/>
            <w:sz w:val="26"/>
            <w:szCs w:val="26"/>
          </w:rPr>
          <w:delText xml:space="preserve"> </w:delText>
        </w:r>
        <w:r w:rsidR="00CF1FB8" w:rsidRPr="008D03A6" w:rsidDel="00605709">
          <w:rPr>
            <w:rFonts w:ascii="Crimson Text" w:hAnsi="Crimson Text"/>
            <w:color w:val="000000" w:themeColor="text1"/>
            <w:sz w:val="26"/>
            <w:szCs w:val="26"/>
          </w:rPr>
          <w:delText>en</w:delText>
        </w:r>
        <w:r w:rsidR="00686801" w:rsidRPr="008D03A6" w:rsidDel="00605709">
          <w:rPr>
            <w:rFonts w:ascii="Crimson Text" w:hAnsi="Crimson Text"/>
            <w:color w:val="000000" w:themeColor="text1"/>
            <w:sz w:val="26"/>
            <w:szCs w:val="26"/>
          </w:rPr>
          <w:delText>tre</w:delText>
        </w:r>
        <w:r w:rsidR="00CF1FB8" w:rsidRPr="008D03A6" w:rsidDel="00605709">
          <w:rPr>
            <w:rFonts w:ascii="Crimson Text" w:hAnsi="Crimson Text"/>
            <w:color w:val="000000" w:themeColor="text1"/>
            <w:sz w:val="26"/>
            <w:szCs w:val="26"/>
          </w:rPr>
          <w:delText xml:space="preserve"> amb</w:delText>
        </w:r>
        <w:commentRangeEnd w:id="304"/>
        <w:r w:rsidR="00605709" w:rsidDel="00605709">
          <w:rPr>
            <w:rStyle w:val="Refdecomentario"/>
          </w:rPr>
          <w:commentReference w:id="304"/>
        </w:r>
        <w:r w:rsidR="00CF1FB8" w:rsidRPr="008D03A6" w:rsidDel="00605709">
          <w:rPr>
            <w:rFonts w:ascii="Crimson Text" w:hAnsi="Crimson Text"/>
            <w:color w:val="000000" w:themeColor="text1"/>
            <w:sz w:val="26"/>
            <w:szCs w:val="26"/>
          </w:rPr>
          <w:delText>os</w:delText>
        </w:r>
      </w:del>
      <w:ins w:id="306" w:author="PC" w:date="2025-07-04T15:48:00Z">
        <w:r w:rsidR="00605709">
          <w:rPr>
            <w:rFonts w:ascii="Crimson Text" w:hAnsi="Crimson Text"/>
            <w:color w:val="000000" w:themeColor="text1"/>
            <w:sz w:val="26"/>
            <w:szCs w:val="26"/>
          </w:rPr>
          <w:t>las palabras saliendo desde lo profundo de su alma</w:t>
        </w:r>
      </w:ins>
      <w:r w:rsidR="000C2699" w:rsidRPr="008D03A6">
        <w:rPr>
          <w:rFonts w:ascii="Crimson Text" w:hAnsi="Crimson Text"/>
          <w:color w:val="000000" w:themeColor="text1"/>
          <w:sz w:val="26"/>
          <w:szCs w:val="26"/>
        </w:rPr>
        <w:t xml:space="preserve">. </w:t>
      </w:r>
    </w:p>
    <w:p w:rsidR="00AD665C" w:rsidRPr="008D03A6" w:rsidRDefault="000C2699" w:rsidP="00AD665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686801" w:rsidRPr="008D03A6">
        <w:rPr>
          <w:rFonts w:ascii="Crimson Text" w:hAnsi="Crimson Text"/>
          <w:color w:val="000000" w:themeColor="text1"/>
          <w:sz w:val="26"/>
          <w:szCs w:val="26"/>
        </w:rPr>
        <w:t>efecto</w:t>
      </w:r>
      <w:r w:rsidRPr="008D03A6">
        <w:rPr>
          <w:rFonts w:ascii="Crimson Text" w:hAnsi="Crimson Text"/>
          <w:color w:val="000000" w:themeColor="text1"/>
          <w:sz w:val="26"/>
          <w:szCs w:val="26"/>
        </w:rPr>
        <w:t xml:space="preserve"> </w:t>
      </w:r>
      <w:r w:rsidR="00686801" w:rsidRPr="008D03A6">
        <w:rPr>
          <w:rFonts w:ascii="Crimson Text" w:hAnsi="Crimson Text"/>
          <w:color w:val="000000" w:themeColor="text1"/>
          <w:sz w:val="26"/>
          <w:szCs w:val="26"/>
        </w:rPr>
        <w:t xml:space="preserve">fue </w:t>
      </w:r>
      <w:del w:id="307" w:author="PC" w:date="2025-07-04T15:48:00Z">
        <w:r w:rsidR="00686801" w:rsidRPr="008D03A6" w:rsidDel="00605709">
          <w:rPr>
            <w:rFonts w:ascii="Crimson Text" w:hAnsi="Crimson Text"/>
            <w:color w:val="000000" w:themeColor="text1"/>
            <w:sz w:val="26"/>
            <w:szCs w:val="26"/>
          </w:rPr>
          <w:delText>certero</w:delText>
        </w:r>
      </w:del>
      <w:ins w:id="308" w:author="PC" w:date="2025-07-04T15:48:00Z">
        <w:r w:rsidR="00605709">
          <w:rPr>
            <w:rFonts w:ascii="Crimson Text" w:hAnsi="Crimson Text"/>
            <w:color w:val="000000" w:themeColor="text1"/>
            <w:sz w:val="26"/>
            <w:szCs w:val="26"/>
          </w:rPr>
          <w:t>inmediato</w:t>
        </w:r>
      </w:ins>
      <w:r w:rsidRPr="008D03A6">
        <w:rPr>
          <w:rFonts w:ascii="Crimson Text" w:hAnsi="Crimson Text"/>
          <w:color w:val="000000" w:themeColor="text1"/>
          <w:sz w:val="26"/>
          <w:szCs w:val="26"/>
        </w:rPr>
        <w:t>,</w:t>
      </w:r>
      <w:r w:rsidR="00686801" w:rsidRPr="008D03A6">
        <w:rPr>
          <w:rFonts w:ascii="Crimson Text" w:hAnsi="Crimson Text"/>
          <w:color w:val="000000" w:themeColor="text1"/>
          <w:sz w:val="26"/>
          <w:szCs w:val="26"/>
        </w:rPr>
        <w:t xml:space="preserve"> </w:t>
      </w:r>
      <w:r w:rsidR="00890C72" w:rsidRPr="008D03A6">
        <w:rPr>
          <w:rFonts w:ascii="Crimson Text" w:hAnsi="Crimson Text"/>
          <w:color w:val="000000" w:themeColor="text1"/>
          <w:sz w:val="26"/>
          <w:szCs w:val="26"/>
        </w:rPr>
        <w:t xml:space="preserve">y </w:t>
      </w:r>
      <w:r w:rsidR="00686801" w:rsidRPr="008D03A6">
        <w:rPr>
          <w:rFonts w:ascii="Crimson Text" w:hAnsi="Crimson Text"/>
          <w:color w:val="000000" w:themeColor="text1"/>
          <w:sz w:val="26"/>
          <w:szCs w:val="26"/>
        </w:rPr>
        <w:t xml:space="preserve">se internó como </w:t>
      </w:r>
      <w:commentRangeStart w:id="309"/>
      <w:del w:id="310" w:author="PC" w:date="2025-07-04T15:49:00Z">
        <w:r w:rsidR="00686801" w:rsidRPr="008D03A6" w:rsidDel="00605709">
          <w:rPr>
            <w:rFonts w:ascii="Crimson Text" w:hAnsi="Crimson Text"/>
            <w:color w:val="000000" w:themeColor="text1"/>
            <w:sz w:val="26"/>
            <w:szCs w:val="26"/>
          </w:rPr>
          <w:delText>una daga</w:delText>
        </w:r>
      </w:del>
      <w:commentRangeEnd w:id="309"/>
      <w:r w:rsidR="00605709">
        <w:rPr>
          <w:rStyle w:val="Refdecomentario"/>
        </w:rPr>
        <w:commentReference w:id="309"/>
      </w:r>
      <w:ins w:id="311" w:author="PC" w:date="2025-07-04T15:49:00Z">
        <w:r w:rsidR="00605709">
          <w:rPr>
            <w:rFonts w:ascii="Crimson Text" w:hAnsi="Crimson Text"/>
            <w:color w:val="000000" w:themeColor="text1"/>
            <w:sz w:val="26"/>
            <w:szCs w:val="26"/>
          </w:rPr>
          <w:t>un rayo de luz</w:t>
        </w:r>
      </w:ins>
      <w:r w:rsidR="00686801" w:rsidRPr="008D03A6">
        <w:rPr>
          <w:rFonts w:ascii="Crimson Text" w:hAnsi="Crimson Text"/>
          <w:color w:val="000000" w:themeColor="text1"/>
          <w:sz w:val="26"/>
          <w:szCs w:val="26"/>
        </w:rPr>
        <w:t xml:space="preserve"> removiendo los recuerdos más íntimos </w:t>
      </w:r>
      <w:del w:id="312" w:author="PC" w:date="2025-07-04T15:50:00Z">
        <w:r w:rsidR="00686801" w:rsidRPr="008D03A6" w:rsidDel="00605709">
          <w:rPr>
            <w:rFonts w:ascii="Crimson Text" w:hAnsi="Crimson Text"/>
            <w:color w:val="000000" w:themeColor="text1"/>
            <w:sz w:val="26"/>
            <w:szCs w:val="26"/>
          </w:rPr>
          <w:delText>que habían establecido el vínculo</w:delText>
        </w:r>
      </w:del>
      <w:ins w:id="313" w:author="PC" w:date="2025-07-04T15:50:00Z">
        <w:r w:rsidR="00605709">
          <w:rPr>
            <w:rFonts w:ascii="Crimson Text" w:hAnsi="Crimson Text"/>
            <w:color w:val="000000" w:themeColor="text1"/>
            <w:sz w:val="26"/>
            <w:szCs w:val="26"/>
          </w:rPr>
          <w:t>de la dragona</w:t>
        </w:r>
      </w:ins>
      <w:r w:rsidR="00686801" w:rsidRPr="008D03A6">
        <w:rPr>
          <w:rFonts w:ascii="Crimson Text" w:hAnsi="Crimson Text"/>
          <w:color w:val="000000" w:themeColor="text1"/>
          <w:sz w:val="26"/>
          <w:szCs w:val="26"/>
        </w:rPr>
        <w:t>. Agatha detuvo su vuelo y volteó</w:t>
      </w:r>
      <w:r w:rsidRPr="008D03A6">
        <w:rPr>
          <w:rFonts w:ascii="Crimson Text" w:hAnsi="Crimson Text"/>
          <w:color w:val="000000" w:themeColor="text1"/>
          <w:sz w:val="26"/>
          <w:szCs w:val="26"/>
        </w:rPr>
        <w:t xml:space="preserve"> su </w:t>
      </w:r>
      <w:r w:rsidR="00686801" w:rsidRPr="008D03A6">
        <w:rPr>
          <w:rFonts w:ascii="Crimson Text" w:hAnsi="Crimson Text"/>
          <w:color w:val="000000" w:themeColor="text1"/>
          <w:sz w:val="26"/>
          <w:szCs w:val="26"/>
        </w:rPr>
        <w:t>torso</w:t>
      </w:r>
      <w:r w:rsidRPr="008D03A6">
        <w:rPr>
          <w:rFonts w:ascii="Crimson Text" w:hAnsi="Crimson Text"/>
          <w:color w:val="000000" w:themeColor="text1"/>
          <w:sz w:val="26"/>
          <w:szCs w:val="26"/>
        </w:rPr>
        <w:t xml:space="preserve">. Al </w:t>
      </w:r>
      <w:del w:id="314" w:author="PC" w:date="2025-07-04T15:51:00Z">
        <w:r w:rsidR="0089654B" w:rsidRPr="008D03A6" w:rsidDel="00605709">
          <w:rPr>
            <w:rFonts w:ascii="Crimson Text" w:hAnsi="Crimson Text"/>
            <w:color w:val="000000" w:themeColor="text1"/>
            <w:sz w:val="26"/>
            <w:szCs w:val="26"/>
          </w:rPr>
          <w:delText>interpretar</w:delText>
        </w:r>
        <w:r w:rsidRPr="008D03A6" w:rsidDel="00605709">
          <w:rPr>
            <w:rFonts w:ascii="Crimson Text" w:hAnsi="Crimson Text"/>
            <w:color w:val="000000" w:themeColor="text1"/>
            <w:sz w:val="26"/>
            <w:szCs w:val="26"/>
          </w:rPr>
          <w:delText xml:space="preserve"> </w:delText>
        </w:r>
      </w:del>
      <w:ins w:id="315" w:author="PC" w:date="2025-07-04T15:51:00Z">
        <w:r w:rsidR="00605709">
          <w:rPr>
            <w:rFonts w:ascii="Crimson Text" w:hAnsi="Crimson Text"/>
            <w:color w:val="000000" w:themeColor="text1"/>
            <w:sz w:val="26"/>
            <w:szCs w:val="26"/>
          </w:rPr>
          <w:t>darse cuenta de</w:t>
        </w:r>
        <w:r w:rsidR="0060570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situación</w:t>
      </w:r>
      <w:ins w:id="316" w:author="PC" w:date="2025-07-04T15:51:00Z">
        <w:r w:rsidR="00605709">
          <w:rPr>
            <w:rFonts w:ascii="Crimson Text" w:hAnsi="Crimson Text"/>
            <w:color w:val="000000" w:themeColor="text1"/>
            <w:sz w:val="26"/>
            <w:szCs w:val="26"/>
          </w:rPr>
          <w:t xml:space="preserve"> peligrosa en la que el joven se hallaba</w:t>
        </w:r>
      </w:ins>
      <w:r w:rsidRPr="008D03A6">
        <w:rPr>
          <w:rFonts w:ascii="Crimson Text" w:hAnsi="Crimson Text"/>
          <w:color w:val="000000" w:themeColor="text1"/>
          <w:sz w:val="26"/>
          <w:szCs w:val="26"/>
        </w:rPr>
        <w:t xml:space="preserve">, </w:t>
      </w:r>
      <w:del w:id="317" w:author="PC" w:date="2025-07-04T15:51:00Z">
        <w:r w:rsidRPr="008D03A6" w:rsidDel="00605709">
          <w:rPr>
            <w:rFonts w:ascii="Crimson Text" w:hAnsi="Crimson Text"/>
            <w:color w:val="000000" w:themeColor="text1"/>
            <w:sz w:val="26"/>
            <w:szCs w:val="26"/>
          </w:rPr>
          <w:delText>inmediatamente</w:delText>
        </w:r>
        <w:r w:rsidR="0089654B" w:rsidRPr="008D03A6" w:rsidDel="00605709">
          <w:rPr>
            <w:rFonts w:ascii="Crimson Text" w:hAnsi="Crimson Text"/>
            <w:color w:val="000000" w:themeColor="text1"/>
            <w:sz w:val="26"/>
            <w:szCs w:val="26"/>
          </w:rPr>
          <w:delText>,</w:delText>
        </w:r>
        <w:r w:rsidRPr="008D03A6" w:rsidDel="00605709">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regresó</w:t>
      </w:r>
      <w:ins w:id="318" w:author="PC" w:date="2025-07-04T15:51:00Z">
        <w:r w:rsidR="00605709">
          <w:rPr>
            <w:rFonts w:ascii="Crimson Text" w:hAnsi="Crimson Text"/>
            <w:color w:val="000000" w:themeColor="text1"/>
            <w:sz w:val="26"/>
            <w:szCs w:val="26"/>
          </w:rPr>
          <w:t xml:space="preserve"> inmediatamente</w:t>
        </w:r>
      </w:ins>
      <w:r w:rsidRPr="008D03A6">
        <w:rPr>
          <w:rFonts w:ascii="Crimson Text" w:hAnsi="Crimson Text"/>
          <w:color w:val="000000" w:themeColor="text1"/>
          <w:sz w:val="26"/>
          <w:szCs w:val="26"/>
        </w:rPr>
        <w:t xml:space="preserve"> para </w:t>
      </w:r>
      <w:del w:id="319" w:author="PC" w:date="2025-07-04T15:51:00Z">
        <w:r w:rsidRPr="008D03A6" w:rsidDel="00605709">
          <w:rPr>
            <w:rFonts w:ascii="Crimson Text" w:hAnsi="Crimson Text"/>
            <w:color w:val="000000" w:themeColor="text1"/>
            <w:sz w:val="26"/>
            <w:szCs w:val="26"/>
          </w:rPr>
          <w:delText>auxiliar al joven</w:delText>
        </w:r>
      </w:del>
      <w:ins w:id="320" w:author="PC" w:date="2025-07-04T15:51:00Z">
        <w:r w:rsidR="00605709">
          <w:rPr>
            <w:rFonts w:ascii="Crimson Text" w:hAnsi="Crimson Text"/>
            <w:color w:val="000000" w:themeColor="text1"/>
            <w:sz w:val="26"/>
            <w:szCs w:val="26"/>
          </w:rPr>
          <w:t>auxiliarlo</w:t>
        </w:r>
      </w:ins>
      <w:r w:rsidRPr="008D03A6">
        <w:rPr>
          <w:rFonts w:ascii="Crimson Text" w:hAnsi="Crimson Text"/>
          <w:color w:val="000000" w:themeColor="text1"/>
          <w:sz w:val="26"/>
          <w:szCs w:val="26"/>
        </w:rPr>
        <w:t xml:space="preserve">. Cuando la distancia </w:t>
      </w:r>
      <w:del w:id="321" w:author="PC" w:date="2025-07-04T16:30:00Z">
        <w:r w:rsidRPr="008D03A6" w:rsidDel="0022383C">
          <w:rPr>
            <w:rFonts w:ascii="Crimson Text" w:hAnsi="Crimson Text"/>
            <w:color w:val="000000" w:themeColor="text1"/>
            <w:sz w:val="26"/>
            <w:szCs w:val="26"/>
          </w:rPr>
          <w:delText>era mínima, Eros</w:delText>
        </w:r>
      </w:del>
      <w:ins w:id="322" w:author="PC" w:date="2025-07-04T18:12:00Z">
        <w:r w:rsidR="00355AAE">
          <w:rPr>
            <w:rFonts w:ascii="Crimson Text" w:hAnsi="Crimson Text"/>
            <w:color w:val="000000" w:themeColor="text1"/>
            <w:sz w:val="26"/>
            <w:szCs w:val="26"/>
          </w:rPr>
          <w:t xml:space="preserve">entre </w:t>
        </w:r>
      </w:ins>
      <w:ins w:id="323" w:author="PC" w:date="2025-07-04T16:30:00Z">
        <w:r w:rsidR="0022383C">
          <w:rPr>
            <w:rFonts w:ascii="Crimson Text" w:hAnsi="Crimson Text"/>
            <w:color w:val="000000" w:themeColor="text1"/>
            <w:sz w:val="26"/>
            <w:szCs w:val="26"/>
          </w:rPr>
          <w:t>Eros y Agatha se achicó lo suficiente, el joven</w:t>
        </w:r>
      </w:ins>
      <w:r w:rsidRPr="008D03A6">
        <w:rPr>
          <w:rFonts w:ascii="Crimson Text" w:hAnsi="Crimson Text"/>
          <w:color w:val="000000" w:themeColor="text1"/>
          <w:sz w:val="26"/>
          <w:szCs w:val="26"/>
        </w:rPr>
        <w:t xml:space="preserve"> </w:t>
      </w:r>
      <w:r w:rsidR="0089654B" w:rsidRPr="008D03A6">
        <w:rPr>
          <w:rFonts w:ascii="Crimson Text" w:hAnsi="Crimson Text"/>
          <w:color w:val="000000" w:themeColor="text1"/>
          <w:sz w:val="26"/>
          <w:szCs w:val="26"/>
        </w:rPr>
        <w:t>se abrió</w:t>
      </w:r>
      <w:r w:rsidRPr="008D03A6">
        <w:rPr>
          <w:rFonts w:ascii="Crimson Text" w:hAnsi="Crimson Text"/>
          <w:color w:val="000000" w:themeColor="text1"/>
          <w:sz w:val="26"/>
          <w:szCs w:val="26"/>
        </w:rPr>
        <w:t xml:space="preserve"> hacía un costado para </w:t>
      </w:r>
      <w:r w:rsidR="0089654B" w:rsidRPr="008D03A6">
        <w:rPr>
          <w:rFonts w:ascii="Crimson Text" w:hAnsi="Crimson Text"/>
          <w:color w:val="000000" w:themeColor="text1"/>
          <w:sz w:val="26"/>
          <w:szCs w:val="26"/>
        </w:rPr>
        <w:t>liberarle</w:t>
      </w:r>
      <w:r w:rsidRPr="008D03A6">
        <w:rPr>
          <w:rFonts w:ascii="Crimson Text" w:hAnsi="Crimson Text"/>
          <w:color w:val="000000" w:themeColor="text1"/>
          <w:sz w:val="26"/>
          <w:szCs w:val="26"/>
        </w:rPr>
        <w:t xml:space="preserve"> la tarea</w:t>
      </w:r>
      <w:r w:rsidR="0089654B"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su compañera. </w:t>
      </w:r>
      <w:r w:rsidR="00686801" w:rsidRPr="008D03A6">
        <w:rPr>
          <w:rFonts w:ascii="Crimson Text" w:hAnsi="Crimson Text"/>
          <w:color w:val="000000" w:themeColor="text1"/>
          <w:sz w:val="26"/>
          <w:szCs w:val="26"/>
        </w:rPr>
        <w:t>La dragona</w:t>
      </w:r>
      <w:r w:rsidRPr="008D03A6">
        <w:rPr>
          <w:rFonts w:ascii="Crimson Text" w:hAnsi="Crimson Text"/>
          <w:color w:val="000000" w:themeColor="text1"/>
          <w:sz w:val="26"/>
          <w:szCs w:val="26"/>
        </w:rPr>
        <w:t xml:space="preserve"> embistió </w:t>
      </w:r>
      <w:r w:rsidR="0089654B" w:rsidRPr="008D03A6">
        <w:rPr>
          <w:rFonts w:ascii="Crimson Text" w:hAnsi="Crimson Text"/>
          <w:color w:val="000000" w:themeColor="text1"/>
          <w:sz w:val="26"/>
          <w:szCs w:val="26"/>
        </w:rPr>
        <w:t xml:space="preserve">al dragón rojo en un ataque </w:t>
      </w:r>
      <w:r w:rsidR="00536719" w:rsidRPr="008D03A6">
        <w:rPr>
          <w:rFonts w:ascii="Crimson Text" w:hAnsi="Crimson Text"/>
          <w:color w:val="000000" w:themeColor="text1"/>
          <w:sz w:val="26"/>
          <w:szCs w:val="26"/>
        </w:rPr>
        <w:t>fulminante</w:t>
      </w:r>
      <w:r w:rsidRPr="008D03A6">
        <w:rPr>
          <w:rFonts w:ascii="Crimson Text" w:hAnsi="Crimson Text"/>
          <w:color w:val="000000" w:themeColor="text1"/>
          <w:sz w:val="26"/>
          <w:szCs w:val="26"/>
        </w:rPr>
        <w:t xml:space="preserve">, enredó </w:t>
      </w:r>
      <w:del w:id="324" w:author="PC" w:date="2025-07-04T17:20:00Z">
        <w:r w:rsidRPr="008D03A6" w:rsidDel="00F47B38">
          <w:rPr>
            <w:rFonts w:ascii="Crimson Text" w:hAnsi="Crimson Text"/>
            <w:color w:val="000000" w:themeColor="text1"/>
            <w:sz w:val="26"/>
            <w:szCs w:val="26"/>
          </w:rPr>
          <w:delText xml:space="preserve">su </w:delText>
        </w:r>
      </w:del>
      <w:ins w:id="325" w:author="PC" w:date="2025-07-04T17:20:00Z">
        <w:r w:rsidR="00F47B38">
          <w:rPr>
            <w:rFonts w:ascii="Crimson Text" w:hAnsi="Crimson Text"/>
            <w:color w:val="000000" w:themeColor="text1"/>
            <w:sz w:val="26"/>
            <w:szCs w:val="26"/>
          </w:rPr>
          <w:t>el</w:t>
        </w:r>
        <w:r w:rsidR="00F47B38" w:rsidRPr="008D03A6">
          <w:rPr>
            <w:rFonts w:ascii="Crimson Text" w:hAnsi="Crimson Text"/>
            <w:color w:val="000000" w:themeColor="text1"/>
            <w:sz w:val="26"/>
            <w:szCs w:val="26"/>
          </w:rPr>
          <w:t xml:space="preserve"> </w:t>
        </w:r>
      </w:ins>
      <w:r w:rsidR="00536719" w:rsidRPr="008D03A6">
        <w:rPr>
          <w:rFonts w:ascii="Crimson Text" w:hAnsi="Crimson Text"/>
          <w:color w:val="000000" w:themeColor="text1"/>
          <w:sz w:val="26"/>
          <w:szCs w:val="26"/>
        </w:rPr>
        <w:t xml:space="preserve">cuerpo </w:t>
      </w:r>
      <w:del w:id="326" w:author="PC" w:date="2025-07-04T17:21:00Z">
        <w:r w:rsidR="00A844A6" w:rsidRPr="008D03A6" w:rsidDel="00F47B38">
          <w:rPr>
            <w:rFonts w:ascii="Crimson Text" w:hAnsi="Crimson Text"/>
            <w:color w:val="000000" w:themeColor="text1"/>
            <w:sz w:val="26"/>
            <w:szCs w:val="26"/>
          </w:rPr>
          <w:delText>molido</w:delText>
        </w:r>
        <w:r w:rsidRPr="008D03A6" w:rsidDel="00F47B38">
          <w:rPr>
            <w:rFonts w:ascii="Crimson Text" w:hAnsi="Crimson Text"/>
            <w:color w:val="000000" w:themeColor="text1"/>
            <w:sz w:val="26"/>
            <w:szCs w:val="26"/>
          </w:rPr>
          <w:delText xml:space="preserve"> </w:delText>
        </w:r>
      </w:del>
      <w:ins w:id="327" w:author="PC" w:date="2025-07-04T18:13:00Z">
        <w:r w:rsidR="00355AAE">
          <w:rPr>
            <w:rFonts w:ascii="Crimson Text" w:hAnsi="Crimson Text"/>
            <w:color w:val="000000" w:themeColor="text1"/>
            <w:sz w:val="26"/>
            <w:szCs w:val="26"/>
          </w:rPr>
          <w:t xml:space="preserve">de </w:t>
        </w:r>
      </w:ins>
      <w:ins w:id="328" w:author="PC" w:date="2025-07-04T17:21:00Z">
        <w:r w:rsidR="00F47B38">
          <w:rPr>
            <w:rFonts w:ascii="Crimson Text" w:hAnsi="Crimson Text"/>
            <w:color w:val="000000" w:themeColor="text1"/>
            <w:sz w:val="26"/>
            <w:szCs w:val="26"/>
          </w:rPr>
          <w:t>su contrincante</w:t>
        </w:r>
        <w:r w:rsidR="00F47B3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entre sus garras</w:t>
      </w:r>
      <w:r w:rsidR="0089654B" w:rsidRPr="008D03A6">
        <w:rPr>
          <w:rFonts w:ascii="Crimson Text" w:hAnsi="Crimson Text"/>
          <w:color w:val="000000" w:themeColor="text1"/>
          <w:sz w:val="26"/>
          <w:szCs w:val="26"/>
        </w:rPr>
        <w:t xml:space="preserve"> y cola</w:t>
      </w:r>
      <w:del w:id="329" w:author="PC" w:date="2025-07-04T17:21:00Z">
        <w:r w:rsidR="005603AA" w:rsidRPr="008D03A6" w:rsidDel="00F47B38">
          <w:rPr>
            <w:rFonts w:ascii="Crimson Text" w:hAnsi="Crimson Text"/>
            <w:color w:val="000000" w:themeColor="text1"/>
            <w:sz w:val="26"/>
            <w:szCs w:val="26"/>
          </w:rPr>
          <w:delText>,</w:delText>
        </w:r>
      </w:del>
      <w:r w:rsidR="005603AA" w:rsidRPr="008D03A6">
        <w:rPr>
          <w:rFonts w:ascii="Crimson Text" w:hAnsi="Crimson Text"/>
          <w:color w:val="000000" w:themeColor="text1"/>
          <w:sz w:val="26"/>
          <w:szCs w:val="26"/>
        </w:rPr>
        <w:t xml:space="preserve"> y</w:t>
      </w:r>
      <w:ins w:id="330" w:author="PC" w:date="2025-07-04T17:21:00Z">
        <w:r w:rsidR="00F47B38">
          <w:rPr>
            <w:rFonts w:ascii="Crimson Text" w:hAnsi="Crimson Text"/>
            <w:color w:val="000000" w:themeColor="text1"/>
            <w:sz w:val="26"/>
            <w:szCs w:val="26"/>
          </w:rPr>
          <w:t>,</w:t>
        </w:r>
      </w:ins>
      <w:r w:rsidR="005603AA" w:rsidRPr="008D03A6">
        <w:rPr>
          <w:rFonts w:ascii="Crimson Text" w:hAnsi="Crimson Text"/>
          <w:color w:val="000000" w:themeColor="text1"/>
          <w:sz w:val="26"/>
          <w:szCs w:val="26"/>
        </w:rPr>
        <w:t xml:space="preserve"> tras inmovilizarl</w:t>
      </w:r>
      <w:r w:rsidRPr="008D03A6">
        <w:rPr>
          <w:rFonts w:ascii="Crimson Text" w:hAnsi="Crimson Text"/>
          <w:color w:val="000000" w:themeColor="text1"/>
          <w:sz w:val="26"/>
          <w:szCs w:val="26"/>
        </w:rPr>
        <w:t xml:space="preserve">o, </w:t>
      </w:r>
      <w:del w:id="331" w:author="PC" w:date="2025-07-04T17:21:00Z">
        <w:r w:rsidRPr="008D03A6" w:rsidDel="00F47B38">
          <w:rPr>
            <w:rFonts w:ascii="Crimson Text" w:hAnsi="Crimson Text"/>
            <w:color w:val="000000" w:themeColor="text1"/>
            <w:sz w:val="26"/>
            <w:szCs w:val="26"/>
          </w:rPr>
          <w:delText>practicó un</w:delText>
        </w:r>
        <w:r w:rsidR="00536719" w:rsidRPr="008D03A6" w:rsidDel="00F47B38">
          <w:rPr>
            <w:rFonts w:ascii="Crimson Text" w:hAnsi="Crimson Text"/>
            <w:color w:val="000000" w:themeColor="text1"/>
            <w:sz w:val="26"/>
            <w:szCs w:val="26"/>
          </w:rPr>
          <w:delText>a</w:delText>
        </w:r>
        <w:r w:rsidRPr="008D03A6" w:rsidDel="00F47B38">
          <w:rPr>
            <w:rFonts w:ascii="Crimson Text" w:hAnsi="Crimson Text"/>
            <w:color w:val="000000" w:themeColor="text1"/>
            <w:sz w:val="26"/>
            <w:szCs w:val="26"/>
          </w:rPr>
          <w:delText xml:space="preserve"> mordi</w:delText>
        </w:r>
        <w:r w:rsidR="00536719" w:rsidRPr="008D03A6" w:rsidDel="00F47B38">
          <w:rPr>
            <w:rFonts w:ascii="Crimson Text" w:hAnsi="Crimson Text"/>
            <w:color w:val="000000" w:themeColor="text1"/>
            <w:sz w:val="26"/>
            <w:szCs w:val="26"/>
          </w:rPr>
          <w:delText>da</w:delText>
        </w:r>
      </w:del>
      <w:ins w:id="332" w:author="PC" w:date="2025-07-04T17:21:00Z">
        <w:r w:rsidR="00F47B38">
          <w:rPr>
            <w:rFonts w:ascii="Crimson Text" w:hAnsi="Crimson Text"/>
            <w:color w:val="000000" w:themeColor="text1"/>
            <w:sz w:val="26"/>
            <w:szCs w:val="26"/>
          </w:rPr>
          <w:t>lo mordió de manera</w:t>
        </w:r>
      </w:ins>
      <w:r w:rsidR="00536719" w:rsidRPr="008D03A6">
        <w:rPr>
          <w:rFonts w:ascii="Crimson Text" w:hAnsi="Crimson Text"/>
          <w:color w:val="000000" w:themeColor="text1"/>
          <w:sz w:val="26"/>
          <w:szCs w:val="26"/>
        </w:rPr>
        <w:t xml:space="preserve"> precisa y</w:t>
      </w:r>
      <w:r w:rsidRPr="008D03A6">
        <w:rPr>
          <w:rFonts w:ascii="Crimson Text" w:hAnsi="Crimson Text"/>
          <w:color w:val="000000" w:themeColor="text1"/>
          <w:sz w:val="26"/>
          <w:szCs w:val="26"/>
        </w:rPr>
        <w:t xml:space="preserve"> letal </w:t>
      </w:r>
      <w:r w:rsidR="00536719" w:rsidRPr="008D03A6">
        <w:rPr>
          <w:rFonts w:ascii="Crimson Text" w:hAnsi="Crimson Text"/>
          <w:color w:val="000000" w:themeColor="text1"/>
          <w:sz w:val="26"/>
          <w:szCs w:val="26"/>
        </w:rPr>
        <w:t>en el pecho. Con ferocidad</w:t>
      </w:r>
      <w:ins w:id="333" w:author="PC" w:date="2025-07-04T17:21:00Z">
        <w:r w:rsidR="00F47B38">
          <w:rPr>
            <w:rFonts w:ascii="Crimson Text" w:hAnsi="Crimson Text"/>
            <w:color w:val="000000" w:themeColor="text1"/>
            <w:sz w:val="26"/>
            <w:szCs w:val="26"/>
          </w:rPr>
          <w:t>,</w:t>
        </w:r>
      </w:ins>
      <w:r w:rsidR="00536719" w:rsidRPr="008D03A6">
        <w:rPr>
          <w:rFonts w:ascii="Crimson Text" w:hAnsi="Crimson Text"/>
          <w:color w:val="000000" w:themeColor="text1"/>
          <w:sz w:val="26"/>
          <w:szCs w:val="26"/>
        </w:rPr>
        <w:t xml:space="preserve"> clavó</w:t>
      </w:r>
      <w:r w:rsidRPr="008D03A6">
        <w:rPr>
          <w:rFonts w:ascii="Crimson Text" w:hAnsi="Crimson Text"/>
          <w:color w:val="000000" w:themeColor="text1"/>
          <w:sz w:val="26"/>
          <w:szCs w:val="26"/>
        </w:rPr>
        <w:t xml:space="preserve"> sus colmillos y </w:t>
      </w:r>
      <w:r w:rsidR="00536719" w:rsidRPr="008D03A6">
        <w:rPr>
          <w:rFonts w:ascii="Crimson Text" w:hAnsi="Crimson Text"/>
          <w:color w:val="000000" w:themeColor="text1"/>
          <w:sz w:val="26"/>
          <w:szCs w:val="26"/>
        </w:rPr>
        <w:t xml:space="preserve">puso fin </w:t>
      </w:r>
      <w:r w:rsidRPr="008D03A6">
        <w:rPr>
          <w:rFonts w:ascii="Crimson Text" w:hAnsi="Crimson Text"/>
          <w:color w:val="000000" w:themeColor="text1"/>
          <w:sz w:val="26"/>
          <w:szCs w:val="26"/>
        </w:rPr>
        <w:t xml:space="preserve">a la bestia más temible del </w:t>
      </w:r>
      <w:del w:id="334" w:author="PC" w:date="2025-06-27T19:11:00Z">
        <w:r w:rsidRPr="008D03A6" w:rsidDel="001C5D2B">
          <w:rPr>
            <w:rFonts w:ascii="Crimson Text" w:hAnsi="Crimson Text"/>
            <w:color w:val="000000" w:themeColor="text1"/>
            <w:sz w:val="26"/>
            <w:szCs w:val="26"/>
          </w:rPr>
          <w:delText>bosque encantado</w:delText>
        </w:r>
      </w:del>
      <w:ins w:id="335" w:author="PC" w:date="2025-07-04T17:21:00Z">
        <w:r w:rsidR="00F47B38">
          <w:rPr>
            <w:rFonts w:ascii="Crimson Text" w:hAnsi="Crimson Text"/>
            <w:color w:val="000000" w:themeColor="text1"/>
            <w:sz w:val="26"/>
            <w:szCs w:val="26"/>
          </w:rPr>
          <w:t>bosque</w:t>
        </w:r>
      </w:ins>
      <w:r w:rsidRPr="008D03A6">
        <w:rPr>
          <w:rFonts w:ascii="Crimson Text" w:hAnsi="Crimson Text"/>
          <w:color w:val="000000" w:themeColor="text1"/>
          <w:sz w:val="26"/>
          <w:szCs w:val="26"/>
        </w:rPr>
        <w:t>.</w:t>
      </w:r>
    </w:p>
    <w:p w:rsidR="000C2699" w:rsidRPr="008D03A6" w:rsidRDefault="007400C0" w:rsidP="00AD665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Sin más amenazas, quedaron frente a frente</w:t>
      </w:r>
      <w:del w:id="336" w:author="PC" w:date="2025-07-04T17:22:00Z">
        <w:r w:rsidRPr="008D03A6" w:rsidDel="00F47B3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36719" w:rsidRPr="008D03A6">
        <w:rPr>
          <w:rFonts w:ascii="Crimson Text" w:hAnsi="Crimson Text"/>
          <w:color w:val="000000" w:themeColor="text1"/>
          <w:sz w:val="26"/>
          <w:szCs w:val="26"/>
        </w:rPr>
        <w:t xml:space="preserve">una vez más, </w:t>
      </w:r>
      <w:r w:rsidRPr="008D03A6">
        <w:rPr>
          <w:rFonts w:ascii="Crimson Text" w:hAnsi="Crimson Text"/>
          <w:color w:val="000000" w:themeColor="text1"/>
          <w:sz w:val="26"/>
          <w:szCs w:val="26"/>
        </w:rPr>
        <w:t xml:space="preserve">y Eros apostó todo </w:t>
      </w:r>
      <w:r w:rsidR="007C5CE6"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ese </w:t>
      </w:r>
      <w:r w:rsidR="006F6868"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w:t>
      </w:r>
    </w:p>
    <w:p w:rsidR="007400C0" w:rsidRPr="008D03A6" w:rsidRDefault="001C5D2B" w:rsidP="00AD665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C36CF" w:rsidRPr="008D03A6">
        <w:rPr>
          <w:rFonts w:ascii="Crimson Text" w:hAnsi="Crimson Text"/>
          <w:color w:val="000000" w:themeColor="text1"/>
          <w:sz w:val="26"/>
          <w:szCs w:val="26"/>
        </w:rPr>
        <w:t xml:space="preserve">Sé que sigues siendo </w:t>
      </w:r>
      <w:ins w:id="337" w:author="PC" w:date="2025-07-04T17:22:00Z">
        <w:r w:rsidR="00F47B38">
          <w:rPr>
            <w:rFonts w:ascii="Crimson Text" w:hAnsi="Crimson Text"/>
            <w:color w:val="000000" w:themeColor="text1"/>
            <w:sz w:val="26"/>
            <w:szCs w:val="26"/>
          </w:rPr>
          <w:t xml:space="preserve">mi compañera </w:t>
        </w:r>
      </w:ins>
      <w:r w:rsidR="007400C0" w:rsidRPr="008D03A6">
        <w:rPr>
          <w:rFonts w:ascii="Crimson Text" w:hAnsi="Crimson Text"/>
          <w:color w:val="000000" w:themeColor="text1"/>
          <w:sz w:val="26"/>
          <w:szCs w:val="26"/>
        </w:rPr>
        <w:t>Agatha</w:t>
      </w:r>
      <w:del w:id="338" w:author="PC" w:date="2025-07-04T17:22:00Z">
        <w:r w:rsidR="007400C0" w:rsidRPr="008D03A6" w:rsidDel="00F47B38">
          <w:rPr>
            <w:rFonts w:ascii="Crimson Text" w:hAnsi="Crimson Text"/>
            <w:color w:val="000000" w:themeColor="text1"/>
            <w:sz w:val="26"/>
            <w:szCs w:val="26"/>
          </w:rPr>
          <w:delText xml:space="preserve">, </w:delText>
        </w:r>
        <w:r w:rsidR="002C36CF" w:rsidRPr="008D03A6" w:rsidDel="00F47B38">
          <w:rPr>
            <w:rFonts w:ascii="Crimson Text" w:hAnsi="Crimson Text"/>
            <w:color w:val="000000" w:themeColor="text1"/>
            <w:sz w:val="26"/>
            <w:szCs w:val="26"/>
          </w:rPr>
          <w:delText>mi compañera</w:delText>
        </w:r>
      </w:del>
      <w:r w:rsidR="007400C0" w:rsidRPr="008D03A6">
        <w:rPr>
          <w:rFonts w:ascii="Crimson Text" w:hAnsi="Crimson Text"/>
          <w:color w:val="000000" w:themeColor="text1"/>
          <w:sz w:val="26"/>
          <w:szCs w:val="26"/>
        </w:rPr>
        <w:t xml:space="preserve">. </w:t>
      </w:r>
      <w:r w:rsidR="006C71FC" w:rsidRPr="008D03A6">
        <w:rPr>
          <w:rFonts w:ascii="Crimson Text" w:hAnsi="Crimson Text"/>
          <w:color w:val="000000" w:themeColor="text1"/>
          <w:sz w:val="26"/>
          <w:szCs w:val="26"/>
        </w:rPr>
        <w:t>Nosotros s</w:t>
      </w:r>
      <w:r w:rsidR="007400C0" w:rsidRPr="008D03A6">
        <w:rPr>
          <w:rFonts w:ascii="Crimson Text" w:hAnsi="Crimson Text"/>
          <w:color w:val="000000" w:themeColor="text1"/>
          <w:sz w:val="26"/>
          <w:szCs w:val="26"/>
        </w:rPr>
        <w:t>omos un equipo</w:t>
      </w:r>
      <w:del w:id="339" w:author="PC" w:date="2025-07-04T17:22:00Z">
        <w:r w:rsidR="007400C0" w:rsidRPr="008D03A6" w:rsidDel="00F47B38">
          <w:rPr>
            <w:rFonts w:ascii="Crimson Text" w:hAnsi="Crimson Text"/>
            <w:color w:val="000000" w:themeColor="text1"/>
            <w:sz w:val="26"/>
            <w:szCs w:val="26"/>
          </w:rPr>
          <w:delText>,</w:delText>
        </w:r>
      </w:del>
      <w:r w:rsidR="007400C0" w:rsidRPr="008D03A6">
        <w:rPr>
          <w:rFonts w:ascii="Crimson Text" w:hAnsi="Crimson Text"/>
          <w:color w:val="000000" w:themeColor="text1"/>
          <w:sz w:val="26"/>
          <w:szCs w:val="26"/>
        </w:rPr>
        <w:t xml:space="preserve"> y no debemos separarnos </w:t>
      </w:r>
      <w:r>
        <w:rPr>
          <w:rFonts w:ascii="Crimson Text" w:hAnsi="Crimson Text"/>
          <w:color w:val="000000" w:themeColor="text1"/>
          <w:sz w:val="26"/>
          <w:szCs w:val="26"/>
        </w:rPr>
        <w:t>—</w:t>
      </w:r>
      <w:r w:rsidR="007400C0" w:rsidRPr="008D03A6">
        <w:rPr>
          <w:rFonts w:ascii="Crimson Text" w:hAnsi="Crimson Text"/>
          <w:color w:val="000000" w:themeColor="text1"/>
          <w:sz w:val="26"/>
          <w:szCs w:val="26"/>
        </w:rPr>
        <w:t>dijo con firmeza</w:t>
      </w:r>
      <w:del w:id="340" w:author="PC" w:date="2025-07-04T17:22:00Z">
        <w:r w:rsidR="007400C0" w:rsidRPr="008D03A6" w:rsidDel="00F47B38">
          <w:rPr>
            <w:rFonts w:ascii="Crimson Text" w:hAnsi="Crimson Text"/>
            <w:color w:val="000000" w:themeColor="text1"/>
            <w:sz w:val="26"/>
            <w:szCs w:val="26"/>
          </w:rPr>
          <w:delText>,</w:delText>
        </w:r>
      </w:del>
      <w:r w:rsidR="007400C0" w:rsidRPr="008D03A6">
        <w:rPr>
          <w:rFonts w:ascii="Crimson Text" w:hAnsi="Crimson Text"/>
          <w:color w:val="000000" w:themeColor="text1"/>
          <w:sz w:val="26"/>
          <w:szCs w:val="26"/>
        </w:rPr>
        <w:t xml:space="preserve"> y, emocionado, arremetió nuevamente</w:t>
      </w:r>
      <w:r>
        <w:rPr>
          <w:rFonts w:ascii="Crimson Text" w:hAnsi="Crimson Text"/>
          <w:color w:val="000000" w:themeColor="text1"/>
          <w:sz w:val="26"/>
          <w:szCs w:val="26"/>
        </w:rPr>
        <w:t>—</w:t>
      </w:r>
      <w:r w:rsidR="00A14435" w:rsidRPr="008D03A6">
        <w:rPr>
          <w:rFonts w:ascii="Crimson Text" w:hAnsi="Crimson Text"/>
          <w:color w:val="000000" w:themeColor="text1"/>
          <w:sz w:val="26"/>
          <w:szCs w:val="26"/>
        </w:rPr>
        <w:t>. Si quieres alejarte</w:t>
      </w:r>
      <w:r w:rsidR="007400C0" w:rsidRPr="008D03A6">
        <w:rPr>
          <w:rFonts w:ascii="Crimson Text" w:hAnsi="Crimson Text"/>
          <w:color w:val="000000" w:themeColor="text1"/>
          <w:sz w:val="26"/>
          <w:szCs w:val="26"/>
        </w:rPr>
        <w:t xml:space="preserve">, tendrás que </w:t>
      </w:r>
      <w:r w:rsidR="00882B8C" w:rsidRPr="008D03A6">
        <w:rPr>
          <w:rFonts w:ascii="Crimson Text" w:hAnsi="Crimson Text"/>
          <w:color w:val="000000" w:themeColor="text1"/>
          <w:sz w:val="26"/>
          <w:szCs w:val="26"/>
        </w:rPr>
        <w:t>deshacerte de mí</w:t>
      </w:r>
      <w:r w:rsidR="007400C0" w:rsidRPr="008D03A6">
        <w:rPr>
          <w:rFonts w:ascii="Crimson Text" w:hAnsi="Crimson Text"/>
          <w:color w:val="000000" w:themeColor="text1"/>
          <w:sz w:val="26"/>
          <w:szCs w:val="26"/>
        </w:rPr>
        <w:t xml:space="preserve"> </w:t>
      </w:r>
      <w:r w:rsidR="00365191" w:rsidRPr="008D03A6">
        <w:rPr>
          <w:rFonts w:ascii="Crimson Text" w:hAnsi="Crimson Text"/>
          <w:color w:val="000000" w:themeColor="text1"/>
          <w:sz w:val="26"/>
          <w:szCs w:val="26"/>
        </w:rPr>
        <w:t>primero</w:t>
      </w:r>
      <w:r w:rsidR="007400C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400C0" w:rsidRPr="008D03A6">
        <w:rPr>
          <w:rFonts w:ascii="Crimson Text" w:hAnsi="Crimson Text"/>
          <w:color w:val="000000" w:themeColor="text1"/>
          <w:sz w:val="26"/>
          <w:szCs w:val="26"/>
        </w:rPr>
        <w:t>concluyó</w:t>
      </w:r>
      <w:del w:id="341" w:author="PC" w:date="2025-07-04T17:23:00Z">
        <w:r w:rsidR="007400C0" w:rsidRPr="008D03A6" w:rsidDel="00F47B38">
          <w:rPr>
            <w:rFonts w:ascii="Crimson Text" w:hAnsi="Crimson Text"/>
            <w:color w:val="000000" w:themeColor="text1"/>
            <w:sz w:val="26"/>
            <w:szCs w:val="26"/>
          </w:rPr>
          <w:delText xml:space="preserve">, y </w:delText>
        </w:r>
        <w:r w:rsidR="00CB4F91" w:rsidRPr="008D03A6" w:rsidDel="00F47B38">
          <w:rPr>
            <w:rFonts w:ascii="Crimson Text" w:hAnsi="Crimson Text"/>
            <w:color w:val="000000" w:themeColor="text1"/>
            <w:sz w:val="26"/>
            <w:szCs w:val="26"/>
          </w:rPr>
          <w:delText>la abrazó</w:delText>
        </w:r>
        <w:r w:rsidR="007400C0" w:rsidRPr="008D03A6" w:rsidDel="00F47B38">
          <w:rPr>
            <w:rFonts w:ascii="Crimson Text" w:hAnsi="Crimson Text"/>
            <w:color w:val="000000" w:themeColor="text1"/>
            <w:sz w:val="26"/>
            <w:szCs w:val="26"/>
          </w:rPr>
          <w:delText>, sin</w:delText>
        </w:r>
      </w:del>
      <w:ins w:id="342" w:author="PC" w:date="2025-07-04T17:23:00Z">
        <w:r w:rsidR="00F47B38">
          <w:rPr>
            <w:rFonts w:ascii="Crimson Text" w:hAnsi="Crimson Text"/>
            <w:color w:val="000000" w:themeColor="text1"/>
            <w:sz w:val="26"/>
            <w:szCs w:val="26"/>
          </w:rPr>
          <w:t>. Y, sin</w:t>
        </w:r>
      </w:ins>
      <w:r w:rsidR="007400C0" w:rsidRPr="008D03A6">
        <w:rPr>
          <w:rFonts w:ascii="Crimson Text" w:hAnsi="Crimson Text"/>
          <w:color w:val="000000" w:themeColor="text1"/>
          <w:sz w:val="26"/>
          <w:szCs w:val="26"/>
        </w:rPr>
        <w:t xml:space="preserve"> tomar ningún tipo de recaudo</w:t>
      </w:r>
      <w:ins w:id="343" w:author="PC" w:date="2025-07-04T17:23:00Z">
        <w:r w:rsidR="00F47B38">
          <w:rPr>
            <w:rFonts w:ascii="Crimson Text" w:hAnsi="Crimson Text"/>
            <w:color w:val="000000" w:themeColor="text1"/>
            <w:sz w:val="26"/>
            <w:szCs w:val="26"/>
          </w:rPr>
          <w:t>, la abrazó</w:t>
        </w:r>
      </w:ins>
      <w:r w:rsidR="007400C0" w:rsidRPr="008D03A6">
        <w:rPr>
          <w:rFonts w:ascii="Crimson Text" w:hAnsi="Crimson Text"/>
          <w:color w:val="000000" w:themeColor="text1"/>
          <w:sz w:val="26"/>
          <w:szCs w:val="26"/>
        </w:rPr>
        <w:t xml:space="preserve">. Se aferró al cuello de la dragona con ambos brazos y apoyó su mejilla sobre sus escamas. Agatha se mantuvo rígida un instante, </w:t>
      </w:r>
      <w:del w:id="344" w:author="PC" w:date="2025-07-04T17:24:00Z">
        <w:r w:rsidR="007400C0" w:rsidRPr="008D03A6" w:rsidDel="00F47B38">
          <w:rPr>
            <w:rFonts w:ascii="Crimson Text" w:hAnsi="Crimson Text"/>
            <w:color w:val="000000" w:themeColor="text1"/>
            <w:sz w:val="26"/>
            <w:szCs w:val="26"/>
          </w:rPr>
          <w:delText>y</w:delText>
        </w:r>
      </w:del>
      <w:ins w:id="345" w:author="PC" w:date="2025-07-04T17:24:00Z">
        <w:r w:rsidR="00F47B38">
          <w:rPr>
            <w:rFonts w:ascii="Crimson Text" w:hAnsi="Crimson Text"/>
            <w:color w:val="000000" w:themeColor="text1"/>
            <w:sz w:val="26"/>
            <w:szCs w:val="26"/>
          </w:rPr>
          <w:t>pero</w:t>
        </w:r>
      </w:ins>
      <w:r w:rsidR="007400C0" w:rsidRPr="008D03A6">
        <w:rPr>
          <w:rFonts w:ascii="Crimson Text" w:hAnsi="Crimson Text"/>
          <w:color w:val="000000" w:themeColor="text1"/>
          <w:sz w:val="26"/>
          <w:szCs w:val="26"/>
        </w:rPr>
        <w:t xml:space="preserve"> luego</w:t>
      </w:r>
      <w:r w:rsidR="0071727D" w:rsidRPr="008D03A6">
        <w:rPr>
          <w:rFonts w:ascii="Crimson Text" w:hAnsi="Crimson Text"/>
          <w:color w:val="000000" w:themeColor="text1"/>
          <w:sz w:val="26"/>
          <w:szCs w:val="26"/>
        </w:rPr>
        <w:t xml:space="preserve"> </w:t>
      </w:r>
      <w:r w:rsidR="007400C0" w:rsidRPr="008D03A6">
        <w:rPr>
          <w:rFonts w:ascii="Crimson Text" w:hAnsi="Crimson Text"/>
          <w:color w:val="000000" w:themeColor="text1"/>
          <w:sz w:val="26"/>
          <w:szCs w:val="26"/>
        </w:rPr>
        <w:t>empujó</w:t>
      </w:r>
      <w:r w:rsidR="0071727D" w:rsidRPr="008D03A6">
        <w:rPr>
          <w:rFonts w:ascii="Crimson Text" w:hAnsi="Crimson Text"/>
          <w:color w:val="000000" w:themeColor="text1"/>
          <w:sz w:val="26"/>
          <w:szCs w:val="26"/>
        </w:rPr>
        <w:t xml:space="preserve"> </w:t>
      </w:r>
      <w:r w:rsidR="00015CD6" w:rsidRPr="008D03A6">
        <w:rPr>
          <w:rFonts w:ascii="Crimson Text" w:hAnsi="Crimson Text"/>
          <w:color w:val="000000" w:themeColor="text1"/>
          <w:sz w:val="26"/>
          <w:szCs w:val="26"/>
        </w:rPr>
        <w:lastRenderedPageBreak/>
        <w:t>sutilmente</w:t>
      </w:r>
      <w:r w:rsidR="007400C0" w:rsidRPr="008D03A6">
        <w:rPr>
          <w:rFonts w:ascii="Crimson Text" w:hAnsi="Crimson Text"/>
          <w:color w:val="000000" w:themeColor="text1"/>
          <w:sz w:val="26"/>
          <w:szCs w:val="26"/>
        </w:rPr>
        <w:t xml:space="preserve"> </w:t>
      </w:r>
      <w:r w:rsidR="0068339F" w:rsidRPr="008D03A6">
        <w:rPr>
          <w:rFonts w:ascii="Crimson Text" w:hAnsi="Crimson Text"/>
          <w:color w:val="000000" w:themeColor="text1"/>
          <w:sz w:val="26"/>
          <w:szCs w:val="26"/>
        </w:rPr>
        <w:t>su</w:t>
      </w:r>
      <w:r w:rsidR="0071727D" w:rsidRPr="008D03A6">
        <w:rPr>
          <w:rFonts w:ascii="Crimson Text" w:hAnsi="Crimson Text"/>
          <w:color w:val="000000" w:themeColor="text1"/>
          <w:sz w:val="26"/>
          <w:szCs w:val="26"/>
        </w:rPr>
        <w:t xml:space="preserve"> espalda </w:t>
      </w:r>
      <w:r w:rsidR="007400C0" w:rsidRPr="008D03A6">
        <w:rPr>
          <w:rFonts w:ascii="Crimson Text" w:hAnsi="Crimson Text"/>
          <w:color w:val="000000" w:themeColor="text1"/>
          <w:sz w:val="26"/>
          <w:szCs w:val="26"/>
        </w:rPr>
        <w:t>con el hocico</w:t>
      </w:r>
      <w:ins w:id="346" w:author="PC" w:date="2025-07-04T17:24:00Z">
        <w:r w:rsidR="00F47B38">
          <w:rPr>
            <w:rFonts w:ascii="Crimson Text" w:hAnsi="Crimson Text"/>
            <w:color w:val="000000" w:themeColor="text1"/>
            <w:sz w:val="26"/>
            <w:szCs w:val="26"/>
          </w:rPr>
          <w:t xml:space="preserve">, atrayéndolo hacia </w:t>
        </w:r>
      </w:ins>
      <w:ins w:id="347" w:author="PC" w:date="2025-07-04T17:25:00Z">
        <w:r w:rsidR="00F47B38">
          <w:rPr>
            <w:rFonts w:ascii="Crimson Text" w:hAnsi="Crimson Text"/>
            <w:color w:val="000000" w:themeColor="text1"/>
            <w:sz w:val="26"/>
            <w:szCs w:val="26"/>
          </w:rPr>
          <w:t>sí</w:t>
        </w:r>
      </w:ins>
      <w:r w:rsidR="007400C0" w:rsidRPr="008D03A6">
        <w:rPr>
          <w:rFonts w:ascii="Crimson Text" w:hAnsi="Crimson Text"/>
          <w:color w:val="000000" w:themeColor="text1"/>
          <w:sz w:val="26"/>
          <w:szCs w:val="26"/>
        </w:rPr>
        <w:t xml:space="preserve">, </w:t>
      </w:r>
      <w:r w:rsidR="00CB4F91" w:rsidRPr="008D03A6">
        <w:rPr>
          <w:rFonts w:ascii="Crimson Text" w:hAnsi="Crimson Text"/>
          <w:color w:val="000000" w:themeColor="text1"/>
          <w:sz w:val="26"/>
          <w:szCs w:val="26"/>
        </w:rPr>
        <w:t>replicando</w:t>
      </w:r>
      <w:r w:rsidR="007400C0" w:rsidRPr="008D03A6">
        <w:rPr>
          <w:rFonts w:ascii="Crimson Text" w:hAnsi="Crimson Text"/>
          <w:color w:val="000000" w:themeColor="text1"/>
          <w:sz w:val="26"/>
          <w:szCs w:val="26"/>
        </w:rPr>
        <w:t xml:space="preserve"> el mismo gesto que solía hacer cuando era una yegua. </w:t>
      </w:r>
      <w:r w:rsidR="00AF0F63" w:rsidRPr="008D03A6">
        <w:rPr>
          <w:rFonts w:ascii="Crimson Text" w:hAnsi="Crimson Text"/>
          <w:color w:val="000000" w:themeColor="text1"/>
          <w:sz w:val="26"/>
          <w:szCs w:val="26"/>
        </w:rPr>
        <w:t>Eros sonrió y ella</w:t>
      </w:r>
      <w:r w:rsidR="007400C0" w:rsidRPr="008D03A6">
        <w:rPr>
          <w:rFonts w:ascii="Crimson Text" w:hAnsi="Crimson Text"/>
          <w:color w:val="000000" w:themeColor="text1"/>
          <w:sz w:val="26"/>
          <w:szCs w:val="26"/>
        </w:rPr>
        <w:t xml:space="preserve"> emitió un extr</w:t>
      </w:r>
      <w:r w:rsidR="00CB4F91" w:rsidRPr="008D03A6">
        <w:rPr>
          <w:rFonts w:ascii="Crimson Text" w:hAnsi="Crimson Text"/>
          <w:color w:val="000000" w:themeColor="text1"/>
          <w:sz w:val="26"/>
          <w:szCs w:val="26"/>
        </w:rPr>
        <w:t xml:space="preserve">año bufido, </w:t>
      </w:r>
      <w:r w:rsidR="00AF0F63" w:rsidRPr="008D03A6">
        <w:rPr>
          <w:rFonts w:ascii="Crimson Text" w:hAnsi="Crimson Text"/>
          <w:color w:val="000000" w:themeColor="text1"/>
          <w:sz w:val="26"/>
          <w:szCs w:val="26"/>
        </w:rPr>
        <w:t>t</w:t>
      </w:r>
      <w:r w:rsidR="007400C0" w:rsidRPr="008D03A6">
        <w:rPr>
          <w:rFonts w:ascii="Crimson Text" w:hAnsi="Crimson Text"/>
          <w:color w:val="000000" w:themeColor="text1"/>
          <w:sz w:val="26"/>
          <w:szCs w:val="26"/>
        </w:rPr>
        <w:t>osco</w:t>
      </w:r>
      <w:r w:rsidR="00CB4F91" w:rsidRPr="008D03A6">
        <w:rPr>
          <w:rFonts w:ascii="Crimson Text" w:hAnsi="Crimson Text"/>
          <w:color w:val="000000" w:themeColor="text1"/>
          <w:sz w:val="26"/>
          <w:szCs w:val="26"/>
        </w:rPr>
        <w:t xml:space="preserve"> y grave</w:t>
      </w:r>
      <w:r w:rsidR="007400C0" w:rsidRPr="008D03A6">
        <w:rPr>
          <w:rFonts w:ascii="Crimson Text" w:hAnsi="Crimson Text"/>
          <w:color w:val="000000" w:themeColor="text1"/>
          <w:sz w:val="26"/>
          <w:szCs w:val="26"/>
        </w:rPr>
        <w:t xml:space="preserve">, pero </w:t>
      </w:r>
      <w:r w:rsidR="006B076D" w:rsidRPr="008D03A6">
        <w:rPr>
          <w:rFonts w:ascii="Crimson Text" w:hAnsi="Crimson Text"/>
          <w:color w:val="000000" w:themeColor="text1"/>
          <w:sz w:val="26"/>
          <w:szCs w:val="26"/>
        </w:rPr>
        <w:t>bastante parecido</w:t>
      </w:r>
      <w:r w:rsidR="00FB7C3B" w:rsidRPr="008D03A6">
        <w:rPr>
          <w:rFonts w:ascii="Crimson Text" w:hAnsi="Crimson Text"/>
          <w:color w:val="000000" w:themeColor="text1"/>
          <w:sz w:val="26"/>
          <w:szCs w:val="26"/>
        </w:rPr>
        <w:t xml:space="preserve"> </w:t>
      </w:r>
      <w:r w:rsidR="007400C0" w:rsidRPr="008D03A6">
        <w:rPr>
          <w:rFonts w:ascii="Crimson Text" w:hAnsi="Crimson Text"/>
          <w:color w:val="000000" w:themeColor="text1"/>
          <w:sz w:val="26"/>
          <w:szCs w:val="26"/>
        </w:rPr>
        <w:t>a un relinche.</w:t>
      </w:r>
    </w:p>
    <w:p w:rsidR="007400C0" w:rsidRPr="008D03A6" w:rsidRDefault="007400C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7400C0" w:rsidRPr="008D03A6" w:rsidRDefault="007400C0" w:rsidP="007400C0">
      <w:pPr>
        <w:tabs>
          <w:tab w:val="left" w:pos="2179"/>
        </w:tabs>
        <w:spacing w:after="0"/>
        <w:ind w:firstLine="284"/>
        <w:jc w:val="center"/>
        <w:rPr>
          <w:rFonts w:ascii="Crimson Text" w:hAnsi="Crimson Text"/>
          <w:color w:val="000000" w:themeColor="text1"/>
          <w:sz w:val="26"/>
          <w:szCs w:val="26"/>
          <w:u w:val="single"/>
        </w:rPr>
      </w:pPr>
      <w:r w:rsidRPr="008D03A6">
        <w:rPr>
          <w:rFonts w:ascii="Crimson Text" w:hAnsi="Crimson Text"/>
          <w:color w:val="000000" w:themeColor="text1"/>
          <w:sz w:val="26"/>
          <w:szCs w:val="26"/>
        </w:rPr>
        <w:lastRenderedPageBreak/>
        <w:t>28</w:t>
      </w:r>
    </w:p>
    <w:p w:rsidR="007400C0" w:rsidRPr="008D03A6" w:rsidRDefault="007400C0" w:rsidP="007400C0">
      <w:pPr>
        <w:tabs>
          <w:tab w:val="left" w:pos="2179"/>
        </w:tabs>
        <w:spacing w:after="0"/>
        <w:ind w:firstLine="284"/>
        <w:jc w:val="both"/>
        <w:rPr>
          <w:rFonts w:ascii="Crimson Text" w:hAnsi="Crimson Text"/>
          <w:color w:val="000000" w:themeColor="text1"/>
          <w:sz w:val="26"/>
          <w:szCs w:val="26"/>
        </w:rPr>
      </w:pPr>
    </w:p>
    <w:p w:rsidR="00166E2B" w:rsidRPr="008D03A6" w:rsidRDefault="00EC22C8" w:rsidP="00740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7E057B" w:rsidRPr="008D03A6">
        <w:rPr>
          <w:rFonts w:ascii="Crimson Text" w:hAnsi="Crimson Text"/>
          <w:color w:val="000000" w:themeColor="text1"/>
          <w:sz w:val="26"/>
          <w:szCs w:val="26"/>
        </w:rPr>
        <w:t>anidaba</w:t>
      </w:r>
      <w:r w:rsidRPr="008D03A6">
        <w:rPr>
          <w:rFonts w:ascii="Crimson Text" w:hAnsi="Crimson Text"/>
          <w:color w:val="000000" w:themeColor="text1"/>
          <w:sz w:val="26"/>
          <w:szCs w:val="26"/>
        </w:rPr>
        <w:t xml:space="preserve"> su pena en </w:t>
      </w:r>
      <w:r w:rsidR="007E057B" w:rsidRPr="008D03A6">
        <w:rPr>
          <w:rFonts w:ascii="Crimson Text" w:hAnsi="Crimson Text"/>
          <w:color w:val="000000" w:themeColor="text1"/>
          <w:sz w:val="26"/>
          <w:szCs w:val="26"/>
        </w:rPr>
        <w:t>el regazo</w:t>
      </w:r>
      <w:r w:rsidR="001E4D73" w:rsidRPr="008D03A6">
        <w:rPr>
          <w:rFonts w:ascii="Crimson Text" w:hAnsi="Crimson Text"/>
          <w:color w:val="000000" w:themeColor="text1"/>
          <w:sz w:val="26"/>
          <w:szCs w:val="26"/>
        </w:rPr>
        <w:t xml:space="preserve"> de su alcoba</w:t>
      </w:r>
      <w:r w:rsidR="00BF2925" w:rsidRPr="008D03A6">
        <w:rPr>
          <w:rFonts w:ascii="Crimson Text" w:hAnsi="Crimson Text"/>
          <w:color w:val="000000" w:themeColor="text1"/>
          <w:sz w:val="26"/>
          <w:szCs w:val="26"/>
        </w:rPr>
        <w:t xml:space="preserve">. </w:t>
      </w:r>
      <w:r w:rsidR="001E4D73" w:rsidRPr="008D03A6">
        <w:rPr>
          <w:rFonts w:ascii="Crimson Text" w:hAnsi="Crimson Text"/>
          <w:color w:val="000000" w:themeColor="text1"/>
          <w:sz w:val="26"/>
          <w:szCs w:val="26"/>
        </w:rPr>
        <w:t xml:space="preserve">Aquellas paredes le propiciaban </w:t>
      </w:r>
      <w:r w:rsidR="00AF7094" w:rsidRPr="008D03A6">
        <w:rPr>
          <w:rFonts w:ascii="Crimson Text" w:hAnsi="Crimson Text"/>
          <w:color w:val="000000" w:themeColor="text1"/>
          <w:sz w:val="26"/>
          <w:szCs w:val="26"/>
        </w:rPr>
        <w:t>un</w:t>
      </w:r>
      <w:r w:rsidR="001E4D73" w:rsidRPr="008D03A6">
        <w:rPr>
          <w:rFonts w:ascii="Crimson Text" w:hAnsi="Crimson Text"/>
          <w:color w:val="000000" w:themeColor="text1"/>
          <w:sz w:val="26"/>
          <w:szCs w:val="26"/>
        </w:rPr>
        <w:t xml:space="preserve"> espacio </w:t>
      </w:r>
      <w:r w:rsidR="00AF7725" w:rsidRPr="008D03A6">
        <w:rPr>
          <w:rFonts w:ascii="Crimson Text" w:hAnsi="Crimson Text"/>
          <w:color w:val="000000" w:themeColor="text1"/>
          <w:sz w:val="26"/>
          <w:szCs w:val="26"/>
        </w:rPr>
        <w:t>íntimo</w:t>
      </w:r>
      <w:r w:rsidR="001E4D73" w:rsidRPr="008D03A6">
        <w:rPr>
          <w:rFonts w:ascii="Crimson Text" w:hAnsi="Crimson Text"/>
          <w:color w:val="000000" w:themeColor="text1"/>
          <w:sz w:val="26"/>
          <w:szCs w:val="26"/>
        </w:rPr>
        <w:t xml:space="preserve"> para </w:t>
      </w:r>
      <w:r w:rsidR="006D06D7" w:rsidRPr="008D03A6">
        <w:rPr>
          <w:rFonts w:ascii="Crimson Text" w:hAnsi="Crimson Text"/>
          <w:color w:val="000000" w:themeColor="text1"/>
          <w:sz w:val="26"/>
          <w:szCs w:val="26"/>
        </w:rPr>
        <w:t>meditar</w:t>
      </w:r>
      <w:r w:rsidR="001E4D73" w:rsidRPr="008D03A6">
        <w:rPr>
          <w:rFonts w:ascii="Crimson Text" w:hAnsi="Crimson Text"/>
          <w:color w:val="000000" w:themeColor="text1"/>
          <w:sz w:val="26"/>
          <w:szCs w:val="26"/>
        </w:rPr>
        <w:t xml:space="preserve"> y</w:t>
      </w:r>
      <w:r w:rsidR="00BF2925" w:rsidRPr="008D03A6">
        <w:rPr>
          <w:rFonts w:ascii="Crimson Text" w:hAnsi="Crimson Text"/>
          <w:color w:val="000000" w:themeColor="text1"/>
          <w:sz w:val="26"/>
          <w:szCs w:val="26"/>
        </w:rPr>
        <w:t xml:space="preserve"> </w:t>
      </w:r>
      <w:r w:rsidR="00AF7725" w:rsidRPr="008D03A6">
        <w:rPr>
          <w:rFonts w:ascii="Crimson Text" w:hAnsi="Crimson Text"/>
          <w:color w:val="000000" w:themeColor="text1"/>
          <w:sz w:val="26"/>
          <w:szCs w:val="26"/>
        </w:rPr>
        <w:t>transitar</w:t>
      </w:r>
      <w:r w:rsidR="00E62E98" w:rsidRPr="008D03A6">
        <w:rPr>
          <w:rFonts w:ascii="Crimson Text" w:hAnsi="Crimson Text"/>
          <w:color w:val="000000" w:themeColor="text1"/>
          <w:sz w:val="26"/>
          <w:szCs w:val="26"/>
        </w:rPr>
        <w:t xml:space="preserve"> su </w:t>
      </w:r>
      <w:r w:rsidRPr="008D03A6">
        <w:rPr>
          <w:rFonts w:ascii="Crimson Text" w:hAnsi="Crimson Text"/>
          <w:color w:val="000000" w:themeColor="text1"/>
          <w:sz w:val="26"/>
          <w:szCs w:val="26"/>
        </w:rPr>
        <w:t>dolor</w:t>
      </w:r>
      <w:r w:rsidR="00BF2925" w:rsidRPr="008D03A6">
        <w:rPr>
          <w:rFonts w:ascii="Crimson Text" w:hAnsi="Crimson Text"/>
          <w:color w:val="000000" w:themeColor="text1"/>
          <w:sz w:val="26"/>
          <w:szCs w:val="26"/>
        </w:rPr>
        <w:t xml:space="preserve">. </w:t>
      </w:r>
      <w:r w:rsidR="00AF7094" w:rsidRPr="008D03A6">
        <w:rPr>
          <w:rFonts w:ascii="Crimson Text" w:hAnsi="Crimson Text"/>
          <w:color w:val="000000" w:themeColor="text1"/>
          <w:sz w:val="26"/>
          <w:szCs w:val="26"/>
        </w:rPr>
        <w:t>En s</w:t>
      </w:r>
      <w:r w:rsidR="00166E2B" w:rsidRPr="008D03A6">
        <w:rPr>
          <w:rFonts w:ascii="Crimson Text" w:hAnsi="Crimson Text"/>
          <w:color w:val="000000" w:themeColor="text1"/>
          <w:sz w:val="26"/>
          <w:szCs w:val="26"/>
        </w:rPr>
        <w:t xml:space="preserve">u </w:t>
      </w:r>
      <w:r w:rsidR="00E62E98" w:rsidRPr="008D03A6">
        <w:rPr>
          <w:rFonts w:ascii="Crimson Text" w:hAnsi="Crimson Text"/>
          <w:color w:val="000000" w:themeColor="text1"/>
          <w:sz w:val="26"/>
          <w:szCs w:val="26"/>
        </w:rPr>
        <w:t>alma</w:t>
      </w:r>
      <w:r w:rsidR="00166E2B" w:rsidRPr="008D03A6">
        <w:rPr>
          <w:rFonts w:ascii="Crimson Text" w:hAnsi="Crimson Text"/>
          <w:color w:val="000000" w:themeColor="text1"/>
          <w:sz w:val="26"/>
          <w:szCs w:val="26"/>
        </w:rPr>
        <w:t xml:space="preserve"> aún </w:t>
      </w:r>
      <w:r w:rsidR="00AF7094" w:rsidRPr="008D03A6">
        <w:rPr>
          <w:rFonts w:ascii="Crimson Text" w:hAnsi="Crimson Text"/>
          <w:color w:val="000000" w:themeColor="text1"/>
          <w:sz w:val="26"/>
          <w:szCs w:val="26"/>
        </w:rPr>
        <w:t xml:space="preserve">albergaba </w:t>
      </w:r>
      <w:r w:rsidR="00166E2B" w:rsidRPr="008D03A6">
        <w:rPr>
          <w:rFonts w:ascii="Crimson Text" w:hAnsi="Crimson Text"/>
          <w:color w:val="000000" w:themeColor="text1"/>
          <w:sz w:val="26"/>
          <w:szCs w:val="26"/>
        </w:rPr>
        <w:t>heridas del pasado</w:t>
      </w:r>
      <w:r w:rsidR="001E4D73" w:rsidRPr="008D03A6">
        <w:rPr>
          <w:rFonts w:ascii="Crimson Text" w:hAnsi="Crimson Text"/>
          <w:color w:val="000000" w:themeColor="text1"/>
          <w:sz w:val="26"/>
          <w:szCs w:val="26"/>
        </w:rPr>
        <w:t xml:space="preserve">, </w:t>
      </w:r>
      <w:r w:rsidR="00166E2B" w:rsidRPr="008D03A6">
        <w:rPr>
          <w:rFonts w:ascii="Crimson Text" w:hAnsi="Crimson Text"/>
          <w:color w:val="000000" w:themeColor="text1"/>
          <w:sz w:val="26"/>
          <w:szCs w:val="26"/>
        </w:rPr>
        <w:t>y</w:t>
      </w:r>
      <w:ins w:id="348" w:author="PC" w:date="2025-07-04T17:27:00Z">
        <w:r w:rsidR="008F0696">
          <w:rPr>
            <w:rFonts w:ascii="Crimson Text" w:hAnsi="Crimson Text"/>
            <w:color w:val="000000" w:themeColor="text1"/>
            <w:sz w:val="26"/>
            <w:szCs w:val="26"/>
          </w:rPr>
          <w:t xml:space="preserve"> ahora</w:t>
        </w:r>
      </w:ins>
      <w:r w:rsidR="00166E2B" w:rsidRPr="008D03A6">
        <w:rPr>
          <w:rFonts w:ascii="Crimson Text" w:hAnsi="Crimson Text"/>
          <w:color w:val="000000" w:themeColor="text1"/>
          <w:sz w:val="26"/>
          <w:szCs w:val="26"/>
        </w:rPr>
        <w:t xml:space="preserve"> debía </w:t>
      </w:r>
      <w:r w:rsidR="00AF7725" w:rsidRPr="008D03A6">
        <w:rPr>
          <w:rFonts w:ascii="Crimson Text" w:hAnsi="Crimson Text"/>
          <w:color w:val="000000" w:themeColor="text1"/>
          <w:sz w:val="26"/>
          <w:szCs w:val="26"/>
        </w:rPr>
        <w:t>superar</w:t>
      </w:r>
      <w:r w:rsidR="00166E2B" w:rsidRPr="008D03A6">
        <w:rPr>
          <w:rFonts w:ascii="Crimson Text" w:hAnsi="Crimson Text"/>
          <w:color w:val="000000" w:themeColor="text1"/>
          <w:sz w:val="26"/>
          <w:szCs w:val="26"/>
        </w:rPr>
        <w:t xml:space="preserve"> un nuevo duelo. Su </w:t>
      </w:r>
      <w:r w:rsidR="00E62E98" w:rsidRPr="008D03A6">
        <w:rPr>
          <w:rFonts w:ascii="Crimson Text" w:hAnsi="Crimson Text"/>
          <w:color w:val="000000" w:themeColor="text1"/>
          <w:sz w:val="26"/>
          <w:szCs w:val="26"/>
        </w:rPr>
        <w:t>espíritu</w:t>
      </w:r>
      <w:r w:rsidR="00166E2B" w:rsidRPr="008D03A6">
        <w:rPr>
          <w:rFonts w:ascii="Crimson Text" w:hAnsi="Crimson Text"/>
          <w:color w:val="000000" w:themeColor="text1"/>
          <w:sz w:val="26"/>
          <w:szCs w:val="26"/>
        </w:rPr>
        <w:t xml:space="preserve"> estaba </w:t>
      </w:r>
      <w:r w:rsidR="00AF7725" w:rsidRPr="008D03A6">
        <w:rPr>
          <w:rFonts w:ascii="Crimson Text" w:hAnsi="Crimson Text"/>
          <w:color w:val="000000" w:themeColor="text1"/>
          <w:sz w:val="26"/>
          <w:szCs w:val="26"/>
        </w:rPr>
        <w:t>abatido</w:t>
      </w:r>
      <w:r w:rsidR="00166E2B" w:rsidRPr="008D03A6">
        <w:rPr>
          <w:rFonts w:ascii="Crimson Text" w:hAnsi="Crimson Text"/>
          <w:color w:val="000000" w:themeColor="text1"/>
          <w:sz w:val="26"/>
          <w:szCs w:val="26"/>
        </w:rPr>
        <w:t>, sin embargo,</w:t>
      </w:r>
      <w:r w:rsidR="006D06D7" w:rsidRPr="008D03A6">
        <w:rPr>
          <w:rFonts w:ascii="Crimson Text" w:hAnsi="Crimson Text"/>
          <w:color w:val="000000" w:themeColor="text1"/>
          <w:sz w:val="26"/>
          <w:szCs w:val="26"/>
        </w:rPr>
        <w:t xml:space="preserve"> en</w:t>
      </w:r>
      <w:r w:rsidR="00166E2B" w:rsidRPr="008D03A6">
        <w:rPr>
          <w:rFonts w:ascii="Crimson Text" w:hAnsi="Crimson Text"/>
          <w:color w:val="000000" w:themeColor="text1"/>
          <w:sz w:val="26"/>
          <w:szCs w:val="26"/>
        </w:rPr>
        <w:t xml:space="preserve"> </w:t>
      </w:r>
      <w:r w:rsidR="005E564F" w:rsidRPr="008D03A6">
        <w:rPr>
          <w:rFonts w:ascii="Crimson Text" w:hAnsi="Crimson Text"/>
          <w:color w:val="000000" w:themeColor="text1"/>
          <w:sz w:val="26"/>
          <w:szCs w:val="26"/>
        </w:rPr>
        <w:t>su</w:t>
      </w:r>
      <w:r w:rsidR="00166E2B" w:rsidRPr="008D03A6">
        <w:rPr>
          <w:rFonts w:ascii="Crimson Text" w:hAnsi="Crimson Text"/>
          <w:color w:val="000000" w:themeColor="text1"/>
          <w:sz w:val="26"/>
          <w:szCs w:val="26"/>
        </w:rPr>
        <w:t xml:space="preserve"> entorno </w:t>
      </w:r>
      <w:r w:rsidR="006D06D7" w:rsidRPr="008D03A6">
        <w:rPr>
          <w:rFonts w:ascii="Crimson Text" w:hAnsi="Crimson Text"/>
          <w:color w:val="000000" w:themeColor="text1"/>
          <w:sz w:val="26"/>
          <w:szCs w:val="26"/>
        </w:rPr>
        <w:t xml:space="preserve">se </w:t>
      </w:r>
      <w:r w:rsidR="00E62E98" w:rsidRPr="008D03A6">
        <w:rPr>
          <w:rFonts w:ascii="Crimson Text" w:hAnsi="Crimson Text"/>
          <w:color w:val="000000" w:themeColor="text1"/>
          <w:sz w:val="26"/>
          <w:szCs w:val="26"/>
        </w:rPr>
        <w:t>respiraba</w:t>
      </w:r>
      <w:r w:rsidR="0030656B" w:rsidRPr="008D03A6">
        <w:rPr>
          <w:rFonts w:ascii="Crimson Text" w:hAnsi="Crimson Text"/>
          <w:color w:val="000000" w:themeColor="text1"/>
          <w:sz w:val="26"/>
          <w:szCs w:val="26"/>
        </w:rPr>
        <w:t xml:space="preserve"> </w:t>
      </w:r>
      <w:r w:rsidR="00E04F19" w:rsidRPr="008D03A6">
        <w:rPr>
          <w:rFonts w:ascii="Crimson Text" w:hAnsi="Crimson Text"/>
          <w:color w:val="000000" w:themeColor="text1"/>
          <w:sz w:val="26"/>
          <w:szCs w:val="26"/>
        </w:rPr>
        <w:t xml:space="preserve">desahogo </w:t>
      </w:r>
      <w:r w:rsidR="0030656B" w:rsidRPr="008D03A6">
        <w:rPr>
          <w:rFonts w:ascii="Crimson Text" w:hAnsi="Crimson Text"/>
          <w:color w:val="000000" w:themeColor="text1"/>
          <w:sz w:val="26"/>
          <w:szCs w:val="26"/>
        </w:rPr>
        <w:t>y</w:t>
      </w:r>
      <w:r w:rsidR="00166E2B" w:rsidRPr="008D03A6">
        <w:rPr>
          <w:rFonts w:ascii="Crimson Text" w:hAnsi="Crimson Text"/>
          <w:color w:val="000000" w:themeColor="text1"/>
          <w:sz w:val="26"/>
          <w:szCs w:val="26"/>
        </w:rPr>
        <w:t xml:space="preserve"> alegría.</w:t>
      </w:r>
    </w:p>
    <w:p w:rsidR="007400C0" w:rsidRPr="008D03A6" w:rsidRDefault="00BF2925" w:rsidP="007400C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Apenas habían</w:t>
      </w:r>
      <w:r w:rsidR="00412DB0" w:rsidRPr="008D03A6">
        <w:rPr>
          <w:rFonts w:ascii="Crimson Text" w:hAnsi="Crimson Text"/>
          <w:color w:val="000000" w:themeColor="text1"/>
          <w:sz w:val="26"/>
          <w:szCs w:val="26"/>
        </w:rPr>
        <w:t xml:space="preserve"> pasado algunas horas desde su arribo al castillo, </w:t>
      </w:r>
      <w:r w:rsidRPr="008D03A6">
        <w:rPr>
          <w:rFonts w:ascii="Crimson Text" w:hAnsi="Crimson Text"/>
          <w:color w:val="000000" w:themeColor="text1"/>
          <w:sz w:val="26"/>
          <w:szCs w:val="26"/>
        </w:rPr>
        <w:t>y</w:t>
      </w:r>
      <w:r w:rsidR="00412DB0" w:rsidRPr="008D03A6">
        <w:rPr>
          <w:rFonts w:ascii="Crimson Text" w:hAnsi="Crimson Text"/>
          <w:color w:val="000000" w:themeColor="text1"/>
          <w:sz w:val="26"/>
          <w:szCs w:val="26"/>
        </w:rPr>
        <w:t xml:space="preserve"> el alboroto </w:t>
      </w:r>
      <w:del w:id="349" w:author="PC" w:date="2025-07-04T17:28:00Z">
        <w:r w:rsidR="00412DB0" w:rsidRPr="008D03A6" w:rsidDel="008F0696">
          <w:rPr>
            <w:rFonts w:ascii="Crimson Text" w:hAnsi="Crimson Text"/>
            <w:color w:val="000000" w:themeColor="text1"/>
            <w:sz w:val="26"/>
            <w:szCs w:val="26"/>
          </w:rPr>
          <w:delText>mantenía</w:delText>
        </w:r>
        <w:r w:rsidRPr="008D03A6" w:rsidDel="008F0696">
          <w:rPr>
            <w:rFonts w:ascii="Crimson Text" w:hAnsi="Crimson Text"/>
            <w:color w:val="000000" w:themeColor="text1"/>
            <w:sz w:val="26"/>
            <w:szCs w:val="26"/>
          </w:rPr>
          <w:delText xml:space="preserve"> la</w:delText>
        </w:r>
        <w:r w:rsidR="00412DB0" w:rsidRPr="008D03A6" w:rsidDel="008F0696">
          <w:rPr>
            <w:rFonts w:ascii="Crimson Text" w:hAnsi="Crimson Text"/>
            <w:color w:val="000000" w:themeColor="text1"/>
            <w:sz w:val="26"/>
            <w:szCs w:val="26"/>
          </w:rPr>
          <w:delText xml:space="preserve"> efervescencia</w:delText>
        </w:r>
      </w:del>
      <w:ins w:id="350" w:author="PC" w:date="2025-07-04T17:28:00Z">
        <w:r w:rsidR="008F0696">
          <w:rPr>
            <w:rFonts w:ascii="Crimson Text" w:hAnsi="Crimson Text"/>
            <w:color w:val="000000" w:themeColor="text1"/>
            <w:sz w:val="26"/>
            <w:szCs w:val="26"/>
          </w:rPr>
          <w:t>aún estaba en vigencia</w:t>
        </w:r>
      </w:ins>
      <w:r w:rsidR="00412DB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incertidumbre tras su ausencia había generado gra</w:t>
      </w:r>
      <w:r w:rsidR="002E7CF7" w:rsidRPr="008D03A6">
        <w:rPr>
          <w:rFonts w:ascii="Crimson Text" w:hAnsi="Crimson Text"/>
          <w:color w:val="000000" w:themeColor="text1"/>
          <w:sz w:val="26"/>
          <w:szCs w:val="26"/>
        </w:rPr>
        <w:t xml:space="preserve">n conmoción en todo el </w:t>
      </w:r>
      <w:commentRangeStart w:id="351"/>
      <w:del w:id="352" w:author="PC" w:date="2025-07-04T17:29:00Z">
        <w:r w:rsidR="002E7CF7" w:rsidRPr="008D03A6" w:rsidDel="008F0696">
          <w:rPr>
            <w:rFonts w:ascii="Crimson Text" w:hAnsi="Crimson Text"/>
            <w:color w:val="000000" w:themeColor="text1"/>
            <w:sz w:val="26"/>
            <w:szCs w:val="26"/>
          </w:rPr>
          <w:delText>reino</w:delText>
        </w:r>
      </w:del>
      <w:ins w:id="353" w:author="PC" w:date="2025-07-04T17:29:00Z">
        <w:r w:rsidR="008F0696">
          <w:rPr>
            <w:rFonts w:ascii="Crimson Text" w:hAnsi="Crimson Text"/>
            <w:color w:val="000000" w:themeColor="text1"/>
            <w:sz w:val="26"/>
            <w:szCs w:val="26"/>
          </w:rPr>
          <w:t>palacio</w:t>
        </w:r>
        <w:commentRangeEnd w:id="351"/>
        <w:r w:rsidR="008F0696">
          <w:rPr>
            <w:rStyle w:val="Refdecomentario"/>
          </w:rPr>
          <w:commentReference w:id="351"/>
        </w:r>
      </w:ins>
      <w:r w:rsidR="002E7CF7" w:rsidRPr="008D03A6">
        <w:rPr>
          <w:rFonts w:ascii="Crimson Text" w:hAnsi="Crimson Text"/>
          <w:color w:val="000000" w:themeColor="text1"/>
          <w:sz w:val="26"/>
          <w:szCs w:val="26"/>
        </w:rPr>
        <w:t>, pero</w:t>
      </w:r>
      <w:r w:rsidRPr="008D03A6">
        <w:rPr>
          <w:rFonts w:ascii="Crimson Text" w:hAnsi="Crimson Text"/>
          <w:color w:val="000000" w:themeColor="text1"/>
          <w:sz w:val="26"/>
          <w:szCs w:val="26"/>
        </w:rPr>
        <w:t xml:space="preserve"> </w:t>
      </w:r>
      <w:r w:rsidR="00E62E98" w:rsidRPr="008D03A6">
        <w:rPr>
          <w:rFonts w:ascii="Crimson Text" w:hAnsi="Crimson Text"/>
          <w:color w:val="000000" w:themeColor="text1"/>
          <w:sz w:val="26"/>
          <w:szCs w:val="26"/>
        </w:rPr>
        <w:t>la noticia de su reaparición</w:t>
      </w:r>
      <w:r w:rsidR="002E7CF7" w:rsidRPr="008D03A6">
        <w:rPr>
          <w:rFonts w:ascii="Crimson Text" w:hAnsi="Crimson Text"/>
          <w:color w:val="000000" w:themeColor="text1"/>
          <w:sz w:val="26"/>
          <w:szCs w:val="26"/>
        </w:rPr>
        <w:t xml:space="preserve"> había cambiado</w:t>
      </w:r>
      <w:r w:rsidRPr="008D03A6">
        <w:rPr>
          <w:rFonts w:ascii="Crimson Text" w:hAnsi="Crimson Text"/>
          <w:color w:val="000000" w:themeColor="text1"/>
          <w:sz w:val="26"/>
          <w:szCs w:val="26"/>
        </w:rPr>
        <w:t xml:space="preserve"> los ánimos.</w:t>
      </w:r>
    </w:p>
    <w:p w:rsidR="004820AF" w:rsidRPr="008D03A6" w:rsidRDefault="00BF2925"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realeza estaba organizando un banquete para celebrar su regreso y agasajar a </w:t>
      </w:r>
      <w:r w:rsidR="00E62E98" w:rsidRPr="008D03A6">
        <w:rPr>
          <w:rFonts w:ascii="Crimson Text" w:hAnsi="Crimson Text"/>
          <w:color w:val="000000" w:themeColor="text1"/>
          <w:sz w:val="26"/>
          <w:szCs w:val="26"/>
        </w:rPr>
        <w:t>Aron</w:t>
      </w:r>
      <w:r w:rsidRPr="008D03A6">
        <w:rPr>
          <w:rFonts w:ascii="Crimson Text" w:hAnsi="Crimson Text"/>
          <w:color w:val="000000" w:themeColor="text1"/>
          <w:sz w:val="26"/>
          <w:szCs w:val="26"/>
        </w:rPr>
        <w:t xml:space="preserve"> por su gran hazaña. El joven era considerado un </w:t>
      </w:r>
      <w:r w:rsidR="00E62E98" w:rsidRPr="008D03A6">
        <w:rPr>
          <w:rFonts w:ascii="Crimson Text" w:hAnsi="Crimson Text"/>
          <w:color w:val="000000" w:themeColor="text1"/>
          <w:sz w:val="26"/>
          <w:szCs w:val="26"/>
        </w:rPr>
        <w:t>héroe</w:t>
      </w:r>
      <w:r w:rsidRPr="008D03A6">
        <w:rPr>
          <w:rFonts w:ascii="Crimson Text" w:hAnsi="Crimson Text"/>
          <w:color w:val="000000" w:themeColor="text1"/>
          <w:sz w:val="26"/>
          <w:szCs w:val="26"/>
        </w:rPr>
        <w:t xml:space="preserve"> por haber salvado </w:t>
      </w:r>
      <w:del w:id="354" w:author="PC" w:date="2025-07-04T17:31:00Z">
        <w:r w:rsidRPr="008D03A6" w:rsidDel="006B0DB5">
          <w:rPr>
            <w:rFonts w:ascii="Crimson Text" w:hAnsi="Crimson Text"/>
            <w:color w:val="000000" w:themeColor="text1"/>
            <w:sz w:val="26"/>
            <w:szCs w:val="26"/>
          </w:rPr>
          <w:delText>su</w:delText>
        </w:r>
      </w:del>
      <w:ins w:id="355" w:author="PC" w:date="2025-07-04T17:31:00Z">
        <w:r w:rsidR="006B0DB5">
          <w:rPr>
            <w:rFonts w:ascii="Crimson Text" w:hAnsi="Crimson Text"/>
            <w:color w:val="000000" w:themeColor="text1"/>
            <w:sz w:val="26"/>
            <w:szCs w:val="26"/>
          </w:rPr>
          <w:t>la</w:t>
        </w:r>
      </w:ins>
      <w:r w:rsidRPr="008D03A6">
        <w:rPr>
          <w:rFonts w:ascii="Crimson Text" w:hAnsi="Crimson Text"/>
          <w:color w:val="000000" w:themeColor="text1"/>
          <w:sz w:val="26"/>
          <w:szCs w:val="26"/>
        </w:rPr>
        <w:t xml:space="preserve"> vida</w:t>
      </w:r>
      <w:ins w:id="356" w:author="PC" w:date="2025-07-04T17:31:00Z">
        <w:r w:rsidR="006B0DB5">
          <w:rPr>
            <w:rFonts w:ascii="Crimson Text" w:hAnsi="Crimson Text"/>
            <w:color w:val="000000" w:themeColor="text1"/>
            <w:sz w:val="26"/>
            <w:szCs w:val="26"/>
          </w:rPr>
          <w:t xml:space="preserve"> de Elena</w:t>
        </w:r>
      </w:ins>
      <w:r w:rsidRPr="008D03A6">
        <w:rPr>
          <w:rFonts w:ascii="Crimson Text" w:hAnsi="Crimson Text"/>
          <w:color w:val="000000" w:themeColor="text1"/>
          <w:sz w:val="26"/>
          <w:szCs w:val="26"/>
        </w:rPr>
        <w:t xml:space="preserve">. El </w:t>
      </w:r>
      <w:r w:rsidR="00E62E98" w:rsidRPr="008D03A6">
        <w:rPr>
          <w:rFonts w:ascii="Crimson Text" w:hAnsi="Crimson Text"/>
          <w:color w:val="000000" w:themeColor="text1"/>
          <w:sz w:val="26"/>
          <w:szCs w:val="26"/>
        </w:rPr>
        <w:t>contexto</w:t>
      </w:r>
      <w:r w:rsidRPr="008D03A6">
        <w:rPr>
          <w:rFonts w:ascii="Crimson Text" w:hAnsi="Crimson Text"/>
          <w:color w:val="000000" w:themeColor="text1"/>
          <w:sz w:val="26"/>
          <w:szCs w:val="26"/>
        </w:rPr>
        <w:t xml:space="preserve"> era festivo</w:t>
      </w:r>
      <w:ins w:id="357" w:author="PC" w:date="2025-07-04T17:32:00Z">
        <w:r w:rsidR="006B0DB5">
          <w:rPr>
            <w:rFonts w:ascii="Crimson Text" w:hAnsi="Crimson Text"/>
            <w:color w:val="000000" w:themeColor="text1"/>
            <w:sz w:val="26"/>
            <w:szCs w:val="26"/>
          </w:rPr>
          <w:t xml:space="preserve"> y</w:t>
        </w:r>
      </w:ins>
      <w:del w:id="358" w:author="PC" w:date="2025-07-04T17:32:00Z">
        <w:r w:rsidRPr="008D03A6" w:rsidDel="006B0DB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todos estaban felices, todos menos </w:t>
      </w:r>
      <w:r w:rsidR="00AF7725" w:rsidRPr="008D03A6">
        <w:rPr>
          <w:rFonts w:ascii="Crimson Text" w:hAnsi="Crimson Text"/>
          <w:color w:val="000000" w:themeColor="text1"/>
          <w:sz w:val="26"/>
          <w:szCs w:val="26"/>
        </w:rPr>
        <w:t>ella</w:t>
      </w:r>
      <w:r w:rsidR="00B5277F" w:rsidRPr="008D03A6">
        <w:rPr>
          <w:rFonts w:ascii="Crimson Text" w:hAnsi="Crimson Text"/>
          <w:color w:val="000000" w:themeColor="text1"/>
          <w:sz w:val="26"/>
          <w:szCs w:val="26"/>
        </w:rPr>
        <w:t xml:space="preserve">, quien </w:t>
      </w:r>
      <w:r w:rsidR="004820AF" w:rsidRPr="008D03A6">
        <w:rPr>
          <w:rFonts w:ascii="Crimson Text" w:hAnsi="Crimson Text"/>
          <w:color w:val="000000" w:themeColor="text1"/>
          <w:sz w:val="26"/>
          <w:szCs w:val="26"/>
        </w:rPr>
        <w:t xml:space="preserve">tenía el corazón </w:t>
      </w:r>
      <w:del w:id="359" w:author="PC" w:date="2025-07-04T17:32:00Z">
        <w:r w:rsidR="0030656B" w:rsidRPr="008D03A6" w:rsidDel="006B0DB5">
          <w:rPr>
            <w:rFonts w:ascii="Crimson Text" w:hAnsi="Crimson Text"/>
            <w:color w:val="000000" w:themeColor="text1"/>
            <w:sz w:val="26"/>
            <w:szCs w:val="26"/>
          </w:rPr>
          <w:delText>herido</w:delText>
        </w:r>
      </w:del>
      <w:ins w:id="360" w:author="PC" w:date="2025-07-04T17:32:00Z">
        <w:r w:rsidR="006B0DB5">
          <w:rPr>
            <w:rFonts w:ascii="Crimson Text" w:hAnsi="Crimson Text"/>
            <w:color w:val="000000" w:themeColor="text1"/>
            <w:sz w:val="26"/>
            <w:szCs w:val="26"/>
          </w:rPr>
          <w:t>roto</w:t>
        </w:r>
      </w:ins>
      <w:r w:rsidR="004820AF" w:rsidRPr="008D03A6">
        <w:rPr>
          <w:rFonts w:ascii="Crimson Text" w:hAnsi="Crimson Text"/>
          <w:color w:val="000000" w:themeColor="text1"/>
          <w:sz w:val="26"/>
          <w:szCs w:val="26"/>
        </w:rPr>
        <w:t>.</w:t>
      </w:r>
    </w:p>
    <w:p w:rsidR="00BF2925" w:rsidRPr="008D03A6" w:rsidRDefault="007B676E"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l</w:t>
      </w:r>
      <w:r w:rsidR="004820AF" w:rsidRPr="008D03A6">
        <w:rPr>
          <w:rFonts w:ascii="Crimson Text" w:hAnsi="Crimson Text"/>
          <w:color w:val="000000" w:themeColor="text1"/>
          <w:sz w:val="26"/>
          <w:szCs w:val="26"/>
        </w:rPr>
        <w:t>a princesa</w:t>
      </w:r>
      <w:r w:rsidRPr="008D03A6">
        <w:rPr>
          <w:rFonts w:ascii="Crimson Text" w:hAnsi="Crimson Text"/>
          <w:color w:val="000000" w:themeColor="text1"/>
          <w:sz w:val="26"/>
          <w:szCs w:val="26"/>
        </w:rPr>
        <w:t xml:space="preserve"> </w:t>
      </w:r>
      <w:r w:rsidR="0030656B" w:rsidRPr="008D03A6">
        <w:rPr>
          <w:rFonts w:ascii="Crimson Text" w:hAnsi="Crimson Text"/>
          <w:color w:val="000000" w:themeColor="text1"/>
          <w:sz w:val="26"/>
          <w:szCs w:val="26"/>
        </w:rPr>
        <w:t>se sentía</w:t>
      </w:r>
      <w:r w:rsidRPr="008D03A6">
        <w:rPr>
          <w:rFonts w:ascii="Crimson Text" w:hAnsi="Crimson Text"/>
          <w:color w:val="000000" w:themeColor="text1"/>
          <w:sz w:val="26"/>
          <w:szCs w:val="26"/>
        </w:rPr>
        <w:t xml:space="preserve"> </w:t>
      </w:r>
      <w:r w:rsidR="00AF7725" w:rsidRPr="008D03A6">
        <w:rPr>
          <w:rFonts w:ascii="Crimson Text" w:hAnsi="Crimson Text"/>
          <w:color w:val="000000" w:themeColor="text1"/>
          <w:sz w:val="26"/>
          <w:szCs w:val="26"/>
        </w:rPr>
        <w:t>afligida</w:t>
      </w:r>
      <w:r w:rsidRPr="008D03A6">
        <w:rPr>
          <w:rFonts w:ascii="Crimson Text" w:hAnsi="Crimson Text"/>
          <w:color w:val="000000" w:themeColor="text1"/>
          <w:sz w:val="26"/>
          <w:szCs w:val="26"/>
        </w:rPr>
        <w:t xml:space="preserve">, </w:t>
      </w:r>
      <w:r w:rsidR="002E7CF7" w:rsidRPr="008D03A6">
        <w:rPr>
          <w:rFonts w:ascii="Crimson Text" w:hAnsi="Crimson Text"/>
          <w:color w:val="000000" w:themeColor="text1"/>
          <w:sz w:val="26"/>
          <w:szCs w:val="26"/>
        </w:rPr>
        <w:t>solía aislarse</w:t>
      </w:r>
      <w:r w:rsidRPr="008D03A6">
        <w:rPr>
          <w:rFonts w:ascii="Crimson Text" w:hAnsi="Crimson Text"/>
          <w:color w:val="000000" w:themeColor="text1"/>
          <w:sz w:val="26"/>
          <w:szCs w:val="26"/>
        </w:rPr>
        <w:t xml:space="preserve"> del mundo</w:t>
      </w:r>
      <w:r w:rsidR="004820AF" w:rsidRPr="008D03A6">
        <w:rPr>
          <w:rFonts w:ascii="Crimson Text" w:hAnsi="Crimson Text"/>
          <w:color w:val="000000" w:themeColor="text1"/>
          <w:sz w:val="26"/>
          <w:szCs w:val="26"/>
        </w:rPr>
        <w:t xml:space="preserve">, salvo </w:t>
      </w:r>
      <w:r w:rsidRPr="008D03A6">
        <w:rPr>
          <w:rFonts w:ascii="Crimson Text" w:hAnsi="Crimson Text"/>
          <w:color w:val="000000" w:themeColor="text1"/>
          <w:sz w:val="26"/>
          <w:szCs w:val="26"/>
        </w:rPr>
        <w:t>de</w:t>
      </w:r>
      <w:r w:rsidR="004820AF" w:rsidRPr="008D03A6">
        <w:rPr>
          <w:rFonts w:ascii="Crimson Text" w:hAnsi="Crimson Text"/>
          <w:color w:val="000000" w:themeColor="text1"/>
          <w:sz w:val="26"/>
          <w:szCs w:val="26"/>
        </w:rPr>
        <w:t xml:space="preserve"> </w:t>
      </w:r>
      <w:proofErr w:type="spellStart"/>
      <w:r w:rsidR="004820AF" w:rsidRPr="008D03A6">
        <w:rPr>
          <w:rFonts w:ascii="Crimson Text" w:hAnsi="Crimson Text"/>
          <w:color w:val="000000" w:themeColor="text1"/>
          <w:sz w:val="26"/>
          <w:szCs w:val="26"/>
        </w:rPr>
        <w:t>Engla</w:t>
      </w:r>
      <w:proofErr w:type="spellEnd"/>
      <w:del w:id="361" w:author="PC" w:date="2025-07-04T17:34:00Z">
        <w:r w:rsidR="004820AF" w:rsidRPr="008D03A6" w:rsidDel="006B0DB5">
          <w:rPr>
            <w:rFonts w:ascii="Crimson Text" w:hAnsi="Crimson Text"/>
            <w:color w:val="000000" w:themeColor="text1"/>
            <w:sz w:val="26"/>
            <w:szCs w:val="26"/>
          </w:rPr>
          <w:delText xml:space="preserve">, </w:delText>
        </w:r>
        <w:commentRangeStart w:id="362"/>
        <w:r w:rsidR="004820AF" w:rsidRPr="008D03A6" w:rsidDel="006B0DB5">
          <w:rPr>
            <w:rFonts w:ascii="Crimson Text" w:hAnsi="Crimson Text"/>
            <w:color w:val="000000" w:themeColor="text1"/>
            <w:sz w:val="26"/>
            <w:szCs w:val="26"/>
          </w:rPr>
          <w:delText>su única confidente</w:delText>
        </w:r>
      </w:del>
      <w:commentRangeEnd w:id="362"/>
      <w:r w:rsidR="006B0DB5">
        <w:rPr>
          <w:rStyle w:val="Refdecomentario"/>
        </w:rPr>
        <w:commentReference w:id="362"/>
      </w:r>
      <w:r w:rsidR="004820AF" w:rsidRPr="008D03A6">
        <w:rPr>
          <w:rFonts w:ascii="Crimson Text" w:hAnsi="Crimson Text"/>
          <w:color w:val="000000" w:themeColor="text1"/>
          <w:sz w:val="26"/>
          <w:szCs w:val="26"/>
        </w:rPr>
        <w:t xml:space="preserve">. El rey conocía el vínculo </w:t>
      </w:r>
      <w:r w:rsidR="00AF7725" w:rsidRPr="008D03A6">
        <w:rPr>
          <w:rFonts w:ascii="Crimson Text" w:hAnsi="Crimson Text"/>
          <w:color w:val="000000" w:themeColor="text1"/>
          <w:sz w:val="26"/>
          <w:szCs w:val="26"/>
        </w:rPr>
        <w:t xml:space="preserve">y </w:t>
      </w:r>
      <w:r w:rsidR="002E7CF7" w:rsidRPr="008D03A6">
        <w:rPr>
          <w:rFonts w:ascii="Crimson Text" w:hAnsi="Crimson Text"/>
          <w:color w:val="000000" w:themeColor="text1"/>
          <w:sz w:val="26"/>
          <w:szCs w:val="26"/>
        </w:rPr>
        <w:t>sabía cómo</w:t>
      </w:r>
      <w:r w:rsidR="00AF7725" w:rsidRPr="008D03A6">
        <w:rPr>
          <w:rFonts w:ascii="Crimson Text" w:hAnsi="Crimson Text"/>
          <w:color w:val="000000" w:themeColor="text1"/>
          <w:sz w:val="26"/>
          <w:szCs w:val="26"/>
        </w:rPr>
        <w:t xml:space="preserve"> usarlo a su favor. Esta vez</w:t>
      </w:r>
      <w:r w:rsidR="004820AF" w:rsidRPr="008D03A6">
        <w:rPr>
          <w:rFonts w:ascii="Crimson Text" w:hAnsi="Crimson Text"/>
          <w:color w:val="000000" w:themeColor="text1"/>
          <w:sz w:val="26"/>
          <w:szCs w:val="26"/>
        </w:rPr>
        <w:t xml:space="preserve">, como tantas </w:t>
      </w:r>
      <w:r w:rsidR="00AF7725" w:rsidRPr="008D03A6">
        <w:rPr>
          <w:rFonts w:ascii="Crimson Text" w:hAnsi="Crimson Text"/>
          <w:color w:val="000000" w:themeColor="text1"/>
          <w:sz w:val="26"/>
          <w:szCs w:val="26"/>
        </w:rPr>
        <w:t>otras</w:t>
      </w:r>
      <w:r w:rsidR="004820AF" w:rsidRPr="008D03A6">
        <w:rPr>
          <w:rFonts w:ascii="Crimson Text" w:hAnsi="Crimson Text"/>
          <w:color w:val="000000" w:themeColor="text1"/>
          <w:sz w:val="26"/>
          <w:szCs w:val="26"/>
        </w:rPr>
        <w:t xml:space="preserve">, le había </w:t>
      </w:r>
      <w:r w:rsidR="00AF7725" w:rsidRPr="008D03A6">
        <w:rPr>
          <w:rFonts w:ascii="Crimson Text" w:hAnsi="Crimson Text"/>
          <w:color w:val="000000" w:themeColor="text1"/>
          <w:sz w:val="26"/>
          <w:szCs w:val="26"/>
        </w:rPr>
        <w:t>ordenado</w:t>
      </w:r>
      <w:r w:rsidR="004820AF" w:rsidRPr="008D03A6">
        <w:rPr>
          <w:rFonts w:ascii="Crimson Text" w:hAnsi="Crimson Text"/>
          <w:color w:val="000000" w:themeColor="text1"/>
          <w:sz w:val="26"/>
          <w:szCs w:val="26"/>
        </w:rPr>
        <w:t xml:space="preserve"> a la </w:t>
      </w:r>
      <w:r w:rsidR="00AF7725" w:rsidRPr="008D03A6">
        <w:rPr>
          <w:rFonts w:ascii="Crimson Text" w:hAnsi="Crimson Text"/>
          <w:color w:val="000000" w:themeColor="text1"/>
          <w:sz w:val="26"/>
          <w:szCs w:val="26"/>
        </w:rPr>
        <w:t xml:space="preserve">dama que interviniese para </w:t>
      </w:r>
      <w:r w:rsidR="0030656B" w:rsidRPr="008D03A6">
        <w:rPr>
          <w:rFonts w:ascii="Crimson Text" w:hAnsi="Crimson Text"/>
          <w:color w:val="000000" w:themeColor="text1"/>
          <w:sz w:val="26"/>
          <w:szCs w:val="26"/>
        </w:rPr>
        <w:t>animarla</w:t>
      </w:r>
      <w:r w:rsidR="00FB2B3E" w:rsidRPr="008D03A6">
        <w:rPr>
          <w:rFonts w:ascii="Crimson Text" w:hAnsi="Crimson Text"/>
          <w:color w:val="000000" w:themeColor="text1"/>
          <w:sz w:val="26"/>
          <w:szCs w:val="26"/>
        </w:rPr>
        <w:t xml:space="preserve"> y </w:t>
      </w:r>
      <w:r w:rsidR="0030656B" w:rsidRPr="008D03A6">
        <w:rPr>
          <w:rFonts w:ascii="Crimson Text" w:hAnsi="Crimson Text"/>
          <w:color w:val="000000" w:themeColor="text1"/>
          <w:sz w:val="26"/>
          <w:szCs w:val="26"/>
        </w:rPr>
        <w:t>persuadirla</w:t>
      </w:r>
      <w:r w:rsidR="00FB2B3E" w:rsidRPr="008D03A6">
        <w:rPr>
          <w:rFonts w:ascii="Crimson Text" w:hAnsi="Crimson Text"/>
          <w:color w:val="000000" w:themeColor="text1"/>
          <w:sz w:val="26"/>
          <w:szCs w:val="26"/>
        </w:rPr>
        <w:t xml:space="preserve"> </w:t>
      </w:r>
      <w:r w:rsidR="0030656B" w:rsidRPr="008D03A6">
        <w:rPr>
          <w:rFonts w:ascii="Crimson Text" w:hAnsi="Crimson Text"/>
          <w:color w:val="000000" w:themeColor="text1"/>
          <w:sz w:val="26"/>
          <w:szCs w:val="26"/>
        </w:rPr>
        <w:t>de que asistiera</w:t>
      </w:r>
      <w:r w:rsidR="00FB2B3E" w:rsidRPr="008D03A6">
        <w:rPr>
          <w:rFonts w:ascii="Crimson Text" w:hAnsi="Crimson Text"/>
          <w:color w:val="000000" w:themeColor="text1"/>
          <w:sz w:val="26"/>
          <w:szCs w:val="26"/>
        </w:rPr>
        <w:t xml:space="preserve"> a la reunión</w:t>
      </w:r>
      <w:r w:rsidR="004820AF" w:rsidRPr="008D03A6">
        <w:rPr>
          <w:rFonts w:ascii="Crimson Text" w:hAnsi="Crimson Text"/>
          <w:color w:val="000000" w:themeColor="text1"/>
          <w:sz w:val="26"/>
          <w:szCs w:val="26"/>
        </w:rPr>
        <w:t xml:space="preserve">. </w:t>
      </w:r>
      <w:del w:id="363" w:author="PC" w:date="2025-07-04T17:34:00Z">
        <w:r w:rsidR="00354B62" w:rsidRPr="008D03A6" w:rsidDel="006B0DB5">
          <w:rPr>
            <w:rFonts w:ascii="Crimson Text" w:hAnsi="Crimson Text"/>
            <w:color w:val="000000" w:themeColor="text1"/>
            <w:sz w:val="26"/>
            <w:szCs w:val="26"/>
          </w:rPr>
          <w:delText>Luego</w:delText>
        </w:r>
        <w:r w:rsidR="00AF7725" w:rsidRPr="008D03A6" w:rsidDel="006B0DB5">
          <w:rPr>
            <w:rFonts w:ascii="Crimson Text" w:hAnsi="Crimson Text"/>
            <w:color w:val="000000" w:themeColor="text1"/>
            <w:sz w:val="26"/>
            <w:szCs w:val="26"/>
          </w:rPr>
          <w:delText>,</w:delText>
        </w:r>
        <w:r w:rsidR="004820AF" w:rsidRPr="008D03A6" w:rsidDel="006B0DB5">
          <w:rPr>
            <w:rFonts w:ascii="Crimson Text" w:hAnsi="Crimson Text"/>
            <w:color w:val="000000" w:themeColor="text1"/>
            <w:sz w:val="26"/>
            <w:szCs w:val="26"/>
          </w:rPr>
          <w:delText xml:space="preserve"> fiel</w:delText>
        </w:r>
        <w:r w:rsidR="00354B62" w:rsidRPr="008D03A6" w:rsidDel="006B0DB5">
          <w:rPr>
            <w:rFonts w:ascii="Crimson Text" w:hAnsi="Crimson Text"/>
            <w:color w:val="000000" w:themeColor="text1"/>
            <w:sz w:val="26"/>
            <w:szCs w:val="26"/>
          </w:rPr>
          <w:delText>mente</w:delText>
        </w:r>
      </w:del>
      <w:ins w:id="364" w:author="PC" w:date="2025-07-04T17:34:00Z">
        <w:r w:rsidR="006B0DB5">
          <w:rPr>
            <w:rFonts w:ascii="Crimson Text" w:hAnsi="Crimson Text"/>
            <w:color w:val="000000" w:themeColor="text1"/>
            <w:sz w:val="26"/>
            <w:szCs w:val="26"/>
          </w:rPr>
          <w:t>Fielmente</w:t>
        </w:r>
      </w:ins>
      <w:r w:rsidR="004820AF"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 xml:space="preserve">la mujer </w:t>
      </w:r>
      <w:r w:rsidR="00315290" w:rsidRPr="008D03A6">
        <w:rPr>
          <w:rFonts w:ascii="Crimson Text" w:hAnsi="Crimson Text"/>
          <w:color w:val="000000" w:themeColor="text1"/>
          <w:sz w:val="26"/>
          <w:szCs w:val="26"/>
        </w:rPr>
        <w:t>se puso manos a la obra</w:t>
      </w:r>
      <w:r w:rsidR="004820A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Una vez en la</w:t>
      </w:r>
      <w:r w:rsidR="00B5277F" w:rsidRPr="008D03A6">
        <w:rPr>
          <w:rFonts w:ascii="Crimson Text" w:hAnsi="Crimson Text"/>
          <w:color w:val="000000" w:themeColor="text1"/>
          <w:sz w:val="26"/>
          <w:szCs w:val="26"/>
        </w:rPr>
        <w:t xml:space="preserve"> </w:t>
      </w:r>
      <w:r w:rsidR="00434B48" w:rsidRPr="008D03A6">
        <w:rPr>
          <w:rFonts w:ascii="Crimson Text" w:hAnsi="Crimson Text"/>
          <w:color w:val="000000" w:themeColor="text1"/>
          <w:sz w:val="26"/>
          <w:szCs w:val="26"/>
        </w:rPr>
        <w:t xml:space="preserve">entrada de la </w:t>
      </w:r>
      <w:r w:rsidRPr="008D03A6">
        <w:rPr>
          <w:rFonts w:ascii="Crimson Text" w:hAnsi="Crimson Text"/>
          <w:color w:val="000000" w:themeColor="text1"/>
          <w:sz w:val="26"/>
          <w:szCs w:val="26"/>
        </w:rPr>
        <w:t>alcoba, dio algunos golpes a la puerta, acompañando con su voz.</w:t>
      </w:r>
    </w:p>
    <w:p w:rsidR="007B676E"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B676E" w:rsidRPr="008D03A6">
        <w:rPr>
          <w:rFonts w:ascii="Crimson Text" w:hAnsi="Crimson Text"/>
          <w:color w:val="000000" w:themeColor="text1"/>
          <w:sz w:val="26"/>
          <w:szCs w:val="26"/>
        </w:rPr>
        <w:t xml:space="preserve">Elena, quisiera hablar contigo. Soy </w:t>
      </w:r>
      <w:proofErr w:type="spellStart"/>
      <w:r w:rsidR="007B676E" w:rsidRPr="008D03A6">
        <w:rPr>
          <w:rFonts w:ascii="Crimson Text" w:hAnsi="Crimson Text"/>
          <w:color w:val="000000" w:themeColor="text1"/>
          <w:sz w:val="26"/>
          <w:szCs w:val="26"/>
        </w:rPr>
        <w:t>Engla</w:t>
      </w:r>
      <w:proofErr w:type="spellEnd"/>
      <w:r w:rsidR="007B676E" w:rsidRPr="008D03A6">
        <w:rPr>
          <w:rFonts w:ascii="Crimson Text" w:hAnsi="Crimson Text"/>
          <w:color w:val="000000" w:themeColor="text1"/>
          <w:sz w:val="26"/>
          <w:szCs w:val="26"/>
        </w:rPr>
        <w:t>, déjame pasar</w:t>
      </w:r>
      <w:r w:rsidR="00354B62" w:rsidRPr="008D03A6">
        <w:rPr>
          <w:rFonts w:ascii="Crimson Text" w:hAnsi="Crimson Text"/>
          <w:color w:val="000000" w:themeColor="text1"/>
          <w:sz w:val="26"/>
          <w:szCs w:val="26"/>
        </w:rPr>
        <w:t xml:space="preserve"> por favor</w:t>
      </w:r>
      <w:r w:rsidR="007B676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B676E" w:rsidRPr="008D03A6">
        <w:rPr>
          <w:rFonts w:ascii="Crimson Text" w:hAnsi="Crimson Text"/>
          <w:color w:val="000000" w:themeColor="text1"/>
          <w:sz w:val="26"/>
          <w:szCs w:val="26"/>
        </w:rPr>
        <w:t xml:space="preserve">suplicó, y aguardo </w:t>
      </w:r>
      <w:r w:rsidR="00354B62" w:rsidRPr="008D03A6">
        <w:rPr>
          <w:rFonts w:ascii="Crimson Text" w:hAnsi="Crimson Text"/>
          <w:color w:val="000000" w:themeColor="text1"/>
          <w:sz w:val="26"/>
          <w:szCs w:val="26"/>
        </w:rPr>
        <w:t>pacientemente</w:t>
      </w:r>
      <w:r w:rsidR="007B676E"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Poco después,</w:t>
      </w:r>
      <w:r w:rsidR="007B676E"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la princesa abrió</w:t>
      </w:r>
      <w:r w:rsidR="007B676E" w:rsidRPr="008D03A6">
        <w:rPr>
          <w:rFonts w:ascii="Crimson Text" w:hAnsi="Crimson Text"/>
          <w:color w:val="000000" w:themeColor="text1"/>
          <w:sz w:val="26"/>
          <w:szCs w:val="26"/>
        </w:rPr>
        <w:t xml:space="preserve"> la puerta y la invitó a </w:t>
      </w:r>
      <w:del w:id="365" w:author="PC" w:date="2025-07-04T17:35:00Z">
        <w:r w:rsidR="00354B62" w:rsidRPr="008D03A6" w:rsidDel="006B0DB5">
          <w:rPr>
            <w:rFonts w:ascii="Crimson Text" w:hAnsi="Crimson Text"/>
            <w:color w:val="000000" w:themeColor="text1"/>
            <w:sz w:val="26"/>
            <w:szCs w:val="26"/>
          </w:rPr>
          <w:delText>pasar</w:delText>
        </w:r>
      </w:del>
      <w:ins w:id="366" w:author="PC" w:date="2025-07-04T17:35:00Z">
        <w:r w:rsidR="006B0DB5">
          <w:rPr>
            <w:rFonts w:ascii="Crimson Text" w:hAnsi="Crimson Text"/>
            <w:color w:val="000000" w:themeColor="text1"/>
            <w:sz w:val="26"/>
            <w:szCs w:val="26"/>
          </w:rPr>
          <w:t>entrar</w:t>
        </w:r>
      </w:ins>
      <w:r w:rsidR="007B676E" w:rsidRPr="008D03A6">
        <w:rPr>
          <w:rFonts w:ascii="Crimson Text" w:hAnsi="Crimson Text"/>
          <w:color w:val="000000" w:themeColor="text1"/>
          <w:sz w:val="26"/>
          <w:szCs w:val="26"/>
        </w:rPr>
        <w:t>.</w:t>
      </w:r>
    </w:p>
    <w:p w:rsidR="007B676E" w:rsidRPr="008D03A6" w:rsidRDefault="00437241"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dama </w:t>
      </w:r>
      <w:r w:rsidR="00354B62" w:rsidRPr="008D03A6">
        <w:rPr>
          <w:rFonts w:ascii="Crimson Text" w:hAnsi="Crimson Text"/>
          <w:color w:val="000000" w:themeColor="text1"/>
          <w:sz w:val="26"/>
          <w:szCs w:val="26"/>
        </w:rPr>
        <w:t>ingresó</w:t>
      </w:r>
      <w:r w:rsidRPr="008D03A6">
        <w:rPr>
          <w:rFonts w:ascii="Crimson Text" w:hAnsi="Crimson Text"/>
          <w:color w:val="000000" w:themeColor="text1"/>
          <w:sz w:val="26"/>
          <w:szCs w:val="26"/>
        </w:rPr>
        <w:t xml:space="preserve"> </w:t>
      </w:r>
      <w:r w:rsidR="00354B62" w:rsidRPr="008D03A6">
        <w:rPr>
          <w:rFonts w:ascii="Crimson Text" w:hAnsi="Crimson Text"/>
          <w:color w:val="000000" w:themeColor="text1"/>
          <w:sz w:val="26"/>
          <w:szCs w:val="26"/>
        </w:rPr>
        <w:t>en silencio</w:t>
      </w:r>
      <w:ins w:id="367" w:author="PC" w:date="2025-07-04T17:35:00Z">
        <w:r w:rsidR="006B0DB5">
          <w:rPr>
            <w:rFonts w:ascii="Crimson Text" w:hAnsi="Crimson Text"/>
            <w:color w:val="000000" w:themeColor="text1"/>
            <w:sz w:val="26"/>
            <w:szCs w:val="26"/>
          </w:rPr>
          <w:t xml:space="preserve"> y</w:t>
        </w:r>
      </w:ins>
      <w:del w:id="368" w:author="PC" w:date="2025-07-04T17:35:00Z">
        <w:r w:rsidRPr="008D03A6" w:rsidDel="006B0DB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mantuvo observando a la joven, quien evitó su mirada y </w:t>
      </w:r>
      <w:del w:id="369" w:author="PC" w:date="2025-07-04T17:36:00Z">
        <w:r w:rsidR="00354B62" w:rsidRPr="008D03A6" w:rsidDel="006B0DB5">
          <w:rPr>
            <w:rFonts w:ascii="Crimson Text" w:hAnsi="Crimson Text"/>
            <w:color w:val="000000" w:themeColor="text1"/>
            <w:sz w:val="26"/>
            <w:szCs w:val="26"/>
          </w:rPr>
          <w:delText>se recostó</w:delText>
        </w:r>
      </w:del>
      <w:ins w:id="370" w:author="PC" w:date="2025-07-04T17:36:00Z">
        <w:r w:rsidR="006B0DB5">
          <w:rPr>
            <w:rFonts w:ascii="Crimson Text" w:hAnsi="Crimson Text"/>
            <w:color w:val="000000" w:themeColor="text1"/>
            <w:sz w:val="26"/>
            <w:szCs w:val="26"/>
          </w:rPr>
          <w:t>optó por recostarse</w:t>
        </w:r>
      </w:ins>
      <w:del w:id="371" w:author="PC" w:date="2025-07-04T17:36:00Z">
        <w:r w:rsidR="00354B62" w:rsidRPr="008D03A6" w:rsidDel="006B0DB5">
          <w:rPr>
            <w:rFonts w:ascii="Crimson Text" w:hAnsi="Crimson Text"/>
            <w:color w:val="000000" w:themeColor="text1"/>
            <w:sz w:val="26"/>
            <w:szCs w:val="26"/>
          </w:rPr>
          <w:delText xml:space="preserve"> sobre</w:delText>
        </w:r>
      </w:del>
      <w:ins w:id="372" w:author="PC" w:date="2025-07-04T17:36:00Z">
        <w:r w:rsidR="006B0DB5">
          <w:rPr>
            <w:rFonts w:ascii="Crimson Text" w:hAnsi="Crimson Text"/>
            <w:color w:val="000000" w:themeColor="text1"/>
            <w:sz w:val="26"/>
            <w:szCs w:val="26"/>
          </w:rPr>
          <w:t xml:space="preserve"> en</w:t>
        </w:r>
      </w:ins>
      <w:r w:rsidR="00354B62" w:rsidRPr="008D03A6">
        <w:rPr>
          <w:rFonts w:ascii="Crimson Text" w:hAnsi="Crimson Text"/>
          <w:color w:val="000000" w:themeColor="text1"/>
          <w:sz w:val="26"/>
          <w:szCs w:val="26"/>
        </w:rPr>
        <w:t xml:space="preserve"> la cama</w:t>
      </w:r>
      <w:r w:rsidRPr="008D03A6">
        <w:rPr>
          <w:rFonts w:ascii="Crimson Text" w:hAnsi="Crimson Text"/>
          <w:color w:val="000000" w:themeColor="text1"/>
          <w:sz w:val="26"/>
          <w:szCs w:val="26"/>
        </w:rPr>
        <w:t xml:space="preserve">. </w:t>
      </w:r>
      <w:proofErr w:type="spellStart"/>
      <w:ins w:id="373" w:author="PC" w:date="2025-07-04T17:36:00Z">
        <w:r w:rsidR="006B0DB5">
          <w:rPr>
            <w:rFonts w:ascii="Crimson Text" w:hAnsi="Crimson Text"/>
            <w:color w:val="000000" w:themeColor="text1"/>
            <w:sz w:val="26"/>
            <w:szCs w:val="26"/>
          </w:rPr>
          <w:t>Engla</w:t>
        </w:r>
        <w:proofErr w:type="spellEnd"/>
        <w:r w:rsidR="006B0DB5">
          <w:rPr>
            <w:rFonts w:ascii="Crimson Text" w:hAnsi="Crimson Text"/>
            <w:color w:val="000000" w:themeColor="text1"/>
            <w:sz w:val="26"/>
            <w:szCs w:val="26"/>
          </w:rPr>
          <w:t xml:space="preserve"> </w:t>
        </w:r>
      </w:ins>
      <w:del w:id="374" w:author="PC" w:date="2025-07-04T17:36:00Z">
        <w:r w:rsidRPr="008D03A6" w:rsidDel="006B0DB5">
          <w:rPr>
            <w:rFonts w:ascii="Crimson Text" w:hAnsi="Crimson Text"/>
            <w:color w:val="000000" w:themeColor="text1"/>
            <w:sz w:val="26"/>
            <w:szCs w:val="26"/>
          </w:rPr>
          <w:delText>Se</w:delText>
        </w:r>
      </w:del>
      <w:ins w:id="375" w:author="PC" w:date="2025-07-04T17:36:00Z">
        <w:r w:rsidR="006B0DB5">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acercó a ella y retiró el cabello que le cubría parcialmente el rostro, </w:t>
      </w:r>
      <w:ins w:id="376" w:author="PC" w:date="2025-07-04T17:36:00Z">
        <w:r w:rsidR="006B0DB5">
          <w:rPr>
            <w:rFonts w:ascii="Crimson Text" w:hAnsi="Crimson Text"/>
            <w:color w:val="000000" w:themeColor="text1"/>
            <w:sz w:val="26"/>
            <w:szCs w:val="26"/>
          </w:rPr>
          <w:t xml:space="preserve">exponiendo </w:t>
        </w:r>
      </w:ins>
      <w:del w:id="377" w:author="PC" w:date="2025-07-04T17:36:00Z">
        <w:r w:rsidRPr="008D03A6" w:rsidDel="006B0DB5">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su mirada pálida y perdida</w:t>
      </w:r>
      <w:del w:id="378" w:author="PC" w:date="2025-07-04T17:36:00Z">
        <w:r w:rsidRPr="008D03A6" w:rsidDel="006B0DB5">
          <w:rPr>
            <w:rFonts w:ascii="Crimson Text" w:hAnsi="Crimson Text"/>
            <w:color w:val="000000" w:themeColor="text1"/>
            <w:sz w:val="26"/>
            <w:szCs w:val="26"/>
          </w:rPr>
          <w:delText xml:space="preserve"> quedó expuesta</w:delText>
        </w:r>
      </w:del>
      <w:r w:rsidRPr="008D03A6">
        <w:rPr>
          <w:rFonts w:ascii="Crimson Text" w:hAnsi="Crimson Text"/>
          <w:color w:val="000000" w:themeColor="text1"/>
          <w:sz w:val="26"/>
          <w:szCs w:val="26"/>
        </w:rPr>
        <w:t xml:space="preserve">. </w:t>
      </w:r>
      <w:r w:rsidR="00BD48D3" w:rsidRPr="008D03A6">
        <w:rPr>
          <w:rFonts w:ascii="Crimson Text" w:hAnsi="Crimson Text"/>
          <w:color w:val="000000" w:themeColor="text1"/>
          <w:sz w:val="26"/>
          <w:szCs w:val="26"/>
        </w:rPr>
        <w:t>Posó la mano en su mejilla y le inclinó el rostro con delicadeza</w:t>
      </w:r>
      <w:r w:rsidRPr="008D03A6">
        <w:rPr>
          <w:rFonts w:ascii="Crimson Text" w:hAnsi="Crimson Text"/>
          <w:color w:val="000000" w:themeColor="text1"/>
          <w:sz w:val="26"/>
          <w:szCs w:val="26"/>
        </w:rPr>
        <w:t xml:space="preserve">. La </w:t>
      </w:r>
      <w:r w:rsidR="00F938B3" w:rsidRPr="008D03A6">
        <w:rPr>
          <w:rFonts w:ascii="Crimson Text" w:hAnsi="Crimson Text"/>
          <w:color w:val="000000" w:themeColor="text1"/>
          <w:sz w:val="26"/>
          <w:szCs w:val="26"/>
        </w:rPr>
        <w:t xml:space="preserve">muchacha </w:t>
      </w:r>
      <w:r w:rsidRPr="008D03A6">
        <w:rPr>
          <w:rFonts w:ascii="Crimson Text" w:hAnsi="Crimson Text"/>
          <w:color w:val="000000" w:themeColor="text1"/>
          <w:sz w:val="26"/>
          <w:szCs w:val="26"/>
        </w:rPr>
        <w:t xml:space="preserve">levantó la vista y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pudo interceptarla. Mientras hacían contacto, pudo sentir </w:t>
      </w:r>
      <w:r w:rsidR="00F938B3"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desazón</w:t>
      </w:r>
      <w:del w:id="379" w:author="PC" w:date="2025-07-04T17:37:00Z">
        <w:r w:rsidRPr="008D03A6" w:rsidDel="006B0DB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 intentó darle consuelo.</w:t>
      </w:r>
    </w:p>
    <w:p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Sé que eres más fuerte que muchos guerrero</w:t>
      </w:r>
      <w:r w:rsidR="0062125F" w:rsidRPr="008D03A6">
        <w:rPr>
          <w:rFonts w:ascii="Crimson Text" w:hAnsi="Crimson Text"/>
          <w:color w:val="000000" w:themeColor="text1"/>
          <w:sz w:val="26"/>
          <w:szCs w:val="26"/>
        </w:rPr>
        <w:t>s, conozco tu coraje y es único.</w:t>
      </w:r>
      <w:r w:rsidR="00437241" w:rsidRPr="008D03A6">
        <w:rPr>
          <w:rFonts w:ascii="Crimson Text" w:hAnsi="Crimson Text"/>
          <w:color w:val="000000" w:themeColor="text1"/>
          <w:sz w:val="26"/>
          <w:szCs w:val="26"/>
        </w:rPr>
        <w:t xml:space="preserve"> </w:t>
      </w:r>
      <w:r w:rsidR="0062125F" w:rsidRPr="008D03A6">
        <w:rPr>
          <w:rFonts w:ascii="Crimson Text" w:hAnsi="Crimson Text"/>
          <w:color w:val="000000" w:themeColor="text1"/>
          <w:sz w:val="26"/>
          <w:szCs w:val="26"/>
        </w:rPr>
        <w:t>D</w:t>
      </w:r>
      <w:r w:rsidR="00437241" w:rsidRPr="008D03A6">
        <w:rPr>
          <w:rFonts w:ascii="Crimson Text" w:hAnsi="Crimson Text"/>
          <w:color w:val="000000" w:themeColor="text1"/>
          <w:sz w:val="26"/>
          <w:szCs w:val="26"/>
        </w:rPr>
        <w:t xml:space="preserve">eberás encontrar la manera de seguir adelante </w:t>
      </w: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susurró</w:t>
      </w:r>
      <w:del w:id="380" w:author="PC" w:date="2025-07-04T17:37:00Z">
        <w:r w:rsidR="00437241" w:rsidRPr="008D03A6" w:rsidDel="006B0DB5">
          <w:rPr>
            <w:rFonts w:ascii="Crimson Text" w:hAnsi="Crimson Text"/>
            <w:color w:val="000000" w:themeColor="text1"/>
            <w:sz w:val="26"/>
            <w:szCs w:val="26"/>
          </w:rPr>
          <w:delText>, y espero a que dijera algo</w:delText>
        </w:r>
      </w:del>
      <w:r w:rsidR="00437241" w:rsidRPr="008D03A6">
        <w:rPr>
          <w:rFonts w:ascii="Crimson Text" w:hAnsi="Crimson Text"/>
          <w:color w:val="000000" w:themeColor="text1"/>
          <w:sz w:val="26"/>
          <w:szCs w:val="26"/>
        </w:rPr>
        <w:t>.</w:t>
      </w:r>
    </w:p>
    <w:p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 xml:space="preserve">Eros está muerto, y no pude hacer nada para ayudarlo, tú sabes lo que </w:t>
      </w:r>
      <w:del w:id="381" w:author="PC" w:date="2025-07-04T17:38:00Z">
        <w:r w:rsidR="00437241" w:rsidRPr="008D03A6" w:rsidDel="006B0DB5">
          <w:rPr>
            <w:rFonts w:ascii="Crimson Text" w:hAnsi="Crimson Text"/>
            <w:color w:val="000000" w:themeColor="text1"/>
            <w:sz w:val="26"/>
            <w:szCs w:val="26"/>
          </w:rPr>
          <w:delText>significa</w:delText>
        </w:r>
        <w:r w:rsidR="002E7CF7" w:rsidRPr="008D03A6" w:rsidDel="006B0DB5">
          <w:rPr>
            <w:rFonts w:ascii="Crimson Text" w:hAnsi="Crimson Text"/>
            <w:color w:val="000000" w:themeColor="text1"/>
            <w:sz w:val="26"/>
            <w:szCs w:val="26"/>
          </w:rPr>
          <w:delText xml:space="preserve"> eso</w:delText>
        </w:r>
      </w:del>
      <w:ins w:id="382" w:author="PC" w:date="2025-07-04T17:38:00Z">
        <w:r w:rsidR="006B0DB5">
          <w:rPr>
            <w:rFonts w:ascii="Crimson Text" w:hAnsi="Crimson Text"/>
            <w:color w:val="000000" w:themeColor="text1"/>
            <w:sz w:val="26"/>
            <w:szCs w:val="26"/>
          </w:rPr>
          <w:t>significaba</w:t>
        </w:r>
      </w:ins>
      <w:r w:rsidR="00437241" w:rsidRPr="008D03A6">
        <w:rPr>
          <w:rFonts w:ascii="Crimson Text" w:hAnsi="Crimson Text"/>
          <w:color w:val="000000" w:themeColor="text1"/>
          <w:sz w:val="26"/>
          <w:szCs w:val="26"/>
        </w:rPr>
        <w:t xml:space="preserve"> para mí </w:t>
      </w:r>
      <w:r>
        <w:rPr>
          <w:rFonts w:ascii="Crimson Text" w:hAnsi="Crimson Text"/>
          <w:color w:val="000000" w:themeColor="text1"/>
          <w:sz w:val="26"/>
          <w:szCs w:val="26"/>
        </w:rPr>
        <w:t>—</w:t>
      </w:r>
      <w:r w:rsidR="00437241" w:rsidRPr="008D03A6">
        <w:rPr>
          <w:rFonts w:ascii="Crimson Text" w:hAnsi="Crimson Text"/>
          <w:color w:val="000000" w:themeColor="text1"/>
          <w:sz w:val="26"/>
          <w:szCs w:val="26"/>
        </w:rPr>
        <w:t>expresó</w:t>
      </w:r>
      <w:del w:id="383" w:author="PC" w:date="2025-07-04T17:37:00Z">
        <w:r w:rsidR="00437241" w:rsidRPr="008D03A6" w:rsidDel="006B0DB5">
          <w:rPr>
            <w:rFonts w:ascii="Crimson Text" w:hAnsi="Crimson Text"/>
            <w:color w:val="000000" w:themeColor="text1"/>
            <w:sz w:val="26"/>
            <w:szCs w:val="26"/>
          </w:rPr>
          <w:delText>,</w:delText>
        </w:r>
      </w:del>
      <w:r w:rsidR="00437241" w:rsidRPr="008D03A6">
        <w:rPr>
          <w:rFonts w:ascii="Crimson Text" w:hAnsi="Crimson Text"/>
          <w:color w:val="000000" w:themeColor="text1"/>
          <w:sz w:val="26"/>
          <w:szCs w:val="26"/>
        </w:rPr>
        <w:t xml:space="preserve"> con angustia, y sus ojos se enroje</w:t>
      </w:r>
      <w:r w:rsidR="0062125F" w:rsidRPr="008D03A6">
        <w:rPr>
          <w:rFonts w:ascii="Crimson Text" w:hAnsi="Crimson Text"/>
          <w:color w:val="000000" w:themeColor="text1"/>
          <w:sz w:val="26"/>
          <w:szCs w:val="26"/>
        </w:rPr>
        <w:t>cieron un poco</w:t>
      </w:r>
      <w:r w:rsidR="00437241" w:rsidRPr="008D03A6">
        <w:rPr>
          <w:rFonts w:ascii="Crimson Text" w:hAnsi="Crimson Text"/>
          <w:color w:val="000000" w:themeColor="text1"/>
          <w:sz w:val="26"/>
          <w:szCs w:val="26"/>
        </w:rPr>
        <w:t xml:space="preserve"> más.</w:t>
      </w:r>
    </w:p>
    <w:p w:rsidR="00437241"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Debe ser difícil</w:t>
      </w:r>
      <w:r w:rsidR="00437241" w:rsidRPr="008D03A6">
        <w:rPr>
          <w:rFonts w:ascii="Crimson Text" w:hAnsi="Crimson Text"/>
          <w:color w:val="000000" w:themeColor="text1"/>
          <w:sz w:val="26"/>
          <w:szCs w:val="26"/>
        </w:rPr>
        <w:t xml:space="preserve">, pero no puedes </w:t>
      </w:r>
      <w:r w:rsidR="0062125F" w:rsidRPr="008D03A6">
        <w:rPr>
          <w:rFonts w:ascii="Crimson Text" w:hAnsi="Crimson Text"/>
          <w:color w:val="000000" w:themeColor="text1"/>
          <w:sz w:val="26"/>
          <w:szCs w:val="26"/>
        </w:rPr>
        <w:t>cargar con</w:t>
      </w:r>
      <w:r w:rsidR="002E7CF7" w:rsidRPr="008D03A6">
        <w:rPr>
          <w:rFonts w:ascii="Crimson Text" w:hAnsi="Crimson Text"/>
          <w:color w:val="000000" w:themeColor="text1"/>
          <w:sz w:val="26"/>
          <w:szCs w:val="26"/>
        </w:rPr>
        <w:t xml:space="preserve"> esa culpa</w:t>
      </w:r>
      <w:r w:rsidR="00437241" w:rsidRPr="008D03A6">
        <w:rPr>
          <w:rFonts w:ascii="Crimson Text" w:hAnsi="Crimson Text"/>
          <w:color w:val="000000" w:themeColor="text1"/>
          <w:sz w:val="26"/>
          <w:szCs w:val="26"/>
        </w:rPr>
        <w:t xml:space="preserve">, tú no lo obligaste a tomar sus decisiones. Si los dioses eligieron ese camino para él, nosotros no </w:t>
      </w:r>
      <w:r w:rsidR="00FB2B3E" w:rsidRPr="008D03A6">
        <w:rPr>
          <w:rFonts w:ascii="Crimson Text" w:hAnsi="Crimson Text"/>
          <w:color w:val="000000" w:themeColor="text1"/>
          <w:sz w:val="26"/>
          <w:szCs w:val="26"/>
        </w:rPr>
        <w:t xml:space="preserve">podemos interferir. Así que debes </w:t>
      </w:r>
      <w:r w:rsidR="0062125F" w:rsidRPr="008D03A6">
        <w:rPr>
          <w:rFonts w:ascii="Crimson Text" w:hAnsi="Crimson Text"/>
          <w:color w:val="000000" w:themeColor="text1"/>
          <w:sz w:val="26"/>
          <w:szCs w:val="26"/>
        </w:rPr>
        <w:t>continuar con tu vida</w:t>
      </w:r>
      <w:del w:id="384" w:author="PC" w:date="2025-07-04T17:38:00Z">
        <w:r w:rsidR="00FB2B3E" w:rsidRPr="008D03A6" w:rsidDel="006B0DB5">
          <w:rPr>
            <w:rFonts w:ascii="Crimson Text" w:hAnsi="Crimson Text"/>
            <w:color w:val="000000" w:themeColor="text1"/>
            <w:sz w:val="26"/>
            <w:szCs w:val="26"/>
          </w:rPr>
          <w:delText>,</w:delText>
        </w:r>
      </w:del>
      <w:r w:rsidR="00FB2B3E" w:rsidRPr="008D03A6">
        <w:rPr>
          <w:rFonts w:ascii="Crimson Text" w:hAnsi="Crimson Text"/>
          <w:color w:val="000000" w:themeColor="text1"/>
          <w:sz w:val="26"/>
          <w:szCs w:val="26"/>
        </w:rPr>
        <w:t xml:space="preserve"> y no volver a hacer estas locuras, eres una princesa con un futuro prometedor </w:t>
      </w: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concluyó, y la abrazó cálidamente.</w:t>
      </w:r>
    </w:p>
    <w:p w:rsidR="006B0DB5" w:rsidRDefault="001C5D2B" w:rsidP="00BF2925">
      <w:pPr>
        <w:tabs>
          <w:tab w:val="left" w:pos="2179"/>
        </w:tabs>
        <w:spacing w:after="0"/>
        <w:ind w:firstLine="284"/>
        <w:jc w:val="both"/>
        <w:rPr>
          <w:ins w:id="385" w:author="PC" w:date="2025-07-04T17:39:00Z"/>
          <w:rFonts w:ascii="Crimson Text" w:hAnsi="Crimson Text"/>
          <w:color w:val="000000" w:themeColor="text1"/>
          <w:sz w:val="26"/>
          <w:szCs w:val="26"/>
        </w:rPr>
      </w:pP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 xml:space="preserve">Gracias por estar </w:t>
      </w:r>
      <w:r w:rsidR="0062125F" w:rsidRPr="008D03A6">
        <w:rPr>
          <w:rFonts w:ascii="Crimson Text" w:hAnsi="Crimson Text"/>
          <w:color w:val="000000" w:themeColor="text1"/>
          <w:sz w:val="26"/>
          <w:szCs w:val="26"/>
        </w:rPr>
        <w:t xml:space="preserve">siempre </w:t>
      </w:r>
      <w:r w:rsidR="00FB2B3E" w:rsidRPr="008D03A6">
        <w:rPr>
          <w:rFonts w:ascii="Crimson Text" w:hAnsi="Crimson Text"/>
          <w:color w:val="000000" w:themeColor="text1"/>
          <w:sz w:val="26"/>
          <w:szCs w:val="26"/>
        </w:rPr>
        <w:t>a mi lado</w:t>
      </w:r>
      <w:r w:rsidR="0062125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B2B3E" w:rsidRPr="008D03A6">
        <w:rPr>
          <w:rFonts w:ascii="Crimson Text" w:hAnsi="Crimson Text"/>
          <w:color w:val="000000" w:themeColor="text1"/>
          <w:sz w:val="26"/>
          <w:szCs w:val="26"/>
        </w:rPr>
        <w:t xml:space="preserve">dijo, y se aferró al abrazo de la dama. </w:t>
      </w:r>
      <w:del w:id="386" w:author="PC" w:date="2025-07-04T17:39:00Z">
        <w:r w:rsidR="00FB2B3E" w:rsidRPr="008D03A6" w:rsidDel="006B0DB5">
          <w:rPr>
            <w:rFonts w:ascii="Crimson Text" w:hAnsi="Crimson Text"/>
            <w:color w:val="000000" w:themeColor="text1"/>
            <w:sz w:val="26"/>
            <w:szCs w:val="26"/>
          </w:rPr>
          <w:delText xml:space="preserve">Luego permanecieron en esa posición </w:delText>
        </w:r>
        <w:r w:rsidR="0062125F" w:rsidRPr="008D03A6" w:rsidDel="006B0DB5">
          <w:rPr>
            <w:rFonts w:ascii="Crimson Text" w:hAnsi="Crimson Text"/>
            <w:color w:val="000000" w:themeColor="text1"/>
            <w:sz w:val="26"/>
            <w:szCs w:val="26"/>
          </w:rPr>
          <w:delText>largos</w:delText>
        </w:r>
        <w:r w:rsidR="00FB2B3E" w:rsidRPr="008D03A6" w:rsidDel="006B0DB5">
          <w:rPr>
            <w:rFonts w:ascii="Crimson Text" w:hAnsi="Crimson Text"/>
            <w:color w:val="000000" w:themeColor="text1"/>
            <w:sz w:val="26"/>
            <w:szCs w:val="26"/>
          </w:rPr>
          <w:delText xml:space="preserve"> minutos. </w:delText>
        </w:r>
      </w:del>
    </w:p>
    <w:p w:rsidR="00FB2B3E" w:rsidRPr="008D03A6" w:rsidRDefault="006B0DB5" w:rsidP="00BF2925">
      <w:pPr>
        <w:tabs>
          <w:tab w:val="left" w:pos="2179"/>
        </w:tabs>
        <w:spacing w:after="0"/>
        <w:ind w:firstLine="284"/>
        <w:jc w:val="both"/>
        <w:rPr>
          <w:rFonts w:ascii="Crimson Text" w:hAnsi="Crimson Text"/>
          <w:color w:val="000000" w:themeColor="text1"/>
          <w:sz w:val="26"/>
          <w:szCs w:val="26"/>
        </w:rPr>
      </w:pPr>
      <w:ins w:id="387" w:author="PC" w:date="2025-07-04T17:39:00Z">
        <w:r>
          <w:rPr>
            <w:rFonts w:ascii="Crimson Text" w:hAnsi="Crimson Text"/>
            <w:color w:val="000000" w:themeColor="text1"/>
            <w:sz w:val="26"/>
            <w:szCs w:val="26"/>
          </w:rPr>
          <w:lastRenderedPageBreak/>
          <w:t xml:space="preserve">Abrazadas, </w:t>
        </w:r>
      </w:ins>
      <w:r w:rsidR="00FB2B3E" w:rsidRPr="008D03A6">
        <w:rPr>
          <w:rFonts w:ascii="Crimson Text" w:hAnsi="Crimson Text"/>
          <w:color w:val="000000" w:themeColor="text1"/>
          <w:sz w:val="26"/>
          <w:szCs w:val="26"/>
        </w:rPr>
        <w:t xml:space="preserve">Elena lloró </w:t>
      </w:r>
      <w:r w:rsidR="0062125F" w:rsidRPr="008D03A6">
        <w:rPr>
          <w:rFonts w:ascii="Crimson Text" w:hAnsi="Crimson Text"/>
          <w:color w:val="000000" w:themeColor="text1"/>
          <w:sz w:val="26"/>
          <w:szCs w:val="26"/>
        </w:rPr>
        <w:t>sin reprimirse</w:t>
      </w:r>
      <w:r w:rsidR="00FB2B3E" w:rsidRPr="008D03A6">
        <w:rPr>
          <w:rFonts w:ascii="Crimson Text" w:hAnsi="Crimson Text"/>
          <w:color w:val="000000" w:themeColor="text1"/>
          <w:sz w:val="26"/>
          <w:szCs w:val="26"/>
        </w:rPr>
        <w:t xml:space="preserve"> y pudo liberar parte de la </w:t>
      </w:r>
      <w:r w:rsidR="0062125F" w:rsidRPr="008D03A6">
        <w:rPr>
          <w:rFonts w:ascii="Crimson Text" w:hAnsi="Crimson Text"/>
          <w:color w:val="000000" w:themeColor="text1"/>
          <w:sz w:val="26"/>
          <w:szCs w:val="26"/>
        </w:rPr>
        <w:t>angustia</w:t>
      </w:r>
      <w:r w:rsidR="00FB2B3E" w:rsidRPr="008D03A6">
        <w:rPr>
          <w:rFonts w:ascii="Crimson Text" w:hAnsi="Crimson Text"/>
          <w:color w:val="000000" w:themeColor="text1"/>
          <w:sz w:val="26"/>
          <w:szCs w:val="26"/>
        </w:rPr>
        <w:t xml:space="preserve"> acumulada. Cuando se </w:t>
      </w:r>
      <w:r w:rsidR="00315290" w:rsidRPr="008D03A6">
        <w:rPr>
          <w:rFonts w:ascii="Crimson Text" w:hAnsi="Crimson Text"/>
          <w:color w:val="000000" w:themeColor="text1"/>
          <w:sz w:val="26"/>
          <w:szCs w:val="26"/>
        </w:rPr>
        <w:t>mostró</w:t>
      </w:r>
      <w:r w:rsidR="00FB2B3E" w:rsidRPr="008D03A6">
        <w:rPr>
          <w:rFonts w:ascii="Crimson Text" w:hAnsi="Crimson Text"/>
          <w:color w:val="000000" w:themeColor="text1"/>
          <w:sz w:val="26"/>
          <w:szCs w:val="26"/>
        </w:rPr>
        <w:t xml:space="preserve"> un poco más estable, la mujer aprovechó para cumplir con el pedido de </w:t>
      </w:r>
      <w:proofErr w:type="spellStart"/>
      <w:r w:rsidR="00FB2B3E" w:rsidRPr="008D03A6">
        <w:rPr>
          <w:rFonts w:ascii="Crimson Text" w:hAnsi="Crimson Text"/>
          <w:color w:val="000000" w:themeColor="text1"/>
          <w:sz w:val="26"/>
          <w:szCs w:val="26"/>
        </w:rPr>
        <w:t>Gregor</w:t>
      </w:r>
      <w:proofErr w:type="spellEnd"/>
      <w:r w:rsidR="00FB2B3E" w:rsidRPr="008D03A6">
        <w:rPr>
          <w:rFonts w:ascii="Crimson Text" w:hAnsi="Crimson Text"/>
          <w:color w:val="000000" w:themeColor="text1"/>
          <w:sz w:val="26"/>
          <w:szCs w:val="26"/>
        </w:rPr>
        <w:t>.</w:t>
      </w:r>
    </w:p>
    <w:p w:rsidR="00AF1DA3" w:rsidRDefault="001C5D2B" w:rsidP="00BF2925">
      <w:pPr>
        <w:tabs>
          <w:tab w:val="left" w:pos="2179"/>
        </w:tabs>
        <w:spacing w:after="0"/>
        <w:ind w:firstLine="284"/>
        <w:jc w:val="both"/>
        <w:rPr>
          <w:ins w:id="388" w:author="PC" w:date="2025-07-04T17:51:00Z"/>
          <w:rFonts w:ascii="Crimson Text" w:hAnsi="Crimson Text"/>
          <w:color w:val="000000" w:themeColor="text1"/>
          <w:sz w:val="26"/>
          <w:szCs w:val="26"/>
        </w:rPr>
      </w:pPr>
      <w:r>
        <w:rPr>
          <w:rFonts w:ascii="Crimson Text" w:hAnsi="Crimson Text"/>
          <w:color w:val="000000" w:themeColor="text1"/>
          <w:sz w:val="26"/>
          <w:szCs w:val="26"/>
        </w:rPr>
        <w:t>—</w:t>
      </w:r>
      <w:r w:rsidR="00F938B3" w:rsidRPr="008D03A6">
        <w:rPr>
          <w:rFonts w:ascii="Crimson Text" w:hAnsi="Crimson Text"/>
          <w:color w:val="000000" w:themeColor="text1"/>
          <w:sz w:val="26"/>
          <w:szCs w:val="26"/>
        </w:rPr>
        <w:t>Respeto tu dolor</w:t>
      </w:r>
      <w:r w:rsidR="00FB2B3E" w:rsidRPr="008D03A6">
        <w:rPr>
          <w:rFonts w:ascii="Crimson Text" w:hAnsi="Crimson Text"/>
          <w:color w:val="000000" w:themeColor="text1"/>
          <w:sz w:val="26"/>
          <w:szCs w:val="26"/>
        </w:rPr>
        <w:t xml:space="preserve"> y sé que mereces tu espacio para sobrellevarlo, pero hay momentos en que debemos </w:t>
      </w:r>
      <w:r w:rsidR="00F938B3" w:rsidRPr="008D03A6">
        <w:rPr>
          <w:rFonts w:ascii="Crimson Text" w:hAnsi="Crimson Text"/>
          <w:color w:val="000000" w:themeColor="text1"/>
          <w:sz w:val="26"/>
          <w:szCs w:val="26"/>
        </w:rPr>
        <w:t>estar</w:t>
      </w:r>
      <w:r w:rsidR="00FB2B3E" w:rsidRPr="008D03A6">
        <w:rPr>
          <w:rFonts w:ascii="Crimson Text" w:hAnsi="Crimson Text"/>
          <w:color w:val="000000" w:themeColor="text1"/>
          <w:sz w:val="26"/>
          <w:szCs w:val="26"/>
        </w:rPr>
        <w:t xml:space="preserve"> </w:t>
      </w:r>
      <w:r w:rsidR="00315290" w:rsidRPr="008D03A6">
        <w:rPr>
          <w:rFonts w:ascii="Crimson Text" w:hAnsi="Crimson Text"/>
          <w:color w:val="000000" w:themeColor="text1"/>
          <w:sz w:val="26"/>
          <w:szCs w:val="26"/>
        </w:rPr>
        <w:t>de pie</w:t>
      </w:r>
      <w:r w:rsidR="00FB2B3E" w:rsidRPr="008D03A6">
        <w:rPr>
          <w:rFonts w:ascii="Crimson Text" w:hAnsi="Crimson Text"/>
          <w:color w:val="000000" w:themeColor="text1"/>
          <w:sz w:val="26"/>
          <w:szCs w:val="26"/>
        </w:rPr>
        <w:t>. Tu padre es el rey</w:t>
      </w:r>
      <w:del w:id="389" w:author="PC" w:date="2025-07-04T17:50:00Z">
        <w:r w:rsidR="00FB2B3E" w:rsidRPr="008D03A6" w:rsidDel="00AF1DA3">
          <w:rPr>
            <w:rFonts w:ascii="Crimson Text" w:hAnsi="Crimson Text"/>
            <w:color w:val="000000" w:themeColor="text1"/>
            <w:sz w:val="26"/>
            <w:szCs w:val="26"/>
          </w:rPr>
          <w:delText>,</w:delText>
        </w:r>
      </w:del>
      <w:r w:rsidR="00FB2B3E" w:rsidRPr="008D03A6">
        <w:rPr>
          <w:rFonts w:ascii="Crimson Text" w:hAnsi="Crimson Text"/>
          <w:color w:val="000000" w:themeColor="text1"/>
          <w:sz w:val="26"/>
          <w:szCs w:val="26"/>
        </w:rPr>
        <w:t xml:space="preserve"> y organizó un</w:t>
      </w:r>
      <w:r w:rsidR="001B4E6C" w:rsidRPr="008D03A6">
        <w:rPr>
          <w:rFonts w:ascii="Crimson Text" w:hAnsi="Crimson Text"/>
          <w:color w:val="000000" w:themeColor="text1"/>
          <w:sz w:val="26"/>
          <w:szCs w:val="26"/>
        </w:rPr>
        <w:t>a</w:t>
      </w:r>
      <w:r w:rsidR="00FB2B3E" w:rsidRPr="008D03A6">
        <w:rPr>
          <w:rFonts w:ascii="Crimson Text" w:hAnsi="Crimson Text"/>
          <w:color w:val="000000" w:themeColor="text1"/>
          <w:sz w:val="26"/>
          <w:szCs w:val="26"/>
        </w:rPr>
        <w:t xml:space="preserve"> gran </w:t>
      </w:r>
      <w:r w:rsidR="001B4E6C" w:rsidRPr="008D03A6">
        <w:rPr>
          <w:rFonts w:ascii="Crimson Text" w:hAnsi="Crimson Text"/>
          <w:color w:val="000000" w:themeColor="text1"/>
          <w:sz w:val="26"/>
          <w:szCs w:val="26"/>
        </w:rPr>
        <w:t>reunión</w:t>
      </w:r>
      <w:r w:rsidR="00FB2B3E" w:rsidRPr="008D03A6">
        <w:rPr>
          <w:rFonts w:ascii="Crimson Text" w:hAnsi="Crimson Text"/>
          <w:color w:val="000000" w:themeColor="text1"/>
          <w:sz w:val="26"/>
          <w:szCs w:val="26"/>
        </w:rPr>
        <w:t xml:space="preserve"> para celebrar que estás </w:t>
      </w:r>
      <w:r w:rsidR="004B30A9" w:rsidRPr="008D03A6">
        <w:rPr>
          <w:rFonts w:ascii="Crimson Text" w:hAnsi="Crimson Text"/>
          <w:color w:val="000000" w:themeColor="text1"/>
          <w:sz w:val="26"/>
          <w:szCs w:val="26"/>
        </w:rPr>
        <w:t>sana y salva</w:t>
      </w:r>
      <w:r w:rsidR="00FB2B3E" w:rsidRPr="008D03A6">
        <w:rPr>
          <w:rFonts w:ascii="Crimson Text" w:hAnsi="Crimson Text"/>
          <w:color w:val="000000" w:themeColor="text1"/>
          <w:sz w:val="26"/>
          <w:szCs w:val="26"/>
        </w:rPr>
        <w:t xml:space="preserve">. Aquí todos pasamos momentos muy duros mientras no estabas, </w:t>
      </w:r>
      <w:r w:rsidR="001B4E6C" w:rsidRPr="008D03A6">
        <w:rPr>
          <w:rFonts w:ascii="Crimson Text" w:hAnsi="Crimson Text"/>
          <w:color w:val="000000" w:themeColor="text1"/>
          <w:sz w:val="26"/>
          <w:szCs w:val="26"/>
        </w:rPr>
        <w:t xml:space="preserve">deberías retribuirle con tu presencia </w:t>
      </w:r>
      <w:r>
        <w:rPr>
          <w:rFonts w:ascii="Crimson Text" w:hAnsi="Crimson Text"/>
          <w:color w:val="000000" w:themeColor="text1"/>
          <w:sz w:val="26"/>
          <w:szCs w:val="26"/>
        </w:rPr>
        <w:t>—</w:t>
      </w:r>
      <w:r w:rsidR="001B4E6C" w:rsidRPr="008D03A6">
        <w:rPr>
          <w:rFonts w:ascii="Crimson Text" w:hAnsi="Crimson Text"/>
          <w:color w:val="000000" w:themeColor="text1"/>
          <w:sz w:val="26"/>
          <w:szCs w:val="26"/>
        </w:rPr>
        <w:t xml:space="preserve">sugirió, firme y directa. </w:t>
      </w:r>
    </w:p>
    <w:p w:rsidR="00FB2B3E" w:rsidRPr="008D03A6" w:rsidRDefault="001B4E6C"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del w:id="390" w:author="PC" w:date="2025-07-04T17:51:00Z">
        <w:r w:rsidR="00F938B3" w:rsidRPr="008D03A6" w:rsidDel="00AF1DA3">
          <w:rPr>
            <w:rFonts w:ascii="Crimson Text" w:hAnsi="Crimson Text"/>
            <w:color w:val="000000" w:themeColor="text1"/>
            <w:sz w:val="26"/>
            <w:szCs w:val="26"/>
          </w:rPr>
          <w:delText>hizo una pausa</w:delText>
        </w:r>
      </w:del>
      <w:ins w:id="391" w:author="PC" w:date="2025-07-04T17:51:00Z">
        <w:r w:rsidR="00AF1DA3">
          <w:rPr>
            <w:rFonts w:ascii="Crimson Text" w:hAnsi="Crimson Text"/>
            <w:color w:val="000000" w:themeColor="text1"/>
            <w:sz w:val="26"/>
            <w:szCs w:val="26"/>
          </w:rPr>
          <w:t>se tomó un momento para pensar y pudo responder</w:t>
        </w:r>
      </w:ins>
      <w:del w:id="392" w:author="PC" w:date="2025-07-04T17:51:00Z">
        <w:r w:rsidR="00F938B3" w:rsidRPr="008D03A6" w:rsidDel="00AF1DA3">
          <w:rPr>
            <w:rFonts w:ascii="Crimson Text" w:hAnsi="Crimson Text"/>
            <w:color w:val="000000" w:themeColor="text1"/>
            <w:sz w:val="26"/>
            <w:szCs w:val="26"/>
          </w:rPr>
          <w:delText xml:space="preserve"> y </w:delText>
        </w:r>
        <w:r w:rsidR="00430058" w:rsidRPr="008D03A6" w:rsidDel="00AF1DA3">
          <w:rPr>
            <w:rFonts w:ascii="Crimson Text" w:hAnsi="Crimson Text"/>
            <w:color w:val="000000" w:themeColor="text1"/>
            <w:sz w:val="26"/>
            <w:szCs w:val="26"/>
          </w:rPr>
          <w:delText>respondió</w:delText>
        </w:r>
      </w:del>
      <w:r w:rsidR="00430058" w:rsidRPr="008D03A6">
        <w:rPr>
          <w:rFonts w:ascii="Crimson Text" w:hAnsi="Crimson Text"/>
          <w:color w:val="000000" w:themeColor="text1"/>
          <w:sz w:val="26"/>
          <w:szCs w:val="26"/>
        </w:rPr>
        <w:t xml:space="preserve"> más relajada</w:t>
      </w:r>
      <w:ins w:id="393" w:author="PC" w:date="2025-07-04T17:51:00Z">
        <w:r w:rsidR="00AF1DA3">
          <w:rPr>
            <w:rFonts w:ascii="Crimson Text" w:hAnsi="Crimson Text"/>
            <w:color w:val="000000" w:themeColor="text1"/>
            <w:sz w:val="26"/>
            <w:szCs w:val="26"/>
          </w:rPr>
          <w:t>:</w:t>
        </w:r>
      </w:ins>
      <w:del w:id="394" w:author="PC" w:date="2025-07-04T17:51:00Z">
        <w:r w:rsidRPr="008D03A6" w:rsidDel="00AF1DA3">
          <w:rPr>
            <w:rFonts w:ascii="Crimson Text" w:hAnsi="Crimson Text"/>
            <w:color w:val="000000" w:themeColor="text1"/>
            <w:sz w:val="26"/>
            <w:szCs w:val="26"/>
          </w:rPr>
          <w:delText>.</w:delText>
        </w:r>
      </w:del>
    </w:p>
    <w:p w:rsidR="001B4E6C"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4E6C" w:rsidRPr="008D03A6">
        <w:rPr>
          <w:rFonts w:ascii="Crimson Text" w:hAnsi="Crimson Text"/>
          <w:color w:val="000000" w:themeColor="text1"/>
          <w:sz w:val="26"/>
          <w:szCs w:val="26"/>
        </w:rPr>
        <w:t xml:space="preserve">Tienes razón. </w:t>
      </w:r>
      <w:r w:rsidR="00F938B3" w:rsidRPr="008D03A6">
        <w:rPr>
          <w:rFonts w:ascii="Crimson Text" w:hAnsi="Crimson Text"/>
          <w:color w:val="000000" w:themeColor="text1"/>
          <w:sz w:val="26"/>
          <w:szCs w:val="26"/>
        </w:rPr>
        <w:t xml:space="preserve">Asistiré </w:t>
      </w:r>
      <w:r>
        <w:rPr>
          <w:rFonts w:ascii="Crimson Text" w:hAnsi="Crimson Text"/>
          <w:color w:val="000000" w:themeColor="text1"/>
          <w:sz w:val="26"/>
          <w:szCs w:val="26"/>
        </w:rPr>
        <w:t>—</w:t>
      </w:r>
      <w:r w:rsidR="00430058" w:rsidRPr="008D03A6">
        <w:rPr>
          <w:rFonts w:ascii="Crimson Text" w:hAnsi="Crimson Text"/>
          <w:color w:val="000000" w:themeColor="text1"/>
          <w:sz w:val="26"/>
          <w:szCs w:val="26"/>
        </w:rPr>
        <w:t>asintió</w:t>
      </w:r>
      <w:r w:rsidR="00F938B3" w:rsidRPr="008D03A6">
        <w:rPr>
          <w:rFonts w:ascii="Crimson Text" w:hAnsi="Crimson Text"/>
          <w:color w:val="000000" w:themeColor="text1"/>
          <w:sz w:val="26"/>
          <w:szCs w:val="26"/>
        </w:rPr>
        <w:t xml:space="preserve">, y </w:t>
      </w:r>
      <w:del w:id="395" w:author="PC" w:date="2025-07-04T17:52:00Z">
        <w:r w:rsidR="005C58C4" w:rsidRPr="008D03A6" w:rsidDel="00AF1DA3">
          <w:rPr>
            <w:rFonts w:ascii="Crimson Text" w:hAnsi="Crimson Text"/>
            <w:color w:val="000000" w:themeColor="text1"/>
            <w:sz w:val="26"/>
            <w:szCs w:val="26"/>
          </w:rPr>
          <w:delText xml:space="preserve">cambió </w:delText>
        </w:r>
      </w:del>
      <w:ins w:id="396" w:author="PC" w:date="2025-07-04T17:52:00Z">
        <w:r w:rsidR="00AF1DA3">
          <w:rPr>
            <w:rFonts w:ascii="Crimson Text" w:hAnsi="Crimson Text"/>
            <w:color w:val="000000" w:themeColor="text1"/>
            <w:sz w:val="26"/>
            <w:szCs w:val="26"/>
          </w:rPr>
          <w:t>enderezó</w:t>
        </w:r>
        <w:r w:rsidR="00AF1DA3" w:rsidRPr="008D03A6">
          <w:rPr>
            <w:rFonts w:ascii="Crimson Text" w:hAnsi="Crimson Text"/>
            <w:color w:val="000000" w:themeColor="text1"/>
            <w:sz w:val="26"/>
            <w:szCs w:val="26"/>
          </w:rPr>
          <w:t xml:space="preserve"> </w:t>
        </w:r>
      </w:ins>
      <w:r w:rsidR="005C58C4" w:rsidRPr="008D03A6">
        <w:rPr>
          <w:rFonts w:ascii="Crimson Text" w:hAnsi="Crimson Text"/>
          <w:color w:val="000000" w:themeColor="text1"/>
          <w:sz w:val="26"/>
          <w:szCs w:val="26"/>
        </w:rPr>
        <w:t>su postura cansina</w:t>
      </w:r>
      <w:r>
        <w:rPr>
          <w:rFonts w:ascii="Crimson Text" w:hAnsi="Crimson Text"/>
          <w:color w:val="000000" w:themeColor="text1"/>
          <w:sz w:val="26"/>
          <w:szCs w:val="26"/>
        </w:rPr>
        <w:t>—</w:t>
      </w:r>
      <w:r w:rsidR="00F938B3" w:rsidRPr="008D03A6">
        <w:rPr>
          <w:rFonts w:ascii="Crimson Text" w:hAnsi="Crimson Text"/>
          <w:color w:val="000000" w:themeColor="text1"/>
          <w:sz w:val="26"/>
          <w:szCs w:val="26"/>
        </w:rPr>
        <w:t xml:space="preserve">. </w:t>
      </w:r>
      <w:ins w:id="397" w:author="PC" w:date="2025-07-04T17:51:00Z">
        <w:r w:rsidR="00AF1DA3">
          <w:rPr>
            <w:rFonts w:ascii="Crimson Text" w:hAnsi="Crimson Text"/>
            <w:color w:val="000000" w:themeColor="text1"/>
            <w:sz w:val="26"/>
            <w:szCs w:val="26"/>
          </w:rPr>
          <w:t>¿</w:t>
        </w:r>
      </w:ins>
      <w:r w:rsidR="001B4E6C" w:rsidRPr="008D03A6">
        <w:rPr>
          <w:rFonts w:ascii="Crimson Text" w:hAnsi="Crimson Text"/>
          <w:color w:val="000000" w:themeColor="text1"/>
          <w:sz w:val="26"/>
          <w:szCs w:val="26"/>
        </w:rPr>
        <w:t>Me ayudas a buscar un vestido acorde</w:t>
      </w:r>
      <w:ins w:id="398" w:author="PC" w:date="2025-07-04T17:51:00Z">
        <w:r w:rsidR="00AF1DA3">
          <w:rPr>
            <w:rFonts w:ascii="Crimson Text" w:hAnsi="Crimson Text"/>
            <w:color w:val="000000" w:themeColor="text1"/>
            <w:sz w:val="26"/>
            <w:szCs w:val="26"/>
          </w:rPr>
          <w:t>?</w:t>
        </w:r>
      </w:ins>
      <w:r w:rsidR="001B4E6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399" w:author="PC" w:date="2025-07-04T17:52:00Z">
        <w:r w:rsidR="001B4E6C" w:rsidRPr="008D03A6" w:rsidDel="00AF1DA3">
          <w:rPr>
            <w:rFonts w:ascii="Crimson Text" w:hAnsi="Crimson Text"/>
            <w:color w:val="000000" w:themeColor="text1"/>
            <w:sz w:val="26"/>
            <w:szCs w:val="26"/>
          </w:rPr>
          <w:delText>dijo, y ambas compartieron una sonrisa cómplice</w:delText>
        </w:r>
      </w:del>
      <w:ins w:id="400" w:author="PC" w:date="2025-07-04T17:52:00Z">
        <w:r w:rsidR="00AF1DA3">
          <w:rPr>
            <w:rFonts w:ascii="Crimson Text" w:hAnsi="Crimson Text"/>
            <w:color w:val="000000" w:themeColor="text1"/>
            <w:sz w:val="26"/>
            <w:szCs w:val="26"/>
          </w:rPr>
          <w:t>pidió, y ambas sonrieron</w:t>
        </w:r>
      </w:ins>
      <w:r w:rsidR="001B4E6C" w:rsidRPr="008D03A6">
        <w:rPr>
          <w:rFonts w:ascii="Crimson Text" w:hAnsi="Crimson Text"/>
          <w:color w:val="000000" w:themeColor="text1"/>
          <w:sz w:val="26"/>
          <w:szCs w:val="26"/>
        </w:rPr>
        <w:t>.</w:t>
      </w:r>
    </w:p>
    <w:p w:rsidR="001B4E6C" w:rsidRPr="008D03A6" w:rsidRDefault="001B4E6C"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más tarde, la princesa </w:t>
      </w:r>
      <w:r w:rsidR="00315290" w:rsidRPr="008D03A6">
        <w:rPr>
          <w:rFonts w:ascii="Crimson Text" w:hAnsi="Crimson Text"/>
          <w:color w:val="000000" w:themeColor="text1"/>
          <w:sz w:val="26"/>
          <w:szCs w:val="26"/>
        </w:rPr>
        <w:t>atravesó</w:t>
      </w:r>
      <w:r w:rsidR="001C2132" w:rsidRPr="008D03A6">
        <w:rPr>
          <w:rFonts w:ascii="Crimson Text" w:hAnsi="Crimson Text"/>
          <w:color w:val="000000" w:themeColor="text1"/>
          <w:sz w:val="26"/>
          <w:szCs w:val="26"/>
        </w:rPr>
        <w:t xml:space="preserve"> </w:t>
      </w:r>
      <w:r w:rsidR="005820BA" w:rsidRPr="008D03A6">
        <w:rPr>
          <w:rFonts w:ascii="Crimson Text" w:hAnsi="Crimson Text"/>
          <w:color w:val="000000" w:themeColor="text1"/>
          <w:sz w:val="26"/>
          <w:szCs w:val="26"/>
        </w:rPr>
        <w:t xml:space="preserve">la </w:t>
      </w:r>
      <w:r w:rsidR="00315290" w:rsidRPr="008D03A6">
        <w:rPr>
          <w:rFonts w:ascii="Crimson Text" w:hAnsi="Crimson Text"/>
          <w:color w:val="000000" w:themeColor="text1"/>
          <w:sz w:val="26"/>
          <w:szCs w:val="26"/>
        </w:rPr>
        <w:t xml:space="preserve">rutilante </w:t>
      </w:r>
      <w:r w:rsidR="00172059" w:rsidRPr="008D03A6">
        <w:rPr>
          <w:rFonts w:ascii="Crimson Text" w:hAnsi="Crimson Text"/>
          <w:color w:val="000000" w:themeColor="text1"/>
          <w:sz w:val="26"/>
          <w:szCs w:val="26"/>
        </w:rPr>
        <w:t>entrada</w:t>
      </w:r>
      <w:r w:rsidR="005820BA" w:rsidRPr="008D03A6">
        <w:rPr>
          <w:rFonts w:ascii="Crimson Text" w:hAnsi="Crimson Text"/>
          <w:color w:val="000000" w:themeColor="text1"/>
          <w:sz w:val="26"/>
          <w:szCs w:val="26"/>
        </w:rPr>
        <w:t xml:space="preserve"> del salón principal, y todos los presentes aplaudieron hasta </w:t>
      </w:r>
      <w:r w:rsidR="00315290" w:rsidRPr="008D03A6">
        <w:rPr>
          <w:rFonts w:ascii="Crimson Text" w:hAnsi="Crimson Text"/>
          <w:color w:val="000000" w:themeColor="text1"/>
          <w:sz w:val="26"/>
          <w:szCs w:val="26"/>
        </w:rPr>
        <w:t>que les ardieron las manos</w:t>
      </w:r>
      <w:r w:rsidR="005820BA" w:rsidRPr="008D03A6">
        <w:rPr>
          <w:rFonts w:ascii="Crimson Text" w:hAnsi="Crimson Text"/>
          <w:color w:val="000000" w:themeColor="text1"/>
          <w:sz w:val="26"/>
          <w:szCs w:val="26"/>
        </w:rPr>
        <w:t xml:space="preserve">. La mesa </w:t>
      </w:r>
      <w:r w:rsidR="00315290" w:rsidRPr="008D03A6">
        <w:rPr>
          <w:rFonts w:ascii="Crimson Text" w:hAnsi="Crimson Text"/>
          <w:color w:val="000000" w:themeColor="text1"/>
          <w:sz w:val="26"/>
          <w:szCs w:val="26"/>
        </w:rPr>
        <w:t>estaba</w:t>
      </w:r>
      <w:r w:rsidR="005820BA" w:rsidRPr="008D03A6">
        <w:rPr>
          <w:rFonts w:ascii="Crimson Text" w:hAnsi="Crimson Text"/>
          <w:color w:val="000000" w:themeColor="text1"/>
          <w:sz w:val="26"/>
          <w:szCs w:val="26"/>
        </w:rPr>
        <w:t xml:space="preserve"> completa, además del rey y su consejero </w:t>
      </w:r>
      <w:proofErr w:type="spellStart"/>
      <w:r w:rsidR="005820BA" w:rsidRPr="008D03A6">
        <w:rPr>
          <w:rFonts w:ascii="Crimson Text" w:hAnsi="Crimson Text"/>
          <w:color w:val="000000" w:themeColor="text1"/>
          <w:sz w:val="26"/>
          <w:szCs w:val="26"/>
        </w:rPr>
        <w:t>Einar</w:t>
      </w:r>
      <w:proofErr w:type="spellEnd"/>
      <w:r w:rsidR="005820BA" w:rsidRPr="008D03A6">
        <w:rPr>
          <w:rFonts w:ascii="Crimson Text" w:hAnsi="Crimson Text"/>
          <w:color w:val="000000" w:themeColor="text1"/>
          <w:sz w:val="26"/>
          <w:szCs w:val="26"/>
        </w:rPr>
        <w:t>, quien no se</w:t>
      </w:r>
      <w:del w:id="401" w:author="PC" w:date="2025-07-04T19:41:00Z">
        <w:r w:rsidR="005820BA" w:rsidRPr="008D03A6" w:rsidDel="00907F79">
          <w:rPr>
            <w:rFonts w:ascii="Crimson Text" w:hAnsi="Crimson Text"/>
            <w:color w:val="000000" w:themeColor="text1"/>
            <w:sz w:val="26"/>
            <w:szCs w:val="26"/>
          </w:rPr>
          <w:delText xml:space="preserve"> </w:delText>
        </w:r>
        <w:r w:rsidR="00315290" w:rsidRPr="008D03A6" w:rsidDel="00907F79">
          <w:rPr>
            <w:rFonts w:ascii="Crimson Text" w:hAnsi="Crimson Text"/>
            <w:color w:val="000000" w:themeColor="text1"/>
            <w:sz w:val="26"/>
            <w:szCs w:val="26"/>
          </w:rPr>
          <w:delText>le</w:delText>
        </w:r>
      </w:del>
      <w:r w:rsidR="00315290" w:rsidRPr="008D03A6">
        <w:rPr>
          <w:rFonts w:ascii="Crimson Text" w:hAnsi="Crimson Text"/>
          <w:color w:val="000000" w:themeColor="text1"/>
          <w:sz w:val="26"/>
          <w:szCs w:val="26"/>
        </w:rPr>
        <w:t xml:space="preserve"> </w:t>
      </w:r>
      <w:r w:rsidR="005820BA" w:rsidRPr="008D03A6">
        <w:rPr>
          <w:rFonts w:ascii="Crimson Text" w:hAnsi="Crimson Text"/>
          <w:color w:val="000000" w:themeColor="text1"/>
          <w:sz w:val="26"/>
          <w:szCs w:val="26"/>
        </w:rPr>
        <w:t>despegaba</w:t>
      </w:r>
      <w:ins w:id="402" w:author="PC" w:date="2025-07-04T19:41:00Z">
        <w:r w:rsidR="00907F79">
          <w:rPr>
            <w:rFonts w:ascii="Crimson Text" w:hAnsi="Crimson Text"/>
            <w:color w:val="000000" w:themeColor="text1"/>
            <w:sz w:val="26"/>
            <w:szCs w:val="26"/>
          </w:rPr>
          <w:t xml:space="preserve"> ni</w:t>
        </w:r>
      </w:ins>
      <w:r w:rsidR="005820BA" w:rsidRPr="008D03A6">
        <w:rPr>
          <w:rFonts w:ascii="Crimson Text" w:hAnsi="Crimson Text"/>
          <w:color w:val="000000" w:themeColor="text1"/>
          <w:sz w:val="26"/>
          <w:szCs w:val="26"/>
        </w:rPr>
        <w:t xml:space="preserve"> un segundo</w:t>
      </w:r>
      <w:ins w:id="403" w:author="PC" w:date="2025-07-04T19:41:00Z">
        <w:r w:rsidR="00907F79">
          <w:rPr>
            <w:rFonts w:ascii="Crimson Text" w:hAnsi="Crimson Text"/>
            <w:color w:val="000000" w:themeColor="text1"/>
            <w:sz w:val="26"/>
            <w:szCs w:val="26"/>
          </w:rPr>
          <w:t xml:space="preserve"> de su lado</w:t>
        </w:r>
      </w:ins>
      <w:r w:rsidR="005820BA"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habían asistido</w:t>
      </w:r>
      <w:r w:rsidR="005820BA" w:rsidRPr="008D03A6">
        <w:rPr>
          <w:rFonts w:ascii="Crimson Text" w:hAnsi="Crimson Text"/>
          <w:color w:val="000000" w:themeColor="text1"/>
          <w:sz w:val="26"/>
          <w:szCs w:val="26"/>
        </w:rPr>
        <w:t xml:space="preserve"> Klaus, Aron y su padre</w:t>
      </w:r>
      <w:ins w:id="404" w:author="PC" w:date="2025-07-04T19:42:00Z">
        <w:r w:rsidR="00907F79">
          <w:rPr>
            <w:rFonts w:ascii="Crimson Text" w:hAnsi="Crimson Text"/>
            <w:color w:val="000000" w:themeColor="text1"/>
            <w:sz w:val="26"/>
            <w:szCs w:val="26"/>
          </w:rPr>
          <w:t>,</w:t>
        </w:r>
      </w:ins>
      <w:r w:rsidR="005820BA" w:rsidRPr="008D03A6">
        <w:rPr>
          <w:rFonts w:ascii="Crimson Text" w:hAnsi="Crimson Text"/>
          <w:color w:val="000000" w:themeColor="text1"/>
          <w:sz w:val="26"/>
          <w:szCs w:val="26"/>
        </w:rPr>
        <w:t xml:space="preserve"> </w:t>
      </w:r>
      <w:proofErr w:type="spellStart"/>
      <w:r w:rsidR="00302675" w:rsidRPr="008D03A6">
        <w:rPr>
          <w:rFonts w:ascii="Crimson Text" w:hAnsi="Crimson Text"/>
          <w:color w:val="000000" w:themeColor="text1"/>
          <w:sz w:val="26"/>
          <w:szCs w:val="26"/>
        </w:rPr>
        <w:t>Viggo</w:t>
      </w:r>
      <w:proofErr w:type="spellEnd"/>
      <w:r w:rsidR="005820BA" w:rsidRPr="008D03A6">
        <w:rPr>
          <w:rFonts w:ascii="Crimson Text" w:hAnsi="Crimson Text"/>
          <w:color w:val="000000" w:themeColor="text1"/>
          <w:sz w:val="26"/>
          <w:szCs w:val="26"/>
        </w:rPr>
        <w:t xml:space="preserve">, un miembro destacado de la </w:t>
      </w:r>
      <w:r w:rsidR="00302675" w:rsidRPr="008D03A6">
        <w:rPr>
          <w:rFonts w:ascii="Crimson Text" w:hAnsi="Crimson Text"/>
          <w:color w:val="000000" w:themeColor="text1"/>
          <w:sz w:val="26"/>
          <w:szCs w:val="26"/>
        </w:rPr>
        <w:t>nobleza</w:t>
      </w:r>
      <w:del w:id="405" w:author="PC" w:date="2025-07-04T19:42:00Z">
        <w:r w:rsidR="005820BA" w:rsidRPr="008D03A6" w:rsidDel="00907F79">
          <w:rPr>
            <w:rFonts w:ascii="Crimson Text" w:hAnsi="Crimson Text"/>
            <w:color w:val="000000" w:themeColor="text1"/>
            <w:sz w:val="26"/>
            <w:szCs w:val="26"/>
          </w:rPr>
          <w:delText>,</w:delText>
        </w:r>
      </w:del>
      <w:r w:rsidR="005820BA" w:rsidRPr="008D03A6">
        <w:rPr>
          <w:rFonts w:ascii="Crimson Text" w:hAnsi="Crimson Text"/>
          <w:color w:val="000000" w:themeColor="text1"/>
          <w:sz w:val="26"/>
          <w:szCs w:val="26"/>
        </w:rPr>
        <w:t xml:space="preserve"> e íntimo amigo de </w:t>
      </w:r>
      <w:proofErr w:type="spellStart"/>
      <w:r w:rsidR="005820BA" w:rsidRPr="008D03A6">
        <w:rPr>
          <w:rFonts w:ascii="Crimson Text" w:hAnsi="Crimson Text"/>
          <w:color w:val="000000" w:themeColor="text1"/>
          <w:sz w:val="26"/>
          <w:szCs w:val="26"/>
        </w:rPr>
        <w:t>Gregor</w:t>
      </w:r>
      <w:proofErr w:type="spellEnd"/>
      <w:r w:rsidR="005820BA"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 xml:space="preserve">También había otros invitados </w:t>
      </w:r>
      <w:r w:rsidR="00A444D6" w:rsidRPr="008D03A6">
        <w:rPr>
          <w:rFonts w:ascii="Crimson Text" w:hAnsi="Crimson Text"/>
          <w:color w:val="000000" w:themeColor="text1"/>
          <w:sz w:val="26"/>
          <w:szCs w:val="26"/>
        </w:rPr>
        <w:t>allegad</w:t>
      </w:r>
      <w:r w:rsidR="00172059" w:rsidRPr="008D03A6">
        <w:rPr>
          <w:rFonts w:ascii="Crimson Text" w:hAnsi="Crimson Text"/>
          <w:color w:val="000000" w:themeColor="text1"/>
          <w:sz w:val="26"/>
          <w:szCs w:val="26"/>
        </w:rPr>
        <w:t>o</w:t>
      </w:r>
      <w:r w:rsidR="00A444D6" w:rsidRPr="008D03A6">
        <w:rPr>
          <w:rFonts w:ascii="Crimson Text" w:hAnsi="Crimson Text"/>
          <w:color w:val="000000" w:themeColor="text1"/>
          <w:sz w:val="26"/>
          <w:szCs w:val="26"/>
        </w:rPr>
        <w:t xml:space="preserve">s a la realeza, y, finalmente, </w:t>
      </w:r>
      <w:proofErr w:type="spellStart"/>
      <w:r w:rsidR="00A444D6" w:rsidRPr="008D03A6">
        <w:rPr>
          <w:rFonts w:ascii="Crimson Text" w:hAnsi="Crimson Text"/>
          <w:color w:val="000000" w:themeColor="text1"/>
          <w:sz w:val="26"/>
          <w:szCs w:val="26"/>
        </w:rPr>
        <w:t>E</w:t>
      </w:r>
      <w:r w:rsidR="00302675" w:rsidRPr="008D03A6">
        <w:rPr>
          <w:rFonts w:ascii="Crimson Text" w:hAnsi="Crimson Text"/>
          <w:color w:val="000000" w:themeColor="text1"/>
          <w:sz w:val="26"/>
          <w:szCs w:val="26"/>
        </w:rPr>
        <w:t>ngla</w:t>
      </w:r>
      <w:proofErr w:type="spellEnd"/>
      <w:r w:rsidR="00A444D6" w:rsidRPr="008D03A6">
        <w:rPr>
          <w:rFonts w:ascii="Crimson Text" w:hAnsi="Crimson Text"/>
          <w:color w:val="000000" w:themeColor="text1"/>
          <w:sz w:val="26"/>
          <w:szCs w:val="26"/>
        </w:rPr>
        <w:t>,</w:t>
      </w:r>
      <w:r w:rsidR="00302675" w:rsidRPr="008D03A6">
        <w:rPr>
          <w:rFonts w:ascii="Crimson Text" w:hAnsi="Crimson Text"/>
          <w:color w:val="000000" w:themeColor="text1"/>
          <w:sz w:val="26"/>
          <w:szCs w:val="26"/>
        </w:rPr>
        <w:t xml:space="preserve"> </w:t>
      </w:r>
      <w:r w:rsidR="00A444D6" w:rsidRPr="008D03A6">
        <w:rPr>
          <w:rFonts w:ascii="Crimson Text" w:hAnsi="Crimson Text"/>
          <w:color w:val="000000" w:themeColor="text1"/>
          <w:sz w:val="26"/>
          <w:szCs w:val="26"/>
        </w:rPr>
        <w:t>quien se había sumado a último momento</w:t>
      </w:r>
      <w:del w:id="406" w:author="PC" w:date="2025-07-04T19:42:00Z">
        <w:r w:rsidR="00302675" w:rsidRPr="008D03A6" w:rsidDel="00907F79">
          <w:rPr>
            <w:rFonts w:ascii="Crimson Text" w:hAnsi="Crimson Text"/>
            <w:color w:val="000000" w:themeColor="text1"/>
            <w:sz w:val="26"/>
            <w:szCs w:val="26"/>
          </w:rPr>
          <w:delText>,</w:delText>
        </w:r>
      </w:del>
      <w:r w:rsidR="00302675"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dado que</w:t>
      </w:r>
      <w:r w:rsidR="00302675" w:rsidRPr="008D03A6">
        <w:rPr>
          <w:rFonts w:ascii="Crimson Text" w:hAnsi="Crimson Text"/>
          <w:color w:val="000000" w:themeColor="text1"/>
          <w:sz w:val="26"/>
          <w:szCs w:val="26"/>
        </w:rPr>
        <w:t xml:space="preserve"> el rey </w:t>
      </w:r>
      <w:r w:rsidR="00172059" w:rsidRPr="008D03A6">
        <w:rPr>
          <w:rFonts w:ascii="Crimson Text" w:hAnsi="Crimson Text"/>
          <w:color w:val="000000" w:themeColor="text1"/>
          <w:sz w:val="26"/>
          <w:szCs w:val="26"/>
        </w:rPr>
        <w:t>le había confiado</w:t>
      </w:r>
      <w:r w:rsidR="00302675" w:rsidRPr="008D03A6">
        <w:rPr>
          <w:rFonts w:ascii="Crimson Text" w:hAnsi="Crimson Text"/>
          <w:color w:val="000000" w:themeColor="text1"/>
          <w:sz w:val="26"/>
          <w:szCs w:val="26"/>
        </w:rPr>
        <w:t xml:space="preserve"> </w:t>
      </w:r>
      <w:r w:rsidR="00172059" w:rsidRPr="008D03A6">
        <w:rPr>
          <w:rFonts w:ascii="Crimson Text" w:hAnsi="Crimson Text"/>
          <w:color w:val="000000" w:themeColor="text1"/>
          <w:sz w:val="26"/>
          <w:szCs w:val="26"/>
        </w:rPr>
        <w:t>la contención</w:t>
      </w:r>
      <w:r w:rsidR="00302675" w:rsidRPr="008D03A6">
        <w:rPr>
          <w:rFonts w:ascii="Crimson Text" w:hAnsi="Crimson Text"/>
          <w:color w:val="000000" w:themeColor="text1"/>
          <w:sz w:val="26"/>
          <w:szCs w:val="26"/>
        </w:rPr>
        <w:t xml:space="preserve"> de su hija.</w:t>
      </w:r>
    </w:p>
    <w:p w:rsidR="00302675" w:rsidRPr="008D03A6" w:rsidRDefault="00197934" w:rsidP="00BF292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hizo una reverencia en agradecimiento y se sentó a la mesa, al lado de la dama. </w:t>
      </w:r>
      <w:proofErr w:type="spellStart"/>
      <w:r w:rsidR="00172059" w:rsidRPr="008D03A6">
        <w:rPr>
          <w:rFonts w:ascii="Crimson Text" w:hAnsi="Crimson Text"/>
          <w:color w:val="000000" w:themeColor="text1"/>
          <w:sz w:val="26"/>
          <w:szCs w:val="26"/>
        </w:rPr>
        <w:t>Gregor</w:t>
      </w:r>
      <w:proofErr w:type="spellEnd"/>
      <w:r w:rsidR="00172059" w:rsidRPr="008D03A6">
        <w:rPr>
          <w:rFonts w:ascii="Crimson Text" w:hAnsi="Crimson Text"/>
          <w:color w:val="000000" w:themeColor="text1"/>
          <w:sz w:val="26"/>
          <w:szCs w:val="26"/>
        </w:rPr>
        <w:t>, como de costumbre, tomó</w:t>
      </w:r>
      <w:r w:rsidRPr="008D03A6">
        <w:rPr>
          <w:rFonts w:ascii="Crimson Text" w:hAnsi="Crimson Text"/>
          <w:color w:val="000000" w:themeColor="text1"/>
          <w:sz w:val="26"/>
          <w:szCs w:val="26"/>
        </w:rPr>
        <w:t xml:space="preserve"> la iniciativa.</w:t>
      </w:r>
    </w:p>
    <w:p w:rsidR="00197934" w:rsidRPr="008D03A6" w:rsidRDefault="001C5D2B" w:rsidP="00BF292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7934" w:rsidRPr="008D03A6">
        <w:rPr>
          <w:rFonts w:ascii="Crimson Text" w:hAnsi="Crimson Text"/>
          <w:color w:val="000000" w:themeColor="text1"/>
          <w:sz w:val="26"/>
          <w:szCs w:val="26"/>
        </w:rPr>
        <w:t xml:space="preserve">Quiero </w:t>
      </w:r>
      <w:r w:rsidR="00172059" w:rsidRPr="008D03A6">
        <w:rPr>
          <w:rFonts w:ascii="Crimson Text" w:hAnsi="Crimson Text"/>
          <w:color w:val="000000" w:themeColor="text1"/>
          <w:sz w:val="26"/>
          <w:szCs w:val="26"/>
        </w:rPr>
        <w:t>contarles</w:t>
      </w:r>
      <w:r w:rsidR="00197934" w:rsidRPr="008D03A6">
        <w:rPr>
          <w:rFonts w:ascii="Crimson Text" w:hAnsi="Crimson Text"/>
          <w:color w:val="000000" w:themeColor="text1"/>
          <w:sz w:val="26"/>
          <w:szCs w:val="26"/>
        </w:rPr>
        <w:t xml:space="preserve"> que me siento </w:t>
      </w:r>
      <w:r w:rsidR="00172059" w:rsidRPr="008D03A6">
        <w:rPr>
          <w:rFonts w:ascii="Crimson Text" w:hAnsi="Crimson Text"/>
          <w:color w:val="000000" w:themeColor="text1"/>
          <w:sz w:val="26"/>
          <w:szCs w:val="26"/>
        </w:rPr>
        <w:t>emocionado y</w:t>
      </w:r>
      <w:r w:rsidR="00197934" w:rsidRPr="008D03A6">
        <w:rPr>
          <w:rFonts w:ascii="Crimson Text" w:hAnsi="Crimson Text"/>
          <w:color w:val="000000" w:themeColor="text1"/>
          <w:sz w:val="26"/>
          <w:szCs w:val="26"/>
        </w:rPr>
        <w:t xml:space="preserve"> feliz</w:t>
      </w:r>
      <w:del w:id="407" w:author="PC" w:date="2025-07-04T19:47:00Z">
        <w:r w:rsidR="00197934" w:rsidRPr="008D03A6" w:rsidDel="00907F79">
          <w:rPr>
            <w:rFonts w:ascii="Crimson Text" w:hAnsi="Crimson Text"/>
            <w:color w:val="000000" w:themeColor="text1"/>
            <w:sz w:val="26"/>
            <w:szCs w:val="26"/>
          </w:rPr>
          <w:delText>. Mi</w:delText>
        </w:r>
      </w:del>
      <w:ins w:id="408" w:author="PC" w:date="2025-07-04T19:47:00Z">
        <w:r w:rsidR="00907F79">
          <w:rPr>
            <w:rFonts w:ascii="Crimson Text" w:hAnsi="Crimson Text"/>
            <w:color w:val="000000" w:themeColor="text1"/>
            <w:sz w:val="26"/>
            <w:szCs w:val="26"/>
          </w:rPr>
          <w:t>, mi</w:t>
        </w:r>
      </w:ins>
      <w:r w:rsidR="00197934" w:rsidRPr="008D03A6">
        <w:rPr>
          <w:rFonts w:ascii="Crimson Text" w:hAnsi="Crimson Text"/>
          <w:color w:val="000000" w:themeColor="text1"/>
          <w:sz w:val="26"/>
          <w:szCs w:val="26"/>
        </w:rPr>
        <w:t xml:space="preserve"> hija está aquí con nosotros y eso es lo más importante</w:t>
      </w:r>
      <w:r w:rsidR="0017205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97934" w:rsidRPr="008D03A6">
        <w:rPr>
          <w:rFonts w:ascii="Crimson Text" w:hAnsi="Crimson Text"/>
          <w:color w:val="000000" w:themeColor="text1"/>
          <w:sz w:val="26"/>
          <w:szCs w:val="26"/>
        </w:rPr>
        <w:t>dijo</w:t>
      </w:r>
      <w:r w:rsidR="00172059" w:rsidRPr="008D03A6">
        <w:rPr>
          <w:rFonts w:ascii="Crimson Text" w:hAnsi="Crimson Text"/>
          <w:color w:val="000000" w:themeColor="text1"/>
          <w:sz w:val="26"/>
          <w:szCs w:val="26"/>
        </w:rPr>
        <w:t>,</w:t>
      </w:r>
      <w:r w:rsidR="00197934" w:rsidRPr="008D03A6">
        <w:rPr>
          <w:rFonts w:ascii="Crimson Text" w:hAnsi="Crimson Text"/>
          <w:color w:val="000000" w:themeColor="text1"/>
          <w:sz w:val="26"/>
          <w:szCs w:val="26"/>
        </w:rPr>
        <w:t xml:space="preserve"> observando a su hija, e hizo una pausa. No </w:t>
      </w:r>
      <w:del w:id="409" w:author="PC" w:date="2025-07-04T19:47:00Z">
        <w:r w:rsidR="00197934" w:rsidRPr="008D03A6" w:rsidDel="00907F79">
          <w:rPr>
            <w:rFonts w:ascii="Crimson Text" w:hAnsi="Crimson Text"/>
            <w:color w:val="000000" w:themeColor="text1"/>
            <w:sz w:val="26"/>
            <w:szCs w:val="26"/>
          </w:rPr>
          <w:delText xml:space="preserve">reanudo </w:delText>
        </w:r>
      </w:del>
      <w:ins w:id="410" w:author="PC" w:date="2025-07-04T19:47:00Z">
        <w:r w:rsidR="00907F79">
          <w:rPr>
            <w:rFonts w:ascii="Crimson Text" w:hAnsi="Crimson Text"/>
            <w:color w:val="000000" w:themeColor="text1"/>
            <w:sz w:val="26"/>
            <w:szCs w:val="26"/>
          </w:rPr>
          <w:t>reanudó</w:t>
        </w:r>
        <w:r w:rsidR="00907F79" w:rsidRPr="008D03A6">
          <w:rPr>
            <w:rFonts w:ascii="Crimson Text" w:hAnsi="Crimson Text"/>
            <w:color w:val="000000" w:themeColor="text1"/>
            <w:sz w:val="26"/>
            <w:szCs w:val="26"/>
          </w:rPr>
          <w:t xml:space="preserve"> </w:t>
        </w:r>
      </w:ins>
      <w:r w:rsidR="00197934" w:rsidRPr="008D03A6">
        <w:rPr>
          <w:rFonts w:ascii="Crimson Text" w:hAnsi="Crimson Text"/>
          <w:color w:val="000000" w:themeColor="text1"/>
          <w:sz w:val="26"/>
          <w:szCs w:val="26"/>
        </w:rPr>
        <w:t>hasta que la joven le devolvió la mirada.</w:t>
      </w:r>
    </w:p>
    <w:p w:rsidR="00197934" w:rsidRDefault="00197934" w:rsidP="00BF2925">
      <w:pPr>
        <w:tabs>
          <w:tab w:val="left" w:pos="2179"/>
        </w:tabs>
        <w:spacing w:after="0"/>
        <w:ind w:firstLine="284"/>
        <w:jc w:val="both"/>
        <w:rPr>
          <w:ins w:id="411" w:author="PC" w:date="2025-07-04T19:51:00Z"/>
          <w:rFonts w:ascii="Crimson Text" w:hAnsi="Crimson Text"/>
          <w:color w:val="000000" w:themeColor="text1"/>
          <w:sz w:val="26"/>
          <w:szCs w:val="26"/>
        </w:rPr>
      </w:pPr>
      <w:r w:rsidRPr="008D03A6">
        <w:rPr>
          <w:rFonts w:ascii="Crimson Text" w:hAnsi="Crimson Text"/>
          <w:color w:val="000000" w:themeColor="text1"/>
          <w:sz w:val="26"/>
          <w:szCs w:val="26"/>
        </w:rPr>
        <w:t>»Lo que hiciste fue inaudito</w:t>
      </w:r>
      <w:r w:rsidR="00CB0F9E" w:rsidRPr="008D03A6">
        <w:rPr>
          <w:rFonts w:ascii="Crimson Text" w:hAnsi="Crimson Text"/>
          <w:color w:val="000000" w:themeColor="text1"/>
          <w:sz w:val="26"/>
          <w:szCs w:val="26"/>
        </w:rPr>
        <w:t xml:space="preserve"> y casi me matas del susto</w:t>
      </w:r>
      <w:r w:rsidR="00172059" w:rsidRPr="008D03A6">
        <w:rPr>
          <w:rFonts w:ascii="Crimson Text" w:hAnsi="Crimson Text"/>
          <w:color w:val="000000" w:themeColor="text1"/>
          <w:sz w:val="26"/>
          <w:szCs w:val="26"/>
        </w:rPr>
        <w:t xml:space="preserve"> </w:t>
      </w:r>
      <w:r w:rsidR="001C5D2B">
        <w:rPr>
          <w:rFonts w:ascii="Crimson Text" w:hAnsi="Crimson Text"/>
          <w:color w:val="000000" w:themeColor="text1"/>
          <w:sz w:val="26"/>
          <w:szCs w:val="26"/>
        </w:rPr>
        <w:t>—</w:t>
      </w:r>
      <w:ins w:id="412" w:author="PC" w:date="2025-07-04T19:47:00Z">
        <w:r w:rsidR="00907F79">
          <w:rPr>
            <w:rFonts w:ascii="Crimson Text" w:hAnsi="Crimson Text"/>
            <w:color w:val="000000" w:themeColor="text1"/>
            <w:sz w:val="26"/>
            <w:szCs w:val="26"/>
          </w:rPr>
          <w:t xml:space="preserve">la </w:t>
        </w:r>
      </w:ins>
      <w:r w:rsidR="008D48FA" w:rsidRPr="008D03A6">
        <w:rPr>
          <w:rFonts w:ascii="Crimson Text" w:hAnsi="Crimson Text"/>
          <w:color w:val="000000" w:themeColor="text1"/>
          <w:sz w:val="26"/>
          <w:szCs w:val="26"/>
        </w:rPr>
        <w:t>regañ</w:t>
      </w:r>
      <w:r w:rsidR="00172059" w:rsidRPr="008D03A6">
        <w:rPr>
          <w:rFonts w:ascii="Crimson Text" w:hAnsi="Crimson Text"/>
          <w:color w:val="000000" w:themeColor="text1"/>
          <w:sz w:val="26"/>
          <w:szCs w:val="26"/>
        </w:rPr>
        <w:t xml:space="preserve">ó, </w:t>
      </w:r>
      <w:del w:id="413" w:author="PC" w:date="2025-07-04T19:47:00Z">
        <w:r w:rsidR="00172059" w:rsidRPr="008D03A6" w:rsidDel="00907F79">
          <w:rPr>
            <w:rFonts w:ascii="Crimson Text" w:hAnsi="Crimson Text"/>
            <w:color w:val="000000" w:themeColor="text1"/>
            <w:sz w:val="26"/>
            <w:szCs w:val="26"/>
          </w:rPr>
          <w:delText>y rio</w:delText>
        </w:r>
      </w:del>
      <w:ins w:id="414" w:author="PC" w:date="2025-07-04T19:47:00Z">
        <w:r w:rsidR="00907F79">
          <w:rPr>
            <w:rFonts w:ascii="Crimson Text" w:hAnsi="Crimson Text"/>
            <w:color w:val="000000" w:themeColor="text1"/>
            <w:sz w:val="26"/>
            <w:szCs w:val="26"/>
          </w:rPr>
          <w:t>riendo</w:t>
        </w:r>
      </w:ins>
      <w:r w:rsidR="00172059" w:rsidRPr="008D03A6">
        <w:rPr>
          <w:rFonts w:ascii="Crimson Text" w:hAnsi="Crimson Text"/>
          <w:color w:val="000000" w:themeColor="text1"/>
          <w:sz w:val="26"/>
          <w:szCs w:val="26"/>
        </w:rPr>
        <w:t xml:space="preserve"> </w:t>
      </w:r>
      <w:r w:rsidR="00A352EE" w:rsidRPr="008D03A6">
        <w:rPr>
          <w:rFonts w:ascii="Crimson Text" w:hAnsi="Crimson Text"/>
          <w:color w:val="000000" w:themeColor="text1"/>
          <w:sz w:val="26"/>
          <w:szCs w:val="26"/>
        </w:rPr>
        <w:t>a la vez</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 pero no quiero ahondar en reproches</w:t>
      </w:r>
      <w:r w:rsidR="00CB0F9E" w:rsidRPr="008D03A6">
        <w:rPr>
          <w:rFonts w:ascii="Crimson Text" w:hAnsi="Crimson Text"/>
          <w:color w:val="000000" w:themeColor="text1"/>
          <w:sz w:val="26"/>
          <w:szCs w:val="26"/>
        </w:rPr>
        <w:t xml:space="preserve"> esta tarde</w:t>
      </w:r>
      <w:r w:rsidRPr="008D03A6">
        <w:rPr>
          <w:rFonts w:ascii="Crimson Text" w:hAnsi="Crimson Text"/>
          <w:color w:val="000000" w:themeColor="text1"/>
          <w:sz w:val="26"/>
          <w:szCs w:val="26"/>
        </w:rPr>
        <w:t>. Lo más valioso es que estás aquí con vida, y eso es suficiente para celebrar</w:t>
      </w:r>
      <w:r w:rsidR="00A352EE" w:rsidRPr="008D03A6">
        <w:rPr>
          <w:rFonts w:ascii="Crimson Text" w:hAnsi="Crimson Text"/>
          <w:color w:val="000000" w:themeColor="text1"/>
          <w:sz w:val="26"/>
          <w:szCs w:val="26"/>
        </w:rPr>
        <w:t>.</w:t>
      </w:r>
      <w:r w:rsidR="00CB0F9E" w:rsidRPr="008D03A6">
        <w:rPr>
          <w:rFonts w:ascii="Crimson Text" w:hAnsi="Crimson Text"/>
          <w:color w:val="000000" w:themeColor="text1"/>
          <w:sz w:val="26"/>
          <w:szCs w:val="26"/>
        </w:rPr>
        <w:t xml:space="preserve"> Quiero hacer un brindis porque estamos vivos. ¡Viva! </w:t>
      </w:r>
      <w:r w:rsidR="001C5D2B">
        <w:rPr>
          <w:rFonts w:ascii="Crimson Text" w:hAnsi="Crimson Text"/>
          <w:color w:val="000000" w:themeColor="text1"/>
          <w:sz w:val="26"/>
          <w:szCs w:val="26"/>
        </w:rPr>
        <w:t>—</w:t>
      </w:r>
      <w:r w:rsidR="00CB0F9E" w:rsidRPr="008D03A6">
        <w:rPr>
          <w:rFonts w:ascii="Crimson Text" w:hAnsi="Crimson Text"/>
          <w:color w:val="000000" w:themeColor="text1"/>
          <w:sz w:val="26"/>
          <w:szCs w:val="26"/>
        </w:rPr>
        <w:t>gritó con energía.</w:t>
      </w:r>
    </w:p>
    <w:p w:rsidR="00907F79" w:rsidRPr="008D03A6" w:rsidDel="00907F79" w:rsidRDefault="00907F79" w:rsidP="00BF2925">
      <w:pPr>
        <w:tabs>
          <w:tab w:val="left" w:pos="2179"/>
        </w:tabs>
        <w:spacing w:after="0"/>
        <w:ind w:firstLine="284"/>
        <w:jc w:val="both"/>
        <w:rPr>
          <w:del w:id="415" w:author="PC" w:date="2025-07-04T19:51:00Z"/>
          <w:rFonts w:ascii="Crimson Text" w:hAnsi="Crimson Text"/>
          <w:color w:val="000000" w:themeColor="text1"/>
          <w:sz w:val="26"/>
          <w:szCs w:val="26"/>
        </w:rPr>
      </w:pPr>
      <w:moveToRangeStart w:id="416" w:author="PC" w:date="2025-07-04T19:51:00Z" w:name="move202551105"/>
      <w:proofErr w:type="gramStart"/>
      <w:moveTo w:id="417" w:author="PC" w:date="2025-07-04T19:51:00Z">
        <w:r>
          <w:rPr>
            <w:rFonts w:ascii="Crimson Text" w:hAnsi="Crimson Text"/>
            <w:color w:val="000000" w:themeColor="text1"/>
            <w:sz w:val="26"/>
            <w:szCs w:val="26"/>
          </w:rPr>
          <w:t>—</w:t>
        </w:r>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Viva el rey!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alentó </w:t>
        </w: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w:t>
        </w:r>
      </w:moveTo>
      <w:moveToRangeEnd w:id="416"/>
    </w:p>
    <w:p w:rsidR="00CB0F9E" w:rsidRPr="008D03A6" w:rsidRDefault="001C5D2B" w:rsidP="00BF292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B0F9E" w:rsidRPr="008D03A6">
        <w:rPr>
          <w:rFonts w:ascii="Crimson Text" w:hAnsi="Crimson Text"/>
          <w:color w:val="000000" w:themeColor="text1"/>
          <w:sz w:val="26"/>
          <w:szCs w:val="26"/>
        </w:rPr>
        <w:t>¡</w:t>
      </w:r>
      <w:proofErr w:type="gramEnd"/>
      <w:r w:rsidR="00CB0F9E" w:rsidRPr="008D03A6">
        <w:rPr>
          <w:rFonts w:ascii="Crimson Text" w:hAnsi="Crimson Text"/>
          <w:color w:val="000000" w:themeColor="text1"/>
          <w:sz w:val="26"/>
          <w:szCs w:val="26"/>
        </w:rPr>
        <w:t xml:space="preserve">Viva!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gritaron los demás.</w:t>
      </w:r>
    </w:p>
    <w:p w:rsidR="00CB0F9E" w:rsidRDefault="001C5D2B" w:rsidP="00BF2925">
      <w:pPr>
        <w:tabs>
          <w:tab w:val="left" w:pos="2179"/>
        </w:tabs>
        <w:spacing w:after="0"/>
        <w:ind w:firstLine="284"/>
        <w:jc w:val="both"/>
        <w:rPr>
          <w:ins w:id="418" w:author="PC" w:date="2025-07-04T19:52:00Z"/>
          <w:rFonts w:ascii="Crimson Text" w:hAnsi="Crimson Text"/>
          <w:color w:val="000000" w:themeColor="text1"/>
          <w:sz w:val="26"/>
          <w:szCs w:val="26"/>
        </w:rPr>
      </w:pPr>
      <w:moveFromRangeStart w:id="419" w:author="PC" w:date="2025-07-04T19:51:00Z" w:name="move202551105"/>
      <w:moveFrom w:id="420" w:author="PC" w:date="2025-07-04T19:51:00Z">
        <w:r w:rsidDel="00907F79">
          <w:rPr>
            <w:rFonts w:ascii="Crimson Text" w:hAnsi="Crimson Text"/>
            <w:color w:val="000000" w:themeColor="text1"/>
            <w:sz w:val="26"/>
            <w:szCs w:val="26"/>
          </w:rPr>
          <w:t>—</w:t>
        </w:r>
        <w:r w:rsidR="00CB0F9E" w:rsidRPr="008D03A6" w:rsidDel="00907F79">
          <w:rPr>
            <w:rFonts w:ascii="Crimson Text" w:hAnsi="Crimson Text"/>
            <w:color w:val="000000" w:themeColor="text1"/>
            <w:sz w:val="26"/>
            <w:szCs w:val="26"/>
          </w:rPr>
          <w:t xml:space="preserve">¡Viva el rey! </w:t>
        </w:r>
        <w:r w:rsidDel="00907F79">
          <w:rPr>
            <w:rFonts w:ascii="Crimson Text" w:hAnsi="Crimson Text"/>
            <w:color w:val="000000" w:themeColor="text1"/>
            <w:sz w:val="26"/>
            <w:szCs w:val="26"/>
          </w:rPr>
          <w:t>—</w:t>
        </w:r>
        <w:r w:rsidR="00A352EE" w:rsidRPr="008D03A6" w:rsidDel="00907F79">
          <w:rPr>
            <w:rFonts w:ascii="Crimson Text" w:hAnsi="Crimson Text"/>
            <w:color w:val="000000" w:themeColor="text1"/>
            <w:sz w:val="26"/>
            <w:szCs w:val="26"/>
          </w:rPr>
          <w:t>alentó</w:t>
        </w:r>
        <w:r w:rsidR="00CB0F9E" w:rsidRPr="008D03A6" w:rsidDel="00907F79">
          <w:rPr>
            <w:rFonts w:ascii="Crimson Text" w:hAnsi="Crimson Text"/>
            <w:color w:val="000000" w:themeColor="text1"/>
            <w:sz w:val="26"/>
            <w:szCs w:val="26"/>
          </w:rPr>
          <w:t xml:space="preserve"> Einar.</w:t>
        </w:r>
      </w:moveFrom>
    </w:p>
    <w:p w:rsidR="006F4FF7" w:rsidRPr="008D03A6" w:rsidDel="00907F79" w:rsidRDefault="006F4FF7" w:rsidP="00BF2925">
      <w:pPr>
        <w:tabs>
          <w:tab w:val="left" w:pos="2179"/>
        </w:tabs>
        <w:spacing w:after="0"/>
        <w:ind w:firstLine="284"/>
        <w:jc w:val="both"/>
        <w:rPr>
          <w:rFonts w:ascii="Crimson Text" w:hAnsi="Crimson Text"/>
          <w:color w:val="000000" w:themeColor="text1"/>
          <w:sz w:val="26"/>
          <w:szCs w:val="26"/>
        </w:rPr>
      </w:pPr>
      <w:ins w:id="421" w:author="PC" w:date="2025-07-04T19:52:00Z">
        <w:r>
          <w:rPr>
            <w:rFonts w:ascii="Crimson Text" w:hAnsi="Crimson Text"/>
            <w:color w:val="000000" w:themeColor="text1"/>
            <w:sz w:val="26"/>
            <w:szCs w:val="26"/>
          </w:rPr>
          <w:t>Elena tomó la palabra:</w:t>
        </w:r>
      </w:ins>
    </w:p>
    <w:moveFromRangeEnd w:id="419"/>
    <w:p w:rsidR="00CB0F9E"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52EE" w:rsidRPr="008D03A6">
        <w:rPr>
          <w:rFonts w:ascii="Crimson Text" w:hAnsi="Crimson Text"/>
          <w:color w:val="000000" w:themeColor="text1"/>
          <w:sz w:val="26"/>
          <w:szCs w:val="26"/>
        </w:rPr>
        <w:t>También</w:t>
      </w:r>
      <w:r w:rsidR="00CB0F9E" w:rsidRPr="008D03A6">
        <w:rPr>
          <w:rFonts w:ascii="Crimson Text" w:hAnsi="Crimson Text"/>
          <w:color w:val="000000" w:themeColor="text1"/>
          <w:sz w:val="26"/>
          <w:szCs w:val="26"/>
        </w:rPr>
        <w:t xml:space="preserve"> quisiera brindar por los que</w:t>
      </w:r>
      <w:r w:rsidR="00A352EE" w:rsidRPr="008D03A6">
        <w:rPr>
          <w:rFonts w:ascii="Crimson Text" w:hAnsi="Crimson Text"/>
          <w:color w:val="000000" w:themeColor="text1"/>
          <w:sz w:val="26"/>
          <w:szCs w:val="26"/>
        </w:rPr>
        <w:t xml:space="preserve"> ya</w:t>
      </w:r>
      <w:r w:rsidR="00CB0F9E" w:rsidRPr="008D03A6">
        <w:rPr>
          <w:rFonts w:ascii="Crimson Text" w:hAnsi="Crimson Text"/>
          <w:color w:val="000000" w:themeColor="text1"/>
          <w:sz w:val="26"/>
          <w:szCs w:val="26"/>
        </w:rPr>
        <w:t xml:space="preserve"> no están </w:t>
      </w:r>
      <w:r w:rsidR="00A352EE" w:rsidRPr="008D03A6">
        <w:rPr>
          <w:rFonts w:ascii="Crimson Text" w:hAnsi="Crimson Text"/>
          <w:color w:val="000000" w:themeColor="text1"/>
          <w:sz w:val="26"/>
          <w:szCs w:val="26"/>
        </w:rPr>
        <w:t>entre</w:t>
      </w:r>
      <w:r w:rsidR="00CB0F9E" w:rsidRPr="008D03A6">
        <w:rPr>
          <w:rFonts w:ascii="Crimson Text" w:hAnsi="Crimson Text"/>
          <w:color w:val="000000" w:themeColor="text1"/>
          <w:sz w:val="26"/>
          <w:szCs w:val="26"/>
        </w:rPr>
        <w:t xml:space="preserve"> nosotros, por la reina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expresó</w:t>
      </w:r>
      <w:del w:id="422" w:author="PC" w:date="2025-07-04T19:52:00Z">
        <w:r w:rsidR="00CB0F9E" w:rsidRPr="008D03A6" w:rsidDel="006F4FF7">
          <w:rPr>
            <w:rFonts w:ascii="Crimson Text" w:hAnsi="Crimson Text"/>
            <w:color w:val="000000" w:themeColor="text1"/>
            <w:sz w:val="26"/>
            <w:szCs w:val="26"/>
          </w:rPr>
          <w:delText xml:space="preserve"> Elena</w:delText>
        </w:r>
      </w:del>
      <w:r w:rsidR="00CB0F9E" w:rsidRPr="008D03A6">
        <w:rPr>
          <w:rFonts w:ascii="Crimson Text" w:hAnsi="Crimson Text"/>
          <w:color w:val="000000" w:themeColor="text1"/>
          <w:sz w:val="26"/>
          <w:szCs w:val="26"/>
        </w:rPr>
        <w:t>, emocionada al recordar a su madre</w:t>
      </w:r>
      <w:r>
        <w:rPr>
          <w:rFonts w:ascii="Crimson Text" w:hAnsi="Crimson Text"/>
          <w:color w:val="000000" w:themeColor="text1"/>
          <w:sz w:val="26"/>
          <w:szCs w:val="26"/>
        </w:rPr>
        <w:t>—</w:t>
      </w:r>
      <w:r w:rsidR="00A352EE" w:rsidRPr="008D03A6">
        <w:rPr>
          <w:rFonts w:ascii="Crimson Text" w:hAnsi="Crimson Text"/>
          <w:color w:val="000000" w:themeColor="text1"/>
          <w:sz w:val="26"/>
          <w:szCs w:val="26"/>
        </w:rPr>
        <w:t xml:space="preserve">… </w:t>
      </w:r>
      <w:ins w:id="423" w:author="PC" w:date="2025-07-04T19:52:00Z">
        <w:r w:rsidR="006F4FF7">
          <w:rPr>
            <w:rFonts w:ascii="Crimson Text" w:hAnsi="Crimson Text"/>
            <w:color w:val="000000" w:themeColor="text1"/>
            <w:sz w:val="26"/>
            <w:szCs w:val="26"/>
          </w:rPr>
          <w:t xml:space="preserve">y </w:t>
        </w:r>
      </w:ins>
      <w:r w:rsidR="00CB0F9E" w:rsidRPr="008D03A6">
        <w:rPr>
          <w:rFonts w:ascii="Crimson Text" w:hAnsi="Crimson Text"/>
          <w:color w:val="000000" w:themeColor="text1"/>
          <w:sz w:val="26"/>
          <w:szCs w:val="26"/>
        </w:rPr>
        <w:t xml:space="preserve">por Eros </w:t>
      </w:r>
      <w:r>
        <w:rPr>
          <w:rFonts w:ascii="Crimson Text" w:hAnsi="Crimson Text"/>
          <w:color w:val="000000" w:themeColor="text1"/>
          <w:sz w:val="26"/>
          <w:szCs w:val="26"/>
        </w:rPr>
        <w:t>—</w:t>
      </w:r>
      <w:r w:rsidR="00CB0F9E" w:rsidRPr="008D03A6">
        <w:rPr>
          <w:rFonts w:ascii="Crimson Text" w:hAnsi="Crimson Text"/>
          <w:color w:val="000000" w:themeColor="text1"/>
          <w:sz w:val="26"/>
          <w:szCs w:val="26"/>
        </w:rPr>
        <w:t xml:space="preserve">agregó, con la voz </w:t>
      </w:r>
      <w:del w:id="424" w:author="PC" w:date="2025-07-04T19:52:00Z">
        <w:r w:rsidR="00CB0F9E" w:rsidRPr="008D03A6" w:rsidDel="006F4FF7">
          <w:rPr>
            <w:rFonts w:ascii="Crimson Text" w:hAnsi="Crimson Text"/>
            <w:color w:val="000000" w:themeColor="text1"/>
            <w:sz w:val="26"/>
            <w:szCs w:val="26"/>
          </w:rPr>
          <w:delText>nerviosa</w:delText>
        </w:r>
      </w:del>
      <w:ins w:id="425" w:author="PC" w:date="2025-07-04T19:52:00Z">
        <w:r w:rsidR="006F4FF7">
          <w:rPr>
            <w:rFonts w:ascii="Crimson Text" w:hAnsi="Crimson Text"/>
            <w:color w:val="000000" w:themeColor="text1"/>
            <w:sz w:val="26"/>
            <w:szCs w:val="26"/>
          </w:rPr>
          <w:t>temblorosa, una mezcla de dolor y nervios</w:t>
        </w:r>
      </w:ins>
      <w:r w:rsidR="00CB0F9E" w:rsidRPr="008D03A6">
        <w:rPr>
          <w:rFonts w:ascii="Crimson Text" w:hAnsi="Crimson Text"/>
          <w:color w:val="000000" w:themeColor="text1"/>
          <w:sz w:val="26"/>
          <w:szCs w:val="26"/>
        </w:rPr>
        <w:t>.</w:t>
      </w:r>
    </w:p>
    <w:p w:rsidR="00CB0F9E" w:rsidRPr="008D03A6" w:rsidRDefault="00CB0F9E" w:rsidP="00CB0F9E">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se puso rojo de </w:t>
      </w:r>
      <w:del w:id="426" w:author="PC" w:date="2025-07-04T19:52:00Z">
        <w:r w:rsidR="00A352EE" w:rsidRPr="008D03A6" w:rsidDel="006F4FF7">
          <w:rPr>
            <w:rFonts w:ascii="Crimson Text" w:hAnsi="Crimson Text"/>
            <w:color w:val="000000" w:themeColor="text1"/>
            <w:sz w:val="26"/>
            <w:szCs w:val="26"/>
          </w:rPr>
          <w:delText>bronca</w:delText>
        </w:r>
      </w:del>
      <w:ins w:id="427" w:author="PC" w:date="2025-07-04T19:52:00Z">
        <w:r w:rsidR="006F4FF7">
          <w:rPr>
            <w:rFonts w:ascii="Crimson Text" w:hAnsi="Crimson Text"/>
            <w:color w:val="000000" w:themeColor="text1"/>
            <w:sz w:val="26"/>
            <w:szCs w:val="26"/>
          </w:rPr>
          <w:t>ira</w:t>
        </w:r>
      </w:ins>
      <w:r w:rsidRPr="008D03A6">
        <w:rPr>
          <w:rFonts w:ascii="Crimson Text" w:hAnsi="Crimson Text"/>
          <w:color w:val="000000" w:themeColor="text1"/>
          <w:sz w:val="26"/>
          <w:szCs w:val="26"/>
        </w:rPr>
        <w:t>, no soportaba o</w:t>
      </w:r>
      <w:r w:rsidR="00FA0CBF" w:rsidRPr="008D03A6">
        <w:rPr>
          <w:rFonts w:ascii="Crimson Text" w:hAnsi="Crimson Text"/>
          <w:color w:val="000000" w:themeColor="text1"/>
          <w:sz w:val="26"/>
          <w:szCs w:val="26"/>
        </w:rPr>
        <w:t>ír ese nombre, pero hizo esfuerzo</w:t>
      </w:r>
      <w:r w:rsidR="00A352EE" w:rsidRPr="008D03A6">
        <w:rPr>
          <w:rFonts w:ascii="Crimson Text" w:hAnsi="Crimson Text"/>
          <w:color w:val="000000" w:themeColor="text1"/>
          <w:sz w:val="26"/>
          <w:szCs w:val="26"/>
        </w:rPr>
        <w:t>s</w:t>
      </w:r>
      <w:r w:rsidR="00FA0CBF" w:rsidRPr="008D03A6">
        <w:rPr>
          <w:rFonts w:ascii="Crimson Text" w:hAnsi="Crimson Text"/>
          <w:color w:val="000000" w:themeColor="text1"/>
          <w:sz w:val="26"/>
          <w:szCs w:val="26"/>
        </w:rPr>
        <w:t xml:space="preserve"> para no emitir comentario al respecto. Prefirió tragar </w:t>
      </w:r>
      <w:del w:id="428" w:author="PC" w:date="2025-07-04T19:52:00Z">
        <w:r w:rsidR="00FA0CBF" w:rsidRPr="008D03A6" w:rsidDel="006F4FF7">
          <w:rPr>
            <w:rFonts w:ascii="Crimson Text" w:hAnsi="Crimson Text"/>
            <w:color w:val="000000" w:themeColor="text1"/>
            <w:sz w:val="26"/>
            <w:szCs w:val="26"/>
          </w:rPr>
          <w:delText xml:space="preserve">saliva </w:delText>
        </w:r>
      </w:del>
      <w:ins w:id="429" w:author="PC" w:date="2025-07-04T19:52:00Z">
        <w:r w:rsidR="006F4FF7">
          <w:rPr>
            <w:rFonts w:ascii="Crimson Text" w:hAnsi="Crimson Text"/>
            <w:color w:val="000000" w:themeColor="text1"/>
            <w:sz w:val="26"/>
            <w:szCs w:val="26"/>
          </w:rPr>
          <w:t>la bronca</w:t>
        </w:r>
        <w:r w:rsidR="006F4FF7" w:rsidRPr="008D03A6">
          <w:rPr>
            <w:rFonts w:ascii="Crimson Text" w:hAnsi="Crimson Text"/>
            <w:color w:val="000000" w:themeColor="text1"/>
            <w:sz w:val="26"/>
            <w:szCs w:val="26"/>
          </w:rPr>
          <w:t xml:space="preserve"> </w:t>
        </w:r>
      </w:ins>
      <w:r w:rsidR="00FA0CBF" w:rsidRPr="008D03A6">
        <w:rPr>
          <w:rFonts w:ascii="Crimson Text" w:hAnsi="Crimson Text"/>
          <w:color w:val="000000" w:themeColor="text1"/>
          <w:sz w:val="26"/>
          <w:szCs w:val="26"/>
        </w:rPr>
        <w:t xml:space="preserve">y continuar con </w:t>
      </w:r>
      <w:r w:rsidR="0090204A" w:rsidRPr="008D03A6">
        <w:rPr>
          <w:rFonts w:ascii="Crimson Text" w:hAnsi="Crimson Text"/>
          <w:color w:val="000000" w:themeColor="text1"/>
          <w:sz w:val="26"/>
          <w:szCs w:val="26"/>
        </w:rPr>
        <w:t>el</w:t>
      </w:r>
      <w:r w:rsidR="00FA0CBF" w:rsidRPr="008D03A6">
        <w:rPr>
          <w:rFonts w:ascii="Crimson Text" w:hAnsi="Crimson Text"/>
          <w:color w:val="000000" w:themeColor="text1"/>
          <w:sz w:val="26"/>
          <w:szCs w:val="26"/>
        </w:rPr>
        <w:t xml:space="preserve"> discurso </w:t>
      </w:r>
      <w:r w:rsidR="00A352EE" w:rsidRPr="008D03A6">
        <w:rPr>
          <w:rFonts w:ascii="Crimson Text" w:hAnsi="Crimson Text"/>
          <w:color w:val="000000" w:themeColor="text1"/>
          <w:sz w:val="26"/>
          <w:szCs w:val="26"/>
        </w:rPr>
        <w:t>planeado</w:t>
      </w:r>
      <w:r w:rsidR="00FA0CBF" w:rsidRPr="008D03A6">
        <w:rPr>
          <w:rFonts w:ascii="Crimson Text" w:hAnsi="Crimson Text"/>
          <w:color w:val="000000" w:themeColor="text1"/>
          <w:sz w:val="26"/>
          <w:szCs w:val="26"/>
        </w:rPr>
        <w:t>.</w:t>
      </w:r>
    </w:p>
    <w:p w:rsidR="00FA0CBF"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Les anunció que tenemos otro motivo importante para celebrar </w:t>
      </w: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lanzó, sembrando </w:t>
      </w:r>
      <w:r w:rsidR="00A352EE" w:rsidRPr="008D03A6">
        <w:rPr>
          <w:rFonts w:ascii="Crimson Text" w:hAnsi="Crimson Text"/>
          <w:color w:val="000000" w:themeColor="text1"/>
          <w:sz w:val="26"/>
          <w:szCs w:val="26"/>
        </w:rPr>
        <w:t>un poco de</w:t>
      </w:r>
      <w:r w:rsidR="00FA0CBF" w:rsidRPr="008D03A6">
        <w:rPr>
          <w:rFonts w:ascii="Crimson Text" w:hAnsi="Crimson Text"/>
          <w:color w:val="000000" w:themeColor="text1"/>
          <w:sz w:val="26"/>
          <w:szCs w:val="26"/>
        </w:rPr>
        <w:t xml:space="preserve"> intriga, y retomó haciendo un gesto para que </w:t>
      </w:r>
      <w:proofErr w:type="spellStart"/>
      <w:r w:rsidR="00FA0CBF" w:rsidRPr="008D03A6">
        <w:rPr>
          <w:rFonts w:ascii="Crimson Text" w:hAnsi="Crimson Text"/>
          <w:color w:val="000000" w:themeColor="text1"/>
          <w:sz w:val="26"/>
          <w:szCs w:val="26"/>
        </w:rPr>
        <w:t>Viggo</w:t>
      </w:r>
      <w:proofErr w:type="spellEnd"/>
      <w:r w:rsidR="00FA0CBF" w:rsidRPr="008D03A6">
        <w:rPr>
          <w:rFonts w:ascii="Crimson Text" w:hAnsi="Crimson Text"/>
          <w:color w:val="000000" w:themeColor="text1"/>
          <w:sz w:val="26"/>
          <w:szCs w:val="26"/>
        </w:rPr>
        <w:t xml:space="preserve"> y </w:t>
      </w:r>
      <w:commentRangeStart w:id="430"/>
      <w:del w:id="431" w:author="PC" w:date="2025-07-04T19:53:00Z">
        <w:r w:rsidR="00FA0CBF" w:rsidRPr="008D03A6" w:rsidDel="006F4FF7">
          <w:rPr>
            <w:rFonts w:ascii="Crimson Text" w:hAnsi="Crimson Text"/>
            <w:color w:val="000000" w:themeColor="text1"/>
            <w:sz w:val="26"/>
            <w:szCs w:val="26"/>
          </w:rPr>
          <w:delText>su hijo</w:delText>
        </w:r>
      </w:del>
      <w:commentRangeEnd w:id="430"/>
      <w:r w:rsidR="006F4FF7">
        <w:rPr>
          <w:rStyle w:val="Refdecomentario"/>
        </w:rPr>
        <w:commentReference w:id="430"/>
      </w:r>
      <w:ins w:id="432" w:author="PC" w:date="2025-07-04T19:53:00Z">
        <w:r w:rsidR="006F4FF7">
          <w:rPr>
            <w:rFonts w:ascii="Crimson Text" w:hAnsi="Crimson Text"/>
            <w:color w:val="000000" w:themeColor="text1"/>
            <w:sz w:val="26"/>
            <w:szCs w:val="26"/>
          </w:rPr>
          <w:t>Aron</w:t>
        </w:r>
      </w:ins>
      <w:r w:rsidR="00FA0CBF" w:rsidRPr="008D03A6">
        <w:rPr>
          <w:rFonts w:ascii="Crimson Text" w:hAnsi="Crimson Text"/>
          <w:color w:val="000000" w:themeColor="text1"/>
          <w:sz w:val="26"/>
          <w:szCs w:val="26"/>
        </w:rPr>
        <w:t xml:space="preserve"> se pusieran de pie</w:t>
      </w:r>
      <w:r>
        <w:rPr>
          <w:rFonts w:ascii="Crimson Text" w:hAnsi="Crimson Text"/>
          <w:color w:val="000000" w:themeColor="text1"/>
          <w:sz w:val="26"/>
          <w:szCs w:val="26"/>
        </w:rPr>
        <w:t>—</w:t>
      </w:r>
      <w:r w:rsidR="00FA0CBF" w:rsidRPr="008D03A6">
        <w:rPr>
          <w:rFonts w:ascii="Crimson Text" w:hAnsi="Crimson Text"/>
          <w:color w:val="000000" w:themeColor="text1"/>
          <w:sz w:val="26"/>
          <w:szCs w:val="26"/>
        </w:rPr>
        <w:t xml:space="preserve">. Quiero </w:t>
      </w:r>
      <w:r w:rsidR="00A352EE" w:rsidRPr="008D03A6">
        <w:rPr>
          <w:rFonts w:ascii="Crimson Text" w:hAnsi="Crimson Text"/>
          <w:color w:val="000000" w:themeColor="text1"/>
          <w:sz w:val="26"/>
          <w:szCs w:val="26"/>
        </w:rPr>
        <w:t>que alcemos las copas</w:t>
      </w:r>
      <w:r w:rsidR="00FA0CBF" w:rsidRPr="008D03A6">
        <w:rPr>
          <w:rFonts w:ascii="Crimson Text" w:hAnsi="Crimson Text"/>
          <w:color w:val="000000" w:themeColor="text1"/>
          <w:sz w:val="26"/>
          <w:szCs w:val="26"/>
        </w:rPr>
        <w:t xml:space="preserve"> p</w:t>
      </w:r>
      <w:r w:rsidR="00A352EE" w:rsidRPr="008D03A6">
        <w:rPr>
          <w:rFonts w:ascii="Crimson Text" w:hAnsi="Crimson Text"/>
          <w:color w:val="000000" w:themeColor="text1"/>
          <w:sz w:val="26"/>
          <w:szCs w:val="26"/>
        </w:rPr>
        <w:t>a</w:t>
      </w:r>
      <w:r w:rsidR="00FA0CBF" w:rsidRPr="008D03A6">
        <w:rPr>
          <w:rFonts w:ascii="Crimson Text" w:hAnsi="Crimson Text"/>
          <w:color w:val="000000" w:themeColor="text1"/>
          <w:sz w:val="26"/>
          <w:szCs w:val="26"/>
        </w:rPr>
        <w:t>r</w:t>
      </w:r>
      <w:r w:rsidR="00A352EE" w:rsidRPr="008D03A6">
        <w:rPr>
          <w:rFonts w:ascii="Crimson Text" w:hAnsi="Crimson Text"/>
          <w:color w:val="000000" w:themeColor="text1"/>
          <w:sz w:val="26"/>
          <w:szCs w:val="26"/>
        </w:rPr>
        <w:t>a honrar</w:t>
      </w:r>
      <w:r w:rsidR="00FA0CBF" w:rsidRPr="008D03A6">
        <w:rPr>
          <w:rFonts w:ascii="Crimson Text" w:hAnsi="Crimson Text"/>
          <w:color w:val="000000" w:themeColor="text1"/>
          <w:sz w:val="26"/>
          <w:szCs w:val="26"/>
        </w:rPr>
        <w:t xml:space="preserve"> la </w:t>
      </w:r>
      <w:r w:rsidR="00FA0CBF" w:rsidRPr="008D03A6">
        <w:rPr>
          <w:rFonts w:ascii="Crimson Text" w:hAnsi="Crimson Text"/>
          <w:color w:val="000000" w:themeColor="text1"/>
          <w:sz w:val="26"/>
          <w:szCs w:val="26"/>
        </w:rPr>
        <w:lastRenderedPageBreak/>
        <w:t>valentía de Aron, el hombre que rescató a nuestra princesa</w:t>
      </w:r>
      <w:r w:rsidR="0051469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anunció, y todos </w:t>
      </w:r>
      <w:r w:rsidR="00E2504E" w:rsidRPr="008D03A6">
        <w:rPr>
          <w:rFonts w:ascii="Crimson Text" w:hAnsi="Crimson Text"/>
          <w:color w:val="000000" w:themeColor="text1"/>
          <w:sz w:val="26"/>
          <w:szCs w:val="26"/>
        </w:rPr>
        <w:t>acompañaron el gesto</w:t>
      </w:r>
      <w:r w:rsidR="0051469A" w:rsidRPr="008D03A6">
        <w:rPr>
          <w:rFonts w:ascii="Crimson Text" w:hAnsi="Crimson Text"/>
          <w:color w:val="000000" w:themeColor="text1"/>
          <w:sz w:val="26"/>
          <w:szCs w:val="26"/>
        </w:rPr>
        <w:t>.</w:t>
      </w:r>
    </w:p>
    <w:p w:rsidR="0051469A" w:rsidRPr="008D03A6" w:rsidRDefault="0051469A" w:rsidP="00CB0F9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»Tuviste la valentía de enfrentar a un dragón, arriesgando tu propia vida por salvar la de mi hija. Te estaré eternamente agradecido por lo que hiciste </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expresó con tono dramático. Luego retomó un poco más jocoso</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 Vamos</w:t>
      </w:r>
      <w:ins w:id="433" w:author="PC" w:date="2025-07-04T20:04:00Z">
        <w:r w:rsidR="00EB6D8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cuéntanos sobre tu hazaña.</w:t>
      </w:r>
    </w:p>
    <w:p w:rsidR="0051469A" w:rsidRPr="008D03A6" w:rsidRDefault="001C5D2B" w:rsidP="00CB0F9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Cuando vi a Elena en apuros, una oleada de valentía me invadió, ya no importaba mi vida, sólo pensaba en rescatar a la princesa</w:t>
      </w:r>
      <w:del w:id="434" w:author="PC" w:date="2025-07-04T20:04:00Z">
        <w:r w:rsidR="0051469A" w:rsidRPr="008D03A6" w:rsidDel="00EB6D8D">
          <w:rPr>
            <w:rFonts w:ascii="Crimson Text" w:hAnsi="Crimson Text"/>
            <w:color w:val="000000" w:themeColor="text1"/>
            <w:sz w:val="26"/>
            <w:szCs w:val="26"/>
          </w:rPr>
          <w:delText>,</w:delText>
        </w:r>
      </w:del>
      <w:r w:rsidR="0051469A" w:rsidRPr="008D03A6">
        <w:rPr>
          <w:rFonts w:ascii="Crimson Text" w:hAnsi="Crimson Text"/>
          <w:color w:val="000000" w:themeColor="text1"/>
          <w:sz w:val="26"/>
          <w:szCs w:val="26"/>
        </w:rPr>
        <w:t xml:space="preserve"> y en defender a </w:t>
      </w:r>
      <w:r w:rsidR="00E2504E" w:rsidRPr="008D03A6">
        <w:rPr>
          <w:rFonts w:ascii="Crimson Text" w:hAnsi="Crimson Text"/>
          <w:color w:val="000000" w:themeColor="text1"/>
          <w:sz w:val="26"/>
          <w:szCs w:val="26"/>
        </w:rPr>
        <w:t>mi</w:t>
      </w:r>
      <w:r w:rsidR="0051469A" w:rsidRPr="008D03A6">
        <w:rPr>
          <w:rFonts w:ascii="Crimson Text" w:hAnsi="Crimson Text"/>
          <w:color w:val="000000" w:themeColor="text1"/>
          <w:sz w:val="26"/>
          <w:szCs w:val="26"/>
        </w:rPr>
        <w:t xml:space="preserve"> reino. </w:t>
      </w:r>
      <w:r w:rsidR="00E2504E" w:rsidRPr="008D03A6">
        <w:rPr>
          <w:rFonts w:ascii="Crimson Text" w:hAnsi="Crimson Text"/>
          <w:color w:val="000000" w:themeColor="text1"/>
          <w:sz w:val="26"/>
          <w:szCs w:val="26"/>
        </w:rPr>
        <w:t>Sabía que los dioses estaban de mi lado, y m</w:t>
      </w:r>
      <w:r w:rsidR="0051469A" w:rsidRPr="008D03A6">
        <w:rPr>
          <w:rFonts w:ascii="Crimson Text" w:hAnsi="Crimson Text"/>
          <w:color w:val="000000" w:themeColor="text1"/>
          <w:sz w:val="26"/>
          <w:szCs w:val="26"/>
        </w:rPr>
        <w:t xml:space="preserve">e hubiera enfrentado a cien dragones </w:t>
      </w:r>
      <w:del w:id="435" w:author="PC" w:date="2025-07-04T20:04:00Z">
        <w:r w:rsidR="0051469A" w:rsidRPr="008D03A6" w:rsidDel="00EB6D8D">
          <w:rPr>
            <w:rFonts w:ascii="Crimson Text" w:hAnsi="Crimson Text"/>
            <w:color w:val="000000" w:themeColor="text1"/>
            <w:sz w:val="26"/>
            <w:szCs w:val="26"/>
          </w:rPr>
          <w:delText>si</w:delText>
        </w:r>
      </w:del>
      <w:ins w:id="436" w:author="PC" w:date="2025-07-04T20:04:00Z">
        <w:r w:rsidR="00EB6D8D">
          <w:rPr>
            <w:rFonts w:ascii="Crimson Text" w:hAnsi="Crimson Text"/>
            <w:color w:val="000000" w:themeColor="text1"/>
            <w:sz w:val="26"/>
            <w:szCs w:val="26"/>
          </w:rPr>
          <w:t>de haber</w:t>
        </w:r>
      </w:ins>
      <w:del w:id="437" w:author="PC" w:date="2025-07-04T20:04:00Z">
        <w:r w:rsidR="0051469A" w:rsidRPr="008D03A6" w:rsidDel="00EB6D8D">
          <w:rPr>
            <w:rFonts w:ascii="Crimson Text" w:hAnsi="Crimson Text"/>
            <w:color w:val="000000" w:themeColor="text1"/>
            <w:sz w:val="26"/>
            <w:szCs w:val="26"/>
          </w:rPr>
          <w:delText xml:space="preserve"> </w:delText>
        </w:r>
        <w:r w:rsidR="0090204A" w:rsidRPr="008D03A6" w:rsidDel="00EB6D8D">
          <w:rPr>
            <w:rFonts w:ascii="Crimson Text" w:hAnsi="Crimson Text"/>
            <w:color w:val="000000" w:themeColor="text1"/>
            <w:sz w:val="26"/>
            <w:szCs w:val="26"/>
          </w:rPr>
          <w:delText>hubiera</w:delText>
        </w:r>
      </w:del>
      <w:r w:rsidR="0051469A" w:rsidRPr="008D03A6">
        <w:rPr>
          <w:rFonts w:ascii="Crimson Text" w:hAnsi="Crimson Text"/>
          <w:color w:val="000000" w:themeColor="text1"/>
          <w:sz w:val="26"/>
          <w:szCs w:val="26"/>
        </w:rPr>
        <w:t xml:space="preserve"> sido necesario </w:t>
      </w: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describió su historia, con </w:t>
      </w:r>
      <w:r w:rsidR="00E2504E" w:rsidRPr="008D03A6">
        <w:rPr>
          <w:rFonts w:ascii="Crimson Text" w:hAnsi="Crimson Text"/>
          <w:color w:val="000000" w:themeColor="text1"/>
          <w:sz w:val="26"/>
          <w:szCs w:val="26"/>
        </w:rPr>
        <w:t>ciertos</w:t>
      </w:r>
      <w:r w:rsidR="0051469A" w:rsidRPr="008D03A6">
        <w:rPr>
          <w:rFonts w:ascii="Crimson Text" w:hAnsi="Crimson Text"/>
          <w:color w:val="000000" w:themeColor="text1"/>
          <w:sz w:val="26"/>
          <w:szCs w:val="26"/>
        </w:rPr>
        <w:t xml:space="preserve"> </w:t>
      </w:r>
      <w:r w:rsidR="00E2504E" w:rsidRPr="008D03A6">
        <w:rPr>
          <w:rFonts w:ascii="Crimson Text" w:hAnsi="Crimson Text"/>
          <w:color w:val="000000" w:themeColor="text1"/>
          <w:sz w:val="26"/>
          <w:szCs w:val="26"/>
        </w:rPr>
        <w:t>matices exagerados</w:t>
      </w:r>
      <w:r w:rsidR="0051469A" w:rsidRPr="008D03A6">
        <w:rPr>
          <w:rFonts w:ascii="Crimson Text" w:hAnsi="Crimson Text"/>
          <w:color w:val="000000" w:themeColor="text1"/>
          <w:sz w:val="26"/>
          <w:szCs w:val="26"/>
        </w:rPr>
        <w:t>. La princesa se quedó observando la escena contrariada, si bien estaba agradecida de</w:t>
      </w:r>
      <w:r w:rsidR="0090204A" w:rsidRPr="008D03A6">
        <w:rPr>
          <w:rFonts w:ascii="Crimson Text" w:hAnsi="Crimson Text"/>
          <w:color w:val="000000" w:themeColor="text1"/>
          <w:sz w:val="26"/>
          <w:szCs w:val="26"/>
        </w:rPr>
        <w:t>l</w:t>
      </w:r>
      <w:r w:rsidR="0051469A" w:rsidRPr="008D03A6">
        <w:rPr>
          <w:rFonts w:ascii="Crimson Text" w:hAnsi="Crimson Text"/>
          <w:color w:val="000000" w:themeColor="text1"/>
          <w:sz w:val="26"/>
          <w:szCs w:val="26"/>
        </w:rPr>
        <w:t xml:space="preserve"> muchacho, le sorprendía que sacara provecho de la situación</w:t>
      </w:r>
      <w:ins w:id="438" w:author="PC" w:date="2025-07-04T20:05:00Z">
        <w:r w:rsidR="00EB6D8D">
          <w:rPr>
            <w:rFonts w:ascii="Crimson Text" w:hAnsi="Crimson Text"/>
            <w:color w:val="000000" w:themeColor="text1"/>
            <w:sz w:val="26"/>
            <w:szCs w:val="26"/>
          </w:rPr>
          <w:t xml:space="preserve"> que había vivido</w:t>
        </w:r>
      </w:ins>
      <w:r w:rsidR="0051469A" w:rsidRPr="008D03A6">
        <w:rPr>
          <w:rFonts w:ascii="Crimson Text" w:hAnsi="Crimson Text"/>
          <w:color w:val="000000" w:themeColor="text1"/>
          <w:sz w:val="26"/>
          <w:szCs w:val="26"/>
        </w:rPr>
        <w:t>.</w:t>
      </w:r>
    </w:p>
    <w:p w:rsidR="0051469A"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1469A" w:rsidRPr="008D03A6">
        <w:rPr>
          <w:rFonts w:ascii="Crimson Text" w:hAnsi="Crimson Text"/>
          <w:color w:val="000000" w:themeColor="text1"/>
          <w:sz w:val="26"/>
          <w:szCs w:val="26"/>
        </w:rPr>
        <w:t xml:space="preserve">Eres un verdadero héroe, y por eso te daremos una </w:t>
      </w:r>
      <w:r w:rsidR="00E2504E" w:rsidRPr="008D03A6">
        <w:rPr>
          <w:rFonts w:ascii="Crimson Text" w:hAnsi="Crimson Text"/>
          <w:color w:val="000000" w:themeColor="text1"/>
          <w:sz w:val="26"/>
          <w:szCs w:val="26"/>
        </w:rPr>
        <w:t>distinción</w:t>
      </w:r>
      <w:r w:rsidR="009C1729" w:rsidRPr="008D03A6">
        <w:rPr>
          <w:rFonts w:ascii="Crimson Text" w:hAnsi="Crimson Text"/>
          <w:color w:val="000000" w:themeColor="text1"/>
          <w:sz w:val="26"/>
          <w:szCs w:val="26"/>
        </w:rPr>
        <w:t xml:space="preserve"> como miembro honorable de la guardia real </w:t>
      </w: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 xml:space="preserve">aseveró, observando a </w:t>
      </w:r>
      <w:proofErr w:type="spellStart"/>
      <w:r w:rsidR="009C1729" w:rsidRPr="008D03A6">
        <w:rPr>
          <w:rFonts w:ascii="Crimson Text" w:hAnsi="Crimson Text"/>
          <w:color w:val="000000" w:themeColor="text1"/>
          <w:sz w:val="26"/>
          <w:szCs w:val="26"/>
        </w:rPr>
        <w:t>Einar</w:t>
      </w:r>
      <w:proofErr w:type="spellEnd"/>
      <w:r w:rsidR="009C1729" w:rsidRPr="008D03A6">
        <w:rPr>
          <w:rFonts w:ascii="Crimson Text" w:hAnsi="Crimson Text"/>
          <w:color w:val="000000" w:themeColor="text1"/>
          <w:sz w:val="26"/>
          <w:szCs w:val="26"/>
        </w:rPr>
        <w:t xml:space="preserve"> para que tomara nota de su deseo. Pero Klaus </w:t>
      </w:r>
      <w:r w:rsidR="00E04F19" w:rsidRPr="008D03A6">
        <w:rPr>
          <w:rFonts w:ascii="Crimson Text" w:hAnsi="Crimson Text"/>
          <w:color w:val="000000" w:themeColor="text1"/>
          <w:sz w:val="26"/>
          <w:szCs w:val="26"/>
        </w:rPr>
        <w:t>se opuso a</w:t>
      </w:r>
      <w:r w:rsidR="009C1729" w:rsidRPr="008D03A6">
        <w:rPr>
          <w:rFonts w:ascii="Crimson Text" w:hAnsi="Crimson Text"/>
          <w:color w:val="000000" w:themeColor="text1"/>
          <w:sz w:val="26"/>
          <w:szCs w:val="26"/>
        </w:rPr>
        <w:t xml:space="preserve"> la iniciativa.</w:t>
      </w:r>
    </w:p>
    <w:p w:rsidR="009C1729"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Lamento decirle</w:t>
      </w:r>
      <w:ins w:id="439" w:author="PC" w:date="2025-07-04T20:05:00Z">
        <w:r w:rsidR="00EB6D8D">
          <w:rPr>
            <w:rFonts w:ascii="Crimson Text" w:hAnsi="Crimson Text"/>
            <w:color w:val="000000" w:themeColor="text1"/>
            <w:sz w:val="26"/>
            <w:szCs w:val="26"/>
          </w:rPr>
          <w:t>,</w:t>
        </w:r>
      </w:ins>
      <w:r w:rsidR="009C1729" w:rsidRPr="008D03A6">
        <w:rPr>
          <w:rFonts w:ascii="Crimson Text" w:hAnsi="Crimson Text"/>
          <w:color w:val="000000" w:themeColor="text1"/>
          <w:sz w:val="26"/>
          <w:szCs w:val="26"/>
        </w:rPr>
        <w:t xml:space="preserve"> mi majestad</w:t>
      </w:r>
      <w:ins w:id="440" w:author="PC" w:date="2025-07-04T20:05:00Z">
        <w:r w:rsidR="00EB6D8D">
          <w:rPr>
            <w:rFonts w:ascii="Crimson Text" w:hAnsi="Crimson Text"/>
            <w:color w:val="000000" w:themeColor="text1"/>
            <w:sz w:val="26"/>
            <w:szCs w:val="26"/>
          </w:rPr>
          <w:t>,</w:t>
        </w:r>
      </w:ins>
      <w:r w:rsidR="009C1729" w:rsidRPr="008D03A6">
        <w:rPr>
          <w:rFonts w:ascii="Crimson Text" w:hAnsi="Crimson Text"/>
          <w:color w:val="000000" w:themeColor="text1"/>
          <w:sz w:val="26"/>
          <w:szCs w:val="26"/>
        </w:rPr>
        <w:t xml:space="preserve"> que Aron no es un guerrero, no ha cumplido todas las pruebas exigidas por la guardia real</w:t>
      </w:r>
      <w:r w:rsidR="002B572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04F19" w:rsidRPr="008D03A6">
        <w:rPr>
          <w:rFonts w:ascii="Crimson Text" w:hAnsi="Crimson Text"/>
          <w:color w:val="000000" w:themeColor="text1"/>
          <w:sz w:val="26"/>
          <w:szCs w:val="26"/>
        </w:rPr>
        <w:t>protestó</w:t>
      </w:r>
      <w:r w:rsidR="009C1729" w:rsidRPr="008D03A6">
        <w:rPr>
          <w:rFonts w:ascii="Crimson Text" w:hAnsi="Crimson Text"/>
          <w:color w:val="000000" w:themeColor="text1"/>
          <w:sz w:val="26"/>
          <w:szCs w:val="26"/>
        </w:rPr>
        <w:t>, dubitativo</w:t>
      </w:r>
      <w:del w:id="441" w:author="PC" w:date="2025-07-04T20:06:00Z">
        <w:r w:rsidR="009C1729" w:rsidRPr="008D03A6" w:rsidDel="00EB6D8D">
          <w:rPr>
            <w:rFonts w:ascii="Crimson Text" w:hAnsi="Crimson Text"/>
            <w:color w:val="000000" w:themeColor="text1"/>
            <w:sz w:val="26"/>
            <w:szCs w:val="26"/>
          </w:rPr>
          <w:delText>, no</w:delText>
        </w:r>
      </w:del>
      <w:ins w:id="442" w:author="PC" w:date="2025-07-04T20:06:00Z">
        <w:r w:rsidR="00EB6D8D">
          <w:rPr>
            <w:rFonts w:ascii="Crimson Text" w:hAnsi="Crimson Text"/>
            <w:color w:val="000000" w:themeColor="text1"/>
            <w:sz w:val="26"/>
            <w:szCs w:val="26"/>
          </w:rPr>
          <w:t>. No</w:t>
        </w:r>
      </w:ins>
      <w:r w:rsidR="009C1729" w:rsidRPr="008D03A6">
        <w:rPr>
          <w:rFonts w:ascii="Crimson Text" w:hAnsi="Crimson Text"/>
          <w:color w:val="000000" w:themeColor="text1"/>
          <w:sz w:val="26"/>
          <w:szCs w:val="26"/>
        </w:rPr>
        <w:t xml:space="preserve"> le gustaba c</w:t>
      </w:r>
      <w:r w:rsidR="00E2504E" w:rsidRPr="008D03A6">
        <w:rPr>
          <w:rFonts w:ascii="Crimson Text" w:hAnsi="Crimson Text"/>
          <w:color w:val="000000" w:themeColor="text1"/>
          <w:sz w:val="26"/>
          <w:szCs w:val="26"/>
        </w:rPr>
        <w:t xml:space="preserve">ontradecir al rey, pero </w:t>
      </w:r>
      <w:ins w:id="443" w:author="PC" w:date="2025-07-04T20:06:00Z">
        <w:r w:rsidR="00EB6D8D">
          <w:rPr>
            <w:rFonts w:ascii="Crimson Text" w:hAnsi="Crimson Text"/>
            <w:color w:val="000000" w:themeColor="text1"/>
            <w:sz w:val="26"/>
            <w:szCs w:val="26"/>
          </w:rPr>
          <w:t xml:space="preserve">todavía </w:t>
        </w:r>
      </w:ins>
      <w:r w:rsidR="00E2504E" w:rsidRPr="008D03A6">
        <w:rPr>
          <w:rFonts w:ascii="Crimson Text" w:hAnsi="Crimson Text"/>
          <w:color w:val="000000" w:themeColor="text1"/>
          <w:sz w:val="26"/>
          <w:szCs w:val="26"/>
        </w:rPr>
        <w:t xml:space="preserve">menos </w:t>
      </w:r>
      <w:ins w:id="444" w:author="PC" w:date="2025-07-04T20:06:00Z">
        <w:r w:rsidR="00EB6D8D">
          <w:rPr>
            <w:rFonts w:ascii="Crimson Text" w:hAnsi="Crimson Text"/>
            <w:color w:val="000000" w:themeColor="text1"/>
            <w:sz w:val="26"/>
            <w:szCs w:val="26"/>
          </w:rPr>
          <w:t xml:space="preserve">a </w:t>
        </w:r>
      </w:ins>
      <w:r w:rsidR="00E2504E" w:rsidRPr="008D03A6">
        <w:rPr>
          <w:rFonts w:ascii="Crimson Text" w:hAnsi="Crimson Text"/>
          <w:color w:val="000000" w:themeColor="text1"/>
          <w:sz w:val="26"/>
          <w:szCs w:val="26"/>
        </w:rPr>
        <w:t>las reglas</w:t>
      </w:r>
      <w:r w:rsidR="009C1729" w:rsidRPr="008D03A6">
        <w:rPr>
          <w:rFonts w:ascii="Crimson Text" w:hAnsi="Crimson Text"/>
          <w:color w:val="000000" w:themeColor="text1"/>
          <w:sz w:val="26"/>
          <w:szCs w:val="26"/>
        </w:rPr>
        <w:t>.</w:t>
      </w:r>
    </w:p>
    <w:p w:rsidR="009C1729" w:rsidRPr="008D03A6" w:rsidRDefault="001C5D2B" w:rsidP="009C172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C1729" w:rsidRPr="008D03A6">
        <w:rPr>
          <w:rFonts w:ascii="Crimson Text" w:hAnsi="Crimson Text"/>
          <w:color w:val="000000" w:themeColor="text1"/>
          <w:sz w:val="26"/>
          <w:szCs w:val="26"/>
        </w:rPr>
        <w:t>Entonces primero lo declararemos guerrero de la guardia real</w:t>
      </w:r>
      <w:del w:id="445" w:author="PC" w:date="2025-07-04T20:06:00Z">
        <w:r w:rsidR="009C1729" w:rsidRPr="008D03A6" w:rsidDel="00EB6D8D">
          <w:rPr>
            <w:rFonts w:ascii="Crimson Text" w:hAnsi="Crimson Text"/>
            <w:color w:val="000000" w:themeColor="text1"/>
            <w:sz w:val="26"/>
            <w:szCs w:val="26"/>
          </w:rPr>
          <w:delText>,</w:delText>
        </w:r>
      </w:del>
      <w:r w:rsidR="009C1729" w:rsidRPr="008D03A6">
        <w:rPr>
          <w:rFonts w:ascii="Crimson Text" w:hAnsi="Crimson Text"/>
          <w:color w:val="000000" w:themeColor="text1"/>
          <w:sz w:val="26"/>
          <w:szCs w:val="26"/>
        </w:rPr>
        <w:t xml:space="preserve"> y luego miembro honorable </w:t>
      </w:r>
      <w:r>
        <w:rPr>
          <w:rFonts w:ascii="Crimson Text" w:hAnsi="Crimson Text"/>
          <w:color w:val="000000" w:themeColor="text1"/>
          <w:sz w:val="26"/>
          <w:szCs w:val="26"/>
        </w:rPr>
        <w:t>—</w:t>
      </w:r>
      <w:r w:rsidR="00E04F19" w:rsidRPr="008D03A6">
        <w:rPr>
          <w:rFonts w:ascii="Crimson Text" w:hAnsi="Crimson Text"/>
          <w:color w:val="000000" w:themeColor="text1"/>
          <w:sz w:val="26"/>
          <w:szCs w:val="26"/>
        </w:rPr>
        <w:t>dictaminó</w:t>
      </w:r>
      <w:ins w:id="446" w:author="PC" w:date="2025-07-04T20:06:00Z">
        <w:r w:rsidR="00EB6D8D">
          <w:rPr>
            <w:rFonts w:ascii="Crimson Text" w:hAnsi="Crimson Text"/>
            <w:color w:val="000000" w:themeColor="text1"/>
            <w:sz w:val="26"/>
            <w:szCs w:val="26"/>
          </w:rPr>
          <w:t xml:space="preserve"> el monarca</w:t>
        </w:r>
      </w:ins>
      <w:r w:rsidR="009C1729" w:rsidRPr="008D03A6">
        <w:rPr>
          <w:rFonts w:ascii="Crimson Text" w:hAnsi="Crimson Text"/>
          <w:color w:val="000000" w:themeColor="text1"/>
          <w:sz w:val="26"/>
          <w:szCs w:val="26"/>
        </w:rPr>
        <w:t xml:space="preserve">, y dio un golpe en la mesa. Klaus asintió levemente y se mantuvo callado, aunque no le </w:t>
      </w:r>
      <w:del w:id="447" w:author="PC" w:date="2025-07-04T20:06:00Z">
        <w:r w:rsidR="009C1729" w:rsidRPr="008D03A6" w:rsidDel="00EB6D8D">
          <w:rPr>
            <w:rFonts w:ascii="Crimson Text" w:hAnsi="Crimson Text"/>
            <w:color w:val="000000" w:themeColor="text1"/>
            <w:sz w:val="26"/>
            <w:szCs w:val="26"/>
          </w:rPr>
          <w:delText xml:space="preserve">gustaba </w:delText>
        </w:r>
      </w:del>
      <w:ins w:id="448" w:author="PC" w:date="2025-07-04T20:06:00Z">
        <w:r w:rsidR="00EB6D8D">
          <w:rPr>
            <w:rFonts w:ascii="Crimson Text" w:hAnsi="Crimson Text"/>
            <w:color w:val="000000" w:themeColor="text1"/>
            <w:sz w:val="26"/>
            <w:szCs w:val="26"/>
          </w:rPr>
          <w:t>gustaban</w:t>
        </w:r>
        <w:r w:rsidR="00EB6D8D" w:rsidRPr="008D03A6">
          <w:rPr>
            <w:rFonts w:ascii="Crimson Text" w:hAnsi="Crimson Text"/>
            <w:color w:val="000000" w:themeColor="text1"/>
            <w:sz w:val="26"/>
            <w:szCs w:val="26"/>
          </w:rPr>
          <w:t xml:space="preserve"> </w:t>
        </w:r>
      </w:ins>
      <w:r w:rsidR="009C1729" w:rsidRPr="008D03A6">
        <w:rPr>
          <w:rFonts w:ascii="Crimson Text" w:hAnsi="Crimson Text"/>
          <w:color w:val="000000" w:themeColor="text1"/>
          <w:sz w:val="26"/>
          <w:szCs w:val="26"/>
        </w:rPr>
        <w:t xml:space="preserve">esas </w:t>
      </w:r>
      <w:r w:rsidR="00E04F19" w:rsidRPr="008D03A6">
        <w:rPr>
          <w:rFonts w:ascii="Crimson Text" w:hAnsi="Crimson Text"/>
          <w:color w:val="000000" w:themeColor="text1"/>
          <w:sz w:val="26"/>
          <w:szCs w:val="26"/>
        </w:rPr>
        <w:t>decisiones</w:t>
      </w:r>
      <w:r w:rsidR="009C1729" w:rsidRPr="008D03A6">
        <w:rPr>
          <w:rFonts w:ascii="Crimson Text" w:hAnsi="Crimson Text"/>
          <w:color w:val="000000" w:themeColor="text1"/>
          <w:sz w:val="26"/>
          <w:szCs w:val="26"/>
        </w:rPr>
        <w:t xml:space="preserve"> </w:t>
      </w:r>
      <w:r w:rsidR="00E04F19" w:rsidRPr="008D03A6">
        <w:rPr>
          <w:rFonts w:ascii="Crimson Text" w:hAnsi="Crimson Text"/>
          <w:color w:val="000000" w:themeColor="text1"/>
          <w:sz w:val="26"/>
          <w:szCs w:val="26"/>
        </w:rPr>
        <w:t>arbitrarias</w:t>
      </w:r>
      <w:r w:rsidR="009C1729" w:rsidRPr="008D03A6">
        <w:rPr>
          <w:rFonts w:ascii="Crimson Text" w:hAnsi="Crimson Text"/>
          <w:color w:val="000000" w:themeColor="text1"/>
          <w:sz w:val="26"/>
          <w:szCs w:val="26"/>
        </w:rPr>
        <w:t>.</w:t>
      </w:r>
    </w:p>
    <w:p w:rsidR="009C1729" w:rsidRPr="008D03A6" w:rsidRDefault="009C1729" w:rsidP="009C172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»Ahora sí,</w:t>
      </w:r>
      <w:r w:rsidR="00E04F19" w:rsidRPr="008D03A6">
        <w:rPr>
          <w:rFonts w:ascii="Crimson Text" w:hAnsi="Crimson Text"/>
          <w:color w:val="000000" w:themeColor="text1"/>
          <w:sz w:val="26"/>
          <w:szCs w:val="26"/>
        </w:rPr>
        <w:t xml:space="preserve"> </w:t>
      </w:r>
      <w:ins w:id="449" w:author="PC" w:date="2025-07-04T20:06:00Z">
        <w:r w:rsidR="00EB6D8D">
          <w:rPr>
            <w:rFonts w:ascii="Crimson Text" w:hAnsi="Crimson Text"/>
            <w:color w:val="000000" w:themeColor="text1"/>
            <w:sz w:val="26"/>
            <w:szCs w:val="26"/>
          </w:rPr>
          <w:t>¡</w:t>
        </w:r>
      </w:ins>
      <w:r w:rsidR="00E04F19" w:rsidRPr="008D03A6">
        <w:rPr>
          <w:rFonts w:ascii="Crimson Text" w:hAnsi="Crimson Text"/>
          <w:color w:val="000000" w:themeColor="text1"/>
          <w:sz w:val="26"/>
          <w:szCs w:val="26"/>
        </w:rPr>
        <w:t xml:space="preserve">basta de charla y </w:t>
      </w:r>
      <w:del w:id="450" w:author="PC" w:date="2025-07-04T20:06:00Z">
        <w:r w:rsidR="00E04F19" w:rsidRPr="008D03A6" w:rsidDel="00EB6D8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a comer! </w:t>
      </w:r>
      <w:r w:rsidR="001C5D2B">
        <w:rPr>
          <w:rFonts w:ascii="Crimson Text" w:hAnsi="Crimson Text"/>
          <w:color w:val="000000" w:themeColor="text1"/>
          <w:sz w:val="26"/>
          <w:szCs w:val="26"/>
        </w:rPr>
        <w:t>—</w:t>
      </w:r>
      <w:r w:rsidR="00C27F01" w:rsidRPr="008D03A6">
        <w:rPr>
          <w:rFonts w:ascii="Crimson Text" w:hAnsi="Crimson Text"/>
          <w:color w:val="000000" w:themeColor="text1"/>
          <w:sz w:val="26"/>
          <w:szCs w:val="26"/>
        </w:rPr>
        <w:t>concluyó</w:t>
      </w:r>
      <w:r w:rsidRPr="008D03A6">
        <w:rPr>
          <w:rFonts w:ascii="Crimson Text" w:hAnsi="Crimson Text"/>
          <w:color w:val="000000" w:themeColor="text1"/>
          <w:sz w:val="26"/>
          <w:szCs w:val="26"/>
        </w:rPr>
        <w:t xml:space="preserve"> el rey entre carcajadas, y dio inicio al veredero festín.</w:t>
      </w:r>
    </w:p>
    <w:p w:rsidR="00B02D75" w:rsidRPr="008D03A6" w:rsidRDefault="009C1729"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clima era </w:t>
      </w:r>
      <w:del w:id="451" w:author="PC" w:date="2025-07-04T20:22:00Z">
        <w:r w:rsidRPr="008D03A6" w:rsidDel="00771D65">
          <w:rPr>
            <w:rFonts w:ascii="Crimson Text" w:hAnsi="Crimson Text"/>
            <w:color w:val="000000" w:themeColor="text1"/>
            <w:sz w:val="26"/>
            <w:szCs w:val="26"/>
          </w:rPr>
          <w:delText xml:space="preserve">distendido y </w:delText>
        </w:r>
        <w:r w:rsidR="00E04F19" w:rsidRPr="008D03A6" w:rsidDel="00771D65">
          <w:rPr>
            <w:rFonts w:ascii="Crimson Text" w:hAnsi="Crimson Text"/>
            <w:color w:val="000000" w:themeColor="text1"/>
            <w:sz w:val="26"/>
            <w:szCs w:val="26"/>
          </w:rPr>
          <w:delText>divertido</w:delText>
        </w:r>
      </w:del>
      <w:ins w:id="452" w:author="PC" w:date="2025-07-04T20:22:00Z">
        <w:r w:rsidR="00771D65">
          <w:rPr>
            <w:rFonts w:ascii="Crimson Text" w:hAnsi="Crimson Text"/>
            <w:color w:val="000000" w:themeColor="text1"/>
            <w:sz w:val="26"/>
            <w:szCs w:val="26"/>
          </w:rPr>
          <w:t>alegre y distendido</w:t>
        </w:r>
      </w:ins>
      <w:r w:rsidRPr="008D03A6">
        <w:rPr>
          <w:rFonts w:ascii="Crimson Text" w:hAnsi="Crimson Text"/>
          <w:color w:val="000000" w:themeColor="text1"/>
          <w:sz w:val="26"/>
          <w:szCs w:val="26"/>
        </w:rPr>
        <w:t xml:space="preserve">, todos comían </w:t>
      </w:r>
      <w:r w:rsidR="00B02D75" w:rsidRPr="008D03A6">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w:t>
      </w:r>
      <w:del w:id="453" w:author="PC" w:date="2025-07-04T20:22:00Z">
        <w:r w:rsidR="00B02D75" w:rsidRPr="008D03A6" w:rsidDel="00771D65">
          <w:rPr>
            <w:rFonts w:ascii="Crimson Text" w:hAnsi="Crimson Text"/>
            <w:color w:val="000000" w:themeColor="text1"/>
            <w:sz w:val="26"/>
            <w:szCs w:val="26"/>
          </w:rPr>
          <w:delText xml:space="preserve">ceremonia </w:delText>
        </w:r>
      </w:del>
      <w:ins w:id="454" w:author="PC" w:date="2025-07-04T20:22:00Z">
        <w:r w:rsidR="00771D65">
          <w:rPr>
            <w:rFonts w:ascii="Crimson Text" w:hAnsi="Crimson Text"/>
            <w:color w:val="000000" w:themeColor="text1"/>
            <w:sz w:val="26"/>
            <w:szCs w:val="26"/>
          </w:rPr>
          <w:t>celebración</w:t>
        </w:r>
        <w:r w:rsidR="00771D65" w:rsidRPr="008D03A6">
          <w:rPr>
            <w:rFonts w:ascii="Crimson Text" w:hAnsi="Crimson Text"/>
            <w:color w:val="000000" w:themeColor="text1"/>
            <w:sz w:val="26"/>
            <w:szCs w:val="26"/>
          </w:rPr>
          <w:t xml:space="preserve"> </w:t>
        </w:r>
      </w:ins>
      <w:r w:rsidR="00B02D75" w:rsidRPr="008D03A6">
        <w:rPr>
          <w:rFonts w:ascii="Crimson Text" w:hAnsi="Crimson Text"/>
          <w:color w:val="000000" w:themeColor="text1"/>
          <w:sz w:val="26"/>
          <w:szCs w:val="26"/>
        </w:rPr>
        <w:t xml:space="preserve">no ayudaba. </w:t>
      </w:r>
      <w:proofErr w:type="spellStart"/>
      <w:r w:rsidR="00B02D75" w:rsidRPr="008D03A6">
        <w:rPr>
          <w:rFonts w:ascii="Crimson Text" w:hAnsi="Crimson Text"/>
          <w:color w:val="000000" w:themeColor="text1"/>
          <w:sz w:val="26"/>
          <w:szCs w:val="26"/>
        </w:rPr>
        <w:t>Engla</w:t>
      </w:r>
      <w:proofErr w:type="spellEnd"/>
      <w:r w:rsidR="00B02D75" w:rsidRPr="008D03A6">
        <w:rPr>
          <w:rFonts w:ascii="Crimson Text" w:hAnsi="Crimson Text"/>
          <w:color w:val="000000" w:themeColor="text1"/>
          <w:sz w:val="26"/>
          <w:szCs w:val="26"/>
        </w:rPr>
        <w:t xml:space="preserve"> notaba </w:t>
      </w:r>
      <w:r w:rsidR="00E04F19" w:rsidRPr="008D03A6">
        <w:rPr>
          <w:rFonts w:ascii="Crimson Text" w:hAnsi="Crimson Text"/>
          <w:color w:val="000000" w:themeColor="text1"/>
          <w:sz w:val="26"/>
          <w:szCs w:val="26"/>
        </w:rPr>
        <w:t>el</w:t>
      </w:r>
      <w:r w:rsidR="00B02D75" w:rsidRPr="008D03A6">
        <w:rPr>
          <w:rFonts w:ascii="Crimson Text" w:hAnsi="Crimson Text"/>
          <w:color w:val="000000" w:themeColor="text1"/>
          <w:sz w:val="26"/>
          <w:szCs w:val="26"/>
        </w:rPr>
        <w:t xml:space="preserve"> </w:t>
      </w:r>
      <w:del w:id="455" w:author="PC" w:date="2025-07-04T20:22:00Z">
        <w:r w:rsidR="00B02D75" w:rsidRPr="008D03A6" w:rsidDel="00771D65">
          <w:rPr>
            <w:rFonts w:ascii="Crimson Text" w:hAnsi="Crimson Text"/>
            <w:color w:val="000000" w:themeColor="text1"/>
            <w:sz w:val="26"/>
            <w:szCs w:val="26"/>
          </w:rPr>
          <w:delText>fastidió</w:delText>
        </w:r>
      </w:del>
      <w:ins w:id="456" w:author="PC" w:date="2025-07-04T20:22:00Z">
        <w:r w:rsidR="00771D65">
          <w:rPr>
            <w:rFonts w:ascii="Crimson Text" w:hAnsi="Crimson Text"/>
            <w:color w:val="000000" w:themeColor="text1"/>
            <w:sz w:val="26"/>
            <w:szCs w:val="26"/>
          </w:rPr>
          <w:t>fastidio de la joven</w:t>
        </w:r>
      </w:ins>
      <w:del w:id="457" w:author="PC" w:date="2025-07-04T20:22:00Z">
        <w:r w:rsidR="00B02D75" w:rsidRPr="008D03A6" w:rsidDel="00771D65">
          <w:rPr>
            <w:rFonts w:ascii="Crimson Text" w:hAnsi="Crimson Text"/>
            <w:color w:val="000000" w:themeColor="text1"/>
            <w:sz w:val="26"/>
            <w:szCs w:val="26"/>
          </w:rPr>
          <w:delText>,</w:delText>
        </w:r>
      </w:del>
      <w:r w:rsidR="00B02D75" w:rsidRPr="008D03A6">
        <w:rPr>
          <w:rFonts w:ascii="Crimson Text" w:hAnsi="Crimson Text"/>
          <w:color w:val="000000" w:themeColor="text1"/>
          <w:sz w:val="26"/>
          <w:szCs w:val="26"/>
        </w:rPr>
        <w:t xml:space="preserve"> y </w:t>
      </w:r>
      <w:r w:rsidR="00F67811" w:rsidRPr="008D03A6">
        <w:rPr>
          <w:rFonts w:ascii="Crimson Text" w:hAnsi="Crimson Text"/>
          <w:color w:val="000000" w:themeColor="text1"/>
          <w:sz w:val="26"/>
          <w:szCs w:val="26"/>
        </w:rPr>
        <w:t>no sabía qué</w:t>
      </w:r>
      <w:r w:rsidR="00B02D75" w:rsidRPr="008D03A6">
        <w:rPr>
          <w:rFonts w:ascii="Crimson Text" w:hAnsi="Crimson Text"/>
          <w:color w:val="000000" w:themeColor="text1"/>
          <w:sz w:val="26"/>
          <w:szCs w:val="26"/>
        </w:rPr>
        <w:t xml:space="preserve"> hacer al respecto,</w:t>
      </w:r>
      <w:r w:rsidR="00F67811" w:rsidRPr="008D03A6">
        <w:rPr>
          <w:rFonts w:ascii="Crimson Text" w:hAnsi="Crimson Text"/>
          <w:color w:val="000000" w:themeColor="text1"/>
          <w:sz w:val="26"/>
          <w:szCs w:val="26"/>
        </w:rPr>
        <w:t xml:space="preserve"> sólo</w:t>
      </w:r>
      <w:r w:rsidR="00B02D75" w:rsidRPr="008D03A6">
        <w:rPr>
          <w:rFonts w:ascii="Crimson Text" w:hAnsi="Crimson Text"/>
          <w:color w:val="000000" w:themeColor="text1"/>
          <w:sz w:val="26"/>
          <w:szCs w:val="26"/>
        </w:rPr>
        <w:t xml:space="preserve"> se limitaba a tomarle la mano cada tanto</w:t>
      </w:r>
      <w:del w:id="458" w:author="PC" w:date="2025-07-04T20:22:00Z">
        <w:r w:rsidR="00B02D75" w:rsidRPr="008D03A6" w:rsidDel="00771D65">
          <w:rPr>
            <w:rFonts w:ascii="Crimson Text" w:hAnsi="Crimson Text"/>
            <w:color w:val="000000" w:themeColor="text1"/>
            <w:sz w:val="26"/>
            <w:szCs w:val="26"/>
          </w:rPr>
          <w:delText>,</w:delText>
        </w:r>
      </w:del>
      <w:r w:rsidR="00B02D75" w:rsidRPr="008D03A6">
        <w:rPr>
          <w:rFonts w:ascii="Crimson Text" w:hAnsi="Crimson Text"/>
          <w:color w:val="000000" w:themeColor="text1"/>
          <w:sz w:val="26"/>
          <w:szCs w:val="26"/>
        </w:rPr>
        <w:t xml:space="preserve"> y brindarle alguna </w:t>
      </w:r>
      <w:r w:rsidR="002B572C" w:rsidRPr="008D03A6">
        <w:rPr>
          <w:rFonts w:ascii="Crimson Text" w:hAnsi="Crimson Text"/>
          <w:color w:val="000000" w:themeColor="text1"/>
          <w:sz w:val="26"/>
          <w:szCs w:val="26"/>
        </w:rPr>
        <w:t>frase</w:t>
      </w:r>
      <w:r w:rsidR="00B02D75" w:rsidRPr="008D03A6">
        <w:rPr>
          <w:rFonts w:ascii="Crimson Text" w:hAnsi="Crimson Text"/>
          <w:color w:val="000000" w:themeColor="text1"/>
          <w:sz w:val="26"/>
          <w:szCs w:val="26"/>
        </w:rPr>
        <w:t xml:space="preserve"> de aliento.</w:t>
      </w:r>
    </w:p>
    <w:p w:rsidR="00B02D75" w:rsidRPr="008D03A6" w:rsidRDefault="00B02D75"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mediar la </w:t>
      </w:r>
      <w:del w:id="459" w:author="PC" w:date="2025-07-04T20:23:00Z">
        <w:r w:rsidRPr="008D03A6" w:rsidDel="00771D65">
          <w:rPr>
            <w:rFonts w:ascii="Crimson Text" w:hAnsi="Crimson Text"/>
            <w:color w:val="000000" w:themeColor="text1"/>
            <w:sz w:val="26"/>
            <w:szCs w:val="26"/>
          </w:rPr>
          <w:delText>celebración</w:delText>
        </w:r>
      </w:del>
      <w:ins w:id="460" w:author="PC" w:date="2025-07-04T20:23:00Z">
        <w:r w:rsidR="00771D65">
          <w:rPr>
            <w:rFonts w:ascii="Crimson Text" w:hAnsi="Crimson Text"/>
            <w:color w:val="000000" w:themeColor="text1"/>
            <w:sz w:val="26"/>
            <w:szCs w:val="26"/>
          </w:rPr>
          <w:t>fiesta</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tomó la palabra nuevamente</w:t>
      </w:r>
      <w:del w:id="461" w:author="PC" w:date="2025-07-04T20:23:00Z">
        <w:r w:rsidRPr="008D03A6" w:rsidDel="00771D6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preparó para dar </w:t>
      </w:r>
      <w:r w:rsidR="00E04F19" w:rsidRPr="008D03A6">
        <w:rPr>
          <w:rFonts w:ascii="Crimson Text" w:hAnsi="Crimson Text"/>
          <w:color w:val="000000" w:themeColor="text1"/>
          <w:sz w:val="26"/>
          <w:szCs w:val="26"/>
        </w:rPr>
        <w:t>la mayor</w:t>
      </w:r>
      <w:r w:rsidRPr="008D03A6">
        <w:rPr>
          <w:rFonts w:ascii="Crimson Text" w:hAnsi="Crimson Text"/>
          <w:color w:val="000000" w:themeColor="text1"/>
          <w:sz w:val="26"/>
          <w:szCs w:val="26"/>
        </w:rPr>
        <w:t xml:space="preserve"> noticia</w:t>
      </w:r>
      <w:ins w:id="462" w:author="PC" w:date="2025-07-04T20:23:00Z">
        <w:r w:rsidR="00771D65">
          <w:rPr>
            <w:rFonts w:ascii="Crimson Text" w:hAnsi="Crimson Text"/>
            <w:color w:val="000000" w:themeColor="text1"/>
            <w:sz w:val="26"/>
            <w:szCs w:val="26"/>
          </w:rPr>
          <w:t xml:space="preserve"> de la noche</w:t>
        </w:r>
      </w:ins>
      <w:r w:rsidRPr="008D03A6">
        <w:rPr>
          <w:rFonts w:ascii="Crimson Text" w:hAnsi="Crimson Text"/>
          <w:color w:val="000000" w:themeColor="text1"/>
          <w:sz w:val="26"/>
          <w:szCs w:val="26"/>
        </w:rPr>
        <w:t>.</w:t>
      </w:r>
    </w:p>
    <w:p w:rsidR="00B02D75"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2D75" w:rsidRPr="008D03A6">
        <w:rPr>
          <w:rFonts w:ascii="Crimson Text" w:hAnsi="Crimson Text"/>
          <w:color w:val="000000" w:themeColor="text1"/>
          <w:sz w:val="26"/>
          <w:szCs w:val="26"/>
        </w:rPr>
        <w:t xml:space="preserve">Mi gran amigo </w:t>
      </w:r>
      <w:proofErr w:type="spellStart"/>
      <w:r w:rsidR="00B02D75" w:rsidRPr="008D03A6">
        <w:rPr>
          <w:rFonts w:ascii="Crimson Text" w:hAnsi="Crimson Text"/>
          <w:color w:val="000000" w:themeColor="text1"/>
          <w:sz w:val="26"/>
          <w:szCs w:val="26"/>
        </w:rPr>
        <w:t>Viggo</w:t>
      </w:r>
      <w:proofErr w:type="spellEnd"/>
      <w:r w:rsidR="00F67811" w:rsidRPr="008D03A6">
        <w:rPr>
          <w:rFonts w:ascii="Crimson Text" w:hAnsi="Crimson Text"/>
          <w:color w:val="000000" w:themeColor="text1"/>
          <w:sz w:val="26"/>
          <w:szCs w:val="26"/>
        </w:rPr>
        <w:t>,</w:t>
      </w:r>
      <w:r w:rsidR="00B02D75" w:rsidRPr="008D03A6">
        <w:rPr>
          <w:rFonts w:ascii="Crimson Text" w:hAnsi="Crimson Text"/>
          <w:color w:val="000000" w:themeColor="text1"/>
          <w:sz w:val="26"/>
          <w:szCs w:val="26"/>
        </w:rPr>
        <w:t xml:space="preserve"> por la amistad que nos une, por la hazaña de tu hijo</w:t>
      </w:r>
      <w:del w:id="463" w:author="PC" w:date="2025-07-04T20:23:00Z">
        <w:r w:rsidR="00B02D75" w:rsidRPr="008D03A6" w:rsidDel="00771D65">
          <w:rPr>
            <w:rFonts w:ascii="Crimson Text" w:hAnsi="Crimson Text"/>
            <w:color w:val="000000" w:themeColor="text1"/>
            <w:sz w:val="26"/>
            <w:szCs w:val="26"/>
          </w:rPr>
          <w:delText>,</w:delText>
        </w:r>
      </w:del>
      <w:r w:rsidR="00B02D75" w:rsidRPr="008D03A6">
        <w:rPr>
          <w:rFonts w:ascii="Crimson Text" w:hAnsi="Crimson Text"/>
          <w:color w:val="000000" w:themeColor="text1"/>
          <w:sz w:val="26"/>
          <w:szCs w:val="26"/>
        </w:rPr>
        <w:t xml:space="preserve"> y por el respeto que te tengo, quiero </w:t>
      </w:r>
      <w:r w:rsidR="00C27F01" w:rsidRPr="008D03A6">
        <w:rPr>
          <w:rFonts w:ascii="Crimson Text" w:hAnsi="Crimson Text"/>
          <w:color w:val="000000" w:themeColor="text1"/>
          <w:sz w:val="26"/>
          <w:szCs w:val="26"/>
        </w:rPr>
        <w:t>hacerte</w:t>
      </w:r>
      <w:r w:rsidR="00B02D75" w:rsidRPr="008D03A6">
        <w:rPr>
          <w:rFonts w:ascii="Crimson Text" w:hAnsi="Crimson Text"/>
          <w:color w:val="000000" w:themeColor="text1"/>
          <w:sz w:val="26"/>
          <w:szCs w:val="26"/>
        </w:rPr>
        <w:t xml:space="preserve"> una gran propuesta </w:t>
      </w:r>
      <w:r>
        <w:rPr>
          <w:rFonts w:ascii="Crimson Text" w:hAnsi="Crimson Text"/>
          <w:color w:val="000000" w:themeColor="text1"/>
          <w:sz w:val="26"/>
          <w:szCs w:val="26"/>
        </w:rPr>
        <w:t>—</w:t>
      </w:r>
      <w:r w:rsidR="00C27F01" w:rsidRPr="008D03A6">
        <w:rPr>
          <w:rFonts w:ascii="Crimson Text" w:hAnsi="Crimson Text"/>
          <w:color w:val="000000" w:themeColor="text1"/>
          <w:sz w:val="26"/>
          <w:szCs w:val="26"/>
        </w:rPr>
        <w:t>anunció</w:t>
      </w:r>
      <w:r w:rsidR="00B02D75" w:rsidRPr="008D03A6">
        <w:rPr>
          <w:rFonts w:ascii="Crimson Text" w:hAnsi="Crimson Text"/>
          <w:color w:val="000000" w:themeColor="text1"/>
          <w:sz w:val="26"/>
          <w:szCs w:val="26"/>
        </w:rPr>
        <w:t xml:space="preserve">, y todos quedaron expectantes, en especial el padre de Aron, </w:t>
      </w:r>
      <w:r w:rsidR="00C27F01" w:rsidRPr="008D03A6">
        <w:rPr>
          <w:rFonts w:ascii="Crimson Text" w:hAnsi="Crimson Text"/>
          <w:color w:val="000000" w:themeColor="text1"/>
          <w:sz w:val="26"/>
          <w:szCs w:val="26"/>
        </w:rPr>
        <w:t>quien rebosaba</w:t>
      </w:r>
      <w:r w:rsidR="00B02D75" w:rsidRPr="008D03A6">
        <w:rPr>
          <w:rFonts w:ascii="Crimson Text" w:hAnsi="Crimson Text"/>
          <w:color w:val="000000" w:themeColor="text1"/>
          <w:sz w:val="26"/>
          <w:szCs w:val="26"/>
        </w:rPr>
        <w:t xml:space="preserve"> de </w:t>
      </w:r>
      <w:del w:id="464" w:author="PC" w:date="2025-07-04T20:23:00Z">
        <w:r w:rsidR="00B02D75" w:rsidRPr="008D03A6" w:rsidDel="00771D65">
          <w:rPr>
            <w:rFonts w:ascii="Crimson Text" w:hAnsi="Crimson Text"/>
            <w:color w:val="000000" w:themeColor="text1"/>
            <w:sz w:val="26"/>
            <w:szCs w:val="26"/>
          </w:rPr>
          <w:delText>emoción</w:delText>
        </w:r>
        <w:r w:rsidR="00C27F01" w:rsidRPr="008D03A6" w:rsidDel="00771D65">
          <w:rPr>
            <w:rFonts w:ascii="Crimson Text" w:hAnsi="Crimson Text"/>
            <w:color w:val="000000" w:themeColor="text1"/>
            <w:sz w:val="26"/>
            <w:szCs w:val="26"/>
          </w:rPr>
          <w:delText xml:space="preserve"> e intriga</w:delText>
        </w:r>
      </w:del>
      <w:ins w:id="465" w:author="PC" w:date="2025-07-04T20:23:00Z">
        <w:r w:rsidR="00771D65">
          <w:rPr>
            <w:rFonts w:ascii="Crimson Text" w:hAnsi="Crimson Text"/>
            <w:color w:val="000000" w:themeColor="text1"/>
            <w:sz w:val="26"/>
            <w:szCs w:val="26"/>
          </w:rPr>
          <w:t>expectación</w:t>
        </w:r>
      </w:ins>
      <w:r>
        <w:rPr>
          <w:rFonts w:ascii="Crimson Text" w:hAnsi="Crimson Text"/>
          <w:color w:val="000000" w:themeColor="text1"/>
          <w:sz w:val="26"/>
          <w:szCs w:val="26"/>
        </w:rPr>
        <w:t>—</w:t>
      </w:r>
      <w:r w:rsidR="00C27F01" w:rsidRPr="008D03A6">
        <w:rPr>
          <w:rFonts w:ascii="Crimson Text" w:hAnsi="Crimson Text"/>
          <w:color w:val="000000" w:themeColor="text1"/>
          <w:sz w:val="26"/>
          <w:szCs w:val="26"/>
        </w:rPr>
        <w:t xml:space="preserve">. Quisiera </w:t>
      </w:r>
      <w:r w:rsidR="002B572C" w:rsidRPr="008D03A6">
        <w:rPr>
          <w:rFonts w:ascii="Crimson Text" w:hAnsi="Crimson Text"/>
          <w:color w:val="000000" w:themeColor="text1"/>
          <w:sz w:val="26"/>
          <w:szCs w:val="26"/>
        </w:rPr>
        <w:t>que</w:t>
      </w:r>
      <w:r w:rsidR="00B02D75" w:rsidRPr="008D03A6">
        <w:rPr>
          <w:rFonts w:ascii="Crimson Text" w:hAnsi="Crimson Text"/>
          <w:color w:val="000000" w:themeColor="text1"/>
          <w:sz w:val="26"/>
          <w:szCs w:val="26"/>
        </w:rPr>
        <w:t xml:space="preserve"> la princesa </w:t>
      </w:r>
      <w:r w:rsidR="002B572C" w:rsidRPr="008D03A6">
        <w:rPr>
          <w:rFonts w:ascii="Crimson Text" w:hAnsi="Crimson Text"/>
          <w:color w:val="000000" w:themeColor="text1"/>
          <w:sz w:val="26"/>
          <w:szCs w:val="26"/>
        </w:rPr>
        <w:t>y</w:t>
      </w:r>
      <w:r w:rsidR="00B02D75" w:rsidRPr="008D03A6">
        <w:rPr>
          <w:rFonts w:ascii="Crimson Text" w:hAnsi="Crimson Text"/>
          <w:color w:val="000000" w:themeColor="text1"/>
          <w:sz w:val="26"/>
          <w:szCs w:val="26"/>
        </w:rPr>
        <w:t xml:space="preserve"> tu hijo</w:t>
      </w:r>
      <w:r w:rsidR="002B572C" w:rsidRPr="008D03A6">
        <w:rPr>
          <w:rFonts w:ascii="Crimson Text" w:hAnsi="Crimson Text"/>
          <w:color w:val="000000" w:themeColor="text1"/>
          <w:sz w:val="26"/>
          <w:szCs w:val="26"/>
        </w:rPr>
        <w:t xml:space="preserve"> se unieran en matrimonio</w:t>
      </w:r>
      <w:r w:rsidR="00B02D75" w:rsidRPr="008D03A6">
        <w:rPr>
          <w:rFonts w:ascii="Crimson Text" w:hAnsi="Crimson Text"/>
          <w:color w:val="000000" w:themeColor="text1"/>
          <w:sz w:val="26"/>
          <w:szCs w:val="26"/>
        </w:rPr>
        <w:t xml:space="preserve">, y que seamos una gran familia real </w:t>
      </w:r>
      <w:r>
        <w:rPr>
          <w:rFonts w:ascii="Crimson Text" w:hAnsi="Crimson Text"/>
          <w:color w:val="000000" w:themeColor="text1"/>
          <w:sz w:val="26"/>
          <w:szCs w:val="26"/>
        </w:rPr>
        <w:t>—</w:t>
      </w:r>
      <w:del w:id="466" w:author="PC" w:date="2025-07-04T20:26:00Z">
        <w:r w:rsidR="00F67811" w:rsidRPr="008D03A6" w:rsidDel="007B6C1F">
          <w:rPr>
            <w:rFonts w:ascii="Crimson Text" w:hAnsi="Crimson Text"/>
            <w:color w:val="000000" w:themeColor="text1"/>
            <w:sz w:val="26"/>
            <w:szCs w:val="26"/>
          </w:rPr>
          <w:delText xml:space="preserve">lanzó, audaz y </w:delText>
        </w:r>
        <w:r w:rsidR="00C27F01" w:rsidRPr="008D03A6" w:rsidDel="007B6C1F">
          <w:rPr>
            <w:rFonts w:ascii="Crimson Text" w:hAnsi="Crimson Text"/>
            <w:color w:val="000000" w:themeColor="text1"/>
            <w:sz w:val="26"/>
            <w:szCs w:val="26"/>
          </w:rPr>
          <w:delText>directo</w:delText>
        </w:r>
      </w:del>
      <w:ins w:id="467" w:author="PC" w:date="2025-07-04T20:26:00Z">
        <w:r w:rsidR="007B6C1F">
          <w:rPr>
            <w:rFonts w:ascii="Crimson Text" w:hAnsi="Crimson Text"/>
            <w:color w:val="000000" w:themeColor="text1"/>
            <w:sz w:val="26"/>
            <w:szCs w:val="26"/>
          </w:rPr>
          <w:t>anunció con autoridad</w:t>
        </w:r>
      </w:ins>
      <w:r w:rsidR="00A444D6" w:rsidRPr="008D03A6">
        <w:rPr>
          <w:rFonts w:ascii="Crimson Text" w:hAnsi="Crimson Text"/>
          <w:color w:val="000000" w:themeColor="text1"/>
          <w:sz w:val="26"/>
          <w:szCs w:val="26"/>
        </w:rPr>
        <w:t xml:space="preserve">. Todos se miraron las caras </w:t>
      </w:r>
      <w:r w:rsidR="00C27F01" w:rsidRPr="008D03A6">
        <w:rPr>
          <w:rFonts w:ascii="Crimson Text" w:hAnsi="Crimson Text"/>
          <w:color w:val="000000" w:themeColor="text1"/>
          <w:sz w:val="26"/>
          <w:szCs w:val="26"/>
        </w:rPr>
        <w:t>sorprendidos</w:t>
      </w:r>
      <w:r w:rsidR="00A444D6" w:rsidRPr="008D03A6">
        <w:rPr>
          <w:rFonts w:ascii="Crimson Text" w:hAnsi="Crimson Text"/>
          <w:color w:val="000000" w:themeColor="text1"/>
          <w:sz w:val="26"/>
          <w:szCs w:val="26"/>
        </w:rPr>
        <w:t xml:space="preserve">, y explotaron en risas alegres y aplausos. Aron </w:t>
      </w:r>
      <w:r w:rsidR="002B572C" w:rsidRPr="008D03A6">
        <w:rPr>
          <w:rFonts w:ascii="Crimson Text" w:hAnsi="Crimson Text"/>
          <w:color w:val="000000" w:themeColor="text1"/>
          <w:sz w:val="26"/>
          <w:szCs w:val="26"/>
        </w:rPr>
        <w:t>tenía una</w:t>
      </w:r>
      <w:r w:rsidR="00A444D6" w:rsidRPr="008D03A6">
        <w:rPr>
          <w:rFonts w:ascii="Crimson Text" w:hAnsi="Crimson Text"/>
          <w:color w:val="000000" w:themeColor="text1"/>
          <w:sz w:val="26"/>
          <w:szCs w:val="26"/>
        </w:rPr>
        <w:t xml:space="preserve"> sonrisa que no le cabía en el rostro, y su padre</w:t>
      </w:r>
      <w:del w:id="468" w:author="PC" w:date="2025-07-04T20:26:00Z">
        <w:r w:rsidR="00A444D6" w:rsidRPr="008D03A6" w:rsidDel="007B6C1F">
          <w:rPr>
            <w:rFonts w:ascii="Crimson Text" w:hAnsi="Crimson Text"/>
            <w:color w:val="000000" w:themeColor="text1"/>
            <w:sz w:val="26"/>
            <w:szCs w:val="26"/>
          </w:rPr>
          <w:delText>,</w:delText>
        </w:r>
      </w:del>
      <w:r w:rsidR="00A444D6" w:rsidRPr="008D03A6">
        <w:rPr>
          <w:rFonts w:ascii="Crimson Text" w:hAnsi="Crimson Text"/>
          <w:color w:val="000000" w:themeColor="text1"/>
          <w:sz w:val="26"/>
          <w:szCs w:val="26"/>
        </w:rPr>
        <w:t xml:space="preserve"> no terminaba de asimilar la noticia</w:t>
      </w:r>
      <w:ins w:id="469" w:author="PC" w:date="2025-07-04T20:26:00Z">
        <w:r w:rsidR="007B6C1F">
          <w:rPr>
            <w:rFonts w:ascii="Crimson Text" w:hAnsi="Crimson Text"/>
            <w:color w:val="000000" w:themeColor="text1"/>
            <w:sz w:val="26"/>
            <w:szCs w:val="26"/>
          </w:rPr>
          <w:t>,</w:t>
        </w:r>
      </w:ins>
      <w:r w:rsidR="00A444D6" w:rsidRPr="008D03A6">
        <w:rPr>
          <w:rFonts w:ascii="Crimson Text" w:hAnsi="Crimson Text"/>
          <w:color w:val="000000" w:themeColor="text1"/>
          <w:sz w:val="26"/>
          <w:szCs w:val="26"/>
        </w:rPr>
        <w:t xml:space="preserve"> </w:t>
      </w:r>
      <w:del w:id="470" w:author="PC" w:date="2025-07-04T20:26:00Z">
        <w:r w:rsidR="00A444D6" w:rsidRPr="008D03A6" w:rsidDel="007B6C1F">
          <w:rPr>
            <w:rFonts w:ascii="Crimson Text" w:hAnsi="Crimson Text"/>
            <w:color w:val="000000" w:themeColor="text1"/>
            <w:sz w:val="26"/>
            <w:szCs w:val="26"/>
          </w:rPr>
          <w:delText>a lo</w:delText>
        </w:r>
      </w:del>
      <w:ins w:id="471" w:author="PC" w:date="2025-07-04T20:26:00Z">
        <w:r w:rsidR="007B6C1F">
          <w:rPr>
            <w:rFonts w:ascii="Crimson Text" w:hAnsi="Crimson Text"/>
            <w:color w:val="000000" w:themeColor="text1"/>
            <w:sz w:val="26"/>
            <w:szCs w:val="26"/>
          </w:rPr>
          <w:t>al</w:t>
        </w:r>
      </w:ins>
      <w:r w:rsidR="00A444D6" w:rsidRPr="008D03A6">
        <w:rPr>
          <w:rFonts w:ascii="Crimson Text" w:hAnsi="Crimson Text"/>
          <w:color w:val="000000" w:themeColor="text1"/>
          <w:sz w:val="26"/>
          <w:szCs w:val="26"/>
        </w:rPr>
        <w:t xml:space="preserve"> igual que el alcohol que había ingerido</w:t>
      </w:r>
      <w:r w:rsidR="00F67811" w:rsidRPr="008D03A6">
        <w:rPr>
          <w:rFonts w:ascii="Crimson Text" w:hAnsi="Crimson Text"/>
          <w:color w:val="000000" w:themeColor="text1"/>
          <w:sz w:val="26"/>
          <w:szCs w:val="26"/>
        </w:rPr>
        <w:t xml:space="preserve"> </w:t>
      </w:r>
      <w:r w:rsidR="00F67811" w:rsidRPr="008D03A6">
        <w:rPr>
          <w:rFonts w:ascii="Crimson Text" w:hAnsi="Crimson Text"/>
          <w:color w:val="000000" w:themeColor="text1"/>
          <w:sz w:val="26"/>
          <w:szCs w:val="26"/>
        </w:rPr>
        <w:lastRenderedPageBreak/>
        <w:t>hasta entonces</w:t>
      </w:r>
      <w:r w:rsidR="00A444D6" w:rsidRPr="008D03A6">
        <w:rPr>
          <w:rFonts w:ascii="Crimson Text" w:hAnsi="Crimson Text"/>
          <w:color w:val="000000" w:themeColor="text1"/>
          <w:sz w:val="26"/>
          <w:szCs w:val="26"/>
        </w:rPr>
        <w:t>. Por su parte, Elena estallaba de rabia, no podía creer lo que su padre acababa de hacer</w:t>
      </w:r>
      <w:del w:id="472" w:author="PC" w:date="2025-07-04T20:26:00Z">
        <w:r w:rsidR="00A444D6" w:rsidRPr="008D03A6" w:rsidDel="007B6C1F">
          <w:rPr>
            <w:rFonts w:ascii="Crimson Text" w:hAnsi="Crimson Text"/>
            <w:color w:val="000000" w:themeColor="text1"/>
            <w:sz w:val="26"/>
            <w:szCs w:val="26"/>
          </w:rPr>
          <w:delText>,</w:delText>
        </w:r>
      </w:del>
      <w:r w:rsidR="00A444D6" w:rsidRPr="008D03A6">
        <w:rPr>
          <w:rFonts w:ascii="Crimson Text" w:hAnsi="Crimson Text"/>
          <w:color w:val="000000" w:themeColor="text1"/>
          <w:sz w:val="26"/>
          <w:szCs w:val="26"/>
        </w:rPr>
        <w:t xml:space="preserve"> y no </w:t>
      </w:r>
      <w:del w:id="473" w:author="PC" w:date="2025-07-04T20:27:00Z">
        <w:r w:rsidR="00A444D6" w:rsidRPr="008D03A6" w:rsidDel="007B6C1F">
          <w:rPr>
            <w:rFonts w:ascii="Crimson Text" w:hAnsi="Crimson Text"/>
            <w:color w:val="000000" w:themeColor="text1"/>
            <w:sz w:val="26"/>
            <w:szCs w:val="26"/>
          </w:rPr>
          <w:delText xml:space="preserve">tardo </w:delText>
        </w:r>
      </w:del>
      <w:ins w:id="474" w:author="PC" w:date="2025-07-04T20:27:00Z">
        <w:r w:rsidR="007B6C1F">
          <w:rPr>
            <w:rFonts w:ascii="Crimson Text" w:hAnsi="Crimson Text"/>
            <w:color w:val="000000" w:themeColor="text1"/>
            <w:sz w:val="26"/>
            <w:szCs w:val="26"/>
          </w:rPr>
          <w:t>tardó</w:t>
        </w:r>
        <w:r w:rsidR="007B6C1F" w:rsidRPr="008D03A6">
          <w:rPr>
            <w:rFonts w:ascii="Crimson Text" w:hAnsi="Crimson Text"/>
            <w:color w:val="000000" w:themeColor="text1"/>
            <w:sz w:val="26"/>
            <w:szCs w:val="26"/>
          </w:rPr>
          <w:t xml:space="preserve"> </w:t>
        </w:r>
      </w:ins>
      <w:r w:rsidR="00A444D6" w:rsidRPr="008D03A6">
        <w:rPr>
          <w:rFonts w:ascii="Crimson Text" w:hAnsi="Crimson Text"/>
          <w:color w:val="000000" w:themeColor="text1"/>
          <w:sz w:val="26"/>
          <w:szCs w:val="26"/>
        </w:rPr>
        <w:t>en mostrar su disconformidad.</w:t>
      </w:r>
    </w:p>
    <w:p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444D6" w:rsidRPr="008D03A6">
        <w:rPr>
          <w:rFonts w:ascii="Crimson Text" w:hAnsi="Crimson Text"/>
          <w:color w:val="000000" w:themeColor="text1"/>
          <w:sz w:val="26"/>
          <w:szCs w:val="26"/>
        </w:rPr>
        <w:t>¡</w:t>
      </w:r>
      <w:proofErr w:type="gramEnd"/>
      <w:r w:rsidR="00A444D6" w:rsidRPr="008D03A6">
        <w:rPr>
          <w:rFonts w:ascii="Crimson Text" w:hAnsi="Crimson Text"/>
          <w:color w:val="000000" w:themeColor="text1"/>
          <w:sz w:val="26"/>
          <w:szCs w:val="26"/>
        </w:rPr>
        <w:t xml:space="preserve">Ya está todo decidido! </w:t>
      </w:r>
      <w:ins w:id="475" w:author="PC" w:date="2025-07-04T20:27:00Z">
        <w:r w:rsidR="007B6C1F">
          <w:rPr>
            <w:rFonts w:ascii="Crimson Text" w:hAnsi="Crimson Text"/>
            <w:color w:val="000000" w:themeColor="text1"/>
            <w:sz w:val="26"/>
            <w:szCs w:val="26"/>
          </w:rPr>
          <w:t>¿</w:t>
        </w:r>
      </w:ins>
      <w:r w:rsidR="00A444D6" w:rsidRPr="008D03A6">
        <w:rPr>
          <w:rFonts w:ascii="Crimson Text" w:hAnsi="Crimson Text"/>
          <w:color w:val="000000" w:themeColor="text1"/>
          <w:sz w:val="26"/>
          <w:szCs w:val="26"/>
        </w:rPr>
        <w:t>Mi palabra no cuenta</w:t>
      </w:r>
      <w:ins w:id="476" w:author="PC" w:date="2025-07-04T20:27:00Z">
        <w:r w:rsidR="007B6C1F">
          <w:rPr>
            <w:rFonts w:ascii="Crimson Text" w:hAnsi="Crimson Text"/>
            <w:color w:val="000000" w:themeColor="text1"/>
            <w:sz w:val="26"/>
            <w:szCs w:val="26"/>
          </w:rPr>
          <w:t>?</w:t>
        </w:r>
      </w:ins>
      <w:r w:rsidR="00A444D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gritó, furiosa</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 Padre, deberías haberlo consultado conmigo primero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reprochó, desencajada.</w:t>
      </w:r>
    </w:p>
    <w:p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Ya lo sé hija, es que como siempre no estarías de acuerdo con mis decisiones. Pero verás que es lo mejor para ustedes</w:t>
      </w:r>
      <w:ins w:id="477" w:author="PC" w:date="2025-07-04T20:27:00Z">
        <w:r w:rsidR="007B6C1F">
          <w:rPr>
            <w:rFonts w:ascii="Crimson Text" w:hAnsi="Crimson Text"/>
            <w:color w:val="000000" w:themeColor="text1"/>
            <w:sz w:val="26"/>
            <w:szCs w:val="26"/>
          </w:rPr>
          <w:t xml:space="preserve"> y</w:t>
        </w:r>
      </w:ins>
      <w:del w:id="478" w:author="PC" w:date="2025-07-04T20:27:00Z">
        <w:r w:rsidR="00A444D6" w:rsidRPr="008D03A6" w:rsidDel="007B6C1F">
          <w:rPr>
            <w:rFonts w:ascii="Crimson Text" w:hAnsi="Crimson Text"/>
            <w:color w:val="000000" w:themeColor="text1"/>
            <w:sz w:val="26"/>
            <w:szCs w:val="26"/>
          </w:rPr>
          <w:delText>,</w:delText>
        </w:r>
      </w:del>
      <w:r w:rsidR="00A444D6" w:rsidRPr="008D03A6">
        <w:rPr>
          <w:rFonts w:ascii="Crimson Text" w:hAnsi="Crimson Text"/>
          <w:color w:val="000000" w:themeColor="text1"/>
          <w:sz w:val="26"/>
          <w:szCs w:val="26"/>
        </w:rPr>
        <w:t xml:space="preserve"> para el reino </w:t>
      </w:r>
      <w:r>
        <w:rPr>
          <w:rFonts w:ascii="Crimson Text" w:hAnsi="Crimson Text"/>
          <w:color w:val="000000" w:themeColor="text1"/>
          <w:sz w:val="26"/>
          <w:szCs w:val="26"/>
        </w:rPr>
        <w:t>—</w:t>
      </w:r>
      <w:commentRangeStart w:id="479"/>
      <w:r w:rsidR="00C27F01" w:rsidRPr="008D03A6">
        <w:rPr>
          <w:rFonts w:ascii="Crimson Text" w:hAnsi="Crimson Text"/>
          <w:color w:val="000000" w:themeColor="text1"/>
          <w:sz w:val="26"/>
          <w:szCs w:val="26"/>
        </w:rPr>
        <w:t>argumentó</w:t>
      </w:r>
      <w:del w:id="480" w:author="PC" w:date="2025-07-04T20:30:00Z">
        <w:r w:rsidR="00A444D6" w:rsidRPr="008D03A6" w:rsidDel="007B6C1F">
          <w:rPr>
            <w:rFonts w:ascii="Crimson Text" w:hAnsi="Crimson Text"/>
            <w:color w:val="000000" w:themeColor="text1"/>
            <w:sz w:val="26"/>
            <w:szCs w:val="26"/>
          </w:rPr>
          <w:delText>, tratando de justificar lo injustificable</w:delText>
        </w:r>
      </w:del>
      <w:ins w:id="481" w:author="PC" w:date="2025-07-04T20:30:00Z">
        <w:r w:rsidR="007B6C1F">
          <w:rPr>
            <w:rFonts w:ascii="Crimson Text" w:hAnsi="Crimson Text"/>
            <w:color w:val="000000" w:themeColor="text1"/>
            <w:sz w:val="26"/>
            <w:szCs w:val="26"/>
          </w:rPr>
          <w:t xml:space="preserve">, </w:t>
        </w:r>
      </w:ins>
      <w:ins w:id="482" w:author="PC" w:date="2025-07-04T20:31:00Z">
        <w:r w:rsidR="007B6C1F">
          <w:rPr>
            <w:rFonts w:ascii="Crimson Text" w:hAnsi="Crimson Text"/>
            <w:color w:val="000000" w:themeColor="text1"/>
            <w:sz w:val="26"/>
            <w:szCs w:val="26"/>
          </w:rPr>
          <w:t>descartando el reclamo de su hija como si de un mero capricho se tratara</w:t>
        </w:r>
      </w:ins>
      <w:r w:rsidR="00A444D6" w:rsidRPr="008D03A6">
        <w:rPr>
          <w:rFonts w:ascii="Crimson Text" w:hAnsi="Crimson Text"/>
          <w:color w:val="000000" w:themeColor="text1"/>
          <w:sz w:val="26"/>
          <w:szCs w:val="26"/>
        </w:rPr>
        <w:t>.</w:t>
      </w:r>
      <w:commentRangeEnd w:id="479"/>
      <w:r w:rsidR="007B6C1F">
        <w:rPr>
          <w:rStyle w:val="Refdecomentario"/>
        </w:rPr>
        <w:commentReference w:id="479"/>
      </w:r>
    </w:p>
    <w:p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No aceptaré esto de ninguna manera </w:t>
      </w: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respondió, categórica.</w:t>
      </w:r>
    </w:p>
    <w:p w:rsidR="00A444D6"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44D6" w:rsidRPr="008D03A6">
        <w:rPr>
          <w:rFonts w:ascii="Crimson Text" w:hAnsi="Crimson Text"/>
          <w:color w:val="000000" w:themeColor="text1"/>
          <w:sz w:val="26"/>
          <w:szCs w:val="26"/>
        </w:rPr>
        <w:t xml:space="preserve">No te precipites, </w:t>
      </w:r>
      <w:r w:rsidR="00376EA1" w:rsidRPr="008D03A6">
        <w:rPr>
          <w:rFonts w:ascii="Crimson Text" w:hAnsi="Crimson Text"/>
          <w:color w:val="000000" w:themeColor="text1"/>
          <w:sz w:val="26"/>
          <w:szCs w:val="26"/>
        </w:rPr>
        <w:t xml:space="preserve">tomate un tiempo para </w:t>
      </w:r>
      <w:r w:rsidR="00F67811" w:rsidRPr="008D03A6">
        <w:rPr>
          <w:rFonts w:ascii="Crimson Text" w:hAnsi="Crimson Text"/>
          <w:color w:val="000000" w:themeColor="text1"/>
          <w:sz w:val="26"/>
          <w:szCs w:val="26"/>
        </w:rPr>
        <w:t>considerarlo</w:t>
      </w:r>
      <w:r w:rsidR="00376EA1" w:rsidRPr="008D03A6">
        <w:rPr>
          <w:rFonts w:ascii="Crimson Text" w:hAnsi="Crimson Text"/>
          <w:color w:val="000000" w:themeColor="text1"/>
          <w:sz w:val="26"/>
          <w:szCs w:val="26"/>
        </w:rPr>
        <w:t>. Aron es un buen hombre, y tú tienes que pensar en tu futuro.</w:t>
      </w:r>
    </w:p>
    <w:p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No puedo pensar en nada en este momento, estoy superando un duelo, </w:t>
      </w:r>
      <w:r w:rsidR="007001B1" w:rsidRPr="008D03A6">
        <w:rPr>
          <w:rFonts w:ascii="Crimson Text" w:hAnsi="Crimson Text"/>
          <w:color w:val="000000" w:themeColor="text1"/>
          <w:sz w:val="26"/>
          <w:szCs w:val="26"/>
        </w:rPr>
        <w:t xml:space="preserve">que </w:t>
      </w:r>
      <w:commentRangeStart w:id="483"/>
      <w:del w:id="484" w:author="Paula Castrilli" w:date="2025-07-05T20:16:00Z">
        <w:r w:rsidR="00376EA1" w:rsidRPr="008D03A6" w:rsidDel="00B04499">
          <w:rPr>
            <w:rFonts w:ascii="Crimson Text" w:hAnsi="Crimson Text"/>
            <w:color w:val="000000" w:themeColor="text1"/>
            <w:sz w:val="26"/>
            <w:szCs w:val="26"/>
          </w:rPr>
          <w:delText xml:space="preserve">deberías </w:delText>
        </w:r>
        <w:r w:rsidR="00DB2E6F" w:rsidRPr="008D03A6" w:rsidDel="00B04499">
          <w:rPr>
            <w:rFonts w:ascii="Crimson Text" w:hAnsi="Crimson Text"/>
            <w:color w:val="000000" w:themeColor="text1"/>
            <w:sz w:val="26"/>
            <w:szCs w:val="26"/>
          </w:rPr>
          <w:delText>respetar</w:delText>
        </w:r>
      </w:del>
      <w:ins w:id="485" w:author="Paula Castrilli" w:date="2025-07-05T20:16:00Z">
        <w:r w:rsidR="00B04499">
          <w:rPr>
            <w:rFonts w:ascii="Crimson Text" w:hAnsi="Crimson Text"/>
            <w:color w:val="000000" w:themeColor="text1"/>
            <w:sz w:val="26"/>
            <w:szCs w:val="26"/>
          </w:rPr>
          <w:t>apreciarías que respetaras</w:t>
        </w:r>
        <w:commentRangeEnd w:id="483"/>
        <w:r w:rsidR="00B04499">
          <w:rPr>
            <w:rStyle w:val="Refdecomentario"/>
          </w:rPr>
          <w:commentReference w:id="483"/>
        </w:r>
      </w:ins>
      <w:r w:rsidR="00DB2E6F" w:rsidRPr="008D03A6">
        <w:rPr>
          <w:rFonts w:ascii="Crimson Text" w:hAnsi="Crimson Text"/>
          <w:color w:val="000000" w:themeColor="text1"/>
          <w:sz w:val="26"/>
          <w:szCs w:val="26"/>
        </w:rPr>
        <w:t>,</w:t>
      </w:r>
      <w:r w:rsidR="008A1FD2" w:rsidRPr="008D03A6">
        <w:rPr>
          <w:rFonts w:ascii="Crimson Text" w:hAnsi="Crimson Text"/>
          <w:color w:val="000000" w:themeColor="text1"/>
          <w:sz w:val="26"/>
          <w:szCs w:val="26"/>
        </w:rPr>
        <w:t xml:space="preserve"> por cierto</w:t>
      </w:r>
      <w:r w:rsidR="00376EA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acotó, </w:t>
      </w:r>
      <w:del w:id="486" w:author="Paula Castrilli" w:date="2025-07-05T21:13:00Z">
        <w:r w:rsidR="007001B1" w:rsidRPr="008D03A6" w:rsidDel="00DF4014">
          <w:rPr>
            <w:rFonts w:ascii="Crimson Text" w:hAnsi="Crimson Text"/>
            <w:color w:val="000000" w:themeColor="text1"/>
            <w:sz w:val="26"/>
            <w:szCs w:val="26"/>
          </w:rPr>
          <w:delText>aminorando</w:delText>
        </w:r>
        <w:r w:rsidR="00376EA1" w:rsidRPr="008D03A6" w:rsidDel="00DF4014">
          <w:rPr>
            <w:rFonts w:ascii="Crimson Text" w:hAnsi="Crimson Text"/>
            <w:color w:val="000000" w:themeColor="text1"/>
            <w:sz w:val="26"/>
            <w:szCs w:val="26"/>
          </w:rPr>
          <w:delText xml:space="preserve"> </w:delText>
        </w:r>
      </w:del>
      <w:ins w:id="487" w:author="Paula Castrilli" w:date="2025-07-05T21:13:00Z">
        <w:r w:rsidR="00DF4014">
          <w:rPr>
            <w:rFonts w:ascii="Crimson Text" w:hAnsi="Crimson Text"/>
            <w:color w:val="000000" w:themeColor="text1"/>
            <w:sz w:val="26"/>
            <w:szCs w:val="26"/>
          </w:rPr>
          <w:t>bajando</w:t>
        </w:r>
        <w:r w:rsidR="00DF4014" w:rsidRPr="008D03A6">
          <w:rPr>
            <w:rFonts w:ascii="Crimson Text" w:hAnsi="Crimson Text"/>
            <w:color w:val="000000" w:themeColor="text1"/>
            <w:sz w:val="26"/>
            <w:szCs w:val="26"/>
          </w:rPr>
          <w:t xml:space="preserve"> </w:t>
        </w:r>
      </w:ins>
      <w:r w:rsidR="00376EA1" w:rsidRPr="008D03A6">
        <w:rPr>
          <w:rFonts w:ascii="Crimson Text" w:hAnsi="Crimson Text"/>
          <w:color w:val="000000" w:themeColor="text1"/>
          <w:sz w:val="26"/>
          <w:szCs w:val="26"/>
        </w:rPr>
        <w:t xml:space="preserve">el </w:t>
      </w:r>
      <w:r w:rsidR="00215BBD" w:rsidRPr="008D03A6">
        <w:rPr>
          <w:rFonts w:ascii="Crimson Text" w:hAnsi="Crimson Text"/>
          <w:color w:val="000000" w:themeColor="text1"/>
          <w:sz w:val="26"/>
          <w:szCs w:val="26"/>
        </w:rPr>
        <w:t>tono de su voz</w:t>
      </w:r>
      <w:r w:rsidR="00376EA1" w:rsidRPr="008D03A6">
        <w:rPr>
          <w:rFonts w:ascii="Crimson Text" w:hAnsi="Crimson Text"/>
          <w:color w:val="000000" w:themeColor="text1"/>
          <w:sz w:val="26"/>
          <w:szCs w:val="26"/>
        </w:rPr>
        <w:t>.</w:t>
      </w:r>
    </w:p>
    <w:p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76EA1" w:rsidRPr="008D03A6">
        <w:rPr>
          <w:rFonts w:ascii="Crimson Text" w:hAnsi="Crimson Text"/>
          <w:color w:val="000000" w:themeColor="text1"/>
          <w:sz w:val="26"/>
          <w:szCs w:val="26"/>
        </w:rPr>
        <w:t>¿</w:t>
      </w:r>
      <w:proofErr w:type="gramEnd"/>
      <w:r w:rsidR="00376EA1" w:rsidRPr="008D03A6">
        <w:rPr>
          <w:rFonts w:ascii="Crimson Text" w:hAnsi="Crimson Text"/>
          <w:color w:val="000000" w:themeColor="text1"/>
          <w:sz w:val="26"/>
          <w:szCs w:val="26"/>
        </w:rPr>
        <w:t xml:space="preserve">Duelo? ¿De qué duelo estás hablando? </w:t>
      </w:r>
      <w:r>
        <w:rPr>
          <w:rFonts w:ascii="Crimson Text" w:hAnsi="Crimson Text"/>
          <w:color w:val="000000" w:themeColor="text1"/>
          <w:sz w:val="26"/>
          <w:szCs w:val="26"/>
        </w:rPr>
        <w:t>—</w:t>
      </w:r>
      <w:r w:rsidR="00376EA1" w:rsidRPr="008D03A6">
        <w:rPr>
          <w:rFonts w:ascii="Crimson Text" w:hAnsi="Crimson Text"/>
          <w:color w:val="000000" w:themeColor="text1"/>
          <w:sz w:val="26"/>
          <w:szCs w:val="26"/>
        </w:rPr>
        <w:t xml:space="preserve">preguntó, </w:t>
      </w:r>
      <w:r w:rsidR="007001B1" w:rsidRPr="008D03A6">
        <w:rPr>
          <w:rFonts w:ascii="Crimson Text" w:hAnsi="Crimson Text"/>
          <w:color w:val="000000" w:themeColor="text1"/>
          <w:sz w:val="26"/>
          <w:szCs w:val="26"/>
        </w:rPr>
        <w:t>haciéndose el desentendido</w:t>
      </w:r>
      <w:r w:rsidR="00376EA1" w:rsidRPr="008D03A6">
        <w:rPr>
          <w:rFonts w:ascii="Crimson Text" w:hAnsi="Crimson Text"/>
          <w:color w:val="000000" w:themeColor="text1"/>
          <w:sz w:val="26"/>
          <w:szCs w:val="26"/>
        </w:rPr>
        <w:t>.</w:t>
      </w:r>
    </w:p>
    <w:p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001B1" w:rsidRPr="008D03A6">
        <w:rPr>
          <w:rFonts w:ascii="Crimson Text" w:hAnsi="Crimson Text"/>
          <w:color w:val="000000" w:themeColor="text1"/>
          <w:sz w:val="26"/>
          <w:szCs w:val="26"/>
        </w:rPr>
        <w:t>¡</w:t>
      </w:r>
      <w:proofErr w:type="gramEnd"/>
      <w:r w:rsidR="007001B1" w:rsidRPr="008D03A6">
        <w:rPr>
          <w:rFonts w:ascii="Crimson Text" w:hAnsi="Crimson Text"/>
          <w:color w:val="000000" w:themeColor="text1"/>
          <w:sz w:val="26"/>
          <w:szCs w:val="26"/>
        </w:rPr>
        <w:t xml:space="preserve">Eros está muerto! El problema es que </w:t>
      </w:r>
      <w:r w:rsidR="00376EA1" w:rsidRPr="008D03A6">
        <w:rPr>
          <w:rFonts w:ascii="Crimson Text" w:hAnsi="Crimson Text"/>
          <w:color w:val="000000" w:themeColor="text1"/>
          <w:sz w:val="26"/>
          <w:szCs w:val="26"/>
        </w:rPr>
        <w:t xml:space="preserve">sólo a mí me importa… </w:t>
      </w:r>
      <w:r>
        <w:rPr>
          <w:rFonts w:ascii="Crimson Text" w:hAnsi="Crimson Text"/>
          <w:color w:val="000000" w:themeColor="text1"/>
          <w:sz w:val="26"/>
          <w:szCs w:val="26"/>
        </w:rPr>
        <w:t>—</w:t>
      </w:r>
      <w:del w:id="488" w:author="Paula Castrilli" w:date="2025-07-05T21:13:00Z">
        <w:r w:rsidR="00376EA1" w:rsidRPr="008D03A6" w:rsidDel="00DF4014">
          <w:rPr>
            <w:rFonts w:ascii="Crimson Text" w:hAnsi="Crimson Text"/>
            <w:color w:val="000000" w:themeColor="text1"/>
            <w:sz w:val="26"/>
            <w:szCs w:val="26"/>
          </w:rPr>
          <w:delText>dijo</w:delText>
        </w:r>
      </w:del>
      <w:ins w:id="489" w:author="Paula Castrilli" w:date="2025-07-05T21:13:00Z">
        <w:r w:rsidR="00DF4014">
          <w:rPr>
            <w:rFonts w:ascii="Crimson Text" w:hAnsi="Crimson Text"/>
            <w:color w:val="000000" w:themeColor="text1"/>
            <w:sz w:val="26"/>
            <w:szCs w:val="26"/>
          </w:rPr>
          <w:t>exclamó</w:t>
        </w:r>
      </w:ins>
      <w:r w:rsidR="00376EA1" w:rsidRPr="008D03A6">
        <w:rPr>
          <w:rFonts w:ascii="Crimson Text" w:hAnsi="Crimson Text"/>
          <w:color w:val="000000" w:themeColor="text1"/>
          <w:sz w:val="26"/>
          <w:szCs w:val="26"/>
        </w:rPr>
        <w:t xml:space="preserve">, </w:t>
      </w:r>
      <w:del w:id="490" w:author="Paula Castrilli" w:date="2025-07-05T21:13:00Z">
        <w:r w:rsidR="00376EA1" w:rsidRPr="008D03A6" w:rsidDel="00DF4014">
          <w:rPr>
            <w:rFonts w:ascii="Crimson Text" w:hAnsi="Crimson Text"/>
            <w:color w:val="000000" w:themeColor="text1"/>
            <w:sz w:val="26"/>
            <w:szCs w:val="26"/>
          </w:rPr>
          <w:delText>y</w:delText>
        </w:r>
      </w:del>
      <w:ins w:id="491" w:author="Paula Castrilli" w:date="2025-07-05T21:13:00Z">
        <w:r w:rsidR="00DF4014">
          <w:rPr>
            <w:rFonts w:ascii="Crimson Text" w:hAnsi="Crimson Text"/>
            <w:color w:val="000000" w:themeColor="text1"/>
            <w:sz w:val="26"/>
            <w:szCs w:val="26"/>
          </w:rPr>
          <w:t>pero</w:t>
        </w:r>
      </w:ins>
      <w:r w:rsidR="00376EA1" w:rsidRPr="008D03A6">
        <w:rPr>
          <w:rFonts w:ascii="Crimson Text" w:hAnsi="Crimson Text"/>
          <w:color w:val="000000" w:themeColor="text1"/>
          <w:sz w:val="26"/>
          <w:szCs w:val="26"/>
        </w:rPr>
        <w:t xml:space="preserve"> fue interrumpida por </w:t>
      </w:r>
      <w:proofErr w:type="spellStart"/>
      <w:r w:rsidR="00376EA1" w:rsidRPr="008D03A6">
        <w:rPr>
          <w:rFonts w:ascii="Crimson Text" w:hAnsi="Crimson Text"/>
          <w:color w:val="000000" w:themeColor="text1"/>
          <w:sz w:val="26"/>
          <w:szCs w:val="26"/>
        </w:rPr>
        <w:t>Gregor</w:t>
      </w:r>
      <w:proofErr w:type="spellEnd"/>
      <w:r w:rsidR="00376EA1" w:rsidRPr="008D03A6">
        <w:rPr>
          <w:rFonts w:ascii="Crimson Text" w:hAnsi="Crimson Text"/>
          <w:color w:val="000000" w:themeColor="text1"/>
          <w:sz w:val="26"/>
          <w:szCs w:val="26"/>
        </w:rPr>
        <w:t xml:space="preserve"> abruptamente.</w:t>
      </w:r>
    </w:p>
    <w:p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001B1" w:rsidRPr="008D03A6">
        <w:rPr>
          <w:rFonts w:ascii="Crimson Text" w:hAnsi="Crimson Text"/>
          <w:color w:val="000000" w:themeColor="text1"/>
          <w:sz w:val="26"/>
          <w:szCs w:val="26"/>
        </w:rPr>
        <w:t>¡</w:t>
      </w:r>
      <w:proofErr w:type="gramEnd"/>
      <w:r w:rsidR="007001B1" w:rsidRPr="008D03A6">
        <w:rPr>
          <w:rFonts w:ascii="Crimson Text" w:hAnsi="Crimson Text"/>
          <w:color w:val="000000" w:themeColor="text1"/>
          <w:sz w:val="26"/>
          <w:szCs w:val="26"/>
        </w:rPr>
        <w:t>Eros</w:t>
      </w:r>
      <w:del w:id="492" w:author="Paula Castrilli" w:date="2025-07-05T21:13:00Z">
        <w:r w:rsidR="007001B1" w:rsidRPr="008D03A6" w:rsidDel="00DF4014">
          <w:rPr>
            <w:rFonts w:ascii="Crimson Text" w:hAnsi="Crimson Text"/>
            <w:color w:val="000000" w:themeColor="text1"/>
            <w:sz w:val="26"/>
            <w:szCs w:val="26"/>
          </w:rPr>
          <w:delText>! Fue</w:delText>
        </w:r>
      </w:del>
      <w:ins w:id="493" w:author="Paula Castrilli" w:date="2025-07-05T21:13:00Z">
        <w:r w:rsidR="00DF4014">
          <w:rPr>
            <w:rFonts w:ascii="Crimson Text" w:hAnsi="Crimson Text"/>
            <w:color w:val="000000" w:themeColor="text1"/>
            <w:sz w:val="26"/>
            <w:szCs w:val="26"/>
          </w:rPr>
          <w:t xml:space="preserve"> fue</w:t>
        </w:r>
      </w:ins>
      <w:r w:rsidR="00376EA1" w:rsidRPr="008D03A6">
        <w:rPr>
          <w:rFonts w:ascii="Crimson Text" w:hAnsi="Crimson Text"/>
          <w:color w:val="000000" w:themeColor="text1"/>
          <w:sz w:val="26"/>
          <w:szCs w:val="26"/>
        </w:rPr>
        <w:t xml:space="preserve"> </w:t>
      </w:r>
      <w:r w:rsidR="007001B1" w:rsidRPr="008D03A6">
        <w:rPr>
          <w:rFonts w:ascii="Crimson Text" w:hAnsi="Crimson Text"/>
          <w:color w:val="000000" w:themeColor="text1"/>
          <w:sz w:val="26"/>
          <w:szCs w:val="26"/>
        </w:rPr>
        <w:t xml:space="preserve">un </w:t>
      </w:r>
      <w:r w:rsidR="00376EA1" w:rsidRPr="008D03A6">
        <w:rPr>
          <w:rFonts w:ascii="Crimson Text" w:hAnsi="Crimson Text"/>
          <w:color w:val="000000" w:themeColor="text1"/>
          <w:sz w:val="26"/>
          <w:szCs w:val="26"/>
        </w:rPr>
        <w:t>simple plebeyo</w:t>
      </w:r>
      <w:ins w:id="494" w:author="Paula Castrilli" w:date="2025-07-05T21:13:00Z">
        <w:r w:rsidR="00DF4014">
          <w:rPr>
            <w:rFonts w:ascii="Crimson Text" w:hAnsi="Crimson Text"/>
            <w:color w:val="000000" w:themeColor="text1"/>
            <w:sz w:val="26"/>
            <w:szCs w:val="26"/>
          </w:rPr>
          <w:t>!</w:t>
        </w:r>
      </w:ins>
      <w:del w:id="495" w:author="Paula Castrilli" w:date="2025-07-05T21:13:00Z">
        <w:r w:rsidR="00376EA1" w:rsidRPr="008D03A6" w:rsidDel="00DF4014">
          <w:rPr>
            <w:rFonts w:ascii="Crimson Text" w:hAnsi="Crimson Text"/>
            <w:color w:val="000000" w:themeColor="text1"/>
            <w:sz w:val="26"/>
            <w:szCs w:val="26"/>
          </w:rPr>
          <w:delText>.</w:delText>
        </w:r>
      </w:del>
      <w:r w:rsidR="00376EA1" w:rsidRPr="008D03A6">
        <w:rPr>
          <w:rFonts w:ascii="Crimson Text" w:hAnsi="Crimson Text"/>
          <w:color w:val="000000" w:themeColor="text1"/>
          <w:sz w:val="26"/>
          <w:szCs w:val="26"/>
        </w:rPr>
        <w:t xml:space="preserve"> ¿Quién </w:t>
      </w:r>
      <w:r w:rsidR="007001B1" w:rsidRPr="008D03A6">
        <w:rPr>
          <w:rFonts w:ascii="Crimson Text" w:hAnsi="Crimson Text"/>
          <w:color w:val="000000" w:themeColor="text1"/>
          <w:sz w:val="26"/>
          <w:szCs w:val="26"/>
        </w:rPr>
        <w:t>era él</w:t>
      </w:r>
      <w:r w:rsidR="00376EA1" w:rsidRPr="008D03A6">
        <w:rPr>
          <w:rFonts w:ascii="Crimson Text" w:hAnsi="Crimson Text"/>
          <w:color w:val="000000" w:themeColor="text1"/>
          <w:sz w:val="26"/>
          <w:szCs w:val="26"/>
        </w:rPr>
        <w:t xml:space="preserve"> </w:t>
      </w:r>
      <w:r w:rsidR="00F67811" w:rsidRPr="008D03A6">
        <w:rPr>
          <w:rFonts w:ascii="Crimson Text" w:hAnsi="Crimson Text"/>
          <w:color w:val="000000" w:themeColor="text1"/>
          <w:sz w:val="26"/>
          <w:szCs w:val="26"/>
        </w:rPr>
        <w:t>para</w:t>
      </w:r>
      <w:r w:rsidR="00376EA1" w:rsidRPr="008D03A6">
        <w:rPr>
          <w:rFonts w:ascii="Crimson Text" w:hAnsi="Crimson Text"/>
          <w:color w:val="000000" w:themeColor="text1"/>
          <w:sz w:val="26"/>
          <w:szCs w:val="26"/>
        </w:rPr>
        <w:t xml:space="preserve"> los dioses? </w:t>
      </w:r>
      <w:r>
        <w:rPr>
          <w:rFonts w:ascii="Crimson Text" w:hAnsi="Crimson Text"/>
          <w:color w:val="000000" w:themeColor="text1"/>
          <w:sz w:val="26"/>
          <w:szCs w:val="26"/>
        </w:rPr>
        <w:t>—</w:t>
      </w:r>
      <w:del w:id="496" w:author="Paula Castrilli" w:date="2025-07-05T21:14:00Z">
        <w:r w:rsidR="007001B1" w:rsidRPr="008D03A6" w:rsidDel="00DF4014">
          <w:rPr>
            <w:rFonts w:ascii="Crimson Text" w:hAnsi="Crimson Text"/>
            <w:color w:val="000000" w:themeColor="text1"/>
            <w:sz w:val="26"/>
            <w:szCs w:val="26"/>
          </w:rPr>
          <w:delText>aseveró</w:delText>
        </w:r>
        <w:r w:rsidR="00376EA1" w:rsidRPr="008D03A6" w:rsidDel="00DF4014">
          <w:rPr>
            <w:rFonts w:ascii="Crimson Text" w:hAnsi="Crimson Text"/>
            <w:color w:val="000000" w:themeColor="text1"/>
            <w:sz w:val="26"/>
            <w:szCs w:val="26"/>
          </w:rPr>
          <w:delText>, y</w:delText>
        </w:r>
      </w:del>
      <w:ins w:id="497" w:author="Paula Castrilli" w:date="2025-07-05T21:14:00Z">
        <w:r w:rsidR="00DF4014">
          <w:rPr>
            <w:rFonts w:ascii="Crimson Text" w:hAnsi="Crimson Text"/>
            <w:color w:val="000000" w:themeColor="text1"/>
            <w:sz w:val="26"/>
            <w:szCs w:val="26"/>
          </w:rPr>
          <w:t>el rey</w:t>
        </w:r>
      </w:ins>
      <w:r w:rsidR="00376EA1" w:rsidRPr="008D03A6">
        <w:rPr>
          <w:rFonts w:ascii="Crimson Text" w:hAnsi="Crimson Text"/>
          <w:color w:val="000000" w:themeColor="text1"/>
          <w:sz w:val="26"/>
          <w:szCs w:val="26"/>
        </w:rPr>
        <w:t xml:space="preserve"> empezaba a perder la paciencia una vez más.</w:t>
      </w:r>
    </w:p>
    <w:p w:rsidR="00376EA1"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001B1" w:rsidRPr="008D03A6">
        <w:rPr>
          <w:rFonts w:ascii="Crimson Text" w:hAnsi="Crimson Text"/>
          <w:color w:val="000000" w:themeColor="text1"/>
          <w:sz w:val="26"/>
          <w:szCs w:val="26"/>
        </w:rPr>
        <w:t>Er</w:t>
      </w:r>
      <w:r w:rsidR="00BE746F" w:rsidRPr="008D03A6">
        <w:rPr>
          <w:rFonts w:ascii="Crimson Text" w:hAnsi="Crimson Text"/>
          <w:color w:val="000000" w:themeColor="text1"/>
          <w:sz w:val="26"/>
          <w:szCs w:val="26"/>
        </w:rPr>
        <w:t>a</w:t>
      </w:r>
      <w:r w:rsidR="007001B1" w:rsidRPr="008D03A6">
        <w:rPr>
          <w:rFonts w:ascii="Crimson Text" w:hAnsi="Crimson Text"/>
          <w:color w:val="000000" w:themeColor="text1"/>
          <w:sz w:val="26"/>
          <w:szCs w:val="26"/>
        </w:rPr>
        <w:t xml:space="preserve"> el hombre que amé</w:t>
      </w:r>
      <w:r w:rsidR="00376EA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498" w:author="Paula Castrilli" w:date="2025-07-05T21:15:00Z">
        <w:r w:rsidR="009B0F11" w:rsidRPr="008D03A6" w:rsidDel="00DF4014">
          <w:rPr>
            <w:rFonts w:ascii="Crimson Text" w:hAnsi="Crimson Text"/>
            <w:color w:val="000000" w:themeColor="text1"/>
            <w:sz w:val="26"/>
            <w:szCs w:val="26"/>
          </w:rPr>
          <w:delText>deslizó</w:delText>
        </w:r>
      </w:del>
      <w:ins w:id="499" w:author="Paula Castrilli" w:date="2025-07-05T21:15:00Z">
        <w:r w:rsidR="00DF4014">
          <w:rPr>
            <w:rFonts w:ascii="Crimson Text" w:hAnsi="Crimson Text"/>
            <w:color w:val="000000" w:themeColor="text1"/>
            <w:sz w:val="26"/>
            <w:szCs w:val="26"/>
          </w:rPr>
          <w:t>admitió</w:t>
        </w:r>
      </w:ins>
      <w:del w:id="500" w:author="Paula Castrilli" w:date="2025-07-05T21:15:00Z">
        <w:r w:rsidR="00376EA1" w:rsidRPr="008D03A6" w:rsidDel="00DF4014">
          <w:rPr>
            <w:rFonts w:ascii="Crimson Text" w:hAnsi="Crimson Text"/>
            <w:color w:val="000000" w:themeColor="text1"/>
            <w:sz w:val="26"/>
            <w:szCs w:val="26"/>
          </w:rPr>
          <w:delText>,</w:delText>
        </w:r>
      </w:del>
      <w:r w:rsidR="00376EA1" w:rsidRPr="008D03A6">
        <w:rPr>
          <w:rFonts w:ascii="Crimson Text" w:hAnsi="Crimson Text"/>
          <w:color w:val="000000" w:themeColor="text1"/>
          <w:sz w:val="26"/>
          <w:szCs w:val="26"/>
        </w:rPr>
        <w:t xml:space="preserve"> </w:t>
      </w:r>
      <w:r w:rsidR="00215BBD" w:rsidRPr="008D03A6">
        <w:rPr>
          <w:rFonts w:ascii="Crimson Text" w:hAnsi="Crimson Text"/>
          <w:color w:val="000000" w:themeColor="text1"/>
          <w:sz w:val="26"/>
          <w:szCs w:val="26"/>
        </w:rPr>
        <w:t>sin pensarlo</w:t>
      </w:r>
      <w:del w:id="501" w:author="Paula Castrilli" w:date="2025-07-05T21:15:00Z">
        <w:r w:rsidR="00376EA1" w:rsidRPr="008D03A6" w:rsidDel="00DF4014">
          <w:rPr>
            <w:rFonts w:ascii="Crimson Text" w:hAnsi="Crimson Text"/>
            <w:color w:val="000000" w:themeColor="text1"/>
            <w:sz w:val="26"/>
            <w:szCs w:val="26"/>
          </w:rPr>
          <w:delText xml:space="preserve">, </w:delText>
        </w:r>
        <w:r w:rsidR="00215BBD" w:rsidRPr="008D03A6" w:rsidDel="00DF4014">
          <w:rPr>
            <w:rFonts w:ascii="Crimson Text" w:hAnsi="Crimson Text"/>
            <w:color w:val="000000" w:themeColor="text1"/>
            <w:sz w:val="26"/>
            <w:szCs w:val="26"/>
          </w:rPr>
          <w:delText>enseguida</w:delText>
        </w:r>
      </w:del>
      <w:ins w:id="502" w:author="Paula Castrilli" w:date="2025-07-05T21:15:00Z">
        <w:r w:rsidR="00DF4014">
          <w:rPr>
            <w:rFonts w:ascii="Crimson Text" w:hAnsi="Crimson Text"/>
            <w:color w:val="000000" w:themeColor="text1"/>
            <w:sz w:val="26"/>
            <w:szCs w:val="26"/>
          </w:rPr>
          <w:t>. Enseguida</w:t>
        </w:r>
      </w:ins>
      <w:r w:rsidR="00215BBD" w:rsidRPr="008D03A6">
        <w:rPr>
          <w:rFonts w:ascii="Crimson Text" w:hAnsi="Crimson Text"/>
          <w:color w:val="000000" w:themeColor="text1"/>
          <w:sz w:val="26"/>
          <w:szCs w:val="26"/>
        </w:rPr>
        <w:t xml:space="preserve"> supo q</w:t>
      </w:r>
      <w:r w:rsidR="00376EA1" w:rsidRPr="008D03A6">
        <w:rPr>
          <w:rFonts w:ascii="Crimson Text" w:hAnsi="Crimson Text"/>
          <w:color w:val="000000" w:themeColor="text1"/>
          <w:sz w:val="26"/>
          <w:szCs w:val="26"/>
        </w:rPr>
        <w:t xml:space="preserve">ue </w:t>
      </w:r>
      <w:r w:rsidR="00215BBD" w:rsidRPr="008D03A6">
        <w:rPr>
          <w:rFonts w:ascii="Crimson Text" w:hAnsi="Crimson Text"/>
          <w:color w:val="000000" w:themeColor="text1"/>
          <w:sz w:val="26"/>
          <w:szCs w:val="26"/>
        </w:rPr>
        <w:t>había</w:t>
      </w:r>
      <w:r w:rsidR="00376EA1" w:rsidRPr="008D03A6">
        <w:rPr>
          <w:rFonts w:ascii="Crimson Text" w:hAnsi="Crimson Text"/>
          <w:color w:val="000000" w:themeColor="text1"/>
          <w:sz w:val="26"/>
          <w:szCs w:val="26"/>
        </w:rPr>
        <w:t xml:space="preserve"> </w:t>
      </w:r>
      <w:r w:rsidR="00215BBD" w:rsidRPr="008D03A6">
        <w:rPr>
          <w:rFonts w:ascii="Crimson Text" w:hAnsi="Crimson Text"/>
          <w:color w:val="000000" w:themeColor="text1"/>
          <w:sz w:val="26"/>
          <w:szCs w:val="26"/>
        </w:rPr>
        <w:t>lanzado</w:t>
      </w:r>
      <w:r w:rsidR="00BE746F" w:rsidRPr="008D03A6">
        <w:rPr>
          <w:rFonts w:ascii="Crimson Text" w:hAnsi="Crimson Text"/>
          <w:color w:val="000000" w:themeColor="text1"/>
          <w:sz w:val="26"/>
          <w:szCs w:val="26"/>
        </w:rPr>
        <w:t xml:space="preserve"> una</w:t>
      </w:r>
      <w:r w:rsidR="00376EA1" w:rsidRPr="008D03A6">
        <w:rPr>
          <w:rFonts w:ascii="Crimson Text" w:hAnsi="Crimson Text"/>
          <w:color w:val="000000" w:themeColor="text1"/>
          <w:sz w:val="26"/>
          <w:szCs w:val="26"/>
        </w:rPr>
        <w:t xml:space="preserve"> daga envenenada</w:t>
      </w:r>
      <w:r w:rsidR="000A5B28" w:rsidRPr="008D03A6">
        <w:rPr>
          <w:rFonts w:ascii="Crimson Text" w:hAnsi="Crimson Text"/>
          <w:color w:val="000000" w:themeColor="text1"/>
          <w:sz w:val="26"/>
          <w:szCs w:val="26"/>
        </w:rPr>
        <w:t xml:space="preserve"> en la mesa</w:t>
      </w:r>
      <w:r w:rsidR="00376EA1" w:rsidRPr="008D03A6">
        <w:rPr>
          <w:rFonts w:ascii="Crimson Text" w:hAnsi="Crimson Text"/>
          <w:color w:val="000000" w:themeColor="text1"/>
          <w:sz w:val="26"/>
          <w:szCs w:val="26"/>
        </w:rPr>
        <w:t>. Por primera vez en su vida se había atrevido a decirlo, incluso</w:t>
      </w:r>
      <w:del w:id="503" w:author="Paula Castrilli" w:date="2025-07-05T21:15:00Z">
        <w:r w:rsidR="00376EA1" w:rsidRPr="008D03A6" w:rsidDel="00DF4014">
          <w:rPr>
            <w:rFonts w:ascii="Crimson Text" w:hAnsi="Crimson Text"/>
            <w:color w:val="000000" w:themeColor="text1"/>
            <w:sz w:val="26"/>
            <w:szCs w:val="26"/>
          </w:rPr>
          <w:delText>,</w:delText>
        </w:r>
      </w:del>
      <w:r w:rsidR="00376EA1" w:rsidRPr="008D03A6">
        <w:rPr>
          <w:rFonts w:ascii="Crimson Text" w:hAnsi="Crimson Text"/>
          <w:color w:val="000000" w:themeColor="text1"/>
          <w:sz w:val="26"/>
          <w:szCs w:val="26"/>
        </w:rPr>
        <w:t xml:space="preserve"> sin haberlo aceptado </w:t>
      </w:r>
      <w:del w:id="504" w:author="Paula Castrilli" w:date="2025-07-05T21:15:00Z">
        <w:r w:rsidR="00215BBD" w:rsidRPr="008D03A6" w:rsidDel="00DF4014">
          <w:rPr>
            <w:rFonts w:ascii="Crimson Text" w:hAnsi="Crimson Text"/>
            <w:color w:val="000000" w:themeColor="text1"/>
            <w:sz w:val="26"/>
            <w:szCs w:val="26"/>
          </w:rPr>
          <w:delText xml:space="preserve">por </w:delText>
        </w:r>
      </w:del>
      <w:r w:rsidR="00215BBD" w:rsidRPr="008D03A6">
        <w:rPr>
          <w:rFonts w:ascii="Crimson Text" w:hAnsi="Crimson Text"/>
          <w:color w:val="000000" w:themeColor="text1"/>
          <w:sz w:val="26"/>
          <w:szCs w:val="26"/>
        </w:rPr>
        <w:t>ella misma</w:t>
      </w:r>
      <w:r w:rsidR="007001B1" w:rsidRPr="008D03A6">
        <w:rPr>
          <w:rFonts w:ascii="Crimson Text" w:hAnsi="Crimson Text"/>
          <w:color w:val="000000" w:themeColor="text1"/>
          <w:sz w:val="26"/>
          <w:szCs w:val="26"/>
        </w:rPr>
        <w:t xml:space="preserve"> del todo</w:t>
      </w:r>
      <w:r w:rsidR="00376EA1" w:rsidRPr="008D03A6">
        <w:rPr>
          <w:rFonts w:ascii="Crimson Text" w:hAnsi="Crimson Text"/>
          <w:color w:val="000000" w:themeColor="text1"/>
          <w:sz w:val="26"/>
          <w:szCs w:val="26"/>
        </w:rPr>
        <w:t>. Pero era evidente que se trataba de un sentimiento que ya no podía reprimir más</w:t>
      </w:r>
      <w:ins w:id="505" w:author="Paula Castrilli" w:date="2025-07-05T21:16:00Z">
        <w:r w:rsidR="00DF4014">
          <w:rPr>
            <w:rFonts w:ascii="Crimson Text" w:hAnsi="Crimson Text"/>
            <w:color w:val="000000" w:themeColor="text1"/>
            <w:sz w:val="26"/>
            <w:szCs w:val="26"/>
          </w:rPr>
          <w:t>, aunque fuese demasiado tarde</w:t>
        </w:r>
      </w:ins>
      <w:r w:rsidR="00376EA1" w:rsidRPr="008D03A6">
        <w:rPr>
          <w:rFonts w:ascii="Crimson Text" w:hAnsi="Crimson Text"/>
          <w:color w:val="000000" w:themeColor="text1"/>
          <w:sz w:val="26"/>
          <w:szCs w:val="26"/>
        </w:rPr>
        <w:t>.</w:t>
      </w:r>
    </w:p>
    <w:p w:rsidR="00376EA1" w:rsidRPr="008D03A6" w:rsidRDefault="00376EA1"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w:t>
      </w:r>
      <w:r w:rsidR="008C1B6D"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w:t>
      </w:r>
      <w:r w:rsidR="005231EC" w:rsidRPr="008D03A6">
        <w:rPr>
          <w:rFonts w:ascii="Crimson Text" w:hAnsi="Crimson Text"/>
          <w:color w:val="000000" w:themeColor="text1"/>
          <w:sz w:val="26"/>
          <w:szCs w:val="26"/>
        </w:rPr>
        <w:t xml:space="preserve">confesión, </w:t>
      </w:r>
      <w:r w:rsidR="008E0240" w:rsidRPr="008D03A6">
        <w:rPr>
          <w:rFonts w:ascii="Crimson Text" w:hAnsi="Crimson Text"/>
          <w:color w:val="000000" w:themeColor="text1"/>
          <w:sz w:val="26"/>
          <w:szCs w:val="26"/>
        </w:rPr>
        <w:t xml:space="preserve">todos en el salón </w:t>
      </w:r>
      <w:del w:id="506" w:author="Paula Castrilli" w:date="2025-07-05T21:16:00Z">
        <w:r w:rsidR="008C1B6D" w:rsidRPr="008D03A6" w:rsidDel="00DF4014">
          <w:rPr>
            <w:rFonts w:ascii="Crimson Text" w:hAnsi="Crimson Text"/>
            <w:color w:val="000000" w:themeColor="text1"/>
            <w:sz w:val="26"/>
            <w:szCs w:val="26"/>
          </w:rPr>
          <w:delText>permanecieron</w:delText>
        </w:r>
        <w:r w:rsidR="008E0240" w:rsidRPr="008D03A6" w:rsidDel="00DF4014">
          <w:rPr>
            <w:rFonts w:ascii="Crimson Text" w:hAnsi="Crimson Text"/>
            <w:color w:val="000000" w:themeColor="text1"/>
            <w:sz w:val="26"/>
            <w:szCs w:val="26"/>
          </w:rPr>
          <w:delText xml:space="preserve"> </w:delText>
        </w:r>
      </w:del>
      <w:ins w:id="507" w:author="Paula Castrilli" w:date="2025-07-05T21:16:00Z">
        <w:r w:rsidR="00DF4014">
          <w:rPr>
            <w:rFonts w:ascii="Crimson Text" w:hAnsi="Crimson Text"/>
            <w:color w:val="000000" w:themeColor="text1"/>
            <w:sz w:val="26"/>
            <w:szCs w:val="26"/>
          </w:rPr>
          <w:t>quedaron</w:t>
        </w:r>
        <w:r w:rsidR="00DF4014" w:rsidRPr="008D03A6">
          <w:rPr>
            <w:rFonts w:ascii="Crimson Text" w:hAnsi="Crimson Text"/>
            <w:color w:val="000000" w:themeColor="text1"/>
            <w:sz w:val="26"/>
            <w:szCs w:val="26"/>
          </w:rPr>
          <w:t xml:space="preserve"> </w:t>
        </w:r>
      </w:ins>
      <w:r w:rsidR="008E0240" w:rsidRPr="008D03A6">
        <w:rPr>
          <w:rFonts w:ascii="Crimson Text" w:hAnsi="Crimson Text"/>
          <w:color w:val="000000" w:themeColor="text1"/>
          <w:sz w:val="26"/>
          <w:szCs w:val="26"/>
        </w:rPr>
        <w:t>enmudecidos</w:t>
      </w:r>
      <w:r w:rsidR="005231EC" w:rsidRPr="008D03A6">
        <w:rPr>
          <w:rFonts w:ascii="Crimson Text" w:hAnsi="Crimson Text"/>
          <w:color w:val="000000" w:themeColor="text1"/>
          <w:sz w:val="26"/>
          <w:szCs w:val="26"/>
        </w:rPr>
        <w:t xml:space="preserve">, </w:t>
      </w:r>
      <w:ins w:id="508" w:author="Paula Castrilli" w:date="2025-07-05T21:16:00Z">
        <w:r w:rsidR="00DF4014">
          <w:rPr>
            <w:rFonts w:ascii="Crimson Text" w:hAnsi="Crimson Text"/>
            <w:color w:val="000000" w:themeColor="text1"/>
            <w:sz w:val="26"/>
            <w:szCs w:val="26"/>
          </w:rPr>
          <w:t xml:space="preserve">e incluso el rey, </w:t>
        </w:r>
      </w:ins>
      <w:r w:rsidR="007001B1" w:rsidRPr="008D03A6">
        <w:rPr>
          <w:rFonts w:ascii="Crimson Text" w:hAnsi="Crimson Text"/>
          <w:color w:val="000000" w:themeColor="text1"/>
          <w:sz w:val="26"/>
          <w:szCs w:val="26"/>
        </w:rPr>
        <w:t>extrañamente</w:t>
      </w:r>
      <w:r w:rsidR="005231EC" w:rsidRPr="008D03A6">
        <w:rPr>
          <w:rFonts w:ascii="Crimson Text" w:hAnsi="Crimson Text"/>
          <w:color w:val="000000" w:themeColor="text1"/>
          <w:sz w:val="26"/>
          <w:szCs w:val="26"/>
        </w:rPr>
        <w:t xml:space="preserve">, </w:t>
      </w:r>
      <w:del w:id="509" w:author="Paula Castrilli" w:date="2025-07-05T21:16:00Z">
        <w:r w:rsidR="005231EC" w:rsidRPr="008D03A6" w:rsidDel="00DF4014">
          <w:rPr>
            <w:rFonts w:ascii="Crimson Text" w:hAnsi="Crimson Text"/>
            <w:color w:val="000000" w:themeColor="text1"/>
            <w:sz w:val="26"/>
            <w:szCs w:val="26"/>
          </w:rPr>
          <w:delText xml:space="preserve">el rey </w:delText>
        </w:r>
        <w:r w:rsidR="00A75547" w:rsidRPr="008D03A6" w:rsidDel="00DF4014">
          <w:rPr>
            <w:rFonts w:ascii="Crimson Text" w:hAnsi="Crimson Text"/>
            <w:color w:val="000000" w:themeColor="text1"/>
            <w:sz w:val="26"/>
            <w:szCs w:val="26"/>
          </w:rPr>
          <w:delText>tamp</w:delText>
        </w:r>
        <w:r w:rsidR="00283070" w:rsidRPr="008D03A6" w:rsidDel="00DF4014">
          <w:rPr>
            <w:rFonts w:ascii="Crimson Text" w:hAnsi="Crimson Text"/>
            <w:color w:val="000000" w:themeColor="text1"/>
            <w:sz w:val="26"/>
            <w:szCs w:val="26"/>
          </w:rPr>
          <w:delText>oco</w:delText>
        </w:r>
      </w:del>
      <w:ins w:id="510" w:author="Paula Castrilli" w:date="2025-07-05T21:16:00Z">
        <w:r w:rsidR="00DF4014">
          <w:rPr>
            <w:rFonts w:ascii="Crimson Text" w:hAnsi="Crimson Text"/>
            <w:color w:val="000000" w:themeColor="text1"/>
            <w:sz w:val="26"/>
            <w:szCs w:val="26"/>
          </w:rPr>
          <w:t>no</w:t>
        </w:r>
      </w:ins>
      <w:r w:rsidR="00283070" w:rsidRPr="008D03A6">
        <w:rPr>
          <w:rFonts w:ascii="Crimson Text" w:hAnsi="Crimson Text"/>
          <w:color w:val="000000" w:themeColor="text1"/>
          <w:sz w:val="26"/>
          <w:szCs w:val="26"/>
        </w:rPr>
        <w:t xml:space="preserve"> tuvo reacción</w:t>
      </w:r>
      <w:r w:rsidR="005231EC" w:rsidRPr="008D03A6">
        <w:rPr>
          <w:rFonts w:ascii="Crimson Text" w:hAnsi="Crimson Text"/>
          <w:color w:val="000000" w:themeColor="text1"/>
          <w:sz w:val="26"/>
          <w:szCs w:val="26"/>
        </w:rPr>
        <w:t xml:space="preserve">. El ambiente era </w:t>
      </w:r>
      <w:del w:id="511" w:author="Paula Castrilli" w:date="2025-07-05T21:16:00Z">
        <w:r w:rsidR="005231EC" w:rsidRPr="008D03A6" w:rsidDel="00DF4014">
          <w:rPr>
            <w:rFonts w:ascii="Crimson Text" w:hAnsi="Crimson Text"/>
            <w:color w:val="000000" w:themeColor="text1"/>
            <w:sz w:val="26"/>
            <w:szCs w:val="26"/>
          </w:rPr>
          <w:delText xml:space="preserve">sumamente </w:delText>
        </w:r>
      </w:del>
      <w:r w:rsidR="008C1B6D" w:rsidRPr="008D03A6">
        <w:rPr>
          <w:rFonts w:ascii="Crimson Text" w:hAnsi="Crimson Text"/>
          <w:color w:val="000000" w:themeColor="text1"/>
          <w:sz w:val="26"/>
          <w:szCs w:val="26"/>
        </w:rPr>
        <w:t>denso</w:t>
      </w:r>
      <w:r w:rsidR="005231EC" w:rsidRPr="008D03A6">
        <w:rPr>
          <w:rFonts w:ascii="Crimson Text" w:hAnsi="Crimson Text"/>
          <w:color w:val="000000" w:themeColor="text1"/>
          <w:sz w:val="26"/>
          <w:szCs w:val="26"/>
        </w:rPr>
        <w:t>, y Elena no aguantó más</w:t>
      </w:r>
      <w:del w:id="512" w:author="Paula Castrilli" w:date="2025-07-05T21:17:00Z">
        <w:r w:rsidR="005231EC" w:rsidRPr="008D03A6" w:rsidDel="00DF4014">
          <w:rPr>
            <w:rFonts w:ascii="Crimson Text" w:hAnsi="Crimson Text"/>
            <w:color w:val="000000" w:themeColor="text1"/>
            <w:sz w:val="26"/>
            <w:szCs w:val="26"/>
          </w:rPr>
          <w:delText xml:space="preserve"> la </w:delText>
        </w:r>
        <w:r w:rsidR="00145E68" w:rsidRPr="008D03A6" w:rsidDel="00DF4014">
          <w:rPr>
            <w:rFonts w:ascii="Crimson Text" w:hAnsi="Crimson Text"/>
            <w:color w:val="000000" w:themeColor="text1"/>
            <w:sz w:val="26"/>
            <w:szCs w:val="26"/>
          </w:rPr>
          <w:delText>encrucijada</w:delText>
        </w:r>
      </w:del>
      <w:r w:rsidR="005231EC" w:rsidRPr="008D03A6">
        <w:rPr>
          <w:rFonts w:ascii="Crimson Text" w:hAnsi="Crimson Text"/>
          <w:color w:val="000000" w:themeColor="text1"/>
          <w:sz w:val="26"/>
          <w:szCs w:val="26"/>
        </w:rPr>
        <w:t>. Se levantó de la mesa</w:t>
      </w:r>
      <w:r w:rsidR="008E0240" w:rsidRPr="008D03A6">
        <w:rPr>
          <w:rFonts w:ascii="Crimson Text" w:hAnsi="Crimson Text"/>
          <w:color w:val="000000" w:themeColor="text1"/>
          <w:sz w:val="26"/>
          <w:szCs w:val="26"/>
        </w:rPr>
        <w:t xml:space="preserve"> y</w:t>
      </w:r>
      <w:del w:id="513" w:author="Paula Castrilli" w:date="2025-07-05T21:17:00Z">
        <w:r w:rsidR="008E0240" w:rsidRPr="008D03A6" w:rsidDel="00DF4014">
          <w:rPr>
            <w:rFonts w:ascii="Crimson Text" w:hAnsi="Crimson Text"/>
            <w:color w:val="000000" w:themeColor="text1"/>
            <w:sz w:val="26"/>
            <w:szCs w:val="26"/>
          </w:rPr>
          <w:delText xml:space="preserve"> salió </w:delText>
        </w:r>
      </w:del>
      <w:ins w:id="514" w:author="Paula Castrilli" w:date="2025-07-05T21:17:00Z">
        <w:r w:rsidR="00DF4014">
          <w:rPr>
            <w:rFonts w:ascii="Crimson Text" w:hAnsi="Crimson Text"/>
            <w:color w:val="000000" w:themeColor="text1"/>
            <w:sz w:val="26"/>
            <w:szCs w:val="26"/>
          </w:rPr>
          <w:t xml:space="preserve">, </w:t>
        </w:r>
      </w:ins>
      <w:r w:rsidR="008E0240" w:rsidRPr="008D03A6">
        <w:rPr>
          <w:rFonts w:ascii="Crimson Text" w:hAnsi="Crimson Text"/>
          <w:color w:val="000000" w:themeColor="text1"/>
          <w:sz w:val="26"/>
          <w:szCs w:val="26"/>
        </w:rPr>
        <w:t xml:space="preserve">corriendo, </w:t>
      </w:r>
      <w:r w:rsidR="008C1B6D" w:rsidRPr="008D03A6">
        <w:rPr>
          <w:rFonts w:ascii="Crimson Text" w:hAnsi="Crimson Text"/>
          <w:color w:val="000000" w:themeColor="text1"/>
          <w:sz w:val="26"/>
          <w:szCs w:val="26"/>
        </w:rPr>
        <w:t>cruzó</w:t>
      </w:r>
      <w:r w:rsidR="008E0240" w:rsidRPr="008D03A6">
        <w:rPr>
          <w:rFonts w:ascii="Crimson Text" w:hAnsi="Crimson Text"/>
          <w:color w:val="000000" w:themeColor="text1"/>
          <w:sz w:val="26"/>
          <w:szCs w:val="26"/>
        </w:rPr>
        <w:t xml:space="preserve"> la puerta </w:t>
      </w:r>
      <w:r w:rsidR="005231EC" w:rsidRPr="008D03A6">
        <w:rPr>
          <w:rFonts w:ascii="Crimson Text" w:hAnsi="Crimson Text"/>
          <w:color w:val="000000" w:themeColor="text1"/>
          <w:sz w:val="26"/>
          <w:szCs w:val="26"/>
        </w:rPr>
        <w:t xml:space="preserve">y se dirigió hacia las escaleras. Aron también </w:t>
      </w:r>
      <w:del w:id="515" w:author="Paula Castrilli" w:date="2025-07-05T21:17:00Z">
        <w:r w:rsidR="008C1B6D" w:rsidRPr="008D03A6" w:rsidDel="00DF4014">
          <w:rPr>
            <w:rFonts w:ascii="Crimson Text" w:hAnsi="Crimson Text"/>
            <w:color w:val="000000" w:themeColor="text1"/>
            <w:sz w:val="26"/>
            <w:szCs w:val="26"/>
          </w:rPr>
          <w:delText xml:space="preserve">irrumpió </w:delText>
        </w:r>
      </w:del>
      <w:ins w:id="516" w:author="Paula Castrilli" w:date="2025-07-05T21:17:00Z">
        <w:r w:rsidR="00DF4014">
          <w:rPr>
            <w:rFonts w:ascii="Crimson Text" w:hAnsi="Crimson Text"/>
            <w:color w:val="000000" w:themeColor="text1"/>
            <w:sz w:val="26"/>
            <w:szCs w:val="26"/>
          </w:rPr>
          <w:t>se levantó a toda prisa</w:t>
        </w:r>
        <w:r w:rsidR="00DF4014" w:rsidRPr="008D03A6">
          <w:rPr>
            <w:rFonts w:ascii="Crimson Text" w:hAnsi="Crimson Text"/>
            <w:color w:val="000000" w:themeColor="text1"/>
            <w:sz w:val="26"/>
            <w:szCs w:val="26"/>
          </w:rPr>
          <w:t xml:space="preserve"> </w:t>
        </w:r>
      </w:ins>
      <w:r w:rsidR="008C1B6D" w:rsidRPr="008D03A6">
        <w:rPr>
          <w:rFonts w:ascii="Crimson Text" w:hAnsi="Crimson Text"/>
          <w:color w:val="000000" w:themeColor="text1"/>
          <w:sz w:val="26"/>
          <w:szCs w:val="26"/>
        </w:rPr>
        <w:t>y fue tras ella</w:t>
      </w:r>
      <w:r w:rsidR="005231EC" w:rsidRPr="008D03A6">
        <w:rPr>
          <w:rFonts w:ascii="Crimson Text" w:hAnsi="Crimson Text"/>
          <w:color w:val="000000" w:themeColor="text1"/>
          <w:sz w:val="26"/>
          <w:szCs w:val="26"/>
        </w:rPr>
        <w:t>.</w:t>
      </w:r>
    </w:p>
    <w:p w:rsidR="005231EC" w:rsidRPr="008D03A6" w:rsidRDefault="005231EC" w:rsidP="00B02D7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no paró hasta abandonar la </w:t>
      </w:r>
      <w:del w:id="517" w:author="PC" w:date="2025-06-27T19:12:00Z">
        <w:r w:rsidRPr="008D03A6" w:rsidDel="001C5D2B">
          <w:rPr>
            <w:rFonts w:ascii="Crimson Text" w:hAnsi="Crimson Text"/>
            <w:color w:val="000000" w:themeColor="text1"/>
            <w:sz w:val="26"/>
            <w:szCs w:val="26"/>
          </w:rPr>
          <w:delText>torre del homenaje</w:delText>
        </w:r>
      </w:del>
      <w:ins w:id="518" w:author="PC" w:date="2025-06-27T19:12:00Z">
        <w:r w:rsidR="001C5D2B">
          <w:rPr>
            <w:rFonts w:ascii="Crimson Text" w:hAnsi="Crimson Text"/>
            <w:color w:val="000000" w:themeColor="text1"/>
            <w:sz w:val="26"/>
            <w:szCs w:val="26"/>
          </w:rPr>
          <w:t>Torre del Homenaje</w:t>
        </w:r>
      </w:ins>
      <w:del w:id="519" w:author="Paula Castrilli" w:date="2025-07-05T21:18:00Z">
        <w:r w:rsidRPr="008D03A6" w:rsidDel="00DF401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dirigirse a los jardines reales. Allí, se detuvo a llorar en un banco frente a un </w:t>
      </w:r>
      <w:del w:id="520" w:author="Paula Castrilli" w:date="2025-07-05T21:26:00Z">
        <w:r w:rsidR="008C1B6D" w:rsidRPr="008D03A6" w:rsidDel="009410F0">
          <w:rPr>
            <w:rFonts w:ascii="Crimson Text" w:hAnsi="Crimson Text"/>
            <w:color w:val="000000" w:themeColor="text1"/>
            <w:sz w:val="26"/>
            <w:szCs w:val="26"/>
          </w:rPr>
          <w:delText>pintoresco</w:delText>
        </w:r>
        <w:r w:rsidRPr="008D03A6" w:rsidDel="009410F0">
          <w:rPr>
            <w:rFonts w:ascii="Crimson Text" w:hAnsi="Crimson Text"/>
            <w:color w:val="000000" w:themeColor="text1"/>
            <w:sz w:val="26"/>
            <w:szCs w:val="26"/>
          </w:rPr>
          <w:delText xml:space="preserve"> y </w:delText>
        </w:r>
      </w:del>
      <w:r w:rsidRPr="008D03A6">
        <w:rPr>
          <w:rFonts w:ascii="Crimson Text" w:hAnsi="Crimson Text"/>
          <w:color w:val="000000" w:themeColor="text1"/>
          <w:sz w:val="26"/>
          <w:szCs w:val="26"/>
        </w:rPr>
        <w:t>exuberante arreglo floral</w:t>
      </w:r>
      <w:del w:id="521" w:author="Paula Castrilli" w:date="2025-07-05T21:26:00Z">
        <w:r w:rsidRPr="008D03A6" w:rsidDel="009410F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la </w:t>
      </w:r>
      <w:r w:rsidR="00283070" w:rsidRPr="008D03A6">
        <w:rPr>
          <w:rFonts w:ascii="Crimson Text" w:hAnsi="Crimson Text"/>
          <w:color w:val="000000" w:themeColor="text1"/>
          <w:sz w:val="26"/>
          <w:szCs w:val="26"/>
        </w:rPr>
        <w:t>ocultaba un poco, dándole</w:t>
      </w:r>
      <w:r w:rsidRPr="008D03A6">
        <w:rPr>
          <w:rFonts w:ascii="Crimson Text" w:hAnsi="Crimson Text"/>
          <w:color w:val="000000" w:themeColor="text1"/>
          <w:sz w:val="26"/>
          <w:szCs w:val="26"/>
        </w:rPr>
        <w:t xml:space="preserve"> intim</w:t>
      </w:r>
      <w:r w:rsidR="008C1B6D" w:rsidRPr="008D03A6">
        <w:rPr>
          <w:rFonts w:ascii="Crimson Text" w:hAnsi="Crimson Text"/>
          <w:color w:val="000000" w:themeColor="text1"/>
          <w:sz w:val="26"/>
          <w:szCs w:val="26"/>
        </w:rPr>
        <w:t>idad a sus lágrimas. El joven nunca</w:t>
      </w:r>
      <w:r w:rsidRPr="008D03A6">
        <w:rPr>
          <w:rFonts w:ascii="Crimson Text" w:hAnsi="Crimson Text"/>
          <w:color w:val="000000" w:themeColor="text1"/>
          <w:sz w:val="26"/>
          <w:szCs w:val="26"/>
        </w:rPr>
        <w:t xml:space="preserve"> la había perdido de vista, y, sin dudarlo, se dirigió </w:t>
      </w:r>
      <w:del w:id="522" w:author="Paula Castrilli" w:date="2025-07-05T21:26:00Z">
        <w:r w:rsidRPr="008D03A6" w:rsidDel="009410F0">
          <w:rPr>
            <w:rFonts w:ascii="Crimson Text" w:hAnsi="Crimson Text"/>
            <w:color w:val="000000" w:themeColor="text1"/>
            <w:sz w:val="26"/>
            <w:szCs w:val="26"/>
          </w:rPr>
          <w:delText xml:space="preserve">a </w:delText>
        </w:r>
        <w:r w:rsidR="008C1B6D" w:rsidRPr="008D03A6" w:rsidDel="009410F0">
          <w:rPr>
            <w:rFonts w:ascii="Crimson Text" w:hAnsi="Crimson Text"/>
            <w:color w:val="000000" w:themeColor="text1"/>
            <w:sz w:val="26"/>
            <w:szCs w:val="26"/>
          </w:rPr>
          <w:delText>su posición</w:delText>
        </w:r>
      </w:del>
      <w:ins w:id="523" w:author="Paula Castrilli" w:date="2025-07-05T21:26:00Z">
        <w:r w:rsidR="009410F0">
          <w:rPr>
            <w:rFonts w:ascii="Crimson Text" w:hAnsi="Crimson Text"/>
            <w:color w:val="000000" w:themeColor="text1"/>
            <w:sz w:val="26"/>
            <w:szCs w:val="26"/>
          </w:rPr>
          <w:t>hacia ella</w:t>
        </w:r>
      </w:ins>
      <w:del w:id="524" w:author="Paula Castrilli" w:date="2025-07-05T21:27:00Z">
        <w:r w:rsidRPr="008D03A6" w:rsidDel="009410F0">
          <w:rPr>
            <w:rFonts w:ascii="Crimson Text" w:hAnsi="Crimson Text"/>
            <w:color w:val="000000" w:themeColor="text1"/>
            <w:sz w:val="26"/>
            <w:szCs w:val="26"/>
          </w:rPr>
          <w:delText>. Una vez frente a ella, se tomó</w:delText>
        </w:r>
      </w:del>
      <w:ins w:id="525" w:author="Paula Castrilli" w:date="2025-07-05T21:27:00Z">
        <w:r w:rsidR="009410F0">
          <w:rPr>
            <w:rFonts w:ascii="Crimson Text" w:hAnsi="Crimson Text"/>
            <w:color w:val="000000" w:themeColor="text1"/>
            <w:sz w:val="26"/>
            <w:szCs w:val="26"/>
          </w:rPr>
          <w:t xml:space="preserve"> tomándose</w:t>
        </w:r>
      </w:ins>
      <w:r w:rsidRPr="008D03A6">
        <w:rPr>
          <w:rFonts w:ascii="Crimson Text" w:hAnsi="Crimson Text"/>
          <w:color w:val="000000" w:themeColor="text1"/>
          <w:sz w:val="26"/>
          <w:szCs w:val="26"/>
        </w:rPr>
        <w:t xml:space="preserve"> el atrevimiento de sentarse a su lado</w:t>
      </w:r>
      <w:del w:id="526" w:author="Paula Castrilli" w:date="2025-07-05T21:27:00Z">
        <w:r w:rsidRPr="008D03A6" w:rsidDel="009410F0">
          <w:rPr>
            <w:rFonts w:ascii="Crimson Text" w:hAnsi="Crimson Text"/>
            <w:color w:val="000000" w:themeColor="text1"/>
            <w:sz w:val="26"/>
            <w:szCs w:val="26"/>
          </w:rPr>
          <w:delText xml:space="preserve"> e intentó consolarla</w:delText>
        </w:r>
      </w:del>
      <w:r w:rsidRPr="008D03A6">
        <w:rPr>
          <w:rFonts w:ascii="Crimson Text" w:hAnsi="Crimson Text"/>
          <w:color w:val="000000" w:themeColor="text1"/>
          <w:sz w:val="26"/>
          <w:szCs w:val="26"/>
        </w:rPr>
        <w:t>.</w:t>
      </w:r>
    </w:p>
    <w:p w:rsidR="005231EC" w:rsidRPr="008D03A6" w:rsidRDefault="001C5D2B" w:rsidP="00B02D7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No te sientas mal por lo sucedido, yo estoy </w:t>
      </w:r>
      <w:del w:id="527" w:author="Paula Castrilli" w:date="2025-07-05T21:27:00Z">
        <w:r w:rsidR="005231EC" w:rsidRPr="008D03A6" w:rsidDel="009410F0">
          <w:rPr>
            <w:rFonts w:ascii="Crimson Text" w:hAnsi="Crimson Text"/>
            <w:color w:val="000000" w:themeColor="text1"/>
            <w:sz w:val="26"/>
            <w:szCs w:val="26"/>
          </w:rPr>
          <w:delText xml:space="preserve">igualmente </w:delText>
        </w:r>
      </w:del>
      <w:ins w:id="528" w:author="Paula Castrilli" w:date="2025-07-05T21:27:00Z">
        <w:r w:rsidR="009410F0">
          <w:rPr>
            <w:rFonts w:ascii="Crimson Text" w:hAnsi="Crimson Text"/>
            <w:color w:val="000000" w:themeColor="text1"/>
            <w:sz w:val="26"/>
            <w:szCs w:val="26"/>
          </w:rPr>
          <w:t>igual de</w:t>
        </w:r>
        <w:r w:rsidR="009410F0" w:rsidRPr="008D03A6">
          <w:rPr>
            <w:rFonts w:ascii="Crimson Text" w:hAnsi="Crimson Text"/>
            <w:color w:val="000000" w:themeColor="text1"/>
            <w:sz w:val="26"/>
            <w:szCs w:val="26"/>
          </w:rPr>
          <w:t xml:space="preserve"> </w:t>
        </w:r>
      </w:ins>
      <w:r w:rsidR="005231EC" w:rsidRPr="008D03A6">
        <w:rPr>
          <w:rFonts w:ascii="Crimson Text" w:hAnsi="Crimson Text"/>
          <w:color w:val="000000" w:themeColor="text1"/>
          <w:sz w:val="26"/>
          <w:szCs w:val="26"/>
        </w:rPr>
        <w:t xml:space="preserve">sorprendido que tú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expresó, quería </w:t>
      </w:r>
      <w:ins w:id="529" w:author="Paula Castrilli" w:date="2025-07-05T21:28:00Z">
        <w:r w:rsidR="009410F0">
          <w:rPr>
            <w:rFonts w:ascii="Crimson Text" w:hAnsi="Crimson Text"/>
            <w:color w:val="000000" w:themeColor="text1"/>
            <w:sz w:val="26"/>
            <w:szCs w:val="26"/>
          </w:rPr>
          <w:t xml:space="preserve">consolarla y </w:t>
        </w:r>
      </w:ins>
      <w:r w:rsidR="00283070" w:rsidRPr="008D03A6">
        <w:rPr>
          <w:rFonts w:ascii="Crimson Text" w:hAnsi="Crimson Text"/>
          <w:color w:val="000000" w:themeColor="text1"/>
          <w:sz w:val="26"/>
          <w:szCs w:val="26"/>
        </w:rPr>
        <w:t>controlar</w:t>
      </w:r>
      <w:r w:rsidR="005231EC" w:rsidRPr="008D03A6">
        <w:rPr>
          <w:rFonts w:ascii="Crimson Text" w:hAnsi="Crimson Text"/>
          <w:color w:val="000000" w:themeColor="text1"/>
          <w:sz w:val="26"/>
          <w:szCs w:val="26"/>
        </w:rPr>
        <w:t xml:space="preserve"> la situación rápidamente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 No habrá una boda si tú no quieres, jamás aceptaría en esas condiciones, así que no tienes de que </w:t>
      </w:r>
      <w:r w:rsidR="008C1B6D" w:rsidRPr="008D03A6">
        <w:rPr>
          <w:rFonts w:ascii="Crimson Text" w:hAnsi="Crimson Text"/>
          <w:color w:val="000000" w:themeColor="text1"/>
          <w:sz w:val="26"/>
          <w:szCs w:val="26"/>
        </w:rPr>
        <w:t>preocuparte</w:t>
      </w:r>
      <w:r w:rsidR="005231E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agregó, esparciendo un manto de calma.</w:t>
      </w:r>
    </w:p>
    <w:p w:rsidR="005231E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5231EC" w:rsidRPr="008D03A6">
        <w:rPr>
          <w:rFonts w:ascii="Crimson Text" w:hAnsi="Crimson Text"/>
          <w:color w:val="000000" w:themeColor="text1"/>
          <w:sz w:val="26"/>
          <w:szCs w:val="26"/>
        </w:rPr>
        <w:t>Tú no conoces a mi padre, si ya lo decidió</w:t>
      </w:r>
      <w:del w:id="530" w:author="Paula Castrilli" w:date="2025-07-05T21:28:00Z">
        <w:r w:rsidR="005231EC" w:rsidRPr="008D03A6" w:rsidDel="009410F0">
          <w:rPr>
            <w:rFonts w:ascii="Crimson Text" w:hAnsi="Crimson Text"/>
            <w:color w:val="000000" w:themeColor="text1"/>
            <w:sz w:val="26"/>
            <w:szCs w:val="26"/>
          </w:rPr>
          <w:delText>,</w:delText>
        </w:r>
      </w:del>
      <w:r w:rsidR="005231EC" w:rsidRPr="008D03A6">
        <w:rPr>
          <w:rFonts w:ascii="Crimson Text" w:hAnsi="Crimson Text"/>
          <w:color w:val="000000" w:themeColor="text1"/>
          <w:sz w:val="26"/>
          <w:szCs w:val="26"/>
        </w:rPr>
        <w:t xml:space="preserve"> así será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respondió, desanimada</w:t>
      </w:r>
      <w:r w:rsidR="005A3CEE" w:rsidRPr="008D03A6">
        <w:rPr>
          <w:rFonts w:ascii="Crimson Text" w:hAnsi="Crimson Text"/>
          <w:color w:val="000000" w:themeColor="text1"/>
          <w:sz w:val="26"/>
          <w:szCs w:val="26"/>
        </w:rPr>
        <w:t xml:space="preserve">, con la mirada </w:t>
      </w:r>
      <w:r w:rsidR="008C1B6D" w:rsidRPr="008D03A6">
        <w:rPr>
          <w:rFonts w:ascii="Crimson Text" w:hAnsi="Crimson Text"/>
          <w:color w:val="000000" w:themeColor="text1"/>
          <w:sz w:val="26"/>
          <w:szCs w:val="26"/>
        </w:rPr>
        <w:t>puesta en</w:t>
      </w:r>
      <w:r w:rsidR="005A3CEE" w:rsidRPr="008D03A6">
        <w:rPr>
          <w:rFonts w:ascii="Crimson Text" w:hAnsi="Crimson Text"/>
          <w:color w:val="000000" w:themeColor="text1"/>
          <w:sz w:val="26"/>
          <w:szCs w:val="26"/>
        </w:rPr>
        <w:t xml:space="preserve"> el suelo</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 Si no aceptas </w:t>
      </w:r>
      <w:r w:rsidR="008C1B6D" w:rsidRPr="008D03A6">
        <w:rPr>
          <w:rFonts w:ascii="Crimson Text" w:hAnsi="Crimson Text"/>
          <w:color w:val="000000" w:themeColor="text1"/>
          <w:sz w:val="26"/>
          <w:szCs w:val="26"/>
        </w:rPr>
        <w:t>la</w:t>
      </w:r>
      <w:r w:rsidR="005231EC" w:rsidRPr="008D03A6">
        <w:rPr>
          <w:rFonts w:ascii="Crimson Text" w:hAnsi="Crimson Text"/>
          <w:color w:val="000000" w:themeColor="text1"/>
          <w:sz w:val="26"/>
          <w:szCs w:val="26"/>
        </w:rPr>
        <w:t xml:space="preserve"> propuesta, te meterá en un calabozo.</w:t>
      </w:r>
    </w:p>
    <w:p w:rsidR="005231E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No me importa, prefiero terminar en prisión</w:t>
      </w:r>
      <w:del w:id="531" w:author="Paula Castrilli" w:date="2025-07-05T21:28:00Z">
        <w:r w:rsidR="005231EC" w:rsidRPr="008D03A6" w:rsidDel="009410F0">
          <w:rPr>
            <w:rFonts w:ascii="Crimson Text" w:hAnsi="Crimson Text"/>
            <w:color w:val="000000" w:themeColor="text1"/>
            <w:sz w:val="26"/>
            <w:szCs w:val="26"/>
          </w:rPr>
          <w:delText>,</w:delText>
        </w:r>
      </w:del>
      <w:r w:rsidR="005231EC" w:rsidRPr="008D03A6">
        <w:rPr>
          <w:rFonts w:ascii="Crimson Text" w:hAnsi="Crimson Text"/>
          <w:color w:val="000000" w:themeColor="text1"/>
          <w:sz w:val="26"/>
          <w:szCs w:val="26"/>
        </w:rPr>
        <w:t xml:space="preserve"> antes de hacer algo que te dañe </w:t>
      </w:r>
      <w:r>
        <w:rPr>
          <w:rFonts w:ascii="Crimson Text" w:hAnsi="Crimson Text"/>
          <w:color w:val="000000" w:themeColor="text1"/>
          <w:sz w:val="26"/>
          <w:szCs w:val="26"/>
        </w:rPr>
        <w:t>—</w:t>
      </w:r>
      <w:r w:rsidR="005231EC" w:rsidRPr="008D03A6">
        <w:rPr>
          <w:rFonts w:ascii="Crimson Text" w:hAnsi="Crimson Text"/>
          <w:color w:val="000000" w:themeColor="text1"/>
          <w:sz w:val="26"/>
          <w:szCs w:val="26"/>
        </w:rPr>
        <w:t xml:space="preserve">expresó, decidido y convincente. Sus palabras </w:t>
      </w:r>
      <w:r w:rsidR="00F67811" w:rsidRPr="008D03A6">
        <w:rPr>
          <w:rFonts w:ascii="Crimson Text" w:hAnsi="Crimson Text"/>
          <w:color w:val="000000" w:themeColor="text1"/>
          <w:sz w:val="26"/>
          <w:szCs w:val="26"/>
        </w:rPr>
        <w:t>reanimaron</w:t>
      </w:r>
      <w:r w:rsidR="005231EC" w:rsidRPr="008D03A6">
        <w:rPr>
          <w:rFonts w:ascii="Crimson Text" w:hAnsi="Crimson Text"/>
          <w:color w:val="000000" w:themeColor="text1"/>
          <w:sz w:val="26"/>
          <w:szCs w:val="26"/>
        </w:rPr>
        <w:t xml:space="preserve"> un poco a la princesa, quien</w:t>
      </w:r>
      <w:r w:rsidR="005A3CEE"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lo miró a los ojos</w:t>
      </w:r>
      <w:r w:rsidR="005231EC" w:rsidRPr="008D03A6">
        <w:rPr>
          <w:rFonts w:ascii="Crimson Text" w:hAnsi="Crimson Text"/>
          <w:color w:val="000000" w:themeColor="text1"/>
          <w:sz w:val="26"/>
          <w:szCs w:val="26"/>
        </w:rPr>
        <w:t xml:space="preserve">, esta vez, con un poco </w:t>
      </w:r>
      <w:r w:rsidR="009D608C" w:rsidRPr="008D03A6">
        <w:rPr>
          <w:rFonts w:ascii="Crimson Text" w:hAnsi="Crimson Text"/>
          <w:color w:val="000000" w:themeColor="text1"/>
          <w:sz w:val="26"/>
          <w:szCs w:val="26"/>
        </w:rPr>
        <w:t>más de gratitud</w:t>
      </w:r>
      <w:r w:rsidR="005A3CEE" w:rsidRPr="008D03A6">
        <w:rPr>
          <w:rFonts w:ascii="Crimson Text" w:hAnsi="Crimson Text"/>
          <w:color w:val="000000" w:themeColor="text1"/>
          <w:sz w:val="26"/>
          <w:szCs w:val="26"/>
        </w:rPr>
        <w:t>.</w:t>
      </w:r>
    </w:p>
    <w:p w:rsidR="009D608C"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D608C" w:rsidRPr="008D03A6">
        <w:rPr>
          <w:rFonts w:ascii="Crimson Text" w:hAnsi="Crimson Text"/>
          <w:color w:val="000000" w:themeColor="text1"/>
          <w:sz w:val="26"/>
          <w:szCs w:val="26"/>
        </w:rPr>
        <w:t xml:space="preserve">Eres muy gentil </w:t>
      </w:r>
      <w:r>
        <w:rPr>
          <w:rFonts w:ascii="Crimson Text" w:hAnsi="Crimson Text"/>
          <w:color w:val="000000" w:themeColor="text1"/>
          <w:sz w:val="26"/>
          <w:szCs w:val="26"/>
        </w:rPr>
        <w:t>—</w:t>
      </w:r>
      <w:r w:rsidR="009D608C" w:rsidRPr="008D03A6">
        <w:rPr>
          <w:rFonts w:ascii="Crimson Text" w:hAnsi="Crimson Text"/>
          <w:color w:val="000000" w:themeColor="text1"/>
          <w:sz w:val="26"/>
          <w:szCs w:val="26"/>
        </w:rPr>
        <w:t>reconoció, el gesto la había conmovido.</w:t>
      </w:r>
    </w:p>
    <w:p w:rsidR="009410F0" w:rsidRDefault="001C5D2B" w:rsidP="005231EC">
      <w:pPr>
        <w:tabs>
          <w:tab w:val="left" w:pos="2179"/>
        </w:tabs>
        <w:spacing w:after="0"/>
        <w:ind w:firstLine="284"/>
        <w:jc w:val="both"/>
        <w:rPr>
          <w:ins w:id="532" w:author="Paula Castrilli" w:date="2025-07-05T21:29:00Z"/>
          <w:rFonts w:ascii="Crimson Text" w:hAnsi="Crimson Text"/>
          <w:color w:val="000000" w:themeColor="text1"/>
          <w:sz w:val="26"/>
          <w:szCs w:val="26"/>
        </w:rPr>
      </w:pPr>
      <w:r>
        <w:rPr>
          <w:rFonts w:ascii="Crimson Text" w:hAnsi="Crimson Text"/>
          <w:color w:val="000000" w:themeColor="text1"/>
          <w:sz w:val="26"/>
          <w:szCs w:val="26"/>
        </w:rPr>
        <w:t>—</w:t>
      </w:r>
      <w:r w:rsidR="005A3CEE" w:rsidRPr="008D03A6">
        <w:rPr>
          <w:rFonts w:ascii="Crimson Text" w:hAnsi="Crimson Text"/>
          <w:color w:val="000000" w:themeColor="text1"/>
          <w:sz w:val="26"/>
          <w:szCs w:val="26"/>
        </w:rPr>
        <w:t xml:space="preserve">Te aseguro que no </w:t>
      </w:r>
      <w:r w:rsidR="009D608C" w:rsidRPr="008D03A6">
        <w:rPr>
          <w:rFonts w:ascii="Crimson Text" w:hAnsi="Crimson Text"/>
          <w:color w:val="000000" w:themeColor="text1"/>
          <w:sz w:val="26"/>
          <w:szCs w:val="26"/>
        </w:rPr>
        <w:t>pasará</w:t>
      </w:r>
      <w:r w:rsidR="005A3CEE" w:rsidRPr="008D03A6">
        <w:rPr>
          <w:rFonts w:ascii="Crimson Text" w:hAnsi="Crimson Text"/>
          <w:color w:val="000000" w:themeColor="text1"/>
          <w:sz w:val="26"/>
          <w:szCs w:val="26"/>
        </w:rPr>
        <w:t xml:space="preserve"> nada que </w:t>
      </w:r>
      <w:del w:id="533" w:author="Paula Castrilli" w:date="2025-07-05T21:28:00Z">
        <w:r w:rsidR="005A3CEE" w:rsidRPr="008D03A6" w:rsidDel="009410F0">
          <w:rPr>
            <w:rFonts w:ascii="Crimson Text" w:hAnsi="Crimson Text"/>
            <w:color w:val="000000" w:themeColor="text1"/>
            <w:sz w:val="26"/>
            <w:szCs w:val="26"/>
          </w:rPr>
          <w:delText>tu</w:delText>
        </w:r>
      </w:del>
      <w:ins w:id="534" w:author="Paula Castrilli" w:date="2025-07-05T21:28:00Z">
        <w:r w:rsidR="009410F0" w:rsidRPr="008D03A6">
          <w:rPr>
            <w:rFonts w:ascii="Crimson Text" w:hAnsi="Crimson Text"/>
            <w:color w:val="000000" w:themeColor="text1"/>
            <w:sz w:val="26"/>
            <w:szCs w:val="26"/>
          </w:rPr>
          <w:t>tú</w:t>
        </w:r>
      </w:ins>
      <w:r w:rsidR="005A3CEE" w:rsidRPr="008D03A6">
        <w:rPr>
          <w:rFonts w:ascii="Crimson Text" w:hAnsi="Crimson Text"/>
          <w:color w:val="000000" w:themeColor="text1"/>
          <w:sz w:val="26"/>
          <w:szCs w:val="26"/>
        </w:rPr>
        <w:t xml:space="preserve"> no quieras, te doy mi palabra </w:t>
      </w:r>
      <w:r>
        <w:rPr>
          <w:rFonts w:ascii="Crimson Text" w:hAnsi="Crimson Text"/>
          <w:color w:val="000000" w:themeColor="text1"/>
          <w:sz w:val="26"/>
          <w:szCs w:val="26"/>
        </w:rPr>
        <w:t>—</w:t>
      </w:r>
      <w:del w:id="535" w:author="Paula Castrilli" w:date="2025-07-05T21:29:00Z">
        <w:r w:rsidR="005A3CEE" w:rsidRPr="008D03A6" w:rsidDel="009410F0">
          <w:rPr>
            <w:rFonts w:ascii="Crimson Text" w:hAnsi="Crimson Text"/>
            <w:color w:val="000000" w:themeColor="text1"/>
            <w:sz w:val="26"/>
            <w:szCs w:val="26"/>
          </w:rPr>
          <w:delText xml:space="preserve">insistió </w:delText>
        </w:r>
      </w:del>
      <w:ins w:id="536" w:author="Paula Castrilli" w:date="2025-07-05T21:29:00Z">
        <w:r w:rsidR="009410F0">
          <w:rPr>
            <w:rFonts w:ascii="Crimson Text" w:hAnsi="Crimson Text"/>
            <w:color w:val="000000" w:themeColor="text1"/>
            <w:sz w:val="26"/>
            <w:szCs w:val="26"/>
          </w:rPr>
          <w:t>aseguró</w:t>
        </w:r>
        <w:r w:rsidR="009410F0" w:rsidRPr="008D03A6">
          <w:rPr>
            <w:rFonts w:ascii="Crimson Text" w:hAnsi="Crimson Text"/>
            <w:color w:val="000000" w:themeColor="text1"/>
            <w:sz w:val="26"/>
            <w:szCs w:val="26"/>
          </w:rPr>
          <w:t xml:space="preserve"> </w:t>
        </w:r>
      </w:ins>
      <w:r w:rsidR="005A3CEE" w:rsidRPr="008D03A6">
        <w:rPr>
          <w:rFonts w:ascii="Crimson Text" w:hAnsi="Crimson Text"/>
          <w:color w:val="000000" w:themeColor="text1"/>
          <w:sz w:val="26"/>
          <w:szCs w:val="26"/>
        </w:rPr>
        <w:t>el joven</w:t>
      </w:r>
      <w:del w:id="537" w:author="Paula Castrilli" w:date="2025-07-05T21:29:00Z">
        <w:r w:rsidR="005A3CEE" w:rsidRPr="008D03A6" w:rsidDel="009410F0">
          <w:rPr>
            <w:rFonts w:ascii="Crimson Text" w:hAnsi="Crimson Text"/>
            <w:color w:val="000000" w:themeColor="text1"/>
            <w:sz w:val="26"/>
            <w:szCs w:val="26"/>
          </w:rPr>
          <w:delText>, sus</w:delText>
        </w:r>
      </w:del>
      <w:ins w:id="538" w:author="Paula Castrilli" w:date="2025-07-05T21:29:00Z">
        <w:r w:rsidR="009410F0">
          <w:rPr>
            <w:rFonts w:ascii="Crimson Text" w:hAnsi="Crimson Text"/>
            <w:color w:val="000000" w:themeColor="text1"/>
            <w:sz w:val="26"/>
            <w:szCs w:val="26"/>
          </w:rPr>
          <w:t>. Sus</w:t>
        </w:r>
      </w:ins>
      <w:r w:rsidR="005A3CEE" w:rsidRPr="008D03A6">
        <w:rPr>
          <w:rFonts w:ascii="Crimson Text" w:hAnsi="Crimson Text"/>
          <w:color w:val="000000" w:themeColor="text1"/>
          <w:sz w:val="26"/>
          <w:szCs w:val="26"/>
        </w:rPr>
        <w:t xml:space="preserve"> palabras sonaban sinceras</w:t>
      </w:r>
      <w:del w:id="539" w:author="Paula Castrilli" w:date="2025-07-05T21:29:00Z">
        <w:r w:rsidR="005A3CEE" w:rsidRPr="008D03A6" w:rsidDel="009410F0">
          <w:rPr>
            <w:rFonts w:ascii="Crimson Text" w:hAnsi="Crimson Text"/>
            <w:color w:val="000000" w:themeColor="text1"/>
            <w:sz w:val="26"/>
            <w:szCs w:val="26"/>
          </w:rPr>
          <w:delText>,</w:delText>
        </w:r>
      </w:del>
      <w:r w:rsidR="005A3CEE" w:rsidRPr="008D03A6">
        <w:rPr>
          <w:rFonts w:ascii="Crimson Text" w:hAnsi="Crimson Text"/>
          <w:color w:val="000000" w:themeColor="text1"/>
          <w:sz w:val="26"/>
          <w:szCs w:val="26"/>
        </w:rPr>
        <w:t xml:space="preserve"> y Elena las </w:t>
      </w:r>
      <w:r w:rsidR="009D608C" w:rsidRPr="008D03A6">
        <w:rPr>
          <w:rFonts w:ascii="Crimson Text" w:hAnsi="Crimson Text"/>
          <w:color w:val="000000" w:themeColor="text1"/>
          <w:sz w:val="26"/>
          <w:szCs w:val="26"/>
        </w:rPr>
        <w:t>tomó así</w:t>
      </w:r>
      <w:r w:rsidR="005A3CEE" w:rsidRPr="008D03A6">
        <w:rPr>
          <w:rFonts w:ascii="Crimson Text" w:hAnsi="Crimson Text"/>
          <w:color w:val="000000" w:themeColor="text1"/>
          <w:sz w:val="26"/>
          <w:szCs w:val="26"/>
        </w:rPr>
        <w:t xml:space="preserve">. </w:t>
      </w:r>
    </w:p>
    <w:p w:rsidR="005A3CEE" w:rsidRPr="008D03A6" w:rsidRDefault="005A3CEE" w:rsidP="005231EC">
      <w:pPr>
        <w:tabs>
          <w:tab w:val="left" w:pos="2179"/>
        </w:tabs>
        <w:spacing w:after="0"/>
        <w:ind w:firstLine="284"/>
        <w:jc w:val="both"/>
        <w:rPr>
          <w:rFonts w:ascii="Crimson Text" w:hAnsi="Crimson Text"/>
          <w:color w:val="000000" w:themeColor="text1"/>
          <w:sz w:val="26"/>
          <w:szCs w:val="26"/>
        </w:rPr>
      </w:pPr>
      <w:del w:id="540" w:author="Paula Castrilli" w:date="2025-07-05T21:29:00Z">
        <w:r w:rsidRPr="008D03A6" w:rsidDel="009410F0">
          <w:rPr>
            <w:rFonts w:ascii="Crimson Text" w:hAnsi="Crimson Text"/>
            <w:color w:val="000000" w:themeColor="text1"/>
            <w:sz w:val="26"/>
            <w:szCs w:val="26"/>
          </w:rPr>
          <w:delText>Luego el</w:delText>
        </w:r>
      </w:del>
      <w:ins w:id="541" w:author="Paula Castrilli" w:date="2025-07-05T21:29:00Z">
        <w:r w:rsidR="009410F0">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joven se arrimó un poco más </w:t>
      </w:r>
      <w:ins w:id="542" w:author="Paula Castrilli" w:date="2025-07-05T21:30:00Z">
        <w:r w:rsidR="009410F0">
          <w:rPr>
            <w:rFonts w:ascii="Crimson Text" w:hAnsi="Crimson Text"/>
            <w:color w:val="000000" w:themeColor="text1"/>
            <w:sz w:val="26"/>
            <w:szCs w:val="26"/>
          </w:rPr>
          <w:t xml:space="preserve">a ella </w:t>
        </w:r>
      </w:ins>
      <w:r w:rsidRPr="008D03A6">
        <w:rPr>
          <w:rFonts w:ascii="Crimson Text" w:hAnsi="Crimson Text"/>
          <w:color w:val="000000" w:themeColor="text1"/>
          <w:sz w:val="26"/>
          <w:szCs w:val="26"/>
        </w:rPr>
        <w:t xml:space="preserve">y la abrazó, tal como lo había hecho aquella vez en el bosque. La princesa, se apoyó en su pecho. Entre tantas </w:t>
      </w:r>
      <w:del w:id="543" w:author="Paula Castrilli" w:date="2025-07-05T21:30:00Z">
        <w:r w:rsidRPr="008D03A6" w:rsidDel="009410F0">
          <w:rPr>
            <w:rFonts w:ascii="Crimson Text" w:hAnsi="Crimson Text"/>
            <w:color w:val="000000" w:themeColor="text1"/>
            <w:sz w:val="26"/>
            <w:szCs w:val="26"/>
          </w:rPr>
          <w:delText>contradicciones</w:delText>
        </w:r>
      </w:del>
      <w:ins w:id="544" w:author="Paula Castrilli" w:date="2025-07-05T21:30:00Z">
        <w:r w:rsidR="009410F0">
          <w:rPr>
            <w:rFonts w:ascii="Crimson Text" w:hAnsi="Crimson Text"/>
            <w:color w:val="000000" w:themeColor="text1"/>
            <w:sz w:val="26"/>
            <w:szCs w:val="26"/>
          </w:rPr>
          <w:t>desgracias</w:t>
        </w:r>
      </w:ins>
      <w:r w:rsidRPr="008D03A6">
        <w:rPr>
          <w:rFonts w:ascii="Crimson Text" w:hAnsi="Crimson Text"/>
          <w:color w:val="000000" w:themeColor="text1"/>
          <w:sz w:val="26"/>
          <w:szCs w:val="26"/>
        </w:rPr>
        <w:t>, se sintió contenida por un momento.</w:t>
      </w:r>
    </w:p>
    <w:p w:rsidR="00F67811"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811" w:rsidRPr="008D03A6">
        <w:rPr>
          <w:rFonts w:ascii="Crimson Text" w:hAnsi="Crimson Text"/>
          <w:color w:val="000000" w:themeColor="text1"/>
          <w:sz w:val="26"/>
          <w:szCs w:val="26"/>
        </w:rPr>
        <w:t>Fuiste la última persona que vio con vida a Eros, ¿cómo lucía antes de su muerte?</w:t>
      </w:r>
      <w:r w:rsidR="0037254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preguntó, </w:t>
      </w:r>
      <w:commentRangeStart w:id="545"/>
      <w:del w:id="546" w:author="Paula Castrilli" w:date="2025-07-05T21:30:00Z">
        <w:r w:rsidR="00372542" w:rsidRPr="008D03A6" w:rsidDel="009410F0">
          <w:rPr>
            <w:rFonts w:ascii="Crimson Text" w:hAnsi="Crimson Text"/>
            <w:color w:val="000000" w:themeColor="text1"/>
            <w:sz w:val="26"/>
            <w:szCs w:val="26"/>
          </w:rPr>
          <w:delText>el comentario parecía fuera de contexto, pero la princesa</w:delText>
        </w:r>
      </w:del>
      <w:commentRangeEnd w:id="545"/>
      <w:r w:rsidR="009410F0">
        <w:rPr>
          <w:rStyle w:val="Refdecomentario"/>
        </w:rPr>
        <w:commentReference w:id="545"/>
      </w:r>
      <w:del w:id="547" w:author="Paula Castrilli" w:date="2025-07-05T21:30:00Z">
        <w:r w:rsidR="00372542" w:rsidRPr="008D03A6" w:rsidDel="009410F0">
          <w:rPr>
            <w:rFonts w:ascii="Crimson Text" w:hAnsi="Crimson Text"/>
            <w:color w:val="000000" w:themeColor="text1"/>
            <w:sz w:val="26"/>
            <w:szCs w:val="26"/>
          </w:rPr>
          <w:delText xml:space="preserve"> </w:delText>
        </w:r>
      </w:del>
      <w:r w:rsidR="00372542" w:rsidRPr="008D03A6">
        <w:rPr>
          <w:rFonts w:ascii="Crimson Text" w:hAnsi="Crimson Text"/>
          <w:color w:val="000000" w:themeColor="text1"/>
          <w:sz w:val="26"/>
          <w:szCs w:val="26"/>
        </w:rPr>
        <w:t>no podía pensar en otra cosa.</w:t>
      </w:r>
    </w:p>
    <w:p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72542" w:rsidRPr="008D03A6">
        <w:rPr>
          <w:rFonts w:ascii="Crimson Text" w:hAnsi="Crimson Text"/>
          <w:color w:val="000000" w:themeColor="text1"/>
          <w:sz w:val="26"/>
          <w:szCs w:val="26"/>
        </w:rPr>
        <w:t>¿</w:t>
      </w:r>
      <w:proofErr w:type="gramEnd"/>
      <w:r w:rsidR="00372542" w:rsidRPr="008D03A6">
        <w:rPr>
          <w:rFonts w:ascii="Crimson Text" w:hAnsi="Crimson Text"/>
          <w:color w:val="000000" w:themeColor="text1"/>
          <w:sz w:val="26"/>
          <w:szCs w:val="26"/>
        </w:rPr>
        <w:t xml:space="preserve">Eso importa? </w:t>
      </w:r>
      <w:del w:id="548" w:author="Paula Castrilli" w:date="2025-07-05T21:31:00Z">
        <w:r w:rsidR="00372542" w:rsidRPr="008D03A6" w:rsidDel="009410F0">
          <w:rPr>
            <w:rFonts w:ascii="Crimson Text" w:hAnsi="Crimson Text"/>
            <w:color w:val="000000" w:themeColor="text1"/>
            <w:sz w:val="26"/>
            <w:szCs w:val="26"/>
          </w:rPr>
          <w:delText xml:space="preserve">debes </w:delText>
        </w:r>
      </w:del>
      <w:ins w:id="549" w:author="Paula Castrilli" w:date="2025-07-05T21:31:00Z">
        <w:r w:rsidR="009410F0">
          <w:rPr>
            <w:rFonts w:ascii="Crimson Text" w:hAnsi="Crimson Text"/>
            <w:color w:val="000000" w:themeColor="text1"/>
            <w:sz w:val="26"/>
            <w:szCs w:val="26"/>
          </w:rPr>
          <w:t>Debes</w:t>
        </w:r>
        <w:r w:rsidR="009410F0" w:rsidRPr="008D03A6">
          <w:rPr>
            <w:rFonts w:ascii="Crimson Text" w:hAnsi="Crimson Text"/>
            <w:color w:val="000000" w:themeColor="text1"/>
            <w:sz w:val="26"/>
            <w:szCs w:val="26"/>
          </w:rPr>
          <w:t xml:space="preserve"> </w:t>
        </w:r>
      </w:ins>
      <w:r w:rsidR="00372542" w:rsidRPr="008D03A6">
        <w:rPr>
          <w:rFonts w:ascii="Crimson Text" w:hAnsi="Crimson Text"/>
          <w:color w:val="000000" w:themeColor="text1"/>
          <w:sz w:val="26"/>
          <w:szCs w:val="26"/>
        </w:rPr>
        <w:t xml:space="preserve">mirar hacia adelante, en eso sí tiene razón tu padre </w:t>
      </w:r>
      <w:r>
        <w:rPr>
          <w:rFonts w:ascii="Crimson Text" w:hAnsi="Crimson Text"/>
          <w:color w:val="000000" w:themeColor="text1"/>
          <w:sz w:val="26"/>
          <w:szCs w:val="26"/>
        </w:rPr>
        <w:t>—</w:t>
      </w:r>
      <w:del w:id="550" w:author="Paula Castrilli" w:date="2025-07-05T21:31:00Z">
        <w:r w:rsidR="00372542" w:rsidRPr="008D03A6" w:rsidDel="009410F0">
          <w:rPr>
            <w:rFonts w:ascii="Crimson Text" w:hAnsi="Crimson Text"/>
            <w:color w:val="000000" w:themeColor="text1"/>
            <w:sz w:val="26"/>
            <w:szCs w:val="26"/>
          </w:rPr>
          <w:delText>retrucó</w:delText>
        </w:r>
      </w:del>
      <w:ins w:id="551" w:author="Paula Castrilli" w:date="2025-07-05T21:31:00Z">
        <w:r w:rsidR="009410F0">
          <w:rPr>
            <w:rFonts w:ascii="Crimson Text" w:hAnsi="Crimson Text"/>
            <w:color w:val="000000" w:themeColor="text1"/>
            <w:sz w:val="26"/>
            <w:szCs w:val="26"/>
          </w:rPr>
          <w:t xml:space="preserve">replicó, </w:t>
        </w:r>
      </w:ins>
      <w:ins w:id="552" w:author="Paula Castrilli" w:date="2025-07-05T21:40:00Z">
        <w:r w:rsidR="009410F0">
          <w:rPr>
            <w:rFonts w:ascii="Crimson Text" w:hAnsi="Crimson Text"/>
            <w:color w:val="000000" w:themeColor="text1"/>
            <w:sz w:val="26"/>
            <w:szCs w:val="26"/>
          </w:rPr>
          <w:t>forzando un tono sereno para ocultar la molestia;</w:t>
        </w:r>
      </w:ins>
      <w:del w:id="553" w:author="Paula Castrilli" w:date="2025-07-05T21:40:00Z">
        <w:r w:rsidR="00372542" w:rsidRPr="008D03A6" w:rsidDel="009410F0">
          <w:rPr>
            <w:rFonts w:ascii="Crimson Text" w:hAnsi="Crimson Text"/>
            <w:color w:val="000000" w:themeColor="text1"/>
            <w:sz w:val="26"/>
            <w:szCs w:val="26"/>
          </w:rPr>
          <w:delText>,</w:delText>
        </w:r>
      </w:del>
      <w:r w:rsidR="00372542" w:rsidRPr="008D03A6">
        <w:rPr>
          <w:rFonts w:ascii="Crimson Text" w:hAnsi="Crimson Text"/>
          <w:color w:val="000000" w:themeColor="text1"/>
          <w:sz w:val="26"/>
          <w:szCs w:val="26"/>
        </w:rPr>
        <w:t xml:space="preserve"> ya no sabía cómo hacer para quitarle a Eros de la cabeza.</w:t>
      </w:r>
    </w:p>
    <w:p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Ya lo sé, pero necesito saber un poco más </w:t>
      </w:r>
      <w:r w:rsidR="009D608C" w:rsidRPr="008D03A6">
        <w:rPr>
          <w:rFonts w:ascii="Crimson Text" w:hAnsi="Crimson Text"/>
          <w:color w:val="000000" w:themeColor="text1"/>
          <w:sz w:val="26"/>
          <w:szCs w:val="26"/>
        </w:rPr>
        <w:t>acerca de</w:t>
      </w:r>
      <w:r w:rsidR="00372542" w:rsidRPr="008D03A6">
        <w:rPr>
          <w:rFonts w:ascii="Crimson Text" w:hAnsi="Crimson Text"/>
          <w:color w:val="000000" w:themeColor="text1"/>
          <w:sz w:val="26"/>
          <w:szCs w:val="26"/>
        </w:rPr>
        <w:t xml:space="preserve"> su muerte</w:t>
      </w:r>
      <w:del w:id="554" w:author="Paula Castrilli" w:date="2025-07-05T21:44:00Z">
        <w:r w:rsidR="00372542" w:rsidRPr="008D03A6" w:rsidDel="00AA2580">
          <w:rPr>
            <w:rFonts w:ascii="Crimson Text" w:hAnsi="Crimson Text"/>
            <w:color w:val="000000" w:themeColor="text1"/>
            <w:sz w:val="26"/>
            <w:szCs w:val="26"/>
          </w:rPr>
          <w:delText>, no</w:delText>
        </w:r>
      </w:del>
      <w:ins w:id="555" w:author="Paula Castrilli" w:date="2025-07-05T21:44:00Z">
        <w:r w:rsidR="00AA2580">
          <w:rPr>
            <w:rFonts w:ascii="Crimson Text" w:hAnsi="Crimson Text"/>
            <w:color w:val="000000" w:themeColor="text1"/>
            <w:sz w:val="26"/>
            <w:szCs w:val="26"/>
          </w:rPr>
          <w:t>. No</w:t>
        </w:r>
      </w:ins>
      <w:r w:rsidR="00372542" w:rsidRPr="008D03A6">
        <w:rPr>
          <w:rFonts w:ascii="Crimson Text" w:hAnsi="Crimson Text"/>
          <w:color w:val="000000" w:themeColor="text1"/>
          <w:sz w:val="26"/>
          <w:szCs w:val="26"/>
        </w:rPr>
        <w:t xml:space="preserve"> hubo un funeral, ni siquiera pude despedirme</w:t>
      </w:r>
      <w:del w:id="556" w:author="Paula Castrilli" w:date="2025-07-05T21:45:00Z">
        <w:r w:rsidR="00372542" w:rsidRPr="008D03A6" w:rsidDel="00AA2580">
          <w:rPr>
            <w:rFonts w:ascii="Crimson Text" w:hAnsi="Crimson Text"/>
            <w:color w:val="000000" w:themeColor="text1"/>
            <w:sz w:val="26"/>
            <w:szCs w:val="26"/>
          </w:rPr>
          <w:delText>. ¿Entiendes?</w:delText>
        </w:r>
      </w:del>
      <w:ins w:id="557" w:author="Paula Castrilli" w:date="2025-07-05T21:45:00Z">
        <w:r w:rsidR="00AA2580">
          <w:rPr>
            <w:rFonts w:ascii="Crimson Text" w:hAnsi="Crimson Text"/>
            <w:color w:val="000000" w:themeColor="text1"/>
            <w:sz w:val="26"/>
            <w:szCs w:val="26"/>
          </w:rPr>
          <w:t>, ¿entiendes?</w:t>
        </w:r>
      </w:ins>
      <w:r w:rsidR="00372542" w:rsidRPr="008D03A6">
        <w:rPr>
          <w:rFonts w:ascii="Crimson Text" w:hAnsi="Crimson Text"/>
          <w:color w:val="000000" w:themeColor="text1"/>
          <w:sz w:val="26"/>
          <w:szCs w:val="26"/>
        </w:rPr>
        <w:t xml:space="preserve"> </w:t>
      </w:r>
      <w:ins w:id="558" w:author="Paula Castrilli" w:date="2025-07-05T21:44:00Z">
        <w:r w:rsidR="00AA2580">
          <w:rPr>
            <w:rFonts w:ascii="Crimson Text" w:hAnsi="Crimson Text"/>
            <w:color w:val="000000" w:themeColor="text1"/>
            <w:sz w:val="26"/>
            <w:szCs w:val="26"/>
          </w:rPr>
          <w:t xml:space="preserve">—Tenía la voz quebrada </w:t>
        </w:r>
      </w:ins>
      <w:ins w:id="559" w:author="Paula Castrilli" w:date="2025-07-05T21:45:00Z">
        <w:r w:rsidR="00AA2580">
          <w:rPr>
            <w:rFonts w:ascii="Crimson Text" w:hAnsi="Crimson Text"/>
            <w:color w:val="000000" w:themeColor="text1"/>
            <w:sz w:val="26"/>
            <w:szCs w:val="26"/>
          </w:rPr>
          <w:t>por el llanto</w:t>
        </w:r>
      </w:ins>
      <w:ins w:id="560" w:author="Paula Castrilli" w:date="2025-07-05T21:44:00Z">
        <w:r w:rsidR="00AA2580">
          <w:rPr>
            <w:rFonts w:ascii="Crimson Text" w:hAnsi="Crimson Text"/>
            <w:color w:val="000000" w:themeColor="text1"/>
            <w:sz w:val="26"/>
            <w:szCs w:val="26"/>
          </w:rPr>
          <w:t>—</w:t>
        </w:r>
      </w:ins>
      <w:ins w:id="561" w:author="Paula Castrilli" w:date="2025-07-05T21:45:00Z">
        <w:r w:rsidR="00AA2580">
          <w:rPr>
            <w:rFonts w:ascii="Crimson Text" w:hAnsi="Crimson Text"/>
            <w:color w:val="000000" w:themeColor="text1"/>
            <w:sz w:val="26"/>
            <w:szCs w:val="26"/>
          </w:rPr>
          <w:t xml:space="preserve"> </w:t>
        </w:r>
      </w:ins>
      <w:del w:id="562" w:author="Paula Castrilli" w:date="2025-07-05T21:45:00Z">
        <w:r w:rsidR="00372542" w:rsidRPr="008D03A6" w:rsidDel="00AA2580">
          <w:rPr>
            <w:rFonts w:ascii="Crimson Text" w:hAnsi="Crimson Text"/>
            <w:color w:val="000000" w:themeColor="text1"/>
            <w:sz w:val="26"/>
            <w:szCs w:val="26"/>
          </w:rPr>
          <w:delText>y soló</w:delText>
        </w:r>
      </w:del>
      <w:ins w:id="563" w:author="Paula Castrilli" w:date="2025-07-05T21:45:00Z">
        <w:r w:rsidR="00AA2580">
          <w:rPr>
            <w:rFonts w:ascii="Crimson Text" w:hAnsi="Crimson Text"/>
            <w:color w:val="000000" w:themeColor="text1"/>
            <w:sz w:val="26"/>
            <w:szCs w:val="26"/>
          </w:rPr>
          <w:t>Y sólo</w:t>
        </w:r>
      </w:ins>
      <w:r w:rsidR="00372542" w:rsidRPr="008D03A6">
        <w:rPr>
          <w:rFonts w:ascii="Crimson Text" w:hAnsi="Crimson Text"/>
          <w:color w:val="000000" w:themeColor="text1"/>
          <w:sz w:val="26"/>
          <w:szCs w:val="26"/>
        </w:rPr>
        <w:t xml:space="preserve"> tú sabes qué paso ese día. Por favor cuéntame algo, ¿cuáles fueron sus últimas palabras?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insistió, cegada</w:t>
      </w:r>
      <w:ins w:id="564" w:author="Paula Castrilli" w:date="2025-07-05T21:44:00Z">
        <w:r w:rsidR="00AA2580">
          <w:rPr>
            <w:rFonts w:ascii="Crimson Text" w:hAnsi="Crimson Text"/>
            <w:color w:val="000000" w:themeColor="text1"/>
            <w:sz w:val="26"/>
            <w:szCs w:val="26"/>
          </w:rPr>
          <w:t xml:space="preserve"> por el dolor</w:t>
        </w:r>
      </w:ins>
      <w:r w:rsidR="00372542" w:rsidRPr="008D03A6">
        <w:rPr>
          <w:rFonts w:ascii="Crimson Text" w:hAnsi="Crimson Text"/>
          <w:color w:val="000000" w:themeColor="text1"/>
          <w:sz w:val="26"/>
          <w:szCs w:val="26"/>
        </w:rPr>
        <w:t>.</w:t>
      </w:r>
    </w:p>
    <w:p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Fue todo muy rápido</w:t>
      </w:r>
      <w:ins w:id="565" w:author="Paula Castrilli" w:date="2025-07-05T21:53:00Z">
        <w:r w:rsidR="004C6CD7">
          <w:rPr>
            <w:rFonts w:ascii="Crimson Text" w:hAnsi="Crimson Text"/>
            <w:color w:val="000000" w:themeColor="text1"/>
            <w:sz w:val="26"/>
            <w:szCs w:val="26"/>
          </w:rPr>
          <w:t xml:space="preserve"> y </w:t>
        </w:r>
      </w:ins>
      <w:del w:id="566" w:author="Paula Castrilli" w:date="2025-07-05T21:53:00Z">
        <w:r w:rsidR="00372542" w:rsidRPr="008D03A6" w:rsidDel="004C6CD7">
          <w:rPr>
            <w:rFonts w:ascii="Crimson Text" w:hAnsi="Crimson Text"/>
            <w:color w:val="000000" w:themeColor="text1"/>
            <w:sz w:val="26"/>
            <w:szCs w:val="26"/>
          </w:rPr>
          <w:delText xml:space="preserve">, </w:delText>
        </w:r>
      </w:del>
      <w:r w:rsidR="00372542" w:rsidRPr="008D03A6">
        <w:rPr>
          <w:rFonts w:ascii="Crimson Text" w:hAnsi="Crimson Text"/>
          <w:color w:val="000000" w:themeColor="text1"/>
          <w:sz w:val="26"/>
          <w:szCs w:val="26"/>
        </w:rPr>
        <w:t>no</w:t>
      </w:r>
      <w:r w:rsidR="008E0240" w:rsidRPr="008D03A6">
        <w:rPr>
          <w:rFonts w:ascii="Crimson Text" w:hAnsi="Crimson Text"/>
          <w:color w:val="000000" w:themeColor="text1"/>
          <w:sz w:val="26"/>
          <w:szCs w:val="26"/>
        </w:rPr>
        <w:t xml:space="preserve"> recuerdo bien</w:t>
      </w:r>
      <w:r w:rsidR="009D608C" w:rsidRPr="008D03A6">
        <w:rPr>
          <w:rFonts w:ascii="Crimson Text" w:hAnsi="Crimson Text"/>
          <w:color w:val="000000" w:themeColor="text1"/>
          <w:sz w:val="26"/>
          <w:szCs w:val="26"/>
        </w:rPr>
        <w:t xml:space="preserve"> los hechos</w:t>
      </w:r>
      <w:r w:rsidR="008E0240"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 xml:space="preserve">pero estoy seguro </w:t>
      </w:r>
      <w:ins w:id="567" w:author="Paula Castrilli" w:date="2025-07-05T23:34:00Z">
        <w:r w:rsidR="001409B4">
          <w:rPr>
            <w:rFonts w:ascii="Crimson Text" w:hAnsi="Crimson Text"/>
            <w:color w:val="000000" w:themeColor="text1"/>
            <w:sz w:val="26"/>
            <w:szCs w:val="26"/>
          </w:rPr>
          <w:t xml:space="preserve">de </w:t>
        </w:r>
      </w:ins>
      <w:r w:rsidR="009D608C" w:rsidRPr="008D03A6">
        <w:rPr>
          <w:rFonts w:ascii="Crimson Text" w:hAnsi="Crimson Text"/>
          <w:color w:val="000000" w:themeColor="text1"/>
          <w:sz w:val="26"/>
          <w:szCs w:val="26"/>
        </w:rPr>
        <w:t>que se trataba de</w:t>
      </w:r>
      <w:r w:rsidR="008E0240" w:rsidRPr="008D03A6">
        <w:rPr>
          <w:rFonts w:ascii="Crimson Text" w:hAnsi="Crimson Text"/>
          <w:color w:val="000000" w:themeColor="text1"/>
          <w:sz w:val="26"/>
          <w:szCs w:val="26"/>
        </w:rPr>
        <w:t xml:space="preserve"> </w:t>
      </w:r>
      <w:r w:rsidR="009D608C" w:rsidRPr="008D03A6">
        <w:rPr>
          <w:rFonts w:ascii="Crimson Text" w:hAnsi="Crimson Text"/>
          <w:color w:val="000000" w:themeColor="text1"/>
          <w:sz w:val="26"/>
          <w:szCs w:val="26"/>
        </w:rPr>
        <w:t xml:space="preserve">él. Tras su muerte, </w:t>
      </w:r>
      <w:r w:rsidR="00372542" w:rsidRPr="008D03A6">
        <w:rPr>
          <w:rFonts w:ascii="Crimson Text" w:hAnsi="Crimson Text"/>
          <w:color w:val="000000" w:themeColor="text1"/>
          <w:sz w:val="26"/>
          <w:szCs w:val="26"/>
        </w:rPr>
        <w:t xml:space="preserve">el monstruo salió volando y se lo llevó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respondió, </w:t>
      </w:r>
      <w:r w:rsidR="009D608C" w:rsidRPr="008D03A6">
        <w:rPr>
          <w:rFonts w:ascii="Crimson Text" w:hAnsi="Crimson Text"/>
          <w:color w:val="000000" w:themeColor="text1"/>
          <w:sz w:val="26"/>
          <w:szCs w:val="26"/>
        </w:rPr>
        <w:t>escueto</w:t>
      </w:r>
      <w:ins w:id="568" w:author="Paula Castrilli" w:date="2025-07-05T23:34:00Z">
        <w:r w:rsidR="001409B4">
          <w:rPr>
            <w:rFonts w:ascii="Crimson Text" w:hAnsi="Crimson Text"/>
            <w:color w:val="000000" w:themeColor="text1"/>
            <w:sz w:val="26"/>
            <w:szCs w:val="26"/>
          </w:rPr>
          <w:t>;</w:t>
        </w:r>
      </w:ins>
      <w:del w:id="569" w:author="Paula Castrilli" w:date="2025-07-05T23:34:00Z">
        <w:r w:rsidR="009D608C" w:rsidRPr="008D03A6" w:rsidDel="001409B4">
          <w:rPr>
            <w:rFonts w:ascii="Crimson Text" w:hAnsi="Crimson Text"/>
            <w:color w:val="000000" w:themeColor="text1"/>
            <w:sz w:val="26"/>
            <w:szCs w:val="26"/>
          </w:rPr>
          <w:delText>,</w:delText>
        </w:r>
      </w:del>
      <w:r w:rsidR="009D608C" w:rsidRPr="008D03A6">
        <w:rPr>
          <w:rFonts w:ascii="Crimson Text" w:hAnsi="Crimson Text"/>
          <w:color w:val="000000" w:themeColor="text1"/>
          <w:sz w:val="26"/>
          <w:szCs w:val="26"/>
        </w:rPr>
        <w:t xml:space="preserve"> no quería improvisar demasiados detalles</w:t>
      </w:r>
      <w:r w:rsidR="00372542" w:rsidRPr="008D03A6">
        <w:rPr>
          <w:rFonts w:ascii="Crimson Text" w:hAnsi="Crimson Text"/>
          <w:color w:val="000000" w:themeColor="text1"/>
          <w:sz w:val="26"/>
          <w:szCs w:val="26"/>
        </w:rPr>
        <w:t>.</w:t>
      </w:r>
    </w:p>
    <w:p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72542" w:rsidRPr="008D03A6">
        <w:rPr>
          <w:rFonts w:ascii="Crimson Text" w:hAnsi="Crimson Text"/>
          <w:color w:val="000000" w:themeColor="text1"/>
          <w:sz w:val="26"/>
          <w:szCs w:val="26"/>
        </w:rPr>
        <w:t>¿</w:t>
      </w:r>
      <w:proofErr w:type="gramEnd"/>
      <w:r w:rsidR="00372542" w:rsidRPr="008D03A6">
        <w:rPr>
          <w:rFonts w:ascii="Crimson Text" w:hAnsi="Crimson Text"/>
          <w:color w:val="000000" w:themeColor="text1"/>
          <w:sz w:val="26"/>
          <w:szCs w:val="26"/>
        </w:rPr>
        <w:t xml:space="preserve">Volando? </w:t>
      </w:r>
      <w:del w:id="570" w:author="Paula Castrilli" w:date="2025-07-05T23:44:00Z">
        <w:r w:rsidR="00372542" w:rsidRPr="008D03A6" w:rsidDel="004B05E9">
          <w:rPr>
            <w:rFonts w:ascii="Crimson Text" w:hAnsi="Crimson Text"/>
            <w:color w:val="000000" w:themeColor="text1"/>
            <w:sz w:val="26"/>
            <w:szCs w:val="26"/>
          </w:rPr>
          <w:delText xml:space="preserve">Pensé </w:delText>
        </w:r>
      </w:del>
      <w:ins w:id="571" w:author="Paula Castrilli" w:date="2025-07-05T23:44:00Z">
        <w:r w:rsidR="004B05E9">
          <w:rPr>
            <w:rFonts w:ascii="Crimson Text" w:hAnsi="Crimson Text"/>
            <w:color w:val="000000" w:themeColor="text1"/>
            <w:sz w:val="26"/>
            <w:szCs w:val="26"/>
          </w:rPr>
          <w:t>Me habías dicho</w:t>
        </w:r>
        <w:r w:rsidR="004B05E9" w:rsidRPr="008D03A6">
          <w:rPr>
            <w:rFonts w:ascii="Crimson Text" w:hAnsi="Crimson Text"/>
            <w:color w:val="000000" w:themeColor="text1"/>
            <w:sz w:val="26"/>
            <w:szCs w:val="26"/>
          </w:rPr>
          <w:t xml:space="preserve"> </w:t>
        </w:r>
      </w:ins>
      <w:r w:rsidR="00372542" w:rsidRPr="008D03A6">
        <w:rPr>
          <w:rFonts w:ascii="Crimson Text" w:hAnsi="Crimson Text"/>
          <w:color w:val="000000" w:themeColor="text1"/>
          <w:sz w:val="26"/>
          <w:szCs w:val="26"/>
        </w:rPr>
        <w:t>que lo había arrastrado</w:t>
      </w:r>
      <w:del w:id="572" w:author="Paula Castrilli" w:date="2025-07-05T23:45:00Z">
        <w:r w:rsidR="00372542" w:rsidRPr="008D03A6" w:rsidDel="004B05E9">
          <w:rPr>
            <w:rFonts w:ascii="Crimson Text" w:hAnsi="Crimson Text"/>
            <w:color w:val="000000" w:themeColor="text1"/>
            <w:sz w:val="26"/>
            <w:szCs w:val="26"/>
          </w:rPr>
          <w:delText>, es lo que me habías dicho</w:delText>
        </w:r>
      </w:del>
      <w:r w:rsidR="0037254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573" w:author="Paula Castrilli" w:date="2025-07-05T23:45:00Z">
        <w:r w:rsidR="009D608C" w:rsidRPr="008D03A6" w:rsidDel="004B05E9">
          <w:rPr>
            <w:rFonts w:ascii="Crimson Text" w:hAnsi="Crimson Text"/>
            <w:color w:val="000000" w:themeColor="text1"/>
            <w:sz w:val="26"/>
            <w:szCs w:val="26"/>
          </w:rPr>
          <w:delText>increpó</w:delText>
        </w:r>
      </w:del>
      <w:ins w:id="574" w:author="Paula Castrilli" w:date="2025-07-05T23:45:00Z">
        <w:r w:rsidR="004B05E9">
          <w:rPr>
            <w:rFonts w:ascii="Crimson Text" w:hAnsi="Crimson Text"/>
            <w:color w:val="000000" w:themeColor="text1"/>
            <w:sz w:val="26"/>
            <w:szCs w:val="26"/>
          </w:rPr>
          <w:t>señaló</w:t>
        </w:r>
      </w:ins>
      <w:r w:rsidR="00372542" w:rsidRPr="008D03A6">
        <w:rPr>
          <w:rFonts w:ascii="Crimson Text" w:hAnsi="Crimson Text"/>
          <w:color w:val="000000" w:themeColor="text1"/>
          <w:sz w:val="26"/>
          <w:szCs w:val="26"/>
        </w:rPr>
        <w:t>, advirtiendo una inc</w:t>
      </w:r>
      <w:r w:rsidR="008E0240" w:rsidRPr="008D03A6">
        <w:rPr>
          <w:rFonts w:ascii="Crimson Text" w:hAnsi="Crimson Text"/>
          <w:color w:val="000000" w:themeColor="text1"/>
          <w:sz w:val="26"/>
          <w:szCs w:val="26"/>
        </w:rPr>
        <w:t>onsistencia en el relato</w:t>
      </w:r>
      <w:r w:rsidR="00372542" w:rsidRPr="008D03A6">
        <w:rPr>
          <w:rFonts w:ascii="Crimson Text" w:hAnsi="Crimson Text"/>
          <w:color w:val="000000" w:themeColor="text1"/>
          <w:sz w:val="26"/>
          <w:szCs w:val="26"/>
        </w:rPr>
        <w:t>.</w:t>
      </w:r>
    </w:p>
    <w:p w:rsidR="00372542"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No, se lo llevó volando, n</w:t>
      </w:r>
      <w:r w:rsidR="00292985" w:rsidRPr="008D03A6">
        <w:rPr>
          <w:rFonts w:ascii="Crimson Text" w:hAnsi="Crimson Text"/>
          <w:color w:val="000000" w:themeColor="text1"/>
          <w:sz w:val="26"/>
          <w:szCs w:val="26"/>
        </w:rPr>
        <w:t>o quise decir que lo arrastró</w:t>
      </w:r>
      <w:del w:id="575" w:author="Paula Castrilli" w:date="2025-07-05T23:45:00Z">
        <w:r w:rsidR="00372542" w:rsidRPr="008D03A6" w:rsidDel="004B05E9">
          <w:rPr>
            <w:rFonts w:ascii="Crimson Text" w:hAnsi="Crimson Text"/>
            <w:color w:val="000000" w:themeColor="text1"/>
            <w:sz w:val="26"/>
            <w:szCs w:val="26"/>
          </w:rPr>
          <w:delText xml:space="preserve">, </w:delText>
        </w:r>
        <w:r w:rsidR="00292985" w:rsidRPr="008D03A6" w:rsidDel="004B05E9">
          <w:rPr>
            <w:rFonts w:ascii="Crimson Text" w:hAnsi="Crimson Text"/>
            <w:color w:val="000000" w:themeColor="text1"/>
            <w:sz w:val="26"/>
            <w:szCs w:val="26"/>
          </w:rPr>
          <w:delText>o, al menos,</w:delText>
        </w:r>
      </w:del>
      <w:r w:rsidR="00292985" w:rsidRPr="008D03A6">
        <w:rPr>
          <w:rFonts w:ascii="Crimson Text" w:hAnsi="Crimson Text"/>
          <w:color w:val="000000" w:themeColor="text1"/>
          <w:sz w:val="26"/>
          <w:szCs w:val="26"/>
        </w:rPr>
        <w:t xml:space="preserve"> literalmente</w:t>
      </w:r>
      <w:r w:rsidR="00372542" w:rsidRPr="008D03A6">
        <w:rPr>
          <w:rFonts w:ascii="Crimson Text" w:hAnsi="Crimson Text"/>
          <w:color w:val="000000" w:themeColor="text1"/>
          <w:sz w:val="26"/>
          <w:szCs w:val="26"/>
        </w:rPr>
        <w:t xml:space="preserve">. Lo vi con mis propios ojos, aún me atormentan las imágenes </w:t>
      </w:r>
      <w:r>
        <w:rPr>
          <w:rFonts w:ascii="Crimson Text" w:hAnsi="Crimson Text"/>
          <w:color w:val="000000" w:themeColor="text1"/>
          <w:sz w:val="26"/>
          <w:szCs w:val="26"/>
        </w:rPr>
        <w:t>—</w:t>
      </w:r>
      <w:r w:rsidR="00372542" w:rsidRPr="008D03A6">
        <w:rPr>
          <w:rFonts w:ascii="Crimson Text" w:hAnsi="Crimson Text"/>
          <w:color w:val="000000" w:themeColor="text1"/>
          <w:sz w:val="26"/>
          <w:szCs w:val="26"/>
        </w:rPr>
        <w:t xml:space="preserve">corrigió, </w:t>
      </w:r>
      <w:r w:rsidR="00292985" w:rsidRPr="008D03A6">
        <w:rPr>
          <w:rFonts w:ascii="Crimson Text" w:hAnsi="Crimson Text"/>
          <w:color w:val="000000" w:themeColor="text1"/>
          <w:sz w:val="26"/>
          <w:szCs w:val="26"/>
        </w:rPr>
        <w:t>sin vacilar</w:t>
      </w:r>
      <w:r w:rsidR="00372542" w:rsidRPr="008D03A6">
        <w:rPr>
          <w:rFonts w:ascii="Crimson Text" w:hAnsi="Crimson Text"/>
          <w:color w:val="000000" w:themeColor="text1"/>
          <w:sz w:val="26"/>
          <w:szCs w:val="26"/>
        </w:rPr>
        <w:t xml:space="preserve">. También él había </w:t>
      </w:r>
      <w:r w:rsidR="00292985" w:rsidRPr="008D03A6">
        <w:rPr>
          <w:rFonts w:ascii="Crimson Text" w:hAnsi="Crimson Text"/>
          <w:color w:val="000000" w:themeColor="text1"/>
          <w:sz w:val="26"/>
          <w:szCs w:val="26"/>
        </w:rPr>
        <w:t>notado</w:t>
      </w:r>
      <w:r w:rsidR="00372542" w:rsidRPr="008D03A6">
        <w:rPr>
          <w:rFonts w:ascii="Crimson Text" w:hAnsi="Crimson Text"/>
          <w:color w:val="000000" w:themeColor="text1"/>
          <w:sz w:val="26"/>
          <w:szCs w:val="26"/>
        </w:rPr>
        <w:t xml:space="preserve"> la equivocación, pero sabía que debía responder rápid</w:t>
      </w:r>
      <w:r w:rsidR="00172019" w:rsidRPr="008D03A6">
        <w:rPr>
          <w:rFonts w:ascii="Crimson Text" w:hAnsi="Crimson Text"/>
          <w:color w:val="000000" w:themeColor="text1"/>
          <w:sz w:val="26"/>
          <w:szCs w:val="26"/>
        </w:rPr>
        <w:t>o</w:t>
      </w:r>
      <w:r w:rsidR="00BC46A8" w:rsidRPr="008D03A6">
        <w:rPr>
          <w:rFonts w:ascii="Crimson Text" w:hAnsi="Crimson Text"/>
          <w:color w:val="000000" w:themeColor="text1"/>
          <w:sz w:val="26"/>
          <w:szCs w:val="26"/>
        </w:rPr>
        <w:t xml:space="preserve"> y de </w:t>
      </w:r>
      <w:r w:rsidR="00292985" w:rsidRPr="008D03A6">
        <w:rPr>
          <w:rFonts w:ascii="Crimson Text" w:hAnsi="Crimson Text"/>
          <w:color w:val="000000" w:themeColor="text1"/>
          <w:sz w:val="26"/>
          <w:szCs w:val="26"/>
        </w:rPr>
        <w:t>forma</w:t>
      </w:r>
      <w:r w:rsidR="00BC46A8" w:rsidRPr="008D03A6">
        <w:rPr>
          <w:rFonts w:ascii="Crimson Text" w:hAnsi="Crimson Text"/>
          <w:color w:val="000000" w:themeColor="text1"/>
          <w:sz w:val="26"/>
          <w:szCs w:val="26"/>
        </w:rPr>
        <w:t xml:space="preserve"> </w:t>
      </w:r>
      <w:r w:rsidR="008E0240" w:rsidRPr="008D03A6">
        <w:rPr>
          <w:rFonts w:ascii="Crimson Text" w:hAnsi="Crimson Text"/>
          <w:color w:val="000000" w:themeColor="text1"/>
          <w:sz w:val="26"/>
          <w:szCs w:val="26"/>
        </w:rPr>
        <w:t>convincente</w:t>
      </w:r>
      <w:r w:rsidR="00BC46A8" w:rsidRPr="008D03A6">
        <w:rPr>
          <w:rFonts w:ascii="Crimson Text" w:hAnsi="Crimson Text"/>
          <w:color w:val="000000" w:themeColor="text1"/>
          <w:sz w:val="26"/>
          <w:szCs w:val="26"/>
        </w:rPr>
        <w:t>.</w:t>
      </w:r>
    </w:p>
    <w:p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C46A8" w:rsidRPr="008D03A6">
        <w:rPr>
          <w:rFonts w:ascii="Crimson Text" w:hAnsi="Crimson Text"/>
          <w:color w:val="000000" w:themeColor="text1"/>
          <w:sz w:val="26"/>
          <w:szCs w:val="26"/>
        </w:rPr>
        <w:t>¿</w:t>
      </w:r>
      <w:proofErr w:type="gramEnd"/>
      <w:r w:rsidR="00BC46A8" w:rsidRPr="008D03A6">
        <w:rPr>
          <w:rFonts w:ascii="Crimson Text" w:hAnsi="Crimson Text"/>
          <w:color w:val="000000" w:themeColor="text1"/>
          <w:sz w:val="26"/>
          <w:szCs w:val="26"/>
        </w:rPr>
        <w:t xml:space="preserve">De qué color era? </w:t>
      </w:r>
      <w:r>
        <w:rPr>
          <w:rFonts w:ascii="Crimson Text" w:hAnsi="Crimson Text"/>
          <w:color w:val="000000" w:themeColor="text1"/>
          <w:sz w:val="26"/>
          <w:szCs w:val="26"/>
        </w:rPr>
        <w:t>—</w:t>
      </w:r>
      <w:del w:id="576" w:author="Paula Castrilli" w:date="2025-07-05T23:45:00Z">
        <w:r w:rsidR="00BC46A8" w:rsidRPr="008D03A6" w:rsidDel="004B05E9">
          <w:rPr>
            <w:rFonts w:ascii="Crimson Text" w:hAnsi="Crimson Text"/>
            <w:color w:val="000000" w:themeColor="text1"/>
            <w:sz w:val="26"/>
            <w:szCs w:val="26"/>
          </w:rPr>
          <w:delText>preguntó, con la</w:delText>
        </w:r>
      </w:del>
      <w:ins w:id="577" w:author="Paula Castrilli" w:date="2025-07-05T23:45:00Z">
        <w:r w:rsidR="004B05E9">
          <w:rPr>
            <w:rFonts w:ascii="Crimson Text" w:hAnsi="Crimson Text"/>
            <w:color w:val="000000" w:themeColor="text1"/>
            <w:sz w:val="26"/>
            <w:szCs w:val="26"/>
          </w:rPr>
          <w:t>La princesa tenía</w:t>
        </w:r>
      </w:ins>
      <w:r w:rsidR="00BC46A8" w:rsidRPr="008D03A6">
        <w:rPr>
          <w:rFonts w:ascii="Crimson Text" w:hAnsi="Crimson Text"/>
          <w:color w:val="000000" w:themeColor="text1"/>
          <w:sz w:val="26"/>
          <w:szCs w:val="26"/>
        </w:rPr>
        <w:t xml:space="preserve"> mirada perdida.</w:t>
      </w:r>
    </w:p>
    <w:p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C46A8" w:rsidRPr="008D03A6">
        <w:rPr>
          <w:rFonts w:ascii="Crimson Text" w:hAnsi="Crimson Text"/>
          <w:color w:val="000000" w:themeColor="text1"/>
          <w:sz w:val="26"/>
          <w:szCs w:val="26"/>
        </w:rPr>
        <w:t>¿</w:t>
      </w:r>
      <w:proofErr w:type="gramEnd"/>
      <w:r w:rsidR="00BC46A8" w:rsidRPr="008D03A6">
        <w:rPr>
          <w:rFonts w:ascii="Crimson Text" w:hAnsi="Crimson Text"/>
          <w:color w:val="000000" w:themeColor="text1"/>
          <w:sz w:val="26"/>
          <w:szCs w:val="26"/>
        </w:rPr>
        <w:t xml:space="preserve">Qué cosa? </w:t>
      </w:r>
      <w:r>
        <w:rPr>
          <w:rFonts w:ascii="Crimson Text" w:hAnsi="Crimson Text"/>
          <w:color w:val="000000" w:themeColor="text1"/>
          <w:sz w:val="26"/>
          <w:szCs w:val="26"/>
        </w:rPr>
        <w:t>—</w:t>
      </w:r>
      <w:del w:id="578" w:author="Paula Castrilli" w:date="2025-07-05T23:46:00Z">
        <w:r w:rsidR="00BC46A8" w:rsidRPr="008D03A6" w:rsidDel="004B05E9">
          <w:rPr>
            <w:rFonts w:ascii="Crimson Text" w:hAnsi="Crimson Text"/>
            <w:color w:val="000000" w:themeColor="text1"/>
            <w:sz w:val="26"/>
            <w:szCs w:val="26"/>
          </w:rPr>
          <w:delText>repreguntó, un poco fastidioso</w:delText>
        </w:r>
      </w:del>
      <w:ins w:id="579" w:author="Paula Castrilli" w:date="2025-07-05T23:46:00Z">
        <w:r w:rsidR="004B05E9">
          <w:rPr>
            <w:rFonts w:ascii="Crimson Text" w:hAnsi="Crimson Text"/>
            <w:color w:val="000000" w:themeColor="text1"/>
            <w:sz w:val="26"/>
            <w:szCs w:val="26"/>
          </w:rPr>
          <w:t>Estaba comenzando a notársele el fastidio ante las preguntas de la joven</w:t>
        </w:r>
      </w:ins>
      <w:r w:rsidR="00BC46A8" w:rsidRPr="008D03A6">
        <w:rPr>
          <w:rFonts w:ascii="Crimson Text" w:hAnsi="Crimson Text"/>
          <w:color w:val="000000" w:themeColor="text1"/>
          <w:sz w:val="26"/>
          <w:szCs w:val="26"/>
        </w:rPr>
        <w:t>.</w:t>
      </w:r>
    </w:p>
    <w:p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El dragón, ¿de qué color?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insistió</w:t>
      </w:r>
      <w:ins w:id="580" w:author="Paula Castrilli" w:date="2025-07-05T23:46:00Z">
        <w:r w:rsidR="004B05E9">
          <w:rPr>
            <w:rFonts w:ascii="Crimson Text" w:hAnsi="Crimson Text"/>
            <w:color w:val="000000" w:themeColor="text1"/>
            <w:sz w:val="26"/>
            <w:szCs w:val="26"/>
          </w:rPr>
          <w:t xml:space="preserve"> Elena</w:t>
        </w:r>
      </w:ins>
      <w:r w:rsidR="00BC46A8" w:rsidRPr="008D03A6">
        <w:rPr>
          <w:rFonts w:ascii="Crimson Text" w:hAnsi="Crimson Text"/>
          <w:color w:val="000000" w:themeColor="text1"/>
          <w:sz w:val="26"/>
          <w:szCs w:val="26"/>
        </w:rPr>
        <w:t>.</w:t>
      </w:r>
    </w:p>
    <w:p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Supongo que gris, estaba todo muy oscuro </w:t>
      </w: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lanzó</w:t>
      </w:r>
      <w:del w:id="581" w:author="Paula Castrilli" w:date="2025-07-06T00:01:00Z">
        <w:r w:rsidR="00BC46A8" w:rsidRPr="008D03A6" w:rsidDel="00CE47B8">
          <w:rPr>
            <w:rFonts w:ascii="Crimson Text" w:hAnsi="Crimson Text"/>
            <w:color w:val="000000" w:themeColor="text1"/>
            <w:sz w:val="26"/>
            <w:szCs w:val="26"/>
          </w:rPr>
          <w:delText>,</w:delText>
        </w:r>
      </w:del>
      <w:ins w:id="582" w:author="Paula Castrilli" w:date="2025-07-06T00:01:00Z">
        <w:r w:rsidR="00CE47B8">
          <w:rPr>
            <w:rFonts w:ascii="Crimson Text" w:hAnsi="Crimson Text"/>
            <w:color w:val="000000" w:themeColor="text1"/>
            <w:sz w:val="26"/>
            <w:szCs w:val="26"/>
          </w:rPr>
          <w:t xml:space="preserve"> ya que</w:t>
        </w:r>
      </w:ins>
      <w:r w:rsidR="00BC46A8" w:rsidRPr="008D03A6">
        <w:rPr>
          <w:rFonts w:ascii="Crimson Text" w:hAnsi="Crimson Text"/>
          <w:color w:val="000000" w:themeColor="text1"/>
          <w:sz w:val="26"/>
          <w:szCs w:val="26"/>
        </w:rPr>
        <w:t xml:space="preserve"> no recordaba si lo había mencionado anteriormente</w:t>
      </w:r>
      <w:del w:id="583" w:author="Paula Castrilli" w:date="2025-07-05T23:53:00Z">
        <w:r w:rsidR="00BC46A8" w:rsidRPr="008D03A6" w:rsidDel="004B05E9">
          <w:rPr>
            <w:rFonts w:ascii="Crimson Text" w:hAnsi="Crimson Text"/>
            <w:color w:val="000000" w:themeColor="text1"/>
            <w:sz w:val="26"/>
            <w:szCs w:val="26"/>
          </w:rPr>
          <w:delText>. Las</w:delText>
        </w:r>
      </w:del>
      <w:ins w:id="584" w:author="Paula Castrilli" w:date="2025-07-05T23:53:00Z">
        <w:r w:rsidR="004B05E9">
          <w:rPr>
            <w:rFonts w:ascii="Crimson Text" w:hAnsi="Crimson Text"/>
            <w:color w:val="000000" w:themeColor="text1"/>
            <w:sz w:val="26"/>
            <w:szCs w:val="26"/>
          </w:rPr>
          <w:t xml:space="preserve"> y las</w:t>
        </w:r>
      </w:ins>
      <w:r w:rsidR="00BC46A8" w:rsidRPr="008D03A6">
        <w:rPr>
          <w:rFonts w:ascii="Crimson Text" w:hAnsi="Crimson Text"/>
          <w:color w:val="000000" w:themeColor="text1"/>
          <w:sz w:val="26"/>
          <w:szCs w:val="26"/>
        </w:rPr>
        <w:t xml:space="preserve"> preguntas de Elena comenzaban a ponerlo incómodo. Antes de que </w:t>
      </w:r>
      <w:del w:id="585" w:author="Paula Castrilli" w:date="2025-07-05T23:53:00Z">
        <w:r w:rsidR="00BC46A8" w:rsidRPr="008D03A6" w:rsidDel="004B05E9">
          <w:rPr>
            <w:rFonts w:ascii="Crimson Text" w:hAnsi="Crimson Text"/>
            <w:color w:val="000000" w:themeColor="text1"/>
            <w:sz w:val="26"/>
            <w:szCs w:val="26"/>
          </w:rPr>
          <w:delText>empeore</w:delText>
        </w:r>
      </w:del>
      <w:ins w:id="586" w:author="Paula Castrilli" w:date="2025-07-05T23:53:00Z">
        <w:r w:rsidR="004B05E9">
          <w:rPr>
            <w:rFonts w:ascii="Crimson Text" w:hAnsi="Crimson Text"/>
            <w:color w:val="000000" w:themeColor="text1"/>
            <w:sz w:val="26"/>
            <w:szCs w:val="26"/>
          </w:rPr>
          <w:t>empeorara la situación</w:t>
        </w:r>
      </w:ins>
      <w:r w:rsidR="00BC46A8" w:rsidRPr="008D03A6">
        <w:rPr>
          <w:rFonts w:ascii="Crimson Text" w:hAnsi="Crimson Text"/>
          <w:color w:val="000000" w:themeColor="text1"/>
          <w:sz w:val="26"/>
          <w:szCs w:val="26"/>
        </w:rPr>
        <w:t>, intentó desviar el tema.</w:t>
      </w:r>
    </w:p>
    <w:p w:rsidR="00BC46A8" w:rsidRPr="008D03A6" w:rsidRDefault="00BC46A8" w:rsidP="005231E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92985" w:rsidRPr="008D03A6">
        <w:rPr>
          <w:rFonts w:ascii="Crimson Text" w:hAnsi="Crimson Text"/>
          <w:color w:val="000000" w:themeColor="text1"/>
          <w:sz w:val="26"/>
          <w:szCs w:val="26"/>
        </w:rPr>
        <w:t>Hablemos de otra cosa. ¿</w:t>
      </w:r>
      <w:r w:rsidRPr="008D03A6">
        <w:rPr>
          <w:rFonts w:ascii="Crimson Text" w:hAnsi="Crimson Text"/>
          <w:color w:val="000000" w:themeColor="text1"/>
          <w:sz w:val="26"/>
          <w:szCs w:val="26"/>
        </w:rPr>
        <w:t>S</w:t>
      </w:r>
      <w:r w:rsidR="00292985" w:rsidRPr="008D03A6">
        <w:rPr>
          <w:rFonts w:ascii="Crimson Text" w:hAnsi="Crimson Text"/>
          <w:color w:val="000000" w:themeColor="text1"/>
          <w:sz w:val="26"/>
          <w:szCs w:val="26"/>
        </w:rPr>
        <w:t>abías qu</w:t>
      </w:r>
      <w:r w:rsidR="00593FF1" w:rsidRPr="008D03A6">
        <w:rPr>
          <w:rFonts w:ascii="Crimson Text" w:hAnsi="Crimson Text"/>
          <w:color w:val="000000" w:themeColor="text1"/>
          <w:sz w:val="26"/>
          <w:szCs w:val="26"/>
        </w:rPr>
        <w:t>e</w:t>
      </w:r>
      <w:r w:rsidR="00292985" w:rsidRPr="008D03A6">
        <w:rPr>
          <w:rFonts w:ascii="Crimson Text" w:hAnsi="Crimson Text"/>
          <w:color w:val="000000" w:themeColor="text1"/>
          <w:sz w:val="26"/>
          <w:szCs w:val="26"/>
        </w:rPr>
        <w:t xml:space="preserve"> s</w:t>
      </w:r>
      <w:r w:rsidRPr="008D03A6">
        <w:rPr>
          <w:rFonts w:ascii="Crimson Text" w:hAnsi="Crimson Text"/>
          <w:color w:val="000000" w:themeColor="text1"/>
          <w:sz w:val="26"/>
          <w:szCs w:val="26"/>
        </w:rPr>
        <w:t xml:space="preserve">iempre me </w:t>
      </w:r>
      <w:r w:rsidR="00593FF1" w:rsidRPr="008D03A6">
        <w:rPr>
          <w:rFonts w:ascii="Crimson Text" w:hAnsi="Crimson Text"/>
          <w:color w:val="000000" w:themeColor="text1"/>
          <w:sz w:val="26"/>
          <w:szCs w:val="26"/>
        </w:rPr>
        <w:t>gustaron los</w:t>
      </w:r>
      <w:r w:rsidR="00292985" w:rsidRPr="008D03A6">
        <w:rPr>
          <w:rFonts w:ascii="Crimson Text" w:hAnsi="Crimson Text"/>
          <w:color w:val="000000" w:themeColor="text1"/>
          <w:sz w:val="26"/>
          <w:szCs w:val="26"/>
        </w:rPr>
        <w:t xml:space="preserve"> paseos</w:t>
      </w:r>
      <w:r w:rsidRPr="008D03A6">
        <w:rPr>
          <w:rFonts w:ascii="Crimson Text" w:hAnsi="Crimson Text"/>
          <w:color w:val="000000" w:themeColor="text1"/>
          <w:sz w:val="26"/>
          <w:szCs w:val="26"/>
        </w:rPr>
        <w:t xml:space="preserve"> por los jardines reales</w:t>
      </w:r>
      <w:r w:rsidR="00292985"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a sección de los rosales es mi favorita </w:t>
      </w:r>
      <w:r w:rsidR="001C5D2B">
        <w:rPr>
          <w:rFonts w:ascii="Crimson Text" w:hAnsi="Crimson Text"/>
          <w:color w:val="000000" w:themeColor="text1"/>
          <w:sz w:val="26"/>
          <w:szCs w:val="26"/>
        </w:rPr>
        <w:t>—</w:t>
      </w:r>
      <w:del w:id="587" w:author="Paula Castrilli" w:date="2025-07-06T00:01:00Z">
        <w:r w:rsidRPr="008D03A6" w:rsidDel="00CE47B8">
          <w:rPr>
            <w:rFonts w:ascii="Crimson Text" w:hAnsi="Crimson Text"/>
            <w:color w:val="000000" w:themeColor="text1"/>
            <w:sz w:val="26"/>
            <w:szCs w:val="26"/>
          </w:rPr>
          <w:delText>expresó, mi</w:delText>
        </w:r>
        <w:r w:rsidR="00593FF1" w:rsidRPr="008D03A6" w:rsidDel="00CE47B8">
          <w:rPr>
            <w:rFonts w:ascii="Crimson Text" w:hAnsi="Crimson Text"/>
            <w:color w:val="000000" w:themeColor="text1"/>
            <w:sz w:val="26"/>
            <w:szCs w:val="26"/>
          </w:rPr>
          <w:delText xml:space="preserve">entras </w:delText>
        </w:r>
        <w:r w:rsidR="00593FF1" w:rsidRPr="008D03A6" w:rsidDel="00CE47B8">
          <w:rPr>
            <w:rFonts w:ascii="Crimson Text" w:hAnsi="Crimson Text"/>
            <w:color w:val="000000" w:themeColor="text1"/>
            <w:sz w:val="26"/>
            <w:szCs w:val="26"/>
          </w:rPr>
          <w:lastRenderedPageBreak/>
          <w:delText>señalaba</w:delText>
        </w:r>
      </w:del>
      <w:ins w:id="588" w:author="Paula Castrilli" w:date="2025-07-06T00:01:00Z">
        <w:r w:rsidR="00CE47B8">
          <w:rPr>
            <w:rFonts w:ascii="Crimson Text" w:hAnsi="Crimson Text"/>
            <w:color w:val="000000" w:themeColor="text1"/>
            <w:sz w:val="26"/>
            <w:szCs w:val="26"/>
          </w:rPr>
          <w:t>señaló</w:t>
        </w:r>
      </w:ins>
      <w:r w:rsidR="00593FF1" w:rsidRPr="008D03A6">
        <w:rPr>
          <w:rFonts w:ascii="Crimson Text" w:hAnsi="Crimson Text"/>
          <w:color w:val="000000" w:themeColor="text1"/>
          <w:sz w:val="26"/>
          <w:szCs w:val="26"/>
        </w:rPr>
        <w:t xml:space="preserve"> con su dedo índice en</w:t>
      </w:r>
      <w:r w:rsidRPr="008D03A6">
        <w:rPr>
          <w:rFonts w:ascii="Crimson Text" w:hAnsi="Crimson Text"/>
          <w:color w:val="000000" w:themeColor="text1"/>
          <w:sz w:val="26"/>
          <w:szCs w:val="26"/>
        </w:rPr>
        <w:t xml:space="preserve"> dirección </w:t>
      </w:r>
      <w:r w:rsidR="00593FF1" w:rsidRPr="008D03A6">
        <w:rPr>
          <w:rFonts w:ascii="Crimson Text" w:hAnsi="Crimson Text"/>
          <w:color w:val="000000" w:themeColor="text1"/>
          <w:sz w:val="26"/>
          <w:szCs w:val="26"/>
        </w:rPr>
        <w:t>al lugar</w:t>
      </w:r>
      <w:r w:rsidRPr="008D03A6">
        <w:rPr>
          <w:rFonts w:ascii="Crimson Text" w:hAnsi="Crimson Text"/>
          <w:color w:val="000000" w:themeColor="text1"/>
          <w:sz w:val="26"/>
          <w:szCs w:val="26"/>
        </w:rPr>
        <w:t>, mostrándose conocedor del tema.</w:t>
      </w:r>
    </w:p>
    <w:p w:rsidR="00BC46A8" w:rsidRPr="008D03A6" w:rsidRDefault="001C5D2B" w:rsidP="005231E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No </w:t>
      </w:r>
      <w:r w:rsidR="00593FF1" w:rsidRPr="008D03A6">
        <w:rPr>
          <w:rFonts w:ascii="Crimson Text" w:hAnsi="Crimson Text"/>
          <w:color w:val="000000" w:themeColor="text1"/>
          <w:sz w:val="26"/>
          <w:szCs w:val="26"/>
        </w:rPr>
        <w:t>hubiera imaginado</w:t>
      </w:r>
      <w:r w:rsidR="00BC46A8" w:rsidRPr="008D03A6">
        <w:rPr>
          <w:rFonts w:ascii="Crimson Text" w:hAnsi="Crimson Text"/>
          <w:color w:val="000000" w:themeColor="text1"/>
          <w:sz w:val="26"/>
          <w:szCs w:val="26"/>
        </w:rPr>
        <w:t xml:space="preserve"> que te gustaban las flores, me sorprende ese lado sensible en un guerrero </w:t>
      </w:r>
      <w:r>
        <w:rPr>
          <w:rFonts w:ascii="Crimson Text" w:hAnsi="Crimson Text"/>
          <w:color w:val="000000" w:themeColor="text1"/>
          <w:sz w:val="26"/>
          <w:szCs w:val="26"/>
        </w:rPr>
        <w:t>—</w:t>
      </w:r>
      <w:r w:rsidR="00593FF1" w:rsidRPr="008D03A6">
        <w:rPr>
          <w:rFonts w:ascii="Crimson Text" w:hAnsi="Crimson Text"/>
          <w:color w:val="000000" w:themeColor="text1"/>
          <w:sz w:val="26"/>
          <w:szCs w:val="26"/>
        </w:rPr>
        <w:t>se burló</w:t>
      </w:r>
      <w:r w:rsidR="00BC46A8" w:rsidRPr="008D03A6">
        <w:rPr>
          <w:rFonts w:ascii="Crimson Text" w:hAnsi="Crimson Text"/>
          <w:color w:val="000000" w:themeColor="text1"/>
          <w:sz w:val="26"/>
          <w:szCs w:val="26"/>
        </w:rPr>
        <w:t xml:space="preserve">, </w:t>
      </w:r>
      <w:del w:id="589" w:author="Paula Castrilli" w:date="2025-07-06T00:01:00Z">
        <w:r w:rsidR="00BC46A8" w:rsidRPr="008D03A6" w:rsidDel="00CE47B8">
          <w:rPr>
            <w:rFonts w:ascii="Crimson Text" w:hAnsi="Crimson Text"/>
            <w:color w:val="000000" w:themeColor="text1"/>
            <w:sz w:val="26"/>
            <w:szCs w:val="26"/>
          </w:rPr>
          <w:delText>para seguirle</w:delText>
        </w:r>
      </w:del>
      <w:ins w:id="590" w:author="Paula Castrilli" w:date="2025-07-06T00:01:00Z">
        <w:r w:rsidR="00CE47B8">
          <w:rPr>
            <w:rFonts w:ascii="Crimson Text" w:hAnsi="Crimson Text"/>
            <w:color w:val="000000" w:themeColor="text1"/>
            <w:sz w:val="26"/>
            <w:szCs w:val="26"/>
          </w:rPr>
          <w:t>siguiéndole</w:t>
        </w:r>
      </w:ins>
      <w:r w:rsidR="00BC46A8" w:rsidRPr="008D03A6">
        <w:rPr>
          <w:rFonts w:ascii="Crimson Text" w:hAnsi="Crimson Text"/>
          <w:color w:val="000000" w:themeColor="text1"/>
          <w:sz w:val="26"/>
          <w:szCs w:val="26"/>
        </w:rPr>
        <w:t xml:space="preserve"> la corriente.</w:t>
      </w:r>
    </w:p>
    <w:p w:rsidR="00FF7CB3" w:rsidRPr="008D03A6" w:rsidRDefault="001C5D2B" w:rsidP="00FF7CB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C46A8" w:rsidRPr="008D03A6">
        <w:rPr>
          <w:rFonts w:ascii="Crimson Text" w:hAnsi="Crimson Text"/>
          <w:color w:val="000000" w:themeColor="text1"/>
          <w:sz w:val="26"/>
          <w:szCs w:val="26"/>
        </w:rPr>
        <w:t xml:space="preserve">Lo tengo permitido, </w:t>
      </w:r>
      <w:r w:rsidR="00593FF1" w:rsidRPr="008D03A6">
        <w:rPr>
          <w:rFonts w:ascii="Crimson Text" w:hAnsi="Crimson Text"/>
          <w:color w:val="000000" w:themeColor="text1"/>
          <w:sz w:val="26"/>
          <w:szCs w:val="26"/>
        </w:rPr>
        <w:t>pues</w:t>
      </w:r>
      <w:r w:rsidR="00BC46A8" w:rsidRPr="008D03A6">
        <w:rPr>
          <w:rFonts w:ascii="Crimson Text" w:hAnsi="Crimson Text"/>
          <w:color w:val="000000" w:themeColor="text1"/>
          <w:sz w:val="26"/>
          <w:szCs w:val="26"/>
        </w:rPr>
        <w:t xml:space="preserve"> no soy un guerrero, ya lo dijo Klaus </w:t>
      </w:r>
      <w:r>
        <w:rPr>
          <w:rFonts w:ascii="Crimson Text" w:hAnsi="Crimson Text"/>
          <w:color w:val="000000" w:themeColor="text1"/>
          <w:sz w:val="26"/>
          <w:szCs w:val="26"/>
        </w:rPr>
        <w:t>—</w:t>
      </w:r>
      <w:del w:id="591" w:author="Paula Castrilli" w:date="2025-07-06T00:01:00Z">
        <w:r w:rsidR="00593FF1" w:rsidRPr="008D03A6" w:rsidDel="00CE47B8">
          <w:rPr>
            <w:rFonts w:ascii="Crimson Text" w:hAnsi="Crimson Text"/>
            <w:color w:val="000000" w:themeColor="text1"/>
            <w:sz w:val="26"/>
            <w:szCs w:val="26"/>
          </w:rPr>
          <w:delText>ironizó</w:delText>
        </w:r>
        <w:r w:rsidR="00BC46A8" w:rsidRPr="008D03A6" w:rsidDel="00CE47B8">
          <w:rPr>
            <w:rFonts w:ascii="Crimson Text" w:hAnsi="Crimson Text"/>
            <w:color w:val="000000" w:themeColor="text1"/>
            <w:sz w:val="26"/>
            <w:szCs w:val="26"/>
          </w:rPr>
          <w:delText>, y rio</w:delText>
        </w:r>
      </w:del>
      <w:ins w:id="592" w:author="Paula Castrilli" w:date="2025-07-06T00:01:00Z">
        <w:r w:rsidR="00CE47B8">
          <w:rPr>
            <w:rFonts w:ascii="Crimson Text" w:hAnsi="Crimson Text"/>
            <w:color w:val="000000" w:themeColor="text1"/>
            <w:sz w:val="26"/>
            <w:szCs w:val="26"/>
          </w:rPr>
          <w:t xml:space="preserve">la ironía se </w:t>
        </w:r>
      </w:ins>
      <w:ins w:id="593" w:author="Paula Castrilli" w:date="2025-07-06T00:02:00Z">
        <w:r w:rsidR="00CE47B8">
          <w:rPr>
            <w:rFonts w:ascii="Crimson Text" w:hAnsi="Crimson Text"/>
            <w:color w:val="000000" w:themeColor="text1"/>
            <w:sz w:val="26"/>
            <w:szCs w:val="26"/>
          </w:rPr>
          <w:t>dejaba traslucir</w:t>
        </w:r>
      </w:ins>
      <w:ins w:id="594" w:author="Paula Castrilli" w:date="2025-07-06T00:01:00Z">
        <w:r w:rsidR="00CE47B8">
          <w:rPr>
            <w:rFonts w:ascii="Crimson Text" w:hAnsi="Crimson Text"/>
            <w:color w:val="000000" w:themeColor="text1"/>
            <w:sz w:val="26"/>
            <w:szCs w:val="26"/>
          </w:rPr>
          <w:t xml:space="preserve"> en su voz a pesar de que estaba riendo mientras lo decía</w:t>
        </w:r>
      </w:ins>
      <w:r w:rsidR="00BC46A8" w:rsidRPr="008D03A6">
        <w:rPr>
          <w:rFonts w:ascii="Crimson Text" w:hAnsi="Crimson Text"/>
          <w:color w:val="000000" w:themeColor="text1"/>
          <w:sz w:val="26"/>
          <w:szCs w:val="26"/>
        </w:rPr>
        <w:t xml:space="preserve">. Elena </w:t>
      </w:r>
      <w:r w:rsidR="00593FF1" w:rsidRPr="008D03A6">
        <w:rPr>
          <w:rFonts w:ascii="Crimson Text" w:hAnsi="Crimson Text"/>
          <w:color w:val="000000" w:themeColor="text1"/>
          <w:sz w:val="26"/>
          <w:szCs w:val="26"/>
        </w:rPr>
        <w:t>se sumó a las risas, y e</w:t>
      </w:r>
      <w:r w:rsidR="00BC46A8" w:rsidRPr="008D03A6">
        <w:rPr>
          <w:rFonts w:ascii="Crimson Text" w:hAnsi="Crimson Text"/>
          <w:color w:val="000000" w:themeColor="text1"/>
          <w:sz w:val="26"/>
          <w:szCs w:val="26"/>
        </w:rPr>
        <w:t xml:space="preserve">l clima se </w:t>
      </w:r>
      <w:del w:id="595" w:author="Paula Castrilli" w:date="2025-07-06T00:02:00Z">
        <w:r w:rsidR="00BC46A8" w:rsidRPr="008D03A6" w:rsidDel="00CE47B8">
          <w:rPr>
            <w:rFonts w:ascii="Crimson Text" w:hAnsi="Crimson Text"/>
            <w:color w:val="000000" w:themeColor="text1"/>
            <w:sz w:val="26"/>
            <w:szCs w:val="26"/>
          </w:rPr>
          <w:delText>distend</w:delText>
        </w:r>
        <w:r w:rsidR="00593FF1" w:rsidRPr="008D03A6" w:rsidDel="00CE47B8">
          <w:rPr>
            <w:rFonts w:ascii="Crimson Text" w:hAnsi="Crimson Text"/>
            <w:color w:val="000000" w:themeColor="text1"/>
            <w:sz w:val="26"/>
            <w:szCs w:val="26"/>
          </w:rPr>
          <w:delText>ió</w:delText>
        </w:r>
        <w:r w:rsidR="00FF7CB3" w:rsidRPr="008D03A6" w:rsidDel="00CE47B8">
          <w:rPr>
            <w:rFonts w:ascii="Crimson Text" w:hAnsi="Crimson Text"/>
            <w:color w:val="000000" w:themeColor="text1"/>
            <w:sz w:val="26"/>
            <w:szCs w:val="26"/>
          </w:rPr>
          <w:delText xml:space="preserve"> </w:delText>
        </w:r>
      </w:del>
      <w:ins w:id="596" w:author="Paula Castrilli" w:date="2025-07-06T00:02:00Z">
        <w:r w:rsidR="00CE47B8">
          <w:rPr>
            <w:rFonts w:ascii="Crimson Text" w:hAnsi="Crimson Text"/>
            <w:color w:val="000000" w:themeColor="text1"/>
            <w:sz w:val="26"/>
            <w:szCs w:val="26"/>
          </w:rPr>
          <w:t>relajó</w:t>
        </w:r>
        <w:r w:rsidR="00CE47B8" w:rsidRPr="008D03A6">
          <w:rPr>
            <w:rFonts w:ascii="Crimson Text" w:hAnsi="Crimson Text"/>
            <w:color w:val="000000" w:themeColor="text1"/>
            <w:sz w:val="26"/>
            <w:szCs w:val="26"/>
          </w:rPr>
          <w:t xml:space="preserve"> </w:t>
        </w:r>
      </w:ins>
      <w:r w:rsidR="00FF7CB3" w:rsidRPr="008D03A6">
        <w:rPr>
          <w:rFonts w:ascii="Crimson Text" w:hAnsi="Crimson Text"/>
          <w:color w:val="000000" w:themeColor="text1"/>
          <w:sz w:val="26"/>
          <w:szCs w:val="26"/>
        </w:rPr>
        <w:t>un poco</w:t>
      </w: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 xml:space="preserve">. Si me acompañas puedo </w:t>
      </w:r>
      <w:r w:rsidR="00593FF1" w:rsidRPr="008D03A6">
        <w:rPr>
          <w:rFonts w:ascii="Crimson Text" w:hAnsi="Crimson Text"/>
          <w:color w:val="000000" w:themeColor="text1"/>
          <w:sz w:val="26"/>
          <w:szCs w:val="26"/>
        </w:rPr>
        <w:t>contarte más</w:t>
      </w:r>
      <w:r w:rsidR="00FF7CB3" w:rsidRPr="008D03A6">
        <w:rPr>
          <w:rFonts w:ascii="Crimson Text" w:hAnsi="Crimson Text"/>
          <w:color w:val="000000" w:themeColor="text1"/>
          <w:sz w:val="26"/>
          <w:szCs w:val="26"/>
        </w:rPr>
        <w:t xml:space="preserve"> </w:t>
      </w:r>
      <w:r w:rsidR="00172019" w:rsidRPr="008D03A6">
        <w:rPr>
          <w:rFonts w:ascii="Crimson Text" w:hAnsi="Crimson Text"/>
          <w:color w:val="000000" w:themeColor="text1"/>
          <w:sz w:val="26"/>
          <w:szCs w:val="26"/>
        </w:rPr>
        <w:t xml:space="preserve">acerca </w:t>
      </w:r>
      <w:r w:rsidR="00FF7CB3" w:rsidRPr="008D03A6">
        <w:rPr>
          <w:rFonts w:ascii="Crimson Text" w:hAnsi="Crimson Text"/>
          <w:color w:val="000000" w:themeColor="text1"/>
          <w:sz w:val="26"/>
          <w:szCs w:val="26"/>
        </w:rPr>
        <w:t xml:space="preserve">de ellas, te sorprenderé </w:t>
      </w:r>
      <w:r>
        <w:rPr>
          <w:rFonts w:ascii="Crimson Text" w:hAnsi="Crimson Text"/>
          <w:color w:val="000000" w:themeColor="text1"/>
          <w:sz w:val="26"/>
          <w:szCs w:val="26"/>
        </w:rPr>
        <w:t>—</w:t>
      </w:r>
      <w:del w:id="597" w:author="Paula Castrilli" w:date="2025-07-06T00:02:00Z">
        <w:r w:rsidR="00B2570B" w:rsidRPr="008D03A6" w:rsidDel="00CE47B8">
          <w:rPr>
            <w:rFonts w:ascii="Crimson Text" w:hAnsi="Crimson Text"/>
            <w:color w:val="000000" w:themeColor="text1"/>
            <w:sz w:val="26"/>
            <w:szCs w:val="26"/>
          </w:rPr>
          <w:delText>insinuó</w:delText>
        </w:r>
      </w:del>
      <w:ins w:id="598" w:author="Paula Castrilli" w:date="2025-07-06T00:02:00Z">
        <w:r w:rsidR="00CE47B8">
          <w:rPr>
            <w:rFonts w:ascii="Crimson Text" w:hAnsi="Crimson Text"/>
            <w:color w:val="000000" w:themeColor="text1"/>
            <w:sz w:val="26"/>
            <w:szCs w:val="26"/>
          </w:rPr>
          <w:t>la instó</w:t>
        </w:r>
      </w:ins>
      <w:r w:rsidR="00FF7CB3" w:rsidRPr="008D03A6">
        <w:rPr>
          <w:rFonts w:ascii="Crimson Text" w:hAnsi="Crimson Text"/>
          <w:color w:val="000000" w:themeColor="text1"/>
          <w:sz w:val="26"/>
          <w:szCs w:val="26"/>
        </w:rPr>
        <w:t>, y le tendió la mano a la princesa</w:t>
      </w:r>
      <w:ins w:id="599" w:author="Paula Castrilli" w:date="2025-07-06T00:02:00Z">
        <w:r w:rsidR="00CE47B8">
          <w:rPr>
            <w:rFonts w:ascii="Crimson Text" w:hAnsi="Crimson Text"/>
            <w:color w:val="000000" w:themeColor="text1"/>
            <w:sz w:val="26"/>
            <w:szCs w:val="26"/>
          </w:rPr>
          <w:t xml:space="preserve"> en una invitación</w:t>
        </w:r>
      </w:ins>
      <w:r w:rsidR="00FF7CB3" w:rsidRPr="008D03A6">
        <w:rPr>
          <w:rFonts w:ascii="Crimson Text" w:hAnsi="Crimson Text"/>
          <w:color w:val="000000" w:themeColor="text1"/>
          <w:sz w:val="26"/>
          <w:szCs w:val="26"/>
        </w:rPr>
        <w:t xml:space="preserve"> para que se levantara.</w:t>
      </w:r>
    </w:p>
    <w:p w:rsidR="00BC46A8" w:rsidRPr="008D03A6" w:rsidRDefault="00FF7CB3" w:rsidP="00BC46A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accedió y junto</w:t>
      </w:r>
      <w:r w:rsidR="00847CE1"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fueron a recorrer la siguiente sección del jardín</w:t>
      </w:r>
      <w:r w:rsidR="00172019" w:rsidRPr="008D03A6">
        <w:rPr>
          <w:rFonts w:ascii="Crimson Text" w:hAnsi="Crimson Text"/>
          <w:color w:val="000000" w:themeColor="text1"/>
          <w:sz w:val="26"/>
          <w:szCs w:val="26"/>
        </w:rPr>
        <w:t>. Allí</w:t>
      </w:r>
      <w:del w:id="600" w:author="Paula Castrilli" w:date="2025-07-06T00:05:00Z">
        <w:r w:rsidR="00172019" w:rsidRPr="008D03A6" w:rsidDel="00CE47B8">
          <w:rPr>
            <w:rFonts w:ascii="Crimson Text" w:hAnsi="Crimson Text"/>
            <w:color w:val="000000" w:themeColor="text1"/>
            <w:sz w:val="26"/>
            <w:szCs w:val="26"/>
          </w:rPr>
          <w:delText>,</w:delText>
        </w:r>
      </w:del>
      <w:r w:rsidR="00172019" w:rsidRPr="008D03A6">
        <w:rPr>
          <w:rFonts w:ascii="Crimson Text" w:hAnsi="Crimson Text"/>
          <w:color w:val="000000" w:themeColor="text1"/>
          <w:sz w:val="26"/>
          <w:szCs w:val="26"/>
        </w:rPr>
        <w:t xml:space="preserve"> se encontraba la rosaleda</w:t>
      </w:r>
      <w:r w:rsidRPr="008D03A6">
        <w:rPr>
          <w:rFonts w:ascii="Crimson Text" w:hAnsi="Crimson Text"/>
          <w:color w:val="000000" w:themeColor="text1"/>
          <w:sz w:val="26"/>
          <w:szCs w:val="26"/>
        </w:rPr>
        <w:t xml:space="preserve">, </w:t>
      </w:r>
      <w:r w:rsidR="00172019"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mismo</w:t>
      </w:r>
      <w:r w:rsidR="00172019" w:rsidRPr="008D03A6">
        <w:rPr>
          <w:rFonts w:ascii="Crimson Text" w:hAnsi="Crimson Text"/>
          <w:color w:val="000000" w:themeColor="text1"/>
          <w:sz w:val="26"/>
          <w:szCs w:val="26"/>
        </w:rPr>
        <w:t xml:space="preserve"> espacio</w:t>
      </w:r>
      <w:r w:rsidRPr="008D03A6">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8D03A6">
        <w:rPr>
          <w:rFonts w:ascii="Crimson Text" w:hAnsi="Crimson Text"/>
          <w:color w:val="000000" w:themeColor="text1"/>
          <w:sz w:val="26"/>
          <w:szCs w:val="26"/>
        </w:rPr>
        <w:t>detalles y curiosidades</w:t>
      </w:r>
      <w:ins w:id="601" w:author="Paula Castrilli" w:date="2025-07-06T00:06:00Z">
        <w:r w:rsidR="00CE47B8">
          <w:rPr>
            <w:rFonts w:ascii="Crimson Text" w:hAnsi="Crimson Text"/>
            <w:color w:val="000000" w:themeColor="text1"/>
            <w:sz w:val="26"/>
            <w:szCs w:val="26"/>
          </w:rPr>
          <w:t xml:space="preserve"> de cada una de las variedades con las que se iban encontrando</w:t>
        </w:r>
      </w:ins>
      <w:r w:rsidRPr="008D03A6">
        <w:rPr>
          <w:rFonts w:ascii="Crimson Text" w:hAnsi="Crimson Text"/>
          <w:color w:val="000000" w:themeColor="text1"/>
          <w:sz w:val="26"/>
          <w:szCs w:val="26"/>
        </w:rPr>
        <w:t xml:space="preserve">, y logró sorprender a la princesa, esta vez, con algo </w:t>
      </w:r>
      <w:r w:rsidR="00815A9C" w:rsidRPr="008D03A6">
        <w:rPr>
          <w:rFonts w:ascii="Crimson Text" w:hAnsi="Crimson Text"/>
          <w:color w:val="000000" w:themeColor="text1"/>
          <w:sz w:val="26"/>
          <w:szCs w:val="26"/>
        </w:rPr>
        <w:t>verídico</w:t>
      </w:r>
      <w:r w:rsidRPr="008D03A6">
        <w:rPr>
          <w:rFonts w:ascii="Crimson Text" w:hAnsi="Crimson Text"/>
          <w:color w:val="000000" w:themeColor="text1"/>
          <w:sz w:val="26"/>
          <w:szCs w:val="26"/>
        </w:rPr>
        <w:t xml:space="preserve">. Había </w:t>
      </w:r>
      <w:r w:rsidR="00815A9C" w:rsidRPr="008D03A6">
        <w:rPr>
          <w:rFonts w:ascii="Crimson Text" w:hAnsi="Crimson Text"/>
          <w:color w:val="000000" w:themeColor="text1"/>
          <w:sz w:val="26"/>
          <w:szCs w:val="26"/>
        </w:rPr>
        <w:t>conseguido</w:t>
      </w:r>
      <w:r w:rsidRPr="008D03A6">
        <w:rPr>
          <w:rFonts w:ascii="Crimson Text" w:hAnsi="Crimson Text"/>
          <w:color w:val="000000" w:themeColor="text1"/>
          <w:sz w:val="26"/>
          <w:szCs w:val="26"/>
        </w:rPr>
        <w:t xml:space="preserve"> mejorar el ánimo de Elena</w:t>
      </w:r>
      <w:del w:id="602" w:author="Paula Castrilli" w:date="2025-07-06T00:07:00Z">
        <w:r w:rsidRPr="008D03A6" w:rsidDel="00CE47B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que se olvidara de Eros por un rato, eso lo reconfortaba bastante.</w:t>
      </w:r>
    </w:p>
    <w:p w:rsidR="0053232B" w:rsidRPr="008D03A6" w:rsidRDefault="001C5D2B" w:rsidP="00BC46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 xml:space="preserve">Aquella de allí es mi </w:t>
      </w:r>
      <w:r w:rsidR="008E0240" w:rsidRPr="008D03A6">
        <w:rPr>
          <w:rFonts w:ascii="Crimson Text" w:hAnsi="Crimson Text"/>
          <w:color w:val="000000" w:themeColor="text1"/>
          <w:sz w:val="26"/>
          <w:szCs w:val="26"/>
        </w:rPr>
        <w:t>preferida</w:t>
      </w:r>
      <w:r w:rsidR="00FF7CB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anunció, haciendo referencia a una rosa de grandes pétalos rojos, que tenía unas manchas blancas muy llamativas</w:t>
      </w:r>
      <w:del w:id="603" w:author="Paula Castrilli" w:date="2025-07-06T00:08:00Z">
        <w:r w:rsidR="00FF7CB3" w:rsidRPr="008D03A6" w:rsidDel="00CE47B8">
          <w:rPr>
            <w:rFonts w:ascii="Crimson Text" w:hAnsi="Crimson Text"/>
            <w:color w:val="000000" w:themeColor="text1"/>
            <w:sz w:val="26"/>
            <w:szCs w:val="26"/>
          </w:rPr>
          <w:delText xml:space="preserve">, era </w:delText>
        </w:r>
        <w:r w:rsidR="0053232B" w:rsidRPr="008D03A6" w:rsidDel="00CE47B8">
          <w:rPr>
            <w:rFonts w:ascii="Crimson Text" w:hAnsi="Crimson Text"/>
            <w:color w:val="000000" w:themeColor="text1"/>
            <w:sz w:val="26"/>
            <w:szCs w:val="26"/>
          </w:rPr>
          <w:delText>preciosa y elegante</w:delText>
        </w:r>
      </w:del>
      <w:r w:rsidR="00FF7CB3" w:rsidRPr="008D03A6">
        <w:rPr>
          <w:rFonts w:ascii="Crimson Text" w:hAnsi="Crimson Text"/>
          <w:color w:val="000000" w:themeColor="text1"/>
          <w:sz w:val="26"/>
          <w:szCs w:val="26"/>
        </w:rPr>
        <w:t xml:space="preserve">. Ambos se acercaron a la flor, y </w:t>
      </w:r>
      <w:del w:id="604" w:author="Paula Castrilli" w:date="2025-07-06T00:08:00Z">
        <w:r w:rsidR="00815A9C" w:rsidRPr="008D03A6" w:rsidDel="00CE47B8">
          <w:rPr>
            <w:rFonts w:ascii="Crimson Text" w:hAnsi="Crimson Text"/>
            <w:color w:val="000000" w:themeColor="text1"/>
            <w:sz w:val="26"/>
            <w:szCs w:val="26"/>
          </w:rPr>
          <w:delText>continuo</w:delText>
        </w:r>
      </w:del>
      <w:ins w:id="605" w:author="Paula Castrilli" w:date="2025-07-06T00:08:00Z">
        <w:r w:rsidR="00CE47B8">
          <w:rPr>
            <w:rFonts w:ascii="Crimson Text" w:hAnsi="Crimson Text"/>
            <w:color w:val="000000" w:themeColor="text1"/>
            <w:sz w:val="26"/>
            <w:szCs w:val="26"/>
          </w:rPr>
          <w:t>él añadió</w:t>
        </w:r>
      </w:ins>
      <w:r>
        <w:rPr>
          <w:rFonts w:ascii="Crimson Text" w:hAnsi="Crimson Text"/>
          <w:color w:val="000000" w:themeColor="text1"/>
          <w:sz w:val="26"/>
          <w:szCs w:val="26"/>
        </w:rPr>
        <w:t>—</w:t>
      </w:r>
      <w:r w:rsidR="00FF7CB3" w:rsidRPr="008D03A6">
        <w:rPr>
          <w:rFonts w:ascii="Crimson Text" w:hAnsi="Crimson Text"/>
          <w:color w:val="000000" w:themeColor="text1"/>
          <w:sz w:val="26"/>
          <w:szCs w:val="26"/>
        </w:rPr>
        <w:t>.</w:t>
      </w:r>
      <w:r w:rsidR="0053232B" w:rsidRPr="008D03A6">
        <w:rPr>
          <w:rFonts w:ascii="Crimson Text" w:hAnsi="Crimson Text"/>
          <w:color w:val="000000" w:themeColor="text1"/>
          <w:sz w:val="26"/>
          <w:szCs w:val="26"/>
        </w:rPr>
        <w:t xml:space="preserve"> </w:t>
      </w:r>
      <w:del w:id="606" w:author="Paula Castrilli" w:date="2025-07-06T00:08:00Z">
        <w:r w:rsidR="0053232B" w:rsidRPr="008D03A6" w:rsidDel="00CE47B8">
          <w:rPr>
            <w:rFonts w:ascii="Crimson Text" w:hAnsi="Crimson Text"/>
            <w:color w:val="000000" w:themeColor="text1"/>
            <w:sz w:val="26"/>
            <w:szCs w:val="26"/>
          </w:rPr>
          <w:delText>Sabías</w:delText>
        </w:r>
      </w:del>
      <w:ins w:id="607" w:author="Paula Castrilli" w:date="2025-07-06T00:08:00Z">
        <w:r w:rsidR="00CE47B8">
          <w:rPr>
            <w:rFonts w:ascii="Crimson Text" w:hAnsi="Crimson Text"/>
            <w:color w:val="000000" w:themeColor="text1"/>
            <w:sz w:val="26"/>
            <w:szCs w:val="26"/>
          </w:rPr>
          <w:t>Sabes,</w:t>
        </w:r>
      </w:ins>
      <w:r w:rsidR="0053232B" w:rsidRPr="008D03A6">
        <w:rPr>
          <w:rFonts w:ascii="Crimson Text" w:hAnsi="Crimson Text"/>
          <w:color w:val="000000" w:themeColor="text1"/>
          <w:sz w:val="26"/>
          <w:szCs w:val="26"/>
        </w:rPr>
        <w:t xml:space="preserve"> </w:t>
      </w:r>
      <w:del w:id="608" w:author="Paula Castrilli" w:date="2025-07-06T00:08:00Z">
        <w:r w:rsidR="0053232B" w:rsidRPr="008D03A6" w:rsidDel="00CE47B8">
          <w:rPr>
            <w:rFonts w:ascii="Crimson Text" w:hAnsi="Crimson Text"/>
            <w:color w:val="000000" w:themeColor="text1"/>
            <w:sz w:val="26"/>
            <w:szCs w:val="26"/>
          </w:rPr>
          <w:delText xml:space="preserve">que </w:delText>
        </w:r>
      </w:del>
      <w:r w:rsidR="0053232B" w:rsidRPr="008D03A6">
        <w:rPr>
          <w:rFonts w:ascii="Crimson Text" w:hAnsi="Crimson Text"/>
          <w:color w:val="000000" w:themeColor="text1"/>
          <w:sz w:val="26"/>
          <w:szCs w:val="26"/>
        </w:rPr>
        <w:t>me recuerda mucho a ti.</w:t>
      </w:r>
    </w:p>
    <w:p w:rsidR="0053232B" w:rsidRPr="008D03A6" w:rsidRDefault="001C5D2B" w:rsidP="00BC46A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3232B" w:rsidRPr="008D03A6">
        <w:rPr>
          <w:rFonts w:ascii="Crimson Text" w:hAnsi="Crimson Text"/>
          <w:color w:val="000000" w:themeColor="text1"/>
          <w:sz w:val="26"/>
          <w:szCs w:val="26"/>
        </w:rPr>
        <w:t>¿</w:t>
      </w:r>
      <w:proofErr w:type="gramEnd"/>
      <w:r w:rsidR="0053232B" w:rsidRPr="008D03A6">
        <w:rPr>
          <w:rFonts w:ascii="Crimson Text" w:hAnsi="Crimson Text"/>
          <w:color w:val="000000" w:themeColor="text1"/>
          <w:sz w:val="26"/>
          <w:szCs w:val="26"/>
        </w:rPr>
        <w:t xml:space="preserve">Por qué a mí? </w:t>
      </w:r>
      <w:r>
        <w:rPr>
          <w:rFonts w:ascii="Crimson Text" w:hAnsi="Crimson Text"/>
          <w:color w:val="000000" w:themeColor="text1"/>
          <w:sz w:val="26"/>
          <w:szCs w:val="26"/>
        </w:rPr>
        <w:t>—</w:t>
      </w:r>
      <w:r w:rsidR="0053232B" w:rsidRPr="008D03A6">
        <w:rPr>
          <w:rFonts w:ascii="Crimson Text" w:hAnsi="Crimson Text"/>
          <w:color w:val="000000" w:themeColor="text1"/>
          <w:sz w:val="26"/>
          <w:szCs w:val="26"/>
        </w:rPr>
        <w:t>dijo, sorprendida.</w:t>
      </w:r>
    </w:p>
    <w:p w:rsidR="00492ED8" w:rsidRPr="008D03A6" w:rsidRDefault="001C5D2B" w:rsidP="00BC46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F7CB3" w:rsidRPr="008D03A6">
        <w:rPr>
          <w:rFonts w:ascii="Crimson Text" w:hAnsi="Crimson Text"/>
          <w:color w:val="000000" w:themeColor="text1"/>
          <w:sz w:val="26"/>
          <w:szCs w:val="26"/>
        </w:rPr>
        <w:t>Es muy hermosa</w:t>
      </w:r>
      <w:r w:rsidR="00492ED8" w:rsidRPr="008D03A6">
        <w:rPr>
          <w:rFonts w:ascii="Crimson Text" w:hAnsi="Crimson Text"/>
          <w:color w:val="000000" w:themeColor="text1"/>
          <w:sz w:val="26"/>
          <w:szCs w:val="26"/>
        </w:rPr>
        <w:t xml:space="preserve"> y elegante</w:t>
      </w:r>
      <w:r w:rsidR="00FF7CB3" w:rsidRPr="008D03A6">
        <w:rPr>
          <w:rFonts w:ascii="Crimson Text" w:hAnsi="Crimson Text"/>
          <w:color w:val="000000" w:themeColor="text1"/>
          <w:sz w:val="26"/>
          <w:szCs w:val="26"/>
        </w:rPr>
        <w:t xml:space="preserve">, </w:t>
      </w:r>
      <w:r w:rsidR="00492ED8" w:rsidRPr="008D03A6">
        <w:rPr>
          <w:rFonts w:ascii="Crimson Text" w:hAnsi="Crimson Text"/>
          <w:color w:val="000000" w:themeColor="text1"/>
          <w:sz w:val="26"/>
          <w:szCs w:val="26"/>
        </w:rPr>
        <w:t>única entre las demás</w:t>
      </w:r>
      <w:ins w:id="609" w:author="Paula Castrilli" w:date="2025-07-06T00:09:00Z">
        <w:r w:rsidR="008A4988">
          <w:rPr>
            <w:rFonts w:ascii="Crimson Text" w:hAnsi="Crimson Text"/>
            <w:color w:val="000000" w:themeColor="text1"/>
            <w:sz w:val="26"/>
            <w:szCs w:val="26"/>
          </w:rPr>
          <w:t>, tal como tú</w:t>
        </w:r>
      </w:ins>
      <w:r w:rsidR="00492ED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3232B" w:rsidRPr="008D03A6">
        <w:rPr>
          <w:rFonts w:ascii="Crimson Text" w:hAnsi="Crimson Text"/>
          <w:color w:val="000000" w:themeColor="text1"/>
          <w:sz w:val="26"/>
          <w:szCs w:val="26"/>
        </w:rPr>
        <w:t>expres</w:t>
      </w:r>
      <w:r w:rsidR="00492ED8" w:rsidRPr="008D03A6">
        <w:rPr>
          <w:rFonts w:ascii="Crimson Text" w:hAnsi="Crimson Text"/>
          <w:color w:val="000000" w:themeColor="text1"/>
          <w:sz w:val="26"/>
          <w:szCs w:val="26"/>
        </w:rPr>
        <w:t>ó, como si fuera un poeta.</w:t>
      </w:r>
    </w:p>
    <w:p w:rsidR="00492ED8"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Las rosas también tienen espinas </w:t>
      </w:r>
      <w:r>
        <w:rPr>
          <w:rFonts w:ascii="Crimson Text" w:hAnsi="Crimson Text"/>
          <w:color w:val="000000" w:themeColor="text1"/>
          <w:sz w:val="26"/>
          <w:szCs w:val="26"/>
        </w:rPr>
        <w:t>—</w:t>
      </w:r>
      <w:del w:id="610" w:author="Paula Castrilli" w:date="2025-07-06T00:09:00Z">
        <w:r w:rsidR="00492ED8" w:rsidRPr="008D03A6" w:rsidDel="008A4988">
          <w:rPr>
            <w:rFonts w:ascii="Crimson Text" w:hAnsi="Crimson Text"/>
            <w:color w:val="000000" w:themeColor="text1"/>
            <w:sz w:val="26"/>
            <w:szCs w:val="26"/>
          </w:rPr>
          <w:delText>retrucó, irónica,</w:delText>
        </w:r>
      </w:del>
      <w:ins w:id="611" w:author="Paula Castrilli" w:date="2025-07-06T00:09:00Z">
        <w:r w:rsidR="008A4988">
          <w:rPr>
            <w:rFonts w:ascii="Crimson Text" w:hAnsi="Crimson Text"/>
            <w:color w:val="000000" w:themeColor="text1"/>
            <w:sz w:val="26"/>
            <w:szCs w:val="26"/>
          </w:rPr>
          <w:t>el filo en su voz podía percibirse con claridad,</w:t>
        </w:r>
      </w:ins>
      <w:r w:rsidR="00492ED8" w:rsidRPr="008D03A6">
        <w:rPr>
          <w:rFonts w:ascii="Crimson Text" w:hAnsi="Crimson Text"/>
          <w:color w:val="000000" w:themeColor="text1"/>
          <w:sz w:val="26"/>
          <w:szCs w:val="26"/>
        </w:rPr>
        <w:t xml:space="preserve"> no le gustaba el giro que estaba tomando la conversación.</w:t>
      </w:r>
    </w:p>
    <w:p w:rsidR="00492ED8"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Es verdad, otro punto en común. Por eso es importante el trato suave y cuidadoso </w:t>
      </w:r>
      <w:r>
        <w:rPr>
          <w:rFonts w:ascii="Crimson Text" w:hAnsi="Crimson Text"/>
          <w:color w:val="000000" w:themeColor="text1"/>
          <w:sz w:val="26"/>
          <w:szCs w:val="26"/>
        </w:rPr>
        <w:t>—</w:t>
      </w:r>
      <w:r w:rsidR="00492ED8" w:rsidRPr="008D03A6">
        <w:rPr>
          <w:rFonts w:ascii="Crimson Text" w:hAnsi="Crimson Text"/>
          <w:color w:val="000000" w:themeColor="text1"/>
          <w:sz w:val="26"/>
          <w:szCs w:val="26"/>
        </w:rPr>
        <w:t xml:space="preserve">agregó, </w:t>
      </w:r>
      <w:r w:rsidR="00CC5486" w:rsidRPr="008D03A6">
        <w:rPr>
          <w:rFonts w:ascii="Crimson Text" w:hAnsi="Crimson Text"/>
          <w:color w:val="000000" w:themeColor="text1"/>
          <w:sz w:val="26"/>
          <w:szCs w:val="26"/>
        </w:rPr>
        <w:t>sus respuestas la estaban acorralando.</w:t>
      </w:r>
    </w:p>
    <w:p w:rsidR="00CC5486" w:rsidRPr="008D03A6" w:rsidRDefault="001C5D2B" w:rsidP="00492ED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Se nota que sabes cómo cuidar</w:t>
      </w:r>
      <w:r w:rsidR="00F17556" w:rsidRPr="008D03A6">
        <w:rPr>
          <w:rFonts w:ascii="Crimson Text" w:hAnsi="Crimson Text"/>
          <w:color w:val="000000" w:themeColor="text1"/>
          <w:sz w:val="26"/>
          <w:szCs w:val="26"/>
        </w:rPr>
        <w:t xml:space="preserve"> a</w:t>
      </w:r>
      <w:r w:rsidR="00CC5486" w:rsidRPr="008D03A6">
        <w:rPr>
          <w:rFonts w:ascii="Crimson Text" w:hAnsi="Crimson Text"/>
          <w:color w:val="000000" w:themeColor="text1"/>
          <w:sz w:val="26"/>
          <w:szCs w:val="26"/>
        </w:rPr>
        <w:t xml:space="preserve"> las rosas </w:t>
      </w: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respondió, sin saber que decir.</w:t>
      </w:r>
    </w:p>
    <w:p w:rsidR="008A4988" w:rsidRDefault="001C5D2B" w:rsidP="00596630">
      <w:pPr>
        <w:tabs>
          <w:tab w:val="left" w:pos="2179"/>
        </w:tabs>
        <w:spacing w:after="0"/>
        <w:ind w:firstLine="284"/>
        <w:jc w:val="both"/>
        <w:rPr>
          <w:ins w:id="612" w:author="Paula Castrilli" w:date="2025-07-06T00:10:00Z"/>
          <w:rFonts w:ascii="Crimson Text" w:hAnsi="Crimson Text"/>
          <w:color w:val="000000" w:themeColor="text1"/>
          <w:sz w:val="26"/>
          <w:szCs w:val="26"/>
        </w:rPr>
      </w:pP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 xml:space="preserve">Sí, y también cómo cuidar a una mujer </w:t>
      </w:r>
      <w:r>
        <w:rPr>
          <w:rFonts w:ascii="Crimson Text" w:hAnsi="Crimson Text"/>
          <w:color w:val="000000" w:themeColor="text1"/>
          <w:sz w:val="26"/>
          <w:szCs w:val="26"/>
        </w:rPr>
        <w:t>—</w:t>
      </w:r>
      <w:r w:rsidR="00CC5486" w:rsidRPr="008D03A6">
        <w:rPr>
          <w:rFonts w:ascii="Crimson Text" w:hAnsi="Crimson Text"/>
          <w:color w:val="000000" w:themeColor="text1"/>
          <w:sz w:val="26"/>
          <w:szCs w:val="26"/>
        </w:rPr>
        <w:t xml:space="preserve">agregó, </w:t>
      </w:r>
      <w:r w:rsidR="00492ED8" w:rsidRPr="008D03A6">
        <w:rPr>
          <w:rFonts w:ascii="Crimson Text" w:hAnsi="Crimson Text"/>
          <w:color w:val="000000" w:themeColor="text1"/>
          <w:sz w:val="26"/>
          <w:szCs w:val="26"/>
        </w:rPr>
        <w:t>y</w:t>
      </w:r>
      <w:r w:rsidR="0053232B" w:rsidRPr="008D03A6">
        <w:rPr>
          <w:rFonts w:ascii="Crimson Text" w:hAnsi="Crimson Text"/>
          <w:color w:val="000000" w:themeColor="text1"/>
          <w:sz w:val="26"/>
          <w:szCs w:val="26"/>
        </w:rPr>
        <w:t xml:space="preserve"> se puso un poco m</w:t>
      </w:r>
      <w:r w:rsidR="00492ED8" w:rsidRPr="008D03A6">
        <w:rPr>
          <w:rFonts w:ascii="Crimson Text" w:hAnsi="Crimson Text"/>
          <w:color w:val="000000" w:themeColor="text1"/>
          <w:sz w:val="26"/>
          <w:szCs w:val="26"/>
        </w:rPr>
        <w:t>ás serio, luego</w:t>
      </w:r>
      <w:r w:rsidR="0053232B" w:rsidRPr="008D03A6">
        <w:rPr>
          <w:rFonts w:ascii="Crimson Text" w:hAnsi="Crimson Text"/>
          <w:color w:val="000000" w:themeColor="text1"/>
          <w:sz w:val="26"/>
          <w:szCs w:val="26"/>
        </w:rPr>
        <w:t xml:space="preserve"> </w:t>
      </w:r>
      <w:r w:rsidR="00492ED8" w:rsidRPr="008D03A6">
        <w:rPr>
          <w:rFonts w:ascii="Crimson Text" w:hAnsi="Crimson Text"/>
          <w:color w:val="000000" w:themeColor="text1"/>
          <w:sz w:val="26"/>
          <w:szCs w:val="26"/>
        </w:rPr>
        <w:t>la observó con una mirada profunda, que sostuvo varios segundos.</w:t>
      </w:r>
      <w:r w:rsidR="00CC5486" w:rsidRPr="008D03A6">
        <w:rPr>
          <w:rFonts w:ascii="Crimson Text" w:hAnsi="Crimson Text"/>
          <w:color w:val="000000" w:themeColor="text1"/>
          <w:sz w:val="26"/>
          <w:szCs w:val="26"/>
        </w:rPr>
        <w:t xml:space="preserve"> </w:t>
      </w:r>
    </w:p>
    <w:p w:rsidR="00405B8D" w:rsidRPr="008D03A6" w:rsidRDefault="00CC5486" w:rsidP="005966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se quedó en silencio, y </w:t>
      </w:r>
      <w:del w:id="613" w:author="Paula Castrilli" w:date="2025-07-06T00:10:00Z">
        <w:r w:rsidRPr="008D03A6" w:rsidDel="008A4988">
          <w:rPr>
            <w:rFonts w:ascii="Crimson Text" w:hAnsi="Crimson Text"/>
            <w:color w:val="000000" w:themeColor="text1"/>
            <w:sz w:val="26"/>
            <w:szCs w:val="26"/>
          </w:rPr>
          <w:delText xml:space="preserve">bajo </w:delText>
        </w:r>
      </w:del>
      <w:ins w:id="614" w:author="Paula Castrilli" w:date="2025-07-06T00:10:00Z">
        <w:r w:rsidR="008A4988">
          <w:rPr>
            <w:rFonts w:ascii="Crimson Text" w:hAnsi="Crimson Text"/>
            <w:color w:val="000000" w:themeColor="text1"/>
            <w:sz w:val="26"/>
            <w:szCs w:val="26"/>
          </w:rPr>
          <w:t>bajó</w:t>
        </w:r>
        <w:r w:rsidR="008A498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mirada. Aron le apoyó la mano en el mentón e hizo fuerza levemente para que volviera a mirarlo. Cuando </w:t>
      </w:r>
      <w:r w:rsidR="00815A9C" w:rsidRPr="008D03A6">
        <w:rPr>
          <w:rFonts w:ascii="Crimson Text" w:hAnsi="Crimson Text"/>
          <w:color w:val="000000" w:themeColor="text1"/>
          <w:sz w:val="26"/>
          <w:szCs w:val="26"/>
        </w:rPr>
        <w:t>conectaron</w:t>
      </w:r>
      <w:r w:rsidR="00405B8D" w:rsidRPr="008D03A6">
        <w:rPr>
          <w:rFonts w:ascii="Crimson Text" w:hAnsi="Crimson Text"/>
          <w:color w:val="000000" w:themeColor="text1"/>
          <w:sz w:val="26"/>
          <w:szCs w:val="26"/>
        </w:rPr>
        <w:t xml:space="preserve"> nuevamente, no dudó</w:t>
      </w:r>
      <w:del w:id="615" w:author="Paula Castrilli" w:date="2025-07-06T00:11:00Z">
        <w:r w:rsidRPr="008D03A6" w:rsidDel="008A498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8D03A6">
        <w:rPr>
          <w:rFonts w:ascii="Crimson Text" w:hAnsi="Crimson Text"/>
          <w:color w:val="000000" w:themeColor="text1"/>
          <w:sz w:val="26"/>
          <w:szCs w:val="26"/>
        </w:rPr>
        <w:t>Decidido,</w:t>
      </w:r>
      <w:r w:rsidRPr="008D03A6">
        <w:rPr>
          <w:rFonts w:ascii="Crimson Text" w:hAnsi="Crimson Text"/>
          <w:color w:val="000000" w:themeColor="text1"/>
          <w:sz w:val="26"/>
          <w:szCs w:val="26"/>
        </w:rPr>
        <w:t xml:space="preserve"> intentó llevar su mano al rostro de la joven para acariciarla, y Elena perdió la paciencia. </w:t>
      </w:r>
      <w:r w:rsidR="00815A9C" w:rsidRPr="008D03A6">
        <w:rPr>
          <w:rFonts w:ascii="Crimson Text" w:hAnsi="Crimson Text"/>
          <w:color w:val="000000" w:themeColor="text1"/>
          <w:sz w:val="26"/>
          <w:szCs w:val="26"/>
        </w:rPr>
        <w:t>Le dio</w:t>
      </w:r>
      <w:r w:rsidRPr="008D03A6">
        <w:rPr>
          <w:rFonts w:ascii="Crimson Text" w:hAnsi="Crimson Text"/>
          <w:color w:val="000000" w:themeColor="text1"/>
          <w:sz w:val="26"/>
          <w:szCs w:val="26"/>
        </w:rPr>
        <w:t xml:space="preserve"> una fuerte cachetada en la mejilla, </w:t>
      </w:r>
      <w:r w:rsidR="00815A9C" w:rsidRPr="008D03A6">
        <w:rPr>
          <w:rFonts w:ascii="Crimson Text" w:hAnsi="Crimson Text"/>
          <w:color w:val="000000" w:themeColor="text1"/>
          <w:sz w:val="26"/>
          <w:szCs w:val="26"/>
        </w:rPr>
        <w:t xml:space="preserve">y </w:t>
      </w:r>
      <w:del w:id="616" w:author="Paula Castrilli" w:date="2025-07-06T00:11:00Z">
        <w:r w:rsidR="00815A9C" w:rsidRPr="008D03A6" w:rsidDel="008A4988">
          <w:rPr>
            <w:rFonts w:ascii="Crimson Text" w:hAnsi="Crimson Text"/>
            <w:color w:val="000000" w:themeColor="text1"/>
            <w:sz w:val="26"/>
            <w:szCs w:val="26"/>
          </w:rPr>
          <w:delText xml:space="preserve">su </w:delText>
        </w:r>
      </w:del>
      <w:ins w:id="617" w:author="Paula Castrilli" w:date="2025-07-06T00:11:00Z">
        <w:r w:rsidR="008A4988">
          <w:rPr>
            <w:rFonts w:ascii="Crimson Text" w:hAnsi="Crimson Text"/>
            <w:color w:val="000000" w:themeColor="text1"/>
            <w:sz w:val="26"/>
            <w:szCs w:val="26"/>
          </w:rPr>
          <w:t>la</w:t>
        </w:r>
        <w:r w:rsidR="008A498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cabeza</w:t>
      </w:r>
      <w:ins w:id="618" w:author="Paula Castrilli" w:date="2025-07-06T00:11:00Z">
        <w:r w:rsidR="008A4988">
          <w:rPr>
            <w:rFonts w:ascii="Crimson Text" w:hAnsi="Crimson Text"/>
            <w:color w:val="000000" w:themeColor="text1"/>
            <w:sz w:val="26"/>
            <w:szCs w:val="26"/>
          </w:rPr>
          <w:t xml:space="preserve"> del joven</w:t>
        </w:r>
      </w:ins>
      <w:r w:rsidR="00815A9C" w:rsidRPr="008D03A6">
        <w:rPr>
          <w:rFonts w:ascii="Crimson Text" w:hAnsi="Crimson Text"/>
          <w:color w:val="000000" w:themeColor="text1"/>
          <w:sz w:val="26"/>
          <w:szCs w:val="26"/>
        </w:rPr>
        <w:t xml:space="preserve"> giró</w:t>
      </w:r>
      <w:ins w:id="619" w:author="Paula Castrilli" w:date="2025-07-06T00:11:00Z">
        <w:r w:rsidR="008A4988">
          <w:rPr>
            <w:rFonts w:ascii="Crimson Text" w:hAnsi="Crimson Text"/>
            <w:color w:val="000000" w:themeColor="text1"/>
            <w:sz w:val="26"/>
            <w:szCs w:val="26"/>
          </w:rPr>
          <w:t xml:space="preserve"> bruscamente</w:t>
        </w:r>
      </w:ins>
      <w:r w:rsidR="00815A9C" w:rsidRPr="008D03A6">
        <w:rPr>
          <w:rFonts w:ascii="Crimson Text" w:hAnsi="Crimson Text"/>
          <w:color w:val="000000" w:themeColor="text1"/>
          <w:sz w:val="26"/>
          <w:szCs w:val="26"/>
        </w:rPr>
        <w:t xml:space="preserve"> hacia un costado</w:t>
      </w:r>
      <w:r w:rsidRPr="008D03A6">
        <w:rPr>
          <w:rFonts w:ascii="Crimson Text" w:hAnsi="Crimson Text"/>
          <w:color w:val="000000" w:themeColor="text1"/>
          <w:sz w:val="26"/>
          <w:szCs w:val="26"/>
        </w:rPr>
        <w:t xml:space="preserve">. El </w:t>
      </w:r>
      <w:r w:rsidR="00815A9C" w:rsidRPr="008D03A6">
        <w:rPr>
          <w:rFonts w:ascii="Crimson Text" w:hAnsi="Crimson Text"/>
          <w:color w:val="000000" w:themeColor="text1"/>
          <w:sz w:val="26"/>
          <w:szCs w:val="26"/>
        </w:rPr>
        <w:t>chasquido</w:t>
      </w:r>
      <w:r w:rsidRPr="008D03A6">
        <w:rPr>
          <w:rFonts w:ascii="Crimson Text" w:hAnsi="Crimson Text"/>
          <w:color w:val="000000" w:themeColor="text1"/>
          <w:sz w:val="26"/>
          <w:szCs w:val="26"/>
        </w:rPr>
        <w:t xml:space="preserve"> fue </w:t>
      </w:r>
      <w:r w:rsidR="00815A9C" w:rsidRPr="008D03A6">
        <w:rPr>
          <w:rFonts w:ascii="Crimson Text" w:hAnsi="Crimson Text"/>
          <w:color w:val="000000" w:themeColor="text1"/>
          <w:sz w:val="26"/>
          <w:szCs w:val="26"/>
        </w:rPr>
        <w:t>estrepitoso</w:t>
      </w:r>
      <w:r w:rsidR="00596630" w:rsidRPr="008D03A6">
        <w:rPr>
          <w:rFonts w:ascii="Crimson Text" w:hAnsi="Crimson Text"/>
          <w:color w:val="000000" w:themeColor="text1"/>
          <w:sz w:val="26"/>
          <w:szCs w:val="26"/>
        </w:rPr>
        <w:t xml:space="preserve"> y </w:t>
      </w:r>
      <w:r w:rsidR="00815A9C" w:rsidRPr="008D03A6">
        <w:rPr>
          <w:rFonts w:ascii="Crimson Text" w:hAnsi="Crimson Text"/>
          <w:color w:val="000000" w:themeColor="text1"/>
          <w:sz w:val="26"/>
          <w:szCs w:val="26"/>
        </w:rPr>
        <w:t>su eco se</w:t>
      </w:r>
      <w:r w:rsidR="00596630" w:rsidRPr="008D03A6">
        <w:rPr>
          <w:rFonts w:ascii="Crimson Text" w:hAnsi="Crimson Text"/>
          <w:color w:val="000000" w:themeColor="text1"/>
          <w:sz w:val="26"/>
          <w:szCs w:val="26"/>
        </w:rPr>
        <w:t xml:space="preserve"> </w:t>
      </w:r>
      <w:r w:rsidR="00815A9C" w:rsidRPr="008D03A6">
        <w:rPr>
          <w:rFonts w:ascii="Crimson Text" w:hAnsi="Crimson Text"/>
          <w:color w:val="000000" w:themeColor="text1"/>
          <w:sz w:val="26"/>
          <w:szCs w:val="26"/>
        </w:rPr>
        <w:t>propagó</w:t>
      </w:r>
      <w:r w:rsidR="00596630" w:rsidRPr="008D03A6">
        <w:rPr>
          <w:rFonts w:ascii="Crimson Text" w:hAnsi="Crimson Text"/>
          <w:color w:val="000000" w:themeColor="text1"/>
          <w:sz w:val="26"/>
          <w:szCs w:val="26"/>
        </w:rPr>
        <w:t xml:space="preserve"> </w:t>
      </w:r>
      <w:ins w:id="620" w:author="Paula Castrilli" w:date="2025-07-06T00:16:00Z">
        <w:r w:rsidR="00EA278B">
          <w:rPr>
            <w:rFonts w:ascii="Crimson Text" w:hAnsi="Crimson Text"/>
            <w:color w:val="000000" w:themeColor="text1"/>
            <w:sz w:val="26"/>
            <w:szCs w:val="26"/>
          </w:rPr>
          <w:t>por</w:t>
        </w:r>
      </w:ins>
      <w:del w:id="621" w:author="Paula Castrilli" w:date="2025-07-06T00:16:00Z">
        <w:r w:rsidR="00815A9C" w:rsidRPr="008D03A6" w:rsidDel="00EA278B">
          <w:rPr>
            <w:rFonts w:ascii="Crimson Text" w:hAnsi="Crimson Text"/>
            <w:color w:val="000000" w:themeColor="text1"/>
            <w:sz w:val="26"/>
            <w:szCs w:val="26"/>
          </w:rPr>
          <w:delText>en</w:delText>
        </w:r>
      </w:del>
      <w:r w:rsidR="00815A9C" w:rsidRPr="008D03A6">
        <w:rPr>
          <w:rFonts w:ascii="Crimson Text" w:hAnsi="Crimson Text"/>
          <w:color w:val="000000" w:themeColor="text1"/>
          <w:sz w:val="26"/>
          <w:szCs w:val="26"/>
        </w:rPr>
        <w:t xml:space="preserve"> el jardín</w:t>
      </w:r>
      <w:r w:rsidR="00596630" w:rsidRPr="008D03A6">
        <w:rPr>
          <w:rFonts w:ascii="Crimson Text" w:hAnsi="Crimson Text"/>
          <w:color w:val="000000" w:themeColor="text1"/>
          <w:sz w:val="26"/>
          <w:szCs w:val="26"/>
        </w:rPr>
        <w:t xml:space="preserve">. </w:t>
      </w:r>
      <w:r w:rsidR="00405B8D" w:rsidRPr="008D03A6">
        <w:rPr>
          <w:rFonts w:ascii="Crimson Text" w:hAnsi="Crimson Text"/>
          <w:color w:val="000000" w:themeColor="text1"/>
          <w:sz w:val="26"/>
          <w:szCs w:val="26"/>
        </w:rPr>
        <w:t xml:space="preserve">Aron quedó aturdido y </w:t>
      </w:r>
      <w:del w:id="622" w:author="Paula Castrilli" w:date="2025-07-06T00:21:00Z">
        <w:r w:rsidR="00405B8D" w:rsidRPr="008D03A6" w:rsidDel="00EA278B">
          <w:rPr>
            <w:rFonts w:ascii="Crimson Text" w:hAnsi="Crimson Text"/>
            <w:color w:val="000000" w:themeColor="text1"/>
            <w:sz w:val="26"/>
            <w:szCs w:val="26"/>
          </w:rPr>
          <w:delText>dolorido</w:delText>
        </w:r>
      </w:del>
      <w:ins w:id="623" w:author="Paula Castrilli" w:date="2025-07-06T00:21:00Z">
        <w:r w:rsidR="00EA278B">
          <w:rPr>
            <w:rFonts w:ascii="Crimson Text" w:hAnsi="Crimson Text"/>
            <w:color w:val="000000" w:themeColor="text1"/>
            <w:sz w:val="26"/>
            <w:szCs w:val="26"/>
          </w:rPr>
          <w:t>con dolor</w:t>
        </w:r>
      </w:ins>
      <w:r w:rsidR="00405B8D" w:rsidRPr="008D03A6">
        <w:rPr>
          <w:rFonts w:ascii="Crimson Text" w:hAnsi="Crimson Text"/>
          <w:color w:val="000000" w:themeColor="text1"/>
          <w:sz w:val="26"/>
          <w:szCs w:val="26"/>
        </w:rPr>
        <w:t>; por su falta de tacto, había perdido la flor y se había quedado con las espinas.</w:t>
      </w:r>
    </w:p>
    <w:p w:rsidR="00596630" w:rsidRPr="008D03A6" w:rsidRDefault="00596630" w:rsidP="00405B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aprovechó </w:t>
      </w:r>
      <w:ins w:id="624" w:author="Paula Castrilli" w:date="2025-07-06T00:21:00Z">
        <w:r w:rsidR="00715780">
          <w:rPr>
            <w:rFonts w:ascii="Crimson Text" w:hAnsi="Crimson Text"/>
            <w:color w:val="000000" w:themeColor="text1"/>
            <w:sz w:val="26"/>
            <w:szCs w:val="26"/>
          </w:rPr>
          <w:t xml:space="preserve">el momento </w:t>
        </w:r>
      </w:ins>
      <w:r w:rsidRPr="008D03A6">
        <w:rPr>
          <w:rFonts w:ascii="Crimson Text" w:hAnsi="Crimson Text"/>
          <w:color w:val="000000" w:themeColor="text1"/>
          <w:sz w:val="26"/>
          <w:szCs w:val="26"/>
        </w:rPr>
        <w:t>para aban</w:t>
      </w:r>
      <w:r w:rsidR="002601C2" w:rsidRPr="008D03A6">
        <w:rPr>
          <w:rFonts w:ascii="Crimson Text" w:hAnsi="Crimson Text"/>
          <w:color w:val="000000" w:themeColor="text1"/>
          <w:sz w:val="26"/>
          <w:szCs w:val="26"/>
        </w:rPr>
        <w:t>donar la escena definitivamente.</w:t>
      </w:r>
      <w:r w:rsidR="00405B8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 retiró</w:t>
      </w:r>
      <w:r w:rsidR="008A5398" w:rsidRPr="008D03A6">
        <w:rPr>
          <w:rFonts w:ascii="Crimson Text" w:hAnsi="Crimson Text"/>
          <w:color w:val="000000" w:themeColor="text1"/>
          <w:sz w:val="26"/>
          <w:szCs w:val="26"/>
        </w:rPr>
        <w:t>, sin rumbo,</w:t>
      </w:r>
      <w:r w:rsidRPr="008D03A6">
        <w:rPr>
          <w:rFonts w:ascii="Crimson Text" w:hAnsi="Crimson Text"/>
          <w:color w:val="000000" w:themeColor="text1"/>
          <w:sz w:val="26"/>
          <w:szCs w:val="26"/>
        </w:rPr>
        <w:t xml:space="preserve"> caminando en dirección a la entrada principal del castillo, muy </w:t>
      </w:r>
      <w:del w:id="625" w:author="Paula Castrilli" w:date="2025-07-06T00:21:00Z">
        <w:r w:rsidRPr="008D03A6" w:rsidDel="00715780">
          <w:rPr>
            <w:rFonts w:ascii="Crimson Text" w:hAnsi="Crimson Text"/>
            <w:color w:val="000000" w:themeColor="text1"/>
            <w:sz w:val="26"/>
            <w:szCs w:val="26"/>
          </w:rPr>
          <w:delText xml:space="preserve">fastidiosa </w:delText>
        </w:r>
      </w:del>
      <w:ins w:id="626" w:author="Paula Castrilli" w:date="2025-07-06T00:21:00Z">
        <w:r w:rsidR="00715780">
          <w:rPr>
            <w:rFonts w:ascii="Crimson Text" w:hAnsi="Crimson Text"/>
            <w:color w:val="000000" w:themeColor="text1"/>
            <w:sz w:val="26"/>
            <w:szCs w:val="26"/>
          </w:rPr>
          <w:t>enojada</w:t>
        </w:r>
        <w:r w:rsidR="007157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w:t>
      </w:r>
      <w:r w:rsidR="008A5398" w:rsidRPr="008D03A6">
        <w:rPr>
          <w:rFonts w:ascii="Crimson Text" w:hAnsi="Crimson Text"/>
          <w:color w:val="000000" w:themeColor="text1"/>
          <w:sz w:val="26"/>
          <w:szCs w:val="26"/>
        </w:rPr>
        <w:t xml:space="preserve"> todo</w:t>
      </w:r>
      <w:r w:rsidRPr="008D03A6">
        <w:rPr>
          <w:rFonts w:ascii="Crimson Text" w:hAnsi="Crimson Text"/>
          <w:color w:val="000000" w:themeColor="text1"/>
          <w:sz w:val="26"/>
          <w:szCs w:val="26"/>
        </w:rPr>
        <w:t xml:space="preserve"> lo que había sucedido esa tarde. Mientras su mente </w:t>
      </w:r>
      <w:r w:rsidR="008E0240" w:rsidRPr="008D03A6">
        <w:rPr>
          <w:rFonts w:ascii="Crimson Text" w:hAnsi="Crimson Text"/>
          <w:color w:val="000000" w:themeColor="text1"/>
          <w:sz w:val="26"/>
          <w:szCs w:val="26"/>
        </w:rPr>
        <w:lastRenderedPageBreak/>
        <w:t>divagaba</w:t>
      </w:r>
      <w:r w:rsidRPr="008D03A6">
        <w:rPr>
          <w:rFonts w:ascii="Crimson Text" w:hAnsi="Crimson Text"/>
          <w:color w:val="000000" w:themeColor="text1"/>
          <w:sz w:val="26"/>
          <w:szCs w:val="26"/>
        </w:rPr>
        <w:t xml:space="preserve"> </w:t>
      </w:r>
      <w:r w:rsidR="008A5398" w:rsidRPr="008D03A6">
        <w:rPr>
          <w:rFonts w:ascii="Crimson Text" w:hAnsi="Crimson Text"/>
          <w:color w:val="000000" w:themeColor="text1"/>
          <w:sz w:val="26"/>
          <w:szCs w:val="26"/>
        </w:rPr>
        <w:t>en un mar</w:t>
      </w:r>
      <w:r w:rsidRPr="008D03A6">
        <w:rPr>
          <w:rFonts w:ascii="Crimson Text" w:hAnsi="Crimson Text"/>
          <w:color w:val="000000" w:themeColor="text1"/>
          <w:sz w:val="26"/>
          <w:szCs w:val="26"/>
        </w:rPr>
        <w:t xml:space="preserve"> de pensamientos </w:t>
      </w:r>
      <w:r w:rsidR="008E0240" w:rsidRPr="008D03A6">
        <w:rPr>
          <w:rFonts w:ascii="Crimson Text" w:hAnsi="Crimson Text"/>
          <w:color w:val="000000" w:themeColor="text1"/>
          <w:sz w:val="26"/>
          <w:szCs w:val="26"/>
        </w:rPr>
        <w:t>antagónicos</w:t>
      </w:r>
      <w:r w:rsidRPr="008D03A6">
        <w:rPr>
          <w:rFonts w:ascii="Crimson Text" w:hAnsi="Crimson Text"/>
          <w:color w:val="000000" w:themeColor="text1"/>
          <w:sz w:val="26"/>
          <w:szCs w:val="26"/>
        </w:rPr>
        <w:t xml:space="preserve">, una insólita reflexión asomó </w:t>
      </w:r>
      <w:r w:rsidR="008E0240" w:rsidRPr="008D03A6">
        <w:rPr>
          <w:rFonts w:ascii="Crimson Text" w:hAnsi="Crimson Text"/>
          <w:color w:val="000000" w:themeColor="text1"/>
          <w:sz w:val="26"/>
          <w:szCs w:val="26"/>
        </w:rPr>
        <w:t>de</w:t>
      </w:r>
      <w:ins w:id="627" w:author="Paula Castrilli" w:date="2025-07-06T01:07:00Z">
        <w:r w:rsidR="00D6328A">
          <w:rPr>
            <w:rFonts w:ascii="Crimson Text" w:hAnsi="Crimson Text"/>
            <w:color w:val="000000" w:themeColor="text1"/>
            <w:sz w:val="26"/>
            <w:szCs w:val="26"/>
          </w:rPr>
          <w:t>sde</w:t>
        </w:r>
      </w:ins>
      <w:r w:rsidRPr="008D03A6">
        <w:rPr>
          <w:rFonts w:ascii="Crimson Text" w:hAnsi="Crimson Text"/>
          <w:color w:val="000000" w:themeColor="text1"/>
          <w:sz w:val="26"/>
          <w:szCs w:val="26"/>
        </w:rPr>
        <w:t xml:space="preserve"> la confusión</w:t>
      </w:r>
      <w:del w:id="628" w:author="Paula Castrilli" w:date="2025-07-06T01:07:00Z">
        <w:r w:rsidRPr="008D03A6" w:rsidDel="00D6328A">
          <w:rPr>
            <w:rFonts w:ascii="Crimson Text" w:hAnsi="Crimson Text"/>
            <w:color w:val="000000" w:themeColor="text1"/>
            <w:sz w:val="26"/>
            <w:szCs w:val="26"/>
          </w:rPr>
          <w:delText>, y se dijo a sí misma,</w:delText>
        </w:r>
      </w:del>
      <w:ins w:id="629" w:author="Paula Castrilli" w:date="2025-07-06T01:07:00Z">
        <w:r w:rsidR="00D6328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«Los dragones grises no vuelan».</w:t>
      </w:r>
    </w:p>
    <w:p w:rsidR="00596630" w:rsidRPr="008D03A6" w:rsidRDefault="005966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596630" w:rsidRPr="008D03A6" w:rsidRDefault="00596630" w:rsidP="00596630">
      <w:pPr>
        <w:tabs>
          <w:tab w:val="left" w:pos="2179"/>
        </w:tabs>
        <w:spacing w:after="0"/>
        <w:ind w:firstLine="284"/>
        <w:jc w:val="center"/>
        <w:rPr>
          <w:rFonts w:ascii="Crimson Text" w:hAnsi="Crimson Text"/>
          <w:color w:val="000000" w:themeColor="text1"/>
          <w:sz w:val="26"/>
          <w:szCs w:val="26"/>
          <w:u w:val="single"/>
        </w:rPr>
      </w:pPr>
      <w:r w:rsidRPr="008D03A6">
        <w:rPr>
          <w:rFonts w:ascii="Crimson Text" w:hAnsi="Crimson Text"/>
          <w:color w:val="000000" w:themeColor="text1"/>
          <w:sz w:val="26"/>
          <w:szCs w:val="26"/>
        </w:rPr>
        <w:lastRenderedPageBreak/>
        <w:t>29</w:t>
      </w:r>
    </w:p>
    <w:p w:rsidR="00596630" w:rsidRPr="008D03A6" w:rsidRDefault="00596630" w:rsidP="00596630">
      <w:pPr>
        <w:tabs>
          <w:tab w:val="left" w:pos="2179"/>
        </w:tabs>
        <w:spacing w:after="0"/>
        <w:ind w:firstLine="284"/>
        <w:jc w:val="both"/>
        <w:rPr>
          <w:rFonts w:ascii="Crimson Text" w:hAnsi="Crimson Text"/>
          <w:color w:val="000000" w:themeColor="text1"/>
          <w:sz w:val="26"/>
          <w:szCs w:val="26"/>
        </w:rPr>
      </w:pP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sobrevolaba el valle </w:t>
      </w:r>
      <w:del w:id="630" w:author="Paula Castrilli" w:date="2025-07-06T00:41:00Z">
        <w:r w:rsidRPr="008D03A6" w:rsidDel="003F1FB8">
          <w:rPr>
            <w:rFonts w:ascii="Crimson Text" w:hAnsi="Crimson Text"/>
            <w:color w:val="000000" w:themeColor="text1"/>
            <w:sz w:val="26"/>
            <w:szCs w:val="26"/>
          </w:rPr>
          <w:delText>que reposaba a los pies</w:delText>
        </w:r>
      </w:del>
      <w:ins w:id="631" w:author="Paula Castrilli" w:date="2025-07-06T00:41:00Z">
        <w:r w:rsidR="003F1FB8">
          <w:rPr>
            <w:rFonts w:ascii="Crimson Text" w:hAnsi="Crimson Text"/>
            <w:color w:val="000000" w:themeColor="text1"/>
            <w:sz w:val="26"/>
            <w:szCs w:val="26"/>
          </w:rPr>
          <w:t>al pie</w:t>
        </w:r>
      </w:ins>
      <w:r w:rsidRPr="008D03A6">
        <w:rPr>
          <w:rFonts w:ascii="Crimson Text" w:hAnsi="Crimson Text"/>
          <w:color w:val="000000" w:themeColor="text1"/>
          <w:sz w:val="26"/>
          <w:szCs w:val="26"/>
        </w:rPr>
        <w:t xml:space="preserve"> de las montañas</w:t>
      </w:r>
      <w:del w:id="632" w:author="Paula Castrilli" w:date="2025-07-06T00:41:00Z">
        <w:r w:rsidRPr="008D03A6" w:rsidDel="003F1FB8">
          <w:rPr>
            <w:rFonts w:ascii="Crimson Text" w:hAnsi="Crimson Text"/>
            <w:color w:val="000000" w:themeColor="text1"/>
            <w:sz w:val="26"/>
            <w:szCs w:val="26"/>
          </w:rPr>
          <w:delText>, en</w:delText>
        </w:r>
      </w:del>
      <w:ins w:id="633" w:author="Paula Castrilli" w:date="2025-07-06T00:41:00Z">
        <w:r w:rsidR="003F1FB8">
          <w:rPr>
            <w:rFonts w:ascii="Crimson Text" w:hAnsi="Crimson Text"/>
            <w:color w:val="000000" w:themeColor="text1"/>
            <w:sz w:val="26"/>
            <w:szCs w:val="26"/>
          </w:rPr>
          <w:t>. En</w:t>
        </w:r>
      </w:ins>
      <w:r w:rsidRPr="008D03A6">
        <w:rPr>
          <w:rFonts w:ascii="Crimson Text" w:hAnsi="Crimson Text"/>
          <w:color w:val="000000" w:themeColor="text1"/>
          <w:sz w:val="26"/>
          <w:szCs w:val="26"/>
        </w:rPr>
        <w:t xml:space="preserve"> su lomo</w:t>
      </w:r>
      <w:ins w:id="634" w:author="Paula Castrilli" w:date="2025-07-06T00:41:00Z">
        <w:r w:rsidR="003F1FB8">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635" w:author="Paula Castrilli" w:date="2025-07-06T00:41:00Z">
        <w:r w:rsidRPr="008D03A6" w:rsidDel="003F1FB8">
          <w:rPr>
            <w:rFonts w:ascii="Crimson Text" w:hAnsi="Crimson Text"/>
            <w:color w:val="000000" w:themeColor="text1"/>
            <w:sz w:val="26"/>
            <w:szCs w:val="26"/>
          </w:rPr>
          <w:delText xml:space="preserve">yacía </w:delText>
        </w:r>
      </w:del>
      <w:r w:rsidRPr="008D03A6">
        <w:rPr>
          <w:rFonts w:ascii="Crimson Text" w:hAnsi="Crimson Text"/>
          <w:color w:val="000000" w:themeColor="text1"/>
          <w:sz w:val="26"/>
          <w:szCs w:val="26"/>
        </w:rPr>
        <w:t xml:space="preserve">Eros </w:t>
      </w:r>
      <w:del w:id="636" w:author="Paula Castrilli" w:date="2025-07-06T00:41:00Z">
        <w:r w:rsidRPr="008D03A6" w:rsidDel="003F1FB8">
          <w:rPr>
            <w:rFonts w:ascii="Crimson Text" w:hAnsi="Crimson Text"/>
            <w:color w:val="000000" w:themeColor="text1"/>
            <w:sz w:val="26"/>
            <w:szCs w:val="26"/>
          </w:rPr>
          <w:delText xml:space="preserve">aferrado </w:delText>
        </w:r>
      </w:del>
      <w:ins w:id="637" w:author="Paula Castrilli" w:date="2025-07-06T00:41:00Z">
        <w:r w:rsidR="003F1FB8">
          <w:rPr>
            <w:rFonts w:ascii="Crimson Text" w:hAnsi="Crimson Text"/>
            <w:color w:val="000000" w:themeColor="text1"/>
            <w:sz w:val="26"/>
            <w:szCs w:val="26"/>
          </w:rPr>
          <w:t>se aferraba</w:t>
        </w:r>
        <w:r w:rsidR="003F1FB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 ella</w:t>
      </w:r>
      <w:ins w:id="638" w:author="Paula Castrilli" w:date="2025-07-06T00:41:00Z">
        <w:r w:rsidR="003F1FB8">
          <w:rPr>
            <w:rFonts w:ascii="Crimson Text" w:hAnsi="Crimson Text"/>
            <w:color w:val="000000" w:themeColor="text1"/>
            <w:sz w:val="26"/>
            <w:szCs w:val="26"/>
          </w:rPr>
          <w:t xml:space="preserve"> </w:t>
        </w:r>
      </w:ins>
      <w:del w:id="639" w:author="Paula Castrilli" w:date="2025-07-06T00:41:00Z">
        <w:r w:rsidRPr="008D03A6" w:rsidDel="003F1FB8">
          <w:rPr>
            <w:rFonts w:ascii="Crimson Text" w:hAnsi="Crimson Text"/>
            <w:color w:val="000000" w:themeColor="text1"/>
            <w:sz w:val="26"/>
            <w:szCs w:val="26"/>
          </w:rPr>
          <w:delText>, tanto como</w:delText>
        </w:r>
      </w:del>
      <w:ins w:id="640" w:author="Paula Castrilli" w:date="2025-07-06T00:41:00Z">
        <w:r w:rsidR="003F1FB8">
          <w:rPr>
            <w:rFonts w:ascii="Crimson Text" w:hAnsi="Crimson Text"/>
            <w:color w:val="000000" w:themeColor="text1"/>
            <w:sz w:val="26"/>
            <w:szCs w:val="26"/>
          </w:rPr>
          <w:t>con la misma fuerza</w:t>
        </w:r>
      </w:ins>
      <w:ins w:id="641" w:author="Paula Castrilli" w:date="2025-07-06T00:42:00Z">
        <w:r w:rsidR="003F1FB8">
          <w:rPr>
            <w:rFonts w:ascii="Crimson Text" w:hAnsi="Crimson Text"/>
            <w:color w:val="000000" w:themeColor="text1"/>
            <w:sz w:val="26"/>
            <w:szCs w:val="26"/>
          </w:rPr>
          <w:t xml:space="preserve"> con la que se aferraba</w:t>
        </w:r>
      </w:ins>
      <w:r w:rsidRPr="008D03A6">
        <w:rPr>
          <w:rFonts w:ascii="Crimson Text" w:hAnsi="Crimson Text"/>
          <w:color w:val="000000" w:themeColor="text1"/>
          <w:sz w:val="26"/>
          <w:szCs w:val="26"/>
        </w:rPr>
        <w:t xml:space="preserve"> a la libertad. No había riendas ni </w:t>
      </w:r>
      <w:del w:id="642" w:author="Paula Castrilli" w:date="2025-07-06T00:42:00Z">
        <w:r w:rsidRPr="008D03A6" w:rsidDel="003F1FB8">
          <w:rPr>
            <w:rFonts w:ascii="Crimson Text" w:hAnsi="Crimson Text"/>
            <w:color w:val="000000" w:themeColor="text1"/>
            <w:sz w:val="26"/>
            <w:szCs w:val="26"/>
          </w:rPr>
          <w:delText>molduras</w:delText>
        </w:r>
      </w:del>
      <w:ins w:id="643" w:author="Paula Castrilli" w:date="2025-07-06T00:42:00Z">
        <w:r w:rsidR="003F1FB8">
          <w:rPr>
            <w:rFonts w:ascii="Crimson Text" w:hAnsi="Crimson Text"/>
            <w:color w:val="000000" w:themeColor="text1"/>
            <w:sz w:val="26"/>
            <w:szCs w:val="26"/>
          </w:rPr>
          <w:t>monturas</w:t>
        </w:r>
      </w:ins>
      <w:r w:rsidRPr="008D03A6">
        <w:rPr>
          <w:rFonts w:ascii="Crimson Text" w:hAnsi="Crimson Text"/>
          <w:color w:val="000000" w:themeColor="text1"/>
          <w:sz w:val="26"/>
          <w:szCs w:val="26"/>
        </w:rPr>
        <w:t>, simplemente cruzaba sus brazos alrededor de su cuello</w:t>
      </w:r>
      <w:del w:id="644" w:author="Paula Castrilli" w:date="2025-07-06T00:42:00Z">
        <w:r w:rsidRPr="008D03A6" w:rsidDel="003F1FB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como si estuviera</w:t>
      </w:r>
      <w:ins w:id="645" w:author="Paula Castrilli" w:date="2025-07-06T00:42:00Z">
        <w:r w:rsidR="003F1FB8">
          <w:rPr>
            <w:rFonts w:ascii="Crimson Text" w:hAnsi="Crimson Text"/>
            <w:color w:val="000000" w:themeColor="text1"/>
            <w:sz w:val="26"/>
            <w:szCs w:val="26"/>
          </w:rPr>
          <w:t>n</w:t>
        </w:r>
      </w:ins>
      <w:r w:rsidRPr="008D03A6">
        <w:rPr>
          <w:rFonts w:ascii="Crimson Text" w:hAnsi="Crimson Text"/>
          <w:color w:val="000000" w:themeColor="text1"/>
          <w:sz w:val="26"/>
          <w:szCs w:val="26"/>
        </w:rPr>
        <w:t xml:space="preserve"> cabalgando, se atrevía a surcar los cielos en un vuelo extraordinario. Jamás hubiera imaginado montar un dragón, pero la aventura que estaba</w:t>
      </w:r>
      <w:ins w:id="646" w:author="Paula Castrilli" w:date="2025-07-06T00:43:00Z">
        <w:r w:rsidR="003F1FB8">
          <w:rPr>
            <w:rFonts w:ascii="Crimson Text" w:hAnsi="Crimson Text"/>
            <w:color w:val="000000" w:themeColor="text1"/>
            <w:sz w:val="26"/>
            <w:szCs w:val="26"/>
          </w:rPr>
          <w:t>n</w:t>
        </w:r>
      </w:ins>
      <w:r w:rsidRPr="008D03A6">
        <w:rPr>
          <w:rFonts w:ascii="Crimson Text" w:hAnsi="Crimson Text"/>
          <w:color w:val="000000" w:themeColor="text1"/>
          <w:sz w:val="26"/>
          <w:szCs w:val="26"/>
        </w:rPr>
        <w:t xml:space="preserve"> viviendo</w:t>
      </w:r>
      <w:del w:id="647" w:author="Paula Castrilli" w:date="2025-07-06T00:42:00Z">
        <w:r w:rsidRPr="008D03A6" w:rsidDel="003F1FB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ya le había demostrado que la frontera entre lo fantástico y real se construía a cada paso.</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Las alas de la dragona se acoplaban al viento, y el impulso los dirigía rumbo a las altas cumbres. La vista era </w:t>
      </w:r>
      <w:del w:id="648" w:author="Paula Castrilli" w:date="2025-07-06T01:12:00Z">
        <w:r w:rsidRPr="008D03A6" w:rsidDel="00AE54F6">
          <w:rPr>
            <w:rFonts w:ascii="Crimson Text" w:hAnsi="Crimson Text"/>
            <w:color w:val="000000" w:themeColor="text1"/>
            <w:sz w:val="26"/>
            <w:szCs w:val="26"/>
          </w:rPr>
          <w:delText xml:space="preserve">sumamente </w:delText>
        </w:r>
      </w:del>
      <w:ins w:id="649" w:author="Paula Castrilli" w:date="2025-07-06T01:12:00Z">
        <w:r w:rsidR="00AE54F6">
          <w:rPr>
            <w:rFonts w:ascii="Crimson Text" w:hAnsi="Crimson Text"/>
            <w:color w:val="000000" w:themeColor="text1"/>
            <w:sz w:val="26"/>
            <w:szCs w:val="26"/>
          </w:rPr>
          <w:t>extraordinariamente</w:t>
        </w:r>
        <w:r w:rsidR="00AE54F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bella</w:t>
      </w:r>
      <w:del w:id="650" w:author="Paula Castrilli" w:date="2025-07-06T01:12:00Z">
        <w:r w:rsidRPr="008D03A6" w:rsidDel="00AE54F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al aproximarse a las sierras se volvía aún más majestuosa. Habían alcanzado el final del valle, donde la cordillera del oeste se imponía en el paisaje. Allí, el </w:t>
      </w:r>
      <w:del w:id="651" w:author="PC" w:date="2025-06-27T19:11:00Z">
        <w:r w:rsidRPr="008D03A6" w:rsidDel="001C5D2B">
          <w:rPr>
            <w:rFonts w:ascii="Crimson Text" w:hAnsi="Crimson Text"/>
            <w:color w:val="000000" w:themeColor="text1"/>
            <w:sz w:val="26"/>
            <w:szCs w:val="26"/>
          </w:rPr>
          <w:delText>bosque encantado</w:delText>
        </w:r>
      </w:del>
      <w:ins w:id="652" w:author="PC" w:date="2025-06-27T19:11:00Z">
        <w:r w:rsidR="001C5D2B">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xml:space="preserve"> se internaba en la ladera hasta perderse en ella, dando lugar a un nuevo terreno, mucho más árido y rocoso. En ese mismo </w:t>
      </w:r>
      <w:del w:id="653" w:author="Paula Castrilli" w:date="2025-07-06T01:12:00Z">
        <w:r w:rsidRPr="008D03A6" w:rsidDel="00AE54F6">
          <w:rPr>
            <w:rFonts w:ascii="Crimson Text" w:hAnsi="Crimson Text"/>
            <w:color w:val="000000" w:themeColor="text1"/>
            <w:sz w:val="26"/>
            <w:szCs w:val="26"/>
          </w:rPr>
          <w:delText>limite</w:delText>
        </w:r>
      </w:del>
      <w:ins w:id="654" w:author="Paula Castrilli" w:date="2025-07-06T01:12:00Z">
        <w:r w:rsidR="00AE54F6" w:rsidRPr="008D03A6">
          <w:rPr>
            <w:rFonts w:ascii="Crimson Text" w:hAnsi="Crimson Text"/>
            <w:color w:val="000000" w:themeColor="text1"/>
            <w:sz w:val="26"/>
            <w:szCs w:val="26"/>
          </w:rPr>
          <w:t>límite</w:t>
        </w:r>
      </w:ins>
      <w:r w:rsidRPr="008D03A6">
        <w:rPr>
          <w:rFonts w:ascii="Crimson Text" w:hAnsi="Crimson Text"/>
          <w:color w:val="000000" w:themeColor="text1"/>
          <w:sz w:val="26"/>
          <w:szCs w:val="26"/>
        </w:rPr>
        <w:t>, el alcance de la maldición se extinguía</w:t>
      </w:r>
      <w:del w:id="655" w:author="Paula Castrilli" w:date="2025-07-06T01:13:00Z">
        <w:r w:rsidRPr="008D03A6" w:rsidDel="00AE54F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nacía la frontera con el </w:t>
      </w:r>
      <w:del w:id="656" w:author="PC" w:date="2025-06-27T19:12:00Z">
        <w:r w:rsidRPr="008D03A6" w:rsidDel="001C5D2B">
          <w:rPr>
            <w:rFonts w:ascii="Crimson Text" w:hAnsi="Crimson Text"/>
            <w:color w:val="000000" w:themeColor="text1"/>
            <w:sz w:val="26"/>
            <w:szCs w:val="26"/>
          </w:rPr>
          <w:delText>reinado del oeste</w:delText>
        </w:r>
      </w:del>
      <w:ins w:id="657" w:author="PC" w:date="2025-06-27T19:12:00Z">
        <w:r w:rsidR="001C5D2B">
          <w:rPr>
            <w:rFonts w:ascii="Crimson Text" w:hAnsi="Crimson Text"/>
            <w:color w:val="000000" w:themeColor="text1"/>
            <w:sz w:val="26"/>
            <w:szCs w:val="26"/>
          </w:rPr>
          <w:t>Reinado del Oeste</w:t>
        </w:r>
      </w:ins>
      <w:r w:rsidRPr="008D03A6">
        <w:rPr>
          <w:rFonts w:ascii="Crimson Text" w:hAnsi="Crimson Text"/>
          <w:color w:val="000000" w:themeColor="text1"/>
          <w:sz w:val="26"/>
          <w:szCs w:val="26"/>
        </w:rPr>
        <w:t>. Inexorablemente, la pesadilla d</w:t>
      </w:r>
      <w:del w:id="658" w:author="PC" w:date="2025-06-27T19:11:00Z">
        <w:r w:rsidRPr="008D03A6" w:rsidDel="001C5D2B">
          <w:rPr>
            <w:rFonts w:ascii="Crimson Text" w:hAnsi="Crimson Text"/>
            <w:color w:val="000000" w:themeColor="text1"/>
            <w:sz w:val="26"/>
            <w:szCs w:val="26"/>
          </w:rPr>
          <w:delText>el camino de los miedos</w:delText>
        </w:r>
      </w:del>
      <w:ins w:id="659" w:author="PC" w:date="2025-07-02T10:21:00Z">
        <w:r w:rsidR="00943648">
          <w:rPr>
            <w:rFonts w:ascii="Crimson Text" w:hAnsi="Crimson Text"/>
            <w:color w:val="000000" w:themeColor="text1"/>
            <w:sz w:val="26"/>
            <w:szCs w:val="26"/>
          </w:rPr>
          <w:t>el Camino de los Miedos</w:t>
        </w:r>
      </w:ins>
      <w:r w:rsidRPr="008D03A6">
        <w:rPr>
          <w:rFonts w:ascii="Crimson Text" w:hAnsi="Crimson Text"/>
          <w:color w:val="000000" w:themeColor="text1"/>
          <w:sz w:val="26"/>
          <w:szCs w:val="26"/>
        </w:rPr>
        <w:t xml:space="preserve"> había quedado atrás, y nuevos desafíos se vislumbraban en el horizonte.</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 habían recuperado la conexión</w:t>
      </w:r>
      <w:ins w:id="660" w:author="Paula Castrilli" w:date="2025-07-06T01:14:00Z">
        <w:r w:rsidR="00AE54F6">
          <w:rPr>
            <w:rFonts w:ascii="Crimson Text" w:hAnsi="Crimson Text"/>
            <w:color w:val="000000" w:themeColor="text1"/>
            <w:sz w:val="26"/>
            <w:szCs w:val="26"/>
          </w:rPr>
          <w:t xml:space="preserve"> </w:t>
        </w:r>
      </w:ins>
      <w:del w:id="661" w:author="Paula Castrilli" w:date="2025-07-06T01:14:00Z">
        <w:r w:rsidRPr="008D03A6" w:rsidDel="00AE54F6">
          <w:rPr>
            <w:rFonts w:ascii="Crimson Text" w:hAnsi="Crimson Text"/>
            <w:color w:val="000000" w:themeColor="text1"/>
            <w:sz w:val="26"/>
            <w:szCs w:val="26"/>
          </w:rPr>
          <w:delText>,</w:delText>
        </w:r>
      </w:del>
      <w:ins w:id="662" w:author="Paula Castrilli" w:date="2025-07-06T01:14:00Z">
        <w:r w:rsidR="00AE54F6">
          <w:rPr>
            <w:rFonts w:ascii="Crimson Text" w:hAnsi="Crimson Text"/>
            <w:color w:val="000000" w:themeColor="text1"/>
            <w:sz w:val="26"/>
            <w:szCs w:val="26"/>
          </w:rPr>
          <w:t>y volvían a compartir</w:t>
        </w:r>
      </w:ins>
      <w:del w:id="663" w:author="Paula Castrilli" w:date="2025-07-06T01:14:00Z">
        <w:r w:rsidRPr="008D03A6" w:rsidDel="00AE54F6">
          <w:rPr>
            <w:rFonts w:ascii="Crimson Text" w:hAnsi="Crimson Text"/>
            <w:color w:val="000000" w:themeColor="text1"/>
            <w:sz w:val="26"/>
            <w:szCs w:val="26"/>
          </w:rPr>
          <w:delText xml:space="preserve"> compartían</w:delText>
        </w:r>
      </w:del>
      <w:r w:rsidRPr="008D03A6">
        <w:rPr>
          <w:rFonts w:ascii="Crimson Text" w:hAnsi="Crimson Text"/>
          <w:color w:val="000000" w:themeColor="text1"/>
          <w:sz w:val="26"/>
          <w:szCs w:val="26"/>
        </w:rPr>
        <w:t xml:space="preserve"> la misma comunicación que habían desarrollado durante los entrenamientos</w:t>
      </w:r>
      <w:del w:id="664" w:author="Paula Castrilli" w:date="2025-07-06T01:14:00Z">
        <w:r w:rsidRPr="008D03A6" w:rsidDel="00AE54F6">
          <w:rPr>
            <w:rFonts w:ascii="Crimson Text" w:hAnsi="Crimson Text"/>
            <w:color w:val="000000" w:themeColor="text1"/>
            <w:sz w:val="26"/>
            <w:szCs w:val="26"/>
          </w:rPr>
          <w:delText>, tal</w:delText>
        </w:r>
      </w:del>
      <w:ins w:id="665" w:author="Paula Castrilli" w:date="2025-07-06T01:14:00Z">
        <w:r w:rsidR="00AE54F6">
          <w:rPr>
            <w:rFonts w:ascii="Crimson Text" w:hAnsi="Crimson Text"/>
            <w:color w:val="000000" w:themeColor="text1"/>
            <w:sz w:val="26"/>
            <w:szCs w:val="26"/>
          </w:rPr>
          <w:t>. Tal</w:t>
        </w:r>
      </w:ins>
      <w:r w:rsidRPr="008D03A6">
        <w:rPr>
          <w:rFonts w:ascii="Crimson Text" w:hAnsi="Crimson Text"/>
          <w:color w:val="000000" w:themeColor="text1"/>
          <w:sz w:val="26"/>
          <w:szCs w:val="26"/>
        </w:rPr>
        <w:t xml:space="preserve"> es así</w:t>
      </w:r>
      <w:del w:id="666" w:author="Paula Castrilli" w:date="2025-07-06T01:14:00Z">
        <w:r w:rsidRPr="008D03A6" w:rsidDel="00AE54F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simples gestos eran suficientes para que Agatha comprendiera su voluntad y le cediera el control. Eros conducía </w:t>
      </w:r>
      <w:del w:id="667" w:author="Paula Castrilli" w:date="2025-07-06T01:15:00Z">
        <w:r w:rsidRPr="008D03A6" w:rsidDel="00AE54F6">
          <w:rPr>
            <w:rFonts w:ascii="Crimson Text" w:hAnsi="Crimson Text"/>
            <w:color w:val="000000" w:themeColor="text1"/>
            <w:sz w:val="26"/>
            <w:szCs w:val="26"/>
          </w:rPr>
          <w:delText>un vuelo único y fascinante. Eufórico</w:delText>
        </w:r>
      </w:del>
      <w:ins w:id="668" w:author="Paula Castrilli" w:date="2025-07-06T01:15:00Z">
        <w:r w:rsidR="00AE54F6">
          <w:rPr>
            <w:rFonts w:ascii="Crimson Text" w:hAnsi="Crimson Text"/>
            <w:color w:val="000000" w:themeColor="text1"/>
            <w:sz w:val="26"/>
            <w:szCs w:val="26"/>
          </w:rPr>
          <w:t>eufórico</w:t>
        </w:r>
      </w:ins>
      <w:r w:rsidRPr="008D03A6">
        <w:rPr>
          <w:rFonts w:ascii="Crimson Text" w:hAnsi="Crimson Text"/>
          <w:color w:val="000000" w:themeColor="text1"/>
          <w:sz w:val="26"/>
          <w:szCs w:val="26"/>
        </w:rPr>
        <w:t>, trazaba su propio camino en las alturas, sobrevolando picos montañosos y acariciando las pendientes con movimientos audaces. En medio del éxtasis, recordó a Elena</w:t>
      </w:r>
      <w:del w:id="669" w:author="Paula Castrilli" w:date="2025-07-06T01:16:00Z">
        <w:r w:rsidRPr="008D03A6" w:rsidDel="005F1CC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670" w:author="Paula Castrilli" w:date="2025-07-06T01:16:00Z">
        <w:r w:rsidR="005F1CC8">
          <w:rPr>
            <w:rFonts w:ascii="Crimson Text" w:hAnsi="Crimson Text"/>
            <w:color w:val="000000" w:themeColor="text1"/>
            <w:sz w:val="26"/>
            <w:szCs w:val="26"/>
          </w:rPr>
          <w:t xml:space="preserve"> a</w:t>
        </w:r>
      </w:ins>
      <w:r w:rsidRPr="008D03A6">
        <w:rPr>
          <w:rFonts w:ascii="Crimson Text" w:hAnsi="Crimson Text"/>
          <w:color w:val="000000" w:themeColor="text1"/>
          <w:sz w:val="26"/>
          <w:szCs w:val="26"/>
        </w:rPr>
        <w:t xml:space="preserve"> aquel sueño sublime donde, montada a un dragón blanco, recorría las montañas. No pudo evitar que la nostalgia lo abrazara con un dejo de tristeza, no sabía si volvería a verla</w:t>
      </w:r>
      <w:del w:id="671" w:author="Paula Castrilli" w:date="2025-07-06T01:16:00Z">
        <w:r w:rsidRPr="008D03A6" w:rsidDel="005F1CC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moría de ganas de compartir </w:t>
      </w:r>
      <w:del w:id="672" w:author="Paula Castrilli" w:date="2025-07-06T01:17:00Z">
        <w:r w:rsidRPr="008D03A6" w:rsidDel="005F1CC8">
          <w:rPr>
            <w:rFonts w:ascii="Crimson Text" w:hAnsi="Crimson Text"/>
            <w:color w:val="000000" w:themeColor="text1"/>
            <w:sz w:val="26"/>
            <w:szCs w:val="26"/>
          </w:rPr>
          <w:delText xml:space="preserve">su </w:delText>
        </w:r>
      </w:del>
      <w:ins w:id="673" w:author="Paula Castrilli" w:date="2025-07-06T01:17:00Z">
        <w:r w:rsidR="005F1CC8">
          <w:rPr>
            <w:rFonts w:ascii="Crimson Text" w:hAnsi="Crimson Text"/>
            <w:color w:val="000000" w:themeColor="text1"/>
            <w:sz w:val="26"/>
            <w:szCs w:val="26"/>
          </w:rPr>
          <w:t>esta</w:t>
        </w:r>
        <w:r w:rsidR="005F1CC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experiencia con ella.</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Desde el cielo se podía apreciar la inmensidad de los cerros, </w:t>
      </w:r>
      <w:del w:id="674" w:author="Paula Castrilli" w:date="2025-07-06T01:52:00Z">
        <w:r w:rsidRPr="008D03A6" w:rsidDel="00327C57">
          <w:rPr>
            <w:rFonts w:ascii="Crimson Text" w:hAnsi="Crimson Text"/>
            <w:color w:val="000000" w:themeColor="text1"/>
            <w:sz w:val="26"/>
            <w:szCs w:val="26"/>
          </w:rPr>
          <w:delText xml:space="preserve">lucían </w:delText>
        </w:r>
      </w:del>
      <w:r w:rsidRPr="008D03A6">
        <w:rPr>
          <w:rFonts w:ascii="Crimson Text" w:hAnsi="Crimson Text"/>
          <w:color w:val="000000" w:themeColor="text1"/>
          <w:sz w:val="26"/>
          <w:szCs w:val="26"/>
        </w:rPr>
        <w:t>esplendidos e imponentes</w:t>
      </w:r>
      <w:del w:id="675" w:author="Paula Castrilli" w:date="2025-07-06T01:52:00Z">
        <w:r w:rsidRPr="008D03A6" w:rsidDel="00327C57">
          <w:rPr>
            <w:rFonts w:ascii="Crimson Text" w:hAnsi="Crimson Text"/>
            <w:color w:val="000000" w:themeColor="text1"/>
            <w:sz w:val="26"/>
            <w:szCs w:val="26"/>
          </w:rPr>
          <w:delText>, sus</w:delText>
        </w:r>
      </w:del>
      <w:ins w:id="676" w:author="Paula Castrilli" w:date="2025-07-06T01:52:00Z">
        <w:r w:rsidR="00327C57">
          <w:rPr>
            <w:rFonts w:ascii="Crimson Text" w:hAnsi="Crimson Text"/>
            <w:color w:val="000000" w:themeColor="text1"/>
            <w:sz w:val="26"/>
            <w:szCs w:val="26"/>
          </w:rPr>
          <w:t>. Sus</w:t>
        </w:r>
      </w:ins>
      <w:r w:rsidRPr="008D03A6">
        <w:rPr>
          <w:rFonts w:ascii="Crimson Text" w:hAnsi="Crimson Text"/>
          <w:color w:val="000000" w:themeColor="text1"/>
          <w:sz w:val="26"/>
          <w:szCs w:val="26"/>
        </w:rPr>
        <w:t xml:space="preserve"> cimas nevadas formaban una sábana blanquecina que se extendía indefinidamente. Las laderas aun reflejaban el brillo de un ocaso agonizante. El escenario era bello y </w:t>
      </w:r>
      <w:ins w:id="677" w:author="Paula Castrilli" w:date="2025-07-06T01:52:00Z">
        <w:r w:rsidR="00327C57">
          <w:rPr>
            <w:rFonts w:ascii="Crimson Text" w:hAnsi="Crimson Text"/>
            <w:color w:val="000000" w:themeColor="text1"/>
            <w:sz w:val="26"/>
            <w:szCs w:val="26"/>
          </w:rPr>
          <w:t>de una profunda rotundidad</w:t>
        </w:r>
      </w:ins>
      <w:del w:id="678" w:author="Paula Castrilli" w:date="2025-07-06T01:52:00Z">
        <w:r w:rsidRPr="008D03A6" w:rsidDel="00327C57">
          <w:rPr>
            <w:rFonts w:ascii="Crimson Text" w:hAnsi="Crimson Text"/>
            <w:color w:val="000000" w:themeColor="text1"/>
            <w:sz w:val="26"/>
            <w:szCs w:val="26"/>
          </w:rPr>
          <w:delText>rotundo</w:delText>
        </w:r>
      </w:del>
      <w:r w:rsidRPr="008D03A6">
        <w:rPr>
          <w:rFonts w:ascii="Crimson Text" w:hAnsi="Crimson Text"/>
          <w:color w:val="000000" w:themeColor="text1"/>
          <w:sz w:val="26"/>
          <w:szCs w:val="26"/>
        </w:rPr>
        <w:t xml:space="preserve"> al mismo tiempo. El clima se volvía más hostil a medida que se internaban en la cordillera. El frío se encarnaba en la piel con crudeza, aunque representaba un buen augurio</w:t>
      </w:r>
      <w:del w:id="679" w:author="Pauli-Chan" w:date="2025-07-08T21:40:00Z">
        <w:r w:rsidRPr="008D03A6" w:rsidDel="009358A8">
          <w:rPr>
            <w:rFonts w:ascii="Crimson Text" w:hAnsi="Crimson Text"/>
            <w:color w:val="000000" w:themeColor="text1"/>
            <w:sz w:val="26"/>
            <w:szCs w:val="26"/>
          </w:rPr>
          <w:delText>, señalando</w:delText>
        </w:r>
      </w:del>
      <w:ins w:id="680" w:author="Pauli-Chan" w:date="2025-07-08T21:40:00Z">
        <w:r w:rsidR="009358A8">
          <w:rPr>
            <w:rFonts w:ascii="Crimson Text" w:hAnsi="Crimson Text"/>
            <w:color w:val="000000" w:themeColor="text1"/>
            <w:sz w:val="26"/>
            <w:szCs w:val="26"/>
          </w:rPr>
          <w:t xml:space="preserve"> ya que señalaba que iban por</w:t>
        </w:r>
      </w:ins>
      <w:r w:rsidRPr="008D03A6">
        <w:rPr>
          <w:rFonts w:ascii="Crimson Text" w:hAnsi="Crimson Text"/>
          <w:color w:val="000000" w:themeColor="text1"/>
          <w:sz w:val="26"/>
          <w:szCs w:val="26"/>
        </w:rPr>
        <w:t xml:space="preserve"> el camino correcto. Eros sabía que la fortaleza </w:t>
      </w:r>
      <w:ins w:id="681" w:author="Paula Castrilli" w:date="2025-07-06T01:53:00Z">
        <w:r w:rsidR="00327C57">
          <w:rPr>
            <w:rFonts w:ascii="Crimson Text" w:hAnsi="Crimson Text"/>
            <w:color w:val="000000" w:themeColor="text1"/>
            <w:sz w:val="26"/>
            <w:szCs w:val="26"/>
          </w:rPr>
          <w:t xml:space="preserve">de Reinado del Oeste </w:t>
        </w:r>
      </w:ins>
      <w:r w:rsidRPr="008D03A6">
        <w:rPr>
          <w:rFonts w:ascii="Crimson Text" w:hAnsi="Crimson Text"/>
          <w:color w:val="000000" w:themeColor="text1"/>
          <w:sz w:val="26"/>
          <w:szCs w:val="26"/>
        </w:rPr>
        <w:t>se establecía en el corazón de las montañas, donde la</w:t>
      </w:r>
      <w:ins w:id="682" w:author="Paula Castrilli" w:date="2025-07-06T01:53:00Z">
        <w:r w:rsidR="00327C57">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 helada</w:t>
      </w:r>
      <w:ins w:id="683" w:author="Paula Castrilli" w:date="2025-07-06T01:53:00Z">
        <w:r w:rsidR="00327C57">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 y el clima adverso eran una amenaza. Mientras asimilaba la magnitud del </w:t>
      </w:r>
      <w:del w:id="684" w:author="Paula Castrilli" w:date="2025-07-06T01:53:00Z">
        <w:r w:rsidRPr="008D03A6" w:rsidDel="00327C57">
          <w:rPr>
            <w:rFonts w:ascii="Crimson Text" w:hAnsi="Crimson Text"/>
            <w:color w:val="000000" w:themeColor="text1"/>
            <w:sz w:val="26"/>
            <w:szCs w:val="26"/>
          </w:rPr>
          <w:delText>contexto</w:delText>
        </w:r>
      </w:del>
      <w:ins w:id="685" w:author="Paula Castrilli" w:date="2025-07-06T01:53:00Z">
        <w:r w:rsidR="00327C57">
          <w:rPr>
            <w:rFonts w:ascii="Crimson Text" w:hAnsi="Crimson Text"/>
            <w:color w:val="000000" w:themeColor="text1"/>
            <w:sz w:val="26"/>
            <w:szCs w:val="26"/>
          </w:rPr>
          <w:t>paisaje</w:t>
        </w:r>
      </w:ins>
      <w:r w:rsidRPr="008D03A6">
        <w:rPr>
          <w:rFonts w:ascii="Crimson Text" w:hAnsi="Crimson Text"/>
          <w:color w:val="000000" w:themeColor="text1"/>
          <w:sz w:val="26"/>
          <w:szCs w:val="26"/>
        </w:rPr>
        <w:t xml:space="preserve">, tomaba conciencia de la </w:t>
      </w:r>
      <w:del w:id="686" w:author="Paula Castrilli" w:date="2025-07-06T01:54:00Z">
        <w:r w:rsidRPr="008D03A6" w:rsidDel="00327C57">
          <w:rPr>
            <w:rFonts w:ascii="Crimson Text" w:hAnsi="Crimson Text"/>
            <w:color w:val="000000" w:themeColor="text1"/>
            <w:sz w:val="26"/>
            <w:szCs w:val="26"/>
          </w:rPr>
          <w:delText>osadía</w:delText>
        </w:r>
      </w:del>
      <w:ins w:id="687" w:author="Paula Castrilli" w:date="2025-07-06T01:54:00Z">
        <w:r w:rsidR="00327C57" w:rsidRPr="008D03A6">
          <w:rPr>
            <w:rFonts w:ascii="Crimson Text" w:hAnsi="Crimson Text"/>
            <w:color w:val="000000" w:themeColor="text1"/>
            <w:sz w:val="26"/>
            <w:szCs w:val="26"/>
          </w:rPr>
          <w:t>temeridad</w:t>
        </w:r>
      </w:ins>
      <w:r w:rsidRPr="008D03A6">
        <w:rPr>
          <w:rFonts w:ascii="Crimson Text" w:hAnsi="Crimson Text"/>
          <w:color w:val="000000" w:themeColor="text1"/>
          <w:sz w:val="26"/>
          <w:szCs w:val="26"/>
        </w:rPr>
        <w:t xml:space="preserve"> que hubiera significado el recorrido terrestre. Comprendía que Agatha y su nueva condición habían sido un regalo de los dioses.</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Tras un largo viaje, la noche se insinuaba de a poco. Cuando la claridad parecía diluirse</w:t>
      </w:r>
      <w:ins w:id="688" w:author="Pauli-Chan" w:date="2025-07-08T21:43:00Z">
        <w:r w:rsidR="009358A8">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desafiando </w:t>
      </w:r>
      <w:del w:id="689" w:author="Pauli-Chan" w:date="2025-07-08T21:45:00Z">
        <w:r w:rsidRPr="008D03A6" w:rsidDel="009358A8">
          <w:rPr>
            <w:rFonts w:ascii="Crimson Text" w:hAnsi="Crimson Text"/>
            <w:color w:val="000000" w:themeColor="text1"/>
            <w:sz w:val="26"/>
            <w:szCs w:val="26"/>
          </w:rPr>
          <w:delText>la travesía</w:delText>
        </w:r>
      </w:del>
      <w:ins w:id="690" w:author="Pauli-Chan" w:date="2025-07-08T21:45:00Z">
        <w:r w:rsidR="009358A8">
          <w:rPr>
            <w:rFonts w:ascii="Crimson Text" w:hAnsi="Crimson Text"/>
            <w:color w:val="000000" w:themeColor="text1"/>
            <w:sz w:val="26"/>
            <w:szCs w:val="26"/>
          </w:rPr>
          <w:t>el viaje</w:t>
        </w:r>
      </w:ins>
      <w:r w:rsidRPr="008D03A6">
        <w:rPr>
          <w:rFonts w:ascii="Crimson Text" w:hAnsi="Crimson Text"/>
          <w:color w:val="000000" w:themeColor="text1"/>
          <w:sz w:val="26"/>
          <w:szCs w:val="26"/>
        </w:rPr>
        <w:t xml:space="preserve">, el suceso más esperado rompió la monotonía. Detrás de una muralla rocosa, </w:t>
      </w:r>
      <w:del w:id="691" w:author="Pauli-Chan" w:date="2025-07-08T21:50:00Z">
        <w:r w:rsidRPr="008D03A6" w:rsidDel="00D74BAB">
          <w:rPr>
            <w:rFonts w:ascii="Crimson Text" w:hAnsi="Crimson Text"/>
            <w:color w:val="000000" w:themeColor="text1"/>
            <w:sz w:val="26"/>
            <w:szCs w:val="26"/>
          </w:rPr>
          <w:delText>se hizo presente</w:delText>
        </w:r>
      </w:del>
      <w:ins w:id="692" w:author="Pauli-Chan" w:date="2025-07-08T21:50:00Z">
        <w:r w:rsidR="00D74BAB">
          <w:rPr>
            <w:rFonts w:ascii="Crimson Text" w:hAnsi="Crimson Text"/>
            <w:color w:val="000000" w:themeColor="text1"/>
            <w:sz w:val="26"/>
            <w:szCs w:val="26"/>
          </w:rPr>
          <w:t>comenzó a vislumbrarse</w:t>
        </w:r>
      </w:ins>
      <w:r w:rsidRPr="008D03A6">
        <w:rPr>
          <w:rFonts w:ascii="Crimson Text" w:hAnsi="Crimson Text"/>
          <w:color w:val="000000" w:themeColor="text1"/>
          <w:sz w:val="26"/>
          <w:szCs w:val="26"/>
        </w:rPr>
        <w:t xml:space="preserve"> un territorio de gigantescos cordones montañosos, apostados como guardianes implacables custodiando la antesala del castillo del oeste. La fortificación</w:t>
      </w:r>
      <w:ins w:id="693" w:author="Pauli-Chan" w:date="2025-07-08T21:51:00Z">
        <w:r w:rsidR="00D74BA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694" w:author="Pauli-Chan" w:date="2025-07-08T21:51:00Z">
        <w:r w:rsidR="00D74BAB">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 xml:space="preserve">hasta entonces </w:t>
      </w:r>
      <w:del w:id="695" w:author="Pauli-Chan" w:date="2025-07-08T21:51:00Z">
        <w:r w:rsidRPr="008D03A6" w:rsidDel="00D74BAB">
          <w:rPr>
            <w:rFonts w:ascii="Crimson Text" w:hAnsi="Crimson Text"/>
            <w:color w:val="000000" w:themeColor="text1"/>
            <w:sz w:val="26"/>
            <w:szCs w:val="26"/>
          </w:rPr>
          <w:delText xml:space="preserve">basada </w:delText>
        </w:r>
      </w:del>
      <w:ins w:id="696" w:author="Pauli-Chan" w:date="2025-07-08T21:51:00Z">
        <w:r w:rsidR="00D74BAB">
          <w:rPr>
            <w:rFonts w:ascii="Crimson Text" w:hAnsi="Crimson Text"/>
            <w:color w:val="000000" w:themeColor="text1"/>
            <w:sz w:val="26"/>
            <w:szCs w:val="26"/>
          </w:rPr>
          <w:t>sólo conocía</w:t>
        </w:r>
        <w:r w:rsidR="00D74BAB" w:rsidRPr="008D03A6">
          <w:rPr>
            <w:rFonts w:ascii="Crimson Text" w:hAnsi="Crimson Text"/>
            <w:color w:val="000000" w:themeColor="text1"/>
            <w:sz w:val="26"/>
            <w:szCs w:val="26"/>
          </w:rPr>
          <w:t xml:space="preserve"> </w:t>
        </w:r>
      </w:ins>
      <w:del w:id="697" w:author="Pauli-Chan" w:date="2025-07-08T21:51:00Z">
        <w:r w:rsidRPr="008D03A6" w:rsidDel="00D74BAB">
          <w:rPr>
            <w:rFonts w:ascii="Crimson Text" w:hAnsi="Crimson Text"/>
            <w:color w:val="000000" w:themeColor="text1"/>
            <w:sz w:val="26"/>
            <w:szCs w:val="26"/>
          </w:rPr>
          <w:delText>en</w:delText>
        </w:r>
      </w:del>
      <w:ins w:id="698" w:author="Pauli-Chan" w:date="2025-07-08T21:51:00Z">
        <w:r w:rsidR="00D74BAB">
          <w:rPr>
            <w:rFonts w:ascii="Crimson Text" w:hAnsi="Crimson Text"/>
            <w:color w:val="000000" w:themeColor="text1"/>
            <w:sz w:val="26"/>
            <w:szCs w:val="26"/>
          </w:rPr>
          <w:t>por</w:t>
        </w:r>
      </w:ins>
      <w:r w:rsidRPr="008D03A6">
        <w:rPr>
          <w:rFonts w:ascii="Crimson Text" w:hAnsi="Crimson Text"/>
          <w:color w:val="000000" w:themeColor="text1"/>
          <w:sz w:val="26"/>
          <w:szCs w:val="26"/>
        </w:rPr>
        <w:t xml:space="preserve"> textos y relatos de ancianos, cobraba sentido bajo la mirada de Eros, quien, probablemente, fuera el único sureño </w:t>
      </w:r>
      <w:del w:id="699" w:author="Pauli-Chan" w:date="2025-07-08T21:52:00Z">
        <w:r w:rsidRPr="008D03A6" w:rsidDel="00D74BAB">
          <w:rPr>
            <w:rFonts w:ascii="Crimson Text" w:hAnsi="Crimson Text"/>
            <w:color w:val="000000" w:themeColor="text1"/>
            <w:sz w:val="26"/>
            <w:szCs w:val="26"/>
          </w:rPr>
          <w:delText>testigo</w:delText>
        </w:r>
      </w:del>
      <w:ins w:id="700" w:author="Pauli-Chan" w:date="2025-07-08T21:52:00Z">
        <w:r w:rsidR="00D74BAB">
          <w:rPr>
            <w:rFonts w:ascii="Crimson Text" w:hAnsi="Crimson Text"/>
            <w:color w:val="000000" w:themeColor="text1"/>
            <w:sz w:val="26"/>
            <w:szCs w:val="26"/>
          </w:rPr>
          <w:t>de esa época que había podido verlos en persona</w:t>
        </w:r>
      </w:ins>
      <w:r w:rsidRPr="008D03A6">
        <w:rPr>
          <w:rFonts w:ascii="Crimson Text" w:hAnsi="Crimson Text"/>
          <w:color w:val="000000" w:themeColor="text1"/>
          <w:sz w:val="26"/>
          <w:szCs w:val="26"/>
        </w:rPr>
        <w:t>.</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castillo era colosal y majestuoso</w:t>
      </w:r>
      <w:del w:id="701" w:author="Pauli-Chan" w:date="2025-07-08T21:52:00Z">
        <w:r w:rsidRPr="008D03A6" w:rsidDel="00D74BA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02" w:author="Pauli-Chan" w:date="2025-07-08T21:52:00Z">
        <w:r w:rsidR="00D74BA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703" w:author="Pauli-Chan" w:date="2025-07-08T21:52:00Z">
        <w:r w:rsidRPr="008D03A6" w:rsidDel="00D74BAB">
          <w:rPr>
            <w:rFonts w:ascii="Crimson Text" w:hAnsi="Crimson Text"/>
            <w:color w:val="000000" w:themeColor="text1"/>
            <w:sz w:val="26"/>
            <w:szCs w:val="26"/>
          </w:rPr>
          <w:delText>al cimentarse</w:delText>
        </w:r>
      </w:del>
      <w:ins w:id="704" w:author="Pauli-Chan" w:date="2025-07-08T21:52:00Z">
        <w:r w:rsidR="00D74BAB">
          <w:rPr>
            <w:rFonts w:ascii="Crimson Text" w:hAnsi="Crimson Text"/>
            <w:color w:val="000000" w:themeColor="text1"/>
            <w:sz w:val="26"/>
            <w:szCs w:val="26"/>
          </w:rPr>
          <w:t>cimentado</w:t>
        </w:r>
      </w:ins>
      <w:r w:rsidRPr="008D03A6">
        <w:rPr>
          <w:rFonts w:ascii="Crimson Text" w:hAnsi="Crimson Text"/>
          <w:color w:val="000000" w:themeColor="text1"/>
          <w:sz w:val="26"/>
          <w:szCs w:val="26"/>
        </w:rPr>
        <w:t xml:space="preserve"> en una </w:t>
      </w:r>
      <w:del w:id="705" w:author="Pauli-Chan" w:date="2025-07-08T21:52:00Z">
        <w:r w:rsidRPr="008D03A6" w:rsidDel="00D74BAB">
          <w:rPr>
            <w:rFonts w:ascii="Crimson Text" w:hAnsi="Crimson Text"/>
            <w:color w:val="000000" w:themeColor="text1"/>
            <w:sz w:val="26"/>
            <w:szCs w:val="26"/>
          </w:rPr>
          <w:delText>cima</w:delText>
        </w:r>
      </w:del>
      <w:ins w:id="706" w:author="Pauli-Chan" w:date="2025-07-08T21:52:00Z">
        <w:r w:rsidR="00D74BAB" w:rsidRPr="008D03A6">
          <w:rPr>
            <w:rFonts w:ascii="Crimson Text" w:hAnsi="Crimson Text"/>
            <w:color w:val="000000" w:themeColor="text1"/>
            <w:sz w:val="26"/>
            <w:szCs w:val="26"/>
          </w:rPr>
          <w:t>cumbre</w:t>
        </w:r>
      </w:ins>
      <w:r w:rsidRPr="008D03A6">
        <w:rPr>
          <w:rFonts w:ascii="Crimson Text" w:hAnsi="Crimson Text"/>
          <w:color w:val="000000" w:themeColor="text1"/>
          <w:sz w:val="26"/>
          <w:szCs w:val="26"/>
        </w:rPr>
        <w:t xml:space="preserve">,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w:t>
      </w:r>
      <w:del w:id="707" w:author="Pauli-Chan" w:date="2025-07-08T21:56:00Z">
        <w:r w:rsidRPr="008D03A6" w:rsidDel="00D74BAB">
          <w:rPr>
            <w:rFonts w:ascii="Crimson Text" w:hAnsi="Crimson Text"/>
            <w:color w:val="000000" w:themeColor="text1"/>
            <w:sz w:val="26"/>
            <w:szCs w:val="26"/>
          </w:rPr>
          <w:delText xml:space="preserve">extremo </w:delText>
        </w:r>
      </w:del>
      <w:ins w:id="708" w:author="Pauli-Chan" w:date="2025-07-08T21:56:00Z">
        <w:r w:rsidR="00D74BAB">
          <w:rPr>
            <w:rFonts w:ascii="Crimson Text" w:hAnsi="Crimson Text"/>
            <w:color w:val="000000" w:themeColor="text1"/>
            <w:sz w:val="26"/>
            <w:szCs w:val="26"/>
          </w:rPr>
          <w:t>al menos el doble de</w:t>
        </w:r>
        <w:r w:rsidR="00D74BA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grosor</w:t>
      </w:r>
      <w:ins w:id="709" w:author="Pauli-Chan" w:date="2025-07-08T21:56:00Z">
        <w:r w:rsidR="00D74BAB">
          <w:rPr>
            <w:rFonts w:ascii="Crimson Text" w:hAnsi="Crimson Text"/>
            <w:color w:val="000000" w:themeColor="text1"/>
            <w:sz w:val="26"/>
            <w:szCs w:val="26"/>
          </w:rPr>
          <w:t xml:space="preserve"> que las del castillo del Reinado del Sur</w:t>
        </w:r>
      </w:ins>
      <w:r w:rsidRPr="008D03A6">
        <w:rPr>
          <w:rFonts w:ascii="Crimson Text" w:hAnsi="Crimson Text"/>
          <w:color w:val="000000" w:themeColor="text1"/>
          <w:sz w:val="26"/>
          <w:szCs w:val="26"/>
        </w:rPr>
        <w:t xml:space="preserve">, una autentica muralla. Por detrás asomaba la </w:t>
      </w:r>
      <w:commentRangeStart w:id="710"/>
      <w:ins w:id="711" w:author="Pauli-Chan" w:date="2025-07-08T21:57:00Z">
        <w:r w:rsidR="00D74BAB">
          <w:rPr>
            <w:rFonts w:ascii="Crimson Text" w:hAnsi="Crimson Text"/>
            <w:color w:val="000000" w:themeColor="text1"/>
            <w:sz w:val="26"/>
            <w:szCs w:val="26"/>
          </w:rPr>
          <w:t xml:space="preserve">que Eros suponía que debía ser la </w:t>
        </w:r>
      </w:ins>
      <w:del w:id="712" w:author="PC" w:date="2025-06-27T19:12:00Z">
        <w:r w:rsidRPr="008D03A6" w:rsidDel="001C5D2B">
          <w:rPr>
            <w:rFonts w:ascii="Crimson Text" w:hAnsi="Crimson Text"/>
            <w:color w:val="000000" w:themeColor="text1"/>
            <w:sz w:val="26"/>
            <w:szCs w:val="26"/>
          </w:rPr>
          <w:delText>torre del homenaje</w:delText>
        </w:r>
      </w:del>
      <w:ins w:id="713" w:author="PC" w:date="2025-06-27T19:12:00Z">
        <w:r w:rsidR="001C5D2B">
          <w:rPr>
            <w:rFonts w:ascii="Crimson Text" w:hAnsi="Crimson Text"/>
            <w:color w:val="000000" w:themeColor="text1"/>
            <w:sz w:val="26"/>
            <w:szCs w:val="26"/>
          </w:rPr>
          <w:t>Torre del Homenaje</w:t>
        </w:r>
      </w:ins>
      <w:commentRangeEnd w:id="710"/>
      <w:r w:rsidR="00D74BAB">
        <w:rPr>
          <w:rStyle w:val="Refdecomentario"/>
        </w:rPr>
        <w:commentReference w:id="710"/>
      </w:r>
      <w:r w:rsidRPr="008D03A6">
        <w:rPr>
          <w:rFonts w:ascii="Crimson Text" w:hAnsi="Crimson Text"/>
          <w:color w:val="000000" w:themeColor="text1"/>
          <w:sz w:val="26"/>
          <w:szCs w:val="26"/>
        </w:rPr>
        <w:t>, de menor porte</w:t>
      </w:r>
      <w:del w:id="714" w:author="Pauli-Chan" w:date="2025-07-08T21:58:00Z">
        <w:r w:rsidRPr="008D03A6" w:rsidDel="00D74BA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particularmente alta.</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había superado una difícil odisea, pero había llegado el momento más </w:t>
      </w:r>
      <w:del w:id="715" w:author="Pauli-Chan" w:date="2025-07-08T22:00:00Z">
        <w:r w:rsidRPr="008D03A6" w:rsidDel="00ED61FE">
          <w:rPr>
            <w:rFonts w:ascii="Crimson Text" w:hAnsi="Crimson Text"/>
            <w:color w:val="000000" w:themeColor="text1"/>
            <w:sz w:val="26"/>
            <w:szCs w:val="26"/>
          </w:rPr>
          <w:delText xml:space="preserve">transcendental </w:delText>
        </w:r>
      </w:del>
      <w:ins w:id="716" w:author="Pauli-Chan" w:date="2025-07-08T22:00:00Z">
        <w:r w:rsidR="00ED61FE">
          <w:rPr>
            <w:rFonts w:ascii="Crimson Text" w:hAnsi="Crimson Text"/>
            <w:color w:val="000000" w:themeColor="text1"/>
            <w:sz w:val="26"/>
            <w:szCs w:val="26"/>
          </w:rPr>
          <w:t>importante</w:t>
        </w:r>
        <w:r w:rsidR="00ED61F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 su propósito, dándole sentido a todo lo </w:t>
      </w:r>
      <w:del w:id="717" w:author="Pauli-Chan" w:date="2025-07-08T22:00:00Z">
        <w:r w:rsidRPr="008D03A6" w:rsidDel="00ED61FE">
          <w:rPr>
            <w:rFonts w:ascii="Crimson Text" w:hAnsi="Crimson Text"/>
            <w:color w:val="000000" w:themeColor="text1"/>
            <w:sz w:val="26"/>
            <w:szCs w:val="26"/>
          </w:rPr>
          <w:delText>acontecido</w:delText>
        </w:r>
      </w:del>
      <w:ins w:id="718" w:author="Pauli-Chan" w:date="2025-07-08T22:00:00Z">
        <w:r w:rsidR="00ED61FE">
          <w:rPr>
            <w:rFonts w:ascii="Crimson Text" w:hAnsi="Crimson Text"/>
            <w:color w:val="000000" w:themeColor="text1"/>
            <w:sz w:val="26"/>
            <w:szCs w:val="26"/>
          </w:rPr>
          <w:t>que le había ocurrido hasta ese momento</w:t>
        </w:r>
      </w:ins>
      <w:r w:rsidRPr="008D03A6">
        <w:rPr>
          <w:rFonts w:ascii="Crimson Text" w:hAnsi="Crimson Text"/>
          <w:color w:val="000000" w:themeColor="text1"/>
          <w:sz w:val="26"/>
          <w:szCs w:val="26"/>
        </w:rPr>
        <w:t>. Los ancianos sabios habían sembrado una conciencia de hermandad entre los pueblos del sur y del oeste, pero lo cierto es que durante mucho tiempo no habían tenido noticias el uno del otro, y aquella</w:t>
      </w:r>
      <w:del w:id="719" w:author="Pauli-Chan" w:date="2025-07-08T22:00:00Z">
        <w:r w:rsidRPr="008D03A6" w:rsidDel="00ED61FE">
          <w:rPr>
            <w:rFonts w:ascii="Crimson Text" w:hAnsi="Crimson Text"/>
            <w:color w:val="000000" w:themeColor="text1"/>
            <w:sz w:val="26"/>
            <w:szCs w:val="26"/>
          </w:rPr>
          <w:delText>s conjeturas</w:delText>
        </w:r>
      </w:del>
      <w:ins w:id="720" w:author="Pauli-Chan" w:date="2025-07-08T22:00:00Z">
        <w:r w:rsidR="00ED61FE">
          <w:rPr>
            <w:rFonts w:ascii="Crimson Text" w:hAnsi="Crimson Text"/>
            <w:color w:val="000000" w:themeColor="text1"/>
            <w:sz w:val="26"/>
            <w:szCs w:val="26"/>
          </w:rPr>
          <w:t xml:space="preserve"> tan nombrada hermandad</w:t>
        </w:r>
      </w:ins>
      <w:r w:rsidRPr="008D03A6">
        <w:rPr>
          <w:rFonts w:ascii="Crimson Text" w:hAnsi="Crimson Text"/>
          <w:color w:val="000000" w:themeColor="text1"/>
          <w:sz w:val="26"/>
          <w:szCs w:val="26"/>
        </w:rPr>
        <w:t xml:space="preserve"> estaba</w:t>
      </w:r>
      <w:del w:id="721" w:author="Pauli-Chan" w:date="2025-07-08T22:01:00Z">
        <w:r w:rsidRPr="008D03A6" w:rsidDel="00ED61FE">
          <w:rPr>
            <w:rFonts w:ascii="Crimson Text" w:hAnsi="Crimson Text"/>
            <w:color w:val="000000" w:themeColor="text1"/>
            <w:sz w:val="26"/>
            <w:szCs w:val="26"/>
          </w:rPr>
          <w:delText>n</w:delText>
        </w:r>
      </w:del>
      <w:r w:rsidRPr="008D03A6">
        <w:rPr>
          <w:rFonts w:ascii="Crimson Text" w:hAnsi="Crimson Text"/>
          <w:color w:val="000000" w:themeColor="text1"/>
          <w:sz w:val="26"/>
          <w:szCs w:val="26"/>
        </w:rPr>
        <w:t xml:space="preserve"> por comprobarse. Eros, fiel a sus convicciones, había decidido entregar su mensaje de alerta, </w:t>
      </w:r>
      <w:r w:rsidR="00EC6102" w:rsidRPr="008D03A6">
        <w:rPr>
          <w:rFonts w:ascii="Crimson Text" w:hAnsi="Crimson Text"/>
          <w:color w:val="000000" w:themeColor="text1"/>
          <w:sz w:val="26"/>
          <w:szCs w:val="26"/>
        </w:rPr>
        <w:t>asumiendo riesgos</w:t>
      </w:r>
      <w:r w:rsidRPr="008D03A6">
        <w:rPr>
          <w:rFonts w:ascii="Crimson Text" w:hAnsi="Crimson Text"/>
          <w:color w:val="000000" w:themeColor="text1"/>
          <w:sz w:val="26"/>
          <w:szCs w:val="26"/>
        </w:rPr>
        <w:t xml:space="preserve"> </w:t>
      </w:r>
      <w:del w:id="722" w:author="Pauli-Chan" w:date="2025-07-08T22:01:00Z">
        <w:r w:rsidRPr="008D03A6" w:rsidDel="00ED61FE">
          <w:rPr>
            <w:rFonts w:ascii="Crimson Text" w:hAnsi="Crimson Text"/>
            <w:color w:val="000000" w:themeColor="text1"/>
            <w:sz w:val="26"/>
            <w:szCs w:val="26"/>
          </w:rPr>
          <w:delText>y consecuencias</w:delText>
        </w:r>
      </w:del>
      <w:ins w:id="723" w:author="Pauli-Chan" w:date="2025-07-08T22:01:00Z">
        <w:r w:rsidR="00ED61FE">
          <w:rPr>
            <w:rFonts w:ascii="Crimson Text" w:hAnsi="Crimson Text"/>
            <w:color w:val="000000" w:themeColor="text1"/>
            <w:sz w:val="26"/>
            <w:szCs w:val="26"/>
          </w:rPr>
          <w:t>que le habían acarreado consecuencias más altas de lo que había esperado y</w:t>
        </w:r>
      </w:ins>
      <w:del w:id="724" w:author="Pauli-Chan" w:date="2025-07-08T22:01:00Z">
        <w:r w:rsidRPr="008D03A6" w:rsidDel="00ED61FE">
          <w:rPr>
            <w:rFonts w:ascii="Crimson Text" w:hAnsi="Crimson Text"/>
            <w:color w:val="000000" w:themeColor="text1"/>
            <w:sz w:val="26"/>
            <w:szCs w:val="26"/>
          </w:rPr>
          <w:delText>. Si</w:delText>
        </w:r>
      </w:del>
      <w:ins w:id="725" w:author="Pauli-Chan" w:date="2025-07-08T22:01:00Z">
        <w:r w:rsidR="00ED61FE">
          <w:rPr>
            <w:rFonts w:ascii="Crimson Text" w:hAnsi="Crimson Text"/>
            <w:color w:val="000000" w:themeColor="text1"/>
            <w:sz w:val="26"/>
            <w:szCs w:val="26"/>
          </w:rPr>
          <w:t>, si</w:t>
        </w:r>
      </w:ins>
      <w:r w:rsidRPr="008D03A6">
        <w:rPr>
          <w:rFonts w:ascii="Crimson Text" w:hAnsi="Crimson Text"/>
          <w:color w:val="000000" w:themeColor="text1"/>
          <w:sz w:val="26"/>
          <w:szCs w:val="26"/>
        </w:rPr>
        <w:t xml:space="preserve"> bien lo más duro había quedado atrás, su próximo paso no parecía estar libre de peligros</w:t>
      </w:r>
      <w:del w:id="726" w:author="Pauli-Chan" w:date="2025-07-08T22:02:00Z">
        <w:r w:rsidRPr="008D03A6" w:rsidDel="00ED61FE">
          <w:rPr>
            <w:rFonts w:ascii="Crimson Text" w:hAnsi="Crimson Text"/>
            <w:color w:val="000000" w:themeColor="text1"/>
            <w:sz w:val="26"/>
            <w:szCs w:val="26"/>
          </w:rPr>
          <w:delText xml:space="preserve"> y aventura</w:delText>
        </w:r>
      </w:del>
      <w:r w:rsidRPr="008D03A6">
        <w:rPr>
          <w:rFonts w:ascii="Crimson Text" w:hAnsi="Crimson Text"/>
          <w:color w:val="000000" w:themeColor="text1"/>
          <w:sz w:val="26"/>
          <w:szCs w:val="26"/>
        </w:rPr>
        <w:t>.</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joven guerrero </w:t>
      </w:r>
      <w:ins w:id="727" w:author="Pauli-Chan" w:date="2025-07-08T22:02:00Z">
        <w:r w:rsidR="00ED61FE">
          <w:rPr>
            <w:rFonts w:ascii="Crimson Text" w:hAnsi="Crimson Text"/>
            <w:color w:val="000000" w:themeColor="text1"/>
            <w:sz w:val="26"/>
            <w:szCs w:val="26"/>
          </w:rPr>
          <w:t xml:space="preserve">se </w:t>
        </w:r>
      </w:ins>
      <w:r w:rsidRPr="008D03A6">
        <w:rPr>
          <w:rFonts w:ascii="Crimson Text" w:hAnsi="Crimson Text"/>
          <w:color w:val="000000" w:themeColor="text1"/>
          <w:sz w:val="26"/>
          <w:szCs w:val="26"/>
        </w:rPr>
        <w:t xml:space="preserve">encaminó </w:t>
      </w:r>
      <w:del w:id="728" w:author="Pauli-Chan" w:date="2025-07-08T22:02:00Z">
        <w:r w:rsidRPr="008D03A6" w:rsidDel="00ED61FE">
          <w:rPr>
            <w:rFonts w:ascii="Crimson Text" w:hAnsi="Crimson Text"/>
            <w:color w:val="000000" w:themeColor="text1"/>
            <w:sz w:val="26"/>
            <w:szCs w:val="26"/>
          </w:rPr>
          <w:delText xml:space="preserve">el arribo </w:delText>
        </w:r>
      </w:del>
      <w:r w:rsidRPr="008D03A6">
        <w:rPr>
          <w:rFonts w:ascii="Crimson Text" w:hAnsi="Crimson Text"/>
          <w:color w:val="000000" w:themeColor="text1"/>
          <w:sz w:val="26"/>
          <w:szCs w:val="26"/>
        </w:rPr>
        <w:t xml:space="preserve">hacia la base de la montaña que albergaba el castillo. </w:t>
      </w:r>
      <w:commentRangeStart w:id="729"/>
      <w:ins w:id="730" w:author="Pauli-Chan" w:date="2025-07-08T22:02:00Z">
        <w:r w:rsidR="00ED61FE">
          <w:rPr>
            <w:rFonts w:ascii="Crimson Text" w:hAnsi="Crimson Text"/>
            <w:color w:val="000000" w:themeColor="text1"/>
            <w:sz w:val="26"/>
            <w:szCs w:val="26"/>
          </w:rPr>
          <w:t xml:space="preserve">Con un vuelo suave, </w:t>
        </w:r>
        <w:commentRangeEnd w:id="729"/>
        <w:r w:rsidR="00ED61FE">
          <w:rPr>
            <w:rStyle w:val="Refdecomentario"/>
          </w:rPr>
          <w:commentReference w:id="729"/>
        </w:r>
      </w:ins>
      <w:r w:rsidRPr="008D03A6">
        <w:rPr>
          <w:rFonts w:ascii="Crimson Text" w:hAnsi="Crimson Text"/>
          <w:color w:val="000000" w:themeColor="text1"/>
          <w:sz w:val="26"/>
          <w:szCs w:val="26"/>
        </w:rPr>
        <w:t xml:space="preserve">Agatha descendió lentamente hasta tocar tierra firme. El terreno era principalmente desértico, aunque predominaban algunos arbustos y otras malezas que sobrevivían a las duras condiciones que </w:t>
      </w:r>
      <w:del w:id="731" w:author="Pauli-Chan" w:date="2025-07-08T22:03:00Z">
        <w:r w:rsidRPr="008D03A6" w:rsidDel="00ED61FE">
          <w:rPr>
            <w:rFonts w:ascii="Crimson Text" w:hAnsi="Crimson Text"/>
            <w:color w:val="000000" w:themeColor="text1"/>
            <w:sz w:val="26"/>
            <w:szCs w:val="26"/>
          </w:rPr>
          <w:delText>impartía</w:delText>
        </w:r>
      </w:del>
      <w:ins w:id="732" w:author="Pauli-Chan" w:date="2025-07-08T22:03:00Z">
        <w:r w:rsidR="00ED61FE" w:rsidRPr="008D03A6">
          <w:rPr>
            <w:rFonts w:ascii="Crimson Text" w:hAnsi="Crimson Text"/>
            <w:color w:val="000000" w:themeColor="text1"/>
            <w:sz w:val="26"/>
            <w:szCs w:val="26"/>
          </w:rPr>
          <w:t>impartían</w:t>
        </w:r>
      </w:ins>
      <w:r w:rsidRPr="008D03A6">
        <w:rPr>
          <w:rFonts w:ascii="Crimson Text" w:hAnsi="Crimson Text"/>
          <w:color w:val="000000" w:themeColor="text1"/>
          <w:sz w:val="26"/>
          <w:szCs w:val="26"/>
        </w:rPr>
        <w:t xml:space="preserve"> el frío y la nieve.</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helada y las alturas sometían al joven, quien vestía un uniforme </w:t>
      </w:r>
      <w:ins w:id="733" w:author="Pauli-Chan" w:date="2025-07-08T22:03:00Z">
        <w:r w:rsidR="00ED61FE">
          <w:rPr>
            <w:rFonts w:ascii="Crimson Text" w:hAnsi="Crimson Text"/>
            <w:color w:val="000000" w:themeColor="text1"/>
            <w:sz w:val="26"/>
            <w:szCs w:val="26"/>
          </w:rPr>
          <w:t xml:space="preserve">ligero y </w:t>
        </w:r>
      </w:ins>
      <w:r w:rsidRPr="008D03A6">
        <w:rPr>
          <w:rFonts w:ascii="Crimson Text" w:hAnsi="Crimson Text"/>
          <w:color w:val="000000" w:themeColor="text1"/>
          <w:sz w:val="26"/>
          <w:szCs w:val="26"/>
        </w:rPr>
        <w:t>maltrecho de la guardia real, que apenas lo protegía del viento. Le urgía llegar a las puertas del castillo, e, implorando un</w:t>
      </w:r>
      <w:ins w:id="734" w:author="Pauli-Chan" w:date="2025-07-08T22:06:00Z">
        <w:r w:rsidR="00ED61FE">
          <w:rPr>
            <w:rFonts w:ascii="Crimson Text" w:hAnsi="Crimson Text"/>
            <w:color w:val="000000" w:themeColor="text1"/>
            <w:sz w:val="26"/>
            <w:szCs w:val="26"/>
          </w:rPr>
          <w:t>a</w:t>
        </w:r>
      </w:ins>
      <w:r w:rsidRPr="008D03A6">
        <w:rPr>
          <w:rFonts w:ascii="Crimson Text" w:hAnsi="Crimson Text"/>
          <w:color w:val="000000" w:themeColor="text1"/>
          <w:sz w:val="26"/>
          <w:szCs w:val="26"/>
        </w:rPr>
        <w:t xml:space="preserve"> cordial </w:t>
      </w:r>
      <w:del w:id="735" w:author="Pauli-Chan" w:date="2025-07-08T22:06:00Z">
        <w:r w:rsidRPr="008D03A6" w:rsidDel="00ED61FE">
          <w:rPr>
            <w:rFonts w:ascii="Crimson Text" w:hAnsi="Crimson Text"/>
            <w:color w:val="000000" w:themeColor="text1"/>
            <w:sz w:val="26"/>
            <w:szCs w:val="26"/>
          </w:rPr>
          <w:delText>recibimiento</w:delText>
        </w:r>
      </w:del>
      <w:ins w:id="736" w:author="Pauli-Chan" w:date="2025-07-08T22:06:00Z">
        <w:r w:rsidR="00ED61FE" w:rsidRPr="008D03A6">
          <w:rPr>
            <w:rFonts w:ascii="Crimson Text" w:hAnsi="Crimson Text"/>
            <w:color w:val="000000" w:themeColor="text1"/>
            <w:sz w:val="26"/>
            <w:szCs w:val="26"/>
          </w:rPr>
          <w:t>bienvenida</w:t>
        </w:r>
      </w:ins>
      <w:r w:rsidRPr="008D03A6">
        <w:rPr>
          <w:rFonts w:ascii="Crimson Text" w:hAnsi="Crimson Text"/>
          <w:color w:val="000000" w:themeColor="text1"/>
          <w:sz w:val="26"/>
          <w:szCs w:val="26"/>
        </w:rPr>
        <w:t xml:space="preserve">, obtener algo de cobijo y alimento. Con las últimas energías se dispuso </w:t>
      </w:r>
      <w:r w:rsidR="002E54BA" w:rsidRPr="008D03A6">
        <w:rPr>
          <w:rFonts w:ascii="Crimson Text" w:hAnsi="Crimson Text"/>
          <w:color w:val="000000" w:themeColor="text1"/>
          <w:sz w:val="26"/>
          <w:szCs w:val="26"/>
        </w:rPr>
        <w:t>cumplir</w:t>
      </w:r>
      <w:r w:rsidRPr="008D03A6">
        <w:rPr>
          <w:rFonts w:ascii="Crimson Text" w:hAnsi="Crimson Text"/>
          <w:color w:val="000000" w:themeColor="text1"/>
          <w:sz w:val="26"/>
          <w:szCs w:val="26"/>
        </w:rPr>
        <w:t xml:space="preserve"> su objetivo.</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commentRangeStart w:id="737"/>
      <w:r w:rsidRPr="008D03A6">
        <w:rPr>
          <w:rFonts w:ascii="Crimson Text" w:hAnsi="Crimson Text"/>
          <w:color w:val="000000" w:themeColor="text1"/>
          <w:sz w:val="26"/>
          <w:szCs w:val="26"/>
        </w:rPr>
        <w:t>Necesitaba resguardar a Agatha y continuar sólo, no quería exaltar a los guardias exponiendo a la dragona.</w:t>
      </w:r>
      <w:commentRangeEnd w:id="737"/>
      <w:r w:rsidR="00ED61FE">
        <w:rPr>
          <w:rStyle w:val="Refdecomentario"/>
        </w:rPr>
        <w:commentReference w:id="737"/>
      </w:r>
      <w:r w:rsidRPr="008D03A6">
        <w:rPr>
          <w:rFonts w:ascii="Crimson Text" w:hAnsi="Crimson Text"/>
          <w:color w:val="000000" w:themeColor="text1"/>
          <w:sz w:val="26"/>
          <w:szCs w:val="26"/>
        </w:rPr>
        <w:t xml:space="preserve"> Se lamentó tener que separarse de ella una vez más, pero era lo que demandaba la misión. Le hizo un gesto para que no lo siguiera. Tenía claro que un forastero con un dragón de compañero difícilmente sería bien recibido.</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Agatha lo observó confundida, y el joven repitió el gesto, haciendo referencia a que se refugiara entre las montañas. El relieve de los cerros era irregular y cambiante, propiciando un espacio ideal para </w:t>
      </w:r>
      <w:del w:id="738" w:author="Pauli-Chan" w:date="2025-07-08T22:08:00Z">
        <w:r w:rsidRPr="008D03A6" w:rsidDel="00145428">
          <w:rPr>
            <w:rFonts w:ascii="Crimson Text" w:hAnsi="Crimson Text"/>
            <w:color w:val="000000" w:themeColor="text1"/>
            <w:sz w:val="26"/>
            <w:szCs w:val="26"/>
          </w:rPr>
          <w:delText>mantenerse oculto</w:delText>
        </w:r>
      </w:del>
      <w:ins w:id="739" w:author="Pauli-Chan" w:date="2025-07-08T22:08:00Z">
        <w:r w:rsidR="00145428">
          <w:rPr>
            <w:rFonts w:ascii="Crimson Text" w:hAnsi="Crimson Text"/>
            <w:color w:val="000000" w:themeColor="text1"/>
            <w:sz w:val="26"/>
            <w:szCs w:val="26"/>
          </w:rPr>
          <w:t>mantenerla oculta</w:t>
        </w:r>
      </w:ins>
      <w:r w:rsidRPr="008D03A6">
        <w:rPr>
          <w:rFonts w:ascii="Crimson Text" w:hAnsi="Crimson Text"/>
          <w:color w:val="000000" w:themeColor="text1"/>
          <w:sz w:val="26"/>
          <w:szCs w:val="26"/>
        </w:rPr>
        <w:t xml:space="preserve">. </w:t>
      </w:r>
      <w:r w:rsidR="00FA55DD" w:rsidRPr="008D03A6">
        <w:rPr>
          <w:rFonts w:ascii="Crimson Text" w:hAnsi="Crimson Text"/>
          <w:color w:val="000000" w:themeColor="text1"/>
          <w:sz w:val="26"/>
          <w:szCs w:val="26"/>
        </w:rPr>
        <w:t xml:space="preserve">Intentó explicarle que regresaría, pero no sabía hasta qué punto lo habría entendido. </w:t>
      </w:r>
      <w:ins w:id="740" w:author="Pauli-Chan" w:date="2025-07-08T22:14:00Z">
        <w:r w:rsidR="00FD7A60">
          <w:rPr>
            <w:rFonts w:ascii="Crimson Text" w:hAnsi="Crimson Text"/>
            <w:color w:val="000000" w:themeColor="text1"/>
            <w:sz w:val="26"/>
            <w:szCs w:val="26"/>
          </w:rPr>
          <w:t xml:space="preserve">Para su sorpresa, </w:t>
        </w:r>
      </w:ins>
      <w:del w:id="741" w:author="Pauli-Chan" w:date="2025-07-08T22:15:00Z">
        <w:r w:rsidR="007257B5" w:rsidRPr="008D03A6" w:rsidDel="00FD7A60">
          <w:rPr>
            <w:rFonts w:ascii="Crimson Text" w:hAnsi="Crimson Text"/>
            <w:color w:val="000000" w:themeColor="text1"/>
            <w:sz w:val="26"/>
            <w:szCs w:val="26"/>
          </w:rPr>
          <w:delText>N</w:delText>
        </w:r>
        <w:r w:rsidRPr="008D03A6" w:rsidDel="00FD7A60">
          <w:rPr>
            <w:rFonts w:ascii="Crimson Text" w:hAnsi="Crimson Text"/>
            <w:color w:val="000000" w:themeColor="text1"/>
            <w:sz w:val="26"/>
            <w:szCs w:val="26"/>
          </w:rPr>
          <w:delText>o necesito</w:delText>
        </w:r>
      </w:del>
      <w:ins w:id="742" w:author="Pauli-Chan" w:date="2025-07-08T22:15:00Z">
        <w:r w:rsidR="00FD7A60">
          <w:rPr>
            <w:rFonts w:ascii="Crimson Text" w:hAnsi="Crimson Text"/>
            <w:color w:val="000000" w:themeColor="text1"/>
            <w:sz w:val="26"/>
            <w:szCs w:val="26"/>
          </w:rPr>
          <w:t>no necesitó</w:t>
        </w:r>
      </w:ins>
      <w:r w:rsidRPr="008D03A6">
        <w:rPr>
          <w:rFonts w:ascii="Crimson Text" w:hAnsi="Crimson Text"/>
          <w:color w:val="000000" w:themeColor="text1"/>
          <w:sz w:val="26"/>
          <w:szCs w:val="26"/>
        </w:rPr>
        <w:t xml:space="preserve"> repetir la orden</w:t>
      </w:r>
      <w:del w:id="743" w:author="Pauli-Chan" w:date="2025-07-08T22:15:00Z">
        <w:r w:rsidRPr="008D03A6" w:rsidDel="00FD7A60">
          <w:rPr>
            <w:rFonts w:ascii="Crimson Text" w:hAnsi="Crimson Text"/>
            <w:color w:val="000000" w:themeColor="text1"/>
            <w:sz w:val="26"/>
            <w:szCs w:val="26"/>
          </w:rPr>
          <w:delText>, y la</w:delText>
        </w:r>
      </w:del>
      <w:ins w:id="744" w:author="Pauli-Chan" w:date="2025-07-08T22:15:00Z">
        <w:r w:rsidR="00FD7A60">
          <w:rPr>
            <w:rFonts w:ascii="Crimson Text" w:hAnsi="Crimson Text"/>
            <w:color w:val="000000" w:themeColor="text1"/>
            <w:sz w:val="26"/>
            <w:szCs w:val="26"/>
          </w:rPr>
          <w:t>. La</w:t>
        </w:r>
      </w:ins>
      <w:r w:rsidRPr="008D03A6">
        <w:rPr>
          <w:rFonts w:ascii="Crimson Text" w:hAnsi="Crimson Text"/>
          <w:color w:val="000000" w:themeColor="text1"/>
          <w:sz w:val="26"/>
          <w:szCs w:val="26"/>
        </w:rPr>
        <w:t xml:space="preserve"> dragona </w:t>
      </w:r>
      <w:del w:id="745" w:author="Pauli-Chan" w:date="2025-07-08T22:15:00Z">
        <w:r w:rsidRPr="008D03A6" w:rsidDel="00FD7A60">
          <w:rPr>
            <w:rFonts w:ascii="Crimson Text" w:hAnsi="Crimson Text"/>
            <w:color w:val="000000" w:themeColor="text1"/>
            <w:sz w:val="26"/>
            <w:szCs w:val="26"/>
          </w:rPr>
          <w:delText xml:space="preserve">acató la instrucción, luego </w:delText>
        </w:r>
      </w:del>
      <w:r w:rsidRPr="008D03A6">
        <w:rPr>
          <w:rFonts w:ascii="Crimson Text" w:hAnsi="Crimson Text"/>
          <w:color w:val="000000" w:themeColor="text1"/>
          <w:sz w:val="26"/>
          <w:szCs w:val="26"/>
        </w:rPr>
        <w:t xml:space="preserve">giró y se hecho a volar en </w:t>
      </w:r>
      <w:del w:id="746" w:author="Pauli-Chan" w:date="2025-07-08T22:15:00Z">
        <w:r w:rsidRPr="008D03A6" w:rsidDel="00FD7A60">
          <w:rPr>
            <w:rFonts w:ascii="Crimson Text" w:hAnsi="Crimson Text"/>
            <w:color w:val="000000" w:themeColor="text1"/>
            <w:sz w:val="26"/>
            <w:szCs w:val="26"/>
          </w:rPr>
          <w:delText xml:space="preserve">oposición </w:delText>
        </w:r>
      </w:del>
      <w:ins w:id="747" w:author="Pauli-Chan" w:date="2025-07-08T22:15:00Z">
        <w:r w:rsidR="00FD7A60">
          <w:rPr>
            <w:rFonts w:ascii="Crimson Text" w:hAnsi="Crimson Text"/>
            <w:color w:val="000000" w:themeColor="text1"/>
            <w:sz w:val="26"/>
            <w:szCs w:val="26"/>
          </w:rPr>
          <w:t>sentido opuesto</w:t>
        </w:r>
        <w:r w:rsidR="00FD7A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al castillo.</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r w:rsidR="00EC6102" w:rsidRPr="008D03A6">
        <w:rPr>
          <w:rFonts w:ascii="Crimson Text" w:hAnsi="Crimson Text"/>
          <w:color w:val="000000" w:themeColor="text1"/>
          <w:sz w:val="26"/>
          <w:szCs w:val="26"/>
        </w:rPr>
        <w:t>quedó</w:t>
      </w:r>
      <w:r w:rsidRPr="008D03A6">
        <w:rPr>
          <w:rFonts w:ascii="Crimson Text" w:hAnsi="Crimson Text"/>
          <w:color w:val="000000" w:themeColor="text1"/>
          <w:sz w:val="26"/>
          <w:szCs w:val="26"/>
        </w:rPr>
        <w:t xml:space="preserve"> perplejo mientras </w:t>
      </w:r>
      <w:del w:id="748" w:author="Pauli-Chan" w:date="2025-07-08T22:15:00Z">
        <w:r w:rsidRPr="008D03A6" w:rsidDel="00FD7A60">
          <w:rPr>
            <w:rFonts w:ascii="Crimson Text" w:hAnsi="Crimson Text"/>
            <w:color w:val="000000" w:themeColor="text1"/>
            <w:sz w:val="26"/>
            <w:szCs w:val="26"/>
          </w:rPr>
          <w:delText>se alejaba</w:delText>
        </w:r>
      </w:del>
      <w:ins w:id="749" w:author="Pauli-Chan" w:date="2025-07-08T22:15:00Z">
        <w:r w:rsidR="00FD7A60">
          <w:rPr>
            <w:rFonts w:ascii="Crimson Text" w:hAnsi="Crimson Text"/>
            <w:color w:val="000000" w:themeColor="text1"/>
            <w:sz w:val="26"/>
            <w:szCs w:val="26"/>
          </w:rPr>
          <w:t>la miraba alejarse</w:t>
        </w:r>
      </w:ins>
      <w:r w:rsidRPr="008D03A6">
        <w:rPr>
          <w:rFonts w:ascii="Crimson Text" w:hAnsi="Crimson Text"/>
          <w:color w:val="000000" w:themeColor="text1"/>
          <w:sz w:val="26"/>
          <w:szCs w:val="26"/>
        </w:rPr>
        <w:t>, y no pudo evitar pensar en si estaría esperándolo a su vuelta</w:t>
      </w:r>
      <w:del w:id="750" w:author="Pauli-Chan" w:date="2025-07-08T22:15:00Z">
        <w:r w:rsidRPr="008D03A6" w:rsidDel="00FD7A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o reaccionaría como en ocasiones anteriores. El vínculo ya se había restablecido, y eso lo tranquilizaba, pero no lo suficiente. De todos modos, no había alternativa, debía afrontar el último trayecto por cuenta propia.</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la base de la montaña se unían dos caminos</w:t>
      </w:r>
      <w:del w:id="751" w:author="Pauli-Chan" w:date="2025-07-08T22:18:00Z">
        <w:r w:rsidRPr="008D03A6" w:rsidDel="00FD7A60">
          <w:rPr>
            <w:rFonts w:ascii="Crimson Text" w:hAnsi="Crimson Text"/>
            <w:color w:val="000000" w:themeColor="text1"/>
            <w:sz w:val="26"/>
            <w:szCs w:val="26"/>
          </w:rPr>
          <w:delText>, a</w:delText>
        </w:r>
      </w:del>
      <w:ins w:id="752" w:author="Pauli-Chan" w:date="2025-07-08T22:18:00Z">
        <w:r w:rsidR="00FD7A60">
          <w:rPr>
            <w:rFonts w:ascii="Crimson Text" w:hAnsi="Crimson Text"/>
            <w:color w:val="000000" w:themeColor="text1"/>
            <w:sz w:val="26"/>
            <w:szCs w:val="26"/>
          </w:rPr>
          <w:t>. A</w:t>
        </w:r>
      </w:ins>
      <w:r w:rsidRPr="008D03A6">
        <w:rPr>
          <w:rFonts w:ascii="Crimson Text" w:hAnsi="Crimson Text"/>
          <w:color w:val="000000" w:themeColor="text1"/>
          <w:sz w:val="26"/>
          <w:szCs w:val="26"/>
        </w:rPr>
        <w:t xml:space="preserve"> un lado se desprendía la ruta que provenía desde el sur, la única vía terrestre que conectaba con el fuerte. Ese camino estaba poco demarcado y</w:t>
      </w:r>
      <w:ins w:id="753" w:author="Pauli-Chan" w:date="2025-07-08T22:18:00Z">
        <w:r w:rsidR="00FD7A60">
          <w:rPr>
            <w:rFonts w:ascii="Crimson Text" w:hAnsi="Crimson Text"/>
            <w:color w:val="000000" w:themeColor="text1"/>
            <w:sz w:val="26"/>
            <w:szCs w:val="26"/>
          </w:rPr>
          <w:t>,</w:t>
        </w:r>
        <w:commentRangeStart w:id="754"/>
        <w:r w:rsidR="00FD7A60">
          <w:rPr>
            <w:rFonts w:ascii="Crimson Text" w:hAnsi="Crimson Text"/>
            <w:color w:val="000000" w:themeColor="text1"/>
            <w:sz w:val="26"/>
            <w:szCs w:val="26"/>
          </w:rPr>
          <w:t xml:space="preserve"> por lo que podía apreciar,</w:t>
        </w:r>
      </w:ins>
      <w:r w:rsidRPr="008D03A6">
        <w:rPr>
          <w:rFonts w:ascii="Crimson Text" w:hAnsi="Crimson Text"/>
          <w:color w:val="000000" w:themeColor="text1"/>
          <w:sz w:val="26"/>
          <w:szCs w:val="26"/>
        </w:rPr>
        <w:t xml:space="preserve"> </w:t>
      </w:r>
      <w:commentRangeEnd w:id="754"/>
      <w:r w:rsidR="00FD7A60">
        <w:rPr>
          <w:rStyle w:val="Refdecomentario"/>
        </w:rPr>
        <w:commentReference w:id="754"/>
      </w:r>
      <w:r w:rsidR="002644AD" w:rsidRPr="008D03A6">
        <w:rPr>
          <w:rFonts w:ascii="Crimson Text" w:hAnsi="Crimson Text"/>
          <w:color w:val="000000" w:themeColor="text1"/>
          <w:sz w:val="26"/>
          <w:szCs w:val="26"/>
        </w:rPr>
        <w:t>solía obstruirse</w:t>
      </w:r>
      <w:r w:rsidRPr="008D03A6">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w:t>
      </w:r>
      <w:ins w:id="755" w:author="Pauli-Chan" w:date="2025-07-08T22:19:00Z">
        <w:r w:rsidR="00FD7A6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ascendía hasta la robusta puerta.</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noche ya estaba plenamente instalada</w:t>
      </w:r>
      <w:del w:id="756" w:author="Pauli-Chan" w:date="2025-07-08T22:19: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57" w:author="Pauli-Chan" w:date="2025-07-08T22:19:00Z">
        <w:r w:rsidR="004A735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desde el cielo</w:t>
      </w:r>
      <w:ins w:id="758" w:author="Pauli-Chan" w:date="2025-07-08T22:19:00Z">
        <w:r w:rsidR="004A735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una luna completa y redonda</w:t>
      </w:r>
      <w:del w:id="759" w:author="Pauli-Chan" w:date="2025-07-08T22:19: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hacía brillar los sectores nevados, lo que favorecía la visibilidad, que de por sí era escasa. Eros no disponía de antorchas, ni de otro</w:t>
      </w:r>
      <w:ins w:id="760" w:author="Pauli-Chan" w:date="2025-07-08T22:20:00Z">
        <w:r w:rsidR="004A7353">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 elemento</w:t>
      </w:r>
      <w:ins w:id="761" w:author="Pauli-Chan" w:date="2025-07-08T22:20:00Z">
        <w:r w:rsidR="004A7353">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 que pudiera</w:t>
      </w:r>
      <w:ins w:id="762" w:author="Pauli-Chan" w:date="2025-07-08T22:20:00Z">
        <w:r w:rsidR="004A7353">
          <w:rPr>
            <w:rFonts w:ascii="Crimson Text" w:hAnsi="Crimson Text"/>
            <w:color w:val="000000" w:themeColor="text1"/>
            <w:sz w:val="26"/>
            <w:szCs w:val="26"/>
          </w:rPr>
          <w:t>n</w:t>
        </w:r>
      </w:ins>
      <w:r w:rsidRPr="008D03A6">
        <w:rPr>
          <w:rFonts w:ascii="Crimson Text" w:hAnsi="Crimson Text"/>
          <w:color w:val="000000" w:themeColor="text1"/>
          <w:sz w:val="26"/>
          <w:szCs w:val="26"/>
        </w:rPr>
        <w:t xml:space="preserve"> ser de ayuda</w:t>
      </w:r>
      <w:del w:id="763" w:author="Pauli-Chan" w:date="2025-07-08T22:20: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aunque</w:t>
      </w:r>
      <w:ins w:id="764" w:author="Pauli-Chan" w:date="2025-07-08T22:20:00Z">
        <w:r w:rsidR="004A735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contraste a las noches en el bosque, ese camino </w:t>
      </w:r>
      <w:del w:id="765" w:author="Pauli-Chan" w:date="2025-07-08T22:20:00Z">
        <w:r w:rsidRPr="008D03A6" w:rsidDel="004A7353">
          <w:rPr>
            <w:rFonts w:ascii="Crimson Text" w:hAnsi="Crimson Text"/>
            <w:color w:val="000000" w:themeColor="text1"/>
            <w:sz w:val="26"/>
            <w:szCs w:val="26"/>
          </w:rPr>
          <w:delText xml:space="preserve">era </w:delText>
        </w:r>
      </w:del>
      <w:ins w:id="766" w:author="Pauli-Chan" w:date="2025-07-08T22:20:00Z">
        <w:r w:rsidR="004A7353">
          <w:rPr>
            <w:rFonts w:ascii="Crimson Text" w:hAnsi="Crimson Text"/>
            <w:color w:val="000000" w:themeColor="text1"/>
            <w:sz w:val="26"/>
            <w:szCs w:val="26"/>
          </w:rPr>
          <w:t>le resultaba</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menos inquietante.</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caminata se </w:t>
      </w:r>
      <w:r w:rsidR="00EC6102" w:rsidRPr="008D03A6">
        <w:rPr>
          <w:rFonts w:ascii="Crimson Text" w:hAnsi="Crimson Text"/>
          <w:color w:val="000000" w:themeColor="text1"/>
          <w:sz w:val="26"/>
          <w:szCs w:val="26"/>
        </w:rPr>
        <w:t>prolongó</w:t>
      </w:r>
      <w:r w:rsidRPr="008D03A6">
        <w:rPr>
          <w:rFonts w:ascii="Crimson Text" w:hAnsi="Crimson Text"/>
          <w:color w:val="000000" w:themeColor="text1"/>
          <w:sz w:val="26"/>
          <w:szCs w:val="26"/>
        </w:rPr>
        <w:t xml:space="preserve"> durante un buen rato, y socavó</w:t>
      </w:r>
      <w:r w:rsidR="00EC6102" w:rsidRPr="008D03A6">
        <w:rPr>
          <w:rFonts w:ascii="Crimson Text" w:hAnsi="Crimson Text"/>
          <w:color w:val="000000" w:themeColor="text1"/>
          <w:sz w:val="26"/>
          <w:szCs w:val="26"/>
        </w:rPr>
        <w:t xml:space="preserve"> </w:t>
      </w:r>
      <w:r w:rsidR="00583D98" w:rsidRPr="008D03A6">
        <w:rPr>
          <w:rFonts w:ascii="Crimson Text" w:hAnsi="Crimson Text"/>
          <w:color w:val="000000" w:themeColor="text1"/>
          <w:sz w:val="26"/>
          <w:szCs w:val="26"/>
        </w:rPr>
        <w:t xml:space="preserve">en </w:t>
      </w:r>
      <w:del w:id="767" w:author="Pauli-Chan" w:date="2025-07-08T22:20:00Z">
        <w:r w:rsidR="00583D98" w:rsidRPr="008D03A6" w:rsidDel="004A7353">
          <w:rPr>
            <w:rFonts w:ascii="Crimson Text" w:hAnsi="Crimson Text"/>
            <w:color w:val="000000" w:themeColor="text1"/>
            <w:sz w:val="26"/>
            <w:szCs w:val="26"/>
          </w:rPr>
          <w:delText>su resto</w:delText>
        </w:r>
      </w:del>
      <w:ins w:id="768" w:author="Pauli-Chan" w:date="2025-07-08T22:20:00Z">
        <w:r w:rsidR="004A7353">
          <w:rPr>
            <w:rFonts w:ascii="Crimson Text" w:hAnsi="Crimson Text"/>
            <w:color w:val="000000" w:themeColor="text1"/>
            <w:sz w:val="26"/>
            <w:szCs w:val="26"/>
          </w:rPr>
          <w:t>lo que le quedaba</w:t>
        </w:r>
      </w:ins>
      <w:r w:rsidR="00583D98" w:rsidRPr="008D03A6">
        <w:rPr>
          <w:rFonts w:ascii="Crimson Text" w:hAnsi="Crimson Text"/>
          <w:color w:val="000000" w:themeColor="text1"/>
          <w:sz w:val="26"/>
          <w:szCs w:val="26"/>
        </w:rPr>
        <w:t xml:space="preserve"> de </w:t>
      </w:r>
      <w:r w:rsidRPr="008D03A6">
        <w:rPr>
          <w:rFonts w:ascii="Crimson Text" w:hAnsi="Crimson Text"/>
          <w:color w:val="000000" w:themeColor="text1"/>
          <w:sz w:val="26"/>
          <w:szCs w:val="26"/>
        </w:rPr>
        <w:t>energías. Al encontrarse frente a la fortaleza, se sintió un tanto intimidado</w:t>
      </w:r>
      <w:del w:id="769" w:author="Pauli-Chan" w:date="2025-07-08T22:21:00Z">
        <w:r w:rsidRPr="008D03A6" w:rsidDel="004A7353">
          <w:rPr>
            <w:rFonts w:ascii="Crimson Text" w:hAnsi="Crimson Text"/>
            <w:color w:val="000000" w:themeColor="text1"/>
            <w:sz w:val="26"/>
            <w:szCs w:val="26"/>
          </w:rPr>
          <w:delText xml:space="preserve">, </w:delText>
        </w:r>
      </w:del>
      <w:ins w:id="770" w:author="Pauli-Chan" w:date="2025-07-08T22:21:00Z">
        <w:r w:rsidR="004A7353">
          <w:rPr>
            <w:rFonts w:ascii="Crimson Text" w:hAnsi="Crimson Text"/>
            <w:color w:val="000000" w:themeColor="text1"/>
            <w:sz w:val="26"/>
            <w:szCs w:val="26"/>
          </w:rPr>
          <w:t>. De cerca,</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las torres frontales </w:t>
      </w:r>
      <w:del w:id="771" w:author="Pauli-Chan" w:date="2025-07-08T22:21:00Z">
        <w:r w:rsidRPr="008D03A6" w:rsidDel="004A7353">
          <w:rPr>
            <w:rFonts w:ascii="Crimson Text" w:hAnsi="Crimson Text"/>
            <w:color w:val="000000" w:themeColor="text1"/>
            <w:sz w:val="26"/>
            <w:szCs w:val="26"/>
          </w:rPr>
          <w:delText xml:space="preserve">eran </w:delText>
        </w:r>
      </w:del>
      <w:ins w:id="772" w:author="Pauli-Chan" w:date="2025-07-08T22:21:00Z">
        <w:r w:rsidR="004A7353">
          <w:rPr>
            <w:rFonts w:ascii="Crimson Text" w:hAnsi="Crimson Text"/>
            <w:color w:val="000000" w:themeColor="text1"/>
            <w:sz w:val="26"/>
            <w:szCs w:val="26"/>
          </w:rPr>
          <w:t>se veían todavía más</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impo</w:t>
      </w:r>
      <w:r w:rsidR="00583D98" w:rsidRPr="008D03A6">
        <w:rPr>
          <w:rFonts w:ascii="Crimson Text" w:hAnsi="Crimson Text"/>
          <w:color w:val="000000" w:themeColor="text1"/>
          <w:sz w:val="26"/>
          <w:szCs w:val="26"/>
        </w:rPr>
        <w:t>nentes</w:t>
      </w:r>
      <w:ins w:id="773" w:author="Pauli-Chan" w:date="2025-07-08T22:21:00Z">
        <w:r w:rsidR="004A7353">
          <w:rPr>
            <w:rFonts w:ascii="Crimson Text" w:hAnsi="Crimson Text"/>
            <w:color w:val="000000" w:themeColor="text1"/>
            <w:sz w:val="26"/>
            <w:szCs w:val="26"/>
          </w:rPr>
          <w:t xml:space="preserve"> </w:t>
        </w:r>
      </w:ins>
      <w:del w:id="774" w:author="Pauli-Chan" w:date="2025-07-08T22:21:00Z">
        <w:r w:rsidR="00583D98" w:rsidRPr="008D03A6" w:rsidDel="004A7353">
          <w:rPr>
            <w:rFonts w:ascii="Crimson Text" w:hAnsi="Crimson Text"/>
            <w:color w:val="000000" w:themeColor="text1"/>
            <w:sz w:val="26"/>
            <w:szCs w:val="26"/>
          </w:rPr>
          <w:delText>,</w:delText>
        </w:r>
      </w:del>
      <w:ins w:id="775" w:author="Pauli-Chan" w:date="2025-07-08T22:21:00Z">
        <w:r w:rsidR="004A7353">
          <w:rPr>
            <w:rFonts w:ascii="Crimson Text" w:hAnsi="Crimson Text"/>
            <w:color w:val="000000" w:themeColor="text1"/>
            <w:sz w:val="26"/>
            <w:szCs w:val="26"/>
          </w:rPr>
          <w:t>e</w:t>
        </w:r>
      </w:ins>
      <w:r w:rsidR="00583D98" w:rsidRPr="008D03A6">
        <w:rPr>
          <w:rFonts w:ascii="Crimson Text" w:hAnsi="Crimson Text"/>
          <w:color w:val="000000" w:themeColor="text1"/>
          <w:sz w:val="26"/>
          <w:szCs w:val="26"/>
        </w:rPr>
        <w:t xml:space="preserve"> incluso de mayor porte que</w:t>
      </w:r>
      <w:r w:rsidRPr="008D03A6">
        <w:rPr>
          <w:rFonts w:ascii="Crimson Text" w:hAnsi="Crimson Text"/>
          <w:color w:val="000000" w:themeColor="text1"/>
          <w:sz w:val="26"/>
          <w:szCs w:val="26"/>
        </w:rPr>
        <w:t xml:space="preserve"> las del castillo del sur. En lo alto, </w:t>
      </w:r>
      <w:del w:id="776" w:author="Pauli-Chan" w:date="2025-07-08T22:22:00Z">
        <w:r w:rsidRPr="008D03A6" w:rsidDel="004A7353">
          <w:rPr>
            <w:rFonts w:ascii="Crimson Text" w:hAnsi="Crimson Text"/>
            <w:color w:val="000000" w:themeColor="text1"/>
            <w:sz w:val="26"/>
            <w:szCs w:val="26"/>
          </w:rPr>
          <w:delText>se distinguían</w:delText>
        </w:r>
      </w:del>
      <w:ins w:id="777" w:author="Pauli-Chan" w:date="2025-07-08T22:22:00Z">
        <w:r w:rsidR="004A7353">
          <w:rPr>
            <w:rFonts w:ascii="Crimson Text" w:hAnsi="Crimson Text"/>
            <w:color w:val="000000" w:themeColor="text1"/>
            <w:sz w:val="26"/>
            <w:szCs w:val="26"/>
          </w:rPr>
          <w:t>había</w:t>
        </w:r>
      </w:ins>
      <w:r w:rsidRPr="008D03A6">
        <w:rPr>
          <w:rFonts w:ascii="Crimson Text" w:hAnsi="Crimson Text"/>
          <w:color w:val="000000" w:themeColor="text1"/>
          <w:sz w:val="26"/>
          <w:szCs w:val="26"/>
        </w:rPr>
        <w:t xml:space="preserve"> torretas de vigía, </w:t>
      </w:r>
      <w:del w:id="778" w:author="Pauli-Chan" w:date="2025-07-08T22:22:00Z">
        <w:r w:rsidRPr="008D03A6" w:rsidDel="004A7353">
          <w:rPr>
            <w:rFonts w:ascii="Crimson Text" w:hAnsi="Crimson Text"/>
            <w:color w:val="000000" w:themeColor="text1"/>
            <w:sz w:val="26"/>
            <w:szCs w:val="26"/>
          </w:rPr>
          <w:delText>y había</w:delText>
        </w:r>
      </w:del>
      <w:ins w:id="779" w:author="Pauli-Chan" w:date="2025-07-08T22:22:00Z">
        <w:r w:rsidR="004A7353">
          <w:rPr>
            <w:rFonts w:ascii="Crimson Text" w:hAnsi="Crimson Text"/>
            <w:color w:val="000000" w:themeColor="text1"/>
            <w:sz w:val="26"/>
            <w:szCs w:val="26"/>
          </w:rPr>
          <w:t>donde se distinguía</w:t>
        </w:r>
      </w:ins>
      <w:r w:rsidRPr="008D03A6">
        <w:rPr>
          <w:rFonts w:ascii="Crimson Text" w:hAnsi="Crimson Text"/>
          <w:color w:val="000000" w:themeColor="text1"/>
          <w:sz w:val="26"/>
          <w:szCs w:val="26"/>
        </w:rPr>
        <w:t xml:space="preserve"> luz dentro de algunas de ellas. Eros suponía que, para ese entonces, ya habría sido identificado</w:t>
      </w:r>
      <w:del w:id="780" w:author="Pauli-Chan" w:date="2025-07-08T22:22: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suplicaba a los dioses por no ser atacado. De momento, sus plegarias </w:t>
      </w:r>
      <w:del w:id="781" w:author="Pauli-Chan" w:date="2025-07-08T22:22:00Z">
        <w:r w:rsidRPr="008D03A6" w:rsidDel="004A7353">
          <w:rPr>
            <w:rFonts w:ascii="Crimson Text" w:hAnsi="Crimson Text"/>
            <w:color w:val="000000" w:themeColor="text1"/>
            <w:sz w:val="26"/>
            <w:szCs w:val="26"/>
          </w:rPr>
          <w:delText xml:space="preserve">daban </w:delText>
        </w:r>
      </w:del>
      <w:ins w:id="782" w:author="Pauli-Chan" w:date="2025-07-08T22:22:00Z">
        <w:r w:rsidR="004A7353">
          <w:rPr>
            <w:rFonts w:ascii="Crimson Text" w:hAnsi="Crimson Text"/>
            <w:color w:val="000000" w:themeColor="text1"/>
            <w:sz w:val="26"/>
            <w:szCs w:val="26"/>
          </w:rPr>
          <w:t>habían dado</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resultado y </w:t>
      </w:r>
      <w:del w:id="783" w:author="Pauli-Chan" w:date="2025-07-08T22:23:00Z">
        <w:r w:rsidRPr="008D03A6" w:rsidDel="004A7353">
          <w:rPr>
            <w:rFonts w:ascii="Crimson Text" w:hAnsi="Crimson Text"/>
            <w:color w:val="000000" w:themeColor="text1"/>
            <w:sz w:val="26"/>
            <w:szCs w:val="26"/>
          </w:rPr>
          <w:delText xml:space="preserve">avanzó </w:delText>
        </w:r>
      </w:del>
      <w:ins w:id="784" w:author="Pauli-Chan" w:date="2025-07-08T22:23:00Z">
        <w:r w:rsidR="004A7353">
          <w:rPr>
            <w:rFonts w:ascii="Crimson Text" w:hAnsi="Crimson Text"/>
            <w:color w:val="000000" w:themeColor="text1"/>
            <w:sz w:val="26"/>
            <w:szCs w:val="26"/>
          </w:rPr>
          <w:t>pudo seguir avanzando</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sin sobresaltos los metros restantes.</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llegar al acceso, se encontró con un rastrillo </w:t>
      </w:r>
      <w:del w:id="785" w:author="Pauli-Chan" w:date="2025-07-08T22:23:00Z">
        <w:r w:rsidRPr="008D03A6" w:rsidDel="004A7353">
          <w:rPr>
            <w:rFonts w:ascii="Crimson Text" w:hAnsi="Crimson Text"/>
            <w:color w:val="000000" w:themeColor="text1"/>
            <w:sz w:val="26"/>
            <w:szCs w:val="26"/>
          </w:rPr>
          <w:delText xml:space="preserve">sumamente </w:delText>
        </w:r>
      </w:del>
      <w:r w:rsidRPr="008D03A6">
        <w:rPr>
          <w:rFonts w:ascii="Crimson Text" w:hAnsi="Crimson Text"/>
          <w:color w:val="000000" w:themeColor="text1"/>
          <w:sz w:val="26"/>
          <w:szCs w:val="26"/>
        </w:rPr>
        <w:t xml:space="preserve">reforzado, </w:t>
      </w:r>
      <w:del w:id="786" w:author="Pauli-Chan" w:date="2025-07-08T22:23:00Z">
        <w:r w:rsidRPr="008D03A6" w:rsidDel="004A7353">
          <w:rPr>
            <w:rFonts w:ascii="Crimson Text" w:hAnsi="Crimson Text"/>
            <w:color w:val="000000" w:themeColor="text1"/>
            <w:sz w:val="26"/>
            <w:szCs w:val="26"/>
          </w:rPr>
          <w:delText xml:space="preserve">compensando </w:delText>
        </w:r>
      </w:del>
      <w:ins w:id="787" w:author="Pauli-Chan" w:date="2025-07-08T22:23:00Z">
        <w:r w:rsidR="004A7353">
          <w:rPr>
            <w:rFonts w:ascii="Crimson Text" w:hAnsi="Crimson Text"/>
            <w:color w:val="000000" w:themeColor="text1"/>
            <w:sz w:val="26"/>
            <w:szCs w:val="26"/>
          </w:rPr>
          <w:t>que compensaba</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defensa que podría propiciar un puente levadizo u otro tipo de protección propia de un castillo </w:t>
      </w:r>
      <w:del w:id="788" w:author="Pauli-Chan" w:date="2025-07-08T22:24:00Z">
        <w:r w:rsidRPr="008D03A6" w:rsidDel="004A7353">
          <w:rPr>
            <w:rFonts w:ascii="Crimson Text" w:hAnsi="Crimson Text"/>
            <w:color w:val="000000" w:themeColor="text1"/>
            <w:sz w:val="26"/>
            <w:szCs w:val="26"/>
          </w:rPr>
          <w:delText>cimentado</w:delText>
        </w:r>
      </w:del>
      <w:ins w:id="789" w:author="Pauli-Chan" w:date="2025-07-08T22:24:00Z">
        <w:r w:rsidR="004A7353" w:rsidRPr="008D03A6">
          <w:rPr>
            <w:rFonts w:ascii="Crimson Text" w:hAnsi="Crimson Text"/>
            <w:color w:val="000000" w:themeColor="text1"/>
            <w:sz w:val="26"/>
            <w:szCs w:val="26"/>
          </w:rPr>
          <w:t>construido</w:t>
        </w:r>
      </w:ins>
      <w:r w:rsidRPr="008D03A6">
        <w:rPr>
          <w:rFonts w:ascii="Crimson Text" w:hAnsi="Crimson Text"/>
          <w:color w:val="000000" w:themeColor="text1"/>
          <w:sz w:val="26"/>
          <w:szCs w:val="26"/>
        </w:rPr>
        <w:t xml:space="preserve"> en un terreno llano. Antes de que tuviera que llamar la atención para ser atendido, oyó crujir uno de los batientes</w:t>
      </w:r>
      <w:del w:id="790" w:author="Pauli-Chan" w:date="2025-07-08T22:24:00Z">
        <w:r w:rsidRPr="008D03A6" w:rsidDel="004A7353">
          <w:rPr>
            <w:rFonts w:ascii="Crimson Text" w:hAnsi="Crimson Text"/>
            <w:color w:val="000000" w:themeColor="text1"/>
            <w:sz w:val="26"/>
            <w:szCs w:val="26"/>
          </w:rPr>
          <w:delText>, luego la</w:delText>
        </w:r>
      </w:del>
      <w:ins w:id="791" w:author="Pauli-Chan" w:date="2025-07-08T22:24:00Z">
        <w:r w:rsidR="004A7353">
          <w:rPr>
            <w:rFonts w:ascii="Crimson Text" w:hAnsi="Crimson Text"/>
            <w:color w:val="000000" w:themeColor="text1"/>
            <w:sz w:val="26"/>
            <w:szCs w:val="26"/>
          </w:rPr>
          <w:t>. La</w:t>
        </w:r>
      </w:ins>
      <w:r w:rsidRPr="008D03A6">
        <w:rPr>
          <w:rFonts w:ascii="Crimson Text" w:hAnsi="Crimson Text"/>
          <w:color w:val="000000" w:themeColor="text1"/>
          <w:sz w:val="26"/>
          <w:szCs w:val="26"/>
        </w:rPr>
        <w:t xml:space="preserve"> inmensa columna giró apenas un metro y el rastrillo se elevó lo suficiente como para que cupiese una persona. Nadie esperaba al otro lado, y la oscuridad era </w:t>
      </w:r>
      <w:del w:id="792" w:author="Pauli-Chan" w:date="2025-07-08T22:25:00Z">
        <w:r w:rsidRPr="008D03A6" w:rsidDel="004A7353">
          <w:rPr>
            <w:rFonts w:ascii="Crimson Text" w:hAnsi="Crimson Text"/>
            <w:color w:val="000000" w:themeColor="text1"/>
            <w:sz w:val="26"/>
            <w:szCs w:val="26"/>
          </w:rPr>
          <w:delText xml:space="preserve">rotunda </w:delText>
        </w:r>
      </w:del>
      <w:ins w:id="793" w:author="Pauli-Chan" w:date="2025-07-08T22:25:00Z">
        <w:r w:rsidR="004A7353">
          <w:rPr>
            <w:rFonts w:ascii="Crimson Text" w:hAnsi="Crimson Text"/>
            <w:color w:val="000000" w:themeColor="text1"/>
            <w:sz w:val="26"/>
            <w:szCs w:val="26"/>
          </w:rPr>
          <w:t>profunda</w:t>
        </w:r>
        <w:r w:rsidR="004A735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y escalofriante, parecía un salto al vacío. Sin más opción, dio un paso al frente, la puerta se cerró, y quedó encerrado en un gran habitáculo. Una segunda puerta de similar </w:t>
      </w:r>
      <w:r w:rsidRPr="008D03A6">
        <w:rPr>
          <w:rFonts w:ascii="Crimson Text" w:hAnsi="Crimson Text"/>
          <w:color w:val="000000" w:themeColor="text1"/>
          <w:sz w:val="26"/>
          <w:szCs w:val="26"/>
        </w:rPr>
        <w:lastRenderedPageBreak/>
        <w:t xml:space="preserve">envergadura se alzaba a unos veinte metros por delante. El joven </w:t>
      </w:r>
      <w:del w:id="794" w:author="Pauli-Chan" w:date="2025-07-08T22:25:00Z">
        <w:r w:rsidRPr="008D03A6" w:rsidDel="004A7353">
          <w:rPr>
            <w:rFonts w:ascii="Crimson Text" w:hAnsi="Crimson Text"/>
            <w:color w:val="000000" w:themeColor="text1"/>
            <w:sz w:val="26"/>
            <w:szCs w:val="26"/>
          </w:rPr>
          <w:delText xml:space="preserve">permanecía </w:delText>
        </w:r>
      </w:del>
      <w:ins w:id="795" w:author="Pauli-Chan" w:date="2025-07-08T22:25:00Z">
        <w:r w:rsidR="004A7353">
          <w:rPr>
            <w:rFonts w:ascii="Crimson Text" w:hAnsi="Crimson Text"/>
            <w:color w:val="000000" w:themeColor="text1"/>
            <w:sz w:val="26"/>
            <w:szCs w:val="26"/>
          </w:rPr>
          <w:t>estaba</w:t>
        </w:r>
        <w:r w:rsidR="004A7353" w:rsidRPr="008D03A6">
          <w:rPr>
            <w:rFonts w:ascii="Crimson Text" w:hAnsi="Crimson Text"/>
            <w:color w:val="000000" w:themeColor="text1"/>
            <w:sz w:val="26"/>
            <w:szCs w:val="26"/>
          </w:rPr>
          <w:t xml:space="preserve"> </w:t>
        </w:r>
      </w:ins>
      <w:del w:id="796" w:author="Pauli-Chan" w:date="2025-07-08T22:25:00Z">
        <w:r w:rsidRPr="008D03A6" w:rsidDel="004A7353">
          <w:rPr>
            <w:rFonts w:ascii="Crimson Text" w:hAnsi="Crimson Text"/>
            <w:color w:val="000000" w:themeColor="text1"/>
            <w:sz w:val="26"/>
            <w:szCs w:val="26"/>
          </w:rPr>
          <w:delText>vulnerable y</w:delText>
        </w:r>
      </w:del>
      <w:r w:rsidRPr="008D03A6">
        <w:rPr>
          <w:rFonts w:ascii="Crimson Text" w:hAnsi="Crimson Text"/>
          <w:color w:val="000000" w:themeColor="text1"/>
          <w:sz w:val="26"/>
          <w:szCs w:val="26"/>
        </w:rPr>
        <w:t xml:space="preserve"> atrapado</w:t>
      </w:r>
      <w:ins w:id="797" w:author="Pauli-Chan" w:date="2025-07-08T22:25:00Z">
        <w:r w:rsidR="004A7353">
          <w:rPr>
            <w:rFonts w:ascii="Crimson Text" w:hAnsi="Crimson Text"/>
            <w:color w:val="000000" w:themeColor="text1"/>
            <w:sz w:val="26"/>
            <w:szCs w:val="26"/>
          </w:rPr>
          <w:t>:</w:t>
        </w:r>
      </w:ins>
      <w:del w:id="798" w:author="Pauli-Chan" w:date="2025-07-08T22:25: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 los costados se extendían dos murallas de roca maciza</w:t>
      </w:r>
      <w:del w:id="799" w:author="Pauli-Chan" w:date="2025-07-08T22:25:00Z">
        <w:r w:rsidRPr="008D03A6" w:rsidDel="004A735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800" w:author="Pauli-Chan" w:date="2025-07-08T22:25:00Z">
        <w:r w:rsidR="004A735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de frente y reverso</w:t>
      </w:r>
      <w:ins w:id="801" w:author="Pauli-Chan" w:date="2025-07-08T22:26:00Z">
        <w:r w:rsidR="004A735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completaban la trampa ambos portones.</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Tuvo que </w:t>
      </w:r>
      <w:r w:rsidR="00404753" w:rsidRPr="008D03A6">
        <w:rPr>
          <w:rFonts w:ascii="Crimson Text" w:hAnsi="Crimson Text"/>
          <w:color w:val="000000" w:themeColor="text1"/>
          <w:sz w:val="26"/>
          <w:szCs w:val="26"/>
        </w:rPr>
        <w:t>soportar</w:t>
      </w:r>
      <w:r w:rsidRPr="008D03A6">
        <w:rPr>
          <w:rFonts w:ascii="Crimson Text" w:hAnsi="Crimson Text"/>
          <w:color w:val="000000" w:themeColor="text1"/>
          <w:sz w:val="26"/>
          <w:szCs w:val="26"/>
        </w:rPr>
        <w:t xml:space="preserve"> </w:t>
      </w:r>
      <w:r w:rsidR="00583D98" w:rsidRPr="008D03A6">
        <w:rPr>
          <w:rFonts w:ascii="Crimson Text" w:hAnsi="Crimson Text"/>
          <w:color w:val="000000" w:themeColor="text1"/>
          <w:sz w:val="26"/>
          <w:szCs w:val="26"/>
        </w:rPr>
        <w:t xml:space="preserve">segundos de </w:t>
      </w:r>
      <w:r w:rsidR="00404753" w:rsidRPr="008D03A6">
        <w:rPr>
          <w:rFonts w:ascii="Crimson Text" w:hAnsi="Crimson Text"/>
          <w:color w:val="000000" w:themeColor="text1"/>
          <w:sz w:val="26"/>
          <w:szCs w:val="26"/>
        </w:rPr>
        <w:t>gran</w:t>
      </w:r>
      <w:r w:rsidRPr="008D03A6">
        <w:rPr>
          <w:rFonts w:ascii="Crimson Text" w:hAnsi="Crimson Text"/>
          <w:color w:val="000000" w:themeColor="text1"/>
          <w:sz w:val="26"/>
          <w:szCs w:val="26"/>
        </w:rPr>
        <w:t xml:space="preserve"> incertidumbre, hasta que un soldado se asomó por una aspillera. Lucía una armadura ordinaria que le cubría parte del cuerpo. Con tonó recio se dirigió al joven.</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commentRangeStart w:id="802"/>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 xml:space="preserve">Quién eres forastero? Aquí no damos limosna </w:t>
      </w:r>
      <w:commentRangeEnd w:id="802"/>
      <w:r w:rsidR="00DB3322">
        <w:rPr>
          <w:rStyle w:val="Refdecomentario"/>
        </w:rPr>
        <w:commentReference w:id="802"/>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su tono no mostraba intensión de hacer nuevos amigos.</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Mi nombre es Eros, y pertenezco al </w:t>
      </w:r>
      <w:del w:id="803" w:author="Pauli-Chan" w:date="2025-07-08T22:26:00Z">
        <w:r w:rsidR="001C13C4" w:rsidRPr="008D03A6" w:rsidDel="00DB3322">
          <w:rPr>
            <w:rFonts w:ascii="Crimson Text" w:hAnsi="Crimson Text"/>
            <w:color w:val="000000" w:themeColor="text1"/>
            <w:sz w:val="26"/>
            <w:szCs w:val="26"/>
          </w:rPr>
          <w:delText>rein</w:delText>
        </w:r>
        <w:r w:rsidR="00675652" w:rsidRPr="008D03A6" w:rsidDel="00DB3322">
          <w:rPr>
            <w:rFonts w:ascii="Crimson Text" w:hAnsi="Crimson Text"/>
            <w:color w:val="000000" w:themeColor="text1"/>
            <w:sz w:val="26"/>
            <w:szCs w:val="26"/>
          </w:rPr>
          <w:delText>o del sur</w:delText>
        </w:r>
      </w:del>
      <w:ins w:id="804" w:author="Pauli-Chan" w:date="2025-07-08T22:26:00Z">
        <w:r w:rsidR="00DB3322">
          <w:rPr>
            <w:rFonts w:ascii="Crimson Text" w:hAnsi="Crimson Text"/>
            <w:color w:val="000000" w:themeColor="text1"/>
            <w:sz w:val="26"/>
            <w:szCs w:val="26"/>
          </w:rPr>
          <w:t>Reinado del Sur</w:t>
        </w:r>
      </w:ins>
      <w:r w:rsidR="00675652" w:rsidRPr="008D03A6">
        <w:rPr>
          <w:rFonts w:ascii="Crimson Text" w:hAnsi="Crimson Text"/>
          <w:color w:val="000000" w:themeColor="text1"/>
          <w:sz w:val="26"/>
          <w:szCs w:val="26"/>
        </w:rPr>
        <w:t>. Hice un largo camino para traer</w:t>
      </w:r>
      <w:r w:rsidR="001C13C4" w:rsidRPr="008D03A6">
        <w:rPr>
          <w:rFonts w:ascii="Crimson Text" w:hAnsi="Crimson Text"/>
          <w:color w:val="000000" w:themeColor="text1"/>
          <w:sz w:val="26"/>
          <w:szCs w:val="26"/>
        </w:rPr>
        <w:t>le</w:t>
      </w:r>
      <w:r w:rsidR="00675652" w:rsidRPr="008D03A6">
        <w:rPr>
          <w:rFonts w:ascii="Crimson Text" w:hAnsi="Crimson Text"/>
          <w:color w:val="000000" w:themeColor="text1"/>
          <w:sz w:val="26"/>
          <w:szCs w:val="26"/>
        </w:rPr>
        <w:t xml:space="preserve"> información importante a su majestad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respondió, con </w:t>
      </w:r>
      <w:del w:id="805" w:author="Pauli-Chan" w:date="2025-07-08T22:29:00Z">
        <w:r w:rsidR="00675652" w:rsidRPr="008D03A6" w:rsidDel="003155A0">
          <w:rPr>
            <w:rFonts w:ascii="Crimson Text" w:hAnsi="Crimson Text"/>
            <w:color w:val="000000" w:themeColor="text1"/>
            <w:sz w:val="26"/>
            <w:szCs w:val="26"/>
          </w:rPr>
          <w:delText>expectativa</w:delText>
        </w:r>
      </w:del>
      <w:ins w:id="806" w:author="Pauli-Chan" w:date="2025-07-08T22:29:00Z">
        <w:r w:rsidR="003155A0">
          <w:rPr>
            <w:rFonts w:ascii="Crimson Text" w:hAnsi="Crimson Text"/>
            <w:color w:val="000000" w:themeColor="text1"/>
            <w:sz w:val="26"/>
            <w:szCs w:val="26"/>
          </w:rPr>
          <w:t>nerviosismo</w:t>
        </w:r>
      </w:ins>
      <w:r w:rsidR="00675652" w:rsidRPr="008D03A6">
        <w:rPr>
          <w:rFonts w:ascii="Crimson Text" w:hAnsi="Crimson Text"/>
          <w:color w:val="000000" w:themeColor="text1"/>
          <w:sz w:val="26"/>
          <w:szCs w:val="26"/>
        </w:rPr>
        <w:t>.</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Mi majestad tiene tareas mucho más importantes que escuchar a un vagabundo como tú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retrucó, tajante</w:t>
      </w:r>
      <w:del w:id="807" w:author="Pauli-Chan" w:date="2025-07-08T22:29:00Z">
        <w:r w:rsidR="00675652" w:rsidRPr="008D03A6" w:rsidDel="003155A0">
          <w:rPr>
            <w:rFonts w:ascii="Crimson Text" w:hAnsi="Crimson Text"/>
            <w:color w:val="000000" w:themeColor="text1"/>
            <w:sz w:val="26"/>
            <w:szCs w:val="26"/>
          </w:rPr>
          <w:delText>. Al</w:delText>
        </w:r>
      </w:del>
      <w:ins w:id="808" w:author="Pauli-Chan" w:date="2025-07-08T22:29:00Z">
        <w:r w:rsidR="003155A0">
          <w:rPr>
            <w:rFonts w:ascii="Crimson Text" w:hAnsi="Crimson Text"/>
            <w:color w:val="000000" w:themeColor="text1"/>
            <w:sz w:val="26"/>
            <w:szCs w:val="26"/>
          </w:rPr>
          <w:t>, al</w:t>
        </w:r>
      </w:ins>
      <w:r w:rsidR="00675652" w:rsidRPr="008D03A6">
        <w:rPr>
          <w:rFonts w:ascii="Crimson Text" w:hAnsi="Crimson Text"/>
          <w:color w:val="000000" w:themeColor="text1"/>
          <w:sz w:val="26"/>
          <w:szCs w:val="26"/>
        </w:rPr>
        <w:t xml:space="preserve"> </w:t>
      </w:r>
      <w:del w:id="809" w:author="Pauli-Chan" w:date="2025-07-08T22:29:00Z">
        <w:r w:rsidR="00675652" w:rsidRPr="008D03A6" w:rsidDel="003155A0">
          <w:rPr>
            <w:rFonts w:ascii="Crimson Text" w:hAnsi="Crimson Text"/>
            <w:color w:val="000000" w:themeColor="text1"/>
            <w:sz w:val="26"/>
            <w:szCs w:val="26"/>
          </w:rPr>
          <w:delText>momento</w:delText>
        </w:r>
      </w:del>
      <w:ins w:id="810" w:author="Pauli-Chan" w:date="2025-07-08T22:29:00Z">
        <w:r w:rsidR="003155A0">
          <w:rPr>
            <w:rFonts w:ascii="Crimson Text" w:hAnsi="Crimson Text"/>
            <w:color w:val="000000" w:themeColor="text1"/>
            <w:sz w:val="26"/>
            <w:szCs w:val="26"/>
          </w:rPr>
          <w:t>mismo tiempo</w:t>
        </w:r>
      </w:ins>
      <w:r w:rsidR="00675652" w:rsidRPr="008D03A6">
        <w:rPr>
          <w:rFonts w:ascii="Crimson Text" w:hAnsi="Crimson Text"/>
          <w:color w:val="000000" w:themeColor="text1"/>
          <w:sz w:val="26"/>
          <w:szCs w:val="26"/>
        </w:rPr>
        <w:t xml:space="preserve"> que otro soldado se asomaba por detrás.</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Tuve que cruzar </w:t>
      </w:r>
      <w:del w:id="811" w:author="PC" w:date="2025-06-27T19:11:00Z">
        <w:r w:rsidR="00675652" w:rsidRPr="008D03A6" w:rsidDel="001C5D2B">
          <w:rPr>
            <w:rFonts w:ascii="Crimson Text" w:hAnsi="Crimson Text"/>
            <w:color w:val="000000" w:themeColor="text1"/>
            <w:sz w:val="26"/>
            <w:szCs w:val="26"/>
          </w:rPr>
          <w:delText>el camino de los miedos</w:delText>
        </w:r>
      </w:del>
      <w:ins w:id="812" w:author="Pauli-Chan" w:date="2025-07-08T22:29:00Z">
        <w:r w:rsidR="00DB0FB8">
          <w:rPr>
            <w:rFonts w:ascii="Crimson Text" w:hAnsi="Crimson Text"/>
            <w:color w:val="000000" w:themeColor="text1"/>
            <w:sz w:val="26"/>
            <w:szCs w:val="26"/>
          </w:rPr>
          <w:t>el Camino de los Miedos</w:t>
        </w:r>
      </w:ins>
      <w:r w:rsidR="00675652" w:rsidRPr="008D03A6">
        <w:rPr>
          <w:rFonts w:ascii="Crimson Text" w:hAnsi="Crimson Text"/>
          <w:color w:val="000000" w:themeColor="text1"/>
          <w:sz w:val="26"/>
          <w:szCs w:val="26"/>
        </w:rPr>
        <w:t xml:space="preserve"> para llegar hasta aquí, arriesgando mi propia vida</w:t>
      </w:r>
      <w:ins w:id="813" w:author="Pauli-Chan" w:date="2025-07-08T22:30:00Z">
        <w:r w:rsidR="00DB0FB8">
          <w:rPr>
            <w:rFonts w:ascii="Crimson Text" w:hAnsi="Crimson Text"/>
            <w:color w:val="000000" w:themeColor="text1"/>
            <w:sz w:val="26"/>
            <w:szCs w:val="26"/>
          </w:rPr>
          <w:t xml:space="preserve"> en el proceso</w:t>
        </w:r>
      </w:ins>
      <w:r w:rsidR="00675652" w:rsidRPr="008D03A6">
        <w:rPr>
          <w:rFonts w:ascii="Crimson Text" w:hAnsi="Crimson Text"/>
          <w:color w:val="000000" w:themeColor="text1"/>
          <w:sz w:val="26"/>
          <w:szCs w:val="26"/>
        </w:rPr>
        <w:t xml:space="preserve">. Es importante que me dejen pasar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suplicó, la tensión se acrecentaba. El recado parecía más complejo de lo esperado.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 xml:space="preserve">Tú cruzaste el </w:t>
      </w:r>
      <w:del w:id="814" w:author="PC" w:date="2025-06-27T19:11:00Z">
        <w:r w:rsidR="00675652" w:rsidRPr="008D03A6" w:rsidDel="001C5D2B">
          <w:rPr>
            <w:rFonts w:ascii="Crimson Text" w:hAnsi="Crimson Text"/>
            <w:color w:val="000000" w:themeColor="text1"/>
            <w:sz w:val="26"/>
            <w:szCs w:val="26"/>
          </w:rPr>
          <w:delText>bosque encantado</w:delText>
        </w:r>
      </w:del>
      <w:ins w:id="815" w:author="PC" w:date="2025-06-27T19:11:00Z">
        <w:r>
          <w:rPr>
            <w:rFonts w:ascii="Crimson Text" w:hAnsi="Crimson Text"/>
            <w:color w:val="000000" w:themeColor="text1"/>
            <w:sz w:val="26"/>
            <w:szCs w:val="26"/>
          </w:rPr>
          <w:t>Bosque Encantado</w:t>
        </w:r>
      </w:ins>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816" w:author="Pauli-Chan" w:date="2025-07-08T22:34:00Z">
        <w:r w:rsidR="00675652" w:rsidRPr="008D03A6" w:rsidDel="00DB0FB8">
          <w:rPr>
            <w:rFonts w:ascii="Crimson Text" w:hAnsi="Crimson Text"/>
            <w:color w:val="000000" w:themeColor="text1"/>
            <w:sz w:val="26"/>
            <w:szCs w:val="26"/>
          </w:rPr>
          <w:delText>dijo</w:delText>
        </w:r>
      </w:del>
      <w:ins w:id="817" w:author="Pauli-Chan" w:date="2025-07-08T22:34:00Z">
        <w:r w:rsidR="00DB0FB8">
          <w:rPr>
            <w:rFonts w:ascii="Crimson Text" w:hAnsi="Crimson Text"/>
            <w:color w:val="000000" w:themeColor="text1"/>
            <w:sz w:val="26"/>
            <w:szCs w:val="26"/>
          </w:rPr>
          <w:t>exclamó con burla</w:t>
        </w:r>
      </w:ins>
      <w:r w:rsidR="00675652" w:rsidRPr="008D03A6">
        <w:rPr>
          <w:rFonts w:ascii="Crimson Text" w:hAnsi="Crimson Text"/>
          <w:color w:val="000000" w:themeColor="text1"/>
          <w:sz w:val="26"/>
          <w:szCs w:val="26"/>
        </w:rPr>
        <w:t>, y ambos soldados rieron con desdén</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Tienes suerte de que no te </w:t>
      </w:r>
      <w:r w:rsidR="001D34A7" w:rsidRPr="008D03A6">
        <w:rPr>
          <w:rFonts w:ascii="Crimson Text" w:hAnsi="Crimson Text"/>
          <w:color w:val="000000" w:themeColor="text1"/>
          <w:sz w:val="26"/>
          <w:szCs w:val="26"/>
        </w:rPr>
        <w:t>lancemos</w:t>
      </w:r>
      <w:r w:rsidR="00675652" w:rsidRPr="008D03A6">
        <w:rPr>
          <w:rFonts w:ascii="Crimson Text" w:hAnsi="Crimson Text"/>
          <w:color w:val="000000" w:themeColor="text1"/>
          <w:sz w:val="26"/>
          <w:szCs w:val="26"/>
        </w:rPr>
        <w:t xml:space="preserve"> una flecha en el pecho, lárgate antes de que perdamos la paciencia.</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la amenaza, la puerta de ingreso volvió a crujir dejando la entrada liberada</w:t>
      </w:r>
      <w:del w:id="818" w:author="Pauli-Chan" w:date="2025-07-08T22:35:00Z">
        <w:r w:rsidRPr="008D03A6" w:rsidDel="00DB0FB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luz del exterior irrumpió la penumbra. La sensatez lo invitaba a resignar su objetivo y preservar su vida, pero no quería olvidar su propósito tan fácilmente</w:t>
      </w:r>
      <w:del w:id="819" w:author="Pauli-Chan" w:date="2025-07-08T22:35:00Z">
        <w:r w:rsidRPr="008D03A6" w:rsidDel="00DB0FB8">
          <w:rPr>
            <w:rFonts w:ascii="Crimson Text" w:hAnsi="Crimson Text"/>
            <w:color w:val="000000" w:themeColor="text1"/>
            <w:sz w:val="26"/>
            <w:szCs w:val="26"/>
          </w:rPr>
          <w:delText>, después</w:delText>
        </w:r>
      </w:del>
      <w:ins w:id="820" w:author="Pauli-Chan" w:date="2025-07-08T22:35:00Z">
        <w:r w:rsidR="00DB0FB8">
          <w:rPr>
            <w:rFonts w:ascii="Crimson Text" w:hAnsi="Crimson Text"/>
            <w:color w:val="000000" w:themeColor="text1"/>
            <w:sz w:val="26"/>
            <w:szCs w:val="26"/>
          </w:rPr>
          <w:t>. Después</w:t>
        </w:r>
      </w:ins>
      <w:r w:rsidRPr="008D03A6">
        <w:rPr>
          <w:rFonts w:ascii="Crimson Text" w:hAnsi="Crimson Text"/>
          <w:color w:val="000000" w:themeColor="text1"/>
          <w:sz w:val="26"/>
          <w:szCs w:val="26"/>
        </w:rPr>
        <w:t xml:space="preserve"> de todo, había vencido todo tipo de adversidades para llegar hasta allí. </w:t>
      </w:r>
      <w:ins w:id="821" w:author="Pauli-Chan" w:date="2025-07-08T22:35:00Z">
        <w:r w:rsidR="00DB0FB8">
          <w:rPr>
            <w:rFonts w:ascii="Crimson Text" w:hAnsi="Crimson Text"/>
            <w:color w:val="000000" w:themeColor="text1"/>
            <w:sz w:val="26"/>
            <w:szCs w:val="26"/>
          </w:rPr>
          <w:t>Con terquedad,</w:t>
        </w:r>
      </w:ins>
      <w:del w:id="822" w:author="Pauli-Chan" w:date="2025-07-08T22:35:00Z">
        <w:r w:rsidRPr="008D03A6" w:rsidDel="00DB0FB8">
          <w:rPr>
            <w:rFonts w:ascii="Crimson Text" w:hAnsi="Crimson Text"/>
            <w:color w:val="000000" w:themeColor="text1"/>
            <w:sz w:val="26"/>
            <w:szCs w:val="26"/>
          </w:rPr>
          <w:delText>Se</w:delText>
        </w:r>
      </w:del>
      <w:ins w:id="823" w:author="Pauli-Chan" w:date="2025-07-08T22:35:00Z">
        <w:r w:rsidR="00DB0FB8">
          <w:rPr>
            <w:rFonts w:ascii="Crimson Text" w:hAnsi="Crimson Text"/>
            <w:color w:val="000000" w:themeColor="text1"/>
            <w:sz w:val="26"/>
            <w:szCs w:val="26"/>
          </w:rPr>
          <w:t xml:space="preserve"> se</w:t>
        </w:r>
      </w:ins>
      <w:r w:rsidRPr="008D03A6">
        <w:rPr>
          <w:rFonts w:ascii="Crimson Text" w:hAnsi="Crimson Text"/>
          <w:color w:val="000000" w:themeColor="text1"/>
          <w:sz w:val="26"/>
          <w:szCs w:val="26"/>
        </w:rPr>
        <w:t xml:space="preserve"> mantuvo en silencio y en la misma posición, </w:t>
      </w:r>
      <w:del w:id="824" w:author="Pauli-Chan" w:date="2025-07-08T22:36:00Z">
        <w:r w:rsidRPr="008D03A6" w:rsidDel="00DB0FB8">
          <w:rPr>
            <w:rFonts w:ascii="Crimson Text" w:hAnsi="Crimson Text"/>
            <w:color w:val="000000" w:themeColor="text1"/>
            <w:sz w:val="26"/>
            <w:szCs w:val="26"/>
          </w:rPr>
          <w:delText>sin ánimo de</w:delText>
        </w:r>
      </w:del>
      <w:ins w:id="825" w:author="Pauli-Chan" w:date="2025-07-08T22:36:00Z">
        <w:r w:rsidR="00DB0FB8">
          <w:rPr>
            <w:rFonts w:ascii="Crimson Text" w:hAnsi="Crimson Text"/>
            <w:color w:val="000000" w:themeColor="text1"/>
            <w:sz w:val="26"/>
            <w:szCs w:val="26"/>
          </w:rPr>
          <w:t>demostrando que no tenía intención de</w:t>
        </w:r>
      </w:ins>
      <w:r w:rsidRPr="008D03A6">
        <w:rPr>
          <w:rFonts w:ascii="Crimson Text" w:hAnsi="Crimson Text"/>
          <w:color w:val="000000" w:themeColor="text1"/>
          <w:sz w:val="26"/>
          <w:szCs w:val="26"/>
        </w:rPr>
        <w:t xml:space="preserve"> </w:t>
      </w:r>
      <w:del w:id="826" w:author="Pauli-Chan" w:date="2025-07-08T22:36:00Z">
        <w:r w:rsidRPr="008D03A6" w:rsidDel="00DB0FB8">
          <w:rPr>
            <w:rFonts w:ascii="Crimson Text" w:hAnsi="Crimson Text"/>
            <w:color w:val="000000" w:themeColor="text1"/>
            <w:sz w:val="26"/>
            <w:szCs w:val="26"/>
          </w:rPr>
          <w:delText>retirarse</w:delText>
        </w:r>
      </w:del>
      <w:ins w:id="827" w:author="Pauli-Chan" w:date="2025-07-08T22:36:00Z">
        <w:r w:rsidR="00DB0FB8">
          <w:rPr>
            <w:rFonts w:ascii="Crimson Text" w:hAnsi="Crimson Text"/>
            <w:color w:val="000000" w:themeColor="text1"/>
            <w:sz w:val="26"/>
            <w:szCs w:val="26"/>
          </w:rPr>
          <w:t>irse</w:t>
        </w:r>
      </w:ins>
      <w:r w:rsidRPr="008D03A6">
        <w:rPr>
          <w:rFonts w:ascii="Crimson Text" w:hAnsi="Crimson Text"/>
          <w:color w:val="000000" w:themeColor="text1"/>
          <w:sz w:val="26"/>
          <w:szCs w:val="26"/>
        </w:rPr>
        <w:t>. Los soldados empezaron a irritarse.</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Vamos</w:t>
      </w:r>
      <w:ins w:id="828" w:author="Pauli-Chan" w:date="2025-07-08T22:31:00Z">
        <w:r w:rsidR="00DB0FB8">
          <w:rPr>
            <w:rFonts w:ascii="Crimson Text" w:hAnsi="Crimson Text"/>
            <w:color w:val="000000" w:themeColor="text1"/>
            <w:sz w:val="26"/>
            <w:szCs w:val="26"/>
          </w:rPr>
          <w:t>,</w:t>
        </w:r>
      </w:ins>
      <w:r w:rsidR="00675652" w:rsidRPr="008D03A6">
        <w:rPr>
          <w:rFonts w:ascii="Crimson Text" w:hAnsi="Crimson Text"/>
          <w:color w:val="000000" w:themeColor="text1"/>
          <w:sz w:val="26"/>
          <w:szCs w:val="26"/>
        </w:rPr>
        <w:t xml:space="preserve"> idiota! Ya lárgate, no te lo dir</w:t>
      </w:r>
      <w:r w:rsidR="001D34A7" w:rsidRPr="008D03A6">
        <w:rPr>
          <w:rFonts w:ascii="Crimson Text" w:hAnsi="Crimson Text"/>
          <w:color w:val="000000" w:themeColor="text1"/>
          <w:sz w:val="26"/>
          <w:szCs w:val="26"/>
        </w:rPr>
        <w:t xml:space="preserve">é otra vez </w:t>
      </w:r>
      <w:r>
        <w:rPr>
          <w:rFonts w:ascii="Crimson Text" w:hAnsi="Crimson Text"/>
          <w:color w:val="000000" w:themeColor="text1"/>
          <w:sz w:val="26"/>
          <w:szCs w:val="26"/>
        </w:rPr>
        <w:t>—</w:t>
      </w:r>
      <w:del w:id="829" w:author="Pauli-Chan" w:date="2025-07-08T22:36:00Z">
        <w:r w:rsidR="001D34A7" w:rsidRPr="008D03A6" w:rsidDel="00DB0FB8">
          <w:rPr>
            <w:rFonts w:ascii="Crimson Text" w:hAnsi="Crimson Text"/>
            <w:color w:val="000000" w:themeColor="text1"/>
            <w:sz w:val="26"/>
            <w:szCs w:val="26"/>
          </w:rPr>
          <w:delText>increpó</w:delText>
        </w:r>
      </w:del>
      <w:ins w:id="830" w:author="Pauli-Chan" w:date="2025-07-08T22:36:00Z">
        <w:r w:rsidR="00DB0FB8" w:rsidRPr="008D03A6">
          <w:rPr>
            <w:rFonts w:ascii="Crimson Text" w:hAnsi="Crimson Text"/>
            <w:color w:val="000000" w:themeColor="text1"/>
            <w:sz w:val="26"/>
            <w:szCs w:val="26"/>
          </w:rPr>
          <w:t>reprendió</w:t>
        </w:r>
        <w:r w:rsidR="00DB0FB8">
          <w:rPr>
            <w:rFonts w:ascii="Crimson Text" w:hAnsi="Crimson Text"/>
            <w:color w:val="000000" w:themeColor="text1"/>
            <w:sz w:val="26"/>
            <w:szCs w:val="26"/>
          </w:rPr>
          <w:t xml:space="preserve"> uno de ellos</w:t>
        </w:r>
      </w:ins>
      <w:r w:rsidR="001D34A7" w:rsidRPr="008D03A6">
        <w:rPr>
          <w:rFonts w:ascii="Crimson Text" w:hAnsi="Crimson Text"/>
          <w:color w:val="000000" w:themeColor="text1"/>
          <w:sz w:val="26"/>
          <w:szCs w:val="26"/>
        </w:rPr>
        <w:t>, y asomó un</w:t>
      </w:r>
      <w:r w:rsidR="00675652" w:rsidRPr="008D03A6">
        <w:rPr>
          <w:rFonts w:ascii="Crimson Text" w:hAnsi="Crimson Text"/>
          <w:color w:val="000000" w:themeColor="text1"/>
          <w:sz w:val="26"/>
          <w:szCs w:val="26"/>
        </w:rPr>
        <w:t xml:space="preserve"> arco</w:t>
      </w:r>
      <w:del w:id="831" w:author="Pauli-Chan" w:date="2025-07-08T22:37:00Z">
        <w:r w:rsidR="00675652" w:rsidRPr="008D03A6" w:rsidDel="00DB0FB8">
          <w:rPr>
            <w:rFonts w:ascii="Crimson Text" w:hAnsi="Crimson Text"/>
            <w:color w:val="000000" w:themeColor="text1"/>
            <w:sz w:val="26"/>
            <w:szCs w:val="26"/>
          </w:rPr>
          <w:delText>,</w:delText>
        </w:r>
      </w:del>
      <w:r w:rsidR="00675652" w:rsidRPr="008D03A6">
        <w:rPr>
          <w:rFonts w:ascii="Crimson Text" w:hAnsi="Crimson Text"/>
          <w:color w:val="000000" w:themeColor="text1"/>
          <w:sz w:val="26"/>
          <w:szCs w:val="26"/>
        </w:rPr>
        <w:t xml:space="preserve"> con el cuál apunto hacia su posición. El hombre estaba </w:t>
      </w:r>
      <w:del w:id="832" w:author="Pauli-Chan" w:date="2025-07-08T22:37:00Z">
        <w:r w:rsidR="00675652" w:rsidRPr="008D03A6" w:rsidDel="00DB0FB8">
          <w:rPr>
            <w:rFonts w:ascii="Crimson Text" w:hAnsi="Crimson Text"/>
            <w:color w:val="000000" w:themeColor="text1"/>
            <w:sz w:val="26"/>
            <w:szCs w:val="26"/>
          </w:rPr>
          <w:delText xml:space="preserve">exaltado </w:delText>
        </w:r>
      </w:del>
      <w:ins w:id="833" w:author="Pauli-Chan" w:date="2025-07-08T22:37:00Z">
        <w:r w:rsidR="00DB0FB8">
          <w:rPr>
            <w:rFonts w:ascii="Crimson Text" w:hAnsi="Crimson Text"/>
            <w:color w:val="000000" w:themeColor="text1"/>
            <w:sz w:val="26"/>
            <w:szCs w:val="26"/>
          </w:rPr>
          <w:t>enojado</w:t>
        </w:r>
        <w:r w:rsidR="00DB0FB8" w:rsidRPr="008D03A6">
          <w:rPr>
            <w:rFonts w:ascii="Crimson Text" w:hAnsi="Crimson Text"/>
            <w:color w:val="000000" w:themeColor="text1"/>
            <w:sz w:val="26"/>
            <w:szCs w:val="26"/>
          </w:rPr>
          <w:t xml:space="preserve"> </w:t>
        </w:r>
      </w:ins>
      <w:r w:rsidR="00675652" w:rsidRPr="008D03A6">
        <w:rPr>
          <w:rFonts w:ascii="Crimson Text" w:hAnsi="Crimson Text"/>
          <w:color w:val="000000" w:themeColor="text1"/>
          <w:sz w:val="26"/>
          <w:szCs w:val="26"/>
        </w:rPr>
        <w:t>y parecía decidido a cumplir su amenaza.</w:t>
      </w:r>
    </w:p>
    <w:p w:rsidR="00E121D9" w:rsidRDefault="001C5D2B" w:rsidP="00675652">
      <w:pPr>
        <w:tabs>
          <w:tab w:val="left" w:pos="2179"/>
        </w:tabs>
        <w:spacing w:after="0"/>
        <w:ind w:firstLine="284"/>
        <w:jc w:val="both"/>
        <w:rPr>
          <w:ins w:id="834" w:author="Pauli-Chan" w:date="2025-07-08T22:39:00Z"/>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es la primera vez que enfrento a la muerte. Mi deber es alertar al rey del oeste acerca de un peligro inminente. Mis intenciones son buenas, no represento un riesgo, y no me iré sin intentarlo </w:t>
      </w:r>
      <w:r>
        <w:rPr>
          <w:rFonts w:ascii="Crimson Text" w:hAnsi="Crimson Text"/>
          <w:color w:val="000000" w:themeColor="text1"/>
          <w:sz w:val="26"/>
          <w:szCs w:val="26"/>
        </w:rPr>
        <w:t>—</w:t>
      </w:r>
      <w:del w:id="835" w:author="Pauli-Chan" w:date="2025-07-08T22:38:00Z">
        <w:r w:rsidR="00675652" w:rsidRPr="008D03A6" w:rsidDel="00934952">
          <w:rPr>
            <w:rFonts w:ascii="Crimson Text" w:hAnsi="Crimson Text"/>
            <w:color w:val="000000" w:themeColor="text1"/>
            <w:sz w:val="26"/>
            <w:szCs w:val="26"/>
          </w:rPr>
          <w:delText>exclamaba</w:delText>
        </w:r>
      </w:del>
      <w:ins w:id="836" w:author="Pauli-Chan" w:date="2025-07-08T22:38:00Z">
        <w:r w:rsidR="00934952">
          <w:rPr>
            <w:rFonts w:ascii="Crimson Text" w:hAnsi="Crimson Text"/>
            <w:color w:val="000000" w:themeColor="text1"/>
            <w:sz w:val="26"/>
            <w:szCs w:val="26"/>
          </w:rPr>
          <w:t>exclamó</w:t>
        </w:r>
      </w:ins>
      <w:r w:rsidR="00675652" w:rsidRPr="008D03A6">
        <w:rPr>
          <w:rFonts w:ascii="Crimson Text" w:hAnsi="Crimson Text"/>
          <w:color w:val="000000" w:themeColor="text1"/>
          <w:sz w:val="26"/>
          <w:szCs w:val="26"/>
        </w:rPr>
        <w:t>, tratando de ser convincente</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w:t>
      </w:r>
      <w:del w:id="837" w:author="Pauli-Chan" w:date="2025-07-08T22:38:00Z">
        <w:r w:rsidR="00675652" w:rsidRPr="008D03A6" w:rsidDel="00934952">
          <w:rPr>
            <w:rFonts w:ascii="Crimson Text" w:hAnsi="Crimson Text"/>
            <w:color w:val="000000" w:themeColor="text1"/>
            <w:sz w:val="26"/>
            <w:szCs w:val="26"/>
          </w:rPr>
          <w:delText>¿Por qué me matarías?</w:delText>
        </w:r>
      </w:del>
      <w:ins w:id="838" w:author="Pauli-Chan" w:date="2025-07-08T22:38:00Z">
        <w:r w:rsidR="00934952">
          <w:rPr>
            <w:rFonts w:ascii="Crimson Text" w:hAnsi="Crimson Text"/>
            <w:color w:val="000000" w:themeColor="text1"/>
            <w:sz w:val="26"/>
            <w:szCs w:val="26"/>
          </w:rPr>
          <w:t>No ganarías nada matándome</w:t>
        </w:r>
      </w:ins>
      <w:ins w:id="839" w:author="Pauli-Chan" w:date="2025-07-08T22:39:00Z">
        <w:r w:rsidR="00934952">
          <w:rPr>
            <w:rFonts w:ascii="Crimson Text" w:hAnsi="Crimson Text"/>
            <w:color w:val="000000" w:themeColor="text1"/>
            <w:sz w:val="26"/>
            <w:szCs w:val="26"/>
          </w:rPr>
          <w:t xml:space="preserve">. Pero, si </w:t>
        </w:r>
        <w:proofErr w:type="spellStart"/>
        <w:r w:rsidR="00934952">
          <w:rPr>
            <w:rFonts w:ascii="Crimson Text" w:hAnsi="Crimson Text"/>
            <w:color w:val="000000" w:themeColor="text1"/>
            <w:sz w:val="26"/>
            <w:szCs w:val="26"/>
          </w:rPr>
          <w:t>aún</w:t>
        </w:r>
        <w:proofErr w:type="spellEnd"/>
        <w:r w:rsidR="00934952">
          <w:rPr>
            <w:rFonts w:ascii="Crimson Text" w:hAnsi="Crimson Text"/>
            <w:color w:val="000000" w:themeColor="text1"/>
            <w:sz w:val="26"/>
            <w:szCs w:val="26"/>
          </w:rPr>
          <w:t xml:space="preserve"> así quiere hacerlo, ¡vamos, adelante! ¡Dispara!</w:t>
        </w:r>
      </w:ins>
      <w:del w:id="840" w:author="Pauli-Chan" w:date="2025-07-08T22:39:00Z">
        <w:r w:rsidR="00675652" w:rsidRPr="008D03A6" w:rsidDel="00934952">
          <w:rPr>
            <w:rFonts w:ascii="Crimson Text" w:hAnsi="Crimson Text"/>
            <w:color w:val="000000" w:themeColor="text1"/>
            <w:sz w:val="26"/>
            <w:szCs w:val="26"/>
          </w:rPr>
          <w:delText xml:space="preserve"> ¿Quieres hacerlo? ¡Adelante!</w:delText>
        </w:r>
      </w:del>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arremetió, directo y punzante. </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soldado no respondió, y Eros, resignado, </w:t>
      </w:r>
      <w:del w:id="841" w:author="Pauli-Chan" w:date="2025-07-08T22:39:00Z">
        <w:r w:rsidRPr="008D03A6" w:rsidDel="00E121D9">
          <w:rPr>
            <w:rFonts w:ascii="Crimson Text" w:hAnsi="Crimson Text"/>
            <w:color w:val="000000" w:themeColor="text1"/>
            <w:sz w:val="26"/>
            <w:szCs w:val="26"/>
          </w:rPr>
          <w:delText xml:space="preserve">esperaba </w:delText>
        </w:r>
      </w:del>
      <w:ins w:id="842" w:author="Pauli-Chan" w:date="2025-07-08T22:39:00Z">
        <w:r w:rsidR="00E121D9">
          <w:rPr>
            <w:rFonts w:ascii="Crimson Text" w:hAnsi="Crimson Text"/>
            <w:color w:val="000000" w:themeColor="text1"/>
            <w:sz w:val="26"/>
            <w:szCs w:val="26"/>
          </w:rPr>
          <w:t>cerró los ojos esperando</w:t>
        </w:r>
        <w:r w:rsidR="00E121D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impacto</w:t>
      </w:r>
      <w:ins w:id="843" w:author="Pauli-Chan" w:date="2025-07-08T22:40:00Z">
        <w:r w:rsidR="00E121D9">
          <w:rPr>
            <w:rFonts w:ascii="Crimson Text" w:hAnsi="Crimson Text"/>
            <w:color w:val="000000" w:themeColor="text1"/>
            <w:sz w:val="26"/>
            <w:szCs w:val="26"/>
          </w:rPr>
          <w:t xml:space="preserve"> fatal</w:t>
        </w:r>
      </w:ins>
      <w:r w:rsidRPr="008D03A6">
        <w:rPr>
          <w:rFonts w:ascii="Crimson Text" w:hAnsi="Crimson Text"/>
          <w:color w:val="000000" w:themeColor="text1"/>
          <w:sz w:val="26"/>
          <w:szCs w:val="26"/>
        </w:rPr>
        <w:t>. Finalmente, no fue ejecutado</w:t>
      </w:r>
      <w:del w:id="844" w:author="Pauli-Chan" w:date="2025-07-08T22:41:00Z">
        <w:r w:rsidRPr="008D03A6" w:rsidDel="003E742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desde gran altura, cayó una robusta red sobre su cuerpo. El armazón era pesado y </w:t>
      </w:r>
      <w:ins w:id="845" w:author="Pauli-Chan" w:date="2025-07-08T22:41:00Z">
        <w:r w:rsidR="003E742A">
          <w:rPr>
            <w:rFonts w:ascii="Crimson Text" w:hAnsi="Crimson Text"/>
            <w:color w:val="000000" w:themeColor="text1"/>
            <w:sz w:val="26"/>
            <w:szCs w:val="26"/>
          </w:rPr>
          <w:t xml:space="preserve">bastante </w:t>
        </w:r>
      </w:ins>
      <w:r w:rsidRPr="008D03A6">
        <w:rPr>
          <w:rFonts w:ascii="Crimson Text" w:hAnsi="Crimson Text"/>
          <w:color w:val="000000" w:themeColor="text1"/>
          <w:sz w:val="26"/>
          <w:szCs w:val="26"/>
        </w:rPr>
        <w:t xml:space="preserve">grueso, y la fuerza del choque le aflojó las piernas. El joven cayó al piso sin poder reincorporarse, la densa malla lo había reducido. Mientras tanto, la puerta externa volvía a cerrarse, </w:t>
      </w:r>
      <w:r w:rsidRPr="008D03A6">
        <w:rPr>
          <w:rFonts w:ascii="Crimson Text" w:hAnsi="Crimson Text"/>
          <w:color w:val="000000" w:themeColor="text1"/>
          <w:sz w:val="26"/>
          <w:szCs w:val="26"/>
        </w:rPr>
        <w:lastRenderedPageBreak/>
        <w:t xml:space="preserve">al momento en que se abría la compuerta interna. Varios guardias ingresaron y tomaron la red con </w:t>
      </w:r>
      <w:del w:id="846" w:author="Pauli-Chan" w:date="2025-07-08T22:43:00Z">
        <w:r w:rsidRPr="008D03A6" w:rsidDel="00C518B7">
          <w:rPr>
            <w:rFonts w:ascii="Crimson Text" w:hAnsi="Crimson Text"/>
            <w:color w:val="000000" w:themeColor="text1"/>
            <w:sz w:val="26"/>
            <w:szCs w:val="26"/>
          </w:rPr>
          <w:delText>rudeza</w:delText>
        </w:r>
      </w:del>
      <w:ins w:id="847" w:author="Pauli-Chan" w:date="2025-07-08T22:43:00Z">
        <w:r w:rsidR="00C518B7">
          <w:rPr>
            <w:rFonts w:ascii="Crimson Text" w:hAnsi="Crimson Text"/>
            <w:color w:val="000000" w:themeColor="text1"/>
            <w:sz w:val="26"/>
            <w:szCs w:val="26"/>
          </w:rPr>
          <w:t>brusquedad</w:t>
        </w:r>
      </w:ins>
      <w:r w:rsidRPr="008D03A6">
        <w:rPr>
          <w:rFonts w:ascii="Crimson Text" w:hAnsi="Crimson Text"/>
          <w:color w:val="000000" w:themeColor="text1"/>
          <w:sz w:val="26"/>
          <w:szCs w:val="26"/>
        </w:rPr>
        <w:t>. Eros fue arrastrado hacia el interior del castillo</w:t>
      </w:r>
      <w:ins w:id="848" w:author="Pauli-Chan" w:date="2025-07-08T22:43:00Z">
        <w:r w:rsidR="00C518B7">
          <w:rPr>
            <w:rFonts w:ascii="Crimson Text" w:hAnsi="Crimson Text"/>
            <w:color w:val="000000" w:themeColor="text1"/>
            <w:sz w:val="26"/>
            <w:szCs w:val="26"/>
          </w:rPr>
          <w:t xml:space="preserve"> sin miramientos</w:t>
        </w:r>
      </w:ins>
      <w:r w:rsidRPr="008D03A6">
        <w:rPr>
          <w:rFonts w:ascii="Crimson Text" w:hAnsi="Crimson Text"/>
          <w:color w:val="000000" w:themeColor="text1"/>
          <w:sz w:val="26"/>
          <w:szCs w:val="26"/>
        </w:rPr>
        <w:t>, como si fuera una presa cazada furtivamente.</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del w:id="849" w:author="Pauli-Chan" w:date="2025-07-08T22:43:00Z">
        <w:r w:rsidRPr="008D03A6" w:rsidDel="00C518B7">
          <w:rPr>
            <w:rFonts w:ascii="Crimson Text" w:hAnsi="Crimson Text"/>
            <w:color w:val="000000" w:themeColor="text1"/>
            <w:sz w:val="26"/>
            <w:szCs w:val="26"/>
          </w:rPr>
          <w:delText>Luego amarraron</w:delText>
        </w:r>
      </w:del>
      <w:ins w:id="850" w:author="Pauli-Chan" w:date="2025-07-08T22:43:00Z">
        <w:r w:rsidR="00C518B7">
          <w:rPr>
            <w:rFonts w:ascii="Crimson Text" w:hAnsi="Crimson Text"/>
            <w:color w:val="000000" w:themeColor="text1"/>
            <w:sz w:val="26"/>
            <w:szCs w:val="26"/>
          </w:rPr>
          <w:t>Amarraron</w:t>
        </w:r>
      </w:ins>
      <w:r w:rsidRPr="008D03A6">
        <w:rPr>
          <w:rFonts w:ascii="Crimson Text" w:hAnsi="Crimson Text"/>
          <w:color w:val="000000" w:themeColor="text1"/>
          <w:sz w:val="26"/>
          <w:szCs w:val="26"/>
        </w:rPr>
        <w:t xml:space="preserve"> la red a dos pilotes que sobresalían de un carro. El joven había quedado enredado en la tela, suspendido en el aire. Un hombre fornido, con el torso desnudo desafiando al frío, había tomado el carro y lo </w:t>
      </w:r>
      <w:del w:id="851" w:author="Pauli-Chan" w:date="2025-07-08T22:45:00Z">
        <w:r w:rsidRPr="008D03A6" w:rsidDel="001C5045">
          <w:rPr>
            <w:rFonts w:ascii="Crimson Text" w:hAnsi="Crimson Text"/>
            <w:color w:val="000000" w:themeColor="text1"/>
            <w:sz w:val="26"/>
            <w:szCs w:val="26"/>
          </w:rPr>
          <w:delText xml:space="preserve">condujo </w:delText>
        </w:r>
      </w:del>
      <w:ins w:id="852" w:author="Pauli-Chan" w:date="2025-07-08T22:45:00Z">
        <w:r w:rsidR="001C5045">
          <w:rPr>
            <w:rFonts w:ascii="Crimson Text" w:hAnsi="Crimson Text"/>
            <w:color w:val="000000" w:themeColor="text1"/>
            <w:sz w:val="26"/>
            <w:szCs w:val="26"/>
          </w:rPr>
          <w:t>conducía</w:t>
        </w:r>
        <w:r w:rsidR="001C504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hacia el centro del fuerte, siguiendo los pasos de los soldados.</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Poco después, arribaron al ingreso de la </w:t>
      </w:r>
      <w:del w:id="853" w:author="PC" w:date="2025-06-27T19:12:00Z">
        <w:r w:rsidRPr="008D03A6" w:rsidDel="001C5D2B">
          <w:rPr>
            <w:rFonts w:ascii="Crimson Text" w:hAnsi="Crimson Text"/>
            <w:color w:val="000000" w:themeColor="text1"/>
            <w:sz w:val="26"/>
            <w:szCs w:val="26"/>
          </w:rPr>
          <w:delText>torre del homenaje</w:delText>
        </w:r>
      </w:del>
      <w:ins w:id="854" w:author="PC" w:date="2025-06-27T19:12:00Z">
        <w:r w:rsidR="001C5D2B">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lo quitaron de la red y lo maniataron, Eros rogaba </w:t>
      </w:r>
      <w:ins w:id="855" w:author="Pauli-Chan" w:date="2025-07-08T22:45:00Z">
        <w:r w:rsidR="001C5045">
          <w:rPr>
            <w:rFonts w:ascii="Crimson Text" w:hAnsi="Crimson Text"/>
            <w:color w:val="000000" w:themeColor="text1"/>
            <w:sz w:val="26"/>
            <w:szCs w:val="26"/>
          </w:rPr>
          <w:t xml:space="preserve">para </w:t>
        </w:r>
      </w:ins>
      <w:r w:rsidRPr="008D03A6">
        <w:rPr>
          <w:rFonts w:ascii="Crimson Text" w:hAnsi="Crimson Text"/>
          <w:color w:val="000000" w:themeColor="text1"/>
          <w:sz w:val="26"/>
          <w:szCs w:val="26"/>
        </w:rPr>
        <w:t xml:space="preserve">que lo </w:t>
      </w:r>
      <w:del w:id="856" w:author="Pauli-Chan" w:date="2025-07-08T22:45:00Z">
        <w:r w:rsidRPr="008D03A6" w:rsidDel="001C5045">
          <w:rPr>
            <w:rFonts w:ascii="Crimson Text" w:hAnsi="Crimson Text"/>
            <w:color w:val="000000" w:themeColor="text1"/>
            <w:sz w:val="26"/>
            <w:szCs w:val="26"/>
          </w:rPr>
          <w:delText>liberen</w:delText>
        </w:r>
      </w:del>
      <w:ins w:id="857" w:author="Pauli-Chan" w:date="2025-07-08T22:45:00Z">
        <w:r w:rsidR="001C5045">
          <w:rPr>
            <w:rFonts w:ascii="Crimson Text" w:hAnsi="Crimson Text"/>
            <w:color w:val="000000" w:themeColor="text1"/>
            <w:sz w:val="26"/>
            <w:szCs w:val="26"/>
          </w:rPr>
          <w:t>liberaran</w:t>
        </w:r>
      </w:ins>
      <w:r w:rsidRPr="008D03A6">
        <w:rPr>
          <w:rFonts w:ascii="Crimson Text" w:hAnsi="Crimson Text"/>
          <w:color w:val="000000" w:themeColor="text1"/>
          <w:sz w:val="26"/>
          <w:szCs w:val="26"/>
        </w:rPr>
        <w:t xml:space="preserve">, pero sus suplicas no fueron escuchadas. Sin </w:t>
      </w:r>
      <w:r w:rsidR="001D34A7" w:rsidRPr="008D03A6">
        <w:rPr>
          <w:rFonts w:ascii="Crimson Text" w:hAnsi="Crimson Text"/>
          <w:color w:val="000000" w:themeColor="text1"/>
          <w:sz w:val="26"/>
          <w:szCs w:val="26"/>
        </w:rPr>
        <w:t>rodeos</w:t>
      </w:r>
      <w:r w:rsidRPr="008D03A6">
        <w:rPr>
          <w:rFonts w:ascii="Crimson Text" w:hAnsi="Crimson Text"/>
          <w:color w:val="000000" w:themeColor="text1"/>
          <w:sz w:val="26"/>
          <w:szCs w:val="26"/>
        </w:rPr>
        <w:t xml:space="preserve">, lo </w:t>
      </w:r>
      <w:del w:id="858" w:author="Pauli-Chan" w:date="2025-07-08T22:50:00Z">
        <w:r w:rsidRPr="008D03A6" w:rsidDel="004F4B2D">
          <w:rPr>
            <w:rFonts w:ascii="Crimson Text" w:hAnsi="Crimson Text"/>
            <w:color w:val="000000" w:themeColor="text1"/>
            <w:sz w:val="26"/>
            <w:szCs w:val="26"/>
          </w:rPr>
          <w:delText xml:space="preserve">tomó </w:delText>
        </w:r>
      </w:del>
      <w:ins w:id="859" w:author="Pauli-Chan" w:date="2025-07-08T22:50:00Z">
        <w:r w:rsidR="004F4B2D">
          <w:rPr>
            <w:rFonts w:ascii="Crimson Text" w:hAnsi="Crimson Text"/>
            <w:color w:val="000000" w:themeColor="text1"/>
            <w:sz w:val="26"/>
            <w:szCs w:val="26"/>
          </w:rPr>
          <w:t>tomaron</w:t>
        </w:r>
        <w:r w:rsidR="004F4B2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guardia de cada brazo y lo llevaron casi a la rastra a través de unas escaleras dentro de la torre. Tras subir cientos de escalones, </w:t>
      </w:r>
      <w:r w:rsidR="00EA04BA" w:rsidRPr="008D03A6">
        <w:rPr>
          <w:rFonts w:ascii="Crimson Text" w:hAnsi="Crimson Text"/>
          <w:color w:val="000000" w:themeColor="text1"/>
          <w:sz w:val="26"/>
          <w:szCs w:val="26"/>
        </w:rPr>
        <w:t>cruzaron</w:t>
      </w:r>
      <w:r w:rsidRPr="008D03A6">
        <w:rPr>
          <w:rFonts w:ascii="Crimson Text" w:hAnsi="Crimson Text"/>
          <w:color w:val="000000" w:themeColor="text1"/>
          <w:sz w:val="26"/>
          <w:szCs w:val="26"/>
        </w:rPr>
        <w:t xml:space="preserve"> una puerta secundaria. El </w:t>
      </w:r>
      <w:r w:rsidR="00C45BB5" w:rsidRPr="008D03A6">
        <w:rPr>
          <w:rFonts w:ascii="Crimson Text" w:hAnsi="Crimson Text"/>
          <w:color w:val="000000" w:themeColor="text1"/>
          <w:sz w:val="26"/>
          <w:szCs w:val="26"/>
        </w:rPr>
        <w:t>acceso los depositó</w:t>
      </w:r>
      <w:r w:rsidRPr="008D03A6">
        <w:rPr>
          <w:rFonts w:ascii="Crimson Text" w:hAnsi="Crimson Text"/>
          <w:color w:val="000000" w:themeColor="text1"/>
          <w:sz w:val="26"/>
          <w:szCs w:val="26"/>
        </w:rPr>
        <w:t xml:space="preserve"> en una amplia galería, muy bien acondicionada. El ambiente había cambiado </w:t>
      </w:r>
      <w:r w:rsidR="003C2E92" w:rsidRPr="008D03A6">
        <w:rPr>
          <w:rFonts w:ascii="Crimson Text" w:hAnsi="Crimson Text"/>
          <w:color w:val="000000" w:themeColor="text1"/>
          <w:sz w:val="26"/>
          <w:szCs w:val="26"/>
        </w:rPr>
        <w:t>por completo</w:t>
      </w:r>
      <w:r w:rsidRPr="008D03A6">
        <w:rPr>
          <w:rFonts w:ascii="Crimson Text" w:hAnsi="Crimson Text"/>
          <w:color w:val="000000" w:themeColor="text1"/>
          <w:sz w:val="26"/>
          <w:szCs w:val="26"/>
        </w:rPr>
        <w:t>, allí</w:t>
      </w:r>
      <w:del w:id="860" w:author="Pauli-Chan" w:date="2025-07-08T22:51:00Z">
        <w:r w:rsidRPr="008D03A6" w:rsidDel="004F4B2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la temperatura era agradable</w:t>
      </w:r>
      <w:del w:id="861" w:author="Pauli-Chan" w:date="2025-07-08T22:51:00Z">
        <w:r w:rsidRPr="008D03A6" w:rsidDel="004F4B2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los candelabros iluminaban un salón con poco lujo, pero </w:t>
      </w:r>
      <w:r w:rsidR="00C02B3A" w:rsidRPr="008D03A6">
        <w:rPr>
          <w:rFonts w:ascii="Crimson Text" w:hAnsi="Crimson Text"/>
          <w:color w:val="000000" w:themeColor="text1"/>
          <w:sz w:val="26"/>
          <w:szCs w:val="26"/>
        </w:rPr>
        <w:t>buen</w:t>
      </w:r>
      <w:r w:rsidRPr="008D03A6">
        <w:rPr>
          <w:rFonts w:ascii="Crimson Text" w:hAnsi="Crimson Text"/>
          <w:color w:val="000000" w:themeColor="text1"/>
          <w:sz w:val="26"/>
          <w:szCs w:val="26"/>
        </w:rPr>
        <w:t xml:space="preserve"> estilo. Uno de los guardias sintió pena ante el estado de Eros, y le ofreció agua </w:t>
      </w:r>
      <w:del w:id="862" w:author="Pauli-Chan" w:date="2025-07-08T22:51:00Z">
        <w:r w:rsidRPr="008D03A6" w:rsidDel="004F4B2D">
          <w:rPr>
            <w:rFonts w:ascii="Crimson Text" w:hAnsi="Crimson Text"/>
            <w:color w:val="000000" w:themeColor="text1"/>
            <w:sz w:val="26"/>
            <w:szCs w:val="26"/>
          </w:rPr>
          <w:delText>en</w:delText>
        </w:r>
      </w:del>
      <w:ins w:id="863" w:author="Pauli-Chan" w:date="2025-07-08T22:51:00Z">
        <w:r w:rsidR="004F4B2D">
          <w:rPr>
            <w:rFonts w:ascii="Crimson Text" w:hAnsi="Crimson Text"/>
            <w:color w:val="000000" w:themeColor="text1"/>
            <w:sz w:val="26"/>
            <w:szCs w:val="26"/>
          </w:rPr>
          <w:t>de</w:t>
        </w:r>
      </w:ins>
      <w:r w:rsidRPr="008D03A6">
        <w:rPr>
          <w:rFonts w:ascii="Crimson Text" w:hAnsi="Crimson Text"/>
          <w:color w:val="000000" w:themeColor="text1"/>
          <w:sz w:val="26"/>
          <w:szCs w:val="26"/>
        </w:rPr>
        <w:t xml:space="preserve"> un </w:t>
      </w:r>
      <w:del w:id="864" w:author="Pauli-Chan" w:date="2025-07-08T22:51:00Z">
        <w:r w:rsidRPr="008D03A6" w:rsidDel="004F4B2D">
          <w:rPr>
            <w:rFonts w:ascii="Crimson Text" w:hAnsi="Crimson Text"/>
            <w:color w:val="000000" w:themeColor="text1"/>
            <w:sz w:val="26"/>
            <w:szCs w:val="26"/>
          </w:rPr>
          <w:delText>jarró</w:delText>
        </w:r>
      </w:del>
      <w:ins w:id="865" w:author="Pauli-Chan" w:date="2025-07-08T22:51:00Z">
        <w:r w:rsidR="004F4B2D">
          <w:rPr>
            <w:rFonts w:ascii="Crimson Text" w:hAnsi="Crimson Text"/>
            <w:color w:val="000000" w:themeColor="text1"/>
            <w:sz w:val="26"/>
            <w:szCs w:val="26"/>
          </w:rPr>
          <w:t>jarro</w:t>
        </w:r>
      </w:ins>
      <w:r w:rsidRPr="008D03A6">
        <w:rPr>
          <w:rFonts w:ascii="Crimson Text" w:hAnsi="Crimson Text"/>
          <w:color w:val="000000" w:themeColor="text1"/>
          <w:sz w:val="26"/>
          <w:szCs w:val="26"/>
        </w:rPr>
        <w:t xml:space="preserve"> de hierro, el</w:t>
      </w:r>
      <w:ins w:id="866" w:author="Pauli-Chan" w:date="2025-07-08T22:51:00Z">
        <w:r w:rsidR="004F4B2D">
          <w:rPr>
            <w:rFonts w:ascii="Crimson Text" w:hAnsi="Crimson Text"/>
            <w:color w:val="000000" w:themeColor="text1"/>
            <w:sz w:val="26"/>
            <w:szCs w:val="26"/>
          </w:rPr>
          <w:t xml:space="preserve"> cual el</w:t>
        </w:r>
      </w:ins>
      <w:r w:rsidRPr="008D03A6">
        <w:rPr>
          <w:rFonts w:ascii="Crimson Text" w:hAnsi="Crimson Text"/>
          <w:color w:val="000000" w:themeColor="text1"/>
          <w:sz w:val="26"/>
          <w:szCs w:val="26"/>
        </w:rPr>
        <w:t xml:space="preserve"> joven </w:t>
      </w:r>
      <w:del w:id="867" w:author="Pauli-Chan" w:date="2025-07-08T22:51:00Z">
        <w:r w:rsidRPr="008D03A6" w:rsidDel="004F4B2D">
          <w:rPr>
            <w:rFonts w:ascii="Crimson Text" w:hAnsi="Crimson Text"/>
            <w:color w:val="000000" w:themeColor="text1"/>
            <w:sz w:val="26"/>
            <w:szCs w:val="26"/>
          </w:rPr>
          <w:delText xml:space="preserve">lo </w:delText>
        </w:r>
      </w:del>
      <w:r w:rsidRPr="008D03A6">
        <w:rPr>
          <w:rFonts w:ascii="Crimson Text" w:hAnsi="Crimson Text"/>
          <w:color w:val="000000" w:themeColor="text1"/>
          <w:sz w:val="26"/>
          <w:szCs w:val="26"/>
        </w:rPr>
        <w:t xml:space="preserve">tomó con las manos atadas y bebió con </w:t>
      </w:r>
      <w:del w:id="868" w:author="Pauli-Chan" w:date="2025-07-08T22:51:00Z">
        <w:r w:rsidRPr="008D03A6" w:rsidDel="004F4B2D">
          <w:rPr>
            <w:rFonts w:ascii="Crimson Text" w:hAnsi="Crimson Text"/>
            <w:color w:val="000000" w:themeColor="text1"/>
            <w:sz w:val="26"/>
            <w:szCs w:val="26"/>
          </w:rPr>
          <w:delText>ansiedad</w:delText>
        </w:r>
      </w:del>
      <w:ins w:id="869" w:author="Pauli-Chan" w:date="2025-07-08T22:51:00Z">
        <w:r w:rsidR="004F4B2D">
          <w:rPr>
            <w:rFonts w:ascii="Crimson Text" w:hAnsi="Crimson Text"/>
            <w:color w:val="000000" w:themeColor="text1"/>
            <w:sz w:val="26"/>
            <w:szCs w:val="26"/>
          </w:rPr>
          <w:t>avidez</w:t>
        </w:r>
      </w:ins>
      <w:r w:rsidRPr="008D03A6">
        <w:rPr>
          <w:rFonts w:ascii="Crimson Text" w:hAnsi="Crimson Text"/>
          <w:color w:val="000000" w:themeColor="text1"/>
          <w:sz w:val="26"/>
          <w:szCs w:val="26"/>
        </w:rPr>
        <w:t>.</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commentRangeStart w:id="870"/>
      <w:r w:rsidRPr="008D03A6">
        <w:rPr>
          <w:rFonts w:ascii="Crimson Text" w:hAnsi="Crimson Text"/>
          <w:color w:val="000000" w:themeColor="text1"/>
          <w:sz w:val="26"/>
          <w:szCs w:val="26"/>
        </w:rPr>
        <w:t>Permanecieron un momento en el recinto</w:t>
      </w:r>
      <w:del w:id="871" w:author="Pauli-Chan" w:date="2025-07-09T01:00:00Z">
        <w:r w:rsidRPr="008D03A6" w:rsidDel="00364B02">
          <w:rPr>
            <w:rFonts w:ascii="Crimson Text" w:hAnsi="Crimson Text"/>
            <w:color w:val="000000" w:themeColor="text1"/>
            <w:sz w:val="26"/>
            <w:szCs w:val="26"/>
          </w:rPr>
          <w:delText>. La situación era confusa, pero</w:delText>
        </w:r>
      </w:del>
      <w:ins w:id="872" w:author="Pauli-Chan" w:date="2025-07-09T01:00:00Z">
        <w:r w:rsidR="00364B0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estaba claro que aguardaban por algún tipo de instrucción</w:t>
      </w:r>
      <w:commentRangeEnd w:id="870"/>
      <w:r w:rsidR="00364B02">
        <w:rPr>
          <w:rStyle w:val="Refdecomentario"/>
        </w:rPr>
        <w:commentReference w:id="870"/>
      </w:r>
      <w:r w:rsidRPr="008D03A6">
        <w:rPr>
          <w:rFonts w:ascii="Crimson Text" w:hAnsi="Crimson Text"/>
          <w:color w:val="000000" w:themeColor="text1"/>
          <w:sz w:val="26"/>
          <w:szCs w:val="26"/>
        </w:rPr>
        <w:t xml:space="preserve">.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w:t>
      </w:r>
      <w:del w:id="873" w:author="Pauli-Chan" w:date="2025-07-09T01:01:00Z">
        <w:r w:rsidRPr="008D03A6" w:rsidDel="00364B02">
          <w:rPr>
            <w:rFonts w:ascii="Crimson Text" w:hAnsi="Crimson Text"/>
            <w:color w:val="000000" w:themeColor="text1"/>
            <w:sz w:val="26"/>
            <w:szCs w:val="26"/>
          </w:rPr>
          <w:delText>era tratado</w:delText>
        </w:r>
      </w:del>
      <w:ins w:id="874" w:author="Pauli-Chan" w:date="2025-07-09T01:01:00Z">
        <w:r w:rsidR="00364B02">
          <w:rPr>
            <w:rFonts w:ascii="Crimson Text" w:hAnsi="Crimson Text"/>
            <w:color w:val="000000" w:themeColor="text1"/>
            <w:sz w:val="26"/>
            <w:szCs w:val="26"/>
          </w:rPr>
          <w:t>lo estaban tratando</w:t>
        </w:r>
      </w:ins>
      <w:r w:rsidRPr="008D03A6">
        <w:rPr>
          <w:rFonts w:ascii="Crimson Text" w:hAnsi="Crimson Text"/>
          <w:color w:val="000000" w:themeColor="text1"/>
          <w:sz w:val="26"/>
          <w:szCs w:val="26"/>
        </w:rPr>
        <w:t xml:space="preserve"> como </w:t>
      </w:r>
      <w:ins w:id="875" w:author="Pauli-Chan" w:date="2025-07-09T01:01:00Z">
        <w:r w:rsidR="00364B02">
          <w:rPr>
            <w:rFonts w:ascii="Crimson Text" w:hAnsi="Crimson Text"/>
            <w:color w:val="000000" w:themeColor="text1"/>
            <w:sz w:val="26"/>
            <w:szCs w:val="26"/>
          </w:rPr>
          <w:t xml:space="preserve">a </w:t>
        </w:r>
      </w:ins>
      <w:r w:rsidRPr="008D03A6">
        <w:rPr>
          <w:rFonts w:ascii="Crimson Text" w:hAnsi="Crimson Text"/>
          <w:color w:val="000000" w:themeColor="text1"/>
          <w:sz w:val="26"/>
          <w:szCs w:val="26"/>
        </w:rPr>
        <w:t xml:space="preserve">un rufián, sin embargo, no tenía fuerzas ni oportunidad de revelarse, tan sólo se limitaba a seguir las </w:t>
      </w:r>
      <w:del w:id="876" w:author="Pauli-Chan" w:date="2025-07-09T01:53:00Z">
        <w:r w:rsidRPr="008D03A6" w:rsidDel="00D55B13">
          <w:rPr>
            <w:rFonts w:ascii="Crimson Text" w:hAnsi="Crimson Text"/>
            <w:color w:val="000000" w:themeColor="text1"/>
            <w:sz w:val="26"/>
            <w:szCs w:val="26"/>
          </w:rPr>
          <w:delText>ordenes</w:delText>
        </w:r>
      </w:del>
      <w:ins w:id="877" w:author="Pauli-Chan" w:date="2025-07-09T01:53:00Z">
        <w:r w:rsidR="00D55B13" w:rsidRPr="008D03A6">
          <w:rPr>
            <w:rFonts w:ascii="Crimson Text" w:hAnsi="Crimson Text"/>
            <w:color w:val="000000" w:themeColor="text1"/>
            <w:sz w:val="26"/>
            <w:szCs w:val="26"/>
          </w:rPr>
          <w:t>órdenes</w:t>
        </w:r>
      </w:ins>
      <w:r w:rsidRPr="008D03A6">
        <w:rPr>
          <w:rFonts w:ascii="Crimson Text" w:hAnsi="Crimson Text"/>
          <w:color w:val="000000" w:themeColor="text1"/>
          <w:sz w:val="26"/>
          <w:szCs w:val="26"/>
        </w:rPr>
        <w:t>.</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los pocos segundos, se abrió la puerta nuevamente y todos los presentes, salvo Eros, </w:t>
      </w:r>
      <w:r w:rsidR="001D34A7" w:rsidRPr="008D03A6">
        <w:rPr>
          <w:rFonts w:ascii="Crimson Text" w:hAnsi="Crimson Text"/>
          <w:color w:val="000000" w:themeColor="text1"/>
          <w:sz w:val="26"/>
          <w:szCs w:val="26"/>
        </w:rPr>
        <w:t>dieron un saludo formal</w:t>
      </w:r>
      <w:r w:rsidRPr="008D03A6">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8D03A6">
        <w:rPr>
          <w:rFonts w:ascii="Crimson Text" w:hAnsi="Crimson Text"/>
          <w:color w:val="000000" w:themeColor="text1"/>
          <w:sz w:val="26"/>
          <w:szCs w:val="26"/>
        </w:rPr>
        <w:t xml:space="preserve">que sostuvo </w:t>
      </w:r>
      <w:r w:rsidRPr="008D03A6">
        <w:rPr>
          <w:rFonts w:ascii="Crimson Text" w:hAnsi="Crimson Text"/>
          <w:color w:val="000000" w:themeColor="text1"/>
          <w:sz w:val="26"/>
          <w:szCs w:val="26"/>
        </w:rPr>
        <w:t xml:space="preserve">un instante hasta </w:t>
      </w:r>
      <w:r w:rsidR="001D34A7" w:rsidRPr="008D03A6">
        <w:rPr>
          <w:rFonts w:ascii="Crimson Text" w:hAnsi="Crimson Text"/>
          <w:color w:val="000000" w:themeColor="text1"/>
          <w:sz w:val="26"/>
          <w:szCs w:val="26"/>
        </w:rPr>
        <w:t>romper</w:t>
      </w:r>
      <w:r w:rsidRPr="008D03A6">
        <w:rPr>
          <w:rFonts w:ascii="Crimson Text" w:hAnsi="Crimson Text"/>
          <w:color w:val="000000" w:themeColor="text1"/>
          <w:sz w:val="26"/>
          <w:szCs w:val="26"/>
        </w:rPr>
        <w:t xml:space="preserve"> el mutismo.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Soy </w:t>
      </w:r>
      <w:proofErr w:type="spellStart"/>
      <w:r w:rsidR="00675652" w:rsidRPr="008D03A6">
        <w:rPr>
          <w:rFonts w:ascii="Crimson Text" w:hAnsi="Crimson Text"/>
          <w:color w:val="000000" w:themeColor="text1"/>
          <w:sz w:val="26"/>
          <w:szCs w:val="26"/>
        </w:rPr>
        <w:t>Kalevi</w:t>
      </w:r>
      <w:proofErr w:type="spellEnd"/>
      <w:r w:rsidR="00675652" w:rsidRPr="008D03A6">
        <w:rPr>
          <w:rFonts w:ascii="Crimson Text" w:hAnsi="Crimson Text"/>
          <w:color w:val="000000" w:themeColor="text1"/>
          <w:sz w:val="26"/>
          <w:szCs w:val="26"/>
        </w:rPr>
        <w:t xml:space="preserve">, el rey del oeste. Este reino me pertenece, todas estas montañas me pertenecen, incluso tú me perteneces. Nadie es más poderoso que yo en todo Tibur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expresó, dando una presentación implacable</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Tú te atreves a decir que estoy en peligro</w:t>
      </w:r>
      <w:del w:id="878" w:author="Pauli-Chan" w:date="2025-07-09T01:54:00Z">
        <w:r w:rsidR="00675652" w:rsidRPr="008D03A6" w:rsidDel="00D55B13">
          <w:rPr>
            <w:rFonts w:ascii="Crimson Text" w:hAnsi="Crimson Text"/>
            <w:color w:val="000000" w:themeColor="text1"/>
            <w:sz w:val="26"/>
            <w:szCs w:val="26"/>
          </w:rPr>
          <w:delText xml:space="preserve">. </w:delText>
        </w:r>
        <w:r w:rsidR="00376F96" w:rsidRPr="008D03A6" w:rsidDel="00D55B13">
          <w:rPr>
            <w:rFonts w:ascii="Crimson Text" w:hAnsi="Crimson Text"/>
            <w:color w:val="000000" w:themeColor="text1"/>
            <w:sz w:val="26"/>
            <w:szCs w:val="26"/>
          </w:rPr>
          <w:delText>Acaso</w:delText>
        </w:r>
      </w:del>
      <w:ins w:id="879" w:author="Pauli-Chan" w:date="2025-07-09T01:54:00Z">
        <w:r w:rsidR="00D55B13">
          <w:rPr>
            <w:rFonts w:ascii="Crimson Text" w:hAnsi="Crimson Text"/>
            <w:color w:val="000000" w:themeColor="text1"/>
            <w:sz w:val="26"/>
            <w:szCs w:val="26"/>
          </w:rPr>
          <w:t>, ¿acaso</w:t>
        </w:r>
      </w:ins>
      <w:r w:rsidR="00376F96" w:rsidRPr="008D03A6">
        <w:rPr>
          <w:rFonts w:ascii="Crimson Text" w:hAnsi="Crimson Text"/>
          <w:color w:val="000000" w:themeColor="text1"/>
          <w:sz w:val="26"/>
          <w:szCs w:val="26"/>
        </w:rPr>
        <w:t xml:space="preserve"> t</w:t>
      </w:r>
      <w:r w:rsidR="00675652" w:rsidRPr="008D03A6">
        <w:rPr>
          <w:rFonts w:ascii="Crimson Text" w:hAnsi="Crimson Text"/>
          <w:color w:val="000000" w:themeColor="text1"/>
          <w:sz w:val="26"/>
          <w:szCs w:val="26"/>
        </w:rPr>
        <w:t xml:space="preserve">ú conoces mis </w:t>
      </w:r>
      <w:r w:rsidR="00376F96" w:rsidRPr="008D03A6">
        <w:rPr>
          <w:rFonts w:ascii="Crimson Text" w:hAnsi="Crimson Text"/>
          <w:color w:val="000000" w:themeColor="text1"/>
          <w:sz w:val="26"/>
          <w:szCs w:val="26"/>
        </w:rPr>
        <w:t xml:space="preserve">propias </w:t>
      </w:r>
      <w:r w:rsidR="00675652" w:rsidRPr="008D03A6">
        <w:rPr>
          <w:rFonts w:ascii="Crimson Text" w:hAnsi="Crimson Text"/>
          <w:color w:val="000000" w:themeColor="text1"/>
          <w:sz w:val="26"/>
          <w:szCs w:val="26"/>
        </w:rPr>
        <w:t>amenazas más que yo</w:t>
      </w:r>
      <w:ins w:id="880" w:author="Pauli-Chan" w:date="2025-07-09T01:54:00Z">
        <w:r w:rsidR="00D55B13">
          <w:rPr>
            <w:rFonts w:ascii="Crimson Text" w:hAnsi="Crimson Text"/>
            <w:color w:val="000000" w:themeColor="text1"/>
            <w:sz w:val="26"/>
            <w:szCs w:val="26"/>
          </w:rPr>
          <w:t>?</w:t>
        </w:r>
      </w:ins>
      <w:r w:rsidR="00376F9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881" w:author="Pauli-Chan" w:date="2025-07-09T01:54:00Z">
        <w:r w:rsidR="00675652" w:rsidRPr="008D03A6" w:rsidDel="00D55B13">
          <w:rPr>
            <w:rFonts w:ascii="Crimson Text" w:hAnsi="Crimson Text"/>
            <w:color w:val="000000" w:themeColor="text1"/>
            <w:sz w:val="26"/>
            <w:szCs w:val="26"/>
          </w:rPr>
          <w:delText xml:space="preserve">dijo, y </w:delText>
        </w:r>
      </w:del>
      <w:r w:rsidR="00675652" w:rsidRPr="008D03A6">
        <w:rPr>
          <w:rFonts w:ascii="Crimson Text" w:hAnsi="Crimson Text"/>
          <w:color w:val="000000" w:themeColor="text1"/>
          <w:sz w:val="26"/>
          <w:szCs w:val="26"/>
        </w:rPr>
        <w:t>emitió una suave carcajada, y los demás acompañaron con muecas alegres. Luego se puso serio, y reanudo</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 Espero que tengas algo </w:t>
      </w:r>
      <w:r w:rsidR="001D34A7" w:rsidRPr="008D03A6">
        <w:rPr>
          <w:rFonts w:ascii="Crimson Text" w:hAnsi="Crimson Text"/>
          <w:color w:val="000000" w:themeColor="text1"/>
          <w:sz w:val="26"/>
          <w:szCs w:val="26"/>
        </w:rPr>
        <w:t>importante</w:t>
      </w:r>
      <w:r w:rsidR="00675652" w:rsidRPr="008D03A6">
        <w:rPr>
          <w:rFonts w:ascii="Crimson Text" w:hAnsi="Crimson Text"/>
          <w:color w:val="000000" w:themeColor="text1"/>
          <w:sz w:val="26"/>
          <w:szCs w:val="26"/>
        </w:rPr>
        <w:t xml:space="preserve"> para decir, algo que justifique mi tiempo aquí. </w:t>
      </w:r>
      <w:del w:id="882" w:author="Pauli-Chan" w:date="2025-07-09T01:55:00Z">
        <w:r w:rsidR="00675652" w:rsidRPr="008D03A6" w:rsidDel="00D55B13">
          <w:rPr>
            <w:rFonts w:ascii="Crimson Text" w:hAnsi="Crimson Text"/>
            <w:color w:val="000000" w:themeColor="text1"/>
            <w:sz w:val="26"/>
            <w:szCs w:val="26"/>
          </w:rPr>
          <w:delText>Bien, ahora, dime lo que sabes</w:delText>
        </w:r>
      </w:del>
      <w:ins w:id="883" w:author="Pauli-Chan" w:date="2025-07-09T01:55:00Z">
        <w:r w:rsidR="00D55B13">
          <w:rPr>
            <w:rFonts w:ascii="Crimson Text" w:hAnsi="Crimson Text"/>
            <w:color w:val="000000" w:themeColor="text1"/>
            <w:sz w:val="26"/>
            <w:szCs w:val="26"/>
          </w:rPr>
          <w:t>Habla</w:t>
        </w:r>
      </w:ins>
      <w:r w:rsidR="00675652" w:rsidRPr="008D03A6">
        <w:rPr>
          <w:rFonts w:ascii="Crimson Text" w:hAnsi="Crimson Text"/>
          <w:color w:val="000000" w:themeColor="text1"/>
          <w:sz w:val="26"/>
          <w:szCs w:val="26"/>
        </w:rPr>
        <w:t>.</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Soy Eros, un guerrero del sur. Recorrí </w:t>
      </w:r>
      <w:del w:id="884" w:author="PC" w:date="2025-06-27T19:11:00Z">
        <w:r w:rsidR="00675652" w:rsidRPr="008D03A6" w:rsidDel="001C5D2B">
          <w:rPr>
            <w:rFonts w:ascii="Crimson Text" w:hAnsi="Crimson Text"/>
            <w:color w:val="000000" w:themeColor="text1"/>
            <w:sz w:val="26"/>
            <w:szCs w:val="26"/>
          </w:rPr>
          <w:delText>el camino de los miedos</w:delText>
        </w:r>
      </w:del>
      <w:ins w:id="885" w:author="Pauli-Chan" w:date="2025-07-09T01:55:00Z">
        <w:r w:rsidR="00D55B13">
          <w:rPr>
            <w:rFonts w:ascii="Crimson Text" w:hAnsi="Crimson Text"/>
            <w:color w:val="000000" w:themeColor="text1"/>
            <w:sz w:val="26"/>
            <w:szCs w:val="26"/>
          </w:rPr>
          <w:t>el Camino de los Miedos</w:t>
        </w:r>
      </w:ins>
      <w:r w:rsidR="00675652" w:rsidRPr="008D03A6">
        <w:rPr>
          <w:rFonts w:ascii="Crimson Text" w:hAnsi="Crimson Text"/>
          <w:color w:val="000000" w:themeColor="text1"/>
          <w:sz w:val="26"/>
          <w:szCs w:val="26"/>
        </w:rPr>
        <w:t xml:space="preserve"> para venir hasta aquí, para decirle que su reino corre peligro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alertó, y todos </w:t>
      </w:r>
      <w:r w:rsidR="000B3B1D" w:rsidRPr="008D03A6">
        <w:rPr>
          <w:rFonts w:ascii="Crimson Text" w:hAnsi="Crimson Text"/>
          <w:color w:val="000000" w:themeColor="text1"/>
          <w:sz w:val="26"/>
          <w:szCs w:val="26"/>
        </w:rPr>
        <w:t>rieron grotescamente</w:t>
      </w:r>
      <w:r w:rsidR="00675652" w:rsidRPr="008D03A6">
        <w:rPr>
          <w:rFonts w:ascii="Crimson Text" w:hAnsi="Crimson Text"/>
          <w:color w:val="000000" w:themeColor="text1"/>
          <w:sz w:val="26"/>
          <w:szCs w:val="26"/>
        </w:rPr>
        <w:t>, aunque lo dejaron continuar.</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211AF" w:rsidRPr="008D03A6">
        <w:rPr>
          <w:rFonts w:ascii="Crimson Text" w:hAnsi="Crimson Text"/>
          <w:color w:val="000000" w:themeColor="text1"/>
          <w:sz w:val="26"/>
          <w:szCs w:val="26"/>
        </w:rPr>
        <w:t>U</w:t>
      </w:r>
      <w:r w:rsidR="003A2A4C" w:rsidRPr="008D03A6">
        <w:rPr>
          <w:rFonts w:ascii="Crimson Text" w:hAnsi="Crimson Text"/>
          <w:color w:val="000000" w:themeColor="text1"/>
          <w:sz w:val="26"/>
          <w:szCs w:val="26"/>
        </w:rPr>
        <w:t xml:space="preserve">n prisionero </w:t>
      </w:r>
      <w:r w:rsidR="007211AF" w:rsidRPr="008D03A6">
        <w:rPr>
          <w:rFonts w:ascii="Crimson Text" w:hAnsi="Crimson Text"/>
          <w:color w:val="000000" w:themeColor="text1"/>
          <w:sz w:val="26"/>
          <w:szCs w:val="26"/>
        </w:rPr>
        <w:t>del norte</w:t>
      </w:r>
      <w:r w:rsidRPr="008D03A6">
        <w:rPr>
          <w:rFonts w:ascii="Crimson Text" w:hAnsi="Crimson Text"/>
          <w:color w:val="000000" w:themeColor="text1"/>
          <w:sz w:val="26"/>
          <w:szCs w:val="26"/>
        </w:rPr>
        <w:t xml:space="preserve"> me reveló que </w:t>
      </w:r>
      <w:r w:rsidR="007211AF"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ejército planea atacar al oeste en el día del aniversario. Hizo su confesión para que le perdonara la vida en un </w:t>
      </w:r>
      <w:r w:rsidRPr="008D03A6">
        <w:rPr>
          <w:rFonts w:ascii="Crimson Text" w:hAnsi="Crimson Text"/>
          <w:color w:val="000000" w:themeColor="text1"/>
          <w:sz w:val="26"/>
          <w:szCs w:val="26"/>
        </w:rPr>
        <w:lastRenderedPageBreak/>
        <w:t>combate a muerte</w:t>
      </w:r>
      <w:del w:id="886" w:author="Pauli-Chan" w:date="2025-07-09T01:56:00Z">
        <w:r w:rsidRPr="008D03A6" w:rsidDel="00D55B13">
          <w:rPr>
            <w:rFonts w:ascii="Crimson Text" w:hAnsi="Crimson Text"/>
            <w:color w:val="000000" w:themeColor="text1"/>
            <w:sz w:val="26"/>
            <w:szCs w:val="26"/>
          </w:rPr>
          <w:delText xml:space="preserve">, </w:delText>
        </w:r>
        <w:r w:rsidR="00D11224" w:rsidRPr="008D03A6" w:rsidDel="00D55B13">
          <w:rPr>
            <w:rFonts w:ascii="Crimson Text" w:hAnsi="Crimson Text"/>
            <w:color w:val="000000" w:themeColor="text1"/>
            <w:sz w:val="26"/>
            <w:szCs w:val="26"/>
          </w:rPr>
          <w:delText>confió</w:delText>
        </w:r>
      </w:del>
      <w:ins w:id="887" w:author="Pauli-Chan" w:date="2025-07-09T01:56:00Z">
        <w:r w:rsidR="00D55B13">
          <w:rPr>
            <w:rFonts w:ascii="Crimson Text" w:hAnsi="Crimson Text"/>
            <w:color w:val="000000" w:themeColor="text1"/>
            <w:sz w:val="26"/>
            <w:szCs w:val="26"/>
          </w:rPr>
          <w:t>. Confío</w:t>
        </w:r>
      </w:ins>
      <w:r w:rsidR="00D11224" w:rsidRPr="008D03A6">
        <w:rPr>
          <w:rFonts w:ascii="Crimson Text" w:hAnsi="Crimson Text"/>
          <w:color w:val="000000" w:themeColor="text1"/>
          <w:sz w:val="26"/>
          <w:szCs w:val="26"/>
        </w:rPr>
        <w:t xml:space="preserve"> en que es</w:t>
      </w:r>
      <w:r w:rsidRPr="008D03A6">
        <w:rPr>
          <w:rFonts w:ascii="Crimson Text" w:hAnsi="Crimson Text"/>
          <w:color w:val="000000" w:themeColor="text1"/>
          <w:sz w:val="26"/>
          <w:szCs w:val="26"/>
        </w:rPr>
        <w:t xml:space="preserve"> verdad, deberían considerarlo </w:t>
      </w:r>
      <w:r w:rsidR="001C5D2B">
        <w:rPr>
          <w:rFonts w:ascii="Crimson Text" w:hAnsi="Crimson Text"/>
          <w:color w:val="000000" w:themeColor="text1"/>
          <w:sz w:val="26"/>
          <w:szCs w:val="26"/>
        </w:rPr>
        <w:t>—</w:t>
      </w:r>
      <w:r w:rsidRPr="008D03A6">
        <w:rPr>
          <w:rFonts w:ascii="Crimson Text" w:hAnsi="Crimson Text"/>
          <w:color w:val="000000" w:themeColor="text1"/>
          <w:sz w:val="26"/>
          <w:szCs w:val="26"/>
        </w:rPr>
        <w:t xml:space="preserve">argumentó, y esperó la reacción de </w:t>
      </w:r>
      <w:proofErr w:type="spellStart"/>
      <w:r w:rsidRPr="008D03A6">
        <w:rPr>
          <w:rFonts w:ascii="Crimson Text" w:hAnsi="Crimson Text"/>
          <w:color w:val="000000" w:themeColor="text1"/>
          <w:sz w:val="26"/>
          <w:szCs w:val="26"/>
        </w:rPr>
        <w:t>Kalevi</w:t>
      </w:r>
      <w:proofErr w:type="spellEnd"/>
      <w:del w:id="888" w:author="Pauli-Chan" w:date="2025-07-09T01:56:00Z">
        <w:r w:rsidRPr="008D03A6" w:rsidDel="00D55B1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quien, esta vez, retomó la palabra sin burlarse.</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 xml:space="preserve">Qué garantías tengo de que eso vaya a suceder? ¿Te ha enviado tu rey? ¿Tienes una carta certificada con el código real?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w:t>
      </w:r>
      <w:r w:rsidR="000B3B1D" w:rsidRPr="008D03A6">
        <w:rPr>
          <w:rFonts w:ascii="Crimson Text" w:hAnsi="Crimson Text"/>
          <w:color w:val="000000" w:themeColor="text1"/>
          <w:sz w:val="26"/>
          <w:szCs w:val="26"/>
        </w:rPr>
        <w:t>gracias a</w:t>
      </w:r>
      <w:r w:rsidR="00675652" w:rsidRPr="008D03A6">
        <w:rPr>
          <w:rFonts w:ascii="Crimson Text" w:hAnsi="Crimson Text"/>
          <w:color w:val="000000" w:themeColor="text1"/>
          <w:sz w:val="26"/>
          <w:szCs w:val="26"/>
        </w:rPr>
        <w:t xml:space="preserve"> su instrucción en la guardia real, pero había subestimado su </w:t>
      </w:r>
      <w:r w:rsidR="00D11224" w:rsidRPr="008D03A6">
        <w:rPr>
          <w:rFonts w:ascii="Crimson Text" w:hAnsi="Crimson Text"/>
          <w:color w:val="000000" w:themeColor="text1"/>
          <w:sz w:val="26"/>
          <w:szCs w:val="26"/>
        </w:rPr>
        <w:t>importancia</w:t>
      </w:r>
      <w:r w:rsidR="00675652" w:rsidRPr="008D03A6">
        <w:rPr>
          <w:rFonts w:ascii="Crimson Text" w:hAnsi="Crimson Text"/>
          <w:color w:val="000000" w:themeColor="text1"/>
          <w:sz w:val="26"/>
          <w:szCs w:val="26"/>
        </w:rPr>
        <w:t>.</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él no está al tanto de esto, no quiso escuchar al prisionero y </w:t>
      </w:r>
      <w:r w:rsidR="004704B3" w:rsidRPr="008D03A6">
        <w:rPr>
          <w:rFonts w:ascii="Crimson Text" w:hAnsi="Crimson Text"/>
          <w:color w:val="000000" w:themeColor="text1"/>
          <w:sz w:val="26"/>
          <w:szCs w:val="26"/>
        </w:rPr>
        <w:t>ordenó su ejecución</w:t>
      </w:r>
      <w:r w:rsidR="00675652" w:rsidRPr="008D03A6">
        <w:rPr>
          <w:rFonts w:ascii="Crimson Text" w:hAnsi="Crimson Text"/>
          <w:color w:val="000000" w:themeColor="text1"/>
          <w:sz w:val="26"/>
          <w:szCs w:val="26"/>
        </w:rPr>
        <w:t xml:space="preserve">. Sólo yo conozco la información </w:t>
      </w:r>
      <w:r>
        <w:rPr>
          <w:rFonts w:ascii="Crimson Text" w:hAnsi="Crimson Text"/>
          <w:color w:val="000000" w:themeColor="text1"/>
          <w:sz w:val="26"/>
          <w:szCs w:val="26"/>
        </w:rPr>
        <w:t>—</w:t>
      </w:r>
      <w:del w:id="889" w:author="Pauli-Chan" w:date="2025-07-09T01:56:00Z">
        <w:r w:rsidR="00675652" w:rsidRPr="008D03A6" w:rsidDel="00D55B13">
          <w:rPr>
            <w:rFonts w:ascii="Crimson Text" w:hAnsi="Crimson Text"/>
            <w:color w:val="000000" w:themeColor="text1"/>
            <w:sz w:val="26"/>
            <w:szCs w:val="26"/>
          </w:rPr>
          <w:delText>concluyó</w:delText>
        </w:r>
      </w:del>
      <w:ins w:id="890" w:author="Pauli-Chan" w:date="2025-07-09T01:56:00Z">
        <w:r w:rsidR="00D55B13">
          <w:rPr>
            <w:rFonts w:ascii="Crimson Text" w:hAnsi="Crimson Text"/>
            <w:color w:val="000000" w:themeColor="text1"/>
            <w:sz w:val="26"/>
            <w:szCs w:val="26"/>
          </w:rPr>
          <w:t>admitió amargamente</w:t>
        </w:r>
      </w:ins>
      <w:r w:rsidR="00675652" w:rsidRPr="008D03A6">
        <w:rPr>
          <w:rFonts w:ascii="Crimson Text" w:hAnsi="Crimson Text"/>
          <w:color w:val="000000" w:themeColor="text1"/>
          <w:sz w:val="26"/>
          <w:szCs w:val="26"/>
        </w:rPr>
        <w:t xml:space="preserve">, y su comentario se convirtió en una sentencia. La falta de garantía de sus palabras fue la invitación a una </w:t>
      </w:r>
      <w:del w:id="891" w:author="Pauli-Chan" w:date="2025-07-09T01:57:00Z">
        <w:r w:rsidR="00675652" w:rsidRPr="008D03A6" w:rsidDel="00D55B13">
          <w:rPr>
            <w:rFonts w:ascii="Crimson Text" w:hAnsi="Crimson Text"/>
            <w:color w:val="000000" w:themeColor="text1"/>
            <w:sz w:val="26"/>
            <w:szCs w:val="26"/>
          </w:rPr>
          <w:delText xml:space="preserve">humorada </w:delText>
        </w:r>
      </w:del>
      <w:ins w:id="892" w:author="Pauli-Chan" w:date="2025-07-09T01:57:00Z">
        <w:r w:rsidR="00D55B13">
          <w:rPr>
            <w:rFonts w:ascii="Crimson Text" w:hAnsi="Crimson Text"/>
            <w:color w:val="000000" w:themeColor="text1"/>
            <w:sz w:val="26"/>
            <w:szCs w:val="26"/>
          </w:rPr>
          <w:t>burla</w:t>
        </w:r>
        <w:r w:rsidR="00D55B13" w:rsidRPr="008D03A6">
          <w:rPr>
            <w:rFonts w:ascii="Crimson Text" w:hAnsi="Crimson Text"/>
            <w:color w:val="000000" w:themeColor="text1"/>
            <w:sz w:val="26"/>
            <w:szCs w:val="26"/>
          </w:rPr>
          <w:t xml:space="preserve"> </w:t>
        </w:r>
      </w:ins>
      <w:r w:rsidR="00675652" w:rsidRPr="008D03A6">
        <w:rPr>
          <w:rFonts w:ascii="Crimson Text" w:hAnsi="Crimson Text"/>
          <w:color w:val="000000" w:themeColor="text1"/>
          <w:sz w:val="26"/>
          <w:szCs w:val="26"/>
        </w:rPr>
        <w:t>generalizada</w:t>
      </w:r>
      <w:del w:id="893" w:author="Pauli-Chan" w:date="2025-07-09T01:57:00Z">
        <w:r w:rsidR="00675652" w:rsidRPr="008D03A6" w:rsidDel="00D55B13">
          <w:rPr>
            <w:rFonts w:ascii="Crimson Text" w:hAnsi="Crimson Text"/>
            <w:color w:val="000000" w:themeColor="text1"/>
            <w:sz w:val="26"/>
            <w:szCs w:val="26"/>
          </w:rPr>
          <w:delText xml:space="preserve">. </w:delText>
        </w:r>
        <w:r w:rsidR="000B3B1D" w:rsidRPr="008D03A6" w:rsidDel="00D55B13">
          <w:rPr>
            <w:rFonts w:ascii="Crimson Text" w:hAnsi="Crimson Text"/>
            <w:color w:val="000000" w:themeColor="text1"/>
            <w:sz w:val="26"/>
            <w:szCs w:val="26"/>
          </w:rPr>
          <w:delText>La sala se llenó</w:delText>
        </w:r>
      </w:del>
      <w:ins w:id="894" w:author="Pauli-Chan" w:date="2025-07-09T01:57:00Z">
        <w:r w:rsidR="00D55B13">
          <w:rPr>
            <w:rFonts w:ascii="Crimson Text" w:hAnsi="Crimson Text"/>
            <w:color w:val="000000" w:themeColor="text1"/>
            <w:sz w:val="26"/>
            <w:szCs w:val="26"/>
          </w:rPr>
          <w:t xml:space="preserve"> que llenó la sala</w:t>
        </w:r>
      </w:ins>
      <w:r w:rsidR="000B3B1D" w:rsidRPr="008D03A6">
        <w:rPr>
          <w:rFonts w:ascii="Crimson Text" w:hAnsi="Crimson Text"/>
          <w:color w:val="000000" w:themeColor="text1"/>
          <w:sz w:val="26"/>
          <w:szCs w:val="26"/>
        </w:rPr>
        <w:t xml:space="preserve"> de</w:t>
      </w:r>
      <w:r w:rsidR="00675652" w:rsidRPr="008D03A6">
        <w:rPr>
          <w:rFonts w:ascii="Crimson Text" w:hAnsi="Crimson Text"/>
          <w:color w:val="000000" w:themeColor="text1"/>
          <w:sz w:val="26"/>
          <w:szCs w:val="26"/>
        </w:rPr>
        <w:t xml:space="preserve"> carcajadas.</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perderé más tiempo con el forastero. ¡Ejecútenlo!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ordenó</w:t>
      </w:r>
      <w:del w:id="895" w:author="Pauli-Chan" w:date="2025-07-09T01:58:00Z">
        <w:r w:rsidR="00675652" w:rsidRPr="008D03A6" w:rsidDel="00D55B13">
          <w:rPr>
            <w:rFonts w:ascii="Crimson Text" w:hAnsi="Crimson Text"/>
            <w:color w:val="000000" w:themeColor="text1"/>
            <w:sz w:val="26"/>
            <w:szCs w:val="26"/>
          </w:rPr>
          <w:delText>,</w:delText>
        </w:r>
      </w:del>
      <w:r w:rsidR="00675652" w:rsidRPr="008D03A6">
        <w:rPr>
          <w:rFonts w:ascii="Crimson Text" w:hAnsi="Crimson Text"/>
          <w:color w:val="000000" w:themeColor="text1"/>
          <w:sz w:val="26"/>
          <w:szCs w:val="26"/>
        </w:rPr>
        <w:t xml:space="preserve"> sin vacilar, y se levantó del asiento. Eros abrió los ojos de par en par, no </w:t>
      </w:r>
      <w:r w:rsidR="00F43509" w:rsidRPr="008D03A6">
        <w:rPr>
          <w:rFonts w:ascii="Crimson Text" w:hAnsi="Crimson Text"/>
          <w:color w:val="000000" w:themeColor="text1"/>
          <w:sz w:val="26"/>
          <w:szCs w:val="26"/>
        </w:rPr>
        <w:t>entendía</w:t>
      </w:r>
      <w:r w:rsidR="00675652" w:rsidRPr="008D03A6">
        <w:rPr>
          <w:rFonts w:ascii="Crimson Text" w:hAnsi="Crimson Text"/>
          <w:color w:val="000000" w:themeColor="text1"/>
          <w:sz w:val="26"/>
          <w:szCs w:val="26"/>
        </w:rPr>
        <w:t xml:space="preserve"> la facilidad con la que </w:t>
      </w:r>
      <w:proofErr w:type="spellStart"/>
      <w:r w:rsidR="00675652" w:rsidRPr="008D03A6">
        <w:rPr>
          <w:rFonts w:ascii="Crimson Text" w:hAnsi="Crimson Text"/>
          <w:color w:val="000000" w:themeColor="text1"/>
          <w:sz w:val="26"/>
          <w:szCs w:val="26"/>
        </w:rPr>
        <w:t>Kalevi</w:t>
      </w:r>
      <w:proofErr w:type="spellEnd"/>
      <w:r w:rsidR="00675652" w:rsidRPr="008D03A6">
        <w:rPr>
          <w:rFonts w:ascii="Crimson Text" w:hAnsi="Crimson Text"/>
          <w:color w:val="000000" w:themeColor="text1"/>
          <w:sz w:val="26"/>
          <w:szCs w:val="26"/>
        </w:rPr>
        <w:t xml:space="preserve"> pensaba deshacerse de él. De inmediato reaccionó, debía persuadir su voluntad de algún modo.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Un momento! He venido hasta aquí para ayudarlos</w:t>
      </w:r>
      <w:del w:id="896" w:author="Pauli-Chan" w:date="2025-07-09T01:58:00Z">
        <w:r w:rsidR="00675652" w:rsidRPr="008D03A6" w:rsidDel="00D55B13">
          <w:rPr>
            <w:rFonts w:ascii="Crimson Text" w:hAnsi="Crimson Text"/>
            <w:color w:val="000000" w:themeColor="text1"/>
            <w:sz w:val="26"/>
            <w:szCs w:val="26"/>
          </w:rPr>
          <w:delText>, tal</w:delText>
        </w:r>
      </w:del>
      <w:ins w:id="897" w:author="Pauli-Chan" w:date="2025-07-09T01:58:00Z">
        <w:r w:rsidR="00D55B13">
          <w:rPr>
            <w:rFonts w:ascii="Crimson Text" w:hAnsi="Crimson Text"/>
            <w:color w:val="000000" w:themeColor="text1"/>
            <w:sz w:val="26"/>
            <w:szCs w:val="26"/>
          </w:rPr>
          <w:t>. Tal</w:t>
        </w:r>
      </w:ins>
      <w:r w:rsidR="00675652" w:rsidRPr="008D03A6">
        <w:rPr>
          <w:rFonts w:ascii="Crimson Text" w:hAnsi="Crimson Text"/>
          <w:color w:val="000000" w:themeColor="text1"/>
          <w:sz w:val="26"/>
          <w:szCs w:val="26"/>
        </w:rPr>
        <w:t xml:space="preserve"> vez</w:t>
      </w:r>
      <w:del w:id="898" w:author="Pauli-Chan" w:date="2025-07-09T01:59:00Z">
        <w:r w:rsidR="00675652" w:rsidRPr="008D03A6" w:rsidDel="00D55B13">
          <w:rPr>
            <w:rFonts w:ascii="Crimson Text" w:hAnsi="Crimson Text"/>
            <w:color w:val="000000" w:themeColor="text1"/>
            <w:sz w:val="26"/>
            <w:szCs w:val="26"/>
          </w:rPr>
          <w:delText>,</w:delText>
        </w:r>
      </w:del>
      <w:r w:rsidR="00675652" w:rsidRPr="008D03A6">
        <w:rPr>
          <w:rFonts w:ascii="Crimson Text" w:hAnsi="Crimson Text"/>
          <w:color w:val="000000" w:themeColor="text1"/>
          <w:sz w:val="26"/>
          <w:szCs w:val="26"/>
        </w:rPr>
        <w:t xml:space="preserve"> no tenga </w:t>
      </w:r>
      <w:r w:rsidR="000B3B1D" w:rsidRPr="008D03A6">
        <w:rPr>
          <w:rFonts w:ascii="Crimson Text" w:hAnsi="Crimson Text"/>
          <w:color w:val="000000" w:themeColor="text1"/>
          <w:sz w:val="26"/>
          <w:szCs w:val="26"/>
        </w:rPr>
        <w:t>pruebas,</w:t>
      </w:r>
      <w:r w:rsidR="00675652" w:rsidRPr="008D03A6">
        <w:rPr>
          <w:rFonts w:ascii="Crimson Text" w:hAnsi="Crimson Text"/>
          <w:color w:val="000000" w:themeColor="text1"/>
          <w:sz w:val="26"/>
          <w:szCs w:val="26"/>
        </w:rPr>
        <w:t xml:space="preserve"> pero mis </w:t>
      </w:r>
      <w:r w:rsidR="000B3B1D" w:rsidRPr="008D03A6">
        <w:rPr>
          <w:rFonts w:ascii="Crimson Text" w:hAnsi="Crimson Text"/>
          <w:color w:val="000000" w:themeColor="text1"/>
          <w:sz w:val="26"/>
          <w:szCs w:val="26"/>
        </w:rPr>
        <w:t>intenciones</w:t>
      </w:r>
      <w:r w:rsidR="00675652" w:rsidRPr="008D03A6">
        <w:rPr>
          <w:rFonts w:ascii="Crimson Text" w:hAnsi="Crimson Text"/>
          <w:color w:val="000000" w:themeColor="text1"/>
          <w:sz w:val="26"/>
          <w:szCs w:val="26"/>
        </w:rPr>
        <w:t xml:space="preserve"> son buenas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lanzó, sin saber bien que decir. El rey se detuvo y lo miró</w:t>
      </w:r>
      <w:ins w:id="899" w:author="Pauli-Chan" w:date="2025-07-09T02:02:00Z">
        <w:r w:rsidR="00D55B13">
          <w:rPr>
            <w:rFonts w:ascii="Crimson Text" w:hAnsi="Crimson Text"/>
            <w:color w:val="000000" w:themeColor="text1"/>
            <w:sz w:val="26"/>
            <w:szCs w:val="26"/>
          </w:rPr>
          <w:t>,</w:t>
        </w:r>
      </w:ins>
      <w:r w:rsidR="00675652" w:rsidRPr="008D03A6">
        <w:rPr>
          <w:rFonts w:ascii="Crimson Text" w:hAnsi="Crimson Text"/>
          <w:color w:val="000000" w:themeColor="text1"/>
          <w:sz w:val="26"/>
          <w:szCs w:val="26"/>
        </w:rPr>
        <w:t xml:space="preserve"> demorando su respuesta para jugar con el suspenso.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B1D" w:rsidRPr="008D03A6">
        <w:rPr>
          <w:rFonts w:ascii="Crimson Text" w:hAnsi="Crimson Text"/>
          <w:color w:val="000000" w:themeColor="text1"/>
          <w:sz w:val="26"/>
          <w:szCs w:val="26"/>
        </w:rPr>
        <w:t xml:space="preserve">No tienes fundamentos, </w:t>
      </w:r>
      <w:ins w:id="900" w:author="Pauli-Chan" w:date="2025-07-09T02:02:00Z">
        <w:r w:rsidR="00D55B13">
          <w:rPr>
            <w:rFonts w:ascii="Crimson Text" w:hAnsi="Crimson Text"/>
            <w:color w:val="000000" w:themeColor="text1"/>
            <w:sz w:val="26"/>
            <w:szCs w:val="26"/>
          </w:rPr>
          <w:t>¿</w:t>
        </w:r>
      </w:ins>
      <w:r w:rsidR="000B3B1D" w:rsidRPr="008D03A6">
        <w:rPr>
          <w:rFonts w:ascii="Crimson Text" w:hAnsi="Crimson Text"/>
          <w:color w:val="000000" w:themeColor="text1"/>
          <w:sz w:val="26"/>
          <w:szCs w:val="26"/>
        </w:rPr>
        <w:t>có</w:t>
      </w:r>
      <w:r w:rsidR="00675652" w:rsidRPr="008D03A6">
        <w:rPr>
          <w:rFonts w:ascii="Crimson Text" w:hAnsi="Crimson Text"/>
          <w:color w:val="000000" w:themeColor="text1"/>
          <w:sz w:val="26"/>
          <w:szCs w:val="26"/>
        </w:rPr>
        <w:t xml:space="preserve">mo </w:t>
      </w:r>
      <w:r w:rsidR="000B3B1D" w:rsidRPr="008D03A6">
        <w:rPr>
          <w:rFonts w:ascii="Crimson Text" w:hAnsi="Crimson Text"/>
          <w:color w:val="000000" w:themeColor="text1"/>
          <w:sz w:val="26"/>
          <w:szCs w:val="26"/>
        </w:rPr>
        <w:t>sabría</w:t>
      </w:r>
      <w:r w:rsidR="00675652" w:rsidRPr="008D03A6">
        <w:rPr>
          <w:rFonts w:ascii="Crimson Text" w:hAnsi="Crimson Text"/>
          <w:color w:val="000000" w:themeColor="text1"/>
          <w:sz w:val="26"/>
          <w:szCs w:val="26"/>
        </w:rPr>
        <w:t xml:space="preserve"> que no eres un espía y estás colaborando con el norte</w:t>
      </w:r>
      <w:ins w:id="901" w:author="Pauli-Chan" w:date="2025-07-09T02:02:00Z">
        <w:r w:rsidR="00D55B13">
          <w:rPr>
            <w:rFonts w:ascii="Crimson Text" w:hAnsi="Crimson Text"/>
            <w:color w:val="000000" w:themeColor="text1"/>
            <w:sz w:val="26"/>
            <w:szCs w:val="26"/>
          </w:rPr>
          <w:t>?</w:t>
        </w:r>
      </w:ins>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increpó, manteniendo su postura.</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B3B1D" w:rsidRPr="008D03A6">
        <w:rPr>
          <w:rFonts w:ascii="Crimson Text" w:hAnsi="Crimson Text"/>
          <w:color w:val="000000" w:themeColor="text1"/>
          <w:sz w:val="26"/>
          <w:szCs w:val="26"/>
        </w:rPr>
        <w:t>No me ejecute</w:t>
      </w:r>
      <w:r w:rsidR="00675652" w:rsidRPr="008D03A6">
        <w:rPr>
          <w:rFonts w:ascii="Crimson Text" w:hAnsi="Crimson Text"/>
          <w:color w:val="000000" w:themeColor="text1"/>
          <w:sz w:val="26"/>
          <w:szCs w:val="26"/>
        </w:rPr>
        <w:t xml:space="preserve">, podría encerrarme hasta el día del aniversario, no falta mucho para eso, y entonces sabrá si estoy mintiendo o no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suplicó, apostando su última carta, </w:t>
      </w:r>
      <w:del w:id="902" w:author="Pauli-Chan" w:date="2025-07-09T02:03:00Z">
        <w:r w:rsidR="00675652" w:rsidRPr="008D03A6" w:rsidDel="00D55B13">
          <w:rPr>
            <w:rFonts w:ascii="Crimson Text" w:hAnsi="Crimson Text"/>
            <w:color w:val="000000" w:themeColor="text1"/>
            <w:sz w:val="26"/>
            <w:szCs w:val="26"/>
          </w:rPr>
          <w:delText>y el rey se mostró</w:delText>
        </w:r>
      </w:del>
      <w:ins w:id="903" w:author="Pauli-Chan" w:date="2025-07-09T02:03:00Z">
        <w:r w:rsidR="00D55B13">
          <w:rPr>
            <w:rFonts w:ascii="Crimson Text" w:hAnsi="Crimson Text"/>
            <w:color w:val="000000" w:themeColor="text1"/>
            <w:sz w:val="26"/>
            <w:szCs w:val="26"/>
          </w:rPr>
          <w:t>lo que logró que el rey se mostrara</w:t>
        </w:r>
      </w:ins>
      <w:r w:rsidR="00675652" w:rsidRPr="008D03A6">
        <w:rPr>
          <w:rFonts w:ascii="Crimson Text" w:hAnsi="Crimson Text"/>
          <w:color w:val="000000" w:themeColor="text1"/>
          <w:sz w:val="26"/>
          <w:szCs w:val="26"/>
        </w:rPr>
        <w:t xml:space="preserve"> un poco más flexible.</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Tienes razón, faltan sólo días. Pero si no se cumplen tus predicciones, tendrás una muerte mucho más dolorosa que la que te proporcionaría hoy mismo, desearías haber muerto antes. ¿Prefieres esperar en el calabozo?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con sarcasmo. Sin dudarlo, Eros se aferró a esa oportunidad.</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75652" w:rsidRPr="008D03A6">
        <w:rPr>
          <w:rFonts w:ascii="Crimson Text" w:hAnsi="Crimson Text"/>
          <w:color w:val="000000" w:themeColor="text1"/>
          <w:sz w:val="26"/>
          <w:szCs w:val="26"/>
        </w:rPr>
        <w:t>¡</w:t>
      </w:r>
      <w:proofErr w:type="gramEnd"/>
      <w:r w:rsidR="00675652" w:rsidRPr="008D03A6">
        <w:rPr>
          <w:rFonts w:ascii="Crimson Text" w:hAnsi="Crimson Text"/>
          <w:color w:val="000000" w:themeColor="text1"/>
          <w:sz w:val="26"/>
          <w:szCs w:val="26"/>
        </w:rPr>
        <w:t xml:space="preserve">Sí! Por supuesto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aceptó, sin titubear.</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w:t>
      </w:r>
      <w:proofErr w:type="spellStart"/>
      <w:r w:rsidRPr="008D03A6">
        <w:rPr>
          <w:rFonts w:ascii="Crimson Text" w:hAnsi="Crimson Text"/>
          <w:color w:val="000000" w:themeColor="text1"/>
          <w:sz w:val="26"/>
          <w:szCs w:val="26"/>
        </w:rPr>
        <w:t>Kalevi</w:t>
      </w:r>
      <w:proofErr w:type="spellEnd"/>
      <w:r w:rsidRPr="008D03A6">
        <w:rPr>
          <w:rFonts w:ascii="Crimson Text" w:hAnsi="Crimson Text"/>
          <w:color w:val="000000" w:themeColor="text1"/>
          <w:sz w:val="26"/>
          <w:szCs w:val="26"/>
        </w:rPr>
        <w:t xml:space="preserve"> accedió al pedido del joven y ordenó su arresto. Luego los soldados lo levantaron de la silla y lo lleva</w:t>
      </w:r>
      <w:r w:rsidR="000B3B1D" w:rsidRPr="008D03A6">
        <w:rPr>
          <w:rFonts w:ascii="Crimson Text" w:hAnsi="Crimson Text"/>
          <w:color w:val="000000" w:themeColor="text1"/>
          <w:sz w:val="26"/>
          <w:szCs w:val="26"/>
        </w:rPr>
        <w:t xml:space="preserve">ron a los calabozos que se encontraban en la parte superior de la </w:t>
      </w:r>
      <w:del w:id="904" w:author="PC" w:date="2025-06-27T19:12:00Z">
        <w:r w:rsidR="000B3B1D" w:rsidRPr="008D03A6" w:rsidDel="001C5D2B">
          <w:rPr>
            <w:rFonts w:ascii="Crimson Text" w:hAnsi="Crimson Text"/>
            <w:color w:val="000000" w:themeColor="text1"/>
            <w:sz w:val="26"/>
            <w:szCs w:val="26"/>
          </w:rPr>
          <w:delText>torre del homenaje</w:delText>
        </w:r>
      </w:del>
      <w:ins w:id="905" w:author="PC" w:date="2025-06-27T19:12:00Z">
        <w:r w:rsidR="001C5D2B">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w:t>
      </w:r>
    </w:p>
    <w:p w:rsidR="00675652" w:rsidRPr="008D03A6" w:rsidRDefault="00675652" w:rsidP="006756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vez recluido en su celda, el mismo soldado que le había cedido el pocillo de agua, abrió el diálogo mientras cerraba la puerta con una gruesa cadena de hierro.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675652" w:rsidRPr="008D03A6">
        <w:rPr>
          <w:rFonts w:ascii="Crimson Text" w:hAnsi="Crimson Text"/>
          <w:color w:val="000000" w:themeColor="text1"/>
          <w:sz w:val="26"/>
          <w:szCs w:val="26"/>
        </w:rPr>
        <w:t xml:space="preserve">No pareces un hombre vulgar, pero lo que hiciste fue muy estúpido. ¿Por qué dijiste lo del norte?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preguntó, empatizando con el muchacho.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Durante la ceremonia estarán más desprotegidos que nunca, y serán atacados, </w:t>
      </w:r>
      <w:del w:id="906" w:author="Pauli-Chan" w:date="2025-07-09T02:04:00Z">
        <w:r w:rsidR="00675652" w:rsidRPr="008D03A6" w:rsidDel="00521B36">
          <w:rPr>
            <w:rFonts w:ascii="Crimson Text" w:hAnsi="Crimson Text"/>
            <w:color w:val="000000" w:themeColor="text1"/>
            <w:sz w:val="26"/>
            <w:szCs w:val="26"/>
          </w:rPr>
          <w:delText>No</w:delText>
        </w:r>
      </w:del>
      <w:ins w:id="907" w:author="Pauli-Chan" w:date="2025-07-09T02:04:00Z">
        <w:r w:rsidR="00521B36">
          <w:rPr>
            <w:rFonts w:ascii="Crimson Text" w:hAnsi="Crimson Text"/>
            <w:color w:val="000000" w:themeColor="text1"/>
            <w:sz w:val="26"/>
            <w:szCs w:val="26"/>
          </w:rPr>
          <w:t>no</w:t>
        </w:r>
      </w:ins>
      <w:r w:rsidR="00675652" w:rsidRPr="008D03A6">
        <w:rPr>
          <w:rFonts w:ascii="Crimson Text" w:hAnsi="Crimson Text"/>
          <w:color w:val="000000" w:themeColor="text1"/>
          <w:sz w:val="26"/>
          <w:szCs w:val="26"/>
        </w:rPr>
        <w:t xml:space="preserve"> estoy mintiendo </w:t>
      </w:r>
      <w:r>
        <w:rPr>
          <w:rFonts w:ascii="Crimson Text" w:hAnsi="Crimson Text"/>
          <w:color w:val="000000" w:themeColor="text1"/>
          <w:sz w:val="26"/>
          <w:szCs w:val="26"/>
        </w:rPr>
        <w:t>—</w:t>
      </w:r>
      <w:del w:id="908" w:author="Pauli-Chan" w:date="2025-07-09T02:05:00Z">
        <w:r w:rsidR="00675652" w:rsidRPr="008D03A6" w:rsidDel="00521B36">
          <w:rPr>
            <w:rFonts w:ascii="Crimson Text" w:hAnsi="Crimson Text"/>
            <w:color w:val="000000" w:themeColor="text1"/>
            <w:sz w:val="26"/>
            <w:szCs w:val="26"/>
          </w:rPr>
          <w:delText>argumentó</w:delText>
        </w:r>
      </w:del>
      <w:ins w:id="909" w:author="Pauli-Chan" w:date="2025-07-09T02:05:00Z">
        <w:r w:rsidR="00521B36">
          <w:rPr>
            <w:rFonts w:ascii="Crimson Text" w:hAnsi="Crimson Text"/>
            <w:color w:val="000000" w:themeColor="text1"/>
            <w:sz w:val="26"/>
            <w:szCs w:val="26"/>
          </w:rPr>
          <w:t>insistió</w:t>
        </w:r>
      </w:ins>
      <w:del w:id="910" w:author="Pauli-Chan" w:date="2025-07-09T02:05:00Z">
        <w:r w:rsidR="00675652" w:rsidRPr="008D03A6" w:rsidDel="00521B36">
          <w:rPr>
            <w:rFonts w:ascii="Crimson Text" w:hAnsi="Crimson Text"/>
            <w:color w:val="000000" w:themeColor="text1"/>
            <w:sz w:val="26"/>
            <w:szCs w:val="26"/>
          </w:rPr>
          <w:delText>, sin soltar su punto</w:delText>
        </w:r>
      </w:del>
      <w:r w:rsidR="00675652" w:rsidRPr="008D03A6">
        <w:rPr>
          <w:rFonts w:ascii="Crimson Text" w:hAnsi="Crimson Text"/>
          <w:color w:val="000000" w:themeColor="text1"/>
          <w:sz w:val="26"/>
          <w:szCs w:val="26"/>
        </w:rPr>
        <w:t>.</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No creo que mientas, pero no tienes pruebas de lo que dices, fue un suicido lo que hiciste</w:t>
      </w:r>
      <w:del w:id="911" w:author="Pauli-Chan" w:date="2025-07-09T02:05:00Z">
        <w:r w:rsidR="00675652" w:rsidRPr="008D03A6" w:rsidDel="00521B36">
          <w:rPr>
            <w:rFonts w:ascii="Crimson Text" w:hAnsi="Crimson Text"/>
            <w:color w:val="000000" w:themeColor="text1"/>
            <w:sz w:val="26"/>
            <w:szCs w:val="26"/>
          </w:rPr>
          <w:delText>, además,</w:delText>
        </w:r>
      </w:del>
      <w:ins w:id="912" w:author="Pauli-Chan" w:date="2025-07-09T02:05:00Z">
        <w:r w:rsidR="00521B36">
          <w:rPr>
            <w:rFonts w:ascii="Crimson Text" w:hAnsi="Crimson Text"/>
            <w:color w:val="000000" w:themeColor="text1"/>
            <w:sz w:val="26"/>
            <w:szCs w:val="26"/>
          </w:rPr>
          <w:t>. Además,</w:t>
        </w:r>
      </w:ins>
      <w:r w:rsidR="00675652" w:rsidRPr="008D03A6">
        <w:rPr>
          <w:rFonts w:ascii="Crimson Text" w:hAnsi="Crimson Text"/>
          <w:color w:val="000000" w:themeColor="text1"/>
          <w:sz w:val="26"/>
          <w:szCs w:val="26"/>
        </w:rPr>
        <w:t xml:space="preserve"> </w:t>
      </w:r>
      <w:ins w:id="913" w:author="Pauli-Chan" w:date="2025-07-09T02:05:00Z">
        <w:r w:rsidR="00521B36">
          <w:rPr>
            <w:rFonts w:ascii="Crimson Text" w:hAnsi="Crimson Text"/>
            <w:color w:val="000000" w:themeColor="text1"/>
            <w:sz w:val="26"/>
            <w:szCs w:val="26"/>
          </w:rPr>
          <w:t>¿</w:t>
        </w:r>
      </w:ins>
      <w:r w:rsidR="00675652" w:rsidRPr="008D03A6">
        <w:rPr>
          <w:rFonts w:ascii="Crimson Text" w:hAnsi="Crimson Text"/>
          <w:color w:val="000000" w:themeColor="text1"/>
          <w:sz w:val="26"/>
          <w:szCs w:val="26"/>
        </w:rPr>
        <w:t>quién le creería a un forastero</w:t>
      </w:r>
      <w:ins w:id="914" w:author="Pauli-Chan" w:date="2025-07-09T02:05:00Z">
        <w:r w:rsidR="00521B36">
          <w:rPr>
            <w:rFonts w:ascii="Crimson Text" w:hAnsi="Crimson Text"/>
            <w:color w:val="000000" w:themeColor="text1"/>
            <w:sz w:val="26"/>
            <w:szCs w:val="26"/>
          </w:rPr>
          <w:t>?</w:t>
        </w:r>
      </w:ins>
      <w:r w:rsidR="006756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agregó, sin entenderlo.</w:t>
      </w:r>
    </w:p>
    <w:p w:rsidR="00675652"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 xml:space="preserve">No imaginaba ser tratado como un forastero. Pensé que el sur y el oeste eran un mismo pueblo </w:t>
      </w: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expresó, lamentándose.</w:t>
      </w:r>
    </w:p>
    <w:p w:rsidR="00521B36" w:rsidRDefault="00521B36" w:rsidP="00675652">
      <w:pPr>
        <w:tabs>
          <w:tab w:val="left" w:pos="2179"/>
        </w:tabs>
        <w:spacing w:after="0"/>
        <w:ind w:firstLine="284"/>
        <w:jc w:val="both"/>
        <w:rPr>
          <w:ins w:id="915" w:author="Pauli-Chan" w:date="2025-07-09T02:05:00Z"/>
          <w:rFonts w:ascii="Crimson Text" w:hAnsi="Crimson Text"/>
          <w:color w:val="000000" w:themeColor="text1"/>
          <w:sz w:val="26"/>
          <w:szCs w:val="26"/>
        </w:rPr>
      </w:pPr>
      <w:ins w:id="916" w:author="Pauli-Chan" w:date="2025-07-09T02:05:00Z">
        <w:r>
          <w:rPr>
            <w:rFonts w:ascii="Crimson Text" w:hAnsi="Crimson Text"/>
            <w:color w:val="000000" w:themeColor="text1"/>
            <w:sz w:val="26"/>
            <w:szCs w:val="26"/>
          </w:rPr>
          <w:t>El hombre lo miró con lást</w:t>
        </w:r>
        <w:bookmarkStart w:id="917" w:name="_GoBack"/>
        <w:bookmarkEnd w:id="917"/>
        <w:r>
          <w:rPr>
            <w:rFonts w:ascii="Crimson Text" w:hAnsi="Crimson Text"/>
            <w:color w:val="000000" w:themeColor="text1"/>
            <w:sz w:val="26"/>
            <w:szCs w:val="26"/>
          </w:rPr>
          <w:t>ima, antes de responder con gravedad:</w:t>
        </w:r>
      </w:ins>
    </w:p>
    <w:p w:rsidR="00D6202F" w:rsidRPr="008D03A6" w:rsidRDefault="001C5D2B" w:rsidP="0067565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5652" w:rsidRPr="008D03A6">
        <w:rPr>
          <w:rFonts w:ascii="Crimson Text" w:hAnsi="Crimson Text"/>
          <w:color w:val="000000" w:themeColor="text1"/>
          <w:sz w:val="26"/>
          <w:szCs w:val="26"/>
        </w:rPr>
        <w:t>Eso fue hace mucho tiempo, hoy somos pueblos desconocidos.</w:t>
      </w:r>
    </w:p>
    <w:p w:rsidR="000F3833" w:rsidRPr="008D03A6" w:rsidRDefault="000F3833" w:rsidP="000135F5">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3" w:author="PC" w:date="2025-07-08T22:07:00Z" w:initials="P">
    <w:p w:rsidR="00D55B13" w:rsidRDefault="00D55B13">
      <w:pPr>
        <w:pStyle w:val="Textocomentario"/>
      </w:pPr>
      <w:r>
        <w:rPr>
          <w:rStyle w:val="Refdecomentario"/>
        </w:rPr>
        <w:annotationRef/>
      </w:r>
      <w:r>
        <w:t>Para futuras referencias: no sé qué tan profunda es la laguna, pero el calor se mantiene más que nada en la superficie. Si La laguna tiene cierta profundidad, Eros podría nadar más hacia el fondo, en donde el agua estaría más fresca y soportable. Si la laguna es mediana, tampoco se calentaría toda, sino que sería, por supuesto, más caliente en la zona del impacto y se iría enfriando a medida que se alejen del epicentro del calor. Por otro lado, Eros no podría asomar la cabeza inmediatamente por la zona del impacto: esa agua está HIRVIENTE! Moriría de inmediato o sufriría quemaduras de tercer grado, tendría que buscar otra zona por  la cual emerger. Si el dragón está quieto lanzando fuego, esto sería más sencillo ya que sólo tendía que nadar en otra dirección mientras el bicho está distraído. Si el dragón está haciendo vuelos rasantes mientras tira fuego, es un poco más complicado de escapar, pero al mismo tiempo el fuego no está tanto tiempo en contacto con el agua y, por ende, ES POSIBLE que el agua no se caliente TANTO como si tuvieras al dragón lanzando llamas en un mismo punto por uno dos minutos.</w:t>
      </w:r>
    </w:p>
  </w:comment>
  <w:comment w:id="168" w:author="PC" w:date="2025-07-08T22:07:00Z" w:initials="P">
    <w:p w:rsidR="00D55B13" w:rsidRDefault="00D55B13">
      <w:pPr>
        <w:pStyle w:val="Textocomentario"/>
      </w:pPr>
      <w:r>
        <w:rPr>
          <w:rStyle w:val="Refdecomentario"/>
        </w:rPr>
        <w:annotationRef/>
      </w:r>
      <w:proofErr w:type="spellStart"/>
      <w:r>
        <w:t>Eeemm</w:t>
      </w:r>
      <w:proofErr w:type="spellEnd"/>
      <w:r>
        <w:t xml:space="preserve">… pondría que mientras el dragón lanzaba fuego Eros se fue nadando en otra dirección, tratando de escapar del calor y que emergió cuando vio que las llamas cedían. Porque </w:t>
      </w:r>
      <w:proofErr w:type="spellStart"/>
      <w:r>
        <w:t>sino</w:t>
      </w:r>
      <w:proofErr w:type="spellEnd"/>
      <w:r>
        <w:t xml:space="preserve"> va a tener quemaduras de tercer grado, si es que el calor del agua no lo deja inconsciente antes y muere ahogado o hervido.</w:t>
      </w:r>
    </w:p>
  </w:comment>
  <w:comment w:id="195" w:author="PC" w:date="2025-07-08T22:07:00Z" w:initials="P">
    <w:p w:rsidR="00D55B13" w:rsidRDefault="00D55B13">
      <w:pPr>
        <w:pStyle w:val="Textocomentario"/>
      </w:pPr>
      <w:r>
        <w:rPr>
          <w:rStyle w:val="Refdecomentario"/>
        </w:rPr>
        <w:annotationRef/>
      </w:r>
      <w:r>
        <w:t>Traducción: sacó los pochoclos.</w:t>
      </w:r>
    </w:p>
  </w:comment>
  <w:comment w:id="304" w:author="PC" w:date="2025-07-08T22:07:00Z" w:initials="P">
    <w:p w:rsidR="00D55B13" w:rsidRDefault="00D55B13">
      <w:pPr>
        <w:pStyle w:val="Textocomentario"/>
      </w:pPr>
      <w:r>
        <w:rPr>
          <w:rStyle w:val="Refdecomentario"/>
        </w:rPr>
        <w:annotationRef/>
      </w:r>
      <w:r>
        <w:t>Es muy repetitivo, ya lo aclaraste varias veces a lo largo de la novela y el lector lo sabe, no lo subestimes.</w:t>
      </w:r>
    </w:p>
  </w:comment>
  <w:comment w:id="309" w:author="PC" w:date="2025-07-08T22:07:00Z" w:initials="P">
    <w:p w:rsidR="00D55B13" w:rsidRDefault="00D55B13">
      <w:pPr>
        <w:pStyle w:val="Textocomentario"/>
      </w:pPr>
      <w:r>
        <w:rPr>
          <w:rStyle w:val="Refdecomentario"/>
        </w:rPr>
        <w:annotationRef/>
      </w:r>
      <w:r>
        <w:t>Tiene una connotación demasiado negativa para todo lo positivo que tiene este momento.</w:t>
      </w:r>
    </w:p>
  </w:comment>
  <w:comment w:id="351" w:author="PC" w:date="2025-07-08T22:07:00Z" w:initials="P">
    <w:p w:rsidR="00D55B13" w:rsidRDefault="00D55B13">
      <w:pPr>
        <w:pStyle w:val="Textocomentario"/>
      </w:pPr>
      <w:r>
        <w:rPr>
          <w:rStyle w:val="Refdecomentario"/>
        </w:rPr>
        <w:annotationRef/>
      </w:r>
      <w:r>
        <w:t xml:space="preserve">El reino es muy grande como para que la noticia de la desaparición de Elena, de tan sólo unas horas, haya corrido tan rápido. Además, ante una situación así, el palacio no daría la noticia a conocer rápido ya que no dejaría bien parada a la </w:t>
      </w:r>
      <w:proofErr w:type="spellStart"/>
      <w:r>
        <w:t>nobelza</w:t>
      </w:r>
      <w:proofErr w:type="spellEnd"/>
      <w:r>
        <w:t>, ya que demostraría alguna debilidad. Sólo se daría a conocer después de un tiempo y si no queda otra alternativa o se le filtra a algún sirviente. Pero no sería algo tan inmediato.</w:t>
      </w:r>
    </w:p>
  </w:comment>
  <w:comment w:id="362" w:author="PC" w:date="2025-07-08T22:07:00Z" w:initials="P">
    <w:p w:rsidR="00D55B13" w:rsidRDefault="00D55B13">
      <w:pPr>
        <w:pStyle w:val="Textocomentario"/>
      </w:pPr>
      <w:r>
        <w:rPr>
          <w:rStyle w:val="Refdecomentario"/>
        </w:rPr>
        <w:annotationRef/>
      </w:r>
      <w:r>
        <w:t>Ya lo dejaste en claro capítulos atrás.</w:t>
      </w:r>
    </w:p>
  </w:comment>
  <w:comment w:id="430" w:author="PC" w:date="2025-07-08T22:07:00Z" w:initials="P">
    <w:p w:rsidR="00D55B13" w:rsidRDefault="00D55B13">
      <w:pPr>
        <w:pStyle w:val="Textocomentario"/>
      </w:pPr>
      <w:r>
        <w:rPr>
          <w:rStyle w:val="Refdecomentario"/>
        </w:rPr>
        <w:annotationRef/>
      </w:r>
      <w:r>
        <w:t>Cacofonía de “</w:t>
      </w:r>
      <w:proofErr w:type="spellStart"/>
      <w:r>
        <w:t>Viggo</w:t>
      </w:r>
      <w:proofErr w:type="spellEnd"/>
      <w:r>
        <w:t>” + “hijo”</w:t>
      </w:r>
    </w:p>
  </w:comment>
  <w:comment w:id="479" w:author="PC" w:date="2025-07-08T22:07:00Z" w:initials="P">
    <w:p w:rsidR="00D55B13" w:rsidRDefault="00D55B13">
      <w:pPr>
        <w:pStyle w:val="Textocomentario"/>
      </w:pPr>
      <w:r>
        <w:rPr>
          <w:rStyle w:val="Refdecomentario"/>
        </w:rPr>
        <w:annotationRef/>
      </w:r>
      <w:r>
        <w:t>Técnicamente, es el rey no tiene por qué dar explicaciones de ninguna de las decisiones que toma. Los matrimonios por amor no eran algo común ni buscado entre la realeza y mucho menos se tenía en cuenta la opinión de los hijos para ello (y todavía menos si eran mujeres). Era una cuestión más bien transaccional y de favoritismo. Borro esa línea porque decir que estaba “tratando de justificar lo injustificable” es sacarle autoridad al rey, que es la figura más poderosa del reino.</w:t>
      </w:r>
    </w:p>
  </w:comment>
  <w:comment w:id="483" w:author="Paula Castrilli" w:date="2025-07-08T22:07:00Z" w:initials="PC">
    <w:p w:rsidR="00D55B13" w:rsidRDefault="00D55B13">
      <w:pPr>
        <w:pStyle w:val="Textocomentario"/>
      </w:pPr>
      <w:r>
        <w:rPr>
          <w:rStyle w:val="Refdecomentario"/>
        </w:rPr>
        <w:annotationRef/>
      </w:r>
      <w:r>
        <w:t>Vuelvo a lo mismo, es el rey, no tiene la obligación de hacerlo. La princesa puede pedir que respeten su duelo, pero el rey no tiene porqué aceptarlo.</w:t>
      </w:r>
    </w:p>
  </w:comment>
  <w:comment w:id="545" w:author="Paula Castrilli" w:date="2025-07-08T22:07:00Z" w:initials="PC">
    <w:p w:rsidR="00D55B13" w:rsidRDefault="00D55B13">
      <w:pPr>
        <w:pStyle w:val="Textocomentario"/>
      </w:pPr>
      <w:r>
        <w:rPr>
          <w:rStyle w:val="Refdecomentario"/>
        </w:rPr>
        <w:annotationRef/>
      </w:r>
      <w:r>
        <w:t>De hecho, no está para nada fuera de contexto la pregunta.</w:t>
      </w:r>
    </w:p>
  </w:comment>
  <w:comment w:id="710" w:author="Pauli-Chan" w:date="2025-07-08T22:07:00Z" w:initials="P">
    <w:p w:rsidR="00D55B13" w:rsidRDefault="00D55B13">
      <w:pPr>
        <w:pStyle w:val="Textocomentario"/>
      </w:pPr>
      <w:r>
        <w:rPr>
          <w:rStyle w:val="Refdecomentario"/>
        </w:rPr>
        <w:annotationRef/>
      </w:r>
      <w:r>
        <w:t>Nunca estuvo ahí, no puede saberlo a ciencia cierta. Tampoco sabe si ese es el nombre, a menos que los textos y los relatos indicaran que también había una allí.</w:t>
      </w:r>
    </w:p>
  </w:comment>
  <w:comment w:id="729" w:author="Pauli-Chan" w:date="2025-07-08T22:07:00Z" w:initials="P">
    <w:p w:rsidR="00D55B13" w:rsidRDefault="00D55B13">
      <w:pPr>
        <w:pStyle w:val="Textocomentario"/>
      </w:pPr>
      <w:r>
        <w:rPr>
          <w:rStyle w:val="Refdecomentario"/>
        </w:rPr>
        <w:annotationRef/>
      </w:r>
      <w:r>
        <w:t xml:space="preserve">Es que </w:t>
      </w:r>
      <w:proofErr w:type="spellStart"/>
      <w:r>
        <w:t>sino</w:t>
      </w:r>
      <w:proofErr w:type="spellEnd"/>
      <w:r>
        <w:t xml:space="preserve"> se sentía incompleta la oración.</w:t>
      </w:r>
    </w:p>
  </w:comment>
  <w:comment w:id="737" w:author="Pauli-Chan" w:date="2025-07-08T22:07:00Z" w:initials="P">
    <w:p w:rsidR="00D55B13" w:rsidRDefault="00D55B13">
      <w:pPr>
        <w:pStyle w:val="Textocomentario"/>
      </w:pPr>
      <w:r>
        <w:rPr>
          <w:rStyle w:val="Refdecomentario"/>
        </w:rPr>
        <w:annotationRef/>
      </w:r>
      <w:r>
        <w:t>Lo deben haber visto venir a la distancia.</w:t>
      </w:r>
    </w:p>
  </w:comment>
  <w:comment w:id="754" w:author="Pauli-Chan" w:date="2025-07-08T22:18:00Z" w:initials="P">
    <w:p w:rsidR="00D55B13" w:rsidRDefault="00D55B13">
      <w:pPr>
        <w:pStyle w:val="Textocomentario"/>
      </w:pPr>
      <w:r>
        <w:rPr>
          <w:rStyle w:val="Refdecomentario"/>
        </w:rPr>
        <w:annotationRef/>
      </w:r>
      <w:r>
        <w:t>Hay que recordar que está viendo todo por primera vez.</w:t>
      </w:r>
    </w:p>
  </w:comment>
  <w:comment w:id="802" w:author="Pauli-Chan" w:date="2025-07-08T22:28:00Z" w:initials="P">
    <w:p w:rsidR="00D55B13" w:rsidRDefault="00D55B13">
      <w:pPr>
        <w:pStyle w:val="Textocomentario"/>
      </w:pPr>
      <w:r>
        <w:rPr>
          <w:rStyle w:val="Refdecomentario"/>
        </w:rPr>
        <w:annotationRef/>
      </w:r>
      <w:r>
        <w:t>Deberían preguntarle cómo llegó allí, siendo que al parecer es todo tan inhóspito. Por qué lleva el uniforme/armadura de la guardia real del sur</w:t>
      </w:r>
    </w:p>
  </w:comment>
  <w:comment w:id="870" w:author="Pauli-Chan" w:date="2025-07-09T01:00:00Z" w:initials="P">
    <w:p w:rsidR="00D55B13" w:rsidRDefault="00D55B13">
      <w:pPr>
        <w:pStyle w:val="Textocomentario"/>
      </w:pPr>
      <w:r>
        <w:rPr>
          <w:rStyle w:val="Refdecomentario"/>
        </w:rPr>
        <w:annotationRef/>
      </w:r>
      <w:r>
        <w:t>Para ellos no era confusa.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0C2" w:rsidRDefault="008250C2" w:rsidP="00F1536C">
      <w:pPr>
        <w:spacing w:after="0" w:line="240" w:lineRule="auto"/>
      </w:pPr>
      <w:r>
        <w:separator/>
      </w:r>
    </w:p>
  </w:endnote>
  <w:endnote w:type="continuationSeparator" w:id="0">
    <w:p w:rsidR="008250C2" w:rsidRDefault="008250C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B13" w:rsidRPr="00F1536C" w:rsidRDefault="00D55B13">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594802" w:rsidRPr="00594802">
      <w:rPr>
        <w:caps/>
        <w:noProof/>
        <w:color w:val="000000" w:themeColor="text1"/>
        <w:lang w:val="es-ES"/>
      </w:rPr>
      <w:t>22</w:t>
    </w:r>
    <w:r w:rsidRPr="00F1536C">
      <w:rPr>
        <w:caps/>
        <w:color w:val="000000" w:themeColor="text1"/>
      </w:rPr>
      <w:fldChar w:fldCharType="end"/>
    </w:r>
  </w:p>
  <w:p w:rsidR="00D55B13" w:rsidRDefault="00D55B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0C2" w:rsidRDefault="008250C2" w:rsidP="00F1536C">
      <w:pPr>
        <w:spacing w:after="0" w:line="240" w:lineRule="auto"/>
      </w:pPr>
      <w:r>
        <w:separator/>
      </w:r>
    </w:p>
  </w:footnote>
  <w:footnote w:type="continuationSeparator" w:id="0">
    <w:p w:rsidR="008250C2" w:rsidRDefault="008250C2"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B13" w:rsidRPr="008D03A6" w:rsidRDefault="00D55B13"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D55B13" w:rsidRDefault="00D55B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5F5"/>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130"/>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391"/>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089"/>
    <w:rsid w:val="000F237A"/>
    <w:rsid w:val="000F2C75"/>
    <w:rsid w:val="000F32FB"/>
    <w:rsid w:val="000F342E"/>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9B4"/>
    <w:rsid w:val="00140B11"/>
    <w:rsid w:val="00140B95"/>
    <w:rsid w:val="00141428"/>
    <w:rsid w:val="001423BE"/>
    <w:rsid w:val="00142C81"/>
    <w:rsid w:val="00143397"/>
    <w:rsid w:val="0014356B"/>
    <w:rsid w:val="001436AD"/>
    <w:rsid w:val="0014429A"/>
    <w:rsid w:val="0014448B"/>
    <w:rsid w:val="00144776"/>
    <w:rsid w:val="00145428"/>
    <w:rsid w:val="001455C7"/>
    <w:rsid w:val="00145E68"/>
    <w:rsid w:val="00146996"/>
    <w:rsid w:val="00146DA3"/>
    <w:rsid w:val="0014776B"/>
    <w:rsid w:val="00147ACF"/>
    <w:rsid w:val="00147E42"/>
    <w:rsid w:val="001500B4"/>
    <w:rsid w:val="0015023F"/>
    <w:rsid w:val="001510E1"/>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045"/>
    <w:rsid w:val="001C5255"/>
    <w:rsid w:val="001C5611"/>
    <w:rsid w:val="001C587C"/>
    <w:rsid w:val="001C5963"/>
    <w:rsid w:val="001C5D2B"/>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3EC"/>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83C"/>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A93"/>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4CA4"/>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446"/>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5A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27C57"/>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5AAE"/>
    <w:rsid w:val="00356AB2"/>
    <w:rsid w:val="0035703C"/>
    <w:rsid w:val="003570AA"/>
    <w:rsid w:val="003574C7"/>
    <w:rsid w:val="003577D1"/>
    <w:rsid w:val="00357DE2"/>
    <w:rsid w:val="00360ECA"/>
    <w:rsid w:val="00361670"/>
    <w:rsid w:val="00361B3C"/>
    <w:rsid w:val="00362CFB"/>
    <w:rsid w:val="00364B02"/>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42A"/>
    <w:rsid w:val="003E7511"/>
    <w:rsid w:val="003E76BE"/>
    <w:rsid w:val="003E79E5"/>
    <w:rsid w:val="003F01E5"/>
    <w:rsid w:val="003F0411"/>
    <w:rsid w:val="003F051D"/>
    <w:rsid w:val="003F1186"/>
    <w:rsid w:val="003F11A5"/>
    <w:rsid w:val="003F1253"/>
    <w:rsid w:val="003F168D"/>
    <w:rsid w:val="003F1969"/>
    <w:rsid w:val="003F19A7"/>
    <w:rsid w:val="003F1FB8"/>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361"/>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47B40"/>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099"/>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E4F"/>
    <w:rsid w:val="004A33B0"/>
    <w:rsid w:val="004A3BE6"/>
    <w:rsid w:val="004A46DD"/>
    <w:rsid w:val="004A48B1"/>
    <w:rsid w:val="004A645F"/>
    <w:rsid w:val="004A7353"/>
    <w:rsid w:val="004B00B0"/>
    <w:rsid w:val="004B00E7"/>
    <w:rsid w:val="004B0537"/>
    <w:rsid w:val="004B05E9"/>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6CD7"/>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B2D"/>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25A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1B36"/>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3DF1"/>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87C06"/>
    <w:rsid w:val="0059175C"/>
    <w:rsid w:val="00592210"/>
    <w:rsid w:val="00593FF1"/>
    <w:rsid w:val="005943B2"/>
    <w:rsid w:val="005943D9"/>
    <w:rsid w:val="00594802"/>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1CC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709"/>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0DB5"/>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3E97"/>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133"/>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4FF7"/>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A62"/>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780"/>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0F9A"/>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004E"/>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67190"/>
    <w:rsid w:val="00770F5A"/>
    <w:rsid w:val="0077107E"/>
    <w:rsid w:val="00771897"/>
    <w:rsid w:val="00771D65"/>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6C1F"/>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5FA7"/>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0C2"/>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4988"/>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696"/>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59B7"/>
    <w:rsid w:val="0090613A"/>
    <w:rsid w:val="00906A28"/>
    <w:rsid w:val="00906BEA"/>
    <w:rsid w:val="00906F8D"/>
    <w:rsid w:val="009070C9"/>
    <w:rsid w:val="00907776"/>
    <w:rsid w:val="00907B58"/>
    <w:rsid w:val="00907F79"/>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4952"/>
    <w:rsid w:val="009353FF"/>
    <w:rsid w:val="009358A8"/>
    <w:rsid w:val="00937347"/>
    <w:rsid w:val="00940390"/>
    <w:rsid w:val="00940B60"/>
    <w:rsid w:val="009410F0"/>
    <w:rsid w:val="009411F4"/>
    <w:rsid w:val="00942B78"/>
    <w:rsid w:val="00943469"/>
    <w:rsid w:val="009435ED"/>
    <w:rsid w:val="00943648"/>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3BC"/>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78B"/>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580"/>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4F6"/>
    <w:rsid w:val="00AE5BAE"/>
    <w:rsid w:val="00AE607C"/>
    <w:rsid w:val="00AE6160"/>
    <w:rsid w:val="00AE6A5D"/>
    <w:rsid w:val="00AE6CE4"/>
    <w:rsid w:val="00AE6FBB"/>
    <w:rsid w:val="00AE7582"/>
    <w:rsid w:val="00AE7A22"/>
    <w:rsid w:val="00AE7B70"/>
    <w:rsid w:val="00AE7FDA"/>
    <w:rsid w:val="00AF0E11"/>
    <w:rsid w:val="00AF0F63"/>
    <w:rsid w:val="00AF1DA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499"/>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31B2"/>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157C"/>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A8F"/>
    <w:rsid w:val="00C43CC7"/>
    <w:rsid w:val="00C44F44"/>
    <w:rsid w:val="00C44F5D"/>
    <w:rsid w:val="00C45490"/>
    <w:rsid w:val="00C45536"/>
    <w:rsid w:val="00C45928"/>
    <w:rsid w:val="00C45BB5"/>
    <w:rsid w:val="00C46913"/>
    <w:rsid w:val="00C477F3"/>
    <w:rsid w:val="00C50077"/>
    <w:rsid w:val="00C51124"/>
    <w:rsid w:val="00C518B7"/>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4C"/>
    <w:rsid w:val="00C921A6"/>
    <w:rsid w:val="00C927A8"/>
    <w:rsid w:val="00C93239"/>
    <w:rsid w:val="00C937CF"/>
    <w:rsid w:val="00C9436B"/>
    <w:rsid w:val="00C948F1"/>
    <w:rsid w:val="00C965E0"/>
    <w:rsid w:val="00CA0F32"/>
    <w:rsid w:val="00CA0F7A"/>
    <w:rsid w:val="00CA1B59"/>
    <w:rsid w:val="00CA23A3"/>
    <w:rsid w:val="00CA3177"/>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61E"/>
    <w:rsid w:val="00CE2B8D"/>
    <w:rsid w:val="00CE2D9D"/>
    <w:rsid w:val="00CE3F99"/>
    <w:rsid w:val="00CE47B8"/>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859"/>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B13"/>
    <w:rsid w:val="00D55FCC"/>
    <w:rsid w:val="00D567C4"/>
    <w:rsid w:val="00D56A0B"/>
    <w:rsid w:val="00D60039"/>
    <w:rsid w:val="00D60932"/>
    <w:rsid w:val="00D613D6"/>
    <w:rsid w:val="00D616B7"/>
    <w:rsid w:val="00D616F7"/>
    <w:rsid w:val="00D6193A"/>
    <w:rsid w:val="00D6202F"/>
    <w:rsid w:val="00D62FBB"/>
    <w:rsid w:val="00D6322F"/>
    <w:rsid w:val="00D6328A"/>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4BAB"/>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D9B"/>
    <w:rsid w:val="00DA4FC1"/>
    <w:rsid w:val="00DA57F9"/>
    <w:rsid w:val="00DA63D0"/>
    <w:rsid w:val="00DA6535"/>
    <w:rsid w:val="00DA6840"/>
    <w:rsid w:val="00DA7AA4"/>
    <w:rsid w:val="00DA7FA3"/>
    <w:rsid w:val="00DB084C"/>
    <w:rsid w:val="00DB0FB8"/>
    <w:rsid w:val="00DB1488"/>
    <w:rsid w:val="00DB2459"/>
    <w:rsid w:val="00DB26EC"/>
    <w:rsid w:val="00DB2AA5"/>
    <w:rsid w:val="00DB2E6F"/>
    <w:rsid w:val="00DB3019"/>
    <w:rsid w:val="00DB3208"/>
    <w:rsid w:val="00DB324C"/>
    <w:rsid w:val="00DB331F"/>
    <w:rsid w:val="00DB3322"/>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014"/>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D9"/>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546F"/>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4850"/>
    <w:rsid w:val="00E951CB"/>
    <w:rsid w:val="00E9630D"/>
    <w:rsid w:val="00E96CE4"/>
    <w:rsid w:val="00EA04BA"/>
    <w:rsid w:val="00EA06FF"/>
    <w:rsid w:val="00EA0EC8"/>
    <w:rsid w:val="00EA19B4"/>
    <w:rsid w:val="00EA1F5B"/>
    <w:rsid w:val="00EA25BD"/>
    <w:rsid w:val="00EA278B"/>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D8D"/>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1FE"/>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2E0"/>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B38"/>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3F"/>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D7A60"/>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701A62"/>
    <w:rPr>
      <w:sz w:val="16"/>
      <w:szCs w:val="16"/>
    </w:rPr>
  </w:style>
  <w:style w:type="paragraph" w:styleId="Textocomentario">
    <w:name w:val="annotation text"/>
    <w:basedOn w:val="Normal"/>
    <w:link w:val="TextocomentarioCar"/>
    <w:uiPriority w:val="99"/>
    <w:semiHidden/>
    <w:unhideWhenUsed/>
    <w:rsid w:val="00701A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1A62"/>
    <w:rPr>
      <w:sz w:val="20"/>
      <w:szCs w:val="20"/>
    </w:rPr>
  </w:style>
  <w:style w:type="paragraph" w:styleId="Asuntodelcomentario">
    <w:name w:val="annotation subject"/>
    <w:basedOn w:val="Textocomentario"/>
    <w:next w:val="Textocomentario"/>
    <w:link w:val="AsuntodelcomentarioCar"/>
    <w:uiPriority w:val="99"/>
    <w:semiHidden/>
    <w:unhideWhenUsed/>
    <w:rsid w:val="00701A62"/>
    <w:rPr>
      <w:b/>
      <w:bCs/>
    </w:rPr>
  </w:style>
  <w:style w:type="character" w:customStyle="1" w:styleId="AsuntodelcomentarioCar">
    <w:name w:val="Asunto del comentario Car"/>
    <w:basedOn w:val="TextocomentarioCar"/>
    <w:link w:val="Asuntodelcomentario"/>
    <w:uiPriority w:val="99"/>
    <w:semiHidden/>
    <w:rsid w:val="00701A6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701A62"/>
    <w:rPr>
      <w:sz w:val="16"/>
      <w:szCs w:val="16"/>
    </w:rPr>
  </w:style>
  <w:style w:type="paragraph" w:styleId="Textocomentario">
    <w:name w:val="annotation text"/>
    <w:basedOn w:val="Normal"/>
    <w:link w:val="TextocomentarioCar"/>
    <w:uiPriority w:val="99"/>
    <w:semiHidden/>
    <w:unhideWhenUsed/>
    <w:rsid w:val="00701A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1A62"/>
    <w:rPr>
      <w:sz w:val="20"/>
      <w:szCs w:val="20"/>
    </w:rPr>
  </w:style>
  <w:style w:type="paragraph" w:styleId="Asuntodelcomentario">
    <w:name w:val="annotation subject"/>
    <w:basedOn w:val="Textocomentario"/>
    <w:next w:val="Textocomentario"/>
    <w:link w:val="AsuntodelcomentarioCar"/>
    <w:uiPriority w:val="99"/>
    <w:semiHidden/>
    <w:unhideWhenUsed/>
    <w:rsid w:val="00701A62"/>
    <w:rPr>
      <w:b/>
      <w:bCs/>
    </w:rPr>
  </w:style>
  <w:style w:type="character" w:customStyle="1" w:styleId="AsuntodelcomentarioCar">
    <w:name w:val="Asunto del comentario Car"/>
    <w:basedOn w:val="TextocomentarioCar"/>
    <w:link w:val="Asuntodelcomentario"/>
    <w:uiPriority w:val="99"/>
    <w:semiHidden/>
    <w:rsid w:val="00701A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31E6-C0A9-4C64-998D-AEFD8BBC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23</Pages>
  <Words>8787</Words>
  <Characters>48331</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Pauli-Chan</cp:lastModifiedBy>
  <cp:revision>48</cp:revision>
  <cp:lastPrinted>2025-03-03T03:42:00Z</cp:lastPrinted>
  <dcterms:created xsi:type="dcterms:W3CDTF">2025-05-21T13:52:00Z</dcterms:created>
  <dcterms:modified xsi:type="dcterms:W3CDTF">2025-07-09T05:07:00Z</dcterms:modified>
</cp:coreProperties>
</file>